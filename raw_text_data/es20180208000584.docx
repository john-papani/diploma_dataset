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9C8D30" w14:textId="77777777" w:rsidR="00F443B4" w:rsidRPr="00F443B4" w:rsidRDefault="00F443B4" w:rsidP="00F443B4">
      <w:pPr>
        <w:spacing w:after="0" w:line="360" w:lineRule="auto"/>
        <w:rPr>
          <w:ins w:id="0" w:author="Φλούδα Χριστίνα" w:date="2018-02-14T14:00:00Z"/>
          <w:rFonts w:eastAsia="Times New Roman"/>
          <w:szCs w:val="24"/>
          <w:lang w:eastAsia="en-US"/>
        </w:rPr>
      </w:pPr>
      <w:bookmarkStart w:id="1" w:name="_GoBack"/>
      <w:bookmarkEnd w:id="1"/>
      <w:ins w:id="2" w:author="Φλούδα Χριστίνα" w:date="2018-02-14T14:00:00Z">
        <w:r w:rsidRPr="00F443B4">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2AE14A7F" w14:textId="77777777" w:rsidR="00F443B4" w:rsidRPr="00F443B4" w:rsidRDefault="00F443B4" w:rsidP="00F443B4">
      <w:pPr>
        <w:spacing w:after="0" w:line="360" w:lineRule="auto"/>
        <w:rPr>
          <w:ins w:id="3" w:author="Φλούδα Χριστίνα" w:date="2018-02-14T14:00:00Z"/>
          <w:rFonts w:eastAsia="Times New Roman"/>
          <w:szCs w:val="24"/>
          <w:lang w:eastAsia="en-US"/>
        </w:rPr>
      </w:pPr>
    </w:p>
    <w:p w14:paraId="1FF3BEBC" w14:textId="77777777" w:rsidR="00F443B4" w:rsidRPr="00F443B4" w:rsidRDefault="00F443B4" w:rsidP="00F443B4">
      <w:pPr>
        <w:spacing w:after="0" w:line="360" w:lineRule="auto"/>
        <w:rPr>
          <w:ins w:id="4" w:author="Φλούδα Χριστίνα" w:date="2018-02-14T14:00:00Z"/>
          <w:rFonts w:eastAsia="Times New Roman"/>
          <w:szCs w:val="24"/>
          <w:lang w:eastAsia="en-US"/>
        </w:rPr>
      </w:pPr>
      <w:ins w:id="5" w:author="Φλούδα Χριστίνα" w:date="2018-02-14T14:00:00Z">
        <w:r w:rsidRPr="00F443B4">
          <w:rPr>
            <w:rFonts w:eastAsia="Times New Roman"/>
            <w:szCs w:val="24"/>
            <w:lang w:eastAsia="en-US"/>
          </w:rPr>
          <w:t>ΠΙΝΑΚΑΣ ΠΕΡΙΕΧΟΜΕΝΩΝ</w:t>
        </w:r>
      </w:ins>
    </w:p>
    <w:p w14:paraId="64E8E88B" w14:textId="77777777" w:rsidR="00F443B4" w:rsidRPr="00F443B4" w:rsidRDefault="00F443B4" w:rsidP="00F443B4">
      <w:pPr>
        <w:spacing w:after="0" w:line="360" w:lineRule="auto"/>
        <w:rPr>
          <w:ins w:id="6" w:author="Φλούδα Χριστίνα" w:date="2018-02-14T14:00:00Z"/>
          <w:rFonts w:eastAsia="Times New Roman"/>
          <w:szCs w:val="24"/>
          <w:lang w:eastAsia="en-US"/>
        </w:rPr>
      </w:pPr>
      <w:ins w:id="7" w:author="Φλούδα Χριστίνα" w:date="2018-02-14T14:00:00Z">
        <w:r w:rsidRPr="00F443B4">
          <w:rPr>
            <w:rFonts w:eastAsia="Times New Roman"/>
            <w:szCs w:val="24"/>
            <w:lang w:eastAsia="en-US"/>
          </w:rPr>
          <w:t>ΙΖ΄</w:t>
        </w:r>
        <w:r w:rsidRPr="00F443B4">
          <w:rPr>
            <w:rFonts w:eastAsia="Times New Roman"/>
            <w:szCs w:val="24"/>
            <w:lang w:eastAsia="en-US"/>
            <w:rPrChange w:id="8" w:author="Φλούδα Χριστίνα" w:date="2018-02-14T14:00:00Z">
              <w:rPr>
                <w:rFonts w:eastAsia="Times New Roman"/>
                <w:szCs w:val="24"/>
                <w:lang w:val="en-US" w:eastAsia="en-US"/>
              </w:rPr>
            </w:rPrChange>
          </w:rPr>
          <w:t xml:space="preserve"> </w:t>
        </w:r>
        <w:r w:rsidRPr="00F443B4">
          <w:rPr>
            <w:rFonts w:eastAsia="Times New Roman"/>
            <w:szCs w:val="24"/>
            <w:lang w:eastAsia="en-US"/>
          </w:rPr>
          <w:t xml:space="preserve"> ΠΕΡΙΟΔΟΣ </w:t>
        </w:r>
      </w:ins>
    </w:p>
    <w:p w14:paraId="562E09D1" w14:textId="77777777" w:rsidR="00F443B4" w:rsidRPr="00F443B4" w:rsidRDefault="00F443B4" w:rsidP="00F443B4">
      <w:pPr>
        <w:spacing w:after="0" w:line="360" w:lineRule="auto"/>
        <w:rPr>
          <w:ins w:id="9" w:author="Φλούδα Χριστίνα" w:date="2018-02-14T14:00:00Z"/>
          <w:rFonts w:eastAsia="Times New Roman"/>
          <w:szCs w:val="24"/>
          <w:lang w:eastAsia="en-US"/>
        </w:rPr>
      </w:pPr>
      <w:ins w:id="10" w:author="Φλούδα Χριστίνα" w:date="2018-02-14T14:00:00Z">
        <w:r w:rsidRPr="00F443B4">
          <w:rPr>
            <w:rFonts w:eastAsia="Times New Roman"/>
            <w:szCs w:val="24"/>
            <w:lang w:eastAsia="en-US"/>
          </w:rPr>
          <w:t>ΠΡΟΕΔΡΕΥΟΜΕΝΗΣ ΚΟΙΝΟΒΟΥΛΕΥΤΙΚΗΣ ΔΗΜΟΚΡΑΤΙΑΣ</w:t>
        </w:r>
      </w:ins>
    </w:p>
    <w:p w14:paraId="3F3B714A" w14:textId="77777777" w:rsidR="00F443B4" w:rsidRPr="00F443B4" w:rsidRDefault="00F443B4" w:rsidP="00F443B4">
      <w:pPr>
        <w:spacing w:after="0" w:line="360" w:lineRule="auto"/>
        <w:rPr>
          <w:ins w:id="11" w:author="Φλούδα Χριστίνα" w:date="2018-02-14T14:00:00Z"/>
          <w:rFonts w:eastAsia="Times New Roman"/>
          <w:szCs w:val="24"/>
          <w:lang w:eastAsia="en-US"/>
        </w:rPr>
      </w:pPr>
      <w:ins w:id="12" w:author="Φλούδα Χριστίνα" w:date="2018-02-14T14:00:00Z">
        <w:r w:rsidRPr="00F443B4">
          <w:rPr>
            <w:rFonts w:eastAsia="Times New Roman"/>
            <w:szCs w:val="24"/>
            <w:lang w:eastAsia="en-US"/>
          </w:rPr>
          <w:t>ΣΥΝΟΔΟΣ Γ΄</w:t>
        </w:r>
      </w:ins>
    </w:p>
    <w:p w14:paraId="6675FFF8" w14:textId="77777777" w:rsidR="00F443B4" w:rsidRPr="00F443B4" w:rsidRDefault="00F443B4" w:rsidP="00F443B4">
      <w:pPr>
        <w:spacing w:after="0" w:line="360" w:lineRule="auto"/>
        <w:rPr>
          <w:ins w:id="13" w:author="Φλούδα Χριστίνα" w:date="2018-02-14T14:00:00Z"/>
          <w:rFonts w:eastAsia="Times New Roman"/>
          <w:szCs w:val="24"/>
          <w:lang w:eastAsia="en-US"/>
        </w:rPr>
      </w:pPr>
    </w:p>
    <w:p w14:paraId="57E9AFFF" w14:textId="77777777" w:rsidR="00F443B4" w:rsidRPr="00F443B4" w:rsidRDefault="00F443B4" w:rsidP="00F443B4">
      <w:pPr>
        <w:spacing w:after="0" w:line="360" w:lineRule="auto"/>
        <w:rPr>
          <w:ins w:id="14" w:author="Φλούδα Χριστίνα" w:date="2018-02-14T14:00:00Z"/>
          <w:rFonts w:eastAsia="Times New Roman"/>
          <w:szCs w:val="24"/>
          <w:lang w:eastAsia="en-US"/>
        </w:rPr>
      </w:pPr>
      <w:ins w:id="15" w:author="Φλούδα Χριστίνα" w:date="2018-02-14T14:00:00Z">
        <w:r w:rsidRPr="00F443B4">
          <w:rPr>
            <w:rFonts w:eastAsia="Times New Roman"/>
            <w:szCs w:val="24"/>
            <w:lang w:eastAsia="en-US"/>
          </w:rPr>
          <w:t>ΣΥΝΕΔΡΙΑΣΗ Ο΄</w:t>
        </w:r>
      </w:ins>
    </w:p>
    <w:p w14:paraId="3B11C0D9" w14:textId="77777777" w:rsidR="00F443B4" w:rsidRPr="00F443B4" w:rsidRDefault="00F443B4" w:rsidP="00F443B4">
      <w:pPr>
        <w:spacing w:after="0" w:line="360" w:lineRule="auto"/>
        <w:rPr>
          <w:ins w:id="16" w:author="Φλούδα Χριστίνα" w:date="2018-02-14T14:00:00Z"/>
          <w:rFonts w:eastAsia="Times New Roman"/>
          <w:szCs w:val="24"/>
          <w:lang w:eastAsia="en-US"/>
        </w:rPr>
      </w:pPr>
      <w:ins w:id="17" w:author="Φλούδα Χριστίνα" w:date="2018-02-14T14:00:00Z">
        <w:r w:rsidRPr="00F443B4">
          <w:rPr>
            <w:rFonts w:eastAsia="Times New Roman"/>
            <w:szCs w:val="24"/>
            <w:lang w:eastAsia="en-US"/>
          </w:rPr>
          <w:t>Πέμπτη  8 Φεβρουαρίου 2018</w:t>
        </w:r>
      </w:ins>
    </w:p>
    <w:p w14:paraId="33201E4C" w14:textId="77777777" w:rsidR="00F443B4" w:rsidRPr="00F443B4" w:rsidRDefault="00F443B4" w:rsidP="00F443B4">
      <w:pPr>
        <w:spacing w:after="0" w:line="360" w:lineRule="auto"/>
        <w:rPr>
          <w:ins w:id="18" w:author="Φλούδα Χριστίνα" w:date="2018-02-14T14:00:00Z"/>
          <w:rFonts w:eastAsia="Times New Roman"/>
          <w:szCs w:val="24"/>
          <w:lang w:eastAsia="en-US"/>
        </w:rPr>
      </w:pPr>
    </w:p>
    <w:p w14:paraId="72371ECD" w14:textId="77777777" w:rsidR="00F443B4" w:rsidRPr="00F443B4" w:rsidRDefault="00F443B4" w:rsidP="00F443B4">
      <w:pPr>
        <w:spacing w:after="0" w:line="360" w:lineRule="auto"/>
        <w:rPr>
          <w:ins w:id="19" w:author="Φλούδα Χριστίνα" w:date="2018-02-14T14:00:00Z"/>
          <w:rFonts w:eastAsia="Times New Roman"/>
          <w:szCs w:val="24"/>
          <w:lang w:eastAsia="en-US"/>
        </w:rPr>
      </w:pPr>
      <w:ins w:id="20" w:author="Φλούδα Χριστίνα" w:date="2018-02-14T14:00:00Z">
        <w:r w:rsidRPr="00F443B4">
          <w:rPr>
            <w:rFonts w:eastAsia="Times New Roman"/>
            <w:szCs w:val="24"/>
            <w:lang w:eastAsia="en-US"/>
          </w:rPr>
          <w:t>ΘΕΜΑΤΑ</w:t>
        </w:r>
      </w:ins>
    </w:p>
    <w:p w14:paraId="47A58C78" w14:textId="77777777" w:rsidR="00F443B4" w:rsidRPr="00F443B4" w:rsidRDefault="00F443B4" w:rsidP="00F443B4">
      <w:pPr>
        <w:spacing w:after="0" w:line="360" w:lineRule="auto"/>
        <w:rPr>
          <w:ins w:id="21" w:author="Φλούδα Χριστίνα" w:date="2018-02-14T14:00:00Z"/>
          <w:rFonts w:eastAsia="Times New Roman"/>
          <w:szCs w:val="24"/>
          <w:lang w:eastAsia="en-US"/>
        </w:rPr>
      </w:pPr>
      <w:ins w:id="22" w:author="Φλούδα Χριστίνα" w:date="2018-02-14T14:00:00Z">
        <w:r w:rsidRPr="00F443B4">
          <w:rPr>
            <w:rFonts w:eastAsia="Times New Roman"/>
            <w:szCs w:val="24"/>
            <w:lang w:eastAsia="en-US"/>
          </w:rPr>
          <w:br/>
          <w:t xml:space="preserve">Α. ΕΙΔΙΚΑ ΘΕΜΑΤΑ </w:t>
        </w:r>
        <w:r w:rsidRPr="00F443B4">
          <w:rPr>
            <w:rFonts w:eastAsia="Times New Roman"/>
            <w:szCs w:val="24"/>
            <w:lang w:eastAsia="en-US"/>
          </w:rPr>
          <w:br/>
          <w:t xml:space="preserve">1. Επικύρωση Πρακτικών, σελ. </w:t>
        </w:r>
        <w:r w:rsidRPr="00F443B4">
          <w:rPr>
            <w:rFonts w:eastAsia="Times New Roman"/>
            <w:szCs w:val="24"/>
            <w:lang w:eastAsia="en-US"/>
          </w:rPr>
          <w:br/>
          <w:t xml:space="preserve">2. Ανακοινώνεται ότι τη συνεδρίαση παρακολουθούν η Αντιπρόεδρος της γερμανικής Κάτω Βουλής κ. </w:t>
        </w:r>
        <w:proofErr w:type="spellStart"/>
        <w:r w:rsidRPr="00F443B4">
          <w:rPr>
            <w:rFonts w:eastAsia="Times New Roman"/>
            <w:szCs w:val="24"/>
            <w:lang w:eastAsia="en-US"/>
          </w:rPr>
          <w:t>Κλαούντια</w:t>
        </w:r>
        <w:proofErr w:type="spellEnd"/>
        <w:r w:rsidRPr="00F443B4">
          <w:rPr>
            <w:rFonts w:eastAsia="Times New Roman"/>
            <w:szCs w:val="24"/>
            <w:lang w:eastAsia="en-US"/>
          </w:rPr>
          <w:t xml:space="preserve"> </w:t>
        </w:r>
        <w:proofErr w:type="spellStart"/>
        <w:r w:rsidRPr="00F443B4">
          <w:rPr>
            <w:rFonts w:eastAsia="Times New Roman"/>
            <w:szCs w:val="24"/>
            <w:lang w:eastAsia="en-US"/>
          </w:rPr>
          <w:t>Ροτ</w:t>
        </w:r>
        <w:proofErr w:type="spellEnd"/>
        <w:r w:rsidRPr="00F443B4">
          <w:rPr>
            <w:rFonts w:eastAsia="Times New Roman"/>
            <w:szCs w:val="24"/>
            <w:lang w:eastAsia="en-US"/>
          </w:rPr>
          <w:t xml:space="preserve">, μαθητές από το 96ο Δημοτικό Σχολείο Αθηνών, το 133ο Δημοτικό Σχολείο Αθήνας, το 28ο Δημοτικό Σχολείο Αθήνας, το 1ο Γενικό Λύκειο Γλυφάδας, σπουδαστές από τη Σχολή Εθνικής  Άμυνας, με επικεφαλής τον Διοικητή της Σχολής Αντιναύαρχο </w:t>
        </w:r>
        <w:proofErr w:type="spellStart"/>
        <w:r w:rsidRPr="00F443B4">
          <w:rPr>
            <w:rFonts w:eastAsia="Times New Roman"/>
            <w:szCs w:val="24"/>
            <w:lang w:eastAsia="en-US"/>
          </w:rPr>
          <w:t>Γιακόπουλο</w:t>
        </w:r>
        <w:proofErr w:type="spellEnd"/>
        <w:r w:rsidRPr="00F443B4">
          <w:rPr>
            <w:rFonts w:eastAsia="Times New Roman"/>
            <w:szCs w:val="24"/>
            <w:lang w:eastAsia="en-US"/>
          </w:rPr>
          <w:t xml:space="preserve"> Αλέξανδρο, μαθητές από το 1ο Γυμνάσιο Καλαμπάκας Τρικάλων, το μουσικό Γυμνάσιο Δράμας, το 1ο Γυμνάσιο Ηγουμενίτσας, το γυμνάσιο και </w:t>
        </w:r>
        <w:proofErr w:type="spellStart"/>
        <w:r w:rsidRPr="00F443B4">
          <w:rPr>
            <w:rFonts w:eastAsia="Times New Roman"/>
            <w:szCs w:val="24"/>
            <w:lang w:eastAsia="en-US"/>
          </w:rPr>
          <w:t>λυκειακές</w:t>
        </w:r>
        <w:proofErr w:type="spellEnd"/>
        <w:r w:rsidRPr="00F443B4">
          <w:rPr>
            <w:rFonts w:eastAsia="Times New Roman"/>
            <w:szCs w:val="24"/>
            <w:lang w:eastAsia="en-US"/>
          </w:rPr>
          <w:t xml:space="preserve"> τάξεις </w:t>
        </w:r>
        <w:proofErr w:type="spellStart"/>
        <w:r w:rsidRPr="00F443B4">
          <w:rPr>
            <w:rFonts w:eastAsia="Times New Roman"/>
            <w:szCs w:val="24"/>
            <w:lang w:eastAsia="en-US"/>
          </w:rPr>
          <w:t>Βολισσού</w:t>
        </w:r>
        <w:proofErr w:type="spellEnd"/>
        <w:r w:rsidRPr="00F443B4">
          <w:rPr>
            <w:rFonts w:eastAsia="Times New Roman"/>
            <w:szCs w:val="24"/>
            <w:lang w:eastAsia="en-US"/>
          </w:rPr>
          <w:t xml:space="preserve">, το Γυμνάσιο </w:t>
        </w:r>
        <w:proofErr w:type="spellStart"/>
        <w:r w:rsidRPr="00F443B4">
          <w:rPr>
            <w:rFonts w:eastAsia="Times New Roman"/>
            <w:szCs w:val="24"/>
            <w:lang w:eastAsia="en-US"/>
          </w:rPr>
          <w:t>Καρδαμύλων</w:t>
        </w:r>
        <w:proofErr w:type="spellEnd"/>
        <w:r w:rsidRPr="00F443B4">
          <w:rPr>
            <w:rFonts w:eastAsia="Times New Roman"/>
            <w:szCs w:val="24"/>
            <w:lang w:eastAsia="en-US"/>
          </w:rPr>
          <w:t xml:space="preserve"> Χίου και το 1ο Γενικό Λύκειο Ελασσόνας, σελ. </w:t>
        </w:r>
        <w:r w:rsidRPr="00F443B4">
          <w:rPr>
            <w:rFonts w:eastAsia="Times New Roman"/>
            <w:szCs w:val="24"/>
            <w:lang w:eastAsia="en-US"/>
          </w:rPr>
          <w:br/>
          <w:t xml:space="preserve">3. Επί διαδικαστικού θέματος, σελ. </w:t>
        </w:r>
        <w:r w:rsidRPr="00F443B4">
          <w:rPr>
            <w:rFonts w:eastAsia="Times New Roman"/>
            <w:szCs w:val="24"/>
            <w:lang w:eastAsia="en-US"/>
          </w:rPr>
          <w:br/>
          <w:t xml:space="preserve">4. Αναφορά στο σκάνδαλο Novartis, σελ. </w:t>
        </w:r>
        <w:r w:rsidRPr="00F443B4">
          <w:rPr>
            <w:rFonts w:eastAsia="Times New Roman"/>
            <w:szCs w:val="24"/>
            <w:lang w:eastAsia="en-US"/>
          </w:rPr>
          <w:br/>
          <w:t xml:space="preserve"> </w:t>
        </w:r>
        <w:r w:rsidRPr="00F443B4">
          <w:rPr>
            <w:rFonts w:eastAsia="Times New Roman"/>
            <w:szCs w:val="24"/>
            <w:lang w:eastAsia="en-US"/>
          </w:rPr>
          <w:br/>
          <w:t xml:space="preserve">Β. ΚΟΙΝΟΒΟΥΛΕΥΤΙΚΟΣ ΕΛΕΓΧΟΣ </w:t>
        </w:r>
        <w:r w:rsidRPr="00F443B4">
          <w:rPr>
            <w:rFonts w:eastAsia="Times New Roman"/>
            <w:szCs w:val="24"/>
            <w:lang w:eastAsia="en-US"/>
          </w:rPr>
          <w:br/>
          <w:t xml:space="preserve">1. Ανακοίνωση του δελτίου επικαίρων ερωτήσεων της Παρασκευής 9 Φεβρουαρίου 2018, σελ. </w:t>
        </w:r>
        <w:r w:rsidRPr="00F443B4">
          <w:rPr>
            <w:rFonts w:eastAsia="Times New Roman"/>
            <w:szCs w:val="24"/>
            <w:lang w:eastAsia="en-US"/>
          </w:rPr>
          <w:br/>
          <w:t>2. Συζήτηση επικαίρων ερωτήσεων:</w:t>
        </w:r>
        <w:r w:rsidRPr="00F443B4">
          <w:rPr>
            <w:rFonts w:eastAsia="Times New Roman"/>
            <w:szCs w:val="24"/>
            <w:lang w:eastAsia="en-US"/>
          </w:rPr>
          <w:br/>
          <w:t xml:space="preserve">    α) Προς τον Υπουργό Περιβάλλοντος και Ενέργειας, με θέμα: «Ποιους στόχους έχει πιάσει η χώρα μας στη μάχη για την κλιματική αλλαγή;», σελ. </w:t>
        </w:r>
        <w:r w:rsidRPr="00F443B4">
          <w:rPr>
            <w:rFonts w:eastAsia="Times New Roman"/>
            <w:szCs w:val="24"/>
            <w:lang w:eastAsia="en-US"/>
          </w:rPr>
          <w:br/>
          <w:t xml:space="preserve">    β) Προς τον Υπουργό Αγροτικής Ανάπτυξης και Τροφίμων:</w:t>
        </w:r>
        <w:r w:rsidRPr="00F443B4">
          <w:rPr>
            <w:rFonts w:eastAsia="Times New Roman"/>
            <w:szCs w:val="24"/>
            <w:lang w:eastAsia="en-US"/>
          </w:rPr>
          <w:br/>
          <w:t xml:space="preserve">        i. με θέμα: «Αξιοποίηση των υδάτινων πόρων και υλοποίηση των εγγειοβελτιωτικών έργων στο Νομό Ηρακλείου», σελ. </w:t>
        </w:r>
        <w:r w:rsidRPr="00F443B4">
          <w:rPr>
            <w:rFonts w:eastAsia="Times New Roman"/>
            <w:szCs w:val="24"/>
            <w:lang w:eastAsia="en-US"/>
          </w:rPr>
          <w:br/>
          <w:t xml:space="preserve">        </w:t>
        </w:r>
        <w:proofErr w:type="spellStart"/>
        <w:r w:rsidRPr="00F443B4">
          <w:rPr>
            <w:rFonts w:eastAsia="Times New Roman"/>
            <w:szCs w:val="24"/>
            <w:lang w:eastAsia="en-US"/>
          </w:rPr>
          <w:t>ii</w:t>
        </w:r>
        <w:proofErr w:type="spellEnd"/>
        <w:r w:rsidRPr="00F443B4">
          <w:rPr>
            <w:rFonts w:eastAsia="Times New Roman"/>
            <w:szCs w:val="24"/>
            <w:lang w:eastAsia="en-US"/>
          </w:rPr>
          <w:t xml:space="preserve">. με θέμα: «Ζημιές που έχουν προκληθεί σε αγροτικές καλλιέργειες σε διάφορες περιοχές της Κρήτης εξαιτίας ακραίων καιρικών συνθηκών», σελ. </w:t>
        </w:r>
        <w:r w:rsidRPr="00F443B4">
          <w:rPr>
            <w:rFonts w:eastAsia="Times New Roman"/>
            <w:szCs w:val="24"/>
            <w:lang w:eastAsia="en-US"/>
          </w:rPr>
          <w:br/>
          <w:t xml:space="preserve">        </w:t>
        </w:r>
        <w:proofErr w:type="spellStart"/>
        <w:r w:rsidRPr="00F443B4">
          <w:rPr>
            <w:rFonts w:eastAsia="Times New Roman"/>
            <w:szCs w:val="24"/>
            <w:lang w:eastAsia="en-US"/>
          </w:rPr>
          <w:t>iii</w:t>
        </w:r>
        <w:proofErr w:type="spellEnd"/>
        <w:r w:rsidRPr="00F443B4">
          <w:rPr>
            <w:rFonts w:eastAsia="Times New Roman"/>
            <w:szCs w:val="24"/>
            <w:lang w:eastAsia="en-US"/>
          </w:rPr>
          <w:t xml:space="preserve">. με θέμα «Παραχώρηση ακινήτου σύμφωνα με την παρ. 1(β) του άρθρου 4 του Ν. 4061/2012 (ΦΕΚ 66Α 22/03/2012)», σελ. </w:t>
        </w:r>
        <w:r w:rsidRPr="00F443B4">
          <w:rPr>
            <w:rFonts w:eastAsia="Times New Roman"/>
            <w:szCs w:val="24"/>
            <w:lang w:eastAsia="en-US"/>
          </w:rPr>
          <w:br/>
          <w:t xml:space="preserve">    γ) Προς την Υπουργό Εργασίας, Κοινωνικής Ασφάλισης και Κοινωνικής Αλληλεγγύης:</w:t>
        </w:r>
        <w:r w:rsidRPr="00F443B4">
          <w:rPr>
            <w:rFonts w:eastAsia="Times New Roman"/>
            <w:szCs w:val="24"/>
            <w:lang w:eastAsia="en-US"/>
          </w:rPr>
          <w:br/>
          <w:t xml:space="preserve">        i. με θέμα «Χρεώνουν επιπλέον εισφορές σε χιλιάδες ελεύθερους επαγγελματίες εξαιτίας της κυβερνητικής αδράνειας- Να προχωρήσει άμεσα ο συμψηφισμός τους», σελ. </w:t>
        </w:r>
        <w:r w:rsidRPr="00F443B4">
          <w:rPr>
            <w:rFonts w:eastAsia="Times New Roman"/>
            <w:szCs w:val="24"/>
            <w:lang w:eastAsia="en-US"/>
          </w:rPr>
          <w:br/>
          <w:t xml:space="preserve">        </w:t>
        </w:r>
        <w:proofErr w:type="spellStart"/>
        <w:r w:rsidRPr="00F443B4">
          <w:rPr>
            <w:rFonts w:eastAsia="Times New Roman"/>
            <w:szCs w:val="24"/>
            <w:lang w:eastAsia="en-US"/>
          </w:rPr>
          <w:t>ii</w:t>
        </w:r>
        <w:proofErr w:type="spellEnd"/>
        <w:r w:rsidRPr="00F443B4">
          <w:rPr>
            <w:rFonts w:eastAsia="Times New Roman"/>
            <w:szCs w:val="24"/>
            <w:lang w:eastAsia="en-US"/>
          </w:rPr>
          <w:t xml:space="preserve">. με θέμα: «Σε απόγνωση χιλιάδες εποχικοί εργαζόμενοι στη Ρόδο, χωρίς επίδομα ανεργίας», σελ. </w:t>
        </w:r>
        <w:r w:rsidRPr="00F443B4">
          <w:rPr>
            <w:rFonts w:eastAsia="Times New Roman"/>
            <w:szCs w:val="24"/>
            <w:lang w:eastAsia="en-US"/>
          </w:rPr>
          <w:br/>
          <w:t xml:space="preserve">        </w:t>
        </w:r>
        <w:proofErr w:type="spellStart"/>
        <w:r w:rsidRPr="00F443B4">
          <w:rPr>
            <w:rFonts w:eastAsia="Times New Roman"/>
            <w:szCs w:val="24"/>
            <w:lang w:eastAsia="en-US"/>
          </w:rPr>
          <w:t>iii</w:t>
        </w:r>
        <w:proofErr w:type="spellEnd"/>
        <w:r w:rsidRPr="00F443B4">
          <w:rPr>
            <w:rFonts w:eastAsia="Times New Roman"/>
            <w:szCs w:val="24"/>
            <w:lang w:eastAsia="en-US"/>
          </w:rPr>
          <w:t xml:space="preserve">. με θέμα: « Άμεση επίλυση ζητήματος που αφορά μακροχρόνια ανέργους», σελ. </w:t>
        </w:r>
        <w:r w:rsidRPr="00F443B4">
          <w:rPr>
            <w:rFonts w:eastAsia="Times New Roman"/>
            <w:szCs w:val="24"/>
            <w:lang w:eastAsia="en-US"/>
          </w:rPr>
          <w:br/>
          <w:t xml:space="preserve">    δ) Προς τον Υπουργό Υποδομών και Μεταφορών:</w:t>
        </w:r>
        <w:r w:rsidRPr="00F443B4">
          <w:rPr>
            <w:rFonts w:eastAsia="Times New Roman"/>
            <w:szCs w:val="24"/>
            <w:lang w:eastAsia="en-US"/>
          </w:rPr>
          <w:br/>
          <w:t xml:space="preserve">        i. με θέμα «Σε νεκρό σημείο, τρία χρόνια μετά, ο δρόμος «Πάτρα-Πύργος»», σελ. </w:t>
        </w:r>
        <w:r w:rsidRPr="00F443B4">
          <w:rPr>
            <w:rFonts w:eastAsia="Times New Roman"/>
            <w:szCs w:val="24"/>
            <w:lang w:eastAsia="en-US"/>
          </w:rPr>
          <w:br/>
          <w:t xml:space="preserve">        </w:t>
        </w:r>
        <w:proofErr w:type="spellStart"/>
        <w:r w:rsidRPr="00F443B4">
          <w:rPr>
            <w:rFonts w:eastAsia="Times New Roman"/>
            <w:szCs w:val="24"/>
            <w:lang w:eastAsia="en-US"/>
          </w:rPr>
          <w:t>ii</w:t>
        </w:r>
        <w:proofErr w:type="spellEnd"/>
        <w:r w:rsidRPr="00F443B4">
          <w:rPr>
            <w:rFonts w:eastAsia="Times New Roman"/>
            <w:szCs w:val="24"/>
            <w:lang w:eastAsia="en-US"/>
          </w:rPr>
          <w:t xml:space="preserve">. με θέμα: «Εξαίρεση της κατασκευής του Βορείου Οδικού  Άξονα Κρήτης (ΒΟΑΚ) στο Νομό Λασιθίου», σελ. </w:t>
        </w:r>
        <w:r w:rsidRPr="00F443B4">
          <w:rPr>
            <w:rFonts w:eastAsia="Times New Roman"/>
            <w:szCs w:val="24"/>
            <w:lang w:eastAsia="en-US"/>
          </w:rPr>
          <w:br/>
          <w:t xml:space="preserve"> </w:t>
        </w:r>
        <w:r w:rsidRPr="00F443B4">
          <w:rPr>
            <w:rFonts w:eastAsia="Times New Roman"/>
            <w:szCs w:val="24"/>
            <w:lang w:eastAsia="en-US"/>
          </w:rPr>
          <w:br/>
          <w:t xml:space="preserve">Γ. ΝΟΜΟΘΕΤΙΚΗ ΕΡΓΑΣΙΑ </w:t>
        </w:r>
        <w:r w:rsidRPr="00F443B4">
          <w:rPr>
            <w:rFonts w:eastAsia="Times New Roman"/>
            <w:szCs w:val="24"/>
            <w:lang w:eastAsia="en-US"/>
          </w:rPr>
          <w:br/>
          <w:t>1. Κατάθεση σχεδίων νόμων:</w:t>
        </w:r>
        <w:r w:rsidRPr="00F443B4">
          <w:rPr>
            <w:rFonts w:eastAsia="Times New Roman"/>
            <w:szCs w:val="24"/>
            <w:lang w:eastAsia="en-US"/>
          </w:rPr>
          <w:br/>
          <w:t xml:space="preserve">    α) Οι Υπουργοί Εργασίας, Κοινωνικής Ασφάλισης και Κοινωνικής Αλληλεγγύης, Εσωτερικών, Οικονομικών, Υγείας, Διοικητικής Ανασυγκρότησης, Αγροτικής Ασφάλισης και Κοινωνικής Αλληλεγγύης και Οικονομικών, καθώς και ο Υφυπουργός Εργασίας, Κοινωνικής Ασφάλισης και Κοινωνικής Αλληλεγγύης κατέθεσαν στις 6-2-2018 σχέδιο νόμου: «Μετεξέλιξη του Οργανισμού Γεωργικών Ασφαλίσεων σε Οργανισμό </w:t>
        </w:r>
        <w:proofErr w:type="spellStart"/>
        <w:r w:rsidRPr="00F443B4">
          <w:rPr>
            <w:rFonts w:eastAsia="Times New Roman"/>
            <w:szCs w:val="24"/>
            <w:lang w:eastAsia="en-US"/>
          </w:rPr>
          <w:t>Προνοιακών</w:t>
        </w:r>
        <w:proofErr w:type="spellEnd"/>
        <w:r w:rsidRPr="00F443B4">
          <w:rPr>
            <w:rFonts w:eastAsia="Times New Roman"/>
            <w:szCs w:val="24"/>
            <w:lang w:eastAsia="en-US"/>
          </w:rPr>
          <w:t xml:space="preserve"> Επιδομάτων και Κοινωνικής Αλληλεγγύης (ΟΠΕΚΑ) και λοιπές διατάξεις», σελ. </w:t>
        </w:r>
        <w:r w:rsidRPr="00F443B4">
          <w:rPr>
            <w:rFonts w:eastAsia="Times New Roman"/>
            <w:szCs w:val="24"/>
            <w:lang w:eastAsia="en-US"/>
          </w:rPr>
          <w:br/>
          <w:t xml:space="preserve">    β) Οι Υπουργοί Υγείας, Αγροτικής Ανάπτυξης και Τροφίμων, Εσωτερικών, Οικονομίας και Ανάπτυξης, Δικαιοσύνης, Διαφάνειας και Ανθρωπίνων Δικαιωμάτων και Οικονομικών, οι Αναπληρωτές Υπουργοί Εσωτερικών και Οικονομικών, καθώς και ο Υφυπουργός Οικονομικών κατέθεσαν στις 7-2-2018 σχέδιο νόμου: «Διατάξεις για την Παραγωγή Τελικών Προϊόντων Φαρμακευτικής Κάνναβης», σελ. </w:t>
        </w:r>
        <w:r w:rsidRPr="00F443B4">
          <w:rPr>
            <w:rFonts w:eastAsia="Times New Roman"/>
            <w:szCs w:val="24"/>
            <w:lang w:eastAsia="en-US"/>
          </w:rPr>
          <w:br/>
          <w:t xml:space="preserve">2. Συζήτηση και ψήφιση επί της αρχής, των άρθρων και του συνόλου του σχεδίου νόμου του Υπουργείου Περιβάλλοντος και Ενέργειας: «Φορείς Διαχείρισης Προστατευόμενων Περιοχών και άλλες διατάξεις», σελ. </w:t>
        </w:r>
        <w:r w:rsidRPr="00F443B4">
          <w:rPr>
            <w:rFonts w:eastAsia="Times New Roman"/>
            <w:szCs w:val="24"/>
            <w:lang w:eastAsia="en-US"/>
          </w:rPr>
          <w:br/>
        </w:r>
      </w:ins>
    </w:p>
    <w:p w14:paraId="350AA3F2" w14:textId="77777777" w:rsidR="00F443B4" w:rsidRPr="00F443B4" w:rsidRDefault="00F443B4" w:rsidP="00F443B4">
      <w:pPr>
        <w:spacing w:after="0" w:line="360" w:lineRule="auto"/>
        <w:rPr>
          <w:ins w:id="23" w:author="Φλούδα Χριστίνα" w:date="2018-02-14T14:00:00Z"/>
          <w:rFonts w:eastAsia="Times New Roman"/>
          <w:szCs w:val="24"/>
          <w:lang w:eastAsia="en-US"/>
        </w:rPr>
      </w:pPr>
    </w:p>
    <w:p w14:paraId="74405846" w14:textId="77777777" w:rsidR="00F443B4" w:rsidRPr="00F443B4" w:rsidRDefault="00F443B4" w:rsidP="00F443B4">
      <w:pPr>
        <w:spacing w:after="0" w:line="360" w:lineRule="auto"/>
        <w:rPr>
          <w:ins w:id="24" w:author="Φλούδα Χριστίνα" w:date="2018-02-14T14:00:00Z"/>
          <w:rFonts w:eastAsia="Times New Roman"/>
          <w:szCs w:val="24"/>
          <w:lang w:eastAsia="en-US"/>
        </w:rPr>
      </w:pPr>
      <w:ins w:id="25" w:author="Φλούδα Χριστίνα" w:date="2018-02-14T14:00:00Z">
        <w:r w:rsidRPr="00F443B4">
          <w:rPr>
            <w:rFonts w:eastAsia="Times New Roman"/>
            <w:szCs w:val="24"/>
            <w:lang w:eastAsia="en-US"/>
          </w:rPr>
          <w:t>ΠΡΟΕΔΡΕΥΟΝΤΕΣ</w:t>
        </w:r>
      </w:ins>
    </w:p>
    <w:p w14:paraId="63875BB4" w14:textId="77777777" w:rsidR="00F443B4" w:rsidRPr="00F443B4" w:rsidRDefault="00F443B4" w:rsidP="00F443B4">
      <w:pPr>
        <w:spacing w:after="0" w:line="360" w:lineRule="auto"/>
        <w:rPr>
          <w:ins w:id="26" w:author="Φλούδα Χριστίνα" w:date="2018-02-14T14:00:00Z"/>
          <w:rFonts w:eastAsia="Times New Roman"/>
          <w:szCs w:val="24"/>
          <w:lang w:eastAsia="en-US"/>
        </w:rPr>
      </w:pPr>
    </w:p>
    <w:p w14:paraId="5AD60658" w14:textId="77777777" w:rsidR="00F443B4" w:rsidRPr="00F443B4" w:rsidRDefault="00F443B4" w:rsidP="00F443B4">
      <w:pPr>
        <w:spacing w:after="0" w:line="360" w:lineRule="auto"/>
        <w:rPr>
          <w:ins w:id="27" w:author="Φλούδα Χριστίνα" w:date="2018-02-14T14:00:00Z"/>
          <w:rFonts w:ascii="Calibri" w:eastAsia="Times New Roman" w:hAnsi="Calibri" w:cs="Times New Roman"/>
          <w:sz w:val="22"/>
          <w:szCs w:val="22"/>
          <w:lang w:eastAsia="en-US"/>
        </w:rPr>
      </w:pPr>
      <w:ins w:id="28" w:author="Φλούδα Χριστίνα" w:date="2018-02-14T14:00:00Z">
        <w:r w:rsidRPr="00F443B4">
          <w:rPr>
            <w:rFonts w:eastAsia="Times New Roman"/>
            <w:szCs w:val="24"/>
            <w:lang w:eastAsia="en-US"/>
          </w:rPr>
          <w:t>ΒΑΡΕΜΕΝΟΣ Γ. , σελ.</w:t>
        </w:r>
        <w:r w:rsidRPr="00F443B4">
          <w:rPr>
            <w:rFonts w:eastAsia="Times New Roman"/>
            <w:szCs w:val="24"/>
            <w:lang w:eastAsia="en-US"/>
          </w:rPr>
          <w:br/>
          <w:t>ΓΕΩΡΓΙΑΔΗΣ Μ. , σελ.</w:t>
        </w:r>
        <w:r w:rsidRPr="00F443B4">
          <w:rPr>
            <w:rFonts w:eastAsia="Times New Roman"/>
            <w:szCs w:val="24"/>
            <w:lang w:eastAsia="en-US"/>
          </w:rPr>
          <w:br/>
          <w:t>ΚΑΚΛΑΜΑΝΗΣ Ν. , σελ.</w:t>
        </w:r>
        <w:r w:rsidRPr="00F443B4">
          <w:rPr>
            <w:rFonts w:eastAsia="Times New Roman"/>
            <w:szCs w:val="24"/>
            <w:lang w:eastAsia="en-US"/>
          </w:rPr>
          <w:br/>
          <w:t>ΛΑΜΠΡΟΥΛΗΣ Γ. , σελ.</w:t>
        </w:r>
        <w:r w:rsidRPr="00F443B4">
          <w:rPr>
            <w:rFonts w:eastAsia="Times New Roman"/>
            <w:szCs w:val="24"/>
            <w:lang w:eastAsia="en-US"/>
          </w:rPr>
          <w:br/>
        </w:r>
      </w:ins>
    </w:p>
    <w:p w14:paraId="5FBE44C5" w14:textId="77777777" w:rsidR="00F443B4" w:rsidRPr="00F443B4" w:rsidRDefault="00F443B4" w:rsidP="00F443B4">
      <w:pPr>
        <w:spacing w:after="0" w:line="360" w:lineRule="auto"/>
        <w:rPr>
          <w:ins w:id="29" w:author="Φλούδα Χριστίνα" w:date="2018-02-14T14:00:00Z"/>
          <w:rFonts w:eastAsia="Times New Roman"/>
          <w:szCs w:val="24"/>
          <w:lang w:eastAsia="en-US"/>
        </w:rPr>
      </w:pPr>
    </w:p>
    <w:p w14:paraId="21611B80" w14:textId="77777777" w:rsidR="00F443B4" w:rsidRPr="00F443B4" w:rsidRDefault="00F443B4" w:rsidP="00F443B4">
      <w:pPr>
        <w:spacing w:after="0" w:line="360" w:lineRule="auto"/>
        <w:rPr>
          <w:ins w:id="30" w:author="Φλούδα Χριστίνα" w:date="2018-02-14T14:00:00Z"/>
          <w:rFonts w:eastAsia="Times New Roman"/>
          <w:szCs w:val="24"/>
          <w:lang w:eastAsia="en-US"/>
        </w:rPr>
      </w:pPr>
      <w:ins w:id="31" w:author="Φλούδα Χριστίνα" w:date="2018-02-14T14:00:00Z">
        <w:r w:rsidRPr="00F443B4">
          <w:rPr>
            <w:rFonts w:eastAsia="Times New Roman"/>
            <w:szCs w:val="24"/>
            <w:lang w:eastAsia="en-US"/>
          </w:rPr>
          <w:t>ΟΜΙΛΗΤΕΣ</w:t>
        </w:r>
      </w:ins>
    </w:p>
    <w:p w14:paraId="1DC5FCC9" w14:textId="2568C07D" w:rsidR="00F443B4" w:rsidRDefault="00F443B4" w:rsidP="00F443B4">
      <w:pPr>
        <w:spacing w:line="600" w:lineRule="auto"/>
        <w:ind w:firstLine="720"/>
        <w:jc w:val="center"/>
        <w:rPr>
          <w:ins w:id="32" w:author="Φλούδα Χριστίνα" w:date="2018-02-14T14:00:00Z"/>
          <w:rFonts w:eastAsia="Times New Roman"/>
          <w:szCs w:val="24"/>
        </w:rPr>
      </w:pPr>
      <w:ins w:id="33" w:author="Φλούδα Χριστίνα" w:date="2018-02-14T14:00:00Z">
        <w:r w:rsidRPr="00F443B4">
          <w:rPr>
            <w:rFonts w:eastAsia="Times New Roman"/>
            <w:szCs w:val="24"/>
            <w:lang w:eastAsia="en-US"/>
          </w:rPr>
          <w:br/>
          <w:t>Α. Επί διαδικαστικού θέματος:</w:t>
        </w:r>
        <w:r w:rsidRPr="00F443B4">
          <w:rPr>
            <w:rFonts w:eastAsia="Times New Roman"/>
            <w:szCs w:val="24"/>
            <w:lang w:eastAsia="en-US"/>
          </w:rPr>
          <w:br/>
          <w:t>ΑΜΥΡΑΣ Γ. , σελ.</w:t>
        </w:r>
        <w:r w:rsidRPr="00F443B4">
          <w:rPr>
            <w:rFonts w:eastAsia="Times New Roman"/>
            <w:szCs w:val="24"/>
            <w:lang w:eastAsia="en-US"/>
          </w:rPr>
          <w:br/>
          <w:t>ΒΑΡΕΜΕΝΟΣ Γ. , σελ.</w:t>
        </w:r>
        <w:r w:rsidRPr="00F443B4">
          <w:rPr>
            <w:rFonts w:eastAsia="Times New Roman"/>
            <w:szCs w:val="24"/>
            <w:lang w:eastAsia="en-US"/>
          </w:rPr>
          <w:br/>
          <w:t>ΒΕΤΤΑΣ Δ. , σελ.</w:t>
        </w:r>
        <w:r w:rsidRPr="00F443B4">
          <w:rPr>
            <w:rFonts w:eastAsia="Times New Roman"/>
            <w:szCs w:val="24"/>
            <w:lang w:eastAsia="en-US"/>
          </w:rPr>
          <w:br/>
          <w:t>ΓΕΩΡΓΙΑΔΗΣ Μ. , σελ.</w:t>
        </w:r>
        <w:r w:rsidRPr="00F443B4">
          <w:rPr>
            <w:rFonts w:eastAsia="Times New Roman"/>
            <w:szCs w:val="24"/>
            <w:lang w:eastAsia="en-US"/>
          </w:rPr>
          <w:br/>
          <w:t>ΚΑΚΛΑΜΑΝΗΣ Ν. , σελ.</w:t>
        </w:r>
        <w:r w:rsidRPr="00F443B4">
          <w:rPr>
            <w:rFonts w:eastAsia="Times New Roman"/>
            <w:szCs w:val="24"/>
            <w:lang w:eastAsia="en-US"/>
          </w:rPr>
          <w:br/>
          <w:t>ΚΑΡΑΚΩΣΤΑ Ε. , σελ.</w:t>
        </w:r>
        <w:r w:rsidRPr="00F443B4">
          <w:rPr>
            <w:rFonts w:eastAsia="Times New Roman"/>
            <w:szCs w:val="24"/>
            <w:lang w:eastAsia="en-US"/>
          </w:rPr>
          <w:br/>
          <w:t>ΚΑΤΣΩΤΗΣ Χ. , σελ.</w:t>
        </w:r>
        <w:r w:rsidRPr="00F443B4">
          <w:rPr>
            <w:rFonts w:eastAsia="Times New Roman"/>
            <w:szCs w:val="24"/>
            <w:lang w:eastAsia="en-US"/>
          </w:rPr>
          <w:br/>
          <w:t>ΚΟΥΤΣΟΥΚΟΣ Γ. , σελ.</w:t>
        </w:r>
        <w:r w:rsidRPr="00F443B4">
          <w:rPr>
            <w:rFonts w:eastAsia="Times New Roman"/>
            <w:szCs w:val="24"/>
            <w:lang w:eastAsia="en-US"/>
          </w:rPr>
          <w:br/>
          <w:t>ΚΥΡΙΑΖΙΔΗΣ Δ. , σελ.</w:t>
        </w:r>
        <w:r w:rsidRPr="00F443B4">
          <w:rPr>
            <w:rFonts w:eastAsia="Times New Roman"/>
            <w:szCs w:val="24"/>
            <w:lang w:eastAsia="en-US"/>
          </w:rPr>
          <w:br/>
          <w:t>ΛΑΜΠΡΟΥΛΗΣ Γ. , σελ.</w:t>
        </w:r>
        <w:r w:rsidRPr="00F443B4">
          <w:rPr>
            <w:rFonts w:eastAsia="Times New Roman"/>
            <w:szCs w:val="24"/>
            <w:lang w:eastAsia="en-US"/>
          </w:rPr>
          <w:br/>
          <w:t>ΜΑΝΩΛΑΚΟΥ Δ. , σελ.</w:t>
        </w:r>
        <w:r w:rsidRPr="00F443B4">
          <w:rPr>
            <w:rFonts w:eastAsia="Times New Roman"/>
            <w:szCs w:val="24"/>
            <w:lang w:eastAsia="en-US"/>
          </w:rPr>
          <w:br/>
          <w:t>ΣΤΥΛΙΟΣ Γ. , σελ.</w:t>
        </w:r>
        <w:r w:rsidRPr="00F443B4">
          <w:rPr>
            <w:rFonts w:eastAsia="Times New Roman"/>
            <w:szCs w:val="24"/>
            <w:lang w:eastAsia="en-US"/>
          </w:rPr>
          <w:br/>
          <w:t>ΦΑΜΕΛΛΟΣ Σ. , σελ.</w:t>
        </w:r>
        <w:r w:rsidRPr="00F443B4">
          <w:rPr>
            <w:rFonts w:eastAsia="Times New Roman"/>
            <w:szCs w:val="24"/>
            <w:lang w:eastAsia="en-US"/>
          </w:rPr>
          <w:br/>
        </w:r>
        <w:r w:rsidRPr="00F443B4">
          <w:rPr>
            <w:rFonts w:eastAsia="Times New Roman"/>
            <w:szCs w:val="24"/>
            <w:lang w:eastAsia="en-US"/>
          </w:rPr>
          <w:br/>
          <w:t>Β. Επί της αναφοράς στο σκάνδαλο Novartis:</w:t>
        </w:r>
        <w:r w:rsidRPr="00F443B4">
          <w:rPr>
            <w:rFonts w:eastAsia="Times New Roman"/>
            <w:szCs w:val="24"/>
            <w:lang w:eastAsia="en-US"/>
          </w:rPr>
          <w:br/>
          <w:t>ΖΑΡΟΥΛΙΑ Ε. , σελ.</w:t>
        </w:r>
        <w:r w:rsidRPr="00F443B4">
          <w:rPr>
            <w:rFonts w:eastAsia="Times New Roman"/>
            <w:szCs w:val="24"/>
            <w:lang w:eastAsia="en-US"/>
          </w:rPr>
          <w:br/>
          <w:t>ΘΕΛΕΡΙΤΗ Μ. , σελ.</w:t>
        </w:r>
        <w:r w:rsidRPr="00F443B4">
          <w:rPr>
            <w:rFonts w:eastAsia="Times New Roman"/>
            <w:szCs w:val="24"/>
            <w:lang w:eastAsia="en-US"/>
          </w:rPr>
          <w:br/>
          <w:t>ΘΕΟΧΑΡΟΠΟΥΛΟΣ Α. , σελ.</w:t>
        </w:r>
        <w:r w:rsidRPr="00F443B4">
          <w:rPr>
            <w:rFonts w:eastAsia="Times New Roman"/>
            <w:szCs w:val="24"/>
            <w:lang w:eastAsia="en-US"/>
          </w:rPr>
          <w:br/>
          <w:t>ΜΑΥΡΩΤΑΣ Γ. , σελ.</w:t>
        </w:r>
        <w:r w:rsidRPr="00F443B4">
          <w:rPr>
            <w:rFonts w:eastAsia="Times New Roman"/>
            <w:szCs w:val="24"/>
            <w:lang w:eastAsia="en-US"/>
          </w:rPr>
          <w:br/>
          <w:t>ΠΑΝΑΓΙΩΤΑΡΟΣ Η. , σελ.</w:t>
        </w:r>
        <w:r w:rsidRPr="00F443B4">
          <w:rPr>
            <w:rFonts w:eastAsia="Times New Roman"/>
            <w:szCs w:val="24"/>
            <w:lang w:eastAsia="en-US"/>
          </w:rPr>
          <w:br/>
          <w:t>ΣΑΧΙΝΙΔΗΣ Ι. , σελ.</w:t>
        </w:r>
        <w:r w:rsidRPr="00F443B4">
          <w:rPr>
            <w:rFonts w:eastAsia="Times New Roman"/>
            <w:szCs w:val="24"/>
            <w:lang w:eastAsia="en-US"/>
          </w:rPr>
          <w:br/>
        </w:r>
        <w:r w:rsidRPr="00F443B4">
          <w:rPr>
            <w:rFonts w:eastAsia="Times New Roman"/>
            <w:szCs w:val="24"/>
            <w:lang w:eastAsia="en-US"/>
          </w:rPr>
          <w:br/>
          <w:t>Γ. Επί των επικαίρων ερωτήσεων:</w:t>
        </w:r>
        <w:r w:rsidRPr="00F443B4">
          <w:rPr>
            <w:rFonts w:eastAsia="Times New Roman"/>
            <w:szCs w:val="24"/>
            <w:lang w:eastAsia="en-US"/>
          </w:rPr>
          <w:br/>
          <w:t>ΑΝΤΩΝΟΠΟΥΛΟΥ Ο. , σελ.</w:t>
        </w:r>
        <w:r w:rsidRPr="00F443B4">
          <w:rPr>
            <w:rFonts w:eastAsia="Times New Roman"/>
            <w:szCs w:val="24"/>
            <w:lang w:eastAsia="en-US"/>
          </w:rPr>
          <w:br/>
          <w:t>ΑΠΟΣΤΟΛΟΥ Ε. , σελ.</w:t>
        </w:r>
        <w:r w:rsidRPr="00F443B4">
          <w:rPr>
            <w:rFonts w:eastAsia="Times New Roman"/>
            <w:szCs w:val="24"/>
            <w:lang w:eastAsia="en-US"/>
          </w:rPr>
          <w:br/>
          <w:t>ΗΓΟΥΜΕΝΙΔΗΣ Ν. , σελ.</w:t>
        </w:r>
        <w:r w:rsidRPr="00F443B4">
          <w:rPr>
            <w:rFonts w:eastAsia="Times New Roman"/>
            <w:szCs w:val="24"/>
            <w:lang w:eastAsia="en-US"/>
          </w:rPr>
          <w:br/>
          <w:t>ΘΗΒΑΙΟΣ Ν. , σελ.</w:t>
        </w:r>
        <w:r w:rsidRPr="00F443B4">
          <w:rPr>
            <w:rFonts w:eastAsia="Times New Roman"/>
            <w:szCs w:val="24"/>
            <w:lang w:eastAsia="en-US"/>
          </w:rPr>
          <w:br/>
          <w:t>ΚΑΤΣΩΤΗΣ Χ. , σελ.</w:t>
        </w:r>
        <w:r w:rsidRPr="00F443B4">
          <w:rPr>
            <w:rFonts w:eastAsia="Times New Roman"/>
            <w:szCs w:val="24"/>
            <w:lang w:eastAsia="en-US"/>
          </w:rPr>
          <w:br/>
          <w:t>ΚΕΓΚΕΡΟΓΛΟΥ Β. , σελ.</w:t>
        </w:r>
        <w:r w:rsidRPr="00F443B4">
          <w:rPr>
            <w:rFonts w:eastAsia="Times New Roman"/>
            <w:szCs w:val="24"/>
            <w:lang w:eastAsia="en-US"/>
          </w:rPr>
          <w:br/>
          <w:t>ΚΟΥΤΣΟΥΚΟΣ Γ. , σελ.</w:t>
        </w:r>
        <w:r w:rsidRPr="00F443B4">
          <w:rPr>
            <w:rFonts w:eastAsia="Times New Roman"/>
            <w:szCs w:val="24"/>
            <w:lang w:eastAsia="en-US"/>
          </w:rPr>
          <w:br/>
          <w:t>ΚΥΡΙΑΖΙΔΗΣ Δ. , σελ.</w:t>
        </w:r>
        <w:r w:rsidRPr="00F443B4">
          <w:rPr>
            <w:rFonts w:eastAsia="Times New Roman"/>
            <w:szCs w:val="24"/>
            <w:lang w:eastAsia="en-US"/>
          </w:rPr>
          <w:br/>
          <w:t>ΠΕΤΡΟΠΟΥΛΟΣ Α. , σελ.</w:t>
        </w:r>
        <w:r w:rsidRPr="00F443B4">
          <w:rPr>
            <w:rFonts w:eastAsia="Times New Roman"/>
            <w:szCs w:val="24"/>
            <w:lang w:eastAsia="en-US"/>
          </w:rPr>
          <w:br/>
          <w:t>ΠΛΑΚΙΩΤΑΚΗΣ Ι. , σελ.</w:t>
        </w:r>
        <w:r w:rsidRPr="00F443B4">
          <w:rPr>
            <w:rFonts w:eastAsia="Times New Roman"/>
            <w:szCs w:val="24"/>
            <w:lang w:eastAsia="en-US"/>
          </w:rPr>
          <w:br/>
          <w:t>ΣΠΙΡΤΖΗΣ Χ. , σελ.</w:t>
        </w:r>
        <w:r w:rsidRPr="00F443B4">
          <w:rPr>
            <w:rFonts w:eastAsia="Times New Roman"/>
            <w:szCs w:val="24"/>
            <w:lang w:eastAsia="en-US"/>
          </w:rPr>
          <w:br/>
          <w:t>ΣΥΝΤΥΧΑΚΗΣ Ε. , σελ.</w:t>
        </w:r>
        <w:r w:rsidRPr="00F443B4">
          <w:rPr>
            <w:rFonts w:eastAsia="Times New Roman"/>
            <w:szCs w:val="24"/>
            <w:lang w:eastAsia="en-US"/>
          </w:rPr>
          <w:br/>
          <w:t>ΦΩΤΙΟΥ Θ. , σελ.</w:t>
        </w:r>
        <w:r w:rsidRPr="00F443B4">
          <w:rPr>
            <w:rFonts w:eastAsia="Times New Roman"/>
            <w:szCs w:val="24"/>
            <w:lang w:eastAsia="en-US"/>
          </w:rPr>
          <w:br/>
        </w:r>
        <w:r w:rsidRPr="00F443B4">
          <w:rPr>
            <w:rFonts w:eastAsia="Times New Roman"/>
            <w:szCs w:val="24"/>
            <w:lang w:eastAsia="en-US"/>
          </w:rPr>
          <w:br/>
          <w:t>Δ. Επί του σχεδίου νόμου του Υπουργείου Περιβάλλοντος και Ενέργειας:</w:t>
        </w:r>
        <w:r w:rsidRPr="00F443B4">
          <w:rPr>
            <w:rFonts w:eastAsia="Times New Roman"/>
            <w:szCs w:val="24"/>
            <w:lang w:eastAsia="en-US"/>
          </w:rPr>
          <w:br/>
          <w:t>ΑΜΥΡΑΣ Γ. , σελ.</w:t>
        </w:r>
        <w:r w:rsidRPr="00F443B4">
          <w:rPr>
            <w:rFonts w:eastAsia="Times New Roman"/>
            <w:szCs w:val="24"/>
            <w:lang w:eastAsia="en-US"/>
          </w:rPr>
          <w:br/>
          <w:t>ΑΡΒΑΝΙΤΙΔΗΣ Γ. , σελ.</w:t>
        </w:r>
        <w:r w:rsidRPr="00F443B4">
          <w:rPr>
            <w:rFonts w:eastAsia="Times New Roman"/>
            <w:szCs w:val="24"/>
            <w:lang w:eastAsia="en-US"/>
          </w:rPr>
          <w:br/>
          <w:t>ΒΑΓΙΩΝΑΚΗ Ε. , σελ.</w:t>
        </w:r>
        <w:r w:rsidRPr="00F443B4">
          <w:rPr>
            <w:rFonts w:eastAsia="Times New Roman"/>
            <w:szCs w:val="24"/>
            <w:lang w:eastAsia="en-US"/>
          </w:rPr>
          <w:br/>
          <w:t>ΒΕΤΤΑΣ Δ. , σελ.</w:t>
        </w:r>
        <w:r w:rsidRPr="00F443B4">
          <w:rPr>
            <w:rFonts w:eastAsia="Times New Roman"/>
            <w:szCs w:val="24"/>
            <w:lang w:eastAsia="en-US"/>
          </w:rPr>
          <w:br/>
          <w:t>ΓΚΑΡΑ Α. , σελ.</w:t>
        </w:r>
        <w:r w:rsidRPr="00F443B4">
          <w:rPr>
            <w:rFonts w:eastAsia="Times New Roman"/>
            <w:szCs w:val="24"/>
            <w:lang w:eastAsia="en-US"/>
          </w:rPr>
          <w:br/>
          <w:t>ΔΗΜΑΡΑΣ Γ. , σελ.</w:t>
        </w:r>
        <w:r w:rsidRPr="00F443B4">
          <w:rPr>
            <w:rFonts w:eastAsia="Times New Roman"/>
            <w:szCs w:val="24"/>
            <w:lang w:eastAsia="en-US"/>
          </w:rPr>
          <w:br/>
          <w:t>ΔΡΙΤΣΕΛΗ Π. , σελ.</w:t>
        </w:r>
        <w:r w:rsidRPr="00F443B4">
          <w:rPr>
            <w:rFonts w:eastAsia="Times New Roman"/>
            <w:szCs w:val="24"/>
            <w:lang w:eastAsia="en-US"/>
          </w:rPr>
          <w:br/>
          <w:t>ΖΑΡΟΥΛΙΑ Ε. , σελ.</w:t>
        </w:r>
        <w:r w:rsidRPr="00F443B4">
          <w:rPr>
            <w:rFonts w:eastAsia="Times New Roman"/>
            <w:szCs w:val="24"/>
            <w:lang w:eastAsia="en-US"/>
          </w:rPr>
          <w:br/>
          <w:t>ΘΕΛΕΡΙΤΗ Μ. , σελ.</w:t>
        </w:r>
        <w:r w:rsidRPr="00F443B4">
          <w:rPr>
            <w:rFonts w:eastAsia="Times New Roman"/>
            <w:szCs w:val="24"/>
            <w:lang w:eastAsia="en-US"/>
          </w:rPr>
          <w:br/>
          <w:t>ΘΕΟΧΑΡΟΠΟΥΛΟΣ Α. , σελ.</w:t>
        </w:r>
        <w:r w:rsidRPr="00F443B4">
          <w:rPr>
            <w:rFonts w:eastAsia="Times New Roman"/>
            <w:szCs w:val="24"/>
            <w:lang w:eastAsia="en-US"/>
          </w:rPr>
          <w:br/>
          <w:t>ΙΓΓΛΕΖΗ Α. , σελ.</w:t>
        </w:r>
        <w:r w:rsidRPr="00F443B4">
          <w:rPr>
            <w:rFonts w:eastAsia="Times New Roman"/>
            <w:szCs w:val="24"/>
            <w:lang w:eastAsia="en-US"/>
          </w:rPr>
          <w:br/>
          <w:t>ΚΑΒΑΔΕΛΛΑΣ Δ. , σελ.</w:t>
        </w:r>
        <w:r w:rsidRPr="00F443B4">
          <w:rPr>
            <w:rFonts w:eastAsia="Times New Roman"/>
            <w:szCs w:val="24"/>
            <w:lang w:eastAsia="en-US"/>
          </w:rPr>
          <w:br/>
          <w:t>ΚΑΡΑΓΙΑΝΝΗΣ Ι. , σελ.</w:t>
        </w:r>
        <w:r w:rsidRPr="00F443B4">
          <w:rPr>
            <w:rFonts w:eastAsia="Times New Roman"/>
            <w:szCs w:val="24"/>
            <w:lang w:eastAsia="en-US"/>
          </w:rPr>
          <w:br/>
          <w:t>ΚΑΡΑΚΩΣΤΑ Ε. , σελ.</w:t>
        </w:r>
        <w:r w:rsidRPr="00F443B4">
          <w:rPr>
            <w:rFonts w:eastAsia="Times New Roman"/>
            <w:szCs w:val="24"/>
            <w:lang w:eastAsia="en-US"/>
          </w:rPr>
          <w:br/>
          <w:t>ΚΑΡΡΑΣ Γ. , σελ.</w:t>
        </w:r>
        <w:r w:rsidRPr="00F443B4">
          <w:rPr>
            <w:rFonts w:eastAsia="Times New Roman"/>
            <w:szCs w:val="24"/>
            <w:lang w:eastAsia="en-US"/>
          </w:rPr>
          <w:br/>
          <w:t>ΚΑΣΑΠΙΔΗΣ Γ. , σελ.</w:t>
        </w:r>
        <w:r w:rsidRPr="00F443B4">
          <w:rPr>
            <w:rFonts w:eastAsia="Times New Roman"/>
            <w:szCs w:val="24"/>
            <w:lang w:eastAsia="en-US"/>
          </w:rPr>
          <w:br/>
          <w:t>ΛΑΖΑΡΙΔΗΣ Γ. , σελ.</w:t>
        </w:r>
        <w:r w:rsidRPr="00F443B4">
          <w:rPr>
            <w:rFonts w:eastAsia="Times New Roman"/>
            <w:szCs w:val="24"/>
            <w:lang w:eastAsia="en-US"/>
          </w:rPr>
          <w:br/>
          <w:t>ΛΙΒΑΝΙΟΥ Ζ. , σελ.</w:t>
        </w:r>
        <w:r w:rsidRPr="00F443B4">
          <w:rPr>
            <w:rFonts w:eastAsia="Times New Roman"/>
            <w:szCs w:val="24"/>
            <w:lang w:eastAsia="en-US"/>
          </w:rPr>
          <w:br/>
          <w:t>ΜΑΝΩΛΑΚΟΥ Δ. , σελ.</w:t>
        </w:r>
        <w:r w:rsidRPr="00F443B4">
          <w:rPr>
            <w:rFonts w:eastAsia="Times New Roman"/>
            <w:szCs w:val="24"/>
            <w:lang w:eastAsia="en-US"/>
          </w:rPr>
          <w:br/>
          <w:t>ΜΑΡΚΟΥ Α. , σελ.</w:t>
        </w:r>
        <w:r w:rsidRPr="00F443B4">
          <w:rPr>
            <w:rFonts w:eastAsia="Times New Roman"/>
            <w:szCs w:val="24"/>
            <w:lang w:eastAsia="en-US"/>
          </w:rPr>
          <w:br/>
          <w:t>ΜΑΥΡΩΤΑΣ Γ. , σελ.</w:t>
        </w:r>
        <w:r w:rsidRPr="00F443B4">
          <w:rPr>
            <w:rFonts w:eastAsia="Times New Roman"/>
            <w:szCs w:val="24"/>
            <w:lang w:eastAsia="en-US"/>
          </w:rPr>
          <w:br/>
          <w:t>ΜΙΧΕΛΟΓΙΑΝΝΑΚΗΣ Ι. , σελ.</w:t>
        </w:r>
        <w:r w:rsidRPr="00F443B4">
          <w:rPr>
            <w:rFonts w:eastAsia="Times New Roman"/>
            <w:szCs w:val="24"/>
            <w:lang w:eastAsia="en-US"/>
          </w:rPr>
          <w:br/>
          <w:t>ΜΠΟΥΚΩΡΟΣ Χ. , σελ.</w:t>
        </w:r>
        <w:r w:rsidRPr="00F443B4">
          <w:rPr>
            <w:rFonts w:eastAsia="Times New Roman"/>
            <w:szCs w:val="24"/>
            <w:lang w:eastAsia="en-US"/>
          </w:rPr>
          <w:br/>
          <w:t>ΞΥΔΑΚΗΣ Ν. , σελ.</w:t>
        </w:r>
        <w:r w:rsidRPr="00F443B4">
          <w:rPr>
            <w:rFonts w:eastAsia="Times New Roman"/>
            <w:szCs w:val="24"/>
            <w:lang w:eastAsia="en-US"/>
          </w:rPr>
          <w:br/>
          <w:t>ΠΑΛΛΗΣ Γ. , σελ.</w:t>
        </w:r>
        <w:r w:rsidRPr="00F443B4">
          <w:rPr>
            <w:rFonts w:eastAsia="Times New Roman"/>
            <w:szCs w:val="24"/>
            <w:lang w:eastAsia="en-US"/>
          </w:rPr>
          <w:br/>
          <w:t>ΠΑΝΑΓΙΩΤΑΡΟΣ Η. , σελ.</w:t>
        </w:r>
        <w:r w:rsidRPr="00F443B4">
          <w:rPr>
            <w:rFonts w:eastAsia="Times New Roman"/>
            <w:szCs w:val="24"/>
            <w:lang w:eastAsia="en-US"/>
          </w:rPr>
          <w:br/>
          <w:t>ΣΑΝΤΟΡΙΝΙΟΣ Ν. , σελ.</w:t>
        </w:r>
        <w:r w:rsidRPr="00F443B4">
          <w:rPr>
            <w:rFonts w:eastAsia="Times New Roman"/>
            <w:szCs w:val="24"/>
            <w:lang w:eastAsia="en-US"/>
          </w:rPr>
          <w:br/>
          <w:t>ΣΑΡΙΔΗΣ Ι. , σελ.</w:t>
        </w:r>
        <w:r w:rsidRPr="00F443B4">
          <w:rPr>
            <w:rFonts w:eastAsia="Times New Roman"/>
            <w:szCs w:val="24"/>
            <w:lang w:eastAsia="en-US"/>
          </w:rPr>
          <w:br/>
          <w:t>ΣΑΧΙΝΙΔΗΣ Ι. , σελ.</w:t>
        </w:r>
        <w:r w:rsidRPr="00F443B4">
          <w:rPr>
            <w:rFonts w:eastAsia="Times New Roman"/>
            <w:szCs w:val="24"/>
            <w:lang w:eastAsia="en-US"/>
          </w:rPr>
          <w:br/>
          <w:t>ΣΕΒΑΣΤΑΚΗΣ Δ. , σελ.</w:t>
        </w:r>
        <w:r w:rsidRPr="00F443B4">
          <w:rPr>
            <w:rFonts w:eastAsia="Times New Roman"/>
            <w:szCs w:val="24"/>
            <w:lang w:eastAsia="en-US"/>
          </w:rPr>
          <w:br/>
          <w:t>ΣΕΛΤΣΑΣ Κ. , σελ.</w:t>
        </w:r>
        <w:r w:rsidRPr="00F443B4">
          <w:rPr>
            <w:rFonts w:eastAsia="Times New Roman"/>
            <w:szCs w:val="24"/>
            <w:lang w:eastAsia="en-US"/>
          </w:rPr>
          <w:br/>
          <w:t>ΣΗΦΑΚΗΣ Ι. , σελ.</w:t>
        </w:r>
        <w:r w:rsidRPr="00F443B4">
          <w:rPr>
            <w:rFonts w:eastAsia="Times New Roman"/>
            <w:szCs w:val="24"/>
            <w:lang w:eastAsia="en-US"/>
          </w:rPr>
          <w:br/>
          <w:t>ΣΚΟΥΦΑ Ε. , σελ.</w:t>
        </w:r>
        <w:r w:rsidRPr="00F443B4">
          <w:rPr>
            <w:rFonts w:eastAsia="Times New Roman"/>
            <w:szCs w:val="24"/>
            <w:lang w:eastAsia="en-US"/>
          </w:rPr>
          <w:br/>
          <w:t>ΣΚΡΕΚΑΣ Κ. , σελ.</w:t>
        </w:r>
        <w:r w:rsidRPr="00F443B4">
          <w:rPr>
            <w:rFonts w:eastAsia="Times New Roman"/>
            <w:szCs w:val="24"/>
            <w:lang w:eastAsia="en-US"/>
          </w:rPr>
          <w:br/>
          <w:t>ΣΠΙΡΤΖΗΣ Χ. , σελ.</w:t>
        </w:r>
        <w:r w:rsidRPr="00F443B4">
          <w:rPr>
            <w:rFonts w:eastAsia="Times New Roman"/>
            <w:szCs w:val="24"/>
            <w:lang w:eastAsia="en-US"/>
          </w:rPr>
          <w:br/>
          <w:t>ΣΤΑΘΑΚΗΣ Γ. , σελ.</w:t>
        </w:r>
        <w:r w:rsidRPr="00F443B4">
          <w:rPr>
            <w:rFonts w:eastAsia="Times New Roman"/>
            <w:szCs w:val="24"/>
            <w:lang w:eastAsia="en-US"/>
          </w:rPr>
          <w:br/>
          <w:t>ΣΤΥΛΙΟΣ Γ. , σελ.</w:t>
        </w:r>
        <w:r w:rsidRPr="00F443B4">
          <w:rPr>
            <w:rFonts w:eastAsia="Times New Roman"/>
            <w:szCs w:val="24"/>
            <w:lang w:eastAsia="en-US"/>
          </w:rPr>
          <w:br/>
          <w:t>ΣΥΝΤΥΧΑΚΗΣ Ε. , σελ.</w:t>
        </w:r>
        <w:r w:rsidRPr="00F443B4">
          <w:rPr>
            <w:rFonts w:eastAsia="Times New Roman"/>
            <w:szCs w:val="24"/>
            <w:lang w:eastAsia="en-US"/>
          </w:rPr>
          <w:br/>
          <w:t>ΣΥΡΜΑΛΕΝΙΟΣ Ν. , σελ.</w:t>
        </w:r>
        <w:r w:rsidRPr="00F443B4">
          <w:rPr>
            <w:rFonts w:eastAsia="Times New Roman"/>
            <w:szCs w:val="24"/>
            <w:lang w:eastAsia="en-US"/>
          </w:rPr>
          <w:br/>
          <w:t>ΤΕΛΙΓΙΟΡΙΔΟΥ Ο. , σελ.</w:t>
        </w:r>
        <w:r w:rsidRPr="00F443B4">
          <w:rPr>
            <w:rFonts w:eastAsia="Times New Roman"/>
            <w:szCs w:val="24"/>
            <w:lang w:eastAsia="en-US"/>
          </w:rPr>
          <w:br/>
          <w:t>ΤΡΙΑΝΤΑΦΥΛΛΟΥ Μ. , σελ.</w:t>
        </w:r>
        <w:r w:rsidRPr="00F443B4">
          <w:rPr>
            <w:rFonts w:eastAsia="Times New Roman"/>
            <w:szCs w:val="24"/>
            <w:lang w:eastAsia="en-US"/>
          </w:rPr>
          <w:br/>
          <w:t>ΤΣΟΓΚΑΣ Γ. , σελ.</w:t>
        </w:r>
        <w:r w:rsidRPr="00F443B4">
          <w:rPr>
            <w:rFonts w:eastAsia="Times New Roman"/>
            <w:szCs w:val="24"/>
            <w:lang w:eastAsia="en-US"/>
          </w:rPr>
          <w:br/>
          <w:t>ΦΑΜΕΛΛΟΣ Σ. , σελ.</w:t>
        </w:r>
        <w:r w:rsidRPr="00F443B4">
          <w:rPr>
            <w:rFonts w:eastAsia="Times New Roman"/>
            <w:szCs w:val="24"/>
            <w:lang w:eastAsia="en-US"/>
          </w:rPr>
          <w:br/>
          <w:t>ΨΥΧΟΓΙΟΣ Γ. , σελ.</w:t>
        </w:r>
        <w:r w:rsidRPr="00F443B4">
          <w:rPr>
            <w:rFonts w:eastAsia="Times New Roman"/>
            <w:szCs w:val="24"/>
            <w:lang w:eastAsia="en-US"/>
          </w:rPr>
          <w:br/>
        </w:r>
      </w:ins>
    </w:p>
    <w:p w14:paraId="744659E2" w14:textId="77777777" w:rsidR="00F20DF6" w:rsidRDefault="00F443B4">
      <w:pPr>
        <w:spacing w:line="600" w:lineRule="auto"/>
        <w:ind w:firstLine="720"/>
        <w:jc w:val="center"/>
        <w:rPr>
          <w:rFonts w:eastAsia="Times New Roman"/>
          <w:szCs w:val="24"/>
        </w:rPr>
      </w:pPr>
      <w:r>
        <w:rPr>
          <w:rFonts w:eastAsia="Times New Roman"/>
          <w:szCs w:val="24"/>
        </w:rPr>
        <w:t>ΠΡΑΚΤΙΚΑ ΒΟΥΛΗΣ</w:t>
      </w:r>
    </w:p>
    <w:p w14:paraId="744659E3" w14:textId="77777777" w:rsidR="00F20DF6" w:rsidRDefault="00F443B4">
      <w:pPr>
        <w:spacing w:line="600" w:lineRule="auto"/>
        <w:ind w:firstLine="720"/>
        <w:jc w:val="center"/>
        <w:rPr>
          <w:rFonts w:eastAsia="Times New Roman"/>
          <w:szCs w:val="24"/>
        </w:rPr>
      </w:pPr>
      <w:r>
        <w:rPr>
          <w:rFonts w:eastAsia="Times New Roman"/>
          <w:szCs w:val="24"/>
        </w:rPr>
        <w:t xml:space="preserve">ΙΖ΄ ΠΕΡΙΟΔΟΣ </w:t>
      </w:r>
    </w:p>
    <w:p w14:paraId="744659E4" w14:textId="77777777" w:rsidR="00F20DF6" w:rsidRDefault="00F443B4">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744659E5" w14:textId="77777777" w:rsidR="00F20DF6" w:rsidRDefault="00F443B4">
      <w:pPr>
        <w:spacing w:line="600" w:lineRule="auto"/>
        <w:ind w:firstLine="720"/>
        <w:jc w:val="center"/>
        <w:rPr>
          <w:rFonts w:eastAsia="Times New Roman"/>
          <w:szCs w:val="24"/>
        </w:rPr>
      </w:pPr>
      <w:r>
        <w:rPr>
          <w:rFonts w:eastAsia="Times New Roman"/>
          <w:szCs w:val="24"/>
        </w:rPr>
        <w:t>ΣΥΝΟΔΟΣ Γ΄</w:t>
      </w:r>
    </w:p>
    <w:p w14:paraId="744659E6" w14:textId="77777777" w:rsidR="00F20DF6" w:rsidRDefault="00F443B4">
      <w:pPr>
        <w:spacing w:line="600" w:lineRule="auto"/>
        <w:ind w:firstLine="720"/>
        <w:jc w:val="center"/>
        <w:rPr>
          <w:rFonts w:eastAsia="Times New Roman"/>
          <w:szCs w:val="24"/>
        </w:rPr>
      </w:pPr>
      <w:r>
        <w:rPr>
          <w:rFonts w:eastAsia="Times New Roman"/>
          <w:szCs w:val="24"/>
        </w:rPr>
        <w:t>ΣΥΝΕΔΡΙΑΣΗ Ο΄</w:t>
      </w:r>
    </w:p>
    <w:p w14:paraId="744659E7" w14:textId="77777777" w:rsidR="00F20DF6" w:rsidRDefault="00F443B4">
      <w:pPr>
        <w:spacing w:line="600" w:lineRule="auto"/>
        <w:ind w:firstLine="720"/>
        <w:jc w:val="center"/>
        <w:rPr>
          <w:rFonts w:eastAsia="Times New Roman"/>
          <w:szCs w:val="24"/>
        </w:rPr>
      </w:pPr>
      <w:r>
        <w:rPr>
          <w:rFonts w:eastAsia="Times New Roman"/>
          <w:szCs w:val="24"/>
        </w:rPr>
        <w:t>Πέμπτη 8 Φεβρουαρίου 2018</w:t>
      </w:r>
    </w:p>
    <w:p w14:paraId="744659E8" w14:textId="77777777" w:rsidR="00F20DF6" w:rsidRDefault="00F443B4">
      <w:pPr>
        <w:spacing w:line="600" w:lineRule="auto"/>
        <w:ind w:firstLine="720"/>
        <w:jc w:val="both"/>
        <w:rPr>
          <w:rFonts w:eastAsia="Times New Roman"/>
          <w:szCs w:val="24"/>
        </w:rPr>
      </w:pPr>
      <w:r>
        <w:rPr>
          <w:rFonts w:eastAsia="Times New Roman"/>
          <w:szCs w:val="24"/>
        </w:rPr>
        <w:t xml:space="preserve">Αθήνα, σήμερα </w:t>
      </w:r>
      <w:r>
        <w:rPr>
          <w:rFonts w:eastAsia="Times New Roman"/>
          <w:szCs w:val="24"/>
        </w:rPr>
        <w:t xml:space="preserve">στις </w:t>
      </w:r>
      <w:r>
        <w:rPr>
          <w:rFonts w:eastAsia="Times New Roman"/>
          <w:szCs w:val="24"/>
        </w:rPr>
        <w:t>8 Φεβρουαρίου 2018, ημέρα Πέμπτη και ώρα 9.38΄</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Β΄ Αντιπροέδρου αυτής κ</w:t>
      </w:r>
      <w:r w:rsidRPr="00DB64DA">
        <w:rPr>
          <w:rFonts w:eastAsia="Times New Roman"/>
          <w:szCs w:val="24"/>
        </w:rPr>
        <w:t>.</w:t>
      </w:r>
      <w:r>
        <w:rPr>
          <w:rFonts w:eastAsia="Times New Roman"/>
          <w:szCs w:val="24"/>
        </w:rPr>
        <w:t xml:space="preserve"> </w:t>
      </w:r>
      <w:r w:rsidRPr="00DB64DA">
        <w:rPr>
          <w:rFonts w:eastAsia="Times New Roman"/>
          <w:b/>
          <w:szCs w:val="24"/>
        </w:rPr>
        <w:t>ΓΕΩΡΓΙΟΥ ΒΑΡΕΜΕΝΟΥ</w:t>
      </w:r>
      <w:r>
        <w:rPr>
          <w:rFonts w:eastAsia="Times New Roman"/>
          <w:szCs w:val="24"/>
        </w:rPr>
        <w:t>.</w:t>
      </w:r>
    </w:p>
    <w:p w14:paraId="744659E9" w14:textId="77777777" w:rsidR="00F20DF6" w:rsidRDefault="00F443B4">
      <w:pPr>
        <w:spacing w:line="600" w:lineRule="auto"/>
        <w:ind w:firstLine="720"/>
        <w:jc w:val="both"/>
        <w:rPr>
          <w:rFonts w:eastAsia="Times New Roman"/>
          <w:szCs w:val="24"/>
        </w:rPr>
      </w:pPr>
      <w:r>
        <w:rPr>
          <w:rFonts w:eastAsia="Times New Roman" w:cs="Times New Roman"/>
          <w:b/>
          <w:szCs w:val="24"/>
        </w:rPr>
        <w:lastRenderedPageBreak/>
        <w:t xml:space="preserve">ΠΡΟΕΔΡΕΥΩΝ (Γεώργιος Βαρεμένος): </w:t>
      </w:r>
      <w:r>
        <w:rPr>
          <w:rFonts w:eastAsia="Times New Roman"/>
          <w:szCs w:val="24"/>
        </w:rPr>
        <w:t>Κυρίες και κύριοι συνάδελφοι, αρχίζει η συνεδρίαση.</w:t>
      </w:r>
    </w:p>
    <w:p w14:paraId="744659EA"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Έχω την τ</w:t>
      </w:r>
      <w:r>
        <w:rPr>
          <w:rFonts w:eastAsia="Times New Roman" w:cs="Times New Roman"/>
          <w:szCs w:val="24"/>
        </w:rPr>
        <w:t xml:space="preserve">ιμή να ανακοινώσω στο Σώμα το </w:t>
      </w:r>
      <w:r>
        <w:rPr>
          <w:rFonts w:eastAsia="Times New Roman" w:cs="Times New Roman"/>
          <w:szCs w:val="24"/>
        </w:rPr>
        <w:t>δ</w:t>
      </w:r>
      <w:r>
        <w:rPr>
          <w:rFonts w:eastAsia="Times New Roman" w:cs="Times New Roman"/>
          <w:szCs w:val="24"/>
        </w:rPr>
        <w:t xml:space="preserve">ελτίο </w:t>
      </w:r>
      <w:r>
        <w:rPr>
          <w:rFonts w:eastAsia="Times New Roman" w:cs="Times New Roman"/>
          <w:szCs w:val="24"/>
        </w:rPr>
        <w:t>επικαίρων ερωτήσε</w:t>
      </w:r>
      <w:r>
        <w:rPr>
          <w:rFonts w:eastAsia="Times New Roman" w:cs="Times New Roman"/>
          <w:szCs w:val="24"/>
        </w:rPr>
        <w:t>ων της Παρασκευής 9 Φεβρουαρίου 2018.</w:t>
      </w:r>
    </w:p>
    <w:p w14:paraId="744659EB" w14:textId="77777777" w:rsidR="00F20DF6" w:rsidRDefault="00F443B4">
      <w:pPr>
        <w:spacing w:line="600" w:lineRule="auto"/>
        <w:ind w:firstLine="720"/>
        <w:jc w:val="both"/>
        <w:rPr>
          <w:rFonts w:eastAsia="Times New Roman"/>
          <w:bCs/>
          <w:szCs w:val="24"/>
        </w:rPr>
      </w:pPr>
      <w:r>
        <w:rPr>
          <w:rFonts w:eastAsia="Times New Roman"/>
          <w:bCs/>
          <w:szCs w:val="24"/>
        </w:rPr>
        <w:t>Α. ΕΠΙΚΑΙΡΕΣ ΕΡΩΤΗΣΕΙΣ Πρώτου Κύκλου (Άρθρο 130 παρ</w:t>
      </w:r>
      <w:r>
        <w:rPr>
          <w:rFonts w:eastAsia="Times New Roman"/>
          <w:bCs/>
          <w:szCs w:val="24"/>
        </w:rPr>
        <w:t>άγραφοι</w:t>
      </w:r>
      <w:r>
        <w:rPr>
          <w:rFonts w:eastAsia="Times New Roman"/>
          <w:bCs/>
          <w:szCs w:val="24"/>
        </w:rPr>
        <w:t xml:space="preserve"> 2 και 3 </w:t>
      </w:r>
      <w:r>
        <w:rPr>
          <w:rFonts w:eastAsia="Times New Roman"/>
          <w:bCs/>
          <w:szCs w:val="24"/>
        </w:rPr>
        <w:t xml:space="preserve">του </w:t>
      </w:r>
      <w:r>
        <w:rPr>
          <w:rFonts w:eastAsia="Times New Roman"/>
          <w:bCs/>
          <w:szCs w:val="24"/>
        </w:rPr>
        <w:t>Καν</w:t>
      </w:r>
      <w:r>
        <w:rPr>
          <w:rFonts w:eastAsia="Times New Roman"/>
          <w:bCs/>
          <w:szCs w:val="24"/>
        </w:rPr>
        <w:t>ονισμού της</w:t>
      </w:r>
      <w:r>
        <w:rPr>
          <w:rFonts w:eastAsia="Times New Roman"/>
          <w:bCs/>
          <w:szCs w:val="24"/>
        </w:rPr>
        <w:t xml:space="preserve"> Βουλής)</w:t>
      </w:r>
    </w:p>
    <w:p w14:paraId="744659EC"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1. Η με αριθμό 993/6-2-2018 επίκαιρη ερώτηση του Βουλευτή Αττικής του </w:t>
      </w:r>
      <w:r>
        <w:rPr>
          <w:rFonts w:eastAsia="Times New Roman" w:cs="Times New Roman"/>
          <w:szCs w:val="24"/>
        </w:rPr>
        <w:t>Συνασπισμού Ριζοσπαστικής Αριστεράς κ. Αθανασίου (Ν</w:t>
      </w:r>
      <w:r>
        <w:rPr>
          <w:rFonts w:eastAsia="Times New Roman" w:cs="Times New Roman"/>
          <w:szCs w:val="24"/>
        </w:rPr>
        <w:t>ά</w:t>
      </w:r>
      <w:r>
        <w:rPr>
          <w:rFonts w:eastAsia="Times New Roman" w:cs="Times New Roman"/>
          <w:szCs w:val="24"/>
        </w:rPr>
        <w:t xml:space="preserve">σου) Αθανασίου προς τον Υπουργό Ναυτιλίας και Νησιωτικής Πολιτικής, με θέμα: «Δεκάδες παροπλισμένα πλοία και ναυάγια στην περιοχή </w:t>
      </w:r>
      <w:proofErr w:type="spellStart"/>
      <w:r>
        <w:rPr>
          <w:rFonts w:eastAsia="Times New Roman" w:cs="Times New Roman"/>
          <w:szCs w:val="24"/>
        </w:rPr>
        <w:t>Λιμένoς</w:t>
      </w:r>
      <w:proofErr w:type="spellEnd"/>
      <w:r>
        <w:rPr>
          <w:rFonts w:eastAsia="Times New Roman" w:cs="Times New Roman"/>
          <w:szCs w:val="24"/>
        </w:rPr>
        <w:t xml:space="preserve"> Ελευσίνας».</w:t>
      </w:r>
    </w:p>
    <w:p w14:paraId="744659ED"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2. Η με αριθμό 996/6-2-2018 επίκαιρη ερώτηση του Βουλε</w:t>
      </w:r>
      <w:r>
        <w:rPr>
          <w:rFonts w:eastAsia="Times New Roman" w:cs="Times New Roman"/>
          <w:szCs w:val="24"/>
        </w:rPr>
        <w:t xml:space="preserve">υτή Β' Αθηνών της Νέας Δημοκρατίας κ. Μιλτιάδη Βαρβιτσιώτη προς </w:t>
      </w:r>
      <w:r>
        <w:rPr>
          <w:rFonts w:eastAsia="Times New Roman" w:cs="Times New Roman"/>
          <w:szCs w:val="24"/>
        </w:rPr>
        <w:lastRenderedPageBreak/>
        <w:t xml:space="preserve">τον Υπουργό Μεταναστευτικής Πολιτικής, με θέμα: «Ατελέσφορη η αποσυμφόρηση των νησιών του Ανατολικού </w:t>
      </w:r>
      <w:proofErr w:type="spellStart"/>
      <w:r>
        <w:rPr>
          <w:rFonts w:eastAsia="Times New Roman" w:cs="Times New Roman"/>
          <w:szCs w:val="24"/>
        </w:rPr>
        <w:t>Aιγαίου</w:t>
      </w:r>
      <w:proofErr w:type="spellEnd"/>
      <w:r>
        <w:rPr>
          <w:rFonts w:eastAsia="Times New Roman" w:cs="Times New Roman"/>
          <w:szCs w:val="24"/>
        </w:rPr>
        <w:t>».</w:t>
      </w:r>
    </w:p>
    <w:p w14:paraId="744659EE"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3. Η με αριθμό 970/2-2-2018 επίκαιρη ερώτηση του Βουλευτή Σερρών της Δημοκρατικής</w:t>
      </w:r>
      <w:r>
        <w:rPr>
          <w:rFonts w:eastAsia="Times New Roman" w:cs="Times New Roman"/>
          <w:szCs w:val="24"/>
        </w:rPr>
        <w:t xml:space="preserve"> Συμπαράταξης ΠΑΣΟΚ - ΔΗΜΑΡ κ. Μιχαήλ Τζελέπη προς τον Υπουργό Οικονομίας και Ανάπτυξης, με θέμα: «Αποπληρωμή </w:t>
      </w:r>
      <w:proofErr w:type="spellStart"/>
      <w:r>
        <w:rPr>
          <w:rFonts w:eastAsia="Times New Roman" w:cs="Times New Roman"/>
          <w:szCs w:val="24"/>
        </w:rPr>
        <w:t>Τευτλοπαραγωγών</w:t>
      </w:r>
      <w:proofErr w:type="spellEnd"/>
      <w:r>
        <w:rPr>
          <w:rFonts w:eastAsia="Times New Roman" w:cs="Times New Roman"/>
          <w:szCs w:val="24"/>
        </w:rPr>
        <w:t>-Σχέδιο Ανασυγκρότησης ΕΒΖ».</w:t>
      </w:r>
    </w:p>
    <w:p w14:paraId="744659EF"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B. ΕΠΙΚΑΙΡΕΣ ΕΡΩΤΗΣΕΙΣ Δεύτερου Κύκλου (Άρθρο 130 παρ</w:t>
      </w:r>
      <w:r>
        <w:rPr>
          <w:rFonts w:eastAsia="Times New Roman" w:cs="Times New Roman"/>
          <w:szCs w:val="24"/>
        </w:rPr>
        <w:t>άγραφοι</w:t>
      </w:r>
      <w:r>
        <w:rPr>
          <w:rFonts w:eastAsia="Times New Roman" w:cs="Times New Roman"/>
          <w:szCs w:val="24"/>
        </w:rPr>
        <w:t xml:space="preserve"> 2 και 3 </w:t>
      </w:r>
      <w:r>
        <w:rPr>
          <w:rFonts w:eastAsia="Times New Roman" w:cs="Times New Roman"/>
          <w:szCs w:val="24"/>
        </w:rPr>
        <w:t xml:space="preserve">του </w:t>
      </w:r>
      <w:r>
        <w:rPr>
          <w:rFonts w:eastAsia="Times New Roman" w:cs="Times New Roman"/>
          <w:szCs w:val="24"/>
        </w:rPr>
        <w:t>Καν</w:t>
      </w:r>
      <w:r>
        <w:rPr>
          <w:rFonts w:eastAsia="Times New Roman" w:cs="Times New Roman"/>
          <w:szCs w:val="24"/>
        </w:rPr>
        <w:t>ονισμού της</w:t>
      </w:r>
      <w:r>
        <w:rPr>
          <w:rFonts w:eastAsia="Times New Roman" w:cs="Times New Roman"/>
          <w:szCs w:val="24"/>
        </w:rPr>
        <w:t xml:space="preserve"> Βουλής) </w:t>
      </w:r>
    </w:p>
    <w:p w14:paraId="744659F0"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1. Η με αριθμό 997/6-2-2018 επίκαιρη ερώτηση του Βουλευτή Κοζάνης της Νέας Δημοκρατίας κ. Γεωργίου Κασαπίδη προς τον Υπουργό Περιβάλλοντος και Ενέργειας, με θέμα: «Αντιμετώπιση </w:t>
      </w:r>
      <w:r>
        <w:rPr>
          <w:rFonts w:eastAsia="Times New Roman" w:cs="Times New Roman"/>
          <w:szCs w:val="24"/>
        </w:rPr>
        <w:lastRenderedPageBreak/>
        <w:t xml:space="preserve">των επαναλαμβανόμενων επιδημικών προσβολών του εντόμου </w:t>
      </w:r>
      <w:r>
        <w:rPr>
          <w:rFonts w:eastAsia="Times New Roman" w:cs="Times New Roman"/>
          <w:szCs w:val="24"/>
          <w:lang w:val="en-US"/>
        </w:rPr>
        <w:t>l</w:t>
      </w:r>
      <w:proofErr w:type="spellStart"/>
      <w:r>
        <w:rPr>
          <w:rFonts w:eastAsia="Times New Roman" w:cs="Times New Roman"/>
          <w:szCs w:val="24"/>
        </w:rPr>
        <w:t>ymantria</w:t>
      </w:r>
      <w:proofErr w:type="spellEnd"/>
      <w:r>
        <w:rPr>
          <w:rFonts w:eastAsia="Times New Roman" w:cs="Times New Roman"/>
          <w:szCs w:val="24"/>
        </w:rPr>
        <w:t xml:space="preserve"> </w:t>
      </w:r>
      <w:proofErr w:type="spellStart"/>
      <w:r>
        <w:rPr>
          <w:rFonts w:eastAsia="Times New Roman" w:cs="Times New Roman"/>
          <w:szCs w:val="24"/>
        </w:rPr>
        <w:t>dispar</w:t>
      </w:r>
      <w:proofErr w:type="spellEnd"/>
      <w:r>
        <w:rPr>
          <w:rFonts w:eastAsia="Times New Roman" w:cs="Times New Roman"/>
          <w:szCs w:val="24"/>
        </w:rPr>
        <w:t xml:space="preserve"> στο Νομ</w:t>
      </w:r>
      <w:r>
        <w:rPr>
          <w:rFonts w:eastAsia="Times New Roman" w:cs="Times New Roman"/>
          <w:szCs w:val="24"/>
        </w:rPr>
        <w:t>ό Κοζάνης με βιολογικές μεθόδους».</w:t>
      </w:r>
    </w:p>
    <w:p w14:paraId="744659F1"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2. Η με αριθμό 961/30-1-2018 επίκαιρη ερώτηση του Βουλευτή Αρκαδίας της Δημοκρατικής Συμπαράταξης ΠΑΣΟΚ - ΔΗΜΑΡ κ. Οδυσσέα Κωνσταντινόπουλου προς τον Υπουργό Περιβάλλοντος και Ενέργειας, με θέμα: «Το έργο προσέλκυσης επισ</w:t>
      </w:r>
      <w:r>
        <w:rPr>
          <w:rFonts w:eastAsia="Times New Roman" w:cs="Times New Roman"/>
          <w:szCs w:val="24"/>
        </w:rPr>
        <w:t xml:space="preserve">κεπτών στη Λίμνη Λάδωνα ύψους 1.289.618 ευρώ, το έργο βελτίωσης του δρόμου </w:t>
      </w:r>
      <w:proofErr w:type="spellStart"/>
      <w:r>
        <w:rPr>
          <w:rFonts w:eastAsia="Times New Roman" w:cs="Times New Roman"/>
          <w:szCs w:val="24"/>
        </w:rPr>
        <w:t>Πουρναριά</w:t>
      </w:r>
      <w:proofErr w:type="spellEnd"/>
      <w:r>
        <w:rPr>
          <w:rFonts w:eastAsia="Times New Roman" w:cs="Times New Roman"/>
          <w:szCs w:val="24"/>
        </w:rPr>
        <w:t>-Γεφύρι Κυράς-Μυγδαλιά ύψους 500.000 ευρώ αναμένουν να προκηρυχθούν».</w:t>
      </w:r>
    </w:p>
    <w:p w14:paraId="744659F2"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3. Η με αριθμό 981/5-2-2018 επίκαιρη ερώτηση του Βουλευτή Β' Αθηνών της Δημοκρατικής Συμπαράταξης ΠΑΣΟ</w:t>
      </w:r>
      <w:r>
        <w:rPr>
          <w:rFonts w:eastAsia="Times New Roman" w:cs="Times New Roman"/>
          <w:szCs w:val="24"/>
        </w:rPr>
        <w:t xml:space="preserve">Κ - ΔΗΜΑΡ κ. Γεωργίου - Δημητρίου Καρρά προς τον Υπουργό Οικονομίας και </w:t>
      </w:r>
      <w:r>
        <w:rPr>
          <w:rFonts w:eastAsia="Times New Roman" w:cs="Times New Roman"/>
          <w:szCs w:val="24"/>
        </w:rPr>
        <w:lastRenderedPageBreak/>
        <w:t>Ανάπτυξης, με θέμα: «Ανάγκη επέκτασης της ισχύος θετικής δικαστικής απόφασης του νόμου για τα «υπερχρεωμένα φυσικά πρόσωπα»</w:t>
      </w:r>
      <w:r w:rsidRPr="009A2C9E">
        <w:rPr>
          <w:rFonts w:eastAsia="Times New Roman" w:cs="Times New Roman"/>
          <w:szCs w:val="24"/>
        </w:rPr>
        <w:t>,</w:t>
      </w:r>
      <w:r>
        <w:rPr>
          <w:rFonts w:eastAsia="Times New Roman" w:cs="Times New Roman"/>
          <w:szCs w:val="24"/>
        </w:rPr>
        <w:t xml:space="preserve"> που εκδίδεται κατόπιν αιτήσεως του </w:t>
      </w:r>
      <w:proofErr w:type="spellStart"/>
      <w:r>
        <w:rPr>
          <w:rFonts w:eastAsia="Times New Roman" w:cs="Times New Roman"/>
          <w:szCs w:val="24"/>
        </w:rPr>
        <w:t>πρωτοφειλέτη</w:t>
      </w:r>
      <w:proofErr w:type="spellEnd"/>
      <w:r>
        <w:rPr>
          <w:rFonts w:eastAsia="Times New Roman" w:cs="Times New Roman"/>
          <w:szCs w:val="24"/>
        </w:rPr>
        <w:t xml:space="preserve"> και υπέρ τω</w:t>
      </w:r>
      <w:r>
        <w:rPr>
          <w:rFonts w:eastAsia="Times New Roman" w:cs="Times New Roman"/>
          <w:szCs w:val="24"/>
        </w:rPr>
        <w:t xml:space="preserve">ν </w:t>
      </w:r>
      <w:proofErr w:type="spellStart"/>
      <w:r>
        <w:rPr>
          <w:rFonts w:eastAsia="Times New Roman" w:cs="Times New Roman"/>
          <w:szCs w:val="24"/>
        </w:rPr>
        <w:t>συνοφειλετών</w:t>
      </w:r>
      <w:proofErr w:type="spellEnd"/>
      <w:r>
        <w:rPr>
          <w:rFonts w:eastAsia="Times New Roman" w:cs="Times New Roman"/>
          <w:szCs w:val="24"/>
        </w:rPr>
        <w:t xml:space="preserve"> και των εγγυητών του».</w:t>
      </w:r>
    </w:p>
    <w:p w14:paraId="744659F3"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4. Η με αριθμό 962/31-1-2018 επίκαιρη ερώτηση του Ανεξάρτητου Βουλευτή Β' Αθηνών κ. Ευσταθίου Παναγούλη προς τον Υπουργό Μεταναστευτικής Πολιτικής, με θέμα «Επαίσχυντη και επικίνδυνη η απόφαση της «Αριστερής» Κυβέρνηση</w:t>
      </w:r>
      <w:r>
        <w:rPr>
          <w:rFonts w:eastAsia="Times New Roman" w:cs="Times New Roman"/>
          <w:szCs w:val="24"/>
        </w:rPr>
        <w:t>ς για την ακύρωση ασύλου στον αξιωματικό της Αεροπορίας «OZKAYNAKCI SULEYMAN"».</w:t>
      </w:r>
    </w:p>
    <w:p w14:paraId="744659F4"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5. Η με αριθμό 955/30-1-2018 επίκαιρη ερώτηση του Βουλευτή Ηρακλείου του Κομμουνιστικού Κόμματος </w:t>
      </w:r>
      <w:r>
        <w:rPr>
          <w:rFonts w:eastAsia="Times New Roman" w:cs="Times New Roman"/>
          <w:szCs w:val="24"/>
        </w:rPr>
        <w:t xml:space="preserve">Ελλάδας </w:t>
      </w:r>
      <w:r>
        <w:rPr>
          <w:rFonts w:eastAsia="Times New Roman" w:cs="Times New Roman"/>
          <w:szCs w:val="24"/>
        </w:rPr>
        <w:t>κ. Εμμανουήλ Συντυχάκη προς τον Υπουργό Περιβάλλοντος και Ενέργειας, με</w:t>
      </w:r>
      <w:r>
        <w:rPr>
          <w:rFonts w:eastAsia="Times New Roman" w:cs="Times New Roman"/>
          <w:szCs w:val="24"/>
        </w:rPr>
        <w:t xml:space="preserve"> </w:t>
      </w:r>
      <w:r>
        <w:rPr>
          <w:rFonts w:eastAsia="Times New Roman" w:cs="Times New Roman"/>
          <w:szCs w:val="24"/>
        </w:rPr>
        <w:lastRenderedPageBreak/>
        <w:t xml:space="preserve">θέμα: «Απομάκρυνση ρυπογόνων εγκαταστάσεων από την περιοχή των </w:t>
      </w:r>
      <w:proofErr w:type="spellStart"/>
      <w:r>
        <w:rPr>
          <w:rFonts w:eastAsia="Times New Roman" w:cs="Times New Roman"/>
          <w:szCs w:val="24"/>
        </w:rPr>
        <w:t>Λινοπεραμάτων</w:t>
      </w:r>
      <w:proofErr w:type="spellEnd"/>
      <w:r>
        <w:rPr>
          <w:rFonts w:eastAsia="Times New Roman" w:cs="Times New Roman"/>
          <w:szCs w:val="24"/>
        </w:rPr>
        <w:t xml:space="preserve"> του Δήμου </w:t>
      </w:r>
      <w:proofErr w:type="spellStart"/>
      <w:r>
        <w:rPr>
          <w:rFonts w:eastAsia="Times New Roman" w:cs="Times New Roman"/>
          <w:szCs w:val="24"/>
        </w:rPr>
        <w:t>Μαλεβιζίου</w:t>
      </w:r>
      <w:proofErr w:type="spellEnd"/>
      <w:r>
        <w:rPr>
          <w:rFonts w:eastAsia="Times New Roman" w:cs="Times New Roman"/>
          <w:szCs w:val="24"/>
        </w:rPr>
        <w:t>».</w:t>
      </w:r>
    </w:p>
    <w:p w14:paraId="744659F5"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6. Η με αριθμό 874/22-1-2018 Επίκαιρη Ερώτηση του Βουλευτή Αρκαδίας της Δημοκρατικής Συμπαράταξης ΠΑΣΟΚ - ΔΗΜΑΡ κ. Οδυσσέα Κωνσταντινόπουλου προς τον Υπουρ</w:t>
      </w:r>
      <w:r>
        <w:rPr>
          <w:rFonts w:eastAsia="Times New Roman" w:cs="Times New Roman"/>
          <w:szCs w:val="24"/>
        </w:rPr>
        <w:t xml:space="preserve">γό Περιβάλλοντος και Ενέργειας, με θέμα: «Χρηματοδότηση από τη ΔΕΗ Α.Ε. του έργου βελτίωσης του δρόμου </w:t>
      </w:r>
      <w:proofErr w:type="spellStart"/>
      <w:r>
        <w:rPr>
          <w:rFonts w:eastAsia="Times New Roman" w:cs="Times New Roman"/>
          <w:szCs w:val="24"/>
        </w:rPr>
        <w:t>Πουρναριά</w:t>
      </w:r>
      <w:proofErr w:type="spellEnd"/>
      <w:r>
        <w:rPr>
          <w:rFonts w:eastAsia="Times New Roman" w:cs="Times New Roman"/>
          <w:szCs w:val="24"/>
        </w:rPr>
        <w:t>-Γεφύρι Κυράς-Μυγδαλιά, ύψους 500.000 ευρώ».</w:t>
      </w:r>
    </w:p>
    <w:p w14:paraId="744659F6"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7. Η με αριθμό 752/8-1-2018 επίκαιρη ερώτηση του Βουλευτή Α' Πειραιά της Νέας Δημοκρατίας κ. Κωνστα</w:t>
      </w:r>
      <w:r>
        <w:rPr>
          <w:rFonts w:eastAsia="Times New Roman" w:cs="Times New Roman"/>
          <w:szCs w:val="24"/>
        </w:rPr>
        <w:t>ντίνου Κατσαφάδου προς τον Υπουργό Περιβάλλοντος και Ενέργειας, με θέμα: «Ποιους στόχους έχει πιάσει η χώρα μας στη μάχη για την κλιματική αλλαγή;».</w:t>
      </w:r>
    </w:p>
    <w:p w14:paraId="744659F7"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lastRenderedPageBreak/>
        <w:t>ΑΝΑΦΟΡΕΣ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ΕΡΩΤΗΣΕΙΣ (Άρθρο 130 παρ</w:t>
      </w:r>
      <w:r>
        <w:rPr>
          <w:rFonts w:eastAsia="Times New Roman" w:cs="Times New Roman"/>
          <w:szCs w:val="24"/>
        </w:rPr>
        <w:t>άγραφος</w:t>
      </w:r>
      <w:r>
        <w:rPr>
          <w:rFonts w:eastAsia="Times New Roman" w:cs="Times New Roman"/>
          <w:szCs w:val="24"/>
        </w:rPr>
        <w:t xml:space="preserve"> 5 </w:t>
      </w:r>
      <w:r>
        <w:rPr>
          <w:rFonts w:eastAsia="Times New Roman" w:cs="Times New Roman"/>
          <w:szCs w:val="24"/>
        </w:rPr>
        <w:t xml:space="preserve">του </w:t>
      </w:r>
      <w:r>
        <w:rPr>
          <w:rFonts w:eastAsia="Times New Roman" w:cs="Times New Roman"/>
          <w:szCs w:val="24"/>
        </w:rPr>
        <w:t>Καν</w:t>
      </w:r>
      <w:r>
        <w:rPr>
          <w:rFonts w:eastAsia="Times New Roman" w:cs="Times New Roman"/>
          <w:szCs w:val="24"/>
        </w:rPr>
        <w:t>ονισμού της</w:t>
      </w:r>
      <w:r>
        <w:rPr>
          <w:rFonts w:eastAsia="Times New Roman" w:cs="Times New Roman"/>
          <w:szCs w:val="24"/>
        </w:rPr>
        <w:t xml:space="preserve"> Βουλής)</w:t>
      </w:r>
    </w:p>
    <w:p w14:paraId="744659F8"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1. Η με αριθμό 2433/9-1-2018 ερώτησ</w:t>
      </w:r>
      <w:r>
        <w:rPr>
          <w:rFonts w:eastAsia="Times New Roman" w:cs="Times New Roman"/>
          <w:szCs w:val="24"/>
        </w:rPr>
        <w:t xml:space="preserve">η του Βουλευτή Χίου της Νέας Δημοκρατίας κ. Νότη </w:t>
      </w:r>
      <w:proofErr w:type="spellStart"/>
      <w:r>
        <w:rPr>
          <w:rFonts w:eastAsia="Times New Roman" w:cs="Times New Roman"/>
          <w:szCs w:val="24"/>
        </w:rPr>
        <w:t>Μηταράκη</w:t>
      </w:r>
      <w:proofErr w:type="spellEnd"/>
      <w:r>
        <w:rPr>
          <w:rFonts w:eastAsia="Times New Roman" w:cs="Times New Roman"/>
          <w:szCs w:val="24"/>
        </w:rPr>
        <w:t xml:space="preserve"> προς τον Υπουργό Μεταναστευτικής Πολιτικής, με θέμα: «Αποζημίωση κατοίκων Χίου από ζημιές συνέπεια του μεταναστευτικού».</w:t>
      </w:r>
    </w:p>
    <w:p w14:paraId="744659F9" w14:textId="77777777" w:rsidR="00F20DF6" w:rsidRDefault="00F443B4">
      <w:pPr>
        <w:spacing w:line="600" w:lineRule="auto"/>
        <w:ind w:firstLine="720"/>
        <w:jc w:val="both"/>
        <w:rPr>
          <w:rFonts w:eastAsia="Times New Roman"/>
          <w:szCs w:val="24"/>
        </w:rPr>
      </w:pPr>
      <w:r>
        <w:rPr>
          <w:rFonts w:eastAsia="Times New Roman"/>
          <w:szCs w:val="24"/>
        </w:rPr>
        <w:t xml:space="preserve">Κυρίες και κύριοι συνάδελφοι, εισερχόμαστε στη συζήτηση των </w:t>
      </w:r>
    </w:p>
    <w:p w14:paraId="744659FA" w14:textId="77777777" w:rsidR="00F20DF6" w:rsidRDefault="00F443B4">
      <w:pPr>
        <w:spacing w:line="600" w:lineRule="auto"/>
        <w:ind w:firstLine="720"/>
        <w:jc w:val="center"/>
        <w:rPr>
          <w:rFonts w:eastAsia="Times New Roman"/>
          <w:b/>
          <w:szCs w:val="24"/>
        </w:rPr>
      </w:pPr>
      <w:r>
        <w:rPr>
          <w:rFonts w:eastAsia="Times New Roman"/>
          <w:b/>
          <w:szCs w:val="24"/>
        </w:rPr>
        <w:t>ΕΠΙΚΑΙΡΩΝ ΕΡΩΤΗΣ</w:t>
      </w:r>
      <w:r>
        <w:rPr>
          <w:rFonts w:eastAsia="Times New Roman"/>
          <w:b/>
          <w:szCs w:val="24"/>
        </w:rPr>
        <w:t>ΕΩΝ</w:t>
      </w:r>
    </w:p>
    <w:p w14:paraId="744659FB"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Αρχίζουμε</w:t>
      </w:r>
      <w:r>
        <w:rPr>
          <w:rFonts w:eastAsia="Times New Roman" w:cs="Times New Roman"/>
          <w:szCs w:val="24"/>
        </w:rPr>
        <w:t xml:space="preserve"> με τη</w:t>
      </w:r>
      <w:r>
        <w:rPr>
          <w:rFonts w:eastAsia="Times New Roman" w:cs="Times New Roman"/>
          <w:szCs w:val="24"/>
        </w:rPr>
        <w:t xml:space="preserve"> δεύτερη με αριθμό 1586/27-11-2017 ερώτηση του </w:t>
      </w:r>
      <w:r>
        <w:rPr>
          <w:rFonts w:eastAsia="Times New Roman" w:cs="Times New Roman"/>
          <w:szCs w:val="24"/>
        </w:rPr>
        <w:t xml:space="preserve">κύκλου των αναφορών και ερωτήσεων </w:t>
      </w:r>
      <w:r>
        <w:rPr>
          <w:rFonts w:eastAsia="Times New Roman" w:cs="Times New Roman"/>
          <w:szCs w:val="24"/>
        </w:rPr>
        <w:t xml:space="preserve">του Βουλευτή Δράμας της Νέας Δημοκρατίας κ. Δημητρίου Κυριαζίδη προς την Υπουργό Εργασίας, Κοινωνικής Ασφάλισης και Κοινωνικής Αλληλεγγύης, </w:t>
      </w:r>
      <w:r>
        <w:rPr>
          <w:rFonts w:eastAsia="Times New Roman" w:cs="Times New Roman"/>
          <w:szCs w:val="24"/>
        </w:rPr>
        <w:lastRenderedPageBreak/>
        <w:t>σχετικά με την «</w:t>
      </w:r>
      <w:r>
        <w:rPr>
          <w:rFonts w:eastAsia="Times New Roman" w:cs="Times New Roman"/>
          <w:szCs w:val="24"/>
        </w:rPr>
        <w:t>απόφαση του Δ.Σ. του Κέντρου Κοινωνικής Πρόνοιας Περιφέρειας Ανατολικής Μακεδονίας και Θράκης να εκδιώξει τους εκπαιδευόμενους στο Τμήμα Φυσικής Αποκατάστασης και Επαγγελματικής Εκπαίδευσης (Α</w:t>
      </w:r>
      <w:r>
        <w:rPr>
          <w:rFonts w:eastAsia="Times New Roman" w:cs="Times New Roman"/>
          <w:szCs w:val="24"/>
        </w:rPr>
        <w:t>ΜΕ</w:t>
      </w:r>
      <w:r>
        <w:rPr>
          <w:rFonts w:eastAsia="Times New Roman" w:cs="Times New Roman"/>
          <w:szCs w:val="24"/>
        </w:rPr>
        <w:t>Α)».</w:t>
      </w:r>
    </w:p>
    <w:p w14:paraId="744659FC"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Κύριε Κυριαζίδη, έχετε τον λόγο για δύο λεπτά. </w:t>
      </w:r>
    </w:p>
    <w:p w14:paraId="744659FD"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 xml:space="preserve">Ευχαριστώ, κύριε Πρόεδρε. </w:t>
      </w:r>
    </w:p>
    <w:p w14:paraId="744659FE"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Κυρία Υπουργέ, είναι δικαιολογημένη η οργή και η αγανάκτηση –και αυτό βεβαίως</w:t>
      </w:r>
      <w:r>
        <w:rPr>
          <w:rFonts w:eastAsia="Times New Roman" w:cs="Times New Roman"/>
          <w:szCs w:val="24"/>
        </w:rPr>
        <w:t>,</w:t>
      </w:r>
      <w:r>
        <w:rPr>
          <w:rFonts w:eastAsia="Times New Roman" w:cs="Times New Roman"/>
          <w:szCs w:val="24"/>
        </w:rPr>
        <w:t xml:space="preserve"> έχει προκαλέσει τους ίδιους τους γονείς- αναφορικά με την απομάκρυνση από το Τμήμα Φυσικής Αποκατάστασης και Επαγγελματικής Εκπα</w:t>
      </w:r>
      <w:r>
        <w:rPr>
          <w:rFonts w:eastAsia="Times New Roman" w:cs="Times New Roman"/>
          <w:szCs w:val="24"/>
        </w:rPr>
        <w:t>ίδευσης Α</w:t>
      </w:r>
      <w:r>
        <w:rPr>
          <w:rFonts w:eastAsia="Times New Roman" w:cs="Times New Roman"/>
          <w:szCs w:val="24"/>
        </w:rPr>
        <w:t>ΜΕ</w:t>
      </w:r>
      <w:r>
        <w:rPr>
          <w:rFonts w:eastAsia="Times New Roman" w:cs="Times New Roman"/>
          <w:szCs w:val="24"/>
        </w:rPr>
        <w:t xml:space="preserve">Α η απόφαση του ΔΣ του Κέντρου Κοινωνικής Πρόνοιας Περιφέρειας Ανατολικής Μακεδονίας και Θράκης να εκδιώξει προσωρινά τα παιδιά τους από τα υλοποιούμενα προγράμματα. </w:t>
      </w:r>
    </w:p>
    <w:p w14:paraId="744659FF"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lastRenderedPageBreak/>
        <w:t xml:space="preserve">Οι σχετικές επιστολές, οι οποίες εστάλησαν από το Παράρτημα </w:t>
      </w:r>
      <w:proofErr w:type="spellStart"/>
      <w:r>
        <w:rPr>
          <w:rFonts w:eastAsia="Times New Roman" w:cs="Times New Roman"/>
          <w:szCs w:val="24"/>
        </w:rPr>
        <w:t>Χρονίων</w:t>
      </w:r>
      <w:proofErr w:type="spellEnd"/>
      <w:r>
        <w:rPr>
          <w:rFonts w:eastAsia="Times New Roman" w:cs="Times New Roman"/>
          <w:szCs w:val="24"/>
        </w:rPr>
        <w:t xml:space="preserve"> Παθήσεων Δ</w:t>
      </w:r>
      <w:r>
        <w:rPr>
          <w:rFonts w:eastAsia="Times New Roman" w:cs="Times New Roman"/>
          <w:szCs w:val="24"/>
        </w:rPr>
        <w:t xml:space="preserve">ράμας, κάλεσαν αιφνιδιαστικά τους γονείς –και θα </w:t>
      </w:r>
      <w:r>
        <w:rPr>
          <w:rFonts w:eastAsia="Times New Roman" w:cs="Times New Roman"/>
          <w:szCs w:val="24"/>
        </w:rPr>
        <w:t xml:space="preserve">εξηγήσω </w:t>
      </w:r>
      <w:r>
        <w:rPr>
          <w:rFonts w:eastAsia="Times New Roman" w:cs="Times New Roman"/>
          <w:szCs w:val="24"/>
        </w:rPr>
        <w:t xml:space="preserve">γιατί λέω «κάλεσαν»- να αποσύρουν τα τέκνα τους από το ανωτέρω </w:t>
      </w:r>
      <w:r>
        <w:rPr>
          <w:rFonts w:eastAsia="Times New Roman" w:cs="Times New Roman"/>
          <w:szCs w:val="24"/>
        </w:rPr>
        <w:t>τ</w:t>
      </w:r>
      <w:r>
        <w:rPr>
          <w:rFonts w:eastAsia="Times New Roman" w:cs="Times New Roman"/>
          <w:szCs w:val="24"/>
        </w:rPr>
        <w:t xml:space="preserve">μήμα έως ότου εξασφαλιστούν οι απαραίτητες συνθήκες ασφάλειας και μη διατάραξης της εύρυθμης λειτουργίας του. </w:t>
      </w:r>
    </w:p>
    <w:p w14:paraId="74465A00"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Η εξέλιξη αυτή</w:t>
      </w:r>
      <w:r>
        <w:rPr>
          <w:rFonts w:eastAsia="Times New Roman" w:cs="Times New Roman"/>
          <w:szCs w:val="24"/>
        </w:rPr>
        <w:t>,</w:t>
      </w:r>
      <w:r>
        <w:rPr>
          <w:rFonts w:eastAsia="Times New Roman" w:cs="Times New Roman"/>
          <w:szCs w:val="24"/>
        </w:rPr>
        <w:t xml:space="preserve"> δυστυχώς</w:t>
      </w:r>
      <w:r>
        <w:rPr>
          <w:rFonts w:eastAsia="Times New Roman" w:cs="Times New Roman"/>
          <w:szCs w:val="24"/>
        </w:rPr>
        <w:t xml:space="preserve"> δεικνύει τόσο την ευαισθησία όσο και το επίπεδο πρόνοιας και μέριμνας που επιφυλάσσει η Κυβέρνηση στους συνανθρώπους μας. Εύλογες απορίες γεννά και η υπόδειξη που έγινε προς τους γονείς, όπως μου καταγγέλθηκε, να εγγράψουν τα παιδιά τους σε ιδιωτική δομή </w:t>
      </w:r>
      <w:r>
        <w:rPr>
          <w:rFonts w:eastAsia="Times New Roman" w:cs="Times New Roman"/>
          <w:szCs w:val="24"/>
        </w:rPr>
        <w:t>φιλοξενίας, η οποία κρίνεται ως καταλληλότερη.</w:t>
      </w:r>
    </w:p>
    <w:p w14:paraId="74465A01"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lastRenderedPageBreak/>
        <w:t>Εν όψει των ανωτέρω, τα οποία αποδεικνύουν ότι το κράτος πρόνοιας διαρκώς υποβαθμίζεται</w:t>
      </w:r>
      <w:r>
        <w:rPr>
          <w:rFonts w:eastAsia="Times New Roman" w:cs="Times New Roman"/>
          <w:szCs w:val="24"/>
        </w:rPr>
        <w:t>,</w:t>
      </w:r>
      <w:r>
        <w:rPr>
          <w:rFonts w:eastAsia="Times New Roman" w:cs="Times New Roman"/>
          <w:szCs w:val="24"/>
        </w:rPr>
        <w:t xml:space="preserve"> μέσα από κυβερνητικής πολιτικές και στον τομέα προστασίας των ΑΜΕΑ, ερωτάσθε, κυρία Υπουργέ, για ποιον λόγο εκδιώχθηκαν </w:t>
      </w:r>
      <w:r>
        <w:rPr>
          <w:rFonts w:eastAsia="Times New Roman" w:cs="Times New Roman"/>
          <w:szCs w:val="24"/>
        </w:rPr>
        <w:t xml:space="preserve">οι εν λόγω εκπαιδευόμενοι μετά από πέντε και πλέον έτη λειτουργίας του ανωτέρω τμήματος; Δεν υφίσταντο οι επικαλούμενοι λόγοι ασφαλείας κατά την φοίτηση των παιδιών αυτών τα προηγούμενα έτη; </w:t>
      </w:r>
    </w:p>
    <w:p w14:paraId="74465A02"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Πότε προτίθεται το Υπουργείο και το Κέντρο Κοινωνικής Πρόνοιας Π</w:t>
      </w:r>
      <w:r>
        <w:rPr>
          <w:rFonts w:eastAsia="Times New Roman" w:cs="Times New Roman"/>
          <w:szCs w:val="24"/>
        </w:rPr>
        <w:t>εριφέρειας Ανατολικής Μακεδονίας και Θράκης να εξασφαλίσει τις απαραίτητες συνθήκες</w:t>
      </w:r>
      <w:r>
        <w:rPr>
          <w:rFonts w:eastAsia="Times New Roman" w:cs="Times New Roman"/>
          <w:szCs w:val="24"/>
        </w:rPr>
        <w:t>,</w:t>
      </w:r>
      <w:r>
        <w:rPr>
          <w:rFonts w:eastAsia="Times New Roman" w:cs="Times New Roman"/>
          <w:szCs w:val="24"/>
        </w:rPr>
        <w:t xml:space="preserve"> για να επιστρέψουν οι ανωτέρω εκπαιδευόμενοι; </w:t>
      </w:r>
    </w:p>
    <w:p w14:paraId="74465A03"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lastRenderedPageBreak/>
        <w:t>Γιατί οδηγήθηκε το Τμήμα Φυσικής Αποκατάστασης και Επαγγελματικής Εκπαίδευσης Α</w:t>
      </w:r>
      <w:r>
        <w:rPr>
          <w:rFonts w:eastAsia="Times New Roman" w:cs="Times New Roman"/>
          <w:szCs w:val="24"/>
        </w:rPr>
        <w:t>ΜΕ</w:t>
      </w:r>
      <w:r>
        <w:rPr>
          <w:rFonts w:eastAsia="Times New Roman" w:cs="Times New Roman"/>
          <w:szCs w:val="24"/>
        </w:rPr>
        <w:t xml:space="preserve">Α σε αποψίλωση προσωπικού χωρίς αντίστοιχη </w:t>
      </w:r>
      <w:r>
        <w:rPr>
          <w:rFonts w:eastAsia="Times New Roman" w:cs="Times New Roman"/>
          <w:szCs w:val="24"/>
        </w:rPr>
        <w:t xml:space="preserve">πρόβλεψη για την κατά νόμο αναπλήρωσή του; </w:t>
      </w:r>
    </w:p>
    <w:p w14:paraId="74465A04"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74465A05"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Η κ</w:t>
      </w:r>
      <w:r>
        <w:rPr>
          <w:rFonts w:eastAsia="Times New Roman" w:cs="Times New Roman"/>
          <w:szCs w:val="24"/>
        </w:rPr>
        <w:t>.</w:t>
      </w:r>
      <w:r>
        <w:rPr>
          <w:rFonts w:eastAsia="Times New Roman" w:cs="Times New Roman"/>
          <w:szCs w:val="24"/>
        </w:rPr>
        <w:t xml:space="preserve"> Φωτίου έχει τον λόγο. </w:t>
      </w:r>
    </w:p>
    <w:p w14:paraId="74465A06"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Κύριε Κυριαζίδη, με την ερώτη</w:t>
      </w:r>
      <w:r>
        <w:rPr>
          <w:rFonts w:eastAsia="Times New Roman" w:cs="Times New Roman"/>
          <w:szCs w:val="24"/>
        </w:rPr>
        <w:t>σή σας θίγετε ένα επιστημονικό θέμα</w:t>
      </w:r>
      <w:r>
        <w:rPr>
          <w:rFonts w:eastAsia="Times New Roman" w:cs="Times New Roman"/>
          <w:szCs w:val="24"/>
        </w:rPr>
        <w:t>,</w:t>
      </w:r>
      <w:r>
        <w:rPr>
          <w:rFonts w:eastAsia="Times New Roman" w:cs="Times New Roman"/>
          <w:szCs w:val="24"/>
        </w:rPr>
        <w:t xml:space="preserve"> παραλείποντας όλες τις παραμέτρους του. Γενικεύετε και χρησιμοποιείτε άδικες εκφράσεις για μια δημόσια, εκπαιδευτική, δημόσια δομή Α</w:t>
      </w:r>
      <w:r>
        <w:rPr>
          <w:rFonts w:eastAsia="Times New Roman" w:cs="Times New Roman"/>
          <w:szCs w:val="24"/>
        </w:rPr>
        <w:t>ΜΕ</w:t>
      </w:r>
      <w:r>
        <w:rPr>
          <w:rFonts w:eastAsia="Times New Roman" w:cs="Times New Roman"/>
          <w:szCs w:val="24"/>
        </w:rPr>
        <w:t xml:space="preserve">Α με νοητική στέρηση -όπως «εκδιώχθηκαν τα τέκνα» </w:t>
      </w:r>
      <w:r>
        <w:rPr>
          <w:rFonts w:eastAsia="Times New Roman" w:cs="Times New Roman"/>
          <w:szCs w:val="24"/>
        </w:rPr>
        <w:lastRenderedPageBreak/>
        <w:t>κ.λπ.- όπου οι εργαζόμενοι</w:t>
      </w:r>
      <w:r>
        <w:rPr>
          <w:rFonts w:eastAsia="Times New Roman" w:cs="Times New Roman"/>
          <w:szCs w:val="24"/>
        </w:rPr>
        <w:t>,</w:t>
      </w:r>
      <w:r>
        <w:rPr>
          <w:rFonts w:eastAsia="Times New Roman" w:cs="Times New Roman"/>
          <w:szCs w:val="24"/>
        </w:rPr>
        <w:t xml:space="preserve"> καθημερ</w:t>
      </w:r>
      <w:r>
        <w:rPr>
          <w:rFonts w:eastAsia="Times New Roman" w:cs="Times New Roman"/>
          <w:szCs w:val="24"/>
        </w:rPr>
        <w:t>ινά</w:t>
      </w:r>
      <w:r>
        <w:rPr>
          <w:rFonts w:eastAsia="Times New Roman" w:cs="Times New Roman"/>
          <w:szCs w:val="24"/>
        </w:rPr>
        <w:t>,</w:t>
      </w:r>
      <w:r>
        <w:rPr>
          <w:rFonts w:eastAsia="Times New Roman" w:cs="Times New Roman"/>
          <w:szCs w:val="24"/>
        </w:rPr>
        <w:t xml:space="preserve"> με κατάθεση ψυχής λειτουργούν</w:t>
      </w:r>
      <w:r>
        <w:rPr>
          <w:rFonts w:eastAsia="Times New Roman" w:cs="Times New Roman"/>
          <w:szCs w:val="24"/>
        </w:rPr>
        <w:t>,</w:t>
      </w:r>
      <w:r>
        <w:rPr>
          <w:rFonts w:eastAsia="Times New Roman" w:cs="Times New Roman"/>
          <w:szCs w:val="24"/>
        </w:rPr>
        <w:t xml:space="preserve"> μέσα σε εξαιρετικά δύσκολες συνθήκες. Ελπίζω να συμφωνούμε και οι δυο μας ότι το θέμα δεν προσφέρεται για καμμία πολιτική επένδυση. </w:t>
      </w:r>
    </w:p>
    <w:p w14:paraId="74465A07"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Πάμε αναλυτικά στα γεγονότα.</w:t>
      </w:r>
    </w:p>
    <w:p w14:paraId="74465A08"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Το Τμήμα Φυσικής Αποκατάστασης και Επαγγελματικής Εκπαίδευ</w:t>
      </w:r>
      <w:r>
        <w:rPr>
          <w:rFonts w:eastAsia="Times New Roman" w:cs="Times New Roman"/>
          <w:szCs w:val="24"/>
        </w:rPr>
        <w:t>σης Α</w:t>
      </w:r>
      <w:r>
        <w:rPr>
          <w:rFonts w:eastAsia="Times New Roman" w:cs="Times New Roman"/>
          <w:szCs w:val="24"/>
        </w:rPr>
        <w:t>ΜΕ</w:t>
      </w:r>
      <w:r>
        <w:rPr>
          <w:rFonts w:eastAsia="Times New Roman" w:cs="Times New Roman"/>
          <w:szCs w:val="24"/>
        </w:rPr>
        <w:t>Α Δράμας</w:t>
      </w:r>
      <w:r>
        <w:rPr>
          <w:rFonts w:eastAsia="Times New Roman" w:cs="Times New Roman"/>
          <w:szCs w:val="24"/>
        </w:rPr>
        <w:t xml:space="preserve"> -</w:t>
      </w:r>
      <w:r>
        <w:rPr>
          <w:rFonts w:eastAsia="Times New Roman" w:cs="Times New Roman"/>
          <w:szCs w:val="24"/>
        </w:rPr>
        <w:t>γιατί γι’ αυτήν μιλάτε</w:t>
      </w:r>
      <w:r>
        <w:rPr>
          <w:rFonts w:eastAsia="Times New Roman" w:cs="Times New Roman"/>
          <w:szCs w:val="24"/>
        </w:rPr>
        <w:t>-</w:t>
      </w:r>
      <w:r>
        <w:rPr>
          <w:rFonts w:eastAsia="Times New Roman" w:cs="Times New Roman"/>
          <w:szCs w:val="24"/>
        </w:rPr>
        <w:t xml:space="preserve"> είναι μια ανοιχτή δομή για άτομα με νοητική στέρηση. Αυτό σημαίνει ότι όλοι οι εκπαιδευόμενοι γυρίζουν το μεσημέρι στις οικογένειές τους. Από εκεί και ύστερα</w:t>
      </w:r>
      <w:r>
        <w:rPr>
          <w:rFonts w:eastAsia="Times New Roman" w:cs="Times New Roman"/>
          <w:szCs w:val="24"/>
        </w:rPr>
        <w:t>,</w:t>
      </w:r>
      <w:r>
        <w:rPr>
          <w:rFonts w:eastAsia="Times New Roman" w:cs="Times New Roman"/>
          <w:szCs w:val="24"/>
        </w:rPr>
        <w:t xml:space="preserve"> πηγαίνουν όπου νομίζουν το απόγευμα. Οι συγκεκριμένοι δύ</w:t>
      </w:r>
      <w:r>
        <w:rPr>
          <w:rFonts w:eastAsia="Times New Roman" w:cs="Times New Roman"/>
          <w:szCs w:val="24"/>
        </w:rPr>
        <w:t xml:space="preserve">ο πήγαιναν από την αρχή σε ιδιωτική δομή το απόγευμα. Οι ωφελούμενοι είναι όλοι ενήλικες. Μιλάτε στην επίκαιρή ερώτησή σας </w:t>
      </w:r>
      <w:r>
        <w:rPr>
          <w:rFonts w:eastAsia="Times New Roman" w:cs="Times New Roman"/>
          <w:szCs w:val="24"/>
        </w:rPr>
        <w:lastRenderedPageBreak/>
        <w:t>για δύο άτομα</w:t>
      </w:r>
      <w:r>
        <w:rPr>
          <w:rFonts w:eastAsia="Times New Roman" w:cs="Times New Roman"/>
          <w:szCs w:val="24"/>
        </w:rPr>
        <w:t>,</w:t>
      </w:r>
      <w:r>
        <w:rPr>
          <w:rFonts w:eastAsia="Times New Roman" w:cs="Times New Roman"/>
          <w:szCs w:val="24"/>
        </w:rPr>
        <w:t xml:space="preserve"> είκοσι πέντε ως τριάντα ετών</w:t>
      </w:r>
      <w:r>
        <w:rPr>
          <w:rFonts w:eastAsia="Times New Roman" w:cs="Times New Roman"/>
          <w:szCs w:val="24"/>
        </w:rPr>
        <w:t>,</w:t>
      </w:r>
      <w:r>
        <w:rPr>
          <w:rFonts w:eastAsia="Times New Roman" w:cs="Times New Roman"/>
          <w:szCs w:val="24"/>
        </w:rPr>
        <w:t xml:space="preserve"> που παρακολουθούσαν το πρόγραμμα από το 2009. </w:t>
      </w:r>
    </w:p>
    <w:p w14:paraId="74465A09"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Στις 19</w:t>
      </w:r>
      <w:r>
        <w:rPr>
          <w:rFonts w:eastAsia="Times New Roman" w:cs="Times New Roman"/>
          <w:szCs w:val="24"/>
        </w:rPr>
        <w:t>-</w:t>
      </w:r>
      <w:r>
        <w:rPr>
          <w:rFonts w:eastAsia="Times New Roman" w:cs="Times New Roman"/>
          <w:szCs w:val="24"/>
        </w:rPr>
        <w:t>10</w:t>
      </w:r>
      <w:r>
        <w:rPr>
          <w:rFonts w:eastAsia="Times New Roman" w:cs="Times New Roman"/>
          <w:szCs w:val="24"/>
        </w:rPr>
        <w:t>-</w:t>
      </w:r>
      <w:r>
        <w:rPr>
          <w:rFonts w:eastAsia="Times New Roman" w:cs="Times New Roman"/>
          <w:szCs w:val="24"/>
        </w:rPr>
        <w:t>2017</w:t>
      </w:r>
      <w:r>
        <w:rPr>
          <w:rFonts w:eastAsia="Times New Roman" w:cs="Times New Roman"/>
          <w:szCs w:val="24"/>
        </w:rPr>
        <w:t>,</w:t>
      </w:r>
      <w:r>
        <w:rPr>
          <w:rFonts w:eastAsia="Times New Roman" w:cs="Times New Roman"/>
          <w:szCs w:val="24"/>
        </w:rPr>
        <w:t xml:space="preserve"> με γραπτή εισήγηση</w:t>
      </w:r>
      <w:r>
        <w:rPr>
          <w:rFonts w:eastAsia="Times New Roman" w:cs="Times New Roman"/>
          <w:szCs w:val="24"/>
        </w:rPr>
        <w:t>,</w:t>
      </w:r>
      <w:r>
        <w:rPr>
          <w:rFonts w:eastAsia="Times New Roman" w:cs="Times New Roman"/>
          <w:szCs w:val="24"/>
        </w:rPr>
        <w:t xml:space="preserve"> η ψυχολόγος διευθύντρια του παραρτήματος προς το ΔΣ του Κέντρου Κοινωνικής Πρόνοιας Περιφέρειας Ανατολικής Μακεδονίας και Θράκης εισηγείται ότι υπάρχει πρόβλημα επιθετικής διεγερτικής συμπεριφοράς –γι’ αυτό μιλάω για αποσιώπηση επιστημονικών δεδομένων- δύ</w:t>
      </w:r>
      <w:r>
        <w:rPr>
          <w:rFonts w:eastAsia="Times New Roman" w:cs="Times New Roman"/>
          <w:szCs w:val="24"/>
        </w:rPr>
        <w:t>ο ωφελούμενων</w:t>
      </w:r>
      <w:r>
        <w:rPr>
          <w:rFonts w:eastAsia="Times New Roman" w:cs="Times New Roman"/>
          <w:szCs w:val="24"/>
        </w:rPr>
        <w:t>,</w:t>
      </w:r>
      <w:r>
        <w:rPr>
          <w:rFonts w:eastAsia="Times New Roman" w:cs="Times New Roman"/>
          <w:szCs w:val="24"/>
        </w:rPr>
        <w:t xml:space="preserve"> με βαριά νοητική στέρηση</w:t>
      </w:r>
      <w:r>
        <w:rPr>
          <w:rFonts w:eastAsia="Times New Roman" w:cs="Times New Roman"/>
          <w:szCs w:val="24"/>
        </w:rPr>
        <w:t>,</w:t>
      </w:r>
      <w:r>
        <w:rPr>
          <w:rFonts w:eastAsia="Times New Roman" w:cs="Times New Roman"/>
          <w:szCs w:val="24"/>
        </w:rPr>
        <w:t xml:space="preserve"> τόσο προς τον εαυτό </w:t>
      </w:r>
      <w:r>
        <w:rPr>
          <w:rFonts w:eastAsia="Times New Roman" w:cs="Times New Roman"/>
          <w:szCs w:val="24"/>
        </w:rPr>
        <w:t>τους,</w:t>
      </w:r>
      <w:r>
        <w:rPr>
          <w:rFonts w:eastAsia="Times New Roman" w:cs="Times New Roman"/>
          <w:szCs w:val="24"/>
        </w:rPr>
        <w:t xml:space="preserve"> όσο και προς τους υπόλοιπους εκπαιδευόμενους. Εισηγείται ότι απαιτείται εξατομικευμένη φροντίδα και αγωγή προς τούτο, που βέβαια το τμήμα δεν μπορεί να παράσχει και με βάση τον οργανισμό λε</w:t>
      </w:r>
      <w:r>
        <w:rPr>
          <w:rFonts w:eastAsia="Times New Roman" w:cs="Times New Roman"/>
          <w:szCs w:val="24"/>
        </w:rPr>
        <w:t xml:space="preserve">ιτουργίας του. Ο οργανισμός λειτουργίας του λέει ότι το άτομο που παρακολουθεί δεν πρέπει να έχει διεγέρσεις, ώστε να γίνεται ανήσυχο </w:t>
      </w:r>
      <w:r>
        <w:rPr>
          <w:rFonts w:eastAsia="Times New Roman" w:cs="Times New Roman"/>
          <w:szCs w:val="24"/>
        </w:rPr>
        <w:lastRenderedPageBreak/>
        <w:t>και ακατάλληλο για συμβίωση, διότι είναι εκπαιδευτική δομή η δομή της Δράμας. Επίσης, εισηγείται ότι απαιτείται εξατομικευ</w:t>
      </w:r>
      <w:r>
        <w:rPr>
          <w:rFonts w:eastAsia="Times New Roman" w:cs="Times New Roman"/>
          <w:szCs w:val="24"/>
        </w:rPr>
        <w:t>μένη φροντίδα και αγωγή προς τούτο, κάτι που, όπως σας είπα, δεν μπορεί να παράσχει το τμήμα.</w:t>
      </w:r>
    </w:p>
    <w:p w14:paraId="74465A0A"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Το ΔΣ τότε αποφασίζει την προσωρινή διακοπή της συμμετοχής των δύο ωφελούμενων στο συγκεκριμένο πρόγραμμα, ώστε να διαφυλαχθεί η ασφάλεια τόσο των ίδιων όσο και τ</w:t>
      </w:r>
      <w:r>
        <w:rPr>
          <w:rFonts w:eastAsia="Times New Roman" w:cs="Times New Roman"/>
          <w:szCs w:val="24"/>
        </w:rPr>
        <w:t xml:space="preserve">ων υπολοίπων εκπαιδευομένων. Το ξαναλέω: Προσωρινή διακοπή. Η κατάσταση των εκπαιδευόμενων είχε </w:t>
      </w:r>
      <w:proofErr w:type="spellStart"/>
      <w:r>
        <w:rPr>
          <w:rFonts w:eastAsia="Times New Roman" w:cs="Times New Roman"/>
          <w:szCs w:val="24"/>
        </w:rPr>
        <w:t>γνωματευθεί</w:t>
      </w:r>
      <w:proofErr w:type="spellEnd"/>
      <w:r>
        <w:rPr>
          <w:rFonts w:eastAsia="Times New Roman" w:cs="Times New Roman"/>
          <w:szCs w:val="24"/>
        </w:rPr>
        <w:t xml:space="preserve"> και με ιατρική γνωμάτευση του διευθυντή της ψυχιατρικής κλινικής του Γενικού Νοσοκομείου Δράμας.</w:t>
      </w:r>
    </w:p>
    <w:p w14:paraId="74465A0B"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lastRenderedPageBreak/>
        <w:t>Τι έγινε μετά των αποχώρηση των δύο αυτών εκπαιδευό</w:t>
      </w:r>
      <w:r>
        <w:rPr>
          <w:rFonts w:eastAsia="Times New Roman" w:cs="Times New Roman"/>
          <w:szCs w:val="24"/>
        </w:rPr>
        <w:t>μενων; Πρώτον, υπάρχει επικοινωνία με τον υπεύθυνο της δομής απασχόλησης</w:t>
      </w:r>
      <w:r>
        <w:rPr>
          <w:rFonts w:eastAsia="Times New Roman" w:cs="Times New Roman"/>
          <w:szCs w:val="24"/>
        </w:rPr>
        <w:t>,</w:t>
      </w:r>
      <w:r>
        <w:rPr>
          <w:rFonts w:eastAsia="Times New Roman" w:cs="Times New Roman"/>
          <w:szCs w:val="24"/>
        </w:rPr>
        <w:t xml:space="preserve"> που εξυπηρετεί προσωρινά τα δυο Α</w:t>
      </w:r>
      <w:r>
        <w:rPr>
          <w:rFonts w:eastAsia="Times New Roman" w:cs="Times New Roman"/>
          <w:szCs w:val="24"/>
        </w:rPr>
        <w:t>ΜΕ</w:t>
      </w:r>
      <w:r>
        <w:rPr>
          <w:rFonts w:eastAsia="Times New Roman" w:cs="Times New Roman"/>
          <w:szCs w:val="24"/>
        </w:rPr>
        <w:t>Α. Δεύτερον, δεν μας έχει γνωστοποιηθεί τυχόν αλλαγή στο θεραπευτικό σχήμα των αναφερόμενων Α</w:t>
      </w:r>
      <w:r>
        <w:rPr>
          <w:rFonts w:eastAsia="Times New Roman" w:cs="Times New Roman"/>
          <w:szCs w:val="24"/>
        </w:rPr>
        <w:t>ΜΕ</w:t>
      </w:r>
      <w:r>
        <w:rPr>
          <w:rFonts w:eastAsia="Times New Roman" w:cs="Times New Roman"/>
          <w:szCs w:val="24"/>
        </w:rPr>
        <w:t xml:space="preserve">Α. </w:t>
      </w:r>
    </w:p>
    <w:p w14:paraId="74465A0C"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Κύριε Κυριαζίδη, ίσως δεν γνωρίζετε ότι τη γονικ</w:t>
      </w:r>
      <w:r>
        <w:rPr>
          <w:rFonts w:eastAsia="Times New Roman" w:cs="Times New Roman"/>
          <w:szCs w:val="24"/>
        </w:rPr>
        <w:t>ή μέριμνα και την επιμέλεια των ατόμων αυτών την έχουν οι γονείς τους και εφόσον την έχουν οι γονείς τους, εάν δεν συναινέσουν σε αλλαγή θεραπευτικού σχήματος, δηλαδή θεραπευτικής αγωγής, δεν μπορεί να παρέμβει ένα τμήμα, το οποίο είναι και εκπαιδευτικό, ε</w:t>
      </w:r>
      <w:r>
        <w:rPr>
          <w:rFonts w:eastAsia="Times New Roman" w:cs="Times New Roman"/>
          <w:szCs w:val="24"/>
        </w:rPr>
        <w:t xml:space="preserve">κτός των άλλων. </w:t>
      </w:r>
    </w:p>
    <w:p w14:paraId="74465A0D" w14:textId="77777777" w:rsidR="00F20DF6" w:rsidRDefault="00F443B4">
      <w:pPr>
        <w:spacing w:line="600" w:lineRule="auto"/>
        <w:ind w:firstLine="720"/>
        <w:jc w:val="both"/>
        <w:rPr>
          <w:rFonts w:eastAsia="Times New Roman"/>
          <w:szCs w:val="24"/>
        </w:rPr>
      </w:pPr>
      <w:r>
        <w:rPr>
          <w:rFonts w:eastAsia="Times New Roman"/>
          <w:szCs w:val="24"/>
        </w:rPr>
        <w:t>Δεν έχουμε καμμία ενημέρωση, αφότου τα δύο Α</w:t>
      </w:r>
      <w:r>
        <w:rPr>
          <w:rFonts w:eastAsia="Times New Roman"/>
          <w:szCs w:val="24"/>
        </w:rPr>
        <w:t>Μ</w:t>
      </w:r>
      <w:r>
        <w:rPr>
          <w:rFonts w:eastAsia="Times New Roman"/>
          <w:szCs w:val="24"/>
        </w:rPr>
        <w:t xml:space="preserve">ΕΑ αυτά απομακρύνθηκαν από το τμήμα, σχετικά με το ποιος ψυχίατρος και </w:t>
      </w:r>
      <w:r>
        <w:rPr>
          <w:rFonts w:eastAsia="Times New Roman"/>
          <w:szCs w:val="24"/>
        </w:rPr>
        <w:lastRenderedPageBreak/>
        <w:t>νευρολόγος τα παρακολουθεί. Δεν χορηγήθηκε από ιδιώτη γιατρό της οικογένειας οποιοδήποτε έγγραφο που να γνωματεύει για τη β</w:t>
      </w:r>
      <w:r>
        <w:rPr>
          <w:rFonts w:eastAsia="Times New Roman"/>
          <w:szCs w:val="24"/>
        </w:rPr>
        <w:t>ελτίωση της υγείας τους, προκειμένου να επιστρέψουν στο τμήμα μας. Βεβαίως</w:t>
      </w:r>
      <w:r>
        <w:rPr>
          <w:rFonts w:eastAsia="Times New Roman"/>
          <w:szCs w:val="24"/>
        </w:rPr>
        <w:t>,</w:t>
      </w:r>
      <w:r>
        <w:rPr>
          <w:rFonts w:eastAsia="Times New Roman"/>
          <w:szCs w:val="24"/>
        </w:rPr>
        <w:t xml:space="preserve"> θα επιστρέψουν στο τμήμα μας, εφόσον, όμως, έχουμε τις εγγυήσεις ότι αυτό το επιστημονικό πρόβλημα ήρθη, διότι τα άτομα με βαριά νοητική υστέρηση εμφανίζουν τέτοιου είδους συμπεριφ</w:t>
      </w:r>
      <w:r>
        <w:rPr>
          <w:rFonts w:eastAsia="Times New Roman"/>
          <w:szCs w:val="24"/>
        </w:rPr>
        <w:t>ορές. Όταν τις εμφανίσουν, λοιπόν, χρειάζονται αλλαγή θεραπευτικής αγωγής και τότε μπορούν να επανέλθουν στη συγκεκριμένη δράση. Πιστεύω ότι αυτό το αγνοείτε, γιατί αν δεν το αγνοούσατε, δεν θα με ρωτούσατε γιατί έχουν απομακρυνθεί γι’ αυτό το διάστημα.</w:t>
      </w:r>
    </w:p>
    <w:p w14:paraId="74465A0E" w14:textId="77777777" w:rsidR="00F20DF6" w:rsidRDefault="00F443B4">
      <w:pPr>
        <w:spacing w:line="600" w:lineRule="auto"/>
        <w:ind w:firstLine="720"/>
        <w:jc w:val="both"/>
        <w:rPr>
          <w:rFonts w:eastAsia="Times New Roman"/>
          <w:szCs w:val="24"/>
        </w:rPr>
      </w:pPr>
      <w:r>
        <w:rPr>
          <w:rFonts w:eastAsia="Times New Roman"/>
          <w:szCs w:val="24"/>
        </w:rPr>
        <w:t>Σα</w:t>
      </w:r>
      <w:r>
        <w:rPr>
          <w:rFonts w:eastAsia="Times New Roman"/>
          <w:szCs w:val="24"/>
        </w:rPr>
        <w:t>ς ευχαριστώ.</w:t>
      </w:r>
    </w:p>
    <w:p w14:paraId="74465A0F" w14:textId="77777777" w:rsidR="00F20DF6" w:rsidRDefault="00F443B4">
      <w:pPr>
        <w:spacing w:line="600" w:lineRule="auto"/>
        <w:ind w:firstLine="720"/>
        <w:jc w:val="both"/>
        <w:rPr>
          <w:rFonts w:eastAsia="Times New Roman"/>
          <w:szCs w:val="24"/>
        </w:rPr>
      </w:pPr>
      <w:r>
        <w:rPr>
          <w:rFonts w:eastAsia="Times New Roman"/>
          <w:b/>
          <w:szCs w:val="24"/>
        </w:rPr>
        <w:lastRenderedPageBreak/>
        <w:t>ΠΡΟΕΔΡΕΥΩΝ (Γεώργιος Βαρεμένος):</w:t>
      </w:r>
      <w:r>
        <w:rPr>
          <w:rFonts w:eastAsia="Times New Roman"/>
          <w:szCs w:val="24"/>
        </w:rPr>
        <w:t xml:space="preserve"> Κύριε Κυριαζίδη, έχετε τον λόγο.</w:t>
      </w:r>
    </w:p>
    <w:p w14:paraId="74465A10" w14:textId="77777777" w:rsidR="00F20DF6" w:rsidRDefault="00F443B4">
      <w:pPr>
        <w:spacing w:line="600" w:lineRule="auto"/>
        <w:ind w:firstLine="720"/>
        <w:jc w:val="both"/>
        <w:rPr>
          <w:rFonts w:eastAsia="Times New Roman"/>
          <w:szCs w:val="24"/>
        </w:rPr>
      </w:pPr>
      <w:r>
        <w:rPr>
          <w:rFonts w:eastAsia="Times New Roman"/>
          <w:b/>
          <w:szCs w:val="24"/>
        </w:rPr>
        <w:t>ΔΗΜΗΤΡΙΟΣ ΚΥΡΙΑΖΙΔΗΣ:</w:t>
      </w:r>
      <w:r>
        <w:rPr>
          <w:rFonts w:eastAsia="Times New Roman"/>
          <w:szCs w:val="24"/>
        </w:rPr>
        <w:t xml:space="preserve"> Κυρία Υπουργέ, όπως γνωρίζετε, η σημερινή παρουσία σας εδώ έχει να κάνει με το γεγονός ότι δεν απαντήσατε σε ερώτησή μου από τον Νοέμβριο. Είχα κάνει ερώτη</w:t>
      </w:r>
      <w:r>
        <w:rPr>
          <w:rFonts w:eastAsia="Times New Roman"/>
          <w:szCs w:val="24"/>
        </w:rPr>
        <w:t>ση και περίμενα εγγράφως να μου απαντήσετε. Δεν θα ήταν αναγκαία σήμερα η παρουσία σας εδώ ούτε να υπάρχει αυτός ο αντίλογος, στον βαθμό που κι εσείς και εγώ τον επιδιώκουμε, ο καθένας για τον δικό του λόγο και σκοπό. Ο δικός μου σκοπός, όμως, είναι μοναδι</w:t>
      </w:r>
      <w:r>
        <w:rPr>
          <w:rFonts w:eastAsia="Times New Roman"/>
          <w:szCs w:val="24"/>
        </w:rPr>
        <w:t xml:space="preserve">κός. </w:t>
      </w:r>
    </w:p>
    <w:p w14:paraId="74465A11" w14:textId="77777777" w:rsidR="00F20DF6" w:rsidRDefault="00F443B4">
      <w:pPr>
        <w:spacing w:line="600" w:lineRule="auto"/>
        <w:ind w:firstLine="720"/>
        <w:jc w:val="both"/>
        <w:rPr>
          <w:rFonts w:eastAsia="Times New Roman"/>
          <w:szCs w:val="24"/>
        </w:rPr>
      </w:pPr>
      <w:r>
        <w:rPr>
          <w:rFonts w:eastAsia="Times New Roman"/>
          <w:szCs w:val="24"/>
        </w:rPr>
        <w:t>Επειδή είχα και μια προηγούμενη γνώση της λειτουργίας και επειδή πράγματι</w:t>
      </w:r>
      <w:r>
        <w:rPr>
          <w:rFonts w:eastAsia="Times New Roman"/>
          <w:szCs w:val="24"/>
        </w:rPr>
        <w:t>,</w:t>
      </w:r>
      <w:r>
        <w:rPr>
          <w:rFonts w:eastAsia="Times New Roman"/>
          <w:szCs w:val="24"/>
        </w:rPr>
        <w:t xml:space="preserve"> ως κυβερνητικός Βουλευτής τότε, είχα διαπιστώσει ότι οι εργαζόμενοι στο συγκεκριμένο τμήμα εργ</w:t>
      </w:r>
      <w:r>
        <w:rPr>
          <w:rFonts w:eastAsia="Times New Roman"/>
          <w:szCs w:val="24"/>
        </w:rPr>
        <w:t>άζονταν</w:t>
      </w:r>
      <w:r>
        <w:rPr>
          <w:rFonts w:eastAsia="Times New Roman"/>
          <w:szCs w:val="24"/>
        </w:rPr>
        <w:t xml:space="preserve"> και σε </w:t>
      </w:r>
      <w:r>
        <w:rPr>
          <w:rFonts w:eastAsia="Times New Roman"/>
          <w:szCs w:val="24"/>
        </w:rPr>
        <w:lastRenderedPageBreak/>
        <w:t>ιδιωτικό τμήμα και οδηγούσαν και καθοδηγούσαν παιδιά προς τα εκεί,</w:t>
      </w:r>
      <w:r>
        <w:rPr>
          <w:rFonts w:eastAsia="Times New Roman"/>
          <w:szCs w:val="24"/>
        </w:rPr>
        <w:t xml:space="preserve"> λέω, λοιπόν, ότι η προσπάθειά μου ήταν τέτοια</w:t>
      </w:r>
      <w:r>
        <w:rPr>
          <w:rFonts w:eastAsia="Times New Roman"/>
          <w:szCs w:val="24"/>
        </w:rPr>
        <w:t>,</w:t>
      </w:r>
      <w:r>
        <w:rPr>
          <w:rFonts w:eastAsia="Times New Roman"/>
          <w:szCs w:val="24"/>
        </w:rPr>
        <w:t xml:space="preserve"> έτσι ώστε να υπάρξει ένα μήνυμα ότι αυτό δεν θα επαναληφθεί. </w:t>
      </w:r>
    </w:p>
    <w:p w14:paraId="74465A12" w14:textId="77777777" w:rsidR="00F20DF6" w:rsidRDefault="00F443B4">
      <w:pPr>
        <w:spacing w:line="600" w:lineRule="auto"/>
        <w:ind w:firstLine="720"/>
        <w:jc w:val="both"/>
        <w:rPr>
          <w:rFonts w:eastAsia="Times New Roman"/>
          <w:szCs w:val="24"/>
        </w:rPr>
      </w:pPr>
      <w:r>
        <w:rPr>
          <w:rFonts w:eastAsia="Times New Roman"/>
          <w:szCs w:val="24"/>
        </w:rPr>
        <w:t>Δεύτερον, λέτε «προσωρινά». Προσωρινά, όμως, έχουμε από τον Νοέμβριο, κυρία Υπουργέ. Το «προσωρινό» για σας τι σημαίνει; Επίσης, πρέπει να πούμε ό</w:t>
      </w:r>
      <w:r>
        <w:rPr>
          <w:rFonts w:eastAsia="Times New Roman"/>
          <w:szCs w:val="24"/>
        </w:rPr>
        <w:t xml:space="preserve">τι αυτά τα προγράμματα έχουν και μια ημερομηνία λήξης. Όταν, λοιπόν, οδηγούμε αυτά τα παιδιά σε μια άλλη δομή, όπως καταλαβαίνετε, αμέσως έχουν μια διαφορετική ψυχολογική λειτουργία και πίεση, διότι αλλάζουν εκπαιδευτικό περιβάλλον. Το καταλαβαίνουμε. Δεν </w:t>
      </w:r>
      <w:r>
        <w:rPr>
          <w:rFonts w:eastAsia="Times New Roman"/>
          <w:szCs w:val="24"/>
        </w:rPr>
        <w:t xml:space="preserve">μπορούμε, λοιπόν, κάθε λίγο και λιγάκι να έχουμε αυτές τις μετακινήσεις -και ορθά το τονίσατε κι </w:t>
      </w:r>
      <w:r>
        <w:rPr>
          <w:rFonts w:eastAsia="Times New Roman"/>
          <w:szCs w:val="24"/>
        </w:rPr>
        <w:lastRenderedPageBreak/>
        <w:t>εσείς- διότι δέχονται και μια ψυχολογική πίεση, όπως το αντιλαμβανόμαστε, όταν αλλάζουν χώρο κάθε λίγο και λιγάκι. Επίσης, δεν γνωρίζουμε πόσο θα διαρκέσει αυτ</w:t>
      </w:r>
      <w:r>
        <w:rPr>
          <w:rFonts w:eastAsia="Times New Roman"/>
          <w:szCs w:val="24"/>
        </w:rPr>
        <w:t xml:space="preserve">ό το πρόγραμμα. </w:t>
      </w:r>
    </w:p>
    <w:p w14:paraId="74465A13" w14:textId="77777777" w:rsidR="00F20DF6" w:rsidRDefault="00F443B4">
      <w:pPr>
        <w:spacing w:line="600" w:lineRule="auto"/>
        <w:ind w:firstLine="720"/>
        <w:jc w:val="both"/>
        <w:rPr>
          <w:rFonts w:eastAsia="Times New Roman"/>
          <w:szCs w:val="24"/>
        </w:rPr>
      </w:pPr>
      <w:r>
        <w:rPr>
          <w:rFonts w:eastAsia="Times New Roman"/>
          <w:szCs w:val="24"/>
        </w:rPr>
        <w:t>Αναφέρατε δε</w:t>
      </w:r>
      <w:r>
        <w:rPr>
          <w:rFonts w:eastAsia="Times New Roman"/>
          <w:szCs w:val="24"/>
        </w:rPr>
        <w:t>,</w:t>
      </w:r>
      <w:r>
        <w:rPr>
          <w:rFonts w:eastAsia="Times New Roman"/>
          <w:szCs w:val="24"/>
        </w:rPr>
        <w:t xml:space="preserve"> εσείς ότι οι γονείς δεν προσκόμισαν στο ίδρυμα –αν θέλετε- σχετική ιατρική βεβαίωση ότι τα παιδιά έχουν βελτιωθεί ή οτιδήποτε άλλο. Μα, αυτή είναι δουλειά της πολιτείας. Επειδή παρακολουθεί το ίδρυμα, δεν θα πρέπει να καλέσει, εν πάση </w:t>
      </w:r>
      <w:proofErr w:type="spellStart"/>
      <w:r>
        <w:rPr>
          <w:rFonts w:eastAsia="Times New Roman"/>
          <w:szCs w:val="24"/>
        </w:rPr>
        <w:t>περιπτώσει</w:t>
      </w:r>
      <w:proofErr w:type="spellEnd"/>
      <w:r>
        <w:rPr>
          <w:rFonts w:eastAsia="Times New Roman"/>
          <w:szCs w:val="24"/>
        </w:rPr>
        <w:t>, εδώ τα π</w:t>
      </w:r>
      <w:r>
        <w:rPr>
          <w:rFonts w:eastAsia="Times New Roman"/>
          <w:szCs w:val="24"/>
        </w:rPr>
        <w:t xml:space="preserve">αιδιά, όπως τα εξεδίωξε, για να δει τι γίνεται και στη συνέχεια, προκειμένου να δει αν έχει βελτιωθεί ή όχι η κατάστασή τους; Δεν πρέπει να γίνει αυτό; </w:t>
      </w:r>
    </w:p>
    <w:p w14:paraId="74465A14" w14:textId="77777777" w:rsidR="00F20DF6" w:rsidRDefault="00F443B4">
      <w:pPr>
        <w:spacing w:line="600" w:lineRule="auto"/>
        <w:ind w:firstLine="720"/>
        <w:jc w:val="both"/>
        <w:rPr>
          <w:rFonts w:eastAsia="Times New Roman"/>
          <w:szCs w:val="24"/>
        </w:rPr>
      </w:pPr>
      <w:r>
        <w:rPr>
          <w:rFonts w:eastAsia="Times New Roman"/>
          <w:szCs w:val="24"/>
        </w:rPr>
        <w:t>Τίποτα από όλα αυτά δεν έγινε. Έγινε μόνο μια ιατρική εξέταση από έναν ψυχίατρο και τα παιδιά οδηγήθηκα</w:t>
      </w:r>
      <w:r>
        <w:rPr>
          <w:rFonts w:eastAsia="Times New Roman"/>
          <w:szCs w:val="24"/>
        </w:rPr>
        <w:t xml:space="preserve">ν εκτός ιδρύματος. </w:t>
      </w:r>
    </w:p>
    <w:p w14:paraId="74465A15" w14:textId="77777777" w:rsidR="00F20DF6" w:rsidRDefault="00F443B4">
      <w:pPr>
        <w:spacing w:line="600" w:lineRule="auto"/>
        <w:ind w:firstLine="720"/>
        <w:jc w:val="both"/>
        <w:rPr>
          <w:rFonts w:eastAsia="Times New Roman"/>
          <w:szCs w:val="24"/>
        </w:rPr>
      </w:pPr>
      <w:r>
        <w:rPr>
          <w:rFonts w:eastAsia="Times New Roman"/>
          <w:szCs w:val="24"/>
        </w:rPr>
        <w:lastRenderedPageBreak/>
        <w:t>Πιστεύω -και το αντιλαμβανόμαστε όλοι- ότι θα πρέπει και από την πλευρά σας να υπάρξει η οικονομική δυνατότητα λειτουργίας αυτών των δομών, διότι το κυρίαρχο στοιχείο</w:t>
      </w:r>
      <w:r>
        <w:rPr>
          <w:rFonts w:eastAsia="Times New Roman"/>
          <w:szCs w:val="24"/>
        </w:rPr>
        <w:t>,</w:t>
      </w:r>
      <w:r>
        <w:rPr>
          <w:rFonts w:eastAsia="Times New Roman"/>
          <w:szCs w:val="24"/>
        </w:rPr>
        <w:t xml:space="preserve"> που μου τονίστηκε ήταν αυτό, δηλαδή ότι δεν έχουμε χρηματοδότηση κι </w:t>
      </w:r>
      <w:r>
        <w:rPr>
          <w:rFonts w:eastAsia="Times New Roman"/>
          <w:szCs w:val="24"/>
        </w:rPr>
        <w:t xml:space="preserve">έτσι σιγά-σιγά θα αρχίσει η απομάκρυνση των παιδιών με κατεύθυνση προς τις ιδιωτικές δομές. Αυτή είναι η πληροφόρησή μου. Δυστυχώς, έτσι έχει η κατάσταση. </w:t>
      </w:r>
    </w:p>
    <w:p w14:paraId="74465A16" w14:textId="77777777" w:rsidR="00F20DF6" w:rsidRDefault="00F443B4">
      <w:pPr>
        <w:spacing w:line="600" w:lineRule="auto"/>
        <w:ind w:firstLine="720"/>
        <w:jc w:val="both"/>
        <w:rPr>
          <w:rFonts w:eastAsia="Times New Roman"/>
          <w:szCs w:val="24"/>
        </w:rPr>
      </w:pPr>
      <w:r>
        <w:rPr>
          <w:rFonts w:eastAsia="Times New Roman"/>
          <w:szCs w:val="24"/>
        </w:rPr>
        <w:t xml:space="preserve">Πιστεύω στη δευτερολογία να έχουμε κάτι πιο θετικό και δημιουργικό για όλους. </w:t>
      </w:r>
    </w:p>
    <w:p w14:paraId="74465A17" w14:textId="77777777" w:rsidR="00F20DF6" w:rsidRDefault="00F443B4">
      <w:pPr>
        <w:spacing w:line="600" w:lineRule="auto"/>
        <w:ind w:firstLine="720"/>
        <w:jc w:val="both"/>
        <w:rPr>
          <w:rFonts w:eastAsia="Times New Roman"/>
          <w:szCs w:val="24"/>
        </w:rPr>
      </w:pPr>
      <w:r>
        <w:rPr>
          <w:rFonts w:eastAsia="Times New Roman"/>
          <w:b/>
          <w:szCs w:val="24"/>
        </w:rPr>
        <w:t xml:space="preserve">ΠΡΟΕΔΡΕΥΩΝ (Γεώργιος </w:t>
      </w:r>
      <w:r>
        <w:rPr>
          <w:rFonts w:eastAsia="Times New Roman"/>
          <w:b/>
          <w:szCs w:val="24"/>
        </w:rPr>
        <w:t>Βαρεμένος):</w:t>
      </w:r>
      <w:r>
        <w:rPr>
          <w:rFonts w:eastAsia="Times New Roman"/>
          <w:szCs w:val="24"/>
        </w:rPr>
        <w:t xml:space="preserve"> Κυρία Φωτίου, έχετε τον λόγο για τη δευτερολογία σας.</w:t>
      </w:r>
    </w:p>
    <w:p w14:paraId="74465A18" w14:textId="77777777" w:rsidR="00F20DF6" w:rsidRDefault="00F443B4">
      <w:pPr>
        <w:spacing w:line="600" w:lineRule="auto"/>
        <w:ind w:firstLine="720"/>
        <w:jc w:val="both"/>
        <w:rPr>
          <w:rFonts w:eastAsia="Times New Roman"/>
          <w:szCs w:val="24"/>
        </w:rPr>
      </w:pPr>
      <w:r>
        <w:rPr>
          <w:rFonts w:eastAsia="Times New Roman"/>
          <w:b/>
          <w:szCs w:val="24"/>
        </w:rPr>
        <w:lastRenderedPageBreak/>
        <w:t>ΘΕΑΝΩ ΦΩΤΙΟΥ (Αναπληρώτρια Υπουργός Εργασίας, Κοινωνικής Ασφάλισης και Κοινωνικής Αλληλεγγύης):</w:t>
      </w:r>
      <w:r>
        <w:rPr>
          <w:rFonts w:eastAsia="Times New Roman"/>
          <w:szCs w:val="24"/>
        </w:rPr>
        <w:t xml:space="preserve"> Κύριε Κυριαζίδη, νομίζω ότι περιπέσατε σε πολλά λάθη, ίσως εξ αγνοίας.</w:t>
      </w:r>
    </w:p>
    <w:p w14:paraId="74465A19" w14:textId="77777777" w:rsidR="00F20DF6" w:rsidRDefault="00F443B4">
      <w:pPr>
        <w:spacing w:line="600" w:lineRule="auto"/>
        <w:ind w:firstLine="720"/>
        <w:jc w:val="both"/>
        <w:rPr>
          <w:rFonts w:eastAsia="Times New Roman"/>
          <w:szCs w:val="24"/>
        </w:rPr>
      </w:pPr>
      <w:r>
        <w:rPr>
          <w:rFonts w:eastAsia="Times New Roman"/>
          <w:szCs w:val="24"/>
        </w:rPr>
        <w:t xml:space="preserve">Πρώτον, κανείς από τους εργαζόμενους δεν δουλεύει σε ιδιωτική δομή. </w:t>
      </w:r>
    </w:p>
    <w:p w14:paraId="74465A1A" w14:textId="77777777" w:rsidR="00F20DF6" w:rsidRDefault="00F443B4">
      <w:pPr>
        <w:spacing w:line="600" w:lineRule="auto"/>
        <w:ind w:firstLine="720"/>
        <w:jc w:val="both"/>
        <w:rPr>
          <w:rFonts w:eastAsia="Times New Roman"/>
          <w:szCs w:val="24"/>
        </w:rPr>
      </w:pPr>
      <w:r>
        <w:rPr>
          <w:rFonts w:eastAsia="Times New Roman"/>
          <w:b/>
          <w:szCs w:val="24"/>
        </w:rPr>
        <w:t>ΔΗΜΗΤΡΙΟΣ ΚΥΡΙΑΖΙΔΗΣ:</w:t>
      </w:r>
      <w:r>
        <w:rPr>
          <w:rFonts w:eastAsia="Times New Roman"/>
          <w:szCs w:val="24"/>
        </w:rPr>
        <w:t xml:space="preserve"> Δεν είπα για …</w:t>
      </w:r>
    </w:p>
    <w:p w14:paraId="74465A1B" w14:textId="77777777" w:rsidR="00F20DF6" w:rsidRDefault="00F443B4">
      <w:pPr>
        <w:spacing w:line="600" w:lineRule="auto"/>
        <w:ind w:firstLine="720"/>
        <w:jc w:val="both"/>
        <w:rPr>
          <w:rFonts w:eastAsia="Times New Roman"/>
          <w:szCs w:val="24"/>
        </w:rPr>
      </w:pPr>
      <w:r>
        <w:rPr>
          <w:rFonts w:eastAsia="Times New Roman"/>
          <w:b/>
          <w:szCs w:val="24"/>
        </w:rPr>
        <w:t>ΘΕΑΝΩ ΦΩΤΙΟΥ (Αναπληρώτρια Υπουργός Εργασίας, Κοινωνικής Ασφάλισης και Κοινωνικής Αλληλεγγύης):</w:t>
      </w:r>
      <w:r>
        <w:rPr>
          <w:rFonts w:eastAsia="Times New Roman"/>
          <w:szCs w:val="24"/>
        </w:rPr>
        <w:t xml:space="preserve"> Μη με διακόψετε τώρα.</w:t>
      </w:r>
    </w:p>
    <w:p w14:paraId="74465A1C" w14:textId="77777777" w:rsidR="00F20DF6" w:rsidRDefault="00F443B4">
      <w:pPr>
        <w:spacing w:line="600" w:lineRule="auto"/>
        <w:ind w:firstLine="720"/>
        <w:jc w:val="both"/>
        <w:rPr>
          <w:rFonts w:eastAsia="Times New Roman"/>
          <w:szCs w:val="24"/>
        </w:rPr>
      </w:pPr>
      <w:r>
        <w:rPr>
          <w:rFonts w:eastAsia="Times New Roman"/>
          <w:szCs w:val="24"/>
        </w:rPr>
        <w:t>Δεύτερον, είπα ότι τα συγκεκριμέ</w:t>
      </w:r>
      <w:r>
        <w:rPr>
          <w:rFonts w:eastAsia="Times New Roman"/>
          <w:szCs w:val="24"/>
        </w:rPr>
        <w:t xml:space="preserve">να δύο άτομα με αναπηρία παρακολουθούσαν εξαρχής, από το 2009 και μετά, ιδιωτική δομή το απόγευμα. Έτερον εκάτερον. </w:t>
      </w:r>
    </w:p>
    <w:p w14:paraId="74465A1D" w14:textId="77777777" w:rsidR="00F20DF6" w:rsidRDefault="00F443B4">
      <w:pPr>
        <w:spacing w:line="600" w:lineRule="auto"/>
        <w:ind w:firstLine="720"/>
        <w:jc w:val="both"/>
        <w:rPr>
          <w:rFonts w:eastAsia="Times New Roman"/>
          <w:szCs w:val="24"/>
        </w:rPr>
      </w:pPr>
      <w:r>
        <w:rPr>
          <w:rFonts w:eastAsia="Times New Roman"/>
          <w:szCs w:val="24"/>
        </w:rPr>
        <w:lastRenderedPageBreak/>
        <w:t xml:space="preserve">Τρίτον, είπα ότι οι εργαζόμενοι δουλεύουν με κατάθεση ψυχής. Ο σκοπός του συγκεκριμένου ιδρύματος είναι </w:t>
      </w:r>
      <w:r>
        <w:rPr>
          <w:rFonts w:eastAsia="Times New Roman"/>
          <w:szCs w:val="24"/>
        </w:rPr>
        <w:t xml:space="preserve">η </w:t>
      </w:r>
      <w:r>
        <w:rPr>
          <w:rFonts w:eastAsia="Times New Roman"/>
          <w:szCs w:val="24"/>
        </w:rPr>
        <w:t xml:space="preserve">εκπαίδευση και </w:t>
      </w:r>
      <w:r>
        <w:rPr>
          <w:rFonts w:eastAsia="Times New Roman"/>
          <w:szCs w:val="24"/>
        </w:rPr>
        <w:t xml:space="preserve">η </w:t>
      </w:r>
      <w:r>
        <w:rPr>
          <w:rFonts w:eastAsia="Times New Roman"/>
          <w:szCs w:val="24"/>
        </w:rPr>
        <w:t>αποκατάσταση</w:t>
      </w:r>
      <w:r>
        <w:rPr>
          <w:rFonts w:eastAsia="Times New Roman"/>
          <w:szCs w:val="24"/>
        </w:rPr>
        <w:t>. Δ</w:t>
      </w:r>
      <w:r>
        <w:rPr>
          <w:rFonts w:eastAsia="Times New Roman"/>
          <w:szCs w:val="24"/>
        </w:rPr>
        <w:t>ε</w:t>
      </w:r>
      <w:r>
        <w:rPr>
          <w:rFonts w:eastAsia="Times New Roman"/>
          <w:szCs w:val="24"/>
        </w:rPr>
        <w:t xml:space="preserve">ν είναι </w:t>
      </w:r>
      <w:r>
        <w:rPr>
          <w:rFonts w:eastAsia="Times New Roman"/>
          <w:szCs w:val="24"/>
        </w:rPr>
        <w:t>η</w:t>
      </w:r>
      <w:r>
        <w:rPr>
          <w:rFonts w:eastAsia="Times New Roman"/>
          <w:szCs w:val="24"/>
        </w:rPr>
        <w:t xml:space="preserve"> φροντίδα και εκ του κανονισμού του και του οργανισμού του, όταν άτομα με αναπηρία έχουν προβλήματα διεγερτικής επιθετικής συμπεριφοράς, δεν μπορούν να παρακολουθούν το πρόγραμμα.</w:t>
      </w:r>
    </w:p>
    <w:p w14:paraId="74465A1E" w14:textId="77777777" w:rsidR="00F20DF6" w:rsidRDefault="00F443B4">
      <w:pPr>
        <w:spacing w:line="600" w:lineRule="auto"/>
        <w:ind w:firstLine="720"/>
        <w:jc w:val="both"/>
        <w:rPr>
          <w:rFonts w:eastAsia="Times New Roman" w:cs="Times New Roman"/>
          <w:szCs w:val="24"/>
        </w:rPr>
      </w:pPr>
      <w:r>
        <w:rPr>
          <w:rFonts w:eastAsia="Times New Roman"/>
          <w:szCs w:val="24"/>
        </w:rPr>
        <w:t xml:space="preserve">Τέταρτον, τι είναι όλα αυτά περί προγράμματος που θα τελειώσει και </w:t>
      </w:r>
      <w:r>
        <w:rPr>
          <w:rFonts w:eastAsia="Times New Roman"/>
          <w:szCs w:val="24"/>
        </w:rPr>
        <w:t xml:space="preserve">περί του ότι οι άνθρωποι θα πάνε στις ιδιωτικές δομές; </w:t>
      </w:r>
      <w:r>
        <w:rPr>
          <w:rFonts w:eastAsia="Times New Roman" w:cs="Times New Roman"/>
          <w:szCs w:val="24"/>
        </w:rPr>
        <w:t xml:space="preserve">Ποιος έφτασε σε κατάσταση εξαθλίωσης τις δομές αυτές; </w:t>
      </w:r>
    </w:p>
    <w:p w14:paraId="74465A1F"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Θα σας πω εγώ, λοιπόν, γιατί φαίνεται ότι δεν γνωρίζετε βασικά πράγματα. Όταν ξεκίνησε αυτή η δομή</w:t>
      </w:r>
      <w:r>
        <w:rPr>
          <w:rFonts w:eastAsia="Times New Roman" w:cs="Times New Roman"/>
          <w:szCs w:val="24"/>
        </w:rPr>
        <w:t xml:space="preserve"> το 2009</w:t>
      </w:r>
      <w:r>
        <w:rPr>
          <w:rFonts w:eastAsia="Times New Roman" w:cs="Times New Roman"/>
          <w:szCs w:val="24"/>
        </w:rPr>
        <w:t>, είχε τριάντα πέντε ωφελούμενους, ωφελο</w:t>
      </w:r>
      <w:r>
        <w:rPr>
          <w:rFonts w:eastAsia="Times New Roman" w:cs="Times New Roman"/>
          <w:szCs w:val="24"/>
        </w:rPr>
        <w:t xml:space="preserve">ύμενους-εκπαιδευόμενους. Το 2015 ξέρετε πόσους είχε; Είχε πενήντα τέσσερις. Τι σημαίνει αυτό; </w:t>
      </w:r>
      <w:r>
        <w:rPr>
          <w:rFonts w:eastAsia="Times New Roman" w:cs="Times New Roman"/>
          <w:szCs w:val="24"/>
        </w:rPr>
        <w:t xml:space="preserve">Η </w:t>
      </w:r>
      <w:r>
        <w:rPr>
          <w:rFonts w:eastAsia="Times New Roman" w:cs="Times New Roman"/>
          <w:szCs w:val="24"/>
        </w:rPr>
        <w:lastRenderedPageBreak/>
        <w:t>α</w:t>
      </w:r>
      <w:r>
        <w:rPr>
          <w:rFonts w:eastAsia="Times New Roman" w:cs="Times New Roman"/>
          <w:szCs w:val="24"/>
        </w:rPr>
        <w:t xml:space="preserve">ύξηση ήταν 54%. Μήπως ξέρετε πόσοι ήταν οι εργαζόμενοι το 2009; Ήταν σαράντα οκτώ. Ξέρετε μήπως πόσους μας παραδώσατε; Τη στιγμή που έπρεπε με βάση την αύξηση </w:t>
      </w:r>
      <w:r>
        <w:rPr>
          <w:rFonts w:eastAsia="Times New Roman" w:cs="Times New Roman"/>
          <w:szCs w:val="24"/>
        </w:rPr>
        <w:t>54% να έχουμε εβδομήντα πέντε εργαζόμενους, είχαμε τριάντα τέσσερις. Αυτό κάνατε το 2015. Θα πω και πόσοι είναι τώρα.</w:t>
      </w:r>
    </w:p>
    <w:p w14:paraId="74465A20"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Πόσοι είναι τώρα;</w:t>
      </w:r>
    </w:p>
    <w:p w14:paraId="74465A21"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Πε</w:t>
      </w:r>
      <w:r>
        <w:rPr>
          <w:rFonts w:eastAsia="Times New Roman" w:cs="Times New Roman"/>
          <w:szCs w:val="24"/>
        </w:rPr>
        <w:t>ριμένετε, μη με διακόπτετε. Περιμένετε, θα τα ακούσετε όλα. Μην ανησυχείτε.</w:t>
      </w:r>
    </w:p>
    <w:p w14:paraId="74465A22"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Το 2017 προβήκαμε σε έκδοση τριών προσκλήσεων ενδιαφέροντος για πρόσληψη επικουρικού προσωπικού διαφόρων ειδικο</w:t>
      </w:r>
      <w:r>
        <w:rPr>
          <w:rFonts w:eastAsia="Times New Roman" w:cs="Times New Roman"/>
          <w:szCs w:val="24"/>
        </w:rPr>
        <w:lastRenderedPageBreak/>
        <w:t>τήτων μέσω ΑΣΕΠ. Προσλήφθηκαν δεκαπέντε επιπλέον υπάλληλοι, παρατάθηκ</w:t>
      </w:r>
      <w:r>
        <w:rPr>
          <w:rFonts w:eastAsia="Times New Roman" w:cs="Times New Roman"/>
          <w:szCs w:val="24"/>
        </w:rPr>
        <w:t>αν οι υφιστάμενες συμβάσεις είκοσι τεσσάρων ατόμων επικουρικού προσωπικού.</w:t>
      </w:r>
    </w:p>
    <w:p w14:paraId="74465A23"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Στην περιφέρεια εννοείτε, όχι στο κέντρο.</w:t>
      </w:r>
    </w:p>
    <w:p w14:paraId="74465A24"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Κυριαζίδη, παρακαλώ.</w:t>
      </w:r>
    </w:p>
    <w:p w14:paraId="74465A25"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w:t>
      </w:r>
      <w:r>
        <w:rPr>
          <w:rFonts w:eastAsia="Times New Roman" w:cs="Times New Roman"/>
          <w:b/>
          <w:szCs w:val="24"/>
        </w:rPr>
        <w:t>Ασφάλισης και Κοινωνικής Αλληλεγγύης):</w:t>
      </w:r>
      <w:r>
        <w:rPr>
          <w:rFonts w:eastAsia="Times New Roman" w:cs="Times New Roman"/>
          <w:szCs w:val="24"/>
        </w:rPr>
        <w:t xml:space="preserve"> Δώσαμε 180.000 επιπλέον από το Κρατικό Λαχείο για πρόσληψη εκ νέου επιπλέον προσωπικού, αυτών που σας είπα.</w:t>
      </w:r>
    </w:p>
    <w:p w14:paraId="74465A26"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 (</w:t>
      </w:r>
      <w:r>
        <w:rPr>
          <w:rFonts w:eastAsia="Times New Roman" w:cs="Times New Roman"/>
          <w:szCs w:val="24"/>
        </w:rPr>
        <w:t xml:space="preserve">δεν </w:t>
      </w:r>
      <w:r>
        <w:rPr>
          <w:rFonts w:eastAsia="Times New Roman" w:cs="Times New Roman"/>
          <w:szCs w:val="24"/>
        </w:rPr>
        <w:t>ακούστηκε)</w:t>
      </w:r>
    </w:p>
    <w:p w14:paraId="74465A27"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Κύριε Κυριαζίδη, παρακαλώ.</w:t>
      </w:r>
    </w:p>
    <w:p w14:paraId="74465A28"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 xml:space="preserve">ΘΕΑΝΩ </w:t>
      </w:r>
      <w:r>
        <w:rPr>
          <w:rFonts w:eastAsia="Times New Roman" w:cs="Times New Roman"/>
          <w:b/>
          <w:szCs w:val="24"/>
        </w:rPr>
        <w:t>ΦΩΤΙΟΥ (Αναπληρώτρια Υπουργός Εργασίας, Κοινωνικής Ασφάλισης και Κοινωνικής Αλληλεγγύης):</w:t>
      </w:r>
      <w:r>
        <w:rPr>
          <w:rFonts w:eastAsia="Times New Roman" w:cs="Times New Roman"/>
          <w:szCs w:val="24"/>
        </w:rPr>
        <w:t xml:space="preserve"> Κύριε Κυριαζίδη, θα πω και κάτι</w:t>
      </w:r>
      <w:r>
        <w:rPr>
          <w:rFonts w:eastAsia="Times New Roman" w:cs="Times New Roman"/>
          <w:szCs w:val="24"/>
        </w:rPr>
        <w:t>,</w:t>
      </w:r>
      <w:r>
        <w:rPr>
          <w:rFonts w:eastAsia="Times New Roman" w:cs="Times New Roman"/>
          <w:szCs w:val="24"/>
        </w:rPr>
        <w:t xml:space="preserve"> που φαίνεται </w:t>
      </w:r>
      <w:r>
        <w:rPr>
          <w:rFonts w:eastAsia="Times New Roman" w:cs="Times New Roman"/>
          <w:szCs w:val="24"/>
        </w:rPr>
        <w:t xml:space="preserve">ότι </w:t>
      </w:r>
      <w:r>
        <w:rPr>
          <w:rFonts w:eastAsia="Times New Roman" w:cs="Times New Roman"/>
          <w:szCs w:val="24"/>
        </w:rPr>
        <w:t>κι αυτό το αγνοείτε.</w:t>
      </w:r>
    </w:p>
    <w:p w14:paraId="74465A29"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Σε ολόκληρη την περιφέρεια...</w:t>
      </w:r>
    </w:p>
    <w:p w14:paraId="74465A2A"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Δεν γνωρίζ</w:t>
      </w:r>
      <w:r>
        <w:rPr>
          <w:rFonts w:eastAsia="Times New Roman" w:cs="Times New Roman"/>
          <w:szCs w:val="24"/>
        </w:rPr>
        <w:t>ετε τη διαδικασία, κύριε συνάδελφε;</w:t>
      </w:r>
    </w:p>
    <w:p w14:paraId="74465A2B"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Όταν με απόφαση της κυβέρνησής σας τα έξι ιδρύματα έγιναν ένα Κέντρο Κοινωνικής Πρόνοιας Περιφέρειας ΑΜΘ, στο συγκεκριμένο π</w:t>
      </w:r>
      <w:r>
        <w:rPr>
          <w:rFonts w:eastAsia="Times New Roman" w:cs="Times New Roman"/>
          <w:szCs w:val="24"/>
        </w:rPr>
        <w:t xml:space="preserve">ου με </w:t>
      </w:r>
      <w:r>
        <w:rPr>
          <w:rFonts w:eastAsia="Times New Roman" w:cs="Times New Roman"/>
          <w:szCs w:val="24"/>
        </w:rPr>
        <w:lastRenderedPageBreak/>
        <w:t>ρωτάτε, δεν γνωρίζετε -δεν το γνωρίζετε, είναι προφανές- τι κάνατε σε σχέση με τα χρήματά του. Σας λέω, λοιπόν, και σας πληροφορώ...</w:t>
      </w:r>
    </w:p>
    <w:p w14:paraId="74465A2C"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Εσείς τα κάνατε.</w:t>
      </w:r>
    </w:p>
    <w:p w14:paraId="74465A2D"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Ασφάλισης και Κοινωνι</w:t>
      </w:r>
      <w:r>
        <w:rPr>
          <w:rFonts w:eastAsia="Times New Roman" w:cs="Times New Roman"/>
          <w:b/>
          <w:szCs w:val="24"/>
        </w:rPr>
        <w:t>κής Αλληλεγγύης):</w:t>
      </w:r>
      <w:r>
        <w:rPr>
          <w:rFonts w:eastAsia="Times New Roman" w:cs="Times New Roman"/>
          <w:szCs w:val="24"/>
        </w:rPr>
        <w:t xml:space="preserve"> ...ότι από 3 εκατομμύρια που είχε αποθεματικό το Κέντρο στη Δράμα στην Τράπεζα της Ελλάδος, με το </w:t>
      </w:r>
      <w:r>
        <w:rPr>
          <w:rFonts w:eastAsia="Times New Roman" w:cs="Times New Roman"/>
          <w:szCs w:val="24"/>
          <w:lang w:val="en-US"/>
        </w:rPr>
        <w:t>PSA</w:t>
      </w:r>
      <w:r>
        <w:rPr>
          <w:rFonts w:eastAsia="Times New Roman" w:cs="Times New Roman"/>
          <w:szCs w:val="24"/>
        </w:rPr>
        <w:t xml:space="preserve"> τού κουρεύτηκαν τα δύο και, άρα, του έμεινε το </w:t>
      </w:r>
      <w:r>
        <w:rPr>
          <w:rFonts w:eastAsia="Times New Roman" w:cs="Times New Roman"/>
          <w:szCs w:val="24"/>
        </w:rPr>
        <w:t>1 εκατομμύριο</w:t>
      </w:r>
      <w:r>
        <w:rPr>
          <w:rFonts w:eastAsia="Times New Roman" w:cs="Times New Roman"/>
          <w:szCs w:val="24"/>
        </w:rPr>
        <w:t xml:space="preserve">. Εσείς, όμως, όλα αυτά τα αγνοείτε. </w:t>
      </w:r>
    </w:p>
    <w:p w14:paraId="74465A2E"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Πάμε, λοιπόν, τώρα παρακάτω για το τι </w:t>
      </w:r>
      <w:r>
        <w:rPr>
          <w:rFonts w:eastAsia="Times New Roman" w:cs="Times New Roman"/>
          <w:szCs w:val="24"/>
        </w:rPr>
        <w:t>κάνουμε εμείς.</w:t>
      </w:r>
    </w:p>
    <w:p w14:paraId="74465A2F"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Ψεύδεστε, κυρία Υπουργέ. Δεν είναι έτσι.</w:t>
      </w:r>
    </w:p>
    <w:p w14:paraId="74465A30"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lastRenderedPageBreak/>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Κύριε Κυριαζίδη, εσείς φαίνεται ότι πραγματικά αγνοείτε αυτό που ψήφισε η παράταξή</w:t>
      </w:r>
      <w:r>
        <w:rPr>
          <w:rFonts w:eastAsia="Times New Roman" w:cs="Times New Roman"/>
          <w:szCs w:val="24"/>
        </w:rPr>
        <w:t xml:space="preserve"> σας, τον νόμο...</w:t>
      </w:r>
    </w:p>
    <w:p w14:paraId="74465A31"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Κι εσείς θα το φέρετε να το διορθώσετε …</w:t>
      </w:r>
    </w:p>
    <w:p w14:paraId="74465A32"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Κύριε Πρόεδρε, ή θα ολοκληρώσω ή δεν θα γίνει αυτή η δουλειά. Σας παρακαλώ πάρα</w:t>
      </w:r>
      <w:r>
        <w:rPr>
          <w:rFonts w:eastAsia="Times New Roman" w:cs="Times New Roman"/>
          <w:szCs w:val="24"/>
        </w:rPr>
        <w:t xml:space="preserve"> πολύ.</w:t>
      </w:r>
    </w:p>
    <w:p w14:paraId="74465A33"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Προχωρήστε, κυρία Υπουργέ.</w:t>
      </w:r>
    </w:p>
    <w:p w14:paraId="74465A34"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lastRenderedPageBreak/>
        <w:t>ΔΗΜΗΤΡΙΟΣ ΚΥΡΙΑΖΙΔΗΣ:</w:t>
      </w:r>
      <w:r>
        <w:rPr>
          <w:rFonts w:eastAsia="Times New Roman" w:cs="Times New Roman"/>
          <w:szCs w:val="24"/>
        </w:rPr>
        <w:t xml:space="preserve"> Ψέματα μας λέει.</w:t>
      </w:r>
    </w:p>
    <w:p w14:paraId="74465A35"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Κυριαζίδη, δεν κατάλαβα. Δεν ξέρετε τη διαδικασία;</w:t>
      </w:r>
    </w:p>
    <w:p w14:paraId="74465A36"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Την ξέρω, αλλά ψεύδεται.</w:t>
      </w:r>
    </w:p>
    <w:p w14:paraId="74465A37"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(Γεώργιος Βαρεμένος):</w:t>
      </w:r>
      <w:r>
        <w:rPr>
          <w:rFonts w:eastAsia="Times New Roman" w:cs="Times New Roman"/>
          <w:szCs w:val="24"/>
        </w:rPr>
        <w:t xml:space="preserve"> Σταματήστε, σωπάστε, για να μην χρησιμοποιήσω κα</w:t>
      </w:r>
      <w:r>
        <w:rPr>
          <w:rFonts w:eastAsia="Times New Roman" w:cs="Times New Roman"/>
          <w:szCs w:val="24"/>
        </w:rPr>
        <w:t>μ</w:t>
      </w:r>
      <w:r>
        <w:rPr>
          <w:rFonts w:eastAsia="Times New Roman" w:cs="Times New Roman"/>
          <w:szCs w:val="24"/>
        </w:rPr>
        <w:t>μία άλλη έκφραση!</w:t>
      </w:r>
    </w:p>
    <w:p w14:paraId="74465A38"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 (</w:t>
      </w:r>
      <w:r>
        <w:rPr>
          <w:rFonts w:eastAsia="Times New Roman" w:cs="Times New Roman"/>
          <w:szCs w:val="24"/>
        </w:rPr>
        <w:t>δ</w:t>
      </w:r>
      <w:r>
        <w:rPr>
          <w:rFonts w:eastAsia="Times New Roman" w:cs="Times New Roman"/>
          <w:szCs w:val="24"/>
        </w:rPr>
        <w:t>εν ακούστηκε)</w:t>
      </w:r>
    </w:p>
    <w:p w14:paraId="74465A39"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Αυτό που κάνετε είναι τουλάχιστον αγένεια.</w:t>
      </w:r>
    </w:p>
    <w:p w14:paraId="74465A3A"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Αγένεια είναι αυτό...</w:t>
      </w:r>
    </w:p>
    <w:p w14:paraId="74465A3B"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ΠΡΟΕΔ</w:t>
      </w:r>
      <w:r>
        <w:rPr>
          <w:rFonts w:eastAsia="Times New Roman" w:cs="Times New Roman"/>
          <w:b/>
          <w:szCs w:val="24"/>
        </w:rPr>
        <w:t>ΡΕΥΩΝ (Γεώργιος Βαρεμένος):</w:t>
      </w:r>
      <w:r>
        <w:rPr>
          <w:rFonts w:eastAsia="Times New Roman" w:cs="Times New Roman"/>
          <w:szCs w:val="24"/>
        </w:rPr>
        <w:t xml:space="preserve"> Αφήστε τα αυτά.</w:t>
      </w:r>
    </w:p>
    <w:p w14:paraId="74465A3C"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Με προσβάλλει. </w:t>
      </w:r>
    </w:p>
    <w:p w14:paraId="74465A3D"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Δεν είπε τίποτα προσβλητικό, τίποτα προσωπικό.</w:t>
      </w:r>
    </w:p>
    <w:p w14:paraId="74465A3E"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Μου λέει ότι αγνοώ …</w:t>
      </w:r>
    </w:p>
    <w:p w14:paraId="74465A3F"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Δεν κατάλαβα, τι σας </w:t>
      </w:r>
      <w:proofErr w:type="spellStart"/>
      <w:r>
        <w:rPr>
          <w:rFonts w:eastAsia="Times New Roman" w:cs="Times New Roman"/>
          <w:szCs w:val="24"/>
        </w:rPr>
        <w:t>προσέβαλε</w:t>
      </w:r>
      <w:proofErr w:type="spellEnd"/>
      <w:r>
        <w:rPr>
          <w:rFonts w:eastAsia="Times New Roman" w:cs="Times New Roman"/>
          <w:szCs w:val="24"/>
        </w:rPr>
        <w:t>;</w:t>
      </w:r>
    </w:p>
    <w:p w14:paraId="74465A40"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Λέει ψέματα και συνεχίζει τα ίδια ...</w:t>
      </w:r>
    </w:p>
    <w:p w14:paraId="74465A41"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Σας λέει τα στοιχεία. Αμφισβητήστε τα με οποιανδήποτε τρόπο μπορείτε.</w:t>
      </w:r>
    </w:p>
    <w:p w14:paraId="74465A42"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Αποχωρώ.</w:t>
      </w:r>
    </w:p>
    <w:p w14:paraId="74465A43"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w:t>
      </w:r>
      <w:r>
        <w:rPr>
          <w:rFonts w:eastAsia="Times New Roman" w:cs="Times New Roman"/>
          <w:b/>
          <w:szCs w:val="24"/>
        </w:rPr>
        <w:t>ς):</w:t>
      </w:r>
      <w:r>
        <w:rPr>
          <w:rFonts w:eastAsia="Times New Roman" w:cs="Times New Roman"/>
          <w:szCs w:val="24"/>
        </w:rPr>
        <w:t xml:space="preserve"> Κάντε ό,τι θέλετε.</w:t>
      </w:r>
    </w:p>
    <w:p w14:paraId="74465A44"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Παρακαλώ, κυρία Υπουργέ, συνεχίστε και ολοκληρώστε.</w:t>
      </w:r>
    </w:p>
    <w:p w14:paraId="74465A45"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lastRenderedPageBreak/>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Τον χρόνο μου, κύριε Πρόεδρε, για να ολοκληρώσω.</w:t>
      </w:r>
    </w:p>
    <w:p w14:paraId="74465A46"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Εδώ γίνεται η αντιστροφή της κατάστα</w:t>
      </w:r>
      <w:r>
        <w:rPr>
          <w:rFonts w:eastAsia="Times New Roman" w:cs="Times New Roman"/>
          <w:szCs w:val="24"/>
        </w:rPr>
        <w:t>σης. Λέμε ότι η Κυβέρνηση αυτή υποβαθμίζει τα Α</w:t>
      </w:r>
      <w:r>
        <w:rPr>
          <w:rFonts w:eastAsia="Times New Roman" w:cs="Times New Roman"/>
          <w:szCs w:val="24"/>
        </w:rPr>
        <w:t>Μ</w:t>
      </w:r>
      <w:r>
        <w:rPr>
          <w:rFonts w:eastAsia="Times New Roman" w:cs="Times New Roman"/>
          <w:szCs w:val="24"/>
        </w:rPr>
        <w:t>ΕΑ. Αφού σας είπα τι παραλάβαμε, να σας πω τι κάνουμε.</w:t>
      </w:r>
    </w:p>
    <w:p w14:paraId="74465A47"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Φαίνεται ότι δεν ακούσατε τίποτα για τον ν.4483/2017, άρθρα 59 έως 74, που τα ψήφισε και η παράταξή σας, και που το αναπηρικό κίνημα τα χαρακτήρισε τομή </w:t>
      </w:r>
      <w:r>
        <w:rPr>
          <w:rFonts w:eastAsia="Times New Roman" w:cs="Times New Roman"/>
          <w:szCs w:val="24"/>
        </w:rPr>
        <w:t>στα πράγματα της χώρας για πρώτη φορά τόσα χρόνια. Είναι ο νόμος εναρμόνισης –όπως θυμάστε- στο ελληνικό δίκαιο της διεθνούς σύμβασης για τα δικαιώματα των ατόμων.</w:t>
      </w:r>
    </w:p>
    <w:p w14:paraId="74465A48"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Βάζετε και χρονόμετρο!</w:t>
      </w:r>
    </w:p>
    <w:p w14:paraId="74465A49"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Ολοκληρώστε, κ</w:t>
      </w:r>
      <w:r>
        <w:rPr>
          <w:rFonts w:eastAsia="Times New Roman" w:cs="Times New Roman"/>
          <w:szCs w:val="24"/>
        </w:rPr>
        <w:t>υρία Υπουργέ.</w:t>
      </w:r>
    </w:p>
    <w:p w14:paraId="74465A4A"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(Στο σημείο αυτό ο ερωτών Βουλευτής κ. Δημήτριος Κυριαζίδης αποχωρεί από την Αίθουσα)</w:t>
      </w:r>
    </w:p>
    <w:p w14:paraId="74465A4B"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Δεν ακούσατε τίποτα, ότι η Κυβέρνησή μας έβαλε 15 εκατομμύρι</w:t>
      </w:r>
      <w:r>
        <w:rPr>
          <w:rFonts w:eastAsia="Times New Roman" w:cs="Times New Roman"/>
          <w:szCs w:val="24"/>
        </w:rPr>
        <w:t xml:space="preserve">α για </w:t>
      </w:r>
      <w:proofErr w:type="spellStart"/>
      <w:r>
        <w:rPr>
          <w:rFonts w:eastAsia="Times New Roman" w:cs="Times New Roman"/>
          <w:szCs w:val="24"/>
        </w:rPr>
        <w:t>αποϊδρυματοποίηση</w:t>
      </w:r>
      <w:proofErr w:type="spellEnd"/>
      <w:r>
        <w:rPr>
          <w:rFonts w:eastAsia="Times New Roman" w:cs="Times New Roman"/>
          <w:szCs w:val="24"/>
        </w:rPr>
        <w:t xml:space="preserve"> των ατόμων με αναπηρία με έμφαση στα Λεχαινά. Δεν ακούσατε λέξη για μία ιστορία, η οποία στιγμάτιζε τη χώρα. Δεν ακούσατε τίποτα από όσα κάνουμε για τα Α</w:t>
      </w:r>
      <w:r>
        <w:rPr>
          <w:rFonts w:eastAsia="Times New Roman" w:cs="Times New Roman"/>
          <w:szCs w:val="24"/>
        </w:rPr>
        <w:t>Μ</w:t>
      </w:r>
      <w:r>
        <w:rPr>
          <w:rFonts w:eastAsia="Times New Roman" w:cs="Times New Roman"/>
          <w:szCs w:val="24"/>
        </w:rPr>
        <w:t>ΕΑ και για όλο το αναπηρικό κίνημα</w:t>
      </w:r>
    </w:p>
    <w:p w14:paraId="74465A4C"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Ολοκληρώστ</w:t>
      </w:r>
      <w:r>
        <w:rPr>
          <w:rFonts w:eastAsia="Times New Roman" w:cs="Times New Roman"/>
          <w:szCs w:val="24"/>
        </w:rPr>
        <w:t>ε, κύρια Υπουργέ. Εξαντλήθηκε ο χρόνος προ πολλού.</w:t>
      </w:r>
    </w:p>
    <w:p w14:paraId="74465A4D"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lastRenderedPageBreak/>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Δεν θα απαντάω, κύριε Πρόεδρε, για τον Βουλευτή, ο οποίος κάνει την ερώτηση και μετά φεύγει.</w:t>
      </w:r>
    </w:p>
    <w:p w14:paraId="74465A4E" w14:textId="77777777" w:rsidR="00F20DF6" w:rsidRDefault="00F443B4">
      <w:pPr>
        <w:spacing w:line="600" w:lineRule="auto"/>
        <w:ind w:firstLine="720"/>
        <w:jc w:val="both"/>
        <w:rPr>
          <w:rFonts w:eastAsia="Times New Roman"/>
          <w:szCs w:val="24"/>
        </w:rPr>
      </w:pPr>
      <w:r>
        <w:rPr>
          <w:rFonts w:eastAsia="Times New Roman"/>
          <w:szCs w:val="24"/>
        </w:rPr>
        <w:t>Απαντάω</w:t>
      </w:r>
      <w:r>
        <w:rPr>
          <w:rFonts w:eastAsia="Times New Roman"/>
          <w:szCs w:val="24"/>
        </w:rPr>
        <w:t>,</w:t>
      </w:r>
      <w:r>
        <w:rPr>
          <w:rFonts w:eastAsia="Times New Roman"/>
          <w:szCs w:val="24"/>
        </w:rPr>
        <w:t xml:space="preserve"> για να </w:t>
      </w:r>
      <w:r>
        <w:rPr>
          <w:rFonts w:eastAsia="Times New Roman"/>
          <w:szCs w:val="24"/>
        </w:rPr>
        <w:t>ακούσει η Βουλή και για να ακούσει και ο ελληνικός λαός τα όσα ψευδή καταγγέλλονται.</w:t>
      </w:r>
    </w:p>
    <w:p w14:paraId="74465A4F" w14:textId="77777777" w:rsidR="00F20DF6" w:rsidRDefault="00F443B4">
      <w:pPr>
        <w:spacing w:line="600" w:lineRule="auto"/>
        <w:ind w:firstLine="720"/>
        <w:jc w:val="both"/>
        <w:rPr>
          <w:rFonts w:eastAsia="Times New Roman" w:cs="Times New Roman"/>
          <w:b/>
          <w:szCs w:val="24"/>
        </w:rPr>
      </w:pPr>
      <w:r>
        <w:rPr>
          <w:rFonts w:eastAsia="Times New Roman" w:cs="Times New Roman"/>
          <w:b/>
          <w:szCs w:val="24"/>
        </w:rPr>
        <w:t xml:space="preserve">ΠΡΟΕΔΡΕΥΩΝ (Γεώργιος Βαρεμένος): </w:t>
      </w:r>
      <w:r>
        <w:rPr>
          <w:rFonts w:eastAsia="Times New Roman" w:cs="Times New Roman"/>
          <w:szCs w:val="24"/>
        </w:rPr>
        <w:t>Εντός των ορίων του χρόνου, όμως.</w:t>
      </w:r>
    </w:p>
    <w:p w14:paraId="74465A50"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ΘΕΑΝΩ ΦΩΤΙΟΥ (Αναπληρώτρια</w:t>
      </w:r>
      <w:r>
        <w:rPr>
          <w:rFonts w:eastAsia="Times New Roman" w:cs="Times New Roman"/>
          <w:szCs w:val="24"/>
        </w:rPr>
        <w:t xml:space="preserve"> </w:t>
      </w:r>
      <w:r>
        <w:rPr>
          <w:rFonts w:eastAsia="Times New Roman" w:cs="Times New Roman"/>
          <w:b/>
          <w:szCs w:val="24"/>
        </w:rPr>
        <w:t>Υπουργός</w:t>
      </w:r>
      <w:r>
        <w:rPr>
          <w:rFonts w:eastAsia="Times New Roman" w:cs="Times New Roman"/>
          <w:szCs w:val="24"/>
        </w:rPr>
        <w:t xml:space="preserve"> </w:t>
      </w:r>
      <w:r>
        <w:rPr>
          <w:rFonts w:eastAsia="Times New Roman" w:cs="Times New Roman"/>
          <w:b/>
          <w:bCs/>
          <w:szCs w:val="24"/>
        </w:rPr>
        <w:t>Εργασίας, Κοινωνικής Ασφάλισης και Κοινωνικής Αλληλεγγύης)</w:t>
      </w:r>
      <w:r>
        <w:rPr>
          <w:rFonts w:eastAsia="Times New Roman" w:cs="Times New Roman"/>
          <w:b/>
          <w:szCs w:val="24"/>
        </w:rPr>
        <w:t>:</w:t>
      </w:r>
      <w:r>
        <w:rPr>
          <w:rFonts w:eastAsia="Times New Roman" w:cs="Times New Roman"/>
          <w:szCs w:val="24"/>
        </w:rPr>
        <w:t xml:space="preserve"> Ναι, αλλά δεν γίνεται έτσι.</w:t>
      </w:r>
    </w:p>
    <w:p w14:paraId="74465A51"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lastRenderedPageBreak/>
        <w:t>Ολοκληρώνω. Είπα από την αρχή ότι δεν είναι πεδίο αντιπαράθεσης τα δύο Α</w:t>
      </w:r>
      <w:r>
        <w:rPr>
          <w:rFonts w:eastAsia="Times New Roman" w:cs="Times New Roman"/>
          <w:szCs w:val="24"/>
        </w:rPr>
        <w:t>Μ</w:t>
      </w:r>
      <w:r>
        <w:rPr>
          <w:rFonts w:eastAsia="Times New Roman" w:cs="Times New Roman"/>
          <w:szCs w:val="24"/>
        </w:rPr>
        <w:t>EΑ. Τα δύο άτομα με αναπηρία της Δράμας θα επανέλθουν μια χαρά στο συγκεκριμένο εκπαιδευτήριο της Δράμας. Θα το κάνουμε. Είμαστε σε επαφή με αυτούς. Ανέλυ</w:t>
      </w:r>
      <w:r>
        <w:rPr>
          <w:rFonts w:eastAsia="Times New Roman" w:cs="Times New Roman"/>
          <w:szCs w:val="24"/>
        </w:rPr>
        <w:t>σα το γιατί είμαστε και προσπαθούμε να δούμε πώς έχει εξομαλυνθεί η κατάσταση</w:t>
      </w:r>
      <w:r>
        <w:rPr>
          <w:rFonts w:eastAsia="Times New Roman" w:cs="Times New Roman"/>
          <w:szCs w:val="24"/>
        </w:rPr>
        <w:t>,</w:t>
      </w:r>
      <w:r>
        <w:rPr>
          <w:rFonts w:eastAsia="Times New Roman" w:cs="Times New Roman"/>
          <w:szCs w:val="24"/>
        </w:rPr>
        <w:t xml:space="preserve"> για να επανέλθουμε. Αυτή είναι η δέσμευσή μας. </w:t>
      </w:r>
    </w:p>
    <w:p w14:paraId="74465A52"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Βεβαίως, όλα τα κέντρα κοινωνικής πρόνοιας της Ελλάδος θα αναβαθμιστούν. Αυτό κάνουμε.</w:t>
      </w:r>
    </w:p>
    <w:p w14:paraId="74465A53" w14:textId="77777777" w:rsidR="00F20DF6" w:rsidRDefault="00F443B4">
      <w:pPr>
        <w:spacing w:line="600" w:lineRule="auto"/>
        <w:ind w:firstLine="720"/>
        <w:jc w:val="both"/>
        <w:rPr>
          <w:rFonts w:eastAsia="Times New Roman" w:cs="Times New Roman"/>
          <w:b/>
          <w:szCs w:val="24"/>
        </w:rPr>
      </w:pPr>
      <w:r>
        <w:rPr>
          <w:rFonts w:eastAsia="Times New Roman" w:cs="Times New Roman"/>
          <w:b/>
          <w:szCs w:val="24"/>
        </w:rPr>
        <w:t>ΠΡΟΕΔΡΕΥΩΝ (Γεώργιος Βαρεμένος):</w:t>
      </w:r>
      <w:r>
        <w:rPr>
          <w:rFonts w:eastAsia="Times New Roman" w:cs="Times New Roman"/>
          <w:szCs w:val="24"/>
        </w:rPr>
        <w:t xml:space="preserve"> Βάλτε μια</w:t>
      </w:r>
      <w:r>
        <w:rPr>
          <w:rFonts w:eastAsia="Times New Roman" w:cs="Times New Roman"/>
          <w:szCs w:val="24"/>
        </w:rPr>
        <w:t xml:space="preserve"> τελεία, σας παρακαλώ.</w:t>
      </w:r>
    </w:p>
    <w:p w14:paraId="74465A54"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ΘΕΑΝΩ ΦΩΤΙΟΥ (Αναπληρώτρια</w:t>
      </w:r>
      <w:r>
        <w:rPr>
          <w:rFonts w:eastAsia="Times New Roman" w:cs="Times New Roman"/>
          <w:szCs w:val="24"/>
        </w:rPr>
        <w:t xml:space="preserve"> </w:t>
      </w:r>
      <w:r>
        <w:rPr>
          <w:rFonts w:eastAsia="Times New Roman" w:cs="Times New Roman"/>
          <w:b/>
          <w:szCs w:val="24"/>
        </w:rPr>
        <w:t>Υπουργός</w:t>
      </w:r>
      <w:r>
        <w:rPr>
          <w:rFonts w:eastAsia="Times New Roman" w:cs="Times New Roman"/>
          <w:szCs w:val="24"/>
        </w:rPr>
        <w:t xml:space="preserve"> </w:t>
      </w:r>
      <w:r>
        <w:rPr>
          <w:rFonts w:eastAsia="Times New Roman" w:cs="Times New Roman"/>
          <w:b/>
          <w:bCs/>
          <w:szCs w:val="24"/>
        </w:rPr>
        <w:t>Εργασίας, Κοινωνικής Ασφάλισης και Κοινωνικής Αλληλεγγύης)</w:t>
      </w:r>
      <w:r>
        <w:rPr>
          <w:rFonts w:eastAsia="Times New Roman" w:cs="Times New Roman"/>
          <w:b/>
          <w:szCs w:val="24"/>
        </w:rPr>
        <w:t>:</w:t>
      </w:r>
      <w:r>
        <w:rPr>
          <w:rFonts w:eastAsia="Times New Roman" w:cs="Times New Roman"/>
          <w:szCs w:val="24"/>
        </w:rPr>
        <w:t xml:space="preserve"> Γι’ αυτό</w:t>
      </w:r>
      <w:r>
        <w:rPr>
          <w:rFonts w:eastAsia="Times New Roman" w:cs="Times New Roman"/>
          <w:szCs w:val="24"/>
        </w:rPr>
        <w:t>,</w:t>
      </w:r>
      <w:r>
        <w:rPr>
          <w:rFonts w:eastAsia="Times New Roman" w:cs="Times New Roman"/>
          <w:szCs w:val="24"/>
        </w:rPr>
        <w:t xml:space="preserve"> από 780 εκατομμύρια προϋπολογισμό που παραλάβαμε το 2015, </w:t>
      </w:r>
      <w:r>
        <w:rPr>
          <w:rFonts w:eastAsia="Times New Roman" w:cs="Times New Roman"/>
          <w:szCs w:val="24"/>
        </w:rPr>
        <w:lastRenderedPageBreak/>
        <w:t>το φτάσαμε στο 1,5 δισεκατομμύριο τώρα για την πρόνοια και το πάμε στ</w:t>
      </w:r>
      <w:r>
        <w:rPr>
          <w:rFonts w:eastAsia="Times New Roman" w:cs="Times New Roman"/>
          <w:szCs w:val="24"/>
        </w:rPr>
        <w:t>α 2,5 δισεκατομμύρια για του χρόνου.</w:t>
      </w:r>
    </w:p>
    <w:p w14:paraId="74465A55"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Αυτά, λοιπόν, να τα προσέξει η Νέα Δημοκρατία, που έφτασε σε τέτοια εξαθλίωση όλα αυτά τα ιδρύματα.</w:t>
      </w:r>
    </w:p>
    <w:p w14:paraId="74465A56" w14:textId="77777777" w:rsidR="00F20DF6" w:rsidRDefault="00F443B4">
      <w:pPr>
        <w:spacing w:line="600" w:lineRule="auto"/>
        <w:ind w:firstLine="720"/>
        <w:jc w:val="both"/>
        <w:rPr>
          <w:rFonts w:eastAsia="Times New Roman"/>
          <w:szCs w:val="24"/>
        </w:rPr>
      </w:pPr>
      <w:r>
        <w:rPr>
          <w:rFonts w:eastAsia="Times New Roman" w:cs="Times New Roman"/>
          <w:szCs w:val="24"/>
        </w:rPr>
        <w:t>Ευχαριστώ.</w:t>
      </w:r>
    </w:p>
    <w:p w14:paraId="74465A57"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Και εμείς ευχαριστούμε.</w:t>
      </w:r>
    </w:p>
    <w:p w14:paraId="74465A58"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Παρακαλώ να τηρείται η διαδικασία. Εγώ δεν παρευρίσ</w:t>
      </w:r>
      <w:r>
        <w:rPr>
          <w:rFonts w:eastAsia="Times New Roman" w:cs="Times New Roman"/>
          <w:szCs w:val="24"/>
        </w:rPr>
        <w:t>κομαι απλώς και χαιρετίζω εδώ.</w:t>
      </w:r>
    </w:p>
    <w:p w14:paraId="74465A59"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Συνεχίζουμε με την πρώτη με αριθμό 972/5-2-2018 επίκαιρη ερώτηση πρώτου κύκλου του Βουλευτή Ηρακλείου του Συνασπισμού Ριζοσπαστικής Αριστεράς κ. </w:t>
      </w:r>
      <w:r>
        <w:rPr>
          <w:rFonts w:eastAsia="Times New Roman" w:cs="Times New Roman"/>
          <w:bCs/>
          <w:szCs w:val="24"/>
        </w:rPr>
        <w:t xml:space="preserve">Νικολάου </w:t>
      </w:r>
      <w:proofErr w:type="spellStart"/>
      <w:r>
        <w:rPr>
          <w:rFonts w:eastAsia="Times New Roman" w:cs="Times New Roman"/>
          <w:bCs/>
          <w:szCs w:val="24"/>
        </w:rPr>
        <w:t>Ηγουμενίδη</w:t>
      </w:r>
      <w:proofErr w:type="spellEnd"/>
      <w:r>
        <w:rPr>
          <w:rFonts w:eastAsia="Times New Roman" w:cs="Times New Roman"/>
          <w:szCs w:val="24"/>
        </w:rPr>
        <w:t xml:space="preserve"> προς τον </w:t>
      </w:r>
      <w:r>
        <w:rPr>
          <w:rFonts w:eastAsia="Times New Roman" w:cs="Times New Roman"/>
          <w:szCs w:val="24"/>
        </w:rPr>
        <w:lastRenderedPageBreak/>
        <w:t xml:space="preserve">Υπουργό </w:t>
      </w:r>
      <w:r>
        <w:rPr>
          <w:rFonts w:eastAsia="Times New Roman" w:cs="Times New Roman"/>
          <w:bCs/>
          <w:szCs w:val="24"/>
        </w:rPr>
        <w:t>Αγροτικής Ανάπτυξης και Τροφίμων,</w:t>
      </w:r>
      <w:r>
        <w:rPr>
          <w:rFonts w:eastAsia="Times New Roman" w:cs="Times New Roman"/>
          <w:b/>
          <w:bCs/>
          <w:szCs w:val="24"/>
        </w:rPr>
        <w:t xml:space="preserve"> </w:t>
      </w:r>
      <w:r>
        <w:rPr>
          <w:rFonts w:eastAsia="Times New Roman" w:cs="Times New Roman"/>
          <w:szCs w:val="24"/>
        </w:rPr>
        <w:t xml:space="preserve">με θέμα: </w:t>
      </w:r>
      <w:r>
        <w:rPr>
          <w:rFonts w:eastAsia="Times New Roman" w:cs="Times New Roman"/>
          <w:szCs w:val="24"/>
        </w:rPr>
        <w:t xml:space="preserve">«Αξιοποίηση των υδάτινων πόρων και υλοποίηση των εγγειοβελτιωτικών έργων στο Νομό Ηρακλείου». </w:t>
      </w:r>
    </w:p>
    <w:p w14:paraId="74465A5A"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Ηγουμενίδη</w:t>
      </w:r>
      <w:proofErr w:type="spellEnd"/>
      <w:r>
        <w:rPr>
          <w:rFonts w:eastAsia="Times New Roman" w:cs="Times New Roman"/>
          <w:szCs w:val="24"/>
        </w:rPr>
        <w:t>, έχετε τον λόγο για δύο λεπτά.</w:t>
      </w:r>
    </w:p>
    <w:p w14:paraId="74465A5B" w14:textId="77777777" w:rsidR="00F20DF6" w:rsidRDefault="00F443B4">
      <w:pPr>
        <w:spacing w:line="600" w:lineRule="auto"/>
        <w:ind w:firstLine="720"/>
        <w:jc w:val="both"/>
        <w:rPr>
          <w:rFonts w:eastAsia="Times New Roman" w:cs="Times New Roman"/>
          <w:bCs/>
          <w:szCs w:val="24"/>
        </w:rPr>
      </w:pPr>
      <w:r>
        <w:rPr>
          <w:rFonts w:eastAsia="Times New Roman" w:cs="Times New Roman"/>
          <w:b/>
          <w:bCs/>
          <w:szCs w:val="24"/>
        </w:rPr>
        <w:t xml:space="preserve">ΝΙΚΟΛΑΟΣ ΗΓΟΥΜΕΝΙΔΗΣ: </w:t>
      </w:r>
      <w:r>
        <w:rPr>
          <w:rFonts w:eastAsia="Times New Roman" w:cs="Times New Roman"/>
          <w:bCs/>
          <w:szCs w:val="24"/>
        </w:rPr>
        <w:t>Ευχαριστώ, κύριε Πρόεδρε.</w:t>
      </w:r>
    </w:p>
    <w:p w14:paraId="74465A5C" w14:textId="77777777" w:rsidR="00F20DF6" w:rsidRDefault="00F443B4">
      <w:pPr>
        <w:spacing w:line="600" w:lineRule="auto"/>
        <w:ind w:firstLine="720"/>
        <w:jc w:val="both"/>
        <w:rPr>
          <w:rFonts w:eastAsia="Times New Roman" w:cs="Times New Roman"/>
          <w:bCs/>
          <w:szCs w:val="24"/>
        </w:rPr>
      </w:pPr>
      <w:r>
        <w:rPr>
          <w:rFonts w:eastAsia="Times New Roman" w:cs="Times New Roman"/>
          <w:bCs/>
          <w:szCs w:val="24"/>
        </w:rPr>
        <w:t>Κύριε Υπουργέ, από το γραφείο σας έχω ενημερωθεί ότι πάνω από πεν</w:t>
      </w:r>
      <w:r>
        <w:rPr>
          <w:rFonts w:eastAsia="Times New Roman" w:cs="Times New Roman"/>
          <w:bCs/>
          <w:szCs w:val="24"/>
        </w:rPr>
        <w:t>ήντα έργα, μικρότερα ή μεγαλύτερα, που αφορούν τους υδάτινους πόρους του Νομού Ηρακλείου, βρίσκονται κατατεθειμένα στις υπηρεσίες του Υπουργείου Αγροτικής Ανάπτυξης. Γι’ αυτόν τον πολύ μεγάλο αριθμό η αξιολόγηση, η «</w:t>
      </w:r>
      <w:proofErr w:type="spellStart"/>
      <w:r>
        <w:rPr>
          <w:rFonts w:eastAsia="Times New Roman" w:cs="Times New Roman"/>
          <w:bCs/>
          <w:szCs w:val="24"/>
        </w:rPr>
        <w:t>προτεραιοποίηση</w:t>
      </w:r>
      <w:proofErr w:type="spellEnd"/>
      <w:r>
        <w:rPr>
          <w:rFonts w:eastAsia="Times New Roman" w:cs="Times New Roman"/>
          <w:bCs/>
          <w:szCs w:val="24"/>
        </w:rPr>
        <w:t>», η ωρίμανση και η εύρεσ</w:t>
      </w:r>
      <w:r>
        <w:rPr>
          <w:rFonts w:eastAsia="Times New Roman" w:cs="Times New Roman"/>
          <w:bCs/>
          <w:szCs w:val="24"/>
        </w:rPr>
        <w:t>η των αναγκαίων χρηματοδοτικών πόρων για την υλοποίηση τους αποτελούν τα σημεία αιχμής, αν θέλουμε να προχωρήσουμε ουσιαστικά και όσο το δυνατόν γρηγορότερα.</w:t>
      </w:r>
    </w:p>
    <w:p w14:paraId="74465A5D" w14:textId="77777777" w:rsidR="00F20DF6" w:rsidRDefault="00F443B4">
      <w:pPr>
        <w:spacing w:line="600" w:lineRule="auto"/>
        <w:ind w:firstLine="720"/>
        <w:jc w:val="both"/>
        <w:rPr>
          <w:rFonts w:eastAsia="Times New Roman" w:cs="Times New Roman"/>
          <w:bCs/>
          <w:szCs w:val="24"/>
        </w:rPr>
      </w:pPr>
      <w:r>
        <w:rPr>
          <w:rFonts w:eastAsia="Times New Roman" w:cs="Times New Roman"/>
          <w:bCs/>
          <w:szCs w:val="24"/>
        </w:rPr>
        <w:lastRenderedPageBreak/>
        <w:t>Όσον αφορά τις προτεραιότητες, ενδεικτικά και από άποψη βαρύτητας σάς αναφέρω ότι για το νότιο κομ</w:t>
      </w:r>
      <w:r>
        <w:rPr>
          <w:rFonts w:eastAsia="Times New Roman" w:cs="Times New Roman"/>
          <w:bCs/>
          <w:szCs w:val="24"/>
        </w:rPr>
        <w:t xml:space="preserve">μάτι του Ηρακλείου από ανατολή προς δύση υπάρχει το φράγμα των </w:t>
      </w:r>
      <w:proofErr w:type="spellStart"/>
      <w:r>
        <w:rPr>
          <w:rFonts w:eastAsia="Times New Roman" w:cs="Times New Roman"/>
          <w:bCs/>
          <w:szCs w:val="24"/>
        </w:rPr>
        <w:t>Αμιρών</w:t>
      </w:r>
      <w:proofErr w:type="spellEnd"/>
      <w:r>
        <w:rPr>
          <w:rFonts w:eastAsia="Times New Roman" w:cs="Times New Roman"/>
          <w:bCs/>
          <w:szCs w:val="24"/>
        </w:rPr>
        <w:t xml:space="preserve"> στη </w:t>
      </w:r>
      <w:proofErr w:type="spellStart"/>
      <w:r>
        <w:rPr>
          <w:rFonts w:eastAsia="Times New Roman" w:cs="Times New Roman"/>
          <w:bCs/>
          <w:szCs w:val="24"/>
        </w:rPr>
        <w:t>Βιάννο</w:t>
      </w:r>
      <w:proofErr w:type="spellEnd"/>
      <w:r>
        <w:rPr>
          <w:rFonts w:eastAsia="Times New Roman" w:cs="Times New Roman"/>
          <w:bCs/>
          <w:szCs w:val="24"/>
        </w:rPr>
        <w:t xml:space="preserve">, το φράγμα του </w:t>
      </w:r>
      <w:proofErr w:type="spellStart"/>
      <w:r>
        <w:rPr>
          <w:rFonts w:eastAsia="Times New Roman" w:cs="Times New Roman"/>
          <w:bCs/>
          <w:szCs w:val="24"/>
        </w:rPr>
        <w:t>Αναποδάρη</w:t>
      </w:r>
      <w:proofErr w:type="spellEnd"/>
      <w:r>
        <w:rPr>
          <w:rFonts w:eastAsia="Times New Roman" w:cs="Times New Roman"/>
          <w:bCs/>
          <w:szCs w:val="24"/>
        </w:rPr>
        <w:t xml:space="preserve"> ποταμού, το φράγμα του </w:t>
      </w:r>
      <w:proofErr w:type="spellStart"/>
      <w:r>
        <w:rPr>
          <w:rFonts w:eastAsia="Times New Roman" w:cs="Times New Roman"/>
          <w:bCs/>
          <w:szCs w:val="24"/>
        </w:rPr>
        <w:t>Ληθαίου</w:t>
      </w:r>
      <w:proofErr w:type="spellEnd"/>
      <w:r>
        <w:rPr>
          <w:rFonts w:eastAsia="Times New Roman" w:cs="Times New Roman"/>
          <w:bCs/>
          <w:szCs w:val="24"/>
        </w:rPr>
        <w:t xml:space="preserve"> ποταμού λίγο δυτικότερα στη Γόρτυνα και η παρέμβαση στον Πλατύ ποταμό για τη διευκόλυνση του φράγματος της Φανερωμένης.</w:t>
      </w:r>
      <w:r>
        <w:rPr>
          <w:rFonts w:eastAsia="Times New Roman" w:cs="Times New Roman"/>
          <w:bCs/>
          <w:szCs w:val="24"/>
        </w:rPr>
        <w:t xml:space="preserve"> Στην ενδοχώρα του Ηρακλείου υπάρχουν πάρα πολλά μικρότερης έκτασης έργα, κυρίως </w:t>
      </w:r>
      <w:proofErr w:type="spellStart"/>
      <w:r>
        <w:rPr>
          <w:rFonts w:eastAsia="Times New Roman" w:cs="Times New Roman"/>
          <w:bCs/>
          <w:szCs w:val="24"/>
        </w:rPr>
        <w:t>λιμνοδεξαμενές</w:t>
      </w:r>
      <w:proofErr w:type="spellEnd"/>
      <w:r>
        <w:rPr>
          <w:rFonts w:eastAsia="Times New Roman" w:cs="Times New Roman"/>
          <w:bCs/>
          <w:szCs w:val="24"/>
        </w:rPr>
        <w:t xml:space="preserve"> και μικρότερα φράγματα για την αξιοποίηση προς άρδευση σε περιοχές</w:t>
      </w:r>
      <w:r>
        <w:rPr>
          <w:rFonts w:eastAsia="Times New Roman" w:cs="Times New Roman"/>
          <w:bCs/>
          <w:szCs w:val="24"/>
        </w:rPr>
        <w:t>,</w:t>
      </w:r>
      <w:r>
        <w:rPr>
          <w:rFonts w:eastAsia="Times New Roman" w:cs="Times New Roman"/>
          <w:bCs/>
          <w:szCs w:val="24"/>
        </w:rPr>
        <w:t xml:space="preserve"> που ουσιαστικά ζουν από τον πρωτογενή τομέα των υδάτινων πόρων που υπάρχουν στην περιοχή. Τέ</w:t>
      </w:r>
      <w:r>
        <w:rPr>
          <w:rFonts w:eastAsia="Times New Roman" w:cs="Times New Roman"/>
          <w:bCs/>
          <w:szCs w:val="24"/>
        </w:rPr>
        <w:t xml:space="preserve">λος, υπάρχει προς αξιοποίηση στην άρδευση το νερό των βιολογικών καθαρισμών. </w:t>
      </w:r>
    </w:p>
    <w:p w14:paraId="74465A5E" w14:textId="77777777" w:rsidR="00F20DF6" w:rsidRDefault="00F443B4">
      <w:pPr>
        <w:spacing w:line="600" w:lineRule="auto"/>
        <w:ind w:firstLine="720"/>
        <w:jc w:val="both"/>
        <w:rPr>
          <w:rFonts w:eastAsia="Times New Roman" w:cs="Times New Roman"/>
          <w:bCs/>
          <w:szCs w:val="24"/>
        </w:rPr>
      </w:pPr>
      <w:r>
        <w:rPr>
          <w:rFonts w:eastAsia="Times New Roman" w:cs="Times New Roman"/>
          <w:bCs/>
          <w:szCs w:val="24"/>
        </w:rPr>
        <w:lastRenderedPageBreak/>
        <w:t>Επιτρέψτε μου από όλα αυτά να σταθώ ειδικά στο φράγμα στον Πλατύ ποταμό, μιας και το έχω παρακολουθήσει περισσότερο. Μετά από πολυετή καθυστέρηση και με ευθύνες, που προφανώς βαρ</w:t>
      </w:r>
      <w:r>
        <w:rPr>
          <w:rFonts w:eastAsia="Times New Roman" w:cs="Times New Roman"/>
          <w:bCs/>
          <w:szCs w:val="24"/>
        </w:rPr>
        <w:t>αίνουν τις προηγούμενες πολιτικές ηγεσίες του Υπουργείου Αγροτικής Ανάπτυξής, σήμερα έχουμε επιτέλους στα χέρια μας την έγκριση της γεωλογικής μελέτης, της οριστικής συγκοινωνιακής μελέτης, της οριστικής υδραυλικής μελέτης του φράγματος και του αγωγού μετα</w:t>
      </w:r>
      <w:r>
        <w:rPr>
          <w:rFonts w:eastAsia="Times New Roman" w:cs="Times New Roman"/>
          <w:bCs/>
          <w:szCs w:val="24"/>
        </w:rPr>
        <w:t xml:space="preserve">φοράς, των τευχών δημοπράτησης και της μελέτης οικονομικής σκοπιμότητας, που αφορούν την προμελέτη και την οριστική μελέτη του φράγματος στον Πλατύ, καθώς και την οριστική μελέτη αγωγού μεταφοράς νερού στη </w:t>
      </w:r>
      <w:proofErr w:type="spellStart"/>
      <w:r>
        <w:rPr>
          <w:rFonts w:eastAsia="Times New Roman" w:cs="Times New Roman"/>
          <w:bCs/>
          <w:szCs w:val="24"/>
        </w:rPr>
        <w:t>Μεσσαρά</w:t>
      </w:r>
      <w:proofErr w:type="spellEnd"/>
      <w:r>
        <w:rPr>
          <w:rFonts w:eastAsia="Times New Roman" w:cs="Times New Roman"/>
          <w:bCs/>
          <w:szCs w:val="24"/>
        </w:rPr>
        <w:t>.</w:t>
      </w:r>
    </w:p>
    <w:p w14:paraId="74465A5F" w14:textId="77777777" w:rsidR="00F20DF6" w:rsidRDefault="00F443B4">
      <w:pPr>
        <w:spacing w:line="600" w:lineRule="auto"/>
        <w:ind w:firstLine="720"/>
        <w:jc w:val="both"/>
        <w:rPr>
          <w:rFonts w:eastAsia="Times New Roman" w:cs="Times New Roman"/>
          <w:bCs/>
          <w:szCs w:val="24"/>
        </w:rPr>
      </w:pPr>
      <w:r>
        <w:rPr>
          <w:rFonts w:eastAsia="Times New Roman" w:cs="Times New Roman"/>
          <w:bCs/>
          <w:szCs w:val="24"/>
        </w:rPr>
        <w:t xml:space="preserve">Λέτε και περίμεναν οι εικόνες τη </w:t>
      </w:r>
      <w:r>
        <w:rPr>
          <w:rFonts w:eastAsia="Times New Roman" w:cs="Times New Roman"/>
          <w:bCs/>
          <w:szCs w:val="24"/>
        </w:rPr>
        <w:t>σημερινή</w:t>
      </w:r>
      <w:r>
        <w:rPr>
          <w:rFonts w:eastAsia="Times New Roman" w:cs="Times New Roman"/>
          <w:bCs/>
          <w:szCs w:val="24"/>
        </w:rPr>
        <w:t xml:space="preserve"> </w:t>
      </w:r>
      <w:r>
        <w:rPr>
          <w:rFonts w:eastAsia="Times New Roman" w:cs="Times New Roman"/>
          <w:bCs/>
          <w:szCs w:val="24"/>
        </w:rPr>
        <w:t>σ</w:t>
      </w:r>
      <w:r>
        <w:rPr>
          <w:rFonts w:eastAsia="Times New Roman" w:cs="Times New Roman"/>
          <w:bCs/>
          <w:szCs w:val="24"/>
        </w:rPr>
        <w:t>υζήτηση</w:t>
      </w:r>
      <w:r>
        <w:rPr>
          <w:rFonts w:eastAsia="Times New Roman" w:cs="Times New Roman"/>
          <w:bCs/>
          <w:szCs w:val="24"/>
        </w:rPr>
        <w:t>, κύριε Υπουργέ. Μόλις χθες</w:t>
      </w:r>
      <w:r>
        <w:rPr>
          <w:rFonts w:eastAsia="Times New Roman" w:cs="Times New Roman"/>
          <w:bCs/>
          <w:szCs w:val="24"/>
        </w:rPr>
        <w:t>,</w:t>
      </w:r>
      <w:r>
        <w:rPr>
          <w:rFonts w:eastAsia="Times New Roman" w:cs="Times New Roman"/>
          <w:bCs/>
          <w:szCs w:val="24"/>
        </w:rPr>
        <w:t xml:space="preserve"> οι προβολείς της δημοσιότητας φώτισαν πάλι </w:t>
      </w:r>
      <w:r>
        <w:rPr>
          <w:rFonts w:eastAsia="Times New Roman" w:cs="Times New Roman"/>
          <w:bCs/>
          <w:szCs w:val="24"/>
        </w:rPr>
        <w:lastRenderedPageBreak/>
        <w:t xml:space="preserve">το χωριό </w:t>
      </w:r>
      <w:proofErr w:type="spellStart"/>
      <w:r>
        <w:rPr>
          <w:rFonts w:eastAsia="Times New Roman" w:cs="Times New Roman"/>
          <w:bCs/>
          <w:szCs w:val="24"/>
        </w:rPr>
        <w:t>Σφενδάμη</w:t>
      </w:r>
      <w:proofErr w:type="spellEnd"/>
      <w:r>
        <w:rPr>
          <w:rFonts w:eastAsia="Times New Roman" w:cs="Times New Roman"/>
          <w:bCs/>
          <w:szCs w:val="24"/>
        </w:rPr>
        <w:t>. Είναι ένα χωριό</w:t>
      </w:r>
      <w:r>
        <w:rPr>
          <w:rFonts w:eastAsia="Times New Roman" w:cs="Times New Roman"/>
          <w:bCs/>
          <w:szCs w:val="24"/>
        </w:rPr>
        <w:t>,</w:t>
      </w:r>
      <w:r>
        <w:rPr>
          <w:rFonts w:eastAsia="Times New Roman" w:cs="Times New Roman"/>
          <w:bCs/>
          <w:szCs w:val="24"/>
        </w:rPr>
        <w:t xml:space="preserve"> που ήταν εξ ολοκλήρου καλυμμένο από το νερό του φράγματος του </w:t>
      </w:r>
      <w:proofErr w:type="spellStart"/>
      <w:r>
        <w:rPr>
          <w:rFonts w:eastAsia="Times New Roman" w:cs="Times New Roman"/>
          <w:bCs/>
          <w:szCs w:val="24"/>
        </w:rPr>
        <w:t>Αποσελέμη</w:t>
      </w:r>
      <w:proofErr w:type="spellEnd"/>
      <w:r>
        <w:rPr>
          <w:rFonts w:eastAsia="Times New Roman"/>
          <w:color w:val="545454"/>
          <w:szCs w:val="24"/>
        </w:rPr>
        <w:t xml:space="preserve"> </w:t>
      </w:r>
      <w:r>
        <w:rPr>
          <w:rFonts w:eastAsia="Times New Roman" w:cs="Times New Roman"/>
          <w:bCs/>
          <w:szCs w:val="24"/>
        </w:rPr>
        <w:t>και αποκαλύφθηκε εξ ολοκλήρου</w:t>
      </w:r>
      <w:r>
        <w:rPr>
          <w:rFonts w:eastAsia="Times New Roman" w:cs="Times New Roman"/>
          <w:bCs/>
          <w:szCs w:val="24"/>
        </w:rPr>
        <w:t>,</w:t>
      </w:r>
      <w:r>
        <w:rPr>
          <w:rFonts w:eastAsia="Times New Roman" w:cs="Times New Roman"/>
          <w:bCs/>
          <w:szCs w:val="24"/>
        </w:rPr>
        <w:t xml:space="preserve"> λόγω της υποχώρησης της στάθμης των υδάτων, απότοκο της ανομβρίας</w:t>
      </w:r>
      <w:r>
        <w:rPr>
          <w:rFonts w:eastAsia="Times New Roman" w:cs="Times New Roman"/>
          <w:bCs/>
          <w:szCs w:val="24"/>
        </w:rPr>
        <w:t>,</w:t>
      </w:r>
      <w:r>
        <w:rPr>
          <w:rFonts w:eastAsia="Times New Roman" w:cs="Times New Roman"/>
          <w:bCs/>
          <w:szCs w:val="24"/>
        </w:rPr>
        <w:t xml:space="preserve"> που υπάρχει.</w:t>
      </w:r>
    </w:p>
    <w:p w14:paraId="74465A60" w14:textId="77777777" w:rsidR="00F20DF6" w:rsidRDefault="00F443B4">
      <w:pPr>
        <w:spacing w:line="600" w:lineRule="auto"/>
        <w:ind w:firstLine="720"/>
        <w:jc w:val="both"/>
        <w:rPr>
          <w:rFonts w:eastAsia="Times New Roman" w:cs="Times New Roman"/>
          <w:bCs/>
          <w:szCs w:val="24"/>
        </w:rPr>
      </w:pPr>
      <w:r>
        <w:rPr>
          <w:rFonts w:eastAsia="Times New Roman" w:cs="Times New Roman"/>
          <w:bCs/>
          <w:szCs w:val="24"/>
        </w:rPr>
        <w:t>Επειδή και από αυτό το παράδειγμα τονίζεται η αξία της αξιοποίησης και της σωστής εκμετάλλευσης όλων των υδάτινων πόρων και η υλοποίηση των αναγκαίων εγγειοβελτιωτικών έργων σ</w:t>
      </w:r>
      <w:r>
        <w:rPr>
          <w:rFonts w:eastAsia="Times New Roman" w:cs="Times New Roman"/>
          <w:bCs/>
          <w:szCs w:val="24"/>
        </w:rPr>
        <w:t>τον Νομό Ηρακλείου, αλλά και σε ολόκληρο το νησί, θα ήθελα, αν μπορείτε, κύριε Υπουργέ, να μας πείτε ποια από αυτά τα πενήντα έργα είναι στην προτεραιότητα του Υπουργείου, με ποιο χρονοδιάγραμμα θα προχωρήσουν και τι σκέφτεται το Υπουργείο για τη χρηματοδό</w:t>
      </w:r>
      <w:r>
        <w:rPr>
          <w:rFonts w:eastAsia="Times New Roman" w:cs="Times New Roman"/>
          <w:bCs/>
          <w:szCs w:val="24"/>
        </w:rPr>
        <w:t>τηση τους.</w:t>
      </w:r>
    </w:p>
    <w:p w14:paraId="74465A61"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Κύριε Υπουργέ, έχετε τον λόγο.</w:t>
      </w:r>
    </w:p>
    <w:p w14:paraId="74465A62"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Κύριε συνάδελφε, και εσείς και εμείς γνωρίζουμε ιδιαίτερα τα προβλήματα</w:t>
      </w:r>
      <w:r>
        <w:rPr>
          <w:rFonts w:eastAsia="Times New Roman" w:cs="Times New Roman"/>
          <w:szCs w:val="24"/>
        </w:rPr>
        <w:t>,</w:t>
      </w:r>
      <w:r>
        <w:rPr>
          <w:rFonts w:eastAsia="Times New Roman" w:cs="Times New Roman"/>
          <w:szCs w:val="24"/>
        </w:rPr>
        <w:t xml:space="preserve"> που υπάρχουν στη διαχείριση και στην αναγκα</w:t>
      </w:r>
      <w:r>
        <w:rPr>
          <w:rFonts w:eastAsia="Times New Roman" w:cs="Times New Roman"/>
          <w:szCs w:val="24"/>
        </w:rPr>
        <w:t>ιότητα για την Κρήτη. Αναφέρεστε σε πενήντα έργα στον Νομό Ηρακλείου.</w:t>
      </w:r>
    </w:p>
    <w:p w14:paraId="74465A63" w14:textId="77777777" w:rsidR="00F20DF6" w:rsidRDefault="00F443B4">
      <w:pPr>
        <w:spacing w:line="600" w:lineRule="auto"/>
        <w:jc w:val="both"/>
        <w:rPr>
          <w:rFonts w:eastAsia="Times New Roman" w:cs="Times New Roman"/>
          <w:szCs w:val="24"/>
        </w:rPr>
      </w:pPr>
      <w:r>
        <w:rPr>
          <w:rFonts w:eastAsia="Times New Roman"/>
          <w:szCs w:val="24"/>
        </w:rPr>
        <w:tab/>
      </w:r>
      <w:r>
        <w:rPr>
          <w:rFonts w:eastAsia="Times New Roman" w:cs="Times New Roman"/>
          <w:szCs w:val="24"/>
        </w:rPr>
        <w:t>Αν αναφερθούμε συνολικά σε όλη την Κρήτη, αντιλαμβάνεστε ότι τα έργα που έχουν ανάγκη να υλοποιηθούν είναι πολλά, αλλά υπάρχουν και άλλα ακόμη που χρειάζονται μελέτη και σχεδιασμό. Αυτό</w:t>
      </w:r>
      <w:r>
        <w:rPr>
          <w:rFonts w:eastAsia="Times New Roman" w:cs="Times New Roman"/>
          <w:szCs w:val="24"/>
        </w:rPr>
        <w:t xml:space="preserve"> κάνουμε εμείς ως Υπουργείο. </w:t>
      </w:r>
    </w:p>
    <w:p w14:paraId="74465A64"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Όμως, τώρα πρέπει να δούμε τα πράγματα με βάση τις δυνατότητες που έχουμε να χρηματοδοτήσουμε από εθνικούς πόρους </w:t>
      </w:r>
      <w:r>
        <w:rPr>
          <w:rFonts w:eastAsia="Times New Roman" w:cs="Times New Roman"/>
          <w:szCs w:val="24"/>
        </w:rPr>
        <w:lastRenderedPageBreak/>
        <w:t xml:space="preserve">τα συγκεκριμένα έργα, να δούμε πώς θα συνεχίσουμε την εκτέλεση έργων, διότι υπάρχουν έργα που είναι ημιτελή και </w:t>
      </w:r>
      <w:r>
        <w:rPr>
          <w:rFonts w:eastAsia="Times New Roman" w:cs="Times New Roman"/>
          <w:szCs w:val="24"/>
        </w:rPr>
        <w:t xml:space="preserve">σύμφωνα με τις ανειλημμένες υποχρεώσεις πρέπει να προηγηθούν αυτά. </w:t>
      </w:r>
    </w:p>
    <w:p w14:paraId="74465A65"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 xml:space="preserve">υτό που έχω </w:t>
      </w:r>
      <w:r>
        <w:rPr>
          <w:rFonts w:eastAsia="Times New Roman" w:cs="Times New Roman"/>
          <w:szCs w:val="24"/>
        </w:rPr>
        <w:t xml:space="preserve">εγώ </w:t>
      </w:r>
      <w:r>
        <w:rPr>
          <w:rFonts w:eastAsia="Times New Roman" w:cs="Times New Roman"/>
          <w:szCs w:val="24"/>
        </w:rPr>
        <w:t>να σας πω είναι ότι μέχρι χθες, προχθές, είχαμε το μεγάλο πρόβλημα για τα εγγειοβελτιωτικά έργα</w:t>
      </w:r>
      <w:r>
        <w:rPr>
          <w:rFonts w:eastAsia="Times New Roman" w:cs="Times New Roman"/>
          <w:szCs w:val="24"/>
        </w:rPr>
        <w:t>,</w:t>
      </w:r>
      <w:r>
        <w:rPr>
          <w:rFonts w:eastAsia="Times New Roman" w:cs="Times New Roman"/>
          <w:szCs w:val="24"/>
        </w:rPr>
        <w:t xml:space="preserve"> σύμφωνα με τη γνωστή </w:t>
      </w:r>
      <w:proofErr w:type="spellStart"/>
      <w:r>
        <w:rPr>
          <w:rFonts w:eastAsia="Times New Roman" w:cs="Times New Roman"/>
          <w:szCs w:val="24"/>
        </w:rPr>
        <w:t>αιρεσιμότητα</w:t>
      </w:r>
      <w:proofErr w:type="spellEnd"/>
      <w:r>
        <w:rPr>
          <w:rFonts w:eastAsia="Times New Roman" w:cs="Times New Roman"/>
          <w:szCs w:val="24"/>
        </w:rPr>
        <w:t>,</w:t>
      </w:r>
      <w:r>
        <w:rPr>
          <w:rFonts w:eastAsia="Times New Roman" w:cs="Times New Roman"/>
          <w:szCs w:val="24"/>
        </w:rPr>
        <w:t xml:space="preserve"> που είχε σχέση με την απαίτηση από πλευ</w:t>
      </w:r>
      <w:r>
        <w:rPr>
          <w:rFonts w:eastAsia="Times New Roman" w:cs="Times New Roman"/>
          <w:szCs w:val="24"/>
        </w:rPr>
        <w:t>ράς της Ευρωπαϊκής Επιτροπής να ολοκληρώσουμε διαδικασίες</w:t>
      </w:r>
      <w:r>
        <w:rPr>
          <w:rFonts w:eastAsia="Times New Roman" w:cs="Times New Roman"/>
          <w:szCs w:val="24"/>
        </w:rPr>
        <w:t>,</w:t>
      </w:r>
      <w:r>
        <w:rPr>
          <w:rFonts w:eastAsia="Times New Roman" w:cs="Times New Roman"/>
          <w:szCs w:val="24"/>
        </w:rPr>
        <w:t xml:space="preserve"> που αφορούσαν τη διαχείριση των υδάτινων πόρων και, κυρίως, την κατάθεση μελετών για τη διαχείριση των λεκανών απορροής των ποταμών. Έχει ολοκληρωθεί αυτή η διαδικασία. Περιμένουμε την απάντηση της</w:t>
      </w:r>
      <w:r>
        <w:rPr>
          <w:rFonts w:eastAsia="Times New Roman" w:cs="Times New Roman"/>
          <w:szCs w:val="24"/>
        </w:rPr>
        <w:t xml:space="preserve"> </w:t>
      </w:r>
      <w:r>
        <w:rPr>
          <w:rFonts w:eastAsia="Times New Roman" w:cs="Times New Roman"/>
          <w:szCs w:val="24"/>
        </w:rPr>
        <w:t>ε</w:t>
      </w:r>
      <w:r>
        <w:rPr>
          <w:rFonts w:eastAsia="Times New Roman" w:cs="Times New Roman"/>
          <w:szCs w:val="24"/>
        </w:rPr>
        <w:t>πιτροπής σήμερα, αύριο. Ήδη, όμως, εμείς ετοιμαζόμαστε από τη δική μας πλευρά</w:t>
      </w:r>
      <w:r>
        <w:rPr>
          <w:rFonts w:eastAsia="Times New Roman" w:cs="Times New Roman"/>
          <w:szCs w:val="24"/>
        </w:rPr>
        <w:t>,</w:t>
      </w:r>
      <w:r>
        <w:rPr>
          <w:rFonts w:eastAsia="Times New Roman" w:cs="Times New Roman"/>
          <w:szCs w:val="24"/>
        </w:rPr>
        <w:t xml:space="preserve"> για να προκηρύξουμε τα συγκεκριμένα μέτρα. </w:t>
      </w:r>
    </w:p>
    <w:p w14:paraId="74465A66"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lastRenderedPageBreak/>
        <w:t>Αντιλαμβάνεστε, λοιπόν, ότι έχοντας ανειλημμένες υποχρεώσεις, έχοντας αναγκαιότητες πολλαπλάσιες των πόρων</w:t>
      </w:r>
      <w:r>
        <w:rPr>
          <w:rFonts w:eastAsia="Times New Roman" w:cs="Times New Roman"/>
          <w:szCs w:val="24"/>
        </w:rPr>
        <w:t>,</w:t>
      </w:r>
      <w:r>
        <w:rPr>
          <w:rFonts w:eastAsia="Times New Roman" w:cs="Times New Roman"/>
          <w:szCs w:val="24"/>
        </w:rPr>
        <w:t xml:space="preserve"> που έχουμε στη διάθεσή </w:t>
      </w:r>
      <w:r>
        <w:rPr>
          <w:rFonts w:eastAsia="Times New Roman" w:cs="Times New Roman"/>
          <w:szCs w:val="24"/>
        </w:rPr>
        <w:t>μας, εκεί εκ των πραγμάτων θα έχουμε κριτήρια και με βάση αυτά τα κριτήρια, τα οποία αφορούν όλη τη χώρα, τις ανάγκες που έχει κάθε περιοχή, θα προχωρήσουμε. Και εκεί βεβαίως</w:t>
      </w:r>
      <w:r>
        <w:rPr>
          <w:rFonts w:eastAsia="Times New Roman" w:cs="Times New Roman"/>
          <w:szCs w:val="24"/>
        </w:rPr>
        <w:t>,</w:t>
      </w:r>
      <w:r>
        <w:rPr>
          <w:rFonts w:eastAsia="Times New Roman" w:cs="Times New Roman"/>
          <w:szCs w:val="24"/>
        </w:rPr>
        <w:t xml:space="preserve"> θα φανεί κατά πόσο μπορούμε και ποιες από αυτές τις περιπτώσεις που έχουν υποβλη</w:t>
      </w:r>
      <w:r>
        <w:rPr>
          <w:rFonts w:eastAsia="Times New Roman" w:cs="Times New Roman"/>
          <w:szCs w:val="24"/>
        </w:rPr>
        <w:t xml:space="preserve">θεί μπορούμε να υλοποιήσουμε. </w:t>
      </w:r>
    </w:p>
    <w:p w14:paraId="74465A67"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Στη δευτερολογία θα αναφερθώ ειδικά σε θέματα</w:t>
      </w:r>
      <w:r>
        <w:rPr>
          <w:rFonts w:eastAsia="Times New Roman" w:cs="Times New Roman"/>
          <w:szCs w:val="24"/>
        </w:rPr>
        <w:t>,</w:t>
      </w:r>
      <w:r>
        <w:rPr>
          <w:rFonts w:eastAsia="Times New Roman" w:cs="Times New Roman"/>
          <w:szCs w:val="24"/>
        </w:rPr>
        <w:t xml:space="preserve"> που αφορούν το Ηράκλειο. </w:t>
      </w:r>
    </w:p>
    <w:p w14:paraId="74465A68"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Ευχαριστούμε, κύριε Υπουργέ. </w:t>
      </w:r>
    </w:p>
    <w:p w14:paraId="74465A69"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Ηγουμενίδη</w:t>
      </w:r>
      <w:proofErr w:type="spellEnd"/>
      <w:r>
        <w:rPr>
          <w:rFonts w:eastAsia="Times New Roman" w:cs="Times New Roman"/>
          <w:szCs w:val="24"/>
        </w:rPr>
        <w:t xml:space="preserve">, έχετε τον λόγο. </w:t>
      </w:r>
    </w:p>
    <w:p w14:paraId="74465A6A"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lastRenderedPageBreak/>
        <w:t>ΝΙΚΟΛΑΟΣ ΗΓΟΥΜΕΝΙΔΗΣ:</w:t>
      </w:r>
      <w:r>
        <w:rPr>
          <w:rFonts w:eastAsia="Times New Roman" w:cs="Times New Roman"/>
          <w:szCs w:val="24"/>
        </w:rPr>
        <w:t xml:space="preserve"> Ευχαριστώ για την απάντησή σας, </w:t>
      </w:r>
      <w:r>
        <w:rPr>
          <w:rFonts w:eastAsia="Times New Roman" w:cs="Times New Roman"/>
          <w:szCs w:val="24"/>
        </w:rPr>
        <w:t xml:space="preserve">κύριε Υπουργέ, αλλά ομολογώ ότι δεν κατάλαβα ποια από τα έργα μπαίνουν, έστω άμεσα. </w:t>
      </w:r>
    </w:p>
    <w:p w14:paraId="74465A6B"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Επιτρέψτε μου. Για τον Πλατύ Ποταμό υπάρχει από 24 Ιανουαρίου του 2018 ένα αίτημα της </w:t>
      </w:r>
      <w:r>
        <w:rPr>
          <w:rFonts w:eastAsia="Times New Roman" w:cs="Times New Roman"/>
          <w:szCs w:val="24"/>
        </w:rPr>
        <w:t>π</w:t>
      </w:r>
      <w:r>
        <w:rPr>
          <w:rFonts w:eastAsia="Times New Roman" w:cs="Times New Roman"/>
          <w:szCs w:val="24"/>
        </w:rPr>
        <w:t xml:space="preserve">εριφέρειας, πριν από μια βδομάδα μιλάμε. Η Διεύθυνση Αντιπλημμυρικών και </w:t>
      </w:r>
      <w:r>
        <w:rPr>
          <w:rFonts w:eastAsia="Times New Roman" w:cs="Times New Roman"/>
          <w:szCs w:val="24"/>
        </w:rPr>
        <w:t>Εγγειοβελτιωτικών Έργων του Υπουργείου Υποδομών έχει ζητήσει από το δικό σας Υπουργείο τις υφιστάμενες μελέτες</w:t>
      </w:r>
      <w:r>
        <w:rPr>
          <w:rFonts w:eastAsia="Times New Roman" w:cs="Times New Roman"/>
          <w:szCs w:val="24"/>
        </w:rPr>
        <w:t>,</w:t>
      </w:r>
      <w:r>
        <w:rPr>
          <w:rFonts w:eastAsia="Times New Roman" w:cs="Times New Roman"/>
          <w:szCs w:val="24"/>
        </w:rPr>
        <w:t xml:space="preserve"> για να προχωρήσει και να το εντάξει στα συνδυασμένα έργα φραγμάτων Πλατύ και </w:t>
      </w:r>
      <w:proofErr w:type="spellStart"/>
      <w:r>
        <w:rPr>
          <w:rFonts w:eastAsia="Times New Roman" w:cs="Times New Roman"/>
          <w:szCs w:val="24"/>
        </w:rPr>
        <w:t>Γερακάρι</w:t>
      </w:r>
      <w:proofErr w:type="spellEnd"/>
      <w:r>
        <w:rPr>
          <w:rFonts w:eastAsia="Times New Roman" w:cs="Times New Roman"/>
          <w:szCs w:val="24"/>
        </w:rPr>
        <w:t>, φράγματος Φανερωμένης και τα αρδευτικά έργα. Γίνονται ενέ</w:t>
      </w:r>
      <w:r>
        <w:rPr>
          <w:rFonts w:eastAsia="Times New Roman" w:cs="Times New Roman"/>
          <w:szCs w:val="24"/>
        </w:rPr>
        <w:t>ργειες για να τρέξει στα τομεακά προγράμματα του Υπουργείου Υποδομών Μεταφορών και Δικτύων. Ένα σχόλιό σας πάνω σε αυτό. Νομίζω ότι δεν πρέπει να καθυστερήσουμε τις διαδικασίες.</w:t>
      </w:r>
    </w:p>
    <w:p w14:paraId="74465A6C"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lastRenderedPageBreak/>
        <w:t>Δεύτερον, είπα και πριν για την αξιοποίηση του νερού των βιολογικών καθαρισμών</w:t>
      </w:r>
      <w:r>
        <w:rPr>
          <w:rFonts w:eastAsia="Times New Roman" w:cs="Times New Roman"/>
          <w:szCs w:val="24"/>
        </w:rPr>
        <w:t xml:space="preserve"> προς άρδευση. Δεν είναι μικρά τα ποσά. Μόνο η ΔΕΥΑΗ αυτή τη στιγμή έχει </w:t>
      </w:r>
      <w:proofErr w:type="spellStart"/>
      <w:r>
        <w:rPr>
          <w:rFonts w:eastAsia="Times New Roman" w:cs="Times New Roman"/>
          <w:szCs w:val="24"/>
        </w:rPr>
        <w:t>δεκατεσσερ</w:t>
      </w:r>
      <w:r>
        <w:rPr>
          <w:rFonts w:eastAsia="Times New Roman" w:cs="Times New Roman"/>
          <w:szCs w:val="24"/>
        </w:rPr>
        <w:t>ισήμι</w:t>
      </w:r>
      <w:r>
        <w:rPr>
          <w:rFonts w:eastAsia="Times New Roman" w:cs="Times New Roman"/>
          <w:szCs w:val="24"/>
        </w:rPr>
        <w:t>σι</w:t>
      </w:r>
      <w:proofErr w:type="spellEnd"/>
      <w:r>
        <w:rPr>
          <w:rFonts w:eastAsia="Times New Roman" w:cs="Times New Roman"/>
          <w:szCs w:val="24"/>
        </w:rPr>
        <w:t xml:space="preserve"> χιλιάδες κυβικά το εικοσιτετράωρο. Με μια επένδυση 5 εκατομμυρίων έχουμε είκοσι εννέα χιλιάδες κυβικά το εικοσιτετράωρο</w:t>
      </w:r>
      <w:r>
        <w:rPr>
          <w:rFonts w:eastAsia="Times New Roman" w:cs="Times New Roman"/>
          <w:szCs w:val="24"/>
        </w:rPr>
        <w:t>,</w:t>
      </w:r>
      <w:r>
        <w:rPr>
          <w:rFonts w:eastAsia="Times New Roman" w:cs="Times New Roman"/>
          <w:szCs w:val="24"/>
        </w:rPr>
        <w:t xml:space="preserve"> που μπορούν να χρησιμοποιηθούν για άρδευση. </w:t>
      </w:r>
      <w:r>
        <w:rPr>
          <w:rFonts w:eastAsia="Times New Roman" w:cs="Times New Roman"/>
          <w:szCs w:val="24"/>
        </w:rPr>
        <w:t xml:space="preserve">Είναι χίλια διακόσια κυβικά την ώρα, όταν ο σχεδιασμός από τον </w:t>
      </w:r>
      <w:proofErr w:type="spellStart"/>
      <w:r>
        <w:rPr>
          <w:rFonts w:eastAsia="Times New Roman" w:cs="Times New Roman"/>
          <w:szCs w:val="24"/>
        </w:rPr>
        <w:t>Αποσελέμη</w:t>
      </w:r>
      <w:proofErr w:type="spellEnd"/>
      <w:r>
        <w:rPr>
          <w:rFonts w:eastAsia="Times New Roman" w:cs="Times New Roman"/>
          <w:szCs w:val="24"/>
        </w:rPr>
        <w:t xml:space="preserve"> -δεν παίρνει τώρα τόσα</w:t>
      </w:r>
      <w:r>
        <w:rPr>
          <w:rFonts w:eastAsia="Times New Roman" w:cs="Times New Roman"/>
          <w:szCs w:val="24"/>
        </w:rPr>
        <w:t>,</w:t>
      </w:r>
      <w:r>
        <w:rPr>
          <w:rFonts w:eastAsia="Times New Roman" w:cs="Times New Roman"/>
          <w:szCs w:val="24"/>
        </w:rPr>
        <w:t xml:space="preserve"> γιατί ουσιαστικά δεν έχει νερό το φράγμα- ήταν τριακόσια. Τετραπλάσιο ποσό μπορεί να δίνει και αυτήν τη στιγμή αυτό το νερό πάει στη θάλασσα. </w:t>
      </w:r>
    </w:p>
    <w:p w14:paraId="74465A6D"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Μόλις χθες</w:t>
      </w:r>
      <w:r>
        <w:rPr>
          <w:rFonts w:eastAsia="Times New Roman" w:cs="Times New Roman"/>
          <w:szCs w:val="24"/>
        </w:rPr>
        <w:t>,</w:t>
      </w:r>
      <w:r>
        <w:rPr>
          <w:rFonts w:eastAsia="Times New Roman" w:cs="Times New Roman"/>
          <w:szCs w:val="24"/>
        </w:rPr>
        <w:t xml:space="preserve"> οι τ</w:t>
      </w:r>
      <w:r>
        <w:rPr>
          <w:rFonts w:eastAsia="Times New Roman" w:cs="Times New Roman"/>
          <w:szCs w:val="24"/>
        </w:rPr>
        <w:t>ρεις Υπουργοί, Εσωτερικών, Αναπληρωτής Οικονομίας και Ανάπτυξης και Περιβάλλοντος, οι κ</w:t>
      </w:r>
      <w:r>
        <w:rPr>
          <w:rFonts w:eastAsia="Times New Roman" w:cs="Times New Roman"/>
          <w:szCs w:val="24"/>
        </w:rPr>
        <w:t>ύριοι</w:t>
      </w:r>
      <w:r>
        <w:rPr>
          <w:rFonts w:eastAsia="Times New Roman" w:cs="Times New Roman"/>
          <w:szCs w:val="24"/>
        </w:rPr>
        <w:t xml:space="preserve"> Σκουρλέτης, </w:t>
      </w:r>
      <w:proofErr w:type="spellStart"/>
      <w:r>
        <w:rPr>
          <w:rFonts w:eastAsia="Times New Roman" w:cs="Times New Roman"/>
          <w:szCs w:val="24"/>
        </w:rPr>
        <w:t>Χαρίτσης</w:t>
      </w:r>
      <w:proofErr w:type="spellEnd"/>
      <w:r>
        <w:rPr>
          <w:rFonts w:eastAsia="Times New Roman" w:cs="Times New Roman"/>
          <w:szCs w:val="24"/>
        </w:rPr>
        <w:t xml:space="preserve"> και </w:t>
      </w:r>
      <w:proofErr w:type="spellStart"/>
      <w:r>
        <w:rPr>
          <w:rFonts w:eastAsia="Times New Roman" w:cs="Times New Roman"/>
          <w:szCs w:val="24"/>
        </w:rPr>
        <w:t>Φάμελλος</w:t>
      </w:r>
      <w:proofErr w:type="spellEnd"/>
      <w:r>
        <w:rPr>
          <w:rFonts w:eastAsia="Times New Roman" w:cs="Times New Roman"/>
          <w:szCs w:val="24"/>
        </w:rPr>
        <w:t xml:space="preserve"> ανακοίνωσαν ένα πρόγραμμα για </w:t>
      </w:r>
      <w:proofErr w:type="spellStart"/>
      <w:r>
        <w:rPr>
          <w:rFonts w:eastAsia="Times New Roman" w:cs="Times New Roman"/>
          <w:szCs w:val="24"/>
        </w:rPr>
        <w:t>εκατόν</w:t>
      </w:r>
      <w:proofErr w:type="spellEnd"/>
      <w:r>
        <w:rPr>
          <w:rFonts w:eastAsia="Times New Roman" w:cs="Times New Roman"/>
          <w:szCs w:val="24"/>
        </w:rPr>
        <w:t xml:space="preserve"> </w:t>
      </w:r>
      <w:r>
        <w:rPr>
          <w:rFonts w:eastAsia="Times New Roman" w:cs="Times New Roman"/>
          <w:szCs w:val="24"/>
        </w:rPr>
        <w:lastRenderedPageBreak/>
        <w:t xml:space="preserve">εξήντα εννέα οικισμούς πάνω από δύο χιλιάδες κατοίκους, πρόγραμμα 916 εκατομμύρια, σχεδόν 1 </w:t>
      </w:r>
      <w:r>
        <w:rPr>
          <w:rFonts w:eastAsia="Times New Roman" w:cs="Times New Roman"/>
          <w:szCs w:val="24"/>
        </w:rPr>
        <w:t xml:space="preserve">δισεκατομμύριο για τη συγκρότηση και εφαρμογή Εθνικού Σχεδίου Υποδομών και Λυμάτων. Το ποσό, δηλαδή, από τους βιολογικούς καθαρισμούς θα αυξηθεί. </w:t>
      </w:r>
    </w:p>
    <w:p w14:paraId="74465A6E"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Ήδη ο κ. Σκουρλέτης με τον κ. </w:t>
      </w:r>
      <w:proofErr w:type="spellStart"/>
      <w:r>
        <w:rPr>
          <w:rFonts w:eastAsia="Times New Roman" w:cs="Times New Roman"/>
          <w:szCs w:val="24"/>
        </w:rPr>
        <w:t>Χαρίτση</w:t>
      </w:r>
      <w:proofErr w:type="spellEnd"/>
      <w:r>
        <w:rPr>
          <w:rFonts w:eastAsia="Times New Roman" w:cs="Times New Roman"/>
          <w:szCs w:val="24"/>
        </w:rPr>
        <w:t xml:space="preserve"> σε συνέντευξή τους πριν από το συνέδριο της ΚΕΔΕ ανακοίνωσαν ένα πρόγρα</w:t>
      </w:r>
      <w:r>
        <w:rPr>
          <w:rFonts w:eastAsia="Times New Roman" w:cs="Times New Roman"/>
          <w:szCs w:val="24"/>
        </w:rPr>
        <w:t>μμα μέχρι 2 δισεκατομμύρια σε βάθος πενταετίας. Σε συνεννόηση με τους δήμους του Ηρακλείου –όπως ενημερώθηκα από αλληλογραφία που είχα με τους δημάρχους- 100 εκατομμύρια η Κυβέρνηση τα διαθέτει για τους δήμους, για να φτιάξουν έργα ύδρευσης και αποχέτευσης</w:t>
      </w:r>
      <w:r>
        <w:rPr>
          <w:rFonts w:eastAsia="Times New Roman" w:cs="Times New Roman"/>
          <w:szCs w:val="24"/>
        </w:rPr>
        <w:t>. Άρα, θα έχουμε μία μεγάλη ποσότητα νερού για άρδευση</w:t>
      </w:r>
      <w:r>
        <w:rPr>
          <w:rFonts w:eastAsia="Times New Roman" w:cs="Times New Roman"/>
          <w:szCs w:val="24"/>
        </w:rPr>
        <w:t>,</w:t>
      </w:r>
      <w:r>
        <w:rPr>
          <w:rFonts w:eastAsia="Times New Roman" w:cs="Times New Roman"/>
          <w:szCs w:val="24"/>
        </w:rPr>
        <w:t xml:space="preserve"> που θα παράγεται ή παράγεται ήδη από τους βιολογικούς καθαρισμούς. </w:t>
      </w:r>
    </w:p>
    <w:p w14:paraId="74465A6F" w14:textId="77777777" w:rsidR="00F20DF6" w:rsidRDefault="00F443B4">
      <w:pPr>
        <w:spacing w:line="600" w:lineRule="auto"/>
        <w:ind w:firstLine="720"/>
        <w:jc w:val="both"/>
        <w:rPr>
          <w:rFonts w:eastAsia="Times New Roman"/>
          <w:szCs w:val="24"/>
        </w:rPr>
      </w:pPr>
      <w:r>
        <w:rPr>
          <w:rFonts w:eastAsia="Times New Roman"/>
          <w:szCs w:val="24"/>
        </w:rPr>
        <w:lastRenderedPageBreak/>
        <w:t>Το ερώτημα είναι: Θα χρηματοδοτήσει το Υπουργείο; Θα αντιμετωπίσει το Υπουργείο, ενδεχομένως, νομικά κωλύματα για την άμεση χρηματοδ</w:t>
      </w:r>
      <w:r>
        <w:rPr>
          <w:rFonts w:eastAsia="Times New Roman"/>
          <w:szCs w:val="24"/>
        </w:rPr>
        <w:t xml:space="preserve">ότηση από το Υπουργείο των ΔΕΥΑ; Με ποιον τρόπο θα αντιμετωπίσει το θέμα της χρηματοδότησης έργων, ώστε αυτό το νερό να μην πηγαίνει στη θάλασσα, να μην χάνεται, αλλά να αξιοποιείται στον πρωτογενή τομέα;  </w:t>
      </w:r>
    </w:p>
    <w:p w14:paraId="74465A70" w14:textId="77777777" w:rsidR="00F20DF6" w:rsidRDefault="00F443B4">
      <w:pPr>
        <w:spacing w:line="600" w:lineRule="auto"/>
        <w:ind w:firstLine="720"/>
        <w:jc w:val="both"/>
        <w:rPr>
          <w:rFonts w:eastAsia="Times New Roman"/>
          <w:szCs w:val="24"/>
        </w:rPr>
      </w:pPr>
      <w:r>
        <w:rPr>
          <w:rFonts w:eastAsia="Times New Roman"/>
          <w:szCs w:val="24"/>
        </w:rPr>
        <w:t xml:space="preserve">Ευχαριστώ. </w:t>
      </w:r>
    </w:p>
    <w:p w14:paraId="74465A71" w14:textId="77777777" w:rsidR="00F20DF6" w:rsidRDefault="00F443B4">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Κύρι</w:t>
      </w:r>
      <w:r>
        <w:rPr>
          <w:rFonts w:eastAsia="Times New Roman"/>
          <w:szCs w:val="24"/>
        </w:rPr>
        <w:t xml:space="preserve">ε Υπουργέ, έχετε τον λόγο. </w:t>
      </w:r>
    </w:p>
    <w:p w14:paraId="74465A72" w14:textId="77777777" w:rsidR="00F20DF6" w:rsidRDefault="00F443B4">
      <w:pPr>
        <w:spacing w:line="600" w:lineRule="auto"/>
        <w:ind w:firstLine="720"/>
        <w:jc w:val="both"/>
        <w:rPr>
          <w:rFonts w:eastAsia="Times New Roman"/>
          <w:szCs w:val="24"/>
        </w:rPr>
      </w:pPr>
      <w:r>
        <w:rPr>
          <w:rFonts w:eastAsia="Times New Roman"/>
          <w:b/>
          <w:szCs w:val="24"/>
        </w:rPr>
        <w:t xml:space="preserve">ΕΥΑΓΓΕΛΟΣ ΑΠΟΣΤΟΛΟΥ (Υπουργός Αγροτικής Ανάπτυξης και Τροφίμων): </w:t>
      </w:r>
      <w:r>
        <w:rPr>
          <w:rFonts w:eastAsia="Times New Roman"/>
          <w:szCs w:val="24"/>
        </w:rPr>
        <w:t xml:space="preserve">Κύριε συνάδελφε, το Πρόγραμμα Δημοσίων Επενδύσεων που έχει το Υπουργείο Αγροτικής Ανάπτυξης στα εγγειοβελτιωτικά έργα αφορά, κυρίως, δύο περιπτώσεις. Η μία είναι </w:t>
      </w:r>
      <w:r>
        <w:rPr>
          <w:rFonts w:eastAsia="Times New Roman"/>
          <w:szCs w:val="24"/>
        </w:rPr>
        <w:lastRenderedPageBreak/>
        <w:t>ο</w:t>
      </w:r>
      <w:r>
        <w:rPr>
          <w:rFonts w:eastAsia="Times New Roman"/>
          <w:szCs w:val="24"/>
        </w:rPr>
        <w:t xml:space="preserve">ι ανειλημμένες υποχρεώσεις, που εκεί πρέπει οπωσδήποτε να ολοκληρωθούν, και η δεύτερη αφορά τη συμμετοχή του κράτους </w:t>
      </w:r>
      <w:r>
        <w:rPr>
          <w:rFonts w:eastAsia="Times New Roman"/>
          <w:szCs w:val="24"/>
        </w:rPr>
        <w:t>σ</w:t>
      </w:r>
      <w:r>
        <w:rPr>
          <w:rFonts w:eastAsia="Times New Roman"/>
          <w:szCs w:val="24"/>
        </w:rPr>
        <w:t>την απορρόφηση του ποσού</w:t>
      </w:r>
      <w:r>
        <w:rPr>
          <w:rFonts w:eastAsia="Times New Roman"/>
          <w:szCs w:val="24"/>
        </w:rPr>
        <w:t>,</w:t>
      </w:r>
      <w:r>
        <w:rPr>
          <w:rFonts w:eastAsia="Times New Roman"/>
          <w:szCs w:val="24"/>
        </w:rPr>
        <w:t xml:space="preserve"> που αφορά το συγκεκριμένο μέτρο από το Πρόγραμμα Αγροτικής Ανάπτυξης. </w:t>
      </w:r>
    </w:p>
    <w:p w14:paraId="74465A73" w14:textId="77777777" w:rsidR="00F20DF6" w:rsidRDefault="00F443B4">
      <w:pPr>
        <w:spacing w:line="600" w:lineRule="auto"/>
        <w:ind w:firstLine="720"/>
        <w:jc w:val="both"/>
        <w:rPr>
          <w:rFonts w:eastAsia="Times New Roman"/>
          <w:szCs w:val="24"/>
        </w:rPr>
      </w:pPr>
      <w:r>
        <w:rPr>
          <w:rFonts w:eastAsia="Times New Roman"/>
          <w:szCs w:val="24"/>
        </w:rPr>
        <w:t xml:space="preserve">Εμείς, λοιπόν, επειδή υπήρχε αυτή η </w:t>
      </w:r>
      <w:proofErr w:type="spellStart"/>
      <w:r>
        <w:rPr>
          <w:rFonts w:eastAsia="Times New Roman"/>
          <w:szCs w:val="24"/>
        </w:rPr>
        <w:t>αιρεσ</w:t>
      </w:r>
      <w:r>
        <w:rPr>
          <w:rFonts w:eastAsia="Times New Roman"/>
          <w:szCs w:val="24"/>
        </w:rPr>
        <w:t>ιμότητα</w:t>
      </w:r>
      <w:proofErr w:type="spellEnd"/>
      <w:r>
        <w:rPr>
          <w:rFonts w:eastAsia="Times New Roman"/>
          <w:szCs w:val="24"/>
        </w:rPr>
        <w:t>,</w:t>
      </w:r>
      <w:r>
        <w:rPr>
          <w:rFonts w:eastAsia="Times New Roman"/>
          <w:szCs w:val="24"/>
        </w:rPr>
        <w:t xml:space="preserve"> που σας είπα προηγουμένως, για να μην υπάρξει καθυστέρηση, ζητήσαμε από τις περιφερειακές αυτοδιοικήσεις να μας στείλουν προτάσεις για προτεραιότητες</w:t>
      </w:r>
      <w:r>
        <w:rPr>
          <w:rFonts w:eastAsia="Times New Roman"/>
          <w:szCs w:val="24"/>
        </w:rPr>
        <w:t>,</w:t>
      </w:r>
      <w:r>
        <w:rPr>
          <w:rFonts w:eastAsia="Times New Roman"/>
          <w:szCs w:val="24"/>
        </w:rPr>
        <w:t xml:space="preserve"> που οι ίδιοι έκριναν ότι πρέπει να μπουν στην διαδικασία εξέτασης για το αν μπορούμε ή όχι να τι</w:t>
      </w:r>
      <w:r>
        <w:rPr>
          <w:rFonts w:eastAsia="Times New Roman"/>
          <w:szCs w:val="24"/>
        </w:rPr>
        <w:t>ς ικανοποιήσουμε. Ήδη, η Περιφερειακή Αυτοδιοίκηση Κρήτης έστειλε και τις έχουμε. Είμαστε, όμως, υποχρεωμένοι</w:t>
      </w:r>
      <w:r>
        <w:rPr>
          <w:rFonts w:eastAsia="Times New Roman"/>
          <w:szCs w:val="24"/>
        </w:rPr>
        <w:t>,</w:t>
      </w:r>
      <w:r>
        <w:rPr>
          <w:rFonts w:eastAsia="Times New Roman"/>
          <w:szCs w:val="24"/>
        </w:rPr>
        <w:t xml:space="preserve"> με βάση το </w:t>
      </w:r>
      <w:r>
        <w:rPr>
          <w:rFonts w:eastAsia="Times New Roman"/>
          <w:szCs w:val="24"/>
        </w:rPr>
        <w:t xml:space="preserve">πρόγραμμα </w:t>
      </w:r>
      <w:r>
        <w:rPr>
          <w:rFonts w:eastAsia="Times New Roman"/>
          <w:szCs w:val="24"/>
        </w:rPr>
        <w:t>να προκηρύξουμε το συγκεκριμένο μέτρο</w:t>
      </w:r>
      <w:r>
        <w:rPr>
          <w:rFonts w:eastAsia="Times New Roman"/>
          <w:szCs w:val="24"/>
        </w:rPr>
        <w:t>,</w:t>
      </w:r>
      <w:r>
        <w:rPr>
          <w:rFonts w:eastAsia="Times New Roman"/>
          <w:szCs w:val="24"/>
        </w:rPr>
        <w:t xml:space="preserve"> απευθυνόμενοι σε όλη την </w:t>
      </w:r>
      <w:r>
        <w:rPr>
          <w:rFonts w:eastAsia="Times New Roman"/>
          <w:szCs w:val="24"/>
        </w:rPr>
        <w:lastRenderedPageBreak/>
        <w:t>Ελλάδα, να περιμένουμε να έρθουν και από την Κρήτη, αλλά και</w:t>
      </w:r>
      <w:r>
        <w:rPr>
          <w:rFonts w:eastAsia="Times New Roman"/>
          <w:szCs w:val="24"/>
        </w:rPr>
        <w:t xml:space="preserve"> από άλλες περιοχές, οι προτάσεις τους. </w:t>
      </w:r>
    </w:p>
    <w:p w14:paraId="74465A74" w14:textId="77777777" w:rsidR="00F20DF6" w:rsidRDefault="00F443B4">
      <w:pPr>
        <w:spacing w:line="600" w:lineRule="auto"/>
        <w:ind w:firstLine="720"/>
        <w:jc w:val="both"/>
        <w:rPr>
          <w:rFonts w:eastAsia="Times New Roman"/>
          <w:szCs w:val="24"/>
        </w:rPr>
      </w:pPr>
      <w:r>
        <w:rPr>
          <w:rFonts w:eastAsia="Times New Roman"/>
          <w:szCs w:val="24"/>
        </w:rPr>
        <w:t>Κι εκεί, λοιπόν, όπως αντιλαμβάνεστε, έχουμε συγκεκριμένα χρήματα που αφορούν την εθνική συμμετοχή στο Πρόγραμμα Αγροτικής Ανάπτυξης, συν το συγκεκριμένο μέτρο που προβλέπει το Πρόγραμμα Αγροτικής Ανάπτυξης και υπάρ</w:t>
      </w:r>
      <w:r>
        <w:rPr>
          <w:rFonts w:eastAsia="Times New Roman"/>
          <w:szCs w:val="24"/>
        </w:rPr>
        <w:t>χουν κριτήρια –«Δ</w:t>
      </w:r>
      <w:r>
        <w:rPr>
          <w:rFonts w:eastAsia="Times New Roman"/>
          <w:szCs w:val="24"/>
        </w:rPr>
        <w:t>ΙΑΥΓΕΙΑ</w:t>
      </w:r>
      <w:r>
        <w:rPr>
          <w:rFonts w:eastAsia="Times New Roman"/>
          <w:szCs w:val="24"/>
        </w:rPr>
        <w:t>» έχουμε- τα οποία οπωσδήποτε έχουν σχέση με τις ανάγκες κάθε περιοχής. Κι όπως όλοι αντιλαμβανόμαστε, ιδιαίτερα η Κρήτη έχει προβλήματα και ανάγκες και οπωσδήποτε τα κριτήρια που θα μπουν για τη συγκεκριμένη περιοχή, σε σχέση με άλ</w:t>
      </w:r>
      <w:r>
        <w:rPr>
          <w:rFonts w:eastAsia="Times New Roman"/>
          <w:szCs w:val="24"/>
        </w:rPr>
        <w:t xml:space="preserve">λες περιοχές, θα είναι πιο ευνοϊκά. Δεν μπορώ, όπως αντιλαμβάνεστε, τώρα να προβλέψω μέχρι πού θα φτάσει η σχετική διαδικασία. Θα σας έλεγα ότι το πρώτο εξάμηνο του 2018 πλέον θα ξεκαθαρίσουν. </w:t>
      </w:r>
    </w:p>
    <w:p w14:paraId="74465A75" w14:textId="77777777" w:rsidR="00F20DF6" w:rsidRDefault="00F443B4">
      <w:pPr>
        <w:spacing w:line="600" w:lineRule="auto"/>
        <w:ind w:firstLine="720"/>
        <w:jc w:val="both"/>
        <w:rPr>
          <w:rFonts w:eastAsia="Times New Roman"/>
          <w:szCs w:val="24"/>
        </w:rPr>
      </w:pPr>
      <w:r>
        <w:rPr>
          <w:rFonts w:eastAsia="Times New Roman"/>
          <w:szCs w:val="24"/>
        </w:rPr>
        <w:lastRenderedPageBreak/>
        <w:t>Ει</w:t>
      </w:r>
      <w:r>
        <w:rPr>
          <w:rFonts w:eastAsia="Times New Roman"/>
          <w:szCs w:val="24"/>
        </w:rPr>
        <w:t>δι</w:t>
      </w:r>
      <w:r>
        <w:rPr>
          <w:rFonts w:eastAsia="Times New Roman"/>
          <w:szCs w:val="24"/>
        </w:rPr>
        <w:t>κά</w:t>
      </w:r>
      <w:r>
        <w:rPr>
          <w:rFonts w:eastAsia="Times New Roman"/>
          <w:szCs w:val="24"/>
        </w:rPr>
        <w:t xml:space="preserve"> για την Περιφερειακή Αυτοδιοίκηση Κρήτης, όμως, σήμερα,</w:t>
      </w:r>
      <w:r>
        <w:rPr>
          <w:rFonts w:eastAsia="Times New Roman"/>
          <w:szCs w:val="24"/>
        </w:rPr>
        <w:t xml:space="preserve"> αυτή την ώρα, χρηματοδοτούνται, ιδιαίτερα από τις ανειλημμένες υποχρεώσεις, τρία έργα στην Περιφερειακή Ενότητα Ηρακλείου. Κι επειδή αναφέρεστε στο Πλατύ, έχουμε εντάξει τη συγκεκριμένη ανάγκη χρηματοδότησης στις ανειλημμένες υποχρεώσεις του Προγράμματος </w:t>
      </w:r>
      <w:r>
        <w:rPr>
          <w:rFonts w:eastAsia="Times New Roman"/>
          <w:szCs w:val="24"/>
        </w:rPr>
        <w:t>Αγροτικής Ανάπτυξης, οι οποίες, όπως αντιλαμβάνεστε, είναι πολύ λιγότερες από το σύνολο του ποσού</w:t>
      </w:r>
      <w:r>
        <w:rPr>
          <w:rFonts w:eastAsia="Times New Roman"/>
          <w:szCs w:val="24"/>
        </w:rPr>
        <w:t>,</w:t>
      </w:r>
      <w:r>
        <w:rPr>
          <w:rFonts w:eastAsia="Times New Roman"/>
          <w:szCs w:val="24"/>
        </w:rPr>
        <w:t xml:space="preserve"> που έχει το συγκεκριμένο μέτρο. Οπότε, εκ των πραγμάτων, θα είναι κάτι το οποίο θα ικανοποιηθεί.  </w:t>
      </w:r>
    </w:p>
    <w:p w14:paraId="74465A76" w14:textId="77777777" w:rsidR="00F20DF6" w:rsidRDefault="00F443B4">
      <w:pPr>
        <w:spacing w:line="600" w:lineRule="auto"/>
        <w:ind w:firstLine="720"/>
        <w:jc w:val="both"/>
        <w:rPr>
          <w:rFonts w:eastAsia="Times New Roman"/>
          <w:szCs w:val="24"/>
        </w:rPr>
      </w:pPr>
      <w:r>
        <w:rPr>
          <w:rFonts w:eastAsia="Times New Roman"/>
          <w:szCs w:val="24"/>
        </w:rPr>
        <w:t>Έχουμε δρόμο και ίσως μετά από λίγο καιρό, όταν ολοκληρωθε</w:t>
      </w:r>
      <w:r>
        <w:rPr>
          <w:rFonts w:eastAsia="Times New Roman"/>
          <w:szCs w:val="24"/>
        </w:rPr>
        <w:t xml:space="preserve">ί αυτή η διαδικασία, να μπορώ να αναφερθώ πιο αναλυτικά για τα επιμέρους έργα.  </w:t>
      </w:r>
    </w:p>
    <w:p w14:paraId="74465A77" w14:textId="77777777" w:rsidR="00F20DF6" w:rsidRDefault="00F443B4">
      <w:pPr>
        <w:spacing w:line="600" w:lineRule="auto"/>
        <w:ind w:firstLine="720"/>
        <w:jc w:val="both"/>
        <w:rPr>
          <w:rFonts w:eastAsia="Times New Roman"/>
          <w:szCs w:val="24"/>
        </w:rPr>
      </w:pPr>
      <w:r>
        <w:rPr>
          <w:rFonts w:eastAsia="Times New Roman"/>
          <w:b/>
          <w:szCs w:val="24"/>
        </w:rPr>
        <w:lastRenderedPageBreak/>
        <w:t xml:space="preserve">ΠΡΟΕΔΡΕΥΩΝ (Γεώργιος Βαρεμένος): </w:t>
      </w:r>
      <w:r>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w:t>
      </w:r>
      <w:r>
        <w:rPr>
          <w:rFonts w:eastAsia="Times New Roman"/>
          <w:szCs w:val="24"/>
        </w:rPr>
        <w:t>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είκοσι τέσσερις μαθητές και μαθήτριες και τρεις εκπαιδευτικοί συνοδοί τους από το 96</w:t>
      </w:r>
      <w:r>
        <w:rPr>
          <w:rFonts w:eastAsia="Times New Roman"/>
          <w:szCs w:val="24"/>
          <w:vertAlign w:val="superscript"/>
        </w:rPr>
        <w:t>ο</w:t>
      </w:r>
      <w:r>
        <w:rPr>
          <w:rFonts w:eastAsia="Times New Roman"/>
          <w:szCs w:val="24"/>
        </w:rPr>
        <w:t xml:space="preserve"> </w:t>
      </w:r>
      <w:r>
        <w:rPr>
          <w:rFonts w:eastAsia="Times New Roman"/>
          <w:szCs w:val="24"/>
        </w:rPr>
        <w:t xml:space="preserve">Δημοτικό Σχολείο Αθήνας. </w:t>
      </w:r>
    </w:p>
    <w:p w14:paraId="74465A78" w14:textId="77777777" w:rsidR="00F20DF6" w:rsidRDefault="00F443B4">
      <w:pPr>
        <w:spacing w:line="600" w:lineRule="auto"/>
        <w:ind w:firstLine="720"/>
        <w:rPr>
          <w:rFonts w:eastAsia="Times New Roman"/>
          <w:szCs w:val="24"/>
        </w:rPr>
      </w:pPr>
      <w:r>
        <w:rPr>
          <w:rFonts w:eastAsia="Times New Roman"/>
          <w:szCs w:val="24"/>
        </w:rPr>
        <w:t xml:space="preserve">Η Βουλή </w:t>
      </w:r>
      <w:r>
        <w:rPr>
          <w:rFonts w:eastAsia="Times New Roman"/>
          <w:szCs w:val="24"/>
        </w:rPr>
        <w:t xml:space="preserve">τούς </w:t>
      </w:r>
      <w:r>
        <w:rPr>
          <w:rFonts w:eastAsia="Times New Roman"/>
          <w:szCs w:val="24"/>
        </w:rPr>
        <w:t>καλωσορίζει.</w:t>
      </w:r>
    </w:p>
    <w:p w14:paraId="74465A79" w14:textId="77777777" w:rsidR="00F20DF6" w:rsidRDefault="00F443B4">
      <w:pPr>
        <w:spacing w:line="600" w:lineRule="auto"/>
        <w:ind w:firstLine="720"/>
        <w:jc w:val="center"/>
        <w:rPr>
          <w:rFonts w:eastAsia="Times New Roman"/>
          <w:szCs w:val="24"/>
        </w:rPr>
      </w:pPr>
      <w:r>
        <w:rPr>
          <w:rFonts w:eastAsia="Times New Roman"/>
          <w:szCs w:val="24"/>
        </w:rPr>
        <w:t>(Χειροκροτήματα απ’ όλες τις πτέρυγες της Βουλής)</w:t>
      </w:r>
    </w:p>
    <w:p w14:paraId="74465A7A" w14:textId="77777777" w:rsidR="00F20DF6" w:rsidRDefault="00F443B4">
      <w:pPr>
        <w:spacing w:line="600" w:lineRule="auto"/>
        <w:ind w:firstLine="720"/>
        <w:jc w:val="both"/>
        <w:rPr>
          <w:rFonts w:eastAsia="Times New Roman"/>
          <w:szCs w:val="24"/>
        </w:rPr>
      </w:pPr>
      <w:r>
        <w:rPr>
          <w:rFonts w:eastAsia="Times New Roman"/>
          <w:szCs w:val="24"/>
        </w:rPr>
        <w:t xml:space="preserve">Θα συζητηθεί τώρα η </w:t>
      </w:r>
      <w:r>
        <w:rPr>
          <w:rFonts w:eastAsia="Times New Roman"/>
          <w:szCs w:val="24"/>
        </w:rPr>
        <w:t xml:space="preserve">πέμπτη </w:t>
      </w:r>
      <w:r>
        <w:rPr>
          <w:rFonts w:eastAsia="Times New Roman"/>
          <w:szCs w:val="24"/>
        </w:rPr>
        <w:t xml:space="preserve">με αριθμό 1002/6-2-2018 επίκαιρη ερώτηση πρώτου κύκλου του Βουλευτή Ηρακλείου του Κομμουνιστικού Κόμματος Ελλάδος κ. </w:t>
      </w:r>
      <w:r>
        <w:rPr>
          <w:rFonts w:eastAsia="Times New Roman"/>
          <w:bCs/>
          <w:szCs w:val="24"/>
        </w:rPr>
        <w:t xml:space="preserve">Εμμανουήλ </w:t>
      </w:r>
      <w:r>
        <w:rPr>
          <w:rFonts w:eastAsia="Times New Roman"/>
          <w:bCs/>
          <w:szCs w:val="24"/>
        </w:rPr>
        <w:t xml:space="preserve">Συντυχάκη </w:t>
      </w:r>
      <w:r>
        <w:rPr>
          <w:rFonts w:eastAsia="Times New Roman"/>
          <w:szCs w:val="24"/>
        </w:rPr>
        <w:t xml:space="preserve">προς τον </w:t>
      </w:r>
      <w:r>
        <w:rPr>
          <w:rFonts w:eastAsia="Times New Roman"/>
          <w:szCs w:val="24"/>
        </w:rPr>
        <w:lastRenderedPageBreak/>
        <w:t xml:space="preserve">Υπουργό </w:t>
      </w:r>
      <w:r>
        <w:rPr>
          <w:rFonts w:eastAsia="Times New Roman"/>
          <w:bCs/>
          <w:szCs w:val="24"/>
        </w:rPr>
        <w:t xml:space="preserve">Αγροτικής Ανάπτυξης και Τροφίμων, </w:t>
      </w:r>
      <w:r>
        <w:rPr>
          <w:rFonts w:eastAsia="Times New Roman"/>
          <w:szCs w:val="24"/>
        </w:rPr>
        <w:t>με θέμα: «Ζημιές που έχουν προκληθεί σε αγροτικές καλλιέργειες σε διάφορες περιοχές της Κρήτης εξαιτίας ακραίων καιρικών συνθηκών».</w:t>
      </w:r>
    </w:p>
    <w:p w14:paraId="74465A7B" w14:textId="77777777" w:rsidR="00F20DF6" w:rsidRDefault="00F443B4">
      <w:pPr>
        <w:spacing w:line="600" w:lineRule="auto"/>
        <w:ind w:firstLine="720"/>
        <w:jc w:val="both"/>
        <w:rPr>
          <w:rFonts w:eastAsia="Times New Roman"/>
          <w:szCs w:val="24"/>
        </w:rPr>
      </w:pPr>
      <w:r>
        <w:rPr>
          <w:rFonts w:eastAsia="Times New Roman"/>
          <w:szCs w:val="24"/>
        </w:rPr>
        <w:t xml:space="preserve">Κύριε Συντυχάκη, έχετε τον λόγο για δύο λεπτά. </w:t>
      </w:r>
    </w:p>
    <w:p w14:paraId="74465A7C" w14:textId="77777777" w:rsidR="00F20DF6" w:rsidRDefault="00F443B4">
      <w:pPr>
        <w:spacing w:line="600" w:lineRule="auto"/>
        <w:ind w:firstLine="720"/>
        <w:jc w:val="both"/>
        <w:rPr>
          <w:rFonts w:eastAsia="Times New Roman"/>
          <w:szCs w:val="24"/>
        </w:rPr>
      </w:pPr>
      <w:r>
        <w:rPr>
          <w:rFonts w:eastAsia="Times New Roman"/>
          <w:b/>
          <w:szCs w:val="24"/>
        </w:rPr>
        <w:t>ΕΜΜΑΝΟΥΗΛ ΣΥΝΤΥ</w:t>
      </w:r>
      <w:r>
        <w:rPr>
          <w:rFonts w:eastAsia="Times New Roman"/>
          <w:b/>
          <w:szCs w:val="24"/>
        </w:rPr>
        <w:t xml:space="preserve">ΧΑΚΗΣ: </w:t>
      </w:r>
      <w:r>
        <w:rPr>
          <w:rFonts w:eastAsia="Times New Roman"/>
          <w:szCs w:val="24"/>
        </w:rPr>
        <w:t>Ευχαριστώ, κύριε Πρόεδρε.</w:t>
      </w:r>
    </w:p>
    <w:p w14:paraId="74465A7D" w14:textId="77777777" w:rsidR="00F20DF6" w:rsidRDefault="00F443B4">
      <w:pPr>
        <w:spacing w:line="600" w:lineRule="auto"/>
        <w:ind w:firstLine="720"/>
        <w:jc w:val="both"/>
        <w:rPr>
          <w:rFonts w:eastAsia="Times New Roman"/>
          <w:szCs w:val="24"/>
        </w:rPr>
      </w:pPr>
      <w:r>
        <w:rPr>
          <w:rFonts w:eastAsia="Times New Roman"/>
          <w:szCs w:val="24"/>
        </w:rPr>
        <w:t xml:space="preserve">Κύριε Υπουργέ, είναι ανυπολόγιστες οι ζημιές που υπέστησαν αγρότες στις </w:t>
      </w:r>
      <w:proofErr w:type="spellStart"/>
      <w:r>
        <w:rPr>
          <w:rFonts w:eastAsia="Times New Roman"/>
          <w:szCs w:val="24"/>
        </w:rPr>
        <w:t>θερμοκηπιακές</w:t>
      </w:r>
      <w:proofErr w:type="spellEnd"/>
      <w:r>
        <w:rPr>
          <w:rFonts w:eastAsia="Times New Roman"/>
          <w:szCs w:val="24"/>
        </w:rPr>
        <w:t xml:space="preserve"> καλλιέργειες σε πάγιο και φυτικό κεφάλαιο, στο ελαιόκαρπο, στις υπαίθριες μπανάνες, εξαιτίας των ακραίων καιρικών φαινομένων στις 25 και </w:t>
      </w:r>
      <w:r>
        <w:rPr>
          <w:rFonts w:eastAsia="Times New Roman"/>
          <w:szCs w:val="24"/>
        </w:rPr>
        <w:t xml:space="preserve">26 Γενάρη αυτού του χρόνου, με ανέμους </w:t>
      </w:r>
      <w:r>
        <w:rPr>
          <w:rFonts w:eastAsia="Times New Roman"/>
          <w:szCs w:val="24"/>
        </w:rPr>
        <w:t>δώδεκα</w:t>
      </w:r>
      <w:r>
        <w:rPr>
          <w:rFonts w:eastAsia="Times New Roman"/>
          <w:szCs w:val="24"/>
        </w:rPr>
        <w:t xml:space="preserve"> μποφόρ, </w:t>
      </w:r>
      <w:proofErr w:type="spellStart"/>
      <w:r>
        <w:rPr>
          <w:rFonts w:eastAsia="Times New Roman"/>
          <w:szCs w:val="24"/>
        </w:rPr>
        <w:t>εκατόν</w:t>
      </w:r>
      <w:proofErr w:type="spellEnd"/>
      <w:r>
        <w:rPr>
          <w:rFonts w:eastAsia="Times New Roman"/>
          <w:szCs w:val="24"/>
        </w:rPr>
        <w:t xml:space="preserve"> τριάντα</w:t>
      </w:r>
      <w:r>
        <w:rPr>
          <w:rFonts w:eastAsia="Times New Roman"/>
          <w:szCs w:val="24"/>
        </w:rPr>
        <w:t xml:space="preserve"> χιλιόμετρα την ώρα, δηλαδή πραγματικός τυφώνας, στις περιοχές της Ιεράπετρας, της </w:t>
      </w:r>
      <w:proofErr w:type="spellStart"/>
      <w:r>
        <w:rPr>
          <w:rFonts w:eastAsia="Times New Roman"/>
          <w:szCs w:val="24"/>
        </w:rPr>
        <w:t>Βιάννου</w:t>
      </w:r>
      <w:proofErr w:type="spellEnd"/>
      <w:r>
        <w:rPr>
          <w:rFonts w:eastAsia="Times New Roman"/>
          <w:szCs w:val="24"/>
        </w:rPr>
        <w:t xml:space="preserve">, στο </w:t>
      </w:r>
      <w:proofErr w:type="spellStart"/>
      <w:r>
        <w:rPr>
          <w:rFonts w:eastAsia="Times New Roman"/>
          <w:szCs w:val="24"/>
        </w:rPr>
        <w:t>Τυμπάκι</w:t>
      </w:r>
      <w:proofErr w:type="spellEnd"/>
      <w:r>
        <w:rPr>
          <w:rFonts w:eastAsia="Times New Roman"/>
          <w:szCs w:val="24"/>
        </w:rPr>
        <w:t>. Οι κατασκευές θερμοκηπίων ισοπεδώ</w:t>
      </w:r>
      <w:r>
        <w:rPr>
          <w:rFonts w:eastAsia="Times New Roman"/>
          <w:szCs w:val="24"/>
        </w:rPr>
        <w:lastRenderedPageBreak/>
        <w:t>θηκαν, η παραγωγή καταστράφηκε ολοσχερώς, στην καρ</w:t>
      </w:r>
      <w:r>
        <w:rPr>
          <w:rFonts w:eastAsia="Times New Roman"/>
          <w:szCs w:val="24"/>
        </w:rPr>
        <w:t xml:space="preserve">διά μάλιστα της παραγωγικής περιόδου, στη φάση της εξαγωγικής περιόδου. </w:t>
      </w:r>
    </w:p>
    <w:p w14:paraId="74465A7E" w14:textId="77777777" w:rsidR="00F20DF6" w:rsidRDefault="00F443B4">
      <w:pPr>
        <w:spacing w:line="600" w:lineRule="auto"/>
        <w:ind w:firstLine="720"/>
        <w:jc w:val="both"/>
        <w:rPr>
          <w:rFonts w:eastAsia="Times New Roman"/>
          <w:szCs w:val="24"/>
        </w:rPr>
      </w:pPr>
      <w:r>
        <w:rPr>
          <w:rFonts w:eastAsia="Times New Roman"/>
          <w:szCs w:val="24"/>
        </w:rPr>
        <w:t>Η οικονομική καταστροφή, κύριε Υπουργέ, είναι μεγάλη, είτε ολική σε κατασκευές και στην παραγωγή είτε ολοσχερώς</w:t>
      </w:r>
      <w:r>
        <w:rPr>
          <w:rFonts w:eastAsia="Times New Roman"/>
          <w:szCs w:val="24"/>
        </w:rPr>
        <w:t>,</w:t>
      </w:r>
      <w:r>
        <w:rPr>
          <w:rFonts w:eastAsia="Times New Roman"/>
          <w:szCs w:val="24"/>
        </w:rPr>
        <w:t xml:space="preserve"> μόνο στη φυτική παραγωγή.</w:t>
      </w:r>
    </w:p>
    <w:p w14:paraId="74465A7F"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Για παράδειγμα, στην Ιεράπετρα </w:t>
      </w:r>
      <w:r>
        <w:rPr>
          <w:rFonts w:eastAsia="Times New Roman" w:cs="Times New Roman"/>
          <w:szCs w:val="24"/>
        </w:rPr>
        <w:t>διακόσια εξήν</w:t>
      </w:r>
      <w:r>
        <w:rPr>
          <w:rFonts w:eastAsia="Times New Roman" w:cs="Times New Roman"/>
          <w:szCs w:val="24"/>
        </w:rPr>
        <w:t>τα</w:t>
      </w:r>
      <w:r>
        <w:rPr>
          <w:rFonts w:eastAsia="Times New Roman" w:cs="Times New Roman"/>
          <w:szCs w:val="24"/>
        </w:rPr>
        <w:t xml:space="preserve"> στρέμματα, νάιλον, ξύλινες ή σιδερένιες κατασκευές, υποστυλώματα και η φυτική παραγωγή, έχουν καταστραφεί ολοσχερώς. Η καταστροφή στην φυτική παραγωγή είναι πάνω από </w:t>
      </w:r>
      <w:r>
        <w:rPr>
          <w:rFonts w:eastAsia="Times New Roman" w:cs="Times New Roman"/>
          <w:szCs w:val="24"/>
        </w:rPr>
        <w:t>εξακόσια</w:t>
      </w:r>
      <w:r>
        <w:rPr>
          <w:rFonts w:eastAsia="Times New Roman" w:cs="Times New Roman"/>
          <w:szCs w:val="24"/>
        </w:rPr>
        <w:t xml:space="preserve"> στρέμματα. Οι καταστροφές ελαιόκαρπου είναι σε </w:t>
      </w:r>
      <w:r>
        <w:rPr>
          <w:rFonts w:eastAsia="Times New Roman" w:cs="Times New Roman"/>
          <w:szCs w:val="24"/>
        </w:rPr>
        <w:t>τριάντα επτά</w:t>
      </w:r>
      <w:r>
        <w:rPr>
          <w:rFonts w:eastAsia="Times New Roman" w:cs="Times New Roman"/>
          <w:szCs w:val="24"/>
        </w:rPr>
        <w:t xml:space="preserve"> στρέμματα. Και επι</w:t>
      </w:r>
      <w:r>
        <w:rPr>
          <w:rFonts w:eastAsia="Times New Roman" w:cs="Times New Roman"/>
          <w:szCs w:val="24"/>
        </w:rPr>
        <w:t>πλέον</w:t>
      </w:r>
      <w:r>
        <w:rPr>
          <w:rFonts w:eastAsia="Times New Roman" w:cs="Times New Roman"/>
          <w:szCs w:val="24"/>
        </w:rPr>
        <w:t>,</w:t>
      </w:r>
      <w:r>
        <w:rPr>
          <w:rFonts w:eastAsia="Times New Roman" w:cs="Times New Roman"/>
          <w:szCs w:val="24"/>
        </w:rPr>
        <w:t xml:space="preserve"> υπάρχουν τετρακόσιοι παραγωγοί</w:t>
      </w:r>
      <w:r>
        <w:rPr>
          <w:rFonts w:eastAsia="Times New Roman" w:cs="Times New Roman"/>
          <w:szCs w:val="24"/>
        </w:rPr>
        <w:t>,</w:t>
      </w:r>
      <w:r>
        <w:rPr>
          <w:rFonts w:eastAsia="Times New Roman" w:cs="Times New Roman"/>
          <w:szCs w:val="24"/>
        </w:rPr>
        <w:t xml:space="preserve"> που δεν θα δηλώ</w:t>
      </w:r>
      <w:r>
        <w:rPr>
          <w:rFonts w:eastAsia="Times New Roman" w:cs="Times New Roman"/>
          <w:szCs w:val="24"/>
        </w:rPr>
        <w:lastRenderedPageBreak/>
        <w:t>σουν ζημιές</w:t>
      </w:r>
      <w:r>
        <w:rPr>
          <w:rFonts w:eastAsia="Times New Roman" w:cs="Times New Roman"/>
          <w:szCs w:val="24"/>
        </w:rPr>
        <w:t>,</w:t>
      </w:r>
      <w:r>
        <w:rPr>
          <w:rFonts w:eastAsia="Times New Roman" w:cs="Times New Roman"/>
          <w:szCs w:val="24"/>
        </w:rPr>
        <w:t xml:space="preserve"> λόγω χαμηλής ζημιάς, αλλά έχει καταστραφεί η παραγωγή τους. Για να μην αναφέρω πόσοι θα ήθελαν να δηλώσουν, αλλά δεν το κάνουν είτε γιατί έχουν φύγει από τον ΕΛΓΑ είτε γιατί δεν μπόρεσαν να</w:t>
      </w:r>
      <w:r>
        <w:rPr>
          <w:rFonts w:eastAsia="Times New Roman" w:cs="Times New Roman"/>
          <w:szCs w:val="24"/>
        </w:rPr>
        <w:t xml:space="preserve"> εκπληρώσουν τις υποχρεώσεις τους είτε γιατί συνειδητά αποχώρησαν απ’ αυτόν.</w:t>
      </w:r>
    </w:p>
    <w:p w14:paraId="74465A80"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Στην </w:t>
      </w:r>
      <w:proofErr w:type="spellStart"/>
      <w:r>
        <w:rPr>
          <w:rFonts w:eastAsia="Times New Roman" w:cs="Times New Roman"/>
          <w:szCs w:val="24"/>
        </w:rPr>
        <w:t>Άρβη</w:t>
      </w:r>
      <w:proofErr w:type="spellEnd"/>
      <w:r>
        <w:rPr>
          <w:rFonts w:eastAsia="Times New Roman" w:cs="Times New Roman"/>
          <w:szCs w:val="24"/>
        </w:rPr>
        <w:t xml:space="preserve"> και στην Ψαρή Φοράδα έχουμε περίπου ολοσχερή καταστροφή σε </w:t>
      </w:r>
      <w:r>
        <w:rPr>
          <w:rFonts w:eastAsia="Times New Roman" w:cs="Times New Roman"/>
          <w:szCs w:val="24"/>
        </w:rPr>
        <w:t>εκατό</w:t>
      </w:r>
      <w:r>
        <w:rPr>
          <w:rFonts w:eastAsia="Times New Roman" w:cs="Times New Roman"/>
          <w:szCs w:val="24"/>
        </w:rPr>
        <w:t xml:space="preserve"> στρέμματα και σε </w:t>
      </w:r>
      <w:r>
        <w:rPr>
          <w:rFonts w:eastAsia="Times New Roman" w:cs="Times New Roman"/>
          <w:szCs w:val="24"/>
        </w:rPr>
        <w:t>διακόσια πενήντα</w:t>
      </w:r>
      <w:r>
        <w:rPr>
          <w:rFonts w:eastAsia="Times New Roman" w:cs="Times New Roman"/>
          <w:szCs w:val="24"/>
        </w:rPr>
        <w:t xml:space="preserve"> στρέμματα μερική καταστροφή στην κατασκευή και ολοσχερή στην παραγωγή.</w:t>
      </w:r>
      <w:r>
        <w:rPr>
          <w:rFonts w:eastAsia="Times New Roman" w:cs="Times New Roman"/>
          <w:szCs w:val="24"/>
        </w:rPr>
        <w:t xml:space="preserve"> Στο </w:t>
      </w:r>
      <w:proofErr w:type="spellStart"/>
      <w:r>
        <w:rPr>
          <w:rFonts w:eastAsia="Times New Roman" w:cs="Times New Roman"/>
          <w:szCs w:val="24"/>
        </w:rPr>
        <w:t>Τυμπάκι</w:t>
      </w:r>
      <w:proofErr w:type="spellEnd"/>
      <w:r>
        <w:rPr>
          <w:rFonts w:eastAsia="Times New Roman" w:cs="Times New Roman"/>
          <w:szCs w:val="24"/>
        </w:rPr>
        <w:t xml:space="preserve"> υπάρχει ολοσχερή</w:t>
      </w:r>
      <w:r>
        <w:rPr>
          <w:rFonts w:eastAsia="Times New Roman" w:cs="Times New Roman"/>
          <w:szCs w:val="24"/>
        </w:rPr>
        <w:t>ς</w:t>
      </w:r>
      <w:r>
        <w:rPr>
          <w:rFonts w:eastAsia="Times New Roman" w:cs="Times New Roman"/>
          <w:szCs w:val="24"/>
        </w:rPr>
        <w:t xml:space="preserve"> καταστροφή σε </w:t>
      </w:r>
      <w:r>
        <w:rPr>
          <w:rFonts w:eastAsia="Times New Roman" w:cs="Times New Roman"/>
          <w:szCs w:val="24"/>
        </w:rPr>
        <w:t xml:space="preserve">πενήντα </w:t>
      </w:r>
      <w:r>
        <w:rPr>
          <w:rFonts w:eastAsia="Times New Roman" w:cs="Times New Roman"/>
          <w:szCs w:val="24"/>
        </w:rPr>
        <w:t xml:space="preserve">στρέμματα και </w:t>
      </w:r>
      <w:proofErr w:type="spellStart"/>
      <w:r>
        <w:rPr>
          <w:rFonts w:eastAsia="Times New Roman" w:cs="Times New Roman"/>
          <w:szCs w:val="24"/>
        </w:rPr>
        <w:t>εκατόν</w:t>
      </w:r>
      <w:proofErr w:type="spellEnd"/>
      <w:r>
        <w:rPr>
          <w:rFonts w:eastAsia="Times New Roman" w:cs="Times New Roman"/>
          <w:szCs w:val="24"/>
        </w:rPr>
        <w:t xml:space="preserve"> πενήντα</w:t>
      </w:r>
      <w:r>
        <w:rPr>
          <w:rFonts w:eastAsia="Times New Roman" w:cs="Times New Roman"/>
          <w:szCs w:val="24"/>
        </w:rPr>
        <w:t xml:space="preserve"> στρέμματα στη φυτική παραγωγή. Και θα δούμε</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τι θα γίνει μέχρι το τέλος της καταμέτρησης που ολοκληρώνεται αύριο.</w:t>
      </w:r>
    </w:p>
    <w:p w14:paraId="74465A81"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lastRenderedPageBreak/>
        <w:t xml:space="preserve">Δεν είναι, βέβαια, μόνο οι </w:t>
      </w:r>
      <w:proofErr w:type="spellStart"/>
      <w:r>
        <w:rPr>
          <w:rFonts w:eastAsia="Times New Roman" w:cs="Times New Roman"/>
          <w:szCs w:val="24"/>
        </w:rPr>
        <w:t>θερμοκηπιακές</w:t>
      </w:r>
      <w:proofErr w:type="spellEnd"/>
      <w:r>
        <w:rPr>
          <w:rFonts w:eastAsia="Times New Roman" w:cs="Times New Roman"/>
          <w:szCs w:val="24"/>
        </w:rPr>
        <w:t xml:space="preserve"> </w:t>
      </w:r>
      <w:r>
        <w:rPr>
          <w:rFonts w:eastAsia="Times New Roman" w:cs="Times New Roman"/>
          <w:szCs w:val="24"/>
        </w:rPr>
        <w:t>καλλιέργειες</w:t>
      </w:r>
      <w:r>
        <w:rPr>
          <w:rFonts w:eastAsia="Times New Roman" w:cs="Times New Roman"/>
          <w:szCs w:val="24"/>
        </w:rPr>
        <w:t>,</w:t>
      </w:r>
      <w:r>
        <w:rPr>
          <w:rFonts w:eastAsia="Times New Roman" w:cs="Times New Roman"/>
          <w:szCs w:val="24"/>
        </w:rPr>
        <w:t xml:space="preserve"> που έχουν υποστεί ζημιά. Έχουν υποστεί σημαντικές ζημιές στύλοι της ΔΕΗ, δρόμοι, αποθηκευτικοί χώροι, το γυμναστήριο της </w:t>
      </w:r>
      <w:proofErr w:type="spellStart"/>
      <w:r>
        <w:rPr>
          <w:rFonts w:eastAsia="Times New Roman" w:cs="Times New Roman"/>
          <w:szCs w:val="24"/>
        </w:rPr>
        <w:t>Βιάνου</w:t>
      </w:r>
      <w:proofErr w:type="spellEnd"/>
      <w:r>
        <w:rPr>
          <w:rFonts w:eastAsia="Times New Roman" w:cs="Times New Roman"/>
          <w:szCs w:val="24"/>
        </w:rPr>
        <w:t xml:space="preserve">, τα αλιευτικά καταφύγια </w:t>
      </w:r>
      <w:proofErr w:type="spellStart"/>
      <w:r>
        <w:rPr>
          <w:rFonts w:eastAsia="Times New Roman" w:cs="Times New Roman"/>
          <w:szCs w:val="24"/>
        </w:rPr>
        <w:t>Άρβης</w:t>
      </w:r>
      <w:proofErr w:type="spellEnd"/>
      <w:r>
        <w:rPr>
          <w:rFonts w:eastAsia="Times New Roman" w:cs="Times New Roman"/>
          <w:szCs w:val="24"/>
        </w:rPr>
        <w:t xml:space="preserve"> και Καστρίου, σπίτια, διάφορα χτίσματα. Όπως ζημιά έχει υποστεί το σχολικό κτήριο</w:t>
      </w:r>
      <w:r>
        <w:rPr>
          <w:rFonts w:eastAsia="Times New Roman" w:cs="Times New Roman"/>
          <w:szCs w:val="24"/>
        </w:rPr>
        <w:t>,</w:t>
      </w:r>
      <w:r>
        <w:rPr>
          <w:rFonts w:eastAsia="Times New Roman" w:cs="Times New Roman"/>
          <w:szCs w:val="24"/>
        </w:rPr>
        <w:t xml:space="preserve"> ό</w:t>
      </w:r>
      <w:r>
        <w:rPr>
          <w:rFonts w:eastAsia="Times New Roman" w:cs="Times New Roman"/>
          <w:szCs w:val="24"/>
        </w:rPr>
        <w:t xml:space="preserve">που στεγάζεται το Γυμνάσιο </w:t>
      </w:r>
      <w:proofErr w:type="spellStart"/>
      <w:r>
        <w:rPr>
          <w:rFonts w:eastAsia="Times New Roman" w:cs="Times New Roman"/>
          <w:szCs w:val="24"/>
        </w:rPr>
        <w:t>Κουτσουρά</w:t>
      </w:r>
      <w:proofErr w:type="spellEnd"/>
      <w:r>
        <w:rPr>
          <w:rFonts w:eastAsia="Times New Roman" w:cs="Times New Roman"/>
          <w:szCs w:val="24"/>
        </w:rPr>
        <w:t xml:space="preserve"> και το σχολικό συγκρότημα </w:t>
      </w:r>
      <w:r>
        <w:rPr>
          <w:rFonts w:eastAsia="Times New Roman" w:cs="Times New Roman"/>
          <w:szCs w:val="24"/>
        </w:rPr>
        <w:t>γ</w:t>
      </w:r>
      <w:r>
        <w:rPr>
          <w:rFonts w:eastAsia="Times New Roman" w:cs="Times New Roman"/>
          <w:szCs w:val="24"/>
        </w:rPr>
        <w:t>υμνασίου-</w:t>
      </w:r>
      <w:r>
        <w:rPr>
          <w:rFonts w:eastAsia="Times New Roman" w:cs="Times New Roman"/>
          <w:szCs w:val="24"/>
        </w:rPr>
        <w:t>λ</w:t>
      </w:r>
      <w:r>
        <w:rPr>
          <w:rFonts w:eastAsia="Times New Roman" w:cs="Times New Roman"/>
          <w:szCs w:val="24"/>
        </w:rPr>
        <w:t>υκείου, Μακρύ Γιαλού</w:t>
      </w:r>
      <w:r>
        <w:rPr>
          <w:rFonts w:eastAsia="Times New Roman" w:cs="Times New Roman"/>
          <w:szCs w:val="24"/>
        </w:rPr>
        <w:t>,</w:t>
      </w:r>
      <w:r>
        <w:rPr>
          <w:rFonts w:eastAsia="Times New Roman" w:cs="Times New Roman"/>
          <w:szCs w:val="24"/>
        </w:rPr>
        <w:t xml:space="preserve"> καθώς και το </w:t>
      </w:r>
      <w:r>
        <w:rPr>
          <w:rFonts w:eastAsia="Times New Roman" w:cs="Times New Roman"/>
          <w:szCs w:val="24"/>
        </w:rPr>
        <w:t>νηπιαγωγείο</w:t>
      </w:r>
      <w:r>
        <w:rPr>
          <w:rFonts w:eastAsia="Times New Roman" w:cs="Times New Roman"/>
          <w:szCs w:val="24"/>
        </w:rPr>
        <w:t>.</w:t>
      </w:r>
    </w:p>
    <w:p w14:paraId="74465A82"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74465A83"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Σας ρωτάμε, κύριε Υπουργέ, τι προτίθεστε να κάνετε</w:t>
      </w:r>
      <w:r>
        <w:rPr>
          <w:rFonts w:eastAsia="Times New Roman" w:cs="Times New Roman"/>
          <w:szCs w:val="24"/>
        </w:rPr>
        <w:t xml:space="preserve"> για ικανοποιήσετε τα αιτήματα των αγροτών και να παρθούν άμεσα μέτρα</w:t>
      </w:r>
      <w:r>
        <w:rPr>
          <w:rFonts w:eastAsia="Times New Roman" w:cs="Times New Roman"/>
          <w:szCs w:val="24"/>
        </w:rPr>
        <w:t>,</w:t>
      </w:r>
      <w:r>
        <w:rPr>
          <w:rFonts w:eastAsia="Times New Roman" w:cs="Times New Roman"/>
          <w:szCs w:val="24"/>
        </w:rPr>
        <w:t xml:space="preserve"> εδώ και τώρα</w:t>
      </w:r>
      <w:r>
        <w:rPr>
          <w:rFonts w:eastAsia="Times New Roman" w:cs="Times New Roman"/>
          <w:szCs w:val="24"/>
        </w:rPr>
        <w:t>,</w:t>
      </w:r>
      <w:r>
        <w:rPr>
          <w:rFonts w:eastAsia="Times New Roman" w:cs="Times New Roman"/>
          <w:szCs w:val="24"/>
        </w:rPr>
        <w:t xml:space="preserve"> για να ενταχθούν στο καθεστώς έκτακτης ανάγκης όλες ανεξαιρέτως οι πληγείσες περιοχές</w:t>
      </w:r>
      <w:r>
        <w:rPr>
          <w:rFonts w:eastAsia="Times New Roman" w:cs="Times New Roman"/>
          <w:szCs w:val="24"/>
        </w:rPr>
        <w:t>,</w:t>
      </w:r>
      <w:r>
        <w:rPr>
          <w:rFonts w:eastAsia="Times New Roman" w:cs="Times New Roman"/>
          <w:szCs w:val="24"/>
        </w:rPr>
        <w:t xml:space="preserve"> από τον </w:t>
      </w:r>
      <w:proofErr w:type="spellStart"/>
      <w:r>
        <w:rPr>
          <w:rFonts w:eastAsia="Times New Roman" w:cs="Times New Roman"/>
          <w:szCs w:val="24"/>
        </w:rPr>
        <w:t>Κουτσουρά</w:t>
      </w:r>
      <w:proofErr w:type="spellEnd"/>
      <w:r>
        <w:rPr>
          <w:rFonts w:eastAsia="Times New Roman" w:cs="Times New Roman"/>
          <w:szCs w:val="24"/>
        </w:rPr>
        <w:t xml:space="preserve"> μέχρι </w:t>
      </w:r>
      <w:r>
        <w:rPr>
          <w:rFonts w:eastAsia="Times New Roman" w:cs="Times New Roman"/>
          <w:szCs w:val="24"/>
        </w:rPr>
        <w:lastRenderedPageBreak/>
        <w:t xml:space="preserve">και το </w:t>
      </w:r>
      <w:proofErr w:type="spellStart"/>
      <w:r>
        <w:rPr>
          <w:rFonts w:eastAsia="Times New Roman" w:cs="Times New Roman"/>
          <w:szCs w:val="24"/>
        </w:rPr>
        <w:t>Τυμπάκι</w:t>
      </w:r>
      <w:proofErr w:type="spellEnd"/>
      <w:r>
        <w:rPr>
          <w:rFonts w:eastAsia="Times New Roman" w:cs="Times New Roman"/>
          <w:szCs w:val="24"/>
        </w:rPr>
        <w:t>; Και όταν λέμε «καθεστώς έκτακτης ανάγκης» εν</w:t>
      </w:r>
      <w:r>
        <w:rPr>
          <w:rFonts w:eastAsia="Times New Roman" w:cs="Times New Roman"/>
          <w:szCs w:val="24"/>
        </w:rPr>
        <w:t>νοούμε</w:t>
      </w:r>
      <w:r>
        <w:rPr>
          <w:rFonts w:eastAsia="Times New Roman" w:cs="Times New Roman"/>
          <w:szCs w:val="24"/>
        </w:rPr>
        <w:t>,</w:t>
      </w:r>
      <w:r>
        <w:rPr>
          <w:rFonts w:eastAsia="Times New Roman" w:cs="Times New Roman"/>
          <w:szCs w:val="24"/>
        </w:rPr>
        <w:t xml:space="preserve"> όχι στα χαρτιά αλλά στην ουσία, που σημαίνει κινητοποίηση κρατικής μηχανής, να διαθέσει ο ΕΛΓΑ προσωπικό, γεωπόνους, να βγουν στα χωράφια να εκτιμήσουν, να διαθέσει το κράτος κονδύλια για την αποκατάσταση των ζημιών, την αποζημίωση των πληγέντων, κ</w:t>
      </w:r>
      <w:r>
        <w:rPr>
          <w:rFonts w:eastAsia="Times New Roman" w:cs="Times New Roman"/>
          <w:szCs w:val="24"/>
        </w:rPr>
        <w:t xml:space="preserve">ατά παρέκκλιση χρονοβόρων γραφειοκρατικών διαδικασιών. </w:t>
      </w:r>
    </w:p>
    <w:p w14:paraId="74465A84"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Τι απ’ όλα αυτά, εν πάση </w:t>
      </w:r>
      <w:proofErr w:type="spellStart"/>
      <w:r>
        <w:rPr>
          <w:rFonts w:eastAsia="Times New Roman" w:cs="Times New Roman"/>
          <w:szCs w:val="24"/>
        </w:rPr>
        <w:t>περιπτώσει</w:t>
      </w:r>
      <w:proofErr w:type="spellEnd"/>
      <w:r>
        <w:rPr>
          <w:rFonts w:eastAsia="Times New Roman" w:cs="Times New Roman"/>
          <w:szCs w:val="24"/>
        </w:rPr>
        <w:t>, έχετε κάνει μέχρι σήμερα; Πρέπει να μας πείτε. Δεν υπάρχει προσωπικό στον ΕΛΓΑ</w:t>
      </w:r>
      <w:r>
        <w:rPr>
          <w:rFonts w:eastAsia="Times New Roman" w:cs="Times New Roman"/>
          <w:szCs w:val="24"/>
        </w:rPr>
        <w:t>,</w:t>
      </w:r>
      <w:r>
        <w:rPr>
          <w:rFonts w:eastAsia="Times New Roman" w:cs="Times New Roman"/>
          <w:szCs w:val="24"/>
        </w:rPr>
        <w:t xml:space="preserve"> για να πάει στα θερμοκήπια. Ο ΕΛΓΑ δεν αποζημιώνει. Μέτρα διευκόλυνσης των πληγέντων και αναστολή δανειακών και άλλων υποχρεώσεων…</w:t>
      </w:r>
    </w:p>
    <w:p w14:paraId="74465A85" w14:textId="77777777" w:rsidR="00F20DF6" w:rsidRDefault="00F443B4">
      <w:pPr>
        <w:spacing w:line="600" w:lineRule="auto"/>
        <w:ind w:firstLine="720"/>
        <w:jc w:val="both"/>
        <w:rPr>
          <w:rFonts w:eastAsia="Times New Roman"/>
          <w:bCs/>
          <w:szCs w:val="24"/>
        </w:rPr>
      </w:pPr>
      <w:r>
        <w:rPr>
          <w:rFonts w:eastAsia="Times New Roman"/>
          <w:b/>
          <w:bCs/>
          <w:szCs w:val="24"/>
        </w:rPr>
        <w:lastRenderedPageBreak/>
        <w:t xml:space="preserve">ΠΡΟΕΔΡΕΥΩΝ (Γεώργιος Βαρεμένος): </w:t>
      </w:r>
      <w:r>
        <w:rPr>
          <w:rFonts w:eastAsia="Times New Roman"/>
          <w:bCs/>
          <w:szCs w:val="24"/>
        </w:rPr>
        <w:t>Έχετε και δευτερολογία, κύριε Συντυχάκη.</w:t>
      </w:r>
    </w:p>
    <w:p w14:paraId="74465A86"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Επιτρέψτε μου να ολοκληρώσω </w:t>
      </w:r>
      <w:r>
        <w:rPr>
          <w:rFonts w:eastAsia="Times New Roman" w:cs="Times New Roman"/>
          <w:szCs w:val="24"/>
        </w:rPr>
        <w:t>τα ερωτήματα. Δεν είναι και λίγα. Η ζημιά είναι πάρα πολύ μεγάλη. Να είστε ευέλικτος σε αυτό το ζήτημα, γιατί είναι πάρα πολλά τα ερωτήματα.</w:t>
      </w:r>
    </w:p>
    <w:p w14:paraId="74465A87" w14:textId="77777777" w:rsidR="00F20DF6" w:rsidRDefault="00F443B4">
      <w:pPr>
        <w:spacing w:line="600" w:lineRule="auto"/>
        <w:ind w:firstLine="720"/>
        <w:jc w:val="both"/>
        <w:rPr>
          <w:rFonts w:eastAsia="Times New Roman"/>
          <w:bCs/>
          <w:szCs w:val="24"/>
        </w:rPr>
      </w:pPr>
      <w:r>
        <w:rPr>
          <w:rFonts w:eastAsia="Times New Roman"/>
          <w:b/>
          <w:bCs/>
          <w:szCs w:val="24"/>
        </w:rPr>
        <w:t xml:space="preserve">ΠΡΟΕΔΡΕΥΩΝ (Γεώργιος Βαρεμένος): </w:t>
      </w:r>
      <w:r>
        <w:rPr>
          <w:rFonts w:eastAsia="Times New Roman"/>
          <w:bCs/>
          <w:szCs w:val="24"/>
        </w:rPr>
        <w:t>Ο χρόνος δεν πάει ανάλογα με τη ζημιά, κύριε Συντυχάκη.</w:t>
      </w:r>
    </w:p>
    <w:p w14:paraId="74465A88"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Δώσα</w:t>
      </w:r>
      <w:r>
        <w:rPr>
          <w:rFonts w:eastAsia="Times New Roman" w:cs="Times New Roman"/>
          <w:szCs w:val="24"/>
        </w:rPr>
        <w:t>τε σε προηγούμενους παραπάνω χρόνο απ’ ό,τι έχετε δώσει σε εμένα αυτή τη στιγμή.</w:t>
      </w:r>
    </w:p>
    <w:p w14:paraId="74465A89"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Σας καλούμε, λοιπόν, κύριε Υπουργέ να μας απαντήσετε συγκεκριμένα: </w:t>
      </w:r>
    </w:p>
    <w:p w14:paraId="74465A8A"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lastRenderedPageBreak/>
        <w:t>Θα αποζημιωθούν οι πληγέντες αγρότες στο 100% της ζημιάς από τον ΕΛΓΑ</w:t>
      </w:r>
      <w:r>
        <w:rPr>
          <w:rFonts w:eastAsia="Times New Roman" w:cs="Times New Roman"/>
          <w:szCs w:val="24"/>
        </w:rPr>
        <w:t>,</w:t>
      </w:r>
      <w:r>
        <w:rPr>
          <w:rFonts w:eastAsia="Times New Roman" w:cs="Times New Roman"/>
          <w:szCs w:val="24"/>
        </w:rPr>
        <w:t xml:space="preserve"> χωρίς αστερίσκους και προϋποθέσεις -</w:t>
      </w:r>
      <w:r>
        <w:rPr>
          <w:rFonts w:eastAsia="Times New Roman" w:cs="Times New Roman"/>
          <w:szCs w:val="24"/>
        </w:rPr>
        <w:t>λαμβάνοντας υπόψη ότι βρίσκονται σε φάση συγκομιδής- και με τις υφιστάμενες τιμές παραγωγού και μάλιστα</w:t>
      </w:r>
      <w:r>
        <w:rPr>
          <w:rFonts w:eastAsia="Times New Roman" w:cs="Times New Roman"/>
          <w:szCs w:val="24"/>
        </w:rPr>
        <w:t>,</w:t>
      </w:r>
      <w:r>
        <w:rPr>
          <w:rFonts w:eastAsia="Times New Roman" w:cs="Times New Roman"/>
          <w:szCs w:val="24"/>
        </w:rPr>
        <w:t xml:space="preserve"> άμεσα για να ορθοποδήσουν; </w:t>
      </w:r>
    </w:p>
    <w:p w14:paraId="74465A8B"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Θα δοθεί έκτακτη ενίσχυση από τον κρατικό προϋπολογισμό για τις πρώτες άμεσες ανάγκες τους και πότε; </w:t>
      </w:r>
    </w:p>
    <w:p w14:paraId="74465A8C"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Θα δοθεί παράταση στην προθεσμία κήρυξης των περιοχών σε κατάσταση έκτακτης ανάγκης στους έξι μήνες από τον έναν που έχει καθοριστεί, διότι δεν φτάνει αυτό το χρονικό περιθώριο; </w:t>
      </w:r>
    </w:p>
    <w:p w14:paraId="74465A8D"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Θα προσλάβει προσωπικό ο ΕΛΓΑ; </w:t>
      </w:r>
    </w:p>
    <w:p w14:paraId="74465A8E"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Θα απαλλαγούν από φορολογικές και ασφαλιστικέ</w:t>
      </w:r>
      <w:r>
        <w:rPr>
          <w:rFonts w:eastAsia="Times New Roman" w:cs="Times New Roman"/>
          <w:szCs w:val="24"/>
        </w:rPr>
        <w:t xml:space="preserve">ς υποχρεώσεις και πάγωμα των οφειλών των δανείων όλων των πληγέντων για διάστημα τριών ετών, όπως αιτούνται; </w:t>
      </w:r>
    </w:p>
    <w:p w14:paraId="74465A8F"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lastRenderedPageBreak/>
        <w:t xml:space="preserve">Θα σταματήσουν οι πλειστηριασμοί, οι κατασχέσεις και οι δεσμεύσεις λογαριασμών; </w:t>
      </w:r>
    </w:p>
    <w:p w14:paraId="74465A90"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Θα αποδεσμευτούν οι ήδη δεσμευμένοι λογαριασμοί των πληγέντων; </w:t>
      </w:r>
    </w:p>
    <w:p w14:paraId="74465A91" w14:textId="77777777" w:rsidR="00F20DF6" w:rsidRDefault="00F443B4">
      <w:pPr>
        <w:spacing w:line="600" w:lineRule="auto"/>
        <w:ind w:firstLine="720"/>
        <w:jc w:val="both"/>
        <w:rPr>
          <w:rFonts w:eastAsia="Times New Roman" w:cs="Times New Roman"/>
          <w:szCs w:val="24"/>
        </w:rPr>
      </w:pPr>
      <w:r>
        <w:rPr>
          <w:rFonts w:eastAsia="Times New Roman"/>
          <w:b/>
          <w:bCs/>
          <w:szCs w:val="24"/>
        </w:rPr>
        <w:t>Π</w:t>
      </w:r>
      <w:r>
        <w:rPr>
          <w:rFonts w:eastAsia="Times New Roman"/>
          <w:b/>
          <w:bCs/>
          <w:szCs w:val="24"/>
        </w:rPr>
        <w:t xml:space="preserve">ΡΟΕΔΡΕΥΩΝ (Γεώργιος Βαρεμένος): </w:t>
      </w:r>
      <w:r>
        <w:rPr>
          <w:rFonts w:eastAsia="Times New Roman"/>
          <w:bCs/>
          <w:szCs w:val="24"/>
        </w:rPr>
        <w:t>Ωραία, να πάρετε την απάντηση, κύριε Συντυχάκη.</w:t>
      </w:r>
    </w:p>
    <w:p w14:paraId="74465A92"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Είναι αμείλικτα τα ερωτήματα. Είναι σε θυμό οι παραγωγοί. Περιμένουμε τώρα από εσάς -γιατί μας παρακολουθούν τώρα- συγκεκριμένες απαντήσεις.</w:t>
      </w:r>
    </w:p>
    <w:p w14:paraId="74465A93"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Ευχαριστώ πολ</w:t>
      </w:r>
      <w:r>
        <w:rPr>
          <w:rFonts w:eastAsia="Times New Roman" w:cs="Times New Roman"/>
          <w:szCs w:val="24"/>
        </w:rPr>
        <w:t>ύ.</w:t>
      </w:r>
    </w:p>
    <w:p w14:paraId="74465A94" w14:textId="77777777" w:rsidR="00F20DF6" w:rsidRDefault="00F443B4">
      <w:pPr>
        <w:spacing w:line="600" w:lineRule="auto"/>
        <w:ind w:firstLine="720"/>
        <w:jc w:val="both"/>
        <w:rPr>
          <w:rFonts w:eastAsia="Times New Roman"/>
          <w:bCs/>
          <w:szCs w:val="24"/>
        </w:rPr>
      </w:pPr>
      <w:r>
        <w:rPr>
          <w:rFonts w:eastAsia="Times New Roman"/>
          <w:b/>
          <w:bCs/>
          <w:szCs w:val="24"/>
        </w:rPr>
        <w:t xml:space="preserve">ΠΡΟΕΔΡΕΥΩΝ (Γεώργιος Βαρεμένος): </w:t>
      </w:r>
      <w:r>
        <w:rPr>
          <w:rFonts w:eastAsia="Times New Roman"/>
          <w:bCs/>
          <w:szCs w:val="24"/>
        </w:rPr>
        <w:t>Τον λόγο έχει ο κύριος Υπουργός.</w:t>
      </w:r>
    </w:p>
    <w:p w14:paraId="74465A95"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lastRenderedPageBreak/>
        <w:t xml:space="preserve">ΕΥΑΓΓΕΛΟΣ ΑΠΟΣΤΟΛΟΥ (Υπουργός Αγροτικής Ανάπτυξης και Τροφίμων): </w:t>
      </w:r>
      <w:r>
        <w:rPr>
          <w:rFonts w:eastAsia="Times New Roman" w:cs="Times New Roman"/>
          <w:szCs w:val="24"/>
        </w:rPr>
        <w:t>Κύριε συνάδελφε, βάλατε τόσα πολλά θέματα</w:t>
      </w:r>
      <w:r>
        <w:rPr>
          <w:rFonts w:eastAsia="Times New Roman" w:cs="Times New Roman"/>
          <w:szCs w:val="24"/>
        </w:rPr>
        <w:t>,</w:t>
      </w:r>
      <w:r>
        <w:rPr>
          <w:rFonts w:eastAsia="Times New Roman" w:cs="Times New Roman"/>
          <w:szCs w:val="24"/>
        </w:rPr>
        <w:t xml:space="preserve"> που αντιλαμβάνεστε ότι εγώ, ως Υπουργός Αγροτικής Ανάπτυξης, δεν μπορώ να σας α</w:t>
      </w:r>
      <w:r>
        <w:rPr>
          <w:rFonts w:eastAsia="Times New Roman" w:cs="Times New Roman"/>
          <w:szCs w:val="24"/>
        </w:rPr>
        <w:t>παντήσω.</w:t>
      </w:r>
    </w:p>
    <w:p w14:paraId="74465A96"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Από την ώρα, λοιπόν, που πήρατε τον ένα μήνα σε κατάσταση έκτακτης ανάγκης είναι θέμα διαδικασιών και της Περιφερειακής Αυτοδιοίκησης και της </w:t>
      </w:r>
      <w:r>
        <w:rPr>
          <w:rFonts w:eastAsia="Times New Roman" w:cs="Times New Roman"/>
          <w:szCs w:val="24"/>
        </w:rPr>
        <w:t>τοπικής α</w:t>
      </w:r>
      <w:r>
        <w:rPr>
          <w:rFonts w:eastAsia="Times New Roman" w:cs="Times New Roman"/>
          <w:szCs w:val="24"/>
        </w:rPr>
        <w:t>υτοδιοίκησης με τα συναρμόδια Υπουργεία, εφ’ όσον υπάρχει ανάγκη –που φαίνεται ότι υπάρχει ανάγκ</w:t>
      </w:r>
      <w:r>
        <w:rPr>
          <w:rFonts w:eastAsia="Times New Roman" w:cs="Times New Roman"/>
          <w:szCs w:val="24"/>
        </w:rPr>
        <w:t>η- να δοθεί μία παράταση. Αυτό είναι κάτι που γίνεται και σε όλες τις περιπτώσεις</w:t>
      </w:r>
      <w:r>
        <w:rPr>
          <w:rFonts w:eastAsia="Times New Roman" w:cs="Times New Roman"/>
          <w:szCs w:val="24"/>
        </w:rPr>
        <w:t>,</w:t>
      </w:r>
      <w:r>
        <w:rPr>
          <w:rFonts w:eastAsia="Times New Roman" w:cs="Times New Roman"/>
          <w:szCs w:val="24"/>
        </w:rPr>
        <w:t xml:space="preserve"> που αφορούν ζημιές και τέτοιες καταστάσεις</w:t>
      </w:r>
      <w:r>
        <w:rPr>
          <w:rFonts w:eastAsia="Times New Roman" w:cs="Times New Roman"/>
          <w:szCs w:val="24"/>
        </w:rPr>
        <w:t>,</w:t>
      </w:r>
      <w:r>
        <w:rPr>
          <w:rFonts w:eastAsia="Times New Roman" w:cs="Times New Roman"/>
          <w:szCs w:val="24"/>
        </w:rPr>
        <w:t xml:space="preserve"> που αντιμετωπίζει η ύπαιθρος χώρα. </w:t>
      </w:r>
    </w:p>
    <w:p w14:paraId="74465A97"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lastRenderedPageBreak/>
        <w:t>Από εκεί και πέρα</w:t>
      </w:r>
      <w:r>
        <w:rPr>
          <w:rFonts w:eastAsia="Times New Roman" w:cs="Times New Roman"/>
          <w:szCs w:val="24"/>
        </w:rPr>
        <w:t>,</w:t>
      </w:r>
      <w:r>
        <w:rPr>
          <w:rFonts w:eastAsia="Times New Roman" w:cs="Times New Roman"/>
          <w:szCs w:val="24"/>
        </w:rPr>
        <w:t xml:space="preserve"> όσον αφορά τα ζητήματα που έχουν σχέση με το Υπουργείο Αγροτικής Ανάπτυξης</w:t>
      </w:r>
      <w:r>
        <w:rPr>
          <w:rFonts w:eastAsia="Times New Roman" w:cs="Times New Roman"/>
          <w:szCs w:val="24"/>
        </w:rPr>
        <w:t xml:space="preserve">, βεβαίως, και έχουν ξεκινήσει οι εκτιμήσεις των ζημιών, έχουν πάει γενικά σε όλη την περιοχή οι εκτιμητές. Δεν καθυστερήσαμε ούτε μία μέρα. </w:t>
      </w:r>
    </w:p>
    <w:p w14:paraId="74465A98"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Αντιλαμβάνεστε, όμως, ότι όλη αυτή η διαδικασία της εκτίμησης των ζημιών</w:t>
      </w:r>
      <w:r>
        <w:rPr>
          <w:rFonts w:eastAsia="Times New Roman" w:cs="Times New Roman"/>
          <w:szCs w:val="24"/>
        </w:rPr>
        <w:t>,</w:t>
      </w:r>
      <w:r>
        <w:rPr>
          <w:rFonts w:eastAsia="Times New Roman" w:cs="Times New Roman"/>
          <w:szCs w:val="24"/>
        </w:rPr>
        <w:t xml:space="preserve"> μέχρι την πληρωμή</w:t>
      </w:r>
      <w:r>
        <w:rPr>
          <w:rFonts w:eastAsia="Times New Roman" w:cs="Times New Roman"/>
          <w:szCs w:val="24"/>
        </w:rPr>
        <w:t>,</w:t>
      </w:r>
      <w:r>
        <w:rPr>
          <w:rFonts w:eastAsia="Times New Roman" w:cs="Times New Roman"/>
          <w:szCs w:val="24"/>
        </w:rPr>
        <w:t xml:space="preserve"> δεν είναι κάτι το οπο</w:t>
      </w:r>
      <w:r>
        <w:rPr>
          <w:rFonts w:eastAsia="Times New Roman" w:cs="Times New Roman"/>
          <w:szCs w:val="24"/>
        </w:rPr>
        <w:t xml:space="preserve">ίο μπορεί να γίνει από τη μία μέρα στην άλλη, για τον απλούστατο λόγο ότι το πρώτο που πρέπει να δούμε μετά τις αναγγελίες και την πρώτη εκτίμηση είναι το κατά πόσον έχουμε ασφαλιστική κάλυψη από πλευράς του ΕΛΓΑ ή δεν έχουμε. </w:t>
      </w:r>
    </w:p>
    <w:p w14:paraId="74465A99"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Άρα, το πρώτο ζήτημα που μπα</w:t>
      </w:r>
      <w:r>
        <w:rPr>
          <w:rFonts w:eastAsia="Times New Roman" w:cs="Times New Roman"/>
          <w:szCs w:val="24"/>
        </w:rPr>
        <w:t>ίνει είναι να δούμε και σε σχέση με την απώλεια της παραγωγής, αλλά και με τον πάγιο εξοπλισμό αν υπάρχει ασφαλιστική κάλυψη. Βεβαίως</w:t>
      </w:r>
      <w:r>
        <w:rPr>
          <w:rFonts w:eastAsia="Times New Roman" w:cs="Times New Roman"/>
          <w:szCs w:val="24"/>
        </w:rPr>
        <w:t>,</w:t>
      </w:r>
      <w:r>
        <w:rPr>
          <w:rFonts w:eastAsia="Times New Roman" w:cs="Times New Roman"/>
          <w:szCs w:val="24"/>
        </w:rPr>
        <w:t xml:space="preserve"> στις περιπτώσεις αυτές </w:t>
      </w:r>
      <w:r>
        <w:rPr>
          <w:rFonts w:eastAsia="Times New Roman" w:cs="Times New Roman"/>
          <w:szCs w:val="24"/>
        </w:rPr>
        <w:lastRenderedPageBreak/>
        <w:t>που υπάρχει ασφαλιστική κάλυψη θα κινηθούν οι διαδικασίες και μέσα σε ένα χρονικό διάστημα –εγώ σα</w:t>
      </w:r>
      <w:r>
        <w:rPr>
          <w:rFonts w:eastAsia="Times New Roman" w:cs="Times New Roman"/>
          <w:szCs w:val="24"/>
        </w:rPr>
        <w:t xml:space="preserve">ς λέω κάτι το οποίο είναι πλέον μόνιμο την τελευταία περίοδο- σε έξι-επτά μήνες θα υπάρξει η αντίστοιχη καταβολή της αποζημίωσης. </w:t>
      </w:r>
    </w:p>
    <w:p w14:paraId="74465A9A"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Τώρα εσείς μου λέτε, το 100% της αποζημίωσης; Εγώ σας λέω ότι αυτή που αφορά τα ασφάλιστρα του ΕΛΓΑ σε μία πρώτη φάση πληρώνε</w:t>
      </w:r>
      <w:r>
        <w:rPr>
          <w:rFonts w:eastAsia="Times New Roman" w:cs="Times New Roman"/>
          <w:szCs w:val="24"/>
        </w:rPr>
        <w:t>ται το 70%. Και βεβαίως</w:t>
      </w:r>
      <w:r>
        <w:rPr>
          <w:rFonts w:eastAsia="Times New Roman" w:cs="Times New Roman"/>
          <w:szCs w:val="24"/>
        </w:rPr>
        <w:t>,</w:t>
      </w:r>
      <w:r>
        <w:rPr>
          <w:rFonts w:eastAsia="Times New Roman" w:cs="Times New Roman"/>
          <w:szCs w:val="24"/>
        </w:rPr>
        <w:t xml:space="preserve"> στην πορεία και ιδιαίτερα σε μια περίοδο που οι ζημιές λόγω κλιματικής αλλαγής κ</w:t>
      </w:r>
      <w:r>
        <w:rPr>
          <w:rFonts w:eastAsia="Times New Roman" w:cs="Times New Roman"/>
          <w:szCs w:val="24"/>
        </w:rPr>
        <w:t>.λπ.</w:t>
      </w:r>
      <w:r>
        <w:rPr>
          <w:rFonts w:eastAsia="Times New Roman" w:cs="Times New Roman"/>
          <w:szCs w:val="24"/>
        </w:rPr>
        <w:t xml:space="preserve"> πάντα υπερκαλύπτουν τον προϋπολογισμό του ΕΛΓΑ να δούμε, βεβαίως, από εκεί και πέρα</w:t>
      </w:r>
      <w:r>
        <w:rPr>
          <w:rFonts w:eastAsia="Times New Roman" w:cs="Times New Roman"/>
          <w:szCs w:val="24"/>
        </w:rPr>
        <w:t>,</w:t>
      </w:r>
      <w:r>
        <w:rPr>
          <w:rFonts w:eastAsia="Times New Roman" w:cs="Times New Roman"/>
          <w:szCs w:val="24"/>
        </w:rPr>
        <w:t xml:space="preserve"> γιατί έχουμε και τα αποθέματα, αλλά και τη δυνατότητα μέσα απ</w:t>
      </w:r>
      <w:r>
        <w:rPr>
          <w:rFonts w:eastAsia="Times New Roman" w:cs="Times New Roman"/>
          <w:szCs w:val="24"/>
        </w:rPr>
        <w:t>ό το Γενικό Λογιστήριο να αυξήσουμε τον προϋπολογισμό του ΕΛΓΑ κατά 30%, για να καλύψουμε τις ζημιές.</w:t>
      </w:r>
    </w:p>
    <w:p w14:paraId="74465A9B"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lastRenderedPageBreak/>
        <w:t>Τώρα, επειδή είναι σίγουρο ότι υπάρχουν ζημιές που δεν καλύπτονται από τον ΕΛΓΑ</w:t>
      </w:r>
      <w:r>
        <w:rPr>
          <w:rFonts w:eastAsia="Times New Roman" w:cs="Times New Roman"/>
          <w:szCs w:val="24"/>
        </w:rPr>
        <w:t>,</w:t>
      </w:r>
      <w:r>
        <w:rPr>
          <w:rFonts w:eastAsia="Times New Roman" w:cs="Times New Roman"/>
          <w:szCs w:val="24"/>
        </w:rPr>
        <w:t xml:space="preserve"> ιδιαίτερα σε πάγιο εξοπλισμό, εκεί, θα ακολουθήσουμε τη γνωστή διαδικασία</w:t>
      </w:r>
      <w:r>
        <w:rPr>
          <w:rFonts w:eastAsia="Times New Roman" w:cs="Times New Roman"/>
          <w:szCs w:val="24"/>
        </w:rPr>
        <w:t xml:space="preserve"> σύνταξης ενός φακέλου</w:t>
      </w:r>
      <w:r>
        <w:rPr>
          <w:rFonts w:eastAsia="Times New Roman" w:cs="Times New Roman"/>
          <w:szCs w:val="24"/>
        </w:rPr>
        <w:t>,</w:t>
      </w:r>
      <w:r>
        <w:rPr>
          <w:rFonts w:eastAsia="Times New Roman" w:cs="Times New Roman"/>
          <w:szCs w:val="24"/>
        </w:rPr>
        <w:t xml:space="preserve"> για να υποβληθεί στην Ευρωπαϊκή Επιτροπή. Ένας φάκελος</w:t>
      </w:r>
      <w:r>
        <w:rPr>
          <w:rFonts w:eastAsia="Times New Roman" w:cs="Times New Roman"/>
          <w:szCs w:val="24"/>
        </w:rPr>
        <w:t>,</w:t>
      </w:r>
      <w:r>
        <w:rPr>
          <w:rFonts w:eastAsia="Times New Roman" w:cs="Times New Roman"/>
          <w:szCs w:val="24"/>
        </w:rPr>
        <w:t xml:space="preserve"> ο οποίος αντιλαμβάνεστε </w:t>
      </w:r>
      <w:r>
        <w:rPr>
          <w:rFonts w:eastAsia="Times New Roman" w:cs="Times New Roman"/>
          <w:szCs w:val="24"/>
        </w:rPr>
        <w:t xml:space="preserve">ότι </w:t>
      </w:r>
      <w:r>
        <w:rPr>
          <w:rFonts w:eastAsia="Times New Roman" w:cs="Times New Roman"/>
          <w:szCs w:val="24"/>
        </w:rPr>
        <w:t>δεν θα διασφαλίσει πληρωμές μέσα σε αντίστοιχο χρόνο</w:t>
      </w:r>
      <w:r>
        <w:rPr>
          <w:rFonts w:eastAsia="Times New Roman" w:cs="Times New Roman"/>
          <w:szCs w:val="24"/>
        </w:rPr>
        <w:t>,</w:t>
      </w:r>
      <w:r>
        <w:rPr>
          <w:rFonts w:eastAsia="Times New Roman" w:cs="Times New Roman"/>
          <w:szCs w:val="24"/>
        </w:rPr>
        <w:t xml:space="preserve"> που είχαμε τις πληρωμές από τον ΕΛΓΑ. Όμως, στη δευτερολογία θα σας πω περισσότερα πάνω σε αυτό το κομμάτι.</w:t>
      </w:r>
    </w:p>
    <w:p w14:paraId="74465A9C"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Συντυχάκη, έχετε τον λόγο.</w:t>
      </w:r>
    </w:p>
    <w:p w14:paraId="74465A9D"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Επειδή μας είπατε, κύριε Υπουργέ, ότι θέσαμε πολλά ζητήματα</w:t>
      </w:r>
      <w:r>
        <w:rPr>
          <w:rFonts w:eastAsia="Times New Roman" w:cs="Times New Roman"/>
          <w:szCs w:val="24"/>
        </w:rPr>
        <w:t xml:space="preserve"> και δεν μπορείτε να απαντήστε, γι’ αυτό είμαστε εδώ, ερωτήματα καταθέτουμε, Υπουργός Αγροτικής Ανάπτυξης είστε, αγροτική περιοχή αφορά, το γνωρίζετε, </w:t>
      </w:r>
      <w:r>
        <w:rPr>
          <w:rFonts w:eastAsia="Times New Roman" w:cs="Times New Roman"/>
          <w:szCs w:val="24"/>
        </w:rPr>
        <w:lastRenderedPageBreak/>
        <w:t>είσαστε έμπειρος. Άρα, οι παραγωγοί ζητούν βεβαίως</w:t>
      </w:r>
      <w:r>
        <w:rPr>
          <w:rFonts w:eastAsia="Times New Roman" w:cs="Times New Roman"/>
          <w:szCs w:val="24"/>
        </w:rPr>
        <w:t>,</w:t>
      </w:r>
      <w:r>
        <w:rPr>
          <w:rFonts w:eastAsia="Times New Roman" w:cs="Times New Roman"/>
          <w:szCs w:val="24"/>
        </w:rPr>
        <w:t xml:space="preserve"> απαντήσεις σε όλα τα ερωτήματα ή στα αιτήματα, εν πάσ</w:t>
      </w:r>
      <w:r>
        <w:rPr>
          <w:rFonts w:eastAsia="Times New Roman" w:cs="Times New Roman"/>
          <w:szCs w:val="24"/>
        </w:rPr>
        <w:t xml:space="preserve">η </w:t>
      </w:r>
      <w:proofErr w:type="spellStart"/>
      <w:r>
        <w:rPr>
          <w:rFonts w:eastAsia="Times New Roman" w:cs="Times New Roman"/>
          <w:szCs w:val="24"/>
        </w:rPr>
        <w:t>περιπτώσει</w:t>
      </w:r>
      <w:proofErr w:type="spellEnd"/>
      <w:r>
        <w:rPr>
          <w:rFonts w:eastAsia="Times New Roman" w:cs="Times New Roman"/>
          <w:szCs w:val="24"/>
        </w:rPr>
        <w:t>, που οι ίδιοι έχουν καταθέσει.</w:t>
      </w:r>
    </w:p>
    <w:p w14:paraId="74465A9E"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Κύριε Υπουργέ, είπατε ότι θα δοθεί κάποια παράταση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Νομίζω ότι πρέπει να το δείτε, διότι είναι πάρα πολλές οι καταστροφές. Η συνολική εκτίμηση της κατάστασης απαιτεί αρκετό χρονικό διάστημα. Από εκεί και με</w:t>
      </w:r>
      <w:r>
        <w:rPr>
          <w:rFonts w:eastAsia="Times New Roman" w:cs="Times New Roman"/>
          <w:szCs w:val="24"/>
        </w:rPr>
        <w:t>τά</w:t>
      </w:r>
      <w:r>
        <w:rPr>
          <w:rFonts w:eastAsia="Times New Roman" w:cs="Times New Roman"/>
          <w:szCs w:val="24"/>
        </w:rPr>
        <w:t>,</w:t>
      </w:r>
      <w:r>
        <w:rPr>
          <w:rFonts w:eastAsia="Times New Roman" w:cs="Times New Roman"/>
          <w:szCs w:val="24"/>
        </w:rPr>
        <w:t xml:space="preserve"> οι αγρότες είναι πραγματικά σε μία απόγνωση και σε έναν οριακό θυμό. Κρατήστε τον οριακό θυμό. Και αυτό γιατί; Πρώτον, από τη μία έχουμε την </w:t>
      </w:r>
      <w:proofErr w:type="spellStart"/>
      <w:r>
        <w:rPr>
          <w:rFonts w:eastAsia="Times New Roman" w:cs="Times New Roman"/>
          <w:szCs w:val="24"/>
        </w:rPr>
        <w:t>αντιαγροτική</w:t>
      </w:r>
      <w:proofErr w:type="spellEnd"/>
      <w:r>
        <w:rPr>
          <w:rFonts w:eastAsia="Times New Roman" w:cs="Times New Roman"/>
          <w:szCs w:val="24"/>
        </w:rPr>
        <w:t>, αντιλαϊκή πολιτική της Κυβέρνησης, της Ευρωπαϊκής Ένωσης με την Κοινή Αγροτική Πολιτική, που σφίγ</w:t>
      </w:r>
      <w:r>
        <w:rPr>
          <w:rFonts w:eastAsia="Times New Roman" w:cs="Times New Roman"/>
          <w:szCs w:val="24"/>
        </w:rPr>
        <w:t xml:space="preserve">γει τη θηλιά και εξοντώνει τον παραγωγό, τα χαράτσια, η </w:t>
      </w:r>
      <w:proofErr w:type="spellStart"/>
      <w:r>
        <w:rPr>
          <w:rFonts w:eastAsia="Times New Roman" w:cs="Times New Roman"/>
          <w:szCs w:val="24"/>
        </w:rPr>
        <w:t>φοροληστεία</w:t>
      </w:r>
      <w:proofErr w:type="spellEnd"/>
      <w:r>
        <w:rPr>
          <w:rFonts w:eastAsia="Times New Roman" w:cs="Times New Roman"/>
          <w:szCs w:val="24"/>
        </w:rPr>
        <w:t>, οι υπέρογκες ασφαλιστικές ει</w:t>
      </w:r>
      <w:r>
        <w:rPr>
          <w:rFonts w:eastAsia="Times New Roman" w:cs="Times New Roman"/>
          <w:szCs w:val="24"/>
        </w:rPr>
        <w:lastRenderedPageBreak/>
        <w:t>σφορές υπέρ ΕΛΓΑ, ΕΦΚΑ, το υψηλό κόστος παραγωγής, οι χαμηλές τιμές, η ανεξέλεγκτη δράση εμπόρων και μεσαζόντων, οι δεσμεύσεις λογαριασμών, οι κατασχέσεις, πλε</w:t>
      </w:r>
      <w:r>
        <w:rPr>
          <w:rFonts w:eastAsia="Times New Roman" w:cs="Times New Roman"/>
          <w:szCs w:val="24"/>
        </w:rPr>
        <w:t>ιστηριασμοί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είναι αμέτρητος ο κατάλογος.</w:t>
      </w:r>
    </w:p>
    <w:p w14:paraId="74465A9F"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Δεύτερον, έχουν υποστεί ζημιά από τον Απρίλιο του 2016 οι </w:t>
      </w:r>
      <w:proofErr w:type="spellStart"/>
      <w:r>
        <w:rPr>
          <w:rFonts w:eastAsia="Times New Roman" w:cs="Times New Roman"/>
          <w:szCs w:val="24"/>
        </w:rPr>
        <w:t>αγροτοκτηνοτρόφοι</w:t>
      </w:r>
      <w:proofErr w:type="spellEnd"/>
      <w:r>
        <w:rPr>
          <w:rFonts w:eastAsia="Times New Roman" w:cs="Times New Roman"/>
          <w:szCs w:val="24"/>
        </w:rPr>
        <w:t xml:space="preserve"> στις περιοχές Ανατολή και Μύρτο της Ιεράπετρας από τις πυρκαγιές. </w:t>
      </w:r>
      <w:proofErr w:type="spellStart"/>
      <w:r>
        <w:rPr>
          <w:rFonts w:eastAsia="Times New Roman" w:cs="Times New Roman"/>
          <w:szCs w:val="24"/>
        </w:rPr>
        <w:t>Θερμοκηπιακές</w:t>
      </w:r>
      <w:proofErr w:type="spellEnd"/>
      <w:r>
        <w:rPr>
          <w:rFonts w:eastAsia="Times New Roman" w:cs="Times New Roman"/>
          <w:szCs w:val="24"/>
        </w:rPr>
        <w:t xml:space="preserve"> καλλιέργειες, </w:t>
      </w:r>
      <w:proofErr w:type="spellStart"/>
      <w:r>
        <w:rPr>
          <w:rFonts w:eastAsia="Times New Roman" w:cs="Times New Roman"/>
          <w:szCs w:val="24"/>
        </w:rPr>
        <w:t>μελισσοσμήνη</w:t>
      </w:r>
      <w:proofErr w:type="spellEnd"/>
      <w:r>
        <w:rPr>
          <w:rFonts w:eastAsia="Times New Roman" w:cs="Times New Roman"/>
          <w:szCs w:val="24"/>
        </w:rPr>
        <w:t>, ποιμνιοστάσια, συστήματα</w:t>
      </w:r>
      <w:r>
        <w:rPr>
          <w:rFonts w:eastAsia="Times New Roman" w:cs="Times New Roman"/>
          <w:szCs w:val="24"/>
        </w:rPr>
        <w:t xml:space="preserve"> άρδευσης, αγροικίες έγιναν στάχτη. Δεν πήραν δεκάρα τσακιστή και ακόμα είναι χρεωμένοι. Και μάλιστα</w:t>
      </w:r>
      <w:r>
        <w:rPr>
          <w:rFonts w:eastAsia="Times New Roman" w:cs="Times New Roman"/>
          <w:szCs w:val="24"/>
        </w:rPr>
        <w:t>,</w:t>
      </w:r>
      <w:r>
        <w:rPr>
          <w:rFonts w:eastAsia="Times New Roman" w:cs="Times New Roman"/>
          <w:szCs w:val="24"/>
        </w:rPr>
        <w:t xml:space="preserve"> είχατε απαντήσει τότε σε σχετική ερώτηση δική μας ότι θα υπάρξουν κρατικές ενισχύσεις από τα ΠΣΕΑ και μάλιστα</w:t>
      </w:r>
      <w:r>
        <w:rPr>
          <w:rFonts w:eastAsia="Times New Roman" w:cs="Times New Roman"/>
          <w:szCs w:val="24"/>
        </w:rPr>
        <w:t>,</w:t>
      </w:r>
      <w:r>
        <w:rPr>
          <w:rFonts w:eastAsia="Times New Roman" w:cs="Times New Roman"/>
          <w:szCs w:val="24"/>
        </w:rPr>
        <w:t xml:space="preserve"> θα κάνατε, λέει, και τα αδύνατα δυνατά για </w:t>
      </w:r>
      <w:r>
        <w:rPr>
          <w:rFonts w:eastAsia="Times New Roman" w:cs="Times New Roman"/>
          <w:szCs w:val="24"/>
        </w:rPr>
        <w:t xml:space="preserve">να καλύψετε τις ζημιές. Ε, μα έγιναν καταγραφές, εκτιμήσεις, κηρύχθηκε καμένη η περιοχή και </w:t>
      </w:r>
      <w:r>
        <w:rPr>
          <w:rFonts w:eastAsia="Times New Roman" w:cs="Times New Roman"/>
          <w:szCs w:val="24"/>
        </w:rPr>
        <w:lastRenderedPageBreak/>
        <w:t xml:space="preserve">στο τέλος τίποτα, τους κοροϊδέψατε. Δηλαδή κοροϊδέψατε </w:t>
      </w:r>
      <w:proofErr w:type="spellStart"/>
      <w:r>
        <w:rPr>
          <w:rFonts w:eastAsia="Times New Roman" w:cs="Times New Roman"/>
          <w:szCs w:val="24"/>
        </w:rPr>
        <w:t>εκατόν</w:t>
      </w:r>
      <w:proofErr w:type="spellEnd"/>
      <w:r>
        <w:rPr>
          <w:rFonts w:eastAsia="Times New Roman" w:cs="Times New Roman"/>
          <w:szCs w:val="24"/>
        </w:rPr>
        <w:t xml:space="preserve"> δέκα οικογένειες </w:t>
      </w:r>
      <w:proofErr w:type="spellStart"/>
      <w:r>
        <w:rPr>
          <w:rFonts w:eastAsia="Times New Roman" w:cs="Times New Roman"/>
          <w:szCs w:val="24"/>
        </w:rPr>
        <w:t>αγροτοκτηνοτρόφων</w:t>
      </w:r>
      <w:proofErr w:type="spellEnd"/>
      <w:r>
        <w:rPr>
          <w:rFonts w:eastAsia="Times New Roman" w:cs="Times New Roman"/>
          <w:szCs w:val="24"/>
        </w:rPr>
        <w:t>.</w:t>
      </w:r>
    </w:p>
    <w:p w14:paraId="74465AA0"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Τρίτον, η έντονη και παρατεταμένη ανομβρία</w:t>
      </w:r>
      <w:r>
        <w:rPr>
          <w:rFonts w:eastAsia="Times New Roman" w:cs="Times New Roman"/>
          <w:szCs w:val="24"/>
        </w:rPr>
        <w:t>,</w:t>
      </w:r>
      <w:r>
        <w:rPr>
          <w:rFonts w:eastAsia="Times New Roman" w:cs="Times New Roman"/>
          <w:szCs w:val="24"/>
        </w:rPr>
        <w:t xml:space="preserve"> με έντονα τα φαινόμενα της λειψυδρίας</w:t>
      </w:r>
      <w:r>
        <w:rPr>
          <w:rFonts w:eastAsia="Times New Roman" w:cs="Times New Roman"/>
          <w:szCs w:val="24"/>
        </w:rPr>
        <w:t>,</w:t>
      </w:r>
      <w:r>
        <w:rPr>
          <w:rFonts w:eastAsia="Times New Roman" w:cs="Times New Roman"/>
          <w:szCs w:val="24"/>
        </w:rPr>
        <w:t xml:space="preserve"> που οδηγεί σε απόγνωση των παραγωγών. Εδώ ο ΤΟΕΒ </w:t>
      </w:r>
      <w:r>
        <w:rPr>
          <w:rFonts w:eastAsia="Times New Roman" w:cs="Times New Roman"/>
          <w:szCs w:val="24"/>
        </w:rPr>
        <w:t>α</w:t>
      </w:r>
      <w:r>
        <w:rPr>
          <w:rFonts w:eastAsia="Times New Roman" w:cs="Times New Roman"/>
          <w:szCs w:val="24"/>
        </w:rPr>
        <w:t>νατολικής Κρήτης έβγαλε εγκύκλιο</w:t>
      </w:r>
      <w:r>
        <w:rPr>
          <w:rFonts w:eastAsia="Times New Roman" w:cs="Times New Roman"/>
          <w:szCs w:val="24"/>
        </w:rPr>
        <w:t>,</w:t>
      </w:r>
      <w:r>
        <w:rPr>
          <w:rFonts w:eastAsia="Times New Roman" w:cs="Times New Roman"/>
          <w:szCs w:val="24"/>
        </w:rPr>
        <w:t xml:space="preserve"> που λέει να μην προχωρήσουν σε ανοιξιάτικες και θερινές καλλιέργειες οι παραγωγοί. </w:t>
      </w:r>
    </w:p>
    <w:p w14:paraId="74465AA1"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Η έλλειψη χρηματοδότησης σε συνδυασμό έργων υδατ</w:t>
      </w:r>
      <w:r>
        <w:rPr>
          <w:rFonts w:eastAsia="Times New Roman" w:cs="Times New Roman"/>
          <w:szCs w:val="24"/>
        </w:rPr>
        <w:t>ικής επάρκειας. Προηγουμένως</w:t>
      </w:r>
      <w:r>
        <w:rPr>
          <w:rFonts w:eastAsia="Times New Roman" w:cs="Times New Roman"/>
          <w:szCs w:val="24"/>
        </w:rPr>
        <w:t>,</w:t>
      </w:r>
      <w:r>
        <w:rPr>
          <w:rFonts w:eastAsia="Times New Roman" w:cs="Times New Roman"/>
          <w:szCs w:val="24"/>
        </w:rPr>
        <w:t xml:space="preserve"> παρακολουθήσαμε την προηγούμενη ερώτηση του συναδέλφου από την Κρήτη και τελικά</w:t>
      </w:r>
      <w:r>
        <w:rPr>
          <w:rFonts w:eastAsia="Times New Roman" w:cs="Times New Roman"/>
          <w:szCs w:val="24"/>
        </w:rPr>
        <w:t>,</w:t>
      </w:r>
      <w:r>
        <w:rPr>
          <w:rFonts w:eastAsia="Times New Roman" w:cs="Times New Roman"/>
          <w:szCs w:val="24"/>
        </w:rPr>
        <w:t xml:space="preserve"> ήταν </w:t>
      </w:r>
      <w:r>
        <w:rPr>
          <w:rFonts w:eastAsia="Times New Roman" w:cs="Times New Roman"/>
          <w:szCs w:val="24"/>
        </w:rPr>
        <w:t>«</w:t>
      </w:r>
      <w:r>
        <w:rPr>
          <w:rFonts w:eastAsia="Times New Roman" w:cs="Times New Roman"/>
          <w:szCs w:val="24"/>
        </w:rPr>
        <w:t>από την πόλη έρχομαι και στην κορφή κανέλα</w:t>
      </w:r>
      <w:r>
        <w:rPr>
          <w:rFonts w:eastAsia="Times New Roman" w:cs="Times New Roman"/>
          <w:szCs w:val="24"/>
        </w:rPr>
        <w:t>»</w:t>
      </w:r>
      <w:r>
        <w:rPr>
          <w:rFonts w:eastAsia="Times New Roman" w:cs="Times New Roman"/>
          <w:szCs w:val="24"/>
        </w:rPr>
        <w:t>. Γιατί; Γιατί δεν είναι μέσα στον σχεδιασμό να επενδύσει το κράτος για τέτοιου είδους εγγειοβελ</w:t>
      </w:r>
      <w:r>
        <w:rPr>
          <w:rFonts w:eastAsia="Times New Roman" w:cs="Times New Roman"/>
          <w:szCs w:val="24"/>
        </w:rPr>
        <w:t xml:space="preserve">τιωτικά έργα. Και με έναν ΕΛΓΑ φυσικά να τα αρπάζει από τον </w:t>
      </w:r>
      <w:r>
        <w:rPr>
          <w:rFonts w:eastAsia="Times New Roman" w:cs="Times New Roman"/>
          <w:szCs w:val="24"/>
        </w:rPr>
        <w:lastRenderedPageBreak/>
        <w:t>παραγωγό, από τις εισφορές του και ποτέ να μην τον αποζημιώνει είτε καθόλου είτε στο σύνολο της ζημιάς. Και κάθε φορά υπάρχουν διάφορα προσχήματα, πότε είναι κάτω του 30%, πότε δεν καλύπτει πυρκαγ</w:t>
      </w:r>
      <w:r>
        <w:rPr>
          <w:rFonts w:eastAsia="Times New Roman" w:cs="Times New Roman"/>
          <w:szCs w:val="24"/>
        </w:rPr>
        <w:t>ιές, πότε δεν καλύπτει το κτηνοτροφικό κεφάλαιο</w:t>
      </w:r>
      <w:r>
        <w:rPr>
          <w:rFonts w:eastAsia="Times New Roman" w:cs="Times New Roman"/>
          <w:szCs w:val="24"/>
        </w:rPr>
        <w:t>,</w:t>
      </w:r>
      <w:r>
        <w:rPr>
          <w:rFonts w:eastAsia="Times New Roman" w:cs="Times New Roman"/>
          <w:szCs w:val="24"/>
        </w:rPr>
        <w:t xml:space="preserve"> λόγω ανομβρίας, πότε δεν καλύπτει τη ζημιά από τον δάκο, πότε η μία πότε η άλλη δικαιολογία και κατά τα άλλα 3% στον ΕΛΓΑ η εισφορά, 2% για τη δακοκτονία, που τείνει και αυτή να γίνει τελικά ατομική υπόθεση.</w:t>
      </w:r>
      <w:r>
        <w:rPr>
          <w:rFonts w:eastAsia="Times New Roman" w:cs="Times New Roman"/>
          <w:szCs w:val="24"/>
        </w:rPr>
        <w:t xml:space="preserve"> </w:t>
      </w:r>
    </w:p>
    <w:p w14:paraId="74465AA2"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Η συντριπτική πλειοψηφία των παραγωγών είναι εκτός ΕΛΓΑ, γιατί δεν έχουν να πληρώσουν, κύριε Υπουργέ, και αυτά που λέτε και εσείς λειτουργούν εκβιαστικά, διότι γνωρίζετε πάρα πολύ καλά ότι δεν έχουν να πληρώσουν τον ΕΛΓΑ. Η ζημιά, όμως, είναι ζημιά, πρέπ</w:t>
      </w:r>
      <w:r>
        <w:rPr>
          <w:rFonts w:eastAsia="Times New Roman" w:cs="Times New Roman"/>
          <w:szCs w:val="24"/>
        </w:rPr>
        <w:t>ει να αποζημιωθεί αυτός ο άνθρωπος.</w:t>
      </w:r>
    </w:p>
    <w:p w14:paraId="74465AA3"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lastRenderedPageBreak/>
        <w:t xml:space="preserve">Θα σας φέρω ένα παράδειγμα και θα κλείσω με αυτό, κύριε Πρόεδρε. Παραγωγός στην Ιεράπετρα με </w:t>
      </w:r>
      <w:r>
        <w:rPr>
          <w:rFonts w:eastAsia="Times New Roman" w:cs="Times New Roman"/>
          <w:szCs w:val="24"/>
        </w:rPr>
        <w:t xml:space="preserve">έξι </w:t>
      </w:r>
      <w:r>
        <w:rPr>
          <w:rFonts w:eastAsia="Times New Roman" w:cs="Times New Roman"/>
          <w:szCs w:val="24"/>
        </w:rPr>
        <w:t xml:space="preserve">στρέμματα υπέστη ζημιά στο 1,5 στρέμμα -με ολική ζημιά, κατασκευή και φυτική παραγωγή- 40.000 ευρώ. Αυτός δεν πρόκειται να </w:t>
      </w:r>
      <w:r>
        <w:rPr>
          <w:rFonts w:eastAsia="Times New Roman" w:cs="Times New Roman"/>
          <w:szCs w:val="24"/>
        </w:rPr>
        <w:t>αποζημιωθε</w:t>
      </w:r>
      <w:r>
        <w:rPr>
          <w:rFonts w:eastAsia="Times New Roman" w:cs="Times New Roman"/>
          <w:szCs w:val="24"/>
        </w:rPr>
        <w:t>ί, μ</w:t>
      </w:r>
      <w:r>
        <w:rPr>
          <w:rFonts w:eastAsia="Times New Roman" w:cs="Times New Roman"/>
          <w:szCs w:val="24"/>
        </w:rPr>
        <w:t xml:space="preserve">ε βάση τα λεγόμενά σας. Κι έπρεπε ο άνθρωπος να μαζέψει την παραγωγή. Είναι η πιπεριά κέρατο που είχε καλή τιμή, 1,40 και χρωστά στον γεωπόνο 8.500 ευρώ. Η ζημιά του είναι πολλαπλάσια, διότι αυτός πρέπει να πληρώσει τα δάνειά του, πρέπει να </w:t>
      </w:r>
      <w:r>
        <w:rPr>
          <w:rFonts w:eastAsia="Times New Roman" w:cs="Times New Roman"/>
          <w:szCs w:val="24"/>
        </w:rPr>
        <w:t>επενδύσει για τη νέα καλλιεργητική περίοδο, πρέπει να ζήσει την οικογένειά του κ.λπ.</w:t>
      </w:r>
      <w:r>
        <w:rPr>
          <w:rFonts w:eastAsia="Times New Roman" w:cs="Times New Roman"/>
          <w:szCs w:val="24"/>
        </w:rPr>
        <w:t>.</w:t>
      </w:r>
    </w:p>
    <w:p w14:paraId="74465AA4"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Άρα, έχουμε δύο ζητήματα: Το ένα είναι ο εχθρός του παραγωγού, που είναι η φύση, και το άλλο είναι η </w:t>
      </w:r>
      <w:proofErr w:type="spellStart"/>
      <w:r>
        <w:rPr>
          <w:rFonts w:eastAsia="Times New Roman" w:cs="Times New Roman"/>
          <w:szCs w:val="24"/>
        </w:rPr>
        <w:t>αντιαγροτική</w:t>
      </w:r>
      <w:proofErr w:type="spellEnd"/>
      <w:r>
        <w:rPr>
          <w:rFonts w:eastAsia="Times New Roman" w:cs="Times New Roman"/>
          <w:szCs w:val="24"/>
        </w:rPr>
        <w:t xml:space="preserve"> πολιτική </w:t>
      </w:r>
      <w:r>
        <w:rPr>
          <w:rFonts w:eastAsia="Times New Roman" w:cs="Times New Roman"/>
          <w:szCs w:val="24"/>
        </w:rPr>
        <w:lastRenderedPageBreak/>
        <w:t>της Κυβέρνησης και της Ευρωπαϊκής Ένωσης με την</w:t>
      </w:r>
      <w:r>
        <w:rPr>
          <w:rFonts w:eastAsia="Times New Roman" w:cs="Times New Roman"/>
          <w:szCs w:val="24"/>
        </w:rPr>
        <w:t xml:space="preserve"> Κοινή Αγροτική Πολιτική. Οι αγρότες δεν θα κάτσουν με σταυρωμένα τα χέρια. Το απέδειξαν με τα μπλόκα, θα το αποδείξουν και σ’ αυτές τις περιοχές, έτσι ώστε να πιέσουν στην κατεύθυνση, μπας και λυθούν κάποια ζητήματα και ανατραπεί συνολικά αυτή η πολιτική.</w:t>
      </w:r>
      <w:r>
        <w:rPr>
          <w:rFonts w:eastAsia="Times New Roman" w:cs="Times New Roman"/>
          <w:szCs w:val="24"/>
        </w:rPr>
        <w:t xml:space="preserve"> </w:t>
      </w:r>
    </w:p>
    <w:p w14:paraId="74465AA5"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Ευχαριστώ.</w:t>
      </w:r>
    </w:p>
    <w:p w14:paraId="74465AA6"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Το λόγο έχει ο κύριος Υπουργός.</w:t>
      </w:r>
    </w:p>
    <w:p w14:paraId="74465AA7"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Ξεκινάω από την τελευταία σας τοποθέτηση. Φύση είναι αυτή! Είμαστε υποχρεωμένοι</w:t>
      </w:r>
      <w:r>
        <w:rPr>
          <w:rFonts w:eastAsia="Times New Roman" w:cs="Times New Roman"/>
          <w:szCs w:val="24"/>
        </w:rPr>
        <w:t xml:space="preserve">, </w:t>
      </w:r>
      <w:r>
        <w:rPr>
          <w:rFonts w:eastAsia="Times New Roman" w:cs="Times New Roman"/>
          <w:szCs w:val="24"/>
        </w:rPr>
        <w:t>τις επιπτώσεις που υφίσταται η α</w:t>
      </w:r>
      <w:r>
        <w:rPr>
          <w:rFonts w:eastAsia="Times New Roman" w:cs="Times New Roman"/>
          <w:szCs w:val="24"/>
        </w:rPr>
        <w:t>γροτική παραγωγή να τις στηρίξουμε</w:t>
      </w:r>
      <w:r>
        <w:rPr>
          <w:rFonts w:eastAsia="Times New Roman" w:cs="Times New Roman"/>
          <w:szCs w:val="24"/>
        </w:rPr>
        <w:t>, όσο το δυνατόν</w:t>
      </w:r>
      <w:r>
        <w:rPr>
          <w:rFonts w:eastAsia="Times New Roman" w:cs="Times New Roman"/>
          <w:szCs w:val="24"/>
        </w:rPr>
        <w:t xml:space="preserve"> και να τις αντιμετωπίσουμε. </w:t>
      </w:r>
    </w:p>
    <w:p w14:paraId="74465AA8"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lastRenderedPageBreak/>
        <w:t>Τα άλλα που είπατε, περί αντιλαϊκών πολιτικών, εθνικών, Ευρωπαϊκής Ένωσης και ιδιαίτερα στον αγροτικό χώρο, τα συζητήσαμε, να μην αναλώσουμε τον χρόνο. Ήδη έχει ενημερωθεί ο αγ</w:t>
      </w:r>
      <w:r>
        <w:rPr>
          <w:rFonts w:eastAsia="Times New Roman" w:cs="Times New Roman"/>
          <w:szCs w:val="24"/>
        </w:rPr>
        <w:t xml:space="preserve">ροτικός κόσμος. </w:t>
      </w:r>
    </w:p>
    <w:p w14:paraId="74465AA9"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Αγαπητέ συνάδελφε, ο ΕΛΓΑ είναι ένας </w:t>
      </w:r>
      <w:r>
        <w:rPr>
          <w:rFonts w:eastAsia="Times New Roman" w:cs="Times New Roman"/>
          <w:szCs w:val="24"/>
        </w:rPr>
        <w:t>ο</w:t>
      </w:r>
      <w:r>
        <w:rPr>
          <w:rFonts w:eastAsia="Times New Roman" w:cs="Times New Roman"/>
          <w:szCs w:val="24"/>
        </w:rPr>
        <w:t>ργανισμός –έτσι όπως είναι σήμερα- με έναν κανονισμό</w:t>
      </w:r>
      <w:r>
        <w:rPr>
          <w:rFonts w:eastAsia="Times New Roman" w:cs="Times New Roman"/>
          <w:szCs w:val="24"/>
        </w:rPr>
        <w:t>,</w:t>
      </w:r>
      <w:r>
        <w:rPr>
          <w:rFonts w:eastAsia="Times New Roman" w:cs="Times New Roman"/>
          <w:szCs w:val="24"/>
        </w:rPr>
        <w:t xml:space="preserve"> που λειτουργεί με βάση δύο παραμέτρους: </w:t>
      </w:r>
      <w:r>
        <w:rPr>
          <w:rFonts w:eastAsia="Times New Roman" w:cs="Times New Roman"/>
          <w:szCs w:val="24"/>
        </w:rPr>
        <w:t>Τ</w:t>
      </w:r>
      <w:r>
        <w:rPr>
          <w:rFonts w:eastAsia="Times New Roman" w:cs="Times New Roman"/>
          <w:szCs w:val="24"/>
        </w:rPr>
        <w:t>ην ανταποδοτικότητα και την αλληλεγγύη. Χρήματα του αγρότη είναι αυτά τα οποία στηρίζουν τη λειτουργία του</w:t>
      </w:r>
      <w:r>
        <w:rPr>
          <w:rFonts w:eastAsia="Times New Roman" w:cs="Times New Roman"/>
          <w:szCs w:val="24"/>
        </w:rPr>
        <w:t xml:space="preserve"> ΕΛΓΑ. Όπως αντιλαμβάνεστε, από τη δική μας πλευρά είμαστε υποχρεωμένοι αυτά να τα διαχειριζόμαστε κατά τέτοιον τρόπο, για να μπορέσουμε να υπηρετήσουμε τις δύο παραμέτρους που σας είπα.</w:t>
      </w:r>
    </w:p>
    <w:p w14:paraId="74465AAA"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 Άρα, λοιπόν, το να λέμε τώρα να καλύψουμε όλες τις αποζημιώσεις, χωρ</w:t>
      </w:r>
      <w:r>
        <w:rPr>
          <w:rFonts w:eastAsia="Times New Roman" w:cs="Times New Roman"/>
          <w:szCs w:val="24"/>
        </w:rPr>
        <w:t xml:space="preserve">ίς να υπάρχει αντίστοιχη κάλυψη του ασφαλίστρου, </w:t>
      </w:r>
      <w:r>
        <w:rPr>
          <w:rFonts w:eastAsia="Times New Roman" w:cs="Times New Roman"/>
          <w:szCs w:val="24"/>
        </w:rPr>
        <w:lastRenderedPageBreak/>
        <w:t>είναι μία λογική η οποία, αν γίνει αποδεκτή, θα οδηγήσει στην εξής παράμετρο: Όταν θα έχω ζημιές, τότε θα συμψηφίσουμε</w:t>
      </w:r>
      <w:r>
        <w:rPr>
          <w:rFonts w:eastAsia="Times New Roman" w:cs="Times New Roman"/>
          <w:szCs w:val="24"/>
        </w:rPr>
        <w:t>,</w:t>
      </w:r>
      <w:r>
        <w:rPr>
          <w:rFonts w:eastAsia="Times New Roman" w:cs="Times New Roman"/>
          <w:szCs w:val="24"/>
        </w:rPr>
        <w:t xml:space="preserve"> αυτό που είναι να πληρωθώ</w:t>
      </w:r>
      <w:r>
        <w:rPr>
          <w:rFonts w:eastAsia="Times New Roman" w:cs="Times New Roman"/>
          <w:szCs w:val="24"/>
        </w:rPr>
        <w:t>,</w:t>
      </w:r>
      <w:r>
        <w:rPr>
          <w:rFonts w:eastAsia="Times New Roman" w:cs="Times New Roman"/>
          <w:szCs w:val="24"/>
        </w:rPr>
        <w:t xml:space="preserve"> με αυτό που είναι να πληρώσω και αντιλαμβάνεστε ότι μία τέτο</w:t>
      </w:r>
      <w:r>
        <w:rPr>
          <w:rFonts w:eastAsia="Times New Roman" w:cs="Times New Roman"/>
          <w:szCs w:val="24"/>
        </w:rPr>
        <w:t xml:space="preserve">ια λογική θα σημάνει ότι δεν θα έχει έσοδα ο ΕΛΓΑ ούτε ένα ευρώ. </w:t>
      </w:r>
    </w:p>
    <w:p w14:paraId="74465AAB"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Άρα, λοιπόν, μη βάζουμε τέτοιες λογικές. Να μπούμε σε μία άλλη παράμετρο. Εγώ δεν διαφωνώ μαζί σας να υπάρξει μία ενίσχυση του προϋπολογισμού του ΕΛΓΑ από τον </w:t>
      </w:r>
      <w:r>
        <w:rPr>
          <w:rFonts w:eastAsia="Times New Roman" w:cs="Times New Roman"/>
          <w:szCs w:val="24"/>
        </w:rPr>
        <w:t>κρατικό προϋπολογισμό</w:t>
      </w:r>
      <w:r>
        <w:rPr>
          <w:rFonts w:eastAsia="Times New Roman" w:cs="Times New Roman"/>
          <w:szCs w:val="24"/>
        </w:rPr>
        <w:t>, μέσα στι</w:t>
      </w:r>
      <w:r>
        <w:rPr>
          <w:rFonts w:eastAsia="Times New Roman" w:cs="Times New Roman"/>
          <w:szCs w:val="24"/>
        </w:rPr>
        <w:t>ς δυνατότητες</w:t>
      </w:r>
      <w:r>
        <w:rPr>
          <w:rFonts w:eastAsia="Times New Roman" w:cs="Times New Roman"/>
          <w:szCs w:val="24"/>
        </w:rPr>
        <w:t>,</w:t>
      </w:r>
      <w:r>
        <w:rPr>
          <w:rFonts w:eastAsia="Times New Roman" w:cs="Times New Roman"/>
          <w:szCs w:val="24"/>
        </w:rPr>
        <w:t xml:space="preserve"> που έχει βεβαίως</w:t>
      </w:r>
      <w:r>
        <w:rPr>
          <w:rFonts w:eastAsia="Times New Roman" w:cs="Times New Roman"/>
          <w:szCs w:val="24"/>
        </w:rPr>
        <w:t>,</w:t>
      </w:r>
      <w:r>
        <w:rPr>
          <w:rFonts w:eastAsia="Times New Roman" w:cs="Times New Roman"/>
          <w:szCs w:val="24"/>
        </w:rPr>
        <w:t xml:space="preserve"> δημοσιονομικά η χώρα μας, αλλά και ταυτόχρονα μετά την έγκριση της Ευρωπαϊκής Επιτροπής, για τον απλούστατο λόγο ότι θα κληθούμε από την άλλη πλευρά στα πλαίσια του ανταγωνισμού να μας πουν τι κάνετε εσείς, ενισχύετε τους α</w:t>
      </w:r>
      <w:r>
        <w:rPr>
          <w:rFonts w:eastAsia="Times New Roman" w:cs="Times New Roman"/>
          <w:szCs w:val="24"/>
        </w:rPr>
        <w:t>γρότες</w:t>
      </w:r>
      <w:r>
        <w:rPr>
          <w:rFonts w:eastAsia="Times New Roman" w:cs="Times New Roman"/>
          <w:szCs w:val="24"/>
        </w:rPr>
        <w:t>,</w:t>
      </w:r>
      <w:r>
        <w:rPr>
          <w:rFonts w:eastAsia="Times New Roman" w:cs="Times New Roman"/>
          <w:szCs w:val="24"/>
        </w:rPr>
        <w:t xml:space="preserve"> χωρίς τη δική μας έγκριση; Αυτά τα </w:t>
      </w:r>
      <w:r>
        <w:rPr>
          <w:rFonts w:eastAsia="Times New Roman" w:cs="Times New Roman"/>
          <w:szCs w:val="24"/>
        </w:rPr>
        <w:lastRenderedPageBreak/>
        <w:t>πράγματα</w:t>
      </w:r>
      <w:r>
        <w:rPr>
          <w:rFonts w:eastAsia="Times New Roman" w:cs="Times New Roman"/>
          <w:szCs w:val="24"/>
        </w:rPr>
        <w:t>,</w:t>
      </w:r>
      <w:r>
        <w:rPr>
          <w:rFonts w:eastAsia="Times New Roman" w:cs="Times New Roman"/>
          <w:szCs w:val="24"/>
        </w:rPr>
        <w:t xml:space="preserve"> εμείς αυτή την ώρα δεν τα διακινδυνεύουμε και το ξέρετε, όπως το ξέρουν και οι Έλληνες αγρότες.</w:t>
      </w:r>
    </w:p>
    <w:p w14:paraId="74465AAC"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Ν</w:t>
      </w:r>
      <w:r>
        <w:rPr>
          <w:rFonts w:eastAsia="Times New Roman" w:cs="Times New Roman"/>
          <w:szCs w:val="24"/>
        </w:rPr>
        <w:t>α δούμε</w:t>
      </w:r>
      <w:r>
        <w:rPr>
          <w:rFonts w:eastAsia="Times New Roman" w:cs="Times New Roman"/>
          <w:szCs w:val="24"/>
        </w:rPr>
        <w:t>, λοιπόν,</w:t>
      </w:r>
      <w:r>
        <w:rPr>
          <w:rFonts w:eastAsia="Times New Roman" w:cs="Times New Roman"/>
          <w:szCs w:val="24"/>
        </w:rPr>
        <w:t xml:space="preserve"> πώς μέσα από διαδικασίες αναλογιστικών μελετών αυτήν την περίοδο θα μπορέσουμε να καλύψου</w:t>
      </w:r>
      <w:r>
        <w:rPr>
          <w:rFonts w:eastAsia="Times New Roman" w:cs="Times New Roman"/>
          <w:szCs w:val="24"/>
        </w:rPr>
        <w:t>με και άλλους ασφαλιστικούς κινδύνους και ταυτόχρονα πώς μπορούμε να κάνουμε τον ΕΛΓΑ πιο λειτουργικό και κυρίως πιο ουσιαστικό, για να συμπαρασταθεί στον Έλληνα αγρότη.</w:t>
      </w:r>
    </w:p>
    <w:p w14:paraId="74465AAD"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Εκείνο που θέλω </w:t>
      </w:r>
      <w:r>
        <w:rPr>
          <w:rFonts w:eastAsia="Times New Roman" w:cs="Times New Roman"/>
          <w:szCs w:val="24"/>
        </w:rPr>
        <w:t>εγώ</w:t>
      </w:r>
      <w:r>
        <w:rPr>
          <w:rFonts w:eastAsia="Times New Roman" w:cs="Times New Roman"/>
          <w:szCs w:val="24"/>
        </w:rPr>
        <w:t xml:space="preserve"> να σας ξεκαθαρίσω για μία ακόμη φορά είναι ότι βρήκαμε πληρωμές το</w:t>
      </w:r>
      <w:r>
        <w:rPr>
          <w:rFonts w:eastAsia="Times New Roman" w:cs="Times New Roman"/>
          <w:szCs w:val="24"/>
        </w:rPr>
        <w:t>υ ΕΛΓΑ σε δώδεκα και δεκατρείς μήνες, σχετικά με τις αποζημιώσεις, έχουμε φέρει σε όρια επτά με οκτώ μήνες και αντιλαμβάνεστε ότι από εκεί και πέρα</w:t>
      </w:r>
      <w:r>
        <w:rPr>
          <w:rFonts w:eastAsia="Times New Roman" w:cs="Times New Roman"/>
          <w:szCs w:val="24"/>
        </w:rPr>
        <w:t>,</w:t>
      </w:r>
      <w:r>
        <w:rPr>
          <w:rFonts w:eastAsia="Times New Roman" w:cs="Times New Roman"/>
          <w:szCs w:val="24"/>
        </w:rPr>
        <w:t xml:space="preserve"> έχουμε και το άλλο χρέος: </w:t>
      </w:r>
      <w:r>
        <w:rPr>
          <w:rFonts w:eastAsia="Times New Roman" w:cs="Times New Roman"/>
          <w:szCs w:val="24"/>
        </w:rPr>
        <w:t>Ν</w:t>
      </w:r>
      <w:r>
        <w:rPr>
          <w:rFonts w:eastAsia="Times New Roman" w:cs="Times New Roman"/>
          <w:szCs w:val="24"/>
        </w:rPr>
        <w:t xml:space="preserve">α είναι πάντα εύρωστος ο ΕΛΓΑ, ακόμη και σε </w:t>
      </w:r>
      <w:r>
        <w:rPr>
          <w:rFonts w:eastAsia="Times New Roman" w:cs="Times New Roman"/>
          <w:szCs w:val="24"/>
        </w:rPr>
        <w:lastRenderedPageBreak/>
        <w:t>έκτακτες συνθήκες σαν κι αυτές που β</w:t>
      </w:r>
      <w:r>
        <w:rPr>
          <w:rFonts w:eastAsia="Times New Roman" w:cs="Times New Roman"/>
          <w:szCs w:val="24"/>
        </w:rPr>
        <w:t xml:space="preserve">ιώνουμε με την κλιματική αλλαγή να μπορούμε να ανταποκριθούμε στις υποχρεώσεις μας. </w:t>
      </w:r>
    </w:p>
    <w:p w14:paraId="74465AAE"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Τα υπόλοιπα, περί αλλαγής του Κανονισμού, δεν γίνονται από τη μία μέρα στην άλλη. Με την συμμετοχή των ίδιων των αγροτών</w:t>
      </w:r>
      <w:r>
        <w:rPr>
          <w:rFonts w:eastAsia="Times New Roman" w:cs="Times New Roman"/>
          <w:szCs w:val="24"/>
        </w:rPr>
        <w:t>,</w:t>
      </w:r>
      <w:r>
        <w:rPr>
          <w:rFonts w:eastAsia="Times New Roman" w:cs="Times New Roman"/>
          <w:szCs w:val="24"/>
        </w:rPr>
        <w:t xml:space="preserve"> το 2018 θα έχουμε και την πρόταση της Κυβέρνησης </w:t>
      </w:r>
      <w:r>
        <w:rPr>
          <w:rFonts w:eastAsia="Times New Roman" w:cs="Times New Roman"/>
          <w:szCs w:val="24"/>
        </w:rPr>
        <w:t xml:space="preserve">πάνω στη λειτουργία του ΕΛΓΑ. </w:t>
      </w:r>
    </w:p>
    <w:p w14:paraId="74465AAF"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Κύριε Πρόεδρε, επιτρέψτε μου να καταθέσω στα Πρακτικά τις ομόφωνες αποφάσεις των Δημοτικών Συμβουλίων Ιεράπετρας και </w:t>
      </w:r>
      <w:proofErr w:type="spellStart"/>
      <w:r>
        <w:rPr>
          <w:rFonts w:eastAsia="Times New Roman" w:cs="Times New Roman"/>
          <w:szCs w:val="24"/>
        </w:rPr>
        <w:t>Βιάννου</w:t>
      </w:r>
      <w:proofErr w:type="spellEnd"/>
      <w:r>
        <w:rPr>
          <w:rFonts w:eastAsia="Times New Roman" w:cs="Times New Roman"/>
          <w:szCs w:val="24"/>
        </w:rPr>
        <w:t xml:space="preserve"> και την επιστολή του Ενιαίου Αγροτικού Συλλόγου Παραγωγών Εκτός Εποχής Κηπευτι</w:t>
      </w:r>
      <w:r>
        <w:rPr>
          <w:rFonts w:eastAsia="Times New Roman" w:cs="Times New Roman"/>
          <w:szCs w:val="24"/>
        </w:rPr>
        <w:t>κών και Αγροτικών Δραστηριοτήτων του Δήμου Ιεράπετρας, με βάση αυτά τα προβλήματα και τα ζητήματα  που αναφέρθηκαν..</w:t>
      </w:r>
    </w:p>
    <w:p w14:paraId="74465AB0"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w:t>
      </w:r>
      <w:r>
        <w:rPr>
          <w:rFonts w:eastAsia="Times New Roman" w:cs="Times New Roman"/>
        </w:rPr>
        <w:t xml:space="preserve"> ο Βουλευτής κ. Εμμανουήλ Συντυχάκης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74465AB1"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Κυρίες και κύριοι συνά</w:t>
      </w:r>
      <w:r>
        <w:rPr>
          <w:rFonts w:eastAsia="Times New Roman" w:cs="Times New Roman"/>
          <w:szCs w:val="24"/>
        </w:rPr>
        <w:t xml:space="preserve">δελφοι, έχω την τιμή να σας γνωστοποιήσω ότι από τα αριστερά Έδρανα της Βουλής παρακολουθεί τη συνεδρίαση η Αντιπρόεδρος της γερμανικής Κάτω Βουλής κ. </w:t>
      </w:r>
      <w:proofErr w:type="spellStart"/>
      <w:r>
        <w:rPr>
          <w:rFonts w:eastAsia="Times New Roman" w:cs="Times New Roman"/>
          <w:szCs w:val="24"/>
        </w:rPr>
        <w:t>Κλαούντια</w:t>
      </w:r>
      <w:proofErr w:type="spellEnd"/>
      <w:r>
        <w:rPr>
          <w:rFonts w:eastAsia="Times New Roman" w:cs="Times New Roman"/>
          <w:szCs w:val="24"/>
        </w:rPr>
        <w:t xml:space="preserve"> </w:t>
      </w:r>
      <w:proofErr w:type="spellStart"/>
      <w:r>
        <w:rPr>
          <w:rFonts w:eastAsia="Times New Roman" w:cs="Times New Roman"/>
          <w:szCs w:val="24"/>
        </w:rPr>
        <w:t>Ροτ</w:t>
      </w:r>
      <w:proofErr w:type="spellEnd"/>
      <w:r>
        <w:rPr>
          <w:rFonts w:eastAsia="Times New Roman" w:cs="Times New Roman"/>
          <w:szCs w:val="24"/>
        </w:rPr>
        <w:t xml:space="preserve">. </w:t>
      </w:r>
    </w:p>
    <w:p w14:paraId="74465AB2"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Σάς </w:t>
      </w:r>
      <w:r>
        <w:rPr>
          <w:rFonts w:eastAsia="Times New Roman" w:cs="Times New Roman"/>
          <w:szCs w:val="24"/>
        </w:rPr>
        <w:t xml:space="preserve">καλωσορίζουμε. </w:t>
      </w:r>
      <w:proofErr w:type="spellStart"/>
      <w:r>
        <w:rPr>
          <w:rFonts w:eastAsia="Times New Roman" w:cs="Times New Roman"/>
          <w:szCs w:val="24"/>
          <w:lang w:val="en-US"/>
        </w:rPr>
        <w:t>Willkommen</w:t>
      </w:r>
      <w:proofErr w:type="spellEnd"/>
      <w:r>
        <w:rPr>
          <w:rFonts w:eastAsia="Times New Roman" w:cs="Times New Roman"/>
          <w:szCs w:val="24"/>
        </w:rPr>
        <w:t>!</w:t>
      </w:r>
    </w:p>
    <w:p w14:paraId="74465AB3" w14:textId="77777777" w:rsidR="00F20DF6" w:rsidRDefault="00F443B4">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74465AB4" w14:textId="77777777" w:rsidR="00F20DF6" w:rsidRDefault="00F443B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Περνάμε τώρα στην πρώτη με αριθμό 973/5-2</w:t>
      </w:r>
      <w:r>
        <w:rPr>
          <w:rFonts w:eastAsia="Times New Roman" w:cs="Times New Roman"/>
          <w:szCs w:val="24"/>
        </w:rPr>
        <w:t>-2018 επίκαιρη ερώτηση δεύτερου κύκλου του Βουλευτή Βοιωτίας του Συνασπι</w:t>
      </w:r>
      <w:r>
        <w:rPr>
          <w:rFonts w:eastAsia="Times New Roman" w:cs="Times New Roman"/>
          <w:szCs w:val="24"/>
        </w:rPr>
        <w:lastRenderedPageBreak/>
        <w:t xml:space="preserve">σμού Ριζοσπαστικής Αριστεράς κ. </w:t>
      </w:r>
      <w:r>
        <w:rPr>
          <w:rFonts w:eastAsia="Times New Roman" w:cs="Times New Roman"/>
          <w:bCs/>
          <w:szCs w:val="24"/>
        </w:rPr>
        <w:t>Νικολάου Θηβαίου</w:t>
      </w:r>
      <w:r>
        <w:rPr>
          <w:rFonts w:eastAsia="Times New Roman" w:cs="Times New Roman"/>
          <w:szCs w:val="24"/>
        </w:rPr>
        <w:t xml:space="preserve"> προς τον Υπουργό </w:t>
      </w:r>
      <w:r>
        <w:rPr>
          <w:rFonts w:eastAsia="Times New Roman" w:cs="Times New Roman"/>
          <w:bCs/>
          <w:szCs w:val="24"/>
        </w:rPr>
        <w:t xml:space="preserve">Αγροτικής Ανάπτυξης και Τροφίμων, </w:t>
      </w:r>
      <w:r>
        <w:rPr>
          <w:rFonts w:eastAsia="Times New Roman" w:cs="Times New Roman"/>
          <w:szCs w:val="24"/>
        </w:rPr>
        <w:t>με θέμα</w:t>
      </w:r>
      <w:r>
        <w:rPr>
          <w:rFonts w:eastAsia="Times New Roman" w:cs="Times New Roman"/>
          <w:szCs w:val="24"/>
        </w:rPr>
        <w:t>:</w:t>
      </w:r>
      <w:r>
        <w:rPr>
          <w:rFonts w:eastAsia="Times New Roman" w:cs="Times New Roman"/>
          <w:szCs w:val="24"/>
        </w:rPr>
        <w:t xml:space="preserve"> «Παραχώρηση ακινήτου σύμφωνα με την παρ. 1(β) του άρθρου 4 του </w:t>
      </w:r>
      <w:r>
        <w:rPr>
          <w:rFonts w:eastAsia="Times New Roman" w:cs="Times New Roman"/>
          <w:szCs w:val="24"/>
        </w:rPr>
        <w:t>ν.</w:t>
      </w:r>
      <w:r>
        <w:rPr>
          <w:rFonts w:eastAsia="Times New Roman" w:cs="Times New Roman"/>
          <w:szCs w:val="24"/>
        </w:rPr>
        <w:t xml:space="preserve">4061/2012 </w:t>
      </w:r>
      <w:r>
        <w:rPr>
          <w:rFonts w:eastAsia="Times New Roman" w:cs="Times New Roman"/>
          <w:szCs w:val="24"/>
        </w:rPr>
        <w:t>(ΦΕΚ 66Α</w:t>
      </w:r>
      <w:r>
        <w:rPr>
          <w:rFonts w:eastAsia="Times New Roman"/>
          <w:szCs w:val="24"/>
        </w:rPr>
        <w:t xml:space="preserve"> </w:t>
      </w:r>
      <w:r>
        <w:rPr>
          <w:rFonts w:eastAsia="Times New Roman" w:cs="Times New Roman"/>
          <w:szCs w:val="24"/>
        </w:rPr>
        <w:t>22/03/2012)».</w:t>
      </w:r>
    </w:p>
    <w:p w14:paraId="74465AB5" w14:textId="77777777" w:rsidR="00F20DF6" w:rsidRDefault="00F443B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Κύριε Θηβαίο, έχετε τον λόγο για δύο λεπτά. </w:t>
      </w:r>
    </w:p>
    <w:p w14:paraId="74465AB6" w14:textId="77777777" w:rsidR="00F20DF6" w:rsidRDefault="00F443B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ΝΙΚΟΛΑΟΣ ΘΗΒΑΙΟΣ:</w:t>
      </w:r>
      <w:r>
        <w:rPr>
          <w:rFonts w:eastAsia="Times New Roman" w:cs="Times New Roman"/>
          <w:szCs w:val="24"/>
        </w:rPr>
        <w:t xml:space="preserve"> Είναι γνωστό, κύριε Υπουργέ, ότι το Γεωπονικό Πανεπιστήμιο Αθηνών διαθέτει στην περιοχή Αλιάρτου της Βοιωτίας αγροκτήματα έκτασης </w:t>
      </w:r>
      <w:proofErr w:type="spellStart"/>
      <w:r>
        <w:rPr>
          <w:rFonts w:eastAsia="Times New Roman" w:cs="Times New Roman"/>
          <w:szCs w:val="24"/>
        </w:rPr>
        <w:t>χιλιών</w:t>
      </w:r>
      <w:proofErr w:type="spellEnd"/>
      <w:r>
        <w:rPr>
          <w:rFonts w:eastAsia="Times New Roman" w:cs="Times New Roman"/>
          <w:szCs w:val="24"/>
        </w:rPr>
        <w:t xml:space="preserve"> εκατό</w:t>
      </w:r>
      <w:r>
        <w:rPr>
          <w:rFonts w:eastAsia="Times New Roman" w:cs="Times New Roman"/>
          <w:szCs w:val="24"/>
        </w:rPr>
        <w:t xml:space="preserve"> στρεμμάτων, στα οποία δραστ</w:t>
      </w:r>
      <w:r>
        <w:rPr>
          <w:rFonts w:eastAsia="Times New Roman" w:cs="Times New Roman"/>
          <w:szCs w:val="24"/>
        </w:rPr>
        <w:t>ηριοποιείται η ακαδημαϊκή κοινότητα για εκπαιδευτικές και ερευνητικές δραστηριότητες, σημαντικές για την περιοχή</w:t>
      </w:r>
      <w:r>
        <w:rPr>
          <w:rFonts w:eastAsia="Times New Roman" w:cs="Times New Roman"/>
          <w:szCs w:val="24"/>
        </w:rPr>
        <w:t>,</w:t>
      </w:r>
      <w:r>
        <w:rPr>
          <w:rFonts w:eastAsia="Times New Roman" w:cs="Times New Roman"/>
          <w:szCs w:val="24"/>
        </w:rPr>
        <w:t xml:space="preserve"> αλλά και για την ανάπτυξη των γεωπονικών επιστημών.</w:t>
      </w:r>
    </w:p>
    <w:p w14:paraId="74465AB7" w14:textId="77777777" w:rsidR="00F20DF6" w:rsidRDefault="00F443B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Μετά την ευρεία σύσκεψη στο Υπουργείο Οικονομικών για το θέμα της πορείας της εκκαθάρισης </w:t>
      </w:r>
      <w:r>
        <w:rPr>
          <w:rFonts w:eastAsia="Times New Roman" w:cs="Times New Roman"/>
          <w:szCs w:val="24"/>
        </w:rPr>
        <w:t xml:space="preserve">του πρώην Οργανισμού </w:t>
      </w:r>
      <w:proofErr w:type="spellStart"/>
      <w:r>
        <w:rPr>
          <w:rFonts w:eastAsia="Times New Roman" w:cs="Times New Roman"/>
          <w:szCs w:val="24"/>
        </w:rPr>
        <w:t>Κωπα</w:t>
      </w:r>
      <w:r>
        <w:rPr>
          <w:rFonts w:eastAsia="Times New Roman"/>
          <w:szCs w:val="24"/>
        </w:rPr>
        <w:t>ΐ</w:t>
      </w:r>
      <w:r>
        <w:rPr>
          <w:rFonts w:eastAsia="Times New Roman" w:cs="Times New Roman"/>
          <w:szCs w:val="24"/>
        </w:rPr>
        <w:t>δας</w:t>
      </w:r>
      <w:proofErr w:type="spellEnd"/>
      <w:r>
        <w:rPr>
          <w:rFonts w:eastAsia="Times New Roman" w:cs="Times New Roman"/>
          <w:szCs w:val="24"/>
        </w:rPr>
        <w:t xml:space="preserve">, η </w:t>
      </w:r>
      <w:proofErr w:type="spellStart"/>
      <w:r>
        <w:rPr>
          <w:rFonts w:eastAsia="Times New Roman" w:cs="Times New Roman"/>
          <w:szCs w:val="24"/>
        </w:rPr>
        <w:t>εκκαθαρίστρια</w:t>
      </w:r>
      <w:proofErr w:type="spellEnd"/>
      <w:r>
        <w:rPr>
          <w:rFonts w:eastAsia="Times New Roman" w:cs="Times New Roman"/>
          <w:szCs w:val="24"/>
        </w:rPr>
        <w:t xml:space="preserve"> δήλωσε ότι η κυριότητα ενός συγκεκριμένου τεμαχίου, με αριθμό 73, εντός του σχεδίου πόλεως, ανήκει σήμερα στο Υπουργείο Αγροτικής Ανάπτυξης και Τροφίμων. </w:t>
      </w:r>
    </w:p>
    <w:p w14:paraId="74465AB8" w14:textId="77777777" w:rsidR="00F20DF6" w:rsidRDefault="00F443B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Επειδή η Κυβέρνηση και το Υπουργείο Παιδείας έχει αποδείξει έμπρακτα ότι θέλει σήμερα την αναβάθμιση </w:t>
      </w:r>
      <w:r>
        <w:rPr>
          <w:rFonts w:eastAsia="Times New Roman"/>
          <w:bCs/>
        </w:rPr>
        <w:t>και</w:t>
      </w:r>
      <w:r>
        <w:rPr>
          <w:rFonts w:eastAsia="Times New Roman" w:cs="Times New Roman"/>
          <w:szCs w:val="24"/>
        </w:rPr>
        <w:t xml:space="preserve"> τη βελτίωση γενικότερα των δημοσίων πανεπιστημίων, επειδή η αξιοποίηση του προαναφερθέντος ακινήτου από το Γεωπονικό Πανεπιστήμιο θα βελτιώσει τη λειτο</w:t>
      </w:r>
      <w:r>
        <w:rPr>
          <w:rFonts w:eastAsia="Times New Roman" w:cs="Times New Roman"/>
          <w:szCs w:val="24"/>
        </w:rPr>
        <w:t xml:space="preserve">υργία των εγκαταστάσεων και θα ωφελήσει, αν θέλετε, τον αγροτικό και κτηνοτροφικό πληθυσμό της περιοχής και επειδή -επίσης σημαντικό- η Περιφέρεια Στερεάς Ελλάδας έχει ήδη </w:t>
      </w:r>
      <w:r>
        <w:rPr>
          <w:rFonts w:eastAsia="Times New Roman" w:cs="Times New Roman"/>
          <w:szCs w:val="24"/>
        </w:rPr>
        <w:lastRenderedPageBreak/>
        <w:t>υπογράψει «Πρωτόκολλο Συνεργασίας» με το Γεωπονικό Πανεπιστήμιο Αθηνών για τη δημιου</w:t>
      </w:r>
      <w:r>
        <w:rPr>
          <w:rFonts w:eastAsia="Times New Roman" w:cs="Times New Roman"/>
          <w:szCs w:val="24"/>
        </w:rPr>
        <w:t xml:space="preserve">ργία «Κέντρου Καινοτόμων και Αειφόρων Εφαρμογών Γεωπονικών Επιστημών», ερωτάσθε εάν πραγματικά και σύντομα προτίθεστε το εν λόγω ακίνητο προς υλοποίηση του πρωτοκόλλου που υπάρχει από την Περιφέρεια, αλλά και γενικότερα των </w:t>
      </w:r>
      <w:proofErr w:type="spellStart"/>
      <w:r>
        <w:rPr>
          <w:rFonts w:eastAsia="Times New Roman" w:cs="Times New Roman"/>
          <w:szCs w:val="24"/>
        </w:rPr>
        <w:t>αγροτοκτηνοτροφικών</w:t>
      </w:r>
      <w:proofErr w:type="spellEnd"/>
      <w:r>
        <w:rPr>
          <w:rFonts w:eastAsia="Times New Roman" w:cs="Times New Roman"/>
          <w:szCs w:val="24"/>
        </w:rPr>
        <w:t xml:space="preserve"> δραστηριοτήτ</w:t>
      </w:r>
      <w:r>
        <w:rPr>
          <w:rFonts w:eastAsia="Times New Roman" w:cs="Times New Roman"/>
          <w:szCs w:val="24"/>
        </w:rPr>
        <w:t xml:space="preserve">ων του Γεωπονικού Πανεπιστημίου στο Νομό Βοιωτίας, να παραχωρηθεί. </w:t>
      </w:r>
    </w:p>
    <w:p w14:paraId="74465AB9" w14:textId="77777777" w:rsidR="00F20DF6" w:rsidRDefault="00F443B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Υπουργέ, έχετε τον λόγο.</w:t>
      </w:r>
    </w:p>
    <w:p w14:paraId="74465ABA" w14:textId="77777777" w:rsidR="00F20DF6" w:rsidRDefault="00F443B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Κύριε συνάδελφε, το Υπουργείο Αγροτικής Ανάπτυξης αποδεικνύ</w:t>
      </w:r>
      <w:r>
        <w:rPr>
          <w:rFonts w:eastAsia="Times New Roman" w:cs="Times New Roman"/>
          <w:szCs w:val="24"/>
        </w:rPr>
        <w:t>ει και έμπρακτα ότι σε δράσεις σαν αυτές</w:t>
      </w:r>
      <w:r>
        <w:rPr>
          <w:rFonts w:eastAsia="Times New Roman" w:cs="Times New Roman"/>
          <w:szCs w:val="24"/>
        </w:rPr>
        <w:t>,</w:t>
      </w:r>
      <w:r>
        <w:rPr>
          <w:rFonts w:eastAsia="Times New Roman" w:cs="Times New Roman"/>
          <w:szCs w:val="24"/>
        </w:rPr>
        <w:t xml:space="preserve"> που υπηρετούν τον αγροτικό χώρο, πάντα ανταποκρίνεται. Ήδη στα </w:t>
      </w:r>
      <w:r>
        <w:rPr>
          <w:rFonts w:eastAsia="Times New Roman" w:cs="Times New Roman"/>
          <w:szCs w:val="24"/>
        </w:rPr>
        <w:lastRenderedPageBreak/>
        <w:t>τρία χρόνια θητείας μας στο Υπουργείο Αγροτικής Ανάπτυξης πάνω από εξήντα δωρεάν παραχωρήσεις χρήσης έχουν γίνει, για να υπηρετήσουν τον συγκεκριμένο σ</w:t>
      </w:r>
      <w:r>
        <w:rPr>
          <w:rFonts w:eastAsia="Times New Roman" w:cs="Times New Roman"/>
          <w:szCs w:val="24"/>
        </w:rPr>
        <w:t xml:space="preserve">κοπό. </w:t>
      </w:r>
    </w:p>
    <w:p w14:paraId="74465ABB" w14:textId="77777777" w:rsidR="00F20DF6" w:rsidRDefault="00F443B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Βεβαίως, το Υπουργείο δεν παραμένει απλώς θεατής των παραχωρήσεων. Παρακολουθεί κατά πόσον αυτές οι παραχωρήσεις επιτελούν τον σκοπό</w:t>
      </w:r>
      <w:r>
        <w:rPr>
          <w:rFonts w:eastAsia="Times New Roman" w:cs="Times New Roman"/>
          <w:szCs w:val="24"/>
        </w:rPr>
        <w:t>,</w:t>
      </w:r>
      <w:r>
        <w:rPr>
          <w:rFonts w:eastAsia="Times New Roman" w:cs="Times New Roman"/>
          <w:szCs w:val="24"/>
        </w:rPr>
        <w:t xml:space="preserve"> για τον οποίο έχουν παραχωρηθεί. Γιατί το λέω αυτό; Γιατί υπάρχουν πολλές περιπτώσεις ανακλήσεων παραχωρήσεων, γιατ</w:t>
      </w:r>
      <w:r>
        <w:rPr>
          <w:rFonts w:eastAsia="Times New Roman" w:cs="Times New Roman"/>
          <w:szCs w:val="24"/>
        </w:rPr>
        <w:t xml:space="preserve">ί δεν υλοποίησαν τον σκοπό για τον οποίο είχαν παραχωρηθεί. </w:t>
      </w:r>
    </w:p>
    <w:p w14:paraId="74465ABC" w14:textId="77777777" w:rsidR="00F20DF6" w:rsidRDefault="00F443B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Επί του συγκεκριμένου: Εξετάσαμε με θετική ματιά το αίτημα της Περιφέρειας Στερεάς Ελλάδας, της Περιφερειακής Ενότητας Βοιωτίας, για δωρεάν παραχώρηση της χρήσης ενός οικοπέδου, </w:t>
      </w:r>
      <w:r>
        <w:rPr>
          <w:rFonts w:eastAsia="Times New Roman" w:cs="Times New Roman"/>
          <w:bCs/>
          <w:shd w:val="clear" w:color="auto" w:fill="FFFFFF"/>
        </w:rPr>
        <w:lastRenderedPageBreak/>
        <w:t>που</w:t>
      </w:r>
      <w:r>
        <w:rPr>
          <w:rFonts w:eastAsia="Times New Roman" w:cs="Times New Roman"/>
          <w:szCs w:val="24"/>
        </w:rPr>
        <w:t xml:space="preserve"> </w:t>
      </w:r>
      <w:r>
        <w:rPr>
          <w:rFonts w:eastAsia="Times New Roman"/>
          <w:bCs/>
        </w:rPr>
        <w:t>είναι</w:t>
      </w:r>
      <w:r>
        <w:rPr>
          <w:rFonts w:eastAsia="Times New Roman" w:cs="Times New Roman"/>
          <w:szCs w:val="24"/>
        </w:rPr>
        <w:t xml:space="preserve"> έντεκα περίπου στρέμματα, μαζί με τις υφιστάμενες κτηριακές εγκαταστάσεις του πρώην Εκκοκκιστηρίου Βάμβακος στον Αλίαρτο. </w:t>
      </w:r>
    </w:p>
    <w:p w14:paraId="74465ABD" w14:textId="77777777" w:rsidR="00F20DF6" w:rsidRDefault="00F443B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Εκεί, λοιπόν, το αίτημα αναφέρει ότι σκοπός της συγκεκριμένης χρήσης θα είναι η δημιουργία ενός Κέντρου Καινοτομίας και Αειφόρων Εφα</w:t>
      </w:r>
      <w:r>
        <w:rPr>
          <w:rFonts w:eastAsia="Times New Roman" w:cs="Times New Roman"/>
          <w:szCs w:val="24"/>
        </w:rPr>
        <w:t>ρμογών Γεωπονικών Επιστημών, υπό την προϋπόθεση της τήρησης των όρων που περιλαμβάνονται σε ένα Πρωτόκολλο Συνεργασίας</w:t>
      </w:r>
      <w:r>
        <w:rPr>
          <w:rFonts w:eastAsia="Times New Roman" w:cs="Times New Roman"/>
          <w:szCs w:val="24"/>
        </w:rPr>
        <w:t>,</w:t>
      </w:r>
      <w:r>
        <w:rPr>
          <w:rFonts w:eastAsia="Times New Roman" w:cs="Times New Roman"/>
          <w:szCs w:val="24"/>
        </w:rPr>
        <w:t xml:space="preserve"> που έχει υπογράψει η Περιφέρεια Στερεάς Ελλάδας με το Γεωπονικό Πανεπιστήμιο Αθηνών. </w:t>
      </w:r>
    </w:p>
    <w:p w14:paraId="74465ABE" w14:textId="77777777" w:rsidR="00F20DF6" w:rsidRDefault="00F443B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Εμείς, λοιπόν, κρίνουμε ότι η σκοπιμότητα και ο κο</w:t>
      </w:r>
      <w:r>
        <w:rPr>
          <w:rFonts w:eastAsia="Times New Roman" w:cs="Times New Roman"/>
          <w:szCs w:val="24"/>
        </w:rPr>
        <w:t xml:space="preserve">ινωφελής χαρακτήρας του συγκεκριμένου έργου, σε συνδυασμό με τη διασφάλιση των απαιτούμενων πόρων -γύρω στα 3 εκατομμύρια- από </w:t>
      </w:r>
      <w:r>
        <w:rPr>
          <w:rFonts w:eastAsia="Times New Roman" w:cs="Times New Roman"/>
          <w:szCs w:val="24"/>
        </w:rPr>
        <w:lastRenderedPageBreak/>
        <w:t>το πρόγραμμα δημοσίων επενδύσεων της Στερεάς Ελλάδας, θέτουν τις βάσεις για ένα ελπιδοφόρο εγχείρημα</w:t>
      </w:r>
      <w:r>
        <w:rPr>
          <w:rFonts w:eastAsia="Times New Roman" w:cs="Times New Roman"/>
          <w:szCs w:val="24"/>
        </w:rPr>
        <w:t>,</w:t>
      </w:r>
      <w:r>
        <w:rPr>
          <w:rFonts w:eastAsia="Times New Roman" w:cs="Times New Roman"/>
          <w:szCs w:val="24"/>
        </w:rPr>
        <w:t xml:space="preserve"> που θα συμβάλει στην αγροτι</w:t>
      </w:r>
      <w:r>
        <w:rPr>
          <w:rFonts w:eastAsia="Times New Roman" w:cs="Times New Roman"/>
          <w:szCs w:val="24"/>
        </w:rPr>
        <w:t>κή ανάπτυξη της περιφερειακής ενότητας της Βοιωτίας.</w:t>
      </w:r>
    </w:p>
    <w:p w14:paraId="74465ABF" w14:textId="77777777" w:rsidR="00F20DF6" w:rsidRDefault="00F443B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Από την πλευρά μου, λοιπόν, εγώ, ως Υπουργός Αγροτικής Ανάπτυξης, θα προχωρήσω άμεσα στην υπογραφή της συγκεκριμένης παραχώρησης - δυνατότητας χρήσης τουλάχιστον για είκοσι πέντε χρόνια, στηρίζοντας έμπρ</w:t>
      </w:r>
      <w:r>
        <w:rPr>
          <w:rFonts w:eastAsia="Times New Roman" w:cs="Times New Roman"/>
          <w:szCs w:val="24"/>
        </w:rPr>
        <w:t xml:space="preserve">ακτα τις προσπάθειες που γίνονται και από την </w:t>
      </w:r>
      <w:r>
        <w:rPr>
          <w:rFonts w:eastAsia="Times New Roman" w:cs="Times New Roman"/>
          <w:szCs w:val="24"/>
        </w:rPr>
        <w:t>τοπική αυτοδιοίκηση</w:t>
      </w:r>
      <w:r>
        <w:rPr>
          <w:rFonts w:eastAsia="Times New Roman" w:cs="Times New Roman"/>
          <w:szCs w:val="24"/>
        </w:rPr>
        <w:t xml:space="preserve"> και από την Περιφερειακή Αυτοδιοίκηση της Στερεάς Ελλάδας. </w:t>
      </w:r>
    </w:p>
    <w:p w14:paraId="74465AC0"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Βεβαίως, επαναλαμβάνω αυτό που είπα και στην αρχή, ότι, δηλαδή, αναμένουμε και θα παρακολουθούμε αν και κατά πόσο θα τηρήσουν τις </w:t>
      </w:r>
      <w:r>
        <w:rPr>
          <w:rFonts w:eastAsia="Times New Roman" w:cs="Times New Roman"/>
          <w:szCs w:val="24"/>
        </w:rPr>
        <w:t xml:space="preserve">συγκεκριμένες δεσμεύσεις. </w:t>
      </w:r>
    </w:p>
    <w:p w14:paraId="74465AC1"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Κύριε Θηβαίο, έχετε τον λόγο. </w:t>
      </w:r>
    </w:p>
    <w:p w14:paraId="74465AC2"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 xml:space="preserve">ΝΙΚΟΛΑΟΣ ΘΗΒΑΙΟΣ: </w:t>
      </w:r>
      <w:r>
        <w:rPr>
          <w:rFonts w:eastAsia="Times New Roman" w:cs="Times New Roman"/>
          <w:szCs w:val="24"/>
        </w:rPr>
        <w:t xml:space="preserve">Ευχαριστώ, κύριε Πρόεδρε. </w:t>
      </w:r>
    </w:p>
    <w:p w14:paraId="74465AC3"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Ακούγοντας θετικά την απάντηση του Υπουργού, θα ήθελα, ακριβώς σημειώνοντας ότι είναι σημαντική προτεραιότητα του Υπουργ</w:t>
      </w:r>
      <w:r>
        <w:rPr>
          <w:rFonts w:eastAsia="Times New Roman" w:cs="Times New Roman"/>
          <w:szCs w:val="24"/>
        </w:rPr>
        <w:t>είου να παρακολουθήσει την πορεία της υλοποίησης του πρωτοκόλλου ανάμεσα στην Περιφέρεια και στο Γεωπονικό Πανεπιστήμιο, να ρωτήσω όσον αφορά το χρονοδιάγραμμα για την παραχώρηση του συγκεκριμένου ακινήτου και την υλοποίηση των σκοπών</w:t>
      </w:r>
      <w:r>
        <w:rPr>
          <w:rFonts w:eastAsia="Times New Roman" w:cs="Times New Roman"/>
          <w:szCs w:val="24"/>
        </w:rPr>
        <w:t>,</w:t>
      </w:r>
      <w:r>
        <w:rPr>
          <w:rFonts w:eastAsia="Times New Roman" w:cs="Times New Roman"/>
          <w:szCs w:val="24"/>
        </w:rPr>
        <w:t xml:space="preserve"> που κι εσείς αναφέρα</w:t>
      </w:r>
      <w:r>
        <w:rPr>
          <w:rFonts w:eastAsia="Times New Roman" w:cs="Times New Roman"/>
          <w:szCs w:val="24"/>
        </w:rPr>
        <w:t xml:space="preserve">τε. </w:t>
      </w:r>
    </w:p>
    <w:p w14:paraId="74465AC4"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Υπουργέ, έχετε τον λόγο. </w:t>
      </w:r>
    </w:p>
    <w:p w14:paraId="74465AC5"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lastRenderedPageBreak/>
        <w:t xml:space="preserve">ΕΥΑΓΓΕΛΟΣ ΑΠΟΣΤΟΛΟΥ (Υπουργός Αγροτικής Ανάπτυξης και Τροφίμων): </w:t>
      </w:r>
      <w:r>
        <w:rPr>
          <w:rFonts w:eastAsia="Times New Roman" w:cs="Times New Roman"/>
          <w:szCs w:val="24"/>
        </w:rPr>
        <w:t>Κύριε συνάδελφε, έχουν ήδη προχωρήσει οι υπηρεσίες και από την ώρα που υποβάλλατε το αίτημα, ο φάκελος -θα σας έλεγα- είν</w:t>
      </w:r>
      <w:r>
        <w:rPr>
          <w:rFonts w:eastAsia="Times New Roman" w:cs="Times New Roman"/>
          <w:szCs w:val="24"/>
        </w:rPr>
        <w:t xml:space="preserve">αι στον προθάλαμο του γραφείου του Υπουργού. </w:t>
      </w:r>
    </w:p>
    <w:p w14:paraId="74465AC6"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Από εκεί και πέρα, εκείνο που θέλω να τονίσω για μια ακόμη φορά</w:t>
      </w:r>
      <w:r>
        <w:rPr>
          <w:rFonts w:eastAsia="Times New Roman" w:cs="Times New Roman"/>
          <w:szCs w:val="24"/>
        </w:rPr>
        <w:t>,</w:t>
      </w:r>
      <w:r>
        <w:rPr>
          <w:rFonts w:eastAsia="Times New Roman" w:cs="Times New Roman"/>
          <w:szCs w:val="24"/>
        </w:rPr>
        <w:t xml:space="preserve"> είναι ότι είμαστε ανοιχτοί στη συζήτηση και θέλουμε να λύσουμε όλα αυτά τα θέματα. Και εμείς, ιδρύοντας ιδιαίτερα τον Οργανισμό Διαχείρισης Αγροτ</w:t>
      </w:r>
      <w:r>
        <w:rPr>
          <w:rFonts w:eastAsia="Times New Roman" w:cs="Times New Roman"/>
          <w:szCs w:val="24"/>
        </w:rPr>
        <w:t xml:space="preserve">ικής Περιουσίας και των Ακινήτων που ανήκουν στο </w:t>
      </w:r>
      <w:r>
        <w:rPr>
          <w:rFonts w:eastAsia="Times New Roman" w:cs="Times New Roman"/>
          <w:szCs w:val="24"/>
        </w:rPr>
        <w:t>δ</w:t>
      </w:r>
      <w:r>
        <w:rPr>
          <w:rFonts w:eastAsia="Times New Roman" w:cs="Times New Roman"/>
          <w:szCs w:val="24"/>
        </w:rPr>
        <w:t>ημόσιο, έχουμε δυνατότητες, όμως πάντα με κινήσεις παρακολούθησης και κυρίως, όχι μέσα από σκοπιμότητες που βρήκαμε. Εγώ δεν αναφέρομαι τυχαία στο ότι υπήρξαν παραχωρήσεις χρήσεων και κυριότητας. Μάλιστα, ψ</w:t>
      </w:r>
      <w:r>
        <w:rPr>
          <w:rFonts w:eastAsia="Times New Roman" w:cs="Times New Roman"/>
          <w:szCs w:val="24"/>
        </w:rPr>
        <w:t xml:space="preserve">άχνοντας εμείς, φτάσαμε στο </w:t>
      </w:r>
      <w:r>
        <w:rPr>
          <w:rFonts w:eastAsia="Times New Roman" w:cs="Times New Roman"/>
          <w:szCs w:val="24"/>
        </w:rPr>
        <w:lastRenderedPageBreak/>
        <w:t xml:space="preserve">σημείο να μην βρούμε ούτε μια πέτρα να έχει μπει στις συγκεκριμένες εκτάσεις για ξενοδοχειακές μονάδες. </w:t>
      </w:r>
    </w:p>
    <w:p w14:paraId="74465AC7"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Δεν θέλω να προκαλέσω, αλλά είναι ένα ζήτημα που μας αφορά, γιατί θέλουμε να νοικοκυρέψουμε, να μαζέψουμε την περιουσία του</w:t>
      </w:r>
      <w:r>
        <w:rPr>
          <w:rFonts w:eastAsia="Times New Roman" w:cs="Times New Roman"/>
          <w:szCs w:val="24"/>
        </w:rPr>
        <w:t xml:space="preserve"> </w:t>
      </w:r>
      <w:r>
        <w:rPr>
          <w:rFonts w:eastAsia="Times New Roman" w:cs="Times New Roman"/>
          <w:szCs w:val="24"/>
        </w:rPr>
        <w:t>δ</w:t>
      </w:r>
      <w:r>
        <w:rPr>
          <w:rFonts w:eastAsia="Times New Roman" w:cs="Times New Roman"/>
          <w:szCs w:val="24"/>
        </w:rPr>
        <w:t xml:space="preserve">ημοσίου στον αγροτικό χώρο, για να υπηρετήσουμε τις πολιτικές μας, πόσο μάλλον όταν υπάρχει μεγάλη ανάγκη να ενισχύσουμε τους νέους σε αυτήν τη δραστηριότητα. </w:t>
      </w:r>
    </w:p>
    <w:p w14:paraId="74465AC8"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Ευχαριστούμε, κύριε Υπουργέ. </w:t>
      </w:r>
    </w:p>
    <w:p w14:paraId="74465AC9"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υνεχίζουμε με</w:t>
      </w:r>
      <w:r>
        <w:rPr>
          <w:rFonts w:eastAsia="Times New Roman" w:cs="Times New Roman"/>
          <w:szCs w:val="24"/>
        </w:rPr>
        <w:t xml:space="preserve"> </w:t>
      </w:r>
      <w:r>
        <w:rPr>
          <w:rFonts w:eastAsia="Times New Roman" w:cs="Times New Roman"/>
          <w:szCs w:val="24"/>
        </w:rPr>
        <w:t>τ</w:t>
      </w:r>
      <w:r>
        <w:rPr>
          <w:rFonts w:eastAsia="Times New Roman" w:cs="Times New Roman"/>
          <w:szCs w:val="24"/>
        </w:rPr>
        <w:t>η</w:t>
      </w:r>
      <w:r>
        <w:rPr>
          <w:rFonts w:eastAsia="Times New Roman" w:cs="Times New Roman"/>
          <w:szCs w:val="24"/>
        </w:rPr>
        <w:t>ν</w:t>
      </w:r>
      <w:r>
        <w:rPr>
          <w:rFonts w:eastAsia="Times New Roman" w:cs="Times New Roman"/>
          <w:szCs w:val="24"/>
        </w:rPr>
        <w:t xml:space="preserve"> </w:t>
      </w:r>
      <w:r>
        <w:rPr>
          <w:rFonts w:eastAsia="Times New Roman" w:cs="Times New Roman"/>
          <w:szCs w:val="24"/>
        </w:rPr>
        <w:t xml:space="preserve">πρώτη </w:t>
      </w:r>
      <w:r>
        <w:rPr>
          <w:rFonts w:eastAsia="Times New Roman" w:cs="Times New Roman"/>
          <w:szCs w:val="24"/>
        </w:rPr>
        <w:t>με αρι</w:t>
      </w:r>
      <w:r>
        <w:rPr>
          <w:rFonts w:eastAsia="Times New Roman" w:cs="Times New Roman"/>
          <w:szCs w:val="24"/>
        </w:rPr>
        <w:t xml:space="preserve">θμό 2254/22-12-2017 ερώτηση του </w:t>
      </w:r>
      <w:r>
        <w:rPr>
          <w:rFonts w:eastAsia="Times New Roman" w:cs="Times New Roman"/>
          <w:szCs w:val="24"/>
        </w:rPr>
        <w:t xml:space="preserve">κύκλου αναφορών και ερωτήσεων </w:t>
      </w:r>
      <w:r>
        <w:rPr>
          <w:rFonts w:eastAsia="Times New Roman" w:cs="Times New Roman"/>
          <w:szCs w:val="24"/>
        </w:rPr>
        <w:t>του Βουλευτή Ηρακλείου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 Βα</w:t>
      </w:r>
      <w:r>
        <w:rPr>
          <w:rFonts w:eastAsia="Times New Roman" w:cs="Times New Roman"/>
          <w:szCs w:val="24"/>
        </w:rPr>
        <w:lastRenderedPageBreak/>
        <w:t xml:space="preserve">σιλείου </w:t>
      </w:r>
      <w:proofErr w:type="spellStart"/>
      <w:r>
        <w:rPr>
          <w:rFonts w:eastAsia="Times New Roman" w:cs="Times New Roman"/>
          <w:szCs w:val="24"/>
        </w:rPr>
        <w:t>Κεγκέρογλου</w:t>
      </w:r>
      <w:proofErr w:type="spellEnd"/>
      <w:r>
        <w:rPr>
          <w:rFonts w:eastAsia="Times New Roman" w:cs="Times New Roman"/>
          <w:szCs w:val="24"/>
        </w:rPr>
        <w:t xml:space="preserve"> προ την Υπουργό Εργασίας, Κοινωνικής Ασφάλισης και Κοινωνικής Αλληλεγγύης με θέμα</w:t>
      </w:r>
      <w:r>
        <w:rPr>
          <w:rFonts w:eastAsia="Times New Roman" w:cs="Times New Roman"/>
          <w:szCs w:val="24"/>
        </w:rPr>
        <w:t>:</w:t>
      </w:r>
      <w:r>
        <w:rPr>
          <w:rFonts w:eastAsia="Times New Roman" w:cs="Times New Roman"/>
          <w:szCs w:val="24"/>
        </w:rPr>
        <w:t xml:space="preserve"> «Χρεώνουν επιπλέον </w:t>
      </w:r>
      <w:r>
        <w:rPr>
          <w:rFonts w:eastAsia="Times New Roman" w:cs="Times New Roman"/>
          <w:szCs w:val="24"/>
        </w:rPr>
        <w:t>εισφορές σε χιλιάδες ελεύθερους επαγγελματίες</w:t>
      </w:r>
      <w:r>
        <w:rPr>
          <w:rFonts w:eastAsia="Times New Roman" w:cs="Times New Roman"/>
          <w:szCs w:val="24"/>
        </w:rPr>
        <w:t>,</w:t>
      </w:r>
      <w:r>
        <w:rPr>
          <w:rFonts w:eastAsia="Times New Roman" w:cs="Times New Roman"/>
          <w:szCs w:val="24"/>
        </w:rPr>
        <w:t xml:space="preserve"> εξαιτίας της κυβερνητικής αδράνειας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Να προχωρήσει άμεσα ο συμψηφισμός τους». </w:t>
      </w:r>
    </w:p>
    <w:p w14:paraId="74465ACA"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xml:space="preserve">, έχετε τον λόγο για δύο λεπτά. </w:t>
      </w:r>
    </w:p>
    <w:p w14:paraId="74465ACB"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Ευχαριστώ, κύριε Πρόεδρε. </w:t>
      </w:r>
    </w:p>
    <w:p w14:paraId="74465ACC"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Κύριε Υπουργέ, πρόκειται για ένα γνωστό θέμα, στο οποίο, όμως, είτε δεν δίνετε απαντήσεις είτε προσπαθείτε να παραπλανήσετε με </w:t>
      </w:r>
      <w:r>
        <w:rPr>
          <w:rFonts w:eastAsia="Times New Roman" w:cs="Times New Roman"/>
          <w:szCs w:val="24"/>
          <w:lang w:val="en-US"/>
        </w:rPr>
        <w:t>fake</w:t>
      </w:r>
      <w:r>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w:t>
      </w:r>
    </w:p>
    <w:p w14:paraId="74465ACD"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Η ερώτηση είναι συγκεκριμένη: Παρακρατήσατε παρανόμως 300 εκατομμύρια από τους ελεύθερους επαγγελματίες</w:t>
      </w:r>
      <w:r>
        <w:rPr>
          <w:rFonts w:eastAsia="Times New Roman" w:cs="Times New Roman"/>
          <w:szCs w:val="24"/>
        </w:rPr>
        <w:t>,</w:t>
      </w:r>
      <w:r>
        <w:rPr>
          <w:rFonts w:eastAsia="Times New Roman" w:cs="Times New Roman"/>
          <w:szCs w:val="24"/>
        </w:rPr>
        <w:t xml:space="preserve"> ως αυξημέ</w:t>
      </w:r>
      <w:r>
        <w:rPr>
          <w:rFonts w:eastAsia="Times New Roman" w:cs="Times New Roman"/>
          <w:szCs w:val="24"/>
        </w:rPr>
        <w:lastRenderedPageBreak/>
        <w:t>νες</w:t>
      </w:r>
      <w:r>
        <w:rPr>
          <w:rFonts w:eastAsia="Times New Roman" w:cs="Times New Roman"/>
          <w:szCs w:val="24"/>
        </w:rPr>
        <w:t xml:space="preserve"> ασφαλιστικές εισφορές. Και ενώ τα εισοδήματα</w:t>
      </w:r>
      <w:r>
        <w:rPr>
          <w:rFonts w:eastAsia="Times New Roman" w:cs="Times New Roman"/>
          <w:szCs w:val="24"/>
        </w:rPr>
        <w:t>,</w:t>
      </w:r>
      <w:r>
        <w:rPr>
          <w:rFonts w:eastAsia="Times New Roman" w:cs="Times New Roman"/>
          <w:szCs w:val="24"/>
        </w:rPr>
        <w:t xml:space="preserve"> βάσει των οποίων έπρεπε να υπολογίσετε τις εισφορές ήταν του 2016, εσείς το κάνατε για το 2015. Κι ενώ κατά καιρούς έχετε πει ότι τον άλλο μήνα θα γίνει συμψηφισμός, έχουν περάσει από τότε μήνες και μήνες. Έχε</w:t>
      </w:r>
      <w:r>
        <w:rPr>
          <w:rFonts w:eastAsia="Times New Roman" w:cs="Times New Roman"/>
          <w:szCs w:val="24"/>
        </w:rPr>
        <w:t xml:space="preserve">ι αλλάξει ημερολογιακό έτος και συμψηφισμό δεν είδαν οι ελεύθεροι επαγγελματίες. Έχετε σκοπό να το κάνετε; Έχετε σκοπό να επιστρέψετε στους ανθρώπους αυτά τα χρήματα, τα οποία παρανόμως παρακρατήσατε; </w:t>
      </w:r>
    </w:p>
    <w:p w14:paraId="74465ACE"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 κύριος Υπουργός έχε</w:t>
      </w:r>
      <w:r>
        <w:rPr>
          <w:rFonts w:eastAsia="Times New Roman" w:cs="Times New Roman"/>
          <w:szCs w:val="24"/>
        </w:rPr>
        <w:t xml:space="preserve">ι τον λόγο. </w:t>
      </w:r>
    </w:p>
    <w:p w14:paraId="74465ACF"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 xml:space="preserve">Ευχαριστώ, κύριε Πρόεδρε. </w:t>
      </w:r>
    </w:p>
    <w:p w14:paraId="74465AD0" w14:textId="77777777" w:rsidR="00F20DF6" w:rsidRDefault="00F443B4">
      <w:pPr>
        <w:tabs>
          <w:tab w:val="left" w:pos="2940"/>
        </w:tabs>
        <w:spacing w:line="600" w:lineRule="auto"/>
        <w:ind w:firstLine="720"/>
        <w:jc w:val="both"/>
        <w:rPr>
          <w:rFonts w:eastAsia="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Κεγκέρογλου</w:t>
      </w:r>
      <w:proofErr w:type="spellEnd"/>
      <w:r>
        <w:rPr>
          <w:rFonts w:eastAsia="Times New Roman" w:cs="Times New Roman"/>
          <w:szCs w:val="24"/>
        </w:rPr>
        <w:t>, η Νέα Δημοκρατία στο 11</w:t>
      </w:r>
      <w:r>
        <w:rPr>
          <w:rFonts w:eastAsia="Times New Roman" w:cs="Times New Roman"/>
          <w:szCs w:val="24"/>
          <w:vertAlign w:val="superscript"/>
        </w:rPr>
        <w:t>ο</w:t>
      </w:r>
      <w:r>
        <w:rPr>
          <w:rFonts w:eastAsia="Times New Roman" w:cs="Times New Roman"/>
          <w:szCs w:val="24"/>
        </w:rPr>
        <w:t xml:space="preserve"> συνέδριό της ανακοίνωσε ότι αποδεσμεύει την ασφάλιση από το δημόσιο σύστημα και μπορεί κανείς να επιλέγει ιδιωτική ασφάλιση αντί της δημόσιας. Να δω πότε θα καταγγείλει το Κίνημα Αλλαγής και το ΚΚΕ, που είπε πριν ότι αυξάνουμε τις εισφορές, και πότε θα ξε</w:t>
      </w:r>
      <w:r>
        <w:rPr>
          <w:rFonts w:eastAsia="Times New Roman" w:cs="Times New Roman"/>
          <w:szCs w:val="24"/>
        </w:rPr>
        <w:t>σηκωθεί ο λαός εναντίον αυτών των προοπτικών</w:t>
      </w:r>
      <w:r>
        <w:rPr>
          <w:rFonts w:eastAsia="Times New Roman" w:cs="Times New Roman"/>
          <w:szCs w:val="24"/>
        </w:rPr>
        <w:t>,</w:t>
      </w:r>
      <w:r>
        <w:rPr>
          <w:rFonts w:eastAsia="Times New Roman" w:cs="Times New Roman"/>
          <w:szCs w:val="24"/>
        </w:rPr>
        <w:t xml:space="preserve"> που επιφυλάσσει η Νέα Δημοκρατία για το σύστημα κοινωνικής ασφάλισης. </w:t>
      </w:r>
      <w:r>
        <w:rPr>
          <w:rFonts w:eastAsia="Times New Roman"/>
          <w:szCs w:val="24"/>
        </w:rPr>
        <w:t xml:space="preserve">Τα </w:t>
      </w:r>
      <w:r>
        <w:rPr>
          <w:rFonts w:eastAsia="Times New Roman"/>
          <w:szCs w:val="24"/>
          <w:lang w:val="en-US"/>
        </w:rPr>
        <w:t>fake</w:t>
      </w:r>
      <w:r>
        <w:rPr>
          <w:rFonts w:eastAsia="Times New Roman"/>
          <w:szCs w:val="24"/>
        </w:rPr>
        <w:t xml:space="preserve"> </w:t>
      </w:r>
      <w:r>
        <w:rPr>
          <w:rFonts w:eastAsia="Times New Roman"/>
          <w:szCs w:val="24"/>
          <w:lang w:val="en-US"/>
        </w:rPr>
        <w:t>news</w:t>
      </w:r>
      <w:r>
        <w:rPr>
          <w:rFonts w:eastAsia="Times New Roman"/>
          <w:szCs w:val="24"/>
        </w:rPr>
        <w:t xml:space="preserve"> είναι από εσάς. Λέτε ότι κρατήσαμε παραπάνω 300 εκατομμύρια. Όμως, το σύστημα μετράει τι πληρώνει κανείς παραπάνω και τι λιγότε</w:t>
      </w:r>
      <w:r>
        <w:rPr>
          <w:rFonts w:eastAsia="Times New Roman"/>
          <w:szCs w:val="24"/>
        </w:rPr>
        <w:t xml:space="preserve">ρο. </w:t>
      </w:r>
    </w:p>
    <w:p w14:paraId="74465AD1" w14:textId="77777777" w:rsidR="00F20DF6" w:rsidRDefault="00F443B4">
      <w:pPr>
        <w:tabs>
          <w:tab w:val="left" w:pos="2940"/>
        </w:tabs>
        <w:spacing w:line="600" w:lineRule="auto"/>
        <w:ind w:firstLine="720"/>
        <w:jc w:val="both"/>
        <w:rPr>
          <w:rFonts w:eastAsia="Times New Roman"/>
          <w:szCs w:val="24"/>
        </w:rPr>
      </w:pPr>
      <w:r>
        <w:rPr>
          <w:rFonts w:eastAsia="Times New Roman"/>
          <w:szCs w:val="24"/>
        </w:rPr>
        <w:t xml:space="preserve">Σας ενημερώνω -και, επιτέλους, ας γραφτεί και από τα μέσα ενημέρωσης- ότι από τους μη μισθωτούς -γιατί στους μισθωτούς δεν άλλαξε κάτι- καταβάλλονται 663 εκατομμύρια λιγότερες εισφορές κάθε έτος συνολικά. Άρα, τα 370 εκατομμύρια παραπάνω που </w:t>
      </w:r>
      <w:r>
        <w:rPr>
          <w:rFonts w:eastAsia="Times New Roman"/>
          <w:szCs w:val="24"/>
        </w:rPr>
        <w:lastRenderedPageBreak/>
        <w:t>λέτε, δεν</w:t>
      </w:r>
      <w:r>
        <w:rPr>
          <w:rFonts w:eastAsia="Times New Roman"/>
          <w:szCs w:val="24"/>
        </w:rPr>
        <w:t xml:space="preserve"> υπάρχουν. Καταβάλλονται λιγότερες εισφορές. Πλησιάζουν τα 2 δισεκατομμύρια ευρώ μέχρι το 2021.</w:t>
      </w:r>
    </w:p>
    <w:p w14:paraId="74465AD2" w14:textId="77777777" w:rsidR="00F20DF6" w:rsidRDefault="00F443B4">
      <w:pPr>
        <w:tabs>
          <w:tab w:val="left" w:pos="2940"/>
        </w:tabs>
        <w:spacing w:line="600" w:lineRule="auto"/>
        <w:ind w:firstLine="720"/>
        <w:jc w:val="both"/>
        <w:rPr>
          <w:rFonts w:eastAsia="Times New Roman"/>
          <w:szCs w:val="24"/>
        </w:rPr>
      </w:pPr>
      <w:r>
        <w:rPr>
          <w:rFonts w:eastAsia="Times New Roman"/>
          <w:szCs w:val="24"/>
        </w:rPr>
        <w:t>Μάλιστα, από τους αγρότες έχουμε το στοιχείο ότι το 36% αυτών καταβάλλουν μικρότερη εισφορά</w:t>
      </w:r>
      <w:r>
        <w:rPr>
          <w:rFonts w:eastAsia="Times New Roman"/>
          <w:szCs w:val="24"/>
        </w:rPr>
        <w:t>,</w:t>
      </w:r>
      <w:r>
        <w:rPr>
          <w:rFonts w:eastAsia="Times New Roman"/>
          <w:szCs w:val="24"/>
        </w:rPr>
        <w:t xml:space="preserve"> σε σχέση με την τρίτη ασφαλιστική κατηγορία, που κατέβαλλαν αυξημέν</w:t>
      </w:r>
      <w:r>
        <w:rPr>
          <w:rFonts w:eastAsia="Times New Roman"/>
          <w:szCs w:val="24"/>
        </w:rPr>
        <w:t xml:space="preserve">ες εισφορές στο παρελθόν. </w:t>
      </w:r>
    </w:p>
    <w:p w14:paraId="74465AD3" w14:textId="77777777" w:rsidR="00F20DF6" w:rsidRDefault="00F443B4">
      <w:pPr>
        <w:tabs>
          <w:tab w:val="left" w:pos="2940"/>
        </w:tabs>
        <w:spacing w:line="600" w:lineRule="auto"/>
        <w:ind w:firstLine="720"/>
        <w:jc w:val="both"/>
        <w:rPr>
          <w:rFonts w:eastAsia="Times New Roman"/>
          <w:szCs w:val="24"/>
        </w:rPr>
      </w:pPr>
      <w:r>
        <w:rPr>
          <w:rFonts w:eastAsia="Times New Roman"/>
          <w:szCs w:val="24"/>
        </w:rPr>
        <w:t>Ακόμα και οι αγρότες, κύριοι του Κομμουνιστικού Κόμματος Ελλάδας, πληρώνουν μικρότερες εισφορές. Μη δημιουργείτε μια εικόνα πλαστή, γιατί δεν στηρίζουμε το σύστημα κοινωνικής ασφάλισης με τέτοιες εντυπώσεις που δημιουργούμε, εντυ</w:t>
      </w:r>
      <w:r>
        <w:rPr>
          <w:rFonts w:eastAsia="Times New Roman"/>
          <w:szCs w:val="24"/>
        </w:rPr>
        <w:t>πώσεις οι οποίες δεν οδηγούν στην ισχυροποίηση της προσπάθειας να είναι όλοι μαζί στη δημόσια κοινωνική ασφάλιση, αλλά ενισχύουμε τάσεις</w:t>
      </w:r>
      <w:r>
        <w:rPr>
          <w:rFonts w:eastAsia="Times New Roman"/>
          <w:szCs w:val="24"/>
        </w:rPr>
        <w:t>,</w:t>
      </w:r>
      <w:r>
        <w:rPr>
          <w:rFonts w:eastAsia="Times New Roman"/>
          <w:szCs w:val="24"/>
        </w:rPr>
        <w:t xml:space="preserve"> που προετοιμάζουν το έδαφος</w:t>
      </w:r>
      <w:r>
        <w:rPr>
          <w:rFonts w:eastAsia="Times New Roman"/>
          <w:szCs w:val="24"/>
        </w:rPr>
        <w:t>,</w:t>
      </w:r>
      <w:r>
        <w:rPr>
          <w:rFonts w:eastAsia="Times New Roman"/>
          <w:szCs w:val="24"/>
        </w:rPr>
        <w:t xml:space="preserve"> που θέλει η Νέα Δημοκρατία να </w:t>
      </w:r>
      <w:r>
        <w:rPr>
          <w:rFonts w:eastAsia="Times New Roman"/>
          <w:szCs w:val="24"/>
        </w:rPr>
        <w:lastRenderedPageBreak/>
        <w:t>καλλιεργήσει για την κατάρρευση του συστήματος κοινωνικής α</w:t>
      </w:r>
      <w:r>
        <w:rPr>
          <w:rFonts w:eastAsia="Times New Roman"/>
          <w:szCs w:val="24"/>
        </w:rPr>
        <w:t>σφάλισης.</w:t>
      </w:r>
    </w:p>
    <w:p w14:paraId="74465AD4" w14:textId="77777777" w:rsidR="00F20DF6" w:rsidRDefault="00F443B4">
      <w:pPr>
        <w:tabs>
          <w:tab w:val="left" w:pos="2940"/>
        </w:tabs>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Κεγκέρογλου</w:t>
      </w:r>
      <w:proofErr w:type="spellEnd"/>
      <w:r>
        <w:rPr>
          <w:rFonts w:eastAsia="Times New Roman"/>
          <w:szCs w:val="24"/>
        </w:rPr>
        <w:t>, τριακόσιες εβδομήντα χιλιάδες συνολικά ασφαλισμένοι καταβάλλουν την ελάχιστη εισφορά, διότι έχουμε δώσει με τον ν.4387 τη δυνατότητα μερικής καταβολής. Δηλαδή, μπορούν οι ασφαλισμένοι να καταβάλλουν μικρότερο ποσό από εκείνο πο</w:t>
      </w:r>
      <w:r>
        <w:rPr>
          <w:rFonts w:eastAsia="Times New Roman"/>
          <w:szCs w:val="24"/>
        </w:rPr>
        <w:t>υ θα καταβάλλουν τελικά κατά την εκκαθάριση. Και επέλεξαν σε ποσοστό 30% οι αγρότες, 22% οι ελεύθεροι επαγγελματίες, 24% οι επιστήμονες, να πληρώσουν την κατώτατη εισφορά.</w:t>
      </w:r>
    </w:p>
    <w:p w14:paraId="74465AD5" w14:textId="77777777" w:rsidR="00F20DF6" w:rsidRDefault="00F443B4">
      <w:pPr>
        <w:tabs>
          <w:tab w:val="left" w:pos="2940"/>
        </w:tabs>
        <w:spacing w:line="600" w:lineRule="auto"/>
        <w:ind w:firstLine="720"/>
        <w:jc w:val="both"/>
        <w:rPr>
          <w:rFonts w:eastAsia="Times New Roman"/>
          <w:szCs w:val="24"/>
        </w:rPr>
      </w:pPr>
      <w:r>
        <w:rPr>
          <w:rFonts w:eastAsia="Times New Roman"/>
          <w:szCs w:val="24"/>
        </w:rPr>
        <w:t>Επομένως δεν υπάρχει κίνδυνος αυτοί οι άνθρωποι να έχουν πληρώσει περισσότερα. Τριακ</w:t>
      </w:r>
      <w:r>
        <w:rPr>
          <w:rFonts w:eastAsia="Times New Roman"/>
          <w:szCs w:val="24"/>
        </w:rPr>
        <w:t xml:space="preserve">όσιες εβδομήντα χιλιάδες ασφαλισμένοι έχουν επιλέξει αυτήν τη δυνατότητα που έχει δώσει ο νόμος </w:t>
      </w:r>
      <w:r>
        <w:rPr>
          <w:rFonts w:eastAsia="Times New Roman"/>
          <w:szCs w:val="24"/>
        </w:rPr>
        <w:lastRenderedPageBreak/>
        <w:t xml:space="preserve">και είναι με ασφαλιστική ενημερότητα και ασφαλιστική ικανότητα όλοι τους. </w:t>
      </w:r>
    </w:p>
    <w:p w14:paraId="74465AD6" w14:textId="77777777" w:rsidR="00F20DF6" w:rsidRDefault="00F443B4">
      <w:pPr>
        <w:tabs>
          <w:tab w:val="left" w:pos="2940"/>
        </w:tabs>
        <w:spacing w:line="600" w:lineRule="auto"/>
        <w:ind w:firstLine="720"/>
        <w:jc w:val="both"/>
        <w:rPr>
          <w:rFonts w:eastAsia="Times New Roman"/>
          <w:szCs w:val="24"/>
        </w:rPr>
      </w:pPr>
      <w:r>
        <w:rPr>
          <w:rFonts w:eastAsia="Times New Roman"/>
          <w:szCs w:val="24"/>
        </w:rPr>
        <w:t>Επίσης, έχει δοθεί η δυνατότητα -και αυτή είναι η εντολή, η οποία τηρείται στον ΕΦΚΑ-</w:t>
      </w:r>
      <w:r>
        <w:rPr>
          <w:rFonts w:eastAsia="Times New Roman"/>
          <w:szCs w:val="24"/>
        </w:rPr>
        <w:t xml:space="preserve"> μέχρι να γίνει η εκκαθάριση όλοι να έχουν ασφαλιστική ενημερότητα και ικανότητα. </w:t>
      </w:r>
    </w:p>
    <w:p w14:paraId="74465AD7" w14:textId="77777777" w:rsidR="00F20DF6" w:rsidRDefault="00F443B4">
      <w:pPr>
        <w:tabs>
          <w:tab w:val="left" w:pos="2940"/>
        </w:tabs>
        <w:spacing w:line="600" w:lineRule="auto"/>
        <w:ind w:firstLine="720"/>
        <w:jc w:val="both"/>
        <w:rPr>
          <w:rFonts w:eastAsia="Times New Roman"/>
          <w:szCs w:val="24"/>
        </w:rPr>
      </w:pPr>
      <w:r>
        <w:rPr>
          <w:rFonts w:eastAsia="Times New Roman"/>
          <w:szCs w:val="24"/>
        </w:rPr>
        <w:t>Δεν υπάρχει, συνεπώς, αυτή η εικόνα που λέτε και δεν υπάρχει κανένα πρόβλημα. Η εκκαθάριση</w:t>
      </w:r>
      <w:r>
        <w:rPr>
          <w:rFonts w:eastAsia="Times New Roman"/>
          <w:szCs w:val="24"/>
        </w:rPr>
        <w:t>,</w:t>
      </w:r>
      <w:r>
        <w:rPr>
          <w:rFonts w:eastAsia="Times New Roman"/>
          <w:szCs w:val="24"/>
        </w:rPr>
        <w:t xml:space="preserve"> έτσι κι αλλιώς</w:t>
      </w:r>
      <w:r>
        <w:rPr>
          <w:rFonts w:eastAsia="Times New Roman"/>
          <w:szCs w:val="24"/>
        </w:rPr>
        <w:t>,</w:t>
      </w:r>
      <w:r>
        <w:rPr>
          <w:rFonts w:eastAsia="Times New Roman"/>
          <w:szCs w:val="24"/>
        </w:rPr>
        <w:t xml:space="preserve"> θα γίνει μέσα στον Μάρτιο και θα επιστραφούν τον Απρίλιο τυχόν διαφορές. Θα πω λεπτομέρειες στη δευτερολογία μου. Δεν θα προκύψει πραγματική διαφορά και θα εξηγήσω στη δευτερολογία μου το γιατί. Και τον Ιανουάριο -επειδή ο Ιανουάριος είναι ο μήνας που πλη</w:t>
      </w:r>
      <w:r>
        <w:rPr>
          <w:rFonts w:eastAsia="Times New Roman"/>
          <w:szCs w:val="24"/>
        </w:rPr>
        <w:t xml:space="preserve">ρώνεται στον Φεβρουάριο- θα υπολογιστεί με βάση τις εισφορές που θα πρέπει κανείς να καταβάλει, σύμφωνα με τον υπολογισμό του ελάχιστου </w:t>
      </w:r>
      <w:r>
        <w:rPr>
          <w:rFonts w:eastAsia="Times New Roman"/>
          <w:szCs w:val="24"/>
        </w:rPr>
        <w:lastRenderedPageBreak/>
        <w:t>εισοδήματος που έχ</w:t>
      </w:r>
      <w:r>
        <w:rPr>
          <w:rFonts w:eastAsia="Times New Roman"/>
          <w:szCs w:val="24"/>
        </w:rPr>
        <w:t>ει</w:t>
      </w:r>
      <w:r>
        <w:rPr>
          <w:rFonts w:eastAsia="Times New Roman"/>
          <w:szCs w:val="24"/>
        </w:rPr>
        <w:t>, των εισφορών από το 2016. Θα τηρηθεί, λοιπόν.</w:t>
      </w:r>
    </w:p>
    <w:p w14:paraId="74465AD8" w14:textId="77777777" w:rsidR="00F20DF6" w:rsidRDefault="00F443B4">
      <w:pPr>
        <w:tabs>
          <w:tab w:val="left" w:pos="2940"/>
        </w:tabs>
        <w:spacing w:line="600" w:lineRule="auto"/>
        <w:ind w:firstLine="720"/>
        <w:jc w:val="both"/>
        <w:rPr>
          <w:rFonts w:eastAsia="Times New Roman"/>
          <w:szCs w:val="24"/>
        </w:rPr>
      </w:pPr>
      <w:r>
        <w:rPr>
          <w:rFonts w:eastAsia="Times New Roman"/>
          <w:szCs w:val="24"/>
        </w:rPr>
        <w:t>Ευχαριστώ.</w:t>
      </w:r>
    </w:p>
    <w:p w14:paraId="74465AD9" w14:textId="77777777" w:rsidR="00F20DF6" w:rsidRDefault="00F443B4">
      <w:pPr>
        <w:tabs>
          <w:tab w:val="left" w:pos="2940"/>
        </w:tabs>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Κύριε </w:t>
      </w:r>
      <w:proofErr w:type="spellStart"/>
      <w:r>
        <w:rPr>
          <w:rFonts w:eastAsia="Times New Roman"/>
          <w:szCs w:val="24"/>
        </w:rPr>
        <w:t>Κε</w:t>
      </w:r>
      <w:r>
        <w:rPr>
          <w:rFonts w:eastAsia="Times New Roman"/>
          <w:szCs w:val="24"/>
        </w:rPr>
        <w:t>γκέρογλου</w:t>
      </w:r>
      <w:proofErr w:type="spellEnd"/>
      <w:r>
        <w:rPr>
          <w:rFonts w:eastAsia="Times New Roman"/>
          <w:szCs w:val="24"/>
        </w:rPr>
        <w:t>, έχετε τον λόγο.</w:t>
      </w:r>
    </w:p>
    <w:p w14:paraId="74465ADA" w14:textId="77777777" w:rsidR="00F20DF6" w:rsidRDefault="00F443B4">
      <w:pPr>
        <w:tabs>
          <w:tab w:val="left" w:pos="2940"/>
        </w:tabs>
        <w:spacing w:line="600" w:lineRule="auto"/>
        <w:ind w:firstLine="720"/>
        <w:jc w:val="both"/>
        <w:rPr>
          <w:rFonts w:eastAsia="Times New Roman"/>
          <w:b/>
          <w:szCs w:val="24"/>
        </w:rPr>
      </w:pPr>
      <w:r>
        <w:rPr>
          <w:rFonts w:eastAsia="Times New Roman"/>
          <w:b/>
          <w:szCs w:val="24"/>
        </w:rPr>
        <w:t>ΒΑΣΙΛΕΙΟΣ ΚΕΓΚΕΡΟΓΛΟΥ:</w:t>
      </w:r>
      <w:r>
        <w:rPr>
          <w:rFonts w:eastAsia="Times New Roman"/>
          <w:szCs w:val="24"/>
        </w:rPr>
        <w:t xml:space="preserve"> Κύριε Πετρόπουλε, αναγνωρίζετε τη φωτογραφία εδώ; Είστε εσείς αυτός;</w:t>
      </w:r>
    </w:p>
    <w:p w14:paraId="74465ADB" w14:textId="77777777" w:rsidR="00F20DF6" w:rsidRDefault="00F443B4">
      <w:pPr>
        <w:tabs>
          <w:tab w:val="left" w:pos="2940"/>
        </w:tabs>
        <w:spacing w:line="600" w:lineRule="auto"/>
        <w:ind w:firstLine="720"/>
        <w:jc w:val="both"/>
        <w:rPr>
          <w:rFonts w:eastAsia="Times New Roman"/>
          <w:szCs w:val="24"/>
        </w:rPr>
      </w:pPr>
      <w:r>
        <w:rPr>
          <w:rFonts w:eastAsia="Times New Roman"/>
          <w:b/>
          <w:szCs w:val="24"/>
        </w:rPr>
        <w:t>ΑΝΑΣΤΑΣΙΟΣ ΠΕΤΡΟΠΟΥΛΟΣ (Υφυπουργός Εργασίας, Κοινωνικής Ασφάλισης και Κοινωνικής Αλληλεγγύης):</w:t>
      </w:r>
      <w:r>
        <w:rPr>
          <w:rFonts w:eastAsia="Times New Roman"/>
          <w:szCs w:val="24"/>
        </w:rPr>
        <w:t xml:space="preserve"> Είναι μακριά.</w:t>
      </w:r>
    </w:p>
    <w:p w14:paraId="74465ADC" w14:textId="77777777" w:rsidR="00F20DF6" w:rsidRDefault="00F443B4">
      <w:pPr>
        <w:tabs>
          <w:tab w:val="left" w:pos="2940"/>
        </w:tabs>
        <w:spacing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Είναι</w:t>
      </w:r>
      <w:r>
        <w:rPr>
          <w:rFonts w:eastAsia="Times New Roman"/>
          <w:szCs w:val="24"/>
        </w:rPr>
        <w:t xml:space="preserve"> μακριά. Θα σας τη στείλω τώρα. Θα την καταθέσω στα Πρακτικά.</w:t>
      </w:r>
    </w:p>
    <w:p w14:paraId="74465ADD" w14:textId="77777777" w:rsidR="00F20DF6" w:rsidRDefault="00F443B4">
      <w:pPr>
        <w:tabs>
          <w:tab w:val="left" w:pos="2940"/>
        </w:tabs>
        <w:spacing w:line="600" w:lineRule="auto"/>
        <w:ind w:firstLine="720"/>
        <w:jc w:val="both"/>
        <w:rPr>
          <w:rFonts w:eastAsia="Times New Roman"/>
          <w:szCs w:val="24"/>
        </w:rPr>
      </w:pPr>
      <w:r>
        <w:rPr>
          <w:rFonts w:eastAsia="Times New Roman"/>
          <w:szCs w:val="24"/>
        </w:rPr>
        <w:lastRenderedPageBreak/>
        <w:t xml:space="preserve">Πετρόπουλος στον </w:t>
      </w:r>
      <w:r>
        <w:rPr>
          <w:rFonts w:eastAsia="Times New Roman"/>
          <w:szCs w:val="24"/>
        </w:rPr>
        <w:t>«</w:t>
      </w:r>
      <w:r>
        <w:rPr>
          <w:rFonts w:eastAsia="Times New Roman"/>
          <w:szCs w:val="24"/>
          <w:lang w:val="en-US"/>
        </w:rPr>
        <w:t>REAL</w:t>
      </w:r>
      <w:r>
        <w:rPr>
          <w:rFonts w:eastAsia="Times New Roman"/>
          <w:szCs w:val="24"/>
        </w:rPr>
        <w:t xml:space="preserve"> </w:t>
      </w:r>
      <w:r>
        <w:rPr>
          <w:rFonts w:eastAsia="Times New Roman"/>
          <w:szCs w:val="24"/>
          <w:lang w:val="en-US"/>
        </w:rPr>
        <w:t>FM</w:t>
      </w:r>
      <w:r>
        <w:rPr>
          <w:rFonts w:eastAsia="Times New Roman"/>
          <w:szCs w:val="24"/>
        </w:rPr>
        <w:t>»</w:t>
      </w:r>
      <w:r>
        <w:rPr>
          <w:rFonts w:eastAsia="Times New Roman"/>
          <w:szCs w:val="24"/>
        </w:rPr>
        <w:t xml:space="preserve"> στις 5 Σεπτεμβρίου του 2017: «Συμψηφισμός ασφαλιστικών εισφορών. Σε δύο μήνες θα έχει γίνει ο συμψηφισμός». Τον Νοέμβριο εννοεί. Είμαστε στον Φλεβάρη. Γιατί δεν τον έχ</w:t>
      </w:r>
      <w:r>
        <w:rPr>
          <w:rFonts w:eastAsia="Times New Roman"/>
          <w:szCs w:val="24"/>
        </w:rPr>
        <w:t xml:space="preserve">ετε κάνει, έστω και με τις δικές σας ψευδές ειδήσεις; Όμως, αν είναι ψευδείς οι ειδήσεις, τις οποίες εσείς δημιουργείτε, πώς να ισχύσουν; </w:t>
      </w:r>
    </w:p>
    <w:p w14:paraId="74465ADE" w14:textId="77777777" w:rsidR="00F20DF6" w:rsidRDefault="00F443B4">
      <w:pPr>
        <w:tabs>
          <w:tab w:val="left" w:pos="2940"/>
        </w:tabs>
        <w:spacing w:line="600" w:lineRule="auto"/>
        <w:ind w:firstLine="720"/>
        <w:jc w:val="both"/>
        <w:rPr>
          <w:rFonts w:eastAsia="Times New Roman"/>
          <w:szCs w:val="24"/>
        </w:rPr>
      </w:pPr>
      <w:r>
        <w:rPr>
          <w:rFonts w:eastAsia="Times New Roman"/>
          <w:szCs w:val="24"/>
        </w:rPr>
        <w:t>Είπατε τώρα κάτι ασυνάρτητα πράγματα, άσχετα με την ερώτηση. Ξεκινήσατε από το συνέδριο της Βόλβης και φτάσατε να μας</w:t>
      </w:r>
      <w:r>
        <w:rPr>
          <w:rFonts w:eastAsia="Times New Roman"/>
          <w:szCs w:val="24"/>
        </w:rPr>
        <w:t xml:space="preserve"> λέτε ότι επιλέγουν κιόλας ασφαλιστικές κλάσεις. Είναι σοβαρή συζήτηση από έναν Υπουργό, ο οποίος γνωρίζει ότι δεν υπάρχει επιλογή, αλλά υπάρχει συγκεκριμένη εισφορά, την οποία οφείλουν να </w:t>
      </w:r>
      <w:r>
        <w:rPr>
          <w:rFonts w:eastAsia="Times New Roman"/>
          <w:szCs w:val="24"/>
        </w:rPr>
        <w:lastRenderedPageBreak/>
        <w:t xml:space="preserve">πληρώσουν όλες οι κατηγορίες; Υπάρχει επιλογή από το νόμο </w:t>
      </w:r>
      <w:proofErr w:type="spellStart"/>
      <w:r>
        <w:rPr>
          <w:rFonts w:eastAsia="Times New Roman"/>
          <w:szCs w:val="24"/>
        </w:rPr>
        <w:t>Κατρούγκα</w:t>
      </w:r>
      <w:r>
        <w:rPr>
          <w:rFonts w:eastAsia="Times New Roman"/>
          <w:szCs w:val="24"/>
        </w:rPr>
        <w:t>λου</w:t>
      </w:r>
      <w:proofErr w:type="spellEnd"/>
      <w:r>
        <w:rPr>
          <w:rFonts w:eastAsia="Times New Roman"/>
          <w:szCs w:val="24"/>
        </w:rPr>
        <w:t xml:space="preserve"> και δεν το ήξερα; Μπορείτε να μας εξηγήσετε τις επιλογές;</w:t>
      </w:r>
    </w:p>
    <w:p w14:paraId="74465ADF" w14:textId="77777777" w:rsidR="00F20DF6" w:rsidRDefault="00F443B4">
      <w:pPr>
        <w:tabs>
          <w:tab w:val="left" w:pos="2940"/>
        </w:tabs>
        <w:spacing w:line="600" w:lineRule="auto"/>
        <w:ind w:firstLine="720"/>
        <w:jc w:val="both"/>
        <w:rPr>
          <w:rFonts w:eastAsia="Times New Roman"/>
          <w:szCs w:val="24"/>
        </w:rPr>
      </w:pPr>
      <w:r>
        <w:rPr>
          <w:rFonts w:eastAsia="Times New Roman"/>
          <w:szCs w:val="24"/>
        </w:rPr>
        <w:t>Ακούστε, η ερώτηση είναι συγκεκριμένη: Το 2016 δηλώθηκαν από τους ελεύθερους επαγγελματίες λιγότερα εισοδήματα. Τώρα, είναι 900.000.000 ή 500.000.000 ή 400.000.000</w:t>
      </w:r>
      <w:r>
        <w:rPr>
          <w:rFonts w:eastAsia="Times New Roman"/>
          <w:szCs w:val="24"/>
        </w:rPr>
        <w:t>: Π</w:t>
      </w:r>
      <w:r>
        <w:rPr>
          <w:rFonts w:eastAsia="Times New Roman"/>
          <w:szCs w:val="24"/>
        </w:rPr>
        <w:t>άντως</w:t>
      </w:r>
      <w:r>
        <w:rPr>
          <w:rFonts w:eastAsia="Times New Roman"/>
          <w:szCs w:val="24"/>
        </w:rPr>
        <w:t>,</w:t>
      </w:r>
      <w:r>
        <w:rPr>
          <w:rFonts w:eastAsia="Times New Roman"/>
          <w:szCs w:val="24"/>
        </w:rPr>
        <w:t xml:space="preserve"> δηλώθηκαν πολύ λιγότε</w:t>
      </w:r>
      <w:r>
        <w:rPr>
          <w:rFonts w:eastAsia="Times New Roman"/>
          <w:szCs w:val="24"/>
        </w:rPr>
        <w:t>ρα εισοδήματα. Και αυτό είναι αποτέλεσμα του φορολογικού σας και της γενικότερης πολιτικής σας. Όμως, δεν το εξετάζω αυτό.</w:t>
      </w:r>
    </w:p>
    <w:p w14:paraId="74465AE0" w14:textId="77777777" w:rsidR="00F20DF6" w:rsidRDefault="00F443B4">
      <w:pPr>
        <w:spacing w:after="0" w:line="600" w:lineRule="auto"/>
        <w:ind w:firstLine="720"/>
        <w:jc w:val="both"/>
        <w:rPr>
          <w:rFonts w:eastAsia="Times New Roman"/>
          <w:szCs w:val="24"/>
        </w:rPr>
      </w:pPr>
      <w:r>
        <w:rPr>
          <w:rFonts w:eastAsia="Times New Roman"/>
          <w:szCs w:val="24"/>
        </w:rPr>
        <w:t>Τα λιγότερα εισοδήματα, λοιπόν, από τους ελεύθερους επαγγελματίες, που αντιστοιχούν σε μικρότερες εισφορές</w:t>
      </w:r>
      <w:r>
        <w:rPr>
          <w:rFonts w:eastAsia="Times New Roman"/>
          <w:szCs w:val="24"/>
        </w:rPr>
        <w:t>,</w:t>
      </w:r>
      <w:r>
        <w:rPr>
          <w:rFonts w:eastAsia="Times New Roman"/>
          <w:szCs w:val="24"/>
        </w:rPr>
        <w:t xml:space="preserve"> που προφανώς έπρεπε να έχ</w:t>
      </w:r>
      <w:r>
        <w:rPr>
          <w:rFonts w:eastAsia="Times New Roman"/>
          <w:szCs w:val="24"/>
        </w:rPr>
        <w:t>ετε εισπράξει, οδηγούν στην ανάγκη συμψηφισμού. Αυτόν τον συμψηφισμό</w:t>
      </w:r>
      <w:r>
        <w:rPr>
          <w:rFonts w:eastAsia="Times New Roman"/>
          <w:szCs w:val="24"/>
        </w:rPr>
        <w:t>,</w:t>
      </w:r>
      <w:r>
        <w:rPr>
          <w:rFonts w:eastAsia="Times New Roman"/>
          <w:szCs w:val="24"/>
        </w:rPr>
        <w:t xml:space="preserve"> εδώ και έναν χρόνο δεν τον κάνετε, </w:t>
      </w:r>
      <w:r>
        <w:rPr>
          <w:rFonts w:eastAsia="Times New Roman"/>
          <w:szCs w:val="24"/>
        </w:rPr>
        <w:lastRenderedPageBreak/>
        <w:t>παρακρατείτε παρανόμως τα παραπάνω ποσά και θα πρέπει να τα αποδώσετε</w:t>
      </w:r>
      <w:r>
        <w:rPr>
          <w:rFonts w:eastAsia="Times New Roman"/>
          <w:szCs w:val="24"/>
        </w:rPr>
        <w:t>,</w:t>
      </w:r>
      <w:r>
        <w:rPr>
          <w:rFonts w:eastAsia="Times New Roman"/>
          <w:szCs w:val="24"/>
        </w:rPr>
        <w:t xml:space="preserve"> με κάποιον τρόπο. </w:t>
      </w:r>
    </w:p>
    <w:p w14:paraId="74465AE1" w14:textId="77777777" w:rsidR="00F20DF6" w:rsidRDefault="00F443B4">
      <w:pPr>
        <w:spacing w:after="0" w:line="600" w:lineRule="auto"/>
        <w:ind w:firstLine="720"/>
        <w:jc w:val="both"/>
        <w:rPr>
          <w:rFonts w:eastAsia="Times New Roman"/>
          <w:szCs w:val="24"/>
        </w:rPr>
      </w:pPr>
      <w:r>
        <w:rPr>
          <w:rFonts w:eastAsia="Times New Roman"/>
          <w:szCs w:val="24"/>
        </w:rPr>
        <w:t>Σήμερα, το 2018, με βάση ποια εισοδήματα εισπράττετε; Πάλι το</w:t>
      </w:r>
      <w:r>
        <w:rPr>
          <w:rFonts w:eastAsia="Times New Roman"/>
          <w:szCs w:val="24"/>
        </w:rPr>
        <w:t>υ 2016, δηλαδή δύο χρόνια πριν, ενώ έπρεπε, σύμφωνα με τον νόμο, να υπολογίζετε εισφορές</w:t>
      </w:r>
      <w:r>
        <w:rPr>
          <w:rFonts w:eastAsia="Times New Roman"/>
          <w:szCs w:val="24"/>
        </w:rPr>
        <w:t>,</w:t>
      </w:r>
      <w:r>
        <w:rPr>
          <w:rFonts w:eastAsia="Times New Roman"/>
          <w:szCs w:val="24"/>
        </w:rPr>
        <w:t xml:space="preserve"> βάσει των εισοδημάτων του 2017. Έτσι δεν είναι;</w:t>
      </w:r>
    </w:p>
    <w:p w14:paraId="74465AE2" w14:textId="77777777" w:rsidR="00F20DF6" w:rsidRDefault="00F443B4">
      <w:pPr>
        <w:spacing w:after="0" w:line="600" w:lineRule="auto"/>
        <w:ind w:firstLine="720"/>
        <w:jc w:val="both"/>
        <w:rPr>
          <w:rFonts w:eastAsia="Times New Roman"/>
          <w:szCs w:val="24"/>
        </w:rPr>
      </w:pPr>
      <w:r>
        <w:rPr>
          <w:rFonts w:eastAsia="Times New Roman"/>
          <w:szCs w:val="24"/>
        </w:rPr>
        <w:t>Θέλουμε, λοιπόν, να μας πείτε πότε συγκεκριμένα θα γίνει αυτός ο συμψηφισμός. Αναφερθήκατε στον Φεβρουάριο και τον Μάρ</w:t>
      </w:r>
      <w:r>
        <w:rPr>
          <w:rFonts w:eastAsia="Times New Roman"/>
          <w:szCs w:val="24"/>
        </w:rPr>
        <w:t>τιο. Επίσης, θέλουμε να μας πείτε εάν τα χρήματα αυτά, που παρανόμως παρακρατήσατε, θα τα επιστρέψετε εντόκως στους ανθρώπους;</w:t>
      </w:r>
    </w:p>
    <w:p w14:paraId="74465AE3" w14:textId="77777777" w:rsidR="00F20DF6" w:rsidRDefault="00F443B4">
      <w:pPr>
        <w:spacing w:after="0" w:line="600" w:lineRule="auto"/>
        <w:ind w:firstLine="720"/>
        <w:jc w:val="both"/>
        <w:rPr>
          <w:rFonts w:eastAsia="Times New Roman"/>
          <w:szCs w:val="24"/>
        </w:rPr>
      </w:pPr>
      <w:r>
        <w:rPr>
          <w:rFonts w:eastAsia="Times New Roman"/>
          <w:szCs w:val="24"/>
        </w:rPr>
        <w:t xml:space="preserve">Ευχαριστώ. </w:t>
      </w:r>
    </w:p>
    <w:p w14:paraId="74465AE4" w14:textId="77777777" w:rsidR="00F20DF6" w:rsidRDefault="00F443B4">
      <w:pPr>
        <w:spacing w:after="0" w:line="600" w:lineRule="auto"/>
        <w:ind w:firstLine="720"/>
        <w:jc w:val="both"/>
        <w:rPr>
          <w:rFonts w:eastAsia="Times New Roman"/>
          <w:szCs w:val="24"/>
        </w:rPr>
      </w:pPr>
      <w:r>
        <w:rPr>
          <w:rFonts w:eastAsia="Times New Roman"/>
          <w:szCs w:val="24"/>
        </w:rPr>
        <w:lastRenderedPageBreak/>
        <w:t>(</w:t>
      </w:r>
      <w:r>
        <w:rPr>
          <w:rFonts w:eastAsia="Times New Roman" w:cs="Times New Roman"/>
          <w:szCs w:val="24"/>
        </w:rPr>
        <w:t xml:space="preserve">Στο σημείο αυτό ο Βουλευτής κ. Βασίλειος </w:t>
      </w:r>
      <w:proofErr w:type="spellStart"/>
      <w:r>
        <w:rPr>
          <w:rFonts w:eastAsia="Times New Roman" w:cs="Times New Roman"/>
          <w:szCs w:val="24"/>
        </w:rPr>
        <w:t>Κεγκέρογλου</w:t>
      </w:r>
      <w:proofErr w:type="spellEnd"/>
      <w:r>
        <w:rPr>
          <w:rFonts w:eastAsia="Times New Roman" w:cs="Times New Roman"/>
          <w:szCs w:val="24"/>
        </w:rPr>
        <w:t xml:space="preserve"> καταθέτει για τα Πρακτικά το προαναφερθέν έγγραφο, το οποίο βρί</w:t>
      </w:r>
      <w:r>
        <w:rPr>
          <w:rFonts w:eastAsia="Times New Roman" w:cs="Times New Roman"/>
          <w:szCs w:val="24"/>
        </w:rPr>
        <w:t>σκεται στο αρχείο του Τμήματος Γραμματείας της Διεύθυνσης Στενογραφίας και Πρακτικών της Βουλής)</w:t>
      </w:r>
    </w:p>
    <w:p w14:paraId="74465AE5" w14:textId="77777777" w:rsidR="00F20DF6" w:rsidRDefault="00F443B4">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Κύριε Υπουργέ, έχετε τον λόγο. </w:t>
      </w:r>
    </w:p>
    <w:p w14:paraId="74465AE6" w14:textId="77777777" w:rsidR="00F20DF6" w:rsidRDefault="00F443B4">
      <w:pPr>
        <w:spacing w:after="0" w:line="600" w:lineRule="auto"/>
        <w:ind w:firstLine="720"/>
        <w:jc w:val="both"/>
        <w:rPr>
          <w:rFonts w:eastAsia="Times New Roman"/>
          <w:szCs w:val="24"/>
        </w:rPr>
      </w:pPr>
      <w:r>
        <w:rPr>
          <w:rFonts w:eastAsia="Times New Roman"/>
          <w:b/>
          <w:szCs w:val="24"/>
        </w:rPr>
        <w:t>ΑΝΑΣΤΑΣΙΟΣ ΠΕΤΡΟΠΟΥΛΟΣ (Υ</w:t>
      </w:r>
      <w:r>
        <w:rPr>
          <w:rFonts w:eastAsia="Times New Roman"/>
          <w:b/>
          <w:szCs w:val="24"/>
        </w:rPr>
        <w:t>φυ</w:t>
      </w:r>
      <w:r>
        <w:rPr>
          <w:rFonts w:eastAsia="Times New Roman"/>
          <w:b/>
          <w:szCs w:val="24"/>
        </w:rPr>
        <w:t>πουργός Εργασίας, Κοινωνικής Ασφάλισης και Κοινωνικής Αλληλεγγύης):</w:t>
      </w:r>
      <w:r>
        <w:rPr>
          <w:rFonts w:eastAsia="Times New Roman"/>
          <w:b/>
          <w:szCs w:val="24"/>
        </w:rPr>
        <w:t xml:space="preserve"> </w:t>
      </w:r>
      <w:r>
        <w:rPr>
          <w:rFonts w:eastAsia="Times New Roman"/>
          <w:szCs w:val="24"/>
        </w:rPr>
        <w:t xml:space="preserve">Κύριε </w:t>
      </w:r>
      <w:proofErr w:type="spellStart"/>
      <w:r>
        <w:rPr>
          <w:rFonts w:eastAsia="Times New Roman"/>
          <w:szCs w:val="24"/>
        </w:rPr>
        <w:t>Κεγκέρογλου</w:t>
      </w:r>
      <w:proofErr w:type="spellEnd"/>
      <w:r>
        <w:rPr>
          <w:rFonts w:eastAsia="Times New Roman"/>
          <w:szCs w:val="24"/>
        </w:rPr>
        <w:t>, εγώ σας απαντώ πάντα με ευπρέπεια, χωρίς να σας καταλογίζω ασυναρτησίες. Μολονότι θα είχα τη δυνατότητα να αποδείξω τις ασυναρτησίες που λέτε, δεν το κάνω. Μην μιλάτε έτσι διαρκώς. Εκπροσωπείτε και ένα κόμμα</w:t>
      </w:r>
      <w:r>
        <w:rPr>
          <w:rFonts w:eastAsia="Times New Roman"/>
          <w:szCs w:val="24"/>
        </w:rPr>
        <w:t>,</w:t>
      </w:r>
      <w:r>
        <w:rPr>
          <w:rFonts w:eastAsia="Times New Roman"/>
          <w:szCs w:val="24"/>
        </w:rPr>
        <w:t xml:space="preserve"> που υπόσχεται αλλαγή </w:t>
      </w:r>
      <w:r>
        <w:rPr>
          <w:rFonts w:eastAsia="Times New Roman"/>
          <w:szCs w:val="24"/>
        </w:rPr>
        <w:lastRenderedPageBreak/>
        <w:t>φρασεο</w:t>
      </w:r>
      <w:r>
        <w:rPr>
          <w:rFonts w:eastAsia="Times New Roman"/>
          <w:szCs w:val="24"/>
        </w:rPr>
        <w:t>λογίας</w:t>
      </w:r>
      <w:r>
        <w:rPr>
          <w:rFonts w:eastAsia="Times New Roman"/>
          <w:szCs w:val="24"/>
        </w:rPr>
        <w:t>,</w:t>
      </w:r>
      <w:r>
        <w:rPr>
          <w:rFonts w:eastAsia="Times New Roman"/>
          <w:szCs w:val="24"/>
        </w:rPr>
        <w:t xml:space="preserve"> τουλάχιστον. Κρίμα είναι! Αδικείτε μία δυνατότητα</w:t>
      </w:r>
      <w:r>
        <w:rPr>
          <w:rFonts w:eastAsia="Times New Roman"/>
          <w:szCs w:val="24"/>
        </w:rPr>
        <w:t>,</w:t>
      </w:r>
      <w:r>
        <w:rPr>
          <w:rFonts w:eastAsia="Times New Roman"/>
          <w:szCs w:val="24"/>
        </w:rPr>
        <w:t xml:space="preserve"> που θέλετε να προσφέρετε στην πολιτική σκηνή. </w:t>
      </w:r>
    </w:p>
    <w:p w14:paraId="74465AE7" w14:textId="77777777" w:rsidR="00F20DF6" w:rsidRDefault="00F443B4">
      <w:pPr>
        <w:spacing w:after="0"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Για την ερώτηση έχεις να πεις τίποτα; Άσε τις σάλτσες!</w:t>
      </w:r>
    </w:p>
    <w:p w14:paraId="74465AE8" w14:textId="77777777" w:rsidR="00F20DF6" w:rsidRDefault="00F443B4">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Παρακαλώ, κύριε </w:t>
      </w:r>
      <w:proofErr w:type="spellStart"/>
      <w:r>
        <w:rPr>
          <w:rFonts w:eastAsia="Times New Roman"/>
          <w:szCs w:val="24"/>
        </w:rPr>
        <w:t>Κεγκέρογλου</w:t>
      </w:r>
      <w:proofErr w:type="spellEnd"/>
      <w:r>
        <w:rPr>
          <w:rFonts w:eastAsia="Times New Roman"/>
          <w:szCs w:val="24"/>
        </w:rPr>
        <w:t>!</w:t>
      </w:r>
    </w:p>
    <w:p w14:paraId="74465AE9" w14:textId="77777777" w:rsidR="00F20DF6" w:rsidRDefault="00F443B4">
      <w:pPr>
        <w:spacing w:after="0" w:line="600" w:lineRule="auto"/>
        <w:ind w:firstLine="720"/>
        <w:jc w:val="both"/>
        <w:rPr>
          <w:rFonts w:eastAsia="Times New Roman"/>
          <w:szCs w:val="24"/>
        </w:rPr>
      </w:pPr>
      <w:r>
        <w:rPr>
          <w:rFonts w:eastAsia="Times New Roman"/>
          <w:b/>
          <w:szCs w:val="24"/>
        </w:rPr>
        <w:t>ΑΝΑΣΤΑΣΙΟΣ</w:t>
      </w:r>
      <w:r>
        <w:rPr>
          <w:rFonts w:eastAsia="Times New Roman"/>
          <w:b/>
          <w:szCs w:val="24"/>
        </w:rPr>
        <w:t xml:space="preserve"> ΠΕΤΡΟΠΟΥΛΟΣ (Υ</w:t>
      </w:r>
      <w:r>
        <w:rPr>
          <w:rFonts w:eastAsia="Times New Roman"/>
          <w:b/>
          <w:szCs w:val="24"/>
        </w:rPr>
        <w:t>φυ</w:t>
      </w:r>
      <w:r>
        <w:rPr>
          <w:rFonts w:eastAsia="Times New Roman"/>
          <w:b/>
          <w:szCs w:val="24"/>
        </w:rPr>
        <w:t xml:space="preserve">πουργός Εργασίας, Κοινωνικής Ασφάλισης και Κοινωνικής Αλληλεγγύης): </w:t>
      </w:r>
      <w:r>
        <w:rPr>
          <w:rFonts w:eastAsia="Times New Roman"/>
          <w:szCs w:val="24"/>
        </w:rPr>
        <w:t xml:space="preserve">Μην μιλάτε πάντα με την απρέπεια αυτή. Δεν είναι καλό στο Εθνικό Κοινοβούλιο να επιλέγετε πάντα να μιλάτε με έναν τέτοιο τρόπο. </w:t>
      </w:r>
    </w:p>
    <w:p w14:paraId="74465AEA" w14:textId="77777777" w:rsidR="00F20DF6" w:rsidRDefault="00F443B4">
      <w:pPr>
        <w:spacing w:after="0" w:line="600" w:lineRule="auto"/>
        <w:ind w:firstLine="720"/>
        <w:jc w:val="both"/>
        <w:rPr>
          <w:rFonts w:eastAsia="Times New Roman"/>
          <w:szCs w:val="24"/>
        </w:rPr>
      </w:pPr>
      <w:r>
        <w:rPr>
          <w:rFonts w:eastAsia="Times New Roman"/>
          <w:szCs w:val="24"/>
        </w:rPr>
        <w:t xml:space="preserve"> </w:t>
      </w:r>
      <w:r>
        <w:rPr>
          <w:rFonts w:eastAsia="Times New Roman"/>
          <w:b/>
          <w:szCs w:val="24"/>
        </w:rPr>
        <w:t xml:space="preserve">ΒΑΣΙΛΕΙΟΣ ΚΕΓΚΕΡΟΓΛΟΥ: </w:t>
      </w:r>
      <w:r>
        <w:rPr>
          <w:rFonts w:eastAsia="Times New Roman"/>
          <w:szCs w:val="24"/>
        </w:rPr>
        <w:t xml:space="preserve">Ο δικός σου τρόπος είναι ανεπίτρεπτος! </w:t>
      </w:r>
    </w:p>
    <w:p w14:paraId="74465AEB" w14:textId="77777777" w:rsidR="00F20DF6" w:rsidRDefault="00F443B4">
      <w:pPr>
        <w:spacing w:after="0" w:line="600" w:lineRule="auto"/>
        <w:ind w:firstLine="720"/>
        <w:jc w:val="both"/>
        <w:rPr>
          <w:rFonts w:eastAsia="Times New Roman"/>
          <w:szCs w:val="24"/>
        </w:rPr>
      </w:pPr>
      <w:r>
        <w:rPr>
          <w:rFonts w:eastAsia="Times New Roman"/>
          <w:szCs w:val="24"/>
        </w:rPr>
        <w:t xml:space="preserve">Ούτε το ΚΚΕ έκανε ερώτηση ούτε η Νέα Δημοκρατία. </w:t>
      </w:r>
    </w:p>
    <w:p w14:paraId="74465AEC" w14:textId="77777777" w:rsidR="00F20DF6" w:rsidRDefault="00F443B4">
      <w:pPr>
        <w:spacing w:after="0" w:line="600" w:lineRule="auto"/>
        <w:ind w:firstLine="720"/>
        <w:jc w:val="both"/>
        <w:rPr>
          <w:rFonts w:eastAsia="Times New Roman"/>
          <w:szCs w:val="24"/>
        </w:rPr>
      </w:pPr>
      <w:r>
        <w:rPr>
          <w:rFonts w:eastAsia="Times New Roman"/>
          <w:b/>
          <w:szCs w:val="24"/>
        </w:rPr>
        <w:lastRenderedPageBreak/>
        <w:t>ΠΡΟΕΔΡΕΥΩΝ (Γεώργιος Βαρεμένος):</w:t>
      </w:r>
      <w:r>
        <w:rPr>
          <w:rFonts w:eastAsia="Times New Roman"/>
          <w:szCs w:val="24"/>
        </w:rPr>
        <w:t xml:space="preserve"> Παρακαλώ, κύριε </w:t>
      </w:r>
      <w:proofErr w:type="spellStart"/>
      <w:r>
        <w:rPr>
          <w:rFonts w:eastAsia="Times New Roman"/>
          <w:szCs w:val="24"/>
        </w:rPr>
        <w:t>Κεγκέρογλου</w:t>
      </w:r>
      <w:proofErr w:type="spellEnd"/>
      <w:r>
        <w:rPr>
          <w:rFonts w:eastAsia="Times New Roman"/>
          <w:szCs w:val="24"/>
        </w:rPr>
        <w:t>!</w:t>
      </w:r>
    </w:p>
    <w:p w14:paraId="74465AED" w14:textId="77777777" w:rsidR="00F20DF6" w:rsidRDefault="00F443B4">
      <w:pPr>
        <w:spacing w:after="0" w:line="600" w:lineRule="auto"/>
        <w:ind w:firstLine="720"/>
        <w:jc w:val="both"/>
        <w:rPr>
          <w:rFonts w:eastAsia="Times New Roman"/>
          <w:szCs w:val="24"/>
        </w:rPr>
      </w:pPr>
      <w:r>
        <w:rPr>
          <w:rFonts w:eastAsia="Times New Roman"/>
          <w:b/>
          <w:szCs w:val="24"/>
        </w:rPr>
        <w:t>ΑΝΑΣΤΑΣΙΟΣ ΠΕΤΡΟΠΟΥΛΟΣ (Υ</w:t>
      </w:r>
      <w:r>
        <w:rPr>
          <w:rFonts w:eastAsia="Times New Roman"/>
          <w:b/>
          <w:szCs w:val="24"/>
        </w:rPr>
        <w:t>φυ</w:t>
      </w:r>
      <w:r>
        <w:rPr>
          <w:rFonts w:eastAsia="Times New Roman"/>
          <w:b/>
          <w:szCs w:val="24"/>
        </w:rPr>
        <w:t xml:space="preserve">πουργός Εργασίας, Κοινωνικής Ασφάλισης και Κοινωνικής Αλληλεγγύης): </w:t>
      </w:r>
      <w:r>
        <w:rPr>
          <w:rFonts w:eastAsia="Times New Roman"/>
          <w:szCs w:val="24"/>
        </w:rPr>
        <w:t xml:space="preserve">Σχολίασε </w:t>
      </w:r>
      <w:r>
        <w:rPr>
          <w:rFonts w:eastAsia="Times New Roman"/>
          <w:szCs w:val="24"/>
        </w:rPr>
        <w:t>προηγουμένως ο κ. Συντυχάκης ότι επιβαρύναμε με τον ΕΦΚΑ το λαό. Και εξήγησα με στοιχεία πια -γιατί αυτά που λέγαμε, αποδεικνύονται ότι είναι αληθινά- ότι δεν συμβαίνει κάτι τέτοιο, διότι συνολικά οι μη μισθωτοί πληρώνουν 663 εκατομμύρια λιγότερο όλη τη χρ</w:t>
      </w:r>
      <w:r>
        <w:rPr>
          <w:rFonts w:eastAsia="Times New Roman"/>
          <w:szCs w:val="24"/>
        </w:rPr>
        <w:t xml:space="preserve">ονιά. Τι να κάνω; Δεν θέλετε να σας ενημερώνω; </w:t>
      </w:r>
    </w:p>
    <w:p w14:paraId="74465AEE" w14:textId="77777777" w:rsidR="00F20DF6" w:rsidRDefault="00F443B4">
      <w:pPr>
        <w:spacing w:after="0" w:line="600" w:lineRule="auto"/>
        <w:ind w:firstLine="720"/>
        <w:jc w:val="both"/>
        <w:rPr>
          <w:rFonts w:eastAsia="Times New Roman"/>
          <w:szCs w:val="24"/>
        </w:rPr>
      </w:pPr>
      <w:r>
        <w:rPr>
          <w:rFonts w:eastAsia="Times New Roman"/>
          <w:szCs w:val="24"/>
        </w:rPr>
        <w:t>Και με την ευκαιρία της ερώτησής σας ενημερώνω και το Κομμουνιστικό Κόμμα Ελλάδας, που πριν λίγο έκανε ένα τέτοιο σχόλιο, ότι καλό είναι να εγκαταλειφθεί αυτή η επιχειρηματολογία και να καταδείξει το πολιτικό</w:t>
      </w:r>
      <w:r>
        <w:rPr>
          <w:rFonts w:eastAsia="Times New Roman"/>
          <w:szCs w:val="24"/>
        </w:rPr>
        <w:t xml:space="preserve"> σύστημα σε όφελος του ελληνικού λαού, τους </w:t>
      </w:r>
      <w:r>
        <w:rPr>
          <w:rFonts w:eastAsia="Times New Roman"/>
          <w:szCs w:val="24"/>
        </w:rPr>
        <w:lastRenderedPageBreak/>
        <w:t>κινδύνους που διατρέχει από το πρόγραμμα της Νέας Δημοκρατίας, που υποσχέθηκε κατάρρευση της κοινωνικής ασφάλισης, διότι θα παρέχεται η δυνατότητα σε κάθε πολίτη εφεξής -όταν θα έρθει και εάν έρθει ποτέ στην κυβέ</w:t>
      </w:r>
      <w:r>
        <w:rPr>
          <w:rFonts w:eastAsia="Times New Roman"/>
          <w:szCs w:val="24"/>
        </w:rPr>
        <w:t xml:space="preserve">ρνηση να δεσμεύσει τον λαό με τέτοια βάρη- να επιλέγει ιδιωτική ασφάλιση, αντί για κοινωνική. </w:t>
      </w:r>
    </w:p>
    <w:p w14:paraId="74465AEF" w14:textId="77777777" w:rsidR="00F20DF6" w:rsidRDefault="00F443B4">
      <w:pPr>
        <w:spacing w:after="0" w:line="600" w:lineRule="auto"/>
        <w:ind w:firstLine="720"/>
        <w:jc w:val="both"/>
        <w:rPr>
          <w:rFonts w:eastAsia="Times New Roman"/>
          <w:szCs w:val="24"/>
        </w:rPr>
      </w:pPr>
      <w:r>
        <w:rPr>
          <w:rFonts w:eastAsia="Times New Roman"/>
          <w:szCs w:val="24"/>
        </w:rPr>
        <w:t>Αυτό σημαίνει απόλυτη κατάρρευση των συντάξεων και συντάξεις των 290 ευρώ. Αυτό που λέμε τόσο καιρό ότι θα συμβεί, είναι γιατί τέτοιο πράγμα προετοιμάζουν εκείνο</w:t>
      </w:r>
      <w:r>
        <w:rPr>
          <w:rFonts w:eastAsia="Times New Roman"/>
          <w:szCs w:val="24"/>
        </w:rPr>
        <w:t xml:space="preserve">ι για τον ελληνικό λαό και όχι η δική μας Κυβέρνηση. </w:t>
      </w:r>
    </w:p>
    <w:p w14:paraId="74465AF0" w14:textId="77777777" w:rsidR="00F20DF6" w:rsidRDefault="00F443B4">
      <w:pPr>
        <w:spacing w:after="0" w:line="600" w:lineRule="auto"/>
        <w:ind w:firstLine="720"/>
        <w:jc w:val="both"/>
        <w:rPr>
          <w:rFonts w:eastAsia="Times New Roman"/>
          <w:szCs w:val="24"/>
        </w:rPr>
      </w:pPr>
      <w:r>
        <w:rPr>
          <w:rFonts w:eastAsia="Times New Roman"/>
          <w:szCs w:val="24"/>
        </w:rPr>
        <w:t xml:space="preserve">Επιτέλους, μιλήστε γι’ αυτά! Έρχεστε και μου επαναλαμβάνετε πράγματα, που απέδειξα σημείο προς σημείο και με νούμερα αδιάψευστα, ότι δεν υπάρχει τέτοιο θέμα. </w:t>
      </w:r>
    </w:p>
    <w:p w14:paraId="74465AF1" w14:textId="77777777" w:rsidR="00F20DF6" w:rsidRDefault="00F443B4">
      <w:pPr>
        <w:spacing w:after="0" w:line="600" w:lineRule="auto"/>
        <w:ind w:firstLine="720"/>
        <w:jc w:val="both"/>
        <w:rPr>
          <w:rFonts w:eastAsia="Times New Roman"/>
          <w:szCs w:val="24"/>
        </w:rPr>
      </w:pPr>
      <w:r>
        <w:rPr>
          <w:rFonts w:eastAsia="Times New Roman"/>
          <w:szCs w:val="24"/>
        </w:rPr>
        <w:lastRenderedPageBreak/>
        <w:t>Όταν εγώ είπα αυτό το πράγμα τον Σεπτέμβριο</w:t>
      </w:r>
      <w:r>
        <w:rPr>
          <w:rFonts w:eastAsia="Times New Roman"/>
          <w:szCs w:val="24"/>
        </w:rPr>
        <w:t>, δεν ήξερα ακόμα ότι τελικά δεν προκύπτει πρόβλημα να επισπεύσουμε έναν συμψηφισμό τότε. Δεν προκύπτει! Και, ξέρετε, στην εφαρμογή της πολιτικής πρέπει να έχεις την οξυδέρκεια να επιλέγεις τη σωστότερη λύση για κάθε πρόβλημα. Εμείς δεν είμαστε δογματικοί,</w:t>
      </w:r>
      <w:r>
        <w:rPr>
          <w:rFonts w:eastAsia="Times New Roman"/>
          <w:szCs w:val="24"/>
        </w:rPr>
        <w:t xml:space="preserve"> να πούμε</w:t>
      </w:r>
      <w:r>
        <w:rPr>
          <w:rFonts w:eastAsia="Times New Roman"/>
          <w:szCs w:val="24"/>
        </w:rPr>
        <w:t>:</w:t>
      </w:r>
      <w:r>
        <w:rPr>
          <w:rFonts w:eastAsia="Times New Roman"/>
          <w:szCs w:val="24"/>
        </w:rPr>
        <w:t xml:space="preserve"> «Αυτό είπαμε και δεν μπορούμε να το αλλάξουμε». Θα αλλάζουμε κάθε φορά που χρειάζεται, ό,τι χρειάζεται, και αυτό έχουμε υποσχεθεί στον ελληνικό λαό. Τα πάντα θα αλλάζουμε, ακόμα και αυτά που δεσμευτήκαμε ή επιλέξαμε να εφαρμόσουμε, όταν αποδεικν</w:t>
      </w:r>
      <w:r>
        <w:rPr>
          <w:rFonts w:eastAsia="Times New Roman"/>
          <w:szCs w:val="24"/>
        </w:rPr>
        <w:t xml:space="preserve">ύεται ότι υπάρχει κάτι ακόμη καλύτερο. Συνεχώς θα το κάνουμε. Θα βαρεθείτε να μας βλέπετε να κάνουμε αλλαγές, </w:t>
      </w:r>
      <w:proofErr w:type="spellStart"/>
      <w:r>
        <w:rPr>
          <w:rFonts w:eastAsia="Times New Roman"/>
          <w:szCs w:val="24"/>
        </w:rPr>
        <w:t>αφουγκραζόμενοι</w:t>
      </w:r>
      <w:proofErr w:type="spellEnd"/>
      <w:r>
        <w:rPr>
          <w:rFonts w:eastAsia="Times New Roman"/>
          <w:szCs w:val="24"/>
        </w:rPr>
        <w:t xml:space="preserve"> τον ελληνικό λαό και τις ανάγκες του και βλέποντας με ανοιχτό μάτι τις συνέπειες των εφαρμοζόμενων πολιτικών. </w:t>
      </w:r>
    </w:p>
    <w:p w14:paraId="74465AF2" w14:textId="77777777" w:rsidR="00F20DF6" w:rsidRDefault="00F443B4">
      <w:pPr>
        <w:spacing w:after="0" w:line="600" w:lineRule="auto"/>
        <w:ind w:firstLine="720"/>
        <w:jc w:val="both"/>
        <w:rPr>
          <w:rFonts w:eastAsia="Times New Roman"/>
          <w:szCs w:val="24"/>
        </w:rPr>
      </w:pPr>
      <w:r>
        <w:rPr>
          <w:rFonts w:eastAsia="Times New Roman"/>
          <w:szCs w:val="24"/>
        </w:rPr>
        <w:lastRenderedPageBreak/>
        <w:t>Αυτό είναι και το θ</w:t>
      </w:r>
      <w:r>
        <w:rPr>
          <w:rFonts w:eastAsia="Times New Roman"/>
          <w:szCs w:val="24"/>
        </w:rPr>
        <w:t>έμα</w:t>
      </w:r>
      <w:r>
        <w:rPr>
          <w:rFonts w:eastAsia="Times New Roman"/>
          <w:szCs w:val="24"/>
        </w:rPr>
        <w:t xml:space="preserve">, </w:t>
      </w:r>
      <w:r>
        <w:rPr>
          <w:rFonts w:eastAsia="Times New Roman"/>
          <w:szCs w:val="24"/>
        </w:rPr>
        <w:t>που μου θέσατε και έτσι το αντιμετωπίζουμε. Δεν προκύπτουν τέτοιες διαφορές που λέτε και όλες οι δυνατότητες για την καλύτερη εφαρμογή του συστήματος θα παρασχεθούν. Και αυτό θα το κάνουμε! Θα το δείτε στην επόμενη ερώτηση</w:t>
      </w:r>
      <w:r>
        <w:rPr>
          <w:rFonts w:eastAsia="Times New Roman"/>
          <w:szCs w:val="24"/>
        </w:rPr>
        <w:t>,</w:t>
      </w:r>
      <w:r>
        <w:rPr>
          <w:rFonts w:eastAsia="Times New Roman"/>
          <w:szCs w:val="24"/>
        </w:rPr>
        <w:t xml:space="preserve"> που θα μου κάνετε τον Απρίλ</w:t>
      </w:r>
      <w:r>
        <w:rPr>
          <w:rFonts w:eastAsia="Times New Roman"/>
          <w:szCs w:val="24"/>
        </w:rPr>
        <w:t>ιο, όπως συνηθίζετε, για τον έλεγχο</w:t>
      </w:r>
      <w:r>
        <w:rPr>
          <w:rFonts w:eastAsia="Times New Roman"/>
          <w:szCs w:val="24"/>
        </w:rPr>
        <w:t>,</w:t>
      </w:r>
      <w:r>
        <w:rPr>
          <w:rFonts w:eastAsia="Times New Roman"/>
          <w:szCs w:val="24"/>
        </w:rPr>
        <w:t xml:space="preserve"> που ορθά επιλέγετε να κάνετε</w:t>
      </w:r>
      <w:r>
        <w:rPr>
          <w:rFonts w:eastAsia="Times New Roman"/>
          <w:szCs w:val="24"/>
        </w:rPr>
        <w:t>,</w:t>
      </w:r>
      <w:r>
        <w:rPr>
          <w:rFonts w:eastAsia="Times New Roman"/>
          <w:szCs w:val="24"/>
        </w:rPr>
        <w:t xml:space="preserve"> με συνεχείς ερωτήσεις. Όμως, τον Απρίλιο θα γίνει η επόμενη ερώτηση για το ίδιο θέμα. </w:t>
      </w:r>
    </w:p>
    <w:p w14:paraId="74465AF3" w14:textId="77777777" w:rsidR="00F20DF6" w:rsidRDefault="00F443B4">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Ραντεβού τον Απρίλιο! </w:t>
      </w:r>
    </w:p>
    <w:p w14:paraId="74465AF4" w14:textId="77777777" w:rsidR="00F20DF6" w:rsidRDefault="00F443B4">
      <w:pPr>
        <w:spacing w:after="0" w:line="600" w:lineRule="auto"/>
        <w:ind w:firstLine="720"/>
        <w:jc w:val="both"/>
        <w:rPr>
          <w:rFonts w:eastAsia="Times New Roman"/>
          <w:szCs w:val="24"/>
        </w:rPr>
      </w:pPr>
      <w:r>
        <w:rPr>
          <w:rFonts w:eastAsia="Times New Roman"/>
          <w:szCs w:val="24"/>
        </w:rPr>
        <w:t>Κυρίες και κύριοι συνάδελφοι, λόγω απουσίας τω</w:t>
      </w:r>
      <w:r>
        <w:rPr>
          <w:rFonts w:eastAsia="Times New Roman"/>
          <w:szCs w:val="24"/>
        </w:rPr>
        <w:t>ν αρμοδίων Υπουργών στο εξωτερικό δεν θα συζητηθούν οι εξής επίκαιρες ερωτήσεις:</w:t>
      </w:r>
    </w:p>
    <w:p w14:paraId="74465AF5" w14:textId="77777777" w:rsidR="00F20DF6" w:rsidRDefault="00F443B4">
      <w:pPr>
        <w:spacing w:after="0" w:line="600" w:lineRule="auto"/>
        <w:ind w:firstLine="720"/>
        <w:jc w:val="both"/>
        <w:rPr>
          <w:rFonts w:eastAsia="Times New Roman"/>
          <w:szCs w:val="24"/>
        </w:rPr>
      </w:pPr>
      <w:r>
        <w:rPr>
          <w:rFonts w:eastAsia="Times New Roman"/>
          <w:szCs w:val="24"/>
        </w:rPr>
        <w:lastRenderedPageBreak/>
        <w:t xml:space="preserve">Η δεύτερη με αριθμό </w:t>
      </w:r>
      <w:r>
        <w:rPr>
          <w:rFonts w:eastAsia="Times New Roman"/>
          <w:color w:val="000000"/>
          <w:szCs w:val="24"/>
        </w:rPr>
        <w:t>994/6-2-2018 επίκαιρη ερώτηση πρώτου κύκλου του Βουλευτή Κιλκίς της Νέας Δημοκρατίας κ.</w:t>
      </w:r>
      <w:r>
        <w:rPr>
          <w:rFonts w:eastAsia="Times New Roman"/>
          <w:color w:val="000000"/>
          <w:szCs w:val="24"/>
        </w:rPr>
        <w:t xml:space="preserve"> </w:t>
      </w:r>
      <w:r>
        <w:rPr>
          <w:rFonts w:eastAsia="Times New Roman"/>
          <w:bCs/>
          <w:color w:val="000000"/>
          <w:szCs w:val="24"/>
        </w:rPr>
        <w:t>Γεωργίου Γεωργαντά </w:t>
      </w:r>
      <w:r>
        <w:rPr>
          <w:rFonts w:eastAsia="Times New Roman"/>
          <w:color w:val="000000"/>
          <w:szCs w:val="24"/>
        </w:rPr>
        <w:t>προς τον Υπουργό </w:t>
      </w:r>
      <w:r>
        <w:rPr>
          <w:rFonts w:eastAsia="Times New Roman"/>
          <w:bCs/>
          <w:color w:val="000000"/>
          <w:szCs w:val="24"/>
        </w:rPr>
        <w:t>Εσωτερικών,</w:t>
      </w:r>
      <w:r>
        <w:rPr>
          <w:rFonts w:eastAsia="Times New Roman"/>
          <w:b/>
          <w:bCs/>
          <w:color w:val="000000"/>
          <w:szCs w:val="24"/>
        </w:rPr>
        <w:t xml:space="preserve"> </w:t>
      </w:r>
      <w:r>
        <w:rPr>
          <w:rFonts w:eastAsia="Times New Roman"/>
          <w:color w:val="000000"/>
          <w:szCs w:val="24"/>
        </w:rPr>
        <w:t>με θέμα</w:t>
      </w:r>
      <w:r>
        <w:rPr>
          <w:rFonts w:eastAsia="Times New Roman"/>
          <w:color w:val="000000"/>
          <w:szCs w:val="24"/>
        </w:rPr>
        <w:t>:</w:t>
      </w:r>
      <w:r>
        <w:rPr>
          <w:rFonts w:eastAsia="Times New Roman"/>
          <w:color w:val="000000"/>
          <w:szCs w:val="24"/>
        </w:rPr>
        <w:t xml:space="preserve"> «Προβλήματ</w:t>
      </w:r>
      <w:r>
        <w:rPr>
          <w:rFonts w:eastAsia="Times New Roman"/>
          <w:color w:val="000000"/>
          <w:szCs w:val="24"/>
        </w:rPr>
        <w:t xml:space="preserve">α στη λειτουργία του Τμήματος Συνοριακής Φύλαξης (Τ.Σ.Φ.) </w:t>
      </w:r>
      <w:proofErr w:type="spellStart"/>
      <w:r>
        <w:rPr>
          <w:rFonts w:eastAsia="Times New Roman"/>
          <w:color w:val="000000"/>
          <w:szCs w:val="24"/>
        </w:rPr>
        <w:t>Παιονίας</w:t>
      </w:r>
      <w:proofErr w:type="spellEnd"/>
      <w:r>
        <w:rPr>
          <w:rFonts w:eastAsia="Times New Roman"/>
          <w:color w:val="000000"/>
          <w:szCs w:val="24"/>
        </w:rPr>
        <w:t>».</w:t>
      </w:r>
    </w:p>
    <w:p w14:paraId="74465AF6"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Επίσης, η τρίτη με αριθμό 979/5-2-2018 επίκαιρη ερώτηση δεύτερου κύκλου του Βουλευτή Β΄ Πειραιά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 </w:t>
      </w:r>
      <w:r>
        <w:rPr>
          <w:rFonts w:eastAsia="Times New Roman" w:cs="Times New Roman"/>
          <w:bCs/>
          <w:szCs w:val="24"/>
        </w:rPr>
        <w:t>Ιωάννη Λαγού</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Εσωτερικών,</w:t>
      </w:r>
      <w:r>
        <w:rPr>
          <w:rFonts w:eastAsia="Times New Roman" w:cs="Times New Roman"/>
          <w:b/>
          <w:bCs/>
          <w:szCs w:val="24"/>
        </w:rPr>
        <w:t xml:space="preserve"> </w:t>
      </w:r>
      <w:r>
        <w:rPr>
          <w:rFonts w:eastAsia="Times New Roman" w:cs="Times New Roman"/>
          <w:szCs w:val="24"/>
        </w:rPr>
        <w:t>με θέμα</w:t>
      </w:r>
      <w:r>
        <w:rPr>
          <w:rFonts w:eastAsia="Times New Roman" w:cs="Times New Roman"/>
          <w:szCs w:val="24"/>
        </w:rPr>
        <w:t>:</w:t>
      </w:r>
      <w:r>
        <w:rPr>
          <w:rFonts w:eastAsia="Times New Roman" w:cs="Times New Roman"/>
          <w:szCs w:val="24"/>
        </w:rPr>
        <w:t xml:space="preserve"> «Άστοχη επέμβαση της ηγεσίας της ΕΛΑΣ σχετικά με τους συμμετέχοντες στο συλλαλητήριο».</w:t>
      </w:r>
    </w:p>
    <w:p w14:paraId="74465AF7"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Η ένατη με αριθμό 921/23-1-2018 επίκαιρη ερώτηση </w:t>
      </w:r>
      <w:r>
        <w:rPr>
          <w:rFonts w:eastAsia="Times New Roman" w:cs="Times New Roman"/>
          <w:szCs w:val="24"/>
        </w:rPr>
        <w:t xml:space="preserve">δεύτερου κύκλου </w:t>
      </w:r>
      <w:r>
        <w:rPr>
          <w:rFonts w:eastAsia="Times New Roman" w:cs="Times New Roman"/>
          <w:szCs w:val="24"/>
        </w:rPr>
        <w:t>του Βουλευτή Κιλκίς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 </w:t>
      </w:r>
      <w:r>
        <w:rPr>
          <w:rFonts w:eastAsia="Times New Roman" w:cs="Times New Roman"/>
          <w:bCs/>
          <w:szCs w:val="24"/>
        </w:rPr>
        <w:t>Χρήστου Χατζησάββα</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Εσωτερικών</w:t>
      </w:r>
      <w:r>
        <w:rPr>
          <w:rFonts w:eastAsia="Times New Roman" w:cs="Times New Roman"/>
          <w:bCs/>
          <w:szCs w:val="24"/>
        </w:rPr>
        <w:t>,</w:t>
      </w:r>
      <w:r>
        <w:rPr>
          <w:rFonts w:eastAsia="Times New Roman" w:cs="Times New Roman"/>
          <w:b/>
          <w:bCs/>
          <w:szCs w:val="24"/>
        </w:rPr>
        <w:t xml:space="preserve"> </w:t>
      </w:r>
      <w:r>
        <w:rPr>
          <w:rFonts w:eastAsia="Times New Roman" w:cs="Times New Roman"/>
          <w:szCs w:val="24"/>
        </w:rPr>
        <w:t>με θέμα</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«Ερωτήματα σχετικώς με την υπόθεση πράκτορα βάσει αποκαλύψεων του Π. Καμμένου».</w:t>
      </w:r>
    </w:p>
    <w:p w14:paraId="74465AF8"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Δεν θα συζητηθεί, επίσης, η έκτη με αριθμό 964/1-2-2018 επίκαιρη ερώτηση πρώτου κύκλου του Η΄ Αντιπροέδρου της Βουλής και Βουλευτή Β΄ Πειραιά των Ανεξαρτήτων Ελλήνων</w:t>
      </w:r>
      <w:r>
        <w:rPr>
          <w:rFonts w:eastAsia="Times New Roman" w:cs="Times New Roman"/>
          <w:szCs w:val="24"/>
        </w:rPr>
        <w:t xml:space="preserve"> κ.</w:t>
      </w:r>
      <w:r>
        <w:rPr>
          <w:rFonts w:eastAsia="Times New Roman" w:cs="Times New Roman"/>
          <w:b/>
          <w:bCs/>
          <w:szCs w:val="24"/>
        </w:rPr>
        <w:t xml:space="preserve"> </w:t>
      </w:r>
      <w:r>
        <w:rPr>
          <w:rFonts w:eastAsia="Times New Roman" w:cs="Times New Roman"/>
          <w:bCs/>
          <w:szCs w:val="24"/>
        </w:rPr>
        <w:t>Δημητρίου Καμμένου</w:t>
      </w:r>
      <w:r>
        <w:rPr>
          <w:rFonts w:eastAsia="Times New Roman" w:cs="Times New Roman"/>
          <w:b/>
          <w:bCs/>
          <w:szCs w:val="24"/>
        </w:rPr>
        <w:t xml:space="preserve"> </w:t>
      </w:r>
      <w:r>
        <w:rPr>
          <w:rFonts w:eastAsia="Times New Roman" w:cs="Times New Roman"/>
          <w:szCs w:val="24"/>
        </w:rPr>
        <w:t xml:space="preserve">προς την Υπουργό </w:t>
      </w:r>
      <w:r>
        <w:rPr>
          <w:rFonts w:eastAsia="Times New Roman" w:cs="Times New Roman"/>
          <w:bCs/>
          <w:szCs w:val="24"/>
        </w:rPr>
        <w:t>Πολιτισμού και Αθλητισμού,</w:t>
      </w:r>
      <w:r>
        <w:rPr>
          <w:rFonts w:eastAsia="Times New Roman" w:cs="Times New Roman"/>
          <w:b/>
          <w:bCs/>
          <w:szCs w:val="24"/>
        </w:rPr>
        <w:t xml:space="preserve"> </w:t>
      </w:r>
      <w:r>
        <w:rPr>
          <w:rFonts w:eastAsia="Times New Roman" w:cs="Times New Roman"/>
          <w:szCs w:val="24"/>
        </w:rPr>
        <w:t>σχετικά με το ταφικό μνημείο της Αμφίπολης.</w:t>
      </w:r>
    </w:p>
    <w:p w14:paraId="74465AF9"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Παράλληλα, δεν θα συζητηθεί η έκτη με αριθμό 974/5-2-2018 επίκαιρη ερώτηση δεύτερου κύκλου του Βουλευτή Κυκλάδων του Συνασπισμού Ριζοσπαστικής Αρ</w:t>
      </w:r>
      <w:r>
        <w:rPr>
          <w:rFonts w:eastAsia="Times New Roman" w:cs="Times New Roman"/>
          <w:szCs w:val="24"/>
        </w:rPr>
        <w:t>ιστεράς κ.</w:t>
      </w:r>
      <w:r>
        <w:rPr>
          <w:rFonts w:eastAsia="Times New Roman" w:cs="Times New Roman"/>
          <w:b/>
          <w:szCs w:val="24"/>
        </w:rPr>
        <w:t xml:space="preserve"> </w:t>
      </w:r>
      <w:r>
        <w:rPr>
          <w:rFonts w:eastAsia="Times New Roman" w:cs="Times New Roman"/>
          <w:bCs/>
          <w:szCs w:val="24"/>
        </w:rPr>
        <w:t>Αντωνίου Συρίγου</w:t>
      </w:r>
      <w:r>
        <w:rPr>
          <w:rFonts w:eastAsia="Times New Roman" w:cs="Times New Roman"/>
          <w:szCs w:val="24"/>
        </w:rPr>
        <w:t xml:space="preserve"> προς την Υπουργό </w:t>
      </w:r>
      <w:r>
        <w:rPr>
          <w:rFonts w:eastAsia="Times New Roman" w:cs="Times New Roman"/>
          <w:bCs/>
          <w:szCs w:val="24"/>
        </w:rPr>
        <w:t>Πολιτισμού και Αθλητισμού,</w:t>
      </w:r>
      <w:r>
        <w:rPr>
          <w:rFonts w:eastAsia="Times New Roman" w:cs="Times New Roman"/>
          <w:b/>
          <w:bCs/>
          <w:szCs w:val="24"/>
        </w:rPr>
        <w:t xml:space="preserve"> </w:t>
      </w:r>
      <w:r>
        <w:rPr>
          <w:rFonts w:eastAsia="Times New Roman" w:cs="Times New Roman"/>
          <w:szCs w:val="24"/>
        </w:rPr>
        <w:t>με θέμα</w:t>
      </w:r>
      <w:r>
        <w:rPr>
          <w:rFonts w:eastAsia="Times New Roman" w:cs="Times New Roman"/>
          <w:szCs w:val="24"/>
        </w:rPr>
        <w:t>:</w:t>
      </w:r>
      <w:r>
        <w:rPr>
          <w:rFonts w:eastAsia="Times New Roman" w:cs="Times New Roman"/>
          <w:szCs w:val="24"/>
        </w:rPr>
        <w:t xml:space="preserve"> «Διάσωση του ιστορικού Κοιμητηρίου του Αγίου Γεωργίου Ερμούπολης Σύρου».</w:t>
      </w:r>
    </w:p>
    <w:p w14:paraId="74465AFA"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Προχωρούμε στην τρίτη με αριθμό 963/31-1-2018 επίκαιρη ερώτηση πρώτου κύκλου του Βουλευτή Ηλείας της Δ</w:t>
      </w:r>
      <w:r>
        <w:rPr>
          <w:rFonts w:eastAsia="Times New Roman" w:cs="Times New Roman"/>
          <w:szCs w:val="24"/>
        </w:rPr>
        <w:t>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w:t>
      </w:r>
      <w:r>
        <w:rPr>
          <w:rFonts w:eastAsia="Times New Roman" w:cs="Times New Roman"/>
          <w:b/>
          <w:bCs/>
          <w:szCs w:val="24"/>
        </w:rPr>
        <w:t xml:space="preserve"> </w:t>
      </w:r>
      <w:r>
        <w:rPr>
          <w:rFonts w:eastAsia="Times New Roman" w:cs="Times New Roman"/>
          <w:bCs/>
          <w:szCs w:val="24"/>
        </w:rPr>
        <w:t>Ιωάννη Κουτσούκου</w:t>
      </w:r>
      <w:r>
        <w:rPr>
          <w:rFonts w:eastAsia="Times New Roman" w:cs="Times New Roman"/>
          <w:szCs w:val="24"/>
        </w:rPr>
        <w:t xml:space="preserve"> προς τον Υπουργό </w:t>
      </w:r>
      <w:r>
        <w:rPr>
          <w:rFonts w:eastAsia="Times New Roman" w:cs="Times New Roman"/>
          <w:bCs/>
          <w:szCs w:val="24"/>
        </w:rPr>
        <w:t>Υποδομών και Μεταφορών,</w:t>
      </w:r>
      <w:r>
        <w:rPr>
          <w:rFonts w:eastAsia="Times New Roman" w:cs="Times New Roman"/>
          <w:szCs w:val="24"/>
        </w:rPr>
        <w:t xml:space="preserve"> με θέμα</w:t>
      </w:r>
      <w:r>
        <w:rPr>
          <w:rFonts w:eastAsia="Times New Roman" w:cs="Times New Roman"/>
          <w:szCs w:val="24"/>
        </w:rPr>
        <w:t>:</w:t>
      </w:r>
      <w:r>
        <w:rPr>
          <w:rFonts w:eastAsia="Times New Roman" w:cs="Times New Roman"/>
          <w:szCs w:val="24"/>
        </w:rPr>
        <w:t xml:space="preserve"> «Σε νεκρό σημείο, τρία χρόνια μετά, ο δρόμος “Πάτρα-Πύργος”».</w:t>
      </w:r>
    </w:p>
    <w:p w14:paraId="74465AFB"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Πάντως, κύριε Κουτσούκο, κάποιες εξαγγελίες έγιναν προχθές.</w:t>
      </w:r>
    </w:p>
    <w:p w14:paraId="74465AFC"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Ορίστε, έχετε τον λόγο. </w:t>
      </w:r>
    </w:p>
    <w:p w14:paraId="74465AFD"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Κύριε Πρόεδρε, είστε συνένοχος των συνεχόμενων ψευδών καταγγελιών</w:t>
      </w:r>
      <w:r>
        <w:rPr>
          <w:rFonts w:eastAsia="Times New Roman" w:cs="Times New Roman"/>
          <w:szCs w:val="24"/>
        </w:rPr>
        <w:t>,</w:t>
      </w:r>
      <w:r>
        <w:rPr>
          <w:rFonts w:eastAsia="Times New Roman" w:cs="Times New Roman"/>
          <w:szCs w:val="24"/>
        </w:rPr>
        <w:t xml:space="preserve"> από την ώρα που αναλάβατε την ευθύνη να τις αναφέρετε…</w:t>
      </w:r>
    </w:p>
    <w:p w14:paraId="74465AFE"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Εγώ είμαι συμμέτοχος; </w:t>
      </w:r>
    </w:p>
    <w:p w14:paraId="74465AFF"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lastRenderedPageBreak/>
        <w:t xml:space="preserve">ΓΙΑΝΝΗΣ ΚΟΥΤΣΟΥΚΟΣ: </w:t>
      </w:r>
      <w:r>
        <w:rPr>
          <w:rFonts w:eastAsia="Times New Roman" w:cs="Times New Roman"/>
          <w:szCs w:val="24"/>
        </w:rPr>
        <w:t xml:space="preserve">Βεβαίως. </w:t>
      </w:r>
    </w:p>
    <w:p w14:paraId="74465B00"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Κατά </w:t>
      </w:r>
      <w:proofErr w:type="spellStart"/>
      <w:r>
        <w:rPr>
          <w:rFonts w:eastAsia="Times New Roman" w:cs="Times New Roman"/>
          <w:szCs w:val="24"/>
        </w:rPr>
        <w:t>ποίαν</w:t>
      </w:r>
      <w:proofErr w:type="spellEnd"/>
      <w:r>
        <w:rPr>
          <w:rFonts w:eastAsia="Times New Roman" w:cs="Times New Roman"/>
          <w:szCs w:val="24"/>
        </w:rPr>
        <w:t xml:space="preserve"> έννοια; </w:t>
      </w:r>
    </w:p>
    <w:p w14:paraId="74465B01"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Με την έννοια ότι αναλάβατε την ευθύνη να τις παρουσιάσετε στην Ολομέλεια.</w:t>
      </w:r>
    </w:p>
    <w:p w14:paraId="74465B02"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Εγώ σας είπα προχθές ότι δεν τις έκρινα, δεν έκρινα ακριβώς τι είναι. Σας ε</w:t>
      </w:r>
      <w:r>
        <w:rPr>
          <w:rFonts w:eastAsia="Times New Roman" w:cs="Times New Roman"/>
          <w:szCs w:val="24"/>
        </w:rPr>
        <w:t>ίπα ότι έγιναν στο συνέδριο. Αυτό σας είπα, για να το περιλάβετε στην ερώτησή σας. Τώρα τα υπόλοιπα είναι εκ του περισσού.</w:t>
      </w:r>
    </w:p>
    <w:p w14:paraId="74465B03"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 xml:space="preserve">Ευχαριστώ, κύριε Πρόεδρε. </w:t>
      </w:r>
    </w:p>
    <w:p w14:paraId="74465B04"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Όταν κατέθεσα την επίκαιρη ερώτηση, κύριε Υπουργέ, δεν είχε μεσολαβήσει η καινούργια εξαγγελία σας, αυτή στην οποία αναφέρθηκε ο κύριος Πρόεδρος, ότι τα έργα θα ξεκινήσουν το καλοκαίρι. </w:t>
      </w:r>
    </w:p>
    <w:p w14:paraId="74465B05"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Όμως, αν δούμε την ιστορία των εξαγγελιών σας, θα διαπιστώσουμε ότι α</w:t>
      </w:r>
      <w:r>
        <w:rPr>
          <w:rFonts w:eastAsia="Times New Roman" w:cs="Times New Roman"/>
          <w:szCs w:val="24"/>
        </w:rPr>
        <w:t xml:space="preserve">πό την άνοιξη του 2015, όταν ακυρώσατε ένα δημοπρατημένο έργο και το </w:t>
      </w:r>
      <w:proofErr w:type="spellStart"/>
      <w:r>
        <w:rPr>
          <w:rFonts w:eastAsia="Times New Roman" w:cs="Times New Roman"/>
          <w:szCs w:val="24"/>
        </w:rPr>
        <w:t>κατατμήσατε</w:t>
      </w:r>
      <w:proofErr w:type="spellEnd"/>
      <w:r>
        <w:rPr>
          <w:rFonts w:eastAsia="Times New Roman" w:cs="Times New Roman"/>
          <w:szCs w:val="24"/>
        </w:rPr>
        <w:t xml:space="preserve"> σε οκτώ εργολαβίες, δηλώνατε -συγκεκριμένα στις 20</w:t>
      </w:r>
      <w:r>
        <w:rPr>
          <w:rFonts w:eastAsia="Times New Roman" w:cs="Times New Roman"/>
          <w:szCs w:val="24"/>
        </w:rPr>
        <w:t>-</w:t>
      </w:r>
      <w:r>
        <w:rPr>
          <w:rFonts w:eastAsia="Times New Roman" w:cs="Times New Roman"/>
          <w:szCs w:val="24"/>
        </w:rPr>
        <w:t>4</w:t>
      </w:r>
      <w:r>
        <w:rPr>
          <w:rFonts w:eastAsia="Times New Roman" w:cs="Times New Roman"/>
          <w:szCs w:val="24"/>
        </w:rPr>
        <w:t>-</w:t>
      </w:r>
      <w:r>
        <w:rPr>
          <w:rFonts w:eastAsia="Times New Roman" w:cs="Times New Roman"/>
          <w:szCs w:val="24"/>
        </w:rPr>
        <w:t xml:space="preserve">2015- ότι μέσα στους επόμενους δύο μήνες ή το πολύ δυόμιση μήνες, δηλαδή μέχρι το τέλος Ιουνίου και τις αρχές Ιουλίου, θα </w:t>
      </w:r>
      <w:r>
        <w:rPr>
          <w:rFonts w:eastAsia="Times New Roman" w:cs="Times New Roman"/>
          <w:szCs w:val="24"/>
        </w:rPr>
        <w:t>γίνουν διαγωνισμοί κανονικά και πως τον Οκτώβρη, Νοέμβρη θα έχουμε και την έγκριση της Ευρωπαϊκής Ένωσης για το μεγάλο έργο. Αυτά δηλώνατε την άνοιξη του 2015. Τον Νοέμβρη του 2015 δηλώνατε ότι τα έργα θα ξεκινήσουν το 2016. Το 2016 στις 29</w:t>
      </w:r>
      <w:r>
        <w:rPr>
          <w:rFonts w:eastAsia="Times New Roman" w:cs="Times New Roman"/>
          <w:szCs w:val="24"/>
        </w:rPr>
        <w:t xml:space="preserve"> Αυγούστου</w:t>
      </w:r>
      <w:r>
        <w:rPr>
          <w:rFonts w:eastAsia="Times New Roman" w:cs="Times New Roman"/>
          <w:szCs w:val="24"/>
        </w:rPr>
        <w:t xml:space="preserve"> δηλών</w:t>
      </w:r>
      <w:r>
        <w:rPr>
          <w:rFonts w:eastAsia="Times New Roman" w:cs="Times New Roman"/>
          <w:szCs w:val="24"/>
        </w:rPr>
        <w:t xml:space="preserve">ατε ότι μέχρι το τέλος του 2016 θα έχουν γίνει οι δημοπρασίες. </w:t>
      </w:r>
    </w:p>
    <w:p w14:paraId="74465B06"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Έχω τις τοποθετήσεις σας εδώ στον φάκελο. Σας έχω φακελωμένους εδώ. </w:t>
      </w:r>
    </w:p>
    <w:p w14:paraId="74465B07"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Και έναν χρόνο μετά, στις 2</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2017, λέγατε ότι τελειώνουν μέσα στο 2017 οι δημοπρατήσεις και θα κληθούν οι ανάδοχοι να φέρο</w:t>
      </w:r>
      <w:r>
        <w:rPr>
          <w:rFonts w:eastAsia="Times New Roman" w:cs="Times New Roman"/>
          <w:szCs w:val="24"/>
        </w:rPr>
        <w:t xml:space="preserve">υν εγγυητικές επιστολές. </w:t>
      </w:r>
    </w:p>
    <w:p w14:paraId="74465B08"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 xml:space="preserve">ώρα πάλι, έναν χρόνο μετά, λέτε ότι ξεκινούν τα έργα μέσα στο καλοκαίρι. Μπορεί να σας πιστέψει κανείς; Σε ποιους απευθύνεστε, δηλαδή; </w:t>
      </w:r>
    </w:p>
    <w:p w14:paraId="74465B09"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εν πάση </w:t>
      </w:r>
      <w:proofErr w:type="spellStart"/>
      <w:r>
        <w:rPr>
          <w:rFonts w:eastAsia="Times New Roman" w:cs="Times New Roman"/>
          <w:szCs w:val="24"/>
        </w:rPr>
        <w:t>περιπτώσει</w:t>
      </w:r>
      <w:proofErr w:type="spellEnd"/>
      <w:r>
        <w:rPr>
          <w:rFonts w:eastAsia="Times New Roman" w:cs="Times New Roman"/>
          <w:szCs w:val="24"/>
        </w:rPr>
        <w:t>, βάλατε τον κ. Τσίπρα στην Πάτρα προχθές να καταλογίσει ευθύνες στον κ</w:t>
      </w:r>
      <w:r>
        <w:rPr>
          <w:rFonts w:eastAsia="Times New Roman" w:cs="Times New Roman"/>
          <w:szCs w:val="24"/>
        </w:rPr>
        <w:t xml:space="preserve">. Σαμαρά για το ότι </w:t>
      </w:r>
      <w:proofErr w:type="spellStart"/>
      <w:r>
        <w:rPr>
          <w:rFonts w:eastAsia="Times New Roman" w:cs="Times New Roman"/>
          <w:szCs w:val="24"/>
        </w:rPr>
        <w:t>απεντάχθηκε</w:t>
      </w:r>
      <w:proofErr w:type="spellEnd"/>
      <w:r>
        <w:rPr>
          <w:rFonts w:eastAsia="Times New Roman" w:cs="Times New Roman"/>
          <w:szCs w:val="24"/>
        </w:rPr>
        <w:t xml:space="preserve"> το έργο και να πει πως μόλις έρθει ο φάκελος από την Ευρωπαϊκή Ένωση, θα ξεκινήσουμε. </w:t>
      </w:r>
    </w:p>
    <w:p w14:paraId="74465B0A"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Πρώτα</w:t>
      </w:r>
      <w:r>
        <w:rPr>
          <w:rFonts w:eastAsia="Times New Roman" w:cs="Times New Roman"/>
          <w:szCs w:val="24"/>
        </w:rPr>
        <w:t>-</w:t>
      </w:r>
      <w:r>
        <w:rPr>
          <w:rFonts w:eastAsia="Times New Roman" w:cs="Times New Roman"/>
          <w:szCs w:val="24"/>
        </w:rPr>
        <w:t xml:space="preserve">πρώτα, ο κ. Τσίπρας, ως συνήθως -έξις δευτέρα φύσις- δεν λέει την αλήθεια, διότι το ότι </w:t>
      </w:r>
      <w:proofErr w:type="spellStart"/>
      <w:r>
        <w:rPr>
          <w:rFonts w:eastAsia="Times New Roman" w:cs="Times New Roman"/>
          <w:szCs w:val="24"/>
        </w:rPr>
        <w:t>απεντάχθηκε</w:t>
      </w:r>
      <w:proofErr w:type="spellEnd"/>
      <w:r>
        <w:rPr>
          <w:rFonts w:eastAsia="Times New Roman" w:cs="Times New Roman"/>
          <w:szCs w:val="24"/>
        </w:rPr>
        <w:t xml:space="preserve"> το έργο επί Σα</w:t>
      </w:r>
      <w:r>
        <w:rPr>
          <w:rFonts w:eastAsia="Times New Roman" w:cs="Times New Roman"/>
          <w:szCs w:val="24"/>
        </w:rPr>
        <w:lastRenderedPageBreak/>
        <w:t>μαρά είναι αλήθει</w:t>
      </w:r>
      <w:r>
        <w:rPr>
          <w:rFonts w:eastAsia="Times New Roman" w:cs="Times New Roman"/>
          <w:szCs w:val="24"/>
        </w:rPr>
        <w:t xml:space="preserve">α. Όμως, το ότι το έργο δημοπρατήθηκε με Υπουργό τον Χρυσοχοΐδη το φθινόπωρο του 2014 και έληγε η προθεσμία τον Μάρτη του 2015 και ακυρώσατε τον διαγωνισμό, δεν το είπε ο κ. Τσίπρας. </w:t>
      </w:r>
    </w:p>
    <w:p w14:paraId="74465B0B" w14:textId="77777777" w:rsidR="00F20DF6" w:rsidRDefault="00F443B4">
      <w:pPr>
        <w:spacing w:line="600" w:lineRule="auto"/>
        <w:ind w:firstLine="709"/>
        <w:jc w:val="center"/>
        <w:rPr>
          <w:rFonts w:eastAsia="Times New Roman" w:cs="Times New Roman"/>
          <w:szCs w:val="24"/>
        </w:rPr>
      </w:pPr>
      <w:r>
        <w:rPr>
          <w:rFonts w:eastAsia="Times New Roman" w:cs="Times New Roman"/>
          <w:szCs w:val="24"/>
        </w:rPr>
        <w:t>(Θόρυβος από την πτέρυγα του ΣΥΡΙΖΑ)</w:t>
      </w:r>
    </w:p>
    <w:p w14:paraId="74465B0C"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Κατά συνέπεια, κύριε Υπουργέ, με δε</w:t>
      </w:r>
      <w:r>
        <w:rPr>
          <w:rFonts w:eastAsia="Times New Roman" w:cs="Times New Roman"/>
          <w:szCs w:val="24"/>
        </w:rPr>
        <w:t>δομένη όλη αυτή την ανακολουθία τη δική σας, αλλά και πληροφορίες που διέρρευσαν από τους εκπροσώπους μας στην ΚΕΔΕ, ότι η Ευρωπαϊκή Επιτροπή έχει σοβαρές ενστάσεις για την έγκριση του φακέλου, σας ρωτάμε τι θα γίνει με το έργο και ποιο είναι το χρονοδιάγρ</w:t>
      </w:r>
      <w:r>
        <w:rPr>
          <w:rFonts w:eastAsia="Times New Roman" w:cs="Times New Roman"/>
          <w:szCs w:val="24"/>
        </w:rPr>
        <w:t xml:space="preserve">αμμα. </w:t>
      </w:r>
      <w:r>
        <w:rPr>
          <w:rFonts w:eastAsia="Times New Roman" w:cs="Times New Roman"/>
          <w:szCs w:val="24"/>
        </w:rPr>
        <w:t>Θ</w:t>
      </w:r>
      <w:r>
        <w:rPr>
          <w:rFonts w:eastAsia="Times New Roman" w:cs="Times New Roman"/>
          <w:szCs w:val="24"/>
        </w:rPr>
        <w:t xml:space="preserve">έλουμε μια απάντηση όσο το δυνατόν τεκμηριωμένη, να μην γίνει σαν τις προηγούμενες, γιατί δεν θέλω να έρθω μετά από έξι μήνες και να σας λέω, «Πάλι τα ίδια λέγατε». </w:t>
      </w:r>
    </w:p>
    <w:p w14:paraId="74465B0D"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 xml:space="preserve">Ορίστε, κύριε Υπουργέ, έχετε τον λόγο. </w:t>
      </w:r>
    </w:p>
    <w:p w14:paraId="74465B0E"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ΧΡΗΣΤΟΣ ΣΠ</w:t>
      </w:r>
      <w:r>
        <w:rPr>
          <w:rFonts w:eastAsia="Times New Roman" w:cs="Times New Roman"/>
          <w:b/>
          <w:szCs w:val="24"/>
        </w:rPr>
        <w:t xml:space="preserve">ΙΡΤΖΗΣ (Υπουργός Υποδομών και Μεταφορών): </w:t>
      </w:r>
      <w:r>
        <w:rPr>
          <w:rFonts w:eastAsia="Times New Roman" w:cs="Times New Roman"/>
          <w:szCs w:val="24"/>
        </w:rPr>
        <w:t xml:space="preserve">Ευχαριστώ, κύριε Πρόεδρε. </w:t>
      </w:r>
    </w:p>
    <w:p w14:paraId="74465B0F" w14:textId="77777777" w:rsidR="00F20DF6" w:rsidRDefault="00F443B4">
      <w:pPr>
        <w:tabs>
          <w:tab w:val="left" w:pos="2738"/>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74465B10"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Δεν μετράει ο χρόνος, προφανώς, έτσι; </w:t>
      </w:r>
    </w:p>
    <w:p w14:paraId="74465B11"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Να μου επιτρέψει ο συνάδελφος</w:t>
      </w:r>
      <w:r>
        <w:rPr>
          <w:rFonts w:eastAsia="Times New Roman" w:cs="Times New Roman"/>
          <w:szCs w:val="24"/>
        </w:rPr>
        <w:t xml:space="preserve"> </w:t>
      </w:r>
      <w:r>
        <w:rPr>
          <w:rFonts w:eastAsia="Times New Roman" w:cs="Times New Roman"/>
          <w:szCs w:val="24"/>
        </w:rPr>
        <w:t>κ. Κουτσούκος, να πω μερικά πράγματα για τις αναφορές που έκανε, πριν πάω στην ουσία της υπόθεσ</w:t>
      </w:r>
      <w:r>
        <w:rPr>
          <w:rFonts w:eastAsia="Times New Roman" w:cs="Times New Roman"/>
          <w:szCs w:val="24"/>
        </w:rPr>
        <w:t>ης, γιατί όταν πήγαινε στο σχολείο, του δίδασκαν ότι «η επανάληψη είναι η μήτηρ πάσης μαθήσεως». Τα έχει ξαναρωτήσει αυτά, του έχω απαντήσει, θα τα ξαναπώ, όσον αφορά μερικές βασικές έννοιες.</w:t>
      </w:r>
    </w:p>
    <w:p w14:paraId="74465B12"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lastRenderedPageBreak/>
        <w:t>Πρώτον, συνεχίζετε να χρησιμοποιείτε τον όρο «κατάτμηση». Θα ήθε</w:t>
      </w:r>
      <w:r>
        <w:rPr>
          <w:rFonts w:eastAsia="Times New Roman" w:cs="Times New Roman"/>
          <w:szCs w:val="24"/>
        </w:rPr>
        <w:t xml:space="preserve">λα πραγματικά να σας ξαναδείξω τι λέει η </w:t>
      </w:r>
      <w:r>
        <w:rPr>
          <w:rFonts w:eastAsia="Times New Roman" w:cs="Times New Roman"/>
          <w:szCs w:val="24"/>
        </w:rPr>
        <w:t>οδηγία</w:t>
      </w:r>
      <w:r>
        <w:rPr>
          <w:rFonts w:eastAsia="Times New Roman" w:cs="Times New Roman"/>
          <w:szCs w:val="24"/>
        </w:rPr>
        <w:t>, τι λέει ο νόμος που ψήφισε και η Δημοκρατική Συμπαράταξη στα συγκεκριμένα άρθρα του και για ποιον λόγο το λέει.</w:t>
      </w:r>
    </w:p>
    <w:p w14:paraId="74465B13"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Στη νέα </w:t>
      </w:r>
      <w:r>
        <w:rPr>
          <w:rFonts w:eastAsia="Times New Roman" w:cs="Times New Roman"/>
          <w:szCs w:val="24"/>
        </w:rPr>
        <w:t>ο</w:t>
      </w:r>
      <w:r>
        <w:rPr>
          <w:rFonts w:eastAsia="Times New Roman" w:cs="Times New Roman"/>
          <w:szCs w:val="24"/>
        </w:rPr>
        <w:t xml:space="preserve">δηγία, λοιπόν, προκρίνεται το να είναι ενιαία τα μεγάλα έργα, αλλά να βγαίνουν με πολλαπλές διαγωνιστικές διαδικασίες σε αυτοτελή τμήματα. Γιατί το έκανε αυτό η Ευρωπαϊκή Επιτροπή μέσω της </w:t>
      </w:r>
      <w:r>
        <w:rPr>
          <w:rFonts w:eastAsia="Times New Roman" w:cs="Times New Roman"/>
          <w:szCs w:val="24"/>
        </w:rPr>
        <w:t xml:space="preserve">οδηγίας </w:t>
      </w:r>
      <w:r>
        <w:rPr>
          <w:rFonts w:eastAsia="Times New Roman" w:cs="Times New Roman"/>
          <w:szCs w:val="24"/>
        </w:rPr>
        <w:t>23 και 24; Γιατί παρατήρησε ότι ιδιαίτερα στις χώρες του νό</w:t>
      </w:r>
      <w:r>
        <w:rPr>
          <w:rFonts w:eastAsia="Times New Roman" w:cs="Times New Roman"/>
          <w:szCs w:val="24"/>
        </w:rPr>
        <w:t xml:space="preserve">του υπήρχε συσσώρευση μεγάλων έργων στις μεγάλες εταιρείες και ήρθε και είπε ότι, όταν μπορεί ένα μεγάλο έργο να βγει με πολλαπλές διαγωνιστικές διαδικασίες σε αυτοτελή τμήματα, να βγαίνει έτσι. Αυτό, λοιπόν, που σωστά καταδικάζουμε </w:t>
      </w:r>
      <w:r>
        <w:rPr>
          <w:rFonts w:eastAsia="Times New Roman" w:cs="Times New Roman"/>
          <w:szCs w:val="24"/>
        </w:rPr>
        <w:lastRenderedPageBreak/>
        <w:t>ως κατάτμηση είναι όταν</w:t>
      </w:r>
      <w:r>
        <w:rPr>
          <w:rFonts w:eastAsia="Times New Roman" w:cs="Times New Roman"/>
          <w:szCs w:val="24"/>
        </w:rPr>
        <w:t xml:space="preserve"> έβγαιναν διαγωνιστικές διαδικασίες «γκρίζες», «μαύρες», τα γνωστά «</w:t>
      </w:r>
      <w:proofErr w:type="spellStart"/>
      <w:r>
        <w:rPr>
          <w:rFonts w:eastAsia="Times New Roman" w:cs="Times New Roman"/>
          <w:szCs w:val="24"/>
        </w:rPr>
        <w:t>σαρανταπεντάρια</w:t>
      </w:r>
      <w:proofErr w:type="spellEnd"/>
      <w:r>
        <w:rPr>
          <w:rFonts w:eastAsia="Times New Roman" w:cs="Times New Roman"/>
          <w:szCs w:val="24"/>
        </w:rPr>
        <w:t>» και άλλα, που ήταν με αναθέσεις, με πρόχειρους διαγωνισμούς, με τέτοιες διαδικασίες. Δεν υπάρχει τέτοιο πράγμα.</w:t>
      </w:r>
    </w:p>
    <w:p w14:paraId="74465B14"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w:t>
      </w:r>
      <w:r>
        <w:rPr>
          <w:rFonts w:eastAsia="Times New Roman" w:cs="Times New Roman"/>
          <w:szCs w:val="24"/>
        </w:rPr>
        <w:t>ίας του κυρίου Υπουργού)</w:t>
      </w:r>
    </w:p>
    <w:p w14:paraId="74465B15"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Κύριε Πρόεδρε, θα μου δώσετε λίγο χρόνο ακόμα για ενημερωθούν όλοι και να έχουμε όλοι τον ίδιο βαθμό ενημέρωσης.</w:t>
      </w:r>
    </w:p>
    <w:p w14:paraId="74465B16"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Και επειδή στο τμήμα Πάτρα – Πύργος έχουμε εφαρμόσει πλήρως την ευρωπαϊκή νομοθεσία, θα σας αποδείξω δύο πράγματα, κύρ</w:t>
      </w:r>
      <w:r>
        <w:rPr>
          <w:rFonts w:eastAsia="Times New Roman" w:cs="Times New Roman"/>
          <w:szCs w:val="24"/>
        </w:rPr>
        <w:t>ιε Κουτσούκο, σήμερα:</w:t>
      </w:r>
      <w:r w:rsidDel="00EA59C8">
        <w:rPr>
          <w:rFonts w:eastAsia="Times New Roman" w:cs="Times New Roman"/>
          <w:szCs w:val="24"/>
        </w:rPr>
        <w:t xml:space="preserve"> </w:t>
      </w:r>
      <w:r>
        <w:rPr>
          <w:rFonts w:eastAsia="Times New Roman" w:cs="Times New Roman"/>
          <w:szCs w:val="24"/>
        </w:rPr>
        <w:t xml:space="preserve">Το πρώτο είναι ότι, αν δεν κάναμε αυτό ακριβώς που κάναμε, με την εγκληματική </w:t>
      </w:r>
      <w:proofErr w:type="spellStart"/>
      <w:r>
        <w:rPr>
          <w:rFonts w:eastAsia="Times New Roman" w:cs="Times New Roman"/>
          <w:szCs w:val="24"/>
        </w:rPr>
        <w:t>απένταξή</w:t>
      </w:r>
      <w:proofErr w:type="spellEnd"/>
      <w:r>
        <w:rPr>
          <w:rFonts w:eastAsia="Times New Roman" w:cs="Times New Roman"/>
          <w:szCs w:val="24"/>
        </w:rPr>
        <w:t xml:space="preserve"> του από την </w:t>
      </w:r>
      <w:r>
        <w:rPr>
          <w:rFonts w:eastAsia="Times New Roman" w:cs="Times New Roman"/>
          <w:szCs w:val="24"/>
        </w:rPr>
        <w:t>κ</w:t>
      </w:r>
      <w:r>
        <w:rPr>
          <w:rFonts w:eastAsia="Times New Roman" w:cs="Times New Roman"/>
          <w:szCs w:val="24"/>
        </w:rPr>
        <w:t>υβέρνηση Σαμαρά δεν θα γινόταν ποτέ.</w:t>
      </w:r>
    </w:p>
    <w:p w14:paraId="74465B17"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lastRenderedPageBreak/>
        <w:t>Το δεύτερο είναι τι γινόταν πριν. Εν τάχει: Το 2013 στην αναθεώρηση αποφασίστηκε η εξαίρεση του τ</w:t>
      </w:r>
      <w:r>
        <w:rPr>
          <w:rFonts w:eastAsia="Times New Roman" w:cs="Times New Roman"/>
          <w:szCs w:val="24"/>
        </w:rPr>
        <w:t xml:space="preserve">μήματος Πάτρα – Πύργος - </w:t>
      </w:r>
      <w:proofErr w:type="spellStart"/>
      <w:r>
        <w:rPr>
          <w:rFonts w:eastAsia="Times New Roman" w:cs="Times New Roman"/>
          <w:szCs w:val="24"/>
        </w:rPr>
        <w:t>Τσακώνα</w:t>
      </w:r>
      <w:proofErr w:type="spellEnd"/>
      <w:r>
        <w:rPr>
          <w:rFonts w:eastAsia="Times New Roman" w:cs="Times New Roman"/>
          <w:szCs w:val="24"/>
        </w:rPr>
        <w:t xml:space="preserve">, όπως γνωρίζετε πολύ καλά. Θα το καταθέσω για τα Πρακτικά. Άμεση συνέπεια ήταν η </w:t>
      </w:r>
      <w:proofErr w:type="spellStart"/>
      <w:r>
        <w:rPr>
          <w:rFonts w:eastAsia="Times New Roman" w:cs="Times New Roman"/>
          <w:szCs w:val="24"/>
        </w:rPr>
        <w:t>απένταξή</w:t>
      </w:r>
      <w:proofErr w:type="spellEnd"/>
      <w:r>
        <w:rPr>
          <w:rFonts w:eastAsia="Times New Roman" w:cs="Times New Roman"/>
          <w:szCs w:val="24"/>
        </w:rPr>
        <w:t xml:space="preserve"> του από το ΕΣΠΑ. Πετάξαμε, δηλαδή, το κόκαλο και κρατήσαμε το φιλέτο στην παραχώρηση το 2013. Το είχατε ψηφίσει αυτό εσείς και απ’ ό,</w:t>
      </w:r>
      <w:r>
        <w:rPr>
          <w:rFonts w:eastAsia="Times New Roman" w:cs="Times New Roman"/>
          <w:szCs w:val="24"/>
        </w:rPr>
        <w:t>τι ξέρω</w:t>
      </w:r>
      <w:r>
        <w:rPr>
          <w:rFonts w:eastAsia="Times New Roman" w:cs="Times New Roman"/>
          <w:szCs w:val="24"/>
        </w:rPr>
        <w:t>,</w:t>
      </w:r>
      <w:r>
        <w:rPr>
          <w:rFonts w:eastAsia="Times New Roman" w:cs="Times New Roman"/>
          <w:szCs w:val="24"/>
        </w:rPr>
        <w:t xml:space="preserve"> οι Βουλευτές της Ηλείας τότε όλων των πτερύγων</w:t>
      </w:r>
      <w:r>
        <w:rPr>
          <w:rFonts w:eastAsia="Times New Roman" w:cs="Times New Roman"/>
          <w:szCs w:val="24"/>
        </w:rPr>
        <w:t>,</w:t>
      </w:r>
      <w:r>
        <w:rPr>
          <w:rFonts w:eastAsia="Times New Roman" w:cs="Times New Roman"/>
          <w:szCs w:val="24"/>
        </w:rPr>
        <w:t xml:space="preserve"> έδωσαν μάχη για να βγει μετά ως δημόσιο έργο.</w:t>
      </w:r>
    </w:p>
    <w:p w14:paraId="74465B18"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Για να δούμε, λοιπόν, τι κάνατε με τη μάχη που δώσατε και με τον τρόπο που βγήκε αυτό το κομμάτι του έργου έξω. Το πρώτο είναι ότι δεν παραδόθηκε</w:t>
      </w:r>
      <w:r>
        <w:rPr>
          <w:rFonts w:eastAsia="Times New Roman" w:cs="Times New Roman"/>
          <w:szCs w:val="24"/>
        </w:rPr>
        <w:t>,</w:t>
      </w:r>
      <w:r>
        <w:rPr>
          <w:rFonts w:eastAsia="Times New Roman" w:cs="Times New Roman"/>
          <w:szCs w:val="24"/>
        </w:rPr>
        <w:t xml:space="preserve"> όπως ο</w:t>
      </w:r>
      <w:r>
        <w:rPr>
          <w:rFonts w:eastAsia="Times New Roman" w:cs="Times New Roman"/>
          <w:szCs w:val="24"/>
        </w:rPr>
        <w:t xml:space="preserve"> υπόλοιπος αυτοκινητόδρομος. Αν δεν το είχατε </w:t>
      </w:r>
      <w:proofErr w:type="spellStart"/>
      <w:r>
        <w:rPr>
          <w:rFonts w:eastAsia="Times New Roman" w:cs="Times New Roman"/>
          <w:szCs w:val="24"/>
        </w:rPr>
        <w:t>απεντάξει</w:t>
      </w:r>
      <w:proofErr w:type="spellEnd"/>
      <w:r>
        <w:rPr>
          <w:rFonts w:eastAsia="Times New Roman" w:cs="Times New Roman"/>
          <w:szCs w:val="24"/>
        </w:rPr>
        <w:t>, προφανώς θα παραδιδόταν όπως πα</w:t>
      </w:r>
      <w:r>
        <w:rPr>
          <w:rFonts w:eastAsia="Times New Roman" w:cs="Times New Roman"/>
          <w:szCs w:val="24"/>
        </w:rPr>
        <w:lastRenderedPageBreak/>
        <w:t>ραδόθηκε και το τμήμα Κόρινθος – Πάτρα. Πώς πήγατε να το βγάλετε αυτό το έργο που λέτε «ο διαγωνισμός του φθινοπώρου του 2014 υπήρχε» κ.λπ.; Η δημοπράτηση, λοιπόν, θα γ</w:t>
      </w:r>
      <w:r>
        <w:rPr>
          <w:rFonts w:eastAsia="Times New Roman" w:cs="Times New Roman"/>
          <w:szCs w:val="24"/>
        </w:rPr>
        <w:t xml:space="preserve">ινόταν όπως το είχατε προβλέψει μόνο από εταιρείες </w:t>
      </w:r>
      <w:r>
        <w:rPr>
          <w:rFonts w:eastAsia="Times New Roman" w:cs="Times New Roman"/>
          <w:szCs w:val="24"/>
        </w:rPr>
        <w:t>έβδομ</w:t>
      </w:r>
      <w:r>
        <w:rPr>
          <w:rFonts w:eastAsia="Times New Roman" w:cs="Times New Roman"/>
          <w:szCs w:val="24"/>
        </w:rPr>
        <w:t>ης τάξης σε δύο στάδια. Το πρώτο στάδιο ήταν η κατάθεση συμμετοχής και ο έλεγχός τους και στο δεύτερο στάδιο οι διαγωνιζόμενοι</w:t>
      </w:r>
      <w:r>
        <w:rPr>
          <w:rFonts w:eastAsia="Times New Roman" w:cs="Times New Roman"/>
          <w:szCs w:val="24"/>
        </w:rPr>
        <w:t>,</w:t>
      </w:r>
      <w:r>
        <w:rPr>
          <w:rFonts w:eastAsia="Times New Roman" w:cs="Times New Roman"/>
          <w:szCs w:val="24"/>
        </w:rPr>
        <w:t xml:space="preserve"> που θα γίνονταν δεκτοί θα κατέθεταν οικονομικές προσφορές. Προϋπόθεση σε</w:t>
      </w:r>
      <w:r>
        <w:rPr>
          <w:rFonts w:eastAsia="Times New Roman" w:cs="Times New Roman"/>
          <w:szCs w:val="24"/>
        </w:rPr>
        <w:t xml:space="preserve"> αυτό που είχατε εσείς εγκρίνει ήταν ότι θα ενταχθεί το έργο ως συγχρηματοδοτούμενο από το πρόγραμμα της Ευρωπαϊκής Επιτροπής. Θα σας δώσω τα σχετικά έγγραφα στη συνέχεια για να έχετε και πρόσβαση. </w:t>
      </w:r>
    </w:p>
    <w:p w14:paraId="74465B19"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Οι οικονομικές προσφορές, λοιπόν, των διαγωνιζόμενων θα </w:t>
      </w:r>
      <w:r>
        <w:rPr>
          <w:rFonts w:eastAsia="Times New Roman" w:cs="Times New Roman"/>
          <w:szCs w:val="24"/>
        </w:rPr>
        <w:t xml:space="preserve">ήταν με τίμημα κατ’ </w:t>
      </w:r>
      <w:proofErr w:type="spellStart"/>
      <w:r>
        <w:rPr>
          <w:rFonts w:eastAsia="Times New Roman" w:cs="Times New Roman"/>
          <w:szCs w:val="24"/>
        </w:rPr>
        <w:t>αποκοπήν</w:t>
      </w:r>
      <w:proofErr w:type="spellEnd"/>
      <w:r>
        <w:rPr>
          <w:rFonts w:eastAsia="Times New Roman" w:cs="Times New Roman"/>
          <w:szCs w:val="24"/>
        </w:rPr>
        <w:t xml:space="preserve">. Το ελληνικό δημόσιο, δηλαδή, δεν </w:t>
      </w:r>
      <w:r>
        <w:rPr>
          <w:rFonts w:eastAsia="Times New Roman" w:cs="Times New Roman"/>
          <w:szCs w:val="24"/>
        </w:rPr>
        <w:lastRenderedPageBreak/>
        <w:t>δεσμευόταν ούτε για ποσότητες ούτε για τον προϋπολογισμό. Για ποιον λόγο; Σημειώστε ότι μια εταιρεία</w:t>
      </w:r>
      <w:r>
        <w:rPr>
          <w:rFonts w:eastAsia="Times New Roman" w:cs="Times New Roman"/>
          <w:szCs w:val="24"/>
        </w:rPr>
        <w:t>,</w:t>
      </w:r>
      <w:r>
        <w:rPr>
          <w:rFonts w:eastAsia="Times New Roman" w:cs="Times New Roman"/>
          <w:szCs w:val="24"/>
        </w:rPr>
        <w:t xml:space="preserve"> που δεν μετείχε στην κοινοπραξία κατασκευής της Ολυμπίας Οδού έκανε ασφαλιστικά μέτρα -θα τ</w:t>
      </w:r>
      <w:r>
        <w:rPr>
          <w:rFonts w:eastAsia="Times New Roman" w:cs="Times New Roman"/>
          <w:szCs w:val="24"/>
        </w:rPr>
        <w:t>α καταθέσω και αυτά- και προφανώς</w:t>
      </w:r>
      <w:r>
        <w:rPr>
          <w:rFonts w:eastAsia="Times New Roman" w:cs="Times New Roman"/>
          <w:szCs w:val="24"/>
        </w:rPr>
        <w:t>,</w:t>
      </w:r>
      <w:r>
        <w:rPr>
          <w:rFonts w:eastAsia="Times New Roman" w:cs="Times New Roman"/>
          <w:szCs w:val="24"/>
        </w:rPr>
        <w:t xml:space="preserve"> οι υπόλοιποι που ήταν μέσα είχαν ένα συγκριτικό πλεονέκτημα, γιατί αυτοί είχαν κάνει τη μελέτη, ήξεραν καλύτερα τις ποσότητες, ήξεραν καλύτερα το έργο, είχαν πρόσβαση στα πάντα. Επομένως, στη συνέχεια θα δούμε αν είχε δίκ</w:t>
      </w:r>
      <w:r>
        <w:rPr>
          <w:rFonts w:eastAsia="Times New Roman" w:cs="Times New Roman"/>
          <w:szCs w:val="24"/>
        </w:rPr>
        <w:t>ιο αυτή η εταιρεία</w:t>
      </w:r>
      <w:r>
        <w:rPr>
          <w:rFonts w:eastAsia="Times New Roman" w:cs="Times New Roman"/>
          <w:szCs w:val="24"/>
        </w:rPr>
        <w:t>,</w:t>
      </w:r>
      <w:r>
        <w:rPr>
          <w:rFonts w:eastAsia="Times New Roman" w:cs="Times New Roman"/>
          <w:szCs w:val="24"/>
        </w:rPr>
        <w:t xml:space="preserve"> που έκανε ασφαλιστικά μέτρα και θα σταματούσε το έργο.</w:t>
      </w:r>
    </w:p>
    <w:p w14:paraId="74465B1A"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Το έργο, λοιπόν, σταμάτησε, γιατί αν δεν σταματούσε δικαστικά θα μας έπαιρνε πολλά χρόνια. Είχε δίκιο η εταιρεία αυτή; Για να δούμε. Οι αναλυτικοί προϋπολογισμοί που έγιναν αυτό το </w:t>
      </w:r>
      <w:r>
        <w:rPr>
          <w:rFonts w:eastAsia="Times New Roman" w:cs="Times New Roman"/>
          <w:szCs w:val="24"/>
        </w:rPr>
        <w:t xml:space="preserve">διάστημα </w:t>
      </w:r>
      <w:r>
        <w:rPr>
          <w:rFonts w:eastAsia="Times New Roman" w:cs="Times New Roman"/>
          <w:szCs w:val="24"/>
        </w:rPr>
        <w:lastRenderedPageBreak/>
        <w:t>έχουν τριακόσια είκοσι έξι έως τριακόσια εβδομήντα έξι άρθρα. Δηλαδή, στο διάστημα αυτό που λέει ο αγαπητός συνάδελφος έγινε έλεγχος των μελετών, γιατί κάποιες μελέτες δεν ήταν ολοκληρωμένες, κάποιες άλλες δεν είχαν ποσότητες, κάποιες είχαν.</w:t>
      </w:r>
    </w:p>
    <w:p w14:paraId="74465B1B"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(Στο </w:t>
      </w:r>
      <w:r>
        <w:rPr>
          <w:rFonts w:eastAsia="Times New Roman" w:cs="Times New Roman"/>
          <w:szCs w:val="24"/>
        </w:rPr>
        <w:t>σημείο αυτό κτυπάει το κουδούνι λήξεως του χρόνου ομιλίας του κυρίου Υπουργού)</w:t>
      </w:r>
    </w:p>
    <w:p w14:paraId="74465B1C"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Τι βρέθηκε, κύριε Κουτσούκο; Βρέθηκαν</w:t>
      </w:r>
      <w:r>
        <w:rPr>
          <w:rFonts w:eastAsia="Times New Roman" w:cs="Times New Roman"/>
          <w:szCs w:val="24"/>
        </w:rPr>
        <w:t>,</w:t>
      </w:r>
      <w:r>
        <w:rPr>
          <w:rFonts w:eastAsia="Times New Roman" w:cs="Times New Roman"/>
          <w:szCs w:val="24"/>
        </w:rPr>
        <w:t xml:space="preserve"> τελείως τυχαία</w:t>
      </w:r>
      <w:r>
        <w:rPr>
          <w:rFonts w:eastAsia="Times New Roman" w:cs="Times New Roman"/>
          <w:szCs w:val="24"/>
        </w:rPr>
        <w:t>,</w:t>
      </w:r>
      <w:r>
        <w:rPr>
          <w:rFonts w:eastAsia="Times New Roman" w:cs="Times New Roman"/>
          <w:szCs w:val="24"/>
        </w:rPr>
        <w:t xml:space="preserve"> μερικές δεκάδες εκατομμύρια παραπάνω. Όταν, δηλαδή, πήγαν να δημοπρατηθούν τα έργα με αναλυτικές τιμές και ποσότητες</w:t>
      </w:r>
      <w:r>
        <w:rPr>
          <w:rFonts w:eastAsia="Times New Roman" w:cs="Times New Roman"/>
          <w:szCs w:val="24"/>
        </w:rPr>
        <w:t>,</w:t>
      </w:r>
      <w:r>
        <w:rPr>
          <w:rFonts w:eastAsia="Times New Roman" w:cs="Times New Roman"/>
          <w:szCs w:val="24"/>
        </w:rPr>
        <w:t xml:space="preserve"> για </w:t>
      </w:r>
      <w:r>
        <w:rPr>
          <w:rFonts w:eastAsia="Times New Roman" w:cs="Times New Roman"/>
          <w:szCs w:val="24"/>
        </w:rPr>
        <w:t>να μην έχουν πρόβλημα οι διαγωνιστικές διαδικασίες, βρέθηκε ξαφνικά ότι είχε γίνει μικρότερη εκτίμηση στα αδρανή υλικά, ότι χρειαζόταν και άλλος χώρος</w:t>
      </w:r>
      <w:r>
        <w:rPr>
          <w:rFonts w:eastAsia="Times New Roman" w:cs="Times New Roman"/>
          <w:szCs w:val="24"/>
        </w:rPr>
        <w:t>,</w:t>
      </w:r>
      <w:r>
        <w:rPr>
          <w:rFonts w:eastAsia="Times New Roman" w:cs="Times New Roman"/>
          <w:szCs w:val="24"/>
        </w:rPr>
        <w:t xml:space="preserve"> για να παίρνουμε αδρανή υλικά και τελείως τυχαία </w:t>
      </w:r>
      <w:r>
        <w:rPr>
          <w:rFonts w:eastAsia="Times New Roman" w:cs="Times New Roman"/>
          <w:szCs w:val="24"/>
        </w:rPr>
        <w:lastRenderedPageBreak/>
        <w:t>στη συγκεκριμένη περιοχή είχαν σωρευθεί -όπως γνωρίζετε</w:t>
      </w:r>
      <w:r>
        <w:rPr>
          <w:rFonts w:eastAsia="Times New Roman" w:cs="Times New Roman"/>
          <w:szCs w:val="24"/>
        </w:rPr>
        <w:t xml:space="preserve"> επίσης, γιατί παρακολουθείτε τι γίνεται στον </w:t>
      </w:r>
      <w:r>
        <w:rPr>
          <w:rFonts w:eastAsia="Times New Roman" w:cs="Times New Roman"/>
          <w:szCs w:val="24"/>
        </w:rPr>
        <w:t>νομό</w:t>
      </w:r>
      <w:r>
        <w:rPr>
          <w:rFonts w:eastAsia="Times New Roman" w:cs="Times New Roman"/>
          <w:szCs w:val="24"/>
        </w:rPr>
        <w:t xml:space="preserve">- από καθαρισμό ρεμάτων σε άλλη πλευρά του </w:t>
      </w:r>
      <w:r>
        <w:rPr>
          <w:rFonts w:eastAsia="Times New Roman" w:cs="Times New Roman"/>
          <w:szCs w:val="24"/>
        </w:rPr>
        <w:t xml:space="preserve">νομού </w:t>
      </w:r>
      <w:r>
        <w:rPr>
          <w:rFonts w:eastAsia="Times New Roman" w:cs="Times New Roman"/>
          <w:szCs w:val="24"/>
        </w:rPr>
        <w:t>μεγάλες ποσότητες αδρανών υλικών</w:t>
      </w:r>
      <w:r>
        <w:rPr>
          <w:rFonts w:eastAsia="Times New Roman" w:cs="Times New Roman"/>
          <w:szCs w:val="24"/>
        </w:rPr>
        <w:t>,</w:t>
      </w:r>
      <w:r>
        <w:rPr>
          <w:rFonts w:eastAsia="Times New Roman" w:cs="Times New Roman"/>
          <w:szCs w:val="24"/>
        </w:rPr>
        <w:t xml:space="preserve"> που φτάνουν να κάνουμε όλη την Ολυμπία Οδό.</w:t>
      </w:r>
    </w:p>
    <w:p w14:paraId="74465B1D"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Αυτά όλα μάλλον οδηγούν στο συμπέρασμα ότι θα δικαιωνόταν η εταιρεία</w:t>
      </w:r>
      <w:r>
        <w:rPr>
          <w:rFonts w:eastAsia="Times New Roman" w:cs="Times New Roman"/>
          <w:szCs w:val="24"/>
        </w:rPr>
        <w:t>,</w:t>
      </w:r>
      <w:r>
        <w:rPr>
          <w:rFonts w:eastAsia="Times New Roman" w:cs="Times New Roman"/>
          <w:szCs w:val="24"/>
        </w:rPr>
        <w:t xml:space="preserve"> που κατέθ</w:t>
      </w:r>
      <w:r>
        <w:rPr>
          <w:rFonts w:eastAsia="Times New Roman" w:cs="Times New Roman"/>
          <w:szCs w:val="24"/>
        </w:rPr>
        <w:t>εσε ασφαλιστικά μέτρα και ήθελε να ρίξει τον διαγωνισμό, αλλά πάμε παρακάτω.</w:t>
      </w:r>
    </w:p>
    <w:p w14:paraId="74465B1E"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Αφήστε και κάτι για τη δευτερολογία, κύριε Υπουργέ.</w:t>
      </w:r>
    </w:p>
    <w:p w14:paraId="74465B1F"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και Μεταφορών):</w:t>
      </w:r>
      <w:r>
        <w:rPr>
          <w:rFonts w:eastAsia="Times New Roman" w:cs="Times New Roman"/>
          <w:szCs w:val="24"/>
        </w:rPr>
        <w:t xml:space="preserve"> Έχω και </w:t>
      </w:r>
      <w:proofErr w:type="spellStart"/>
      <w:r>
        <w:rPr>
          <w:rFonts w:eastAsia="Times New Roman" w:cs="Times New Roman"/>
          <w:szCs w:val="24"/>
        </w:rPr>
        <w:t>δευτερομιλία</w:t>
      </w:r>
      <w:proofErr w:type="spellEnd"/>
      <w:r>
        <w:rPr>
          <w:rFonts w:eastAsia="Times New Roman" w:cs="Times New Roman"/>
          <w:szCs w:val="24"/>
        </w:rPr>
        <w:t>.</w:t>
      </w:r>
    </w:p>
    <w:p w14:paraId="74465B20"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Εντάξει, κύριε </w:t>
      </w:r>
      <w:r>
        <w:rPr>
          <w:rFonts w:eastAsia="Times New Roman" w:cs="Times New Roman"/>
          <w:szCs w:val="24"/>
        </w:rPr>
        <w:t>Πρόεδρε, θα τα πω στη δευτερολογία μου, για να μην είμαστε έξω από τον Κανονισμό.</w:t>
      </w:r>
    </w:p>
    <w:p w14:paraId="74465B21"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Κύριο Κουτσούκο, έχετε τον λόγο.</w:t>
      </w:r>
    </w:p>
    <w:p w14:paraId="74465B22"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Επτά λεπτά, με την ανοχή του Προεδρείου -και καλώς- και απάντηση δεν πήραμε.</w:t>
      </w:r>
    </w:p>
    <w:p w14:paraId="74465B23"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ΧΡΗΣΤΟΣ ΣΠΙ</w:t>
      </w:r>
      <w:r>
        <w:rPr>
          <w:rFonts w:eastAsia="Times New Roman" w:cs="Times New Roman"/>
          <w:b/>
          <w:szCs w:val="24"/>
        </w:rPr>
        <w:t>ΡΤΖΗΣ (Υπουργός Υποδομών και Μεταφορών):</w:t>
      </w:r>
      <w:r>
        <w:rPr>
          <w:rFonts w:eastAsia="Times New Roman" w:cs="Times New Roman"/>
          <w:szCs w:val="24"/>
        </w:rPr>
        <w:t xml:space="preserve"> Έχω και άλλα.</w:t>
      </w:r>
    </w:p>
    <w:p w14:paraId="74465B24"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Απάντηση αν θα γίνει το έργο και πότε</w:t>
      </w:r>
      <w:r>
        <w:rPr>
          <w:rFonts w:eastAsia="Times New Roman" w:cs="Times New Roman"/>
          <w:szCs w:val="24"/>
        </w:rPr>
        <w:t>,</w:t>
      </w:r>
      <w:r>
        <w:rPr>
          <w:rFonts w:eastAsia="Times New Roman" w:cs="Times New Roman"/>
          <w:szCs w:val="24"/>
        </w:rPr>
        <w:t xml:space="preserve"> δεν πήραμε. Διότι αυτά που είπε τώρα ο κύριος Υπουργός</w:t>
      </w:r>
      <w:r>
        <w:rPr>
          <w:rFonts w:eastAsia="Times New Roman" w:cs="Times New Roman"/>
          <w:szCs w:val="24"/>
        </w:rPr>
        <w:t>,</w:t>
      </w:r>
      <w:r>
        <w:rPr>
          <w:rFonts w:eastAsia="Times New Roman" w:cs="Times New Roman"/>
          <w:szCs w:val="24"/>
        </w:rPr>
        <w:t xml:space="preserve"> για να δικαιολογήσει την ολέθρια απόφαση της Κυβέρνησης να ακυρώσει το έργο, δεν μας τ</w:t>
      </w:r>
      <w:r>
        <w:rPr>
          <w:rFonts w:eastAsia="Times New Roman" w:cs="Times New Roman"/>
          <w:szCs w:val="24"/>
        </w:rPr>
        <w:t>α είπε τότε</w:t>
      </w:r>
      <w:r>
        <w:rPr>
          <w:rFonts w:eastAsia="Times New Roman" w:cs="Times New Roman"/>
          <w:szCs w:val="24"/>
        </w:rPr>
        <w:t>,</w:t>
      </w:r>
      <w:r>
        <w:rPr>
          <w:rFonts w:eastAsia="Times New Roman" w:cs="Times New Roman"/>
          <w:szCs w:val="24"/>
        </w:rPr>
        <w:t xml:space="preserve"> που καθησύχαζε τους πολίτες. Έχω εδώ τις δηλώσεις του στα Πρακτικά, στις 20-4-2015, ότι τελειώνουν οι δημοπρασίες και θα ξεκινήσει το έργο. Το έχει επαναλάβει από τότε τρεις φορές, μια φορά κάθε χρόνο.</w:t>
      </w:r>
    </w:p>
    <w:p w14:paraId="74465B25"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lastRenderedPageBreak/>
        <w:t>Κύριε Υπουργέ, ότι επιχειρηματολογήσατε υ</w:t>
      </w:r>
      <w:r>
        <w:rPr>
          <w:rFonts w:eastAsia="Times New Roman" w:cs="Times New Roman"/>
          <w:szCs w:val="24"/>
        </w:rPr>
        <w:t>πέρ μιας εταιρείας που θα κάνει προσφυγή…</w:t>
      </w:r>
    </w:p>
    <w:p w14:paraId="74465B26"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και Μεταφορών):</w:t>
      </w:r>
      <w:r>
        <w:rPr>
          <w:rFonts w:eastAsia="Times New Roman" w:cs="Times New Roman"/>
          <w:szCs w:val="24"/>
        </w:rPr>
        <w:t xml:space="preserve"> Α, υπέρ μιας εταιρείας!</w:t>
      </w:r>
    </w:p>
    <w:p w14:paraId="74465B27"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Επιχειρηματολογήσατε εσείς, παίρνοντας το μέρος μιας εταιρείας.</w:t>
      </w:r>
    </w:p>
    <w:p w14:paraId="74465B28"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Ότι ακυρώσατε έναν διαγωνισμό</w:t>
      </w:r>
      <w:r>
        <w:rPr>
          <w:rFonts w:eastAsia="Times New Roman" w:cs="Times New Roman"/>
          <w:szCs w:val="24"/>
        </w:rPr>
        <w:t>,</w:t>
      </w:r>
      <w:r>
        <w:rPr>
          <w:rFonts w:eastAsia="Times New Roman" w:cs="Times New Roman"/>
          <w:szCs w:val="24"/>
        </w:rPr>
        <w:t xml:space="preserve"> για να πάρουν μέρος διά</w:t>
      </w:r>
      <w:r>
        <w:rPr>
          <w:rFonts w:eastAsia="Times New Roman" w:cs="Times New Roman"/>
          <w:szCs w:val="24"/>
        </w:rPr>
        <w:t xml:space="preserve">φοροι </w:t>
      </w:r>
      <w:r>
        <w:rPr>
          <w:rFonts w:eastAsia="Times New Roman" w:cs="Times New Roman"/>
          <w:szCs w:val="24"/>
        </w:rPr>
        <w:t>«</w:t>
      </w:r>
      <w:r>
        <w:rPr>
          <w:rFonts w:eastAsia="Times New Roman" w:cs="Times New Roman"/>
          <w:szCs w:val="24"/>
        </w:rPr>
        <w:t>κουμπάροι</w:t>
      </w:r>
      <w:r>
        <w:rPr>
          <w:rFonts w:eastAsia="Times New Roman" w:cs="Times New Roman"/>
          <w:szCs w:val="24"/>
        </w:rPr>
        <w:t>»</w:t>
      </w:r>
      <w:r>
        <w:rPr>
          <w:rFonts w:eastAsia="Times New Roman" w:cs="Times New Roman"/>
          <w:szCs w:val="24"/>
        </w:rPr>
        <w:t xml:space="preserve"> και να πάρει τις τέσσερις πρώτες εργολαβίες ο γνωστός κ. Καλογρίτσας, είναι γνωστά.</w:t>
      </w:r>
    </w:p>
    <w:p w14:paraId="74465B29" w14:textId="77777777" w:rsidR="00F20DF6" w:rsidRDefault="00F443B4">
      <w:pPr>
        <w:spacing w:line="600" w:lineRule="auto"/>
        <w:ind w:firstLine="709"/>
        <w:jc w:val="center"/>
        <w:rPr>
          <w:rFonts w:eastAsia="Times New Roman" w:cs="Times New Roman"/>
          <w:szCs w:val="24"/>
        </w:rPr>
      </w:pPr>
      <w:r>
        <w:rPr>
          <w:rFonts w:eastAsia="Times New Roman" w:cs="Times New Roman"/>
          <w:szCs w:val="24"/>
        </w:rPr>
        <w:t>(Θόρυβος από την πτέρυγα του ΣΥΡΙΖΑ)</w:t>
      </w:r>
    </w:p>
    <w:p w14:paraId="74465B2A"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lastRenderedPageBreak/>
        <w:t>Να πείτε στους συναδέλφους του ΣΥΡΙΖΑ που διαμαρτύρονται</w:t>
      </w:r>
      <w:r>
        <w:rPr>
          <w:rFonts w:eastAsia="Times New Roman" w:cs="Times New Roman"/>
          <w:szCs w:val="24"/>
        </w:rPr>
        <w:t>,</w:t>
      </w:r>
      <w:r>
        <w:rPr>
          <w:rFonts w:eastAsia="Times New Roman" w:cs="Times New Roman"/>
          <w:szCs w:val="24"/>
        </w:rPr>
        <w:t xml:space="preserve"> ότι ο κ. Τσίπρας δεν είναι αμέτοχος του αίματος που χύνεται</w:t>
      </w:r>
      <w:r>
        <w:rPr>
          <w:rFonts w:eastAsia="Times New Roman" w:cs="Times New Roman"/>
          <w:szCs w:val="24"/>
        </w:rPr>
        <w:t xml:space="preserve"> σε αυτόν τον δρόμο με τα θανατηφόρα ατυχήματα κάθε εβδομάδα.</w:t>
      </w:r>
    </w:p>
    <w:p w14:paraId="74465B2B"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Το ερώτημα, λοιπόν, που σας αφορά είναι το εξής: Με βάση όσα εγκληματικά έχετε πράξει μέχρι σήμερα, τώρα που μιλάμε, υποθέτουμε ότι εγκρίνει η Ευρωπαϊκή Επιτροπή τον φάκελο και ότι δεν ισχύουν ό</w:t>
      </w:r>
      <w:r>
        <w:rPr>
          <w:rFonts w:eastAsia="Times New Roman" w:cs="Times New Roman"/>
          <w:szCs w:val="24"/>
        </w:rPr>
        <w:t xml:space="preserve">σα ακούσαμε ότι έχει ενστάσεις για τις εκπτώσεις που φτάνουν το 60%, ότι έχει ενστάσεις για την κατάτμηση, διότι εσείς πρώτα κάνατε την κατάτμηση και μετά ήρθε η </w:t>
      </w:r>
      <w:r>
        <w:rPr>
          <w:rFonts w:eastAsia="Times New Roman" w:cs="Times New Roman"/>
          <w:szCs w:val="24"/>
        </w:rPr>
        <w:t>ο</w:t>
      </w:r>
      <w:r>
        <w:rPr>
          <w:rFonts w:eastAsia="Times New Roman" w:cs="Times New Roman"/>
          <w:szCs w:val="24"/>
        </w:rPr>
        <w:t xml:space="preserve">δηγία, ότι το Ελεγκτικό Συνέδριο θα εγκρίνει τις συμβάσεις, ότι θα βρει ο κ. Καλογρίτσας τις </w:t>
      </w:r>
      <w:r>
        <w:rPr>
          <w:rFonts w:eastAsia="Times New Roman" w:cs="Times New Roman"/>
          <w:szCs w:val="24"/>
        </w:rPr>
        <w:t>εγγυητικές, αυτό δεν μας το λέτε.</w:t>
      </w:r>
    </w:p>
    <w:p w14:paraId="74465B2C"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Θα υπογραφούν, λοιπόν, οι συμβάσεις και θα ξεκινήσει το έργο. Εγώ σας λέω το δικό σας σενάριο, που μέχρι τώρα δεν έχετε </w:t>
      </w:r>
      <w:r>
        <w:rPr>
          <w:rFonts w:eastAsia="Times New Roman" w:cs="Times New Roman"/>
          <w:szCs w:val="24"/>
        </w:rPr>
        <w:lastRenderedPageBreak/>
        <w:t>την αξιοπιστία να υπερασπιστείτε. Μπορείτε να μας πείτε πότε θα τελειώσει το έργο; Σαράντα δύο μήνες ε</w:t>
      </w:r>
      <w:r>
        <w:rPr>
          <w:rFonts w:eastAsia="Times New Roman" w:cs="Times New Roman"/>
          <w:szCs w:val="24"/>
        </w:rPr>
        <w:t xml:space="preserve">ίναι οι προβλέψεις των συμβάσεων και εν πάση </w:t>
      </w:r>
      <w:proofErr w:type="spellStart"/>
      <w:r>
        <w:rPr>
          <w:rFonts w:eastAsia="Times New Roman" w:cs="Times New Roman"/>
          <w:szCs w:val="24"/>
        </w:rPr>
        <w:t>περιπτώσει</w:t>
      </w:r>
      <w:proofErr w:type="spellEnd"/>
      <w:r>
        <w:rPr>
          <w:rFonts w:eastAsia="Times New Roman" w:cs="Times New Roman"/>
          <w:szCs w:val="24"/>
        </w:rPr>
        <w:t>, δεν είμαστε και σίγουροι ότι οι δεσμεύσεις των εργολάβων ισχύουν, διότι υπάρχει το γνωστό εννεάμηνο.</w:t>
      </w:r>
    </w:p>
    <w:p w14:paraId="74465B2D" w14:textId="77777777" w:rsidR="00F20DF6" w:rsidRDefault="00F443B4">
      <w:pPr>
        <w:spacing w:line="600" w:lineRule="auto"/>
        <w:ind w:firstLine="709"/>
        <w:jc w:val="center"/>
        <w:rPr>
          <w:rFonts w:eastAsia="Times New Roman" w:cs="Times New Roman"/>
          <w:szCs w:val="24"/>
        </w:rPr>
      </w:pPr>
      <w:r>
        <w:rPr>
          <w:rFonts w:eastAsia="Times New Roman" w:cs="Times New Roman"/>
          <w:szCs w:val="24"/>
        </w:rPr>
        <w:t>(Θόρυβος από την πτέρυγα του ΣΥΡΙΖΑ)</w:t>
      </w:r>
    </w:p>
    <w:p w14:paraId="74465B2E"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Κατά συνέπεια, όταν θα φτάσουμε στο 2023, το ΕΣΠΑ θα έχει ολο</w:t>
      </w:r>
      <w:r>
        <w:rPr>
          <w:rFonts w:eastAsia="Times New Roman" w:cs="Times New Roman"/>
          <w:szCs w:val="24"/>
        </w:rPr>
        <w:t>κληρωθεί. Θα έχει υπερβεί και τον τύπο «ν+2». Άρα, κινδυνεύει και η χρηματοδότηση του έργου. Αυτά μπορείτε να τα εξηγήσετε στους πολίτες;</w:t>
      </w:r>
    </w:p>
    <w:p w14:paraId="74465B2F"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Επαναλαμβάνω ότι, ακόμα και με το δικό σας, το καλύτερο σενάριο, που χρεώνεστε τρία χρόνια καθυστέρηση, που χρεώνεστε </w:t>
      </w:r>
      <w:r>
        <w:rPr>
          <w:rFonts w:eastAsia="Times New Roman" w:cs="Times New Roman"/>
          <w:szCs w:val="24"/>
        </w:rPr>
        <w:t xml:space="preserve">την εγκληματική πράξη της ακύρωσης του έργου, φτάσαμε σήμερα </w:t>
      </w:r>
      <w:r>
        <w:rPr>
          <w:rFonts w:eastAsia="Times New Roman" w:cs="Times New Roman"/>
          <w:szCs w:val="24"/>
        </w:rPr>
        <w:lastRenderedPageBreak/>
        <w:t>εδώ. Μπορείτε να μας πείτε τι θα γίνει το έργο, να το ξέρουν οι πολίτες; Αυτό είναι το ερώτημα. Σε αυτά δεν απαντάτε.</w:t>
      </w:r>
    </w:p>
    <w:p w14:paraId="74465B30"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74465B31" w14:textId="77777777" w:rsidR="00F20DF6" w:rsidRDefault="00F443B4">
      <w:pPr>
        <w:tabs>
          <w:tab w:val="left" w:pos="2820"/>
        </w:tabs>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Κύριε Υπουργέ, έχε</w:t>
      </w:r>
      <w:r>
        <w:rPr>
          <w:rFonts w:eastAsia="Times New Roman"/>
          <w:szCs w:val="24"/>
        </w:rPr>
        <w:t>τε τον λόγο.</w:t>
      </w:r>
    </w:p>
    <w:p w14:paraId="74465B32" w14:textId="77777777" w:rsidR="00F20DF6" w:rsidRDefault="00F443B4">
      <w:pPr>
        <w:tabs>
          <w:tab w:val="left" w:pos="2820"/>
        </w:tabs>
        <w:spacing w:line="600" w:lineRule="auto"/>
        <w:ind w:firstLine="720"/>
        <w:jc w:val="both"/>
        <w:rPr>
          <w:rFonts w:eastAsia="Times New Roman"/>
          <w:szCs w:val="24"/>
        </w:rPr>
      </w:pPr>
      <w:r>
        <w:rPr>
          <w:rFonts w:eastAsia="Times New Roman"/>
          <w:b/>
          <w:szCs w:val="24"/>
        </w:rPr>
        <w:t>ΧΡΗΣΤΟΣ ΣΠΙΡΤΖΗΣ (Υπουργός Υποδομών και Μεταφορών):</w:t>
      </w:r>
      <w:r>
        <w:rPr>
          <w:rFonts w:eastAsia="Times New Roman"/>
          <w:szCs w:val="24"/>
        </w:rPr>
        <w:t xml:space="preserve"> Κύριε Πρόεδρε, να μην μετράει ο χρόνος σας παρακαλώ στην απάντηση, γιατί μπήκε και ο Κώστας Σκανδαλίδης μέσα στην Αίθουσα. </w:t>
      </w:r>
    </w:p>
    <w:p w14:paraId="74465B33" w14:textId="77777777" w:rsidR="00F20DF6" w:rsidRDefault="00F443B4">
      <w:pPr>
        <w:tabs>
          <w:tab w:val="left" w:pos="2820"/>
        </w:tabs>
        <w:spacing w:line="600" w:lineRule="auto"/>
        <w:ind w:firstLine="720"/>
        <w:jc w:val="both"/>
        <w:rPr>
          <w:rFonts w:eastAsia="Times New Roman"/>
          <w:szCs w:val="24"/>
        </w:rPr>
      </w:pPr>
      <w:r>
        <w:rPr>
          <w:rFonts w:eastAsia="Times New Roman"/>
          <w:szCs w:val="24"/>
        </w:rPr>
        <w:t xml:space="preserve">Πρώην σύντροφε, Γιάννη Κουτσούκο, όταν στήνονταν τα καρτέλ των </w:t>
      </w:r>
      <w:r>
        <w:rPr>
          <w:rFonts w:eastAsia="Times New Roman"/>
          <w:szCs w:val="24"/>
        </w:rPr>
        <w:t>εργολάβων και εμείς τα λέγαμε αυτά, εσείς μας σφάζατε σαν συνδικαλιστής στο Τεχνικό Επιμελητήριο</w:t>
      </w:r>
      <w:r>
        <w:rPr>
          <w:rFonts w:eastAsia="Times New Roman"/>
          <w:szCs w:val="24"/>
        </w:rPr>
        <w:t>,</w:t>
      </w:r>
      <w:r>
        <w:rPr>
          <w:rFonts w:eastAsia="Times New Roman"/>
          <w:szCs w:val="24"/>
        </w:rPr>
        <w:t xml:space="preserve"> στηρίζοντας όσους στήνανε τα καρτέλ των εργολάβων και των </w:t>
      </w:r>
      <w:r>
        <w:rPr>
          <w:rFonts w:eastAsia="Times New Roman"/>
          <w:szCs w:val="24"/>
        </w:rPr>
        <w:t>«</w:t>
      </w:r>
      <w:r>
        <w:rPr>
          <w:rFonts w:eastAsia="Times New Roman"/>
          <w:szCs w:val="24"/>
        </w:rPr>
        <w:t>κουμπάρων</w:t>
      </w:r>
      <w:r>
        <w:rPr>
          <w:rFonts w:eastAsia="Times New Roman"/>
          <w:szCs w:val="24"/>
        </w:rPr>
        <w:t>»</w:t>
      </w:r>
      <w:r>
        <w:rPr>
          <w:rFonts w:eastAsia="Times New Roman"/>
          <w:szCs w:val="24"/>
        </w:rPr>
        <w:t xml:space="preserve">, επειδή </w:t>
      </w:r>
      <w:r>
        <w:rPr>
          <w:rFonts w:eastAsia="Times New Roman"/>
          <w:szCs w:val="24"/>
        </w:rPr>
        <w:lastRenderedPageBreak/>
        <w:t xml:space="preserve">κάνετε ότι δεν μας ξέρετε. Τότε ήσασταν και υπεύθυνος, αν θυμάμαι καλά, για τις </w:t>
      </w:r>
      <w:r>
        <w:rPr>
          <w:rFonts w:eastAsia="Times New Roman"/>
          <w:szCs w:val="24"/>
        </w:rPr>
        <w:t xml:space="preserve">εκλογές του ΤΕΕ. Καλά θυμάμαι γι’ αυτό όλο που περιγράφετε. </w:t>
      </w:r>
    </w:p>
    <w:p w14:paraId="74465B34" w14:textId="77777777" w:rsidR="00F20DF6" w:rsidRDefault="00F443B4">
      <w:pPr>
        <w:tabs>
          <w:tab w:val="left" w:pos="2820"/>
        </w:tabs>
        <w:spacing w:line="600" w:lineRule="auto"/>
        <w:ind w:firstLine="720"/>
        <w:jc w:val="both"/>
        <w:rPr>
          <w:rFonts w:eastAsia="Times New Roman"/>
          <w:szCs w:val="24"/>
        </w:rPr>
      </w:pPr>
      <w:r>
        <w:rPr>
          <w:rFonts w:eastAsia="Times New Roman"/>
          <w:szCs w:val="24"/>
        </w:rPr>
        <w:t>Πάμε τώρα στο παρακάτω. Πρώτο και σημαντικό</w:t>
      </w:r>
      <w:r>
        <w:rPr>
          <w:rFonts w:eastAsia="Times New Roman"/>
          <w:szCs w:val="24"/>
        </w:rPr>
        <w:t>,</w:t>
      </w:r>
      <w:r>
        <w:rPr>
          <w:rFonts w:eastAsia="Times New Roman"/>
          <w:szCs w:val="24"/>
        </w:rPr>
        <w:t xml:space="preserve"> για να δείτε την </w:t>
      </w:r>
      <w:proofErr w:type="spellStart"/>
      <w:r>
        <w:rPr>
          <w:rFonts w:eastAsia="Times New Roman"/>
          <w:szCs w:val="24"/>
        </w:rPr>
        <w:t>εγκληματικότατη</w:t>
      </w:r>
      <w:proofErr w:type="spellEnd"/>
      <w:r>
        <w:rPr>
          <w:rFonts w:eastAsia="Times New Roman"/>
          <w:szCs w:val="24"/>
        </w:rPr>
        <w:t xml:space="preserve"> πράξη που κάνατε βγάζοντας αυτό το τμήμα έξω από την παραχώρηση. Κι επειδή λαϊκίζετε -κι εγώ τελείωσα το ίδιο σχολείο με εσάς- το αίμα που πέφτει στο Πάτρα-Πύργος βαραίνει τα δικά σας χέρια</w:t>
      </w:r>
      <w:r>
        <w:rPr>
          <w:rFonts w:eastAsia="Times New Roman"/>
          <w:szCs w:val="24"/>
        </w:rPr>
        <w:t>,</w:t>
      </w:r>
      <w:r>
        <w:rPr>
          <w:rFonts w:eastAsia="Times New Roman"/>
          <w:szCs w:val="24"/>
        </w:rPr>
        <w:t xml:space="preserve"> που βγάλατε το τμήμα. Και θα εξ</w:t>
      </w:r>
      <w:r>
        <w:rPr>
          <w:rFonts w:eastAsia="Times New Roman"/>
          <w:szCs w:val="24"/>
        </w:rPr>
        <w:t>ηγήσω γιατί. Από την στιγμή που το βγάλατε, λοιπόν, ξαναμπήκε στη φάση είτε πηγαίναμε με έναν διαγωνισμό είτε με δύο, στην κρίση των οργάνων της Ευρωπαϊκής Επιτροπής, όχι με τους όρους του 2006 και του 2007, που το είχε βάλει ο κ. Σουφλιάς, με λάθος στοιχε</w:t>
      </w:r>
      <w:r>
        <w:rPr>
          <w:rFonts w:eastAsia="Times New Roman"/>
          <w:szCs w:val="24"/>
        </w:rPr>
        <w:t xml:space="preserve">ία, αλλά με τους όρους του σήμερα. </w:t>
      </w:r>
    </w:p>
    <w:p w14:paraId="74465B35" w14:textId="77777777" w:rsidR="00F20DF6" w:rsidRDefault="00F443B4">
      <w:pPr>
        <w:tabs>
          <w:tab w:val="left" w:pos="2820"/>
        </w:tabs>
        <w:spacing w:line="600" w:lineRule="auto"/>
        <w:ind w:firstLine="720"/>
        <w:jc w:val="both"/>
        <w:rPr>
          <w:rFonts w:eastAsia="Times New Roman"/>
          <w:szCs w:val="24"/>
        </w:rPr>
      </w:pPr>
      <w:r>
        <w:rPr>
          <w:rFonts w:eastAsia="Times New Roman"/>
          <w:szCs w:val="24"/>
        </w:rPr>
        <w:lastRenderedPageBreak/>
        <w:t>Λ</w:t>
      </w:r>
      <w:r>
        <w:rPr>
          <w:rFonts w:eastAsia="Times New Roman"/>
          <w:szCs w:val="24"/>
        </w:rPr>
        <w:t xml:space="preserve">αϊκίζετε, επίσης, όταν λέτε ότι η </w:t>
      </w:r>
      <w:r>
        <w:rPr>
          <w:rFonts w:eastAsia="Times New Roman"/>
          <w:szCs w:val="24"/>
        </w:rPr>
        <w:t>ο</w:t>
      </w:r>
      <w:r>
        <w:rPr>
          <w:rFonts w:eastAsia="Times New Roman"/>
          <w:szCs w:val="24"/>
        </w:rPr>
        <w:t xml:space="preserve">δηγία βγήκε μετά τον διαγωνισμό. Όχι. Η </w:t>
      </w:r>
      <w:r>
        <w:rPr>
          <w:rFonts w:eastAsia="Times New Roman"/>
          <w:szCs w:val="24"/>
        </w:rPr>
        <w:t>ο</w:t>
      </w:r>
      <w:r>
        <w:rPr>
          <w:rFonts w:eastAsia="Times New Roman"/>
          <w:szCs w:val="24"/>
        </w:rPr>
        <w:t xml:space="preserve">δηγία είχε βγει όταν ψηφίσατε τον νόμο Χατζηδάκη και αντί να εναρμονίσετε την ελληνική νομοθεσία με τις νέες </w:t>
      </w:r>
      <w:r>
        <w:rPr>
          <w:rFonts w:eastAsia="Times New Roman"/>
          <w:szCs w:val="24"/>
        </w:rPr>
        <w:t>ο</w:t>
      </w:r>
      <w:r>
        <w:rPr>
          <w:rFonts w:eastAsia="Times New Roman"/>
          <w:szCs w:val="24"/>
        </w:rPr>
        <w:t>δηγίες, την εναρμονίσατε με τις π</w:t>
      </w:r>
      <w:r>
        <w:rPr>
          <w:rFonts w:eastAsia="Times New Roman"/>
          <w:szCs w:val="24"/>
        </w:rPr>
        <w:t xml:space="preserve">αλιές, υπηρετώντας νεοφιλελεύθερες λογικές. </w:t>
      </w:r>
    </w:p>
    <w:p w14:paraId="74465B36" w14:textId="77777777" w:rsidR="00F20DF6" w:rsidRDefault="00F443B4">
      <w:pPr>
        <w:tabs>
          <w:tab w:val="left" w:pos="2820"/>
        </w:tabs>
        <w:spacing w:line="600" w:lineRule="auto"/>
        <w:ind w:firstLine="720"/>
        <w:jc w:val="both"/>
        <w:rPr>
          <w:rFonts w:eastAsia="Times New Roman"/>
          <w:szCs w:val="24"/>
        </w:rPr>
      </w:pPr>
      <w:r>
        <w:rPr>
          <w:rFonts w:eastAsia="Times New Roman"/>
          <w:szCs w:val="24"/>
        </w:rPr>
        <w:t>Πάμε τώρα</w:t>
      </w:r>
      <w:r>
        <w:rPr>
          <w:rFonts w:eastAsia="Times New Roman"/>
          <w:szCs w:val="24"/>
        </w:rPr>
        <w:t>.</w:t>
      </w:r>
      <w:r>
        <w:rPr>
          <w:rFonts w:eastAsia="Times New Roman"/>
          <w:szCs w:val="24"/>
        </w:rPr>
        <w:t xml:space="preserve"> </w:t>
      </w:r>
      <w:r>
        <w:rPr>
          <w:rFonts w:eastAsia="Times New Roman"/>
          <w:szCs w:val="24"/>
        </w:rPr>
        <w:t>Τ</w:t>
      </w:r>
      <w:r>
        <w:rPr>
          <w:rFonts w:eastAsia="Times New Roman"/>
          <w:szCs w:val="24"/>
        </w:rPr>
        <w:t>ι κάνατε; Ποιο είναι το έγκλημα; Το έγκλημα, λοιπόν, είναι ότι</w:t>
      </w:r>
      <w:r>
        <w:rPr>
          <w:rFonts w:eastAsia="Times New Roman"/>
          <w:szCs w:val="24"/>
        </w:rPr>
        <w:t>,</w:t>
      </w:r>
      <w:r>
        <w:rPr>
          <w:rFonts w:eastAsia="Times New Roman"/>
          <w:szCs w:val="24"/>
        </w:rPr>
        <w:t xml:space="preserve"> σύμφωνα με τις νέες προδιαγραφές της Ευρωπαϊκής Επιτροπής, ένα έργο, ειδικά οδοποιίας, κρίνεται όταν το όριο ημερησίως είναι στις είκοσ</w:t>
      </w:r>
      <w:r>
        <w:rPr>
          <w:rFonts w:eastAsia="Times New Roman"/>
          <w:szCs w:val="24"/>
        </w:rPr>
        <w:t xml:space="preserve">ι χιλιάδες οχήματα η μέση κυκλοφορία. Κατ’ εξαίρεση για την Ελλάδα είναι στις δεκαπέντε χιλιάδες οχήματα. </w:t>
      </w:r>
    </w:p>
    <w:p w14:paraId="74465B37" w14:textId="77777777" w:rsidR="00F20DF6" w:rsidRDefault="00F443B4">
      <w:pPr>
        <w:tabs>
          <w:tab w:val="left" w:pos="2820"/>
        </w:tabs>
        <w:spacing w:line="600" w:lineRule="auto"/>
        <w:ind w:firstLine="720"/>
        <w:jc w:val="both"/>
        <w:rPr>
          <w:rFonts w:eastAsia="Times New Roman"/>
          <w:szCs w:val="24"/>
        </w:rPr>
      </w:pPr>
      <w:r>
        <w:rPr>
          <w:rFonts w:eastAsia="Times New Roman"/>
          <w:szCs w:val="24"/>
        </w:rPr>
        <w:t xml:space="preserve">Επομένως, για να καταλάβετε και για ποιον λόγο είναι η καθυστέρηση </w:t>
      </w:r>
      <w:r>
        <w:rPr>
          <w:rFonts w:eastAsia="Times New Roman"/>
          <w:szCs w:val="24"/>
        </w:rPr>
        <w:t>-</w:t>
      </w:r>
      <w:r>
        <w:rPr>
          <w:rFonts w:eastAsia="Times New Roman"/>
          <w:szCs w:val="24"/>
        </w:rPr>
        <w:t>γιατί υπάρχει καθυστέρηση</w:t>
      </w:r>
      <w:r>
        <w:rPr>
          <w:rFonts w:eastAsia="Times New Roman"/>
          <w:szCs w:val="24"/>
        </w:rPr>
        <w:t xml:space="preserve">- </w:t>
      </w:r>
      <w:r>
        <w:rPr>
          <w:rFonts w:eastAsia="Times New Roman"/>
          <w:szCs w:val="24"/>
        </w:rPr>
        <w:t>αν σήμερα πηγαίναμε να κά</w:t>
      </w:r>
      <w:r>
        <w:rPr>
          <w:rFonts w:eastAsia="Times New Roman"/>
          <w:szCs w:val="24"/>
        </w:rPr>
        <w:lastRenderedPageBreak/>
        <w:t xml:space="preserve">νουμε τους αυτοκινητόδρομους </w:t>
      </w:r>
      <w:r>
        <w:rPr>
          <w:rFonts w:eastAsia="Times New Roman"/>
          <w:szCs w:val="24"/>
        </w:rPr>
        <w:t xml:space="preserve">και να τους αξιολογήσει η Ευρωπαϊκή Επιτροπή όλους, το 35% των αυτοκινητοδρόμων θα μπορούσαν να ενταχθούν. </w:t>
      </w:r>
    </w:p>
    <w:p w14:paraId="74465B38"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14:paraId="74465B39" w14:textId="77777777" w:rsidR="00F20DF6" w:rsidRDefault="00F443B4">
      <w:pPr>
        <w:tabs>
          <w:tab w:val="left" w:pos="2820"/>
        </w:tabs>
        <w:spacing w:line="600" w:lineRule="auto"/>
        <w:ind w:firstLine="720"/>
        <w:jc w:val="both"/>
        <w:rPr>
          <w:rFonts w:eastAsia="Times New Roman"/>
          <w:szCs w:val="24"/>
        </w:rPr>
      </w:pPr>
      <w:r>
        <w:rPr>
          <w:rFonts w:eastAsia="Times New Roman"/>
          <w:szCs w:val="24"/>
        </w:rPr>
        <w:t>Κύριε Πρόεδρε, αν συμφωνεί και ο συνάδελφος, να έχω την ανοχή γι</w:t>
      </w:r>
      <w:r>
        <w:rPr>
          <w:rFonts w:eastAsia="Times New Roman"/>
          <w:szCs w:val="24"/>
        </w:rPr>
        <w:t xml:space="preserve">α να συνεννοηθούμε εδώ μέσα και να έχουμε όλοι τον ίδιο βαθμό ενημέρωσης. </w:t>
      </w:r>
    </w:p>
    <w:p w14:paraId="74465B3A" w14:textId="77777777" w:rsidR="00F20DF6" w:rsidRDefault="00F443B4">
      <w:pPr>
        <w:tabs>
          <w:tab w:val="left" w:pos="2820"/>
        </w:tabs>
        <w:spacing w:line="600" w:lineRule="auto"/>
        <w:ind w:firstLine="720"/>
        <w:jc w:val="both"/>
        <w:rPr>
          <w:rFonts w:eastAsia="Times New Roman"/>
          <w:szCs w:val="24"/>
        </w:rPr>
      </w:pPr>
      <w:r>
        <w:rPr>
          <w:rFonts w:eastAsia="Times New Roman"/>
          <w:szCs w:val="24"/>
        </w:rPr>
        <w:t>Ήρθαν, λοιπόν, κι έγινε από την αρχή μελέτη αξιολόγησης κόστους-οφέλους και αιτιολόγηση αν αυτό το έργο είναι βιώσιμο</w:t>
      </w:r>
      <w:r>
        <w:rPr>
          <w:rFonts w:eastAsia="Times New Roman"/>
          <w:szCs w:val="24"/>
        </w:rPr>
        <w:t>,</w:t>
      </w:r>
      <w:r>
        <w:rPr>
          <w:rFonts w:eastAsia="Times New Roman"/>
          <w:szCs w:val="24"/>
        </w:rPr>
        <w:t xml:space="preserve"> για να το εγκρίνει η Ευρωπαϊκή Επιτροπή. Οι κυκλοφοριακοί φόρτ</w:t>
      </w:r>
      <w:r>
        <w:rPr>
          <w:rFonts w:eastAsia="Times New Roman"/>
          <w:szCs w:val="24"/>
        </w:rPr>
        <w:t xml:space="preserve">οι έχουν μειωθεί πάρα πολύ σε σχέση με αυτό που είχε δηλωθεί το 2006 και το 2007, το ξέρετε αυτό γιατί και δεν είναι ανάγκη να το </w:t>
      </w:r>
      <w:r>
        <w:rPr>
          <w:rFonts w:eastAsia="Times New Roman"/>
          <w:szCs w:val="24"/>
        </w:rPr>
        <w:lastRenderedPageBreak/>
        <w:t>λέμε και επίσημα πόσο φερέγγυα ήταν τα στοιχεία του 2006 και του 2007 και γι’ αυτό βγήκανε και τμήματα του φυσικού αντικειμένο</w:t>
      </w:r>
      <w:r>
        <w:rPr>
          <w:rFonts w:eastAsia="Times New Roman"/>
          <w:szCs w:val="24"/>
        </w:rPr>
        <w:t>υ των αυτοκινητοδρόμων και στην Ολυμπία και στον Ε65 έξω. Και γι’ αυτό ο Ε65</w:t>
      </w:r>
      <w:r>
        <w:rPr>
          <w:rFonts w:eastAsia="Times New Roman"/>
          <w:szCs w:val="24"/>
        </w:rPr>
        <w:t>,</w:t>
      </w:r>
      <w:r>
        <w:rPr>
          <w:rFonts w:eastAsia="Times New Roman"/>
          <w:szCs w:val="24"/>
        </w:rPr>
        <w:t xml:space="preserve"> ταλαιπωρεί</w:t>
      </w:r>
      <w:r>
        <w:rPr>
          <w:rFonts w:eastAsia="Times New Roman"/>
          <w:szCs w:val="24"/>
        </w:rPr>
        <w:t>ται</w:t>
      </w:r>
      <w:r>
        <w:rPr>
          <w:rFonts w:eastAsia="Times New Roman"/>
          <w:szCs w:val="24"/>
        </w:rPr>
        <w:t xml:space="preserve"> η χώρα για να ξεκινήσει, για τους ίδιους λόγους, για τα εγκλήματα που έγιναν. </w:t>
      </w:r>
    </w:p>
    <w:p w14:paraId="74465B3B" w14:textId="77777777" w:rsidR="00F20DF6" w:rsidRDefault="00F443B4">
      <w:pPr>
        <w:tabs>
          <w:tab w:val="left" w:pos="2820"/>
        </w:tabs>
        <w:spacing w:line="600" w:lineRule="auto"/>
        <w:ind w:firstLine="720"/>
        <w:jc w:val="both"/>
        <w:rPr>
          <w:rFonts w:eastAsia="Times New Roman"/>
          <w:szCs w:val="24"/>
        </w:rPr>
      </w:pPr>
      <w:r>
        <w:rPr>
          <w:rFonts w:eastAsia="Times New Roman"/>
          <w:szCs w:val="24"/>
        </w:rPr>
        <w:t>Πάμε, λοιπόν, τώρα στο παρακάτω. Γίνονται οι αιτήσεις χρηματοδότησης και ζητάει η Ευρ</w:t>
      </w:r>
      <w:r>
        <w:rPr>
          <w:rFonts w:eastAsia="Times New Roman"/>
          <w:szCs w:val="24"/>
        </w:rPr>
        <w:t>ωπαϊκή Επιτροπή όλη τη διαδικασία</w:t>
      </w:r>
      <w:r>
        <w:rPr>
          <w:rFonts w:eastAsia="Times New Roman"/>
          <w:szCs w:val="24"/>
        </w:rPr>
        <w:t>,</w:t>
      </w:r>
      <w:r>
        <w:rPr>
          <w:rFonts w:eastAsia="Times New Roman"/>
          <w:szCs w:val="24"/>
        </w:rPr>
        <w:t xml:space="preserve"> για να αποδείξει κανείς ότι βγαίνει το έργο με τις δεκαπέντε χιλιάδες. Γι’ αυτή τη δουλειά η Ευρωπαϊκή Επιτροπή έχει τον φορέα </w:t>
      </w:r>
      <w:r>
        <w:rPr>
          <w:rFonts w:eastAsia="Times New Roman"/>
          <w:szCs w:val="24"/>
        </w:rPr>
        <w:t>«</w:t>
      </w:r>
      <w:r>
        <w:rPr>
          <w:rFonts w:eastAsia="Times New Roman"/>
          <w:szCs w:val="24"/>
          <w:lang w:val="en-US"/>
        </w:rPr>
        <w:t>JASPERS</w:t>
      </w:r>
      <w:r>
        <w:rPr>
          <w:rFonts w:eastAsia="Times New Roman"/>
          <w:szCs w:val="24"/>
        </w:rPr>
        <w:t>»</w:t>
      </w:r>
      <w:r>
        <w:rPr>
          <w:rFonts w:eastAsia="Times New Roman"/>
          <w:szCs w:val="24"/>
        </w:rPr>
        <w:t xml:space="preserve">. Ο φορέας </w:t>
      </w:r>
      <w:r>
        <w:rPr>
          <w:rFonts w:eastAsia="Times New Roman"/>
          <w:szCs w:val="24"/>
        </w:rPr>
        <w:t>«</w:t>
      </w:r>
      <w:r>
        <w:rPr>
          <w:rFonts w:eastAsia="Times New Roman"/>
          <w:szCs w:val="24"/>
          <w:lang w:val="en-US"/>
        </w:rPr>
        <w:t>JASPERS</w:t>
      </w:r>
      <w:r>
        <w:rPr>
          <w:rFonts w:eastAsia="Times New Roman"/>
          <w:szCs w:val="24"/>
        </w:rPr>
        <w:t>»</w:t>
      </w:r>
      <w:r>
        <w:rPr>
          <w:rFonts w:eastAsia="Times New Roman"/>
          <w:szCs w:val="24"/>
        </w:rPr>
        <w:t xml:space="preserve"> για τις Βρυξέλλες είναι ο τεχνικός σύμβουλος στον οποίο η Ευρωπα</w:t>
      </w:r>
      <w:r>
        <w:rPr>
          <w:rFonts w:eastAsia="Times New Roman"/>
          <w:szCs w:val="24"/>
        </w:rPr>
        <w:t xml:space="preserve">ϊκή Ένωση αναθέτει τον έλεγχο των αιτήσεων χρηματοδότησης. Η ομάδα </w:t>
      </w:r>
      <w:r>
        <w:rPr>
          <w:rFonts w:eastAsia="Times New Roman"/>
          <w:szCs w:val="24"/>
        </w:rPr>
        <w:t>«</w:t>
      </w:r>
      <w:r>
        <w:rPr>
          <w:rFonts w:eastAsia="Times New Roman"/>
          <w:szCs w:val="24"/>
          <w:lang w:val="en-US"/>
        </w:rPr>
        <w:t>JASPERS</w:t>
      </w:r>
      <w:r>
        <w:rPr>
          <w:rFonts w:eastAsia="Times New Roman"/>
          <w:szCs w:val="24"/>
        </w:rPr>
        <w:t>»</w:t>
      </w:r>
      <w:r>
        <w:rPr>
          <w:rFonts w:eastAsia="Times New Roman"/>
          <w:szCs w:val="24"/>
        </w:rPr>
        <w:t xml:space="preserve"> κατά τη διάρκεια του ελέγχου ενημέρωσε τη Διαχειριστική Αρχή και τη </w:t>
      </w:r>
      <w:r>
        <w:rPr>
          <w:rFonts w:eastAsia="Times New Roman"/>
          <w:szCs w:val="24"/>
        </w:rPr>
        <w:lastRenderedPageBreak/>
        <w:t xml:space="preserve">Διεύθυνση Οδικών Υποδομών του Υπουργείου -η Διαχειριστική Αρχή είναι στο Υπουργείο Ανάπτυξης, η άλλη είναι στο </w:t>
      </w:r>
      <w:r>
        <w:rPr>
          <w:rFonts w:eastAsia="Times New Roman"/>
          <w:szCs w:val="24"/>
        </w:rPr>
        <w:t>Μεταφορών- ότι απαιτείται, σύμφωνα με την τακτική</w:t>
      </w:r>
      <w:r>
        <w:rPr>
          <w:rFonts w:eastAsia="Times New Roman"/>
          <w:szCs w:val="24"/>
        </w:rPr>
        <w:t>,</w:t>
      </w:r>
      <w:r>
        <w:rPr>
          <w:rFonts w:eastAsia="Times New Roman"/>
          <w:szCs w:val="24"/>
        </w:rPr>
        <w:t xml:space="preserve"> που εφαρμ</w:t>
      </w:r>
      <w:r>
        <w:rPr>
          <w:rFonts w:eastAsia="Times New Roman"/>
          <w:szCs w:val="24"/>
        </w:rPr>
        <w:t>οζό</w:t>
      </w:r>
      <w:r>
        <w:rPr>
          <w:rFonts w:eastAsia="Times New Roman"/>
          <w:szCs w:val="24"/>
        </w:rPr>
        <w:t>ταν για τη νέα προγραμματική περίοδο από τις υπηρεσίες της Ευρωπαϊκής Επιτροπής για όλες τις χώρες για τα συγχρηματοδοτούμενα έργα, να αξιολογηθεί και συμπληρωματικό σενάριο του νέου οδικού άξο</w:t>
      </w:r>
      <w:r>
        <w:rPr>
          <w:rFonts w:eastAsia="Times New Roman"/>
          <w:szCs w:val="24"/>
        </w:rPr>
        <w:t>να Πάτρα-Πύργος</w:t>
      </w:r>
      <w:r>
        <w:rPr>
          <w:rFonts w:eastAsia="Times New Roman"/>
          <w:szCs w:val="24"/>
        </w:rPr>
        <w:t>,</w:t>
      </w:r>
      <w:r>
        <w:rPr>
          <w:rFonts w:eastAsia="Times New Roman"/>
          <w:szCs w:val="24"/>
        </w:rPr>
        <w:t xml:space="preserve"> με μειωμένα γεωμετρικά χαρακτηριστικά, καθώς και σενάριο αναβάθμισης του υπάρχοντα άξονα.</w:t>
      </w:r>
    </w:p>
    <w:p w14:paraId="74465B3C" w14:textId="77777777" w:rsidR="00F20DF6" w:rsidRDefault="00F443B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Με δύο λόγια, όχι μόνο να αποδείξει τη βιωσιμότητα αυτού που πηγαίναμε να κάνουμε, δηλαδή αυτοκινητόδρομο με δύο λωρίδες και ΛΕΑ ανά κατεύθυνση και διάζωμα στη μέση, αλλά να τρέξει ένα δεύτερο σενάριο -γιατί κατά τη γνώμη τους μπορεί να μην έβγαινε- που δε</w:t>
      </w:r>
      <w:r>
        <w:rPr>
          <w:rFonts w:eastAsia="Times New Roman" w:cs="Times New Roman"/>
          <w:szCs w:val="24"/>
        </w:rPr>
        <w:t xml:space="preserve">ν θα ήταν με διάζωμα στη μέση, αλλά θα ήταν μία λωρίδα </w:t>
      </w:r>
      <w:r>
        <w:rPr>
          <w:rFonts w:eastAsia="Times New Roman" w:cs="Times New Roman"/>
          <w:szCs w:val="24"/>
        </w:rPr>
        <w:lastRenderedPageBreak/>
        <w:t xml:space="preserve">και ΛΕΑ από τη μία μεριά και μία λωρίδα και ΛΕΑ από την άλλη ή θα ήταν να φτιάξουμε λίγο τον υπάρχοντα δρόμο. </w:t>
      </w:r>
    </w:p>
    <w:p w14:paraId="74465B3D" w14:textId="77777777" w:rsidR="00F20DF6" w:rsidRDefault="00F443B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Αυτό θέλατε για τον δρόμο Πάτρα-Πύργος; Αυτό θέλατε, για να καταλάβετε τις συνέπειες της </w:t>
      </w:r>
      <w:proofErr w:type="spellStart"/>
      <w:r>
        <w:rPr>
          <w:rFonts w:eastAsia="Times New Roman" w:cs="Times New Roman"/>
          <w:szCs w:val="24"/>
        </w:rPr>
        <w:t>α</w:t>
      </w:r>
      <w:r>
        <w:rPr>
          <w:rFonts w:eastAsia="Times New Roman" w:cs="Times New Roman"/>
          <w:szCs w:val="24"/>
        </w:rPr>
        <w:t>πένταξης</w:t>
      </w:r>
      <w:proofErr w:type="spellEnd"/>
      <w:r>
        <w:rPr>
          <w:rFonts w:eastAsia="Times New Roman" w:cs="Times New Roman"/>
          <w:szCs w:val="24"/>
        </w:rPr>
        <w:t xml:space="preserve">; </w:t>
      </w:r>
    </w:p>
    <w:p w14:paraId="74465B3E" w14:textId="77777777" w:rsidR="00F20DF6" w:rsidRDefault="00F443B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Όλο αυτό το διάστημα, λοιπόν, οι </w:t>
      </w:r>
      <w:r>
        <w:rPr>
          <w:rFonts w:eastAsia="Times New Roman" w:cs="Times New Roman"/>
          <w:szCs w:val="24"/>
        </w:rPr>
        <w:t>υ</w:t>
      </w:r>
      <w:r>
        <w:rPr>
          <w:rFonts w:eastAsia="Times New Roman" w:cs="Times New Roman"/>
          <w:szCs w:val="24"/>
        </w:rPr>
        <w:t xml:space="preserve">πηρεσίες και του Υπουργείου Ανάπτυξης και του Υπουργείου Υποδομών έκαναν όλες αυτές τις μελέτες. Έχουμε την έκθεση </w:t>
      </w:r>
      <w:r>
        <w:rPr>
          <w:rFonts w:eastAsia="Times New Roman" w:cs="Times New Roman"/>
          <w:szCs w:val="24"/>
        </w:rPr>
        <w:t>«</w:t>
      </w:r>
      <w:r>
        <w:rPr>
          <w:rFonts w:eastAsia="Times New Roman" w:cs="Times New Roman"/>
          <w:szCs w:val="24"/>
          <w:lang w:val="en-US"/>
        </w:rPr>
        <w:t>JASPERS</w:t>
      </w:r>
      <w:r>
        <w:rPr>
          <w:rFonts w:eastAsia="Times New Roman" w:cs="Times New Roman"/>
          <w:szCs w:val="24"/>
        </w:rPr>
        <w:t>»</w:t>
      </w:r>
      <w:r>
        <w:rPr>
          <w:rFonts w:eastAsia="Times New Roman" w:cs="Times New Roman"/>
          <w:szCs w:val="24"/>
        </w:rPr>
        <w:t xml:space="preserve"> –εδώ είναι, θα την καταθέσω μαζί με όλα τα υπόλοιπα- η οποία είναι θετικότατη, εγκρίνε</w:t>
      </w:r>
      <w:r>
        <w:rPr>
          <w:rFonts w:eastAsia="Times New Roman" w:cs="Times New Roman"/>
          <w:szCs w:val="24"/>
        </w:rPr>
        <w:t xml:space="preserve">ι και αξιολογεί </w:t>
      </w:r>
      <w:proofErr w:type="spellStart"/>
      <w:r>
        <w:rPr>
          <w:rFonts w:eastAsia="Times New Roman" w:cs="Times New Roman"/>
          <w:szCs w:val="24"/>
        </w:rPr>
        <w:t>πολυκριτηριακά</w:t>
      </w:r>
      <w:proofErr w:type="spellEnd"/>
      <w:r>
        <w:rPr>
          <w:rFonts w:eastAsia="Times New Roman" w:cs="Times New Roman"/>
          <w:szCs w:val="24"/>
        </w:rPr>
        <w:t xml:space="preserve"> το κόστος-όφελος του αυτοκινητόδρομου. Μετά από όλη αυτήν την περιπέτεια</w:t>
      </w:r>
      <w:r>
        <w:rPr>
          <w:rFonts w:eastAsia="Times New Roman" w:cs="Times New Roman"/>
          <w:szCs w:val="24"/>
        </w:rPr>
        <w:t>,</w:t>
      </w:r>
      <w:r>
        <w:rPr>
          <w:rFonts w:eastAsia="Times New Roman" w:cs="Times New Roman"/>
          <w:szCs w:val="24"/>
        </w:rPr>
        <w:t xml:space="preserve"> στην οποία εσείς βάλατε τη χώρα, η αίτηση χρηματοδότησης έφυγε από το Υπουργείο Οικονομίας στις 12 Δεκεμβρίου –θα σας το δώσω και αυτό να το δείτε- και</w:t>
      </w:r>
      <w:r>
        <w:rPr>
          <w:rFonts w:eastAsia="Times New Roman" w:cs="Times New Roman"/>
          <w:szCs w:val="24"/>
        </w:rPr>
        <w:t xml:space="preserve"> περιμένουμε την απάντηση. Προσπαθούμε να έχουμε την </w:t>
      </w:r>
      <w:r>
        <w:rPr>
          <w:rFonts w:eastAsia="Times New Roman" w:cs="Times New Roman"/>
          <w:szCs w:val="24"/>
        </w:rPr>
        <w:lastRenderedPageBreak/>
        <w:t>απάντηση νωρίτερα. Αν δεν απαντήσουν, σύμφωνα με τις διαδικασίες που έχει η Ευρωπαϊκή Επιτροπή, μέχρι τις 12 Μαρτίου, θεωρείται εγκεκριμένη.</w:t>
      </w:r>
    </w:p>
    <w:p w14:paraId="74465B3F" w14:textId="77777777" w:rsidR="00F20DF6" w:rsidRDefault="00F443B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ο Δ΄ Αντιπρόε</w:t>
      </w:r>
      <w:r>
        <w:rPr>
          <w:rFonts w:eastAsia="Times New Roman" w:cs="Times New Roman"/>
          <w:szCs w:val="24"/>
        </w:rPr>
        <w:t xml:space="preserve">δρος της Βουλής κ. </w:t>
      </w:r>
      <w:r w:rsidRPr="007F2475">
        <w:rPr>
          <w:rFonts w:eastAsia="Times New Roman" w:cs="Times New Roman"/>
          <w:b/>
          <w:szCs w:val="24"/>
        </w:rPr>
        <w:t>ΝΙΚΗΤΑΣ ΚΑΚΛΑΜΑΝΗΣ</w:t>
      </w:r>
      <w:r>
        <w:rPr>
          <w:rFonts w:eastAsia="Times New Roman" w:cs="Times New Roman"/>
          <w:szCs w:val="24"/>
        </w:rPr>
        <w:t>)</w:t>
      </w:r>
    </w:p>
    <w:p w14:paraId="74465B40" w14:textId="77777777" w:rsidR="00F20DF6" w:rsidRDefault="00F443B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Πάμε, λοιπόν, να δούμε το χρονοδιάγραμμα που αναζητάτε. Αν δεν έχουμε απαντήσεις –που είναι το χειρότερο σενάριο- μέχρι τις 12 Μαρτίου με θετική εισήγηση των </w:t>
      </w:r>
      <w:r>
        <w:rPr>
          <w:rFonts w:eastAsia="Times New Roman" w:cs="Times New Roman"/>
          <w:szCs w:val="24"/>
        </w:rPr>
        <w:t>τεχνικών συμβούλων</w:t>
      </w:r>
      <w:r>
        <w:rPr>
          <w:rFonts w:eastAsia="Times New Roman" w:cs="Times New Roman"/>
          <w:szCs w:val="24"/>
        </w:rPr>
        <w:t xml:space="preserve"> της Ευρωπαϊκής Επιτροπής, αμέσως μετά οι</w:t>
      </w:r>
      <w:r>
        <w:rPr>
          <w:rFonts w:eastAsia="Times New Roman" w:cs="Times New Roman"/>
          <w:szCs w:val="24"/>
        </w:rPr>
        <w:t xml:space="preserve"> </w:t>
      </w:r>
      <w:r>
        <w:rPr>
          <w:rFonts w:eastAsia="Times New Roman" w:cs="Times New Roman"/>
          <w:szCs w:val="24"/>
        </w:rPr>
        <w:t xml:space="preserve">υπηρεσίες </w:t>
      </w:r>
      <w:r>
        <w:rPr>
          <w:rFonts w:eastAsia="Times New Roman" w:cs="Times New Roman"/>
          <w:szCs w:val="24"/>
        </w:rPr>
        <w:t xml:space="preserve">θα κληθούν να καλέσουν τους αναδόχους να φέρουν τις εγγυητικές, να πάνε οι συμβάσεις στο Ελεγκτικό Συνέδριο και μετά οι ημερομηνίες είναι </w:t>
      </w:r>
      <w:r>
        <w:rPr>
          <w:rFonts w:eastAsia="Times New Roman" w:cs="Times New Roman"/>
          <w:szCs w:val="24"/>
        </w:rPr>
        <w:lastRenderedPageBreak/>
        <w:t>από τον νόμο. Αν δεν μπορεί κάποια εταιρεία να φέρει τις εγγυητικές, πας στη δεύτερη. Αν δεν μπορεί η δεύτε</w:t>
      </w:r>
      <w:r>
        <w:rPr>
          <w:rFonts w:eastAsia="Times New Roman" w:cs="Times New Roman"/>
          <w:szCs w:val="24"/>
        </w:rPr>
        <w:t xml:space="preserve">ρη, πας στην τρίτη. Τα ξέρετε αυτά, φαντάζομαι. </w:t>
      </w:r>
    </w:p>
    <w:p w14:paraId="74465B41" w14:textId="77777777" w:rsidR="00F20DF6" w:rsidRDefault="00F443B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Ένας πρόσθετος λόγος που υπήρχε καθυστέρηση -γιατί εμείς τιμούμε τις τοπικές κοινωνίες- ήταν ότι αρκετοί οικισμοί στον Νομό Αχαΐας ήθελαν μια εναλλακτική όδευση, την οποία εξετάσαμε. Η εναλλακτική όδευση, εκ</w:t>
      </w:r>
      <w:r>
        <w:rPr>
          <w:rFonts w:eastAsia="Times New Roman" w:cs="Times New Roman"/>
          <w:szCs w:val="24"/>
        </w:rPr>
        <w:t xml:space="preserve">τός από την πολύ μεγάλη χρονική καθυστέρηση, είχε και πολύ μεγάλη οικονομική επιβάρυνση. Άρα, πάλι δεν έβγαινε το έργο. Η μία συμβατική λύση, η υπάρχουσα δηλαδή, αυτή που έχει επιλεγεί, είναι στα 90 εκατομμύρια ευρώ. Η άλλη χάραξη που ζητούσαν οι κάτοικοι </w:t>
      </w:r>
      <w:r>
        <w:rPr>
          <w:rFonts w:eastAsia="Times New Roman" w:cs="Times New Roman"/>
          <w:szCs w:val="24"/>
        </w:rPr>
        <w:t>είναι στα 170 εκατομμύρια ευρώ.</w:t>
      </w:r>
    </w:p>
    <w:p w14:paraId="74465B42" w14:textId="77777777" w:rsidR="00F20DF6" w:rsidRDefault="00F443B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Πάμε να δούμε, όμως, με βάση αυτά που σας είπα, τι θα γινόταν αν εμείς συνεχίζαμε τον διαγωνισμό με τις εταιρείες της 7ης </w:t>
      </w:r>
      <w:r>
        <w:rPr>
          <w:rFonts w:eastAsia="Times New Roman" w:cs="Times New Roman"/>
          <w:szCs w:val="24"/>
        </w:rPr>
        <w:lastRenderedPageBreak/>
        <w:t>τάξης. Καταλαβαίνετε κι εσείς ότι εκτός του ότι θα έπαιρνε το έργο, είναι πολύ χαμηλότερες. Δηλαδή, στ</w:t>
      </w:r>
      <w:r>
        <w:rPr>
          <w:rFonts w:eastAsia="Times New Roman" w:cs="Times New Roman"/>
          <w:szCs w:val="24"/>
        </w:rPr>
        <w:t xml:space="preserve">ην Ολυμπία Οδό ήταν 0%! Όπου γίνεται διαγωνισμός μεγάλων έργων, επειδή είναι περιορισμένος ο ανταγωνισμός, δεν έχεις εκπτώσεις της τάξης του 50%. Όταν πας, λοιπόν, να κάνεις αξιολόγηση της βιωσιμότητας και έχεις 10% έκπτωση ή 20% έκπτωση, θα παίρναμε ποτέ </w:t>
      </w:r>
      <w:r>
        <w:rPr>
          <w:rFonts w:eastAsia="Times New Roman" w:cs="Times New Roman"/>
          <w:szCs w:val="24"/>
        </w:rPr>
        <w:t>έγκριση από την Ευρωπαϊκή Επιτροπή; Ποτέ! Όταν συγκρίνεις τη μελέτη βιωσιμότητας, λες</w:t>
      </w:r>
      <w:r>
        <w:rPr>
          <w:rFonts w:eastAsia="Times New Roman" w:cs="Times New Roman"/>
          <w:szCs w:val="24"/>
        </w:rPr>
        <w:t>:</w:t>
      </w:r>
      <w:r>
        <w:rPr>
          <w:rFonts w:eastAsia="Times New Roman" w:cs="Times New Roman"/>
          <w:szCs w:val="24"/>
        </w:rPr>
        <w:t xml:space="preserve"> «Θα δώσω τόσα λεφτά. Ποια λεφτά; Των διαγωνιστικών διαδικασιών». Αν, λοιπόν, δεν παρουσιάζαμε τόσο μειωμένο κόστος…</w:t>
      </w:r>
    </w:p>
    <w:p w14:paraId="74465B43" w14:textId="77777777" w:rsidR="00F20DF6" w:rsidRDefault="00F443B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μου, ν</w:t>
      </w:r>
      <w:r>
        <w:rPr>
          <w:rFonts w:eastAsia="Times New Roman" w:cs="Times New Roman"/>
          <w:szCs w:val="24"/>
        </w:rPr>
        <w:t>α το μαζεύουμε λίγο.</w:t>
      </w:r>
    </w:p>
    <w:p w14:paraId="74465B44" w14:textId="77777777" w:rsidR="00F20DF6" w:rsidRDefault="00F443B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 xml:space="preserve">Κύριε Πρόεδρε, με </w:t>
      </w:r>
      <w:proofErr w:type="spellStart"/>
      <w:r>
        <w:rPr>
          <w:rFonts w:eastAsia="Times New Roman" w:cs="Times New Roman"/>
          <w:szCs w:val="24"/>
        </w:rPr>
        <w:t>συγχωρείτε</w:t>
      </w:r>
      <w:proofErr w:type="spellEnd"/>
      <w:r>
        <w:rPr>
          <w:rFonts w:eastAsia="Times New Roman" w:cs="Times New Roman"/>
          <w:szCs w:val="24"/>
        </w:rPr>
        <w:t xml:space="preserve">. Έχετε απόλυτο δίκιο, αλλά </w:t>
      </w:r>
      <w:r>
        <w:rPr>
          <w:rFonts w:eastAsia="Times New Roman" w:cs="Times New Roman"/>
          <w:szCs w:val="24"/>
        </w:rPr>
        <w:lastRenderedPageBreak/>
        <w:t>πρέπει να ενημερωθεί επίσημα γι’ αυτά που ήδη ξέρει ο κ. Κουτσούκος.</w:t>
      </w:r>
    </w:p>
    <w:p w14:paraId="74465B45" w14:textId="77777777" w:rsidR="00F20DF6" w:rsidRDefault="00F443B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Ξέρετε, επειδή ακολουθεί </w:t>
      </w:r>
      <w:r>
        <w:rPr>
          <w:rFonts w:eastAsia="Times New Roman" w:cs="Times New Roman"/>
          <w:szCs w:val="24"/>
        </w:rPr>
        <w:t>νομοσχέδιο και έχουμε Τσικνοπέμπτη, γι’ αυτό πρέπει να συντομεύουμε.</w:t>
      </w:r>
    </w:p>
    <w:p w14:paraId="74465B46" w14:textId="77777777" w:rsidR="00F20DF6" w:rsidRDefault="00F443B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Ολοκληρώνω, κύριε Πρόεδρε.</w:t>
      </w:r>
    </w:p>
    <w:p w14:paraId="74465B47" w14:textId="77777777" w:rsidR="00F20DF6" w:rsidRDefault="00F443B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Επειδή λασπολογώντας είπατε για μία ακόμη φορά για «κουμπάρους», δεν θα σχολιάσω εγώ τώρα την τρέχουσα επικα</w:t>
      </w:r>
      <w:r>
        <w:rPr>
          <w:rFonts w:eastAsia="Times New Roman" w:cs="Times New Roman"/>
          <w:szCs w:val="24"/>
        </w:rPr>
        <w:t xml:space="preserve">ιρότητα. Όμως επειδή έχετε το θάρρος, γιατί δεν πάτε σε κάποια </w:t>
      </w:r>
      <w:r>
        <w:rPr>
          <w:rFonts w:eastAsia="Times New Roman" w:cs="Times New Roman"/>
          <w:szCs w:val="24"/>
        </w:rPr>
        <w:t>α</w:t>
      </w:r>
      <w:r>
        <w:rPr>
          <w:rFonts w:eastAsia="Times New Roman" w:cs="Times New Roman"/>
          <w:szCs w:val="24"/>
        </w:rPr>
        <w:t xml:space="preserve">ρχή της δικαιοσύνης να τα καταγγείλετε αυτά; Εμείς επειδή τα λέτε τώρα εδώ και τρία χρόνια –ήταν και ο διαγωνισμός για τα κανάλια που </w:t>
      </w:r>
      <w:r>
        <w:rPr>
          <w:rFonts w:eastAsia="Times New Roman" w:cs="Times New Roman"/>
          <w:szCs w:val="24"/>
        </w:rPr>
        <w:lastRenderedPageBreak/>
        <w:t xml:space="preserve">θέλατε να υπερασπιστείτε και αυτούς που ήδη είχαν άδειες- </w:t>
      </w:r>
      <w:r>
        <w:rPr>
          <w:rFonts w:eastAsia="Times New Roman" w:cs="Times New Roman"/>
          <w:szCs w:val="24"/>
        </w:rPr>
        <w:t>τα πήγαμε εμείς. Θα τα καταθέσω κιόλας. Θα σας δείξω τι έστειλα εγώ στους ελεγκτές, στην εισαγγελία, παντού. Να πάρετε να ενημερωθείτε και για τις αποφάσεις που έβγαλε. Αφού δεν τολμάτε εσείς και ένα μέρος της Νέας Δημοκρατίας –γιατί δεν θέλω να τα ισοπεδώ</w:t>
      </w:r>
      <w:r>
        <w:rPr>
          <w:rFonts w:eastAsia="Times New Roman" w:cs="Times New Roman"/>
          <w:szCs w:val="24"/>
        </w:rPr>
        <w:t xml:space="preserve">νω όλα- τα πήγαμε εμείς. Δεν έχουμε να φοβηθούμε κάτι. Αν εσείς πιστεύετε ότι είναι κάτι γκρίζο, γιατί δεν το πηγαίνετε στη δικαιοσύνη και έρχεσθε εδώ πέρα κάθε τρίμηνο και πετάτε λάσπη στον ανεμιστήρα; </w:t>
      </w:r>
    </w:p>
    <w:p w14:paraId="74465B48" w14:textId="77777777" w:rsidR="00F20DF6" w:rsidRDefault="00F443B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Ωραία. Κλείνουμε με</w:t>
      </w:r>
      <w:r>
        <w:rPr>
          <w:rFonts w:eastAsia="Times New Roman" w:cs="Times New Roman"/>
          <w:szCs w:val="24"/>
        </w:rPr>
        <w:t xml:space="preserve"> αυτό. Μια και τα έχετε στα χέρια σας, κύριε Υπουργέ, καταθέστε τα κιόλας στα Πρακτικά, για να τα πάρουν οι συνάδελφοι.</w:t>
      </w:r>
    </w:p>
    <w:p w14:paraId="74465B49" w14:textId="77777777" w:rsidR="00F20DF6" w:rsidRDefault="00F443B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ΣΠΙΡΤΖΗΣ (Υπουργός Υποδομών και Μεταφορών): </w:t>
      </w:r>
      <w:r>
        <w:rPr>
          <w:rFonts w:eastAsia="Times New Roman" w:cs="Times New Roman"/>
          <w:szCs w:val="24"/>
        </w:rPr>
        <w:t xml:space="preserve">Κύριε Πρόεδρε, καταθέτω όλα τα έγγραφα γι’ αυτά που είπα. </w:t>
      </w:r>
    </w:p>
    <w:p w14:paraId="74465B4A"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Να τα πάρετε να ενημερωθείτε, κύριε Κουτσούκο. </w:t>
      </w:r>
    </w:p>
    <w:p w14:paraId="74465B4B"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Υποδομών και Μεταφορών κ. Χρήστος </w:t>
      </w:r>
      <w:proofErr w:type="spellStart"/>
      <w:r>
        <w:rPr>
          <w:rFonts w:eastAsia="Times New Roman" w:cs="Times New Roman"/>
          <w:szCs w:val="24"/>
        </w:rPr>
        <w:t>Σπίρτζης</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w:t>
      </w:r>
      <w:r>
        <w:rPr>
          <w:rFonts w:eastAsia="Times New Roman" w:cs="Times New Roman"/>
          <w:szCs w:val="24"/>
        </w:rPr>
        <w:t>και  Πρακτικών της Βουλής)</w:t>
      </w:r>
    </w:p>
    <w:p w14:paraId="74465B4C" w14:textId="77777777" w:rsidR="00F20DF6" w:rsidRDefault="00F443B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Γ</w:t>
      </w:r>
      <w:r>
        <w:rPr>
          <w:rFonts w:eastAsia="Times New Roman" w:cs="Times New Roman"/>
          <w:b/>
          <w:szCs w:val="24"/>
        </w:rPr>
        <w:t>ΙΑΝΝΗΣ ΚΟΥΤΣΟΥΚΟΣ:</w:t>
      </w:r>
      <w:r>
        <w:rPr>
          <w:rFonts w:eastAsia="Times New Roman" w:cs="Times New Roman"/>
          <w:szCs w:val="24"/>
        </w:rPr>
        <w:t xml:space="preserve"> Μας είπε για λεφτά, αλλά δεν μας είπε αν θα γίνει ο δρόμος.</w:t>
      </w:r>
    </w:p>
    <w:p w14:paraId="74465B4D" w14:textId="77777777" w:rsidR="00F20DF6" w:rsidRDefault="00F443B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Θα γίνει ο δρόμος, κύριε Κουτσούκο. Θα γίνει. Λυπάμαι που θα σας απογοητεύσουμε.</w:t>
      </w:r>
    </w:p>
    <w:p w14:paraId="74465B4E" w14:textId="77777777" w:rsidR="00F20DF6" w:rsidRDefault="00F443B4">
      <w:pPr>
        <w:tabs>
          <w:tab w:val="left" w:pos="3873"/>
        </w:tabs>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w:t>
      </w:r>
      <w:r>
        <w:rPr>
          <w:rFonts w:eastAsia="Times New Roman" w:cs="Times New Roman"/>
          <w:b/>
          <w:szCs w:val="24"/>
        </w:rPr>
        <w:t>(Νικήτας Κακλαμάνης):</w:t>
      </w:r>
      <w:r>
        <w:rPr>
          <w:rFonts w:eastAsia="Times New Roman" w:cs="Times New Roman"/>
          <w:szCs w:val="24"/>
        </w:rPr>
        <w:t xml:space="preserve"> Κλείσαμε. </w:t>
      </w:r>
    </w:p>
    <w:p w14:paraId="74465B4F" w14:textId="77777777" w:rsidR="00F20DF6" w:rsidRDefault="00F443B4">
      <w:pPr>
        <w:spacing w:line="600" w:lineRule="auto"/>
        <w:ind w:firstLine="720"/>
        <w:jc w:val="both"/>
        <w:rPr>
          <w:rFonts w:eastAsia="Times New Roman" w:cs="Times New Roman"/>
        </w:rPr>
      </w:pP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w:t>
      </w:r>
      <w:r>
        <w:rPr>
          <w:rFonts w:eastAsia="Times New Roman" w:cs="Times New Roman"/>
        </w:rPr>
        <w:t>α</w:t>
      </w:r>
      <w:r>
        <w:rPr>
          <w:rFonts w:eastAsia="Times New Roman" w:cs="Times New Roman"/>
        </w:rPr>
        <w:t>ίθουσας «ΕΛΕΥΘΕΡΙΟΣ ΒΕΝΙΖΕΛΟΣ» και ενημερώθηκαν</w:t>
      </w:r>
      <w:r>
        <w:rPr>
          <w:rFonts w:eastAsia="Times New Roman" w:cs="Times New Roman"/>
        </w:rPr>
        <w:t xml:space="preserve"> για την ιστορία του κτηρίου και τον τρόπο οργάνωσης και λειτουργίας της Βουλής, σαράντα τρεις μαθήτριες και μαθητές και τρεις εκπαιδευτικοί συνοδοί τους από το 133</w:t>
      </w:r>
      <w:r>
        <w:rPr>
          <w:rFonts w:eastAsia="Times New Roman" w:cs="Times New Roman"/>
          <w:vertAlign w:val="superscript"/>
        </w:rPr>
        <w:t>ο</w:t>
      </w:r>
      <w:r>
        <w:rPr>
          <w:rFonts w:eastAsia="Times New Roman" w:cs="Times New Roman"/>
        </w:rPr>
        <w:t xml:space="preserve"> Δημοτικό Σχολείο Αθήνας. </w:t>
      </w:r>
    </w:p>
    <w:p w14:paraId="74465B50" w14:textId="77777777" w:rsidR="00F20DF6" w:rsidRDefault="00F443B4">
      <w:pPr>
        <w:spacing w:line="600" w:lineRule="auto"/>
        <w:ind w:firstLine="720"/>
        <w:jc w:val="both"/>
        <w:rPr>
          <w:rFonts w:eastAsia="Times New Roman" w:cs="Times New Roman"/>
        </w:rPr>
      </w:pPr>
      <w:r>
        <w:rPr>
          <w:rFonts w:eastAsia="Times New Roman" w:cs="Times New Roman"/>
        </w:rPr>
        <w:t>Επίσης, έχω την τιμή να ανακοινώσω στο Σώμα ότι τη συνεδρίασή μα</w:t>
      </w:r>
      <w:r>
        <w:rPr>
          <w:rFonts w:eastAsia="Times New Roman" w:cs="Times New Roman"/>
        </w:rPr>
        <w:t xml:space="preserve">ς παρακολουθούν από τα άνω δυτικά θεωρεία, αφού προηγουμένως ξεναγήθηκαν στην έκθεση της </w:t>
      </w:r>
      <w:r>
        <w:rPr>
          <w:rFonts w:eastAsia="Times New Roman" w:cs="Times New Roman"/>
        </w:rPr>
        <w:t>α</w:t>
      </w:r>
      <w:r>
        <w:rPr>
          <w:rFonts w:eastAsia="Times New Roman" w:cs="Times New Roman"/>
        </w:rPr>
        <w:t xml:space="preserve">ίθουσας «ΕΛΕΥΘΕΡΙΟΣ ΒΕΝΙΖΕΛΟΣ» και ενημερώθηκαν για την ιστορία του κτηρίου και τον τρόπο οργάνωσης και λειτουργίας της Βουλής, είκοσι τρεις </w:t>
      </w:r>
      <w:r>
        <w:rPr>
          <w:rFonts w:eastAsia="Times New Roman" w:cs="Times New Roman"/>
        </w:rPr>
        <w:lastRenderedPageBreak/>
        <w:t>μαθήτριες και μαθητές και</w:t>
      </w:r>
      <w:r>
        <w:rPr>
          <w:rFonts w:eastAsia="Times New Roman" w:cs="Times New Roman"/>
        </w:rPr>
        <w:t xml:space="preserve"> ένας εκπαιδευτικός συνοδός τους από το 28</w:t>
      </w:r>
      <w:r>
        <w:rPr>
          <w:rFonts w:eastAsia="Times New Roman" w:cs="Times New Roman"/>
          <w:vertAlign w:val="superscript"/>
        </w:rPr>
        <w:t>ο</w:t>
      </w:r>
      <w:r>
        <w:rPr>
          <w:rFonts w:eastAsia="Times New Roman" w:cs="Times New Roman"/>
        </w:rPr>
        <w:t xml:space="preserve"> Δημοτικό Σχολείο Αθήνας. </w:t>
      </w:r>
    </w:p>
    <w:p w14:paraId="74465B51" w14:textId="77777777" w:rsidR="00F20DF6" w:rsidRDefault="00F443B4">
      <w:pPr>
        <w:spacing w:line="600" w:lineRule="auto"/>
        <w:ind w:firstLine="720"/>
        <w:jc w:val="both"/>
        <w:rPr>
          <w:rFonts w:eastAsia="Times New Roman" w:cs="Times New Roman"/>
        </w:rPr>
      </w:pPr>
      <w:r>
        <w:rPr>
          <w:rFonts w:eastAsia="Times New Roman" w:cs="Times New Roman"/>
        </w:rPr>
        <w:t xml:space="preserve">Η Βουλή </w:t>
      </w:r>
      <w:r>
        <w:rPr>
          <w:rFonts w:eastAsia="Times New Roman" w:cs="Times New Roman"/>
        </w:rPr>
        <w:t xml:space="preserve">σάς </w:t>
      </w:r>
      <w:r>
        <w:rPr>
          <w:rFonts w:eastAsia="Times New Roman" w:cs="Times New Roman"/>
        </w:rPr>
        <w:t xml:space="preserve">καλωσορίζει. </w:t>
      </w:r>
    </w:p>
    <w:p w14:paraId="74465B52" w14:textId="77777777" w:rsidR="00F20DF6" w:rsidRDefault="00F443B4">
      <w:pPr>
        <w:spacing w:line="600" w:lineRule="auto"/>
        <w:ind w:firstLine="720"/>
        <w:jc w:val="center"/>
        <w:rPr>
          <w:rFonts w:eastAsia="Times New Roman" w:cs="Times New Roman"/>
        </w:rPr>
      </w:pPr>
      <w:r>
        <w:rPr>
          <w:rFonts w:eastAsia="Times New Roman" w:cs="Times New Roman"/>
        </w:rPr>
        <w:t>(Χειροκροτήματα απ</w:t>
      </w:r>
      <w:r>
        <w:rPr>
          <w:rFonts w:eastAsia="Times New Roman" w:cs="Times New Roman"/>
        </w:rPr>
        <w:t>’</w:t>
      </w:r>
      <w:r>
        <w:rPr>
          <w:rFonts w:eastAsia="Times New Roman" w:cs="Times New Roman"/>
        </w:rPr>
        <w:t xml:space="preserve"> όλες τις πτέρυγες της Βουλής)</w:t>
      </w:r>
    </w:p>
    <w:p w14:paraId="74465B53" w14:textId="77777777" w:rsidR="00F20DF6" w:rsidRDefault="00F443B4">
      <w:pPr>
        <w:spacing w:line="600" w:lineRule="auto"/>
        <w:ind w:firstLine="720"/>
        <w:jc w:val="both"/>
        <w:rPr>
          <w:rFonts w:eastAsia="Times New Roman"/>
          <w:szCs w:val="24"/>
        </w:rPr>
      </w:pPr>
      <w:r>
        <w:rPr>
          <w:rFonts w:eastAsia="Times New Roman"/>
          <w:szCs w:val="24"/>
        </w:rPr>
        <w:t>Τέλος θα ήθελα να σας ενημερώσω ότι ε</w:t>
      </w:r>
      <w:r>
        <w:rPr>
          <w:rFonts w:eastAsia="Times New Roman"/>
          <w:szCs w:val="24"/>
        </w:rPr>
        <w:t>πειδή εκ παραδρομής ο κ. Βαρεμένος δεν έκανε διαγραφή ερωτήσεων, πρέπει ν</w:t>
      </w:r>
      <w:r>
        <w:rPr>
          <w:rFonts w:eastAsia="Times New Roman"/>
          <w:szCs w:val="24"/>
        </w:rPr>
        <w:t>α την κάνω εγώ τώρα.</w:t>
      </w:r>
    </w:p>
    <w:p w14:paraId="74465B54" w14:textId="77777777" w:rsidR="00F20DF6" w:rsidRDefault="00F443B4">
      <w:pPr>
        <w:spacing w:line="600" w:lineRule="auto"/>
        <w:ind w:firstLine="720"/>
        <w:jc w:val="both"/>
        <w:rPr>
          <w:rFonts w:eastAsia="Times New Roman"/>
          <w:szCs w:val="24"/>
        </w:rPr>
      </w:pPr>
      <w:r>
        <w:rPr>
          <w:rFonts w:eastAsia="Times New Roman"/>
          <w:szCs w:val="24"/>
        </w:rPr>
        <w:t xml:space="preserve">Η δεύτερη με αριθμό 995/6-2-2018 επίκαιρη ερώτηση δεύτερου κύκλου του Βουλευτή Αχαΐας της Νέας Δημοκρατίας κ. </w:t>
      </w:r>
      <w:r>
        <w:rPr>
          <w:rFonts w:eastAsia="Times New Roman"/>
          <w:bCs/>
          <w:szCs w:val="24"/>
        </w:rPr>
        <w:t xml:space="preserve">Ανδρέα </w:t>
      </w:r>
      <w:proofErr w:type="spellStart"/>
      <w:r>
        <w:rPr>
          <w:rFonts w:eastAsia="Times New Roman"/>
          <w:bCs/>
          <w:szCs w:val="24"/>
        </w:rPr>
        <w:t>Κατσανιώτη</w:t>
      </w:r>
      <w:proofErr w:type="spellEnd"/>
      <w:r>
        <w:rPr>
          <w:rFonts w:eastAsia="Times New Roman"/>
          <w:szCs w:val="24"/>
        </w:rPr>
        <w:t xml:space="preserve"> προς τον Υπουργό </w:t>
      </w:r>
      <w:r>
        <w:rPr>
          <w:rFonts w:eastAsia="Times New Roman"/>
          <w:bCs/>
          <w:szCs w:val="24"/>
        </w:rPr>
        <w:t xml:space="preserve">Εσωτερικών,  </w:t>
      </w:r>
      <w:r>
        <w:rPr>
          <w:rFonts w:eastAsia="Times New Roman"/>
          <w:szCs w:val="24"/>
        </w:rPr>
        <w:t>με θέμα: «Καταστροφικές συνέπειες από την παράνομη μετανάστευση στο λιμάνι τη</w:t>
      </w:r>
      <w:r>
        <w:rPr>
          <w:rFonts w:eastAsia="Times New Roman"/>
          <w:szCs w:val="24"/>
        </w:rPr>
        <w:t xml:space="preserve">ς Πάτρας», δεν θα συζητηθεί λόγω κωλύματος του κυρίου Υπουργού. </w:t>
      </w:r>
    </w:p>
    <w:p w14:paraId="74465B55" w14:textId="77777777" w:rsidR="00F20DF6" w:rsidRDefault="00F443B4">
      <w:pPr>
        <w:spacing w:line="600" w:lineRule="auto"/>
        <w:ind w:firstLine="720"/>
        <w:jc w:val="both"/>
        <w:rPr>
          <w:rFonts w:eastAsia="Times New Roman"/>
          <w:szCs w:val="24"/>
        </w:rPr>
      </w:pPr>
      <w:r>
        <w:rPr>
          <w:rFonts w:eastAsia="Times New Roman"/>
          <w:szCs w:val="24"/>
        </w:rPr>
        <w:lastRenderedPageBreak/>
        <w:t>Η πέμπτη με αριθμό 978/5-2-2018 επίκαιρη ερώτηση δεύτερου κύκλου του Η΄ Αντιπροέδρου της Βουλής και Βουλευτή Β΄ Πειραι</w:t>
      </w:r>
      <w:r>
        <w:rPr>
          <w:rFonts w:eastAsia="Times New Roman"/>
          <w:szCs w:val="24"/>
        </w:rPr>
        <w:t>ώς</w:t>
      </w:r>
      <w:r>
        <w:rPr>
          <w:rFonts w:eastAsia="Times New Roman"/>
          <w:szCs w:val="24"/>
        </w:rPr>
        <w:t xml:space="preserve"> των Ανεξαρτήτων Ελλήνων κ. Δημητρίου Καμμένου προς την Υπουργό Εργασία</w:t>
      </w:r>
      <w:r>
        <w:rPr>
          <w:rFonts w:eastAsia="Times New Roman"/>
          <w:szCs w:val="24"/>
        </w:rPr>
        <w:t xml:space="preserve">ς, Κοινωνικής Ασφάλισης και Κοινωνικής Αλληλεγγύης, σχετικά με την εξαίρεση της σκλήρυνσης κατά πλάκας από τη λίστα ανίατων παθήσεων, δεν θα συζητηθεί λόγω κωλύματος της κ. </w:t>
      </w:r>
      <w:proofErr w:type="spellStart"/>
      <w:r>
        <w:rPr>
          <w:rFonts w:eastAsia="Times New Roman"/>
          <w:szCs w:val="24"/>
        </w:rPr>
        <w:t>Αχτσιόγλου</w:t>
      </w:r>
      <w:proofErr w:type="spellEnd"/>
      <w:r>
        <w:rPr>
          <w:rFonts w:eastAsia="Times New Roman"/>
          <w:szCs w:val="24"/>
        </w:rPr>
        <w:t>.</w:t>
      </w:r>
    </w:p>
    <w:p w14:paraId="74465B56" w14:textId="77777777" w:rsidR="00F20DF6" w:rsidRDefault="00F443B4">
      <w:pPr>
        <w:spacing w:line="600" w:lineRule="auto"/>
        <w:ind w:firstLine="720"/>
        <w:jc w:val="both"/>
        <w:rPr>
          <w:rFonts w:eastAsia="Times New Roman"/>
          <w:szCs w:val="24"/>
        </w:rPr>
      </w:pPr>
      <w:r>
        <w:rPr>
          <w:rFonts w:eastAsia="Times New Roman"/>
          <w:szCs w:val="24"/>
        </w:rPr>
        <w:t>Η έβδομη με αριθμό 1004/6-2-2018 επίκαιρη ερώτηση δεύτερου κύκλου του Β</w:t>
      </w:r>
      <w:r>
        <w:rPr>
          <w:rFonts w:eastAsia="Times New Roman"/>
          <w:szCs w:val="24"/>
        </w:rPr>
        <w:t xml:space="preserve">ουλευτή Αχαΐας του Κομμουνιστικού Κόμματος </w:t>
      </w:r>
      <w:r>
        <w:rPr>
          <w:rFonts w:eastAsia="Times New Roman"/>
          <w:szCs w:val="24"/>
        </w:rPr>
        <w:t xml:space="preserve">Ελλάδας </w:t>
      </w:r>
      <w:r>
        <w:rPr>
          <w:rFonts w:eastAsia="Times New Roman"/>
          <w:szCs w:val="24"/>
        </w:rPr>
        <w:t xml:space="preserve">κ. Νικολάου </w:t>
      </w:r>
      <w:proofErr w:type="spellStart"/>
      <w:r>
        <w:rPr>
          <w:rFonts w:eastAsia="Times New Roman"/>
          <w:szCs w:val="24"/>
        </w:rPr>
        <w:t>Καραθανασόπουλου</w:t>
      </w:r>
      <w:proofErr w:type="spellEnd"/>
      <w:r>
        <w:rPr>
          <w:rFonts w:eastAsia="Times New Roman"/>
          <w:szCs w:val="24"/>
        </w:rPr>
        <w:t xml:space="preserve"> προς την Υπουργό Εργασίας, Κοινωνικής Ασφάλισης και Κοινωνικής Αλληλεγγύης, σχετικά με τους εργαζόμενους στο πρακτορείο διανομής Τύπου «Ευρώπη»</w:t>
      </w:r>
      <w:r>
        <w:rPr>
          <w:rFonts w:eastAsia="Times New Roman"/>
          <w:szCs w:val="24"/>
        </w:rPr>
        <w:t>, δεν θα συζητηθεί λόγω κωλύματος</w:t>
      </w:r>
      <w:r>
        <w:rPr>
          <w:rFonts w:eastAsia="Times New Roman"/>
          <w:szCs w:val="24"/>
        </w:rPr>
        <w:t xml:space="preserve"> της κ. </w:t>
      </w:r>
      <w:proofErr w:type="spellStart"/>
      <w:r>
        <w:rPr>
          <w:rFonts w:eastAsia="Times New Roman"/>
          <w:szCs w:val="24"/>
        </w:rPr>
        <w:t>Αχτσιόγλου</w:t>
      </w:r>
      <w:proofErr w:type="spellEnd"/>
      <w:r>
        <w:rPr>
          <w:rFonts w:eastAsia="Times New Roman"/>
          <w:szCs w:val="24"/>
        </w:rPr>
        <w:t>.</w:t>
      </w:r>
    </w:p>
    <w:p w14:paraId="74465B57" w14:textId="77777777" w:rsidR="00F20DF6" w:rsidRDefault="00F443B4">
      <w:pPr>
        <w:spacing w:line="600" w:lineRule="auto"/>
        <w:ind w:firstLine="720"/>
        <w:jc w:val="both"/>
        <w:rPr>
          <w:rFonts w:eastAsia="Times New Roman"/>
          <w:szCs w:val="24"/>
        </w:rPr>
      </w:pPr>
      <w:r>
        <w:rPr>
          <w:rFonts w:eastAsia="Times New Roman"/>
          <w:szCs w:val="24"/>
        </w:rPr>
        <w:lastRenderedPageBreak/>
        <w:t xml:space="preserve">Η ενδέκατη με αριθμό 930/29-1-2018 επίκαιρη ερώτηση δεύτερου κύκλου του Βουλευτή Β΄ Αθηνών του Κομμουνιστικού Κόμματος </w:t>
      </w:r>
      <w:r>
        <w:rPr>
          <w:rFonts w:eastAsia="Times New Roman"/>
          <w:szCs w:val="24"/>
        </w:rPr>
        <w:t xml:space="preserve">Ελλάδας </w:t>
      </w:r>
      <w:r>
        <w:rPr>
          <w:rFonts w:eastAsia="Times New Roman"/>
          <w:szCs w:val="24"/>
        </w:rPr>
        <w:t xml:space="preserve">κ. </w:t>
      </w:r>
      <w:r>
        <w:rPr>
          <w:rFonts w:eastAsia="Times New Roman"/>
          <w:bCs/>
          <w:szCs w:val="24"/>
        </w:rPr>
        <w:t xml:space="preserve">Χρήστου </w:t>
      </w:r>
      <w:proofErr w:type="spellStart"/>
      <w:r>
        <w:rPr>
          <w:rFonts w:eastAsia="Times New Roman"/>
          <w:bCs/>
          <w:szCs w:val="24"/>
        </w:rPr>
        <w:t>Κατσώτη</w:t>
      </w:r>
      <w:proofErr w:type="spellEnd"/>
      <w:r>
        <w:rPr>
          <w:rFonts w:eastAsia="Times New Roman"/>
          <w:bCs/>
          <w:szCs w:val="24"/>
        </w:rPr>
        <w:t xml:space="preserve"> </w:t>
      </w:r>
      <w:r>
        <w:rPr>
          <w:rFonts w:eastAsia="Times New Roman"/>
          <w:szCs w:val="24"/>
        </w:rPr>
        <w:t xml:space="preserve">προς την Υπουργό </w:t>
      </w:r>
      <w:r>
        <w:rPr>
          <w:rFonts w:eastAsia="Times New Roman"/>
          <w:bCs/>
          <w:szCs w:val="24"/>
        </w:rPr>
        <w:t xml:space="preserve">Εργασίας, Κοινωνικής Ασφάλισης και Κοινωνικής Αλληλεγγύης, </w:t>
      </w:r>
      <w:r>
        <w:rPr>
          <w:rFonts w:eastAsia="Times New Roman"/>
          <w:szCs w:val="24"/>
        </w:rPr>
        <w:t xml:space="preserve">με θέμα: </w:t>
      </w:r>
      <w:r>
        <w:rPr>
          <w:rFonts w:eastAsia="Times New Roman"/>
          <w:szCs w:val="24"/>
        </w:rPr>
        <w:t>«Εργαζόμενοι της “Ένωσης –Αγροτικός Συνεταιρισμός Τρικάλων” (ΕΑΣΤ)»</w:t>
      </w:r>
      <w:r>
        <w:rPr>
          <w:rFonts w:eastAsia="Times New Roman"/>
          <w:szCs w:val="24"/>
        </w:rPr>
        <w:t xml:space="preserve">, δεν θα συζητηθεί λόγω κωλύματος της κ. </w:t>
      </w:r>
      <w:proofErr w:type="spellStart"/>
      <w:r>
        <w:rPr>
          <w:rFonts w:eastAsia="Times New Roman"/>
          <w:szCs w:val="24"/>
        </w:rPr>
        <w:t>Αχτσιόγλου</w:t>
      </w:r>
      <w:proofErr w:type="spellEnd"/>
      <w:r>
        <w:rPr>
          <w:rFonts w:eastAsia="Times New Roman"/>
          <w:szCs w:val="24"/>
        </w:rPr>
        <w:t>.</w:t>
      </w:r>
    </w:p>
    <w:p w14:paraId="74465B58" w14:textId="77777777" w:rsidR="00F20DF6" w:rsidRDefault="00F443B4">
      <w:pPr>
        <w:spacing w:line="600" w:lineRule="auto"/>
        <w:ind w:firstLine="720"/>
        <w:jc w:val="both"/>
        <w:rPr>
          <w:rFonts w:eastAsia="Times New Roman"/>
          <w:szCs w:val="24"/>
        </w:rPr>
      </w:pPr>
      <w:r>
        <w:rPr>
          <w:rFonts w:eastAsia="Times New Roman"/>
          <w:szCs w:val="24"/>
        </w:rPr>
        <w:t>Η δέκατη τρίτη με αριθμό 917/23-1-2018 επίκαιρη ερώτηση δεύτερου κύκλου της Βουλευτού Β΄ Πειραι</w:t>
      </w:r>
      <w:r>
        <w:rPr>
          <w:rFonts w:eastAsia="Times New Roman"/>
          <w:szCs w:val="24"/>
        </w:rPr>
        <w:t>ώς</w:t>
      </w:r>
      <w:r>
        <w:rPr>
          <w:rFonts w:eastAsia="Times New Roman"/>
          <w:szCs w:val="24"/>
        </w:rPr>
        <w:t xml:space="preserve"> του Κομμουνιστικού Κόμματος Ελλάδ</w:t>
      </w:r>
      <w:r>
        <w:rPr>
          <w:rFonts w:eastAsia="Times New Roman"/>
          <w:szCs w:val="24"/>
        </w:rPr>
        <w:t>α</w:t>
      </w:r>
      <w:r>
        <w:rPr>
          <w:rFonts w:eastAsia="Times New Roman"/>
          <w:szCs w:val="24"/>
        </w:rPr>
        <w:t>ς κ.</w:t>
      </w:r>
      <w:r>
        <w:rPr>
          <w:rFonts w:eastAsia="Times New Roman"/>
          <w:szCs w:val="24"/>
        </w:rPr>
        <w:t xml:space="preserve"> Διαμάντως </w:t>
      </w:r>
      <w:proofErr w:type="spellStart"/>
      <w:r>
        <w:rPr>
          <w:rFonts w:eastAsia="Times New Roman"/>
          <w:szCs w:val="24"/>
        </w:rPr>
        <w:t>Μανωλάκου</w:t>
      </w:r>
      <w:proofErr w:type="spellEnd"/>
      <w:r>
        <w:rPr>
          <w:rFonts w:eastAsia="Times New Roman"/>
          <w:szCs w:val="24"/>
        </w:rPr>
        <w:t xml:space="preserve"> προς την Υπουργό Εργασίας, Κοινωνικής Ασφάλισης και Κοινωνικής Αλληλεγγύης, με θέμα: «Μέτρα προστασίας και ασφάλειας για τη ζωή και την υγεία των εργαζομένων στη ναυπηγοεπισκευαστική ζώνη»</w:t>
      </w:r>
      <w:r>
        <w:rPr>
          <w:rFonts w:eastAsia="Times New Roman"/>
          <w:szCs w:val="24"/>
        </w:rPr>
        <w:t xml:space="preserve">, δεν θα συζητηθεί λόγω κωλύματος της κ. </w:t>
      </w:r>
      <w:proofErr w:type="spellStart"/>
      <w:r>
        <w:rPr>
          <w:rFonts w:eastAsia="Times New Roman"/>
          <w:szCs w:val="24"/>
        </w:rPr>
        <w:t>Αχτσιό</w:t>
      </w:r>
      <w:r>
        <w:rPr>
          <w:rFonts w:eastAsia="Times New Roman"/>
          <w:szCs w:val="24"/>
        </w:rPr>
        <w:t>γλου</w:t>
      </w:r>
      <w:proofErr w:type="spellEnd"/>
      <w:r>
        <w:rPr>
          <w:rFonts w:eastAsia="Times New Roman"/>
          <w:szCs w:val="24"/>
        </w:rPr>
        <w:t>.</w:t>
      </w:r>
    </w:p>
    <w:p w14:paraId="74465B59" w14:textId="77777777" w:rsidR="00F20DF6" w:rsidRDefault="00F443B4">
      <w:pPr>
        <w:spacing w:line="600" w:lineRule="auto"/>
        <w:ind w:firstLine="720"/>
        <w:jc w:val="both"/>
        <w:rPr>
          <w:rFonts w:eastAsia="Times New Roman"/>
          <w:szCs w:val="24"/>
        </w:rPr>
      </w:pPr>
      <w:r>
        <w:rPr>
          <w:rFonts w:eastAsia="Times New Roman"/>
          <w:szCs w:val="24"/>
        </w:rPr>
        <w:lastRenderedPageBreak/>
        <w:t xml:space="preserve">Την τιμητική σας έχετε. </w:t>
      </w:r>
    </w:p>
    <w:p w14:paraId="74465B5A" w14:textId="77777777" w:rsidR="00F20DF6" w:rsidRDefault="00F443B4">
      <w:pPr>
        <w:spacing w:line="600" w:lineRule="auto"/>
        <w:ind w:firstLine="720"/>
        <w:jc w:val="both"/>
        <w:rPr>
          <w:rFonts w:eastAsia="Times New Roman"/>
          <w:szCs w:val="24"/>
        </w:rPr>
      </w:pPr>
      <w:r>
        <w:rPr>
          <w:rFonts w:eastAsia="Times New Roman"/>
          <w:szCs w:val="24"/>
        </w:rPr>
        <w:t xml:space="preserve">Επίσης, η δωδέκατη με αριθμό 926/26-1-2018 επίκαιρη ερώτηση δεύτερου κύκλου του Βουλευτή Α΄ Θεσσαλονίκης  της Ένωσης Κεντρώων κ. Ιωάννη </w:t>
      </w:r>
      <w:proofErr w:type="spellStart"/>
      <w:r>
        <w:rPr>
          <w:rFonts w:eastAsia="Times New Roman"/>
          <w:szCs w:val="24"/>
        </w:rPr>
        <w:t>Σαρίδη</w:t>
      </w:r>
      <w:proofErr w:type="spellEnd"/>
      <w:r>
        <w:rPr>
          <w:rFonts w:eastAsia="Times New Roman"/>
          <w:szCs w:val="24"/>
        </w:rPr>
        <w:t xml:space="preserve"> προς τον Υπουργό Εξωτερικών, με θέμα: «Εμπιστεύεσθε τον κ. Μάθιου Νίμιτς ως ειδικό</w:t>
      </w:r>
      <w:r>
        <w:rPr>
          <w:rFonts w:eastAsia="Times New Roman"/>
          <w:szCs w:val="24"/>
        </w:rPr>
        <w:t xml:space="preserve"> διαμεσολαβητή των Ηνωμένων Εθνών για το Σκοπιανό ζήτημα;», δεν θα συζητηθεί επειδή απουσιάζει ο Υπουργός Εξωτερικών, ο κ. Ιωάννης Αμανατίδης. </w:t>
      </w:r>
    </w:p>
    <w:p w14:paraId="74465B5B" w14:textId="77777777" w:rsidR="00F20DF6" w:rsidRDefault="00F443B4">
      <w:pPr>
        <w:spacing w:line="600" w:lineRule="auto"/>
        <w:ind w:firstLine="720"/>
        <w:jc w:val="both"/>
        <w:rPr>
          <w:rFonts w:eastAsia="Times New Roman"/>
          <w:szCs w:val="24"/>
        </w:rPr>
      </w:pPr>
      <w:r>
        <w:rPr>
          <w:rFonts w:eastAsia="Times New Roman"/>
          <w:szCs w:val="24"/>
        </w:rPr>
        <w:t>Η</w:t>
      </w:r>
      <w:r>
        <w:rPr>
          <w:rFonts w:eastAsia="Times New Roman"/>
          <w:szCs w:val="24"/>
        </w:rPr>
        <w:t xml:space="preserve"> τέταρτη με αριθμό 971/2-2-2018 επίκαιρη ερώτηση πρώτου κύκλου του Βουλευτή Α΄ Θεσσαλονίκης του Λαϊκού Συνδέσμο</w:t>
      </w:r>
      <w:r>
        <w:rPr>
          <w:rFonts w:eastAsia="Times New Roman"/>
          <w:szCs w:val="24"/>
        </w:rPr>
        <w:t xml:space="preserve">υ - Χρυσή Αυγή κ. </w:t>
      </w:r>
      <w:r>
        <w:rPr>
          <w:rFonts w:eastAsia="Times New Roman"/>
          <w:bCs/>
          <w:szCs w:val="24"/>
        </w:rPr>
        <w:t xml:space="preserve">Αντωνίου Γρέγου </w:t>
      </w:r>
      <w:r>
        <w:rPr>
          <w:rFonts w:eastAsia="Times New Roman"/>
          <w:szCs w:val="24"/>
        </w:rPr>
        <w:t xml:space="preserve">προς τον Υπουργό </w:t>
      </w:r>
      <w:r>
        <w:rPr>
          <w:rFonts w:eastAsia="Times New Roman"/>
          <w:bCs/>
          <w:szCs w:val="24"/>
        </w:rPr>
        <w:t xml:space="preserve">Εξωτερικών, </w:t>
      </w:r>
      <w:r>
        <w:rPr>
          <w:rFonts w:eastAsia="Times New Roman"/>
          <w:szCs w:val="24"/>
        </w:rPr>
        <w:t>με θέμα: «Περί της Ελληνικής Εθνικής Μειονότητας των Σκοπίων»</w:t>
      </w:r>
      <w:r>
        <w:rPr>
          <w:rFonts w:eastAsia="Times New Roman"/>
          <w:szCs w:val="24"/>
        </w:rPr>
        <w:t>, δεν θα συζητηθεί λόγω φόρτου εργασίας ου κ. Κοτζιά</w:t>
      </w:r>
      <w:r>
        <w:rPr>
          <w:rFonts w:eastAsia="Times New Roman"/>
          <w:szCs w:val="24"/>
        </w:rPr>
        <w:t>.</w:t>
      </w:r>
    </w:p>
    <w:p w14:paraId="74465B5C" w14:textId="77777777" w:rsidR="00F20DF6" w:rsidRDefault="00F443B4">
      <w:pPr>
        <w:spacing w:line="600" w:lineRule="auto"/>
        <w:ind w:firstLine="720"/>
        <w:jc w:val="both"/>
        <w:rPr>
          <w:rFonts w:eastAsia="Times New Roman"/>
          <w:szCs w:val="24"/>
        </w:rPr>
      </w:pPr>
      <w:r>
        <w:rPr>
          <w:rFonts w:eastAsia="Times New Roman"/>
          <w:szCs w:val="24"/>
        </w:rPr>
        <w:lastRenderedPageBreak/>
        <w:t>Τελειώσαμε με τη διαγραφή.</w:t>
      </w:r>
    </w:p>
    <w:p w14:paraId="74465B5D" w14:textId="77777777" w:rsidR="00F20DF6" w:rsidRDefault="00F443B4">
      <w:pPr>
        <w:spacing w:line="600" w:lineRule="auto"/>
        <w:ind w:firstLine="720"/>
        <w:jc w:val="both"/>
        <w:rPr>
          <w:rFonts w:eastAsia="Times New Roman"/>
          <w:szCs w:val="24"/>
        </w:rPr>
      </w:pPr>
      <w:r>
        <w:rPr>
          <w:rFonts w:eastAsia="Times New Roman"/>
          <w:szCs w:val="24"/>
        </w:rPr>
        <w:t> </w:t>
      </w:r>
      <w:r>
        <w:rPr>
          <w:rFonts w:eastAsia="Times New Roman"/>
          <w:b/>
          <w:szCs w:val="24"/>
        </w:rPr>
        <w:t xml:space="preserve">ΧΡΗΣΤΟΣ ΚΑΤΣΩΤΗΣ: </w:t>
      </w:r>
      <w:r>
        <w:rPr>
          <w:rFonts w:eastAsia="Times New Roman"/>
          <w:szCs w:val="24"/>
        </w:rPr>
        <w:t xml:space="preserve">Κύριε Πρόεδρε, μπορώ να έχω τον </w:t>
      </w:r>
      <w:r>
        <w:rPr>
          <w:rFonts w:eastAsia="Times New Roman"/>
          <w:szCs w:val="24"/>
        </w:rPr>
        <w:t>λόγο;</w:t>
      </w:r>
    </w:p>
    <w:p w14:paraId="74465B5E" w14:textId="77777777" w:rsidR="00F20DF6" w:rsidRDefault="00F443B4">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Τι θέλετε;</w:t>
      </w:r>
    </w:p>
    <w:p w14:paraId="74465B5F" w14:textId="77777777" w:rsidR="00F20DF6" w:rsidRDefault="00F443B4">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Θέλω να διαμαρτυρηθώ. </w:t>
      </w:r>
    </w:p>
    <w:p w14:paraId="74465B60" w14:textId="77777777" w:rsidR="00F20DF6" w:rsidRDefault="00F443B4">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w:t>
      </w:r>
      <w:proofErr w:type="spellStart"/>
      <w:r>
        <w:rPr>
          <w:rFonts w:eastAsia="Times New Roman"/>
          <w:szCs w:val="24"/>
        </w:rPr>
        <w:t>Κατσώτη</w:t>
      </w:r>
      <w:proofErr w:type="spellEnd"/>
      <w:r>
        <w:rPr>
          <w:rFonts w:eastAsia="Times New Roman"/>
          <w:szCs w:val="24"/>
        </w:rPr>
        <w:t xml:space="preserve">, με </w:t>
      </w:r>
      <w:proofErr w:type="spellStart"/>
      <w:r>
        <w:rPr>
          <w:rFonts w:eastAsia="Times New Roman"/>
          <w:szCs w:val="24"/>
        </w:rPr>
        <w:t>ελαστικοποίηση</w:t>
      </w:r>
      <w:proofErr w:type="spellEnd"/>
      <w:r>
        <w:rPr>
          <w:rFonts w:eastAsia="Times New Roman"/>
          <w:szCs w:val="24"/>
        </w:rPr>
        <w:t xml:space="preserve"> του Κανονισμού, ορίστε για ένα λεπτό έχετε τον λόγο.</w:t>
      </w:r>
    </w:p>
    <w:p w14:paraId="74465B61" w14:textId="77777777" w:rsidR="00F20DF6" w:rsidRDefault="00F443B4">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color w:val="000000"/>
          <w:szCs w:val="24"/>
        </w:rPr>
        <w:t>Ευχαριστώ, κύριε Πρόεδρε.</w:t>
      </w:r>
      <w:r>
        <w:rPr>
          <w:rFonts w:eastAsia="Times New Roman"/>
          <w:szCs w:val="24"/>
        </w:rPr>
        <w:t xml:space="preserve"> </w:t>
      </w:r>
    </w:p>
    <w:p w14:paraId="74465B62" w14:textId="77777777" w:rsidR="00F20DF6" w:rsidRDefault="00F443B4">
      <w:pPr>
        <w:spacing w:line="600" w:lineRule="auto"/>
        <w:ind w:firstLine="720"/>
        <w:jc w:val="both"/>
        <w:rPr>
          <w:rFonts w:eastAsia="Times New Roman"/>
          <w:szCs w:val="24"/>
        </w:rPr>
      </w:pPr>
      <w:r>
        <w:rPr>
          <w:rFonts w:eastAsia="Times New Roman"/>
          <w:szCs w:val="24"/>
        </w:rPr>
        <w:t xml:space="preserve">Διαμαρτύρομαι, λοιπόν, έντονα για την πρακτική της Υπουργού Εργασίας. Από την ανάληψη των καθηκόντων της ακολουθεί μια </w:t>
      </w:r>
      <w:proofErr w:type="spellStart"/>
      <w:r>
        <w:rPr>
          <w:rFonts w:eastAsia="Times New Roman"/>
          <w:szCs w:val="24"/>
        </w:rPr>
        <w:lastRenderedPageBreak/>
        <w:t>απαξιωτική</w:t>
      </w:r>
      <w:proofErr w:type="spellEnd"/>
      <w:r>
        <w:rPr>
          <w:rFonts w:eastAsia="Times New Roman"/>
          <w:szCs w:val="24"/>
        </w:rPr>
        <w:t xml:space="preserve"> στάση απέναντι σε ερωτήσεις που αφορούν τη βαρβαρότητα που βιώνουν οι εργαζόμενοι στους χώρους δουλειάς. Δεν τις απαντά τις ερ</w:t>
      </w:r>
      <w:r>
        <w:rPr>
          <w:rFonts w:eastAsia="Times New Roman"/>
          <w:szCs w:val="24"/>
        </w:rPr>
        <w:t xml:space="preserve">ωτήσεις αυτές. Όμως και στις επίκαιρες στις οποίες, ενώ υποχρεούται από τον Κανονισμό να έρθει, δεν έρχεται τις περισσότερες φορές να δώσει απαντήσεις, επικαλούμενη ανειλημμένες υποχρεώσεις. </w:t>
      </w:r>
    </w:p>
    <w:p w14:paraId="74465B63" w14:textId="77777777" w:rsidR="00F20DF6" w:rsidRDefault="00F443B4">
      <w:pPr>
        <w:spacing w:line="600" w:lineRule="auto"/>
        <w:ind w:firstLine="720"/>
        <w:jc w:val="both"/>
        <w:rPr>
          <w:rFonts w:eastAsia="Times New Roman"/>
          <w:szCs w:val="24"/>
        </w:rPr>
      </w:pPr>
      <w:r>
        <w:rPr>
          <w:rFonts w:eastAsia="Times New Roman"/>
          <w:szCs w:val="24"/>
        </w:rPr>
        <w:t>Η ερώτηση που ήταν για σήμερα, αυτή που έχω εγώ, αναβάλλεται για</w:t>
      </w:r>
      <w:r>
        <w:rPr>
          <w:rFonts w:eastAsia="Times New Roman"/>
          <w:szCs w:val="24"/>
        </w:rPr>
        <w:t xml:space="preserve"> δεύτερη φορά, όπως και οι υπόλοιπες των υπόλοιπων συντρόφων μου, και αφορά σοβαρά ζητήματα. Η δική μου ερώτηση αφορά τη μείωση μισθών έως και 40% με επιχειρησιακή σύμβαση στην Ένωση Αγροτικών Συνεταιρισμών Τρικάλων. Η διοίκηση, αξιοποιώντας το αντεργατικό</w:t>
      </w:r>
      <w:r>
        <w:rPr>
          <w:rFonts w:eastAsia="Times New Roman"/>
          <w:szCs w:val="24"/>
        </w:rPr>
        <w:t xml:space="preserve"> νομοθετικό πλαίσιο, παρά τα κέρδη, επέβαλε αυτή την επιχειρησιακή σύμβαση. </w:t>
      </w:r>
    </w:p>
    <w:p w14:paraId="74465B64" w14:textId="77777777" w:rsidR="00F20DF6" w:rsidRDefault="00F443B4">
      <w:pPr>
        <w:spacing w:line="600" w:lineRule="auto"/>
        <w:ind w:firstLine="720"/>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Όμως κύριε </w:t>
      </w:r>
      <w:proofErr w:type="spellStart"/>
      <w:r>
        <w:rPr>
          <w:rFonts w:eastAsia="Times New Roman"/>
          <w:szCs w:val="24"/>
        </w:rPr>
        <w:t>Κατσώτη</w:t>
      </w:r>
      <w:proofErr w:type="spellEnd"/>
      <w:r>
        <w:rPr>
          <w:rFonts w:eastAsia="Times New Roman"/>
          <w:szCs w:val="24"/>
        </w:rPr>
        <w:t>, μην αναπτύσσετε την ερώτηση.</w:t>
      </w:r>
    </w:p>
    <w:p w14:paraId="74465B65" w14:textId="77777777" w:rsidR="00F20DF6" w:rsidRDefault="00F443B4">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Τελειώνω, κύριε Πρόεδρε.</w:t>
      </w:r>
    </w:p>
    <w:p w14:paraId="74465B66" w14:textId="77777777" w:rsidR="00F20DF6" w:rsidRDefault="00F443B4">
      <w:pPr>
        <w:spacing w:line="600" w:lineRule="auto"/>
        <w:ind w:firstLine="720"/>
        <w:jc w:val="both"/>
        <w:rPr>
          <w:rFonts w:eastAsia="Times New Roman"/>
          <w:szCs w:val="24"/>
        </w:rPr>
      </w:pPr>
      <w:r>
        <w:rPr>
          <w:rFonts w:eastAsia="Times New Roman"/>
          <w:szCs w:val="24"/>
        </w:rPr>
        <w:t>Η στάση της Υπουργού να αποφύγει να απαντήσει, δείχνει</w:t>
      </w:r>
      <w:r>
        <w:rPr>
          <w:rFonts w:eastAsia="Times New Roman"/>
          <w:szCs w:val="24"/>
        </w:rPr>
        <w:t xml:space="preserve"> την πρόθεση της Κυβέρνησης να συνεχίσει με αυτό το αντεργατικό πλαίσιο για τις συλλογικές συμβάσεις εργασίας, ενισχύοντας τις ενώσεις προσώπων και τις επιχειρησιακές συμβάσεις, τσακίζοντας ακόμη περισσότερο τους όρους αμοιβής της εργασίας των εργαζομένων.</w:t>
      </w:r>
    </w:p>
    <w:p w14:paraId="74465B67" w14:textId="77777777" w:rsidR="00F20DF6" w:rsidRDefault="00F443B4">
      <w:pPr>
        <w:spacing w:line="600" w:lineRule="auto"/>
        <w:ind w:firstLine="720"/>
        <w:jc w:val="both"/>
        <w:rPr>
          <w:rFonts w:eastAsia="Times New Roman"/>
          <w:szCs w:val="24"/>
        </w:rPr>
      </w:pPr>
      <w:r>
        <w:rPr>
          <w:rFonts w:eastAsia="Times New Roman"/>
          <w:b/>
          <w:szCs w:val="24"/>
        </w:rPr>
        <w:t xml:space="preserve">ΔΙΑΜΑΝΤΩ ΜΑΝΩΛΑΚΟΥ: </w:t>
      </w:r>
      <w:r>
        <w:rPr>
          <w:rFonts w:eastAsia="Times New Roman"/>
          <w:szCs w:val="24"/>
        </w:rPr>
        <w:t>Κύριε Πρόεδρε, για ένα λεπτό θέλω και εγώ τον λόγο.</w:t>
      </w:r>
    </w:p>
    <w:p w14:paraId="74465B68" w14:textId="77777777" w:rsidR="00F20DF6" w:rsidRDefault="00F443B4">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Προφανώς θέλετε να διαμαρτυρηθείτε. Έχετε τον λόγο για ένα λεπτό.</w:t>
      </w:r>
    </w:p>
    <w:p w14:paraId="74465B69" w14:textId="77777777" w:rsidR="00F20DF6" w:rsidRDefault="00F443B4">
      <w:pPr>
        <w:spacing w:line="600" w:lineRule="auto"/>
        <w:ind w:firstLine="720"/>
        <w:jc w:val="both"/>
        <w:rPr>
          <w:rFonts w:eastAsia="Times New Roman"/>
          <w:szCs w:val="24"/>
        </w:rPr>
      </w:pPr>
      <w:r>
        <w:rPr>
          <w:rFonts w:eastAsia="Times New Roman"/>
          <w:b/>
          <w:szCs w:val="24"/>
        </w:rPr>
        <w:lastRenderedPageBreak/>
        <w:t xml:space="preserve">ΔΙΑΜΑΝΤΩ ΜΑΝΩΛΑΚΟΥ: </w:t>
      </w:r>
      <w:r>
        <w:rPr>
          <w:rFonts w:eastAsia="Times New Roman"/>
          <w:color w:val="000000"/>
          <w:szCs w:val="24"/>
        </w:rPr>
        <w:t>Ευχαριστώ, κύριε Πρόεδρε.</w:t>
      </w:r>
      <w:r>
        <w:rPr>
          <w:rFonts w:eastAsia="Times New Roman"/>
          <w:szCs w:val="24"/>
        </w:rPr>
        <w:t xml:space="preserve"> </w:t>
      </w:r>
    </w:p>
    <w:p w14:paraId="74465B6A" w14:textId="77777777" w:rsidR="00F20DF6" w:rsidRDefault="00F443B4">
      <w:pPr>
        <w:spacing w:line="600" w:lineRule="auto"/>
        <w:ind w:firstLine="720"/>
        <w:jc w:val="both"/>
        <w:rPr>
          <w:rFonts w:eastAsia="Times New Roman"/>
          <w:szCs w:val="24"/>
        </w:rPr>
      </w:pPr>
      <w:r>
        <w:rPr>
          <w:rFonts w:eastAsia="Times New Roman"/>
          <w:szCs w:val="24"/>
        </w:rPr>
        <w:t>Οι επίκαιρες ερωτήσεις γίνονται για ν</w:t>
      </w:r>
      <w:r>
        <w:rPr>
          <w:rFonts w:eastAsia="Times New Roman"/>
          <w:szCs w:val="24"/>
        </w:rPr>
        <w:t>α λύνουν άμεσα ζητήματα με κυβερνητική παρέμβαση. Πάμε στην τέταρτη φορά που αναβάλλεται η ερώτηση, η οποία αφορά προστασία εργαζομένων και ασφάλεια στις συνθήκες δουλειάς στη ναυπηγοεπισκευαστική ζώνη, τη στιγμή που ήδη έχουμε έναν νεκρό και διακόσια άτομ</w:t>
      </w:r>
      <w:r>
        <w:rPr>
          <w:rFonts w:eastAsia="Times New Roman"/>
          <w:szCs w:val="24"/>
        </w:rPr>
        <w:t xml:space="preserve">α υποχρεώθηκαν να δουλέψουν για αποξήλωση αμιάντου σε ένα πλοίο όταν υπήρχε γνωμάτευση του Κέντρου «Δημόκριτος» ότι είναι επικίνδυνο για τη ζωή τους. Πρέπει να παρθούν μέτρα ασφάλειας και προστασίας. </w:t>
      </w:r>
    </w:p>
    <w:p w14:paraId="74465B6B" w14:textId="77777777" w:rsidR="00F20DF6" w:rsidRDefault="00F443B4">
      <w:pPr>
        <w:spacing w:line="600" w:lineRule="auto"/>
        <w:ind w:firstLine="720"/>
        <w:jc w:val="both"/>
        <w:rPr>
          <w:rFonts w:eastAsia="Times New Roman"/>
          <w:szCs w:val="24"/>
        </w:rPr>
      </w:pPr>
      <w:r>
        <w:rPr>
          <w:rFonts w:eastAsia="Times New Roman"/>
          <w:szCs w:val="24"/>
        </w:rPr>
        <w:t>Εδώ η κυρία Υπουργός δεν μπορεί να επικαλείται φόρτο ερ</w:t>
      </w:r>
      <w:r>
        <w:rPr>
          <w:rFonts w:eastAsia="Times New Roman"/>
          <w:szCs w:val="24"/>
        </w:rPr>
        <w:t xml:space="preserve">γασίας. Δηλαδή η απάντηση για να παρθούν μέτρα ασφάλειας για </w:t>
      </w:r>
      <w:r>
        <w:rPr>
          <w:rFonts w:eastAsia="Times New Roman"/>
          <w:szCs w:val="24"/>
        </w:rPr>
        <w:lastRenderedPageBreak/>
        <w:t>τους εργαζόμενους δεν είναι μέσα στα καθήκοντά της; Και διαμαρτυρόμαστε αλλά και καταγγέλλουμε αυτή τη συμπεριφορά. Είναι απαράδεκτη.</w:t>
      </w:r>
    </w:p>
    <w:p w14:paraId="74465B6C" w14:textId="77777777" w:rsidR="00F20DF6" w:rsidRDefault="00F443B4">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Κατεγράφη η διαμαρτυρία σας.</w:t>
      </w:r>
      <w:r>
        <w:rPr>
          <w:rFonts w:eastAsia="Times New Roman"/>
          <w:szCs w:val="24"/>
        </w:rPr>
        <w:t xml:space="preserve"> </w:t>
      </w:r>
    </w:p>
    <w:p w14:paraId="74465B6D" w14:textId="77777777" w:rsidR="00F20DF6" w:rsidRDefault="00F443B4">
      <w:pPr>
        <w:spacing w:line="600" w:lineRule="auto"/>
        <w:ind w:firstLine="720"/>
        <w:jc w:val="both"/>
        <w:rPr>
          <w:rFonts w:eastAsia="Times New Roman"/>
          <w:szCs w:val="24"/>
        </w:rPr>
      </w:pPr>
      <w:r>
        <w:rPr>
          <w:rFonts w:eastAsia="Times New Roman"/>
          <w:szCs w:val="24"/>
        </w:rPr>
        <w:t xml:space="preserve">Προχωράμε στην τελευταία για τον κ. </w:t>
      </w:r>
      <w:proofErr w:type="spellStart"/>
      <w:r>
        <w:rPr>
          <w:rFonts w:eastAsia="Times New Roman"/>
          <w:szCs w:val="24"/>
        </w:rPr>
        <w:t>Σπίρτζη</w:t>
      </w:r>
      <w:proofErr w:type="spellEnd"/>
      <w:r>
        <w:rPr>
          <w:rFonts w:eastAsia="Times New Roman"/>
          <w:szCs w:val="24"/>
        </w:rPr>
        <w:t xml:space="preserve"> ερώτηση. Συγκεκριμένα θα συζητηθεί η όγδοη με αριθμό 944/30-1-2018 επίκαιρη ερώτηση δεύτερου κύκλου του Βουλευτή Λασιθίου της Νέας Δημοκρατίας κ. Ιωάννη </w:t>
      </w:r>
      <w:proofErr w:type="spellStart"/>
      <w:r>
        <w:rPr>
          <w:rFonts w:eastAsia="Times New Roman"/>
          <w:szCs w:val="24"/>
        </w:rPr>
        <w:t>Πλακιωτάκη</w:t>
      </w:r>
      <w:proofErr w:type="spellEnd"/>
      <w:r>
        <w:rPr>
          <w:rFonts w:eastAsia="Times New Roman"/>
          <w:szCs w:val="24"/>
        </w:rPr>
        <w:t xml:space="preserve"> προς τον Υπουργό Υποδομών και Μεταφορών, με θέ</w:t>
      </w:r>
      <w:r>
        <w:rPr>
          <w:rFonts w:eastAsia="Times New Roman"/>
          <w:szCs w:val="24"/>
        </w:rPr>
        <w:t>μα: «Εξαίρεση της κατασκευής του Βορείου Οδικού Άξονα Κρήτης (ΒΟΑΚ) στο Νομό Λασιθίου».</w:t>
      </w:r>
    </w:p>
    <w:p w14:paraId="74465B6E" w14:textId="77777777" w:rsidR="00F20DF6" w:rsidRDefault="00F443B4">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Πλακιωτάκη</w:t>
      </w:r>
      <w:proofErr w:type="spellEnd"/>
      <w:r>
        <w:rPr>
          <w:rFonts w:eastAsia="Times New Roman"/>
          <w:szCs w:val="24"/>
        </w:rPr>
        <w:t>, έχετε τον λόγο.</w:t>
      </w:r>
    </w:p>
    <w:p w14:paraId="74465B6F"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ΙΩΑΝΝΗΣ ΠΛΑΚΙΩΤΑΚΗΣ:</w:t>
      </w:r>
      <w:r>
        <w:rPr>
          <w:rFonts w:eastAsia="Times New Roman" w:cs="Times New Roman"/>
          <w:szCs w:val="24"/>
        </w:rPr>
        <w:t xml:space="preserve"> Ευχαριστώ πολύ, κύριε Πρόεδρε. </w:t>
      </w:r>
    </w:p>
    <w:p w14:paraId="74465B70"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Σπίρτζη</w:t>
      </w:r>
      <w:proofErr w:type="spellEnd"/>
      <w:r>
        <w:rPr>
          <w:rFonts w:eastAsia="Times New Roman" w:cs="Times New Roman"/>
          <w:szCs w:val="24"/>
        </w:rPr>
        <w:t xml:space="preserve">, νομίζω ότι όλοι σ’ αυτήν την Αίθουσα </w:t>
      </w:r>
      <w:r>
        <w:rPr>
          <w:rFonts w:eastAsia="Times New Roman" w:cs="Times New Roman"/>
          <w:szCs w:val="24"/>
        </w:rPr>
        <w:t xml:space="preserve">συμφωνούμε </w:t>
      </w:r>
      <w:r>
        <w:rPr>
          <w:rFonts w:eastAsia="Times New Roman" w:cs="Times New Roman"/>
          <w:szCs w:val="24"/>
        </w:rPr>
        <w:t>ότι ο Βόρειος Οδικός Άξονας Κρήτης είναι το μεγαλύτερο αναπτυξιακό έργο σε επίπεδο Κρήτης, ένα έργο ενταγμένο στο διευρωπαϊκό δίκτυο μαζί με άλλους οδικούς άξονες της χώρας και πιστεύω ότι η αντιμετώπιση και η διαχείρισή του θα πρέπει να είναι ενιαία. Όταν</w:t>
      </w:r>
      <w:r>
        <w:rPr>
          <w:rFonts w:eastAsia="Times New Roman" w:cs="Times New Roman"/>
          <w:szCs w:val="24"/>
        </w:rPr>
        <w:t xml:space="preserve"> μιλάμε για Βόρειο Οδικό Άξονα Κρήτης, εννοούμε από την Κίσσαμο μέχρι τη Σητεία. Συμφωνούμε σ’ αυτό; </w:t>
      </w:r>
    </w:p>
    <w:p w14:paraId="74465B71"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Πάμε, λοιπόν, τώρα να δούμε το ιστορικό του έργου. Πιστεύω ότι αυτό είναι ένα αναπτυξιακό έργο, το οποίο θα πρέπει να ενώσει τους Κρητικούς και όχι να του</w:t>
      </w:r>
      <w:r>
        <w:rPr>
          <w:rFonts w:eastAsia="Times New Roman" w:cs="Times New Roman"/>
          <w:szCs w:val="24"/>
        </w:rPr>
        <w:t xml:space="preserve">ς διχάσει, όπως εσείς προσπαθείτε, όχι μόνο με αυτό το ζήτημα, αλλά και με άλλου είδους ζητήματα στα οποία δεν θέλω να επεκταθώ επί του παρόντος. </w:t>
      </w:r>
    </w:p>
    <w:p w14:paraId="74465B72"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lastRenderedPageBreak/>
        <w:t>Τι κάνετε, λοιπόν; Στο Αναπτυξιακό Συνέδριο της Κρήτης ο κ. Τσίπρας ανακοίνωσε ότι θα προχωρήσει η μελέτη στρ</w:t>
      </w:r>
      <w:r>
        <w:rPr>
          <w:rFonts w:eastAsia="Times New Roman" w:cs="Times New Roman"/>
          <w:szCs w:val="24"/>
        </w:rPr>
        <w:t>ατηγικού σχεδιασμού. Αντ’ αυτού τι κάνατε; Προχωρήσατε στην πρόσληψη τεσσάρων συμβούλων υποτίθεται για να προετοιμάσουν τις διαδικασίες δημοπράτησης και παραχώρησης του έργου, χωρίς όμως να υπάρχει Κτηματολόγιο, χωρίς να έχουν συντελεστεί περιβαλλοντικοί ό</w:t>
      </w:r>
      <w:r>
        <w:rPr>
          <w:rFonts w:eastAsia="Times New Roman" w:cs="Times New Roman"/>
          <w:szCs w:val="24"/>
        </w:rPr>
        <w:t xml:space="preserve">ροι. Δεν υπάρχουν περιβαλλοντικοί όροι. Γνωρίζετε πολύ καλά ότι για να υπάρξουν περιβαλλοντικοί όροι χρειάζεται διαβούλευση με τις τοπικές κοινωνίες, με το </w:t>
      </w:r>
      <w:r>
        <w:rPr>
          <w:rFonts w:eastAsia="Times New Roman" w:cs="Times New Roman"/>
          <w:szCs w:val="24"/>
        </w:rPr>
        <w:t>δ</w:t>
      </w:r>
      <w:r>
        <w:rPr>
          <w:rFonts w:eastAsia="Times New Roman" w:cs="Times New Roman"/>
          <w:szCs w:val="24"/>
        </w:rPr>
        <w:t xml:space="preserve">ασαρχείο, την </w:t>
      </w:r>
      <w:r>
        <w:rPr>
          <w:rFonts w:eastAsia="Times New Roman" w:cs="Times New Roman"/>
          <w:szCs w:val="24"/>
        </w:rPr>
        <w:t>α</w:t>
      </w:r>
      <w:r>
        <w:rPr>
          <w:rFonts w:eastAsia="Times New Roman" w:cs="Times New Roman"/>
          <w:szCs w:val="24"/>
        </w:rPr>
        <w:t xml:space="preserve">ρχαιολογία, την </w:t>
      </w:r>
      <w:r>
        <w:rPr>
          <w:rFonts w:eastAsia="Times New Roman" w:cs="Times New Roman"/>
          <w:szCs w:val="24"/>
        </w:rPr>
        <w:t>π</w:t>
      </w:r>
      <w:r>
        <w:rPr>
          <w:rFonts w:eastAsia="Times New Roman" w:cs="Times New Roman"/>
          <w:szCs w:val="24"/>
        </w:rPr>
        <w:t xml:space="preserve">εριφέρεια, τους </w:t>
      </w:r>
      <w:r>
        <w:rPr>
          <w:rFonts w:eastAsia="Times New Roman" w:cs="Times New Roman"/>
          <w:szCs w:val="24"/>
        </w:rPr>
        <w:t>δ</w:t>
      </w:r>
      <w:r>
        <w:rPr>
          <w:rFonts w:eastAsia="Times New Roman" w:cs="Times New Roman"/>
          <w:szCs w:val="24"/>
        </w:rPr>
        <w:t xml:space="preserve">ήμους. Δεν υπάρχει Κτηματολόγιο. </w:t>
      </w:r>
    </w:p>
    <w:p w14:paraId="74465B73"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Επίσης, δεν υπάρ</w:t>
      </w:r>
      <w:r>
        <w:rPr>
          <w:rFonts w:eastAsia="Times New Roman" w:cs="Times New Roman"/>
          <w:szCs w:val="24"/>
        </w:rPr>
        <w:t xml:space="preserve">χει ολοκληρωμένη κυκλοφοριακή μελέτη. Η μόνη κυκλοφοριακή μελέτη που υπάρχει –να σας ενημερώσω εγώ- είναι τον Φεβρουάριο του 2017 σε οκτώ σημεία στην Κρήτη για μια </w:t>
      </w:r>
      <w:r>
        <w:rPr>
          <w:rFonts w:eastAsia="Times New Roman" w:cs="Times New Roman"/>
          <w:szCs w:val="24"/>
        </w:rPr>
        <w:lastRenderedPageBreak/>
        <w:t>εβδομάδα. Αυτό νοείται κυκλοφοριακή μελέτη; Χωρίς να υπάρχει χρηματοδοτικό μοντέλο, χωρίς να</w:t>
      </w:r>
      <w:r>
        <w:rPr>
          <w:rFonts w:eastAsia="Times New Roman" w:cs="Times New Roman"/>
          <w:szCs w:val="24"/>
        </w:rPr>
        <w:t xml:space="preserve"> υπάρχει συμφωνία χρηματοδότησης, εσείς προχωρείτε στην προεπιλογή αναδόχου, ώστε στη συνέχεια να προχωρήσετε τις διαδικασίες για τη δημοπράτηση του έργου. </w:t>
      </w:r>
    </w:p>
    <w:p w14:paraId="74465B74"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Σπίρτζη</w:t>
      </w:r>
      <w:proofErr w:type="spellEnd"/>
      <w:r>
        <w:rPr>
          <w:rFonts w:eastAsia="Times New Roman" w:cs="Times New Roman"/>
          <w:szCs w:val="24"/>
        </w:rPr>
        <w:t>, εμείς ανεξάρτητα από τη διαδικασία που έχετε ακολουθήσει μέχρι σήμερα, πιστεύουμε ότ</w:t>
      </w:r>
      <w:r>
        <w:rPr>
          <w:rFonts w:eastAsia="Times New Roman" w:cs="Times New Roman"/>
          <w:szCs w:val="24"/>
        </w:rPr>
        <w:t>ι η μελέτη στρατηγικού σχεδιασμού –και νομίζω ότι σ’ αυτό θα πρέπει να συμφωνήσουμε όλοι- θα πρέπει να προχωρήσει σε κάθε περίπτωση, διότι η συγκεκριμένη μελέτη θα αποτυπώσει κατ’ αρχ</w:t>
      </w:r>
      <w:r>
        <w:rPr>
          <w:rFonts w:eastAsia="Times New Roman" w:cs="Times New Roman"/>
          <w:szCs w:val="24"/>
        </w:rPr>
        <w:t>άς</w:t>
      </w:r>
      <w:r>
        <w:rPr>
          <w:rFonts w:eastAsia="Times New Roman" w:cs="Times New Roman"/>
          <w:szCs w:val="24"/>
        </w:rPr>
        <w:t xml:space="preserve"> την κυκλοφοριακή μελέτη. Κυκλοφοριακούς φόρτους χρειάζεται για δώδεκα </w:t>
      </w:r>
      <w:r>
        <w:rPr>
          <w:rFonts w:eastAsia="Times New Roman" w:cs="Times New Roman"/>
          <w:szCs w:val="24"/>
        </w:rPr>
        <w:t>μήνες, διότι πρέπει να λάβεις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και τις μελλοντικές εξελίξεις, τα μελλο</w:t>
      </w:r>
      <w:r>
        <w:rPr>
          <w:rFonts w:eastAsia="Times New Roman" w:cs="Times New Roman"/>
          <w:szCs w:val="24"/>
        </w:rPr>
        <w:lastRenderedPageBreak/>
        <w:t xml:space="preserve">ντικά έργα, το αεροδρόμιο του </w:t>
      </w:r>
      <w:proofErr w:type="spellStart"/>
      <w:r>
        <w:rPr>
          <w:rFonts w:eastAsia="Times New Roman" w:cs="Times New Roman"/>
          <w:szCs w:val="24"/>
        </w:rPr>
        <w:t>Καστελίου</w:t>
      </w:r>
      <w:proofErr w:type="spellEnd"/>
      <w:r>
        <w:rPr>
          <w:rFonts w:eastAsia="Times New Roman" w:cs="Times New Roman"/>
          <w:szCs w:val="24"/>
        </w:rPr>
        <w:t>. Εάν ολοκληρωθεί ο δρόμος μέχρι τη Σητεία, θα πρέπει να λάβεις τον φόρτο τον συγκεκριμένο, να προσδιορίσεις βασικά γεωμετρικά χαρακτηριστι</w:t>
      </w:r>
      <w:r>
        <w:rPr>
          <w:rFonts w:eastAsia="Times New Roman" w:cs="Times New Roman"/>
          <w:szCs w:val="24"/>
        </w:rPr>
        <w:t xml:space="preserve">κά και διατομή αυτοκινητόδρομου, να </w:t>
      </w:r>
      <w:proofErr w:type="spellStart"/>
      <w:r>
        <w:rPr>
          <w:rFonts w:eastAsia="Times New Roman" w:cs="Times New Roman"/>
          <w:szCs w:val="24"/>
        </w:rPr>
        <w:t>χωροθετήσεις</w:t>
      </w:r>
      <w:proofErr w:type="spellEnd"/>
      <w:r>
        <w:rPr>
          <w:rFonts w:eastAsia="Times New Roman" w:cs="Times New Roman"/>
          <w:szCs w:val="24"/>
        </w:rPr>
        <w:t xml:space="preserve"> και να προσδιορίσεις όλον τον άξονα: Αρτηρίες, κόμβους, παράπλευρα δίκτυα, να υπάρξει μελέτης κόστους-οφέλους και βέβαια διεύρυνση χρηματοοικονομικών μοντέλων. Άρα αυτή είναι, κύριε </w:t>
      </w:r>
      <w:proofErr w:type="spellStart"/>
      <w:r>
        <w:rPr>
          <w:rFonts w:eastAsia="Times New Roman" w:cs="Times New Roman"/>
          <w:szCs w:val="24"/>
        </w:rPr>
        <w:t>Σπίρτζη</w:t>
      </w:r>
      <w:proofErr w:type="spellEnd"/>
      <w:r>
        <w:rPr>
          <w:rFonts w:eastAsia="Times New Roman" w:cs="Times New Roman"/>
          <w:szCs w:val="24"/>
        </w:rPr>
        <w:t xml:space="preserve">, η διαδικασία. </w:t>
      </w:r>
    </w:p>
    <w:p w14:paraId="74465B75"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πιπλέον -και ολοκληρώνω με τα ζητήματα του Λασιθίου- θα ήθελα να σας ενημερώσω ότι στον Νομό Λασιθίου τα τελευταία χρόνια -και ο ίδιος το διαπιστώσατε, διότι λίγες μέρες Υπουργός ήσασταν και ήρθατε να εγκαινιάσετε το αεροδρόμιο της Σητείας που ολοκληρώθηκε</w:t>
      </w:r>
      <w:r>
        <w:rPr>
          <w:rFonts w:eastAsia="Times New Roman" w:cs="Times New Roman"/>
          <w:szCs w:val="24"/>
        </w:rPr>
        <w:t xml:space="preserve"> από την προηγούμενη </w:t>
      </w:r>
      <w:r>
        <w:rPr>
          <w:rFonts w:eastAsia="Times New Roman" w:cs="Times New Roman"/>
          <w:szCs w:val="24"/>
        </w:rPr>
        <w:t>κ</w:t>
      </w:r>
      <w:r>
        <w:rPr>
          <w:rFonts w:eastAsia="Times New Roman" w:cs="Times New Roman"/>
          <w:szCs w:val="24"/>
        </w:rPr>
        <w:t>υβέρνηση, ένα έργο 30 εκα</w:t>
      </w:r>
      <w:r>
        <w:rPr>
          <w:rFonts w:eastAsia="Times New Roman" w:cs="Times New Roman"/>
          <w:szCs w:val="24"/>
        </w:rPr>
        <w:lastRenderedPageBreak/>
        <w:t xml:space="preserve">τομμυρίων ευρώ, ίσως από τα πιο σύγχρονα περιφερειακά αεροδρόμια της χώρας- τι θέλουμε; Ολοκλήρωση του Βόρειου Οδικού Άξονα Κρήτης μέχρι τη Σητεία. </w:t>
      </w:r>
    </w:p>
    <w:p w14:paraId="74465B76" w14:textId="77777777" w:rsidR="00F20DF6" w:rsidRDefault="00F443B4">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Πείτε το ερώτημα ποιο είναι</w:t>
      </w:r>
      <w:r>
        <w:rPr>
          <w:rFonts w:eastAsia="Times New Roman" w:cs="Times New Roman"/>
          <w:szCs w:val="24"/>
        </w:rPr>
        <w:t>.</w:t>
      </w:r>
    </w:p>
    <w:p w14:paraId="74465B77"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ΙΩΑΝΝΗΣ ΠΛΑΚΙΩΤΑΚΗΣ:</w:t>
      </w:r>
      <w:r>
        <w:rPr>
          <w:rFonts w:eastAsia="Times New Roman" w:cs="Times New Roman"/>
          <w:szCs w:val="24"/>
        </w:rPr>
        <w:t xml:space="preserve"> Εσείς λέτε, λοιπόν, ότι αποκλείεται το Λασίθι για λόγους βιωσιμότητας. Θέλουμε μια συγκεκριμένη απάντηση γι’ αυτό. Το ένα είναι αυτό. </w:t>
      </w:r>
    </w:p>
    <w:p w14:paraId="74465B78"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Δεύτερον, υπάρχει μελέτη με περιβαλλοντικούς όρους «Καλό Χωριό-Γέφυρα </w:t>
      </w:r>
      <w:proofErr w:type="spellStart"/>
      <w:r>
        <w:rPr>
          <w:rFonts w:eastAsia="Times New Roman" w:cs="Times New Roman"/>
          <w:szCs w:val="24"/>
        </w:rPr>
        <w:t>Φρουζή</w:t>
      </w:r>
      <w:proofErr w:type="spellEnd"/>
      <w:r>
        <w:rPr>
          <w:rFonts w:eastAsia="Times New Roman" w:cs="Times New Roman"/>
          <w:szCs w:val="24"/>
        </w:rPr>
        <w:t>». Γιατί δεν προχωρείτ</w:t>
      </w:r>
      <w:r>
        <w:rPr>
          <w:rFonts w:eastAsia="Times New Roman" w:cs="Times New Roman"/>
          <w:szCs w:val="24"/>
        </w:rPr>
        <w:t xml:space="preserve">ε στην οριστική μελέτη; </w:t>
      </w:r>
    </w:p>
    <w:p w14:paraId="74465B79"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lastRenderedPageBreak/>
        <w:t xml:space="preserve">Τρίτον, αυτήν τη στιγμή είναι σε εξέλιξη μελέτες στον Νομό Λασιθίου, οι οποίες είχαν δρομολογηθεί την περίοδο 2007-2009. Γιατί δεν χρηματοδοτείτε το υπόλοιπο των μελετών; </w:t>
      </w:r>
    </w:p>
    <w:p w14:paraId="74465B7A"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Επειδή σας ακούω, κύριε </w:t>
      </w:r>
      <w:proofErr w:type="spellStart"/>
      <w:r>
        <w:rPr>
          <w:rFonts w:eastAsia="Times New Roman" w:cs="Times New Roman"/>
          <w:szCs w:val="24"/>
        </w:rPr>
        <w:t>Σπίρτζη</w:t>
      </w:r>
      <w:proofErr w:type="spellEnd"/>
      <w:r>
        <w:rPr>
          <w:rFonts w:eastAsia="Times New Roman" w:cs="Times New Roman"/>
          <w:szCs w:val="24"/>
        </w:rPr>
        <w:t>, πολλές φορές συχνά να μιλά</w:t>
      </w:r>
      <w:r>
        <w:rPr>
          <w:rFonts w:eastAsia="Times New Roman" w:cs="Times New Roman"/>
          <w:szCs w:val="24"/>
        </w:rPr>
        <w:t xml:space="preserve">τε για νέα χάραξη του Βόρειου Οδικού Άξονα -και εδώ θέλουμε μια συγκεκριμένη απάντηση- θα υπάρξει ο Κεντρικός Άξονας Κρήτης; Πείτε μας. </w:t>
      </w:r>
    </w:p>
    <w:p w14:paraId="74465B7B" w14:textId="77777777" w:rsidR="00F20DF6" w:rsidRDefault="00F443B4">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Μην το κάνετε επερώτηση. Ερώτηση κάνατε. Θα αρχίσει ο κ. </w:t>
      </w:r>
      <w:proofErr w:type="spellStart"/>
      <w:r>
        <w:rPr>
          <w:rFonts w:eastAsia="Times New Roman" w:cs="Times New Roman"/>
          <w:szCs w:val="24"/>
        </w:rPr>
        <w:t>Σπίρτζης</w:t>
      </w:r>
      <w:proofErr w:type="spellEnd"/>
      <w:r>
        <w:rPr>
          <w:rFonts w:eastAsia="Times New Roman" w:cs="Times New Roman"/>
          <w:szCs w:val="24"/>
        </w:rPr>
        <w:t xml:space="preserve"> να απαντά και θα μιλ</w:t>
      </w:r>
      <w:r>
        <w:rPr>
          <w:rFonts w:eastAsia="Times New Roman" w:cs="Times New Roman"/>
          <w:szCs w:val="24"/>
        </w:rPr>
        <w:t xml:space="preserve">ά επτά λεπτά. </w:t>
      </w:r>
    </w:p>
    <w:p w14:paraId="74465B7C"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ΙΩΑΝΝΗΣ ΠΛΑΚΙΩΤΑΚΗΣ:</w:t>
      </w:r>
      <w:r>
        <w:rPr>
          <w:rFonts w:eastAsia="Times New Roman" w:cs="Times New Roman"/>
          <w:szCs w:val="24"/>
        </w:rPr>
        <w:t xml:space="preserve"> Κύριε Πρόεδρε, είναι πολύ σημαντικό ζήτημα, γι’ αυτό περιμένουμε συγκεκριμένες απαντήσεις και τοποθετήσεις. </w:t>
      </w:r>
    </w:p>
    <w:p w14:paraId="74465B7D"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πολύ. </w:t>
      </w:r>
    </w:p>
    <w:p w14:paraId="74465B7E" w14:textId="77777777" w:rsidR="00F20DF6" w:rsidRDefault="00F443B4">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Ωραία, κλείσατε. </w:t>
      </w:r>
    </w:p>
    <w:p w14:paraId="74465B7F"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Κύριε Υπουργέ, άμα θέλετε είστε κοφτός,</w:t>
      </w:r>
      <w:r>
        <w:rPr>
          <w:rFonts w:eastAsia="Times New Roman" w:cs="Times New Roman"/>
          <w:szCs w:val="24"/>
        </w:rPr>
        <w:t xml:space="preserve"> μην μου το πάτε…</w:t>
      </w:r>
    </w:p>
    <w:p w14:paraId="74465B80"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και Μεταφορών):</w:t>
      </w:r>
      <w:r>
        <w:rPr>
          <w:rFonts w:eastAsia="Times New Roman" w:cs="Times New Roman"/>
          <w:szCs w:val="24"/>
        </w:rPr>
        <w:t xml:space="preserve"> Όχι.</w:t>
      </w:r>
    </w:p>
    <w:p w14:paraId="74465B81" w14:textId="77777777" w:rsidR="00F20DF6" w:rsidRDefault="00F443B4">
      <w:pPr>
        <w:spacing w:line="600" w:lineRule="auto"/>
        <w:ind w:firstLine="720"/>
        <w:jc w:val="both"/>
        <w:rPr>
          <w:rFonts w:eastAsia="Times New Roman" w:cs="Times New Roman"/>
          <w:szCs w:val="24"/>
        </w:rPr>
      </w:pPr>
      <w:r>
        <w:rPr>
          <w:rFonts w:eastAsia="Times New Roman"/>
          <w:b/>
          <w:bCs/>
        </w:rPr>
        <w:t xml:space="preserve">ΠΡΟΕΔΡΕΥΩΝ (Νικήτας Κακλαμάνης): </w:t>
      </w:r>
      <w:r>
        <w:rPr>
          <w:rFonts w:eastAsia="Times New Roman" w:cs="Times New Roman"/>
          <w:szCs w:val="24"/>
        </w:rPr>
        <w:t>Ορίστε, κύριε Υπουργέ, έχετε τον λόγο.</w:t>
      </w:r>
    </w:p>
    <w:p w14:paraId="74465B82"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και Μεταφορών):</w:t>
      </w:r>
      <w:r>
        <w:rPr>
          <w:rFonts w:eastAsia="Times New Roman" w:cs="Times New Roman"/>
          <w:szCs w:val="24"/>
        </w:rPr>
        <w:t xml:space="preserve"> Ευχαριστώ πολύ, κύριε Πρόεδρε. </w:t>
      </w:r>
    </w:p>
    <w:p w14:paraId="74465B83"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Πλακιωτάκη</w:t>
      </w:r>
      <w:proofErr w:type="spellEnd"/>
      <w:r>
        <w:rPr>
          <w:rFonts w:eastAsia="Times New Roman" w:cs="Times New Roman"/>
          <w:szCs w:val="24"/>
        </w:rPr>
        <w:t>, εμείς δ</w:t>
      </w:r>
      <w:r>
        <w:rPr>
          <w:rFonts w:eastAsia="Times New Roman" w:cs="Times New Roman"/>
          <w:szCs w:val="24"/>
        </w:rPr>
        <w:t xml:space="preserve">ιαιρούμε την Κρήτη γιατί κάνουμε τον Βόρειο Οδικό Άξονα Κρήτης και φαντάζομαι -ή έτσι ερμηνεύω τουλάχιστον- ότι οι προηγούμενες κυβερνήσεις δεν τον έκαναν γιατί δεν θέλουν να διαιρέσουν την Κρήτη, διότι δεν υπάρχει άλλη εξήγηση. </w:t>
      </w:r>
    </w:p>
    <w:p w14:paraId="74465B84" w14:textId="77777777" w:rsidR="00F20DF6" w:rsidRDefault="00F443B4">
      <w:pPr>
        <w:spacing w:line="600" w:lineRule="auto"/>
        <w:jc w:val="both"/>
        <w:rPr>
          <w:rFonts w:eastAsia="Times New Roman" w:cs="Times New Roman"/>
          <w:szCs w:val="24"/>
        </w:rPr>
      </w:pPr>
      <w:r>
        <w:rPr>
          <w:rFonts w:eastAsia="Times New Roman" w:cs="Times New Roman"/>
          <w:szCs w:val="24"/>
        </w:rPr>
        <w:t>Το πιθανότερο είναι, δηλαδ</w:t>
      </w:r>
      <w:r>
        <w:rPr>
          <w:rFonts w:eastAsia="Times New Roman" w:cs="Times New Roman"/>
          <w:szCs w:val="24"/>
        </w:rPr>
        <w:t xml:space="preserve">ή, εσείς να είχατε επιλέξει να μην κάνετε όλα αυτά τα χρόνια ούτε τον Βόρειο Οδικό Άξονα ούτε το </w:t>
      </w:r>
      <w:r>
        <w:rPr>
          <w:rFonts w:eastAsia="Times New Roman" w:cs="Times New Roman"/>
          <w:szCs w:val="24"/>
        </w:rPr>
        <w:t>Κ</w:t>
      </w:r>
      <w:r>
        <w:rPr>
          <w:rFonts w:eastAsia="Times New Roman" w:cs="Times New Roman"/>
          <w:szCs w:val="24"/>
        </w:rPr>
        <w:t>αστέλι ούτε τα λιμάνια ούτε τίποτα, για να μην διαιρείτε τους νομούς της Κρήτης. Το κατάλαβα τώρα. Τώρα καταλαβαίνω γιατί κάνατε δύο χιλιόμετρα εδώ, τρία παρα</w:t>
      </w:r>
      <w:r>
        <w:rPr>
          <w:rFonts w:eastAsia="Times New Roman" w:cs="Times New Roman"/>
          <w:szCs w:val="24"/>
        </w:rPr>
        <w:t xml:space="preserve">κάτω, τη μισή γέφυρα στο Λασίθι με στατικά προβλήματα. Τώρα το κατάλαβα. </w:t>
      </w:r>
    </w:p>
    <w:p w14:paraId="74465B85"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Να δούμε λίγο τι βρήκαμε. ΒΟΑΚ: Διάσπαρτες «κουτσουλιές» σε έναν δρόμο που είχε σχεδιαστεί από τη δεκαετία του 1960, όπου </w:t>
      </w:r>
      <w:r>
        <w:rPr>
          <w:rFonts w:eastAsia="Times New Roman" w:cs="Times New Roman"/>
          <w:szCs w:val="24"/>
        </w:rPr>
        <w:lastRenderedPageBreak/>
        <w:t>στα σημεία που ήταν να γίνει ο δρόμος έχουν γίνει ξενοδοχεία</w:t>
      </w:r>
      <w:r>
        <w:rPr>
          <w:rFonts w:eastAsia="Times New Roman" w:cs="Times New Roman"/>
          <w:szCs w:val="24"/>
        </w:rPr>
        <w:t>, διάφορες δραστηριότητες κ.λπ</w:t>
      </w:r>
      <w:r>
        <w:rPr>
          <w:rFonts w:eastAsia="Times New Roman" w:cs="Times New Roman"/>
          <w:szCs w:val="24"/>
        </w:rPr>
        <w:t>.</w:t>
      </w:r>
      <w:r>
        <w:rPr>
          <w:rFonts w:eastAsia="Times New Roman" w:cs="Times New Roman"/>
          <w:szCs w:val="24"/>
        </w:rPr>
        <w:t>. Βρήκαμε σε σαράντα δύο χιλιόμετρα –όχι σε ενιαίο τμήμα, διάσπαρτα είναι αυτά, δύο χιλιόμετρα εδώ, τρία εκεί- αλλού να έχουν γίνει μελέτες, αλλού να έχουν ανατεθεί, αλλού να μην έχει γίνει τίποτα. Κανείς δεν ήξερε δύο χρόνια</w:t>
      </w:r>
      <w:r>
        <w:rPr>
          <w:rFonts w:eastAsia="Times New Roman" w:cs="Times New Roman"/>
          <w:szCs w:val="24"/>
        </w:rPr>
        <w:t xml:space="preserve"> μετά που αναλάβαμε τη διακυβέρνηση τι γινόταν, ούτε ο ΟΑΚ που ήταν υπεύθυνος. Κανείς. </w:t>
      </w:r>
    </w:p>
    <w:p w14:paraId="74465B86"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Βρήκαμε -και φαντάζομαι ότι θα το θυμάστε στα εγκαίνια του αεροδρομίου που αναφέρατε- ότι δεν υπήρχε πρόβλεψη για τη σύνδεση του αεροδρομίου. </w:t>
      </w:r>
    </w:p>
    <w:p w14:paraId="74465B87"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Εδώ μπαίνουν ερωτήματα. Δ</w:t>
      </w:r>
      <w:r>
        <w:rPr>
          <w:rFonts w:eastAsia="Times New Roman" w:cs="Times New Roman"/>
          <w:szCs w:val="24"/>
        </w:rPr>
        <w:t xml:space="preserve">ηλαδή, γίνεται κάπου ένα αεροδρόμιο χωρίς δρόμο; Βγάλαμε τώρα το Καστέλι. Προβλέπεται και η οδοποιία για να πας στο αεροδρόμιο με σύγχρονο αυτοκινητόδρομο </w:t>
      </w:r>
      <w:r>
        <w:rPr>
          <w:rFonts w:eastAsia="Times New Roman" w:cs="Times New Roman"/>
          <w:szCs w:val="24"/>
        </w:rPr>
        <w:lastRenderedPageBreak/>
        <w:t>και από τη μια μεριά και από την άλλη και προς τον βόρειο οδικό άξονα και προς το Λασίθι. Κάνουμε, δη</w:t>
      </w:r>
      <w:r>
        <w:rPr>
          <w:rFonts w:eastAsia="Times New Roman" w:cs="Times New Roman"/>
          <w:szCs w:val="24"/>
        </w:rPr>
        <w:t xml:space="preserve">λαδή, ένα αεροδρόμιο και δεν ξέρουμε εάν θα έχουμε δρόμο. Το αποτέλεσμα; Το αποτέλεσμα είναι αυτό το αεροδρόμιο «να μην βγαίνει», να μην έχει κίνηση. Βεβαίως δεν έχει κίνηση. Έχει πρόβλημα το αεροδρόμιο. </w:t>
      </w:r>
    </w:p>
    <w:p w14:paraId="74465B88"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 xml:space="preserve">ΙΩΑΝΝΗΣ ΠΛΑΚΙΩΤΑΚΗΣ: </w:t>
      </w:r>
      <w:r>
        <w:rPr>
          <w:rFonts w:eastAsia="Times New Roman" w:cs="Times New Roman"/>
          <w:szCs w:val="24"/>
        </w:rPr>
        <w:t xml:space="preserve">Να το κλείσουμε; </w:t>
      </w:r>
    </w:p>
    <w:p w14:paraId="74465B89"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ΧΡΗΣΤΟΣ ΣΠΙΡ</w:t>
      </w:r>
      <w:r>
        <w:rPr>
          <w:rFonts w:eastAsia="Times New Roman" w:cs="Times New Roman"/>
          <w:b/>
          <w:szCs w:val="24"/>
        </w:rPr>
        <w:t xml:space="preserve">ΤΖΗΣ (Υπουργός Υποδομών και Μεταφορών): </w:t>
      </w:r>
      <w:r>
        <w:rPr>
          <w:rFonts w:eastAsia="Times New Roman" w:cs="Times New Roman"/>
          <w:szCs w:val="24"/>
        </w:rPr>
        <w:t xml:space="preserve">Όχι βέβαια. Σιγά μην το κλείσουμε. Αλίμονο. Θα το αξιοποιήσουμε όπως πρέπει και όταν πρέπει. </w:t>
      </w:r>
    </w:p>
    <w:p w14:paraId="74465B8A"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Τι κάναμε, λοιπόν, εμείς, για να είναι απόλυτα κατανοητό: Το πρώτο είναι ότι κάναμε προγραμματική σύμβαση με τον ΟΑΚ –θα σας την καταθέσω- που έχει να κάνει με την ολοκληρωμένη στρατηγική μελέτη. Αν περιμέναμε να κάνει την ολοκληρωμένη μελέτη </w:t>
      </w:r>
      <w:r>
        <w:rPr>
          <w:rFonts w:eastAsia="Times New Roman" w:cs="Times New Roman"/>
          <w:szCs w:val="24"/>
        </w:rPr>
        <w:lastRenderedPageBreak/>
        <w:t xml:space="preserve">για τον ΒΟΑΚ </w:t>
      </w:r>
      <w:r>
        <w:rPr>
          <w:rFonts w:eastAsia="Times New Roman" w:cs="Times New Roman"/>
          <w:szCs w:val="24"/>
        </w:rPr>
        <w:t>και τους κάθετους άξονες, σε πέντε-έξι χρόνια θα ξανασυζητούσαμε εδώ πέρα πότε θα βγάλουμε τον διαγωνισμό του έργου. Είναι, λοιπόν, πολύ πιο συμφέρον για την Κρήτη και για τον τόπο να «τρέξουμε» το μέρος του βόρειου οδικού άξονα που ενώνει τους τέσσερις νο</w:t>
      </w:r>
      <w:r>
        <w:rPr>
          <w:rFonts w:eastAsia="Times New Roman" w:cs="Times New Roman"/>
          <w:szCs w:val="24"/>
        </w:rPr>
        <w:t>μούς της Κρήτης -και τον Άγιο Νικόλαο, άρα δεν είναι εκτός το Λασίθι- που έχουν μελέτες βιωσιμότητας, που μπορούμε να προχωρήσουμε το έργο, προφανώς όχι στη χάραξη του 1960. Υπάρχουν σημεία που δεν συμφέρει με τις δραστηριότητες που έχουν αναπτυχθεί να πας</w:t>
      </w:r>
      <w:r>
        <w:rPr>
          <w:rFonts w:eastAsia="Times New Roman" w:cs="Times New Roman"/>
          <w:szCs w:val="24"/>
        </w:rPr>
        <w:t xml:space="preserve"> να γκρεμίσεις ξενοδοχεία και να τα απαλλοτριώσεις. Σε αυτά τα σημεία θα πρέπει να βελτιωθεί η χάραξη που υπήρχε. Παράλληλα, να τρέξει και η μελέτη στρατηγικού σχεδιασμού που περιλαμβάνει και μετά τον Άγιο Νικόλαο μέχρι τη Σητεία και τους κάθετους άξονες σ</w:t>
      </w:r>
      <w:r>
        <w:rPr>
          <w:rFonts w:eastAsia="Times New Roman" w:cs="Times New Roman"/>
          <w:szCs w:val="24"/>
        </w:rPr>
        <w:t xml:space="preserve">την Ιεράπετρα, όπως και άλλους </w:t>
      </w:r>
      <w:r>
        <w:rPr>
          <w:rFonts w:eastAsia="Times New Roman" w:cs="Times New Roman"/>
          <w:szCs w:val="24"/>
        </w:rPr>
        <w:lastRenderedPageBreak/>
        <w:t xml:space="preserve">κάθετους άξονες, καθώς και τις επιπτώσεις στην ανάπτυξη της Κρήτης που θα έχουν και οι κάθετοι άξονες και όλα τα υπόλοιπα. </w:t>
      </w:r>
    </w:p>
    <w:p w14:paraId="74465B8B"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Πού φαίνεται αυτό; Στις 26 Ιουλίου 2017 έγινε η προγραμματική σύμβαση πάλι με τον ΟΑΚ για τη μελέτη τ</w:t>
      </w:r>
      <w:r>
        <w:rPr>
          <w:rFonts w:eastAsia="Times New Roman" w:cs="Times New Roman"/>
          <w:szCs w:val="24"/>
        </w:rPr>
        <w:t>ου στρατηγικού σχεδιασμού του βόρειο οδικού άξονα. Αν δείτε τα στάδια που έχουμε, έχουμε μέσα -εκτός από το πρώτο στάδιο που είναι το Χανιά- Άγιος Νικόλαος για να μπει μέσα στο έργο- την κυκλοφοριακή μελέτη για όλο τον ΒΟΑΚ, όχι μόνο για το τμήμα Χανιά-Άγι</w:t>
      </w:r>
      <w:r>
        <w:rPr>
          <w:rFonts w:eastAsia="Times New Roman" w:cs="Times New Roman"/>
          <w:szCs w:val="24"/>
        </w:rPr>
        <w:t xml:space="preserve">ος Νικόλαος, αλλά για το τμήμα και μετά τον Άγιο Νικόλαο και μετά τα Χανιά, για το Καστέλι Χανίων και για τους κάθετους άξονες. Εμείς, λοιπόν, θα κάνουμε έναν ολοκληρωμένο ΒΟΑΚ. </w:t>
      </w:r>
    </w:p>
    <w:p w14:paraId="74465B8C"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Με την ευκαιρία, θα ήθελα να πω και μερικά άλλα πράγματα σε σχέση με το Λασίθ</w:t>
      </w:r>
      <w:r>
        <w:rPr>
          <w:rFonts w:eastAsia="Times New Roman" w:cs="Times New Roman"/>
          <w:szCs w:val="24"/>
        </w:rPr>
        <w:t xml:space="preserve">ι. </w:t>
      </w:r>
    </w:p>
    <w:p w14:paraId="74465B8D"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Να το αφήσουμε για τη δευτερολογία, κύριε Υπουργέ;</w:t>
      </w:r>
    </w:p>
    <w:p w14:paraId="74465B8E"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 xml:space="preserve">Ναι, βεβαίως. </w:t>
      </w:r>
    </w:p>
    <w:p w14:paraId="74465B8F"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w:t>
      </w:r>
      <w:proofErr w:type="spellStart"/>
      <w:r>
        <w:rPr>
          <w:rFonts w:eastAsia="Times New Roman" w:cs="Times New Roman"/>
          <w:szCs w:val="24"/>
        </w:rPr>
        <w:t>Πλακιωτάκη</w:t>
      </w:r>
      <w:proofErr w:type="spellEnd"/>
      <w:r>
        <w:rPr>
          <w:rFonts w:eastAsia="Times New Roman" w:cs="Times New Roman"/>
          <w:szCs w:val="24"/>
        </w:rPr>
        <w:t xml:space="preserve">, έχετε τον λόγο. </w:t>
      </w:r>
    </w:p>
    <w:p w14:paraId="74465B90"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 xml:space="preserve">ΙΩΑΝΝΗΣ ΠΛΑΚΙΩΤΑΚΗΣ: </w:t>
      </w:r>
      <w:r>
        <w:rPr>
          <w:rFonts w:eastAsia="Times New Roman" w:cs="Times New Roman"/>
          <w:szCs w:val="24"/>
        </w:rPr>
        <w:t>Ευχαριστώ, κ</w:t>
      </w:r>
      <w:r>
        <w:rPr>
          <w:rFonts w:eastAsia="Times New Roman" w:cs="Times New Roman"/>
          <w:szCs w:val="24"/>
        </w:rPr>
        <w:t>ύριε Πρόεδρε.</w:t>
      </w:r>
    </w:p>
    <w:p w14:paraId="74465B91"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Κατ’ αρχ</w:t>
      </w:r>
      <w:r>
        <w:rPr>
          <w:rFonts w:eastAsia="Times New Roman" w:cs="Times New Roman"/>
          <w:szCs w:val="24"/>
        </w:rPr>
        <w:t>άς</w:t>
      </w:r>
      <w:r>
        <w:rPr>
          <w:rFonts w:eastAsia="Times New Roman" w:cs="Times New Roman"/>
          <w:szCs w:val="24"/>
        </w:rPr>
        <w:t>, κύριε Υπουργέ, δεν πήραμε καμμία απολύτως απάντηση. Γιατί αποκλείστηκε ο Νομός Λασιθίου; Ποια είναι η μελέτη βιωσιμότητας που αποδεικνύει ότι δεν πρέπει να ενταχθεί ο Νομός Λασιθίου; Δεν έχετε κανένα στοιχείο. Φέρτε μας εδώ τα στο</w:t>
      </w:r>
      <w:r>
        <w:rPr>
          <w:rFonts w:eastAsia="Times New Roman" w:cs="Times New Roman"/>
          <w:szCs w:val="24"/>
        </w:rPr>
        <w:t xml:space="preserve">ιχεία να </w:t>
      </w:r>
      <w:r>
        <w:rPr>
          <w:rFonts w:eastAsia="Times New Roman" w:cs="Times New Roman"/>
          <w:szCs w:val="24"/>
        </w:rPr>
        <w:lastRenderedPageBreak/>
        <w:t xml:space="preserve">μας αποδείξετε ότι δεν είναι οικονομικά βιώσιμο να ενταχθεί ο Νομός Λασιθίου. </w:t>
      </w:r>
    </w:p>
    <w:p w14:paraId="74465B92"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Να σας πω, όμως, κάτι, κύριε Υπουργέ; Η συμπεριφορά σας απέναντι στους </w:t>
      </w:r>
      <w:proofErr w:type="spellStart"/>
      <w:r>
        <w:rPr>
          <w:rFonts w:eastAsia="Times New Roman" w:cs="Times New Roman"/>
          <w:szCs w:val="24"/>
        </w:rPr>
        <w:t>Λασιθίωτες</w:t>
      </w:r>
      <w:proofErr w:type="spellEnd"/>
      <w:r>
        <w:rPr>
          <w:rFonts w:eastAsia="Times New Roman" w:cs="Times New Roman"/>
          <w:szCs w:val="24"/>
        </w:rPr>
        <w:t xml:space="preserve"> είναι και προσβλητική και </w:t>
      </w:r>
      <w:proofErr w:type="spellStart"/>
      <w:r>
        <w:rPr>
          <w:rFonts w:eastAsia="Times New Roman" w:cs="Times New Roman"/>
          <w:szCs w:val="24"/>
        </w:rPr>
        <w:t>απαξιωτική</w:t>
      </w:r>
      <w:proofErr w:type="spellEnd"/>
      <w:r>
        <w:rPr>
          <w:rFonts w:eastAsia="Times New Roman" w:cs="Times New Roman"/>
          <w:szCs w:val="24"/>
        </w:rPr>
        <w:t xml:space="preserve"> και δεν είναι καθόλου σοβαρή. Όταν μιλάτε για δρό</w:t>
      </w:r>
      <w:r>
        <w:rPr>
          <w:rFonts w:eastAsia="Times New Roman" w:cs="Times New Roman"/>
          <w:szCs w:val="24"/>
        </w:rPr>
        <w:t>μους Σητεία - Κάτω Ραχούλα, αυτά να τα πείτε αλλού.</w:t>
      </w:r>
    </w:p>
    <w:p w14:paraId="74465B93" w14:textId="77777777" w:rsidR="00F20DF6" w:rsidRDefault="00F443B4">
      <w:pPr>
        <w:spacing w:line="600" w:lineRule="auto"/>
        <w:ind w:firstLine="720"/>
        <w:jc w:val="both"/>
        <w:rPr>
          <w:rFonts w:eastAsia="Times New Roman"/>
          <w:szCs w:val="24"/>
        </w:rPr>
      </w:pPr>
      <w:r>
        <w:rPr>
          <w:rFonts w:eastAsia="Times New Roman"/>
          <w:szCs w:val="24"/>
        </w:rPr>
        <w:t>Οι πολίτες του Νομού Λασιθίου δεν είναι πολίτες β΄ κατηγορίας και έχετε την υποχρέωση ενιαία και αδιαίρετα να αντιμετωπίζετε τα ζητήματα της Κρήτης. Αλλά επειδή δεν έχετε καμμία απολύτως ολοκληρωμένη μελέ</w:t>
      </w:r>
      <w:r>
        <w:rPr>
          <w:rFonts w:eastAsia="Times New Roman"/>
          <w:szCs w:val="24"/>
        </w:rPr>
        <w:t xml:space="preserve">τη ή κανέναν σχεδιασμό ή κανένα χρηματοδοτικό μοντέλο, προσπαθείτε για μία ακόμη φορά να ρίξετε στάχτη στα μάτια των Κρητικών. Γιατί; Διότι προσπαθείτε, τάχα μου, χωρίς να </w:t>
      </w:r>
      <w:r>
        <w:rPr>
          <w:rFonts w:eastAsia="Times New Roman"/>
          <w:szCs w:val="24"/>
        </w:rPr>
        <w:lastRenderedPageBreak/>
        <w:t>έχετε ολοκληρωμένες περιβαλλοντικές μελέτες, χωρίς να έχετε Κτηματολόγιο, χωρίς να υ</w:t>
      </w:r>
      <w:r>
        <w:rPr>
          <w:rFonts w:eastAsia="Times New Roman"/>
          <w:szCs w:val="24"/>
        </w:rPr>
        <w:t>πάρχει χάραξη.</w:t>
      </w:r>
    </w:p>
    <w:p w14:paraId="74465B94" w14:textId="77777777" w:rsidR="00F20DF6" w:rsidRDefault="00F443B4">
      <w:pPr>
        <w:spacing w:line="600" w:lineRule="auto"/>
        <w:ind w:firstLine="720"/>
        <w:jc w:val="both"/>
        <w:rPr>
          <w:rFonts w:eastAsia="Times New Roman"/>
          <w:szCs w:val="24"/>
        </w:rPr>
      </w:pPr>
      <w:r>
        <w:rPr>
          <w:rFonts w:eastAsia="Times New Roman"/>
          <w:szCs w:val="24"/>
        </w:rPr>
        <w:t>Και να σας πω και κάτι; Επειδή μιλάτε για νέες χαράξεις, όλα τα έργα, οι μελέτες που είναι σε εξέλιξη αυτήν τη στιγμή στον Νομό Λασιθίου είναι νέες χαράξεις. Γιατί δεν χρηματοδοτείτε τις μελέτες; Δώστε μου μια πολιτική απάντηση γι’ αυτό. Για</w:t>
      </w:r>
      <w:r>
        <w:rPr>
          <w:rFonts w:eastAsia="Times New Roman"/>
          <w:szCs w:val="24"/>
        </w:rPr>
        <w:t>τί δεν τις χρηματοδοτείτε;</w:t>
      </w:r>
    </w:p>
    <w:p w14:paraId="74465B95" w14:textId="77777777" w:rsidR="00F20DF6" w:rsidRDefault="00F443B4">
      <w:pPr>
        <w:spacing w:line="600" w:lineRule="auto"/>
        <w:ind w:firstLine="720"/>
        <w:jc w:val="both"/>
        <w:rPr>
          <w:rFonts w:eastAsia="Times New Roman"/>
          <w:szCs w:val="24"/>
        </w:rPr>
      </w:pPr>
      <w:r>
        <w:rPr>
          <w:rFonts w:eastAsia="Times New Roman"/>
          <w:b/>
          <w:szCs w:val="24"/>
        </w:rPr>
        <w:t xml:space="preserve">ΧΡΗΣΤΟΣ ΣΠΙΡΤΖΗΣ (Υπουργός Υποδομών και Μεταφορών): </w:t>
      </w:r>
      <w:r>
        <w:rPr>
          <w:rFonts w:eastAsia="Times New Roman"/>
          <w:szCs w:val="24"/>
        </w:rPr>
        <w:t>Ποιες;</w:t>
      </w:r>
    </w:p>
    <w:p w14:paraId="74465B96" w14:textId="77777777" w:rsidR="00F20DF6" w:rsidRDefault="00F443B4">
      <w:pPr>
        <w:spacing w:line="600" w:lineRule="auto"/>
        <w:ind w:firstLine="720"/>
        <w:jc w:val="both"/>
        <w:rPr>
          <w:rFonts w:eastAsia="Times New Roman"/>
          <w:szCs w:val="24"/>
        </w:rPr>
      </w:pPr>
      <w:r>
        <w:rPr>
          <w:rFonts w:eastAsia="Times New Roman"/>
          <w:b/>
          <w:szCs w:val="24"/>
        </w:rPr>
        <w:t>ΙΩΑΝΝΗΣ ΠΛΑΚΙΩΤΑΚΗΣ:</w:t>
      </w:r>
      <w:r>
        <w:rPr>
          <w:rFonts w:eastAsia="Times New Roman"/>
          <w:szCs w:val="24"/>
        </w:rPr>
        <w:t xml:space="preserve"> Αυτές που είναι σε εξέλιξη. Δεν γνωρίζετε ότι είναι σε εξέλιξη στον Νομό Λασιθίου συγκεκριμένες μελέτες; Γιατί δεν το κάνετε αυτό; Γιατί δεν προχωράτ</w:t>
      </w:r>
      <w:r>
        <w:rPr>
          <w:rFonts w:eastAsia="Times New Roman"/>
          <w:szCs w:val="24"/>
        </w:rPr>
        <w:t xml:space="preserve">ε τη μελέτη </w:t>
      </w:r>
      <w:r>
        <w:rPr>
          <w:rFonts w:eastAsia="Times New Roman"/>
          <w:szCs w:val="24"/>
        </w:rPr>
        <w:lastRenderedPageBreak/>
        <w:t xml:space="preserve">του Καλού Χωριού-Γέφυρα </w:t>
      </w:r>
      <w:proofErr w:type="spellStart"/>
      <w:r>
        <w:rPr>
          <w:rFonts w:eastAsia="Times New Roman"/>
          <w:szCs w:val="24"/>
        </w:rPr>
        <w:t>Φρουζή</w:t>
      </w:r>
      <w:proofErr w:type="spellEnd"/>
      <w:r>
        <w:rPr>
          <w:rFonts w:eastAsia="Times New Roman"/>
          <w:szCs w:val="24"/>
        </w:rPr>
        <w:t>, ένα έργο που αν δεν προχωρήσει το έργο Π</w:t>
      </w:r>
      <w:r>
        <w:rPr>
          <w:rFonts w:eastAsia="Times New Roman"/>
          <w:szCs w:val="24"/>
        </w:rPr>
        <w:t>άνο</w:t>
      </w:r>
      <w:r>
        <w:rPr>
          <w:rFonts w:eastAsia="Times New Roman"/>
          <w:szCs w:val="24"/>
        </w:rPr>
        <w:t>ρμου-Εξάντα στο Ρέθυμνο 50 εκατομμυρίων ευρώ, θα μπορούσε κάλλιστα να χρηματοδοτήσει το συγκεκριμένο έργο, το οποίο παρεμπιπτόντως έχει τη σύμφωνη γνώμη και του Δημοτικο</w:t>
      </w:r>
      <w:r>
        <w:rPr>
          <w:rFonts w:eastAsia="Times New Roman"/>
          <w:szCs w:val="24"/>
        </w:rPr>
        <w:t xml:space="preserve">ύ και του Περιφερειακού Συμβουλίου; Γιατί δεν τα κάνετε όλα αυτά και μας λέτε, τάχα μου, ότι θα ενταχθεί σε δεύτερη φάση; «Ζήσε Μάη μου να φας τριφύλλι». Ξέρετε, κύριε </w:t>
      </w:r>
      <w:proofErr w:type="spellStart"/>
      <w:r>
        <w:rPr>
          <w:rFonts w:eastAsia="Times New Roman"/>
          <w:szCs w:val="24"/>
        </w:rPr>
        <w:t>Σπίρτζη</w:t>
      </w:r>
      <w:proofErr w:type="spellEnd"/>
      <w:r>
        <w:rPr>
          <w:rFonts w:eastAsia="Times New Roman"/>
          <w:szCs w:val="24"/>
        </w:rPr>
        <w:t>, τα λόγια είναι ωραία. Οι πράξεις το δείχνουν.</w:t>
      </w:r>
    </w:p>
    <w:p w14:paraId="74465B97" w14:textId="77777777" w:rsidR="00F20DF6" w:rsidRDefault="00F443B4">
      <w:pPr>
        <w:spacing w:line="600" w:lineRule="auto"/>
        <w:ind w:firstLine="720"/>
        <w:jc w:val="both"/>
        <w:rPr>
          <w:rFonts w:eastAsia="Times New Roman"/>
          <w:szCs w:val="24"/>
        </w:rPr>
      </w:pPr>
      <w:r>
        <w:rPr>
          <w:rFonts w:eastAsia="Times New Roman"/>
          <w:szCs w:val="24"/>
        </w:rPr>
        <w:t xml:space="preserve">Εγώ σας ερωτώ ευθέως: Εάν η </w:t>
      </w:r>
      <w:r>
        <w:rPr>
          <w:rFonts w:eastAsia="Times New Roman"/>
          <w:szCs w:val="24"/>
        </w:rPr>
        <w:t>καταγωγή σας ήταν από τον Νομό Λασιθίου, θα υπήρχαν προβλήματα βιωσιμότητας, χρηματοδότησης ή ολοκλήρωσης του έργου; Ξέρετε, φαίνεται εσείς έχετε συνηθίσει να κινείστε στην Αθήνα μόνο και δεν γνωρίζετε ότι το συγκεκριμένο έργο για τους πολίτες του Νομού Λα</w:t>
      </w:r>
      <w:r>
        <w:rPr>
          <w:rFonts w:eastAsia="Times New Roman"/>
          <w:szCs w:val="24"/>
        </w:rPr>
        <w:t xml:space="preserve">σιθίου είναι έργο </w:t>
      </w:r>
      <w:r>
        <w:rPr>
          <w:rFonts w:eastAsia="Times New Roman"/>
          <w:szCs w:val="24"/>
        </w:rPr>
        <w:lastRenderedPageBreak/>
        <w:t>πνοής. Παρ’ όλα αυτά, εμείς περιμένουμε συγκεκριμένες απαντήσεις, συγκεκριμένες δεσμεύσεις, συγκεκριμένα χρονοδιαγράμματα. Όλα τα άλλα είναι «άλλα</w:t>
      </w:r>
      <w:r>
        <w:rPr>
          <w:rFonts w:eastAsia="Times New Roman"/>
          <w:b/>
          <w:szCs w:val="24"/>
        </w:rPr>
        <w:t xml:space="preserve"> </w:t>
      </w:r>
      <w:r>
        <w:rPr>
          <w:rFonts w:eastAsia="Times New Roman"/>
          <w:szCs w:val="24"/>
        </w:rPr>
        <w:t>λόγια να αγαπιόμαστε», απλά.</w:t>
      </w:r>
    </w:p>
    <w:p w14:paraId="74465B98" w14:textId="77777777" w:rsidR="00F20DF6" w:rsidRDefault="00F443B4">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Υπουργέ, έχετε τον λόγο</w:t>
      </w:r>
      <w:r>
        <w:rPr>
          <w:rFonts w:eastAsia="Times New Roman"/>
          <w:szCs w:val="24"/>
        </w:rPr>
        <w:t>.</w:t>
      </w:r>
    </w:p>
    <w:p w14:paraId="74465B99" w14:textId="77777777" w:rsidR="00F20DF6" w:rsidRDefault="00F443B4">
      <w:pPr>
        <w:spacing w:line="600" w:lineRule="auto"/>
        <w:ind w:firstLine="720"/>
        <w:jc w:val="both"/>
        <w:rPr>
          <w:rFonts w:eastAsia="Times New Roman"/>
          <w:szCs w:val="24"/>
        </w:rPr>
      </w:pPr>
      <w:r>
        <w:rPr>
          <w:rFonts w:eastAsia="Times New Roman"/>
          <w:b/>
          <w:szCs w:val="24"/>
        </w:rPr>
        <w:t xml:space="preserve">ΧΡΗΣΤΟΣ ΣΠΙΡΤΖΗΣ (Υπουργός Υποδομών και Μεταφορών): </w:t>
      </w:r>
      <w:r>
        <w:rPr>
          <w:rFonts w:eastAsia="Times New Roman"/>
          <w:szCs w:val="24"/>
        </w:rPr>
        <w:t xml:space="preserve">Ακούστε, κύριε </w:t>
      </w:r>
      <w:proofErr w:type="spellStart"/>
      <w:r>
        <w:rPr>
          <w:rFonts w:eastAsia="Times New Roman"/>
          <w:szCs w:val="24"/>
        </w:rPr>
        <w:t>Πλακιωτάκη</w:t>
      </w:r>
      <w:proofErr w:type="spellEnd"/>
      <w:r>
        <w:rPr>
          <w:rFonts w:eastAsia="Times New Roman"/>
          <w:szCs w:val="24"/>
        </w:rPr>
        <w:t xml:space="preserve">, πώς έχετε τιμήσει τους </w:t>
      </w:r>
      <w:proofErr w:type="spellStart"/>
      <w:r>
        <w:rPr>
          <w:rFonts w:eastAsia="Times New Roman"/>
          <w:szCs w:val="24"/>
        </w:rPr>
        <w:t>Λασιθιώτες</w:t>
      </w:r>
      <w:proofErr w:type="spellEnd"/>
      <w:r>
        <w:rPr>
          <w:rFonts w:eastAsia="Times New Roman"/>
          <w:szCs w:val="24"/>
        </w:rPr>
        <w:t xml:space="preserve">. Αν ήμουν </w:t>
      </w:r>
      <w:proofErr w:type="spellStart"/>
      <w:r>
        <w:rPr>
          <w:rFonts w:eastAsia="Times New Roman"/>
          <w:szCs w:val="24"/>
        </w:rPr>
        <w:t>Λασιθιώτης</w:t>
      </w:r>
      <w:proofErr w:type="spellEnd"/>
      <w:r>
        <w:rPr>
          <w:rFonts w:eastAsia="Times New Roman"/>
          <w:szCs w:val="24"/>
        </w:rPr>
        <w:t>, δηλαδή, αλλά και τώρα που δεν είμαι -έχω όμως ιδιαίτερες φιλίες στο Λασίθι- θα σας πω πώς διαχρονικά η παράταξή σας τίμ</w:t>
      </w:r>
      <w:r>
        <w:rPr>
          <w:rFonts w:eastAsia="Times New Roman"/>
          <w:szCs w:val="24"/>
        </w:rPr>
        <w:t xml:space="preserve">ησε τους </w:t>
      </w:r>
      <w:proofErr w:type="spellStart"/>
      <w:r>
        <w:rPr>
          <w:rFonts w:eastAsia="Times New Roman"/>
          <w:szCs w:val="24"/>
        </w:rPr>
        <w:t>Λασιθιώτες</w:t>
      </w:r>
      <w:proofErr w:type="spellEnd"/>
      <w:r>
        <w:rPr>
          <w:rFonts w:eastAsia="Times New Roman"/>
          <w:szCs w:val="24"/>
        </w:rPr>
        <w:t>. Ακούστε.</w:t>
      </w:r>
    </w:p>
    <w:p w14:paraId="74465B9A" w14:textId="77777777" w:rsidR="00F20DF6" w:rsidRDefault="00F443B4">
      <w:pPr>
        <w:spacing w:line="600" w:lineRule="auto"/>
        <w:ind w:firstLine="720"/>
        <w:jc w:val="both"/>
        <w:rPr>
          <w:rFonts w:eastAsia="Times New Roman"/>
          <w:szCs w:val="24"/>
        </w:rPr>
      </w:pPr>
      <w:r>
        <w:rPr>
          <w:rFonts w:eastAsia="Times New Roman"/>
          <w:szCs w:val="24"/>
        </w:rPr>
        <w:t>Καμμία ωριμότητα στις μελέτες. Βγάλατε μια γέφυρα, χρόνια τώρα, και καταφέρατε να κάνετε τη μισή γέφυρα και η μισή είχε στατικά προβλήματα.</w:t>
      </w:r>
    </w:p>
    <w:p w14:paraId="74465B9B" w14:textId="77777777" w:rsidR="00F20DF6" w:rsidRDefault="00F443B4">
      <w:pPr>
        <w:spacing w:line="600" w:lineRule="auto"/>
        <w:ind w:firstLine="720"/>
        <w:jc w:val="both"/>
        <w:rPr>
          <w:rFonts w:eastAsia="Times New Roman"/>
          <w:szCs w:val="24"/>
        </w:rPr>
      </w:pPr>
      <w:r>
        <w:rPr>
          <w:rFonts w:eastAsia="Times New Roman"/>
          <w:b/>
          <w:szCs w:val="24"/>
        </w:rPr>
        <w:lastRenderedPageBreak/>
        <w:t>ΙΩΑΝΝΗΣ ΠΛΑΚΙΩΤΑΚΗΣ:</w:t>
      </w:r>
      <w:r>
        <w:rPr>
          <w:rFonts w:eastAsia="Times New Roman"/>
          <w:szCs w:val="24"/>
        </w:rPr>
        <w:t xml:space="preserve"> Την ολοκληρώσατε εσείς τρία χρόνια τώρα;</w:t>
      </w:r>
    </w:p>
    <w:p w14:paraId="74465B9C" w14:textId="77777777" w:rsidR="00F20DF6" w:rsidRDefault="00F443B4">
      <w:pPr>
        <w:spacing w:line="600" w:lineRule="auto"/>
        <w:ind w:firstLine="720"/>
        <w:jc w:val="both"/>
        <w:rPr>
          <w:rFonts w:eastAsia="Times New Roman"/>
          <w:szCs w:val="24"/>
        </w:rPr>
      </w:pPr>
      <w:r>
        <w:rPr>
          <w:rFonts w:eastAsia="Times New Roman"/>
          <w:b/>
          <w:szCs w:val="24"/>
        </w:rPr>
        <w:t>ΧΡΗΣΤΟΣ ΣΠΙΡΤΖΗΣ (Υπουργ</w:t>
      </w:r>
      <w:r>
        <w:rPr>
          <w:rFonts w:eastAsia="Times New Roman"/>
          <w:b/>
          <w:szCs w:val="24"/>
        </w:rPr>
        <w:t xml:space="preserve">ός Υποδομών και Μεταφορών): </w:t>
      </w:r>
      <w:r>
        <w:rPr>
          <w:rFonts w:eastAsia="Times New Roman"/>
          <w:szCs w:val="24"/>
        </w:rPr>
        <w:t>Σας παρακαλώ πολύ. Να δείτε πώς τιμήσατε το Λασίθι.</w:t>
      </w:r>
    </w:p>
    <w:p w14:paraId="74465B9D" w14:textId="77777777" w:rsidR="00F20DF6" w:rsidRDefault="00F443B4">
      <w:pPr>
        <w:spacing w:line="600" w:lineRule="auto"/>
        <w:ind w:firstLine="720"/>
        <w:jc w:val="both"/>
        <w:rPr>
          <w:rFonts w:eastAsia="Times New Roman"/>
          <w:szCs w:val="24"/>
        </w:rPr>
      </w:pPr>
      <w:r>
        <w:rPr>
          <w:rFonts w:eastAsia="Times New Roman"/>
          <w:b/>
          <w:szCs w:val="24"/>
        </w:rPr>
        <w:t>ΙΩΑΝΝΗΣ ΠΛΑΚΙΩΤΑΚΗΣ:</w:t>
      </w:r>
      <w:r>
        <w:rPr>
          <w:rFonts w:eastAsia="Times New Roman"/>
          <w:szCs w:val="24"/>
        </w:rPr>
        <w:t xml:space="preserve"> Δεν την ολοκληρώσατε. Ήσασταν ανίκανοι να την ολοκληρώσετε.</w:t>
      </w:r>
    </w:p>
    <w:p w14:paraId="74465B9E" w14:textId="77777777" w:rsidR="00F20DF6" w:rsidRDefault="00F443B4">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w:t>
      </w:r>
      <w:proofErr w:type="spellStart"/>
      <w:r>
        <w:rPr>
          <w:rFonts w:eastAsia="Times New Roman"/>
          <w:szCs w:val="24"/>
        </w:rPr>
        <w:t>Πλακιωτάκη</w:t>
      </w:r>
      <w:proofErr w:type="spellEnd"/>
      <w:r>
        <w:rPr>
          <w:rFonts w:eastAsia="Times New Roman"/>
          <w:szCs w:val="24"/>
        </w:rPr>
        <w:t>, μην κάνουμε τώρα διάλογο.</w:t>
      </w:r>
    </w:p>
    <w:p w14:paraId="74465B9F" w14:textId="77777777" w:rsidR="00F20DF6" w:rsidRDefault="00F443B4">
      <w:pPr>
        <w:spacing w:line="600" w:lineRule="auto"/>
        <w:ind w:firstLine="720"/>
        <w:jc w:val="both"/>
        <w:rPr>
          <w:rFonts w:eastAsia="Times New Roman"/>
          <w:szCs w:val="24"/>
        </w:rPr>
      </w:pPr>
      <w:r>
        <w:rPr>
          <w:rFonts w:eastAsia="Times New Roman"/>
          <w:b/>
          <w:szCs w:val="24"/>
        </w:rPr>
        <w:t>ΧΡΗΣΤΟΣ ΣΠΙΡΤΖΗΣ (</w:t>
      </w:r>
      <w:r>
        <w:rPr>
          <w:rFonts w:eastAsia="Times New Roman"/>
          <w:b/>
          <w:szCs w:val="24"/>
        </w:rPr>
        <w:t xml:space="preserve">Υπουργός Υποδομών και Μεταφορών): </w:t>
      </w:r>
      <w:r>
        <w:rPr>
          <w:rFonts w:eastAsia="Times New Roman"/>
          <w:szCs w:val="24"/>
        </w:rPr>
        <w:t xml:space="preserve">Αφήστε. Εμείς είμαστε ανίκανοι. Δεν τελειώσαμε ούτε έργα ούτε τίποτα. Ευτυχώς που υπήρχατε εσείς και τα τελειώνατε όλα. </w:t>
      </w:r>
      <w:r>
        <w:rPr>
          <w:rFonts w:eastAsia="Times New Roman"/>
          <w:szCs w:val="24"/>
        </w:rPr>
        <w:lastRenderedPageBreak/>
        <w:t>Κρίνεται από τον ελληνικό λαό και από τους πολίτες η αξιοπιστία μας και η αποτελεσματικότητά μας.</w:t>
      </w:r>
    </w:p>
    <w:p w14:paraId="74465BA0" w14:textId="77777777" w:rsidR="00F20DF6" w:rsidRDefault="00F443B4">
      <w:pPr>
        <w:spacing w:line="600" w:lineRule="auto"/>
        <w:ind w:firstLine="720"/>
        <w:jc w:val="both"/>
        <w:rPr>
          <w:rFonts w:eastAsia="Times New Roman"/>
          <w:szCs w:val="24"/>
        </w:rPr>
      </w:pPr>
      <w:r>
        <w:rPr>
          <w:rFonts w:eastAsia="Times New Roman"/>
          <w:szCs w:val="24"/>
        </w:rPr>
        <w:t>Να δ</w:t>
      </w:r>
      <w:r>
        <w:rPr>
          <w:rFonts w:eastAsia="Times New Roman"/>
          <w:szCs w:val="24"/>
        </w:rPr>
        <w:t xml:space="preserve">ούμε τώρα πώς εσείς τιμήσατε τους </w:t>
      </w:r>
      <w:proofErr w:type="spellStart"/>
      <w:r>
        <w:rPr>
          <w:rFonts w:eastAsia="Times New Roman"/>
          <w:szCs w:val="24"/>
        </w:rPr>
        <w:t>Λασιθιώτες</w:t>
      </w:r>
      <w:proofErr w:type="spellEnd"/>
      <w:r>
        <w:rPr>
          <w:rFonts w:eastAsia="Times New Roman"/>
          <w:szCs w:val="24"/>
        </w:rPr>
        <w:t xml:space="preserve"> και τον λαό της Κρήτης. Κατασκευάσατε φράγματα που είναι τρύπια. Χάνουν νερό. Το ξέρετε κι αυτό. Κατασκευάσατε φράγματα χωρίς τα δίκτυα. Το ξέρετε κι αυτό. Κατασκευάσατε αεροδρόμια χωρίς να έχουν δρόμο να πάμε.</w:t>
      </w:r>
    </w:p>
    <w:p w14:paraId="74465BA1" w14:textId="77777777" w:rsidR="00F20DF6" w:rsidRDefault="00F443B4">
      <w:pPr>
        <w:spacing w:line="600" w:lineRule="auto"/>
        <w:ind w:firstLine="720"/>
        <w:jc w:val="both"/>
        <w:rPr>
          <w:rFonts w:eastAsia="Times New Roman"/>
          <w:szCs w:val="24"/>
        </w:rPr>
      </w:pPr>
      <w:r>
        <w:rPr>
          <w:rFonts w:eastAsia="Times New Roman"/>
          <w:szCs w:val="24"/>
        </w:rPr>
        <w:t xml:space="preserve">Ας δούμε τώρα ποιος τιμά τους </w:t>
      </w:r>
      <w:proofErr w:type="spellStart"/>
      <w:r>
        <w:rPr>
          <w:rFonts w:eastAsia="Times New Roman"/>
          <w:szCs w:val="24"/>
        </w:rPr>
        <w:t>Λασιθιώτες</w:t>
      </w:r>
      <w:proofErr w:type="spellEnd"/>
      <w:r>
        <w:rPr>
          <w:rFonts w:eastAsia="Times New Roman"/>
          <w:szCs w:val="24"/>
        </w:rPr>
        <w:t>. Φαντάζομαι ότι θα έχετε πάει κάποια βόλτα, έστω να πιείτε έναν καφέ, στην Ιεράπετρα. Αν πάτε εκεί, για να δείτε πόσο τους έχετε τιμήσει, δεν θα σας πουν για τον δρόμο. Θα σας πουν ότι τριάντα χρόνια παρακαλούν οι ά</w:t>
      </w:r>
      <w:r>
        <w:rPr>
          <w:rFonts w:eastAsia="Times New Roman"/>
          <w:szCs w:val="24"/>
        </w:rPr>
        <w:t xml:space="preserve">νθρωποι να γίνει μια συντήρηση, ένας νέος αγωγός ύδρευσης για να μην χάσουν τα θερμοκήπια και τη λειτουργία τους. Ούτε αυτό </w:t>
      </w:r>
      <w:r>
        <w:rPr>
          <w:rFonts w:eastAsia="Times New Roman"/>
          <w:szCs w:val="24"/>
        </w:rPr>
        <w:lastRenderedPageBreak/>
        <w:t xml:space="preserve">δεν κάνατε. Πήγατε και ζητήσατε και συζητήσατε για το οροπέδιο να γίνουν δίκτυα ως αντισταθμιστικό του μεγάλου φράγματος, αλλά ούτε </w:t>
      </w:r>
      <w:r>
        <w:rPr>
          <w:rFonts w:eastAsia="Times New Roman"/>
          <w:szCs w:val="24"/>
        </w:rPr>
        <w:t>αυτό το κάνατε που είστε εντάξει και τιμάτε τον λόγο σας. Ως κυβέρνηση εννοώ, όχι εσείς προσωπικά.</w:t>
      </w:r>
    </w:p>
    <w:p w14:paraId="74465BA2" w14:textId="77777777" w:rsidR="00F20DF6" w:rsidRDefault="00F443B4">
      <w:pPr>
        <w:spacing w:line="600" w:lineRule="auto"/>
        <w:ind w:firstLine="720"/>
        <w:jc w:val="both"/>
        <w:rPr>
          <w:rFonts w:eastAsia="Times New Roman"/>
          <w:szCs w:val="24"/>
        </w:rPr>
      </w:pPr>
      <w:r>
        <w:rPr>
          <w:rFonts w:eastAsia="Times New Roman"/>
          <w:b/>
          <w:szCs w:val="24"/>
        </w:rPr>
        <w:t>ΙΩΑΝΝΗΣ ΠΛΑΚΙΩΤΑΚΗΣ:</w:t>
      </w:r>
      <w:r>
        <w:rPr>
          <w:rFonts w:eastAsia="Times New Roman"/>
          <w:szCs w:val="24"/>
        </w:rPr>
        <w:t xml:space="preserve"> Εσείς το υποσχεθήκατε, ο κ. Τσίπρας, ότι θα ενταχθεί στο Πρόγραμμα Δημοσίων Επενδύσεων.</w:t>
      </w:r>
    </w:p>
    <w:p w14:paraId="74465BA3" w14:textId="77777777" w:rsidR="00F20DF6" w:rsidRDefault="00F443B4">
      <w:pPr>
        <w:spacing w:line="600" w:lineRule="auto"/>
        <w:ind w:firstLine="720"/>
        <w:jc w:val="both"/>
        <w:rPr>
          <w:rFonts w:eastAsia="Times New Roman"/>
          <w:szCs w:val="24"/>
        </w:rPr>
      </w:pPr>
      <w:r>
        <w:rPr>
          <w:rFonts w:eastAsia="Times New Roman"/>
          <w:b/>
          <w:szCs w:val="24"/>
        </w:rPr>
        <w:t>ΧΡΗΣΤΟΣ ΣΠΙΡΤΖΗΣ (Υπουργός Υποδομών και Μεταφορώ</w:t>
      </w:r>
      <w:r>
        <w:rPr>
          <w:rFonts w:eastAsia="Times New Roman"/>
          <w:b/>
          <w:szCs w:val="24"/>
        </w:rPr>
        <w:t xml:space="preserve">ν): </w:t>
      </w:r>
      <w:r>
        <w:rPr>
          <w:rFonts w:eastAsia="Times New Roman"/>
          <w:szCs w:val="24"/>
        </w:rPr>
        <w:t xml:space="preserve">Κύριε </w:t>
      </w:r>
      <w:proofErr w:type="spellStart"/>
      <w:r>
        <w:rPr>
          <w:rFonts w:eastAsia="Times New Roman"/>
          <w:szCs w:val="24"/>
        </w:rPr>
        <w:t>Πλακιωτάκη</w:t>
      </w:r>
      <w:proofErr w:type="spellEnd"/>
      <w:r>
        <w:rPr>
          <w:rFonts w:eastAsia="Times New Roman"/>
          <w:szCs w:val="24"/>
        </w:rPr>
        <w:t>, εμείς βρήκαμε δυστυχώς μία Κρήτη που την είχατε αφήσει στη μέση της Αφρικής. Εκεί την είχατε αφήσει. Στη Σαχάρα την είχατε αφήσει από άποψη υποδομών.</w:t>
      </w:r>
    </w:p>
    <w:p w14:paraId="74465BA4" w14:textId="77777777" w:rsidR="00F20DF6" w:rsidRDefault="00F443B4">
      <w:pPr>
        <w:spacing w:line="600" w:lineRule="auto"/>
        <w:ind w:firstLine="720"/>
        <w:jc w:val="both"/>
        <w:rPr>
          <w:rFonts w:eastAsia="Times New Roman"/>
          <w:szCs w:val="24"/>
        </w:rPr>
      </w:pPr>
      <w:r>
        <w:rPr>
          <w:rFonts w:eastAsia="Times New Roman"/>
          <w:b/>
          <w:szCs w:val="24"/>
        </w:rPr>
        <w:t>ΙΩΑΝΝΗΣ ΠΛΑΚΙΩΤΑΚΗΣ:</w:t>
      </w:r>
      <w:r>
        <w:rPr>
          <w:rFonts w:eastAsia="Times New Roman"/>
          <w:szCs w:val="24"/>
        </w:rPr>
        <w:t xml:space="preserve"> Κι εσείς τα κάνατε τέλεια!</w:t>
      </w:r>
    </w:p>
    <w:p w14:paraId="74465BA5" w14:textId="77777777" w:rsidR="00F20DF6" w:rsidRDefault="00F443B4">
      <w:pPr>
        <w:spacing w:line="600" w:lineRule="auto"/>
        <w:ind w:firstLine="720"/>
        <w:jc w:val="both"/>
        <w:rPr>
          <w:rFonts w:eastAsia="Times New Roman"/>
          <w:szCs w:val="24"/>
        </w:rPr>
      </w:pPr>
      <w:r>
        <w:rPr>
          <w:rFonts w:eastAsia="Times New Roman"/>
          <w:b/>
          <w:szCs w:val="24"/>
        </w:rPr>
        <w:lastRenderedPageBreak/>
        <w:t xml:space="preserve">ΧΡΗΣΤΟΣ ΣΠΙΡΤΖΗΣ (Υπουργός Υποδομών και Μεταφορών): </w:t>
      </w:r>
      <w:r>
        <w:rPr>
          <w:rFonts w:eastAsia="Times New Roman"/>
          <w:szCs w:val="24"/>
        </w:rPr>
        <w:t xml:space="preserve">Εμείς βγάλαμε το αεροδρόμιο του </w:t>
      </w:r>
      <w:proofErr w:type="spellStart"/>
      <w:r>
        <w:rPr>
          <w:rFonts w:eastAsia="Times New Roman"/>
          <w:szCs w:val="24"/>
        </w:rPr>
        <w:t>Καστελίου</w:t>
      </w:r>
      <w:proofErr w:type="spellEnd"/>
      <w:r>
        <w:rPr>
          <w:rFonts w:eastAsia="Times New Roman"/>
          <w:szCs w:val="24"/>
        </w:rPr>
        <w:t xml:space="preserve"> μετά από δεκαπέντε χρόνια, βγάζουμε τον ΒΟΑΚ, κάνουμε τα εγγειοβελτιωτικά έργα που χρειάζονται για τα έργα ύδρευσης-άρδευσης, αλλά δεν είμαστε </w:t>
      </w:r>
      <w:proofErr w:type="spellStart"/>
      <w:r>
        <w:rPr>
          <w:rFonts w:eastAsia="Times New Roman"/>
          <w:szCs w:val="24"/>
        </w:rPr>
        <w:t>Χουντίνι</w:t>
      </w:r>
      <w:proofErr w:type="spellEnd"/>
      <w:r>
        <w:rPr>
          <w:rFonts w:eastAsia="Times New Roman"/>
          <w:szCs w:val="24"/>
        </w:rPr>
        <w:t>. Με μαγικό</w:t>
      </w:r>
      <w:r>
        <w:rPr>
          <w:rFonts w:eastAsia="Times New Roman"/>
          <w:szCs w:val="24"/>
        </w:rPr>
        <w:t xml:space="preserve"> ραβδί δεν γίνονται αυτά. Τα είπαμε στον λαό της Κρήτης.</w:t>
      </w:r>
    </w:p>
    <w:p w14:paraId="74465BA6" w14:textId="77777777" w:rsidR="00F20DF6" w:rsidRDefault="00F443B4">
      <w:pPr>
        <w:spacing w:line="600" w:lineRule="auto"/>
        <w:ind w:firstLine="720"/>
        <w:jc w:val="both"/>
        <w:rPr>
          <w:rFonts w:eastAsia="Times New Roman"/>
          <w:szCs w:val="24"/>
        </w:rPr>
      </w:pPr>
      <w:r>
        <w:rPr>
          <w:rFonts w:eastAsia="Times New Roman"/>
          <w:szCs w:val="24"/>
        </w:rPr>
        <w:t xml:space="preserve">Επειδή είπατε και διάφορα άλλα, να σας πω τι κάνουμε για το άμεσο μέλλον. Το αρδευτικό δίκτυο της </w:t>
      </w:r>
      <w:proofErr w:type="spellStart"/>
      <w:r>
        <w:rPr>
          <w:rFonts w:eastAsia="Times New Roman"/>
          <w:szCs w:val="24"/>
        </w:rPr>
        <w:t>λιμνοδεξαμενής</w:t>
      </w:r>
      <w:proofErr w:type="spellEnd"/>
      <w:r>
        <w:rPr>
          <w:rFonts w:eastAsia="Times New Roman"/>
          <w:szCs w:val="24"/>
        </w:rPr>
        <w:t xml:space="preserve"> του Αγίου Γεωργίου στο οροπέδιο Λασιθίου -αυτό το είχατε τάξει εδώ και πενήντα-εξήντα </w:t>
      </w:r>
      <w:r>
        <w:rPr>
          <w:rFonts w:eastAsia="Times New Roman"/>
          <w:szCs w:val="24"/>
        </w:rPr>
        <w:t xml:space="preserve">χρόνια-, τις μελέτες συμπληρωματικών έργων για τον ταμιευτήρα </w:t>
      </w:r>
      <w:proofErr w:type="spellStart"/>
      <w:r>
        <w:rPr>
          <w:rFonts w:eastAsia="Times New Roman"/>
          <w:szCs w:val="24"/>
        </w:rPr>
        <w:t>Μπραμιάνου</w:t>
      </w:r>
      <w:proofErr w:type="spellEnd"/>
      <w:r>
        <w:rPr>
          <w:rFonts w:eastAsia="Times New Roman"/>
          <w:szCs w:val="24"/>
        </w:rPr>
        <w:t xml:space="preserve"> και τα αντιπλημμυρικά έργα </w:t>
      </w:r>
      <w:proofErr w:type="spellStart"/>
      <w:r>
        <w:rPr>
          <w:rFonts w:eastAsia="Times New Roman"/>
          <w:szCs w:val="24"/>
        </w:rPr>
        <w:t>Λυγιάς</w:t>
      </w:r>
      <w:proofErr w:type="spellEnd"/>
      <w:r>
        <w:rPr>
          <w:rFonts w:eastAsia="Times New Roman"/>
          <w:szCs w:val="24"/>
        </w:rPr>
        <w:t xml:space="preserve"> και Φράγματος Μύρτου.</w:t>
      </w:r>
    </w:p>
    <w:p w14:paraId="74465BA7" w14:textId="77777777" w:rsidR="00F20DF6" w:rsidRDefault="00F443B4">
      <w:pPr>
        <w:spacing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Ούτε καν ξέρετε να τα διαβάσετε.</w:t>
      </w:r>
    </w:p>
    <w:p w14:paraId="74465BA8" w14:textId="77777777" w:rsidR="00F20DF6" w:rsidRDefault="00F443B4">
      <w:pPr>
        <w:spacing w:line="600" w:lineRule="auto"/>
        <w:ind w:firstLine="720"/>
        <w:jc w:val="both"/>
        <w:rPr>
          <w:rFonts w:eastAsia="Times New Roman"/>
          <w:szCs w:val="24"/>
        </w:rPr>
      </w:pPr>
      <w:r>
        <w:rPr>
          <w:rFonts w:eastAsia="Times New Roman"/>
          <w:b/>
          <w:szCs w:val="24"/>
        </w:rPr>
        <w:lastRenderedPageBreak/>
        <w:t>ΧΡΗΣΤΟΣ ΣΠΙΡΤΖΗΣ (Υπουργός Υποδομών και Μεταφορών):</w:t>
      </w:r>
      <w:r>
        <w:rPr>
          <w:rFonts w:eastAsia="Times New Roman"/>
          <w:szCs w:val="24"/>
        </w:rPr>
        <w:t xml:space="preserve"> </w:t>
      </w:r>
      <w:proofErr w:type="spellStart"/>
      <w:r>
        <w:rPr>
          <w:rFonts w:eastAsia="Times New Roman"/>
          <w:szCs w:val="24"/>
        </w:rPr>
        <w:t>Μπραμιανού</w:t>
      </w:r>
      <w:proofErr w:type="spellEnd"/>
      <w:r>
        <w:rPr>
          <w:rFonts w:eastAsia="Times New Roman"/>
          <w:szCs w:val="24"/>
        </w:rPr>
        <w:t>, συγγνώμη.</w:t>
      </w:r>
      <w:r>
        <w:rPr>
          <w:rFonts w:eastAsia="Times New Roman"/>
          <w:szCs w:val="24"/>
        </w:rPr>
        <w:t xml:space="preserve"> Μακάρι να κάνουμε λάθος στους τίτλους και να κάνουμε τα έργα. Χίλια συγγνώμη, αλλά εμείς αυτό κάνουμε. Όσο για τις μελέτες που λέτε, τρέχουν από την υπηρεσία. Δεν έχει σταματήσει καμμία. Και το τμήμα Νεάπολη - Άγιος Νικόλαος που είναι 14 χιλιόμετρα και το</w:t>
      </w:r>
      <w:r>
        <w:rPr>
          <w:rFonts w:eastAsia="Times New Roman"/>
          <w:szCs w:val="24"/>
        </w:rPr>
        <w:t xml:space="preserve"> τμήμα Καλό Χωριό - </w:t>
      </w:r>
      <w:proofErr w:type="spellStart"/>
      <w:r>
        <w:rPr>
          <w:rFonts w:eastAsia="Times New Roman"/>
          <w:szCs w:val="24"/>
        </w:rPr>
        <w:t>Φρουζή</w:t>
      </w:r>
      <w:proofErr w:type="spellEnd"/>
      <w:r>
        <w:rPr>
          <w:rFonts w:eastAsia="Times New Roman"/>
          <w:szCs w:val="24"/>
        </w:rPr>
        <w:t xml:space="preserve"> που είναι 5,7 χιλιόμετρα και η γέφυρα </w:t>
      </w:r>
      <w:proofErr w:type="spellStart"/>
      <w:r>
        <w:rPr>
          <w:rFonts w:eastAsia="Times New Roman"/>
          <w:szCs w:val="24"/>
        </w:rPr>
        <w:t>Φρουζή</w:t>
      </w:r>
      <w:proofErr w:type="spellEnd"/>
      <w:r>
        <w:rPr>
          <w:rFonts w:eastAsia="Times New Roman"/>
          <w:szCs w:val="24"/>
        </w:rPr>
        <w:t xml:space="preserve">- Παχιά Άμμος που είναι 7 χιλιόμετρα και το τμήμα </w:t>
      </w:r>
      <w:proofErr w:type="spellStart"/>
      <w:r>
        <w:rPr>
          <w:rFonts w:eastAsia="Times New Roman"/>
          <w:szCs w:val="24"/>
        </w:rPr>
        <w:t>Καβούσι</w:t>
      </w:r>
      <w:proofErr w:type="spellEnd"/>
      <w:r>
        <w:rPr>
          <w:rFonts w:eastAsia="Times New Roman"/>
          <w:szCs w:val="24"/>
        </w:rPr>
        <w:t xml:space="preserve"> - Αυχένας </w:t>
      </w:r>
      <w:proofErr w:type="spellStart"/>
      <w:r>
        <w:rPr>
          <w:rFonts w:eastAsia="Times New Roman"/>
          <w:szCs w:val="24"/>
        </w:rPr>
        <w:t>Αγκαθιάς</w:t>
      </w:r>
      <w:proofErr w:type="spellEnd"/>
      <w:r>
        <w:rPr>
          <w:rFonts w:eastAsia="Times New Roman"/>
          <w:szCs w:val="24"/>
        </w:rPr>
        <w:t xml:space="preserve"> που είναι 22 χιλιόμετρα και το τμήμα Παχιά Άμμος - Ιεράπετρα που είναι 14 χιλιόμετρα και το τμήμα Ιεράπετρα </w:t>
      </w:r>
      <w:r>
        <w:rPr>
          <w:rFonts w:eastAsia="Times New Roman"/>
          <w:szCs w:val="24"/>
        </w:rPr>
        <w:t xml:space="preserve">- Μύρτος που είναι 15,6 χιλιόμετρα. Και φυσικά έχει μπει στην τελική ευθεία και ολοκληρώνεται η περίφημη γέφυρα </w:t>
      </w:r>
      <w:proofErr w:type="spellStart"/>
      <w:r>
        <w:rPr>
          <w:rFonts w:eastAsia="Times New Roman"/>
          <w:szCs w:val="24"/>
        </w:rPr>
        <w:t>Χαμεζίου</w:t>
      </w:r>
      <w:proofErr w:type="spellEnd"/>
      <w:r>
        <w:rPr>
          <w:rFonts w:eastAsia="Times New Roman"/>
          <w:szCs w:val="24"/>
        </w:rPr>
        <w:t xml:space="preserve">, αυτή η «Ακρόπολη» των δημοσίων έργων. </w:t>
      </w:r>
    </w:p>
    <w:p w14:paraId="74465BA9" w14:textId="77777777" w:rsidR="00F20DF6" w:rsidRDefault="00F443B4">
      <w:pPr>
        <w:spacing w:line="600" w:lineRule="auto"/>
        <w:ind w:firstLine="720"/>
        <w:jc w:val="both"/>
        <w:rPr>
          <w:rFonts w:eastAsia="Times New Roman"/>
          <w:szCs w:val="24"/>
        </w:rPr>
      </w:pPr>
      <w:r>
        <w:rPr>
          <w:rFonts w:eastAsia="Times New Roman"/>
          <w:szCs w:val="24"/>
        </w:rPr>
        <w:lastRenderedPageBreak/>
        <w:t>Είναι πραγματικά διεθνής πρωτοτυπία όταν κάνεις μια γέφυρα να κάνεις τη μισή μετά από δέκα χρόν</w:t>
      </w:r>
      <w:r>
        <w:rPr>
          <w:rFonts w:eastAsia="Times New Roman"/>
          <w:szCs w:val="24"/>
        </w:rPr>
        <w:t xml:space="preserve">ια και να έχει και στατικό πρόβλημα. Συγχαρητήρια για την αποτελεσματικότητα που είχαν οι προηγούμενες Κυβερνήσεις, για το </w:t>
      </w:r>
      <w:proofErr w:type="spellStart"/>
      <w:r>
        <w:rPr>
          <w:rFonts w:eastAsia="Times New Roman"/>
          <w:szCs w:val="24"/>
        </w:rPr>
        <w:t>νοιάξιμο</w:t>
      </w:r>
      <w:proofErr w:type="spellEnd"/>
      <w:r>
        <w:rPr>
          <w:rFonts w:eastAsia="Times New Roman"/>
          <w:szCs w:val="24"/>
        </w:rPr>
        <w:t xml:space="preserve"> που είχατε για το Λασίθι και την Κρήτη συνολικά και συγγνώμη που δεν θα σας ακολουθήσουμε σε αυτήν την πολιτική τακτική των </w:t>
      </w:r>
      <w:r>
        <w:rPr>
          <w:rFonts w:eastAsia="Times New Roman"/>
          <w:szCs w:val="24"/>
        </w:rPr>
        <w:t>τελευταίων πενήντα χρόνων.</w:t>
      </w:r>
    </w:p>
    <w:p w14:paraId="74465BAA" w14:textId="77777777" w:rsidR="00F20DF6" w:rsidRDefault="00F443B4">
      <w:pPr>
        <w:spacing w:line="600" w:lineRule="auto"/>
        <w:ind w:firstLine="720"/>
        <w:jc w:val="both"/>
        <w:rPr>
          <w:rFonts w:eastAsia="Times New Roman"/>
          <w:szCs w:val="24"/>
        </w:rPr>
      </w:pPr>
      <w:r>
        <w:rPr>
          <w:rFonts w:eastAsia="Times New Roman"/>
          <w:szCs w:val="24"/>
        </w:rPr>
        <w:t>Ευχαριστώ πολύ.</w:t>
      </w:r>
    </w:p>
    <w:p w14:paraId="74465BAB" w14:textId="77777777" w:rsidR="00F20DF6" w:rsidRDefault="00F443B4">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Ευχαριστώ.</w:t>
      </w:r>
    </w:p>
    <w:p w14:paraId="74465BAC" w14:textId="77777777" w:rsidR="00F20DF6" w:rsidRDefault="00F443B4">
      <w:pPr>
        <w:spacing w:line="600" w:lineRule="auto"/>
        <w:ind w:firstLine="720"/>
        <w:jc w:val="both"/>
        <w:rPr>
          <w:rFonts w:eastAsia="Times New Roman"/>
          <w:szCs w:val="24"/>
        </w:rPr>
      </w:pPr>
      <w:r>
        <w:rPr>
          <w:rFonts w:eastAsia="Times New Roman" w:cs="Times New Roman"/>
          <w:szCs w:val="24"/>
        </w:rPr>
        <w:t>Θα συζητηθεί η τέταρτη με αριθμό 1003/6-2-2018 επίκαιρη ερώτηση δεύτερου κύκλου του Βουλευτή Β΄ Αθηνών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 xml:space="preserve">Χρήστου </w:t>
      </w:r>
      <w:proofErr w:type="spellStart"/>
      <w:r>
        <w:rPr>
          <w:rFonts w:eastAsia="Times New Roman" w:cs="Times New Roman"/>
          <w:bCs/>
          <w:szCs w:val="24"/>
        </w:rPr>
        <w:t>Κατσώτη</w:t>
      </w:r>
      <w:proofErr w:type="spellEnd"/>
      <w:r>
        <w:rPr>
          <w:rFonts w:eastAsia="Times New Roman" w:cs="Times New Roman"/>
          <w:b/>
          <w:bCs/>
          <w:szCs w:val="24"/>
        </w:rPr>
        <w:t xml:space="preserve"> </w:t>
      </w:r>
      <w:r>
        <w:rPr>
          <w:rFonts w:eastAsia="Times New Roman" w:cs="Times New Roman"/>
          <w:szCs w:val="24"/>
        </w:rPr>
        <w:t>προς την Υπ</w:t>
      </w:r>
      <w:r>
        <w:rPr>
          <w:rFonts w:eastAsia="Times New Roman" w:cs="Times New Roman"/>
          <w:szCs w:val="24"/>
        </w:rPr>
        <w:t xml:space="preserve">ουργό </w:t>
      </w:r>
      <w:r>
        <w:rPr>
          <w:rFonts w:eastAsia="Times New Roman" w:cs="Times New Roman"/>
          <w:bCs/>
          <w:szCs w:val="24"/>
        </w:rPr>
        <w:t xml:space="preserve">Εργασίας, Κοινωνικής Ασφάλισης και Κοινωνικής Αλληλεγγύης, </w:t>
      </w:r>
      <w:r>
        <w:rPr>
          <w:rFonts w:eastAsia="Times New Roman" w:cs="Times New Roman"/>
          <w:szCs w:val="24"/>
        </w:rPr>
        <w:t xml:space="preserve">με </w:t>
      </w:r>
      <w:r>
        <w:rPr>
          <w:rFonts w:eastAsia="Times New Roman" w:cs="Times New Roman"/>
          <w:szCs w:val="24"/>
        </w:rPr>
        <w:lastRenderedPageBreak/>
        <w:t>θέμα: «Σε απόγνωση χιλιάδες εποχικοί εργαζόμενοι στη Ρόδο, χωρίς επίδομα ανεργίας».</w:t>
      </w:r>
      <w:r>
        <w:rPr>
          <w:rFonts w:eastAsia="Times New Roman"/>
          <w:szCs w:val="24"/>
        </w:rPr>
        <w:t xml:space="preserve"> </w:t>
      </w:r>
    </w:p>
    <w:p w14:paraId="74465BAD" w14:textId="77777777" w:rsidR="00F20DF6" w:rsidRDefault="00F443B4">
      <w:pPr>
        <w:spacing w:line="600" w:lineRule="auto"/>
        <w:ind w:firstLine="720"/>
        <w:jc w:val="both"/>
        <w:rPr>
          <w:rFonts w:eastAsia="Times New Roman"/>
          <w:szCs w:val="24"/>
        </w:rPr>
      </w:pPr>
      <w:r>
        <w:rPr>
          <w:rFonts w:eastAsia="Times New Roman"/>
          <w:szCs w:val="24"/>
        </w:rPr>
        <w:t>Στην επίκαιρη ερώτηση του κυρίου συναδέλφου θα απαντήσει η Αναπληρώτρια Υπουργός Εργασίας, Κοινωνικής Α</w:t>
      </w:r>
      <w:r>
        <w:rPr>
          <w:rFonts w:eastAsia="Times New Roman"/>
          <w:szCs w:val="24"/>
        </w:rPr>
        <w:t xml:space="preserve">σφάλισης και Κοινωνικής Αλληλεγγύης </w:t>
      </w:r>
      <w:r>
        <w:rPr>
          <w:rFonts w:eastAsia="Times New Roman"/>
          <w:szCs w:val="24"/>
        </w:rPr>
        <w:t xml:space="preserve">κ. </w:t>
      </w:r>
      <w:r>
        <w:rPr>
          <w:rFonts w:eastAsia="Times New Roman"/>
          <w:szCs w:val="24"/>
        </w:rPr>
        <w:t>Ουρανία Αντωνοπούλου.</w:t>
      </w:r>
    </w:p>
    <w:p w14:paraId="74465BAE" w14:textId="77777777" w:rsidR="00F20DF6" w:rsidRDefault="00F443B4">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Κατσώτη</w:t>
      </w:r>
      <w:proofErr w:type="spellEnd"/>
      <w:r>
        <w:rPr>
          <w:rFonts w:eastAsia="Times New Roman"/>
          <w:szCs w:val="24"/>
        </w:rPr>
        <w:t xml:space="preserve"> έχετε τον λόγο.</w:t>
      </w:r>
    </w:p>
    <w:p w14:paraId="74465BAF" w14:textId="77777777" w:rsidR="00F20DF6" w:rsidRDefault="00F443B4">
      <w:pPr>
        <w:spacing w:line="600" w:lineRule="auto"/>
        <w:ind w:firstLine="720"/>
        <w:jc w:val="both"/>
        <w:rPr>
          <w:rFonts w:eastAsia="Times New Roman"/>
          <w:szCs w:val="24"/>
        </w:rPr>
      </w:pPr>
      <w:r>
        <w:rPr>
          <w:rFonts w:eastAsia="Times New Roman"/>
          <w:b/>
          <w:szCs w:val="24"/>
        </w:rPr>
        <w:t>ΧΡΗΣΤΟΣ ΚΑΤΣΩΤΗΣ:</w:t>
      </w:r>
      <w:r>
        <w:rPr>
          <w:rFonts w:eastAsia="Times New Roman"/>
          <w:szCs w:val="24"/>
        </w:rPr>
        <w:t xml:space="preserve"> Ευχαριστώ, κύριε Πρόεδρε.</w:t>
      </w:r>
    </w:p>
    <w:p w14:paraId="74465BB0" w14:textId="77777777" w:rsidR="00F20DF6" w:rsidRDefault="00F443B4">
      <w:pPr>
        <w:spacing w:line="600" w:lineRule="auto"/>
        <w:ind w:firstLine="720"/>
        <w:jc w:val="both"/>
        <w:rPr>
          <w:rFonts w:eastAsia="Times New Roman"/>
          <w:szCs w:val="24"/>
        </w:rPr>
      </w:pPr>
      <w:r>
        <w:rPr>
          <w:rFonts w:eastAsia="Times New Roman"/>
          <w:szCs w:val="24"/>
        </w:rPr>
        <w:t xml:space="preserve">Είναι όντως σε απόγνωση χιλιάδες ξενοδοχοϋπάλληλοι και εποχικοί εργαζόμενοι στη Ρόδο. Στερούνται το επίδομα ανεργίας και </w:t>
      </w:r>
      <w:r>
        <w:rPr>
          <w:rFonts w:eastAsia="Times New Roman"/>
          <w:szCs w:val="24"/>
        </w:rPr>
        <w:t xml:space="preserve">παραμένει άγνωστο πότε θα τους καταβληθεί, παρ’ όλο που είναι δικαιούχοι και έχουν καταθέσει όλα τα δικαιολογητικά έγκαιρα. Όσοι άνεργοι κατέθεσαν τα δικαιολογητικά τους μέσα στον Δεκέμβριο και </w:t>
      </w:r>
      <w:r>
        <w:rPr>
          <w:rFonts w:eastAsia="Times New Roman"/>
          <w:szCs w:val="24"/>
        </w:rPr>
        <w:lastRenderedPageBreak/>
        <w:t>παρ’ όλο που έχουν προγραμματισμένη παρουσία μέσα στον Ιανουάρ</w:t>
      </w:r>
      <w:r>
        <w:rPr>
          <w:rFonts w:eastAsia="Times New Roman"/>
          <w:szCs w:val="24"/>
        </w:rPr>
        <w:t>ιο, η υπηρεσία του ΟΑΕΔ τούς διώχνει και τους λέει να επιστρέψουν τον Φλεβάρη, που σημαίνει ότι μέχρι τότε δεν πρόκειται να πληρωθούν.</w:t>
      </w:r>
    </w:p>
    <w:p w14:paraId="74465BB1" w14:textId="77777777" w:rsidR="00F20DF6" w:rsidRDefault="00F443B4">
      <w:pPr>
        <w:spacing w:line="600" w:lineRule="auto"/>
        <w:ind w:firstLine="720"/>
        <w:jc w:val="both"/>
        <w:rPr>
          <w:rFonts w:eastAsia="Times New Roman"/>
          <w:szCs w:val="24"/>
        </w:rPr>
      </w:pPr>
      <w:r>
        <w:rPr>
          <w:rFonts w:eastAsia="Times New Roman"/>
          <w:szCs w:val="24"/>
        </w:rPr>
        <w:t>Τη ίδια απαράδεκτη κατάσταση καθυστέρησης αντιμετώπισαν και πέρυσι οι εργαζόμενοι στη λεγόμενη βαριά βιομηχανία του τόπου</w:t>
      </w:r>
      <w:r>
        <w:rPr>
          <w:rFonts w:eastAsia="Times New Roman"/>
          <w:szCs w:val="24"/>
        </w:rPr>
        <w:t>, στον τουρισμό, που αποδίδει εκατομμύρια κέρδη στις επιχειρήσεις του τουρισμού. Για τους εργαζόμενους το αποτέλεσμα ήταν οι συνθήκες γαλέρας, η χειροτέρευση όλων των όρων αμοιβής εργασίας, με δεκαέξι μορφές ελαστικής εργασίας που μέχρι στιγμής υλοποιούντα</w:t>
      </w:r>
      <w:r>
        <w:rPr>
          <w:rFonts w:eastAsia="Times New Roman"/>
          <w:szCs w:val="24"/>
        </w:rPr>
        <w:t>ι σε αυτόν τον χώρο. Επίσης, το καλοκαίρι εντατικοποιείται η δουλειά, ξεζουμίζονται στην κυριολεξία</w:t>
      </w:r>
      <w:r>
        <w:rPr>
          <w:rFonts w:eastAsia="Times New Roman"/>
          <w:szCs w:val="24"/>
        </w:rPr>
        <w:t>,</w:t>
      </w:r>
      <w:r>
        <w:rPr>
          <w:rFonts w:eastAsia="Times New Roman"/>
          <w:szCs w:val="24"/>
        </w:rPr>
        <w:t xml:space="preserve"> και τον χειμώνα αντιμετωπίζουν αυτήν την κατάσταση.</w:t>
      </w:r>
    </w:p>
    <w:p w14:paraId="74465BB2" w14:textId="77777777" w:rsidR="00F20DF6" w:rsidRDefault="00F443B4">
      <w:pPr>
        <w:spacing w:line="600" w:lineRule="auto"/>
        <w:ind w:firstLine="720"/>
        <w:jc w:val="both"/>
        <w:rPr>
          <w:rFonts w:eastAsia="Times New Roman"/>
          <w:szCs w:val="24"/>
        </w:rPr>
      </w:pPr>
      <w:r>
        <w:rPr>
          <w:rFonts w:eastAsia="Times New Roman"/>
          <w:szCs w:val="24"/>
        </w:rPr>
        <w:lastRenderedPageBreak/>
        <w:t xml:space="preserve">Στο Υπουργείο είναι γνωστή η </w:t>
      </w:r>
      <w:proofErr w:type="spellStart"/>
      <w:r>
        <w:rPr>
          <w:rFonts w:eastAsia="Times New Roman"/>
          <w:szCs w:val="24"/>
        </w:rPr>
        <w:t>υποστελέχωση</w:t>
      </w:r>
      <w:proofErr w:type="spellEnd"/>
      <w:r>
        <w:rPr>
          <w:rFonts w:eastAsia="Times New Roman"/>
          <w:szCs w:val="24"/>
        </w:rPr>
        <w:t xml:space="preserve"> του ΟΑΕΔ, την οποία βρίσκει κάθε φορά πρόφαση για την καθυστέ</w:t>
      </w:r>
      <w:r>
        <w:rPr>
          <w:rFonts w:eastAsia="Times New Roman"/>
          <w:szCs w:val="24"/>
        </w:rPr>
        <w:t>ρηση της καταβολής των επιδομάτων. Αδιαφορεί πλήρως και συνειδητά για τη λύση του προβλήματος.</w:t>
      </w:r>
    </w:p>
    <w:p w14:paraId="74465BB3" w14:textId="77777777" w:rsidR="00F20DF6" w:rsidRDefault="00F443B4">
      <w:pPr>
        <w:spacing w:line="600" w:lineRule="auto"/>
        <w:ind w:firstLine="720"/>
        <w:jc w:val="both"/>
        <w:rPr>
          <w:rFonts w:eastAsia="Times New Roman"/>
          <w:szCs w:val="24"/>
        </w:rPr>
      </w:pPr>
      <w:r>
        <w:rPr>
          <w:rFonts w:eastAsia="Times New Roman"/>
          <w:szCs w:val="24"/>
        </w:rPr>
        <w:t>Δεν μπορεί να χαρακτηριστεί αλλιώς, κυρία Υπουργέ. Είναι πρόκληση για τους εργαζόμενους να δημοσιεύετε λίστες τουριστικών μονάδων, που επιδοτούνται με δεκάδες εκατομμύρια ευρώ για να επεκτείνουν και να εκσυγχρονίσουν τις εγκαταστάσεις τους, ενώ έχουν θησαυ</w:t>
      </w:r>
      <w:r>
        <w:rPr>
          <w:rFonts w:eastAsia="Times New Roman"/>
          <w:szCs w:val="24"/>
        </w:rPr>
        <w:t>ρίσει από την άγρια εκμετάλλευση των εργαζομένων τους και αντίστοιχα από τους εργαζόμενους να στερείτε τη δυνατότητα επιβίωσης των οικογενειών τους, καθυστερώντας και τα τελευταία ψίχουλα.</w:t>
      </w:r>
    </w:p>
    <w:p w14:paraId="74465BB4" w14:textId="77777777" w:rsidR="00F20DF6" w:rsidRDefault="00F443B4">
      <w:pPr>
        <w:spacing w:line="600" w:lineRule="auto"/>
        <w:ind w:firstLine="720"/>
        <w:jc w:val="both"/>
        <w:rPr>
          <w:rFonts w:eastAsia="Times New Roman"/>
          <w:szCs w:val="24"/>
        </w:rPr>
      </w:pPr>
      <w:r>
        <w:rPr>
          <w:rFonts w:eastAsia="Times New Roman"/>
          <w:szCs w:val="24"/>
        </w:rPr>
        <w:lastRenderedPageBreak/>
        <w:t>Σας ρωτάμε τι μέτρα προτίθεστε να πάρετε, ώστε χωρίς καμμία άλλη κα</w:t>
      </w:r>
      <w:r>
        <w:rPr>
          <w:rFonts w:eastAsia="Times New Roman"/>
          <w:szCs w:val="24"/>
        </w:rPr>
        <w:t>θυστέρηση να καταβληθούν τα επιδόματα των ανέργων, που διατηρείτε έτσι και αλλιώς σε απαράδεκτα χαμηλά επίπεδα για να ενισχύετε τους επιχειρηματικούς ομίλους.</w:t>
      </w:r>
    </w:p>
    <w:p w14:paraId="74465BB5" w14:textId="77777777" w:rsidR="00F20DF6" w:rsidRDefault="00F443B4">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Κυρία Υπουργέ, έχετε τον λόγο.</w:t>
      </w:r>
    </w:p>
    <w:p w14:paraId="74465BB6" w14:textId="77777777" w:rsidR="00F20DF6" w:rsidRDefault="00F443B4">
      <w:pPr>
        <w:spacing w:line="600" w:lineRule="auto"/>
        <w:ind w:firstLine="720"/>
        <w:jc w:val="both"/>
        <w:rPr>
          <w:rFonts w:eastAsia="Times New Roman"/>
          <w:szCs w:val="24"/>
        </w:rPr>
      </w:pPr>
      <w:r>
        <w:rPr>
          <w:rFonts w:eastAsia="Times New Roman"/>
          <w:b/>
          <w:szCs w:val="24"/>
        </w:rPr>
        <w:t>ΟΥΡΑΝΙΑ ΑΝΤΩΝΟΠΟΥΛΟΥ (Αναπληρώτρι</w:t>
      </w:r>
      <w:r>
        <w:rPr>
          <w:rFonts w:eastAsia="Times New Roman"/>
          <w:b/>
          <w:szCs w:val="24"/>
        </w:rPr>
        <w:t>α Υπουργός Εργασίας, Κοινωνικής Ασφάλισης και Κοινωνικής Αλληλεγγύης):</w:t>
      </w:r>
      <w:r>
        <w:rPr>
          <w:rFonts w:eastAsia="Times New Roman"/>
          <w:szCs w:val="24"/>
        </w:rPr>
        <w:t xml:space="preserve"> Ευχαριστώ, κύριε Πρόεδρε.</w:t>
      </w:r>
    </w:p>
    <w:p w14:paraId="74465BB7" w14:textId="77777777" w:rsidR="00F20DF6" w:rsidRDefault="00F443B4">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Κατσώτη</w:t>
      </w:r>
      <w:proofErr w:type="spellEnd"/>
      <w:r>
        <w:rPr>
          <w:rFonts w:eastAsia="Times New Roman"/>
          <w:szCs w:val="24"/>
        </w:rPr>
        <w:t>, να ξεκινήσω την απάντηση μου -επειδή αναφερθήκατε και στην περσινή μας κουβέντα- με το πού βρισκόμαστε φέτος σε σχέση με το πέρυσι. Είχατε κάνει</w:t>
      </w:r>
      <w:r>
        <w:rPr>
          <w:rFonts w:eastAsia="Times New Roman"/>
          <w:szCs w:val="24"/>
        </w:rPr>
        <w:t xml:space="preserve"> ερωτήσεις για διάφορα </w:t>
      </w:r>
      <w:r>
        <w:rPr>
          <w:rFonts w:eastAsia="Times New Roman"/>
          <w:szCs w:val="24"/>
        </w:rPr>
        <w:lastRenderedPageBreak/>
        <w:t xml:space="preserve">νησιά τότε. Σήμερα: Ζάκυνθος από </w:t>
      </w:r>
      <w:proofErr w:type="spellStart"/>
      <w:r>
        <w:rPr>
          <w:rFonts w:eastAsia="Times New Roman"/>
          <w:szCs w:val="24"/>
        </w:rPr>
        <w:t>εξίμισι</w:t>
      </w:r>
      <w:proofErr w:type="spellEnd"/>
      <w:r>
        <w:rPr>
          <w:rFonts w:eastAsia="Times New Roman"/>
          <w:szCs w:val="24"/>
        </w:rPr>
        <w:t xml:space="preserve"> χιλιάδες αιτήσεις, υπολείπονται διακόσιες πενήντα. Κεφαλονιά: Έχουν ολοκληρωθεί όλες. Κέρκυρα: Έχουν ολοκληρωθεί όλες, τέσσερις και έντεκα χιλιάδες αιτήσεις αντιστοίχως. Άρα εδώ καμμία καθυστέ</w:t>
      </w:r>
      <w:r>
        <w:rPr>
          <w:rFonts w:eastAsia="Times New Roman"/>
          <w:szCs w:val="24"/>
        </w:rPr>
        <w:t xml:space="preserve">ρηση. </w:t>
      </w:r>
    </w:p>
    <w:p w14:paraId="74465BB8" w14:textId="77777777" w:rsidR="00F20DF6" w:rsidRDefault="00F443B4">
      <w:pPr>
        <w:spacing w:line="600" w:lineRule="auto"/>
        <w:jc w:val="both"/>
        <w:rPr>
          <w:rFonts w:eastAsia="Times New Roman" w:cs="Times New Roman"/>
          <w:szCs w:val="24"/>
        </w:rPr>
      </w:pPr>
      <w:r>
        <w:rPr>
          <w:rFonts w:eastAsia="Times New Roman"/>
          <w:szCs w:val="24"/>
        </w:rPr>
        <w:t xml:space="preserve">Να έλθουμε, λοιπόν, στη Ρόδο. Οι αιτήσεις που υποβλήθηκαν συνολικά είναι </w:t>
      </w:r>
      <w:r>
        <w:rPr>
          <w:rFonts w:eastAsia="Times New Roman"/>
          <w:szCs w:val="24"/>
        </w:rPr>
        <w:t>δεκατρείς χιλιάδες τριακόσιες τριάντα επτά</w:t>
      </w:r>
      <w:r>
        <w:rPr>
          <w:rFonts w:eastAsia="Times New Roman"/>
          <w:szCs w:val="24"/>
        </w:rPr>
        <w:t>.</w:t>
      </w:r>
      <w:r>
        <w:rPr>
          <w:rFonts w:eastAsia="Times New Roman"/>
          <w:szCs w:val="24"/>
        </w:rPr>
        <w:t xml:space="preserve"> </w:t>
      </w:r>
      <w:r>
        <w:rPr>
          <w:rFonts w:eastAsia="Times New Roman" w:cs="Times New Roman"/>
          <w:szCs w:val="24"/>
        </w:rPr>
        <w:t xml:space="preserve">Όσες είχαν υποβληθεί μέχρι και περίπου τα μέσα Νοεμβρίου, δηλαδή πριν από τα Χριστούγεννα, είχαν ολοκληρωθεί και διευθετηθεί. </w:t>
      </w:r>
    </w:p>
    <w:p w14:paraId="74465BB9"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Πού β</w:t>
      </w:r>
      <w:r>
        <w:rPr>
          <w:rFonts w:eastAsia="Times New Roman" w:cs="Times New Roman"/>
          <w:szCs w:val="24"/>
        </w:rPr>
        <w:t xml:space="preserve">ρισκόμαστε σήμερα; Από τις </w:t>
      </w:r>
      <w:r>
        <w:rPr>
          <w:rFonts w:eastAsia="Times New Roman"/>
          <w:szCs w:val="24"/>
        </w:rPr>
        <w:t>δεκατρείς χιλιάδες τριακόσιες τριάντα επτά</w:t>
      </w:r>
      <w:r>
        <w:rPr>
          <w:rFonts w:eastAsia="Times New Roman" w:cs="Times New Roman"/>
          <w:szCs w:val="24"/>
        </w:rPr>
        <w:t xml:space="preserve"> </w:t>
      </w:r>
      <w:r>
        <w:rPr>
          <w:rFonts w:eastAsia="Times New Roman" w:cs="Times New Roman"/>
          <w:szCs w:val="24"/>
        </w:rPr>
        <w:t xml:space="preserve">αιτήσεις εκκρεμούν πράγματι οι </w:t>
      </w:r>
      <w:r>
        <w:rPr>
          <w:rFonts w:eastAsia="Times New Roman" w:cs="Times New Roman"/>
          <w:szCs w:val="24"/>
        </w:rPr>
        <w:t>δυόμισι χιλιάδες</w:t>
      </w:r>
      <w:r>
        <w:rPr>
          <w:rFonts w:eastAsia="Times New Roman" w:cs="Times New Roman"/>
          <w:szCs w:val="24"/>
        </w:rPr>
        <w:t xml:space="preserve">. Μέσα στην εβδομάδα που έρχεται, ακριβώς επειδή έχει ενισχυθεί το συγκεκριμένο ΚΠΑ με τρεις παραπάνω υπαλλήλους για να μπορέσουν να το διευθετήσουν, θα έχουν ολοκληρωθεί οι διαδικασίες </w:t>
      </w:r>
      <w:r>
        <w:rPr>
          <w:rFonts w:eastAsia="Times New Roman" w:cs="Times New Roman"/>
          <w:szCs w:val="24"/>
        </w:rPr>
        <w:lastRenderedPageBreak/>
        <w:t xml:space="preserve">και μέχρι τα τέλη του μήνα θα έχουν ολοκληρωθεί όλες οι πληρωμές. </w:t>
      </w:r>
    </w:p>
    <w:p w14:paraId="74465BBA"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Είν</w:t>
      </w:r>
      <w:r>
        <w:rPr>
          <w:rFonts w:eastAsia="Times New Roman" w:cs="Times New Roman"/>
          <w:szCs w:val="24"/>
        </w:rPr>
        <w:t>αι γεγονός -και σε αυτό θα συμφωνήσω μαζί σας- ότι αυτό που έχει συμβεί, όπως όλοι γνωρίζουμε, είναι ότι ο τουριστικός τομέας έχει δει πολύ μεγάλη αύξηση τα τελευταία χρόνια. Έτσι, για τα εποχιακά επιδόματα έχουμε μια αύξηση στο 30% και 40% σε ορισμένα νησ</w:t>
      </w:r>
      <w:r>
        <w:rPr>
          <w:rFonts w:eastAsia="Times New Roman" w:cs="Times New Roman"/>
          <w:szCs w:val="24"/>
        </w:rPr>
        <w:t xml:space="preserve">ιά τα τελευταία δύο χρόνια. Καταβάλλεται κάθε προσπάθεια. Ξέρουμε τα ελλείμματα που έχει ο ΟΑΕΔ. </w:t>
      </w:r>
    </w:p>
    <w:p w14:paraId="74465BBB"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Εμείς επιμένουμε ότι υπάρχουν δημόσιοι φορείς που είναι </w:t>
      </w:r>
      <w:proofErr w:type="spellStart"/>
      <w:r>
        <w:rPr>
          <w:rFonts w:eastAsia="Times New Roman" w:cs="Times New Roman"/>
          <w:szCs w:val="24"/>
        </w:rPr>
        <w:t>υποστελεχωμένοι</w:t>
      </w:r>
      <w:proofErr w:type="spellEnd"/>
      <w:r>
        <w:rPr>
          <w:rFonts w:eastAsia="Times New Roman" w:cs="Times New Roman"/>
          <w:szCs w:val="24"/>
        </w:rPr>
        <w:t xml:space="preserve"> και σταδιακά προχωράμε σε εκείνες τις ανακατατάξεις και τις τοποθετήσεις, ώστε πραγματ</w:t>
      </w:r>
      <w:r>
        <w:rPr>
          <w:rFonts w:eastAsia="Times New Roman" w:cs="Times New Roman"/>
          <w:szCs w:val="24"/>
        </w:rPr>
        <w:t xml:space="preserve">ικά να μπορεί ο ΟΑΕΔ να βρίσκεται στην υπηρεσία των ανέργων. </w:t>
      </w:r>
    </w:p>
    <w:p w14:paraId="74465BBC"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Ευχαριστώ.</w:t>
      </w:r>
    </w:p>
    <w:p w14:paraId="74465BBD"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Κύριε </w:t>
      </w:r>
      <w:proofErr w:type="spellStart"/>
      <w:r>
        <w:rPr>
          <w:rFonts w:eastAsia="Times New Roman" w:cs="Times New Roman"/>
          <w:szCs w:val="24"/>
        </w:rPr>
        <w:t>Κατσώτη</w:t>
      </w:r>
      <w:proofErr w:type="spellEnd"/>
      <w:r>
        <w:rPr>
          <w:rFonts w:eastAsia="Times New Roman" w:cs="Times New Roman"/>
          <w:szCs w:val="24"/>
        </w:rPr>
        <w:t xml:space="preserve">, έχετε τον λόγο για τρία λεπτά. </w:t>
      </w:r>
    </w:p>
    <w:p w14:paraId="74465BBE"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Κυρία Υπουργέ, δεν διαφωνώ ότι όντως σε άλλες περιοχές έχουν ολοκληρωθεί ή τείνουν να</w:t>
      </w:r>
      <w:r>
        <w:rPr>
          <w:rFonts w:eastAsia="Times New Roman" w:cs="Times New Roman"/>
          <w:szCs w:val="24"/>
        </w:rPr>
        <w:t xml:space="preserve"> ολοκληρωθούν οι καταβολές των επιδομάτων αυτών στους εργαζόμενους. </w:t>
      </w:r>
    </w:p>
    <w:p w14:paraId="74465BBF"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Ωστόσο, αυτή η καθυστέρηση, την οποία δικαιολογείτε λόγω της αύξησης –όπως λέτε- του τουρισμού αλλά και των εποχιακών επιδομάτων, δεν μπορεί να ικανοποιήσει αυτούς που μας ακούνε σήμερα. </w:t>
      </w:r>
      <w:r>
        <w:rPr>
          <w:rFonts w:eastAsia="Times New Roman" w:cs="Times New Roman"/>
          <w:szCs w:val="24"/>
        </w:rPr>
        <w:t xml:space="preserve">Έχουν ήδη σταματήσει τη δουλειά τους από τον Σεπτέμβριο, τον Οκτώβριο ή τον Νοέμβριο. </w:t>
      </w:r>
      <w:r>
        <w:rPr>
          <w:rFonts w:eastAsia="Times New Roman" w:cs="Times New Roman"/>
          <w:szCs w:val="24"/>
        </w:rPr>
        <w:t>Τώρα</w:t>
      </w:r>
      <w:r>
        <w:rPr>
          <w:rFonts w:eastAsia="Times New Roman" w:cs="Times New Roman"/>
          <w:szCs w:val="24"/>
        </w:rPr>
        <w:t xml:space="preserve"> είναι Φεβρουάριος και αυτοί οι άνθρωποι δεν έχουν μία στήριξη. Οι αποδοχές τους, όπως έχουμε πει πολλές φορές εδώ, είναι στα όρια της φτώχειας, δηλαδή </w:t>
      </w:r>
      <w:r>
        <w:rPr>
          <w:rFonts w:eastAsia="Times New Roman" w:cs="Times New Roman"/>
          <w:szCs w:val="24"/>
        </w:rPr>
        <w:lastRenderedPageBreak/>
        <w:t>παίρνουν 586 ε</w:t>
      </w:r>
      <w:r>
        <w:rPr>
          <w:rFonts w:eastAsia="Times New Roman" w:cs="Times New Roman"/>
          <w:szCs w:val="24"/>
        </w:rPr>
        <w:t xml:space="preserve">υρώ μεικτά. Αυτά δίνουν οι εργοδότες στον </w:t>
      </w:r>
      <w:r>
        <w:rPr>
          <w:rFonts w:eastAsia="Times New Roman" w:cs="Times New Roman"/>
          <w:color w:val="000000" w:themeColor="text1"/>
          <w:szCs w:val="24"/>
        </w:rPr>
        <w:t xml:space="preserve">τουρισμό, ενώ εδώ έχουμε ζαλιστεί </w:t>
      </w:r>
      <w:r>
        <w:rPr>
          <w:rFonts w:eastAsia="Times New Roman" w:cs="Times New Roman"/>
          <w:szCs w:val="24"/>
        </w:rPr>
        <w:t xml:space="preserve">από τους εκατομμύρια τουρίστες και από τα δισεκατομμύρια που ρέουν στη χώρα. </w:t>
      </w:r>
    </w:p>
    <w:p w14:paraId="74465BC0"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Παρά το ότι υπάρχει σύμβαση, δεν υλοποιείται. Έχουν διαλύσει τις ενώσεις τους. Δεν εφαρμόζονται οι συμ</w:t>
      </w:r>
      <w:r>
        <w:rPr>
          <w:rFonts w:eastAsia="Times New Roman" w:cs="Times New Roman"/>
          <w:szCs w:val="24"/>
        </w:rPr>
        <w:t xml:space="preserve">βάσεις. Είναι ένα άλλο θέμα για το οποίο η Κυβέρνηση πρέπει να απολογείται ειδικά στους εργαζόμενους, γιατί δεν επαναφέρει τις συμβάσεις, την </w:t>
      </w:r>
      <w:proofErr w:type="spellStart"/>
      <w:r>
        <w:rPr>
          <w:rFonts w:eastAsia="Times New Roman" w:cs="Times New Roman"/>
          <w:szCs w:val="24"/>
        </w:rPr>
        <w:t>υποχρεωτικότητα</w:t>
      </w:r>
      <w:proofErr w:type="spellEnd"/>
      <w:r>
        <w:rPr>
          <w:rFonts w:eastAsia="Times New Roman" w:cs="Times New Roman"/>
          <w:szCs w:val="24"/>
        </w:rPr>
        <w:t>, την ευνοϊκότερη ρύθμιση και όλα αυτά, ώστε πράγματι οι εργαζόμενοι να αμείβονται με τους όρους πο</w:t>
      </w:r>
      <w:r>
        <w:rPr>
          <w:rFonts w:eastAsia="Times New Roman" w:cs="Times New Roman"/>
          <w:szCs w:val="24"/>
        </w:rPr>
        <w:t xml:space="preserve">υ πρέπει να αμείβονται. </w:t>
      </w:r>
    </w:p>
    <w:p w14:paraId="74465BC1"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Δεν μπορεί, κυρία Υπουργέ, να είμαστε στον Φεβρουάριο και να μην έχει αποδοθεί το επίδομα ανεργίας. Με αυτό ζούνε. Στη Ρόδο δεν υπάρχει σπίτι που να μην έχει έναν ή δύο εργαζόμενους στους </w:t>
      </w:r>
      <w:r>
        <w:rPr>
          <w:rFonts w:eastAsia="Times New Roman" w:cs="Times New Roman"/>
          <w:szCs w:val="24"/>
        </w:rPr>
        <w:lastRenderedPageBreak/>
        <w:t xml:space="preserve">τουρισμό. Αυτοί πώς θα ζήσουν; Αυτοί οι </w:t>
      </w:r>
      <w:r>
        <w:rPr>
          <w:rFonts w:eastAsia="Times New Roman" w:cs="Times New Roman"/>
          <w:szCs w:val="24"/>
        </w:rPr>
        <w:t>δύο</w:t>
      </w:r>
      <w:r>
        <w:rPr>
          <w:rFonts w:eastAsia="Times New Roman" w:cs="Times New Roman"/>
          <w:szCs w:val="24"/>
        </w:rPr>
        <w:t xml:space="preserve"> χιλιάδες πεντακόσιοι πενήντα</w:t>
      </w:r>
      <w:r>
        <w:rPr>
          <w:rFonts w:eastAsia="Times New Roman" w:cs="Times New Roman"/>
          <w:szCs w:val="24"/>
        </w:rPr>
        <w:t xml:space="preserve"> που ακόμα εκκρεμούν –όπως λέτε- δεν είναι λίγοι. Είναι πάρα πολλοί. Ξέρετε πόσο είναι αυτό το επίδομα ανεργίας που έχουν πάρει και οι άλλοι. Έχει μειωθεί κατακόρυφα στα 360 ευρώ. Δεν έχετε κάνει καμμία νύξη ή καμμία σκέψη για </w:t>
      </w:r>
      <w:r>
        <w:rPr>
          <w:rFonts w:eastAsia="Times New Roman" w:cs="Times New Roman"/>
          <w:szCs w:val="24"/>
        </w:rPr>
        <w:t xml:space="preserve">το αν θα το αυξήσετε ή όχι, αν θα αυξήσετε τη διάρκειά του ή όχι. </w:t>
      </w:r>
    </w:p>
    <w:p w14:paraId="74465BC2"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Αντίθετα, βλέπουμε εδώ μια πολιτική η οποία στηρίζει προγράμματα επιδότησης της εργασίας και της ασφάλισης. Πού; Στον τουρισμό! Προγράμματα επιδότησης της ασφάλισης και της εργασίας στον το</w:t>
      </w:r>
      <w:r>
        <w:rPr>
          <w:rFonts w:eastAsia="Times New Roman" w:cs="Times New Roman"/>
          <w:szCs w:val="24"/>
        </w:rPr>
        <w:t xml:space="preserve">υρισμό! Δηλαδή, αν εδώ που πάει καλά ο τουρισμός –όπως λέτε- εσείς δίνετε αφειδώς δισεκατομμύρια ευρώ στους επιχειρηματικούς ομίλους, τι πρέπει να γίνει σε άλλους κλάδους; Για </w:t>
      </w:r>
      <w:r>
        <w:rPr>
          <w:rFonts w:eastAsia="Times New Roman" w:cs="Times New Roman"/>
          <w:szCs w:val="24"/>
        </w:rPr>
        <w:lastRenderedPageBreak/>
        <w:t>να κάνουν τι; Να έχουν απλήρωτη εργασία! Είστε ακριβοί στα πίτουρα και φτηνοί στ</w:t>
      </w:r>
      <w:r>
        <w:rPr>
          <w:rFonts w:eastAsia="Times New Roman" w:cs="Times New Roman"/>
          <w:szCs w:val="24"/>
        </w:rPr>
        <w:t xml:space="preserve">ο σιτάρι. Δηλαδή, εδώ οι εργαζόμενοι μένουν χωρίς επίδομα ανεργίας και δίνετε αφειδώς δισεκατομμύρια ευρώ στη λογική της ενεργού στήριξης της απασχόλησης. </w:t>
      </w:r>
    </w:p>
    <w:p w14:paraId="74465BC3"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Εμείς αυτά τα καταγγέλλουμε και θεωρούμε ότι πρέπει να πάρετε άμεσα μέτρα, προκειμένου να τελειώσει </w:t>
      </w:r>
      <w:r>
        <w:rPr>
          <w:rFonts w:eastAsia="Times New Roman" w:cs="Times New Roman"/>
          <w:szCs w:val="24"/>
        </w:rPr>
        <w:t xml:space="preserve">σύντομα αυτή η ιστορία με την καταβολή των επιδομάτων ανεργίας σε όλους όσοι το δικαιούνται. </w:t>
      </w:r>
    </w:p>
    <w:p w14:paraId="74465BC4"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Κύρια Υπουργέ, έχετε τον λόγο. </w:t>
      </w:r>
    </w:p>
    <w:p w14:paraId="74465BC5"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ΟΥΡΑΝΙΑ ΑΝΤΩΝΟΠΟΥΛΟΥ (Αναπληρώτρια Υπουργός Εργασίας, Κοινωνικής Ασφάλισης και Κοινωνικής Αλληλεγ</w:t>
      </w:r>
      <w:r>
        <w:rPr>
          <w:rFonts w:eastAsia="Times New Roman" w:cs="Times New Roman"/>
          <w:b/>
          <w:szCs w:val="24"/>
        </w:rPr>
        <w:t xml:space="preserve">γύης): </w:t>
      </w:r>
      <w:r>
        <w:rPr>
          <w:rFonts w:eastAsia="Times New Roman" w:cs="Times New Roman"/>
          <w:szCs w:val="24"/>
        </w:rPr>
        <w:t xml:space="preserve">Είναι κατανοητό ότι σε αυτά που είπατε παραβλέπετε την </w:t>
      </w:r>
      <w:r>
        <w:rPr>
          <w:rFonts w:eastAsia="Times New Roman" w:cs="Times New Roman"/>
          <w:szCs w:val="24"/>
        </w:rPr>
        <w:lastRenderedPageBreak/>
        <w:t>ενδυνάμωση και τους ελέγχους που κάνει ο ΣΕΠΕ. Δεν αναφέρεστε σε θετικές ρυθμίσεις στις οποίες έχει προχωρήσει το Υπουργείο Εργασίας, ώστε οι εργαζόμενοι οι οποίοι δεν αμείβονται στην ώρα τους ν</w:t>
      </w:r>
      <w:r>
        <w:rPr>
          <w:rFonts w:eastAsia="Times New Roman" w:cs="Times New Roman"/>
          <w:szCs w:val="24"/>
        </w:rPr>
        <w:t xml:space="preserve">α μπορούν να διεκδικούν τα δικαιώματά τους, και μια σειρά από άλλες ρυθμίσεις. </w:t>
      </w:r>
    </w:p>
    <w:p w14:paraId="74465BC6"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Επαναλάβατε το ίδιο ζήτημα που θέσατε στην ερώτησή σας. Θα επαναλάβω, λοιπόν, κι εγώ την απάντησή μου, κύριε </w:t>
      </w:r>
      <w:proofErr w:type="spellStart"/>
      <w:r>
        <w:rPr>
          <w:rFonts w:eastAsia="Times New Roman" w:cs="Times New Roman"/>
          <w:szCs w:val="24"/>
        </w:rPr>
        <w:t>Κατσώτη</w:t>
      </w:r>
      <w:proofErr w:type="spellEnd"/>
      <w:r>
        <w:rPr>
          <w:rFonts w:eastAsia="Times New Roman" w:cs="Times New Roman"/>
          <w:szCs w:val="24"/>
        </w:rPr>
        <w:t xml:space="preserve">. </w:t>
      </w:r>
    </w:p>
    <w:p w14:paraId="74465BC7"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Έχουμε επισπεύσει φέτος τις διαδικασίες. Γι’  αυτό στην π</w:t>
      </w:r>
      <w:r>
        <w:rPr>
          <w:rFonts w:eastAsia="Times New Roman" w:cs="Times New Roman"/>
          <w:szCs w:val="24"/>
        </w:rPr>
        <w:t xml:space="preserve">λειοψηφία τους οι εποχικοί άνεργοι έχουν ήδη δει το δικαίωμά τους στην πρόσβαση του επιδόματος να υλοποιείται. Επαναλαμβάνω ότι για τη Ρόδο βρισκόμαστε τώρα στον Φεβρουάριο μήνα. Όσες αιτήσεις είχαν υποβληθεί μέχρι και τις αρχές Νοεμβρίου –νομίζω ότι ήταν </w:t>
      </w:r>
      <w:r>
        <w:rPr>
          <w:rFonts w:eastAsia="Times New Roman" w:cs="Times New Roman"/>
          <w:szCs w:val="24"/>
        </w:rPr>
        <w:t xml:space="preserve">5 </w:t>
      </w:r>
      <w:r>
        <w:rPr>
          <w:rFonts w:eastAsia="Times New Roman" w:cs="Times New Roman"/>
          <w:szCs w:val="24"/>
        </w:rPr>
        <w:lastRenderedPageBreak/>
        <w:t>ή 10 Νοεμβρίου- είχαν όλες διεκπεραιωθεί μαζί με το επίδομα Χριστουγέννων. Είχε δοθεί η προκαταβολή πριν από τα Χριστούγεννα. Είχαν γίνει πάνω από δεκατρείς χιλιάδες αιτήσεις. Οι αιτήσεις που εκκρεμούν, που είναι περίπου δυόμισι χιλιάδες, εντός της εβδομ</w:t>
      </w:r>
      <w:r>
        <w:rPr>
          <w:rFonts w:eastAsia="Times New Roman" w:cs="Times New Roman"/>
          <w:szCs w:val="24"/>
        </w:rPr>
        <w:t>άδας διεκπεραιώνονται και μέχρι το τέλος του μήνα θα έχουν καταβληθεί όλα τα επιδόματα που δικαιούνται οι εργαζόμενοι.</w:t>
      </w:r>
    </w:p>
    <w:p w14:paraId="74465BC8"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Κατά τα λοιπά επιφυλάσσομαι σε μια άλλη ερώτηση που πιθανόν να καταθέσετε να απαντήσουμε για υπόλοιπα. </w:t>
      </w:r>
    </w:p>
    <w:p w14:paraId="74465BC9"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Ευχαριστώ και τους δύο, γιατί ήσασταν πολύ συνεπείς στον χρόνο. </w:t>
      </w:r>
    </w:p>
    <w:p w14:paraId="74465BCA"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Θα συζητηθεί η δέκατη με αριθμό 929/29-1-2008 επίκαιρη ερώτηση δεύτερου κύκλου του Βουλευτή Ηρακλείου του Συνασπισμού </w:t>
      </w:r>
      <w:r>
        <w:rPr>
          <w:rFonts w:eastAsia="Times New Roman" w:cs="Times New Roman"/>
          <w:szCs w:val="24"/>
        </w:rPr>
        <w:lastRenderedPageBreak/>
        <w:t xml:space="preserve">Ριζοσπαστικής Αριστεράς κ. Νικολάου </w:t>
      </w:r>
      <w:proofErr w:type="spellStart"/>
      <w:r>
        <w:rPr>
          <w:rFonts w:eastAsia="Times New Roman" w:cs="Times New Roman"/>
          <w:szCs w:val="24"/>
        </w:rPr>
        <w:t>Ηγουμενίδη</w:t>
      </w:r>
      <w:proofErr w:type="spellEnd"/>
      <w:r>
        <w:rPr>
          <w:rFonts w:eastAsia="Times New Roman" w:cs="Times New Roman"/>
          <w:szCs w:val="24"/>
        </w:rPr>
        <w:t xml:space="preserve"> προς την Υπουργό Εργασίας,</w:t>
      </w:r>
      <w:r>
        <w:rPr>
          <w:rFonts w:eastAsia="Times New Roman" w:cs="Times New Roman"/>
          <w:szCs w:val="24"/>
        </w:rPr>
        <w:t xml:space="preserve"> Κοινωνικής Ασφάλισης και Κοινωνικής Αλληλεγγύης, με θέμα: «Άμεση επίλυση ζητήματος που αφορά μακροχρόνια ανέργους».</w:t>
      </w:r>
    </w:p>
    <w:p w14:paraId="74465BCB"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Ηγουμενίδη</w:t>
      </w:r>
      <w:proofErr w:type="spellEnd"/>
      <w:r>
        <w:rPr>
          <w:rFonts w:eastAsia="Times New Roman" w:cs="Times New Roman"/>
          <w:szCs w:val="24"/>
        </w:rPr>
        <w:t>, έχετε τον λόγο.</w:t>
      </w:r>
    </w:p>
    <w:p w14:paraId="74465BCC"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ΝΙΚΟΛΑΟΣ ΗΓΟΥΜΕΝΙΔΗΣ:</w:t>
      </w:r>
      <w:r>
        <w:rPr>
          <w:rFonts w:eastAsia="Times New Roman" w:cs="Times New Roman"/>
          <w:szCs w:val="24"/>
        </w:rPr>
        <w:t xml:space="preserve"> Ευχαριστώ, κύριε Πρόεδρε. </w:t>
      </w:r>
    </w:p>
    <w:p w14:paraId="74465BCD"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Κυρία Υπουργέ, εδώ και ένα χρονικό διάστημα ένας μεγάλος</w:t>
      </w:r>
      <w:r>
        <w:rPr>
          <w:rFonts w:eastAsia="Times New Roman" w:cs="Times New Roman"/>
          <w:szCs w:val="24"/>
        </w:rPr>
        <w:t xml:space="preserve"> αριθμός μακροχρόνια ανέργων βρίσκεται αντιμέτωπος με ένα παράδοξο και γραφειοκρατικό ζήτημα. Για λόγους λαθεμένης ενημέρωσης, κατά τη γνώμη μου, και σε αρκετές περιπτώσεις και με ευθύνη του Κέντρου Επαγγελματικής Κατάρτισης αρκετοί μακροχρόνια άνεργοι, εν</w:t>
      </w:r>
      <w:r>
        <w:rPr>
          <w:rFonts w:eastAsia="Times New Roman" w:cs="Times New Roman"/>
          <w:szCs w:val="24"/>
        </w:rPr>
        <w:t xml:space="preserve">ώ ανήκουν αποδεδειγμένα στην κατηγορία αυτή </w:t>
      </w:r>
      <w:r>
        <w:rPr>
          <w:rFonts w:eastAsia="Times New Roman" w:cs="Times New Roman"/>
          <w:szCs w:val="24"/>
        </w:rPr>
        <w:t>-</w:t>
      </w:r>
      <w:r>
        <w:rPr>
          <w:rFonts w:eastAsia="Times New Roman" w:cs="Times New Roman"/>
          <w:szCs w:val="24"/>
        </w:rPr>
        <w:t xml:space="preserve">των </w:t>
      </w:r>
      <w:r>
        <w:rPr>
          <w:rFonts w:eastAsia="Times New Roman" w:cs="Times New Roman"/>
          <w:szCs w:val="24"/>
        </w:rPr>
        <w:lastRenderedPageBreak/>
        <w:t>μακροχρόνια ανέργων</w:t>
      </w:r>
      <w:r>
        <w:rPr>
          <w:rFonts w:eastAsia="Times New Roman" w:cs="Times New Roman"/>
          <w:szCs w:val="24"/>
        </w:rPr>
        <w:t>-</w:t>
      </w:r>
      <w:r>
        <w:rPr>
          <w:rFonts w:eastAsia="Times New Roman" w:cs="Times New Roman"/>
          <w:szCs w:val="24"/>
        </w:rPr>
        <w:t xml:space="preserve"> δεν κατέθεσαν έγκαιρα την απαιτούμενη βεβαίωση στον ΟΑΕΔ, με αποτέλεσμα να κινδυνεύουν να μην καταχωρούνται στην κατηγορία των μακροχρόνια ανέργων. </w:t>
      </w:r>
    </w:p>
    <w:p w14:paraId="74465BCE"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Έφτασε στα χέρια μου μια λίστα από την Κρήτη την οποία υπογράφουν περίπου τριάντα άτομα. Δεν θα την καταθέσω για λόγους προσωπικών δεδομένων αυτών των ανθρώπων. Οι άνθρωποι αυτοί σήμερα τρόπον τινά είναι όμηροι αυτού του παραδόξου: να είναι μακροχρόνια άνε</w:t>
      </w:r>
      <w:r>
        <w:rPr>
          <w:rFonts w:eastAsia="Times New Roman" w:cs="Times New Roman"/>
          <w:szCs w:val="24"/>
        </w:rPr>
        <w:t xml:space="preserve">ργοι και ξαφνικά να κινδυνεύουν να χαρακτηριστούν νεοεισερχόμενοι στην ανεργία. Ένας αριθμός μάλιστα απ’ αυτούς δεν γνωρίζει αν πρέπει να συμπληρώσει εκ νέου νέα αίτηση για έκδοση νέας κάρτας, με ρίσκο να μην αναγνωρίζονται οι ίδιοι στα μητρώα του ΟΑΕΔ ως </w:t>
      </w:r>
      <w:r>
        <w:rPr>
          <w:rFonts w:eastAsia="Times New Roman" w:cs="Times New Roman"/>
          <w:szCs w:val="24"/>
        </w:rPr>
        <w:t xml:space="preserve">μακροχρόνια άνεργοι, παρά το ότι </w:t>
      </w:r>
      <w:r>
        <w:rPr>
          <w:rFonts w:eastAsia="Times New Roman" w:cs="Times New Roman"/>
          <w:szCs w:val="24"/>
        </w:rPr>
        <w:lastRenderedPageBreak/>
        <w:t xml:space="preserve">είναι άνεργοι για διάστημα πάνω από δώδεκα μήνες και για ορισμένους απ’ αυτούς το διάστημα είναι και έτη. </w:t>
      </w:r>
    </w:p>
    <w:p w14:paraId="74465BCF"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Κατά τη γνώμη μου, κύριε Πρόεδρε, η σημερινή Κυβέρνηση έχει έμπρακτα και ουσιαστικά αποδείξει ότι στέκεται στο πλευρ</w:t>
      </w:r>
      <w:r>
        <w:rPr>
          <w:rFonts w:eastAsia="Times New Roman" w:cs="Times New Roman"/>
          <w:szCs w:val="24"/>
        </w:rPr>
        <w:t xml:space="preserve">ό ευαίσθητων και ευάλωτων κοινωνικών ομάδων. Πέρα από τη συνολική παρέμβαση της Κυβέρνησης και το Υπουργείο Εργασίας, κατά τη γνώμη μου, κάνει μια συστηματική προσπάθεια οριστικής επίλυσης τέτοιων ζητημάτων που αφορούν στην καθημερινότητα των πολιτών. </w:t>
      </w:r>
    </w:p>
    <w:p w14:paraId="74465BD0"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Πισ</w:t>
      </w:r>
      <w:r>
        <w:rPr>
          <w:rFonts w:eastAsia="Times New Roman" w:cs="Times New Roman"/>
          <w:szCs w:val="24"/>
        </w:rPr>
        <w:t>τεύω, κυρία Υπουργέ, ότι δεν είναι δυνατόν μακροχρόνια άνεργοι να μην αναγνωρίζονται ως τέτοιοι.</w:t>
      </w:r>
    </w:p>
    <w:p w14:paraId="74465BD1"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lastRenderedPageBreak/>
        <w:t xml:space="preserve">Θα ήθελα, αν μπορείτε, να μας πείτε με ποιο τρόπο το Υπουργείο σκέφτεται να δώσει λύση σ’ αυτό το πραγματικά παράδοξο και γραφειοκρατικό πρόβλημα. </w:t>
      </w:r>
    </w:p>
    <w:p w14:paraId="74465BD2"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74465BD3"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Ορίστε, κυρία Υπουργέ.</w:t>
      </w:r>
    </w:p>
    <w:p w14:paraId="74465BD4"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ΟΥΡΑΝΙΑ ΑΝΤΩΝΟΠΟΥΛΟΥ (Αναπληρώτρια Υπουργός Εργασίας, Κοινωνικής Ασφάλισης και Κοινωνικής Αλληλεγγύης):</w:t>
      </w:r>
      <w:r>
        <w:rPr>
          <w:rFonts w:eastAsia="Times New Roman" w:cs="Times New Roman"/>
          <w:szCs w:val="24"/>
        </w:rPr>
        <w:t xml:space="preserve"> Ευχαριστώ.</w:t>
      </w:r>
    </w:p>
    <w:p w14:paraId="74465BD5"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Ηγουμενίδη</w:t>
      </w:r>
      <w:proofErr w:type="spellEnd"/>
      <w:r>
        <w:rPr>
          <w:rFonts w:eastAsia="Times New Roman" w:cs="Times New Roman"/>
          <w:szCs w:val="24"/>
        </w:rPr>
        <w:t xml:space="preserve">, το πρόβλημα στο οποίο αναφερθήκατε είναι γνωστό στο Υπουργείο μας </w:t>
      </w:r>
      <w:r>
        <w:rPr>
          <w:rFonts w:eastAsia="Times New Roman" w:cs="Times New Roman"/>
          <w:szCs w:val="24"/>
        </w:rPr>
        <w:t>και στον ΟΑΕΔ. Μάλιστα, έχω απαντήσει σε παρόμοια ερώτηση η οποία έχει τεθεί.</w:t>
      </w:r>
    </w:p>
    <w:p w14:paraId="74465BD6" w14:textId="77777777" w:rsidR="00F20DF6" w:rsidRDefault="00F443B4">
      <w:pPr>
        <w:spacing w:line="600" w:lineRule="auto"/>
        <w:ind w:firstLine="720"/>
        <w:jc w:val="both"/>
        <w:rPr>
          <w:rFonts w:eastAsia="Times New Roman"/>
          <w:szCs w:val="24"/>
        </w:rPr>
      </w:pPr>
      <w:r>
        <w:rPr>
          <w:rFonts w:eastAsia="Times New Roman"/>
          <w:szCs w:val="24"/>
        </w:rPr>
        <w:lastRenderedPageBreak/>
        <w:t xml:space="preserve">Ας τα πάρουμε, λοιπόν, τα πράγματα με τη σειρά τους: Από τον Νοέμβριο έχουμε ήδη ετοιμάσει νομοθετική ρύθμιση, η οποία εντάσσεται στο νομοσχέδιο του Υπουργείου Εργασίας που έχει </w:t>
      </w:r>
      <w:r>
        <w:rPr>
          <w:rFonts w:eastAsia="Times New Roman"/>
          <w:szCs w:val="24"/>
        </w:rPr>
        <w:t>κατατεθεί από τον συνάδελφό μου, τον κ. Πετρόπουλο, στις 6 Φεβρουαρίου. Η νομοθετική αυτή ρύθμιση, λοιπόν, θα ενταχθεί σε αυτόν τον νόμο, οπότε θα λήξουν και όλα αυτά τα θέματα στα οποία αναφέρεστε.</w:t>
      </w:r>
    </w:p>
    <w:p w14:paraId="74465BD7" w14:textId="77777777" w:rsidR="00F20DF6" w:rsidRDefault="00F443B4">
      <w:pPr>
        <w:spacing w:line="600" w:lineRule="auto"/>
        <w:ind w:firstLine="720"/>
        <w:jc w:val="both"/>
        <w:rPr>
          <w:rFonts w:eastAsia="Times New Roman"/>
          <w:szCs w:val="24"/>
        </w:rPr>
      </w:pPr>
      <w:r>
        <w:rPr>
          <w:rFonts w:eastAsia="Times New Roman"/>
          <w:szCs w:val="24"/>
        </w:rPr>
        <w:t xml:space="preserve">Νομίζω, όμως, ότι είναι σωστό να ενημερώσουμε το Σώμα τι </w:t>
      </w:r>
      <w:r>
        <w:rPr>
          <w:rFonts w:eastAsia="Times New Roman"/>
          <w:szCs w:val="24"/>
        </w:rPr>
        <w:t xml:space="preserve">ακριβώς κάναμε από την ώρα που αντιληφθήκαμε ότι υπήρχε ένα πρόβλημα. </w:t>
      </w:r>
    </w:p>
    <w:p w14:paraId="74465BD8" w14:textId="77777777" w:rsidR="00F20DF6" w:rsidRDefault="00F443B4">
      <w:pPr>
        <w:spacing w:line="600" w:lineRule="auto"/>
        <w:ind w:firstLine="720"/>
        <w:jc w:val="both"/>
        <w:rPr>
          <w:rFonts w:eastAsia="Times New Roman"/>
          <w:szCs w:val="24"/>
        </w:rPr>
      </w:pPr>
      <w:r>
        <w:rPr>
          <w:rFonts w:eastAsia="Times New Roman"/>
          <w:szCs w:val="24"/>
        </w:rPr>
        <w:t xml:space="preserve">Τον Μάρτιο του 2017 ο ΟΑΕΔ εξέδωσε ερμηνευτική εγκύκλιο για τις λεπτομέρειες της εφαρμογής του ν.4430 στον οποίο συμπεριλαμβάνονται οι διατάξεις στις οποίες αναφέρεστε και συζητούμε. </w:t>
      </w:r>
      <w:r>
        <w:rPr>
          <w:rFonts w:eastAsia="Times New Roman"/>
          <w:szCs w:val="24"/>
        </w:rPr>
        <w:lastRenderedPageBreak/>
        <w:t xml:space="preserve">Η </w:t>
      </w:r>
      <w:r>
        <w:rPr>
          <w:rFonts w:eastAsia="Times New Roman"/>
          <w:szCs w:val="24"/>
        </w:rPr>
        <w:t>εγκύκλιος αυτή αναρτήθηκε τότε στο «</w:t>
      </w:r>
      <w:r>
        <w:rPr>
          <w:rFonts w:eastAsia="Times New Roman"/>
          <w:szCs w:val="24"/>
        </w:rPr>
        <w:t>ΔΙΑΥΓΕΙΑ</w:t>
      </w:r>
      <w:r>
        <w:rPr>
          <w:rFonts w:eastAsia="Times New Roman"/>
          <w:szCs w:val="24"/>
        </w:rPr>
        <w:t xml:space="preserve">», διακινήθηκε σε όλο το δίκτυο των υποκαταστημάτων του ΟΑΕΔ και στο τηλεφωνικό κέντρο. Άρα οι πολίτες ενημερώνονται πηγαίνοντας στον ΟΑΕΔ, μπαίνοντας στον </w:t>
      </w:r>
      <w:proofErr w:type="spellStart"/>
      <w:r>
        <w:rPr>
          <w:rFonts w:eastAsia="Times New Roman"/>
          <w:szCs w:val="24"/>
        </w:rPr>
        <w:t>ιστότοπο</w:t>
      </w:r>
      <w:proofErr w:type="spellEnd"/>
      <w:r>
        <w:rPr>
          <w:rFonts w:eastAsia="Times New Roman"/>
          <w:szCs w:val="24"/>
        </w:rPr>
        <w:t xml:space="preserve"> του ΟΑΕΔ ή παίρνοντας τηλέφωνο. </w:t>
      </w:r>
    </w:p>
    <w:p w14:paraId="74465BD9" w14:textId="77777777" w:rsidR="00F20DF6" w:rsidRDefault="00F443B4">
      <w:pPr>
        <w:spacing w:line="600" w:lineRule="auto"/>
        <w:ind w:firstLine="720"/>
        <w:jc w:val="both"/>
        <w:rPr>
          <w:rFonts w:eastAsia="Times New Roman"/>
          <w:szCs w:val="24"/>
        </w:rPr>
      </w:pPr>
      <w:r>
        <w:rPr>
          <w:rFonts w:eastAsia="Times New Roman"/>
          <w:szCs w:val="24"/>
        </w:rPr>
        <w:t>Επίσης, τον ίδ</w:t>
      </w:r>
      <w:r>
        <w:rPr>
          <w:rFonts w:eastAsia="Times New Roman"/>
          <w:szCs w:val="24"/>
        </w:rPr>
        <w:t>ιο μήνα δημοσιεύτηκε στην ιστοσελίδα του ΟΑΕΔ δελτίο Τύπου το οποίο περιείχε την πληροφορία για κάθε χρήστη, αλλά επίσης ενημέρωνε και έδινε οδηγίες στα κέντρα τα οποία προσφέρουν αυτές τις υπηρεσίες κατάρτισης για το ποια είναι η υποχρέωσή τους, να ενημερ</w:t>
      </w:r>
      <w:r>
        <w:rPr>
          <w:rFonts w:eastAsia="Times New Roman"/>
          <w:szCs w:val="24"/>
        </w:rPr>
        <w:t xml:space="preserve">ώνουν, δηλαδή, τους ενδιαφερόμενους, τους πολίτες, έτσι ώστε να μην χάνουν την κάρτα ανεργίας τους και να μην διακόπτονται τα δικαιώματα που έχουν, είτε είναι η συνέχιση του επιδόματος όταν τελειώσουν αυτό το πρόγραμμα, είτε οι μήνες </w:t>
      </w:r>
      <w:r>
        <w:rPr>
          <w:rFonts w:eastAsia="Times New Roman"/>
          <w:szCs w:val="24"/>
        </w:rPr>
        <w:lastRenderedPageBreak/>
        <w:t>τους οποίους προσθέτου</w:t>
      </w:r>
      <w:r>
        <w:rPr>
          <w:rFonts w:eastAsia="Times New Roman"/>
          <w:szCs w:val="24"/>
        </w:rPr>
        <w:t xml:space="preserve">με κατά τη διάρκεια συμμετοχής τους σε αυτά τα προγράμματα κ.λπ. </w:t>
      </w:r>
    </w:p>
    <w:p w14:paraId="74465BDA" w14:textId="77777777" w:rsidR="00F20DF6" w:rsidRDefault="00F443B4">
      <w:pPr>
        <w:spacing w:line="600" w:lineRule="auto"/>
        <w:ind w:firstLine="720"/>
        <w:jc w:val="both"/>
        <w:rPr>
          <w:rFonts w:eastAsia="Times New Roman"/>
          <w:szCs w:val="24"/>
        </w:rPr>
      </w:pPr>
      <w:r>
        <w:rPr>
          <w:rFonts w:eastAsia="Times New Roman"/>
          <w:szCs w:val="24"/>
        </w:rPr>
        <w:t>Τώρα ήρθε στην αντίληψή μας ότι, παρ’ όλες αυτές τις θετικές κινήσεις, ρυθμίσεις, οδηγίες, ενημέρωση που κάναμε, υπήρχαν κάποιοι άνεργοι οι οποίοι δεν είχαν έγκαιρη ενημέρωση. Για τον λόγο α</w:t>
      </w:r>
      <w:r>
        <w:rPr>
          <w:rFonts w:eastAsia="Times New Roman"/>
          <w:szCs w:val="24"/>
        </w:rPr>
        <w:t xml:space="preserve">υτό, ο τρόπος που τώρα διευθετούμε αυτό το θέμα έχει ως εξής: </w:t>
      </w:r>
    </w:p>
    <w:p w14:paraId="74465BDB" w14:textId="77777777" w:rsidR="00F20DF6" w:rsidRDefault="00F443B4">
      <w:pPr>
        <w:spacing w:line="600" w:lineRule="auto"/>
        <w:ind w:firstLine="720"/>
        <w:jc w:val="both"/>
        <w:rPr>
          <w:rFonts w:eastAsia="Times New Roman"/>
          <w:szCs w:val="24"/>
        </w:rPr>
      </w:pPr>
      <w:r>
        <w:rPr>
          <w:rFonts w:eastAsia="Times New Roman"/>
          <w:szCs w:val="24"/>
        </w:rPr>
        <w:t>Από την ώρα που κάποιος είναι άνεργος και εντάσσεται σε ένα πρόγραμμα, είτε είναι σε ένα ΙΕΚ είτε είναι σε πρόγραμμα συνεχιζόμενης επαγγελματικής κατάρτισης μικρής διάρκειας, έχει περιθώριο εξή</w:t>
      </w:r>
      <w:r>
        <w:rPr>
          <w:rFonts w:eastAsia="Times New Roman"/>
          <w:szCs w:val="24"/>
        </w:rPr>
        <w:t xml:space="preserve">ντα μέρες. Μέσα σε αυτές τις εξήντα μέρες, αν τις μετρήσουμε σωστά, συμπεριλαμβάνεται το χρονικό διάστημα που κάθε άνεργος πρέπει να επιστρέφει στον ΟΑΕΔ διαδικτυακά ή διά ζώσης για να ανανεώνει την κάρτα ανεργίας του. Μέσα σε αυτό το χρονικό </w:t>
      </w:r>
      <w:r>
        <w:rPr>
          <w:rFonts w:eastAsia="Times New Roman"/>
          <w:szCs w:val="24"/>
        </w:rPr>
        <w:lastRenderedPageBreak/>
        <w:t>διάστημα, λοι</w:t>
      </w:r>
      <w:r>
        <w:rPr>
          <w:rFonts w:eastAsia="Times New Roman"/>
          <w:szCs w:val="24"/>
        </w:rPr>
        <w:t xml:space="preserve">πόν, θα δίνεται το περιθώριο -δηλαδή δεν υπάρχει η </w:t>
      </w:r>
      <w:proofErr w:type="spellStart"/>
      <w:r>
        <w:rPr>
          <w:rFonts w:eastAsia="Times New Roman"/>
          <w:szCs w:val="24"/>
        </w:rPr>
        <w:t>υποχρεωτικότητα</w:t>
      </w:r>
      <w:proofErr w:type="spellEnd"/>
      <w:r>
        <w:rPr>
          <w:rFonts w:eastAsia="Times New Roman"/>
          <w:szCs w:val="24"/>
        </w:rPr>
        <w:t>, πλέον, να το καταθέσει πριν εγγραφεί σε ένα πρόγραμμα ούτε δέκα μέρες αφού εγγραφεί ούτε είκοσι μέρες- συγκεκριμένα, δίνεται όλη η χρονική διάρκεια μέχρι την επόμενη φορά που θα κάνει αναν</w:t>
      </w:r>
      <w:r>
        <w:rPr>
          <w:rFonts w:eastAsia="Times New Roman"/>
          <w:szCs w:val="24"/>
        </w:rPr>
        <w:t xml:space="preserve">έωση της κάρτας ανεργίας του. </w:t>
      </w:r>
    </w:p>
    <w:p w14:paraId="74465BDC" w14:textId="77777777" w:rsidR="00F20DF6" w:rsidRDefault="00F443B4">
      <w:pPr>
        <w:spacing w:line="600" w:lineRule="auto"/>
        <w:ind w:firstLine="720"/>
        <w:jc w:val="both"/>
        <w:rPr>
          <w:rFonts w:eastAsia="Times New Roman"/>
          <w:szCs w:val="24"/>
        </w:rPr>
      </w:pPr>
      <w:r>
        <w:rPr>
          <w:rFonts w:eastAsia="Times New Roman"/>
          <w:szCs w:val="24"/>
        </w:rPr>
        <w:t>Όσον αφορά στους μακροχρόνια ανέργους, φυσικά, αυτό που θα ισχύσει είναι ότι αναδρομικά θα συνεχίσουν να έχουν το δικαίωμα -αν τους έχει διακοπεί και υποχρεώθηκαν να πάνε να βγάλουν καινούργια κάρτα ανεργίας- να επανέλθουν στ</w:t>
      </w:r>
      <w:r>
        <w:rPr>
          <w:rFonts w:eastAsia="Times New Roman"/>
          <w:szCs w:val="24"/>
        </w:rPr>
        <w:t xml:space="preserve">ους μήνες και στο καθεστώς της μακροχρόνιας ανεργίας που ίσχυε μέχρι την ένταξή τους σε ένα καινούργιο πρόγραμμα και θα επανέλθουν όλα τα δικαιώματα που συνακολουθούν τη μακροχρόνια ανεργία. </w:t>
      </w:r>
    </w:p>
    <w:p w14:paraId="74465BDD" w14:textId="77777777" w:rsidR="00F20DF6" w:rsidRDefault="00F443B4">
      <w:pPr>
        <w:spacing w:line="600" w:lineRule="auto"/>
        <w:ind w:firstLine="720"/>
        <w:jc w:val="both"/>
        <w:rPr>
          <w:rFonts w:eastAsia="Times New Roman"/>
          <w:szCs w:val="24"/>
        </w:rPr>
      </w:pPr>
      <w:r>
        <w:rPr>
          <w:rFonts w:eastAsia="Times New Roman"/>
          <w:szCs w:val="24"/>
        </w:rPr>
        <w:t>Ευχαριστώ.</w:t>
      </w:r>
    </w:p>
    <w:p w14:paraId="74465BDE" w14:textId="77777777" w:rsidR="00F20DF6" w:rsidRDefault="00F443B4">
      <w:pPr>
        <w:spacing w:line="600" w:lineRule="auto"/>
        <w:ind w:firstLine="720"/>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Κύριε συνάδελφε, έχε</w:t>
      </w:r>
      <w:r>
        <w:rPr>
          <w:rFonts w:eastAsia="Times New Roman"/>
          <w:szCs w:val="24"/>
        </w:rPr>
        <w:t>τε τον λόγο.</w:t>
      </w:r>
    </w:p>
    <w:p w14:paraId="74465BDF" w14:textId="77777777" w:rsidR="00F20DF6" w:rsidRDefault="00F443B4">
      <w:pPr>
        <w:spacing w:line="600" w:lineRule="auto"/>
        <w:ind w:firstLine="720"/>
        <w:jc w:val="both"/>
        <w:rPr>
          <w:rFonts w:eastAsia="Times New Roman"/>
          <w:szCs w:val="24"/>
        </w:rPr>
      </w:pPr>
      <w:r>
        <w:rPr>
          <w:rFonts w:eastAsia="Times New Roman"/>
          <w:b/>
          <w:szCs w:val="24"/>
        </w:rPr>
        <w:t>ΝΙΚΟΛΑΟΣ ΗΓΟΥΜΕΝΙΔΗΣ:</w:t>
      </w:r>
      <w:r>
        <w:rPr>
          <w:rFonts w:eastAsia="Times New Roman"/>
          <w:szCs w:val="24"/>
        </w:rPr>
        <w:t xml:space="preserve"> Σας ευχαριστώ, κυρία Υπουργέ, για τις απαντήσεις σας. </w:t>
      </w:r>
    </w:p>
    <w:p w14:paraId="74465BE0" w14:textId="77777777" w:rsidR="00F20DF6" w:rsidRDefault="00F443B4">
      <w:pPr>
        <w:spacing w:line="600" w:lineRule="auto"/>
        <w:ind w:firstLine="720"/>
        <w:jc w:val="both"/>
        <w:rPr>
          <w:rFonts w:eastAsia="Times New Roman"/>
          <w:szCs w:val="24"/>
        </w:rPr>
      </w:pPr>
      <w:r>
        <w:rPr>
          <w:rFonts w:eastAsia="Times New Roman"/>
          <w:szCs w:val="24"/>
        </w:rPr>
        <w:t>Πέρα από το γεγονός ότι οι άνεργοι το πρώτο που θέλουν είναι δουλειά –και φαντάζομαι συμφωνούμε σε αυτό- νομίζω ότι και οι άνθρωποι που ενδιαφέρονται άκουσαν με μια α</w:t>
      </w:r>
      <w:r>
        <w:rPr>
          <w:rFonts w:eastAsia="Times New Roman"/>
          <w:szCs w:val="24"/>
        </w:rPr>
        <w:t xml:space="preserve">νακούφιση τις απαντήσεις σας σήμερα. Οφείλω να ομολογήσω ότι έτσι καλύπτεται από το Υπουργείο ένα σημαντικό θέμα. </w:t>
      </w:r>
    </w:p>
    <w:p w14:paraId="74465BE1" w14:textId="77777777" w:rsidR="00F20DF6" w:rsidRDefault="00F443B4">
      <w:pPr>
        <w:spacing w:line="600" w:lineRule="auto"/>
        <w:ind w:firstLine="720"/>
        <w:jc w:val="both"/>
        <w:rPr>
          <w:rFonts w:eastAsia="Times New Roman"/>
          <w:szCs w:val="24"/>
        </w:rPr>
      </w:pPr>
      <w:r>
        <w:rPr>
          <w:rFonts w:eastAsia="Times New Roman"/>
          <w:szCs w:val="24"/>
        </w:rPr>
        <w:t xml:space="preserve">Το θέμα αυτό έχει πάρα πολλές πλευρές. Επιτρέψτε μου να αναφέρω μια άλλη πλευρά, που επίσης έφτασε στο γραφείο μου αυτές τις μέρες: </w:t>
      </w:r>
      <w:r>
        <w:rPr>
          <w:rFonts w:eastAsia="Times New Roman"/>
          <w:szCs w:val="24"/>
        </w:rPr>
        <w:t>Υπάρχει</w:t>
      </w:r>
      <w:r>
        <w:rPr>
          <w:rFonts w:eastAsia="Times New Roman"/>
          <w:szCs w:val="24"/>
        </w:rPr>
        <w:t xml:space="preserve"> μ</w:t>
      </w:r>
      <w:r>
        <w:rPr>
          <w:rFonts w:eastAsia="Times New Roman"/>
          <w:szCs w:val="24"/>
        </w:rPr>
        <w:t xml:space="preserve">ακροχρόνια άνεργη από το Ηράκλειο της Κρήτης, η οποία περίμενε πώς και πώς να ενταχθεί στον νέο νόμο </w:t>
      </w:r>
      <w:r>
        <w:rPr>
          <w:rFonts w:eastAsia="Times New Roman"/>
          <w:szCs w:val="24"/>
        </w:rPr>
        <w:lastRenderedPageBreak/>
        <w:t xml:space="preserve">που ψηφίσαμε για το δομημένο περιβάλλον, να νομιμοποιήσει το κτίσμα στο οποίο έμενε και να αξιοποιήσει γι’ αυτό τις ευεργετικές διατάξεις τακτοποίησης του </w:t>
      </w:r>
      <w:r>
        <w:rPr>
          <w:rFonts w:eastAsia="Times New Roman"/>
          <w:szCs w:val="24"/>
        </w:rPr>
        <w:t xml:space="preserve">αυθαιρέτου, τις ευεργετικές διατάξεις για μακροχρόνια ανέργους που ψηφίσαμε. </w:t>
      </w:r>
    </w:p>
    <w:p w14:paraId="74465BE2" w14:textId="77777777" w:rsidR="00F20DF6" w:rsidRDefault="00F443B4">
      <w:pPr>
        <w:spacing w:line="600" w:lineRule="auto"/>
        <w:ind w:firstLine="720"/>
        <w:jc w:val="both"/>
        <w:rPr>
          <w:rFonts w:eastAsia="Times New Roman"/>
          <w:szCs w:val="24"/>
        </w:rPr>
      </w:pPr>
      <w:r>
        <w:rPr>
          <w:rFonts w:eastAsia="Times New Roman"/>
          <w:szCs w:val="24"/>
        </w:rPr>
        <w:t>Ξέρετε, με το τελευταίο αυτό παράδοξο, που ευτυχώς λύνεται με την παρέμβασή σας, είχαμε να αντιμετωπίσουμε ακόμα και τέτοια προβλήματα.</w:t>
      </w:r>
    </w:p>
    <w:p w14:paraId="74465BE3" w14:textId="77777777" w:rsidR="00F20DF6" w:rsidRDefault="00F443B4">
      <w:pPr>
        <w:spacing w:line="600" w:lineRule="auto"/>
        <w:ind w:firstLine="720"/>
        <w:jc w:val="both"/>
        <w:rPr>
          <w:rFonts w:eastAsia="Times New Roman"/>
          <w:szCs w:val="24"/>
        </w:rPr>
      </w:pPr>
      <w:r>
        <w:rPr>
          <w:rFonts w:eastAsia="Times New Roman"/>
          <w:szCs w:val="24"/>
        </w:rPr>
        <w:t>Νομίζω, όμως, ότι τα πολλά λόγια είναι φτώ</w:t>
      </w:r>
      <w:r>
        <w:rPr>
          <w:rFonts w:eastAsia="Times New Roman"/>
          <w:szCs w:val="24"/>
        </w:rPr>
        <w:t>χεια. Η απάντηση της Υπουργού με κάλυψε απολύτως και πιστεύω ότι, ουσιαστικά, λύνει ένα σοβαρό πρόβλημα για τους μακροχρόνια ανέργους.</w:t>
      </w:r>
    </w:p>
    <w:p w14:paraId="74465BE4" w14:textId="77777777" w:rsidR="00F20DF6" w:rsidRDefault="00F443B4">
      <w:pPr>
        <w:spacing w:line="600" w:lineRule="auto"/>
        <w:ind w:firstLine="720"/>
        <w:jc w:val="both"/>
        <w:rPr>
          <w:rFonts w:eastAsia="Times New Roman"/>
          <w:szCs w:val="24"/>
        </w:rPr>
      </w:pPr>
      <w:r>
        <w:rPr>
          <w:rFonts w:eastAsia="Times New Roman"/>
          <w:szCs w:val="24"/>
        </w:rPr>
        <w:t>Ευχαριστώ πολύ.</w:t>
      </w:r>
    </w:p>
    <w:p w14:paraId="74465BE5"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Έχετε κάτι να απαντήσετε, κυρία Υπουργέ;</w:t>
      </w:r>
    </w:p>
    <w:p w14:paraId="74465BE6"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lastRenderedPageBreak/>
        <w:t>ΟΥΡΑΝΙΑ ΑΝΤΩΝΟΠΟΥΛΟΥ (Αναπληρώτ</w:t>
      </w:r>
      <w:r>
        <w:rPr>
          <w:rFonts w:eastAsia="Times New Roman" w:cs="Times New Roman"/>
          <w:b/>
          <w:szCs w:val="24"/>
        </w:rPr>
        <w:t>ρια Υπουργός Εργασίας, Κοινωνικής Ασφάλισης και Κοινωνικής Αλληλεγγύης):</w:t>
      </w:r>
      <w:r>
        <w:rPr>
          <w:rFonts w:eastAsia="Times New Roman" w:cs="Times New Roman"/>
          <w:szCs w:val="24"/>
        </w:rPr>
        <w:t xml:space="preserve"> Να επισημάνω για άλλη μια φορά ότι το Υπουργείο Εργασίας έχει τη βασική υποχρέωση να ανταποκρίνεται στα αιτήματα εργαζομένων και ανέργων. Όπως έρχονται διάφορα τέτοιου είδους θέματα σ</w:t>
      </w:r>
      <w:r>
        <w:rPr>
          <w:rFonts w:eastAsia="Times New Roman" w:cs="Times New Roman"/>
          <w:szCs w:val="24"/>
        </w:rPr>
        <w:t>την προσοχή μας, και ευχαριστώ τους Βουλευτές που τα φέρνουν στην προσοχή μας, είναι υποχρέωσή μας απέναντι στους ανέργους και στους εργαζόμενους να ανταποκρινόμαστε. Θα συνεχίζουμε, λοιπόν, αυτό που έχουμε ήδη ξεκινήσει.</w:t>
      </w:r>
    </w:p>
    <w:p w14:paraId="74465BE7"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Σας ευχαριστώ.</w:t>
      </w:r>
    </w:p>
    <w:p w14:paraId="74465BE8"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ΠΡΟΕΔΡΕΥΩΝ (Νικήτας</w:t>
      </w:r>
      <w:r>
        <w:rPr>
          <w:rFonts w:eastAsia="Times New Roman" w:cs="Times New Roman"/>
          <w:b/>
          <w:szCs w:val="24"/>
        </w:rPr>
        <w:t xml:space="preserve"> Κακλαμάνης):</w:t>
      </w:r>
      <w:r>
        <w:rPr>
          <w:rFonts w:eastAsia="Times New Roman" w:cs="Times New Roman"/>
          <w:szCs w:val="24"/>
        </w:rPr>
        <w:t xml:space="preserve"> Ευχαριστούμε κι εμείς.</w:t>
      </w:r>
    </w:p>
    <w:p w14:paraId="74465BE9"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λοκληρώθηκε η συζήτηση των επικαίρων ερωτήσεων.</w:t>
      </w:r>
    </w:p>
    <w:p w14:paraId="74465BEA" w14:textId="77777777" w:rsidR="00F20DF6" w:rsidRDefault="00F443B4">
      <w:pPr>
        <w:spacing w:line="600" w:lineRule="auto"/>
        <w:ind w:firstLine="720"/>
        <w:jc w:val="both"/>
        <w:rPr>
          <w:rFonts w:eastAsia="Times New Roman"/>
          <w:szCs w:val="24"/>
        </w:rPr>
      </w:pPr>
      <w:r>
        <w:rPr>
          <w:rFonts w:eastAsia="Times New Roman" w:cs="Times New Roman"/>
        </w:rPr>
        <w:lastRenderedPageBreak/>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w:t>
      </w:r>
      <w:r>
        <w:rPr>
          <w:rFonts w:eastAsia="Times New Roman" w:cs="Times New Roman"/>
        </w:rPr>
        <w:t xml:space="preserve"> της αίθουσας «ΕΛΕΥΘΕΡΙΟΣ ΒΕΝΙΖΕΛΟΣ» και ενημερώθηκαν για την ιστορία του κτηρίου και τον τρόπο οργάνωσης και λειτουργίας της Βουλής, σαράντα μαθητές και μαθήτριες και τρε</w:t>
      </w:r>
      <w:r>
        <w:rPr>
          <w:rFonts w:eastAsia="Times New Roman" w:cs="Times New Roman"/>
        </w:rPr>
        <w:t>ι</w:t>
      </w:r>
      <w:r>
        <w:rPr>
          <w:rFonts w:eastAsia="Times New Roman" w:cs="Times New Roman"/>
        </w:rPr>
        <w:t>ς εκπαιδευτικοί συνοδοί τους από το 1</w:t>
      </w:r>
      <w:r>
        <w:rPr>
          <w:rFonts w:eastAsia="Times New Roman" w:cs="Times New Roman"/>
          <w:vertAlign w:val="superscript"/>
        </w:rPr>
        <w:t>ο</w:t>
      </w:r>
      <w:r>
        <w:rPr>
          <w:rFonts w:eastAsia="Times New Roman" w:cs="Times New Roman"/>
        </w:rPr>
        <w:t xml:space="preserve"> Γενικό Λύκειο Γλυφάδας. </w:t>
      </w:r>
    </w:p>
    <w:p w14:paraId="74465BEB" w14:textId="77777777" w:rsidR="00F20DF6" w:rsidRDefault="00F443B4">
      <w:pPr>
        <w:spacing w:line="600" w:lineRule="auto"/>
        <w:ind w:firstLine="720"/>
        <w:jc w:val="both"/>
        <w:rPr>
          <w:rFonts w:eastAsia="Times New Roman"/>
          <w:szCs w:val="24"/>
        </w:rPr>
      </w:pPr>
      <w:r>
        <w:rPr>
          <w:rFonts w:eastAsia="Times New Roman" w:cs="Times New Roman"/>
        </w:rPr>
        <w:t>Η Βουλή τούς καλωσορ</w:t>
      </w:r>
      <w:r>
        <w:rPr>
          <w:rFonts w:eastAsia="Times New Roman" w:cs="Times New Roman"/>
        </w:rPr>
        <w:t xml:space="preserve">ίζει. </w:t>
      </w:r>
    </w:p>
    <w:p w14:paraId="74465BEC" w14:textId="77777777" w:rsidR="00F20DF6" w:rsidRDefault="00F443B4">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74465BED" w14:textId="77777777" w:rsidR="00F20DF6" w:rsidRDefault="00F443B4">
      <w:pPr>
        <w:spacing w:line="600" w:lineRule="auto"/>
        <w:ind w:firstLine="720"/>
        <w:jc w:val="both"/>
        <w:rPr>
          <w:rFonts w:eastAsia="Times New Roman" w:cs="Times New Roman"/>
        </w:rPr>
      </w:pPr>
      <w:r>
        <w:rPr>
          <w:rFonts w:eastAsia="Times New Roman" w:cs="Times New Roman"/>
        </w:rPr>
        <w:t>Θα ήθελα να ανακοινώσω, επίσης, στο Σώμα ότι οι Υπουργοί Εργασίας, Κοινωνικής Ασφάλισης και Κοινωνικής Αλληλεγγύης, Εσωτερικών, Οικονομικών, Υγείας, Διοικητικής Ανασυγκρότησης, Αγροτικής Ασφάλισης κα</w:t>
      </w:r>
      <w:r>
        <w:rPr>
          <w:rFonts w:eastAsia="Times New Roman" w:cs="Times New Roman"/>
        </w:rPr>
        <w:t xml:space="preserve">ι Κοινωνικής Αλληλεγγύης και Οικονομικών, </w:t>
      </w:r>
      <w:r>
        <w:rPr>
          <w:rFonts w:eastAsia="Times New Roman" w:cs="Times New Roman"/>
        </w:rPr>
        <w:lastRenderedPageBreak/>
        <w:t>καθώς και ο Υφυπουργός Εργασίας, Κοινωνικής Ασφάλισης και Κοινωνικής Αλληλεγγύης</w:t>
      </w:r>
      <w:r>
        <w:rPr>
          <w:rFonts w:eastAsia="Times New Roman" w:cs="Times New Roman"/>
        </w:rPr>
        <w:t>,</w:t>
      </w:r>
      <w:r>
        <w:rPr>
          <w:rFonts w:eastAsia="Times New Roman" w:cs="Times New Roman"/>
        </w:rPr>
        <w:t xml:space="preserve"> κατέθεσαν στις 6</w:t>
      </w:r>
      <w:r>
        <w:rPr>
          <w:rFonts w:eastAsia="Times New Roman" w:cs="Times New Roman"/>
        </w:rPr>
        <w:t>-</w:t>
      </w:r>
      <w:r>
        <w:rPr>
          <w:rFonts w:eastAsia="Times New Roman" w:cs="Times New Roman"/>
        </w:rPr>
        <w:t>2</w:t>
      </w:r>
      <w:r>
        <w:rPr>
          <w:rFonts w:eastAsia="Times New Roman" w:cs="Times New Roman"/>
        </w:rPr>
        <w:t>-</w:t>
      </w:r>
      <w:r>
        <w:rPr>
          <w:rFonts w:eastAsia="Times New Roman" w:cs="Times New Roman"/>
        </w:rPr>
        <w:t xml:space="preserve">2018 σχέδιο νόμου: «Μετεξέλιξη του Οργανισμού Γεωργικών Ασφαλίσεων σε Οργανισμό </w:t>
      </w:r>
      <w:proofErr w:type="spellStart"/>
      <w:r>
        <w:rPr>
          <w:rFonts w:eastAsia="Times New Roman" w:cs="Times New Roman"/>
        </w:rPr>
        <w:t>Προνοιακών</w:t>
      </w:r>
      <w:proofErr w:type="spellEnd"/>
      <w:r>
        <w:rPr>
          <w:rFonts w:eastAsia="Times New Roman" w:cs="Times New Roman"/>
        </w:rPr>
        <w:t xml:space="preserve"> Επιδομάτων και </w:t>
      </w:r>
      <w:r>
        <w:rPr>
          <w:rFonts w:eastAsia="Times New Roman" w:cs="Times New Roman"/>
        </w:rPr>
        <w:t>Κοινωνικής Αλληλεγγύης (ΟΠΕΚΑ) και λοιπές διατάξεις».</w:t>
      </w:r>
    </w:p>
    <w:p w14:paraId="74465BEE" w14:textId="77777777" w:rsidR="00F20DF6" w:rsidRDefault="00F443B4">
      <w:pPr>
        <w:spacing w:line="600" w:lineRule="auto"/>
        <w:ind w:firstLine="720"/>
        <w:jc w:val="both"/>
        <w:rPr>
          <w:rFonts w:eastAsia="Times New Roman" w:cs="Times New Roman"/>
        </w:rPr>
      </w:pPr>
      <w:r>
        <w:rPr>
          <w:rFonts w:eastAsia="Times New Roman" w:cs="Times New Roman"/>
        </w:rPr>
        <w:t>Το ως άνω σχέδιο νόμου έχει χαρακτηρισθεί από την Κυβέρνηση ως επείγον. Παραπέμπεται στην αρμόδια Διαρκή Επιτροπή.</w:t>
      </w:r>
    </w:p>
    <w:p w14:paraId="74465BEF" w14:textId="77777777" w:rsidR="00F20DF6" w:rsidRDefault="00F443B4">
      <w:pPr>
        <w:spacing w:line="600" w:lineRule="auto"/>
        <w:ind w:firstLine="720"/>
        <w:jc w:val="both"/>
        <w:rPr>
          <w:rFonts w:eastAsia="Times New Roman" w:cs="Times New Roman"/>
          <w:szCs w:val="24"/>
        </w:rPr>
      </w:pPr>
      <w:r>
        <w:rPr>
          <w:rFonts w:eastAsia="Times New Roman" w:cs="Times New Roman"/>
        </w:rPr>
        <w:t>Επίσης, οι Υπουργοί Υγείας, Αγροτικής Ανάπτυξης και Τροφίμων, Εσωτερικών, Οικονομίας κα</w:t>
      </w:r>
      <w:r>
        <w:rPr>
          <w:rFonts w:eastAsia="Times New Roman" w:cs="Times New Roman"/>
        </w:rPr>
        <w:t>ι Ανάπτυξης, Δικαιοσύνης, Διαφάνειας και Ανθρωπίνων Δικαιωμάτων και Οικονομικών, οι Αναπληρωτές Υπουργοί Εσωτερικών και Οικονομικών, καθώς και ο Υφυπουργός Οικονομικών</w:t>
      </w:r>
      <w:r>
        <w:rPr>
          <w:rFonts w:eastAsia="Times New Roman" w:cs="Times New Roman"/>
        </w:rPr>
        <w:t>,</w:t>
      </w:r>
      <w:r>
        <w:rPr>
          <w:rFonts w:eastAsia="Times New Roman" w:cs="Times New Roman"/>
        </w:rPr>
        <w:t xml:space="preserve"> κατέθεσαν στις 7</w:t>
      </w:r>
      <w:r>
        <w:rPr>
          <w:rFonts w:eastAsia="Times New Roman" w:cs="Times New Roman"/>
        </w:rPr>
        <w:t>-</w:t>
      </w:r>
      <w:r>
        <w:rPr>
          <w:rFonts w:eastAsia="Times New Roman" w:cs="Times New Roman"/>
        </w:rPr>
        <w:t>2</w:t>
      </w:r>
      <w:r>
        <w:rPr>
          <w:rFonts w:eastAsia="Times New Roman" w:cs="Times New Roman"/>
        </w:rPr>
        <w:t>-</w:t>
      </w:r>
      <w:r>
        <w:rPr>
          <w:rFonts w:eastAsia="Times New Roman" w:cs="Times New Roman"/>
        </w:rPr>
        <w:t xml:space="preserve">2018 σχέδιο νόμου: </w:t>
      </w:r>
      <w:r>
        <w:rPr>
          <w:rFonts w:eastAsia="Times New Roman" w:cs="Times New Roman"/>
        </w:rPr>
        <w:lastRenderedPageBreak/>
        <w:t>«</w:t>
      </w:r>
      <w:r>
        <w:rPr>
          <w:rFonts w:eastAsia="Times New Roman" w:cs="Times New Roman"/>
          <w:szCs w:val="24"/>
        </w:rPr>
        <w:t>Διατάξεις για την Παραγωγή Τελικών Προϊόντων Φαρ</w:t>
      </w:r>
      <w:r>
        <w:rPr>
          <w:rFonts w:eastAsia="Times New Roman" w:cs="Times New Roman"/>
          <w:szCs w:val="24"/>
        </w:rPr>
        <w:t>μακευτικής Κάνναβης».</w:t>
      </w:r>
    </w:p>
    <w:p w14:paraId="74465BF0" w14:textId="77777777" w:rsidR="00F20DF6" w:rsidRDefault="00F443B4">
      <w:pPr>
        <w:spacing w:line="600" w:lineRule="auto"/>
        <w:ind w:firstLine="720"/>
        <w:jc w:val="both"/>
        <w:rPr>
          <w:rFonts w:eastAsia="Times New Roman" w:cs="Times New Roman"/>
          <w:szCs w:val="24"/>
        </w:rPr>
      </w:pPr>
      <w:r>
        <w:rPr>
          <w:rFonts w:eastAsia="Times New Roman" w:cs="Times New Roman"/>
        </w:rPr>
        <w:t>Παραπέμπεται στις συναρμόδιες Διαρκείς Επιτροπές.</w:t>
      </w:r>
    </w:p>
    <w:p w14:paraId="74465BF1"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Πριν εισέλθουμε στην ημερήσια διάταξη της </w:t>
      </w:r>
      <w:r>
        <w:rPr>
          <w:rFonts w:eastAsia="Times New Roman" w:cs="Times New Roman"/>
          <w:szCs w:val="24"/>
        </w:rPr>
        <w:t>ν</w:t>
      </w:r>
      <w:r>
        <w:rPr>
          <w:rFonts w:eastAsia="Times New Roman" w:cs="Times New Roman"/>
          <w:szCs w:val="24"/>
        </w:rPr>
        <w:t xml:space="preserve">ομοθετικής </w:t>
      </w:r>
      <w:r>
        <w:rPr>
          <w:rFonts w:eastAsia="Times New Roman" w:cs="Times New Roman"/>
          <w:szCs w:val="24"/>
        </w:rPr>
        <w:t>ε</w:t>
      </w:r>
      <w:r>
        <w:rPr>
          <w:rFonts w:eastAsia="Times New Roman" w:cs="Times New Roman"/>
          <w:szCs w:val="24"/>
        </w:rPr>
        <w:t>ργασίας θα κάνουμε μια πεντάλεπτη διακοπή.</w:t>
      </w:r>
    </w:p>
    <w:p w14:paraId="74465BF2"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Παράκληση να εισέλθουν οι Κοινοβουλευτικοί Εκπρόσωποι των κομμάτων, οι γενικοί εισηγητ</w:t>
      </w:r>
      <w:r>
        <w:rPr>
          <w:rFonts w:eastAsia="Times New Roman" w:cs="Times New Roman"/>
          <w:szCs w:val="24"/>
        </w:rPr>
        <w:t xml:space="preserve">ές και αγορητές και ο κύριος Υπουργός, που ξέρω ότι είναι εδώ. Μετά τα πέντε λεπτά θα ξεκινήσουμε αμέσως. Οι Γραμματείες των κομμάτων που με ακούνε να ειδοποιήσουν τους Βουλευτές. </w:t>
      </w:r>
    </w:p>
    <w:p w14:paraId="74465BF3" w14:textId="77777777" w:rsidR="00F20DF6" w:rsidRDefault="00F443B4">
      <w:pPr>
        <w:spacing w:line="600" w:lineRule="auto"/>
        <w:ind w:firstLine="720"/>
        <w:jc w:val="center"/>
        <w:rPr>
          <w:rFonts w:eastAsia="Times New Roman" w:cs="Times New Roman"/>
          <w:szCs w:val="24"/>
        </w:rPr>
      </w:pPr>
      <w:r>
        <w:rPr>
          <w:rFonts w:eastAsia="Times New Roman" w:cs="Times New Roman"/>
          <w:szCs w:val="24"/>
        </w:rPr>
        <w:t>(ΔΙΑΚΟΠΗ)</w:t>
      </w:r>
    </w:p>
    <w:p w14:paraId="74465BF4" w14:textId="77777777" w:rsidR="00F20DF6" w:rsidRDefault="00F443B4">
      <w:pPr>
        <w:spacing w:line="600" w:lineRule="auto"/>
        <w:ind w:firstLine="720"/>
        <w:jc w:val="center"/>
        <w:rPr>
          <w:rFonts w:eastAsia="Times New Roman" w:cs="Times New Roman"/>
          <w:color w:val="FF0000"/>
          <w:szCs w:val="24"/>
        </w:rPr>
      </w:pPr>
      <w:r w:rsidRPr="00E866A2">
        <w:rPr>
          <w:rFonts w:eastAsia="Times New Roman" w:cs="Times New Roman"/>
          <w:color w:val="FF0000"/>
          <w:szCs w:val="24"/>
        </w:rPr>
        <w:t>(ΑΛΛΑΓΗ ΣΕΛΙΔΑΣ)</w:t>
      </w:r>
    </w:p>
    <w:p w14:paraId="74465BF5" w14:textId="77777777" w:rsidR="00F20DF6" w:rsidRDefault="00F443B4">
      <w:pPr>
        <w:spacing w:line="600" w:lineRule="auto"/>
        <w:ind w:firstLine="720"/>
        <w:jc w:val="center"/>
        <w:rPr>
          <w:rFonts w:eastAsia="Times New Roman"/>
          <w:szCs w:val="24"/>
        </w:rPr>
      </w:pPr>
      <w:r>
        <w:rPr>
          <w:rFonts w:eastAsia="Times New Roman"/>
          <w:szCs w:val="24"/>
        </w:rPr>
        <w:t>(ΜΕΤΑ ΤΗ ΔΙΑΚΟΠΗ)</w:t>
      </w:r>
    </w:p>
    <w:p w14:paraId="74465BF6"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b/>
          <w:szCs w:val="24"/>
        </w:rPr>
        <w:t>):</w:t>
      </w:r>
      <w:r>
        <w:rPr>
          <w:rFonts w:eastAsia="Times New Roman" w:cs="Times New Roman"/>
          <w:szCs w:val="24"/>
        </w:rPr>
        <w:t xml:space="preserve"> </w:t>
      </w:r>
      <w:r>
        <w:rPr>
          <w:rFonts w:eastAsia="Times New Roman" w:cs="Times New Roman"/>
          <w:szCs w:val="24"/>
        </w:rPr>
        <w:t xml:space="preserve">Συνεχίζεται η </w:t>
      </w:r>
      <w:r>
        <w:rPr>
          <w:rFonts w:eastAsia="Times New Roman" w:cs="Times New Roman"/>
          <w:szCs w:val="24"/>
        </w:rPr>
        <w:t xml:space="preserve">συνεδρίαση. </w:t>
      </w:r>
    </w:p>
    <w:p w14:paraId="74465BF7"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Εισερχόμαστε στην ημερήσια διάταξη της </w:t>
      </w:r>
    </w:p>
    <w:p w14:paraId="74465BF8" w14:textId="77777777" w:rsidR="00F20DF6" w:rsidRDefault="00F443B4">
      <w:pPr>
        <w:spacing w:line="600" w:lineRule="auto"/>
        <w:ind w:firstLine="720"/>
        <w:jc w:val="center"/>
        <w:rPr>
          <w:rFonts w:eastAsia="Times New Roman" w:cs="Times New Roman"/>
          <w:b/>
          <w:szCs w:val="24"/>
        </w:rPr>
      </w:pPr>
      <w:r>
        <w:rPr>
          <w:rFonts w:eastAsia="Times New Roman" w:cs="Times New Roman"/>
          <w:b/>
          <w:szCs w:val="24"/>
        </w:rPr>
        <w:t>ΝΟΜΟΘΕΤΙΚΗΣ ΕΡΓΑΣΙΑΣ</w:t>
      </w:r>
    </w:p>
    <w:p w14:paraId="74465BF9"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Μόνη συζήτηση </w:t>
      </w:r>
      <w:r>
        <w:rPr>
          <w:rFonts w:eastAsia="Times New Roman" w:cs="Times New Roman"/>
          <w:szCs w:val="24"/>
        </w:rPr>
        <w:t xml:space="preserve">και ψήφιση </w:t>
      </w:r>
      <w:r>
        <w:rPr>
          <w:rFonts w:eastAsia="Times New Roman" w:cs="Times New Roman"/>
          <w:szCs w:val="24"/>
        </w:rPr>
        <w:t>επί της αρχής, των άρθρων και του συνόλου του σχεδίου νόμου του Υπουργείου Περιβάλλοντος και Ενέργειας</w:t>
      </w:r>
      <w:r>
        <w:rPr>
          <w:rFonts w:eastAsia="Times New Roman" w:cs="Times New Roman"/>
          <w:szCs w:val="24"/>
        </w:rPr>
        <w:t>:</w:t>
      </w:r>
      <w:r>
        <w:rPr>
          <w:rFonts w:eastAsia="Times New Roman" w:cs="Times New Roman"/>
          <w:szCs w:val="24"/>
        </w:rPr>
        <w:t xml:space="preserve"> «Φορείς Διαχείρισης Προστατευόμενων </w:t>
      </w:r>
      <w:r>
        <w:rPr>
          <w:rFonts w:eastAsia="Times New Roman" w:cs="Times New Roman"/>
          <w:szCs w:val="24"/>
        </w:rPr>
        <w:t>Περιοχών και άλλες διατάξεις».</w:t>
      </w:r>
    </w:p>
    <w:p w14:paraId="74465BFA"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Η Διάσκεψη των Προέδρων αποφάσισε στη συνεδρίασ</w:t>
      </w:r>
      <w:r>
        <w:rPr>
          <w:rFonts w:eastAsia="Times New Roman" w:cs="Times New Roman"/>
          <w:szCs w:val="24"/>
        </w:rPr>
        <w:t>ή της την</w:t>
      </w:r>
      <w:r>
        <w:rPr>
          <w:rFonts w:eastAsia="Times New Roman" w:cs="Times New Roman"/>
          <w:szCs w:val="24"/>
        </w:rPr>
        <w:t xml:space="preserve"> 1</w:t>
      </w:r>
      <w:r w:rsidRPr="00FE7AE5">
        <w:rPr>
          <w:rFonts w:eastAsia="Times New Roman" w:cs="Times New Roman"/>
          <w:szCs w:val="24"/>
          <w:vertAlign w:val="superscript"/>
        </w:rPr>
        <w:t>η</w:t>
      </w:r>
      <w:r>
        <w:rPr>
          <w:rFonts w:eastAsia="Times New Roman" w:cs="Times New Roman"/>
          <w:szCs w:val="24"/>
        </w:rPr>
        <w:t xml:space="preserve"> Φεβρουαρίου 2018 τη συζήτηση του νομοσχεδίου σε μία συνεδρίαση ενιαία επί της αρχής, επί των άρθρων και των τροπολογιών.</w:t>
      </w:r>
    </w:p>
    <w:p w14:paraId="74465BFB"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Ερωτάται το Σώμα εάν συμφωνεί με αυτή</w:t>
      </w:r>
      <w:r>
        <w:rPr>
          <w:rFonts w:eastAsia="Times New Roman" w:cs="Times New Roman"/>
          <w:szCs w:val="24"/>
        </w:rPr>
        <w:t xml:space="preserve"> τη διαδικασία. </w:t>
      </w:r>
    </w:p>
    <w:p w14:paraId="74465BFC"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lastRenderedPageBreak/>
        <w:t xml:space="preserve">ΟΛΟΙ ΟΙ ΒΟΥΛΕΥΤΕΣ: </w:t>
      </w:r>
      <w:r>
        <w:rPr>
          <w:rFonts w:eastAsia="Times New Roman" w:cs="Times New Roman"/>
          <w:szCs w:val="24"/>
        </w:rPr>
        <w:t xml:space="preserve">Μάλιστα, μάλιστα. </w:t>
      </w:r>
    </w:p>
    <w:p w14:paraId="74465BFD"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w:t>
      </w:r>
      <w:r>
        <w:rPr>
          <w:rFonts w:eastAsia="Times New Roman" w:cs="Times New Roman"/>
          <w:szCs w:val="24"/>
        </w:rPr>
        <w:t>Συνεπώς τ</w:t>
      </w:r>
      <w:r>
        <w:rPr>
          <w:rFonts w:eastAsia="Times New Roman" w:cs="Times New Roman"/>
          <w:szCs w:val="24"/>
        </w:rPr>
        <w:t xml:space="preserve">ο Σώμα </w:t>
      </w:r>
      <w:proofErr w:type="spellStart"/>
      <w:r>
        <w:rPr>
          <w:rFonts w:eastAsia="Times New Roman" w:cs="Times New Roman"/>
          <w:szCs w:val="24"/>
        </w:rPr>
        <w:t>συνεφώνησε</w:t>
      </w:r>
      <w:proofErr w:type="spellEnd"/>
      <w:r>
        <w:rPr>
          <w:rFonts w:eastAsia="Times New Roman" w:cs="Times New Roman"/>
          <w:szCs w:val="24"/>
        </w:rPr>
        <w:t xml:space="preserve"> ομοφώνως.</w:t>
      </w:r>
    </w:p>
    <w:p w14:paraId="74465BFE"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Μέχρι να κατέβει από το Βήμα ο εισηγητής της Νέας Δημοκρατίας κ. Γεώργιος </w:t>
      </w:r>
      <w:proofErr w:type="spellStart"/>
      <w:r>
        <w:rPr>
          <w:rFonts w:eastAsia="Times New Roman" w:cs="Times New Roman"/>
          <w:szCs w:val="24"/>
        </w:rPr>
        <w:t>Στύλιος</w:t>
      </w:r>
      <w:proofErr w:type="spellEnd"/>
      <w:r>
        <w:rPr>
          <w:rFonts w:eastAsia="Times New Roman" w:cs="Times New Roman"/>
          <w:szCs w:val="24"/>
        </w:rPr>
        <w:t>, όποιος συνάδελφος θέλει μπορεί να έρχεται να εγγ</w:t>
      </w:r>
      <w:r>
        <w:rPr>
          <w:rFonts w:eastAsia="Times New Roman" w:cs="Times New Roman"/>
          <w:szCs w:val="24"/>
        </w:rPr>
        <w:t>ράφεται εδώ στη Γραμματεία.</w:t>
      </w:r>
    </w:p>
    <w:p w14:paraId="74465BFF"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Θα ήθελα στην αρχή να δώσω τον λόγο για δύο λεπτά στον Υπουργό</w:t>
      </w:r>
      <w:r>
        <w:rPr>
          <w:rFonts w:eastAsia="Times New Roman" w:cs="Times New Roman"/>
          <w:szCs w:val="24"/>
        </w:rPr>
        <w:t>,</w:t>
      </w:r>
      <w:r>
        <w:rPr>
          <w:rFonts w:eastAsia="Times New Roman" w:cs="Times New Roman"/>
          <w:szCs w:val="24"/>
        </w:rPr>
        <w:t xml:space="preserve"> ο οποίος θέλει να αποσύρει κάποια διάταξη απ’ ό,τι μου είπε. Μετά με την ευγενική συναίνεση του Σώματος θα μου επιτρέψετε να δώσω τον λόγο στον κ. </w:t>
      </w:r>
      <w:proofErr w:type="spellStart"/>
      <w:r>
        <w:rPr>
          <w:rFonts w:eastAsia="Times New Roman" w:cs="Times New Roman"/>
          <w:szCs w:val="24"/>
        </w:rPr>
        <w:t>Σπίρτζη</w:t>
      </w:r>
      <w:proofErr w:type="spellEnd"/>
      <w:r>
        <w:rPr>
          <w:rFonts w:eastAsia="Times New Roman" w:cs="Times New Roman"/>
          <w:szCs w:val="24"/>
        </w:rPr>
        <w:t xml:space="preserve"> για να υπ</w:t>
      </w:r>
      <w:r>
        <w:rPr>
          <w:rFonts w:eastAsia="Times New Roman" w:cs="Times New Roman"/>
          <w:szCs w:val="24"/>
        </w:rPr>
        <w:t>ερασπιστεί την τροπολογία του, για να μην τον κρατάμε τρεις ώρες μέσα στην Αίθουσα μέχρι να τελειώσουν οι εισηγητές και να μπούμε στη διαδικασία.</w:t>
      </w:r>
    </w:p>
    <w:p w14:paraId="74465C00"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έχετε τον λόγο. Δεν βάζω χρόνο, γιατί υποθέτω ότι θα είστε σύντομος.</w:t>
      </w:r>
    </w:p>
    <w:p w14:paraId="74465C01"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ΣΩΚΡΑΤΗΣ ΦΑΜΕΛΛΟΣ (Αναπληρ</w:t>
      </w:r>
      <w:r>
        <w:rPr>
          <w:rFonts w:eastAsia="Times New Roman" w:cs="Times New Roman"/>
          <w:b/>
          <w:szCs w:val="24"/>
        </w:rPr>
        <w:t xml:space="preserve">ωτής Υπουργός Περιβάλλοντος και Ενέργειας): </w:t>
      </w:r>
      <w:r>
        <w:rPr>
          <w:rFonts w:eastAsia="Times New Roman" w:cs="Times New Roman"/>
          <w:szCs w:val="24"/>
        </w:rPr>
        <w:t>Ευχαριστώ πολύ, κύριε Πρόεδρε. Θα είμαι πάρα πολύ σύντομος,</w:t>
      </w:r>
    </w:p>
    <w:p w14:paraId="74465C02"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θέλω εξαρχής να σας δηλώσω ότι θα αποσυρθεί η τροπολογία με γενικό αριθμό 1467 και ειδικό 174, η οποία αφορούσε στη φιλοξεν</w:t>
      </w:r>
      <w:r>
        <w:rPr>
          <w:rFonts w:eastAsia="Times New Roman" w:cs="Times New Roman"/>
          <w:szCs w:val="24"/>
        </w:rPr>
        <w:t xml:space="preserve">ία εγκαταστάσεων κέντρων αδέσποτων ζώων σε δασικές και </w:t>
      </w:r>
      <w:proofErr w:type="spellStart"/>
      <w:r>
        <w:rPr>
          <w:rFonts w:eastAsia="Times New Roman" w:cs="Times New Roman"/>
          <w:szCs w:val="24"/>
        </w:rPr>
        <w:t>χορτολιβαδικές</w:t>
      </w:r>
      <w:proofErr w:type="spellEnd"/>
      <w:r>
        <w:rPr>
          <w:rFonts w:eastAsia="Times New Roman" w:cs="Times New Roman"/>
          <w:szCs w:val="24"/>
        </w:rPr>
        <w:t xml:space="preserve"> εκτάσεις. Αποσύρεται με την εξής λογική, γιατί θέλω να είμαστε απόλυτα διάφανοι: Η πρόθεση του Υπουργείου Περιβάλλοντος και Ενέργειας είναι να υπάρχει η δυνατότητα, με βάση τους φορείς π</w:t>
      </w:r>
      <w:r>
        <w:rPr>
          <w:rFonts w:eastAsia="Times New Roman" w:cs="Times New Roman"/>
          <w:szCs w:val="24"/>
        </w:rPr>
        <w:t xml:space="preserve">ου έχουν την αρμοδιότητα, </w:t>
      </w:r>
      <w:r>
        <w:rPr>
          <w:rFonts w:eastAsia="Times New Roman" w:cs="Times New Roman"/>
          <w:szCs w:val="24"/>
        </w:rPr>
        <w:lastRenderedPageBreak/>
        <w:t>να φιλοξενούνται και σε δασικές εκτάσεις -όχι δάση- τέτοιες εγκαταστάσεις.</w:t>
      </w:r>
    </w:p>
    <w:p w14:paraId="74465C03"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Επειδή αφορά το πλαίσιο, όμως, των αδέσποτων ζώων, θα πάει στο νομοσχέδιο του Υπουργείου Αγροτικής Ανάπτυξης, που έχει την ευθύνη του πλαισίου αυτού, μαζί </w:t>
      </w:r>
      <w:r>
        <w:rPr>
          <w:rFonts w:eastAsia="Times New Roman" w:cs="Times New Roman"/>
          <w:szCs w:val="24"/>
        </w:rPr>
        <w:t xml:space="preserve">με τις υπόλοιπες διατάξεις, γιατί είναι ήδη σε φάση προετοιμασίας, θα αναρτηθεί και σε διαβούλευση με το αντίστοιχο πλαίσιο. </w:t>
      </w:r>
    </w:p>
    <w:p w14:paraId="74465C04"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Δεν υποτιμούμε ότι χρειάζεται η δημόσια δασική έκταση, πιθανόν να χρησιμοποιηθεί, αλλά θα το δούμε σε αυτό το πλαίσιο. Η δική μας παρέμβαση αφορούσε μόνο τη χρήση γης και καμμία άλλη παρέμβαση στο ευρύτερο πλαίσιο των αδέσποτων ζώων. </w:t>
      </w:r>
    </w:p>
    <w:p w14:paraId="74465C05"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Θα μπει, λοιπόν, σε ν</w:t>
      </w:r>
      <w:r>
        <w:rPr>
          <w:rFonts w:eastAsia="Times New Roman" w:cs="Times New Roman"/>
          <w:szCs w:val="24"/>
        </w:rPr>
        <w:t xml:space="preserve">ομοσχέδιο του Υπουργείου Αγροτικής Ανάπτυξης, το οποίο αφορά αυτό το ζήτημα, γιατί έγινε μια μεγάλη </w:t>
      </w:r>
      <w:r>
        <w:rPr>
          <w:rFonts w:eastAsia="Times New Roman" w:cs="Times New Roman"/>
          <w:szCs w:val="24"/>
        </w:rPr>
        <w:lastRenderedPageBreak/>
        <w:t>συζήτηση από χθες με τις φιλοζωικές οργανώσεις. Εμείς δεν είχαμε καμμία διάθεση να παρέμβουμε στις διαδικασίες αυτές.</w:t>
      </w:r>
    </w:p>
    <w:p w14:paraId="74465C06"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Άρα λοιπόν, κύριε Πρόεδρε, για να μην </w:t>
      </w:r>
      <w:r>
        <w:rPr>
          <w:rFonts w:eastAsia="Times New Roman" w:cs="Times New Roman"/>
          <w:szCs w:val="24"/>
        </w:rPr>
        <w:t xml:space="preserve">υπάρχουν παρανοήσεις, αποσύρεται και θα επανέλθει σε μια ευρύτερη συζήτηση. Από τη μεριά μας η διάθεση για τις δασικές εκτάσεις ως διαθέσιμες, χωρίς να τροποποιούνται οι άλλες διατάξεις </w:t>
      </w:r>
      <w:proofErr w:type="spellStart"/>
      <w:r>
        <w:rPr>
          <w:rFonts w:eastAsia="Times New Roman" w:cs="Times New Roman"/>
          <w:szCs w:val="24"/>
        </w:rPr>
        <w:t>χωροθετήσεων</w:t>
      </w:r>
      <w:proofErr w:type="spellEnd"/>
      <w:r>
        <w:rPr>
          <w:rFonts w:eastAsia="Times New Roman" w:cs="Times New Roman"/>
          <w:szCs w:val="24"/>
        </w:rPr>
        <w:t xml:space="preserve">, παραμένει. </w:t>
      </w:r>
    </w:p>
    <w:p w14:paraId="74465C07"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Με τον κύρι</w:t>
      </w:r>
      <w:r>
        <w:rPr>
          <w:rFonts w:eastAsia="Times New Roman" w:cs="Times New Roman"/>
          <w:szCs w:val="24"/>
        </w:rPr>
        <w:t xml:space="preserve">ο Υπουργό έχω συνεννοηθεί για τα εξής: Όταν θα πάρει τον λόγο μετά τους αγορητές για την ομιλία του, τον παρακάλεσα και το δέχθηκε, να μιλήσει και για τις πέντε υπολειπόμενες -γιατί ήταν έξι, έφυγε η μία, έμειναν πέντε- υπουργικές τροπολογίες για να έχετε </w:t>
      </w:r>
      <w:r>
        <w:rPr>
          <w:rFonts w:eastAsia="Times New Roman" w:cs="Times New Roman"/>
          <w:szCs w:val="24"/>
        </w:rPr>
        <w:t xml:space="preserve">εικόνα νωρίς για τις τροπολογίες αυτές. </w:t>
      </w:r>
    </w:p>
    <w:p w14:paraId="74465C08"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lastRenderedPageBreak/>
        <w:t xml:space="preserve">Στον κ. </w:t>
      </w:r>
      <w:proofErr w:type="spellStart"/>
      <w:r>
        <w:rPr>
          <w:rFonts w:eastAsia="Times New Roman" w:cs="Times New Roman"/>
          <w:szCs w:val="24"/>
        </w:rPr>
        <w:t>Σπίρτζη</w:t>
      </w:r>
      <w:proofErr w:type="spellEnd"/>
      <w:r>
        <w:rPr>
          <w:rFonts w:eastAsia="Times New Roman" w:cs="Times New Roman"/>
          <w:szCs w:val="24"/>
        </w:rPr>
        <w:t xml:space="preserve"> θα δώσω για τρία λεπτά τον λόγο. Άρα θα έχετε εικόνα και για την τροπολογία του κ. </w:t>
      </w:r>
      <w:proofErr w:type="spellStart"/>
      <w:r>
        <w:rPr>
          <w:rFonts w:eastAsia="Times New Roman" w:cs="Times New Roman"/>
          <w:szCs w:val="24"/>
        </w:rPr>
        <w:t>Σπίρτζη</w:t>
      </w:r>
      <w:proofErr w:type="spellEnd"/>
      <w:r>
        <w:rPr>
          <w:rFonts w:eastAsia="Times New Roman" w:cs="Times New Roman"/>
          <w:szCs w:val="24"/>
        </w:rPr>
        <w:t>. Για τις βουλευτικές τροπολογίες, ο Υπουργός, όταν θα μιλήσει, θα πει εκείνη την ώρα ποιες κάνει δεκτές ή πο</w:t>
      </w:r>
      <w:r>
        <w:rPr>
          <w:rFonts w:eastAsia="Times New Roman" w:cs="Times New Roman"/>
          <w:szCs w:val="24"/>
        </w:rPr>
        <w:t xml:space="preserve">ιες δεν κάνει δεκτές, για να έχουμε επίσης εικόνα. </w:t>
      </w:r>
    </w:p>
    <w:p w14:paraId="74465C09"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Τον λόγο έχει ο Υπουργός Υποδομών και Μεταφορών κ. Χρήστος </w:t>
      </w:r>
      <w:proofErr w:type="spellStart"/>
      <w:r>
        <w:rPr>
          <w:rFonts w:eastAsia="Times New Roman" w:cs="Times New Roman"/>
          <w:szCs w:val="24"/>
        </w:rPr>
        <w:t>Σπίρτζης</w:t>
      </w:r>
      <w:proofErr w:type="spellEnd"/>
      <w:r>
        <w:rPr>
          <w:rFonts w:eastAsia="Times New Roman" w:cs="Times New Roman"/>
          <w:szCs w:val="24"/>
        </w:rPr>
        <w:t xml:space="preserve">. </w:t>
      </w:r>
    </w:p>
    <w:p w14:paraId="74465C0A"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Κύριε Υπουργέ, σας κάνω προσωπικό ρουσφέτι, όπως καταλάβατε.  </w:t>
      </w:r>
    </w:p>
    <w:p w14:paraId="74465C0B"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και Μεταφορών):</w:t>
      </w:r>
      <w:r>
        <w:rPr>
          <w:rFonts w:eastAsia="Times New Roman" w:cs="Times New Roman"/>
          <w:szCs w:val="24"/>
        </w:rPr>
        <w:t xml:space="preserve"> Το χρωστάω. </w:t>
      </w:r>
    </w:p>
    <w:p w14:paraId="74465C0C"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ΠΡΟΕΔΡ</w:t>
      </w:r>
      <w:r>
        <w:rPr>
          <w:rFonts w:eastAsia="Times New Roman" w:cs="Times New Roman"/>
          <w:b/>
          <w:szCs w:val="24"/>
        </w:rPr>
        <w:t xml:space="preserve">ΕΥΩΝ (Νικήτας Κακλαμάνης): </w:t>
      </w:r>
      <w:r>
        <w:rPr>
          <w:rFonts w:eastAsia="Times New Roman" w:cs="Times New Roman"/>
          <w:szCs w:val="24"/>
        </w:rPr>
        <w:t xml:space="preserve">Γράφεται και στα Πρακτικά. </w:t>
      </w:r>
    </w:p>
    <w:p w14:paraId="74465C0D"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lastRenderedPageBreak/>
        <w:t>ΧΡΗΣΤΟΣ ΣΠΙΡΤΖΗΣ (Υπουργός Υποδομών και Μεταφορών):</w:t>
      </w:r>
      <w:r>
        <w:rPr>
          <w:rFonts w:eastAsia="Times New Roman" w:cs="Times New Roman"/>
          <w:szCs w:val="24"/>
        </w:rPr>
        <w:t xml:space="preserve"> Ευχαριστώ, κύριε Πρόεδρε. </w:t>
      </w:r>
    </w:p>
    <w:p w14:paraId="74465C0E"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προτεινόμενη τροπολογία αφορά την αναγκαιότητα να επισπευσθούν οι διαδικασίες ωρίμανσης έρ</w:t>
      </w:r>
      <w:r>
        <w:rPr>
          <w:rFonts w:eastAsia="Times New Roman" w:cs="Times New Roman"/>
          <w:szCs w:val="24"/>
        </w:rPr>
        <w:t xml:space="preserve">γων, προκειμένου να δημοπρατηθούν έργα παραχώρησης που θα προσδώσουν θετικό πρόσημο στην ανάταξη της ελληνικής οικονομίας, στην αύξηση της απασχόλησης και στην παραγωγική ανασυγκρότηση της χώρας. </w:t>
      </w:r>
    </w:p>
    <w:p w14:paraId="74465C0F"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Συγκεκριμένα, στον νόμο των δημοσίων συμβάσεων και των δημο</w:t>
      </w:r>
      <w:r>
        <w:rPr>
          <w:rFonts w:eastAsia="Times New Roman" w:cs="Times New Roman"/>
          <w:szCs w:val="24"/>
        </w:rPr>
        <w:t xml:space="preserve">σίων έργων είχαμε προβλέψει να μην μπορούν να ξεκινήσουν οι διαγωνιστικές διαδικασίες, αν δεν έχουν συντελεστεί οι απαλλοτριώσεις και οι απαραίτητες αρχαιολογικές εργασίες. Στις παραχωρήσεις με τις διαδικασίες που υπάρχουν, στην πρώτη φάση δεν </w:t>
      </w:r>
      <w:r>
        <w:rPr>
          <w:rFonts w:eastAsia="Times New Roman" w:cs="Times New Roman"/>
          <w:szCs w:val="24"/>
        </w:rPr>
        <w:lastRenderedPageBreak/>
        <w:t xml:space="preserve">γνωρίζουμε, </w:t>
      </w:r>
      <w:r>
        <w:rPr>
          <w:rFonts w:eastAsia="Times New Roman" w:cs="Times New Roman"/>
          <w:szCs w:val="24"/>
        </w:rPr>
        <w:t xml:space="preserve">για παράδειγμα σε ένα έργο οδοποιίας, ποιες είναι ακριβώς οι περιοχές που πρέπει να απαλλοτριωθούν ή που πρέπει να γίνουν αρχαιολογικές εργασίες. Γι’ αυτό το εξειδικεύουμε με αυτήν την τροπολογία, πριν από την υπογραφή της σύμβασης. Στην πρώτη φάση δηλαδή </w:t>
      </w:r>
      <w:r>
        <w:rPr>
          <w:rFonts w:eastAsia="Times New Roman" w:cs="Times New Roman"/>
          <w:szCs w:val="24"/>
        </w:rPr>
        <w:t>είναι η κατάθεση της εκδήλωσης ενδιαφέροντος, δεν έχει τα τεχνικά στοιχεία του έργου. Πριν, λοιπόν, την υπογραφή της σύμβασης να έχουν ολοκληρωθεί οι αρχαιολογικές εργασίες και οι απαλλοτριώσεις.</w:t>
      </w:r>
    </w:p>
    <w:p w14:paraId="74465C10"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Ο διαγωνισμός δεν εμποδίζεται; </w:t>
      </w:r>
    </w:p>
    <w:p w14:paraId="74465C11"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ΧΡΗΣΤΟΣ Σ</w:t>
      </w:r>
      <w:r>
        <w:rPr>
          <w:rFonts w:eastAsia="Times New Roman" w:cs="Times New Roman"/>
          <w:b/>
          <w:szCs w:val="24"/>
        </w:rPr>
        <w:t>ΠΙΡΤΖΗΣ (Υπουργός Υποδομών και Μεταφορών):</w:t>
      </w:r>
      <w:r>
        <w:rPr>
          <w:rFonts w:eastAsia="Times New Roman" w:cs="Times New Roman"/>
          <w:szCs w:val="24"/>
        </w:rPr>
        <w:t xml:space="preserve"> Όχι, ίσα ίσα που διευκολύνεται. Δεν μπορείς δηλαδή στην πρώτη φάση, που είναι απλώς η εκδήλωση ενδιαφέροντος και τα </w:t>
      </w:r>
      <w:r>
        <w:rPr>
          <w:rFonts w:eastAsia="Times New Roman" w:cs="Times New Roman"/>
          <w:szCs w:val="24"/>
        </w:rPr>
        <w:lastRenderedPageBreak/>
        <w:t xml:space="preserve">οικονομικά στοιχεία να έχουν γίνει απαλλοτριώσεις που πολλές φορές δεν τις γνωρίζεις. </w:t>
      </w:r>
    </w:p>
    <w:p w14:paraId="74465C12"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Το δεύτερο</w:t>
      </w:r>
      <w:r>
        <w:rPr>
          <w:rFonts w:eastAsia="Times New Roman" w:cs="Times New Roman"/>
          <w:szCs w:val="24"/>
        </w:rPr>
        <w:t xml:space="preserve"> έχει να κάνει με τον ΟΑΚ. Γνωρίζετε ότι τρέχει ο διαγωνισμός. Είμαστε έτοιμοι από το τέλος Δεκεμβρίου, όπως είχε εξαγγελθεί, για να βγει ο διαγωνισμός του Βόρειου Οδικού Άξονα Κρήτης, από τα Χανιά μέχρι τον Άγιο Νικόλαο. Για να γίνει αυτό, πρέπει η αρμοδι</w:t>
      </w:r>
      <w:r>
        <w:rPr>
          <w:rFonts w:eastAsia="Times New Roman" w:cs="Times New Roman"/>
          <w:szCs w:val="24"/>
        </w:rPr>
        <w:t xml:space="preserve">ότητα να φύγει από τον Οργανισμό Ανάπτυξης Κρήτης και να έρθει στο Υπουργείο. Άρα υπάρχει μέσα στην τροπολογία και αυτή η πρόβλεψη. </w:t>
      </w:r>
    </w:p>
    <w:p w14:paraId="74465C13"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Η τρίτη είναι, για να διευκολύνονται τα έργα οδοποιίας, να μπορεί το Υπουργείο να αναθέτει ποιος φορέας θα κάνει τα έργα το</w:t>
      </w:r>
      <w:r>
        <w:rPr>
          <w:rFonts w:eastAsia="Times New Roman" w:cs="Times New Roman"/>
          <w:szCs w:val="24"/>
        </w:rPr>
        <w:t xml:space="preserve">υ, αν θα είναι ο ΟΑΚ ή αν θα είναι η </w:t>
      </w:r>
      <w:r>
        <w:rPr>
          <w:rFonts w:eastAsia="Times New Roman" w:cs="Times New Roman"/>
          <w:szCs w:val="24"/>
        </w:rPr>
        <w:t>π</w:t>
      </w:r>
      <w:r>
        <w:rPr>
          <w:rFonts w:eastAsia="Times New Roman" w:cs="Times New Roman"/>
          <w:szCs w:val="24"/>
        </w:rPr>
        <w:t xml:space="preserve">εριφέρεια ή αν σε μικρότερα </w:t>
      </w:r>
      <w:r>
        <w:rPr>
          <w:rFonts w:eastAsia="Times New Roman" w:cs="Times New Roman"/>
          <w:szCs w:val="24"/>
        </w:rPr>
        <w:lastRenderedPageBreak/>
        <w:t>έργα θα είναι κάποιος δήμος Κρήτης που μπορεί, για να αντιμετωπιστούν ανεπιθύμητες καταστάσεις, όπως να έχουμε βγάλει χρηματοδότηση για έργα και να μην μπορούν κάποιοι φορείς να τα υλοποιήσο</w:t>
      </w:r>
      <w:r>
        <w:rPr>
          <w:rFonts w:eastAsia="Times New Roman" w:cs="Times New Roman"/>
          <w:szCs w:val="24"/>
        </w:rPr>
        <w:t xml:space="preserve">υν και να έχουμε τον φόρο αίματος που πληρώνουμε στο Βόρειο Οδικό Άξονα Κρήτης που δεν έχει γίνει. </w:t>
      </w:r>
    </w:p>
    <w:p w14:paraId="74465C14"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Έχω και μια νομοτεχνική βελτίωση που αφορά το εξής: Εκτός από τις απαλλοτριώσεις να εντάσσεται και η έγκριση των περιβαλλοντικών όρων, των όρων για την προσ</w:t>
      </w:r>
      <w:r>
        <w:rPr>
          <w:rFonts w:eastAsia="Times New Roman" w:cs="Times New Roman"/>
          <w:szCs w:val="24"/>
        </w:rPr>
        <w:t xml:space="preserve">τασία του περιβάλλοντος σε σχέση με τις παραχωρήσεις που σας είπα πριν. Να μην είναι μόνο δηλαδή απαλλοτριώσεις και αρχαιολογικές, αλλά και οι περιβαλλοντικοί όροι καταχρήσεων. </w:t>
      </w:r>
    </w:p>
    <w:p w14:paraId="74465C15"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Υπουργός κ. Χρήστος </w:t>
      </w:r>
      <w:proofErr w:type="spellStart"/>
      <w:r>
        <w:rPr>
          <w:rFonts w:eastAsia="Times New Roman" w:cs="Times New Roman"/>
          <w:szCs w:val="24"/>
        </w:rPr>
        <w:t>Σπίρτζης</w:t>
      </w:r>
      <w:proofErr w:type="spellEnd"/>
      <w:r>
        <w:rPr>
          <w:rFonts w:eastAsia="Times New Roman" w:cs="Times New Roman"/>
          <w:szCs w:val="24"/>
        </w:rPr>
        <w:t xml:space="preserve"> καταθέτει για τα Πρακτικά την </w:t>
      </w:r>
      <w:r>
        <w:rPr>
          <w:rFonts w:eastAsia="Times New Roman" w:cs="Times New Roman"/>
          <w:szCs w:val="24"/>
        </w:rPr>
        <w:t>προαναφερθείσα νομοτεχνική βελτίωση</w:t>
      </w:r>
      <w:r>
        <w:rPr>
          <w:rFonts w:eastAsia="Times New Roman" w:cs="Times New Roman"/>
          <w:szCs w:val="24"/>
        </w:rPr>
        <w:t>,</w:t>
      </w:r>
      <w:r>
        <w:rPr>
          <w:rFonts w:eastAsia="Times New Roman" w:cs="Times New Roman"/>
          <w:szCs w:val="24"/>
        </w:rPr>
        <w:t xml:space="preserve"> η οποία έχει ως εξής:</w:t>
      </w:r>
    </w:p>
    <w:p w14:paraId="74465C16" w14:textId="77777777" w:rsidR="00F20DF6" w:rsidRDefault="00F443B4">
      <w:pPr>
        <w:spacing w:line="600" w:lineRule="auto"/>
        <w:ind w:firstLine="720"/>
        <w:jc w:val="center"/>
        <w:rPr>
          <w:rFonts w:eastAsia="Times New Roman" w:cs="Times New Roman"/>
          <w:color w:val="FF0000"/>
          <w:szCs w:val="24"/>
        </w:rPr>
      </w:pPr>
      <w:r w:rsidRPr="00F93E28">
        <w:rPr>
          <w:rFonts w:eastAsia="Times New Roman" w:cs="Times New Roman"/>
          <w:color w:val="FF0000"/>
          <w:szCs w:val="24"/>
        </w:rPr>
        <w:t>(ΑΛΛΑΓΗ ΣΕΛΙΔΑΣ)</w:t>
      </w:r>
    </w:p>
    <w:p w14:paraId="74465C17" w14:textId="77777777" w:rsidR="00F20DF6" w:rsidRDefault="00F443B4">
      <w:pPr>
        <w:spacing w:line="600" w:lineRule="auto"/>
        <w:ind w:firstLine="720"/>
        <w:jc w:val="center"/>
        <w:rPr>
          <w:rFonts w:eastAsia="Times New Roman" w:cs="Times New Roman"/>
          <w:color w:val="FF0000"/>
          <w:szCs w:val="24"/>
        </w:rPr>
      </w:pPr>
      <w:r w:rsidRPr="00F93E28">
        <w:rPr>
          <w:rFonts w:eastAsia="Times New Roman" w:cs="Times New Roman"/>
          <w:color w:val="FF0000"/>
          <w:szCs w:val="24"/>
        </w:rPr>
        <w:t>(Να φωτογραφηθεί η σελ. 119)</w:t>
      </w:r>
    </w:p>
    <w:p w14:paraId="74465C18" w14:textId="77777777" w:rsidR="00F20DF6" w:rsidRDefault="00F443B4">
      <w:pPr>
        <w:spacing w:line="600" w:lineRule="auto"/>
        <w:ind w:firstLine="720"/>
        <w:jc w:val="center"/>
        <w:rPr>
          <w:rFonts w:eastAsia="Times New Roman" w:cs="Times New Roman"/>
          <w:color w:val="FF0000"/>
          <w:szCs w:val="24"/>
        </w:rPr>
      </w:pPr>
      <w:r w:rsidRPr="00F93E28">
        <w:rPr>
          <w:rFonts w:eastAsia="Times New Roman" w:cs="Times New Roman"/>
          <w:color w:val="FF0000"/>
          <w:szCs w:val="24"/>
        </w:rPr>
        <w:t>(ΑΛΛΑΓΗ ΣΕΛΙΔΑΣ)</w:t>
      </w:r>
    </w:p>
    <w:p w14:paraId="74465C19"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Π</w:t>
      </w:r>
      <w:r>
        <w:rPr>
          <w:rFonts w:eastAsia="Times New Roman" w:cs="Times New Roman"/>
          <w:b/>
          <w:szCs w:val="24"/>
        </w:rPr>
        <w:t xml:space="preserve">ΡΟΕΔΡΕΥΩΝ (Νικήτας Κακλαμάνης): </w:t>
      </w:r>
      <w:r>
        <w:rPr>
          <w:rFonts w:eastAsia="Times New Roman" w:cs="Times New Roman"/>
          <w:szCs w:val="24"/>
        </w:rPr>
        <w:t xml:space="preserve">Πληροφορούμαι ότι κατετέθησαν, δεν έχουν έρθει στο Προεδρείο, άλλες δύο υπουργικές τροπολογίες. Μόλις έρθουν θα σας τις διανείμω. </w:t>
      </w:r>
    </w:p>
    <w:p w14:paraId="74465C1A"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Ξεκινάμε με την εισηγήτρια του ΣΥΡΙΖΑ κ. Αικατερίνη </w:t>
      </w:r>
      <w:proofErr w:type="spellStart"/>
      <w:r>
        <w:rPr>
          <w:rFonts w:eastAsia="Times New Roman" w:cs="Times New Roman"/>
          <w:szCs w:val="24"/>
        </w:rPr>
        <w:t>Ιγγλέζη</w:t>
      </w:r>
      <w:proofErr w:type="spellEnd"/>
      <w:r>
        <w:rPr>
          <w:rFonts w:eastAsia="Times New Roman" w:cs="Times New Roman"/>
          <w:szCs w:val="24"/>
        </w:rPr>
        <w:t xml:space="preserve">. </w:t>
      </w:r>
    </w:p>
    <w:p w14:paraId="74465C1B"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 xml:space="preserve">ΑΙΚΑΤΕΡΙΝΗ ΙΓΓΛΕΖΗ: </w:t>
      </w:r>
      <w:r>
        <w:rPr>
          <w:rFonts w:eastAsia="Times New Roman" w:cs="Times New Roman"/>
          <w:szCs w:val="24"/>
        </w:rPr>
        <w:t xml:space="preserve">Ευχαριστώ, κύριε Πρόεδρε. </w:t>
      </w:r>
    </w:p>
    <w:p w14:paraId="74465C1C"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w:t>
      </w:r>
      <w:r>
        <w:rPr>
          <w:rFonts w:eastAsia="Times New Roman" w:cs="Times New Roman"/>
          <w:szCs w:val="24"/>
        </w:rPr>
        <w:t xml:space="preserve">ι συνάδελφοι, καλημέρα. Συζητάμε σήμερα ένα νομοσχέδιο που έρχεται να αναβαθμίσει ουσιαστικά την πολιτική και τις δράσεις της χώρας για την προστασία του φυσικού περιβάλλοντος. </w:t>
      </w:r>
    </w:p>
    <w:p w14:paraId="74465C1D" w14:textId="77777777" w:rsidR="00F20DF6" w:rsidRDefault="00F443B4">
      <w:pPr>
        <w:spacing w:line="600" w:lineRule="auto"/>
        <w:ind w:firstLine="720"/>
        <w:jc w:val="both"/>
        <w:rPr>
          <w:rFonts w:eastAsia="Times New Roman"/>
          <w:szCs w:val="24"/>
        </w:rPr>
      </w:pPr>
      <w:r>
        <w:rPr>
          <w:rFonts w:eastAsia="Times New Roman"/>
          <w:szCs w:val="24"/>
        </w:rPr>
        <w:t>Είναι ένα νομοσχέδιο επικεντρωμένο στους Φορείς Διαχείρισης Προστατευόμενων Πε</w:t>
      </w:r>
      <w:r>
        <w:rPr>
          <w:rFonts w:eastAsia="Times New Roman"/>
          <w:szCs w:val="24"/>
        </w:rPr>
        <w:t>ριοχών, που αναδεικνύει τη σπουδαιότητα του θεσμού, αλλά και μια διαφορετική φιλοσοφία στην παραγωγή περιβαλλοντικής πολιτικής, μια φιλοσοφία η οποία εδράζεται στις αρχές της Αριστεράς και της οικολογίας, που θέτει στο προσκήνιο τη σχέση της κοινωνίας με τ</w:t>
      </w:r>
      <w:r>
        <w:rPr>
          <w:rFonts w:eastAsia="Times New Roman"/>
          <w:szCs w:val="24"/>
        </w:rPr>
        <w:t xml:space="preserve">ο φυσικό περιβάλλον.  </w:t>
      </w:r>
    </w:p>
    <w:p w14:paraId="74465C1E" w14:textId="77777777" w:rsidR="00F20DF6" w:rsidRDefault="00F443B4">
      <w:pPr>
        <w:spacing w:line="600" w:lineRule="auto"/>
        <w:ind w:firstLine="720"/>
        <w:jc w:val="both"/>
        <w:rPr>
          <w:rFonts w:eastAsia="Times New Roman"/>
          <w:szCs w:val="24"/>
        </w:rPr>
      </w:pPr>
      <w:r>
        <w:rPr>
          <w:rFonts w:eastAsia="Times New Roman"/>
          <w:szCs w:val="24"/>
        </w:rPr>
        <w:t xml:space="preserve">Με το παρόν σχέδιο νόμου, το σύνολο των περιοχών </w:t>
      </w:r>
      <w:r>
        <w:rPr>
          <w:rFonts w:eastAsia="Times New Roman"/>
          <w:szCs w:val="24"/>
        </w:rPr>
        <w:t>«</w:t>
      </w:r>
      <w:r>
        <w:rPr>
          <w:rFonts w:eastAsia="Times New Roman"/>
          <w:szCs w:val="24"/>
          <w:lang w:val="en-US"/>
        </w:rPr>
        <w:t>NATURA</w:t>
      </w:r>
      <w:r>
        <w:rPr>
          <w:rFonts w:eastAsia="Times New Roman"/>
          <w:szCs w:val="24"/>
        </w:rPr>
        <w:t>»</w:t>
      </w:r>
      <w:r>
        <w:rPr>
          <w:rFonts w:eastAsia="Times New Roman"/>
          <w:szCs w:val="24"/>
        </w:rPr>
        <w:t>, θαλάσσιων και χερσαίων, θα καλυφθεί από φορέα δια</w:t>
      </w:r>
      <w:r>
        <w:rPr>
          <w:rFonts w:eastAsia="Times New Roman"/>
          <w:szCs w:val="24"/>
        </w:rPr>
        <w:lastRenderedPageBreak/>
        <w:t>χείρισης, σε αντίθεση με την περιηγούμενη κατάσταση όπου καλύπτονταν μόνο ογδόντα εννιά περιοχές, δηλαδή το 27% των περιοχών. Οι παλιοί φορείς διαχείρισης θα επεκτείνουν τα όρια προστασίας του φτάνοντας το</w:t>
      </w:r>
      <w:r>
        <w:rPr>
          <w:rFonts w:eastAsia="Times New Roman"/>
          <w:szCs w:val="24"/>
        </w:rPr>
        <w:t xml:space="preserve"> 65%, περίπου, της χώρας και οι οκτώ νέοι φορείς που συγκροτούνται, θα καλύψουν το υπόλοιπο 34%. </w:t>
      </w:r>
    </w:p>
    <w:p w14:paraId="74465C1F" w14:textId="77777777" w:rsidR="00F20DF6" w:rsidRDefault="00F443B4">
      <w:pPr>
        <w:spacing w:line="600" w:lineRule="auto"/>
        <w:ind w:firstLine="720"/>
        <w:jc w:val="both"/>
        <w:rPr>
          <w:rFonts w:eastAsia="Times New Roman"/>
          <w:szCs w:val="24"/>
        </w:rPr>
      </w:pPr>
      <w:r>
        <w:rPr>
          <w:rFonts w:eastAsia="Times New Roman"/>
          <w:szCs w:val="24"/>
        </w:rPr>
        <w:t xml:space="preserve">Με τις προβλέψεις, λοιπόν, του νομοσχεδίου εντάσσεται σε καθεστώς προστασίας το σύνολο των περιοχών. </w:t>
      </w:r>
    </w:p>
    <w:p w14:paraId="74465C20" w14:textId="77777777" w:rsidR="00F20DF6" w:rsidRDefault="00F443B4">
      <w:pPr>
        <w:spacing w:line="600" w:lineRule="auto"/>
        <w:ind w:firstLine="720"/>
        <w:jc w:val="both"/>
        <w:rPr>
          <w:rFonts w:eastAsia="Times New Roman"/>
          <w:szCs w:val="24"/>
        </w:rPr>
      </w:pPr>
      <w:r>
        <w:rPr>
          <w:rFonts w:eastAsia="Times New Roman"/>
          <w:szCs w:val="24"/>
        </w:rPr>
        <w:t>Το νομοσχέδιο αυτό, όμως, αποτελεί σημαντική τομή, που ο</w:t>
      </w:r>
      <w:r>
        <w:rPr>
          <w:rFonts w:eastAsia="Times New Roman"/>
          <w:szCs w:val="24"/>
        </w:rPr>
        <w:t>ι συνάδελφοι της Αντιπολίτευσης δεν θέλουν να αποδεχθούν. Θα αναφερθώ σε δύο άξονες που θεωρώ -και αναδείχθηκε και από τη συζήτηση στην Επιτροπή Παραγωγής και Εμπορίου- ότι αποτελούν ουσιαστικέ</w:t>
      </w:r>
      <w:r>
        <w:rPr>
          <w:rFonts w:eastAsia="Times New Roman"/>
          <w:szCs w:val="24"/>
        </w:rPr>
        <w:t>ς</w:t>
      </w:r>
      <w:r>
        <w:rPr>
          <w:rFonts w:eastAsia="Times New Roman"/>
          <w:szCs w:val="24"/>
        </w:rPr>
        <w:t xml:space="preserve"> τομές. </w:t>
      </w:r>
    </w:p>
    <w:p w14:paraId="74465C21" w14:textId="77777777" w:rsidR="00F20DF6" w:rsidRDefault="00F443B4">
      <w:pPr>
        <w:spacing w:line="600" w:lineRule="auto"/>
        <w:ind w:firstLine="720"/>
        <w:jc w:val="both"/>
        <w:rPr>
          <w:rFonts w:eastAsia="Times New Roman"/>
          <w:szCs w:val="24"/>
        </w:rPr>
      </w:pPr>
      <w:r>
        <w:rPr>
          <w:rFonts w:eastAsia="Times New Roman"/>
          <w:szCs w:val="24"/>
        </w:rPr>
        <w:lastRenderedPageBreak/>
        <w:t>Πρώτον, οι φορείς διαχείρισης εγκαθιδρύονται ως το κυ</w:t>
      </w:r>
      <w:r>
        <w:rPr>
          <w:rFonts w:eastAsia="Times New Roman"/>
          <w:szCs w:val="24"/>
        </w:rPr>
        <w:t>ρίαρχο σχήμα διοίκησης και διαχείρισης των προστατευόμενων περιοχών, κάτι για το οποίο συνάδελφοι της Αντιπολίτευσης, είχατε δουλέψει ώστε να αποφευχθεί. Εξασφαλίζονται, για πρώτη φορά, κονδύλια από τον τακτικό προϋπολογισμό για τη στήριξη του Εθνικού Συστ</w:t>
      </w:r>
      <w:r>
        <w:rPr>
          <w:rFonts w:eastAsia="Times New Roman"/>
          <w:szCs w:val="24"/>
        </w:rPr>
        <w:t xml:space="preserve">ήματος Προστατευόμενων Περιοχών.  </w:t>
      </w:r>
    </w:p>
    <w:p w14:paraId="74465C22" w14:textId="77777777" w:rsidR="00F20DF6" w:rsidRDefault="00F443B4">
      <w:pPr>
        <w:spacing w:line="600" w:lineRule="auto"/>
        <w:ind w:firstLine="720"/>
        <w:jc w:val="both"/>
        <w:rPr>
          <w:rFonts w:eastAsia="Times New Roman"/>
          <w:szCs w:val="24"/>
        </w:rPr>
      </w:pPr>
      <w:r>
        <w:rPr>
          <w:rFonts w:eastAsia="Times New Roman"/>
          <w:szCs w:val="24"/>
        </w:rPr>
        <w:t xml:space="preserve">Με αυτές τις δύο τομές, συν το γεγονός το σύνολο των περιοχών </w:t>
      </w:r>
      <w:r>
        <w:rPr>
          <w:rFonts w:eastAsia="Times New Roman"/>
          <w:szCs w:val="24"/>
        </w:rPr>
        <w:t>«</w:t>
      </w:r>
      <w:r>
        <w:rPr>
          <w:rFonts w:eastAsia="Times New Roman"/>
          <w:szCs w:val="24"/>
          <w:lang w:val="en-US"/>
        </w:rPr>
        <w:t>NATURA</w:t>
      </w:r>
      <w:r>
        <w:rPr>
          <w:rFonts w:eastAsia="Times New Roman"/>
          <w:szCs w:val="24"/>
        </w:rPr>
        <w:t>»</w:t>
      </w:r>
      <w:r>
        <w:rPr>
          <w:rFonts w:eastAsia="Times New Roman"/>
          <w:szCs w:val="24"/>
        </w:rPr>
        <w:t xml:space="preserve"> θα εμπίπτουν στην αρμοδιότητα ενός φορέα διαχείρισης, θεωρώ, κύριοι συνάδελφοι, ότι σήμερα συζητάμε για ένα νομοθέτημα εξαιρετικής σημασίας για την πρ</w:t>
      </w:r>
      <w:r>
        <w:rPr>
          <w:rFonts w:eastAsia="Times New Roman"/>
          <w:szCs w:val="24"/>
        </w:rPr>
        <w:t xml:space="preserve">οστασία και διαχείριση του φυσικού μας πλούτου, ένα νομοθέτημα που αναβαθμίζει την περιβαλλοντική διακυβέρνηση της χώρας. </w:t>
      </w:r>
    </w:p>
    <w:p w14:paraId="74465C23" w14:textId="77777777" w:rsidR="00F20DF6" w:rsidRDefault="00F443B4">
      <w:pPr>
        <w:spacing w:line="600" w:lineRule="auto"/>
        <w:ind w:firstLine="720"/>
        <w:jc w:val="both"/>
        <w:rPr>
          <w:rFonts w:eastAsia="Times New Roman"/>
          <w:szCs w:val="24"/>
        </w:rPr>
      </w:pPr>
      <w:r>
        <w:rPr>
          <w:rFonts w:eastAsia="Times New Roman"/>
          <w:szCs w:val="24"/>
        </w:rPr>
        <w:lastRenderedPageBreak/>
        <w:t>Οι Φορείς Διαχείρισης των Προστατευόμενων Περιοχών θεσμοθετήθηκαν στη χώρα μας το 2002, με τον ν.3044, ως συνέχεια του ν.2742/1999, υ</w:t>
      </w:r>
      <w:r>
        <w:rPr>
          <w:rFonts w:eastAsia="Times New Roman"/>
          <w:szCs w:val="24"/>
        </w:rPr>
        <w:t>πό την πίεση της Ευρωπαϊκής Ένωσης και την απειλή προστίμων. Δημιουργήθηκαν, λοιπόν, τότε είκοσι οκτώ φορείς διαχείρισης, στα όρια ευθύνης των οποίων εντάχθηκαν οι σπουδαιότερες προστατευόμενες περιοχές της χώρας. Ο στόχος αυτής της δομής ήταν η κάλυψη της</w:t>
      </w:r>
      <w:r>
        <w:rPr>
          <w:rFonts w:eastAsia="Times New Roman"/>
          <w:szCs w:val="24"/>
        </w:rPr>
        <w:t xml:space="preserve"> ανάγκης δημιουργίας περιβαλλοντικών και οικολογικών δικτύων τοπικής εμβέλειας, που θα διαδραμάτιζαν στρατηγικό ρόλο σχετικά με τη </w:t>
      </w:r>
      <w:proofErr w:type="spellStart"/>
      <w:r>
        <w:rPr>
          <w:rFonts w:eastAsia="Times New Roman"/>
          <w:szCs w:val="24"/>
        </w:rPr>
        <w:t>στοχοθεσία</w:t>
      </w:r>
      <w:proofErr w:type="spellEnd"/>
      <w:r>
        <w:rPr>
          <w:rFonts w:eastAsia="Times New Roman"/>
          <w:szCs w:val="24"/>
        </w:rPr>
        <w:t>, την οργάνωση των σχημάτων χρηματοδότησης και τη διεκπεραίωση της περιβαλλοντικής διαχείρισης, μέσα από διαδικασίε</w:t>
      </w:r>
      <w:r>
        <w:rPr>
          <w:rFonts w:eastAsia="Times New Roman"/>
          <w:szCs w:val="24"/>
        </w:rPr>
        <w:t xml:space="preserve">ς διαμόρφωσης συναίνεσης. </w:t>
      </w:r>
    </w:p>
    <w:p w14:paraId="74465C24" w14:textId="77777777" w:rsidR="00F20DF6" w:rsidRDefault="00F443B4">
      <w:pPr>
        <w:spacing w:line="600" w:lineRule="auto"/>
        <w:ind w:firstLine="720"/>
        <w:jc w:val="both"/>
        <w:rPr>
          <w:rFonts w:eastAsia="Times New Roman"/>
          <w:szCs w:val="24"/>
        </w:rPr>
      </w:pPr>
      <w:r>
        <w:rPr>
          <w:rFonts w:eastAsia="Times New Roman"/>
          <w:szCs w:val="24"/>
        </w:rPr>
        <w:lastRenderedPageBreak/>
        <w:t>Διαβλέποντας αυτόν τον προοδευτικό ρόλο που θα μπορούσαν να κατέχουν οι φορείς διαχείρισης, οι κυβερνήσεις ΠΑΣΟΚ και Νέας Δημοκρατίας οδήγησαν το όλο εγχείρημα στον μαρασμό και στην απαξίωση. Η προστασία του περιβάλλοντος, βλέπετ</w:t>
      </w:r>
      <w:r>
        <w:rPr>
          <w:rFonts w:eastAsia="Times New Roman"/>
          <w:szCs w:val="24"/>
        </w:rPr>
        <w:t xml:space="preserve">ε, δεν προσφέρεται για μίζες. </w:t>
      </w:r>
    </w:p>
    <w:p w14:paraId="74465C25" w14:textId="77777777" w:rsidR="00F20DF6" w:rsidRDefault="00F443B4">
      <w:pPr>
        <w:spacing w:line="600" w:lineRule="auto"/>
        <w:ind w:firstLine="720"/>
        <w:jc w:val="both"/>
        <w:rPr>
          <w:rFonts w:eastAsia="Times New Roman"/>
          <w:szCs w:val="24"/>
        </w:rPr>
      </w:pPr>
      <w:r>
        <w:rPr>
          <w:rFonts w:eastAsia="Times New Roman"/>
          <w:szCs w:val="24"/>
        </w:rPr>
        <w:t>Η προσπάθεια για την καθιέρωση της οργάνωσης του Συστήματος Προστατευόμενων Περιοχών δυναμιτίζεται διαχρονικά. Και αυτό, γιατί οι πολιτικές των προηγούμενων κυβερνήσεων για τη φύση και τη βιοποικιλότητα ήταν, επιεικέστατα, ελ</w:t>
      </w:r>
      <w:r>
        <w:rPr>
          <w:rFonts w:eastAsia="Times New Roman"/>
          <w:szCs w:val="24"/>
        </w:rPr>
        <w:t xml:space="preserve">λιπείς -καταστροφικές ήταν, αλλά λέμε τώρα- και η διαχείριση των προστατευόμενων περιοχών της χώρας αντιμετωπίστηκε αποσπασματικά. </w:t>
      </w:r>
    </w:p>
    <w:p w14:paraId="74465C26" w14:textId="77777777" w:rsidR="00F20DF6" w:rsidRDefault="00F443B4">
      <w:pPr>
        <w:spacing w:line="600" w:lineRule="auto"/>
        <w:ind w:firstLine="720"/>
        <w:jc w:val="both"/>
        <w:rPr>
          <w:rFonts w:eastAsia="Times New Roman"/>
          <w:szCs w:val="24"/>
        </w:rPr>
      </w:pPr>
      <w:r>
        <w:rPr>
          <w:rFonts w:eastAsia="Times New Roman"/>
          <w:szCs w:val="24"/>
        </w:rPr>
        <w:t xml:space="preserve">Η ανεπαρκής περιβαλλοντική πολιτική έχει συνέπειες που μπορούν να αποτιμηθούν και με νούμερα, κύριοι συνάδελφοι, τα οποία </w:t>
      </w:r>
      <w:r>
        <w:rPr>
          <w:rFonts w:eastAsia="Times New Roman"/>
          <w:szCs w:val="24"/>
        </w:rPr>
        <w:lastRenderedPageBreak/>
        <w:t>πρ</w:t>
      </w:r>
      <w:r>
        <w:rPr>
          <w:rFonts w:eastAsia="Times New Roman"/>
          <w:szCs w:val="24"/>
        </w:rPr>
        <w:t xml:space="preserve">οκύπτουν από τα πρόστιμα των δεκάδων εκατομμυρίων ευρώ για περιβαλλοντικές παραβάσεις της χώρας μας από την Ευρωπαϊκή Ένωση, νούμερα τα οποία προκύπτουν από τις απώλειες της προστιθέμενης αξίας των περιοχών </w:t>
      </w:r>
      <w:r>
        <w:rPr>
          <w:rFonts w:eastAsia="Times New Roman"/>
          <w:szCs w:val="24"/>
        </w:rPr>
        <w:t>«</w:t>
      </w:r>
      <w:r>
        <w:rPr>
          <w:rFonts w:eastAsia="Times New Roman"/>
          <w:szCs w:val="24"/>
          <w:lang w:val="en-US"/>
        </w:rPr>
        <w:t>NATURA</w:t>
      </w:r>
      <w:r>
        <w:rPr>
          <w:rFonts w:eastAsia="Times New Roman"/>
          <w:szCs w:val="24"/>
        </w:rPr>
        <w:t>»</w:t>
      </w:r>
      <w:r>
        <w:rPr>
          <w:rFonts w:eastAsia="Times New Roman"/>
          <w:szCs w:val="24"/>
        </w:rPr>
        <w:t xml:space="preserve"> στην εθνική οικονομία. Μπορεί οι απώλειε</w:t>
      </w:r>
      <w:r>
        <w:rPr>
          <w:rFonts w:eastAsia="Times New Roman"/>
          <w:szCs w:val="24"/>
        </w:rPr>
        <w:t xml:space="preserve">ς από τη μη προστασία του περιβάλλοντος να μην είναι του μεγέθους της υπόθεσης των φαρμάκων, αλλά και αυτή μας στοίχισε πολύ. </w:t>
      </w:r>
    </w:p>
    <w:p w14:paraId="74465C27" w14:textId="77777777" w:rsidR="00F20DF6" w:rsidRDefault="00F443B4">
      <w:pPr>
        <w:spacing w:line="600" w:lineRule="auto"/>
        <w:ind w:firstLine="720"/>
        <w:jc w:val="both"/>
        <w:rPr>
          <w:rFonts w:eastAsia="Times New Roman"/>
          <w:szCs w:val="24"/>
        </w:rPr>
      </w:pPr>
      <w:r>
        <w:rPr>
          <w:rFonts w:eastAsia="Times New Roman"/>
          <w:szCs w:val="24"/>
        </w:rPr>
        <w:t>Το γεγονός ότι η λειτουργία των φορέων διαχείρισης βρισκόταν όλα αυτά τα χρόνια σε μία διαρκή κατάσταση εκκίνησης και επανεκκίνησ</w:t>
      </w:r>
      <w:r>
        <w:rPr>
          <w:rFonts w:eastAsia="Times New Roman"/>
          <w:szCs w:val="24"/>
        </w:rPr>
        <w:t xml:space="preserve">ης, καθώς και το ότι η χρηματοδότησή τους είχε εναποτεθεί αποκλειστικά στα ευρωπαϊκά προγράμματα, αποδεικνύει το πόσο σοβαρά αξιολογήσατε την περιβαλλοντική προστασία και των αναπτυξιακό της ρόλο, για τον οποίο σήμερα κόπτεσθε.  </w:t>
      </w:r>
    </w:p>
    <w:p w14:paraId="74465C28" w14:textId="77777777" w:rsidR="00F20DF6" w:rsidRDefault="00F443B4">
      <w:pPr>
        <w:spacing w:line="600" w:lineRule="auto"/>
        <w:ind w:firstLine="720"/>
        <w:jc w:val="both"/>
        <w:rPr>
          <w:rFonts w:eastAsia="Times New Roman"/>
          <w:szCs w:val="24"/>
        </w:rPr>
      </w:pPr>
      <w:r>
        <w:rPr>
          <w:rFonts w:eastAsia="Times New Roman"/>
          <w:szCs w:val="24"/>
        </w:rPr>
        <w:lastRenderedPageBreak/>
        <w:t>Μάλιστα, το 2013, με τον ν</w:t>
      </w:r>
      <w:r>
        <w:rPr>
          <w:rFonts w:eastAsia="Times New Roman"/>
          <w:szCs w:val="24"/>
        </w:rPr>
        <w:t xml:space="preserve">.4109, η κυβέρνηση Σαμαρά-Βενιζέλου είχε επιλέξει να συρρικνώσει και ουσιαστικά να καταργήσει τους φορείς, τη δράση τους, αλλά και τους εργαζόμενους σε αυτούς.        </w:t>
      </w:r>
    </w:p>
    <w:p w14:paraId="74465C29"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Συνάδελφοι της Αντιπολίτευσης, επιμείνατε και στις συνεδριάσεις της Επιτροπής Παραγωγής </w:t>
      </w:r>
      <w:r>
        <w:rPr>
          <w:rFonts w:eastAsia="Times New Roman" w:cs="Times New Roman"/>
          <w:szCs w:val="24"/>
        </w:rPr>
        <w:t xml:space="preserve">και Εμπορίου ότι οι φορείς διαχείρισης έρχονται να προστεθούν σε ένα ήδη </w:t>
      </w:r>
      <w:proofErr w:type="spellStart"/>
      <w:r>
        <w:rPr>
          <w:rFonts w:eastAsia="Times New Roman" w:cs="Times New Roman"/>
          <w:szCs w:val="24"/>
        </w:rPr>
        <w:t>παθογενές</w:t>
      </w:r>
      <w:proofErr w:type="spellEnd"/>
      <w:r>
        <w:rPr>
          <w:rFonts w:eastAsia="Times New Roman" w:cs="Times New Roman"/>
          <w:szCs w:val="24"/>
        </w:rPr>
        <w:t xml:space="preserve"> σύστημα. Επαναφέρατε εν ολίγοις τα επιχειρήματα που είχατε το 2013, όταν καταργήσατε με νόμο φορείς του </w:t>
      </w:r>
      <w:r>
        <w:rPr>
          <w:rFonts w:eastAsia="Times New Roman" w:cs="Times New Roman"/>
          <w:szCs w:val="24"/>
        </w:rPr>
        <w:t>δ</w:t>
      </w:r>
      <w:r>
        <w:rPr>
          <w:rFonts w:eastAsia="Times New Roman" w:cs="Times New Roman"/>
          <w:szCs w:val="24"/>
        </w:rPr>
        <w:t>ημοσίου για διογκωμένο τάχα μου κράτος, απαρχαιωμένες δομές, γραφειο</w:t>
      </w:r>
      <w:r>
        <w:rPr>
          <w:rFonts w:eastAsia="Times New Roman" w:cs="Times New Roman"/>
          <w:szCs w:val="24"/>
        </w:rPr>
        <w:t>κρατία, σπατάλη δημοσίου χρήματος, αναποτελεσματικότητα κ.λπ..</w:t>
      </w:r>
    </w:p>
    <w:p w14:paraId="74465C2A"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Συνάδελφοι, η επιλογή των φορέων διαχείρισης ως το βασικό σχήμα διοίκησης και διαχείρισης των προστατευόμενων περιοχών, αλλά και η στήριξή τους από τον κρατικό προϋπολογισμό, είναι και </w:t>
      </w:r>
      <w:r>
        <w:rPr>
          <w:rFonts w:eastAsia="Times New Roman" w:cs="Times New Roman"/>
          <w:szCs w:val="24"/>
        </w:rPr>
        <w:lastRenderedPageBreak/>
        <w:t>η ουσιασ</w:t>
      </w:r>
      <w:r>
        <w:rPr>
          <w:rFonts w:eastAsia="Times New Roman" w:cs="Times New Roman"/>
          <w:szCs w:val="24"/>
        </w:rPr>
        <w:t xml:space="preserve">τική πολιτική μας διαφοροποίηση. Δεν ακολουθήσαμε τις δικές σας νεοφιλελεύθερες επιλογές για το περιβάλλον, δεν ακολουθούμε τις ψευδαισθήσεις για την δήθεν πράσινη ανάπτυξη. </w:t>
      </w:r>
    </w:p>
    <w:p w14:paraId="74465C2B"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Αφουγκραστήκαμε την κοινωνία, τους επιστήμονες του χώρου, αλλά και τη διαχρονική μας θέση και τη βαθιά μας πεποίθηση για τη διαμόρφωση της πολιτικής -και ειδικότερα της περιβαλλοντικής πολιτικής- με διαδικασίες από τα κάτω προς τα πάνω. Για τη δική μας πολ</w:t>
      </w:r>
      <w:r>
        <w:rPr>
          <w:rFonts w:eastAsia="Times New Roman" w:cs="Times New Roman"/>
          <w:szCs w:val="24"/>
        </w:rPr>
        <w:t xml:space="preserve">ιτική θεώρηση η κάθε μορφής συνεργατικής διαχείρισης των φυσικών πόρων αποτελεί μια καθ’ εαυτή πολιτική διαδικασία και η δομή του φορέα διαχείρισης αποτελεί το χώρο εκείνο της </w:t>
      </w:r>
      <w:proofErr w:type="spellStart"/>
      <w:r>
        <w:rPr>
          <w:rFonts w:eastAsia="Times New Roman" w:cs="Times New Roman"/>
          <w:szCs w:val="24"/>
        </w:rPr>
        <w:t>πολυεπίπεδης</w:t>
      </w:r>
      <w:proofErr w:type="spellEnd"/>
      <w:r>
        <w:rPr>
          <w:rFonts w:eastAsia="Times New Roman" w:cs="Times New Roman"/>
          <w:szCs w:val="24"/>
        </w:rPr>
        <w:t xml:space="preserve"> εκπροσώπησης, όπου δημιουργούνται οι συνθήκες έντιμης και επίμονης </w:t>
      </w:r>
      <w:r>
        <w:rPr>
          <w:rFonts w:eastAsia="Times New Roman" w:cs="Times New Roman"/>
          <w:szCs w:val="24"/>
        </w:rPr>
        <w:t xml:space="preserve">διαπραγμάτευσης σε τοπικό επίπεδο. </w:t>
      </w:r>
    </w:p>
    <w:p w14:paraId="74465C2C"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lastRenderedPageBreak/>
        <w:t>Και έχει αποδειχτεί, συνάδελφοι, ότι ο μόνος, αποτελεσματικός μηχανισμός περιβαλλοντικής διαχείρισης είναι η ομοφωνία. Με αυτόν τον τρόπο διασφαλίζεται η αποτελεσματικότητα των παρεμβάσεων και κατοχυρώνεται ο ρόλος των φ</w:t>
      </w:r>
      <w:r>
        <w:rPr>
          <w:rFonts w:eastAsia="Times New Roman" w:cs="Times New Roman"/>
          <w:szCs w:val="24"/>
        </w:rPr>
        <w:t xml:space="preserve">ορέων. </w:t>
      </w:r>
    </w:p>
    <w:p w14:paraId="74465C2D"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Οι φορείς διαχείρισης αποτελούν ένα ακόμη εργαλείο διαβούλευσης των περιβαλλοντικών επίδικων της κάθε τοπικής κοινωνίας και υλοποίησης συνεργατικής διαχείρισης των φυσικών πόρων. Είναι το εργαλείο εκείνο που συμβάλλει καθοριστικά στην εμπέδωση της </w:t>
      </w:r>
      <w:r>
        <w:rPr>
          <w:rFonts w:eastAsia="Times New Roman" w:cs="Times New Roman"/>
          <w:szCs w:val="24"/>
        </w:rPr>
        <w:t>αντίληψης σε κάθε τόπο, ότι το περιβάλλον και η προστασία ή και οι τρόποι διαχείρισής του, δεν αποτελούν τροχοπέδη για την ανάπτυξη, αλλά αναγκαία συνθήκη.</w:t>
      </w:r>
    </w:p>
    <w:p w14:paraId="74465C2E"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Οι φορείς διαχείρισης συντελούν σε ένα πρώτο επίπεδο στη διαμόρφωση των αναπτυξιακών κατευθύνσεων τη</w:t>
      </w:r>
      <w:r>
        <w:rPr>
          <w:rFonts w:eastAsia="Times New Roman" w:cs="Times New Roman"/>
          <w:szCs w:val="24"/>
        </w:rPr>
        <w:t xml:space="preserve">ς κάθε περιοχής, </w:t>
      </w:r>
      <w:r>
        <w:rPr>
          <w:rFonts w:eastAsia="Times New Roman" w:cs="Times New Roman"/>
          <w:szCs w:val="24"/>
        </w:rPr>
        <w:lastRenderedPageBreak/>
        <w:t xml:space="preserve">μια ανάπτυξη, όμως, με τα χαρακτηριστικά της δικαιοσύνης, της δημοκρατίας και της </w:t>
      </w:r>
      <w:proofErr w:type="spellStart"/>
      <w:r>
        <w:rPr>
          <w:rFonts w:eastAsia="Times New Roman" w:cs="Times New Roman"/>
          <w:szCs w:val="24"/>
        </w:rPr>
        <w:t>αειφορίας</w:t>
      </w:r>
      <w:proofErr w:type="spellEnd"/>
      <w:r>
        <w:rPr>
          <w:rFonts w:eastAsia="Times New Roman" w:cs="Times New Roman"/>
          <w:szCs w:val="24"/>
        </w:rPr>
        <w:t>, μια ανάπτυξη που εξυπηρετεί πραγματικά τις κοινωνικές ανάγκες για ποιότητα ζωής, ασφαλές περιβάλλον διαβίωσης, εργασία και πόρους για την ανάπτυξη</w:t>
      </w:r>
      <w:r>
        <w:rPr>
          <w:rFonts w:eastAsia="Times New Roman" w:cs="Times New Roman"/>
          <w:szCs w:val="24"/>
        </w:rPr>
        <w:t xml:space="preserve"> των μελλοντικών γενεών. </w:t>
      </w:r>
    </w:p>
    <w:p w14:paraId="74465C2F"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Εδώ κρύβεται και η σπουδαιότητα του σημερινού νομοσχεδίου. Τίθεται σε στερεή και προοδευτική βάση η περιβαλλοντική διακυβέρνηση της χώρας, ενώ παράλληλα ενισχύεται έμπρακτα η συνταγματική υποχρέωση της πολιτείας για την προστασία </w:t>
      </w:r>
      <w:r>
        <w:rPr>
          <w:rFonts w:eastAsia="Times New Roman" w:cs="Times New Roman"/>
          <w:szCs w:val="24"/>
        </w:rPr>
        <w:t xml:space="preserve">και διαχείριση του φυσικού περιβάλλοντος. </w:t>
      </w:r>
    </w:p>
    <w:p w14:paraId="74465C30"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Μάλιστα, είναι ένα νομοσχέδιο το οποίο έρχεται να προστεθεί σε μια σειρά κυβερνητικών αποφάσεων για το περιβάλλον που συγκροτούν μια περιβαλλοντική πολιτική, που προσπαθεί όχι μόνο να </w:t>
      </w:r>
      <w:r>
        <w:rPr>
          <w:rFonts w:eastAsia="Times New Roman" w:cs="Times New Roman"/>
          <w:szCs w:val="24"/>
        </w:rPr>
        <w:lastRenderedPageBreak/>
        <w:t>αντιστρέψει τις δυσμενείς συν</w:t>
      </w:r>
      <w:r>
        <w:rPr>
          <w:rFonts w:eastAsia="Times New Roman" w:cs="Times New Roman"/>
          <w:szCs w:val="24"/>
        </w:rPr>
        <w:t xml:space="preserve">έπειες της πολιτικής των προηγούμενων χρόνων, αλλά αποδεικνύει ότι είναι σύγχρονη με το βλέμμα στραμμένο στο μέλλον. </w:t>
      </w:r>
    </w:p>
    <w:p w14:paraId="74465C31"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Ειδικότερα: </w:t>
      </w:r>
      <w:r>
        <w:rPr>
          <w:rFonts w:eastAsia="Times New Roman" w:cs="Times New Roman"/>
          <w:szCs w:val="24"/>
        </w:rPr>
        <w:t xml:space="preserve">Κυρώθηκαν οι δασικοί χάρτες για το 35% της επικράτειας και σύντομα θα υπάρξουν πολύ περισσότεροι. Και η διαδικασία προχωράει. </w:t>
      </w:r>
    </w:p>
    <w:p w14:paraId="74465C32"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Εκδόθηκε η ΚΥΑ για την αναθεώρηση του εθνικού καταλόγου των περιοχών του ευρωπαϊκού οικολογικού δικτύου «</w:t>
      </w:r>
      <w:r>
        <w:rPr>
          <w:rFonts w:eastAsia="Times New Roman" w:cs="Times New Roman"/>
          <w:szCs w:val="24"/>
          <w:lang w:val="en-US"/>
        </w:rPr>
        <w:t>NATURA</w:t>
      </w:r>
      <w:r>
        <w:rPr>
          <w:rFonts w:eastAsia="Times New Roman" w:cs="Times New Roman"/>
          <w:szCs w:val="24"/>
        </w:rPr>
        <w:t xml:space="preserve"> </w:t>
      </w:r>
      <w:r>
        <w:rPr>
          <w:rFonts w:eastAsia="Times New Roman" w:cs="Times New Roman"/>
          <w:szCs w:val="24"/>
        </w:rPr>
        <w:t xml:space="preserve">2000». Πλέον το δίκτυο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xml:space="preserve"> της χώρας για τις χερσαίες εκτάσεις φτάνει στο 27,9% και αυξάνεται στο 22,3% από το 6,12% για τις θαλάσσιες περ</w:t>
      </w:r>
      <w:r>
        <w:rPr>
          <w:rFonts w:eastAsia="Times New Roman" w:cs="Times New Roman"/>
          <w:szCs w:val="24"/>
        </w:rPr>
        <w:t xml:space="preserve">ιοχές. </w:t>
      </w:r>
    </w:p>
    <w:p w14:paraId="74465C33"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Βρίσκεται σε εξέλιξη η διαδικασία εκπόνησης των ειδικών περιβαλλοντικών μελετών των περιοχών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xml:space="preserve">. Πρόκειται για </w:t>
      </w:r>
      <w:r>
        <w:rPr>
          <w:rFonts w:eastAsia="Times New Roman" w:cs="Times New Roman"/>
          <w:szCs w:val="24"/>
        </w:rPr>
        <w:lastRenderedPageBreak/>
        <w:t>ένα έργο ύψους 17,5 εκατομμυρίων ευρώ και αποσκοπεί στο να ολοκληρωθούν οι ειδικές περιβαλλοντικές μελέτες και τα προεδρικά διατάγμ</w:t>
      </w:r>
      <w:r>
        <w:rPr>
          <w:rFonts w:eastAsia="Times New Roman" w:cs="Times New Roman"/>
          <w:szCs w:val="24"/>
        </w:rPr>
        <w:t xml:space="preserve">ατα που θα καθορίζουν και τις χρήσεις γης στις περιοχές, καθώς και τα σχέδια διαχείρισης για όλες τις περιοχές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xml:space="preserve">. </w:t>
      </w:r>
    </w:p>
    <w:p w14:paraId="74465C34"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Εγκρίθηκε για τη χώρα μας το Πρόγραμμα «</w:t>
      </w:r>
      <w:r>
        <w:rPr>
          <w:rFonts w:eastAsia="Times New Roman" w:cs="Times New Roman"/>
          <w:szCs w:val="24"/>
          <w:lang w:val="en-US"/>
        </w:rPr>
        <w:t>LIFE</w:t>
      </w:r>
      <w:r>
        <w:rPr>
          <w:rFonts w:eastAsia="Times New Roman" w:cs="Times New Roman"/>
          <w:szCs w:val="24"/>
        </w:rPr>
        <w:t xml:space="preserve"> </w:t>
      </w:r>
      <w:r>
        <w:rPr>
          <w:rFonts w:eastAsia="Times New Roman" w:cs="Times New Roman"/>
          <w:szCs w:val="24"/>
          <w:lang w:val="en-US"/>
        </w:rPr>
        <w:t>IP</w:t>
      </w:r>
      <w:r>
        <w:rPr>
          <w:rFonts w:eastAsia="Times New Roman" w:cs="Times New Roman"/>
          <w:szCs w:val="24"/>
        </w:rPr>
        <w:t xml:space="preserve"> 4 </w:t>
      </w:r>
      <w:r>
        <w:rPr>
          <w:rFonts w:eastAsia="Times New Roman" w:cs="Times New Roman"/>
          <w:szCs w:val="24"/>
          <w:lang w:val="en-US"/>
        </w:rPr>
        <w:t>NATURA</w:t>
      </w:r>
      <w:r>
        <w:rPr>
          <w:rFonts w:eastAsia="Times New Roman" w:cs="Times New Roman"/>
          <w:szCs w:val="24"/>
        </w:rPr>
        <w:t>» διάρκειας οχτώ ετών. Πρόκειται για το πρώτο ολοκληρωμένο πρόγραμμα για την Ε</w:t>
      </w:r>
      <w:r>
        <w:rPr>
          <w:rFonts w:eastAsia="Times New Roman" w:cs="Times New Roman"/>
          <w:szCs w:val="24"/>
        </w:rPr>
        <w:t>λλάδα στον τομέα της φύσης και της βιοποικιλότητας. Έχει συνολικό προϋπολογισμό 17 εκατομμύρια. Στόχος του έργου είναι ο σχεδιασμός και η εφαρμογή μέτρων σύμφωνα με το πλαίσιο δράσεων προτεραιότητας για το δίκτυο «</w:t>
      </w:r>
      <w:r>
        <w:rPr>
          <w:rFonts w:eastAsia="Times New Roman" w:cs="Times New Roman"/>
          <w:szCs w:val="24"/>
          <w:lang w:val="en-US"/>
        </w:rPr>
        <w:t>NATURA</w:t>
      </w:r>
      <w:r>
        <w:rPr>
          <w:rFonts w:eastAsia="Times New Roman" w:cs="Times New Roman"/>
          <w:szCs w:val="24"/>
        </w:rPr>
        <w:t xml:space="preserve"> 2000».</w:t>
      </w:r>
    </w:p>
    <w:p w14:paraId="74465C35"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lastRenderedPageBreak/>
        <w:t>Όλα αυτά, σε συνδυασμό και μ</w:t>
      </w:r>
      <w:r>
        <w:rPr>
          <w:rFonts w:eastAsia="Times New Roman" w:cs="Times New Roman"/>
          <w:szCs w:val="24"/>
        </w:rPr>
        <w:t xml:space="preserve">ε την αλλαγή του οργανογράμματος του Υπουργείου Περιβάλλοντος και Ενέργειας και τη δημιουργία Διεύθυνσης Διαχείρισης Φυσικού Περιβάλλοντος και Βιοποικιλότητας, σκιαγραφούν μια συγκροτημένη περιβαλλοντική πολιτική σε αυτόν τον τομέα. </w:t>
      </w:r>
    </w:p>
    <w:p w14:paraId="74465C36"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Σε μια περίοδο δημοσιο</w:t>
      </w:r>
      <w:r>
        <w:rPr>
          <w:rFonts w:eastAsia="Times New Roman" w:cs="Times New Roman"/>
          <w:szCs w:val="24"/>
        </w:rPr>
        <w:t>νομικής στενότητας το ΥΠΠΕΝ ιεραρχεί την ελληνική φύση, την αναγνωρίζει ως πραγματικό πόρο και ως συγκριτικό πλεονέκτημα της χώρας και ενισχύει την προστασία και τη διαχείρισή της. Και αυτό, συνάδελφοι, είναι προϊόν πολιτικής βούλησης και πολιτικής θεώρηση</w:t>
      </w:r>
      <w:r>
        <w:rPr>
          <w:rFonts w:eastAsia="Times New Roman" w:cs="Times New Roman"/>
          <w:szCs w:val="24"/>
        </w:rPr>
        <w:t>ς, μιας θεώρησης όπου το φυσικό περιβάλλον αποτελεί πόρο για την κοινωνία και αναγκαία προϋπόθεση για τη δίκαιη ανάπτυξη.</w:t>
      </w:r>
    </w:p>
    <w:p w14:paraId="74465C37"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lastRenderedPageBreak/>
        <w:t>Στο σχέδιο νόμου αποσαφηνίζεται η χρηματοδότηση του συστήματος που είναι εξαιρετικά σημαντική για τη λειτουργία και τη βιωσιμότητα των</w:t>
      </w:r>
      <w:r>
        <w:rPr>
          <w:rFonts w:eastAsia="Times New Roman" w:cs="Times New Roman"/>
          <w:szCs w:val="24"/>
        </w:rPr>
        <w:t xml:space="preserve"> φορέων. Για το 2018 προβλέπεται να ανέλθει στα 4 εκατομμύρια από τον τακτικό προϋπολογισμό του ΥΠΠΕΝ, ενώ η μισθοδοσία θα καλυφθεί από το Πράσινο Ταμείο. Σταδιακά για τα δύο επόμενα έτη, 2019-2020, προβλέπεται να καλυφθεί μεγαλύτερο μέρος των λειτουργικών</w:t>
      </w:r>
      <w:r>
        <w:rPr>
          <w:rFonts w:eastAsia="Times New Roman" w:cs="Times New Roman"/>
          <w:szCs w:val="24"/>
        </w:rPr>
        <w:t xml:space="preserve"> δαπανών των φορέων από τον κρατικό προϋπολογισμό, με στόχο από το 2021 και μετά να ενταχθεί πλήρως και να επιχορηγείται από τον κρατικό προϋπολογισμό.</w:t>
      </w:r>
    </w:p>
    <w:p w14:paraId="74465C38"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Συνεπώς, συνάδελφοι, επιμένουμε σε μια δομή, διασφαλίζοντας παράλληλα τους καλύτερους δυνατούς όρους για</w:t>
      </w:r>
      <w:r>
        <w:rPr>
          <w:rFonts w:eastAsia="Times New Roman" w:cs="Times New Roman"/>
          <w:szCs w:val="24"/>
        </w:rPr>
        <w:t xml:space="preserve"> τη λειτουργία της. Γιατί εφόσον πιστεύουμε ότι οι φορείς διαχείρισης, με άξονα </w:t>
      </w:r>
      <w:r>
        <w:rPr>
          <w:rFonts w:eastAsia="Times New Roman" w:cs="Times New Roman"/>
          <w:szCs w:val="24"/>
        </w:rPr>
        <w:lastRenderedPageBreak/>
        <w:t xml:space="preserve">τον περιβαλλοντικό τους σκοπό, μπορούν να κατέχουν αναπτυξιακό ρόλο και να συμβάλλουν στην τοπική οικονομία, διασφαλίζουμε τους πόρους για τη λειτουργία τους. Δεν ανάγουμε την </w:t>
      </w:r>
      <w:r>
        <w:rPr>
          <w:rFonts w:eastAsia="Times New Roman" w:cs="Times New Roman"/>
          <w:szCs w:val="24"/>
        </w:rPr>
        <w:t xml:space="preserve">αγορά στον βασικό πυλώνα χρηματοδότησής τους, ούτε θέτουμε ως προϋπόθεση τη διασφάλιση της οικονομικής βιωσιμότητάς τους για την ύπαρξή τους. </w:t>
      </w:r>
    </w:p>
    <w:p w14:paraId="74465C39"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Πιστεύουμε ότι η πολιτεία οφείλει να μεριμνά για τη λειτουργία όλων ανεξαιρέτως των φορέων, έχουν ή δεν έχουν έσο</w:t>
      </w:r>
      <w:r>
        <w:rPr>
          <w:rFonts w:eastAsia="Times New Roman" w:cs="Times New Roman"/>
          <w:szCs w:val="24"/>
        </w:rPr>
        <w:t xml:space="preserve">δα. Και αυτό διασφαλίζουμε. Παράλληλα, όμως, δίνουμε στους φορείς και τη δυνατότητα έμμεσων χρηματοδοτήσεων από άλλους πόρους, όπως αναπτυξιακά προγράμματα, τοπικά σύμφωνα, εθελοντικές συμφωνίες και ό,τι άλλο. </w:t>
      </w:r>
    </w:p>
    <w:p w14:paraId="74465C3A"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lastRenderedPageBreak/>
        <w:t xml:space="preserve">Θα επαναλάβω, συνάδελφοι, ότι δεν μπορούν </w:t>
      </w:r>
      <w:r>
        <w:rPr>
          <w:rFonts w:eastAsia="Times New Roman" w:cs="Times New Roman"/>
          <w:szCs w:val="24"/>
        </w:rPr>
        <w:t xml:space="preserve">όλοι οι φορείς να έχουν την οικονομική ανταποδοτικότητα που έχουν, για παράδειγμα, φορείς όπως αυτός της Σαμαριάς, που είναι εξαιρετικά επισκέψιμος. Υπάρχουν φορείς, όμως, που οφείλουμε να τους συντηρήσουμε όχι μόνο για το αναπτυξιακό τους αποτύπωμα, αλλά </w:t>
      </w:r>
      <w:r>
        <w:rPr>
          <w:rFonts w:eastAsia="Times New Roman" w:cs="Times New Roman"/>
          <w:szCs w:val="24"/>
        </w:rPr>
        <w:t>κυρίως για την περιβαλλοντική και οικολογική τους σημασία. Και αυτή είναι ακόμα μία ειδοποιός διαφορά των πολιτικών μας.</w:t>
      </w:r>
    </w:p>
    <w:p w14:paraId="74465C3B"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Επίσης, με τις προβλέψεις αυτού του νομοσχεδίου αποτυπώνεται ο τρόπος με τον οποίο θα εξασφαλιστεί η εργασία στους φορείς. Οι φορείς, γ</w:t>
      </w:r>
      <w:r>
        <w:rPr>
          <w:rFonts w:eastAsia="Times New Roman" w:cs="Times New Roman"/>
          <w:szCs w:val="24"/>
        </w:rPr>
        <w:t xml:space="preserve">ια να λειτουργήσουν αποτελεσματικά, έχουν ανάγκη από επαρκές προσωπικό τόσο σε αριθμό όσο και σε εξειδίκευση ανά αντικείμενο. Για τον λόγο αυτόν υπερασπιζόμαστε διαχρονικά τη μόνιμη στελέχωση των φορέων. Όμως η κατάσταση της </w:t>
      </w:r>
      <w:r>
        <w:rPr>
          <w:rFonts w:eastAsia="Times New Roman" w:cs="Times New Roman"/>
          <w:szCs w:val="24"/>
        </w:rPr>
        <w:lastRenderedPageBreak/>
        <w:t>επισφαλούς απασχόλησης, που επί</w:t>
      </w:r>
      <w:r>
        <w:rPr>
          <w:rFonts w:eastAsia="Times New Roman" w:cs="Times New Roman"/>
          <w:szCs w:val="24"/>
        </w:rPr>
        <w:t xml:space="preserve"> σειρά ετών συντηρούσατε τόσο για τους εξειδικευμένους επιστήμονες όσο και για το προσωπικό φύλαξης των περιοχών με τη συνεχή ανανέωση συμβάσεων ορισμένου χρόνου αντί για κάλυψη των μόνιμων και τακτικών αναγκών με προσλήψεις, οδεύει στο τέλος της.</w:t>
      </w:r>
    </w:p>
    <w:p w14:paraId="74465C3C"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Στις αρχ</w:t>
      </w:r>
      <w:r>
        <w:rPr>
          <w:rFonts w:eastAsia="Times New Roman" w:cs="Times New Roman"/>
          <w:szCs w:val="24"/>
        </w:rPr>
        <w:t>ές του 2019, που θα έχει αρθεί και ο περιορισμός των προσλήψεων, θα διενεργηθούν διαδικασίες πρόσληψης μόνιμου προσωπικού στους φορείς. Μέχρι τότε οι ανάγκες καλύπτονται από το υφιστάμενο προσωπικό και με συμβάσεις οκτώ μηνών για το 2018. Θα επαναλάβω, όμω</w:t>
      </w:r>
      <w:r>
        <w:rPr>
          <w:rFonts w:eastAsia="Times New Roman" w:cs="Times New Roman"/>
          <w:szCs w:val="24"/>
        </w:rPr>
        <w:t>ς, ότι θα επαγρυπνούμε και θα διεκδικούμε, μαζί με τους εργαζόμενους, την επαρκή και μόνιμη στελέχωση των φορέων.</w:t>
      </w:r>
    </w:p>
    <w:p w14:paraId="74465C3D"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lastRenderedPageBreak/>
        <w:t xml:space="preserve">Συνοψίζοντας, θα έλεγα ότι το νομοσχέδιο αυτό ρυθμίζει τη χωρική αρμοδιότητα των φορέων διαχείρισης προστατευόμενων περιοχών, την έδρα και τα </w:t>
      </w:r>
      <w:r>
        <w:rPr>
          <w:rFonts w:eastAsia="Times New Roman" w:cs="Times New Roman"/>
          <w:szCs w:val="24"/>
        </w:rPr>
        <w:t>παραρτήματα των φορέων. Θεωρώ ότι η πρόβλεψη για τα παραρτήματα είναι σημαντική δεδομένης της επέκτασης των ορίων ευθύνης κάθε φορέα και την απαλοιφή της δυνατότητας ύπαρξης εναλλακτικών σχημάτων διαχείρισης. Προβλέπει μικρότερα και αποδοτικότερα σχήματα δ</w:t>
      </w:r>
      <w:r>
        <w:rPr>
          <w:rFonts w:eastAsia="Times New Roman" w:cs="Times New Roman"/>
          <w:szCs w:val="24"/>
        </w:rPr>
        <w:t>ιοίκησης όπως τα επταμελή διοικητικά συμβούλια.</w:t>
      </w:r>
    </w:p>
    <w:p w14:paraId="74465C3E"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Παρ’ όλο τον μικρό αριθμό των μελών, δίνεται έμφαση στην πολύπλευρη εκπροσώπηση, τόσο της τοπικής αυτοδιοίκησης Α΄ και Β΄ βαθμού, όσο και της κοινωνίας των πολιτών και της επιστημονικής κοινότητας, συμπεριλαμ</w:t>
      </w:r>
      <w:r>
        <w:rPr>
          <w:rFonts w:eastAsia="Times New Roman" w:cs="Times New Roman"/>
          <w:szCs w:val="24"/>
        </w:rPr>
        <w:t>βανομένων των στελεχών της διοίκη</w:t>
      </w:r>
      <w:r>
        <w:rPr>
          <w:rFonts w:eastAsia="Times New Roman" w:cs="Times New Roman"/>
          <w:szCs w:val="24"/>
        </w:rPr>
        <w:lastRenderedPageBreak/>
        <w:t xml:space="preserve">σης, των περιβαλλοντικών ΜΚΟ και άλλων. Στόχος είναι ο πλουραλισμός και η εκπροσώπηση όλων των εμπλεκόμενων μερών, ώστε μέσα από δημοκρατικές διαδικασίες να παίρνονται αποφάσεις προς όφελος της τοπικής κοινωνίας. </w:t>
      </w:r>
    </w:p>
    <w:p w14:paraId="74465C3F"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Δίνει τη </w:t>
      </w:r>
      <w:r>
        <w:rPr>
          <w:rFonts w:eastAsia="Times New Roman" w:cs="Times New Roman"/>
          <w:szCs w:val="24"/>
        </w:rPr>
        <w:t>δυνατότητα σύστασης άμισθων συμβουλευτικών επιτροπών για την υποβοήθηση του έργου των διοικητικών συμβουλίων και των φορέων συνολικά. Πρόκειται για μια ρύθμιση που αναβαθμίζει την ποιότητα της περιβαλλοντικής διακυβέρνησης και ανοίγει με ουσιαστικούς όρους</w:t>
      </w:r>
      <w:r>
        <w:rPr>
          <w:rFonts w:eastAsia="Times New Roman" w:cs="Times New Roman"/>
          <w:szCs w:val="24"/>
        </w:rPr>
        <w:t xml:space="preserve"> τη συζήτηση για τα τοπικά και περιφερειακά σύμφωνα για το περιβάλλον. </w:t>
      </w:r>
    </w:p>
    <w:p w14:paraId="74465C40" w14:textId="77777777" w:rsidR="00F20DF6" w:rsidRDefault="00F443B4">
      <w:pPr>
        <w:spacing w:line="600" w:lineRule="auto"/>
        <w:ind w:firstLine="720"/>
        <w:jc w:val="both"/>
        <w:rPr>
          <w:rFonts w:eastAsia="Times New Roman" w:cs="Times New Roman"/>
          <w:szCs w:val="24"/>
        </w:rPr>
      </w:pPr>
      <w:proofErr w:type="spellStart"/>
      <w:r>
        <w:rPr>
          <w:rFonts w:eastAsia="Times New Roman" w:cs="Times New Roman"/>
          <w:szCs w:val="24"/>
        </w:rPr>
        <w:lastRenderedPageBreak/>
        <w:t>Επικαιροποιεί</w:t>
      </w:r>
      <w:proofErr w:type="spellEnd"/>
      <w:r>
        <w:rPr>
          <w:rFonts w:eastAsia="Times New Roman" w:cs="Times New Roman"/>
          <w:szCs w:val="24"/>
        </w:rPr>
        <w:t xml:space="preserve"> το έργο των φορέων διαχείρισης προστατευόμενων περιοχών και τις αρμοδιότητες των διοικητικών τους συμβουλίων, με έμφαση στα ζητήματα τοπικής ανάπτυξης και διαβούλευσης, π</w:t>
      </w:r>
      <w:r>
        <w:rPr>
          <w:rFonts w:eastAsia="Times New Roman" w:cs="Times New Roman"/>
          <w:szCs w:val="24"/>
        </w:rPr>
        <w:t xml:space="preserve">αράλληλα με την περιβαλλοντική προστασία και διαχείριση. </w:t>
      </w:r>
    </w:p>
    <w:p w14:paraId="74465C41"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Θέτει διαδικασίες αξιολόγησης του προσωπικού και του έργου των φορέων διαχείρισης συνολικά σε ετήσια βάση. </w:t>
      </w:r>
    </w:p>
    <w:p w14:paraId="74465C42"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Όσον αφορά στις λοιπές διατάξεις του νομοσχεδίου, αφορούν κυρίως τροποποιήσεις δασικής νομ</w:t>
      </w:r>
      <w:r>
        <w:rPr>
          <w:rFonts w:eastAsia="Times New Roman" w:cs="Times New Roman"/>
          <w:szCs w:val="24"/>
        </w:rPr>
        <w:t>οθεσίας, ώστε να επιλυθούν χρόνια προβλήματα που προκύπτουν από υφιστάμενες δράσεις και δεν αποτελούν σε κα</w:t>
      </w:r>
      <w:r>
        <w:rPr>
          <w:rFonts w:eastAsia="Times New Roman" w:cs="Times New Roman"/>
          <w:szCs w:val="24"/>
        </w:rPr>
        <w:t>μ</w:t>
      </w:r>
      <w:r>
        <w:rPr>
          <w:rFonts w:eastAsia="Times New Roman" w:cs="Times New Roman"/>
          <w:szCs w:val="24"/>
        </w:rPr>
        <w:t>μ</w:t>
      </w:r>
      <w:r>
        <w:rPr>
          <w:rFonts w:eastAsia="Times New Roman" w:cs="Times New Roman"/>
          <w:szCs w:val="24"/>
        </w:rPr>
        <w:t>ία</w:t>
      </w:r>
      <w:r>
        <w:rPr>
          <w:rFonts w:eastAsia="Times New Roman" w:cs="Times New Roman"/>
          <w:szCs w:val="24"/>
        </w:rPr>
        <w:t xml:space="preserve"> περίπτωση νομιμοποίηση νέων παραβάσεων στα δάση της χώρας. </w:t>
      </w:r>
    </w:p>
    <w:p w14:paraId="74465C43"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όταν νομοθετούμε για το φυσικό περιβάλλον, το βάρος που φέρουμε είναι ιδιαίτερα σημαντικό και </w:t>
      </w:r>
      <w:r>
        <w:rPr>
          <w:rFonts w:eastAsia="Times New Roman" w:cs="Times New Roman"/>
          <w:szCs w:val="24"/>
        </w:rPr>
        <w:lastRenderedPageBreak/>
        <w:t>αυτό, γιατί δεν νομοθετούμε για το σήμερα, αλλά για το μέλλον των επόμενων γενεών. Με αυτό, λοιπόν, κατά νου, αν κανείς διατρέξει το</w:t>
      </w:r>
      <w:r>
        <w:rPr>
          <w:rFonts w:eastAsia="Times New Roman" w:cs="Times New Roman"/>
          <w:szCs w:val="24"/>
        </w:rPr>
        <w:t xml:space="preserve"> νομοσχέδιο που ψηφίζουμε σήμερα, θα δει ότι η λογική της βιωσιμότητας είναι ενσωματωμένη στις διατάξεις του και αυτό αποτελεί μεγάλη εξασφάλιση για την προσέγγιση λύσεων, τόσο σε τοπική κλίμακα, όσο και σε εθνική και εν τέλει παγκόσμια. </w:t>
      </w:r>
    </w:p>
    <w:p w14:paraId="74465C44"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Για τα περιβαλλον</w:t>
      </w:r>
      <w:r>
        <w:rPr>
          <w:rFonts w:eastAsia="Times New Roman" w:cs="Times New Roman"/>
          <w:szCs w:val="24"/>
        </w:rPr>
        <w:t>τικά ζητήματα καλούμαστε πλέον, όχι μόνο να σκεφτόμαστε τοπικά, αλλά να δρούμε σκεπτόμενοι παγκόσμια. Αυτό μας το έχουν διδάξει πολύ καλά οι πολιτικές για το κλίμα. Και με το σημερινό νομοσχέδιο ανεβαίνουμε αρκετά σκαλοπάτια στην περιβαλλοντική διακυβέρνησ</w:t>
      </w:r>
      <w:r>
        <w:rPr>
          <w:rFonts w:eastAsia="Times New Roman" w:cs="Times New Roman"/>
          <w:szCs w:val="24"/>
        </w:rPr>
        <w:t xml:space="preserve">η και στην προστασία της βιοποικιλότητας της ελληνικής φύσης. </w:t>
      </w:r>
    </w:p>
    <w:p w14:paraId="74465C45"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Σας ευχαριστώ.</w:t>
      </w:r>
    </w:p>
    <w:p w14:paraId="74465C46" w14:textId="77777777" w:rsidR="00F20DF6" w:rsidRDefault="00F443B4">
      <w:pPr>
        <w:spacing w:line="600" w:lineRule="auto"/>
        <w:ind w:firstLine="720"/>
        <w:jc w:val="center"/>
        <w:rPr>
          <w:rFonts w:eastAsia="Times New Roman"/>
          <w:bCs/>
        </w:rPr>
      </w:pPr>
      <w:r>
        <w:rPr>
          <w:rFonts w:eastAsia="Times New Roman"/>
          <w:bCs/>
        </w:rPr>
        <w:lastRenderedPageBreak/>
        <w:t>(Χειροκροτήματα από την πτέρυγα του ΣΥΡΙΖΑ)</w:t>
      </w:r>
    </w:p>
    <w:p w14:paraId="74465C47" w14:textId="77777777" w:rsidR="00F20DF6" w:rsidRDefault="00F443B4">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Κι εμείς, κυρία </w:t>
      </w:r>
      <w:proofErr w:type="spellStart"/>
      <w:r>
        <w:rPr>
          <w:rFonts w:eastAsia="Times New Roman" w:cs="Times New Roman"/>
          <w:szCs w:val="24"/>
        </w:rPr>
        <w:t>Ιγγλέζη</w:t>
      </w:r>
      <w:proofErr w:type="spellEnd"/>
      <w:r>
        <w:rPr>
          <w:rFonts w:eastAsia="Times New Roman" w:cs="Times New Roman"/>
          <w:szCs w:val="24"/>
        </w:rPr>
        <w:t xml:space="preserve">. </w:t>
      </w:r>
    </w:p>
    <w:p w14:paraId="74465C48" w14:textId="77777777" w:rsidR="00F20DF6" w:rsidRDefault="00F443B4">
      <w:pPr>
        <w:spacing w:line="600" w:lineRule="auto"/>
        <w:ind w:firstLine="720"/>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w:t>
      </w:r>
      <w:r>
        <w:rPr>
          <w:rFonts w:eastAsia="Times New Roman" w:cs="Times New Roman"/>
        </w:rPr>
        <w:t>νεδρίασή μας παρακολουθούν από τα άνω δυτικά θεωρεία, αφού προηγουμένως συμμετείχαν στη συνεδρίαση της Διαρκούς Επιτροπής Εθνικής Άμυνας και Εξωτερικών Υποθέσεων, ξεναγήθηκαν στην έκθεση της αίθουσας «</w:t>
      </w:r>
      <w:r>
        <w:rPr>
          <w:rFonts w:eastAsia="Times New Roman" w:cs="Times New Roman"/>
        </w:rPr>
        <w:t>ΕΛΕΥΘΕΡΙΟΣ ΒΕΝΙΖΕΛΟΣ</w:t>
      </w:r>
      <w:r>
        <w:rPr>
          <w:rFonts w:eastAsia="Times New Roman" w:cs="Times New Roman"/>
        </w:rPr>
        <w:t xml:space="preserve">» και ενημερώθηκαν για την ιστορία </w:t>
      </w:r>
      <w:r>
        <w:rPr>
          <w:rFonts w:eastAsia="Times New Roman" w:cs="Times New Roman"/>
        </w:rPr>
        <w:t xml:space="preserve">του κτηρίου και τον τρόπο οργάνωσης και λειτουργίας της Βουλής, εξήντα επτά σπουδαστές και σπουδάστριες από τη Σχολή Εθνικής Άμυνας, με επικεφαλής τον Διοικητή της Σχολής, Αντιναύαρχο </w:t>
      </w:r>
      <w:proofErr w:type="spellStart"/>
      <w:r>
        <w:rPr>
          <w:rFonts w:eastAsia="Times New Roman" w:cs="Times New Roman"/>
        </w:rPr>
        <w:t>Γιακόπουλο</w:t>
      </w:r>
      <w:proofErr w:type="spellEnd"/>
      <w:r>
        <w:rPr>
          <w:rFonts w:eastAsia="Times New Roman" w:cs="Times New Roman"/>
        </w:rPr>
        <w:t xml:space="preserve"> Αλέξανδρο. </w:t>
      </w:r>
    </w:p>
    <w:p w14:paraId="74465C49" w14:textId="77777777" w:rsidR="00F20DF6" w:rsidRDefault="00F443B4">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74465C4A" w14:textId="77777777" w:rsidR="00F20DF6" w:rsidRDefault="00F443B4">
      <w:pPr>
        <w:spacing w:line="600" w:lineRule="auto"/>
        <w:ind w:firstLine="720"/>
        <w:jc w:val="both"/>
        <w:rPr>
          <w:rFonts w:eastAsia="Times New Roman" w:cs="Times New Roman"/>
        </w:rPr>
      </w:pPr>
      <w:r>
        <w:rPr>
          <w:rFonts w:eastAsia="Times New Roman" w:cs="Times New Roman"/>
        </w:rPr>
        <w:lastRenderedPageBreak/>
        <w:t xml:space="preserve">Θέλω να γνωρίζετε ότι </w:t>
      </w:r>
      <w:r>
        <w:rPr>
          <w:rFonts w:eastAsia="Times New Roman" w:cs="Times New Roman"/>
        </w:rPr>
        <w:t>η συντριπτική πλειοψηφία των Ελλήνων Βουλευτών είναι υπερήφανη για σας και τις ελληνικής Ένοπλες Δυνάμεις και σας στηρίζει.</w:t>
      </w:r>
    </w:p>
    <w:p w14:paraId="74465C4B" w14:textId="77777777" w:rsidR="00F20DF6" w:rsidRDefault="00F443B4">
      <w:pPr>
        <w:spacing w:line="600" w:lineRule="auto"/>
        <w:ind w:firstLine="720"/>
        <w:jc w:val="both"/>
        <w:rPr>
          <w:rFonts w:eastAsia="Times New Roman" w:cs="Times New Roman"/>
        </w:rPr>
      </w:pPr>
      <w:r>
        <w:rPr>
          <w:rFonts w:eastAsia="Times New Roman" w:cs="Times New Roman"/>
        </w:rPr>
        <w:t xml:space="preserve">Καλωσορίσατε! </w:t>
      </w:r>
    </w:p>
    <w:p w14:paraId="74465C4C" w14:textId="77777777" w:rsidR="00F20DF6" w:rsidRDefault="00F443B4">
      <w:pPr>
        <w:spacing w:line="600" w:lineRule="auto"/>
        <w:ind w:firstLine="720"/>
        <w:jc w:val="center"/>
        <w:rPr>
          <w:rFonts w:eastAsia="Times New Roman" w:cs="Times New Roman"/>
        </w:rPr>
      </w:pPr>
      <w:r>
        <w:rPr>
          <w:rFonts w:eastAsia="Times New Roman" w:cs="Times New Roman"/>
        </w:rPr>
        <w:t>(Χειροκροτήματα απ</w:t>
      </w:r>
      <w:r>
        <w:rPr>
          <w:rFonts w:eastAsia="Times New Roman" w:cs="Times New Roman"/>
        </w:rPr>
        <w:t>’</w:t>
      </w:r>
      <w:r>
        <w:rPr>
          <w:rFonts w:eastAsia="Times New Roman" w:cs="Times New Roman"/>
        </w:rPr>
        <w:t xml:space="preserve"> όλες τις πτέρυγες της Βουλής)</w:t>
      </w:r>
    </w:p>
    <w:p w14:paraId="74465C4D"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Προχωράμε τώρα με τον γενικό εισηγητή της Νέας Δημοκρατίας τον συνά</w:t>
      </w:r>
      <w:r>
        <w:rPr>
          <w:rFonts w:eastAsia="Times New Roman" w:cs="Times New Roman"/>
          <w:szCs w:val="24"/>
        </w:rPr>
        <w:t xml:space="preserve">δελφο κ. Γεώργιο </w:t>
      </w:r>
      <w:proofErr w:type="spellStart"/>
      <w:r>
        <w:rPr>
          <w:rFonts w:eastAsia="Times New Roman" w:cs="Times New Roman"/>
          <w:szCs w:val="24"/>
        </w:rPr>
        <w:t>Στύλιο</w:t>
      </w:r>
      <w:proofErr w:type="spellEnd"/>
      <w:r>
        <w:rPr>
          <w:rFonts w:eastAsia="Times New Roman" w:cs="Times New Roman"/>
          <w:szCs w:val="24"/>
        </w:rPr>
        <w:t xml:space="preserve">. </w:t>
      </w:r>
    </w:p>
    <w:p w14:paraId="74465C4E"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ΓΕΩΡΓΙΟΣ ΣΤΥΛΙΟΣ:</w:t>
      </w:r>
      <w:r>
        <w:rPr>
          <w:rFonts w:eastAsia="Times New Roman" w:cs="Times New Roman"/>
          <w:szCs w:val="24"/>
        </w:rPr>
        <w:t xml:space="preserve"> Ευχαριστώ πολύ, κύριε Πρόεδρε. </w:t>
      </w:r>
    </w:p>
    <w:p w14:paraId="74465C4F"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σε μια κοινωνία κουρασμένη, ταλαιπωρημένη, η σημερινή Κυβέρνηση των ΣΥΡΙΖΑ-ΑΝΕΛ επενδύει στη συκοφάντηση, επενδύει στη δημιουργία λάσπης, επενδύει στο</w:t>
      </w:r>
      <w:r>
        <w:rPr>
          <w:rFonts w:eastAsia="Times New Roman" w:cs="Times New Roman"/>
          <w:szCs w:val="24"/>
        </w:rPr>
        <w:t xml:space="preserve">ν </w:t>
      </w:r>
      <w:r>
        <w:rPr>
          <w:rFonts w:eastAsia="Times New Roman" w:cs="Times New Roman"/>
          <w:szCs w:val="24"/>
        </w:rPr>
        <w:lastRenderedPageBreak/>
        <w:t>διχασμό, επενδύει στο να δημιουργήσει άλλα διλήμματα κι άλλα ζητήματα, σε σχέση με το πολιτικό σκηνικό που διαμορφώνεται στη χώρα μας.</w:t>
      </w:r>
    </w:p>
    <w:p w14:paraId="74465C50" w14:textId="77777777" w:rsidR="00F20DF6" w:rsidRDefault="00F443B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Αφού, λοιπόν, η σημερινή Κυβέρνηση κέρδισε την εξουσία υποσχόμενη στους πάντες τα πάντα, αφού πέταξε στη θάλασσα τις θυ</w:t>
      </w:r>
      <w:r>
        <w:rPr>
          <w:rFonts w:eastAsia="Times New Roman" w:cs="Times New Roman"/>
          <w:szCs w:val="24"/>
        </w:rPr>
        <w:t>σίες όλων των προηγούμενων ετών, αφού έφερε δύο αχρείαστα μνημόνια και λιτότητα διαρκείας, έρχεται τώρα να επενδύσει στα κατώτερα ένστικτα και στο θυμικό της κοινωνίας, παίζοντας το παιχνίδι του ηθικού και του ανήθικου, του έντιμου και του ανέντιμου, του κ</w:t>
      </w:r>
      <w:r>
        <w:rPr>
          <w:rFonts w:eastAsia="Times New Roman" w:cs="Times New Roman"/>
          <w:szCs w:val="24"/>
        </w:rPr>
        <w:t xml:space="preserve">αθαρού και του διεφθαρμένου, του κακού παρελθόντος και του καλού μέλλοντος, χωρίς δεσμεύσεις από συμφέροντα. </w:t>
      </w:r>
      <w:proofErr w:type="spellStart"/>
      <w:r>
        <w:rPr>
          <w:rFonts w:eastAsia="Times New Roman" w:cs="Times New Roman"/>
          <w:szCs w:val="24"/>
        </w:rPr>
        <w:t>Αποδομώντας</w:t>
      </w:r>
      <w:proofErr w:type="spellEnd"/>
      <w:r>
        <w:rPr>
          <w:rFonts w:eastAsia="Times New Roman" w:cs="Times New Roman"/>
          <w:szCs w:val="24"/>
        </w:rPr>
        <w:t xml:space="preserve"> στην ουσία το πολιτικό σύστημα στο σύνολό του, παρεμβαίνοντας </w:t>
      </w:r>
      <w:r>
        <w:rPr>
          <w:rFonts w:eastAsia="Times New Roman" w:cs="Times New Roman"/>
          <w:szCs w:val="24"/>
        </w:rPr>
        <w:lastRenderedPageBreak/>
        <w:t xml:space="preserve">στους θεσμούς, στη </w:t>
      </w:r>
      <w:r>
        <w:rPr>
          <w:rFonts w:eastAsia="Times New Roman" w:cs="Times New Roman"/>
          <w:szCs w:val="24"/>
        </w:rPr>
        <w:t>δ</w:t>
      </w:r>
      <w:r>
        <w:rPr>
          <w:rFonts w:eastAsia="Times New Roman" w:cs="Times New Roman"/>
          <w:szCs w:val="24"/>
        </w:rPr>
        <w:t xml:space="preserve">ικαιοσύνη, καλλιεργεί μια </w:t>
      </w:r>
      <w:proofErr w:type="spellStart"/>
      <w:r>
        <w:rPr>
          <w:rFonts w:eastAsia="Times New Roman" w:cs="Times New Roman"/>
          <w:szCs w:val="24"/>
        </w:rPr>
        <w:t>αντισυστημική</w:t>
      </w:r>
      <w:proofErr w:type="spellEnd"/>
      <w:r>
        <w:rPr>
          <w:rFonts w:eastAsia="Times New Roman" w:cs="Times New Roman"/>
          <w:szCs w:val="24"/>
        </w:rPr>
        <w:t xml:space="preserve"> κουλτούρα στο</w:t>
      </w:r>
      <w:r>
        <w:rPr>
          <w:rFonts w:eastAsia="Times New Roman" w:cs="Times New Roman"/>
          <w:szCs w:val="24"/>
        </w:rPr>
        <w:t xml:space="preserve"> πλαίσιο του οποίου η άσκηση οποιασδήποτε πολιτικής θα είναι μάταια. Τώρα ποια είναι τα χαρακτηριστικά του καλού και του ηθικού μέλλοντος που εσείς, κατά τα λεγόμενά σας, εκφράζετε; Και το πολιτικό σας </w:t>
      </w:r>
      <w:proofErr w:type="spellStart"/>
      <w:r>
        <w:rPr>
          <w:rFonts w:eastAsia="Times New Roman" w:cs="Times New Roman"/>
          <w:szCs w:val="24"/>
        </w:rPr>
        <w:t>πρόταγμα</w:t>
      </w:r>
      <w:proofErr w:type="spellEnd"/>
      <w:r>
        <w:rPr>
          <w:rFonts w:eastAsia="Times New Roman" w:cs="Times New Roman"/>
          <w:szCs w:val="24"/>
        </w:rPr>
        <w:t xml:space="preserve"> είναι μία επανάληψη του παρελθόντος: Κρατισμό</w:t>
      </w:r>
      <w:r>
        <w:rPr>
          <w:rFonts w:eastAsia="Times New Roman" w:cs="Times New Roman"/>
          <w:szCs w:val="24"/>
        </w:rPr>
        <w:t xml:space="preserve">ς, λαϊκισμός, σύμπραξη με τους ΑΝΕΛ, με τον </w:t>
      </w:r>
      <w:proofErr w:type="spellStart"/>
      <w:r>
        <w:rPr>
          <w:rFonts w:eastAsia="Times New Roman" w:cs="Times New Roman"/>
          <w:szCs w:val="24"/>
        </w:rPr>
        <w:t>εθνικολαϊκισμό</w:t>
      </w:r>
      <w:proofErr w:type="spellEnd"/>
      <w:r>
        <w:rPr>
          <w:rFonts w:eastAsia="Times New Roman" w:cs="Times New Roman"/>
          <w:szCs w:val="24"/>
        </w:rPr>
        <w:t>, με λίγη συμπόνοια και φιλότιμο.</w:t>
      </w:r>
    </w:p>
    <w:p w14:paraId="74465C51" w14:textId="77777777" w:rsidR="00F20DF6" w:rsidRDefault="00F443B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Κυβέρνηση ΣΥΡΙΖΑ - ΑΝΕΛ υπό αυτό το πρίσμα ασκεί την πολιτική της σε όλα τα θέματα. Και στο σημερινό νομοσχέδιο, η πρότασή σας είναι</w:t>
      </w:r>
      <w:r>
        <w:rPr>
          <w:rFonts w:eastAsia="Times New Roman" w:cs="Times New Roman"/>
          <w:szCs w:val="24"/>
        </w:rPr>
        <w:t xml:space="preserve"> μία από τα ίδια: Το κακό παρελθόν, που δεν είχε την ανάλογη ευαισθησία για το περιβάλλον και τους εργαζόμενους, που δεν προσέφερε τίποτα τα τελευταία χρόνια, που οι πολιτικές του μόνο προβλήματα έφεραν. Και </w:t>
      </w:r>
      <w:r>
        <w:rPr>
          <w:rFonts w:eastAsia="Times New Roman" w:cs="Times New Roman"/>
          <w:szCs w:val="24"/>
        </w:rPr>
        <w:lastRenderedPageBreak/>
        <w:t>ήρθε σήμερα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πάνω στο </w:t>
      </w:r>
      <w:r>
        <w:rPr>
          <w:rFonts w:eastAsia="Times New Roman" w:cs="Times New Roman"/>
          <w:szCs w:val="24"/>
        </w:rPr>
        <w:t xml:space="preserve">άρμα του </w:t>
      </w:r>
      <w:proofErr w:type="spellStart"/>
      <w:r>
        <w:rPr>
          <w:rFonts w:eastAsia="Times New Roman" w:cs="Times New Roman"/>
          <w:szCs w:val="24"/>
        </w:rPr>
        <w:t>αντιμνημονιακού</w:t>
      </w:r>
      <w:proofErr w:type="spellEnd"/>
      <w:r>
        <w:rPr>
          <w:rFonts w:eastAsia="Times New Roman" w:cs="Times New Roman"/>
          <w:szCs w:val="24"/>
        </w:rPr>
        <w:t xml:space="preserve"> λαϊκισμού, να λύσει ουσιαστικά τα προβλήματα. Πριν από αυτή το χάος!</w:t>
      </w:r>
    </w:p>
    <w:p w14:paraId="74465C52" w14:textId="77777777" w:rsidR="00F20DF6" w:rsidRDefault="00F443B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Σήμερα,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έχει την πολιτική βούληση. Οι προηγούμενες δεν την είχαν και ήθελαν να σέρνονται τα προβλήματα. Η σημερινή Κυβέρνηση είναι ευαίσθητη και αφουγκράζεται του πολίτες. Όλες οι προηγούμενες ήταν ανάλγητες και σκληρές. Η σημερινή Κυβέρνηση δεν έχει δεσμεύσε</w:t>
      </w:r>
      <w:r>
        <w:rPr>
          <w:rFonts w:eastAsia="Times New Roman" w:cs="Times New Roman"/>
          <w:szCs w:val="24"/>
        </w:rPr>
        <w:t xml:space="preserve">ις. Όλες οι προηγούμενες εξυπηρετούσαν συμφέροντα. Η σημερινή Κυβέρνηση έχει την κατάλληλη τεχνογνωσία. Οι υπόλοιποι την αγνοούσαν ή την έκρυβαν. </w:t>
      </w:r>
    </w:p>
    <w:p w14:paraId="74465C53" w14:textId="77777777" w:rsidR="00F20DF6" w:rsidRDefault="00F443B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Με αυτόν τον τρόπο πολιτεύεται η Κυβέρνηση ΣΥΡΙΖΑ-ΑΝΕΛ, εντελώς υπεροπτικά, αποσπασματικά, χωρίς συνέχεια και</w:t>
      </w:r>
      <w:r>
        <w:rPr>
          <w:rFonts w:eastAsia="Times New Roman" w:cs="Times New Roman"/>
          <w:szCs w:val="24"/>
        </w:rPr>
        <w:t xml:space="preserve"> αίσθηση </w:t>
      </w:r>
      <w:r>
        <w:rPr>
          <w:rFonts w:eastAsia="Times New Roman" w:cs="Times New Roman"/>
          <w:szCs w:val="24"/>
        </w:rPr>
        <w:lastRenderedPageBreak/>
        <w:t xml:space="preserve">της προσπάθειας που έχει ήδη γίνει, είτε αφορά το σημερινό νομοσχέδιο, είτε τους δασικούς χάρτες, είτε το νομοσχέδιο για την </w:t>
      </w:r>
      <w:r>
        <w:rPr>
          <w:rFonts w:eastAsia="Times New Roman" w:cs="Times New Roman"/>
          <w:szCs w:val="24"/>
        </w:rPr>
        <w:t>π</w:t>
      </w:r>
      <w:r>
        <w:rPr>
          <w:rFonts w:eastAsia="Times New Roman" w:cs="Times New Roman"/>
          <w:szCs w:val="24"/>
        </w:rPr>
        <w:t xml:space="preserve">αιδεία, είτε τα κόκκινα δάνεια, είτε οποιοδήποτε άλλο νομοσχέδιο. </w:t>
      </w:r>
    </w:p>
    <w:p w14:paraId="74465C54" w14:textId="77777777" w:rsidR="00F20DF6" w:rsidRDefault="00F443B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Αντί, λοιπόν, κυρίες και κύριοι συνάδελφοι, να χτίσει </w:t>
      </w:r>
      <w:r>
        <w:rPr>
          <w:rFonts w:eastAsia="Times New Roman" w:cs="Times New Roman"/>
          <w:szCs w:val="24"/>
        </w:rPr>
        <w:t xml:space="preserve">σε ό,τι θετικό έχει γίνει, βάζοντας τη δική της πολιτική πινελιά, έρχεται για να αρχίσει από την αρχή. Αποτέλεσμα; Νομοθετεί και μετά από μερικούς μήνες καταργεί αυτά που νομοθέτησε πριν και </w:t>
      </w:r>
      <w:proofErr w:type="spellStart"/>
      <w:r>
        <w:rPr>
          <w:rFonts w:eastAsia="Times New Roman" w:cs="Times New Roman"/>
          <w:szCs w:val="24"/>
        </w:rPr>
        <w:t>ξανα</w:t>
      </w:r>
      <w:proofErr w:type="spellEnd"/>
      <w:r>
        <w:rPr>
          <w:rFonts w:eastAsia="Times New Roman" w:cs="Times New Roman"/>
          <w:szCs w:val="24"/>
        </w:rPr>
        <w:t xml:space="preserve">-νομοθετεί. </w:t>
      </w:r>
    </w:p>
    <w:p w14:paraId="74465C55" w14:textId="77777777" w:rsidR="00F20DF6" w:rsidRDefault="00F443B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Το είδαμε και πριν. Κατατέθηκε μία τροπολογία απ</w:t>
      </w:r>
      <w:r>
        <w:rPr>
          <w:rFonts w:eastAsia="Times New Roman" w:cs="Times New Roman"/>
          <w:szCs w:val="24"/>
        </w:rPr>
        <w:t xml:space="preserve">ό τον Υπουργό και πριν καν ξεκινήσει η συζήτηση, η ίδια τροπολογία, η οποία φέρει τις υπογραφές τεσσάρων Υπουργών της Κυβέρνησης, αποσύρθηκε για να πάει σε ένα άλλο νομοσχέδιο. Μήπως δεν είναι </w:t>
      </w:r>
      <w:r>
        <w:rPr>
          <w:rFonts w:eastAsia="Times New Roman" w:cs="Times New Roman"/>
          <w:szCs w:val="24"/>
        </w:rPr>
        <w:lastRenderedPageBreak/>
        <w:t>αυτή η αλήθεια και είναι δικαιολογία; Μήπως υπήρξαν πολλές αντι</w:t>
      </w:r>
      <w:r>
        <w:rPr>
          <w:rFonts w:eastAsia="Times New Roman" w:cs="Times New Roman"/>
          <w:szCs w:val="24"/>
        </w:rPr>
        <w:t xml:space="preserve">δράσεις; Μήπως υπήρξαν αντιδράσεις από οικολογικές οργανώσεις και γι’ αυτόν τον λόγο αποσύρθηκε η τροπολογία; Δεν βλάπτει κάποια στιγμή να πούμε ότι δεν έγινε διάλογος. </w:t>
      </w:r>
    </w:p>
    <w:p w14:paraId="74465C56" w14:textId="77777777" w:rsidR="00F20DF6" w:rsidRDefault="00F443B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Το χειρότερο από όλα, κυρίες και κύριοι συνάδελφοι, είναι ότι αναπαράγεται το ίδιο μον</w:t>
      </w:r>
      <w:r>
        <w:rPr>
          <w:rFonts w:eastAsia="Times New Roman" w:cs="Times New Roman"/>
          <w:szCs w:val="24"/>
        </w:rPr>
        <w:t>τέλο του παρελθόντος: Επέκταση του κράτους χωρίς σχέδιο και προοπτική, χωρίς καμ</w:t>
      </w:r>
      <w:r>
        <w:rPr>
          <w:rFonts w:eastAsia="Times New Roman" w:cs="Times New Roman"/>
          <w:szCs w:val="24"/>
        </w:rPr>
        <w:t>μία</w:t>
      </w:r>
      <w:r>
        <w:rPr>
          <w:rFonts w:eastAsia="Times New Roman" w:cs="Times New Roman"/>
          <w:szCs w:val="24"/>
        </w:rPr>
        <w:t xml:space="preserve"> μελέτη για το πώς μπορούν οι ήδη υπάρχουσες δομές να λειτουργήσουν καλύτερα. Νομοθετεί η Κυβέρνηση με βάση την πεπατημένη. Φτιάχνουμε νέους φορείς, βρίσκουμε μία λύση για ν</w:t>
      </w:r>
      <w:r>
        <w:rPr>
          <w:rFonts w:eastAsia="Times New Roman" w:cs="Times New Roman"/>
          <w:szCs w:val="24"/>
        </w:rPr>
        <w:t xml:space="preserve">α καλύψουμε το κόστος τα πρώτα δύο, τρία χρόνια και αφήνουμε τη λύση για τον επόμενο, ο οποίος θα κληθεί να διαχειριστεί μία μη βιώσιμη κατάσταση σε ένα ασφυκτικό δημοσιονομικό πλαίσιο. Αυτή η πολιτική ακολουθήθηκε </w:t>
      </w:r>
      <w:r>
        <w:rPr>
          <w:rFonts w:eastAsia="Times New Roman" w:cs="Times New Roman"/>
          <w:szCs w:val="24"/>
        </w:rPr>
        <w:lastRenderedPageBreak/>
        <w:t>παντού. Όλα τα προβλήματα στη χώρα αντιμε</w:t>
      </w:r>
      <w:r>
        <w:rPr>
          <w:rFonts w:eastAsia="Times New Roman" w:cs="Times New Roman"/>
          <w:szCs w:val="24"/>
        </w:rPr>
        <w:t>τωπίζονταν με αυτόν τον τρόπο: με λίγο κράτος παραπάνω.</w:t>
      </w:r>
    </w:p>
    <w:p w14:paraId="74465C57" w14:textId="77777777" w:rsidR="00F20DF6" w:rsidRDefault="00F443B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με το σημερινό σχέδιο νόμου προτείνονται αντί για είκοσι οκτώ φορείς διαχείρισης προστατευόμενων περιοχών, τριάντα έξι. Με την ίδια λογική, σε μερικά χρόνια, σε επόμενο ν</w:t>
      </w:r>
      <w:r>
        <w:rPr>
          <w:rFonts w:eastAsia="Times New Roman" w:cs="Times New Roman"/>
          <w:szCs w:val="24"/>
        </w:rPr>
        <w:t xml:space="preserve">ομοσχέδιο, μετά από διαβούλευση, οι φορείς μπορεί να γίνουν σαράντα έξι ή πενήντα έξι ή </w:t>
      </w:r>
      <w:proofErr w:type="spellStart"/>
      <w:r>
        <w:rPr>
          <w:rFonts w:eastAsia="Times New Roman" w:cs="Times New Roman"/>
          <w:szCs w:val="24"/>
        </w:rPr>
        <w:t>εκατόν</w:t>
      </w:r>
      <w:proofErr w:type="spellEnd"/>
      <w:r>
        <w:rPr>
          <w:rFonts w:eastAsia="Times New Roman" w:cs="Times New Roman"/>
          <w:szCs w:val="24"/>
        </w:rPr>
        <w:t xml:space="preserve"> πενήντα έξι. Από πού προκύπτει ότι όσο περισσότεροι, τόσο το καλύτερο; Γιατί μόνο τριάντα έξι και γιατί όχι αύριο πενήντα έξι; Όποιος σας ζητήσει έναν φορέα, τον</w:t>
      </w:r>
      <w:r>
        <w:rPr>
          <w:rFonts w:eastAsia="Times New Roman" w:cs="Times New Roman"/>
          <w:szCs w:val="24"/>
        </w:rPr>
        <w:t xml:space="preserve"> φτιάχνετε χωρίς σχέδιο και οργανόγραμμα. Εξήγησα παραπάνω τους λόγους.</w:t>
      </w:r>
    </w:p>
    <w:p w14:paraId="74465C58" w14:textId="77777777" w:rsidR="00F20DF6" w:rsidRDefault="00F443B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Εμείς, κυρίες και κύριοι συνάδελφοι, πιστεύουμε σε ένα άλλο μοντέλο, με δεκατρείς φορείς, όσες και οι διοικητικές περιφέρειες </w:t>
      </w:r>
      <w:r>
        <w:rPr>
          <w:rFonts w:eastAsia="Times New Roman" w:cs="Times New Roman"/>
          <w:szCs w:val="24"/>
        </w:rPr>
        <w:lastRenderedPageBreak/>
        <w:t>της χώρας, με απορρόφηση του ήδη υπάρχοντος προσωπικού, με</w:t>
      </w:r>
      <w:r>
        <w:rPr>
          <w:rFonts w:eastAsia="Times New Roman" w:cs="Times New Roman"/>
          <w:szCs w:val="24"/>
        </w:rPr>
        <w:t xml:space="preserve"> μόνιμες τακτικές θέσεις εργασίας, με συνέργειες, με δήμους, με περιφέρειες, με τη Δασική Υπηρεσία, με το Λιμενικό, με συνεταιρισμούς, με ομάδες παραγωγών, με επιμελητήρια, δηλαδή με τη συμμετοχή της τοπικής κοινωνίας, με ερευνητικούς φορείς, με τα πανεπισ</w:t>
      </w:r>
      <w:r>
        <w:rPr>
          <w:rFonts w:eastAsia="Times New Roman" w:cs="Times New Roman"/>
          <w:szCs w:val="24"/>
        </w:rPr>
        <w:t>τήμια, με τα ΤΕΙ.</w:t>
      </w:r>
    </w:p>
    <w:p w14:paraId="74465C59"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Ας δούμε, λοιπόν, πώς μπορούν οι φορείς να λειτουργήσουν αποτελεσματικά  σε συνεργασία με δομές που ήδη έχουν την τεχνογνωσία, από το να δημιουργούμε συνέχεια νέα σχήματα, νέες δομές τις οποίες μετά τρέχουμε να δούμε πώς θα καλύψουμε σε β</w:t>
      </w:r>
      <w:r>
        <w:rPr>
          <w:rFonts w:eastAsia="Times New Roman" w:cs="Times New Roman"/>
          <w:szCs w:val="24"/>
        </w:rPr>
        <w:t xml:space="preserve">άθος χρόνου. </w:t>
      </w:r>
    </w:p>
    <w:p w14:paraId="74465C5A"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Το μοντέλο αυτό, κυρίες και κύριοι συνάδελφοι, για εμάς, για τη Νέα Δημοκρατία, απέτυχε. Υπάρχουν παραδείγματα, υπάρχουν </w:t>
      </w:r>
      <w:r>
        <w:rPr>
          <w:rFonts w:eastAsia="Times New Roman" w:cs="Times New Roman"/>
          <w:szCs w:val="24"/>
        </w:rPr>
        <w:lastRenderedPageBreak/>
        <w:t xml:space="preserve">μελέτες, υπάρχει ευρωπαϊκή εμπειρία πόσοι ήδη υφιστάμενοι φορείς μπορούν να </w:t>
      </w:r>
      <w:proofErr w:type="spellStart"/>
      <w:r>
        <w:rPr>
          <w:rFonts w:eastAsia="Times New Roman" w:cs="Times New Roman"/>
          <w:szCs w:val="24"/>
        </w:rPr>
        <w:t>απορροφηθούν</w:t>
      </w:r>
      <w:proofErr w:type="spellEnd"/>
      <w:r>
        <w:rPr>
          <w:rFonts w:eastAsia="Times New Roman" w:cs="Times New Roman"/>
          <w:szCs w:val="24"/>
        </w:rPr>
        <w:t xml:space="preserve"> από τους δεκατρείς νέους φορείς στο πλαίσιο τω</w:t>
      </w:r>
      <w:r>
        <w:rPr>
          <w:rFonts w:eastAsia="Times New Roman" w:cs="Times New Roman"/>
          <w:szCs w:val="24"/>
        </w:rPr>
        <w:t xml:space="preserve">ν περιφερειών. </w:t>
      </w:r>
    </w:p>
    <w:p w14:paraId="74465C5B"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μας κατηγόρησαν από την Κυβέρνηση στην Επιτροπή ότι η Νέα Δημοκρατία ήθελε να κλείσει τους φορείς. Είναι μεγάλο ψέμα. Προσπαθήσαμε να μειώσουμε τους φορείς, γιατί πιστεύουμε σε ένα μικρότερο και αποτελεσματικότ</w:t>
      </w:r>
      <w:r>
        <w:rPr>
          <w:rFonts w:eastAsia="Times New Roman" w:cs="Times New Roman"/>
          <w:szCs w:val="24"/>
        </w:rPr>
        <w:t xml:space="preserve">ερο κράτος, σε ένα καλύτερο κράτος. Μας κατηγορήσατε στην </w:t>
      </w:r>
      <w:r>
        <w:rPr>
          <w:rFonts w:eastAsia="Times New Roman" w:cs="Times New Roman"/>
          <w:szCs w:val="24"/>
        </w:rPr>
        <w:t>ε</w:t>
      </w:r>
      <w:r>
        <w:rPr>
          <w:rFonts w:eastAsia="Times New Roman" w:cs="Times New Roman"/>
          <w:szCs w:val="24"/>
        </w:rPr>
        <w:t>πιτροπή ότι, παρ’ όλο που μειώσαμε τους φορείς, δεν αντέξαμε να υλοποιήσουμε την πολιτική αυτή. Ξέρετε πολύ καλά ότι αναστείλαμε τη συγχώνευση των φορέων γιατί ήταν σε εξέλιξη και έπρεπε να κλείσου</w:t>
      </w:r>
      <w:r>
        <w:rPr>
          <w:rFonts w:eastAsia="Times New Roman" w:cs="Times New Roman"/>
          <w:szCs w:val="24"/>
        </w:rPr>
        <w:t xml:space="preserve">ν τα ευρωπαϊκά προγράμματα του ΕΣΠΑ. Αυτή είναι η αλήθεια. </w:t>
      </w:r>
    </w:p>
    <w:p w14:paraId="74465C5C"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lastRenderedPageBreak/>
        <w:t>Μας κατηγορήσατε ότι οδηγήσαμε τους εργαζόμενους στην ανεργία. Ερωτώ: Πόσους απολύσαμε, κυρίες και κύριοι συνάδελφοι; Πόσοι απολύθηκαν επί Νέας Δημοκρατίας; Εσείς, που είστε τόσο ευαίσθητοι στην Κ</w:t>
      </w:r>
      <w:r>
        <w:rPr>
          <w:rFonts w:eastAsia="Times New Roman" w:cs="Times New Roman"/>
          <w:szCs w:val="24"/>
        </w:rPr>
        <w:t xml:space="preserve">υβέρνηση, που έχετε το μονοπώλιο της καρδιάς, που αγαπάτε τους εργαζόμενους, ενώ εμείς τους μισούμε, γιατί δεν τους μονιμοποιείτε; </w:t>
      </w:r>
    </w:p>
    <w:p w14:paraId="74465C5D"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Γιατί, κυρίες και κύριοι της Κυβέρνησης, αφήσατε να περάσουν δύο χρόνια, το 2015 και το 2016, χωρίς να οργανώσετε την επόμεν</w:t>
      </w:r>
      <w:r>
        <w:rPr>
          <w:rFonts w:eastAsia="Times New Roman" w:cs="Times New Roman"/>
          <w:szCs w:val="24"/>
        </w:rPr>
        <w:t xml:space="preserve">η μέρα; Γιατί δεν προκηρύξατε την πρόσληψη μόνιμου τακτικού προσωπικού το 2017; Γιατί αφήνετε την εμπειρία επιστημόνων, εξειδικευμένων στελεχών, ανθρώπων που προσέφεραν τις υπηρεσίες τους μέχρι και περισσότερο από δέκα χρόνια στους συγκεκριμένους </w:t>
      </w:r>
      <w:r>
        <w:rPr>
          <w:rFonts w:eastAsia="Times New Roman" w:cs="Times New Roman"/>
          <w:szCs w:val="24"/>
        </w:rPr>
        <w:lastRenderedPageBreak/>
        <w:t>φορείς δι</w:t>
      </w:r>
      <w:r>
        <w:rPr>
          <w:rFonts w:eastAsia="Times New Roman" w:cs="Times New Roman"/>
          <w:szCs w:val="24"/>
        </w:rPr>
        <w:t>αχείρισης, να χαθεί; Σας λέμε, προχωρήστε σε προσλήψεις μόνιμου τακτικού προσωπικού τώρα. Γιατί δεν το πράττετε;</w:t>
      </w:r>
    </w:p>
    <w:p w14:paraId="74465C5E"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Θα σας πω εγώ, κυρίες και κύριοι. Η αλήθεια είναι ότι δεν σας ενδιαφέρουν οι εργαζόμενοι. Δεν σας νοιάζουν οι εργαζόμενοι. Είναι ένα εργαλείο γ</w:t>
      </w:r>
      <w:r>
        <w:rPr>
          <w:rFonts w:eastAsia="Times New Roman" w:cs="Times New Roman"/>
          <w:szCs w:val="24"/>
        </w:rPr>
        <w:t>ια εσάς. Φτιάχνετε νέες δομές, όπως παντού, δεν σας νοιάζει πώς θα λειτουργήσουν, αν θα λειτουργήσουν, τι αποτέλεσμα θα έχουν. Θα προσλάβετε συμβασιούχους και θα τους κρατήσετε σε πολιτική ομηρία, υποσχόμενοι μονιμοποίηση το 2019 που θα είναι προεκλογική χ</w:t>
      </w:r>
      <w:r>
        <w:rPr>
          <w:rFonts w:eastAsia="Times New Roman" w:cs="Times New Roman"/>
          <w:szCs w:val="24"/>
        </w:rPr>
        <w:t xml:space="preserve">ρονιά, αν αντέξετε μέχρι τότε. </w:t>
      </w:r>
    </w:p>
    <w:p w14:paraId="74465C5F"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όπως προανέφερα και στην </w:t>
      </w:r>
      <w:r>
        <w:rPr>
          <w:rFonts w:eastAsia="Times New Roman" w:cs="Times New Roman"/>
          <w:szCs w:val="24"/>
        </w:rPr>
        <w:t>ε</w:t>
      </w:r>
      <w:r>
        <w:rPr>
          <w:rFonts w:eastAsia="Times New Roman" w:cs="Times New Roman"/>
          <w:szCs w:val="24"/>
        </w:rPr>
        <w:t>πιτροπή, το συγκεκριμένο σχέδιο νόμου έχει κάποια βασικά σημεία. Ποια θεωρούμε εμείς τα βασικά σημεία; Πρώτον, η επιλογή των φορέων διαχείρισης ως τα καταλληλότερα σχήμ</w:t>
      </w:r>
      <w:r>
        <w:rPr>
          <w:rFonts w:eastAsia="Times New Roman" w:cs="Times New Roman"/>
          <w:szCs w:val="24"/>
        </w:rPr>
        <w:t xml:space="preserve">ατα διοίκησης και </w:t>
      </w:r>
      <w:r>
        <w:rPr>
          <w:rFonts w:eastAsia="Times New Roman" w:cs="Times New Roman"/>
          <w:szCs w:val="24"/>
        </w:rPr>
        <w:lastRenderedPageBreak/>
        <w:t xml:space="preserve">διαχείρισης των περιοχών του δικτύου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 xml:space="preserve"> 2000</w:t>
      </w:r>
      <w:r>
        <w:rPr>
          <w:rFonts w:eastAsia="Times New Roman" w:cs="Times New Roman"/>
          <w:szCs w:val="24"/>
        </w:rPr>
        <w:t>»</w:t>
      </w:r>
      <w:r>
        <w:rPr>
          <w:rFonts w:eastAsia="Times New Roman" w:cs="Times New Roman"/>
          <w:szCs w:val="24"/>
        </w:rPr>
        <w:t xml:space="preserve">. Και δεύτερον, η ενσωμάτωση των περιοχών του δικτύου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 xml:space="preserve"> 2000</w:t>
      </w:r>
      <w:r>
        <w:rPr>
          <w:rFonts w:eastAsia="Times New Roman" w:cs="Times New Roman"/>
          <w:szCs w:val="24"/>
        </w:rPr>
        <w:t>»</w:t>
      </w:r>
      <w:r>
        <w:rPr>
          <w:rFonts w:eastAsia="Times New Roman" w:cs="Times New Roman"/>
          <w:szCs w:val="24"/>
        </w:rPr>
        <w:t>, οι οποίες μέχρι σήμερα δεν υπάγονταν στο σύστημα διαχείρισης στους φορείς, κάτι βέβαια που γνωρίζετε καλά και εσείς κύρ</w:t>
      </w:r>
      <w:r>
        <w:rPr>
          <w:rFonts w:eastAsia="Times New Roman" w:cs="Times New Roman"/>
          <w:szCs w:val="24"/>
        </w:rPr>
        <w:t xml:space="preserve">ιε Υπουργέ, και το έχουμε πει και στην </w:t>
      </w:r>
      <w:r>
        <w:rPr>
          <w:rFonts w:eastAsia="Times New Roman" w:cs="Times New Roman"/>
          <w:szCs w:val="24"/>
        </w:rPr>
        <w:t>ε</w:t>
      </w:r>
      <w:r>
        <w:rPr>
          <w:rFonts w:eastAsia="Times New Roman" w:cs="Times New Roman"/>
          <w:szCs w:val="24"/>
        </w:rPr>
        <w:t xml:space="preserve">πιτροπή. Επιβάλλεται για την εναρμόνιση και ήρθε μετά από την ανάγκη εναρμόνισης με την ευρωπαϊκή νομοθεσία. </w:t>
      </w:r>
    </w:p>
    <w:p w14:paraId="74465C60"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Επιπλέον</w:t>
      </w:r>
      <w:r>
        <w:rPr>
          <w:rFonts w:eastAsia="Times New Roman" w:cs="Times New Roman"/>
          <w:szCs w:val="24"/>
        </w:rPr>
        <w:t>,</w:t>
      </w:r>
      <w:r>
        <w:rPr>
          <w:rFonts w:eastAsia="Times New Roman" w:cs="Times New Roman"/>
          <w:szCs w:val="24"/>
        </w:rPr>
        <w:t xml:space="preserve"> θέλω να πω</w:t>
      </w:r>
      <w:r>
        <w:rPr>
          <w:rFonts w:eastAsia="Times New Roman" w:cs="Times New Roman"/>
          <w:szCs w:val="24"/>
        </w:rPr>
        <w:t>,</w:t>
      </w:r>
      <w:r>
        <w:rPr>
          <w:rFonts w:eastAsia="Times New Roman" w:cs="Times New Roman"/>
          <w:szCs w:val="24"/>
        </w:rPr>
        <w:t xml:space="preserve"> ότι πολλές από τις θέσεις και τις κριτικές που κάναμε στην </w:t>
      </w:r>
      <w:r>
        <w:rPr>
          <w:rFonts w:eastAsia="Times New Roman" w:cs="Times New Roman"/>
          <w:szCs w:val="24"/>
        </w:rPr>
        <w:t>ε</w:t>
      </w:r>
      <w:r>
        <w:rPr>
          <w:rFonts w:eastAsia="Times New Roman" w:cs="Times New Roman"/>
          <w:szCs w:val="24"/>
        </w:rPr>
        <w:t>πιτροπή εισακούστηκαν απ</w:t>
      </w:r>
      <w:r>
        <w:rPr>
          <w:rFonts w:eastAsia="Times New Roman" w:cs="Times New Roman"/>
          <w:szCs w:val="24"/>
        </w:rPr>
        <w:t>ό τον Υπουργό και έγιναν αποδεκτές και συμπεριελήφθησαν στο νομοσχέδιο. Μπορώ να αναφέρω ενδεικτικά ότι οι φορείς διαχείρισης θα μπορούν να διατυπώνουν αιτιολογημένη γνώμη και να παρέχουν στοι</w:t>
      </w:r>
      <w:r>
        <w:rPr>
          <w:rFonts w:eastAsia="Times New Roman" w:cs="Times New Roman"/>
          <w:szCs w:val="24"/>
        </w:rPr>
        <w:lastRenderedPageBreak/>
        <w:t>χεία για τη διαδικασία σύνταξης των σχεδίων διαχείρισης που αφορ</w:t>
      </w:r>
      <w:r>
        <w:rPr>
          <w:rFonts w:eastAsia="Times New Roman" w:cs="Times New Roman"/>
          <w:szCs w:val="24"/>
        </w:rPr>
        <w:t>ούν τις περιοχές τους, θα μπορούν να καταρτίζουν εκθέσεις για τα αποτελέσματα των δράσεων που προβάλλονται στα σχέδια διαχείρισης, να οργανώσουν τη διαβούλευση για τη διαδικασία κατάρτισης των περιβαλλοντικών μελετών, να υποστηρίξουν και να προωθήσουν τοπι</w:t>
      </w:r>
      <w:r>
        <w:rPr>
          <w:rFonts w:eastAsia="Times New Roman" w:cs="Times New Roman"/>
          <w:szCs w:val="24"/>
        </w:rPr>
        <w:t xml:space="preserve">κά προϊόντα του πρωτογενή τομέα, να φτιάξουν συστήματα ποιότητας, προέλευσης κ.λπ., να συνδράμουν σε επιστημονικές έρευνες σχετικά με τις προστατευόμενες περιοχές και κάποιες άλλες διατάξεις, όπως θεωρώ ότι διατυπώνεται στο νομοσχέδιο μετά από νομοτεχνική </w:t>
      </w:r>
      <w:r>
        <w:rPr>
          <w:rFonts w:eastAsia="Times New Roman" w:cs="Times New Roman"/>
          <w:szCs w:val="24"/>
        </w:rPr>
        <w:t xml:space="preserve">βελτίωση, μετά από την κριτική μας στην </w:t>
      </w:r>
      <w:r>
        <w:rPr>
          <w:rFonts w:eastAsia="Times New Roman" w:cs="Times New Roman"/>
          <w:szCs w:val="24"/>
        </w:rPr>
        <w:t>ε</w:t>
      </w:r>
      <w:r>
        <w:rPr>
          <w:rFonts w:eastAsia="Times New Roman" w:cs="Times New Roman"/>
          <w:szCs w:val="24"/>
        </w:rPr>
        <w:t xml:space="preserve">πιτροπή, να παρέχεται η διοικητική και η τεχνική υποστήριξη του Υπουργείου Περιβάλλοντος και Ενέργειας ως προς την επιτροπή Φύση 2000. </w:t>
      </w:r>
    </w:p>
    <w:p w14:paraId="74465C61"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βασικοί στόχοι του νομοσχεδίου θα έπρεπε να είναι η διαχείριση τ</w:t>
      </w:r>
      <w:r>
        <w:rPr>
          <w:rFonts w:eastAsia="Times New Roman" w:cs="Times New Roman"/>
          <w:szCs w:val="24"/>
        </w:rPr>
        <w:t xml:space="preserve">ης βιοποικιλότητας, η προστασία του εθνικού φυσικού κεφαλαίου με όρους βιώσιμης ανάπτυξης και η εκπλήρωση των υποχρεώσεων της χώρας ως προς το ευρωπαϊκό οικολογικό δίκτυο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 xml:space="preserve"> 2000</w:t>
      </w:r>
      <w:r>
        <w:rPr>
          <w:rFonts w:eastAsia="Times New Roman" w:cs="Times New Roman"/>
          <w:szCs w:val="24"/>
        </w:rPr>
        <w:t>»</w:t>
      </w:r>
      <w:r>
        <w:rPr>
          <w:rFonts w:eastAsia="Times New Roman" w:cs="Times New Roman"/>
          <w:szCs w:val="24"/>
        </w:rPr>
        <w:t xml:space="preserve">. </w:t>
      </w:r>
    </w:p>
    <w:p w14:paraId="74465C62"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Η επιλογή του τρόπου διοίκησης των προστατευόμενων περιοχών πρέπει να</w:t>
      </w:r>
      <w:r>
        <w:rPr>
          <w:rFonts w:eastAsia="Times New Roman" w:cs="Times New Roman"/>
          <w:szCs w:val="24"/>
        </w:rPr>
        <w:t xml:space="preserve"> γίνει με γνώμονα τη δυνατότητά τους να προσφέρουν και να προστατεύσουν αποτελεσματικά το φυσικό περιβάλλον, να λειτουργήσουν ως μοχλοί ανάπτυξης της περιοχής και να εξασφαλίζεται η βιωσιμότητά τους. </w:t>
      </w:r>
    </w:p>
    <w:p w14:paraId="74465C63" w14:textId="77777777" w:rsidR="00F20DF6" w:rsidRDefault="00F443B4">
      <w:pPr>
        <w:tabs>
          <w:tab w:val="left" w:pos="2820"/>
        </w:tabs>
        <w:spacing w:line="600" w:lineRule="auto"/>
        <w:ind w:firstLine="720"/>
        <w:jc w:val="both"/>
        <w:rPr>
          <w:rFonts w:eastAsia="Times New Roman"/>
          <w:szCs w:val="24"/>
        </w:rPr>
      </w:pPr>
      <w:r>
        <w:rPr>
          <w:rFonts w:eastAsia="Times New Roman"/>
          <w:szCs w:val="24"/>
        </w:rPr>
        <w:t>Όπως επισημαίνουν και οι φορείς που κλήθηκαν στην αρμόδ</w:t>
      </w:r>
      <w:r>
        <w:rPr>
          <w:rFonts w:eastAsia="Times New Roman"/>
          <w:szCs w:val="24"/>
        </w:rPr>
        <w:t xml:space="preserve">ια </w:t>
      </w:r>
      <w:r>
        <w:rPr>
          <w:rFonts w:eastAsia="Times New Roman"/>
          <w:szCs w:val="24"/>
        </w:rPr>
        <w:t>ε</w:t>
      </w:r>
      <w:r>
        <w:rPr>
          <w:rFonts w:eastAsia="Times New Roman"/>
          <w:szCs w:val="24"/>
        </w:rPr>
        <w:t xml:space="preserve">πιτροπή, το συγκεκριμένο νομοσχέδιο δεν αποσαφηνίζει πλήρως τον ρόλο και το έργο των φορέων διαχείρισης προστατευόμενων </w:t>
      </w:r>
      <w:r>
        <w:rPr>
          <w:rFonts w:eastAsia="Times New Roman"/>
          <w:szCs w:val="24"/>
        </w:rPr>
        <w:lastRenderedPageBreak/>
        <w:t>περιοχών. Ο ρόλος των φορέων διαχείρισης προστατευόμενων περιοχών συγχέεται με τις δημόσιες υπηρεσίες που ασκούν αρμοδιότητες διαχεί</w:t>
      </w:r>
      <w:r>
        <w:rPr>
          <w:rFonts w:eastAsia="Times New Roman"/>
          <w:szCs w:val="24"/>
        </w:rPr>
        <w:t xml:space="preserve">ρισης και προστασίας των δασικών οικοσυστημάτων. Στο παρελθόν αυτό υπήρξε σημείο τριβής. Με το εισαγόμενο νομοσχέδιο το συγκεκριμένο θέμα επιτείνεται. </w:t>
      </w:r>
    </w:p>
    <w:p w14:paraId="74465C64" w14:textId="77777777" w:rsidR="00F20DF6" w:rsidRDefault="00F443B4">
      <w:pPr>
        <w:tabs>
          <w:tab w:val="left" w:pos="2820"/>
        </w:tabs>
        <w:spacing w:line="600" w:lineRule="auto"/>
        <w:ind w:firstLine="720"/>
        <w:jc w:val="both"/>
        <w:rPr>
          <w:rFonts w:eastAsia="Times New Roman"/>
          <w:szCs w:val="24"/>
        </w:rPr>
      </w:pPr>
      <w:r>
        <w:rPr>
          <w:rFonts w:eastAsia="Times New Roman"/>
          <w:szCs w:val="24"/>
        </w:rPr>
        <w:t>Επιπλέον, πολλοί φορείς μεταξύ των οποίων το Γεωτεχνικό Επιμελητήριο Ελλάδας, είχαν ζητήσει από το Υπουρ</w:t>
      </w:r>
      <w:r>
        <w:rPr>
          <w:rFonts w:eastAsia="Times New Roman"/>
          <w:szCs w:val="24"/>
        </w:rPr>
        <w:t xml:space="preserve">γείο Περιβάλλοντος και Ενέργειας να υπάρξει πριν από την κατάθεση του σχεδίου νόμου στη Βουλή, εκτενής και εμπεριστατωμένη ανταλλαγή απόψεων και συνεργασία μεταξύ όλων των εμπλεκόμενων υπηρεσιών και επιστημονικών φορέων, προκειμένου να αποφευχθούν </w:t>
      </w:r>
      <w:r>
        <w:rPr>
          <w:rFonts w:eastAsia="Times New Roman"/>
          <w:szCs w:val="24"/>
        </w:rPr>
        <w:lastRenderedPageBreak/>
        <w:t>προβλήμα</w:t>
      </w:r>
      <w:r>
        <w:rPr>
          <w:rFonts w:eastAsia="Times New Roman"/>
          <w:szCs w:val="24"/>
        </w:rPr>
        <w:t xml:space="preserve">τα σύγχυσης και επικάλυψης αρμοδιοτήτων που θα δυσχεράνουν την αποτελεσματική προστασία και διαχείριση του περιβάλλοντος. Ποτέ αυτό δεν έγινε, κυρίες και κύριοι συνάδελφοι. </w:t>
      </w:r>
    </w:p>
    <w:p w14:paraId="74465C65" w14:textId="77777777" w:rsidR="00F20DF6" w:rsidRDefault="00F443B4">
      <w:pPr>
        <w:tabs>
          <w:tab w:val="left" w:pos="2820"/>
        </w:tabs>
        <w:spacing w:line="600" w:lineRule="auto"/>
        <w:ind w:firstLine="720"/>
        <w:jc w:val="both"/>
        <w:rPr>
          <w:rFonts w:eastAsia="Times New Roman"/>
          <w:szCs w:val="24"/>
        </w:rPr>
      </w:pPr>
      <w:r>
        <w:rPr>
          <w:rFonts w:eastAsia="Times New Roman"/>
          <w:szCs w:val="24"/>
        </w:rPr>
        <w:t>Επισημαίνεται ότι χωρίς να έχουν λυθεί τα λειτουργικά και οργανωτικά θέματα των φο</w:t>
      </w:r>
      <w:r>
        <w:rPr>
          <w:rFonts w:eastAsia="Times New Roman"/>
          <w:szCs w:val="24"/>
        </w:rPr>
        <w:t>ρέων διαχείρισης, αυξάνεται το μέγεθος της έκτασης και της περιοχής ευθύνης τους. Δηλαδή αυξάνεται ο φόρτος εργασίας χωρίς το σχέδιο νόμου να δίνει λύσεις στο ζήτημα της μόνιμης και διαρκούς στελέχωσης των υφιστάμενων και νέων φορέων διαχείρισης προστατευό</w:t>
      </w:r>
      <w:r>
        <w:rPr>
          <w:rFonts w:eastAsia="Times New Roman"/>
          <w:szCs w:val="24"/>
        </w:rPr>
        <w:t>μενων περιοχών με το απαιτούμενο προσωπικό. Ξέρω ότι θα μου πείτε για τις οκτάμηνες συμβάσεις. Ξέρω και το ξέρετε κι εσείς πολύ καλά ότι θα πρέπει το υφιστάμενο προσωπικό για τέσσερις μήνες να βρίσκεται εκτός του φορέα διαχείρισης, εκτός της θέσης εργασίας</w:t>
      </w:r>
      <w:r>
        <w:rPr>
          <w:rFonts w:eastAsia="Times New Roman"/>
          <w:szCs w:val="24"/>
        </w:rPr>
        <w:t xml:space="preserve">. </w:t>
      </w:r>
    </w:p>
    <w:p w14:paraId="74465C66" w14:textId="77777777" w:rsidR="00F20DF6" w:rsidRDefault="00F443B4">
      <w:pPr>
        <w:tabs>
          <w:tab w:val="left" w:pos="2820"/>
        </w:tabs>
        <w:spacing w:line="600" w:lineRule="auto"/>
        <w:ind w:firstLine="720"/>
        <w:jc w:val="both"/>
        <w:rPr>
          <w:rFonts w:eastAsia="Times New Roman"/>
          <w:szCs w:val="24"/>
        </w:rPr>
      </w:pPr>
      <w:r>
        <w:rPr>
          <w:rFonts w:eastAsia="Times New Roman"/>
          <w:szCs w:val="24"/>
        </w:rPr>
        <w:lastRenderedPageBreak/>
        <w:t xml:space="preserve">Κυρίες και κύριοι συνάδελφοι, το προτεινόμενο νομοσχέδιο δεν αποτελεί ουσιαστική μεταρρύθμιση. Είναι απλώς προϊόν καθυστερημένου εναρμονισμού με τις κοινοτικές οδηγίες, ενώ παράλληλα δημιουργεί αχρείαστες κρατικές δομές. Δεν αντιμετωπίζει τα ουσιαστικά </w:t>
      </w:r>
      <w:r>
        <w:rPr>
          <w:rFonts w:eastAsia="Times New Roman"/>
          <w:szCs w:val="24"/>
        </w:rPr>
        <w:t>προβλήματα που έχουν οδηγήσει σε χρόνιες δυσλειτουργίες, ενώ αντίθετα δημιουργεί επιπλέον δομές με τη δημιουργία οκτώ επιπλέον φορέων διαχείρισης, που θα καλύπτουν το σύνολο της χώρας με βάση την κοινοτική υποχρέωση. Χωρίς, όμως, την ουσιαστική αντιμετώπισ</w:t>
      </w:r>
      <w:r>
        <w:rPr>
          <w:rFonts w:eastAsia="Times New Roman"/>
          <w:szCs w:val="24"/>
        </w:rPr>
        <w:t xml:space="preserve">η των παθογενειών του υφιστάμενου συστήματος διαχείρισης, δεν πρόκειται να υπάρξει αποτελεσματική προστασία. </w:t>
      </w:r>
    </w:p>
    <w:p w14:paraId="74465C67" w14:textId="77777777" w:rsidR="00F20DF6" w:rsidRDefault="00F443B4">
      <w:pPr>
        <w:tabs>
          <w:tab w:val="left" w:pos="2820"/>
        </w:tabs>
        <w:spacing w:line="600" w:lineRule="auto"/>
        <w:ind w:firstLine="720"/>
        <w:jc w:val="both"/>
        <w:rPr>
          <w:rFonts w:eastAsia="Times New Roman"/>
          <w:szCs w:val="24"/>
        </w:rPr>
      </w:pPr>
      <w:r>
        <w:rPr>
          <w:rFonts w:eastAsia="Times New Roman"/>
          <w:szCs w:val="24"/>
        </w:rPr>
        <w:t xml:space="preserve">Λέμε </w:t>
      </w:r>
      <w:r>
        <w:rPr>
          <w:rFonts w:eastAsia="Times New Roman"/>
          <w:szCs w:val="24"/>
        </w:rPr>
        <w:t>«</w:t>
      </w:r>
      <w:r>
        <w:rPr>
          <w:rFonts w:eastAsia="Times New Roman"/>
          <w:szCs w:val="24"/>
        </w:rPr>
        <w:t>όχι</w:t>
      </w:r>
      <w:r>
        <w:rPr>
          <w:rFonts w:eastAsia="Times New Roman"/>
          <w:szCs w:val="24"/>
        </w:rPr>
        <w:t>»</w:t>
      </w:r>
      <w:r>
        <w:rPr>
          <w:rFonts w:eastAsia="Times New Roman"/>
          <w:szCs w:val="24"/>
        </w:rPr>
        <w:t xml:space="preserve"> επί της αρχής, καθώς το νομοσχέδιο είναι πρόχειρο και επιδερμικό. Δεν θεραπεύει κανένα από τα προβλήματα που α</w:t>
      </w:r>
      <w:r>
        <w:rPr>
          <w:rFonts w:eastAsia="Times New Roman"/>
          <w:szCs w:val="24"/>
        </w:rPr>
        <w:lastRenderedPageBreak/>
        <w:t>νέδειξε η εμπειρία των φο</w:t>
      </w:r>
      <w:r>
        <w:rPr>
          <w:rFonts w:eastAsia="Times New Roman"/>
          <w:szCs w:val="24"/>
        </w:rPr>
        <w:t>ρέων διαχείρισης προστατευόμενων περιοχών. Κυρίως δε</w:t>
      </w:r>
      <w:r>
        <w:rPr>
          <w:rFonts w:eastAsia="Times New Roman"/>
          <w:szCs w:val="24"/>
        </w:rPr>
        <w:t>,</w:t>
      </w:r>
      <w:r>
        <w:rPr>
          <w:rFonts w:eastAsia="Times New Roman"/>
          <w:szCs w:val="24"/>
        </w:rPr>
        <w:t xml:space="preserve"> δεν θεραπεύει και δεν βελτιώνει την επικάλυψη αρμοδιοτήτων, την επαρκή διαφανή και αποτελεσματική διαχείριση της φύσης και του περιβάλλοντος, την επαρκή διαφανή και αποτελεσματική διαχείριση των πόρων π</w:t>
      </w:r>
      <w:r>
        <w:rPr>
          <w:rFonts w:eastAsia="Times New Roman"/>
          <w:szCs w:val="24"/>
        </w:rPr>
        <w:t xml:space="preserve">ου διατίθενται στους φορείς διαχείρισης προστατευόμενων περιοχών, τη σταθερότητα στην απασχόληση του υφιστάμενου προσωπικού, την έλλειψη βιώσιμου αναπτυξιακού σχεδίου που να προστατεύει και να αναδεικνύει τις προστατευόμενες περιοχές </w:t>
      </w:r>
      <w:r>
        <w:rPr>
          <w:rFonts w:eastAsia="Times New Roman"/>
          <w:szCs w:val="24"/>
        </w:rPr>
        <w:t>«</w:t>
      </w:r>
      <w:r>
        <w:rPr>
          <w:rFonts w:eastAsia="Times New Roman"/>
          <w:szCs w:val="24"/>
          <w:lang w:val="en-US"/>
        </w:rPr>
        <w:t>NATURA</w:t>
      </w:r>
      <w:r>
        <w:rPr>
          <w:rFonts w:eastAsia="Times New Roman"/>
          <w:szCs w:val="24"/>
        </w:rPr>
        <w:t>»</w:t>
      </w:r>
      <w:r>
        <w:rPr>
          <w:rFonts w:eastAsia="Times New Roman"/>
          <w:szCs w:val="24"/>
        </w:rPr>
        <w:t>, την αδυναμία</w:t>
      </w:r>
      <w:r>
        <w:rPr>
          <w:rFonts w:eastAsia="Times New Roman"/>
          <w:szCs w:val="24"/>
        </w:rPr>
        <w:t xml:space="preserve"> να προσελκύει επισκέπτες και να φέρνει έσοδα στον φορέα διαχείρισης προστατευόμενων περιοχών, στην τοπική κοινωνία και στην εθνική οικονομία. </w:t>
      </w:r>
    </w:p>
    <w:p w14:paraId="74465C68" w14:textId="77777777" w:rsidR="00F20DF6" w:rsidRDefault="00F443B4">
      <w:pPr>
        <w:tabs>
          <w:tab w:val="left" w:pos="2820"/>
        </w:tabs>
        <w:spacing w:line="600" w:lineRule="auto"/>
        <w:ind w:firstLine="720"/>
        <w:jc w:val="both"/>
        <w:rPr>
          <w:rFonts w:eastAsia="Times New Roman"/>
          <w:szCs w:val="24"/>
        </w:rPr>
      </w:pPr>
      <w:r>
        <w:rPr>
          <w:rFonts w:eastAsia="Times New Roman"/>
          <w:szCs w:val="24"/>
        </w:rPr>
        <w:lastRenderedPageBreak/>
        <w:t>Οι διαθέσιμοι πόροι μειώνονται. Δεν παρουσιάζεται κανένα οργανόγραμμα για τους φορείς. Πόσοι θα απασχολούνται; Μ</w:t>
      </w:r>
      <w:r>
        <w:rPr>
          <w:rFonts w:eastAsia="Times New Roman"/>
          <w:szCs w:val="24"/>
        </w:rPr>
        <w:t>ε ποια κριτήρια θα προσλαμβάνονται; Πώς θα αξιολογούνται και από ποιους; Δεν γίνεται κα</w:t>
      </w:r>
      <w:r>
        <w:rPr>
          <w:rFonts w:eastAsia="Times New Roman"/>
          <w:szCs w:val="24"/>
        </w:rPr>
        <w:t>μ</w:t>
      </w:r>
      <w:r>
        <w:rPr>
          <w:rFonts w:eastAsia="Times New Roman"/>
          <w:szCs w:val="24"/>
        </w:rPr>
        <w:t>μία αναφορά σε μηχανισμούς διαφάνειας στον τρόπο λειτουργίας των φορέων διαχείρισης.</w:t>
      </w:r>
    </w:p>
    <w:p w14:paraId="74465C69" w14:textId="77777777" w:rsidR="00F20DF6" w:rsidRDefault="00F443B4">
      <w:pPr>
        <w:tabs>
          <w:tab w:val="left" w:pos="2820"/>
        </w:tabs>
        <w:spacing w:line="600" w:lineRule="auto"/>
        <w:ind w:firstLine="720"/>
        <w:jc w:val="both"/>
        <w:rPr>
          <w:rFonts w:eastAsia="Times New Roman"/>
          <w:szCs w:val="24"/>
        </w:rPr>
      </w:pPr>
      <w:r>
        <w:rPr>
          <w:rFonts w:eastAsia="Times New Roman"/>
          <w:szCs w:val="24"/>
        </w:rPr>
        <w:t xml:space="preserve">Κυρίες και κύριοι συνάδελφοι, όπως είπα και προηγούμενα στην ομιλία μου, εμείς έχουμε μια άλλη φιλοσοφία για την προστασία του περιβάλλοντος, για τις περιοχές </w:t>
      </w:r>
      <w:r>
        <w:rPr>
          <w:rFonts w:eastAsia="Times New Roman"/>
          <w:szCs w:val="24"/>
        </w:rPr>
        <w:t>«</w:t>
      </w:r>
      <w:r>
        <w:rPr>
          <w:rFonts w:eastAsia="Times New Roman"/>
          <w:szCs w:val="24"/>
          <w:lang w:val="en-US"/>
        </w:rPr>
        <w:t>NATURA</w:t>
      </w:r>
      <w:r>
        <w:rPr>
          <w:rFonts w:eastAsia="Times New Roman"/>
          <w:szCs w:val="24"/>
        </w:rPr>
        <w:t xml:space="preserve"> 2000</w:t>
      </w:r>
      <w:r>
        <w:rPr>
          <w:rFonts w:eastAsia="Times New Roman"/>
          <w:szCs w:val="24"/>
        </w:rPr>
        <w:t>»</w:t>
      </w:r>
      <w:r>
        <w:rPr>
          <w:rFonts w:eastAsia="Times New Roman"/>
          <w:szCs w:val="24"/>
        </w:rPr>
        <w:t>. Πιστεύουμε σε δεκατρείς φορείς διαχείρισης με βάση τις δεκατρείς διοικητικές περιφ</w:t>
      </w:r>
      <w:r>
        <w:rPr>
          <w:rFonts w:eastAsia="Times New Roman"/>
          <w:szCs w:val="24"/>
        </w:rPr>
        <w:t xml:space="preserve">έρειες. Πιστεύουμε ότι θα πρέπει να εξακολουθήσουν να λειτουργούν ως νομικά πρόσωπα ιδιωτικού δικαίου για τη μέγιστη δυνατή ευελιξία και να υπάγονται στην οικεία περιφέρεια, να διοικούνται από αμειβόμενα συμβούλια, ο Πρόεδρος να είναι πλήρους </w:t>
      </w:r>
      <w:r>
        <w:rPr>
          <w:rFonts w:eastAsia="Times New Roman"/>
          <w:szCs w:val="24"/>
        </w:rPr>
        <w:lastRenderedPageBreak/>
        <w:t>και αποκλειστ</w:t>
      </w:r>
      <w:r>
        <w:rPr>
          <w:rFonts w:eastAsia="Times New Roman"/>
          <w:szCs w:val="24"/>
        </w:rPr>
        <w:t xml:space="preserve">ικής απασχόλησης και να μην ορίζεται από την Κυβέρνηση, αλλά να υπάρχει διαβούλευση και δημόσια πρόσκληση. Οι υφιστάμενοι φορείς και το υφιστάμενο προσωπικό πρέπει να </w:t>
      </w:r>
      <w:proofErr w:type="spellStart"/>
      <w:r>
        <w:rPr>
          <w:rFonts w:eastAsia="Times New Roman"/>
          <w:szCs w:val="24"/>
        </w:rPr>
        <w:t>απορροφηθούν</w:t>
      </w:r>
      <w:proofErr w:type="spellEnd"/>
      <w:r>
        <w:rPr>
          <w:rFonts w:eastAsia="Times New Roman"/>
          <w:szCs w:val="24"/>
        </w:rPr>
        <w:t xml:space="preserve"> στις δεκατρείς νέες δομές που θα δημιουργηθούν με βάση οργανογράμματα και </w:t>
      </w:r>
      <w:proofErr w:type="spellStart"/>
      <w:r>
        <w:rPr>
          <w:rFonts w:eastAsia="Times New Roman"/>
          <w:szCs w:val="24"/>
        </w:rPr>
        <w:t>πρ</w:t>
      </w:r>
      <w:r>
        <w:rPr>
          <w:rFonts w:eastAsia="Times New Roman"/>
          <w:szCs w:val="24"/>
        </w:rPr>
        <w:t>οσοντολόγιο</w:t>
      </w:r>
      <w:proofErr w:type="spellEnd"/>
      <w:r>
        <w:rPr>
          <w:rFonts w:eastAsia="Times New Roman"/>
          <w:szCs w:val="24"/>
        </w:rPr>
        <w:t xml:space="preserve">. </w:t>
      </w:r>
    </w:p>
    <w:p w14:paraId="74465C6A" w14:textId="77777777" w:rsidR="00F20DF6" w:rsidRDefault="00F443B4">
      <w:pPr>
        <w:tabs>
          <w:tab w:val="left" w:pos="2820"/>
        </w:tabs>
        <w:spacing w:line="600" w:lineRule="auto"/>
        <w:ind w:firstLine="720"/>
        <w:jc w:val="both"/>
        <w:rPr>
          <w:rFonts w:eastAsia="Times New Roman"/>
          <w:szCs w:val="24"/>
        </w:rPr>
      </w:pPr>
      <w:r>
        <w:rPr>
          <w:rFonts w:eastAsia="Times New Roman"/>
          <w:szCs w:val="24"/>
        </w:rPr>
        <w:t xml:space="preserve">Με απλά λόγια, κυρίες και κύριοι συνάδελφοι, και κλείνω </w:t>
      </w:r>
      <w:r>
        <w:rPr>
          <w:rFonts w:eastAsia="Times New Roman"/>
          <w:szCs w:val="24"/>
        </w:rPr>
        <w:t xml:space="preserve">μ’ </w:t>
      </w:r>
      <w:r>
        <w:rPr>
          <w:rFonts w:eastAsia="Times New Roman"/>
          <w:szCs w:val="24"/>
        </w:rPr>
        <w:t xml:space="preserve">αυτό, πρέπει να τελειώσει οριστικά η ομηρία των εργαζομένων στους φορείς διαχείρισης και να δημιουργηθεί ένα αποτελεσματικό, οργανωμένο σύστημα, βάσει του οποίου θα μπορούν να προστατεύονται οι περιοχές </w:t>
      </w:r>
      <w:r>
        <w:rPr>
          <w:rFonts w:eastAsia="Times New Roman"/>
          <w:szCs w:val="24"/>
        </w:rPr>
        <w:t>«</w:t>
      </w:r>
      <w:r>
        <w:rPr>
          <w:rFonts w:eastAsia="Times New Roman"/>
          <w:szCs w:val="24"/>
          <w:lang w:val="en-US"/>
        </w:rPr>
        <w:t>NATURA</w:t>
      </w:r>
      <w:r>
        <w:rPr>
          <w:rFonts w:eastAsia="Times New Roman"/>
          <w:szCs w:val="24"/>
        </w:rPr>
        <w:t>»</w:t>
      </w:r>
      <w:r>
        <w:rPr>
          <w:rFonts w:eastAsia="Times New Roman"/>
          <w:szCs w:val="24"/>
        </w:rPr>
        <w:t xml:space="preserve"> και το περιβάλλον.</w:t>
      </w:r>
    </w:p>
    <w:p w14:paraId="74465C6B" w14:textId="77777777" w:rsidR="00F20DF6" w:rsidRDefault="00F443B4">
      <w:pPr>
        <w:tabs>
          <w:tab w:val="left" w:pos="2820"/>
        </w:tabs>
        <w:spacing w:line="600" w:lineRule="auto"/>
        <w:ind w:firstLine="720"/>
        <w:jc w:val="both"/>
        <w:rPr>
          <w:rFonts w:eastAsia="Times New Roman"/>
          <w:szCs w:val="24"/>
        </w:rPr>
      </w:pPr>
      <w:r>
        <w:rPr>
          <w:rFonts w:eastAsia="Times New Roman"/>
          <w:szCs w:val="24"/>
        </w:rPr>
        <w:t>Ευχαριστώ πολύ, κύριε Πρό</w:t>
      </w:r>
      <w:r>
        <w:rPr>
          <w:rFonts w:eastAsia="Times New Roman"/>
          <w:szCs w:val="24"/>
        </w:rPr>
        <w:t>εδρε.</w:t>
      </w:r>
    </w:p>
    <w:p w14:paraId="74465C6C" w14:textId="77777777" w:rsidR="00F20DF6" w:rsidRDefault="00F443B4">
      <w:pPr>
        <w:tabs>
          <w:tab w:val="left" w:pos="2820"/>
        </w:tabs>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74465C6D" w14:textId="77777777" w:rsidR="00F20DF6" w:rsidRDefault="00F443B4">
      <w:pPr>
        <w:tabs>
          <w:tab w:val="left" w:pos="2940"/>
        </w:tabs>
        <w:spacing w:line="600" w:lineRule="auto"/>
        <w:ind w:firstLine="720"/>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Αγαπητοί συνάδελφοι, θα μου επιτρέψετε για τρία λεπτά να δώσω τον λόγο στον κ. Σαντορινιό, καθώς ήλθαν οι δύο νέες </w:t>
      </w:r>
      <w:r>
        <w:rPr>
          <w:rFonts w:eastAsia="Times New Roman"/>
          <w:szCs w:val="24"/>
        </w:rPr>
        <w:t xml:space="preserve">υπουργικές </w:t>
      </w:r>
      <w:r>
        <w:rPr>
          <w:rFonts w:eastAsia="Times New Roman"/>
          <w:szCs w:val="24"/>
        </w:rPr>
        <w:t>τροπολογίες, για να τις υποστηρίξει γ</w:t>
      </w:r>
      <w:r>
        <w:rPr>
          <w:rFonts w:eastAsia="Times New Roman"/>
          <w:szCs w:val="24"/>
        </w:rPr>
        <w:t>ιατί έχει ανειλημμένη υποχρέωση.</w:t>
      </w:r>
    </w:p>
    <w:p w14:paraId="74465C6E" w14:textId="77777777" w:rsidR="00F20DF6" w:rsidRDefault="00F443B4">
      <w:pPr>
        <w:tabs>
          <w:tab w:val="left" w:pos="2940"/>
        </w:tabs>
        <w:spacing w:line="600" w:lineRule="auto"/>
        <w:ind w:firstLine="720"/>
        <w:jc w:val="both"/>
        <w:rPr>
          <w:rFonts w:eastAsia="Times New Roman"/>
          <w:szCs w:val="24"/>
        </w:rPr>
      </w:pPr>
      <w:r>
        <w:rPr>
          <w:rFonts w:eastAsia="Times New Roman"/>
          <w:szCs w:val="24"/>
        </w:rPr>
        <w:t xml:space="preserve">Παρακαλώ να διανεμηθούν, αν δεν έχουν διανεμηθεί, στους συναδέλφους.  </w:t>
      </w:r>
    </w:p>
    <w:p w14:paraId="74465C6F" w14:textId="77777777" w:rsidR="00F20DF6" w:rsidRDefault="00F443B4">
      <w:pPr>
        <w:tabs>
          <w:tab w:val="left" w:pos="2940"/>
        </w:tabs>
        <w:spacing w:line="600" w:lineRule="auto"/>
        <w:ind w:firstLine="720"/>
        <w:jc w:val="both"/>
        <w:rPr>
          <w:rFonts w:eastAsia="Times New Roman"/>
          <w:szCs w:val="24"/>
        </w:rPr>
      </w:pPr>
      <w:r>
        <w:rPr>
          <w:rFonts w:eastAsia="Times New Roman"/>
          <w:b/>
          <w:szCs w:val="24"/>
        </w:rPr>
        <w:t>ΣΩΚΡΑΤΗΣ ΦΑΜΕΛΛΟΣ (Αναπληρωτής Υπουργός Περιβάλλοντος και Ενέργειας):</w:t>
      </w:r>
      <w:r>
        <w:rPr>
          <w:rFonts w:eastAsia="Times New Roman"/>
          <w:szCs w:val="24"/>
        </w:rPr>
        <w:t xml:space="preserve"> Κύριε Πρόεδρε, θα ήθελα κι εγώ τον λόγο </w:t>
      </w:r>
      <w:r>
        <w:rPr>
          <w:rFonts w:eastAsia="Times New Roman"/>
          <w:szCs w:val="24"/>
        </w:rPr>
        <w:t xml:space="preserve">ύστερα </w:t>
      </w:r>
      <w:r>
        <w:rPr>
          <w:rFonts w:eastAsia="Times New Roman"/>
          <w:szCs w:val="24"/>
        </w:rPr>
        <w:t>για να υποστηρίξω τις τροπολογίες μ</w:t>
      </w:r>
      <w:r>
        <w:rPr>
          <w:rFonts w:eastAsia="Times New Roman"/>
          <w:szCs w:val="24"/>
        </w:rPr>
        <w:t>ου και να τις καταθέσω.</w:t>
      </w:r>
    </w:p>
    <w:p w14:paraId="74465C70" w14:textId="77777777" w:rsidR="00F20DF6" w:rsidRDefault="00F443B4">
      <w:pPr>
        <w:tabs>
          <w:tab w:val="left" w:pos="2940"/>
        </w:tabs>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Ορίστε, κύριε Υφυπουργέ, έχετε τον λόγο.</w:t>
      </w:r>
    </w:p>
    <w:p w14:paraId="74465C71" w14:textId="77777777" w:rsidR="00F20DF6" w:rsidRDefault="00F443B4">
      <w:pPr>
        <w:tabs>
          <w:tab w:val="left" w:pos="2940"/>
        </w:tabs>
        <w:spacing w:line="600" w:lineRule="auto"/>
        <w:ind w:firstLine="720"/>
        <w:jc w:val="both"/>
        <w:rPr>
          <w:rFonts w:eastAsia="Times New Roman"/>
          <w:szCs w:val="24"/>
        </w:rPr>
      </w:pPr>
      <w:r>
        <w:rPr>
          <w:rFonts w:eastAsia="Times New Roman"/>
          <w:b/>
          <w:szCs w:val="24"/>
        </w:rPr>
        <w:lastRenderedPageBreak/>
        <w:t>ΝΕΚΤΑΡΙΟΣ ΣΑΝΤΟΡΙΝΙΟΣ (Υφυπουργός Ναυτιλίας και Νησιωτικής Πολιτικής):</w:t>
      </w:r>
      <w:r>
        <w:rPr>
          <w:rFonts w:eastAsia="Times New Roman"/>
          <w:szCs w:val="24"/>
        </w:rPr>
        <w:t xml:space="preserve"> Ευχαριστώ, κύριε Πρόεδρε.</w:t>
      </w:r>
    </w:p>
    <w:p w14:paraId="74465C72" w14:textId="77777777" w:rsidR="00F20DF6" w:rsidRDefault="00F443B4">
      <w:pPr>
        <w:tabs>
          <w:tab w:val="left" w:pos="2940"/>
        </w:tabs>
        <w:spacing w:line="600" w:lineRule="auto"/>
        <w:ind w:firstLine="720"/>
        <w:jc w:val="both"/>
        <w:rPr>
          <w:rFonts w:eastAsia="Times New Roman"/>
          <w:szCs w:val="24"/>
        </w:rPr>
      </w:pPr>
      <w:r>
        <w:rPr>
          <w:rFonts w:eastAsia="Times New Roman"/>
          <w:szCs w:val="24"/>
        </w:rPr>
        <w:t>Η τροπολογία, την οποία καταθέτουμε, αφορά στην παράταση έκδο</w:t>
      </w:r>
      <w:r>
        <w:rPr>
          <w:rFonts w:eastAsia="Times New Roman"/>
          <w:szCs w:val="24"/>
        </w:rPr>
        <w:t>σης για την 1</w:t>
      </w:r>
      <w:r w:rsidRPr="002E1357">
        <w:rPr>
          <w:rFonts w:eastAsia="Times New Roman"/>
          <w:szCs w:val="24"/>
          <w:vertAlign w:val="superscript"/>
        </w:rPr>
        <w:t>η</w:t>
      </w:r>
      <w:r>
        <w:rPr>
          <w:rFonts w:eastAsia="Times New Roman"/>
          <w:szCs w:val="24"/>
        </w:rPr>
        <w:t xml:space="preserve"> Ιουνίου 2018 της κοινής υπουργικής απόφασης, με την οποία τίθεται σε εφαρμογή η παράγραφος 5 του άρθρου 139 του ν.4504 του Υπουργείου Ναυτιλίας και Νησιωτικής Πολιτικής.</w:t>
      </w:r>
    </w:p>
    <w:p w14:paraId="74465C73" w14:textId="77777777" w:rsidR="00F20DF6" w:rsidRDefault="00F443B4">
      <w:pPr>
        <w:tabs>
          <w:tab w:val="left" w:pos="2940"/>
        </w:tabs>
        <w:spacing w:line="600" w:lineRule="auto"/>
        <w:ind w:firstLine="720"/>
        <w:jc w:val="both"/>
        <w:rPr>
          <w:rFonts w:eastAsia="Times New Roman"/>
          <w:szCs w:val="24"/>
        </w:rPr>
      </w:pPr>
      <w:r>
        <w:rPr>
          <w:rFonts w:eastAsia="Times New Roman"/>
          <w:szCs w:val="24"/>
        </w:rPr>
        <w:t xml:space="preserve">Συγκεκριμένα, με το άρθρο 139 προβλέπονταν ότι οι επιχορηγήσεις από το </w:t>
      </w:r>
      <w:r>
        <w:rPr>
          <w:rFonts w:eastAsia="Times New Roman"/>
          <w:szCs w:val="24"/>
        </w:rPr>
        <w:t>Υπουργείο μας των δικαιούχων για την εκτέλεση δρομολογίων με οποιαδήποτε μορφή ανάθεσης σε δημόσια υπηρεσία δεν εκχωρούνται, δεν υπόκεινται σε κανένα είδος παρακράτησης και δεν συμψηφίζονται με τυχόν οφειλές προς το δημόσιο ή τα ασφαλιστικά ταμεία, προκειμ</w:t>
      </w:r>
      <w:r>
        <w:rPr>
          <w:rFonts w:eastAsia="Times New Roman"/>
          <w:szCs w:val="24"/>
        </w:rPr>
        <w:t>ένου να εξασφαλιστούν οι αξιώσεις των εργαζομένων των εταιρειών αυτών, το προσωπικό ξηράς.</w:t>
      </w:r>
    </w:p>
    <w:p w14:paraId="74465C74" w14:textId="77777777" w:rsidR="00F20DF6" w:rsidRDefault="00F443B4">
      <w:pPr>
        <w:tabs>
          <w:tab w:val="left" w:pos="2940"/>
        </w:tabs>
        <w:spacing w:line="600" w:lineRule="auto"/>
        <w:ind w:firstLine="720"/>
        <w:jc w:val="both"/>
        <w:rPr>
          <w:rFonts w:eastAsia="Times New Roman"/>
          <w:szCs w:val="24"/>
        </w:rPr>
      </w:pPr>
      <w:r>
        <w:rPr>
          <w:rFonts w:eastAsia="Times New Roman"/>
          <w:szCs w:val="24"/>
        </w:rPr>
        <w:lastRenderedPageBreak/>
        <w:t>Η ενεργοποίηση αυτής της ρύθμισης απαιτεί την έκδοση μιας κοινής υπουργικής απόφασης των Υπουργείων Εργασίας, Κοινωνικής Ασφάλισης και Κοινωνικής Αλληλεγγύης, Οικονο</w:t>
      </w:r>
      <w:r>
        <w:rPr>
          <w:rFonts w:eastAsia="Times New Roman"/>
          <w:szCs w:val="24"/>
        </w:rPr>
        <w:t>μικών και του Υπουργείου Ναυτιλίας και Νησιωτικής Πολιτικής.</w:t>
      </w:r>
    </w:p>
    <w:p w14:paraId="74465C75" w14:textId="77777777" w:rsidR="00F20DF6" w:rsidRDefault="00F443B4">
      <w:pPr>
        <w:tabs>
          <w:tab w:val="left" w:pos="2940"/>
        </w:tabs>
        <w:spacing w:line="600" w:lineRule="auto"/>
        <w:ind w:firstLine="720"/>
        <w:jc w:val="both"/>
        <w:rPr>
          <w:rFonts w:eastAsia="Times New Roman"/>
          <w:szCs w:val="24"/>
        </w:rPr>
      </w:pPr>
      <w:r>
        <w:rPr>
          <w:rFonts w:eastAsia="Times New Roman"/>
          <w:szCs w:val="24"/>
        </w:rPr>
        <w:t xml:space="preserve">Να θυμίσω ότι </w:t>
      </w:r>
      <w:r>
        <w:rPr>
          <w:rFonts w:eastAsia="Times New Roman"/>
          <w:szCs w:val="24"/>
        </w:rPr>
        <w:t xml:space="preserve">μ’ </w:t>
      </w:r>
      <w:r>
        <w:rPr>
          <w:rFonts w:eastAsia="Times New Roman"/>
          <w:szCs w:val="24"/>
        </w:rPr>
        <w:t>αυτήν τη ρύθμιση είναι η πρώτη φορά που λαμβάνει χώρα μια τέτοια διαδικασία εξασφάλισης και απόδοσης ουσιαστικά των δεδουλευμένων των εργαζομένων ξηράς στην ακτοπλοΐα και ακολουθ</w:t>
      </w:r>
      <w:r>
        <w:rPr>
          <w:rFonts w:eastAsia="Times New Roman"/>
          <w:szCs w:val="24"/>
        </w:rPr>
        <w:t>ώντας ουσιαστικά μια ρύθμιση, που ήδη η δικιά μας Κυβέρνηση είχε φέρει, ένα νομικό πλαίσιο για τους εργαζόμενους, τους ναυτεργάτες, έχει ήδη ανακουφίσει πολλές οικογένειες ναυτικών.</w:t>
      </w:r>
    </w:p>
    <w:p w14:paraId="74465C76" w14:textId="77777777" w:rsidR="00F20DF6" w:rsidRDefault="00F443B4">
      <w:pPr>
        <w:tabs>
          <w:tab w:val="left" w:pos="2940"/>
        </w:tabs>
        <w:spacing w:line="600" w:lineRule="auto"/>
        <w:ind w:firstLine="720"/>
        <w:jc w:val="both"/>
        <w:rPr>
          <w:rFonts w:eastAsia="Times New Roman"/>
          <w:szCs w:val="24"/>
        </w:rPr>
      </w:pPr>
      <w:r>
        <w:rPr>
          <w:rFonts w:eastAsia="Times New Roman"/>
          <w:szCs w:val="24"/>
        </w:rPr>
        <w:t>Η έκδοση, λοιπόν, της σχετικής κοινής υπουργικής απόφασης με την οποία θεσ</w:t>
      </w:r>
      <w:r>
        <w:rPr>
          <w:rFonts w:eastAsia="Times New Roman"/>
          <w:szCs w:val="24"/>
        </w:rPr>
        <w:t xml:space="preserve">πίζεται το νέο κανονιστικό πλαίσιο </w:t>
      </w:r>
      <w:r>
        <w:rPr>
          <w:rFonts w:eastAsia="Times New Roman"/>
          <w:szCs w:val="24"/>
        </w:rPr>
        <w:t xml:space="preserve">σύμφωνα με </w:t>
      </w:r>
      <w:r>
        <w:rPr>
          <w:rFonts w:eastAsia="Times New Roman"/>
          <w:szCs w:val="24"/>
        </w:rPr>
        <w:lastRenderedPageBreak/>
        <w:t>την παράγραφο</w:t>
      </w:r>
      <w:r>
        <w:rPr>
          <w:rFonts w:eastAsia="Times New Roman"/>
          <w:szCs w:val="24"/>
        </w:rPr>
        <w:t xml:space="preserve"> 5 του άρθρου 139 του ν.4504, επειδή εμπεριέχει αρκετά οικονομοτεχνικής φύσεως ζητήματα και ειδικής υφής, όπως, για παράδειγμα, </w:t>
      </w:r>
      <w:proofErr w:type="spellStart"/>
      <w:r>
        <w:rPr>
          <w:rFonts w:eastAsia="Times New Roman"/>
          <w:szCs w:val="24"/>
        </w:rPr>
        <w:t>ενταλματοποίηση</w:t>
      </w:r>
      <w:proofErr w:type="spellEnd"/>
      <w:r>
        <w:rPr>
          <w:rFonts w:eastAsia="Times New Roman"/>
          <w:szCs w:val="24"/>
        </w:rPr>
        <w:t xml:space="preserve"> οφειλών, κατάθεση αρκετών δικαιολογητικών, μας επιβάλ</w:t>
      </w:r>
      <w:r>
        <w:rPr>
          <w:rFonts w:eastAsia="Times New Roman"/>
          <w:szCs w:val="24"/>
        </w:rPr>
        <w:t>λει τη μετάθεση αυτής της ημερομηνίας έκδοσης για την 1η Ιουνίου και γι’ αυτό καταθέτουμε τη σχετική τροπολογία.</w:t>
      </w:r>
    </w:p>
    <w:p w14:paraId="74465C77" w14:textId="77777777" w:rsidR="00F20DF6" w:rsidRDefault="00F443B4">
      <w:pPr>
        <w:tabs>
          <w:tab w:val="left" w:pos="2940"/>
        </w:tabs>
        <w:spacing w:line="600" w:lineRule="auto"/>
        <w:ind w:firstLine="720"/>
        <w:jc w:val="both"/>
        <w:rPr>
          <w:rFonts w:eastAsia="Times New Roman"/>
          <w:szCs w:val="24"/>
        </w:rPr>
      </w:pPr>
      <w:r>
        <w:rPr>
          <w:rFonts w:eastAsia="Times New Roman"/>
          <w:szCs w:val="24"/>
        </w:rPr>
        <w:t>Ευχαριστώ πολύ.</w:t>
      </w:r>
    </w:p>
    <w:p w14:paraId="74465C78" w14:textId="77777777" w:rsidR="00F20DF6" w:rsidRDefault="00F443B4">
      <w:pPr>
        <w:tabs>
          <w:tab w:val="left" w:pos="2940"/>
        </w:tabs>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Ο κ. </w:t>
      </w:r>
      <w:proofErr w:type="spellStart"/>
      <w:r>
        <w:rPr>
          <w:rFonts w:eastAsia="Times New Roman"/>
          <w:szCs w:val="24"/>
        </w:rPr>
        <w:t>Φάμελλος</w:t>
      </w:r>
      <w:proofErr w:type="spellEnd"/>
      <w:r>
        <w:rPr>
          <w:rFonts w:eastAsia="Times New Roman"/>
          <w:szCs w:val="24"/>
        </w:rPr>
        <w:t xml:space="preserve"> έχει τον λόγο. Δεν βάζω χρόνο.</w:t>
      </w:r>
    </w:p>
    <w:p w14:paraId="74465C79" w14:textId="77777777" w:rsidR="00F20DF6" w:rsidRDefault="00F443B4">
      <w:pPr>
        <w:tabs>
          <w:tab w:val="left" w:pos="2940"/>
        </w:tabs>
        <w:spacing w:line="600" w:lineRule="auto"/>
        <w:ind w:firstLine="720"/>
        <w:jc w:val="both"/>
        <w:rPr>
          <w:rFonts w:eastAsia="Times New Roman"/>
          <w:szCs w:val="24"/>
        </w:rPr>
      </w:pPr>
      <w:r>
        <w:rPr>
          <w:rFonts w:eastAsia="Times New Roman"/>
          <w:b/>
          <w:szCs w:val="24"/>
        </w:rPr>
        <w:t>ΣΩΚΡΑΤΗΣ ΦΑΜΕΛΛΟΣ (Αναπληρωτής Υπουργός Περιβάλλο</w:t>
      </w:r>
      <w:r>
        <w:rPr>
          <w:rFonts w:eastAsia="Times New Roman"/>
          <w:b/>
          <w:szCs w:val="24"/>
        </w:rPr>
        <w:t>ντος και Ενέργειας):</w:t>
      </w:r>
      <w:r>
        <w:rPr>
          <w:rFonts w:eastAsia="Times New Roman"/>
          <w:szCs w:val="24"/>
        </w:rPr>
        <w:t xml:space="preserve"> Δεν θα χρειαστώ ούτε δύο λεπτά, κύριε Πρόεδρε.</w:t>
      </w:r>
    </w:p>
    <w:p w14:paraId="74465C7A" w14:textId="77777777" w:rsidR="00F20DF6" w:rsidRDefault="00F443B4">
      <w:pPr>
        <w:tabs>
          <w:tab w:val="left" w:pos="2940"/>
        </w:tabs>
        <w:spacing w:line="600" w:lineRule="auto"/>
        <w:ind w:firstLine="720"/>
        <w:jc w:val="both"/>
        <w:rPr>
          <w:rFonts w:eastAsia="Times New Roman"/>
          <w:szCs w:val="24"/>
        </w:rPr>
      </w:pPr>
      <w:r>
        <w:rPr>
          <w:rFonts w:eastAsia="Times New Roman"/>
          <w:szCs w:val="24"/>
        </w:rPr>
        <w:lastRenderedPageBreak/>
        <w:t xml:space="preserve">Κυρίες και κύριοι Βουλευτές, όπως είχα πει και στην </w:t>
      </w:r>
      <w:r>
        <w:rPr>
          <w:rFonts w:eastAsia="Times New Roman"/>
          <w:szCs w:val="24"/>
        </w:rPr>
        <w:t>επιτροπή</w:t>
      </w:r>
      <w:r>
        <w:rPr>
          <w:rFonts w:eastAsia="Times New Roman"/>
          <w:szCs w:val="24"/>
        </w:rPr>
        <w:t>, καταθέτουμε τώρα τις νομοτεχνικές βελτιώσεις που αφορούν στα παραρτήματα -σας είχα πει ότι θα μπουν στην Ολομέλεια- του νόμου,</w:t>
      </w:r>
      <w:r>
        <w:rPr>
          <w:rFonts w:eastAsia="Times New Roman"/>
          <w:szCs w:val="24"/>
        </w:rPr>
        <w:t xml:space="preserve"> που αφορούν την οριοθέτηση των περιοχών, τον κατάλογο με τις ονομασίες και όλα αυτά τα ζητήματα, για τα οποία έτσι κι αλλιώς σας είχα ενημερώσει στην </w:t>
      </w:r>
      <w:r>
        <w:rPr>
          <w:rFonts w:eastAsia="Times New Roman"/>
          <w:szCs w:val="24"/>
        </w:rPr>
        <w:t>επιτροπή</w:t>
      </w:r>
      <w:r>
        <w:rPr>
          <w:rFonts w:eastAsia="Times New Roman"/>
          <w:szCs w:val="24"/>
        </w:rPr>
        <w:t xml:space="preserve">. Και θα ήθελα επιπλέον να σας πω ότι εκτός από δύο τελείως λειτουργικές αλλαγές λέξεων, </w:t>
      </w:r>
      <w:r>
        <w:rPr>
          <w:rFonts w:eastAsia="Times New Roman"/>
          <w:szCs w:val="24"/>
        </w:rPr>
        <w:t>στα άρθρ</w:t>
      </w:r>
      <w:r>
        <w:rPr>
          <w:rFonts w:eastAsia="Times New Roman"/>
          <w:szCs w:val="24"/>
        </w:rPr>
        <w:t xml:space="preserve">α </w:t>
      </w:r>
      <w:r>
        <w:rPr>
          <w:rFonts w:eastAsia="Times New Roman"/>
          <w:szCs w:val="24"/>
        </w:rPr>
        <w:t>12 και 13, επαναδιατυπώνεται το άρθρο 18 και θα ήθελα λίγο την προσοχή σας σε αυτό.</w:t>
      </w:r>
    </w:p>
    <w:p w14:paraId="74465C7B" w14:textId="77777777" w:rsidR="00F20DF6" w:rsidRDefault="00F443B4">
      <w:pPr>
        <w:tabs>
          <w:tab w:val="left" w:pos="2940"/>
        </w:tabs>
        <w:spacing w:line="600" w:lineRule="auto"/>
        <w:ind w:firstLine="720"/>
        <w:jc w:val="both"/>
        <w:rPr>
          <w:rFonts w:eastAsia="Times New Roman"/>
          <w:szCs w:val="24"/>
        </w:rPr>
      </w:pPr>
      <w:proofErr w:type="spellStart"/>
      <w:r>
        <w:rPr>
          <w:rFonts w:eastAsia="Times New Roman"/>
          <w:szCs w:val="24"/>
        </w:rPr>
        <w:t>Αυστηροποιείται</w:t>
      </w:r>
      <w:proofErr w:type="spellEnd"/>
      <w:r>
        <w:rPr>
          <w:rFonts w:eastAsia="Times New Roman"/>
          <w:szCs w:val="24"/>
        </w:rPr>
        <w:t xml:space="preserve"> και τίθενται ως -αν θέλετε- χρονική στιγμή, πριν από την οποία μπορούσε να έχει τροποποιηθεί ο χαρακτήρας μιας δασικής έκτασης, όχι μόνο η ένταξη της στο </w:t>
      </w:r>
      <w:r>
        <w:rPr>
          <w:rFonts w:eastAsia="Times New Roman"/>
          <w:szCs w:val="24"/>
        </w:rPr>
        <w:t xml:space="preserve">Δίκτυο </w:t>
      </w:r>
      <w:r>
        <w:rPr>
          <w:rFonts w:eastAsia="Times New Roman"/>
          <w:szCs w:val="24"/>
        </w:rPr>
        <w:t>«</w:t>
      </w:r>
      <w:r>
        <w:rPr>
          <w:rFonts w:eastAsia="Times New Roman"/>
          <w:szCs w:val="24"/>
          <w:lang w:val="en-US"/>
        </w:rPr>
        <w:t>NATURA</w:t>
      </w:r>
      <w:r>
        <w:rPr>
          <w:rFonts w:eastAsia="Times New Roman"/>
          <w:szCs w:val="24"/>
        </w:rPr>
        <w:t xml:space="preserve"> </w:t>
      </w:r>
      <w:r>
        <w:rPr>
          <w:rFonts w:eastAsia="Times New Roman"/>
          <w:szCs w:val="24"/>
        </w:rPr>
        <w:lastRenderedPageBreak/>
        <w:t>2000</w:t>
      </w:r>
      <w:r>
        <w:rPr>
          <w:rFonts w:eastAsia="Times New Roman"/>
          <w:szCs w:val="24"/>
        </w:rPr>
        <w:t>»</w:t>
      </w:r>
      <w:r>
        <w:rPr>
          <w:rFonts w:eastAsia="Times New Roman"/>
          <w:szCs w:val="24"/>
        </w:rPr>
        <w:t xml:space="preserve">, αλλά και η κήρυξη ως εθνικός δρυμός και η ένταξη του υγροτόπου στην περιοχή ως Συνθήκη </w:t>
      </w:r>
      <w:proofErr w:type="spellStart"/>
      <w:r>
        <w:rPr>
          <w:rFonts w:eastAsia="Times New Roman"/>
          <w:szCs w:val="24"/>
        </w:rPr>
        <w:t>Ραμσάρ</w:t>
      </w:r>
      <w:proofErr w:type="spellEnd"/>
      <w:r>
        <w:rPr>
          <w:rFonts w:eastAsia="Times New Roman"/>
          <w:szCs w:val="24"/>
        </w:rPr>
        <w:t>.</w:t>
      </w:r>
    </w:p>
    <w:p w14:paraId="74465C7C" w14:textId="77777777" w:rsidR="00F20DF6" w:rsidRDefault="00F443B4">
      <w:pPr>
        <w:tabs>
          <w:tab w:val="left" w:pos="2940"/>
        </w:tabs>
        <w:spacing w:line="600" w:lineRule="auto"/>
        <w:ind w:firstLine="720"/>
        <w:jc w:val="both"/>
        <w:rPr>
          <w:rFonts w:eastAsia="Times New Roman"/>
          <w:szCs w:val="24"/>
        </w:rPr>
      </w:pPr>
      <w:r>
        <w:rPr>
          <w:rFonts w:eastAsia="Times New Roman"/>
          <w:szCs w:val="24"/>
        </w:rPr>
        <w:t xml:space="preserve">Άρα, πηγαίνουμε στην πρώτη χρονική αναφορά που για κάποιες περιοχές ξεκινάει από το 1938, </w:t>
      </w:r>
      <w:r>
        <w:rPr>
          <w:rFonts w:eastAsia="Times New Roman"/>
          <w:szCs w:val="24"/>
        </w:rPr>
        <w:t xml:space="preserve">με </w:t>
      </w:r>
      <w:r>
        <w:rPr>
          <w:rFonts w:eastAsia="Times New Roman"/>
          <w:szCs w:val="24"/>
        </w:rPr>
        <w:t xml:space="preserve">βασιλικά διατάγματα. Αν έχουν γίνει πράξεις </w:t>
      </w:r>
      <w:r>
        <w:rPr>
          <w:rFonts w:eastAsia="Times New Roman"/>
          <w:szCs w:val="24"/>
        </w:rPr>
        <w:t>αλλαγής χρήσεων μετά από την πρώτη κήρυξη, δεν μπορούν να ενταχθούν στο καθεστώς αυτό.</w:t>
      </w:r>
    </w:p>
    <w:p w14:paraId="74465C7D" w14:textId="77777777" w:rsidR="00F20DF6" w:rsidRDefault="00F443B4">
      <w:pPr>
        <w:tabs>
          <w:tab w:val="left" w:pos="2940"/>
        </w:tabs>
        <w:spacing w:line="600" w:lineRule="auto"/>
        <w:ind w:firstLine="720"/>
        <w:jc w:val="both"/>
        <w:rPr>
          <w:rFonts w:eastAsia="Times New Roman"/>
          <w:szCs w:val="24"/>
        </w:rPr>
      </w:pPr>
      <w:r>
        <w:rPr>
          <w:rFonts w:eastAsia="Times New Roman"/>
          <w:szCs w:val="24"/>
        </w:rPr>
        <w:t>Επίσης, διευκρινίζω ότι εκεί που αναφέρεται σε διοικητικές πράξεις οι οποίες ανακαλούνται, αφορά διοικητικές πράξεις μόνο για γεωργική χρήση. Διοικητικές πράξεις για αυθ</w:t>
      </w:r>
      <w:r>
        <w:rPr>
          <w:rFonts w:eastAsia="Times New Roman"/>
          <w:szCs w:val="24"/>
        </w:rPr>
        <w:t xml:space="preserve">αίρετες κατασκευές ή για άλλες αυθαιρεσίες δεν ανακαλούνται και παραμένουν όπως και όλες που αφορούν περιοχές, που μετά την κήρυξη των περιοχών αυτών ως δρυμοί, ως </w:t>
      </w:r>
      <w:r>
        <w:rPr>
          <w:rFonts w:eastAsia="Times New Roman"/>
          <w:szCs w:val="24"/>
        </w:rPr>
        <w:t>«</w:t>
      </w:r>
      <w:r>
        <w:rPr>
          <w:rFonts w:eastAsia="Times New Roman"/>
          <w:szCs w:val="24"/>
          <w:lang w:val="en-US"/>
        </w:rPr>
        <w:t>NATURA</w:t>
      </w:r>
      <w:r>
        <w:rPr>
          <w:rFonts w:eastAsia="Times New Roman"/>
          <w:szCs w:val="24"/>
        </w:rPr>
        <w:t>»</w:t>
      </w:r>
      <w:r>
        <w:rPr>
          <w:rFonts w:eastAsia="Times New Roman"/>
          <w:szCs w:val="24"/>
        </w:rPr>
        <w:t xml:space="preserve"> ή ως </w:t>
      </w:r>
      <w:r>
        <w:rPr>
          <w:rFonts w:eastAsia="Times New Roman"/>
          <w:szCs w:val="24"/>
        </w:rPr>
        <w:t>«</w:t>
      </w:r>
      <w:proofErr w:type="spellStart"/>
      <w:r>
        <w:rPr>
          <w:rFonts w:eastAsia="Times New Roman"/>
          <w:szCs w:val="24"/>
        </w:rPr>
        <w:t>Ραμσάρ</w:t>
      </w:r>
      <w:proofErr w:type="spellEnd"/>
      <w:r>
        <w:rPr>
          <w:rFonts w:eastAsia="Times New Roman"/>
          <w:szCs w:val="24"/>
        </w:rPr>
        <w:t>»</w:t>
      </w:r>
      <w:r>
        <w:rPr>
          <w:rFonts w:eastAsia="Times New Roman"/>
          <w:szCs w:val="24"/>
        </w:rPr>
        <w:t xml:space="preserve"> επήλθαν. Είμαστε αυστηροί και τυπικοί ως το Περιβαλλοντικό Δίκαιο.</w:t>
      </w:r>
    </w:p>
    <w:p w14:paraId="74465C7E" w14:textId="77777777" w:rsidR="00F20DF6" w:rsidRDefault="00F443B4">
      <w:pPr>
        <w:tabs>
          <w:tab w:val="left" w:pos="2940"/>
        </w:tabs>
        <w:spacing w:line="600" w:lineRule="auto"/>
        <w:ind w:firstLine="720"/>
        <w:jc w:val="both"/>
        <w:rPr>
          <w:rFonts w:eastAsia="Times New Roman"/>
          <w:szCs w:val="24"/>
        </w:rPr>
      </w:pPr>
      <w:r>
        <w:rPr>
          <w:rFonts w:eastAsia="Times New Roman"/>
          <w:szCs w:val="24"/>
        </w:rPr>
        <w:lastRenderedPageBreak/>
        <w:t>Ευ</w:t>
      </w:r>
      <w:r>
        <w:rPr>
          <w:rFonts w:eastAsia="Times New Roman"/>
          <w:szCs w:val="24"/>
        </w:rPr>
        <w:t>χαριστώ πολύ.</w:t>
      </w:r>
    </w:p>
    <w:p w14:paraId="74465C7F"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κ. Σωκράτης </w:t>
      </w:r>
      <w:proofErr w:type="spellStart"/>
      <w:r>
        <w:rPr>
          <w:rFonts w:eastAsia="Times New Roman" w:cs="Times New Roman"/>
          <w:szCs w:val="24"/>
        </w:rPr>
        <w:t>Φάμελλος</w:t>
      </w:r>
      <w:proofErr w:type="spellEnd"/>
      <w:r>
        <w:rPr>
          <w:rFonts w:eastAsia="Times New Roman" w:cs="Times New Roman"/>
          <w:szCs w:val="24"/>
        </w:rPr>
        <w:t xml:space="preserve"> καταθέτει για τα Πρακτικά τις προαναφερθείσες νομοτεχνικές βελτιώσεις, οι οποίες έχουν ως εξής:</w:t>
      </w:r>
    </w:p>
    <w:p w14:paraId="74465C80" w14:textId="77777777" w:rsidR="00F20DF6" w:rsidRDefault="00F443B4">
      <w:pPr>
        <w:ind w:firstLine="709"/>
        <w:jc w:val="center"/>
        <w:rPr>
          <w:rFonts w:eastAsia="Times New Roman" w:cs="Times New Roman"/>
          <w:color w:val="FF0000"/>
          <w:szCs w:val="24"/>
        </w:rPr>
      </w:pPr>
      <w:r w:rsidRPr="002E1357">
        <w:rPr>
          <w:rFonts w:eastAsia="Times New Roman" w:cs="Times New Roman"/>
          <w:color w:val="FF0000"/>
          <w:szCs w:val="24"/>
        </w:rPr>
        <w:t>ΑΛΛΑΓΗ ΣΕΛΙΔΑΣ</w:t>
      </w:r>
    </w:p>
    <w:p w14:paraId="74465C81" w14:textId="77777777" w:rsidR="00F20DF6" w:rsidRDefault="00F443B4">
      <w:pPr>
        <w:ind w:firstLine="709"/>
        <w:jc w:val="center"/>
        <w:rPr>
          <w:rFonts w:eastAsia="Times New Roman" w:cs="Times New Roman"/>
          <w:color w:val="FF0000"/>
          <w:szCs w:val="24"/>
        </w:rPr>
      </w:pPr>
      <w:r w:rsidRPr="000C4388">
        <w:rPr>
          <w:rFonts w:eastAsia="Times New Roman" w:cs="Times New Roman"/>
          <w:color w:val="FF0000"/>
          <w:szCs w:val="24"/>
        </w:rPr>
        <w:t>(Να μπουν οι σελ. 152-155)</w:t>
      </w:r>
    </w:p>
    <w:p w14:paraId="74465C82" w14:textId="77777777" w:rsidR="00F20DF6" w:rsidRDefault="00F443B4">
      <w:pPr>
        <w:ind w:firstLine="709"/>
        <w:jc w:val="center"/>
        <w:rPr>
          <w:rFonts w:eastAsia="Times New Roman" w:cs="Times New Roman"/>
          <w:szCs w:val="24"/>
        </w:rPr>
      </w:pPr>
      <w:r w:rsidRPr="002E1357">
        <w:rPr>
          <w:rFonts w:eastAsia="Times New Roman" w:cs="Times New Roman"/>
          <w:color w:val="FF0000"/>
          <w:szCs w:val="24"/>
        </w:rPr>
        <w:t>ΑΛΛΑΓΗ ΣΕΛΙΔΑΣ</w:t>
      </w:r>
    </w:p>
    <w:p w14:paraId="74465C83" w14:textId="77777777" w:rsidR="00F20DF6" w:rsidRDefault="00F443B4">
      <w:pPr>
        <w:tabs>
          <w:tab w:val="left" w:pos="2940"/>
        </w:tabs>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Κύριε Υπουργέ, και για τα αυθαίρετα κτίσματα;</w:t>
      </w:r>
    </w:p>
    <w:p w14:paraId="74465C84" w14:textId="77777777" w:rsidR="00F20DF6" w:rsidRDefault="00F443B4">
      <w:pPr>
        <w:tabs>
          <w:tab w:val="left" w:pos="2940"/>
        </w:tabs>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Παρακαλώ, κύριε Υπουργέ.</w:t>
      </w:r>
    </w:p>
    <w:p w14:paraId="74465C85" w14:textId="77777777" w:rsidR="00F20DF6" w:rsidRDefault="00F443B4">
      <w:pPr>
        <w:tabs>
          <w:tab w:val="left" w:pos="2940"/>
        </w:tabs>
        <w:spacing w:line="600" w:lineRule="auto"/>
        <w:ind w:firstLine="720"/>
        <w:jc w:val="both"/>
        <w:rPr>
          <w:rFonts w:eastAsia="Times New Roman"/>
          <w:szCs w:val="24"/>
        </w:rPr>
      </w:pPr>
      <w:r>
        <w:rPr>
          <w:rFonts w:eastAsia="Times New Roman"/>
          <w:b/>
          <w:szCs w:val="24"/>
        </w:rPr>
        <w:t>ΣΩΚΡΑΤΗΣ ΦΑΜΕΛΛΟΣ (Αναπληρωτής Υπουργός Περιβάλλοντος και Ενέργειας):</w:t>
      </w:r>
      <w:r>
        <w:rPr>
          <w:rFonts w:eastAsia="Times New Roman"/>
          <w:szCs w:val="24"/>
        </w:rPr>
        <w:t xml:space="preserve"> Ανέφερα και προηγουμένως ότι όλα αυτά αφορούν μόνο γεωργική εκμετάλλευση. Άλλες π</w:t>
      </w:r>
      <w:r>
        <w:rPr>
          <w:rFonts w:eastAsia="Times New Roman"/>
          <w:szCs w:val="24"/>
        </w:rPr>
        <w:t xml:space="preserve">αρεμβάσεις, </w:t>
      </w:r>
      <w:r>
        <w:rPr>
          <w:rFonts w:eastAsia="Times New Roman"/>
          <w:szCs w:val="24"/>
        </w:rPr>
        <w:lastRenderedPageBreak/>
        <w:t xml:space="preserve">που δεν αφορούν γεωργική εκμετάλλευση, δεν ανακαλούνται ούτε τροποποιούνται </w:t>
      </w:r>
      <w:r>
        <w:rPr>
          <w:rFonts w:eastAsia="Times New Roman"/>
          <w:szCs w:val="24"/>
        </w:rPr>
        <w:t xml:space="preserve">μ’ </w:t>
      </w:r>
      <w:r>
        <w:rPr>
          <w:rFonts w:eastAsia="Times New Roman"/>
          <w:szCs w:val="24"/>
        </w:rPr>
        <w:t>αυτήν τη διάταξη.</w:t>
      </w:r>
    </w:p>
    <w:p w14:paraId="74465C86" w14:textId="77777777" w:rsidR="00F20DF6" w:rsidRDefault="00F443B4">
      <w:pPr>
        <w:tabs>
          <w:tab w:val="left" w:pos="2940"/>
        </w:tabs>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Προχωράμε τώρα με τον συνάδελφο κ. Γεώργιο </w:t>
      </w:r>
      <w:proofErr w:type="spellStart"/>
      <w:r>
        <w:rPr>
          <w:rFonts w:eastAsia="Times New Roman"/>
          <w:szCs w:val="24"/>
        </w:rPr>
        <w:t>Αρβανιτίδη</w:t>
      </w:r>
      <w:proofErr w:type="spellEnd"/>
      <w:r>
        <w:rPr>
          <w:rFonts w:eastAsia="Times New Roman"/>
          <w:szCs w:val="24"/>
        </w:rPr>
        <w:t xml:space="preserve"> από τη Δημοκρατική Συμπαράταξη.</w:t>
      </w:r>
    </w:p>
    <w:p w14:paraId="74465C87" w14:textId="77777777" w:rsidR="00F20DF6" w:rsidRDefault="00F443B4">
      <w:pPr>
        <w:spacing w:after="0" w:line="600" w:lineRule="auto"/>
        <w:ind w:firstLine="720"/>
        <w:jc w:val="both"/>
        <w:rPr>
          <w:rFonts w:eastAsia="Times New Roman"/>
          <w:szCs w:val="24"/>
        </w:rPr>
      </w:pPr>
      <w:r>
        <w:rPr>
          <w:rFonts w:eastAsia="Times New Roman"/>
          <w:b/>
          <w:szCs w:val="24"/>
        </w:rPr>
        <w:t>ΔΙΑΜΑΝΤΩ ΜΑΝΩΛΑΚΟΥ:</w:t>
      </w:r>
      <w:r>
        <w:rPr>
          <w:rFonts w:eastAsia="Times New Roman"/>
          <w:szCs w:val="24"/>
        </w:rPr>
        <w:t xml:space="preserve"> Κύριε Πρ</w:t>
      </w:r>
      <w:r>
        <w:rPr>
          <w:rFonts w:eastAsia="Times New Roman"/>
          <w:szCs w:val="24"/>
        </w:rPr>
        <w:t xml:space="preserve">όεδρε, θα ήθελα να </w:t>
      </w:r>
      <w:r>
        <w:rPr>
          <w:rFonts w:eastAsia="Times New Roman"/>
          <w:szCs w:val="24"/>
        </w:rPr>
        <w:t xml:space="preserve">θέσω </w:t>
      </w:r>
      <w:r>
        <w:rPr>
          <w:rFonts w:eastAsia="Times New Roman"/>
          <w:szCs w:val="24"/>
        </w:rPr>
        <w:t xml:space="preserve">ένα ερώτημα προς τον κ. Σαντορινιό. </w:t>
      </w:r>
    </w:p>
    <w:p w14:paraId="74465C88" w14:textId="77777777" w:rsidR="00F20DF6" w:rsidRDefault="00F443B4">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Κυρία </w:t>
      </w:r>
      <w:proofErr w:type="spellStart"/>
      <w:r>
        <w:rPr>
          <w:rFonts w:eastAsia="Times New Roman"/>
          <w:szCs w:val="24"/>
        </w:rPr>
        <w:t>Μανωλάκου</w:t>
      </w:r>
      <w:proofErr w:type="spellEnd"/>
      <w:r>
        <w:rPr>
          <w:rFonts w:eastAsia="Times New Roman"/>
          <w:szCs w:val="24"/>
        </w:rPr>
        <w:t xml:space="preserve">, δεν μπορώ να κατεβάσω τώρα τον ομιλητή. Μόλις τελειώσει, θα σας δώσω ευχαρίστως τον λόγο. </w:t>
      </w:r>
    </w:p>
    <w:p w14:paraId="74465C89" w14:textId="77777777" w:rsidR="00F20DF6" w:rsidRDefault="00F443B4">
      <w:pPr>
        <w:spacing w:after="0" w:line="600" w:lineRule="auto"/>
        <w:ind w:firstLine="720"/>
        <w:jc w:val="both"/>
        <w:rPr>
          <w:rFonts w:eastAsia="Times New Roman"/>
          <w:b/>
          <w:szCs w:val="24"/>
        </w:rPr>
      </w:pPr>
      <w:r>
        <w:rPr>
          <w:rFonts w:eastAsia="Times New Roman"/>
          <w:szCs w:val="24"/>
        </w:rPr>
        <w:t xml:space="preserve">Κύριε </w:t>
      </w:r>
      <w:proofErr w:type="spellStart"/>
      <w:r>
        <w:rPr>
          <w:rFonts w:eastAsia="Times New Roman"/>
          <w:szCs w:val="24"/>
        </w:rPr>
        <w:t>Αρβανιτίδη</w:t>
      </w:r>
      <w:proofErr w:type="spellEnd"/>
      <w:r>
        <w:rPr>
          <w:rFonts w:eastAsia="Times New Roman"/>
          <w:szCs w:val="24"/>
        </w:rPr>
        <w:t>, έχετε τον λόγο.</w:t>
      </w:r>
      <w:r>
        <w:rPr>
          <w:rFonts w:eastAsia="Times New Roman"/>
          <w:b/>
          <w:szCs w:val="24"/>
        </w:rPr>
        <w:t xml:space="preserve"> </w:t>
      </w:r>
    </w:p>
    <w:p w14:paraId="74465C8A" w14:textId="77777777" w:rsidR="00F20DF6" w:rsidRDefault="00F443B4">
      <w:pPr>
        <w:spacing w:after="0" w:line="600" w:lineRule="auto"/>
        <w:ind w:firstLine="720"/>
        <w:jc w:val="both"/>
        <w:rPr>
          <w:rFonts w:eastAsia="Times New Roman"/>
          <w:szCs w:val="24"/>
        </w:rPr>
      </w:pPr>
      <w:r>
        <w:rPr>
          <w:rFonts w:eastAsia="Times New Roman"/>
          <w:b/>
          <w:szCs w:val="24"/>
        </w:rPr>
        <w:t>ΓΕΩΡΓΙΟΣ</w:t>
      </w:r>
      <w:r>
        <w:rPr>
          <w:rFonts w:eastAsia="Times New Roman"/>
          <w:szCs w:val="24"/>
        </w:rPr>
        <w:t xml:space="preserve"> </w:t>
      </w:r>
      <w:r>
        <w:rPr>
          <w:rFonts w:eastAsia="Times New Roman"/>
          <w:b/>
          <w:szCs w:val="24"/>
        </w:rPr>
        <w:t>ΑΡΒΑΝΙΤΙΔΗ</w:t>
      </w:r>
      <w:r>
        <w:rPr>
          <w:rFonts w:eastAsia="Times New Roman"/>
          <w:b/>
          <w:szCs w:val="24"/>
        </w:rPr>
        <w:t>Σ:</w:t>
      </w:r>
      <w:r>
        <w:rPr>
          <w:rFonts w:eastAsia="Times New Roman"/>
          <w:szCs w:val="24"/>
        </w:rPr>
        <w:t xml:space="preserve"> Ευχαριστώ πολύ, κύριε Πρόεδρε. </w:t>
      </w:r>
    </w:p>
    <w:p w14:paraId="74465C8B" w14:textId="77777777" w:rsidR="00F20DF6" w:rsidRDefault="00F443B4">
      <w:pPr>
        <w:spacing w:after="0" w:line="600" w:lineRule="auto"/>
        <w:ind w:firstLine="720"/>
        <w:jc w:val="both"/>
        <w:rPr>
          <w:rFonts w:eastAsia="Times New Roman"/>
          <w:szCs w:val="24"/>
        </w:rPr>
      </w:pPr>
      <w:r>
        <w:rPr>
          <w:rFonts w:eastAsia="Times New Roman"/>
          <w:szCs w:val="24"/>
        </w:rPr>
        <w:lastRenderedPageBreak/>
        <w:t xml:space="preserve">Κύριε Υπουργέ, κυρίες και κύριοι συνάδελφοι, θα ήθελα να απευθυνθώ στην εισηγήτρια του ΣΥΡΙΖΑ για το νομοσχέδιο και να της πω ότι δεν έχετε ιδιοκτησία στην ευαισθησία για το περιβάλλον, όσο και εάν είναι προνομιακό πεδίο </w:t>
      </w:r>
      <w:r>
        <w:rPr>
          <w:rFonts w:eastAsia="Times New Roman"/>
          <w:szCs w:val="24"/>
        </w:rPr>
        <w:t xml:space="preserve">πολιτικής. </w:t>
      </w:r>
    </w:p>
    <w:p w14:paraId="74465C8C" w14:textId="77777777" w:rsidR="00F20DF6" w:rsidRDefault="00F443B4">
      <w:pPr>
        <w:spacing w:after="0" w:line="600" w:lineRule="auto"/>
        <w:ind w:firstLine="720"/>
        <w:jc w:val="both"/>
        <w:rPr>
          <w:rFonts w:eastAsia="Times New Roman"/>
          <w:szCs w:val="24"/>
        </w:rPr>
      </w:pPr>
      <w:r>
        <w:rPr>
          <w:rFonts w:eastAsia="Times New Roman"/>
          <w:szCs w:val="24"/>
        </w:rPr>
        <w:t xml:space="preserve">Εξάλλου, τις σημαίες της Αριστεράς για θεσμούς και δημοκρατία, για εργαζόμενους και δικαιώματα και για περιβάλλον, τις δύο πρώτες τις έχετε δολοφονήσει με τους χειρισμούς, ακόμα και των τελευταίων ημερών. </w:t>
      </w:r>
    </w:p>
    <w:p w14:paraId="74465C8D" w14:textId="77777777" w:rsidR="00F20DF6" w:rsidRDefault="00F443B4">
      <w:pPr>
        <w:spacing w:after="0" w:line="600" w:lineRule="auto"/>
        <w:ind w:firstLine="720"/>
        <w:jc w:val="both"/>
        <w:rPr>
          <w:rFonts w:eastAsia="Times New Roman"/>
          <w:szCs w:val="24"/>
        </w:rPr>
      </w:pPr>
      <w:r>
        <w:rPr>
          <w:rFonts w:eastAsia="Times New Roman"/>
          <w:szCs w:val="24"/>
        </w:rPr>
        <w:t>Ελπίζω</w:t>
      </w:r>
      <w:r>
        <w:rPr>
          <w:rFonts w:eastAsia="Times New Roman"/>
          <w:szCs w:val="24"/>
        </w:rPr>
        <w:t>,</w:t>
      </w:r>
      <w:r>
        <w:rPr>
          <w:rFonts w:eastAsia="Times New Roman"/>
          <w:szCs w:val="24"/>
        </w:rPr>
        <w:t xml:space="preserve"> από την πολιτική σας του «όχι </w:t>
      </w:r>
      <w:r>
        <w:rPr>
          <w:rFonts w:eastAsia="Times New Roman"/>
          <w:szCs w:val="24"/>
        </w:rPr>
        <w:t>σε όλα» των προηγούμενων χρόνων να μην πάτε στο «ρυθμίσεις σε όλα». Γιατί υπάρχουν και τέτοιου είδους απόψεις: Φτάνουμε σε σημείο μηδέν παντού, για να ξεκινήσουμε αυτή την καλύτερη πολιτική που έχουμε.</w:t>
      </w:r>
    </w:p>
    <w:p w14:paraId="74465C8E" w14:textId="77777777" w:rsidR="00F20DF6" w:rsidRDefault="00F443B4">
      <w:pPr>
        <w:spacing w:after="0" w:line="600" w:lineRule="auto"/>
        <w:ind w:firstLine="720"/>
        <w:jc w:val="both"/>
        <w:rPr>
          <w:rFonts w:eastAsia="Times New Roman"/>
          <w:szCs w:val="24"/>
        </w:rPr>
      </w:pPr>
      <w:r>
        <w:rPr>
          <w:rFonts w:eastAsia="Times New Roman"/>
          <w:szCs w:val="24"/>
        </w:rPr>
        <w:lastRenderedPageBreak/>
        <w:t xml:space="preserve">Εξάλλου, πρέπει να θυμηθείτε ότι η διαχείριση και η </w:t>
      </w:r>
      <w:r>
        <w:rPr>
          <w:rFonts w:eastAsia="Times New Roman"/>
          <w:szCs w:val="24"/>
        </w:rPr>
        <w:t>προστασία του περιβάλλοντος ήταν πολιτικές του τέλους της δεκαετίας του</w:t>
      </w:r>
      <w:r>
        <w:rPr>
          <w:rFonts w:eastAsia="Times New Roman"/>
          <w:szCs w:val="24"/>
        </w:rPr>
        <w:t xml:space="preserve"> ’</w:t>
      </w:r>
      <w:r>
        <w:rPr>
          <w:rFonts w:eastAsia="Times New Roman"/>
          <w:szCs w:val="24"/>
        </w:rPr>
        <w:t>90, ήταν έργο ΠΑΣΟΚ και τότε ξεκίνησε να υπάρχει διαβούλευση και συζήτηση με την αυτοδιοίκηση και τις τοπικές κοινωνίες. Τότε ξεκίνησαν να έχουν εμπειρίες τα στελέχη που σήμερα στελεχ</w:t>
      </w:r>
      <w:r>
        <w:rPr>
          <w:rFonts w:eastAsia="Times New Roman"/>
          <w:szCs w:val="24"/>
        </w:rPr>
        <w:t xml:space="preserve">ώνουν, μέσα από τις εμπειρίες που απέκτησαν, τους φορείς διαχείρισης και τότε υπήρξαν και συνεργασίες μεταξύ των περιβαλλοντικών οργανώσεων, των μη κυβερνητικών οργανώσεων και της πολιτείας και σε πολλά σημεία </w:t>
      </w:r>
      <w:r>
        <w:rPr>
          <w:rFonts w:eastAsia="Times New Roman"/>
          <w:szCs w:val="24"/>
        </w:rPr>
        <w:t xml:space="preserve">διαμόρφωσαν </w:t>
      </w:r>
      <w:r>
        <w:rPr>
          <w:rFonts w:eastAsia="Times New Roman"/>
          <w:szCs w:val="24"/>
        </w:rPr>
        <w:t xml:space="preserve">αυτές πολιτικές. </w:t>
      </w:r>
    </w:p>
    <w:p w14:paraId="74465C8F" w14:textId="77777777" w:rsidR="00F20DF6" w:rsidRDefault="00F443B4">
      <w:pPr>
        <w:spacing w:after="0" w:line="600" w:lineRule="auto"/>
        <w:ind w:firstLine="720"/>
        <w:jc w:val="both"/>
        <w:rPr>
          <w:rFonts w:eastAsia="Times New Roman"/>
          <w:szCs w:val="24"/>
        </w:rPr>
      </w:pPr>
      <w:r>
        <w:rPr>
          <w:rFonts w:eastAsia="Times New Roman"/>
          <w:szCs w:val="24"/>
        </w:rPr>
        <w:t>Όμως, αυτός ο κύ</w:t>
      </w:r>
      <w:r>
        <w:rPr>
          <w:rFonts w:eastAsia="Times New Roman"/>
          <w:szCs w:val="24"/>
        </w:rPr>
        <w:t xml:space="preserve">κλος έκλεισε -και συμφωνώ- και πρέπει να περάσουμε σε βελτίωση της κατάστασης. </w:t>
      </w:r>
    </w:p>
    <w:p w14:paraId="74465C90" w14:textId="77777777" w:rsidR="00F20DF6" w:rsidRDefault="00F443B4">
      <w:pPr>
        <w:spacing w:after="0" w:line="600" w:lineRule="auto"/>
        <w:ind w:firstLine="720"/>
        <w:jc w:val="both"/>
        <w:rPr>
          <w:rFonts w:eastAsia="Times New Roman"/>
          <w:szCs w:val="24"/>
        </w:rPr>
      </w:pPr>
      <w:r>
        <w:rPr>
          <w:rFonts w:eastAsia="Times New Roman"/>
          <w:szCs w:val="24"/>
        </w:rPr>
        <w:t xml:space="preserve">Κύριε Υπουργέ, μετά από μια πολύ παραγωγική συζήτηση στην Επιτροπή Παραγωγής και Εμπορίου, έχουμε μπροστά μας </w:t>
      </w:r>
      <w:r>
        <w:rPr>
          <w:rFonts w:eastAsia="Times New Roman"/>
          <w:szCs w:val="24"/>
        </w:rPr>
        <w:lastRenderedPageBreak/>
        <w:t>ένα νομοσχέδιο με σημαντικές βελτιώσεις, το οποίο νομίζω ότι συμβά</w:t>
      </w:r>
      <w:r>
        <w:rPr>
          <w:rFonts w:eastAsia="Times New Roman"/>
          <w:szCs w:val="24"/>
        </w:rPr>
        <w:t xml:space="preserve">λλει θετικά στην καλύτερη προστασία των προστατευόμενων περιοχών. Γι’ αυτό και εμείς θα ψηφίσουμε «ΝΑΙ» επί της αρχής στο νομοσχέδιο. </w:t>
      </w:r>
    </w:p>
    <w:p w14:paraId="74465C91" w14:textId="77777777" w:rsidR="00F20DF6" w:rsidRDefault="00F443B4">
      <w:pPr>
        <w:spacing w:after="0" w:line="600" w:lineRule="auto"/>
        <w:ind w:firstLine="720"/>
        <w:jc w:val="both"/>
        <w:rPr>
          <w:rFonts w:eastAsia="Times New Roman"/>
          <w:szCs w:val="24"/>
        </w:rPr>
      </w:pPr>
      <w:r>
        <w:rPr>
          <w:rFonts w:eastAsia="Times New Roman"/>
          <w:szCs w:val="24"/>
        </w:rPr>
        <w:t xml:space="preserve">Θέλω να ξεκινήσω την τοποθέτησή μου με τις βελτιωτικές προτάσεις που καταθέσαμε ως Δημοκρατική Συμπαράταξη στην </w:t>
      </w:r>
      <w:r>
        <w:rPr>
          <w:rFonts w:eastAsia="Times New Roman"/>
          <w:szCs w:val="24"/>
        </w:rPr>
        <w:t xml:space="preserve">επιτροπή </w:t>
      </w:r>
      <w:r>
        <w:rPr>
          <w:rFonts w:eastAsia="Times New Roman"/>
          <w:szCs w:val="24"/>
        </w:rPr>
        <w:t xml:space="preserve">και έγιναν αποδεκτές από τον κύριο Υπουργό με νομοτεχνικές βελτιώσεις. </w:t>
      </w:r>
    </w:p>
    <w:p w14:paraId="74465C92" w14:textId="77777777" w:rsidR="00F20DF6" w:rsidRDefault="00F443B4">
      <w:pPr>
        <w:spacing w:after="0" w:line="600" w:lineRule="auto"/>
        <w:ind w:firstLine="720"/>
        <w:jc w:val="both"/>
        <w:rPr>
          <w:rFonts w:eastAsia="Times New Roman"/>
          <w:szCs w:val="24"/>
        </w:rPr>
      </w:pPr>
      <w:r>
        <w:rPr>
          <w:rFonts w:eastAsia="Times New Roman"/>
          <w:szCs w:val="24"/>
        </w:rPr>
        <w:t xml:space="preserve">Το πρώτο θέμα αφορά τη συμμετοχή των Φορέων Διαχείρισης Προστατευόμενων Περιοχών στη διαδικασία κατάρτισης των σχεδίων διαχείρισης. </w:t>
      </w:r>
    </w:p>
    <w:p w14:paraId="74465C93" w14:textId="77777777" w:rsidR="00F20DF6" w:rsidRDefault="00F443B4">
      <w:pPr>
        <w:spacing w:after="0" w:line="600" w:lineRule="auto"/>
        <w:ind w:firstLine="720"/>
        <w:jc w:val="both"/>
        <w:rPr>
          <w:rFonts w:eastAsia="Times New Roman"/>
          <w:szCs w:val="24"/>
        </w:rPr>
      </w:pPr>
      <w:r>
        <w:rPr>
          <w:rFonts w:eastAsia="Times New Roman"/>
          <w:szCs w:val="24"/>
        </w:rPr>
        <w:lastRenderedPageBreak/>
        <w:t xml:space="preserve">Πρόκειται για μια πολύ σημαντική βελτίωση, η οποία </w:t>
      </w:r>
      <w:r>
        <w:rPr>
          <w:rFonts w:eastAsia="Times New Roman"/>
          <w:szCs w:val="24"/>
        </w:rPr>
        <w:t xml:space="preserve">θα έχει ως αποτέλεσμα να </w:t>
      </w:r>
      <w:r>
        <w:rPr>
          <w:rFonts w:eastAsia="Times New Roman"/>
          <w:szCs w:val="24"/>
        </w:rPr>
        <w:t xml:space="preserve">καταρτιστούν </w:t>
      </w:r>
      <w:r>
        <w:rPr>
          <w:rFonts w:eastAsia="Times New Roman"/>
          <w:szCs w:val="24"/>
        </w:rPr>
        <w:t>σχέδια διαχείρισης ρεαλιστικά και εφαρμόσιμα. Το τονίζω αυτό, γιατί με την αρχική διατύπωση του νομοσχεδίου κινδυνεύαμε να πάμε σε κατάρτιση σχεδίων διαχείρισης ερήμην των φορέων που θα κληθούν να τα εφαρμόσουν, με κίν</w:t>
      </w:r>
      <w:r>
        <w:rPr>
          <w:rFonts w:eastAsia="Times New Roman"/>
          <w:szCs w:val="24"/>
        </w:rPr>
        <w:t>δυνο τα σχέδια αυτά να ήταν εκτός πραγματικότητας και να χρειάζονται διαρκώς διορθώσεις και τροποποιήσεις.</w:t>
      </w:r>
    </w:p>
    <w:p w14:paraId="74465C94" w14:textId="77777777" w:rsidR="00F20DF6" w:rsidRDefault="00F443B4">
      <w:pPr>
        <w:spacing w:after="0" w:line="600" w:lineRule="auto"/>
        <w:ind w:firstLine="720"/>
        <w:jc w:val="both"/>
        <w:rPr>
          <w:rFonts w:eastAsia="Times New Roman"/>
          <w:szCs w:val="24"/>
        </w:rPr>
      </w:pPr>
      <w:r>
        <w:rPr>
          <w:rFonts w:eastAsia="Times New Roman"/>
          <w:szCs w:val="24"/>
        </w:rPr>
        <w:t xml:space="preserve">Εδώ, λοιπόν, μπήκε στο άρθρο 4 μια σημαντική δικλίδα ασφαλείας, που θα μας βοηθήσει να μην ξεκινήσουμε τα σχέδια αυτά από το μηδέν, αλλά να χτίσουμε </w:t>
      </w:r>
      <w:r>
        <w:rPr>
          <w:rFonts w:eastAsia="Times New Roman"/>
          <w:szCs w:val="24"/>
        </w:rPr>
        <w:t xml:space="preserve">πάνω στη γνώση και </w:t>
      </w:r>
      <w:r>
        <w:rPr>
          <w:rFonts w:eastAsia="Times New Roman"/>
          <w:szCs w:val="24"/>
        </w:rPr>
        <w:t>σ</w:t>
      </w:r>
      <w:r>
        <w:rPr>
          <w:rFonts w:eastAsia="Times New Roman"/>
          <w:szCs w:val="24"/>
        </w:rPr>
        <w:t xml:space="preserve">την εμπειρία που έχουν αποκτήσει ήδη οι υφιστάμενοι φορείς εδώ και πάρα πολλά χρόνια. </w:t>
      </w:r>
    </w:p>
    <w:p w14:paraId="74465C95" w14:textId="77777777" w:rsidR="00F20DF6" w:rsidRDefault="00F443B4">
      <w:pPr>
        <w:spacing w:after="0" w:line="600" w:lineRule="auto"/>
        <w:ind w:firstLine="720"/>
        <w:jc w:val="both"/>
        <w:rPr>
          <w:rFonts w:eastAsia="Times New Roman"/>
          <w:szCs w:val="24"/>
        </w:rPr>
      </w:pPr>
      <w:r>
        <w:rPr>
          <w:rFonts w:eastAsia="Times New Roman"/>
          <w:szCs w:val="24"/>
        </w:rPr>
        <w:lastRenderedPageBreak/>
        <w:t xml:space="preserve">Το δεύτερο θέμα αφορά </w:t>
      </w:r>
      <w:r>
        <w:rPr>
          <w:rFonts w:eastAsia="Times New Roman"/>
          <w:szCs w:val="24"/>
        </w:rPr>
        <w:t>σ</w:t>
      </w:r>
      <w:r>
        <w:rPr>
          <w:rFonts w:eastAsia="Times New Roman"/>
          <w:szCs w:val="24"/>
        </w:rPr>
        <w:t xml:space="preserve">τον τρόπο λειτουργίας των Φορέων Διαχείρισης. Μίλησα πολλές φορές στην </w:t>
      </w:r>
      <w:r>
        <w:rPr>
          <w:rFonts w:eastAsia="Times New Roman"/>
          <w:szCs w:val="24"/>
        </w:rPr>
        <w:t xml:space="preserve">επιτροπή </w:t>
      </w:r>
      <w:r>
        <w:rPr>
          <w:rFonts w:eastAsia="Times New Roman"/>
          <w:szCs w:val="24"/>
        </w:rPr>
        <w:t xml:space="preserve">για τον κίνδυνο να βρεθούμε μπροστά σε φορείς </w:t>
      </w:r>
      <w:r>
        <w:rPr>
          <w:rFonts w:eastAsia="Times New Roman"/>
          <w:szCs w:val="24"/>
        </w:rPr>
        <w:t xml:space="preserve">δύο ταχυτήτων, φορείς που θα ασχολούνται με το να αξιοποιήσουν πολύτιμους πόρους από το ΕΣΠΑ και φορείς που θα αρκούνταν στην κρατική χρηματοδότηση. </w:t>
      </w:r>
    </w:p>
    <w:p w14:paraId="74465C96" w14:textId="77777777" w:rsidR="00F20DF6" w:rsidRDefault="00F443B4">
      <w:pPr>
        <w:spacing w:after="0" w:line="600" w:lineRule="auto"/>
        <w:ind w:firstLine="720"/>
        <w:jc w:val="both"/>
        <w:rPr>
          <w:rFonts w:eastAsia="Times New Roman"/>
          <w:szCs w:val="24"/>
        </w:rPr>
      </w:pPr>
      <w:r>
        <w:rPr>
          <w:rFonts w:eastAsia="Times New Roman"/>
          <w:szCs w:val="24"/>
        </w:rPr>
        <w:t>Σ</w:t>
      </w:r>
      <w:r>
        <w:rPr>
          <w:rFonts w:eastAsia="Times New Roman"/>
          <w:szCs w:val="24"/>
        </w:rPr>
        <w:t>ε</w:t>
      </w:r>
      <w:r>
        <w:rPr>
          <w:rFonts w:eastAsia="Times New Roman"/>
          <w:szCs w:val="24"/>
        </w:rPr>
        <w:t xml:space="preserve"> </w:t>
      </w:r>
      <w:r>
        <w:rPr>
          <w:rFonts w:eastAsia="Times New Roman"/>
          <w:szCs w:val="24"/>
        </w:rPr>
        <w:t>αυτή</w:t>
      </w:r>
      <w:r>
        <w:rPr>
          <w:rFonts w:eastAsia="Times New Roman"/>
          <w:szCs w:val="24"/>
        </w:rPr>
        <w:t>ν</w:t>
      </w:r>
      <w:r>
        <w:rPr>
          <w:rFonts w:eastAsia="Times New Roman"/>
          <w:szCs w:val="24"/>
        </w:rPr>
        <w:t xml:space="preserve"> την κατεύθυνση ζητήσαμε να μπουν δικλίδες ασφαλείας, οι οποίες θα διασφαλίζουν ένα ελάχιστο κοινό</w:t>
      </w:r>
      <w:r>
        <w:rPr>
          <w:rFonts w:eastAsia="Times New Roman"/>
          <w:szCs w:val="24"/>
        </w:rPr>
        <w:t xml:space="preserve"> βηματισμό των </w:t>
      </w:r>
      <w:r>
        <w:rPr>
          <w:rFonts w:eastAsia="Times New Roman"/>
          <w:szCs w:val="24"/>
        </w:rPr>
        <w:t xml:space="preserve">φορέων διαχείρισης σ’ </w:t>
      </w:r>
      <w:r>
        <w:rPr>
          <w:rFonts w:eastAsia="Times New Roman"/>
          <w:szCs w:val="24"/>
        </w:rPr>
        <w:t xml:space="preserve">όλη τη χώρα και φυσικά ζητήσαμε να αποτυπωθεί στο νομοσχέδιο ο συντονιστικός και επιτελικός ρόλος που οφείλει να παίξει το Υπουργείο Περιβάλλοντος και Ενέργειας. </w:t>
      </w:r>
    </w:p>
    <w:p w14:paraId="74465C97" w14:textId="77777777" w:rsidR="00F20DF6" w:rsidRDefault="00F443B4">
      <w:pPr>
        <w:spacing w:after="0" w:line="600" w:lineRule="auto"/>
        <w:ind w:firstLine="720"/>
        <w:jc w:val="both"/>
        <w:rPr>
          <w:rFonts w:eastAsia="Times New Roman"/>
          <w:szCs w:val="24"/>
        </w:rPr>
      </w:pPr>
      <w:r>
        <w:rPr>
          <w:rFonts w:eastAsia="Times New Roman"/>
          <w:szCs w:val="24"/>
        </w:rPr>
        <w:t xml:space="preserve">Νομίζω ότι με τις νομοτεχνικές βελτιώσεις στο άρθρο 10, </w:t>
      </w:r>
      <w:r>
        <w:rPr>
          <w:rFonts w:eastAsia="Times New Roman"/>
          <w:szCs w:val="24"/>
        </w:rPr>
        <w:t xml:space="preserve">κύριε Υπουργέ, καλύφθηκαν και οι δύο προϋποθέσεις. Αναφέρομαι στα πρότυπα, </w:t>
      </w:r>
      <w:r>
        <w:rPr>
          <w:rFonts w:eastAsia="Times New Roman"/>
          <w:szCs w:val="24"/>
        </w:rPr>
        <w:t>σ</w:t>
      </w:r>
      <w:r>
        <w:rPr>
          <w:rFonts w:eastAsia="Times New Roman"/>
          <w:szCs w:val="24"/>
        </w:rPr>
        <w:t xml:space="preserve">τις προδιαγραφές και τις συστάσεις που θα εκδίδει το </w:t>
      </w:r>
      <w:r>
        <w:rPr>
          <w:rFonts w:eastAsia="Times New Roman"/>
          <w:szCs w:val="24"/>
        </w:rPr>
        <w:lastRenderedPageBreak/>
        <w:t>Υπουργείο, τόσο για θέματα διοικητικής οργάνωσης και οικονομικής λειτουργίας των Φορέων Διαχείρισης Προστατευόμενων Περιοχών, ό</w:t>
      </w:r>
      <w:r>
        <w:rPr>
          <w:rFonts w:eastAsia="Times New Roman"/>
          <w:szCs w:val="24"/>
        </w:rPr>
        <w:t xml:space="preserve">σο και για θέματα συλλογής δεδομένων επιστημονικής παρακολούθησης και εφαρμογής των σχεδίων διαχείρισης. </w:t>
      </w:r>
    </w:p>
    <w:p w14:paraId="74465C98" w14:textId="77777777" w:rsidR="00F20DF6" w:rsidRDefault="00F443B4">
      <w:pPr>
        <w:spacing w:after="0" w:line="600" w:lineRule="auto"/>
        <w:ind w:firstLine="720"/>
        <w:jc w:val="both"/>
        <w:rPr>
          <w:rFonts w:eastAsia="Times New Roman"/>
          <w:szCs w:val="24"/>
        </w:rPr>
      </w:pPr>
      <w:r>
        <w:rPr>
          <w:rFonts w:eastAsia="Times New Roman"/>
          <w:szCs w:val="24"/>
        </w:rPr>
        <w:t xml:space="preserve">Το τρίτο αφορά </w:t>
      </w:r>
      <w:r>
        <w:rPr>
          <w:rFonts w:eastAsia="Times New Roman"/>
          <w:szCs w:val="24"/>
        </w:rPr>
        <w:t>σ</w:t>
      </w:r>
      <w:r>
        <w:rPr>
          <w:rFonts w:eastAsia="Times New Roman"/>
          <w:szCs w:val="24"/>
        </w:rPr>
        <w:t xml:space="preserve">τη διαδικασία σύστασης των αμίσθων συμβουλευτικών επιτροπών, όπως αυτή που συστήνεται για να συνδράμει τον </w:t>
      </w:r>
      <w:r>
        <w:rPr>
          <w:rFonts w:eastAsia="Times New Roman"/>
          <w:szCs w:val="24"/>
        </w:rPr>
        <w:t xml:space="preserve">φορέα διαχείρισης </w:t>
      </w:r>
      <w:r>
        <w:rPr>
          <w:rFonts w:eastAsia="Times New Roman"/>
          <w:szCs w:val="24"/>
        </w:rPr>
        <w:t>του Θερμα</w:t>
      </w:r>
      <w:r>
        <w:rPr>
          <w:rFonts w:eastAsia="Times New Roman"/>
          <w:szCs w:val="24"/>
        </w:rPr>
        <w:t xml:space="preserve">ϊκού Κόλπου. </w:t>
      </w:r>
    </w:p>
    <w:p w14:paraId="74465C99" w14:textId="77777777" w:rsidR="00F20DF6" w:rsidRDefault="00F443B4">
      <w:pPr>
        <w:spacing w:after="0" w:line="600" w:lineRule="auto"/>
        <w:ind w:firstLine="720"/>
        <w:jc w:val="both"/>
        <w:rPr>
          <w:rFonts w:eastAsia="Times New Roman"/>
          <w:szCs w:val="24"/>
        </w:rPr>
      </w:pPr>
      <w:r>
        <w:rPr>
          <w:rFonts w:eastAsia="Times New Roman"/>
          <w:szCs w:val="24"/>
        </w:rPr>
        <w:t xml:space="preserve">Εδώ με τη νομοτεχνική βελτίωση που έγινε στο άρθρο 6 διασφαλίζεται ότι η σύσταση των </w:t>
      </w:r>
      <w:r>
        <w:rPr>
          <w:rFonts w:eastAsia="Times New Roman"/>
          <w:szCs w:val="24"/>
        </w:rPr>
        <w:t xml:space="preserve">επιτροπών </w:t>
      </w:r>
      <w:r>
        <w:rPr>
          <w:rFonts w:eastAsia="Times New Roman"/>
          <w:szCs w:val="24"/>
        </w:rPr>
        <w:t xml:space="preserve">αυτών θα γίνεται μετά από εισήγηση του οικείου </w:t>
      </w:r>
      <w:r>
        <w:rPr>
          <w:rFonts w:eastAsia="Times New Roman"/>
          <w:szCs w:val="24"/>
        </w:rPr>
        <w:t>φορέα διαχείρισης</w:t>
      </w:r>
      <w:r>
        <w:rPr>
          <w:rFonts w:eastAsia="Times New Roman"/>
          <w:szCs w:val="24"/>
        </w:rPr>
        <w:t xml:space="preserve">, ώστε να τεκμηριώνεται η απόφαση αυτή από πραγματικές ανάγκες και όχι να συστήνονται παντού επιτροπές για λόγους εντυπωσιασμού ή για επικοινωνιακή διαχείριση και κατανάλωση. </w:t>
      </w:r>
    </w:p>
    <w:p w14:paraId="74465C9A"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Το τέταρτο και τελευταίο θέμα αφορά τη στήριξη της Επιτροπής «Φύσις 2000». Νομίζ</w:t>
      </w:r>
      <w:r>
        <w:rPr>
          <w:rFonts w:eastAsia="Times New Roman" w:cs="Times New Roman"/>
          <w:szCs w:val="24"/>
        </w:rPr>
        <w:t xml:space="preserve">ω ότι είναι πολύ σημαντική η προσθήκη της παραγράφου 6 στο άρθρο 10, ώστε η εν λόγω </w:t>
      </w:r>
      <w:r>
        <w:rPr>
          <w:rFonts w:eastAsia="Times New Roman" w:cs="Times New Roman"/>
          <w:szCs w:val="24"/>
        </w:rPr>
        <w:t xml:space="preserve">επιτροπή </w:t>
      </w:r>
      <w:r>
        <w:rPr>
          <w:rFonts w:eastAsia="Times New Roman" w:cs="Times New Roman"/>
          <w:szCs w:val="24"/>
        </w:rPr>
        <w:t>να έχει τα απαραίτητα τεχνικά και διοικητικά μέσα που απαιτούνται, για να εκπληρώσει τις υποχρεώσεις της, μεταξύ των οποίων είναι η αξιολόγηση της εφαρμογής των σχ</w:t>
      </w:r>
      <w:r>
        <w:rPr>
          <w:rFonts w:eastAsia="Times New Roman" w:cs="Times New Roman"/>
          <w:szCs w:val="24"/>
        </w:rPr>
        <w:t xml:space="preserve">εδίων διαχείρισης από τους αρμόδιους φορείς. Με τον τρόπο αυτό το Υπουργείο θα μπορεί να έχει καθαρή και αξιόπιστη εικόνα για τα προβλήματα που προκύπτουν, ώστε να προχωρά σε </w:t>
      </w:r>
      <w:proofErr w:type="spellStart"/>
      <w:r>
        <w:rPr>
          <w:rFonts w:eastAsia="Times New Roman" w:cs="Times New Roman"/>
          <w:szCs w:val="24"/>
        </w:rPr>
        <w:t>στοχευμένες</w:t>
      </w:r>
      <w:proofErr w:type="spellEnd"/>
      <w:r>
        <w:rPr>
          <w:rFonts w:eastAsia="Times New Roman" w:cs="Times New Roman"/>
          <w:szCs w:val="24"/>
        </w:rPr>
        <w:t xml:space="preserve"> παρεμβάσεις και όχι να πηγαίνουμε να λύσουμε ειδικά προβλήματα με γεν</w:t>
      </w:r>
      <w:r>
        <w:rPr>
          <w:rFonts w:eastAsia="Times New Roman" w:cs="Times New Roman"/>
          <w:szCs w:val="24"/>
        </w:rPr>
        <w:t xml:space="preserve">ικούς κανόνες, κάτι που κάνουμε διαρκώς. </w:t>
      </w:r>
    </w:p>
    <w:p w14:paraId="74465C9B"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Με αυτά τα δεδομένα, λοιπόν, εμείς ψηφίζουμε επί της αρχής το νομοσχέδιο, όπως θετικά θα ψηφίσουμε και πολλά άρθρα. </w:t>
      </w:r>
    </w:p>
    <w:p w14:paraId="74465C9C"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Έρχομαι τώρα σε ορισμένα πιο ειδικά θέματα, κύριε Υπουργέ, τα οποία παραμένουν ανοιχτά και νομίζω</w:t>
      </w:r>
      <w:r>
        <w:rPr>
          <w:rFonts w:eastAsia="Times New Roman" w:cs="Times New Roman"/>
          <w:szCs w:val="24"/>
        </w:rPr>
        <w:t xml:space="preserve"> ότι έχουμε χρόνο να τα δούμε και να τα βελτιώσουμε. </w:t>
      </w:r>
    </w:p>
    <w:p w14:paraId="74465C9D"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Ξεκινάω με το θέμα των εργαζομένων. Είπατε στην </w:t>
      </w:r>
      <w:r>
        <w:rPr>
          <w:rFonts w:eastAsia="Times New Roman" w:cs="Times New Roman"/>
          <w:szCs w:val="24"/>
        </w:rPr>
        <w:t xml:space="preserve">επιτροπή </w:t>
      </w:r>
      <w:r>
        <w:rPr>
          <w:rFonts w:eastAsia="Times New Roman" w:cs="Times New Roman"/>
          <w:szCs w:val="24"/>
        </w:rPr>
        <w:t xml:space="preserve">ότι βρήκατε έναν τρόπο για να ξεπεράσετε τα προβλήματα και να μπορέσουν οι άνθρωποι που εργάζονται σήμερα στους </w:t>
      </w:r>
      <w:r>
        <w:rPr>
          <w:rFonts w:eastAsia="Times New Roman" w:cs="Times New Roman"/>
          <w:szCs w:val="24"/>
        </w:rPr>
        <w:t>φορείς διαχείρισης προστατευόμενω</w:t>
      </w:r>
      <w:r>
        <w:rPr>
          <w:rFonts w:eastAsia="Times New Roman" w:cs="Times New Roman"/>
          <w:szCs w:val="24"/>
        </w:rPr>
        <w:t>ν περιοχών</w:t>
      </w:r>
      <w:r>
        <w:rPr>
          <w:rFonts w:eastAsia="Times New Roman" w:cs="Times New Roman"/>
          <w:szCs w:val="24"/>
        </w:rPr>
        <w:t xml:space="preserve"> να συνεχίσουν να εργάζονται και στο νέο περιβάλλον που δημιουργεί το νομοσχέδιο. Το σέβομαι αυτό το επιχείρημα και αναγνωρίζω την πρόθεσή σας να λύσετε το πρόβλημα. Επειδή, όμως, δεν είμαστε σίγουροι για το τελικό αποτέλεσμα, είμαστε υποχρεωμένο</w:t>
      </w:r>
      <w:r>
        <w:rPr>
          <w:rFonts w:eastAsia="Times New Roman" w:cs="Times New Roman"/>
          <w:szCs w:val="24"/>
        </w:rPr>
        <w:t>ι να ψηφίσουμε «ΠΑΡΩΝ» στο άρ</w:t>
      </w:r>
      <w:r>
        <w:rPr>
          <w:rFonts w:eastAsia="Times New Roman" w:cs="Times New Roman"/>
          <w:szCs w:val="24"/>
        </w:rPr>
        <w:lastRenderedPageBreak/>
        <w:t xml:space="preserve">θρο 11 και στο άρθρο 7. Μακάρι να τα καταφέρετε και να διαψεύσετε τις ανησυχίες μας. Εδώ θα είμαστε για να το δούμε, να το αξιολογήσουμε και για να ελέγξουμε την εξέλιξη του θέματος. </w:t>
      </w:r>
    </w:p>
    <w:p w14:paraId="74465C9E"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Έρχομαι τώρα στο άρθρο 4, με το οποίο καθορ</w:t>
      </w:r>
      <w:r>
        <w:rPr>
          <w:rFonts w:eastAsia="Times New Roman" w:cs="Times New Roman"/>
          <w:szCs w:val="24"/>
        </w:rPr>
        <w:t xml:space="preserve">ίζονται οι αρμοδιότητες που θα έχουν οι νέοι </w:t>
      </w:r>
      <w:r>
        <w:rPr>
          <w:rFonts w:eastAsia="Times New Roman" w:cs="Times New Roman"/>
          <w:szCs w:val="24"/>
        </w:rPr>
        <w:t>φορείς διαχείρισης</w:t>
      </w:r>
      <w:r>
        <w:rPr>
          <w:rFonts w:eastAsia="Times New Roman" w:cs="Times New Roman"/>
          <w:szCs w:val="24"/>
        </w:rPr>
        <w:t xml:space="preserve">. </w:t>
      </w:r>
    </w:p>
    <w:p w14:paraId="74465C9F"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Σας είπα και στην </w:t>
      </w:r>
      <w:r>
        <w:rPr>
          <w:rFonts w:eastAsia="Times New Roman" w:cs="Times New Roman"/>
          <w:szCs w:val="24"/>
        </w:rPr>
        <w:t>επιτροπή</w:t>
      </w:r>
      <w:r>
        <w:rPr>
          <w:rFonts w:eastAsia="Times New Roman" w:cs="Times New Roman"/>
          <w:szCs w:val="24"/>
        </w:rPr>
        <w:t xml:space="preserve">, κύριε Υπουργέ, να ξαναδείτε τη διατύπωση στην περίπτωση γ΄ της παραγράφου 1. Αναφέρομαι στο περιεχόμενο των εκθέσεων αξιολόγησης που θα κάνουν οι </w:t>
      </w:r>
      <w:r>
        <w:rPr>
          <w:rFonts w:eastAsia="Times New Roman" w:cs="Times New Roman"/>
          <w:szCs w:val="24"/>
        </w:rPr>
        <w:t xml:space="preserve">φορείς </w:t>
      </w:r>
      <w:r>
        <w:rPr>
          <w:rFonts w:eastAsia="Times New Roman" w:cs="Times New Roman"/>
          <w:szCs w:val="24"/>
        </w:rPr>
        <w:t xml:space="preserve">για κάθε τρία χρόνια. Έτσι, όπως είναι το άρθρο, φαίνεται ότι ο Υπουργός θα υπαγορεύει στους </w:t>
      </w:r>
      <w:r>
        <w:rPr>
          <w:rFonts w:eastAsia="Times New Roman" w:cs="Times New Roman"/>
          <w:szCs w:val="24"/>
        </w:rPr>
        <w:t xml:space="preserve">φορείς </w:t>
      </w:r>
      <w:r>
        <w:rPr>
          <w:rFonts w:eastAsia="Times New Roman" w:cs="Times New Roman"/>
          <w:szCs w:val="24"/>
        </w:rPr>
        <w:t xml:space="preserve">το περιεχόμενο των εκθέσεων, θα τους λέει, δηλαδή, τι να γράψουν. Επειδή φαντάζομαι ότι </w:t>
      </w:r>
      <w:r>
        <w:rPr>
          <w:rFonts w:eastAsia="Times New Roman" w:cs="Times New Roman"/>
          <w:szCs w:val="24"/>
        </w:rPr>
        <w:lastRenderedPageBreak/>
        <w:t xml:space="preserve">δεν έχετε αυτή την πρόθεση, κύριε Υπουργέ και ότι αυτό που εννοείτε </w:t>
      </w:r>
      <w:r>
        <w:rPr>
          <w:rFonts w:eastAsia="Times New Roman" w:cs="Times New Roman"/>
          <w:szCs w:val="24"/>
        </w:rPr>
        <w:t xml:space="preserve">μάλλον είναι η δομή των εκθέσεων, νομίζω ότι πρέπει να ξαναδείτε τη διατύπωση του άρθρου. </w:t>
      </w:r>
    </w:p>
    <w:p w14:paraId="74465CA0"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Στο άρθρο 5 νομίζω ότι πρέπει αλλάξει η διατύπωση στην υποπερίπτωση </w:t>
      </w:r>
      <w:proofErr w:type="spellStart"/>
      <w:r>
        <w:rPr>
          <w:rFonts w:eastAsia="Times New Roman" w:cs="Times New Roman"/>
          <w:szCs w:val="24"/>
        </w:rPr>
        <w:t>δδ</w:t>
      </w:r>
      <w:proofErr w:type="spellEnd"/>
      <w:r>
        <w:rPr>
          <w:rFonts w:eastAsia="Times New Roman" w:cs="Times New Roman"/>
          <w:szCs w:val="24"/>
        </w:rPr>
        <w:t xml:space="preserve">΄. Αυτό που προτείνουμε εμείς είναι να γίνει σαφές στο νομοσχέδιο ότι στα διοικητικά συμβούλια </w:t>
      </w:r>
      <w:r>
        <w:rPr>
          <w:rFonts w:eastAsia="Times New Roman" w:cs="Times New Roman"/>
          <w:szCs w:val="24"/>
        </w:rPr>
        <w:t xml:space="preserve">των </w:t>
      </w:r>
      <w:r>
        <w:rPr>
          <w:rFonts w:eastAsia="Times New Roman" w:cs="Times New Roman"/>
          <w:szCs w:val="24"/>
        </w:rPr>
        <w:t xml:space="preserve">φορέων διαχείρισης </w:t>
      </w:r>
      <w:r>
        <w:rPr>
          <w:rFonts w:eastAsia="Times New Roman" w:cs="Times New Roman"/>
          <w:szCs w:val="24"/>
        </w:rPr>
        <w:t xml:space="preserve">θα χρησιμοποιούνται δύο στελέχη του </w:t>
      </w:r>
      <w:r>
        <w:rPr>
          <w:rFonts w:eastAsia="Times New Roman" w:cs="Times New Roman"/>
          <w:szCs w:val="24"/>
        </w:rPr>
        <w:t xml:space="preserve">δημοσίου </w:t>
      </w:r>
      <w:r>
        <w:rPr>
          <w:rFonts w:eastAsia="Times New Roman" w:cs="Times New Roman"/>
          <w:szCs w:val="24"/>
        </w:rPr>
        <w:t>και αν και εφόσον δεν υπάρξει ανταπόκριση, θα χρησιμοποιείται τουλάχιστον ένας εκπρόσωπος της ακαδημαϊκής κοινότητας. Το λέω αυτό γιατί έτσι όπως είναι γραμμένο το άρθρο υπάρχει η δυνατότη</w:t>
      </w:r>
      <w:r>
        <w:rPr>
          <w:rFonts w:eastAsia="Times New Roman" w:cs="Times New Roman"/>
          <w:szCs w:val="24"/>
        </w:rPr>
        <w:t xml:space="preserve">τα να μείνει η επιστημονική κοινότητα χωρίς εκπροσώπηση στους </w:t>
      </w:r>
      <w:r>
        <w:rPr>
          <w:rFonts w:eastAsia="Times New Roman" w:cs="Times New Roman"/>
          <w:szCs w:val="24"/>
        </w:rPr>
        <w:t xml:space="preserve">φορείς διαχείρισης </w:t>
      </w:r>
      <w:r>
        <w:rPr>
          <w:rFonts w:eastAsia="Times New Roman" w:cs="Times New Roman"/>
          <w:szCs w:val="24"/>
        </w:rPr>
        <w:t xml:space="preserve">και είναι κάτι το οποίο –κατά τη γνώμη μου- είναι σοβαρό λάθος. </w:t>
      </w:r>
    </w:p>
    <w:p w14:paraId="74465CA1"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Επίσης, στην περίπτωση δ΄ πρέπει να μιλήσετε με τις περιβαλλοντικές οργανώσεις, για να δείτε αν υπάρχει επάρκε</w:t>
      </w:r>
      <w:r>
        <w:rPr>
          <w:rFonts w:eastAsia="Times New Roman" w:cs="Times New Roman"/>
          <w:szCs w:val="24"/>
        </w:rPr>
        <w:t xml:space="preserve">ια στελεχών για να σταλούν σε κάθε </w:t>
      </w:r>
      <w:r>
        <w:rPr>
          <w:rFonts w:eastAsia="Times New Roman" w:cs="Times New Roman"/>
          <w:szCs w:val="24"/>
        </w:rPr>
        <w:t xml:space="preserve">φορέα </w:t>
      </w:r>
      <w:r>
        <w:rPr>
          <w:rFonts w:eastAsia="Times New Roman" w:cs="Times New Roman"/>
          <w:szCs w:val="24"/>
        </w:rPr>
        <w:t xml:space="preserve">ξεχωριστά. </w:t>
      </w:r>
    </w:p>
    <w:p w14:paraId="74465CA2"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Τέλος, στην παράγραφο 5 του ίδιου άρθρου προβλέπεται η αντικατάσταση μέλους διοικητικού συμβουλίου που απουσιάζει σε τρεις συνεχείς συνεδριάσεις. Εδώ πρέπει να προβλεφθεί ότι το μέλος που θα το αντικατασ</w:t>
      </w:r>
      <w:r>
        <w:rPr>
          <w:rFonts w:eastAsia="Times New Roman" w:cs="Times New Roman"/>
          <w:szCs w:val="24"/>
        </w:rPr>
        <w:t xml:space="preserve">τήσει θα προέρχεται από τον ίδιο φορέα. Αυτό προς το παρόν δεν είναι σαφές και δεν είδα να υπάρχει κάποια πρόβλεψη στις νομοτεχνικές βελτιώσεις που είχατε φέρει και είχαν γίνει γνωστές μέχρι πριν λίγο. </w:t>
      </w:r>
    </w:p>
    <w:p w14:paraId="74465CA3"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ΣΩΚΡΑΤΗΣ ΦΑΜΕΛΛΟΣ (Αναπληρωτής Υπουργός Περιβάλλοντος</w:t>
      </w:r>
      <w:r>
        <w:rPr>
          <w:rFonts w:eastAsia="Times New Roman" w:cs="Times New Roman"/>
          <w:b/>
          <w:szCs w:val="24"/>
        </w:rPr>
        <w:t xml:space="preserve"> και Ενέργειας): </w:t>
      </w:r>
      <w:r>
        <w:rPr>
          <w:rFonts w:eastAsia="Times New Roman" w:cs="Times New Roman"/>
          <w:szCs w:val="24"/>
        </w:rPr>
        <w:t xml:space="preserve">Νομίζω ότι διορθώθηκε αυτό, αλλά θα το κοιτάξουμε. </w:t>
      </w:r>
    </w:p>
    <w:p w14:paraId="74465CA4"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ΑΡΒΑΝΙΤΙΔΗΣ: </w:t>
      </w:r>
      <w:r>
        <w:rPr>
          <w:rFonts w:eastAsia="Times New Roman" w:cs="Times New Roman"/>
          <w:szCs w:val="24"/>
        </w:rPr>
        <w:t xml:space="preserve">Χαίρομαι αν είστε </w:t>
      </w:r>
      <w:r>
        <w:rPr>
          <w:rFonts w:eastAsia="Times New Roman" w:cs="Times New Roman"/>
          <w:szCs w:val="24"/>
        </w:rPr>
        <w:t>σ</w:t>
      </w:r>
      <w:r>
        <w:rPr>
          <w:rFonts w:eastAsia="Times New Roman" w:cs="Times New Roman"/>
          <w:szCs w:val="24"/>
        </w:rPr>
        <w:t>ε</w:t>
      </w:r>
      <w:r>
        <w:rPr>
          <w:rFonts w:eastAsia="Times New Roman" w:cs="Times New Roman"/>
          <w:szCs w:val="24"/>
        </w:rPr>
        <w:t xml:space="preserve">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την κατεύθυνση. </w:t>
      </w:r>
    </w:p>
    <w:p w14:paraId="74465CA5"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Πρόσφατα, κύριε Υπουργέ, η Κυβέρνησή σας έδωσε κίνητρα σε δημόσιους υπαλλήλους που υπηρετούν σε ορεινές και νησιωτικές πε</w:t>
      </w:r>
      <w:r>
        <w:rPr>
          <w:rFonts w:eastAsia="Times New Roman" w:cs="Times New Roman"/>
          <w:szCs w:val="24"/>
        </w:rPr>
        <w:t xml:space="preserve">ριοχές, όπως δωρεάν σίτιση και κατάλληλο κατάλυμα διαμονής. Στην </w:t>
      </w:r>
      <w:r>
        <w:rPr>
          <w:rFonts w:eastAsia="Times New Roman" w:cs="Times New Roman"/>
          <w:szCs w:val="24"/>
        </w:rPr>
        <w:t xml:space="preserve">επιτροπή </w:t>
      </w:r>
      <w:r>
        <w:rPr>
          <w:rFonts w:eastAsia="Times New Roman" w:cs="Times New Roman"/>
          <w:szCs w:val="24"/>
        </w:rPr>
        <w:t xml:space="preserve">μάς είπατε ότι οι δασικοί υπάλληλοι δεν έχουν το ίδιο εργασιακό καθεστώς με τους εργαζόμενους που εντάχθηκαν στο άρθρο 349 του ν.4512/2018, </w:t>
      </w:r>
      <w:r>
        <w:rPr>
          <w:rFonts w:eastAsia="Times New Roman" w:cs="Times New Roman"/>
          <w:szCs w:val="24"/>
        </w:rPr>
        <w:t xml:space="preserve">γι’ </w:t>
      </w:r>
      <w:r>
        <w:rPr>
          <w:rFonts w:eastAsia="Times New Roman" w:cs="Times New Roman"/>
          <w:szCs w:val="24"/>
        </w:rPr>
        <w:t>αυτό και δεν σας ενόχλησε ο συνάδελφός</w:t>
      </w:r>
      <w:r>
        <w:rPr>
          <w:rFonts w:eastAsia="Times New Roman" w:cs="Times New Roman"/>
          <w:szCs w:val="24"/>
        </w:rPr>
        <w:t xml:space="preserve"> σας Υπουργός που εισηγήθηκε το συγκεκριμένο θέμα. </w:t>
      </w:r>
    </w:p>
    <w:p w14:paraId="74465CA6"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Θα σας πω, λοιπόν, ότι αυτό είναι τεχνικό θέμα, κύριε Υπουργέ, και δεν είναι θέμα ουσίας. Αν όντως συμφωνείτε στην ουσία του θέματος που θέτουμε ως Δημοκρατική Συμπαράταξη, αν συμφω</w:t>
      </w:r>
      <w:r>
        <w:rPr>
          <w:rFonts w:eastAsia="Times New Roman" w:cs="Times New Roman"/>
          <w:szCs w:val="24"/>
        </w:rPr>
        <w:lastRenderedPageBreak/>
        <w:t>νείτε ότι πρέπει να δοθ</w:t>
      </w:r>
      <w:r>
        <w:rPr>
          <w:rFonts w:eastAsia="Times New Roman" w:cs="Times New Roman"/>
          <w:szCs w:val="24"/>
        </w:rPr>
        <w:t xml:space="preserve">ούν κίνητρα σίτισης και στέγασης στους δασικούς υπαλλήλους που υπηρετούν σε ορεινές και νησιωτικές περιοχές, σας καλούμε να κάνετε δεκτή την τροπολογία που καταθέσαμε. </w:t>
      </w:r>
    </w:p>
    <w:p w14:paraId="74465CA7"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Όσον αφορά </w:t>
      </w:r>
      <w:r>
        <w:rPr>
          <w:rFonts w:eastAsia="Times New Roman" w:cs="Times New Roman"/>
          <w:szCs w:val="24"/>
        </w:rPr>
        <w:t>σ</w:t>
      </w:r>
      <w:r>
        <w:rPr>
          <w:rFonts w:eastAsia="Times New Roman" w:cs="Times New Roman"/>
          <w:szCs w:val="24"/>
        </w:rPr>
        <w:t>τις υπόλοιπες τροπολογίες που κατέθεσε η Κυβέρνηση, θα περιμένω πότε θα ολο</w:t>
      </w:r>
      <w:r>
        <w:rPr>
          <w:rFonts w:eastAsia="Times New Roman" w:cs="Times New Roman"/>
          <w:szCs w:val="24"/>
        </w:rPr>
        <w:t>κληρωθεί η συζήτηση, η τοποθέτηση των Υπουργών και αν υπάρχουν αντιρρήσεις, θα τις αναπτύξω στη δευτερολογία μου ή στην ψηφοφορία.</w:t>
      </w:r>
    </w:p>
    <w:p w14:paraId="74465CA8"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74465CA9" w14:textId="77777777" w:rsidR="00F20DF6" w:rsidRDefault="00F443B4">
      <w:pPr>
        <w:tabs>
          <w:tab w:val="left" w:pos="2738"/>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(Χειροκροτήματα)</w:t>
      </w:r>
    </w:p>
    <w:p w14:paraId="74465CAA"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Σας ευχαριστώ, κύριε συνάδελφε, για τη συντομία, αλλά </w:t>
      </w:r>
      <w:r>
        <w:rPr>
          <w:rFonts w:eastAsia="Times New Roman" w:cs="Times New Roman"/>
          <w:szCs w:val="24"/>
        </w:rPr>
        <w:t xml:space="preserve">και την ουσιαστική σας ομιλία. </w:t>
      </w:r>
    </w:p>
    <w:p w14:paraId="74465CAB"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lastRenderedPageBreak/>
        <w:t xml:space="preserve">ΔΙΑΜΑΝΤΩ ΜΑΝΩΛΑΚΟΥ: </w:t>
      </w:r>
      <w:r>
        <w:rPr>
          <w:rFonts w:eastAsia="Times New Roman" w:cs="Times New Roman"/>
          <w:szCs w:val="24"/>
        </w:rPr>
        <w:t xml:space="preserve">Κύριε Πρόεδρε, θα ήθελα τον λόγο. </w:t>
      </w:r>
    </w:p>
    <w:p w14:paraId="74465CAC"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Για ένα και μόνο λεπτό, κυρία </w:t>
      </w:r>
      <w:proofErr w:type="spellStart"/>
      <w:r>
        <w:rPr>
          <w:rFonts w:eastAsia="Times New Roman" w:cs="Times New Roman"/>
          <w:szCs w:val="24"/>
        </w:rPr>
        <w:t>Μανωλάκου</w:t>
      </w:r>
      <w:proofErr w:type="spellEnd"/>
      <w:r>
        <w:rPr>
          <w:rFonts w:eastAsia="Times New Roman" w:cs="Times New Roman"/>
          <w:szCs w:val="24"/>
        </w:rPr>
        <w:t xml:space="preserve">, έχετε τον λόγο, για να θέσετε διευκρινιστική ερώτηση προς τον κ. Σαντορινιό. </w:t>
      </w:r>
    </w:p>
    <w:p w14:paraId="74465CAD"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ΔΙΑΜΑΝΤΩ ΜΑΝΩΛΑΚΟ</w:t>
      </w:r>
      <w:r>
        <w:rPr>
          <w:rFonts w:eastAsia="Times New Roman" w:cs="Times New Roman"/>
          <w:b/>
          <w:szCs w:val="24"/>
        </w:rPr>
        <w:t xml:space="preserve">Υ: </w:t>
      </w:r>
      <w:r>
        <w:rPr>
          <w:rFonts w:eastAsia="Times New Roman" w:cs="Times New Roman"/>
          <w:szCs w:val="24"/>
        </w:rPr>
        <w:t xml:space="preserve">Κύριε Πρόεδρε, να πω ότι ακόμα δεν έχουμε λάβει την τροπολογία στα χέρια μας, για να διαβάσουμε το περιεχόμενο. </w:t>
      </w:r>
    </w:p>
    <w:p w14:paraId="74465CAE"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Τότε πώς θα μιλήσετε; </w:t>
      </w:r>
    </w:p>
    <w:p w14:paraId="74465CAF"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Βάσει του ό,τι ακούσαμε, λοιπόν, θα μιλήσουμε. </w:t>
      </w:r>
    </w:p>
    <w:p w14:paraId="74465CB0"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από το 2001 μέχρι σήμερα έχει δοθεί στους ακτοπλόους εφοπλιστές πάνω από 1 δισεκατομμύριο ευρώ. Και μιλάω για τις άγονες γραμμές και πάντα με δικαιολογία και άλλοθι τους εργαζόμενους. </w:t>
      </w:r>
    </w:p>
    <w:p w14:paraId="74465CB1"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Βεβαίως οι κάτοικοι των απόμακρων νησιών διαμαρτύρονται </w:t>
      </w:r>
      <w:r>
        <w:rPr>
          <w:rFonts w:eastAsia="Times New Roman" w:cs="Times New Roman"/>
          <w:szCs w:val="24"/>
        </w:rPr>
        <w:t xml:space="preserve">ότι δεν έχουν πλοία και γραμμές, γιατί βρίσκουν όλο δικαιολογίες ότι έχει βλάβες το πλοίο και δεν συμμαζεύεται! Στα Αντικύθηρα είχαν να δουν πλοίο πάνω από έναν μήνα. </w:t>
      </w:r>
    </w:p>
    <w:p w14:paraId="74465CB2"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Εγώ όμως σας ρωτάω: Γιατί την επιχορήγηση αυτή δεν την δίνετε κατευθείαν στους εργαζόμεν</w:t>
      </w:r>
      <w:r>
        <w:rPr>
          <w:rFonts w:eastAsia="Times New Roman" w:cs="Times New Roman"/>
          <w:szCs w:val="24"/>
        </w:rPr>
        <w:t>ους αντί να τη δίνετε στους εφοπλιστές, που δεν είναι και εντάξει στις υποχρεώσεις τους, για να μην μας έρχεται η Κυβέρνηση κάθε φορά με δικαιολογία και εκβιασμό «υπογράψτε, ψηφίστε για να πληρωθούν οι εργαζόμενοι»;</w:t>
      </w:r>
    </w:p>
    <w:p w14:paraId="74465CB3"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Κύριε Σ</w:t>
      </w:r>
      <w:r>
        <w:rPr>
          <w:rFonts w:eastAsia="Times New Roman" w:cs="Times New Roman"/>
          <w:szCs w:val="24"/>
        </w:rPr>
        <w:t>αντορινιέ, έχετε τον λόγο, για ένα, δύο λεπτά, να απαντήσετε.</w:t>
      </w:r>
    </w:p>
    <w:p w14:paraId="74465CB4"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 xml:space="preserve">ΝΕΚΤΑΡΙΟΣ ΣΑΝΤΟΡΙΝΙΟΣ (Υφυπουργός Ναυτιλίας και Νησιωτικής Πολιτικής): </w:t>
      </w:r>
      <w:r>
        <w:rPr>
          <w:rFonts w:eastAsia="Times New Roman" w:cs="Times New Roman"/>
          <w:szCs w:val="24"/>
        </w:rPr>
        <w:t xml:space="preserve">Κατ’ αρχάς, κυρία </w:t>
      </w:r>
      <w:proofErr w:type="spellStart"/>
      <w:r>
        <w:rPr>
          <w:rFonts w:eastAsia="Times New Roman" w:cs="Times New Roman"/>
          <w:szCs w:val="24"/>
        </w:rPr>
        <w:t>Μανωλάκου</w:t>
      </w:r>
      <w:proofErr w:type="spellEnd"/>
      <w:r>
        <w:rPr>
          <w:rFonts w:eastAsia="Times New Roman" w:cs="Times New Roman"/>
          <w:szCs w:val="24"/>
        </w:rPr>
        <w:t>, όταν δεν γίνεται το δρομολόγιο, πρέπει να ξέρετε ότι δεν δίνεται και η επιδότηση. Άρα, αν έχου</w:t>
      </w:r>
      <w:r>
        <w:rPr>
          <w:rFonts w:eastAsia="Times New Roman" w:cs="Times New Roman"/>
          <w:szCs w:val="24"/>
        </w:rPr>
        <w:t>ν δικαιολογίες να μην κάνουν το δρομολόγιο, υπάρχει και δικαιολογία να μην πάρουν την επιδότηση.</w:t>
      </w:r>
    </w:p>
    <w:p w14:paraId="74465CB5"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Έτσι κερδίζουν περισσότερα.</w:t>
      </w:r>
    </w:p>
    <w:p w14:paraId="74465CB6"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 xml:space="preserve">ΝΕΚΤΑΡΙΟΣ ΣΑΝΤΟΡΙΝΙΟΣ (Υφυπουργός Ναυτιλίας και Νησιωτικής Πολιτικής): </w:t>
      </w:r>
      <w:r>
        <w:rPr>
          <w:rFonts w:eastAsia="Times New Roman" w:cs="Times New Roman"/>
          <w:szCs w:val="24"/>
        </w:rPr>
        <w:t xml:space="preserve">Δεύτερον, στα Αντικύθηρα έχει πάει πλοίο. Υπήρξε ένα μικρό πρόβλημα, γιατί είχαμε δύο πλοία που έπρεπε να βγουν εκτός. Βρήκαμε τρόπο και πήγε πλοίο. Άρα δεν υπάρχει θέμα με τα Αντικύθηρα. Ας μην δημιουργούμε εντυπώσεις. </w:t>
      </w:r>
    </w:p>
    <w:p w14:paraId="74465CB7"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lastRenderedPageBreak/>
        <w:t>Τρίτον, οι χρηματοδοτήσεις γίνονται</w:t>
      </w:r>
      <w:r>
        <w:rPr>
          <w:rFonts w:eastAsia="Times New Roman" w:cs="Times New Roman"/>
          <w:szCs w:val="24"/>
        </w:rPr>
        <w:t xml:space="preserve"> για να καλύπτουν τις άγονες γραμμές, δηλαδή να εξυπηρετούνται τα νησιά. Τα τελευταία τρία χρόνια πραγματικά έχει βελτιωθεί σημαντικά, όπως λένε και οι νησιώτες -επιτρέψτε μου επειδή είμαι νησιώτης να γνωρίζω καλύτερα-</w:t>
      </w:r>
      <w:r>
        <w:rPr>
          <w:rFonts w:eastAsia="Times New Roman" w:cs="Times New Roman"/>
          <w:szCs w:val="24"/>
        </w:rPr>
        <w:t>,</w:t>
      </w:r>
      <w:r>
        <w:rPr>
          <w:rFonts w:eastAsia="Times New Roman" w:cs="Times New Roman"/>
          <w:szCs w:val="24"/>
        </w:rPr>
        <w:t xml:space="preserve"> η ακτοπλοϊκή σύνδεση των νησιών.</w:t>
      </w:r>
    </w:p>
    <w:p w14:paraId="74465CB8"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Επο</w:t>
      </w:r>
      <w:r>
        <w:rPr>
          <w:rFonts w:eastAsia="Times New Roman" w:cs="Times New Roman"/>
          <w:szCs w:val="24"/>
        </w:rPr>
        <w:t>μένως, για να μπορέσουμε να διασφαλίσουμε τους εργαζόμενους ξηράς –και αυτό το κάνουμε πρώτη φορά- λέμε ότι δεν θα συμψηφίζονται οι οφειλές αυτών των εταιρειών προς το δημόσιο ή τα ασφαλιστικά ταμεία μέχρι και το 70%, για να μπορέσουν πρώτοι να πληρωθούν ο</w:t>
      </w:r>
      <w:r>
        <w:rPr>
          <w:rFonts w:eastAsia="Times New Roman" w:cs="Times New Roman"/>
          <w:szCs w:val="24"/>
        </w:rPr>
        <w:t>ι εργαζόμενοι ξηράς. Αυτό είναι όλο. Δεν αλλάζει κάτι. Όπως ξέρετε, αυτό ψηφίστηκε με το άρθρο 139 του ν.4504 και ξέρετε ότι σε αυτόν τον νόμο είχαμε και άλλες ρυθμίσεις υπέρ των εργαζομένων, όπως το άρθρο 78.</w:t>
      </w:r>
    </w:p>
    <w:p w14:paraId="74465CB9"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Ας μην πάμε σ</w:t>
      </w:r>
      <w:r>
        <w:rPr>
          <w:rFonts w:eastAsia="Times New Roman" w:cs="Times New Roman"/>
          <w:szCs w:val="24"/>
        </w:rPr>
        <w:t>το νομοσχέδιο. Απαντήσατε.</w:t>
      </w:r>
    </w:p>
    <w:p w14:paraId="74465CBA"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 xml:space="preserve">ΝΕΚΤΑΡΙΟΣ ΣΑΝΤΟΡΙΝΙΟΣ (Υφυπουργός Ναυτιλίας και Νησιωτικής Πολιτικής): </w:t>
      </w:r>
      <w:r>
        <w:rPr>
          <w:rFonts w:eastAsia="Times New Roman" w:cs="Times New Roman"/>
          <w:szCs w:val="24"/>
        </w:rPr>
        <w:t>Κλείνω, λοιπόν, κύριε Πρόεδρε.</w:t>
      </w:r>
    </w:p>
    <w:p w14:paraId="74465CBB"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Το μόνο που αλλάζει </w:t>
      </w:r>
      <w:r>
        <w:rPr>
          <w:rFonts w:eastAsia="Times New Roman" w:cs="Times New Roman"/>
          <w:szCs w:val="24"/>
        </w:rPr>
        <w:t xml:space="preserve">σ’ </w:t>
      </w:r>
      <w:r>
        <w:rPr>
          <w:rFonts w:eastAsia="Times New Roman" w:cs="Times New Roman"/>
          <w:szCs w:val="24"/>
        </w:rPr>
        <w:t>αυτήν τη ρύθμιση είναι ότι η ΚΥΑ θα εκδοθεί από την 1</w:t>
      </w:r>
      <w:r w:rsidRPr="002E1357">
        <w:rPr>
          <w:rFonts w:eastAsia="Times New Roman" w:cs="Times New Roman"/>
          <w:szCs w:val="24"/>
          <w:vertAlign w:val="superscript"/>
        </w:rPr>
        <w:t>η</w:t>
      </w:r>
      <w:r>
        <w:rPr>
          <w:rFonts w:eastAsia="Times New Roman" w:cs="Times New Roman"/>
          <w:szCs w:val="24"/>
        </w:rPr>
        <w:t xml:space="preserve"> Ιουνίου του 2018 και τίποτα άλλο.</w:t>
      </w:r>
    </w:p>
    <w:p w14:paraId="74465CBC"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ΠΡΟΕΔΡΕΥΩΝ (Νικ</w:t>
      </w:r>
      <w:r>
        <w:rPr>
          <w:rFonts w:eastAsia="Times New Roman" w:cs="Times New Roman"/>
          <w:b/>
          <w:szCs w:val="24"/>
        </w:rPr>
        <w:t xml:space="preserve">ήτας Κακλαμάνης): </w:t>
      </w:r>
      <w:r>
        <w:rPr>
          <w:rFonts w:eastAsia="Times New Roman" w:cs="Times New Roman"/>
          <w:szCs w:val="24"/>
        </w:rPr>
        <w:t xml:space="preserve">Δεν ικανοποιήθηκε η </w:t>
      </w:r>
      <w:r>
        <w:rPr>
          <w:rFonts w:eastAsia="Times New Roman" w:cs="Times New Roman"/>
          <w:szCs w:val="24"/>
        </w:rPr>
        <w:t xml:space="preserve">κ. </w:t>
      </w:r>
      <w:proofErr w:type="spellStart"/>
      <w:r>
        <w:rPr>
          <w:rFonts w:eastAsia="Times New Roman" w:cs="Times New Roman"/>
          <w:szCs w:val="24"/>
        </w:rPr>
        <w:t>Μανωλάκου</w:t>
      </w:r>
      <w:proofErr w:type="spellEnd"/>
      <w:r>
        <w:rPr>
          <w:rFonts w:eastAsia="Times New Roman" w:cs="Times New Roman"/>
          <w:szCs w:val="24"/>
        </w:rPr>
        <w:t xml:space="preserve">. Όταν πάρει </w:t>
      </w:r>
      <w:r>
        <w:rPr>
          <w:rFonts w:eastAsia="Times New Roman" w:cs="Times New Roman"/>
          <w:szCs w:val="24"/>
        </w:rPr>
        <w:t xml:space="preserve">τον λόγο </w:t>
      </w:r>
      <w:r>
        <w:rPr>
          <w:rFonts w:eastAsia="Times New Roman" w:cs="Times New Roman"/>
          <w:szCs w:val="24"/>
        </w:rPr>
        <w:t>ως εισηγήτρια, θα τοποθετηθεί.</w:t>
      </w:r>
    </w:p>
    <w:p w14:paraId="74465CBD"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Κύριε Πρόεδρε, να ρωτήσω κάτι επ’ αυτού;</w:t>
      </w:r>
    </w:p>
    <w:p w14:paraId="74465CBE"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Όχι. Δεν μπορούμε να προχωρήσουμε έτσι. Έχουν εγγραφεί είκοσι </w:t>
      </w:r>
      <w:r>
        <w:rPr>
          <w:rFonts w:eastAsia="Times New Roman" w:cs="Times New Roman"/>
          <w:szCs w:val="24"/>
        </w:rPr>
        <w:t>οκτώ ομιλητές. Αν πάμε έτσι, θα αργήσουμε πολύ.</w:t>
      </w:r>
    </w:p>
    <w:p w14:paraId="74465CBF"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Προχωράμε με τη συνάδελφο από τη Χρυσή Αυγή, την </w:t>
      </w:r>
      <w:r>
        <w:rPr>
          <w:rFonts w:eastAsia="Times New Roman" w:cs="Times New Roman"/>
          <w:szCs w:val="24"/>
        </w:rPr>
        <w:t xml:space="preserve">κ. </w:t>
      </w:r>
      <w:r>
        <w:rPr>
          <w:rFonts w:eastAsia="Times New Roman" w:cs="Times New Roman"/>
          <w:szCs w:val="24"/>
        </w:rPr>
        <w:t xml:space="preserve">Ελένη </w:t>
      </w:r>
      <w:proofErr w:type="spellStart"/>
      <w:r>
        <w:rPr>
          <w:rFonts w:eastAsia="Times New Roman" w:cs="Times New Roman"/>
          <w:szCs w:val="24"/>
        </w:rPr>
        <w:t>Ζαρούλια</w:t>
      </w:r>
      <w:proofErr w:type="spellEnd"/>
      <w:r>
        <w:rPr>
          <w:rFonts w:eastAsia="Times New Roman" w:cs="Times New Roman"/>
          <w:szCs w:val="24"/>
        </w:rPr>
        <w:t>.</w:t>
      </w:r>
    </w:p>
    <w:p w14:paraId="74465CC0"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Ορίστε, κυρία συνάδελφε, έχετε τον λόγο.</w:t>
      </w:r>
    </w:p>
    <w:p w14:paraId="74465CC1"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Ευχαριστώ, πολύ, κύριε Πρόεδρε.</w:t>
      </w:r>
    </w:p>
    <w:p w14:paraId="74465CC2"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Επιτρέψτε μου π</w:t>
      </w:r>
      <w:r>
        <w:rPr>
          <w:rFonts w:eastAsia="Times New Roman" w:cs="Times New Roman"/>
          <w:szCs w:val="24"/>
        </w:rPr>
        <w:t>ριν αναφερθώ στο νομοσχέδιο, θα ήθελ</w:t>
      </w:r>
      <w:r>
        <w:rPr>
          <w:rFonts w:eastAsia="Times New Roman" w:cs="Times New Roman"/>
          <w:szCs w:val="24"/>
        </w:rPr>
        <w:t xml:space="preserve">α να κάνω κάποιες γενικές παρατηρήσεις γύρω από τις τρέχουσες πολιτικές εξελίξεις. </w:t>
      </w:r>
    </w:p>
    <w:p w14:paraId="74465CC3"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Πριν από λίγες ημέρες έγινε στη Θεσσαλονίκη μια μεγαλειώδης συγκέντρωση για το όνομα της Μακεδονίας μας. Ομοίως και στην </w:t>
      </w:r>
      <w:r>
        <w:rPr>
          <w:rFonts w:eastAsia="Times New Roman" w:cs="Times New Roman"/>
          <w:szCs w:val="24"/>
        </w:rPr>
        <w:lastRenderedPageBreak/>
        <w:t xml:space="preserve">πλατεία </w:t>
      </w:r>
      <w:r>
        <w:rPr>
          <w:rFonts w:eastAsia="Times New Roman" w:cs="Times New Roman"/>
          <w:szCs w:val="24"/>
        </w:rPr>
        <w:t>Συντάγματος. Όμως, η θέληση του ελληνικού λ</w:t>
      </w:r>
      <w:r>
        <w:rPr>
          <w:rFonts w:eastAsia="Times New Roman" w:cs="Times New Roman"/>
          <w:szCs w:val="24"/>
        </w:rPr>
        <w:t xml:space="preserve">αού δεν εισακούγεται από την παρούσα Συγκυβέρνηση. Το μήνυμα δεν έφτασε στους καρεκλοκένταυρους της εξουσίας. </w:t>
      </w:r>
    </w:p>
    <w:p w14:paraId="74465CC4"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Ο λόγος προφανής. Η πατρίδα μας εξουσιάζεται από ένα ανθελληνικό μόρφωμα απάτριδων, αμετανόητων μπολσεβίκων, το οποίο εξυπηρετεί ξένα συμφέροντα</w:t>
      </w:r>
      <w:r>
        <w:rPr>
          <w:rFonts w:eastAsia="Times New Roman" w:cs="Times New Roman"/>
          <w:szCs w:val="24"/>
        </w:rPr>
        <w:t xml:space="preserve"> </w:t>
      </w:r>
      <w:r>
        <w:rPr>
          <w:rFonts w:eastAsia="Times New Roman" w:cs="Times New Roman"/>
          <w:szCs w:val="24"/>
        </w:rPr>
        <w:t>και αντί η σ</w:t>
      </w:r>
      <w:r>
        <w:rPr>
          <w:rFonts w:eastAsia="Times New Roman" w:cs="Times New Roman"/>
          <w:szCs w:val="24"/>
        </w:rPr>
        <w:t>υγκυβέρνηση</w:t>
      </w:r>
      <w:r>
        <w:rPr>
          <w:rFonts w:eastAsia="Times New Roman" w:cs="Times New Roman"/>
          <w:szCs w:val="24"/>
        </w:rPr>
        <w:t xml:space="preserve"> να αναδιπλωθεί στο μέγα αυτό εθνικό ζήτημα τι έκαναν</w:t>
      </w:r>
      <w:r>
        <w:rPr>
          <w:rFonts w:eastAsia="Times New Roman" w:cs="Times New Roman"/>
          <w:szCs w:val="24"/>
        </w:rPr>
        <w:t xml:space="preserve">, οι </w:t>
      </w:r>
      <w:proofErr w:type="spellStart"/>
      <w:r>
        <w:rPr>
          <w:rFonts w:eastAsia="Times New Roman" w:cs="Times New Roman"/>
          <w:szCs w:val="24"/>
        </w:rPr>
        <w:t>εθνομηδενιστές</w:t>
      </w:r>
      <w:proofErr w:type="spellEnd"/>
      <w:r>
        <w:rPr>
          <w:rFonts w:eastAsia="Times New Roman" w:cs="Times New Roman"/>
          <w:szCs w:val="24"/>
        </w:rPr>
        <w:t xml:space="preserve">, όπως τους αποκάλεσε και ο Μίκης Θεοδωράκης, δεν αναδιπλώθηκε στο μεγάλο αυτό ζήτημα. </w:t>
      </w:r>
    </w:p>
    <w:p w14:paraId="74465CC5"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Και εδώ να κάνω μία παρένθεση: Ο Μίκης Θεοδωράκης όσο εξυπηρετούσε τις μα</w:t>
      </w:r>
      <w:r>
        <w:rPr>
          <w:rFonts w:eastAsia="Times New Roman" w:cs="Times New Roman"/>
          <w:szCs w:val="24"/>
        </w:rPr>
        <w:t xml:space="preserve">ρξιστικές τους ιδεοληψίες ήταν καλός. Τώρα ξαφνικά έγινε «κόκκινο πανί» και έπεσαν όλοι να τον φάνε επειδή παραμέρισε το κομματικό συμφέρον και έβαλε πάνω απ’ όλα, ως </w:t>
      </w:r>
      <w:r>
        <w:rPr>
          <w:rFonts w:eastAsia="Times New Roman" w:cs="Times New Roman"/>
          <w:szCs w:val="24"/>
        </w:rPr>
        <w:lastRenderedPageBreak/>
        <w:t>οφείλουν όλοι οι Έλληνες να κάνουν, την πατρίδα. Εδώ, όμως, ομιλούμε για ένα καθεστώς άθε</w:t>
      </w:r>
      <w:r>
        <w:rPr>
          <w:rFonts w:eastAsia="Times New Roman" w:cs="Times New Roman"/>
          <w:szCs w:val="24"/>
        </w:rPr>
        <w:t>ων, απάτριδων και ένα συνονθύλευμα αριστεριστών.</w:t>
      </w:r>
    </w:p>
    <w:p w14:paraId="74465CC6"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Τι έκανε, λοιπόν, η </w:t>
      </w:r>
      <w:r>
        <w:rPr>
          <w:rFonts w:eastAsia="Times New Roman" w:cs="Times New Roman"/>
          <w:szCs w:val="24"/>
        </w:rPr>
        <w:t>συγκυβέρνηση</w:t>
      </w:r>
      <w:r>
        <w:rPr>
          <w:rFonts w:eastAsia="Times New Roman" w:cs="Times New Roman"/>
          <w:szCs w:val="24"/>
        </w:rPr>
        <w:t xml:space="preserve">; Ανακάλυψε το σκάνδαλο 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για έναν απλούστατο λόγο: Για αποπροσανατολισμό. Είναι ένα σκάνδαλο γνωστό εδώ και καιρό, αλλά τώρα που γίνονται οι </w:t>
      </w:r>
      <w:proofErr w:type="spellStart"/>
      <w:r>
        <w:rPr>
          <w:rFonts w:eastAsia="Times New Roman" w:cs="Times New Roman"/>
          <w:szCs w:val="24"/>
        </w:rPr>
        <w:t>εθνοπροδοτικές</w:t>
      </w:r>
      <w:proofErr w:type="spellEnd"/>
      <w:r>
        <w:rPr>
          <w:rFonts w:eastAsia="Times New Roman" w:cs="Times New Roman"/>
          <w:szCs w:val="24"/>
        </w:rPr>
        <w:t xml:space="preserve"> συμφω</w:t>
      </w:r>
      <w:r>
        <w:rPr>
          <w:rFonts w:eastAsia="Times New Roman" w:cs="Times New Roman"/>
          <w:szCs w:val="24"/>
        </w:rPr>
        <w:t xml:space="preserve">νίες με τα Σκόπια είπαν «ας το βγάλουμε από το συρτάρι, για να έχουμε να ασχολούμαστε </w:t>
      </w:r>
      <w:r>
        <w:rPr>
          <w:rFonts w:eastAsia="Times New Roman" w:cs="Times New Roman"/>
          <w:szCs w:val="24"/>
        </w:rPr>
        <w:t xml:space="preserve">μ’ </w:t>
      </w:r>
      <w:r>
        <w:rPr>
          <w:rFonts w:eastAsia="Times New Roman" w:cs="Times New Roman"/>
          <w:szCs w:val="24"/>
        </w:rPr>
        <w:t>αυτό αντί με το όνομα της Μακεδονίας».</w:t>
      </w:r>
    </w:p>
    <w:p w14:paraId="74465CC7"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Το ερώτημα, όμως, που τίθεται είναι το εξής: Γιατί δεν συνελήφθησαν όλοι αυτοί που κατηγορούνται ότι πήραν μίζες και διασπάθισαν</w:t>
      </w:r>
      <w:r>
        <w:rPr>
          <w:rFonts w:eastAsia="Times New Roman" w:cs="Times New Roman"/>
          <w:szCs w:val="24"/>
        </w:rPr>
        <w:t xml:space="preserve"> δημόσιο χρήμα και μάλιστα σε ζωντανή μετάδοση, όπως έγινε με τη Χρυσή Αυγή;</w:t>
      </w:r>
    </w:p>
    <w:p w14:paraId="74465CC8"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lastRenderedPageBreak/>
        <w:t xml:space="preserve">Η απάντηση είναι μία: Δεν είναι </w:t>
      </w:r>
      <w:proofErr w:type="spellStart"/>
      <w:r>
        <w:rPr>
          <w:rFonts w:eastAsia="Times New Roman" w:cs="Times New Roman"/>
          <w:szCs w:val="24"/>
        </w:rPr>
        <w:t>χρυσαυγίτες</w:t>
      </w:r>
      <w:proofErr w:type="spellEnd"/>
      <w:r>
        <w:rPr>
          <w:rFonts w:eastAsia="Times New Roman" w:cs="Times New Roman"/>
          <w:szCs w:val="24"/>
        </w:rPr>
        <w:t>. Είναι μια συμμορία που λυμαίνεται τον τόπο στο όνομα της δημοκρατίας.</w:t>
      </w:r>
    </w:p>
    <w:p w14:paraId="74465CC9"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Εις ό,τι αφορά και αυτό το σκάνδαλο, θα έρθει στην </w:t>
      </w:r>
      <w:r>
        <w:rPr>
          <w:rFonts w:eastAsia="Times New Roman" w:cs="Times New Roman"/>
          <w:szCs w:val="24"/>
        </w:rPr>
        <w:t xml:space="preserve">εξεταστική </w:t>
      </w:r>
      <w:r>
        <w:rPr>
          <w:rFonts w:eastAsia="Times New Roman" w:cs="Times New Roman"/>
          <w:szCs w:val="24"/>
        </w:rPr>
        <w:t xml:space="preserve">επιτροπή </w:t>
      </w:r>
      <w:r>
        <w:rPr>
          <w:rFonts w:eastAsia="Times New Roman" w:cs="Times New Roman"/>
          <w:szCs w:val="24"/>
        </w:rPr>
        <w:t xml:space="preserve">της Βουλής, όπως ήρθαν και τα προηγούμενα. Ποιο θα είναι το αποτέλεσμα; Μια από τα ίδια: Κουκούλωμα και ξέπλυμα. Ακριβώς το ίδιο αποτέλεσμα </w:t>
      </w:r>
      <w:r>
        <w:rPr>
          <w:rFonts w:eastAsia="Times New Roman" w:cs="Times New Roman"/>
          <w:szCs w:val="24"/>
        </w:rPr>
        <w:t xml:space="preserve">μ’ </w:t>
      </w:r>
      <w:r>
        <w:rPr>
          <w:rFonts w:eastAsia="Times New Roman" w:cs="Times New Roman"/>
          <w:szCs w:val="24"/>
        </w:rPr>
        <w:t>αυτό των προηγούμενων σκανδάλων. Ενώ θα ειπωθούν αλήθειες ενώ η Χρυσή Αυγή θα τους ξεσκεπάσει με ντοκουμ</w:t>
      </w:r>
      <w:r>
        <w:rPr>
          <w:rFonts w:eastAsia="Times New Roman" w:cs="Times New Roman"/>
          <w:szCs w:val="24"/>
        </w:rPr>
        <w:t xml:space="preserve">έντα και αποδείξεις, όπως έκανε και στις προηγούμενες </w:t>
      </w:r>
      <w:r>
        <w:rPr>
          <w:rFonts w:eastAsia="Times New Roman" w:cs="Times New Roman"/>
          <w:szCs w:val="24"/>
        </w:rPr>
        <w:t>εξεταστικές</w:t>
      </w:r>
      <w:r>
        <w:rPr>
          <w:rFonts w:eastAsia="Times New Roman" w:cs="Times New Roman"/>
          <w:szCs w:val="24"/>
        </w:rPr>
        <w:t>, η όλη υπόθεση θα ξαναμπεί στο συρτάρι, με τη διαφορά ότι όλοι θα αθωωθούν, «θα βγουν λάδι», θα παραγραφούν αδικήματα, θα καλυφθούν πίσω από τον κατάπτυστο νόμο περί ευθύνης Υπουργών και αυτ</w:t>
      </w:r>
      <w:r>
        <w:rPr>
          <w:rFonts w:eastAsia="Times New Roman" w:cs="Times New Roman"/>
          <w:szCs w:val="24"/>
        </w:rPr>
        <w:t xml:space="preserve">ή θα είναι η κατάληξη και αυτής της </w:t>
      </w:r>
      <w:r>
        <w:rPr>
          <w:rFonts w:eastAsia="Times New Roman" w:cs="Times New Roman"/>
          <w:szCs w:val="24"/>
        </w:rPr>
        <w:t xml:space="preserve">εξεταστικής επιτροπής </w:t>
      </w:r>
      <w:r>
        <w:rPr>
          <w:rFonts w:eastAsia="Times New Roman" w:cs="Times New Roman"/>
          <w:szCs w:val="24"/>
        </w:rPr>
        <w:t xml:space="preserve">και αυτού του σκανδάλου, διότι «κόρακας </w:t>
      </w:r>
      <w:proofErr w:type="spellStart"/>
      <w:r>
        <w:rPr>
          <w:rFonts w:eastAsia="Times New Roman" w:cs="Times New Roman"/>
          <w:szCs w:val="24"/>
        </w:rPr>
        <w:lastRenderedPageBreak/>
        <w:t>κοράκου</w:t>
      </w:r>
      <w:proofErr w:type="spellEnd"/>
      <w:r>
        <w:rPr>
          <w:rFonts w:eastAsia="Times New Roman" w:cs="Times New Roman"/>
          <w:szCs w:val="24"/>
        </w:rPr>
        <w:t xml:space="preserve"> μάτι δεν βγάζει». Άλλωστε, είπαμε: Η </w:t>
      </w:r>
      <w:r>
        <w:rPr>
          <w:rFonts w:eastAsia="Times New Roman" w:cs="Times New Roman"/>
          <w:szCs w:val="24"/>
        </w:rPr>
        <w:t xml:space="preserve">συγκυβέρνηση </w:t>
      </w:r>
      <w:r>
        <w:rPr>
          <w:rFonts w:eastAsia="Times New Roman" w:cs="Times New Roman"/>
          <w:szCs w:val="24"/>
        </w:rPr>
        <w:t>το έφερε τώρα στη δημοσιότητα για αποπροσανατολισμό.</w:t>
      </w:r>
    </w:p>
    <w:p w14:paraId="74465CCA"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Το θλιβερό είναι ότι δεν θα πληρώσει </w:t>
      </w:r>
      <w:r>
        <w:rPr>
          <w:rFonts w:eastAsia="Times New Roman" w:cs="Times New Roman"/>
          <w:szCs w:val="24"/>
        </w:rPr>
        <w:t xml:space="preserve">κάποιος </w:t>
      </w:r>
      <w:r>
        <w:rPr>
          <w:rFonts w:eastAsia="Times New Roman" w:cs="Times New Roman"/>
          <w:szCs w:val="24"/>
        </w:rPr>
        <w:t xml:space="preserve">γι’ αυτά τα εγκλήματα. Ευελπιστούμε να δώσει ο Θεός όσοι εμπλέκονται και είναι ένοχοι, έχουν κλέψει και παρανομήσει με τον οιονδήποτε τρόπο, να πάνε κάποια στιγμή στη φυλακή. </w:t>
      </w:r>
    </w:p>
    <w:p w14:paraId="74465CCB"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Εγώ δεν θέλω να γίνω κανίβαλος και να πω ότι όλοι όσοι κατηγορούνται είναι ένοχο</w:t>
      </w:r>
      <w:r>
        <w:rPr>
          <w:rFonts w:eastAsia="Times New Roman" w:cs="Times New Roman"/>
          <w:szCs w:val="24"/>
        </w:rPr>
        <w:t xml:space="preserve">ι σαν τον πολύ </w:t>
      </w:r>
      <w:proofErr w:type="spellStart"/>
      <w:r>
        <w:rPr>
          <w:rFonts w:eastAsia="Times New Roman" w:cs="Times New Roman"/>
          <w:szCs w:val="24"/>
        </w:rPr>
        <w:t>Πολάκη</w:t>
      </w:r>
      <w:proofErr w:type="spellEnd"/>
      <w:r>
        <w:rPr>
          <w:rFonts w:eastAsia="Times New Roman" w:cs="Times New Roman"/>
          <w:szCs w:val="24"/>
        </w:rPr>
        <w:t xml:space="preserve">, ο οποίος έβγαλε και απόφαση για τη δίκη της Χρυσής Αυγή ότι θα καταδικαστούμε. Ο κ. </w:t>
      </w:r>
      <w:proofErr w:type="spellStart"/>
      <w:r>
        <w:rPr>
          <w:rFonts w:eastAsia="Times New Roman" w:cs="Times New Roman"/>
          <w:szCs w:val="24"/>
        </w:rPr>
        <w:t>Πολάκης</w:t>
      </w:r>
      <w:proofErr w:type="spellEnd"/>
      <w:r>
        <w:rPr>
          <w:rFonts w:eastAsia="Times New Roman" w:cs="Times New Roman"/>
          <w:szCs w:val="24"/>
        </w:rPr>
        <w:t xml:space="preserve"> είναι τζάμπα μάγκας, αφού μιλά εκ του ασφαλούς, με την άνεση και την προστασία που του παρέχει το </w:t>
      </w:r>
      <w:proofErr w:type="spellStart"/>
      <w:r>
        <w:rPr>
          <w:rFonts w:eastAsia="Times New Roman" w:cs="Times New Roman"/>
          <w:szCs w:val="24"/>
        </w:rPr>
        <w:t>υπουργιλίκι</w:t>
      </w:r>
      <w:proofErr w:type="spellEnd"/>
      <w:r>
        <w:rPr>
          <w:rFonts w:eastAsia="Times New Roman" w:cs="Times New Roman"/>
          <w:szCs w:val="24"/>
        </w:rPr>
        <w:t xml:space="preserve"> του.</w:t>
      </w:r>
    </w:p>
    <w:p w14:paraId="74465CCC"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Ας έρθουμε τώρα στο νομοσχ</w:t>
      </w:r>
      <w:r>
        <w:rPr>
          <w:rFonts w:eastAsia="Times New Roman" w:cs="Times New Roman"/>
          <w:szCs w:val="24"/>
        </w:rPr>
        <w:t xml:space="preserve">έδιο. Το παρόν σχέδιο νόμου αποτελείται από δύο κεφάλαια και συνολικά από είκοσι δύο άρθρα. </w:t>
      </w:r>
      <w:r>
        <w:rPr>
          <w:rFonts w:eastAsia="Times New Roman" w:cs="Times New Roman"/>
          <w:szCs w:val="24"/>
        </w:rPr>
        <w:lastRenderedPageBreak/>
        <w:t xml:space="preserve">Στις </w:t>
      </w:r>
      <w:r>
        <w:rPr>
          <w:rFonts w:eastAsia="Times New Roman" w:cs="Times New Roman"/>
          <w:szCs w:val="24"/>
        </w:rPr>
        <w:t xml:space="preserve">επιτροπές </w:t>
      </w:r>
      <w:r>
        <w:rPr>
          <w:rFonts w:eastAsia="Times New Roman" w:cs="Times New Roman"/>
          <w:szCs w:val="24"/>
        </w:rPr>
        <w:t xml:space="preserve">είχα αναφερθεί στο σύνολο των άρθρων διεξοδικά, οπότε εδώ θα κάνω κάποιες επισημάνσεις. </w:t>
      </w:r>
    </w:p>
    <w:p w14:paraId="74465CCD"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Το κεφάλαιο Α΄, άρθρα 1 έως 12, αποτελεί μια προσπάθεια ενίσ</w:t>
      </w:r>
      <w:r>
        <w:rPr>
          <w:rFonts w:eastAsia="Times New Roman" w:cs="Times New Roman"/>
          <w:szCs w:val="24"/>
        </w:rPr>
        <w:t>χυσης του θεσμικού πλαισίου λειτουργίας των φορέων διαχείρισης προστατευόμενων περιοχών, προκειμένου να διατηρηθεί η βιοποικιλότητα και να προστατευθεί το εθνικό κεφάλαιο της χώρας. Οι φορείς διαχείρισης προστατευόμενων περιοχών ως θεσμός υπάρχει ήδη από τ</w:t>
      </w:r>
      <w:r>
        <w:rPr>
          <w:rFonts w:eastAsia="Times New Roman" w:cs="Times New Roman"/>
          <w:szCs w:val="24"/>
        </w:rPr>
        <w:t>ο 2000, αλλά μερικοί εξ αυτών δεν λειτούργησαν ποτέ ενώ στους υπόλοιπους έχουν διαπιστωθεί πολλά προβλήματα, υπολειτουργούσαν και δεν ήταν εύκολη η εξεύρεση πόρων κ.λπ</w:t>
      </w:r>
      <w:r>
        <w:rPr>
          <w:rFonts w:eastAsia="Times New Roman" w:cs="Times New Roman"/>
          <w:szCs w:val="24"/>
        </w:rPr>
        <w:t>.</w:t>
      </w:r>
      <w:r>
        <w:rPr>
          <w:rFonts w:eastAsia="Times New Roman" w:cs="Times New Roman"/>
          <w:szCs w:val="24"/>
        </w:rPr>
        <w:t>.</w:t>
      </w:r>
    </w:p>
    <w:p w14:paraId="74465CCE"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Η παρούσα πρόταση για καταργήσεις, συγχωνεύσεις και κυρίως η δημιουργία </w:t>
      </w:r>
      <w:proofErr w:type="spellStart"/>
      <w:r>
        <w:rPr>
          <w:rFonts w:eastAsia="Times New Roman" w:cs="Times New Roman"/>
          <w:szCs w:val="24"/>
        </w:rPr>
        <w:t>υπερφορέων</w:t>
      </w:r>
      <w:proofErr w:type="spellEnd"/>
      <w:r>
        <w:rPr>
          <w:rFonts w:eastAsia="Times New Roman" w:cs="Times New Roman"/>
          <w:szCs w:val="24"/>
        </w:rPr>
        <w:t xml:space="preserve"> δια</w:t>
      </w:r>
      <w:r>
        <w:rPr>
          <w:rFonts w:eastAsia="Times New Roman" w:cs="Times New Roman"/>
          <w:szCs w:val="24"/>
        </w:rPr>
        <w:t xml:space="preserve">χείρισης είναι αμφίβολο κατά </w:t>
      </w:r>
      <w:r>
        <w:rPr>
          <w:rFonts w:eastAsia="Times New Roman" w:cs="Times New Roman"/>
          <w:szCs w:val="24"/>
        </w:rPr>
        <w:lastRenderedPageBreak/>
        <w:t xml:space="preserve">πόσο θα λειτουργήσει, πόσο αποτελεσματικό θα είναι αυτό το μοντέλο και πώς θα συμβάλει στην επίλυση των υφιστάμενων ζητημάτων. Μιλάμε για </w:t>
      </w:r>
      <w:proofErr w:type="spellStart"/>
      <w:r>
        <w:rPr>
          <w:rFonts w:eastAsia="Times New Roman" w:cs="Times New Roman"/>
          <w:szCs w:val="24"/>
        </w:rPr>
        <w:t>υπερφορείς</w:t>
      </w:r>
      <w:proofErr w:type="spellEnd"/>
      <w:r>
        <w:rPr>
          <w:rFonts w:eastAsia="Times New Roman" w:cs="Times New Roman"/>
          <w:szCs w:val="24"/>
        </w:rPr>
        <w:t>, δεδομένου ότι θα γίνει επέκταση των περιοχών ευθύνης για είκοσι οκτώ υφιστάμε</w:t>
      </w:r>
      <w:r>
        <w:rPr>
          <w:rFonts w:eastAsia="Times New Roman" w:cs="Times New Roman"/>
          <w:szCs w:val="24"/>
        </w:rPr>
        <w:t xml:space="preserve">νους φορείς και θα ιδρυθούν οκτώ νέοι. </w:t>
      </w:r>
    </w:p>
    <w:p w14:paraId="74465CCF"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Το αναγραφόμενο δε ότι με το νομοσχέδιο αυτό θα καλυφθεί το σύνολο σχεδόν των προστατευόμενων περιοχών </w:t>
      </w:r>
      <w:r>
        <w:rPr>
          <w:rFonts w:eastAsia="Times New Roman" w:cs="Times New Roman"/>
          <w:szCs w:val="24"/>
        </w:rPr>
        <w:t>«</w:t>
      </w:r>
      <w:r>
        <w:rPr>
          <w:rFonts w:eastAsia="Times New Roman" w:cs="Times New Roman"/>
          <w:szCs w:val="24"/>
          <w:lang w:val="en-GB"/>
        </w:rPr>
        <w:t>NATURA</w:t>
      </w:r>
      <w:r>
        <w:rPr>
          <w:rFonts w:eastAsia="Times New Roman" w:cs="Times New Roman"/>
          <w:szCs w:val="24"/>
        </w:rPr>
        <w:t>»</w:t>
      </w:r>
      <w:r>
        <w:rPr>
          <w:rFonts w:eastAsia="Times New Roman" w:cs="Times New Roman"/>
          <w:szCs w:val="24"/>
        </w:rPr>
        <w:t xml:space="preserve"> μπορεί μεν να είναι αληθές, αλλά δεν πρέπει να ξεχνάμε ότι μεγάλο μέρος των περιοχών αυτών είχε αφεθεί α</w:t>
      </w:r>
      <w:r>
        <w:rPr>
          <w:rFonts w:eastAsia="Times New Roman" w:cs="Times New Roman"/>
          <w:szCs w:val="24"/>
        </w:rPr>
        <w:t>προστάτευτο, αφύλακτο και έρμαιο κακών πρακτικών.</w:t>
      </w:r>
    </w:p>
    <w:p w14:paraId="74465CD0"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Μάλιστα, το γεγονός αυτό το έχουμε πολλές φορές αναδείξει μέσω των μέσων κοινοβουλευτικού ελέγχου, καταθέτοντας σχετικές </w:t>
      </w:r>
      <w:r>
        <w:rPr>
          <w:rFonts w:eastAsia="Times New Roman" w:cs="Times New Roman"/>
          <w:szCs w:val="24"/>
        </w:rPr>
        <w:lastRenderedPageBreak/>
        <w:t>ερωτήσεις, τις οποίες συχνά</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πυκνά δεν μας απαντάτε, γιατί είμαστε υπόδικοι, ενώ τα </w:t>
      </w:r>
      <w:r>
        <w:rPr>
          <w:rFonts w:eastAsia="Times New Roman" w:cs="Times New Roman"/>
          <w:szCs w:val="24"/>
        </w:rPr>
        <w:t xml:space="preserve">δικά σας παιδιά που είναι υπόδικα τα διορίζετε στο </w:t>
      </w:r>
      <w:proofErr w:type="spellStart"/>
      <w:r>
        <w:rPr>
          <w:rFonts w:eastAsia="Times New Roman" w:cs="Times New Roman"/>
          <w:szCs w:val="24"/>
        </w:rPr>
        <w:t>υπερταμείο</w:t>
      </w:r>
      <w:proofErr w:type="spellEnd"/>
      <w:r>
        <w:rPr>
          <w:rFonts w:eastAsia="Times New Roman" w:cs="Times New Roman"/>
          <w:szCs w:val="24"/>
        </w:rPr>
        <w:t xml:space="preserve"> </w:t>
      </w:r>
      <w:r>
        <w:rPr>
          <w:rFonts w:eastAsia="Times New Roman" w:cs="Times New Roman"/>
          <w:szCs w:val="24"/>
        </w:rPr>
        <w:t>για να διαχειρίζονται την περιουσία του ελληνικού λαού. Εμείς δεν είμαστε διορισμένοι από κανέναν. Μας έχει βάλει εδώ ο ελληνικός λαός.</w:t>
      </w:r>
    </w:p>
    <w:p w14:paraId="74465CD1"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Χαρακτηριστικό, μάλιστα, είναι το γεγονός πως είχαμε επιση</w:t>
      </w:r>
      <w:r>
        <w:rPr>
          <w:rFonts w:eastAsia="Times New Roman" w:cs="Times New Roman"/>
          <w:szCs w:val="24"/>
        </w:rPr>
        <w:t>μάνει την έλλειψη τακτικού προσωπικού και της χρηματοδότησης, αλλά και το γεγονός πως οι καταργήσεις-συγχωνεύσεις δημιουργούν προβλήματα και ενέχουν κινδύνους.</w:t>
      </w:r>
    </w:p>
    <w:p w14:paraId="74465CD2"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Αν, λοιπόν, θέλετε να δημιουργήσετε ένα καινούργιο ουσιαστικά μοντέλο των φορέων διαχείρισης προ</w:t>
      </w:r>
      <w:r>
        <w:rPr>
          <w:rFonts w:eastAsia="Times New Roman" w:cs="Times New Roman"/>
          <w:szCs w:val="24"/>
        </w:rPr>
        <w:t xml:space="preserve">στατευόμενων περιοχών, τότε επανακαθορίστε μεν τις αρμοδιότητες, αλλά με μια ρεαλιστική θεώρηση, ώστε να ανταποκρίνονται πλήρως στον ρόλο που </w:t>
      </w:r>
      <w:r>
        <w:rPr>
          <w:rFonts w:eastAsia="Times New Roman" w:cs="Times New Roman"/>
          <w:szCs w:val="24"/>
        </w:rPr>
        <w:lastRenderedPageBreak/>
        <w:t>καλούνται να επιτελέσουν και να συνάδουν με τις δυνατότητες στελέχωσής τους. Στην αντίθετη περίπτωση είναι κενό γρ</w:t>
      </w:r>
      <w:r>
        <w:rPr>
          <w:rFonts w:eastAsia="Times New Roman" w:cs="Times New Roman"/>
          <w:szCs w:val="24"/>
        </w:rPr>
        <w:t>άμμα.</w:t>
      </w:r>
    </w:p>
    <w:p w14:paraId="74465CD3"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Ας ξεκινήσουμε, λοιπόν, με τη ρύθμιση της παραγράφου 2 του άρθρου 4, όπου ορίζεται πως οι φορείς διαχείρισης προστατευόμενων περιοχών μπορεί να συνεργάζονται με </w:t>
      </w:r>
      <w:r>
        <w:rPr>
          <w:rFonts w:eastAsia="Times New Roman" w:cs="Times New Roman"/>
          <w:szCs w:val="24"/>
        </w:rPr>
        <w:t>μ</w:t>
      </w:r>
      <w:r>
        <w:rPr>
          <w:rFonts w:eastAsia="Times New Roman" w:cs="Times New Roman"/>
          <w:szCs w:val="24"/>
        </w:rPr>
        <w:t xml:space="preserve">η </w:t>
      </w:r>
      <w:r>
        <w:rPr>
          <w:rFonts w:eastAsia="Times New Roman" w:cs="Times New Roman"/>
          <w:szCs w:val="24"/>
        </w:rPr>
        <w:t>κ</w:t>
      </w:r>
      <w:r>
        <w:rPr>
          <w:rFonts w:eastAsia="Times New Roman" w:cs="Times New Roman"/>
          <w:szCs w:val="24"/>
        </w:rPr>
        <w:t xml:space="preserve">υβερνητικές </w:t>
      </w:r>
      <w:r>
        <w:rPr>
          <w:rFonts w:eastAsia="Times New Roman" w:cs="Times New Roman"/>
          <w:szCs w:val="24"/>
        </w:rPr>
        <w:t>ο</w:t>
      </w:r>
      <w:r>
        <w:rPr>
          <w:rFonts w:eastAsia="Times New Roman" w:cs="Times New Roman"/>
          <w:szCs w:val="24"/>
        </w:rPr>
        <w:t xml:space="preserve">ργανώσεις. Πρόκειται σαφέστατα για μια ακόμη περίπτωση νομοθέτησης κατά </w:t>
      </w:r>
      <w:r>
        <w:rPr>
          <w:rFonts w:eastAsia="Times New Roman" w:cs="Times New Roman"/>
          <w:szCs w:val="24"/>
        </w:rPr>
        <w:t xml:space="preserve">την οποία η </w:t>
      </w:r>
      <w:r>
        <w:rPr>
          <w:rFonts w:eastAsia="Times New Roman" w:cs="Times New Roman"/>
          <w:szCs w:val="24"/>
        </w:rPr>
        <w:t xml:space="preserve">συγκυβέρνηση </w:t>
      </w:r>
      <w:r>
        <w:rPr>
          <w:rFonts w:eastAsia="Times New Roman" w:cs="Times New Roman"/>
          <w:szCs w:val="24"/>
        </w:rPr>
        <w:t xml:space="preserve">των Τσίπρα-Καμμένου ανάγει σε ισότιμους συνεργάτες τις καθ’ όλα ύποπτες για τους ρόλους και τις επιδιώξεις τους </w:t>
      </w:r>
      <w:r>
        <w:rPr>
          <w:rFonts w:eastAsia="Times New Roman" w:cs="Times New Roman"/>
          <w:szCs w:val="24"/>
        </w:rPr>
        <w:t>μ</w:t>
      </w:r>
      <w:r>
        <w:rPr>
          <w:rFonts w:eastAsia="Times New Roman" w:cs="Times New Roman"/>
          <w:szCs w:val="24"/>
        </w:rPr>
        <w:t xml:space="preserve">η </w:t>
      </w:r>
      <w:r>
        <w:rPr>
          <w:rFonts w:eastAsia="Times New Roman" w:cs="Times New Roman"/>
          <w:szCs w:val="24"/>
        </w:rPr>
        <w:t>κ</w:t>
      </w:r>
      <w:r>
        <w:rPr>
          <w:rFonts w:eastAsia="Times New Roman" w:cs="Times New Roman"/>
          <w:szCs w:val="24"/>
        </w:rPr>
        <w:t xml:space="preserve">υβερνητικές </w:t>
      </w:r>
      <w:r>
        <w:rPr>
          <w:rFonts w:eastAsia="Times New Roman" w:cs="Times New Roman"/>
          <w:szCs w:val="24"/>
        </w:rPr>
        <w:t>ο</w:t>
      </w:r>
      <w:r>
        <w:rPr>
          <w:rFonts w:eastAsia="Times New Roman" w:cs="Times New Roman"/>
          <w:szCs w:val="24"/>
        </w:rPr>
        <w:t>ργανώσεις.</w:t>
      </w:r>
    </w:p>
    <w:p w14:paraId="74465CD4"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Μάλιστα, η Χρυσή Αυγή ζήτησε στην </w:t>
      </w:r>
      <w:r>
        <w:rPr>
          <w:rFonts w:eastAsia="Times New Roman" w:cs="Times New Roman"/>
          <w:szCs w:val="24"/>
        </w:rPr>
        <w:t xml:space="preserve">επιτροπή </w:t>
      </w:r>
      <w:r>
        <w:rPr>
          <w:rFonts w:eastAsia="Times New Roman" w:cs="Times New Roman"/>
          <w:szCs w:val="24"/>
        </w:rPr>
        <w:t xml:space="preserve">από την εκπρόσωπο των περιβαλλοντικών </w:t>
      </w:r>
      <w:r>
        <w:rPr>
          <w:rFonts w:eastAsia="Times New Roman" w:cs="Times New Roman"/>
          <w:szCs w:val="24"/>
        </w:rPr>
        <w:t>μ</w:t>
      </w:r>
      <w:r>
        <w:rPr>
          <w:rFonts w:eastAsia="Times New Roman" w:cs="Times New Roman"/>
          <w:szCs w:val="24"/>
        </w:rPr>
        <w:t xml:space="preserve">η </w:t>
      </w:r>
      <w:r>
        <w:rPr>
          <w:rFonts w:eastAsia="Times New Roman" w:cs="Times New Roman"/>
          <w:szCs w:val="24"/>
        </w:rPr>
        <w:t>κ</w:t>
      </w:r>
      <w:r>
        <w:rPr>
          <w:rFonts w:eastAsia="Times New Roman" w:cs="Times New Roman"/>
          <w:szCs w:val="24"/>
        </w:rPr>
        <w:t>υβερνη</w:t>
      </w:r>
      <w:r>
        <w:rPr>
          <w:rFonts w:eastAsia="Times New Roman" w:cs="Times New Roman"/>
          <w:szCs w:val="24"/>
        </w:rPr>
        <w:t xml:space="preserve">τικών </w:t>
      </w:r>
      <w:r>
        <w:rPr>
          <w:rFonts w:eastAsia="Times New Roman" w:cs="Times New Roman"/>
          <w:szCs w:val="24"/>
        </w:rPr>
        <w:t>ο</w:t>
      </w:r>
      <w:r>
        <w:rPr>
          <w:rFonts w:eastAsia="Times New Roman" w:cs="Times New Roman"/>
          <w:szCs w:val="24"/>
        </w:rPr>
        <w:t>ργανώσεων και υπεύθυνης πολιτικής για το φυσικό περιβάλλον της «</w:t>
      </w:r>
      <w:r>
        <w:rPr>
          <w:rFonts w:eastAsia="Times New Roman" w:cs="Times New Roman"/>
          <w:szCs w:val="24"/>
          <w:lang w:val="en-US"/>
        </w:rPr>
        <w:t>WWF</w:t>
      </w:r>
      <w:r>
        <w:rPr>
          <w:rFonts w:eastAsia="Times New Roman" w:cs="Times New Roman"/>
          <w:szCs w:val="24"/>
        </w:rPr>
        <w:t xml:space="preserve"> Ελλάς» να κατατεθούν στην </w:t>
      </w:r>
      <w:r>
        <w:rPr>
          <w:rFonts w:eastAsia="Times New Roman" w:cs="Times New Roman"/>
          <w:szCs w:val="24"/>
        </w:rPr>
        <w:t xml:space="preserve">επιτροπή </w:t>
      </w:r>
      <w:r>
        <w:rPr>
          <w:rFonts w:eastAsia="Times New Roman" w:cs="Times New Roman"/>
          <w:szCs w:val="24"/>
        </w:rPr>
        <w:t xml:space="preserve">τα καταστατικά όλων αυτών των </w:t>
      </w:r>
      <w:r>
        <w:rPr>
          <w:rFonts w:eastAsia="Times New Roman" w:cs="Times New Roman"/>
          <w:szCs w:val="24"/>
        </w:rPr>
        <w:lastRenderedPageBreak/>
        <w:t>ΜΚΟ που εκπροσωπεί. Η εκπρόσωπος αυτών των ΜΚΟ μέχρι σήμερα δεν μας έχει ενημερώσει για το ποιοι τις απαρτίζουν. Παρ</w:t>
      </w:r>
      <w:r>
        <w:rPr>
          <w:rFonts w:eastAsia="Times New Roman" w:cs="Times New Roman"/>
          <w:szCs w:val="24"/>
        </w:rPr>
        <w:t xml:space="preserve">’ όλο που η ίδια είχε πει στην </w:t>
      </w:r>
      <w:r>
        <w:rPr>
          <w:rFonts w:eastAsia="Times New Roman" w:cs="Times New Roman"/>
          <w:szCs w:val="24"/>
        </w:rPr>
        <w:t xml:space="preserve">επιτροπή </w:t>
      </w:r>
      <w:r>
        <w:rPr>
          <w:rFonts w:eastAsia="Times New Roman" w:cs="Times New Roman"/>
          <w:szCs w:val="24"/>
        </w:rPr>
        <w:t xml:space="preserve">ότι τα στοιχεία είναι στη διάθεση κάθε δημοκρατικού κόμματος, δεν αντιλαμβανόμαστε αυτήν την τοποθέτησή της, αφού η Χρυσή Αυγή με άδεια από τον Άρειο Πάγο συμμετέχει στις εκλογές και έχει εκλεγεί με δημοκρατικές </w:t>
      </w:r>
      <w:r>
        <w:rPr>
          <w:rFonts w:eastAsia="Times New Roman" w:cs="Times New Roman"/>
          <w:szCs w:val="24"/>
        </w:rPr>
        <w:t>διαδικασίες ως τρίτο πολιτικό κόμμα με την ψήφο του ελληνικού λαού.</w:t>
      </w:r>
    </w:p>
    <w:p w14:paraId="74465CD5"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Μήπως η ίδια δεν εμφορείται από δημοκρατικό φρόνημα, τη στιγμή κατά την οποία κρύβεται και δεν μας δίνει τα στοιχεία που ζητήσαμε, ως όφειλε; Δεν ξεχνάμε την περίπτωση του «</w:t>
      </w:r>
      <w:r>
        <w:rPr>
          <w:rFonts w:eastAsia="Times New Roman" w:cs="Times New Roman"/>
          <w:szCs w:val="24"/>
        </w:rPr>
        <w:t>ΑΡΚΤΟΥΡΟΥ</w:t>
      </w:r>
      <w:r>
        <w:rPr>
          <w:rFonts w:eastAsia="Times New Roman" w:cs="Times New Roman"/>
          <w:szCs w:val="24"/>
        </w:rPr>
        <w:t>», όπο</w:t>
      </w:r>
      <w:r>
        <w:rPr>
          <w:rFonts w:eastAsia="Times New Roman" w:cs="Times New Roman"/>
          <w:szCs w:val="24"/>
        </w:rPr>
        <w:t xml:space="preserve">υ ιδρυτικό μέλος είναι ο γνωστός ανθέλληνας </w:t>
      </w:r>
      <w:proofErr w:type="spellStart"/>
      <w:r>
        <w:rPr>
          <w:rFonts w:eastAsia="Times New Roman" w:cs="Times New Roman"/>
          <w:szCs w:val="24"/>
        </w:rPr>
        <w:t>Μπουτάρης</w:t>
      </w:r>
      <w:proofErr w:type="spellEnd"/>
      <w:r>
        <w:rPr>
          <w:rFonts w:eastAsia="Times New Roman" w:cs="Times New Roman"/>
          <w:szCs w:val="24"/>
        </w:rPr>
        <w:t xml:space="preserve">. Μας επέστρεψε μια δωρεά που είχαμε κάνει το 2013. </w:t>
      </w:r>
    </w:p>
    <w:p w14:paraId="74465CD6"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lastRenderedPageBreak/>
        <w:t>Είναι σημαντικό να κατανοήσουμε ότι είναι υποχρέωση της πολιτείας –και μάλιστα συνταγματικά κατοχυρωμένη- η προστασία του φυσικού περιβάλλοντος στο πλ</w:t>
      </w:r>
      <w:r>
        <w:rPr>
          <w:rFonts w:eastAsia="Times New Roman" w:cs="Times New Roman"/>
          <w:szCs w:val="24"/>
        </w:rPr>
        <w:t xml:space="preserve">αίσιο της αρχής της </w:t>
      </w:r>
      <w:proofErr w:type="spellStart"/>
      <w:r>
        <w:rPr>
          <w:rFonts w:eastAsia="Times New Roman" w:cs="Times New Roman"/>
          <w:szCs w:val="24"/>
        </w:rPr>
        <w:t>αειφορίας</w:t>
      </w:r>
      <w:proofErr w:type="spellEnd"/>
      <w:r>
        <w:rPr>
          <w:rFonts w:eastAsia="Times New Roman" w:cs="Times New Roman"/>
          <w:szCs w:val="24"/>
        </w:rPr>
        <w:t xml:space="preserve"> και όχι ενός </w:t>
      </w:r>
      <w:r>
        <w:rPr>
          <w:rFonts w:eastAsia="Times New Roman" w:cs="Times New Roman"/>
          <w:szCs w:val="24"/>
        </w:rPr>
        <w:t>ν</w:t>
      </w:r>
      <w:r>
        <w:rPr>
          <w:rFonts w:eastAsia="Times New Roman" w:cs="Times New Roman"/>
          <w:szCs w:val="24"/>
        </w:rPr>
        <w:t xml:space="preserve">ομικού </w:t>
      </w:r>
      <w:r>
        <w:rPr>
          <w:rFonts w:eastAsia="Times New Roman" w:cs="Times New Roman"/>
          <w:szCs w:val="24"/>
        </w:rPr>
        <w:t>π</w:t>
      </w:r>
      <w:r>
        <w:rPr>
          <w:rFonts w:eastAsia="Times New Roman" w:cs="Times New Roman"/>
          <w:szCs w:val="24"/>
        </w:rPr>
        <w:t xml:space="preserve">ροσώπου </w:t>
      </w:r>
      <w:r>
        <w:rPr>
          <w:rFonts w:eastAsia="Times New Roman" w:cs="Times New Roman"/>
          <w:szCs w:val="24"/>
        </w:rPr>
        <w:t>ι</w:t>
      </w:r>
      <w:r>
        <w:rPr>
          <w:rFonts w:eastAsia="Times New Roman" w:cs="Times New Roman"/>
          <w:szCs w:val="24"/>
        </w:rPr>
        <w:t xml:space="preserve">διωτικού </w:t>
      </w:r>
      <w:r>
        <w:rPr>
          <w:rFonts w:eastAsia="Times New Roman" w:cs="Times New Roman"/>
          <w:szCs w:val="24"/>
        </w:rPr>
        <w:t>δ</w:t>
      </w:r>
      <w:r>
        <w:rPr>
          <w:rFonts w:eastAsia="Times New Roman" w:cs="Times New Roman"/>
          <w:szCs w:val="24"/>
        </w:rPr>
        <w:t xml:space="preserve">ικαίου. Σίγουρα δεν είναι υπόθεση των εξ επαγγέλματος προστατών του περιβάλλοντος, δηλαδή των ΜΚΟ. </w:t>
      </w:r>
    </w:p>
    <w:p w14:paraId="74465CD7"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Σ’ </w:t>
      </w:r>
      <w:r>
        <w:rPr>
          <w:rFonts w:eastAsia="Times New Roman" w:cs="Times New Roman"/>
          <w:szCs w:val="24"/>
        </w:rPr>
        <w:t>ό,τι αφορά την οικονομική πτυχή αυτού του θεσμού, αρχικά διατείνεστε ότι η δράση τ</w:t>
      </w:r>
      <w:r>
        <w:rPr>
          <w:rFonts w:eastAsia="Times New Roman" w:cs="Times New Roman"/>
          <w:szCs w:val="24"/>
        </w:rPr>
        <w:t>ων φορέων είναι κοινωφελής και μη κερδοσκοπικού χαρακτήρα, αλλά από την άλλη με το άρθρο 8 δίνετε ιδιαίτερο βάρος στην ανεύρεση χρηματοδοτικών εργαλείων. Αναφέρεστε στην ετήσια επιχορήγηση από πιστώσεις του προϋπολογισμού του Υπουργείου Περιβάλλοντος, σε έ</w:t>
      </w:r>
      <w:r>
        <w:rPr>
          <w:rFonts w:eastAsia="Times New Roman" w:cs="Times New Roman"/>
          <w:szCs w:val="24"/>
        </w:rPr>
        <w:t xml:space="preserve">κτακτες επιχορηγήσεις </w:t>
      </w:r>
      <w:r>
        <w:rPr>
          <w:rFonts w:eastAsia="Times New Roman" w:cs="Times New Roman"/>
          <w:szCs w:val="24"/>
        </w:rPr>
        <w:lastRenderedPageBreak/>
        <w:t xml:space="preserve">από το Πρόγραμμα Δημοσίων Επενδύσεων ή από τους προϋπολογισμούς άλλων Υπουργείων σε προγράμματα ΕΣΠΑ ή άλλων διεθνών </w:t>
      </w:r>
      <w:r>
        <w:rPr>
          <w:rFonts w:eastAsia="Times New Roman" w:cs="Times New Roman"/>
          <w:szCs w:val="24"/>
        </w:rPr>
        <w:t>οργανισμών</w:t>
      </w:r>
      <w:r>
        <w:rPr>
          <w:rFonts w:eastAsia="Times New Roman" w:cs="Times New Roman"/>
          <w:szCs w:val="24"/>
        </w:rPr>
        <w:t xml:space="preserve">. </w:t>
      </w:r>
    </w:p>
    <w:p w14:paraId="74465CD8"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Από τη στιγμή που πρόκειται για ένα </w:t>
      </w:r>
      <w:r>
        <w:rPr>
          <w:rFonts w:eastAsia="Times New Roman" w:cs="Times New Roman"/>
          <w:szCs w:val="24"/>
        </w:rPr>
        <w:t>ν</w:t>
      </w:r>
      <w:r>
        <w:rPr>
          <w:rFonts w:eastAsia="Times New Roman" w:cs="Times New Roman"/>
          <w:szCs w:val="24"/>
        </w:rPr>
        <w:t xml:space="preserve">ομικό </w:t>
      </w:r>
      <w:r>
        <w:rPr>
          <w:rFonts w:eastAsia="Times New Roman" w:cs="Times New Roman"/>
          <w:szCs w:val="24"/>
        </w:rPr>
        <w:t>π</w:t>
      </w:r>
      <w:r>
        <w:rPr>
          <w:rFonts w:eastAsia="Times New Roman" w:cs="Times New Roman"/>
          <w:szCs w:val="24"/>
        </w:rPr>
        <w:t xml:space="preserve">ρόσωπο </w:t>
      </w:r>
      <w:r>
        <w:rPr>
          <w:rFonts w:eastAsia="Times New Roman" w:cs="Times New Roman"/>
          <w:szCs w:val="24"/>
        </w:rPr>
        <w:t>ι</w:t>
      </w:r>
      <w:r>
        <w:rPr>
          <w:rFonts w:eastAsia="Times New Roman" w:cs="Times New Roman"/>
          <w:szCs w:val="24"/>
        </w:rPr>
        <w:t xml:space="preserve">διωτικού </w:t>
      </w:r>
      <w:r>
        <w:rPr>
          <w:rFonts w:eastAsia="Times New Roman" w:cs="Times New Roman"/>
          <w:szCs w:val="24"/>
        </w:rPr>
        <w:t>δ</w:t>
      </w:r>
      <w:r>
        <w:rPr>
          <w:rFonts w:eastAsia="Times New Roman" w:cs="Times New Roman"/>
          <w:szCs w:val="24"/>
        </w:rPr>
        <w:t>ικαίου που είναι εποπτευόμενο από το Υπουρ</w:t>
      </w:r>
      <w:r>
        <w:rPr>
          <w:rFonts w:eastAsia="Times New Roman" w:cs="Times New Roman"/>
          <w:szCs w:val="24"/>
        </w:rPr>
        <w:t xml:space="preserve">γείο Περιβάλλοντος, τότε θα έπρεπε να δοθεί άπαξ επιχορήγηση από τον τακτικό προϋπολογισμό για την οργάνωση και </w:t>
      </w:r>
      <w:r>
        <w:rPr>
          <w:rFonts w:eastAsia="Times New Roman" w:cs="Times New Roman"/>
          <w:szCs w:val="24"/>
        </w:rPr>
        <w:t xml:space="preserve">τη </w:t>
      </w:r>
      <w:r>
        <w:rPr>
          <w:rFonts w:eastAsia="Times New Roman" w:cs="Times New Roman"/>
          <w:szCs w:val="24"/>
        </w:rPr>
        <w:t>στελέχωση των φορέων και μετά αυτοί να πορεύονται με οικονομική αυτοτέλεια. Δεν καταλαβαίνουμε για ποιο λόγο θα πρέπει να δοθούν τέσσερα εκατ</w:t>
      </w:r>
      <w:r>
        <w:rPr>
          <w:rFonts w:eastAsia="Times New Roman" w:cs="Times New Roman"/>
          <w:szCs w:val="24"/>
        </w:rPr>
        <w:t xml:space="preserve">ομμύρια για το 2018, έξι εκατομμύρια για το 2019, έξι εκατομμύρια για το 2020 και δέκα εκατομμύρια για το 2021, τη στιγμή μάλιστα που δεν υπάρχει σαφής αναφορά για τη λειτουργία των φορέων από το 2020 και μετά. </w:t>
      </w:r>
    </w:p>
    <w:p w14:paraId="74465CD9"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lastRenderedPageBreak/>
        <w:t>Αντιλαμβανόμαστε, βεβαίως, ότι υπήρχε κατά τ</w:t>
      </w:r>
      <w:r>
        <w:rPr>
          <w:rFonts w:eastAsia="Times New Roman" w:cs="Times New Roman"/>
          <w:szCs w:val="24"/>
        </w:rPr>
        <w:t xml:space="preserve">ο παρελθόν οικονομική δυσπραγία στους φορείς διαχείρισης, αφού η οικονομική τους βιωσιμότητα βασιζόταν σχεδόν αποκλειστικά στη χρηματοδότηση μέσω ΕΣΠΑ. Μάλιστα, έχουν υπάρξει περιπτώσεις κακοδιαχείρισης που βεβαίως οδήγησαν σε αδιέξοδο. </w:t>
      </w:r>
    </w:p>
    <w:p w14:paraId="74465CDA"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Να επισημάνουμε ότ</w:t>
      </w:r>
      <w:r>
        <w:rPr>
          <w:rFonts w:eastAsia="Times New Roman" w:cs="Times New Roman"/>
          <w:szCs w:val="24"/>
        </w:rPr>
        <w:t>ι δεν είμαστε ενάντια στην κρατική χρηματοδότηση για την κάλυψη των αναγκών του συστήματος προστατευόμενων περιοχών σε εθνικό επίπεδο, αλλά ενάντια στη χρηματοδότηση του μοντέλου που η Κυβέρνηση προτείνει. Επιπλέον, δεν διασφαλίζεται ούτε και τώρα η επαρκή</w:t>
      </w:r>
      <w:r>
        <w:rPr>
          <w:rFonts w:eastAsia="Times New Roman" w:cs="Times New Roman"/>
          <w:szCs w:val="24"/>
        </w:rPr>
        <w:t xml:space="preserve">ς και σταθερή στελέχωση των φορέων, αφού αυτή η δυνατότητα εξαρτάται άμεσα από τους διαθέσιμους πόρους. Αφού, μάλιστα, δεν υπάρχει σταθερή χρηματοδοτική πηγή, δεν υπάρχει και σταθερή στελέχωση. </w:t>
      </w:r>
    </w:p>
    <w:p w14:paraId="74465CDB"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lastRenderedPageBreak/>
        <w:t>Από το 2021 και μετά προβλέπεται να επιχορηγούνται πλήρως από</w:t>
      </w:r>
      <w:r>
        <w:rPr>
          <w:rFonts w:eastAsia="Times New Roman" w:cs="Times New Roman"/>
          <w:szCs w:val="24"/>
        </w:rPr>
        <w:t xml:space="preserve"> τον κρατικό προϋπολογισμό. Έως τότε η επιχορήγησή τους δεν θα είναι σταθερή. Αφού, μάλιστα, μιλάμε για οικονομικά ζητήματα, δεν θα έπρεπε να υπάρχουν οικονομοτεχνικές μελέτες που να τεκμηριώνουν πλήρως την οικονομική βιωσιμότητα κάθε φορέα διαχείρισης προ</w:t>
      </w:r>
      <w:r>
        <w:rPr>
          <w:rFonts w:eastAsia="Times New Roman" w:cs="Times New Roman"/>
          <w:szCs w:val="24"/>
        </w:rPr>
        <w:t>στατευόμενης περιοχής που θα αποτελεί απαραίτητη προϋπόθεση για τη σύστασή του τόσο για τους υφιστάμενους, όσο και για τους νέους;</w:t>
      </w:r>
    </w:p>
    <w:p w14:paraId="74465CDC"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Σε ό,τι αφορά </w:t>
      </w:r>
      <w:r>
        <w:rPr>
          <w:rFonts w:eastAsia="Times New Roman" w:cs="Times New Roman"/>
          <w:szCs w:val="24"/>
        </w:rPr>
        <w:t>σ</w:t>
      </w:r>
      <w:r>
        <w:rPr>
          <w:rFonts w:eastAsia="Times New Roman" w:cs="Times New Roman"/>
          <w:szCs w:val="24"/>
        </w:rPr>
        <w:t>το δεύτερο κεφάλαιο και τα άρθρα 13 έως 22, αυτό τιτλοφορείται «άλλες διατάξεις». Αυτό που παρατηρούμε είναι μ</w:t>
      </w:r>
      <w:r>
        <w:rPr>
          <w:rFonts w:eastAsia="Times New Roman" w:cs="Times New Roman"/>
          <w:szCs w:val="24"/>
        </w:rPr>
        <w:t xml:space="preserve">ια προσπάθεια να αλλάξετε τη δασική νομοθεσία με τη νομιμοποίηση παράνομων εγκαταστάσεων σε προστατευόμενες δασικές εκτάσεις, κ.λπ., όπως για παράδειγμα σε υφιστάμενα χιονοδρομικά </w:t>
      </w:r>
      <w:r>
        <w:rPr>
          <w:rFonts w:eastAsia="Times New Roman" w:cs="Times New Roman"/>
          <w:szCs w:val="24"/>
        </w:rPr>
        <w:lastRenderedPageBreak/>
        <w:t xml:space="preserve">κέντρα και τις </w:t>
      </w:r>
      <w:proofErr w:type="spellStart"/>
      <w:r>
        <w:rPr>
          <w:rFonts w:eastAsia="Times New Roman" w:cs="Times New Roman"/>
          <w:szCs w:val="24"/>
        </w:rPr>
        <w:t>συνοδές</w:t>
      </w:r>
      <w:proofErr w:type="spellEnd"/>
      <w:r>
        <w:rPr>
          <w:rFonts w:eastAsia="Times New Roman" w:cs="Times New Roman"/>
          <w:szCs w:val="24"/>
        </w:rPr>
        <w:t xml:space="preserve"> εγκαταστάσεις αυτών, σε υφιστάμενες οργανωμένες τουρι</w:t>
      </w:r>
      <w:r>
        <w:rPr>
          <w:rFonts w:eastAsia="Times New Roman" w:cs="Times New Roman"/>
          <w:szCs w:val="24"/>
        </w:rPr>
        <w:t xml:space="preserve">στικές κατασκηνώσεις, κάμπινγκ, </w:t>
      </w:r>
      <w:proofErr w:type="spellStart"/>
      <w:r>
        <w:rPr>
          <w:rFonts w:eastAsia="Times New Roman" w:cs="Times New Roman"/>
          <w:szCs w:val="24"/>
        </w:rPr>
        <w:t>κ.ο.κ.</w:t>
      </w:r>
      <w:proofErr w:type="spellEnd"/>
      <w:r>
        <w:rPr>
          <w:rFonts w:eastAsia="Times New Roman" w:cs="Times New Roman"/>
          <w:szCs w:val="24"/>
        </w:rPr>
        <w:t>.</w:t>
      </w:r>
      <w:r>
        <w:rPr>
          <w:rFonts w:eastAsia="Times New Roman" w:cs="Times New Roman"/>
          <w:szCs w:val="24"/>
        </w:rPr>
        <w:t xml:space="preserve"> </w:t>
      </w:r>
    </w:p>
    <w:p w14:paraId="74465CDD"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Θα αναφερθώ συγκεκριμένα στο άρθρο 15 και την κατασκευή έργων υποδομών εντός περιοχών του δικτύου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Καταλαβαίνουμε γιατί είναι αναγκαία αυτή η ρύθμιση σε περιοχές όπως η Θάσος και η Σαμοθράκη. Εν τούτοις, δε</w:t>
      </w:r>
      <w:r>
        <w:rPr>
          <w:rFonts w:eastAsia="Times New Roman" w:cs="Times New Roman"/>
          <w:szCs w:val="24"/>
        </w:rPr>
        <w:t xml:space="preserve">ν θα πρέπει να λειτουργήσει αυτή η ρύθμιση ως νομιμοποίηση παλαιότερων αυθαιρέτων έργων υποδομής εντός προστατευόμενων περιοχών. </w:t>
      </w:r>
    </w:p>
    <w:p w14:paraId="74465CDE"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Τι θέλω να πω </w:t>
      </w:r>
      <w:r>
        <w:rPr>
          <w:rFonts w:eastAsia="Times New Roman" w:cs="Times New Roman"/>
          <w:szCs w:val="24"/>
        </w:rPr>
        <w:t xml:space="preserve">μ’ </w:t>
      </w:r>
      <w:r>
        <w:rPr>
          <w:rFonts w:eastAsia="Times New Roman" w:cs="Times New Roman"/>
          <w:szCs w:val="24"/>
        </w:rPr>
        <w:t>αυτό; Αυτή η ρύθμιση δεν θα πρέπει να λειτουργήσει ως άφεση αμαρτιών για τις παράνομες διανοίξεις δρόμων εντό</w:t>
      </w:r>
      <w:r>
        <w:rPr>
          <w:rFonts w:eastAsia="Times New Roman" w:cs="Times New Roman"/>
          <w:szCs w:val="24"/>
        </w:rPr>
        <w:t>ς προστατευόμενων περιοχών, όπως έχουν γίνει γνωστές κατά καιρούς με πολλές καταγγελίες. Δεν θα πρέπει να επιτρέ</w:t>
      </w:r>
      <w:r>
        <w:rPr>
          <w:rFonts w:eastAsia="Times New Roman" w:cs="Times New Roman"/>
          <w:szCs w:val="24"/>
        </w:rPr>
        <w:lastRenderedPageBreak/>
        <w:t xml:space="preserve">ψουμε τέτοιες αυθαιρεσίες και από την άλλη να μιλάμε για αποκατάσταση του τοπίου. Σκεφτείτε ότι κάποια στιγμή η αποκατάσταση δεν θα είναι πλέον </w:t>
      </w:r>
      <w:r>
        <w:rPr>
          <w:rFonts w:eastAsia="Times New Roman" w:cs="Times New Roman"/>
          <w:szCs w:val="24"/>
        </w:rPr>
        <w:t xml:space="preserve">εφικτή. </w:t>
      </w:r>
    </w:p>
    <w:p w14:paraId="74465CDF"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Όπως έχουμε πει επανειλημμένως, λοιπόν, είμαστε υπέρ όποιας δράσης αφορά στην προστασία του περιβάλλοντος, η οποία όμως θα είναι συντονισμένη, θα υπάρχει ένας ολοκληρωμένος σχεδιασμός και δεν θα γίνει βεβιασμένα και αποσπασματικά για να προλάβουμε</w:t>
      </w:r>
      <w:r>
        <w:rPr>
          <w:rFonts w:eastAsia="Times New Roman" w:cs="Times New Roman"/>
          <w:szCs w:val="24"/>
        </w:rPr>
        <w:t xml:space="preserve"> τις όποιες προθεσμίες θέτουν τα ευρωπαϊκά όργανα. Οφείλουμε να σεβόμαστε το περιβάλλον και να το προστατεύουμε. Είναι υποχρέωσή μας. </w:t>
      </w:r>
    </w:p>
    <w:p w14:paraId="74465CE0" w14:textId="77777777" w:rsidR="00F20DF6" w:rsidRDefault="00F443B4">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Οφείλουμε να έχουμε ένα ολοκληρωμένο και κοινό σχέδιο διαχείρισης για όλες τις προστατευόμενες περιοχές και τους φορείς </w:t>
      </w:r>
      <w:r>
        <w:rPr>
          <w:rFonts w:eastAsia="Times New Roman" w:cs="Times New Roman"/>
          <w:szCs w:val="24"/>
        </w:rPr>
        <w:lastRenderedPageBreak/>
        <w:t>α</w:t>
      </w:r>
      <w:r>
        <w:rPr>
          <w:rFonts w:eastAsia="Times New Roman" w:cs="Times New Roman"/>
          <w:szCs w:val="24"/>
        </w:rPr>
        <w:t xml:space="preserve">υτών, το οποίο θα καταρτίζεται, θα εξειδικεύεται και θα εφαρμόζεται κατόπιν συνεργασίας των κεντρικών κρατικών δομών, των αποκεντρωμένων κεντρικών υπηρεσιών και των δομών της </w:t>
      </w:r>
      <w:r>
        <w:rPr>
          <w:rFonts w:eastAsia="Times New Roman" w:cs="Times New Roman"/>
          <w:szCs w:val="24"/>
        </w:rPr>
        <w:t>τοπικής αυτοδιοίκησης</w:t>
      </w:r>
      <w:r>
        <w:rPr>
          <w:rFonts w:eastAsia="Times New Roman" w:cs="Times New Roman"/>
          <w:szCs w:val="24"/>
        </w:rPr>
        <w:t xml:space="preserve">. </w:t>
      </w:r>
    </w:p>
    <w:p w14:paraId="74465CE1" w14:textId="77777777" w:rsidR="00F20DF6" w:rsidRDefault="00F443B4">
      <w:pPr>
        <w:tabs>
          <w:tab w:val="left" w:pos="3873"/>
        </w:tabs>
        <w:spacing w:line="600" w:lineRule="auto"/>
        <w:ind w:firstLine="720"/>
        <w:jc w:val="both"/>
        <w:rPr>
          <w:rFonts w:eastAsia="Times New Roman" w:cs="Times New Roman"/>
          <w:szCs w:val="24"/>
        </w:rPr>
      </w:pPr>
      <w:r>
        <w:rPr>
          <w:rFonts w:eastAsia="Times New Roman" w:cs="Times New Roman"/>
          <w:szCs w:val="24"/>
        </w:rPr>
        <w:t>Δυστυχώς, όμως, ο τρόπος με τον οποίο νομοθετείτε θα έχει</w:t>
      </w:r>
      <w:r>
        <w:rPr>
          <w:rFonts w:eastAsia="Times New Roman" w:cs="Times New Roman"/>
          <w:szCs w:val="24"/>
        </w:rPr>
        <w:t xml:space="preserve"> επιπτώσεις στο περιβάλλον, θυσιάζοντας τη βιωσιμότητα ενός ολόκληρου οικοσυστήματος στο</w:t>
      </w:r>
      <w:r>
        <w:rPr>
          <w:rFonts w:eastAsia="Times New Roman" w:cs="Times New Roman"/>
          <w:szCs w:val="24"/>
        </w:rPr>
        <w:t>ν</w:t>
      </w:r>
      <w:r>
        <w:rPr>
          <w:rFonts w:eastAsia="Times New Roman" w:cs="Times New Roman"/>
          <w:szCs w:val="24"/>
        </w:rPr>
        <w:t xml:space="preserve"> βωμό μικροπολιτικών σκοπιμοτήτων για τη δημιουργία φορέων που μπορούν να χαρακτηριστούν τουλάχιστον αναποτελεσματικοί. </w:t>
      </w:r>
    </w:p>
    <w:p w14:paraId="74465CE2" w14:textId="77777777" w:rsidR="00F20DF6" w:rsidRDefault="00F443B4">
      <w:pPr>
        <w:tabs>
          <w:tab w:val="left" w:pos="3873"/>
        </w:tabs>
        <w:spacing w:line="600" w:lineRule="auto"/>
        <w:ind w:firstLine="720"/>
        <w:jc w:val="both"/>
        <w:rPr>
          <w:rFonts w:eastAsia="Times New Roman" w:cs="Times New Roman"/>
          <w:szCs w:val="24"/>
        </w:rPr>
      </w:pPr>
      <w:r>
        <w:rPr>
          <w:rFonts w:eastAsia="Times New Roman" w:cs="Times New Roman"/>
          <w:szCs w:val="24"/>
        </w:rPr>
        <w:t>Σας ευχαριστώ.</w:t>
      </w:r>
    </w:p>
    <w:p w14:paraId="74465CE3" w14:textId="77777777" w:rsidR="00F20DF6" w:rsidRDefault="00F443B4">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της</w:t>
      </w:r>
      <w:r>
        <w:rPr>
          <w:rFonts w:eastAsia="Times New Roman" w:cs="Times New Roman"/>
          <w:szCs w:val="24"/>
        </w:rPr>
        <w:t xml:space="preserve"> 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74465CE4" w14:textId="77777777" w:rsidR="00F20DF6" w:rsidRDefault="00F443B4">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ΠΡΟΕΔΡΕΥΩΝ (Νικήτας Κακλαμάνης):</w:t>
      </w:r>
      <w:r>
        <w:rPr>
          <w:rFonts w:eastAsia="Times New Roman" w:cs="Times New Roman"/>
          <w:szCs w:val="24"/>
        </w:rPr>
        <w:t xml:space="preserve"> Ευχαριστούμε.</w:t>
      </w:r>
    </w:p>
    <w:p w14:paraId="74465CE5" w14:textId="77777777" w:rsidR="00F20DF6" w:rsidRDefault="00F443B4">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 xml:space="preserve">Προχωρούμε με την </w:t>
      </w:r>
      <w:r>
        <w:rPr>
          <w:rFonts w:eastAsia="Times New Roman" w:cs="Times New Roman"/>
          <w:szCs w:val="24"/>
        </w:rPr>
        <w:t xml:space="preserve">κ. </w:t>
      </w:r>
      <w:r>
        <w:rPr>
          <w:rFonts w:eastAsia="Times New Roman" w:cs="Times New Roman"/>
          <w:szCs w:val="24"/>
        </w:rPr>
        <w:t xml:space="preserve">Διαμάντω </w:t>
      </w:r>
      <w:proofErr w:type="spellStart"/>
      <w:r>
        <w:rPr>
          <w:rFonts w:eastAsia="Times New Roman" w:cs="Times New Roman"/>
          <w:szCs w:val="24"/>
        </w:rPr>
        <w:t>Μανωλάκου</w:t>
      </w:r>
      <w:proofErr w:type="spellEnd"/>
      <w:r>
        <w:rPr>
          <w:rFonts w:eastAsia="Times New Roman" w:cs="Times New Roman"/>
          <w:szCs w:val="24"/>
        </w:rPr>
        <w:t xml:space="preserve"> από το Κομμουνιστικό Κόμμα Ελλάδας.  </w:t>
      </w:r>
    </w:p>
    <w:p w14:paraId="74465CE6" w14:textId="77777777" w:rsidR="00F20DF6" w:rsidRDefault="00F443B4">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Προβάλλετε ότι το σημερινό νομοσχέδιο είναι ένα νομοσχέδιο που φέρνει τομές επειδή καθιερώνει ως κυρίαρχο σχήμα τους φορείς διαχείρισης προστατευόμενων περιοχών που είναι νομικά πρόσωπα ιδιωτικού δικαίου, επεκτείνοντας τη δράση του </w:t>
      </w:r>
      <w:r>
        <w:rPr>
          <w:rFonts w:eastAsia="Times New Roman" w:cs="Times New Roman"/>
          <w:szCs w:val="24"/>
        </w:rPr>
        <w:t xml:space="preserve">σ’ </w:t>
      </w:r>
      <w:r>
        <w:rPr>
          <w:rFonts w:eastAsia="Times New Roman" w:cs="Times New Roman"/>
          <w:szCs w:val="24"/>
        </w:rPr>
        <w:t xml:space="preserve">όλη τη χώρα. Επίσης, </w:t>
      </w:r>
      <w:r>
        <w:rPr>
          <w:rFonts w:eastAsia="Times New Roman" w:cs="Times New Roman"/>
          <w:szCs w:val="24"/>
        </w:rPr>
        <w:t xml:space="preserve">προβάλλετε ότι εξασφαλίζονται για πρώτη φορά κονδύλια από τον τακτικό προϋπολογισμό, δηλαδή κάτι ψίχουλα. Όμως, στην ουσία κάνετε ό,τι και οι προηγούμενες </w:t>
      </w:r>
      <w:r>
        <w:rPr>
          <w:rFonts w:eastAsia="Times New Roman" w:cs="Times New Roman"/>
          <w:szCs w:val="24"/>
        </w:rPr>
        <w:t xml:space="preserve">κυβερνήσεις </w:t>
      </w:r>
      <w:r>
        <w:rPr>
          <w:rFonts w:eastAsia="Times New Roman" w:cs="Times New Roman"/>
          <w:szCs w:val="24"/>
        </w:rPr>
        <w:t xml:space="preserve">και συνεχίζετε </w:t>
      </w:r>
      <w:r>
        <w:rPr>
          <w:rFonts w:eastAsia="Times New Roman" w:cs="Times New Roman"/>
          <w:szCs w:val="24"/>
        </w:rPr>
        <w:t xml:space="preserve">μ’ </w:t>
      </w:r>
      <w:r>
        <w:rPr>
          <w:rFonts w:eastAsia="Times New Roman" w:cs="Times New Roman"/>
          <w:szCs w:val="24"/>
        </w:rPr>
        <w:t xml:space="preserve">ένα μεγάλο βήμα επιπλέον: Συμμορφώνεστε και υλοποιείτε την </w:t>
      </w:r>
      <w:proofErr w:type="spellStart"/>
      <w:r>
        <w:rPr>
          <w:rFonts w:eastAsia="Times New Roman" w:cs="Times New Roman"/>
          <w:szCs w:val="24"/>
        </w:rPr>
        <w:t>ευρωκοινοτικ</w:t>
      </w:r>
      <w:r>
        <w:rPr>
          <w:rFonts w:eastAsia="Times New Roman" w:cs="Times New Roman"/>
          <w:szCs w:val="24"/>
        </w:rPr>
        <w:t>ή</w:t>
      </w:r>
      <w:proofErr w:type="spellEnd"/>
      <w:r>
        <w:rPr>
          <w:rFonts w:eastAsia="Times New Roman" w:cs="Times New Roman"/>
          <w:szCs w:val="24"/>
        </w:rPr>
        <w:t xml:space="preserve"> οδηγία που δίνει βο</w:t>
      </w:r>
      <w:r>
        <w:rPr>
          <w:rFonts w:eastAsia="Times New Roman" w:cs="Times New Roman"/>
          <w:szCs w:val="24"/>
        </w:rPr>
        <w:t>ρ</w:t>
      </w:r>
      <w:r>
        <w:rPr>
          <w:rFonts w:eastAsia="Times New Roman" w:cs="Times New Roman"/>
          <w:szCs w:val="24"/>
        </w:rPr>
        <w:t xml:space="preserve">ρά στην κερδοφορία του κεφαλαίου το περιβάλλον που ανήκει </w:t>
      </w:r>
      <w:r>
        <w:rPr>
          <w:rFonts w:eastAsia="Times New Roman" w:cs="Times New Roman"/>
          <w:szCs w:val="24"/>
        </w:rPr>
        <w:t xml:space="preserve">σ’ </w:t>
      </w:r>
      <w:r>
        <w:rPr>
          <w:rFonts w:eastAsia="Times New Roman" w:cs="Times New Roman"/>
          <w:szCs w:val="24"/>
        </w:rPr>
        <w:t xml:space="preserve">όλη την κοινωνία, με άλλοθι στην προστασία του. </w:t>
      </w:r>
    </w:p>
    <w:p w14:paraId="74465CE7" w14:textId="77777777" w:rsidR="00F20DF6" w:rsidRDefault="00F443B4">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Επειδή υπάρχει καθυστέρηση στην ενσωμάτωση νομοθετικών, κανονιστικών και διοικητικών διατάξεων, υπάρχουν και πρόστιμα. Πού ε</w:t>
      </w:r>
      <w:r>
        <w:rPr>
          <w:rFonts w:eastAsia="Times New Roman" w:cs="Times New Roman"/>
          <w:szCs w:val="24"/>
        </w:rPr>
        <w:t>ντοπίζεται κυρίως η καθυστέρηση; Στη διεύρυνση των νομικών προσώπων ιδιωτικού δικαίου που είναι οι φορείς διαχείρισης, αντί να ενισχυθούν οι κρατικές υπηρεσίες που έχουν ως αντικείμενο τη διατήρηση της βιοποικιλότητας και συνολικά την αναβάθμιση των οικοσυ</w:t>
      </w:r>
      <w:r>
        <w:rPr>
          <w:rFonts w:eastAsia="Times New Roman" w:cs="Times New Roman"/>
          <w:szCs w:val="24"/>
        </w:rPr>
        <w:t>στημάτων.</w:t>
      </w:r>
    </w:p>
    <w:p w14:paraId="74465CE8" w14:textId="77777777" w:rsidR="00F20DF6" w:rsidRDefault="00F443B4">
      <w:pPr>
        <w:tabs>
          <w:tab w:val="left" w:pos="3873"/>
        </w:tabs>
        <w:spacing w:line="600" w:lineRule="auto"/>
        <w:ind w:firstLine="720"/>
        <w:jc w:val="both"/>
        <w:rPr>
          <w:rFonts w:eastAsia="Times New Roman" w:cs="Times New Roman"/>
          <w:szCs w:val="24"/>
        </w:rPr>
      </w:pPr>
      <w:r>
        <w:rPr>
          <w:rFonts w:eastAsia="Times New Roman" w:cs="Times New Roman"/>
          <w:szCs w:val="24"/>
        </w:rPr>
        <w:t>Εξάλλου οι εκφράσεις ότι «οι φορείς διαχείρισης είναι κοινωφελή νομικά πρόσωπα ιδιωτικού δικαίου και δεν έχουν κερδοσκοπικό χαρακτήρα» συγκαλύπτουν ότι λειτουργούν με τους νόμους της αγοράς, υποτάσσοντας το περιβάλλον στις κερδοφόρες επιδιώξεις τ</w:t>
      </w:r>
      <w:r>
        <w:rPr>
          <w:rFonts w:eastAsia="Times New Roman" w:cs="Times New Roman"/>
          <w:szCs w:val="24"/>
        </w:rPr>
        <w:t>ου κεφαλαίου. Ουσιαστικά παραχωρούνται για χρήση εκτάσεις του δημοσίου.</w:t>
      </w:r>
    </w:p>
    <w:p w14:paraId="74465CE9" w14:textId="77777777" w:rsidR="00F20DF6" w:rsidRDefault="00F443B4">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 xml:space="preserve">Ταυτόχρονα «ξεδοντιάζετε» ό,τι θετικό είχε απομείνει στον </w:t>
      </w:r>
      <w:proofErr w:type="spellStart"/>
      <w:r>
        <w:rPr>
          <w:rFonts w:eastAsia="Times New Roman" w:cs="Times New Roman"/>
          <w:szCs w:val="24"/>
        </w:rPr>
        <w:t>δασοκτόνο</w:t>
      </w:r>
      <w:proofErr w:type="spellEnd"/>
      <w:r>
        <w:rPr>
          <w:rFonts w:eastAsia="Times New Roman" w:cs="Times New Roman"/>
          <w:szCs w:val="24"/>
        </w:rPr>
        <w:t>, κατά τα άλλα, νόμο περί προστασίας δασών και δασικών εν γένει εκτάσεων της χώρας -μιλάω για τον ν.998/79- ούτως ώστ</w:t>
      </w:r>
      <w:r>
        <w:rPr>
          <w:rFonts w:eastAsia="Times New Roman" w:cs="Times New Roman"/>
          <w:szCs w:val="24"/>
        </w:rPr>
        <w:t xml:space="preserve">ε να μην υπάρχει κανένα εμπόδιο και φραγμός στην παραπέρα εμπορευματοποίηση του περιβάλλοντος. </w:t>
      </w:r>
    </w:p>
    <w:p w14:paraId="74465CEA" w14:textId="77777777" w:rsidR="00F20DF6" w:rsidRDefault="00F443B4">
      <w:pPr>
        <w:tabs>
          <w:tab w:val="left" w:pos="3873"/>
        </w:tabs>
        <w:spacing w:line="600" w:lineRule="auto"/>
        <w:ind w:firstLine="720"/>
        <w:jc w:val="both"/>
        <w:rPr>
          <w:rFonts w:eastAsia="Times New Roman" w:cs="Times New Roman"/>
          <w:szCs w:val="24"/>
        </w:rPr>
      </w:pPr>
      <w:r>
        <w:rPr>
          <w:rFonts w:eastAsia="Times New Roman" w:cs="Times New Roman"/>
          <w:szCs w:val="24"/>
        </w:rPr>
        <w:t>Γιατί υπάρχει αυτός ο προσανατολισμός και η «</w:t>
      </w:r>
      <w:proofErr w:type="spellStart"/>
      <w:r>
        <w:rPr>
          <w:rFonts w:eastAsia="Times New Roman" w:cs="Times New Roman"/>
          <w:szCs w:val="24"/>
        </w:rPr>
        <w:t>υποχρεωτικότητα</w:t>
      </w:r>
      <w:proofErr w:type="spellEnd"/>
      <w:r>
        <w:rPr>
          <w:rFonts w:eastAsia="Times New Roman" w:cs="Times New Roman"/>
          <w:szCs w:val="24"/>
        </w:rPr>
        <w:t>» από την Ευρωπαϊκή Ένωση; Διότι το φυσικό περιβάλλον και η προστασία του, δηλαδή η περιβαλλοντική π</w:t>
      </w:r>
      <w:r>
        <w:rPr>
          <w:rFonts w:eastAsia="Times New Roman" w:cs="Times New Roman"/>
          <w:szCs w:val="24"/>
        </w:rPr>
        <w:t xml:space="preserve">ολιτική της Ευρωπαϊκής Ένωσης, αντιμετωπίζει το περιβάλλον ως διέξοδο στα συσσωρευμένα κεφάλαια των μονοπωλιακών ομίλων. Θέλουν να επενδύσουν για νέα κέρδη και τέτοια νομοθετήματα στρώνουν χαλί μέσα από την πράσινη οικονομία. </w:t>
      </w:r>
    </w:p>
    <w:p w14:paraId="74465CEB" w14:textId="77777777" w:rsidR="00F20DF6" w:rsidRDefault="00F443B4">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Είναι γνωστό ότι η πράσινη οι</w:t>
      </w:r>
      <w:r>
        <w:rPr>
          <w:rFonts w:eastAsia="Times New Roman" w:cs="Times New Roman"/>
          <w:szCs w:val="24"/>
        </w:rPr>
        <w:t xml:space="preserve">κονομία αποτελεί πρόταση διαχείρισης και αξιοποίησης των προβλημάτων του περιβάλλοντος προς όφελος των στρατηγικών συμφερόντων του κεφαλαίου. Διαμορφώνει κίνητρα επενδύσεων, κίνητρα εισαγωγής και αξιοποίησης νέων τεχνολογιών, καινοτομιών, για να δώσει νέα </w:t>
      </w:r>
      <w:r>
        <w:rPr>
          <w:rFonts w:eastAsia="Times New Roman" w:cs="Times New Roman"/>
          <w:szCs w:val="24"/>
        </w:rPr>
        <w:t xml:space="preserve">ώθηση στην καπιταλιστική ανάπτυξη, διέξοδο για την κερδοφορία των επιχειρήσεων. </w:t>
      </w:r>
    </w:p>
    <w:p w14:paraId="74465CEC" w14:textId="77777777" w:rsidR="00F20DF6" w:rsidRDefault="00F443B4">
      <w:pPr>
        <w:tabs>
          <w:tab w:val="left" w:pos="3873"/>
        </w:tabs>
        <w:spacing w:line="600" w:lineRule="auto"/>
        <w:ind w:firstLine="720"/>
        <w:jc w:val="both"/>
        <w:rPr>
          <w:rFonts w:eastAsia="Times New Roman" w:cs="Times New Roman"/>
          <w:szCs w:val="24"/>
        </w:rPr>
      </w:pPr>
      <w:r>
        <w:rPr>
          <w:rFonts w:eastAsia="Times New Roman" w:cs="Times New Roman"/>
          <w:szCs w:val="24"/>
        </w:rPr>
        <w:t>Έτσι είναι οι καπιταλιστές. Προσπαθούν συνεχώς να διευρύνουν τα κέρδη τους, να βρουν νέες μεθόδους, νέα οικονομικά εδάφη. Αντίστοιχα, η κρατική πολιτική στον καπιταλισμό υπηρε</w:t>
      </w:r>
      <w:r>
        <w:rPr>
          <w:rFonts w:eastAsia="Times New Roman" w:cs="Times New Roman"/>
          <w:szCs w:val="24"/>
        </w:rPr>
        <w:t xml:space="preserve">τεί το γενικό συμφέρον της άρχουσας τάξης στο επίπεδο της οικονομίας, </w:t>
      </w:r>
      <w:r>
        <w:rPr>
          <w:rFonts w:eastAsia="Times New Roman" w:cs="Times New Roman"/>
          <w:szCs w:val="24"/>
        </w:rPr>
        <w:lastRenderedPageBreak/>
        <w:t xml:space="preserve">υπηρετώντας τη διευρυμένη αναπαραγωγή του. Αυτό κάνετε κι εσείς. Ταυτόχρονα, η ικανοποίηση των κοινωνικών αναγκών στον καπιταλισμό καταπατιέται ξεδιάντροπα. </w:t>
      </w:r>
    </w:p>
    <w:p w14:paraId="74465CED" w14:textId="77777777" w:rsidR="00F20DF6" w:rsidRDefault="00F443B4">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Χρησιμοποιείτε, λοιπόν, ως ε</w:t>
      </w:r>
      <w:r>
        <w:rPr>
          <w:rFonts w:eastAsia="Times New Roman" w:cs="Times New Roman"/>
          <w:color w:val="000000"/>
          <w:szCs w:val="24"/>
        </w:rPr>
        <w:t xml:space="preserve">ργαλεία τους φορείς διαχείρισης, αντί να τους καταργήσετε και να περάσουν εργαζόμενοι με πλήρη δικαιώματα στις δασικές κυρίως, αλλά και στις άλλες κρατικές υπηρεσίες που είναι </w:t>
      </w:r>
      <w:proofErr w:type="spellStart"/>
      <w:r>
        <w:rPr>
          <w:rFonts w:eastAsia="Times New Roman" w:cs="Times New Roman"/>
          <w:color w:val="000000"/>
          <w:szCs w:val="24"/>
        </w:rPr>
        <w:t>υποστελεχωμένες</w:t>
      </w:r>
      <w:proofErr w:type="spellEnd"/>
      <w:r>
        <w:rPr>
          <w:rFonts w:eastAsia="Times New Roman" w:cs="Times New Roman"/>
          <w:color w:val="000000"/>
          <w:szCs w:val="24"/>
        </w:rPr>
        <w:t xml:space="preserve"> και χρειάζονται προσωπικό. </w:t>
      </w:r>
    </w:p>
    <w:p w14:paraId="74465CEE" w14:textId="77777777" w:rsidR="00F20DF6" w:rsidRDefault="00F443B4">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Κάνατε, όμως, ακριβώς το αντίθετο: Δ</w:t>
      </w:r>
      <w:r>
        <w:rPr>
          <w:rFonts w:eastAsia="Times New Roman" w:cs="Times New Roman"/>
          <w:color w:val="000000"/>
          <w:szCs w:val="24"/>
        </w:rPr>
        <w:t>ιευρύνετε τον αριθμό τους σε όλη την επικράτεια, αρπάζετε αντικείμενα δασικών και άλλων κρατικών υπηρεσιών μετατρέποντας τους φορείς διαχείρισης σε πολυδύναμες υπηρεσίας και την «ΦΥΣΗ 2000» σε Υπουργείο Περιβάλλοντος ιδιωτικού δικαίου. Έτσι διευρύνετε το α</w:t>
      </w:r>
      <w:r>
        <w:rPr>
          <w:rFonts w:eastAsia="Times New Roman" w:cs="Times New Roman"/>
          <w:color w:val="000000"/>
          <w:szCs w:val="24"/>
        </w:rPr>
        <w:t>ντικείμενο εν</w:t>
      </w:r>
      <w:r>
        <w:rPr>
          <w:rFonts w:eastAsia="Times New Roman" w:cs="Times New Roman"/>
          <w:color w:val="000000"/>
          <w:szCs w:val="24"/>
        </w:rPr>
        <w:lastRenderedPageBreak/>
        <w:t xml:space="preserve">διαφέροντος των ομίλων μέσω της διεύρυνσης των περιοχών ευθύνης και των αρμοδιοτήτων, εξασφαλίζοντας μεγαλύτερο μελετητικό, κατασκευαστικό έργο και ευρύτερα επιχειρηματικό ενδιαφέρον στο όνομα της προστασίας τους. </w:t>
      </w:r>
    </w:p>
    <w:p w14:paraId="74465CEF" w14:textId="77777777" w:rsidR="00F20DF6" w:rsidRDefault="00F443B4">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Γενικεύετε, λοιπόν, την παρά</w:t>
      </w:r>
      <w:r>
        <w:rPr>
          <w:rFonts w:eastAsia="Times New Roman" w:cs="Times New Roman"/>
          <w:color w:val="000000"/>
          <w:szCs w:val="24"/>
        </w:rPr>
        <w:t>δοση στο ιδιωτικό κεφάλαιο των αντικειμένων διαχείρισης και προστασίας των περιοχών «</w:t>
      </w:r>
      <w:r>
        <w:rPr>
          <w:rFonts w:eastAsia="Times New Roman" w:cs="Times New Roman"/>
          <w:color w:val="000000"/>
          <w:szCs w:val="24"/>
          <w:lang w:val="en-US"/>
        </w:rPr>
        <w:t>NATURA</w:t>
      </w:r>
      <w:r>
        <w:rPr>
          <w:rFonts w:eastAsia="Times New Roman" w:cs="Times New Roman"/>
          <w:color w:val="000000"/>
          <w:szCs w:val="24"/>
        </w:rPr>
        <w:t xml:space="preserve">» μέσω των φορέων στο άρθρο 4, αποτελώντας το εργαλείο εξασφάλισης προϋποθέσεων χρηματοδοτικών εργαλείων για τους ομίλους. </w:t>
      </w:r>
    </w:p>
    <w:p w14:paraId="74465CF0" w14:textId="77777777" w:rsidR="00F20DF6" w:rsidRDefault="00F443B4">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Ακόμα, στις αρμοδιότητες προβλέπεται η πε</w:t>
      </w:r>
      <w:r>
        <w:rPr>
          <w:rFonts w:eastAsia="Times New Roman" w:cs="Times New Roman"/>
          <w:color w:val="000000"/>
          <w:szCs w:val="24"/>
        </w:rPr>
        <w:t xml:space="preserve">ριβαλλοντική </w:t>
      </w:r>
      <w:proofErr w:type="spellStart"/>
      <w:r>
        <w:rPr>
          <w:rFonts w:eastAsia="Times New Roman" w:cs="Times New Roman"/>
          <w:color w:val="000000"/>
          <w:szCs w:val="24"/>
        </w:rPr>
        <w:t>αδειοδότηση</w:t>
      </w:r>
      <w:proofErr w:type="spellEnd"/>
      <w:r>
        <w:rPr>
          <w:rFonts w:eastAsia="Times New Roman" w:cs="Times New Roman"/>
          <w:color w:val="000000"/>
          <w:szCs w:val="24"/>
        </w:rPr>
        <w:t xml:space="preserve"> για έργα και δραστηριότητες στις περιοχές ευθύνης τους, που μέχρι σήμερα ήταν αρμοδιότητα των κρατικών υπηρεσιών και βεβαίως αυτό συνεχίζεται και με βάση το </w:t>
      </w:r>
      <w:r>
        <w:rPr>
          <w:rFonts w:eastAsia="Times New Roman" w:cs="Times New Roman"/>
          <w:color w:val="000000"/>
          <w:szCs w:val="24"/>
        </w:rPr>
        <w:t xml:space="preserve">Αστικό </w:t>
      </w:r>
      <w:r>
        <w:rPr>
          <w:rFonts w:eastAsia="Times New Roman" w:cs="Times New Roman"/>
          <w:color w:val="000000"/>
          <w:szCs w:val="24"/>
        </w:rPr>
        <w:t xml:space="preserve">Σύνταγμα. </w:t>
      </w:r>
    </w:p>
    <w:p w14:paraId="74465CF1" w14:textId="77777777" w:rsidR="00F20DF6" w:rsidRDefault="00F443B4">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lastRenderedPageBreak/>
        <w:t xml:space="preserve">Διευρύνονται, επίσης, σε τεράστιο βαθμό οι αρμοδιότητές </w:t>
      </w:r>
      <w:r>
        <w:rPr>
          <w:rFonts w:eastAsia="Times New Roman" w:cs="Times New Roman"/>
          <w:color w:val="000000"/>
          <w:szCs w:val="24"/>
        </w:rPr>
        <w:t>τους μέχρι και της δικαστικής συνδρομής, της χορήγησης αδειών επιστημονικής έρευνας και περιπολιών, μαζί με τις αρμόδιες κρατικές υπηρεσίες, αποκαλύπτοντας έτσι ότι εκτός των άλλων η πρόθεση της Κυβέρνησης είναι και οι προσλήψεις προσωπικού και η δημιουργί</w:t>
      </w:r>
      <w:r>
        <w:rPr>
          <w:rFonts w:eastAsia="Times New Roman" w:cs="Times New Roman"/>
          <w:color w:val="000000"/>
          <w:szCs w:val="24"/>
        </w:rPr>
        <w:t xml:space="preserve">α διοικητικού μηχανισμού εξαγοράς και ενσωμάτωσης. </w:t>
      </w:r>
    </w:p>
    <w:p w14:paraId="74465CF2" w14:textId="77777777" w:rsidR="00F20DF6" w:rsidRDefault="00F443B4">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Το ερώτημα που μπαίνει είναι το εξής: Οι φορείς διαχείρισης είχαν αποδοτική λειτουργία; Από τα αποτελέσματα φαίνεται ότι μέχρι τώρα δεν μπόρεσαν να εξασφαλίσουν την προστασία των περιοχών ευθύνης τους. Δε</w:t>
      </w:r>
      <w:r>
        <w:rPr>
          <w:rFonts w:eastAsia="Times New Roman" w:cs="Times New Roman"/>
          <w:color w:val="000000"/>
          <w:szCs w:val="24"/>
        </w:rPr>
        <w:t xml:space="preserve">ν φταίνε οι εργαζόμενοι, με εργασιακές σχέσεις οκτάμηνων που ανανεώνονταν και κακοπληρώνονταν. Σήμερα που μιλάμε -για να ξεκαθαρίζουμε τα πράγματα- έχουν πληρωθεί μέχρι τον περασμένο Νοέμβριο, αλλά τον Δεκέμβριο θα τον </w:t>
      </w:r>
      <w:r>
        <w:rPr>
          <w:rFonts w:eastAsia="Times New Roman" w:cs="Times New Roman"/>
          <w:color w:val="000000"/>
          <w:szCs w:val="24"/>
        </w:rPr>
        <w:lastRenderedPageBreak/>
        <w:t>πληρωθούν στην καλύτερη των περιπτώσε</w:t>
      </w:r>
      <w:r>
        <w:rPr>
          <w:rFonts w:eastAsia="Times New Roman" w:cs="Times New Roman"/>
          <w:color w:val="000000"/>
          <w:szCs w:val="24"/>
        </w:rPr>
        <w:t xml:space="preserve">ων τον Απρίλιο. Όταν πληρώνονται κανονικά έχουν ένα μήνα καθυστέρηση. Δεν πληρώθηκαν ποτέ κανονικά, αλλά το πρώτο εξάμηνο κάθε έτους. Φτάνουν έως και 6 μήνες απλήρωτοι. Αυτή είναι η αλήθεια. </w:t>
      </w:r>
    </w:p>
    <w:p w14:paraId="74465CF3" w14:textId="77777777" w:rsidR="00F20DF6" w:rsidRDefault="00F443B4">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Τώρα, ως προς τον προσανατολισμό και τη λειτουργία των φορέων δι</w:t>
      </w:r>
      <w:r>
        <w:rPr>
          <w:rFonts w:eastAsia="Times New Roman" w:cs="Times New Roman"/>
          <w:color w:val="000000"/>
          <w:szCs w:val="24"/>
        </w:rPr>
        <w:t>αχείρισης, περιορίστηκε σε εκπόνηση κάποιων μελετών</w:t>
      </w:r>
      <w:r>
        <w:rPr>
          <w:rFonts w:eastAsia="Times New Roman" w:cs="Times New Roman"/>
          <w:color w:val="000000"/>
          <w:szCs w:val="24"/>
        </w:rPr>
        <w:t xml:space="preserve"> -</w:t>
      </w:r>
      <w:r>
        <w:rPr>
          <w:rFonts w:eastAsia="Times New Roman" w:cs="Times New Roman"/>
          <w:color w:val="000000"/>
          <w:szCs w:val="24"/>
        </w:rPr>
        <w:t>από μελετητικές εταιρείες</w:t>
      </w:r>
      <w:r w:rsidRPr="007647C0">
        <w:rPr>
          <w:rFonts w:eastAsia="Times New Roman" w:cs="Times New Roman"/>
          <w:color w:val="000000"/>
          <w:szCs w:val="24"/>
        </w:rPr>
        <w:t xml:space="preserve"> </w:t>
      </w:r>
      <w:r>
        <w:rPr>
          <w:rFonts w:eastAsia="Times New Roman" w:cs="Times New Roman"/>
          <w:color w:val="000000"/>
          <w:szCs w:val="24"/>
        </w:rPr>
        <w:t xml:space="preserve">βεβαίως- </w:t>
      </w:r>
      <w:r>
        <w:rPr>
          <w:rFonts w:eastAsia="Times New Roman" w:cs="Times New Roman"/>
          <w:color w:val="000000"/>
          <w:szCs w:val="24"/>
        </w:rPr>
        <w:t>που δεν εφαρμόστηκαν, καθώς και σε δημόσιες σχέσεις και προγράμματα ενημέρωσης</w:t>
      </w:r>
      <w:r>
        <w:rPr>
          <w:rFonts w:eastAsia="Times New Roman" w:cs="Times New Roman"/>
          <w:color w:val="000000"/>
          <w:szCs w:val="24"/>
        </w:rPr>
        <w:t xml:space="preserve"> </w:t>
      </w:r>
      <w:r>
        <w:rPr>
          <w:rFonts w:eastAsia="Times New Roman" w:cs="Times New Roman"/>
          <w:color w:val="000000"/>
          <w:szCs w:val="24"/>
        </w:rPr>
        <w:t>-</w:t>
      </w:r>
      <w:r>
        <w:rPr>
          <w:rFonts w:eastAsia="Times New Roman" w:cs="Times New Roman"/>
          <w:color w:val="000000"/>
          <w:szCs w:val="24"/>
        </w:rPr>
        <w:t xml:space="preserve"> </w:t>
      </w:r>
      <w:r>
        <w:rPr>
          <w:rFonts w:eastAsia="Times New Roman" w:cs="Times New Roman"/>
          <w:color w:val="000000"/>
          <w:szCs w:val="24"/>
        </w:rPr>
        <w:t>εκπαίδευσης, δηλαδή σε δραστηριότητες που είναι μακριά από την ολοκληρωμένη και ουσιαστ</w:t>
      </w:r>
      <w:r>
        <w:rPr>
          <w:rFonts w:eastAsia="Times New Roman" w:cs="Times New Roman"/>
          <w:color w:val="000000"/>
          <w:szCs w:val="24"/>
        </w:rPr>
        <w:t xml:space="preserve">ική προστασία των περιοχών αυτών και που ως αρμοδιότητες βασικά συνεχίζουν να έχουν. </w:t>
      </w:r>
    </w:p>
    <w:p w14:paraId="74465CF4" w14:textId="77777777" w:rsidR="00F20DF6" w:rsidRDefault="00F443B4">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lastRenderedPageBreak/>
        <w:t>Τι επιδιώκετε με το όνομα «φορείς διαχείρισης», οι οποίοι φυσικά δεν ανταποκρίνονται στο περιεχόμενό τους; Θα δημιουργούνται αναπτυξιακές εταιρείες που θα διεκδικούν ευρω</w:t>
      </w:r>
      <w:r>
        <w:rPr>
          <w:rFonts w:eastAsia="Times New Roman" w:cs="Times New Roman"/>
          <w:color w:val="000000"/>
          <w:szCs w:val="24"/>
        </w:rPr>
        <w:t xml:space="preserve">παϊκές κυρίως χρηματοδοτήσεις. Είναι πολύ εύκολο φορείς που διοικούνται από άμισθα διοικητικά συμβούλια να παίξουν αυτόν το ρόλο, αφού δεν θα υπάρχει κεντρικός επιστημονικός σχεδιασμός των δράσεων. Η εξασφάλιση της κερδοφορίας από τα φυσικά οικοσυστήματα, </w:t>
      </w:r>
      <w:r>
        <w:rPr>
          <w:rFonts w:eastAsia="Times New Roman" w:cs="Times New Roman"/>
          <w:color w:val="000000"/>
          <w:szCs w:val="24"/>
        </w:rPr>
        <w:t>χωρίς φραγμούς και εμπόδια, είναι ο πραγματικός σκοπός. Ακριβώς αυτός ο προσανατολισμός διευκολύνει, είναι το όχημα για να παραδοθεί η διαχείριση των προστατευόμενων περιοχών στους μονοπωλιακούς ομίλους, ανάλογα βέβαια με τις κάθε φορά προτεραιότητες κερδο</w:t>
      </w:r>
      <w:r>
        <w:rPr>
          <w:rFonts w:eastAsia="Times New Roman" w:cs="Times New Roman"/>
          <w:color w:val="000000"/>
          <w:szCs w:val="24"/>
        </w:rPr>
        <w:t xml:space="preserve">φορίας τους, στο όνομα της προστασίας της βιοποικιλότητας, της βιώσιμης ανάπτυξης, της </w:t>
      </w:r>
      <w:proofErr w:type="spellStart"/>
      <w:r>
        <w:rPr>
          <w:rFonts w:eastAsia="Times New Roman" w:cs="Times New Roman"/>
          <w:color w:val="000000"/>
          <w:szCs w:val="24"/>
        </w:rPr>
        <w:t>αειφορικής</w:t>
      </w:r>
      <w:proofErr w:type="spellEnd"/>
      <w:r>
        <w:rPr>
          <w:rFonts w:eastAsia="Times New Roman" w:cs="Times New Roman"/>
          <w:color w:val="000000"/>
          <w:szCs w:val="24"/>
        </w:rPr>
        <w:t xml:space="preserve"> διαχείρισης κ.λπ</w:t>
      </w:r>
      <w:r>
        <w:rPr>
          <w:rFonts w:eastAsia="Times New Roman" w:cs="Times New Roman"/>
          <w:color w:val="000000"/>
          <w:szCs w:val="24"/>
        </w:rPr>
        <w:t>.</w:t>
      </w:r>
      <w:r>
        <w:rPr>
          <w:rFonts w:eastAsia="Times New Roman" w:cs="Times New Roman"/>
          <w:color w:val="000000"/>
          <w:szCs w:val="24"/>
        </w:rPr>
        <w:t>.</w:t>
      </w:r>
    </w:p>
    <w:p w14:paraId="74465CF5" w14:textId="77777777" w:rsidR="00F20DF6" w:rsidRDefault="00F443B4">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lastRenderedPageBreak/>
        <w:t xml:space="preserve">Εξάλλου, σε καμμία περίπτωση δεν ιεραρχείται με βάση τη διαφύλαξη και προστασία της ελληνικής βιοποικιλότητας, αλλά μόνο </w:t>
      </w:r>
      <w:r>
        <w:rPr>
          <w:rFonts w:eastAsia="Times New Roman" w:cs="Times New Roman"/>
          <w:color w:val="000000"/>
          <w:szCs w:val="24"/>
        </w:rPr>
        <w:t xml:space="preserve">μ’ </w:t>
      </w:r>
      <w:r>
        <w:rPr>
          <w:rFonts w:eastAsia="Times New Roman" w:cs="Times New Roman"/>
          <w:color w:val="000000"/>
          <w:szCs w:val="24"/>
        </w:rPr>
        <w:t xml:space="preserve">αυτά που περιέχονται στα παραρτήματα των οδηγιών της Ευρωπαϊκής Ένωσης. Τα άλλα τα αγνοείτε. Υπάρχουν ελληνικά είδη στο χείλος της εξαφάνισης, επειδή όμως δεν είναι στις λίστες των οδηγιών, τα παραβλέπετε. </w:t>
      </w:r>
    </w:p>
    <w:p w14:paraId="74465CF6"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Ταυτόχρονα, κάνετε και το εξής κακούργημα σε βάρο</w:t>
      </w:r>
      <w:r>
        <w:rPr>
          <w:rFonts w:eastAsia="Times New Roman" w:cs="Times New Roman"/>
          <w:szCs w:val="24"/>
        </w:rPr>
        <w:t>ς των σημερινών τριακοσίων πενήντα εργαζομένων στους φορείς διαχείρισης: Αντί να αξιοποιήσετε την πείρα τους και να τους μονιμοποιήσετε, τους πετάτε στον δρόμο της ανεργίας και από πάνω κοροϊδεύετε ότι τους εξασφαλίζετε. Γιατί το κάνετε; Μα, το χρειαζόσαστ</w:t>
      </w:r>
      <w:r>
        <w:rPr>
          <w:rFonts w:eastAsia="Times New Roman" w:cs="Times New Roman"/>
          <w:szCs w:val="24"/>
        </w:rPr>
        <w:t>ε. Με την άρση μιας σειράς περιορισμών και απαγορεύσεων, που υ</w:t>
      </w:r>
      <w:r>
        <w:rPr>
          <w:rFonts w:eastAsia="Times New Roman" w:cs="Times New Roman"/>
          <w:szCs w:val="24"/>
        </w:rPr>
        <w:lastRenderedPageBreak/>
        <w:t xml:space="preserve">πήρχαν στο προηγούμενο διάστημα, με την παραπέρα </w:t>
      </w:r>
      <w:proofErr w:type="spellStart"/>
      <w:r>
        <w:rPr>
          <w:rFonts w:eastAsia="Times New Roman" w:cs="Times New Roman"/>
          <w:szCs w:val="24"/>
        </w:rPr>
        <w:t>αντιδραστικοποίηση</w:t>
      </w:r>
      <w:proofErr w:type="spellEnd"/>
      <w:r>
        <w:rPr>
          <w:rFonts w:eastAsia="Times New Roman" w:cs="Times New Roman"/>
          <w:szCs w:val="24"/>
        </w:rPr>
        <w:t xml:space="preserve"> της περιβαλλοντικής νομοθεσίας με στόχο τη μείωση φραγμών στη δράση των ομίλων, καλύτερα και ευκολότερα ο κάθε καινούργιος εργ</w:t>
      </w:r>
      <w:r>
        <w:rPr>
          <w:rFonts w:eastAsia="Times New Roman" w:cs="Times New Roman"/>
          <w:szCs w:val="24"/>
        </w:rPr>
        <w:t xml:space="preserve">αζόμενος για οκτώ μήνες θα εκτελεί, θα υλοποιεί το αντιδραστικό, </w:t>
      </w:r>
      <w:proofErr w:type="spellStart"/>
      <w:r>
        <w:rPr>
          <w:rFonts w:eastAsia="Times New Roman" w:cs="Times New Roman"/>
          <w:szCs w:val="24"/>
        </w:rPr>
        <w:t>αντιπεριβαλλοντικό</w:t>
      </w:r>
      <w:proofErr w:type="spellEnd"/>
      <w:r>
        <w:rPr>
          <w:rFonts w:eastAsia="Times New Roman" w:cs="Times New Roman"/>
          <w:szCs w:val="24"/>
        </w:rPr>
        <w:t xml:space="preserve"> νομοθετικό πλαίσιο για να κερδίσει ο καπιταλιστής. </w:t>
      </w:r>
    </w:p>
    <w:p w14:paraId="74465CF7"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Στην αιτιολογική έκθεση γράφετε ότι οι εργαζόμενοι για πολλά έτη είναι εγκλωβισμένοι </w:t>
      </w:r>
      <w:r>
        <w:rPr>
          <w:rFonts w:eastAsia="Times New Roman" w:cs="Times New Roman"/>
          <w:szCs w:val="24"/>
        </w:rPr>
        <w:t xml:space="preserve">σ’ </w:t>
      </w:r>
      <w:r>
        <w:rPr>
          <w:rFonts w:eastAsia="Times New Roman" w:cs="Times New Roman"/>
          <w:szCs w:val="24"/>
        </w:rPr>
        <w:t>ένα καθεστώς αβεβαιότητας. Οι ερ</w:t>
      </w:r>
      <w:r>
        <w:rPr>
          <w:rFonts w:eastAsia="Times New Roman" w:cs="Times New Roman"/>
          <w:szCs w:val="24"/>
        </w:rPr>
        <w:t>γαζόμενοι στους φορείς διαχείρισης δεν είναι εγκλωβισμένοι, αλλά όμηροι όλων των κυβερνήσεων που πέρασαν, αλλά και της σημερινής, που εδώ και δύο χρόνια συνεχίζει την ομηρία τους. Τριακόσια πενήντα άτομα όλων των ειδικοτήτων και κλάδων πάνω από μια δεκαετί</w:t>
      </w:r>
      <w:r>
        <w:rPr>
          <w:rFonts w:eastAsia="Times New Roman" w:cs="Times New Roman"/>
          <w:szCs w:val="24"/>
        </w:rPr>
        <w:t xml:space="preserve">α δουλεύουν με συνεχόμενες παρατάσεις συμβάσεων όσο </w:t>
      </w:r>
      <w:r>
        <w:rPr>
          <w:rFonts w:eastAsia="Times New Roman" w:cs="Times New Roman"/>
          <w:szCs w:val="24"/>
        </w:rPr>
        <w:lastRenderedPageBreak/>
        <w:t xml:space="preserve">διαρκούσαν τα διάφορα προγράμματα της Ευρωπαϊκής Ένωσης μέχρι το τέλος του 2015. Ως το τέλος του 2017 με νέες συνεχόμενες ετήσιες συμβάσεις πληρώνονταν από το </w:t>
      </w:r>
      <w:r>
        <w:rPr>
          <w:rFonts w:eastAsia="Times New Roman" w:cs="Times New Roman"/>
          <w:szCs w:val="24"/>
        </w:rPr>
        <w:t>πράσινο ταμείο</w:t>
      </w:r>
      <w:r>
        <w:rPr>
          <w:rFonts w:eastAsia="Times New Roman" w:cs="Times New Roman"/>
          <w:szCs w:val="24"/>
        </w:rPr>
        <w:t xml:space="preserve">. Οι συμβάσεις που παρατάθηκαν </w:t>
      </w:r>
      <w:r>
        <w:rPr>
          <w:rFonts w:eastAsia="Times New Roman" w:cs="Times New Roman"/>
          <w:szCs w:val="24"/>
        </w:rPr>
        <w:t>μέχρι το τέλος Φλεβάρη είναι αμφίβολο αν και πότε θα πληρωθούν μετά τα νέα δεδομένα που έχουν προκύψει με απόφαση του Ελεγκτικού Συνεδρίου, όπου καθίσταται σαφές ότι απαγορεύεται κάθε παράταση συμβάσεων ορισμένου χρόνου πέραν των είκοσι τεσσάρων μηνών. Εξά</w:t>
      </w:r>
      <w:r>
        <w:rPr>
          <w:rFonts w:eastAsia="Times New Roman" w:cs="Times New Roman"/>
          <w:szCs w:val="24"/>
        </w:rPr>
        <w:t>λλου, η έκθεση της Επιστημονικής Υπηρεσίας της Βουλής θέτει ζητήματα και στο άρθρο 7 και στο άρθρο 11. Για του λόγου το αληθές και τη δίκαιη αγωνία αυτών των εργαζομένων εμείς καταθέτουμε τη χθεσινή τους ανακοίνωση και ζητάμε, απαιτούμε τη συνέχιση της δου</w:t>
      </w:r>
      <w:r>
        <w:rPr>
          <w:rFonts w:eastAsia="Times New Roman" w:cs="Times New Roman"/>
          <w:szCs w:val="24"/>
        </w:rPr>
        <w:t xml:space="preserve">λειάς τους, αξιοποιώντας την εμπειρία τους. </w:t>
      </w:r>
    </w:p>
    <w:p w14:paraId="74465CF8" w14:textId="77777777" w:rsidR="00F20DF6" w:rsidRDefault="00F443B4">
      <w:pPr>
        <w:spacing w:line="600" w:lineRule="auto"/>
        <w:ind w:firstLine="720"/>
        <w:jc w:val="both"/>
        <w:rPr>
          <w:rFonts w:eastAsia="Times New Roman" w:cs="Times New Roman"/>
        </w:rPr>
      </w:pPr>
      <w:r>
        <w:rPr>
          <w:rFonts w:eastAsia="Times New Roman" w:cs="Times New Roman"/>
        </w:rPr>
        <w:lastRenderedPageBreak/>
        <w:t xml:space="preserve">(Στο σημείο αυτό η Βουλευτής </w:t>
      </w:r>
      <w:r>
        <w:rPr>
          <w:rFonts w:eastAsia="Times New Roman" w:cs="Times New Roman"/>
        </w:rPr>
        <w:t xml:space="preserve">κ. </w:t>
      </w:r>
      <w:r>
        <w:rPr>
          <w:rFonts w:eastAsia="Times New Roman" w:cs="Times New Roman"/>
        </w:rPr>
        <w:t xml:space="preserve">Διαμάντω </w:t>
      </w:r>
      <w:proofErr w:type="spellStart"/>
      <w:r>
        <w:rPr>
          <w:rFonts w:eastAsia="Times New Roman" w:cs="Times New Roman"/>
        </w:rPr>
        <w:t>Μανωλάκου</w:t>
      </w:r>
      <w:proofErr w:type="spellEnd"/>
      <w:r>
        <w:rPr>
          <w:rFonts w:eastAsia="Times New Roman" w:cs="Times New Roman"/>
        </w:rPr>
        <w:t xml:space="preserve"> καταθέτει για τα Πρακτικά την προαναφερθείσα ανακοίνωση, η οποία βρίσκεται στο αρχείο του Τμήματος Γραμματείας της Διεύθυνσης Στενογραφίας και  Πρακτικών της Βο</w:t>
      </w:r>
      <w:r>
        <w:rPr>
          <w:rFonts w:eastAsia="Times New Roman" w:cs="Times New Roman"/>
        </w:rPr>
        <w:t>υλής)</w:t>
      </w:r>
    </w:p>
    <w:p w14:paraId="74465CF9" w14:textId="77777777" w:rsidR="00F20DF6" w:rsidRDefault="00F443B4">
      <w:pPr>
        <w:spacing w:line="600" w:lineRule="auto"/>
        <w:ind w:firstLine="720"/>
        <w:jc w:val="both"/>
        <w:rPr>
          <w:rFonts w:eastAsia="Times New Roman" w:cs="Times New Roman"/>
        </w:rPr>
      </w:pPr>
      <w:r>
        <w:rPr>
          <w:rFonts w:eastAsia="Times New Roman" w:cs="Times New Roman"/>
        </w:rPr>
        <w:t xml:space="preserve">Καταψηφίζουμε τα περισσότερα άρθρα του πρώτου μέρους, εκτός από τα άρθρα 11 και 12, όπου εκφραζόμαστε με το «λευκό». </w:t>
      </w:r>
    </w:p>
    <w:p w14:paraId="74465CFA" w14:textId="77777777" w:rsidR="00F20DF6" w:rsidRDefault="00F443B4">
      <w:pPr>
        <w:spacing w:line="600" w:lineRule="auto"/>
        <w:ind w:firstLine="720"/>
        <w:jc w:val="both"/>
        <w:rPr>
          <w:rFonts w:eastAsia="Times New Roman" w:cs="Times New Roman"/>
        </w:rPr>
      </w:pPr>
      <w:r>
        <w:rPr>
          <w:rFonts w:eastAsia="Times New Roman" w:cs="Times New Roman"/>
        </w:rPr>
        <w:t xml:space="preserve">Στο δεύτερο μέρος είναι προκλητικά απαράδεκτο ότι νομιμοποιείτε τα παράνομα ιδιωτικά κάμπινγκ μέσα σε δάση και δασικές εκτάσεις, </w:t>
      </w:r>
      <w:r>
        <w:rPr>
          <w:rFonts w:eastAsia="Times New Roman" w:cs="Times New Roman"/>
        </w:rPr>
        <w:t xml:space="preserve">ακόμα και σε εκτάσεις που κηρύχθηκαν αναδασωτέες. Δηλαδή, τα μέτρα προστασίας των δασικών υπηρεσιών πάνε χαμένα. Έτσι, συνεχίζονται οι νομιμοποιήσεις παράνομων επεμβάσεων, ακυρώνοντας όλες τις διοικητικές πράξεις που έχουν εκδώσει </w:t>
      </w:r>
      <w:r>
        <w:rPr>
          <w:rFonts w:eastAsia="Times New Roman" w:cs="Times New Roman"/>
        </w:rPr>
        <w:lastRenderedPageBreak/>
        <w:t>οι δασικές υπηρεσίες. Μιλ</w:t>
      </w:r>
      <w:r>
        <w:rPr>
          <w:rFonts w:eastAsia="Times New Roman" w:cs="Times New Roman"/>
        </w:rPr>
        <w:t>άω για πρωτόκολλο αποβολής, αποφάσεις κατεδάφισης, κήρυξη εκτάσεων ως αναδασωτέες, κ</w:t>
      </w:r>
      <w:r>
        <w:rPr>
          <w:rFonts w:eastAsia="Times New Roman" w:cs="Times New Roman"/>
        </w:rPr>
        <w:t>.</w:t>
      </w:r>
      <w:r>
        <w:rPr>
          <w:rFonts w:eastAsia="Times New Roman" w:cs="Times New Roman"/>
        </w:rPr>
        <w:t>λπ</w:t>
      </w:r>
      <w:r>
        <w:rPr>
          <w:rFonts w:eastAsia="Times New Roman" w:cs="Times New Roman"/>
        </w:rPr>
        <w:t>.</w:t>
      </w:r>
      <w:r>
        <w:rPr>
          <w:rFonts w:eastAsia="Times New Roman" w:cs="Times New Roman"/>
        </w:rPr>
        <w:t xml:space="preserve">. Ανοίγει ο δρόμος για νέες παρανομίες. Και η σημερινή Κυβέρνηση, όπως και οι προηγούμενες, στέλνουν μήνυμα </w:t>
      </w:r>
      <w:r>
        <w:rPr>
          <w:rFonts w:eastAsia="Times New Roman" w:cs="Times New Roman"/>
        </w:rPr>
        <w:t xml:space="preserve">σ’ </w:t>
      </w:r>
      <w:r>
        <w:rPr>
          <w:rFonts w:eastAsia="Times New Roman" w:cs="Times New Roman"/>
        </w:rPr>
        <w:t>όλους τους πολίτες ότι η παρανομία και η αυθαιρεσία επιβρ</w:t>
      </w:r>
      <w:r>
        <w:rPr>
          <w:rFonts w:eastAsia="Times New Roman" w:cs="Times New Roman"/>
        </w:rPr>
        <w:t>αβεύεται. Αυτό το μήνυμα το επιβεβαιώνετε και στο άρθρο 18, όπου κατοχυρώνετε καταπατήσεις και εκχερσώσεις δασών και δασικών εκτάσεων για γεωργική εκμετάλλευση μέσα σε προστατευόμενες περιοχές στο όνομα της ισονομίας με τις άλλες που προέκυψαν από τους δασ</w:t>
      </w:r>
      <w:r>
        <w:rPr>
          <w:rFonts w:eastAsia="Times New Roman" w:cs="Times New Roman"/>
        </w:rPr>
        <w:t xml:space="preserve">ικούς χάρτες. </w:t>
      </w:r>
    </w:p>
    <w:p w14:paraId="74465CFB" w14:textId="77777777" w:rsidR="00F20DF6" w:rsidRDefault="00F443B4">
      <w:pPr>
        <w:spacing w:line="600" w:lineRule="auto"/>
        <w:ind w:firstLine="720"/>
        <w:jc w:val="both"/>
        <w:rPr>
          <w:rFonts w:eastAsia="Times New Roman" w:cs="Times New Roman"/>
        </w:rPr>
      </w:pPr>
      <w:r>
        <w:rPr>
          <w:rFonts w:eastAsia="Times New Roman" w:cs="Times New Roman"/>
        </w:rPr>
        <w:t xml:space="preserve">Τα ζητήματα αυτά δεν λύνονται έτσι. Θα μπορούσατε να δώσετε τη χρήση δωρεάν μόνο για την αγροτική δραστηριότητα αυτοαπασχολούμενων αγροτών και όχι την κυριότητα. Ωστόσο, πρέπει να επισημάνω ότι και η επιστημονική έκθεση από την </w:t>
      </w:r>
      <w:r>
        <w:rPr>
          <w:rFonts w:eastAsia="Times New Roman" w:cs="Times New Roman"/>
        </w:rPr>
        <w:t xml:space="preserve">επιτροπή </w:t>
      </w:r>
      <w:r>
        <w:rPr>
          <w:rFonts w:eastAsia="Times New Roman" w:cs="Times New Roman"/>
        </w:rPr>
        <w:t xml:space="preserve">της </w:t>
      </w:r>
      <w:r>
        <w:rPr>
          <w:rFonts w:eastAsia="Times New Roman" w:cs="Times New Roman"/>
        </w:rPr>
        <w:lastRenderedPageBreak/>
        <w:t xml:space="preserve">Βουλής αναφέρεται </w:t>
      </w:r>
      <w:r>
        <w:rPr>
          <w:rFonts w:eastAsia="Times New Roman" w:cs="Times New Roman"/>
        </w:rPr>
        <w:t xml:space="preserve">σ’ </w:t>
      </w:r>
      <w:r>
        <w:rPr>
          <w:rFonts w:eastAsia="Times New Roman" w:cs="Times New Roman"/>
        </w:rPr>
        <w:t xml:space="preserve">αυτά τα δύο άρθρα, και στο 14 και στο 18, και βάζει έναν ολόκληρο προβληματισμό, ότι δεν είναι συμβατά με το άρθρο 24 του Συντάγματος. </w:t>
      </w:r>
    </w:p>
    <w:p w14:paraId="74465CFC" w14:textId="77777777" w:rsidR="00F20DF6" w:rsidRDefault="00F443B4">
      <w:pPr>
        <w:spacing w:line="600" w:lineRule="auto"/>
        <w:ind w:firstLine="720"/>
        <w:jc w:val="both"/>
        <w:rPr>
          <w:rFonts w:eastAsia="Times New Roman" w:cs="Times New Roman"/>
        </w:rPr>
      </w:pPr>
      <w:r>
        <w:rPr>
          <w:rFonts w:eastAsia="Times New Roman" w:cs="Times New Roman"/>
        </w:rPr>
        <w:t xml:space="preserve">Σε ό,τι αφορά </w:t>
      </w:r>
      <w:r>
        <w:rPr>
          <w:rFonts w:eastAsia="Times New Roman" w:cs="Times New Roman"/>
        </w:rPr>
        <w:t>σ</w:t>
      </w:r>
      <w:r>
        <w:rPr>
          <w:rFonts w:eastAsia="Times New Roman" w:cs="Times New Roman"/>
        </w:rPr>
        <w:t>το άρθρο 19, σχετικά με προστατευτικά πλωτά για πέντε μήνες για προστασία των λουόμε</w:t>
      </w:r>
      <w:r>
        <w:rPr>
          <w:rFonts w:eastAsia="Times New Roman" w:cs="Times New Roman"/>
        </w:rPr>
        <w:t xml:space="preserve">νων από μέδουσες, είναι το μόνο που ψηφίζουμε. </w:t>
      </w:r>
    </w:p>
    <w:p w14:paraId="74465CFD" w14:textId="77777777" w:rsidR="00F20DF6" w:rsidRDefault="00F443B4">
      <w:pPr>
        <w:spacing w:line="600" w:lineRule="auto"/>
        <w:ind w:firstLine="720"/>
        <w:jc w:val="both"/>
        <w:rPr>
          <w:rFonts w:eastAsia="Times New Roman" w:cs="Times New Roman"/>
        </w:rPr>
      </w:pPr>
      <w:r>
        <w:rPr>
          <w:rFonts w:eastAsia="Times New Roman" w:cs="Times New Roman"/>
        </w:rPr>
        <w:t xml:space="preserve">Καταψηφίζουμε, λοιπόν, επί της αρχής και τα περισσότερα άρθρα, αφού στον τομέα του περιβάλλοντος και της προστασίας του δείχνουν και επιβεβαιώνουν ότι η Κυβέρνηση ΣΥΡΙΖΑ-ΑΝΕΛ και η πορεία της σε αυτά τα τρία </w:t>
      </w:r>
      <w:r>
        <w:rPr>
          <w:rFonts w:eastAsia="Times New Roman" w:cs="Times New Roman"/>
        </w:rPr>
        <w:t>χρόνια υπηρετεί το σύστημα της εκμετάλλευσης, τους αδυσώπητους νόμους της καπιταλιστικής οικονομίας, το σάπιο αστικό κράτος.</w:t>
      </w:r>
    </w:p>
    <w:p w14:paraId="74465CFE" w14:textId="77777777" w:rsidR="00F20DF6" w:rsidRDefault="00F443B4">
      <w:pPr>
        <w:spacing w:line="600" w:lineRule="auto"/>
        <w:ind w:firstLine="720"/>
        <w:jc w:val="both"/>
        <w:rPr>
          <w:rFonts w:eastAsia="Times New Roman"/>
          <w:szCs w:val="24"/>
        </w:rPr>
      </w:pPr>
      <w:r>
        <w:rPr>
          <w:rFonts w:eastAsia="Times New Roman"/>
          <w:szCs w:val="24"/>
        </w:rPr>
        <w:lastRenderedPageBreak/>
        <w:t xml:space="preserve">Αποτελείτε τον νέο στυλοβάτη του αστικού πολιτικού συστήματος και της αντιλαϊκής καπιταλιστικής ανάπτυξης. Αν θέλετε, αποδεικνύετε </w:t>
      </w:r>
      <w:r>
        <w:rPr>
          <w:rFonts w:eastAsia="Times New Roman"/>
          <w:szCs w:val="24"/>
        </w:rPr>
        <w:t xml:space="preserve">ότι δεν υπάρχουν ενδιάμεσες ή μεσοβέζικες λύσεις. Ή το κεφάλαιο θα κερδίζει ή </w:t>
      </w:r>
      <w:r>
        <w:rPr>
          <w:rFonts w:eastAsia="Times New Roman"/>
          <w:szCs w:val="24"/>
        </w:rPr>
        <w:t xml:space="preserve">οι </w:t>
      </w:r>
      <w:r>
        <w:rPr>
          <w:rFonts w:eastAsia="Times New Roman"/>
          <w:szCs w:val="24"/>
        </w:rPr>
        <w:t>εργαζόμενοι. Κυβέρνηση εργατική φιλολαϊκή μπορεί να έρθει μόνο σε σύγκρουση με τους καπιταλιστές και την εξουσία τους.</w:t>
      </w:r>
    </w:p>
    <w:p w14:paraId="74465CFF" w14:textId="77777777" w:rsidR="00F20DF6" w:rsidRDefault="00F443B4">
      <w:pPr>
        <w:spacing w:line="600" w:lineRule="auto"/>
        <w:ind w:firstLine="720"/>
        <w:jc w:val="both"/>
        <w:rPr>
          <w:rFonts w:eastAsia="Times New Roman"/>
          <w:szCs w:val="24"/>
        </w:rPr>
      </w:pPr>
      <w:r>
        <w:rPr>
          <w:rFonts w:eastAsia="Times New Roman"/>
          <w:szCs w:val="24"/>
        </w:rPr>
        <w:t>Το Κομμουνιστικό Κόμμα Ελλάδας θεωρεί διαφορετική τη σχέ</w:t>
      </w:r>
      <w:r>
        <w:rPr>
          <w:rFonts w:eastAsia="Times New Roman"/>
          <w:szCs w:val="24"/>
        </w:rPr>
        <w:t xml:space="preserve">ση ανθρώπου και φύσης. Θεωρούμε ότι η γη δεν είναι εμπόρευμα και ότι ο σχεδιασμός χρήσεων γης και προστασίας των οικοσυστημάτων θα πρέπει να ικανοποιούν τις ανάγκες όλης της κοινωνίας, με αρμονική επίδραση του ανθρώπου στη φύση και δράσεις πιο συμβατές με </w:t>
      </w:r>
      <w:r>
        <w:rPr>
          <w:rFonts w:eastAsia="Times New Roman"/>
          <w:szCs w:val="24"/>
        </w:rPr>
        <w:t>τις ισορροπίες των οικοσυστημάτων στη διαμόρφωση του ανθρώπινου περιβάλλοντος.</w:t>
      </w:r>
    </w:p>
    <w:p w14:paraId="74465D00" w14:textId="77777777" w:rsidR="00F20DF6" w:rsidRDefault="00F443B4">
      <w:pPr>
        <w:spacing w:line="600" w:lineRule="auto"/>
        <w:ind w:firstLine="720"/>
        <w:jc w:val="both"/>
        <w:rPr>
          <w:rFonts w:eastAsia="Times New Roman"/>
          <w:szCs w:val="24"/>
        </w:rPr>
      </w:pPr>
      <w:r>
        <w:rPr>
          <w:rFonts w:eastAsia="Times New Roman"/>
          <w:szCs w:val="24"/>
        </w:rPr>
        <w:lastRenderedPageBreak/>
        <w:t>Όλα αυτά, συνδυασμένα με την εξάλειψη πολέμων, την πολιτιστική ανάπτυξη, την καλλιέργεια της αλληλεγγύης μεταξύ των λαών αποδείχνουν και από την πλευρά της προστασίας του περιβά</w:t>
      </w:r>
      <w:r>
        <w:rPr>
          <w:rFonts w:eastAsia="Times New Roman"/>
          <w:szCs w:val="24"/>
        </w:rPr>
        <w:t>λλοντος, την ιστορική αναγκαιότητα της ανατροπής του σάπιου εκμεταλλευτικού συστήματος, που η δυσοσμία του καθημερινά, και τώρα με την επικαιρότητα, φέρνει στην επιφάνεια σκάνδαλα από τους σφοδρούς επιχειρηματικούς ανταγωνισμούς που γεννά και είναι σύμφυτα</w:t>
      </w:r>
      <w:r>
        <w:rPr>
          <w:rFonts w:eastAsia="Times New Roman"/>
          <w:szCs w:val="24"/>
        </w:rPr>
        <w:t xml:space="preserve"> με το καπιταλιστικό σύστημα.</w:t>
      </w:r>
    </w:p>
    <w:p w14:paraId="74465D01" w14:textId="77777777" w:rsidR="00F20DF6" w:rsidRDefault="00F443B4">
      <w:pPr>
        <w:spacing w:line="600" w:lineRule="auto"/>
        <w:ind w:firstLine="720"/>
        <w:jc w:val="both"/>
        <w:rPr>
          <w:rFonts w:eastAsia="Times New Roman"/>
          <w:szCs w:val="24"/>
        </w:rPr>
      </w:pPr>
      <w:r>
        <w:rPr>
          <w:rFonts w:eastAsia="Times New Roman"/>
          <w:szCs w:val="24"/>
        </w:rPr>
        <w:t>Ταυτόχρονα, αξιοποιούνται από τα αστικά κόμματα ως άλλοθι για να συγκαλύψουν ότι η κακοδαιμονία που ζει η εργατική τάξη και τα λαϊκά στρώματα οφείλεται σε σκάνδαλα και όχι σε στυγνή εκμετάλλευση των εργαζομένων από το κεφάλαιο</w:t>
      </w:r>
      <w:r>
        <w:rPr>
          <w:rFonts w:eastAsia="Times New Roman"/>
          <w:szCs w:val="24"/>
        </w:rPr>
        <w:t xml:space="preserve"> και τα κόμματά του.</w:t>
      </w:r>
    </w:p>
    <w:p w14:paraId="74465D02" w14:textId="77777777" w:rsidR="00F20DF6" w:rsidRDefault="00F443B4">
      <w:pPr>
        <w:spacing w:line="600" w:lineRule="auto"/>
        <w:ind w:firstLine="720"/>
        <w:jc w:val="both"/>
        <w:rPr>
          <w:rFonts w:eastAsia="Times New Roman"/>
          <w:szCs w:val="24"/>
        </w:rPr>
      </w:pPr>
      <w:r>
        <w:rPr>
          <w:rFonts w:eastAsia="Times New Roman"/>
          <w:szCs w:val="24"/>
        </w:rPr>
        <w:lastRenderedPageBreak/>
        <w:t>Και δεν διστάζετε την καπιταλιστική ανάπτυξη να τη βαφτίζετε εθνικό και πατριωτικό καθήκον, για να κρύψετε το βαθιά ταξικό περιεχόμενο της σκληρής αντιλαϊκής πολιτικής σας, γιατί τα συμφέροντα των καπιταλιστών υπηρετείτε.</w:t>
      </w:r>
    </w:p>
    <w:p w14:paraId="74465D03" w14:textId="77777777" w:rsidR="00F20DF6" w:rsidRDefault="00F443B4">
      <w:pPr>
        <w:spacing w:line="600" w:lineRule="auto"/>
        <w:ind w:firstLine="720"/>
        <w:jc w:val="both"/>
        <w:rPr>
          <w:rFonts w:eastAsia="Times New Roman"/>
          <w:szCs w:val="24"/>
        </w:rPr>
      </w:pPr>
      <w:r>
        <w:rPr>
          <w:rFonts w:eastAsia="Times New Roman"/>
          <w:b/>
          <w:szCs w:val="24"/>
        </w:rPr>
        <w:t>ΠΡΟΕΔΡΕΥΩΝ (Μ</w:t>
      </w:r>
      <w:r>
        <w:rPr>
          <w:rFonts w:eastAsia="Times New Roman"/>
          <w:b/>
          <w:szCs w:val="24"/>
        </w:rPr>
        <w:t>άριος Γεωργιάδης):</w:t>
      </w:r>
      <w:r>
        <w:rPr>
          <w:rFonts w:eastAsia="Times New Roman"/>
          <w:szCs w:val="24"/>
        </w:rPr>
        <w:t xml:space="preserve"> Ευχαριστούμε την κ. </w:t>
      </w:r>
      <w:proofErr w:type="spellStart"/>
      <w:r>
        <w:rPr>
          <w:rFonts w:eastAsia="Times New Roman"/>
          <w:szCs w:val="24"/>
        </w:rPr>
        <w:t>Μανωλάκου</w:t>
      </w:r>
      <w:proofErr w:type="spellEnd"/>
      <w:r>
        <w:rPr>
          <w:rFonts w:eastAsia="Times New Roman"/>
          <w:szCs w:val="24"/>
        </w:rPr>
        <w:t>.</w:t>
      </w:r>
    </w:p>
    <w:p w14:paraId="74465D04" w14:textId="77777777" w:rsidR="00F20DF6" w:rsidRDefault="00F443B4">
      <w:pPr>
        <w:spacing w:line="600" w:lineRule="auto"/>
        <w:ind w:firstLine="720"/>
        <w:jc w:val="both"/>
        <w:rPr>
          <w:rFonts w:eastAsia="Times New Roman"/>
          <w:szCs w:val="24"/>
        </w:rPr>
      </w:pPr>
      <w:r>
        <w:rPr>
          <w:rFonts w:eastAsia="Times New Roman"/>
          <w:szCs w:val="24"/>
        </w:rPr>
        <w:t xml:space="preserve">Τον λόγο έχει ο ειδικός αγορητής των </w:t>
      </w:r>
      <w:r>
        <w:rPr>
          <w:rFonts w:eastAsia="Times New Roman"/>
          <w:szCs w:val="24"/>
        </w:rPr>
        <w:t xml:space="preserve">Ανεξαρτήτων </w:t>
      </w:r>
      <w:r>
        <w:rPr>
          <w:rFonts w:eastAsia="Times New Roman"/>
          <w:szCs w:val="24"/>
        </w:rPr>
        <w:t>Ελλήνων κ. Λαζαρίδης.</w:t>
      </w:r>
    </w:p>
    <w:p w14:paraId="74465D05" w14:textId="77777777" w:rsidR="00F20DF6" w:rsidRDefault="00F443B4">
      <w:pPr>
        <w:spacing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Σας ευχαριστώ, κύριε Πρόεδρε.</w:t>
      </w:r>
    </w:p>
    <w:p w14:paraId="74465D06" w14:textId="77777777" w:rsidR="00F20DF6" w:rsidRDefault="00F443B4">
      <w:pPr>
        <w:spacing w:line="600" w:lineRule="auto"/>
        <w:ind w:firstLine="720"/>
        <w:jc w:val="both"/>
        <w:rPr>
          <w:rFonts w:eastAsia="Times New Roman"/>
          <w:szCs w:val="24"/>
        </w:rPr>
      </w:pPr>
      <w:r>
        <w:rPr>
          <w:rFonts w:eastAsia="Times New Roman"/>
          <w:szCs w:val="24"/>
        </w:rPr>
        <w:t xml:space="preserve">Κυρίες και κύριοι συνάδελφοι, στόχος της διαχείρισης μιας προστατευόμενης περιοχής </w:t>
      </w:r>
      <w:r>
        <w:rPr>
          <w:rFonts w:eastAsia="Times New Roman"/>
          <w:szCs w:val="24"/>
        </w:rPr>
        <w:t>είναι η αποτελεσματική προστασία των ση</w:t>
      </w:r>
      <w:r>
        <w:rPr>
          <w:rFonts w:eastAsia="Times New Roman"/>
          <w:szCs w:val="24"/>
        </w:rPr>
        <w:lastRenderedPageBreak/>
        <w:t>μαντικών φυσικών χαρακτηριστικών που φιλοξενεί. Η θέσπιση προστατευόμενων περιοχών αποτελεί βασικό συστατικό στην προσπάθεια διατήρησης της βιοποικιλότητας.</w:t>
      </w:r>
    </w:p>
    <w:p w14:paraId="74465D07" w14:textId="77777777" w:rsidR="00F20DF6" w:rsidRDefault="00F443B4">
      <w:pPr>
        <w:spacing w:line="600" w:lineRule="auto"/>
        <w:ind w:firstLine="720"/>
        <w:jc w:val="both"/>
        <w:rPr>
          <w:rFonts w:eastAsia="Times New Roman"/>
          <w:szCs w:val="24"/>
        </w:rPr>
      </w:pPr>
      <w:r>
        <w:rPr>
          <w:rFonts w:eastAsia="Times New Roman"/>
          <w:szCs w:val="24"/>
        </w:rPr>
        <w:t>Είναι ένα νομοσχέδιο, κυρίες και κύριοι συνάδελφοι, που έρχε</w:t>
      </w:r>
      <w:r>
        <w:rPr>
          <w:rFonts w:eastAsia="Times New Roman"/>
          <w:szCs w:val="24"/>
        </w:rPr>
        <w:t>ται να προστεθεί σε μια σειρά κυβερνητικών αποφάσεων για το περιβάλλον που συγκροτούν μια περιβαλλοντική πολιτική, που προσπαθεί να αντιστρέψει τις δυσμενείς συνέπειες της πολιτικής των προηγούμενων κυβερνήσεων. Με το υπό κατάθεση νομοσχέδιο ξεκαθαρίζει απ</w:t>
      </w:r>
      <w:r>
        <w:rPr>
          <w:rFonts w:eastAsia="Times New Roman"/>
          <w:szCs w:val="24"/>
        </w:rPr>
        <w:t>ολύτως το θέμα της προστασίας του φυσικού περιβάλλοντος στη χώρα μας, μιας και η θεσμική κατοχύρωση των προστατευόμενων περιοχών, που εκκρεμούσε για χρόνια, ολοκληρώνεται και κυρώνεται σχεδόν στο 100%.</w:t>
      </w:r>
    </w:p>
    <w:p w14:paraId="74465D08" w14:textId="77777777" w:rsidR="00F20DF6" w:rsidRDefault="00F443B4">
      <w:pPr>
        <w:spacing w:line="600" w:lineRule="auto"/>
        <w:ind w:firstLine="720"/>
        <w:jc w:val="both"/>
        <w:rPr>
          <w:rFonts w:eastAsia="Times New Roman"/>
          <w:szCs w:val="24"/>
        </w:rPr>
      </w:pPr>
      <w:r>
        <w:rPr>
          <w:rFonts w:eastAsia="Times New Roman"/>
          <w:szCs w:val="24"/>
        </w:rPr>
        <w:lastRenderedPageBreak/>
        <w:t xml:space="preserve">Για να μπορέσουν οι περιοχές αυτές να διατηρήσουν και </w:t>
      </w:r>
      <w:r>
        <w:rPr>
          <w:rFonts w:eastAsia="Times New Roman"/>
          <w:szCs w:val="24"/>
        </w:rPr>
        <w:t xml:space="preserve">να διαχειριστούν τον φυσικό τους πλούτο, πρέπει να εξασφαλίσουμε τον τρόπο λειτουργίας τους. Οι τριάντα πέντε φορείς διαχείρισης που προβλέπονται από το σχέδιο νόμου θα καλύπτουν σχεδόν όλο το δίκτυο των περιοχών </w:t>
      </w:r>
      <w:r>
        <w:rPr>
          <w:rFonts w:eastAsia="Times New Roman"/>
          <w:szCs w:val="24"/>
        </w:rPr>
        <w:t>«</w:t>
      </w:r>
      <w:r>
        <w:rPr>
          <w:rFonts w:eastAsia="Times New Roman"/>
          <w:szCs w:val="24"/>
          <w:lang w:val="en-US"/>
        </w:rPr>
        <w:t>NATURA</w:t>
      </w:r>
      <w:r>
        <w:rPr>
          <w:rFonts w:eastAsia="Times New Roman"/>
          <w:szCs w:val="24"/>
        </w:rPr>
        <w:t xml:space="preserve"> </w:t>
      </w:r>
      <w:r>
        <w:rPr>
          <w:rFonts w:eastAsia="Times New Roman"/>
          <w:szCs w:val="24"/>
        </w:rPr>
        <w:t>2000</w:t>
      </w:r>
      <w:r>
        <w:rPr>
          <w:rFonts w:eastAsia="Times New Roman"/>
          <w:szCs w:val="24"/>
        </w:rPr>
        <w:t>»</w:t>
      </w:r>
      <w:r>
        <w:rPr>
          <w:rFonts w:eastAsia="Times New Roman"/>
          <w:szCs w:val="24"/>
        </w:rPr>
        <w:t>, συμπεριλαμβανομένων επικείμε</w:t>
      </w:r>
      <w:r>
        <w:rPr>
          <w:rFonts w:eastAsia="Times New Roman"/>
          <w:szCs w:val="24"/>
        </w:rPr>
        <w:t xml:space="preserve">νων επεκτάσεών του. Η πρόβλεψη αυτή αποτελεί σημαντικό βήμα προόδου, καθώς μέχρι σήμερα λιγότερο από το 1/3 των περιοχών </w:t>
      </w:r>
      <w:r>
        <w:rPr>
          <w:rFonts w:eastAsia="Times New Roman"/>
          <w:szCs w:val="24"/>
        </w:rPr>
        <w:t>«</w:t>
      </w:r>
      <w:r>
        <w:rPr>
          <w:rFonts w:eastAsia="Times New Roman"/>
          <w:szCs w:val="24"/>
          <w:lang w:val="en-US"/>
        </w:rPr>
        <w:t>NATURA</w:t>
      </w:r>
      <w:r>
        <w:rPr>
          <w:rFonts w:eastAsia="Times New Roman"/>
          <w:szCs w:val="24"/>
        </w:rPr>
        <w:t xml:space="preserve"> 2000» </w:t>
      </w:r>
      <w:r>
        <w:rPr>
          <w:rFonts w:eastAsia="Times New Roman"/>
          <w:szCs w:val="24"/>
        </w:rPr>
        <w:t>εντασσόταν στην αρμοδιότητα κάποιου από τους είκοσι οκτώ υφιστάμενους φορείς διαχείρισης.</w:t>
      </w:r>
    </w:p>
    <w:p w14:paraId="74465D09" w14:textId="77777777" w:rsidR="00F20DF6" w:rsidRDefault="00F443B4">
      <w:pPr>
        <w:spacing w:line="600" w:lineRule="auto"/>
        <w:ind w:firstLine="720"/>
        <w:jc w:val="both"/>
        <w:rPr>
          <w:rFonts w:eastAsia="Times New Roman"/>
          <w:szCs w:val="24"/>
        </w:rPr>
      </w:pPr>
      <w:r>
        <w:rPr>
          <w:rFonts w:eastAsia="Times New Roman"/>
          <w:szCs w:val="24"/>
        </w:rPr>
        <w:t>Σημαντικό και κρίσιμο για την π</w:t>
      </w:r>
      <w:r>
        <w:rPr>
          <w:rFonts w:eastAsia="Times New Roman"/>
          <w:szCs w:val="24"/>
        </w:rPr>
        <w:t>ροστασία της φύσης και της διακυβέρνησης του φυσικού περιβάλλοντος είναι ότι οι φορείς δια</w:t>
      </w:r>
      <w:r>
        <w:rPr>
          <w:rFonts w:eastAsia="Times New Roman"/>
          <w:szCs w:val="24"/>
        </w:rPr>
        <w:lastRenderedPageBreak/>
        <w:t>χείρισης εγκαθιδρύονται ως το κυρίαρχο σχήμα διοίκησης και διαχείρισης των προστατευόμενων περιοχών. Κάθε χωρική έκταση, δηλαδή, θα ανήκει σε κάποιον φορέα διαχείριση</w:t>
      </w:r>
      <w:r>
        <w:rPr>
          <w:rFonts w:eastAsia="Times New Roman"/>
          <w:szCs w:val="24"/>
        </w:rPr>
        <w:t>ς.</w:t>
      </w:r>
    </w:p>
    <w:p w14:paraId="74465D0A" w14:textId="77777777" w:rsidR="00F20DF6" w:rsidRDefault="00F443B4">
      <w:pPr>
        <w:spacing w:line="600" w:lineRule="auto"/>
        <w:ind w:firstLine="720"/>
        <w:jc w:val="both"/>
        <w:rPr>
          <w:rFonts w:eastAsia="Times New Roman"/>
          <w:szCs w:val="24"/>
        </w:rPr>
      </w:pPr>
      <w:r>
        <w:rPr>
          <w:rFonts w:eastAsia="Times New Roman"/>
          <w:szCs w:val="24"/>
        </w:rPr>
        <w:t>Σε μια περίοδο δημοσιονομικής στενότητας, το Υπουργείο Περιβάλλοντος και Ενέργειας ιεραρχεί την ελληνική φύση, την αναγνωρίζει ως πραγματικό πόρο και ως συγκριτικό πλεονέκτημα της χώρας, ενώ για πρώτη φορά εξασφαλίζονται κονδύλια από τον τακτικό προϋπολ</w:t>
      </w:r>
      <w:r>
        <w:rPr>
          <w:rFonts w:eastAsia="Times New Roman"/>
          <w:szCs w:val="24"/>
        </w:rPr>
        <w:t>ογισμό για τη στήριξη του Εθνικού Συστήματος Προστατευόμενων Περιοχών.</w:t>
      </w:r>
    </w:p>
    <w:p w14:paraId="74465D0B" w14:textId="77777777" w:rsidR="00F20DF6" w:rsidRDefault="00F443B4">
      <w:pPr>
        <w:spacing w:line="600" w:lineRule="auto"/>
        <w:ind w:firstLine="720"/>
        <w:jc w:val="both"/>
        <w:rPr>
          <w:rFonts w:eastAsia="Times New Roman"/>
          <w:szCs w:val="24"/>
        </w:rPr>
      </w:pPr>
      <w:r>
        <w:rPr>
          <w:rFonts w:eastAsia="Times New Roman"/>
          <w:szCs w:val="24"/>
        </w:rPr>
        <w:t xml:space="preserve">Οι φορείς διαχείρισης προστατευόμενων περιοχών είναι τα καταλληλότερα σχήματα διοίκησης και διαχείρισης των περιοχών δικτύων </w:t>
      </w:r>
      <w:r>
        <w:rPr>
          <w:rFonts w:eastAsia="Times New Roman"/>
          <w:szCs w:val="24"/>
        </w:rPr>
        <w:t>«</w:t>
      </w:r>
      <w:r>
        <w:rPr>
          <w:rFonts w:eastAsia="Times New Roman"/>
          <w:szCs w:val="24"/>
          <w:lang w:val="en-US"/>
        </w:rPr>
        <w:t>NATURA</w:t>
      </w:r>
      <w:r>
        <w:rPr>
          <w:rFonts w:eastAsia="Times New Roman"/>
          <w:szCs w:val="24"/>
        </w:rPr>
        <w:t xml:space="preserve"> 2000» </w:t>
      </w:r>
      <w:r>
        <w:rPr>
          <w:rFonts w:eastAsia="Times New Roman"/>
          <w:szCs w:val="24"/>
        </w:rPr>
        <w:t>και οργανώνονται για να συμμετάσχουν και να δι</w:t>
      </w:r>
      <w:r>
        <w:rPr>
          <w:rFonts w:eastAsia="Times New Roman"/>
          <w:szCs w:val="24"/>
        </w:rPr>
        <w:t xml:space="preserve">εκδικήσουν πόρους προς εκπλήρωση των στόχων τους. Τι </w:t>
      </w:r>
      <w:r>
        <w:rPr>
          <w:rFonts w:eastAsia="Times New Roman"/>
          <w:szCs w:val="24"/>
        </w:rPr>
        <w:lastRenderedPageBreak/>
        <w:t>παρατηρούμε; Για πρώτη φορά ξεκαθαρίζεται ότι οι φορείς πλέον θα έχουν αναπτυξιακό χαρακτήρα, θα συνδέονται με τα τοπικά προϊόντα και την εργασία. Τους δίνεται η δυνατότητα να προσελκύουν και να δημιουργ</w:t>
      </w:r>
      <w:r>
        <w:rPr>
          <w:rFonts w:eastAsia="Times New Roman"/>
          <w:szCs w:val="24"/>
        </w:rPr>
        <w:t xml:space="preserve">ούν πόρους ενώ οφείλουμε να αναφέρουμε πως κατά τη διάρκεια των </w:t>
      </w:r>
      <w:r>
        <w:rPr>
          <w:rFonts w:eastAsia="Times New Roman"/>
          <w:szCs w:val="24"/>
        </w:rPr>
        <w:t xml:space="preserve">επιτροπών </w:t>
      </w:r>
      <w:r>
        <w:rPr>
          <w:rFonts w:eastAsia="Times New Roman"/>
          <w:szCs w:val="24"/>
        </w:rPr>
        <w:t>-και ειδικά στην τελευταία-, είδαμε να εισέρχονται στις διατάξεις πολλά από τα ουσιαστικά ζητήματα που προέκυψαν από τη συζήτηση, όπως για παράδειγμα ότι οι φορείς αναλαμβάνουν την ο</w:t>
      </w:r>
      <w:r>
        <w:rPr>
          <w:rFonts w:eastAsia="Times New Roman"/>
          <w:szCs w:val="24"/>
        </w:rPr>
        <w:t>ργάνωση της διαβούλευσης τόσο για τη διαδικασία κατάρτισης των ειδικών περιβαλλοντικών μελετών όσο και των σχεδίων διαχείρισης, αλλά και σε οποιαδήποτε άλλη περίπτωση απαιτείται. Αυτό είναι κάτι που αποδεικνύει τη διάθεση σύνταξης ενός ολοκληρωμένου σχεδίο</w:t>
      </w:r>
      <w:r>
        <w:rPr>
          <w:rFonts w:eastAsia="Times New Roman"/>
          <w:szCs w:val="24"/>
        </w:rPr>
        <w:t xml:space="preserve">υ διαχείρισης από πλευράς </w:t>
      </w:r>
      <w:r>
        <w:rPr>
          <w:rFonts w:eastAsia="Times New Roman"/>
          <w:szCs w:val="24"/>
        </w:rPr>
        <w:lastRenderedPageBreak/>
        <w:t>πολιτικής ηγεσίας του Υπουργείου Περιβάλλοντος για την ορθή ενίσχυση των διατάξεων της εθνικής μας νομοθεσίας.</w:t>
      </w:r>
    </w:p>
    <w:p w14:paraId="74465D0C" w14:textId="77777777" w:rsidR="00F20DF6" w:rsidRDefault="00F443B4">
      <w:pPr>
        <w:spacing w:line="600" w:lineRule="auto"/>
        <w:ind w:firstLine="720"/>
        <w:jc w:val="both"/>
        <w:rPr>
          <w:rFonts w:eastAsia="Times New Roman"/>
          <w:szCs w:val="24"/>
        </w:rPr>
      </w:pPr>
      <w:r>
        <w:rPr>
          <w:rFonts w:eastAsia="Times New Roman"/>
          <w:szCs w:val="24"/>
        </w:rPr>
        <w:t>Η χάραξη μιας ουσιαστικής περιβαλλοντικής πολιτικής εκκρεμούσε για καιρό και επέσυρε πρόστιμα δεκάδων εκατομμυρίων ευρώ</w:t>
      </w:r>
      <w:r>
        <w:rPr>
          <w:rFonts w:eastAsia="Times New Roman"/>
          <w:szCs w:val="24"/>
        </w:rPr>
        <w:t xml:space="preserve"> για τη χώρα, από την Ευρωπαϊκή Ένωση, επηρεάζοντας, όπως είναι φυσικό, τους φορείς διαχείρισης σε οργανωτικό, στελεχιακό και χρηματοδοτικό επίπεδο, κάτι το οποίο έπρεπε να σταματήσει. Η ενίσχυση του θεσμικού πλαισίου διαχείρισης των προστατευόμενων περιοχ</w:t>
      </w:r>
      <w:r>
        <w:rPr>
          <w:rFonts w:eastAsia="Times New Roman"/>
          <w:szCs w:val="24"/>
        </w:rPr>
        <w:t xml:space="preserve">ών, μέσω του θεσμού των φορέων διαχείρισης προστατευόμενων περιοχών, με στόχο τη διατήρηση της βιοποικιλότητας, την προστασία του εθνικού φυσικού κεφαλαίου, με όρους </w:t>
      </w:r>
      <w:r>
        <w:rPr>
          <w:rFonts w:eastAsia="Times New Roman"/>
          <w:szCs w:val="24"/>
        </w:rPr>
        <w:lastRenderedPageBreak/>
        <w:t>βιώσιμης ανάπτυξης και την ενίσχυση της περιφερειακής ανάπτυξης και εργασίας, κρίνεται επι</w:t>
      </w:r>
      <w:r>
        <w:rPr>
          <w:rFonts w:eastAsia="Times New Roman"/>
          <w:szCs w:val="24"/>
        </w:rPr>
        <w:t>τακτική και οι Ανεξάρτητοι Έλληνες στηρίζουμε το νομοσχέδιο και την προσπάθεια αυτή.</w:t>
      </w:r>
    </w:p>
    <w:p w14:paraId="74465D0D" w14:textId="77777777" w:rsidR="00F20DF6" w:rsidRDefault="00F443B4">
      <w:pPr>
        <w:spacing w:line="600" w:lineRule="auto"/>
        <w:ind w:firstLine="720"/>
        <w:jc w:val="both"/>
        <w:rPr>
          <w:rFonts w:eastAsia="Times New Roman"/>
          <w:szCs w:val="24"/>
        </w:rPr>
      </w:pPr>
      <w:r>
        <w:rPr>
          <w:rFonts w:eastAsia="Times New Roman"/>
          <w:szCs w:val="24"/>
        </w:rPr>
        <w:t>Κύριε Υπουργέ, κύριοι συνάδελφοι, πριν κλείσω, θα ήθελα να πω δυο λέξεις για την τροπολογία με γενικό αριθμό 1469 και ειδικό 176. Με τη συγκεκριμένη τροπολογία, με την προ</w:t>
      </w:r>
      <w:r>
        <w:rPr>
          <w:rFonts w:eastAsia="Times New Roman"/>
          <w:szCs w:val="24"/>
        </w:rPr>
        <w:t xml:space="preserve">τεινόμενη διάταξη προτείνω να τροποποιηθεί η παράγραφος 7 του άρθρου 52 του ν.4280/2014, όπου παρατείνεται η λειτουργία των υφιστάμενων εγκαταστάσεων, κτηνοτροφικών, πτηνοτροφικών κ.λπ. εγκαταστάσεων -και ορθώς-, αλλά δεν προβλέφθηκε να ισχύει το ίδιο και </w:t>
      </w:r>
      <w:r>
        <w:rPr>
          <w:rFonts w:eastAsia="Times New Roman"/>
          <w:szCs w:val="24"/>
        </w:rPr>
        <w:t xml:space="preserve">για χώρους λατρείας. </w:t>
      </w:r>
      <w:r>
        <w:rPr>
          <w:rFonts w:eastAsia="Times New Roman"/>
          <w:szCs w:val="24"/>
        </w:rPr>
        <w:t xml:space="preserve">Το </w:t>
      </w:r>
      <w:proofErr w:type="spellStart"/>
      <w:r>
        <w:rPr>
          <w:rFonts w:eastAsia="Times New Roman"/>
          <w:szCs w:val="24"/>
        </w:rPr>
        <w:t>παραβλέψαμε</w:t>
      </w:r>
      <w:proofErr w:type="spellEnd"/>
      <w:r>
        <w:rPr>
          <w:rFonts w:eastAsia="Times New Roman"/>
          <w:szCs w:val="24"/>
        </w:rPr>
        <w:t xml:space="preserve">, ας το πούμε, εξ αμελείας και προτείνω τώρα να το συμπληρώσουμε. Δηλαδή, να συμπληρώσουμε αυτήν τη διάταξη με τα κελιά, με τα ησυχαστήρια, με τις ιερές </w:t>
      </w:r>
      <w:r>
        <w:rPr>
          <w:rFonts w:eastAsia="Times New Roman"/>
          <w:szCs w:val="24"/>
        </w:rPr>
        <w:lastRenderedPageBreak/>
        <w:t>μονές και γενικά με τους χώρους λατρείας. Κύριε Υπουργέ, θα σας παρα</w:t>
      </w:r>
      <w:r>
        <w:rPr>
          <w:rFonts w:eastAsia="Times New Roman"/>
          <w:szCs w:val="24"/>
        </w:rPr>
        <w:t>καλούσα να κάνετε δεκτή την τροπολογία. Προσθέτει στην υφιστάμενη τροποποίηση του άρθρου που ανέφερα προηγουμένως και τους χώρους λατρείας.</w:t>
      </w:r>
    </w:p>
    <w:p w14:paraId="74465D0E" w14:textId="77777777" w:rsidR="00F20DF6" w:rsidRDefault="00F443B4">
      <w:pPr>
        <w:spacing w:line="600" w:lineRule="auto"/>
        <w:ind w:firstLine="720"/>
        <w:jc w:val="both"/>
        <w:rPr>
          <w:rFonts w:eastAsia="Times New Roman"/>
          <w:szCs w:val="24"/>
        </w:rPr>
      </w:pPr>
      <w:r>
        <w:rPr>
          <w:rFonts w:eastAsia="Times New Roman"/>
          <w:szCs w:val="24"/>
        </w:rPr>
        <w:t>Σας ευχαριστώ.</w:t>
      </w:r>
    </w:p>
    <w:p w14:paraId="74465D0F" w14:textId="77777777" w:rsidR="00F20DF6" w:rsidRDefault="00F443B4">
      <w:pPr>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Θέλω να ευχαριστήσω τον κ. Λαζαρίδη για την οικονομία στον χρόνο και </w:t>
      </w:r>
      <w:r>
        <w:rPr>
          <w:rFonts w:eastAsia="Times New Roman"/>
          <w:szCs w:val="24"/>
        </w:rPr>
        <w:t xml:space="preserve">να πιαστώ </w:t>
      </w:r>
      <w:r>
        <w:rPr>
          <w:rFonts w:eastAsia="Times New Roman"/>
          <w:szCs w:val="24"/>
        </w:rPr>
        <w:t xml:space="preserve">απ’ </w:t>
      </w:r>
      <w:r>
        <w:rPr>
          <w:rFonts w:eastAsia="Times New Roman"/>
          <w:szCs w:val="24"/>
        </w:rPr>
        <w:t xml:space="preserve">αυτό, για να σας ενημερώσω ότι έχουν εγγραφεί είκοσι επτά ομιλητές. Αυτό σημαίνει ότι αν ξεφύγουμε λίγο ο καθένας από τον χρόνο του, δεν θα καταφέρουμε να φύγουμε κατά τις 18.30΄-19.00΄ που εκτιμούμε και λόγω Τσικνοπέμπτης, θεωρώ ότι όλοι θα </w:t>
      </w:r>
      <w:r>
        <w:rPr>
          <w:rFonts w:eastAsia="Times New Roman"/>
          <w:szCs w:val="24"/>
        </w:rPr>
        <w:t>θέλατε να είστε στις οικογένειές σας και να καταφέρετε να κάνετε κάτι, μέσα στις δύσκολες μέρες που περνάμε, κι εσείς με τη σειρά σας.</w:t>
      </w:r>
    </w:p>
    <w:p w14:paraId="74465D10" w14:textId="77777777" w:rsidR="00F20DF6" w:rsidRDefault="00F443B4">
      <w:pPr>
        <w:spacing w:line="600" w:lineRule="auto"/>
        <w:ind w:firstLine="720"/>
        <w:jc w:val="both"/>
        <w:rPr>
          <w:rFonts w:eastAsia="Times New Roman"/>
          <w:szCs w:val="24"/>
        </w:rPr>
      </w:pPr>
      <w:r>
        <w:rPr>
          <w:rFonts w:eastAsia="Times New Roman"/>
          <w:szCs w:val="24"/>
        </w:rPr>
        <w:lastRenderedPageBreak/>
        <w:t>Οπότε σας κάνω μια πρόταση, να το σκεφτείτε οι Κοινοβουλευτικές Ομάδες και να ενημερώσετε το Προεδρείο, για να συνεχίσουμ</w:t>
      </w:r>
      <w:r>
        <w:rPr>
          <w:rFonts w:eastAsia="Times New Roman"/>
          <w:szCs w:val="24"/>
        </w:rPr>
        <w:t>ε αντίστοιχα: Ή θα πάμε στη λύση να είμαστε πάρα πολύ αυστηροί με τον χρόνο των επτά λεπτών για τους ομιλητές ή θα συμφωνήσουμε όλοι μαζί ότι θα μειώσουμε τον χρόνο αυτόν στα πέντε λεπτά, με μια μικρή ανοχή, εάν και εφόσον αυτό υπάρχει. Αλλιώς, μην παραπον</w:t>
      </w:r>
      <w:r>
        <w:rPr>
          <w:rFonts w:eastAsia="Times New Roman"/>
          <w:szCs w:val="24"/>
        </w:rPr>
        <w:t>εθείτε, αν από το Προεδρείο αρχίζουμε και λέμε «ολοκληρώστε, ολοκληρώστε» και μας φέρνετε σε πάρα πολύ δύσκολη θέση, γιατί έχει ζητηθεί από πολλούς συναδέλφους να ολοκληρώσουμε σύντομα τη σημερινή συνεδρίαση. Αν θέλετε πάμε και μέχρι τις δώδεκα το βράδυ. Δ</w:t>
      </w:r>
      <w:r>
        <w:rPr>
          <w:rFonts w:eastAsia="Times New Roman"/>
          <w:szCs w:val="24"/>
        </w:rPr>
        <w:t>εν υπάρχει πρόβλημα.</w:t>
      </w:r>
    </w:p>
    <w:p w14:paraId="74465D11"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ΔΗΜΗΤΡΙΟΣ ΒΕΤΤΑΣ:</w:t>
      </w:r>
      <w:r>
        <w:rPr>
          <w:rFonts w:eastAsia="Times New Roman" w:cs="Times New Roman"/>
          <w:szCs w:val="24"/>
        </w:rPr>
        <w:t xml:space="preserve"> Δεν είναι επίσημη αργία η Τσικνοπέμπτη, κύριε Πρόεδρε. </w:t>
      </w:r>
    </w:p>
    <w:p w14:paraId="74465D12"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(Μάριος Γεωργιάδης): </w:t>
      </w:r>
      <w:r>
        <w:rPr>
          <w:rFonts w:eastAsia="Times New Roman" w:cs="Times New Roman"/>
          <w:szCs w:val="24"/>
        </w:rPr>
        <w:t xml:space="preserve">Δεν είναι θέμα επίσημης αργίας, κύριε </w:t>
      </w:r>
      <w:proofErr w:type="spellStart"/>
      <w:r>
        <w:rPr>
          <w:rFonts w:eastAsia="Times New Roman" w:cs="Times New Roman"/>
          <w:szCs w:val="24"/>
        </w:rPr>
        <w:t>Βέττα</w:t>
      </w:r>
      <w:proofErr w:type="spellEnd"/>
      <w:r>
        <w:rPr>
          <w:rFonts w:eastAsia="Times New Roman" w:cs="Times New Roman"/>
          <w:szCs w:val="24"/>
        </w:rPr>
        <w:t xml:space="preserve">, προς </w:t>
      </w:r>
      <w:r>
        <w:rPr>
          <w:rFonts w:eastAsia="Times New Roman" w:cs="Times New Roman"/>
          <w:szCs w:val="24"/>
        </w:rPr>
        <w:t>θεού</w:t>
      </w:r>
      <w:r>
        <w:rPr>
          <w:rFonts w:eastAsia="Times New Roman" w:cs="Times New Roman"/>
          <w:szCs w:val="24"/>
        </w:rPr>
        <w:t>! Αν θέλουμε το πάμε μέχρι τις 24.00΄. Δεν έχουμε κανένα πρόβλημα. Εγώ κάνω</w:t>
      </w:r>
      <w:r>
        <w:rPr>
          <w:rFonts w:eastAsia="Times New Roman" w:cs="Times New Roman"/>
          <w:szCs w:val="24"/>
        </w:rPr>
        <w:t xml:space="preserve"> μια πρόταση, γιατί έχουν έρθει εδώ αρκετοί συνάδελφοι και μας ζητήθηκε να ολοκληρώσουμε σε εύλογο χρονικό διάστημα. Αύριο είναι Παρασκευή, δεν υπάρχει κοινοβουλευτικό έργο και θέλουν και οι άνθρωποι της επαρχίας να φύγουν νωρίς, να πάνε στις περιφέρειές τ</w:t>
      </w:r>
      <w:r>
        <w:rPr>
          <w:rFonts w:eastAsia="Times New Roman" w:cs="Times New Roman"/>
          <w:szCs w:val="24"/>
        </w:rPr>
        <w:t xml:space="preserve">ους. Εγώ έκανα μια πρόταση, να τη σκεφτείτε. Θα ακολουθήσω ό,τι θέλετε. </w:t>
      </w:r>
    </w:p>
    <w:p w14:paraId="74465D13"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Καβαδέλλας</w:t>
      </w:r>
      <w:proofErr w:type="spellEnd"/>
      <w:r>
        <w:rPr>
          <w:rFonts w:eastAsia="Times New Roman" w:cs="Times New Roman"/>
          <w:szCs w:val="24"/>
        </w:rPr>
        <w:t xml:space="preserve"> για δεκαπέντε λεπτά.  </w:t>
      </w:r>
    </w:p>
    <w:p w14:paraId="74465D14"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Ευχαριστώ πολύ, κύριε Πρόεδρε. Θα προσπαθήσω να είμαι σύντομος.</w:t>
      </w:r>
    </w:p>
    <w:p w14:paraId="74465D15"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είναι αδιαμφισ</w:t>
      </w:r>
      <w:r>
        <w:rPr>
          <w:rFonts w:eastAsia="Times New Roman" w:cs="Times New Roman"/>
          <w:szCs w:val="24"/>
        </w:rPr>
        <w:t xml:space="preserve">βήτητο ότι η χώρα μας έχει προικιστεί με σπάνιο φυσικό πλούτο και βιοποικιλότητα. </w:t>
      </w:r>
      <w:r>
        <w:rPr>
          <w:rFonts w:eastAsia="Times New Roman" w:cs="Times New Roman"/>
          <w:szCs w:val="24"/>
        </w:rPr>
        <w:lastRenderedPageBreak/>
        <w:t xml:space="preserve">Είναι δε από τις πιο πλούσιες στην Ευρώπη. Είναι αναμενόμενο, λοιπόν, να έχουν </w:t>
      </w:r>
      <w:proofErr w:type="spellStart"/>
      <w:r>
        <w:rPr>
          <w:rFonts w:eastAsia="Times New Roman" w:cs="Times New Roman"/>
          <w:szCs w:val="24"/>
        </w:rPr>
        <w:t>οριοθετηθεί</w:t>
      </w:r>
      <w:proofErr w:type="spellEnd"/>
      <w:r>
        <w:rPr>
          <w:rFonts w:eastAsia="Times New Roman" w:cs="Times New Roman"/>
          <w:szCs w:val="24"/>
        </w:rPr>
        <w:t xml:space="preserve"> εκατοντάδες περιοχές υψηλής προστασίας που τίθενται υπό την ομπρέλα του Ευρωπαϊκού </w:t>
      </w:r>
      <w:r>
        <w:rPr>
          <w:rFonts w:eastAsia="Times New Roman" w:cs="Times New Roman"/>
          <w:szCs w:val="24"/>
        </w:rPr>
        <w:t xml:space="preserve">Οικολογικού Δικτύου </w:t>
      </w:r>
      <w:r>
        <w:rPr>
          <w:rFonts w:eastAsia="Times New Roman"/>
          <w:szCs w:val="24"/>
        </w:rPr>
        <w:t>«</w:t>
      </w:r>
      <w:r>
        <w:rPr>
          <w:rFonts w:eastAsia="Times New Roman"/>
          <w:szCs w:val="24"/>
          <w:lang w:val="en-US"/>
        </w:rPr>
        <w:t>NATURA</w:t>
      </w:r>
      <w:r>
        <w:rPr>
          <w:rFonts w:eastAsia="Times New Roman" w:cs="Times New Roman"/>
          <w:szCs w:val="24"/>
        </w:rPr>
        <w:t xml:space="preserve"> 2000</w:t>
      </w:r>
      <w:r>
        <w:rPr>
          <w:rFonts w:eastAsia="Times New Roman"/>
          <w:szCs w:val="24"/>
        </w:rPr>
        <w:t>»</w:t>
      </w:r>
      <w:r>
        <w:rPr>
          <w:rFonts w:eastAsia="Times New Roman" w:cs="Times New Roman"/>
          <w:szCs w:val="24"/>
        </w:rPr>
        <w:t xml:space="preserve">. Και ενώ για την υπόλοιπη Ευρώπη τα οφέλη που αυτό το δίκτυο μπορεί να προσφέρει εκτιμώνται από τους ειδικούς σε πολλές δεκάδες δισεκατομμύρια ευρώ ανά έτος, στην Ελλάδα εδώ και δεκαετίες αγνοείται ίσως και περιφρονείται η δυναμική του Δικτύου </w:t>
      </w:r>
      <w:r>
        <w:rPr>
          <w:rFonts w:eastAsia="Times New Roman"/>
          <w:szCs w:val="24"/>
        </w:rPr>
        <w:t>«</w:t>
      </w:r>
      <w:r>
        <w:rPr>
          <w:rFonts w:eastAsia="Times New Roman"/>
          <w:szCs w:val="24"/>
          <w:lang w:val="en-US"/>
        </w:rPr>
        <w:t>NATURA</w:t>
      </w:r>
      <w:r>
        <w:rPr>
          <w:rFonts w:eastAsia="Times New Roman"/>
          <w:szCs w:val="24"/>
        </w:rPr>
        <w:t>»</w:t>
      </w:r>
      <w:r>
        <w:rPr>
          <w:rFonts w:eastAsia="Times New Roman" w:cs="Times New Roman"/>
          <w:szCs w:val="24"/>
        </w:rPr>
        <w:t>.</w:t>
      </w:r>
    </w:p>
    <w:p w14:paraId="74465D16"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Δυστυχώς, για τις περισσότερες κυβερνήσεις μεταπολιτευτικά η εντύπωση που οι πολίτες έχουν διαμορφώσει </w:t>
      </w:r>
      <w:r>
        <w:rPr>
          <w:rFonts w:eastAsia="Times New Roman" w:cs="Times New Roman"/>
          <w:szCs w:val="24"/>
        </w:rPr>
        <w:t xml:space="preserve">γι’ </w:t>
      </w:r>
      <w:r>
        <w:rPr>
          <w:rFonts w:eastAsia="Times New Roman" w:cs="Times New Roman"/>
          <w:szCs w:val="24"/>
        </w:rPr>
        <w:t>αυτό το θέμα είναι ότι αρκούνταν στο να αφήνουν τις μη κυβερνητικές οργανώσεις να υποβάλλουν προτάσεις ή και να διατυπώνουν πολιτική, διατηρώντας βεβ</w:t>
      </w:r>
      <w:r>
        <w:rPr>
          <w:rFonts w:eastAsia="Times New Roman" w:cs="Times New Roman"/>
          <w:szCs w:val="24"/>
        </w:rPr>
        <w:t xml:space="preserve">αίως για τον εαυτό τους δευτερεύοντα ρόλο. Έτσι κατά </w:t>
      </w:r>
      <w:r>
        <w:rPr>
          <w:rFonts w:eastAsia="Times New Roman" w:cs="Times New Roman"/>
          <w:szCs w:val="24"/>
        </w:rPr>
        <w:lastRenderedPageBreak/>
        <w:t>καιρούς έχουν αγνοηθεί διάφορες προτάσεις, με τελευταία αυτή την πολύ σοβαρή της «</w:t>
      </w:r>
      <w:proofErr w:type="spellStart"/>
      <w:r>
        <w:rPr>
          <w:rFonts w:eastAsia="Times New Roman" w:cs="Times New Roman"/>
          <w:szCs w:val="24"/>
        </w:rPr>
        <w:t>διαΝΕΟσις</w:t>
      </w:r>
      <w:proofErr w:type="spellEnd"/>
      <w:r>
        <w:rPr>
          <w:rFonts w:eastAsia="Times New Roman" w:cs="Times New Roman"/>
          <w:szCs w:val="24"/>
        </w:rPr>
        <w:t>» που έγινε τον Νοέμβριο 2017, όπου περιγράφεται ένα νέο εθνικό μοντέλο διαχείρισης και διοίκησης, με χαρακτηρισ</w:t>
      </w:r>
      <w:r>
        <w:rPr>
          <w:rFonts w:eastAsia="Times New Roman" w:cs="Times New Roman"/>
          <w:szCs w:val="24"/>
        </w:rPr>
        <w:t xml:space="preserve">τικά τη βιωσιμότητα και το αναπτυξιακό πρόσημο. </w:t>
      </w:r>
    </w:p>
    <w:p w14:paraId="74465D17"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Η πολιτεία λαμβάνοντας σοβαρά υπ’ </w:t>
      </w:r>
      <w:proofErr w:type="spellStart"/>
      <w:r>
        <w:rPr>
          <w:rFonts w:eastAsia="Times New Roman" w:cs="Times New Roman"/>
          <w:szCs w:val="24"/>
        </w:rPr>
        <w:t>όψιν</w:t>
      </w:r>
      <w:proofErr w:type="spellEnd"/>
      <w:r>
        <w:rPr>
          <w:rFonts w:eastAsia="Times New Roman" w:cs="Times New Roman"/>
          <w:szCs w:val="24"/>
        </w:rPr>
        <w:t xml:space="preserve"> και την </w:t>
      </w:r>
      <w:proofErr w:type="spellStart"/>
      <w:r>
        <w:rPr>
          <w:rFonts w:eastAsia="Times New Roman" w:cs="Times New Roman"/>
          <w:szCs w:val="24"/>
        </w:rPr>
        <w:t>προϋπάρχουσα</w:t>
      </w:r>
      <w:proofErr w:type="spellEnd"/>
      <w:r>
        <w:rPr>
          <w:rFonts w:eastAsia="Times New Roman" w:cs="Times New Roman"/>
          <w:szCs w:val="24"/>
        </w:rPr>
        <w:t xml:space="preserve"> συσσωρευμένη εμπειρία σε ευρωπαϊκό επίπεδο, θα μπορούσε βεβαίως να διαχειριστεί τις προστατευόμενες περιοχές με επωφελέστερο τρόπο. Τα εκτιμώμενα π</w:t>
      </w:r>
      <w:r>
        <w:rPr>
          <w:rFonts w:eastAsia="Times New Roman" w:cs="Times New Roman"/>
          <w:szCs w:val="24"/>
        </w:rPr>
        <w:t xml:space="preserve">ιθανά οφέλη για την εθνική οικονομία μας τόσο δε σε όρους ακαθάριστου εθνικού προϊόντος όσο και νέων θέσεων εργασίας της χώρας, υπό το ρεαλιστικό σενάριο της αξιοποίησης του 40% των περιοχών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 xml:space="preserve"> </w:t>
      </w:r>
      <w:r>
        <w:rPr>
          <w:rFonts w:eastAsia="Times New Roman" w:cs="Times New Roman"/>
          <w:szCs w:val="24"/>
        </w:rPr>
        <w:t>200</w:t>
      </w:r>
      <w:r>
        <w:rPr>
          <w:rFonts w:eastAsia="Times New Roman" w:cs="Times New Roman"/>
          <w:szCs w:val="24"/>
        </w:rPr>
        <w:t>0»</w:t>
      </w:r>
      <w:r>
        <w:rPr>
          <w:rFonts w:eastAsia="Times New Roman" w:cs="Times New Roman"/>
          <w:szCs w:val="24"/>
        </w:rPr>
        <w:t xml:space="preserve"> της Ελλάδος ανέρχονται κατά προσέγγιση στα 2 δισεκα</w:t>
      </w:r>
      <w:r>
        <w:rPr>
          <w:rFonts w:eastAsia="Times New Roman" w:cs="Times New Roman"/>
          <w:szCs w:val="24"/>
        </w:rPr>
        <w:t xml:space="preserve">τομμύρια ευρώ ανά έτος, με παράλληλη μείωση της ανεργίας, με τη δημιουργία </w:t>
      </w:r>
      <w:r>
        <w:rPr>
          <w:rFonts w:eastAsia="Times New Roman" w:cs="Times New Roman"/>
          <w:szCs w:val="24"/>
        </w:rPr>
        <w:lastRenderedPageBreak/>
        <w:t xml:space="preserve">περισσότερων από δέκα χιλιάδων νέων θέσεων εργασίας. Όμως, αυτά ανήκουν στην κατηγορία των χαμένων ευκαιριών, είναι το αγαπημένο σπορ κυρίως των στελεχών της Κυβέρνησης ΣΥΡΙΖΑ-ΑΝΕΛ </w:t>
      </w:r>
      <w:r>
        <w:rPr>
          <w:rFonts w:eastAsia="Times New Roman" w:cs="Times New Roman"/>
          <w:szCs w:val="24"/>
        </w:rPr>
        <w:t xml:space="preserve">αλλά και των προηγούμενων -δεν μπορούμε να πούμε ότι οι προηγούμενοι τα χειρίστηκαν καλύτερα. Είμαστε αναγκασμένοι να ασχοληθούμε μόνο με το υπό συζήτηση σχέδιο νόμου. </w:t>
      </w:r>
    </w:p>
    <w:p w14:paraId="74465D18"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Η αλήθεια είναι ότι εμπεριέχει μερικά θετικά στοιχεία, όπως ότι στο άρθρο 2 προβλέπεται</w:t>
      </w:r>
      <w:r>
        <w:rPr>
          <w:rFonts w:eastAsia="Times New Roman" w:cs="Times New Roman"/>
          <w:szCs w:val="24"/>
        </w:rPr>
        <w:t xml:space="preserve"> ότι πλέον η διαχείριση σχεδόν όλων των τετρακοσίων σαράντα έξι περιοχών του Δικτύου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 xml:space="preserve"> 2000» </w:t>
      </w:r>
      <w:r>
        <w:rPr>
          <w:rFonts w:eastAsia="Times New Roman" w:cs="Times New Roman"/>
          <w:szCs w:val="24"/>
        </w:rPr>
        <w:t xml:space="preserve">θα γίνεται από φορέα διαχείρισης. </w:t>
      </w:r>
    </w:p>
    <w:p w14:paraId="74465D19"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Ορισμένες γεωγραφικές περιοχές της χώρας με προστατευόμενες περιοχές καλύπτονται για πρώτη φορά, είτε με την επέκταση των </w:t>
      </w:r>
      <w:r>
        <w:rPr>
          <w:rFonts w:eastAsia="Times New Roman" w:cs="Times New Roman"/>
          <w:szCs w:val="24"/>
        </w:rPr>
        <w:t xml:space="preserve">γεωγραφικών ορίων ήδη υπαρχόντων φορέων διαχείρισης </w:t>
      </w:r>
      <w:r>
        <w:rPr>
          <w:rFonts w:eastAsia="Times New Roman" w:cs="Times New Roman"/>
          <w:szCs w:val="24"/>
        </w:rPr>
        <w:lastRenderedPageBreak/>
        <w:t>προστατευόμενων περιοχών, είτε με την ίδρυση νέων. Επομένως, βλέπουμε ότι επιδιώκεται να τεθούν κάποιες νέες βάσεις, ώστε η χώρα να φροντίσει πιο οργανωμένα για τη διατήρηση του φυσικού πλούτου που διαθέτ</w:t>
      </w:r>
      <w:r>
        <w:rPr>
          <w:rFonts w:eastAsia="Times New Roman" w:cs="Times New Roman"/>
          <w:szCs w:val="24"/>
        </w:rPr>
        <w:t>ει.</w:t>
      </w:r>
    </w:p>
    <w:p w14:paraId="74465D1A"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Είναι γεγονός ότι με τους τριάντα πέντε φορείς διαχείρισης, δηλαδή τους είκοσι οκτώ υφισταμένους και τους επτά νέους που προβλέπονται, παύει να υφίσταται μια βασική εκκρεμότητα της ελληνικής πολιτείας, δηλαδή η κάλυψη όλου του Δικτύου των περιοχών </w:t>
      </w:r>
      <w:r>
        <w:rPr>
          <w:rFonts w:eastAsia="Times New Roman" w:cs="Times New Roman"/>
          <w:szCs w:val="24"/>
        </w:rPr>
        <w:t>«</w:t>
      </w:r>
      <w:r>
        <w:rPr>
          <w:rFonts w:eastAsia="Times New Roman" w:cs="Times New Roman"/>
          <w:szCs w:val="24"/>
          <w:lang w:val="en-US"/>
        </w:rPr>
        <w:t>NAT</w:t>
      </w:r>
      <w:r>
        <w:rPr>
          <w:rFonts w:eastAsia="Times New Roman" w:cs="Times New Roman"/>
          <w:szCs w:val="24"/>
          <w:lang w:val="en-US"/>
        </w:rPr>
        <w:t>URA</w:t>
      </w:r>
      <w:r>
        <w:rPr>
          <w:rFonts w:eastAsia="Times New Roman" w:cs="Times New Roman"/>
          <w:szCs w:val="24"/>
        </w:rPr>
        <w:t xml:space="preserve"> 2000»</w:t>
      </w:r>
      <w:r>
        <w:rPr>
          <w:rFonts w:eastAsia="Times New Roman" w:cs="Times New Roman"/>
          <w:szCs w:val="24"/>
        </w:rPr>
        <w:t xml:space="preserve">, όπως τουλάχιστον αναφέρθηκε από τον κύριο Υπουργό, ή διαφορετικά σχεδόν το 28% της χερσαίας και το 22% της θαλάσσιας έκτασης της χώρας μας. </w:t>
      </w:r>
    </w:p>
    <w:p w14:paraId="74465D1B"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Όμως, θα ήθελα να παρατηρήσω ότι υπάρχουν και κάποια ζητήματα που μας προβληματίζουν πολύ και χαλάνε την</w:t>
      </w:r>
      <w:r>
        <w:rPr>
          <w:rFonts w:eastAsia="Times New Roman" w:cs="Times New Roman"/>
          <w:szCs w:val="24"/>
        </w:rPr>
        <w:t xml:space="preserve"> όποια αρχική </w:t>
      </w:r>
      <w:r>
        <w:rPr>
          <w:rFonts w:eastAsia="Times New Roman" w:cs="Times New Roman"/>
          <w:szCs w:val="24"/>
        </w:rPr>
        <w:lastRenderedPageBreak/>
        <w:t xml:space="preserve">εντύπωση. Είναι ζητήματα  τα οποία εκτιμούμε ότι οι απαντήσεις που δόθηκαν στην αρμόδια </w:t>
      </w:r>
      <w:r>
        <w:rPr>
          <w:rFonts w:eastAsia="Times New Roman" w:cs="Times New Roman"/>
          <w:szCs w:val="24"/>
        </w:rPr>
        <w:t xml:space="preserve">επιτροπή </w:t>
      </w:r>
      <w:r>
        <w:rPr>
          <w:rFonts w:eastAsia="Times New Roman" w:cs="Times New Roman"/>
          <w:szCs w:val="24"/>
        </w:rPr>
        <w:t xml:space="preserve">μάλλον δεν κρίνονται επαρκείς. </w:t>
      </w:r>
    </w:p>
    <w:p w14:paraId="74465D1C"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Θέλω να είμαι πιο αναλυτικός. Ως προς τη διαπιστωμένη καθυστέρηση τριών ετών στην αντίδραση της Κυβέρνησης ΣΥΡΙΖΑ</w:t>
      </w:r>
      <w:r>
        <w:rPr>
          <w:rFonts w:eastAsia="Times New Roman" w:cs="Times New Roman"/>
          <w:szCs w:val="24"/>
        </w:rPr>
        <w:t xml:space="preserve">-ΑΝΕΛ σε ό,τι αφορά στην ενίσχυση του θεσμικού πλαισίου των φορέων διαχείρισης των προστατευόμενων περιοχών, είναι ξεκάθαρο πως όσα προβλέπονται στο σχέδιο νόμου θα μπορούσαν άνετα να είχαν κατατεθεί για συζήτηση στη Βουλή ήδη από το 2015, ώστε να </w:t>
      </w:r>
      <w:proofErr w:type="spellStart"/>
      <w:r>
        <w:rPr>
          <w:rFonts w:eastAsia="Times New Roman" w:cs="Times New Roman"/>
          <w:szCs w:val="24"/>
        </w:rPr>
        <w:t>απεκδύετ</w:t>
      </w:r>
      <w:r>
        <w:rPr>
          <w:rFonts w:eastAsia="Times New Roman" w:cs="Times New Roman"/>
          <w:szCs w:val="24"/>
        </w:rPr>
        <w:t>ο</w:t>
      </w:r>
      <w:proofErr w:type="spellEnd"/>
      <w:r>
        <w:rPr>
          <w:rFonts w:eastAsia="Times New Roman" w:cs="Times New Roman"/>
          <w:szCs w:val="24"/>
        </w:rPr>
        <w:t xml:space="preserve"> η χώρα μας πολλούς μήνες γραφειοκρατικών διαδικασιών από την εμπλοκή της λόγω παραβίασης της </w:t>
      </w:r>
      <w:proofErr w:type="spellStart"/>
      <w:r>
        <w:rPr>
          <w:rFonts w:eastAsia="Times New Roman" w:cs="Times New Roman"/>
          <w:szCs w:val="24"/>
        </w:rPr>
        <w:t>ενωσιακής</w:t>
      </w:r>
      <w:proofErr w:type="spellEnd"/>
      <w:r>
        <w:rPr>
          <w:rFonts w:eastAsia="Times New Roman" w:cs="Times New Roman"/>
          <w:szCs w:val="24"/>
        </w:rPr>
        <w:t xml:space="preserve"> νομοθεσίας </w:t>
      </w:r>
      <w:r>
        <w:rPr>
          <w:rFonts w:eastAsia="Times New Roman" w:cs="Times New Roman"/>
          <w:szCs w:val="24"/>
        </w:rPr>
        <w:t xml:space="preserve">σ’ </w:t>
      </w:r>
      <w:r>
        <w:rPr>
          <w:rFonts w:eastAsia="Times New Roman" w:cs="Times New Roman"/>
          <w:szCs w:val="24"/>
        </w:rPr>
        <w:t xml:space="preserve">ό,τι αφορά στις ειδικές ζώνες διατήρησης. Βρισκόμαστε σε επίπεδο διαδικασίας διατύπωσης αιτιολογημένης γνώμης. Ως </w:t>
      </w:r>
      <w:r>
        <w:rPr>
          <w:rFonts w:eastAsia="Times New Roman" w:cs="Times New Roman"/>
          <w:szCs w:val="24"/>
        </w:rPr>
        <w:lastRenderedPageBreak/>
        <w:t xml:space="preserve">προς τις ζώνες ειδικής </w:t>
      </w:r>
      <w:r>
        <w:rPr>
          <w:rFonts w:eastAsia="Times New Roman" w:cs="Times New Roman"/>
          <w:szCs w:val="24"/>
        </w:rPr>
        <w:t xml:space="preserve">προστασίας, βρισκόμαστε σε επίπεδο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U</w:t>
      </w:r>
      <w:r>
        <w:rPr>
          <w:rFonts w:eastAsia="Times New Roman" w:cs="Times New Roman"/>
          <w:szCs w:val="24"/>
        </w:rPr>
        <w:t xml:space="preserve">. </w:t>
      </w:r>
      <w:r>
        <w:rPr>
          <w:rFonts w:eastAsia="Times New Roman" w:cs="Times New Roman"/>
          <w:szCs w:val="24"/>
          <w:lang w:val="en-US"/>
        </w:rPr>
        <w:t>Pilot</w:t>
      </w:r>
      <w:r>
        <w:rPr>
          <w:rFonts w:eastAsia="Times New Roman" w:cs="Times New Roman"/>
          <w:szCs w:val="24"/>
        </w:rPr>
        <w:t xml:space="preserve">, διαδικασία διαρθρωμένου διαλόγου. </w:t>
      </w:r>
    </w:p>
    <w:p w14:paraId="74465D1D"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Αντιλαμβάνομαι ότι δεν ήταν εύκολη δουλειά ότι απαιτούνταν στελέχη με ισχυρό επιστημονικό υπόβαθρο για την καταγραφή και αξιολόγηση των προστατευόμενων ειδών και των </w:t>
      </w:r>
      <w:proofErr w:type="spellStart"/>
      <w:r>
        <w:rPr>
          <w:rFonts w:eastAsia="Times New Roman" w:cs="Times New Roman"/>
          <w:szCs w:val="24"/>
        </w:rPr>
        <w:t>οικοτόπω</w:t>
      </w:r>
      <w:r>
        <w:rPr>
          <w:rFonts w:eastAsia="Times New Roman" w:cs="Times New Roman"/>
          <w:szCs w:val="24"/>
        </w:rPr>
        <w:t>ν</w:t>
      </w:r>
      <w:proofErr w:type="spellEnd"/>
      <w:r>
        <w:rPr>
          <w:rFonts w:eastAsia="Times New Roman" w:cs="Times New Roman"/>
          <w:szCs w:val="24"/>
        </w:rPr>
        <w:t xml:space="preserve">. Αλλά όποιον καλοπροαίρετο και να ρωτήσουμε θα εκτιμήσει ότι τριάντα έξι μήνες είναι πάρα πολλοί για τη σύνταξη των συγκεκριμένων διατάξεων. </w:t>
      </w:r>
    </w:p>
    <w:p w14:paraId="74465D1E"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Δεύτερον, δεν μας ικανοποιούν οι εξηγήσεις του κυρίου Υπουργού για το αν υπάρχει νομική πρόβλεψη οι πόροι του Πρ</w:t>
      </w:r>
      <w:r>
        <w:rPr>
          <w:rFonts w:eastAsia="Times New Roman" w:cs="Times New Roman"/>
          <w:szCs w:val="24"/>
        </w:rPr>
        <w:t xml:space="preserve">άσινου Ταμείου να χρησιμοποιούνται για μισθοδοσίες υπαλλήλων, όπως προβλέπει το άρθρο 8, αλλά και άλλες παρόμοιες δαπάνες. Ο Υπουργός στην </w:t>
      </w:r>
      <w:r>
        <w:rPr>
          <w:rFonts w:eastAsia="Times New Roman" w:cs="Times New Roman"/>
          <w:szCs w:val="24"/>
        </w:rPr>
        <w:t xml:space="preserve">επιτροπή </w:t>
      </w:r>
      <w:r>
        <w:rPr>
          <w:rFonts w:eastAsia="Times New Roman" w:cs="Times New Roman"/>
          <w:szCs w:val="24"/>
        </w:rPr>
        <w:t xml:space="preserve">έκανε λόγο για κάποιες παραγράφους 1 </w:t>
      </w:r>
      <w:r>
        <w:rPr>
          <w:rFonts w:eastAsia="Times New Roman" w:cs="Times New Roman"/>
          <w:szCs w:val="24"/>
        </w:rPr>
        <w:lastRenderedPageBreak/>
        <w:t xml:space="preserve">και 2 του άρθρου 6 χωρίς να αναφέρει τον νόμο. Πιθανόν να εννοούσε τον </w:t>
      </w:r>
      <w:r>
        <w:rPr>
          <w:rFonts w:eastAsia="Times New Roman" w:cs="Times New Roman"/>
          <w:szCs w:val="24"/>
        </w:rPr>
        <w:t>ν.3889/2010 στον οποίον, όμως, από την ανάγνωση των συγκεκριμένων άρθρων ακόμα και με χρήση της πλούσιας φαντασίας μας δεν προκύπτει τέτοια εξουσιοδότηση. Το ότι πιθανά οι προηγούμενες κυβερνήσεις να μην είχαν δώσει στους φορείς ούτε ένα ευρώ από τον κρατι</w:t>
      </w:r>
      <w:r>
        <w:rPr>
          <w:rFonts w:eastAsia="Times New Roman" w:cs="Times New Roman"/>
          <w:szCs w:val="24"/>
        </w:rPr>
        <w:t xml:space="preserve">κό προϋπολογισμό, όπως είπε επιχειρηματολογώντας ο κύριος Υπουργός, δεν σημαίνει ότι η σημερινή Κυβέρνηση πρέπει να </w:t>
      </w:r>
      <w:proofErr w:type="spellStart"/>
      <w:r>
        <w:rPr>
          <w:rFonts w:eastAsia="Times New Roman" w:cs="Times New Roman"/>
          <w:szCs w:val="24"/>
        </w:rPr>
        <w:t>αφαιμάξει</w:t>
      </w:r>
      <w:proofErr w:type="spellEnd"/>
      <w:r>
        <w:rPr>
          <w:rFonts w:eastAsia="Times New Roman" w:cs="Times New Roman"/>
          <w:szCs w:val="24"/>
        </w:rPr>
        <w:t xml:space="preserve"> το Πράσινο Ταμείο. </w:t>
      </w:r>
    </w:p>
    <w:p w14:paraId="74465D1F"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Επιμένω σ’ αυτό το θέμα, γιατί πέρα από το τυπικό μέρος είναι πασίγνωστο διεθνώς ότι οι πόροι των Πράσινων Ταμ</w:t>
      </w:r>
      <w:r>
        <w:rPr>
          <w:rFonts w:eastAsia="Times New Roman" w:cs="Times New Roman"/>
          <w:szCs w:val="24"/>
        </w:rPr>
        <w:t xml:space="preserve">είων πρέπει να προορίζονται αποκλειστικά για την αποκατάσταση βλαβών που υφίσταται το περιβάλλον από την ανθρώπινη δραστηριότητα. Έκανα κάποια έρευνα από την οποία, όσο κι αν προσπάθησα, δεν </w:t>
      </w:r>
      <w:r>
        <w:rPr>
          <w:rFonts w:eastAsia="Times New Roman" w:cs="Times New Roman"/>
          <w:szCs w:val="24"/>
        </w:rPr>
        <w:lastRenderedPageBreak/>
        <w:t>εντόπισα κάποια χώρα στην οποία οι πόροι του αντίστοιχου Πράσινου</w:t>
      </w:r>
      <w:r>
        <w:rPr>
          <w:rFonts w:eastAsia="Times New Roman" w:cs="Times New Roman"/>
          <w:szCs w:val="24"/>
        </w:rPr>
        <w:t xml:space="preserve"> Ταμείου να χρησιμοποιούνται διαχρονικά για μισθοδοσίες προσωπικού, υπερωρίες, εισφορές σε ασφαλιστικά ταμεία ή και για κάποιες άλλες αιτιολογίες, όπως τα οδοιπορικά. </w:t>
      </w:r>
    </w:p>
    <w:p w14:paraId="74465D20"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Τρίτον, η συμπερίληψη διαφόρων άρθρων που προφανώς αλλοιώνουν τον σκοπό του σχεδίου νόμο</w:t>
      </w:r>
      <w:r>
        <w:rPr>
          <w:rFonts w:eastAsia="Times New Roman" w:cs="Times New Roman"/>
          <w:szCs w:val="24"/>
        </w:rPr>
        <w:t>υ, όπως τα άρθρα 13 και 14, με τα οποία νομιμοποιούνται δραστηριότητες χιονοδρομικών κέντρων και κατασκηνώσεων τύπου κάμπινγκ σε προστατευόμενες περιοχές, το άρθρο 15, με το οποίο καταργείται η απαγόρευση κατασκευής διαφόρων έργων υποδομής, και το άρθρο 18</w:t>
      </w:r>
      <w:r>
        <w:rPr>
          <w:rFonts w:eastAsia="Times New Roman" w:cs="Times New Roman"/>
          <w:szCs w:val="24"/>
        </w:rPr>
        <w:t xml:space="preserve">, με το οποίο παρέχονται διευκολύνσεις για κάποιες γεωργικές εκτάσεις που εκχερσώθηκαν και βρίσκονται επίσης σε προστατευόμενες περιοχές. </w:t>
      </w:r>
    </w:p>
    <w:p w14:paraId="74465D21"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lastRenderedPageBreak/>
        <w:t xml:space="preserve">Ειλικρινά εμείς δεν μπορούμε να κατανοήσουμε γιατί αποφασίστηκε να προστεθούν τέτοιες διατάξεις που αποδεικνύουν ότι </w:t>
      </w:r>
      <w:r>
        <w:rPr>
          <w:rFonts w:eastAsia="Times New Roman" w:cs="Times New Roman"/>
          <w:szCs w:val="24"/>
        </w:rPr>
        <w:t>η Κυβέρνησή σας με λόγια πολλά τα απαγορεύει, αλλά στην πράξη τα επιτρέπει σχεδόν όλα. Ουσιαστικά δηλαδή φαίνεται ότι με τις συγκεκριμένες διατυπώσεις των διατάξεων μπορούν και να νομιμοποιούνται παράνομες παρεμβάσεις του παρελθόντος και να ακυρώνονται όλε</w:t>
      </w:r>
      <w:r>
        <w:rPr>
          <w:rFonts w:eastAsia="Times New Roman" w:cs="Times New Roman"/>
          <w:szCs w:val="24"/>
        </w:rPr>
        <w:t>ς οι διοικητικές πράξεις που έχουν εκδώσει οι δασικές υπηρεσίες: πρωτόκολλα αποβολής, αποφάσεις κατεδαφίσεων, κήρυξη των εκτάσεων ως αναδασωτέες κ.λπ.</w:t>
      </w:r>
      <w:r>
        <w:rPr>
          <w:rFonts w:eastAsia="Times New Roman" w:cs="Times New Roman"/>
          <w:szCs w:val="24"/>
        </w:rPr>
        <w:t>.</w:t>
      </w:r>
      <w:r>
        <w:rPr>
          <w:rFonts w:eastAsia="Times New Roman" w:cs="Times New Roman"/>
          <w:szCs w:val="24"/>
        </w:rPr>
        <w:t xml:space="preserve"> </w:t>
      </w:r>
    </w:p>
    <w:p w14:paraId="74465D22"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Τέταρτον, ο διάλογος για τη διαμόρφωση του περιεχομένου του σχεδίου νόμου έγινε με μηδενική συμμετοχή τ</w:t>
      </w:r>
      <w:r>
        <w:rPr>
          <w:rFonts w:eastAsia="Times New Roman" w:cs="Times New Roman"/>
          <w:szCs w:val="24"/>
        </w:rPr>
        <w:t xml:space="preserve">ης δασικής υπηρεσίας, η οποία αγνοήθηκε στην ακρόαση φορέων. Το έχουμε παρατηρήσει και παλαιότερα. Τι τους καλείτε τους φορείς τη στιγμή που </w:t>
      </w:r>
      <w:r>
        <w:rPr>
          <w:rFonts w:eastAsia="Times New Roman" w:cs="Times New Roman"/>
          <w:szCs w:val="24"/>
        </w:rPr>
        <w:lastRenderedPageBreak/>
        <w:t xml:space="preserve">έχετε πάρει τις αποφάσεις σας και δεν προτίθεστε να τροποποιήσετε κάτι από αυτό που έχετε στο μυαλό σας; </w:t>
      </w:r>
    </w:p>
    <w:p w14:paraId="74465D23"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Σε ολόκλη</w:t>
      </w:r>
      <w:r>
        <w:rPr>
          <w:rFonts w:eastAsia="Times New Roman" w:cs="Times New Roman"/>
          <w:szCs w:val="24"/>
        </w:rPr>
        <w:t xml:space="preserve">ρο το σχέδιο νόμου η αναφορά στη δασική υπηρεσία είναι ελάχιστη. Ίσως μόνο στην παράγραφο κ΄ του άρθρου 4. </w:t>
      </w:r>
    </w:p>
    <w:p w14:paraId="74465D24" w14:textId="77777777" w:rsidR="00F20DF6" w:rsidRDefault="00F443B4">
      <w:pPr>
        <w:spacing w:line="600" w:lineRule="auto"/>
        <w:ind w:firstLine="720"/>
        <w:jc w:val="both"/>
        <w:rPr>
          <w:rFonts w:eastAsia="Times New Roman"/>
          <w:szCs w:val="24"/>
        </w:rPr>
      </w:pPr>
      <w:r>
        <w:rPr>
          <w:rFonts w:eastAsia="Times New Roman"/>
          <w:szCs w:val="24"/>
        </w:rPr>
        <w:t>Οι εξειδικευμένοι δημόσιοι υπάλληλοι, λειτουργοί, που εκ των υπαλληλικών τους καθηκόντων καθημερινά ασχολούνται με το δασικό αντικείμενο και την εφα</w:t>
      </w:r>
      <w:r>
        <w:rPr>
          <w:rFonts w:eastAsia="Times New Roman"/>
          <w:szCs w:val="24"/>
        </w:rPr>
        <w:t>ρμογή της νομοθεσίας, παραγκωνίστηκαν και δεν ζητήθηκε ούτε η άποψή τους. Οι υπάλληλοι αυτοί, όμως, είναι εκ των πλέον αρμοδίων, έχουν επιστημονική κατάρτιση, καθημερινά ασχολούνται με το δασικό αντικείμενο, έχουν πολύτιμες γνώσεις και εμπειρίες και θα κλη</w:t>
      </w:r>
      <w:r>
        <w:rPr>
          <w:rFonts w:eastAsia="Times New Roman"/>
          <w:szCs w:val="24"/>
        </w:rPr>
        <w:t xml:space="preserve">θούν, λόγω των καθηκόντων τους, να </w:t>
      </w:r>
      <w:r>
        <w:rPr>
          <w:rFonts w:eastAsia="Times New Roman"/>
          <w:szCs w:val="24"/>
        </w:rPr>
        <w:lastRenderedPageBreak/>
        <w:t xml:space="preserve">προστατεύσουν τις περιοχές αυτές και να εφαρμόσουν τις υπό ψήφιση νομικές διατάξεις κατά το τμήμα που αφορά </w:t>
      </w:r>
      <w:r>
        <w:rPr>
          <w:rFonts w:eastAsia="Times New Roman"/>
          <w:szCs w:val="24"/>
        </w:rPr>
        <w:t>σ</w:t>
      </w:r>
      <w:r>
        <w:rPr>
          <w:rFonts w:eastAsia="Times New Roman"/>
          <w:szCs w:val="24"/>
        </w:rPr>
        <w:t xml:space="preserve">τη </w:t>
      </w:r>
      <w:r>
        <w:rPr>
          <w:rFonts w:eastAsia="Times New Roman"/>
          <w:szCs w:val="24"/>
        </w:rPr>
        <w:t>δασική υπηρεσία</w:t>
      </w:r>
      <w:r>
        <w:rPr>
          <w:rFonts w:eastAsia="Times New Roman"/>
          <w:szCs w:val="24"/>
        </w:rPr>
        <w:t xml:space="preserve">. </w:t>
      </w:r>
    </w:p>
    <w:p w14:paraId="74465D25" w14:textId="77777777" w:rsidR="00F20DF6" w:rsidRDefault="00F443B4">
      <w:pPr>
        <w:spacing w:line="600" w:lineRule="auto"/>
        <w:ind w:firstLine="720"/>
        <w:jc w:val="both"/>
        <w:rPr>
          <w:rFonts w:eastAsia="Times New Roman"/>
          <w:szCs w:val="24"/>
        </w:rPr>
      </w:pPr>
      <w:proofErr w:type="spellStart"/>
      <w:r>
        <w:rPr>
          <w:rFonts w:eastAsia="Times New Roman"/>
          <w:szCs w:val="24"/>
        </w:rPr>
        <w:t>Πέμπτον</w:t>
      </w:r>
      <w:proofErr w:type="spellEnd"/>
      <w:r>
        <w:rPr>
          <w:rFonts w:eastAsia="Times New Roman"/>
          <w:szCs w:val="24"/>
        </w:rPr>
        <w:t>, επειδή έχουν διατυπωθεί και συγκεκριμένα παράπονα στην ακρόαση φορέων, θα ήθελα να ρωτήσω αν υπάρχουν επαρκείς εγγυήσεις ώστε να μην συγχέεται ο ρόλος των φορέων διαχείρισης ως νομικών προσώπων του άρθρου 4 με το ρόλο των δημοσίων υπηρεσιών που ασ</w:t>
      </w:r>
      <w:r>
        <w:rPr>
          <w:rFonts w:eastAsia="Times New Roman"/>
          <w:szCs w:val="24"/>
        </w:rPr>
        <w:t xml:space="preserve">κούν τις σχετικές αρμοδιότητες και ιδίως των δασικών υπηρεσιών. </w:t>
      </w:r>
    </w:p>
    <w:p w14:paraId="74465D26" w14:textId="77777777" w:rsidR="00F20DF6" w:rsidRDefault="00F443B4">
      <w:pPr>
        <w:spacing w:line="600" w:lineRule="auto"/>
        <w:ind w:firstLine="720"/>
        <w:jc w:val="both"/>
        <w:rPr>
          <w:rFonts w:eastAsia="Times New Roman"/>
          <w:szCs w:val="24"/>
        </w:rPr>
      </w:pPr>
      <w:r>
        <w:rPr>
          <w:rFonts w:eastAsia="Times New Roman"/>
          <w:szCs w:val="24"/>
        </w:rPr>
        <w:t>Αυτό, ίσως, δεν ακούγεται ιδιαίτερα σοβαρό. Διαπιστώσαμε, όμως, ότι στα τελευταία δραματικά γεγονότα, με τις πλημμύρες, παραδείγματος χάριν, στη Μάνδρα, ο κάθε εμπλεκόμενος φορέας προσπαθούσε</w:t>
      </w:r>
      <w:r>
        <w:rPr>
          <w:rFonts w:eastAsia="Times New Roman"/>
          <w:szCs w:val="24"/>
        </w:rPr>
        <w:t xml:space="preserve"> να αποποιηθεί των ευθυνών του. Επιπρόσθετα, </w:t>
      </w:r>
      <w:r>
        <w:rPr>
          <w:rFonts w:eastAsia="Times New Roman"/>
          <w:szCs w:val="24"/>
        </w:rPr>
        <w:lastRenderedPageBreak/>
        <w:t>παρά το ότι στην αιτιολογική έκθεση διαπιστώνεται η παραδοχή ότι το συγκεκριμένο δυναμικό των περιοχών αυτών δεν έχει ακόμα αναδειχθεί και αξιοποιηθεί κατά το μέγιστο δυνατό τρόπο, στην παράγραφο 1δ΄ του ίδιου ά</w:t>
      </w:r>
      <w:r>
        <w:rPr>
          <w:rFonts w:eastAsia="Times New Roman"/>
          <w:szCs w:val="24"/>
        </w:rPr>
        <w:t xml:space="preserve">ρθρου δεν προτείνονται συγκεκριμένες δράσεις για εξεύρεση πρόσθετων πόρων. Για παράδειγμα, οι σκέψεις για οργανωμένες </w:t>
      </w:r>
      <w:proofErr w:type="spellStart"/>
      <w:r>
        <w:rPr>
          <w:rFonts w:eastAsia="Times New Roman"/>
          <w:szCs w:val="24"/>
        </w:rPr>
        <w:t>οικοξεναγήσεις</w:t>
      </w:r>
      <w:proofErr w:type="spellEnd"/>
      <w:r>
        <w:rPr>
          <w:rFonts w:eastAsia="Times New Roman"/>
          <w:szCs w:val="24"/>
        </w:rPr>
        <w:t xml:space="preserve"> της παραγράφου </w:t>
      </w:r>
      <w:proofErr w:type="spellStart"/>
      <w:r>
        <w:rPr>
          <w:rFonts w:eastAsia="Times New Roman"/>
          <w:szCs w:val="24"/>
        </w:rPr>
        <w:t>ιζ</w:t>
      </w:r>
      <w:proofErr w:type="spellEnd"/>
      <w:r>
        <w:rPr>
          <w:rFonts w:eastAsia="Times New Roman"/>
          <w:szCs w:val="24"/>
        </w:rPr>
        <w:t xml:space="preserve">΄ και τα </w:t>
      </w:r>
      <w:proofErr w:type="spellStart"/>
      <w:r>
        <w:rPr>
          <w:rFonts w:eastAsia="Times New Roman"/>
          <w:szCs w:val="24"/>
        </w:rPr>
        <w:t>οικοτουριστικά</w:t>
      </w:r>
      <w:proofErr w:type="spellEnd"/>
      <w:r>
        <w:rPr>
          <w:rFonts w:eastAsia="Times New Roman"/>
          <w:szCs w:val="24"/>
        </w:rPr>
        <w:t xml:space="preserve"> προγράμματα της παραγράφου </w:t>
      </w:r>
      <w:proofErr w:type="spellStart"/>
      <w:r>
        <w:rPr>
          <w:rFonts w:eastAsia="Times New Roman"/>
          <w:szCs w:val="24"/>
        </w:rPr>
        <w:t>ιθ</w:t>
      </w:r>
      <w:proofErr w:type="spellEnd"/>
      <w:r>
        <w:rPr>
          <w:rFonts w:eastAsia="Times New Roman"/>
          <w:szCs w:val="24"/>
        </w:rPr>
        <w:t>΄ θα μπορούσαν να υλοποιηθούν έναντι θέσπισης κάποιου</w:t>
      </w:r>
      <w:r>
        <w:rPr>
          <w:rFonts w:eastAsia="Times New Roman"/>
          <w:szCs w:val="24"/>
        </w:rPr>
        <w:t xml:space="preserve"> ανταλλάγματος, κάποιου εισιτηρίου. </w:t>
      </w:r>
    </w:p>
    <w:p w14:paraId="74465D27" w14:textId="77777777" w:rsidR="00F20DF6" w:rsidRDefault="00F443B4">
      <w:pPr>
        <w:spacing w:line="600" w:lineRule="auto"/>
        <w:ind w:firstLine="720"/>
        <w:jc w:val="both"/>
        <w:rPr>
          <w:rFonts w:eastAsia="Times New Roman"/>
          <w:szCs w:val="24"/>
        </w:rPr>
      </w:pPr>
      <w:r>
        <w:rPr>
          <w:rFonts w:eastAsia="Times New Roman"/>
          <w:szCs w:val="24"/>
        </w:rPr>
        <w:t xml:space="preserve">Παραμένοντας στο ίδιο άρθρο, θα ήθελα να πληροφορηθώ γιατί δεν αναγνωρίστηκε, έστω και κατ’ ελάχιστο, συναρμοδιότητα στο Υπουργείο Αγροτικής Ανάπτυξης και Τροφίμων και δεν συνυπέγραψε το σχέδιο νόμου. Εφόσον μιλάμε για </w:t>
      </w:r>
      <w:r>
        <w:rPr>
          <w:rFonts w:eastAsia="Times New Roman"/>
          <w:szCs w:val="24"/>
        </w:rPr>
        <w:t xml:space="preserve">προστασία χλωρίδας </w:t>
      </w:r>
      <w:r>
        <w:rPr>
          <w:rFonts w:eastAsia="Times New Roman"/>
          <w:szCs w:val="24"/>
        </w:rPr>
        <w:lastRenderedPageBreak/>
        <w:t>και πανίδας, λογικό είναι να υπάρχει κάποια συναρμοδιότητα. Βεβαίως, αυτό το αναφέρω όχι γιατί ενδιαφερόμαστε για τις συμπάθειες ή αντιπάθειες εντός της Κυβέρνησης, αλλά γιατί η αγνόηση του συγκεκριμένου Υπουργείου στερεί, για παράδειγμα</w:t>
      </w:r>
      <w:r>
        <w:rPr>
          <w:rFonts w:eastAsia="Times New Roman"/>
          <w:szCs w:val="24"/>
        </w:rPr>
        <w:t xml:space="preserve">, από τους φορείς διαχείρισης τη δυνατότητα πιστοποίησης προϊόντων του πρωτογενούς τομέα, που παράγονται εντός των περιοχών, δηλαδή σήμα -το λεγόμενο </w:t>
      </w:r>
      <w:proofErr w:type="spellStart"/>
      <w:r>
        <w:rPr>
          <w:rFonts w:eastAsia="Times New Roman"/>
          <w:szCs w:val="24"/>
        </w:rPr>
        <w:t>logo</w:t>
      </w:r>
      <w:proofErr w:type="spellEnd"/>
      <w:r>
        <w:rPr>
          <w:rFonts w:eastAsia="Times New Roman"/>
          <w:szCs w:val="24"/>
        </w:rPr>
        <w:t xml:space="preserve">- που συνδέεται με το προϊόν σε συγκεκριμένη προστατευόμενη περιοχή. </w:t>
      </w:r>
    </w:p>
    <w:p w14:paraId="74465D28" w14:textId="77777777" w:rsidR="00F20DF6" w:rsidRDefault="00F443B4">
      <w:pPr>
        <w:spacing w:line="600" w:lineRule="auto"/>
        <w:ind w:firstLine="720"/>
        <w:jc w:val="both"/>
        <w:rPr>
          <w:rFonts w:eastAsia="Times New Roman"/>
          <w:szCs w:val="24"/>
        </w:rPr>
      </w:pPr>
      <w:r>
        <w:rPr>
          <w:rFonts w:eastAsia="Times New Roman"/>
          <w:szCs w:val="24"/>
        </w:rPr>
        <w:t>Η παρατήρηση αυτή αποκτά μεγαλύτ</w:t>
      </w:r>
      <w:r>
        <w:rPr>
          <w:rFonts w:eastAsia="Times New Roman"/>
          <w:szCs w:val="24"/>
        </w:rPr>
        <w:t xml:space="preserve">ερη σημασία δεδομένου ότι αποτελεί ζητούμενο εδώ και πολλά χρόνια η μεγαλύτερη δυνατή προβολή των προϊόντων της ελληνικής υπαίθρου τόσο στην Ελλάδα όσο και στο εξωτερικό. </w:t>
      </w:r>
    </w:p>
    <w:p w14:paraId="74465D29" w14:textId="77777777" w:rsidR="00F20DF6" w:rsidRDefault="00F443B4">
      <w:pPr>
        <w:spacing w:line="600" w:lineRule="auto"/>
        <w:ind w:firstLine="720"/>
        <w:jc w:val="both"/>
        <w:rPr>
          <w:rFonts w:eastAsia="Times New Roman"/>
          <w:szCs w:val="24"/>
        </w:rPr>
      </w:pPr>
      <w:proofErr w:type="spellStart"/>
      <w:r>
        <w:rPr>
          <w:rFonts w:eastAsia="Times New Roman"/>
          <w:szCs w:val="24"/>
        </w:rPr>
        <w:lastRenderedPageBreak/>
        <w:t>Έκτον</w:t>
      </w:r>
      <w:proofErr w:type="spellEnd"/>
      <w:r>
        <w:rPr>
          <w:rFonts w:eastAsia="Times New Roman"/>
          <w:szCs w:val="24"/>
        </w:rPr>
        <w:t>, δυσλειτουργίες, ακόμα και σε επίπεδο αξιοποίησης κονδυλίων ΕΣΠΑ, ίσως δημιουρ</w:t>
      </w:r>
      <w:r>
        <w:rPr>
          <w:rFonts w:eastAsia="Times New Roman"/>
          <w:szCs w:val="24"/>
        </w:rPr>
        <w:t xml:space="preserve">γηθούν και από το γεγονός ότι τα χωρικά όρια πολλών προστατευόμενων περιοχών βρίσκονται εντός των γεωγραφικών ορίων πλέον της μίας αιρετής περιφέρειας. </w:t>
      </w:r>
    </w:p>
    <w:p w14:paraId="74465D2A" w14:textId="77777777" w:rsidR="00F20DF6" w:rsidRDefault="00F443B4">
      <w:pPr>
        <w:spacing w:line="600" w:lineRule="auto"/>
        <w:ind w:firstLine="720"/>
        <w:jc w:val="both"/>
        <w:rPr>
          <w:rFonts w:eastAsia="Times New Roman"/>
          <w:szCs w:val="24"/>
        </w:rPr>
      </w:pPr>
      <w:r>
        <w:rPr>
          <w:rFonts w:eastAsia="Times New Roman"/>
          <w:szCs w:val="24"/>
        </w:rPr>
        <w:t>Θα συμφωνούσα εδώ με τον κύριο Υπουργό ότι η φύση έχει διοικητικά όρια και δεν είναι δυνατόν να περιορι</w:t>
      </w:r>
      <w:r>
        <w:rPr>
          <w:rFonts w:eastAsia="Times New Roman"/>
          <w:szCs w:val="24"/>
        </w:rPr>
        <w:t xml:space="preserve">στεί ή να αλλοιωθεί η έκταση των προστατευόμενων περιοχών. Δεδομένου, όμως, ότι οι παράγραφοι 1ε΄ και 2 του άρθρου 4 είναι ασαφείς, ως συνήθως, θα έπρεπε να έχει προβλεφθεί κάποια συγκεκριμένη διαδικασία με την οποία θα επιλύνονται τα προβλήματα, τα οποία </w:t>
      </w:r>
      <w:r>
        <w:rPr>
          <w:rFonts w:eastAsia="Times New Roman"/>
          <w:szCs w:val="24"/>
        </w:rPr>
        <w:t>θα ανακύπτουν, και θα είναι αρμοδιότητας και εποπτείας πολλών λοιπών φορέων.</w:t>
      </w:r>
    </w:p>
    <w:p w14:paraId="74465D2B" w14:textId="77777777" w:rsidR="00F20DF6" w:rsidRDefault="00F443B4">
      <w:pPr>
        <w:spacing w:line="600" w:lineRule="auto"/>
        <w:ind w:firstLine="720"/>
        <w:jc w:val="both"/>
        <w:rPr>
          <w:rFonts w:eastAsia="Times New Roman"/>
          <w:szCs w:val="24"/>
        </w:rPr>
      </w:pPr>
      <w:r>
        <w:rPr>
          <w:rFonts w:eastAsia="Times New Roman"/>
          <w:szCs w:val="24"/>
        </w:rPr>
        <w:lastRenderedPageBreak/>
        <w:t xml:space="preserve">Κύριοι Βουλευτές, πέρα από όσα προηγούμενα ανέπτυξα, με το σχέδιο νόμου η Κυβέρνηση επέλεξε να θέσει τους </w:t>
      </w:r>
      <w:r>
        <w:rPr>
          <w:rFonts w:eastAsia="Times New Roman"/>
          <w:szCs w:val="24"/>
        </w:rPr>
        <w:t>φ</w:t>
      </w:r>
      <w:r>
        <w:rPr>
          <w:rFonts w:eastAsia="Times New Roman"/>
          <w:szCs w:val="24"/>
        </w:rPr>
        <w:t xml:space="preserve">ορείς </w:t>
      </w:r>
      <w:r>
        <w:rPr>
          <w:rFonts w:eastAsia="Times New Roman"/>
          <w:szCs w:val="24"/>
        </w:rPr>
        <w:t>δ</w:t>
      </w:r>
      <w:r>
        <w:rPr>
          <w:rFonts w:eastAsia="Times New Roman"/>
          <w:szCs w:val="24"/>
        </w:rPr>
        <w:t xml:space="preserve">ιαχείρισης </w:t>
      </w:r>
      <w:r>
        <w:rPr>
          <w:rFonts w:eastAsia="Times New Roman"/>
          <w:szCs w:val="24"/>
        </w:rPr>
        <w:t>π</w:t>
      </w:r>
      <w:r>
        <w:rPr>
          <w:rFonts w:eastAsia="Times New Roman"/>
          <w:szCs w:val="24"/>
        </w:rPr>
        <w:t xml:space="preserve">ροστατευόμενων </w:t>
      </w:r>
      <w:r>
        <w:rPr>
          <w:rFonts w:eastAsia="Times New Roman"/>
          <w:szCs w:val="24"/>
        </w:rPr>
        <w:t>π</w:t>
      </w:r>
      <w:r>
        <w:rPr>
          <w:rFonts w:eastAsia="Times New Roman"/>
          <w:szCs w:val="24"/>
        </w:rPr>
        <w:t>εριοχών ως το κυρίαρχο εργαλείο διαμό</w:t>
      </w:r>
      <w:r>
        <w:rPr>
          <w:rFonts w:eastAsia="Times New Roman"/>
          <w:szCs w:val="24"/>
        </w:rPr>
        <w:t xml:space="preserve">ρφωσης και εφαρμογής της πολιτικής της για το προστατευόμενο περιβάλλον, επιτρέποντας, ταυτόχρονα, να ενυπάρχουν και κάποια εμπόδια στην τοπική και εθνική ανάπτυξη. Το μοντέλο της, όμως, δείχνει να μην είναι συναινετικό ούτε κοινωνικά πλειοψηφικό. </w:t>
      </w:r>
    </w:p>
    <w:p w14:paraId="74465D2C" w14:textId="77777777" w:rsidR="00F20DF6" w:rsidRDefault="00F443B4">
      <w:pPr>
        <w:spacing w:line="600" w:lineRule="auto"/>
        <w:ind w:firstLine="720"/>
        <w:jc w:val="both"/>
        <w:rPr>
          <w:rFonts w:eastAsia="Times New Roman"/>
          <w:szCs w:val="24"/>
        </w:rPr>
      </w:pPr>
      <w:r>
        <w:rPr>
          <w:rFonts w:eastAsia="Times New Roman"/>
          <w:szCs w:val="24"/>
        </w:rPr>
        <w:t>Παρ</w:t>
      </w:r>
      <w:r>
        <w:rPr>
          <w:rFonts w:eastAsia="Times New Roman"/>
          <w:szCs w:val="24"/>
        </w:rPr>
        <w:t xml:space="preserve">’ </w:t>
      </w:r>
      <w:r>
        <w:rPr>
          <w:rFonts w:eastAsia="Times New Roman"/>
          <w:szCs w:val="24"/>
        </w:rPr>
        <w:t>όλ</w:t>
      </w:r>
      <w:r>
        <w:rPr>
          <w:rFonts w:eastAsia="Times New Roman"/>
          <w:szCs w:val="24"/>
        </w:rPr>
        <w:t xml:space="preserve">ο αυτά, παρά το ότι δεν είναι αποδεκτά όλα από όλους, αναγνωρίζουμε καλή πρόθεση στον κύριο Υπουργό ως προς το να βάλει τάξη στη διοίκηση και τη λειτουργία του </w:t>
      </w:r>
      <w:r>
        <w:rPr>
          <w:rFonts w:eastAsia="Times New Roman"/>
          <w:szCs w:val="24"/>
        </w:rPr>
        <w:t>Ε</w:t>
      </w:r>
      <w:r>
        <w:rPr>
          <w:rFonts w:eastAsia="Times New Roman"/>
          <w:szCs w:val="24"/>
        </w:rPr>
        <w:t xml:space="preserve">θνικού Συστήματος Προστατευόμενων Περιοχών. </w:t>
      </w:r>
    </w:p>
    <w:p w14:paraId="74465D2D" w14:textId="77777777" w:rsidR="00F20DF6" w:rsidRDefault="00F443B4">
      <w:pPr>
        <w:spacing w:line="600" w:lineRule="auto"/>
        <w:ind w:firstLine="720"/>
        <w:jc w:val="both"/>
        <w:rPr>
          <w:rFonts w:eastAsia="Times New Roman"/>
          <w:szCs w:val="24"/>
        </w:rPr>
      </w:pPr>
      <w:r>
        <w:rPr>
          <w:rFonts w:eastAsia="Times New Roman"/>
          <w:szCs w:val="24"/>
        </w:rPr>
        <w:t xml:space="preserve">Σ’ </w:t>
      </w:r>
      <w:r>
        <w:rPr>
          <w:rFonts w:eastAsia="Times New Roman"/>
          <w:szCs w:val="24"/>
        </w:rPr>
        <w:t>αυτό το πλαίσιο εκφράζουμε την επιφύλαξή μας επ</w:t>
      </w:r>
      <w:r>
        <w:rPr>
          <w:rFonts w:eastAsia="Times New Roman"/>
          <w:szCs w:val="24"/>
        </w:rPr>
        <w:t xml:space="preserve">ί της αρχής ενώ έχουμε αμφιβολίες ή αντιρρήσεις για αρκετά άρθρα, για τα </w:t>
      </w:r>
      <w:r>
        <w:rPr>
          <w:rFonts w:eastAsia="Times New Roman"/>
          <w:szCs w:val="24"/>
        </w:rPr>
        <w:lastRenderedPageBreak/>
        <w:t xml:space="preserve">οποία η οριστική θέση μας θα διατυπωθεί στη συνέχεια της συζήτησης. Επί των άρθρων και επί των τροπολογιών θα αναφερθεί ο κ. </w:t>
      </w:r>
      <w:proofErr w:type="spellStart"/>
      <w:r>
        <w:rPr>
          <w:rFonts w:eastAsia="Times New Roman"/>
          <w:szCs w:val="24"/>
        </w:rPr>
        <w:t>Σαρίδης</w:t>
      </w:r>
      <w:proofErr w:type="spellEnd"/>
      <w:r>
        <w:rPr>
          <w:rFonts w:eastAsia="Times New Roman"/>
          <w:szCs w:val="24"/>
        </w:rPr>
        <w:t xml:space="preserve">. </w:t>
      </w:r>
    </w:p>
    <w:p w14:paraId="74465D2E" w14:textId="77777777" w:rsidR="00F20DF6" w:rsidRDefault="00F443B4">
      <w:pPr>
        <w:spacing w:line="600" w:lineRule="auto"/>
        <w:ind w:firstLine="720"/>
        <w:jc w:val="both"/>
        <w:rPr>
          <w:rFonts w:eastAsia="Times New Roman"/>
          <w:szCs w:val="24"/>
        </w:rPr>
      </w:pPr>
      <w:r>
        <w:rPr>
          <w:rFonts w:eastAsia="Times New Roman"/>
          <w:szCs w:val="24"/>
        </w:rPr>
        <w:t>Ευχαριστώ πολύ.</w:t>
      </w:r>
    </w:p>
    <w:p w14:paraId="74465D2F"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w:t>
      </w:r>
      <w:r>
        <w:rPr>
          <w:rFonts w:eastAsia="Times New Roman" w:cs="Times New Roman"/>
          <w:szCs w:val="24"/>
        </w:rPr>
        <w:t xml:space="preserve">Ευχαριστούμε τον κύριο </w:t>
      </w:r>
      <w:proofErr w:type="spellStart"/>
      <w:r>
        <w:rPr>
          <w:rFonts w:eastAsia="Times New Roman" w:cs="Times New Roman"/>
          <w:szCs w:val="24"/>
        </w:rPr>
        <w:t>Καβαδέλλα</w:t>
      </w:r>
      <w:proofErr w:type="spellEnd"/>
      <w:r>
        <w:rPr>
          <w:rFonts w:eastAsia="Times New Roman" w:cs="Times New Roman"/>
          <w:szCs w:val="24"/>
        </w:rPr>
        <w:t>.</w:t>
      </w:r>
    </w:p>
    <w:p w14:paraId="74465D30"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Τον λόγο έχει ο </w:t>
      </w:r>
      <w:r>
        <w:rPr>
          <w:rFonts w:eastAsia="Times New Roman" w:cs="Times New Roman"/>
          <w:szCs w:val="24"/>
        </w:rPr>
        <w:t xml:space="preserve">ειδικός αγορητής </w:t>
      </w:r>
      <w:r>
        <w:rPr>
          <w:rFonts w:eastAsia="Times New Roman" w:cs="Times New Roman"/>
          <w:szCs w:val="24"/>
        </w:rPr>
        <w:t xml:space="preserve">από το Ποτάμι κ. </w:t>
      </w:r>
      <w:proofErr w:type="spellStart"/>
      <w:r>
        <w:rPr>
          <w:rFonts w:eastAsia="Times New Roman" w:cs="Times New Roman"/>
          <w:szCs w:val="24"/>
        </w:rPr>
        <w:t>Αμυράς</w:t>
      </w:r>
      <w:proofErr w:type="spellEnd"/>
      <w:r>
        <w:rPr>
          <w:rFonts w:eastAsia="Times New Roman" w:cs="Times New Roman"/>
          <w:szCs w:val="24"/>
        </w:rPr>
        <w:t>.</w:t>
      </w:r>
    </w:p>
    <w:p w14:paraId="74465D31"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Ευχαριστώ, κύριε Πρόεδρε.</w:t>
      </w:r>
    </w:p>
    <w:p w14:paraId="74465D32"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προστασία της φύσης απαιτεί κάποιες σταθερές. Χρειάζεται πρώτα </w:t>
      </w:r>
      <w:r>
        <w:rPr>
          <w:rFonts w:eastAsia="Times New Roman" w:cs="Times New Roman"/>
          <w:szCs w:val="24"/>
        </w:rPr>
        <w:t xml:space="preserve">απ’ </w:t>
      </w:r>
      <w:r>
        <w:rPr>
          <w:rFonts w:eastAsia="Times New Roman" w:cs="Times New Roman"/>
          <w:szCs w:val="24"/>
        </w:rPr>
        <w:t xml:space="preserve">όλα σχέδιο, πρόγραμμα που να έχει εκπονηθεί από ειδικούς, για να περιλαμβάνει και τις ιδιαιτερότητες της κάθε </w:t>
      </w:r>
      <w:proofErr w:type="spellStart"/>
      <w:r>
        <w:rPr>
          <w:rFonts w:eastAsia="Times New Roman" w:cs="Times New Roman"/>
          <w:szCs w:val="24"/>
        </w:rPr>
        <w:t>μικροπεριοχής</w:t>
      </w:r>
      <w:proofErr w:type="spellEnd"/>
      <w:r>
        <w:rPr>
          <w:rFonts w:eastAsia="Times New Roman" w:cs="Times New Roman"/>
          <w:szCs w:val="24"/>
        </w:rPr>
        <w:t xml:space="preserve">. Χρειάζεται τακτικό προσωπικό, όσον αφορά, βέβαια, </w:t>
      </w:r>
      <w:r>
        <w:rPr>
          <w:rFonts w:eastAsia="Times New Roman" w:cs="Times New Roman"/>
          <w:szCs w:val="24"/>
        </w:rPr>
        <w:t>σ</w:t>
      </w:r>
      <w:r>
        <w:rPr>
          <w:rFonts w:eastAsia="Times New Roman" w:cs="Times New Roman"/>
          <w:szCs w:val="24"/>
        </w:rPr>
        <w:t xml:space="preserve">τους φορείς. </w:t>
      </w:r>
    </w:p>
    <w:p w14:paraId="74465D33"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lastRenderedPageBreak/>
        <w:t>Οπότε, ένα από τα πρώτα ερωτήματά μου είναι το εξής: Πότε πιστεύετ</w:t>
      </w:r>
      <w:r>
        <w:rPr>
          <w:rFonts w:eastAsia="Times New Roman" w:cs="Times New Roman"/>
          <w:szCs w:val="24"/>
        </w:rPr>
        <w:t xml:space="preserve">ε -χρονικά- ότι οι φορείς θα στελεχωθούν με άνδρες και γυναίκες για να επιτελέσουν τον ρόλο τους; </w:t>
      </w:r>
    </w:p>
    <w:p w14:paraId="74465D34"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Επίσης, χρειάζεται σταθερή χρηματοδότηση η οποία για πρώτη φορά προβλέπεται. Το βρίσκω θετικό. Σας το έχω πει και στις επιτροπές. Η προστασία της φύσης χρειά</w:t>
      </w:r>
      <w:r>
        <w:rPr>
          <w:rFonts w:eastAsia="Times New Roman" w:cs="Times New Roman"/>
          <w:szCs w:val="24"/>
        </w:rPr>
        <w:t>ζεται συστηματική φύλαξη, όχι απλώς βελτίωση. Και, όπως σας είπα, βιώσιμη και ολοκληρωμένη διαχείριση, μέρος της οποίας πρέπει να είναι και η συστηματική παρακολούθηση των τιμών ρύπανσης σε περιβαλλοντικά ευαίσθητες περιοχές.</w:t>
      </w:r>
    </w:p>
    <w:p w14:paraId="74465D35"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Με έχει προβληματίσει πάρα πολ</w:t>
      </w:r>
      <w:r>
        <w:rPr>
          <w:rFonts w:eastAsia="Times New Roman" w:cs="Times New Roman"/>
          <w:szCs w:val="24"/>
        </w:rPr>
        <w:t xml:space="preserve">ύ το άρθρο 18. Ευτυχώς, το αλλάξατε, το τροποποιήσατε. Για εμένα το άρθρο 18, έτσι όπως ήταν διατυπωμένο, ήταν αιτία πολέμου, με την καλή έννοια, όμως, </w:t>
      </w:r>
      <w:r>
        <w:rPr>
          <w:rFonts w:eastAsia="Times New Roman" w:cs="Times New Roman"/>
          <w:szCs w:val="24"/>
        </w:rPr>
        <w:lastRenderedPageBreak/>
        <w:t>του δημιουργικού πολέμου. Χαίρομαι που έγινε αυτό, διότι όπως ήταν διατυπωμένο το άρθρο 18, ήταν σαφέστα</w:t>
      </w:r>
      <w:r>
        <w:rPr>
          <w:rFonts w:eastAsia="Times New Roman" w:cs="Times New Roman"/>
          <w:szCs w:val="24"/>
        </w:rPr>
        <w:t>τα ενάντια στο άρθρο 117 του Συντάγματος που έλεγε, λέει και πρέπει να είναι για εμάς η βίβλος στα περιβαλλοντικά θέματα, ότι «Τα δημόσια ή ιδιωτικά δάση και οι δασικές εκτάσεις κηρύσσονται υποχρεωτικά αναδασωτέες και αποκλείεται να διατεθούν για άλλο προο</w:t>
      </w:r>
      <w:r>
        <w:rPr>
          <w:rFonts w:eastAsia="Times New Roman" w:cs="Times New Roman"/>
          <w:szCs w:val="24"/>
        </w:rPr>
        <w:t xml:space="preserve">ρισμό». Εδώ, ευτυχώς, τελευταία στιγμή, </w:t>
      </w:r>
      <w:proofErr w:type="spellStart"/>
      <w:r>
        <w:rPr>
          <w:rFonts w:eastAsia="Times New Roman" w:cs="Times New Roman"/>
          <w:szCs w:val="24"/>
        </w:rPr>
        <w:t>εσώθη</w:t>
      </w:r>
      <w:proofErr w:type="spellEnd"/>
      <w:r>
        <w:rPr>
          <w:rFonts w:eastAsia="Times New Roman" w:cs="Times New Roman"/>
          <w:szCs w:val="24"/>
        </w:rPr>
        <w:t>, κυρίως...</w:t>
      </w:r>
    </w:p>
    <w:p w14:paraId="74465D36"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ΣΩΚΡΑΤΗΣ ΦΑΜΕΛΛΟΣ (Αναπληρωτής Υπουργός Περιβάλλοντος και Ενέργειας):</w:t>
      </w:r>
      <w:r>
        <w:rPr>
          <w:rFonts w:eastAsia="Times New Roman" w:cs="Times New Roman"/>
          <w:szCs w:val="24"/>
        </w:rPr>
        <w:t xml:space="preserve"> Το ίδιο έλεγε και πριν, αλλά συμφωνώ. Καλή βούληση.</w:t>
      </w:r>
    </w:p>
    <w:p w14:paraId="74465D37"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Δεν έλεγε το ίδιο ακριβώς. Συμφωνήσαμε, πάντως, ότι θωρακίζο</w:t>
      </w:r>
      <w:r>
        <w:rPr>
          <w:rFonts w:eastAsia="Times New Roman" w:cs="Times New Roman"/>
          <w:szCs w:val="24"/>
        </w:rPr>
        <w:t xml:space="preserve">υμε τις περιοχές όπως πρέπει,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Ραμσάρ</w:t>
      </w:r>
      <w:proofErr w:type="spellEnd"/>
      <w:r>
        <w:rPr>
          <w:rFonts w:eastAsia="Times New Roman" w:cs="Times New Roman"/>
          <w:szCs w:val="24"/>
        </w:rPr>
        <w:t xml:space="preserve"> κ.λπ.. </w:t>
      </w:r>
    </w:p>
    <w:p w14:paraId="74465D38"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lastRenderedPageBreak/>
        <w:t xml:space="preserve">Έχει γίνει μεγάλη κουβέντα έξω, θα έλεγα, στο διαδίκτυο, από εκείνους που ασχολούνται </w:t>
      </w:r>
      <w:r>
        <w:rPr>
          <w:rFonts w:eastAsia="Times New Roman" w:cs="Times New Roman"/>
          <w:szCs w:val="24"/>
        </w:rPr>
        <w:t xml:space="preserve">μ’ </w:t>
      </w:r>
      <w:r>
        <w:rPr>
          <w:rFonts w:eastAsia="Times New Roman" w:cs="Times New Roman"/>
          <w:szCs w:val="24"/>
        </w:rPr>
        <w:t xml:space="preserve">αυτά τα θέματα, για τα οκτακόσια στρέμματα στη θέση </w:t>
      </w:r>
      <w:proofErr w:type="spellStart"/>
      <w:r>
        <w:rPr>
          <w:rFonts w:eastAsia="Times New Roman" w:cs="Times New Roman"/>
          <w:szCs w:val="24"/>
        </w:rPr>
        <w:t>Σαμαραίικα</w:t>
      </w:r>
      <w:proofErr w:type="spellEnd"/>
      <w:r>
        <w:rPr>
          <w:rFonts w:eastAsia="Times New Roman" w:cs="Times New Roman"/>
          <w:szCs w:val="24"/>
        </w:rPr>
        <w:t>, όπου πήγατε κι εσείς από ό,τι έμαθα και μιλήσατε</w:t>
      </w:r>
      <w:r>
        <w:rPr>
          <w:rFonts w:eastAsia="Times New Roman" w:cs="Times New Roman"/>
          <w:szCs w:val="24"/>
        </w:rPr>
        <w:t xml:space="preserve"> με τους κατοίκους των υγροτόπων του </w:t>
      </w:r>
      <w:proofErr w:type="spellStart"/>
      <w:r>
        <w:rPr>
          <w:rFonts w:eastAsia="Times New Roman" w:cs="Times New Roman"/>
          <w:szCs w:val="24"/>
        </w:rPr>
        <w:t>Κοτυχίου</w:t>
      </w:r>
      <w:proofErr w:type="spellEnd"/>
      <w:r>
        <w:rPr>
          <w:rFonts w:eastAsia="Times New Roman" w:cs="Times New Roman"/>
          <w:szCs w:val="24"/>
        </w:rPr>
        <w:t xml:space="preserve"> και της </w:t>
      </w:r>
      <w:proofErr w:type="spellStart"/>
      <w:r>
        <w:rPr>
          <w:rFonts w:eastAsia="Times New Roman" w:cs="Times New Roman"/>
          <w:szCs w:val="24"/>
        </w:rPr>
        <w:t>Στροφυλιάς</w:t>
      </w:r>
      <w:proofErr w:type="spellEnd"/>
      <w:r>
        <w:rPr>
          <w:rFonts w:eastAsia="Times New Roman" w:cs="Times New Roman"/>
          <w:szCs w:val="24"/>
        </w:rPr>
        <w:t>. Εγώ απλώς</w:t>
      </w:r>
      <w:r>
        <w:rPr>
          <w:rFonts w:eastAsia="Times New Roman" w:cs="Times New Roman"/>
          <w:szCs w:val="24"/>
        </w:rPr>
        <w:t>,</w:t>
      </w:r>
      <w:r>
        <w:rPr>
          <w:rFonts w:eastAsia="Times New Roman" w:cs="Times New Roman"/>
          <w:szCs w:val="24"/>
        </w:rPr>
        <w:t xml:space="preserve"> θέλω να καταθέσω -για όποιον συνάδελφο ενδιαφερθεί- την απόφαση του</w:t>
      </w:r>
      <w:r>
        <w:rPr>
          <w:rFonts w:eastAsia="Times New Roman" w:cs="Times New Roman"/>
          <w:szCs w:val="24"/>
        </w:rPr>
        <w:t xml:space="preserve"> Ε’ Τμήματος του</w:t>
      </w:r>
      <w:r>
        <w:rPr>
          <w:rFonts w:eastAsia="Times New Roman" w:cs="Times New Roman"/>
          <w:szCs w:val="24"/>
        </w:rPr>
        <w:t xml:space="preserve"> Συμβουλίου της Επικρατείας</w:t>
      </w:r>
      <w:r>
        <w:rPr>
          <w:rFonts w:eastAsia="Times New Roman" w:cs="Times New Roman"/>
          <w:szCs w:val="24"/>
        </w:rPr>
        <w:t xml:space="preserve"> -το περιβαλλοντικό του Συμβουλίου της Επικρατείας-</w:t>
      </w:r>
      <w:r>
        <w:rPr>
          <w:rFonts w:eastAsia="Times New Roman" w:cs="Times New Roman"/>
          <w:szCs w:val="24"/>
        </w:rPr>
        <w:t xml:space="preserve"> που </w:t>
      </w:r>
      <w:r>
        <w:rPr>
          <w:rFonts w:eastAsia="Times New Roman" w:cs="Times New Roman"/>
          <w:szCs w:val="24"/>
        </w:rPr>
        <w:t>έχει αριθμό 2</w:t>
      </w:r>
      <w:r>
        <w:rPr>
          <w:rFonts w:eastAsia="Times New Roman" w:cs="Times New Roman"/>
          <w:szCs w:val="24"/>
        </w:rPr>
        <w:t>474/2009</w:t>
      </w:r>
      <w:r>
        <w:rPr>
          <w:rFonts w:eastAsia="Times New Roman" w:cs="Times New Roman"/>
          <w:szCs w:val="24"/>
        </w:rPr>
        <w:t>-</w:t>
      </w:r>
      <w:r>
        <w:rPr>
          <w:rFonts w:eastAsia="Times New Roman" w:cs="Times New Roman"/>
          <w:szCs w:val="24"/>
        </w:rPr>
        <w:t xml:space="preserve"> </w:t>
      </w:r>
      <w:r>
        <w:rPr>
          <w:rFonts w:eastAsia="Times New Roman" w:cs="Times New Roman"/>
          <w:szCs w:val="24"/>
        </w:rPr>
        <w:t>βάσει της οποίας</w:t>
      </w:r>
      <w:r>
        <w:rPr>
          <w:rFonts w:eastAsia="Times New Roman" w:cs="Times New Roman"/>
          <w:szCs w:val="24"/>
        </w:rPr>
        <w:t xml:space="preserve"> </w:t>
      </w:r>
      <w:r>
        <w:rPr>
          <w:rFonts w:eastAsia="Times New Roman" w:cs="Times New Roman"/>
          <w:szCs w:val="24"/>
        </w:rPr>
        <w:t xml:space="preserve">κηρύσσεται αναδασωτέα μια έκταση </w:t>
      </w:r>
      <w:r>
        <w:rPr>
          <w:rFonts w:eastAsia="Times New Roman" w:cs="Times New Roman"/>
          <w:szCs w:val="24"/>
        </w:rPr>
        <w:t xml:space="preserve">πεντακοσίων εξήντα ενός </w:t>
      </w:r>
      <w:r>
        <w:rPr>
          <w:rFonts w:eastAsia="Times New Roman" w:cs="Times New Roman"/>
          <w:szCs w:val="24"/>
        </w:rPr>
        <w:t>χιλιάδων είκοσι οκτώ</w:t>
      </w:r>
      <w:r>
        <w:rPr>
          <w:rFonts w:eastAsia="Times New Roman" w:cs="Times New Roman"/>
          <w:szCs w:val="24"/>
        </w:rPr>
        <w:t xml:space="preserve"> στρεμμάτων. </w:t>
      </w:r>
    </w:p>
    <w:p w14:paraId="74465D39"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Το καταθέτω για τα Πρακτικά. </w:t>
      </w:r>
    </w:p>
    <w:p w14:paraId="74465D3A"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Γεώργιος </w:t>
      </w:r>
      <w:proofErr w:type="spellStart"/>
      <w:r>
        <w:rPr>
          <w:rFonts w:eastAsia="Times New Roman" w:cs="Times New Roman"/>
          <w:szCs w:val="24"/>
        </w:rPr>
        <w:t>Αμυράς</w:t>
      </w:r>
      <w:proofErr w:type="spellEnd"/>
      <w:r>
        <w:rPr>
          <w:rFonts w:eastAsia="Times New Roman" w:cs="Times New Roman"/>
          <w:szCs w:val="24"/>
        </w:rPr>
        <w:t xml:space="preserve"> καταθέτει για τα Πρακτικά το προαναφερθέν έγγραφο, το οποίο </w:t>
      </w:r>
      <w:r>
        <w:rPr>
          <w:rFonts w:eastAsia="Times New Roman" w:cs="Times New Roman"/>
          <w:szCs w:val="24"/>
        </w:rPr>
        <w:t>βρίσκ</w:t>
      </w:r>
      <w:r>
        <w:rPr>
          <w:rFonts w:eastAsia="Times New Roman" w:cs="Times New Roman"/>
          <w:szCs w:val="24"/>
        </w:rPr>
        <w:t>ε</w:t>
      </w:r>
      <w:r>
        <w:rPr>
          <w:rFonts w:eastAsia="Times New Roman" w:cs="Times New Roman"/>
          <w:szCs w:val="24"/>
        </w:rPr>
        <w:t xml:space="preserve">ται στο </w:t>
      </w:r>
      <w:r>
        <w:rPr>
          <w:rFonts w:eastAsia="Times New Roman" w:cs="Times New Roman"/>
          <w:szCs w:val="24"/>
        </w:rPr>
        <w:lastRenderedPageBreak/>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74465D3B"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Θα μείνω μόνο σε σημεία όπου έχω ερωτήσεις και κάποιες ενστάσεις. </w:t>
      </w:r>
    </w:p>
    <w:p w14:paraId="74465D3C"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Ξεκινώ με την τροπολογία με γενικό αριθμό 1466 για τα ορειβατικά καταφύγια. Νομίζω ότι η </w:t>
      </w:r>
      <w:r>
        <w:rPr>
          <w:rFonts w:eastAsia="Times New Roman" w:cs="Times New Roman"/>
          <w:szCs w:val="24"/>
        </w:rPr>
        <w:t>νομιμοποίηση της κατάστασης γίνεται για μεγάλο χρονικό διάστημα, έως το 2021, και έχουμε εξαιρέσεις από υποχρεώσεις αναδάσωσης, δάσωσης και καταβολής ανταλλάγματος χρήσης. Θα ήθελα και εδώ διευκρινίσεις. Μου φαίνεται μακρύ το χρονικό όριο προκειμένου να συ</w:t>
      </w:r>
      <w:r>
        <w:rPr>
          <w:rFonts w:eastAsia="Times New Roman" w:cs="Times New Roman"/>
          <w:szCs w:val="24"/>
        </w:rPr>
        <w:t xml:space="preserve">μμορφωθούν και να αλλάξουν αυτά που πρέπει οι διοικήσεις των καταφυγίων για να βγάλουν τη νόμιμη άδεια. Μήπως πρέπει να συντομεύσουμε αυτό τον χρόνο; </w:t>
      </w:r>
    </w:p>
    <w:p w14:paraId="74465D3D"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lastRenderedPageBreak/>
        <w:t>Το ίδιο θα σας έλεγα και για το άρθρο 14 που τροποποιεί το άρθρο 52 του ν.4280 για τα χιονοδρομικά κέντρα</w:t>
      </w:r>
      <w:r>
        <w:rPr>
          <w:rFonts w:eastAsia="Times New Roman" w:cs="Times New Roman"/>
          <w:szCs w:val="24"/>
        </w:rPr>
        <w:t xml:space="preserve"> και κάμπινγκ. </w:t>
      </w:r>
    </w:p>
    <w:p w14:paraId="74465D3E"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Θέλω να πω, αγαπητέ Υπουργέ, ότι αυτά τα τρία-τέσσερα χρόνια που έχουν μπροστά τους, μου δείχνουν ότι η </w:t>
      </w:r>
      <w:r>
        <w:rPr>
          <w:rFonts w:eastAsia="Times New Roman" w:cs="Times New Roman"/>
          <w:szCs w:val="24"/>
        </w:rPr>
        <w:t xml:space="preserve">πολιτεία </w:t>
      </w:r>
      <w:r>
        <w:rPr>
          <w:rFonts w:eastAsia="Times New Roman" w:cs="Times New Roman"/>
          <w:szCs w:val="24"/>
        </w:rPr>
        <w:t>δεν βρίσκεται από πάνω τους με αυστηρότητα προκειμένου να βελτιώσουν, να θεραπεύσουν, να αλλάξουν όλες τις μη νόμιμες κατασκευέ</w:t>
      </w:r>
      <w:r>
        <w:rPr>
          <w:rFonts w:eastAsia="Times New Roman" w:cs="Times New Roman"/>
          <w:szCs w:val="24"/>
        </w:rPr>
        <w:t xml:space="preserve">ς, λειτουργίες κ.λπ.. Μήπως πρέπει να το συντομεύσουμε αυτό το όριο; </w:t>
      </w:r>
    </w:p>
    <w:p w14:paraId="74465D3F"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Πάμε παρακάτω. Κατ’ αρχάς, ο Καλαμάς είναι το έβδομο μεγαλύτερο ποτάμι της Ελλάδας. Είναι ένα πάρα πολύ «εργατικό» ποτάμι, το οποίο αρδεύει και υδρεύει χιλιάδες εκτάσεις για καλλιέργειες</w:t>
      </w:r>
      <w:r>
        <w:rPr>
          <w:rFonts w:eastAsia="Times New Roman" w:cs="Times New Roman"/>
          <w:szCs w:val="24"/>
        </w:rPr>
        <w:t xml:space="preserve"> και χιλιάδες σπίτια. Εδώ οι καλοί συνάδελφοι από την Ήπειρο το αντιλαμβάνονται και καταλαβαίνουν τη σημασία του Καλαμά. Θα </w:t>
      </w:r>
      <w:r>
        <w:rPr>
          <w:rFonts w:eastAsia="Times New Roman" w:cs="Times New Roman"/>
          <w:szCs w:val="24"/>
        </w:rPr>
        <w:lastRenderedPageBreak/>
        <w:t>σας κάνω, λοιπόν, μια πολύ σύντομη περιγραφή του καθεστώτος προστασίας του Καλαμά ποταμού, για να έρθουμε μετά στο πρακτικό. Υπάρχει</w:t>
      </w:r>
      <w:r>
        <w:rPr>
          <w:rFonts w:eastAsia="Times New Roman" w:cs="Times New Roman"/>
          <w:szCs w:val="24"/>
        </w:rPr>
        <w:t xml:space="preserve"> ο ν.4042/2012 για «ποινική προστασία περιβάλλοντος», που είναι εναρμόνιση της </w:t>
      </w:r>
      <w:r>
        <w:rPr>
          <w:rFonts w:eastAsia="Times New Roman" w:cs="Times New Roman"/>
          <w:szCs w:val="24"/>
        </w:rPr>
        <w:t>ε</w:t>
      </w:r>
      <w:r>
        <w:rPr>
          <w:rFonts w:eastAsia="Times New Roman" w:cs="Times New Roman"/>
          <w:szCs w:val="24"/>
        </w:rPr>
        <w:t xml:space="preserve">υρωπαϊκής </w:t>
      </w:r>
      <w:r>
        <w:rPr>
          <w:rFonts w:eastAsia="Times New Roman" w:cs="Times New Roman"/>
          <w:szCs w:val="24"/>
        </w:rPr>
        <w:t>ο</w:t>
      </w:r>
      <w:r>
        <w:rPr>
          <w:rFonts w:eastAsia="Times New Roman" w:cs="Times New Roman"/>
          <w:szCs w:val="24"/>
        </w:rPr>
        <w:t xml:space="preserve">δηγίας 99/2008. </w:t>
      </w:r>
    </w:p>
    <w:p w14:paraId="74465D40" w14:textId="77777777" w:rsidR="00F20DF6" w:rsidRDefault="00F443B4">
      <w:pPr>
        <w:spacing w:line="600" w:lineRule="auto"/>
        <w:ind w:firstLine="720"/>
        <w:jc w:val="both"/>
        <w:rPr>
          <w:rFonts w:eastAsia="Times New Roman"/>
          <w:szCs w:val="24"/>
        </w:rPr>
      </w:pPr>
      <w:r>
        <w:rPr>
          <w:rFonts w:eastAsia="Times New Roman"/>
          <w:szCs w:val="24"/>
        </w:rPr>
        <w:t xml:space="preserve">Έχουμε την </w:t>
      </w:r>
      <w:r>
        <w:rPr>
          <w:rFonts w:eastAsia="Times New Roman"/>
          <w:szCs w:val="24"/>
        </w:rPr>
        <w:t>κ</w:t>
      </w:r>
      <w:r>
        <w:rPr>
          <w:rFonts w:eastAsia="Times New Roman"/>
          <w:szCs w:val="24"/>
        </w:rPr>
        <w:t xml:space="preserve">οινή </w:t>
      </w:r>
      <w:r>
        <w:rPr>
          <w:rFonts w:eastAsia="Times New Roman"/>
          <w:szCs w:val="24"/>
        </w:rPr>
        <w:t>υ</w:t>
      </w:r>
      <w:r>
        <w:rPr>
          <w:rFonts w:eastAsia="Times New Roman"/>
          <w:szCs w:val="24"/>
        </w:rPr>
        <w:t xml:space="preserve">πουργική </w:t>
      </w:r>
      <w:r>
        <w:rPr>
          <w:rFonts w:eastAsia="Times New Roman"/>
          <w:szCs w:val="24"/>
        </w:rPr>
        <w:t>α</w:t>
      </w:r>
      <w:r>
        <w:rPr>
          <w:rFonts w:eastAsia="Times New Roman"/>
          <w:szCs w:val="24"/>
        </w:rPr>
        <w:t>πόφαση 2013 για τις επιπτώσεις του Σχεδίου Διαχείρισης Λεκανών Απορροής Ποταμών Υδατικού Διαμερίσματος Ηπείρου.</w:t>
      </w:r>
    </w:p>
    <w:p w14:paraId="74465D41" w14:textId="77777777" w:rsidR="00F20DF6" w:rsidRDefault="00F443B4">
      <w:pPr>
        <w:spacing w:line="600" w:lineRule="auto"/>
        <w:ind w:firstLine="720"/>
        <w:jc w:val="both"/>
        <w:rPr>
          <w:rFonts w:eastAsia="Times New Roman"/>
          <w:szCs w:val="24"/>
        </w:rPr>
      </w:pPr>
      <w:r>
        <w:rPr>
          <w:rFonts w:eastAsia="Times New Roman"/>
          <w:szCs w:val="24"/>
        </w:rPr>
        <w:t xml:space="preserve">Τρίτο </w:t>
      </w:r>
      <w:r>
        <w:rPr>
          <w:rFonts w:eastAsia="Times New Roman"/>
          <w:szCs w:val="24"/>
        </w:rPr>
        <w:t>σημείο προστασίας έχουμε το ΦΕΚ 2292/2013, Σχέδιο Διαχείρισης Λεκανών Απορροής Ποταμών Υδατικού Διαμερίσματος Ηπείρου.</w:t>
      </w:r>
    </w:p>
    <w:p w14:paraId="74465D42" w14:textId="77777777" w:rsidR="00F20DF6" w:rsidRDefault="00F443B4">
      <w:pPr>
        <w:spacing w:line="600" w:lineRule="auto"/>
        <w:ind w:firstLine="720"/>
        <w:jc w:val="both"/>
        <w:rPr>
          <w:rFonts w:eastAsia="Times New Roman"/>
          <w:szCs w:val="24"/>
        </w:rPr>
      </w:pPr>
      <w:r>
        <w:rPr>
          <w:rFonts w:eastAsia="Times New Roman"/>
          <w:szCs w:val="24"/>
        </w:rPr>
        <w:t>Τέταρτον, το ΦΕΚ 3222 -άλλο ΦΕΚ!- όπου ορίζονται οι ανώτερες αποδεκτές τιμές για συγκέντρωση εγκεκριμένων ρύπων στα υπόγεια ύδατα του Καλ</w:t>
      </w:r>
      <w:r>
        <w:rPr>
          <w:rFonts w:eastAsia="Times New Roman"/>
          <w:szCs w:val="24"/>
        </w:rPr>
        <w:t xml:space="preserve">αμά και της περιοχής. </w:t>
      </w:r>
    </w:p>
    <w:p w14:paraId="74465D43" w14:textId="77777777" w:rsidR="00F20DF6" w:rsidRDefault="00F443B4">
      <w:pPr>
        <w:spacing w:line="600" w:lineRule="auto"/>
        <w:ind w:firstLine="720"/>
        <w:jc w:val="both"/>
        <w:rPr>
          <w:rFonts w:eastAsia="Times New Roman"/>
          <w:szCs w:val="24"/>
        </w:rPr>
      </w:pPr>
      <w:r>
        <w:rPr>
          <w:rFonts w:eastAsia="Times New Roman"/>
          <w:szCs w:val="24"/>
        </w:rPr>
        <w:lastRenderedPageBreak/>
        <w:t>Και έχουμε και μια πέμπτη προστασία, το ΦΕΚ 1909 για τα επιφανειακά ύδατα.</w:t>
      </w:r>
    </w:p>
    <w:p w14:paraId="74465D44" w14:textId="77777777" w:rsidR="00F20DF6" w:rsidRDefault="00F443B4">
      <w:pPr>
        <w:spacing w:line="600" w:lineRule="auto"/>
        <w:ind w:firstLine="720"/>
        <w:jc w:val="both"/>
        <w:rPr>
          <w:rFonts w:eastAsia="Times New Roman"/>
          <w:szCs w:val="24"/>
        </w:rPr>
      </w:pPr>
      <w:r>
        <w:rPr>
          <w:rFonts w:eastAsia="Times New Roman"/>
          <w:szCs w:val="24"/>
        </w:rPr>
        <w:t>Ποιο είναι το αποτέλεσμα; Το αποτέλεσμα είναι ότι στους νόμους καλά υπάρχουν οι προστασίες, αλλά στην πράξη ο Καλαμάς υποφέρει.</w:t>
      </w:r>
    </w:p>
    <w:p w14:paraId="74465D45" w14:textId="77777777" w:rsidR="00F20DF6" w:rsidRDefault="00F443B4">
      <w:pPr>
        <w:spacing w:line="600" w:lineRule="auto"/>
        <w:ind w:firstLine="720"/>
        <w:jc w:val="both"/>
        <w:rPr>
          <w:rFonts w:eastAsia="Times New Roman"/>
          <w:szCs w:val="24"/>
        </w:rPr>
      </w:pPr>
      <w:r>
        <w:rPr>
          <w:rFonts w:eastAsia="Times New Roman"/>
          <w:szCs w:val="24"/>
        </w:rPr>
        <w:t xml:space="preserve">Ακούστε, λοιπόν: Στην περιοχή </w:t>
      </w:r>
      <w:r>
        <w:rPr>
          <w:rFonts w:eastAsia="Times New Roman"/>
          <w:szCs w:val="24"/>
        </w:rPr>
        <w:t xml:space="preserve">-το γνωρίζετε προφανώς- της τάφρου της </w:t>
      </w:r>
      <w:proofErr w:type="spellStart"/>
      <w:r>
        <w:rPr>
          <w:rFonts w:eastAsia="Times New Roman"/>
          <w:szCs w:val="24"/>
        </w:rPr>
        <w:t>Λαψίστας</w:t>
      </w:r>
      <w:proofErr w:type="spellEnd"/>
      <w:r>
        <w:rPr>
          <w:rFonts w:eastAsia="Times New Roman"/>
          <w:szCs w:val="24"/>
        </w:rPr>
        <w:t xml:space="preserve">, που τροφοδοτεί τον Καλαμά με νερό, οι δείκτες στα νιτρώδη παρουσίασαν υπέρβαση κατά 1.030%, ενώ το καλοκαίρι η υπέρβαση φτάνει το 14.000%. </w:t>
      </w:r>
    </w:p>
    <w:p w14:paraId="74465D46" w14:textId="77777777" w:rsidR="00F20DF6" w:rsidRDefault="00F443B4">
      <w:pPr>
        <w:spacing w:line="600" w:lineRule="auto"/>
        <w:ind w:firstLine="720"/>
        <w:jc w:val="both"/>
        <w:rPr>
          <w:rFonts w:eastAsia="Times New Roman"/>
          <w:szCs w:val="24"/>
        </w:rPr>
      </w:pPr>
      <w:r>
        <w:rPr>
          <w:rFonts w:eastAsia="Times New Roman"/>
          <w:szCs w:val="24"/>
        </w:rPr>
        <w:t>Η περιοχή αυτή, των στενών, δηλαδή, και των εκβολών των ποταμών του</w:t>
      </w:r>
      <w:r>
        <w:rPr>
          <w:rFonts w:eastAsia="Times New Roman"/>
          <w:szCs w:val="24"/>
        </w:rPr>
        <w:t xml:space="preserve"> Αχέροντα και του Καλαμά, έχει, δυστυχώς, μετατραπεί σε τάφρο αποβλήτων. Υπάρχει, μάλιστα, και ένα πόρισμα των </w:t>
      </w:r>
      <w:r>
        <w:rPr>
          <w:rFonts w:eastAsia="Times New Roman"/>
          <w:szCs w:val="24"/>
        </w:rPr>
        <w:t xml:space="preserve">επιθεωρητών περιβάλλοντος </w:t>
      </w:r>
      <w:r>
        <w:rPr>
          <w:rFonts w:eastAsia="Times New Roman"/>
          <w:szCs w:val="24"/>
        </w:rPr>
        <w:t xml:space="preserve">που έχει υποβληθεί στην Επιτροπή </w:t>
      </w:r>
      <w:r>
        <w:rPr>
          <w:rFonts w:eastAsia="Times New Roman"/>
          <w:szCs w:val="24"/>
        </w:rPr>
        <w:lastRenderedPageBreak/>
        <w:t xml:space="preserve">Υδατικών Πόρων της Βουλής τον Φεβρουάριο του 2011, το οποίο εντοπίζει, όπως σας είπα, </w:t>
      </w:r>
      <w:r>
        <w:rPr>
          <w:rFonts w:eastAsia="Times New Roman"/>
          <w:szCs w:val="24"/>
        </w:rPr>
        <w:t xml:space="preserve">την μεγαλύτερη ρύπανση στην τάφρο της </w:t>
      </w:r>
      <w:proofErr w:type="spellStart"/>
      <w:r>
        <w:rPr>
          <w:rFonts w:eastAsia="Times New Roman"/>
          <w:szCs w:val="24"/>
        </w:rPr>
        <w:t>Λαψίστας</w:t>
      </w:r>
      <w:proofErr w:type="spellEnd"/>
      <w:r>
        <w:rPr>
          <w:rFonts w:eastAsia="Times New Roman"/>
          <w:szCs w:val="24"/>
        </w:rPr>
        <w:t xml:space="preserve">. Εκεί καταλήγουν επεξεργασμένα, αλλά κυρίως ανεπεξέργαστα λύματα από τη βιομηχανική περιοχή των Ιωαννίνων, αλλά και φυτοφάρμακα. </w:t>
      </w:r>
    </w:p>
    <w:p w14:paraId="74465D47" w14:textId="77777777" w:rsidR="00F20DF6" w:rsidRDefault="00F443B4">
      <w:pPr>
        <w:spacing w:line="600" w:lineRule="auto"/>
        <w:ind w:firstLine="720"/>
        <w:jc w:val="both"/>
        <w:rPr>
          <w:rFonts w:eastAsia="Times New Roman"/>
          <w:szCs w:val="24"/>
        </w:rPr>
      </w:pPr>
      <w:r>
        <w:rPr>
          <w:rFonts w:eastAsia="Times New Roman"/>
          <w:szCs w:val="24"/>
        </w:rPr>
        <w:t xml:space="preserve">Εδώ, λοιπόν, έχουν καταλογιστεί πρόστιμα ύψους 3,9 εκατομμυρίων ευρώ από τους </w:t>
      </w:r>
      <w:r>
        <w:rPr>
          <w:rFonts w:eastAsia="Times New Roman"/>
          <w:szCs w:val="24"/>
        </w:rPr>
        <w:t>ε</w:t>
      </w:r>
      <w:r>
        <w:rPr>
          <w:rFonts w:eastAsia="Times New Roman"/>
          <w:szCs w:val="24"/>
        </w:rPr>
        <w:t xml:space="preserve">πιθεωρητές περιβάλλοντος </w:t>
      </w:r>
      <w:r>
        <w:rPr>
          <w:rFonts w:eastAsia="Times New Roman"/>
          <w:szCs w:val="24"/>
        </w:rPr>
        <w:t xml:space="preserve">από το 2004 μέχρι σήμερα. </w:t>
      </w:r>
    </w:p>
    <w:p w14:paraId="74465D48" w14:textId="77777777" w:rsidR="00F20DF6" w:rsidRDefault="00F443B4">
      <w:pPr>
        <w:spacing w:line="600" w:lineRule="auto"/>
        <w:ind w:firstLine="720"/>
        <w:jc w:val="both"/>
        <w:rPr>
          <w:rFonts w:eastAsia="Times New Roman"/>
          <w:szCs w:val="24"/>
        </w:rPr>
      </w:pPr>
      <w:r>
        <w:rPr>
          <w:rFonts w:eastAsia="Times New Roman"/>
          <w:szCs w:val="24"/>
        </w:rPr>
        <w:t xml:space="preserve">Να, λοιπόν, κάποιες καλές ερωτήσεις: Πόσα από αυτά τα πρόστιμα έχουν επικυρωθεί; Τι ποσό έχει καταβληθεί από τους </w:t>
      </w:r>
      <w:proofErr w:type="spellStart"/>
      <w:r>
        <w:rPr>
          <w:rFonts w:eastAsia="Times New Roman"/>
          <w:szCs w:val="24"/>
        </w:rPr>
        <w:t>παρανομούντες</w:t>
      </w:r>
      <w:proofErr w:type="spellEnd"/>
      <w:r>
        <w:rPr>
          <w:rFonts w:eastAsia="Times New Roman"/>
          <w:szCs w:val="24"/>
        </w:rPr>
        <w:t xml:space="preserve"> ή έχει εισπραχθεί από το κράτος σε αυτά τα τελευταία δεκατρία χρόνια;</w:t>
      </w:r>
    </w:p>
    <w:p w14:paraId="74465D49" w14:textId="77777777" w:rsidR="00F20DF6" w:rsidRDefault="00F443B4">
      <w:pPr>
        <w:spacing w:line="600" w:lineRule="auto"/>
        <w:ind w:firstLine="720"/>
        <w:jc w:val="both"/>
        <w:rPr>
          <w:rFonts w:eastAsia="Times New Roman"/>
          <w:szCs w:val="24"/>
        </w:rPr>
      </w:pPr>
      <w:r>
        <w:rPr>
          <w:rFonts w:eastAsia="Times New Roman"/>
          <w:szCs w:val="24"/>
        </w:rPr>
        <w:lastRenderedPageBreak/>
        <w:t>Ο Καλα</w:t>
      </w:r>
      <w:r>
        <w:rPr>
          <w:rFonts w:eastAsia="Times New Roman"/>
          <w:szCs w:val="24"/>
        </w:rPr>
        <w:t>μάς, λοιπόν, είναι μια ξεκάθαρη περίπτωση όπου υπάρχει το νομικό πλέγμα, υπάρχουν οι αποφάσεις, υπάρχουν τα ΦΕΚ, υπάρχουν οι κοινές υπουργικές αποφάσεις, αλλά το ποτάμι βρωμίζει, το ποτάμι, δυστυχώς, υποβαθμίζεται και οι κάτοικοι και οι καλλιεργητές και οι</w:t>
      </w:r>
      <w:r>
        <w:rPr>
          <w:rFonts w:eastAsia="Times New Roman"/>
          <w:szCs w:val="24"/>
        </w:rPr>
        <w:t xml:space="preserve"> τουρίστες και όσοι έχουν μια στοιχειώδη ευαισθησία με τη φύση, ζητούν απαντήσεις και άμεση προστασία και της τάφρου της </w:t>
      </w:r>
      <w:proofErr w:type="spellStart"/>
      <w:r>
        <w:rPr>
          <w:rFonts w:eastAsia="Times New Roman"/>
          <w:szCs w:val="24"/>
        </w:rPr>
        <w:t>Λαψίστας</w:t>
      </w:r>
      <w:proofErr w:type="spellEnd"/>
      <w:r>
        <w:rPr>
          <w:rFonts w:eastAsia="Times New Roman"/>
          <w:szCs w:val="24"/>
        </w:rPr>
        <w:t>.</w:t>
      </w:r>
    </w:p>
    <w:p w14:paraId="74465D4A" w14:textId="77777777" w:rsidR="00F20DF6" w:rsidRDefault="00F443B4">
      <w:pPr>
        <w:spacing w:line="600" w:lineRule="auto"/>
        <w:ind w:firstLine="720"/>
        <w:jc w:val="both"/>
        <w:rPr>
          <w:rFonts w:eastAsia="Times New Roman"/>
          <w:szCs w:val="24"/>
        </w:rPr>
      </w:pPr>
      <w:r>
        <w:rPr>
          <w:rFonts w:eastAsia="Times New Roman"/>
          <w:szCs w:val="24"/>
        </w:rPr>
        <w:t xml:space="preserve">Θέλω, λοιπόν, να μου πείτε πρακτικά πώς το παρόν σχέδιο νόμου θα απλώσει μια προστασία σε αυτήν την περιβαλλοντικά ευαίσθητη </w:t>
      </w:r>
      <w:r>
        <w:rPr>
          <w:rFonts w:eastAsia="Times New Roman"/>
          <w:szCs w:val="24"/>
        </w:rPr>
        <w:t>περιοχή.</w:t>
      </w:r>
    </w:p>
    <w:p w14:paraId="74465D4B" w14:textId="77777777" w:rsidR="00F20DF6" w:rsidRDefault="00F443B4">
      <w:pPr>
        <w:spacing w:line="600" w:lineRule="auto"/>
        <w:ind w:firstLine="720"/>
        <w:jc w:val="both"/>
        <w:rPr>
          <w:rFonts w:eastAsia="Times New Roman"/>
          <w:szCs w:val="24"/>
        </w:rPr>
      </w:pPr>
      <w:r>
        <w:rPr>
          <w:rFonts w:eastAsia="Times New Roman"/>
          <w:szCs w:val="24"/>
        </w:rPr>
        <w:t>Τώρα για να μην λέτε ότι μονίμως διαφωνώ, έχω να σας πω μερικά στα οποία συμφωνώ και να σας κάνω και μια πρόταση. Χαί</w:t>
      </w:r>
      <w:r>
        <w:rPr>
          <w:rFonts w:eastAsia="Times New Roman"/>
          <w:szCs w:val="24"/>
        </w:rPr>
        <w:lastRenderedPageBreak/>
        <w:t>ρομαι που ακούσατε την πρότασή μας για το άρθρο 4 και την παράγραφο 1, περίπτωση θ΄, για την επιμήκυνση από είκοσι πέντε σε τριάντ</w:t>
      </w:r>
      <w:r>
        <w:rPr>
          <w:rFonts w:eastAsia="Times New Roman"/>
          <w:szCs w:val="24"/>
        </w:rPr>
        <w:t>α πέντε μέρες για παροχή γνώμης από φορείς. Αυτό είναι θετικό.</w:t>
      </w:r>
    </w:p>
    <w:p w14:paraId="74465D4C" w14:textId="77777777" w:rsidR="00F20DF6" w:rsidRDefault="00F443B4">
      <w:pPr>
        <w:spacing w:line="600" w:lineRule="auto"/>
        <w:ind w:firstLine="720"/>
        <w:jc w:val="both"/>
        <w:rPr>
          <w:rFonts w:eastAsia="Times New Roman"/>
          <w:szCs w:val="24"/>
        </w:rPr>
      </w:pPr>
      <w:r>
        <w:rPr>
          <w:rFonts w:eastAsia="Times New Roman"/>
          <w:szCs w:val="24"/>
        </w:rPr>
        <w:t>Χαίρομαι, επίσης, που λάβατε υπ</w:t>
      </w:r>
      <w:r>
        <w:rPr>
          <w:rFonts w:eastAsia="Times New Roman"/>
          <w:szCs w:val="24"/>
        </w:rPr>
        <w:t xml:space="preserve">’ </w:t>
      </w:r>
      <w:proofErr w:type="spellStart"/>
      <w:r>
        <w:rPr>
          <w:rFonts w:eastAsia="Times New Roman"/>
          <w:szCs w:val="24"/>
        </w:rPr>
        <w:t>όψιν</w:t>
      </w:r>
      <w:proofErr w:type="spellEnd"/>
      <w:r>
        <w:rPr>
          <w:rFonts w:eastAsia="Times New Roman"/>
          <w:szCs w:val="24"/>
        </w:rPr>
        <w:t xml:space="preserve"> </w:t>
      </w:r>
      <w:r>
        <w:rPr>
          <w:rFonts w:eastAsia="Times New Roman"/>
          <w:szCs w:val="24"/>
        </w:rPr>
        <w:t>τις προτάσεις μας για τη δυνατότητα δράσεων ανάδειξης των τοπικών προϊόντων του πρωτογενούς τομέα ανά περιοχή φορέα.</w:t>
      </w:r>
    </w:p>
    <w:p w14:paraId="74465D4D" w14:textId="77777777" w:rsidR="00F20DF6" w:rsidRDefault="00F443B4">
      <w:pPr>
        <w:spacing w:line="600" w:lineRule="auto"/>
        <w:ind w:firstLine="720"/>
        <w:jc w:val="both"/>
        <w:rPr>
          <w:rFonts w:eastAsia="Times New Roman"/>
          <w:szCs w:val="24"/>
        </w:rPr>
      </w:pPr>
      <w:r>
        <w:rPr>
          <w:rFonts w:eastAsia="Times New Roman"/>
          <w:szCs w:val="24"/>
        </w:rPr>
        <w:t>Επίσης, οι κοινές περιπολίες με δασικέ</w:t>
      </w:r>
      <w:r>
        <w:rPr>
          <w:rFonts w:eastAsia="Times New Roman"/>
          <w:szCs w:val="24"/>
        </w:rPr>
        <w:t>ς και λιμενικές αρχές είναι πολύ θετικό. Το είχαμε προτείνει και εμείς. Πρέπει συνδυαστικά η τοπική κοινωνία να αναπτύξει όλα τα μέσα επόπτευσης και παρέμβασης.</w:t>
      </w:r>
    </w:p>
    <w:p w14:paraId="74465D4E" w14:textId="77777777" w:rsidR="00F20DF6" w:rsidRDefault="00F443B4">
      <w:pPr>
        <w:spacing w:line="600" w:lineRule="auto"/>
        <w:ind w:firstLine="720"/>
        <w:jc w:val="both"/>
        <w:rPr>
          <w:rFonts w:eastAsia="Times New Roman"/>
          <w:szCs w:val="24"/>
        </w:rPr>
      </w:pPr>
      <w:r>
        <w:rPr>
          <w:rFonts w:eastAsia="Times New Roman"/>
          <w:szCs w:val="24"/>
        </w:rPr>
        <w:lastRenderedPageBreak/>
        <w:t xml:space="preserve">Επίσης, είναι πολύ θετικό και αυτό που σας είχα πει για το οικονομικό έγκλημα, ότι θα έπρεπε, εν πάση </w:t>
      </w:r>
      <w:proofErr w:type="spellStart"/>
      <w:r>
        <w:rPr>
          <w:rFonts w:eastAsia="Times New Roman"/>
          <w:szCs w:val="24"/>
        </w:rPr>
        <w:t>περιπτώσει</w:t>
      </w:r>
      <w:proofErr w:type="spellEnd"/>
      <w:r>
        <w:rPr>
          <w:rFonts w:eastAsia="Times New Roman"/>
          <w:szCs w:val="24"/>
        </w:rPr>
        <w:t xml:space="preserve">, ο </w:t>
      </w:r>
      <w:r>
        <w:rPr>
          <w:rFonts w:eastAsia="Times New Roman"/>
          <w:szCs w:val="24"/>
        </w:rPr>
        <w:t xml:space="preserve">πρόεδρος </w:t>
      </w:r>
      <w:r>
        <w:rPr>
          <w:rFonts w:eastAsia="Times New Roman"/>
          <w:szCs w:val="24"/>
        </w:rPr>
        <w:t>ή μέλος του ΔΣ των φορέων να μην έχει καταδικαστεί για οικονομικό έγκλημα. Το κάνατε δεκτό. Θα έλεγα εγώ -μπορεί να γίνω λίγο μαξιμ</w:t>
      </w:r>
      <w:r>
        <w:rPr>
          <w:rFonts w:eastAsia="Times New Roman"/>
          <w:szCs w:val="24"/>
        </w:rPr>
        <w:t>αλιστής- μήπως να βάζαμε και κανένα αδίκημα περιβαλλοντικής νομοθεσίας; Για σκεφτείτε το. Αυτός που θα κληθεί, δηλαδή, να ασχοληθεί με την προστασία ενός φορέα, να μην έχει αμετάκλητη καταδικαστική απόφαση για περιβαλλοντικά θέματα εις βάρος του.</w:t>
      </w:r>
    </w:p>
    <w:p w14:paraId="74465D4F" w14:textId="77777777" w:rsidR="00F20DF6" w:rsidRDefault="00F443B4">
      <w:pPr>
        <w:spacing w:line="600" w:lineRule="auto"/>
        <w:ind w:firstLine="720"/>
        <w:jc w:val="both"/>
        <w:rPr>
          <w:rFonts w:eastAsia="Times New Roman"/>
          <w:szCs w:val="24"/>
        </w:rPr>
      </w:pPr>
      <w:r>
        <w:rPr>
          <w:rFonts w:eastAsia="Times New Roman"/>
          <w:szCs w:val="24"/>
        </w:rPr>
        <w:t>Η πρόταση</w:t>
      </w:r>
      <w:r>
        <w:rPr>
          <w:rFonts w:eastAsia="Times New Roman"/>
          <w:szCs w:val="24"/>
        </w:rPr>
        <w:t xml:space="preserve"> που έχω να σας κάνω, είναι η εξής: Μήπως πρέπει, όσον αφορά στο Αμύνταιο, που έγινε μεγάλη κουβέντα για τις τέσσερις λίμνες που έχει η Φλώρινα συν τις δύο των Πρεσπών έξι, συν </w:t>
      </w:r>
      <w:r>
        <w:rPr>
          <w:rFonts w:eastAsia="Times New Roman"/>
          <w:szCs w:val="24"/>
        </w:rPr>
        <w:lastRenderedPageBreak/>
        <w:t>τα τρία φράγματα, να επιτρέψετε να υπάρξει ένα παράρτημα στο Αμύνταιο; Υπάρχει;</w:t>
      </w:r>
      <w:r>
        <w:rPr>
          <w:rFonts w:eastAsia="Times New Roman"/>
          <w:szCs w:val="24"/>
        </w:rPr>
        <w:t xml:space="preserve"> Δεν υπάρχει. </w:t>
      </w:r>
    </w:p>
    <w:p w14:paraId="74465D50" w14:textId="77777777" w:rsidR="00F20DF6" w:rsidRDefault="00F443B4">
      <w:pPr>
        <w:spacing w:line="600" w:lineRule="auto"/>
        <w:ind w:firstLine="720"/>
        <w:jc w:val="both"/>
        <w:rPr>
          <w:rFonts w:eastAsia="Times New Roman" w:cs="Times New Roman"/>
          <w:b/>
          <w:szCs w:val="24"/>
        </w:rPr>
      </w:pPr>
      <w:r>
        <w:rPr>
          <w:rFonts w:eastAsia="Times New Roman" w:cs="Times New Roman"/>
          <w:b/>
          <w:szCs w:val="24"/>
        </w:rPr>
        <w:t xml:space="preserve">ΣΩΚΡΑΤΗΣ ΦΑΜΕΛΛΟΣ (Αναπληρωτής Υπουργός Περιβάλλοντος και Ενέργειας): </w:t>
      </w:r>
      <w:r>
        <w:rPr>
          <w:rFonts w:eastAsia="Times New Roman" w:cs="Times New Roman"/>
          <w:szCs w:val="24"/>
        </w:rPr>
        <w:t xml:space="preserve">Έκανα μια δήλωση στην </w:t>
      </w:r>
      <w:r>
        <w:rPr>
          <w:rFonts w:eastAsia="Times New Roman" w:cs="Times New Roman"/>
          <w:szCs w:val="24"/>
        </w:rPr>
        <w:t>επιτροπή</w:t>
      </w:r>
      <w:r>
        <w:rPr>
          <w:rFonts w:eastAsia="Times New Roman" w:cs="Times New Roman"/>
          <w:szCs w:val="24"/>
        </w:rPr>
        <w:t>. Θα την πω μετά.</w:t>
      </w:r>
    </w:p>
    <w:p w14:paraId="74465D51"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Ωραία, πείτε τη δήλωση, γιατί δεν την άκουσα μάλλον.</w:t>
      </w:r>
    </w:p>
    <w:p w14:paraId="74465D52"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Να λάβετε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ότι ο Σύλλογος Προστασίας της Βεγο</w:t>
      </w:r>
      <w:r>
        <w:rPr>
          <w:rFonts w:eastAsia="Times New Roman" w:cs="Times New Roman"/>
          <w:szCs w:val="24"/>
        </w:rPr>
        <w:t xml:space="preserve">ρίτιδας… </w:t>
      </w:r>
    </w:p>
    <w:p w14:paraId="74465D53" w14:textId="77777777" w:rsidR="00F20DF6" w:rsidRDefault="00F443B4">
      <w:pPr>
        <w:spacing w:line="600" w:lineRule="auto"/>
        <w:ind w:firstLine="720"/>
        <w:jc w:val="both"/>
        <w:rPr>
          <w:rFonts w:eastAsia="Times New Roman" w:cs="Times New Roman"/>
          <w:b/>
          <w:szCs w:val="24"/>
        </w:rPr>
      </w:pPr>
      <w:r>
        <w:rPr>
          <w:rFonts w:eastAsia="Times New Roman" w:cs="Times New Roman"/>
          <w:b/>
          <w:szCs w:val="24"/>
        </w:rPr>
        <w:t xml:space="preserve">ΣΩΚΡΑΤΗΣ ΦΑΜΕΛΛΟΣ (Αναπληρωτής Υπουργός Περιβάλλοντος και Ενέργειας): </w:t>
      </w:r>
      <w:r>
        <w:rPr>
          <w:rFonts w:eastAsia="Times New Roman" w:cs="Times New Roman"/>
          <w:szCs w:val="24"/>
        </w:rPr>
        <w:t xml:space="preserve">Έχω κάνει δήλωση ότι θα είναι μέλος του ΔΣ. Το είχα πει στην </w:t>
      </w:r>
      <w:r>
        <w:rPr>
          <w:rFonts w:eastAsia="Times New Roman" w:cs="Times New Roman"/>
          <w:szCs w:val="24"/>
        </w:rPr>
        <w:t>επιτροπή</w:t>
      </w:r>
      <w:r>
        <w:rPr>
          <w:rFonts w:eastAsia="Times New Roman" w:cs="Times New Roman"/>
          <w:szCs w:val="24"/>
        </w:rPr>
        <w:t>.</w:t>
      </w:r>
    </w:p>
    <w:p w14:paraId="74465D54"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ΑΜΥΡΑΣ: </w:t>
      </w:r>
      <w:r>
        <w:rPr>
          <w:rFonts w:eastAsia="Times New Roman" w:cs="Times New Roman"/>
          <w:szCs w:val="24"/>
        </w:rPr>
        <w:t>Θα είναι μέλος του ΔΣ; Ωραία. Πριν καν το προτείνω, το δεχτήκατε, που λέει ο λόγος.</w:t>
      </w:r>
    </w:p>
    <w:p w14:paraId="74465D55"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Αυτά</w:t>
      </w:r>
      <w:r>
        <w:rPr>
          <w:rFonts w:eastAsia="Times New Roman" w:cs="Times New Roman"/>
          <w:szCs w:val="24"/>
        </w:rPr>
        <w:t xml:space="preserve"> είχα να σας προσθέσω. Είμαστε θετικοί. Σε κάποια άρθρα του νομοσχεδίου έχουμε διαφορετική άποψη. Θα την πούμε κατά τη διάρκεια της ψηφοφορίας. Επί της αρχής είμαστε θετικοί. Όπως σας είπα, το βασικό είναι να φύγουμε μόνον από την χάρτινη προστασία των φυσ</w:t>
      </w:r>
      <w:r>
        <w:rPr>
          <w:rFonts w:eastAsia="Times New Roman" w:cs="Times New Roman"/>
          <w:szCs w:val="24"/>
        </w:rPr>
        <w:t>ικών περιοχών και να πάμε στην πραγματική, στο πεδίον.</w:t>
      </w:r>
    </w:p>
    <w:p w14:paraId="74465D56"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Ευχαριστώ πολύ.</w:t>
      </w:r>
    </w:p>
    <w:p w14:paraId="74465D57" w14:textId="77777777" w:rsidR="00F20DF6" w:rsidRDefault="00F443B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Ποταμιού)</w:t>
      </w:r>
    </w:p>
    <w:p w14:paraId="74465D58"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τον κ. </w:t>
      </w:r>
      <w:proofErr w:type="spellStart"/>
      <w:r>
        <w:rPr>
          <w:rFonts w:eastAsia="Times New Roman" w:cs="Times New Roman"/>
          <w:szCs w:val="24"/>
        </w:rPr>
        <w:t>Αμυρά</w:t>
      </w:r>
      <w:proofErr w:type="spellEnd"/>
      <w:r>
        <w:rPr>
          <w:rFonts w:eastAsia="Times New Roman" w:cs="Times New Roman"/>
          <w:szCs w:val="24"/>
        </w:rPr>
        <w:t xml:space="preserve"> και για την οικονομία στον χρόνο. </w:t>
      </w:r>
    </w:p>
    <w:p w14:paraId="74465D59"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lastRenderedPageBreak/>
        <w:t>Ολοκληρώθηκαν οι ομιλίες των εισηγητών και των</w:t>
      </w:r>
      <w:r>
        <w:rPr>
          <w:rFonts w:eastAsia="Times New Roman" w:cs="Times New Roman"/>
          <w:szCs w:val="24"/>
        </w:rPr>
        <w:t xml:space="preserve"> ειδικών αγορητών. Μπαίνουμε στη λίστα των ομιλητών. </w:t>
      </w:r>
    </w:p>
    <w:p w14:paraId="74465D5A"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Ο κ. Νικόλαος </w:t>
      </w:r>
      <w:proofErr w:type="spellStart"/>
      <w:r>
        <w:rPr>
          <w:rFonts w:eastAsia="Times New Roman" w:cs="Times New Roman"/>
          <w:szCs w:val="24"/>
        </w:rPr>
        <w:t>Συρμαλένιος</w:t>
      </w:r>
      <w:proofErr w:type="spellEnd"/>
      <w:r>
        <w:rPr>
          <w:rFonts w:eastAsia="Times New Roman" w:cs="Times New Roman"/>
          <w:szCs w:val="24"/>
        </w:rPr>
        <w:t xml:space="preserve"> έχει τον λόγο για επτά λεπτά. Έχω παρακαλέσει τους συναδέλφους ομιλητές να μην ξεφύγουν από τον χρόνο, για να μπορέσουμε να ολοκληρώσουμε τη συνεδρίαση σε εύλογο χρονικό διάστημα. </w:t>
      </w:r>
    </w:p>
    <w:p w14:paraId="74465D5B"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Ορίστε, κύριε συνάδελφε, έχετε τον λόγο. </w:t>
      </w:r>
    </w:p>
    <w:p w14:paraId="74465D5C"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ΝΙΚΟΛΑΟ</w:t>
      </w:r>
      <w:r>
        <w:rPr>
          <w:rFonts w:eastAsia="Times New Roman" w:cs="Times New Roman"/>
          <w:b/>
          <w:szCs w:val="24"/>
        </w:rPr>
        <w:t xml:space="preserve">Σ ΣΥΡΜΑΛΕΝΙΟΣ: </w:t>
      </w:r>
      <w:r>
        <w:rPr>
          <w:rFonts w:eastAsia="Times New Roman" w:cs="Times New Roman"/>
          <w:szCs w:val="24"/>
        </w:rPr>
        <w:t xml:space="preserve">Ευχαριστώ, κύριε Πρόεδρε. </w:t>
      </w:r>
    </w:p>
    <w:p w14:paraId="74465D5D"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Κύριε Υπουργέ, αγαπητοί συνάδελφοι, αντιπαρέρχομαι όσα είπε ο </w:t>
      </w:r>
      <w:r>
        <w:rPr>
          <w:rFonts w:eastAsia="Times New Roman" w:cs="Times New Roman"/>
          <w:szCs w:val="24"/>
        </w:rPr>
        <w:t xml:space="preserve">εισηγητής </w:t>
      </w:r>
      <w:r>
        <w:rPr>
          <w:rFonts w:eastAsia="Times New Roman" w:cs="Times New Roman"/>
          <w:szCs w:val="24"/>
        </w:rPr>
        <w:t xml:space="preserve">της Νέας Δημοκρατίας για το γενικό πολιτικό τοπίο, πετώντας την μπάλα στην εξέδρα και προσπαθώντας να </w:t>
      </w:r>
      <w:proofErr w:type="spellStart"/>
      <w:r>
        <w:rPr>
          <w:rFonts w:eastAsia="Times New Roman" w:cs="Times New Roman"/>
          <w:szCs w:val="24"/>
        </w:rPr>
        <w:t>εκφύγει</w:t>
      </w:r>
      <w:proofErr w:type="spellEnd"/>
      <w:r>
        <w:rPr>
          <w:rFonts w:eastAsia="Times New Roman" w:cs="Times New Roman"/>
          <w:szCs w:val="24"/>
        </w:rPr>
        <w:t xml:space="preserve"> από την κύρια συζήτηση που αφορά</w:t>
      </w:r>
      <w:r>
        <w:rPr>
          <w:rFonts w:eastAsia="Times New Roman" w:cs="Times New Roman"/>
          <w:szCs w:val="24"/>
        </w:rPr>
        <w:t xml:space="preserve"> </w:t>
      </w:r>
      <w:r>
        <w:rPr>
          <w:rFonts w:eastAsia="Times New Roman" w:cs="Times New Roman"/>
          <w:szCs w:val="24"/>
        </w:rPr>
        <w:t>σ</w:t>
      </w:r>
      <w:r>
        <w:rPr>
          <w:rFonts w:eastAsia="Times New Roman" w:cs="Times New Roman"/>
          <w:szCs w:val="24"/>
        </w:rPr>
        <w:t>το νομοσχέδιο σήμερα. Όμως και το «</w:t>
      </w:r>
      <w:r>
        <w:rPr>
          <w:rFonts w:eastAsia="Times New Roman" w:cs="Times New Roman"/>
          <w:szCs w:val="24"/>
        </w:rPr>
        <w:t>ό</w:t>
      </w:r>
      <w:r>
        <w:rPr>
          <w:rFonts w:eastAsia="Times New Roman" w:cs="Times New Roman"/>
          <w:szCs w:val="24"/>
        </w:rPr>
        <w:t xml:space="preserve">χι» της ψήφου της Νέας Δημοκρατίας σήμερα, δηλώνει ότι </w:t>
      </w:r>
      <w:r>
        <w:rPr>
          <w:rFonts w:eastAsia="Times New Roman" w:cs="Times New Roman"/>
          <w:szCs w:val="24"/>
        </w:rPr>
        <w:lastRenderedPageBreak/>
        <w:t>η Νέα Δημοκρατία ως νεοφιλελεύθερο κόμμα έχει πάρει διαζύγιο όχι μόνο από τους εργαζόμενους, αλλά και από το περιβάλλον που αποτελεί συστατικό στοιχείο της αναπτυξ</w:t>
      </w:r>
      <w:r>
        <w:rPr>
          <w:rFonts w:eastAsia="Times New Roman" w:cs="Times New Roman"/>
          <w:szCs w:val="24"/>
        </w:rPr>
        <w:t xml:space="preserve">ιακής διαδικασίας της χώρας. </w:t>
      </w:r>
    </w:p>
    <w:p w14:paraId="74465D5E"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Ερχόμενος τώρα στο νομοσχέδιο, θέλω να πω ότι το νομοσχέδιο του Υπουργείου Περιβάλλοντος και Ενέργειας αποτελεί ένα σημαντικό νομοσχέδιο, το οποίο έρχεται να προστεθεί στα σημαντικά νομοσχέδια του προηγούμενου διαστήματος του </w:t>
      </w:r>
      <w:r>
        <w:rPr>
          <w:rFonts w:eastAsia="Times New Roman" w:cs="Times New Roman"/>
          <w:szCs w:val="24"/>
        </w:rPr>
        <w:t>Υπουργείου Περιβάλλοντος και Ενέργειας, όπως ήταν το νομοσχέδιο για τη διαχείριση των απορριμμάτων και τη σταδιακή κατάργηση της πλαστικής σακούλας, το νομοσχέδιο για τις ενεργειακές κοινότητες που ψηφίσαμε πρόσφατα, το νομοσχέδιο για τη διαχείριση του δομ</w:t>
      </w:r>
      <w:r>
        <w:rPr>
          <w:rFonts w:eastAsia="Times New Roman" w:cs="Times New Roman"/>
          <w:szCs w:val="24"/>
        </w:rPr>
        <w:t xml:space="preserve">ημένου </w:t>
      </w:r>
      <w:r>
        <w:rPr>
          <w:rFonts w:eastAsia="Times New Roman" w:cs="Times New Roman"/>
          <w:szCs w:val="24"/>
        </w:rPr>
        <w:lastRenderedPageBreak/>
        <w:t xml:space="preserve">περιβάλλοντος. Και είναι σίγουρο ότι τα νομοσχέδια αυτά εντάσσονται και υπηρετούν ένα νέο αναπτυξιακό και παραγωγικό μοντέλο που επεξεργαζόμαστε για τη </w:t>
      </w:r>
      <w:proofErr w:type="spellStart"/>
      <w:r>
        <w:rPr>
          <w:rFonts w:eastAsia="Times New Roman" w:cs="Times New Roman"/>
          <w:szCs w:val="24"/>
        </w:rPr>
        <w:t>μεταμνημονιακή</w:t>
      </w:r>
      <w:proofErr w:type="spellEnd"/>
      <w:r>
        <w:rPr>
          <w:rFonts w:eastAsia="Times New Roman" w:cs="Times New Roman"/>
          <w:szCs w:val="24"/>
        </w:rPr>
        <w:t xml:space="preserve"> πορεία της χώρας, για μια δίκαιη κοινωνικά και οικολογικά βιώσιμη ανάπτυξη. </w:t>
      </w:r>
    </w:p>
    <w:p w14:paraId="74465D5F"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Με το</w:t>
      </w:r>
      <w:r>
        <w:rPr>
          <w:rFonts w:eastAsia="Times New Roman" w:cs="Times New Roman"/>
          <w:szCs w:val="24"/>
        </w:rPr>
        <w:t xml:space="preserve"> σημερινό νομοσχέδιο, λοιπόν, αφήνουμε ένα έντονο οικολογικό αποτύπωμα στη χώρα, αναδιοργανώνοντας και διευρύνοντας τον χάρτη των προστατευόμενων περιοχών όχι μόνο σε χερσαίες περιοχές, αλλά και σε θαλάσσιες περιοχές. Και μιλάω για αναδιοργάνωση, γιατί το </w:t>
      </w:r>
      <w:r>
        <w:rPr>
          <w:rFonts w:eastAsia="Times New Roman" w:cs="Times New Roman"/>
          <w:szCs w:val="24"/>
        </w:rPr>
        <w:t>ευρωπαϊκό πρόγραμμα «ΦΥΣΗ 200», «</w:t>
      </w:r>
      <w:r>
        <w:rPr>
          <w:rFonts w:eastAsia="Times New Roman" w:cs="Times New Roman"/>
          <w:szCs w:val="24"/>
          <w:lang w:val="en-US"/>
        </w:rPr>
        <w:t>NATURA</w:t>
      </w:r>
      <w:r>
        <w:rPr>
          <w:rFonts w:eastAsia="Times New Roman" w:cs="Times New Roman"/>
          <w:szCs w:val="24"/>
        </w:rPr>
        <w:t xml:space="preserve"> </w:t>
      </w:r>
      <w:r>
        <w:rPr>
          <w:rFonts w:eastAsia="Times New Roman" w:cs="Times New Roman"/>
          <w:szCs w:val="24"/>
        </w:rPr>
        <w:t>2000», όπως είναι γνωστό, τα τελευταία χρόνια των κυβερνήσεων Νέας Δημοκρατίας, αλλά και του ΠΑΣΟΚ, είχε τελματωθεί. Οι εργαζόμενοι βρέθηκαν σε δεινή θέση και λόγω του γνω</w:t>
      </w:r>
      <w:r>
        <w:rPr>
          <w:rFonts w:eastAsia="Times New Roman" w:cs="Times New Roman"/>
          <w:szCs w:val="24"/>
        </w:rPr>
        <w:lastRenderedPageBreak/>
        <w:t>στού κολλήματος, διατηρούνται με συνεχείς παρ</w:t>
      </w:r>
      <w:r>
        <w:rPr>
          <w:rFonts w:eastAsia="Times New Roman" w:cs="Times New Roman"/>
          <w:szCs w:val="24"/>
        </w:rPr>
        <w:t>ατάσεις. Και απορώ πραγματικά για την κριτική που γίνεται από όλα τα κόμματα, αλλά κυρίως από το Κομμουνιστικό Κόμμα -με την ένταση που γίνεται- για το θέμα των εργαζομένων, ενώ γνωρίζουν πολύ καλά ότι το Ελεγκτικό Συνέδριο δεν αποδέχεται πάνω από είκοσι τ</w:t>
      </w:r>
      <w:r>
        <w:rPr>
          <w:rFonts w:eastAsia="Times New Roman" w:cs="Times New Roman"/>
          <w:szCs w:val="24"/>
        </w:rPr>
        <w:t xml:space="preserve">έσσερις μήνες την παράταση των συμβάσεων, διότι θεωρεί ότι μονιμοποιούνται και υπάρχουν τα γνωστά κολλήματα. </w:t>
      </w:r>
    </w:p>
    <w:p w14:paraId="74465D60"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Στα προηγούμενα χρόνια πολλές κοινές υπουργικές αποφάσεις για προστατευόμενες περιοχές είχαν λήξει, ενώ πολλά προεδρικά διατάγματα, που θα καθόριζ</w:t>
      </w:r>
      <w:r>
        <w:rPr>
          <w:rFonts w:eastAsia="Times New Roman" w:cs="Times New Roman"/>
          <w:szCs w:val="24"/>
        </w:rPr>
        <w:t xml:space="preserve">αν τα προστατευόμενα είδη πανίδας και χλωρίδας, δεν εκδόθηκαν ποτέ, με αποτέλεσμα η ασάφεια γύρω από τις χρήσεις γης, από τις παραγωγικές δραστηριότητες, </w:t>
      </w:r>
      <w:r>
        <w:rPr>
          <w:rFonts w:eastAsia="Times New Roman" w:cs="Times New Roman"/>
          <w:szCs w:val="24"/>
        </w:rPr>
        <w:lastRenderedPageBreak/>
        <w:t>αλλά και από τους επιτρεπόμενους όρους δόμησης σε κάθε περιοχή, να έχει δημιουργήσει σοβαρά προβλήματα</w:t>
      </w:r>
      <w:r>
        <w:rPr>
          <w:rFonts w:eastAsia="Times New Roman" w:cs="Times New Roman"/>
          <w:szCs w:val="24"/>
        </w:rPr>
        <w:t xml:space="preserve"> εντός των περιοχών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xml:space="preserve"> στο τι επιτρέπεται και τι απαγορεύεται και σε τελευταία ανάλυση, στον ίδιο τον αναπτυξιακό προσανατολισμό των συγκεκριμένων περιοχών. </w:t>
      </w:r>
    </w:p>
    <w:p w14:paraId="74465D61"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Θέλω, επίσης, να χαιρετίσω τη σύσταση ως νέου φορέα, του Φορέα Διαχείρισης Προστατευόμενων Π</w:t>
      </w:r>
      <w:r>
        <w:rPr>
          <w:rFonts w:eastAsia="Times New Roman" w:cs="Times New Roman"/>
          <w:szCs w:val="24"/>
        </w:rPr>
        <w:t>εριοχών στις Κυκλάδες, με αντικείμενο διαχείρισης τριάντα έξι περιοχών και πιο συγκεκριμένα: Στην ευρύτερη περιοχή Σαντορίνης, Ανάφης, Φολεγάνδρου με έξι περιοχές. Στην ευρύτερη περιοχή Μήλου, Κιμώλου, Πολυαίγου, Σίφνου και Σερίφου με δέκα περιοχές. Στην ε</w:t>
      </w:r>
      <w:r>
        <w:rPr>
          <w:rFonts w:eastAsia="Times New Roman" w:cs="Times New Roman"/>
          <w:szCs w:val="24"/>
        </w:rPr>
        <w:t xml:space="preserve">υρύτερη περιοχή Άνδρου, Τήνου, Μυκόνου με πέντε περιοχές. Στην ευρύτερη περιοχή Κύθνου και Κέας με τρεις περιοχές. Και στη Σύρο, Γυάρο άλλες </w:t>
      </w:r>
      <w:r>
        <w:rPr>
          <w:rFonts w:eastAsia="Times New Roman" w:cs="Times New Roman"/>
          <w:szCs w:val="24"/>
        </w:rPr>
        <w:lastRenderedPageBreak/>
        <w:t xml:space="preserve">τρεις περιοχές. Και τέλος στην ευρύτερη περιοχή Πάρου, Νάξου, Αμοργού, Μικρών Κυκλάδων εννέα περιοχές. </w:t>
      </w:r>
    </w:p>
    <w:p w14:paraId="74465D62" w14:textId="77777777" w:rsidR="00F20DF6" w:rsidRDefault="00F443B4">
      <w:pPr>
        <w:spacing w:line="600" w:lineRule="auto"/>
        <w:ind w:firstLine="720"/>
        <w:jc w:val="both"/>
        <w:rPr>
          <w:rFonts w:eastAsia="Times New Roman"/>
          <w:szCs w:val="24"/>
        </w:rPr>
      </w:pPr>
      <w:r>
        <w:rPr>
          <w:rFonts w:eastAsia="Times New Roman"/>
          <w:szCs w:val="24"/>
        </w:rPr>
        <w:t>Αυτό σημαίν</w:t>
      </w:r>
      <w:r>
        <w:rPr>
          <w:rFonts w:eastAsia="Times New Roman"/>
          <w:szCs w:val="24"/>
        </w:rPr>
        <w:t>ει, βεβαίως, ότι ο φορέας αυτός που ξεκινάει στις Κυκλάδες από το μηδέν, θα πρέπει άμεσα να αντιμετωπίσει τη δημιουργία τριών ή τεσσάρων παραρτημάτων. Γιατί, αν δεν μπορέσει να γίνει αυτό, σε κα</w:t>
      </w:r>
      <w:r>
        <w:rPr>
          <w:rFonts w:eastAsia="Times New Roman"/>
          <w:szCs w:val="24"/>
        </w:rPr>
        <w:t>μ</w:t>
      </w:r>
      <w:r>
        <w:rPr>
          <w:rFonts w:eastAsia="Times New Roman"/>
          <w:szCs w:val="24"/>
        </w:rPr>
        <w:t>μία περίπτωση δεν θα μπορέσει να διαχειριστεί το εύρος και τη</w:t>
      </w:r>
      <w:r>
        <w:rPr>
          <w:rFonts w:eastAsia="Times New Roman"/>
          <w:szCs w:val="24"/>
        </w:rPr>
        <w:t xml:space="preserve">ν ποικιλότητα τριάντα έξι διαφορετικών περιοχών. </w:t>
      </w:r>
    </w:p>
    <w:p w14:paraId="74465D63" w14:textId="77777777" w:rsidR="00F20DF6" w:rsidRDefault="00F443B4">
      <w:pPr>
        <w:spacing w:line="600" w:lineRule="auto"/>
        <w:ind w:firstLine="720"/>
        <w:jc w:val="both"/>
        <w:rPr>
          <w:rFonts w:eastAsia="Times New Roman"/>
          <w:szCs w:val="24"/>
        </w:rPr>
      </w:pPr>
      <w:r>
        <w:rPr>
          <w:rFonts w:eastAsia="Times New Roman"/>
          <w:szCs w:val="24"/>
        </w:rPr>
        <w:t xml:space="preserve">Δέχομαι την παραδοχή του Αναπληρωτή Υπουργού, του κ. </w:t>
      </w:r>
      <w:proofErr w:type="spellStart"/>
      <w:r>
        <w:rPr>
          <w:rFonts w:eastAsia="Times New Roman"/>
          <w:szCs w:val="24"/>
        </w:rPr>
        <w:t>Φάμελλου</w:t>
      </w:r>
      <w:proofErr w:type="spellEnd"/>
      <w:r>
        <w:rPr>
          <w:rFonts w:eastAsia="Times New Roman"/>
          <w:szCs w:val="24"/>
        </w:rPr>
        <w:t xml:space="preserve">, στο κλείσιμο της ομιλίας τους στην τέταρτη συνεδρίαση της </w:t>
      </w:r>
      <w:r>
        <w:rPr>
          <w:rFonts w:eastAsia="Times New Roman"/>
          <w:szCs w:val="24"/>
        </w:rPr>
        <w:t>επιτροπής</w:t>
      </w:r>
      <w:r>
        <w:rPr>
          <w:rFonts w:eastAsia="Times New Roman"/>
          <w:szCs w:val="24"/>
        </w:rPr>
        <w:t xml:space="preserve">, να δημιουργηθεί πρώτα ο φορέας, να στελεχωθεί και μετά να συγκροτηθούν τα </w:t>
      </w:r>
      <w:r>
        <w:rPr>
          <w:rFonts w:eastAsia="Times New Roman"/>
          <w:szCs w:val="24"/>
        </w:rPr>
        <w:t>παραρτήματα. Είναι σίγουρο, όμως, ότι η δημιουργία των παρατημάτων στην περίπτωση των Κυκλάδων είναι μονόδρομος.</w:t>
      </w:r>
    </w:p>
    <w:p w14:paraId="74465D64" w14:textId="77777777" w:rsidR="00F20DF6" w:rsidRDefault="00F443B4">
      <w:pPr>
        <w:spacing w:line="600" w:lineRule="auto"/>
        <w:ind w:firstLine="720"/>
        <w:jc w:val="both"/>
        <w:rPr>
          <w:rFonts w:eastAsia="Times New Roman"/>
          <w:szCs w:val="24"/>
        </w:rPr>
      </w:pPr>
      <w:r>
        <w:rPr>
          <w:rFonts w:eastAsia="Times New Roman"/>
          <w:szCs w:val="24"/>
        </w:rPr>
        <w:lastRenderedPageBreak/>
        <w:t>Κατά συνέπεια, το ίδιο ισχύει και με την προσωρινότητα της έδρας στη Σύρο, αφού, όπως είπα και προηγουμένως, η ευρύτερη περιοχή της Μήλου, αλλά</w:t>
      </w:r>
      <w:r>
        <w:rPr>
          <w:rFonts w:eastAsia="Times New Roman"/>
          <w:szCs w:val="24"/>
        </w:rPr>
        <w:t xml:space="preserve"> και της περιφερειακής ενότητας των νησιών της Μήλου, με τις δέκα προστατευόμενες περιοχές, θα έπρεπε να κατέχει -προσωρινά έστω- την έδρα, διότι, ούτως ή άλλως, με τη δημιουργία των παραρτημάτων θα γίνει αναγκαιότητα να υπάρξουν ουσιαστικά και τέσσερις έδ</w:t>
      </w:r>
      <w:r>
        <w:rPr>
          <w:rFonts w:eastAsia="Times New Roman"/>
          <w:szCs w:val="24"/>
        </w:rPr>
        <w:t xml:space="preserve">ρες. Κι αυτό δεν το λέω για να γίνω αρεστός σε κάποιους συντοπίτες μου, αλλά γιατί το επιτάσσει η </w:t>
      </w:r>
      <w:proofErr w:type="spellStart"/>
      <w:r>
        <w:rPr>
          <w:rFonts w:eastAsia="Times New Roman"/>
          <w:szCs w:val="24"/>
        </w:rPr>
        <w:t>νησιωτικότητα</w:t>
      </w:r>
      <w:proofErr w:type="spellEnd"/>
      <w:r>
        <w:rPr>
          <w:rFonts w:eastAsia="Times New Roman"/>
          <w:szCs w:val="24"/>
        </w:rPr>
        <w:t xml:space="preserve">, το διάσπαρτο των νησιωτικών συμπλεγμάτων και ιδιαίτερα των Κυκλάδων. </w:t>
      </w:r>
    </w:p>
    <w:p w14:paraId="74465D65" w14:textId="77777777" w:rsidR="00F20DF6" w:rsidRDefault="00F443B4">
      <w:pPr>
        <w:spacing w:line="600" w:lineRule="auto"/>
        <w:ind w:firstLine="720"/>
        <w:jc w:val="both"/>
        <w:rPr>
          <w:rFonts w:eastAsia="Times New Roman"/>
          <w:szCs w:val="24"/>
        </w:rPr>
      </w:pPr>
      <w:r>
        <w:rPr>
          <w:rFonts w:eastAsia="Times New Roman"/>
          <w:szCs w:val="24"/>
        </w:rPr>
        <w:t>Κλείνοντας, επαναλαμβάνω ότι με το σημερινό νομοσχέδιο γίνεται ένα σημαντ</w:t>
      </w:r>
      <w:r>
        <w:rPr>
          <w:rFonts w:eastAsia="Times New Roman"/>
          <w:szCs w:val="24"/>
        </w:rPr>
        <w:t xml:space="preserve">ικό βήμα ανάδειξης και προστασίας της βιοποικιλότητας της χώρας, που -ας μην το ξεχνάμε- αποτελεί ένα από τα </w:t>
      </w:r>
      <w:r>
        <w:rPr>
          <w:rFonts w:eastAsia="Times New Roman"/>
          <w:szCs w:val="24"/>
        </w:rPr>
        <w:lastRenderedPageBreak/>
        <w:t>σημαντικότερα συγκριτικά πλεονεκτήματα για τον αναπτυξιακό στρατηγικό σχεδιασμό.</w:t>
      </w:r>
    </w:p>
    <w:p w14:paraId="74465D66" w14:textId="77777777" w:rsidR="00F20DF6" w:rsidRDefault="00F443B4">
      <w:pPr>
        <w:spacing w:line="600" w:lineRule="auto"/>
        <w:ind w:firstLine="720"/>
        <w:jc w:val="both"/>
        <w:rPr>
          <w:rFonts w:eastAsia="Times New Roman"/>
          <w:szCs w:val="24"/>
        </w:rPr>
      </w:pPr>
      <w:r>
        <w:rPr>
          <w:rFonts w:eastAsia="Times New Roman"/>
          <w:szCs w:val="24"/>
        </w:rPr>
        <w:t xml:space="preserve">Ευχαριστώ.    </w:t>
      </w:r>
    </w:p>
    <w:p w14:paraId="74465D67" w14:textId="77777777" w:rsidR="00F20DF6" w:rsidRDefault="00F443B4">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74465D68" w14:textId="77777777" w:rsidR="00F20DF6" w:rsidRDefault="00F443B4">
      <w:pPr>
        <w:spacing w:line="600" w:lineRule="auto"/>
        <w:ind w:firstLine="720"/>
        <w:jc w:val="both"/>
        <w:rPr>
          <w:rFonts w:eastAsia="Times New Roman"/>
          <w:szCs w:val="24"/>
        </w:rPr>
      </w:pPr>
      <w:r>
        <w:rPr>
          <w:rFonts w:eastAsia="Times New Roman"/>
          <w:b/>
          <w:szCs w:val="24"/>
        </w:rPr>
        <w:t xml:space="preserve">ΠΡΟΕΔΡΕΥΩΝ (Μάριος Γεωργιάδης): </w:t>
      </w:r>
      <w:r>
        <w:rPr>
          <w:rFonts w:eastAsia="Times New Roman"/>
          <w:szCs w:val="24"/>
        </w:rPr>
        <w:t xml:space="preserve">Ευχαριστούμε τον κ. </w:t>
      </w:r>
      <w:proofErr w:type="spellStart"/>
      <w:r>
        <w:rPr>
          <w:rFonts w:eastAsia="Times New Roman"/>
          <w:szCs w:val="24"/>
        </w:rPr>
        <w:t>Συρμαλένιο</w:t>
      </w:r>
      <w:proofErr w:type="spellEnd"/>
      <w:r>
        <w:rPr>
          <w:rFonts w:eastAsia="Times New Roman"/>
          <w:szCs w:val="24"/>
        </w:rPr>
        <w:t xml:space="preserve">. </w:t>
      </w:r>
    </w:p>
    <w:p w14:paraId="74465D69" w14:textId="77777777" w:rsidR="00F20DF6" w:rsidRDefault="00F443B4">
      <w:pPr>
        <w:spacing w:line="600" w:lineRule="auto"/>
        <w:ind w:firstLine="720"/>
        <w:jc w:val="both"/>
        <w:rPr>
          <w:rFonts w:eastAsia="Times New Roman"/>
          <w:szCs w:val="24"/>
        </w:rPr>
      </w:pPr>
      <w:r>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w:t>
      </w:r>
      <w:r>
        <w:rPr>
          <w:rFonts w:eastAsia="Times New Roman"/>
          <w:szCs w:val="24"/>
        </w:rPr>
        <w:t>ε</w:t>
      </w:r>
      <w:r>
        <w:rPr>
          <w:rFonts w:eastAsia="Times New Roman"/>
          <w:szCs w:val="24"/>
        </w:rPr>
        <w:t>ία, αφού προηγουμένως ξεναγήθηκαν στην έκθεση της αίθουσας «ΕΛΕΥΘΕ</w:t>
      </w:r>
      <w:r>
        <w:rPr>
          <w:rFonts w:eastAsia="Times New Roman"/>
          <w:szCs w:val="24"/>
        </w:rPr>
        <w:t>ΡΙΟΣ ΒΕΝΙΖΕΛΟΣ» και ενημερώθηκαν για την ιστορία του κτηρίου και τον τρόπο οργάνωσης και λειτουργίας της Βουλής, εξήντα μαθητές και μαθήτριες και τέσσερις εκπαιδευτικοί συνοδοί τους από το 1</w:t>
      </w:r>
      <w:r>
        <w:rPr>
          <w:rFonts w:eastAsia="Times New Roman"/>
          <w:szCs w:val="24"/>
          <w:vertAlign w:val="superscript"/>
        </w:rPr>
        <w:t>ο</w:t>
      </w:r>
      <w:r>
        <w:rPr>
          <w:rFonts w:eastAsia="Times New Roman"/>
          <w:szCs w:val="24"/>
        </w:rPr>
        <w:t xml:space="preserve"> Γυμνάσιο Καλαμπάκας Τρικάλων.</w:t>
      </w:r>
    </w:p>
    <w:p w14:paraId="74465D6A" w14:textId="77777777" w:rsidR="00F20DF6" w:rsidRDefault="00F443B4">
      <w:pPr>
        <w:spacing w:line="600" w:lineRule="auto"/>
        <w:ind w:firstLine="720"/>
        <w:rPr>
          <w:rFonts w:eastAsia="Times New Roman"/>
          <w:szCs w:val="24"/>
        </w:rPr>
      </w:pPr>
      <w:r>
        <w:rPr>
          <w:rFonts w:eastAsia="Times New Roman"/>
          <w:szCs w:val="24"/>
        </w:rPr>
        <w:lastRenderedPageBreak/>
        <w:t xml:space="preserve">Η Βουλή </w:t>
      </w:r>
      <w:r>
        <w:rPr>
          <w:rFonts w:eastAsia="Times New Roman"/>
          <w:szCs w:val="24"/>
        </w:rPr>
        <w:t xml:space="preserve">τούς </w:t>
      </w:r>
      <w:r>
        <w:rPr>
          <w:rFonts w:eastAsia="Times New Roman"/>
          <w:szCs w:val="24"/>
        </w:rPr>
        <w:t>καλωσορίζει.</w:t>
      </w:r>
    </w:p>
    <w:p w14:paraId="74465D6B" w14:textId="77777777" w:rsidR="00F20DF6" w:rsidRDefault="00F443B4">
      <w:pPr>
        <w:spacing w:line="600" w:lineRule="auto"/>
        <w:ind w:firstLine="720"/>
        <w:jc w:val="center"/>
        <w:rPr>
          <w:rFonts w:eastAsia="Times New Roman"/>
          <w:szCs w:val="24"/>
        </w:rPr>
      </w:pPr>
      <w:r>
        <w:rPr>
          <w:rFonts w:eastAsia="Times New Roman"/>
          <w:szCs w:val="24"/>
        </w:rPr>
        <w:t>(Χειροκροτήματα απ’ όλες τις πτέρυγες της Βουλής)</w:t>
      </w:r>
    </w:p>
    <w:p w14:paraId="74465D6C" w14:textId="77777777" w:rsidR="00F20DF6" w:rsidRDefault="00F443B4">
      <w:pPr>
        <w:spacing w:line="600" w:lineRule="auto"/>
        <w:ind w:firstLine="720"/>
        <w:jc w:val="both"/>
        <w:rPr>
          <w:rFonts w:eastAsia="Times New Roman"/>
          <w:szCs w:val="24"/>
        </w:rPr>
      </w:pPr>
      <w:r>
        <w:rPr>
          <w:rFonts w:eastAsia="Times New Roman"/>
          <w:szCs w:val="24"/>
        </w:rPr>
        <w:t xml:space="preserve">Ο κ. Καρράς έχει τον λόγο για επτά λεπτά. </w:t>
      </w:r>
    </w:p>
    <w:p w14:paraId="74465D6D" w14:textId="77777777" w:rsidR="00F20DF6" w:rsidRDefault="00F443B4">
      <w:pPr>
        <w:spacing w:line="600" w:lineRule="auto"/>
        <w:ind w:firstLine="720"/>
        <w:jc w:val="both"/>
        <w:rPr>
          <w:rFonts w:eastAsia="Times New Roman"/>
          <w:szCs w:val="24"/>
        </w:rPr>
      </w:pPr>
      <w:r>
        <w:rPr>
          <w:rFonts w:eastAsia="Times New Roman"/>
          <w:b/>
          <w:szCs w:val="24"/>
        </w:rPr>
        <w:t>ΓΕΩΡΓΙΟΣ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ΔΗΜΗΤΡΙΟΣ ΚΑΡΡΑΣ: </w:t>
      </w:r>
      <w:r>
        <w:rPr>
          <w:rFonts w:eastAsia="Times New Roman"/>
          <w:szCs w:val="24"/>
        </w:rPr>
        <w:t xml:space="preserve">Έχω πει, κύριε Πρόεδρε, ότι όταν έχουμε θέματα προστασίας του περιβάλλοντος, είναι αναγκαία και η προσοχή μας και η αντιμετώπισή τους </w:t>
      </w:r>
      <w:r>
        <w:rPr>
          <w:rFonts w:eastAsia="Times New Roman"/>
          <w:szCs w:val="24"/>
        </w:rPr>
        <w:t>πάντα με το δυνατόν θετικό βλέμμα, ούτως ώστε να επιτυγχάνεται η προστασία, γιατί αυτό έχει συνέπειες όχι μόνο στη διατήρηση του φυσικού, πολιτιστικού ή άλλου περιβάλλοντος, αλλά και στην οικονομία. Διότι, το περιβάλλον αυτό καθ’ αυτό-δεν θα μείνω στις θεω</w:t>
      </w:r>
      <w:r>
        <w:rPr>
          <w:rFonts w:eastAsia="Times New Roman"/>
          <w:szCs w:val="24"/>
        </w:rPr>
        <w:t>ρίες αν είναι ανθρωποκεντρικό ή αυτοσκοπός-</w:t>
      </w:r>
      <w:r>
        <w:rPr>
          <w:rFonts w:eastAsia="Times New Roman"/>
          <w:szCs w:val="24"/>
        </w:rPr>
        <w:t>,</w:t>
      </w:r>
      <w:r>
        <w:rPr>
          <w:rFonts w:eastAsia="Times New Roman"/>
          <w:szCs w:val="24"/>
        </w:rPr>
        <w:t xml:space="preserve"> έχει πάντοτε και αναπτυξιακή διάσταση, αν χρησιμοποιηθεί κατά τον σωστό τρόπο. </w:t>
      </w:r>
    </w:p>
    <w:p w14:paraId="74465D6E" w14:textId="77777777" w:rsidR="00F20DF6" w:rsidRDefault="00F443B4">
      <w:pPr>
        <w:spacing w:line="600" w:lineRule="auto"/>
        <w:ind w:firstLine="720"/>
        <w:jc w:val="both"/>
        <w:rPr>
          <w:rFonts w:eastAsia="Times New Roman"/>
          <w:szCs w:val="24"/>
        </w:rPr>
      </w:pPr>
      <w:r>
        <w:rPr>
          <w:rFonts w:eastAsia="Times New Roman"/>
          <w:szCs w:val="24"/>
        </w:rPr>
        <w:lastRenderedPageBreak/>
        <w:t xml:space="preserve">Οι προστατευόμενες περιοχές του δικτύου </w:t>
      </w:r>
      <w:r>
        <w:rPr>
          <w:rFonts w:eastAsia="Times New Roman"/>
          <w:szCs w:val="24"/>
        </w:rPr>
        <w:t>«</w:t>
      </w:r>
      <w:r>
        <w:rPr>
          <w:rFonts w:eastAsia="Times New Roman"/>
          <w:szCs w:val="24"/>
          <w:lang w:val="en-US"/>
        </w:rPr>
        <w:t>NATURA</w:t>
      </w:r>
      <w:r>
        <w:rPr>
          <w:rFonts w:eastAsia="Times New Roman"/>
          <w:szCs w:val="24"/>
        </w:rPr>
        <w:t>»</w:t>
      </w:r>
      <w:r>
        <w:rPr>
          <w:rFonts w:eastAsia="Times New Roman"/>
          <w:szCs w:val="24"/>
        </w:rPr>
        <w:t xml:space="preserve"> </w:t>
      </w:r>
      <w:r>
        <w:rPr>
          <w:rFonts w:eastAsia="Times New Roman"/>
          <w:szCs w:val="24"/>
        </w:rPr>
        <w:t>εντάσσονται στους στόχους της</w:t>
      </w:r>
      <w:r>
        <w:rPr>
          <w:rFonts w:eastAsia="Times New Roman"/>
          <w:szCs w:val="24"/>
        </w:rPr>
        <w:t xml:space="preserve"> Ευρωπαϊκή</w:t>
      </w:r>
      <w:r>
        <w:rPr>
          <w:rFonts w:eastAsia="Times New Roman"/>
          <w:szCs w:val="24"/>
        </w:rPr>
        <w:t>ς</w:t>
      </w:r>
      <w:r>
        <w:rPr>
          <w:rFonts w:eastAsia="Times New Roman"/>
          <w:szCs w:val="24"/>
        </w:rPr>
        <w:t xml:space="preserve"> Ένωση</w:t>
      </w:r>
      <w:r>
        <w:rPr>
          <w:rFonts w:eastAsia="Times New Roman"/>
          <w:szCs w:val="24"/>
        </w:rPr>
        <w:t>ς</w:t>
      </w:r>
      <w:r>
        <w:rPr>
          <w:rFonts w:eastAsia="Times New Roman"/>
          <w:szCs w:val="24"/>
        </w:rPr>
        <w:t xml:space="preserve"> και υποχρεώθηκε η κάθε χώρα να συν</w:t>
      </w:r>
      <w:r>
        <w:rPr>
          <w:rFonts w:eastAsia="Times New Roman"/>
          <w:szCs w:val="24"/>
        </w:rPr>
        <w:t xml:space="preserve">τάξει τον αναγκαίο κατάλογο </w:t>
      </w:r>
      <w:proofErr w:type="spellStart"/>
      <w:r>
        <w:rPr>
          <w:rFonts w:eastAsia="Times New Roman"/>
          <w:szCs w:val="24"/>
        </w:rPr>
        <w:t>οικοτόπων</w:t>
      </w:r>
      <w:proofErr w:type="spellEnd"/>
      <w:r>
        <w:rPr>
          <w:rFonts w:eastAsia="Times New Roman"/>
          <w:szCs w:val="24"/>
        </w:rPr>
        <w:t xml:space="preserve">, ζωνών προστασίας, ζωνών διατήρησης. </w:t>
      </w:r>
    </w:p>
    <w:p w14:paraId="74465D6F" w14:textId="77777777" w:rsidR="00F20DF6" w:rsidRDefault="00F443B4">
      <w:pPr>
        <w:spacing w:line="600" w:lineRule="auto"/>
        <w:ind w:firstLine="720"/>
        <w:jc w:val="both"/>
        <w:rPr>
          <w:rFonts w:eastAsia="Times New Roman"/>
          <w:szCs w:val="24"/>
        </w:rPr>
      </w:pPr>
      <w:r>
        <w:rPr>
          <w:rFonts w:eastAsia="Times New Roman"/>
          <w:szCs w:val="24"/>
        </w:rPr>
        <w:t>Στην Ελλάδα, λοιπόν, παρουσιάστηκε από το έτος 1999 η νομοθεσία, η οποία προέβλεψε τη ρύθμιση των φορέων των προστατευόμενων περιοχών. Σήμερα βρισκόμαστε στο έτος 2018 -στην αρχή τ</w:t>
      </w:r>
      <w:r>
        <w:rPr>
          <w:rFonts w:eastAsia="Times New Roman"/>
          <w:szCs w:val="24"/>
        </w:rPr>
        <w:t xml:space="preserve">ου βέβαια- και λέμε ότι θα πρέπει να αναμορφώσουμε το καθεστώς των φορέων προστασίας, των φορέων διαχείρισης, για να πετύχουμε τον σκοπό της διατήρησης της </w:t>
      </w:r>
      <w:proofErr w:type="spellStart"/>
      <w:r>
        <w:rPr>
          <w:rFonts w:eastAsia="Times New Roman"/>
          <w:szCs w:val="24"/>
        </w:rPr>
        <w:t>βιοποικιλότητος</w:t>
      </w:r>
      <w:proofErr w:type="spellEnd"/>
      <w:r>
        <w:rPr>
          <w:rFonts w:eastAsia="Times New Roman"/>
          <w:szCs w:val="24"/>
        </w:rPr>
        <w:t xml:space="preserve">, της </w:t>
      </w:r>
      <w:proofErr w:type="spellStart"/>
      <w:r>
        <w:rPr>
          <w:rFonts w:eastAsia="Times New Roman"/>
          <w:szCs w:val="24"/>
        </w:rPr>
        <w:t>αειφορίας</w:t>
      </w:r>
      <w:proofErr w:type="spellEnd"/>
      <w:r>
        <w:rPr>
          <w:rFonts w:eastAsia="Times New Roman"/>
          <w:szCs w:val="24"/>
        </w:rPr>
        <w:t xml:space="preserve"> και της οικονομικής ανάπτυξης στις περιοχές οι οποίες είναι προστατευ</w:t>
      </w:r>
      <w:r>
        <w:rPr>
          <w:rFonts w:eastAsia="Times New Roman"/>
          <w:szCs w:val="24"/>
        </w:rPr>
        <w:t xml:space="preserve">όμενες. </w:t>
      </w:r>
    </w:p>
    <w:p w14:paraId="74465D70" w14:textId="77777777" w:rsidR="00F20DF6" w:rsidRDefault="00F443B4">
      <w:pPr>
        <w:spacing w:line="600" w:lineRule="auto"/>
        <w:ind w:firstLine="720"/>
        <w:jc w:val="both"/>
        <w:rPr>
          <w:rFonts w:eastAsia="Times New Roman"/>
          <w:szCs w:val="24"/>
        </w:rPr>
      </w:pPr>
      <w:r>
        <w:rPr>
          <w:rFonts w:eastAsia="Times New Roman"/>
          <w:szCs w:val="24"/>
        </w:rPr>
        <w:lastRenderedPageBreak/>
        <w:t xml:space="preserve">Τίθενται, λοιπόν, σειρά </w:t>
      </w:r>
      <w:r>
        <w:rPr>
          <w:rFonts w:eastAsia="Times New Roman"/>
          <w:szCs w:val="24"/>
        </w:rPr>
        <w:t>ζητημάτων</w:t>
      </w:r>
      <w:r>
        <w:rPr>
          <w:rFonts w:eastAsia="Times New Roman"/>
          <w:szCs w:val="24"/>
        </w:rPr>
        <w:t xml:space="preserve">. Έχουμε -το είπα και στην </w:t>
      </w:r>
      <w:r>
        <w:rPr>
          <w:rFonts w:eastAsia="Times New Roman"/>
          <w:szCs w:val="24"/>
        </w:rPr>
        <w:t>επιτροπή</w:t>
      </w:r>
      <w:r>
        <w:rPr>
          <w:rFonts w:eastAsia="Times New Roman"/>
          <w:szCs w:val="24"/>
        </w:rPr>
        <w:t xml:space="preserve">- φορείς διαχείρισης </w:t>
      </w:r>
      <w:r>
        <w:rPr>
          <w:rFonts w:eastAsia="Times New Roman"/>
          <w:szCs w:val="24"/>
        </w:rPr>
        <w:t>ν</w:t>
      </w:r>
      <w:r>
        <w:rPr>
          <w:rFonts w:eastAsia="Times New Roman"/>
          <w:szCs w:val="24"/>
        </w:rPr>
        <w:t xml:space="preserve">ομικά </w:t>
      </w:r>
      <w:r>
        <w:rPr>
          <w:rFonts w:eastAsia="Times New Roman"/>
          <w:szCs w:val="24"/>
        </w:rPr>
        <w:t>πρόσωπα ιδιωτικού δικαίου</w:t>
      </w:r>
      <w:r>
        <w:rPr>
          <w:rFonts w:eastAsia="Times New Roman"/>
          <w:szCs w:val="24"/>
        </w:rPr>
        <w:t>. Και τίθεται το ερώτημα: Μέχρι πού μπορούν να φτάνουν οι εξουσίες τους, δεδομένου ότι κατά το συνταγματικό πλαίσιο, το συνταγ</w:t>
      </w:r>
      <w:r>
        <w:rPr>
          <w:rFonts w:eastAsia="Times New Roman"/>
          <w:szCs w:val="24"/>
        </w:rPr>
        <w:t xml:space="preserve">ματικό κείμενο, η προστασία του περιβάλλοντος έχει αναχθεί σε </w:t>
      </w:r>
      <w:proofErr w:type="spellStart"/>
      <w:r>
        <w:rPr>
          <w:rFonts w:eastAsia="Times New Roman"/>
          <w:szCs w:val="24"/>
        </w:rPr>
        <w:t>ηυξημένης</w:t>
      </w:r>
      <w:proofErr w:type="spellEnd"/>
      <w:r>
        <w:rPr>
          <w:rFonts w:eastAsia="Times New Roman"/>
          <w:szCs w:val="24"/>
        </w:rPr>
        <w:t xml:space="preserve"> αξίας κρατικό σκοπ</w:t>
      </w:r>
      <w:r>
        <w:rPr>
          <w:rFonts w:eastAsia="Times New Roman"/>
          <w:szCs w:val="24"/>
        </w:rPr>
        <w:t>ό.</w:t>
      </w:r>
    </w:p>
    <w:p w14:paraId="74465D71"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Έχουμε διακρίσεις, όμως, και από τα χαρακτηριστικά του περιβάλλοντος, του </w:t>
      </w:r>
      <w:r>
        <w:rPr>
          <w:rFonts w:eastAsia="Times New Roman" w:cs="Times New Roman"/>
          <w:szCs w:val="24"/>
        </w:rPr>
        <w:t xml:space="preserve">δασικού περιβάλλοντος, του </w:t>
      </w:r>
      <w:r>
        <w:rPr>
          <w:rFonts w:eastAsia="Times New Roman" w:cs="Times New Roman"/>
          <w:szCs w:val="24"/>
        </w:rPr>
        <w:t>χερσαίου περιβάλλοντος, του θαλάσσιου περιβάλλοντος, του πολιτ</w:t>
      </w:r>
      <w:r>
        <w:rPr>
          <w:rFonts w:eastAsia="Times New Roman" w:cs="Times New Roman"/>
          <w:szCs w:val="24"/>
        </w:rPr>
        <w:t xml:space="preserve">ιστικού περιβάλλοντος, του οικιστικού περιβάλλοντος. Έχουμε μια σειρά στοιχείων και χαρακτηριστικών, τα οποία πολλές φορές είναι ασύνδετα ή και ανταγωνιστικά μεταξύ τους. </w:t>
      </w:r>
    </w:p>
    <w:p w14:paraId="74465D72"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lastRenderedPageBreak/>
        <w:t>Πρέπει, λοιπόν, τώρα να περάσω στην εκτίμηση, στην αποτίμηση του νομοσχεδίου το οποί</w:t>
      </w:r>
      <w:r>
        <w:rPr>
          <w:rFonts w:eastAsia="Times New Roman" w:cs="Times New Roman"/>
          <w:szCs w:val="24"/>
        </w:rPr>
        <w:t>ο προτείνει η Κυβέρνηση προς ψήφιση σήμερα. Επιτρέψτε μου. Δεν έχω εικόνα ότι εισάγει κάτι καινούριο. Μπορεί να έχουν αναμορφωθεί οι προστατευόμενες περιοχές, μπορεί να έχει αυξηθεί ο αριθμός τους, μπορεί πράγματι ο σκοπός της προστασίας των εργαζομένων, έ</w:t>
      </w:r>
      <w:r>
        <w:rPr>
          <w:rFonts w:eastAsia="Times New Roman" w:cs="Times New Roman"/>
          <w:szCs w:val="24"/>
        </w:rPr>
        <w:t>στω και προσωρινά, να επιτυγχάνεται, αλλά η τομή εκείνη η οποία είναι αναγκαία για να μπορούμε να μιλάμε ότι τελικά προστατεύονται οι περιοχές αυτές οι οποίες είναι άξιες λόγου, δεν υπάρχει στο νομοσχέδιο αυτό. Και αναφέρομαι στον κορμό του νομοσχεδίου. Δε</w:t>
      </w:r>
      <w:r>
        <w:rPr>
          <w:rFonts w:eastAsia="Times New Roman" w:cs="Times New Roman"/>
          <w:szCs w:val="24"/>
        </w:rPr>
        <w:t>ν θέλω να αναφερθώ στις άλλες διατάξεις, διότι είναι ένα διαφορετικό ζήτημα.</w:t>
      </w:r>
    </w:p>
    <w:p w14:paraId="74465D73"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lastRenderedPageBreak/>
        <w:t xml:space="preserve">Δεν το βλέπω. Βλέπω μία επανάληψη του παρελθόντος. Βλέπω μία προσπάθεια να </w:t>
      </w:r>
      <w:r>
        <w:rPr>
          <w:rFonts w:eastAsia="Times New Roman" w:cs="Times New Roman"/>
          <w:szCs w:val="24"/>
        </w:rPr>
        <w:t xml:space="preserve">συμμορφωθούμε τυπικά </w:t>
      </w:r>
      <w:r>
        <w:rPr>
          <w:rFonts w:eastAsia="Times New Roman" w:cs="Times New Roman"/>
          <w:szCs w:val="24"/>
        </w:rPr>
        <w:t>την προειδοποίηση την οποία λάβαμε από την Ευρωπαϊκή Ένωση και να μείνουμε ευχαριστ</w:t>
      </w:r>
      <w:r>
        <w:rPr>
          <w:rFonts w:eastAsia="Times New Roman" w:cs="Times New Roman"/>
          <w:szCs w:val="24"/>
        </w:rPr>
        <w:t xml:space="preserve">ημένοι σε αυτά. Δεν μπορώ, όμως, να μην το σχολιάσω. </w:t>
      </w:r>
    </w:p>
    <w:p w14:paraId="74465D74"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Και θέλω να πω κάτι. Η Αττική, η Αθήνα, η ευρύτερη περιοχή της μητροπολιτικής Αθήνας </w:t>
      </w:r>
      <w:r>
        <w:rPr>
          <w:rFonts w:eastAsia="Times New Roman" w:cs="Times New Roman"/>
          <w:szCs w:val="24"/>
        </w:rPr>
        <w:t xml:space="preserve">έχει </w:t>
      </w:r>
      <w:r>
        <w:rPr>
          <w:rFonts w:eastAsia="Times New Roman" w:cs="Times New Roman"/>
          <w:szCs w:val="24"/>
        </w:rPr>
        <w:t>τουλάχιστον τα 4/10 του ελληνικού πληθυσμού. Και έχει γύρω της τους ορεινούς όγκους, οι οποίοι είναι πηγή ζωής γ</w:t>
      </w:r>
      <w:r>
        <w:rPr>
          <w:rFonts w:eastAsia="Times New Roman" w:cs="Times New Roman"/>
          <w:szCs w:val="24"/>
        </w:rPr>
        <w:t xml:space="preserve">ια τους κατοίκους της ευρύτερης περιοχής. </w:t>
      </w:r>
    </w:p>
    <w:p w14:paraId="74465D75"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Ποιοι είναι οι ορεινοί όγκοι; Για τον Υμηττό αρχίζουμε από την αρχή. Μετά την απόφαση του Συμβουλίου της Επικρατείας χρειαζόμαστε στρατηγικές περιβαλλοντικές μελέτες. Έχουμε γυρίσει σε ένα καθεστώς του 1978, το οπ</w:t>
      </w:r>
      <w:r>
        <w:rPr>
          <w:rFonts w:eastAsia="Times New Roman" w:cs="Times New Roman"/>
          <w:szCs w:val="24"/>
        </w:rPr>
        <w:t xml:space="preserve">οίο τι προστάτευε; Επέτρεπε </w:t>
      </w:r>
      <w:r>
        <w:rPr>
          <w:rFonts w:eastAsia="Times New Roman" w:cs="Times New Roman"/>
          <w:szCs w:val="24"/>
        </w:rPr>
        <w:t xml:space="preserve">μέχρι </w:t>
      </w:r>
      <w:r>
        <w:rPr>
          <w:rFonts w:eastAsia="Times New Roman" w:cs="Times New Roman"/>
          <w:szCs w:val="24"/>
        </w:rPr>
        <w:lastRenderedPageBreak/>
        <w:t xml:space="preserve">και </w:t>
      </w:r>
      <w:r>
        <w:rPr>
          <w:rFonts w:eastAsia="Times New Roman" w:cs="Times New Roman"/>
          <w:szCs w:val="24"/>
        </w:rPr>
        <w:t>τα αναψυκτήρια κατά τη γνωστή ιστορία</w:t>
      </w:r>
      <w:r>
        <w:rPr>
          <w:rFonts w:eastAsia="Times New Roman" w:cs="Times New Roman"/>
          <w:szCs w:val="24"/>
        </w:rPr>
        <w:t>, αναψυκτήρια που έγιναν βίλες και η προστασία δεν</w:t>
      </w:r>
      <w:r>
        <w:rPr>
          <w:rFonts w:eastAsia="Times New Roman" w:cs="Times New Roman"/>
          <w:szCs w:val="24"/>
        </w:rPr>
        <w:t xml:space="preserve"> μπόρεσε </w:t>
      </w:r>
      <w:r>
        <w:rPr>
          <w:rFonts w:eastAsia="Times New Roman" w:cs="Times New Roman"/>
          <w:szCs w:val="24"/>
        </w:rPr>
        <w:t xml:space="preserve">ποτέ </w:t>
      </w:r>
      <w:r>
        <w:rPr>
          <w:rFonts w:eastAsia="Times New Roman" w:cs="Times New Roman"/>
          <w:szCs w:val="24"/>
        </w:rPr>
        <w:t xml:space="preserve">να τηρηθεί. </w:t>
      </w:r>
    </w:p>
    <w:p w14:paraId="74465D76"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Πάμε στην Πάρνηθα, η οποία έχει προβλήματα. </w:t>
      </w:r>
    </w:p>
    <w:p w14:paraId="74465D77"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Πάμε, όμως, και στην Πεντέλη. Η Πεντέλη δεν θα τύχει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r>
        <w:rPr>
          <w:rFonts w:eastAsia="Times New Roman" w:cs="Times New Roman"/>
          <w:szCs w:val="24"/>
        </w:rPr>
        <w:t>ς</w:t>
      </w:r>
      <w:proofErr w:type="spellEnd"/>
      <w:r>
        <w:rPr>
          <w:rFonts w:eastAsia="Times New Roman" w:cs="Times New Roman"/>
          <w:szCs w:val="24"/>
        </w:rPr>
        <w:t xml:space="preserve"> προστασίας περιβαλλοντικά; Θα μείνουμε στον παλιό χαρακτηρισμού του «Τοπίου Ιδιαίτερου Φυσικού Κάλλους» που είναι από το 1978, αν δεν κάνω λάθος; Τότε τα «Τοπία Ιδιαιτέρου Φυσικού Κάλλους» ήταν το μόνο εργαλείο προστασίας. Η Πεντέλη κάηκε πολλές φορές. Η</w:t>
      </w:r>
      <w:r>
        <w:rPr>
          <w:rFonts w:eastAsia="Times New Roman" w:cs="Times New Roman"/>
          <w:szCs w:val="24"/>
        </w:rPr>
        <w:t xml:space="preserve"> Πεντέλη καταπατήθηκε στη διαδρομή. Μιλάμε για δεκάδες, εάν όχι εκατοντάδες χιλιάδες </w:t>
      </w:r>
      <w:r>
        <w:rPr>
          <w:rFonts w:eastAsia="Times New Roman" w:cs="Times New Roman"/>
          <w:szCs w:val="24"/>
        </w:rPr>
        <w:t xml:space="preserve">στρέμματα, </w:t>
      </w:r>
      <w:r>
        <w:rPr>
          <w:rFonts w:eastAsia="Times New Roman" w:cs="Times New Roman"/>
          <w:szCs w:val="24"/>
        </w:rPr>
        <w:t xml:space="preserve">όπου έχουμε τις οικιστικές πυκνώσεις, όπου έχουμε δόμηση, όπου έχουμε πυρκαγιές. Και εμείς την αφήνουμε εκτός του πλαισίου προστασίας των προστατευόμενων </w:t>
      </w:r>
      <w:r>
        <w:rPr>
          <w:rFonts w:eastAsia="Times New Roman" w:cs="Times New Roman"/>
          <w:szCs w:val="24"/>
        </w:rPr>
        <w:t>περιοχών.</w:t>
      </w:r>
    </w:p>
    <w:p w14:paraId="74465D78"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lastRenderedPageBreak/>
        <w:t xml:space="preserve">Ενδεχόμενα –εγώ δεν θέλω να είμαι άδικος- δεν καλύπτει </w:t>
      </w:r>
      <w:r>
        <w:rPr>
          <w:rFonts w:eastAsia="Times New Roman" w:cs="Times New Roman"/>
          <w:szCs w:val="24"/>
        </w:rPr>
        <w:t xml:space="preserve">τα κριτήρια </w:t>
      </w:r>
      <w:r>
        <w:rPr>
          <w:rFonts w:eastAsia="Times New Roman" w:cs="Times New Roman"/>
          <w:szCs w:val="24"/>
        </w:rPr>
        <w:t xml:space="preserve">του δικτύου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xml:space="preserve">. Αυτό, όμως, δεν σημαίνει ότι θα πρέπει να δώσουμε προτεραιότητα μόνο στο δίκτυο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xml:space="preserve">. Θα πρέπει οι κυβερνήσεις να έχουν δώσει λύση και </w:t>
      </w:r>
      <w:r>
        <w:rPr>
          <w:rFonts w:eastAsia="Times New Roman" w:cs="Times New Roman"/>
          <w:szCs w:val="24"/>
        </w:rPr>
        <w:t xml:space="preserve">σ’ </w:t>
      </w:r>
      <w:r>
        <w:rPr>
          <w:rFonts w:eastAsia="Times New Roman" w:cs="Times New Roman"/>
          <w:szCs w:val="24"/>
        </w:rPr>
        <w:t>αυτά τα προβλήμ</w:t>
      </w:r>
      <w:r>
        <w:rPr>
          <w:rFonts w:eastAsia="Times New Roman" w:cs="Times New Roman"/>
          <w:szCs w:val="24"/>
        </w:rPr>
        <w:t xml:space="preserve">ατα. </w:t>
      </w:r>
    </w:p>
    <w:p w14:paraId="74465D79"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Να μην μιλήσω για το Αιγάλεω που είναι ένα κομμάτι της Αττικής και αυτό. Έχουμε σχέδιο προστασίας και χρήσης ζωνών από το 1999. Χθες ήμουν εκεί κατά σύμπτωση. Δεν είδα τίποτε να έχει βελτιωθεί από τότε.</w:t>
      </w:r>
    </w:p>
    <w:p w14:paraId="74465D7A"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Πάμε, λοιπόν, να θέσουμε τα ερωτήματα. Είχα εκφ</w:t>
      </w:r>
      <w:r>
        <w:rPr>
          <w:rFonts w:eastAsia="Times New Roman" w:cs="Times New Roman"/>
          <w:szCs w:val="24"/>
        </w:rPr>
        <w:t>ράσει την αμφιβολία μου και τις αντιρρήσεις μου για το πώς μπορεί να προστατεύσει τις περιοχές το συγκεκριμένο νομοσχέδιο. Είχα πει, λοι</w:t>
      </w:r>
      <w:r>
        <w:rPr>
          <w:rFonts w:eastAsia="Times New Roman" w:cs="Times New Roman"/>
          <w:szCs w:val="24"/>
        </w:rPr>
        <w:lastRenderedPageBreak/>
        <w:t>πόν, ότι δεν υπάρχει συντονισμός, υπάρχουν διαφορετικά νομοθετικά καθεστώτα κατά κατηγορία χαρακτηριστικών περιβάλλοντος</w:t>
      </w:r>
      <w:r>
        <w:rPr>
          <w:rFonts w:eastAsia="Times New Roman" w:cs="Times New Roman"/>
          <w:szCs w:val="24"/>
        </w:rPr>
        <w:t xml:space="preserve"> και επομένως αρμενίζουμε στα ίδια. </w:t>
      </w:r>
    </w:p>
    <w:p w14:paraId="74465D7B"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Δεν μου αρέσει να είμαι μάντης, δεν μου αρέσει η ιδιότητα του προ</w:t>
      </w:r>
      <w:r>
        <w:rPr>
          <w:rFonts w:eastAsia="Times New Roman" w:cs="Times New Roman"/>
          <w:szCs w:val="24"/>
        </w:rPr>
        <w:t>φήτη</w:t>
      </w:r>
      <w:r>
        <w:rPr>
          <w:rFonts w:eastAsia="Times New Roman" w:cs="Times New Roman"/>
          <w:szCs w:val="24"/>
        </w:rPr>
        <w:t xml:space="preserve">. Διαβάζω, όμως, την </w:t>
      </w:r>
      <w:r>
        <w:rPr>
          <w:rFonts w:eastAsia="Times New Roman" w:cs="Times New Roman"/>
          <w:szCs w:val="24"/>
        </w:rPr>
        <w:t>έ</w:t>
      </w:r>
      <w:r>
        <w:rPr>
          <w:rFonts w:eastAsia="Times New Roman" w:cs="Times New Roman"/>
          <w:szCs w:val="24"/>
        </w:rPr>
        <w:t xml:space="preserve">κθεση της Επιστημονικής Υπηρεσίας της Βουλής, η οποία ταυτίζεται με όσα είχα πει στην </w:t>
      </w:r>
      <w:r>
        <w:rPr>
          <w:rFonts w:eastAsia="Times New Roman" w:cs="Times New Roman"/>
          <w:szCs w:val="24"/>
        </w:rPr>
        <w:t>ε</w:t>
      </w:r>
      <w:r>
        <w:rPr>
          <w:rFonts w:eastAsia="Times New Roman" w:cs="Times New Roman"/>
          <w:szCs w:val="24"/>
        </w:rPr>
        <w:t>πιτροπή. «Τίθενται ζητήματα λειτουργίας κ</w:t>
      </w:r>
      <w:r>
        <w:rPr>
          <w:rFonts w:eastAsia="Times New Roman" w:cs="Times New Roman"/>
          <w:szCs w:val="24"/>
        </w:rPr>
        <w:t xml:space="preserve">αι αποτελεσματικότητος των φορέων διαχείρισης προστατευόμενων περιοχών, τα οποία από παλαιότερα έχουν επισημανθεί». Κρατώ αυτή τη σημείωση. </w:t>
      </w:r>
    </w:p>
    <w:p w14:paraId="74465D7C"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Κρατώ δεύτερη σημείωση την παρατήρησή μου, την οποία είχα θέσει στην </w:t>
      </w:r>
      <w:r>
        <w:rPr>
          <w:rFonts w:eastAsia="Times New Roman" w:cs="Times New Roman"/>
          <w:szCs w:val="24"/>
        </w:rPr>
        <w:t>ε</w:t>
      </w:r>
      <w:r>
        <w:rPr>
          <w:rFonts w:eastAsia="Times New Roman" w:cs="Times New Roman"/>
          <w:szCs w:val="24"/>
        </w:rPr>
        <w:t>πιτροπή για τον πολυκερματισμό και για τον ιδ</w:t>
      </w:r>
      <w:r>
        <w:rPr>
          <w:rFonts w:eastAsia="Times New Roman" w:cs="Times New Roman"/>
          <w:szCs w:val="24"/>
        </w:rPr>
        <w:t xml:space="preserve">ιωτικού </w:t>
      </w:r>
      <w:r>
        <w:rPr>
          <w:rFonts w:eastAsia="Times New Roman" w:cs="Times New Roman"/>
          <w:szCs w:val="24"/>
        </w:rPr>
        <w:lastRenderedPageBreak/>
        <w:t>δικαίου φορέα που διατηρείται. Είχα προτείνει να έχει διφυή χαρακτήρα ούτως ώστε να μπορεί να επεμβαίνει, γιατί οι άλλες υπηρεσίες είναι απομακρυσμένες. Παραμένει η παρατήρησή μου.</w:t>
      </w:r>
    </w:p>
    <w:p w14:paraId="74465D7D"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Δόθηκε μία απάντηση από τον Αναπληρωτή Υπουργό ότι θα γίνονται κοιν</w:t>
      </w:r>
      <w:r>
        <w:rPr>
          <w:rFonts w:eastAsia="Times New Roman" w:cs="Times New Roman"/>
          <w:szCs w:val="24"/>
        </w:rPr>
        <w:t>ές περιπολίες. Τι θα προσφέρουν οι κοινές περιπολίες; Θα προσφέρουν τίποτα επιπλέον των ήδη γενομένων; Όχι.</w:t>
      </w:r>
    </w:p>
    <w:p w14:paraId="74465D7E"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Και συνοψίζοντας πλέον, διότι δεν θέλω να γίνω κουραστικός, θα πω τούτο: Το νομοσχέδιο αυτό, κατά τη δική μου άποψη, είναι ένα νομοσχέδιο </w:t>
      </w:r>
      <w:r>
        <w:rPr>
          <w:rFonts w:eastAsia="Times New Roman" w:cs="Times New Roman"/>
          <w:szCs w:val="24"/>
        </w:rPr>
        <w:t xml:space="preserve">τρέχουσας </w:t>
      </w:r>
      <w:r>
        <w:rPr>
          <w:rFonts w:eastAsia="Times New Roman" w:cs="Times New Roman"/>
          <w:szCs w:val="24"/>
        </w:rPr>
        <w:t xml:space="preserve">διαχείρισης. Δεν μπορώ να το εντάξω σε μία πνοή προγράμματος περιβαλλοντικής προστασίας. Δεν μπορώ να το εντάξω ιδιαίτερα στην αναγκαία προστασία της Αττικής και έφερα τα παραδείγματα των ορεινών όγκων. </w:t>
      </w:r>
    </w:p>
    <w:p w14:paraId="74465D7F"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lastRenderedPageBreak/>
        <w:t>Περιμένω να ακούσω απαντήσεις, όχι μόνο από την Κυβέ</w:t>
      </w:r>
      <w:r>
        <w:rPr>
          <w:rFonts w:eastAsia="Times New Roman" w:cs="Times New Roman"/>
          <w:szCs w:val="24"/>
        </w:rPr>
        <w:t>ρνηση, αλλά και από τους πολλούς και πολυποίκιλους φορείς που υπάρχουν. Και, αν θέλετε και την τελευταία μου ερώτηση, εκείνο το περίφημο Πράσινο Ταμείο, το οποίο φαίνεται υγιές, δεν θα χρησιμοποιηθεί για τα τέσσερα δέκατα των κατοίκων της Ελλάδ</w:t>
      </w:r>
      <w:r>
        <w:rPr>
          <w:rFonts w:eastAsia="Times New Roman" w:cs="Times New Roman"/>
          <w:szCs w:val="24"/>
        </w:rPr>
        <w:t>α</w:t>
      </w:r>
      <w:r>
        <w:rPr>
          <w:rFonts w:eastAsia="Times New Roman" w:cs="Times New Roman"/>
          <w:szCs w:val="24"/>
        </w:rPr>
        <w:t>ς ή θα μένε</w:t>
      </w:r>
      <w:r>
        <w:rPr>
          <w:rFonts w:eastAsia="Times New Roman" w:cs="Times New Roman"/>
          <w:szCs w:val="24"/>
        </w:rPr>
        <w:t>ι προς ευκαιριακές χρηματοδοτήσεις στοιχείων τα οποία μπορεί να είναι χρήσιμα τοπικά, αλλά δεν δημιουργούν την οικονομική προϋπόθεση</w:t>
      </w:r>
      <w:r>
        <w:rPr>
          <w:rFonts w:eastAsia="Times New Roman" w:cs="Times New Roman"/>
          <w:szCs w:val="24"/>
        </w:rPr>
        <w:t>,</w:t>
      </w:r>
      <w:r>
        <w:rPr>
          <w:rFonts w:eastAsia="Times New Roman" w:cs="Times New Roman"/>
          <w:szCs w:val="24"/>
        </w:rPr>
        <w:t xml:space="preserve"> ούτως ώστε να εντάξουμε τις ευρύτατα προστατευόμενες περιοχές της Αττικής και σε ένα πλάνο ανάπτυξης με τη μορφή είτε </w:t>
      </w:r>
      <w:proofErr w:type="spellStart"/>
      <w:r>
        <w:rPr>
          <w:rFonts w:eastAsia="Times New Roman" w:cs="Times New Roman"/>
          <w:szCs w:val="24"/>
        </w:rPr>
        <w:t>οικο</w:t>
      </w:r>
      <w:r>
        <w:rPr>
          <w:rFonts w:eastAsia="Times New Roman" w:cs="Times New Roman"/>
          <w:szCs w:val="24"/>
        </w:rPr>
        <w:t>τουρισμού</w:t>
      </w:r>
      <w:proofErr w:type="spellEnd"/>
      <w:r>
        <w:rPr>
          <w:rFonts w:eastAsia="Times New Roman" w:cs="Times New Roman"/>
          <w:szCs w:val="24"/>
        </w:rPr>
        <w:t xml:space="preserve"> είτε χρησιμότητας –ακόμα και την κτηνοτροφία </w:t>
      </w:r>
      <w:r>
        <w:rPr>
          <w:rFonts w:eastAsia="Times New Roman" w:cs="Times New Roman"/>
          <w:szCs w:val="24"/>
        </w:rPr>
        <w:t xml:space="preserve">δεν μπορέσατε </w:t>
      </w:r>
      <w:r>
        <w:rPr>
          <w:rFonts w:eastAsia="Times New Roman" w:cs="Times New Roman"/>
          <w:szCs w:val="24"/>
        </w:rPr>
        <w:t xml:space="preserve">να διατηρήσουμε στην Αττική, την έχουμε διώξει. Είναι </w:t>
      </w:r>
      <w:r>
        <w:rPr>
          <w:rFonts w:eastAsia="Times New Roman" w:cs="Times New Roman"/>
          <w:szCs w:val="24"/>
        </w:rPr>
        <w:t xml:space="preserve"> και αυτή </w:t>
      </w:r>
      <w:r>
        <w:rPr>
          <w:rFonts w:eastAsia="Times New Roman" w:cs="Times New Roman"/>
          <w:szCs w:val="24"/>
        </w:rPr>
        <w:t xml:space="preserve">ένας φορέας ανάπτυξης. Μην τα εξοβελίζουμε όλα. </w:t>
      </w:r>
    </w:p>
    <w:p w14:paraId="74465D80"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lastRenderedPageBreak/>
        <w:t xml:space="preserve">Πιστεύω, λοιπόν, ότι το νομοσχέδιο αυτό δεν θα είναι τελικό. Πρέπει </w:t>
      </w:r>
      <w:r>
        <w:rPr>
          <w:rFonts w:eastAsia="Times New Roman" w:cs="Times New Roman"/>
          <w:szCs w:val="24"/>
        </w:rPr>
        <w:t>όμως</w:t>
      </w:r>
      <w:r>
        <w:rPr>
          <w:rFonts w:eastAsia="Times New Roman" w:cs="Times New Roman"/>
          <w:szCs w:val="24"/>
        </w:rPr>
        <w:t xml:space="preserve"> ν</w:t>
      </w:r>
      <w:r>
        <w:rPr>
          <w:rFonts w:eastAsia="Times New Roman" w:cs="Times New Roman"/>
          <w:szCs w:val="24"/>
        </w:rPr>
        <w:t>α αποτελέσει μία βάση επανόδου της παλιάς συζήτησης για το μέλλον, διότι διαφορετικά και τα επόμενα χρόνια θα λέμε «πρέπει να προστατέψουμε το προσωπικό, είναι εξειδικευμένο, πρέπει να διατηρήσουμε τους φορείς» και θα είναι κάποιες φωνές σαν τη δική μου πο</w:t>
      </w:r>
      <w:r>
        <w:rPr>
          <w:rFonts w:eastAsia="Times New Roman" w:cs="Times New Roman"/>
          <w:szCs w:val="24"/>
        </w:rPr>
        <w:t xml:space="preserve">υ θα </w:t>
      </w:r>
      <w:r>
        <w:rPr>
          <w:rFonts w:eastAsia="Times New Roman" w:cs="Times New Roman"/>
          <w:szCs w:val="24"/>
        </w:rPr>
        <w:t>διατυπώνουν και</w:t>
      </w:r>
      <w:r>
        <w:rPr>
          <w:rFonts w:eastAsia="Times New Roman" w:cs="Times New Roman"/>
          <w:szCs w:val="24"/>
        </w:rPr>
        <w:t xml:space="preserve"> πάλι τις ίδιες διαμαρτυρίες.</w:t>
      </w:r>
    </w:p>
    <w:p w14:paraId="74465D81"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74465D82"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74465D83"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τον κ. Καρρά.</w:t>
      </w:r>
    </w:p>
    <w:p w14:paraId="74465D84"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lastRenderedPageBreak/>
        <w:t xml:space="preserve">Θα ήθελα να παρακαλέσω τις Κοινοβουλευτικές </w:t>
      </w:r>
      <w:r>
        <w:rPr>
          <w:rFonts w:eastAsia="Times New Roman" w:cs="Times New Roman"/>
          <w:szCs w:val="24"/>
        </w:rPr>
        <w:t xml:space="preserve">Ομάδες να ενημερώσετε τους ομιλητές, διότι εδώ το Προεδρείο προσπαθεί να επικοινωνήσει –θέλετε να μιλήσετε όλοι- και δεν έρχεται στη σειρά του κάποιος να μιλήσει. Αν δεν είναι την ώρα που έρχεται η σειρά του –χωρίς να έχει ενημερώσει για κάποιον σημαντικό </w:t>
      </w:r>
      <w:r>
        <w:rPr>
          <w:rFonts w:eastAsia="Times New Roman" w:cs="Times New Roman"/>
          <w:szCs w:val="24"/>
        </w:rPr>
        <w:t>λόγο- θα σβήνεται από τη λίστα ο ομιλητής που απουσιάζει χωρίς λόγο, επαναλαμβάνω.</w:t>
      </w:r>
    </w:p>
    <w:p w14:paraId="74465D85"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Μπουκώρος</w:t>
      </w:r>
      <w:proofErr w:type="spellEnd"/>
      <w:r>
        <w:rPr>
          <w:rFonts w:eastAsia="Times New Roman" w:cs="Times New Roman"/>
          <w:szCs w:val="24"/>
        </w:rPr>
        <w:t xml:space="preserve"> για επτά λεπτά.</w:t>
      </w:r>
    </w:p>
    <w:p w14:paraId="74465D86"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Ευχαριστώ, κύριε Πρόεδρε.</w:t>
      </w:r>
    </w:p>
    <w:p w14:paraId="74465D87"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κύριε Υπουργέ, δεν αποφύγατε και εσείς την κακή συνήθ</w:t>
      </w:r>
      <w:r>
        <w:rPr>
          <w:rFonts w:eastAsia="Times New Roman" w:cs="Times New Roman"/>
          <w:szCs w:val="24"/>
        </w:rPr>
        <w:t xml:space="preserve">εια όλων των Υπουργών του ΣΥΡΙΖΑ να διατυπώνουν απόψεις με την κατάθεση ενός νομοσχεδίου ότι όλοι οι προηγούμενοι μόνο αρνητικά είχαν να δώσουν σε αυτή τη χώρα </w:t>
      </w:r>
      <w:r>
        <w:rPr>
          <w:rFonts w:eastAsia="Times New Roman" w:cs="Times New Roman"/>
          <w:szCs w:val="24"/>
        </w:rPr>
        <w:lastRenderedPageBreak/>
        <w:t>και εσείς είστε που βάζετε τα πράγματα σε τάξη και προσφέρετε θετικό έργο. Το ίδιο κάνατε και με</w:t>
      </w:r>
      <w:r>
        <w:rPr>
          <w:rFonts w:eastAsia="Times New Roman" w:cs="Times New Roman"/>
          <w:szCs w:val="24"/>
        </w:rPr>
        <w:t xml:space="preserve"> αυτό το νομοσχέδιο. </w:t>
      </w:r>
    </w:p>
    <w:p w14:paraId="74465D88"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Σας άκουσα πάρα πολλές φορές στις επιτροπές να ισχυρίζεστε ότι «και αυτό και το α΄ και το β΄ και το γ΄ εμείς πρέπει να το διορθώσουμε». Έψαξα, λοιπόν, και βρήκα, κύριε Υπουργέ, όλες τις νομοθετικές πρωτοβουλίες και όλες τις δράσεις πρ</w:t>
      </w:r>
      <w:r>
        <w:rPr>
          <w:rFonts w:eastAsia="Times New Roman" w:cs="Times New Roman"/>
          <w:szCs w:val="24"/>
        </w:rPr>
        <w:t xml:space="preserve">οηγούμενων κυβερνήσεων από το 1937 μέχρι το 2011. Διαπίστωσα ότι έχουν ψηφιστεί τουλάχιστον πέντε νόμοι με στόχο την προστασία του περιβάλλοντος, ότι είναι προηγούμενες κυβερνήσεις αυτές που ενσωμάτωσαν όλες τις </w:t>
      </w:r>
      <w:r>
        <w:rPr>
          <w:rFonts w:eastAsia="Times New Roman" w:cs="Times New Roman"/>
          <w:szCs w:val="24"/>
        </w:rPr>
        <w:t>ε</w:t>
      </w:r>
      <w:r>
        <w:rPr>
          <w:rFonts w:eastAsia="Times New Roman" w:cs="Times New Roman"/>
          <w:szCs w:val="24"/>
        </w:rPr>
        <w:t xml:space="preserve">υρωπαϊκές </w:t>
      </w:r>
      <w:r>
        <w:rPr>
          <w:rFonts w:eastAsia="Times New Roman" w:cs="Times New Roman"/>
          <w:szCs w:val="24"/>
        </w:rPr>
        <w:t>ο</w:t>
      </w:r>
      <w:r>
        <w:rPr>
          <w:rFonts w:eastAsia="Times New Roman" w:cs="Times New Roman"/>
          <w:szCs w:val="24"/>
        </w:rPr>
        <w:t>δηγίες και υπέγραψαν όλες τις δι</w:t>
      </w:r>
      <w:r>
        <w:rPr>
          <w:rFonts w:eastAsia="Times New Roman" w:cs="Times New Roman"/>
          <w:szCs w:val="24"/>
        </w:rPr>
        <w:t>εθνείς συμφωνίες, είναι προηγούμενες κυβερνήσεις αυτές που ανέλαβαν όλες τις εθνικές πρωτοβουλίες για τις προστατευόμενες περιοχές, τους εθνικούς δρυμούς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74465D89"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lastRenderedPageBreak/>
        <w:t>Η ιστορία της χώρας, κύριε Υπουργέ, είναι ιδιαίτερα αλαζονικό να πιστεύετε ότι ξεκινάει με την</w:t>
      </w:r>
      <w:r>
        <w:rPr>
          <w:rFonts w:eastAsia="Times New Roman" w:cs="Times New Roman"/>
          <w:szCs w:val="24"/>
        </w:rPr>
        <w:t xml:space="preserve"> «πρώτη φορά αριστερά». Η χώρα που παραλάβατε εσείς και στις περιβαλλοντικές πολιτικές έχει να επιδείξει μια τεράστια πορεία. Καταθέτω, λοιπόν, για να το μελετήσετε, στα Πρακτικά μία λίστα η οποία περιλαμβάνει όλες τις νομοθετικές πρωτοβουλίες, όλες τις δι</w:t>
      </w:r>
      <w:r>
        <w:rPr>
          <w:rFonts w:eastAsia="Times New Roman" w:cs="Times New Roman"/>
          <w:szCs w:val="24"/>
        </w:rPr>
        <w:t>εθνείς συμβάσεις που υπέγραψε η χώρα μας, όλες τις εθνικές πολιτικές που εκπονήθηκαν. Πιστέψτε με, είναι πάρα πολλές σε σχέση με το νομοσχέδιο που σήμερα εσείς παρουσιάζετε.</w:t>
      </w:r>
    </w:p>
    <w:p w14:paraId="74465D8A"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Χρήστος </w:t>
      </w:r>
      <w:proofErr w:type="spellStart"/>
      <w:r>
        <w:rPr>
          <w:rFonts w:eastAsia="Times New Roman" w:cs="Times New Roman"/>
          <w:szCs w:val="24"/>
        </w:rPr>
        <w:t>Μπουκώρος</w:t>
      </w:r>
      <w:proofErr w:type="spellEnd"/>
      <w:r>
        <w:rPr>
          <w:rFonts w:eastAsia="Times New Roman" w:cs="Times New Roman"/>
          <w:szCs w:val="24"/>
        </w:rPr>
        <w:t xml:space="preserve"> καταθέτει για τα Πρακτικά το προ</w:t>
      </w:r>
      <w:r>
        <w:rPr>
          <w:rFonts w:eastAsia="Times New Roman" w:cs="Times New Roman"/>
          <w:szCs w:val="24"/>
        </w:rPr>
        <w:t xml:space="preserve">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74465D8B"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νομίζω ότι είμαστε σε εντελώς λάθος αντίληψη. Και σε ευρωπαϊκό επίπεδο το ζήτημα των προστατευόμενων περιοχών έχε</w:t>
      </w:r>
      <w:r>
        <w:rPr>
          <w:rFonts w:eastAsia="Times New Roman" w:cs="Times New Roman"/>
          <w:szCs w:val="24"/>
        </w:rPr>
        <w:t>ι αλλάξει ως προς την αντιμετώπισή του. Ενισχύει την άποψή μου αυτή το γεγονός ότι στις 21 Απριλίου 2017 η Ευρωπαϊκή Επιτροπή ανακοίνωσε σχέδιο δράσης για τη φύση, τον άνθρωπο και την οικονομία για την περίοδο 2017-2019 με σφιχτά χρονικά περιθώρια.</w:t>
      </w:r>
    </w:p>
    <w:p w14:paraId="74465D8C"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Το σχέδ</w:t>
      </w:r>
      <w:r>
        <w:rPr>
          <w:rFonts w:eastAsia="Times New Roman" w:cs="Times New Roman"/>
          <w:szCs w:val="24"/>
        </w:rPr>
        <w:t xml:space="preserve">ιο δράσης καλύπτει τομείς και προτεραιότητες για συγκεκριμένες δράσεις και πρόκειται για μια σπάνια πρωτοβουλία ευρωπαϊκού θεσμού, με δεδομένο ότι θέτει ένα περιορισμένο, όπως </w:t>
      </w:r>
      <w:proofErr w:type="spellStart"/>
      <w:r>
        <w:rPr>
          <w:rFonts w:eastAsia="Times New Roman" w:cs="Times New Roman"/>
          <w:szCs w:val="24"/>
        </w:rPr>
        <w:t>προείπα</w:t>
      </w:r>
      <w:proofErr w:type="spellEnd"/>
      <w:r>
        <w:rPr>
          <w:rFonts w:eastAsia="Times New Roman" w:cs="Times New Roman"/>
          <w:szCs w:val="24"/>
        </w:rPr>
        <w:t>, χρονικά πλαίσιο εφαρμογής. Τι θέλω να πω εδώ; Έχουμε συνηθίσει στην Ελλ</w:t>
      </w:r>
      <w:r>
        <w:rPr>
          <w:rFonts w:eastAsia="Times New Roman" w:cs="Times New Roman"/>
          <w:szCs w:val="24"/>
        </w:rPr>
        <w:t xml:space="preserve">άδα να θεωρούμε αντικρουόμενες έννοιες την προστασία του περιβάλλοντος και την ανθρώπινη δραστηριότητα, </w:t>
      </w:r>
      <w:r>
        <w:rPr>
          <w:rFonts w:eastAsia="Times New Roman" w:cs="Times New Roman"/>
          <w:szCs w:val="24"/>
        </w:rPr>
        <w:lastRenderedPageBreak/>
        <w:t xml:space="preserve">την επιχειρηματικότητα, ακόμα και το κέρδος. Αυτή η αντίληψη έχει αλλάξει. Έχει αλλάξει εντελώς και αλλάζει με ραγδαίους ρυθμούς στην Ευρωπαϊκή Ένωση. </w:t>
      </w:r>
    </w:p>
    <w:p w14:paraId="74465D8D"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Η Ελλάδα αποτελεί μία από τις χαρακτηριστικότερες περιπτώσεις μακροχρόνιας συνύπαρξης του ανθρώπου με το φυσικό περιβάλλον, το οποίο </w:t>
      </w:r>
      <w:proofErr w:type="spellStart"/>
      <w:r>
        <w:rPr>
          <w:rFonts w:eastAsia="Times New Roman" w:cs="Times New Roman"/>
          <w:szCs w:val="24"/>
        </w:rPr>
        <w:t>συνδιαμόρφωσε</w:t>
      </w:r>
      <w:proofErr w:type="spellEnd"/>
      <w:r>
        <w:rPr>
          <w:rFonts w:eastAsia="Times New Roman" w:cs="Times New Roman"/>
          <w:szCs w:val="24"/>
        </w:rPr>
        <w:t xml:space="preserve"> μέσα από δραστηριότητες, όπως η γεωργία, η κτηνοτροφία, η αλιεία, ακόμα και το κυνήγι, κύριε Υπουργέ.</w:t>
      </w:r>
    </w:p>
    <w:p w14:paraId="74465D8E"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Στο πλα</w:t>
      </w:r>
      <w:r>
        <w:rPr>
          <w:rFonts w:eastAsia="Times New Roman" w:cs="Times New Roman"/>
          <w:szCs w:val="24"/>
        </w:rPr>
        <w:t>ίσιο της δυναμικής σχέσης μεταξύ ανθρώπου και φυσικού περιβάλλοντος, περιοχές ιδιαίτερους φυσικού κάλους προστατεύθηκαν ως χώροι πολιτιστικής, περιβαλλοντικής, ακόμα και θρησκευτικής αξίας. Και όλα αυτά έγιναν με τα νομοθετήματα που σας προανέφερα, που είν</w:t>
      </w:r>
      <w:r>
        <w:rPr>
          <w:rFonts w:eastAsia="Times New Roman" w:cs="Times New Roman"/>
          <w:szCs w:val="24"/>
        </w:rPr>
        <w:t xml:space="preserve">αι πάρα πολλά, κύριε Υπουργέ. Ωστόσο, </w:t>
      </w:r>
      <w:r>
        <w:rPr>
          <w:rFonts w:eastAsia="Times New Roman" w:cs="Times New Roman"/>
          <w:szCs w:val="24"/>
        </w:rPr>
        <w:lastRenderedPageBreak/>
        <w:t xml:space="preserve">οι έννοιες της προστασίας του φυσικού περιβάλλοντος και της ανάπτυξης συνεχίζουν λανθασμένα, κατά τη δική μου άποψη, να θεωρούνται αντικρουόμενες και ανταγωνιστικές. Μέχρι και πρόσφατα αν κάποιος φορέας διοργάνωνε μια </w:t>
      </w:r>
      <w:r>
        <w:rPr>
          <w:rFonts w:eastAsia="Times New Roman" w:cs="Times New Roman"/>
          <w:szCs w:val="24"/>
        </w:rPr>
        <w:t>ημερίδα για επιχειρηματικές δραστηριότητες σε προστατευόμενες περιοχές και δυνατότητες ανάπτυξης αυτών των περιοχών, θα αντιμετωπιζόταν τουλάχιστον με επιφύλαξη.</w:t>
      </w:r>
    </w:p>
    <w:p w14:paraId="74465D8F"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Η προστασία, λοιπόν, μιας περιοχής δεν συνεπάγεται την απομάκρυνση του ανθρώπου και των δραστη</w:t>
      </w:r>
      <w:r>
        <w:rPr>
          <w:rFonts w:eastAsia="Times New Roman" w:cs="Times New Roman"/>
          <w:szCs w:val="24"/>
        </w:rPr>
        <w:t xml:space="preserve">ριοτήτων του από τη φύση. </w:t>
      </w:r>
    </w:p>
    <w:p w14:paraId="74465D90"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Ορισμένα χαρακτηριστικά παραδείγματα, κύριε Υπουργέ. Η ίδρυση του Εθνικού Δρυμού Λευκών </w:t>
      </w:r>
      <w:proofErr w:type="spellStart"/>
      <w:r>
        <w:rPr>
          <w:rFonts w:eastAsia="Times New Roman" w:cs="Times New Roman"/>
          <w:szCs w:val="24"/>
        </w:rPr>
        <w:t>Ορέων</w:t>
      </w:r>
      <w:proofErr w:type="spellEnd"/>
      <w:r>
        <w:rPr>
          <w:rFonts w:eastAsia="Times New Roman" w:cs="Times New Roman"/>
          <w:szCs w:val="24"/>
        </w:rPr>
        <w:t xml:space="preserve"> το 1962 οδήγησε στη σταδιακή εγκατάλειψη και εκκένωση του χωριού της Σαμαριάς μέσα </w:t>
      </w:r>
      <w:r>
        <w:rPr>
          <w:rFonts w:eastAsia="Times New Roman" w:cs="Times New Roman"/>
          <w:szCs w:val="24"/>
        </w:rPr>
        <w:lastRenderedPageBreak/>
        <w:t>στο φαράγγι, στο οποίο καταγράφεται ανθρώπινη παρουσ</w:t>
      </w:r>
      <w:r>
        <w:rPr>
          <w:rFonts w:eastAsia="Times New Roman" w:cs="Times New Roman"/>
          <w:szCs w:val="24"/>
        </w:rPr>
        <w:t xml:space="preserve">ία από την προϊστορική εποχή. Σε άλλες προστατευόμενες περιοχές, όπως στην Πρέσπα, απαγορεύθηκε η καύση καλαμιών. Άλλο παράδειγμα θα έλεγα ότι είναι και οι διάφοροι εθνικοί δρυμοί, όπως η περιοχή της </w:t>
      </w:r>
      <w:proofErr w:type="spellStart"/>
      <w:r>
        <w:rPr>
          <w:rFonts w:eastAsia="Times New Roman" w:cs="Times New Roman"/>
          <w:szCs w:val="24"/>
        </w:rPr>
        <w:t>Δαδιάς</w:t>
      </w:r>
      <w:proofErr w:type="spellEnd"/>
      <w:r>
        <w:rPr>
          <w:rFonts w:eastAsia="Times New Roman" w:cs="Times New Roman"/>
          <w:szCs w:val="24"/>
        </w:rPr>
        <w:t xml:space="preserve">, όπου απαγορεύτηκε κατ’ </w:t>
      </w:r>
      <w:proofErr w:type="spellStart"/>
      <w:r>
        <w:rPr>
          <w:rFonts w:eastAsia="Times New Roman" w:cs="Times New Roman"/>
          <w:szCs w:val="24"/>
        </w:rPr>
        <w:t>ουσίαν</w:t>
      </w:r>
      <w:proofErr w:type="spellEnd"/>
      <w:r>
        <w:rPr>
          <w:rFonts w:eastAsia="Times New Roman" w:cs="Times New Roman"/>
          <w:szCs w:val="24"/>
        </w:rPr>
        <w:t xml:space="preserve"> η υλοτομία. Τι μας</w:t>
      </w:r>
      <w:r>
        <w:rPr>
          <w:rFonts w:eastAsia="Times New Roman" w:cs="Times New Roman"/>
          <w:szCs w:val="24"/>
        </w:rPr>
        <w:t xml:space="preserve"> έδειξε η εμπειρία, κύριε Υπουργέ; Ότι δύο δεκαετίες, τρεις δεκαετίες μετά τις απαγορεύσεις αυτές οι απαγορεύσεις καταργήθηκαν. Για ποιο λόγο; Διότι αντί να προστατεύουν το φυσικό περιβάλλον, δημιουργούσαν πολλά προβλήματα.</w:t>
      </w:r>
    </w:p>
    <w:p w14:paraId="74465D91"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Τι θέλω να πω με αυτό, κύριε Υπο</w:t>
      </w:r>
      <w:r>
        <w:rPr>
          <w:rFonts w:eastAsia="Times New Roman" w:cs="Times New Roman"/>
          <w:szCs w:val="24"/>
        </w:rPr>
        <w:t>υργέ; Οι προστατευόμενες περιοχές, κύριε Υπουργέ, δεν αποτελούν κλειστά συστήματα. Δεν είναι κάποιες οάσεις στα οποία η βιοποικιλότητα μπορεί να διατη</w:t>
      </w:r>
      <w:r>
        <w:rPr>
          <w:rFonts w:eastAsia="Times New Roman" w:cs="Times New Roman"/>
          <w:szCs w:val="24"/>
        </w:rPr>
        <w:lastRenderedPageBreak/>
        <w:t xml:space="preserve">ρηθεί εν </w:t>
      </w:r>
      <w:proofErr w:type="spellStart"/>
      <w:r>
        <w:rPr>
          <w:rFonts w:eastAsia="Times New Roman" w:cs="Times New Roman"/>
          <w:szCs w:val="24"/>
        </w:rPr>
        <w:t>είδει</w:t>
      </w:r>
      <w:proofErr w:type="spellEnd"/>
      <w:r>
        <w:rPr>
          <w:rFonts w:eastAsia="Times New Roman" w:cs="Times New Roman"/>
          <w:szCs w:val="24"/>
        </w:rPr>
        <w:t xml:space="preserve"> μουσειακού εκθέματος. Ταυτόχρονα οι προστατευόμενες περιοχές και η βιοποικιλότητά τους επηρ</w:t>
      </w:r>
      <w:r>
        <w:rPr>
          <w:rFonts w:eastAsia="Times New Roman" w:cs="Times New Roman"/>
          <w:szCs w:val="24"/>
        </w:rPr>
        <w:t>εάζονται από τις δραστηριότητες που αναπτύσσονται, ακόμα και εκτός ορίων τους. Άρα προστασία δεν σημαίνει κατ’ ανάγκη και απαγόρευση.</w:t>
      </w:r>
    </w:p>
    <w:p w14:paraId="74465D92"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Και γιατί τα λέω αυτά, κύριε Υπουργέ; γιατί ενώ στην Ευρώπη προστατεύεται το 25% της έκτασης συνολικά, στην Ελλάδα πριν το</w:t>
      </w:r>
      <w:r>
        <w:rPr>
          <w:rFonts w:eastAsia="Times New Roman" w:cs="Times New Roman"/>
          <w:szCs w:val="24"/>
        </w:rPr>
        <w:t xml:space="preserve"> νομοσχέδιό σας προστατευόταν περίπου το 35% και με τις νέες εντάξεις στις προστατευόμενες περιοχές φθάνουμε το 65%. Μια διαχείριση σε λαθεμένη κατεύθυνση μπορεί να επιφέρει πολύ αρνητικά οικονομικά αποτελέσματα. Είναι ανάγκη μέσα στις προστατευόμενες περι</w:t>
      </w:r>
      <w:r>
        <w:rPr>
          <w:rFonts w:eastAsia="Times New Roman" w:cs="Times New Roman"/>
          <w:szCs w:val="24"/>
        </w:rPr>
        <w:t xml:space="preserve">οχές να ενσωματωθεί χωρίς κόμπλεξ η ανθρώπινη δραστηριότητα. </w:t>
      </w:r>
    </w:p>
    <w:p w14:paraId="74465D93"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lastRenderedPageBreak/>
        <w:t>Είναι, κύριε Υπουργέ, όχι οι φορείς διαχείρισης αυτοί που διαχειρίζονται και προστατεύουν το περιβάλλον στις προστατευόμενες περιοχές, είναι οι γεωργοί, είναι οι κτηνοτρόφοι, είναι οι ψαράδες εί</w:t>
      </w:r>
      <w:r>
        <w:rPr>
          <w:rFonts w:eastAsia="Times New Roman" w:cs="Times New Roman"/>
          <w:szCs w:val="24"/>
        </w:rPr>
        <w:t>ναι και οι κυνηγοί, όπως σας προανέφερα.</w:t>
      </w:r>
    </w:p>
    <w:p w14:paraId="74465D94"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Αν φέρνατε στο πλαίσιο του νομοσχεδίου σήμερα ότι θα παραχωρήσουμε σε μια κυνηγητική ομοσπονδία, τη διαχείριση μιας προστατευόμενης περιοχής …</w:t>
      </w:r>
    </w:p>
    <w:p w14:paraId="74465D95"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w:t>
      </w:r>
      <w:r>
        <w:rPr>
          <w:rFonts w:eastAsia="Times New Roman" w:cs="Times New Roman"/>
          <w:szCs w:val="24"/>
        </w:rPr>
        <w:t>υ Βουλευτή)</w:t>
      </w:r>
    </w:p>
    <w:p w14:paraId="74465D96"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Δύο λεπτά, κύριε Πρόεδρε, αν έχετε την καλοσύνη.</w:t>
      </w:r>
    </w:p>
    <w:p w14:paraId="74465D97"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Δεν υπάρχουν δύο λεπτά, κύριε </w:t>
      </w:r>
      <w:proofErr w:type="spellStart"/>
      <w:r>
        <w:rPr>
          <w:rFonts w:eastAsia="Times New Roman" w:cs="Times New Roman"/>
          <w:szCs w:val="24"/>
        </w:rPr>
        <w:t>Μπουκώρο</w:t>
      </w:r>
      <w:proofErr w:type="spellEnd"/>
      <w:r>
        <w:rPr>
          <w:rFonts w:eastAsia="Times New Roman" w:cs="Times New Roman"/>
          <w:szCs w:val="24"/>
        </w:rPr>
        <w:t xml:space="preserve">, το έχω πει. Να ολοκληρώσετε το συντομότερο, σας παρακαλώ. </w:t>
      </w:r>
    </w:p>
    <w:p w14:paraId="74465D98"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lastRenderedPageBreak/>
        <w:t>ΧΡΗΣΤΟΣ ΜΠΟΥΚΩΡΟΣ:</w:t>
      </w:r>
      <w:r>
        <w:rPr>
          <w:rFonts w:eastAsia="Times New Roman" w:cs="Times New Roman"/>
          <w:szCs w:val="24"/>
        </w:rPr>
        <w:t xml:space="preserve"> Φαντάζεστε τις αντιδράσεις που θα είχαν καταγ</w:t>
      </w:r>
      <w:r>
        <w:rPr>
          <w:rFonts w:eastAsia="Times New Roman" w:cs="Times New Roman"/>
          <w:szCs w:val="24"/>
        </w:rPr>
        <w:t>ραφεί στο εσωτερικό του κόμματός σας. Στη Γαλλία και στην Αυστρία, όμως, έχουν παραχωρηθεί ολόκληρες προστατευόμενες περιοχές σε κυνηγετικές ομοσπονδίες με θαυμάσια περιβαλλοντικά, αλλά και οικονομικά αποτελέσματα.</w:t>
      </w:r>
    </w:p>
    <w:p w14:paraId="74465D99"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Αναφορικά τώρα με τους εργαζόμενους, γιατ</w:t>
      </w:r>
      <w:r>
        <w:rPr>
          <w:rFonts w:eastAsia="Times New Roman" w:cs="Times New Roman"/>
          <w:szCs w:val="24"/>
        </w:rPr>
        <w:t xml:space="preserve">ί είναι μεγάλο το θέμα, κύριε Υπουργέ, θα έλεγα ότι το νομοσχέδιο προβλέπει για τους εργαζόμενους μια ασαφή, απροσδιόριστη και έωλη παράταση για το 2018, μέχρι τη στιγμή που θα ολοκληρωθούν οι διαδικασίες άλλων νέων, οκτάμηνων αυτή τη φορά, συμβάσεων. </w:t>
      </w:r>
    </w:p>
    <w:p w14:paraId="74465D9A"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Βεβ</w:t>
      </w:r>
      <w:r>
        <w:rPr>
          <w:rFonts w:eastAsia="Times New Roman" w:cs="Times New Roman"/>
          <w:szCs w:val="24"/>
        </w:rPr>
        <w:t xml:space="preserve">αίως ακόμη και στην περίπτωση που για τις οκτάμηνες συμβάσεις προταθούν όλοι οι υφιστάμενοι εργαζόμενοι, κάτι που είναι πολύ αμφίβολο, η σύναψη τέτοιων συμβάσεων θα αποτελεί </w:t>
      </w:r>
      <w:r>
        <w:rPr>
          <w:rFonts w:eastAsia="Times New Roman" w:cs="Times New Roman"/>
          <w:szCs w:val="24"/>
        </w:rPr>
        <w:lastRenderedPageBreak/>
        <w:t>σαφή υποβάθμιση και δυσμενή μεταβολή της εργασιακής τους κατάστασης, καθώς οι υφισ</w:t>
      </w:r>
      <w:r>
        <w:rPr>
          <w:rFonts w:eastAsia="Times New Roman" w:cs="Times New Roman"/>
          <w:szCs w:val="24"/>
        </w:rPr>
        <w:t xml:space="preserve">τάμενες συμβάσεις θα τερματιστούν οριστικά έπειτα από έντεκα χρόνια συνεχόμενης προσφοράς εργαζομένων στους φορείς. </w:t>
      </w:r>
    </w:p>
    <w:p w14:paraId="74465D9B"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Κλείνοντας, κύριε Υπουργέ, θα έλεγα και κάτι τοπικό. Στη Μαγνησία μεταφέρετε με τη νέα </w:t>
      </w:r>
      <w:proofErr w:type="spellStart"/>
      <w:r>
        <w:rPr>
          <w:rFonts w:eastAsia="Times New Roman" w:cs="Times New Roman"/>
          <w:szCs w:val="24"/>
        </w:rPr>
        <w:t>χωροθέτηση</w:t>
      </w:r>
      <w:proofErr w:type="spellEnd"/>
      <w:r>
        <w:rPr>
          <w:rFonts w:eastAsia="Times New Roman" w:cs="Times New Roman"/>
          <w:szCs w:val="24"/>
        </w:rPr>
        <w:t xml:space="preserve"> την Όθρυ στην Οίτη, που δεν έχουν κα</w:t>
      </w:r>
      <w:r>
        <w:rPr>
          <w:rFonts w:eastAsia="Times New Roman" w:cs="Times New Roman"/>
          <w:szCs w:val="24"/>
        </w:rPr>
        <w:t>μ</w:t>
      </w:r>
      <w:r>
        <w:rPr>
          <w:rFonts w:eastAsia="Times New Roman" w:cs="Times New Roman"/>
          <w:szCs w:val="24"/>
        </w:rPr>
        <w:t xml:space="preserve">μία </w:t>
      </w:r>
      <w:r>
        <w:rPr>
          <w:rFonts w:eastAsia="Times New Roman" w:cs="Times New Roman"/>
          <w:szCs w:val="24"/>
        </w:rPr>
        <w:t>κοινωνική, ιστορική και οικονομική σχέση. Δημιουργείτε έναν τεράστιο φορέα της Κάρλας, στον οποίο, σύμφωνα με ομόφωνη απόφαση του Δημοτικού Συμβουλίου Αλμυρού, αλλά και αναφορά που σας έκαναν οι συνάδελφοι Βουλευτές της Πλειοψηφίας, ζητούν να ενταχθούν στο</w:t>
      </w:r>
      <w:r>
        <w:rPr>
          <w:rFonts w:eastAsia="Times New Roman" w:cs="Times New Roman"/>
          <w:szCs w:val="24"/>
        </w:rPr>
        <w:t xml:space="preserve">ν φορέα της Κάρλας, ο οποίος πράγματι είναι τεράστιος. Έχετε εντάξει όλο τον </w:t>
      </w:r>
      <w:r>
        <w:rPr>
          <w:rFonts w:eastAsia="Times New Roman" w:cs="Times New Roman"/>
          <w:szCs w:val="24"/>
        </w:rPr>
        <w:t>Θ</w:t>
      </w:r>
      <w:r>
        <w:rPr>
          <w:rFonts w:eastAsia="Times New Roman" w:cs="Times New Roman"/>
          <w:szCs w:val="24"/>
        </w:rPr>
        <w:t xml:space="preserve">εσσαλικό </w:t>
      </w:r>
      <w:r>
        <w:rPr>
          <w:rFonts w:eastAsia="Times New Roman" w:cs="Times New Roman"/>
          <w:szCs w:val="24"/>
        </w:rPr>
        <w:t>Κ</w:t>
      </w:r>
      <w:r>
        <w:rPr>
          <w:rFonts w:eastAsia="Times New Roman" w:cs="Times New Roman"/>
          <w:szCs w:val="24"/>
        </w:rPr>
        <w:t xml:space="preserve">άμπο. </w:t>
      </w:r>
      <w:r>
        <w:rPr>
          <w:rFonts w:eastAsia="Times New Roman" w:cs="Times New Roman"/>
          <w:szCs w:val="24"/>
        </w:rPr>
        <w:lastRenderedPageBreak/>
        <w:t xml:space="preserve">Δύο προστατευόμενες περιοχές του Δήμου Αλμυρού, το αισθητικό δάσος </w:t>
      </w:r>
      <w:proofErr w:type="spellStart"/>
      <w:r>
        <w:rPr>
          <w:rFonts w:eastAsia="Times New Roman" w:cs="Times New Roman"/>
          <w:szCs w:val="24"/>
        </w:rPr>
        <w:t>Κουρί</w:t>
      </w:r>
      <w:proofErr w:type="spellEnd"/>
      <w:r>
        <w:rPr>
          <w:rFonts w:eastAsia="Times New Roman" w:cs="Times New Roman"/>
          <w:szCs w:val="24"/>
        </w:rPr>
        <w:t xml:space="preserve"> και η Όθρυς, πηγαίνουν σε διαφορετικούς φορείς. </w:t>
      </w:r>
    </w:p>
    <w:p w14:paraId="74465D9C"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Δεν μπορούν εύκολα και χωρίς μεγάλες δαπ</w:t>
      </w:r>
      <w:r>
        <w:rPr>
          <w:rFonts w:eastAsia="Times New Roman" w:cs="Times New Roman"/>
          <w:szCs w:val="24"/>
        </w:rPr>
        <w:t xml:space="preserve">άνες κατ’ αυτό τον τρόπο και κατ’ αυτή τη </w:t>
      </w:r>
      <w:proofErr w:type="spellStart"/>
      <w:r>
        <w:rPr>
          <w:rFonts w:eastAsia="Times New Roman" w:cs="Times New Roman"/>
          <w:szCs w:val="24"/>
        </w:rPr>
        <w:t>χωροθέτηση</w:t>
      </w:r>
      <w:proofErr w:type="spellEnd"/>
      <w:r>
        <w:rPr>
          <w:rFonts w:eastAsia="Times New Roman" w:cs="Times New Roman"/>
          <w:szCs w:val="24"/>
        </w:rPr>
        <w:t xml:space="preserve"> να εκπονηθούν διαχειριστικά σχέδια. Αν δικαιολογία σας είναι ότι η Οίτη είναι μικρή και η Κάρλα είναι μεγάλη…</w:t>
      </w:r>
    </w:p>
    <w:p w14:paraId="74465D9D"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Κύριε </w:t>
      </w:r>
      <w:proofErr w:type="spellStart"/>
      <w:r>
        <w:rPr>
          <w:rFonts w:eastAsia="Times New Roman" w:cs="Times New Roman"/>
          <w:szCs w:val="24"/>
        </w:rPr>
        <w:t>Μπουκώρο</w:t>
      </w:r>
      <w:proofErr w:type="spellEnd"/>
      <w:r>
        <w:rPr>
          <w:rFonts w:eastAsia="Times New Roman" w:cs="Times New Roman"/>
          <w:szCs w:val="24"/>
        </w:rPr>
        <w:t xml:space="preserve">, με φέρνετε σε δύσκολη θέση. </w:t>
      </w:r>
    </w:p>
    <w:p w14:paraId="74465D9E"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 xml:space="preserve">…θα μπορούσατε να μεταφέρετε στον φορέα του Ολύμπου τις περιοχές του Δέλτα Πηνειού, της Ελασσόνας, του Τυρνάβου και του </w:t>
      </w:r>
      <w:proofErr w:type="spellStart"/>
      <w:r>
        <w:rPr>
          <w:rFonts w:eastAsia="Times New Roman" w:cs="Times New Roman"/>
          <w:szCs w:val="24"/>
        </w:rPr>
        <w:t>Ζάρκου</w:t>
      </w:r>
      <w:proofErr w:type="spellEnd"/>
      <w:r>
        <w:rPr>
          <w:rFonts w:eastAsia="Times New Roman" w:cs="Times New Roman"/>
          <w:szCs w:val="24"/>
        </w:rPr>
        <w:t>, που γειτνιάζουν με τον φορέα διαχείρισης Ολύμπου και να αφήσετε την Όθρυ στην Κάρλα. Αυτό θα ήταν μια πιο ορθ</w:t>
      </w:r>
      <w:r>
        <w:rPr>
          <w:rFonts w:eastAsia="Times New Roman" w:cs="Times New Roman"/>
          <w:szCs w:val="24"/>
        </w:rPr>
        <w:t xml:space="preserve">ή </w:t>
      </w:r>
      <w:proofErr w:type="spellStart"/>
      <w:r>
        <w:rPr>
          <w:rFonts w:eastAsia="Times New Roman" w:cs="Times New Roman"/>
          <w:szCs w:val="24"/>
        </w:rPr>
        <w:t>χωροθέτηση</w:t>
      </w:r>
      <w:proofErr w:type="spellEnd"/>
      <w:r>
        <w:rPr>
          <w:rFonts w:eastAsia="Times New Roman" w:cs="Times New Roman"/>
          <w:szCs w:val="24"/>
        </w:rPr>
        <w:t xml:space="preserve">, η οποία υπακούει και στις </w:t>
      </w:r>
      <w:r>
        <w:rPr>
          <w:rFonts w:eastAsia="Times New Roman" w:cs="Times New Roman"/>
          <w:szCs w:val="24"/>
        </w:rPr>
        <w:lastRenderedPageBreak/>
        <w:t>ανάγκες που προανέφερα για την εκπόνηση ορθών διαχειριστικών σχεδίων με στόχο την προστασία του περιβάλλοντος, αλλά με πρωταγωνιστή τον άνθρωπο.</w:t>
      </w:r>
    </w:p>
    <w:p w14:paraId="74465D9F"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Κύριε </w:t>
      </w:r>
      <w:proofErr w:type="spellStart"/>
      <w:r>
        <w:rPr>
          <w:rFonts w:eastAsia="Times New Roman" w:cs="Times New Roman"/>
          <w:szCs w:val="24"/>
        </w:rPr>
        <w:t>Μπουκώρο</w:t>
      </w:r>
      <w:proofErr w:type="spellEnd"/>
      <w:r>
        <w:rPr>
          <w:rFonts w:eastAsia="Times New Roman" w:cs="Times New Roman"/>
          <w:szCs w:val="24"/>
        </w:rPr>
        <w:t xml:space="preserve">, σας παρακαλώ, </w:t>
      </w:r>
      <w:r>
        <w:rPr>
          <w:rFonts w:eastAsia="Times New Roman" w:cs="Times New Roman"/>
          <w:szCs w:val="24"/>
        </w:rPr>
        <w:t>ολοκληρώστε.</w:t>
      </w:r>
    </w:p>
    <w:p w14:paraId="74465DA0"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Σας ευχαριστώ πάρα πολύ.</w:t>
      </w:r>
    </w:p>
    <w:p w14:paraId="74465DA1" w14:textId="77777777" w:rsidR="00F20DF6" w:rsidRDefault="00F443B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4465DA2"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τον κ. </w:t>
      </w:r>
      <w:proofErr w:type="spellStart"/>
      <w:r>
        <w:rPr>
          <w:rFonts w:eastAsia="Times New Roman" w:cs="Times New Roman"/>
          <w:szCs w:val="24"/>
        </w:rPr>
        <w:t>Μπουκώρο</w:t>
      </w:r>
      <w:proofErr w:type="spellEnd"/>
      <w:r>
        <w:rPr>
          <w:rFonts w:eastAsia="Times New Roman" w:cs="Times New Roman"/>
          <w:szCs w:val="24"/>
        </w:rPr>
        <w:t>.</w:t>
      </w:r>
    </w:p>
    <w:p w14:paraId="74465DA3"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Κύριοι συνάδελφοι, θα παρακαλέσω για άλλη μια φορά να είσαστε όσο το δυνατόν πιο συ</w:t>
      </w:r>
      <w:r>
        <w:rPr>
          <w:rFonts w:eastAsia="Times New Roman" w:cs="Times New Roman"/>
          <w:szCs w:val="24"/>
        </w:rPr>
        <w:t>νεπείς στον χρόνο σας, γιατί θα ξεφύγουμε πάρα πολύ από τον προγραμματισμό.</w:t>
      </w:r>
    </w:p>
    <w:p w14:paraId="74465DA4"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κ. Εμμανουήλ Συντυχάκης από το Κομμουνιστικό Κόμμα Ελλάδας. </w:t>
      </w:r>
    </w:p>
    <w:p w14:paraId="74465DA5"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Ευχαριστώ, κύριε Πρόεδρε.</w:t>
      </w:r>
    </w:p>
    <w:p w14:paraId="74465DA6"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Επιτρέψτε μου να τοποθετηθώ για την τροπολογία με γενικ</w:t>
      </w:r>
      <w:r>
        <w:rPr>
          <w:rFonts w:eastAsia="Times New Roman" w:cs="Times New Roman"/>
          <w:szCs w:val="24"/>
        </w:rPr>
        <w:t>ό αριθμό 1464 και ειδικό αριθμό 171, που αφορά την ανώνυμη εταιρεία «Οργανισμός Ανάπτυξης Κρήτης».</w:t>
      </w:r>
    </w:p>
    <w:p w14:paraId="74465DA7"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προηγούμενη κυβέρνηση το 2013 είχε φέρει στη Βουλή τροπολογία σε νομοσχέδιο που αφορούσε τη συγχώνευση σε ενιαία ανώνυμη εται</w:t>
      </w:r>
      <w:r>
        <w:rPr>
          <w:rFonts w:eastAsia="Times New Roman" w:cs="Times New Roman"/>
          <w:szCs w:val="24"/>
        </w:rPr>
        <w:t xml:space="preserve">ρεία των δύο πρώην </w:t>
      </w:r>
      <w:r>
        <w:rPr>
          <w:rFonts w:eastAsia="Times New Roman" w:cs="Times New Roman"/>
          <w:szCs w:val="24"/>
        </w:rPr>
        <w:t>ο</w:t>
      </w:r>
      <w:r>
        <w:rPr>
          <w:rFonts w:eastAsia="Times New Roman" w:cs="Times New Roman"/>
          <w:szCs w:val="24"/>
        </w:rPr>
        <w:t xml:space="preserve">ργανισμών </w:t>
      </w:r>
      <w:r>
        <w:rPr>
          <w:rFonts w:eastAsia="Times New Roman" w:cs="Times New Roman"/>
          <w:szCs w:val="24"/>
        </w:rPr>
        <w:t>α</w:t>
      </w:r>
      <w:r>
        <w:rPr>
          <w:rFonts w:eastAsia="Times New Roman" w:cs="Times New Roman"/>
          <w:szCs w:val="24"/>
        </w:rPr>
        <w:t xml:space="preserve">νάπτυξης </w:t>
      </w:r>
      <w:r>
        <w:rPr>
          <w:rFonts w:eastAsia="Times New Roman" w:cs="Times New Roman"/>
          <w:szCs w:val="24"/>
        </w:rPr>
        <w:t>δ</w:t>
      </w:r>
      <w:r>
        <w:rPr>
          <w:rFonts w:eastAsia="Times New Roman" w:cs="Times New Roman"/>
          <w:szCs w:val="24"/>
        </w:rPr>
        <w:t xml:space="preserve">υτικής και </w:t>
      </w:r>
      <w:r>
        <w:rPr>
          <w:rFonts w:eastAsia="Times New Roman" w:cs="Times New Roman"/>
          <w:szCs w:val="24"/>
        </w:rPr>
        <w:t>α</w:t>
      </w:r>
      <w:r>
        <w:rPr>
          <w:rFonts w:eastAsia="Times New Roman" w:cs="Times New Roman"/>
          <w:szCs w:val="24"/>
        </w:rPr>
        <w:t xml:space="preserve">νατολικής Κρήτης, καθώς και δύο ειδικών υπηρεσιών δημόσιων έργων, με αντικείμενο στην Κρήτη τον </w:t>
      </w:r>
      <w:r>
        <w:rPr>
          <w:rFonts w:eastAsia="Times New Roman" w:cs="Times New Roman"/>
          <w:szCs w:val="24"/>
        </w:rPr>
        <w:t>β</w:t>
      </w:r>
      <w:r>
        <w:rPr>
          <w:rFonts w:eastAsia="Times New Roman" w:cs="Times New Roman"/>
          <w:szCs w:val="24"/>
        </w:rPr>
        <w:t xml:space="preserve">όρειο </w:t>
      </w:r>
      <w:r>
        <w:rPr>
          <w:rFonts w:eastAsia="Times New Roman" w:cs="Times New Roman"/>
          <w:szCs w:val="24"/>
        </w:rPr>
        <w:t>ο</w:t>
      </w:r>
      <w:r>
        <w:rPr>
          <w:rFonts w:eastAsia="Times New Roman" w:cs="Times New Roman"/>
          <w:szCs w:val="24"/>
        </w:rPr>
        <w:t xml:space="preserve">δικό </w:t>
      </w:r>
      <w:proofErr w:type="spellStart"/>
      <w:r>
        <w:rPr>
          <w:rFonts w:eastAsia="Times New Roman" w:cs="Times New Roman"/>
          <w:szCs w:val="24"/>
        </w:rPr>
        <w:t>α</w:t>
      </w:r>
      <w:r>
        <w:rPr>
          <w:rFonts w:eastAsia="Times New Roman" w:cs="Times New Roman"/>
          <w:szCs w:val="24"/>
        </w:rPr>
        <w:t>ξονα</w:t>
      </w:r>
      <w:proofErr w:type="spellEnd"/>
      <w:r>
        <w:rPr>
          <w:rFonts w:eastAsia="Times New Roman" w:cs="Times New Roman"/>
          <w:szCs w:val="24"/>
        </w:rPr>
        <w:t xml:space="preserve"> και το φράγμα του </w:t>
      </w:r>
      <w:proofErr w:type="spellStart"/>
      <w:r>
        <w:rPr>
          <w:rFonts w:eastAsia="Times New Roman" w:cs="Times New Roman"/>
          <w:szCs w:val="24"/>
        </w:rPr>
        <w:t>Αποσελέμη</w:t>
      </w:r>
      <w:proofErr w:type="spellEnd"/>
      <w:r>
        <w:rPr>
          <w:rFonts w:eastAsia="Times New Roman" w:cs="Times New Roman"/>
          <w:szCs w:val="24"/>
        </w:rPr>
        <w:t xml:space="preserve">, που </w:t>
      </w:r>
      <w:r>
        <w:rPr>
          <w:rFonts w:eastAsia="Times New Roman" w:cs="Times New Roman"/>
          <w:szCs w:val="24"/>
        </w:rPr>
        <w:lastRenderedPageBreak/>
        <w:t>ήθελαν να το πάρουν από την ευθύνη του Υπουργείου Δημοσ</w:t>
      </w:r>
      <w:r>
        <w:rPr>
          <w:rFonts w:eastAsia="Times New Roman" w:cs="Times New Roman"/>
          <w:szCs w:val="24"/>
        </w:rPr>
        <w:t xml:space="preserve">ίων Έργων. </w:t>
      </w:r>
    </w:p>
    <w:p w14:paraId="74465DA8"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Η σημερινή Κυβέρνηση τον Οκτώβριο, δηλαδή πριν από τέσσερις μήνες, με προεδρικό διάταγμα ίδρυσε νέο </w:t>
      </w:r>
      <w:r>
        <w:rPr>
          <w:rFonts w:eastAsia="Times New Roman" w:cs="Times New Roman"/>
          <w:szCs w:val="24"/>
        </w:rPr>
        <w:t>ο</w:t>
      </w:r>
      <w:r>
        <w:rPr>
          <w:rFonts w:eastAsia="Times New Roman" w:cs="Times New Roman"/>
          <w:szCs w:val="24"/>
        </w:rPr>
        <w:t>ργανισμό από το αρμόδιο Υπουργείο, την Ειδική Υπηρεσία Δημοσίων Έργων Κρήτης και Δωδεκανήσων, παίρνοντας στην ουσία αρμοδιότητες του Οργανισμού</w:t>
      </w:r>
      <w:r>
        <w:rPr>
          <w:rFonts w:eastAsia="Times New Roman" w:cs="Times New Roman"/>
          <w:szCs w:val="24"/>
        </w:rPr>
        <w:t xml:space="preserve"> Ανάπτυξης Ανώνυμη Εταιρεία, όπως για παράδειγμα για τον ΒΟΑΚ, κάτι που είχε προκαλέσει σύγχυση όσον αφορά το μέλλον, τις αρμοδιότητες του Οργανισμού Ανάπτυξης Κρήτης ακόμη και από τους Βουλευτές του ΣΥΡΙΖΑ, που είχαν καταθέσει και σχετικές ερωτήσεις στον </w:t>
      </w:r>
      <w:r>
        <w:rPr>
          <w:rFonts w:eastAsia="Times New Roman" w:cs="Times New Roman"/>
          <w:szCs w:val="24"/>
        </w:rPr>
        <w:t>κοινοβουλευτικό έλεγχο, αλλά και από τα δικά τους στελέχη στον Οργανισμό Ανάπτυξης Κρήτης.</w:t>
      </w:r>
    </w:p>
    <w:p w14:paraId="74465DA9"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lastRenderedPageBreak/>
        <w:t xml:space="preserve">Με τη σημερινή τροπολογία, που τροποποιεί το άρθρο 3 του ν.4138/2013, επαναφέρει αυτές τις αρμοδιότητες στον Οργανισμό Ανάπτυξης Ανώνυμη Εταιρεία για τον σχεδιασμό, </w:t>
      </w:r>
      <w:r>
        <w:rPr>
          <w:rFonts w:eastAsia="Times New Roman" w:cs="Times New Roman"/>
          <w:szCs w:val="24"/>
        </w:rPr>
        <w:t>μελέτη, κατασκευή, εκμετάλλευση, διοίκηση, επίβλεψη και συντήρηση νέων ή σε εξέλιξη έργων οδικών υποδομών ή τμημάτων τους, που του ανατίθενται με απόφαση Υπουργού. Επίσης η όλη διαδικασία ανάθεσης έργων γίνεται με συμβάσεις παραχώρησης έργου -συμβάσεις παρ</w:t>
      </w:r>
      <w:r>
        <w:rPr>
          <w:rFonts w:eastAsia="Times New Roman" w:cs="Times New Roman"/>
          <w:szCs w:val="24"/>
        </w:rPr>
        <w:t>αχώρησης στους επιχειρηματικούς ομίλους, βέβαια- ενισχύοντας με αυτό τον τρόπο τις ορέξεις του μεγάλου κεφαλαίου, την ανταγωνιστικότητα των επιχειρηματικών ομίλων.</w:t>
      </w:r>
    </w:p>
    <w:p w14:paraId="74465DAA"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Τι έγινε; Γιατί αυτή η μεταστροφή μέσα σε τέσσερις μήνες; Ο ΣΥΡΙΖΑ, η αγωνία των Βουλευτών, </w:t>
      </w:r>
      <w:r>
        <w:rPr>
          <w:rFonts w:eastAsia="Times New Roman" w:cs="Times New Roman"/>
          <w:szCs w:val="24"/>
        </w:rPr>
        <w:t>ακόμη και δημάρχων, του περι</w:t>
      </w:r>
      <w:r>
        <w:rPr>
          <w:rFonts w:eastAsia="Times New Roman" w:cs="Times New Roman"/>
          <w:szCs w:val="24"/>
        </w:rPr>
        <w:lastRenderedPageBreak/>
        <w:t>φερειάρχη, σύμβουλοι περιφέρειας, δήμων, πλην του Κομμουνιστικού Κόμματος Ελλάδας, πετάνε βέλη οι μεν προς τους δε: η Νέα Δημοκρατία προς τον ΣΥΡΙΖΑ και ο ΣΥΡΙΖΑ προς τη Νέα Δημοκρατία και το ΠΑΣΟΚ. Όμως, δεν είναι έτσι. Στην πρ</w:t>
      </w:r>
      <w:r>
        <w:rPr>
          <w:rFonts w:eastAsia="Times New Roman" w:cs="Times New Roman"/>
          <w:szCs w:val="24"/>
        </w:rPr>
        <w:t>αγματικότητα όλοι συμφωνούν με την ίδρυση και τους σκοπούς της προτεινόμενης ανώνυμης εταιρείας. Δεν διαφωνούν ούτε στον ρόλο ούτε στην πολιτική που πάει να ακολουθήσει.</w:t>
      </w:r>
    </w:p>
    <w:p w14:paraId="74465DAB" w14:textId="77777777" w:rsidR="00F20DF6" w:rsidRDefault="00F443B4">
      <w:pPr>
        <w:spacing w:line="600" w:lineRule="auto"/>
        <w:ind w:firstLine="720"/>
        <w:jc w:val="both"/>
        <w:rPr>
          <w:rFonts w:eastAsia="Times New Roman"/>
          <w:szCs w:val="24"/>
        </w:rPr>
      </w:pPr>
      <w:r>
        <w:rPr>
          <w:rFonts w:eastAsia="Times New Roman"/>
          <w:szCs w:val="24"/>
        </w:rPr>
        <w:t>Οι διαφορές τους, που προπαγανδιστικά μεγαλοποιούν, περιορίζονται στο ποιος θα έχει τη</w:t>
      </w:r>
      <w:r>
        <w:rPr>
          <w:rFonts w:eastAsia="Times New Roman"/>
          <w:szCs w:val="24"/>
        </w:rPr>
        <w:t xml:space="preserve">ν πλειοψηφία στις μετοχές και στο συμβούλιο. Η Κυβέρνηση, η τοπική αυτοδιοίκηση; Ποιος πολιτικά θα ελέγχει τον </w:t>
      </w:r>
      <w:r>
        <w:rPr>
          <w:rFonts w:eastAsia="Times New Roman"/>
          <w:szCs w:val="24"/>
        </w:rPr>
        <w:t>ο</w:t>
      </w:r>
      <w:r>
        <w:rPr>
          <w:rFonts w:eastAsia="Times New Roman"/>
          <w:szCs w:val="24"/>
        </w:rPr>
        <w:t xml:space="preserve">ργανισμό </w:t>
      </w:r>
      <w:r>
        <w:rPr>
          <w:rFonts w:eastAsia="Times New Roman"/>
          <w:szCs w:val="24"/>
        </w:rPr>
        <w:t>α</w:t>
      </w:r>
      <w:r>
        <w:rPr>
          <w:rFonts w:eastAsia="Times New Roman"/>
          <w:szCs w:val="24"/>
        </w:rPr>
        <w:t xml:space="preserve">νάπτυξης; Τα στελέχη της σημερινής Κυβέρνησης ή τα στελέχη της προηγούμενης κυβέρνησης; Είναι κάτι, </w:t>
      </w:r>
      <w:r>
        <w:rPr>
          <w:rFonts w:eastAsia="Times New Roman"/>
          <w:szCs w:val="24"/>
        </w:rPr>
        <w:lastRenderedPageBreak/>
        <w:t>βέβαια, που όλοι γνωρίζουμε ότι πο</w:t>
      </w:r>
      <w:r>
        <w:rPr>
          <w:rFonts w:eastAsia="Times New Roman"/>
          <w:szCs w:val="24"/>
        </w:rPr>
        <w:t>λύ εύκολα αλλάζει, ανάλογα με το ποιος βρίσκεται στον κυβερνητικό θώκο.</w:t>
      </w:r>
    </w:p>
    <w:p w14:paraId="74465DAC" w14:textId="77777777" w:rsidR="00F20DF6" w:rsidRDefault="00F443B4">
      <w:pPr>
        <w:spacing w:line="600" w:lineRule="auto"/>
        <w:ind w:firstLine="720"/>
        <w:jc w:val="both"/>
        <w:rPr>
          <w:rFonts w:eastAsia="Times New Roman"/>
          <w:szCs w:val="24"/>
        </w:rPr>
      </w:pPr>
      <w:r>
        <w:rPr>
          <w:rFonts w:eastAsia="Times New Roman"/>
          <w:szCs w:val="24"/>
        </w:rPr>
        <w:t>Και οι προηγούμενες κυβερνήσεις Νέας Δημοκρατίας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ΠΑΣΟΚ και η σημερινή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ΑΝΕΛ, με πρόσχημα τη βιωσιμότητα του </w:t>
      </w:r>
      <w:r>
        <w:rPr>
          <w:rFonts w:eastAsia="Times New Roman"/>
          <w:szCs w:val="24"/>
        </w:rPr>
        <w:t>ο</w:t>
      </w:r>
      <w:r>
        <w:rPr>
          <w:rFonts w:eastAsia="Times New Roman"/>
          <w:szCs w:val="24"/>
        </w:rPr>
        <w:t xml:space="preserve">ργανισμού, την αποτίμηση και συνέχιση του έργου των παλιών </w:t>
      </w:r>
      <w:r>
        <w:rPr>
          <w:rFonts w:eastAsia="Times New Roman"/>
          <w:szCs w:val="24"/>
        </w:rPr>
        <w:t>ο</w:t>
      </w:r>
      <w:r>
        <w:rPr>
          <w:rFonts w:eastAsia="Times New Roman"/>
          <w:szCs w:val="24"/>
        </w:rPr>
        <w:t>ργανι</w:t>
      </w:r>
      <w:r>
        <w:rPr>
          <w:rFonts w:eastAsia="Times New Roman"/>
          <w:szCs w:val="24"/>
        </w:rPr>
        <w:t>σμών ΟΑΝΑΚ και ΟΑΔΥΚ και τη διασφάλιση των δικαιωμάτων του προσωπικού τους, επιδιώκουν να μεταφέρουν σε έναν φορέα ιδιωτικού δικαίου όλες τις αρμοδιότητες που είχε το κράτος-περιφέρεια, δήμοι-  στον σχεδιασμό, στη χρηματοδότηση, στην κατασκευή και διαχείρι</w:t>
      </w:r>
      <w:r>
        <w:rPr>
          <w:rFonts w:eastAsia="Times New Roman"/>
          <w:szCs w:val="24"/>
        </w:rPr>
        <w:t xml:space="preserve">ση των μεγάλων έργων της περιφέρειας, ώστε να εξυπηρετεί πιο ευέλικτα το μεγάλο κεφάλαιο, σε μια εταιρεία με τη μορφή, επαναλαμβάνω, της ανώνυμης εταιρείας, δηλαδή μιας </w:t>
      </w:r>
      <w:r>
        <w:rPr>
          <w:rFonts w:eastAsia="Times New Roman"/>
          <w:szCs w:val="24"/>
        </w:rPr>
        <w:lastRenderedPageBreak/>
        <w:t>εταιρείας με ιδιωτικοοικονομικά κριτήρια. Έτσι η οποιαδήποτε μετοχική της σύνδεσης μπορ</w:t>
      </w:r>
      <w:r>
        <w:rPr>
          <w:rFonts w:eastAsia="Times New Roman"/>
          <w:szCs w:val="24"/>
        </w:rPr>
        <w:t>εί να αλλάξει πάρα πολύ εύκολα, αν αποφασιστεί αργότερα να μπουν απευθείας μεγάλοι ιδιώτες επενδυτές.</w:t>
      </w:r>
    </w:p>
    <w:p w14:paraId="74465DAD" w14:textId="77777777" w:rsidR="00F20DF6" w:rsidRDefault="00F443B4">
      <w:pPr>
        <w:spacing w:line="600" w:lineRule="auto"/>
        <w:ind w:firstLine="720"/>
        <w:jc w:val="both"/>
        <w:rPr>
          <w:rFonts w:eastAsia="Times New Roman"/>
          <w:szCs w:val="24"/>
        </w:rPr>
      </w:pPr>
      <w:r>
        <w:rPr>
          <w:rFonts w:eastAsia="Times New Roman"/>
          <w:szCs w:val="24"/>
        </w:rPr>
        <w:t>Στόχος, λοιπόν, της Κυβέρνησης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ΑΝΕΛ, όπως και των προηγούμενων, είναι να φέρουν τα αναπτυξιακά εργαλεία του κράτους πιο κοντά στον άμεσο έλεγχο </w:t>
      </w:r>
      <w:r>
        <w:rPr>
          <w:rFonts w:eastAsia="Times New Roman"/>
          <w:szCs w:val="24"/>
        </w:rPr>
        <w:t>του κεφαλαίου.</w:t>
      </w:r>
    </w:p>
    <w:p w14:paraId="74465DAE" w14:textId="77777777" w:rsidR="00F20DF6" w:rsidRDefault="00F443B4">
      <w:pPr>
        <w:spacing w:line="600" w:lineRule="auto"/>
        <w:ind w:firstLine="720"/>
        <w:jc w:val="both"/>
        <w:rPr>
          <w:rFonts w:eastAsia="Times New Roman"/>
          <w:szCs w:val="24"/>
        </w:rPr>
      </w:pPr>
      <w:r>
        <w:rPr>
          <w:rFonts w:eastAsia="Times New Roman"/>
          <w:szCs w:val="24"/>
        </w:rPr>
        <w:t xml:space="preserve">Ο νέος </w:t>
      </w:r>
      <w:r>
        <w:rPr>
          <w:rFonts w:eastAsia="Times New Roman"/>
          <w:szCs w:val="24"/>
        </w:rPr>
        <w:t>β</w:t>
      </w:r>
      <w:r>
        <w:rPr>
          <w:rFonts w:eastAsia="Times New Roman"/>
          <w:szCs w:val="24"/>
        </w:rPr>
        <w:t xml:space="preserve">όρειος </w:t>
      </w:r>
      <w:r>
        <w:rPr>
          <w:rFonts w:eastAsia="Times New Roman"/>
          <w:szCs w:val="24"/>
        </w:rPr>
        <w:t>ο</w:t>
      </w:r>
      <w:r>
        <w:rPr>
          <w:rFonts w:eastAsia="Times New Roman"/>
          <w:szCs w:val="24"/>
        </w:rPr>
        <w:t xml:space="preserve">δικός </w:t>
      </w:r>
      <w:r>
        <w:rPr>
          <w:rFonts w:eastAsia="Times New Roman"/>
          <w:szCs w:val="24"/>
        </w:rPr>
        <w:t>‘</w:t>
      </w:r>
      <w:proofErr w:type="spellStart"/>
      <w:r>
        <w:rPr>
          <w:rFonts w:eastAsia="Times New Roman"/>
          <w:szCs w:val="24"/>
        </w:rPr>
        <w:t>α</w:t>
      </w:r>
      <w:r>
        <w:rPr>
          <w:rFonts w:eastAsia="Times New Roman"/>
          <w:szCs w:val="24"/>
        </w:rPr>
        <w:t>ξονας</w:t>
      </w:r>
      <w:proofErr w:type="spellEnd"/>
      <w:r>
        <w:rPr>
          <w:rFonts w:eastAsia="Times New Roman"/>
          <w:szCs w:val="24"/>
        </w:rPr>
        <w:t xml:space="preserve"> δεν είναι ο δρόμος του χωριού. Θα φτιαχτεί δρόμος τύπου Εγνατίας, με πολύ μεγάλο κεφαλαιακό βάρος και σφάζονται οι επιχειρηματικοί όμιλοι ποιος θα τον αναλάβει. Πρέπει να φτιαχτεί ο ΒΟΑΚ; Βεβαίως και πρέπει να φ</w:t>
      </w:r>
      <w:r>
        <w:rPr>
          <w:rFonts w:eastAsia="Times New Roman"/>
          <w:szCs w:val="24"/>
        </w:rPr>
        <w:t xml:space="preserve">τιαχτεί. Διαχρονικές οι ευθύνες όλων των κυβερνήσεων. Αυτό που συμβαίνει στον </w:t>
      </w:r>
      <w:r>
        <w:rPr>
          <w:rFonts w:eastAsia="Times New Roman"/>
          <w:szCs w:val="24"/>
        </w:rPr>
        <w:t>β</w:t>
      </w:r>
      <w:r>
        <w:rPr>
          <w:rFonts w:eastAsia="Times New Roman"/>
          <w:szCs w:val="24"/>
        </w:rPr>
        <w:t xml:space="preserve">όρειο </w:t>
      </w:r>
      <w:r>
        <w:rPr>
          <w:rFonts w:eastAsia="Times New Roman"/>
          <w:szCs w:val="24"/>
        </w:rPr>
        <w:t>ο</w:t>
      </w:r>
      <w:r>
        <w:rPr>
          <w:rFonts w:eastAsia="Times New Roman"/>
          <w:szCs w:val="24"/>
        </w:rPr>
        <w:t xml:space="preserve">δικό </w:t>
      </w:r>
      <w:r>
        <w:rPr>
          <w:rFonts w:eastAsia="Times New Roman"/>
          <w:szCs w:val="24"/>
        </w:rPr>
        <w:t>ά</w:t>
      </w:r>
      <w:r>
        <w:rPr>
          <w:rFonts w:eastAsia="Times New Roman"/>
          <w:szCs w:val="24"/>
        </w:rPr>
        <w:t>ξονα είναι ένα απόλυτο αίσχος. Εκεί έχουν χάσει τη ζωή τους δεκάδες, εκατοντάδες άνθρωποι.</w:t>
      </w:r>
    </w:p>
    <w:p w14:paraId="74465DAF" w14:textId="77777777" w:rsidR="00F20DF6" w:rsidRDefault="00F443B4">
      <w:pPr>
        <w:spacing w:line="600" w:lineRule="auto"/>
        <w:ind w:firstLine="720"/>
        <w:jc w:val="both"/>
        <w:rPr>
          <w:rFonts w:eastAsia="Times New Roman"/>
          <w:szCs w:val="24"/>
        </w:rPr>
      </w:pPr>
      <w:r>
        <w:rPr>
          <w:rFonts w:eastAsia="Times New Roman"/>
          <w:szCs w:val="24"/>
        </w:rPr>
        <w:lastRenderedPageBreak/>
        <w:t>Όμως, 400 δισεκατομμύρια ευρώ έχουν χαθεί, μάλλον έχουν δοθεί από την επο</w:t>
      </w:r>
      <w:r>
        <w:rPr>
          <w:rFonts w:eastAsia="Times New Roman"/>
          <w:szCs w:val="24"/>
        </w:rPr>
        <w:t>χή των Μεσογειακών Ολοκληρωμένων Προγραμμάτων μέχρι και σήμερα, όπου ένα μεγάλο μέρος υποτίθεται ότι κατευθύνθηκε για τις αναπτυξιακές ανάγκες, όπως έλεγαν οι προηγούμενες κυβερνήσεις και η σημερινή, της Κρήτης. Πείτε μου, δεν μπόρεσε κανένας να σχεδιάσει,</w:t>
      </w:r>
      <w:r>
        <w:rPr>
          <w:rFonts w:eastAsia="Times New Roman"/>
          <w:szCs w:val="24"/>
        </w:rPr>
        <w:t xml:space="preserve"> να φτιάξει αυτό τον </w:t>
      </w:r>
      <w:r>
        <w:rPr>
          <w:rFonts w:eastAsia="Times New Roman"/>
          <w:szCs w:val="24"/>
        </w:rPr>
        <w:t>β</w:t>
      </w:r>
      <w:r>
        <w:rPr>
          <w:rFonts w:eastAsia="Times New Roman"/>
          <w:szCs w:val="24"/>
        </w:rPr>
        <w:t xml:space="preserve">όρειο </w:t>
      </w:r>
      <w:r>
        <w:rPr>
          <w:rFonts w:eastAsia="Times New Roman"/>
          <w:szCs w:val="24"/>
        </w:rPr>
        <w:t>ο</w:t>
      </w:r>
      <w:r>
        <w:rPr>
          <w:rFonts w:eastAsia="Times New Roman"/>
          <w:szCs w:val="24"/>
        </w:rPr>
        <w:t xml:space="preserve">δικό </w:t>
      </w:r>
      <w:r>
        <w:rPr>
          <w:rFonts w:eastAsia="Times New Roman"/>
          <w:szCs w:val="24"/>
        </w:rPr>
        <w:t>ά</w:t>
      </w:r>
      <w:r>
        <w:rPr>
          <w:rFonts w:eastAsia="Times New Roman"/>
          <w:szCs w:val="24"/>
        </w:rPr>
        <w:t>ξονα; Προφανώς κατευθύνθηκαν για τις ανάγκες των επιχειρηματικών ομίλων, για τις ανάγκες που βολεύει τους επιχειρηματικούς ομίλους.</w:t>
      </w:r>
    </w:p>
    <w:p w14:paraId="74465DB0" w14:textId="77777777" w:rsidR="00F20DF6" w:rsidRDefault="00F443B4">
      <w:pPr>
        <w:spacing w:line="600" w:lineRule="auto"/>
        <w:ind w:firstLine="720"/>
        <w:jc w:val="both"/>
        <w:rPr>
          <w:rFonts w:eastAsia="Times New Roman"/>
          <w:szCs w:val="24"/>
        </w:rPr>
      </w:pPr>
      <w:r>
        <w:rPr>
          <w:rFonts w:eastAsia="Times New Roman"/>
          <w:szCs w:val="24"/>
        </w:rPr>
        <w:t>Η Κυβέρνηση, λοιπόν, παίζει με αυτές τις αντιθέσεις, με χρηματοδότηση που δήθεν αναλαμβάν</w:t>
      </w:r>
      <w:r>
        <w:rPr>
          <w:rFonts w:eastAsia="Times New Roman"/>
          <w:szCs w:val="24"/>
        </w:rPr>
        <w:t xml:space="preserve">ει το κράτος, με συγχρηματοδότηση από ευρωπαϊκούς πόρους ή δανεισμό. Το κόστος, όμως, είναι σίγουρο ότι θα </w:t>
      </w:r>
      <w:proofErr w:type="spellStart"/>
      <w:r>
        <w:rPr>
          <w:rFonts w:eastAsia="Times New Roman"/>
          <w:szCs w:val="24"/>
        </w:rPr>
        <w:t>μετακυλιστεί</w:t>
      </w:r>
      <w:proofErr w:type="spellEnd"/>
      <w:r>
        <w:rPr>
          <w:rFonts w:eastAsia="Times New Roman"/>
          <w:szCs w:val="24"/>
        </w:rPr>
        <w:t xml:space="preserve"> στους Κρητικούς μέσα από υπέρογκα </w:t>
      </w:r>
      <w:r>
        <w:rPr>
          <w:rFonts w:eastAsia="Times New Roman"/>
          <w:szCs w:val="24"/>
        </w:rPr>
        <w:lastRenderedPageBreak/>
        <w:t>χαράτσια, διόδια διαφόρων μορφών και ευρηματικότητας. Και προς αυτή την κατεύθυνση συμφωνούν όλοι.</w:t>
      </w:r>
    </w:p>
    <w:p w14:paraId="74465DB1" w14:textId="77777777" w:rsidR="00F20DF6" w:rsidRDefault="00F443B4">
      <w:pPr>
        <w:spacing w:line="600" w:lineRule="auto"/>
        <w:ind w:firstLine="720"/>
        <w:jc w:val="both"/>
        <w:rPr>
          <w:rFonts w:eastAsia="Times New Roman"/>
          <w:szCs w:val="24"/>
        </w:rPr>
      </w:pPr>
      <w:r>
        <w:rPr>
          <w:rFonts w:eastAsia="Times New Roman"/>
          <w:szCs w:val="24"/>
        </w:rPr>
        <w:t>(Στ</w:t>
      </w:r>
      <w:r>
        <w:rPr>
          <w:rFonts w:eastAsia="Times New Roman"/>
          <w:szCs w:val="24"/>
        </w:rPr>
        <w:t>ο σημείο αυτό κτυπάει το κουδούνι λήξεως του χρόνου ομιλίας του κυρίου Βουλευτή)</w:t>
      </w:r>
    </w:p>
    <w:p w14:paraId="74465DB2" w14:textId="77777777" w:rsidR="00F20DF6" w:rsidRDefault="00F443B4">
      <w:pPr>
        <w:spacing w:line="600" w:lineRule="auto"/>
        <w:ind w:firstLine="720"/>
        <w:jc w:val="both"/>
        <w:rPr>
          <w:rFonts w:eastAsia="Times New Roman"/>
          <w:szCs w:val="24"/>
        </w:rPr>
      </w:pPr>
      <w:r>
        <w:rPr>
          <w:rFonts w:eastAsia="Times New Roman"/>
          <w:szCs w:val="24"/>
        </w:rPr>
        <w:t>Το ΚΚΕ είναι αντίθετο με αυτές τις μεθοδεύσεις, με το περιεχόμενο, τη μορφή, τη λειτουργία, τις αρμοδιότητες του Οργανισμού Ανάπτυξης Κρήτης ως ανώνυμη εταιρεία. Η θέση του ΚΚ</w:t>
      </w:r>
      <w:r>
        <w:rPr>
          <w:rFonts w:eastAsia="Times New Roman"/>
          <w:szCs w:val="24"/>
        </w:rPr>
        <w:t>Ε επικεντρώνεται, πρώτον, στη δημιουργία και ενίσχυση των υπηρεσιών του δημοσίου που θα ασκούν αποκλειστικά τις αρμοδιότητες που πάνε να δώσουν στις ανώνυμες εταιρείες. Δεύτερον, η προστασία των εργαζομένων, που τάχα διατείνονται ότι ενδιαφέρονται, δεν δια</w:t>
      </w:r>
      <w:r>
        <w:rPr>
          <w:rFonts w:eastAsia="Times New Roman"/>
          <w:szCs w:val="24"/>
        </w:rPr>
        <w:t xml:space="preserve">σφαλίζεται από τον </w:t>
      </w:r>
      <w:r>
        <w:rPr>
          <w:rFonts w:eastAsia="Times New Roman"/>
          <w:szCs w:val="24"/>
        </w:rPr>
        <w:t>ο</w:t>
      </w:r>
      <w:r>
        <w:rPr>
          <w:rFonts w:eastAsia="Times New Roman"/>
          <w:szCs w:val="24"/>
        </w:rPr>
        <w:t xml:space="preserve">ργανισμό </w:t>
      </w:r>
      <w:r>
        <w:rPr>
          <w:rFonts w:eastAsia="Times New Roman"/>
          <w:szCs w:val="24"/>
        </w:rPr>
        <w:t>α</w:t>
      </w:r>
      <w:r>
        <w:rPr>
          <w:rFonts w:eastAsia="Times New Roman"/>
          <w:szCs w:val="24"/>
        </w:rPr>
        <w:t xml:space="preserve">νάπτυξης ιδιωτικοποιημένο, αλλά με έναν δημόσιο οργανισμό ανάπτυξης στα πλαίσια της κρατικής </w:t>
      </w:r>
      <w:r>
        <w:rPr>
          <w:rFonts w:eastAsia="Times New Roman"/>
          <w:szCs w:val="24"/>
        </w:rPr>
        <w:lastRenderedPageBreak/>
        <w:t>του λειτουργίας, με μόνιμα, σταθερά και με πλήρη οικονομικά, ασφαλιστικά δικαιώματα. Αυτό επιδιώκει το ΚΚΕ.</w:t>
      </w:r>
    </w:p>
    <w:p w14:paraId="74465DB3" w14:textId="77777777" w:rsidR="00F20DF6" w:rsidRDefault="00F443B4">
      <w:pPr>
        <w:spacing w:line="600" w:lineRule="auto"/>
        <w:ind w:firstLine="720"/>
        <w:jc w:val="both"/>
        <w:rPr>
          <w:rFonts w:eastAsia="Times New Roman"/>
          <w:szCs w:val="24"/>
        </w:rPr>
      </w:pPr>
      <w:r>
        <w:rPr>
          <w:rFonts w:eastAsia="Times New Roman"/>
          <w:szCs w:val="24"/>
        </w:rPr>
        <w:t>Ολοκληρώνω, κύριε Πρόεδρε</w:t>
      </w:r>
      <w:r>
        <w:rPr>
          <w:rFonts w:eastAsia="Times New Roman"/>
          <w:szCs w:val="24"/>
        </w:rPr>
        <w:t>.</w:t>
      </w:r>
    </w:p>
    <w:p w14:paraId="74465DB4" w14:textId="77777777" w:rsidR="00F20DF6" w:rsidRDefault="00F443B4">
      <w:pPr>
        <w:spacing w:line="600" w:lineRule="auto"/>
        <w:ind w:firstLine="720"/>
        <w:jc w:val="both"/>
        <w:rPr>
          <w:rFonts w:eastAsia="Times New Roman"/>
          <w:szCs w:val="24"/>
        </w:rPr>
      </w:pPr>
      <w:r>
        <w:rPr>
          <w:rFonts w:eastAsia="Times New Roman"/>
          <w:szCs w:val="24"/>
        </w:rPr>
        <w:t>Τρίτον, στη ριζική αλλαγή της πολιτικής τόσο της Κυβέρνησης αλλά και της τοπικής, περιφερειακής διοίκησης για την κάλυψη των λαϊκών αναγκών που προϋποθέτει αλλαγή τάξης στην εξουσία, κοινωνικοποίηση του κεφαλαίου και ριζική αλλαγή των δομών του κράτους.</w:t>
      </w:r>
    </w:p>
    <w:p w14:paraId="74465DB5" w14:textId="77777777" w:rsidR="00F20DF6" w:rsidRDefault="00F443B4">
      <w:pPr>
        <w:spacing w:line="600" w:lineRule="auto"/>
        <w:ind w:firstLine="720"/>
        <w:jc w:val="both"/>
        <w:rPr>
          <w:rFonts w:eastAsia="Times New Roman"/>
          <w:szCs w:val="24"/>
        </w:rPr>
      </w:pPr>
      <w:r>
        <w:rPr>
          <w:rFonts w:eastAsia="Times New Roman"/>
          <w:szCs w:val="24"/>
        </w:rPr>
        <w:t>Ο Βόρειος Οδικός Άξονας Κρήτης πρέπει να είναι στην αποκλειστική ευθύνη του κράτους, χωρίς διόδια, για ένα σύγχρονο και ασφαλές οδικό δίκτυο που θα εξυπηρετεί τις ανάγκες των κατοίκων της Κρήτης, παράλληλα του τουρισμού και όλων εκείνων των κοινωνικών ομάδ</w:t>
      </w:r>
      <w:r>
        <w:rPr>
          <w:rFonts w:eastAsia="Times New Roman"/>
          <w:szCs w:val="24"/>
        </w:rPr>
        <w:t>ων που έχουν ανάγκη από ένα τέτοιο οδικό δίκτυο.</w:t>
      </w:r>
    </w:p>
    <w:p w14:paraId="74465DB6" w14:textId="77777777" w:rsidR="00F20DF6" w:rsidRDefault="00F443B4">
      <w:pPr>
        <w:spacing w:line="600" w:lineRule="auto"/>
        <w:ind w:firstLine="720"/>
        <w:jc w:val="both"/>
        <w:rPr>
          <w:rFonts w:eastAsia="Times New Roman"/>
          <w:szCs w:val="24"/>
        </w:rPr>
      </w:pPr>
      <w:r>
        <w:rPr>
          <w:rFonts w:eastAsia="Times New Roman"/>
          <w:szCs w:val="24"/>
        </w:rPr>
        <w:lastRenderedPageBreak/>
        <w:t>Κατά συνέπεια, με αυτό το σκεπτικό, το Κομμουνιστικό Κόμμα Ελλάδ</w:t>
      </w:r>
      <w:r>
        <w:rPr>
          <w:rFonts w:eastAsia="Times New Roman"/>
          <w:szCs w:val="24"/>
        </w:rPr>
        <w:t>α</w:t>
      </w:r>
      <w:r>
        <w:rPr>
          <w:rFonts w:eastAsia="Times New Roman"/>
          <w:szCs w:val="24"/>
        </w:rPr>
        <w:t>ς καταψηφίζει τη συγκεκριμένη τροπολογία.</w:t>
      </w:r>
    </w:p>
    <w:p w14:paraId="74465DB7" w14:textId="77777777" w:rsidR="00F20DF6" w:rsidRDefault="00F443B4">
      <w:pPr>
        <w:spacing w:line="600" w:lineRule="auto"/>
        <w:ind w:firstLine="720"/>
        <w:jc w:val="both"/>
        <w:rPr>
          <w:rFonts w:eastAsia="Times New Roman"/>
          <w:szCs w:val="24"/>
        </w:rPr>
      </w:pPr>
      <w:r>
        <w:rPr>
          <w:rFonts w:eastAsia="Times New Roman"/>
          <w:szCs w:val="24"/>
        </w:rPr>
        <w:t>Ευχαριστώ πολύ.</w:t>
      </w:r>
    </w:p>
    <w:p w14:paraId="74465DB8" w14:textId="77777777" w:rsidR="00F20DF6" w:rsidRDefault="00F443B4">
      <w:pPr>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Ευχαριστούμε τον κ. Συντυχάκη.</w:t>
      </w:r>
    </w:p>
    <w:p w14:paraId="74465DB9" w14:textId="77777777" w:rsidR="00F20DF6" w:rsidRDefault="00F443B4">
      <w:pPr>
        <w:spacing w:line="600" w:lineRule="auto"/>
        <w:ind w:firstLine="720"/>
        <w:jc w:val="both"/>
        <w:rPr>
          <w:rFonts w:eastAsia="Times New Roman"/>
          <w:szCs w:val="24"/>
        </w:rPr>
      </w:pPr>
      <w:r>
        <w:rPr>
          <w:rFonts w:eastAsia="Times New Roman"/>
          <w:szCs w:val="24"/>
        </w:rPr>
        <w:t xml:space="preserve">Τον λόγο έχει η </w:t>
      </w:r>
      <w:r>
        <w:rPr>
          <w:rFonts w:eastAsia="Times New Roman"/>
          <w:szCs w:val="24"/>
        </w:rPr>
        <w:t xml:space="preserve">Ανεξάρτητη </w:t>
      </w:r>
      <w:r>
        <w:rPr>
          <w:rFonts w:eastAsia="Times New Roman"/>
          <w:szCs w:val="24"/>
        </w:rPr>
        <w:t>Βουλευτής κ</w:t>
      </w:r>
      <w:r>
        <w:rPr>
          <w:rFonts w:eastAsia="Times New Roman"/>
          <w:szCs w:val="24"/>
        </w:rPr>
        <w:t>.</w:t>
      </w:r>
      <w:r>
        <w:rPr>
          <w:rFonts w:eastAsia="Times New Roman"/>
          <w:szCs w:val="24"/>
        </w:rPr>
        <w:t xml:space="preserve"> Αικατερίνη Μάρκου για επτά λεπτά. </w:t>
      </w:r>
      <w:r>
        <w:rPr>
          <w:rFonts w:eastAsia="Times New Roman"/>
          <w:szCs w:val="24"/>
          <w:lang w:val="en-US"/>
        </w:rPr>
        <w:t>A</w:t>
      </w:r>
      <w:proofErr w:type="spellStart"/>
      <w:r>
        <w:rPr>
          <w:rFonts w:eastAsia="Times New Roman"/>
          <w:szCs w:val="24"/>
        </w:rPr>
        <w:t>κολουθεί</w:t>
      </w:r>
      <w:proofErr w:type="spellEnd"/>
      <w:r>
        <w:rPr>
          <w:rFonts w:eastAsia="Times New Roman"/>
          <w:szCs w:val="24"/>
        </w:rPr>
        <w:t xml:space="preserve"> ο κ. </w:t>
      </w:r>
      <w:proofErr w:type="spellStart"/>
      <w:r>
        <w:rPr>
          <w:rFonts w:eastAsia="Times New Roman"/>
          <w:szCs w:val="24"/>
        </w:rPr>
        <w:t>Μιχελογιαννάκης</w:t>
      </w:r>
      <w:proofErr w:type="spellEnd"/>
      <w:r>
        <w:rPr>
          <w:rFonts w:eastAsia="Times New Roman"/>
          <w:szCs w:val="24"/>
        </w:rPr>
        <w:t>.</w:t>
      </w:r>
    </w:p>
    <w:p w14:paraId="74465DBA" w14:textId="77777777" w:rsidR="00F20DF6" w:rsidRDefault="00F443B4">
      <w:pPr>
        <w:spacing w:line="600" w:lineRule="auto"/>
        <w:ind w:firstLine="720"/>
        <w:jc w:val="both"/>
        <w:rPr>
          <w:rFonts w:eastAsia="Times New Roman"/>
          <w:szCs w:val="24"/>
        </w:rPr>
      </w:pPr>
      <w:r>
        <w:rPr>
          <w:rFonts w:eastAsia="Times New Roman"/>
          <w:b/>
          <w:szCs w:val="24"/>
        </w:rPr>
        <w:t xml:space="preserve">ΑΙΚΑΤΕΡΙΝΗ ΜΑΡΚΟΥ: </w:t>
      </w:r>
      <w:r>
        <w:rPr>
          <w:rFonts w:eastAsia="Times New Roman"/>
          <w:szCs w:val="24"/>
        </w:rPr>
        <w:t>Ευχαριστώ πολύ, κύριε Πρόεδρε.</w:t>
      </w:r>
    </w:p>
    <w:p w14:paraId="74465DBB" w14:textId="77777777" w:rsidR="00F20DF6" w:rsidRDefault="00F443B4">
      <w:pPr>
        <w:spacing w:line="600" w:lineRule="auto"/>
        <w:ind w:firstLine="720"/>
        <w:jc w:val="both"/>
        <w:rPr>
          <w:rFonts w:eastAsia="Times New Roman"/>
          <w:szCs w:val="24"/>
        </w:rPr>
      </w:pPr>
      <w:r>
        <w:rPr>
          <w:rFonts w:eastAsia="Times New Roman"/>
          <w:szCs w:val="24"/>
        </w:rPr>
        <w:t xml:space="preserve">Κύριε Υπουργέ, κυρίες και κύριοι Βουλευτές, ο νέος νόμος για τους </w:t>
      </w:r>
      <w:r>
        <w:rPr>
          <w:rFonts w:eastAsia="Times New Roman"/>
          <w:szCs w:val="24"/>
        </w:rPr>
        <w:t>φ</w:t>
      </w:r>
      <w:r>
        <w:rPr>
          <w:rFonts w:eastAsia="Times New Roman"/>
          <w:szCs w:val="24"/>
        </w:rPr>
        <w:t xml:space="preserve">ορείς </w:t>
      </w:r>
      <w:r>
        <w:rPr>
          <w:rFonts w:eastAsia="Times New Roman"/>
          <w:szCs w:val="24"/>
        </w:rPr>
        <w:t>δ</w:t>
      </w:r>
      <w:r>
        <w:rPr>
          <w:rFonts w:eastAsia="Times New Roman"/>
          <w:szCs w:val="24"/>
        </w:rPr>
        <w:t xml:space="preserve">ιαχείρισης </w:t>
      </w:r>
      <w:r>
        <w:rPr>
          <w:rFonts w:eastAsia="Times New Roman"/>
          <w:szCs w:val="24"/>
        </w:rPr>
        <w:t>π</w:t>
      </w:r>
      <w:r>
        <w:rPr>
          <w:rFonts w:eastAsia="Times New Roman"/>
          <w:szCs w:val="24"/>
        </w:rPr>
        <w:t xml:space="preserve">ροστατευόμενων </w:t>
      </w:r>
      <w:r>
        <w:rPr>
          <w:rFonts w:eastAsia="Times New Roman"/>
          <w:szCs w:val="24"/>
        </w:rPr>
        <w:t>π</w:t>
      </w:r>
      <w:r>
        <w:rPr>
          <w:rFonts w:eastAsia="Times New Roman"/>
          <w:szCs w:val="24"/>
        </w:rPr>
        <w:t>εριοχών έρχετα</w:t>
      </w:r>
      <w:r>
        <w:rPr>
          <w:rFonts w:eastAsia="Times New Roman"/>
          <w:szCs w:val="24"/>
        </w:rPr>
        <w:t xml:space="preserve">ι υπό την πίεση της επιβολής βαρύτατων προστίμων για τη χώρα από την Ευρωπαϊκή Ένωση για τη μη ορθή εφαρμογή του Ευρωπαϊκού </w:t>
      </w:r>
      <w:r>
        <w:rPr>
          <w:rFonts w:eastAsia="Times New Roman"/>
          <w:szCs w:val="24"/>
        </w:rPr>
        <w:lastRenderedPageBreak/>
        <w:t>Δικαίου Περιβάλλοντος. Δεν εισάγει, λοιπόν, κάποια μεγάλη μεταρρύθμιση. Απλά επεκτείνει ως ένα μεγάλο βαθμό το σχετικό πλαίσιο και τ</w:t>
      </w:r>
      <w:r>
        <w:rPr>
          <w:rFonts w:eastAsia="Times New Roman"/>
          <w:szCs w:val="24"/>
        </w:rPr>
        <w:t xml:space="preserve">ην κάλυψη ιδίως των περιοχών </w:t>
      </w:r>
      <w:r>
        <w:rPr>
          <w:rFonts w:eastAsia="Times New Roman"/>
          <w:szCs w:val="24"/>
        </w:rPr>
        <w:t>«</w:t>
      </w:r>
      <w:r>
        <w:rPr>
          <w:rFonts w:eastAsia="Times New Roman"/>
          <w:szCs w:val="24"/>
          <w:lang w:val="en-US"/>
        </w:rPr>
        <w:t>NATURA</w:t>
      </w:r>
      <w:r>
        <w:rPr>
          <w:rFonts w:eastAsia="Times New Roman"/>
          <w:szCs w:val="24"/>
        </w:rPr>
        <w:t>».</w:t>
      </w:r>
      <w:r>
        <w:rPr>
          <w:rFonts w:eastAsia="Times New Roman"/>
          <w:szCs w:val="24"/>
        </w:rPr>
        <w:t xml:space="preserve"> Παρά τα θετικά στοιχεία του νομοσχεδίου, θα ήθελα να αναφερθώ σε κάποια θέματα, τα οποία δυστυχώς δεν αντιμετωπίζονται επαρκώς.</w:t>
      </w:r>
    </w:p>
    <w:p w14:paraId="74465DBC" w14:textId="77777777" w:rsidR="00F20DF6" w:rsidRDefault="00F443B4">
      <w:pPr>
        <w:spacing w:line="600" w:lineRule="auto"/>
        <w:ind w:firstLine="720"/>
        <w:jc w:val="both"/>
        <w:rPr>
          <w:rFonts w:eastAsia="Times New Roman"/>
          <w:szCs w:val="24"/>
        </w:rPr>
      </w:pPr>
      <w:r>
        <w:rPr>
          <w:rFonts w:eastAsia="Times New Roman"/>
          <w:szCs w:val="24"/>
        </w:rPr>
        <w:t xml:space="preserve">Το πρώτο έχει να κάνει με τη θεσμική και νομική θωράκιση των προστατευόμενων περιοχών. Η </w:t>
      </w:r>
      <w:r>
        <w:rPr>
          <w:rFonts w:eastAsia="Times New Roman"/>
          <w:szCs w:val="24"/>
        </w:rPr>
        <w:t>νομοθεσία μιλάει ξεκάθαρα για την υποχρεωτική έκδοση προεδρικών διαταγμάτων που θα ρυθμίζουν το προστατευτικό καθεστώς των περιοχών και τις επιτρεπόμενες ανθρώπινες δραστηριότητες. Μέχρι σήμερα έχουν εκδοθεί μόνο τέσσερα ή πέντε, αν δεν κάνω λάθος, και για</w:t>
      </w:r>
      <w:r>
        <w:rPr>
          <w:rFonts w:eastAsia="Times New Roman"/>
          <w:szCs w:val="24"/>
        </w:rPr>
        <w:t xml:space="preserve"> όλες τις υπόλοιπες περιοχές υπάρχουν ΚΥΑ, οι οποίες όμως έχουν καταπέσει πολλές </w:t>
      </w:r>
      <w:r>
        <w:rPr>
          <w:rFonts w:eastAsia="Times New Roman"/>
          <w:szCs w:val="24"/>
        </w:rPr>
        <w:lastRenderedPageBreak/>
        <w:t>φορές στα διοικητικά δικαστήρια. Οι περιοχές, δηλαδή, παραμένουν επί της ουσίας απροστάτευτες.</w:t>
      </w:r>
    </w:p>
    <w:p w14:paraId="74465DBD" w14:textId="77777777" w:rsidR="00F20DF6" w:rsidRDefault="00F443B4">
      <w:pPr>
        <w:spacing w:line="600" w:lineRule="auto"/>
        <w:ind w:firstLine="720"/>
        <w:jc w:val="both"/>
        <w:rPr>
          <w:rFonts w:eastAsia="Times New Roman"/>
          <w:szCs w:val="24"/>
        </w:rPr>
      </w:pPr>
      <w:r>
        <w:rPr>
          <w:rFonts w:eastAsia="Times New Roman"/>
          <w:szCs w:val="24"/>
        </w:rPr>
        <w:t xml:space="preserve">Πριν από δύο χρόνια είχα καταθέσει ερώτηση για την αποθήκη </w:t>
      </w:r>
      <w:r>
        <w:rPr>
          <w:rFonts w:eastAsia="Times New Roman"/>
          <w:szCs w:val="24"/>
        </w:rPr>
        <w:t>«</w:t>
      </w:r>
      <w:r>
        <w:rPr>
          <w:rFonts w:eastAsia="Times New Roman"/>
          <w:szCs w:val="24"/>
          <w:lang w:val="en-US"/>
        </w:rPr>
        <w:t>LOGISTICS</w:t>
      </w:r>
      <w:r>
        <w:rPr>
          <w:rFonts w:eastAsia="Times New Roman"/>
          <w:szCs w:val="24"/>
        </w:rPr>
        <w:t>»</w:t>
      </w:r>
      <w:r>
        <w:rPr>
          <w:rFonts w:eastAsia="Times New Roman"/>
          <w:szCs w:val="24"/>
        </w:rPr>
        <w:t xml:space="preserve"> που ξεφύτ</w:t>
      </w:r>
      <w:r>
        <w:rPr>
          <w:rFonts w:eastAsia="Times New Roman"/>
          <w:szCs w:val="24"/>
        </w:rPr>
        <w:t>ρωσε ξαφνικά μέσα στο Εθνικό Πάρκο Δέλτα Αξιού. Ο Υπουργός μίλησε για περιβαλλοντικές μελέτες και σχέδια. Επί του πρακτέου, πόσα προεδρικά διατάγματα για τη νομική θωράκιση των περιοχών έχουν εκδοθεί από το Υπουργείο τα τελευταία τρία χρόνια διακυβέρνησης;</w:t>
      </w:r>
      <w:r>
        <w:rPr>
          <w:rFonts w:eastAsia="Times New Roman"/>
          <w:szCs w:val="24"/>
        </w:rPr>
        <w:t xml:space="preserve"> Ακόμα περιμένουμε. </w:t>
      </w:r>
    </w:p>
    <w:p w14:paraId="74465DBE" w14:textId="77777777" w:rsidR="00F20DF6" w:rsidRDefault="00F443B4">
      <w:pPr>
        <w:spacing w:line="600" w:lineRule="auto"/>
        <w:ind w:firstLine="720"/>
        <w:jc w:val="both"/>
        <w:rPr>
          <w:rFonts w:eastAsia="Times New Roman"/>
          <w:szCs w:val="24"/>
        </w:rPr>
      </w:pPr>
      <w:r>
        <w:rPr>
          <w:rFonts w:eastAsia="Times New Roman"/>
          <w:szCs w:val="24"/>
        </w:rPr>
        <w:t>Το προεδρικό διάταγμα για το Εθνικό Πάρκο Δέλτα Αξιού, τουλάχιστον, είναι έτοιμο, υποτίθεται. Για ποιον λόγο δεν τίθεται σε ισχύ; Μέχρι να ολοκληρωθούν οι διαδικασίες για τον νέο φορέα Θερμαϊκού Κόλπου, με ποιον τρόπο θα διασφαλίσετε ό</w:t>
      </w:r>
      <w:r>
        <w:rPr>
          <w:rFonts w:eastAsia="Times New Roman"/>
          <w:szCs w:val="24"/>
        </w:rPr>
        <w:t xml:space="preserve">τι δεν θα δημιουργηθούν και νέα τετελεσμένα; Πιστεύω να έχετε διαβάσει την </w:t>
      </w:r>
      <w:r>
        <w:rPr>
          <w:rFonts w:eastAsia="Times New Roman"/>
          <w:szCs w:val="24"/>
        </w:rPr>
        <w:lastRenderedPageBreak/>
        <w:t xml:space="preserve">επιστολή που έστειλε ο Πρόεδρος του φορέα διαχείρισης Δέλτα Αξιού και που αναφέρεται σε αυτό ακριβώς το θέμα. </w:t>
      </w:r>
    </w:p>
    <w:p w14:paraId="74465DBF" w14:textId="77777777" w:rsidR="00F20DF6" w:rsidRDefault="00F443B4">
      <w:pPr>
        <w:spacing w:line="600" w:lineRule="auto"/>
        <w:ind w:firstLine="720"/>
        <w:jc w:val="both"/>
        <w:rPr>
          <w:rFonts w:eastAsia="Times New Roman"/>
          <w:szCs w:val="24"/>
        </w:rPr>
      </w:pPr>
      <w:r>
        <w:rPr>
          <w:rFonts w:eastAsia="Times New Roman"/>
          <w:szCs w:val="24"/>
        </w:rPr>
        <w:t>Εδώ τίθεται και το ζήτημα των αρμοδιοτήτων των φορέων. Τι πρέπει να κά</w:t>
      </w:r>
      <w:r>
        <w:rPr>
          <w:rFonts w:eastAsia="Times New Roman"/>
          <w:szCs w:val="24"/>
        </w:rPr>
        <w:t xml:space="preserve">νει ένας υπάλληλος που διαπιστώνει μια τέτοια παρανομία; Ποιον πρέπει να ειδοποιήσει και πόσο σύντομα επιβάλλονται τελικά οι αρμόδιες υπηρεσίες; Αντιλαμβάνεστε ότι μια αποθήκη, για παράδειγμα, δεν χτίζεται εν μία </w:t>
      </w:r>
      <w:proofErr w:type="spellStart"/>
      <w:r>
        <w:rPr>
          <w:rFonts w:eastAsia="Times New Roman"/>
          <w:szCs w:val="24"/>
        </w:rPr>
        <w:t>νυκτί</w:t>
      </w:r>
      <w:proofErr w:type="spellEnd"/>
      <w:r>
        <w:rPr>
          <w:rFonts w:eastAsia="Times New Roman"/>
          <w:szCs w:val="24"/>
        </w:rPr>
        <w:t xml:space="preserve">. Υπάρχει, λοιπόν, ένα σημαντικό κενό </w:t>
      </w:r>
      <w:r>
        <w:rPr>
          <w:rFonts w:eastAsia="Times New Roman"/>
          <w:szCs w:val="24"/>
        </w:rPr>
        <w:t xml:space="preserve">εδώ, που παραμένει ακάλυπτο και με τον νέο νόμο. </w:t>
      </w:r>
    </w:p>
    <w:p w14:paraId="74465DC0" w14:textId="77777777" w:rsidR="00F20DF6" w:rsidRDefault="00F443B4">
      <w:pPr>
        <w:spacing w:line="600" w:lineRule="auto"/>
        <w:ind w:firstLine="720"/>
        <w:jc w:val="both"/>
        <w:rPr>
          <w:rFonts w:eastAsia="Times New Roman"/>
          <w:szCs w:val="24"/>
        </w:rPr>
      </w:pPr>
      <w:r>
        <w:rPr>
          <w:rFonts w:eastAsia="Times New Roman"/>
          <w:szCs w:val="24"/>
        </w:rPr>
        <w:t>Δεν μπορώ να μην αναφερθώ και στο θέμα των υπαλλήλων των φορέων, οι οποίοι –</w:t>
      </w:r>
      <w:proofErr w:type="spellStart"/>
      <w:r>
        <w:rPr>
          <w:rFonts w:eastAsia="Times New Roman"/>
          <w:szCs w:val="24"/>
        </w:rPr>
        <w:t>σημειωτέον</w:t>
      </w:r>
      <w:proofErr w:type="spellEnd"/>
      <w:r>
        <w:rPr>
          <w:rFonts w:eastAsia="Times New Roman"/>
          <w:szCs w:val="24"/>
        </w:rPr>
        <w:t xml:space="preserve">- είναι απλήρωτοι από τον Δεκέμβριο και, όπως αναφέρθηκε και στην </w:t>
      </w:r>
      <w:r>
        <w:rPr>
          <w:rFonts w:eastAsia="Times New Roman"/>
          <w:szCs w:val="24"/>
        </w:rPr>
        <w:t>ε</w:t>
      </w:r>
      <w:r>
        <w:rPr>
          <w:rFonts w:eastAsia="Times New Roman"/>
          <w:szCs w:val="24"/>
        </w:rPr>
        <w:t>πιτροπή, δεν αναμένεται να πληρωθούν πριν τον Απρίλιο</w:t>
      </w:r>
      <w:r>
        <w:rPr>
          <w:rFonts w:eastAsia="Times New Roman"/>
          <w:szCs w:val="24"/>
        </w:rPr>
        <w:t xml:space="preserve">. Επειδή κάτι ακούστηκε για προνόμια, δεν περίμενα ποτέ να ακούσω από συναδέλφους υποτίθεται </w:t>
      </w:r>
      <w:r>
        <w:rPr>
          <w:rFonts w:eastAsia="Times New Roman"/>
          <w:szCs w:val="24"/>
        </w:rPr>
        <w:lastRenderedPageBreak/>
        <w:t>Αριστερούς, να κατηγορούν εργαζομένους στον ίδιο φορέα για δέκα και έντεκα χρόνια ότι δήθεν κυνηγάνε τα προνόμια, όταν απλά επιχειρούν να διαφυλάξουν εργασιακά δικ</w:t>
      </w:r>
      <w:r>
        <w:rPr>
          <w:rFonts w:eastAsia="Times New Roman"/>
          <w:szCs w:val="24"/>
        </w:rPr>
        <w:t xml:space="preserve">αιώματα και κεκτημένα τόσων ετών. </w:t>
      </w:r>
    </w:p>
    <w:p w14:paraId="74465DC1" w14:textId="77777777" w:rsidR="00F20DF6" w:rsidRDefault="00F443B4">
      <w:pPr>
        <w:spacing w:line="600" w:lineRule="auto"/>
        <w:ind w:firstLine="720"/>
        <w:jc w:val="both"/>
        <w:rPr>
          <w:rFonts w:eastAsia="Times New Roman"/>
          <w:szCs w:val="24"/>
        </w:rPr>
      </w:pPr>
      <w:r>
        <w:rPr>
          <w:rFonts w:eastAsia="Times New Roman"/>
          <w:szCs w:val="24"/>
        </w:rPr>
        <w:t>Ισχυρίζεστε ότι η λύση του οκταμήνου είναι η μοναδική. Ενδεχομένως αλλά δεν φαντάζομαι να περιμένετε να σας ευχαριστήσουν που μετά από τόσα χρόνια δουλειάς θα βρεθούν πάλι στο σημείο μηδέν. Πρόκειται για ανθρώπους που έχο</w:t>
      </w:r>
      <w:r>
        <w:rPr>
          <w:rFonts w:eastAsia="Times New Roman"/>
          <w:szCs w:val="24"/>
        </w:rPr>
        <w:t>υν συνδέσει τη ζωή τους με τους φορείς διαχείρισης, που έχουν αποκτήσει όχι μόνο πολύτιμη εμπειρία, αλλά και που μέσα σε αντίξοες συνθήκες έχουν συμβάλει με την εργασία και την αγάπη τους για το αντικείμενο στην ανάδειξη των περιοχών αυτών. Θέλετε να πείτε</w:t>
      </w:r>
      <w:r>
        <w:rPr>
          <w:rFonts w:eastAsia="Times New Roman"/>
          <w:szCs w:val="24"/>
        </w:rPr>
        <w:t xml:space="preserve"> ότι μέσα σε τρία </w:t>
      </w:r>
      <w:r>
        <w:rPr>
          <w:rFonts w:eastAsia="Times New Roman"/>
          <w:szCs w:val="24"/>
        </w:rPr>
        <w:lastRenderedPageBreak/>
        <w:t xml:space="preserve">χρόνια δεν υπήρχε η δυνατότητα να καλυφθούν έστω τμηματικά αυτές οι θέσεις; </w:t>
      </w:r>
    </w:p>
    <w:p w14:paraId="74465DC2" w14:textId="77777777" w:rsidR="00F20DF6" w:rsidRDefault="00F443B4">
      <w:pPr>
        <w:spacing w:line="600" w:lineRule="auto"/>
        <w:ind w:firstLine="720"/>
        <w:jc w:val="both"/>
        <w:rPr>
          <w:rFonts w:eastAsia="Times New Roman"/>
          <w:szCs w:val="24"/>
        </w:rPr>
      </w:pPr>
      <w:r>
        <w:rPr>
          <w:rFonts w:eastAsia="Times New Roman"/>
          <w:szCs w:val="24"/>
        </w:rPr>
        <w:t>Σε κάθε περίπτωση οφείλετε να δώσετε κάθε δυνατή εξασφάλιση ότι έστω μέχρι τη λειτουργία του νέου καθεστώτος δεν θα μείνουν οι άνθρωποι αυτοί μετέωροι. Παρακαλώ,</w:t>
      </w:r>
      <w:r>
        <w:rPr>
          <w:rFonts w:eastAsia="Times New Roman"/>
          <w:szCs w:val="24"/>
        </w:rPr>
        <w:t xml:space="preserve"> λοιπόν, να ξαναδείτε το θέμα της παράτασης που ζητούν και τη σχετική τροπολογία που έχουν αποστείλει.</w:t>
      </w:r>
    </w:p>
    <w:p w14:paraId="74465DC3" w14:textId="77777777" w:rsidR="00F20DF6" w:rsidRDefault="00F443B4">
      <w:pPr>
        <w:spacing w:line="600" w:lineRule="auto"/>
        <w:ind w:firstLine="720"/>
        <w:jc w:val="both"/>
        <w:rPr>
          <w:rFonts w:eastAsia="Times New Roman"/>
          <w:szCs w:val="24"/>
        </w:rPr>
      </w:pPr>
      <w:r>
        <w:rPr>
          <w:rFonts w:eastAsia="Times New Roman"/>
          <w:szCs w:val="24"/>
        </w:rPr>
        <w:t>Κυρίες και κύριοι Βουλευτές, οι προστατευόμενες περιοχές κρύβουν αναξιοποίητες δυνατότητες ανάπτυξης. Δεν μιλάμε φυσικά για μια καταστρεπτική εκμετάλλευσ</w:t>
      </w:r>
      <w:r>
        <w:rPr>
          <w:rFonts w:eastAsia="Times New Roman"/>
          <w:szCs w:val="24"/>
        </w:rPr>
        <w:t xml:space="preserve">η, αλλά για μια ήπια ανάπτυξη, ακολουθώντας και τις επιτυχημένες πρακτικές άλλων ευρωπαϊκών χωρών, όπως είναι η Δανία ή η Γερμανία, που μπορούν να δώσουν μεγαλύτερη οικονομική αυτονομία στους ίδιους τους φορείς, αλλά </w:t>
      </w:r>
      <w:r>
        <w:rPr>
          <w:rFonts w:eastAsia="Times New Roman"/>
          <w:szCs w:val="24"/>
        </w:rPr>
        <w:lastRenderedPageBreak/>
        <w:t>και να δημιουργήσουν νέες θέσεις εργασί</w:t>
      </w:r>
      <w:r>
        <w:rPr>
          <w:rFonts w:eastAsia="Times New Roman"/>
          <w:szCs w:val="24"/>
        </w:rPr>
        <w:t>ας στις τοπικές κοινωνίες. Ειδικά το τελευταίο είναι πολύ σημαντικό, να καλλιεργηθεί δηλαδή η συνείδηση και σε τοπικό επίπεδο ότι η ύπαρξη μιας προστατευόμενης περιοχής δεν σημαίνει μόνο περιορισμούς στις δραστηριότητες, αλλά προσφέρει και οφέλη.</w:t>
      </w:r>
    </w:p>
    <w:p w14:paraId="74465DC4"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Από την ί</w:t>
      </w:r>
      <w:r>
        <w:rPr>
          <w:rFonts w:eastAsia="Times New Roman" w:cs="Times New Roman"/>
          <w:szCs w:val="24"/>
        </w:rPr>
        <w:t>δια περιοχή, είμαστε, κυρία Υπουργέ. Γνωρίζετε και τα προβλήματα με τα αγριογούρουνα και με τις αγροτικές καλλιέργειες. Στην πράξη, λοιπόν, θα φανεί εάν το νέο πλαίσιο που εισάγετε σήμερα θα μπορέσει να ξεπεράσει τις αδυναμίες του παρελθόντος.</w:t>
      </w:r>
    </w:p>
    <w:p w14:paraId="74465DC5"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Κλείνοντας, </w:t>
      </w:r>
      <w:r>
        <w:rPr>
          <w:rFonts w:eastAsia="Times New Roman" w:cs="Times New Roman"/>
          <w:szCs w:val="24"/>
        </w:rPr>
        <w:t xml:space="preserve">θα ήθελα να αναφερθώ και στην υπουργική τροπολογία που αποσύρατε, βέβαια, και αφορά στη λειτουργία κέντρων περίθαλψης και διαμονής αδέσποτων ζώων σε δασικές και </w:t>
      </w:r>
      <w:proofErr w:type="spellStart"/>
      <w:r>
        <w:rPr>
          <w:rFonts w:eastAsia="Times New Roman" w:cs="Times New Roman"/>
          <w:szCs w:val="24"/>
        </w:rPr>
        <w:lastRenderedPageBreak/>
        <w:t>χορτολιβαδικές</w:t>
      </w:r>
      <w:proofErr w:type="spellEnd"/>
      <w:r>
        <w:rPr>
          <w:rFonts w:eastAsia="Times New Roman" w:cs="Times New Roman"/>
          <w:szCs w:val="24"/>
        </w:rPr>
        <w:t xml:space="preserve"> εκτάσεις, με στόχο –λέτε- τον περιορισμό της παράνομης μεταχείρισης των αδέσποτω</w:t>
      </w:r>
      <w:r>
        <w:rPr>
          <w:rFonts w:eastAsia="Times New Roman" w:cs="Times New Roman"/>
          <w:szCs w:val="24"/>
        </w:rPr>
        <w:t>ν ζώων από ιδιώτες και σωματεία και την προστασία της δημόσιας υγείας.</w:t>
      </w:r>
    </w:p>
    <w:p w14:paraId="74465DC6"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Ειλικρινά απορώ, πρώτον, για τη σκοπιμότητα αυτής της τροπολογίας την τελευταία στιγμή, όταν υποτίθεται ότι θα έρθει το προσεχές διάστημα νομοσχέδιο ακριβώς για την προστασία των ζώων. </w:t>
      </w:r>
    </w:p>
    <w:p w14:paraId="74465DC7"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Δεύτερον, σε ποια παράνομη μεταχείριση αδέσποτων ζώων από ιδιώτες και σωματεία αναφέρεστε στην αιτιολογική έκθεση; Εννοείτε ότι οι φιλοζωικές οργανώσεις και οι εθελοντές που με δικά τους έξοδα και κόπο φροντίζουν, περιθάλπουν και σιτίζουν τα αδέσποτα ζώα,</w:t>
      </w:r>
      <w:r>
        <w:rPr>
          <w:rFonts w:eastAsia="Times New Roman" w:cs="Times New Roman"/>
          <w:szCs w:val="24"/>
        </w:rPr>
        <w:t xml:space="preserve"> για τα οποία η αρμόδια πολιτεία δεν κάνει τίποτα, παρανομούν; Δηλαδή είναι καλύτερη η λύση που προτείνετε; Αν κατάλαβα καλά, να περιφράξετε χωράφια στην ύπαιθρο και να πετάτε </w:t>
      </w:r>
      <w:r>
        <w:rPr>
          <w:rFonts w:eastAsia="Times New Roman" w:cs="Times New Roman"/>
          <w:szCs w:val="24"/>
        </w:rPr>
        <w:lastRenderedPageBreak/>
        <w:t>μέσα τα αδέσποτα της πόλης για να μην βρωμίζουν τους δρόμους ή θέλετε να μου πεί</w:t>
      </w:r>
      <w:r>
        <w:rPr>
          <w:rFonts w:eastAsia="Times New Roman" w:cs="Times New Roman"/>
          <w:szCs w:val="24"/>
        </w:rPr>
        <w:t xml:space="preserve">τε ότι θα ιδρύσετε άμεσα κέντρα περίθαλψης και διαμονής στα δάση και στα λιβάδια, όταν ακόμα και τα ελάχιστα </w:t>
      </w:r>
      <w:proofErr w:type="spellStart"/>
      <w:r>
        <w:rPr>
          <w:rFonts w:eastAsia="Times New Roman" w:cs="Times New Roman"/>
          <w:szCs w:val="24"/>
        </w:rPr>
        <w:t>λειτουργούντα</w:t>
      </w:r>
      <w:proofErr w:type="spellEnd"/>
      <w:r>
        <w:rPr>
          <w:rFonts w:eastAsia="Times New Roman" w:cs="Times New Roman"/>
          <w:szCs w:val="24"/>
        </w:rPr>
        <w:t xml:space="preserve"> παρουσιάζουν βασικές ελλείψεις και </w:t>
      </w:r>
      <w:proofErr w:type="spellStart"/>
      <w:r>
        <w:rPr>
          <w:rFonts w:eastAsia="Times New Roman" w:cs="Times New Roman"/>
          <w:szCs w:val="24"/>
        </w:rPr>
        <w:t>υποχρηματοδότηση</w:t>
      </w:r>
      <w:proofErr w:type="spellEnd"/>
      <w:r>
        <w:rPr>
          <w:rFonts w:eastAsia="Times New Roman" w:cs="Times New Roman"/>
          <w:szCs w:val="24"/>
        </w:rPr>
        <w:t xml:space="preserve">; </w:t>
      </w:r>
    </w:p>
    <w:p w14:paraId="74465DC8"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Με ικανοποίηση ακούσαμε ότι αποσύρατε την τροπολογία αυτή. Επειδή, όμως, είπατε</w:t>
      </w:r>
      <w:r>
        <w:rPr>
          <w:rFonts w:eastAsia="Times New Roman" w:cs="Times New Roman"/>
          <w:szCs w:val="24"/>
        </w:rPr>
        <w:t xml:space="preserve"> ότι θα συμπεριληφθεί στο επερχόμενο νομοσχέδιο για τα ζώα, θα περιμένουμε να δούμε ποιες αλλαγές θα έχουν γίνει και φυσικά περιμένουμε να απαλειφθεί αυτή η προσβλητική για κάθε φιλόζωο εισηγητική έκθεση.</w:t>
      </w:r>
    </w:p>
    <w:p w14:paraId="74465DC9"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Ευχαριστώ πολύ.</w:t>
      </w:r>
    </w:p>
    <w:p w14:paraId="74465DCA"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w:t>
      </w:r>
      <w:r>
        <w:rPr>
          <w:rFonts w:eastAsia="Times New Roman" w:cs="Times New Roman"/>
          <w:szCs w:val="24"/>
        </w:rPr>
        <w:t>αριστούμε την κ</w:t>
      </w:r>
      <w:r>
        <w:rPr>
          <w:rFonts w:eastAsia="Times New Roman" w:cs="Times New Roman"/>
          <w:szCs w:val="24"/>
        </w:rPr>
        <w:t>.</w:t>
      </w:r>
      <w:r>
        <w:rPr>
          <w:rFonts w:eastAsia="Times New Roman" w:cs="Times New Roman"/>
          <w:szCs w:val="24"/>
        </w:rPr>
        <w:t xml:space="preserve"> Μάρκου και για την οικονομία στον χρόνο. </w:t>
      </w:r>
    </w:p>
    <w:p w14:paraId="74465DCB"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εκ μέρους του ΣΥΡΙΖΑ ο κ. </w:t>
      </w:r>
      <w:proofErr w:type="spellStart"/>
      <w:r>
        <w:rPr>
          <w:rFonts w:eastAsia="Times New Roman" w:cs="Times New Roman"/>
          <w:szCs w:val="24"/>
        </w:rPr>
        <w:t>Μιχελογιαννάκης</w:t>
      </w:r>
      <w:proofErr w:type="spellEnd"/>
      <w:r>
        <w:rPr>
          <w:rFonts w:eastAsia="Times New Roman" w:cs="Times New Roman"/>
          <w:szCs w:val="24"/>
        </w:rPr>
        <w:t xml:space="preserve"> για επτά λεπτά. </w:t>
      </w:r>
    </w:p>
    <w:p w14:paraId="74465DCC"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 xml:space="preserve">ΙΩΑΝΝΗΣ ΜΙΧΕΛΟΓΙΑΝΝΑΚΗΣ: </w:t>
      </w:r>
      <w:r>
        <w:rPr>
          <w:rFonts w:eastAsia="Times New Roman" w:cs="Times New Roman"/>
          <w:szCs w:val="24"/>
        </w:rPr>
        <w:t xml:space="preserve">Ευχαριστώ, κύριε Πρόεδρε. </w:t>
      </w:r>
    </w:p>
    <w:p w14:paraId="74465DCD"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Όσον αφορά στο νομοσχέδιο, οι φορείς διαχείρισης των προστατευόμενων περ</w:t>
      </w:r>
      <w:r>
        <w:rPr>
          <w:rFonts w:eastAsia="Times New Roman" w:cs="Times New Roman"/>
          <w:szCs w:val="24"/>
        </w:rPr>
        <w:t>ιοχών είναι νομικά πρόσωπα ιδιωτικού δικαίου, εποπτευόμενα από τον Υπουργό Περιβάλλοντος και Ενέργειας. Είναι μια σωστή ενέργεια. Αναφέρονται τα όρια ευθύνης των είκοσι οκτώ υφισταμένων φορέων και των οκτώ νέων που ιδρύονται. Λόγω διευρυμένης χωρικής αρμοδ</w:t>
      </w:r>
      <w:r>
        <w:rPr>
          <w:rFonts w:eastAsia="Times New Roman" w:cs="Times New Roman"/>
          <w:szCs w:val="24"/>
        </w:rPr>
        <w:t>ιότητας αλλάζουν οι ονομασίες των φορέων. Τα όρια της χωρικής αρμοδιότητας των φορέων μπορούν να τροποποιηθούν με προεδρικό διάταγμα. Αυτό είναι σημαντικό.</w:t>
      </w:r>
    </w:p>
    <w:p w14:paraId="74465DCE"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lastRenderedPageBreak/>
        <w:t>Δίνεται η δυνατότητα μεταφοράς της έδρας, αλλά και της ίδρυσης παραρτημάτων. Μπορεί να γίνει σύσταση</w:t>
      </w:r>
      <w:r>
        <w:rPr>
          <w:rFonts w:eastAsia="Times New Roman" w:cs="Times New Roman"/>
          <w:szCs w:val="24"/>
        </w:rPr>
        <w:t xml:space="preserve"> άμισθων συμβουλευτικών </w:t>
      </w:r>
      <w:r>
        <w:rPr>
          <w:rFonts w:eastAsia="Times New Roman" w:cs="Times New Roman"/>
          <w:szCs w:val="24"/>
        </w:rPr>
        <w:t>ε</w:t>
      </w:r>
      <w:r>
        <w:rPr>
          <w:rFonts w:eastAsia="Times New Roman" w:cs="Times New Roman"/>
          <w:szCs w:val="24"/>
        </w:rPr>
        <w:t xml:space="preserve">πιτροπών σε όλους τους φορείς. Οι φορείς θα εφαρμόσουν, θα αξιολογήσουν, θα </w:t>
      </w:r>
      <w:proofErr w:type="spellStart"/>
      <w:r>
        <w:rPr>
          <w:rFonts w:eastAsia="Times New Roman" w:cs="Times New Roman"/>
          <w:szCs w:val="24"/>
        </w:rPr>
        <w:t>επικαιροποιήσουν</w:t>
      </w:r>
      <w:proofErr w:type="spellEnd"/>
      <w:r>
        <w:rPr>
          <w:rFonts w:eastAsia="Times New Roman" w:cs="Times New Roman"/>
          <w:szCs w:val="24"/>
        </w:rPr>
        <w:t xml:space="preserve"> τα σχέδια διαχείρισης.</w:t>
      </w:r>
    </w:p>
    <w:p w14:paraId="74465DCF"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Τις είκοσι πέντε μέρες για παροχή γνώμης τις κάνουμε τριάντα πέντε, ώστε να υπάρχει επαρκής χρόνος. Γίνεται συνεργα</w:t>
      </w:r>
      <w:r>
        <w:rPr>
          <w:rFonts w:eastAsia="Times New Roman" w:cs="Times New Roman"/>
          <w:szCs w:val="24"/>
        </w:rPr>
        <w:t>σία φορέων με δασικές, λιμενικές και αστυνομικές αρχές και το Πυροσβεστικό Σώμα. Υπάρχει η δυνατότητα τοπικών συνεργείων για προστασία και διαχείριση του περιβάλλοντος.</w:t>
      </w:r>
    </w:p>
    <w:p w14:paraId="74465DD0"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Θεσμοθετούμε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επταμελή συμβούλια με δυνατότητα εκπροσώπησης της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υτοδ</w:t>
      </w:r>
      <w:r>
        <w:rPr>
          <w:rFonts w:eastAsia="Times New Roman" w:cs="Times New Roman"/>
          <w:szCs w:val="24"/>
        </w:rPr>
        <w:t xml:space="preserve">ιοίκησης πρώτου και δεύτερου βαθμού, της κοινωνίας των πολιτών, της επιστημονικής κοινότητας </w:t>
      </w:r>
      <w:r>
        <w:rPr>
          <w:rFonts w:eastAsia="Times New Roman" w:cs="Times New Roman"/>
          <w:szCs w:val="24"/>
        </w:rPr>
        <w:lastRenderedPageBreak/>
        <w:t xml:space="preserve">και των ΜΚΟ. Για το 2018 η επιχορήγηση από τον τακτικό προϋπολογισμό θα γίνει με 4 εκατομμύρια ευρώ και η κάλυψης της μισθοδοσίας από το </w:t>
      </w:r>
      <w:r>
        <w:rPr>
          <w:rFonts w:eastAsia="Times New Roman" w:cs="Times New Roman"/>
          <w:szCs w:val="24"/>
        </w:rPr>
        <w:t>Π</w:t>
      </w:r>
      <w:r>
        <w:rPr>
          <w:rFonts w:eastAsia="Times New Roman" w:cs="Times New Roman"/>
          <w:szCs w:val="24"/>
        </w:rPr>
        <w:t xml:space="preserve">ράσινο </w:t>
      </w:r>
      <w:r>
        <w:rPr>
          <w:rFonts w:eastAsia="Times New Roman" w:cs="Times New Roman"/>
          <w:szCs w:val="24"/>
        </w:rPr>
        <w:t>Τ</w:t>
      </w:r>
      <w:r>
        <w:rPr>
          <w:rFonts w:eastAsia="Times New Roman" w:cs="Times New Roman"/>
          <w:szCs w:val="24"/>
        </w:rPr>
        <w:t>αμείο. Για το 201</w:t>
      </w:r>
      <w:r>
        <w:rPr>
          <w:rFonts w:eastAsia="Times New Roman" w:cs="Times New Roman"/>
          <w:szCs w:val="24"/>
        </w:rPr>
        <w:t>9 και το 2020 η κάλυψη του μεγαλύτερου μέρους θα γίνει από τον προϋπολογισμό και μετά το 2021 θα υπάρχει επιχορήγηση πλήρως από τον προϋπολογισμό.</w:t>
      </w:r>
    </w:p>
    <w:p w14:paraId="74465DD1" w14:textId="77777777" w:rsidR="00F20DF6" w:rsidRDefault="00F443B4">
      <w:pPr>
        <w:spacing w:line="600" w:lineRule="auto"/>
        <w:ind w:firstLine="709"/>
        <w:jc w:val="both"/>
        <w:rPr>
          <w:rFonts w:eastAsia="Times New Roman"/>
          <w:szCs w:val="24"/>
        </w:rPr>
      </w:pPr>
      <w:r>
        <w:rPr>
          <w:rFonts w:eastAsia="Times New Roman" w:cs="Times New Roman"/>
          <w:szCs w:val="24"/>
        </w:rPr>
        <w:t>Επίση</w:t>
      </w:r>
      <w:r>
        <w:rPr>
          <w:rFonts w:eastAsia="Times New Roman" w:cs="Times New Roman"/>
          <w:szCs w:val="24"/>
        </w:rPr>
        <w:t>ς</w:t>
      </w:r>
      <w:r>
        <w:rPr>
          <w:rFonts w:eastAsia="Times New Roman" w:cs="Times New Roman"/>
          <w:szCs w:val="24"/>
        </w:rPr>
        <w:t xml:space="preserve"> θα έρθουν πόροι από χρήση αιγιαλού της παραλίας, υδροηλεκτρικά έργα, χιονοδρομικά κέντρα και ιαματικές πηγές. Θα υπάρξει διοικητική και τεχνική υποστήριξη της Επιτροπής </w:t>
      </w:r>
      <w:r>
        <w:rPr>
          <w:rFonts w:eastAsia="Times New Roman" w:cs="Times New Roman"/>
          <w:szCs w:val="24"/>
        </w:rPr>
        <w:t>«</w:t>
      </w:r>
      <w:r>
        <w:rPr>
          <w:rFonts w:eastAsia="Times New Roman" w:cs="Times New Roman"/>
          <w:szCs w:val="24"/>
        </w:rPr>
        <w:t>Φύση 2000</w:t>
      </w:r>
      <w:r>
        <w:rPr>
          <w:rFonts w:eastAsia="Times New Roman" w:cs="Times New Roman"/>
          <w:szCs w:val="24"/>
        </w:rPr>
        <w:t>»</w:t>
      </w:r>
      <w:r>
        <w:rPr>
          <w:rFonts w:eastAsia="Times New Roman" w:cs="Times New Roman"/>
          <w:szCs w:val="24"/>
        </w:rPr>
        <w:t>. Βάζουμε τάξη στα χιονοδρομικά κέντρα. Δίνουμε τη δυνατότητα νομιμοποίησης</w:t>
      </w:r>
      <w:r>
        <w:rPr>
          <w:rFonts w:eastAsia="Times New Roman" w:cs="Times New Roman"/>
          <w:szCs w:val="24"/>
        </w:rPr>
        <w:t xml:space="preserve"> σε υφιστάμενα κάμπινγκ, σε εκτάσεις δασικού χαρακτήρα και σε περιοχές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xml:space="preserve">. Δίνεται η δυνατότητα έγκρισης επέμβασης για έργα ύδρευσης σε περιοχές </w:t>
      </w:r>
      <w:r>
        <w:rPr>
          <w:rFonts w:eastAsia="Times New Roman" w:cs="Times New Roman"/>
          <w:szCs w:val="24"/>
        </w:rPr>
        <w:t>«</w:t>
      </w:r>
      <w:r>
        <w:rPr>
          <w:rFonts w:eastAsia="Times New Roman" w:cs="Times New Roman"/>
          <w:szCs w:val="24"/>
        </w:rPr>
        <w:t>ΝATURA</w:t>
      </w:r>
      <w:r>
        <w:rPr>
          <w:rFonts w:eastAsia="Times New Roman" w:cs="Times New Roman"/>
          <w:szCs w:val="24"/>
        </w:rPr>
        <w:t>»</w:t>
      </w:r>
      <w:r>
        <w:rPr>
          <w:rFonts w:eastAsia="Times New Roman" w:cs="Times New Roman"/>
          <w:szCs w:val="24"/>
        </w:rPr>
        <w:t xml:space="preserve">. </w:t>
      </w:r>
      <w:r>
        <w:rPr>
          <w:rFonts w:eastAsia="Times New Roman"/>
          <w:szCs w:val="24"/>
        </w:rPr>
        <w:t xml:space="preserve">Δίνεται η δυνατότητα να οδηγούν στις δασικές υπηρεσίες κατά τα </w:t>
      </w:r>
      <w:r>
        <w:rPr>
          <w:rFonts w:eastAsia="Times New Roman"/>
          <w:szCs w:val="24"/>
        </w:rPr>
        <w:lastRenderedPageBreak/>
        <w:t>νυχτερινά περίπολα και μη δασικο</w:t>
      </w:r>
      <w:r>
        <w:rPr>
          <w:rFonts w:eastAsia="Times New Roman"/>
          <w:szCs w:val="24"/>
        </w:rPr>
        <w:t xml:space="preserve">ί υπάλληλοι, που έχουν άδεια να οδηγούν υπηρεσιακό όχημα. Αυτό είναι πολύ σημαντικό. </w:t>
      </w:r>
    </w:p>
    <w:p w14:paraId="74465DD2" w14:textId="77777777" w:rsidR="00F20DF6" w:rsidRDefault="00F443B4">
      <w:pPr>
        <w:spacing w:line="600" w:lineRule="auto"/>
        <w:ind w:firstLine="720"/>
        <w:jc w:val="both"/>
        <w:rPr>
          <w:rFonts w:eastAsia="Times New Roman"/>
          <w:szCs w:val="24"/>
        </w:rPr>
      </w:pPr>
      <w:r>
        <w:rPr>
          <w:rFonts w:eastAsia="Times New Roman"/>
          <w:szCs w:val="24"/>
        </w:rPr>
        <w:t xml:space="preserve">Κάνουμε παρεμβάσεις στα ορειβατικά καταφύγια. Επίσης γίνονται παρεμβάσεις σε γεωργικές εκμεταλλεύσεις σε περιοχές </w:t>
      </w:r>
      <w:r>
        <w:rPr>
          <w:rFonts w:eastAsia="Times New Roman"/>
          <w:szCs w:val="24"/>
        </w:rPr>
        <w:t>«</w:t>
      </w:r>
      <w:r>
        <w:rPr>
          <w:rFonts w:eastAsia="Times New Roman"/>
          <w:szCs w:val="24"/>
          <w:lang w:val="en-US"/>
        </w:rPr>
        <w:t>NATURA</w:t>
      </w:r>
      <w:r>
        <w:rPr>
          <w:rFonts w:eastAsia="Times New Roman"/>
          <w:szCs w:val="24"/>
        </w:rPr>
        <w:t>»</w:t>
      </w:r>
      <w:r>
        <w:rPr>
          <w:rFonts w:eastAsia="Times New Roman"/>
          <w:szCs w:val="24"/>
        </w:rPr>
        <w:t>. Δημιουργούμε προστατευτικά δίκτυα για αντιμετώ</w:t>
      </w:r>
      <w:r>
        <w:rPr>
          <w:rFonts w:eastAsia="Times New Roman"/>
          <w:szCs w:val="24"/>
        </w:rPr>
        <w:t xml:space="preserve">πιση του υπερπληθυσμού των μεδουσών. </w:t>
      </w:r>
    </w:p>
    <w:p w14:paraId="74465DD3" w14:textId="77777777" w:rsidR="00F20DF6" w:rsidRDefault="00F443B4">
      <w:pPr>
        <w:spacing w:line="600" w:lineRule="auto"/>
        <w:ind w:firstLine="720"/>
        <w:jc w:val="both"/>
        <w:rPr>
          <w:rFonts w:eastAsia="Times New Roman"/>
          <w:szCs w:val="24"/>
        </w:rPr>
      </w:pPr>
      <w:r>
        <w:rPr>
          <w:rFonts w:eastAsia="Times New Roman"/>
          <w:szCs w:val="24"/>
        </w:rPr>
        <w:t>Κυρίες και κύριοι συνάδελφοι, με αυτό τον τρόπο διατηρούμε τη βιοποικιλότητα, προστατεύουμε το φυσικό εθνικό κεφάλαιο και ενισχύουμε το τοπικό προϊόν, την περιφερειακή ανάπτυξη και την εργασία.</w:t>
      </w:r>
    </w:p>
    <w:p w14:paraId="74465DD4" w14:textId="77777777" w:rsidR="00F20DF6" w:rsidRDefault="00F443B4">
      <w:pPr>
        <w:spacing w:line="600" w:lineRule="auto"/>
        <w:ind w:firstLine="720"/>
        <w:jc w:val="both"/>
        <w:rPr>
          <w:rFonts w:eastAsia="Times New Roman"/>
          <w:szCs w:val="24"/>
        </w:rPr>
      </w:pPr>
      <w:r>
        <w:rPr>
          <w:rFonts w:eastAsia="Times New Roman"/>
          <w:szCs w:val="24"/>
        </w:rPr>
        <w:t>Ευχαριστώ.</w:t>
      </w:r>
    </w:p>
    <w:p w14:paraId="74465DD5" w14:textId="77777777" w:rsidR="00F20DF6" w:rsidRDefault="00F443B4">
      <w:pPr>
        <w:spacing w:line="600" w:lineRule="auto"/>
        <w:ind w:firstLine="720"/>
        <w:jc w:val="center"/>
        <w:rPr>
          <w:rFonts w:eastAsia="Times New Roman"/>
          <w:szCs w:val="24"/>
        </w:rPr>
      </w:pPr>
      <w:r>
        <w:rPr>
          <w:rFonts w:eastAsia="Times New Roman"/>
          <w:szCs w:val="24"/>
        </w:rPr>
        <w:t>(Χειροκροτήμα</w:t>
      </w:r>
      <w:r>
        <w:rPr>
          <w:rFonts w:eastAsia="Times New Roman"/>
          <w:szCs w:val="24"/>
        </w:rPr>
        <w:t>τα από την πτέρυγα του ΣΥΡΙΖΑ)</w:t>
      </w:r>
    </w:p>
    <w:p w14:paraId="74465DD6" w14:textId="77777777" w:rsidR="00F20DF6" w:rsidRDefault="00F443B4">
      <w:pPr>
        <w:spacing w:line="600" w:lineRule="auto"/>
        <w:ind w:firstLine="720"/>
        <w:jc w:val="both"/>
        <w:rPr>
          <w:rFonts w:eastAsia="Times New Roman"/>
          <w:szCs w:val="24"/>
        </w:rPr>
      </w:pPr>
      <w:r>
        <w:rPr>
          <w:rFonts w:eastAsia="Times New Roman"/>
          <w:b/>
          <w:szCs w:val="24"/>
        </w:rPr>
        <w:lastRenderedPageBreak/>
        <w:t>ΠΡΟΕΔΡΕΥΩΝ (Μάριος Γεωργιάδης):</w:t>
      </w:r>
      <w:r>
        <w:rPr>
          <w:rFonts w:eastAsia="Times New Roman"/>
          <w:szCs w:val="24"/>
        </w:rPr>
        <w:t xml:space="preserve"> Ευχαριστούμε τον κ. </w:t>
      </w:r>
      <w:proofErr w:type="spellStart"/>
      <w:r>
        <w:rPr>
          <w:rFonts w:eastAsia="Times New Roman"/>
          <w:szCs w:val="24"/>
        </w:rPr>
        <w:t>Μιχελογιαννάκη</w:t>
      </w:r>
      <w:proofErr w:type="spellEnd"/>
      <w:r>
        <w:rPr>
          <w:rFonts w:eastAsia="Times New Roman"/>
          <w:szCs w:val="24"/>
        </w:rPr>
        <w:t>.</w:t>
      </w:r>
    </w:p>
    <w:p w14:paraId="74465DD7" w14:textId="77777777" w:rsidR="00F20DF6" w:rsidRDefault="00F443B4">
      <w:pPr>
        <w:spacing w:line="600" w:lineRule="auto"/>
        <w:ind w:firstLine="720"/>
        <w:jc w:val="both"/>
        <w:rPr>
          <w:rFonts w:eastAsia="Times New Roman"/>
          <w:szCs w:val="24"/>
        </w:rPr>
      </w:pPr>
      <w:r>
        <w:rPr>
          <w:rFonts w:eastAsia="Times New Roman"/>
          <w:szCs w:val="24"/>
        </w:rPr>
        <w:t>Ο κ. Κασαπίδης έχει τώρα τον λόγο. Αμέσως μετά είναι η κ</w:t>
      </w:r>
      <w:r>
        <w:rPr>
          <w:rFonts w:eastAsia="Times New Roman"/>
          <w:szCs w:val="24"/>
        </w:rPr>
        <w:t>.</w:t>
      </w:r>
      <w:r>
        <w:rPr>
          <w:rFonts w:eastAsia="Times New Roman"/>
          <w:szCs w:val="24"/>
        </w:rPr>
        <w:t xml:space="preserve"> </w:t>
      </w:r>
      <w:proofErr w:type="spellStart"/>
      <w:r>
        <w:rPr>
          <w:rFonts w:eastAsia="Times New Roman"/>
          <w:szCs w:val="24"/>
        </w:rPr>
        <w:t>Σκούφα</w:t>
      </w:r>
      <w:proofErr w:type="spellEnd"/>
      <w:r>
        <w:rPr>
          <w:rFonts w:eastAsia="Times New Roman"/>
          <w:szCs w:val="24"/>
        </w:rPr>
        <w:t xml:space="preserve">, την οποία δεν βλέπω στην Αίθουσα. Παρακαλώ πολύ να την ενημερώσετε, διότι αν δεν είναι εδώ </w:t>
      </w:r>
      <w:r>
        <w:rPr>
          <w:rFonts w:eastAsia="Times New Roman"/>
          <w:szCs w:val="24"/>
        </w:rPr>
        <w:t xml:space="preserve">την ώρα που είναι να μιλήσει, δυστυχώς θα πρέπει να τη διαγράψουμε. </w:t>
      </w:r>
    </w:p>
    <w:p w14:paraId="74465DD8" w14:textId="77777777" w:rsidR="00F20DF6" w:rsidRDefault="00F443B4">
      <w:pPr>
        <w:spacing w:line="600" w:lineRule="auto"/>
        <w:ind w:firstLine="720"/>
        <w:jc w:val="both"/>
        <w:rPr>
          <w:rFonts w:eastAsia="Times New Roman"/>
          <w:szCs w:val="24"/>
        </w:rPr>
      </w:pPr>
      <w:r>
        <w:rPr>
          <w:rFonts w:eastAsia="Times New Roman"/>
          <w:szCs w:val="24"/>
        </w:rPr>
        <w:t>Ορίστε, κύριε Κασαπίδη, έχετε τον λόγο για επτά λεπτά.</w:t>
      </w:r>
    </w:p>
    <w:p w14:paraId="74465DD9" w14:textId="77777777" w:rsidR="00F20DF6" w:rsidRDefault="00F443B4">
      <w:pPr>
        <w:spacing w:line="600" w:lineRule="auto"/>
        <w:ind w:firstLine="720"/>
        <w:jc w:val="both"/>
        <w:rPr>
          <w:rFonts w:eastAsia="Times New Roman"/>
          <w:szCs w:val="24"/>
        </w:rPr>
      </w:pPr>
      <w:r>
        <w:rPr>
          <w:rFonts w:eastAsia="Times New Roman"/>
          <w:b/>
          <w:szCs w:val="24"/>
        </w:rPr>
        <w:t>ΓΕΩΡΓΙΟΣ ΚΑΣΑΠΙΔΗΣ:</w:t>
      </w:r>
      <w:r>
        <w:rPr>
          <w:rFonts w:eastAsia="Times New Roman"/>
          <w:szCs w:val="24"/>
        </w:rPr>
        <w:t xml:space="preserve"> Ευχαριστώ, κύριε Πρόεδρε.</w:t>
      </w:r>
    </w:p>
    <w:p w14:paraId="74465DDA" w14:textId="77777777" w:rsidR="00F20DF6" w:rsidRDefault="00F443B4">
      <w:pPr>
        <w:spacing w:line="600" w:lineRule="auto"/>
        <w:ind w:firstLine="720"/>
        <w:jc w:val="both"/>
        <w:rPr>
          <w:rFonts w:eastAsia="Times New Roman"/>
          <w:szCs w:val="24"/>
        </w:rPr>
      </w:pPr>
      <w:r>
        <w:rPr>
          <w:rFonts w:eastAsia="Times New Roman"/>
          <w:szCs w:val="24"/>
        </w:rPr>
        <w:t>Κυρίες και κύριοι συνάδελφοι, κύριε Υπουργέ, το συγκεκριμένο νομοσχέδιο που συζητάμε σ</w:t>
      </w:r>
      <w:r>
        <w:rPr>
          <w:rFonts w:eastAsia="Times New Roman"/>
          <w:szCs w:val="24"/>
        </w:rPr>
        <w:t xml:space="preserve">ήμερα στην Ολομέλεια ίσως να είναι ένα από τα σπουδαιότερα που θα μπορούσε να αξιοποιήσει η χώρα μας, η πατρίδα μας, διότι ουσιαστικά διαπραγματευόμαστε, κύριε Υπουργέ, το «θησαυροφυλάκιο» της πατρίδας μας όσον αφορά το </w:t>
      </w:r>
      <w:r>
        <w:rPr>
          <w:rFonts w:eastAsia="Times New Roman"/>
          <w:szCs w:val="24"/>
        </w:rPr>
        <w:lastRenderedPageBreak/>
        <w:t>γενετικό υλικό, στους φυσικούς πόρου</w:t>
      </w:r>
      <w:r>
        <w:rPr>
          <w:rFonts w:eastAsia="Times New Roman"/>
          <w:szCs w:val="24"/>
        </w:rPr>
        <w:t xml:space="preserve">ς, στη χλωρίδα και στην πανίδα ειδικότερα. </w:t>
      </w:r>
    </w:p>
    <w:p w14:paraId="74465DDB" w14:textId="77777777" w:rsidR="00F20DF6" w:rsidRDefault="00F443B4">
      <w:pPr>
        <w:spacing w:line="600" w:lineRule="auto"/>
        <w:ind w:firstLine="720"/>
        <w:jc w:val="both"/>
        <w:rPr>
          <w:rFonts w:eastAsia="Times New Roman"/>
          <w:szCs w:val="24"/>
        </w:rPr>
      </w:pPr>
      <w:r>
        <w:rPr>
          <w:rFonts w:eastAsia="Times New Roman"/>
          <w:szCs w:val="24"/>
        </w:rPr>
        <w:t xml:space="preserve">Η πατρίδα μας έχει το μοναδικό προνόμιο σε ολόκληρο τον κόσμο να έχει περίπου 6.500 χιλιάδες φυτά που </w:t>
      </w:r>
      <w:proofErr w:type="spellStart"/>
      <w:r>
        <w:rPr>
          <w:rFonts w:eastAsia="Times New Roman"/>
          <w:szCs w:val="24"/>
        </w:rPr>
        <w:t>αυτοφύονται</w:t>
      </w:r>
      <w:proofErr w:type="spellEnd"/>
      <w:r>
        <w:rPr>
          <w:rFonts w:eastAsia="Times New Roman"/>
          <w:szCs w:val="24"/>
        </w:rPr>
        <w:t xml:space="preserve"> στα 132.000 τετραγωνικά χιλιόμετρα και είναι σχεδόν άγνωστος ολόκληρος ο αριθμός των φυτών που ζου</w:t>
      </w:r>
      <w:r>
        <w:rPr>
          <w:rFonts w:eastAsia="Times New Roman"/>
          <w:szCs w:val="24"/>
        </w:rPr>
        <w:t>ν μέσα στο θαλάσσιο περιβάλλον όπου κι εκεί η ακριβής επιφάνεια της θαλάσσιας έκτασης της πατρίδας μας κυμαίνεται ανάλογα με τον τρόπο που θα την υπολογίσουμε. Άρα είναι ένα τεράστιο «θησαυροφυλάκιο» που μέχρι σήμερα, κύριε Υπουργέ, δεν το έχουμε αξιοποιήσ</w:t>
      </w:r>
      <w:r>
        <w:rPr>
          <w:rFonts w:eastAsia="Times New Roman"/>
          <w:szCs w:val="24"/>
        </w:rPr>
        <w:t>ει στον βαθμό που θα μπορούσαμε.</w:t>
      </w:r>
    </w:p>
    <w:p w14:paraId="74465DDC" w14:textId="77777777" w:rsidR="00F20DF6" w:rsidRDefault="00F443B4">
      <w:pPr>
        <w:spacing w:line="600" w:lineRule="auto"/>
        <w:ind w:firstLine="720"/>
        <w:jc w:val="both"/>
        <w:rPr>
          <w:rFonts w:eastAsia="Times New Roman"/>
          <w:szCs w:val="24"/>
        </w:rPr>
      </w:pPr>
      <w:r>
        <w:rPr>
          <w:rFonts w:eastAsia="Times New Roman"/>
          <w:szCs w:val="24"/>
        </w:rPr>
        <w:t xml:space="preserve">Από αυτά τα 6.500 φυτά, τα 1.463, σύμφωνα με μελέτη Γερμανών επιστημόνων σε συνεργασία με Έλληνες βοτανολόγους, είναι </w:t>
      </w:r>
      <w:r>
        <w:rPr>
          <w:rFonts w:eastAsia="Times New Roman"/>
          <w:szCs w:val="24"/>
        </w:rPr>
        <w:lastRenderedPageBreak/>
        <w:t>ενδημικά, δηλαδή δεν υπάρχουν πουθενά αλλού στον κόσμο. Αυτό τι σημαίνει; Σημαίνει ότι αυτά τα 1.463 φυτά</w:t>
      </w:r>
      <w:r>
        <w:rPr>
          <w:rFonts w:eastAsia="Times New Roman"/>
          <w:szCs w:val="24"/>
        </w:rPr>
        <w:t xml:space="preserve"> είναι φυσικά μονοπώλια. Αν αυτά τα φυσικά μονοπώλια τα διαχειριστούμε γεωργικώς σωστά -τα καλλιεργήσουμε, δηλαδή- τότε έχουμε μοναδικά γεωργικά προϊόντα και με μια σωστή οικονομική διαχείριση θα έχουμε μοναδικά οικονομικά προϊόντα σε όλον τον κόσμο. </w:t>
      </w:r>
    </w:p>
    <w:p w14:paraId="74465DDD" w14:textId="77777777" w:rsidR="00F20DF6" w:rsidRDefault="00F443B4">
      <w:pPr>
        <w:spacing w:line="600" w:lineRule="auto"/>
        <w:ind w:firstLine="720"/>
        <w:jc w:val="both"/>
        <w:rPr>
          <w:rFonts w:eastAsia="Times New Roman"/>
          <w:szCs w:val="24"/>
        </w:rPr>
      </w:pPr>
      <w:r>
        <w:rPr>
          <w:rFonts w:eastAsia="Times New Roman"/>
          <w:szCs w:val="24"/>
        </w:rPr>
        <w:t xml:space="preserve">Ένα </w:t>
      </w:r>
      <w:r>
        <w:rPr>
          <w:rFonts w:eastAsia="Times New Roman"/>
          <w:szCs w:val="24"/>
        </w:rPr>
        <w:t>παράδειγμα θα σας δώσω, κύριε Υπουργέ, κυρίες και κύριοι συνάδελφοι, για να καταλάβετε πόσο σημαντικό και πόσο σπουδαίο είναι αυτό το κεφάλαιο: Ένα ενδημικό φυτό της πατρίδας μας που πουθενά αλλού στον κόσμο δεν βρίσκεται, είναι η μαστίχα της Χίου. Κύριε Υ</w:t>
      </w:r>
      <w:r>
        <w:rPr>
          <w:rFonts w:eastAsia="Times New Roman"/>
          <w:szCs w:val="24"/>
        </w:rPr>
        <w:t xml:space="preserve">πουργέ, είκοσι τρία χωριά ζουν αποκλειστικά ή συμπληρωματικά από αυτό το φυτό. Καταλαβαίνετε ότι από τα 1.463 αν αξιοποιούσαμε το 10%, δηλαδή 140 και επιλέγαμε αυτά </w:t>
      </w:r>
      <w:r>
        <w:rPr>
          <w:rFonts w:eastAsia="Times New Roman"/>
          <w:szCs w:val="24"/>
        </w:rPr>
        <w:lastRenderedPageBreak/>
        <w:t>που είναι διάσπαρτα στη χώρα μας, δέκα σε κάθε περιφέρεια, θα είχαμε δεκατρείς θύλακες γεωρ</w:t>
      </w:r>
      <w:r>
        <w:rPr>
          <w:rFonts w:eastAsia="Times New Roman"/>
          <w:szCs w:val="24"/>
        </w:rPr>
        <w:t xml:space="preserve">γικής ανάπτυξης, όπως είναι αυτός στη Χίο, όπως είναι κάποια άλλη περίπτωση, ο κρόκος Κοζάνης. Αυτό το φυτό μπορεί να μην είναι ενδημικό, αλλά είναι αυτοφυές με μοναδική ποιότητα. Υπερέχει ως προς την ποιότητα παγκοσμίως. </w:t>
      </w:r>
    </w:p>
    <w:p w14:paraId="74465DDE" w14:textId="77777777" w:rsidR="00F20DF6" w:rsidRDefault="00F443B4">
      <w:pPr>
        <w:spacing w:line="600" w:lineRule="auto"/>
        <w:ind w:firstLine="720"/>
        <w:jc w:val="both"/>
        <w:rPr>
          <w:rFonts w:eastAsia="Times New Roman"/>
          <w:szCs w:val="24"/>
        </w:rPr>
      </w:pPr>
      <w:r>
        <w:rPr>
          <w:rFonts w:eastAsia="Times New Roman"/>
          <w:szCs w:val="24"/>
        </w:rPr>
        <w:t>Ορίστε, λοιπόν, ένα σχέδιο παραγω</w:t>
      </w:r>
      <w:r>
        <w:rPr>
          <w:rFonts w:eastAsia="Times New Roman"/>
          <w:szCs w:val="24"/>
        </w:rPr>
        <w:t xml:space="preserve">γικής ανασυγκρότησης με σεβασμό στο περιβάλλον, με όρους επιστημονικής διαχείρισης και σαφώς με ένα θεσμικό πλαίσιο που αυτή τη στιγμή δεν το περιγράφετε εδώ και γι’ αυτό ανέβηκα στο Βήμα. </w:t>
      </w:r>
    </w:p>
    <w:p w14:paraId="74465DDF" w14:textId="77777777" w:rsidR="00F20DF6" w:rsidRDefault="00F443B4">
      <w:pPr>
        <w:spacing w:line="600" w:lineRule="auto"/>
        <w:ind w:firstLine="720"/>
        <w:jc w:val="both"/>
        <w:rPr>
          <w:rFonts w:eastAsia="Times New Roman"/>
          <w:szCs w:val="24"/>
        </w:rPr>
      </w:pPr>
      <w:r>
        <w:rPr>
          <w:rFonts w:eastAsia="Times New Roman"/>
          <w:szCs w:val="24"/>
        </w:rPr>
        <w:t>Θα ήθελα να καταθέσω μια πρόταση, κύριε Υπουργέ. Εκφράσαμε ως παρά</w:t>
      </w:r>
      <w:r>
        <w:rPr>
          <w:rFonts w:eastAsia="Times New Roman"/>
          <w:szCs w:val="24"/>
        </w:rPr>
        <w:t xml:space="preserve">ταξη τη διαφωνία μας ως προς τον αριθμό των φορέων διαχείρισης. Υπεραμύνομαι και ο ίδιος ότι οι δεκατρείς φορείς </w:t>
      </w:r>
      <w:r>
        <w:rPr>
          <w:rFonts w:eastAsia="Times New Roman"/>
          <w:szCs w:val="24"/>
        </w:rPr>
        <w:lastRenderedPageBreak/>
        <w:t>διαχείρισης που θα είχαν έναν καλύτερο κεντρικό επιτελικό σχεδιασμό, θα είχαν μια αποτελεσματικότερη διαχείριση των μοναδικών αυτών φυσικών πόρ</w:t>
      </w:r>
      <w:r>
        <w:rPr>
          <w:rFonts w:eastAsia="Times New Roman"/>
          <w:szCs w:val="24"/>
        </w:rPr>
        <w:t xml:space="preserve">ων, τους οποίους και θα διαχειρίζονταν στα όρια των περιφερειών με τα επιμέρους παραρτήματα -αν θέλετε- των οικολογικά ευαίσθητων περιοχών, όπως αυτά σήμερα αποτυπώνονται είτε στο νομοσχέδιο το δικό σας –τους 28 συν 8 φορείς διαχείρισης- είτε ακόμα και σ’ </w:t>
      </w:r>
      <w:r>
        <w:rPr>
          <w:rFonts w:eastAsia="Times New Roman"/>
          <w:szCs w:val="24"/>
        </w:rPr>
        <w:t xml:space="preserve">όλες τις περιοχές </w:t>
      </w:r>
      <w:r>
        <w:rPr>
          <w:rFonts w:eastAsia="Times New Roman"/>
          <w:szCs w:val="24"/>
        </w:rPr>
        <w:t>«</w:t>
      </w:r>
      <w:r>
        <w:rPr>
          <w:rFonts w:eastAsia="Times New Roman"/>
          <w:szCs w:val="24"/>
          <w:lang w:val="en-US"/>
        </w:rPr>
        <w:t>NATURA</w:t>
      </w:r>
      <w:r>
        <w:rPr>
          <w:rFonts w:eastAsia="Times New Roman"/>
          <w:szCs w:val="24"/>
        </w:rPr>
        <w:t>»</w:t>
      </w:r>
      <w:r>
        <w:rPr>
          <w:rFonts w:eastAsia="Times New Roman"/>
          <w:szCs w:val="24"/>
        </w:rPr>
        <w:t xml:space="preserve">, τις 445, που ουσιαστικά ενσωματώνονται στους 28 συν 8 φορείς διαχείρισης.  </w:t>
      </w:r>
    </w:p>
    <w:p w14:paraId="74465DE0"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Αυτά, λοιπόν, τα μοναδικά φυτά, τα μοναδικά οικοσυστήματα οι Γερμανοί με τους Έλληνες επιστήμονες τα κατηγοριοποίησαν, κύριε Υπουργέ, σε 13 βοτανικά δια</w:t>
      </w:r>
      <w:r>
        <w:rPr>
          <w:rFonts w:eastAsia="Times New Roman" w:cs="Times New Roman"/>
          <w:szCs w:val="24"/>
        </w:rPr>
        <w:t>μερίσματα. Η επιστήμη της οικο</w:t>
      </w:r>
      <w:r>
        <w:rPr>
          <w:rFonts w:eastAsia="Times New Roman" w:cs="Times New Roman"/>
          <w:szCs w:val="24"/>
        </w:rPr>
        <w:lastRenderedPageBreak/>
        <w:t xml:space="preserve">λογίας χωρίζει και κατηγοριοποιεί τη χώρα μας ως προς τις </w:t>
      </w:r>
      <w:proofErr w:type="spellStart"/>
      <w:r>
        <w:rPr>
          <w:rFonts w:eastAsia="Times New Roman" w:cs="Times New Roman"/>
          <w:szCs w:val="24"/>
        </w:rPr>
        <w:t>μοναδικότητες</w:t>
      </w:r>
      <w:proofErr w:type="spellEnd"/>
      <w:r>
        <w:rPr>
          <w:rFonts w:eastAsia="Times New Roman" w:cs="Times New Roman"/>
          <w:szCs w:val="24"/>
        </w:rPr>
        <w:t xml:space="preserve"> αυτές σε 13 διαφορετικά διαμερίσματα, τα οποία συμπίπτουν με τα διοικητικά όρια των περιφερειών, όχι απολύτως, αλλά περίπου. Αν λάβετε δε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στο Υπουργείο σας ότι ολοκληρώνονται τώρα οι μελέτες των λεκανών διαχείρισης στις 14 λεκάνες απόρροιας των ποταμών, καταλαβαίνετε ότι υπάρχει ένα υπόβαθρο που μπορεί να αποτελέσει τον χάρτη πάνω στον οποίο θα σχεδιάσουμε την ανάπτυξη, την παραγωγική δραστ</w:t>
      </w:r>
      <w:r>
        <w:rPr>
          <w:rFonts w:eastAsia="Times New Roman" w:cs="Times New Roman"/>
          <w:szCs w:val="24"/>
        </w:rPr>
        <w:t xml:space="preserve">ηριότητα της χώρας κυρίως στη γεωργία και στην κτηνοτροφία, με παραγωγικές δραστηριότητες καθετοποιημένης μορφής, σύμφωνα και με τον ολοκληρωμένο σχεδιασμό που λέτε -και καλώς το λέτε- στο νομοσχέδιο που να ενσωματώνει και άλλες αξίες, του πολιτισμού, του </w:t>
      </w:r>
      <w:r>
        <w:rPr>
          <w:rFonts w:eastAsia="Times New Roman" w:cs="Times New Roman"/>
          <w:szCs w:val="24"/>
        </w:rPr>
        <w:t xml:space="preserve">τουρισμού και των τοπικών κοινωνιών γενικότερα που σχετίζονται με την </w:t>
      </w:r>
      <w:r>
        <w:rPr>
          <w:rFonts w:eastAsia="Times New Roman" w:cs="Times New Roman"/>
          <w:szCs w:val="24"/>
        </w:rPr>
        <w:lastRenderedPageBreak/>
        <w:t>παράδοση, ώστε να προκύψει αβίαστα, αυθόρμητα και με εντελώς φυσικό τρόπο που ταιριάζει με την ταυτότητα της πατρίδας μας το σχέδιο παραγωγικής ανασυγκρότησης, για το οποίο δυστυχώς μέχρ</w:t>
      </w:r>
      <w:r>
        <w:rPr>
          <w:rFonts w:eastAsia="Times New Roman" w:cs="Times New Roman"/>
          <w:szCs w:val="24"/>
        </w:rPr>
        <w:t>ι σήμερα πολύς λόγος γίνεται, αλλά στην πράξη δεν έχουμε καταλήξει κάπου χειροπιαστά.</w:t>
      </w:r>
    </w:p>
    <w:p w14:paraId="74465DE1"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Αυτό, λοιπόν, που σας προτείνω είναι να καθιερώσετε στις οικολογικά ευαίσθητες περιοχές -αν θέλετε πείτε τις 36, εμείς σας λέμε 13- με τις επιμέρους οικολογικά ευαίσθητες</w:t>
      </w:r>
      <w:r>
        <w:rPr>
          <w:rFonts w:eastAsia="Times New Roman" w:cs="Times New Roman"/>
          <w:szCs w:val="24"/>
        </w:rPr>
        <w:t xml:space="preserve"> περιοχές, όπως ορίζονται και από το δίκτυο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xml:space="preserve"> 2000, να καθιερωθεί σε κάθε φορέα διαχείρισης ένα σήμα ποιότητας των γεωργικώς παραγόμενων προϊόντων στα όρια των περιοχών αυτών, που να πιστοποιεί ότι τα γεωργικά αυτά προϊόντα προέρχονται από προστατευ</w:t>
      </w:r>
      <w:r>
        <w:rPr>
          <w:rFonts w:eastAsia="Times New Roman" w:cs="Times New Roman"/>
          <w:szCs w:val="24"/>
        </w:rPr>
        <w:t xml:space="preserve">όμενες οικολογικά ευαίσθητες περιοχές. Σας λέω και τα ακρωνύμια: </w:t>
      </w:r>
      <w:r>
        <w:rPr>
          <w:rFonts w:eastAsia="Times New Roman" w:cs="Times New Roman"/>
          <w:szCs w:val="24"/>
        </w:rPr>
        <w:lastRenderedPageBreak/>
        <w:t>ΠΟΕΠ, όπως λέμε ΠΟΠ, Προστατευόμενες Ονομασίες Προέλευσης ή ΠΓΕ, Προστατευόμενης Γεωγραφικής Ένδειξης ή Ειδικά Παραδοσιακά Προϊόντα.</w:t>
      </w:r>
    </w:p>
    <w:p w14:paraId="74465DE2"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Εδώ έχουμε μια ακόμα κατηγορία γεωργικών προϊόντων, τα οπο</w:t>
      </w:r>
      <w:r>
        <w:rPr>
          <w:rFonts w:eastAsia="Times New Roman" w:cs="Times New Roman"/>
          <w:szCs w:val="24"/>
        </w:rPr>
        <w:t xml:space="preserve">ία, κύριε Υπουργέ, θα παράγονται με όρους φιλικούς προς το περιβάλλον. Σαφώς θα τηρούνται οι κώδικες ορθής γεωργικής πρακτικής ή της ολοκληρωμένης διαχείρισης, αλλά και της βιολογικής γεωργίας, ώστε μόνο κάτω από τέτοιες προϋποθέσεις να μπορεί ο γεωργός ή </w:t>
      </w:r>
      <w:r>
        <w:rPr>
          <w:rFonts w:eastAsia="Times New Roman" w:cs="Times New Roman"/>
          <w:szCs w:val="24"/>
        </w:rPr>
        <w:t>το συλλογικό σχήμα να παίρνει αυτό το σήμα ποιότητας.</w:t>
      </w:r>
    </w:p>
    <w:p w14:paraId="74465DE3"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Να σας φέρω ένα χειροπιαστό παράδειγμα που ήδη «τρέχει» στη χώρα μας. Τα φασόλια Πρεσπών, που είναι στον φορέα διαχείρισης της Πρέσπας, δεν έχουν αυτό το σηματάκι, έχουν όμως </w:t>
      </w:r>
      <w:r>
        <w:rPr>
          <w:rFonts w:eastAsia="Times New Roman" w:cs="Times New Roman"/>
          <w:szCs w:val="24"/>
        </w:rPr>
        <w:lastRenderedPageBreak/>
        <w:t>την αναφορά ότι είναι από τ</w:t>
      </w:r>
      <w:r>
        <w:rPr>
          <w:rFonts w:eastAsia="Times New Roman" w:cs="Times New Roman"/>
          <w:szCs w:val="24"/>
        </w:rPr>
        <w:t>ο οικοσύστημα της Πρέσπας. Καταλαβαίνετε ότι αν ο φορέας διαχείρισης μαζί με το Υπουργείο Γεωργίας είχαν ένα τοπικό σχέδιο για την πιστοποίηση αυτής της παραγωγής, θα αναβαθμίζαμε οικονομικά αυτό το προϊόν και θα είχαμε και άλλα αναγνωρισμένα προϊόντα στην</w:t>
      </w:r>
      <w:r>
        <w:rPr>
          <w:rFonts w:eastAsia="Times New Roman" w:cs="Times New Roman"/>
          <w:szCs w:val="24"/>
        </w:rPr>
        <w:t xml:space="preserve"> πατρίδα μας σε ανώτερο επίπεδο.</w:t>
      </w:r>
    </w:p>
    <w:p w14:paraId="74465DE4"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Επίσης ένα άλλο παράδειγμα που αφορά την περιοχή σας -και τελειώνω με αυτό, κύριε Πρόεδρε- είναι το ρύζι Χαλάστρας, που ξέρετε ότι είναι μέσα στο δέλτα των τριών ποταμών. Φανταστείτε πόσο καλύτερα θα προστατευόταν η περιοχή</w:t>
      </w:r>
      <w:r>
        <w:rPr>
          <w:rFonts w:eastAsia="Times New Roman" w:cs="Times New Roman"/>
          <w:szCs w:val="24"/>
        </w:rPr>
        <w:t xml:space="preserve"> αν οι γεωργοί -κάτω από αυτές τις οδηγίες που προανέφερα και είναι εύκολο να γίνει αυτό σήμερα με την επιστημονική γνώση που διαθέτουμε και να αναπτύξουμε και τη γεωργική έρευνα πάνω σε μεθόδους προστα</w:t>
      </w:r>
      <w:r>
        <w:rPr>
          <w:rFonts w:eastAsia="Times New Roman" w:cs="Times New Roman"/>
          <w:szCs w:val="24"/>
        </w:rPr>
        <w:lastRenderedPageBreak/>
        <w:t xml:space="preserve">σίας του περιβάλλοντος και παραγωγής προϊόντων υψηλής </w:t>
      </w:r>
      <w:r>
        <w:rPr>
          <w:rFonts w:eastAsia="Times New Roman" w:cs="Times New Roman"/>
          <w:szCs w:val="24"/>
        </w:rPr>
        <w:t>προστιθέμενης αξίας- είχαν ένα σηματάκι του φορέα για το ρύζι που μέχρι πριν από λίγο ξέρω ότι ήταν απούλητες μεγάλες ποσότητες. Έτσι, θα είχαμε ένα ακόμα «διαβατήριο» στις αγορές που αρέσκονται να αγοράζουν προϊόντα που έχουν τέτοιο αποτύπωμα.</w:t>
      </w:r>
    </w:p>
    <w:p w14:paraId="74465DE5"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Κλείνοντας,</w:t>
      </w:r>
      <w:r>
        <w:rPr>
          <w:rFonts w:eastAsia="Times New Roman" w:cs="Times New Roman"/>
          <w:szCs w:val="24"/>
        </w:rPr>
        <w:t xml:space="preserve"> λοιπόν, με αυτή την πρόταση, κύριε Πρόεδρε, θα ήθελα να αναφερθώ στο θέμα αυτό που μπορεί  να ενώσει τις πολιτικές δυνάμεις μέσα στο Κοινοβούλιο και μέσα από τη σύνθεση τέτοιου είδους προτάσεων που να σχετίζονται με την ανάπτυξη να καταλήξουμε σε ένα σχέδ</w:t>
      </w:r>
      <w:r>
        <w:rPr>
          <w:rFonts w:eastAsia="Times New Roman" w:cs="Times New Roman"/>
          <w:szCs w:val="24"/>
        </w:rPr>
        <w:t>ιο που όλοι θα συμφωνήσουμε και όλοι θα υπηρετήσουμε, εφόσον αποφασιστεί αυτό και εγκριθεί από την παρούσα Βουλή.</w:t>
      </w:r>
    </w:p>
    <w:p w14:paraId="74465DE6"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Ευχαριστώ πολύ.</w:t>
      </w:r>
    </w:p>
    <w:p w14:paraId="74465DE7"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lastRenderedPageBreak/>
        <w:t>ΠΡΟΕΔΡΕΥΩΝ (Μάριος Γεωργιάδης):</w:t>
      </w:r>
      <w:r>
        <w:rPr>
          <w:rFonts w:eastAsia="Times New Roman" w:cs="Times New Roman"/>
          <w:szCs w:val="24"/>
        </w:rPr>
        <w:t xml:space="preserve"> Ευχαριστούμε τον κ. Κασαπίδη.</w:t>
      </w:r>
    </w:p>
    <w:p w14:paraId="74465DE8"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έχουν ζητήσει ήδη κάποιοι </w:t>
      </w:r>
      <w:r>
        <w:rPr>
          <w:rFonts w:eastAsia="Times New Roman" w:cs="Times New Roman"/>
          <w:szCs w:val="24"/>
        </w:rPr>
        <w:t>Κ</w:t>
      </w:r>
      <w:r>
        <w:rPr>
          <w:rFonts w:eastAsia="Times New Roman" w:cs="Times New Roman"/>
          <w:szCs w:val="24"/>
        </w:rPr>
        <w:t xml:space="preserve">οινοβουλευτικοί </w:t>
      </w:r>
      <w:r>
        <w:rPr>
          <w:rFonts w:eastAsia="Times New Roman" w:cs="Times New Roman"/>
          <w:szCs w:val="24"/>
        </w:rPr>
        <w:t>Ε</w:t>
      </w:r>
      <w:r>
        <w:rPr>
          <w:rFonts w:eastAsia="Times New Roman" w:cs="Times New Roman"/>
          <w:szCs w:val="24"/>
        </w:rPr>
        <w:t>κ</w:t>
      </w:r>
      <w:r>
        <w:rPr>
          <w:rFonts w:eastAsia="Times New Roman" w:cs="Times New Roman"/>
          <w:szCs w:val="24"/>
        </w:rPr>
        <w:t>πρόσωποι να παρεμβληθούν. Υπολογίστε ότι ο Υπουργός ζήτησε να μιλήσει μετά από περίπου τέσσερις ομιλητές.</w:t>
      </w:r>
    </w:p>
    <w:p w14:paraId="74465DE9"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Σκούφα</w:t>
      </w:r>
      <w:proofErr w:type="spellEnd"/>
      <w:r>
        <w:rPr>
          <w:rFonts w:eastAsia="Times New Roman" w:cs="Times New Roman"/>
          <w:szCs w:val="24"/>
        </w:rPr>
        <w:t xml:space="preserve"> έχει τον λόγο για επτά λεπτά.</w:t>
      </w:r>
    </w:p>
    <w:p w14:paraId="74465DEA"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ΕΛΙΣΣΑΒΕΤ ΣΚΟΥΦΑ:</w:t>
      </w:r>
      <w:r>
        <w:rPr>
          <w:rFonts w:eastAsia="Times New Roman" w:cs="Times New Roman"/>
          <w:szCs w:val="24"/>
        </w:rPr>
        <w:t xml:space="preserve"> Κυρίες και κύριοι συνάδελφοι, το προκείμενο νομοσχέδιο για τους φορείς διαχείρισης προστατευόμενων περιοχών έρχεται να αναβαθμίσει ουσιαστικά την πολιτική της χώρας και της δράσης για την προστασία του φυσικού περιβάλλοντός μας.</w:t>
      </w:r>
    </w:p>
    <w:p w14:paraId="74465DEB" w14:textId="77777777" w:rsidR="00F20DF6" w:rsidRDefault="00F443B4">
      <w:pPr>
        <w:spacing w:line="600" w:lineRule="auto"/>
        <w:ind w:firstLine="720"/>
        <w:jc w:val="both"/>
        <w:rPr>
          <w:rFonts w:eastAsia="Times New Roman"/>
          <w:szCs w:val="24"/>
        </w:rPr>
      </w:pPr>
      <w:r>
        <w:rPr>
          <w:rFonts w:eastAsia="Times New Roman"/>
          <w:szCs w:val="24"/>
        </w:rPr>
        <w:t>Δεν θα πρέπει να ξεχνάμε ό</w:t>
      </w:r>
      <w:r>
        <w:rPr>
          <w:rFonts w:eastAsia="Times New Roman"/>
          <w:szCs w:val="24"/>
        </w:rPr>
        <w:t xml:space="preserve">τι το φυσικό περιβάλλον στη χώρα μας αποτελεί βασικό στοιχείο της ταυτότητας και της ανάπτυξής </w:t>
      </w:r>
      <w:r>
        <w:rPr>
          <w:rFonts w:eastAsia="Times New Roman"/>
          <w:szCs w:val="24"/>
        </w:rPr>
        <w:lastRenderedPageBreak/>
        <w:t xml:space="preserve">της. Όλη η υφήλιος μάς γνωρίζει για τη θάλασσα, για τον αέρα, για τα βουνά μας, για τα βότανά μας, για τα τρόφιμα, για τα προστατευόμενα είδη μας. Άρα ιδιαίτερη </w:t>
      </w:r>
      <w:r>
        <w:rPr>
          <w:rFonts w:eastAsia="Times New Roman"/>
          <w:szCs w:val="24"/>
        </w:rPr>
        <w:t>έμφαση στην προστασία των ειδών και μάλιστα των απειλούμενων μέσω της θέσπισης προστατευόμενων περιοχών και της ενίσχυσης των φορέων διαχείρισης θα έπρεπε να αποτελεί το αυτονόητο, για να μπορέσουν οι περιοχές αυτές να διατηρήσουν και να διαχειριστούν τη β</w:t>
      </w:r>
      <w:r>
        <w:rPr>
          <w:rFonts w:eastAsia="Times New Roman"/>
          <w:szCs w:val="24"/>
        </w:rPr>
        <w:t>ιοποικιλότητα και άρα τον φυσικό τους πλούτο.</w:t>
      </w:r>
    </w:p>
    <w:p w14:paraId="74465DEC" w14:textId="77777777" w:rsidR="00F20DF6" w:rsidRDefault="00F443B4">
      <w:pPr>
        <w:spacing w:line="600" w:lineRule="auto"/>
        <w:ind w:firstLine="720"/>
        <w:jc w:val="both"/>
        <w:rPr>
          <w:rFonts w:eastAsia="Times New Roman"/>
          <w:szCs w:val="24"/>
        </w:rPr>
      </w:pPr>
      <w:r>
        <w:rPr>
          <w:rFonts w:eastAsia="Times New Roman"/>
          <w:szCs w:val="24"/>
        </w:rPr>
        <w:t>Αν’ αυτού, όμως, τα προηγούμενα χρόνια η λειτουργία των φορέων διαχείρισης βρισκόταν σε μια διαρκή κατάσταση εκκίνησης και επανεκκίνησης. Δεν είναι μόνο ότι η χρηματοδότηση των φορέων είχε εναποτεθεί ολοκληρωτι</w:t>
      </w:r>
      <w:r>
        <w:rPr>
          <w:rFonts w:eastAsia="Times New Roman"/>
          <w:szCs w:val="24"/>
        </w:rPr>
        <w:t xml:space="preserve">κά στα Ευρωπαϊκά Προγράμματα, στα ΕΣΠΑ, αλλά ταυτόχρονα ότι η κυβέρνηση Σαμαρά - Βενιζέλου με </w:t>
      </w:r>
      <w:r>
        <w:rPr>
          <w:rFonts w:eastAsia="Times New Roman"/>
          <w:szCs w:val="24"/>
        </w:rPr>
        <w:lastRenderedPageBreak/>
        <w:t>τον ν.4109/2013 είχε επιλέξει να συρρικνώσει και ουσιαστικά να καταργήσει τους φορείς, τη δράση τους, αλλά και τους εργαζόμενους σε αυτούς τους φορείς.</w:t>
      </w:r>
    </w:p>
    <w:p w14:paraId="74465DED" w14:textId="77777777" w:rsidR="00F20DF6" w:rsidRDefault="00F443B4">
      <w:pPr>
        <w:spacing w:line="600" w:lineRule="auto"/>
        <w:ind w:firstLine="720"/>
        <w:jc w:val="both"/>
        <w:rPr>
          <w:rFonts w:eastAsia="Times New Roman"/>
          <w:szCs w:val="24"/>
        </w:rPr>
      </w:pPr>
      <w:r>
        <w:rPr>
          <w:rFonts w:eastAsia="Times New Roman"/>
          <w:szCs w:val="24"/>
        </w:rPr>
        <w:t>Όπως αναφέ</w:t>
      </w:r>
      <w:r>
        <w:rPr>
          <w:rFonts w:eastAsia="Times New Roman"/>
          <w:szCs w:val="24"/>
        </w:rPr>
        <w:t xml:space="preserve">ρθηκε άλλωστε και στις αρμόδιες </w:t>
      </w:r>
      <w:r>
        <w:rPr>
          <w:rFonts w:eastAsia="Times New Roman"/>
          <w:szCs w:val="24"/>
        </w:rPr>
        <w:t>ε</w:t>
      </w:r>
      <w:r>
        <w:rPr>
          <w:rFonts w:eastAsia="Times New Roman"/>
          <w:szCs w:val="24"/>
        </w:rPr>
        <w:t xml:space="preserve">πιτροπές από τους εκπροσώπους των περιβαλλοντικών οργανώσεων, εκείνες οι διατάξεις ήταν διατάξεις απαράδεκτες κατά κοινή ομολογία. </w:t>
      </w:r>
    </w:p>
    <w:p w14:paraId="74465DEE" w14:textId="77777777" w:rsidR="00F20DF6" w:rsidRDefault="00F443B4">
      <w:pPr>
        <w:spacing w:line="600" w:lineRule="auto"/>
        <w:ind w:firstLine="720"/>
        <w:jc w:val="both"/>
        <w:rPr>
          <w:rFonts w:eastAsia="Times New Roman"/>
          <w:szCs w:val="24"/>
        </w:rPr>
      </w:pPr>
      <w:r>
        <w:rPr>
          <w:rFonts w:eastAsia="Times New Roman"/>
          <w:szCs w:val="24"/>
        </w:rPr>
        <w:t xml:space="preserve">Η παρούσα Κυβέρνηση, αναγνωρίζοντας την ελληνική φύση ως πραγματικό πόρο και ως συγκριτικό </w:t>
      </w:r>
      <w:r>
        <w:rPr>
          <w:rFonts w:eastAsia="Times New Roman"/>
          <w:szCs w:val="24"/>
        </w:rPr>
        <w:t xml:space="preserve">πλεονέκτημα της χώρας, θεωρεί καθήκον της την ενίσχυση και την προστασία της. Έτσι, τον περασμένο Δεκέμβρη εκδόθηκε η </w:t>
      </w:r>
      <w:r>
        <w:rPr>
          <w:rFonts w:eastAsia="Times New Roman"/>
          <w:szCs w:val="24"/>
        </w:rPr>
        <w:t>κ</w:t>
      </w:r>
      <w:r>
        <w:rPr>
          <w:rFonts w:eastAsia="Times New Roman"/>
          <w:szCs w:val="24"/>
        </w:rPr>
        <w:t xml:space="preserve">οινή </w:t>
      </w:r>
      <w:r>
        <w:rPr>
          <w:rFonts w:eastAsia="Times New Roman"/>
          <w:szCs w:val="24"/>
        </w:rPr>
        <w:t>υ</w:t>
      </w:r>
      <w:r>
        <w:rPr>
          <w:rFonts w:eastAsia="Times New Roman"/>
          <w:szCs w:val="24"/>
        </w:rPr>
        <w:t xml:space="preserve">πουργική </w:t>
      </w:r>
      <w:r>
        <w:rPr>
          <w:rFonts w:eastAsia="Times New Roman"/>
          <w:szCs w:val="24"/>
        </w:rPr>
        <w:t>α</w:t>
      </w:r>
      <w:r>
        <w:rPr>
          <w:rFonts w:eastAsia="Times New Roman"/>
          <w:szCs w:val="24"/>
        </w:rPr>
        <w:t xml:space="preserve">πόφαση 5743 για την αναθεώρηση του εθνικού καταλόγου των περιοχών του δικτύου </w:t>
      </w:r>
      <w:r>
        <w:rPr>
          <w:rFonts w:eastAsia="Times New Roman"/>
          <w:szCs w:val="24"/>
        </w:rPr>
        <w:t>«</w:t>
      </w:r>
      <w:r>
        <w:rPr>
          <w:rFonts w:eastAsia="Times New Roman"/>
          <w:szCs w:val="24"/>
          <w:lang w:val="en-US"/>
        </w:rPr>
        <w:t>NATURA</w:t>
      </w:r>
      <w:r>
        <w:rPr>
          <w:rFonts w:eastAsia="Times New Roman"/>
          <w:szCs w:val="24"/>
        </w:rPr>
        <w:t xml:space="preserve"> 2000</w:t>
      </w:r>
      <w:r>
        <w:rPr>
          <w:rFonts w:eastAsia="Times New Roman"/>
          <w:szCs w:val="24"/>
        </w:rPr>
        <w:t>»</w:t>
      </w:r>
      <w:r>
        <w:rPr>
          <w:rFonts w:eastAsia="Times New Roman"/>
          <w:szCs w:val="24"/>
        </w:rPr>
        <w:t>, σύμφωνα με την οποία οι περι</w:t>
      </w:r>
      <w:r>
        <w:rPr>
          <w:rFonts w:eastAsia="Times New Roman"/>
          <w:szCs w:val="24"/>
        </w:rPr>
        <w:t xml:space="preserve">οχές </w:t>
      </w:r>
      <w:r>
        <w:rPr>
          <w:rFonts w:eastAsia="Times New Roman"/>
          <w:szCs w:val="24"/>
        </w:rPr>
        <w:lastRenderedPageBreak/>
        <w:t>«</w:t>
      </w:r>
      <w:r>
        <w:rPr>
          <w:rFonts w:eastAsia="Times New Roman"/>
          <w:szCs w:val="24"/>
          <w:lang w:val="en-US"/>
        </w:rPr>
        <w:t>NATURA</w:t>
      </w:r>
      <w:r>
        <w:rPr>
          <w:rFonts w:eastAsia="Times New Roman"/>
          <w:szCs w:val="24"/>
        </w:rPr>
        <w:t>»</w:t>
      </w:r>
      <w:r>
        <w:rPr>
          <w:rFonts w:eastAsia="Times New Roman"/>
          <w:szCs w:val="24"/>
        </w:rPr>
        <w:t xml:space="preserve"> ανέρχονται πλέον σε 446 από 419 που ήταν προηγουμένως, ενώ διευρύνονται ταυτόχρονα και τα όρια υφιστάμενων περιοχών.</w:t>
      </w:r>
    </w:p>
    <w:p w14:paraId="74465DEF" w14:textId="77777777" w:rsidR="00F20DF6" w:rsidRDefault="00F443B4">
      <w:pPr>
        <w:spacing w:line="600" w:lineRule="auto"/>
        <w:ind w:firstLine="720"/>
        <w:jc w:val="both"/>
        <w:rPr>
          <w:rFonts w:eastAsia="Times New Roman"/>
          <w:szCs w:val="24"/>
        </w:rPr>
      </w:pPr>
      <w:r>
        <w:rPr>
          <w:rFonts w:eastAsia="Times New Roman"/>
          <w:szCs w:val="24"/>
        </w:rPr>
        <w:t xml:space="preserve">Ενάμιση μήνα μόλις μετά από αυτή την υπουργική απόφαση, ερχόμαστε με αυτό το νομοσχέδιο να καλύψουμε το σύνολο των περιοχών, </w:t>
      </w:r>
      <w:r>
        <w:rPr>
          <w:rFonts w:eastAsia="Times New Roman"/>
          <w:szCs w:val="24"/>
        </w:rPr>
        <w:t xml:space="preserve">χερσαίων και θαλάσσιων, του δικτύου </w:t>
      </w:r>
      <w:r>
        <w:rPr>
          <w:rFonts w:eastAsia="Times New Roman"/>
          <w:szCs w:val="24"/>
        </w:rPr>
        <w:t>«</w:t>
      </w:r>
      <w:r>
        <w:rPr>
          <w:rFonts w:eastAsia="Times New Roman"/>
          <w:szCs w:val="24"/>
          <w:lang w:val="en-US"/>
        </w:rPr>
        <w:t>NATURA</w:t>
      </w:r>
      <w:r>
        <w:rPr>
          <w:rFonts w:eastAsia="Times New Roman"/>
          <w:szCs w:val="24"/>
        </w:rPr>
        <w:t xml:space="preserve"> 2000</w:t>
      </w:r>
      <w:r>
        <w:rPr>
          <w:rFonts w:eastAsia="Times New Roman"/>
          <w:szCs w:val="24"/>
        </w:rPr>
        <w:t>»</w:t>
      </w:r>
      <w:r>
        <w:rPr>
          <w:rFonts w:eastAsia="Times New Roman"/>
          <w:szCs w:val="24"/>
        </w:rPr>
        <w:t xml:space="preserve"> της χώρας με ενιαίο τρόπο, με την ένταξή τους στη χωρική αρμοδιότητα των φορέων διαχείρισης προστατευόμενων περιοχών μέσω, πρώτον, της επέκτασης της χωρικής αρμοδιότητας των 25 υφιστάμενων φορέων από τους συνολικά 28 και της ίδρυσης 8 νέων φορέων, οι οποί</w:t>
      </w:r>
      <w:r>
        <w:rPr>
          <w:rFonts w:eastAsia="Times New Roman"/>
          <w:szCs w:val="24"/>
        </w:rPr>
        <w:t xml:space="preserve">οι θα καλύπτουν συνολικά 153 περιοχές, δηλαδή το υπόλοιπο 34,2% του δικτύου </w:t>
      </w:r>
      <w:r>
        <w:rPr>
          <w:rFonts w:eastAsia="Times New Roman"/>
          <w:szCs w:val="24"/>
        </w:rPr>
        <w:t>«</w:t>
      </w:r>
      <w:r>
        <w:rPr>
          <w:rFonts w:eastAsia="Times New Roman"/>
          <w:szCs w:val="24"/>
          <w:lang w:val="en-US"/>
        </w:rPr>
        <w:t>NATURA</w:t>
      </w:r>
      <w:r>
        <w:rPr>
          <w:rFonts w:eastAsia="Times New Roman"/>
          <w:szCs w:val="24"/>
        </w:rPr>
        <w:t xml:space="preserve"> 2000</w:t>
      </w:r>
      <w:r>
        <w:rPr>
          <w:rFonts w:eastAsia="Times New Roman"/>
          <w:szCs w:val="24"/>
        </w:rPr>
        <w:t>»</w:t>
      </w:r>
      <w:r>
        <w:rPr>
          <w:rFonts w:eastAsia="Times New Roman"/>
          <w:szCs w:val="24"/>
        </w:rPr>
        <w:t>.</w:t>
      </w:r>
    </w:p>
    <w:p w14:paraId="74465DF0" w14:textId="77777777" w:rsidR="00F20DF6" w:rsidRDefault="00F443B4">
      <w:pPr>
        <w:spacing w:line="600" w:lineRule="auto"/>
        <w:ind w:firstLine="720"/>
        <w:jc w:val="both"/>
        <w:rPr>
          <w:rFonts w:eastAsia="Times New Roman"/>
          <w:szCs w:val="24"/>
        </w:rPr>
      </w:pPr>
      <w:r>
        <w:rPr>
          <w:rFonts w:eastAsia="Times New Roman"/>
          <w:szCs w:val="24"/>
        </w:rPr>
        <w:lastRenderedPageBreak/>
        <w:t>Ειδικά για τον Νομό Πιερίας, στον οποίο εκλέγομαι, ο Φορέας Διαχείρισης Εθνικού Δρυμού Ολύμπου αναλαμβάνει συνολικά πέντε περιοχές του δικτύου, τον Όλυμπο, τα Πιέρια</w:t>
      </w:r>
      <w:r>
        <w:rPr>
          <w:rFonts w:eastAsia="Times New Roman"/>
          <w:szCs w:val="24"/>
        </w:rPr>
        <w:t xml:space="preserve"> όρη, το όρος Τίταρος, τον κάτω Όλυμπο και την </w:t>
      </w:r>
      <w:proofErr w:type="spellStart"/>
      <w:r>
        <w:rPr>
          <w:rFonts w:eastAsia="Times New Roman"/>
          <w:szCs w:val="24"/>
        </w:rPr>
        <w:t>Καλλιπεύκη</w:t>
      </w:r>
      <w:proofErr w:type="spellEnd"/>
      <w:r>
        <w:rPr>
          <w:rFonts w:eastAsia="Times New Roman"/>
          <w:szCs w:val="24"/>
        </w:rPr>
        <w:t xml:space="preserve">, το όρος </w:t>
      </w:r>
      <w:proofErr w:type="spellStart"/>
      <w:r>
        <w:rPr>
          <w:rFonts w:eastAsia="Times New Roman"/>
          <w:szCs w:val="24"/>
        </w:rPr>
        <w:t>Γοδαμάνι</w:t>
      </w:r>
      <w:proofErr w:type="spellEnd"/>
      <w:r>
        <w:rPr>
          <w:rFonts w:eastAsia="Times New Roman"/>
          <w:szCs w:val="24"/>
        </w:rPr>
        <w:t xml:space="preserve"> και την κοιλάδα Ροδιάς. </w:t>
      </w:r>
    </w:p>
    <w:p w14:paraId="74465DF1" w14:textId="77777777" w:rsidR="00F20DF6" w:rsidRDefault="00F443B4">
      <w:pPr>
        <w:spacing w:line="600" w:lineRule="auto"/>
        <w:ind w:firstLine="720"/>
        <w:jc w:val="both"/>
        <w:rPr>
          <w:rFonts w:eastAsia="Times New Roman"/>
          <w:szCs w:val="24"/>
        </w:rPr>
      </w:pPr>
      <w:r>
        <w:rPr>
          <w:rFonts w:eastAsia="Times New Roman"/>
          <w:szCs w:val="24"/>
        </w:rPr>
        <w:t xml:space="preserve"> </w:t>
      </w:r>
      <w:r>
        <w:rPr>
          <w:rFonts w:eastAsia="Times New Roman"/>
          <w:szCs w:val="24"/>
        </w:rPr>
        <w:t>Εδώ</w:t>
      </w:r>
      <w:r>
        <w:rPr>
          <w:rFonts w:eastAsia="Times New Roman"/>
          <w:szCs w:val="24"/>
        </w:rPr>
        <w:t xml:space="preserve"> </w:t>
      </w:r>
      <w:r>
        <w:rPr>
          <w:rFonts w:eastAsia="Times New Roman"/>
          <w:szCs w:val="24"/>
        </w:rPr>
        <w:t xml:space="preserve">θέλω, εκφράζοντας περιβαλλοντικές αγροτικές ενώσεις του </w:t>
      </w:r>
      <w:r>
        <w:rPr>
          <w:rFonts w:eastAsia="Times New Roman"/>
          <w:szCs w:val="24"/>
        </w:rPr>
        <w:t>Ν</w:t>
      </w:r>
      <w:r>
        <w:rPr>
          <w:rFonts w:eastAsia="Times New Roman"/>
          <w:szCs w:val="24"/>
        </w:rPr>
        <w:t xml:space="preserve">ομού Πιερίας, να συγχαρώ ειλικρινά και από καρδιάς τον Υπουργό κ. </w:t>
      </w:r>
      <w:proofErr w:type="spellStart"/>
      <w:r>
        <w:rPr>
          <w:rFonts w:eastAsia="Times New Roman"/>
          <w:szCs w:val="24"/>
        </w:rPr>
        <w:t>Φάμελλο</w:t>
      </w:r>
      <w:proofErr w:type="spellEnd"/>
      <w:r>
        <w:rPr>
          <w:rFonts w:eastAsia="Times New Roman"/>
          <w:szCs w:val="24"/>
        </w:rPr>
        <w:t xml:space="preserve"> για την πρωτοβουλία</w:t>
      </w:r>
      <w:r>
        <w:rPr>
          <w:rFonts w:eastAsia="Times New Roman"/>
          <w:szCs w:val="24"/>
        </w:rPr>
        <w:t xml:space="preserve"> και την ανάδειξη και την εξαγγελία για την ίδρυση του Φορέα Διαχείρισης του Θερμαϊκού Κόλπου. Για όσους δεν τον γνωρίζουν, ο Θερμαϊκός Κόλπος παρουσιάζει εδώ και δεκαετίες τα πλείστα όσα προβλήματα. Κανένας δεν ήλεγχε με σιγουριά τι έφερναν οι ποταμοί στι</w:t>
      </w:r>
      <w:r>
        <w:rPr>
          <w:rFonts w:eastAsia="Times New Roman"/>
          <w:szCs w:val="24"/>
        </w:rPr>
        <w:t>ς εκβολές τους.</w:t>
      </w:r>
    </w:p>
    <w:p w14:paraId="74465DF2" w14:textId="77777777" w:rsidR="00F20DF6" w:rsidRDefault="00F443B4">
      <w:pPr>
        <w:spacing w:line="600" w:lineRule="auto"/>
        <w:ind w:firstLine="720"/>
        <w:jc w:val="both"/>
        <w:rPr>
          <w:rFonts w:eastAsia="Times New Roman"/>
          <w:szCs w:val="24"/>
        </w:rPr>
      </w:pPr>
      <w:r>
        <w:rPr>
          <w:rFonts w:eastAsia="Times New Roman"/>
          <w:szCs w:val="24"/>
        </w:rPr>
        <w:lastRenderedPageBreak/>
        <w:t xml:space="preserve">Δίπλα ακριβώς σε μία προστατευόμενη περιοχή των αλυκών του Κίτρους, στις ίδιες τις </w:t>
      </w:r>
      <w:proofErr w:type="spellStart"/>
      <w:r>
        <w:rPr>
          <w:rFonts w:eastAsia="Times New Roman"/>
          <w:szCs w:val="24"/>
        </w:rPr>
        <w:t>μυδοκαλλιέργειες</w:t>
      </w:r>
      <w:proofErr w:type="spellEnd"/>
      <w:r>
        <w:rPr>
          <w:rFonts w:eastAsia="Times New Roman"/>
          <w:szCs w:val="24"/>
        </w:rPr>
        <w:t xml:space="preserve"> της βόρειας Πιερίας γινόταν ένας χαμός, θα μου επιτρέψετε την έκφραση, μια τελείως ανεξέλεγκτη κατάσταση που κανείς δεν ήξερε πού στήνονται </w:t>
      </w:r>
      <w:r>
        <w:rPr>
          <w:rFonts w:eastAsia="Times New Roman"/>
          <w:szCs w:val="24"/>
        </w:rPr>
        <w:t xml:space="preserve">οι </w:t>
      </w:r>
      <w:proofErr w:type="spellStart"/>
      <w:r>
        <w:rPr>
          <w:rFonts w:eastAsia="Times New Roman"/>
          <w:szCs w:val="24"/>
        </w:rPr>
        <w:t>μυδοκαλλιέργειες</w:t>
      </w:r>
      <w:proofErr w:type="spellEnd"/>
      <w:r>
        <w:rPr>
          <w:rFonts w:eastAsia="Times New Roman"/>
          <w:szCs w:val="24"/>
        </w:rPr>
        <w:t xml:space="preserve">, με ποιους παραγωγούς, </w:t>
      </w:r>
      <w:proofErr w:type="spellStart"/>
      <w:r>
        <w:rPr>
          <w:rFonts w:eastAsia="Times New Roman"/>
          <w:szCs w:val="24"/>
        </w:rPr>
        <w:t>μυδοκαλλιεργητές</w:t>
      </w:r>
      <w:proofErr w:type="spellEnd"/>
      <w:r>
        <w:rPr>
          <w:rFonts w:eastAsia="Times New Roman"/>
          <w:szCs w:val="24"/>
        </w:rPr>
        <w:t>, κ</w:t>
      </w:r>
      <w:r>
        <w:rPr>
          <w:rFonts w:eastAsia="Times New Roman"/>
          <w:szCs w:val="24"/>
        </w:rPr>
        <w:t>.</w:t>
      </w:r>
      <w:r>
        <w:rPr>
          <w:rFonts w:eastAsia="Times New Roman"/>
          <w:szCs w:val="24"/>
        </w:rPr>
        <w:t>λπ.</w:t>
      </w:r>
      <w:r>
        <w:rPr>
          <w:rFonts w:eastAsia="Times New Roman"/>
          <w:szCs w:val="24"/>
        </w:rPr>
        <w:t>.</w:t>
      </w:r>
    </w:p>
    <w:p w14:paraId="74465DF3" w14:textId="77777777" w:rsidR="00F20DF6" w:rsidRDefault="00F443B4">
      <w:pPr>
        <w:spacing w:line="600" w:lineRule="auto"/>
        <w:ind w:firstLine="720"/>
        <w:jc w:val="both"/>
        <w:rPr>
          <w:rFonts w:eastAsia="Times New Roman"/>
          <w:szCs w:val="24"/>
        </w:rPr>
      </w:pPr>
      <w:r>
        <w:rPr>
          <w:rFonts w:eastAsia="Times New Roman"/>
          <w:szCs w:val="24"/>
        </w:rPr>
        <w:t xml:space="preserve">Ελπίζουμε, κύριε Υπουργέ, ότι ο Φορέας Διαχείρισης του Θερμαϊκού Κόλπου, παράλληλα με τη θέσπιση –επιτέλους- της ΠΟΑΥ, θα βάλει μια τάξη στη θάλασσα της </w:t>
      </w:r>
      <w:r>
        <w:rPr>
          <w:rFonts w:eastAsia="Times New Roman"/>
          <w:szCs w:val="24"/>
        </w:rPr>
        <w:t>β</w:t>
      </w:r>
      <w:r>
        <w:rPr>
          <w:rFonts w:eastAsia="Times New Roman"/>
          <w:szCs w:val="24"/>
        </w:rPr>
        <w:t>όρειας Πιερίας.</w:t>
      </w:r>
    </w:p>
    <w:p w14:paraId="74465DF4" w14:textId="77777777" w:rsidR="00F20DF6" w:rsidRDefault="00F443B4">
      <w:pPr>
        <w:spacing w:line="600" w:lineRule="auto"/>
        <w:ind w:firstLine="720"/>
        <w:jc w:val="both"/>
        <w:rPr>
          <w:rFonts w:eastAsia="Times New Roman" w:cs="Times New Roman"/>
          <w:szCs w:val="24"/>
        </w:rPr>
      </w:pPr>
      <w:r>
        <w:rPr>
          <w:rFonts w:eastAsia="Times New Roman"/>
          <w:szCs w:val="24"/>
        </w:rPr>
        <w:t xml:space="preserve">Να αναφέρω ότι οι </w:t>
      </w:r>
      <w:r>
        <w:rPr>
          <w:rFonts w:eastAsia="Times New Roman"/>
          <w:szCs w:val="24"/>
        </w:rPr>
        <w:t>φορείς διαχείρισης βάσει του προκειμένου νομοσχεδίου εγκαθιδρύονται ως το κυρίαρχο σχήμα διοίκησης και διαχείρισης των προστατευόμενων περιοχών.</w:t>
      </w:r>
      <w:r>
        <w:rPr>
          <w:rFonts w:eastAsia="Times New Roman" w:cs="Times New Roman"/>
          <w:szCs w:val="24"/>
        </w:rPr>
        <w:t xml:space="preserve"> </w:t>
      </w:r>
      <w:r>
        <w:rPr>
          <w:rFonts w:eastAsia="Times New Roman" w:cs="Times New Roman"/>
          <w:szCs w:val="24"/>
        </w:rPr>
        <w:t xml:space="preserve">Αυτό ήταν το αίτημα του περιβαλλοντικού κινήματος, αυτό ήταν το αίτημα των περιβαλλοντικών οργανώσεων και αυτό </w:t>
      </w:r>
      <w:r>
        <w:rPr>
          <w:rFonts w:eastAsia="Times New Roman" w:cs="Times New Roman"/>
          <w:szCs w:val="24"/>
        </w:rPr>
        <w:t xml:space="preserve">θεσμοθετούμε. </w:t>
      </w:r>
    </w:p>
    <w:p w14:paraId="74465DF5"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lastRenderedPageBreak/>
        <w:t xml:space="preserve">Έτσι, για πρώτη φορά διασφαλίζονται κονδύλια από τον τακτικό κρατικό προϋπολογισμό ύψους 4 εκατομμυρίων για τη στήριξη των φορέων, ενώ εδώ και είκοσι χρόνια δεν είχε δοθεί ούτε ένα ευρώ από τον κρατικό προϋπολογισμό. </w:t>
      </w:r>
    </w:p>
    <w:p w14:paraId="74465DF6"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Τίθενται, επίσης, διαδι</w:t>
      </w:r>
      <w:r>
        <w:rPr>
          <w:rFonts w:eastAsia="Times New Roman" w:cs="Times New Roman"/>
          <w:szCs w:val="24"/>
        </w:rPr>
        <w:t xml:space="preserve">κασίες αξιολόγησης του προσωπικού και του έργου των φορέων διαχείρισης συνολικά σε ετήσια βάση. Συγκροτούνται μικρότερα και αποδοτικότερα σχήματα διοίκησης, τα οποία είναι πλέον επταμελή και στα οποία συμμετέχουν τέσσερις εκπρόσωποι των τοπικών κοινωνιών, </w:t>
      </w:r>
      <w:r>
        <w:rPr>
          <w:rFonts w:eastAsia="Times New Roman" w:cs="Times New Roman"/>
          <w:szCs w:val="24"/>
        </w:rPr>
        <w:t>ένας από την πρωτοβάθμια αυτοδιοίκηση, ένας από τη δευτεροβάθμια, ένας από τους οικονομικούς φορείς ή παραγωγούς των προστατευόμενων περιοχών και ένας από τις περιβαλλοντικές οργανώσεις. Οι συνεδριάσεις των διοικητικών συμβουλίων είναι ανοιχτές και οι ημερ</w:t>
      </w:r>
      <w:r>
        <w:rPr>
          <w:rFonts w:eastAsia="Times New Roman" w:cs="Times New Roman"/>
          <w:szCs w:val="24"/>
        </w:rPr>
        <w:t xml:space="preserve">ήσιες διατάξεις </w:t>
      </w:r>
      <w:r>
        <w:rPr>
          <w:rFonts w:eastAsia="Times New Roman" w:cs="Times New Roman"/>
          <w:szCs w:val="24"/>
        </w:rPr>
        <w:lastRenderedPageBreak/>
        <w:t xml:space="preserve">τους, ακριβώς για να εξυπηρετήσουν με λόγους διαφάνειας, πολυφωνίας και πραγματικής διαβούλευσης με τις τοπικές κοινωνίες, θα στέλνονται σε όλους τους δήμους της περιοχής των φορέων για να είναι ενήμεροι. </w:t>
      </w:r>
    </w:p>
    <w:p w14:paraId="74465DF7"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Θα τονίσω και μία ακόμα πλευρά, τη</w:t>
      </w:r>
      <w:r>
        <w:rPr>
          <w:rFonts w:eastAsia="Times New Roman" w:cs="Times New Roman"/>
          <w:szCs w:val="24"/>
        </w:rPr>
        <w:t>ν οποία έθιξε ο προηγούμενος ομιλητής, κατά τη γνώμη μου, όμως, όχι στη σωστή βάση. Διότι με το νομοσχέδιο παράλληλα με την περιβαλλοντική προστασία και διαχείριση, για πρώτη φορά ξεκαθαρίζεται ότι οι φορείς πλέον θα έχουν και αναπτυξιακό χαρακτήρα, θα συν</w:t>
      </w:r>
      <w:r>
        <w:rPr>
          <w:rFonts w:eastAsia="Times New Roman" w:cs="Times New Roman"/>
          <w:szCs w:val="24"/>
        </w:rPr>
        <w:t xml:space="preserve">δέονται με τα τοπικά προϊόντα, την τοπική εργασία και θα έχουν τη δυνατότητα να προσελκύουν και να δημιουργούν πόρους, ώστε το περιβάλλον να μη λειτουργεί ως τροχοπέδη αλλά να δημιουργεί θέσεις εργασίας και προστιθέμενη αξία. </w:t>
      </w:r>
    </w:p>
    <w:p w14:paraId="74465DF8"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lastRenderedPageBreak/>
        <w:t>Αυτό μπορεί να περιλαμβάνει α</w:t>
      </w:r>
      <w:r>
        <w:rPr>
          <w:rFonts w:eastAsia="Times New Roman" w:cs="Times New Roman"/>
          <w:szCs w:val="24"/>
        </w:rPr>
        <w:t>πό ένα σήμα ποιότητας σε τοπικά προϊόντα μέχρι τα ορειβατικά μονοπάτια που αφορούν την Πιερία, τον Όλυμπο και πλείστα άλλα όρη της χώρας μας και τη σύνδεση αυτών των ορειβατικών διαδρομών με την τοπική βιοποικιλότητα. Την πιστοποίηση, επίσης, για τα τοπικά</w:t>
      </w:r>
      <w:r>
        <w:rPr>
          <w:rFonts w:eastAsia="Times New Roman" w:cs="Times New Roman"/>
          <w:szCs w:val="24"/>
        </w:rPr>
        <w:t xml:space="preserve"> προϊόντα θα τη δίνουν οι συγκεκριμένοι φορείς. </w:t>
      </w:r>
    </w:p>
    <w:p w14:paraId="74465DF9"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Να τονίσω, επίσης, ότι η βιοποικιλότητα και η υπεραξία που μπορεί να παραχθεί για τη χώρα, εξαιτίας αυτής ακριβώς της βιοποικιλότητας, για πρώτη φορά κατάφερε αυτή η Κυβέρνηση και την ενέταξε σε πρόγραμμα ευ</w:t>
      </w:r>
      <w:r>
        <w:rPr>
          <w:rFonts w:eastAsia="Times New Roman" w:cs="Times New Roman"/>
          <w:szCs w:val="24"/>
        </w:rPr>
        <w:t xml:space="preserve">ρωπαϊκών πόρων, καταρτίζοντας για πρώτη φορά ολοκληρωμένο πρόγραμμα στον τομέα της φύσης και βιοποικιλότητας. </w:t>
      </w:r>
    </w:p>
    <w:p w14:paraId="74465DFA"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(Μάριος Γεωργιάδης): </w:t>
      </w:r>
      <w:r>
        <w:rPr>
          <w:rFonts w:eastAsia="Times New Roman" w:cs="Times New Roman"/>
          <w:szCs w:val="24"/>
        </w:rPr>
        <w:t xml:space="preserve">Ολοκληρώστε, κυρία συνάδελφε. </w:t>
      </w:r>
    </w:p>
    <w:p w14:paraId="74465DFB"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ΕΛΙΣΣΑΒΕΤ ΣΚΟΥΦΑ:</w:t>
      </w:r>
      <w:r>
        <w:rPr>
          <w:rFonts w:eastAsia="Times New Roman" w:cs="Times New Roman"/>
          <w:szCs w:val="24"/>
        </w:rPr>
        <w:t xml:space="preserve"> Θα κλείσω με το εξής: Εφόσον βρίσκονται σε φάση ολοκλήρωσης η δι</w:t>
      </w:r>
      <w:r>
        <w:rPr>
          <w:rFonts w:eastAsia="Times New Roman" w:cs="Times New Roman"/>
          <w:szCs w:val="24"/>
        </w:rPr>
        <w:t xml:space="preserve">αδικασία αξιολόγησης των αναδόχων για την εκπόνηση των ειδικών περιβαλλοντικών μελετών και διαχειριστικών σχεδίων όλων των περιοχών του δικτύου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 xml:space="preserve"> 2000</w:t>
      </w:r>
      <w:r>
        <w:rPr>
          <w:rFonts w:eastAsia="Times New Roman" w:cs="Times New Roman"/>
          <w:szCs w:val="24"/>
        </w:rPr>
        <w:t>»</w:t>
      </w:r>
      <w:r>
        <w:rPr>
          <w:rFonts w:eastAsia="Times New Roman" w:cs="Times New Roman"/>
          <w:szCs w:val="24"/>
        </w:rPr>
        <w:t xml:space="preserve">, σε αυτές ακριβώς τις μελέτες θα στηριχθούν τα σχέδια προεδρικών διαταγμάτων. Και επιτέλους, προς </w:t>
      </w:r>
      <w:r>
        <w:rPr>
          <w:rFonts w:eastAsia="Times New Roman" w:cs="Times New Roman"/>
          <w:szCs w:val="24"/>
        </w:rPr>
        <w:t xml:space="preserve">τιμήν σας, κύριε Υπουργέ, αναμένουμε επιτέλους στην Πιερία το προεδρικό διάταγμα και για τον Όλυμπο, για να μην τον επιβουλεύονται άναρχα σχέδια δόμησης ή άναρχης εκμετάλλευσης πανταχόθεν. </w:t>
      </w:r>
    </w:p>
    <w:p w14:paraId="74465DFC"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74465DFD" w14:textId="77777777" w:rsidR="00F20DF6" w:rsidRDefault="00F443B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4465DFE"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lastRenderedPageBreak/>
        <w:t>ΠΡΟΕΔΡ</w:t>
      </w:r>
      <w:r>
        <w:rPr>
          <w:rFonts w:eastAsia="Times New Roman" w:cs="Times New Roman"/>
          <w:b/>
          <w:szCs w:val="24"/>
        </w:rPr>
        <w:t xml:space="preserve">ΕΥΩΝ (Μάριος Γεωργιάδης): </w:t>
      </w:r>
      <w:r>
        <w:rPr>
          <w:rFonts w:eastAsia="Times New Roman" w:cs="Times New Roman"/>
          <w:szCs w:val="24"/>
        </w:rPr>
        <w:t xml:space="preserve">Ευχαριστούμε την κ. </w:t>
      </w:r>
      <w:proofErr w:type="spellStart"/>
      <w:r>
        <w:rPr>
          <w:rFonts w:eastAsia="Times New Roman" w:cs="Times New Roman"/>
          <w:szCs w:val="24"/>
        </w:rPr>
        <w:t>Σκούφα</w:t>
      </w:r>
      <w:proofErr w:type="spellEnd"/>
      <w:r>
        <w:rPr>
          <w:rFonts w:eastAsia="Times New Roman" w:cs="Times New Roman"/>
          <w:szCs w:val="24"/>
        </w:rPr>
        <w:t xml:space="preserve">. </w:t>
      </w:r>
    </w:p>
    <w:p w14:paraId="74465DFF"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Τον λόγο έχει ο Κοινοβουλευτικός Εκπρόσωπος του Ποταμιού κ. </w:t>
      </w:r>
      <w:proofErr w:type="spellStart"/>
      <w:r>
        <w:rPr>
          <w:rFonts w:eastAsia="Times New Roman" w:cs="Times New Roman"/>
          <w:szCs w:val="24"/>
        </w:rPr>
        <w:t>Μαυρωτάς</w:t>
      </w:r>
      <w:proofErr w:type="spellEnd"/>
      <w:r>
        <w:rPr>
          <w:rFonts w:eastAsia="Times New Roman" w:cs="Times New Roman"/>
          <w:szCs w:val="24"/>
        </w:rPr>
        <w:t xml:space="preserve"> για δώδεκα λεπτά. </w:t>
      </w:r>
    </w:p>
    <w:p w14:paraId="74465E00"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Ευχαριστώ, κύριε Πρόεδρε. </w:t>
      </w:r>
    </w:p>
    <w:p w14:paraId="74465E01"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Η θέσπιση και φυσικά η αποτελεσματική διαχείριση προστατευόμενων περιοχών τόσο σε χερσαίο όσο και σε θαλάσσιο επίπεδο αποτελούν το κύριο εργαλείο παγκοσμίως στην κατεύθυνση της διατήρησης της βιοποικιλότητας, όπως προκύπτει και από τη βαρύτητα που αποδίδετ</w:t>
      </w:r>
      <w:r>
        <w:rPr>
          <w:rFonts w:eastAsia="Times New Roman" w:cs="Times New Roman"/>
          <w:szCs w:val="24"/>
        </w:rPr>
        <w:t xml:space="preserve">αι σε αυτές μέσα από τη σύμβαση του ΟΗΕ για τη βιοποικιλότητα. Το σχέδιο νόμου, λοιπόν, βρίσκεται στη σωστή κατεύθυνση. </w:t>
      </w:r>
    </w:p>
    <w:p w14:paraId="74465E02" w14:textId="77777777" w:rsidR="00F20DF6" w:rsidRDefault="00F443B4">
      <w:pPr>
        <w:spacing w:line="600" w:lineRule="auto"/>
        <w:ind w:firstLine="720"/>
        <w:jc w:val="both"/>
        <w:rPr>
          <w:rFonts w:eastAsia="Times New Roman"/>
          <w:szCs w:val="24"/>
        </w:rPr>
      </w:pPr>
      <w:r>
        <w:rPr>
          <w:rFonts w:eastAsia="Times New Roman" w:cs="Times New Roman"/>
          <w:szCs w:val="24"/>
        </w:rPr>
        <w:lastRenderedPageBreak/>
        <w:t>Δεν μπορούμε, όμως, να μη σχολιάσουμε πως σύμφωνα με την αιτιολογική έκθεση για μια ακόμα φορά η Κυβέρνηση σύρεται να νομοθετήσει για τ</w:t>
      </w:r>
      <w:r>
        <w:rPr>
          <w:rFonts w:eastAsia="Times New Roman" w:cs="Times New Roman"/>
          <w:szCs w:val="24"/>
        </w:rPr>
        <w:t xml:space="preserve">ην αποφυγή συνεπειών. Όπως χαρακτηριστικά αναφέρεται στην αιτιολογική έκθεση, ο παρών νόμος αποτελεί, μεταξύ άλλων, μέρος των ενεργειών του Υπουργείου Περιβάλλοντος και Ενέργειας, προκειμένου να αποφευχθεί η επιβολή προστίμων. </w:t>
      </w:r>
      <w:r>
        <w:rPr>
          <w:rFonts w:eastAsia="Times New Roman"/>
          <w:szCs w:val="24"/>
        </w:rPr>
        <w:t xml:space="preserve">Και αναρωτιέμαι: Μπορούμε να </w:t>
      </w:r>
      <w:r>
        <w:rPr>
          <w:rFonts w:eastAsia="Times New Roman"/>
          <w:szCs w:val="24"/>
        </w:rPr>
        <w:t xml:space="preserve">σχεδιάσουμε, να οργανώσουμε, να νομοθετήσουμε, να υλοποιήσουμε σε αυτή τη χώρα, χωρίς τη δαμόκλειο σπάθη των κυρώσεων ή, τέλος πάντων, εγκαίρως; </w:t>
      </w:r>
    </w:p>
    <w:p w14:paraId="74465E03" w14:textId="77777777" w:rsidR="00F20DF6" w:rsidRDefault="00F443B4">
      <w:pPr>
        <w:spacing w:line="600" w:lineRule="auto"/>
        <w:ind w:firstLine="720"/>
        <w:jc w:val="both"/>
        <w:rPr>
          <w:rFonts w:eastAsia="Times New Roman"/>
          <w:szCs w:val="24"/>
        </w:rPr>
      </w:pPr>
      <w:r>
        <w:rPr>
          <w:rFonts w:eastAsia="Times New Roman"/>
          <w:szCs w:val="24"/>
        </w:rPr>
        <w:t>Ευχάριστη έκπληξη θα χαρακτήριζα τα μικρότερα σχήματα διοίκησης, τα επταμελή διοικητικά συμβούλια. Ο περιορισμ</w:t>
      </w:r>
      <w:r>
        <w:rPr>
          <w:rFonts w:eastAsia="Times New Roman"/>
          <w:szCs w:val="24"/>
        </w:rPr>
        <w:t>ός των μελών των διοικητικών συμβουλίων, επιτροπών κ</w:t>
      </w:r>
      <w:r>
        <w:rPr>
          <w:rFonts w:eastAsia="Times New Roman"/>
          <w:szCs w:val="24"/>
        </w:rPr>
        <w:t>.</w:t>
      </w:r>
      <w:r>
        <w:rPr>
          <w:rFonts w:eastAsia="Times New Roman"/>
          <w:szCs w:val="24"/>
        </w:rPr>
        <w:t xml:space="preserve">λπ. είναι κάτι στο </w:t>
      </w:r>
      <w:r>
        <w:rPr>
          <w:rFonts w:eastAsia="Times New Roman"/>
          <w:szCs w:val="24"/>
        </w:rPr>
        <w:lastRenderedPageBreak/>
        <w:t xml:space="preserve">οποίο, ομολογουμένως, δεν μας έχετε συνηθίσει. Το αντίθετο θα έλεγα.  </w:t>
      </w:r>
    </w:p>
    <w:p w14:paraId="74465E04" w14:textId="77777777" w:rsidR="00F20DF6" w:rsidRDefault="00F443B4">
      <w:pPr>
        <w:spacing w:line="600" w:lineRule="auto"/>
        <w:ind w:firstLine="720"/>
        <w:jc w:val="both"/>
        <w:rPr>
          <w:rFonts w:eastAsia="Times New Roman"/>
          <w:szCs w:val="24"/>
        </w:rPr>
      </w:pPr>
      <w:r>
        <w:rPr>
          <w:rFonts w:eastAsia="Times New Roman"/>
          <w:szCs w:val="24"/>
        </w:rPr>
        <w:t>Υπάρχουν, βέβαια, και σημεία που προκαλούν απορίες και προβληματισμούς. Για παράδειγμα, στην παράγραφο 4 του άρθρου 3, αναφέρεται η δυνατότητα συγκρότησης, με κοινή υπουργική απόφαση των Υπουργών Εσωτερικών, Ενέργειας και Περιβάλλοντος και Ναυτιλίας και Νη</w:t>
      </w:r>
      <w:r>
        <w:rPr>
          <w:rFonts w:eastAsia="Times New Roman"/>
          <w:szCs w:val="24"/>
        </w:rPr>
        <w:t xml:space="preserve">σιωτικής Πολιτικής, επιπλέον επιτροπής υποστήριξης του έργου του Φορέα Διαχείρισης Θερμαϊκού Κόλπου. </w:t>
      </w:r>
    </w:p>
    <w:p w14:paraId="74465E05" w14:textId="77777777" w:rsidR="00F20DF6" w:rsidRDefault="00F443B4">
      <w:pPr>
        <w:spacing w:line="600" w:lineRule="auto"/>
        <w:ind w:firstLine="720"/>
        <w:jc w:val="both"/>
        <w:rPr>
          <w:rFonts w:eastAsia="Times New Roman"/>
          <w:szCs w:val="24"/>
        </w:rPr>
      </w:pPr>
      <w:r>
        <w:rPr>
          <w:rFonts w:eastAsia="Times New Roman"/>
          <w:szCs w:val="24"/>
        </w:rPr>
        <w:t>Ανατρέχοντας στην αιτιολογική έκθεση, διαπίστωσα ότι αποδίδεται κάποια ιδιαιτερότητα στη συγκεκριμένη περιοχή, λόγω του λιμένα, της βιομηχανικής ζώνης και</w:t>
      </w:r>
      <w:r>
        <w:rPr>
          <w:rFonts w:eastAsia="Times New Roman"/>
          <w:szCs w:val="24"/>
        </w:rPr>
        <w:t xml:space="preserve"> της πόλης της Θεσσαλονίκης. Επιστρέφοντας, όμως, στο κείμενο του νόμου, παρατηρώ πως τε</w:t>
      </w:r>
      <w:r>
        <w:rPr>
          <w:rFonts w:eastAsia="Times New Roman"/>
          <w:szCs w:val="24"/>
        </w:rPr>
        <w:lastRenderedPageBreak/>
        <w:t xml:space="preserve">λικά παρόμοιες υποστηρικτικές επιτροπές δύναται να συγκροτηθούν και στους υπόλοιπους φορείς διαχείρισης, για τους οποίους, μάλλον, δεν συντρέχουν οι ιδιαιτερότητες του </w:t>
      </w:r>
      <w:r>
        <w:rPr>
          <w:rFonts w:eastAsia="Times New Roman"/>
          <w:szCs w:val="24"/>
        </w:rPr>
        <w:t>Θερμαϊκού. Κ</w:t>
      </w:r>
      <w:r>
        <w:rPr>
          <w:rFonts w:eastAsia="Times New Roman"/>
          <w:szCs w:val="24"/>
        </w:rPr>
        <w:t>α</w:t>
      </w:r>
      <w:r>
        <w:rPr>
          <w:rFonts w:eastAsia="Times New Roman"/>
          <w:szCs w:val="24"/>
        </w:rPr>
        <w:t xml:space="preserve">ι διερωτώμαι γιατί το ειδικό προηγείται του γενικού. Δεν αρκεί η γενική διατύπωση, η οποία, προφανώς, καλύπτει και τον Φορέα Διαχείρισης Προστατευόμενων Περιοχών του Θερμαϊκού; Ποια η σκοπιμότητα της συγκεκριμένης αναφοράς; </w:t>
      </w:r>
    </w:p>
    <w:p w14:paraId="74465E06" w14:textId="77777777" w:rsidR="00F20DF6" w:rsidRDefault="00F443B4">
      <w:pPr>
        <w:spacing w:line="600" w:lineRule="auto"/>
        <w:ind w:firstLine="720"/>
        <w:jc w:val="both"/>
        <w:rPr>
          <w:rFonts w:eastAsia="Times New Roman"/>
          <w:szCs w:val="24"/>
        </w:rPr>
      </w:pPr>
      <w:r>
        <w:rPr>
          <w:rFonts w:eastAsia="Times New Roman"/>
          <w:szCs w:val="24"/>
        </w:rPr>
        <w:t xml:space="preserve">Στα του Θερμαϊκού </w:t>
      </w:r>
      <w:r>
        <w:rPr>
          <w:rFonts w:eastAsia="Times New Roman"/>
          <w:szCs w:val="24"/>
        </w:rPr>
        <w:t>και του Αξιού και της ευρύτερης περιοχής, όμως, θα επανέλθω σε επόμενο σημείο της ομιλίας, καθώς τελευταία απασχολούν την πολιτική δραστηριότητα κι όχι μόνο για την περιβαλλοντική της διάσταση.</w:t>
      </w:r>
    </w:p>
    <w:p w14:paraId="74465E07" w14:textId="77777777" w:rsidR="00F20DF6" w:rsidRDefault="00F443B4">
      <w:pPr>
        <w:spacing w:line="600" w:lineRule="auto"/>
        <w:ind w:firstLine="720"/>
        <w:jc w:val="both"/>
        <w:rPr>
          <w:rFonts w:eastAsia="Times New Roman"/>
          <w:szCs w:val="24"/>
        </w:rPr>
      </w:pPr>
      <w:r>
        <w:rPr>
          <w:rFonts w:eastAsia="Times New Roman"/>
          <w:szCs w:val="24"/>
        </w:rPr>
        <w:lastRenderedPageBreak/>
        <w:t>Αυτό που θα ήθελα να θέσω είναι το εάν μπορούμε να οργανώσουμε</w:t>
      </w:r>
      <w:r>
        <w:rPr>
          <w:rFonts w:eastAsia="Times New Roman"/>
          <w:szCs w:val="24"/>
        </w:rPr>
        <w:t xml:space="preserve"> του</w:t>
      </w:r>
      <w:r>
        <w:rPr>
          <w:rFonts w:eastAsia="Times New Roman"/>
          <w:szCs w:val="24"/>
        </w:rPr>
        <w:t>ς</w:t>
      </w:r>
      <w:r>
        <w:rPr>
          <w:rFonts w:eastAsia="Times New Roman"/>
          <w:szCs w:val="24"/>
        </w:rPr>
        <w:t xml:space="preserve"> φορείς διαχείρισης κατά τέτοιον τρόπο, ώστε να μπορούν να επιτελούν το έργο τους, χωρίς κατ’ ανάγκη να υποστηρίζονται από επιπλέον ειδικές επιτροπές. Άλλωστε, στην παράγραφο 2 του άρθρου 4, που περιγράφονται οι αρμοδιότητες των φορέων διαχείρισης, κα</w:t>
      </w:r>
      <w:r>
        <w:rPr>
          <w:rFonts w:eastAsia="Times New Roman"/>
          <w:szCs w:val="24"/>
        </w:rPr>
        <w:t xml:space="preserve">ταγράφεται η δυνατότητα συνεργασίας τους με αρμόδιες κρατικές υπηρεσίες, υπηρεσίες της Ευρωπαϊκής Ένωσης κι άλλων διεθνών οργανισμών, οργανισμούς </w:t>
      </w:r>
      <w:r>
        <w:rPr>
          <w:rFonts w:eastAsia="Times New Roman"/>
          <w:szCs w:val="24"/>
        </w:rPr>
        <w:t>τ</w:t>
      </w:r>
      <w:r>
        <w:rPr>
          <w:rFonts w:eastAsia="Times New Roman"/>
          <w:szCs w:val="24"/>
        </w:rPr>
        <w:t xml:space="preserve">οπικής </w:t>
      </w:r>
      <w:r>
        <w:rPr>
          <w:rFonts w:eastAsia="Times New Roman"/>
          <w:szCs w:val="24"/>
        </w:rPr>
        <w:t>α</w:t>
      </w:r>
      <w:r>
        <w:rPr>
          <w:rFonts w:eastAsia="Times New Roman"/>
          <w:szCs w:val="24"/>
        </w:rPr>
        <w:t>υτοδιοίκησης, νομικά πρόσωπα δημοσίου δικαίου και οργανισμούς της αλλοδαπής και της αλλοδαπής, εκπαιδ</w:t>
      </w:r>
      <w:r>
        <w:rPr>
          <w:rFonts w:eastAsia="Times New Roman"/>
          <w:szCs w:val="24"/>
        </w:rPr>
        <w:t xml:space="preserve">ευτικά και ερευνητικά ιδρύματα έως και φυσικά και νομικά πρόσωπα του ιδιωτικού τομέα.  </w:t>
      </w:r>
    </w:p>
    <w:p w14:paraId="74465E08" w14:textId="77777777" w:rsidR="00F20DF6" w:rsidRDefault="00F443B4">
      <w:pPr>
        <w:spacing w:line="600" w:lineRule="auto"/>
        <w:ind w:firstLine="720"/>
        <w:jc w:val="both"/>
        <w:rPr>
          <w:rFonts w:eastAsia="Times New Roman"/>
          <w:szCs w:val="24"/>
        </w:rPr>
      </w:pPr>
      <w:r>
        <w:rPr>
          <w:rFonts w:eastAsia="Times New Roman"/>
          <w:szCs w:val="24"/>
        </w:rPr>
        <w:t>Κ</w:t>
      </w:r>
      <w:r>
        <w:rPr>
          <w:rFonts w:eastAsia="Times New Roman"/>
          <w:szCs w:val="24"/>
        </w:rPr>
        <w:t>α</w:t>
      </w:r>
      <w:r>
        <w:rPr>
          <w:rFonts w:eastAsia="Times New Roman"/>
          <w:szCs w:val="24"/>
        </w:rPr>
        <w:t xml:space="preserve">ι λέγοντας «να τους οργανώσουμε», εννοούμε να αποκτήσουν οργανωτική και επιτελική δομή, σταθερή χρηματοδότηση και </w:t>
      </w:r>
      <w:r>
        <w:rPr>
          <w:rFonts w:eastAsia="Times New Roman"/>
          <w:szCs w:val="24"/>
        </w:rPr>
        <w:lastRenderedPageBreak/>
        <w:t>τακτικό προσωπικό, όπως προκρίνουν και οι περιβαλλον</w:t>
      </w:r>
      <w:r>
        <w:rPr>
          <w:rFonts w:eastAsia="Times New Roman"/>
          <w:szCs w:val="24"/>
        </w:rPr>
        <w:t xml:space="preserve">τικές οργανώσεις της χώρας στα από κοινού σχόλιά τους, κατά τη δημόσια διαβούλευση που προηγήθηκε. </w:t>
      </w:r>
    </w:p>
    <w:p w14:paraId="74465E09" w14:textId="77777777" w:rsidR="00F20DF6" w:rsidRDefault="00F443B4">
      <w:pPr>
        <w:spacing w:line="600" w:lineRule="auto"/>
        <w:ind w:firstLine="720"/>
        <w:jc w:val="both"/>
        <w:rPr>
          <w:rFonts w:eastAsia="Times New Roman"/>
          <w:szCs w:val="24"/>
        </w:rPr>
      </w:pPr>
      <w:r>
        <w:rPr>
          <w:rFonts w:eastAsia="Times New Roman"/>
          <w:szCs w:val="24"/>
        </w:rPr>
        <w:t xml:space="preserve">Αυτά τα πρώτα τρία λεπτά είχαν να κάνουν με το νομοσχέδιο. Θα συνεχίσω με κάποια θέματα της επικαιρότητας. </w:t>
      </w:r>
    </w:p>
    <w:p w14:paraId="74465E0A" w14:textId="77777777" w:rsidR="00F20DF6" w:rsidRDefault="00F443B4">
      <w:pPr>
        <w:spacing w:line="600" w:lineRule="auto"/>
        <w:ind w:firstLine="720"/>
        <w:jc w:val="both"/>
        <w:rPr>
          <w:rFonts w:eastAsia="Times New Roman"/>
          <w:szCs w:val="24"/>
        </w:rPr>
      </w:pPr>
      <w:r>
        <w:rPr>
          <w:rFonts w:eastAsia="Times New Roman"/>
          <w:szCs w:val="24"/>
        </w:rPr>
        <w:t>Κι αν έπρεπε να διαλέξουμε ένα βιβλίο που θα χαρ</w:t>
      </w:r>
      <w:r>
        <w:rPr>
          <w:rFonts w:eastAsia="Times New Roman"/>
          <w:szCs w:val="24"/>
        </w:rPr>
        <w:t xml:space="preserve">ακτήριζε τις τελευταίες μέρες την πολιτική ζωή στην Ελλάδα, αυτό δεν μπορεί αν είναι άλλο από «Τα Μυστικά του Βάλτου». Το βιβλίο της Πηνελόπης Δέλτα έχει και </w:t>
      </w:r>
      <w:r>
        <w:rPr>
          <w:rFonts w:eastAsia="Times New Roman"/>
          <w:szCs w:val="24"/>
        </w:rPr>
        <w:t>μ</w:t>
      </w:r>
      <w:r>
        <w:rPr>
          <w:rFonts w:eastAsia="Times New Roman"/>
          <w:szCs w:val="24"/>
        </w:rPr>
        <w:t xml:space="preserve">ακεδονικό, έχει και μυστικά, έχει και βάλτο, όπως μυστικά και βάλτο έχει και η δικογραφία της </w:t>
      </w:r>
      <w:r>
        <w:rPr>
          <w:rFonts w:eastAsia="Times New Roman"/>
          <w:szCs w:val="24"/>
        </w:rPr>
        <w:t>«</w:t>
      </w:r>
      <w:r>
        <w:rPr>
          <w:rFonts w:eastAsia="Times New Roman"/>
          <w:szCs w:val="24"/>
          <w:lang w:val="en-US"/>
        </w:rPr>
        <w:t>NO</w:t>
      </w:r>
      <w:r>
        <w:rPr>
          <w:rFonts w:eastAsia="Times New Roman"/>
          <w:szCs w:val="24"/>
          <w:lang w:val="en-US"/>
        </w:rPr>
        <w:t>VARTIS</w:t>
      </w:r>
      <w:r>
        <w:rPr>
          <w:rFonts w:eastAsia="Times New Roman"/>
          <w:szCs w:val="24"/>
        </w:rPr>
        <w:t>»</w:t>
      </w:r>
      <w:r>
        <w:rPr>
          <w:rFonts w:eastAsia="Times New Roman"/>
          <w:szCs w:val="24"/>
        </w:rPr>
        <w:t xml:space="preserve"> που ήρθε προχθές στη Βουλή. Έχει μυστικά, γιατί έχουμε τους μυστικούς μάρτυρες, και βάλτο, γιατί οδηγεί στο να βαλτώσει η πολιτική ζωή της χώρας. </w:t>
      </w:r>
    </w:p>
    <w:p w14:paraId="74465E0B" w14:textId="77777777" w:rsidR="00F20DF6" w:rsidRDefault="00F443B4">
      <w:pPr>
        <w:spacing w:line="600" w:lineRule="auto"/>
        <w:ind w:firstLine="720"/>
        <w:jc w:val="both"/>
        <w:rPr>
          <w:rFonts w:eastAsia="Times New Roman"/>
          <w:szCs w:val="24"/>
        </w:rPr>
      </w:pPr>
      <w:r>
        <w:rPr>
          <w:rFonts w:eastAsia="Times New Roman"/>
          <w:szCs w:val="24"/>
        </w:rPr>
        <w:lastRenderedPageBreak/>
        <w:t xml:space="preserve">Το ζήτημα της φαρμακευτικής δαπάνης είναι πολύ σοβαρό. Δεν αντέχει ούτε κουκούλες ούτε κουκουλώματα. </w:t>
      </w:r>
      <w:r>
        <w:rPr>
          <w:rFonts w:eastAsia="Times New Roman"/>
          <w:szCs w:val="24"/>
        </w:rPr>
        <w:t xml:space="preserve">Σημασία, λοιπόν, έχει η ουσία, αλλά και η διαδικασία. Η όλη διαχείριση, όμως, δείχνει μία κυβερνητική μεθόδευση. Πρώτον, με εντολή Πρωθυπουργού ήρθε η δικογραφία στη Βουλή, αν και δεν θα έπρεπε. </w:t>
      </w:r>
      <w:r w:rsidRPr="00FE7016">
        <w:rPr>
          <w:rFonts w:eastAsia="Times New Roman"/>
          <w:szCs w:val="24"/>
        </w:rPr>
        <w:t>“</w:t>
      </w:r>
      <w:r>
        <w:rPr>
          <w:rFonts w:eastAsia="Times New Roman"/>
          <w:szCs w:val="24"/>
        </w:rPr>
        <w:t xml:space="preserve">Μεγαλύτερο από το σκάνδαλο </w:t>
      </w:r>
      <w:r>
        <w:rPr>
          <w:rFonts w:eastAsia="Times New Roman"/>
          <w:szCs w:val="24"/>
        </w:rPr>
        <w:t>«</w:t>
      </w:r>
      <w:r>
        <w:rPr>
          <w:rFonts w:eastAsia="Times New Roman"/>
          <w:szCs w:val="24"/>
          <w:lang w:val="en-US"/>
        </w:rPr>
        <w:t>S</w:t>
      </w:r>
      <w:r>
        <w:rPr>
          <w:rFonts w:eastAsia="Times New Roman"/>
          <w:szCs w:val="24"/>
          <w:lang w:val="en-US"/>
        </w:rPr>
        <w:t>IEMENS</w:t>
      </w:r>
      <w:r>
        <w:rPr>
          <w:rFonts w:eastAsia="Times New Roman"/>
          <w:szCs w:val="24"/>
        </w:rPr>
        <w:t>»</w:t>
      </w:r>
      <w:r w:rsidRPr="00FE7016">
        <w:rPr>
          <w:rFonts w:eastAsia="Times New Roman"/>
          <w:szCs w:val="24"/>
        </w:rPr>
        <w:t>”</w:t>
      </w:r>
      <w:r>
        <w:rPr>
          <w:rFonts w:eastAsia="Times New Roman"/>
          <w:szCs w:val="24"/>
        </w:rPr>
        <w:t xml:space="preserve"> λένε οι Υπουργοί Δικαι</w:t>
      </w:r>
      <w:r>
        <w:rPr>
          <w:rFonts w:eastAsia="Times New Roman"/>
          <w:szCs w:val="24"/>
        </w:rPr>
        <w:t xml:space="preserve">οσύνης. Περαστικός από τον Άρειο Πάγο ο Κυβερνητικός Εκπρόσωπος, ο κ. </w:t>
      </w:r>
      <w:proofErr w:type="spellStart"/>
      <w:r>
        <w:rPr>
          <w:rFonts w:eastAsia="Times New Roman"/>
          <w:szCs w:val="24"/>
        </w:rPr>
        <w:t>Τζανακόπουλος</w:t>
      </w:r>
      <w:proofErr w:type="spellEnd"/>
      <w:r>
        <w:rPr>
          <w:rFonts w:eastAsia="Times New Roman"/>
          <w:szCs w:val="24"/>
        </w:rPr>
        <w:t xml:space="preserve">, είδε φως και μπήκε. Ξέρει τους προστατευόμενους μάρτυρες ο κ. </w:t>
      </w:r>
      <w:proofErr w:type="spellStart"/>
      <w:r>
        <w:rPr>
          <w:rFonts w:eastAsia="Times New Roman"/>
          <w:szCs w:val="24"/>
        </w:rPr>
        <w:t>Πολάκης</w:t>
      </w:r>
      <w:proofErr w:type="spellEnd"/>
      <w:r>
        <w:rPr>
          <w:rFonts w:eastAsia="Times New Roman"/>
          <w:szCs w:val="24"/>
        </w:rPr>
        <w:t>.</w:t>
      </w:r>
    </w:p>
    <w:p w14:paraId="74465E0C" w14:textId="77777777" w:rsidR="00F20DF6" w:rsidRDefault="00F443B4">
      <w:pPr>
        <w:tabs>
          <w:tab w:val="left" w:pos="4253"/>
        </w:tabs>
        <w:spacing w:line="600" w:lineRule="auto"/>
        <w:ind w:firstLine="720"/>
        <w:jc w:val="both"/>
        <w:rPr>
          <w:rFonts w:eastAsia="Times New Roman"/>
          <w:szCs w:val="24"/>
        </w:rPr>
      </w:pPr>
      <w:r>
        <w:rPr>
          <w:rFonts w:eastAsia="Times New Roman"/>
          <w:szCs w:val="24"/>
        </w:rPr>
        <w:t xml:space="preserve">Ναι, λοιπόν, στη διαλεύκανση, όχι όμως στην </w:t>
      </w:r>
      <w:proofErr w:type="spellStart"/>
      <w:r>
        <w:rPr>
          <w:rFonts w:eastAsia="Times New Roman"/>
          <w:szCs w:val="24"/>
        </w:rPr>
        <w:t>εργαλειοποίηση</w:t>
      </w:r>
      <w:proofErr w:type="spellEnd"/>
      <w:r>
        <w:rPr>
          <w:rFonts w:eastAsia="Times New Roman"/>
          <w:szCs w:val="24"/>
        </w:rPr>
        <w:t xml:space="preserve"> του σκανδάλου </w:t>
      </w:r>
      <w:r>
        <w:rPr>
          <w:rFonts w:eastAsia="Times New Roman"/>
          <w:szCs w:val="24"/>
        </w:rPr>
        <w:t>«</w:t>
      </w:r>
      <w:r>
        <w:rPr>
          <w:rFonts w:eastAsia="Times New Roman"/>
          <w:szCs w:val="24"/>
          <w:lang w:val="en-US"/>
        </w:rPr>
        <w:t>NOVARTIS</w:t>
      </w:r>
      <w:r>
        <w:rPr>
          <w:rFonts w:eastAsia="Times New Roman"/>
          <w:szCs w:val="24"/>
        </w:rPr>
        <w:t>»</w:t>
      </w:r>
      <w:r>
        <w:rPr>
          <w:rFonts w:eastAsia="Times New Roman"/>
          <w:szCs w:val="24"/>
        </w:rPr>
        <w:t>.</w:t>
      </w:r>
      <w:r>
        <w:rPr>
          <w:rFonts w:eastAsia="Times New Roman"/>
          <w:szCs w:val="24"/>
        </w:rPr>
        <w:t xml:space="preserve"> Όχι λάσπη στον </w:t>
      </w:r>
      <w:r>
        <w:rPr>
          <w:rFonts w:eastAsia="Times New Roman"/>
          <w:szCs w:val="24"/>
        </w:rPr>
        <w:t xml:space="preserve">ανεμιστήρα. «Μου είπε ότι του είπε», «τα πήρε ο «Α» που ήξερε τον «Β», άρα πρέπει να τα πήρε και ο «Β»». Φαίνεται ότι το τεκμήριο αθωότητας των </w:t>
      </w:r>
      <w:r>
        <w:rPr>
          <w:rFonts w:eastAsia="Times New Roman"/>
          <w:szCs w:val="24"/>
        </w:rPr>
        <w:lastRenderedPageBreak/>
        <w:t>κατηγορουμένων μπερδεύεται με το καταγγελλόμενο τεκμήριο αθλιότητας των μεθοδεύσεων και όλα μαζί γίνονται ένας χ</w:t>
      </w:r>
      <w:r>
        <w:rPr>
          <w:rFonts w:eastAsia="Times New Roman"/>
          <w:szCs w:val="24"/>
        </w:rPr>
        <w:t xml:space="preserve">υλός για να θρέψει το αδηφάγο τέρας τους λαϊκισμού και της απαξίωσης του πολιτικού συστήματος.  </w:t>
      </w:r>
    </w:p>
    <w:p w14:paraId="74465E0D" w14:textId="77777777" w:rsidR="00F20DF6" w:rsidRDefault="00F443B4">
      <w:pPr>
        <w:spacing w:line="600" w:lineRule="auto"/>
        <w:ind w:firstLine="720"/>
        <w:jc w:val="both"/>
        <w:rPr>
          <w:rFonts w:eastAsia="Times New Roman"/>
          <w:szCs w:val="24"/>
        </w:rPr>
      </w:pPr>
      <w:r>
        <w:rPr>
          <w:rFonts w:eastAsia="Times New Roman"/>
          <w:szCs w:val="24"/>
        </w:rPr>
        <w:t>Πρέπει να χυθεί άπλετο φως τόσο στα πολιτικά πρόσωπα όσο και στα υπόλοιπα. Πρέπει να κλείσουν οι τρύπες του συστήματος. Και πρέπει κάποια στιγμή να αλλάξει αυτ</w:t>
      </w:r>
      <w:r>
        <w:rPr>
          <w:rFonts w:eastAsia="Times New Roman"/>
          <w:szCs w:val="24"/>
        </w:rPr>
        <w:t xml:space="preserve">ό ο νόμος «περί ευθύνης Υπουργών» που βάζει το πολιτικό σύστημα στο στόχαστρο για ειδική μεταχείριση απέναντι στη </w:t>
      </w:r>
      <w:r>
        <w:rPr>
          <w:rFonts w:eastAsia="Times New Roman"/>
          <w:szCs w:val="24"/>
        </w:rPr>
        <w:t>δ</w:t>
      </w:r>
      <w:r>
        <w:rPr>
          <w:rFonts w:eastAsia="Times New Roman"/>
          <w:szCs w:val="24"/>
        </w:rPr>
        <w:t xml:space="preserve">ικαιοσύνη. </w:t>
      </w:r>
    </w:p>
    <w:p w14:paraId="74465E0E" w14:textId="77777777" w:rsidR="00F20DF6" w:rsidRDefault="00F443B4">
      <w:pPr>
        <w:spacing w:line="600" w:lineRule="auto"/>
        <w:ind w:firstLine="720"/>
        <w:jc w:val="both"/>
        <w:rPr>
          <w:rFonts w:eastAsia="Times New Roman"/>
          <w:szCs w:val="24"/>
        </w:rPr>
      </w:pPr>
      <w:r>
        <w:rPr>
          <w:rFonts w:eastAsia="Times New Roman"/>
          <w:szCs w:val="24"/>
        </w:rPr>
        <w:t xml:space="preserve">Με το θέμα που άνοιξε, το πολιτικό μας σύστημα δίνει θεσμικές εξετάσεις. Έχει έρθει στη Βουλή, λοιπόν, το θέμα. Θέλουμε τη Βουλή </w:t>
      </w:r>
      <w:r>
        <w:rPr>
          <w:rFonts w:eastAsia="Times New Roman"/>
          <w:szCs w:val="24"/>
        </w:rPr>
        <w:t xml:space="preserve">ως πεδίο επιχειρημάτων και δικαιοσύνης κι όχι ως ρωμαϊκή αρένα κατασπάραξης πολιτικών αντιπάλων.     </w:t>
      </w:r>
    </w:p>
    <w:p w14:paraId="74465E0F"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lastRenderedPageBreak/>
        <w:t xml:space="preserve">Μην καταλήξουμε σε άρτο και θεάματα ή μάλλον μην καταλήξουμε σε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και θεάματα. Και περιμένουμε να δούμε πώς θα αντιμετωπίσετε τη δικογραφία για τα βλήματα που εμπλέκει τον κ. Καμμένο και ήρθε ή έρχεται ή είναι στον δρόμο για τη Βουλή.</w:t>
      </w:r>
    </w:p>
    <w:p w14:paraId="74465E10"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Το θέμα, λοιπόν, τη</w:t>
      </w:r>
      <w:r>
        <w:rPr>
          <w:rFonts w:eastAsia="Times New Roman" w:cs="Times New Roman"/>
          <w:szCs w:val="24"/>
        </w:rPr>
        <w:t>ς</w:t>
      </w:r>
      <w:r>
        <w:rPr>
          <w:rFonts w:eastAsia="Times New Roman" w:cs="Times New Roman"/>
          <w:szCs w:val="24"/>
        </w:rPr>
        <w:t xml:space="preserve"> φαρμακευτικής δαπάνης και των πρακτικών που ακολούθησε η εταιρεία</w:t>
      </w:r>
      <w:r>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για να αποκομίσει όφελος, να νοθεύσει τον ανταγωνισμό, διαφθείροντας και χρηματίζοντας φυσικά πρόσωπα και κρατικούς λειτουργούς, είναι πολύ σοβαρό. Θα καταλήξουμε, όμως, η πολιτική μεθόδευση να υπονομεύσει την έρευνα. Δεν μπορεί, λοιπόν, να </w:t>
      </w:r>
      <w:proofErr w:type="spellStart"/>
      <w:r>
        <w:rPr>
          <w:rFonts w:eastAsia="Times New Roman" w:cs="Times New Roman"/>
          <w:szCs w:val="24"/>
        </w:rPr>
        <w:t>εργ</w:t>
      </w:r>
      <w:r>
        <w:rPr>
          <w:rFonts w:eastAsia="Times New Roman" w:cs="Times New Roman"/>
          <w:szCs w:val="24"/>
        </w:rPr>
        <w:t>αλειοποιείται</w:t>
      </w:r>
      <w:proofErr w:type="spellEnd"/>
      <w:r>
        <w:rPr>
          <w:rFonts w:eastAsia="Times New Roman" w:cs="Times New Roman"/>
          <w:szCs w:val="24"/>
        </w:rPr>
        <w:t xml:space="preserve"> για να αλλάξει ατζέντα η Κυβέρνηση, να προσπαθεί να βρει εκεί το φάρμακο, στη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για να φύγει από το </w:t>
      </w:r>
      <w:r>
        <w:rPr>
          <w:rFonts w:eastAsia="Times New Roman" w:cs="Times New Roman"/>
          <w:szCs w:val="24"/>
        </w:rPr>
        <w:t>μ</w:t>
      </w:r>
      <w:r>
        <w:rPr>
          <w:rFonts w:eastAsia="Times New Roman" w:cs="Times New Roman"/>
          <w:szCs w:val="24"/>
        </w:rPr>
        <w:t>ακεδονικό μετά από ένα μεγάλο συλλαλητήριο, όπως αυτό της περασμένης Κυριακής.</w:t>
      </w:r>
    </w:p>
    <w:p w14:paraId="74465E11"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lastRenderedPageBreak/>
        <w:t xml:space="preserve">Η Κυβέρνηση πρέπει να κοιτάξει τον κόσμο -αυτόν τον </w:t>
      </w:r>
      <w:r>
        <w:rPr>
          <w:rFonts w:eastAsia="Times New Roman" w:cs="Times New Roman"/>
          <w:szCs w:val="24"/>
        </w:rPr>
        <w:t xml:space="preserve">κόσμο που προσήλθε στο συλλαλητήριο- στα μάτια και να του εξηγήσει ότι κάνει λάθος που δεν θέλει λύση στο θέμα. Να του εξηγήσει ποιο είναι το εθνικό συμφέρον και όχι να οδηγείται από το εθνικό πάθος. </w:t>
      </w:r>
    </w:p>
    <w:p w14:paraId="74465E12"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Η αλήθεια είναι ότι υπάρχει η συγκυρία, η ευκαιρία να α</w:t>
      </w:r>
      <w:r>
        <w:rPr>
          <w:rFonts w:eastAsia="Times New Roman" w:cs="Times New Roman"/>
          <w:szCs w:val="24"/>
        </w:rPr>
        <w:t xml:space="preserve">νατρέψουμε ένα τετελεσμένο, ένα διεθνές </w:t>
      </w:r>
      <w:r>
        <w:rPr>
          <w:rFonts w:eastAsia="Times New Roman" w:cs="Times New Roman"/>
          <w:szCs w:val="24"/>
          <w:lang w:val="en-US"/>
        </w:rPr>
        <w:t>de</w:t>
      </w:r>
      <w:r>
        <w:rPr>
          <w:rFonts w:eastAsia="Times New Roman" w:cs="Times New Roman"/>
          <w:szCs w:val="24"/>
        </w:rPr>
        <w:t xml:space="preserve"> </w:t>
      </w:r>
      <w:r>
        <w:rPr>
          <w:rFonts w:eastAsia="Times New Roman" w:cs="Times New Roman"/>
          <w:szCs w:val="24"/>
          <w:lang w:val="en-US"/>
        </w:rPr>
        <w:t>facto</w:t>
      </w:r>
      <w:r>
        <w:rPr>
          <w:rFonts w:eastAsia="Times New Roman" w:cs="Times New Roman"/>
          <w:szCs w:val="24"/>
        </w:rPr>
        <w:t xml:space="preserve"> τετελεσμένο με βάση το οποίο η γειτονική χώρα αποκαλείται σχεδόν απ’ όλους σκέτα «Μακεδονία». Η σύνθετη ονομασία </w:t>
      </w:r>
      <w:proofErr w:type="spellStart"/>
      <w:r>
        <w:rPr>
          <w:rFonts w:eastAsia="Times New Roman" w:cs="Times New Roman"/>
          <w:szCs w:val="24"/>
          <w:lang w:val="en-US"/>
        </w:rPr>
        <w:t>erga</w:t>
      </w:r>
      <w:proofErr w:type="spellEnd"/>
      <w:r>
        <w:rPr>
          <w:rFonts w:eastAsia="Times New Roman" w:cs="Times New Roman"/>
          <w:szCs w:val="24"/>
        </w:rPr>
        <w:t xml:space="preserve"> </w:t>
      </w:r>
      <w:proofErr w:type="spellStart"/>
      <w:r>
        <w:rPr>
          <w:rFonts w:eastAsia="Times New Roman" w:cs="Times New Roman"/>
          <w:szCs w:val="24"/>
          <w:lang w:val="en-US"/>
        </w:rPr>
        <w:t>omnes</w:t>
      </w:r>
      <w:proofErr w:type="spellEnd"/>
      <w:r>
        <w:rPr>
          <w:rFonts w:eastAsia="Times New Roman" w:cs="Times New Roman"/>
          <w:szCs w:val="24"/>
        </w:rPr>
        <w:t xml:space="preserve"> για όλες τις χρήσεις μπορεί να αποκαταστήσει αυτή την ισορροπία. Η Πρώην Γιουγκοσλα</w:t>
      </w:r>
      <w:r>
        <w:rPr>
          <w:rFonts w:eastAsia="Times New Roman" w:cs="Times New Roman"/>
          <w:szCs w:val="24"/>
        </w:rPr>
        <w:t>βική Δημοκρατία της Μακεδονίας να έχει τον γεωγραφικό προσδιορισμό που τη χαρακτηρίζει, εγκαταλείποντας όμως, τους αστεί</w:t>
      </w:r>
      <w:r>
        <w:rPr>
          <w:rFonts w:eastAsia="Times New Roman" w:cs="Times New Roman"/>
          <w:szCs w:val="24"/>
        </w:rPr>
        <w:lastRenderedPageBreak/>
        <w:t>ους ιστορικούς ισχυρισμούς και σφετερισμούς, που είναι αυταπόδεικτα εκτός πραγματικότητας. Είναι άλλωστε γνωστό ότι οι Σλάβοι ήρθαν στην</w:t>
      </w:r>
      <w:r>
        <w:rPr>
          <w:rFonts w:eastAsia="Times New Roman" w:cs="Times New Roman"/>
          <w:szCs w:val="24"/>
        </w:rPr>
        <w:t xml:space="preserve"> περιοχή χίλια χρόνια μετά τον Μέγα Αλέξανδρο.</w:t>
      </w:r>
    </w:p>
    <w:p w14:paraId="74465E13"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Κα εμείς, όμως, να παραδεχθούμε ότι γεωγραφικά η περιοχή Μακεδονία εκτείνεται και εκτός των ελληνικών συνόρων, αλλιώς χάνουμε το δίκιο μας, χάνουμε την αξιοπιστία μας. </w:t>
      </w:r>
    </w:p>
    <w:p w14:paraId="74465E14"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Γι’ αυτό πρέπει να επιδιώξουμε να λυθούν</w:t>
      </w:r>
      <w:r>
        <w:rPr>
          <w:rFonts w:eastAsia="Times New Roman" w:cs="Times New Roman"/>
          <w:szCs w:val="24"/>
        </w:rPr>
        <w:t xml:space="preserve"> αυτά τα ζητήματα τώρα που υπάρχει η συγκυρία, πριν τα λύσει η ζωή και η διεθνής πραγματικότητα σε βάρος μας, αλλά και σε βάρος των επόμενων γενεών. Πρέπει να βγάλουμε ένα αγκάθι που θα κακοφορμίζει σε μία δύσκολη περιοχή. </w:t>
      </w:r>
    </w:p>
    <w:p w14:paraId="74465E15"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lastRenderedPageBreak/>
        <w:t>Γι’ αυτό από το Κίνημα Αλλαγής τ</w:t>
      </w:r>
      <w:r>
        <w:rPr>
          <w:rFonts w:eastAsia="Times New Roman" w:cs="Times New Roman"/>
          <w:szCs w:val="24"/>
        </w:rPr>
        <w:t>όσο η Φώφη Γεννηματά όσο και ο Σταύρος Θεοδωράκης πρότειναν τη σύγκληση του Συμβουλίου Πολιτικών Αρχηγών, ακόμα καλύτερα μάλιστα διευρυμένου με τους Πρωθυπουργούς που χειρίστηκαν το θέμα, για να πει ο καθένας καθαρά τις απόψεις του κοιτώντας το μέλλον κατά</w:t>
      </w:r>
      <w:r>
        <w:rPr>
          <w:rFonts w:eastAsia="Times New Roman" w:cs="Times New Roman"/>
          <w:szCs w:val="24"/>
        </w:rPr>
        <w:t xml:space="preserve">ματα και όχι μόνο τις επόμενες εκλογές. </w:t>
      </w:r>
    </w:p>
    <w:p w14:paraId="74465E16"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Τα εθνικά ζητήματα δεν λύνονται με κομματικούς υπολογισμούς. Αντίθετα, χρειάζονται τη γνώση και τη γνώμη των ειδικών, την ενημέρωση του κόσμου και την εθνική ομοψυχία. Χωρίς πατριώτες, χωρίς προδότες, γιατί το εθνικ</w:t>
      </w:r>
      <w:r>
        <w:rPr>
          <w:rFonts w:eastAsia="Times New Roman" w:cs="Times New Roman"/>
          <w:szCs w:val="24"/>
        </w:rPr>
        <w:t>ό συμφέρον δεν ταυτίζεται με την εθνική παρόρμηση.</w:t>
      </w:r>
    </w:p>
    <w:p w14:paraId="74465E17"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Γι’ αυτό οι τόνοι στο θέμα πρέπει να πέσουν και να νικήσουμε τον λαϊκισμό με το επιχείρημα και όχι την απαξίωση. Να βάλουμε </w:t>
      </w:r>
      <w:r>
        <w:rPr>
          <w:rFonts w:eastAsia="Times New Roman" w:cs="Times New Roman"/>
          <w:szCs w:val="24"/>
        </w:rPr>
        <w:lastRenderedPageBreak/>
        <w:t>μπροστά τον πατριωτισμό του σχεδίου και της εξωστρέφειας και όχι του πάθους και τ</w:t>
      </w:r>
      <w:r>
        <w:rPr>
          <w:rFonts w:eastAsia="Times New Roman" w:cs="Times New Roman"/>
          <w:szCs w:val="24"/>
        </w:rPr>
        <w:t xml:space="preserve">ης εσωστρέφειας. Τα εθνικά πάθη πολλές φορές μας οδήγησαν σε εθνικά λάθη και, το χειρότερο, μας οδήγησαν σε διχασμούς. Και στην Ελλάδα ο διχασμός είναι πάντα ο πρόλογος μιας τραγωδίας. </w:t>
      </w:r>
    </w:p>
    <w:p w14:paraId="74465E18"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Η ενότητα και η ομοψυχία σε κρίσιμα θέματα είναι, όμως, δουλειά και το</w:t>
      </w:r>
      <w:r>
        <w:rPr>
          <w:rFonts w:eastAsia="Times New Roman" w:cs="Times New Roman"/>
          <w:szCs w:val="24"/>
        </w:rPr>
        <w:t>υ πολιτικού συστήματος. Η ενότητα, όμως, προϋποθέτει εμπιστοσύνη. Πώς να μην χάσουν οι πολίτες την εμπιστοσύνη τους στο πολιτικό σύστημα όταν οι ίδιοι οι πολιτικοί δεν εμπιστεύονται ούτε στο ελάχιστο πια ο ένας τον άλλον; Αλλού λαμβάνονται μέτρα οικοδόμηση</w:t>
      </w:r>
      <w:r>
        <w:rPr>
          <w:rFonts w:eastAsia="Times New Roman" w:cs="Times New Roman"/>
          <w:szCs w:val="24"/>
        </w:rPr>
        <w:t xml:space="preserve">ς εμπιστοσύνης. Εδώ λαμβάνουμε μέτρα κατεδάφισης της εμπιστοσύνης. </w:t>
      </w:r>
    </w:p>
    <w:p w14:paraId="74465E19"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lastRenderedPageBreak/>
        <w:t xml:space="preserve">Και το βλέπουμε αυτό κάθε μέρα. Το βλέπουμε στις πράξεις και μεθοδεύσεις, στην εκφορά του δημοσίου λόγου. Προβάλλεται ο συγκρουσιακός, θάβεται ο συνθετικός, ο συναινετικός. Και εάν τελικά </w:t>
      </w:r>
      <w:r>
        <w:rPr>
          <w:rFonts w:eastAsia="Times New Roman" w:cs="Times New Roman"/>
          <w:szCs w:val="24"/>
        </w:rPr>
        <w:t>θεωρούμε ότι η εμπιστοσύνη μεταξύ μας έχει χαθεί, ότι εξακολουθεί να ισχύει το «ή τους τελειώνουμε ή μας τελειώνουν», τότε το παιχνίδι είναι χαμένο. Οι ακραίοι θα τρίβουν τα χέρια τους και ο αντικοινοβουλευτικός λόγος θα δυναμώνει. Το τέρας του λαϊκισμού τ</w:t>
      </w:r>
      <w:r>
        <w:rPr>
          <w:rFonts w:eastAsia="Times New Roman" w:cs="Times New Roman"/>
          <w:szCs w:val="24"/>
        </w:rPr>
        <w:t>ελικά θα φάει και το χέρι που το τάιζε.</w:t>
      </w:r>
    </w:p>
    <w:p w14:paraId="74465E1A"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Και σε όλα αυτά η χώρα πρέπει να ισορροπήσει οικονομικά και κοινωνικά, έχοντας μπροστά της έναν ανήφορο εξόδου από την κρίση. Ας μην τον κάνουμε, λοιπόν, αυτόν τον ανήφορο όλο και πιο γλιστερό. </w:t>
      </w:r>
    </w:p>
    <w:p w14:paraId="74465E1B"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Ευχαριστώ πολύ.</w:t>
      </w:r>
    </w:p>
    <w:p w14:paraId="74465E1C" w14:textId="77777777" w:rsidR="00F20DF6" w:rsidRDefault="00F443B4">
      <w:pPr>
        <w:spacing w:line="600" w:lineRule="auto"/>
        <w:ind w:firstLine="720"/>
        <w:jc w:val="both"/>
        <w:rPr>
          <w:rFonts w:eastAsia="Times New Roman"/>
          <w:bCs/>
          <w:szCs w:val="24"/>
        </w:rPr>
      </w:pPr>
      <w:r>
        <w:rPr>
          <w:rFonts w:eastAsia="Times New Roman"/>
          <w:b/>
          <w:bCs/>
          <w:szCs w:val="24"/>
        </w:rPr>
        <w:lastRenderedPageBreak/>
        <w:t>ΠΡΟΕΔ</w:t>
      </w:r>
      <w:r>
        <w:rPr>
          <w:rFonts w:eastAsia="Times New Roman"/>
          <w:b/>
          <w:bCs/>
          <w:szCs w:val="24"/>
        </w:rPr>
        <w:t>ΡΕΥΩΝ (Μάριος Γεωργιάδης):</w:t>
      </w:r>
      <w:r>
        <w:rPr>
          <w:rFonts w:eastAsia="Times New Roman"/>
          <w:bCs/>
          <w:szCs w:val="24"/>
        </w:rPr>
        <w:t xml:space="preserve"> Ευχαριστούμε τον κ. </w:t>
      </w:r>
      <w:proofErr w:type="spellStart"/>
      <w:r>
        <w:rPr>
          <w:rFonts w:eastAsia="Times New Roman"/>
          <w:bCs/>
          <w:szCs w:val="24"/>
        </w:rPr>
        <w:t>Μαυρωτά</w:t>
      </w:r>
      <w:proofErr w:type="spellEnd"/>
      <w:r>
        <w:rPr>
          <w:rFonts w:eastAsia="Times New Roman"/>
          <w:bCs/>
          <w:szCs w:val="24"/>
        </w:rPr>
        <w:t>.</w:t>
      </w:r>
    </w:p>
    <w:p w14:paraId="74465E1D" w14:textId="77777777" w:rsidR="00F20DF6" w:rsidRDefault="00F443B4">
      <w:pPr>
        <w:spacing w:line="600" w:lineRule="auto"/>
        <w:ind w:firstLine="720"/>
        <w:jc w:val="both"/>
        <w:rPr>
          <w:rFonts w:eastAsia="Times New Roman"/>
          <w:bCs/>
          <w:szCs w:val="24"/>
        </w:rPr>
      </w:pPr>
      <w:r>
        <w:rPr>
          <w:rFonts w:eastAsia="Times New Roman"/>
          <w:bCs/>
          <w:szCs w:val="24"/>
        </w:rPr>
        <w:t xml:space="preserve">Τον λόγο έχει ο κ. </w:t>
      </w:r>
      <w:proofErr w:type="spellStart"/>
      <w:r>
        <w:rPr>
          <w:rFonts w:eastAsia="Times New Roman"/>
          <w:bCs/>
          <w:szCs w:val="24"/>
        </w:rPr>
        <w:t>Σέλτσας</w:t>
      </w:r>
      <w:proofErr w:type="spellEnd"/>
      <w:r>
        <w:rPr>
          <w:rFonts w:eastAsia="Times New Roman"/>
          <w:bCs/>
          <w:szCs w:val="24"/>
        </w:rPr>
        <w:t xml:space="preserve"> εκ μέρους του ΣΥΡΙΖΑ. Θα μιλήσει η κ. </w:t>
      </w:r>
      <w:proofErr w:type="spellStart"/>
      <w:r>
        <w:rPr>
          <w:rFonts w:eastAsia="Times New Roman"/>
          <w:bCs/>
          <w:szCs w:val="24"/>
        </w:rPr>
        <w:t>Βαγιωνάκη</w:t>
      </w:r>
      <w:proofErr w:type="spellEnd"/>
      <w:r>
        <w:rPr>
          <w:rFonts w:eastAsia="Times New Roman"/>
          <w:bCs/>
          <w:szCs w:val="24"/>
        </w:rPr>
        <w:t xml:space="preserve"> και ο κ. Ψυχογιός. Και αμέσως μετά θα τοποθετηθεί ο Υπουργός.</w:t>
      </w:r>
    </w:p>
    <w:p w14:paraId="74465E1E" w14:textId="77777777" w:rsidR="00F20DF6" w:rsidRDefault="00F443B4">
      <w:pPr>
        <w:spacing w:line="600" w:lineRule="auto"/>
        <w:ind w:firstLine="720"/>
        <w:jc w:val="both"/>
        <w:rPr>
          <w:rFonts w:eastAsia="Times New Roman" w:cs="Times New Roman"/>
          <w:szCs w:val="24"/>
        </w:rPr>
      </w:pPr>
      <w:r>
        <w:rPr>
          <w:rFonts w:eastAsia="Times New Roman"/>
          <w:bCs/>
          <w:szCs w:val="24"/>
        </w:rPr>
        <w:t xml:space="preserve">Ορίστε, κύριε </w:t>
      </w:r>
      <w:proofErr w:type="spellStart"/>
      <w:r>
        <w:rPr>
          <w:rFonts w:eastAsia="Times New Roman"/>
          <w:bCs/>
          <w:szCs w:val="24"/>
        </w:rPr>
        <w:t>Σέλτσα</w:t>
      </w:r>
      <w:proofErr w:type="spellEnd"/>
      <w:r>
        <w:rPr>
          <w:rFonts w:eastAsia="Times New Roman"/>
          <w:bCs/>
          <w:szCs w:val="24"/>
        </w:rPr>
        <w:t>, έχετε τον λόγο.</w:t>
      </w:r>
    </w:p>
    <w:p w14:paraId="74465E1F"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ΚΩΝΣΤΑΝΤΙΝΟΣ ΣΕΛΤΣΑΣ:</w:t>
      </w:r>
      <w:r>
        <w:rPr>
          <w:rFonts w:eastAsia="Times New Roman" w:cs="Times New Roman"/>
          <w:szCs w:val="24"/>
        </w:rPr>
        <w:t xml:space="preserve"> Ευχαριστώ, κύριε Πρόεδρε. </w:t>
      </w:r>
    </w:p>
    <w:p w14:paraId="74465E20"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Θα είμαι σύντομος. Εξάλλου στην </w:t>
      </w:r>
      <w:r>
        <w:rPr>
          <w:rFonts w:eastAsia="Times New Roman" w:cs="Times New Roman"/>
          <w:szCs w:val="24"/>
        </w:rPr>
        <w:t>ε</w:t>
      </w:r>
      <w:r>
        <w:rPr>
          <w:rFonts w:eastAsia="Times New Roman" w:cs="Times New Roman"/>
          <w:szCs w:val="24"/>
        </w:rPr>
        <w:t>πιτροπή διεξοδικά αναφέρθηκα και προσπάθησα να σας πείσω για το δίκαιο αίτημα η έδρα του Φορέα Διαχείρισης Δυτικής Μακεδονίας να γίνει στο Αμύνταιο, όπου έχουμε τέσσερις διαδοχικές λίμνες συγκοιν</w:t>
      </w:r>
      <w:r>
        <w:rPr>
          <w:rFonts w:eastAsia="Times New Roman" w:cs="Times New Roman"/>
          <w:szCs w:val="24"/>
        </w:rPr>
        <w:t xml:space="preserve">ωνούντες μεταξύ τους και έχουμε και τρία φράγματα, και όχι στην Καστοριά. </w:t>
      </w:r>
    </w:p>
    <w:p w14:paraId="74465E21"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lastRenderedPageBreak/>
        <w:t>Την απόφαση αυτή, κύριε Υπουργέ, να την εξηγήσετε στους κατοίκους της Φλώρινας, όταν έρθετε, για το πώς στην κυριολεξία, ειλικρινά σας το λέω, δώσατε την έδρα φορέα διαχείρισης στην</w:t>
      </w:r>
      <w:r>
        <w:rPr>
          <w:rFonts w:eastAsia="Times New Roman" w:cs="Times New Roman"/>
          <w:szCs w:val="24"/>
        </w:rPr>
        <w:t xml:space="preserve"> Καστοριά. </w:t>
      </w:r>
    </w:p>
    <w:p w14:paraId="74465E22"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Μετά από όλα αυτά και για να απαλύνουμε κάπως το κλίμα πάνω στην Φλώρινα, το οποίο δεν είναι καλό -ειλικρινά σας το λέω- για το Υπουργείο σας, θέλω να δεσμευτείτε τουλάχιστον, για παράδειγμα, στο Αμύνταιο να δημιουργηθεί φορέας, αλλά και τη συμμετοχή του Σ</w:t>
      </w:r>
      <w:r>
        <w:rPr>
          <w:rFonts w:eastAsia="Times New Roman" w:cs="Times New Roman"/>
          <w:szCs w:val="24"/>
        </w:rPr>
        <w:t xml:space="preserve">υλλόγου Προστασίας Βεγορίτιδας στο διοικητικό συμβούλιο. Είναι το λιγότερο που θα μπορούμε να επιβραβεύσουμε τον </w:t>
      </w:r>
      <w:r>
        <w:rPr>
          <w:rFonts w:eastAsia="Times New Roman" w:cs="Times New Roman"/>
          <w:szCs w:val="24"/>
        </w:rPr>
        <w:t>σ</w:t>
      </w:r>
      <w:r>
        <w:rPr>
          <w:rFonts w:eastAsia="Times New Roman" w:cs="Times New Roman"/>
          <w:szCs w:val="24"/>
        </w:rPr>
        <w:t>ύλλογο αυτόν για τα είκοσι πέντε χρόνια αγώνα που δίνει κόντρα σε πολιτικές και πολιτικούς που εφαρμόστηκαν σε βάρος του υδροβιότοπου των λιμν</w:t>
      </w:r>
      <w:r>
        <w:rPr>
          <w:rFonts w:eastAsia="Times New Roman" w:cs="Times New Roman"/>
          <w:szCs w:val="24"/>
        </w:rPr>
        <w:t>ών του Δήμου Αμυνταίου και της Βεγορίτιδας.</w:t>
      </w:r>
    </w:p>
    <w:p w14:paraId="74465E23"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lastRenderedPageBreak/>
        <w:t xml:space="preserve">Πιστεύω ως το τέλος της διαδικασίας να επανεξετάσετε το αίτημά μου, το αίτημα των φορέων της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υτοδιοίκησης για την έδρα του φορέα διαχείρισης, να γινεί στο Αμύνταιο και όχι στην Καστοριά. Με αυτά τα ολίγα</w:t>
      </w:r>
      <w:r>
        <w:rPr>
          <w:rFonts w:eastAsia="Times New Roman" w:cs="Times New Roman"/>
          <w:szCs w:val="24"/>
        </w:rPr>
        <w:t xml:space="preserve"> ειλικρινά θέλω να υπερασπιστώ πράγματι το αίτημά μου, που υπερασπίστηκα και στην </w:t>
      </w:r>
      <w:r>
        <w:rPr>
          <w:rFonts w:eastAsia="Times New Roman" w:cs="Times New Roman"/>
          <w:szCs w:val="24"/>
        </w:rPr>
        <w:t>ε</w:t>
      </w:r>
      <w:r>
        <w:rPr>
          <w:rFonts w:eastAsia="Times New Roman" w:cs="Times New Roman"/>
          <w:szCs w:val="24"/>
        </w:rPr>
        <w:t>πιτροπή, προς αυτή την κατεύθυνση. Αυτά τα ολίγα ήθελα να πω.</w:t>
      </w:r>
    </w:p>
    <w:p w14:paraId="74465E24"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Σας ευχαριστώ.</w:t>
      </w:r>
    </w:p>
    <w:p w14:paraId="74465E25"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τον κ. </w:t>
      </w:r>
      <w:proofErr w:type="spellStart"/>
      <w:r>
        <w:rPr>
          <w:rFonts w:eastAsia="Times New Roman" w:cs="Times New Roman"/>
          <w:szCs w:val="24"/>
        </w:rPr>
        <w:t>Σέλτσα</w:t>
      </w:r>
      <w:proofErr w:type="spellEnd"/>
      <w:r>
        <w:rPr>
          <w:rFonts w:eastAsia="Times New Roman" w:cs="Times New Roman"/>
          <w:szCs w:val="24"/>
        </w:rPr>
        <w:t xml:space="preserve"> και για την οικονομία στον χρόνο.</w:t>
      </w:r>
    </w:p>
    <w:p w14:paraId="74465E26"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Τον</w:t>
      </w:r>
      <w:r>
        <w:rPr>
          <w:rFonts w:eastAsia="Times New Roman" w:cs="Times New Roman"/>
          <w:szCs w:val="24"/>
        </w:rPr>
        <w:t xml:space="preserve"> λόγο έχει η </w:t>
      </w:r>
      <w:r>
        <w:rPr>
          <w:rFonts w:eastAsia="Times New Roman" w:cs="Times New Roman"/>
          <w:szCs w:val="24"/>
        </w:rPr>
        <w:t>κ.</w:t>
      </w:r>
      <w:r>
        <w:rPr>
          <w:rFonts w:eastAsia="Times New Roman" w:cs="Times New Roman"/>
          <w:szCs w:val="24"/>
        </w:rPr>
        <w:t xml:space="preserve"> </w:t>
      </w:r>
      <w:proofErr w:type="spellStart"/>
      <w:r>
        <w:rPr>
          <w:rFonts w:eastAsia="Times New Roman" w:cs="Times New Roman"/>
          <w:szCs w:val="24"/>
        </w:rPr>
        <w:t>Βαγιωνάκη</w:t>
      </w:r>
      <w:proofErr w:type="spellEnd"/>
      <w:r>
        <w:rPr>
          <w:rFonts w:eastAsia="Times New Roman" w:cs="Times New Roman"/>
          <w:szCs w:val="24"/>
        </w:rPr>
        <w:t xml:space="preserve"> για επτά λεπτά.</w:t>
      </w:r>
    </w:p>
    <w:p w14:paraId="74465E27"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ΕΥΑΓΓΕΛΙΑ (ΒΑΛΙΑ) ΒΑΓΙΩΝΑΚΗ:</w:t>
      </w:r>
      <w:r>
        <w:rPr>
          <w:rFonts w:eastAsia="Times New Roman" w:cs="Times New Roman"/>
          <w:szCs w:val="24"/>
        </w:rPr>
        <w:t xml:space="preserve"> Αγαπητές </w:t>
      </w:r>
      <w:proofErr w:type="spellStart"/>
      <w:r>
        <w:rPr>
          <w:rFonts w:eastAsia="Times New Roman" w:cs="Times New Roman"/>
          <w:szCs w:val="24"/>
        </w:rPr>
        <w:t>συναδέλφισσες</w:t>
      </w:r>
      <w:proofErr w:type="spellEnd"/>
      <w:r>
        <w:rPr>
          <w:rFonts w:eastAsia="Times New Roman" w:cs="Times New Roman"/>
          <w:szCs w:val="24"/>
        </w:rPr>
        <w:t xml:space="preserve">, αγαπητοί συνάδελφοι, νομίζω ότι το σημερινό νομοσχέδιο το </w:t>
      </w:r>
      <w:r>
        <w:rPr>
          <w:rFonts w:eastAsia="Times New Roman" w:cs="Times New Roman"/>
          <w:szCs w:val="24"/>
        </w:rPr>
        <w:lastRenderedPageBreak/>
        <w:t>περιμένουν με αδημονία οι πολίτες, οι οργανώσεις και τα στελέχη που για πολλά χρόνια εργάζονται και ανη</w:t>
      </w:r>
      <w:r>
        <w:rPr>
          <w:rFonts w:eastAsia="Times New Roman" w:cs="Times New Roman"/>
          <w:szCs w:val="24"/>
        </w:rPr>
        <w:t xml:space="preserve">συχούν για το περιβάλλον. </w:t>
      </w:r>
    </w:p>
    <w:p w14:paraId="74465E28"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Με το νομοσχέδιο αυτό καλύπτεται όσον αφορά τους φορείς διαχείρισης το 100% των περιοχών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xml:space="preserve"> χερσαίων και θαλασσίων. Ας θυμηθούμε ότι μόλις τον περασμένο Δεκέμβρη εκδόθηκε η κοινή υπουργική απόφαση για την αναθεώρηση του εθ</w:t>
      </w:r>
      <w:r>
        <w:rPr>
          <w:rFonts w:eastAsia="Times New Roman" w:cs="Times New Roman"/>
          <w:szCs w:val="24"/>
        </w:rPr>
        <w:t xml:space="preserve">νικού καταλόγου των περιοχών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 xml:space="preserve"> 2000</w:t>
      </w:r>
      <w:r>
        <w:rPr>
          <w:rFonts w:eastAsia="Times New Roman" w:cs="Times New Roman"/>
          <w:szCs w:val="24"/>
        </w:rPr>
        <w:t>»</w:t>
      </w:r>
      <w:r>
        <w:rPr>
          <w:rFonts w:eastAsia="Times New Roman" w:cs="Times New Roman"/>
          <w:szCs w:val="24"/>
        </w:rPr>
        <w:t xml:space="preserve">, οι οποίες ανέρχονται πλέον σε τετρακόσιες σαράντα έξι. Ας θυμηθούμε πως με το προηγούμενο καθεστώς μόλις ογδόντα εννιά περιοχές, δηλαδή το 27%, καλύπτονταν από φορείς διαχείρισης. </w:t>
      </w:r>
    </w:p>
    <w:p w14:paraId="74465E29"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Εγώ προέρχομαι από τα Χανιά μια</w:t>
      </w:r>
      <w:r>
        <w:rPr>
          <w:rFonts w:eastAsia="Times New Roman" w:cs="Times New Roman"/>
          <w:szCs w:val="24"/>
        </w:rPr>
        <w:t xml:space="preserve"> περιοχή που το 45% είναι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xml:space="preserve"> Έχουμε την τύχη να δραστηριοποιείται στην περιοχή </w:t>
      </w:r>
      <w:r>
        <w:rPr>
          <w:rFonts w:eastAsia="Times New Roman" w:cs="Times New Roman"/>
          <w:szCs w:val="24"/>
        </w:rPr>
        <w:lastRenderedPageBreak/>
        <w:t xml:space="preserve">μας ένας εξαιρετικά δραστήριος φοράς διαχείρισης αυτός του Εθνικού Δρυμού Σαμαριάς, ο οποίος καλύπτει το σύνολο των Λευκών </w:t>
      </w:r>
      <w:proofErr w:type="spellStart"/>
      <w:r>
        <w:rPr>
          <w:rFonts w:eastAsia="Times New Roman" w:cs="Times New Roman"/>
          <w:szCs w:val="24"/>
        </w:rPr>
        <w:t>Ορέων</w:t>
      </w:r>
      <w:proofErr w:type="spellEnd"/>
      <w:r>
        <w:rPr>
          <w:rFonts w:eastAsia="Times New Roman" w:cs="Times New Roman"/>
          <w:szCs w:val="24"/>
        </w:rPr>
        <w:t xml:space="preserve"> και ο οποίος διαθέτει κύρος, επιρροή στον</w:t>
      </w:r>
      <w:r>
        <w:rPr>
          <w:rFonts w:eastAsia="Times New Roman" w:cs="Times New Roman"/>
          <w:szCs w:val="24"/>
        </w:rPr>
        <w:t xml:space="preserve"> </w:t>
      </w:r>
      <w:r>
        <w:rPr>
          <w:rFonts w:eastAsia="Times New Roman" w:cs="Times New Roman"/>
          <w:szCs w:val="24"/>
        </w:rPr>
        <w:t>ν</w:t>
      </w:r>
      <w:r>
        <w:rPr>
          <w:rFonts w:eastAsia="Times New Roman" w:cs="Times New Roman"/>
          <w:szCs w:val="24"/>
        </w:rPr>
        <w:t xml:space="preserve">ομό και τολμώ να πω ότι συνέβαλε καθοριστικά, ώστε να αλλάξουν οι αντιλήψεις των ανθρώπων ότι, δήθεν, δηλαδή η προστασία του περιβάλλοντος αντιδιαστέλλεται την ανάπτυξη ενός τόπου. Και νομίζω ότι αυτό είναι σημαντικό, όταν μιλάμε για αειφόρο ανάπτυξη. </w:t>
      </w:r>
    </w:p>
    <w:p w14:paraId="74465E2A"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Κρήτη είναι ένα νησί που στηρίζεται στον τουρισμό και στον πρωτογενή τομέα. Ωστόσο αν μελετήσετε κάθε χρόνο τις απαντήσεις που δίνουν οι τουρίστες στη διαχρονική έρευνα που διεξάγει το ΜΑΙΧ, το Μεσογειακό Αγρονομικό Ινστιτούτο Χανίων, θα δείτε ότι είναι π</w:t>
      </w:r>
      <w:r>
        <w:rPr>
          <w:rFonts w:eastAsia="Times New Roman" w:cs="Times New Roman"/>
          <w:szCs w:val="24"/>
        </w:rPr>
        <w:t xml:space="preserve">ολλοί αυτοί που έρχονται και ξαναέρχονται στο νησί, γιατί </w:t>
      </w:r>
      <w:r>
        <w:rPr>
          <w:rFonts w:eastAsia="Times New Roman" w:cs="Times New Roman"/>
          <w:szCs w:val="24"/>
        </w:rPr>
        <w:lastRenderedPageBreak/>
        <w:t xml:space="preserve">θεωρούν πολύ θετικά στοιχεία το περιβάλλον και τη φύση, τη διατροφή και τη συμπεριφορά των ανθρώπων. Άρα το περιβάλλον και η προστασία του είναι προϋπόθεση ανάπτυξης από κοινού με τον </w:t>
      </w:r>
      <w:proofErr w:type="spellStart"/>
      <w:r>
        <w:rPr>
          <w:rFonts w:eastAsia="Times New Roman" w:cs="Times New Roman"/>
          <w:szCs w:val="24"/>
        </w:rPr>
        <w:t>αγροτοκτηνοτρο</w:t>
      </w:r>
      <w:r>
        <w:rPr>
          <w:rFonts w:eastAsia="Times New Roman" w:cs="Times New Roman"/>
          <w:szCs w:val="24"/>
        </w:rPr>
        <w:t>φικό</w:t>
      </w:r>
      <w:proofErr w:type="spellEnd"/>
      <w:r>
        <w:rPr>
          <w:rFonts w:eastAsia="Times New Roman" w:cs="Times New Roman"/>
          <w:szCs w:val="24"/>
        </w:rPr>
        <w:t xml:space="preserve"> τομέα, ο οποίος βρίσκεται σε στενή σχέση με αυτόν.</w:t>
      </w:r>
    </w:p>
    <w:p w14:paraId="74465E2B"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Θέλω να μιλήσω λίγο για την εμπειρία που αποκτήθηκε τα τελευταία χρόνια από τον φορέα διαχείρισης στα Χανιά. Σήμερα ο φορέας έχει σχέδιο διαχείρισης που αγκαλιάζει το σύνολο των Λευκών </w:t>
      </w:r>
      <w:proofErr w:type="spellStart"/>
      <w:r>
        <w:rPr>
          <w:rFonts w:eastAsia="Times New Roman" w:cs="Times New Roman"/>
          <w:szCs w:val="24"/>
        </w:rPr>
        <w:t>Ορέων</w:t>
      </w:r>
      <w:proofErr w:type="spellEnd"/>
      <w:r>
        <w:rPr>
          <w:rFonts w:eastAsia="Times New Roman" w:cs="Times New Roman"/>
          <w:szCs w:val="24"/>
        </w:rPr>
        <w:t>, που χωρί</w:t>
      </w:r>
      <w:r>
        <w:rPr>
          <w:rFonts w:eastAsia="Times New Roman" w:cs="Times New Roman"/>
          <w:szCs w:val="24"/>
        </w:rPr>
        <w:t xml:space="preserve">ζεται βέβαια σε ζώνες διαχείρισης με διαφορετικό βαθμό προστασίας, σχέδιο το οποίο προέκυψε μετά από διαβούλευση με τους φορείς και πρώτα απ’ όλα 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υτοδιοίκηση, αλλά και με τους επιχειρηματίες, τους κτηνοτρόφους, τους μελισσοκόμους, τους αγρότες,</w:t>
      </w:r>
      <w:r>
        <w:rPr>
          <w:rFonts w:eastAsia="Times New Roman" w:cs="Times New Roman"/>
          <w:szCs w:val="24"/>
        </w:rPr>
        <w:t xml:space="preserve"> αλλά και τους απλούς πολίτες.</w:t>
      </w:r>
    </w:p>
    <w:p w14:paraId="74465E2C" w14:textId="77777777" w:rsidR="00F20DF6" w:rsidRDefault="00F443B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Έγιναν πολλά, </w:t>
      </w:r>
      <w:proofErr w:type="spellStart"/>
      <w:r>
        <w:rPr>
          <w:rFonts w:eastAsia="Times New Roman" w:cs="Times New Roman"/>
          <w:szCs w:val="24"/>
        </w:rPr>
        <w:t>οικοτουριστικές</w:t>
      </w:r>
      <w:proofErr w:type="spellEnd"/>
      <w:r>
        <w:rPr>
          <w:rFonts w:eastAsia="Times New Roman" w:cs="Times New Roman"/>
          <w:szCs w:val="24"/>
        </w:rPr>
        <w:t xml:space="preserve"> προσπάθειες, επιχειρησιακά προγράμματα, αξιοποιήθηκαν ευρωπαϊκά προγράμματα, χαράχθηκαν διαδρομές κ.λπ.</w:t>
      </w:r>
      <w:r>
        <w:rPr>
          <w:rFonts w:eastAsia="Times New Roman" w:cs="Times New Roman"/>
          <w:szCs w:val="24"/>
        </w:rPr>
        <w:t>.</w:t>
      </w:r>
      <w:r>
        <w:rPr>
          <w:rFonts w:eastAsia="Times New Roman" w:cs="Times New Roman"/>
          <w:szCs w:val="24"/>
        </w:rPr>
        <w:t xml:space="preserve"> Τώρα επιχειρείται και προχωρά –με επιτυχία, θα έλεγα- το σήμα ποιότητας για όσες επιχειρήσ</w:t>
      </w:r>
      <w:r>
        <w:rPr>
          <w:rFonts w:eastAsia="Times New Roman" w:cs="Times New Roman"/>
          <w:szCs w:val="24"/>
        </w:rPr>
        <w:t>εις και προϊόντα πληρούν συγκεκριμένα κριτήρια ποιότητας, με το χαρακτηριστικό όνομα «μίζα». Δεν έχω χρόνο για να σας εξηγήσω τι είναι αυτό, αλλά είναι αρχαιοελληνικό.</w:t>
      </w:r>
    </w:p>
    <w:p w14:paraId="74465E2D" w14:textId="77777777" w:rsidR="00F20DF6" w:rsidRDefault="00F443B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Τίποτα δεν έγινε μόνο του. Πίσω από όλα αυτά υπάρχουν άνθρωποι, υπάρχει μεράκι, υπάρχει </w:t>
      </w:r>
      <w:r>
        <w:rPr>
          <w:rFonts w:eastAsia="Times New Roman" w:cs="Times New Roman"/>
          <w:szCs w:val="24"/>
        </w:rPr>
        <w:t xml:space="preserve">έμπνευση. Γι’ αυτό είμαι αισιόδοξη ότι θα προχωρήσει με επιτυχία η επέκταση του φορέα και στις υπόλοιπες δεκατρείς περιοχές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xml:space="preserve"> του </w:t>
      </w:r>
      <w:r>
        <w:rPr>
          <w:rFonts w:eastAsia="Times New Roman" w:cs="Times New Roman"/>
          <w:szCs w:val="24"/>
        </w:rPr>
        <w:t>ν</w:t>
      </w:r>
      <w:r>
        <w:rPr>
          <w:rFonts w:eastAsia="Times New Roman" w:cs="Times New Roman"/>
          <w:szCs w:val="24"/>
        </w:rPr>
        <w:t>ομού, ο οποίος θα ονομάζεται όπως είπα Φορέας Διαχείρισης Εθνικού Δρυμού Σαμαριά</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Δυτική Κρήτη.</w:t>
      </w:r>
    </w:p>
    <w:p w14:paraId="74465E2E" w14:textId="77777777" w:rsidR="00F20DF6" w:rsidRDefault="00F443B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Θα ήθελα να επανέλθω </w:t>
      </w:r>
      <w:r>
        <w:rPr>
          <w:rFonts w:eastAsia="Times New Roman" w:cs="Times New Roman"/>
          <w:szCs w:val="24"/>
        </w:rPr>
        <w:t xml:space="preserve">στο νομοσχέδιο. Θεωρώ πολύ θετικό το γεγονός ότι στο διοικητικό συμβούλιο των φορέων δίνεται μεγάλη σημασία στην </w:t>
      </w:r>
      <w:proofErr w:type="spellStart"/>
      <w:r>
        <w:rPr>
          <w:rFonts w:eastAsia="Times New Roman" w:cs="Times New Roman"/>
          <w:szCs w:val="24"/>
        </w:rPr>
        <w:t>τοπικότητα</w:t>
      </w:r>
      <w:proofErr w:type="spellEnd"/>
      <w:r>
        <w:rPr>
          <w:rFonts w:eastAsia="Times New Roman" w:cs="Times New Roman"/>
          <w:szCs w:val="24"/>
        </w:rPr>
        <w:t>. Αντιπροσωπεύεται η αυτοδιοίκηση α΄ και β΄ βαθμού, όπως επίσης υπάρχει εκπρόσωπος των παραγωγών που δραστηριοποιούνται στην αντίστοι</w:t>
      </w:r>
      <w:r>
        <w:rPr>
          <w:rFonts w:eastAsia="Times New Roman" w:cs="Times New Roman"/>
          <w:szCs w:val="24"/>
        </w:rPr>
        <w:t>χη περιοχή.</w:t>
      </w:r>
    </w:p>
    <w:p w14:paraId="74465E2F" w14:textId="77777777" w:rsidR="00F20DF6" w:rsidRDefault="00F443B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Θετικό, επίσης, είναι ότι προβλέπεται ως έσοδο για τους φορείς το εισιτήριο. Ωστόσο, θα ήθελα από την εμπειρία μου να πω ότι ναι μεν για τον </w:t>
      </w:r>
      <w:r>
        <w:rPr>
          <w:rFonts w:eastAsia="Times New Roman" w:cs="Times New Roman"/>
          <w:szCs w:val="24"/>
        </w:rPr>
        <w:t>δ</w:t>
      </w:r>
      <w:r>
        <w:rPr>
          <w:rFonts w:eastAsia="Times New Roman" w:cs="Times New Roman"/>
          <w:szCs w:val="24"/>
        </w:rPr>
        <w:t>ρυμό της Σαμαριάς υπήρχαν έσοδα, αλλά αυτά δεν επέστρεψαν στα Χανιά, με αποτέλεσμα πολλές φορές στο πα</w:t>
      </w:r>
      <w:r>
        <w:rPr>
          <w:rFonts w:eastAsia="Times New Roman" w:cs="Times New Roman"/>
          <w:szCs w:val="24"/>
        </w:rPr>
        <w:t xml:space="preserve">ρελθόν η λειτουργία του </w:t>
      </w:r>
      <w:r>
        <w:rPr>
          <w:rFonts w:eastAsia="Times New Roman" w:cs="Times New Roman"/>
          <w:szCs w:val="24"/>
        </w:rPr>
        <w:t>δ</w:t>
      </w:r>
      <w:r>
        <w:rPr>
          <w:rFonts w:eastAsia="Times New Roman" w:cs="Times New Roman"/>
          <w:szCs w:val="24"/>
        </w:rPr>
        <w:t xml:space="preserve">ρυμού να βρίσκεται στον αέρα. Αυτό έγινε με ένα νόμο του ’92. </w:t>
      </w:r>
    </w:p>
    <w:p w14:paraId="74465E30" w14:textId="77777777" w:rsidR="00F20DF6" w:rsidRDefault="00F443B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Θεωρώ, λοιπόν, κύριε Υπουργέ, ότι πρέπει να δείτε την κατάργηση ή τροποποίηση επιμέρους άρθρων αυτού ή και άλλων νόμων </w:t>
      </w:r>
      <w:r>
        <w:rPr>
          <w:rFonts w:eastAsia="Times New Roman" w:cs="Times New Roman"/>
          <w:szCs w:val="24"/>
        </w:rPr>
        <w:lastRenderedPageBreak/>
        <w:t>που άπτονται της οικονομικής αυτάρκειας των προστ</w:t>
      </w:r>
      <w:r>
        <w:rPr>
          <w:rFonts w:eastAsia="Times New Roman" w:cs="Times New Roman"/>
          <w:szCs w:val="24"/>
        </w:rPr>
        <w:t>ατευόμενων περιοχών.</w:t>
      </w:r>
    </w:p>
    <w:p w14:paraId="74465E31" w14:textId="77777777" w:rsidR="00F20DF6" w:rsidRDefault="00F443B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Ένα σημαντικό θέμα, επίσης, είναι αυτό που αφορά το προσωπικό των περιοχών. Συμφωνώ με τη λύση που δίνετε για το 2018. Από ό,τι φαίνεται είναι και μονόδρομος. </w:t>
      </w:r>
    </w:p>
    <w:p w14:paraId="74465E32" w14:textId="77777777" w:rsidR="00F20DF6" w:rsidRDefault="00F443B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Για το 2019 υπάρχει σαφής δέσμευση, κύριε Υπουργέ, για τις προκηρύξεις θέσεων αορίστου χρόνου και το μόνο που μπορώ να πω είναι ότι εμείς θα επαγρυπνούμε. Γιατί το θέμα αυτό είναι πολύ σοβαρό, καθώς οι άνθρωποι που δουλεύουν για χρόνια σε αυτές τις περιοχέ</w:t>
      </w:r>
      <w:r>
        <w:rPr>
          <w:rFonts w:eastAsia="Times New Roman" w:cs="Times New Roman"/>
          <w:szCs w:val="24"/>
        </w:rPr>
        <w:t xml:space="preserve">ς, έχουν συσσωρευμένη πολύτιμη εμπειρία και γνώσεις και πρέπει, επιτέλους, το καθεστώς ομηρίας που ισχύσει μέχρι σήμερα να σταματήσει. </w:t>
      </w:r>
    </w:p>
    <w:p w14:paraId="74465E33" w14:textId="77777777" w:rsidR="00F20DF6" w:rsidRDefault="00F443B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Θα ήθελα να τελειώσω με την εξής παρατήρηση: Ξέρουμε ότι βρίσκεται σε εξέλιξη η διαδικασία αξιολόγησης των υποψηφίων ανα</w:t>
      </w:r>
      <w:r>
        <w:rPr>
          <w:rFonts w:eastAsia="Times New Roman" w:cs="Times New Roman"/>
          <w:szCs w:val="24"/>
        </w:rPr>
        <w:t xml:space="preserve">δόχων για τις ειδικές περιβαλλοντικές μελέτες για τις περιοχές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xml:space="preserve">. Πρόκειται για ένα έργο 17,5 εκατομμυρίων ευρώ, προκειμένου να ολοκληρωθούν οι ειδικές περιβαλλοντικές μελέτες, τα προεδρικά διατάγματα και τα σχέδια διαχείρισης για όλες τις περιοχές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xml:space="preserve">. Είπατε μάλιστα, κύριε Υπουργέ –και αυτό είναι σωστό-, ότι αυτά θα αποτελούν προίκα για τους φορείς διαχείρισης. Όμως, υπάρχουν περιβαλλοντικές μελέτες έτοιμες στο Υπουργείο σας εδώ και χρόνια, όπως η ειδική περιβαλλοντική μελέτη του </w:t>
      </w:r>
      <w:proofErr w:type="spellStart"/>
      <w:r>
        <w:rPr>
          <w:rFonts w:eastAsia="Times New Roman" w:cs="Times New Roman"/>
          <w:szCs w:val="24"/>
        </w:rPr>
        <w:t>Ελαφονησιού</w:t>
      </w:r>
      <w:proofErr w:type="spellEnd"/>
      <w:r>
        <w:rPr>
          <w:rFonts w:eastAsia="Times New Roman" w:cs="Times New Roman"/>
          <w:szCs w:val="24"/>
        </w:rPr>
        <w:t xml:space="preserve">. </w:t>
      </w:r>
      <w:r>
        <w:rPr>
          <w:rFonts w:eastAsia="Times New Roman" w:cs="Times New Roman"/>
          <w:szCs w:val="24"/>
        </w:rPr>
        <w:t xml:space="preserve">Τώρα τελειώνει και της Γαύδου. Είχα πάρει μάλιστα και τη διαβεβαίωση, όταν κατέθεσα σχετική επίκαιρη ερώτηση, ότι θα προχωρήσει άμεσα το προεδρικό διάταγμα για το </w:t>
      </w:r>
      <w:proofErr w:type="spellStart"/>
      <w:r>
        <w:rPr>
          <w:rFonts w:eastAsia="Times New Roman" w:cs="Times New Roman"/>
          <w:szCs w:val="24"/>
        </w:rPr>
        <w:t>Ελαφονήσι</w:t>
      </w:r>
      <w:proofErr w:type="spellEnd"/>
      <w:r>
        <w:rPr>
          <w:rFonts w:eastAsia="Times New Roman" w:cs="Times New Roman"/>
          <w:szCs w:val="24"/>
        </w:rPr>
        <w:t>.</w:t>
      </w:r>
    </w:p>
    <w:p w14:paraId="74465E34" w14:textId="77777777" w:rsidR="00F20DF6" w:rsidRDefault="00F443B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Με δυο λόγια, θεωρώ ότι όπου είναι έτοιμες οι ειδικές περιβαλλοντικές μελέτες δεν </w:t>
      </w:r>
      <w:r>
        <w:rPr>
          <w:rFonts w:eastAsia="Times New Roman" w:cs="Times New Roman"/>
          <w:szCs w:val="24"/>
        </w:rPr>
        <w:t xml:space="preserve">πρέπει να περιμένουν την ολοκλήρωση του συνόλου των ειδικών περιβαλλοντολογικών μελετών και των σχεδίων διαχείρισης μετά από δύο έως τρία χρόνια. Όπου είναι έτοιμα, ο ανάδοχος πρέπει να </w:t>
      </w:r>
      <w:proofErr w:type="spellStart"/>
      <w:r>
        <w:rPr>
          <w:rFonts w:eastAsia="Times New Roman" w:cs="Times New Roman"/>
          <w:szCs w:val="24"/>
        </w:rPr>
        <w:t>επικαιροποιήσει</w:t>
      </w:r>
      <w:proofErr w:type="spellEnd"/>
      <w:r>
        <w:rPr>
          <w:rFonts w:eastAsia="Times New Roman" w:cs="Times New Roman"/>
          <w:szCs w:val="24"/>
        </w:rPr>
        <w:t xml:space="preserve"> τα διαχειριστικά σχέδια, ώστε να προχωρήσουν άμεσα τα </w:t>
      </w:r>
      <w:r>
        <w:rPr>
          <w:rFonts w:eastAsia="Times New Roman" w:cs="Times New Roman"/>
          <w:szCs w:val="24"/>
        </w:rPr>
        <w:t xml:space="preserve">σχετικά προεδρικά διατάγματα. Οι καιροί ου μενετοί. Όπου υπάρχει ωριμότητα δεν μπορεί να υπάρξουν καθυστερήσεις. </w:t>
      </w:r>
    </w:p>
    <w:p w14:paraId="74465E35" w14:textId="77777777" w:rsidR="00F20DF6" w:rsidRDefault="00F443B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Τέλος θα ήθελα να τοποθετηθώ για την τροπολογία του Υπουργείου Υποδομών και Μεταφορών, γιατί αφορά την Κρήτη και αναφέρεστε στον </w:t>
      </w:r>
      <w:r>
        <w:rPr>
          <w:rFonts w:eastAsia="Times New Roman" w:cs="Times New Roman"/>
          <w:szCs w:val="24"/>
        </w:rPr>
        <w:t>Β</w:t>
      </w:r>
      <w:r>
        <w:rPr>
          <w:rFonts w:eastAsia="Times New Roman" w:cs="Times New Roman"/>
          <w:szCs w:val="24"/>
        </w:rPr>
        <w:t xml:space="preserve">όρειο </w:t>
      </w:r>
      <w:r>
        <w:rPr>
          <w:rFonts w:eastAsia="Times New Roman" w:cs="Times New Roman"/>
          <w:szCs w:val="24"/>
        </w:rPr>
        <w:t>Ο</w:t>
      </w:r>
      <w:r>
        <w:rPr>
          <w:rFonts w:eastAsia="Times New Roman" w:cs="Times New Roman"/>
          <w:szCs w:val="24"/>
        </w:rPr>
        <w:t xml:space="preserve">δικό </w:t>
      </w:r>
      <w:r>
        <w:rPr>
          <w:rFonts w:eastAsia="Times New Roman" w:cs="Times New Roman"/>
          <w:szCs w:val="24"/>
        </w:rPr>
        <w:t>Ά</w:t>
      </w:r>
      <w:r>
        <w:rPr>
          <w:rFonts w:eastAsia="Times New Roman" w:cs="Times New Roman"/>
          <w:szCs w:val="24"/>
        </w:rPr>
        <w:t xml:space="preserve">ξονα και στον Οργανισμό Ανάπτυξης Κρήτης. Ο </w:t>
      </w:r>
      <w:r>
        <w:rPr>
          <w:rFonts w:eastAsia="Times New Roman" w:cs="Times New Roman"/>
          <w:szCs w:val="24"/>
        </w:rPr>
        <w:t>Β</w:t>
      </w:r>
      <w:r>
        <w:rPr>
          <w:rFonts w:eastAsia="Times New Roman" w:cs="Times New Roman"/>
          <w:szCs w:val="24"/>
        </w:rPr>
        <w:t xml:space="preserve">όρειος </w:t>
      </w:r>
      <w:r>
        <w:rPr>
          <w:rFonts w:eastAsia="Times New Roman" w:cs="Times New Roman"/>
          <w:szCs w:val="24"/>
        </w:rPr>
        <w:t>Ο</w:t>
      </w:r>
      <w:r>
        <w:rPr>
          <w:rFonts w:eastAsia="Times New Roman" w:cs="Times New Roman"/>
          <w:szCs w:val="24"/>
        </w:rPr>
        <w:t xml:space="preserve">δικός </w:t>
      </w:r>
      <w:r>
        <w:rPr>
          <w:rFonts w:eastAsia="Times New Roman" w:cs="Times New Roman"/>
          <w:szCs w:val="24"/>
        </w:rPr>
        <w:t>¨</w:t>
      </w:r>
      <w:proofErr w:type="spellStart"/>
      <w:r>
        <w:rPr>
          <w:rFonts w:eastAsia="Times New Roman" w:cs="Times New Roman"/>
          <w:szCs w:val="24"/>
        </w:rPr>
        <w:t>Α</w:t>
      </w:r>
      <w:r>
        <w:rPr>
          <w:rFonts w:eastAsia="Times New Roman" w:cs="Times New Roman"/>
          <w:szCs w:val="24"/>
        </w:rPr>
        <w:t>ξονας</w:t>
      </w:r>
      <w:proofErr w:type="spellEnd"/>
      <w:r>
        <w:rPr>
          <w:rFonts w:eastAsia="Times New Roman" w:cs="Times New Roman"/>
          <w:szCs w:val="24"/>
        </w:rPr>
        <w:t xml:space="preserve"> πρέπει να προχωρήσει. Είναι έργο πνοής για την Κρήτη και ένα έργο που η πολιτεία διαχρονικά </w:t>
      </w:r>
      <w:r>
        <w:rPr>
          <w:rFonts w:eastAsia="Times New Roman" w:cs="Times New Roman"/>
          <w:szCs w:val="24"/>
        </w:rPr>
        <w:lastRenderedPageBreak/>
        <w:t>οφείλει στην Κρήτη. Γι’ αυτό συμφωνώ απόλυτα με τις παραγράφους 2 και 3 της τροπολογίας, καθώς θ</w:t>
      </w:r>
      <w:r>
        <w:rPr>
          <w:rFonts w:eastAsia="Times New Roman" w:cs="Times New Roman"/>
          <w:szCs w:val="24"/>
        </w:rPr>
        <w:t>α επιταχύνουν τις διαδικασίες για τον νέο ΒΟΑΚ.</w:t>
      </w:r>
    </w:p>
    <w:p w14:paraId="74465E36" w14:textId="77777777" w:rsidR="00F20DF6" w:rsidRDefault="00F443B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Έχω μία παρατήρηση-συμπλήρωση για την παράγραφο 1. Είναι λογικό ότι τον νέο ΒΟΑΚ, ως έργο παραχώρησης, δεν μπορεί να τον διαχειριστεί ο Οργανισμός Ανάπτυξης Κρήτης και γι’ αυτό προφανώς υπάρχει ανάγκη να πάει</w:t>
      </w:r>
      <w:r>
        <w:rPr>
          <w:rFonts w:eastAsia="Times New Roman" w:cs="Times New Roman"/>
          <w:szCs w:val="24"/>
        </w:rPr>
        <w:t xml:space="preserve"> στο Υπουργείο.</w:t>
      </w:r>
    </w:p>
    <w:p w14:paraId="74465E37" w14:textId="77777777" w:rsidR="00F20DF6" w:rsidRDefault="00F443B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Θα ήταν, όμως, σωστό τα εν εξελίξει έργα και οι εκπονούμενες μελέτες, όπως και τα έργα οδικής ασφάλειας στον υφιστάμενο </w:t>
      </w:r>
      <w:r>
        <w:rPr>
          <w:rFonts w:eastAsia="Times New Roman" w:cs="Times New Roman"/>
          <w:szCs w:val="24"/>
        </w:rPr>
        <w:t>Β</w:t>
      </w:r>
      <w:r>
        <w:rPr>
          <w:rFonts w:eastAsia="Times New Roman" w:cs="Times New Roman"/>
          <w:szCs w:val="24"/>
        </w:rPr>
        <w:t xml:space="preserve">όρειο </w:t>
      </w:r>
      <w:r>
        <w:rPr>
          <w:rFonts w:eastAsia="Times New Roman" w:cs="Times New Roman"/>
          <w:szCs w:val="24"/>
        </w:rPr>
        <w:t>Ο</w:t>
      </w:r>
      <w:r>
        <w:rPr>
          <w:rFonts w:eastAsia="Times New Roman" w:cs="Times New Roman"/>
          <w:szCs w:val="24"/>
        </w:rPr>
        <w:t xml:space="preserve">δικό </w:t>
      </w:r>
      <w:r>
        <w:rPr>
          <w:rFonts w:eastAsia="Times New Roman" w:cs="Times New Roman"/>
          <w:szCs w:val="24"/>
        </w:rPr>
        <w:t>΄</w:t>
      </w:r>
      <w:proofErr w:type="spellStart"/>
      <w:r>
        <w:rPr>
          <w:rFonts w:eastAsia="Times New Roman" w:cs="Times New Roman"/>
          <w:szCs w:val="24"/>
        </w:rPr>
        <w:t>Α</w:t>
      </w:r>
      <w:r>
        <w:rPr>
          <w:rFonts w:eastAsia="Times New Roman" w:cs="Times New Roman"/>
          <w:szCs w:val="24"/>
        </w:rPr>
        <w:t>ξονα</w:t>
      </w:r>
      <w:proofErr w:type="spellEnd"/>
      <w:r>
        <w:rPr>
          <w:rFonts w:eastAsia="Times New Roman" w:cs="Times New Roman"/>
          <w:szCs w:val="24"/>
        </w:rPr>
        <w:t>, να παραμείνουν στον Οργανισμό Ανάπτυξης Κρήτης, ο οποίος εξάλλου εκπονεί και τις αντίστοιχες μελέτε</w:t>
      </w:r>
      <w:r>
        <w:rPr>
          <w:rFonts w:eastAsia="Times New Roman" w:cs="Times New Roman"/>
          <w:szCs w:val="24"/>
        </w:rPr>
        <w:t xml:space="preserve">ς. </w:t>
      </w:r>
    </w:p>
    <w:p w14:paraId="74465E38" w14:textId="77777777" w:rsidR="00F20DF6" w:rsidRDefault="00F443B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Γνωρίζω ότι βασικά ο Υπουργός συμφωνεί. Ευελπιστώ, όμως, ότι η υπουργική απόφαση που θα συνοδεύσει αυτήν την τροπολογία, θα συμπεριλάβει και τα παραπάνω. </w:t>
      </w:r>
    </w:p>
    <w:p w14:paraId="74465E39" w14:textId="77777777" w:rsidR="00F20DF6" w:rsidRDefault="00F443B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74465E3A" w14:textId="77777777" w:rsidR="00F20DF6" w:rsidRDefault="00F443B4">
      <w:pPr>
        <w:tabs>
          <w:tab w:val="left" w:pos="1138"/>
          <w:tab w:val="left" w:pos="1565"/>
          <w:tab w:val="left" w:pos="2965"/>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4465E3B" w14:textId="77777777" w:rsidR="00F20DF6" w:rsidRDefault="00F443B4">
      <w:pPr>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Ευχαριστούμε την κ</w:t>
      </w:r>
      <w:r>
        <w:rPr>
          <w:rFonts w:eastAsia="Times New Roman"/>
          <w:szCs w:val="24"/>
        </w:rPr>
        <w:t>.</w:t>
      </w:r>
      <w:r>
        <w:rPr>
          <w:rFonts w:eastAsia="Times New Roman"/>
          <w:szCs w:val="24"/>
        </w:rPr>
        <w:t xml:space="preserve"> </w:t>
      </w:r>
      <w:proofErr w:type="spellStart"/>
      <w:r>
        <w:rPr>
          <w:rFonts w:eastAsia="Times New Roman"/>
          <w:szCs w:val="24"/>
        </w:rPr>
        <w:t>Βαγιωνάκη</w:t>
      </w:r>
      <w:proofErr w:type="spellEnd"/>
      <w:r>
        <w:rPr>
          <w:rFonts w:eastAsia="Times New Roman"/>
          <w:szCs w:val="24"/>
        </w:rPr>
        <w:t>.</w:t>
      </w:r>
    </w:p>
    <w:p w14:paraId="74465E3C" w14:textId="77777777" w:rsidR="00F20DF6" w:rsidRDefault="00F443B4">
      <w:pPr>
        <w:spacing w:line="600" w:lineRule="auto"/>
        <w:ind w:firstLine="720"/>
        <w:jc w:val="both"/>
        <w:rPr>
          <w:rFonts w:eastAsia="Times New Roman"/>
          <w:szCs w:val="24"/>
        </w:rPr>
      </w:pPr>
      <w:r>
        <w:rPr>
          <w:rFonts w:eastAsia="Times New Roman"/>
          <w:szCs w:val="24"/>
        </w:rPr>
        <w:t xml:space="preserve">Τον λόγο έχει ο κ. Ψυχογιός για επτά λεπτά και αμέσως μετά ο Αναπληρωτής Υπουργός κ. </w:t>
      </w:r>
      <w:proofErr w:type="spellStart"/>
      <w:r>
        <w:rPr>
          <w:rFonts w:eastAsia="Times New Roman"/>
          <w:szCs w:val="24"/>
        </w:rPr>
        <w:t>Φάμελλος</w:t>
      </w:r>
      <w:proofErr w:type="spellEnd"/>
      <w:r>
        <w:rPr>
          <w:rFonts w:eastAsia="Times New Roman"/>
          <w:szCs w:val="24"/>
        </w:rPr>
        <w:t>.</w:t>
      </w:r>
    </w:p>
    <w:p w14:paraId="74465E3D" w14:textId="77777777" w:rsidR="00F20DF6" w:rsidRDefault="00F443B4">
      <w:pPr>
        <w:spacing w:line="600" w:lineRule="auto"/>
        <w:ind w:firstLine="720"/>
        <w:jc w:val="both"/>
        <w:rPr>
          <w:rFonts w:eastAsia="Times New Roman"/>
          <w:szCs w:val="24"/>
        </w:rPr>
      </w:pPr>
      <w:r>
        <w:rPr>
          <w:rFonts w:eastAsia="Times New Roman"/>
          <w:b/>
          <w:szCs w:val="24"/>
        </w:rPr>
        <w:t>ΓΕΩΡΓΙΟΣ ΨΥΧΟΓΙΟΣ:</w:t>
      </w:r>
      <w:r>
        <w:rPr>
          <w:rFonts w:eastAsia="Times New Roman"/>
          <w:szCs w:val="24"/>
        </w:rPr>
        <w:t xml:space="preserve"> Ευχαριστώ πολύ, κύριε Πρόεδρε.</w:t>
      </w:r>
    </w:p>
    <w:p w14:paraId="74465E3E" w14:textId="77777777" w:rsidR="00F20DF6" w:rsidRDefault="00F443B4">
      <w:pPr>
        <w:spacing w:line="600" w:lineRule="auto"/>
        <w:ind w:firstLine="720"/>
        <w:jc w:val="both"/>
        <w:rPr>
          <w:rFonts w:eastAsia="Times New Roman"/>
          <w:szCs w:val="24"/>
        </w:rPr>
      </w:pPr>
      <w:r>
        <w:rPr>
          <w:rFonts w:eastAsia="Times New Roman"/>
          <w:szCs w:val="24"/>
        </w:rPr>
        <w:t>Κύριε Υπουργέ, κυρίες και κύριοι συνάδελφοι, είναι μεγάλος ο πειρασμός να μην α</w:t>
      </w:r>
      <w:r>
        <w:rPr>
          <w:rFonts w:eastAsia="Times New Roman"/>
          <w:szCs w:val="24"/>
        </w:rPr>
        <w:t xml:space="preserve">ναφερθεί κάποιος στην επικαιρότητα. Όμως, </w:t>
      </w:r>
      <w:r>
        <w:rPr>
          <w:rFonts w:eastAsia="Times New Roman"/>
          <w:szCs w:val="24"/>
        </w:rPr>
        <w:lastRenderedPageBreak/>
        <w:t xml:space="preserve">θα επικεντρωθώ στο νομοσχέδιο, όπως συνηθίζω να κάνω κι όπως νομίζω πρέπει να γίνεται. Μια, όμως, κουβέντα νομίζω ότι πρέπει να ειπωθεί. </w:t>
      </w:r>
    </w:p>
    <w:p w14:paraId="74465E3F" w14:textId="77777777" w:rsidR="00F20DF6" w:rsidRDefault="00F443B4">
      <w:pPr>
        <w:spacing w:line="600" w:lineRule="auto"/>
        <w:ind w:firstLine="720"/>
        <w:jc w:val="both"/>
        <w:rPr>
          <w:rFonts w:eastAsia="Times New Roman"/>
          <w:szCs w:val="24"/>
        </w:rPr>
      </w:pPr>
      <w:r>
        <w:rPr>
          <w:rFonts w:eastAsia="Times New Roman"/>
          <w:szCs w:val="24"/>
        </w:rPr>
        <w:t xml:space="preserve">Θα έλεγα σε όλους να αφήσουμε τις απειλές, τις κατάρες, είτε μέσα στη Βουλή </w:t>
      </w:r>
      <w:r>
        <w:rPr>
          <w:rFonts w:eastAsia="Times New Roman"/>
          <w:szCs w:val="24"/>
        </w:rPr>
        <w:t>είτε στα ΜΜΕ, όπου εμφανίζονται κάποιοι συνάδελφοι, ακόμα και την αναφορά στις κουκούλες για ψηφισμένους νόμους οι οποίοι προβλέπουν τους προστατευόμενους μάρτυρες, να δείξουμε όλοι τη δέουσα σοβαρότητα -και εννοώ όλοι!- και να ακολουθηθεί η διαδικασία που</w:t>
      </w:r>
      <w:r>
        <w:rPr>
          <w:rFonts w:eastAsia="Times New Roman"/>
          <w:szCs w:val="24"/>
        </w:rPr>
        <w:t xml:space="preserve"> πρέπει σε μια υπόθεση εξαιρετικά σοβαρή, που υπερβαίνει τα όρια της χώρας μας. Μόνο αυτό.</w:t>
      </w:r>
    </w:p>
    <w:p w14:paraId="74465E40" w14:textId="77777777" w:rsidR="00F20DF6" w:rsidRDefault="00F443B4">
      <w:pPr>
        <w:spacing w:line="600" w:lineRule="auto"/>
        <w:ind w:firstLine="720"/>
        <w:jc w:val="both"/>
        <w:rPr>
          <w:rFonts w:eastAsia="Times New Roman"/>
          <w:szCs w:val="24"/>
        </w:rPr>
      </w:pPr>
      <w:r>
        <w:rPr>
          <w:rFonts w:eastAsia="Times New Roman"/>
          <w:szCs w:val="24"/>
        </w:rPr>
        <w:t xml:space="preserve">Ως προς το νομοσχέδιο, είμαστε στην ευχάριστη θέση, για άλλη μια φορά, να δηλώνουμε ικανοποιημένοι για τα αυτονόητα, δηλαδή </w:t>
      </w:r>
      <w:r>
        <w:rPr>
          <w:rFonts w:eastAsia="Times New Roman"/>
          <w:szCs w:val="24"/>
        </w:rPr>
        <w:lastRenderedPageBreak/>
        <w:t>για μια συγκροτημένη και ολοκληρωμένη στρ</w:t>
      </w:r>
      <w:r>
        <w:rPr>
          <w:rFonts w:eastAsia="Times New Roman"/>
          <w:szCs w:val="24"/>
        </w:rPr>
        <w:t>ατηγική για το περιβάλλον και, βέβαια, για την αξιοποίηση των φυσικών πόρων, κάτι το οποίο δεν γινόταν μέχρι τώρα. Είναι ένα νομοθέτημα που έρχεται σε συνέχεια άλλων νομοθετικών και διοικητικών παρεμβάσεων, οι οποίες καταδεικνύουν τη γενικότερη στόχευση τη</w:t>
      </w:r>
      <w:r>
        <w:rPr>
          <w:rFonts w:eastAsia="Times New Roman"/>
          <w:szCs w:val="24"/>
        </w:rPr>
        <w:t xml:space="preserve">ς παρούσας Κυβέρνησης προς ενίσχυση και εκσυγχρονισμό των περιβαλλοντικών πολιτικών. Το νομοσχέδιο με τους </w:t>
      </w:r>
      <w:r>
        <w:rPr>
          <w:rFonts w:eastAsia="Times New Roman"/>
          <w:szCs w:val="24"/>
        </w:rPr>
        <w:t>φ</w:t>
      </w:r>
      <w:r>
        <w:rPr>
          <w:rFonts w:eastAsia="Times New Roman"/>
          <w:szCs w:val="24"/>
        </w:rPr>
        <w:t xml:space="preserve">ορείς </w:t>
      </w:r>
      <w:r>
        <w:rPr>
          <w:rFonts w:eastAsia="Times New Roman"/>
          <w:szCs w:val="24"/>
        </w:rPr>
        <w:t>δ</w:t>
      </w:r>
      <w:r>
        <w:rPr>
          <w:rFonts w:eastAsia="Times New Roman"/>
          <w:szCs w:val="24"/>
        </w:rPr>
        <w:t xml:space="preserve">ιαχείρισης </w:t>
      </w:r>
      <w:r>
        <w:rPr>
          <w:rFonts w:eastAsia="Times New Roman"/>
          <w:szCs w:val="24"/>
        </w:rPr>
        <w:t>π</w:t>
      </w:r>
      <w:r>
        <w:rPr>
          <w:rFonts w:eastAsia="Times New Roman"/>
          <w:szCs w:val="24"/>
        </w:rPr>
        <w:t xml:space="preserve">ροστατευόμενων </w:t>
      </w:r>
      <w:r>
        <w:rPr>
          <w:rFonts w:eastAsia="Times New Roman"/>
          <w:szCs w:val="24"/>
        </w:rPr>
        <w:t>π</w:t>
      </w:r>
      <w:r>
        <w:rPr>
          <w:rFonts w:eastAsia="Times New Roman"/>
          <w:szCs w:val="24"/>
        </w:rPr>
        <w:t>εριοχών δημιουργεί ένα ολοκληρωμένο πλαίσιο λειτουργίας των φορέων αυτών πανελλαδικά, το οποίο προέκυψε ύστερα απ</w:t>
      </w:r>
      <w:r>
        <w:rPr>
          <w:rFonts w:eastAsia="Times New Roman"/>
          <w:szCs w:val="24"/>
        </w:rPr>
        <w:t>ό μελέτη όλων των παραμέτρων και, βέβαια, ύστερα από διαβούλευση με όλους τους φορείς.</w:t>
      </w:r>
    </w:p>
    <w:p w14:paraId="74465E41" w14:textId="77777777" w:rsidR="00F20DF6" w:rsidRDefault="00F443B4">
      <w:pPr>
        <w:spacing w:line="600" w:lineRule="auto"/>
        <w:ind w:firstLine="720"/>
        <w:jc w:val="both"/>
        <w:rPr>
          <w:rFonts w:eastAsia="Times New Roman"/>
          <w:szCs w:val="24"/>
        </w:rPr>
      </w:pPr>
      <w:r>
        <w:rPr>
          <w:rFonts w:eastAsia="Times New Roman"/>
          <w:szCs w:val="24"/>
        </w:rPr>
        <w:lastRenderedPageBreak/>
        <w:t>Ιδιαίτερα για εμάς που εκπροσωπούμε την Κορινθία, είναι ένα νομοθέτημα που έρχεται να ολοκληρώσει την κυβερνητική πρωτοβουλία και να προστατεύσει, ουσιαστικά, την περιοχ</w:t>
      </w:r>
      <w:r>
        <w:rPr>
          <w:rFonts w:eastAsia="Times New Roman"/>
          <w:szCs w:val="24"/>
        </w:rPr>
        <w:t>ή του Κορινθιακού Κόλπου.</w:t>
      </w:r>
    </w:p>
    <w:p w14:paraId="74465E42" w14:textId="77777777" w:rsidR="00F20DF6" w:rsidRDefault="00F443B4">
      <w:pPr>
        <w:spacing w:line="600" w:lineRule="auto"/>
        <w:ind w:firstLine="720"/>
        <w:jc w:val="both"/>
        <w:rPr>
          <w:rFonts w:eastAsia="Times New Roman"/>
          <w:szCs w:val="24"/>
        </w:rPr>
      </w:pPr>
      <w:r>
        <w:rPr>
          <w:rFonts w:eastAsia="Times New Roman"/>
          <w:szCs w:val="24"/>
        </w:rPr>
        <w:t xml:space="preserve">Όπως γνωρίζετε, ο Κορινθιακός Κόλπος εδώ και χρόνια αντιμετωπίζει τεράστια προβλήματα, όχι μόνο περιβαλλοντικά. Τα προβλήματα αυτά αποτυπώθηκαν πρόσφατα στο φαινόμενο των μεδουσών που κατακλύζουν τις ακτές της Κορινθίας. Όπως ένας έμπειρος </w:t>
      </w:r>
      <w:proofErr w:type="spellStart"/>
      <w:r>
        <w:rPr>
          <w:rFonts w:eastAsia="Times New Roman"/>
          <w:szCs w:val="24"/>
        </w:rPr>
        <w:t>αυτοδιοικητικός</w:t>
      </w:r>
      <w:proofErr w:type="spellEnd"/>
      <w:r>
        <w:rPr>
          <w:rFonts w:eastAsia="Times New Roman"/>
          <w:szCs w:val="24"/>
        </w:rPr>
        <w:t xml:space="preserve"> </w:t>
      </w:r>
      <w:r>
        <w:rPr>
          <w:rFonts w:eastAsia="Times New Roman"/>
          <w:szCs w:val="24"/>
        </w:rPr>
        <w:t xml:space="preserve">από το Ξυλόκαστρο είπε, οι μέδουσες μας μιλούν, υπονοώντας, βέβαια, την έλλειψη προστασίας, κανόνων, την ανομία που επικράτησε επί χρόνια για την </w:t>
      </w:r>
      <w:proofErr w:type="spellStart"/>
      <w:r>
        <w:rPr>
          <w:rFonts w:eastAsia="Times New Roman"/>
          <w:szCs w:val="24"/>
        </w:rPr>
        <w:t>υπεραλίευση</w:t>
      </w:r>
      <w:proofErr w:type="spellEnd"/>
      <w:r>
        <w:rPr>
          <w:rFonts w:eastAsia="Times New Roman"/>
          <w:szCs w:val="24"/>
        </w:rPr>
        <w:t xml:space="preserve"> και τη </w:t>
      </w:r>
      <w:r>
        <w:rPr>
          <w:rFonts w:eastAsia="Times New Roman"/>
          <w:szCs w:val="24"/>
        </w:rPr>
        <w:lastRenderedPageBreak/>
        <w:t xml:space="preserve">μόλυνση του Κορινθιακού Κόλπου και οδήγησε στη διατάραξη χλωρίδας και πανίδας του </w:t>
      </w:r>
      <w:r>
        <w:rPr>
          <w:rFonts w:eastAsia="Times New Roman"/>
          <w:szCs w:val="24"/>
        </w:rPr>
        <w:t>κ</w:t>
      </w:r>
      <w:r>
        <w:rPr>
          <w:rFonts w:eastAsia="Times New Roman"/>
          <w:szCs w:val="24"/>
        </w:rPr>
        <w:t>όλπου, δ</w:t>
      </w:r>
      <w:r>
        <w:rPr>
          <w:rFonts w:eastAsia="Times New Roman"/>
          <w:szCs w:val="24"/>
        </w:rPr>
        <w:t>ηλαδή η επικράτηση των ιδιωτικών συμφερόντων απέναντι στο δημόσιο συμφέρον.</w:t>
      </w:r>
    </w:p>
    <w:p w14:paraId="74465E43" w14:textId="77777777" w:rsidR="00F20DF6" w:rsidRDefault="00F443B4">
      <w:pPr>
        <w:spacing w:line="600" w:lineRule="auto"/>
        <w:ind w:firstLine="720"/>
        <w:jc w:val="both"/>
        <w:rPr>
          <w:rFonts w:eastAsia="Times New Roman"/>
          <w:szCs w:val="24"/>
        </w:rPr>
      </w:pPr>
      <w:r>
        <w:rPr>
          <w:rFonts w:eastAsia="Times New Roman"/>
          <w:szCs w:val="24"/>
        </w:rPr>
        <w:t>Η Κυβέρνηση και ειδικότερα το Υπουργείο Περιβάλλοντος από την πρώτη στιγμή ενδιαφέρθηκε για τα προβλήματα επιβίωσης του Κορινθιακού Κόλπου, δίνοντας τόσο μεσοπρόθεσμη όσο και μακρο</w:t>
      </w:r>
      <w:r>
        <w:rPr>
          <w:rFonts w:eastAsia="Times New Roman"/>
          <w:szCs w:val="24"/>
        </w:rPr>
        <w:t xml:space="preserve">πρόθεσμη λύση με την ένταξη του Κορινθιακού στο </w:t>
      </w:r>
      <w:r>
        <w:rPr>
          <w:rFonts w:eastAsia="Times New Roman"/>
          <w:szCs w:val="24"/>
        </w:rPr>
        <w:t>«</w:t>
      </w:r>
      <w:r>
        <w:rPr>
          <w:rFonts w:eastAsia="Times New Roman"/>
          <w:szCs w:val="24"/>
          <w:lang w:val="en-US"/>
        </w:rPr>
        <w:t>NATURA</w:t>
      </w:r>
      <w:r>
        <w:rPr>
          <w:rFonts w:eastAsia="Times New Roman"/>
          <w:szCs w:val="24"/>
        </w:rPr>
        <w:t>»</w:t>
      </w:r>
      <w:r>
        <w:rPr>
          <w:rFonts w:eastAsia="Times New Roman"/>
          <w:szCs w:val="24"/>
        </w:rPr>
        <w:t xml:space="preserve">. </w:t>
      </w:r>
    </w:p>
    <w:p w14:paraId="74465E44" w14:textId="77777777" w:rsidR="00F20DF6" w:rsidRDefault="00F443B4">
      <w:pPr>
        <w:spacing w:line="600" w:lineRule="auto"/>
        <w:ind w:firstLine="720"/>
        <w:jc w:val="both"/>
        <w:rPr>
          <w:rFonts w:eastAsia="Times New Roman"/>
          <w:szCs w:val="24"/>
        </w:rPr>
      </w:pPr>
      <w:r>
        <w:rPr>
          <w:rFonts w:eastAsia="Times New Roman"/>
          <w:szCs w:val="24"/>
        </w:rPr>
        <w:t xml:space="preserve">Όπως ξέρετε, κύριε Υπουργέ, έχουμε νομοθετήσει και βραχυπρόθεσμα μέτρα, τα οποία, όμως, καμμία σχέση δεν έχουν με τη σημασία της ένταξης του Κορινθιακού Κόλπου στο </w:t>
      </w:r>
      <w:r>
        <w:rPr>
          <w:rFonts w:eastAsia="Times New Roman"/>
          <w:szCs w:val="24"/>
        </w:rPr>
        <w:t>«</w:t>
      </w:r>
      <w:r>
        <w:rPr>
          <w:rFonts w:eastAsia="Times New Roman"/>
          <w:szCs w:val="24"/>
          <w:lang w:val="en-US"/>
        </w:rPr>
        <w:t>NATURA</w:t>
      </w:r>
      <w:r>
        <w:rPr>
          <w:rFonts w:eastAsia="Times New Roman"/>
          <w:szCs w:val="24"/>
        </w:rPr>
        <w:t>»</w:t>
      </w:r>
      <w:r>
        <w:rPr>
          <w:rFonts w:eastAsia="Times New Roman"/>
          <w:szCs w:val="24"/>
        </w:rPr>
        <w:t xml:space="preserve">. </w:t>
      </w:r>
    </w:p>
    <w:p w14:paraId="74465E45" w14:textId="77777777" w:rsidR="00F20DF6" w:rsidRDefault="00F443B4">
      <w:pPr>
        <w:spacing w:line="600" w:lineRule="auto"/>
        <w:ind w:firstLine="720"/>
        <w:jc w:val="both"/>
        <w:rPr>
          <w:rFonts w:eastAsia="Times New Roman"/>
          <w:szCs w:val="24"/>
        </w:rPr>
      </w:pPr>
      <w:r>
        <w:rPr>
          <w:rFonts w:eastAsia="Times New Roman"/>
          <w:szCs w:val="24"/>
        </w:rPr>
        <w:t>Θεσμικά, λοιπόν, έχουν</w:t>
      </w:r>
      <w:r>
        <w:rPr>
          <w:rFonts w:eastAsia="Times New Roman"/>
          <w:szCs w:val="24"/>
        </w:rPr>
        <w:t xml:space="preserve"> γίνει όλες οι απαραίτητες κινήσεις. Τον προηγούμενο Δεκέμβριο εκδόθηκε η </w:t>
      </w:r>
      <w:r>
        <w:rPr>
          <w:rFonts w:eastAsia="Times New Roman"/>
          <w:szCs w:val="24"/>
        </w:rPr>
        <w:t>κ</w:t>
      </w:r>
      <w:r>
        <w:rPr>
          <w:rFonts w:eastAsia="Times New Roman"/>
          <w:szCs w:val="24"/>
        </w:rPr>
        <w:t xml:space="preserve">οινή </w:t>
      </w:r>
      <w:r>
        <w:rPr>
          <w:rFonts w:eastAsia="Times New Roman"/>
          <w:szCs w:val="24"/>
        </w:rPr>
        <w:t>υ</w:t>
      </w:r>
      <w:r>
        <w:rPr>
          <w:rFonts w:eastAsia="Times New Roman"/>
          <w:szCs w:val="24"/>
        </w:rPr>
        <w:t xml:space="preserve">πουργική </w:t>
      </w:r>
      <w:r>
        <w:rPr>
          <w:rFonts w:eastAsia="Times New Roman"/>
          <w:szCs w:val="24"/>
        </w:rPr>
        <w:t>α</w:t>
      </w:r>
      <w:r>
        <w:rPr>
          <w:rFonts w:eastAsia="Times New Roman"/>
          <w:szCs w:val="24"/>
        </w:rPr>
        <w:t xml:space="preserve">πόφαση, με </w:t>
      </w:r>
      <w:r>
        <w:rPr>
          <w:rFonts w:eastAsia="Times New Roman"/>
          <w:szCs w:val="24"/>
        </w:rPr>
        <w:lastRenderedPageBreak/>
        <w:t>την οποία εγκρίθηκε ο νέος Εθνικός Κατάλογος Περιοχών του δικτύου «</w:t>
      </w:r>
      <w:r>
        <w:rPr>
          <w:rFonts w:eastAsia="Times New Roman"/>
          <w:szCs w:val="24"/>
          <w:lang w:val="en-US"/>
        </w:rPr>
        <w:t>NATURA</w:t>
      </w:r>
      <w:r>
        <w:rPr>
          <w:rFonts w:eastAsia="Times New Roman"/>
          <w:szCs w:val="24"/>
        </w:rPr>
        <w:t xml:space="preserve"> 2000». Ανάμεσα στις περιοχές αυτές είναι και ο Κορινθιακός Κόλπος.</w:t>
      </w:r>
    </w:p>
    <w:p w14:paraId="74465E46" w14:textId="77777777" w:rsidR="00F20DF6" w:rsidRDefault="00F443B4">
      <w:pPr>
        <w:spacing w:line="600" w:lineRule="auto"/>
        <w:ind w:firstLine="720"/>
        <w:jc w:val="both"/>
        <w:rPr>
          <w:rFonts w:eastAsia="Times New Roman"/>
          <w:szCs w:val="24"/>
        </w:rPr>
      </w:pPr>
      <w:r>
        <w:rPr>
          <w:rFonts w:eastAsia="Times New Roman"/>
          <w:szCs w:val="24"/>
        </w:rPr>
        <w:t>Σήμερα ολοκλη</w:t>
      </w:r>
      <w:r>
        <w:rPr>
          <w:rFonts w:eastAsia="Times New Roman"/>
          <w:szCs w:val="24"/>
        </w:rPr>
        <w:t xml:space="preserve">ρώνεται όλη αυτή η πρωτοβουλία, καθώς στο άρθρο 2 του προς ψήφιση νομοσχεδίου προβλέπεται η σύσταση </w:t>
      </w:r>
      <w:r>
        <w:rPr>
          <w:rFonts w:eastAsia="Times New Roman"/>
          <w:szCs w:val="24"/>
        </w:rPr>
        <w:t>φ</w:t>
      </w:r>
      <w:r>
        <w:rPr>
          <w:rFonts w:eastAsia="Times New Roman"/>
          <w:szCs w:val="24"/>
        </w:rPr>
        <w:t xml:space="preserve">ορέα </w:t>
      </w:r>
      <w:r>
        <w:rPr>
          <w:rFonts w:eastAsia="Times New Roman"/>
          <w:szCs w:val="24"/>
        </w:rPr>
        <w:t>δ</w:t>
      </w:r>
      <w:r>
        <w:rPr>
          <w:rFonts w:eastAsia="Times New Roman"/>
          <w:szCs w:val="24"/>
        </w:rPr>
        <w:t>ιαχείρισης Κορινθιακού Κόλπου με έδρα την Κόρινθο. Το επόμενο διάστημα θα κληθούμε να δουλέψουμε όλοι μαζί, σε συνεργασία με τους αρμόδιους φορείς, ώ</w:t>
      </w:r>
      <w:r>
        <w:rPr>
          <w:rFonts w:eastAsia="Times New Roman"/>
          <w:szCs w:val="24"/>
        </w:rPr>
        <w:t>στε να ξεκινήσει όσο το δυνατόν συντομότερα η λειτουργία του νέου φορέα διαχείρισης και η εκπόνηση των διαχειριστικών σχεδίων που απαιτούνται.</w:t>
      </w:r>
    </w:p>
    <w:p w14:paraId="74465E47" w14:textId="77777777" w:rsidR="00F20DF6" w:rsidRDefault="00F443B4">
      <w:pPr>
        <w:spacing w:line="600" w:lineRule="auto"/>
        <w:ind w:firstLine="720"/>
        <w:jc w:val="both"/>
        <w:rPr>
          <w:rFonts w:eastAsia="Times New Roman"/>
          <w:szCs w:val="24"/>
        </w:rPr>
      </w:pPr>
      <w:r>
        <w:rPr>
          <w:rFonts w:eastAsia="Times New Roman"/>
          <w:szCs w:val="24"/>
        </w:rPr>
        <w:t>Για εμάς το ζήτημα αυτό είναι ένα ζήτημα κορυφαίας σημασίας, το οποίο είχαμε θέσει εξ αρχής πολύ ψηλά στις προτερ</w:t>
      </w:r>
      <w:r>
        <w:rPr>
          <w:rFonts w:eastAsia="Times New Roman"/>
          <w:szCs w:val="24"/>
        </w:rPr>
        <w:t xml:space="preserve">αιότητές μας. Όλο το προηγούμενο διάστημα ήμασταν σε διαβούλευση και </w:t>
      </w:r>
      <w:r>
        <w:rPr>
          <w:rFonts w:eastAsia="Times New Roman"/>
          <w:szCs w:val="24"/>
        </w:rPr>
        <w:lastRenderedPageBreak/>
        <w:t>με το Υπουργείο και με τους φορείς, αλλά και με τα κινήματα και είμαστε πολύ υπερήφανοι που έρχεται η ένταξή του στο δίκτυο «</w:t>
      </w:r>
      <w:r>
        <w:rPr>
          <w:rFonts w:eastAsia="Times New Roman"/>
          <w:szCs w:val="24"/>
          <w:lang w:val="en-US"/>
        </w:rPr>
        <w:t>NATURA</w:t>
      </w:r>
      <w:r>
        <w:rPr>
          <w:rFonts w:eastAsia="Times New Roman"/>
          <w:szCs w:val="24"/>
        </w:rPr>
        <w:t xml:space="preserve"> 2000». Αυτό απαντά σε ένα πάγιο και καθολικό αίτημα δήμ</w:t>
      </w:r>
      <w:r>
        <w:rPr>
          <w:rFonts w:eastAsia="Times New Roman"/>
          <w:szCs w:val="24"/>
        </w:rPr>
        <w:t>ων, φορέων, οικολογικών κινημάτων για τον Κορινθιακό Κόλπο.</w:t>
      </w:r>
    </w:p>
    <w:p w14:paraId="74465E48" w14:textId="77777777" w:rsidR="00F20DF6" w:rsidRDefault="00F443B4">
      <w:pPr>
        <w:spacing w:line="600" w:lineRule="auto"/>
        <w:ind w:firstLine="720"/>
        <w:jc w:val="both"/>
        <w:rPr>
          <w:rFonts w:eastAsia="Times New Roman"/>
          <w:szCs w:val="24"/>
        </w:rPr>
      </w:pPr>
      <w:r>
        <w:rPr>
          <w:rFonts w:eastAsia="Times New Roman"/>
          <w:szCs w:val="24"/>
        </w:rPr>
        <w:t xml:space="preserve">Η πρωτοβουλία αυτή έρχεται να διορθώσει χρόνιες ελλείψεις, ελλείψεις οι οποίες οδήγησαν τη χώρα σε προδικαστικό στάδιο με την </w:t>
      </w:r>
      <w:r>
        <w:rPr>
          <w:rFonts w:eastAsia="Times New Roman"/>
          <w:szCs w:val="24"/>
        </w:rPr>
        <w:t>ε</w:t>
      </w:r>
      <w:r>
        <w:rPr>
          <w:rFonts w:eastAsia="Times New Roman"/>
          <w:szCs w:val="24"/>
        </w:rPr>
        <w:t xml:space="preserve">υρωπαϊκή </w:t>
      </w:r>
      <w:r>
        <w:rPr>
          <w:rFonts w:eastAsia="Times New Roman"/>
          <w:szCs w:val="24"/>
        </w:rPr>
        <w:t>ε</w:t>
      </w:r>
      <w:r>
        <w:rPr>
          <w:rFonts w:eastAsia="Times New Roman"/>
          <w:szCs w:val="24"/>
        </w:rPr>
        <w:t>πιτροπή, επειδή δεν είχε λάβει μέτρα προστασίας και διαχείρ</w:t>
      </w:r>
      <w:r>
        <w:rPr>
          <w:rFonts w:eastAsia="Times New Roman"/>
          <w:szCs w:val="24"/>
        </w:rPr>
        <w:t>ισης για τις ειδικές ζώνες διατήρησης του δικτύου «</w:t>
      </w:r>
      <w:r>
        <w:rPr>
          <w:rFonts w:eastAsia="Times New Roman"/>
          <w:szCs w:val="24"/>
          <w:lang w:val="en-US"/>
        </w:rPr>
        <w:t>NATURA</w:t>
      </w:r>
      <w:r>
        <w:rPr>
          <w:rFonts w:eastAsia="Times New Roman"/>
          <w:szCs w:val="24"/>
        </w:rPr>
        <w:t xml:space="preserve"> 2000». Εναρμονιζόμαστε, δηλαδή, στην ουσία με τα ευρωπαϊκά δεδομένα, όπως θα έπρεπε να είχε γίνει χρόνια πριν.</w:t>
      </w:r>
    </w:p>
    <w:p w14:paraId="74465E49" w14:textId="77777777" w:rsidR="00F20DF6" w:rsidRDefault="00F443B4">
      <w:pPr>
        <w:spacing w:line="600" w:lineRule="auto"/>
        <w:ind w:firstLine="720"/>
        <w:jc w:val="both"/>
        <w:rPr>
          <w:rFonts w:eastAsia="Times New Roman"/>
          <w:szCs w:val="24"/>
        </w:rPr>
      </w:pPr>
      <w:r>
        <w:rPr>
          <w:rFonts w:eastAsia="Times New Roman"/>
          <w:szCs w:val="24"/>
        </w:rPr>
        <w:t xml:space="preserve">Πέρα από τα σημαντικά αυτά ζητήματα, θα ήθελα να αναφερθώ και στους εργαζόμενους στους </w:t>
      </w:r>
      <w:r>
        <w:rPr>
          <w:rFonts w:eastAsia="Times New Roman"/>
          <w:szCs w:val="24"/>
        </w:rPr>
        <w:t>φ</w:t>
      </w:r>
      <w:r>
        <w:rPr>
          <w:rFonts w:eastAsia="Times New Roman"/>
          <w:szCs w:val="24"/>
        </w:rPr>
        <w:t xml:space="preserve">ορείς </w:t>
      </w:r>
      <w:r>
        <w:rPr>
          <w:rFonts w:eastAsia="Times New Roman"/>
          <w:szCs w:val="24"/>
        </w:rPr>
        <w:t>δ</w:t>
      </w:r>
      <w:r>
        <w:rPr>
          <w:rFonts w:eastAsia="Times New Roman"/>
          <w:szCs w:val="24"/>
        </w:rPr>
        <w:t xml:space="preserve">ιαχείρισης </w:t>
      </w:r>
      <w:r>
        <w:rPr>
          <w:rFonts w:eastAsia="Times New Roman"/>
          <w:szCs w:val="24"/>
        </w:rPr>
        <w:t>π</w:t>
      </w:r>
      <w:r>
        <w:rPr>
          <w:rFonts w:eastAsia="Times New Roman"/>
          <w:szCs w:val="24"/>
        </w:rPr>
        <w:t xml:space="preserve">ροστατευόμενων </w:t>
      </w:r>
      <w:r>
        <w:rPr>
          <w:rFonts w:eastAsia="Times New Roman"/>
          <w:szCs w:val="24"/>
        </w:rPr>
        <w:t>π</w:t>
      </w:r>
      <w:r>
        <w:rPr>
          <w:rFonts w:eastAsia="Times New Roman"/>
          <w:szCs w:val="24"/>
        </w:rPr>
        <w:t>εριοχών.</w:t>
      </w:r>
    </w:p>
    <w:p w14:paraId="74465E4A" w14:textId="77777777" w:rsidR="00F20DF6" w:rsidRDefault="00F443B4">
      <w:pPr>
        <w:spacing w:line="600" w:lineRule="auto"/>
        <w:ind w:firstLine="720"/>
        <w:jc w:val="both"/>
        <w:rPr>
          <w:rFonts w:eastAsia="Times New Roman"/>
          <w:szCs w:val="24"/>
        </w:rPr>
      </w:pPr>
      <w:r>
        <w:rPr>
          <w:rFonts w:eastAsia="Times New Roman"/>
          <w:szCs w:val="24"/>
        </w:rPr>
        <w:lastRenderedPageBreak/>
        <w:t xml:space="preserve">Το Υπουργείο από την πρώτη στιγμή που ανέλαβε τη διακυβέρνηση ο ΣΥΡΙΖΑ, το 2015, μετά και τις δικές μας παρεμβάσεις και τη δική μας πίεση, ανέλαβε όλες τις απαραίτητες ενέργειες για την προάσπιση των εργασιακών </w:t>
      </w:r>
      <w:r>
        <w:rPr>
          <w:rFonts w:eastAsia="Times New Roman"/>
          <w:szCs w:val="24"/>
        </w:rPr>
        <w:t xml:space="preserve">θέσεων, ενώ βρίσκεται σε συνεχή συνεργασία και συνεννόηση με τους εκπροσώπους των εργαζομένων. </w:t>
      </w:r>
    </w:p>
    <w:p w14:paraId="74465E4B" w14:textId="77777777" w:rsidR="00F20DF6" w:rsidRDefault="00F443B4">
      <w:pPr>
        <w:spacing w:line="600" w:lineRule="auto"/>
        <w:ind w:firstLine="720"/>
        <w:jc w:val="both"/>
        <w:rPr>
          <w:rFonts w:eastAsia="Times New Roman"/>
          <w:szCs w:val="24"/>
        </w:rPr>
      </w:pPr>
      <w:r>
        <w:rPr>
          <w:rFonts w:eastAsia="Times New Roman"/>
          <w:szCs w:val="24"/>
        </w:rPr>
        <w:t>Μελετώντας, λοιπόν, όλες τις διαθέσιμες λύσεις, προχωράει για το 2018 σε οκτάμηνες συμβάσεις, με δεδομένους και αυστηρούς δημοσιονομικούς περιορισμούς στις προσ</w:t>
      </w:r>
      <w:r>
        <w:rPr>
          <w:rFonts w:eastAsia="Times New Roman"/>
          <w:szCs w:val="24"/>
        </w:rPr>
        <w:t xml:space="preserve">λήψεις. Όμως, το 2019 θα γίνει προκήρυξη θέσεων αορίστου χρόνου, ώστε να αποκατασταθεί με τον πιο δίκαιο τρόπο η χρόνια αβεβαιότητα και ομηρία που δημιούργησαν οι προηγούμενες κυβερνήσεις και σε αυτήν την ομάδα εργαζομένων. Βέβαια όπως είπε και η </w:t>
      </w:r>
      <w:r>
        <w:rPr>
          <w:rFonts w:eastAsia="Times New Roman"/>
          <w:szCs w:val="24"/>
        </w:rPr>
        <w:t>ε</w:t>
      </w:r>
      <w:r>
        <w:rPr>
          <w:rFonts w:eastAsia="Times New Roman"/>
          <w:szCs w:val="24"/>
        </w:rPr>
        <w:t>ισηγήτρι</w:t>
      </w:r>
      <w:r>
        <w:rPr>
          <w:rFonts w:eastAsia="Times New Roman"/>
          <w:szCs w:val="24"/>
        </w:rPr>
        <w:t>α μας, η κ</w:t>
      </w:r>
      <w:r>
        <w:rPr>
          <w:rFonts w:eastAsia="Times New Roman"/>
          <w:szCs w:val="24"/>
        </w:rPr>
        <w:t>.</w:t>
      </w:r>
      <w:r>
        <w:rPr>
          <w:rFonts w:eastAsia="Times New Roman"/>
          <w:szCs w:val="24"/>
        </w:rPr>
        <w:t xml:space="preserve"> </w:t>
      </w:r>
      <w:proofErr w:type="spellStart"/>
      <w:r>
        <w:rPr>
          <w:rFonts w:eastAsia="Times New Roman"/>
          <w:szCs w:val="24"/>
        </w:rPr>
        <w:lastRenderedPageBreak/>
        <w:t>Ιγγλέζη</w:t>
      </w:r>
      <w:proofErr w:type="spellEnd"/>
      <w:r>
        <w:rPr>
          <w:rFonts w:eastAsia="Times New Roman"/>
          <w:szCs w:val="24"/>
        </w:rPr>
        <w:t xml:space="preserve">, θα είμαστε σε εγρήγορση και θα συμβάλλουμε, ώστε να ολοκληρωθεί και στην πράξη και να εφαρμοστεί το καθεστώς των σταθερών θέσεων εργασίας στους </w:t>
      </w:r>
      <w:r>
        <w:rPr>
          <w:rFonts w:eastAsia="Times New Roman"/>
          <w:szCs w:val="24"/>
        </w:rPr>
        <w:t>φ</w:t>
      </w:r>
      <w:r>
        <w:rPr>
          <w:rFonts w:eastAsia="Times New Roman"/>
          <w:szCs w:val="24"/>
        </w:rPr>
        <w:t xml:space="preserve">ορείς </w:t>
      </w:r>
      <w:r>
        <w:rPr>
          <w:rFonts w:eastAsia="Times New Roman"/>
          <w:szCs w:val="24"/>
        </w:rPr>
        <w:t>π</w:t>
      </w:r>
      <w:r>
        <w:rPr>
          <w:rFonts w:eastAsia="Times New Roman"/>
          <w:szCs w:val="24"/>
        </w:rPr>
        <w:t xml:space="preserve">ροστατευόμενων </w:t>
      </w:r>
      <w:r>
        <w:rPr>
          <w:rFonts w:eastAsia="Times New Roman"/>
          <w:szCs w:val="24"/>
        </w:rPr>
        <w:t>π</w:t>
      </w:r>
      <w:r>
        <w:rPr>
          <w:rFonts w:eastAsia="Times New Roman"/>
          <w:szCs w:val="24"/>
        </w:rPr>
        <w:t>εριοχών.</w:t>
      </w:r>
    </w:p>
    <w:p w14:paraId="74465E4C" w14:textId="77777777" w:rsidR="00F20DF6" w:rsidRDefault="00F443B4">
      <w:pPr>
        <w:spacing w:line="600" w:lineRule="auto"/>
        <w:ind w:firstLine="720"/>
        <w:jc w:val="both"/>
        <w:rPr>
          <w:rFonts w:eastAsia="Times New Roman"/>
          <w:szCs w:val="24"/>
        </w:rPr>
      </w:pPr>
      <w:r>
        <w:rPr>
          <w:rFonts w:eastAsia="Times New Roman"/>
          <w:szCs w:val="24"/>
        </w:rPr>
        <w:t>Πηγαίνοντας προς το τέλος, θα ήθελα να τονίσω ότι η περιβα</w:t>
      </w:r>
      <w:r>
        <w:rPr>
          <w:rFonts w:eastAsia="Times New Roman"/>
          <w:szCs w:val="24"/>
        </w:rPr>
        <w:t>λλοντική πολιτική που ασκεί μια κυβέρνηση, καθόλου ξεκομμένη δεν είναι από τη γενικότερη στρατηγική της και τις προτεραιότητες που βάζει. Ο σεβασμός στο περιβάλλον και ένα ολοκληρωμένο σχέδιο διαχείρισης είναι πάνω από όλα σεβασμός στην κοινωνία. Για μας ο</w:t>
      </w:r>
      <w:r>
        <w:rPr>
          <w:rFonts w:eastAsia="Times New Roman"/>
          <w:szCs w:val="24"/>
        </w:rPr>
        <w:t xml:space="preserve">ι πρωτοβουλίες αυτές και άλλες που έχουμε λάβει, είναι ισχυρή ένδειξη ενός παράλληλου προγράμματος, ενός αριστερού αποτυπώματος, που θέλουμε να αφήσουμε στην ελληνική κοινωνία. Επίσης θέτει τον άνθρωπο πάνω από τα κέρδη, σύνθημα το οποίο </w:t>
      </w:r>
      <w:r>
        <w:rPr>
          <w:rFonts w:eastAsia="Times New Roman"/>
          <w:szCs w:val="24"/>
        </w:rPr>
        <w:lastRenderedPageBreak/>
        <w:t xml:space="preserve">χρησιμοποιούσαμε. </w:t>
      </w:r>
      <w:r>
        <w:rPr>
          <w:rFonts w:eastAsia="Times New Roman"/>
          <w:szCs w:val="24"/>
        </w:rPr>
        <w:t xml:space="preserve">Και, φυσικά, είμαστε χαρούμενοι που μπορούμε να το υλοποιούμε και στην πράξη, διότι παλαιότερα αυτό γινόταν: Τα κέρδη και τα ιδιωτικά συμφέροντα, όπως είπαμε, ήταν πάνω από τους ανθρώπους και τις τοπικές κοινωνίες. Και βέβαια, είναι </w:t>
      </w:r>
      <w:proofErr w:type="spellStart"/>
      <w:r>
        <w:rPr>
          <w:rFonts w:eastAsia="Times New Roman"/>
          <w:szCs w:val="24"/>
        </w:rPr>
        <w:t>προαπαιτούμενο</w:t>
      </w:r>
      <w:proofErr w:type="spellEnd"/>
      <w:r>
        <w:rPr>
          <w:rFonts w:eastAsia="Times New Roman"/>
          <w:szCs w:val="24"/>
        </w:rPr>
        <w:t>, όταν μι</w:t>
      </w:r>
      <w:r>
        <w:rPr>
          <w:rFonts w:eastAsia="Times New Roman"/>
          <w:szCs w:val="24"/>
        </w:rPr>
        <w:t>λάμε για παραγωγική ανασυγκρότηση, να έχουμε αυτές τις προδιαγραφές.</w:t>
      </w:r>
    </w:p>
    <w:p w14:paraId="74465E4D" w14:textId="77777777" w:rsidR="00F20DF6" w:rsidRDefault="00F443B4">
      <w:pPr>
        <w:spacing w:line="600" w:lineRule="auto"/>
        <w:ind w:firstLine="720"/>
        <w:jc w:val="both"/>
        <w:rPr>
          <w:rFonts w:eastAsia="Times New Roman"/>
          <w:szCs w:val="24"/>
        </w:rPr>
      </w:pPr>
      <w:r>
        <w:rPr>
          <w:rFonts w:eastAsia="Times New Roman"/>
          <w:szCs w:val="24"/>
        </w:rPr>
        <w:t>Οι αποσπασματικές λύσεις του παρελθόντος, τα μπαλώματα, τα στραβά μάτια σε αντίστοιχα ζητήματα είναι κι αυτά μέρος από το γενικότερο γαϊτανάκι των πελατειακών σχέσεων, της διαπλοκής και τ</w:t>
      </w:r>
      <w:r>
        <w:rPr>
          <w:rFonts w:eastAsia="Times New Roman"/>
          <w:szCs w:val="24"/>
        </w:rPr>
        <w:t>ης διαφθοράς, μιας πολιτικής που βλέπει το φυσικό περιβάλλον ως ευκαιρία για κερδοφορία και δεν ασχολείται με τη βιωσιμότητα του, έχει αυτοσκοπό την εξυπηρέτηση συμφερόντων και δεν ασχολείται με τις πραγματικές ανάγκες της κοινωνίας.</w:t>
      </w:r>
    </w:p>
    <w:p w14:paraId="74465E4E" w14:textId="77777777" w:rsidR="00F20DF6" w:rsidRDefault="00F443B4">
      <w:pPr>
        <w:spacing w:line="600" w:lineRule="auto"/>
        <w:ind w:firstLine="720"/>
        <w:jc w:val="both"/>
        <w:rPr>
          <w:rFonts w:eastAsia="Times New Roman"/>
          <w:szCs w:val="24"/>
        </w:rPr>
      </w:pPr>
      <w:r>
        <w:rPr>
          <w:rFonts w:eastAsia="Times New Roman"/>
          <w:szCs w:val="24"/>
        </w:rPr>
        <w:lastRenderedPageBreak/>
        <w:t xml:space="preserve">Εμείς, λοιπόν, και με </w:t>
      </w:r>
      <w:r>
        <w:rPr>
          <w:rFonts w:eastAsia="Times New Roman"/>
          <w:szCs w:val="24"/>
        </w:rPr>
        <w:t>αυτή την πρωτοβουλία και με άλλες τις οποίες θα φέρουμε το επόμενο διάστημα, θεωρούμε ότι αποκαθιστούμε τις αδικίες, αποκαθιστούμε παθογένειες και θα συνεχίσουμε στον ίδιο δρόμο αποφασιστικά.</w:t>
      </w:r>
    </w:p>
    <w:p w14:paraId="74465E4F" w14:textId="77777777" w:rsidR="00F20DF6" w:rsidRDefault="00F443B4">
      <w:pPr>
        <w:spacing w:line="600" w:lineRule="auto"/>
        <w:ind w:firstLine="720"/>
        <w:jc w:val="both"/>
        <w:rPr>
          <w:rFonts w:eastAsia="Times New Roman"/>
          <w:szCs w:val="24"/>
        </w:rPr>
      </w:pPr>
      <w:r>
        <w:rPr>
          <w:rFonts w:eastAsia="Times New Roman"/>
          <w:szCs w:val="24"/>
        </w:rPr>
        <w:t>Ευχαριστώ.</w:t>
      </w:r>
    </w:p>
    <w:p w14:paraId="74465E50" w14:textId="77777777" w:rsidR="00F20DF6" w:rsidRDefault="00F443B4">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74465E51" w14:textId="77777777" w:rsidR="00F20DF6" w:rsidRDefault="00F443B4">
      <w:pPr>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Ευχαριστούμε τον κ. Ψυχογιό.</w:t>
      </w:r>
    </w:p>
    <w:p w14:paraId="74465E52" w14:textId="77777777" w:rsidR="00F20DF6" w:rsidRDefault="00F443B4">
      <w:pPr>
        <w:spacing w:line="600" w:lineRule="auto"/>
        <w:ind w:firstLine="720"/>
        <w:jc w:val="both"/>
        <w:rPr>
          <w:rFonts w:eastAsia="Times New Roman"/>
          <w:szCs w:val="24"/>
        </w:rPr>
      </w:pPr>
      <w:r>
        <w:rPr>
          <w:rFonts w:eastAsia="Times New Roman"/>
          <w:szCs w:val="24"/>
        </w:rPr>
        <w:t xml:space="preserve">Τον λόγο έχει ο Αναπληρωτής Υπουργός Περιβάλλοντος και Ενέργειας, ο κ. </w:t>
      </w:r>
      <w:proofErr w:type="spellStart"/>
      <w:r>
        <w:rPr>
          <w:rFonts w:eastAsia="Times New Roman"/>
          <w:szCs w:val="24"/>
        </w:rPr>
        <w:t>Φάμελλος</w:t>
      </w:r>
      <w:proofErr w:type="spellEnd"/>
      <w:r>
        <w:rPr>
          <w:rFonts w:eastAsia="Times New Roman"/>
          <w:szCs w:val="24"/>
        </w:rPr>
        <w:t>.</w:t>
      </w:r>
    </w:p>
    <w:p w14:paraId="74465E53" w14:textId="77777777" w:rsidR="00F20DF6" w:rsidRDefault="00F443B4">
      <w:pPr>
        <w:spacing w:line="600" w:lineRule="auto"/>
        <w:ind w:firstLine="720"/>
        <w:jc w:val="both"/>
        <w:rPr>
          <w:rFonts w:eastAsia="Times New Roman"/>
          <w:szCs w:val="24"/>
        </w:rPr>
      </w:pPr>
      <w:r>
        <w:rPr>
          <w:rFonts w:eastAsia="Times New Roman"/>
          <w:szCs w:val="24"/>
        </w:rPr>
        <w:t>Κύριε Υπουργέ, έχετε τον λόγο για δεκαοχτώ λεπτά. Θα πάρετε και τον χρόνο της δευτερολογίας σας;</w:t>
      </w:r>
    </w:p>
    <w:p w14:paraId="74465E54" w14:textId="77777777" w:rsidR="00F20DF6" w:rsidRDefault="00F443B4">
      <w:pPr>
        <w:spacing w:line="600" w:lineRule="auto"/>
        <w:ind w:firstLine="720"/>
        <w:jc w:val="both"/>
        <w:rPr>
          <w:rFonts w:eastAsia="Times New Roman"/>
          <w:szCs w:val="24"/>
        </w:rPr>
      </w:pPr>
      <w:r>
        <w:rPr>
          <w:rFonts w:eastAsia="Times New Roman"/>
          <w:b/>
          <w:szCs w:val="24"/>
        </w:rPr>
        <w:lastRenderedPageBreak/>
        <w:t>ΣΩΚΡΑΤΗΣ ΦΑΜΕΛΛΟΣ</w:t>
      </w:r>
      <w:r>
        <w:rPr>
          <w:rFonts w:eastAsia="Times New Roman"/>
          <w:b/>
          <w:szCs w:val="24"/>
        </w:rPr>
        <w:t xml:space="preserve"> (Αναπληρωτής Υπουργός Περιβάλλοντος και Ενέργειας):</w:t>
      </w:r>
      <w:r>
        <w:rPr>
          <w:rFonts w:eastAsia="Times New Roman"/>
          <w:szCs w:val="24"/>
        </w:rPr>
        <w:t xml:space="preserve"> Μάλλον, κύριε Πρόεδρε. Σας ευχαριστώ.</w:t>
      </w:r>
    </w:p>
    <w:p w14:paraId="74465E55" w14:textId="77777777" w:rsidR="00F20DF6" w:rsidRDefault="00F443B4">
      <w:pPr>
        <w:spacing w:line="600" w:lineRule="auto"/>
        <w:ind w:firstLine="720"/>
        <w:jc w:val="both"/>
        <w:rPr>
          <w:rFonts w:eastAsia="Times New Roman"/>
          <w:szCs w:val="24"/>
        </w:rPr>
      </w:pPr>
      <w:r>
        <w:rPr>
          <w:rFonts w:eastAsia="Times New Roman"/>
          <w:szCs w:val="24"/>
        </w:rPr>
        <w:t>Σε κάθε περίπτωση θα προσπαθήσω να είμαι σύντομος, διότι θεωρώ ότι υπάρχει ένας ιδιαίτερος πλούτος στις τοποθετήσεις των συναδέλφων, ιδιαίτερα της Συμπολίτευσης. Και</w:t>
      </w:r>
      <w:r>
        <w:rPr>
          <w:rFonts w:eastAsia="Times New Roman"/>
          <w:szCs w:val="24"/>
        </w:rPr>
        <w:t xml:space="preserve"> στο σημείο αυτό οφείλω να την ευχαριστήσω για την ουσιαστική συμβολή της σε αυτό το νομοσχέδιο, αλλά και τα υπόλοιπα κόμματα, που βλέπω ότι λειτουργικά και δημιουργικά παρεμβαίνουν. Δεν ισχύει το ίδιο για τη Νέα Δημοκρατία, αλλά θα αποφύγω τον πειρασμό να</w:t>
      </w:r>
      <w:r>
        <w:rPr>
          <w:rFonts w:eastAsia="Times New Roman"/>
          <w:szCs w:val="24"/>
        </w:rPr>
        <w:t xml:space="preserve"> ξεκινήσω έτσι. </w:t>
      </w:r>
    </w:p>
    <w:p w14:paraId="74465E56" w14:textId="77777777" w:rsidR="00F20DF6" w:rsidRDefault="00F443B4">
      <w:pPr>
        <w:spacing w:line="600" w:lineRule="auto"/>
        <w:ind w:firstLine="720"/>
        <w:jc w:val="both"/>
        <w:rPr>
          <w:rFonts w:eastAsia="Times New Roman"/>
          <w:szCs w:val="24"/>
        </w:rPr>
      </w:pPr>
      <w:r>
        <w:rPr>
          <w:rFonts w:eastAsia="Times New Roman"/>
          <w:szCs w:val="24"/>
        </w:rPr>
        <w:lastRenderedPageBreak/>
        <w:t>Θα μιλήσουμε σήμερα για τη φύση και το περιβάλλον, γιατί πολλές φορές η πολιτική σκηνή στην Ελλάδα υποτιμά την πραγματική αξία των ουσιαστικών πολιτικών, που βοηθούν τον τόπο και τη χώρα. Και αυτά τα νομοσχέδια αποδεικνύουν, νομίζω ουσιαστ</w:t>
      </w:r>
      <w:r>
        <w:rPr>
          <w:rFonts w:eastAsia="Times New Roman"/>
          <w:szCs w:val="24"/>
        </w:rPr>
        <w:t>ικά, το ποιος είναι πραγματικά πατριώτης, το ποιος βοηθά τον τόπο του, το ποιος δίνει εργασία, το ποιος δίνει μέλλον στα παιδιά μας, ποιότητα ζωής, το ποιος δίνει δημόσια υγεία και ποιος συνεισφέρει σε αυτές τις κατευθύνσεις. Βέβαια ίσως δεν είναι από τα θ</w:t>
      </w:r>
      <w:r>
        <w:rPr>
          <w:rFonts w:eastAsia="Times New Roman"/>
          <w:szCs w:val="24"/>
        </w:rPr>
        <w:t xml:space="preserve">έματα που πουλάνε πολύ στα </w:t>
      </w:r>
      <w:proofErr w:type="spellStart"/>
      <w:r>
        <w:rPr>
          <w:rFonts w:eastAsia="Times New Roman"/>
          <w:szCs w:val="24"/>
        </w:rPr>
        <w:t>τηλεπαράθυρα</w:t>
      </w:r>
      <w:proofErr w:type="spellEnd"/>
      <w:r>
        <w:rPr>
          <w:rFonts w:eastAsia="Times New Roman"/>
          <w:szCs w:val="24"/>
        </w:rPr>
        <w:t xml:space="preserve">. </w:t>
      </w:r>
    </w:p>
    <w:p w14:paraId="74465E57" w14:textId="77777777" w:rsidR="00F20DF6" w:rsidRDefault="00F443B4">
      <w:pPr>
        <w:spacing w:line="600" w:lineRule="auto"/>
        <w:ind w:firstLine="720"/>
        <w:jc w:val="both"/>
        <w:rPr>
          <w:rFonts w:eastAsia="Times New Roman"/>
          <w:szCs w:val="24"/>
        </w:rPr>
      </w:pPr>
      <w:r>
        <w:rPr>
          <w:rFonts w:eastAsia="Times New Roman"/>
          <w:szCs w:val="24"/>
        </w:rPr>
        <w:t xml:space="preserve">Όμως, εγώ θα ήθελα να επαναφέρω λίγο τη συζήτηση στα κεντρικά ζητήματα του περιβάλλοντος. </w:t>
      </w:r>
    </w:p>
    <w:p w14:paraId="74465E58" w14:textId="77777777" w:rsidR="00F20DF6" w:rsidRDefault="00F443B4">
      <w:pPr>
        <w:spacing w:line="600" w:lineRule="auto"/>
        <w:ind w:firstLine="720"/>
        <w:jc w:val="both"/>
        <w:rPr>
          <w:rFonts w:eastAsia="Times New Roman"/>
          <w:szCs w:val="24"/>
        </w:rPr>
      </w:pPr>
      <w:r>
        <w:rPr>
          <w:rFonts w:eastAsia="Times New Roman"/>
          <w:szCs w:val="24"/>
        </w:rPr>
        <w:t>Τι συζητάμε σήμερα; Αυτό που συζητάμε είναι κάτι παλιό ή καινούρ</w:t>
      </w:r>
      <w:r>
        <w:rPr>
          <w:rFonts w:eastAsia="Times New Roman"/>
          <w:szCs w:val="24"/>
        </w:rPr>
        <w:t>γ</w:t>
      </w:r>
      <w:r>
        <w:rPr>
          <w:rFonts w:eastAsia="Times New Roman"/>
          <w:szCs w:val="24"/>
        </w:rPr>
        <w:t>ιο; Είναι κάτι διαχειριστικό ή είναι κάτι στρατηγικό; Έγιν</w:t>
      </w:r>
      <w:r>
        <w:rPr>
          <w:rFonts w:eastAsia="Times New Roman"/>
          <w:szCs w:val="24"/>
        </w:rPr>
        <w:t xml:space="preserve">ε </w:t>
      </w:r>
      <w:r>
        <w:rPr>
          <w:rFonts w:eastAsia="Times New Roman"/>
          <w:szCs w:val="24"/>
        </w:rPr>
        <w:lastRenderedPageBreak/>
        <w:t xml:space="preserve">μια προσπάθεια από κάποιους εισηγητές της </w:t>
      </w:r>
      <w:r>
        <w:rPr>
          <w:rFonts w:eastAsia="Times New Roman"/>
          <w:szCs w:val="24"/>
        </w:rPr>
        <w:t>Α</w:t>
      </w:r>
      <w:r>
        <w:rPr>
          <w:rFonts w:eastAsia="Times New Roman"/>
          <w:szCs w:val="24"/>
        </w:rPr>
        <w:t xml:space="preserve">ντιπολίτευσης να περιορίσουν, αν θέλετε, να «κουρέψουν» την αξία της σημερινής συζήτησης. </w:t>
      </w:r>
    </w:p>
    <w:p w14:paraId="74465E59" w14:textId="77777777" w:rsidR="00F20DF6" w:rsidRDefault="00F443B4">
      <w:pPr>
        <w:spacing w:line="600" w:lineRule="auto"/>
        <w:ind w:firstLine="720"/>
        <w:jc w:val="both"/>
        <w:rPr>
          <w:rFonts w:eastAsia="Times New Roman"/>
          <w:szCs w:val="24"/>
        </w:rPr>
      </w:pPr>
      <w:r>
        <w:rPr>
          <w:rFonts w:eastAsia="Times New Roman"/>
          <w:szCs w:val="24"/>
        </w:rPr>
        <w:t>Εγώ θέλω να δηλώσω ξεκάθαρα -το έχουμε πει και στις επιτροπές και προκύπτει και από όλες τις συζητήσεις στα συμβούλια Υπ</w:t>
      </w:r>
      <w:r>
        <w:rPr>
          <w:rFonts w:eastAsia="Times New Roman"/>
          <w:szCs w:val="24"/>
        </w:rPr>
        <w:t xml:space="preserve">ουργών που κάνουμε στην Ευρωπαϊκή Ένωση-, ότι το συγκεκριμένο νομοσχέδιο είναι μια τομή στη διοίκηση, στην προστασία και στη διαχείριση της φύσης. Μάλιστα, δεν είναι </w:t>
      </w:r>
      <w:proofErr w:type="spellStart"/>
      <w:r>
        <w:rPr>
          <w:rFonts w:eastAsia="Times New Roman"/>
          <w:szCs w:val="24"/>
        </w:rPr>
        <w:t>μνημονιακό</w:t>
      </w:r>
      <w:proofErr w:type="spellEnd"/>
      <w:r>
        <w:rPr>
          <w:rFonts w:eastAsia="Times New Roman"/>
          <w:szCs w:val="24"/>
        </w:rPr>
        <w:t xml:space="preserve"> ή διαχειριστικό νομοσχέδιο, αλλά ένα νομοσχέδιο το οποίο δίνει υπεραξία στην ελ</w:t>
      </w:r>
      <w:r>
        <w:rPr>
          <w:rFonts w:eastAsia="Times New Roman"/>
          <w:szCs w:val="24"/>
        </w:rPr>
        <w:t xml:space="preserve">ληνική πολιτική και ανεβάζει βαθμίδες -το έχουμε ξαναπεί στις επιτροπές- τη χώρα στην ευρωπαϊκή πολιτική. Και αυτό συμβαίνει γιατί το νομοσχέδιο αυτό κοιτάει μπροστά, δεν κοιτάει στα πρόστιμα και στις αδυναμίες του παρελθόντος. Και για να σας πω </w:t>
      </w:r>
      <w:r>
        <w:rPr>
          <w:rFonts w:eastAsia="Times New Roman"/>
          <w:szCs w:val="24"/>
        </w:rPr>
        <w:lastRenderedPageBreak/>
        <w:t>την αλήθει</w:t>
      </w:r>
      <w:r>
        <w:rPr>
          <w:rFonts w:eastAsia="Times New Roman"/>
          <w:szCs w:val="24"/>
        </w:rPr>
        <w:t>α, το συγκεκριμένο νομοσχέδιο δεν συνομιλεί με πρόστιμα και Ευρωπαϊκό Δικαστήριο, γιατί αυτά τα λύσαμε μέχρι τις 15 Δεκεμβρίου που υποβάλαμε τον νέο κατάλογο και κλείσαμε τις υποχρεώσεις της χώρας όσον αφορά την οριοθέτηση των περιοχών. Εκεί ήταν οι ελλείψ</w:t>
      </w:r>
      <w:r>
        <w:rPr>
          <w:rFonts w:eastAsia="Times New Roman"/>
          <w:szCs w:val="24"/>
        </w:rPr>
        <w:t>εις. Αυτό το νομοσχέδιο κάνει βασικές, μόνιμες και στρατηγικές τομές, που καθυστερούσαν χρόνια.</w:t>
      </w:r>
    </w:p>
    <w:p w14:paraId="74465E5A"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Πρώτα απ’ όλα γιατί είναι ένα προοδευτικό νομοσχέδιο, ένα νομοσχέδιο το οποίο αναγνωρίζει ότι το περιβάλλον είναι παράμετρος ανάπτυξης, έχει μια ιδιαίτερη διάστ</w:t>
      </w:r>
      <w:r>
        <w:rPr>
          <w:rFonts w:eastAsia="Times New Roman" w:cs="Times New Roman"/>
          <w:szCs w:val="24"/>
        </w:rPr>
        <w:t xml:space="preserve">αση αποκέντρωσης, άρα υποστηρίζει την περιφερειακή ανάπτυξη και όχι τον </w:t>
      </w:r>
      <w:proofErr w:type="spellStart"/>
      <w:r>
        <w:rPr>
          <w:rFonts w:eastAsia="Times New Roman" w:cs="Times New Roman"/>
          <w:szCs w:val="24"/>
        </w:rPr>
        <w:t>αθηνοκεντρισμό</w:t>
      </w:r>
      <w:proofErr w:type="spellEnd"/>
      <w:r>
        <w:rPr>
          <w:rFonts w:eastAsia="Times New Roman" w:cs="Times New Roman"/>
          <w:szCs w:val="24"/>
        </w:rPr>
        <w:t xml:space="preserve"> και τα λόμπι των μεγάλων εργολάβων που στήριζαν οι προηγούμενες κυβερνήσεις, έχει έντονη τη διάσταση του δημοκρατικού προγραμματισμού, αναγνωρίζει την αξία της συμμετοχή</w:t>
      </w:r>
      <w:r>
        <w:rPr>
          <w:rFonts w:eastAsia="Times New Roman" w:cs="Times New Roman"/>
          <w:szCs w:val="24"/>
        </w:rPr>
        <w:t xml:space="preserve">ς των τοπικών </w:t>
      </w:r>
      <w:r>
        <w:rPr>
          <w:rFonts w:eastAsia="Times New Roman" w:cs="Times New Roman"/>
          <w:szCs w:val="24"/>
        </w:rPr>
        <w:lastRenderedPageBreak/>
        <w:t xml:space="preserve">κοινωνιών στη διαχείριση των τοπικών υποθέσεων, στηρίζει και ενισχύει την εργασία στο περιβάλλον και στους φορείς και δίνει ουσιαστικά κοινωνικά εργαλεία κοινωνικής συμμετοχής και </w:t>
      </w:r>
      <w:proofErr w:type="spellStart"/>
      <w:r>
        <w:rPr>
          <w:rFonts w:eastAsia="Times New Roman" w:cs="Times New Roman"/>
          <w:szCs w:val="24"/>
        </w:rPr>
        <w:t>συναπόφασης</w:t>
      </w:r>
      <w:proofErr w:type="spellEnd"/>
      <w:r>
        <w:rPr>
          <w:rFonts w:eastAsia="Times New Roman" w:cs="Times New Roman"/>
          <w:szCs w:val="24"/>
        </w:rPr>
        <w:t xml:space="preserve">. </w:t>
      </w:r>
    </w:p>
    <w:p w14:paraId="74465E5B"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Θέλω να το πω αυτό ξεκάθαρα, γιατί ακούστηκε από</w:t>
      </w:r>
      <w:r>
        <w:rPr>
          <w:rFonts w:eastAsia="Times New Roman" w:cs="Times New Roman"/>
          <w:szCs w:val="24"/>
        </w:rPr>
        <w:t xml:space="preserve"> έναν εισηγητή της Νέας Δημοκρατίας, ότι είναι δεδομένο πως το περιβάλλον είναι παράμετρος ανάπτυξης και δεν είναι αντίθετο με την ανάπτυξη. Αναρωτιέμαι εάν ίσχυε τόσα χρόνια αυτό. Αν ίσχυε τόσα χρόνια, δεν θα είχαμε μαζέψει τόσα πρόστιμα ώστε να ήταν η Ελ</w:t>
      </w:r>
      <w:r>
        <w:rPr>
          <w:rFonts w:eastAsia="Times New Roman" w:cs="Times New Roman"/>
          <w:szCs w:val="24"/>
        </w:rPr>
        <w:t>λάδα της Νέας Δημοκρατίας και του ΠΑΣΟΚ πρωταθλήτρια στα ευρωπαϊκά πρόστιμα.</w:t>
      </w:r>
    </w:p>
    <w:p w14:paraId="74465E5C"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lastRenderedPageBreak/>
        <w:t xml:space="preserve">Όμως, σε κάθε περίπτωση, θυμάστε την πρόσφατη συζήτηση για το Ελληνικό; Στη συζήτηση για το Ελληνικό, στην τάχατες καθυστέρηση περιβαλλοντικών </w:t>
      </w:r>
      <w:proofErr w:type="spellStart"/>
      <w:r>
        <w:rPr>
          <w:rFonts w:eastAsia="Times New Roman" w:cs="Times New Roman"/>
          <w:szCs w:val="24"/>
        </w:rPr>
        <w:t>αδειοδοτήσεων</w:t>
      </w:r>
      <w:proofErr w:type="spellEnd"/>
      <w:r>
        <w:rPr>
          <w:rFonts w:eastAsia="Times New Roman" w:cs="Times New Roman"/>
          <w:szCs w:val="24"/>
        </w:rPr>
        <w:t xml:space="preserve"> που ήταν ταχύτατες και</w:t>
      </w:r>
      <w:r>
        <w:rPr>
          <w:rFonts w:eastAsia="Times New Roman" w:cs="Times New Roman"/>
          <w:szCs w:val="24"/>
        </w:rPr>
        <w:t xml:space="preserve"> ολοκληρωμένες, δεν είχε βγει μέχρι και ο Πρόεδρος της Νέας Δημοκρατίας να πει ότι δεν μπορούμε να καθυστερούμε εξαιτίας του περιβάλλοντος, τις επενδύσεις; Τώρα, δηλαδή, το αλλάζετε, το γυρίζετε αλλιώς; Μάλλον παίζετε όπως σας βολεύει και κοροϊδεύετε. Αυτό</w:t>
      </w:r>
      <w:r>
        <w:rPr>
          <w:rFonts w:eastAsia="Times New Roman" w:cs="Times New Roman"/>
          <w:szCs w:val="24"/>
        </w:rPr>
        <w:t xml:space="preserve"> είναι κλασική τακτική βέβαια.</w:t>
      </w:r>
    </w:p>
    <w:p w14:paraId="74465E5D"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Η ουσία, όμως, είναι ότι με αυτή την Κυβέρνηση αποδεικνύεται πως το περιβάλλον είναι παράγοντας ανάπτυξης και δίνει εργασία και ανάπτυξη, γιατί οι προηγούμενες κυβερνήσεις δεν είχαν καταλάβει αυτή τη φοβερή δυνατότητα που είχ</w:t>
      </w:r>
      <w:r>
        <w:rPr>
          <w:rFonts w:eastAsia="Times New Roman" w:cs="Times New Roman"/>
          <w:szCs w:val="24"/>
        </w:rPr>
        <w:t>ε η χώρα μας.</w:t>
      </w:r>
    </w:p>
    <w:p w14:paraId="74465E5E"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lastRenderedPageBreak/>
        <w:t>Είναι ένα νομοσχέδιο για το περιβάλλον που είναι η ταυτότητα της ελληνικής ψυχής, της ελληνικής ζωής, της ελληνικής υπαίθρου και της εργασίας σε αυτήν. Και αυτό για εμάς είναι ξεκάθαρο!</w:t>
      </w:r>
    </w:p>
    <w:p w14:paraId="74465E5F"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Τι διαφορετικό κάνει αυτό το νομοσχέδιο σε σχέση με τα π</w:t>
      </w:r>
      <w:r>
        <w:rPr>
          <w:rFonts w:eastAsia="Times New Roman" w:cs="Times New Roman"/>
          <w:szCs w:val="24"/>
        </w:rPr>
        <w:t xml:space="preserve">ροηγούμενα; Με αυτό το νομοσχέδιο αποφασίζεται ότι οι </w:t>
      </w:r>
      <w:r>
        <w:rPr>
          <w:rFonts w:eastAsia="Times New Roman" w:cs="Times New Roman"/>
          <w:szCs w:val="24"/>
        </w:rPr>
        <w:t>φ</w:t>
      </w:r>
      <w:r>
        <w:rPr>
          <w:rFonts w:eastAsia="Times New Roman" w:cs="Times New Roman"/>
          <w:szCs w:val="24"/>
        </w:rPr>
        <w:t xml:space="preserve">ορείς </w:t>
      </w:r>
      <w:r>
        <w:rPr>
          <w:rFonts w:eastAsia="Times New Roman" w:cs="Times New Roman"/>
          <w:szCs w:val="24"/>
        </w:rPr>
        <w:t>δ</w:t>
      </w:r>
      <w:r>
        <w:rPr>
          <w:rFonts w:eastAsia="Times New Roman" w:cs="Times New Roman"/>
          <w:szCs w:val="24"/>
        </w:rPr>
        <w:t xml:space="preserve">ιαχείρισης των </w:t>
      </w:r>
      <w:r>
        <w:rPr>
          <w:rFonts w:eastAsia="Times New Roman" w:cs="Times New Roman"/>
          <w:szCs w:val="24"/>
        </w:rPr>
        <w:t>π</w:t>
      </w:r>
      <w:r>
        <w:rPr>
          <w:rFonts w:eastAsia="Times New Roman" w:cs="Times New Roman"/>
          <w:szCs w:val="24"/>
        </w:rPr>
        <w:t xml:space="preserve">ροστατευόμενων </w:t>
      </w:r>
      <w:r>
        <w:rPr>
          <w:rFonts w:eastAsia="Times New Roman" w:cs="Times New Roman"/>
          <w:szCs w:val="24"/>
        </w:rPr>
        <w:t>π</w:t>
      </w:r>
      <w:r>
        <w:rPr>
          <w:rFonts w:eastAsia="Times New Roman" w:cs="Times New Roman"/>
          <w:szCs w:val="24"/>
        </w:rPr>
        <w:t xml:space="preserve">εριοχών είναι το βασικό και μοναδικό εργαλείο με το οποίο θα προστατέψουμε και θα διαχειριστούμε τα </w:t>
      </w:r>
      <w:proofErr w:type="spellStart"/>
      <w:r>
        <w:rPr>
          <w:rFonts w:eastAsia="Times New Roman" w:cs="Times New Roman"/>
          <w:szCs w:val="24"/>
        </w:rPr>
        <w:t>προστατευτέα</w:t>
      </w:r>
      <w:proofErr w:type="spellEnd"/>
      <w:r>
        <w:rPr>
          <w:rFonts w:eastAsia="Times New Roman" w:cs="Times New Roman"/>
          <w:szCs w:val="24"/>
        </w:rPr>
        <w:t xml:space="preserve"> αντικείμενα-είδη και τις προστατευόμενες περιοχές</w:t>
      </w:r>
      <w:r>
        <w:rPr>
          <w:rFonts w:eastAsia="Times New Roman" w:cs="Times New Roman"/>
          <w:szCs w:val="24"/>
        </w:rPr>
        <w:t xml:space="preserve">. Οι προηγούμενες κυβερνήσεις δεν είχαν καταλήξει σε αυτό. Είχαν ελλιπή κατάλογο </w:t>
      </w:r>
      <w:r>
        <w:rPr>
          <w:rFonts w:eastAsia="Times New Roman" w:cs="Times New Roman"/>
          <w:szCs w:val="24"/>
        </w:rPr>
        <w:t>«</w:t>
      </w:r>
      <w:r>
        <w:rPr>
          <w:rFonts w:eastAsia="Times New Roman" w:cs="Times New Roman"/>
          <w:szCs w:val="24"/>
        </w:rPr>
        <w:t>NATUR</w:t>
      </w:r>
      <w:r>
        <w:rPr>
          <w:rFonts w:eastAsia="Times New Roman" w:cs="Times New Roman"/>
          <w:szCs w:val="24"/>
        </w:rPr>
        <w:t>Α»</w:t>
      </w:r>
      <w:r>
        <w:rPr>
          <w:rFonts w:eastAsia="Times New Roman" w:cs="Times New Roman"/>
          <w:szCs w:val="24"/>
        </w:rPr>
        <w:t xml:space="preserve"> -εξαιτίας και τα απειλούμενα πρόστιμα- </w:t>
      </w:r>
      <w:r>
        <w:rPr>
          <w:rFonts w:eastAsia="Times New Roman" w:cs="Times New Roman"/>
          <w:color w:val="000000" w:themeColor="text1"/>
          <w:szCs w:val="24"/>
        </w:rPr>
        <w:t>και είχαν φορείς μόνο στο 20</w:t>
      </w:r>
      <w:r>
        <w:rPr>
          <w:rFonts w:eastAsia="Times New Roman" w:cs="Times New Roman"/>
          <w:color w:val="000000" w:themeColor="text1"/>
          <w:szCs w:val="24"/>
        </w:rPr>
        <w:t>%</w:t>
      </w:r>
      <w:r>
        <w:rPr>
          <w:rFonts w:eastAsia="Times New Roman" w:cs="Times New Roman"/>
          <w:color w:val="000000" w:themeColor="text1"/>
          <w:szCs w:val="24"/>
        </w:rPr>
        <w:t xml:space="preserve">-21% των περιορισμένων </w:t>
      </w:r>
      <w:r>
        <w:rPr>
          <w:rFonts w:eastAsia="Times New Roman" w:cs="Times New Roman"/>
          <w:color w:val="000000" w:themeColor="text1"/>
          <w:szCs w:val="24"/>
        </w:rPr>
        <w:lastRenderedPageBreak/>
        <w:t xml:space="preserve">προστατευόμενων περιοχών. </w:t>
      </w:r>
      <w:r>
        <w:rPr>
          <w:rFonts w:eastAsia="Times New Roman" w:cs="Times New Roman"/>
          <w:szCs w:val="24"/>
        </w:rPr>
        <w:t>Ταυτόχρονα, είχαν μια διάσπαση αρμοδιοτήτων, ευθυ</w:t>
      </w:r>
      <w:r>
        <w:rPr>
          <w:rFonts w:eastAsia="Times New Roman" w:cs="Times New Roman"/>
          <w:szCs w:val="24"/>
        </w:rPr>
        <w:t xml:space="preserve">νών και περιορισμένα λειτουργικά εργαλεία στους φορείς. </w:t>
      </w:r>
    </w:p>
    <w:p w14:paraId="74465E60"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Τώρα πια ξεκαθαρίζεται και μονιμοποιείται -και δεν θα αμφισβητηθεί από εδώ και μπρος και το ξέρουμε, γι’ αυτό είναι τομή, γιατί θα παραμείνει ως βασική επιλογή της πολιτείας- ότι οι φορείς έχουν πολύ</w:t>
      </w:r>
      <w:r>
        <w:rPr>
          <w:rFonts w:eastAsia="Times New Roman" w:cs="Times New Roman"/>
          <w:szCs w:val="24"/>
        </w:rPr>
        <w:t xml:space="preserve"> αυστηρά κριτήρια για τη λειτουργία τους. Ταυτόχρονα, όμως, έχουν στοιχεία υποχρεωτικά για αξιολόγηση -και των ιδίων και των εργαζομένων-, με απόδοση στο τοπικό προϊόν για προγραμματισμό τοπικής ανάπτυξης, με προβολή των τοπικών προϊόντων. Και είναι υποχρέ</w:t>
      </w:r>
      <w:r>
        <w:rPr>
          <w:rFonts w:eastAsia="Times New Roman" w:cs="Times New Roman"/>
          <w:szCs w:val="24"/>
        </w:rPr>
        <w:t xml:space="preserve">ωση -και θα το πω, γιατί το πρότεινε και ο κ. Κασαπίδης- των φορέων και δυνατότητα να δίνουν σήματα προέλευσης και περιοχής με βάση το προστατευόμενο αντικείμενο. </w:t>
      </w:r>
    </w:p>
    <w:p w14:paraId="74465E61"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lastRenderedPageBreak/>
        <w:t>Και θα σας πω και κάτι άλλο: Σαφέστατα και θα αφορά -το είπατε ως παράδειγμα- τους γίγαντες,</w:t>
      </w:r>
      <w:r>
        <w:rPr>
          <w:rFonts w:eastAsia="Times New Roman" w:cs="Times New Roman"/>
          <w:szCs w:val="24"/>
        </w:rPr>
        <w:t xml:space="preserve"> τα φασόλια στις Πρέσπες, αλλά εγώ θα ήθελα να αφορά και τις τουριστικές επιχειρήσεις στη Ζάκυνθο με την καρέτα-καρέτα ή με τη φώκια της Αλοννήσου ή οποιασδήποτε άλλης περιοχής. Αυτά είναι βασικά στοιχεία που είναι στο νομοσχέδιο. </w:t>
      </w:r>
    </w:p>
    <w:p w14:paraId="74465E62"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Και σας ευχαριστούμε, κύ</w:t>
      </w:r>
      <w:r>
        <w:rPr>
          <w:rFonts w:eastAsia="Times New Roman" w:cs="Times New Roman"/>
          <w:szCs w:val="24"/>
        </w:rPr>
        <w:t xml:space="preserve">ριε Κασαπίδη, που συνεισφέρετε στην ίδια αναπτυξιακή κατεύθυνση, που θεωρώ ότι είναι ουσιαστικά προοδευτική και που μπορούμε να βρούμε κοινές διαδρομές. </w:t>
      </w:r>
    </w:p>
    <w:p w14:paraId="74465E63"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Έχουμε συγκεκριμένες αναπτυξιακές -αν θέλετε- προβολές και προϋποθέσεις μέσα σε αυτό το νομοσχέδιο που</w:t>
      </w:r>
      <w:r>
        <w:rPr>
          <w:rFonts w:eastAsia="Times New Roman" w:cs="Times New Roman"/>
          <w:szCs w:val="24"/>
        </w:rPr>
        <w:t xml:space="preserve"> έρχεται να ολοκληρώσει τα τέσσερα προηγούμενα βήματα. Ας μην τα ξεχνάμε: Συγκεκριμένο νέο οργανόγραμμα και Διεύθυνση στο Υπουργείο για το </w:t>
      </w:r>
      <w:r>
        <w:rPr>
          <w:rFonts w:eastAsia="Times New Roman" w:cs="Times New Roman"/>
          <w:szCs w:val="24"/>
        </w:rPr>
        <w:lastRenderedPageBreak/>
        <w:t>φυσικό περιβάλλον, ένα μεγάλο πρόγραμμα της Ευρωπαϊκής Ένωσης -για πρώτη φορά- ύψους 17 εκατομμυρίων ευρώ για τη βιοπ</w:t>
      </w:r>
      <w:r>
        <w:rPr>
          <w:rFonts w:eastAsia="Times New Roman" w:cs="Times New Roman"/>
          <w:szCs w:val="24"/>
        </w:rPr>
        <w:t xml:space="preserve">οικιλότητα και τη φύση και τις ειδικές περιβαλλοντικές μελέτες που δεν είχαν γίνει τόσα χρόνια, που, επίσης, έχουν προϋπολογισμό 17 </w:t>
      </w:r>
      <w:r>
        <w:rPr>
          <w:rFonts w:eastAsia="Times New Roman" w:cs="Times New Roman"/>
          <w:color w:val="000000" w:themeColor="text1"/>
          <w:szCs w:val="24"/>
        </w:rPr>
        <w:t>εκατομμυρίων, που αυτή</w:t>
      </w:r>
      <w:r>
        <w:rPr>
          <w:rFonts w:eastAsia="Times New Roman" w:cs="Times New Roman"/>
          <w:szCs w:val="24"/>
        </w:rPr>
        <w:t xml:space="preserve"> η Κυβέρνηση εξασφάλισε. Παρ</w:t>
      </w:r>
      <w:r>
        <w:rPr>
          <w:rFonts w:eastAsia="Times New Roman" w:cs="Times New Roman"/>
          <w:szCs w:val="24"/>
        </w:rPr>
        <w:t xml:space="preserve">’ </w:t>
      </w:r>
      <w:r>
        <w:rPr>
          <w:rFonts w:eastAsia="Times New Roman" w:cs="Times New Roman"/>
          <w:szCs w:val="24"/>
        </w:rPr>
        <w:t>ότι είχε τεθεί ξανά το ερώτημα το 2012, να σας θυμίσω ότι τότε η κυβέρνη</w:t>
      </w:r>
      <w:r>
        <w:rPr>
          <w:rFonts w:eastAsia="Times New Roman" w:cs="Times New Roman"/>
          <w:szCs w:val="24"/>
        </w:rPr>
        <w:t xml:space="preserve">ση αποφάσισε να μην τις εκπονήσει, με αποτέλεσμα τώρα να μην έχουμε τα προεδρικά διατάγματα που καλώς μία Βουλευτής της </w:t>
      </w:r>
      <w:r>
        <w:rPr>
          <w:rFonts w:eastAsia="Times New Roman" w:cs="Times New Roman"/>
          <w:szCs w:val="24"/>
        </w:rPr>
        <w:t>Α</w:t>
      </w:r>
      <w:r>
        <w:rPr>
          <w:rFonts w:eastAsia="Times New Roman" w:cs="Times New Roman"/>
          <w:szCs w:val="24"/>
        </w:rPr>
        <w:t>ντιπολίτευσης, η κ</w:t>
      </w:r>
      <w:r>
        <w:rPr>
          <w:rFonts w:eastAsia="Times New Roman" w:cs="Times New Roman"/>
          <w:szCs w:val="24"/>
        </w:rPr>
        <w:t>.</w:t>
      </w:r>
      <w:r>
        <w:rPr>
          <w:rFonts w:eastAsia="Times New Roman" w:cs="Times New Roman"/>
          <w:szCs w:val="24"/>
        </w:rPr>
        <w:t xml:space="preserve"> Μάρκου, αναρωτήθηκε γιατί έχουμε μόνο τέσσερα, πέντε. Η απάντηση είναι απλή: Γιατί δεν είχαν εκπονήσει οι κυβερνήσεις τις ειδικές περιβαλλοντικές μελέτες που τώρα όχι απλά υποσχόμαστε, αλλά έχει δεσμευτεί ο προϋπολογισμός, έχουν προ</w:t>
      </w:r>
      <w:r>
        <w:rPr>
          <w:rFonts w:eastAsia="Times New Roman" w:cs="Times New Roman"/>
          <w:szCs w:val="24"/>
        </w:rPr>
        <w:lastRenderedPageBreak/>
        <w:t>κηρυχτεί οι μελέτες, έχ</w:t>
      </w:r>
      <w:r>
        <w:rPr>
          <w:rFonts w:eastAsia="Times New Roman" w:cs="Times New Roman"/>
          <w:szCs w:val="24"/>
        </w:rPr>
        <w:t xml:space="preserve">ουν υποβληθεί οι προσφορές και τώρα γίνονται οι συμβάσεις. Άρα έχουμε ξεπεράσει τον πρώτο χρόνο ωρίμανσης. Γιατί κάποιος ρωτάει: «Τι κάνατε δύο χρόνια»; Αυτά κάναμε. Βρήκαμε τα λεφτά και τα προκηρύξαμε. </w:t>
      </w:r>
    </w:p>
    <w:p w14:paraId="74465E64"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Για παράδειγμα, βρήκαμε και λεφτά για τα Σχέδια Διαχ</w:t>
      </w:r>
      <w:r>
        <w:rPr>
          <w:rFonts w:eastAsia="Times New Roman" w:cs="Times New Roman"/>
          <w:szCs w:val="24"/>
        </w:rPr>
        <w:t>είρισης Κινδύνου Πλημμύρας, μιας και το θυμήθηκα, που και αυτά είχαν μπει στο ντουλάπι το 2012 και μετά κάποιοι στη Μάνδρα παραπονιόνταν για το ατύχημα, τη μεγάλη καταστροφή και τον φοβερό φόρο αίματος και ζωής που πληρώσαμε. Τ</w:t>
      </w:r>
      <w:r>
        <w:rPr>
          <w:rFonts w:eastAsia="Times New Roman"/>
          <w:szCs w:val="24"/>
        </w:rPr>
        <w:t>ώρα βρέθηκαν οι πόροι, τον Νο</w:t>
      </w:r>
      <w:r>
        <w:rPr>
          <w:rFonts w:eastAsia="Times New Roman"/>
          <w:szCs w:val="24"/>
        </w:rPr>
        <w:t>έμβριο του 2016, για να γίνουν τα έργα αυτά που τώρα ολοκληρώνονται. Είναι στη διαβούλευση τα Σχέδια Διαχείρισης Κινδύνου Πλημμύρας. Θεσπίζονται και κυρώνονται τον Μάρτιο και θα έχει η χώρα πλέον Σχέδια Διαχείρισης Κινδύνου Πλημμύρας.</w:t>
      </w:r>
    </w:p>
    <w:p w14:paraId="74465E65" w14:textId="77777777" w:rsidR="00F20DF6" w:rsidRDefault="00F443B4">
      <w:pPr>
        <w:spacing w:line="600" w:lineRule="auto"/>
        <w:ind w:firstLine="720"/>
        <w:jc w:val="both"/>
        <w:rPr>
          <w:rFonts w:eastAsia="Times New Roman"/>
          <w:szCs w:val="24"/>
        </w:rPr>
      </w:pPr>
      <w:r>
        <w:rPr>
          <w:rFonts w:eastAsia="Times New Roman"/>
          <w:szCs w:val="24"/>
        </w:rPr>
        <w:lastRenderedPageBreak/>
        <w:t>Πράγματι, λοιπόν, και</w:t>
      </w:r>
      <w:r>
        <w:rPr>
          <w:rFonts w:eastAsia="Times New Roman"/>
          <w:szCs w:val="24"/>
        </w:rPr>
        <w:t xml:space="preserve"> αυτό πρέπει να γίνει. Συμφωνώ. Και στενοχωριόμαστε που δεν μπορούμε να έχουμε έτοιμα προεδρικά διατάγματα. Σαφέστατα, όμως, τα προεδρικά διατάγματα του Ολύμπου, της Παμβώτιδας, το </w:t>
      </w:r>
      <w:r>
        <w:rPr>
          <w:rFonts w:eastAsia="Times New Roman"/>
          <w:szCs w:val="24"/>
        </w:rPr>
        <w:t>π</w:t>
      </w:r>
      <w:r>
        <w:rPr>
          <w:rFonts w:eastAsia="Times New Roman"/>
          <w:szCs w:val="24"/>
        </w:rPr>
        <w:t xml:space="preserve">ροεδρικό </w:t>
      </w:r>
      <w:r>
        <w:rPr>
          <w:rFonts w:eastAsia="Times New Roman"/>
          <w:szCs w:val="24"/>
        </w:rPr>
        <w:t>δ</w:t>
      </w:r>
      <w:r>
        <w:rPr>
          <w:rFonts w:eastAsia="Times New Roman"/>
          <w:szCs w:val="24"/>
        </w:rPr>
        <w:t>ιάταγμα  -αν δεν κάνω λάθος, το είπε η κ</w:t>
      </w:r>
      <w:r>
        <w:rPr>
          <w:rFonts w:eastAsia="Times New Roman"/>
          <w:szCs w:val="24"/>
        </w:rPr>
        <w:t>.</w:t>
      </w:r>
      <w:r>
        <w:rPr>
          <w:rFonts w:eastAsia="Times New Roman"/>
          <w:szCs w:val="24"/>
        </w:rPr>
        <w:t xml:space="preserve"> </w:t>
      </w:r>
      <w:proofErr w:type="spellStart"/>
      <w:r>
        <w:rPr>
          <w:rFonts w:eastAsia="Times New Roman"/>
          <w:szCs w:val="24"/>
        </w:rPr>
        <w:t>Βαγιωνάκη</w:t>
      </w:r>
      <w:proofErr w:type="spellEnd"/>
      <w:r>
        <w:rPr>
          <w:rFonts w:eastAsia="Times New Roman"/>
          <w:szCs w:val="24"/>
        </w:rPr>
        <w:t xml:space="preserve">- για το </w:t>
      </w:r>
      <w:proofErr w:type="spellStart"/>
      <w:r>
        <w:rPr>
          <w:rFonts w:eastAsia="Times New Roman"/>
          <w:szCs w:val="24"/>
        </w:rPr>
        <w:t>Ελαφ</w:t>
      </w:r>
      <w:r>
        <w:rPr>
          <w:rFonts w:eastAsia="Times New Roman"/>
          <w:szCs w:val="24"/>
        </w:rPr>
        <w:t>ονήσι</w:t>
      </w:r>
      <w:proofErr w:type="spellEnd"/>
      <w:r>
        <w:rPr>
          <w:rFonts w:eastAsia="Times New Roman"/>
          <w:szCs w:val="24"/>
        </w:rPr>
        <w:t xml:space="preserve">, όπως και για το Δέλτα Αξιού, για την περιοχή, είναι αυτά τα οποία είναι έτοιμα τώρα και είναι στα γραφεία μας για να βγουν μέσα σε αυτήν τη χρονιά, παρότι δεν έχουν τελειώσει ακόμα οι ειδικές περιβαλλοντικές μελέτες. </w:t>
      </w:r>
    </w:p>
    <w:p w14:paraId="74465E66" w14:textId="77777777" w:rsidR="00F20DF6" w:rsidRDefault="00F443B4">
      <w:pPr>
        <w:spacing w:line="600" w:lineRule="auto"/>
        <w:ind w:firstLine="720"/>
        <w:jc w:val="both"/>
        <w:rPr>
          <w:rFonts w:eastAsia="Times New Roman"/>
          <w:szCs w:val="24"/>
        </w:rPr>
      </w:pPr>
      <w:r>
        <w:rPr>
          <w:rFonts w:eastAsia="Times New Roman"/>
          <w:szCs w:val="24"/>
        </w:rPr>
        <w:t>Όμως, αυτό που ξεκαθαρίζουμε εί</w:t>
      </w:r>
      <w:r>
        <w:rPr>
          <w:rFonts w:eastAsia="Times New Roman"/>
          <w:szCs w:val="24"/>
        </w:rPr>
        <w:t xml:space="preserve">ναι ότι οι φορείς αυτοί θα παραμείνουν, γιατί οι προηγούμενες κυβερνήσεις ήθελαν να τους κλείσουν. </w:t>
      </w:r>
    </w:p>
    <w:p w14:paraId="74465E67" w14:textId="77777777" w:rsidR="00F20DF6" w:rsidRDefault="00F443B4">
      <w:pPr>
        <w:spacing w:line="600" w:lineRule="auto"/>
        <w:ind w:firstLine="720"/>
        <w:jc w:val="both"/>
        <w:rPr>
          <w:rFonts w:eastAsia="Times New Roman"/>
          <w:szCs w:val="24"/>
        </w:rPr>
      </w:pPr>
      <w:r>
        <w:rPr>
          <w:rFonts w:eastAsia="Times New Roman"/>
          <w:szCs w:val="24"/>
        </w:rPr>
        <w:lastRenderedPageBreak/>
        <w:t xml:space="preserve">Ο ν.4109 είχε αποφασίσει να καταργήσει και να συγχωνεύσει τους </w:t>
      </w:r>
      <w:r>
        <w:rPr>
          <w:rFonts w:eastAsia="Times New Roman"/>
          <w:szCs w:val="24"/>
        </w:rPr>
        <w:t>φ</w:t>
      </w:r>
      <w:r>
        <w:rPr>
          <w:rFonts w:eastAsia="Times New Roman"/>
          <w:szCs w:val="24"/>
        </w:rPr>
        <w:t xml:space="preserve">ορείς </w:t>
      </w:r>
      <w:r>
        <w:rPr>
          <w:rFonts w:eastAsia="Times New Roman"/>
          <w:szCs w:val="24"/>
        </w:rPr>
        <w:t>δ</w:t>
      </w:r>
      <w:r>
        <w:rPr>
          <w:rFonts w:eastAsia="Times New Roman"/>
          <w:szCs w:val="24"/>
        </w:rPr>
        <w:t xml:space="preserve">ιαχείρισης </w:t>
      </w:r>
      <w:r>
        <w:rPr>
          <w:rFonts w:eastAsia="Times New Roman"/>
          <w:szCs w:val="24"/>
        </w:rPr>
        <w:t>π</w:t>
      </w:r>
      <w:r>
        <w:rPr>
          <w:rFonts w:eastAsia="Times New Roman"/>
          <w:szCs w:val="24"/>
        </w:rPr>
        <w:t xml:space="preserve">ροστατευόμενων </w:t>
      </w:r>
      <w:r>
        <w:rPr>
          <w:rFonts w:eastAsia="Times New Roman"/>
          <w:szCs w:val="24"/>
        </w:rPr>
        <w:t>π</w:t>
      </w:r>
      <w:r>
        <w:rPr>
          <w:rFonts w:eastAsia="Times New Roman"/>
          <w:szCs w:val="24"/>
        </w:rPr>
        <w:t>εριοχών. Και έρχονται σήμερα, από μια άλλη διαδρομή, κάπο</w:t>
      </w:r>
      <w:r>
        <w:rPr>
          <w:rFonts w:eastAsia="Times New Roman"/>
          <w:szCs w:val="24"/>
        </w:rPr>
        <w:t xml:space="preserve">ιοι συνάδελφοι να το ξαναβάλουν στην ατζέντα. </w:t>
      </w:r>
    </w:p>
    <w:p w14:paraId="74465E68" w14:textId="77777777" w:rsidR="00F20DF6" w:rsidRDefault="00F443B4">
      <w:pPr>
        <w:spacing w:line="600" w:lineRule="auto"/>
        <w:ind w:firstLine="720"/>
        <w:jc w:val="both"/>
        <w:rPr>
          <w:rFonts w:eastAsia="Times New Roman"/>
          <w:szCs w:val="24"/>
        </w:rPr>
      </w:pPr>
      <w:r>
        <w:rPr>
          <w:rFonts w:eastAsia="Times New Roman"/>
          <w:szCs w:val="24"/>
        </w:rPr>
        <w:t xml:space="preserve">Κάναμε μια συζήτηση με τον κ. </w:t>
      </w:r>
      <w:proofErr w:type="spellStart"/>
      <w:r>
        <w:rPr>
          <w:rFonts w:eastAsia="Times New Roman"/>
          <w:szCs w:val="24"/>
        </w:rPr>
        <w:t>Στύλιο</w:t>
      </w:r>
      <w:proofErr w:type="spellEnd"/>
      <w:r>
        <w:rPr>
          <w:rFonts w:eastAsia="Times New Roman"/>
          <w:szCs w:val="24"/>
        </w:rPr>
        <w:t xml:space="preserve"> -και επιτρέψτε μου, δεν είναι προσωπικό, το εισηγήθηκε το νομοσχέδιο εκ μέρους της Νέας Δημοκρατίας και το σέβομαι- για την πρόταση σχετικά με τους περιφερειακούς φορείς. </w:t>
      </w:r>
    </w:p>
    <w:p w14:paraId="74465E69" w14:textId="77777777" w:rsidR="00F20DF6" w:rsidRDefault="00F443B4">
      <w:pPr>
        <w:spacing w:line="600" w:lineRule="auto"/>
        <w:ind w:firstLine="720"/>
        <w:jc w:val="both"/>
        <w:rPr>
          <w:rFonts w:eastAsia="Times New Roman"/>
          <w:szCs w:val="24"/>
        </w:rPr>
      </w:pPr>
      <w:r>
        <w:rPr>
          <w:rFonts w:eastAsia="Times New Roman"/>
          <w:szCs w:val="24"/>
        </w:rPr>
        <w:t xml:space="preserve">Τι σημαίνει, λοιπόν, η πρόταση αυτή της Νέας Δημοκρατίας που επανέρχεται τώρα, θυμίζοντας σε πολλούς τους σκελετούς που ήταν κλεισμένοι στη ντουλάπα; Γιατί τον ν.4109 τον ψήφισαν και τον ανέβαλαν μετά με άλλο νομοσχέδιο κάνα δυο φορές. Δεν τόλμησαν να τον </w:t>
      </w:r>
      <w:r>
        <w:rPr>
          <w:rFonts w:eastAsia="Times New Roman"/>
          <w:szCs w:val="24"/>
        </w:rPr>
        <w:t xml:space="preserve">εφαρμόσουν. </w:t>
      </w:r>
    </w:p>
    <w:p w14:paraId="74465E6A" w14:textId="77777777" w:rsidR="00F20DF6" w:rsidRDefault="00F443B4">
      <w:pPr>
        <w:spacing w:line="600" w:lineRule="auto"/>
        <w:ind w:firstLine="720"/>
        <w:jc w:val="both"/>
        <w:rPr>
          <w:rFonts w:eastAsia="Times New Roman"/>
          <w:szCs w:val="24"/>
        </w:rPr>
      </w:pPr>
      <w:r>
        <w:rPr>
          <w:rFonts w:eastAsia="Times New Roman"/>
          <w:szCs w:val="24"/>
        </w:rPr>
        <w:lastRenderedPageBreak/>
        <w:t xml:space="preserve">Τι προέβλεπε, λοιπόν, για την Ήπειρο; Το είχαμε κάνει αυτό το παράδειγμα και μας ενδιαφέρει. Προέβλεπε, ότι θα πρέπει ο φορέας της </w:t>
      </w:r>
      <w:r>
        <w:rPr>
          <w:rFonts w:eastAsia="Times New Roman"/>
          <w:szCs w:val="24"/>
        </w:rPr>
        <w:t>λ</w:t>
      </w:r>
      <w:r>
        <w:rPr>
          <w:rFonts w:eastAsia="Times New Roman"/>
          <w:szCs w:val="24"/>
        </w:rPr>
        <w:t xml:space="preserve">ίμνης Παμβώτιδας να κλείσει. Αυτό προτείνει η Νέα Δημοκρατία και όσοι προτείνουν δεκατρείς φορείς. Προέβλεπε ο </w:t>
      </w:r>
      <w:r>
        <w:rPr>
          <w:rFonts w:eastAsia="Times New Roman"/>
          <w:szCs w:val="24"/>
        </w:rPr>
        <w:t xml:space="preserve">φορέας του Αμβρακικού Κόλπου να κλείσει, ο φορέας της Βόρειας Πίνδου να κλείσει, ο φορέας του Καλαμά - Αχέροντα, όπου ο κ. </w:t>
      </w:r>
      <w:proofErr w:type="spellStart"/>
      <w:r>
        <w:rPr>
          <w:rFonts w:eastAsia="Times New Roman"/>
          <w:szCs w:val="24"/>
        </w:rPr>
        <w:t>Αμυράς</w:t>
      </w:r>
      <w:proofErr w:type="spellEnd"/>
      <w:r>
        <w:rPr>
          <w:rFonts w:eastAsia="Times New Roman"/>
          <w:szCs w:val="24"/>
        </w:rPr>
        <w:t xml:space="preserve"> έκανε ολόκληρη τοποθέτηση για το ιδιαίτερο περιβαλλοντικό ενδιαφέρον του Καλαμά, να κλείσει. Επίσης προέβλεπε να κλείσει και ο</w:t>
      </w:r>
      <w:r>
        <w:rPr>
          <w:rFonts w:eastAsia="Times New Roman"/>
          <w:szCs w:val="24"/>
        </w:rPr>
        <w:t xml:space="preserve"> φορέας των Τζουμέρκων – </w:t>
      </w:r>
      <w:proofErr w:type="spellStart"/>
      <w:r>
        <w:rPr>
          <w:rFonts w:eastAsia="Times New Roman"/>
          <w:szCs w:val="24"/>
        </w:rPr>
        <w:t>Αγράφων</w:t>
      </w:r>
      <w:proofErr w:type="spellEnd"/>
      <w:r>
        <w:rPr>
          <w:rFonts w:eastAsia="Times New Roman"/>
          <w:szCs w:val="24"/>
        </w:rPr>
        <w:t xml:space="preserve"> - Μετεώρων. Αυτή είναι η πρόταση των δεκατριών φορέων. Προέβλεπε να κλείσουν αυτοί και να γίνει ένας που να ανήκει στην περιφέρεια, που έχει και συνταγματικό θέμα και δεν μπορεί να είναι εκεί, διότι όλο </w:t>
      </w:r>
      <w:r>
        <w:rPr>
          <w:rFonts w:eastAsia="Times New Roman"/>
          <w:szCs w:val="24"/>
        </w:rPr>
        <w:lastRenderedPageBreak/>
        <w:t>αυτό το «μεγαλειώδες</w:t>
      </w:r>
      <w:r>
        <w:rPr>
          <w:rFonts w:eastAsia="Times New Roman"/>
          <w:szCs w:val="24"/>
        </w:rPr>
        <w:t xml:space="preserve">» που παρουσίαζαν, ήταν κυριολεκτικά χτισμένο στην άμμο, με πήλινα πόδια. </w:t>
      </w:r>
    </w:p>
    <w:p w14:paraId="74465E6B" w14:textId="77777777" w:rsidR="00F20DF6" w:rsidRDefault="00F443B4">
      <w:pPr>
        <w:spacing w:line="600" w:lineRule="auto"/>
        <w:ind w:firstLine="720"/>
        <w:jc w:val="both"/>
        <w:rPr>
          <w:rFonts w:eastAsia="Times New Roman"/>
          <w:szCs w:val="24"/>
        </w:rPr>
      </w:pPr>
      <w:r>
        <w:rPr>
          <w:rFonts w:eastAsia="Times New Roman"/>
          <w:szCs w:val="24"/>
        </w:rPr>
        <w:t xml:space="preserve">Και προσέξτε τώρα το εξής: Ήρθαν άνθρωποι έξω από την </w:t>
      </w:r>
      <w:r>
        <w:rPr>
          <w:rFonts w:eastAsia="Times New Roman"/>
          <w:szCs w:val="24"/>
        </w:rPr>
        <w:t>ε</w:t>
      </w:r>
      <w:r>
        <w:rPr>
          <w:rFonts w:eastAsia="Times New Roman"/>
          <w:szCs w:val="24"/>
        </w:rPr>
        <w:t xml:space="preserve">πιτροπή της Βουλής και μας ζητήσαν στον φορέα Τζουμέρκων - </w:t>
      </w:r>
      <w:proofErr w:type="spellStart"/>
      <w:r>
        <w:rPr>
          <w:rFonts w:eastAsia="Times New Roman"/>
          <w:szCs w:val="24"/>
        </w:rPr>
        <w:t>Αγράφων</w:t>
      </w:r>
      <w:proofErr w:type="spellEnd"/>
      <w:r>
        <w:rPr>
          <w:rFonts w:eastAsia="Times New Roman"/>
          <w:szCs w:val="24"/>
        </w:rPr>
        <w:t xml:space="preserve"> - Μετεώρων να μπει και το όνομα του Αχελώου που είναι ένα ι</w:t>
      </w:r>
      <w:r>
        <w:rPr>
          <w:rFonts w:eastAsia="Times New Roman"/>
          <w:szCs w:val="24"/>
        </w:rPr>
        <w:t xml:space="preserve">διαίτερο υδατικό στοιχείο της χώρας μας, σημαντικό. Εμείς το δεχτήκαμε. </w:t>
      </w:r>
    </w:p>
    <w:p w14:paraId="74465E6C" w14:textId="77777777" w:rsidR="00F20DF6" w:rsidRDefault="00F443B4">
      <w:pPr>
        <w:spacing w:line="600" w:lineRule="auto"/>
        <w:ind w:firstLine="720"/>
        <w:jc w:val="both"/>
        <w:rPr>
          <w:rFonts w:eastAsia="Times New Roman"/>
          <w:szCs w:val="24"/>
        </w:rPr>
      </w:pPr>
      <w:r>
        <w:rPr>
          <w:rFonts w:eastAsia="Times New Roman"/>
          <w:szCs w:val="24"/>
        </w:rPr>
        <w:t>Και το ερώτημα που βάζουμε εμείς προς τη Νέα Δημοκρατία είναι το εξής: Αφού συμμετείχατε σε αυτή τη κοινή κουβέντα με την έγνοια των ανθρώπων του τόπου να μπει ο Αχελώος, γιατί δεν ψη</w:t>
      </w:r>
      <w:r>
        <w:rPr>
          <w:rFonts w:eastAsia="Times New Roman"/>
          <w:szCs w:val="24"/>
        </w:rPr>
        <w:t xml:space="preserve">φίζετε αυτό το νομοσχέδιο, να έχει φορέα ο Αχελώος, τα Τζουμέρκα και τα Άγραφα μαζί; Γιατί; Δεν είναι δικιά σας έγνοια; Ο τόπος αυτός, τελικά, είναι έγνοια μόνο της Αριστεράς και της προοδευτικής και </w:t>
      </w:r>
      <w:r>
        <w:rPr>
          <w:rFonts w:eastAsia="Times New Roman"/>
          <w:szCs w:val="24"/>
        </w:rPr>
        <w:lastRenderedPageBreak/>
        <w:t>δημοκρατικής κοινότητας; Αυτό είναι ένα ερώτημα στο οποί</w:t>
      </w:r>
      <w:r>
        <w:rPr>
          <w:rFonts w:eastAsia="Times New Roman"/>
          <w:szCs w:val="24"/>
        </w:rPr>
        <w:t xml:space="preserve">ο δεν έχουμε πάρει ακόμα απάντηση. Και θα περιμένω και τον Κοινοβουλευτικό Εκπρόσωπο της Νέας Δημοκρατίας να μιλήσει για τα δικά του, γιατί τα Μετέωρα είναι στη δική του περιφέρεια. </w:t>
      </w:r>
    </w:p>
    <w:p w14:paraId="74465E6D" w14:textId="77777777" w:rsidR="00F20DF6" w:rsidRDefault="00F443B4">
      <w:pPr>
        <w:spacing w:line="600" w:lineRule="auto"/>
        <w:ind w:firstLine="720"/>
        <w:jc w:val="both"/>
        <w:rPr>
          <w:rFonts w:eastAsia="Times New Roman"/>
          <w:szCs w:val="24"/>
        </w:rPr>
      </w:pPr>
      <w:r>
        <w:rPr>
          <w:rFonts w:eastAsia="Times New Roman"/>
          <w:szCs w:val="24"/>
        </w:rPr>
        <w:t>Θέλω να πάρουν θέση λοιπόν. Να κλείσει ο φορέας των Μετεώρων; Είναι ένα ε</w:t>
      </w:r>
      <w:r>
        <w:rPr>
          <w:rFonts w:eastAsia="Times New Roman"/>
          <w:szCs w:val="24"/>
        </w:rPr>
        <w:t xml:space="preserve">ρώτημα αυτό. Δηλαδή, στα Τρίκαλα να μην έχουν φορέα; Είναι ένα ερώτημα. Να τοποθετηθούν γι’ αυτό σοβαρά κι εμείς είμαστε εδώ να τα συζητήσουμε. </w:t>
      </w:r>
    </w:p>
    <w:p w14:paraId="74465E6E" w14:textId="77777777" w:rsidR="00F20DF6" w:rsidRDefault="00F443B4">
      <w:pPr>
        <w:spacing w:line="600" w:lineRule="auto"/>
        <w:ind w:firstLine="720"/>
        <w:jc w:val="both"/>
        <w:rPr>
          <w:rFonts w:eastAsia="Times New Roman"/>
          <w:szCs w:val="24"/>
        </w:rPr>
      </w:pPr>
      <w:r>
        <w:rPr>
          <w:rFonts w:eastAsia="Times New Roman"/>
          <w:szCs w:val="24"/>
        </w:rPr>
        <w:t xml:space="preserve">Μπαίνει, όμως, από την περιβαλλοντική κοινότητα ένα ερώτημα: Μένουν απροστάτευτες περιοχές; Ξεκαθαρίζω πως όλα </w:t>
      </w:r>
      <w:r>
        <w:rPr>
          <w:rFonts w:eastAsia="Times New Roman"/>
          <w:szCs w:val="24"/>
        </w:rPr>
        <w:t xml:space="preserve">τα εθνικά πάρκα είναι στους </w:t>
      </w:r>
      <w:r>
        <w:rPr>
          <w:rFonts w:eastAsia="Times New Roman"/>
          <w:szCs w:val="24"/>
        </w:rPr>
        <w:t>φ</w:t>
      </w:r>
      <w:r>
        <w:rPr>
          <w:rFonts w:eastAsia="Times New Roman"/>
          <w:szCs w:val="24"/>
        </w:rPr>
        <w:t xml:space="preserve">ορείς </w:t>
      </w:r>
      <w:r>
        <w:rPr>
          <w:rFonts w:eastAsia="Times New Roman"/>
          <w:szCs w:val="24"/>
        </w:rPr>
        <w:t>δ</w:t>
      </w:r>
      <w:r>
        <w:rPr>
          <w:rFonts w:eastAsia="Times New Roman"/>
          <w:szCs w:val="24"/>
        </w:rPr>
        <w:t xml:space="preserve">ιαχείρισης </w:t>
      </w:r>
      <w:r>
        <w:rPr>
          <w:rFonts w:eastAsia="Times New Roman"/>
          <w:szCs w:val="24"/>
        </w:rPr>
        <w:t>π</w:t>
      </w:r>
      <w:r>
        <w:rPr>
          <w:rFonts w:eastAsia="Times New Roman"/>
          <w:szCs w:val="24"/>
        </w:rPr>
        <w:t xml:space="preserve">ροστατευόμενων </w:t>
      </w:r>
      <w:r>
        <w:rPr>
          <w:rFonts w:eastAsia="Times New Roman"/>
          <w:szCs w:val="24"/>
        </w:rPr>
        <w:t>π</w:t>
      </w:r>
      <w:r>
        <w:rPr>
          <w:rFonts w:eastAsia="Times New Roman"/>
          <w:szCs w:val="24"/>
        </w:rPr>
        <w:t>εριοχών. Όλα!</w:t>
      </w:r>
    </w:p>
    <w:p w14:paraId="74465E6F" w14:textId="77777777" w:rsidR="00F20DF6" w:rsidRDefault="00F443B4">
      <w:pPr>
        <w:spacing w:line="600" w:lineRule="auto"/>
        <w:ind w:firstLine="720"/>
        <w:jc w:val="both"/>
        <w:rPr>
          <w:rFonts w:eastAsia="Times New Roman"/>
          <w:szCs w:val="24"/>
        </w:rPr>
      </w:pPr>
      <w:r>
        <w:rPr>
          <w:rFonts w:eastAsia="Times New Roman"/>
          <w:szCs w:val="24"/>
        </w:rPr>
        <w:lastRenderedPageBreak/>
        <w:t xml:space="preserve">Δεύτερον, όλες οι περιοχές </w:t>
      </w:r>
      <w:r>
        <w:rPr>
          <w:rFonts w:eastAsia="Times New Roman"/>
          <w:szCs w:val="24"/>
        </w:rPr>
        <w:t>«</w:t>
      </w:r>
      <w:r>
        <w:rPr>
          <w:rFonts w:eastAsia="Times New Roman"/>
          <w:szCs w:val="24"/>
          <w:lang w:val="en-US"/>
        </w:rPr>
        <w:t>NATURA</w:t>
      </w:r>
      <w:r>
        <w:rPr>
          <w:rFonts w:eastAsia="Times New Roman"/>
          <w:szCs w:val="24"/>
        </w:rPr>
        <w:t>»</w:t>
      </w:r>
      <w:r>
        <w:rPr>
          <w:rFonts w:eastAsia="Times New Roman"/>
          <w:szCs w:val="24"/>
        </w:rPr>
        <w:t xml:space="preserve"> είναι στους </w:t>
      </w:r>
      <w:r>
        <w:rPr>
          <w:rFonts w:eastAsia="Times New Roman"/>
          <w:szCs w:val="24"/>
        </w:rPr>
        <w:t>φ</w:t>
      </w:r>
      <w:r>
        <w:rPr>
          <w:rFonts w:eastAsia="Times New Roman"/>
          <w:szCs w:val="24"/>
        </w:rPr>
        <w:t xml:space="preserve">ορείς </w:t>
      </w:r>
      <w:r>
        <w:rPr>
          <w:rFonts w:eastAsia="Times New Roman"/>
          <w:szCs w:val="24"/>
        </w:rPr>
        <w:t>δ</w:t>
      </w:r>
      <w:r>
        <w:rPr>
          <w:rFonts w:eastAsia="Times New Roman"/>
          <w:szCs w:val="24"/>
        </w:rPr>
        <w:t xml:space="preserve">ιαχείρισης </w:t>
      </w:r>
      <w:r>
        <w:rPr>
          <w:rFonts w:eastAsia="Times New Roman"/>
          <w:szCs w:val="24"/>
        </w:rPr>
        <w:t>π</w:t>
      </w:r>
      <w:r>
        <w:rPr>
          <w:rFonts w:eastAsia="Times New Roman"/>
          <w:szCs w:val="24"/>
        </w:rPr>
        <w:t xml:space="preserve">ροστατευόμενων </w:t>
      </w:r>
      <w:r>
        <w:rPr>
          <w:rFonts w:eastAsia="Times New Roman"/>
          <w:szCs w:val="24"/>
        </w:rPr>
        <w:t>π</w:t>
      </w:r>
      <w:r>
        <w:rPr>
          <w:rFonts w:eastAsia="Times New Roman"/>
          <w:szCs w:val="24"/>
        </w:rPr>
        <w:t>εριοχών. Και στην περίπτωση που σε κάποιους φορείς ήταν και περιοχές γειτονικές επειδή ήταν, π</w:t>
      </w:r>
      <w:r>
        <w:rPr>
          <w:rFonts w:eastAsia="Times New Roman"/>
          <w:szCs w:val="24"/>
        </w:rPr>
        <w:t xml:space="preserve">αραδείγματος χάριν, στην ίδια λεκάνη απορροής -που είχαμε στην Κορώνεια Γ΄ ζώνη εκτός </w:t>
      </w:r>
      <w:r>
        <w:rPr>
          <w:rFonts w:eastAsia="Times New Roman"/>
          <w:szCs w:val="24"/>
        </w:rPr>
        <w:t>«</w:t>
      </w:r>
      <w:r>
        <w:rPr>
          <w:rFonts w:eastAsia="Times New Roman"/>
          <w:szCs w:val="24"/>
          <w:lang w:val="en-US"/>
        </w:rPr>
        <w:t>NATURA</w:t>
      </w:r>
      <w:r>
        <w:rPr>
          <w:rFonts w:eastAsia="Times New Roman"/>
          <w:szCs w:val="24"/>
        </w:rPr>
        <w:t>»</w:t>
      </w:r>
      <w:r>
        <w:rPr>
          <w:rFonts w:eastAsia="Times New Roman"/>
          <w:szCs w:val="24"/>
        </w:rPr>
        <w:t>, αλλά στην ίδια λεκάνη απορροής, γιατί προστατεύεται όλη λεκάνη απορροής-, παραμένουν στους φορείς και αυτές οι περιοχές. Γιατί κάποιος έκανε το εξής ερώτημα: «Μ</w:t>
      </w:r>
      <w:r>
        <w:rPr>
          <w:rFonts w:eastAsia="Times New Roman"/>
          <w:szCs w:val="24"/>
        </w:rPr>
        <w:t xml:space="preserve">ήπως μένουν περιοχές εκτός;». </w:t>
      </w:r>
    </w:p>
    <w:p w14:paraId="74465E70" w14:textId="77777777" w:rsidR="00F20DF6" w:rsidRDefault="00F443B4">
      <w:pPr>
        <w:spacing w:line="600" w:lineRule="auto"/>
        <w:ind w:firstLine="720"/>
        <w:jc w:val="both"/>
        <w:rPr>
          <w:rFonts w:eastAsia="Times New Roman"/>
          <w:szCs w:val="24"/>
        </w:rPr>
      </w:pPr>
      <w:r>
        <w:rPr>
          <w:rFonts w:eastAsia="Times New Roman"/>
          <w:szCs w:val="24"/>
        </w:rPr>
        <w:t>Τέλος, όσον αφορά τα καταφύγια άγριας ζωής -γιατί μπήκε ένα ερώτημα από περιβαλλοντικές οργανώσεις- διευκρινίζω το εξής: Τα καταφύγια άγριας ζωής είναι στους φορείς περίπου κατά 35%, στο σύνολό τους, όμως, είναι στη δασική νο</w:t>
      </w:r>
      <w:r>
        <w:rPr>
          <w:rFonts w:eastAsia="Times New Roman"/>
          <w:szCs w:val="24"/>
        </w:rPr>
        <w:t xml:space="preserve">μοθεσία. Άρα οι δασικές υπηρεσίες παραμένουν οι υπεύθυνες υπηρεσίες για τη διαχείριση </w:t>
      </w:r>
      <w:r>
        <w:rPr>
          <w:rFonts w:eastAsia="Times New Roman"/>
          <w:szCs w:val="24"/>
        </w:rPr>
        <w:lastRenderedPageBreak/>
        <w:t>αυτού του φυσικού πόρου. Άρα, κανένα στοιχείο του φυσικού περιβάλλοντος δεν υπάρχει εκτός προστασίας. Κανένα! Το μόνο που μας μένει να λύσουμε είναι το διοικητικό πλαίσιο</w:t>
      </w:r>
      <w:r>
        <w:rPr>
          <w:rFonts w:eastAsia="Times New Roman"/>
          <w:szCs w:val="24"/>
        </w:rPr>
        <w:t xml:space="preserve"> για το 0,2% που αφορά τη κοινότητα του Αγίου Όρους. Τίποτα άλλο. </w:t>
      </w:r>
    </w:p>
    <w:p w14:paraId="74465E71" w14:textId="77777777" w:rsidR="00F20DF6" w:rsidRDefault="00F443B4">
      <w:pPr>
        <w:spacing w:line="600" w:lineRule="auto"/>
        <w:ind w:firstLine="720"/>
        <w:jc w:val="both"/>
        <w:rPr>
          <w:rFonts w:eastAsia="Times New Roman"/>
          <w:szCs w:val="24"/>
        </w:rPr>
      </w:pPr>
      <w:r>
        <w:rPr>
          <w:rFonts w:eastAsia="Times New Roman"/>
          <w:szCs w:val="24"/>
        </w:rPr>
        <w:t xml:space="preserve">Τελειώνουμε με αυτή την ιστορία. Και είναι τομή, γιατί κλείνει όλα τα θέματα και δεν αφήνει και περιθώρια για παρερμηνείες. </w:t>
      </w:r>
    </w:p>
    <w:p w14:paraId="74465E72" w14:textId="77777777" w:rsidR="00F20DF6" w:rsidRDefault="00F443B4">
      <w:pPr>
        <w:spacing w:line="600" w:lineRule="auto"/>
        <w:ind w:firstLine="720"/>
        <w:jc w:val="both"/>
        <w:rPr>
          <w:rFonts w:eastAsia="Times New Roman"/>
          <w:szCs w:val="24"/>
        </w:rPr>
      </w:pPr>
      <w:r>
        <w:rPr>
          <w:rFonts w:eastAsia="Times New Roman"/>
          <w:szCs w:val="24"/>
        </w:rPr>
        <w:t>Χρειάζονται άλλα σχήματα διαχείρισης; Κατ’ αρχ</w:t>
      </w:r>
      <w:r>
        <w:rPr>
          <w:rFonts w:eastAsia="Times New Roman"/>
          <w:szCs w:val="24"/>
        </w:rPr>
        <w:t>άς</w:t>
      </w:r>
      <w:r>
        <w:rPr>
          <w:rFonts w:eastAsia="Times New Roman"/>
          <w:szCs w:val="24"/>
        </w:rPr>
        <w:t xml:space="preserve">, πώς να </w:t>
      </w:r>
      <w:r>
        <w:rPr>
          <w:rFonts w:eastAsia="Times New Roman"/>
          <w:szCs w:val="24"/>
        </w:rPr>
        <w:t>χρειαστούν άλλα σχήματα όταν το 99,8% είναι στους φορείς και το 0,2% θα λυθεί για το Άγιο Όρος; Δεν χρειάζονται άλλα σχήματα διαχείρισης. Όμως, παραμένουν τα συμμετοχικά συμβουλευτικά σχήματα τα οποία ήδη έχουμε πει. Προκύπτει αυθαίρετα ο αριθμός των τριάν</w:t>
      </w:r>
      <w:r>
        <w:rPr>
          <w:rFonts w:eastAsia="Times New Roman"/>
          <w:szCs w:val="24"/>
        </w:rPr>
        <w:t>τα έξι; Όχι, αγαπητοί συνάδελφοι, δεν προκύπτει αυθαί</w:t>
      </w:r>
      <w:r>
        <w:rPr>
          <w:rFonts w:eastAsia="Times New Roman"/>
          <w:szCs w:val="24"/>
        </w:rPr>
        <w:lastRenderedPageBreak/>
        <w:t xml:space="preserve">ρετα ο αριθμός των τριάντα έξι, διότι είκοσι οκτώ είναι αυτοί οι πολύτιμοι φορείς, που σας περιέγραψα ποιοι ήταν με το παράδειγμα της Ηπείρου, και που διευρύνθηκαν και από το 22% έφτασαν περίπου στο 65% </w:t>
      </w:r>
      <w:r>
        <w:rPr>
          <w:rFonts w:eastAsia="Times New Roman"/>
          <w:szCs w:val="24"/>
        </w:rPr>
        <w:t>της χώρας. Και επιπλέον ιδρύθηκαν οι εξής φορείς, που θέλω να μου πει ένα κόμμα ή ένας συνάδελφος ποιοι θέλετε να καταργηθούν.</w:t>
      </w:r>
    </w:p>
    <w:p w14:paraId="74465E73"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Είναι ο φορέας Βόρα - Πάικου – Βερμίου -όλη η </w:t>
      </w:r>
      <w:r>
        <w:rPr>
          <w:rFonts w:eastAsia="Times New Roman" w:cs="Times New Roman"/>
          <w:szCs w:val="24"/>
        </w:rPr>
        <w:t>κ</w:t>
      </w:r>
      <w:r>
        <w:rPr>
          <w:rFonts w:eastAsia="Times New Roman" w:cs="Times New Roman"/>
          <w:szCs w:val="24"/>
        </w:rPr>
        <w:t>εντρική Μακεδονία, όλος ο ορεινός όγκος, αρκετοί νομοί μαζί-</w:t>
      </w:r>
      <w:r>
        <w:rPr>
          <w:rFonts w:eastAsia="Times New Roman" w:cs="Times New Roman"/>
          <w:szCs w:val="24"/>
        </w:rPr>
        <w:t>,</w:t>
      </w:r>
      <w:r>
        <w:rPr>
          <w:rFonts w:eastAsia="Times New Roman" w:cs="Times New Roman"/>
          <w:szCs w:val="24"/>
        </w:rPr>
        <w:t xml:space="preserve"> ο φορέας του </w:t>
      </w:r>
      <w:r>
        <w:rPr>
          <w:rFonts w:eastAsia="Times New Roman" w:cs="Times New Roman"/>
          <w:szCs w:val="24"/>
        </w:rPr>
        <w:t>Κ</w:t>
      </w:r>
      <w:r>
        <w:rPr>
          <w:rFonts w:eastAsia="Times New Roman" w:cs="Times New Roman"/>
          <w:szCs w:val="24"/>
        </w:rPr>
        <w:t>ορινθι</w:t>
      </w:r>
      <w:r>
        <w:rPr>
          <w:rFonts w:eastAsia="Times New Roman" w:cs="Times New Roman"/>
          <w:szCs w:val="24"/>
        </w:rPr>
        <w:t xml:space="preserve">ακού </w:t>
      </w:r>
      <w:r>
        <w:rPr>
          <w:rFonts w:eastAsia="Times New Roman" w:cs="Times New Roman"/>
          <w:szCs w:val="24"/>
        </w:rPr>
        <w:t>Κ</w:t>
      </w:r>
      <w:r>
        <w:rPr>
          <w:rFonts w:eastAsia="Times New Roman" w:cs="Times New Roman"/>
          <w:szCs w:val="24"/>
        </w:rPr>
        <w:t xml:space="preserve">όλπου, ο φορέας της </w:t>
      </w:r>
      <w:r>
        <w:rPr>
          <w:rFonts w:eastAsia="Times New Roman" w:cs="Times New Roman"/>
          <w:szCs w:val="24"/>
        </w:rPr>
        <w:t>δ</w:t>
      </w:r>
      <w:r>
        <w:rPr>
          <w:rFonts w:eastAsia="Times New Roman" w:cs="Times New Roman"/>
          <w:szCs w:val="24"/>
        </w:rPr>
        <w:t xml:space="preserve">υτικής Μακεδονίας, ο φορέας ολόκληρης της Εύβοιας, με πάρα πολλές περιοχές, όλη η </w:t>
      </w:r>
      <w:r>
        <w:rPr>
          <w:rFonts w:eastAsia="Times New Roman" w:cs="Times New Roman"/>
          <w:szCs w:val="24"/>
        </w:rPr>
        <w:t>ν</w:t>
      </w:r>
      <w:r>
        <w:rPr>
          <w:rFonts w:eastAsia="Times New Roman" w:cs="Times New Roman"/>
          <w:szCs w:val="24"/>
        </w:rPr>
        <w:t xml:space="preserve">ότια Πελοπόννησος και τα Κύθηρα, η περιοχή των Κυκλάδων - είπε ο κ. </w:t>
      </w:r>
      <w:proofErr w:type="spellStart"/>
      <w:r>
        <w:rPr>
          <w:rFonts w:eastAsia="Times New Roman" w:cs="Times New Roman"/>
          <w:szCs w:val="24"/>
        </w:rPr>
        <w:t>Συρμαλένιος</w:t>
      </w:r>
      <w:proofErr w:type="spellEnd"/>
      <w:r>
        <w:rPr>
          <w:rFonts w:eastAsia="Times New Roman" w:cs="Times New Roman"/>
          <w:szCs w:val="24"/>
        </w:rPr>
        <w:t xml:space="preserve"> τριάντα περίπου περιοχές- το </w:t>
      </w:r>
      <w:r>
        <w:rPr>
          <w:rFonts w:eastAsia="Times New Roman" w:cs="Times New Roman"/>
          <w:szCs w:val="24"/>
        </w:rPr>
        <w:t>β</w:t>
      </w:r>
      <w:r>
        <w:rPr>
          <w:rFonts w:eastAsia="Times New Roman" w:cs="Times New Roman"/>
          <w:szCs w:val="24"/>
        </w:rPr>
        <w:t>όρειο Αιγαίο και η κεντρική και ανατ</w:t>
      </w:r>
      <w:r>
        <w:rPr>
          <w:rFonts w:eastAsia="Times New Roman" w:cs="Times New Roman"/>
          <w:szCs w:val="24"/>
        </w:rPr>
        <w:t>ολική Κρήτη.</w:t>
      </w:r>
    </w:p>
    <w:p w14:paraId="74465E74"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lastRenderedPageBreak/>
        <w:t>Τώρα, δηλαδή, θα πρέπει να πάνε η κ</w:t>
      </w:r>
      <w:r>
        <w:rPr>
          <w:rFonts w:eastAsia="Times New Roman" w:cs="Times New Roman"/>
          <w:szCs w:val="24"/>
        </w:rPr>
        <w:t>.</w:t>
      </w:r>
      <w:r>
        <w:rPr>
          <w:rFonts w:eastAsia="Times New Roman" w:cs="Times New Roman"/>
          <w:szCs w:val="24"/>
        </w:rPr>
        <w:t xml:space="preserve"> Μπακογιάννη και ο κ. Μητσοτάκης στα Χανιά και να πουν ότι η πρόταση του κόμματός τους είναι να καταργηθεί ο φορέας της Σαμαριάς και να υπάρχει ένας φορέας στην Κρήτη</w:t>
      </w:r>
      <w:r>
        <w:rPr>
          <w:rFonts w:eastAsia="Times New Roman" w:cs="Times New Roman"/>
          <w:szCs w:val="24"/>
        </w:rPr>
        <w:t>,</w:t>
      </w:r>
      <w:r>
        <w:rPr>
          <w:rFonts w:eastAsia="Times New Roman" w:cs="Times New Roman"/>
          <w:szCs w:val="24"/>
        </w:rPr>
        <w:t xml:space="preserve"> με έδρα το Ηράκλειο. Είναι δυνατόν να γ</w:t>
      </w:r>
      <w:r>
        <w:rPr>
          <w:rFonts w:eastAsia="Times New Roman" w:cs="Times New Roman"/>
          <w:szCs w:val="24"/>
        </w:rPr>
        <w:t>ίνεται τέτοια συζήτηση στις τοπικές κοινωνίες; Αυτό εισηγήθηκε η Νέα Δημοκρατία. Και το λέω, επειδή άκουσα πρόσφατα την κ</w:t>
      </w:r>
      <w:r>
        <w:rPr>
          <w:rFonts w:eastAsia="Times New Roman" w:cs="Times New Roman"/>
          <w:szCs w:val="24"/>
        </w:rPr>
        <w:t>.</w:t>
      </w:r>
      <w:r>
        <w:rPr>
          <w:rFonts w:eastAsia="Times New Roman" w:cs="Times New Roman"/>
          <w:szCs w:val="24"/>
        </w:rPr>
        <w:t xml:space="preserve"> Μπακογιάννη που είπε πρόσφατα ότι θέλει να είναι Βουλευτής των Χανίων. Εγώ λέω, λοιπόν, το εξής: Είναι δυνατόν να καταργήσουμε τον φο</w:t>
      </w:r>
      <w:r>
        <w:rPr>
          <w:rFonts w:eastAsia="Times New Roman" w:cs="Times New Roman"/>
          <w:szCs w:val="24"/>
        </w:rPr>
        <w:t xml:space="preserve">ρέα της Σαμαριάς; Είναι δυνατόν να κάνουμε τέτοιες προτάσεις εδώ στην </w:t>
      </w:r>
      <w:r>
        <w:rPr>
          <w:rFonts w:eastAsia="Times New Roman" w:cs="Times New Roman"/>
          <w:szCs w:val="24"/>
        </w:rPr>
        <w:t>ε</w:t>
      </w:r>
      <w:r>
        <w:rPr>
          <w:rFonts w:eastAsia="Times New Roman" w:cs="Times New Roman"/>
          <w:szCs w:val="24"/>
        </w:rPr>
        <w:t>λληνική Βουλή, έξω από οποιαδήποτε πραγματικότητα;</w:t>
      </w:r>
    </w:p>
    <w:p w14:paraId="74465E75"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Εγώ, όμως, από την άλλη μεριά θέλω να ξεκαθαρίσω και κάτι άλλο, που πολύ σωστά έβαλε ο κ. </w:t>
      </w:r>
      <w:proofErr w:type="spellStart"/>
      <w:r>
        <w:rPr>
          <w:rFonts w:eastAsia="Times New Roman" w:cs="Times New Roman"/>
          <w:szCs w:val="24"/>
        </w:rPr>
        <w:t>Στύλιος</w:t>
      </w:r>
      <w:proofErr w:type="spellEnd"/>
      <w:r>
        <w:rPr>
          <w:rFonts w:eastAsia="Times New Roman" w:cs="Times New Roman"/>
          <w:szCs w:val="24"/>
        </w:rPr>
        <w:t xml:space="preserve"> -το δέχομαι αυτό- και </w:t>
      </w:r>
      <w:r>
        <w:rPr>
          <w:rFonts w:eastAsia="Times New Roman" w:cs="Times New Roman"/>
          <w:szCs w:val="24"/>
        </w:rPr>
        <w:lastRenderedPageBreak/>
        <w:t>αφορά την αγων</w:t>
      </w:r>
      <w:r>
        <w:rPr>
          <w:rFonts w:eastAsia="Times New Roman" w:cs="Times New Roman"/>
          <w:szCs w:val="24"/>
        </w:rPr>
        <w:t>ία για τους εργαζόμενους. Μας ρωτάει γιατί δεν μονιμοποιούμε τους εργαζόμενους. Γιατί δεν μονιμοποιήσαμε τους εργαζόμενους το 2015, το 2016, το 2017; Δεν ξέρω αν το γνωρίζετε, αλλά να σας ενημερώσω: Ο Υπουργός Διοικητικής Μεταρρύθμισης των κυβερνήσεων Σαμα</w:t>
      </w:r>
      <w:r>
        <w:rPr>
          <w:rFonts w:eastAsia="Times New Roman" w:cs="Times New Roman"/>
          <w:szCs w:val="24"/>
        </w:rPr>
        <w:t>ρά, ο κ. Μητσοτάκης, συμφώνησε με τους δανειστές για έναν κανονισμό περιορισμού προσλήψεων. Ξέρετε ότι η χώρα απαγορεύεται να κάνει προσλήψεις στο</w:t>
      </w:r>
      <w:r>
        <w:rPr>
          <w:rFonts w:eastAsia="Times New Roman" w:cs="Times New Roman"/>
          <w:szCs w:val="24"/>
        </w:rPr>
        <w:t>ν</w:t>
      </w:r>
      <w:r>
        <w:rPr>
          <w:rFonts w:eastAsia="Times New Roman" w:cs="Times New Roman"/>
          <w:szCs w:val="24"/>
        </w:rPr>
        <w:t xml:space="preserve"> δημόσιο τομέα και απαγορεύεται να μετατραπούν οι συμβάσεις ορισμένου χρόνου σε αορίστου γιατί θεωρούνται προ</w:t>
      </w:r>
      <w:r>
        <w:rPr>
          <w:rFonts w:eastAsia="Times New Roman" w:cs="Times New Roman"/>
          <w:szCs w:val="24"/>
        </w:rPr>
        <w:t>σλήψεις και κόβονται εξαιτίας των επιλογών της δικής σας κυβέρνησης;</w:t>
      </w:r>
    </w:p>
    <w:p w14:paraId="74465E76"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Δεν είναι υποκρισία να έρχεται να ρωτάει κάποιος αυτή την Κυβέρνηση, που όχι απλά στήριξε την πατρίδα στις δύσκολες στιγμές της χρεοκοπίας, αλλά τη βγάζει και από το πρόγραμμα, γιατί </w:t>
      </w:r>
      <w:r>
        <w:rPr>
          <w:rFonts w:eastAsia="Times New Roman" w:cs="Times New Roman"/>
          <w:szCs w:val="24"/>
        </w:rPr>
        <w:lastRenderedPageBreak/>
        <w:t xml:space="preserve">δεν </w:t>
      </w:r>
      <w:r>
        <w:rPr>
          <w:rFonts w:eastAsia="Times New Roman" w:cs="Times New Roman"/>
          <w:szCs w:val="24"/>
        </w:rPr>
        <w:t xml:space="preserve">προσλαμβάνει τους εργαζόμενους, που εσείς νομοθετήσατε και συμφωνήσατε στα πρώτα μνημόνια να απαγορευτεί η πρόσληψη εργαζομένων και να στηρίζεται ο δημόσιος τομέας στο περιβάλλον; Δεν είναι λίγο υποκρισία αυτό; Εγώ θα έλεγα ότι είναι πολύ. </w:t>
      </w:r>
    </w:p>
    <w:p w14:paraId="74465E77"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Εγώ σας λέω να </w:t>
      </w:r>
      <w:r>
        <w:rPr>
          <w:rFonts w:eastAsia="Times New Roman" w:cs="Times New Roman"/>
          <w:szCs w:val="24"/>
        </w:rPr>
        <w:t xml:space="preserve">μην ανησυχείτε. Εμείς έχουμε αναλάβει τη δύσκολη ευθύνη να στηρίξουμε τους εργαζόμενους. </w:t>
      </w:r>
    </w:p>
    <w:p w14:paraId="74465E78"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Από τη μια μεριά, λοιπόν, μας κατηγορείτε ότι θα προσλάβουμε συμβασιούχους με οκτάμηνα, που εμείς λέμε ότι αυτό θα γίνει για τους ανθρώπους που δουλεύουν στους φορείς</w:t>
      </w:r>
      <w:r>
        <w:rPr>
          <w:rFonts w:eastAsia="Times New Roman" w:cs="Times New Roman"/>
          <w:szCs w:val="24"/>
        </w:rPr>
        <w:t>. Και σας ρωτώ: «Θέλετε ή δεν θέλετε οι άνθρωποι αυτοί να συνεχίσουν να δουλεύουν</w:t>
      </w:r>
      <w:r>
        <w:rPr>
          <w:rFonts w:eastAsia="Times New Roman" w:cs="Times New Roman"/>
          <w:szCs w:val="24"/>
        </w:rPr>
        <w:t>;</w:t>
      </w:r>
      <w:r>
        <w:rPr>
          <w:rFonts w:eastAsia="Times New Roman" w:cs="Times New Roman"/>
          <w:szCs w:val="24"/>
        </w:rPr>
        <w:t>»</w:t>
      </w:r>
      <w:r>
        <w:rPr>
          <w:rFonts w:eastAsia="Times New Roman" w:cs="Times New Roman"/>
          <w:szCs w:val="24"/>
        </w:rPr>
        <w:t>.</w:t>
      </w:r>
      <w:r>
        <w:rPr>
          <w:rFonts w:eastAsia="Times New Roman" w:cs="Times New Roman"/>
          <w:szCs w:val="24"/>
        </w:rPr>
        <w:t xml:space="preserve"> Δεν μπορείτε να μας κατηγορείτε ότι θα προσλάβουμε συμβασιούχους, όταν εμείς λέμε ότι αυτό απευθύνεται στους εργαζόμενους. </w:t>
      </w:r>
    </w:p>
    <w:p w14:paraId="74465E79"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lastRenderedPageBreak/>
        <w:t>Και</w:t>
      </w:r>
      <w:r>
        <w:rPr>
          <w:rFonts w:eastAsia="Times New Roman" w:cs="Times New Roman"/>
          <w:szCs w:val="24"/>
        </w:rPr>
        <w:t>,</w:t>
      </w:r>
      <w:r>
        <w:rPr>
          <w:rFonts w:eastAsia="Times New Roman" w:cs="Times New Roman"/>
          <w:szCs w:val="24"/>
        </w:rPr>
        <w:t xml:space="preserve"> από την άλλη μεριά, επειδή προβλέπουμε θέσ</w:t>
      </w:r>
      <w:r>
        <w:rPr>
          <w:rFonts w:eastAsia="Times New Roman" w:cs="Times New Roman"/>
          <w:szCs w:val="24"/>
        </w:rPr>
        <w:t>εις αορίστου το 2019, μας κατηγορήσατε στη δική σας ομιλία ότι μεγεθύνουμε τον δημόσιο τομέα. Και λέτε ότι υποστηρίζετε τους εργαζόμενους. Μα, αυτό που είπατε</w:t>
      </w:r>
      <w:r>
        <w:rPr>
          <w:rFonts w:eastAsia="Times New Roman" w:cs="Times New Roman"/>
          <w:szCs w:val="24"/>
        </w:rPr>
        <w:t>,</w:t>
      </w:r>
      <w:r>
        <w:rPr>
          <w:rFonts w:eastAsia="Times New Roman" w:cs="Times New Roman"/>
          <w:szCs w:val="24"/>
        </w:rPr>
        <w:t xml:space="preserve"> και όσον αφορά τους συμβασιούχους και όσον αφορά τους αορίστου χρόνου, είναι να τους απολύσουμε.</w:t>
      </w:r>
      <w:r>
        <w:rPr>
          <w:rFonts w:eastAsia="Times New Roman" w:cs="Times New Roman"/>
          <w:szCs w:val="24"/>
        </w:rPr>
        <w:t xml:space="preserve"> Δύο φορές είπατε να τους απολύσουμε. Ούτε συμβασιούχους το</w:t>
      </w:r>
      <w:r>
        <w:rPr>
          <w:rFonts w:eastAsia="Times New Roman" w:cs="Times New Roman"/>
          <w:szCs w:val="24"/>
        </w:rPr>
        <w:t>ύ</w:t>
      </w:r>
      <w:r>
        <w:rPr>
          <w:rFonts w:eastAsia="Times New Roman" w:cs="Times New Roman"/>
          <w:szCs w:val="24"/>
        </w:rPr>
        <w:t xml:space="preserve">ς θέλετε ούτε αορίστου το 2019 τους θέλετε, γιατί διογκώνεται ο δημόσιος τομέας. </w:t>
      </w:r>
    </w:p>
    <w:p w14:paraId="74465E7A"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Εμείς, λοιπόν, σας λέμε ότι είμαστε περήφανοι που θα διογκώσουμε τον δημόσιο τομέα στο περιβάλλον. Και δεν θα έχου</w:t>
      </w:r>
      <w:r>
        <w:rPr>
          <w:rFonts w:eastAsia="Times New Roman" w:cs="Times New Roman"/>
          <w:szCs w:val="24"/>
        </w:rPr>
        <w:t xml:space="preserve">με μόνο αυτούς τους εργαζόμενους. Οι φορείς αυτοί δικαιούνται για τις νέες περιοχές που παίρνουν, αλλά και οι νέοι φορείς -οι άλλοι οκτώ- να </w:t>
      </w:r>
      <w:r>
        <w:rPr>
          <w:rFonts w:eastAsia="Times New Roman" w:cs="Times New Roman"/>
          <w:szCs w:val="24"/>
        </w:rPr>
        <w:lastRenderedPageBreak/>
        <w:t>προκηρύξουν οκτάμηνα και στη συνέχεια να προκηρύξουν και θέσεις αορίστου, γιατί έτσι θα κατακτήσουμε το νόημα του π</w:t>
      </w:r>
      <w:r>
        <w:rPr>
          <w:rFonts w:eastAsia="Times New Roman" w:cs="Times New Roman"/>
          <w:szCs w:val="24"/>
        </w:rPr>
        <w:t>εριβάλλοντος στη χώρα. Αυτό θέλει όλη η Ελλάδα.</w:t>
      </w:r>
    </w:p>
    <w:p w14:paraId="74465E7B" w14:textId="77777777" w:rsidR="00F20DF6" w:rsidRDefault="00F443B4">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w:t>
      </w:r>
      <w:r>
        <w:rPr>
          <w:rFonts w:eastAsia="Times New Roman" w:cs="Times New Roman"/>
          <w:szCs w:val="24"/>
        </w:rPr>
        <w:t>Ν</w:t>
      </w:r>
      <w:r>
        <w:rPr>
          <w:rFonts w:eastAsia="Times New Roman" w:cs="Times New Roman"/>
          <w:szCs w:val="24"/>
        </w:rPr>
        <w:t>Ε</w:t>
      </w:r>
      <w:r>
        <w:rPr>
          <w:rFonts w:eastAsia="Times New Roman" w:cs="Times New Roman"/>
          <w:szCs w:val="24"/>
        </w:rPr>
        <w:t>Λ</w:t>
      </w:r>
      <w:r>
        <w:rPr>
          <w:rFonts w:eastAsia="Times New Roman" w:cs="Times New Roman"/>
          <w:szCs w:val="24"/>
        </w:rPr>
        <w:t>)</w:t>
      </w:r>
    </w:p>
    <w:p w14:paraId="74465E7C"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Σίγουρα δεν θέλει αυτό που λέτε εσείς, πάντως, να κλείσουμε τους φορείς, ιδιαίτερα τον φορέα των Τζουμέρκων. Και εσείς είστε από την περιοχή αυτή. Το μοντέλο του κ. Κασαπίδη πρέπει να πω ότι είναι πιο κοντά στη δική μας σκέψη. Όμως, υπάρχει ένα ερώτημα: Έρ</w:t>
      </w:r>
      <w:r>
        <w:rPr>
          <w:rFonts w:eastAsia="Times New Roman" w:cs="Times New Roman"/>
          <w:szCs w:val="24"/>
        </w:rPr>
        <w:t xml:space="preserve">χεται με καθυστέρηση το νομοσχέδιο; Εγώ θέλω να είμαστε ξεκάθαροι. Γιατί καθυστερήσατε -λέτε- τρία χρόνια να το κάνετε; Εγώ θέλω να σας πω το εξής: Το νομοσχέδιο αυτό έρχεται μετά από μια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 xml:space="preserve">πόφαση που έχει με </w:t>
      </w:r>
      <w:proofErr w:type="spellStart"/>
      <w:r>
        <w:rPr>
          <w:rFonts w:eastAsia="Times New Roman" w:cs="Times New Roman"/>
          <w:szCs w:val="24"/>
        </w:rPr>
        <w:t>γεωχωρικά</w:t>
      </w:r>
      <w:proofErr w:type="spellEnd"/>
      <w:r>
        <w:rPr>
          <w:rFonts w:eastAsia="Times New Roman" w:cs="Times New Roman"/>
          <w:szCs w:val="24"/>
        </w:rPr>
        <w:t xml:space="preserve"> δεδομένα και </w:t>
      </w:r>
      <w:r>
        <w:rPr>
          <w:rFonts w:eastAsia="Times New Roman" w:cs="Times New Roman"/>
          <w:szCs w:val="24"/>
        </w:rPr>
        <w:lastRenderedPageBreak/>
        <w:t>μετά από πρόγρα</w:t>
      </w:r>
      <w:r>
        <w:rPr>
          <w:rFonts w:eastAsia="Times New Roman" w:cs="Times New Roman"/>
          <w:szCs w:val="24"/>
        </w:rPr>
        <w:t xml:space="preserve">μμα εποπτείας καθορίσει όλες τις περιοχές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xml:space="preserve"> της Ελλάδος. Και δεν ξέρω αν θυμάστε ότι οι περιοχές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xml:space="preserve"> της Ελλάδος ήταν το 6% του θαλάσσιου χώρου και τώρα είναι το 22,3%. Ταυτόχρονη αύξηση και διόρθωση έχει γίνει και στη χερσαία χώρα. Πρώτα τελει</w:t>
      </w:r>
      <w:r>
        <w:rPr>
          <w:rFonts w:eastAsia="Times New Roman" w:cs="Times New Roman"/>
          <w:szCs w:val="24"/>
        </w:rPr>
        <w:t xml:space="preserve">ώσαμε με όλο το πρόγραμμα εποπτείας, με τα αποτελέσματα να γίνουν </w:t>
      </w:r>
      <w:proofErr w:type="spellStart"/>
      <w:r>
        <w:rPr>
          <w:rFonts w:eastAsia="Times New Roman" w:cs="Times New Roman"/>
          <w:szCs w:val="24"/>
        </w:rPr>
        <w:t>γεωχωρικά</w:t>
      </w:r>
      <w:proofErr w:type="spellEnd"/>
      <w:r>
        <w:rPr>
          <w:rFonts w:eastAsia="Times New Roman" w:cs="Times New Roman"/>
          <w:szCs w:val="24"/>
        </w:rPr>
        <w:t xml:space="preserve"> δεδομένα, να βγει η ΚΥΑ, βρήκαμε τα λεφτά για να κάνουμε τις ειδικές περιβαλλοντικές μελέτες, εγκρίθηκε το πρόγραμμα </w:t>
      </w:r>
      <w:r>
        <w:rPr>
          <w:rFonts w:eastAsia="Times New Roman" w:cs="Times New Roman"/>
          <w:szCs w:val="24"/>
        </w:rPr>
        <w:t>«</w:t>
      </w:r>
      <w:r>
        <w:rPr>
          <w:rFonts w:eastAsia="Times New Roman" w:cs="Times New Roman"/>
          <w:szCs w:val="24"/>
          <w:lang w:val="en-US"/>
        </w:rPr>
        <w:t>LIFE</w:t>
      </w:r>
      <w:r>
        <w:rPr>
          <w:rFonts w:eastAsia="Times New Roman" w:cs="Times New Roman"/>
          <w:szCs w:val="24"/>
        </w:rPr>
        <w:t>»</w:t>
      </w:r>
      <w:r>
        <w:rPr>
          <w:rFonts w:eastAsia="Times New Roman" w:cs="Times New Roman"/>
          <w:szCs w:val="24"/>
        </w:rPr>
        <w:t xml:space="preserve"> και ερχόμαστε πλέον να κάνουμε και το θεσμικό πλαίσιο. </w:t>
      </w:r>
    </w:p>
    <w:p w14:paraId="74465E7D"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Αυτό το νομοσχέδιο δεν κινδύνευε από πρόστιμα. Σας το είπα έτσι κι αλλιώς. Μάλιστα, κάναμε και πολύ μεγάλη διαβούλευση -έξι μήνες- με επιτροπή στην οποία -να το ξεκαθαρίσω- συμμετείχε και </w:t>
      </w:r>
      <w:r>
        <w:rPr>
          <w:rFonts w:eastAsia="Times New Roman" w:cs="Times New Roman"/>
          <w:szCs w:val="24"/>
        </w:rPr>
        <w:lastRenderedPageBreak/>
        <w:t>η Δασική Υπηρεσία. Διότι άκουσα από έναν συνάδελφο ότι δεν συμμετείχ</w:t>
      </w:r>
      <w:r>
        <w:rPr>
          <w:rFonts w:eastAsia="Times New Roman" w:cs="Times New Roman"/>
          <w:szCs w:val="24"/>
        </w:rPr>
        <w:t>ε η Δασική στο</w:t>
      </w:r>
      <w:r>
        <w:rPr>
          <w:rFonts w:eastAsia="Times New Roman" w:cs="Times New Roman"/>
          <w:szCs w:val="24"/>
        </w:rPr>
        <w:t>ν</w:t>
      </w:r>
      <w:r>
        <w:rPr>
          <w:rFonts w:eastAsia="Times New Roman" w:cs="Times New Roman"/>
          <w:szCs w:val="24"/>
        </w:rPr>
        <w:t xml:space="preserve"> σχεδιασμό του νομοσχεδίου. Μα, ήταν μέλη της ομάδας εργασίας, όχι απλά συμμετείχαν. Η Δασική Υπηρεσία και τα στελέχη της ήταν μέλη της ομάδας εργασίας, μαζί με τη Γενική Γραμματέα και πολλά άλλα στελέχη του Υπουργείου. Διότι ακούμε και πράγ</w:t>
      </w:r>
      <w:r>
        <w:rPr>
          <w:rFonts w:eastAsia="Times New Roman" w:cs="Times New Roman"/>
          <w:szCs w:val="24"/>
        </w:rPr>
        <w:t>ματα τα οποία δεν ξέρω τι ακριβώς επιδιώκουν.</w:t>
      </w:r>
    </w:p>
    <w:p w14:paraId="74465E7E"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Κατανοώ την ανησυχία από κάποιους συναδέλφους για τα θέματα της εργασίας. Το έβαλε και η Δημοκρατική Συμπαράταξη. Είναι κρίσιμο για εμάς. Και εγώ συμφωνώ με αυτό που είπε η </w:t>
      </w:r>
      <w:r>
        <w:rPr>
          <w:rFonts w:eastAsia="Times New Roman" w:cs="Times New Roman"/>
          <w:szCs w:val="24"/>
        </w:rPr>
        <w:t>ε</w:t>
      </w:r>
      <w:r>
        <w:rPr>
          <w:rFonts w:eastAsia="Times New Roman" w:cs="Times New Roman"/>
          <w:szCs w:val="24"/>
        </w:rPr>
        <w:t>ισηγήτρια του ΣΥΡΙΖΑ και πολλοί Βουλ</w:t>
      </w:r>
      <w:r>
        <w:rPr>
          <w:rFonts w:eastAsia="Times New Roman" w:cs="Times New Roman"/>
          <w:szCs w:val="24"/>
        </w:rPr>
        <w:t xml:space="preserve">ευτές του ΣΥΡΙΖΑ, ότι θα είμαστε εδώ για να προστατεύσουμε και να εξασφαλίσουμε τη συνέχιση της εργασίας, γιατί οι προηγούμενες κυβερνήσεις υποθήκευσαν αυτή τη </w:t>
      </w:r>
      <w:r>
        <w:rPr>
          <w:rFonts w:eastAsia="Times New Roman" w:cs="Times New Roman"/>
          <w:szCs w:val="24"/>
        </w:rPr>
        <w:lastRenderedPageBreak/>
        <w:t xml:space="preserve">συνέχιση, κάνοντας τους εργαζόμενους συνεχώς συμβασιούχους </w:t>
      </w:r>
      <w:proofErr w:type="spellStart"/>
      <w:r>
        <w:rPr>
          <w:rFonts w:eastAsia="Times New Roman" w:cs="Times New Roman"/>
          <w:szCs w:val="24"/>
        </w:rPr>
        <w:t>ανανεούμενους</w:t>
      </w:r>
      <w:proofErr w:type="spellEnd"/>
      <w:r>
        <w:rPr>
          <w:rFonts w:eastAsia="Times New Roman" w:cs="Times New Roman"/>
          <w:szCs w:val="24"/>
        </w:rPr>
        <w:t xml:space="preserve"> για περίπου δέκα, δώδεκ</w:t>
      </w:r>
      <w:r>
        <w:rPr>
          <w:rFonts w:eastAsia="Times New Roman" w:cs="Times New Roman"/>
          <w:szCs w:val="24"/>
        </w:rPr>
        <w:t xml:space="preserve">α χρόνια. </w:t>
      </w:r>
    </w:p>
    <w:p w14:paraId="74465E7F" w14:textId="77777777" w:rsidR="00F20DF6" w:rsidRDefault="00F443B4">
      <w:pPr>
        <w:spacing w:line="600" w:lineRule="auto"/>
        <w:ind w:firstLine="720"/>
        <w:jc w:val="both"/>
        <w:rPr>
          <w:rFonts w:eastAsia="Times New Roman"/>
          <w:szCs w:val="24"/>
        </w:rPr>
      </w:pPr>
      <w:r>
        <w:rPr>
          <w:rFonts w:eastAsia="Times New Roman"/>
          <w:szCs w:val="24"/>
        </w:rPr>
        <w:t>Να ξεκαθαρίσω, όμως, κάτι. Μπορεί να γίνει παράταση των συμβάσεων σήμερα</w:t>
      </w:r>
      <w:r>
        <w:rPr>
          <w:rFonts w:eastAsia="Times New Roman"/>
          <w:szCs w:val="24"/>
        </w:rPr>
        <w:t>,</w:t>
      </w:r>
      <w:r>
        <w:rPr>
          <w:rFonts w:eastAsia="Times New Roman"/>
          <w:szCs w:val="24"/>
        </w:rPr>
        <w:t xml:space="preserve"> μετά από είκοσι τέσσερις μήνες παράταση</w:t>
      </w:r>
      <w:r>
        <w:rPr>
          <w:rFonts w:eastAsia="Times New Roman"/>
          <w:szCs w:val="24"/>
        </w:rPr>
        <w:t>,</w:t>
      </w:r>
      <w:r>
        <w:rPr>
          <w:rFonts w:eastAsia="Times New Roman"/>
          <w:szCs w:val="24"/>
        </w:rPr>
        <w:t xml:space="preserve"> στο Πράσινο Ταμείο που ήταν τεχνητή αναπνοή για τους εργαζόμενους;</w:t>
      </w:r>
    </w:p>
    <w:p w14:paraId="74465E80" w14:textId="77777777" w:rsidR="00F20DF6" w:rsidRDefault="00F443B4">
      <w:pPr>
        <w:spacing w:line="600" w:lineRule="auto"/>
        <w:ind w:firstLine="720"/>
        <w:jc w:val="both"/>
        <w:rPr>
          <w:rFonts w:eastAsia="Times New Roman"/>
          <w:szCs w:val="24"/>
        </w:rPr>
      </w:pPr>
      <w:r>
        <w:rPr>
          <w:rFonts w:eastAsia="Times New Roman"/>
          <w:szCs w:val="24"/>
        </w:rPr>
        <w:t>Όποιος εισηγηθεί σήμερα να παραταθούν τώρα οι συμβάσεις εργασία</w:t>
      </w:r>
      <w:r>
        <w:rPr>
          <w:rFonts w:eastAsia="Times New Roman"/>
          <w:szCs w:val="24"/>
        </w:rPr>
        <w:t>ς των εργαζομένων είναι σαν να τους δείχνει την πόρτα της εξόδου. Είναι υποκριτικό, γιατί ξέρει το ελληνικό Κοινοβούλιο ότι με τις αποφάσεις του Ελεγκτικού Συνεδρίου δεν μπορούν να παραταθούν πάνω από είκοσι τέσσερις μήνες οι συμβασιούχοι. Όποιος το προτεί</w:t>
      </w:r>
      <w:r>
        <w:rPr>
          <w:rFonts w:eastAsia="Times New Roman"/>
          <w:szCs w:val="24"/>
        </w:rPr>
        <w:t>νει στους εργαζόμενους τους κοροϊδεύει και τους απολύει κρυφά. Και το έχουν κάνει αυτό κόμματα εδώ πέρα μέσα.</w:t>
      </w:r>
    </w:p>
    <w:p w14:paraId="74465E81" w14:textId="77777777" w:rsidR="00F20DF6" w:rsidRDefault="00F443B4">
      <w:pPr>
        <w:spacing w:line="600" w:lineRule="auto"/>
        <w:ind w:firstLine="720"/>
        <w:jc w:val="both"/>
        <w:rPr>
          <w:rFonts w:eastAsia="Times New Roman"/>
          <w:szCs w:val="24"/>
        </w:rPr>
      </w:pPr>
      <w:r>
        <w:rPr>
          <w:rFonts w:eastAsia="Times New Roman"/>
          <w:szCs w:val="24"/>
        </w:rPr>
        <w:lastRenderedPageBreak/>
        <w:t>Εμείς, λοιπόν, λέμε ότι</w:t>
      </w:r>
      <w:r>
        <w:rPr>
          <w:rFonts w:eastAsia="Times New Roman"/>
          <w:szCs w:val="24"/>
        </w:rPr>
        <w:t>,</w:t>
      </w:r>
      <w:r>
        <w:rPr>
          <w:rFonts w:eastAsia="Times New Roman"/>
          <w:szCs w:val="24"/>
        </w:rPr>
        <w:t xml:space="preserve"> επειδή υπάρχει αυτό το αυστηρό δημοσιονομικό πλαίσιο για το 2018</w:t>
      </w:r>
      <w:r>
        <w:rPr>
          <w:rFonts w:eastAsia="Times New Roman"/>
          <w:szCs w:val="24"/>
        </w:rPr>
        <w:t>,</w:t>
      </w:r>
      <w:r>
        <w:rPr>
          <w:rFonts w:eastAsia="Times New Roman"/>
          <w:szCs w:val="24"/>
        </w:rPr>
        <w:t xml:space="preserve"> δίνουμε τη δυνατότητα στους εργαζόμενους το 2019 με προ</w:t>
      </w:r>
      <w:r>
        <w:rPr>
          <w:rFonts w:eastAsia="Times New Roman"/>
          <w:szCs w:val="24"/>
        </w:rPr>
        <w:t xml:space="preserve">κήρυξη να γίνουν αορίστου χρόνου, αλλά για φέτος θα συνεχίσουμε με το περιβάλλον του ορισμένου χρόνου. Και φυσικά θα στελεχωθούν περαιτέρω, γιατί μπήκε αυτό το ερώτημα και από το Ποτάμι και από τους συναδέλφους της Δημοκρατικής Συμπαράταξης. Και φυσικά θα </w:t>
      </w:r>
      <w:r>
        <w:rPr>
          <w:rFonts w:eastAsia="Times New Roman"/>
          <w:szCs w:val="24"/>
        </w:rPr>
        <w:t>έχουμε από τους ίδιους τους φορείς οργανόγραμμα και περίγραμμα θέσης, επίσης, για πρώτη φορά. Και για πρώτη φορά έχουμε και τακτικό προϋπολογισμό</w:t>
      </w:r>
      <w:r>
        <w:rPr>
          <w:rFonts w:eastAsia="Times New Roman"/>
          <w:szCs w:val="24"/>
        </w:rPr>
        <w:t>,</w:t>
      </w:r>
      <w:r>
        <w:rPr>
          <w:rFonts w:eastAsia="Times New Roman"/>
          <w:szCs w:val="24"/>
        </w:rPr>
        <w:t xml:space="preserve"> με βεβαίωση του Γενικού Λογιστηρίου του </w:t>
      </w:r>
      <w:r>
        <w:rPr>
          <w:rFonts w:eastAsia="Times New Roman"/>
          <w:szCs w:val="24"/>
        </w:rPr>
        <w:t>Κ</w:t>
      </w:r>
      <w:r>
        <w:rPr>
          <w:rFonts w:eastAsia="Times New Roman"/>
          <w:szCs w:val="24"/>
        </w:rPr>
        <w:t>ράτους</w:t>
      </w:r>
      <w:r>
        <w:rPr>
          <w:rFonts w:eastAsia="Times New Roman"/>
          <w:szCs w:val="24"/>
        </w:rPr>
        <w:t>,</w:t>
      </w:r>
      <w:r>
        <w:rPr>
          <w:rFonts w:eastAsia="Times New Roman"/>
          <w:szCs w:val="24"/>
        </w:rPr>
        <w:t xml:space="preserve"> μέσα στην εισηγητική έκθεση του νομοσχεδίου.</w:t>
      </w:r>
    </w:p>
    <w:p w14:paraId="74465E82" w14:textId="77777777" w:rsidR="00F20DF6" w:rsidRDefault="00F443B4">
      <w:pPr>
        <w:spacing w:line="600" w:lineRule="auto"/>
        <w:ind w:firstLine="720"/>
        <w:jc w:val="both"/>
        <w:rPr>
          <w:rFonts w:eastAsia="Times New Roman"/>
          <w:szCs w:val="24"/>
        </w:rPr>
      </w:pPr>
      <w:r>
        <w:rPr>
          <w:rFonts w:eastAsia="Times New Roman"/>
          <w:szCs w:val="24"/>
        </w:rPr>
        <w:t>Θα συνεχίσω, κύ</w:t>
      </w:r>
      <w:r>
        <w:rPr>
          <w:rFonts w:eastAsia="Times New Roman"/>
          <w:szCs w:val="24"/>
        </w:rPr>
        <w:t>ριε Πρόεδρε</w:t>
      </w:r>
      <w:r>
        <w:rPr>
          <w:rFonts w:eastAsia="Times New Roman"/>
          <w:szCs w:val="24"/>
        </w:rPr>
        <w:t>,</w:t>
      </w:r>
      <w:r>
        <w:rPr>
          <w:rFonts w:eastAsia="Times New Roman"/>
          <w:szCs w:val="24"/>
        </w:rPr>
        <w:t xml:space="preserve"> στη </w:t>
      </w:r>
      <w:proofErr w:type="spellStart"/>
      <w:r>
        <w:rPr>
          <w:rFonts w:eastAsia="Times New Roman"/>
          <w:szCs w:val="24"/>
        </w:rPr>
        <w:t>δευτερομιλία</w:t>
      </w:r>
      <w:proofErr w:type="spellEnd"/>
      <w:r>
        <w:rPr>
          <w:rFonts w:eastAsia="Times New Roman"/>
          <w:szCs w:val="24"/>
        </w:rPr>
        <w:t xml:space="preserve"> μου.</w:t>
      </w:r>
    </w:p>
    <w:p w14:paraId="74465E83" w14:textId="77777777" w:rsidR="00F20DF6" w:rsidRDefault="00F443B4">
      <w:pPr>
        <w:spacing w:line="600" w:lineRule="auto"/>
        <w:ind w:firstLine="720"/>
        <w:jc w:val="both"/>
        <w:rPr>
          <w:rFonts w:eastAsia="Times New Roman"/>
          <w:szCs w:val="24"/>
        </w:rPr>
      </w:pPr>
      <w:r>
        <w:rPr>
          <w:rFonts w:eastAsia="Times New Roman"/>
          <w:szCs w:val="24"/>
        </w:rPr>
        <w:lastRenderedPageBreak/>
        <w:t xml:space="preserve">Και μάλιστα εξασφαλίζουμε ότι αυτό έχει υποστήριξη και από το Πράσινο Ταμείο, γιατί μπήκε και ένα ερώτημα ανησυχίας για το Πράσινο Ταμείο. Λοιπόν, να πούμε ακόμα κάποιες αλήθειες σήμερα στην Ολομέλεια. Το Πράσινο Ταμείο, </w:t>
      </w:r>
      <w:r>
        <w:rPr>
          <w:rFonts w:eastAsia="Times New Roman"/>
          <w:szCs w:val="24"/>
        </w:rPr>
        <w:t xml:space="preserve">όπου πηγαίνουν πάρα πολλά πρόστιμα και από αυθαίρετα και από δασικές παραβάσεις και από περιβαλλοντικές παραβάσεις, έχει κανόνα </w:t>
      </w:r>
      <w:proofErr w:type="spellStart"/>
      <w:r>
        <w:rPr>
          <w:rFonts w:eastAsia="Times New Roman"/>
          <w:szCs w:val="24"/>
        </w:rPr>
        <w:t>μνημονιακό</w:t>
      </w:r>
      <w:proofErr w:type="spellEnd"/>
      <w:r>
        <w:rPr>
          <w:rFonts w:eastAsia="Times New Roman"/>
          <w:szCs w:val="24"/>
        </w:rPr>
        <w:t>,</w:t>
      </w:r>
      <w:r>
        <w:rPr>
          <w:rFonts w:eastAsia="Times New Roman"/>
          <w:szCs w:val="24"/>
        </w:rPr>
        <w:t xml:space="preserve"> που δεσμεύει το 97,5% των πόρων και δίνει τη δυνατότητα να χρησιμοποιήσουμε μόνο το 2,5%. </w:t>
      </w:r>
    </w:p>
    <w:p w14:paraId="74465E84" w14:textId="77777777" w:rsidR="00F20DF6" w:rsidRDefault="00F443B4">
      <w:pPr>
        <w:spacing w:line="600" w:lineRule="auto"/>
        <w:ind w:firstLine="720"/>
        <w:jc w:val="both"/>
        <w:rPr>
          <w:rFonts w:eastAsia="Times New Roman"/>
          <w:szCs w:val="24"/>
        </w:rPr>
      </w:pPr>
      <w:r>
        <w:rPr>
          <w:rFonts w:eastAsia="Times New Roman"/>
          <w:szCs w:val="24"/>
        </w:rPr>
        <w:t xml:space="preserve">Αν κάποιοι συμμερίζονται </w:t>
      </w:r>
      <w:r>
        <w:rPr>
          <w:rFonts w:eastAsia="Times New Roman"/>
          <w:szCs w:val="24"/>
        </w:rPr>
        <w:t>από άλλα κόμματα τώρα αυτή την ανησυχία τη δική μας τους καλωσορίζουμε. Και εμείς ανησυχούμε και θέλουμε περισσότερο το 2,5% να χρησιμοποιήσουμε και ετοιμάζουμε θεσμικό πλαίσιο για αυτό. Ελπίζω, όμως, ότι δεν είναι οι άνθρωποι που συμφωνήσαν το 97,5% να εί</w:t>
      </w:r>
      <w:r>
        <w:rPr>
          <w:rFonts w:eastAsia="Times New Roman"/>
          <w:szCs w:val="24"/>
        </w:rPr>
        <w:t xml:space="preserve">ναι δεσμευμένο. Δεν </w:t>
      </w:r>
      <w:r>
        <w:rPr>
          <w:rFonts w:eastAsia="Times New Roman"/>
          <w:szCs w:val="24"/>
        </w:rPr>
        <w:lastRenderedPageBreak/>
        <w:t xml:space="preserve">ανήκουν, τουλάχιστον, στα κόμματα που ήταν στην κυβέρνηση Σαμαρά - Βενιζέλου που συμφωνήσαν κάτι τέτοιο, για να είμαστε επίσης ξεκάθαροι. </w:t>
      </w:r>
    </w:p>
    <w:p w14:paraId="74465E85" w14:textId="77777777" w:rsidR="00F20DF6" w:rsidRDefault="00F443B4">
      <w:pPr>
        <w:spacing w:line="600" w:lineRule="auto"/>
        <w:ind w:firstLine="720"/>
        <w:jc w:val="both"/>
        <w:rPr>
          <w:rFonts w:eastAsia="Times New Roman"/>
          <w:szCs w:val="24"/>
        </w:rPr>
      </w:pPr>
      <w:r>
        <w:rPr>
          <w:rFonts w:eastAsia="Times New Roman"/>
          <w:szCs w:val="24"/>
        </w:rPr>
        <w:t xml:space="preserve">Μαζί, όμως, θα ετοιμάσουμε μια νέα λογική για το Πράσινο Ταμείο που δεν κινδυνεύει όμως από τους </w:t>
      </w:r>
      <w:r>
        <w:rPr>
          <w:rFonts w:eastAsia="Times New Roman"/>
          <w:szCs w:val="24"/>
        </w:rPr>
        <w:t>εργαζόμενους, να είναι λίγο ξεκάθαρο, διότι έχει πλεόνασμα και αποθεματικό, εννοώ ότι δεν απορροφά όλους τους πόρους κάθε χρόνο, άρα δεν κινδυνεύει από τους εργαζόμενους.</w:t>
      </w:r>
    </w:p>
    <w:p w14:paraId="74465E86" w14:textId="77777777" w:rsidR="00F20DF6" w:rsidRDefault="00F443B4">
      <w:pPr>
        <w:spacing w:line="600" w:lineRule="auto"/>
        <w:ind w:firstLine="720"/>
        <w:jc w:val="both"/>
        <w:rPr>
          <w:rFonts w:eastAsia="Times New Roman"/>
          <w:szCs w:val="24"/>
        </w:rPr>
      </w:pPr>
      <w:r>
        <w:rPr>
          <w:rFonts w:eastAsia="Times New Roman"/>
          <w:szCs w:val="24"/>
        </w:rPr>
        <w:t xml:space="preserve">Εγώ, λοιπόν, θέλω να ξαναθυμίσουμε τα βασικά στοιχεία, τον αναπτυξιακό χαρακτήρα. Είπα αρκετά. Νομίζω ότι μπαίνει και άρθρο ειδικό για τα προϊόντα, για το τοπικό ΑΕΠ, για τα μονοπάτια τα πεζοπορικά και άλλα στοιχεία των φορέων. </w:t>
      </w:r>
    </w:p>
    <w:p w14:paraId="74465E87" w14:textId="77777777" w:rsidR="00F20DF6" w:rsidRDefault="00F443B4">
      <w:pPr>
        <w:spacing w:line="600" w:lineRule="auto"/>
        <w:ind w:firstLine="720"/>
        <w:jc w:val="both"/>
        <w:rPr>
          <w:rFonts w:eastAsia="Times New Roman"/>
          <w:szCs w:val="24"/>
        </w:rPr>
      </w:pPr>
      <w:r>
        <w:rPr>
          <w:rFonts w:eastAsia="Times New Roman"/>
          <w:szCs w:val="24"/>
        </w:rPr>
        <w:lastRenderedPageBreak/>
        <w:t>Θα ήθελα να υπενθυμίσω τα θ</w:t>
      </w:r>
      <w:r>
        <w:rPr>
          <w:rFonts w:eastAsia="Times New Roman"/>
          <w:szCs w:val="24"/>
        </w:rPr>
        <w:t xml:space="preserve">έματα του διοικητικού συμβουλίου, το ότι είναι επταμελές, με </w:t>
      </w:r>
      <w:proofErr w:type="spellStart"/>
      <w:r>
        <w:rPr>
          <w:rFonts w:eastAsia="Times New Roman"/>
          <w:szCs w:val="24"/>
        </w:rPr>
        <w:t>επικαιροποιημένες</w:t>
      </w:r>
      <w:proofErr w:type="spellEnd"/>
      <w:r>
        <w:rPr>
          <w:rFonts w:eastAsia="Times New Roman"/>
          <w:szCs w:val="24"/>
        </w:rPr>
        <w:t xml:space="preserve"> αρμοδιότητες, με συμμετοχή των τοπικών κοινωνιών περισσότερα από τα στελέχη του δημοσίου που προφανώς και θα αντικαθίσταται πιθανή παραίτηση από τον ίδιο φορέα -το ρώτησε ο κ. </w:t>
      </w:r>
      <w:proofErr w:type="spellStart"/>
      <w:r>
        <w:rPr>
          <w:rFonts w:eastAsia="Times New Roman"/>
          <w:szCs w:val="24"/>
        </w:rPr>
        <w:t>Α</w:t>
      </w:r>
      <w:r>
        <w:rPr>
          <w:rFonts w:eastAsia="Times New Roman"/>
          <w:szCs w:val="24"/>
        </w:rPr>
        <w:t>ρβανιτίδης</w:t>
      </w:r>
      <w:proofErr w:type="spellEnd"/>
      <w:r>
        <w:rPr>
          <w:rFonts w:eastAsia="Times New Roman"/>
          <w:szCs w:val="24"/>
        </w:rPr>
        <w:t xml:space="preserve">- γιατί τηρεί τον κανόνα της σύνθεσης. </w:t>
      </w:r>
    </w:p>
    <w:p w14:paraId="74465E88" w14:textId="77777777" w:rsidR="00F20DF6" w:rsidRDefault="00F443B4">
      <w:pPr>
        <w:spacing w:line="600" w:lineRule="auto"/>
        <w:ind w:firstLine="720"/>
        <w:jc w:val="both"/>
        <w:rPr>
          <w:rFonts w:eastAsia="Times New Roman"/>
          <w:szCs w:val="24"/>
        </w:rPr>
      </w:pPr>
      <w:r>
        <w:rPr>
          <w:rFonts w:eastAsia="Times New Roman"/>
          <w:szCs w:val="24"/>
        </w:rPr>
        <w:t>Και επίσης ότι</w:t>
      </w:r>
      <w:r>
        <w:rPr>
          <w:rFonts w:eastAsia="Times New Roman"/>
          <w:szCs w:val="24"/>
        </w:rPr>
        <w:t>,</w:t>
      </w:r>
      <w:r>
        <w:rPr>
          <w:rFonts w:eastAsia="Times New Roman"/>
          <w:szCs w:val="24"/>
        </w:rPr>
        <w:t xml:space="preserve"> όπου καθορίζουμε εμείς το περιεχόμενο των αναφορών, ας το διευκρινίσω και αυτό, δεν σημαίνει ότι καθορίζουμε το τι γράφει ο καθένας μέσα. Τα περιεχόμενα καθορίζουμε, τα κεφάλαια, το σε τι άξ</w:t>
      </w:r>
      <w:r>
        <w:rPr>
          <w:rFonts w:eastAsia="Times New Roman"/>
          <w:szCs w:val="24"/>
        </w:rPr>
        <w:t>ονες θα αναφέρεται ο καθένας, ποια είναι η δομή των εκθέσεων και όχι φυσικά τα ποιοτικά και χαρακτηριστικά της κάθε έκθεσης. Και βέβαια καθορίζουμε, πλέον, τον προγραμ</w:t>
      </w:r>
      <w:r>
        <w:rPr>
          <w:rFonts w:eastAsia="Times New Roman"/>
          <w:szCs w:val="24"/>
        </w:rPr>
        <w:lastRenderedPageBreak/>
        <w:t xml:space="preserve">ματισμό των φορέων, των δράσεων και του προσωπικού, </w:t>
      </w:r>
      <w:proofErr w:type="spellStart"/>
      <w:r>
        <w:rPr>
          <w:rFonts w:eastAsia="Times New Roman"/>
          <w:szCs w:val="24"/>
        </w:rPr>
        <w:t>επικαιροποιούμε</w:t>
      </w:r>
      <w:proofErr w:type="spellEnd"/>
      <w:r>
        <w:rPr>
          <w:rFonts w:eastAsia="Times New Roman"/>
          <w:szCs w:val="24"/>
        </w:rPr>
        <w:t xml:space="preserve"> τις αρμοδιότητες και </w:t>
      </w:r>
      <w:r>
        <w:rPr>
          <w:rFonts w:eastAsia="Times New Roman"/>
          <w:szCs w:val="24"/>
        </w:rPr>
        <w:t>βέβαια δημιουργείται και μια συζήτηση πλέον για παραρτήματα.</w:t>
      </w:r>
    </w:p>
    <w:p w14:paraId="74465E89" w14:textId="77777777" w:rsidR="00F20DF6" w:rsidRDefault="00F443B4">
      <w:pPr>
        <w:spacing w:line="600" w:lineRule="auto"/>
        <w:ind w:firstLine="720"/>
        <w:jc w:val="both"/>
        <w:rPr>
          <w:rFonts w:eastAsia="Times New Roman"/>
          <w:szCs w:val="24"/>
        </w:rPr>
      </w:pPr>
      <w:r>
        <w:rPr>
          <w:rFonts w:eastAsia="Times New Roman"/>
          <w:szCs w:val="24"/>
        </w:rPr>
        <w:t>Εγώ, λοιπόν, θέλω να ξεκαθαρίσω ότι</w:t>
      </w:r>
      <w:r>
        <w:rPr>
          <w:rFonts w:eastAsia="Times New Roman"/>
          <w:szCs w:val="24"/>
        </w:rPr>
        <w:t>,</w:t>
      </w:r>
      <w:r>
        <w:rPr>
          <w:rFonts w:eastAsia="Times New Roman"/>
          <w:szCs w:val="24"/>
        </w:rPr>
        <w:t xml:space="preserve"> εκτός από τα καθημερινά διοικητικά και γραφειοκρατικά θέματα υπάρχει δυνατότητα πλέον των παραρτημάτων. Και έχω ήδη αναφερθεί στην περίπτωση του Αμύνταιου και</w:t>
      </w:r>
      <w:r>
        <w:rPr>
          <w:rFonts w:eastAsia="Times New Roman"/>
          <w:szCs w:val="24"/>
        </w:rPr>
        <w:t xml:space="preserve"> της </w:t>
      </w:r>
      <w:r>
        <w:rPr>
          <w:rFonts w:eastAsia="Times New Roman"/>
          <w:szCs w:val="24"/>
        </w:rPr>
        <w:t>Βε</w:t>
      </w:r>
      <w:r>
        <w:rPr>
          <w:rFonts w:eastAsia="Times New Roman"/>
          <w:szCs w:val="24"/>
        </w:rPr>
        <w:t xml:space="preserve">γορίτιδας, το έχω πει και στις </w:t>
      </w:r>
      <w:r>
        <w:rPr>
          <w:rFonts w:eastAsia="Times New Roman"/>
          <w:szCs w:val="24"/>
        </w:rPr>
        <w:t>ε</w:t>
      </w:r>
      <w:r>
        <w:rPr>
          <w:rFonts w:eastAsia="Times New Roman"/>
          <w:szCs w:val="24"/>
        </w:rPr>
        <w:t>πιτροπές και το επιβεβαιώνω, όπως και του περιβαλλοντικού συλλόγου.</w:t>
      </w:r>
    </w:p>
    <w:p w14:paraId="74465E8A" w14:textId="77777777" w:rsidR="00F20DF6" w:rsidRDefault="00F443B4">
      <w:pPr>
        <w:spacing w:line="600" w:lineRule="auto"/>
        <w:ind w:firstLine="720"/>
        <w:jc w:val="both"/>
        <w:rPr>
          <w:rFonts w:eastAsia="Times New Roman"/>
          <w:szCs w:val="24"/>
        </w:rPr>
      </w:pPr>
      <w:r>
        <w:rPr>
          <w:rFonts w:eastAsia="Times New Roman"/>
          <w:szCs w:val="24"/>
        </w:rPr>
        <w:t xml:space="preserve">Θεωρώ ότι ο κ. </w:t>
      </w:r>
      <w:proofErr w:type="spellStart"/>
      <w:r>
        <w:rPr>
          <w:rFonts w:eastAsia="Times New Roman"/>
          <w:szCs w:val="24"/>
        </w:rPr>
        <w:t>Σέλτσας</w:t>
      </w:r>
      <w:proofErr w:type="spellEnd"/>
      <w:r>
        <w:rPr>
          <w:rFonts w:eastAsia="Times New Roman"/>
          <w:szCs w:val="24"/>
        </w:rPr>
        <w:t xml:space="preserve"> έχει κάνει μια πολύ σημαντική παρέμβαση στη συζήτηση αυτή. Απλά θέλω να θυμίσω ότι στην πρώτη υπό ανάρτηση έκδοση του νόμου ήτ</w:t>
      </w:r>
      <w:r>
        <w:rPr>
          <w:rFonts w:eastAsia="Times New Roman"/>
          <w:szCs w:val="24"/>
        </w:rPr>
        <w:t xml:space="preserve">αν ενιαίος </w:t>
      </w:r>
      <w:r>
        <w:rPr>
          <w:rFonts w:eastAsia="Times New Roman"/>
          <w:szCs w:val="24"/>
        </w:rPr>
        <w:t>δ</w:t>
      </w:r>
      <w:r>
        <w:rPr>
          <w:rFonts w:eastAsia="Times New Roman"/>
          <w:szCs w:val="24"/>
        </w:rPr>
        <w:t xml:space="preserve">υτικής Μακεδονίας </w:t>
      </w:r>
      <w:r>
        <w:rPr>
          <w:rFonts w:eastAsia="Times New Roman"/>
          <w:szCs w:val="24"/>
        </w:rPr>
        <w:lastRenderedPageBreak/>
        <w:t xml:space="preserve">και </w:t>
      </w:r>
      <w:r>
        <w:rPr>
          <w:rFonts w:eastAsia="Times New Roman"/>
          <w:szCs w:val="24"/>
        </w:rPr>
        <w:t>κ</w:t>
      </w:r>
      <w:r>
        <w:rPr>
          <w:rFonts w:eastAsia="Times New Roman"/>
          <w:szCs w:val="24"/>
        </w:rPr>
        <w:t xml:space="preserve">εντρικής Μακεδονίας ο φορέας, που προφανώς ανταποκρίνεται και σε δημοσιονομικούς περιορισμούς. Με πρόταση που έγινε στη διαβούλευση διαχωρίστηκε στα βουνά του Βόρα και του Βερμίου της </w:t>
      </w:r>
      <w:r>
        <w:rPr>
          <w:rFonts w:eastAsia="Times New Roman"/>
          <w:szCs w:val="24"/>
        </w:rPr>
        <w:t>κ</w:t>
      </w:r>
      <w:r>
        <w:rPr>
          <w:rFonts w:eastAsia="Times New Roman"/>
          <w:szCs w:val="24"/>
        </w:rPr>
        <w:t xml:space="preserve">εντρικής Μακεδονίας και στις λίμνες </w:t>
      </w:r>
      <w:r>
        <w:rPr>
          <w:rFonts w:eastAsia="Times New Roman"/>
          <w:szCs w:val="24"/>
        </w:rPr>
        <w:t xml:space="preserve">της </w:t>
      </w:r>
      <w:r>
        <w:rPr>
          <w:rFonts w:eastAsia="Times New Roman"/>
          <w:szCs w:val="24"/>
        </w:rPr>
        <w:t>δ</w:t>
      </w:r>
      <w:r>
        <w:rPr>
          <w:rFonts w:eastAsia="Times New Roman"/>
          <w:szCs w:val="24"/>
        </w:rPr>
        <w:t xml:space="preserve">υτικής Μακεδονίας. </w:t>
      </w:r>
    </w:p>
    <w:p w14:paraId="74465E8B" w14:textId="77777777" w:rsidR="00F20DF6" w:rsidRDefault="00F443B4">
      <w:pPr>
        <w:spacing w:line="600" w:lineRule="auto"/>
        <w:ind w:firstLine="720"/>
        <w:jc w:val="both"/>
        <w:rPr>
          <w:rFonts w:eastAsia="Times New Roman"/>
          <w:szCs w:val="24"/>
        </w:rPr>
      </w:pPr>
      <w:r>
        <w:rPr>
          <w:rFonts w:eastAsia="Times New Roman"/>
          <w:szCs w:val="24"/>
        </w:rPr>
        <w:t>Το ότι η προηγούμενη κυβέρνηση είχε αποφασίσει και είχε κλείσει τον φορέα της Καστοριάς αποτέλεσε για εμάς, αν θέλετε, την αφορμή για να δώσουμε έδρα στην Καστοριά, απαντώντας και σε αυτούς που έκλεισαν τον φορέα της Καστοριάς. Αλλ</w:t>
      </w:r>
      <w:r>
        <w:rPr>
          <w:rFonts w:eastAsia="Times New Roman"/>
          <w:szCs w:val="24"/>
        </w:rPr>
        <w:t xml:space="preserve">ά συμφωνούμε και για το υδατικό δυναμικό και για το περιβαλλοντικό φορτίο της ευρύτερης λεκάνης της </w:t>
      </w:r>
      <w:r>
        <w:rPr>
          <w:rFonts w:eastAsia="Times New Roman"/>
          <w:szCs w:val="24"/>
        </w:rPr>
        <w:t>Βεγορίτιδας</w:t>
      </w:r>
      <w:r>
        <w:rPr>
          <w:rFonts w:eastAsia="Times New Roman"/>
          <w:szCs w:val="24"/>
        </w:rPr>
        <w:t xml:space="preserve"> και του Αμυνταίου και τη δυνατότητα και την ανάγκη να έχουμε εκεί παράρτημα.</w:t>
      </w:r>
    </w:p>
    <w:p w14:paraId="74465E8C" w14:textId="77777777" w:rsidR="00F20DF6" w:rsidRDefault="00F443B4">
      <w:pPr>
        <w:spacing w:line="600" w:lineRule="auto"/>
        <w:ind w:firstLine="720"/>
        <w:jc w:val="both"/>
        <w:rPr>
          <w:rFonts w:eastAsia="Times New Roman"/>
          <w:szCs w:val="24"/>
        </w:rPr>
      </w:pPr>
      <w:r>
        <w:rPr>
          <w:rFonts w:eastAsia="Times New Roman"/>
          <w:szCs w:val="24"/>
        </w:rPr>
        <w:lastRenderedPageBreak/>
        <w:t xml:space="preserve">Αυτό θα γίνει, κύριε </w:t>
      </w:r>
      <w:proofErr w:type="spellStart"/>
      <w:r>
        <w:rPr>
          <w:rFonts w:eastAsia="Times New Roman"/>
          <w:szCs w:val="24"/>
        </w:rPr>
        <w:t>Σέλτσα</w:t>
      </w:r>
      <w:proofErr w:type="spellEnd"/>
      <w:r>
        <w:rPr>
          <w:rFonts w:eastAsia="Times New Roman"/>
          <w:szCs w:val="24"/>
        </w:rPr>
        <w:t>, και έχω δεσμευτεί για αυτό και για τον</w:t>
      </w:r>
      <w:r>
        <w:rPr>
          <w:rFonts w:eastAsia="Times New Roman"/>
          <w:szCs w:val="24"/>
        </w:rPr>
        <w:t xml:space="preserve"> φορέα, παρ</w:t>
      </w:r>
      <w:r>
        <w:rPr>
          <w:rFonts w:eastAsia="Times New Roman"/>
          <w:szCs w:val="24"/>
        </w:rPr>
        <w:t xml:space="preserve">’ </w:t>
      </w:r>
      <w:r>
        <w:rPr>
          <w:rFonts w:eastAsia="Times New Roman"/>
          <w:szCs w:val="24"/>
        </w:rPr>
        <w:t>ότι οι τοποθετήσεις του δεν έχουν καταλάβει ακριβώς τη δική μας πρόθεση. Θα τα βρούμε, όμως, σε μια δημόσια διαδικασία δημοκρατικά και συνεργατικά.</w:t>
      </w:r>
    </w:p>
    <w:p w14:paraId="74465E8D" w14:textId="77777777" w:rsidR="00F20DF6" w:rsidRDefault="00F443B4">
      <w:pPr>
        <w:spacing w:line="600" w:lineRule="auto"/>
        <w:ind w:firstLine="720"/>
        <w:jc w:val="both"/>
        <w:rPr>
          <w:rFonts w:eastAsia="Times New Roman"/>
          <w:szCs w:val="24"/>
        </w:rPr>
      </w:pPr>
      <w:r>
        <w:rPr>
          <w:rFonts w:eastAsia="Times New Roman"/>
          <w:szCs w:val="24"/>
        </w:rPr>
        <w:t>Από εκεί και μετά και για τα ζητήματα του Καλαμά νομίζω ότι χρειάζεται να κάνουμε ειδική συζήτη</w:t>
      </w:r>
      <w:r>
        <w:rPr>
          <w:rFonts w:eastAsia="Times New Roman"/>
          <w:szCs w:val="24"/>
        </w:rPr>
        <w:t xml:space="preserve">ση. Όποτε χρειάζεται θα την κάνουμε. Δεν είναι εδώ ο συνάδελφος από το Ποτάμι, αλλά δεν υπάρχει θέμα, μπορεί να γίνει και σε επίπεδο επίκαιρης ερώτησης. </w:t>
      </w:r>
    </w:p>
    <w:p w14:paraId="74465E8E" w14:textId="77777777" w:rsidR="00F20DF6" w:rsidRDefault="00F443B4">
      <w:pPr>
        <w:spacing w:line="600" w:lineRule="auto"/>
        <w:ind w:firstLine="720"/>
        <w:jc w:val="both"/>
        <w:rPr>
          <w:rFonts w:eastAsia="Times New Roman"/>
          <w:szCs w:val="24"/>
        </w:rPr>
      </w:pPr>
      <w:r>
        <w:rPr>
          <w:rFonts w:eastAsia="Times New Roman"/>
          <w:szCs w:val="24"/>
        </w:rPr>
        <w:t xml:space="preserve">Θέλω, όμως, να ενημερώσω όλους ότι ενημερώθηκαν τα </w:t>
      </w:r>
      <w:r>
        <w:rPr>
          <w:rFonts w:eastAsia="Times New Roman"/>
          <w:szCs w:val="24"/>
        </w:rPr>
        <w:t>σ</w:t>
      </w:r>
      <w:r>
        <w:rPr>
          <w:rFonts w:eastAsia="Times New Roman"/>
          <w:szCs w:val="24"/>
        </w:rPr>
        <w:t xml:space="preserve">χέδια </w:t>
      </w:r>
      <w:r>
        <w:rPr>
          <w:rFonts w:eastAsia="Times New Roman"/>
          <w:szCs w:val="24"/>
        </w:rPr>
        <w:t>δ</w:t>
      </w:r>
      <w:r>
        <w:rPr>
          <w:rFonts w:eastAsia="Times New Roman"/>
          <w:szCs w:val="24"/>
        </w:rPr>
        <w:t>ιαχείρισης</w:t>
      </w:r>
      <w:r>
        <w:rPr>
          <w:rFonts w:eastAsia="Times New Roman"/>
          <w:szCs w:val="24"/>
        </w:rPr>
        <w:t xml:space="preserve"> λ</w:t>
      </w:r>
      <w:r>
        <w:rPr>
          <w:rFonts w:eastAsia="Times New Roman"/>
          <w:szCs w:val="24"/>
        </w:rPr>
        <w:t xml:space="preserve">εκανών </w:t>
      </w:r>
      <w:r>
        <w:rPr>
          <w:rFonts w:eastAsia="Times New Roman"/>
          <w:szCs w:val="24"/>
        </w:rPr>
        <w:t>α</w:t>
      </w:r>
      <w:r>
        <w:rPr>
          <w:rFonts w:eastAsia="Times New Roman"/>
          <w:szCs w:val="24"/>
        </w:rPr>
        <w:t>πορροής στο τέλος του Δ</w:t>
      </w:r>
      <w:r>
        <w:rPr>
          <w:rFonts w:eastAsia="Times New Roman"/>
          <w:szCs w:val="24"/>
        </w:rPr>
        <w:t xml:space="preserve">εκεμβρίου. Έχουμε πλέον για όλη την Ελλάδα </w:t>
      </w:r>
      <w:r>
        <w:rPr>
          <w:rFonts w:eastAsia="Times New Roman"/>
          <w:szCs w:val="24"/>
        </w:rPr>
        <w:t>σ</w:t>
      </w:r>
      <w:r>
        <w:rPr>
          <w:rFonts w:eastAsia="Times New Roman"/>
          <w:szCs w:val="24"/>
        </w:rPr>
        <w:t xml:space="preserve">χέδια </w:t>
      </w:r>
      <w:r>
        <w:rPr>
          <w:rFonts w:eastAsia="Times New Roman"/>
          <w:szCs w:val="24"/>
        </w:rPr>
        <w:t>δ</w:t>
      </w:r>
      <w:r>
        <w:rPr>
          <w:rFonts w:eastAsia="Times New Roman"/>
          <w:szCs w:val="24"/>
        </w:rPr>
        <w:t xml:space="preserve">ιαχείρισης </w:t>
      </w:r>
      <w:r>
        <w:rPr>
          <w:rFonts w:eastAsia="Times New Roman"/>
          <w:szCs w:val="24"/>
        </w:rPr>
        <w:t>υ</w:t>
      </w:r>
      <w:r>
        <w:rPr>
          <w:rFonts w:eastAsia="Times New Roman"/>
          <w:szCs w:val="24"/>
        </w:rPr>
        <w:t xml:space="preserve">δατικών </w:t>
      </w:r>
      <w:r>
        <w:rPr>
          <w:rFonts w:eastAsia="Times New Roman"/>
          <w:szCs w:val="24"/>
        </w:rPr>
        <w:t>π</w:t>
      </w:r>
      <w:r>
        <w:rPr>
          <w:rFonts w:eastAsia="Times New Roman"/>
          <w:szCs w:val="24"/>
        </w:rPr>
        <w:t xml:space="preserve">όρων και επίσης ότι τα σχέδια διαχείρισης που θα γίνουν τώρα για κάθε περιοχή </w:t>
      </w:r>
      <w:r>
        <w:rPr>
          <w:rFonts w:eastAsia="Times New Roman"/>
          <w:szCs w:val="24"/>
        </w:rPr>
        <w:t>«</w:t>
      </w:r>
      <w:r>
        <w:rPr>
          <w:rFonts w:eastAsia="Times New Roman"/>
          <w:szCs w:val="24"/>
          <w:lang w:val="en-US"/>
        </w:rPr>
        <w:t>NATURA</w:t>
      </w:r>
      <w:r>
        <w:rPr>
          <w:rFonts w:eastAsia="Times New Roman"/>
          <w:szCs w:val="24"/>
        </w:rPr>
        <w:t>»</w:t>
      </w:r>
      <w:r>
        <w:rPr>
          <w:rFonts w:eastAsia="Times New Roman"/>
          <w:szCs w:val="24"/>
        </w:rPr>
        <w:t xml:space="preserve"> θα γίνουν ανά περιοχή και όχι ανά φορέα. </w:t>
      </w:r>
      <w:r>
        <w:rPr>
          <w:rFonts w:eastAsia="Times New Roman"/>
          <w:szCs w:val="24"/>
        </w:rPr>
        <w:lastRenderedPageBreak/>
        <w:t xml:space="preserve">Άρα θα υπάρχουν δυνατότητες να δούμε ξανά όρια περιοχών </w:t>
      </w:r>
      <w:r>
        <w:rPr>
          <w:rFonts w:eastAsia="Times New Roman"/>
          <w:szCs w:val="24"/>
        </w:rPr>
        <w:t>και να μη μείνει καμμία περιοχή εκτός φροντίδας.</w:t>
      </w:r>
    </w:p>
    <w:p w14:paraId="74465E8F"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Να κλείσω με τον Θερμαϊκό Κόλπο. Ο Θερμαϊκός Κόλπος είναι μια ειδική περίπτωση, ένα ειδικό σημείο, με ειδικά φορτία και πολύ μεγάλο ενδιαφέρον. Υπήρχε χρόνιο, πάγιο αίτημα της Θεσσαλονίκης να πάρει ο φορέας </w:t>
      </w:r>
      <w:r>
        <w:rPr>
          <w:rFonts w:eastAsia="Times New Roman" w:cs="Times New Roman"/>
          <w:szCs w:val="24"/>
        </w:rPr>
        <w:t>τον Θερμαϊκό. Η συζήτηση για τον Θερμαϊκό ήθελε πολ</w:t>
      </w:r>
      <w:r>
        <w:rPr>
          <w:rFonts w:eastAsia="Times New Roman" w:cs="Times New Roman"/>
          <w:szCs w:val="24"/>
        </w:rPr>
        <w:t>λή</w:t>
      </w:r>
      <w:r>
        <w:rPr>
          <w:rFonts w:eastAsia="Times New Roman" w:cs="Times New Roman"/>
          <w:szCs w:val="24"/>
        </w:rPr>
        <w:t xml:space="preserve"> προσοχή, να μην μπλέξουμε τις αρμοδιότητες, να μην κουράσουμε και οδηγήσουμε σε αδιέξοδο με ένα νέο γραφειοκρατικό μόρφωμα ή με μια υπηρεσία της Αθήνας, </w:t>
      </w:r>
      <w:proofErr w:type="spellStart"/>
      <w:r>
        <w:rPr>
          <w:rFonts w:eastAsia="Times New Roman" w:cs="Times New Roman"/>
          <w:szCs w:val="24"/>
        </w:rPr>
        <w:t>αθηνοκεντρική</w:t>
      </w:r>
      <w:proofErr w:type="spellEnd"/>
      <w:r>
        <w:rPr>
          <w:rFonts w:eastAsia="Times New Roman" w:cs="Times New Roman"/>
          <w:szCs w:val="24"/>
        </w:rPr>
        <w:t xml:space="preserve">. </w:t>
      </w:r>
    </w:p>
    <w:p w14:paraId="74465E90"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Επιλέξαμε να παραμείνουν οι αρμοδιότητες όλων των φορέων στη Θεσσαλονίκη και στην ευρύτερη κεντρική Μακεδονία -γιατί ο Θερμαϊκός δεν είναι μόνο της Θεσσαλονίκης- και να μπουν όλες οι </w:t>
      </w:r>
      <w:r>
        <w:rPr>
          <w:rFonts w:eastAsia="Times New Roman" w:cs="Times New Roman"/>
          <w:szCs w:val="24"/>
        </w:rPr>
        <w:lastRenderedPageBreak/>
        <w:t>αρμοδιότητες αυτές πάνω στο ίδιο τραπέζι. Ακολουθήσαμε την απόφαση των Ην</w:t>
      </w:r>
      <w:r>
        <w:rPr>
          <w:rFonts w:eastAsia="Times New Roman" w:cs="Times New Roman"/>
          <w:szCs w:val="24"/>
        </w:rPr>
        <w:t xml:space="preserve">ωμένων Εθνών στο Ρίο για την </w:t>
      </w:r>
      <w:r>
        <w:rPr>
          <w:rFonts w:eastAsia="Times New Roman" w:cs="Times New Roman"/>
          <w:szCs w:val="24"/>
        </w:rPr>
        <w:t>α</w:t>
      </w:r>
      <w:r>
        <w:rPr>
          <w:rFonts w:eastAsia="Times New Roman" w:cs="Times New Roman"/>
          <w:szCs w:val="24"/>
        </w:rPr>
        <w:t>τζέντα του 21</w:t>
      </w:r>
      <w:r>
        <w:rPr>
          <w:rFonts w:eastAsia="Times New Roman" w:cs="Times New Roman"/>
          <w:szCs w:val="24"/>
          <w:vertAlign w:val="superscript"/>
        </w:rPr>
        <w:t>ου</w:t>
      </w:r>
      <w:r>
        <w:rPr>
          <w:rFonts w:eastAsia="Times New Roman" w:cs="Times New Roman"/>
          <w:szCs w:val="24"/>
        </w:rPr>
        <w:t xml:space="preserve"> αιώνα που προβλέπει την αρχή της </w:t>
      </w:r>
      <w:r>
        <w:rPr>
          <w:rFonts w:eastAsia="Times New Roman" w:cs="Times New Roman"/>
          <w:szCs w:val="24"/>
          <w:lang w:val="en-US"/>
        </w:rPr>
        <w:t>Local</w:t>
      </w:r>
      <w:r>
        <w:rPr>
          <w:rFonts w:eastAsia="Times New Roman" w:cs="Times New Roman"/>
          <w:szCs w:val="24"/>
        </w:rPr>
        <w:t xml:space="preserve"> </w:t>
      </w:r>
      <w:r>
        <w:rPr>
          <w:rFonts w:eastAsia="Times New Roman" w:cs="Times New Roman"/>
          <w:szCs w:val="24"/>
          <w:lang w:val="en-US"/>
        </w:rPr>
        <w:t>Agenda</w:t>
      </w:r>
      <w:r>
        <w:rPr>
          <w:rFonts w:eastAsia="Times New Roman" w:cs="Times New Roman"/>
          <w:szCs w:val="24"/>
        </w:rPr>
        <w:t>, που είναι τα τοπικά περιβαλλοντικά σύμφωνα για σημαντικά στοιχεία του περιβάλλοντος. Άρα και οι αρμοδιότητες παραμένουν στους φορείς της Θεσσαλονίκης και του ευρύτ</w:t>
      </w:r>
      <w:r>
        <w:rPr>
          <w:rFonts w:eastAsia="Times New Roman" w:cs="Times New Roman"/>
          <w:szCs w:val="24"/>
        </w:rPr>
        <w:t xml:space="preserve">ερου Θερμαϊκού, αλλά και η περιβαλλοντική συμφωνία για έναν καλύτερο Θερμαϊκό επίσης υπάρχει, γιατί έρχεται η πολιτεία και καλύπτει το διοικητικό κόστος, το κόστος εξοπλισμού και το κόστος του </w:t>
      </w:r>
      <w:r>
        <w:rPr>
          <w:rFonts w:eastAsia="Times New Roman" w:cs="Times New Roman"/>
          <w:szCs w:val="24"/>
          <w:lang w:val="en-US"/>
        </w:rPr>
        <w:t>master</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για να ξεκινήσει ο Θερμαϊκός να δουλεύει. </w:t>
      </w:r>
    </w:p>
    <w:p w14:paraId="74465E91"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Στην πορ</w:t>
      </w:r>
      <w:r>
        <w:rPr>
          <w:rFonts w:eastAsia="Times New Roman" w:cs="Times New Roman"/>
          <w:szCs w:val="24"/>
        </w:rPr>
        <w:t xml:space="preserve">εία αυτής της συζήτησης πολλοί φορείς και πολλές περιοχές της χώρας ήρθαν και ζήτησαν αντίστοιχα συμβουλευτικά όργανα και περιβαλλοντικές οργανώσεις, όπως η </w:t>
      </w:r>
      <w:r>
        <w:rPr>
          <w:rFonts w:eastAsia="Times New Roman" w:cs="Times New Roman"/>
          <w:szCs w:val="24"/>
          <w:lang w:val="en-US"/>
        </w:rPr>
        <w:t>WWF</w:t>
      </w:r>
      <w:r>
        <w:rPr>
          <w:rFonts w:eastAsia="Times New Roman" w:cs="Times New Roman"/>
          <w:szCs w:val="24"/>
        </w:rPr>
        <w:t xml:space="preserve"> και αρκετοί </w:t>
      </w:r>
      <w:r>
        <w:rPr>
          <w:rFonts w:eastAsia="Times New Roman" w:cs="Times New Roman"/>
          <w:szCs w:val="24"/>
        </w:rPr>
        <w:lastRenderedPageBreak/>
        <w:t>ακόμα. Εμείς, λοιπόν, δίνουμε τη δυνατότητα αυτό το μοντέλο της συμβουλευτικής επιτ</w:t>
      </w:r>
      <w:r>
        <w:rPr>
          <w:rFonts w:eastAsia="Times New Roman" w:cs="Times New Roman"/>
          <w:szCs w:val="24"/>
        </w:rPr>
        <w:t xml:space="preserve">ροπής με όλους τους τοπικούς, κοινωνικούς εταίρους -πείτε τους όπως θέλετε- να μπορεί να μεταφερθεί. Το ζήτησε ο Δήμαρχος του Βόλου, σας λέω ένα παράδειγμα, για τον Παγασητικό, το ζήτησαν και άλλες περιοχές. </w:t>
      </w:r>
    </w:p>
    <w:p w14:paraId="74465E92"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Μπορεί</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να υπάρχει συμβουλευτική επιτρο</w:t>
      </w:r>
      <w:r>
        <w:rPr>
          <w:rFonts w:eastAsia="Times New Roman" w:cs="Times New Roman"/>
          <w:szCs w:val="24"/>
        </w:rPr>
        <w:t xml:space="preserve">πή σε όλους τους φορείς με εισήγηση του διοικητικού συμβουλίου που θα ανταποκρίνεται στο ποιοι είναι οι τοπικοί φορείς που ενδιαφέρονται για την τοπική ανάπτυξη. Όμως, ο Θερμαϊκός είναι μια ευθύνη της πολιτείας και ξεκινάει πρώτος. </w:t>
      </w:r>
    </w:p>
    <w:p w14:paraId="74465E93"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Όσον αφορά τώρα τα άρθρ</w:t>
      </w:r>
      <w:r>
        <w:rPr>
          <w:rFonts w:eastAsia="Times New Roman" w:cs="Times New Roman"/>
          <w:szCs w:val="24"/>
        </w:rPr>
        <w:t>α της δασικής νομοθεσίας που υπάρχουν, δεν νομιμοποιούμε καμ</w:t>
      </w:r>
      <w:r>
        <w:rPr>
          <w:rFonts w:eastAsia="Times New Roman" w:cs="Times New Roman"/>
          <w:szCs w:val="24"/>
        </w:rPr>
        <w:t>μ</w:t>
      </w:r>
      <w:r>
        <w:rPr>
          <w:rFonts w:eastAsia="Times New Roman" w:cs="Times New Roman"/>
          <w:szCs w:val="24"/>
        </w:rPr>
        <w:t xml:space="preserve">ία παράνομη δραστηριότητα. Όλες οι δραστηριότητες που υπάρχουν στα άρθρα αυτά απαιτείται </w:t>
      </w:r>
      <w:r>
        <w:rPr>
          <w:rFonts w:eastAsia="Times New Roman" w:cs="Times New Roman"/>
          <w:szCs w:val="24"/>
        </w:rPr>
        <w:lastRenderedPageBreak/>
        <w:t xml:space="preserve">να έχουν περιβαλλοντική </w:t>
      </w:r>
      <w:proofErr w:type="spellStart"/>
      <w:r>
        <w:rPr>
          <w:rFonts w:eastAsia="Times New Roman" w:cs="Times New Roman"/>
          <w:szCs w:val="24"/>
        </w:rPr>
        <w:t>αδειοδότηση</w:t>
      </w:r>
      <w:proofErr w:type="spellEnd"/>
      <w:r>
        <w:rPr>
          <w:rFonts w:eastAsia="Times New Roman" w:cs="Times New Roman"/>
          <w:szCs w:val="24"/>
        </w:rPr>
        <w:t xml:space="preserve"> και να τη βγάλουν τώρα. Τους δίνουμε χρόνο να βγάλουν την περιβαλλοντι</w:t>
      </w:r>
      <w:r>
        <w:rPr>
          <w:rFonts w:eastAsia="Times New Roman" w:cs="Times New Roman"/>
          <w:szCs w:val="24"/>
        </w:rPr>
        <w:t xml:space="preserve">κή </w:t>
      </w:r>
      <w:proofErr w:type="spellStart"/>
      <w:r>
        <w:rPr>
          <w:rFonts w:eastAsia="Times New Roman" w:cs="Times New Roman"/>
          <w:szCs w:val="24"/>
        </w:rPr>
        <w:t>αδειοδότηση</w:t>
      </w:r>
      <w:proofErr w:type="spellEnd"/>
      <w:r>
        <w:rPr>
          <w:rFonts w:eastAsia="Times New Roman" w:cs="Times New Roman"/>
          <w:szCs w:val="24"/>
        </w:rPr>
        <w:t xml:space="preserve">. Επίσης, έχουν τηρηθεί όλοι οι κανόνες συναρμοδιότητας με το Υπουργείο Αγροτικής Ανάπτυξης, γιατί άκουσα ότι δεν έχουν τηρηθεί οι συναρμοδιότητες και δεν υπάρχουν </w:t>
      </w:r>
      <w:proofErr w:type="spellStart"/>
      <w:r>
        <w:rPr>
          <w:rFonts w:eastAsia="Times New Roman" w:cs="Times New Roman"/>
          <w:szCs w:val="24"/>
        </w:rPr>
        <w:t>συνυπογραφές</w:t>
      </w:r>
      <w:proofErr w:type="spellEnd"/>
      <w:r>
        <w:rPr>
          <w:rFonts w:eastAsia="Times New Roman" w:cs="Times New Roman"/>
          <w:szCs w:val="24"/>
        </w:rPr>
        <w:t xml:space="preserve">. </w:t>
      </w:r>
    </w:p>
    <w:p w14:paraId="74465E94"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Όσον αφορά τα χιονοδρομικά, οι διατάξεις προϋπήρχαν για τα χιον</w:t>
      </w:r>
      <w:r>
        <w:rPr>
          <w:rFonts w:eastAsia="Times New Roman" w:cs="Times New Roman"/>
          <w:szCs w:val="24"/>
        </w:rPr>
        <w:t>οδρομικά. Και να ξεκαθαρίσω -νομίζω το έθεσε το Κομμουνιστικό Κόμμα Ελλάδ</w:t>
      </w:r>
      <w:r>
        <w:rPr>
          <w:rFonts w:eastAsia="Times New Roman" w:cs="Times New Roman"/>
          <w:szCs w:val="24"/>
        </w:rPr>
        <w:t>α</w:t>
      </w:r>
      <w:r>
        <w:rPr>
          <w:rFonts w:eastAsia="Times New Roman" w:cs="Times New Roman"/>
          <w:szCs w:val="24"/>
        </w:rPr>
        <w:t>ς-</w:t>
      </w:r>
      <w:r>
        <w:rPr>
          <w:rFonts w:eastAsia="Times New Roman" w:cs="Times New Roman"/>
          <w:szCs w:val="24"/>
        </w:rPr>
        <w:t xml:space="preserve"> ότι</w:t>
      </w:r>
      <w:r>
        <w:rPr>
          <w:rFonts w:eastAsia="Times New Roman" w:cs="Times New Roman"/>
          <w:szCs w:val="24"/>
        </w:rPr>
        <w:t xml:space="preserve"> τα χιονοδρομικά κέντρα μπορούσαν να λειτουργήσουν σαν δασικές εκτάσεις, αλλά δεν μπορούσαν σαν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Ενώ το αυστηρότερο είναι οι δασικές, τους επέτρεπαν ως δασικές. Εμείς,</w:t>
      </w:r>
      <w:r>
        <w:rPr>
          <w:rFonts w:eastAsia="Times New Roman" w:cs="Times New Roman"/>
          <w:szCs w:val="24"/>
        </w:rPr>
        <w:t xml:space="preserve"> λοιπόν, τώρα λέμε ότι αυτό διορθώνεται. Δεν αλλάζουμε τη δασική νομοθεσία ούτε κάνουμε εκπτώσεις. Και αυτό ξεκαθαρίζεται ότι γίνεται με τη διαδικασία της </w:t>
      </w:r>
      <w:proofErr w:type="spellStart"/>
      <w:r>
        <w:rPr>
          <w:rFonts w:eastAsia="Times New Roman" w:cs="Times New Roman"/>
          <w:szCs w:val="24"/>
        </w:rPr>
        <w:t>αδειοδότησης</w:t>
      </w:r>
      <w:proofErr w:type="spellEnd"/>
      <w:r>
        <w:rPr>
          <w:rFonts w:eastAsia="Times New Roman" w:cs="Times New Roman"/>
          <w:szCs w:val="24"/>
        </w:rPr>
        <w:t xml:space="preserve">. </w:t>
      </w:r>
    </w:p>
    <w:p w14:paraId="74465E95"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το ίδιο γίνεται για τα κάμπινγκ, γιατί τα κάμπινγκ υπήρχαν στις λειτουργίες </w:t>
      </w:r>
      <w:r>
        <w:rPr>
          <w:rFonts w:eastAsia="Times New Roman" w:cs="Times New Roman"/>
          <w:szCs w:val="24"/>
        </w:rPr>
        <w:t>που μπορούσαν να αναπτυχθούν σε δασικές εκτάσεις, αλλά αφαιρέθηκαν και είχε έρθει ένας άλλος νόμος, ο ν.4280, στον οποίο υπήρχαν σύνθετα τουριστικά καταλύματα σε δασικές εκτάσεις, δηλαδή ιδιωτικά σπίτια και ξενοδοχεία, αλλά ένα δημοτικό κάμπινγκ δεν μπορού</w:t>
      </w:r>
      <w:r>
        <w:rPr>
          <w:rFonts w:eastAsia="Times New Roman" w:cs="Times New Roman"/>
          <w:szCs w:val="24"/>
        </w:rPr>
        <w:t>σε να υπάρχει. Δεν πρέπει να το λύσουμε αυτό; Απλή λογική είναι. Τα δημοτικά κάμπινγκ</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και τα κάμπινγκ τα οποία υφίστανται πρέπει να βγάλουν περιβαλλοντική </w:t>
      </w:r>
      <w:proofErr w:type="spellStart"/>
      <w:r>
        <w:rPr>
          <w:rFonts w:eastAsia="Times New Roman" w:cs="Times New Roman"/>
          <w:szCs w:val="24"/>
        </w:rPr>
        <w:t>αδειοδότηση</w:t>
      </w:r>
      <w:proofErr w:type="spellEnd"/>
      <w:r>
        <w:rPr>
          <w:rFonts w:eastAsia="Times New Roman" w:cs="Times New Roman"/>
          <w:szCs w:val="24"/>
        </w:rPr>
        <w:t xml:space="preserve"> και τους δίνουμε τη δυνατότητα. </w:t>
      </w:r>
    </w:p>
    <w:p w14:paraId="74465E96"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Και όσον αφορά το άρθρο 18, γιατί νομίζω ότι αυ</w:t>
      </w:r>
      <w:r>
        <w:rPr>
          <w:rFonts w:eastAsia="Times New Roman" w:cs="Times New Roman"/>
          <w:szCs w:val="24"/>
        </w:rPr>
        <w:t xml:space="preserve">τό έχει μείνει, να ξεκαθαρίσουμε κάτι. Εμείς εξαρχής είχαμε δηλώσει ότι δεν αναιρούνται διοικητικές πράξεις που αφορούν –είναι αυτό που αφορά τις εκχερσωμένες παλιές δασικές εκτάσεις σε περιοχές </w:t>
      </w:r>
      <w:r>
        <w:rPr>
          <w:rFonts w:eastAsia="Times New Roman" w:cs="Times New Roman"/>
          <w:szCs w:val="24"/>
        </w:rPr>
        <w:lastRenderedPageBreak/>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αυθαίρετες κατασκευές. Μόνο για τους καλλιεργητές μ</w:t>
      </w:r>
      <w:r>
        <w:rPr>
          <w:rFonts w:eastAsia="Times New Roman" w:cs="Times New Roman"/>
          <w:szCs w:val="24"/>
        </w:rPr>
        <w:t>ιλούσαμε, όχι για κατασκευές</w:t>
      </w:r>
      <w:r>
        <w:rPr>
          <w:rFonts w:eastAsia="Times New Roman" w:cs="Times New Roman"/>
          <w:szCs w:val="24"/>
        </w:rPr>
        <w:t>,</w:t>
      </w:r>
      <w:r>
        <w:rPr>
          <w:rFonts w:eastAsia="Times New Roman" w:cs="Times New Roman"/>
          <w:szCs w:val="24"/>
        </w:rPr>
        <w:t xml:space="preserve"> όπως σπίτια και διάφορα άλλα αυθαίρετα</w:t>
      </w:r>
      <w:r>
        <w:rPr>
          <w:rFonts w:eastAsia="Times New Roman" w:cs="Times New Roman"/>
          <w:szCs w:val="24"/>
        </w:rPr>
        <w:t>,</w:t>
      </w:r>
      <w:r>
        <w:rPr>
          <w:rFonts w:eastAsia="Times New Roman" w:cs="Times New Roman"/>
          <w:szCs w:val="24"/>
        </w:rPr>
        <w:t xml:space="preserve"> που δεν ενεργοποιούνται. </w:t>
      </w:r>
    </w:p>
    <w:p w14:paraId="74465E97"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Είχαμε ξεκαθαρίσει ότι αυτό δεν μπορεί να γίνει για περιοχές που εκχερσώθηκαν μετά την κήρυξη προστασίας. Και αναγράψαμε ρητά την κήρυξη των εθνικών δρυμών -η μ</w:t>
      </w:r>
      <w:r>
        <w:rPr>
          <w:rFonts w:eastAsia="Times New Roman" w:cs="Times New Roman"/>
          <w:szCs w:val="24"/>
        </w:rPr>
        <w:t xml:space="preserve">ία μεγάλη ομάδα για τους εθνικούς δρυμούς που έρχονται από το </w:t>
      </w:r>
      <w:r>
        <w:rPr>
          <w:rFonts w:eastAsia="Times New Roman" w:cs="Times New Roman"/>
          <w:szCs w:val="24"/>
        </w:rPr>
        <w:t>’</w:t>
      </w:r>
      <w:r>
        <w:rPr>
          <w:rFonts w:eastAsia="Times New Roman" w:cs="Times New Roman"/>
          <w:szCs w:val="24"/>
        </w:rPr>
        <w:t xml:space="preserve">38 - τις περιοχές </w:t>
      </w:r>
      <w:proofErr w:type="spellStart"/>
      <w:r>
        <w:rPr>
          <w:rFonts w:eastAsia="Times New Roman" w:cs="Times New Roman"/>
          <w:szCs w:val="24"/>
        </w:rPr>
        <w:t>Ραμσάρ</w:t>
      </w:r>
      <w:proofErr w:type="spellEnd"/>
      <w:r>
        <w:rPr>
          <w:rFonts w:eastAsia="Times New Roman" w:cs="Times New Roman"/>
          <w:szCs w:val="24"/>
        </w:rPr>
        <w:t xml:space="preserve"> -περίπου το </w:t>
      </w:r>
      <w:r>
        <w:rPr>
          <w:rFonts w:eastAsia="Times New Roman" w:cs="Times New Roman"/>
          <w:szCs w:val="24"/>
        </w:rPr>
        <w:t>’</w:t>
      </w:r>
      <w:r>
        <w:rPr>
          <w:rFonts w:eastAsia="Times New Roman" w:cs="Times New Roman"/>
          <w:szCs w:val="24"/>
        </w:rPr>
        <w:t xml:space="preserve">74, </w:t>
      </w:r>
      <w:r>
        <w:rPr>
          <w:rFonts w:eastAsia="Times New Roman" w:cs="Times New Roman"/>
          <w:szCs w:val="24"/>
        </w:rPr>
        <w:t>’</w:t>
      </w:r>
      <w:r>
        <w:rPr>
          <w:rFonts w:eastAsia="Times New Roman" w:cs="Times New Roman"/>
          <w:szCs w:val="24"/>
        </w:rPr>
        <w:t xml:space="preserve">75 η </w:t>
      </w:r>
      <w:proofErr w:type="spellStart"/>
      <w:r>
        <w:rPr>
          <w:rFonts w:eastAsia="Times New Roman" w:cs="Times New Roman"/>
          <w:szCs w:val="24"/>
        </w:rPr>
        <w:t>Ραμσάρ</w:t>
      </w:r>
      <w:proofErr w:type="spellEnd"/>
      <w:r>
        <w:rPr>
          <w:rFonts w:eastAsia="Times New Roman" w:cs="Times New Roman"/>
          <w:szCs w:val="24"/>
        </w:rPr>
        <w:t xml:space="preserve">- μέχρι και την κήρυξη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w:t>
      </w:r>
    </w:p>
    <w:p w14:paraId="74465E98"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όσοι πριν από αυτές τις ημερομηνίες εκχέρσωσαν μπορούν να πάνε στη διαδικασία που προβλέπει ο νόμος και βάλαμε και την εξής διευκρίνιση: «..χωρίς αυτό να περιορίζει τις χρήσεις γης της ειδικής περιβαλλοντικής μελέτης». Δηλαδή θα έρθει η ειδική πε</w:t>
      </w:r>
      <w:r>
        <w:rPr>
          <w:rFonts w:eastAsia="Times New Roman" w:cs="Times New Roman"/>
          <w:szCs w:val="24"/>
        </w:rPr>
        <w:lastRenderedPageBreak/>
        <w:t>ριβαλλοντ</w:t>
      </w:r>
      <w:r>
        <w:rPr>
          <w:rFonts w:eastAsia="Times New Roman" w:cs="Times New Roman"/>
          <w:szCs w:val="24"/>
        </w:rPr>
        <w:t xml:space="preserve">ική μελέτη και αν αυτή που προκηρύξαμε τώρα δεν προβλέπει γεωργική δραστηριότητα σε εκείνη την περιοχή, δεν έχει νομιμοποιηθεί για γεωργική δραστηριότητα. </w:t>
      </w:r>
    </w:p>
    <w:p w14:paraId="74465E99"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Δεν δεσμεύει</w:t>
      </w:r>
      <w:r>
        <w:rPr>
          <w:rFonts w:eastAsia="Times New Roman" w:cs="Times New Roman"/>
          <w:szCs w:val="24"/>
        </w:rPr>
        <w:t>,</w:t>
      </w:r>
      <w:r>
        <w:rPr>
          <w:rFonts w:eastAsia="Times New Roman" w:cs="Times New Roman"/>
          <w:szCs w:val="24"/>
        </w:rPr>
        <w:t xml:space="preserve"> λοιπόν, την ειδική περιβαλλοντική μελέτη και το σχέδιο διαχείρισης αυτή η διάταξη. Εξα</w:t>
      </w:r>
      <w:r>
        <w:rPr>
          <w:rFonts w:eastAsia="Times New Roman" w:cs="Times New Roman"/>
          <w:szCs w:val="24"/>
        </w:rPr>
        <w:t xml:space="preserve">σφαλίζει μέχρι την ολοκλήρωση του σχεδίου τη δραστηριότητα και πιθανά επιδότηση, αν αυτό ήταν επιδοτούμενο, γιατί ίσχυε για όλη την υπόλοιπη Ελλάδα για τους δασικούς χάρτες. </w:t>
      </w:r>
    </w:p>
    <w:p w14:paraId="74465E9A"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Και βέβαια, νομίζω ότι είναι ξεκάθαρο και</w:t>
      </w:r>
      <w:r>
        <w:rPr>
          <w:rFonts w:eastAsia="Times New Roman" w:cs="Times New Roman"/>
          <w:szCs w:val="24"/>
        </w:rPr>
        <w:t>,</w:t>
      </w:r>
      <w:r>
        <w:rPr>
          <w:rFonts w:eastAsia="Times New Roman" w:cs="Times New Roman"/>
          <w:szCs w:val="24"/>
        </w:rPr>
        <w:t xml:space="preserve"> αφού δεν άκουσα από κανέναν αρνητική τ</w:t>
      </w:r>
      <w:r>
        <w:rPr>
          <w:rFonts w:eastAsia="Times New Roman" w:cs="Times New Roman"/>
          <w:szCs w:val="24"/>
        </w:rPr>
        <w:t xml:space="preserve">οποθέτηση, συμφωνείτε, να υπάρχει δυνατότητα έργων υποδομής σε περιοχές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xml:space="preserve">, διότι η Θάσος, η Σαμοθράκη δεν μπορούσαν να έχουν ύδρευση. Και πρόσφατα είχε </w:t>
      </w:r>
      <w:r>
        <w:rPr>
          <w:rFonts w:eastAsia="Times New Roman" w:cs="Times New Roman"/>
          <w:szCs w:val="24"/>
        </w:rPr>
        <w:lastRenderedPageBreak/>
        <w:t xml:space="preserve">έρθει ο Δήμαρχος </w:t>
      </w:r>
      <w:proofErr w:type="spellStart"/>
      <w:r>
        <w:rPr>
          <w:rFonts w:eastAsia="Times New Roman" w:cs="Times New Roman"/>
          <w:szCs w:val="24"/>
        </w:rPr>
        <w:t>Αγιάς</w:t>
      </w:r>
      <w:proofErr w:type="spellEnd"/>
      <w:r>
        <w:rPr>
          <w:rFonts w:eastAsia="Times New Roman" w:cs="Times New Roman"/>
          <w:szCs w:val="24"/>
        </w:rPr>
        <w:t xml:space="preserve"> και μου έλεγε ότι στον Κί</w:t>
      </w:r>
      <w:r>
        <w:rPr>
          <w:rFonts w:eastAsia="Times New Roman" w:cs="Times New Roman"/>
          <w:szCs w:val="24"/>
        </w:rPr>
        <w:t>σ</w:t>
      </w:r>
      <w:r>
        <w:rPr>
          <w:rFonts w:eastAsia="Times New Roman" w:cs="Times New Roman"/>
          <w:szCs w:val="24"/>
        </w:rPr>
        <w:t>σαβο δεν μπορούν να κάνουν δεξαμενές άρδευσης κα</w:t>
      </w:r>
      <w:r>
        <w:rPr>
          <w:rFonts w:eastAsia="Times New Roman" w:cs="Times New Roman"/>
          <w:szCs w:val="24"/>
        </w:rPr>
        <w:t xml:space="preserve">ι πυρόσβεσης. Τέτοια έργα υποδομής πρέπει να γίνονται με περιβαλλοντική </w:t>
      </w:r>
      <w:proofErr w:type="spellStart"/>
      <w:r>
        <w:rPr>
          <w:rFonts w:eastAsia="Times New Roman" w:cs="Times New Roman"/>
          <w:szCs w:val="24"/>
        </w:rPr>
        <w:t>αδειοδότηση</w:t>
      </w:r>
      <w:proofErr w:type="spellEnd"/>
      <w:r>
        <w:rPr>
          <w:rFonts w:eastAsia="Times New Roman" w:cs="Times New Roman"/>
          <w:szCs w:val="24"/>
        </w:rPr>
        <w:t xml:space="preserve"> βέβαια και με τη σύμφωνη γνώμη της </w:t>
      </w:r>
      <w:r>
        <w:rPr>
          <w:rFonts w:eastAsia="Times New Roman" w:cs="Times New Roman"/>
          <w:szCs w:val="24"/>
        </w:rPr>
        <w:t>Δ</w:t>
      </w:r>
      <w:r>
        <w:rPr>
          <w:rFonts w:eastAsia="Times New Roman" w:cs="Times New Roman"/>
          <w:szCs w:val="24"/>
        </w:rPr>
        <w:t xml:space="preserve">ασικής </w:t>
      </w:r>
      <w:r>
        <w:rPr>
          <w:rFonts w:eastAsia="Times New Roman" w:cs="Times New Roman"/>
          <w:szCs w:val="24"/>
        </w:rPr>
        <w:t>Υ</w:t>
      </w:r>
      <w:r>
        <w:rPr>
          <w:rFonts w:eastAsia="Times New Roman" w:cs="Times New Roman"/>
          <w:szCs w:val="24"/>
        </w:rPr>
        <w:t xml:space="preserve">πηρεσίας και με άδειες επέμβασης. </w:t>
      </w:r>
    </w:p>
    <w:p w14:paraId="74465E9B" w14:textId="77777777" w:rsidR="00F20DF6" w:rsidRDefault="00F443B4">
      <w:pPr>
        <w:spacing w:line="600" w:lineRule="auto"/>
        <w:ind w:firstLine="720"/>
        <w:jc w:val="both"/>
        <w:rPr>
          <w:rFonts w:eastAsia="Times New Roman"/>
          <w:szCs w:val="24"/>
        </w:rPr>
      </w:pPr>
      <w:r>
        <w:rPr>
          <w:rFonts w:eastAsia="Times New Roman"/>
          <w:szCs w:val="24"/>
        </w:rPr>
        <w:t>Ολοκλήρωσα, κύριε Πρόεδρε, όσον αφορά την τοποθέτησή μου. Δυο λόγια μόνο για τις τροπολογίες,</w:t>
      </w:r>
      <w:r>
        <w:rPr>
          <w:rFonts w:eastAsia="Times New Roman"/>
          <w:szCs w:val="24"/>
        </w:rPr>
        <w:t xml:space="preserve"> ποιες κάνω αποδεκτές και ποιες όχι. </w:t>
      </w:r>
    </w:p>
    <w:p w14:paraId="74465E9C" w14:textId="77777777" w:rsidR="00F20DF6" w:rsidRDefault="00F443B4">
      <w:pPr>
        <w:spacing w:line="600" w:lineRule="auto"/>
        <w:ind w:firstLine="720"/>
        <w:jc w:val="both"/>
        <w:rPr>
          <w:rFonts w:eastAsia="Times New Roman"/>
          <w:szCs w:val="24"/>
        </w:rPr>
      </w:pPr>
      <w:r>
        <w:rPr>
          <w:rFonts w:eastAsia="Times New Roman"/>
          <w:szCs w:val="24"/>
        </w:rPr>
        <w:t xml:space="preserve">Η τροπολογία του κ. Λαζαρίδη, με γενικό αριθμό 1469 και ειδικό 176, γίνεται δεκτή  -την παρουσιάσατε, κύριε Λαζαρίδη- η οποία αφορά τους χώρους λατρείας οι οποίοι υφίστανται. Μόνο αυτοί. </w:t>
      </w:r>
    </w:p>
    <w:p w14:paraId="74465E9D" w14:textId="77777777" w:rsidR="00F20DF6" w:rsidRDefault="00F443B4">
      <w:pPr>
        <w:spacing w:line="600" w:lineRule="auto"/>
        <w:ind w:firstLine="720"/>
        <w:jc w:val="both"/>
        <w:rPr>
          <w:rFonts w:eastAsia="Times New Roman"/>
          <w:szCs w:val="24"/>
        </w:rPr>
      </w:pPr>
      <w:r>
        <w:rPr>
          <w:rFonts w:eastAsia="Times New Roman"/>
          <w:szCs w:val="24"/>
        </w:rPr>
        <w:t>Όσον αφορά τις υπουργικές τροπ</w:t>
      </w:r>
      <w:r>
        <w:rPr>
          <w:rFonts w:eastAsia="Times New Roman"/>
          <w:szCs w:val="24"/>
        </w:rPr>
        <w:t xml:space="preserve">ολογίες, που θέλω να σας τις παρουσιάσω πολύ γρήγορα, να σας πω ότι η πρώτη αφορά τους </w:t>
      </w:r>
      <w:r>
        <w:rPr>
          <w:rFonts w:eastAsia="Times New Roman"/>
          <w:szCs w:val="24"/>
        </w:rPr>
        <w:lastRenderedPageBreak/>
        <w:t>δασικούς χάρτες. Στους δασικούς χάρτες, λοιπόν, και για όλες τις περιοχές που έχουν τώρα αναρτημένο δασικό χάρτη, παρατείνεται μέχρι τις 30 Μαΐου η προθεσμία υποβολής αν</w:t>
      </w:r>
      <w:r>
        <w:rPr>
          <w:rFonts w:eastAsia="Times New Roman"/>
          <w:szCs w:val="24"/>
        </w:rPr>
        <w:t>τιρρήσεων από τον πολίτη, για τον βασικό λόγο ότι πρέπει οι δήμοι μέχρι τις 15 Μαΐου να ολοκληρώσουν την αποστολή των οικιστικών πυκνώσεων. Θα βγει, λοιπόν, ανακοίνωση αύριο από το Υπουργείο και θα σταλεί έγγραφο σε όλους τους δήμους να στείλουν τις οικιστ</w:t>
      </w:r>
      <w:r>
        <w:rPr>
          <w:rFonts w:eastAsia="Times New Roman"/>
          <w:szCs w:val="24"/>
        </w:rPr>
        <w:t>ικές πυκνώσεις, ώστε ο πολίτης να γνωρίζει και να μην κάνει πιθανά άδικα και να μη</w:t>
      </w:r>
      <w:r>
        <w:rPr>
          <w:rFonts w:eastAsia="Times New Roman"/>
          <w:szCs w:val="24"/>
        </w:rPr>
        <w:t>ν</w:t>
      </w:r>
      <w:r>
        <w:rPr>
          <w:rFonts w:eastAsia="Times New Roman"/>
          <w:szCs w:val="24"/>
        </w:rPr>
        <w:t xml:space="preserve"> πληρώσει τζάμπα το παράβολο, παρ</w:t>
      </w:r>
      <w:r>
        <w:rPr>
          <w:rFonts w:eastAsia="Times New Roman"/>
          <w:szCs w:val="24"/>
        </w:rPr>
        <w:t xml:space="preserve">’ </w:t>
      </w:r>
      <w:r>
        <w:rPr>
          <w:rFonts w:eastAsia="Times New Roman"/>
          <w:szCs w:val="24"/>
        </w:rPr>
        <w:t xml:space="preserve">ότι θα του επιστραφεί ακόμη κι αν εκ των υστέρων ο δήμος κάνει την οικιστική πύκνωση, να μην μπει σε μπελά ο πολίτης, ενώ μπορεί να λυθεί </w:t>
      </w:r>
      <w:r>
        <w:rPr>
          <w:rFonts w:eastAsia="Times New Roman"/>
          <w:szCs w:val="24"/>
        </w:rPr>
        <w:t>αυτό με τους δήμους.</w:t>
      </w:r>
    </w:p>
    <w:p w14:paraId="74465E9E" w14:textId="77777777" w:rsidR="00F20DF6" w:rsidRDefault="00F443B4">
      <w:pPr>
        <w:spacing w:line="600" w:lineRule="auto"/>
        <w:ind w:firstLine="720"/>
        <w:jc w:val="both"/>
        <w:rPr>
          <w:rFonts w:eastAsia="Times New Roman"/>
          <w:szCs w:val="24"/>
        </w:rPr>
      </w:pPr>
      <w:r>
        <w:rPr>
          <w:rFonts w:eastAsia="Times New Roman"/>
          <w:szCs w:val="24"/>
        </w:rPr>
        <w:lastRenderedPageBreak/>
        <w:t xml:space="preserve">Άρα, λοιπόν, παρατείνονται οι δασικοί χάρτες που είναι τώρα σε ανάρτηση και το </w:t>
      </w:r>
      <w:r>
        <w:rPr>
          <w:rFonts w:eastAsia="Times New Roman"/>
          <w:szCs w:val="24"/>
        </w:rPr>
        <w:t>Κ</w:t>
      </w:r>
      <w:r>
        <w:rPr>
          <w:rFonts w:eastAsia="Times New Roman"/>
          <w:szCs w:val="24"/>
        </w:rPr>
        <w:t xml:space="preserve">τηματολόγιο αναλαμβάνει την υποχρέωση να αποστείλει και να ενσωματώσει τα όρια και τα περιγράμματα. </w:t>
      </w:r>
    </w:p>
    <w:p w14:paraId="74465E9F" w14:textId="77777777" w:rsidR="00F20DF6" w:rsidRDefault="00F443B4">
      <w:pPr>
        <w:spacing w:line="600" w:lineRule="auto"/>
        <w:ind w:firstLine="720"/>
        <w:jc w:val="both"/>
        <w:rPr>
          <w:rFonts w:eastAsia="Times New Roman"/>
          <w:szCs w:val="24"/>
        </w:rPr>
      </w:pPr>
      <w:r>
        <w:rPr>
          <w:rFonts w:eastAsia="Times New Roman"/>
          <w:szCs w:val="24"/>
        </w:rPr>
        <w:t xml:space="preserve">Η δεύτερη τροπολογία αφορά τα υφιστάμενα ορειβατικά </w:t>
      </w:r>
      <w:r>
        <w:rPr>
          <w:rFonts w:eastAsia="Times New Roman"/>
          <w:szCs w:val="24"/>
        </w:rPr>
        <w:t>καταφύγια. Κι εδώ είναι ένα λάθος του ν.4280 που θέλω να σας εξηγήσω. Στην παράγραφο 12 του άρθρου 52 του ν.4280 καταργείται η διαδικασία, αν θέλετε, της γνωμοδότησης και η διαπιστωτική πράξη που εκδιδόταν από τον ΕΟΤ ουσιαστικά, από το Υπουργείο Τουρισμού</w:t>
      </w:r>
      <w:r>
        <w:rPr>
          <w:rFonts w:eastAsia="Times New Roman"/>
          <w:szCs w:val="24"/>
        </w:rPr>
        <w:t xml:space="preserve">.  </w:t>
      </w:r>
    </w:p>
    <w:p w14:paraId="74465EA0" w14:textId="77777777" w:rsidR="00F20DF6" w:rsidRDefault="00F443B4">
      <w:pPr>
        <w:spacing w:line="600" w:lineRule="auto"/>
        <w:ind w:firstLine="720"/>
        <w:jc w:val="both"/>
        <w:rPr>
          <w:rFonts w:eastAsia="Times New Roman"/>
          <w:szCs w:val="24"/>
        </w:rPr>
      </w:pPr>
      <w:r>
        <w:rPr>
          <w:rFonts w:eastAsia="Times New Roman"/>
          <w:szCs w:val="24"/>
        </w:rPr>
        <w:t xml:space="preserve">Υπάρχει, λοιπόν, ένα διαδικαστικό θέμα, μία αντίφαση μέσα στον ν.4280. Αποκαθίσταται αυτή η διαδικασία. Δίνει τη δυνατότητα έκδοσης διαπιστωτικών πράξεων και άρα νόμιμης λειτουργίας των ορειβατικών καταφυγίων. </w:t>
      </w:r>
    </w:p>
    <w:p w14:paraId="74465EA1" w14:textId="77777777" w:rsidR="00F20DF6" w:rsidRDefault="00F443B4">
      <w:pPr>
        <w:spacing w:line="600" w:lineRule="auto"/>
        <w:ind w:firstLine="720"/>
        <w:jc w:val="both"/>
        <w:rPr>
          <w:rFonts w:eastAsia="Times New Roman"/>
          <w:szCs w:val="24"/>
        </w:rPr>
      </w:pPr>
      <w:r>
        <w:rPr>
          <w:rFonts w:eastAsia="Times New Roman"/>
          <w:b/>
          <w:szCs w:val="24"/>
        </w:rPr>
        <w:t xml:space="preserve">ΓΕΩΡΓΙΟΣ ΣΤΥΛΙΟΣ: </w:t>
      </w:r>
      <w:r>
        <w:rPr>
          <w:rFonts w:eastAsia="Times New Roman"/>
          <w:szCs w:val="24"/>
        </w:rPr>
        <w:t>Σε ποια παράγραφο είναι</w:t>
      </w:r>
      <w:r>
        <w:rPr>
          <w:rFonts w:eastAsia="Times New Roman"/>
          <w:szCs w:val="24"/>
        </w:rPr>
        <w:t xml:space="preserve">; </w:t>
      </w:r>
    </w:p>
    <w:p w14:paraId="74465EA2" w14:textId="77777777" w:rsidR="00F20DF6" w:rsidRDefault="00F443B4">
      <w:pPr>
        <w:spacing w:line="600" w:lineRule="auto"/>
        <w:ind w:firstLine="720"/>
        <w:jc w:val="both"/>
        <w:rPr>
          <w:rFonts w:eastAsia="Times New Roman"/>
          <w:szCs w:val="24"/>
        </w:rPr>
      </w:pPr>
      <w:r>
        <w:rPr>
          <w:rFonts w:eastAsia="Times New Roman"/>
          <w:b/>
          <w:szCs w:val="24"/>
        </w:rPr>
        <w:lastRenderedPageBreak/>
        <w:t xml:space="preserve">ΣΩΚΡΑΤΗΣ ΦΑΜΕΛΛΟΣ (Αναπληρωτής Υπουργός Περιβάλλοντος και Ενέργειας): </w:t>
      </w:r>
      <w:r>
        <w:rPr>
          <w:rFonts w:eastAsia="Times New Roman"/>
          <w:szCs w:val="24"/>
        </w:rPr>
        <w:t>Προτείνεται η αντικατάσταση της παραγράφου 12 του άρθρου 52 του ν.4280. Το βλέπετε στην τροπολογία</w:t>
      </w:r>
      <w:r>
        <w:rPr>
          <w:rFonts w:eastAsia="Times New Roman"/>
          <w:szCs w:val="24"/>
        </w:rPr>
        <w:t>,</w:t>
      </w:r>
      <w:r>
        <w:rPr>
          <w:rFonts w:eastAsia="Times New Roman"/>
          <w:szCs w:val="24"/>
        </w:rPr>
        <w:t xml:space="preserve"> όμως. Σας έχει δοθεί. Αφορά τα ορειβατικά καταφύγια. Ουσιαστικά, λύνεται ένα γραφει</w:t>
      </w:r>
      <w:r>
        <w:rPr>
          <w:rFonts w:eastAsia="Times New Roman"/>
          <w:szCs w:val="24"/>
        </w:rPr>
        <w:t>οκρατικό, διαδικαστικό θέμα. Να υπάρχει η δυνατότητα διαπιστωτικής πράξης</w:t>
      </w:r>
      <w:r>
        <w:rPr>
          <w:rFonts w:eastAsia="Times New Roman"/>
          <w:szCs w:val="24"/>
        </w:rPr>
        <w:t>,</w:t>
      </w:r>
      <w:r>
        <w:rPr>
          <w:rFonts w:eastAsia="Times New Roman"/>
          <w:szCs w:val="24"/>
        </w:rPr>
        <w:t xml:space="preserve"> για να εκδοθεί η άδεια. Διότι προβλεπόταν η άδεια, αλλά είχε αναιρεθεί η διαπιστωτική πράξη και το Υπουργείο Τουρισμού και ο ΕΟΤ δεν μπορούσε να προχωρήσει και να μας δώσει διαπιστωτική πράξη για την </w:t>
      </w:r>
      <w:proofErr w:type="spellStart"/>
      <w:r>
        <w:rPr>
          <w:rFonts w:eastAsia="Times New Roman"/>
          <w:szCs w:val="24"/>
        </w:rPr>
        <w:t>αδειοδότηση</w:t>
      </w:r>
      <w:proofErr w:type="spellEnd"/>
      <w:r>
        <w:rPr>
          <w:rFonts w:eastAsia="Times New Roman"/>
          <w:szCs w:val="24"/>
        </w:rPr>
        <w:t>. Το λύνουμε στην αρμοδιότητα των δύο Υπουργ</w:t>
      </w:r>
      <w:r>
        <w:rPr>
          <w:rFonts w:eastAsia="Times New Roman"/>
          <w:szCs w:val="24"/>
        </w:rPr>
        <w:t xml:space="preserve">είων και το κλείνουμε. </w:t>
      </w:r>
    </w:p>
    <w:p w14:paraId="74465EA3" w14:textId="77777777" w:rsidR="00F20DF6" w:rsidRDefault="00F443B4">
      <w:pPr>
        <w:spacing w:line="600" w:lineRule="auto"/>
        <w:ind w:firstLine="720"/>
        <w:jc w:val="both"/>
        <w:rPr>
          <w:rFonts w:eastAsia="Times New Roman"/>
          <w:szCs w:val="24"/>
        </w:rPr>
      </w:pPr>
      <w:r>
        <w:rPr>
          <w:rFonts w:eastAsia="Times New Roman"/>
          <w:szCs w:val="24"/>
        </w:rPr>
        <w:t xml:space="preserve">Εδώ μπήκε το ένα ερώτημα, γιατί να μην υποχρεούται κάποιος στην υποχρέωση αναδάσωσης. Καταλαβαίνετε ότι στο αποτύπωμα </w:t>
      </w:r>
      <w:r>
        <w:rPr>
          <w:rFonts w:eastAsia="Times New Roman"/>
          <w:szCs w:val="24"/>
        </w:rPr>
        <w:lastRenderedPageBreak/>
        <w:t>του καταφυγίου, που είναι συνήθως πέτρινο, δεν μπορεί να αναδασώσει κανείς εκεί που είναι το κτ</w:t>
      </w:r>
      <w:r>
        <w:rPr>
          <w:rFonts w:eastAsia="Times New Roman"/>
          <w:szCs w:val="24"/>
        </w:rPr>
        <w:t>ή</w:t>
      </w:r>
      <w:r>
        <w:rPr>
          <w:rFonts w:eastAsia="Times New Roman"/>
          <w:szCs w:val="24"/>
        </w:rPr>
        <w:t>ριο. Μιλάμε για το</w:t>
      </w:r>
      <w:r>
        <w:rPr>
          <w:rFonts w:eastAsia="Times New Roman"/>
          <w:szCs w:val="24"/>
        </w:rPr>
        <w:t xml:space="preserve"> αποτύπωμα και τον χώρο που καταλαμβάνει το καταφύγιο. Αυτό δεν μπορεί να δασωθεί ξανά. </w:t>
      </w:r>
    </w:p>
    <w:p w14:paraId="74465EA4" w14:textId="77777777" w:rsidR="00F20DF6" w:rsidRDefault="00F443B4">
      <w:pPr>
        <w:spacing w:line="600" w:lineRule="auto"/>
        <w:ind w:firstLine="720"/>
        <w:jc w:val="both"/>
        <w:rPr>
          <w:rFonts w:eastAsia="Times New Roman"/>
          <w:szCs w:val="24"/>
        </w:rPr>
      </w:pPr>
      <w:r>
        <w:rPr>
          <w:rFonts w:eastAsia="Times New Roman"/>
          <w:szCs w:val="24"/>
        </w:rPr>
        <w:t xml:space="preserve">Η επόμενη τροπολογία αφορά την τροποποίηση του ν.4014. Εδώ πολύ απλά είναι τροποποίηση της </w:t>
      </w:r>
      <w:r>
        <w:rPr>
          <w:rFonts w:eastAsia="Times New Roman"/>
          <w:szCs w:val="24"/>
        </w:rPr>
        <w:t>ο</w:t>
      </w:r>
      <w:r>
        <w:rPr>
          <w:rFonts w:eastAsia="Times New Roman"/>
          <w:szCs w:val="24"/>
        </w:rPr>
        <w:t xml:space="preserve">δηγίας 92/2011 για την περιβαλλοντική </w:t>
      </w:r>
      <w:proofErr w:type="spellStart"/>
      <w:r>
        <w:rPr>
          <w:rFonts w:eastAsia="Times New Roman"/>
          <w:szCs w:val="24"/>
        </w:rPr>
        <w:t>αδειοδότηση</w:t>
      </w:r>
      <w:proofErr w:type="spellEnd"/>
      <w:r>
        <w:rPr>
          <w:rFonts w:eastAsia="Times New Roman"/>
          <w:szCs w:val="24"/>
        </w:rPr>
        <w:t>. Είναι διαδικαστικές. Δεν</w:t>
      </w:r>
      <w:r>
        <w:rPr>
          <w:rFonts w:eastAsia="Times New Roman"/>
          <w:szCs w:val="24"/>
        </w:rPr>
        <w:t xml:space="preserve"> αλλάζει η κατάταξη έργων. Είναι </w:t>
      </w:r>
      <w:r>
        <w:rPr>
          <w:rFonts w:eastAsia="Times New Roman"/>
          <w:szCs w:val="24"/>
        </w:rPr>
        <w:t>ο</w:t>
      </w:r>
      <w:r>
        <w:rPr>
          <w:rFonts w:eastAsia="Times New Roman"/>
          <w:szCs w:val="24"/>
        </w:rPr>
        <w:t xml:space="preserve">δηγία, πρέπει να την ενσωματώσουμε. Είναι το άρθρο 1. </w:t>
      </w:r>
    </w:p>
    <w:p w14:paraId="74465EA5" w14:textId="77777777" w:rsidR="00F20DF6" w:rsidRDefault="00F443B4">
      <w:pPr>
        <w:spacing w:line="600" w:lineRule="auto"/>
        <w:ind w:firstLine="720"/>
        <w:jc w:val="both"/>
        <w:rPr>
          <w:rFonts w:eastAsia="Times New Roman"/>
          <w:szCs w:val="24"/>
        </w:rPr>
      </w:pPr>
      <w:r>
        <w:rPr>
          <w:rFonts w:eastAsia="Times New Roman"/>
          <w:szCs w:val="24"/>
        </w:rPr>
        <w:t xml:space="preserve">Το άρθρο 2, επίσης, είναι σημαντικό. Αναφέρεται σαν «κατάργηση της παραγράφου 10 του </w:t>
      </w:r>
      <w:r>
        <w:rPr>
          <w:rFonts w:eastAsia="Times New Roman"/>
          <w:szCs w:val="24"/>
        </w:rPr>
        <w:t>π.δ.</w:t>
      </w:r>
      <w:r>
        <w:rPr>
          <w:rFonts w:eastAsia="Times New Roman"/>
          <w:szCs w:val="24"/>
        </w:rPr>
        <w:t>22-6. Αυτό, κυρίες και κύριοι Βουλευτές, αφορά ένα πολύ σημαντικό πρόβλημα, το</w:t>
      </w:r>
      <w:r>
        <w:rPr>
          <w:rFonts w:eastAsia="Times New Roman"/>
          <w:szCs w:val="24"/>
        </w:rPr>
        <w:t xml:space="preserve"> πρόβλημα στον </w:t>
      </w:r>
      <w:proofErr w:type="spellStart"/>
      <w:r>
        <w:rPr>
          <w:rFonts w:eastAsia="Times New Roman"/>
          <w:szCs w:val="24"/>
        </w:rPr>
        <w:t>Σχινιά</w:t>
      </w:r>
      <w:proofErr w:type="spellEnd"/>
      <w:r>
        <w:rPr>
          <w:rFonts w:eastAsia="Times New Roman"/>
          <w:szCs w:val="24"/>
        </w:rPr>
        <w:t xml:space="preserve">. Εδώ έχουμε από το 1998, αν δεν κάνω λάθος, αποφάσεις </w:t>
      </w:r>
      <w:r>
        <w:rPr>
          <w:rFonts w:eastAsia="Times New Roman"/>
          <w:szCs w:val="24"/>
        </w:rPr>
        <w:lastRenderedPageBreak/>
        <w:t>κατεδάφισης των ταβερνών που υπήρχαν εκεί, μέσα στο δάσος κουκουναριάς. Είχαμε τέσσερις μέχρι τώρα καταδίκες από την Ευρωπαϊκή Ένωση. Έχουμε λάβει τέσσερις καταδικαστικές επιστολές</w:t>
      </w:r>
      <w:r>
        <w:rPr>
          <w:rFonts w:eastAsia="Times New Roman"/>
          <w:szCs w:val="24"/>
        </w:rPr>
        <w:t xml:space="preserve"> από το Ευρωπαϊκό Δικαστήριο. </w:t>
      </w:r>
    </w:p>
    <w:p w14:paraId="74465EA6" w14:textId="77777777" w:rsidR="00F20DF6" w:rsidRDefault="00F443B4">
      <w:pPr>
        <w:spacing w:line="600" w:lineRule="auto"/>
        <w:ind w:firstLine="720"/>
        <w:jc w:val="both"/>
        <w:rPr>
          <w:rFonts w:eastAsia="Times New Roman"/>
          <w:szCs w:val="24"/>
        </w:rPr>
      </w:pPr>
      <w:r>
        <w:rPr>
          <w:rFonts w:eastAsia="Times New Roman"/>
          <w:szCs w:val="24"/>
        </w:rPr>
        <w:t>Υπήρχε μια απόφαση του Συμβουλίου της Επικρατείας το 2001, που προέβλεπε ότι οι ταβέρνες είναι οριστικά κατεδαφιστέες και δεν μπορούν να μεταφερθούν σε άλλη περιοχή. Στον ν.4280, όμως, και αν δεν κάνω λάθος αναγράφεται μέσα σ</w:t>
      </w:r>
      <w:r>
        <w:rPr>
          <w:rFonts w:eastAsia="Times New Roman"/>
          <w:szCs w:val="24"/>
        </w:rPr>
        <w:t>το άρθρο 63, προβλεπόταν να μεταφερθούν σε άλλη περιοχή, που απαγορευόταν από την απόφαση του Σ</w:t>
      </w:r>
      <w:r>
        <w:rPr>
          <w:rFonts w:eastAsia="Times New Roman"/>
          <w:szCs w:val="24"/>
        </w:rPr>
        <w:t>.</w:t>
      </w:r>
      <w:r>
        <w:rPr>
          <w:rFonts w:eastAsia="Times New Roman"/>
          <w:szCs w:val="24"/>
        </w:rPr>
        <w:t>τ</w:t>
      </w:r>
      <w:r>
        <w:rPr>
          <w:rFonts w:eastAsia="Times New Roman"/>
          <w:szCs w:val="24"/>
        </w:rPr>
        <w:t>.</w:t>
      </w:r>
      <w:r>
        <w:rPr>
          <w:rFonts w:eastAsia="Times New Roman"/>
          <w:szCs w:val="24"/>
        </w:rPr>
        <w:t>Ε</w:t>
      </w:r>
      <w:r>
        <w:rPr>
          <w:rFonts w:eastAsia="Times New Roman"/>
          <w:szCs w:val="24"/>
        </w:rPr>
        <w:t>.</w:t>
      </w:r>
      <w:r>
        <w:rPr>
          <w:rFonts w:eastAsia="Times New Roman"/>
          <w:szCs w:val="24"/>
        </w:rPr>
        <w:t>. Λύνουμε, λοιπόν, αυτό θέμα. Δεν μπορούν να μεταφερθούν. Μάλιστα, τους έδινε κι έναν χρόνο για να μεταφερθούν. Έτσι κι αλλιώς, παρήλθε ο ένας χρόνος. Δεν μ</w:t>
      </w:r>
      <w:r>
        <w:rPr>
          <w:rFonts w:eastAsia="Times New Roman"/>
          <w:szCs w:val="24"/>
        </w:rPr>
        <w:t>πορούσε να προσδιοριστεί η έκταση, αλλά</w:t>
      </w:r>
      <w:r>
        <w:rPr>
          <w:rFonts w:eastAsia="Times New Roman"/>
          <w:szCs w:val="24"/>
        </w:rPr>
        <w:t>,</w:t>
      </w:r>
      <w:r>
        <w:rPr>
          <w:rFonts w:eastAsia="Times New Roman"/>
          <w:szCs w:val="24"/>
        </w:rPr>
        <w:t xml:space="preserve"> για να μην υπάρχει αυτή η </w:t>
      </w:r>
      <w:r>
        <w:rPr>
          <w:rFonts w:eastAsia="Times New Roman"/>
          <w:szCs w:val="24"/>
        </w:rPr>
        <w:lastRenderedPageBreak/>
        <w:t>νομική εκκρεμότητα</w:t>
      </w:r>
      <w:r>
        <w:rPr>
          <w:rFonts w:eastAsia="Times New Roman"/>
          <w:szCs w:val="24"/>
        </w:rPr>
        <w:t>,</w:t>
      </w:r>
      <w:r>
        <w:rPr>
          <w:rFonts w:eastAsia="Times New Roman"/>
          <w:szCs w:val="24"/>
        </w:rPr>
        <w:t xml:space="preserve"> το λύνουμε και μάλιστα ήδη εκτελούνται και κάποιες αποφάσεις κατεδάφισης στην περιοχή. </w:t>
      </w:r>
    </w:p>
    <w:p w14:paraId="74465EA7" w14:textId="77777777" w:rsidR="00F20DF6" w:rsidRDefault="00F443B4">
      <w:pPr>
        <w:spacing w:line="600" w:lineRule="auto"/>
        <w:ind w:firstLine="720"/>
        <w:jc w:val="both"/>
        <w:rPr>
          <w:rFonts w:eastAsia="Times New Roman"/>
          <w:szCs w:val="24"/>
        </w:rPr>
      </w:pPr>
      <w:r>
        <w:rPr>
          <w:rFonts w:eastAsia="Times New Roman"/>
          <w:szCs w:val="24"/>
        </w:rPr>
        <w:t>Η επόμενη τροπολογία αφορά την Εθνική Επιτροπή Υδάτων. Εδώ απλώς να σας πω ότι πρ</w:t>
      </w:r>
      <w:r>
        <w:rPr>
          <w:rFonts w:eastAsia="Times New Roman"/>
          <w:szCs w:val="24"/>
        </w:rPr>
        <w:t xml:space="preserve">οστίθεται «ο αντίστοιχος Υπουργός ή η αντίστοιχη Υπουργός». Είναι γυναίκα που έχει τα θέματα </w:t>
      </w:r>
      <w:r>
        <w:rPr>
          <w:rFonts w:eastAsia="Times New Roman"/>
          <w:szCs w:val="24"/>
        </w:rPr>
        <w:t>κ</w:t>
      </w:r>
      <w:r>
        <w:rPr>
          <w:rFonts w:eastAsia="Times New Roman"/>
          <w:szCs w:val="24"/>
        </w:rPr>
        <w:t xml:space="preserve">οινωνικής </w:t>
      </w:r>
      <w:r>
        <w:rPr>
          <w:rFonts w:eastAsia="Times New Roman"/>
          <w:szCs w:val="24"/>
        </w:rPr>
        <w:t>α</w:t>
      </w:r>
      <w:r>
        <w:rPr>
          <w:rFonts w:eastAsia="Times New Roman"/>
          <w:szCs w:val="24"/>
        </w:rPr>
        <w:t>λληλεγγύης. Γιατί στην πολιτική νερού το θέμα των ευπαθών κοινωνικών ομάδων μ</w:t>
      </w:r>
      <w:r>
        <w:rPr>
          <w:rFonts w:eastAsia="Times New Roman"/>
          <w:szCs w:val="24"/>
        </w:rPr>
        <w:t>ά</w:t>
      </w:r>
      <w:r>
        <w:rPr>
          <w:rFonts w:eastAsia="Times New Roman"/>
          <w:szCs w:val="24"/>
        </w:rPr>
        <w:t xml:space="preserve">ς ενδιαφέρει. Και προστίθενται στο Εθνικό Συμβούλιο </w:t>
      </w:r>
      <w:r>
        <w:rPr>
          <w:rFonts w:eastAsia="Times New Roman"/>
          <w:szCs w:val="24"/>
        </w:rPr>
        <w:t>Υ</w:t>
      </w:r>
      <w:r>
        <w:rPr>
          <w:rFonts w:eastAsia="Times New Roman"/>
          <w:szCs w:val="24"/>
        </w:rPr>
        <w:t xml:space="preserve">δάτων δύο </w:t>
      </w:r>
      <w:r>
        <w:rPr>
          <w:rFonts w:eastAsia="Times New Roman"/>
          <w:szCs w:val="24"/>
        </w:rPr>
        <w:t>μ</w:t>
      </w:r>
      <w:r>
        <w:rPr>
          <w:rFonts w:eastAsia="Times New Roman"/>
          <w:szCs w:val="24"/>
        </w:rPr>
        <w:t xml:space="preserve">η </w:t>
      </w:r>
      <w:r>
        <w:rPr>
          <w:rFonts w:eastAsia="Times New Roman"/>
          <w:szCs w:val="24"/>
        </w:rPr>
        <w:t>κ</w:t>
      </w:r>
      <w:r>
        <w:rPr>
          <w:rFonts w:eastAsia="Times New Roman"/>
          <w:szCs w:val="24"/>
        </w:rPr>
        <w:t>υβερνη</w:t>
      </w:r>
      <w:r>
        <w:rPr>
          <w:rFonts w:eastAsia="Times New Roman"/>
          <w:szCs w:val="24"/>
        </w:rPr>
        <w:t xml:space="preserve">τικές </w:t>
      </w:r>
      <w:r>
        <w:rPr>
          <w:rFonts w:eastAsia="Times New Roman"/>
          <w:szCs w:val="24"/>
        </w:rPr>
        <w:t>ο</w:t>
      </w:r>
      <w:r>
        <w:rPr>
          <w:rFonts w:eastAsia="Times New Roman"/>
          <w:szCs w:val="24"/>
        </w:rPr>
        <w:t>ργανώσεις, ένας ή μία εκπρόσωπος από περιβαλλοντική ΜΚΟ κι ένας ή μία από κοινωνική ΜΚΟ. Για να έχουμε, αν θέλετε, και τον κοινωνικό.</w:t>
      </w:r>
    </w:p>
    <w:p w14:paraId="74465EA8" w14:textId="77777777" w:rsidR="00F20DF6" w:rsidRDefault="00F443B4">
      <w:pPr>
        <w:spacing w:line="600" w:lineRule="auto"/>
        <w:ind w:firstLine="720"/>
        <w:jc w:val="both"/>
        <w:rPr>
          <w:rFonts w:eastAsia="Times New Roman"/>
          <w:szCs w:val="24"/>
        </w:rPr>
      </w:pPr>
      <w:r>
        <w:rPr>
          <w:rFonts w:eastAsia="Times New Roman"/>
          <w:szCs w:val="24"/>
        </w:rPr>
        <w:t>Ταυτόχρονα, έχουμε την τελευταία τροπολογία</w:t>
      </w:r>
      <w:r>
        <w:rPr>
          <w:rFonts w:eastAsia="Times New Roman"/>
          <w:szCs w:val="24"/>
        </w:rPr>
        <w:t>,</w:t>
      </w:r>
      <w:r>
        <w:rPr>
          <w:rFonts w:eastAsia="Times New Roman"/>
          <w:szCs w:val="24"/>
        </w:rPr>
        <w:t xml:space="preserve"> που αφορά τα θέματα που υπάρχουν όσον αφορά τις άδειες διαμονής. Η ρύθ</w:t>
      </w:r>
      <w:r>
        <w:rPr>
          <w:rFonts w:eastAsia="Times New Roman"/>
          <w:szCs w:val="24"/>
        </w:rPr>
        <w:t xml:space="preserve">μιση αυτή παρατείνει την άδεια διαμονής για πολίτες τρίτων χωρών που </w:t>
      </w:r>
      <w:r>
        <w:rPr>
          <w:rFonts w:eastAsia="Times New Roman"/>
          <w:szCs w:val="24"/>
        </w:rPr>
        <w:lastRenderedPageBreak/>
        <w:t xml:space="preserve">λήγουν από τις 18 Ιανουαρίου μέχρι τις 28 Φεβρουαρίου και θεωρούνται νομίμως διαμένοντες. </w:t>
      </w:r>
    </w:p>
    <w:p w14:paraId="74465EA9"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Ουσιαστικά έχει γίνει το εξής. Υπάρχει μία </w:t>
      </w:r>
      <w:proofErr w:type="spellStart"/>
      <w:r>
        <w:rPr>
          <w:rFonts w:eastAsia="Times New Roman" w:cs="Times New Roman"/>
          <w:szCs w:val="24"/>
        </w:rPr>
        <w:t>υποστελέχωση</w:t>
      </w:r>
      <w:proofErr w:type="spellEnd"/>
      <w:r>
        <w:rPr>
          <w:rFonts w:eastAsia="Times New Roman" w:cs="Times New Roman"/>
          <w:szCs w:val="24"/>
        </w:rPr>
        <w:t xml:space="preserve"> –για να είμαστε ακριβείς- στις Διευθύνσε</w:t>
      </w:r>
      <w:r>
        <w:rPr>
          <w:rFonts w:eastAsia="Times New Roman" w:cs="Times New Roman"/>
          <w:szCs w:val="24"/>
        </w:rPr>
        <w:t xml:space="preserve">ις </w:t>
      </w:r>
      <w:r>
        <w:rPr>
          <w:rFonts w:eastAsia="Times New Roman" w:cs="Times New Roman"/>
          <w:szCs w:val="24"/>
        </w:rPr>
        <w:t>Α</w:t>
      </w:r>
      <w:r>
        <w:rPr>
          <w:rFonts w:eastAsia="Times New Roman" w:cs="Times New Roman"/>
          <w:szCs w:val="24"/>
        </w:rPr>
        <w:t xml:space="preserve">λλοδαπών και </w:t>
      </w:r>
      <w:r>
        <w:rPr>
          <w:rFonts w:eastAsia="Times New Roman" w:cs="Times New Roman"/>
          <w:szCs w:val="24"/>
        </w:rPr>
        <w:t>Μ</w:t>
      </w:r>
      <w:r>
        <w:rPr>
          <w:rFonts w:eastAsia="Times New Roman" w:cs="Times New Roman"/>
          <w:szCs w:val="24"/>
        </w:rPr>
        <w:t>ετανάστευσης και μία μεγάλη αύξηση αρμοδιοτήτων. Το τελευταίο διάστημα αυτές οι υπηρεσίες είχαν πάρα πολύ μεγάλο φορτίο και επιπροσθέτως είχαν και μια διακοπή λειτουργίας του πληροφοριακού συστήματος. Είναι όλα γραμμένα στην αιτιολογική έ</w:t>
      </w:r>
      <w:r>
        <w:rPr>
          <w:rFonts w:eastAsia="Times New Roman" w:cs="Times New Roman"/>
          <w:szCs w:val="24"/>
        </w:rPr>
        <w:t>κθεση. Δεν είναι κρυφά. Δίνεται, λοιπόν, η δυνατότητα για ενάμιση μήνα να παραταθεί αυτή η προθεσμία ουσιαστικά για τους πολίτες που κατέχουν άδεια διαμονής και να μπορούν –αν θέλετε-</w:t>
      </w:r>
      <w:r>
        <w:rPr>
          <w:rFonts w:eastAsia="Times New Roman" w:cs="Times New Roman"/>
          <w:szCs w:val="24"/>
        </w:rPr>
        <w:t xml:space="preserve"> </w:t>
      </w:r>
      <w:r>
        <w:rPr>
          <w:rFonts w:eastAsia="Times New Roman" w:cs="Times New Roman"/>
          <w:szCs w:val="24"/>
        </w:rPr>
        <w:t>να προβούν σε οποιαδήποτε δικαιοπραξία το</w:t>
      </w:r>
      <w:r>
        <w:rPr>
          <w:rFonts w:eastAsia="Times New Roman" w:cs="Times New Roman"/>
          <w:szCs w:val="24"/>
        </w:rPr>
        <w:t>ύ</w:t>
      </w:r>
      <w:r>
        <w:rPr>
          <w:rFonts w:eastAsia="Times New Roman" w:cs="Times New Roman"/>
          <w:szCs w:val="24"/>
        </w:rPr>
        <w:t>ς επιτρέπει η άδεια παραμονής.</w:t>
      </w:r>
    </w:p>
    <w:p w14:paraId="74465EAA"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και κύριε Πρόεδρε, με </w:t>
      </w:r>
      <w:proofErr w:type="spellStart"/>
      <w:r>
        <w:rPr>
          <w:rFonts w:eastAsia="Times New Roman" w:cs="Times New Roman"/>
          <w:szCs w:val="24"/>
        </w:rPr>
        <w:t>συγχωρείτε</w:t>
      </w:r>
      <w:proofErr w:type="spellEnd"/>
      <w:r>
        <w:rPr>
          <w:rFonts w:eastAsia="Times New Roman" w:cs="Times New Roman"/>
          <w:szCs w:val="24"/>
        </w:rPr>
        <w:t>, ολοκλήρωσα την παρουσίαση του νομοσχεδίου και των τροπολογιών. Και πιστεύω ότι δεν θα χρειαστεί να πω κάτι άλλο στη συνέχεια. Νομίζω ότι το νομοσχέδιο αυτό επαναφέρει τη συζήτηση στ</w:t>
      </w:r>
      <w:r>
        <w:rPr>
          <w:rFonts w:eastAsia="Times New Roman" w:cs="Times New Roman"/>
          <w:szCs w:val="24"/>
        </w:rPr>
        <w:t>ο</w:t>
      </w:r>
      <w:r>
        <w:rPr>
          <w:rFonts w:eastAsia="Times New Roman" w:cs="Times New Roman"/>
          <w:szCs w:val="24"/>
        </w:rPr>
        <w:t xml:space="preserve"> πραγματι</w:t>
      </w:r>
      <w:r>
        <w:rPr>
          <w:rFonts w:eastAsia="Times New Roman" w:cs="Times New Roman"/>
          <w:szCs w:val="24"/>
        </w:rPr>
        <w:t>κ</w:t>
      </w:r>
      <w:r>
        <w:rPr>
          <w:rFonts w:eastAsia="Times New Roman" w:cs="Times New Roman"/>
          <w:szCs w:val="24"/>
        </w:rPr>
        <w:t>ό</w:t>
      </w:r>
      <w:r>
        <w:rPr>
          <w:rFonts w:eastAsia="Times New Roman" w:cs="Times New Roman"/>
          <w:szCs w:val="24"/>
        </w:rPr>
        <w:t xml:space="preserve"> πολιτικ</w:t>
      </w:r>
      <w:r>
        <w:rPr>
          <w:rFonts w:eastAsia="Times New Roman" w:cs="Times New Roman"/>
          <w:szCs w:val="24"/>
        </w:rPr>
        <w:t>ό</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Είναι στοιχείο της παραγωγικής ανασυγκρότησης, της δίκαιης ανάπτυξης και μιας καλύτερης Ελλάδας. Είναι ένα νομοσχέδιο για το περιβάλλον αυτής της χώρας, άρα για τα παιδιά αυτής της χώρας, για να μένουν εδώ, να έχουν δουλειά, να παράγου</w:t>
      </w:r>
      <w:r>
        <w:rPr>
          <w:rFonts w:eastAsia="Times New Roman" w:cs="Times New Roman"/>
          <w:szCs w:val="24"/>
        </w:rPr>
        <w:t>ν προϊόντα που να έχουν τα κατάλληλα σήματα, την κατάλληλη υπεραξία και να προοδεύουν.</w:t>
      </w:r>
    </w:p>
    <w:p w14:paraId="74465EAB"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Είναι ένα μνημόνιο θετικό για τη χώρα. Είναι ένα μνημόνιο παραγωγής. Είναι μια κοινωνική συμφωνία παραγωγής και προόδου. </w:t>
      </w:r>
      <w:r>
        <w:rPr>
          <w:rFonts w:eastAsia="Times New Roman" w:cs="Times New Roman"/>
          <w:szCs w:val="24"/>
        </w:rPr>
        <w:lastRenderedPageBreak/>
        <w:t xml:space="preserve">Είναι ένα δημοκρατικό, προοδευτικό και </w:t>
      </w:r>
      <w:proofErr w:type="spellStart"/>
      <w:r>
        <w:rPr>
          <w:rFonts w:eastAsia="Times New Roman" w:cs="Times New Roman"/>
          <w:szCs w:val="24"/>
        </w:rPr>
        <w:t>φιλοπεριβαλλοντικό</w:t>
      </w:r>
      <w:proofErr w:type="spellEnd"/>
      <w:r>
        <w:rPr>
          <w:rFonts w:eastAsia="Times New Roman" w:cs="Times New Roman"/>
          <w:szCs w:val="24"/>
        </w:rPr>
        <w:t xml:space="preserve"> νομοσχέδιο, το οποίο δίνει προοπτική στην Ελλάδα. Και ιδιαίτερα δίνει προοπτική στην ύπαιθρο και στην περιφέρεια της χώρας και αυτό το κάνει πιο πολύτιμο.</w:t>
      </w:r>
    </w:p>
    <w:p w14:paraId="74465EAC"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74465EAD" w14:textId="77777777" w:rsidR="00F20DF6" w:rsidRDefault="00F443B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4465EAE" w14:textId="77777777" w:rsidR="00F20DF6" w:rsidRDefault="00F443B4">
      <w:pPr>
        <w:spacing w:line="600" w:lineRule="auto"/>
        <w:ind w:firstLine="720"/>
        <w:jc w:val="both"/>
        <w:rPr>
          <w:rFonts w:eastAsia="Times New Roman"/>
          <w:bCs/>
          <w:szCs w:val="24"/>
        </w:rPr>
      </w:pPr>
      <w:r>
        <w:rPr>
          <w:rFonts w:eastAsia="Times New Roman"/>
          <w:b/>
          <w:bCs/>
          <w:szCs w:val="24"/>
        </w:rPr>
        <w:t>ΠΡΟΕΔΡΕΥΩΝ (Μάριος</w:t>
      </w:r>
      <w:r>
        <w:rPr>
          <w:rFonts w:eastAsia="Times New Roman"/>
          <w:b/>
          <w:bCs/>
          <w:szCs w:val="24"/>
        </w:rPr>
        <w:t xml:space="preserve"> Γεωργιάδης):</w:t>
      </w:r>
      <w:r>
        <w:rPr>
          <w:rFonts w:eastAsia="Times New Roman"/>
          <w:bCs/>
          <w:szCs w:val="24"/>
        </w:rPr>
        <w:t xml:space="preserve"> Ευχαριστούμε τον κύριο Υπουργό.</w:t>
      </w:r>
    </w:p>
    <w:p w14:paraId="74465EAF" w14:textId="77777777" w:rsidR="00F20DF6" w:rsidRDefault="00F443B4">
      <w:pPr>
        <w:spacing w:line="600" w:lineRule="auto"/>
        <w:ind w:firstLine="720"/>
        <w:jc w:val="both"/>
        <w:rPr>
          <w:rFonts w:eastAsia="Times New Roman"/>
          <w:bCs/>
          <w:szCs w:val="24"/>
        </w:rPr>
      </w:pPr>
      <w:r>
        <w:rPr>
          <w:rFonts w:eastAsia="Times New Roman"/>
          <w:bCs/>
          <w:szCs w:val="24"/>
        </w:rPr>
        <w:t xml:space="preserve">Κυρίες και κύριοι συνάδελφοι, γίνεται γνωστό στο Σώμα ότι </w:t>
      </w:r>
      <w:r>
        <w:rPr>
          <w:rFonts w:eastAsia="Times New Roman"/>
          <w:bCs/>
          <w:szCs w:val="24"/>
        </w:rPr>
        <w:t xml:space="preserve">τη συνεδρίασή μας παρακολουθούν </w:t>
      </w:r>
      <w:r>
        <w:rPr>
          <w:rFonts w:eastAsia="Times New Roman"/>
          <w:bCs/>
          <w:szCs w:val="24"/>
        </w:rPr>
        <w:t xml:space="preserve">από τα άνω δυτικά θεωρεία, αφού </w:t>
      </w:r>
      <w:r>
        <w:rPr>
          <w:rFonts w:eastAsia="Times New Roman"/>
          <w:bCs/>
          <w:szCs w:val="24"/>
        </w:rPr>
        <w:t xml:space="preserve">προηγουμένως </w:t>
      </w:r>
      <w:r>
        <w:rPr>
          <w:rFonts w:eastAsia="Times New Roman"/>
          <w:bCs/>
          <w:szCs w:val="24"/>
        </w:rPr>
        <w:t>ενημερώθηκαν για την ιστορία του κτηρίου και τον τρόπο οργάνωσης και λειτου</w:t>
      </w:r>
      <w:r>
        <w:rPr>
          <w:rFonts w:eastAsia="Times New Roman"/>
          <w:bCs/>
          <w:szCs w:val="24"/>
        </w:rPr>
        <w:t xml:space="preserve">ργίας της Βουλής και ξεναγήθηκαν στην έκθεση της </w:t>
      </w:r>
      <w:r>
        <w:rPr>
          <w:rFonts w:eastAsia="Times New Roman"/>
          <w:bCs/>
          <w:szCs w:val="24"/>
        </w:rPr>
        <w:t>α</w:t>
      </w:r>
      <w:r>
        <w:rPr>
          <w:rFonts w:eastAsia="Times New Roman"/>
          <w:bCs/>
          <w:szCs w:val="24"/>
        </w:rPr>
        <w:t>ίθουσας «</w:t>
      </w:r>
      <w:r>
        <w:rPr>
          <w:rFonts w:eastAsia="Times New Roman"/>
          <w:bCs/>
          <w:szCs w:val="24"/>
        </w:rPr>
        <w:t>ΕΛΕΥΘΕΡΙΟΣ ΒΕΝΙΖΕΛΟΣ</w:t>
      </w:r>
      <w:r>
        <w:rPr>
          <w:rFonts w:eastAsia="Times New Roman"/>
          <w:bCs/>
          <w:szCs w:val="24"/>
        </w:rPr>
        <w:t xml:space="preserve">», τριάντα </w:t>
      </w:r>
      <w:r>
        <w:rPr>
          <w:rFonts w:eastAsia="Times New Roman"/>
          <w:bCs/>
          <w:szCs w:val="24"/>
        </w:rPr>
        <w:lastRenderedPageBreak/>
        <w:t xml:space="preserve">επτά μαθήτριες και μαθητές και δύο συνοδοί εκπαιδευτικοί από το </w:t>
      </w:r>
      <w:r>
        <w:rPr>
          <w:rFonts w:eastAsia="Times New Roman"/>
          <w:bCs/>
          <w:szCs w:val="24"/>
        </w:rPr>
        <w:t>Μ</w:t>
      </w:r>
      <w:r>
        <w:rPr>
          <w:rFonts w:eastAsia="Times New Roman"/>
          <w:bCs/>
          <w:szCs w:val="24"/>
        </w:rPr>
        <w:t xml:space="preserve">ουσικό Γυμνάσιο Δράμας </w:t>
      </w:r>
      <w:r>
        <w:rPr>
          <w:rFonts w:eastAsia="Times New Roman"/>
          <w:bCs/>
          <w:szCs w:val="24"/>
        </w:rPr>
        <w:t>(πρώτο</w:t>
      </w:r>
      <w:r>
        <w:rPr>
          <w:rFonts w:eastAsia="Times New Roman"/>
          <w:bCs/>
          <w:szCs w:val="24"/>
        </w:rPr>
        <w:t xml:space="preserve"> τμήμα</w:t>
      </w:r>
      <w:r>
        <w:rPr>
          <w:rFonts w:eastAsia="Times New Roman"/>
          <w:bCs/>
          <w:szCs w:val="24"/>
        </w:rPr>
        <w:t>)</w:t>
      </w:r>
      <w:r>
        <w:rPr>
          <w:rFonts w:eastAsia="Times New Roman"/>
          <w:bCs/>
          <w:szCs w:val="24"/>
        </w:rPr>
        <w:t>.</w:t>
      </w:r>
    </w:p>
    <w:p w14:paraId="74465EB0" w14:textId="77777777" w:rsidR="00F20DF6" w:rsidRDefault="00F443B4">
      <w:pPr>
        <w:spacing w:line="600" w:lineRule="auto"/>
        <w:ind w:firstLine="720"/>
        <w:jc w:val="both"/>
        <w:rPr>
          <w:rFonts w:eastAsia="Times New Roman"/>
          <w:bCs/>
          <w:szCs w:val="24"/>
        </w:rPr>
      </w:pPr>
      <w:r>
        <w:rPr>
          <w:rFonts w:eastAsia="Times New Roman"/>
          <w:bCs/>
          <w:szCs w:val="24"/>
        </w:rPr>
        <w:t>Ευχαριστούμε που είστε κοντά μας.</w:t>
      </w:r>
    </w:p>
    <w:p w14:paraId="74465EB1" w14:textId="77777777" w:rsidR="00F20DF6" w:rsidRDefault="00F443B4">
      <w:pPr>
        <w:spacing w:line="600" w:lineRule="auto"/>
        <w:ind w:firstLine="720"/>
        <w:jc w:val="both"/>
        <w:rPr>
          <w:rFonts w:eastAsia="Times New Roman"/>
          <w:bCs/>
          <w:szCs w:val="24"/>
        </w:rPr>
      </w:pPr>
      <w:r>
        <w:rPr>
          <w:rFonts w:eastAsia="Times New Roman"/>
          <w:bCs/>
          <w:szCs w:val="24"/>
        </w:rPr>
        <w:t>Η Βουλή τούς καλωσορίζει.</w:t>
      </w:r>
    </w:p>
    <w:p w14:paraId="74465EB2" w14:textId="77777777" w:rsidR="00F20DF6" w:rsidRDefault="00F443B4">
      <w:pPr>
        <w:spacing w:line="600" w:lineRule="auto"/>
        <w:ind w:firstLine="720"/>
        <w:jc w:val="center"/>
        <w:rPr>
          <w:rFonts w:eastAsia="Times New Roman"/>
          <w:bCs/>
          <w:szCs w:val="24"/>
        </w:rPr>
      </w:pPr>
      <w:r>
        <w:rPr>
          <w:rFonts w:eastAsia="Times New Roman"/>
          <w:bCs/>
          <w:szCs w:val="24"/>
        </w:rPr>
        <w:t>(Χε</w:t>
      </w:r>
      <w:r>
        <w:rPr>
          <w:rFonts w:eastAsia="Times New Roman"/>
          <w:bCs/>
          <w:szCs w:val="24"/>
        </w:rPr>
        <w:t>ιροκροτήματα απ’ όλες τις πτέρυγες της Βουλής)</w:t>
      </w:r>
    </w:p>
    <w:p w14:paraId="74465EB3" w14:textId="77777777" w:rsidR="00F20DF6" w:rsidRDefault="00F443B4">
      <w:pPr>
        <w:spacing w:line="600" w:lineRule="auto"/>
        <w:ind w:firstLine="720"/>
        <w:jc w:val="both"/>
        <w:rPr>
          <w:rFonts w:eastAsia="Times New Roman"/>
          <w:bCs/>
          <w:szCs w:val="24"/>
        </w:rPr>
      </w:pPr>
      <w:r>
        <w:rPr>
          <w:rFonts w:eastAsia="Times New Roman"/>
          <w:bCs/>
          <w:szCs w:val="24"/>
        </w:rPr>
        <w:t>Τον λόγο έχει ο κ. Σκρέκας για δώδεκα λεπτά.</w:t>
      </w:r>
    </w:p>
    <w:p w14:paraId="74465EB4" w14:textId="77777777" w:rsidR="00F20DF6" w:rsidRDefault="00F443B4">
      <w:pPr>
        <w:spacing w:line="600" w:lineRule="auto"/>
        <w:ind w:firstLine="720"/>
        <w:jc w:val="both"/>
        <w:rPr>
          <w:rFonts w:eastAsia="Times New Roman"/>
          <w:bCs/>
          <w:szCs w:val="24"/>
        </w:rPr>
      </w:pPr>
      <w:r>
        <w:rPr>
          <w:rFonts w:eastAsia="Times New Roman"/>
          <w:b/>
          <w:bCs/>
          <w:szCs w:val="24"/>
        </w:rPr>
        <w:t xml:space="preserve">ΚΩΝΣΤΑΝΤΙΝΟΣ ΣΚΡΕΚΑΣ: </w:t>
      </w:r>
      <w:r>
        <w:rPr>
          <w:rFonts w:eastAsia="Times New Roman"/>
          <w:bCs/>
          <w:szCs w:val="24"/>
        </w:rPr>
        <w:t>Ευχαριστώ, κύριε Πρόεδρε.</w:t>
      </w:r>
    </w:p>
    <w:p w14:paraId="74465EB5" w14:textId="77777777" w:rsidR="00F20DF6" w:rsidRDefault="00F443B4">
      <w:pPr>
        <w:spacing w:line="600" w:lineRule="auto"/>
        <w:ind w:firstLine="720"/>
        <w:jc w:val="both"/>
        <w:rPr>
          <w:rFonts w:eastAsia="Times New Roman"/>
          <w:bCs/>
          <w:szCs w:val="24"/>
        </w:rPr>
      </w:pPr>
      <w:r>
        <w:rPr>
          <w:rFonts w:eastAsia="Times New Roman"/>
          <w:bCs/>
          <w:szCs w:val="24"/>
        </w:rPr>
        <w:t>Κατ’ αρχ</w:t>
      </w:r>
      <w:r>
        <w:rPr>
          <w:rFonts w:eastAsia="Times New Roman"/>
          <w:bCs/>
          <w:szCs w:val="24"/>
        </w:rPr>
        <w:t>άς</w:t>
      </w:r>
      <w:r>
        <w:rPr>
          <w:rFonts w:eastAsia="Times New Roman"/>
          <w:bCs/>
          <w:szCs w:val="24"/>
        </w:rPr>
        <w:t>, κυρίες και κύριοι Βουλευτές, να προχωρήσω σε μία προσωπική διαπίστωση. Η Κυβέρνηση τρία χρόνια τώρα πορε</w:t>
      </w:r>
      <w:r>
        <w:rPr>
          <w:rFonts w:eastAsia="Times New Roman"/>
          <w:bCs/>
          <w:szCs w:val="24"/>
        </w:rPr>
        <w:t>ύεται στην ηγεσία αυτού του τόπου, εργαζόμενη κατά την άποψή μου σε τρεις βασικούς άξονες. Πρώτον, σε μια ισχυρή και αναίσχυ</w:t>
      </w:r>
      <w:r>
        <w:rPr>
          <w:rFonts w:eastAsia="Times New Roman"/>
          <w:bCs/>
          <w:szCs w:val="24"/>
        </w:rPr>
        <w:lastRenderedPageBreak/>
        <w:t>ντη προπαγάνδα σπίλωσης, παραπληροφόρησης και αποπροσανατολισμού του ελληνικού λαού, κατηγορώντας επί δικαίων και αδίκων τους προηγο</w:t>
      </w:r>
      <w:r>
        <w:rPr>
          <w:rFonts w:eastAsia="Times New Roman"/>
          <w:bCs/>
          <w:szCs w:val="24"/>
        </w:rPr>
        <w:t xml:space="preserve">ύμενους, ενώ η ίδια η Κυβέρνηση κυβερνά αυτόν τον τόπο τουλάχιστον τρία χρόνια. Είναι η μακροβιότερη </w:t>
      </w:r>
      <w:r>
        <w:rPr>
          <w:rFonts w:eastAsia="Times New Roman"/>
          <w:bCs/>
          <w:szCs w:val="24"/>
        </w:rPr>
        <w:t>Κ</w:t>
      </w:r>
      <w:r>
        <w:rPr>
          <w:rFonts w:eastAsia="Times New Roman"/>
          <w:bCs/>
          <w:szCs w:val="24"/>
        </w:rPr>
        <w:t xml:space="preserve">υβέρνηση στα </w:t>
      </w:r>
      <w:proofErr w:type="spellStart"/>
      <w:r>
        <w:rPr>
          <w:rFonts w:eastAsia="Times New Roman"/>
          <w:bCs/>
          <w:szCs w:val="24"/>
        </w:rPr>
        <w:t>μνημονιακά</w:t>
      </w:r>
      <w:proofErr w:type="spellEnd"/>
      <w:r>
        <w:rPr>
          <w:rFonts w:eastAsia="Times New Roman"/>
          <w:bCs/>
          <w:szCs w:val="24"/>
        </w:rPr>
        <w:t xml:space="preserve"> χρόνια στη χώρα μας.</w:t>
      </w:r>
    </w:p>
    <w:p w14:paraId="74465EB6" w14:textId="77777777" w:rsidR="00F20DF6" w:rsidRDefault="00F443B4">
      <w:pPr>
        <w:spacing w:line="600" w:lineRule="auto"/>
        <w:ind w:firstLine="720"/>
        <w:jc w:val="both"/>
        <w:rPr>
          <w:rFonts w:eastAsia="Times New Roman"/>
          <w:bCs/>
          <w:szCs w:val="24"/>
        </w:rPr>
      </w:pPr>
      <w:r>
        <w:rPr>
          <w:rFonts w:eastAsia="Times New Roman"/>
          <w:bCs/>
          <w:szCs w:val="24"/>
        </w:rPr>
        <w:t>Δεύτερον, στη μαζική δημιουργία νέων δημόσιων και δημόσιου χαρακτήρα δομών, λες και η βελτίωση της αποτελεσμα</w:t>
      </w:r>
      <w:r>
        <w:rPr>
          <w:rFonts w:eastAsia="Times New Roman"/>
          <w:bCs/>
          <w:szCs w:val="24"/>
        </w:rPr>
        <w:t>τικότητας της κρατικής μηχανής αλλά και των υπηρεσιών που αυτή προσφέρει στους Έλληνες πολίτες θα βελτιωθεί εάν δημιουργήσουμε μαζικά νέες δημόσιες δομές. Και</w:t>
      </w:r>
      <w:r>
        <w:rPr>
          <w:rFonts w:eastAsia="Times New Roman"/>
          <w:bCs/>
          <w:szCs w:val="24"/>
        </w:rPr>
        <w:t>,</w:t>
      </w:r>
      <w:r>
        <w:rPr>
          <w:rFonts w:eastAsia="Times New Roman"/>
          <w:bCs/>
          <w:szCs w:val="24"/>
        </w:rPr>
        <w:t xml:space="preserve"> τρίτον, στη μόνιμη αναβολή της επίλυσης των μεγάλων προβλημάτων και των μεγάλων θεμάτων, τα οποί</w:t>
      </w:r>
      <w:r>
        <w:rPr>
          <w:rFonts w:eastAsia="Times New Roman"/>
          <w:bCs/>
          <w:szCs w:val="24"/>
        </w:rPr>
        <w:t xml:space="preserve">α συστηματικά η Κυβέρνηση σπρώχνει προς τα πίσω για μετά </w:t>
      </w:r>
      <w:r>
        <w:rPr>
          <w:rFonts w:eastAsia="Times New Roman"/>
          <w:bCs/>
          <w:szCs w:val="24"/>
        </w:rPr>
        <w:lastRenderedPageBreak/>
        <w:t>το 2019, νομίζοντας ότι με αυτόν τον τρόπο τα προβλήματα θα εξαφανιστούν.</w:t>
      </w:r>
    </w:p>
    <w:p w14:paraId="74465EB7" w14:textId="77777777" w:rsidR="00F20DF6" w:rsidRDefault="00F443B4">
      <w:pPr>
        <w:spacing w:line="600" w:lineRule="auto"/>
        <w:ind w:firstLine="720"/>
        <w:jc w:val="both"/>
        <w:rPr>
          <w:rFonts w:eastAsia="Times New Roman"/>
          <w:bCs/>
          <w:szCs w:val="24"/>
        </w:rPr>
      </w:pPr>
      <w:r>
        <w:rPr>
          <w:rFonts w:eastAsia="Times New Roman"/>
          <w:bCs/>
          <w:szCs w:val="24"/>
        </w:rPr>
        <w:t xml:space="preserve">Οφείλω, όμως, να πω, κυρίες και κύριοι Βουλευτές, πως το γεγονός ότι εσείς ή η  Κυβέρνηση δεν βλέπει τα προβλήματα, αυτά δεν </w:t>
      </w:r>
      <w:r>
        <w:rPr>
          <w:rFonts w:eastAsia="Times New Roman"/>
          <w:bCs/>
          <w:szCs w:val="24"/>
        </w:rPr>
        <w:t>γίνονται αόρατα. Αντίθετα, αυτά διογκώνονται και γιγαντώνονται και θα σκάσουν δυστυχώς στα χέρια των όποιων επόμενων και θα βαρύνουν φυσικά τελικά τον ελληνικό λαό και τους Έλληνες πολίτες.</w:t>
      </w:r>
    </w:p>
    <w:p w14:paraId="74465EB8" w14:textId="77777777" w:rsidR="00F20DF6" w:rsidRDefault="00F443B4">
      <w:pPr>
        <w:spacing w:line="600" w:lineRule="auto"/>
        <w:ind w:firstLine="720"/>
        <w:jc w:val="both"/>
        <w:rPr>
          <w:rFonts w:eastAsia="Times New Roman"/>
          <w:bCs/>
          <w:szCs w:val="24"/>
        </w:rPr>
      </w:pPr>
      <w:r>
        <w:rPr>
          <w:rFonts w:eastAsia="Times New Roman"/>
          <w:bCs/>
          <w:szCs w:val="24"/>
        </w:rPr>
        <w:t>Θα σας πω δύο παραδείγματα. Το πρώτο αφορά τα σκουπίδια, τη διαχεί</w:t>
      </w:r>
      <w:r>
        <w:rPr>
          <w:rFonts w:eastAsia="Times New Roman"/>
          <w:bCs/>
          <w:szCs w:val="24"/>
        </w:rPr>
        <w:t xml:space="preserve">ριση των απορριμμάτων στην Αττική. Στην Αττική σήμερα παράγεται περίπου </w:t>
      </w:r>
      <w:r>
        <w:rPr>
          <w:rFonts w:eastAsia="Times New Roman"/>
          <w:bCs/>
          <w:szCs w:val="24"/>
        </w:rPr>
        <w:t>ένα</w:t>
      </w:r>
      <w:r>
        <w:rPr>
          <w:rFonts w:eastAsia="Times New Roman"/>
          <w:bCs/>
          <w:szCs w:val="24"/>
        </w:rPr>
        <w:t xml:space="preserve"> εκατομμύριο τόνοι αστικών απορριμμάτων το</w:t>
      </w:r>
      <w:r>
        <w:rPr>
          <w:rFonts w:eastAsia="Times New Roman"/>
          <w:bCs/>
          <w:szCs w:val="24"/>
        </w:rPr>
        <w:t>ν</w:t>
      </w:r>
      <w:r>
        <w:rPr>
          <w:rFonts w:eastAsia="Times New Roman"/>
          <w:bCs/>
          <w:szCs w:val="24"/>
        </w:rPr>
        <w:t xml:space="preserve"> χρόνο.</w:t>
      </w:r>
    </w:p>
    <w:p w14:paraId="74465EB9" w14:textId="77777777" w:rsidR="00F20DF6" w:rsidRDefault="00F443B4">
      <w:pPr>
        <w:spacing w:line="600" w:lineRule="auto"/>
        <w:ind w:firstLine="720"/>
        <w:jc w:val="both"/>
        <w:rPr>
          <w:rFonts w:eastAsia="Times New Roman"/>
          <w:bCs/>
          <w:szCs w:val="24"/>
        </w:rPr>
      </w:pPr>
      <w:r>
        <w:rPr>
          <w:rFonts w:eastAsia="Times New Roman"/>
          <w:bCs/>
          <w:szCs w:val="24"/>
        </w:rPr>
        <w:t xml:space="preserve"> Και το ερώτημα για τους παριστάμενους Υπουργούς –επειδή ο Υπουργός μίλησε για πατριωτική συμπεριφορά και για πατριωτική </w:t>
      </w:r>
      <w:r>
        <w:rPr>
          <w:rFonts w:eastAsia="Times New Roman"/>
          <w:bCs/>
          <w:szCs w:val="24"/>
        </w:rPr>
        <w:lastRenderedPageBreak/>
        <w:t>ευθύνη να λύσουν τα μεγάλα προβλήματα και να μην τα αφήσουν να διαιωνίζονται- είναι: Ποια είναι η πατριωτική λύση που έχουν προτείνει τ</w:t>
      </w:r>
      <w:r>
        <w:rPr>
          <w:rFonts w:eastAsia="Times New Roman"/>
          <w:bCs/>
          <w:szCs w:val="24"/>
        </w:rPr>
        <w:t>ρία χρόνια τώρα και τι έχουν κάνει για να λύσουν το πρόβλημα των απορριμμάτων στην Αττική, όταν όλοι γνωρίζουν ότι σε περίπου μισό με ένα</w:t>
      </w:r>
      <w:r>
        <w:rPr>
          <w:rFonts w:eastAsia="Times New Roman"/>
          <w:bCs/>
          <w:szCs w:val="24"/>
        </w:rPr>
        <w:t>ν</w:t>
      </w:r>
      <w:r>
        <w:rPr>
          <w:rFonts w:eastAsia="Times New Roman"/>
          <w:bCs/>
          <w:szCs w:val="24"/>
        </w:rPr>
        <w:t xml:space="preserve"> χρόνο ο ΧΥΤΑ της Φυλής θα κλείσει, επειδή δεν υπάρχει δυνατότητα να αποδεχτεί άλλα απορρίμματα; </w:t>
      </w:r>
    </w:p>
    <w:p w14:paraId="74465EBA" w14:textId="77777777" w:rsidR="00F20DF6" w:rsidRDefault="00F443B4">
      <w:pPr>
        <w:spacing w:line="600" w:lineRule="auto"/>
        <w:ind w:firstLine="720"/>
        <w:jc w:val="both"/>
        <w:rPr>
          <w:rFonts w:eastAsia="Times New Roman" w:cs="Times New Roman"/>
          <w:szCs w:val="24"/>
        </w:rPr>
      </w:pPr>
      <w:r>
        <w:rPr>
          <w:rFonts w:eastAsia="Times New Roman"/>
          <w:bCs/>
          <w:szCs w:val="24"/>
        </w:rPr>
        <w:t>Και το ερώτημα που π</w:t>
      </w:r>
      <w:r>
        <w:rPr>
          <w:rFonts w:eastAsia="Times New Roman"/>
          <w:bCs/>
          <w:szCs w:val="24"/>
        </w:rPr>
        <w:t xml:space="preserve">ραγματικά είναι εύλογο είναι το εξής: Τι έχετε κάνει τρία χρόνια για να λύσετε το πρόβλημα της διαχείρισης των απορριμμάτων στην Αττική; Η προηγούμενη κυβέρνηση είχε ένα σχέδιο. Είχε καταστρώσει ένα σχέδιο. Είχε προσδιορίσει τέσσερα εργοστάσια διαχείρισης </w:t>
      </w:r>
      <w:r>
        <w:rPr>
          <w:rFonts w:eastAsia="Times New Roman"/>
          <w:bCs/>
          <w:szCs w:val="24"/>
        </w:rPr>
        <w:t xml:space="preserve">απορριμμάτων, είχε προσδιορίσει τους χώρους, είχε προχωρήσει σε διαγωνιστικές διαδικασίες, είχαν οριστεί οι δικαιούχοι και ήταν έτοιμοι να ξεκινήσουν. </w:t>
      </w:r>
    </w:p>
    <w:p w14:paraId="74465EBB"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lastRenderedPageBreak/>
        <w:t xml:space="preserve">Εσείς ήρθατε εδώ, τα ακυρώσατε όλα αυτά, προχωρήσατε σε έναν νέο σχεδιασμό να γίνουν πέντε ή έξι τέτοια </w:t>
      </w:r>
      <w:r>
        <w:rPr>
          <w:rFonts w:eastAsia="Times New Roman" w:cs="Times New Roman"/>
          <w:szCs w:val="24"/>
        </w:rPr>
        <w:t>εργοστάσια αντί για τέσσερα, λίγο μικρότερα</w:t>
      </w:r>
      <w:r>
        <w:rPr>
          <w:rFonts w:eastAsia="Times New Roman" w:cs="Times New Roman"/>
          <w:szCs w:val="24"/>
        </w:rPr>
        <w:t>,</w:t>
      </w:r>
      <w:r>
        <w:rPr>
          <w:rFonts w:eastAsia="Times New Roman" w:cs="Times New Roman"/>
          <w:szCs w:val="24"/>
        </w:rPr>
        <w:t xml:space="preserve"> βέβαια, θεσπίσατε ανέφικτους στόχους απ’ ό,τι αποδεικνύεται, γιατί ήδη ένας χρόνος έχει περάσει ανάκτησης στην πηγή των ανακυκλώσιμων υλικών και τελικά θα τελειώσει η τετραετία σας και δεν θα έχετε βάλει ούτε έν</w:t>
      </w:r>
      <w:r>
        <w:rPr>
          <w:rFonts w:eastAsia="Times New Roman" w:cs="Times New Roman"/>
          <w:szCs w:val="24"/>
        </w:rPr>
        <w:t xml:space="preserve">α τούβλο για να γίνει κάτι σε ό,τι αφορά τη διαχείριση των απορριμμάτων της Αττικής και θα κληροδοτήσετε το πρόβλημα στους επόμενους. Ποιο είναι το πατριωτικό καθήκον και ποιο είναι το πατριωτικό αποτέλεσμα που έχετε επιφέρει; </w:t>
      </w:r>
    </w:p>
    <w:p w14:paraId="74465EBC"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Να μη μιλήσω για τη ΔΕΗ, για</w:t>
      </w:r>
      <w:r>
        <w:rPr>
          <w:rFonts w:eastAsia="Times New Roman" w:cs="Times New Roman"/>
          <w:szCs w:val="24"/>
        </w:rPr>
        <w:t xml:space="preserve">τί είναι και ο αρμόδιος Υπουργός εδώ. Προχθές διαβάσαμε στο ρεπορτάζ για τη ΔΕΗ ότι ο επιχειρησιακός σύμβουλος που έχει διαπίστωσε μετά από ενδελεχή μελέτη </w:t>
      </w:r>
      <w:r>
        <w:rPr>
          <w:rFonts w:eastAsia="Times New Roman" w:cs="Times New Roman"/>
          <w:szCs w:val="24"/>
        </w:rPr>
        <w:lastRenderedPageBreak/>
        <w:t>ότι σήμερα η ΔΕΗ δεν μπορεί να δανειστεί βιώσιμα, ότι το χρέος της ΔΕΗ είναι μη βιώσιμο. Και, απ’ ό,</w:t>
      </w:r>
      <w:r>
        <w:rPr>
          <w:rFonts w:eastAsia="Times New Roman" w:cs="Times New Roman"/>
          <w:szCs w:val="24"/>
        </w:rPr>
        <w:t>τι λένε οι πληροφορίες και από το ρεπορτάζ, μπορεί να διαψεύσει ο Υπουργός αν θέλει, για να μπορέσει να γίνει αυτό το χρέος βιώσιμο, θα πρέπει η ΔΕΗ τα επόμενα δύο χρόνια να προχωρήσει σε περικοπές ή σε αύξηση περιθωρίου κατά μισό δισεκατομμύριο ευρώ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74465EBD"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Δεν έχει γίνει τίποτα. Αντίθετα η θέση της ΔΕΗ κάθε ημέρα δυσχεραίνεται, η χρηματιστηριακή της αξία έχει δυστυχώς καταβαραθρωθεί, έχει χάσει και ένα ισχυρό περιουσιακό -το καλύτερο περιουσιακό στοιχείο που είχε- τον ΑΔΜΗΕ</w:t>
      </w:r>
      <w:r>
        <w:rPr>
          <w:rFonts w:eastAsia="Times New Roman" w:cs="Times New Roman"/>
          <w:szCs w:val="24"/>
        </w:rPr>
        <w:t>,</w:t>
      </w:r>
      <w:r>
        <w:rPr>
          <w:rFonts w:eastAsia="Times New Roman" w:cs="Times New Roman"/>
          <w:szCs w:val="24"/>
        </w:rPr>
        <w:t xml:space="preserve"> και το έχασε 100%, το ξεπούλησ</w:t>
      </w:r>
      <w:r>
        <w:rPr>
          <w:rFonts w:eastAsia="Times New Roman" w:cs="Times New Roman"/>
          <w:szCs w:val="24"/>
        </w:rPr>
        <w:t>ε ουσιαστικά</w:t>
      </w:r>
      <w:r>
        <w:rPr>
          <w:rFonts w:eastAsia="Times New Roman" w:cs="Times New Roman"/>
          <w:szCs w:val="24"/>
        </w:rPr>
        <w:t>,</w:t>
      </w:r>
      <w:r>
        <w:rPr>
          <w:rFonts w:eastAsia="Times New Roman" w:cs="Times New Roman"/>
          <w:szCs w:val="24"/>
        </w:rPr>
        <w:t xml:space="preserve"> για να πάρει μόλις 200</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300 εκατομμύρια ευρώ. Και να δω πώς θα πληρώσει τους φόρους το 2018 που είναι οι φόροι 600 εκατομμύρια περίπου. Η ΔΕΗ θα πληρώσει φόρο για </w:t>
      </w:r>
      <w:r>
        <w:rPr>
          <w:rFonts w:eastAsia="Times New Roman" w:cs="Times New Roman"/>
          <w:szCs w:val="24"/>
        </w:rPr>
        <w:lastRenderedPageBreak/>
        <w:t>την επιστροφή των μετοχών του ΑΔΜΗΕ στους ιδιώτες μετόχους και θα πληρώσει για</w:t>
      </w:r>
      <w:r>
        <w:rPr>
          <w:rFonts w:eastAsia="Times New Roman" w:cs="Times New Roman"/>
          <w:szCs w:val="24"/>
        </w:rPr>
        <w:t xml:space="preserve"> αυτό</w:t>
      </w:r>
      <w:r>
        <w:rPr>
          <w:rFonts w:eastAsia="Times New Roman" w:cs="Times New Roman"/>
          <w:szCs w:val="24"/>
        </w:rPr>
        <w:t>ν</w:t>
      </w:r>
      <w:r>
        <w:rPr>
          <w:rFonts w:eastAsia="Times New Roman" w:cs="Times New Roman"/>
          <w:szCs w:val="24"/>
        </w:rPr>
        <w:t xml:space="preserve"> τον φόρο που προκύπτει. Δηλαδή η ΔΕΗ θα πληρώσει τον φόρο των ιδιωτών μετόχων της. Αυτά έχει καταφέρει αυτή η Κυβέρνηση. Για μια λέξη «πώληση» έχουν ξεπουλήσει τη ΔΕΗ ουσιαστικά.</w:t>
      </w:r>
    </w:p>
    <w:p w14:paraId="74465EBE"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Η αποτελεσματικότητα, κυρίες και κύριοι Βουλευτές, της Κυβέρνησης δυστ</w:t>
      </w:r>
      <w:r>
        <w:rPr>
          <w:rFonts w:eastAsia="Times New Roman" w:cs="Times New Roman"/>
          <w:szCs w:val="24"/>
        </w:rPr>
        <w:t>υχώς δεν κρίνεται από τις εξαγγελίες ούτε από τις προθέσεις. Κρίνεται από τα αποτελέσματα και δυστυχώς η Κυβέρνησή σας είναι πολύ φτωχή στα αποτελέσματα. Γι</w:t>
      </w:r>
      <w:r>
        <w:rPr>
          <w:rFonts w:eastAsia="Times New Roman" w:cs="Times New Roman"/>
          <w:szCs w:val="24"/>
        </w:rPr>
        <w:t>α</w:t>
      </w:r>
      <w:r>
        <w:rPr>
          <w:rFonts w:eastAsia="Times New Roman" w:cs="Times New Roman"/>
          <w:szCs w:val="24"/>
        </w:rPr>
        <w:t xml:space="preserve"> αυτόν τον λόγο έχει καταφύγει δυστυχώς σε μία προπαγάνδα σπίλωσης και παραπληροφόρησης του ελληνικ</w:t>
      </w:r>
      <w:r>
        <w:rPr>
          <w:rFonts w:eastAsia="Times New Roman" w:cs="Times New Roman"/>
          <w:szCs w:val="24"/>
        </w:rPr>
        <w:t>ού λαού</w:t>
      </w:r>
      <w:r>
        <w:rPr>
          <w:rFonts w:eastAsia="Times New Roman" w:cs="Times New Roman"/>
          <w:szCs w:val="24"/>
        </w:rPr>
        <w:t>,</w:t>
      </w:r>
      <w:r>
        <w:rPr>
          <w:rFonts w:eastAsia="Times New Roman" w:cs="Times New Roman"/>
          <w:szCs w:val="24"/>
        </w:rPr>
        <w:t xml:space="preserve"> μήπως και διασωθεί κάτι από την πολιτική σας επιρροή. </w:t>
      </w:r>
    </w:p>
    <w:p w14:paraId="74465EBF"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lastRenderedPageBreak/>
        <w:t xml:space="preserve">Ο Υπουργός αναφέρθηκε πριν σε ό,τι αφορά το πατριωτικό καθήκον που έχει αναλάβει για την περιβαλλοντική προστασία με </w:t>
      </w:r>
      <w:proofErr w:type="spellStart"/>
      <w:r>
        <w:rPr>
          <w:rFonts w:eastAsia="Times New Roman" w:cs="Times New Roman"/>
          <w:szCs w:val="24"/>
        </w:rPr>
        <w:t>αειφορική</w:t>
      </w:r>
      <w:proofErr w:type="spellEnd"/>
      <w:r>
        <w:rPr>
          <w:rFonts w:eastAsia="Times New Roman" w:cs="Times New Roman"/>
          <w:szCs w:val="24"/>
        </w:rPr>
        <w:t xml:space="preserve"> ανάπτυξη για την προστασία του περιβάλλοντος στη χώρα. Πολύ φοβάμ</w:t>
      </w:r>
      <w:r>
        <w:rPr>
          <w:rFonts w:eastAsia="Times New Roman" w:cs="Times New Roman"/>
          <w:szCs w:val="24"/>
        </w:rPr>
        <w:t>αι, κύριε Υπουργέ, ότι έχετε υποχωρήσει πάρα πολύ εσείς σε αυτή την πρακτική της ανέξοδης προπαγάνδας και της παραπλάνησης αλλά και της διαστρέβλωσης της πραγματικότητας.</w:t>
      </w:r>
    </w:p>
    <w:p w14:paraId="74465EC0"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Και, επειδή μιλήσατε για πρόστιμα και ποιος ήταν και πότε ήταν η Ελλάδα πρωταθλήτρια </w:t>
      </w:r>
      <w:r>
        <w:rPr>
          <w:rFonts w:eastAsia="Times New Roman" w:cs="Times New Roman"/>
          <w:szCs w:val="24"/>
        </w:rPr>
        <w:t>των προστίμων σε ό,τι αφορά το περιβάλλον, επιτρέψτε μου να πω τρία στοιχεία για να καταλαβαίνετε, κυρίες και κύριοι Βουλευτές, την κοροϊδία, η οποία προσπαθεί να επιτευχθεί εδώ</w:t>
      </w:r>
      <w:r>
        <w:rPr>
          <w:rFonts w:eastAsia="Times New Roman" w:cs="Times New Roman"/>
          <w:szCs w:val="24"/>
        </w:rPr>
        <w:t>,</w:t>
      </w:r>
      <w:r>
        <w:rPr>
          <w:rFonts w:eastAsia="Times New Roman" w:cs="Times New Roman"/>
          <w:szCs w:val="24"/>
        </w:rPr>
        <w:t xml:space="preserve"> στην Αίθουσα. </w:t>
      </w:r>
    </w:p>
    <w:p w14:paraId="74465EC1"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lastRenderedPageBreak/>
        <w:t>Στην Ελλάδα τα τελευταία τρία χρόνια έχουν δυστυχώς καταλογιστ</w:t>
      </w:r>
      <w:r>
        <w:rPr>
          <w:rFonts w:eastAsia="Times New Roman" w:cs="Times New Roman"/>
          <w:szCs w:val="24"/>
        </w:rPr>
        <w:t xml:space="preserve">εί σε ό,τι αφορά τους ΧΑΔΑ, τους </w:t>
      </w:r>
      <w:r>
        <w:rPr>
          <w:rFonts w:eastAsia="Times New Roman" w:cs="Times New Roman"/>
          <w:szCs w:val="24"/>
        </w:rPr>
        <w:t>χ</w:t>
      </w:r>
      <w:r>
        <w:rPr>
          <w:rFonts w:eastAsia="Times New Roman" w:cs="Times New Roman"/>
          <w:szCs w:val="24"/>
        </w:rPr>
        <w:t xml:space="preserve">ώρους </w:t>
      </w:r>
      <w:r>
        <w:rPr>
          <w:rFonts w:eastAsia="Times New Roman" w:cs="Times New Roman"/>
          <w:szCs w:val="24"/>
        </w:rPr>
        <w:t>α</w:t>
      </w:r>
      <w:r>
        <w:rPr>
          <w:rFonts w:eastAsia="Times New Roman" w:cs="Times New Roman"/>
          <w:szCs w:val="24"/>
        </w:rPr>
        <w:t xml:space="preserve">νεξέλεγκτης </w:t>
      </w:r>
      <w:r>
        <w:rPr>
          <w:rFonts w:eastAsia="Times New Roman" w:cs="Times New Roman"/>
          <w:szCs w:val="24"/>
        </w:rPr>
        <w:t>δ</w:t>
      </w:r>
      <w:r>
        <w:rPr>
          <w:rFonts w:eastAsia="Times New Roman" w:cs="Times New Roman"/>
          <w:szCs w:val="24"/>
        </w:rPr>
        <w:t xml:space="preserve">ιάθεσης </w:t>
      </w:r>
      <w:r>
        <w:rPr>
          <w:rFonts w:eastAsia="Times New Roman" w:cs="Times New Roman"/>
          <w:szCs w:val="24"/>
        </w:rPr>
        <w:t>α</w:t>
      </w:r>
      <w:r>
        <w:rPr>
          <w:rFonts w:eastAsia="Times New Roman" w:cs="Times New Roman"/>
          <w:szCs w:val="24"/>
        </w:rPr>
        <w:t>ποβλήτων, 48,4 εκατομμύρια, περίπου 50 εκατομμύρια, τα τελευταία τρία χρόνια. Για τους βιολογικούς καθαρισμούς, που δεν δουλεύουν σωστά, 24,38 εκατομμύρια, για δε τα επικίνδυνα απόβλητα 18,9 εκ</w:t>
      </w:r>
      <w:r>
        <w:rPr>
          <w:rFonts w:eastAsia="Times New Roman" w:cs="Times New Roman"/>
          <w:szCs w:val="24"/>
        </w:rPr>
        <w:t>ατομμύρια. Δηλαδή η Ελλάδα τα τελευταία τρία χρόνια, επί 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της δήθεν προστάτιδας του περιβάλλοντος και της επίλυσης δήθεν των χρόνιων προβλημάτων, έχει πληρώσει 91,74 εκατομμύρια σε περιβαλλοντικά πρόστιμα. Αυτά για να βάζουμε τα πρ</w:t>
      </w:r>
      <w:r>
        <w:rPr>
          <w:rFonts w:eastAsia="Times New Roman" w:cs="Times New Roman"/>
          <w:szCs w:val="24"/>
        </w:rPr>
        <w:t xml:space="preserve">άγματα στη θέση τους. </w:t>
      </w:r>
    </w:p>
    <w:p w14:paraId="74465EC2"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ΣΩΚΡΑΤΗΣ ΦΑΜΕΛΛΟΣ (Αναπληρωτής Υπουργός Περιβάλλοντος και Ενέργειας):</w:t>
      </w:r>
      <w:r>
        <w:rPr>
          <w:rFonts w:eastAsia="Times New Roman" w:cs="Times New Roman"/>
          <w:szCs w:val="24"/>
        </w:rPr>
        <w:t xml:space="preserve"> Όλα ήταν παραδόσεις δικών σας </w:t>
      </w:r>
      <w:r>
        <w:rPr>
          <w:rFonts w:eastAsia="Times New Roman" w:cs="Times New Roman"/>
          <w:szCs w:val="24"/>
        </w:rPr>
        <w:t>κ</w:t>
      </w:r>
      <w:r>
        <w:rPr>
          <w:rFonts w:eastAsia="Times New Roman" w:cs="Times New Roman"/>
          <w:szCs w:val="24"/>
        </w:rPr>
        <w:t>υβερνήσεων.</w:t>
      </w:r>
    </w:p>
    <w:p w14:paraId="74465EC3"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ΣΚΡΕΚΑΣ:</w:t>
      </w:r>
      <w:r>
        <w:rPr>
          <w:rFonts w:eastAsia="Times New Roman" w:cs="Times New Roman"/>
          <w:szCs w:val="24"/>
        </w:rPr>
        <w:t xml:space="preserve"> Δεν θα πρέπει, κύριε Υπουργέ, να λαϊκίζετε και να ρίχνετε τα πάντα στους προηγούμενους</w:t>
      </w:r>
      <w:r>
        <w:rPr>
          <w:rFonts w:eastAsia="Times New Roman" w:cs="Times New Roman"/>
          <w:szCs w:val="24"/>
        </w:rPr>
        <w:t>,</w:t>
      </w:r>
      <w:r>
        <w:rPr>
          <w:rFonts w:eastAsia="Times New Roman" w:cs="Times New Roman"/>
          <w:szCs w:val="24"/>
        </w:rPr>
        <w:t xml:space="preserve"> προσπαθώντ</w:t>
      </w:r>
      <w:r>
        <w:rPr>
          <w:rFonts w:eastAsia="Times New Roman" w:cs="Times New Roman"/>
          <w:szCs w:val="24"/>
        </w:rPr>
        <w:t xml:space="preserve">ας να καλύψετε δυστυχώς της δικής σας Κυβέρνησης την ανεπάρκεια. </w:t>
      </w:r>
    </w:p>
    <w:p w14:paraId="74465EC4"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Και επειδή, κύριε συνάδελφε, μίλησε για σκελετούς ο Υπουργός, πέρα από τους σκελετούς που ανέφερα, τη διαχείριση απορριμμάτων στην Αττική, που είναι τεράστιο θέμα και εγκληματικό αυτό το οπο</w:t>
      </w:r>
      <w:r>
        <w:rPr>
          <w:rFonts w:eastAsia="Times New Roman" w:cs="Times New Roman"/>
          <w:szCs w:val="24"/>
        </w:rPr>
        <w:t xml:space="preserve">ίο γίνεται, και πέρα από τη ΔΕΗ, που ελπίζω τελικά να μη σκάσει και να δοθεί μία λύση, αλήθεια, κύριε Υπουργέ της προστασίας του περιβάλλοντος, τι πρόστιμο αναμένει η Ελλάδα να δεχθεί για τη λειτουργία του βιολογικού καθαρισμού του </w:t>
      </w:r>
      <w:proofErr w:type="spellStart"/>
      <w:r>
        <w:rPr>
          <w:rFonts w:eastAsia="Times New Roman" w:cs="Times New Roman"/>
          <w:szCs w:val="24"/>
        </w:rPr>
        <w:t>Θριασίου</w:t>
      </w:r>
      <w:proofErr w:type="spellEnd"/>
      <w:r>
        <w:rPr>
          <w:rFonts w:eastAsia="Times New Roman" w:cs="Times New Roman"/>
          <w:szCs w:val="24"/>
        </w:rPr>
        <w:t xml:space="preserve"> το 2018; Το έχε</w:t>
      </w:r>
      <w:r>
        <w:rPr>
          <w:rFonts w:eastAsia="Times New Roman" w:cs="Times New Roman"/>
          <w:szCs w:val="24"/>
        </w:rPr>
        <w:t xml:space="preserve">τε εκτιμήσει αυτό; Μπορείτε να το πείτε στην Ολομέλεια της </w:t>
      </w:r>
      <w:r>
        <w:rPr>
          <w:rFonts w:eastAsia="Times New Roman" w:cs="Times New Roman"/>
          <w:szCs w:val="24"/>
        </w:rPr>
        <w:t>ε</w:t>
      </w:r>
      <w:r>
        <w:rPr>
          <w:rFonts w:eastAsia="Times New Roman" w:cs="Times New Roman"/>
          <w:szCs w:val="24"/>
        </w:rPr>
        <w:t>λληνικής Βουλής;</w:t>
      </w:r>
    </w:p>
    <w:p w14:paraId="74465EC5" w14:textId="77777777" w:rsidR="00F20DF6" w:rsidRDefault="00F443B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 xml:space="preserve">Επειδή τελειώνει ο χρόνος πολύ γρήγορα, αυτό που κάνατε σήμερα σας προτείνω να μη συνεχίσετε να το κάνετε, γιατί δεν προσφέρετε υπηρεσίες με αυτόν τον τρόπο. Το κάνατε και στην </w:t>
      </w:r>
      <w:r>
        <w:rPr>
          <w:rFonts w:eastAsia="Times New Roman" w:cs="Times New Roman"/>
          <w:szCs w:val="24"/>
        </w:rPr>
        <w:t>ε</w:t>
      </w:r>
      <w:r>
        <w:rPr>
          <w:rFonts w:eastAsia="Times New Roman" w:cs="Times New Roman"/>
          <w:szCs w:val="24"/>
        </w:rPr>
        <w:t>π</w:t>
      </w:r>
      <w:r>
        <w:rPr>
          <w:rFonts w:eastAsia="Times New Roman" w:cs="Times New Roman"/>
          <w:szCs w:val="24"/>
        </w:rPr>
        <w:t>ιτροπή της Βουλής, όταν συζητούσαμε το νομοσχέδιο.</w:t>
      </w:r>
    </w:p>
    <w:p w14:paraId="74465EC6" w14:textId="77777777" w:rsidR="00F20DF6" w:rsidRDefault="00F443B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Είπατε, για παράδειγμα, ότι ο κ. Μητσοτάκης, όταν ήταν Υπουργός Διοικητικής Μεταρρύθμισης, επέλεξε να κλείσει τους φορείς διαχείρισης. Αυτό είναι </w:t>
      </w:r>
      <w:proofErr w:type="spellStart"/>
      <w:r>
        <w:rPr>
          <w:rFonts w:eastAsia="Times New Roman" w:cs="Times New Roman"/>
          <w:szCs w:val="24"/>
        </w:rPr>
        <w:t>ψευδέστατο</w:t>
      </w:r>
      <w:proofErr w:type="spellEnd"/>
      <w:r>
        <w:rPr>
          <w:rFonts w:eastAsia="Times New Roman" w:cs="Times New Roman"/>
          <w:szCs w:val="24"/>
        </w:rPr>
        <w:t xml:space="preserve">. Είναι ένα καταφανές ψέμα, είναι αναληθές. Ποτέ </w:t>
      </w:r>
      <w:r>
        <w:rPr>
          <w:rFonts w:eastAsia="Times New Roman" w:cs="Times New Roman"/>
          <w:szCs w:val="24"/>
        </w:rPr>
        <w:t xml:space="preserve">δεν αποφασίστηκε να κλείσουν οι φορείς διαχείρισης. Εκείνο το οποίο είχε ψηφιστεί από την </w:t>
      </w:r>
      <w:r>
        <w:rPr>
          <w:rFonts w:eastAsia="Times New Roman" w:cs="Times New Roman"/>
          <w:szCs w:val="24"/>
        </w:rPr>
        <w:t>ε</w:t>
      </w:r>
      <w:r>
        <w:rPr>
          <w:rFonts w:eastAsia="Times New Roman" w:cs="Times New Roman"/>
          <w:szCs w:val="24"/>
        </w:rPr>
        <w:t>λληνική Βουλή ήταν να συγχωνευθούν και να γίνουν δεκατρείς φορείς διαχείρισης, οι οποίοι θα έχουν όρια τα διοικητικά όρια των υφιστάμενων περιφερειακών ενοτήτων, έτσ</w:t>
      </w:r>
      <w:r>
        <w:rPr>
          <w:rFonts w:eastAsia="Times New Roman" w:cs="Times New Roman"/>
          <w:szCs w:val="24"/>
        </w:rPr>
        <w:t xml:space="preserve">ι ώστε να γίνεται καλύτερος συντονισμός των διοικητικών δομών που ήδη υπάρχουν, για να μη χρειαστεί να </w:t>
      </w:r>
      <w:r>
        <w:rPr>
          <w:rFonts w:eastAsia="Times New Roman" w:cs="Times New Roman"/>
          <w:szCs w:val="24"/>
        </w:rPr>
        <w:lastRenderedPageBreak/>
        <w:t>ορίζονται και να δημιουργούνται νέες διπλές και τριπλές δημόσιες δομές</w:t>
      </w:r>
      <w:r>
        <w:rPr>
          <w:rFonts w:eastAsia="Times New Roman" w:cs="Times New Roman"/>
          <w:szCs w:val="24"/>
        </w:rPr>
        <w:t>,</w:t>
      </w:r>
      <w:r>
        <w:rPr>
          <w:rFonts w:eastAsia="Times New Roman" w:cs="Times New Roman"/>
          <w:szCs w:val="24"/>
        </w:rPr>
        <w:t xml:space="preserve"> παράλληλες με τις υπάρχουσες.</w:t>
      </w:r>
    </w:p>
    <w:p w14:paraId="74465EC7" w14:textId="77777777" w:rsidR="00F20DF6" w:rsidRDefault="00F443B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Υπάρχει ένας φορέας διαχείρισης. Έχει επωμισθεί μια</w:t>
      </w:r>
      <w:r>
        <w:rPr>
          <w:rFonts w:eastAsia="Times New Roman" w:cs="Times New Roman"/>
          <w:szCs w:val="24"/>
        </w:rPr>
        <w:t xml:space="preserve"> ευθύνη να προστατεύσει μια περιοχή, να προστατεύσει ένα αντικείμενο. Θα πρέπει να συνεργαστεί με τα δασαρχεία, με το Λιμενικό, με τους δήμους, με την περιφέρεια, ώστε να επιτευχθεί αυτό το έργο και να γίνει η προστασία έτσι όπως πρέπει. Για ποιον λόγο δια</w:t>
      </w:r>
      <w:r>
        <w:rPr>
          <w:rFonts w:eastAsia="Times New Roman" w:cs="Times New Roman"/>
          <w:szCs w:val="24"/>
        </w:rPr>
        <w:t>φωνείτε εσείς με αυτό; Ποιος είπε ότι θα έκλειναν οι φορείς; Από το μυαλό σας το έχετε βγάλει αυτό, διότι κανείς δεν το είπε.</w:t>
      </w:r>
    </w:p>
    <w:p w14:paraId="74465EC8" w14:textId="77777777" w:rsidR="00F20DF6" w:rsidRDefault="00F443B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Λέτε: «Έχουμε πρόβλημα»</w:t>
      </w:r>
      <w:r>
        <w:rPr>
          <w:rFonts w:eastAsia="Times New Roman" w:cs="Times New Roman"/>
          <w:szCs w:val="24"/>
        </w:rPr>
        <w:t xml:space="preserve">, </w:t>
      </w:r>
      <w:r>
        <w:rPr>
          <w:rFonts w:eastAsia="Times New Roman" w:cs="Times New Roman"/>
          <w:szCs w:val="24"/>
        </w:rPr>
        <w:t>δικά σας λόγια είναι αυτά</w:t>
      </w:r>
      <w:r>
        <w:rPr>
          <w:rFonts w:eastAsia="Times New Roman" w:cs="Times New Roman"/>
          <w:szCs w:val="24"/>
        </w:rPr>
        <w:t>,</w:t>
      </w:r>
      <w:r>
        <w:rPr>
          <w:rFonts w:eastAsia="Times New Roman" w:cs="Times New Roman"/>
          <w:szCs w:val="24"/>
        </w:rPr>
        <w:t xml:space="preserve"> «και στα δύο. Και στους </w:t>
      </w:r>
      <w:proofErr w:type="spellStart"/>
      <w:r>
        <w:rPr>
          <w:rFonts w:eastAsia="Times New Roman" w:cs="Times New Roman"/>
          <w:szCs w:val="24"/>
        </w:rPr>
        <w:t>οικοτόπους</w:t>
      </w:r>
      <w:proofErr w:type="spellEnd"/>
      <w:r>
        <w:rPr>
          <w:rFonts w:eastAsia="Times New Roman" w:cs="Times New Roman"/>
          <w:szCs w:val="24"/>
        </w:rPr>
        <w:t xml:space="preserve"> και στα προστατευόμενα είδη. Μας έχουν στείλει δυο φορές στο δικαστήριο από την Ευρωπαϊκή Επιτροπή. Για τα δικά σας ελλείμματα κατηγορούσαν την προηγούμενη </w:t>
      </w:r>
      <w:r>
        <w:rPr>
          <w:rFonts w:eastAsia="Times New Roman" w:cs="Times New Roman"/>
          <w:szCs w:val="24"/>
        </w:rPr>
        <w:lastRenderedPageBreak/>
        <w:t>κ</w:t>
      </w:r>
      <w:r>
        <w:rPr>
          <w:rFonts w:eastAsia="Times New Roman" w:cs="Times New Roman"/>
          <w:szCs w:val="24"/>
        </w:rPr>
        <w:t>υβέρνηση». Αναληθές κι αυτό. Γιατί λέτε ψέματα; Δεν υπάρχουν κα</w:t>
      </w:r>
      <w:r>
        <w:rPr>
          <w:rFonts w:eastAsia="Times New Roman" w:cs="Times New Roman"/>
          <w:szCs w:val="24"/>
        </w:rPr>
        <w:t>ταδίκες στο δικαστήριο της Ευρωπαϊκής Ένωσης για θέματα φύσης της Ελλάδος.</w:t>
      </w:r>
    </w:p>
    <w:p w14:paraId="74465EC9" w14:textId="77777777" w:rsidR="00F20DF6" w:rsidRDefault="00F443B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Πρώτον, το ότι η Ευρωπαϊκή Επιτροπή προβάλλει διαφόρους ισχυρισμούς, αυτό δεν σημαίνει ότι </w:t>
      </w:r>
      <w:proofErr w:type="spellStart"/>
      <w:r>
        <w:rPr>
          <w:rFonts w:eastAsia="Times New Roman" w:cs="Times New Roman"/>
          <w:szCs w:val="24"/>
        </w:rPr>
        <w:t>ευσταθούν</w:t>
      </w:r>
      <w:proofErr w:type="spellEnd"/>
      <w:r>
        <w:rPr>
          <w:rFonts w:eastAsia="Times New Roman" w:cs="Times New Roman"/>
          <w:szCs w:val="24"/>
        </w:rPr>
        <w:t>.</w:t>
      </w:r>
    </w:p>
    <w:p w14:paraId="74465ECA" w14:textId="77777777" w:rsidR="00F20DF6" w:rsidRDefault="00F443B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Δεύτερον, σε κάθε περίπτωση η Κομισιόν πιέζει –και σωστά πιέζει- για την έκδοση</w:t>
      </w:r>
      <w:r>
        <w:rPr>
          <w:rFonts w:eastAsia="Times New Roman" w:cs="Times New Roman"/>
          <w:szCs w:val="24"/>
        </w:rPr>
        <w:t xml:space="preserve"> των </w:t>
      </w:r>
      <w:r>
        <w:rPr>
          <w:rFonts w:eastAsia="Times New Roman" w:cs="Times New Roman"/>
          <w:szCs w:val="24"/>
        </w:rPr>
        <w:t>π</w:t>
      </w:r>
      <w:r>
        <w:rPr>
          <w:rFonts w:eastAsia="Times New Roman" w:cs="Times New Roman"/>
          <w:szCs w:val="24"/>
        </w:rPr>
        <w:t xml:space="preserve">ροεδρικών </w:t>
      </w:r>
      <w:r>
        <w:rPr>
          <w:rFonts w:eastAsia="Times New Roman" w:cs="Times New Roman"/>
          <w:szCs w:val="24"/>
        </w:rPr>
        <w:t>δ</w:t>
      </w:r>
      <w:r>
        <w:rPr>
          <w:rFonts w:eastAsia="Times New Roman" w:cs="Times New Roman"/>
          <w:szCs w:val="24"/>
        </w:rPr>
        <w:t xml:space="preserve">ιαταγμάτων προστασίας. Και σας ρωτώ: Πόσα </w:t>
      </w:r>
      <w:r>
        <w:rPr>
          <w:rFonts w:eastAsia="Times New Roman" w:cs="Times New Roman"/>
          <w:szCs w:val="24"/>
        </w:rPr>
        <w:t>π</w:t>
      </w:r>
      <w:r>
        <w:rPr>
          <w:rFonts w:eastAsia="Times New Roman" w:cs="Times New Roman"/>
          <w:szCs w:val="24"/>
        </w:rPr>
        <w:t xml:space="preserve">ροεδρικά </w:t>
      </w:r>
      <w:r>
        <w:rPr>
          <w:rFonts w:eastAsia="Times New Roman" w:cs="Times New Roman"/>
          <w:szCs w:val="24"/>
        </w:rPr>
        <w:t>δ</w:t>
      </w:r>
      <w:r>
        <w:rPr>
          <w:rFonts w:eastAsia="Times New Roman" w:cs="Times New Roman"/>
          <w:szCs w:val="24"/>
        </w:rPr>
        <w:t xml:space="preserve">ιατάγματα έχουν βγει σε ΦΕΚ επί εποχής ΣΥΡΙΖΑ; Μια καταδίκη υπάρχει και αυτή επί ΣΥΡΙΖΑ για τον </w:t>
      </w:r>
      <w:proofErr w:type="spellStart"/>
      <w:r>
        <w:rPr>
          <w:rFonts w:eastAsia="Times New Roman" w:cs="Times New Roman"/>
          <w:szCs w:val="24"/>
        </w:rPr>
        <w:t>Κυπαρισσιακό</w:t>
      </w:r>
      <w:proofErr w:type="spellEnd"/>
      <w:r>
        <w:rPr>
          <w:rFonts w:eastAsia="Times New Roman" w:cs="Times New Roman"/>
          <w:szCs w:val="24"/>
        </w:rPr>
        <w:t>, κύριε Υπουργέ, και το γνωρίζετε πολύ καλά και αυτό γιατί δεν έχετε προχωρήσε</w:t>
      </w:r>
      <w:r>
        <w:rPr>
          <w:rFonts w:eastAsia="Times New Roman" w:cs="Times New Roman"/>
          <w:szCs w:val="24"/>
        </w:rPr>
        <w:t xml:space="preserve">ι ακόμα το σχέδιο </w:t>
      </w:r>
      <w:r>
        <w:rPr>
          <w:rFonts w:eastAsia="Times New Roman" w:cs="Times New Roman"/>
          <w:szCs w:val="24"/>
        </w:rPr>
        <w:t>π</w:t>
      </w:r>
      <w:r>
        <w:rPr>
          <w:rFonts w:eastAsia="Times New Roman" w:cs="Times New Roman"/>
          <w:szCs w:val="24"/>
        </w:rPr>
        <w:t xml:space="preserve">ροεδρικού </w:t>
      </w:r>
      <w:r>
        <w:rPr>
          <w:rFonts w:eastAsia="Times New Roman" w:cs="Times New Roman"/>
          <w:szCs w:val="24"/>
        </w:rPr>
        <w:t>δ</w:t>
      </w:r>
      <w:r>
        <w:rPr>
          <w:rFonts w:eastAsia="Times New Roman" w:cs="Times New Roman"/>
          <w:szCs w:val="24"/>
        </w:rPr>
        <w:t>ιατάγματος, το οποίο είχε ετοιμαστεί το 2014. Το τροποποιήσατε στη συνέχεια εσείς, αλλά δεν μπορείτε να το περάσετε από το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w:t>
      </w:r>
    </w:p>
    <w:p w14:paraId="74465ECB" w14:textId="77777777" w:rsidR="00F20DF6" w:rsidRDefault="00F443B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lastRenderedPageBreak/>
        <w:t>ΣΩΚΡΑΤΗΣ ΦΑΜΕΛΛΟΣ (Αναπληρωτής Υπουργός Περιβάλλοντος και Ενέργειας):</w:t>
      </w:r>
      <w:r>
        <w:rPr>
          <w:rFonts w:eastAsia="Times New Roman" w:cs="Times New Roman"/>
          <w:szCs w:val="24"/>
        </w:rPr>
        <w:t xml:space="preserve"> Το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το απέρριψε.</w:t>
      </w:r>
    </w:p>
    <w:p w14:paraId="74465ECC" w14:textId="77777777" w:rsidR="00F20DF6" w:rsidRDefault="00F443B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Κ</w:t>
      </w:r>
      <w:r>
        <w:rPr>
          <w:rFonts w:eastAsia="Times New Roman" w:cs="Times New Roman"/>
          <w:b/>
          <w:szCs w:val="24"/>
        </w:rPr>
        <w:t>ΩΝΣΤΑΝΤΙΝΟΣ ΣΚΡΕΚΑΣ:</w:t>
      </w:r>
      <w:r>
        <w:rPr>
          <w:rFonts w:eastAsia="Times New Roman" w:cs="Times New Roman"/>
          <w:szCs w:val="24"/>
        </w:rPr>
        <w:t xml:space="preserve"> Δεν θέλετε να ακούσετε. Δεν μπορείτε να το περάσετε από το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γιατί έπρεπε να είχε γίνει στρατηγική μελέτη περιβαλλοντικών επιπτώσεων και να καλύπτει τις απαιτήσεις και αυτό δεν το έχετε κάνει τρία χρόνια. Έχετε φάει καταδίκη γι’ </w:t>
      </w:r>
      <w:r>
        <w:rPr>
          <w:rFonts w:eastAsia="Times New Roman" w:cs="Times New Roman"/>
          <w:szCs w:val="24"/>
        </w:rPr>
        <w:t>αυτό και κατηγορείτε τους προηγούμενους.</w:t>
      </w:r>
    </w:p>
    <w:p w14:paraId="74465ECD" w14:textId="77777777" w:rsidR="00F20DF6" w:rsidRDefault="00F443B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Έρχεται –λέτε- ο Βουλευτής μιας περιοχής –εννοείται ότι Βουλευτές της Νέας Δημοκρατίας κατηγορείτε πάντα- και εισηγείται στη Βουλή να καταργήσουμε τον φορέα των Τζουμέρκων. Απ’ το μυαλό σας και αυτό! Ποιος είπε να κ</w:t>
      </w:r>
      <w:r>
        <w:rPr>
          <w:rFonts w:eastAsia="Times New Roman" w:cs="Times New Roman"/>
          <w:szCs w:val="24"/>
        </w:rPr>
        <w:t xml:space="preserve">αταργηθεί κάποιος φορέας; Μιλάμε για συγχωνεύσεις φορέων. Θα μου πείτε τι θα γίνει όταν ένα </w:t>
      </w:r>
      <w:proofErr w:type="spellStart"/>
      <w:r>
        <w:rPr>
          <w:rFonts w:eastAsia="Times New Roman" w:cs="Times New Roman"/>
          <w:szCs w:val="24"/>
        </w:rPr>
        <w:t>προ</w:t>
      </w:r>
      <w:r>
        <w:rPr>
          <w:rFonts w:eastAsia="Times New Roman" w:cs="Times New Roman"/>
          <w:szCs w:val="24"/>
        </w:rPr>
        <w:lastRenderedPageBreak/>
        <w:t>στατευτέο</w:t>
      </w:r>
      <w:proofErr w:type="spellEnd"/>
      <w:r>
        <w:rPr>
          <w:rFonts w:eastAsia="Times New Roman" w:cs="Times New Roman"/>
          <w:szCs w:val="24"/>
        </w:rPr>
        <w:t xml:space="preserve"> αντικείμενο ανήκει σε δύο ή παραπάνω διοικητικές περιοχές, οι οποίες θα είναι και οι περιοχές των φορέων διαχείρισης. Τι γίνεται σήμερα στις υδατικές λ</w:t>
      </w:r>
      <w:r>
        <w:rPr>
          <w:rFonts w:eastAsia="Times New Roman" w:cs="Times New Roman"/>
          <w:szCs w:val="24"/>
        </w:rPr>
        <w:t>εκάνες; Δηλαδή, η διαχείριση της υδατικής λεκάνης του Αχελώου πώς γίνεται από δύο διαφορετικές περιφέρειες; Φυσικά και μπορεί να γίνει, γιατί το πώς θα προστατεύεται, όπως ξέρετε πολύ καλά, μια προστατευόμενη περιοχή, προβλέπεται από στρατηγική μελέτη περι</w:t>
      </w:r>
      <w:r>
        <w:rPr>
          <w:rFonts w:eastAsia="Times New Roman" w:cs="Times New Roman"/>
          <w:szCs w:val="24"/>
        </w:rPr>
        <w:t>βαλλοντικών επιπτώσεων, από την ειδική μελέτη περιβαλλοντικών επιπτώσεων και από τα σχέδια διαχείρισης. Εκεί προβλέπεται τι θα γίνει και εκεί μπορεί να γίνει αυτό, δηλαδή να εποπτευθεί σε επίπεδο διοικητικών ορίων των περιφερειακών ενοτήτων της χώρας, ώστε</w:t>
      </w:r>
      <w:r>
        <w:rPr>
          <w:rFonts w:eastAsia="Times New Roman" w:cs="Times New Roman"/>
          <w:szCs w:val="24"/>
        </w:rPr>
        <w:t xml:space="preserve"> να γίνει συντονισμός και να φυλάσσονται καλύτερα αυτές οι περιοχές, πράγμα που δεν το κάνετε εσείς με το παρόν νομοσχέδιο.</w:t>
      </w:r>
    </w:p>
    <w:p w14:paraId="74465ECE" w14:textId="77777777" w:rsidR="00F20DF6" w:rsidRDefault="00F443B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 xml:space="preserve">Όσο για τους εργαζομένους, υλοποιήσατε, κύριε Υπουργέ, αυτά τα οποία τους είχατε υποσχεθεί προεκλογικά; Δεν ξέρω αν το είχατε κάνει </w:t>
      </w:r>
      <w:r>
        <w:rPr>
          <w:rFonts w:eastAsia="Times New Roman" w:cs="Times New Roman"/>
          <w:szCs w:val="24"/>
        </w:rPr>
        <w:t>εσείς, αλλά κάποιος το</w:t>
      </w:r>
      <w:r>
        <w:rPr>
          <w:rFonts w:eastAsia="Times New Roman" w:cs="Times New Roman"/>
          <w:szCs w:val="24"/>
        </w:rPr>
        <w:t>ύ</w:t>
      </w:r>
      <w:r>
        <w:rPr>
          <w:rFonts w:eastAsia="Times New Roman" w:cs="Times New Roman"/>
          <w:szCs w:val="24"/>
        </w:rPr>
        <w:t xml:space="preserve">ς είχε υποσχεθεί ότι θα τους διορίσει. Πέρασαν τρία χρόνια. Είπατε </w:t>
      </w:r>
      <w:proofErr w:type="spellStart"/>
      <w:r>
        <w:rPr>
          <w:rFonts w:eastAsia="Times New Roman" w:cs="Times New Roman"/>
          <w:szCs w:val="24"/>
        </w:rPr>
        <w:t>αναληθέστατα</w:t>
      </w:r>
      <w:proofErr w:type="spellEnd"/>
      <w:r>
        <w:rPr>
          <w:rFonts w:eastAsia="Times New Roman" w:cs="Times New Roman"/>
          <w:szCs w:val="24"/>
        </w:rPr>
        <w:t xml:space="preserve"> ότι είχε συμφωνήσει η Νέα Δημοκρατία να μη γίνει καμμία πρόσληψη.</w:t>
      </w:r>
    </w:p>
    <w:p w14:paraId="74465ECF" w14:textId="77777777" w:rsidR="00F20DF6" w:rsidRDefault="00F443B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Σας πληροφορώ ότι στον προϋπολογισμό του 2015, που ψηφίστηκε το 2014 επί ημερών της Νέα</w:t>
      </w:r>
      <w:r>
        <w:rPr>
          <w:rFonts w:eastAsia="Times New Roman" w:cs="Times New Roman"/>
          <w:szCs w:val="24"/>
        </w:rPr>
        <w:t xml:space="preserve">ς Δημοκρατίας, είχαν προβλεφθεί δέκα χιλιάδες προσλήψεις, αυτές που εσείς εδώ και τρία χρόνια τώρα κάνετε και είχαν περάσει και από τους θεσμούς και είχαμε συμφωνήσει. Με βάση αυτή την πρόβλεψη τους προσλαμβάνετε σήμερα. </w:t>
      </w:r>
    </w:p>
    <w:p w14:paraId="74465ED0" w14:textId="77777777" w:rsidR="00F20DF6" w:rsidRDefault="00F443B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Γιατί, κύριε Υπουργέ, στις δέκα χι</w:t>
      </w:r>
      <w:r>
        <w:rPr>
          <w:rFonts w:eastAsia="Times New Roman" w:cs="Times New Roman"/>
          <w:szCs w:val="24"/>
        </w:rPr>
        <w:t>λιάδες προσλήψεις που έχετε επιτελέσει μέχρι τώρα, δεν προβλέψατε –</w:t>
      </w:r>
      <w:proofErr w:type="spellStart"/>
      <w:r>
        <w:rPr>
          <w:rFonts w:eastAsia="Times New Roman" w:cs="Times New Roman"/>
          <w:szCs w:val="24"/>
        </w:rPr>
        <w:t>πρόπερσι</w:t>
      </w:r>
      <w:proofErr w:type="spellEnd"/>
      <w:r>
        <w:rPr>
          <w:rFonts w:eastAsia="Times New Roman" w:cs="Times New Roman"/>
          <w:szCs w:val="24"/>
        </w:rPr>
        <w:t xml:space="preserve">, το 2016- στον </w:t>
      </w:r>
      <w:r>
        <w:rPr>
          <w:rFonts w:eastAsia="Times New Roman" w:cs="Times New Roman"/>
          <w:szCs w:val="24"/>
        </w:rPr>
        <w:lastRenderedPageBreak/>
        <w:t>ο</w:t>
      </w:r>
      <w:r>
        <w:rPr>
          <w:rFonts w:eastAsia="Times New Roman" w:cs="Times New Roman"/>
          <w:szCs w:val="24"/>
        </w:rPr>
        <w:t>ργανισμό του Υπουργείου σας να προσλάβετε τριάντα-σαράντα άτομα ως μόνιμο προσωπικό από τους τριακόσιους πενήντα επτά και τους κοροϊδεύετε και το αφήνετε για την επ</w:t>
      </w:r>
      <w:r>
        <w:rPr>
          <w:rFonts w:eastAsia="Times New Roman" w:cs="Times New Roman"/>
          <w:szCs w:val="24"/>
        </w:rPr>
        <w:t xml:space="preserve">όμενη χρονιά; </w:t>
      </w:r>
    </w:p>
    <w:p w14:paraId="74465ED1" w14:textId="77777777" w:rsidR="00F20DF6" w:rsidRDefault="00F443B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Βλέπετε ότι πάντα υπάρχει αντίλογος, ιδίως όταν αυτά τα οποία ακούγονται σε αυτή την Αίθουσα δεν </w:t>
      </w:r>
      <w:proofErr w:type="spellStart"/>
      <w:r>
        <w:rPr>
          <w:rFonts w:eastAsia="Times New Roman" w:cs="Times New Roman"/>
          <w:szCs w:val="24"/>
        </w:rPr>
        <w:t>ευσταθούν</w:t>
      </w:r>
      <w:proofErr w:type="spellEnd"/>
      <w:r>
        <w:rPr>
          <w:rFonts w:eastAsia="Times New Roman" w:cs="Times New Roman"/>
          <w:szCs w:val="24"/>
        </w:rPr>
        <w:t xml:space="preserve">. Είναι κατάφωρη η διαστρέβλωση της πραγματικότητας. </w:t>
      </w:r>
    </w:p>
    <w:p w14:paraId="74465ED2" w14:textId="77777777" w:rsidR="00F20DF6" w:rsidRDefault="00F443B4">
      <w:pPr>
        <w:tabs>
          <w:tab w:val="left" w:pos="3642"/>
          <w:tab w:val="center" w:pos="4753"/>
          <w:tab w:val="left" w:pos="6214"/>
        </w:tabs>
        <w:spacing w:line="600" w:lineRule="auto"/>
        <w:ind w:firstLine="720"/>
        <w:jc w:val="both"/>
        <w:rPr>
          <w:rFonts w:eastAsia="Times New Roman"/>
          <w:szCs w:val="24"/>
        </w:rPr>
      </w:pPr>
      <w:r>
        <w:rPr>
          <w:rFonts w:eastAsia="Times New Roman" w:cs="Times New Roman"/>
          <w:szCs w:val="24"/>
        </w:rPr>
        <w:t>Το βασικό ερώτημα είναι απλό και μείζον, κυρίες και κύριοι Βουλευτές. Σήμερα, κατ</w:t>
      </w:r>
      <w:r>
        <w:rPr>
          <w:rFonts w:eastAsia="Times New Roman" w:cs="Times New Roman"/>
          <w:szCs w:val="24"/>
        </w:rPr>
        <w:t>ά τον Υπουργό, δεν λειτουργούν αποτελεσματικά οι είκοσι οκτώ φορείς διαχείρισης.</w:t>
      </w:r>
      <w:r>
        <w:rPr>
          <w:rFonts w:eastAsia="Times New Roman" w:cs="Times New Roman"/>
          <w:szCs w:val="24"/>
        </w:rPr>
        <w:t xml:space="preserve"> </w:t>
      </w:r>
      <w:r>
        <w:rPr>
          <w:rFonts w:eastAsia="Times New Roman"/>
          <w:szCs w:val="24"/>
        </w:rPr>
        <w:t>Το ερώτημα είναι πολύ απλό: Αφού οι είκοσι οκτώ φορείς διαχείρισης, έτσι όπως είναι μέχρι τώρα, που καλύπτουν μόνο το 30% περίπου της έκτασης των προστατευόμενων περιοχών, δεν</w:t>
      </w:r>
      <w:r>
        <w:rPr>
          <w:rFonts w:eastAsia="Times New Roman"/>
          <w:szCs w:val="24"/>
        </w:rPr>
        <w:t xml:space="preserve"> λειτουργούν σωστά, αύριο, που οι ίδιοι οι είκοσι οκτώ θα έχουν διπλάσιο χώρο να καλύψουν και έχουμε </w:t>
      </w:r>
      <w:r>
        <w:rPr>
          <w:rFonts w:eastAsia="Times New Roman"/>
          <w:szCs w:val="24"/>
        </w:rPr>
        <w:lastRenderedPageBreak/>
        <w:t xml:space="preserve">και οκτώ νέους φορείς και έχουμε και νέες περιοχές που έχουν ενταχθεί σε καθεστώς </w:t>
      </w:r>
      <w:r>
        <w:rPr>
          <w:rFonts w:eastAsia="Times New Roman"/>
          <w:szCs w:val="24"/>
        </w:rPr>
        <w:t>«</w:t>
      </w:r>
      <w:r>
        <w:rPr>
          <w:rFonts w:eastAsia="Times New Roman"/>
          <w:szCs w:val="24"/>
          <w:lang w:val="en-US"/>
        </w:rPr>
        <w:t>NATURA</w:t>
      </w:r>
      <w:r>
        <w:rPr>
          <w:rFonts w:eastAsia="Times New Roman"/>
          <w:szCs w:val="24"/>
        </w:rPr>
        <w:t>»</w:t>
      </w:r>
      <w:r>
        <w:rPr>
          <w:rFonts w:eastAsia="Times New Roman"/>
          <w:szCs w:val="24"/>
        </w:rPr>
        <w:t xml:space="preserve">, πώς θα δουλέψει καλύτερα το σύστημα; Ποια είναι η τομή σ’ αυτό </w:t>
      </w:r>
      <w:r>
        <w:rPr>
          <w:rFonts w:eastAsia="Times New Roman"/>
          <w:szCs w:val="24"/>
        </w:rPr>
        <w:t>το νομοσχέδιο; Τι διαφορετικό κάνει, δηλαδή, από αυτά που έκαναν τα προηγούμενα νομοσχέδια; Ποια εργαλεία το</w:t>
      </w:r>
      <w:r>
        <w:rPr>
          <w:rFonts w:eastAsia="Times New Roman"/>
          <w:szCs w:val="24"/>
        </w:rPr>
        <w:t>ύ</w:t>
      </w:r>
      <w:r>
        <w:rPr>
          <w:rFonts w:eastAsia="Times New Roman"/>
          <w:szCs w:val="24"/>
        </w:rPr>
        <w:t>ς δίνετε; Τι χρήματα τους δίνετε; Τίποτα.</w:t>
      </w:r>
    </w:p>
    <w:p w14:paraId="74465ED3" w14:textId="77777777" w:rsidR="00F20DF6" w:rsidRDefault="00F443B4">
      <w:pPr>
        <w:spacing w:line="600" w:lineRule="auto"/>
        <w:ind w:firstLine="720"/>
        <w:jc w:val="both"/>
        <w:rPr>
          <w:rFonts w:eastAsia="Times New Roman"/>
          <w:szCs w:val="24"/>
        </w:rPr>
      </w:pPr>
      <w:r>
        <w:rPr>
          <w:rFonts w:eastAsia="Times New Roman"/>
          <w:szCs w:val="24"/>
        </w:rPr>
        <w:t>Έχετε διαβάσει, κυρίες και κύριοι Βουλευτές, την πρόβλεψη για τη χρηματοδότηση; Γενική και αόριστη. Θα πάρει χρήματα ή από τον κρατικό προϋπολογισμό ή από το Πράσινο Ταμείο ή από χρήματα κοινοτικά ή από έσοδα τα οποία θα έχει, ιδιωτικά έσοδα από την εκμετά</w:t>
      </w:r>
      <w:r>
        <w:rPr>
          <w:rFonts w:eastAsia="Times New Roman"/>
          <w:szCs w:val="24"/>
        </w:rPr>
        <w:t>λλευση, από την αξιοποίηση -για να το πω σωστά- μέσα στις περιοχές που έχει δικαιοδοσία. Πού είναι τα χρήματα; Πού βλέ</w:t>
      </w:r>
      <w:r>
        <w:rPr>
          <w:rFonts w:eastAsia="Times New Roman"/>
          <w:szCs w:val="24"/>
        </w:rPr>
        <w:lastRenderedPageBreak/>
        <w:t>πετε χρήματα; Πού βλέπετε το προσωπικό; Πού βλέπετε τα οργανογράμματα; Με τι προσωπικό θα δουλέψουν αυτοί οι φορείς διαχείρισης;</w:t>
      </w:r>
    </w:p>
    <w:p w14:paraId="74465ED4" w14:textId="77777777" w:rsidR="00F20DF6" w:rsidRDefault="00F20DF6">
      <w:pPr>
        <w:spacing w:line="600" w:lineRule="auto"/>
        <w:ind w:firstLine="720"/>
        <w:jc w:val="both"/>
        <w:rPr>
          <w:rFonts w:eastAsia="Times New Roman"/>
          <w:szCs w:val="24"/>
        </w:rPr>
      </w:pPr>
    </w:p>
    <w:p w14:paraId="74465ED5" w14:textId="77777777" w:rsidR="00F20DF6" w:rsidRDefault="00F443B4">
      <w:pPr>
        <w:spacing w:line="600" w:lineRule="auto"/>
        <w:ind w:firstLine="720"/>
        <w:jc w:val="both"/>
        <w:rPr>
          <w:rFonts w:eastAsia="Times New Roman"/>
          <w:szCs w:val="24"/>
        </w:rPr>
      </w:pPr>
      <w:r>
        <w:rPr>
          <w:rFonts w:eastAsia="Times New Roman"/>
          <w:b/>
          <w:szCs w:val="24"/>
        </w:rPr>
        <w:t>ΠΡΟΕΔΡΕΥ</w:t>
      </w:r>
      <w:r>
        <w:rPr>
          <w:rFonts w:eastAsia="Times New Roman"/>
          <w:b/>
          <w:szCs w:val="24"/>
        </w:rPr>
        <w:t>ΩΝ (Μάριος Γεωργιάδης):</w:t>
      </w:r>
      <w:r>
        <w:rPr>
          <w:rFonts w:eastAsia="Times New Roman"/>
          <w:szCs w:val="24"/>
        </w:rPr>
        <w:t xml:space="preserve"> Κύριε Σκρέκα, ολοκληρώστε, παρακαλώ.</w:t>
      </w:r>
    </w:p>
    <w:p w14:paraId="74465ED6" w14:textId="77777777" w:rsidR="00F20DF6" w:rsidRDefault="00F443B4">
      <w:pPr>
        <w:spacing w:line="600" w:lineRule="auto"/>
        <w:ind w:firstLine="720"/>
        <w:jc w:val="both"/>
        <w:rPr>
          <w:rFonts w:eastAsia="Times New Roman"/>
          <w:szCs w:val="24"/>
        </w:rPr>
      </w:pPr>
      <w:r>
        <w:rPr>
          <w:rFonts w:eastAsia="Times New Roman"/>
          <w:b/>
          <w:szCs w:val="24"/>
        </w:rPr>
        <w:t xml:space="preserve">ΚΩΝΣΤΑΝΤΙΝΟΣ ΣΚΡΕΚΑΣ: </w:t>
      </w:r>
      <w:r>
        <w:rPr>
          <w:rFonts w:eastAsia="Times New Roman"/>
          <w:szCs w:val="24"/>
        </w:rPr>
        <w:t>Ολοκληρώνω, κύριε Πρόεδρε.</w:t>
      </w:r>
    </w:p>
    <w:p w14:paraId="74465ED7" w14:textId="77777777" w:rsidR="00F20DF6" w:rsidRDefault="00F443B4">
      <w:pPr>
        <w:spacing w:line="600" w:lineRule="auto"/>
        <w:ind w:firstLine="720"/>
        <w:jc w:val="both"/>
        <w:rPr>
          <w:rFonts w:eastAsia="Times New Roman"/>
          <w:szCs w:val="24"/>
        </w:rPr>
      </w:pPr>
      <w:r>
        <w:rPr>
          <w:rFonts w:eastAsia="Times New Roman"/>
          <w:szCs w:val="24"/>
        </w:rPr>
        <w:t>Κανένας πολιτικός δεν προσφέρει έργο κατηγορώντας τους προηγούμενους. Εγώ να δεχτώ ότι το να κρίνεις αυτό το οποίο παρέλαβες είναι θεμιτό, το να κ</w:t>
      </w:r>
      <w:r>
        <w:rPr>
          <w:rFonts w:eastAsia="Times New Roman"/>
          <w:szCs w:val="24"/>
        </w:rPr>
        <w:t xml:space="preserve">άνεις, ας πούμε, μία διαπίστωση στο τι παρέλαβες. Να ολοκληρώνεται, όμως, πια η δική σας συνταγματική περίοδος διακυβέρνησης -τρία χρόνια και πάμε στον τέταρτο- και να συνεχίζετε να ασχολείστε με το τι έγινε και τι παραλάβατε και </w:t>
      </w:r>
      <w:r>
        <w:rPr>
          <w:rFonts w:eastAsia="Times New Roman"/>
          <w:szCs w:val="24"/>
        </w:rPr>
        <w:lastRenderedPageBreak/>
        <w:t>τρία χρόνια τώρα, όπως σας</w:t>
      </w:r>
      <w:r>
        <w:rPr>
          <w:rFonts w:eastAsia="Times New Roman"/>
          <w:szCs w:val="24"/>
        </w:rPr>
        <w:t xml:space="preserve"> απέδειξα ήδη, να γίνεται το «έλα να δεις» στην Ελλάδα, νομίζω ότι αυτό τουλάχιστον δεν προσφέρει κανένα έργο στους Έλληνες πολίτες και στο δημόσιο συμφέρον. Γι</w:t>
      </w:r>
      <w:r>
        <w:rPr>
          <w:rFonts w:eastAsia="Times New Roman"/>
          <w:szCs w:val="24"/>
        </w:rPr>
        <w:t>α</w:t>
      </w:r>
      <w:r>
        <w:rPr>
          <w:rFonts w:eastAsia="Times New Roman"/>
          <w:szCs w:val="24"/>
        </w:rPr>
        <w:t xml:space="preserve"> αυτό σ</w:t>
      </w:r>
      <w:r>
        <w:rPr>
          <w:rFonts w:eastAsia="Times New Roman"/>
          <w:szCs w:val="24"/>
        </w:rPr>
        <w:t>ά</w:t>
      </w:r>
      <w:r>
        <w:rPr>
          <w:rFonts w:eastAsia="Times New Roman"/>
          <w:szCs w:val="24"/>
        </w:rPr>
        <w:t>ς παρακινώ να το αλλάξετε όσο προλαβαίνετε.</w:t>
      </w:r>
    </w:p>
    <w:p w14:paraId="74465ED8" w14:textId="77777777" w:rsidR="00F20DF6" w:rsidRDefault="00F443B4">
      <w:pPr>
        <w:spacing w:line="600" w:lineRule="auto"/>
        <w:ind w:firstLine="720"/>
        <w:jc w:val="both"/>
        <w:rPr>
          <w:rFonts w:eastAsia="Times New Roman"/>
          <w:szCs w:val="24"/>
        </w:rPr>
      </w:pPr>
      <w:r>
        <w:rPr>
          <w:rFonts w:eastAsia="Times New Roman"/>
          <w:szCs w:val="24"/>
        </w:rPr>
        <w:t>Σας ευχαριστώ πολύ.</w:t>
      </w:r>
    </w:p>
    <w:p w14:paraId="74465ED9" w14:textId="77777777" w:rsidR="00F20DF6" w:rsidRDefault="00F443B4">
      <w:pPr>
        <w:spacing w:line="600" w:lineRule="auto"/>
        <w:ind w:firstLine="720"/>
        <w:jc w:val="center"/>
        <w:rPr>
          <w:rFonts w:eastAsia="Times New Roman"/>
          <w:szCs w:val="24"/>
        </w:rPr>
      </w:pPr>
      <w:r>
        <w:rPr>
          <w:rFonts w:eastAsia="Times New Roman"/>
          <w:szCs w:val="24"/>
        </w:rPr>
        <w:t>(Χειροκροτήματα από την</w:t>
      </w:r>
      <w:r>
        <w:rPr>
          <w:rFonts w:eastAsia="Times New Roman"/>
          <w:szCs w:val="24"/>
        </w:rPr>
        <w:t xml:space="preserve"> πτέρυγα της Νέας Δημοκρατίας)</w:t>
      </w:r>
    </w:p>
    <w:p w14:paraId="74465EDA" w14:textId="77777777" w:rsidR="00F20DF6" w:rsidRDefault="00F443B4">
      <w:pPr>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Σας ευχαριστούμε πολύ.</w:t>
      </w:r>
    </w:p>
    <w:p w14:paraId="74465EDB" w14:textId="77777777" w:rsidR="00F20DF6" w:rsidRDefault="00F443B4">
      <w:pPr>
        <w:spacing w:line="600" w:lineRule="auto"/>
        <w:ind w:firstLine="720"/>
        <w:jc w:val="both"/>
        <w:rPr>
          <w:rFonts w:eastAsia="Times New Roman"/>
          <w:szCs w:val="24"/>
        </w:rPr>
      </w:pPr>
      <w:r>
        <w:rPr>
          <w:rFonts w:eastAsia="Times New Roman"/>
          <w:szCs w:val="24"/>
        </w:rPr>
        <w:t>Τον λόγο έχει ο κ. Καραγιάννης εκ μέρους του ΣΥΡΙΖΑ.</w:t>
      </w:r>
    </w:p>
    <w:p w14:paraId="74465EDC" w14:textId="77777777" w:rsidR="00F20DF6" w:rsidRDefault="00F443B4">
      <w:pPr>
        <w:spacing w:line="600" w:lineRule="auto"/>
        <w:ind w:firstLine="720"/>
        <w:jc w:val="both"/>
        <w:rPr>
          <w:rFonts w:eastAsia="Times New Roman"/>
          <w:szCs w:val="24"/>
        </w:rPr>
      </w:pPr>
      <w:r>
        <w:rPr>
          <w:rFonts w:eastAsia="Times New Roman"/>
          <w:b/>
          <w:szCs w:val="24"/>
        </w:rPr>
        <w:t>ΓΕΩΡΓΙΟΣ ΣΤΑΘΑΚΗΣ (Υπουργός Περιβάλλοντος και Ενέργειας):</w:t>
      </w:r>
      <w:r>
        <w:rPr>
          <w:rFonts w:eastAsia="Times New Roman"/>
          <w:szCs w:val="24"/>
        </w:rPr>
        <w:t xml:space="preserve"> Κύριε Πρόεδρε, έχω ζητήσει τον λόγο.</w:t>
      </w:r>
    </w:p>
    <w:p w14:paraId="74465EDD" w14:textId="77777777" w:rsidR="00F20DF6" w:rsidRDefault="00F443B4">
      <w:pPr>
        <w:spacing w:line="600" w:lineRule="auto"/>
        <w:ind w:firstLine="720"/>
        <w:jc w:val="both"/>
        <w:rPr>
          <w:rFonts w:eastAsia="Times New Roman"/>
          <w:szCs w:val="24"/>
        </w:rPr>
      </w:pPr>
      <w:r>
        <w:rPr>
          <w:rFonts w:eastAsia="Times New Roman"/>
          <w:b/>
          <w:szCs w:val="24"/>
        </w:rPr>
        <w:lastRenderedPageBreak/>
        <w:t>ΠΡΟΕΔΡΕΥΩΝ (Μάριος Γεω</w:t>
      </w:r>
      <w:r>
        <w:rPr>
          <w:rFonts w:eastAsia="Times New Roman"/>
          <w:b/>
          <w:szCs w:val="24"/>
        </w:rPr>
        <w:t>ργιάδης):</w:t>
      </w:r>
      <w:r>
        <w:rPr>
          <w:rFonts w:eastAsia="Times New Roman"/>
          <w:szCs w:val="24"/>
        </w:rPr>
        <w:t xml:space="preserve"> Ορίστε, κύριε Υπουργέ, έχετε τον λόγο.</w:t>
      </w:r>
    </w:p>
    <w:p w14:paraId="74465EDE" w14:textId="77777777" w:rsidR="00F20DF6" w:rsidRDefault="00F443B4">
      <w:pPr>
        <w:spacing w:line="600" w:lineRule="auto"/>
        <w:ind w:firstLine="720"/>
        <w:jc w:val="both"/>
        <w:rPr>
          <w:rFonts w:eastAsia="Times New Roman"/>
          <w:szCs w:val="24"/>
        </w:rPr>
      </w:pPr>
      <w:r>
        <w:rPr>
          <w:rFonts w:eastAsia="Times New Roman"/>
          <w:b/>
          <w:szCs w:val="24"/>
        </w:rPr>
        <w:t>ΓΕΩΡΓΙΟΣ ΣΤΑΘΑΚΗΣ (Υπουργός Περιβάλλοντος και Ενέργειας):</w:t>
      </w:r>
      <w:r>
        <w:rPr>
          <w:rFonts w:eastAsia="Times New Roman"/>
          <w:szCs w:val="24"/>
        </w:rPr>
        <w:t xml:space="preserve"> Το μόνο επιχείρημα που δέχομαι από τον κ. Σκρέκα είναι ότι έχουμε τριετία και κάνουμε απολογισμό.</w:t>
      </w:r>
    </w:p>
    <w:p w14:paraId="74465EDF" w14:textId="77777777" w:rsidR="00F20DF6" w:rsidRDefault="00F443B4">
      <w:pPr>
        <w:spacing w:line="600" w:lineRule="auto"/>
        <w:ind w:firstLine="720"/>
        <w:jc w:val="both"/>
        <w:rPr>
          <w:rFonts w:eastAsia="Times New Roman"/>
          <w:szCs w:val="24"/>
        </w:rPr>
      </w:pPr>
      <w:r>
        <w:rPr>
          <w:rFonts w:eastAsia="Times New Roman"/>
          <w:szCs w:val="24"/>
        </w:rPr>
        <w:t>Απορώ, όμως, για δύο θέματα. Πρώτον, γιατί επανέρχε</w:t>
      </w:r>
      <w:r>
        <w:rPr>
          <w:rFonts w:eastAsia="Times New Roman"/>
          <w:szCs w:val="24"/>
        </w:rPr>
        <w:t>στε στο θέμα του ΑΔΜΗΕ; Να το εξηγήσω για εκατομμυριοστή φορά. Στην κυριολεξία είναι η εκατομμυριοστή φορά. Εσείς είχατε αποφασίσει να πουλήσετε όλον τον ΑΔΜΗΕ. Καλώς ή κακώς, η παρούσα Κυβέρνηση είπε ότι ο ΑΔΜΗΕ θα παραμείνει κατά 51% στο δημόσιο. Άρα έχο</w:t>
      </w:r>
      <w:r>
        <w:rPr>
          <w:rFonts w:eastAsia="Times New Roman"/>
          <w:szCs w:val="24"/>
        </w:rPr>
        <w:t>υμε δύο εταιρείες</w:t>
      </w:r>
      <w:r>
        <w:rPr>
          <w:rFonts w:eastAsia="Times New Roman"/>
          <w:szCs w:val="24"/>
        </w:rPr>
        <w:t>:</w:t>
      </w:r>
      <w:r>
        <w:rPr>
          <w:rFonts w:eastAsia="Times New Roman"/>
          <w:szCs w:val="24"/>
        </w:rPr>
        <w:t xml:space="preserve"> τη ΔΕΗ, όπου το δημόσιο έχει 51%</w:t>
      </w:r>
      <w:r>
        <w:rPr>
          <w:rFonts w:eastAsia="Times New Roman"/>
          <w:szCs w:val="24"/>
        </w:rPr>
        <w:t>,</w:t>
      </w:r>
      <w:r>
        <w:rPr>
          <w:rFonts w:eastAsia="Times New Roman"/>
          <w:szCs w:val="24"/>
        </w:rPr>
        <w:t xml:space="preserve"> και τον ΑΔΜΗΕ, όπου το δημόσιο διατηρεί το 51%. Έχετε, λοιπόν, εσείς </w:t>
      </w:r>
      <w:r>
        <w:rPr>
          <w:rFonts w:eastAsia="Times New Roman"/>
          <w:szCs w:val="24"/>
        </w:rPr>
        <w:lastRenderedPageBreak/>
        <w:t>συμμετοχή σε δύο εταιρείες και πωλείται το υπόλοιπο τμήμα. Το δημόσιο παραμένει μέτοχος 51% και στις δύο.</w:t>
      </w:r>
    </w:p>
    <w:p w14:paraId="74465EE0" w14:textId="77777777" w:rsidR="00F20DF6" w:rsidRDefault="00F443B4">
      <w:pPr>
        <w:spacing w:line="600" w:lineRule="auto"/>
        <w:ind w:firstLine="720"/>
        <w:jc w:val="both"/>
        <w:rPr>
          <w:rFonts w:eastAsia="Times New Roman"/>
          <w:szCs w:val="24"/>
        </w:rPr>
      </w:pPr>
      <w:r>
        <w:rPr>
          <w:rFonts w:eastAsia="Times New Roman"/>
          <w:szCs w:val="24"/>
        </w:rPr>
        <w:t>Εκ των πραγμάτων, λοιπόν, όπ</w:t>
      </w:r>
      <w:r>
        <w:rPr>
          <w:rFonts w:eastAsia="Times New Roman"/>
          <w:szCs w:val="24"/>
        </w:rPr>
        <w:t>ως ξέρετε, πρέπει να αποζημιωθεί στη ΔΕΗ το υπόλοιπο, αυτό που χάνει τον ΑΔΜΗΕ. Το δημόσιο δεν έχασε στον ΑΔΜΗΕ. Διατηρεί το 51%. Αυτή είναι η συναλλαγή. Είναι δίκαιη. Δεν μπορώ να σκεφτώ οποιαδήποτε άλλη. Απορώ τι είναι αυτό που λέτε</w:t>
      </w:r>
      <w:r>
        <w:rPr>
          <w:rFonts w:eastAsia="Times New Roman"/>
          <w:szCs w:val="24"/>
        </w:rPr>
        <w:t>,</w:t>
      </w:r>
      <w:r>
        <w:rPr>
          <w:rFonts w:eastAsia="Times New Roman"/>
          <w:szCs w:val="24"/>
        </w:rPr>
        <w:t xml:space="preserve"> ότι τους μειώνεται η</w:t>
      </w:r>
      <w:r>
        <w:rPr>
          <w:rFonts w:eastAsia="Times New Roman"/>
          <w:szCs w:val="24"/>
        </w:rPr>
        <w:t xml:space="preserve"> ΔΕΗ και πληρώνει των ιδιωτών. Οι ιδιώτες μέτοχοι της ΔΕΗ αποζημιώθηκαν εφόσον έχασαν τη συμμετοχή τους στον ΑΔΜΗΕ και πληρώνει η ΔΕΗ -ποιος άλλος να το πληρώσει;- και τον φόρο που αντιστοιχεί σε αυτή τη συναλλαγή. Έκλεισε αυτό το κεφάλαιο.</w:t>
      </w:r>
    </w:p>
    <w:p w14:paraId="74465EE1" w14:textId="77777777" w:rsidR="00F20DF6" w:rsidRDefault="00F443B4">
      <w:pPr>
        <w:spacing w:line="600" w:lineRule="auto"/>
        <w:ind w:firstLine="720"/>
        <w:jc w:val="both"/>
        <w:rPr>
          <w:rFonts w:eastAsia="Times New Roman"/>
          <w:szCs w:val="24"/>
        </w:rPr>
      </w:pPr>
      <w:r>
        <w:rPr>
          <w:rFonts w:eastAsia="Times New Roman"/>
          <w:szCs w:val="24"/>
        </w:rPr>
        <w:t>Οποιοσδήποτε άλ</w:t>
      </w:r>
      <w:r>
        <w:rPr>
          <w:rFonts w:eastAsia="Times New Roman"/>
          <w:szCs w:val="24"/>
        </w:rPr>
        <w:t xml:space="preserve">λος τρόπος θα παραβίαζε τη βασική αρχή ότι το δημόσιο δεν πούλησε. Παρέμεινε βασικός μέτοχος στον ΑΔΜΗΕ </w:t>
      </w:r>
      <w:r>
        <w:rPr>
          <w:rFonts w:eastAsia="Times New Roman"/>
          <w:szCs w:val="24"/>
        </w:rPr>
        <w:lastRenderedPageBreak/>
        <w:t>με 51% και παραμένει και βασικός μέτοχος της ΔΕΗ, μια και δεν πρόλαβαν να εφαρμοστούν και τα σχέδια ιδιωτικοποίησης της ίδιας της ΔΕΗ, για τα οποία τόση</w:t>
      </w:r>
      <w:r>
        <w:rPr>
          <w:rFonts w:eastAsia="Times New Roman"/>
          <w:szCs w:val="24"/>
        </w:rPr>
        <w:t xml:space="preserve"> χαρά είχε η Νέα Δημοκρατία.</w:t>
      </w:r>
    </w:p>
    <w:p w14:paraId="74465EE2" w14:textId="77777777" w:rsidR="00F20DF6" w:rsidRDefault="00F443B4">
      <w:pPr>
        <w:spacing w:line="600" w:lineRule="auto"/>
        <w:ind w:firstLine="720"/>
        <w:jc w:val="both"/>
        <w:rPr>
          <w:rFonts w:eastAsia="Times New Roman"/>
          <w:szCs w:val="24"/>
        </w:rPr>
      </w:pPr>
      <w:r>
        <w:rPr>
          <w:rFonts w:eastAsia="Times New Roman"/>
          <w:szCs w:val="24"/>
        </w:rPr>
        <w:t>Δεύτερον, τη ΔΕΗ την καταστρέφετε κάθε μήνα το τελευταίο εξάμηνο. Είπατε ότι θα καταρρεύσει τον Ιούνιο. Δεν κατέρρευσε. Πήγαμε στο φθινόπωρο. Είπατε «καταρρέει τώρα, δεν θα πάρει δάνεια από τις τράπεζες». Προχώρησε κι αυτό, ανα</w:t>
      </w:r>
      <w:r>
        <w:rPr>
          <w:rFonts w:eastAsia="Times New Roman"/>
          <w:szCs w:val="24"/>
        </w:rPr>
        <w:t>νεώθηκαν. Τρίτον, σας είπα ότι έχει πάρει 1,2 δισεκατομμύρι</w:t>
      </w:r>
      <w:r>
        <w:rPr>
          <w:rFonts w:eastAsia="Times New Roman"/>
          <w:szCs w:val="24"/>
        </w:rPr>
        <w:t>ο</w:t>
      </w:r>
      <w:r>
        <w:rPr>
          <w:rFonts w:eastAsia="Times New Roman"/>
          <w:szCs w:val="24"/>
        </w:rPr>
        <w:t xml:space="preserve"> φέτος ρευστότητα η ΔΕΗ</w:t>
      </w:r>
      <w:r>
        <w:rPr>
          <w:rFonts w:eastAsia="Times New Roman"/>
          <w:szCs w:val="24"/>
        </w:rPr>
        <w:t>,</w:t>
      </w:r>
      <w:r>
        <w:rPr>
          <w:rFonts w:eastAsia="Times New Roman"/>
          <w:szCs w:val="24"/>
        </w:rPr>
        <w:t xml:space="preserve"> που της δίνει τη δυνατότητα να χρηματοδοτήσει τον δανεισμό της των επόμενων τριών χρόνων</w:t>
      </w:r>
      <w:r>
        <w:rPr>
          <w:rFonts w:eastAsia="Times New Roman"/>
          <w:szCs w:val="24"/>
        </w:rPr>
        <w:t>,</w:t>
      </w:r>
      <w:r>
        <w:rPr>
          <w:rFonts w:eastAsia="Times New Roman"/>
          <w:szCs w:val="24"/>
        </w:rPr>
        <w:t xml:space="preserve"> που ήταν βαρύς. Δεν θυμάμαι να φταίγαμε εμείς για αυτόν τον υπέρμετρο δανεισμό. Ο</w:t>
      </w:r>
      <w:r>
        <w:rPr>
          <w:rFonts w:eastAsia="Times New Roman"/>
          <w:szCs w:val="24"/>
        </w:rPr>
        <w:t>ι προηγούμενες διοικήσεις τον είχαν κάνει κι αυτόν. Εμείς τέτοια δάνεια δεν έχουμε πάρει, νομίζω, τα τελευταία τρία χρόνια.</w:t>
      </w:r>
    </w:p>
    <w:p w14:paraId="74465EE3" w14:textId="77777777" w:rsidR="00F20DF6" w:rsidRDefault="00F443B4">
      <w:pPr>
        <w:spacing w:line="600" w:lineRule="auto"/>
        <w:ind w:firstLine="709"/>
        <w:jc w:val="both"/>
        <w:rPr>
          <w:rFonts w:eastAsia="Times New Roman"/>
          <w:szCs w:val="24"/>
        </w:rPr>
      </w:pPr>
      <w:r>
        <w:rPr>
          <w:rFonts w:eastAsia="Times New Roman"/>
          <w:szCs w:val="24"/>
        </w:rPr>
        <w:lastRenderedPageBreak/>
        <w:t>Και τη χρηματοοικονομική πίεση -που λύνατε εσείς τα προβλήματα με δανεισμό τριών</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τεσσάρων ετών- τη λύνουμε, </w:t>
      </w:r>
      <w:proofErr w:type="spellStart"/>
      <w:r>
        <w:rPr>
          <w:rFonts w:eastAsia="Times New Roman"/>
          <w:szCs w:val="24"/>
        </w:rPr>
        <w:t>αναχρηματοδοτώντας</w:t>
      </w:r>
      <w:proofErr w:type="spellEnd"/>
      <w:r>
        <w:rPr>
          <w:rFonts w:eastAsia="Times New Roman"/>
          <w:szCs w:val="24"/>
        </w:rPr>
        <w:t xml:space="preserve"> το</w:t>
      </w:r>
      <w:r>
        <w:rPr>
          <w:rFonts w:eastAsia="Times New Roman"/>
          <w:szCs w:val="24"/>
        </w:rPr>
        <w:t>ν</w:t>
      </w:r>
      <w:r>
        <w:rPr>
          <w:rFonts w:eastAsia="Times New Roman"/>
          <w:szCs w:val="24"/>
        </w:rPr>
        <w:t xml:space="preserve"> δανεισμό της ΔΕΗ και διαμορφώνοντας ένα μεσοπρόθεσμο σχήμα αποπληρωμής των δανείων της. Άρα η ΔΕΗ έχει όλα τα εργαλεία να προχωρήσει με σταθερότητα και να κάνει αυτά που πρέπει να κάνει.</w:t>
      </w:r>
    </w:p>
    <w:p w14:paraId="74465EE4" w14:textId="77777777" w:rsidR="00F20DF6" w:rsidRDefault="00F443B4">
      <w:pPr>
        <w:spacing w:line="600" w:lineRule="auto"/>
        <w:ind w:firstLine="720"/>
        <w:jc w:val="both"/>
        <w:rPr>
          <w:rFonts w:eastAsia="Times New Roman"/>
          <w:szCs w:val="24"/>
        </w:rPr>
      </w:pPr>
      <w:r>
        <w:rPr>
          <w:rFonts w:eastAsia="Times New Roman"/>
          <w:szCs w:val="24"/>
        </w:rPr>
        <w:t xml:space="preserve">Επαναλαμβάνω πως έχετε την τάση να διαβάζετε δημοσιεύματα, τα οποία </w:t>
      </w:r>
      <w:r>
        <w:rPr>
          <w:rFonts w:eastAsia="Times New Roman"/>
          <w:szCs w:val="24"/>
        </w:rPr>
        <w:t xml:space="preserve">νομίζετε ότι παράγουν πολιτική είδηση. Διάβασα το δημοσίευμα ότι ο </w:t>
      </w:r>
      <w:r>
        <w:rPr>
          <w:rFonts w:eastAsia="Times New Roman"/>
          <w:szCs w:val="24"/>
        </w:rPr>
        <w:t>σ</w:t>
      </w:r>
      <w:r>
        <w:rPr>
          <w:rFonts w:eastAsia="Times New Roman"/>
          <w:szCs w:val="24"/>
        </w:rPr>
        <w:t>ύμβουλος της ΔΕΗ θεωρεί ότι δεν είναι χρηματοπιστωτικά φερέγγυα. Αυτό δεν ισχύει. Η ΔΕΗ έβγαλε τριάντα δύο διαψεύσεις. Δεν ισχύει. Τι να κάνουμε; Το διαβάσατε, το έγραψε ένας δημοσιογράφος. Η Νέα Δημοκρατία είναι επιρρεπής στο να λέει κάτι κάποιος και να τ</w:t>
      </w:r>
      <w:r>
        <w:rPr>
          <w:rFonts w:eastAsia="Times New Roman"/>
          <w:szCs w:val="24"/>
        </w:rPr>
        <w:t xml:space="preserve">ο αναπαράγει και να το κάνει πολιτική. </w:t>
      </w:r>
    </w:p>
    <w:p w14:paraId="74465EE5" w14:textId="77777777" w:rsidR="00F20DF6" w:rsidRDefault="00F443B4">
      <w:pPr>
        <w:spacing w:line="600" w:lineRule="auto"/>
        <w:ind w:firstLine="720"/>
        <w:jc w:val="both"/>
        <w:rPr>
          <w:rFonts w:eastAsia="Times New Roman"/>
          <w:szCs w:val="24"/>
        </w:rPr>
      </w:pPr>
      <w:r>
        <w:rPr>
          <w:rFonts w:eastAsia="Times New Roman"/>
          <w:szCs w:val="24"/>
        </w:rPr>
        <w:lastRenderedPageBreak/>
        <w:t>Οι απαντήσεις είναι απλές. Δεν ισχύουν αυτά, ούτε τα 500 εκατομμύρια περικοπών, που επικαλεστήκατε</w:t>
      </w:r>
      <w:r>
        <w:rPr>
          <w:rFonts w:eastAsia="Times New Roman"/>
          <w:szCs w:val="24"/>
        </w:rPr>
        <w:t>,</w:t>
      </w:r>
      <w:r>
        <w:rPr>
          <w:rFonts w:eastAsia="Times New Roman"/>
          <w:szCs w:val="24"/>
        </w:rPr>
        <w:t xml:space="preserve"> ούτε το μη βιώσιμο του χρέους της ΔΕΗ. Ίσα-ίσα, το αντίθετο. Ο σύμβουλος έχει προσληφθεί ακριβώς για να απαντήσει σε</w:t>
      </w:r>
      <w:r>
        <w:rPr>
          <w:rFonts w:eastAsia="Times New Roman"/>
          <w:szCs w:val="24"/>
        </w:rPr>
        <w:t xml:space="preserve"> δύο ερωτήματα: Πρώτον την αναδιάρθρωση του χρέους</w:t>
      </w:r>
      <w:r>
        <w:rPr>
          <w:rFonts w:eastAsia="Times New Roman"/>
          <w:szCs w:val="24"/>
        </w:rPr>
        <w:t>,</w:t>
      </w:r>
      <w:r>
        <w:rPr>
          <w:rFonts w:eastAsia="Times New Roman"/>
          <w:szCs w:val="24"/>
        </w:rPr>
        <w:t xml:space="preserve"> έτσι ώστε να είναι απόλυτα βιώσιμο. Δεύτερον, πώς θα εισπράξει περισσότερα από τα </w:t>
      </w:r>
      <w:proofErr w:type="spellStart"/>
      <w:r>
        <w:rPr>
          <w:rFonts w:eastAsia="Times New Roman"/>
          <w:szCs w:val="24"/>
        </w:rPr>
        <w:t>χρωστούμενα</w:t>
      </w:r>
      <w:proofErr w:type="spellEnd"/>
      <w:r>
        <w:rPr>
          <w:rFonts w:eastAsia="Times New Roman"/>
          <w:szCs w:val="24"/>
        </w:rPr>
        <w:t xml:space="preserve"> προς τη ΔΕΗ, που χρειάζεται μια πολύ σύνθετη τεχνική μελέτη και να φτιάξει όλο το </w:t>
      </w:r>
      <w:r>
        <w:rPr>
          <w:rFonts w:eastAsia="Times New Roman"/>
          <w:szCs w:val="24"/>
          <w:lang w:val="en-US"/>
        </w:rPr>
        <w:t>business</w:t>
      </w:r>
      <w:r>
        <w:rPr>
          <w:rFonts w:eastAsia="Times New Roman"/>
          <w:szCs w:val="24"/>
        </w:rPr>
        <w:t xml:space="preserve"> </w:t>
      </w:r>
      <w:r>
        <w:rPr>
          <w:rFonts w:eastAsia="Times New Roman"/>
          <w:szCs w:val="24"/>
          <w:lang w:val="en-US"/>
        </w:rPr>
        <w:t>plan</w:t>
      </w:r>
      <w:r>
        <w:rPr>
          <w:rFonts w:eastAsia="Times New Roman"/>
          <w:szCs w:val="24"/>
        </w:rPr>
        <w:t xml:space="preserve"> των αμέσως επό</w:t>
      </w:r>
      <w:r>
        <w:rPr>
          <w:rFonts w:eastAsia="Times New Roman"/>
          <w:szCs w:val="24"/>
        </w:rPr>
        <w:t xml:space="preserve">μενων ετών. Αυτό έπρεπε να γίνει. Νομίζω πως σε αυτή την κατεύθυνση προχωράμε. </w:t>
      </w:r>
    </w:p>
    <w:p w14:paraId="74465EE6" w14:textId="77777777" w:rsidR="00F20DF6" w:rsidRDefault="00F443B4">
      <w:pPr>
        <w:spacing w:line="600" w:lineRule="auto"/>
        <w:ind w:firstLine="720"/>
        <w:jc w:val="both"/>
        <w:rPr>
          <w:rFonts w:eastAsia="Times New Roman"/>
          <w:szCs w:val="24"/>
        </w:rPr>
      </w:pPr>
      <w:r>
        <w:rPr>
          <w:rFonts w:eastAsia="Times New Roman"/>
          <w:szCs w:val="24"/>
        </w:rPr>
        <w:t>Σας διαβεβαιώνω ότι και το 2018, όπως αποτύχατε στις καταστροφικές σας προβλέψεις το 2017, η ΔΕΗ θα προχωρήσει κανονικά. Βγήκαν τα οικονομικά στοιχεία –νομίζω- και πάλι σας απέ</w:t>
      </w:r>
      <w:r>
        <w:rPr>
          <w:rFonts w:eastAsia="Times New Roman"/>
          <w:szCs w:val="24"/>
        </w:rPr>
        <w:t xml:space="preserve">ρριψαν. </w:t>
      </w:r>
    </w:p>
    <w:p w14:paraId="74465EE7" w14:textId="77777777" w:rsidR="00F20DF6" w:rsidRDefault="00F443B4">
      <w:pPr>
        <w:spacing w:line="600" w:lineRule="auto"/>
        <w:ind w:firstLine="720"/>
        <w:jc w:val="both"/>
        <w:rPr>
          <w:rFonts w:eastAsia="Times New Roman"/>
          <w:szCs w:val="24"/>
        </w:rPr>
      </w:pPr>
      <w:r>
        <w:rPr>
          <w:rFonts w:eastAsia="Times New Roman"/>
          <w:szCs w:val="24"/>
        </w:rPr>
        <w:lastRenderedPageBreak/>
        <w:t>Κλείνω,</w:t>
      </w:r>
      <w:r>
        <w:rPr>
          <w:rFonts w:eastAsia="Times New Roman"/>
          <w:szCs w:val="24"/>
        </w:rPr>
        <w:t xml:space="preserve"> </w:t>
      </w:r>
      <w:r>
        <w:rPr>
          <w:rFonts w:eastAsia="Times New Roman"/>
          <w:szCs w:val="24"/>
        </w:rPr>
        <w:t xml:space="preserve">λέγοντας ότι «τα </w:t>
      </w:r>
      <w:r>
        <w:rPr>
          <w:rFonts w:eastAsia="Times New Roman"/>
          <w:szCs w:val="24"/>
          <w:lang w:val="en-US"/>
        </w:rPr>
        <w:t>facts</w:t>
      </w:r>
      <w:r>
        <w:rPr>
          <w:rFonts w:eastAsia="Times New Roman"/>
          <w:szCs w:val="24"/>
        </w:rPr>
        <w:t xml:space="preserve"> είναι </w:t>
      </w:r>
      <w:r>
        <w:rPr>
          <w:rFonts w:eastAsia="Times New Roman"/>
          <w:szCs w:val="24"/>
          <w:lang w:val="en-US"/>
        </w:rPr>
        <w:t>facts</w:t>
      </w:r>
      <w:r>
        <w:rPr>
          <w:rFonts w:eastAsia="Times New Roman"/>
          <w:szCs w:val="24"/>
        </w:rPr>
        <w:t xml:space="preserve">», που λέει και ο </w:t>
      </w:r>
      <w:proofErr w:type="spellStart"/>
      <w:r>
        <w:rPr>
          <w:rFonts w:eastAsia="Times New Roman"/>
          <w:szCs w:val="24"/>
        </w:rPr>
        <w:t>Τσακαλώτος</w:t>
      </w:r>
      <w:proofErr w:type="spellEnd"/>
      <w:r>
        <w:rPr>
          <w:rFonts w:eastAsia="Times New Roman"/>
          <w:szCs w:val="24"/>
        </w:rPr>
        <w:t>, για να τον επικαλεστώ. Τα γεγονότα είναι γεγονότα. Δεν μπορούμε να τσακωνόμαστε για το αν η μετοχή της ΔΕΗ καταρρέει ή αν έχει ανοδική τάση. Αποφασίστε. Κοιτάξτε, λοιπόν. Είνα</w:t>
      </w:r>
      <w:r>
        <w:rPr>
          <w:rFonts w:eastAsia="Times New Roman"/>
          <w:szCs w:val="24"/>
        </w:rPr>
        <w:t xml:space="preserve">ι </w:t>
      </w:r>
      <w:r>
        <w:rPr>
          <w:rFonts w:eastAsia="Times New Roman"/>
          <w:szCs w:val="24"/>
          <w:lang w:val="en-US"/>
        </w:rPr>
        <w:t>fact</w:t>
      </w:r>
      <w:r>
        <w:rPr>
          <w:rFonts w:eastAsia="Times New Roman"/>
          <w:szCs w:val="24"/>
        </w:rPr>
        <w:t>, είναι δεδομένο ότι η μετοχή της ΔΕΗ έχει βελτιωθεί αισθητά το τελευταίο εξάμηνο.</w:t>
      </w:r>
    </w:p>
    <w:p w14:paraId="74465EE8" w14:textId="77777777" w:rsidR="00F20DF6" w:rsidRDefault="00F443B4">
      <w:pPr>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Ευχαριστώ, κύριε Υπουργέ.</w:t>
      </w:r>
    </w:p>
    <w:p w14:paraId="74465EE9" w14:textId="77777777" w:rsidR="00F20DF6" w:rsidRDefault="00F443B4">
      <w:pPr>
        <w:spacing w:line="600" w:lineRule="auto"/>
        <w:ind w:firstLine="720"/>
        <w:jc w:val="both"/>
        <w:rPr>
          <w:rFonts w:eastAsia="Times New Roman"/>
          <w:szCs w:val="24"/>
        </w:rPr>
      </w:pPr>
      <w:r>
        <w:rPr>
          <w:rFonts w:eastAsia="Times New Roman"/>
          <w:b/>
          <w:szCs w:val="24"/>
        </w:rPr>
        <w:t>ΣΩΚΡΑΤΗΣ ΦΑΜΕΛΛΟΣ (Αναπληρωτής Υπουργός Περιβάλλοντος και Ενέργειας):</w:t>
      </w:r>
      <w:r>
        <w:rPr>
          <w:rFonts w:eastAsia="Times New Roman"/>
          <w:szCs w:val="24"/>
        </w:rPr>
        <w:t xml:space="preserve"> Κύριε Πρόεδρε, θα ήθελα να αναφέρω κάτι</w:t>
      </w:r>
      <w:r>
        <w:rPr>
          <w:rFonts w:eastAsia="Times New Roman"/>
          <w:szCs w:val="24"/>
        </w:rPr>
        <w:t xml:space="preserve"> για τα Πρακτικά.</w:t>
      </w:r>
    </w:p>
    <w:p w14:paraId="74465EEA" w14:textId="77777777" w:rsidR="00F20DF6" w:rsidRDefault="00F443B4">
      <w:pPr>
        <w:spacing w:line="600" w:lineRule="auto"/>
        <w:ind w:firstLine="720"/>
        <w:jc w:val="both"/>
        <w:rPr>
          <w:rFonts w:eastAsia="Times New Roman"/>
          <w:szCs w:val="24"/>
        </w:rPr>
      </w:pPr>
      <w:r>
        <w:rPr>
          <w:rFonts w:eastAsia="Times New Roman"/>
          <w:b/>
          <w:szCs w:val="24"/>
        </w:rPr>
        <w:t xml:space="preserve">ΠΡΟΕΔΡΕΥΩΝ (Μάριος Γεωργιάδης): </w:t>
      </w:r>
      <w:r>
        <w:rPr>
          <w:rFonts w:eastAsia="Times New Roman"/>
          <w:szCs w:val="24"/>
        </w:rPr>
        <w:t>Ορίστε, έχετε τον λόγο.</w:t>
      </w:r>
    </w:p>
    <w:p w14:paraId="74465EEB" w14:textId="77777777" w:rsidR="00F20DF6" w:rsidRDefault="00F443B4">
      <w:pPr>
        <w:spacing w:line="600" w:lineRule="auto"/>
        <w:ind w:firstLine="720"/>
        <w:jc w:val="both"/>
        <w:rPr>
          <w:rFonts w:eastAsia="Times New Roman"/>
          <w:szCs w:val="24"/>
        </w:rPr>
      </w:pPr>
      <w:r>
        <w:rPr>
          <w:rFonts w:eastAsia="Times New Roman"/>
          <w:b/>
          <w:szCs w:val="24"/>
        </w:rPr>
        <w:lastRenderedPageBreak/>
        <w:t xml:space="preserve">ΣΩΚΡΑΤΗΣ ΦΑΜΕΛΛΟΣ (Αναπληρωτής Υπουργός Περιβάλλοντος και Ενέργειας): </w:t>
      </w:r>
      <w:r>
        <w:rPr>
          <w:rFonts w:eastAsia="Times New Roman"/>
          <w:szCs w:val="24"/>
        </w:rPr>
        <w:t xml:space="preserve">Σας ενημερώνω ότι έχει </w:t>
      </w:r>
      <w:proofErr w:type="spellStart"/>
      <w:r>
        <w:rPr>
          <w:rFonts w:eastAsia="Times New Roman"/>
          <w:szCs w:val="24"/>
        </w:rPr>
        <w:t>επανακατατεθεί</w:t>
      </w:r>
      <w:proofErr w:type="spellEnd"/>
      <w:r>
        <w:rPr>
          <w:rFonts w:eastAsia="Times New Roman"/>
          <w:szCs w:val="24"/>
        </w:rPr>
        <w:t xml:space="preserve"> το </w:t>
      </w:r>
      <w:r>
        <w:rPr>
          <w:rFonts w:eastAsia="Times New Roman"/>
          <w:szCs w:val="24"/>
        </w:rPr>
        <w:t>Π</w:t>
      </w:r>
      <w:r>
        <w:rPr>
          <w:rFonts w:eastAsia="Times New Roman"/>
          <w:szCs w:val="24"/>
        </w:rPr>
        <w:t xml:space="preserve">αράρτημα 1 του σχεδίου νόμου σε πιο ευανάγνωστη μορφή και με βάση τις </w:t>
      </w:r>
      <w:r>
        <w:rPr>
          <w:rFonts w:eastAsia="Times New Roman"/>
          <w:szCs w:val="24"/>
        </w:rPr>
        <w:t xml:space="preserve">νομοτεχνικές βελτιώσεις. Θυμίζω ότι το </w:t>
      </w:r>
      <w:r>
        <w:rPr>
          <w:rFonts w:eastAsia="Times New Roman"/>
          <w:szCs w:val="24"/>
        </w:rPr>
        <w:t>Π</w:t>
      </w:r>
      <w:r>
        <w:rPr>
          <w:rFonts w:eastAsia="Times New Roman"/>
          <w:szCs w:val="24"/>
        </w:rPr>
        <w:t xml:space="preserve">αράρτημα είναι οι τίτλοι, οι ονομασίες των φορέων και όλες οι συντεταγμένες των ορίων και για τυπικούς λόγους πρέπει να γνωρίζετε ότι έχει </w:t>
      </w:r>
      <w:proofErr w:type="spellStart"/>
      <w:r>
        <w:rPr>
          <w:rFonts w:eastAsia="Times New Roman"/>
          <w:szCs w:val="24"/>
        </w:rPr>
        <w:t>επανακατατεθεί</w:t>
      </w:r>
      <w:proofErr w:type="spellEnd"/>
      <w:r>
        <w:rPr>
          <w:rFonts w:eastAsia="Times New Roman"/>
          <w:szCs w:val="24"/>
        </w:rPr>
        <w:t xml:space="preserve"> και είναι στη διάθεσή σας</w:t>
      </w:r>
      <w:r>
        <w:rPr>
          <w:rFonts w:eastAsia="Times New Roman"/>
          <w:szCs w:val="24"/>
        </w:rPr>
        <w:t>,</w:t>
      </w:r>
      <w:r>
        <w:rPr>
          <w:rFonts w:eastAsia="Times New Roman"/>
          <w:szCs w:val="24"/>
        </w:rPr>
        <w:t xml:space="preserve"> με βάση τις νομοτεχνικές βελτιώσεις</w:t>
      </w:r>
      <w:r>
        <w:rPr>
          <w:rFonts w:eastAsia="Times New Roman"/>
          <w:szCs w:val="24"/>
        </w:rPr>
        <w:t>.</w:t>
      </w:r>
    </w:p>
    <w:p w14:paraId="74465EEC" w14:textId="77777777" w:rsidR="00F20DF6" w:rsidRDefault="00F443B4">
      <w:pPr>
        <w:spacing w:line="600" w:lineRule="auto"/>
        <w:ind w:firstLine="720"/>
        <w:jc w:val="both"/>
        <w:rPr>
          <w:rFonts w:eastAsia="Times New Roman"/>
          <w:szCs w:val="24"/>
        </w:rPr>
      </w:pPr>
      <w:r>
        <w:rPr>
          <w:rFonts w:eastAsia="Times New Roman"/>
          <w:szCs w:val="24"/>
        </w:rPr>
        <w:t xml:space="preserve">Κύριε Πρόεδρε, εγώ στο τέλος θα καταθέσω όλες τις ημερομηνίες των παραβάσεων για τα περιβαλλοντικά πρόστιμα της χώρας που ανέφερε προηγουμένως ο Κοινοβουλευτικός Εκπρόσωπος της Νέας Δημοκρατίας, όπου αποδεικνύεται ότι όλες έχουν γίνει κατά τη </w:t>
      </w:r>
      <w:r>
        <w:rPr>
          <w:rFonts w:eastAsia="Times New Roman"/>
          <w:szCs w:val="24"/>
        </w:rPr>
        <w:t>διακυβέρνηση ΠΑΣΟΚ - Νέας Δημοκρατίας.</w:t>
      </w:r>
    </w:p>
    <w:p w14:paraId="74465EED" w14:textId="77777777" w:rsidR="00F20DF6" w:rsidRDefault="00F443B4">
      <w:pPr>
        <w:spacing w:line="600" w:lineRule="auto"/>
        <w:ind w:firstLine="720"/>
        <w:jc w:val="both"/>
        <w:rPr>
          <w:rFonts w:eastAsia="Times New Roman"/>
          <w:szCs w:val="24"/>
        </w:rPr>
      </w:pPr>
      <w:r>
        <w:rPr>
          <w:rFonts w:eastAsia="Times New Roman"/>
          <w:szCs w:val="24"/>
        </w:rPr>
        <w:lastRenderedPageBreak/>
        <w:t>Ευχαριστώ πολύ.</w:t>
      </w:r>
    </w:p>
    <w:p w14:paraId="74465EEE"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Αναπληρωτής Υπουργός κ. Σωκράτης </w:t>
      </w:r>
      <w:proofErr w:type="spellStart"/>
      <w:r>
        <w:rPr>
          <w:rFonts w:eastAsia="Times New Roman" w:cs="Times New Roman"/>
          <w:szCs w:val="24"/>
        </w:rPr>
        <w:t>Φάμελλος</w:t>
      </w:r>
      <w:proofErr w:type="spellEnd"/>
      <w:r>
        <w:rPr>
          <w:rFonts w:eastAsia="Times New Roman" w:cs="Times New Roman"/>
          <w:szCs w:val="24"/>
        </w:rPr>
        <w:t xml:space="preserve"> καταθέτει για τα Πρακτικά τις προαναφερθείσες νομοτεχνικές βελτιώσεις, οι οποίες έχουν ως εξής:</w:t>
      </w:r>
    </w:p>
    <w:p w14:paraId="74465EEF" w14:textId="77777777" w:rsidR="00F20DF6" w:rsidRDefault="00F443B4">
      <w:pPr>
        <w:spacing w:line="600" w:lineRule="auto"/>
        <w:ind w:firstLine="720"/>
        <w:jc w:val="center"/>
        <w:rPr>
          <w:rFonts w:eastAsia="Times New Roman" w:cs="Times New Roman"/>
          <w:color w:val="FF0000"/>
          <w:szCs w:val="24"/>
        </w:rPr>
      </w:pPr>
      <w:r w:rsidRPr="00171CA9">
        <w:rPr>
          <w:rFonts w:eastAsia="Times New Roman" w:cs="Times New Roman"/>
          <w:color w:val="FF0000"/>
          <w:szCs w:val="24"/>
        </w:rPr>
        <w:t>(</w:t>
      </w:r>
      <w:r w:rsidRPr="00171CA9">
        <w:rPr>
          <w:rFonts w:eastAsia="Times New Roman" w:cs="Times New Roman"/>
          <w:color w:val="FF0000"/>
          <w:szCs w:val="24"/>
        </w:rPr>
        <w:t>ΑΛΛΑΓΗ ΣΕΛΙΔΑΣ</w:t>
      </w:r>
      <w:r w:rsidRPr="00171CA9">
        <w:rPr>
          <w:rFonts w:eastAsia="Times New Roman" w:cs="Times New Roman"/>
          <w:color w:val="FF0000"/>
          <w:szCs w:val="24"/>
        </w:rPr>
        <w:t>)</w:t>
      </w:r>
    </w:p>
    <w:p w14:paraId="74465EF0" w14:textId="77777777" w:rsidR="00F20DF6" w:rsidRDefault="00F443B4">
      <w:pPr>
        <w:spacing w:line="600" w:lineRule="auto"/>
        <w:ind w:firstLine="720"/>
        <w:jc w:val="center"/>
        <w:rPr>
          <w:rFonts w:eastAsia="Times New Roman" w:cs="Times New Roman"/>
          <w:color w:val="FF0000"/>
          <w:szCs w:val="24"/>
        </w:rPr>
      </w:pPr>
      <w:r w:rsidRPr="00171CA9">
        <w:rPr>
          <w:rFonts w:eastAsia="Times New Roman" w:cs="Times New Roman"/>
          <w:color w:val="FF0000"/>
          <w:szCs w:val="24"/>
        </w:rPr>
        <w:t>(</w:t>
      </w:r>
      <w:r w:rsidRPr="00171CA9">
        <w:rPr>
          <w:rFonts w:eastAsia="Times New Roman" w:cs="Times New Roman"/>
          <w:color w:val="FF0000"/>
          <w:szCs w:val="24"/>
        </w:rPr>
        <w:t>Να μπουν οι σελίδες 331-</w:t>
      </w:r>
      <w:r w:rsidRPr="00171CA9">
        <w:rPr>
          <w:rFonts w:eastAsia="Times New Roman" w:cs="Times New Roman"/>
          <w:color w:val="FF0000"/>
          <w:szCs w:val="24"/>
        </w:rPr>
        <w:t>33</w:t>
      </w:r>
      <w:r w:rsidRPr="00171CA9">
        <w:rPr>
          <w:rFonts w:eastAsia="Times New Roman" w:cs="Times New Roman"/>
          <w:color w:val="FF0000"/>
          <w:szCs w:val="24"/>
        </w:rPr>
        <w:t>3</w:t>
      </w:r>
      <w:r w:rsidRPr="00171CA9">
        <w:rPr>
          <w:rFonts w:eastAsia="Times New Roman" w:cs="Times New Roman"/>
          <w:color w:val="FF0000"/>
          <w:szCs w:val="24"/>
        </w:rPr>
        <w:t>)</w:t>
      </w:r>
    </w:p>
    <w:p w14:paraId="74465EF1" w14:textId="77777777" w:rsidR="00F20DF6" w:rsidRDefault="00F443B4">
      <w:pPr>
        <w:spacing w:line="600" w:lineRule="auto"/>
        <w:ind w:firstLine="720"/>
        <w:jc w:val="center"/>
        <w:rPr>
          <w:rFonts w:eastAsia="Times New Roman" w:cs="Times New Roman"/>
          <w:szCs w:val="24"/>
        </w:rPr>
      </w:pPr>
      <w:r w:rsidRPr="00171CA9">
        <w:rPr>
          <w:rFonts w:eastAsia="Times New Roman" w:cs="Times New Roman"/>
          <w:color w:val="FF0000"/>
          <w:szCs w:val="24"/>
        </w:rPr>
        <w:t>(</w:t>
      </w:r>
      <w:r w:rsidRPr="00171CA9">
        <w:rPr>
          <w:rFonts w:eastAsia="Times New Roman" w:cs="Times New Roman"/>
          <w:color w:val="FF0000"/>
          <w:szCs w:val="24"/>
        </w:rPr>
        <w:t>ΑΛΛΑΓΗ ΣΕΛΙΔΑΣ</w:t>
      </w:r>
      <w:r>
        <w:rPr>
          <w:rFonts w:eastAsia="Times New Roman" w:cs="Times New Roman"/>
          <w:szCs w:val="24"/>
        </w:rPr>
        <w:t>)</w:t>
      </w:r>
    </w:p>
    <w:p w14:paraId="74465EF2" w14:textId="77777777" w:rsidR="00F20DF6" w:rsidRDefault="00F443B4">
      <w:pPr>
        <w:spacing w:line="600" w:lineRule="auto"/>
        <w:ind w:firstLine="720"/>
        <w:jc w:val="both"/>
        <w:rPr>
          <w:rFonts w:eastAsia="Times New Roman"/>
          <w:szCs w:val="24"/>
        </w:rPr>
      </w:pPr>
      <w:r>
        <w:rPr>
          <w:rFonts w:eastAsia="Times New Roman"/>
          <w:b/>
          <w:szCs w:val="24"/>
        </w:rPr>
        <w:t>ΠΡΟΕΔΡΕΥΩΝ (Μάριος Γεωργιάδης):</w:t>
      </w:r>
      <w:r w:rsidRPr="00012611">
        <w:rPr>
          <w:rFonts w:eastAsia="Times New Roman"/>
          <w:b/>
          <w:szCs w:val="24"/>
        </w:rPr>
        <w:t xml:space="preserve"> </w:t>
      </w:r>
      <w:r>
        <w:rPr>
          <w:rFonts w:eastAsia="Times New Roman"/>
          <w:szCs w:val="24"/>
        </w:rPr>
        <w:t xml:space="preserve">Τον λόγο έχει ο κ. Καραγιάννης, αμέσως μετά ακολουθεί ο κ. </w:t>
      </w:r>
      <w:proofErr w:type="spellStart"/>
      <w:r>
        <w:rPr>
          <w:rFonts w:eastAsia="Times New Roman"/>
          <w:szCs w:val="24"/>
        </w:rPr>
        <w:t>Θραψανιώτης</w:t>
      </w:r>
      <w:proofErr w:type="spellEnd"/>
      <w:r>
        <w:rPr>
          <w:rFonts w:eastAsia="Times New Roman"/>
          <w:szCs w:val="24"/>
        </w:rPr>
        <w:t xml:space="preserve"> και μετά θα τοποθετηθούν οι δύο Κοινοβουλευτικοί Εκπρόσωποι, ο κ. Θεοχαρόπουλος εκ μέρους της Δημοκρατικής Συμπαράταξης και ο κ. </w:t>
      </w:r>
      <w:proofErr w:type="spellStart"/>
      <w:r>
        <w:rPr>
          <w:rFonts w:eastAsia="Times New Roman"/>
          <w:szCs w:val="24"/>
        </w:rPr>
        <w:t>Ξυδάκης</w:t>
      </w:r>
      <w:proofErr w:type="spellEnd"/>
      <w:r>
        <w:rPr>
          <w:rFonts w:eastAsia="Times New Roman"/>
          <w:szCs w:val="24"/>
        </w:rPr>
        <w:t xml:space="preserve"> εκ μέρους του ΣΥΡΙΖΑ.</w:t>
      </w:r>
    </w:p>
    <w:p w14:paraId="74465EF3" w14:textId="77777777" w:rsidR="00F20DF6" w:rsidRDefault="00F443B4">
      <w:pPr>
        <w:spacing w:line="600" w:lineRule="auto"/>
        <w:ind w:firstLine="720"/>
        <w:jc w:val="both"/>
        <w:rPr>
          <w:rFonts w:eastAsia="Times New Roman"/>
          <w:szCs w:val="24"/>
        </w:rPr>
      </w:pPr>
      <w:r>
        <w:rPr>
          <w:rFonts w:eastAsia="Times New Roman"/>
          <w:b/>
          <w:szCs w:val="24"/>
        </w:rPr>
        <w:lastRenderedPageBreak/>
        <w:t>ΕΥΑΓΓΕΛΙΑ (ΕΥΗ) ΚΑΡΑΚΩΣΤΑ:</w:t>
      </w:r>
      <w:r>
        <w:rPr>
          <w:rFonts w:eastAsia="Times New Roman"/>
          <w:szCs w:val="24"/>
        </w:rPr>
        <w:t xml:space="preserve"> Κύριε Πρόεδρε, προσθέστε ακόμα έναν ομιλητή.</w:t>
      </w:r>
    </w:p>
    <w:p w14:paraId="74465EF4" w14:textId="77777777" w:rsidR="00F20DF6" w:rsidRDefault="00F443B4">
      <w:pPr>
        <w:spacing w:line="600" w:lineRule="auto"/>
        <w:ind w:firstLine="720"/>
        <w:jc w:val="both"/>
        <w:rPr>
          <w:rFonts w:eastAsia="Times New Roman"/>
          <w:szCs w:val="24"/>
        </w:rPr>
      </w:pPr>
      <w:r>
        <w:rPr>
          <w:rFonts w:eastAsia="Times New Roman"/>
          <w:b/>
          <w:szCs w:val="24"/>
        </w:rPr>
        <w:t xml:space="preserve">ΠΡΟΕΔΡΕΥΩΝ (Μάριος Γεωργιάδης): </w:t>
      </w:r>
      <w:r>
        <w:rPr>
          <w:rFonts w:eastAsia="Times New Roman"/>
          <w:szCs w:val="24"/>
        </w:rPr>
        <w:t xml:space="preserve">Ο κ. Θεοχαρόπουλος και ο κ. </w:t>
      </w:r>
      <w:proofErr w:type="spellStart"/>
      <w:r>
        <w:rPr>
          <w:rFonts w:eastAsia="Times New Roman"/>
          <w:szCs w:val="24"/>
        </w:rPr>
        <w:t>Ξυδάκης</w:t>
      </w:r>
      <w:proofErr w:type="spellEnd"/>
      <w:r>
        <w:rPr>
          <w:rFonts w:eastAsia="Times New Roman"/>
          <w:szCs w:val="24"/>
        </w:rPr>
        <w:t xml:space="preserve"> έχουν ζητήσει εδώ και πάρα πολλή ώρα τον λόγο. Αν θέλετε ο κ. </w:t>
      </w:r>
      <w:proofErr w:type="spellStart"/>
      <w:r>
        <w:rPr>
          <w:rFonts w:eastAsia="Times New Roman"/>
          <w:szCs w:val="24"/>
        </w:rPr>
        <w:t>Ξυδάκης</w:t>
      </w:r>
      <w:proofErr w:type="spellEnd"/>
      <w:r>
        <w:rPr>
          <w:rFonts w:eastAsia="Times New Roman"/>
          <w:szCs w:val="24"/>
        </w:rPr>
        <w:t xml:space="preserve"> να μη μιλήσει αμ</w:t>
      </w:r>
      <w:r>
        <w:rPr>
          <w:rFonts w:eastAsia="Times New Roman"/>
          <w:szCs w:val="24"/>
        </w:rPr>
        <w:t xml:space="preserve">έσως μετά τον κ. Θεοχαρόπουλο, να μιλήσει πιο μετά, συνεννοηθείτε μαζί του, αλλά γνωρίζετε ότι οι Κοινοβουλευτικοί Εκπρόσωποι έχουν το δικαίωμα να μιλήσουν όποτε θέλουν. </w:t>
      </w:r>
    </w:p>
    <w:p w14:paraId="74465EF5" w14:textId="77777777" w:rsidR="00F20DF6" w:rsidRDefault="00F443B4">
      <w:pPr>
        <w:spacing w:line="600" w:lineRule="auto"/>
        <w:ind w:firstLine="720"/>
        <w:jc w:val="both"/>
        <w:rPr>
          <w:rFonts w:eastAsia="Times New Roman"/>
          <w:szCs w:val="24"/>
        </w:rPr>
      </w:pPr>
      <w:r>
        <w:rPr>
          <w:rFonts w:eastAsia="Times New Roman"/>
          <w:b/>
          <w:szCs w:val="24"/>
        </w:rPr>
        <w:t xml:space="preserve">ΕΥΑΓΓΕΛΙΑ (ΕΥΗ) ΚΑΡΑΚΩΣΤΑ: </w:t>
      </w:r>
      <w:r>
        <w:rPr>
          <w:rFonts w:eastAsia="Times New Roman"/>
          <w:szCs w:val="24"/>
        </w:rPr>
        <w:t>Κύριε Πρόεδρε…</w:t>
      </w:r>
    </w:p>
    <w:p w14:paraId="74465EF6" w14:textId="77777777" w:rsidR="00F20DF6" w:rsidRDefault="00F443B4">
      <w:pPr>
        <w:spacing w:line="600" w:lineRule="auto"/>
        <w:ind w:firstLine="720"/>
        <w:jc w:val="both"/>
        <w:rPr>
          <w:rFonts w:eastAsia="Times New Roman"/>
          <w:szCs w:val="24"/>
        </w:rPr>
      </w:pPr>
      <w:r>
        <w:rPr>
          <w:rFonts w:eastAsia="Times New Roman"/>
          <w:b/>
          <w:szCs w:val="24"/>
        </w:rPr>
        <w:t xml:space="preserve">ΠΡΟΕΔΡΕΥΩΝ (Μάριος Γεωργιάδης): </w:t>
      </w:r>
      <w:r>
        <w:rPr>
          <w:rFonts w:eastAsia="Times New Roman"/>
          <w:szCs w:val="24"/>
        </w:rPr>
        <w:t>Βιάζεστε να</w:t>
      </w:r>
      <w:r>
        <w:rPr>
          <w:rFonts w:eastAsia="Times New Roman"/>
          <w:szCs w:val="24"/>
        </w:rPr>
        <w:t xml:space="preserve"> φύγετε; Εδώ πριν μου είπατε ότι δεν έχετε κάποιο πρόβλημα και να μιλήσετε ο καθένας στην ώρα του.</w:t>
      </w:r>
    </w:p>
    <w:p w14:paraId="74465EF7" w14:textId="77777777" w:rsidR="00F20DF6" w:rsidRDefault="00F443B4">
      <w:pPr>
        <w:spacing w:line="600" w:lineRule="auto"/>
        <w:ind w:firstLine="720"/>
        <w:jc w:val="both"/>
        <w:rPr>
          <w:rFonts w:eastAsia="Times New Roman"/>
          <w:szCs w:val="24"/>
        </w:rPr>
      </w:pPr>
      <w:r>
        <w:rPr>
          <w:rFonts w:eastAsia="Times New Roman"/>
          <w:szCs w:val="24"/>
        </w:rPr>
        <w:t>Κύριε Καραγιάννη, ορίστε, έχετε τον λόγο.</w:t>
      </w:r>
    </w:p>
    <w:p w14:paraId="74465EF8" w14:textId="77777777" w:rsidR="00F20DF6" w:rsidRDefault="00F443B4">
      <w:pPr>
        <w:spacing w:line="600" w:lineRule="auto"/>
        <w:ind w:firstLine="720"/>
        <w:jc w:val="both"/>
        <w:rPr>
          <w:rFonts w:eastAsia="Times New Roman"/>
          <w:szCs w:val="24"/>
        </w:rPr>
      </w:pPr>
      <w:r>
        <w:rPr>
          <w:rFonts w:eastAsia="Times New Roman"/>
          <w:b/>
          <w:szCs w:val="24"/>
        </w:rPr>
        <w:lastRenderedPageBreak/>
        <w:t>ΙΩΑΝΝΗΣ ΚΑΡΑΓΙΑΝΝΗΣ:</w:t>
      </w:r>
      <w:r>
        <w:rPr>
          <w:rFonts w:eastAsia="Times New Roman"/>
          <w:szCs w:val="24"/>
        </w:rPr>
        <w:t xml:space="preserve"> Κύριε Υπουργέ, κυρίες και κύριοι συνάδελφοι, αν επιχειρήσουμε να βάλουμε έναν τίτλο στο παρόν </w:t>
      </w:r>
      <w:r>
        <w:rPr>
          <w:rFonts w:eastAsia="Times New Roman"/>
          <w:szCs w:val="24"/>
        </w:rPr>
        <w:t xml:space="preserve">σχέδιο νόμου, αυτός θα μπορούσε να είναι «Προστασία Περιβάλλοντος και Βιώσιμη Ανάπτυξη». Ο λόγος είναι η θωράκιση του θεσμικού πλαισίου λειτουργίας των προστατευόμενων περιοχών του </w:t>
      </w:r>
      <w:r>
        <w:rPr>
          <w:rFonts w:eastAsia="Times New Roman"/>
          <w:szCs w:val="24"/>
        </w:rPr>
        <w:t>δ</w:t>
      </w:r>
      <w:r>
        <w:rPr>
          <w:rFonts w:eastAsia="Times New Roman"/>
          <w:szCs w:val="24"/>
        </w:rPr>
        <w:t xml:space="preserve">ικτύου </w:t>
      </w:r>
      <w:r>
        <w:rPr>
          <w:rFonts w:eastAsia="Times New Roman"/>
          <w:szCs w:val="24"/>
        </w:rPr>
        <w:t>«</w:t>
      </w:r>
      <w:r>
        <w:rPr>
          <w:rFonts w:eastAsia="Times New Roman"/>
          <w:szCs w:val="24"/>
          <w:lang w:val="en-US"/>
        </w:rPr>
        <w:t>NATURA</w:t>
      </w:r>
      <w:r>
        <w:rPr>
          <w:rFonts w:eastAsia="Times New Roman"/>
          <w:szCs w:val="24"/>
        </w:rPr>
        <w:t>»</w:t>
      </w:r>
      <w:r>
        <w:rPr>
          <w:rFonts w:eastAsia="Times New Roman"/>
          <w:szCs w:val="24"/>
        </w:rPr>
        <w:t xml:space="preserve"> μέσω των φορέων διαχείρισης, με στόχο τη διατήρηση της βιο</w:t>
      </w:r>
      <w:r>
        <w:rPr>
          <w:rFonts w:eastAsia="Times New Roman"/>
          <w:szCs w:val="24"/>
        </w:rPr>
        <w:t xml:space="preserve">ποικιλότητας και την προστασία του εθνικού φυσικού κεφαλαίου με όρους βιώσιμης ανάπτυξης. </w:t>
      </w:r>
    </w:p>
    <w:p w14:paraId="74465EF9" w14:textId="77777777" w:rsidR="00F20DF6" w:rsidRDefault="00F443B4">
      <w:pPr>
        <w:spacing w:line="600" w:lineRule="auto"/>
        <w:ind w:firstLine="720"/>
        <w:jc w:val="both"/>
        <w:rPr>
          <w:rFonts w:eastAsia="Times New Roman" w:cs="Times New Roman"/>
          <w:szCs w:val="24"/>
        </w:rPr>
      </w:pPr>
      <w:r>
        <w:rPr>
          <w:rFonts w:eastAsia="Times New Roman"/>
          <w:szCs w:val="24"/>
        </w:rPr>
        <w:t xml:space="preserve">Μέχρι σήμερα η χώρα μας επιδείκνυε αποσπασματικές λύσεις στο πεδίο προστασίας του φυσικού περιβάλλοντος. </w:t>
      </w:r>
      <w:r>
        <w:rPr>
          <w:rFonts w:eastAsia="Times New Roman" w:cs="Times New Roman"/>
          <w:szCs w:val="24"/>
        </w:rPr>
        <w:t xml:space="preserve">Έτσι </w:t>
      </w:r>
      <w:proofErr w:type="spellStart"/>
      <w:r>
        <w:rPr>
          <w:rFonts w:eastAsia="Times New Roman" w:cs="Times New Roman"/>
          <w:szCs w:val="24"/>
        </w:rPr>
        <w:t>καθίστατo</w:t>
      </w:r>
      <w:proofErr w:type="spellEnd"/>
      <w:r>
        <w:rPr>
          <w:rFonts w:eastAsia="Times New Roman" w:cs="Times New Roman"/>
          <w:szCs w:val="24"/>
        </w:rPr>
        <w:t xml:space="preserve"> επιτακτική η ανάγκη θεσμοθέτησης νέου κανονισ</w:t>
      </w:r>
      <w:r>
        <w:rPr>
          <w:rFonts w:eastAsia="Times New Roman" w:cs="Times New Roman"/>
          <w:szCs w:val="24"/>
        </w:rPr>
        <w:t>τικού πλαισίου διαχείρισης, με τους φορείς διαχείρισης να πρωταγωνιστούν θεσμικά στη διαδικασία της περιβαλλοντικής διακυβέρνησης.</w:t>
      </w:r>
    </w:p>
    <w:p w14:paraId="74465EFA"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lastRenderedPageBreak/>
        <w:t>Με το παρόν νομοσχέδιο καταγράφονται τα παρακάτω θετικά σημεία. Πρώτον, οι φορείς διαχείρισης αναγνωρίζονται και θεμελιώνοντα</w:t>
      </w:r>
      <w:r>
        <w:rPr>
          <w:rFonts w:eastAsia="Times New Roman" w:cs="Times New Roman"/>
          <w:szCs w:val="24"/>
        </w:rPr>
        <w:t xml:space="preserve">ι ως το σχήμα που θα διοικεί τις προστατευόμενες περιοχές. </w:t>
      </w:r>
    </w:p>
    <w:p w14:paraId="74465EFB"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Δεύτερον, όλες οι περιοχές «</w:t>
      </w:r>
      <w:r>
        <w:rPr>
          <w:rFonts w:eastAsia="Times New Roman" w:cs="Times New Roman"/>
          <w:szCs w:val="24"/>
          <w:lang w:val="en-US"/>
        </w:rPr>
        <w:t>N</w:t>
      </w:r>
      <w:r>
        <w:rPr>
          <w:rFonts w:eastAsia="Times New Roman" w:cs="Times New Roman"/>
          <w:szCs w:val="24"/>
          <w:lang w:val="en-US"/>
        </w:rPr>
        <w:t>ATURA</w:t>
      </w:r>
      <w:r>
        <w:rPr>
          <w:rFonts w:eastAsia="Times New Roman" w:cs="Times New Roman"/>
          <w:szCs w:val="24"/>
        </w:rPr>
        <w:t xml:space="preserve"> </w:t>
      </w:r>
      <w:r>
        <w:rPr>
          <w:rFonts w:eastAsia="Times New Roman" w:cs="Times New Roman"/>
          <w:szCs w:val="24"/>
        </w:rPr>
        <w:t>2000», τόσο αυτές που υπάρχουν όσο και αυτές που προτάθηκαν, καλύπτονται από κάποιον φορέα σε ποσοστό 100%.</w:t>
      </w:r>
    </w:p>
    <w:p w14:paraId="74465EFC"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Τρίτον, προβλέπεται κρατική χρηματοδότηση για την κάλ</w:t>
      </w:r>
      <w:r>
        <w:rPr>
          <w:rFonts w:eastAsia="Times New Roman" w:cs="Times New Roman"/>
          <w:szCs w:val="24"/>
        </w:rPr>
        <w:t>υψη των αναγκών του Εθνικού Συστήματος Προστατευόμενων Περιοχών μέσω του προϋπολογισμού, σε αντίθεση με το</w:t>
      </w:r>
      <w:r>
        <w:rPr>
          <w:rFonts w:eastAsia="Times New Roman" w:cs="Times New Roman"/>
          <w:szCs w:val="24"/>
        </w:rPr>
        <w:t>ν</w:t>
      </w:r>
      <w:r>
        <w:rPr>
          <w:rFonts w:eastAsia="Times New Roman" w:cs="Times New Roman"/>
          <w:szCs w:val="24"/>
        </w:rPr>
        <w:t xml:space="preserve"> ν</w:t>
      </w:r>
      <w:r>
        <w:rPr>
          <w:rFonts w:eastAsia="Times New Roman" w:cs="Times New Roman"/>
          <w:szCs w:val="24"/>
        </w:rPr>
        <w:t>.</w:t>
      </w:r>
      <w:r>
        <w:rPr>
          <w:rFonts w:eastAsia="Times New Roman" w:cs="Times New Roman"/>
          <w:szCs w:val="24"/>
        </w:rPr>
        <w:t xml:space="preserve">2742/99. Οι τριάντα έξι φορείς διαχείρισης, είκοσι οκτώ παλιοί και οκτώ νέοι,  θα καλύπτουν σχεδόν όλο το δίκτυο των περιοχών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xml:space="preserve">, </w:t>
      </w:r>
      <w:r>
        <w:rPr>
          <w:rFonts w:eastAsia="Times New Roman" w:cs="Times New Roman"/>
          <w:szCs w:val="24"/>
        </w:rPr>
        <w:t>συμπεριλαμβανομένων επικείμενων επεκτάσε</w:t>
      </w:r>
      <w:r>
        <w:rPr>
          <w:rFonts w:eastAsia="Times New Roman" w:cs="Times New Roman"/>
          <w:szCs w:val="24"/>
        </w:rPr>
        <w:t>ώ</w:t>
      </w:r>
      <w:r>
        <w:rPr>
          <w:rFonts w:eastAsia="Times New Roman" w:cs="Times New Roman"/>
          <w:szCs w:val="24"/>
        </w:rPr>
        <w:t xml:space="preserve">ν του. Αυτό αποτελεί σημαντικό βήμα προόδου, μεγαλύτερη ευρωπαϊκή εμβάθυνση και </w:t>
      </w:r>
      <w:r>
        <w:rPr>
          <w:rFonts w:eastAsia="Times New Roman" w:cs="Times New Roman"/>
          <w:szCs w:val="24"/>
        </w:rPr>
        <w:lastRenderedPageBreak/>
        <w:t xml:space="preserve">έμπρακτη περιβαλλοντική ευαισθησία από μέρους της Κυβέρνησης. </w:t>
      </w:r>
    </w:p>
    <w:p w14:paraId="74465EFD"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Ειδικά για την Ήπειρο και τον Νομό Ιωαννίνων με τα σημαντικά ορεινά οικο</w:t>
      </w:r>
      <w:r>
        <w:rPr>
          <w:rFonts w:eastAsia="Times New Roman" w:cs="Times New Roman"/>
          <w:szCs w:val="24"/>
        </w:rPr>
        <w:t>συστήματα, ο φορέας Εθνικού Πάρκου Βόρειας Πίνδου αναλαμβάνει συνολικά δώδεκα περιοχές του δικτύου, ενώ ο αντίστοιχος φορέας του Πάρκου Τζουμέρκων καλύπτει το σύνολο των περιοχών της ανατολικής Ηπείρου και της δυτικής Θεσσαλίας. Οι δύο αυτοί φορείς καλύπτο</w:t>
      </w:r>
      <w:r>
        <w:rPr>
          <w:rFonts w:eastAsia="Times New Roman" w:cs="Times New Roman"/>
          <w:szCs w:val="24"/>
        </w:rPr>
        <w:t xml:space="preserve">υν όλες τις ορεινές περιοχές του Νομού Ιωαννίνων με το σπάνιο ανάγλυφο και τη μοναδική φύση, η οποία φιλοξενεί πολλά είδη που βρίσκονται σε κίνδυνο, όπως το </w:t>
      </w:r>
      <w:proofErr w:type="spellStart"/>
      <w:r>
        <w:rPr>
          <w:rFonts w:eastAsia="Times New Roman" w:cs="Times New Roman"/>
          <w:szCs w:val="24"/>
        </w:rPr>
        <w:t>αγριόγιδο</w:t>
      </w:r>
      <w:proofErr w:type="spellEnd"/>
      <w:r>
        <w:rPr>
          <w:rFonts w:eastAsia="Times New Roman" w:cs="Times New Roman"/>
          <w:szCs w:val="24"/>
        </w:rPr>
        <w:t xml:space="preserve"> της Πίνδου και τα τελευταία ζευγάρια του μικρού μεταναστευτικού γύπα με την κοινή ονομασί</w:t>
      </w:r>
      <w:r>
        <w:rPr>
          <w:rFonts w:eastAsia="Times New Roman" w:cs="Times New Roman"/>
          <w:szCs w:val="24"/>
        </w:rPr>
        <w:t>α «</w:t>
      </w:r>
      <w:proofErr w:type="spellStart"/>
      <w:r>
        <w:rPr>
          <w:rFonts w:eastAsia="Times New Roman" w:cs="Times New Roman"/>
          <w:szCs w:val="24"/>
        </w:rPr>
        <w:t>Α</w:t>
      </w:r>
      <w:r>
        <w:rPr>
          <w:rFonts w:eastAsia="Times New Roman" w:cs="Times New Roman"/>
          <w:szCs w:val="24"/>
        </w:rPr>
        <w:t>σπροπάρης</w:t>
      </w:r>
      <w:proofErr w:type="spellEnd"/>
      <w:r>
        <w:rPr>
          <w:rFonts w:eastAsia="Times New Roman" w:cs="Times New Roman"/>
          <w:szCs w:val="24"/>
        </w:rPr>
        <w:t>».</w:t>
      </w:r>
    </w:p>
    <w:p w14:paraId="74465EFE"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lastRenderedPageBreak/>
        <w:t>Δυστυχώς, η λαθροθηρία και η παράνομη αποψίλωση σπάνιων φυτών για φαρμακευτική χρήση στα ελληνοαλβανικά σύνορα συνεχίζεται, παρ’ όλες τις προσπάθειες ελέγχου και καθίστανται πλέον επιτακτικές οι συνέργειες προστασίας μεταξύ των δύο χωρών στ</w:t>
      </w:r>
      <w:r>
        <w:rPr>
          <w:rFonts w:eastAsia="Times New Roman" w:cs="Times New Roman"/>
          <w:szCs w:val="24"/>
        </w:rPr>
        <w:t xml:space="preserve">ην κατεύθυνση αυτή. </w:t>
      </w:r>
    </w:p>
    <w:p w14:paraId="74465EFF"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Θα ήταν παράλειψή μου, όμως, να μην αναφερθώ στο πολύ σημαντικό έργο των φορέων της λίμνης Παμβώτιδας του Αμβρακικού και του Καλαμά Αχέροντα. Εκεί, όπως ήδη έχει αναφερθεί, εντοπίζονται προβλήματα που νομίζω ότι υπάρχει η πρόθεση λύσης</w:t>
      </w:r>
      <w:r>
        <w:rPr>
          <w:rFonts w:eastAsia="Times New Roman" w:cs="Times New Roman"/>
          <w:szCs w:val="24"/>
        </w:rPr>
        <w:t xml:space="preserve"> τους από το Υπουργείο. </w:t>
      </w:r>
    </w:p>
    <w:p w14:paraId="74465F00"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Έτσι, η Ήπειρος με τους πέντε φορείς καλύπτει πλήρως τις περιοχές εντός των ορίων της περιφέρειας και μπορεί να αναδείξει </w:t>
      </w:r>
      <w:r>
        <w:rPr>
          <w:rFonts w:eastAsia="Times New Roman" w:cs="Times New Roman"/>
          <w:szCs w:val="24"/>
        </w:rPr>
        <w:lastRenderedPageBreak/>
        <w:t xml:space="preserve">ευκολότερα τα συγκριτικά της πλεονεκτήματα στον τουρισμό και τον </w:t>
      </w:r>
      <w:proofErr w:type="spellStart"/>
      <w:r>
        <w:rPr>
          <w:rFonts w:eastAsia="Times New Roman" w:cs="Times New Roman"/>
          <w:szCs w:val="24"/>
        </w:rPr>
        <w:t>αγροτοδιατροφικό</w:t>
      </w:r>
      <w:proofErr w:type="spellEnd"/>
      <w:r>
        <w:rPr>
          <w:rFonts w:eastAsia="Times New Roman" w:cs="Times New Roman"/>
          <w:szCs w:val="24"/>
        </w:rPr>
        <w:t xml:space="preserve"> τομέα. </w:t>
      </w:r>
    </w:p>
    <w:p w14:paraId="74465F01"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Εδώ εντοπίζεται  κα</w:t>
      </w:r>
      <w:r>
        <w:rPr>
          <w:rFonts w:eastAsia="Times New Roman" w:cs="Times New Roman"/>
          <w:szCs w:val="24"/>
        </w:rPr>
        <w:t xml:space="preserve">τά την άποψή μου η σημαντική αναπτυξιακή ευκαιρία που προσφέρει αυτό το σχέδιο νόμου με την πρόβλεψη για τον ρόλο των φορέων στην τοπική ανάπτυξη, την προβολή τοπικών προϊόντων και τη λειτουργία πεζοπορικών μονοπατιών. </w:t>
      </w:r>
    </w:p>
    <w:p w14:paraId="74465F02"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Χαρακτηριστικό παράδειγμα είναι το Ε</w:t>
      </w:r>
      <w:r>
        <w:rPr>
          <w:rFonts w:eastAsia="Times New Roman" w:cs="Times New Roman"/>
          <w:szCs w:val="24"/>
        </w:rPr>
        <w:t xml:space="preserve">θνικό Πάρκο Τζουμέρκων και η πιστοποίηση της περιοχής ως βιώσιμου τουριστικού προορισμού από το </w:t>
      </w:r>
      <w:r>
        <w:rPr>
          <w:rFonts w:eastAsia="Times New Roman" w:cs="Times New Roman"/>
          <w:szCs w:val="24"/>
        </w:rPr>
        <w:t>EURO</w:t>
      </w:r>
      <w:r>
        <w:rPr>
          <w:rFonts w:eastAsia="Times New Roman" w:cs="Times New Roman"/>
          <w:szCs w:val="24"/>
          <w:lang w:val="en-US"/>
        </w:rPr>
        <w:t>PARC</w:t>
      </w:r>
      <w:r>
        <w:rPr>
          <w:rFonts w:eastAsia="Times New Roman" w:cs="Times New Roman"/>
          <w:szCs w:val="24"/>
        </w:rPr>
        <w:t xml:space="preserve">.  </w:t>
      </w:r>
      <w:r>
        <w:rPr>
          <w:rFonts w:eastAsia="Times New Roman" w:cs="Times New Roman"/>
          <w:szCs w:val="24"/>
        </w:rPr>
        <w:t>Ε</w:t>
      </w:r>
      <w:r>
        <w:rPr>
          <w:rFonts w:eastAsia="Times New Roman" w:cs="Times New Roman"/>
          <w:szCs w:val="24"/>
        </w:rPr>
        <w:t>ί</w:t>
      </w:r>
      <w:r>
        <w:rPr>
          <w:rFonts w:eastAsia="Times New Roman" w:cs="Times New Roman"/>
          <w:szCs w:val="24"/>
        </w:rPr>
        <w:t>ναι</w:t>
      </w:r>
      <w:r>
        <w:rPr>
          <w:rFonts w:eastAsia="Times New Roman" w:cs="Times New Roman"/>
          <w:szCs w:val="24"/>
        </w:rPr>
        <w:t xml:space="preserve"> η πρώτη ελληνική περιοχή και μια από τις διακόσιες σε </w:t>
      </w:r>
      <w:r>
        <w:rPr>
          <w:rFonts w:eastAsia="Times New Roman" w:cs="Times New Roman"/>
          <w:szCs w:val="24"/>
        </w:rPr>
        <w:t>ε</w:t>
      </w:r>
      <w:r>
        <w:rPr>
          <w:rFonts w:eastAsia="Times New Roman" w:cs="Times New Roman"/>
          <w:szCs w:val="24"/>
        </w:rPr>
        <w:t>υρωπαϊκό επίπεδο.</w:t>
      </w:r>
    </w:p>
    <w:p w14:paraId="74465F03"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Είναι επίσης σε θετική κατεύθυνση οι τροπολογίες που αφορούν γεωργικές</w:t>
      </w:r>
      <w:r>
        <w:rPr>
          <w:rFonts w:eastAsia="Times New Roman" w:cs="Times New Roman"/>
          <w:szCs w:val="24"/>
        </w:rPr>
        <w:t xml:space="preserve"> εκμεταλλεύσεις, κάμπινγκ, ορειβατικά καταφύγια </w:t>
      </w:r>
      <w:r>
        <w:rPr>
          <w:rFonts w:eastAsia="Times New Roman" w:cs="Times New Roman"/>
          <w:szCs w:val="24"/>
        </w:rPr>
        <w:lastRenderedPageBreak/>
        <w:t>και έργα υποδομής</w:t>
      </w:r>
      <w:r>
        <w:rPr>
          <w:rFonts w:eastAsia="Times New Roman" w:cs="Times New Roman"/>
          <w:szCs w:val="24"/>
        </w:rPr>
        <w:t>,</w:t>
      </w:r>
      <w:r>
        <w:rPr>
          <w:rFonts w:eastAsia="Times New Roman" w:cs="Times New Roman"/>
          <w:szCs w:val="24"/>
        </w:rPr>
        <w:t xml:space="preserve"> με την επιφύλαξη πάντα της τήρησης των διαδικασιών της περιβαλλοντολογικής </w:t>
      </w:r>
      <w:proofErr w:type="spellStart"/>
      <w:r>
        <w:rPr>
          <w:rFonts w:eastAsia="Times New Roman" w:cs="Times New Roman"/>
          <w:szCs w:val="24"/>
        </w:rPr>
        <w:t>αδειοδότησης</w:t>
      </w:r>
      <w:proofErr w:type="spellEnd"/>
      <w:r>
        <w:rPr>
          <w:rFonts w:eastAsia="Times New Roman" w:cs="Times New Roman"/>
          <w:szCs w:val="24"/>
        </w:rPr>
        <w:t>, καθώς επίσης και η δυνατότητα που δίνεται με την τροπολογία του κ. Λαζαρίδη στη βοήθεια που πρέπει ν</w:t>
      </w:r>
      <w:r>
        <w:rPr>
          <w:rFonts w:eastAsia="Times New Roman" w:cs="Times New Roman"/>
          <w:szCs w:val="24"/>
        </w:rPr>
        <w:t xml:space="preserve">α δοθεί σε μονές, κελιά και μετόχια. </w:t>
      </w:r>
    </w:p>
    <w:p w14:paraId="74465F04"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Η αξιοποίηση δε του φυσικού περιβάλλοντος με το νέο εργαλείο των διαχειριστικών σχεδίων βόσκησης μπορεί να προσδώσει μεγαλύτερη προστιθέμενη αξία και εξωστρέφεια μέσω των σχετικών πιστοποιήσεων στα παραγόμενα κτηνοτροφ</w:t>
      </w:r>
      <w:r>
        <w:rPr>
          <w:rFonts w:eastAsia="Times New Roman" w:cs="Times New Roman"/>
          <w:szCs w:val="24"/>
        </w:rPr>
        <w:t>ικά προϊόντα των προστατευόμενων περιοχών. Είναι προϊόντα, όπως δείχνει η ευρωπαϊκή εμπειρία, που έχουν σημαντική ζήτηση στην αγορά υψηλών απαιτήσεων και ειδικής γαστρονομίας και μπορούν να εξασφαλιστούν ευρωπαϊκοί πόροι για την προβολή και την προώθησή το</w:t>
      </w:r>
      <w:r>
        <w:rPr>
          <w:rFonts w:eastAsia="Times New Roman" w:cs="Times New Roman"/>
          <w:szCs w:val="24"/>
        </w:rPr>
        <w:t xml:space="preserve">υς. </w:t>
      </w:r>
    </w:p>
    <w:p w14:paraId="74465F05" w14:textId="77777777" w:rsidR="00F20DF6" w:rsidRDefault="00F443B4">
      <w:pPr>
        <w:spacing w:line="600" w:lineRule="auto"/>
        <w:ind w:firstLine="720"/>
        <w:jc w:val="both"/>
        <w:rPr>
          <w:rFonts w:eastAsia="Times New Roman"/>
          <w:szCs w:val="24"/>
        </w:rPr>
      </w:pPr>
      <w:r>
        <w:rPr>
          <w:rFonts w:eastAsia="Times New Roman"/>
          <w:szCs w:val="24"/>
        </w:rPr>
        <w:lastRenderedPageBreak/>
        <w:t>Σύμφωνα με την έρευνα της εταιρείας «</w:t>
      </w:r>
      <w:r>
        <w:rPr>
          <w:rFonts w:eastAsia="Times New Roman"/>
          <w:szCs w:val="24"/>
          <w:lang w:val="en-US"/>
        </w:rPr>
        <w:t>DIANEOSIS</w:t>
      </w:r>
      <w:r>
        <w:rPr>
          <w:rFonts w:eastAsia="Times New Roman"/>
          <w:szCs w:val="24"/>
        </w:rPr>
        <w:t xml:space="preserve">», περιοχές </w:t>
      </w:r>
      <w:r>
        <w:rPr>
          <w:rFonts w:eastAsia="Times New Roman"/>
          <w:szCs w:val="24"/>
        </w:rPr>
        <w:t>«</w:t>
      </w:r>
      <w:r>
        <w:rPr>
          <w:rFonts w:eastAsia="Times New Roman"/>
          <w:szCs w:val="24"/>
          <w:lang w:val="en-US"/>
        </w:rPr>
        <w:t>NATURA</w:t>
      </w:r>
      <w:r>
        <w:rPr>
          <w:rFonts w:eastAsia="Times New Roman"/>
          <w:szCs w:val="24"/>
        </w:rPr>
        <w:t xml:space="preserve"> 2000»</w:t>
      </w:r>
      <w:r>
        <w:rPr>
          <w:rFonts w:eastAsia="Times New Roman"/>
          <w:szCs w:val="24"/>
        </w:rPr>
        <w:t>, προστασία και βιώσιμη ανάπτυξη, τα οφέλη για την εθνική οικονομία της αξιοποίησης αυτών των περιοχών μπορούν να αγγίξουν τα 2 δισεκατομμύρια ευρώ τον χρόνο, με πρόβλεψη δημιουργί</w:t>
      </w:r>
      <w:r>
        <w:rPr>
          <w:rFonts w:eastAsia="Times New Roman"/>
          <w:szCs w:val="24"/>
        </w:rPr>
        <w:t xml:space="preserve">ας δέκα χιλιάδων θέσεων εργασίας. </w:t>
      </w:r>
    </w:p>
    <w:p w14:paraId="74465F06" w14:textId="77777777" w:rsidR="00F20DF6" w:rsidRDefault="00F443B4">
      <w:pPr>
        <w:spacing w:line="600" w:lineRule="auto"/>
        <w:ind w:firstLine="720"/>
        <w:jc w:val="both"/>
        <w:rPr>
          <w:rFonts w:eastAsia="Times New Roman"/>
          <w:szCs w:val="24"/>
        </w:rPr>
      </w:pPr>
      <w:r>
        <w:rPr>
          <w:rFonts w:eastAsia="Times New Roman"/>
          <w:szCs w:val="24"/>
        </w:rPr>
        <w:t xml:space="preserve">Σε επίπεδο Ευρωπαϊκής Ένωσης, το δίκτυο </w:t>
      </w:r>
      <w:r>
        <w:rPr>
          <w:rFonts w:eastAsia="Times New Roman"/>
          <w:szCs w:val="24"/>
        </w:rPr>
        <w:t>«</w:t>
      </w:r>
      <w:r>
        <w:rPr>
          <w:rFonts w:eastAsia="Times New Roman"/>
          <w:szCs w:val="24"/>
          <w:lang w:val="en-US"/>
        </w:rPr>
        <w:t>NATURA</w:t>
      </w:r>
      <w:r>
        <w:rPr>
          <w:rFonts w:eastAsia="Times New Roman"/>
          <w:szCs w:val="24"/>
        </w:rPr>
        <w:t>»</w:t>
      </w:r>
      <w:r>
        <w:rPr>
          <w:rFonts w:eastAsia="Times New Roman"/>
          <w:szCs w:val="24"/>
        </w:rPr>
        <w:t xml:space="preserve"> αντιστοιχεί σε είκοσι έξι χιλιάδες περιοχές και καλύπτει το 18% της Ένωσης. Τα οφέλη εκτιμώνται από 200 μέχρι 300 δισεκατομμύρια ευρώ τον χρόνο και αντιστοιχούν στο 2% με 3% του Ακαθάριστου Εγχώριου Προϊόντος της Ευρωπαϊκής Ένωσης. Πιο συγκεκριμένα, προσφ</w:t>
      </w:r>
      <w:r>
        <w:rPr>
          <w:rFonts w:eastAsia="Times New Roman"/>
          <w:szCs w:val="24"/>
        </w:rPr>
        <w:t>έρει στην Ευρωπαϊκή Ένωση 4</w:t>
      </w:r>
      <w:r>
        <w:rPr>
          <w:rFonts w:eastAsia="Times New Roman"/>
          <w:szCs w:val="24"/>
        </w:rPr>
        <w:t xml:space="preserve"> εκατομμύρια τετρακόσιες</w:t>
      </w:r>
      <w:r>
        <w:rPr>
          <w:rFonts w:eastAsia="Times New Roman"/>
          <w:szCs w:val="24"/>
        </w:rPr>
        <w:t xml:space="preserve"> </w:t>
      </w:r>
      <w:r>
        <w:rPr>
          <w:rFonts w:eastAsia="Times New Roman"/>
          <w:szCs w:val="24"/>
        </w:rPr>
        <w:t>χι</w:t>
      </w:r>
      <w:r>
        <w:rPr>
          <w:rFonts w:eastAsia="Times New Roman"/>
          <w:szCs w:val="24"/>
        </w:rPr>
        <w:lastRenderedPageBreak/>
        <w:t xml:space="preserve">λιάδες </w:t>
      </w:r>
      <w:r>
        <w:rPr>
          <w:rFonts w:eastAsia="Times New Roman"/>
          <w:szCs w:val="24"/>
        </w:rPr>
        <w:t xml:space="preserve">θέσεις εργασίας και 405 δισεκατομμύρια ετήσιου τζίρου εξαρτώνται άμεσα από τη διατήρηση υγιών οικοσυστημάτων, τα περισσότερα σε περιοχές </w:t>
      </w:r>
      <w:r>
        <w:rPr>
          <w:rFonts w:eastAsia="Times New Roman"/>
          <w:szCs w:val="24"/>
        </w:rPr>
        <w:t>«</w:t>
      </w:r>
      <w:r>
        <w:rPr>
          <w:rFonts w:eastAsia="Times New Roman"/>
          <w:szCs w:val="24"/>
          <w:lang w:val="en-US"/>
        </w:rPr>
        <w:t>NATURA</w:t>
      </w:r>
      <w:r>
        <w:rPr>
          <w:rFonts w:eastAsia="Times New Roman"/>
          <w:szCs w:val="24"/>
        </w:rPr>
        <w:t>»</w:t>
      </w:r>
      <w:r>
        <w:rPr>
          <w:rFonts w:eastAsia="Times New Roman"/>
          <w:szCs w:val="24"/>
        </w:rPr>
        <w:t>.</w:t>
      </w:r>
    </w:p>
    <w:p w14:paraId="74465F07" w14:textId="77777777" w:rsidR="00F20DF6" w:rsidRDefault="00F443B4">
      <w:pPr>
        <w:spacing w:line="600" w:lineRule="auto"/>
        <w:ind w:firstLine="720"/>
        <w:jc w:val="both"/>
        <w:rPr>
          <w:rFonts w:eastAsia="Times New Roman"/>
          <w:szCs w:val="24"/>
        </w:rPr>
      </w:pPr>
      <w:r>
        <w:rPr>
          <w:rFonts w:eastAsia="Times New Roman"/>
          <w:szCs w:val="24"/>
        </w:rPr>
        <w:t>Κλείνοντας, θα ήθελα να επισημάνω τη σημαντική ρ</w:t>
      </w:r>
      <w:r>
        <w:rPr>
          <w:rFonts w:eastAsia="Times New Roman"/>
          <w:szCs w:val="24"/>
        </w:rPr>
        <w:t>ύθμιση –παρ’ όλο που έχει αποσυρθεί για να ενταχθεί σε συγκεκριμένο νομοσχέδιο- σε ό,τι αφορά την εγκατάσταση κέντρων αδέσποτων ζώων. Είναι ένα μεγάλο πρόβλημα, το οποίο θα πρέπει να αντιμετωπιστεί με τον καλύτερο δυνατό τρόπο.</w:t>
      </w:r>
    </w:p>
    <w:p w14:paraId="74465F08" w14:textId="77777777" w:rsidR="00F20DF6" w:rsidRDefault="00F443B4">
      <w:pPr>
        <w:spacing w:line="600" w:lineRule="auto"/>
        <w:ind w:firstLine="720"/>
        <w:jc w:val="both"/>
        <w:rPr>
          <w:rFonts w:eastAsia="Times New Roman"/>
          <w:szCs w:val="24"/>
        </w:rPr>
      </w:pPr>
      <w:r>
        <w:rPr>
          <w:rFonts w:eastAsia="Times New Roman"/>
          <w:szCs w:val="24"/>
        </w:rPr>
        <w:t>Ευχαριστώ για την προσοχή σα</w:t>
      </w:r>
      <w:r>
        <w:rPr>
          <w:rFonts w:eastAsia="Times New Roman"/>
          <w:szCs w:val="24"/>
        </w:rPr>
        <w:t xml:space="preserve">ς. </w:t>
      </w:r>
    </w:p>
    <w:p w14:paraId="74465F09" w14:textId="77777777" w:rsidR="00F20DF6" w:rsidRDefault="00F443B4">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74465F0A" w14:textId="77777777" w:rsidR="00F20DF6" w:rsidRDefault="00F443B4">
      <w:pPr>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Ευχαριστούμε τον κ. Καραγιάννη. </w:t>
      </w:r>
    </w:p>
    <w:p w14:paraId="74465F0B" w14:textId="77777777" w:rsidR="00F20DF6" w:rsidRDefault="00F443B4">
      <w:pPr>
        <w:spacing w:line="600" w:lineRule="auto"/>
        <w:ind w:firstLine="720"/>
        <w:jc w:val="both"/>
        <w:rPr>
          <w:rFonts w:eastAsia="Times New Roman"/>
          <w:szCs w:val="24"/>
        </w:rPr>
      </w:pPr>
      <w:r>
        <w:rPr>
          <w:rFonts w:eastAsia="Times New Roman"/>
          <w:szCs w:val="24"/>
        </w:rPr>
        <w:t xml:space="preserve">Τον λόγο έχει ο κ. </w:t>
      </w:r>
      <w:proofErr w:type="spellStart"/>
      <w:r>
        <w:rPr>
          <w:rFonts w:eastAsia="Times New Roman"/>
          <w:szCs w:val="24"/>
        </w:rPr>
        <w:t>Παναγιώταρος</w:t>
      </w:r>
      <w:proofErr w:type="spellEnd"/>
      <w:r>
        <w:rPr>
          <w:rFonts w:eastAsia="Times New Roman"/>
          <w:szCs w:val="24"/>
        </w:rPr>
        <w:t xml:space="preserve">. </w:t>
      </w:r>
    </w:p>
    <w:p w14:paraId="74465F0C" w14:textId="77777777" w:rsidR="00F20DF6" w:rsidRDefault="00F443B4">
      <w:pPr>
        <w:spacing w:line="600" w:lineRule="auto"/>
        <w:ind w:firstLine="720"/>
        <w:jc w:val="both"/>
        <w:rPr>
          <w:rFonts w:eastAsia="Times New Roman"/>
          <w:szCs w:val="24"/>
        </w:rPr>
      </w:pPr>
      <w:r>
        <w:rPr>
          <w:rFonts w:eastAsia="Times New Roman"/>
          <w:szCs w:val="24"/>
        </w:rPr>
        <w:lastRenderedPageBreak/>
        <w:t xml:space="preserve">Κύριε </w:t>
      </w:r>
      <w:proofErr w:type="spellStart"/>
      <w:r>
        <w:rPr>
          <w:rFonts w:eastAsia="Times New Roman"/>
          <w:szCs w:val="24"/>
        </w:rPr>
        <w:t>Θραψανιώτη</w:t>
      </w:r>
      <w:proofErr w:type="spellEnd"/>
      <w:r>
        <w:rPr>
          <w:rFonts w:eastAsia="Times New Roman"/>
          <w:szCs w:val="24"/>
        </w:rPr>
        <w:t xml:space="preserve">, δείξτε μου, παρακαλώ, την υπομονή σας, ώστε να μιλήσει ο κ. </w:t>
      </w:r>
      <w:proofErr w:type="spellStart"/>
      <w:r>
        <w:rPr>
          <w:rFonts w:eastAsia="Times New Roman"/>
          <w:szCs w:val="24"/>
        </w:rPr>
        <w:t>Παναγιώταρος</w:t>
      </w:r>
      <w:proofErr w:type="spellEnd"/>
      <w:r>
        <w:rPr>
          <w:rFonts w:eastAsia="Times New Roman"/>
          <w:szCs w:val="24"/>
        </w:rPr>
        <w:t>, ο οποίος είχε ενη</w:t>
      </w:r>
      <w:r>
        <w:rPr>
          <w:rFonts w:eastAsia="Times New Roman"/>
          <w:szCs w:val="24"/>
        </w:rPr>
        <w:t xml:space="preserve">μερώσει ότι θα έρθει λίγο αργότερα από τη σειρά του. </w:t>
      </w:r>
    </w:p>
    <w:p w14:paraId="74465F0D" w14:textId="77777777" w:rsidR="00F20DF6" w:rsidRDefault="00F443B4">
      <w:pPr>
        <w:spacing w:line="600" w:lineRule="auto"/>
        <w:ind w:firstLine="720"/>
        <w:jc w:val="both"/>
        <w:rPr>
          <w:rFonts w:eastAsia="Times New Roman"/>
          <w:szCs w:val="24"/>
        </w:rPr>
      </w:pPr>
      <w:r>
        <w:rPr>
          <w:rFonts w:eastAsia="Times New Roman"/>
          <w:szCs w:val="24"/>
        </w:rPr>
        <w:t>Κ</w:t>
      </w:r>
      <w:r>
        <w:rPr>
          <w:rFonts w:eastAsia="Times New Roman"/>
          <w:szCs w:val="24"/>
        </w:rPr>
        <w:t xml:space="preserve">υρία Καρακώστα, τρεις θα μιλήσουν πριν </w:t>
      </w:r>
      <w:r>
        <w:rPr>
          <w:rFonts w:eastAsia="Times New Roman"/>
          <w:szCs w:val="24"/>
        </w:rPr>
        <w:t xml:space="preserve">από </w:t>
      </w:r>
      <w:r>
        <w:rPr>
          <w:rFonts w:eastAsia="Times New Roman"/>
          <w:szCs w:val="24"/>
        </w:rPr>
        <w:t xml:space="preserve">τον Κοινοβουλευτικό Εκπρόσωπο. Και πάλι, όμως, είσαστε στη θέση 22, οπότε θα έχουν μιλήσει όλοι οι Κοινοβουλευτικοί μέχρι να έρθει η σειρά σας. </w:t>
      </w:r>
    </w:p>
    <w:p w14:paraId="74465F0E" w14:textId="77777777" w:rsidR="00F20DF6" w:rsidRDefault="00F443B4">
      <w:pPr>
        <w:spacing w:line="600" w:lineRule="auto"/>
        <w:ind w:firstLine="720"/>
        <w:jc w:val="both"/>
        <w:rPr>
          <w:rFonts w:eastAsia="Times New Roman"/>
          <w:szCs w:val="24"/>
        </w:rPr>
      </w:pPr>
      <w:r>
        <w:rPr>
          <w:rFonts w:eastAsia="Times New Roman"/>
          <w:szCs w:val="24"/>
        </w:rPr>
        <w:t>Ορίστε, κύριε</w:t>
      </w:r>
      <w:r>
        <w:rPr>
          <w:rFonts w:eastAsia="Times New Roman"/>
          <w:szCs w:val="24"/>
        </w:rPr>
        <w:t xml:space="preserve"> </w:t>
      </w:r>
      <w:proofErr w:type="spellStart"/>
      <w:r>
        <w:rPr>
          <w:rFonts w:eastAsia="Times New Roman"/>
          <w:szCs w:val="24"/>
        </w:rPr>
        <w:t>Παναγιώταρε</w:t>
      </w:r>
      <w:proofErr w:type="spellEnd"/>
      <w:r>
        <w:rPr>
          <w:rFonts w:eastAsia="Times New Roman"/>
          <w:szCs w:val="24"/>
        </w:rPr>
        <w:t>, έχετε τον λόγο.</w:t>
      </w:r>
    </w:p>
    <w:p w14:paraId="74465F0F" w14:textId="77777777" w:rsidR="00F20DF6" w:rsidRDefault="00F443B4">
      <w:pPr>
        <w:spacing w:line="600" w:lineRule="auto"/>
        <w:ind w:firstLine="720"/>
        <w:jc w:val="both"/>
        <w:rPr>
          <w:rFonts w:eastAsia="Times New Roman"/>
          <w:szCs w:val="24"/>
        </w:rPr>
      </w:pPr>
      <w:r>
        <w:rPr>
          <w:rFonts w:eastAsia="Times New Roman"/>
          <w:b/>
          <w:szCs w:val="24"/>
        </w:rPr>
        <w:t>ΗΛΙΑΣ ΠΑΝΑΓΙΩΤΑΡΟΣ:</w:t>
      </w:r>
      <w:r>
        <w:rPr>
          <w:rFonts w:eastAsia="Times New Roman"/>
          <w:szCs w:val="24"/>
        </w:rPr>
        <w:t xml:space="preserve"> Ευχαριστώ, κύριε Πρόεδρε.</w:t>
      </w:r>
    </w:p>
    <w:p w14:paraId="74465F10" w14:textId="77777777" w:rsidR="00F20DF6" w:rsidRDefault="00F443B4">
      <w:pPr>
        <w:spacing w:line="600" w:lineRule="auto"/>
        <w:ind w:firstLine="720"/>
        <w:jc w:val="both"/>
        <w:rPr>
          <w:rFonts w:eastAsia="Times New Roman"/>
          <w:szCs w:val="24"/>
        </w:rPr>
      </w:pPr>
      <w:r>
        <w:rPr>
          <w:rFonts w:eastAsia="Times New Roman"/>
          <w:szCs w:val="24"/>
        </w:rPr>
        <w:t>Θα έπρεπε οι διάφοροι «</w:t>
      </w:r>
      <w:proofErr w:type="spellStart"/>
      <w:r>
        <w:rPr>
          <w:rFonts w:eastAsia="Times New Roman"/>
          <w:szCs w:val="24"/>
        </w:rPr>
        <w:t>Σαμαροβενιζέλοι</w:t>
      </w:r>
      <w:proofErr w:type="spellEnd"/>
      <w:r>
        <w:rPr>
          <w:rFonts w:eastAsia="Times New Roman"/>
          <w:szCs w:val="24"/>
        </w:rPr>
        <w:t>» να κρατάνε το στόμα τους κλειστό και να μη σκούζουν στα κανάλια για τη χειρα</w:t>
      </w:r>
      <w:r>
        <w:rPr>
          <w:rFonts w:eastAsia="Times New Roman"/>
          <w:szCs w:val="24"/>
        </w:rPr>
        <w:lastRenderedPageBreak/>
        <w:t>γώγηση της δικαιοσύνης, για τα αίσχη τα οποία συμβαίνουν, τα αίσ</w:t>
      </w:r>
      <w:r>
        <w:rPr>
          <w:rFonts w:eastAsia="Times New Roman"/>
          <w:szCs w:val="24"/>
        </w:rPr>
        <w:t xml:space="preserve">χη τα οποία γίνονται σε αυτή την υπόθεση της </w:t>
      </w:r>
      <w:r>
        <w:rPr>
          <w:rFonts w:eastAsia="Times New Roman"/>
          <w:szCs w:val="24"/>
        </w:rPr>
        <w:t>«</w:t>
      </w:r>
      <w:r>
        <w:rPr>
          <w:rFonts w:eastAsia="Times New Roman"/>
          <w:szCs w:val="24"/>
          <w:lang w:val="en-US"/>
        </w:rPr>
        <w:t>NOVARTIS</w:t>
      </w:r>
      <w:r>
        <w:rPr>
          <w:rFonts w:eastAsia="Times New Roman"/>
          <w:szCs w:val="24"/>
        </w:rPr>
        <w:t>»</w:t>
      </w:r>
      <w:r>
        <w:rPr>
          <w:rFonts w:eastAsia="Times New Roman"/>
          <w:szCs w:val="24"/>
        </w:rPr>
        <w:t xml:space="preserve">, διότι είτε έτσι είτε αλλιώς είσαστε ένοχοι. </w:t>
      </w:r>
    </w:p>
    <w:p w14:paraId="74465F11" w14:textId="77777777" w:rsidR="00F20DF6" w:rsidRDefault="00F443B4">
      <w:pPr>
        <w:spacing w:line="600" w:lineRule="auto"/>
        <w:ind w:firstLine="720"/>
        <w:jc w:val="both"/>
        <w:rPr>
          <w:rFonts w:eastAsia="Times New Roman"/>
          <w:szCs w:val="24"/>
        </w:rPr>
      </w:pPr>
      <w:r>
        <w:rPr>
          <w:rFonts w:eastAsia="Times New Roman"/>
          <w:szCs w:val="24"/>
        </w:rPr>
        <w:t>Εάν η υπόθεση είναι φιάσκο, είσαστε ένοχοι διότι εσείς είστε οι πρώτοι και που ψηφίσατε τον νόμο για τους κουκουλοφόρους μάρτυρες και ήσασταν αυτοί οι οπο</w:t>
      </w:r>
      <w:r>
        <w:rPr>
          <w:rFonts w:eastAsia="Times New Roman"/>
          <w:szCs w:val="24"/>
        </w:rPr>
        <w:t>ίοι «διαπομπεύατε» την τρίτη πολιτική δύναμη -και το βάζω σε εισαγωγικά το «διαπομπεύατε»</w:t>
      </w:r>
      <w:r>
        <w:rPr>
          <w:rFonts w:eastAsia="Times New Roman"/>
          <w:szCs w:val="24"/>
        </w:rPr>
        <w:t>,</w:t>
      </w:r>
      <w:r>
        <w:rPr>
          <w:rFonts w:eastAsia="Times New Roman"/>
          <w:szCs w:val="24"/>
        </w:rPr>
        <w:t xml:space="preserve"> γιατί μάλλον η διαπόμπευση σ</w:t>
      </w:r>
      <w:r>
        <w:rPr>
          <w:rFonts w:eastAsia="Times New Roman"/>
          <w:szCs w:val="24"/>
        </w:rPr>
        <w:t>α</w:t>
      </w:r>
      <w:r>
        <w:rPr>
          <w:rFonts w:eastAsia="Times New Roman"/>
          <w:szCs w:val="24"/>
        </w:rPr>
        <w:t>ς γύρισε στα μούτρα- και εσείς ήσασταν αυτοί οι οποίοι παίρνατε τηλέφωνα δικαστικούς -οι διάφοροι «</w:t>
      </w:r>
      <w:proofErr w:type="spellStart"/>
      <w:r>
        <w:rPr>
          <w:rFonts w:eastAsia="Times New Roman"/>
          <w:szCs w:val="24"/>
        </w:rPr>
        <w:t>Μπάμπηδες</w:t>
      </w:r>
      <w:proofErr w:type="spellEnd"/>
      <w:r>
        <w:rPr>
          <w:rFonts w:eastAsia="Times New Roman"/>
          <w:szCs w:val="24"/>
        </w:rPr>
        <w:t>», οι «</w:t>
      </w:r>
      <w:proofErr w:type="spellStart"/>
      <w:r>
        <w:rPr>
          <w:rFonts w:eastAsia="Times New Roman"/>
          <w:szCs w:val="24"/>
        </w:rPr>
        <w:t>Μάκηδες</w:t>
      </w:r>
      <w:proofErr w:type="spellEnd"/>
      <w:r>
        <w:rPr>
          <w:rFonts w:eastAsia="Times New Roman"/>
          <w:szCs w:val="24"/>
        </w:rPr>
        <w:t>», τον «</w:t>
      </w:r>
      <w:proofErr w:type="spellStart"/>
      <w:r>
        <w:rPr>
          <w:rFonts w:eastAsia="Times New Roman"/>
          <w:szCs w:val="24"/>
        </w:rPr>
        <w:t>Παναθη</w:t>
      </w:r>
      <w:r>
        <w:rPr>
          <w:rFonts w:eastAsia="Times New Roman"/>
          <w:szCs w:val="24"/>
        </w:rPr>
        <w:t>ναϊκάκια</w:t>
      </w:r>
      <w:proofErr w:type="spellEnd"/>
      <w:r>
        <w:rPr>
          <w:rFonts w:eastAsia="Times New Roman"/>
          <w:szCs w:val="24"/>
        </w:rPr>
        <w:t>» και τους λοιπούς. Εσείς ήσασταν αυτοί οι οποίοι τα στήνατε με τον πλέον άκομψο και άθλιο τρόπο και</w:t>
      </w:r>
      <w:r>
        <w:rPr>
          <w:rFonts w:eastAsia="Times New Roman"/>
          <w:szCs w:val="24"/>
        </w:rPr>
        <w:t>,</w:t>
      </w:r>
      <w:r>
        <w:rPr>
          <w:rFonts w:eastAsia="Times New Roman"/>
          <w:szCs w:val="24"/>
        </w:rPr>
        <w:t xml:space="preserve"> όπως ανοίγατε τον λάκκο της Χρυσής Αυγής, πέφτατε μέσα ο ένας μετά τον άλλον. </w:t>
      </w:r>
    </w:p>
    <w:p w14:paraId="74465F12" w14:textId="77777777" w:rsidR="00F20DF6" w:rsidRDefault="00F443B4">
      <w:pPr>
        <w:spacing w:line="600" w:lineRule="auto"/>
        <w:ind w:firstLine="720"/>
        <w:jc w:val="both"/>
        <w:rPr>
          <w:rFonts w:eastAsia="Times New Roman"/>
          <w:szCs w:val="24"/>
        </w:rPr>
      </w:pPr>
      <w:r>
        <w:rPr>
          <w:rFonts w:eastAsia="Times New Roman"/>
          <w:szCs w:val="24"/>
        </w:rPr>
        <w:lastRenderedPageBreak/>
        <w:t xml:space="preserve">Ο τότε Πρωθυπουργός, ο κ. Σαμαράς, έπεσε μαζί και η κυβέρνησή του, </w:t>
      </w:r>
      <w:r>
        <w:rPr>
          <w:rFonts w:eastAsia="Times New Roman"/>
          <w:szCs w:val="24"/>
        </w:rPr>
        <w:t xml:space="preserve">λόγω Χρυσής Αυγής. Ποιος θυμάται τον κ. </w:t>
      </w:r>
      <w:proofErr w:type="spellStart"/>
      <w:r>
        <w:rPr>
          <w:rFonts w:eastAsia="Times New Roman"/>
          <w:szCs w:val="24"/>
        </w:rPr>
        <w:t>Μιχελάκη</w:t>
      </w:r>
      <w:proofErr w:type="spellEnd"/>
      <w:r>
        <w:rPr>
          <w:rFonts w:eastAsia="Times New Roman"/>
          <w:szCs w:val="24"/>
        </w:rPr>
        <w:t xml:space="preserve"> -ο οποίος ήταν από το </w:t>
      </w:r>
      <w:r>
        <w:rPr>
          <w:rFonts w:eastAsia="Times New Roman"/>
          <w:szCs w:val="24"/>
          <w:lang w:val="en-US"/>
        </w:rPr>
        <w:t>team</w:t>
      </w:r>
      <w:r>
        <w:rPr>
          <w:rFonts w:eastAsia="Times New Roman"/>
          <w:szCs w:val="24"/>
        </w:rPr>
        <w:t xml:space="preserve"> που «μαγείρεψε» όλη αυτή τη σκευωρία σε βάρος της Χρυσής Αυγής- τότε που όλα τα κανάλια και τα ΜΜΕ πήγαιναν κάπου προς Κορωπί για να βρουν τον οπλισμό της Χρυσής Αυγής σε ένα μουσε</w:t>
      </w:r>
      <w:r>
        <w:rPr>
          <w:rFonts w:eastAsia="Times New Roman"/>
          <w:szCs w:val="24"/>
        </w:rPr>
        <w:t xml:space="preserve">ίο του Πάλλη, αλλά ψάχνοντας να βρουν τον οπλισμό της Χρυσής Αυγής, βρήκανε μια ατζέντα με αυτούς που «λάδωνε» ο Πάλλης και πρώτος-πρώτος ήταν ο Βουλευτής της Νέας Δημοκρατίας και Υπουργός, ο κ. </w:t>
      </w:r>
      <w:proofErr w:type="spellStart"/>
      <w:r>
        <w:rPr>
          <w:rFonts w:eastAsia="Times New Roman"/>
          <w:szCs w:val="24"/>
        </w:rPr>
        <w:t>Μιχελάκης</w:t>
      </w:r>
      <w:proofErr w:type="spellEnd"/>
      <w:r>
        <w:rPr>
          <w:rFonts w:eastAsia="Times New Roman"/>
          <w:szCs w:val="24"/>
        </w:rPr>
        <w:t>, που «τα έπαιρνε» για να κάνει ερωτήσεις προς όφελο</w:t>
      </w:r>
      <w:r>
        <w:rPr>
          <w:rFonts w:eastAsia="Times New Roman"/>
          <w:szCs w:val="24"/>
        </w:rPr>
        <w:t xml:space="preserve">ς κάποιων επιχειρηματιών. </w:t>
      </w:r>
    </w:p>
    <w:p w14:paraId="74465F13" w14:textId="77777777" w:rsidR="00F20DF6" w:rsidRDefault="00F443B4">
      <w:pPr>
        <w:spacing w:line="600" w:lineRule="auto"/>
        <w:ind w:firstLine="720"/>
        <w:jc w:val="both"/>
        <w:rPr>
          <w:rFonts w:eastAsia="Times New Roman"/>
          <w:szCs w:val="24"/>
        </w:rPr>
      </w:pPr>
      <w:r>
        <w:rPr>
          <w:rFonts w:eastAsia="Times New Roman"/>
          <w:szCs w:val="24"/>
        </w:rPr>
        <w:t xml:space="preserve">Όταν κάποια στιγμή ήρθε αυτή η υπόθεση, η δικογραφία, στο Κοινοβούλιο, ενώ υπήρχε η δυνατότητα να παραπεμφθεί, ούτε οι Βουλευτές του ΣΥΡΙΖΑ ψήφισαν παραπομπή. Όταν ο Πρόεδρος </w:t>
      </w:r>
      <w:r>
        <w:rPr>
          <w:rFonts w:eastAsia="Times New Roman"/>
          <w:szCs w:val="24"/>
        </w:rPr>
        <w:lastRenderedPageBreak/>
        <w:t xml:space="preserve">που </w:t>
      </w:r>
      <w:proofErr w:type="spellStart"/>
      <w:r>
        <w:rPr>
          <w:rFonts w:eastAsia="Times New Roman"/>
          <w:szCs w:val="24"/>
        </w:rPr>
        <w:t>προήδρευε</w:t>
      </w:r>
      <w:proofErr w:type="spellEnd"/>
      <w:r>
        <w:rPr>
          <w:rFonts w:eastAsia="Times New Roman"/>
          <w:szCs w:val="24"/>
        </w:rPr>
        <w:t xml:space="preserve"> ρώτησε αν κάποιος από τους Βουλευτές έχε</w:t>
      </w:r>
      <w:r>
        <w:rPr>
          <w:rFonts w:eastAsia="Times New Roman"/>
          <w:szCs w:val="24"/>
        </w:rPr>
        <w:t xml:space="preserve">ι να πει κάτι, σηκώθηκε ένας Βουλευτής της Νέας Δημοκρατίας, έγκριτος καθηγητής νομικός και πολλά άλλα σημαντικά, και έβγαλε έναν λόγο γιατί δεν πρέπει να παραπεμφθεί ο κ. </w:t>
      </w:r>
      <w:proofErr w:type="spellStart"/>
      <w:r>
        <w:rPr>
          <w:rFonts w:eastAsia="Times New Roman"/>
          <w:szCs w:val="24"/>
        </w:rPr>
        <w:t>Μιχελάκης</w:t>
      </w:r>
      <w:proofErr w:type="spellEnd"/>
      <w:r>
        <w:rPr>
          <w:rFonts w:eastAsia="Times New Roman"/>
          <w:szCs w:val="24"/>
        </w:rPr>
        <w:t>. Ο εν λόγω Βουλευτής, που μετά δεν εξελέγη και λίγο αργότερα έγινε και Πρό</w:t>
      </w:r>
      <w:r>
        <w:rPr>
          <w:rFonts w:eastAsia="Times New Roman"/>
          <w:szCs w:val="24"/>
        </w:rPr>
        <w:t xml:space="preserve">εδρος της Δημοκρατίας, ήταν ο κ. Προκόπης Παυλόπουλος και αξίζει να μπείτε να δείτε την αγόρευσή του γιατί δεν πρέπει να παραπεμφθεί ο Βουλευτής αυτός, ο οποίος «τα έπαιρνε» για λογαριασμό κάποιου επιχειρηματία. </w:t>
      </w:r>
    </w:p>
    <w:p w14:paraId="74465F14"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Και βλέπουμε τώρα όλους αυτούς που ήταν στη</w:t>
      </w:r>
      <w:r>
        <w:rPr>
          <w:rFonts w:eastAsia="Times New Roman" w:cs="Times New Roman"/>
          <w:szCs w:val="24"/>
        </w:rPr>
        <w:t xml:space="preserve">ν μπροστάντζα αυτού που συνέβη, του μπερδέματος των εξουσιών, που ο ίδιος ο Πρωθυπουργός -και υπάρχουν τα ηχητικά ντοκουμέντα- έπαιρνε τηλέφωνο τους </w:t>
      </w:r>
      <w:r>
        <w:rPr>
          <w:rFonts w:eastAsia="Times New Roman" w:cs="Times New Roman"/>
          <w:szCs w:val="24"/>
        </w:rPr>
        <w:t>ε</w:t>
      </w:r>
      <w:r>
        <w:rPr>
          <w:rFonts w:eastAsia="Times New Roman" w:cs="Times New Roman"/>
          <w:szCs w:val="24"/>
        </w:rPr>
        <w:t xml:space="preserve">φέτες για να κλείσουν φυλακή Βουλευτές και πολλά </w:t>
      </w:r>
      <w:r>
        <w:rPr>
          <w:rFonts w:eastAsia="Times New Roman" w:cs="Times New Roman"/>
          <w:szCs w:val="24"/>
        </w:rPr>
        <w:lastRenderedPageBreak/>
        <w:t>άλλα πράγματα. Τώρα</w:t>
      </w:r>
      <w:r>
        <w:rPr>
          <w:rFonts w:eastAsia="Times New Roman" w:cs="Times New Roman"/>
          <w:szCs w:val="24"/>
        </w:rPr>
        <w:t>,</w:t>
      </w:r>
      <w:r>
        <w:rPr>
          <w:rFonts w:eastAsia="Times New Roman" w:cs="Times New Roman"/>
          <w:szCs w:val="24"/>
        </w:rPr>
        <w:t xml:space="preserve"> επειδή εν μέρει βρίσκονται σε αυτή</w:t>
      </w:r>
      <w:r>
        <w:rPr>
          <w:rFonts w:eastAsia="Times New Roman" w:cs="Times New Roman"/>
          <w:szCs w:val="24"/>
        </w:rPr>
        <w:t xml:space="preserve"> τη θέση, φωνάζουν και κλαίνε, οπότε, αν είναι σκευωρία, να θυμάστε τι είχατε κάνει εσείς πριν από λίγα χρόνια. Αν δεν είναι σκευωρία, όμως, και είναι αλήθεια, και οι πληροφορίες είναι πάρα πολλές προς αυτήν την κατεύθυνση, διότι εδώ δεν έχει να κάνει με ε</w:t>
      </w:r>
      <w:r>
        <w:rPr>
          <w:rFonts w:eastAsia="Times New Roman" w:cs="Times New Roman"/>
          <w:szCs w:val="24"/>
        </w:rPr>
        <w:t>γχώριες έρευνες</w:t>
      </w:r>
      <w:r>
        <w:rPr>
          <w:rFonts w:eastAsia="Times New Roman" w:cs="Times New Roman"/>
          <w:szCs w:val="24"/>
        </w:rPr>
        <w:t>,</w:t>
      </w:r>
      <w:r>
        <w:rPr>
          <w:rFonts w:eastAsia="Times New Roman" w:cs="Times New Roman"/>
          <w:szCs w:val="24"/>
        </w:rPr>
        <w:t xml:space="preserve"> αλλά έχει να κάνει με τις έρευνες του μεγαλύτερου και ισχυρότερου κράτους του κόσμου, των Ηνωμένων Πολιτειών, της Επιτροπής </w:t>
      </w:r>
      <w:r>
        <w:rPr>
          <w:rFonts w:eastAsia="Times New Roman" w:cs="Times New Roman"/>
          <w:szCs w:val="24"/>
        </w:rPr>
        <w:t>Κ</w:t>
      </w:r>
      <w:r>
        <w:rPr>
          <w:rFonts w:eastAsia="Times New Roman" w:cs="Times New Roman"/>
          <w:szCs w:val="24"/>
        </w:rPr>
        <w:t>εφαλαιαγοράς των Ηνωμένων Πολιτειών</w:t>
      </w:r>
      <w:r>
        <w:rPr>
          <w:rFonts w:eastAsia="Times New Roman" w:cs="Times New Roman"/>
          <w:szCs w:val="24"/>
        </w:rPr>
        <w:t>,</w:t>
      </w:r>
      <w:r>
        <w:rPr>
          <w:rFonts w:eastAsia="Times New Roman" w:cs="Times New Roman"/>
          <w:szCs w:val="24"/>
        </w:rPr>
        <w:t xml:space="preserve"> που εκεί δεν παίζουν. Εκεί αν περάσει κάποιος έξω από το Χρηματιστήριο, τρελό</w:t>
      </w:r>
      <w:r>
        <w:rPr>
          <w:rFonts w:eastAsia="Times New Roman" w:cs="Times New Roman"/>
          <w:szCs w:val="24"/>
        </w:rPr>
        <w:t xml:space="preserve">ς να είναι, χαζός, και να λέει «αγοράστε τη μετοχή τάδε», πάει φυλακή ισόβια. Όχι όπως εδώ με τα παπαγαλάκια που χειραγωγούσατε το Χρηματιστήριο και κάνατε πολιτική. </w:t>
      </w:r>
    </w:p>
    <w:p w14:paraId="74465F15"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lastRenderedPageBreak/>
        <w:t xml:space="preserve">Το </w:t>
      </w:r>
      <w:r>
        <w:rPr>
          <w:rFonts w:eastAsia="Times New Roman" w:cs="Times New Roman"/>
          <w:szCs w:val="24"/>
          <w:lang w:val="en-US"/>
        </w:rPr>
        <w:t>FBI</w:t>
      </w:r>
      <w:r>
        <w:rPr>
          <w:rFonts w:eastAsia="Times New Roman" w:cs="Times New Roman"/>
          <w:szCs w:val="24"/>
        </w:rPr>
        <w:t xml:space="preserve">, η Επιτροπή </w:t>
      </w:r>
      <w:r>
        <w:rPr>
          <w:rFonts w:eastAsia="Times New Roman" w:cs="Times New Roman"/>
          <w:szCs w:val="24"/>
        </w:rPr>
        <w:t>Κ</w:t>
      </w:r>
      <w:r>
        <w:rPr>
          <w:rFonts w:eastAsia="Times New Roman" w:cs="Times New Roman"/>
          <w:szCs w:val="24"/>
        </w:rPr>
        <w:t>εφαλαιαγοράς και άλλοι αποφάνθηκαν ότι αυτή η εταιρ</w:t>
      </w:r>
      <w:r>
        <w:rPr>
          <w:rFonts w:eastAsia="Times New Roman" w:cs="Times New Roman"/>
          <w:szCs w:val="24"/>
        </w:rPr>
        <w:t>ε</w:t>
      </w:r>
      <w:r>
        <w:rPr>
          <w:rFonts w:eastAsia="Times New Roman" w:cs="Times New Roman"/>
          <w:szCs w:val="24"/>
        </w:rPr>
        <w:t>ία λάδωνε, και λά</w:t>
      </w:r>
      <w:r>
        <w:rPr>
          <w:rFonts w:eastAsia="Times New Roman" w:cs="Times New Roman"/>
          <w:szCs w:val="24"/>
        </w:rPr>
        <w:t>δωνε πολύ χοντρά, ένα μάτσο πολιτικούς και αυτή η υπόθεση, αν θέλει η Κυβέρνηση -αλλά δυστυχώς αμφιβάλλουμε αν πραγματικά το θέλει αυτό- και φτάσει μέχρι τέλους, θα αποδειχτεί ποιοι τα τσέπωναν, ποιοι τα έπαιρναν εις βάρος του ελληνικού λαού.</w:t>
      </w:r>
    </w:p>
    <w:p w14:paraId="74465F16"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Λέμε ότι είνα</w:t>
      </w:r>
      <w:r>
        <w:rPr>
          <w:rFonts w:eastAsia="Times New Roman" w:cs="Times New Roman"/>
          <w:szCs w:val="24"/>
        </w:rPr>
        <w:t xml:space="preserve">ι σχεδόν σίγουρο ότι κάποιοι τα έπαιρναν, γιατί έχουμε το προηγούμενο της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που έχει αποδειχτεί περίτρανα ότι τα έπαιρναν τα δύο μεγάλα κόμματα κανονικά, έπαιρναν ποσοστά επί όλων των συμβολαίων τα οποία κλείνονταν με το ελληνικό δημόσιο, αλλά δεν</w:t>
      </w:r>
      <w:r>
        <w:rPr>
          <w:rFonts w:eastAsia="Times New Roman" w:cs="Times New Roman"/>
          <w:szCs w:val="24"/>
        </w:rPr>
        <w:t xml:space="preserve"> τιμωρήθηκε σχεδόν κανένας ή μάλλον ένας τιμωρήθηκε και σε αυτόν έχει πέσει το ανάθεμα όλου του σάπιου και βρ</w:t>
      </w:r>
      <w:r>
        <w:rPr>
          <w:rFonts w:eastAsia="Times New Roman" w:cs="Times New Roman"/>
          <w:szCs w:val="24"/>
        </w:rPr>
        <w:t>ώ</w:t>
      </w:r>
      <w:r>
        <w:rPr>
          <w:rFonts w:eastAsia="Times New Roman" w:cs="Times New Roman"/>
          <w:szCs w:val="24"/>
        </w:rPr>
        <w:t xml:space="preserve">μικου πολιτικού συστήματος. </w:t>
      </w:r>
    </w:p>
    <w:p w14:paraId="74465F17"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lastRenderedPageBreak/>
        <w:t>Αυτά για αυτή την υπόθεση που βλέπουμε τώρα και γελάμε, γιατί</w:t>
      </w:r>
      <w:r>
        <w:rPr>
          <w:rFonts w:eastAsia="Times New Roman" w:cs="Times New Roman"/>
          <w:szCs w:val="24"/>
        </w:rPr>
        <w:t>,</w:t>
      </w:r>
      <w:r>
        <w:rPr>
          <w:rFonts w:eastAsia="Times New Roman" w:cs="Times New Roman"/>
          <w:szCs w:val="24"/>
        </w:rPr>
        <w:t xml:space="preserve"> είτε έτσι είτε αλλιώς</w:t>
      </w:r>
      <w:r>
        <w:rPr>
          <w:rFonts w:eastAsia="Times New Roman" w:cs="Times New Roman"/>
          <w:szCs w:val="24"/>
        </w:rPr>
        <w:t>,</w:t>
      </w:r>
      <w:r>
        <w:rPr>
          <w:rFonts w:eastAsia="Times New Roman" w:cs="Times New Roman"/>
          <w:szCs w:val="24"/>
        </w:rPr>
        <w:t xml:space="preserve"> βιώνετε και καταλαβαίνετε τι εσ</w:t>
      </w:r>
      <w:r>
        <w:rPr>
          <w:rFonts w:eastAsia="Times New Roman" w:cs="Times New Roman"/>
          <w:szCs w:val="24"/>
        </w:rPr>
        <w:t xml:space="preserve">τί αδικία, αν είναι έτσι, αν τα παίρνατε με τη </w:t>
      </w:r>
      <w:r>
        <w:rPr>
          <w:rFonts w:eastAsia="Times New Roman" w:cs="Times New Roman"/>
          <w:szCs w:val="24"/>
          <w:lang w:val="en-US"/>
        </w:rPr>
        <w:t>Samsonite</w:t>
      </w:r>
      <w:r>
        <w:rPr>
          <w:rFonts w:eastAsia="Times New Roman" w:cs="Times New Roman"/>
          <w:szCs w:val="24"/>
        </w:rPr>
        <w:t xml:space="preserve">, γιατί </w:t>
      </w:r>
      <w:proofErr w:type="spellStart"/>
      <w:r>
        <w:rPr>
          <w:rFonts w:eastAsia="Times New Roman" w:cs="Times New Roman"/>
          <w:szCs w:val="24"/>
        </w:rPr>
        <w:t>εκμοντερνίσατε</w:t>
      </w:r>
      <w:proofErr w:type="spellEnd"/>
      <w:r>
        <w:rPr>
          <w:rFonts w:eastAsia="Times New Roman" w:cs="Times New Roman"/>
          <w:szCs w:val="24"/>
        </w:rPr>
        <w:t xml:space="preserve"> κιόλας τις μίζες και από τα </w:t>
      </w:r>
      <w:r>
        <w:rPr>
          <w:rFonts w:eastAsia="Times New Roman" w:cs="Times New Roman"/>
          <w:szCs w:val="24"/>
          <w:lang w:val="en-US"/>
        </w:rPr>
        <w:t>Pampers</w:t>
      </w:r>
      <w:r>
        <w:rPr>
          <w:rFonts w:eastAsia="Times New Roman" w:cs="Times New Roman"/>
          <w:szCs w:val="24"/>
        </w:rPr>
        <w:t xml:space="preserve"> περάσατε στα τροχήλατα </w:t>
      </w:r>
      <w:r>
        <w:rPr>
          <w:rFonts w:eastAsia="Times New Roman" w:cs="Times New Roman"/>
          <w:szCs w:val="24"/>
          <w:lang w:val="en-US"/>
        </w:rPr>
        <w:t>Samsonite</w:t>
      </w:r>
      <w:r>
        <w:rPr>
          <w:rFonts w:eastAsia="Times New Roman" w:cs="Times New Roman"/>
          <w:szCs w:val="24"/>
        </w:rPr>
        <w:t>, αγαπητοί κύριοι, που κατηγορείστε για ό,τι κατηγορείστε.</w:t>
      </w:r>
    </w:p>
    <w:p w14:paraId="74465F18"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Πάμε τώρα να πούμε δυο λόγια για το νομοσχέδιο. Λε</w:t>
      </w:r>
      <w:r>
        <w:rPr>
          <w:rFonts w:eastAsia="Times New Roman" w:cs="Times New Roman"/>
          <w:szCs w:val="24"/>
        </w:rPr>
        <w:t xml:space="preserve">ίπει ο κ. </w:t>
      </w:r>
      <w:proofErr w:type="spellStart"/>
      <w:r>
        <w:rPr>
          <w:rFonts w:eastAsia="Times New Roman" w:cs="Times New Roman"/>
          <w:szCs w:val="24"/>
        </w:rPr>
        <w:t>Φάμελλος</w:t>
      </w:r>
      <w:proofErr w:type="spellEnd"/>
      <w:r>
        <w:rPr>
          <w:rFonts w:eastAsia="Times New Roman" w:cs="Times New Roman"/>
          <w:szCs w:val="24"/>
        </w:rPr>
        <w:t xml:space="preserve">, έφυγε, αλλά δεν πειράζει. Θα σταθώ στην τροπολογία που έχει να κάνει με τις ταβέρνες στον </w:t>
      </w:r>
      <w:proofErr w:type="spellStart"/>
      <w:r>
        <w:rPr>
          <w:rFonts w:eastAsia="Times New Roman" w:cs="Times New Roman"/>
          <w:szCs w:val="24"/>
        </w:rPr>
        <w:t>Σχινιά</w:t>
      </w:r>
      <w:proofErr w:type="spellEnd"/>
      <w:r>
        <w:rPr>
          <w:rFonts w:eastAsia="Times New Roman" w:cs="Times New Roman"/>
          <w:szCs w:val="24"/>
        </w:rPr>
        <w:t>,</w:t>
      </w:r>
      <w:r>
        <w:rPr>
          <w:rFonts w:eastAsia="Times New Roman" w:cs="Times New Roman"/>
          <w:szCs w:val="24"/>
        </w:rPr>
        <w:t xml:space="preserve"> που δείχνει σε όλο της το μεγαλείο την προχειρότητα αυτού του κράτους, μια απίστευτη προχειρότητα σε όλους τους τομείς, που, όταν φτάνει σ</w:t>
      </w:r>
      <w:r>
        <w:rPr>
          <w:rFonts w:eastAsia="Times New Roman" w:cs="Times New Roman"/>
          <w:szCs w:val="24"/>
        </w:rPr>
        <w:t xml:space="preserve">το αμήν, κάνει κάποιες σπασμωδικές ενέργειες. Από τη μία, λέει, για να μην πληρώσουμε κάποια πρόστιμα στην Ευρωπαϊκή Ένωση, αλλά από την άλλη καταστρέφει το </w:t>
      </w:r>
      <w:proofErr w:type="spellStart"/>
      <w:r>
        <w:rPr>
          <w:rFonts w:eastAsia="Times New Roman" w:cs="Times New Roman"/>
          <w:szCs w:val="24"/>
        </w:rPr>
        <w:t>βιος</w:t>
      </w:r>
      <w:proofErr w:type="spellEnd"/>
      <w:r>
        <w:rPr>
          <w:rFonts w:eastAsia="Times New Roman" w:cs="Times New Roman"/>
          <w:szCs w:val="24"/>
        </w:rPr>
        <w:t xml:space="preserve"> κάποιων επαγγελματιών. Και δεν είναι </w:t>
      </w:r>
      <w:r>
        <w:rPr>
          <w:rFonts w:eastAsia="Times New Roman" w:cs="Times New Roman"/>
          <w:szCs w:val="24"/>
        </w:rPr>
        <w:lastRenderedPageBreak/>
        <w:t xml:space="preserve">απλά το </w:t>
      </w:r>
      <w:proofErr w:type="spellStart"/>
      <w:r>
        <w:rPr>
          <w:rFonts w:eastAsia="Times New Roman" w:cs="Times New Roman"/>
          <w:szCs w:val="24"/>
        </w:rPr>
        <w:t>βιος</w:t>
      </w:r>
      <w:proofErr w:type="spellEnd"/>
      <w:r>
        <w:rPr>
          <w:rFonts w:eastAsia="Times New Roman" w:cs="Times New Roman"/>
          <w:szCs w:val="24"/>
        </w:rPr>
        <w:t xml:space="preserve"> αυτές οι ταβέρνες. Υπάρχουν γύρω στα εβδομήν</w:t>
      </w:r>
      <w:r>
        <w:rPr>
          <w:rFonts w:eastAsia="Times New Roman" w:cs="Times New Roman"/>
          <w:szCs w:val="24"/>
        </w:rPr>
        <w:t xml:space="preserve">τα πέντε χρόνια εκεί, είναι αναπόσπαστο τμήμα αυτού του πευκοδάσους του </w:t>
      </w:r>
      <w:proofErr w:type="spellStart"/>
      <w:r>
        <w:rPr>
          <w:rFonts w:eastAsia="Times New Roman" w:cs="Times New Roman"/>
          <w:szCs w:val="24"/>
        </w:rPr>
        <w:t>Σχινιά</w:t>
      </w:r>
      <w:proofErr w:type="spellEnd"/>
      <w:r>
        <w:rPr>
          <w:rFonts w:eastAsia="Times New Roman" w:cs="Times New Roman"/>
          <w:szCs w:val="24"/>
        </w:rPr>
        <w:t xml:space="preserve"> και ό,τι γινόταν σε αυτόν τον πολύ ωραίο και ιδιαίτερο χώρο περιλάμβανε και αυτές τις ταβερνίτσες, όπου οι απλοί Έλληνες πολίτες πήγαιναν, έκαναν το μπάνιο τους, έτρωγαν και οτι</w:t>
      </w:r>
      <w:r>
        <w:rPr>
          <w:rFonts w:eastAsia="Times New Roman" w:cs="Times New Roman"/>
          <w:szCs w:val="24"/>
        </w:rPr>
        <w:t xml:space="preserve">δήποτε άλλο. </w:t>
      </w:r>
    </w:p>
    <w:p w14:paraId="74465F19"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Λέμε, κατ’ αρχάς, επειδή κάνατε και νομικά λάθη -θα σας τα έχουν πει οι νομικοί σας και τώρα προσπαθείτε με μια τροπολογία να μπαλώσετε τα αμπάλωτα- ότι θα τους πληρώσετε χρυσούς τους ταβερνιάρηδες αυτούς. Χρυσούς θα τους πληρώσετε με αυτό το</w:t>
      </w:r>
      <w:r>
        <w:rPr>
          <w:rFonts w:eastAsia="Times New Roman" w:cs="Times New Roman"/>
          <w:szCs w:val="24"/>
        </w:rPr>
        <w:t xml:space="preserve"> οποίο πράξατε τώρα! Θα σας ζητούν απίστευτα διαφυγόντα κέρδη από τούδε μέχρι τη στιγμή που θα κάνετε τη μετεγκατάσταση που </w:t>
      </w:r>
      <w:r>
        <w:rPr>
          <w:rFonts w:eastAsia="Times New Roman" w:cs="Times New Roman"/>
          <w:szCs w:val="24"/>
        </w:rPr>
        <w:lastRenderedPageBreak/>
        <w:t>έχει πει το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και που δεν κάνετε τίποτα, γιατί δεν ξέρετε τι γίνεται.</w:t>
      </w:r>
    </w:p>
    <w:p w14:paraId="74465F1A"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Πάμε τώρα στο σενάριο, γιατί αγαπάτε τη φύση και τη θέλετ</w:t>
      </w:r>
      <w:r>
        <w:rPr>
          <w:rFonts w:eastAsia="Times New Roman" w:cs="Times New Roman"/>
          <w:szCs w:val="24"/>
        </w:rPr>
        <w:t xml:space="preserve">ε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ας φύγουν αυτά από εκεί και θα υπάρχουν μόνο πέντε κιόσκια, για να πουλάνε πορτοκαλάδες και λεμονάδες. Ούτε αυτοκίνητα, γιατί τα αυτοκίνητα θα παρκάρουν χιλιόμετρα μακριά, σε ένα πάρκινγκ. Άρα θα πρέπει να πληρώνουν όσοι απλοί οικογενειάρχες πά</w:t>
      </w:r>
      <w:r>
        <w:rPr>
          <w:rFonts w:eastAsia="Times New Roman" w:cs="Times New Roman"/>
          <w:szCs w:val="24"/>
        </w:rPr>
        <w:t>νε εκεί. Μετά θα πρέπει να πληρώνουν μια δημοτική συγκοινωνία, που δεν υπάρχει, θα φτιαχτεί ενδεχομένως για να τους πηγαίνει στον χώρο. Και μάλιστα όχι στον χώρο. Θα τους αφήνει κα</w:t>
      </w:r>
      <w:r>
        <w:rPr>
          <w:rFonts w:eastAsia="Times New Roman" w:cs="Times New Roman"/>
          <w:szCs w:val="24"/>
        </w:rPr>
        <w:t>μ</w:t>
      </w:r>
      <w:r>
        <w:rPr>
          <w:rFonts w:eastAsia="Times New Roman" w:cs="Times New Roman"/>
          <w:szCs w:val="24"/>
        </w:rPr>
        <w:t>μιά πεντακοσαριά μέτρα πιο πέρα. Και θα πηγαίνουν οι οικογένειες με τα μπαγ</w:t>
      </w:r>
      <w:r>
        <w:rPr>
          <w:rFonts w:eastAsia="Times New Roman" w:cs="Times New Roman"/>
          <w:szCs w:val="24"/>
        </w:rPr>
        <w:t>κάζια τους, με τις καρέκλες, με τις πετσέτες κ.λπ.. Και ε</w:t>
      </w:r>
      <w:r>
        <w:rPr>
          <w:rFonts w:eastAsia="Times New Roman" w:cs="Times New Roman"/>
          <w:szCs w:val="24"/>
        </w:rPr>
        <w:lastRenderedPageBreak/>
        <w:t>πειδή δεν θα υπάρχουν φυσικά αυτοί οι ταβερνιάρηδες που κρατούσαν πεντακάθαρο τον χώρο, το τοπίο θα γίνει ένα απέραντο αχούρι. Γιατί</w:t>
      </w:r>
      <w:r>
        <w:rPr>
          <w:rFonts w:eastAsia="Times New Roman" w:cs="Times New Roman"/>
          <w:szCs w:val="24"/>
        </w:rPr>
        <w:t>,</w:t>
      </w:r>
      <w:r>
        <w:rPr>
          <w:rFonts w:eastAsia="Times New Roman" w:cs="Times New Roman"/>
          <w:szCs w:val="24"/>
        </w:rPr>
        <w:t xml:space="preserve"> όπως δεν μπορεί να διατηρήσει το κράτος το υφιστάμενο καμ</w:t>
      </w:r>
      <w:r>
        <w:rPr>
          <w:rFonts w:eastAsia="Times New Roman" w:cs="Times New Roman"/>
          <w:szCs w:val="24"/>
        </w:rPr>
        <w:t>μ</w:t>
      </w:r>
      <w:r>
        <w:rPr>
          <w:rFonts w:eastAsia="Times New Roman" w:cs="Times New Roman"/>
          <w:szCs w:val="24"/>
        </w:rPr>
        <w:t>ία υποδ</w:t>
      </w:r>
      <w:r>
        <w:rPr>
          <w:rFonts w:eastAsia="Times New Roman" w:cs="Times New Roman"/>
          <w:szCs w:val="24"/>
        </w:rPr>
        <w:t xml:space="preserve">ομή του σωστή και καθαρή, δεν πρόκειται να κάνει τίποτα και με το πευκοδάσος του </w:t>
      </w:r>
      <w:proofErr w:type="spellStart"/>
      <w:r>
        <w:rPr>
          <w:rFonts w:eastAsia="Times New Roman" w:cs="Times New Roman"/>
          <w:szCs w:val="24"/>
        </w:rPr>
        <w:t>Σχινιά</w:t>
      </w:r>
      <w:proofErr w:type="spellEnd"/>
      <w:r>
        <w:rPr>
          <w:rFonts w:eastAsia="Times New Roman" w:cs="Times New Roman"/>
          <w:szCs w:val="24"/>
        </w:rPr>
        <w:t>. Θα είναι η χαρά του ελευθέρου κάμπινγκ και του κάθε χαβαλέ, για να δείτε τι θα γίνει. Και αυτό είναι ζήτημα ενός ή δύο ετών.</w:t>
      </w:r>
    </w:p>
    <w:p w14:paraId="74465F1B"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Βέβαια, υπάρχει και κάτι άλλο που δεν το ξέρουμε. Επειδή η μισή έκταση ανήκει σε μια πολύ μεγάλη πολιτική οικογένεια, ίσως αργότερα, αφού φύγουν αυτοί οι ταβερνιάρηδες, να δούμε να ξεφυτρώνει κάτι άλλο, για να εξυπηρετήσει τον κόσμο αυτόν όμορφα και ωραία,</w:t>
      </w:r>
      <w:r>
        <w:rPr>
          <w:rFonts w:eastAsia="Times New Roman" w:cs="Times New Roman"/>
          <w:szCs w:val="24"/>
        </w:rPr>
        <w:t xml:space="preserve"> για να δούμε τι γίνεται. </w:t>
      </w:r>
    </w:p>
    <w:p w14:paraId="74465F1C"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lastRenderedPageBreak/>
        <w:t>Τελειώνω για το συγκεκριμένο ζήτημα. Την ευαισθησία σας, κύριοι του ΣΥΡΙΖΑ, στα αυθαίρετα και στις παρανομίες την είδαμε, όταν και εσείς πλέον στηρίξατε και έχετε βάλει φαρδιές πλατιές υπογραφές για το μεγαλύτερο αυθαίρετο της υφ</w:t>
      </w:r>
      <w:r>
        <w:rPr>
          <w:rFonts w:eastAsia="Times New Roman" w:cs="Times New Roman"/>
          <w:szCs w:val="24"/>
        </w:rPr>
        <w:t xml:space="preserve">ηλίου, το </w:t>
      </w:r>
      <w:r>
        <w:rPr>
          <w:rFonts w:eastAsia="Times New Roman" w:cs="Times New Roman"/>
          <w:szCs w:val="24"/>
        </w:rPr>
        <w:t>«</w:t>
      </w:r>
      <w:r>
        <w:rPr>
          <w:rFonts w:eastAsia="Times New Roman" w:cs="Times New Roman"/>
          <w:szCs w:val="24"/>
          <w:lang w:val="en-US"/>
        </w:rPr>
        <w:t>The</w:t>
      </w:r>
      <w:r w:rsidRPr="00784FFD">
        <w:rPr>
          <w:rFonts w:eastAsia="Times New Roman" w:cs="Times New Roman"/>
          <w:szCs w:val="24"/>
        </w:rPr>
        <w:t xml:space="preserve"> </w:t>
      </w:r>
      <w:r>
        <w:rPr>
          <w:rFonts w:eastAsia="Times New Roman" w:cs="Times New Roman"/>
          <w:szCs w:val="24"/>
          <w:lang w:val="en-US"/>
        </w:rPr>
        <w:t>Mall</w:t>
      </w:r>
      <w:r>
        <w:rPr>
          <w:rFonts w:eastAsia="Times New Roman" w:cs="Times New Roman"/>
          <w:szCs w:val="24"/>
        </w:rPr>
        <w:t>»</w:t>
      </w:r>
      <w:r>
        <w:rPr>
          <w:rFonts w:eastAsia="Times New Roman" w:cs="Times New Roman"/>
          <w:szCs w:val="24"/>
        </w:rPr>
        <w:t xml:space="preserve">. Αντί να δείξετε το καλό παράδειγμα, κυνηγάτε τους ταβερνιάρηδες, τους μεροκαματιάρηδες, τους απλούς ανθρώπους και αφήνετε τους φίλους σας, αυτούς που, από ό,τι βλέπουμε σας βάζουν και διαφημίσεις στο περιοδικό </w:t>
      </w:r>
      <w:r>
        <w:rPr>
          <w:rFonts w:eastAsia="Times New Roman" w:cs="Times New Roman"/>
          <w:szCs w:val="24"/>
        </w:rPr>
        <w:t>«</w:t>
      </w:r>
      <w:r>
        <w:rPr>
          <w:rFonts w:eastAsia="Times New Roman" w:cs="Times New Roman"/>
          <w:szCs w:val="24"/>
        </w:rPr>
        <w:t>ΡΑΔΙΟΤΗΛΕΟΡΑΣΗ</w:t>
      </w:r>
      <w:r>
        <w:rPr>
          <w:rFonts w:eastAsia="Times New Roman" w:cs="Times New Roman"/>
          <w:szCs w:val="24"/>
        </w:rPr>
        <w:t>»</w:t>
      </w:r>
      <w:r>
        <w:rPr>
          <w:rFonts w:eastAsia="Times New Roman" w:cs="Times New Roman"/>
          <w:szCs w:val="24"/>
        </w:rPr>
        <w:t>, αλώβητ</w:t>
      </w:r>
      <w:r>
        <w:rPr>
          <w:rFonts w:eastAsia="Times New Roman" w:cs="Times New Roman"/>
          <w:szCs w:val="24"/>
        </w:rPr>
        <w:t xml:space="preserve">ους, απείραχτους να συνεχίζουν το θεάρεστο έργο τους. </w:t>
      </w:r>
    </w:p>
    <w:p w14:paraId="74465F1D" w14:textId="77777777" w:rsidR="00F20DF6" w:rsidRDefault="00F443B4">
      <w:pPr>
        <w:spacing w:line="600" w:lineRule="auto"/>
        <w:ind w:firstLine="720"/>
        <w:jc w:val="both"/>
        <w:rPr>
          <w:rFonts w:eastAsia="Times New Roman"/>
          <w:szCs w:val="24"/>
        </w:rPr>
      </w:pPr>
      <w:r>
        <w:rPr>
          <w:rFonts w:eastAsia="Times New Roman"/>
          <w:szCs w:val="24"/>
        </w:rPr>
        <w:t xml:space="preserve">Και εν τάχει θα αναφερθώ σε μια τελευταία τροπολογία για τον </w:t>
      </w:r>
      <w:r>
        <w:rPr>
          <w:rFonts w:eastAsia="Times New Roman"/>
          <w:szCs w:val="24"/>
        </w:rPr>
        <w:t>β</w:t>
      </w:r>
      <w:r>
        <w:rPr>
          <w:rFonts w:eastAsia="Times New Roman"/>
          <w:szCs w:val="24"/>
        </w:rPr>
        <w:t xml:space="preserve">όρειο </w:t>
      </w:r>
      <w:r>
        <w:rPr>
          <w:rFonts w:eastAsia="Times New Roman"/>
          <w:szCs w:val="24"/>
        </w:rPr>
        <w:t>ο</w:t>
      </w:r>
      <w:r>
        <w:rPr>
          <w:rFonts w:eastAsia="Times New Roman"/>
          <w:szCs w:val="24"/>
        </w:rPr>
        <w:t xml:space="preserve">δικό </w:t>
      </w:r>
      <w:r>
        <w:rPr>
          <w:rFonts w:eastAsia="Times New Roman"/>
          <w:szCs w:val="24"/>
        </w:rPr>
        <w:t>ά</w:t>
      </w:r>
      <w:r>
        <w:rPr>
          <w:rFonts w:eastAsia="Times New Roman"/>
          <w:szCs w:val="24"/>
        </w:rPr>
        <w:t>ξονα Κρήτης-είναι και ο Υπουργός από την Κρήτη- έναν άθλιο οδικό άξονα</w:t>
      </w:r>
      <w:r>
        <w:rPr>
          <w:rFonts w:eastAsia="Times New Roman"/>
          <w:szCs w:val="24"/>
        </w:rPr>
        <w:t>,</w:t>
      </w:r>
      <w:r>
        <w:rPr>
          <w:rFonts w:eastAsia="Times New Roman"/>
          <w:szCs w:val="24"/>
        </w:rPr>
        <w:t xml:space="preserve"> όπου </w:t>
      </w:r>
      <w:proofErr w:type="spellStart"/>
      <w:r>
        <w:rPr>
          <w:rFonts w:eastAsia="Times New Roman"/>
          <w:szCs w:val="24"/>
        </w:rPr>
        <w:t>πάμπολλοι</w:t>
      </w:r>
      <w:proofErr w:type="spellEnd"/>
      <w:r>
        <w:rPr>
          <w:rFonts w:eastAsia="Times New Roman"/>
          <w:szCs w:val="24"/>
        </w:rPr>
        <w:t xml:space="preserve"> Πρωθυπουργοί, Υπουργοί καταγόμενοι από </w:t>
      </w:r>
      <w:r>
        <w:rPr>
          <w:rFonts w:eastAsia="Times New Roman"/>
          <w:szCs w:val="24"/>
        </w:rPr>
        <w:t xml:space="preserve">την Κρήτη δεν έκαναν τίποτα απολύτως. Τώρα </w:t>
      </w:r>
      <w:r>
        <w:rPr>
          <w:rFonts w:eastAsia="Times New Roman"/>
          <w:szCs w:val="24"/>
        </w:rPr>
        <w:lastRenderedPageBreak/>
        <w:t xml:space="preserve">λέτε να αλλάξετε τα δεδομένα. Ενδεχομένως να είναι για καλό, αλλά δεν υπάρχει κάποιο χρονοδιάγραμμα για το πώς θα είναι ο </w:t>
      </w:r>
      <w:r>
        <w:rPr>
          <w:rFonts w:eastAsia="Times New Roman"/>
          <w:szCs w:val="24"/>
        </w:rPr>
        <w:t>β</w:t>
      </w:r>
      <w:r>
        <w:rPr>
          <w:rFonts w:eastAsia="Times New Roman"/>
          <w:szCs w:val="24"/>
        </w:rPr>
        <w:t xml:space="preserve">όρειος </w:t>
      </w:r>
      <w:r>
        <w:rPr>
          <w:rFonts w:eastAsia="Times New Roman"/>
          <w:szCs w:val="24"/>
        </w:rPr>
        <w:t>ο</w:t>
      </w:r>
      <w:r>
        <w:rPr>
          <w:rFonts w:eastAsia="Times New Roman"/>
          <w:szCs w:val="24"/>
        </w:rPr>
        <w:t xml:space="preserve">δικός </w:t>
      </w:r>
      <w:r>
        <w:rPr>
          <w:rFonts w:eastAsia="Times New Roman"/>
          <w:szCs w:val="24"/>
        </w:rPr>
        <w:t>ά</w:t>
      </w:r>
      <w:r>
        <w:rPr>
          <w:rFonts w:eastAsia="Times New Roman"/>
          <w:szCs w:val="24"/>
        </w:rPr>
        <w:t>ξονας Κρήτης και πότε θα αρχίσει να κατασκευάζεται.</w:t>
      </w:r>
    </w:p>
    <w:p w14:paraId="74465F1E" w14:textId="77777777" w:rsidR="00F20DF6" w:rsidRDefault="00F443B4">
      <w:pPr>
        <w:spacing w:line="600" w:lineRule="auto"/>
        <w:ind w:firstLine="720"/>
        <w:jc w:val="both"/>
        <w:rPr>
          <w:rFonts w:eastAsia="Times New Roman"/>
          <w:szCs w:val="24"/>
        </w:rPr>
      </w:pPr>
      <w:r>
        <w:rPr>
          <w:rFonts w:eastAsia="Times New Roman"/>
          <w:szCs w:val="24"/>
        </w:rPr>
        <w:t xml:space="preserve">Εμείς σας έχουμε κάνει </w:t>
      </w:r>
      <w:r>
        <w:rPr>
          <w:rFonts w:eastAsia="Times New Roman"/>
          <w:szCs w:val="24"/>
        </w:rPr>
        <w:t>πρόταση και από ερωτήσεις και με άλλες παρεμβάσεις μας ότι για τον υφιστάμενο δρόμο</w:t>
      </w:r>
      <w:r>
        <w:rPr>
          <w:rFonts w:eastAsia="Times New Roman"/>
          <w:szCs w:val="24"/>
        </w:rPr>
        <w:t>,</w:t>
      </w:r>
      <w:r>
        <w:rPr>
          <w:rFonts w:eastAsia="Times New Roman"/>
          <w:szCs w:val="24"/>
        </w:rPr>
        <w:t xml:space="preserve"> μέχρι να γίνει κάτι καινούργιο, γιατί είναι σίγουρο ότι θα σας πάρει πολύ καιρό, θα μπορούσατε να κάνετε απλά πράγματα: από το να καθαρίσετε τις λωρίδες εκτάκτου ανάγκης, </w:t>
      </w:r>
      <w:r>
        <w:rPr>
          <w:rFonts w:eastAsia="Times New Roman"/>
          <w:szCs w:val="24"/>
        </w:rPr>
        <w:t>που οι καλαμιές έχουν πέσει στη μέση του δρόμου και δεν υπάρχουν, να κάνετε μια διαγράμμιση</w:t>
      </w:r>
      <w:r>
        <w:rPr>
          <w:rFonts w:eastAsia="Times New Roman"/>
          <w:szCs w:val="24"/>
        </w:rPr>
        <w:t>,</w:t>
      </w:r>
      <w:r>
        <w:rPr>
          <w:rFonts w:eastAsia="Times New Roman"/>
          <w:szCs w:val="24"/>
        </w:rPr>
        <w:t xml:space="preserve"> που δεν υπάρχει πουθενά, να φτιάξετε τις λάμπες</w:t>
      </w:r>
      <w:r>
        <w:rPr>
          <w:rFonts w:eastAsia="Times New Roman"/>
          <w:szCs w:val="24"/>
        </w:rPr>
        <w:t>,</w:t>
      </w:r>
      <w:r>
        <w:rPr>
          <w:rFonts w:eastAsia="Times New Roman"/>
          <w:szCs w:val="24"/>
        </w:rPr>
        <w:t xml:space="preserve"> που είναι καμένες και δεν σας καίγεται καρφί για να τις αλλάξετε, να βάλετε κάποια φω</w:t>
      </w:r>
      <w:r>
        <w:rPr>
          <w:rFonts w:eastAsia="Times New Roman"/>
          <w:szCs w:val="24"/>
        </w:rPr>
        <w:lastRenderedPageBreak/>
        <w:t>σφορίζοντα σήματα στη μέση το</w:t>
      </w:r>
      <w:r>
        <w:rPr>
          <w:rFonts w:eastAsia="Times New Roman"/>
          <w:szCs w:val="24"/>
        </w:rPr>
        <w:t>υ δρόμου. Μπορείτε να κάνετε απλά πραγματάκια, μπας και σωθεί καμμία ζωή μέχρι να φτιάξετε αυτόν τον δρόμο.</w:t>
      </w:r>
    </w:p>
    <w:p w14:paraId="74465F1F" w14:textId="77777777" w:rsidR="00F20DF6" w:rsidRDefault="00F443B4">
      <w:pPr>
        <w:spacing w:line="600" w:lineRule="auto"/>
        <w:ind w:firstLine="720"/>
        <w:jc w:val="both"/>
        <w:rPr>
          <w:rFonts w:eastAsia="Times New Roman"/>
          <w:szCs w:val="24"/>
        </w:rPr>
      </w:pPr>
      <w:r>
        <w:rPr>
          <w:rFonts w:eastAsia="Times New Roman"/>
          <w:szCs w:val="24"/>
        </w:rPr>
        <w:t xml:space="preserve">Και αν κρίνουμε από την ταχύτητα με την οποία κατασκευάζεται το κομμάτι από το Ηράκλειο μέχρι την Χερσόνησο, που </w:t>
      </w:r>
      <w:r>
        <w:rPr>
          <w:rFonts w:eastAsia="Times New Roman"/>
          <w:szCs w:val="24"/>
        </w:rPr>
        <w:t>βρίσκεται</w:t>
      </w:r>
      <w:r>
        <w:rPr>
          <w:rFonts w:eastAsia="Times New Roman"/>
          <w:szCs w:val="24"/>
        </w:rPr>
        <w:t xml:space="preserve"> στον τρίτο, τέταρτο χρόνο</w:t>
      </w:r>
      <w:r>
        <w:rPr>
          <w:rFonts w:eastAsia="Times New Roman"/>
          <w:szCs w:val="24"/>
        </w:rPr>
        <w:t xml:space="preserve">, μάλλον ο </w:t>
      </w:r>
      <w:r>
        <w:rPr>
          <w:rFonts w:eastAsia="Times New Roman"/>
          <w:szCs w:val="24"/>
        </w:rPr>
        <w:t>β</w:t>
      </w:r>
      <w:r>
        <w:rPr>
          <w:rFonts w:eastAsia="Times New Roman"/>
          <w:szCs w:val="24"/>
        </w:rPr>
        <w:t xml:space="preserve">όρειος </w:t>
      </w:r>
      <w:r>
        <w:rPr>
          <w:rFonts w:eastAsia="Times New Roman"/>
          <w:szCs w:val="24"/>
        </w:rPr>
        <w:t>ο</w:t>
      </w:r>
      <w:r>
        <w:rPr>
          <w:rFonts w:eastAsia="Times New Roman"/>
          <w:szCs w:val="24"/>
        </w:rPr>
        <w:t xml:space="preserve">δικός </w:t>
      </w:r>
      <w:r>
        <w:rPr>
          <w:rFonts w:eastAsia="Times New Roman"/>
          <w:szCs w:val="24"/>
        </w:rPr>
        <w:t>ά</w:t>
      </w:r>
      <w:r>
        <w:rPr>
          <w:rFonts w:eastAsia="Times New Roman"/>
          <w:szCs w:val="24"/>
        </w:rPr>
        <w:t>ξονας Κρήτης θα αργήσει πάρα πολύ να γίνει</w:t>
      </w:r>
      <w:r>
        <w:rPr>
          <w:rFonts w:eastAsia="Times New Roman"/>
          <w:szCs w:val="24"/>
        </w:rPr>
        <w:t>,</w:t>
      </w:r>
      <w:r>
        <w:rPr>
          <w:rFonts w:eastAsia="Times New Roman"/>
          <w:szCs w:val="24"/>
        </w:rPr>
        <w:t xml:space="preserve"> ακόμα και με τη νέα μορφή που θέλετε να δώσετε και τον νέο φορέα, ο οποίος θα τον διαχειριστεί.</w:t>
      </w:r>
    </w:p>
    <w:p w14:paraId="74465F20" w14:textId="77777777" w:rsidR="00F20DF6" w:rsidRDefault="00F443B4">
      <w:pPr>
        <w:spacing w:line="600" w:lineRule="auto"/>
        <w:ind w:firstLine="720"/>
        <w:jc w:val="both"/>
        <w:rPr>
          <w:rFonts w:eastAsia="Times New Roman"/>
          <w:szCs w:val="24"/>
        </w:rPr>
      </w:pPr>
      <w:r>
        <w:rPr>
          <w:rFonts w:eastAsia="Times New Roman"/>
          <w:szCs w:val="24"/>
        </w:rPr>
        <w:t>Ευχαριστώ πάρα πολύ.</w:t>
      </w:r>
    </w:p>
    <w:p w14:paraId="74465F21" w14:textId="77777777" w:rsidR="00F20DF6" w:rsidRDefault="00F443B4">
      <w:pPr>
        <w:spacing w:line="600" w:lineRule="auto"/>
        <w:ind w:firstLine="720"/>
        <w:jc w:val="both"/>
        <w:rPr>
          <w:rFonts w:eastAsia="Times New Roman"/>
          <w:szCs w:val="24"/>
        </w:rPr>
      </w:pPr>
      <w:r>
        <w:rPr>
          <w:rFonts w:eastAsia="Times New Roman"/>
          <w:b/>
          <w:szCs w:val="24"/>
        </w:rPr>
        <w:t xml:space="preserve">ΠΡΟΕΔΡΕΥΩΝ (Μάριος Γεωργιάδης): </w:t>
      </w:r>
      <w:r>
        <w:rPr>
          <w:rFonts w:eastAsia="Times New Roman"/>
          <w:szCs w:val="24"/>
        </w:rPr>
        <w:t xml:space="preserve">Ευχαριστούμε τον κ. </w:t>
      </w:r>
      <w:proofErr w:type="spellStart"/>
      <w:r>
        <w:rPr>
          <w:rFonts w:eastAsia="Times New Roman"/>
          <w:szCs w:val="24"/>
        </w:rPr>
        <w:t>Παναγιώταρο</w:t>
      </w:r>
      <w:proofErr w:type="spellEnd"/>
      <w:r>
        <w:rPr>
          <w:rFonts w:eastAsia="Times New Roman"/>
          <w:szCs w:val="24"/>
        </w:rPr>
        <w:t>.</w:t>
      </w:r>
    </w:p>
    <w:p w14:paraId="74465F22" w14:textId="77777777" w:rsidR="00F20DF6" w:rsidRDefault="00F443B4">
      <w:pPr>
        <w:spacing w:line="600" w:lineRule="auto"/>
        <w:ind w:firstLine="720"/>
        <w:jc w:val="both"/>
        <w:rPr>
          <w:rFonts w:eastAsia="Times New Roman"/>
          <w:szCs w:val="24"/>
        </w:rPr>
      </w:pPr>
      <w:r>
        <w:rPr>
          <w:rFonts w:eastAsia="Times New Roman"/>
          <w:szCs w:val="24"/>
        </w:rPr>
        <w:lastRenderedPageBreak/>
        <w:t xml:space="preserve">Κύριε </w:t>
      </w:r>
      <w:proofErr w:type="spellStart"/>
      <w:r>
        <w:rPr>
          <w:rFonts w:eastAsia="Times New Roman"/>
          <w:szCs w:val="24"/>
        </w:rPr>
        <w:t>Θραψανιώτη</w:t>
      </w:r>
      <w:proofErr w:type="spellEnd"/>
      <w:r>
        <w:rPr>
          <w:rFonts w:eastAsia="Times New Roman"/>
          <w:szCs w:val="24"/>
        </w:rPr>
        <w:t xml:space="preserve">, έχετε τον λόγο και ευχαριστώ για την υπομονή σας. Αμέσως μετά θα πάρει τον λόγο ο κ. Θεοχαρόπουλος και ο κ. </w:t>
      </w:r>
      <w:proofErr w:type="spellStart"/>
      <w:r>
        <w:rPr>
          <w:rFonts w:eastAsia="Times New Roman"/>
          <w:szCs w:val="24"/>
        </w:rPr>
        <w:t>Ξυδάκης</w:t>
      </w:r>
      <w:proofErr w:type="spellEnd"/>
      <w:r>
        <w:rPr>
          <w:rFonts w:eastAsia="Times New Roman"/>
          <w:szCs w:val="24"/>
        </w:rPr>
        <w:t>.</w:t>
      </w:r>
    </w:p>
    <w:p w14:paraId="74465F23" w14:textId="77777777" w:rsidR="00F20DF6" w:rsidRDefault="00F443B4">
      <w:pPr>
        <w:spacing w:line="600" w:lineRule="auto"/>
        <w:ind w:firstLine="720"/>
        <w:jc w:val="both"/>
        <w:rPr>
          <w:rFonts w:eastAsia="Times New Roman"/>
          <w:szCs w:val="24"/>
        </w:rPr>
      </w:pPr>
      <w:r>
        <w:rPr>
          <w:rFonts w:eastAsia="Times New Roman"/>
          <w:b/>
          <w:szCs w:val="24"/>
        </w:rPr>
        <w:t xml:space="preserve">ΕΜΜΑΝΟΥΗΛ ΘΡΑΨΑΝΙΩΤΗΣ: </w:t>
      </w:r>
      <w:r>
        <w:rPr>
          <w:rFonts w:eastAsia="Times New Roman"/>
          <w:szCs w:val="24"/>
        </w:rPr>
        <w:t>Ευχαριστώ, κύριε Πρόεδρε.</w:t>
      </w:r>
    </w:p>
    <w:p w14:paraId="74465F24" w14:textId="77777777" w:rsidR="00F20DF6" w:rsidRDefault="00F443B4">
      <w:pPr>
        <w:spacing w:line="600" w:lineRule="auto"/>
        <w:ind w:firstLine="720"/>
        <w:jc w:val="both"/>
        <w:rPr>
          <w:rFonts w:eastAsia="Times New Roman"/>
          <w:szCs w:val="24"/>
        </w:rPr>
      </w:pPr>
      <w:r>
        <w:rPr>
          <w:rFonts w:eastAsia="Times New Roman"/>
          <w:szCs w:val="24"/>
        </w:rPr>
        <w:t xml:space="preserve">Θα μου επιτρέψετε να κάνω μια αναφορά στην εισηγήτρια της Χρυσής Αυγής. </w:t>
      </w:r>
      <w:r>
        <w:rPr>
          <w:rFonts w:eastAsia="Times New Roman"/>
          <w:szCs w:val="24"/>
        </w:rPr>
        <w:t>Νομίζουν ότι θα εξαγνιστούν στην «κολυμπήθρα του Μίκη Θεοδωράκη» για τις εγκληματικές τους πράξεις που βρίσκονται υπό δικαστική διερεύνηση.</w:t>
      </w:r>
    </w:p>
    <w:p w14:paraId="74465F25" w14:textId="77777777" w:rsidR="00F20DF6" w:rsidRDefault="00F443B4">
      <w:pPr>
        <w:spacing w:line="600" w:lineRule="auto"/>
        <w:ind w:firstLine="720"/>
        <w:jc w:val="both"/>
        <w:rPr>
          <w:rFonts w:eastAsia="Times New Roman"/>
          <w:szCs w:val="24"/>
        </w:rPr>
      </w:pPr>
      <w:r>
        <w:rPr>
          <w:rFonts w:eastAsia="Times New Roman"/>
          <w:szCs w:val="24"/>
        </w:rPr>
        <w:t xml:space="preserve">Τα τραγούδια του Γιάννη Ρίτσου, του Ιάκωβου </w:t>
      </w:r>
      <w:proofErr w:type="spellStart"/>
      <w:r>
        <w:rPr>
          <w:rFonts w:eastAsia="Times New Roman"/>
          <w:szCs w:val="24"/>
        </w:rPr>
        <w:t>Καμπανέλλη</w:t>
      </w:r>
      <w:proofErr w:type="spellEnd"/>
      <w:r>
        <w:rPr>
          <w:rFonts w:eastAsia="Times New Roman"/>
          <w:szCs w:val="24"/>
        </w:rPr>
        <w:t>, του Μαν</w:t>
      </w:r>
      <w:r>
        <w:rPr>
          <w:rFonts w:eastAsia="Times New Roman"/>
          <w:szCs w:val="24"/>
        </w:rPr>
        <w:t>ό</w:t>
      </w:r>
      <w:r>
        <w:rPr>
          <w:rFonts w:eastAsia="Times New Roman"/>
          <w:szCs w:val="24"/>
        </w:rPr>
        <w:t>λη Αναγνωστάκη και τόσων άλλων γράφτηκαν γιατί στόλι</w:t>
      </w:r>
      <w:r>
        <w:rPr>
          <w:rFonts w:eastAsia="Times New Roman"/>
          <w:szCs w:val="24"/>
        </w:rPr>
        <w:t xml:space="preserve">σαν τη δράση και τις θυσίες των αγωνιστών της </w:t>
      </w:r>
      <w:r>
        <w:rPr>
          <w:rFonts w:eastAsia="Times New Roman"/>
          <w:szCs w:val="24"/>
        </w:rPr>
        <w:t>ε</w:t>
      </w:r>
      <w:r>
        <w:rPr>
          <w:rFonts w:eastAsia="Times New Roman"/>
          <w:szCs w:val="24"/>
        </w:rPr>
        <w:t xml:space="preserve">θνικής </w:t>
      </w:r>
      <w:r>
        <w:rPr>
          <w:rFonts w:eastAsia="Times New Roman"/>
          <w:szCs w:val="24"/>
        </w:rPr>
        <w:t>α</w:t>
      </w:r>
      <w:r>
        <w:rPr>
          <w:rFonts w:eastAsia="Times New Roman"/>
          <w:szCs w:val="24"/>
        </w:rPr>
        <w:t xml:space="preserve">ντίστασης, των κρατουμένων στα ναζιστικά στρατόπεδα συγκέντρωσης, των κρατουμένων στη </w:t>
      </w:r>
      <w:proofErr w:type="spellStart"/>
      <w:r>
        <w:rPr>
          <w:rFonts w:eastAsia="Times New Roman"/>
          <w:szCs w:val="24"/>
        </w:rPr>
        <w:t>Μπουμπουλίνας</w:t>
      </w:r>
      <w:proofErr w:type="spellEnd"/>
      <w:r>
        <w:rPr>
          <w:rFonts w:eastAsia="Times New Roman"/>
          <w:szCs w:val="24"/>
        </w:rPr>
        <w:t xml:space="preserve">, τη Μακρόνησο και αλλού. </w:t>
      </w:r>
      <w:r>
        <w:rPr>
          <w:rFonts w:eastAsia="Times New Roman"/>
          <w:szCs w:val="24"/>
        </w:rPr>
        <w:lastRenderedPageBreak/>
        <w:t>Τα τραγούδια αυτά ανήκουν στον ελληνικό λαό και τους αγώνες του. Δεν χαρίζον</w:t>
      </w:r>
      <w:r>
        <w:rPr>
          <w:rFonts w:eastAsia="Times New Roman"/>
          <w:szCs w:val="24"/>
        </w:rPr>
        <w:t>ται, δεν εκχωρούνται, δεν μπορούν να τα τραγουδήσουν δωσίλογοι και νοσταλγοί των στρατευμάτων κατοχής.</w:t>
      </w:r>
    </w:p>
    <w:p w14:paraId="74465F26" w14:textId="77777777" w:rsidR="00F20DF6" w:rsidRDefault="00F443B4">
      <w:pPr>
        <w:spacing w:line="600" w:lineRule="auto"/>
        <w:ind w:firstLine="720"/>
        <w:jc w:val="both"/>
        <w:rPr>
          <w:rFonts w:eastAsia="Times New Roman"/>
          <w:szCs w:val="24"/>
        </w:rPr>
      </w:pPr>
      <w:r>
        <w:rPr>
          <w:rFonts w:eastAsia="Times New Roman"/>
          <w:szCs w:val="24"/>
        </w:rPr>
        <w:t>Το νομοσχέδιο που συζητούμε, κυρίες και κύριοι Βουλευτές</w:t>
      </w:r>
      <w:r>
        <w:rPr>
          <w:rFonts w:eastAsia="Times New Roman"/>
          <w:szCs w:val="24"/>
        </w:rPr>
        <w:t>,</w:t>
      </w:r>
      <w:r>
        <w:rPr>
          <w:rFonts w:eastAsia="Times New Roman"/>
          <w:szCs w:val="24"/>
        </w:rPr>
        <w:t xml:space="preserve"> δημιουργεί τις προϋποθέσεις για περισσότερη προστασία του φυσικού περιβάλλοντος. Με την εκπόνησ</w:t>
      </w:r>
      <w:r>
        <w:rPr>
          <w:rFonts w:eastAsia="Times New Roman"/>
          <w:szCs w:val="24"/>
        </w:rPr>
        <w:t xml:space="preserve">η των ειδικών περιβαλλοντικών μελετών, που θα συνοδεύονται από τα σχέδια προεδρικών διαταγμάτων για τις χρήσεις γης και σχέδια διαχείρισης των προστατευόμενων περιοχών, </w:t>
      </w:r>
      <w:proofErr w:type="spellStart"/>
      <w:r>
        <w:rPr>
          <w:rFonts w:eastAsia="Times New Roman"/>
          <w:szCs w:val="24"/>
        </w:rPr>
        <w:t>οριοθετούνται</w:t>
      </w:r>
      <w:proofErr w:type="spellEnd"/>
      <w:r>
        <w:rPr>
          <w:rFonts w:eastAsia="Times New Roman"/>
          <w:szCs w:val="24"/>
        </w:rPr>
        <w:t xml:space="preserve"> οι προστατευόμενες περιοχές της χώρας. Τις μετατρέπουμε σε αναπτυξιακό ερ</w:t>
      </w:r>
      <w:r>
        <w:rPr>
          <w:rFonts w:eastAsia="Times New Roman"/>
          <w:szCs w:val="24"/>
        </w:rPr>
        <w:t>γαλείο και δημιουργούμε φορείς διαχείρισης στους οποίους συμμετέχει σε μεγάλο βαθμό η τοπική κοινωνία, ενισχύοντας έτσι και την τοπική και εθνική οικονομία.</w:t>
      </w:r>
    </w:p>
    <w:p w14:paraId="74465F27" w14:textId="77777777" w:rsidR="00F20DF6" w:rsidRDefault="00F443B4">
      <w:pPr>
        <w:spacing w:line="600" w:lineRule="auto"/>
        <w:ind w:firstLine="720"/>
        <w:jc w:val="both"/>
        <w:rPr>
          <w:rFonts w:eastAsia="Times New Roman"/>
          <w:szCs w:val="24"/>
        </w:rPr>
      </w:pPr>
      <w:r>
        <w:rPr>
          <w:rFonts w:eastAsia="Times New Roman"/>
          <w:szCs w:val="24"/>
        </w:rPr>
        <w:lastRenderedPageBreak/>
        <w:t xml:space="preserve">Πριν από την έκδοση της κοινής υπουργικής απόφασης, οι προστατευόμενες περιοχές του δικτύου </w:t>
      </w:r>
      <w:r>
        <w:rPr>
          <w:rFonts w:eastAsia="Times New Roman"/>
          <w:szCs w:val="24"/>
        </w:rPr>
        <w:t>«</w:t>
      </w:r>
      <w:r>
        <w:rPr>
          <w:rFonts w:eastAsia="Times New Roman"/>
          <w:szCs w:val="24"/>
          <w:lang w:val="en-US"/>
        </w:rPr>
        <w:t>NATURA</w:t>
      </w:r>
      <w:r>
        <w:rPr>
          <w:rFonts w:eastAsia="Times New Roman"/>
          <w:szCs w:val="24"/>
        </w:rPr>
        <w:t>»</w:t>
      </w:r>
      <w:r>
        <w:rPr>
          <w:rFonts w:eastAsia="Times New Roman"/>
          <w:szCs w:val="24"/>
        </w:rPr>
        <w:t xml:space="preserve"> ανέρχονταν στις τετρακόσιες δεκαεννέα. Τώρα με την νέα πρόταση ανεβαίνουν στις τετρακόσιες σαράντα έξι, ενώ οι οργανωμένες περιοχές με φορείς ήταν μόνο ογδόντα εννέα δημιουργούνται, πλέον, οκτώ φορείς και η κάλυψη θα είναι συνολική, καθολική φθάνοντας στ</w:t>
      </w:r>
      <w:r>
        <w:rPr>
          <w:rFonts w:eastAsia="Times New Roman"/>
          <w:szCs w:val="24"/>
        </w:rPr>
        <w:t>ο 99,8% των περιοχών. Ήδη οι υπάρχοντες φορείς καλύπτουν το 65,6% της χώρας, ενώ με τους νέους φορείς θα καλυφθεί το υπόλοιπο 34,2%. Μένει το 0,2% που αφορά το Άγιον Όρος, όπου υπάρχ</w:t>
      </w:r>
      <w:r>
        <w:rPr>
          <w:rFonts w:eastAsia="Times New Roman"/>
          <w:szCs w:val="24"/>
        </w:rPr>
        <w:t>ει</w:t>
      </w:r>
      <w:r>
        <w:rPr>
          <w:rFonts w:eastAsia="Times New Roman"/>
          <w:szCs w:val="24"/>
        </w:rPr>
        <w:t xml:space="preserve"> ιδιαίτερη κατάσταση, και η πρόβλεψη είναι σε συνεργασία με το Υπουργείο</w:t>
      </w:r>
      <w:r>
        <w:rPr>
          <w:rFonts w:eastAsia="Times New Roman"/>
          <w:szCs w:val="24"/>
        </w:rPr>
        <w:t xml:space="preserve"> Εξωτερικών να γίνει η προστασία του.</w:t>
      </w:r>
    </w:p>
    <w:p w14:paraId="74465F28" w14:textId="77777777" w:rsidR="00F20DF6" w:rsidRDefault="00F443B4">
      <w:pPr>
        <w:spacing w:line="600" w:lineRule="auto"/>
        <w:ind w:firstLine="720"/>
        <w:jc w:val="both"/>
        <w:rPr>
          <w:rFonts w:eastAsia="Times New Roman"/>
          <w:szCs w:val="24"/>
        </w:rPr>
      </w:pPr>
      <w:r>
        <w:rPr>
          <w:rFonts w:eastAsia="Times New Roman"/>
          <w:szCs w:val="24"/>
        </w:rPr>
        <w:t>Στην Κρήτη εκτός του ήδη υφιστάμενου Φορέα Διαχείρισης της Σαμαριάς, ο οποίο</w:t>
      </w:r>
      <w:r>
        <w:rPr>
          <w:rFonts w:eastAsia="Times New Roman"/>
          <w:szCs w:val="24"/>
        </w:rPr>
        <w:t>ς</w:t>
      </w:r>
      <w:r>
        <w:rPr>
          <w:rFonts w:eastAsia="Times New Roman"/>
          <w:szCs w:val="24"/>
        </w:rPr>
        <w:t xml:space="preserve"> να πούμε εδώ ότι αποτελεί παράδειγμα σωστής </w:t>
      </w:r>
      <w:r>
        <w:rPr>
          <w:rFonts w:eastAsia="Times New Roman"/>
          <w:szCs w:val="24"/>
        </w:rPr>
        <w:lastRenderedPageBreak/>
        <w:t xml:space="preserve">λειτουργίας, ο οποίος θα καλύπτει και τον Νομό Ρεθύμνου, δημιουργείται και ο Φορέας Διαχείρισης </w:t>
      </w:r>
      <w:r>
        <w:rPr>
          <w:rFonts w:eastAsia="Times New Roman"/>
          <w:szCs w:val="24"/>
        </w:rPr>
        <w:t>Ανατολικής Κρήτης με έδρα το Ηράκλειο και θα καλύπτει και τον Νομό Λασιθίου.</w:t>
      </w:r>
    </w:p>
    <w:p w14:paraId="74465F29" w14:textId="77777777" w:rsidR="00F20DF6" w:rsidRDefault="00F443B4">
      <w:pPr>
        <w:spacing w:line="600" w:lineRule="auto"/>
        <w:ind w:firstLine="720"/>
        <w:jc w:val="both"/>
        <w:rPr>
          <w:rFonts w:eastAsia="Times New Roman"/>
          <w:szCs w:val="24"/>
        </w:rPr>
      </w:pPr>
      <w:r>
        <w:rPr>
          <w:rFonts w:eastAsia="Times New Roman"/>
          <w:szCs w:val="24"/>
        </w:rPr>
        <w:t>Και γεννάται το ερώτημα: Είναι αναγκαία η δημιουργία και η στελέχωση και η λειτουργία των φορέων διαχείρισης; Προφανώς περισσότερο αναγκαία από κάθε άλλη φορά.</w:t>
      </w:r>
    </w:p>
    <w:p w14:paraId="74465F2A" w14:textId="77777777" w:rsidR="00F20DF6" w:rsidRDefault="00F443B4">
      <w:pPr>
        <w:spacing w:line="600" w:lineRule="auto"/>
        <w:ind w:firstLine="720"/>
        <w:jc w:val="both"/>
        <w:rPr>
          <w:rFonts w:eastAsia="Times New Roman"/>
          <w:szCs w:val="24"/>
        </w:rPr>
      </w:pPr>
      <w:r>
        <w:rPr>
          <w:rFonts w:eastAsia="Times New Roman"/>
          <w:szCs w:val="24"/>
        </w:rPr>
        <w:t>Θα αναφερθώ σε ορισ</w:t>
      </w:r>
      <w:r>
        <w:rPr>
          <w:rFonts w:eastAsia="Times New Roman"/>
          <w:szCs w:val="24"/>
        </w:rPr>
        <w:t>μέν</w:t>
      </w:r>
      <w:r>
        <w:rPr>
          <w:rFonts w:eastAsia="Times New Roman"/>
          <w:szCs w:val="24"/>
        </w:rPr>
        <w:t>ες</w:t>
      </w:r>
      <w:r>
        <w:rPr>
          <w:rFonts w:eastAsia="Times New Roman"/>
          <w:szCs w:val="24"/>
        </w:rPr>
        <w:t xml:space="preserve"> χαρακτηριστικές περιπτώσεις στον Νομό Λασιθίου, όπου υπάρχουν περιοχές ιδιαίτερου φυσικού κάλλους και χρήζουν άμεσης προστασίας. Ένα από αυτά είναι το μοναδικό φοινικόδασος της Μεσογείου, το </w:t>
      </w:r>
      <w:r>
        <w:rPr>
          <w:rFonts w:eastAsia="Times New Roman"/>
          <w:szCs w:val="24"/>
        </w:rPr>
        <w:t>φ</w:t>
      </w:r>
      <w:r>
        <w:rPr>
          <w:rFonts w:eastAsia="Times New Roman"/>
          <w:szCs w:val="24"/>
        </w:rPr>
        <w:t>οινικόδασος του Βάι, με τον ονομαστό φοίνικα του Θεόφραστο</w:t>
      </w:r>
      <w:r>
        <w:rPr>
          <w:rFonts w:eastAsia="Times New Roman"/>
          <w:szCs w:val="24"/>
        </w:rPr>
        <w:t>υ στην περιοχή της Σητείας και το οποίο κινδυνεύει άμεσα από το κόκκινο σκαθάρι.</w:t>
      </w:r>
    </w:p>
    <w:p w14:paraId="74465F2B" w14:textId="77777777" w:rsidR="00F20DF6" w:rsidRDefault="00F443B4">
      <w:pPr>
        <w:spacing w:line="600" w:lineRule="auto"/>
        <w:ind w:firstLine="709"/>
        <w:jc w:val="both"/>
        <w:rPr>
          <w:rFonts w:eastAsia="Times New Roman" w:cs="Times New Roman"/>
          <w:szCs w:val="24"/>
        </w:rPr>
      </w:pPr>
      <w:r>
        <w:rPr>
          <w:rFonts w:eastAsia="Times New Roman" w:cs="Times New Roman"/>
          <w:szCs w:val="24"/>
        </w:rPr>
        <w:lastRenderedPageBreak/>
        <w:t>Η συμβολή του νέου φορέα διαχείρισης θα είναι καθοριστική για τη διάθεσή του και την προστασία του μοναδικού αυτού ιδιαιτέρου δάσους. Εδώ υπάρχει μια σύγχυση, αν θέλετε, μια σ</w:t>
      </w:r>
      <w:r>
        <w:rPr>
          <w:rFonts w:eastAsia="Times New Roman" w:cs="Times New Roman"/>
          <w:szCs w:val="24"/>
        </w:rPr>
        <w:t xml:space="preserve">υναρμοδιότητα φορέων του Υπουργείου Περιβάλλοντος και του Υπουργείου Αγροτικής Ανάπτυξης, με αποτέλεσμα να μην μπορεί να γίνει μία προληπτική αντιμετώπιση του σκαθαριού. </w:t>
      </w:r>
    </w:p>
    <w:p w14:paraId="74465F2C"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Στο δεύτερο </w:t>
      </w:r>
      <w:r>
        <w:rPr>
          <w:rFonts w:eastAsia="Times New Roman" w:cs="Times New Roman"/>
          <w:szCs w:val="24"/>
        </w:rPr>
        <w:t>στο οποίο</w:t>
      </w:r>
      <w:r>
        <w:rPr>
          <w:rFonts w:eastAsia="Times New Roman" w:cs="Times New Roman"/>
          <w:szCs w:val="24"/>
        </w:rPr>
        <w:t xml:space="preserve"> θέλω να αναφερθώ είναι η νήσος Χρυσή, στα νότια της Ιεράπετρας.</w:t>
      </w:r>
      <w:r>
        <w:rPr>
          <w:rFonts w:eastAsia="Times New Roman" w:cs="Times New Roman"/>
          <w:szCs w:val="24"/>
        </w:rPr>
        <w:t xml:space="preserve"> Είναι ένας τουριστικός προορισμός με σπάνια και ιδιαίτερα χαρακτηριστικά. Στο νησί βρίσκεται το μοναδικό σε μέγεθος αλλά και απειλούμενο συγχρόνως δάσος αρκεύθου ή </w:t>
      </w:r>
      <w:proofErr w:type="spellStart"/>
      <w:r>
        <w:rPr>
          <w:rFonts w:eastAsia="Times New Roman" w:cs="Times New Roman"/>
          <w:szCs w:val="24"/>
        </w:rPr>
        <w:t>θαλασσόκεδρου</w:t>
      </w:r>
      <w:proofErr w:type="spellEnd"/>
      <w:r>
        <w:rPr>
          <w:rFonts w:eastAsia="Times New Roman" w:cs="Times New Roman"/>
          <w:szCs w:val="24"/>
        </w:rPr>
        <w:t>. Είναι ένα μοναδικό νησί και για τις αρχαιολογικής αξίας περιοχές -υπήρχαν τα</w:t>
      </w:r>
      <w:r>
        <w:rPr>
          <w:rFonts w:eastAsia="Times New Roman" w:cs="Times New Roman"/>
          <w:szCs w:val="24"/>
        </w:rPr>
        <w:t xml:space="preserve"> λατομεία της σημύδας- </w:t>
      </w:r>
      <w:r>
        <w:rPr>
          <w:rFonts w:eastAsia="Times New Roman" w:cs="Times New Roman"/>
          <w:szCs w:val="24"/>
        </w:rPr>
        <w:lastRenderedPageBreak/>
        <w:t xml:space="preserve">αλλά και για τις περίφημες αμμουδιές του με τα εκατομμύρια κοχύλια. </w:t>
      </w:r>
    </w:p>
    <w:p w14:paraId="74465F2D"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Πέρσι το καλοκαίρι γίναμε όλοι μάρτυρες της ανεξέλεγκτης, παράνομης και καταχρηστικής εκμετάλλευσης του νησιού</w:t>
      </w:r>
      <w:r>
        <w:rPr>
          <w:rFonts w:eastAsia="Times New Roman" w:cs="Times New Roman"/>
          <w:szCs w:val="24"/>
        </w:rPr>
        <w:t>,</w:t>
      </w:r>
      <w:r>
        <w:rPr>
          <w:rFonts w:eastAsia="Times New Roman" w:cs="Times New Roman"/>
          <w:szCs w:val="24"/>
        </w:rPr>
        <w:t xml:space="preserve"> σε βαθμό που να κινδυνεύει το φυσικό τοπίο, να είναι</w:t>
      </w:r>
      <w:r>
        <w:rPr>
          <w:rFonts w:eastAsia="Times New Roman" w:cs="Times New Roman"/>
          <w:szCs w:val="24"/>
        </w:rPr>
        <w:t xml:space="preserve"> ορατός ο κίνδυνος. Έχει κατατεθεί πρόταση για δημιουργία φορέα διαχείρισης. Βρίσκεται καταχωνιασμένη στα συρτάρια του Υπουργείου. Τώρα εντάσσεται στον νέο φορέα </w:t>
      </w:r>
      <w:r>
        <w:rPr>
          <w:rFonts w:eastAsia="Times New Roman" w:cs="Times New Roman"/>
          <w:szCs w:val="24"/>
        </w:rPr>
        <w:t>α</w:t>
      </w:r>
      <w:r>
        <w:rPr>
          <w:rFonts w:eastAsia="Times New Roman" w:cs="Times New Roman"/>
          <w:szCs w:val="24"/>
        </w:rPr>
        <w:t xml:space="preserve">νατολικής Κρήτης και ευελπιστούμε να δοθούν λύσεις αλλά και προτάσεις για τη διάθεσή του. </w:t>
      </w:r>
    </w:p>
    <w:p w14:paraId="74465F2E"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Τρ</w:t>
      </w:r>
      <w:r>
        <w:rPr>
          <w:rFonts w:eastAsia="Times New Roman" w:cs="Times New Roman"/>
          <w:szCs w:val="24"/>
        </w:rPr>
        <w:t xml:space="preserve">ία, το δάσος του </w:t>
      </w:r>
      <w:proofErr w:type="spellStart"/>
      <w:r>
        <w:rPr>
          <w:rFonts w:eastAsia="Times New Roman" w:cs="Times New Roman"/>
          <w:szCs w:val="24"/>
        </w:rPr>
        <w:t>Σελάκανου</w:t>
      </w:r>
      <w:proofErr w:type="spellEnd"/>
      <w:r>
        <w:rPr>
          <w:rFonts w:eastAsia="Times New Roman" w:cs="Times New Roman"/>
          <w:szCs w:val="24"/>
        </w:rPr>
        <w:t xml:space="preserve">, ένα σπάνιο και μοναδικό πευκόδασος με σημαντική συμβολή στην παραγωγή μελιού ιδιαίτερης </w:t>
      </w:r>
      <w:r>
        <w:rPr>
          <w:rFonts w:eastAsia="Times New Roman" w:cs="Times New Roman"/>
          <w:szCs w:val="24"/>
        </w:rPr>
        <w:lastRenderedPageBreak/>
        <w:t xml:space="preserve">ποιότητας και προστιθέμενης αξίας με σημαντική συμβολή στην τοπική οικονομία, το οποίο έχει κινδυνεύσει κατ’ επανάληψη από πυρκαγιές. </w:t>
      </w:r>
    </w:p>
    <w:p w14:paraId="74465F2F"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Επίση</w:t>
      </w:r>
      <w:r>
        <w:rPr>
          <w:rFonts w:eastAsia="Times New Roman" w:cs="Times New Roman"/>
          <w:szCs w:val="24"/>
        </w:rPr>
        <w:t xml:space="preserve">ς, το </w:t>
      </w:r>
      <w:r>
        <w:rPr>
          <w:rFonts w:eastAsia="Times New Roman" w:cs="Times New Roman"/>
          <w:szCs w:val="24"/>
        </w:rPr>
        <w:t>ο</w:t>
      </w:r>
      <w:r>
        <w:rPr>
          <w:rFonts w:eastAsia="Times New Roman" w:cs="Times New Roman"/>
          <w:szCs w:val="24"/>
        </w:rPr>
        <w:t xml:space="preserve">ροπέδιο Καθαρό στην </w:t>
      </w:r>
      <w:proofErr w:type="spellStart"/>
      <w:r>
        <w:rPr>
          <w:rFonts w:eastAsia="Times New Roman" w:cs="Times New Roman"/>
          <w:szCs w:val="24"/>
        </w:rPr>
        <w:t>Κριτσά</w:t>
      </w:r>
      <w:proofErr w:type="spellEnd"/>
      <w:r>
        <w:rPr>
          <w:rFonts w:eastAsia="Times New Roman" w:cs="Times New Roman"/>
          <w:szCs w:val="24"/>
        </w:rPr>
        <w:t>,</w:t>
      </w:r>
      <w:r>
        <w:rPr>
          <w:rFonts w:eastAsia="Times New Roman" w:cs="Times New Roman"/>
          <w:szCs w:val="24"/>
        </w:rPr>
        <w:t xml:space="preserve"> όπου υπάρχουν τα μοναδικά στον κόσμο παλαιοντολογικά ευρήματα νάνων </w:t>
      </w:r>
      <w:proofErr w:type="spellStart"/>
      <w:r>
        <w:rPr>
          <w:rFonts w:eastAsia="Times New Roman" w:cs="Times New Roman"/>
          <w:szCs w:val="24"/>
        </w:rPr>
        <w:t>ιπποποτάμων</w:t>
      </w:r>
      <w:proofErr w:type="spellEnd"/>
      <w:r>
        <w:rPr>
          <w:rFonts w:eastAsia="Times New Roman" w:cs="Times New Roman"/>
          <w:szCs w:val="24"/>
        </w:rPr>
        <w:t xml:space="preserve"> και ελεφάντων. </w:t>
      </w:r>
    </w:p>
    <w:p w14:paraId="74465F30"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Για να δούμε τη σημασία των φορέων διαχείρισης για την προστασία, αρκεί να επισημάνουμε το γεγονός ότι η περιοχή των ευρημάτων, η οποία έχει </w:t>
      </w:r>
      <w:proofErr w:type="spellStart"/>
      <w:r>
        <w:rPr>
          <w:rFonts w:eastAsia="Times New Roman" w:cs="Times New Roman"/>
          <w:szCs w:val="24"/>
        </w:rPr>
        <w:t>οριοθετηθεί</w:t>
      </w:r>
      <w:proofErr w:type="spellEnd"/>
      <w:r>
        <w:rPr>
          <w:rFonts w:eastAsia="Times New Roman" w:cs="Times New Roman"/>
          <w:szCs w:val="24"/>
        </w:rPr>
        <w:t xml:space="preserve"> και καλυφθεί με μεμβράνες για την προστασία τους, οργώθηκε από κάποιους κατοίκους, γιατί θεώρησαν ότι τ</w:t>
      </w:r>
      <w:r>
        <w:rPr>
          <w:rFonts w:eastAsia="Times New Roman" w:cs="Times New Roman"/>
          <w:szCs w:val="24"/>
        </w:rPr>
        <w:t xml:space="preserve">ους ανήκε. </w:t>
      </w:r>
    </w:p>
    <w:p w14:paraId="74465F31"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Τέλος, στον Νομό Λασιθίου δημιουργείται έντονο πρόβλημα με την ανεπιτήρητη βόσκηση, φαινόμενο που απασχολεί και πολλές </w:t>
      </w:r>
      <w:r>
        <w:rPr>
          <w:rFonts w:eastAsia="Times New Roman" w:cs="Times New Roman"/>
          <w:szCs w:val="24"/>
        </w:rPr>
        <w:lastRenderedPageBreak/>
        <w:t>περιοχές της χώρας, αλλά στο Λασίθι έχει πάρει ιδιαίτερες διαστάσεις. Οφείλεται, βεβαίως, σε μια μειοψηφία κτηνοτρόφων, οι οπ</w:t>
      </w:r>
      <w:r>
        <w:rPr>
          <w:rFonts w:eastAsia="Times New Roman" w:cs="Times New Roman"/>
          <w:szCs w:val="24"/>
        </w:rPr>
        <w:t>οίοι εμφανίζουν έντονη παραβατικότητα και αμαυρώνουν την εικόνα των συναδέλφων τους. Η ανασύσταση της Αγροφυλακής, η οποία καταργήθηκε το 1993, χωρίς να υπάρξει πρόνοια προστασίας στο πλαίσιο των φορέων διαχείρισης</w:t>
      </w:r>
      <w:r>
        <w:rPr>
          <w:rFonts w:eastAsia="Times New Roman" w:cs="Times New Roman"/>
          <w:szCs w:val="24"/>
        </w:rPr>
        <w:t>,</w:t>
      </w:r>
      <w:r>
        <w:rPr>
          <w:rFonts w:eastAsia="Times New Roman" w:cs="Times New Roman"/>
          <w:szCs w:val="24"/>
        </w:rPr>
        <w:t xml:space="preserve"> σε συνδυασμό με τα σχέδια βελτίωσης γαιώ</w:t>
      </w:r>
      <w:r>
        <w:rPr>
          <w:rFonts w:eastAsia="Times New Roman" w:cs="Times New Roman"/>
          <w:szCs w:val="24"/>
        </w:rPr>
        <w:t>ν, θα συνέβα</w:t>
      </w:r>
      <w:r>
        <w:rPr>
          <w:rFonts w:eastAsia="Times New Roman" w:cs="Times New Roman"/>
          <w:szCs w:val="24"/>
        </w:rPr>
        <w:t>λ</w:t>
      </w:r>
      <w:r>
        <w:rPr>
          <w:rFonts w:eastAsia="Times New Roman" w:cs="Times New Roman"/>
          <w:szCs w:val="24"/>
        </w:rPr>
        <w:t xml:space="preserve">λε αποτελεσματικά στην προστασία του περιβάλλοντος. </w:t>
      </w:r>
    </w:p>
    <w:p w14:paraId="74465F32"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Και πριν κλείσω, κύριε Πρόεδρε, θέλω να υποβάλω ένα ερώτημα στον κύριο Υπουργό και</w:t>
      </w:r>
      <w:r>
        <w:rPr>
          <w:rFonts w:eastAsia="Times New Roman" w:cs="Times New Roman"/>
          <w:szCs w:val="24"/>
        </w:rPr>
        <w:t>,</w:t>
      </w:r>
      <w:r>
        <w:rPr>
          <w:rFonts w:eastAsia="Times New Roman" w:cs="Times New Roman"/>
          <w:szCs w:val="24"/>
        </w:rPr>
        <w:t xml:space="preserve"> αν η απάντηση είναι αρνητική, μία παράκληση. Στις προστατευόμενες περιοχές περιλαμβάνονται τα </w:t>
      </w:r>
      <w:proofErr w:type="spellStart"/>
      <w:r>
        <w:rPr>
          <w:rFonts w:eastAsia="Times New Roman" w:cs="Times New Roman"/>
          <w:szCs w:val="24"/>
        </w:rPr>
        <w:t>γεωπάρκα</w:t>
      </w:r>
      <w:proofErr w:type="spellEnd"/>
      <w:r>
        <w:rPr>
          <w:rFonts w:eastAsia="Times New Roman" w:cs="Times New Roman"/>
          <w:szCs w:val="24"/>
        </w:rPr>
        <w:t>. Αν</w:t>
      </w:r>
      <w:r>
        <w:rPr>
          <w:rFonts w:eastAsia="Times New Roman" w:cs="Times New Roman"/>
          <w:szCs w:val="24"/>
        </w:rPr>
        <w:t xml:space="preserve"> περιλαμβάνονται τα </w:t>
      </w:r>
      <w:proofErr w:type="spellStart"/>
      <w:r>
        <w:rPr>
          <w:rFonts w:eastAsia="Times New Roman" w:cs="Times New Roman"/>
          <w:szCs w:val="24"/>
        </w:rPr>
        <w:t>γεωπάρκα</w:t>
      </w:r>
      <w:proofErr w:type="spellEnd"/>
      <w:r>
        <w:rPr>
          <w:rFonts w:eastAsia="Times New Roman" w:cs="Times New Roman"/>
          <w:szCs w:val="24"/>
        </w:rPr>
        <w:t xml:space="preserve"> τα οποία έχουν ενταχθεί στο Παγκόσμιο Δίκτυο </w:t>
      </w:r>
      <w:proofErr w:type="spellStart"/>
      <w:r>
        <w:rPr>
          <w:rFonts w:eastAsia="Times New Roman" w:cs="Times New Roman"/>
          <w:szCs w:val="24"/>
        </w:rPr>
        <w:t>Γεωπάρκων</w:t>
      </w:r>
      <w:proofErr w:type="spellEnd"/>
      <w:r>
        <w:rPr>
          <w:rFonts w:eastAsia="Times New Roman" w:cs="Times New Roman"/>
          <w:szCs w:val="24"/>
        </w:rPr>
        <w:t xml:space="preserve"> της </w:t>
      </w:r>
      <w:r>
        <w:rPr>
          <w:rFonts w:eastAsia="Times New Roman" w:cs="Times New Roman"/>
          <w:szCs w:val="24"/>
          <w:lang w:val="en-US"/>
        </w:rPr>
        <w:t>UNESCO</w:t>
      </w:r>
      <w:r>
        <w:rPr>
          <w:rFonts w:eastAsia="Times New Roman" w:cs="Times New Roman"/>
          <w:szCs w:val="24"/>
        </w:rPr>
        <w:t xml:space="preserve">, ισχύουν </w:t>
      </w:r>
      <w:r>
        <w:rPr>
          <w:rFonts w:eastAsia="Times New Roman" w:cs="Times New Roman"/>
          <w:szCs w:val="24"/>
        </w:rPr>
        <w:lastRenderedPageBreak/>
        <w:t xml:space="preserve">τα ίδια μέτρα προστασίας με τις περιοχές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Αν όχι, νομίζω ότι δεν θα ήταν απλώς χρήσιμο, αλλά αναγκαίο να περιληφθούν. Όμως γνωρίζετε, η χώρα μα</w:t>
      </w:r>
      <w:r>
        <w:rPr>
          <w:rFonts w:eastAsia="Times New Roman" w:cs="Times New Roman"/>
          <w:szCs w:val="24"/>
        </w:rPr>
        <w:t xml:space="preserve">ς κατέχει προνομιούχο θέση στο Παγκόσμιο Δίκτυο </w:t>
      </w:r>
      <w:proofErr w:type="spellStart"/>
      <w:r>
        <w:rPr>
          <w:rFonts w:eastAsia="Times New Roman" w:cs="Times New Roman"/>
          <w:szCs w:val="24"/>
        </w:rPr>
        <w:t>Γεωπάρκων</w:t>
      </w:r>
      <w:proofErr w:type="spellEnd"/>
      <w:r>
        <w:rPr>
          <w:rFonts w:eastAsia="Times New Roman" w:cs="Times New Roman"/>
          <w:szCs w:val="24"/>
        </w:rPr>
        <w:t xml:space="preserve">, με πέντε ήδη ενταγμένες περιοχές στις </w:t>
      </w:r>
      <w:proofErr w:type="spellStart"/>
      <w:r>
        <w:rPr>
          <w:rFonts w:eastAsia="Times New Roman" w:cs="Times New Roman"/>
          <w:szCs w:val="24"/>
        </w:rPr>
        <w:t>εκατόν</w:t>
      </w:r>
      <w:proofErr w:type="spellEnd"/>
      <w:r>
        <w:rPr>
          <w:rFonts w:eastAsia="Times New Roman" w:cs="Times New Roman"/>
          <w:szCs w:val="24"/>
        </w:rPr>
        <w:t xml:space="preserve"> είκοσι επτά παγκοσμίως και αυτά είναι η Λέσβος, το Εθνικό Πάρκο </w:t>
      </w:r>
      <w:proofErr w:type="spellStart"/>
      <w:r>
        <w:rPr>
          <w:rFonts w:eastAsia="Times New Roman" w:cs="Times New Roman"/>
          <w:szCs w:val="24"/>
        </w:rPr>
        <w:t>Βουραϊκού</w:t>
      </w:r>
      <w:proofErr w:type="spellEnd"/>
      <w:r>
        <w:rPr>
          <w:rFonts w:eastAsia="Times New Roman" w:cs="Times New Roman"/>
          <w:szCs w:val="24"/>
        </w:rPr>
        <w:t>, το Εθνικό Βίκου – Αώου, ο Ψηλορείτης και η Σητεία στην Κρήτη και συζητείται έ</w:t>
      </w:r>
      <w:r>
        <w:rPr>
          <w:rFonts w:eastAsia="Times New Roman" w:cs="Times New Roman"/>
          <w:szCs w:val="24"/>
        </w:rPr>
        <w:t xml:space="preserve">να έκτακτο, αυτό της Σύρου. Χαρακτηρίζονται και αυτά ως μνημεία της φύσης και χρήζουν ανάλογης προστασίας. </w:t>
      </w:r>
    </w:p>
    <w:p w14:paraId="74465F33"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το παρόν σχέδιο νόμου αποτελεί ένα ακόμα εργαλείο στην προσπάθεια να προστατευθεί το περιβάλλον</w:t>
      </w:r>
      <w:r>
        <w:rPr>
          <w:rFonts w:eastAsia="Times New Roman" w:cs="Times New Roman"/>
          <w:szCs w:val="24"/>
        </w:rPr>
        <w:t>,</w:t>
      </w:r>
      <w:r>
        <w:rPr>
          <w:rFonts w:eastAsia="Times New Roman" w:cs="Times New Roman"/>
          <w:szCs w:val="24"/>
        </w:rPr>
        <w:t xml:space="preserve"> το οποίο αποτελεί πολι</w:t>
      </w:r>
      <w:r>
        <w:rPr>
          <w:rFonts w:eastAsia="Times New Roman" w:cs="Times New Roman"/>
          <w:szCs w:val="24"/>
        </w:rPr>
        <w:t xml:space="preserve">τιστικό απόθεμα και σαν τέτοιο μέρος </w:t>
      </w:r>
      <w:r>
        <w:rPr>
          <w:rFonts w:eastAsia="Times New Roman" w:cs="Times New Roman"/>
          <w:szCs w:val="24"/>
        </w:rPr>
        <w:lastRenderedPageBreak/>
        <w:t xml:space="preserve">της πολιτιστικής μας κληρονομιάς έχουμε χρέος να το προστατεύσουμε, γιατί σε αυτό έχουν δικαίωμα και οι επόμενες γενιές και όχι μόνο η δική μας. </w:t>
      </w:r>
    </w:p>
    <w:p w14:paraId="74465F34"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74465F35" w14:textId="77777777" w:rsidR="00F20DF6" w:rsidRDefault="00F443B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4465F36"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ΠΡΟΕΔΡΕΥΩΝ (Μάριο</w:t>
      </w:r>
      <w:r>
        <w:rPr>
          <w:rFonts w:eastAsia="Times New Roman" w:cs="Times New Roman"/>
          <w:b/>
          <w:szCs w:val="24"/>
        </w:rPr>
        <w:t xml:space="preserve">ς Γεωργιάδης): </w:t>
      </w:r>
      <w:r>
        <w:rPr>
          <w:rFonts w:eastAsia="Times New Roman" w:cs="Times New Roman"/>
          <w:szCs w:val="24"/>
        </w:rPr>
        <w:t xml:space="preserve">Ευχαριστούμε τον κ. </w:t>
      </w:r>
      <w:proofErr w:type="spellStart"/>
      <w:r>
        <w:rPr>
          <w:rFonts w:eastAsia="Times New Roman" w:cs="Times New Roman"/>
          <w:szCs w:val="24"/>
        </w:rPr>
        <w:t>Θραψανιώτη</w:t>
      </w:r>
      <w:proofErr w:type="spellEnd"/>
      <w:r>
        <w:rPr>
          <w:rFonts w:eastAsia="Times New Roman" w:cs="Times New Roman"/>
          <w:szCs w:val="24"/>
        </w:rPr>
        <w:t xml:space="preserve">. </w:t>
      </w:r>
    </w:p>
    <w:p w14:paraId="74465F37"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Τον λόγο έχει ο Κοινοβουλευτικός Εκπρόσωπος της Δημοκρατικής Συμπαράταξης κ. Θεοχαρόπουλος, αμέσως μετά ο κ. </w:t>
      </w:r>
      <w:proofErr w:type="spellStart"/>
      <w:r>
        <w:rPr>
          <w:rFonts w:eastAsia="Times New Roman" w:cs="Times New Roman"/>
          <w:szCs w:val="24"/>
        </w:rPr>
        <w:t>Ξυδάκης</w:t>
      </w:r>
      <w:proofErr w:type="spellEnd"/>
      <w:r>
        <w:rPr>
          <w:rFonts w:eastAsia="Times New Roman" w:cs="Times New Roman"/>
          <w:szCs w:val="24"/>
        </w:rPr>
        <w:t xml:space="preserve">. Θα περάσουμε στη λίστα με τρεις ομιλητές, θα ακολουθήσει ο κ. </w:t>
      </w:r>
      <w:proofErr w:type="spellStart"/>
      <w:r>
        <w:rPr>
          <w:rFonts w:eastAsia="Times New Roman" w:cs="Times New Roman"/>
          <w:szCs w:val="24"/>
        </w:rPr>
        <w:t>Σαρίδης</w:t>
      </w:r>
      <w:proofErr w:type="spellEnd"/>
      <w:r>
        <w:rPr>
          <w:rFonts w:eastAsia="Times New Roman" w:cs="Times New Roman"/>
          <w:szCs w:val="24"/>
        </w:rPr>
        <w:t>, άλλοι τρεις ομιλητέ</w:t>
      </w:r>
      <w:r>
        <w:rPr>
          <w:rFonts w:eastAsia="Times New Roman" w:cs="Times New Roman"/>
          <w:szCs w:val="24"/>
        </w:rPr>
        <w:t xml:space="preserve">ς και ο κ. </w:t>
      </w:r>
      <w:proofErr w:type="spellStart"/>
      <w:r>
        <w:rPr>
          <w:rFonts w:eastAsia="Times New Roman" w:cs="Times New Roman"/>
          <w:szCs w:val="24"/>
        </w:rPr>
        <w:t>Σαχινίδης</w:t>
      </w:r>
      <w:proofErr w:type="spellEnd"/>
      <w:r>
        <w:rPr>
          <w:rFonts w:eastAsia="Times New Roman" w:cs="Times New Roman"/>
          <w:szCs w:val="24"/>
        </w:rPr>
        <w:t xml:space="preserve"> και έτσι θα ολοκληρώσουμε και με τους Κοινοβουλευτικούς Εκπροσώπους και θα συνεχίσουμε με τη λίστα μέχρι τη λήξη της συνεδρίασης. </w:t>
      </w:r>
    </w:p>
    <w:p w14:paraId="74465F38"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Θεοχαρόπουλε, έχετε τον λόγο για δώδεκα λεπτά. </w:t>
      </w:r>
    </w:p>
    <w:p w14:paraId="74465F39"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Κυρίες και κύριοι Βουλευτές, συζητούμε σήμερα άλλο ένα νομοσχέδιο του Υπουργείου Περιβάλλοντος και Ενέργειας, το οποίο αφορά κυρίως τους φορείς διαχείρισης προστατευόμενων περιοχών, ενός θεσμού δηλαδή που υφίσταται στη χώρα μας από τις αρχές της δεκαετίας</w:t>
      </w:r>
      <w:r>
        <w:rPr>
          <w:rFonts w:eastAsia="Times New Roman" w:cs="Times New Roman"/>
          <w:szCs w:val="24"/>
        </w:rPr>
        <w:t xml:space="preserve"> του 2000. </w:t>
      </w:r>
    </w:p>
    <w:p w14:paraId="74465F3A" w14:textId="77777777" w:rsidR="00F20DF6" w:rsidRDefault="00F443B4">
      <w:pPr>
        <w:spacing w:line="600" w:lineRule="auto"/>
        <w:ind w:firstLine="720"/>
        <w:jc w:val="both"/>
        <w:rPr>
          <w:rFonts w:eastAsia="Times New Roman"/>
          <w:szCs w:val="24"/>
        </w:rPr>
      </w:pPr>
      <w:r>
        <w:rPr>
          <w:rFonts w:eastAsia="Times New Roman"/>
          <w:szCs w:val="24"/>
        </w:rPr>
        <w:t>Δυστυχώς, όμως, η συζήτηση γίνεται μέσω θεσμικών και παρατεταμένων συγκρούσεων, καθώς και εθνικών προκλήσεων, που, δυστυχώς, για άλλη μια φορά, δημιουργούν πόλωση και διχασμό. Είναι εξαιρετικά λυπηρό το ότι</w:t>
      </w:r>
      <w:r>
        <w:rPr>
          <w:rFonts w:eastAsia="Times New Roman"/>
          <w:szCs w:val="24"/>
        </w:rPr>
        <w:t>,</w:t>
      </w:r>
      <w:r>
        <w:rPr>
          <w:rFonts w:eastAsia="Times New Roman"/>
          <w:szCs w:val="24"/>
        </w:rPr>
        <w:t xml:space="preserve"> ενώ αυτή την περίοδο θα έπρεπε να συ</w:t>
      </w:r>
      <w:r>
        <w:rPr>
          <w:rFonts w:eastAsia="Times New Roman"/>
          <w:szCs w:val="24"/>
        </w:rPr>
        <w:t>ζητάμε για την παραγωγική ανασυγκρότηση της χώρας, μέσα από ένα εθνικό σχέδιο βιώσιμης ανάπτυξης, ώστε να μπουν πραγ</w:t>
      </w:r>
      <w:r>
        <w:rPr>
          <w:rFonts w:eastAsia="Times New Roman"/>
          <w:szCs w:val="24"/>
        </w:rPr>
        <w:lastRenderedPageBreak/>
        <w:t>ματικά τα θεμέλια για την έξοδο της χώρας από την κρίση, αντιμετωπίζουμε μία πολιτική κατάσταση και συμπεριφορά κατώτερη των περιστάσεων, σε</w:t>
      </w:r>
      <w:r>
        <w:rPr>
          <w:rFonts w:eastAsia="Times New Roman"/>
          <w:szCs w:val="24"/>
        </w:rPr>
        <w:t xml:space="preserve"> διάφορα επίπεδα. </w:t>
      </w:r>
    </w:p>
    <w:p w14:paraId="74465F3B" w14:textId="77777777" w:rsidR="00F20DF6" w:rsidRDefault="00F443B4">
      <w:pPr>
        <w:spacing w:line="600" w:lineRule="auto"/>
        <w:ind w:firstLine="720"/>
        <w:jc w:val="both"/>
        <w:rPr>
          <w:rFonts w:eastAsia="Times New Roman"/>
          <w:szCs w:val="24"/>
        </w:rPr>
      </w:pPr>
      <w:r>
        <w:rPr>
          <w:rFonts w:eastAsia="Times New Roman"/>
          <w:szCs w:val="24"/>
        </w:rPr>
        <w:t xml:space="preserve">Τις προηγούμενες ημέρες, τις προηγούμενες εβδομάδες είχαμε και έχουμε ακόμα το θέμα των διαπραγματεύσεων σε σχέση με τη </w:t>
      </w:r>
      <w:r>
        <w:rPr>
          <w:rFonts w:eastAsia="Times New Roman"/>
          <w:szCs w:val="24"/>
          <w:lang w:val="en-US"/>
        </w:rPr>
        <w:t>FYROM</w:t>
      </w:r>
      <w:r>
        <w:rPr>
          <w:rFonts w:eastAsia="Times New Roman"/>
          <w:szCs w:val="24"/>
        </w:rPr>
        <w:t>, το θέμα του ονόματος και τους ευρύτερου προβλήματος, το οποίο πρέπει, επιτέλους, να επιλυθεί και να μη σέρνετα</w:t>
      </w:r>
      <w:r>
        <w:rPr>
          <w:rFonts w:eastAsia="Times New Roman"/>
          <w:szCs w:val="24"/>
        </w:rPr>
        <w:t>ι εδώ και δεκαετίες.</w:t>
      </w:r>
    </w:p>
    <w:p w14:paraId="74465F3C" w14:textId="77777777" w:rsidR="00F20DF6" w:rsidRDefault="00F443B4">
      <w:pPr>
        <w:spacing w:line="600" w:lineRule="auto"/>
        <w:ind w:firstLine="720"/>
        <w:jc w:val="both"/>
        <w:rPr>
          <w:rFonts w:eastAsia="Times New Roman"/>
          <w:szCs w:val="24"/>
        </w:rPr>
      </w:pPr>
      <w:r>
        <w:rPr>
          <w:rFonts w:eastAsia="Times New Roman"/>
          <w:szCs w:val="24"/>
        </w:rPr>
        <w:t>Η δική μας παράταξη, ο δικός μας φορέας, η Δημοκρατική Συμπαράταξη, το Ποτάμι, το Κίνημα Αλλαγής πήρε την πιο υπεύθυνη στάση από την αρχή. Είπαμε ότι εδώ χρειάζεται να υπάρχει μία κοινά αποδεκτή λύση σύνθετης ονομασίας για όλες τις χρή</w:t>
      </w:r>
      <w:r>
        <w:rPr>
          <w:rFonts w:eastAsia="Times New Roman"/>
          <w:szCs w:val="24"/>
        </w:rPr>
        <w:t>σεις</w:t>
      </w:r>
      <w:r>
        <w:rPr>
          <w:rFonts w:eastAsia="Times New Roman"/>
          <w:szCs w:val="24"/>
        </w:rPr>
        <w:t>,</w:t>
      </w:r>
      <w:r>
        <w:rPr>
          <w:rFonts w:eastAsia="Times New Roman"/>
          <w:szCs w:val="24"/>
        </w:rPr>
        <w:t xml:space="preserve"> και </w:t>
      </w:r>
      <w:r>
        <w:rPr>
          <w:rFonts w:eastAsia="Times New Roman"/>
          <w:szCs w:val="24"/>
        </w:rPr>
        <w:lastRenderedPageBreak/>
        <w:t>εντός και εκτός,</w:t>
      </w:r>
      <w:r>
        <w:rPr>
          <w:rFonts w:eastAsia="Times New Roman"/>
          <w:szCs w:val="24"/>
        </w:rPr>
        <w:t xml:space="preserve"> </w:t>
      </w:r>
      <w:r>
        <w:rPr>
          <w:rFonts w:eastAsia="Times New Roman"/>
          <w:szCs w:val="24"/>
        </w:rPr>
        <w:t>και βεβαίως με τις ταυτόχρονα απαραίτητες εγγυήσεις για τα θέματα του αλυτρωτισμού. Δεν αλλάξαμε αυτή τη στάση μας καιροσκοπικά, όπως έκαναν άλλες δυνάμεις, όπως</w:t>
      </w:r>
      <w:r>
        <w:rPr>
          <w:rFonts w:eastAsia="Times New Roman"/>
          <w:szCs w:val="24"/>
        </w:rPr>
        <w:t>,</w:t>
      </w:r>
      <w:r>
        <w:rPr>
          <w:rFonts w:eastAsia="Times New Roman"/>
          <w:szCs w:val="24"/>
        </w:rPr>
        <w:t xml:space="preserve"> για παράδειγμα</w:t>
      </w:r>
      <w:r>
        <w:rPr>
          <w:rFonts w:eastAsia="Times New Roman"/>
          <w:szCs w:val="24"/>
        </w:rPr>
        <w:t>,</w:t>
      </w:r>
      <w:r>
        <w:rPr>
          <w:rFonts w:eastAsia="Times New Roman"/>
          <w:szCs w:val="24"/>
        </w:rPr>
        <w:t xml:space="preserve"> η Νέα Δημοκρατία, η οποία σύρθηκε σε μία λογική ψη</w:t>
      </w:r>
      <w:r>
        <w:rPr>
          <w:rFonts w:eastAsia="Times New Roman"/>
          <w:szCs w:val="24"/>
        </w:rPr>
        <w:t xml:space="preserve">φοθηρική το προηγούμενο χρονικό διάστημα. </w:t>
      </w:r>
    </w:p>
    <w:p w14:paraId="74465F3D" w14:textId="77777777" w:rsidR="00F20DF6" w:rsidRDefault="00F443B4">
      <w:pPr>
        <w:spacing w:line="600" w:lineRule="auto"/>
        <w:ind w:firstLine="720"/>
        <w:jc w:val="both"/>
        <w:rPr>
          <w:rFonts w:eastAsia="Times New Roman"/>
          <w:szCs w:val="24"/>
        </w:rPr>
      </w:pPr>
      <w:r>
        <w:rPr>
          <w:rFonts w:eastAsia="Times New Roman"/>
          <w:szCs w:val="24"/>
        </w:rPr>
        <w:t>Και βεβαίως, είπαμε ότι αυτή η εθνικά υπεύθυνη στάση μας απαιτεί εθνική συνεννόηση και εθνική στρατηγική, κάτι το οποίο δεν έχει συμβεί. Δεν μπορεί να γίνει στη χώρα μας ούτε Συμβούλιο Αρχηγών. Γιατί στην Κυβέρνησ</w:t>
      </w:r>
      <w:r>
        <w:rPr>
          <w:rFonts w:eastAsia="Times New Roman"/>
          <w:szCs w:val="24"/>
        </w:rPr>
        <w:t>η δεν υπάρχει η κοινή στάση και διαφωνεί ο Πρόεδρος των Ανεξαρτήτων Ελλήνων. Ο κ. Μητσοτάκης από την άλλη λέει «δεν θα πάω σε ένα Συμβούλιο Αρχηγών». Δίπλα, στη γειτονική χώρα</w:t>
      </w:r>
      <w:r>
        <w:rPr>
          <w:rFonts w:eastAsia="Times New Roman"/>
          <w:szCs w:val="24"/>
        </w:rPr>
        <w:t>,</w:t>
      </w:r>
      <w:r>
        <w:rPr>
          <w:rFonts w:eastAsia="Times New Roman"/>
          <w:szCs w:val="24"/>
        </w:rPr>
        <w:t xml:space="preserve"> συνεργάζονται, συνεννοούνται</w:t>
      </w:r>
      <w:r>
        <w:rPr>
          <w:rFonts w:eastAsia="Times New Roman"/>
          <w:szCs w:val="24"/>
        </w:rPr>
        <w:t xml:space="preserve"> σε Συμβούλιο Αρχηγών</w:t>
      </w:r>
      <w:r>
        <w:rPr>
          <w:rFonts w:eastAsia="Times New Roman"/>
          <w:szCs w:val="24"/>
        </w:rPr>
        <w:t xml:space="preserve"> κι εδώ δεν μπορεί να υπάρξει ούτε η απαιτούμενη </w:t>
      </w:r>
      <w:r>
        <w:rPr>
          <w:rFonts w:eastAsia="Times New Roman"/>
          <w:szCs w:val="24"/>
        </w:rPr>
        <w:lastRenderedPageBreak/>
        <w:t>συνεννόηση στην εθνικά υπεύθυνη στάση και θέση της χώρας μας που έχει χαραχθεί από τις αρχές του 2000, το 2001, από την ενδιάμεση συμφωνία το 1995, το 2008 μετά στο Βουκουρέστι. Κι αυτή την εθνική στάση θα έ</w:t>
      </w:r>
      <w:r>
        <w:rPr>
          <w:rFonts w:eastAsia="Times New Roman"/>
          <w:szCs w:val="24"/>
        </w:rPr>
        <w:t xml:space="preserve">πρεπε να κρατά η χώρα μας όλη την προηγούμενη περίοδο. </w:t>
      </w:r>
    </w:p>
    <w:p w14:paraId="74465F3E" w14:textId="77777777" w:rsidR="00F20DF6" w:rsidRDefault="00F443B4">
      <w:pPr>
        <w:spacing w:line="600" w:lineRule="auto"/>
        <w:ind w:firstLine="720"/>
        <w:jc w:val="both"/>
        <w:rPr>
          <w:rFonts w:eastAsia="Times New Roman"/>
          <w:szCs w:val="24"/>
        </w:rPr>
      </w:pPr>
      <w:r>
        <w:rPr>
          <w:rFonts w:eastAsia="Times New Roman"/>
          <w:szCs w:val="24"/>
        </w:rPr>
        <w:t>Εμείς, ταυτοχρόνως, σας έχουμε πει ότι θα τοποθετηθούμε υπεύθυνα, όταν και αν έρθει ως αποτέλεσμα διαπραγμάτευσης μία συμφωνία η οποία θα αντιμετωπίζει όλα αυτά τα θέματα συνολικά και, βεβαίως, θα τοπ</w:t>
      </w:r>
      <w:r>
        <w:rPr>
          <w:rFonts w:eastAsia="Times New Roman"/>
          <w:szCs w:val="24"/>
        </w:rPr>
        <w:t xml:space="preserve">οθετηθούμε επί αυτού του αποτελέσματος της διαπραγμάτευσης, το οποίο ακόμα δεν το έχουμε δει. </w:t>
      </w:r>
    </w:p>
    <w:p w14:paraId="74465F3F" w14:textId="77777777" w:rsidR="00F20DF6" w:rsidRDefault="00F443B4">
      <w:pPr>
        <w:spacing w:line="600" w:lineRule="auto"/>
        <w:ind w:firstLine="720"/>
        <w:jc w:val="both"/>
        <w:rPr>
          <w:rFonts w:eastAsia="Times New Roman"/>
          <w:szCs w:val="24"/>
        </w:rPr>
      </w:pPr>
      <w:r>
        <w:rPr>
          <w:rFonts w:eastAsia="Times New Roman"/>
          <w:szCs w:val="24"/>
        </w:rPr>
        <w:t>Και μέσα σε αυτό το κλίμα, όχι βέβαια εντελώς ανεξάρτητα από αυτό, την επόμενη μέρα του συλλαλητηρίου της Αθήνας, έχουμε ένα άλλο ζήτημα να αναδεικνύεται, το θέμ</w:t>
      </w:r>
      <w:r>
        <w:rPr>
          <w:rFonts w:eastAsia="Times New Roman"/>
          <w:szCs w:val="24"/>
        </w:rPr>
        <w:t xml:space="preserve">α του σκανδάλου της </w:t>
      </w:r>
      <w:r>
        <w:rPr>
          <w:rFonts w:eastAsia="Times New Roman"/>
          <w:szCs w:val="24"/>
        </w:rPr>
        <w:lastRenderedPageBreak/>
        <w:t>«</w:t>
      </w:r>
      <w:r>
        <w:rPr>
          <w:rFonts w:eastAsia="Times New Roman"/>
          <w:szCs w:val="24"/>
          <w:lang w:val="en-US"/>
        </w:rPr>
        <w:t>NOVARTIS</w:t>
      </w:r>
      <w:r>
        <w:rPr>
          <w:rFonts w:eastAsia="Times New Roman"/>
          <w:szCs w:val="24"/>
        </w:rPr>
        <w:t>»</w:t>
      </w:r>
      <w:r>
        <w:rPr>
          <w:rFonts w:eastAsia="Times New Roman"/>
          <w:szCs w:val="24"/>
        </w:rPr>
        <w:t xml:space="preserve">. Το σκάνδαλο αυτό διερευνάται τόσο διεθνώς όσο και στη χώρα μας. Συνδέεται άρρηκτα με την προσπάθεια πολυεθνικών φαρμακευτικών εταιρειών να κερδοσκοπήσουν μέσα από την υπέρμετρη αύξηση των φαρμακευτικών δαπανών. </w:t>
      </w:r>
    </w:p>
    <w:p w14:paraId="74465F40" w14:textId="77777777" w:rsidR="00F20DF6" w:rsidRDefault="00F443B4">
      <w:pPr>
        <w:spacing w:line="600" w:lineRule="auto"/>
        <w:ind w:firstLine="720"/>
        <w:jc w:val="both"/>
        <w:rPr>
          <w:rFonts w:eastAsia="Times New Roman"/>
          <w:szCs w:val="24"/>
        </w:rPr>
      </w:pPr>
      <w:r>
        <w:rPr>
          <w:rFonts w:eastAsia="Times New Roman"/>
          <w:szCs w:val="24"/>
        </w:rPr>
        <w:t>Για να πούμε</w:t>
      </w:r>
      <w:r>
        <w:rPr>
          <w:rFonts w:eastAsia="Times New Roman"/>
          <w:szCs w:val="24"/>
        </w:rPr>
        <w:t xml:space="preserve"> τα πράγματα όπως έχουν, στη χώρα μας η φαρμακευτική δαπάνη υπερδιπλασιάστηκε από 2,4 δισεκατομμύρια σε 5,1 δισεκατομμύρια ευρώ επί κυβέρνησης Νέας Δημοκρατίας την περίοδο 2004-2009. Εκείνη την περίοδο επικρατούσε χάος στον χώρο του φαρμάκου, με υπερτιμολο</w:t>
      </w:r>
      <w:r>
        <w:rPr>
          <w:rFonts w:eastAsia="Times New Roman"/>
          <w:szCs w:val="24"/>
        </w:rPr>
        <w:t xml:space="preserve">γήσεις, ανεξέλεγκτη </w:t>
      </w:r>
      <w:proofErr w:type="spellStart"/>
      <w:r>
        <w:rPr>
          <w:rFonts w:eastAsia="Times New Roman"/>
          <w:szCs w:val="24"/>
        </w:rPr>
        <w:t>υπεσυνταγογράφηση</w:t>
      </w:r>
      <w:proofErr w:type="spellEnd"/>
      <w:r>
        <w:rPr>
          <w:rFonts w:eastAsia="Times New Roman"/>
          <w:szCs w:val="24"/>
        </w:rPr>
        <w:t xml:space="preserve"> και πολλά άλλα.</w:t>
      </w:r>
    </w:p>
    <w:p w14:paraId="74465F41" w14:textId="77777777" w:rsidR="00F20DF6" w:rsidRDefault="00F443B4">
      <w:pPr>
        <w:spacing w:line="600" w:lineRule="auto"/>
        <w:ind w:firstLine="720"/>
        <w:jc w:val="both"/>
        <w:rPr>
          <w:rFonts w:eastAsia="Times New Roman"/>
          <w:szCs w:val="24"/>
        </w:rPr>
      </w:pPr>
      <w:r>
        <w:rPr>
          <w:rFonts w:eastAsia="Times New Roman"/>
          <w:szCs w:val="24"/>
        </w:rPr>
        <w:t xml:space="preserve">Εδώ οι πολιτικές ευθύνες είναι τεράστιες. Εδώ υπάρχει σίγουρα σκάνδαλο. Τώρα, αν υπάρχει, όμως, εμπλοκή με χρηματισμό προσώπων –και δεν εννοώ μόνο πολιτικών- αυτό είναι ένα </w:t>
      </w:r>
      <w:r>
        <w:rPr>
          <w:rFonts w:eastAsia="Times New Roman"/>
          <w:szCs w:val="24"/>
        </w:rPr>
        <w:lastRenderedPageBreak/>
        <w:t>άλλης τάξεως ζήτημα που μένει</w:t>
      </w:r>
      <w:r>
        <w:rPr>
          <w:rFonts w:eastAsia="Times New Roman"/>
          <w:szCs w:val="24"/>
        </w:rPr>
        <w:t xml:space="preserve"> να διερευνηθεί, να αποδειχθεί από τη δικαιοσύνη, χωρίς πολιτικές παρεμβάσεις. Γιατί τσουβαλιάζονται και πάλι οι πάντες στο ίδιο σακί. </w:t>
      </w:r>
    </w:p>
    <w:p w14:paraId="74465F42" w14:textId="77777777" w:rsidR="00F20DF6" w:rsidRDefault="00F443B4">
      <w:pPr>
        <w:spacing w:line="600" w:lineRule="auto"/>
        <w:ind w:firstLine="720"/>
        <w:jc w:val="both"/>
        <w:rPr>
          <w:rFonts w:eastAsia="Times New Roman"/>
          <w:szCs w:val="24"/>
        </w:rPr>
      </w:pPr>
      <w:r>
        <w:rPr>
          <w:rFonts w:eastAsia="Times New Roman"/>
          <w:szCs w:val="24"/>
        </w:rPr>
        <w:t xml:space="preserve">Μετά το 2009 η χώρα προχώρησε σε δραστικά μέτρα για τον περιορισμό και τον έλεγχο της φαρμακευτικής δαπάνης και από 5,1 </w:t>
      </w:r>
      <w:r>
        <w:rPr>
          <w:rFonts w:eastAsia="Times New Roman"/>
          <w:szCs w:val="24"/>
        </w:rPr>
        <w:t>δισεκατομμύρια έφτασε λίγο πάνω από τα 2 δισεκατομμύρια σε πολύ σύντομο χρονικό διάστημα. Το αντίθετο απ’ ό,τι γινόταν την περίοδο 2004</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2009. </w:t>
      </w:r>
    </w:p>
    <w:p w14:paraId="74465F43" w14:textId="77777777" w:rsidR="00F20DF6" w:rsidRDefault="00F443B4">
      <w:pPr>
        <w:spacing w:line="600" w:lineRule="auto"/>
        <w:ind w:firstLine="720"/>
        <w:jc w:val="both"/>
        <w:rPr>
          <w:rFonts w:eastAsia="Times New Roman"/>
          <w:szCs w:val="24"/>
        </w:rPr>
      </w:pPr>
      <w:r>
        <w:rPr>
          <w:rFonts w:eastAsia="Times New Roman"/>
          <w:szCs w:val="24"/>
        </w:rPr>
        <w:t>Η θέση της Δημοκρατικής Συμπαράταξης είναι «όλα στο φως», με βάση τις θεσμικά προβλεπόμενες διαδικασίες. Να βρε</w:t>
      </w:r>
      <w:r>
        <w:rPr>
          <w:rFonts w:eastAsia="Times New Roman"/>
          <w:szCs w:val="24"/>
        </w:rPr>
        <w:t>θούν και να τιμωρηθούν, αν υπάρχουν, κάποιοι που ευθύνονται, είτε είναι πολιτικά πρόσωπα</w:t>
      </w:r>
      <w:r w:rsidRPr="006F5978">
        <w:rPr>
          <w:rFonts w:eastAsia="Times New Roman"/>
          <w:szCs w:val="24"/>
        </w:rPr>
        <w:t xml:space="preserve"> </w:t>
      </w:r>
      <w:r>
        <w:rPr>
          <w:rFonts w:eastAsia="Times New Roman"/>
          <w:szCs w:val="24"/>
        </w:rPr>
        <w:t>είτε μη</w:t>
      </w:r>
      <w:r>
        <w:rPr>
          <w:rFonts w:eastAsia="Times New Roman"/>
          <w:szCs w:val="24"/>
        </w:rPr>
        <w:t xml:space="preserve">, αλλά χωρίς διαδικασίες που ουσιαστικά μας δίνουν το δικαίωμα να μιλάμε για μεθοδεύσεις. </w:t>
      </w:r>
    </w:p>
    <w:p w14:paraId="74465F44" w14:textId="77777777" w:rsidR="00F20DF6" w:rsidRDefault="00F443B4">
      <w:pPr>
        <w:spacing w:line="600" w:lineRule="auto"/>
        <w:ind w:firstLine="720"/>
        <w:jc w:val="both"/>
        <w:rPr>
          <w:rFonts w:eastAsia="Times New Roman"/>
          <w:szCs w:val="24"/>
        </w:rPr>
      </w:pPr>
      <w:r>
        <w:rPr>
          <w:rFonts w:eastAsia="Times New Roman"/>
          <w:szCs w:val="24"/>
        </w:rPr>
        <w:lastRenderedPageBreak/>
        <w:t xml:space="preserve">Και θα πω γιατί. Γιατί στην πολιτική το </w:t>
      </w:r>
      <w:r>
        <w:rPr>
          <w:rFonts w:eastAsia="Times New Roman"/>
          <w:szCs w:val="24"/>
          <w:lang w:val="en-US"/>
        </w:rPr>
        <w:t>timing</w:t>
      </w:r>
      <w:r>
        <w:rPr>
          <w:rFonts w:eastAsia="Times New Roman"/>
          <w:szCs w:val="24"/>
        </w:rPr>
        <w:t xml:space="preserve"> έχει τη σημασία του. Η</w:t>
      </w:r>
      <w:r>
        <w:rPr>
          <w:rFonts w:eastAsia="Times New Roman"/>
          <w:szCs w:val="24"/>
        </w:rPr>
        <w:t xml:space="preserve"> υπόθεση αυτή σέρνεται χρόνια, ανασύρεται τη χρονική στιγμή ακριβώς που η Κυβέρνηση βρέθηκε σε δύσκολη θέση, σε πανικό, με τα συλλαλητήρια της προηγούμενης Κυριακής. </w:t>
      </w:r>
    </w:p>
    <w:p w14:paraId="74465F45" w14:textId="77777777" w:rsidR="00F20DF6" w:rsidRDefault="00F443B4">
      <w:pPr>
        <w:spacing w:line="600" w:lineRule="auto"/>
        <w:ind w:firstLine="720"/>
        <w:jc w:val="both"/>
        <w:rPr>
          <w:rFonts w:eastAsia="Times New Roman"/>
          <w:szCs w:val="24"/>
        </w:rPr>
      </w:pPr>
      <w:r>
        <w:rPr>
          <w:rFonts w:eastAsia="Times New Roman"/>
          <w:szCs w:val="24"/>
        </w:rPr>
        <w:t xml:space="preserve">Συνεπώς οι αναφορές γι’ αυτές τις μεθοδεύσεις είναι βάσιμες. Φτάνει πια το </w:t>
      </w:r>
      <w:proofErr w:type="spellStart"/>
      <w:r>
        <w:rPr>
          <w:rFonts w:eastAsia="Times New Roman"/>
          <w:szCs w:val="24"/>
        </w:rPr>
        <w:t>χιλιοπαιγμένο</w:t>
      </w:r>
      <w:proofErr w:type="spellEnd"/>
      <w:r>
        <w:rPr>
          <w:rFonts w:eastAsia="Times New Roman"/>
          <w:szCs w:val="24"/>
        </w:rPr>
        <w:t xml:space="preserve"> </w:t>
      </w:r>
      <w:r>
        <w:rPr>
          <w:rFonts w:eastAsia="Times New Roman"/>
          <w:szCs w:val="24"/>
        </w:rPr>
        <w:t>έργο περί «ενός διεφθαρμένου πολιτικού συστήματος», κάθε φορά που υπάρχει μια δυσκολία. Έτσι δεν πάμε μπροστά. Εξάλλου, ο συγκυβερνήτης, ο κ. Καμμένος, ήταν Υπουργός το 2007. Ήταν μέλος της κυβέρνησης το 2007</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2009. Ήταν Βουλευτής της Νέας Δημοκρατίας εκε</w:t>
      </w:r>
      <w:r>
        <w:rPr>
          <w:rFonts w:eastAsia="Times New Roman"/>
          <w:szCs w:val="24"/>
        </w:rPr>
        <w:t xml:space="preserve">ίνη την κρίσιμη περίοδο.  </w:t>
      </w:r>
    </w:p>
    <w:p w14:paraId="74465F46"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Ο κ. Παπαγγελόπουλος, Αναπληρωτής Υπουργός Δικαιοσύνης, ήταν Πρόεδρος της ΕΥΠ εκείνη την περίοδο. Άρα για ποια σκανδαλολογία μιλάμε σε σχέση με το παρελθόν; Από τη μία έχουμε </w:t>
      </w:r>
      <w:r>
        <w:rPr>
          <w:rFonts w:eastAsia="Times New Roman" w:cs="Times New Roman"/>
          <w:szCs w:val="24"/>
        </w:rPr>
        <w:lastRenderedPageBreak/>
        <w:t xml:space="preserve">τον </w:t>
      </w:r>
      <w:proofErr w:type="spellStart"/>
      <w:r>
        <w:rPr>
          <w:rFonts w:eastAsia="Times New Roman" w:cs="Times New Roman"/>
          <w:szCs w:val="24"/>
        </w:rPr>
        <w:t>εθνολαϊκισμό</w:t>
      </w:r>
      <w:proofErr w:type="spellEnd"/>
      <w:r>
        <w:rPr>
          <w:rFonts w:eastAsia="Times New Roman" w:cs="Times New Roman"/>
          <w:szCs w:val="24"/>
        </w:rPr>
        <w:t>, από την άλλη τη σκανδαλολογία, που κ</w:t>
      </w:r>
      <w:r>
        <w:rPr>
          <w:rFonts w:eastAsia="Times New Roman" w:cs="Times New Roman"/>
          <w:szCs w:val="24"/>
        </w:rPr>
        <w:t>ρατούν τη χώρα κολλημένη στο παρελθόν. Εμείς λέμε «βεβαίως να διερευνηθούν, αλλά να αφεθεί η Δικαιοσύνη να κάνει τη δουλειά της απερίσπαστη και να συνδράμει το ελληνικό Κοινοβούλιο όπου μπορεί».</w:t>
      </w:r>
    </w:p>
    <w:p w14:paraId="74465F47"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Γι</w:t>
      </w:r>
      <w:r>
        <w:rPr>
          <w:rFonts w:eastAsia="Times New Roman" w:cs="Times New Roman"/>
          <w:szCs w:val="24"/>
        </w:rPr>
        <w:t>α</w:t>
      </w:r>
      <w:r>
        <w:rPr>
          <w:rFonts w:eastAsia="Times New Roman" w:cs="Times New Roman"/>
          <w:szCs w:val="24"/>
        </w:rPr>
        <w:t xml:space="preserve"> αυτή την κατάσταση, όμως, της σκανδαλολογίας -η οποία δεν</w:t>
      </w:r>
      <w:r>
        <w:rPr>
          <w:rFonts w:eastAsia="Times New Roman" w:cs="Times New Roman"/>
          <w:szCs w:val="24"/>
        </w:rPr>
        <w:t xml:space="preserve"> τιμά το πολιτικό σύστημα- με τη λάσπη στον ανεμιστήρα, δεν έχει ευθύνες η Κυβέρνηση; Δεν έχει ευθύνη για το κλίμα που καλλιεργεί στην κοινωνία; Δεν παίζουμε επικίνδυνα με τους θεσμούς, όταν παραβιάζουμε την αρχή της διάκρισης των εξουσιών; Και μιλάω για τ</w:t>
      </w:r>
      <w:r>
        <w:rPr>
          <w:rFonts w:eastAsia="Times New Roman" w:cs="Times New Roman"/>
          <w:szCs w:val="24"/>
        </w:rPr>
        <w:t xml:space="preserve">ην επίσκεψη του </w:t>
      </w:r>
      <w:r>
        <w:rPr>
          <w:rFonts w:eastAsia="Times New Roman" w:cs="Times New Roman"/>
          <w:szCs w:val="24"/>
        </w:rPr>
        <w:t>Κ</w:t>
      </w:r>
      <w:r>
        <w:rPr>
          <w:rFonts w:eastAsia="Times New Roman" w:cs="Times New Roman"/>
          <w:szCs w:val="24"/>
        </w:rPr>
        <w:t xml:space="preserve">υβερνητικού </w:t>
      </w:r>
      <w:r>
        <w:rPr>
          <w:rFonts w:eastAsia="Times New Roman" w:cs="Times New Roman"/>
          <w:szCs w:val="24"/>
        </w:rPr>
        <w:t>Ε</w:t>
      </w:r>
      <w:r>
        <w:rPr>
          <w:rFonts w:eastAsia="Times New Roman" w:cs="Times New Roman"/>
          <w:szCs w:val="24"/>
        </w:rPr>
        <w:t xml:space="preserve">κπροσώπου, ως μη όφειλε, τη Δευτέρα. Μιλάω για την εντολή Πρωθυπουργού –βεβαίως, το ακούσαμε και αυτό και θυμίζει παλιές εποχές- εκτός, βεβαίως, </w:t>
      </w:r>
      <w:r>
        <w:rPr>
          <w:rFonts w:eastAsia="Times New Roman" w:cs="Times New Roman"/>
          <w:szCs w:val="24"/>
        </w:rPr>
        <w:lastRenderedPageBreak/>
        <w:t>των αρμοδιοτήτων</w:t>
      </w:r>
      <w:r>
        <w:rPr>
          <w:rFonts w:eastAsia="Times New Roman" w:cs="Times New Roman"/>
          <w:szCs w:val="24"/>
        </w:rPr>
        <w:t xml:space="preserve"> του</w:t>
      </w:r>
      <w:r>
        <w:rPr>
          <w:rFonts w:eastAsia="Times New Roman" w:cs="Times New Roman"/>
          <w:szCs w:val="24"/>
        </w:rPr>
        <w:t xml:space="preserve">. Με πρωτοφανή ελαφρότητα, λοιπόν, πετάγεται η λάσπη στον ανεμιστήρα.  </w:t>
      </w:r>
    </w:p>
    <w:p w14:paraId="74465F48"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Και το πρόβλημα με τη λάσπη είναι ότι κάθεται και πολλές φορές αυξάνει τις </w:t>
      </w:r>
      <w:proofErr w:type="spellStart"/>
      <w:r>
        <w:rPr>
          <w:rFonts w:eastAsia="Times New Roman" w:cs="Times New Roman"/>
          <w:szCs w:val="24"/>
        </w:rPr>
        <w:t>απολίτικες</w:t>
      </w:r>
      <w:proofErr w:type="spellEnd"/>
      <w:r>
        <w:rPr>
          <w:rFonts w:eastAsia="Times New Roman" w:cs="Times New Roman"/>
          <w:szCs w:val="24"/>
        </w:rPr>
        <w:t xml:space="preserve"> δυνάμεις της χώρας. Η χώρα δεν πρέπει να βυθιστεί στον βούρκο που στο τέλος θα καταπιεί όλο το πολ</w:t>
      </w:r>
      <w:r>
        <w:rPr>
          <w:rFonts w:eastAsia="Times New Roman" w:cs="Times New Roman"/>
          <w:szCs w:val="24"/>
        </w:rPr>
        <w:t>ιτικό σύστημα. Ο τόπος χρειάζεται εθνική συνεννόηση και αυτό που γίνεται είναι να προωθείται ο διχασμός και η πόλωση. Αυτό πρέπει να σταματήσει.</w:t>
      </w:r>
    </w:p>
    <w:p w14:paraId="74465F49" w14:textId="77777777" w:rsidR="00F20DF6" w:rsidRDefault="00F443B4">
      <w:pPr>
        <w:spacing w:line="600" w:lineRule="auto"/>
        <w:ind w:firstLine="720"/>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Κύριε Θεοχαρόπουλε, δώστε μου μερικά δευτερόλεπτα για μία ανακοίνωση.</w:t>
      </w:r>
    </w:p>
    <w:p w14:paraId="74465F4A" w14:textId="77777777" w:rsidR="00F20DF6" w:rsidRDefault="00F443B4">
      <w:pPr>
        <w:spacing w:line="600" w:lineRule="auto"/>
        <w:ind w:firstLine="720"/>
        <w:jc w:val="both"/>
        <w:rPr>
          <w:rFonts w:eastAsia="Times New Roman"/>
          <w:bCs/>
          <w:szCs w:val="24"/>
        </w:rPr>
      </w:pPr>
      <w:r>
        <w:rPr>
          <w:rFonts w:eastAsia="Times New Roman"/>
          <w:bCs/>
          <w:szCs w:val="24"/>
        </w:rPr>
        <w:t>Κυρίες κα</w:t>
      </w:r>
      <w:r>
        <w:rPr>
          <w:rFonts w:eastAsia="Times New Roman"/>
          <w:bCs/>
          <w:szCs w:val="24"/>
        </w:rPr>
        <w:t xml:space="preserve">ι κύριοι συνάδελφοι, γίνεται γνωστό στο Σώμα ότι </w:t>
      </w:r>
      <w:r>
        <w:rPr>
          <w:rFonts w:eastAsia="Times New Roman"/>
          <w:bCs/>
          <w:szCs w:val="24"/>
        </w:rPr>
        <w:t xml:space="preserve">τη συνεδρίασή μας παρακολουθούν </w:t>
      </w:r>
      <w:r>
        <w:rPr>
          <w:rFonts w:eastAsia="Times New Roman"/>
          <w:bCs/>
          <w:szCs w:val="24"/>
        </w:rPr>
        <w:t xml:space="preserve">από τα άνω δυτικά θεωρεία, αφού </w:t>
      </w:r>
      <w:r>
        <w:rPr>
          <w:rFonts w:eastAsia="Times New Roman"/>
          <w:bCs/>
          <w:szCs w:val="24"/>
        </w:rPr>
        <w:t xml:space="preserve">προηγουμένως </w:t>
      </w:r>
      <w:r>
        <w:rPr>
          <w:rFonts w:eastAsia="Times New Roman"/>
          <w:bCs/>
          <w:szCs w:val="24"/>
        </w:rPr>
        <w:t xml:space="preserve">ενημερώθηκαν για την ιστορία του κτηρίου και τον </w:t>
      </w:r>
      <w:r>
        <w:rPr>
          <w:rFonts w:eastAsia="Times New Roman"/>
          <w:bCs/>
          <w:szCs w:val="24"/>
        </w:rPr>
        <w:lastRenderedPageBreak/>
        <w:t xml:space="preserve">τρόπο οργάνωσης και λειτουργίας της Βουλής και ξεναγήθηκαν στην έκθεση της </w:t>
      </w:r>
      <w:r>
        <w:rPr>
          <w:rFonts w:eastAsia="Times New Roman"/>
          <w:bCs/>
          <w:szCs w:val="24"/>
        </w:rPr>
        <w:t>α</w:t>
      </w:r>
      <w:r>
        <w:rPr>
          <w:rFonts w:eastAsia="Times New Roman"/>
          <w:bCs/>
          <w:szCs w:val="24"/>
        </w:rPr>
        <w:t>ίθουσ</w:t>
      </w:r>
      <w:r>
        <w:rPr>
          <w:rFonts w:eastAsia="Times New Roman"/>
          <w:bCs/>
          <w:szCs w:val="24"/>
        </w:rPr>
        <w:t>ας «</w:t>
      </w:r>
      <w:r>
        <w:rPr>
          <w:rFonts w:eastAsia="Times New Roman"/>
          <w:bCs/>
          <w:szCs w:val="24"/>
        </w:rPr>
        <w:t>ΕΛΕΥΘΕΡΙΟΣ ΒΕΝΙΖΕΛΟΣ</w:t>
      </w:r>
      <w:r>
        <w:rPr>
          <w:rFonts w:eastAsia="Times New Roman"/>
          <w:bCs/>
          <w:szCs w:val="24"/>
        </w:rPr>
        <w:t xml:space="preserve">», σαράντα ένας </w:t>
      </w:r>
      <w:r>
        <w:rPr>
          <w:rFonts w:eastAsia="Times New Roman"/>
          <w:bCs/>
          <w:szCs w:val="24"/>
        </w:rPr>
        <w:t xml:space="preserve">μαθητές και </w:t>
      </w:r>
      <w:r>
        <w:rPr>
          <w:rFonts w:eastAsia="Times New Roman"/>
          <w:bCs/>
          <w:szCs w:val="24"/>
        </w:rPr>
        <w:t>μαθήτριες και τρεις συνοδοί εκπαιδευτικοί από το 1</w:t>
      </w:r>
      <w:r w:rsidRPr="00522B96">
        <w:rPr>
          <w:rFonts w:eastAsia="Times New Roman"/>
          <w:bCs/>
          <w:szCs w:val="24"/>
          <w:vertAlign w:val="superscript"/>
        </w:rPr>
        <w:t>ο</w:t>
      </w:r>
      <w:r>
        <w:rPr>
          <w:rFonts w:eastAsia="Times New Roman"/>
          <w:bCs/>
          <w:szCs w:val="24"/>
        </w:rPr>
        <w:t xml:space="preserve"> Γυμνάσιο Ηγουμενίτσας.</w:t>
      </w:r>
    </w:p>
    <w:p w14:paraId="74465F4B" w14:textId="77777777" w:rsidR="00F20DF6" w:rsidRDefault="00F443B4">
      <w:pPr>
        <w:spacing w:line="600" w:lineRule="auto"/>
        <w:ind w:firstLine="720"/>
        <w:jc w:val="both"/>
        <w:rPr>
          <w:rFonts w:eastAsia="Times New Roman"/>
          <w:bCs/>
          <w:szCs w:val="24"/>
        </w:rPr>
      </w:pPr>
      <w:r>
        <w:rPr>
          <w:rFonts w:eastAsia="Times New Roman"/>
          <w:bCs/>
          <w:szCs w:val="24"/>
        </w:rPr>
        <w:t>Η Βουλή τούς καλωσορίζει.</w:t>
      </w:r>
    </w:p>
    <w:p w14:paraId="74465F4C" w14:textId="77777777" w:rsidR="00F20DF6" w:rsidRDefault="00F443B4">
      <w:pPr>
        <w:spacing w:line="600" w:lineRule="auto"/>
        <w:ind w:firstLine="720"/>
        <w:jc w:val="center"/>
        <w:rPr>
          <w:rFonts w:eastAsia="Times New Roman"/>
          <w:bCs/>
          <w:szCs w:val="24"/>
        </w:rPr>
      </w:pPr>
      <w:r>
        <w:rPr>
          <w:rFonts w:eastAsia="Times New Roman"/>
          <w:bCs/>
          <w:szCs w:val="24"/>
        </w:rPr>
        <w:t>(Χειροκροτήματα απ’ όλες τις πτέρυγες της Βουλής)</w:t>
      </w:r>
    </w:p>
    <w:p w14:paraId="74465F4D" w14:textId="77777777" w:rsidR="00F20DF6" w:rsidRDefault="00F443B4">
      <w:pPr>
        <w:spacing w:line="600" w:lineRule="auto"/>
        <w:ind w:firstLine="720"/>
        <w:rPr>
          <w:rFonts w:eastAsia="Times New Roman"/>
          <w:bCs/>
          <w:szCs w:val="24"/>
        </w:rPr>
      </w:pPr>
      <w:r>
        <w:rPr>
          <w:rFonts w:eastAsia="Times New Roman"/>
          <w:bCs/>
          <w:szCs w:val="24"/>
        </w:rPr>
        <w:t xml:space="preserve">Ευχαριστώ, κύριε συνάδελφε. </w:t>
      </w:r>
    </w:p>
    <w:p w14:paraId="74465F4E" w14:textId="77777777" w:rsidR="00F20DF6" w:rsidRDefault="00F443B4">
      <w:pPr>
        <w:spacing w:line="600" w:lineRule="auto"/>
        <w:ind w:firstLine="720"/>
        <w:rPr>
          <w:rFonts w:eastAsia="Times New Roman"/>
          <w:bCs/>
          <w:szCs w:val="24"/>
        </w:rPr>
      </w:pPr>
      <w:r>
        <w:rPr>
          <w:rFonts w:eastAsia="Times New Roman"/>
          <w:bCs/>
          <w:szCs w:val="24"/>
        </w:rPr>
        <w:t>Παρακαλώ, συνεχίστε.</w:t>
      </w:r>
    </w:p>
    <w:p w14:paraId="74465F4F" w14:textId="77777777" w:rsidR="00F20DF6" w:rsidRDefault="00F443B4">
      <w:pPr>
        <w:spacing w:line="600" w:lineRule="auto"/>
        <w:ind w:firstLine="720"/>
        <w:jc w:val="both"/>
        <w:rPr>
          <w:rFonts w:eastAsia="Times New Roman"/>
          <w:bCs/>
          <w:szCs w:val="24"/>
        </w:rPr>
      </w:pPr>
      <w:r>
        <w:rPr>
          <w:rFonts w:eastAsia="Times New Roman"/>
          <w:b/>
          <w:bCs/>
          <w:szCs w:val="24"/>
        </w:rPr>
        <w:t>ΑΘΑ</w:t>
      </w:r>
      <w:r>
        <w:rPr>
          <w:rFonts w:eastAsia="Times New Roman"/>
          <w:b/>
          <w:bCs/>
          <w:szCs w:val="24"/>
        </w:rPr>
        <w:t>ΝΑΣΙΟΣ ΘΕΟΧΑΡΟΠΟΥΛΟΣ:</w:t>
      </w:r>
      <w:r>
        <w:rPr>
          <w:rFonts w:eastAsia="Times New Roman"/>
          <w:bCs/>
          <w:szCs w:val="24"/>
        </w:rPr>
        <w:t xml:space="preserve"> Επανέρχομαι, λοιπόν, στο νομοσχέδιο που συζητούμε σήμερα για τους φορείς διαχείρισης προστατευόμενων περιοχών. Δεν έχουμε κα</w:t>
      </w:r>
      <w:r>
        <w:rPr>
          <w:rFonts w:eastAsia="Times New Roman"/>
          <w:bCs/>
          <w:szCs w:val="24"/>
        </w:rPr>
        <w:t>μ</w:t>
      </w:r>
      <w:r>
        <w:rPr>
          <w:rFonts w:eastAsia="Times New Roman"/>
          <w:bCs/>
          <w:szCs w:val="24"/>
        </w:rPr>
        <w:t>μία διάθεση στείρας κριτικής στο συγκεκριμένο θέμα. Νομίζω εξάλλου ότι το έχουμε α</w:t>
      </w:r>
      <w:r>
        <w:rPr>
          <w:rFonts w:eastAsia="Times New Roman"/>
          <w:bCs/>
          <w:szCs w:val="24"/>
        </w:rPr>
        <w:lastRenderedPageBreak/>
        <w:t>ποδείξει και γι’ αυτό ψηφίζ</w:t>
      </w:r>
      <w:r>
        <w:rPr>
          <w:rFonts w:eastAsia="Times New Roman"/>
          <w:bCs/>
          <w:szCs w:val="24"/>
        </w:rPr>
        <w:t>ουμε επί της αρχής το συγκεκριμένο νομοσχέδιο. Κάνουμε, βέβαια, ορισμένα ερωτήματα, στα οποία θέλουμε να υπάρχουν και οι απαντήσεις.</w:t>
      </w:r>
    </w:p>
    <w:p w14:paraId="74465F50" w14:textId="77777777" w:rsidR="00F20DF6" w:rsidRDefault="00F443B4">
      <w:pPr>
        <w:spacing w:line="600" w:lineRule="auto"/>
        <w:ind w:firstLine="720"/>
        <w:jc w:val="both"/>
        <w:rPr>
          <w:rFonts w:eastAsia="Times New Roman"/>
          <w:bCs/>
          <w:szCs w:val="24"/>
        </w:rPr>
      </w:pPr>
      <w:r>
        <w:rPr>
          <w:rFonts w:eastAsia="Times New Roman"/>
          <w:bCs/>
          <w:szCs w:val="24"/>
        </w:rPr>
        <w:t>Ο ρόλος των φορέων διαχείρισης προστατευόμενων περιοχών είναι εξαιρετικά σημαντικός στη διατήρηση της βιοποικιλότητας και σ</w:t>
      </w:r>
      <w:r>
        <w:rPr>
          <w:rFonts w:eastAsia="Times New Roman"/>
          <w:bCs/>
          <w:szCs w:val="24"/>
        </w:rPr>
        <w:t>την αειφόρο ανάπτυξη. Το ότι οι φορείς διαχείρισης αναγνωρίζονται και θεμελιώνονται ως το σχήμα που θα διοικεί τις προστατευόμενες περιοχές αποτελεί θετικό στοιχείο.</w:t>
      </w:r>
    </w:p>
    <w:p w14:paraId="74465F51" w14:textId="77777777" w:rsidR="00F20DF6" w:rsidRDefault="00F443B4">
      <w:pPr>
        <w:spacing w:line="600" w:lineRule="auto"/>
        <w:ind w:firstLine="720"/>
        <w:jc w:val="both"/>
        <w:rPr>
          <w:rFonts w:eastAsia="Times New Roman"/>
          <w:bCs/>
          <w:szCs w:val="24"/>
        </w:rPr>
      </w:pPr>
      <w:r>
        <w:rPr>
          <w:rFonts w:eastAsia="Times New Roman"/>
          <w:bCs/>
          <w:szCs w:val="24"/>
        </w:rPr>
        <w:t>Το νομοσχέδιο, βέβαια, παρουσιάζει αδυναμίες και αντιφάσεις. Θα χρειαστούν πολλά ακόμη βήμ</w:t>
      </w:r>
      <w:r>
        <w:rPr>
          <w:rFonts w:eastAsia="Times New Roman"/>
          <w:bCs/>
          <w:szCs w:val="24"/>
        </w:rPr>
        <w:t xml:space="preserve">ατα, για να φτάσουμε στο επιδιωκόμενο αποτέλεσμα. Προβλέπεται στο νομοσχέδιο σταθερή κρατική </w:t>
      </w:r>
      <w:r>
        <w:rPr>
          <w:rFonts w:eastAsia="Times New Roman"/>
          <w:bCs/>
          <w:szCs w:val="24"/>
        </w:rPr>
        <w:lastRenderedPageBreak/>
        <w:t>χρηματοδότηση για την κάλυψη των αναγκών του Εθνικού Συστήματος Προστατευόμενων Περιοχών μέσω του τακτικού κρατικού προϋπολογισμού.</w:t>
      </w:r>
    </w:p>
    <w:p w14:paraId="74465F52" w14:textId="77777777" w:rsidR="00F20DF6" w:rsidRDefault="00F443B4">
      <w:pPr>
        <w:spacing w:line="600" w:lineRule="auto"/>
        <w:ind w:firstLine="720"/>
        <w:jc w:val="both"/>
        <w:rPr>
          <w:rFonts w:eastAsia="Times New Roman"/>
          <w:bCs/>
          <w:szCs w:val="24"/>
        </w:rPr>
      </w:pPr>
      <w:r>
        <w:rPr>
          <w:rFonts w:eastAsia="Times New Roman"/>
          <w:bCs/>
          <w:szCs w:val="24"/>
        </w:rPr>
        <w:t xml:space="preserve">Γνωρίζουμε, όμως, ότι ούτε ο τακτικός προϋπολογισμός ούτε το Πράσινο Ταμείο μπορούν να καλύψουν -δεν αρκούν- το εύρος των δραστηριοτήτων των φορέων διαχείρισης. Απουσιάζει, επίσης, η εξειδίκευση του ρόλου του Υπουργείου ως κεντρικού συντονιστή του Εθνικού </w:t>
      </w:r>
      <w:r>
        <w:rPr>
          <w:rFonts w:eastAsia="Times New Roman"/>
          <w:bCs/>
          <w:szCs w:val="24"/>
        </w:rPr>
        <w:t xml:space="preserve">Συστήματος Προστατευόμενων Περιοχών. Δεν προβλέπεται επαρκής συμμετοχή των φορέων διαχείρισης στην κατάρτιση των σχεδίων δράσης και στην εποπτεία των περιοχών τους, παρά μόνο σε δεύτερη φάση και διορθωτικά. </w:t>
      </w:r>
    </w:p>
    <w:p w14:paraId="74465F53" w14:textId="77777777" w:rsidR="00F20DF6" w:rsidRDefault="00F443B4">
      <w:pPr>
        <w:spacing w:line="600" w:lineRule="auto"/>
        <w:ind w:firstLine="720"/>
        <w:jc w:val="both"/>
        <w:rPr>
          <w:rFonts w:eastAsia="Times New Roman"/>
          <w:bCs/>
          <w:szCs w:val="24"/>
        </w:rPr>
      </w:pPr>
      <w:r>
        <w:rPr>
          <w:rFonts w:eastAsia="Times New Roman"/>
          <w:bCs/>
          <w:szCs w:val="24"/>
        </w:rPr>
        <w:t xml:space="preserve">Η στελέχωση των φορέων αποτελεί ένα άλλο σοβαρό </w:t>
      </w:r>
      <w:r>
        <w:rPr>
          <w:rFonts w:eastAsia="Times New Roman"/>
          <w:bCs/>
          <w:szCs w:val="24"/>
        </w:rPr>
        <w:t xml:space="preserve">θέμα, καθώς παρατείνεται το μεταβατικό διάστημα έως τη μόνιμη κάλυψη </w:t>
      </w:r>
      <w:r>
        <w:rPr>
          <w:rFonts w:eastAsia="Times New Roman"/>
          <w:bCs/>
          <w:szCs w:val="24"/>
        </w:rPr>
        <w:lastRenderedPageBreak/>
        <w:t xml:space="preserve">των θέσεων που χρειάζονται. Δεν θα μείνω σε αυτό. Ο ειδικός εισηγητής της Δημοκρατικής Συμπαράταξης κ. </w:t>
      </w:r>
      <w:proofErr w:type="spellStart"/>
      <w:r>
        <w:rPr>
          <w:rFonts w:eastAsia="Times New Roman"/>
          <w:bCs/>
          <w:szCs w:val="24"/>
        </w:rPr>
        <w:t>Αρβανιτίδης</w:t>
      </w:r>
      <w:proofErr w:type="spellEnd"/>
      <w:r>
        <w:rPr>
          <w:rFonts w:eastAsia="Times New Roman"/>
          <w:bCs/>
          <w:szCs w:val="24"/>
        </w:rPr>
        <w:t xml:space="preserve"> τοποθετήθηκε στο συγκεκριμένο θέμα και σας έθεσε τους προβληματισμούς τη</w:t>
      </w:r>
      <w:r>
        <w:rPr>
          <w:rFonts w:eastAsia="Times New Roman"/>
          <w:bCs/>
          <w:szCs w:val="24"/>
        </w:rPr>
        <w:t>ς παράταξής μας σε σχέση με το συγκεκριμένο ζήτημα.</w:t>
      </w:r>
    </w:p>
    <w:p w14:paraId="74465F54" w14:textId="77777777" w:rsidR="00F20DF6" w:rsidRDefault="00F443B4">
      <w:pPr>
        <w:spacing w:line="600" w:lineRule="auto"/>
        <w:ind w:firstLine="720"/>
        <w:jc w:val="both"/>
        <w:rPr>
          <w:rFonts w:eastAsia="Times New Roman"/>
          <w:bCs/>
          <w:szCs w:val="24"/>
        </w:rPr>
      </w:pPr>
      <w:r>
        <w:rPr>
          <w:rFonts w:eastAsia="Times New Roman"/>
          <w:bCs/>
          <w:szCs w:val="24"/>
        </w:rPr>
        <w:t>Η επέκταση της χωρικής αρμοδιότητας των φορέων αυξάνει παράλληλα και το πλήθος των τοπικών και άλλων φορέων που εμπλέκονται ή επηρεάζονται από την προστασία της φύσης. Είναι γνωστό ότι πολλές φορές υπάρχε</w:t>
      </w:r>
      <w:r>
        <w:rPr>
          <w:rFonts w:eastAsia="Times New Roman"/>
          <w:bCs/>
          <w:szCs w:val="24"/>
        </w:rPr>
        <w:t>ι σύγκρουση μεταξύ φορέων τουρισμού και φορέων προστασίας της φύσης. Αυτή η πραγματικότητα, όμως, δεν φαίνεται να αντιμετωπίζεται στο νομοσχέδιο.</w:t>
      </w:r>
    </w:p>
    <w:p w14:paraId="74465F55" w14:textId="77777777" w:rsidR="00F20DF6" w:rsidRDefault="00F443B4">
      <w:pPr>
        <w:spacing w:line="600" w:lineRule="auto"/>
        <w:ind w:firstLine="720"/>
        <w:jc w:val="both"/>
        <w:rPr>
          <w:rFonts w:eastAsia="Times New Roman"/>
          <w:bCs/>
          <w:szCs w:val="24"/>
        </w:rPr>
      </w:pPr>
      <w:r>
        <w:rPr>
          <w:rFonts w:eastAsia="Times New Roman"/>
          <w:bCs/>
          <w:szCs w:val="24"/>
        </w:rPr>
        <w:t>Η συνεχής διαβούλευση, η συνεργασία και ο συντονισμός όλων των εμπλεκόμενων φορέων είναι απαραίτητη προϋπόθεση</w:t>
      </w:r>
      <w:r>
        <w:rPr>
          <w:rFonts w:eastAsia="Times New Roman"/>
          <w:bCs/>
          <w:szCs w:val="24"/>
        </w:rPr>
        <w:t xml:space="preserve"> για την αποτελεσματικότητα του εγχειρήματος. Σε αυτό το νομοσχέδιο δεν </w:t>
      </w:r>
      <w:r>
        <w:rPr>
          <w:rFonts w:eastAsia="Times New Roman"/>
          <w:bCs/>
          <w:szCs w:val="24"/>
        </w:rPr>
        <w:lastRenderedPageBreak/>
        <w:t>φαίνεται να διασφαλίζεται και αυτό. Δεν επιλύει, επίσης, βασικά λειτουργικά προβλήματα που αντιμετωπίζουν οι φορείς διαχείρισης αυτά τα δεκαπέντε χρόνια λειτουργίας τους, καθώς οι αρμο</w:t>
      </w:r>
      <w:r>
        <w:rPr>
          <w:rFonts w:eastAsia="Times New Roman"/>
          <w:bCs/>
          <w:szCs w:val="24"/>
        </w:rPr>
        <w:t>διότητες τους δεν γίνονται αρκετά σαφείς και διακριτές, παρατείνοντας τη σύγχυση σε σχέση με άλλες αρχές</w:t>
      </w:r>
      <w:r>
        <w:rPr>
          <w:rFonts w:eastAsia="Times New Roman"/>
          <w:bCs/>
          <w:szCs w:val="24"/>
        </w:rPr>
        <w:t>,</w:t>
      </w:r>
      <w:r>
        <w:rPr>
          <w:rFonts w:eastAsia="Times New Roman"/>
          <w:bCs/>
          <w:szCs w:val="24"/>
        </w:rPr>
        <w:t xml:space="preserve"> που είναι συναρμόδιες. </w:t>
      </w:r>
    </w:p>
    <w:p w14:paraId="74465F56" w14:textId="77777777" w:rsidR="00F20DF6" w:rsidRDefault="00F443B4">
      <w:pPr>
        <w:spacing w:line="600" w:lineRule="auto"/>
        <w:ind w:firstLine="720"/>
        <w:jc w:val="both"/>
        <w:rPr>
          <w:rFonts w:eastAsia="Times New Roman"/>
          <w:bCs/>
          <w:szCs w:val="24"/>
        </w:rPr>
      </w:pPr>
      <w:r>
        <w:rPr>
          <w:rFonts w:eastAsia="Times New Roman"/>
          <w:bCs/>
          <w:szCs w:val="24"/>
        </w:rPr>
        <w:t>Ανησυχία προκαλεί το οξύμωρο να υπάρχουν ρυθμίσεις που για πολλοστή φορά αλλάζουν την πολύπαθη δασική νομοθεσία σε ένα νομοσχέ</w:t>
      </w:r>
      <w:r>
        <w:rPr>
          <w:rFonts w:eastAsia="Times New Roman"/>
          <w:bCs/>
          <w:szCs w:val="24"/>
        </w:rPr>
        <w:t>διο που στόχο έχει την προστασία της φύσης. Επικυρώνεται η παράνομη εγκατάσταση διαφόρων έργων και επεμβάσεων σε προστατευόμενες και δασικές περιοχές, γεγονός το οποίο, πέραν της συνεχιζόμενης παρανομίας, υπονομεύει και την όποια εμπιστοσύνη του πολίτη και</w:t>
      </w:r>
      <w:r>
        <w:rPr>
          <w:rFonts w:eastAsia="Times New Roman"/>
          <w:bCs/>
          <w:szCs w:val="24"/>
        </w:rPr>
        <w:t xml:space="preserve"> τον ωθεί στην παρανομία. Και μιλάω </w:t>
      </w:r>
      <w:r>
        <w:rPr>
          <w:rFonts w:eastAsia="Times New Roman"/>
          <w:bCs/>
          <w:szCs w:val="24"/>
        </w:rPr>
        <w:lastRenderedPageBreak/>
        <w:t xml:space="preserve">για τη χορήγηση νόμιμης άδειας σε υφιστάμενα </w:t>
      </w:r>
      <w:r>
        <w:rPr>
          <w:rFonts w:eastAsia="Times New Roman"/>
          <w:bCs/>
          <w:szCs w:val="24"/>
        </w:rPr>
        <w:t>ορειβ</w:t>
      </w:r>
      <w:r>
        <w:rPr>
          <w:rFonts w:eastAsia="Times New Roman"/>
          <w:bCs/>
          <w:szCs w:val="24"/>
        </w:rPr>
        <w:t>ατικά καταφύγια και για άλλες τροπολογίες και ρυθμίσεις που έχουν έρθει.</w:t>
      </w:r>
    </w:p>
    <w:p w14:paraId="74465F57" w14:textId="77777777" w:rsidR="00F20DF6" w:rsidRDefault="00F443B4">
      <w:pPr>
        <w:spacing w:line="600" w:lineRule="auto"/>
        <w:ind w:firstLine="709"/>
        <w:jc w:val="both"/>
        <w:rPr>
          <w:rFonts w:eastAsia="Times New Roman" w:cs="Times New Roman"/>
          <w:szCs w:val="24"/>
        </w:rPr>
      </w:pPr>
      <w:r>
        <w:rPr>
          <w:rFonts w:eastAsia="Times New Roman"/>
          <w:bCs/>
          <w:szCs w:val="24"/>
        </w:rPr>
        <w:t>Να δεχτούμε ότι δεν υπήρχε άλλος τρόπος διοικητικής επίλυσης του ζητήματος. Παραμένουν, όμως, ορι</w:t>
      </w:r>
      <w:r>
        <w:rPr>
          <w:rFonts w:eastAsia="Times New Roman"/>
          <w:bCs/>
          <w:szCs w:val="24"/>
        </w:rPr>
        <w:t>σμένα ερωτηματικά, τα οποία δεν φαίνεται να απαντώνται: Για ποιο</w:t>
      </w:r>
      <w:r>
        <w:rPr>
          <w:rFonts w:eastAsia="Times New Roman"/>
          <w:bCs/>
          <w:szCs w:val="24"/>
        </w:rPr>
        <w:t>ν</w:t>
      </w:r>
      <w:r>
        <w:rPr>
          <w:rFonts w:eastAsia="Times New Roman"/>
          <w:bCs/>
          <w:szCs w:val="24"/>
        </w:rPr>
        <w:t xml:space="preserve"> λόγο να μην πληρώνουν πρόστιμο; Για ποιο</w:t>
      </w:r>
      <w:r>
        <w:rPr>
          <w:rFonts w:eastAsia="Times New Roman"/>
          <w:bCs/>
          <w:szCs w:val="24"/>
        </w:rPr>
        <w:t>ν</w:t>
      </w:r>
      <w:r>
        <w:rPr>
          <w:rFonts w:eastAsia="Times New Roman"/>
          <w:bCs/>
          <w:szCs w:val="24"/>
        </w:rPr>
        <w:t xml:space="preserve"> λόγο να μην υπόκεινται σε πρότυπες περιβαλλοντικές μελέτες;</w:t>
      </w:r>
      <w:r>
        <w:rPr>
          <w:rFonts w:eastAsia="Times New Roman"/>
          <w:bCs/>
          <w:szCs w:val="24"/>
        </w:rPr>
        <w:t xml:space="preserve"> </w:t>
      </w:r>
      <w:r>
        <w:rPr>
          <w:rFonts w:eastAsia="Times New Roman" w:cs="Times New Roman"/>
          <w:szCs w:val="24"/>
        </w:rPr>
        <w:t xml:space="preserve">Πώς διασφαλίζεται ότι η νομιμοποίηση της παρανομίας δεν θα αποτελέσει κακό προηγούμενο </w:t>
      </w:r>
      <w:r>
        <w:rPr>
          <w:rFonts w:eastAsia="Times New Roman" w:cs="Times New Roman"/>
          <w:szCs w:val="24"/>
        </w:rPr>
        <w:t xml:space="preserve">και δεν θα οδηγήσει και άλλους προς αυτή την κατεύθυνση; Δυστυχώς, στην Ελλάδα έχει επικρατήσει η τακτική της νομιμοποίησης παρανομιών ή, ακόμα χειρότερα, της </w:t>
      </w:r>
      <w:proofErr w:type="spellStart"/>
      <w:r>
        <w:rPr>
          <w:rFonts w:eastAsia="Times New Roman" w:cs="Times New Roman"/>
          <w:szCs w:val="24"/>
        </w:rPr>
        <w:t>αλ</w:t>
      </w:r>
      <w:r>
        <w:rPr>
          <w:rFonts w:eastAsia="Times New Roman" w:cs="Times New Roman"/>
          <w:szCs w:val="24"/>
        </w:rPr>
        <w:t>ά</w:t>
      </w:r>
      <w:proofErr w:type="spellEnd"/>
      <w:r>
        <w:rPr>
          <w:rFonts w:eastAsia="Times New Roman" w:cs="Times New Roman"/>
          <w:szCs w:val="24"/>
        </w:rPr>
        <w:t xml:space="preserve"> καρτ νομιμοποίησης παρανομιών. Έτσι, όμως, καταστρατηγείται κάθε αίσθηση κράτους δικαίου και </w:t>
      </w:r>
      <w:r>
        <w:rPr>
          <w:rFonts w:eastAsia="Times New Roman" w:cs="Times New Roman"/>
          <w:szCs w:val="24"/>
        </w:rPr>
        <w:t xml:space="preserve">ασφάλειας δικαίου. </w:t>
      </w:r>
    </w:p>
    <w:p w14:paraId="74465F58"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lastRenderedPageBreak/>
        <w:t xml:space="preserve">Στο ίδιο μήκος κύματος είναι και η νομιμοποίηση κάμπινγκ. Επιμέρους στόχος της διάταξης είναι η εξαγγελθείσα παρέμβαση του Υπουργείου για την </w:t>
      </w:r>
      <w:proofErr w:type="spellStart"/>
      <w:r>
        <w:rPr>
          <w:rFonts w:eastAsia="Times New Roman" w:cs="Times New Roman"/>
          <w:szCs w:val="24"/>
        </w:rPr>
        <w:t>αδειοδότηση</w:t>
      </w:r>
      <w:proofErr w:type="spellEnd"/>
      <w:r>
        <w:rPr>
          <w:rFonts w:eastAsia="Times New Roman" w:cs="Times New Roman"/>
          <w:szCs w:val="24"/>
        </w:rPr>
        <w:t xml:space="preserve"> κάμπινγκ σε νησί ως μια επιπλέον βοήθεια της πολιτείας στην αποκατάσταση της λειτο</w:t>
      </w:r>
      <w:r>
        <w:rPr>
          <w:rFonts w:eastAsia="Times New Roman" w:cs="Times New Roman"/>
          <w:szCs w:val="24"/>
        </w:rPr>
        <w:t xml:space="preserve">υργίας του νησιού μετά από καταστροφικές πλημμύρες. Σωστά, να αποκατασταθούν και να υπάρχει πρόβλεψη. Όμως, αναρωτιέται κανείς αν δεν υπήρχε άλλος τρόπος παροχής βοήθειας εκτός από νομιμοποιήσεις τέτοιου είδους. </w:t>
      </w:r>
    </w:p>
    <w:p w14:paraId="74465F59"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Στο συγκεκριμένο θέμα, κύριε Υπουργέ, η έκθ</w:t>
      </w:r>
      <w:r>
        <w:rPr>
          <w:rFonts w:eastAsia="Times New Roman" w:cs="Times New Roman"/>
          <w:szCs w:val="24"/>
        </w:rPr>
        <w:t xml:space="preserve">εση της Επιστημονικής Υπηρεσίας της Βουλής είναι αποκαλυπτική. «Άρση της αναδασώσεως κατά τις ως άνω διατάξεις επιτρέπεται μόνο εφόσον αρμοδίως και </w:t>
      </w:r>
      <w:proofErr w:type="spellStart"/>
      <w:r>
        <w:rPr>
          <w:rFonts w:eastAsia="Times New Roman" w:cs="Times New Roman"/>
          <w:szCs w:val="24"/>
        </w:rPr>
        <w:t>αιτιολογημένως</w:t>
      </w:r>
      <w:proofErr w:type="spellEnd"/>
      <w:r>
        <w:rPr>
          <w:rFonts w:eastAsia="Times New Roman" w:cs="Times New Roman"/>
          <w:szCs w:val="24"/>
        </w:rPr>
        <w:t xml:space="preserve"> διαπιστωθεί ότι εκπληρώθηκε ο σκο</w:t>
      </w:r>
      <w:r>
        <w:rPr>
          <w:rFonts w:eastAsia="Times New Roman" w:cs="Times New Roman"/>
          <w:szCs w:val="24"/>
        </w:rPr>
        <w:lastRenderedPageBreak/>
        <w:t>πός, ότι δηλαδή επιτεύχθηκε η αναδημιουργία της δασικής βλασ</w:t>
      </w:r>
      <w:r>
        <w:rPr>
          <w:rFonts w:eastAsia="Times New Roman" w:cs="Times New Roman"/>
          <w:szCs w:val="24"/>
        </w:rPr>
        <w:t>τήσεως, προκειμένου να αποκλειστεί το ενδεχόμενο παράνομης καταστροφής δασών ή δασικών εκτάσεων</w:t>
      </w:r>
      <w:r>
        <w:rPr>
          <w:rFonts w:eastAsia="Times New Roman" w:cs="Times New Roman"/>
          <w:szCs w:val="24"/>
        </w:rPr>
        <w:t>.</w:t>
      </w:r>
      <w:r>
        <w:rPr>
          <w:rFonts w:eastAsia="Times New Roman" w:cs="Times New Roman"/>
          <w:szCs w:val="24"/>
        </w:rPr>
        <w:t xml:space="preserve">». </w:t>
      </w:r>
    </w:p>
    <w:p w14:paraId="74465F5A"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Και, βεβαίως, σε άλλο σημείο αναφέρεται: «</w:t>
      </w:r>
      <w:r>
        <w:rPr>
          <w:rFonts w:eastAsia="Times New Roman" w:cs="Times New Roman"/>
          <w:szCs w:val="24"/>
        </w:rPr>
        <w:t>Π</w:t>
      </w:r>
      <w:r>
        <w:rPr>
          <w:rFonts w:eastAsia="Times New Roman" w:cs="Times New Roman"/>
          <w:szCs w:val="24"/>
        </w:rPr>
        <w:t>ρέπει να εφαρμόζεται ως εντελώς εξαιρετικό μέτρο και βεβαίως να λαμβάνονται συγχρόνως μέτρα…»</w:t>
      </w:r>
      <w:r>
        <w:rPr>
          <w:rFonts w:eastAsia="Times New Roman" w:cs="Times New Roman"/>
          <w:szCs w:val="24"/>
        </w:rPr>
        <w:t>,</w:t>
      </w:r>
      <w:r>
        <w:rPr>
          <w:rFonts w:eastAsia="Times New Roman" w:cs="Times New Roman"/>
          <w:szCs w:val="24"/>
        </w:rPr>
        <w:t xml:space="preserve"> τα οποία δεν λαμβά</w:t>
      </w:r>
      <w:r>
        <w:rPr>
          <w:rFonts w:eastAsia="Times New Roman" w:cs="Times New Roman"/>
          <w:szCs w:val="24"/>
        </w:rPr>
        <w:t>νονται</w:t>
      </w:r>
      <w:r>
        <w:rPr>
          <w:rFonts w:eastAsia="Times New Roman" w:cs="Times New Roman"/>
          <w:szCs w:val="24"/>
        </w:rPr>
        <w:t>,</w:t>
      </w:r>
      <w:r>
        <w:rPr>
          <w:rFonts w:eastAsia="Times New Roman" w:cs="Times New Roman"/>
          <w:szCs w:val="24"/>
        </w:rPr>
        <w:t xml:space="preserve"> «…με τα οποία επιχειρείται να αποτραπεί η επανάληψη της αυθαιρεσίας και να διασφαλιστεί ο περιορισμός στο ελάχιστο δυνατό της επιβάρυνσης του περιβάλλοντος. Μόνο υπό το φως των ανωτέρω να διερευνάται κάθε καθεστώς κατά περίπτωση</w:t>
      </w:r>
      <w:r>
        <w:rPr>
          <w:rFonts w:eastAsia="Times New Roman" w:cs="Times New Roman"/>
          <w:szCs w:val="24"/>
        </w:rPr>
        <w:t>.</w:t>
      </w:r>
      <w:r>
        <w:rPr>
          <w:rFonts w:eastAsia="Times New Roman" w:cs="Times New Roman"/>
          <w:szCs w:val="24"/>
        </w:rPr>
        <w:t xml:space="preserve">». </w:t>
      </w:r>
    </w:p>
    <w:p w14:paraId="74465F5B"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Τα λέει η ίδια </w:t>
      </w:r>
      <w:r>
        <w:rPr>
          <w:rFonts w:eastAsia="Times New Roman" w:cs="Times New Roman"/>
          <w:szCs w:val="24"/>
        </w:rPr>
        <w:t>η έκθεση της Επιστημονικής Υπηρεσίας της Βουλής, αν δεν θέλετε να ακούσετε τα δικά μας επιχειρήματα.</w:t>
      </w:r>
    </w:p>
    <w:p w14:paraId="74465F5C"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lastRenderedPageBreak/>
        <w:t xml:space="preserve">Συνεχίζει να λείπει, επιπλέον, η κωδικοποίηση σε ένα ενιαίο κείμενο των διάσπαρτων διατάξεων που αφορούν στη διαχείριση των προστατευόμενων περιοχών. Και, </w:t>
      </w:r>
      <w:r>
        <w:rPr>
          <w:rFonts w:eastAsia="Times New Roman" w:cs="Times New Roman"/>
          <w:szCs w:val="24"/>
        </w:rPr>
        <w:t>βέβαια, αμφισβητείται η αμεσότητα εφαρμογής των διατάξεων του νομοσχεδίου</w:t>
      </w:r>
      <w:r>
        <w:rPr>
          <w:rFonts w:eastAsia="Times New Roman" w:cs="Times New Roman"/>
          <w:szCs w:val="24"/>
        </w:rPr>
        <w:t>,</w:t>
      </w:r>
      <w:r>
        <w:rPr>
          <w:rFonts w:eastAsia="Times New Roman" w:cs="Times New Roman"/>
          <w:szCs w:val="24"/>
        </w:rPr>
        <w:t xml:space="preserve"> όταν μόνο για ένα άρθρο -το άρθρο 3- προβλέπεται η έκδοση έξι υπουργικών ή κοινών υπουργικών </w:t>
      </w:r>
      <w:proofErr w:type="spellStart"/>
      <w:r>
        <w:rPr>
          <w:rFonts w:eastAsia="Times New Roman" w:cs="Times New Roman"/>
          <w:szCs w:val="24"/>
        </w:rPr>
        <w:t>εφαρμοστικών</w:t>
      </w:r>
      <w:proofErr w:type="spellEnd"/>
      <w:r>
        <w:rPr>
          <w:rFonts w:eastAsia="Times New Roman" w:cs="Times New Roman"/>
          <w:szCs w:val="24"/>
        </w:rPr>
        <w:t xml:space="preserve"> αποφάσεων.</w:t>
      </w:r>
    </w:p>
    <w:p w14:paraId="74465F5D"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ο ΣΤ΄ Αντιπρόεδ</w:t>
      </w:r>
      <w:r>
        <w:rPr>
          <w:rFonts w:eastAsia="Times New Roman" w:cs="Times New Roman"/>
          <w:szCs w:val="24"/>
        </w:rPr>
        <w:t xml:space="preserve">ρος της Βουλής κ. </w:t>
      </w:r>
      <w:r w:rsidRPr="00762972">
        <w:rPr>
          <w:rFonts w:eastAsia="Times New Roman" w:cs="Times New Roman"/>
          <w:b/>
          <w:szCs w:val="24"/>
        </w:rPr>
        <w:t>ΓΕΩΡΓΙΟΣ ΛΑΜΠΡΟΥΛΗΣ</w:t>
      </w:r>
      <w:r>
        <w:rPr>
          <w:rFonts w:eastAsia="Times New Roman" w:cs="Times New Roman"/>
          <w:szCs w:val="24"/>
        </w:rPr>
        <w:t>)</w:t>
      </w:r>
    </w:p>
    <w:p w14:paraId="74465F5E"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Εν κατακλείδι, δεν θα είναι η πρώτη φορά που μια θετική πρόταση -έτσι την αντιμετωπίζουμε εμείς, από την αρχή έτσι έχουμε αντιμετωπίσει τους φορείς διαχείρισης- λόγω αποσπασματικής αντιμετώπισης, </w:t>
      </w:r>
      <w:proofErr w:type="spellStart"/>
      <w:r>
        <w:rPr>
          <w:rFonts w:eastAsia="Times New Roman" w:cs="Times New Roman"/>
          <w:szCs w:val="24"/>
        </w:rPr>
        <w:t>υποστελέχωσης</w:t>
      </w:r>
      <w:proofErr w:type="spellEnd"/>
      <w:r>
        <w:rPr>
          <w:rFonts w:eastAsia="Times New Roman" w:cs="Times New Roman"/>
          <w:szCs w:val="24"/>
        </w:rPr>
        <w:t xml:space="preserve">, </w:t>
      </w:r>
      <w:proofErr w:type="spellStart"/>
      <w:r>
        <w:rPr>
          <w:rFonts w:eastAsia="Times New Roman" w:cs="Times New Roman"/>
          <w:szCs w:val="24"/>
        </w:rPr>
        <w:t>υποχρη</w:t>
      </w:r>
      <w:r>
        <w:rPr>
          <w:rFonts w:eastAsia="Times New Roman" w:cs="Times New Roman"/>
          <w:szCs w:val="24"/>
        </w:rPr>
        <w:t>ματοδότησης</w:t>
      </w:r>
      <w:proofErr w:type="spellEnd"/>
      <w:r>
        <w:rPr>
          <w:rFonts w:eastAsia="Times New Roman" w:cs="Times New Roman"/>
          <w:szCs w:val="24"/>
        </w:rPr>
        <w:t xml:space="preserve"> και έλλειψης διαρκούς διαβούλευσης και συνεργασίας όλων των εμπλεκόμενων </w:t>
      </w:r>
      <w:r>
        <w:rPr>
          <w:rFonts w:eastAsia="Times New Roman" w:cs="Times New Roman"/>
          <w:szCs w:val="24"/>
        </w:rPr>
        <w:lastRenderedPageBreak/>
        <w:t>φορέων και των τοπικών κοινωνιών, ένα νομοσχέδιο που θα μπορούσε και θα μπορεί να έχει θετικό προσανατολισμό, ενδέχεται να μείνει ανεφάρμοστο. Γι</w:t>
      </w:r>
      <w:r>
        <w:rPr>
          <w:rFonts w:eastAsia="Times New Roman" w:cs="Times New Roman"/>
          <w:szCs w:val="24"/>
        </w:rPr>
        <w:t>α</w:t>
      </w:r>
      <w:r>
        <w:rPr>
          <w:rFonts w:eastAsia="Times New Roman" w:cs="Times New Roman"/>
          <w:szCs w:val="24"/>
        </w:rPr>
        <w:t xml:space="preserve"> αυτό κάνουμε αυτές τις ε</w:t>
      </w:r>
      <w:r>
        <w:rPr>
          <w:rFonts w:eastAsia="Times New Roman" w:cs="Times New Roman"/>
          <w:szCs w:val="24"/>
        </w:rPr>
        <w:t xml:space="preserve">ρωτήσεις, γι’ αυτό κάνουμε τις παρεμβάσεις, για να μη μείνει ανεφάρμοστο στην πράξη. </w:t>
      </w:r>
    </w:p>
    <w:p w14:paraId="74465F5F"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Το όραμα και οι καλές προθέσεις δεν επαρκούν. Χρειάζεται εθνικός σχεδιασμός, συνεννόηση, διαβούλευση, συνεργασία και συντονισμός όλων των εμπλεκομένων και κυρίως απομάκρυ</w:t>
      </w:r>
      <w:r>
        <w:rPr>
          <w:rFonts w:eastAsia="Times New Roman" w:cs="Times New Roman"/>
          <w:szCs w:val="24"/>
        </w:rPr>
        <w:t xml:space="preserve">νση από εμμονές. Για αυτά τα στοιχεία δεν μας έχει πείσει η παρούσα Κυβέρνηση. Εδώ χρειάζεται δουλειά. Και, δυστυχώς, σε αυτό το πλαίσιο δεν υπάρχει η κατάλληλη προετοιμασία και </w:t>
      </w:r>
      <w:r>
        <w:rPr>
          <w:rFonts w:eastAsia="Times New Roman" w:cs="Times New Roman"/>
          <w:szCs w:val="24"/>
        </w:rPr>
        <w:t>οι</w:t>
      </w:r>
      <w:r>
        <w:rPr>
          <w:rFonts w:eastAsia="Times New Roman" w:cs="Times New Roman"/>
          <w:szCs w:val="24"/>
        </w:rPr>
        <w:t xml:space="preserve"> κατάλληλ</w:t>
      </w:r>
      <w:r>
        <w:rPr>
          <w:rFonts w:eastAsia="Times New Roman" w:cs="Times New Roman"/>
          <w:szCs w:val="24"/>
        </w:rPr>
        <w:t>ες</w:t>
      </w:r>
      <w:r>
        <w:rPr>
          <w:rFonts w:eastAsia="Times New Roman" w:cs="Times New Roman"/>
          <w:szCs w:val="24"/>
        </w:rPr>
        <w:t xml:space="preserve"> υποδομ</w:t>
      </w:r>
      <w:r>
        <w:rPr>
          <w:rFonts w:eastAsia="Times New Roman" w:cs="Times New Roman"/>
          <w:szCs w:val="24"/>
        </w:rPr>
        <w:t>ές</w:t>
      </w:r>
      <w:r>
        <w:rPr>
          <w:rFonts w:eastAsia="Times New Roman" w:cs="Times New Roman"/>
          <w:szCs w:val="24"/>
        </w:rPr>
        <w:t>.</w:t>
      </w:r>
    </w:p>
    <w:p w14:paraId="74465F60"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Ευχαριστώ πολύ.</w:t>
      </w:r>
    </w:p>
    <w:p w14:paraId="74465F61" w14:textId="77777777" w:rsidR="00F20DF6" w:rsidRDefault="00F443B4">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Δη</w:t>
      </w:r>
      <w:r>
        <w:rPr>
          <w:rFonts w:eastAsia="Times New Roman" w:cs="Times New Roman"/>
          <w:szCs w:val="24"/>
        </w:rPr>
        <w:t>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74465F62"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w:t>
      </w:r>
    </w:p>
    <w:p w14:paraId="74465F63"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Τον λόγο έχει ο Κοινοβουλευτικός Εκπρόσωπος του ΣΥΡΙΖΑ κ. </w:t>
      </w:r>
      <w:proofErr w:type="spellStart"/>
      <w:r>
        <w:rPr>
          <w:rFonts w:eastAsia="Times New Roman" w:cs="Times New Roman"/>
          <w:szCs w:val="24"/>
        </w:rPr>
        <w:t>Ξυδάκης</w:t>
      </w:r>
      <w:proofErr w:type="spellEnd"/>
      <w:r>
        <w:rPr>
          <w:rFonts w:eastAsia="Times New Roman" w:cs="Times New Roman"/>
          <w:szCs w:val="24"/>
        </w:rPr>
        <w:t>.</w:t>
      </w:r>
    </w:p>
    <w:p w14:paraId="74465F64"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Ευχαριστώ, κύριε Πρόεδρε.</w:t>
      </w:r>
    </w:p>
    <w:p w14:paraId="74465F65"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στο σημερινό νομοσχέδιο διαπιστώνω μια ομοφωνία απ’ όλες τις πτέρυγες, με τα παράδοξα, βέβαια, της Αντιπολιτεύσεως. Η </w:t>
      </w:r>
      <w:r>
        <w:rPr>
          <w:rFonts w:eastAsia="Times New Roman" w:cs="Times New Roman"/>
          <w:szCs w:val="24"/>
        </w:rPr>
        <w:t>Μ</w:t>
      </w:r>
      <w:r>
        <w:rPr>
          <w:rFonts w:eastAsia="Times New Roman" w:cs="Times New Roman"/>
          <w:szCs w:val="24"/>
        </w:rPr>
        <w:t>είζ</w:t>
      </w:r>
      <w:r>
        <w:rPr>
          <w:rFonts w:eastAsia="Times New Roman" w:cs="Times New Roman"/>
          <w:szCs w:val="24"/>
        </w:rPr>
        <w:t>ω</w:t>
      </w:r>
      <w:r>
        <w:rPr>
          <w:rFonts w:eastAsia="Times New Roman" w:cs="Times New Roman"/>
          <w:szCs w:val="24"/>
        </w:rPr>
        <w:t xml:space="preserve">ν Αντιπολίτευση πρότεινε διάφορες βελτιώσεις μέσα στο σώμα του νόμου, τις </w:t>
      </w:r>
      <w:proofErr w:type="spellStart"/>
      <w:r>
        <w:rPr>
          <w:rFonts w:eastAsia="Times New Roman" w:cs="Times New Roman"/>
          <w:szCs w:val="24"/>
        </w:rPr>
        <w:t>απεδέχθη</w:t>
      </w:r>
      <w:proofErr w:type="spellEnd"/>
      <w:r>
        <w:rPr>
          <w:rFonts w:eastAsia="Times New Roman" w:cs="Times New Roman"/>
          <w:szCs w:val="24"/>
        </w:rPr>
        <w:t xml:space="preserve"> ο αρμόδιος Υπουργός, τις επεσ</w:t>
      </w:r>
      <w:r>
        <w:rPr>
          <w:rFonts w:eastAsia="Times New Roman" w:cs="Times New Roman"/>
          <w:szCs w:val="24"/>
        </w:rPr>
        <w:t xml:space="preserve">ήμανε και ευχαρίστησε τους συναδέλφους της Αντιπολίτευσης, ο </w:t>
      </w:r>
      <w:r>
        <w:rPr>
          <w:rFonts w:eastAsia="Times New Roman" w:cs="Times New Roman"/>
          <w:szCs w:val="24"/>
        </w:rPr>
        <w:t>ε</w:t>
      </w:r>
      <w:r>
        <w:rPr>
          <w:rFonts w:eastAsia="Times New Roman" w:cs="Times New Roman"/>
          <w:szCs w:val="24"/>
        </w:rPr>
        <w:t xml:space="preserve">ισηγητής της Αντιπολίτευσης επεσήμανε ότι </w:t>
      </w:r>
      <w:r>
        <w:rPr>
          <w:rFonts w:eastAsia="Times New Roman" w:cs="Times New Roman"/>
          <w:szCs w:val="24"/>
        </w:rPr>
        <w:lastRenderedPageBreak/>
        <w:t>«</w:t>
      </w:r>
      <w:r>
        <w:rPr>
          <w:rFonts w:eastAsia="Times New Roman" w:cs="Times New Roman"/>
          <w:szCs w:val="24"/>
        </w:rPr>
        <w:t>ν</w:t>
      </w:r>
      <w:r>
        <w:rPr>
          <w:rFonts w:eastAsia="Times New Roman" w:cs="Times New Roman"/>
          <w:szCs w:val="24"/>
        </w:rPr>
        <w:t>αι, ενσωματώθηκαν» και μετά είπε, «</w:t>
      </w:r>
      <w:r>
        <w:rPr>
          <w:rFonts w:eastAsia="Times New Roman" w:cs="Times New Roman"/>
          <w:szCs w:val="24"/>
        </w:rPr>
        <w:t>ε</w:t>
      </w:r>
      <w:r>
        <w:rPr>
          <w:rFonts w:eastAsia="Times New Roman" w:cs="Times New Roman"/>
          <w:szCs w:val="24"/>
        </w:rPr>
        <w:t xml:space="preserve">πί της αρχής ψηφίζουμε </w:t>
      </w:r>
      <w:r>
        <w:rPr>
          <w:rFonts w:eastAsia="Times New Roman" w:cs="Times New Roman"/>
          <w:szCs w:val="24"/>
        </w:rPr>
        <w:t>κ</w:t>
      </w:r>
      <w:r>
        <w:rPr>
          <w:rFonts w:eastAsia="Times New Roman" w:cs="Times New Roman"/>
          <w:szCs w:val="24"/>
        </w:rPr>
        <w:t>ατά». Είναι τα παράδοξα αυτά!</w:t>
      </w:r>
    </w:p>
    <w:p w14:paraId="74465F66"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Θα μπορούσα να πω ότι αντιλαμβάνεται ορισμένα πράγματα η Αντ</w:t>
      </w:r>
      <w:r>
        <w:rPr>
          <w:rFonts w:eastAsia="Times New Roman" w:cs="Times New Roman"/>
          <w:szCs w:val="24"/>
        </w:rPr>
        <w:t>ιπολίτευση. Βεβαίως, ίσως να μην μπορεί να καταλάβει τι σημαίνει «ολοκληρωμένη διαχείριση οικοσυστήματος» ή τι σημαίνει ακριβώς «οικοσύστημα». Γι</w:t>
      </w:r>
      <w:r>
        <w:rPr>
          <w:rFonts w:eastAsia="Times New Roman" w:cs="Times New Roman"/>
          <w:szCs w:val="24"/>
        </w:rPr>
        <w:t>α</w:t>
      </w:r>
      <w:r>
        <w:rPr>
          <w:rFonts w:eastAsia="Times New Roman" w:cs="Times New Roman"/>
          <w:szCs w:val="24"/>
        </w:rPr>
        <w:t xml:space="preserve"> αυτό οι παρατηρήσεις είναι επί της διοικητικής διαιρέσεως και των γεωγραφικών ορίων. Είναι κάποιες δυσκολίες </w:t>
      </w:r>
      <w:r>
        <w:rPr>
          <w:rFonts w:eastAsia="Times New Roman" w:cs="Times New Roman"/>
          <w:szCs w:val="24"/>
        </w:rPr>
        <w:t>κατανόησης μιας ολιστικής περιβαλλοντικής πολιτικής και πώς συνδέεται με την ανάπτυξη, την προστασία του περιβάλλοντος είτε λέγεται «</w:t>
      </w:r>
      <w:proofErr w:type="spellStart"/>
      <w:r>
        <w:rPr>
          <w:rFonts w:eastAsia="Times New Roman" w:cs="Times New Roman"/>
          <w:szCs w:val="24"/>
        </w:rPr>
        <w:t>αγροτουρισμός</w:t>
      </w:r>
      <w:proofErr w:type="spellEnd"/>
      <w:r>
        <w:rPr>
          <w:rFonts w:eastAsia="Times New Roman" w:cs="Times New Roman"/>
          <w:szCs w:val="24"/>
        </w:rPr>
        <w:t xml:space="preserve">» είτε λέγεται «τοπική </w:t>
      </w:r>
      <w:proofErr w:type="spellStart"/>
      <w:r>
        <w:rPr>
          <w:rFonts w:eastAsia="Times New Roman" w:cs="Times New Roman"/>
          <w:szCs w:val="24"/>
        </w:rPr>
        <w:t>αειφορική</w:t>
      </w:r>
      <w:proofErr w:type="spellEnd"/>
      <w:r>
        <w:rPr>
          <w:rFonts w:eastAsia="Times New Roman" w:cs="Times New Roman"/>
          <w:szCs w:val="24"/>
        </w:rPr>
        <w:t xml:space="preserve"> και βιώσιμη ανάπτυξη» στις καλλιέργειες και σε όλους τους τομε</w:t>
      </w:r>
      <w:r>
        <w:rPr>
          <w:rFonts w:eastAsia="Times New Roman" w:cs="Times New Roman"/>
          <w:szCs w:val="24"/>
        </w:rPr>
        <w:t>ί</w:t>
      </w:r>
      <w:r>
        <w:rPr>
          <w:rFonts w:eastAsia="Times New Roman" w:cs="Times New Roman"/>
          <w:szCs w:val="24"/>
        </w:rPr>
        <w:t xml:space="preserve">ς. Ίσως είναι </w:t>
      </w:r>
      <w:r>
        <w:rPr>
          <w:rFonts w:eastAsia="Times New Roman" w:cs="Times New Roman"/>
          <w:szCs w:val="24"/>
        </w:rPr>
        <w:t xml:space="preserve">πολιτικές δυσκολίες. Ωστόσο, παραμένει αυτή η πείσμων </w:t>
      </w:r>
      <w:r>
        <w:rPr>
          <w:rFonts w:eastAsia="Times New Roman" w:cs="Times New Roman"/>
          <w:szCs w:val="24"/>
        </w:rPr>
        <w:lastRenderedPageBreak/>
        <w:t xml:space="preserve">άρνηση να προσχωρήσεις, να συμφωνήσεις ακόμα και με πράγματα τα οποία τα επικροτείς και στα οποία επικουρικά βάζεις παρατηρήσεις. </w:t>
      </w:r>
    </w:p>
    <w:p w14:paraId="74465F67"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από τα άλλα κόμματα βλέπω μία αποδοχή. Βλέπουμε, δη</w:t>
      </w:r>
      <w:r>
        <w:rPr>
          <w:rFonts w:eastAsia="Times New Roman" w:cs="Times New Roman"/>
          <w:szCs w:val="24"/>
        </w:rPr>
        <w:t xml:space="preserve">λαδή, ότι υπάρχουν πεδία, στα οποία σε αυτή την ιστορική καμπή της κρίσης, οι νουνεχείς και οι σώφρονες βλέπουν ότι μαζί με την πάντα αναγκαία αντιπαράθεση και σύγκρουση των πολιτικών θέσεων, μπορούν να επιτευχθούν συγκλίσεις ή και συνθέσεις και πεδία στα </w:t>
      </w:r>
      <w:r>
        <w:rPr>
          <w:rFonts w:eastAsia="Times New Roman" w:cs="Times New Roman"/>
          <w:szCs w:val="24"/>
        </w:rPr>
        <w:t>οποία χρειάζονται οι ηθικές, διανοητικές και πολιτικές δεσμεύσεις των δυνάμεων που συγκροτούν την πολιτεία και τον πολιτικό χώρο, για να μπορέσουν να προχωρήσουν τα πράγματα και να βγει τη συγκεκριμένη ιστορική  περίοδο η χώρα μας από αυτή την παγίδα που α</w:t>
      </w:r>
      <w:r>
        <w:rPr>
          <w:rFonts w:eastAsia="Times New Roman" w:cs="Times New Roman"/>
          <w:szCs w:val="24"/>
        </w:rPr>
        <w:t>υτοτροφοδοτείται.</w:t>
      </w:r>
    </w:p>
    <w:p w14:paraId="74465F68"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lastRenderedPageBreak/>
        <w:t xml:space="preserve">Άκουσα, επίσης, με πολύ μεγάλη προσοχή και με μία ικανοποίηση και την ομιλία του κ. </w:t>
      </w:r>
      <w:proofErr w:type="spellStart"/>
      <w:r>
        <w:rPr>
          <w:rFonts w:eastAsia="Times New Roman" w:cs="Times New Roman"/>
          <w:szCs w:val="24"/>
        </w:rPr>
        <w:t>Μαυρωτά</w:t>
      </w:r>
      <w:proofErr w:type="spellEnd"/>
      <w:r>
        <w:rPr>
          <w:rFonts w:eastAsia="Times New Roman" w:cs="Times New Roman"/>
          <w:szCs w:val="24"/>
        </w:rPr>
        <w:t xml:space="preserve"> από το Ποτάμι και την ομιλία του κ. Θεοχαρόπουλου από τη Δημοκρατική Συμπαράταξη. Με τον κ. </w:t>
      </w:r>
      <w:proofErr w:type="spellStart"/>
      <w:r>
        <w:rPr>
          <w:rFonts w:eastAsia="Times New Roman" w:cs="Times New Roman"/>
          <w:szCs w:val="24"/>
        </w:rPr>
        <w:t>Μαυρωτά</w:t>
      </w:r>
      <w:proofErr w:type="spellEnd"/>
      <w:r>
        <w:rPr>
          <w:rFonts w:eastAsia="Times New Roman" w:cs="Times New Roman"/>
          <w:szCs w:val="24"/>
        </w:rPr>
        <w:t xml:space="preserve"> και στα δύο μείζονα πολιτικά θέματα που απασχο</w:t>
      </w:r>
      <w:r>
        <w:rPr>
          <w:rFonts w:eastAsia="Times New Roman" w:cs="Times New Roman"/>
          <w:szCs w:val="24"/>
        </w:rPr>
        <w:t>λούν την κοινή γνώμη και τη</w:t>
      </w:r>
      <w:r>
        <w:rPr>
          <w:rFonts w:eastAsia="Times New Roman" w:cs="Times New Roman"/>
          <w:szCs w:val="24"/>
        </w:rPr>
        <w:t>ν ελληνική δημοκρατία</w:t>
      </w:r>
      <w:r>
        <w:rPr>
          <w:rFonts w:eastAsia="Times New Roman" w:cs="Times New Roman"/>
          <w:szCs w:val="24"/>
        </w:rPr>
        <w:t xml:space="preserve"> αυ</w:t>
      </w:r>
      <w:r>
        <w:rPr>
          <w:rFonts w:eastAsia="Times New Roman" w:cs="Times New Roman"/>
          <w:szCs w:val="24"/>
        </w:rPr>
        <w:t xml:space="preserve">τή τη στιγμή, δηλαδή, και στο θέμα της υπόθεσης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 xml:space="preserve">» </w:t>
      </w:r>
      <w:r>
        <w:rPr>
          <w:rFonts w:eastAsia="Times New Roman" w:cs="Times New Roman"/>
          <w:szCs w:val="24"/>
        </w:rPr>
        <w:t xml:space="preserve"> -δεν την αποκαλώ ακόμη σκάνδαλο, θα δούμε την εθνική διάσταση, βρίσκεται εν εξελίξει- και στην υπόθεση του </w:t>
      </w:r>
      <w:r>
        <w:rPr>
          <w:rFonts w:eastAsia="Times New Roman" w:cs="Times New Roman"/>
          <w:szCs w:val="24"/>
        </w:rPr>
        <w:t>μ</w:t>
      </w:r>
      <w:r>
        <w:rPr>
          <w:rFonts w:eastAsia="Times New Roman" w:cs="Times New Roman"/>
          <w:szCs w:val="24"/>
        </w:rPr>
        <w:t>ακεδονικού, στις βασικές γραμμές θα σ</w:t>
      </w:r>
      <w:r>
        <w:rPr>
          <w:rFonts w:eastAsia="Times New Roman" w:cs="Times New Roman"/>
          <w:szCs w:val="24"/>
        </w:rPr>
        <w:t>υμφωνούσα με αυτά που είπε. Ήταν συγκροτημένος, νηφάλιος, πολύ προσεκτικός και πολύ προωθητικός στα θέματα των εθνικών συμφερόντων και της πολιτικής τάξεως. Και με τον κ. Θεοχαρόπουλο, παρ’ ότι ανεβάζει πάντα τους τόνους. Πρέπει να υποστηρί</w:t>
      </w:r>
      <w:r>
        <w:rPr>
          <w:rFonts w:eastAsia="Times New Roman" w:cs="Times New Roman"/>
          <w:szCs w:val="24"/>
        </w:rPr>
        <w:lastRenderedPageBreak/>
        <w:t>ξει τον σχηματισ</w:t>
      </w:r>
      <w:r>
        <w:rPr>
          <w:rFonts w:eastAsia="Times New Roman" w:cs="Times New Roman"/>
          <w:szCs w:val="24"/>
        </w:rPr>
        <w:t xml:space="preserve">μό στον οποίο ανήκει, ο οποίος ακόμη δεν έχει αποκρυσταλλώσει την ταυτότητά του και ακόμη αιωρείται μεταξύ της μεγάλης παραδόσεως των προοδευτικών και δημοκρατικών δυνάμεων και του φλερτ της περασμένης δεκαετίας με τις δυνάμεις της </w:t>
      </w:r>
      <w:r>
        <w:rPr>
          <w:rFonts w:eastAsia="Times New Roman" w:cs="Times New Roman"/>
          <w:szCs w:val="24"/>
        </w:rPr>
        <w:t>Δ</w:t>
      </w:r>
      <w:r>
        <w:rPr>
          <w:rFonts w:eastAsia="Times New Roman" w:cs="Times New Roman"/>
          <w:szCs w:val="24"/>
        </w:rPr>
        <w:t>εξιάς. Παρ</w:t>
      </w:r>
      <w:r>
        <w:rPr>
          <w:rFonts w:eastAsia="Times New Roman" w:cs="Times New Roman"/>
          <w:szCs w:val="24"/>
        </w:rPr>
        <w:t xml:space="preserve">’ </w:t>
      </w:r>
      <w:r>
        <w:rPr>
          <w:rFonts w:eastAsia="Times New Roman" w:cs="Times New Roman"/>
          <w:szCs w:val="24"/>
        </w:rPr>
        <w:t>όλα τα τραύ</w:t>
      </w:r>
      <w:r>
        <w:rPr>
          <w:rFonts w:eastAsia="Times New Roman" w:cs="Times New Roman"/>
          <w:szCs w:val="24"/>
        </w:rPr>
        <w:t xml:space="preserve">ματα τα οποία </w:t>
      </w:r>
      <w:proofErr w:type="spellStart"/>
      <w:r>
        <w:rPr>
          <w:rFonts w:eastAsia="Times New Roman" w:cs="Times New Roman"/>
          <w:szCs w:val="24"/>
        </w:rPr>
        <w:t>απεκόμισαν</w:t>
      </w:r>
      <w:proofErr w:type="spellEnd"/>
      <w:r>
        <w:rPr>
          <w:rFonts w:eastAsia="Times New Roman" w:cs="Times New Roman"/>
          <w:szCs w:val="24"/>
        </w:rPr>
        <w:t xml:space="preserve">, δεν μπορούν </w:t>
      </w:r>
      <w:r w:rsidRPr="0067134B">
        <w:rPr>
          <w:rFonts w:eastAsia="Times New Roman" w:cs="Times New Roman"/>
          <w:szCs w:val="24"/>
        </w:rPr>
        <w:t>ακόμη να το ξεκαθαρίσουν.</w:t>
      </w:r>
    </w:p>
    <w:p w14:paraId="74465F69"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Στο </w:t>
      </w:r>
      <w:r>
        <w:rPr>
          <w:rFonts w:eastAsia="Times New Roman" w:cs="Times New Roman"/>
          <w:szCs w:val="24"/>
        </w:rPr>
        <w:t>μ</w:t>
      </w:r>
      <w:r>
        <w:rPr>
          <w:rFonts w:eastAsia="Times New Roman" w:cs="Times New Roman"/>
          <w:szCs w:val="24"/>
        </w:rPr>
        <w:t xml:space="preserve">ακεδονικό </w:t>
      </w:r>
      <w:proofErr w:type="spellStart"/>
      <w:r>
        <w:rPr>
          <w:rFonts w:eastAsia="Times New Roman" w:cs="Times New Roman"/>
          <w:szCs w:val="24"/>
        </w:rPr>
        <w:t>επιδείχθη</w:t>
      </w:r>
      <w:proofErr w:type="spellEnd"/>
      <w:r>
        <w:rPr>
          <w:rFonts w:eastAsia="Times New Roman" w:cs="Times New Roman"/>
          <w:szCs w:val="24"/>
        </w:rPr>
        <w:t xml:space="preserve"> μία στάση ψυχραιμίας και νηφαλιότητας. Άλλοτε με άλλους τόνους. Και εκεί ακριβώς νομίζω ότι, όπως έχουν πει και άλλοι συνάδελφοι και μέσα στο Κοινοβούλιο και κυρίως εκ</w:t>
      </w:r>
      <w:r>
        <w:rPr>
          <w:rFonts w:eastAsia="Times New Roman" w:cs="Times New Roman"/>
          <w:szCs w:val="24"/>
        </w:rPr>
        <w:t xml:space="preserve">τός και σε κοινές εκδηλώσεις ενώπιον της κοινής γνώμης που έλαβαν χώρα -και θα έπρεπε να έχουν γίνει πολύ καιρό πριν- και στην οποία συμμετείχαν προχθές, υπήρχε μία πολύ ενδιαφέρουσα πρωτοβουλία του Φώτη Κουβέλη, στην οποία μίλησε ο ίδιος </w:t>
      </w:r>
      <w:r>
        <w:rPr>
          <w:rFonts w:eastAsia="Times New Roman" w:cs="Times New Roman"/>
          <w:szCs w:val="24"/>
        </w:rPr>
        <w:lastRenderedPageBreak/>
        <w:t>ο Φώτης Κουβέλης,</w:t>
      </w:r>
      <w:r>
        <w:rPr>
          <w:rFonts w:eastAsia="Times New Roman" w:cs="Times New Roman"/>
          <w:szCs w:val="24"/>
        </w:rPr>
        <w:t xml:space="preserve"> μίλησε ο Προέδρος της Βουλής ο κ. Νίκος </w:t>
      </w:r>
      <w:proofErr w:type="spellStart"/>
      <w:r>
        <w:rPr>
          <w:rFonts w:eastAsia="Times New Roman" w:cs="Times New Roman"/>
          <w:szCs w:val="24"/>
        </w:rPr>
        <w:t>Βούτσης</w:t>
      </w:r>
      <w:proofErr w:type="spellEnd"/>
      <w:r>
        <w:rPr>
          <w:rFonts w:eastAsia="Times New Roman" w:cs="Times New Roman"/>
          <w:szCs w:val="24"/>
        </w:rPr>
        <w:t xml:space="preserve"> και μίλησε και ο κ. Σπύρος </w:t>
      </w:r>
      <w:proofErr w:type="spellStart"/>
      <w:r>
        <w:rPr>
          <w:rFonts w:eastAsia="Times New Roman" w:cs="Times New Roman"/>
          <w:szCs w:val="24"/>
        </w:rPr>
        <w:t>Δανέλλης</w:t>
      </w:r>
      <w:proofErr w:type="spellEnd"/>
      <w:r>
        <w:rPr>
          <w:rFonts w:eastAsia="Times New Roman" w:cs="Times New Roman"/>
          <w:szCs w:val="24"/>
        </w:rPr>
        <w:t>, Βουλευτής από το Ποτάμι.</w:t>
      </w:r>
    </w:p>
    <w:p w14:paraId="74465F6A"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Δεν έλεγαν τα ίδια πράγματα, αλλά συμφωνούσαν στα βασικά και βάδιζαν προς μία συγκεκριμένη κατεύθυνση με πολιτική επιχειρηματολογία, με ιστορική </w:t>
      </w:r>
      <w:r>
        <w:rPr>
          <w:rFonts w:eastAsia="Times New Roman" w:cs="Times New Roman"/>
          <w:szCs w:val="24"/>
        </w:rPr>
        <w:t xml:space="preserve">τεκμηρίωση και κυρίως με επίγνωση της ιστορικής ευθύνης όλου του πολιτειακού συστήματος, ούτε καν του πολιτικού. Και νομίζω ότι προς αυτή την κατεύθυνση θα έπρεπε να έχουν αναληφθεί ήδη πρωτοβουλίες οι οποίες δεν απειλούν ούτε τους κομματικούς προμαχώνες, </w:t>
      </w:r>
      <w:r>
        <w:rPr>
          <w:rFonts w:eastAsia="Times New Roman" w:cs="Times New Roman"/>
          <w:szCs w:val="24"/>
        </w:rPr>
        <w:t>ούτε τις ταυτότητες, ούτε τους διακριτούς πολιτικούς χώρους. Αντιθέτως, τονίζουν τα επ</w:t>
      </w:r>
      <w:r>
        <w:rPr>
          <w:rFonts w:eastAsia="Times New Roman" w:cs="Times New Roman"/>
          <w:szCs w:val="24"/>
        </w:rPr>
        <w:t>ι</w:t>
      </w:r>
      <w:r>
        <w:rPr>
          <w:rFonts w:eastAsia="Times New Roman" w:cs="Times New Roman"/>
          <w:szCs w:val="24"/>
        </w:rPr>
        <w:t xml:space="preserve">μέρους χαρακτηριστικά και δείχνουν στους πολίτες που μας παρακολουθούν με μεγάλη αγωνία και με μεγάλη σύγχυση πολλοί από αυτούς, ότι </w:t>
      </w:r>
      <w:r>
        <w:rPr>
          <w:rFonts w:eastAsia="Times New Roman" w:cs="Times New Roman"/>
          <w:szCs w:val="24"/>
        </w:rPr>
        <w:lastRenderedPageBreak/>
        <w:t xml:space="preserve">υπάρχουν κοινοί τόποι και όταν οι </w:t>
      </w:r>
      <w:r>
        <w:rPr>
          <w:rFonts w:eastAsia="Times New Roman" w:cs="Times New Roman"/>
          <w:szCs w:val="24"/>
        </w:rPr>
        <w:t>πολιτικές δυνάμεις θέλουν να ορίσουν το εθνικό συμφέρον, είναι σε θέση να το βρουν και να το υποστηρίξουν.</w:t>
      </w:r>
    </w:p>
    <w:p w14:paraId="74465F6B"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Υποστηρίζω, λοιπόν και εγώ από την μεριά μου, ότι τη στιγμή που μεγάλα θέματα της εξωτερικής πολιτικής αναγορεύονται σε θέματα ψυχής κα</w:t>
      </w:r>
      <w:r>
        <w:rPr>
          <w:rFonts w:eastAsia="Times New Roman" w:cs="Times New Roman"/>
          <w:szCs w:val="24"/>
        </w:rPr>
        <w:t xml:space="preserve">ι </w:t>
      </w:r>
      <w:r>
        <w:rPr>
          <w:rFonts w:eastAsia="Times New Roman" w:cs="Times New Roman"/>
          <w:szCs w:val="24"/>
        </w:rPr>
        <w:t>συναισθήματος, κάποιοι ακονίζουν ξιφολόγχες στα ρείθρα των πεζοδρομίων, κάποιοι τολμούν να ξεμυτίσουν από τους υπονόμους των εγκλημάτων για τους οποίους δικάζονται και να βγουν στο φως και κάποιοι θερμόαιμοι εκ του εκκλησιαστικού χώρου φιλοδοξούν ή νοσταλγ</w:t>
      </w:r>
      <w:r>
        <w:rPr>
          <w:rFonts w:eastAsia="Times New Roman" w:cs="Times New Roman"/>
          <w:szCs w:val="24"/>
        </w:rPr>
        <w:t>ούν το ανάθεμα του 1916. Να αναθεματίσουν τον τότε Βενιζέλο, να αναθεματίσουν το τώρα πολιτικό σύστημα της Γ</w:t>
      </w:r>
      <w:r>
        <w:rPr>
          <w:rFonts w:eastAsia="Times New Roman" w:cs="Times New Roman"/>
          <w:szCs w:val="24"/>
        </w:rPr>
        <w:t>΄</w:t>
      </w:r>
      <w:r>
        <w:rPr>
          <w:rFonts w:eastAsia="Times New Roman" w:cs="Times New Roman"/>
          <w:szCs w:val="24"/>
        </w:rPr>
        <w:t xml:space="preserve"> Ελληνικής Δημοκρατίας. Πρέπει να είναι στον ορίζοντα </w:t>
      </w:r>
      <w:r>
        <w:rPr>
          <w:rFonts w:eastAsia="Times New Roman" w:cs="Times New Roman"/>
          <w:szCs w:val="24"/>
        </w:rPr>
        <w:lastRenderedPageBreak/>
        <w:t>της σκέψης μας αυτά σε ό,τι αφορά την υγεία της ελληνικής δημοκρατίας. Πρέπει να είναι στον ο</w:t>
      </w:r>
      <w:r>
        <w:rPr>
          <w:rFonts w:eastAsia="Times New Roman" w:cs="Times New Roman"/>
          <w:szCs w:val="24"/>
        </w:rPr>
        <w:t>ρίζοντα της σκέψης μας τι συμβαίνει στα Βαλκάνια το 2018</w:t>
      </w:r>
      <w:r>
        <w:rPr>
          <w:rFonts w:eastAsia="Times New Roman" w:cs="Times New Roman"/>
          <w:szCs w:val="24"/>
        </w:rPr>
        <w:t>.</w:t>
      </w:r>
      <w:r>
        <w:rPr>
          <w:rFonts w:eastAsia="Times New Roman" w:cs="Times New Roman"/>
          <w:szCs w:val="24"/>
        </w:rPr>
        <w:t xml:space="preserve"> Πρέπει να είναι διαρκώς στο μυαλό μας τι </w:t>
      </w:r>
      <w:r>
        <w:rPr>
          <w:rFonts w:eastAsia="Times New Roman" w:cs="Times New Roman"/>
          <w:szCs w:val="24"/>
        </w:rPr>
        <w:t xml:space="preserve">συνέβη </w:t>
      </w:r>
      <w:r>
        <w:rPr>
          <w:rFonts w:eastAsia="Times New Roman" w:cs="Times New Roman"/>
          <w:szCs w:val="24"/>
        </w:rPr>
        <w:t>με το</w:t>
      </w:r>
      <w:r>
        <w:rPr>
          <w:rFonts w:eastAsia="Times New Roman" w:cs="Times New Roman"/>
          <w:szCs w:val="24"/>
        </w:rPr>
        <w:t>ν</w:t>
      </w:r>
      <w:r>
        <w:rPr>
          <w:rFonts w:eastAsia="Times New Roman" w:cs="Times New Roman"/>
          <w:szCs w:val="24"/>
        </w:rPr>
        <w:t xml:space="preserve"> διαμελισμό της Γιουγκοσλαβίας το 1990-1992, τι συνέβη σε εμάς που δεν μπορούσαμε να αντιληφθούμε τον διαμελισμό της Γιουγκοσλαβίας και τη ρευστ</w:t>
      </w:r>
      <w:r>
        <w:rPr>
          <w:rFonts w:eastAsia="Times New Roman" w:cs="Times New Roman"/>
          <w:szCs w:val="24"/>
        </w:rPr>
        <w:t xml:space="preserve">οποίηση των συνόρων στη γειτονιά μας. </w:t>
      </w:r>
    </w:p>
    <w:p w14:paraId="74465F6C" w14:textId="77777777" w:rsidR="00F20DF6" w:rsidRDefault="00F443B4">
      <w:pPr>
        <w:spacing w:line="600" w:lineRule="auto"/>
        <w:ind w:firstLine="720"/>
        <w:jc w:val="both"/>
        <w:rPr>
          <w:rFonts w:eastAsia="Times New Roman"/>
          <w:szCs w:val="24"/>
        </w:rPr>
      </w:pPr>
      <w:r>
        <w:rPr>
          <w:rFonts w:eastAsia="Times New Roman"/>
          <w:szCs w:val="24"/>
        </w:rPr>
        <w:t xml:space="preserve">Πρέπει να θυμηθούμε πολύ καλά τι συνέβη το 2001, όταν οι ένοπλοι του UCK προκάλεσαν τη σύρραξη του </w:t>
      </w:r>
      <w:proofErr w:type="spellStart"/>
      <w:r>
        <w:rPr>
          <w:rFonts w:eastAsia="Times New Roman"/>
          <w:szCs w:val="24"/>
        </w:rPr>
        <w:t>Τέτοβο</w:t>
      </w:r>
      <w:proofErr w:type="spellEnd"/>
      <w:r>
        <w:rPr>
          <w:rFonts w:eastAsia="Times New Roman"/>
          <w:szCs w:val="24"/>
        </w:rPr>
        <w:t>, η οποία κράτησε μήνες και οδήγησε στα πρόθυρα της κατάρρευσης της εύθραυστης δημοκρατίας στη γειτονική μας χώρ</w:t>
      </w:r>
      <w:r>
        <w:rPr>
          <w:rFonts w:eastAsia="Times New Roman"/>
          <w:szCs w:val="24"/>
        </w:rPr>
        <w:t xml:space="preserve">α και τι συνέβη μετά τη Συμφωνία της Αχρίδας μέχρι σήμερα. Μέχρι το καλοκαίρι του 2017 οι απειλές </w:t>
      </w:r>
      <w:proofErr w:type="spellStart"/>
      <w:r>
        <w:rPr>
          <w:rFonts w:eastAsia="Times New Roman"/>
          <w:szCs w:val="24"/>
        </w:rPr>
        <w:t>σεπαρατισμού</w:t>
      </w:r>
      <w:proofErr w:type="spellEnd"/>
      <w:r>
        <w:rPr>
          <w:rFonts w:eastAsia="Times New Roman"/>
          <w:szCs w:val="24"/>
        </w:rPr>
        <w:t xml:space="preserve">, αποσχίσεως και διαμελισμού και εν </w:t>
      </w:r>
      <w:r>
        <w:rPr>
          <w:rFonts w:eastAsia="Times New Roman"/>
          <w:szCs w:val="24"/>
        </w:rPr>
        <w:lastRenderedPageBreak/>
        <w:t>τέλει, της εισόδου σε μια φάση αμφισβήτησης συνόρων και όρων εθνικής κυριαρχίας για τα κράτη-μέλη του ΟΗΕ, όπω</w:t>
      </w:r>
      <w:r>
        <w:rPr>
          <w:rFonts w:eastAsia="Times New Roman"/>
          <w:szCs w:val="24"/>
        </w:rPr>
        <w:t>ς τα ξέρουμε, είναι ακόμη παρούσα δίπλα μας.</w:t>
      </w:r>
    </w:p>
    <w:p w14:paraId="74465F6D" w14:textId="77777777" w:rsidR="00F20DF6" w:rsidRDefault="00F443B4">
      <w:pPr>
        <w:spacing w:line="600" w:lineRule="auto"/>
        <w:ind w:firstLine="720"/>
        <w:jc w:val="both"/>
        <w:rPr>
          <w:rFonts w:eastAsia="Times New Roman"/>
          <w:szCs w:val="24"/>
        </w:rPr>
      </w:pPr>
      <w:r>
        <w:rPr>
          <w:rFonts w:eastAsia="Times New Roman"/>
          <w:szCs w:val="24"/>
        </w:rPr>
        <w:t xml:space="preserve">Το γειτονικό μας κράτος έχει τους κινδύνους μέσα, στο εσωτερικό. Και η παρουσία μιας ισχυρής οικονομικά και πολιτικά και </w:t>
      </w:r>
      <w:proofErr w:type="spellStart"/>
      <w:r>
        <w:rPr>
          <w:rFonts w:eastAsia="Times New Roman"/>
          <w:szCs w:val="24"/>
        </w:rPr>
        <w:t>εθνοτικά</w:t>
      </w:r>
      <w:proofErr w:type="spellEnd"/>
      <w:r>
        <w:rPr>
          <w:rFonts w:eastAsia="Times New Roman"/>
          <w:szCs w:val="24"/>
        </w:rPr>
        <w:t>, ας το πούμε, χώρας, όπως η Ελλάδα, στα σύνορά τους, θα πρέπει να λειτουργεί μόνο</w:t>
      </w:r>
      <w:r>
        <w:rPr>
          <w:rFonts w:eastAsia="Times New Roman"/>
          <w:szCs w:val="24"/>
        </w:rPr>
        <w:t xml:space="preserve"> ως δύναμη εγγύησης, ασφάλειας και σιγουριάς για τους ίδιους. Γι</w:t>
      </w:r>
      <w:r>
        <w:rPr>
          <w:rFonts w:eastAsia="Times New Roman"/>
          <w:szCs w:val="24"/>
        </w:rPr>
        <w:t>’</w:t>
      </w:r>
      <w:r>
        <w:rPr>
          <w:rFonts w:eastAsia="Times New Roman"/>
          <w:szCs w:val="24"/>
        </w:rPr>
        <w:t xml:space="preserve"> αυτό προσβλέπουν προς εμάς. Αυτόν τον χαρακτήρα έχει η καινούργια πολιτική κατάσταση, όπως διαμορφώνεται, μετά τον παροξυσμό αστάθειας του περασμένου καλοκαιριού και την επέμβαση των ξένων π</w:t>
      </w:r>
      <w:r>
        <w:rPr>
          <w:rFonts w:eastAsia="Times New Roman"/>
          <w:szCs w:val="24"/>
        </w:rPr>
        <w:t>αραγόντων που τους βοήθησαν να επανέλθουν.</w:t>
      </w:r>
    </w:p>
    <w:p w14:paraId="74465F6E" w14:textId="77777777" w:rsidR="00F20DF6" w:rsidRDefault="00F443B4">
      <w:pPr>
        <w:spacing w:line="600" w:lineRule="auto"/>
        <w:ind w:firstLine="720"/>
        <w:jc w:val="both"/>
        <w:rPr>
          <w:rFonts w:eastAsia="Times New Roman"/>
          <w:szCs w:val="24"/>
        </w:rPr>
      </w:pPr>
      <w:r>
        <w:rPr>
          <w:rFonts w:eastAsia="Times New Roman"/>
          <w:szCs w:val="24"/>
        </w:rPr>
        <w:lastRenderedPageBreak/>
        <w:t>Λένε μ</w:t>
      </w:r>
      <w:r>
        <w:rPr>
          <w:rFonts w:eastAsia="Times New Roman"/>
          <w:szCs w:val="24"/>
        </w:rPr>
        <w:t>ί</w:t>
      </w:r>
      <w:r>
        <w:rPr>
          <w:rFonts w:eastAsia="Times New Roman"/>
          <w:szCs w:val="24"/>
        </w:rPr>
        <w:t xml:space="preserve">α παροιμία οι Αγγλοσάξονες: «Είτε θα είσαι στο τραπέζι ως </w:t>
      </w:r>
      <w:proofErr w:type="spellStart"/>
      <w:r>
        <w:rPr>
          <w:rFonts w:eastAsia="Times New Roman"/>
          <w:szCs w:val="24"/>
        </w:rPr>
        <w:t>συνδαιτυμών</w:t>
      </w:r>
      <w:proofErr w:type="spellEnd"/>
      <w:r>
        <w:rPr>
          <w:rFonts w:eastAsia="Times New Roman"/>
          <w:szCs w:val="24"/>
        </w:rPr>
        <w:t xml:space="preserve"> είτε θα είσαι μέρος του μενού. Η Ελλάδα τα τελευταία είκοσι πέντε χρόνια στη Βαλκανική, λίγο πολύ βρέθηκε στο μενού, να την τρώνε. Θα έπ</w:t>
      </w:r>
      <w:r>
        <w:rPr>
          <w:rFonts w:eastAsia="Times New Roman"/>
          <w:szCs w:val="24"/>
        </w:rPr>
        <w:t xml:space="preserve">ρεπε να είμαστε συνδαιτυμόνες ως ισχυροί, ως εγγυητές και ως συμπαραστάτες και εμπνευστές όλων των γειτόνων και με την Αλβανία, με την οποία υπάρχουν κατά καιρούς εντάσεις και με τη Βουλγαρία, η οποία μετά από πολλών δεκαετιών εντάσεις και συγκρούσεις και </w:t>
      </w:r>
      <w:r>
        <w:rPr>
          <w:rFonts w:eastAsia="Times New Roman"/>
          <w:szCs w:val="24"/>
        </w:rPr>
        <w:t>συρράξεις και κατοχές έως το 1944, τώρα έχουμε μια φιλική σχέση και μια σχέση συνεργασίας, έτσι και με το κράτος της πρώην Δημοκρατίας της Γιουγκοσλαβικής Μακεδονίας θα έπρεπε να είμαστε μαζί, να συζητήσουμε και να πάμε μαζί.</w:t>
      </w:r>
    </w:p>
    <w:p w14:paraId="74465F6F" w14:textId="77777777" w:rsidR="00F20DF6" w:rsidRDefault="00F443B4">
      <w:pPr>
        <w:spacing w:line="600" w:lineRule="auto"/>
        <w:ind w:firstLine="720"/>
        <w:jc w:val="both"/>
        <w:rPr>
          <w:rFonts w:eastAsia="Times New Roman"/>
          <w:szCs w:val="24"/>
        </w:rPr>
      </w:pPr>
      <w:r>
        <w:rPr>
          <w:rFonts w:eastAsia="Times New Roman"/>
          <w:szCs w:val="24"/>
        </w:rPr>
        <w:lastRenderedPageBreak/>
        <w:t>Τα χρόνια της μεγάλης οικονομι</w:t>
      </w:r>
      <w:r>
        <w:rPr>
          <w:rFonts w:eastAsia="Times New Roman"/>
          <w:szCs w:val="24"/>
        </w:rPr>
        <w:t>κής επέκτασης της Ελλάδος στα Βαλκάνια ωφελήθηκε η γειτονική μας χώρα, ωφελήθηκαν οι ελληνικές επιχειρήσεις, φαίνεται ότι ωφελήθηκε και συνολικά το εθνικό εισόδημα. Είμαστε σε μια απόσυρση. Αυτό δεν σημαίνει ότι δεν θα επεκταθεί ξανά η Ελλάδα ειρηνικά, εμπ</w:t>
      </w:r>
      <w:r>
        <w:rPr>
          <w:rFonts w:eastAsia="Times New Roman"/>
          <w:szCs w:val="24"/>
        </w:rPr>
        <w:t>ορικά, πνευματικά, πολιτιστικά και πάνω από όλα πολιτικά.</w:t>
      </w:r>
    </w:p>
    <w:p w14:paraId="74465F70" w14:textId="77777777" w:rsidR="00F20DF6" w:rsidRDefault="00F443B4">
      <w:pPr>
        <w:spacing w:line="600" w:lineRule="auto"/>
        <w:ind w:firstLine="720"/>
        <w:jc w:val="both"/>
        <w:rPr>
          <w:rFonts w:eastAsia="Times New Roman"/>
          <w:szCs w:val="24"/>
        </w:rPr>
      </w:pPr>
      <w:r>
        <w:rPr>
          <w:rFonts w:eastAsia="Times New Roman"/>
          <w:szCs w:val="24"/>
        </w:rPr>
        <w:t>Σε ό,τι αφορά τώρα, το σκάνδαλο, την υπόθεση αυτή που απασχολεί την κοινή γνώμη, η κοινή γνώμη παρακολουθεί τον πολιτικό κόσμο άγρυπνη, στο μικροσκόπιο και με αυξημένο βαθμό δυσπιστίας ή και καχυποψ</w:t>
      </w:r>
      <w:r>
        <w:rPr>
          <w:rFonts w:eastAsia="Times New Roman"/>
          <w:szCs w:val="24"/>
        </w:rPr>
        <w:t xml:space="preserve">ίας. Μέσα στα συλλαλητήρια εκφράστηκε μια αντικοινοβουλευτική και μια αντιπολιτική τάση. Ακούγονται βαριά συνθήματα για τον πολιτικό κόσμο, ακούγονται βαριά συνθήματα για τον κοινοβουλευτισμό. Εκφράζεται μια δυσπιστία ή και μια </w:t>
      </w:r>
      <w:r>
        <w:rPr>
          <w:rFonts w:eastAsia="Times New Roman"/>
          <w:szCs w:val="24"/>
        </w:rPr>
        <w:lastRenderedPageBreak/>
        <w:t>κόπωση από τη δημοκρατία. Κα</w:t>
      </w:r>
      <w:r>
        <w:rPr>
          <w:rFonts w:eastAsia="Times New Roman"/>
          <w:szCs w:val="24"/>
        </w:rPr>
        <w:t xml:space="preserve">θήκον όλου του πολιτειακού συστήματος -και επαναλαμβάνω, πολιτειακού ούτε καν πολιτικού συστήματος- ημών των αιρετών, αλλά και των δικαστών και των πάντων και των ανωτάτων υπαλλήλων του κράτους, είναι να υπερασπιστούμε αυτή τη δημοκρατία, τη λειτουργούσα, </w:t>
      </w:r>
      <w:r>
        <w:rPr>
          <w:rFonts w:eastAsia="Times New Roman"/>
          <w:szCs w:val="24"/>
        </w:rPr>
        <w:t>να τη βελτιώσουμε, να την εδραιώσουμε, να τη διευρύνουμε και κυρίως να εμπνέουμε διαρκώς πίστη στους πολίτες, ότι η δημοκρατία μπορεί να επιλύει και τα προβλήματα της κοινωνίας και της οικονομίας και όλου του κράτους δικαίου. Το δίδαγμα αυτό το παίρνουμε κ</w:t>
      </w:r>
      <w:r>
        <w:rPr>
          <w:rFonts w:eastAsia="Times New Roman"/>
          <w:szCs w:val="24"/>
        </w:rPr>
        <w:t>αι από την ανάδυση των ακροδεξιών τα χρόνια της κρίσης και από την ανάδειξη και εδραίωση μιας σκληρής, τυφλής ακροδεξιάς του μίσους σε πολλές χώρες της Ευρώπης.</w:t>
      </w:r>
    </w:p>
    <w:p w14:paraId="74465F71" w14:textId="77777777" w:rsidR="00F20DF6" w:rsidRDefault="00F443B4">
      <w:pPr>
        <w:spacing w:line="600" w:lineRule="auto"/>
        <w:ind w:firstLine="720"/>
        <w:jc w:val="both"/>
        <w:rPr>
          <w:rFonts w:eastAsia="Times New Roman"/>
          <w:szCs w:val="24"/>
        </w:rPr>
      </w:pPr>
      <w:r>
        <w:rPr>
          <w:rFonts w:eastAsia="Times New Roman"/>
          <w:szCs w:val="24"/>
        </w:rPr>
        <w:lastRenderedPageBreak/>
        <w:t xml:space="preserve">Η υπόθεση της </w:t>
      </w:r>
      <w:r>
        <w:rPr>
          <w:rFonts w:eastAsia="Times New Roman"/>
          <w:szCs w:val="24"/>
        </w:rPr>
        <w:t>«</w:t>
      </w:r>
      <w:r>
        <w:rPr>
          <w:rFonts w:eastAsia="Times New Roman"/>
          <w:szCs w:val="24"/>
          <w:lang w:val="en-US"/>
        </w:rPr>
        <w:t>NOVARTIS</w:t>
      </w:r>
      <w:r>
        <w:rPr>
          <w:rFonts w:eastAsia="Times New Roman"/>
          <w:szCs w:val="24"/>
        </w:rPr>
        <w:t>»</w:t>
      </w:r>
      <w:r>
        <w:rPr>
          <w:rFonts w:eastAsia="Times New Roman"/>
          <w:szCs w:val="24"/>
        </w:rPr>
        <w:t xml:space="preserve"> μας βάζει σε ένα δίλημμα, σε ένα υπαρξιακό πολιτικό δίλημμα. Από τη μί</w:t>
      </w:r>
      <w:r>
        <w:rPr>
          <w:rFonts w:eastAsia="Times New Roman"/>
          <w:szCs w:val="24"/>
        </w:rPr>
        <w:t xml:space="preserve">α πλευρά, θα πρέπει η </w:t>
      </w:r>
      <w:r>
        <w:rPr>
          <w:rFonts w:eastAsia="Times New Roman"/>
          <w:szCs w:val="24"/>
        </w:rPr>
        <w:t>ε</w:t>
      </w:r>
      <w:r>
        <w:rPr>
          <w:rFonts w:eastAsia="Times New Roman"/>
          <w:szCs w:val="24"/>
        </w:rPr>
        <w:t xml:space="preserve">λληνική </w:t>
      </w:r>
      <w:r>
        <w:rPr>
          <w:rFonts w:eastAsia="Times New Roman"/>
          <w:szCs w:val="24"/>
        </w:rPr>
        <w:t>δ</w:t>
      </w:r>
      <w:r>
        <w:rPr>
          <w:rFonts w:eastAsia="Times New Roman"/>
          <w:szCs w:val="24"/>
        </w:rPr>
        <w:t>ημοκρατία να δείξει ότι έχει τη βούληση και τα μέσα να επιβάλλει κανόνες διαφάνειας, δικαιοσύνης και τιμωρίας, εάν χρειαστεί.</w:t>
      </w:r>
    </w:p>
    <w:p w14:paraId="74465F72" w14:textId="77777777" w:rsidR="00F20DF6" w:rsidRDefault="00F443B4">
      <w:pPr>
        <w:spacing w:line="600" w:lineRule="auto"/>
        <w:ind w:firstLine="720"/>
        <w:jc w:val="both"/>
        <w:rPr>
          <w:rFonts w:eastAsia="Times New Roman"/>
          <w:szCs w:val="24"/>
        </w:rPr>
      </w:pPr>
      <w:r>
        <w:rPr>
          <w:rFonts w:eastAsia="Times New Roman"/>
          <w:szCs w:val="24"/>
        </w:rPr>
        <w:t>Από την άλλη μεριά, οι αιρετοί, οι πολιτικοί, θα πρέπει να δείξουν ότι στο όνομα μιας βραχείας επι</w:t>
      </w:r>
      <w:r>
        <w:rPr>
          <w:rFonts w:eastAsia="Times New Roman"/>
          <w:szCs w:val="24"/>
        </w:rPr>
        <w:t>κράτησης δεν επιτρέπεται τη δημοκρατία να την κάνουμε αρένα και Κολοσσαίο, δεν επιτρέπεται η ποινικοποίηση της πολιτικής ζωής.</w:t>
      </w:r>
    </w:p>
    <w:p w14:paraId="74465F73" w14:textId="77777777" w:rsidR="00F20DF6" w:rsidRDefault="00F443B4">
      <w:pPr>
        <w:spacing w:line="600" w:lineRule="auto"/>
        <w:ind w:firstLine="720"/>
        <w:jc w:val="both"/>
        <w:rPr>
          <w:rFonts w:eastAsia="Times New Roman"/>
          <w:szCs w:val="24"/>
        </w:rPr>
      </w:pPr>
      <w:r>
        <w:rPr>
          <w:rFonts w:eastAsia="Times New Roman"/>
          <w:szCs w:val="24"/>
        </w:rPr>
        <w:t>Από την άλλη μεριά, όσοι πολιτικοί αισθάνονται ότι θίγονται, ας ζητήσουν οι ίδιοι να διερευνηθεί. Ας μη μείνουμε πίσω από τις παρ</w:t>
      </w:r>
      <w:r>
        <w:rPr>
          <w:rFonts w:eastAsia="Times New Roman"/>
          <w:szCs w:val="24"/>
        </w:rPr>
        <w:t>αγραφές και τα ακαταδίωκτα.</w:t>
      </w:r>
    </w:p>
    <w:p w14:paraId="74465F74" w14:textId="77777777" w:rsidR="00F20DF6" w:rsidRDefault="00F443B4">
      <w:pPr>
        <w:spacing w:line="600" w:lineRule="auto"/>
        <w:ind w:firstLine="720"/>
        <w:jc w:val="both"/>
        <w:rPr>
          <w:rFonts w:eastAsia="Times New Roman"/>
          <w:szCs w:val="24"/>
        </w:rPr>
      </w:pPr>
      <w:r>
        <w:rPr>
          <w:rFonts w:eastAsia="Times New Roman"/>
          <w:szCs w:val="24"/>
        </w:rPr>
        <w:lastRenderedPageBreak/>
        <w:t>Και από την άλλη πλευρά πάλι, είναι μια μοναδική ιστορική ευκαιρία για την ελληνική δικαιοσύνη, για τη δικαστική εξουσία, να δείξει ότι έχει το σθένος, τη βούληση και την αίσθηση της ιστορικής αποστολής να επιτελέσει το έργο της</w:t>
      </w:r>
      <w:r>
        <w:rPr>
          <w:rFonts w:eastAsia="Times New Roman"/>
          <w:szCs w:val="24"/>
        </w:rPr>
        <w:t xml:space="preserve"> και να βοηθήσει την κοινωνία και την πολιτεία, την οποία υπηρετεί και στην οποία ανήκει και λογοδοτεί. Στο ηθικό μέρος τουλάχιστον.</w:t>
      </w:r>
    </w:p>
    <w:p w14:paraId="74465F75" w14:textId="77777777" w:rsidR="00F20DF6" w:rsidRDefault="00F443B4">
      <w:pPr>
        <w:spacing w:line="600" w:lineRule="auto"/>
        <w:ind w:firstLine="720"/>
        <w:jc w:val="both"/>
        <w:rPr>
          <w:rFonts w:eastAsia="Times New Roman"/>
          <w:szCs w:val="24"/>
        </w:rPr>
      </w:pPr>
      <w:r>
        <w:rPr>
          <w:rFonts w:eastAsia="Times New Roman"/>
          <w:szCs w:val="24"/>
        </w:rPr>
        <w:t>Μας βάζει, λοιπόν, πολλά καθήκοντα πάνω σε μια εξόχως κρίσιμη ιστορική στιγμή, μια ιστορική στιγμή πάνω στην οποία η Ελλάδα</w:t>
      </w:r>
      <w:r>
        <w:rPr>
          <w:rFonts w:eastAsia="Times New Roman"/>
          <w:szCs w:val="24"/>
        </w:rPr>
        <w:t xml:space="preserve"> προσπαθεί να βγει από τον οκταετή σκοτεινό διάδρομο της οικονομικής και κοινωνικής κρίσης, μια στιγμή στην οποία η Ελλάδα προσπαθεί να βρει ένα νέο γεωπολιτικό βηματισμό σε ένα δύσκολο και ρευστό περιβάλλον, το οποίο, όμως, παρουσιάζει και κάποιες ευκαιρί</w:t>
      </w:r>
      <w:r>
        <w:rPr>
          <w:rFonts w:eastAsia="Times New Roman"/>
          <w:szCs w:val="24"/>
        </w:rPr>
        <w:t xml:space="preserve">ες και μια στιγμή, στην οποία η ίδια η κοινωνία και η ίδια η </w:t>
      </w:r>
      <w:r>
        <w:rPr>
          <w:rFonts w:eastAsia="Times New Roman"/>
          <w:szCs w:val="24"/>
        </w:rPr>
        <w:lastRenderedPageBreak/>
        <w:t xml:space="preserve">δημοκρατία αναζητούν εναγωνίως αυτοπεποίθηση και αισιοδοξία, για να αποφευχθεί ο κίνδυνος του διχασμού, του αναθέματος, της εσωστρέφειας και της εσωτερικής κατάρρευσης, της </w:t>
      </w:r>
      <w:proofErr w:type="spellStart"/>
      <w:r>
        <w:rPr>
          <w:rFonts w:eastAsia="Times New Roman"/>
          <w:szCs w:val="24"/>
        </w:rPr>
        <w:t>ενδόρρηξης</w:t>
      </w:r>
      <w:proofErr w:type="spellEnd"/>
      <w:r>
        <w:rPr>
          <w:rFonts w:eastAsia="Times New Roman"/>
          <w:szCs w:val="24"/>
        </w:rPr>
        <w:t>.</w:t>
      </w:r>
    </w:p>
    <w:p w14:paraId="74465F76" w14:textId="77777777" w:rsidR="00F20DF6" w:rsidRDefault="00F443B4">
      <w:pPr>
        <w:spacing w:line="600" w:lineRule="auto"/>
        <w:ind w:firstLine="720"/>
        <w:jc w:val="both"/>
        <w:rPr>
          <w:rFonts w:eastAsia="Times New Roman"/>
          <w:szCs w:val="24"/>
        </w:rPr>
      </w:pPr>
      <w:r>
        <w:rPr>
          <w:rFonts w:eastAsia="Times New Roman"/>
          <w:szCs w:val="24"/>
        </w:rPr>
        <w:t xml:space="preserve">Ευχαριστώ </w:t>
      </w:r>
      <w:r>
        <w:rPr>
          <w:rFonts w:eastAsia="Times New Roman"/>
          <w:szCs w:val="24"/>
        </w:rPr>
        <w:t>πολύ.</w:t>
      </w:r>
    </w:p>
    <w:p w14:paraId="74465F77" w14:textId="77777777" w:rsidR="00F20DF6" w:rsidRDefault="00F443B4">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74465F78" w14:textId="77777777" w:rsidR="00F20DF6" w:rsidRDefault="00F443B4">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Συνεχίζουμε με τον κ. Σηφάκη από τον ΣΥΡΙΖΑ.</w:t>
      </w:r>
    </w:p>
    <w:p w14:paraId="74465F79" w14:textId="77777777" w:rsidR="00F20DF6" w:rsidRDefault="00F443B4">
      <w:pPr>
        <w:spacing w:line="600" w:lineRule="auto"/>
        <w:ind w:firstLine="720"/>
        <w:jc w:val="both"/>
        <w:rPr>
          <w:rFonts w:eastAsia="Times New Roman"/>
          <w:szCs w:val="24"/>
        </w:rPr>
      </w:pPr>
      <w:r>
        <w:rPr>
          <w:rFonts w:eastAsia="Times New Roman"/>
          <w:b/>
          <w:szCs w:val="24"/>
        </w:rPr>
        <w:t>ΙΩΑΝΝΗΣ ΣΗΦΑΚΗΣ:</w:t>
      </w:r>
      <w:r>
        <w:rPr>
          <w:rFonts w:eastAsia="Times New Roman"/>
          <w:szCs w:val="24"/>
        </w:rPr>
        <w:t xml:space="preserve"> Ευχαριστώ πολύ, κύριε Πρόεδρε.</w:t>
      </w:r>
    </w:p>
    <w:p w14:paraId="74465F7A" w14:textId="77777777" w:rsidR="00F20DF6" w:rsidRDefault="00F443B4">
      <w:pPr>
        <w:spacing w:line="600" w:lineRule="auto"/>
        <w:ind w:firstLine="720"/>
        <w:jc w:val="both"/>
        <w:rPr>
          <w:rFonts w:eastAsia="Times New Roman"/>
          <w:szCs w:val="24"/>
        </w:rPr>
      </w:pPr>
      <w:r>
        <w:rPr>
          <w:rFonts w:eastAsia="Times New Roman"/>
          <w:szCs w:val="24"/>
        </w:rPr>
        <w:t xml:space="preserve">Κύριοι Υπουργοί, κύριοι συνάδελφοι, είναι πράγματι πολύ σημαντικό το νομοσχέδιο που συζητάμε σήμερα, για την προστασία και διαχείριση των Προστατευόμενων Περιοχών της χώρας και γιατί καλύπτει το σύνολο των προστατευόμενων περιοχών </w:t>
      </w:r>
      <w:r>
        <w:rPr>
          <w:rFonts w:eastAsia="Times New Roman"/>
          <w:szCs w:val="24"/>
          <w:lang w:val="en-US"/>
        </w:rPr>
        <w:t>NATURA</w:t>
      </w:r>
      <w:r>
        <w:rPr>
          <w:rFonts w:eastAsia="Times New Roman"/>
          <w:szCs w:val="24"/>
        </w:rPr>
        <w:t xml:space="preserve"> της χώρας, αλλά κα</w:t>
      </w:r>
      <w:r>
        <w:rPr>
          <w:rFonts w:eastAsia="Times New Roman"/>
          <w:szCs w:val="24"/>
        </w:rPr>
        <w:t xml:space="preserve">ι γιατί ρυθμίζει με ορθολογικό και ρεαλιστικό τρόπο </w:t>
      </w:r>
      <w:r>
        <w:rPr>
          <w:rFonts w:eastAsia="Times New Roman"/>
          <w:szCs w:val="24"/>
        </w:rPr>
        <w:lastRenderedPageBreak/>
        <w:t>τα ζητήματα του πλαισίου λειτουργίας τους, με τρόπο που να διασφαλίζεται και η βιωσιμότητα τους, αλλά και η μεγαλύτερη αποτελεσματικότητα στο έργο τους.</w:t>
      </w:r>
    </w:p>
    <w:p w14:paraId="74465F7B" w14:textId="77777777" w:rsidR="00F20DF6" w:rsidRDefault="00F443B4">
      <w:pPr>
        <w:spacing w:line="600" w:lineRule="auto"/>
        <w:ind w:firstLine="720"/>
        <w:jc w:val="both"/>
        <w:rPr>
          <w:rFonts w:eastAsia="Times New Roman"/>
          <w:szCs w:val="24"/>
        </w:rPr>
      </w:pPr>
      <w:r>
        <w:rPr>
          <w:rFonts w:eastAsia="Times New Roman"/>
          <w:szCs w:val="24"/>
        </w:rPr>
        <w:t>Ακόμη πολύ σωστή είναι η κατεύθυνση του νομοσχεδίου</w:t>
      </w:r>
      <w:r>
        <w:rPr>
          <w:rFonts w:eastAsia="Times New Roman"/>
          <w:szCs w:val="24"/>
        </w:rPr>
        <w:t xml:space="preserve"> οι φορείς διαχείρισης να είναι φορείς βιώσιμης ανάπτυξης στην περιοχή ευθύνης τους, έτσι που και θα προστατεύουν τη βιοποικιλότητα, αλλά χωρίς να περιορίζουν τις αναπτυξιακές δράσεις που είναι συμβατές και σέβονται το περιβάλλον εντός των οποίων </w:t>
      </w:r>
      <w:proofErr w:type="spellStart"/>
      <w:r>
        <w:rPr>
          <w:rFonts w:eastAsia="Times New Roman"/>
          <w:szCs w:val="24"/>
        </w:rPr>
        <w:t>χωροθετού</w:t>
      </w:r>
      <w:r>
        <w:rPr>
          <w:rFonts w:eastAsia="Times New Roman"/>
          <w:szCs w:val="24"/>
        </w:rPr>
        <w:t>νται</w:t>
      </w:r>
      <w:proofErr w:type="spellEnd"/>
      <w:r>
        <w:rPr>
          <w:rFonts w:eastAsia="Times New Roman"/>
          <w:szCs w:val="24"/>
        </w:rPr>
        <w:t>.</w:t>
      </w:r>
    </w:p>
    <w:p w14:paraId="74465F7C" w14:textId="77777777" w:rsidR="00F20DF6" w:rsidRDefault="00F443B4">
      <w:pPr>
        <w:spacing w:line="600" w:lineRule="auto"/>
        <w:ind w:firstLine="720"/>
        <w:jc w:val="both"/>
        <w:rPr>
          <w:rFonts w:eastAsia="Times New Roman"/>
          <w:szCs w:val="24"/>
        </w:rPr>
      </w:pPr>
      <w:r>
        <w:rPr>
          <w:rFonts w:eastAsia="Times New Roman"/>
          <w:szCs w:val="24"/>
        </w:rPr>
        <w:t xml:space="preserve">Με αυτόν τον τρόπο οι </w:t>
      </w:r>
      <w:r>
        <w:rPr>
          <w:rFonts w:eastAsia="Times New Roman"/>
          <w:szCs w:val="24"/>
        </w:rPr>
        <w:t>φ</w:t>
      </w:r>
      <w:r>
        <w:rPr>
          <w:rFonts w:eastAsia="Times New Roman"/>
          <w:szCs w:val="24"/>
        </w:rPr>
        <w:t xml:space="preserve">ορείς </w:t>
      </w:r>
      <w:r>
        <w:rPr>
          <w:rFonts w:eastAsia="Times New Roman"/>
          <w:szCs w:val="24"/>
        </w:rPr>
        <w:t>δ</w:t>
      </w:r>
      <w:r>
        <w:rPr>
          <w:rFonts w:eastAsia="Times New Roman"/>
          <w:szCs w:val="24"/>
        </w:rPr>
        <w:t xml:space="preserve">ιαχείρισης </w:t>
      </w:r>
      <w:r>
        <w:rPr>
          <w:rFonts w:eastAsia="Times New Roman"/>
          <w:szCs w:val="24"/>
        </w:rPr>
        <w:t>π</w:t>
      </w:r>
      <w:r>
        <w:rPr>
          <w:rFonts w:eastAsia="Times New Roman"/>
          <w:szCs w:val="24"/>
        </w:rPr>
        <w:t xml:space="preserve">ροστατευόμενων </w:t>
      </w:r>
      <w:r>
        <w:rPr>
          <w:rFonts w:eastAsia="Times New Roman"/>
          <w:szCs w:val="24"/>
        </w:rPr>
        <w:t>π</w:t>
      </w:r>
      <w:r>
        <w:rPr>
          <w:rFonts w:eastAsia="Times New Roman"/>
          <w:szCs w:val="24"/>
        </w:rPr>
        <w:t xml:space="preserve">εριοχών δεν θα περάσουν στην κοινωνία σαν φορείς που θα απαγορεύουν ή θα δυσκολεύουν πολύ την αναπτυξιακή προσπάθεια </w:t>
      </w:r>
      <w:r>
        <w:rPr>
          <w:rFonts w:eastAsia="Times New Roman"/>
          <w:szCs w:val="24"/>
        </w:rPr>
        <w:lastRenderedPageBreak/>
        <w:t>στην περιφέρεια της χώρας, αλλά ως αναπτυξιακοί φορείς βιώσιμης ανάπτυξης.</w:t>
      </w:r>
    </w:p>
    <w:p w14:paraId="74465F7D" w14:textId="77777777" w:rsidR="00F20DF6" w:rsidRDefault="00F443B4">
      <w:pPr>
        <w:spacing w:line="600" w:lineRule="auto"/>
        <w:ind w:firstLine="720"/>
        <w:jc w:val="both"/>
        <w:rPr>
          <w:rFonts w:eastAsia="Times New Roman"/>
          <w:szCs w:val="24"/>
        </w:rPr>
      </w:pPr>
      <w:r>
        <w:rPr>
          <w:rFonts w:eastAsia="Times New Roman"/>
          <w:szCs w:val="24"/>
        </w:rPr>
        <w:t>Επιπλέον, η θεσμοθέτηση της δυνατότητας χρηματοδότησ</w:t>
      </w:r>
      <w:r>
        <w:rPr>
          <w:rFonts w:eastAsia="Times New Roman"/>
          <w:szCs w:val="24"/>
        </w:rPr>
        <w:t>ή</w:t>
      </w:r>
      <w:r>
        <w:rPr>
          <w:rFonts w:eastAsia="Times New Roman"/>
          <w:szCs w:val="24"/>
        </w:rPr>
        <w:t xml:space="preserve">ς τους από τον προϋπολογισμό του ΥΠΕΝ στην προοπτική πλήρους χρηματοδότησης τους με αυτόν τον τρόπο, </w:t>
      </w:r>
      <w:proofErr w:type="spellStart"/>
      <w:r>
        <w:rPr>
          <w:rFonts w:eastAsia="Times New Roman"/>
          <w:szCs w:val="24"/>
        </w:rPr>
        <w:t>εξορθολογίζει</w:t>
      </w:r>
      <w:proofErr w:type="spellEnd"/>
      <w:r>
        <w:rPr>
          <w:rFonts w:eastAsia="Times New Roman"/>
          <w:szCs w:val="24"/>
        </w:rPr>
        <w:t xml:space="preserve"> τη λειτουργία τους, γιατί τους αφαιρεί αβεβαιότητες, που λογικό είναι να έχουν σημαντική</w:t>
      </w:r>
      <w:r>
        <w:rPr>
          <w:rFonts w:eastAsia="Times New Roman"/>
          <w:szCs w:val="24"/>
        </w:rPr>
        <w:t xml:space="preserve"> επίπτωση στον προγραμματισμό και υλοποίηση των δράσεων τους καθώς και στη στελέχωσή τους.</w:t>
      </w:r>
    </w:p>
    <w:p w14:paraId="74465F7E" w14:textId="77777777" w:rsidR="00F20DF6" w:rsidRDefault="00F443B4">
      <w:pPr>
        <w:spacing w:line="600" w:lineRule="auto"/>
        <w:ind w:firstLine="720"/>
        <w:jc w:val="both"/>
        <w:rPr>
          <w:rFonts w:eastAsia="Times New Roman"/>
          <w:szCs w:val="24"/>
        </w:rPr>
      </w:pPr>
      <w:r>
        <w:rPr>
          <w:rFonts w:eastAsia="Times New Roman"/>
          <w:szCs w:val="24"/>
        </w:rPr>
        <w:t>Η σύνθεση των διοικητικών συμβουλίων τους με τον τρόπο που προτείνεται, εξασφαλίζει και την αποτελεσματικότητα της διοίκησης τους, αλλά και τη συμμετοχή εκπροσώπων τ</w:t>
      </w:r>
      <w:r>
        <w:rPr>
          <w:rFonts w:eastAsia="Times New Roman"/>
          <w:szCs w:val="24"/>
        </w:rPr>
        <w:t xml:space="preserve">ων Οργανισμών Τοπικής Αυτοδιοίκησης Α΄ και Β΄ βαθμού, των επιστημόνων από τα πανεπιστήμια της χώρας, αλλά και των </w:t>
      </w:r>
      <w:r>
        <w:rPr>
          <w:rFonts w:eastAsia="Times New Roman"/>
          <w:szCs w:val="24"/>
        </w:rPr>
        <w:t>μ</w:t>
      </w:r>
      <w:r>
        <w:rPr>
          <w:rFonts w:eastAsia="Times New Roman"/>
          <w:szCs w:val="24"/>
        </w:rPr>
        <w:t xml:space="preserve">η </w:t>
      </w:r>
      <w:r>
        <w:rPr>
          <w:rFonts w:eastAsia="Times New Roman"/>
          <w:szCs w:val="24"/>
        </w:rPr>
        <w:t>κ</w:t>
      </w:r>
      <w:r>
        <w:rPr>
          <w:rFonts w:eastAsia="Times New Roman"/>
          <w:szCs w:val="24"/>
        </w:rPr>
        <w:t xml:space="preserve">υβερνητικών </w:t>
      </w:r>
      <w:r>
        <w:rPr>
          <w:rFonts w:eastAsia="Times New Roman"/>
          <w:szCs w:val="24"/>
        </w:rPr>
        <w:t>ο</w:t>
      </w:r>
      <w:r>
        <w:rPr>
          <w:rFonts w:eastAsia="Times New Roman"/>
          <w:szCs w:val="24"/>
        </w:rPr>
        <w:t xml:space="preserve">ργανώσεων </w:t>
      </w:r>
      <w:r>
        <w:rPr>
          <w:rFonts w:eastAsia="Times New Roman"/>
          <w:szCs w:val="24"/>
        </w:rPr>
        <w:lastRenderedPageBreak/>
        <w:t>και συλλόγων, υλοποιώντας έτσι την αποκεντρωμένη και δημοκρατική λειτουργία τους. Μαζί με τους είκοσι οκτώ υφιστάμε</w:t>
      </w:r>
      <w:r>
        <w:rPr>
          <w:rFonts w:eastAsia="Times New Roman"/>
          <w:szCs w:val="24"/>
        </w:rPr>
        <w:t>νους φορείς -οι είκοσι πέντε εκ των οποίων επεκτείνουν την περιοχή ευθύνης τους- ιδρύονται και οκτώ νέοι φορείς προστατευόμενων περιοχών.</w:t>
      </w:r>
    </w:p>
    <w:p w14:paraId="74465F7F" w14:textId="77777777" w:rsidR="00F20DF6" w:rsidRDefault="00F443B4">
      <w:pPr>
        <w:spacing w:line="600" w:lineRule="auto"/>
        <w:ind w:firstLine="720"/>
        <w:jc w:val="both"/>
        <w:rPr>
          <w:rFonts w:eastAsia="Times New Roman"/>
          <w:szCs w:val="24"/>
        </w:rPr>
      </w:pPr>
      <w:r>
        <w:rPr>
          <w:rFonts w:eastAsia="Times New Roman"/>
          <w:szCs w:val="24"/>
        </w:rPr>
        <w:t xml:space="preserve">Προσωπικά, θέλω να χαιρετήσω την ίδρυση, για πρώτη φορά, φορέων διαχείρισης των ορεινών </w:t>
      </w:r>
      <w:r>
        <w:rPr>
          <w:rFonts w:eastAsia="Times New Roman"/>
          <w:szCs w:val="24"/>
        </w:rPr>
        <w:t>«</w:t>
      </w:r>
      <w:r>
        <w:rPr>
          <w:rFonts w:eastAsia="Times New Roman"/>
          <w:szCs w:val="24"/>
          <w:lang w:val="en-US"/>
        </w:rPr>
        <w:t>NATURA</w:t>
      </w:r>
      <w:r>
        <w:rPr>
          <w:rFonts w:eastAsia="Times New Roman"/>
          <w:szCs w:val="24"/>
        </w:rPr>
        <w:t>»</w:t>
      </w:r>
      <w:r>
        <w:rPr>
          <w:rFonts w:eastAsia="Times New Roman"/>
          <w:szCs w:val="24"/>
        </w:rPr>
        <w:t xml:space="preserve"> στις περιοχές των Νομ</w:t>
      </w:r>
      <w:r>
        <w:rPr>
          <w:rFonts w:eastAsia="Times New Roman"/>
          <w:szCs w:val="24"/>
        </w:rPr>
        <w:t xml:space="preserve">ών Πέλλας, Ημαθίας και Κιλκίς, με προσωρινή έδρα την Έδεσσα, αλλά και των περιοχών Φλώρινας, Καστοριάς, Κοζάνης, που περιλαμβάνει και τις έξι λίμνες της </w:t>
      </w:r>
      <w:r>
        <w:rPr>
          <w:rFonts w:eastAsia="Times New Roman"/>
          <w:szCs w:val="24"/>
        </w:rPr>
        <w:t>δ</w:t>
      </w:r>
      <w:r>
        <w:rPr>
          <w:rFonts w:eastAsia="Times New Roman"/>
          <w:szCs w:val="24"/>
        </w:rPr>
        <w:t xml:space="preserve">υτικής Μακεδονίας, μαζί με τη λίμνη Βεγορίτιδα, που ανήκει διοικητικά κατά ένα τμήμα και στην </w:t>
      </w:r>
      <w:r>
        <w:rPr>
          <w:rFonts w:eastAsia="Times New Roman"/>
          <w:szCs w:val="24"/>
        </w:rPr>
        <w:t>κ</w:t>
      </w:r>
      <w:r>
        <w:rPr>
          <w:rFonts w:eastAsia="Times New Roman"/>
          <w:szCs w:val="24"/>
        </w:rPr>
        <w:t>εντρική</w:t>
      </w:r>
      <w:r>
        <w:rPr>
          <w:rFonts w:eastAsia="Times New Roman"/>
          <w:szCs w:val="24"/>
        </w:rPr>
        <w:t xml:space="preserve"> Μακεδονία.</w:t>
      </w:r>
    </w:p>
    <w:p w14:paraId="74465F80" w14:textId="77777777" w:rsidR="00F20DF6" w:rsidRDefault="00F443B4">
      <w:pPr>
        <w:spacing w:line="600" w:lineRule="auto"/>
        <w:ind w:firstLine="720"/>
        <w:jc w:val="both"/>
        <w:rPr>
          <w:rFonts w:eastAsia="Times New Roman"/>
          <w:szCs w:val="24"/>
        </w:rPr>
      </w:pPr>
      <w:r>
        <w:rPr>
          <w:rFonts w:eastAsia="Times New Roman"/>
          <w:szCs w:val="24"/>
        </w:rPr>
        <w:t xml:space="preserve">Η ίδρυση, για πρώτη φορά -επαναλαμβάνω- φορέων διαχείρισης των ορεινών δασικών </w:t>
      </w:r>
      <w:r>
        <w:rPr>
          <w:rFonts w:eastAsia="Times New Roman"/>
          <w:szCs w:val="24"/>
        </w:rPr>
        <w:t>«</w:t>
      </w:r>
      <w:r>
        <w:rPr>
          <w:rFonts w:eastAsia="Times New Roman"/>
          <w:szCs w:val="24"/>
          <w:lang w:val="en-US"/>
        </w:rPr>
        <w:t>NATURA</w:t>
      </w:r>
      <w:r>
        <w:rPr>
          <w:rFonts w:eastAsia="Times New Roman"/>
          <w:szCs w:val="24"/>
        </w:rPr>
        <w:t>»</w:t>
      </w:r>
      <w:r>
        <w:rPr>
          <w:rFonts w:eastAsia="Times New Roman"/>
          <w:szCs w:val="24"/>
        </w:rPr>
        <w:t xml:space="preserve"> των Βόρα – </w:t>
      </w:r>
      <w:proofErr w:type="spellStart"/>
      <w:r>
        <w:rPr>
          <w:rFonts w:eastAsia="Times New Roman"/>
          <w:szCs w:val="24"/>
        </w:rPr>
        <w:t>Πάϊκού</w:t>
      </w:r>
      <w:proofErr w:type="spellEnd"/>
      <w:r>
        <w:rPr>
          <w:rFonts w:eastAsia="Times New Roman"/>
          <w:szCs w:val="24"/>
        </w:rPr>
        <w:t xml:space="preserve"> - Βερμίου </w:t>
      </w:r>
      <w:r>
        <w:rPr>
          <w:rFonts w:eastAsia="Times New Roman"/>
          <w:szCs w:val="24"/>
        </w:rPr>
        <w:lastRenderedPageBreak/>
        <w:t>με προσωρινή έδρα την Έδεσσα, θα συμβάλει στην προστασία του δασικού περιβάλλοντος και της βιοποικιλότητας της περιοχής, που έχε</w:t>
      </w:r>
      <w:r>
        <w:rPr>
          <w:rFonts w:eastAsia="Times New Roman"/>
          <w:szCs w:val="24"/>
        </w:rPr>
        <w:t>ι πολύ σημαντικά δασικά οικοσυστήματα και παράλληλα θα συμβάλει στην αναπτυξιακή κατεύθυνση, δίνοντας τη δυνατότητα συνεργασιών και στο επίπεδο του προγραμματισμού σε μια περιοχή στην οποία δεν υπήρχε έως τώρα αυτή η δυνατότητα.</w:t>
      </w:r>
    </w:p>
    <w:p w14:paraId="74465F81" w14:textId="77777777" w:rsidR="00F20DF6" w:rsidRDefault="00F443B4">
      <w:pPr>
        <w:spacing w:line="600" w:lineRule="auto"/>
        <w:ind w:firstLine="720"/>
        <w:jc w:val="both"/>
        <w:rPr>
          <w:rFonts w:eastAsia="Times New Roman"/>
          <w:szCs w:val="24"/>
        </w:rPr>
      </w:pPr>
      <w:r>
        <w:rPr>
          <w:rFonts w:eastAsia="Times New Roman"/>
          <w:szCs w:val="24"/>
        </w:rPr>
        <w:t xml:space="preserve">Η ίδρυση Φορέα Διαχείρισης </w:t>
      </w:r>
      <w:r>
        <w:rPr>
          <w:rFonts w:eastAsia="Times New Roman"/>
          <w:szCs w:val="24"/>
        </w:rPr>
        <w:t xml:space="preserve">Προστατευόμενων Περιοχών Δυτικής Μακεδονίας που περιλαμβάνει έξι δασικά και έξι </w:t>
      </w:r>
      <w:proofErr w:type="spellStart"/>
      <w:r>
        <w:rPr>
          <w:rFonts w:eastAsia="Times New Roman"/>
          <w:szCs w:val="24"/>
        </w:rPr>
        <w:t>λιμνιαία</w:t>
      </w:r>
      <w:proofErr w:type="spellEnd"/>
      <w:r>
        <w:rPr>
          <w:rFonts w:eastAsia="Times New Roman"/>
          <w:szCs w:val="24"/>
        </w:rPr>
        <w:t xml:space="preserve"> οικοσυστήματα, θα συμβάλει σίγουρα στην προστασία και την ορθολογικότερη διαχείριση και των λιμνών της περιοχής με ενιαίο τρόπο.</w:t>
      </w:r>
    </w:p>
    <w:p w14:paraId="74465F82" w14:textId="77777777" w:rsidR="00F20DF6" w:rsidRDefault="00F443B4">
      <w:pPr>
        <w:spacing w:line="600" w:lineRule="auto"/>
        <w:ind w:firstLine="720"/>
        <w:jc w:val="both"/>
        <w:rPr>
          <w:rFonts w:eastAsia="Times New Roman"/>
          <w:szCs w:val="24"/>
        </w:rPr>
      </w:pPr>
      <w:r>
        <w:rPr>
          <w:rFonts w:eastAsia="Times New Roman"/>
          <w:szCs w:val="24"/>
        </w:rPr>
        <w:t>Η ανησυχία των κατοίκων και φορέων της</w:t>
      </w:r>
      <w:r>
        <w:rPr>
          <w:rFonts w:eastAsia="Times New Roman"/>
          <w:szCs w:val="24"/>
        </w:rPr>
        <w:t xml:space="preserve"> περιοχής των λιμνών γύρω από το Αμύνταιο, συμπεριλαμβανομένης της λίμνης Βεγορί</w:t>
      </w:r>
      <w:r>
        <w:rPr>
          <w:rFonts w:eastAsia="Times New Roman"/>
          <w:szCs w:val="24"/>
        </w:rPr>
        <w:lastRenderedPageBreak/>
        <w:t xml:space="preserve">τιδας, που μοιράζεται ανάμεσα στην </w:t>
      </w:r>
      <w:r>
        <w:rPr>
          <w:rFonts w:eastAsia="Times New Roman"/>
          <w:szCs w:val="24"/>
        </w:rPr>
        <w:t>κ</w:t>
      </w:r>
      <w:r>
        <w:rPr>
          <w:rFonts w:eastAsia="Times New Roman"/>
          <w:szCs w:val="24"/>
        </w:rPr>
        <w:t xml:space="preserve">εντρική και τη </w:t>
      </w:r>
      <w:r>
        <w:rPr>
          <w:rFonts w:eastAsia="Times New Roman"/>
          <w:szCs w:val="24"/>
        </w:rPr>
        <w:t>δ</w:t>
      </w:r>
      <w:r>
        <w:rPr>
          <w:rFonts w:eastAsia="Times New Roman"/>
          <w:szCs w:val="24"/>
        </w:rPr>
        <w:t>υτική Μακεδονία και το γεγονός ότι η προσωρινή έδρα του νέου φορέα θα είναι στην Καστοριά, μπορεί να αντιμετωπιστεί με την ί</w:t>
      </w:r>
      <w:r>
        <w:rPr>
          <w:rFonts w:eastAsia="Times New Roman"/>
          <w:szCs w:val="24"/>
        </w:rPr>
        <w:t xml:space="preserve">δρυση παραρτήματος του φορέα στο Αμύνταιο ή την </w:t>
      </w:r>
      <w:proofErr w:type="spellStart"/>
      <w:r>
        <w:rPr>
          <w:rFonts w:eastAsia="Times New Roman"/>
          <w:szCs w:val="24"/>
        </w:rPr>
        <w:t>Άρνισσα</w:t>
      </w:r>
      <w:proofErr w:type="spellEnd"/>
      <w:r>
        <w:rPr>
          <w:rFonts w:eastAsia="Times New Roman"/>
          <w:szCs w:val="24"/>
        </w:rPr>
        <w:t xml:space="preserve"> και την παρουσία του ιστορικού συλλόγου προστασίας της Βεγορίτιδας, που έχουμε δώσει μαζί, επιτυχημένα, πολύ σημαντικές μάχες στο παρελθόν για την προστασία της λίμνης, στο </w:t>
      </w:r>
      <w:r>
        <w:rPr>
          <w:rFonts w:eastAsia="Times New Roman"/>
          <w:szCs w:val="24"/>
        </w:rPr>
        <w:t>δ</w:t>
      </w:r>
      <w:r>
        <w:rPr>
          <w:rFonts w:eastAsia="Times New Roman"/>
          <w:szCs w:val="24"/>
        </w:rPr>
        <w:t xml:space="preserve">ιοικητικό </w:t>
      </w:r>
      <w:r>
        <w:rPr>
          <w:rFonts w:eastAsia="Times New Roman"/>
          <w:szCs w:val="24"/>
        </w:rPr>
        <w:t>σ</w:t>
      </w:r>
      <w:r>
        <w:rPr>
          <w:rFonts w:eastAsia="Times New Roman"/>
          <w:szCs w:val="24"/>
        </w:rPr>
        <w:t>υμβούλιο του νέ</w:t>
      </w:r>
      <w:r>
        <w:rPr>
          <w:rFonts w:eastAsia="Times New Roman"/>
          <w:szCs w:val="24"/>
        </w:rPr>
        <w:t xml:space="preserve">ου φορέα. </w:t>
      </w:r>
    </w:p>
    <w:p w14:paraId="74465F83"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Εδώ χαιρετίζουμε τη δέσμευση του Υπουργού -και στη σημερινή ομιλία του- και για τα δύο αυτά ζητήματα, κάτι που αποδεικνύει ότι η Κυβέρνηση αυτή και ακούει και ανταποκρίνεται στα λογικά αιτήματα των τοπικών κοινωνιών και τις αγωνίες των ανθρώπων </w:t>
      </w:r>
      <w:r>
        <w:rPr>
          <w:rFonts w:eastAsia="Times New Roman" w:cs="Times New Roman"/>
          <w:szCs w:val="24"/>
        </w:rPr>
        <w:t>που παλεύουν για την προστασία του περιβάλλοντος της περιοχής τους.</w:t>
      </w:r>
    </w:p>
    <w:p w14:paraId="74465F84"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lastRenderedPageBreak/>
        <w:t>Από εκεί και πέρα, βέβαια, η έδρα του κάθε φορέα διαχείρισης είναι λογικό να μην παίζει καθοριστικό ρόλο στη διαμόρφωση της πολιτικής του απέναντι σε όλη την περιοχή ευθύνης του. Η ανησυχί</w:t>
      </w:r>
      <w:r>
        <w:rPr>
          <w:rFonts w:eastAsia="Times New Roman" w:cs="Times New Roman"/>
          <w:szCs w:val="24"/>
        </w:rPr>
        <w:t>α που εκφράζεται σε αυτό το επίπεδο μπορούμε να πούμε ότι είναι υπερβολική, γιατί η ουσία είναι η προστασία και η βιώσιμη ανάπτυξη και όχι η έδρα. Παρ’ όλα αυτά, το γεγονός ότι λήφθηκε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αυτή η ανησυχία και θα ιδρυθεί παράρτημα κοντά στην περιοχή αυ</w:t>
      </w:r>
      <w:r>
        <w:rPr>
          <w:rFonts w:eastAsia="Times New Roman" w:cs="Times New Roman"/>
          <w:szCs w:val="24"/>
        </w:rPr>
        <w:t>τών των λιμνών -της Βεγορίτιδας και των άλλων τριών λιμνών πέριξ του Αμυνταίου- θεωρώ ότι δείχνει την ιδιαίτερη ευαισθησία της Κυβέρνησης απέναντι στις ανησυχίες των κατοίκων και των φορέων. Εξάλλου, οι αποφάσεις, ως τώρα, για την προστασία της λίμνης Βεγο</w:t>
      </w:r>
      <w:r>
        <w:rPr>
          <w:rFonts w:eastAsia="Times New Roman" w:cs="Times New Roman"/>
          <w:szCs w:val="24"/>
        </w:rPr>
        <w:t>ρίτιδας πάρθηκαν στην Αθήνα, αρκετά πιο μακριά από την Καστοριά.</w:t>
      </w:r>
    </w:p>
    <w:p w14:paraId="74465F85"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lastRenderedPageBreak/>
        <w:t xml:space="preserve">Συμπερασματικά, το νομοσχέδιο αυτό θα αποτελέσει εργαλείο βιώσιμης ανάπτυξης, ορθολογικής διαχείρισης και ενίσχυσης του θεσμικού πλαισίου προστασίας της βιοποικιλότητας στις προστατευόμενες </w:t>
      </w:r>
      <w:r>
        <w:rPr>
          <w:rFonts w:eastAsia="Times New Roman" w:cs="Times New Roman"/>
          <w:szCs w:val="24"/>
        </w:rPr>
        <w:t>περιοχές, με φορείς διαχείρισης που θα λειτουργούν αναπτυξιακά, δημοκρατικά και αποτελεσματικά.</w:t>
      </w:r>
    </w:p>
    <w:p w14:paraId="74465F86"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Ειλικρινά πιστεύω ότι αξίζει να τύχει της ευρύτερης υποστήριξης από όλες τις πολιτικές δυνάμεις του Κοινοβουλίου, αλλά και από όλη την ελληνική κοινωνία.</w:t>
      </w:r>
    </w:p>
    <w:p w14:paraId="74465F87"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Σας ευ</w:t>
      </w:r>
      <w:r>
        <w:rPr>
          <w:rFonts w:eastAsia="Times New Roman" w:cs="Times New Roman"/>
          <w:szCs w:val="24"/>
        </w:rPr>
        <w:t>χαριστώ.</w:t>
      </w:r>
    </w:p>
    <w:p w14:paraId="74465F88" w14:textId="77777777" w:rsidR="00F20DF6" w:rsidRDefault="00F443B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4465F89"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Συνεχίζουμε με τον κ. Δημαρά από τον ΣΥΡΙΖΑ. </w:t>
      </w:r>
    </w:p>
    <w:p w14:paraId="74465F8A"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 xml:space="preserve">ΓΕΩΡΓΙΟΣ ΔΗΜΑΡΑΣ: </w:t>
      </w:r>
      <w:r>
        <w:rPr>
          <w:rFonts w:eastAsia="Times New Roman" w:cs="Times New Roman"/>
          <w:szCs w:val="24"/>
        </w:rPr>
        <w:t>Ευχαριστώ, κύριε Πρόεδρε.</w:t>
      </w:r>
    </w:p>
    <w:p w14:paraId="74465F8B"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η προστασία του περιβάλλοντος δεν έχει να κάνει μ</w:t>
      </w:r>
      <w:r>
        <w:rPr>
          <w:rFonts w:eastAsia="Times New Roman" w:cs="Times New Roman"/>
          <w:szCs w:val="24"/>
        </w:rPr>
        <w:t xml:space="preserve">ε κομματικές οριοθετήσεις και ταξικές θέσεις. Αφορά </w:t>
      </w:r>
      <w:r>
        <w:rPr>
          <w:rFonts w:eastAsia="Times New Roman" w:cs="Times New Roman"/>
          <w:szCs w:val="24"/>
        </w:rPr>
        <w:t>τόσο</w:t>
      </w:r>
      <w:r>
        <w:rPr>
          <w:rFonts w:eastAsia="Times New Roman" w:cs="Times New Roman"/>
          <w:szCs w:val="24"/>
        </w:rPr>
        <w:t xml:space="preserve"> τους φτωχούς </w:t>
      </w:r>
      <w:r>
        <w:rPr>
          <w:rFonts w:eastAsia="Times New Roman" w:cs="Times New Roman"/>
          <w:szCs w:val="24"/>
        </w:rPr>
        <w:t>όσο</w:t>
      </w:r>
      <w:r>
        <w:rPr>
          <w:rFonts w:eastAsia="Times New Roman" w:cs="Times New Roman"/>
          <w:szCs w:val="24"/>
        </w:rPr>
        <w:t xml:space="preserve"> και τους πλούσιος. Όλοι αναπνέουν τον ρυπογόνο αέρα, είτε στο Παλαιό Ψυχικό, είτε στους Αμπελοκήπους, είτε στη Νέα Ιωνία. Αφορά, όμως, κυρίως τα παιδιά, τα εγγόνια μας και τις επόμεν</w:t>
      </w:r>
      <w:r>
        <w:rPr>
          <w:rFonts w:eastAsia="Times New Roman" w:cs="Times New Roman"/>
          <w:szCs w:val="24"/>
        </w:rPr>
        <w:t>ες γενιές. Αφορά και τις άλλες μορφές ζωής, πέρα από τα ανθρώπινα όντα. Έχουμε ηθική υποχρέωση να προστατεύσουμε τη φύση και τους φυσικούς πόρους.</w:t>
      </w:r>
    </w:p>
    <w:p w14:paraId="74465F8C"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Πρέπει, όμως, να κάνουμε μια επισήμανση. Η φύση καταστρέφεται κυρίως από το αδηφάγο σύστημα του επιθετικού νε</w:t>
      </w:r>
      <w:r>
        <w:rPr>
          <w:rFonts w:eastAsia="Times New Roman" w:cs="Times New Roman"/>
          <w:szCs w:val="24"/>
        </w:rPr>
        <w:t xml:space="preserve">οφιλελεύθερου καπιταλισμού των πολυεθνικών επιχειρήσεων που καταστρέφουν οικονομίες, κοινωνίες και τη φύση. Καταστρέφεται από το σύστημα του εφήμερου υπερκαταναλωτισμού. Καταστρέφεται </w:t>
      </w:r>
      <w:r>
        <w:rPr>
          <w:rFonts w:eastAsia="Times New Roman" w:cs="Times New Roman"/>
          <w:szCs w:val="24"/>
        </w:rPr>
        <w:lastRenderedPageBreak/>
        <w:t xml:space="preserve">από το μοντέλο παραγωγής και κατανάλωσης που έχει εντέχνως επιβληθεί. Η </w:t>
      </w:r>
      <w:r>
        <w:rPr>
          <w:rFonts w:eastAsia="Times New Roman" w:cs="Times New Roman"/>
          <w:szCs w:val="24"/>
        </w:rPr>
        <w:t>λύση για σύστημα βιώσιμης ευημερίας ξεκινά από την παιδεία και την ενημέρωση των πολιτών.</w:t>
      </w:r>
    </w:p>
    <w:p w14:paraId="74465F8D"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Σήμερα, με το συζητούμενο νομοσχέδιο γίνεται ενδυνάμωση όλων των </w:t>
      </w:r>
      <w:r>
        <w:rPr>
          <w:rFonts w:eastAsia="Times New Roman" w:cs="Times New Roman"/>
          <w:szCs w:val="24"/>
        </w:rPr>
        <w:t>φ</w:t>
      </w:r>
      <w:r>
        <w:rPr>
          <w:rFonts w:eastAsia="Times New Roman" w:cs="Times New Roman"/>
          <w:szCs w:val="24"/>
        </w:rPr>
        <w:t xml:space="preserve">ορέων </w:t>
      </w:r>
      <w:r>
        <w:rPr>
          <w:rFonts w:eastAsia="Times New Roman" w:cs="Times New Roman"/>
          <w:szCs w:val="24"/>
        </w:rPr>
        <w:t>δ</w:t>
      </w:r>
      <w:r>
        <w:rPr>
          <w:rFonts w:eastAsia="Times New Roman" w:cs="Times New Roman"/>
          <w:szCs w:val="24"/>
        </w:rPr>
        <w:t xml:space="preserve">ιαχείρισης </w:t>
      </w:r>
      <w:r>
        <w:rPr>
          <w:rFonts w:eastAsia="Times New Roman" w:cs="Times New Roman"/>
          <w:szCs w:val="24"/>
        </w:rPr>
        <w:t>π</w:t>
      </w:r>
      <w:r>
        <w:rPr>
          <w:rFonts w:eastAsia="Times New Roman" w:cs="Times New Roman"/>
          <w:szCs w:val="24"/>
        </w:rPr>
        <w:t xml:space="preserve">ροστατευόμενων </w:t>
      </w:r>
      <w:r>
        <w:rPr>
          <w:rFonts w:eastAsia="Times New Roman" w:cs="Times New Roman"/>
          <w:szCs w:val="24"/>
        </w:rPr>
        <w:t>π</w:t>
      </w:r>
      <w:r>
        <w:rPr>
          <w:rFonts w:eastAsia="Times New Roman" w:cs="Times New Roman"/>
          <w:szCs w:val="24"/>
        </w:rPr>
        <w:t>εριοχών για την προστασία του φυσικού περιβάλλοντος. Από προηγούμ</w:t>
      </w:r>
      <w:r>
        <w:rPr>
          <w:rFonts w:eastAsia="Times New Roman" w:cs="Times New Roman"/>
          <w:szCs w:val="24"/>
        </w:rPr>
        <w:t xml:space="preserve">ενες συζητήσεις στην Επιτροπή Περιβάλλοντος με τους </w:t>
      </w:r>
      <w:r>
        <w:rPr>
          <w:rFonts w:eastAsia="Times New Roman" w:cs="Times New Roman"/>
          <w:szCs w:val="24"/>
        </w:rPr>
        <w:t>φ</w:t>
      </w:r>
      <w:r>
        <w:rPr>
          <w:rFonts w:eastAsia="Times New Roman" w:cs="Times New Roman"/>
          <w:szCs w:val="24"/>
        </w:rPr>
        <w:t xml:space="preserve">ορείς </w:t>
      </w:r>
      <w:r>
        <w:rPr>
          <w:rFonts w:eastAsia="Times New Roman" w:cs="Times New Roman"/>
          <w:szCs w:val="24"/>
        </w:rPr>
        <w:t>δ</w:t>
      </w:r>
      <w:r>
        <w:rPr>
          <w:rFonts w:eastAsia="Times New Roman" w:cs="Times New Roman"/>
          <w:szCs w:val="24"/>
        </w:rPr>
        <w:t xml:space="preserve">ιαχείρισης </w:t>
      </w:r>
      <w:r>
        <w:rPr>
          <w:rFonts w:eastAsia="Times New Roman" w:cs="Times New Roman"/>
          <w:szCs w:val="24"/>
        </w:rPr>
        <w:t>π</w:t>
      </w:r>
      <w:r>
        <w:rPr>
          <w:rFonts w:eastAsia="Times New Roman" w:cs="Times New Roman"/>
          <w:szCs w:val="24"/>
        </w:rPr>
        <w:t xml:space="preserve">ροστατευόμενων </w:t>
      </w:r>
      <w:r>
        <w:rPr>
          <w:rFonts w:eastAsia="Times New Roman" w:cs="Times New Roman"/>
          <w:szCs w:val="24"/>
        </w:rPr>
        <w:t>π</w:t>
      </w:r>
      <w:r>
        <w:rPr>
          <w:rFonts w:eastAsia="Times New Roman" w:cs="Times New Roman"/>
          <w:szCs w:val="24"/>
        </w:rPr>
        <w:t>εριοχών, φάνηκε ξεκάθαρα ότι οι λίμνες, οι λιμνοθάλασσες, τα ποτάμια και τα δάση δεν προστατεύονται στη χώρα μας στον βαθμό που χρειάζεται. Η φύση και, δυστυχώς, περιοχ</w:t>
      </w:r>
      <w:r>
        <w:rPr>
          <w:rFonts w:eastAsia="Times New Roman" w:cs="Times New Roman"/>
          <w:szCs w:val="24"/>
        </w:rPr>
        <w:t>ές σπάνιας οικολογικής αξίας υποβαθμίζονται, παρά τα σποραδικά νομοθετικά μέτρα προστασίας.</w:t>
      </w:r>
    </w:p>
    <w:p w14:paraId="74465F8E"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lastRenderedPageBreak/>
        <w:t>Είναι ανάγκη, λοιπόν, τα μέτρα προστασίας να ενταθούν, αλλά και να ενισχυθεί στην πράξη η προστασία του περιβάλλοντος, με ενημέρωση των πολιτών, αλλά και με περισσό</w:t>
      </w:r>
      <w:r>
        <w:rPr>
          <w:rFonts w:eastAsia="Times New Roman" w:cs="Times New Roman"/>
          <w:szCs w:val="24"/>
        </w:rPr>
        <w:t xml:space="preserve">τερους ελέγχους και ποινές στους </w:t>
      </w:r>
      <w:proofErr w:type="spellStart"/>
      <w:r>
        <w:rPr>
          <w:rFonts w:eastAsia="Times New Roman" w:cs="Times New Roman"/>
          <w:szCs w:val="24"/>
        </w:rPr>
        <w:t>παρανομούντες</w:t>
      </w:r>
      <w:proofErr w:type="spellEnd"/>
      <w:r>
        <w:rPr>
          <w:rFonts w:eastAsia="Times New Roman" w:cs="Times New Roman"/>
          <w:szCs w:val="24"/>
        </w:rPr>
        <w:t>.</w:t>
      </w:r>
    </w:p>
    <w:p w14:paraId="74465F8F"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Το συζητούμενο νομοσχέδιο έχει σαφώς θετικά σημεία συγκεκριμένα και μετρήσιμα. Προηγήθηκε του νομοσχεδίου η κήρυξη νέων περιοχών δικτύου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Ο αριθμός ανήλθε από τις τετρακόσιες δεκαεννιά περιοχές σε τε</w:t>
      </w:r>
      <w:r>
        <w:rPr>
          <w:rFonts w:eastAsia="Times New Roman" w:cs="Times New Roman"/>
          <w:szCs w:val="24"/>
        </w:rPr>
        <w:t>τρακόσιες σαράντα έξι περιοχές. Η επιφάνεια της χώρας που τέθηκε σε καθεστώς προστασίας αυξήθηκε από τα σαράντα δύο χιλιάδες τετραγωνικά χιλιόμετρα περίπου σε πενήντα οκτώ χιλιάδες τετραγωνικά χιλιόμετρα. Είχαμε, δηλαδή, μια αύξηση σε έκταση περίπου στο 27</w:t>
      </w:r>
      <w:r>
        <w:rPr>
          <w:rFonts w:eastAsia="Times New Roman" w:cs="Times New Roman"/>
          <w:szCs w:val="24"/>
        </w:rPr>
        <w:t>%.</w:t>
      </w:r>
    </w:p>
    <w:p w14:paraId="74465F90"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lastRenderedPageBreak/>
        <w:t xml:space="preserve">Με το νομοσχέδιο καλύπτεται το σύνολο των περιοχών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xml:space="preserve"> -δηλαδή σε ποσοστό 100%- από τους φορείς διαχείρισης, ενώ μέχρι σήμερα καλυπτόταν μόνο το 21%. Για τούτο διευρύνεται η έκταση εποπτείας και διαχείρισης πολλών των υφισταμένων φορέων. Δημιουργού</w:t>
      </w:r>
      <w:r>
        <w:rPr>
          <w:rFonts w:eastAsia="Times New Roman" w:cs="Times New Roman"/>
          <w:szCs w:val="24"/>
        </w:rPr>
        <w:t xml:space="preserve">νται ακόμα οκτώ νέοι φορείς και ο αριθμός τους από είκοσι οκτώ αυξάνεται σε τριάντα έξι. </w:t>
      </w:r>
    </w:p>
    <w:p w14:paraId="74465F91" w14:textId="77777777" w:rsidR="00F20DF6" w:rsidRDefault="00F443B4">
      <w:pPr>
        <w:spacing w:line="600" w:lineRule="auto"/>
        <w:ind w:firstLine="720"/>
        <w:jc w:val="both"/>
        <w:rPr>
          <w:rFonts w:eastAsia="Times New Roman"/>
          <w:szCs w:val="24"/>
        </w:rPr>
      </w:pPr>
      <w:r>
        <w:rPr>
          <w:rFonts w:eastAsia="Times New Roman"/>
          <w:szCs w:val="24"/>
        </w:rPr>
        <w:t xml:space="preserve">Επίσης, για πρώτη φορά διατίθενται από τον κρατικό </w:t>
      </w:r>
      <w:r>
        <w:rPr>
          <w:rFonts w:eastAsia="Times New Roman"/>
          <w:szCs w:val="24"/>
        </w:rPr>
        <w:t>π</w:t>
      </w:r>
      <w:r>
        <w:rPr>
          <w:rFonts w:eastAsia="Times New Roman"/>
          <w:szCs w:val="24"/>
        </w:rPr>
        <w:t xml:space="preserve">ροϋπολογισμό 4 εκατομμύρια ευρώ, γιατί μέχρι τώρα δεν διατίθετο ούτε ένα ευρώ από τον κρατικό </w:t>
      </w:r>
      <w:r>
        <w:rPr>
          <w:rFonts w:eastAsia="Times New Roman"/>
          <w:szCs w:val="24"/>
        </w:rPr>
        <w:t>π</w:t>
      </w:r>
      <w:r>
        <w:rPr>
          <w:rFonts w:eastAsia="Times New Roman"/>
          <w:szCs w:val="24"/>
        </w:rPr>
        <w:t>ροϋπολογισμό. Επίση</w:t>
      </w:r>
      <w:r>
        <w:rPr>
          <w:rFonts w:eastAsia="Times New Roman"/>
          <w:szCs w:val="24"/>
        </w:rPr>
        <w:t xml:space="preserve">ς, από το Πράσινο Ταμείο διατίθενται 6 εκατομμύρια ευρώ για τη στήριξη των φορέων και παράλληλα έχουν δεσμευθεί και από το ΕΣΠΑ 25 εκατομμύρια ευρώ. </w:t>
      </w:r>
    </w:p>
    <w:p w14:paraId="74465F92" w14:textId="77777777" w:rsidR="00F20DF6" w:rsidRDefault="00F443B4">
      <w:pPr>
        <w:spacing w:line="600" w:lineRule="auto"/>
        <w:ind w:firstLine="720"/>
        <w:jc w:val="both"/>
        <w:rPr>
          <w:rFonts w:eastAsia="Times New Roman"/>
          <w:szCs w:val="24"/>
        </w:rPr>
      </w:pPr>
      <w:r>
        <w:rPr>
          <w:rFonts w:eastAsia="Times New Roman"/>
          <w:szCs w:val="24"/>
        </w:rPr>
        <w:lastRenderedPageBreak/>
        <w:t>Σημαντικό ακόμα είναι ότι μέσα από τον διάλογο στις επιτροπές κατοχυρώθηκε ότι οι φορείς διαχείρισης θα έχ</w:t>
      </w:r>
      <w:r>
        <w:rPr>
          <w:rFonts w:eastAsia="Times New Roman"/>
          <w:szCs w:val="24"/>
        </w:rPr>
        <w:t>ουν συμμετοχή στη σύνταξη και αναθεώρηση των σχεδίων διαχείρισης, που είναι πολύ σημαντικό και έλειπε από το αρχικό σχέδιο.</w:t>
      </w:r>
    </w:p>
    <w:p w14:paraId="74465F93" w14:textId="77777777" w:rsidR="00F20DF6" w:rsidRDefault="00F443B4">
      <w:pPr>
        <w:spacing w:line="600" w:lineRule="auto"/>
        <w:ind w:firstLine="720"/>
        <w:jc w:val="both"/>
        <w:rPr>
          <w:rFonts w:eastAsia="Times New Roman"/>
          <w:szCs w:val="24"/>
        </w:rPr>
      </w:pPr>
      <w:r>
        <w:rPr>
          <w:rFonts w:eastAsia="Times New Roman"/>
          <w:szCs w:val="24"/>
        </w:rPr>
        <w:t xml:space="preserve">Θετικό είναι ότι ο Υπουργός ανακοίνωσε σήμερα την </w:t>
      </w:r>
      <w:proofErr w:type="spellStart"/>
      <w:r>
        <w:rPr>
          <w:rFonts w:eastAsia="Times New Roman"/>
          <w:szCs w:val="24"/>
        </w:rPr>
        <w:t>αυστηροποίηση</w:t>
      </w:r>
      <w:proofErr w:type="spellEnd"/>
      <w:r>
        <w:rPr>
          <w:rFonts w:eastAsia="Times New Roman"/>
          <w:szCs w:val="24"/>
        </w:rPr>
        <w:t xml:space="preserve"> των διατάξεων του άρθρου 18, σε όφελος της προστασίας από καταπατήσε</w:t>
      </w:r>
      <w:r>
        <w:rPr>
          <w:rFonts w:eastAsia="Times New Roman"/>
          <w:szCs w:val="24"/>
        </w:rPr>
        <w:t>ις και αυθαιρεσίες σε προστατευόμενες περιοχές.</w:t>
      </w:r>
    </w:p>
    <w:p w14:paraId="74465F94" w14:textId="77777777" w:rsidR="00F20DF6" w:rsidRDefault="00F443B4">
      <w:pPr>
        <w:spacing w:line="600" w:lineRule="auto"/>
        <w:ind w:firstLine="720"/>
        <w:jc w:val="both"/>
        <w:rPr>
          <w:rFonts w:eastAsia="Times New Roman"/>
          <w:szCs w:val="24"/>
        </w:rPr>
      </w:pPr>
      <w:r>
        <w:rPr>
          <w:rFonts w:eastAsia="Times New Roman"/>
          <w:szCs w:val="24"/>
        </w:rPr>
        <w:t>Όλα τα παραπάνω αναδεικνύουν το σημερινό νομοσχέδιο ως ένα σημαντικό και θετικό βήμα για το περιβάλλον που γίνεται από την Κυβέρνηση, την οποία στηρίζουμε κι εμείς οι Οικολόγοι</w:t>
      </w:r>
      <w:r>
        <w:rPr>
          <w:rFonts w:eastAsia="Times New Roman"/>
          <w:szCs w:val="24"/>
        </w:rPr>
        <w:t xml:space="preserve"> </w:t>
      </w:r>
      <w:r>
        <w:rPr>
          <w:rFonts w:eastAsia="Times New Roman"/>
          <w:szCs w:val="24"/>
        </w:rPr>
        <w:t>Πράσινοι.</w:t>
      </w:r>
    </w:p>
    <w:p w14:paraId="74465F95" w14:textId="77777777" w:rsidR="00F20DF6" w:rsidRDefault="00F443B4">
      <w:pPr>
        <w:spacing w:line="600" w:lineRule="auto"/>
        <w:ind w:firstLine="720"/>
        <w:jc w:val="both"/>
        <w:rPr>
          <w:rFonts w:eastAsia="Times New Roman"/>
          <w:szCs w:val="24"/>
        </w:rPr>
      </w:pPr>
      <w:r>
        <w:rPr>
          <w:rFonts w:eastAsia="Times New Roman"/>
          <w:szCs w:val="24"/>
        </w:rPr>
        <w:t xml:space="preserve">Προηγήθηκε μια σειρά </w:t>
      </w:r>
      <w:r>
        <w:rPr>
          <w:rFonts w:eastAsia="Times New Roman"/>
          <w:szCs w:val="24"/>
        </w:rPr>
        <w:t xml:space="preserve">νόμων - αποφάσεων για το περιβάλλον, όπως ο νέος εθνικός σχεδιασμός για τα απορρίμματα, η νομοθεσία </w:t>
      </w:r>
      <w:r>
        <w:rPr>
          <w:rFonts w:eastAsia="Times New Roman"/>
          <w:szCs w:val="24"/>
        </w:rPr>
        <w:lastRenderedPageBreak/>
        <w:t>για τους δασικούς χάρτες, η ανακύκλωση για τη μείωση της πλαστικής σακούλας -που έχουν ήδη συγκεκριμένα και καλά αποτελέσματα- ο πρόσφατος νόμος για τους εν</w:t>
      </w:r>
      <w:r>
        <w:rPr>
          <w:rFonts w:eastAsia="Times New Roman"/>
          <w:szCs w:val="24"/>
        </w:rPr>
        <w:t>εργειακούς συνεταιρισμούς</w:t>
      </w:r>
      <w:r>
        <w:rPr>
          <w:rFonts w:eastAsia="Times New Roman"/>
          <w:szCs w:val="24"/>
        </w:rPr>
        <w:t xml:space="preserve"> κ.ά.</w:t>
      </w:r>
      <w:r>
        <w:rPr>
          <w:rFonts w:eastAsia="Times New Roman"/>
          <w:szCs w:val="24"/>
        </w:rPr>
        <w:t>.</w:t>
      </w:r>
    </w:p>
    <w:p w14:paraId="74465F96" w14:textId="77777777" w:rsidR="00F20DF6" w:rsidRDefault="00F443B4">
      <w:pPr>
        <w:spacing w:line="600" w:lineRule="auto"/>
        <w:ind w:firstLine="720"/>
        <w:jc w:val="both"/>
        <w:rPr>
          <w:rFonts w:eastAsia="Times New Roman"/>
          <w:szCs w:val="24"/>
        </w:rPr>
      </w:pPr>
      <w:r>
        <w:rPr>
          <w:rFonts w:eastAsia="Times New Roman"/>
          <w:szCs w:val="24"/>
        </w:rPr>
        <w:t>Σήμερα συζητάμε το σημαντικό αυτό νομοσχέδιο που προστίθεται στη θεσμική θωράκιση προστασίας της φύσης.</w:t>
      </w:r>
    </w:p>
    <w:p w14:paraId="74465F97" w14:textId="77777777" w:rsidR="00F20DF6" w:rsidRDefault="00F443B4">
      <w:pPr>
        <w:spacing w:line="600" w:lineRule="auto"/>
        <w:ind w:firstLine="720"/>
        <w:jc w:val="both"/>
        <w:rPr>
          <w:rFonts w:eastAsia="Times New Roman"/>
          <w:szCs w:val="24"/>
        </w:rPr>
      </w:pPr>
      <w:r>
        <w:rPr>
          <w:rFonts w:eastAsia="Times New Roman"/>
          <w:szCs w:val="24"/>
        </w:rPr>
        <w:t>Να σχολιάσω στο σημείο αυτό την κριτική της Νέας Δημοκρατίας. Ο αγορητής της Νέας Δημοκρατίας ανέφερε ως αρνητικό το ότι</w:t>
      </w:r>
      <w:r>
        <w:rPr>
          <w:rFonts w:eastAsia="Times New Roman"/>
          <w:szCs w:val="24"/>
        </w:rPr>
        <w:t xml:space="preserve"> αυξάνεται η έκταση των φορέων για την κάλυψη όλων των περιοχών, αλλά χωρίς αλλαγή σε κανονισμούς λειτουργίας και οργάνωσης των φορέων. Δεκτό σε κάποιον βαθμό. Επίσης, ζητάει να γίνουν λιγότεροι οι φορείς, όσες και οι διοικητικές περιφέρειες της χώρας.</w:t>
      </w:r>
    </w:p>
    <w:p w14:paraId="74465F98" w14:textId="77777777" w:rsidR="00F20DF6" w:rsidRDefault="00F443B4">
      <w:pPr>
        <w:spacing w:line="600" w:lineRule="auto"/>
        <w:ind w:firstLine="720"/>
        <w:jc w:val="both"/>
        <w:rPr>
          <w:rFonts w:eastAsia="Times New Roman"/>
          <w:szCs w:val="24"/>
        </w:rPr>
      </w:pPr>
      <w:r>
        <w:rPr>
          <w:rFonts w:eastAsia="Times New Roman"/>
          <w:szCs w:val="24"/>
        </w:rPr>
        <w:lastRenderedPageBreak/>
        <w:t>Και</w:t>
      </w:r>
      <w:r>
        <w:rPr>
          <w:rFonts w:eastAsia="Times New Roman"/>
          <w:szCs w:val="24"/>
        </w:rPr>
        <w:t xml:space="preserve"> εγώ σας λέω σαν οικολόγος ότι δεν μπορεί, για παράδειγμα, ο Αμβρακικός να χωριστεί στη μέση και ο μισός να προστατεύεται από έναν φορέα που θα είναι στην περιφέρεια Ηπείρου και ο άλλος μισός στην περιφέρεια </w:t>
      </w:r>
      <w:r>
        <w:rPr>
          <w:rFonts w:eastAsia="Times New Roman"/>
          <w:szCs w:val="24"/>
        </w:rPr>
        <w:t>δ</w:t>
      </w:r>
      <w:r>
        <w:rPr>
          <w:rFonts w:eastAsia="Times New Roman"/>
          <w:szCs w:val="24"/>
        </w:rPr>
        <w:t>υτικής Ελλάδας. Τα οικοσυστήματα δεν μπορούν να</w:t>
      </w:r>
      <w:r>
        <w:rPr>
          <w:rFonts w:eastAsia="Times New Roman"/>
          <w:szCs w:val="24"/>
        </w:rPr>
        <w:t xml:space="preserve"> ακολουθήσουν τις διοικητικές οριοθετήσεις. Αυτή είναι η διαφορά μας.</w:t>
      </w:r>
    </w:p>
    <w:p w14:paraId="74465F99" w14:textId="77777777" w:rsidR="00F20DF6" w:rsidRDefault="00F443B4">
      <w:pPr>
        <w:spacing w:line="600" w:lineRule="auto"/>
        <w:ind w:firstLine="720"/>
        <w:jc w:val="both"/>
        <w:rPr>
          <w:rFonts w:eastAsia="Times New Roman"/>
          <w:szCs w:val="24"/>
        </w:rPr>
      </w:pPr>
      <w:r>
        <w:rPr>
          <w:rFonts w:eastAsia="Times New Roman"/>
          <w:szCs w:val="24"/>
        </w:rPr>
        <w:t xml:space="preserve">Επίσης, δεν είναι τόσο εύκολο να μεταβείς από </w:t>
      </w:r>
      <w:proofErr w:type="spellStart"/>
      <w:r>
        <w:rPr>
          <w:rFonts w:eastAsia="Times New Roman"/>
          <w:szCs w:val="24"/>
        </w:rPr>
        <w:t>λειτουργούντες</w:t>
      </w:r>
      <w:proofErr w:type="spellEnd"/>
      <w:r>
        <w:rPr>
          <w:rFonts w:eastAsia="Times New Roman"/>
          <w:szCs w:val="24"/>
        </w:rPr>
        <w:t xml:space="preserve"> φορείς σε ένα άλλο καθεστώς που θα τ</w:t>
      </w:r>
      <w:r>
        <w:rPr>
          <w:rFonts w:eastAsia="Times New Roman"/>
          <w:szCs w:val="24"/>
        </w:rPr>
        <w:t>ου</w:t>
      </w:r>
      <w:r>
        <w:rPr>
          <w:rFonts w:eastAsia="Times New Roman"/>
          <w:szCs w:val="24"/>
        </w:rPr>
        <w:t>ς συνενώσει. Και ξέρετε πόσες δυσκολίες θα φέρει αυτό, με συνέπειες αρνητικές, όσον αφο</w:t>
      </w:r>
      <w:r>
        <w:rPr>
          <w:rFonts w:eastAsia="Times New Roman"/>
          <w:szCs w:val="24"/>
        </w:rPr>
        <w:t>ρά το περιβάλλον.</w:t>
      </w:r>
    </w:p>
    <w:p w14:paraId="74465F9A" w14:textId="77777777" w:rsidR="00F20DF6" w:rsidRDefault="00F443B4">
      <w:pPr>
        <w:spacing w:line="600" w:lineRule="auto"/>
        <w:ind w:firstLine="720"/>
        <w:jc w:val="both"/>
        <w:rPr>
          <w:rFonts w:eastAsia="Times New Roman"/>
          <w:szCs w:val="24"/>
        </w:rPr>
      </w:pPr>
      <w:r>
        <w:rPr>
          <w:rFonts w:eastAsia="Times New Roman"/>
          <w:szCs w:val="24"/>
        </w:rPr>
        <w:t>Παραδεχθήκατε, όμως, μ</w:t>
      </w:r>
      <w:r>
        <w:rPr>
          <w:rFonts w:eastAsia="Times New Roman"/>
          <w:szCs w:val="24"/>
        </w:rPr>
        <w:t>ί</w:t>
      </w:r>
      <w:r>
        <w:rPr>
          <w:rFonts w:eastAsia="Times New Roman"/>
          <w:szCs w:val="24"/>
        </w:rPr>
        <w:t xml:space="preserve">α σειρά θετικών διατάξεων που φέρνει το νομοσχέδιο όπως η αύξηση της έκτασης περιοχών και άλλα </w:t>
      </w:r>
      <w:r>
        <w:rPr>
          <w:rFonts w:eastAsia="Times New Roman"/>
          <w:szCs w:val="24"/>
        </w:rPr>
        <w:lastRenderedPageBreak/>
        <w:t>πράγματα. Πώς δικαιολογείται, λοιπόν, η Νέα Δημοκρατία να δηλώνει ότι δεν θα ψηφίσει επί της αρχής το νομοσχέδιο, όταν α</w:t>
      </w:r>
      <w:r>
        <w:rPr>
          <w:rFonts w:eastAsia="Times New Roman"/>
          <w:szCs w:val="24"/>
        </w:rPr>
        <w:t>υτό το νομοσχέδιο είναι προφανώς πολύ θετικό, θετικότερο, για την προστασία του περιβάλλοντος;</w:t>
      </w:r>
    </w:p>
    <w:p w14:paraId="74465F9B" w14:textId="77777777" w:rsidR="00F20DF6" w:rsidRDefault="00F443B4">
      <w:pPr>
        <w:spacing w:line="600" w:lineRule="auto"/>
        <w:ind w:firstLine="720"/>
        <w:jc w:val="both"/>
        <w:rPr>
          <w:rFonts w:eastAsia="Times New Roman"/>
          <w:szCs w:val="24"/>
        </w:rPr>
      </w:pPr>
      <w:r>
        <w:rPr>
          <w:rFonts w:eastAsia="Times New Roman"/>
          <w:szCs w:val="24"/>
        </w:rPr>
        <w:t xml:space="preserve">Πέρα από τα παραπάνω θετικά, οφείλω να επισημάνω ένα σοβαρό θέμα που αφορά την προστασία περιοχών </w:t>
      </w:r>
      <w:r>
        <w:rPr>
          <w:rFonts w:eastAsia="Times New Roman"/>
          <w:szCs w:val="24"/>
        </w:rPr>
        <w:t>«</w:t>
      </w:r>
      <w:r>
        <w:rPr>
          <w:rFonts w:eastAsia="Times New Roman"/>
          <w:szCs w:val="24"/>
          <w:lang w:val="en-US"/>
        </w:rPr>
        <w:t>NATURA</w:t>
      </w:r>
      <w:r>
        <w:rPr>
          <w:rFonts w:eastAsia="Times New Roman"/>
          <w:szCs w:val="24"/>
        </w:rPr>
        <w:t>»</w:t>
      </w:r>
      <w:r>
        <w:rPr>
          <w:rFonts w:eastAsia="Times New Roman"/>
          <w:szCs w:val="24"/>
        </w:rPr>
        <w:t xml:space="preserve"> από εξορύξεις. Το έχουν θέσει πολλές οικολογικές οργαν</w:t>
      </w:r>
      <w:r>
        <w:rPr>
          <w:rFonts w:eastAsia="Times New Roman"/>
          <w:szCs w:val="24"/>
        </w:rPr>
        <w:t xml:space="preserve">ώσεις, κυρίως από την Ήπειρο: Για την προστασία ακριβώς των περιοχών </w:t>
      </w:r>
      <w:r>
        <w:rPr>
          <w:rFonts w:eastAsia="Times New Roman"/>
          <w:szCs w:val="24"/>
        </w:rPr>
        <w:t>«</w:t>
      </w:r>
      <w:r>
        <w:rPr>
          <w:rFonts w:eastAsia="Times New Roman"/>
          <w:szCs w:val="24"/>
          <w:lang w:val="en-US"/>
        </w:rPr>
        <w:t>NATURA</w:t>
      </w:r>
      <w:r>
        <w:rPr>
          <w:rFonts w:eastAsia="Times New Roman"/>
          <w:szCs w:val="24"/>
        </w:rPr>
        <w:t>»</w:t>
      </w:r>
      <w:r>
        <w:rPr>
          <w:rFonts w:eastAsia="Times New Roman"/>
          <w:szCs w:val="24"/>
        </w:rPr>
        <w:t xml:space="preserve"> που συζητάμε σήμερα, αλλά και τη δημόσια υγεία πρέπει άμεσα να επανεξετάσουμε και να </w:t>
      </w:r>
      <w:proofErr w:type="spellStart"/>
      <w:r>
        <w:rPr>
          <w:rFonts w:eastAsia="Times New Roman"/>
          <w:szCs w:val="24"/>
        </w:rPr>
        <w:t>αυστηροποιήσουμε</w:t>
      </w:r>
      <w:proofErr w:type="spellEnd"/>
      <w:r>
        <w:rPr>
          <w:rFonts w:eastAsia="Times New Roman"/>
          <w:szCs w:val="24"/>
        </w:rPr>
        <w:t xml:space="preserve"> το νομικό πλαίσιο για την εξόρυξη ορυκτών καυσίμων. Οι εξορύξεις αυτές έχουν</w:t>
      </w:r>
      <w:r>
        <w:rPr>
          <w:rFonts w:eastAsia="Times New Roman"/>
          <w:szCs w:val="24"/>
        </w:rPr>
        <w:t xml:space="preserve"> πολλαπλές επιπτώσεις στο έδαφος, στα ύδατα, στους φυσικούς </w:t>
      </w:r>
      <w:proofErr w:type="spellStart"/>
      <w:r>
        <w:rPr>
          <w:rFonts w:eastAsia="Times New Roman"/>
          <w:szCs w:val="24"/>
        </w:rPr>
        <w:t>υγρ</w:t>
      </w:r>
      <w:r>
        <w:rPr>
          <w:rFonts w:eastAsia="Times New Roman"/>
          <w:szCs w:val="24"/>
        </w:rPr>
        <w:t>ό</w:t>
      </w:r>
      <w:r>
        <w:rPr>
          <w:rFonts w:eastAsia="Times New Roman"/>
          <w:szCs w:val="24"/>
        </w:rPr>
        <w:t>τ</w:t>
      </w:r>
      <w:r>
        <w:rPr>
          <w:rFonts w:eastAsia="Times New Roman"/>
          <w:szCs w:val="24"/>
        </w:rPr>
        <w:t>ο</w:t>
      </w:r>
      <w:r>
        <w:rPr>
          <w:rFonts w:eastAsia="Times New Roman"/>
          <w:szCs w:val="24"/>
        </w:rPr>
        <w:t>πους</w:t>
      </w:r>
      <w:proofErr w:type="spellEnd"/>
      <w:r>
        <w:rPr>
          <w:rFonts w:eastAsia="Times New Roman"/>
          <w:szCs w:val="24"/>
        </w:rPr>
        <w:t xml:space="preserve"> και στον αέρα, καθιστούν αδύνατη τη συνύπαρξη </w:t>
      </w:r>
      <w:r>
        <w:rPr>
          <w:rFonts w:eastAsia="Times New Roman"/>
          <w:szCs w:val="24"/>
        </w:rPr>
        <w:lastRenderedPageBreak/>
        <w:t>των δραστηριοτήτων αυτών με άλλες χρήσεις, όπως η αγροτική δραστηριότητα, η δασοκομία, η αλιεία, ο τουρισμός και δραστηριότητες που έχουν μ</w:t>
      </w:r>
      <w:r>
        <w:rPr>
          <w:rFonts w:eastAsia="Times New Roman"/>
          <w:szCs w:val="24"/>
        </w:rPr>
        <w:t>εγάλη οικονομική, κοινωνική αλλά και περιβαλλοντική σημασία για τη χώρα μας.</w:t>
      </w:r>
    </w:p>
    <w:p w14:paraId="74465F9C" w14:textId="77777777" w:rsidR="00F20DF6" w:rsidRDefault="00F443B4">
      <w:pPr>
        <w:spacing w:line="600" w:lineRule="auto"/>
        <w:ind w:firstLine="720"/>
        <w:jc w:val="both"/>
        <w:rPr>
          <w:rFonts w:eastAsia="Times New Roman"/>
          <w:szCs w:val="24"/>
        </w:rPr>
      </w:pPr>
      <w:r>
        <w:rPr>
          <w:rFonts w:eastAsia="Times New Roman"/>
          <w:szCs w:val="24"/>
        </w:rPr>
        <w:t xml:space="preserve">Η ισχύουσα νομοθεσία δεν απαγορεύει ρητώς την εξόρυξη ορυκτών καυσίμων σε περιοχές δικτύου </w:t>
      </w:r>
      <w:r>
        <w:rPr>
          <w:rFonts w:eastAsia="Times New Roman"/>
          <w:szCs w:val="24"/>
        </w:rPr>
        <w:t>«</w:t>
      </w:r>
      <w:r>
        <w:rPr>
          <w:rFonts w:eastAsia="Times New Roman"/>
          <w:szCs w:val="24"/>
          <w:lang w:val="en-US"/>
        </w:rPr>
        <w:t>NATURA</w:t>
      </w:r>
      <w:r>
        <w:rPr>
          <w:rFonts w:eastAsia="Times New Roman"/>
          <w:szCs w:val="24"/>
        </w:rPr>
        <w:t xml:space="preserve"> 2000</w:t>
      </w:r>
      <w:r>
        <w:rPr>
          <w:rFonts w:eastAsia="Times New Roman"/>
          <w:szCs w:val="24"/>
        </w:rPr>
        <w:t>»</w:t>
      </w:r>
      <w:r>
        <w:rPr>
          <w:rFonts w:eastAsia="Times New Roman"/>
          <w:szCs w:val="24"/>
        </w:rPr>
        <w:t>. Θα πρέπει, λοιπόν, να συζητήσουμε άμεσα την απαγόρευση των εξορύξεων υδρο</w:t>
      </w:r>
      <w:r>
        <w:rPr>
          <w:rFonts w:eastAsia="Times New Roman"/>
          <w:szCs w:val="24"/>
        </w:rPr>
        <w:t>γονανθράκων, τουλάχιστον στις προστατευόμενες περιοχές.</w:t>
      </w:r>
    </w:p>
    <w:p w14:paraId="74465F9D" w14:textId="77777777" w:rsidR="00F20DF6" w:rsidRDefault="00F443B4">
      <w:pPr>
        <w:spacing w:line="600" w:lineRule="auto"/>
        <w:ind w:firstLine="720"/>
        <w:jc w:val="both"/>
        <w:rPr>
          <w:rFonts w:eastAsia="Times New Roman"/>
          <w:szCs w:val="24"/>
        </w:rPr>
      </w:pPr>
      <w:r>
        <w:rPr>
          <w:rFonts w:eastAsia="Times New Roman"/>
          <w:szCs w:val="24"/>
        </w:rPr>
        <w:t xml:space="preserve">Να ξεκαθαρίσω ότι οι Ευρωπαίοι Πράσινοι και οι Οικολόγοι Πράσινοι στην Ελλάδα είναι κατά των εξορύξεων στο Ιόνιο, αλλά και γενικότερα. Είναι ανάγκη να προσαρμόσουμε τον ενεργειακό </w:t>
      </w:r>
      <w:r>
        <w:rPr>
          <w:rFonts w:eastAsia="Times New Roman"/>
          <w:szCs w:val="24"/>
        </w:rPr>
        <w:lastRenderedPageBreak/>
        <w:t xml:space="preserve">σχεδιασμό της χώρας </w:t>
      </w:r>
      <w:r>
        <w:rPr>
          <w:rFonts w:eastAsia="Times New Roman"/>
          <w:szCs w:val="24"/>
        </w:rPr>
        <w:t xml:space="preserve">στις υποχρεώσεις από τη Συμφωνία των </w:t>
      </w:r>
      <w:proofErr w:type="spellStart"/>
      <w:r>
        <w:rPr>
          <w:rFonts w:eastAsia="Times New Roman"/>
          <w:szCs w:val="24"/>
        </w:rPr>
        <w:t>Παρισίων</w:t>
      </w:r>
      <w:proofErr w:type="spellEnd"/>
      <w:r>
        <w:rPr>
          <w:rFonts w:eastAsia="Times New Roman"/>
          <w:szCs w:val="24"/>
        </w:rPr>
        <w:t xml:space="preserve">. Πολλές χώρες ήδη έχουν αρχίσει τα πρώτα βήματα απεμπλοκής από τα ορυκτά καύσιμα. Έτσι, τον Δεκέμβριο του 2017 το </w:t>
      </w:r>
      <w:r>
        <w:rPr>
          <w:rFonts w:eastAsia="Times New Roman"/>
          <w:szCs w:val="24"/>
        </w:rPr>
        <w:t>γ</w:t>
      </w:r>
      <w:r>
        <w:rPr>
          <w:rFonts w:eastAsia="Times New Roman"/>
          <w:szCs w:val="24"/>
        </w:rPr>
        <w:t xml:space="preserve">αλλικό </w:t>
      </w:r>
      <w:r>
        <w:rPr>
          <w:rFonts w:eastAsia="Times New Roman"/>
          <w:szCs w:val="24"/>
        </w:rPr>
        <w:t>Κ</w:t>
      </w:r>
      <w:r>
        <w:rPr>
          <w:rFonts w:eastAsia="Times New Roman"/>
          <w:szCs w:val="24"/>
        </w:rPr>
        <w:t>οινοβούλιο ψήφισε νόμο με τον οποίο απαγορεύεται κάθε εξορυκτική δραστηριότητα υδρογονα</w:t>
      </w:r>
      <w:r>
        <w:rPr>
          <w:rFonts w:eastAsia="Times New Roman"/>
          <w:szCs w:val="24"/>
        </w:rPr>
        <w:t>νθράκων ως μέρους της στρατηγικής για την κλιματική αλλαγή. Η χώρα μας αξίζει να νομοθετήσει αντίστοιχα για την προστασία του περιβάλλοντος και για το μέλλον των παιδιών μας.</w:t>
      </w:r>
    </w:p>
    <w:p w14:paraId="74465F9E" w14:textId="77777777" w:rsidR="00F20DF6" w:rsidRDefault="00F443B4">
      <w:pPr>
        <w:spacing w:line="600" w:lineRule="auto"/>
        <w:ind w:firstLine="720"/>
        <w:jc w:val="both"/>
        <w:rPr>
          <w:rFonts w:eastAsia="Times New Roman"/>
          <w:szCs w:val="24"/>
        </w:rPr>
      </w:pPr>
      <w:r>
        <w:rPr>
          <w:rFonts w:eastAsia="Times New Roman"/>
          <w:szCs w:val="24"/>
        </w:rPr>
        <w:t xml:space="preserve">Κύριε Υπουργέ, θέλω να εκφράσω την ικανοποίηση των οικολογικών οργανώσεων για τη </w:t>
      </w:r>
      <w:r>
        <w:rPr>
          <w:rFonts w:eastAsia="Times New Roman"/>
          <w:szCs w:val="24"/>
        </w:rPr>
        <w:t>νομοθετική βελτίωση του άρθρου 18 που προανέφερα για τις καταπατήσεις σε προστατευόμενες περιοχές.</w:t>
      </w:r>
    </w:p>
    <w:p w14:paraId="74465F9F" w14:textId="77777777" w:rsidR="00F20DF6" w:rsidRDefault="00F443B4">
      <w:pPr>
        <w:spacing w:line="600" w:lineRule="auto"/>
        <w:ind w:firstLine="720"/>
        <w:jc w:val="both"/>
        <w:rPr>
          <w:rFonts w:eastAsia="Times New Roman"/>
          <w:szCs w:val="24"/>
        </w:rPr>
      </w:pPr>
      <w:r>
        <w:rPr>
          <w:rFonts w:eastAsia="Times New Roman"/>
          <w:szCs w:val="24"/>
        </w:rPr>
        <w:t>Σας ευχαριστώ πολύ.</w:t>
      </w:r>
    </w:p>
    <w:p w14:paraId="74465FA0" w14:textId="77777777" w:rsidR="00F20DF6" w:rsidRDefault="00F443B4">
      <w:pPr>
        <w:spacing w:line="600" w:lineRule="auto"/>
        <w:ind w:firstLine="720"/>
        <w:jc w:val="center"/>
        <w:rPr>
          <w:rFonts w:eastAsia="Times New Roman"/>
          <w:szCs w:val="24"/>
        </w:rPr>
      </w:pPr>
      <w:r>
        <w:rPr>
          <w:rFonts w:eastAsia="Times New Roman"/>
          <w:szCs w:val="24"/>
        </w:rPr>
        <w:lastRenderedPageBreak/>
        <w:t>(Χειροκροτήματα από την πτέρυγα του ΣΥΡΙΖΑ)</w:t>
      </w:r>
    </w:p>
    <w:p w14:paraId="74465FA1" w14:textId="77777777" w:rsidR="00F20DF6" w:rsidRDefault="00F443B4">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Ευχαριστούμε.</w:t>
      </w:r>
    </w:p>
    <w:p w14:paraId="74465FA2" w14:textId="77777777" w:rsidR="00F20DF6" w:rsidRDefault="00F443B4">
      <w:pPr>
        <w:spacing w:line="600" w:lineRule="auto"/>
        <w:ind w:firstLine="720"/>
        <w:jc w:val="both"/>
        <w:rPr>
          <w:rFonts w:eastAsia="Times New Roman"/>
          <w:szCs w:val="24"/>
        </w:rPr>
      </w:pPr>
      <w:r>
        <w:rPr>
          <w:rFonts w:eastAsia="Times New Roman"/>
          <w:b/>
          <w:szCs w:val="24"/>
        </w:rPr>
        <w:t xml:space="preserve">ΣΩΚΡΑΤΗΣ ΦΑΜΕΛΛΟΣ (Αναπληρωτής Υπουργός </w:t>
      </w:r>
      <w:r>
        <w:rPr>
          <w:rFonts w:eastAsia="Times New Roman"/>
          <w:b/>
          <w:szCs w:val="24"/>
        </w:rPr>
        <w:t>Περιβάλλοντος και Ενέργειας):</w:t>
      </w:r>
      <w:r>
        <w:rPr>
          <w:rFonts w:eastAsia="Times New Roman"/>
          <w:szCs w:val="24"/>
        </w:rPr>
        <w:t xml:space="preserve"> Κύριε Πρόεδρε, </w:t>
      </w:r>
      <w:r>
        <w:rPr>
          <w:rFonts w:eastAsia="Times New Roman"/>
          <w:szCs w:val="24"/>
        </w:rPr>
        <w:t>επιτρέψτε μου να σας δώσω το ευανάγνωστο Παράρτημα, που προανέφερα και είναι στη διάθεση του Σώματος.</w:t>
      </w:r>
    </w:p>
    <w:p w14:paraId="74465FA3" w14:textId="77777777" w:rsidR="00F20DF6" w:rsidRDefault="00F443B4">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Τον λόγο έχει η κ</w:t>
      </w:r>
      <w:r>
        <w:rPr>
          <w:rFonts w:eastAsia="Times New Roman"/>
          <w:szCs w:val="24"/>
        </w:rPr>
        <w:t>.</w:t>
      </w:r>
      <w:r>
        <w:rPr>
          <w:rFonts w:eastAsia="Times New Roman"/>
          <w:szCs w:val="24"/>
        </w:rPr>
        <w:t xml:space="preserve"> </w:t>
      </w:r>
      <w:proofErr w:type="spellStart"/>
      <w:r>
        <w:rPr>
          <w:rFonts w:eastAsia="Times New Roman"/>
          <w:szCs w:val="24"/>
        </w:rPr>
        <w:t>Θελερίτη</w:t>
      </w:r>
      <w:proofErr w:type="spellEnd"/>
      <w:r>
        <w:rPr>
          <w:rFonts w:eastAsia="Times New Roman"/>
          <w:szCs w:val="24"/>
        </w:rPr>
        <w:t xml:space="preserve"> από τον ΣΥΡΙΖΑ.</w:t>
      </w:r>
    </w:p>
    <w:p w14:paraId="74465FA4" w14:textId="77777777" w:rsidR="00F20DF6" w:rsidRDefault="00F443B4">
      <w:pPr>
        <w:spacing w:line="600" w:lineRule="auto"/>
        <w:ind w:firstLine="720"/>
        <w:jc w:val="both"/>
        <w:rPr>
          <w:rFonts w:eastAsia="Times New Roman"/>
          <w:szCs w:val="24"/>
        </w:rPr>
      </w:pPr>
      <w:r>
        <w:rPr>
          <w:rFonts w:eastAsia="Times New Roman"/>
          <w:b/>
          <w:szCs w:val="24"/>
        </w:rPr>
        <w:t>ΜΑΡΙΑ ΘΕΛΕΡΙΤΗ:</w:t>
      </w:r>
      <w:r>
        <w:rPr>
          <w:rFonts w:eastAsia="Times New Roman"/>
          <w:szCs w:val="24"/>
        </w:rPr>
        <w:t xml:space="preserve"> Αγαπητοί συνάδελφοι και </w:t>
      </w:r>
      <w:proofErr w:type="spellStart"/>
      <w:r>
        <w:rPr>
          <w:rFonts w:eastAsia="Times New Roman"/>
          <w:szCs w:val="24"/>
        </w:rPr>
        <w:t>συναδέλφισσες</w:t>
      </w:r>
      <w:proofErr w:type="spellEnd"/>
      <w:r>
        <w:rPr>
          <w:rFonts w:eastAsia="Times New Roman"/>
          <w:szCs w:val="24"/>
        </w:rPr>
        <w:t xml:space="preserve">, δεν θα αναφερθώ στην πολιτική επικαιρότητα παρά μόνο με δυο λόγια, ότι η απελπισμένη προσπάθεια του παλιού συστήματος να μιλήσει για σκευωρία από τη μεριά της Κυβέρνησης γύρω από τις </w:t>
      </w:r>
      <w:r>
        <w:rPr>
          <w:rFonts w:eastAsia="Times New Roman"/>
          <w:szCs w:val="24"/>
        </w:rPr>
        <w:lastRenderedPageBreak/>
        <w:t xml:space="preserve">σκανδαλώδεις πρακτικές της </w:t>
      </w:r>
      <w:r>
        <w:rPr>
          <w:rFonts w:eastAsia="Times New Roman"/>
          <w:szCs w:val="24"/>
        </w:rPr>
        <w:t>«</w:t>
      </w:r>
      <w:r>
        <w:rPr>
          <w:rFonts w:eastAsia="Times New Roman"/>
          <w:szCs w:val="24"/>
          <w:lang w:val="en-US"/>
        </w:rPr>
        <w:t>NOVAR</w:t>
      </w:r>
      <w:r>
        <w:rPr>
          <w:rFonts w:eastAsia="Times New Roman"/>
          <w:szCs w:val="24"/>
          <w:lang w:val="en-US"/>
        </w:rPr>
        <w:t>TIS</w:t>
      </w:r>
      <w:r>
        <w:rPr>
          <w:rFonts w:eastAsia="Times New Roman"/>
          <w:szCs w:val="24"/>
        </w:rPr>
        <w:t>»</w:t>
      </w:r>
      <w:r>
        <w:rPr>
          <w:rFonts w:eastAsia="Times New Roman"/>
          <w:szCs w:val="24"/>
        </w:rPr>
        <w:t xml:space="preserve"> σκοντάφτει στην ίδια την πραγματικότητα.</w:t>
      </w:r>
    </w:p>
    <w:p w14:paraId="74465FA5"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Ποια είναι αυτή; Ότι οι πρακτικές δεν αποκαλύφθηκαν από τις ελληνικές διωκτικές αρχές. 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βρίσκεται στο μικροσκόπιο, που βρισκόταν από το 2014, των Αμερικανών μετά από καταγγελίες των ανταγωνιστών για</w:t>
      </w:r>
      <w:r>
        <w:rPr>
          <w:rFonts w:eastAsia="Times New Roman" w:cs="Times New Roman"/>
          <w:szCs w:val="24"/>
        </w:rPr>
        <w:t xml:space="preserve"> αθέμιτες πρακτικές.</w:t>
      </w:r>
    </w:p>
    <w:p w14:paraId="74465FA6"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Άρα η σπουδή των εκπροσώπων του παλιού συστήματος να χαρακτηρίσει ως πολιτική δίωξη όσα αναφέρονται είναι ενδεικτική της αντίληψης που έχουν για τη διάκριση των εξουσιών και το δικαίωμα στην ασυλία. Η Κυβέρνηση ψύχραιμα θα περιμένει τι</w:t>
      </w:r>
      <w:r>
        <w:rPr>
          <w:rFonts w:eastAsia="Times New Roman" w:cs="Times New Roman"/>
          <w:szCs w:val="24"/>
        </w:rPr>
        <w:t xml:space="preserve">ς εξελίξεις υπερασπιζόμενη τη διάκριση των εξουσιών, υπερασπιζόμενη, όμως, και την ανάγκη της ελληνικής κοινωνίας να μάθει, επιτέλους, </w:t>
      </w:r>
      <w:r>
        <w:rPr>
          <w:rFonts w:eastAsia="Times New Roman" w:cs="Times New Roman"/>
          <w:szCs w:val="24"/>
        </w:rPr>
        <w:lastRenderedPageBreak/>
        <w:t>ποιες ήταν οι πρακτικές των κυβερνώντων όλα αυτά τα προηγούμενα χρόνια, πού οδήγησαν αυτές οι πρακτικές τη χώρα μας. Στην</w:t>
      </w:r>
      <w:r>
        <w:rPr>
          <w:rFonts w:eastAsia="Times New Roman" w:cs="Times New Roman"/>
          <w:szCs w:val="24"/>
        </w:rPr>
        <w:t xml:space="preserve"> ηθική κατάπτωση, στην οικονομική κρίση και στην απαξίωση της πολιτικής. Ως εκ τούτου, λοιπόν, αναμένουμε.</w:t>
      </w:r>
    </w:p>
    <w:p w14:paraId="74465FA7"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Ας περάσουμε τώρα στο νομοσχέδιο. Ποια είναι η βασική επιδίωξη του συγκεκριμένου νομοσχεδίου που συζητάμε σήμερα; Να ενισχύσει το θεσμικό πλαίσιο που</w:t>
      </w:r>
      <w:r>
        <w:rPr>
          <w:rFonts w:eastAsia="Times New Roman" w:cs="Times New Roman"/>
          <w:szCs w:val="24"/>
        </w:rPr>
        <w:t xml:space="preserve"> αφορά τη λειτουργία των προστατευόμενων περιοχών. Με ποιον τρόπο το πετυχαίνει αυτό; Μέσω της ενίσχυσης του θεσμού των </w:t>
      </w:r>
      <w:r>
        <w:rPr>
          <w:rFonts w:eastAsia="Times New Roman" w:cs="Times New Roman"/>
          <w:szCs w:val="24"/>
        </w:rPr>
        <w:t>φ</w:t>
      </w:r>
      <w:r>
        <w:rPr>
          <w:rFonts w:eastAsia="Times New Roman" w:cs="Times New Roman"/>
          <w:szCs w:val="24"/>
        </w:rPr>
        <w:t xml:space="preserve">ορέων </w:t>
      </w:r>
      <w:r>
        <w:rPr>
          <w:rFonts w:eastAsia="Times New Roman" w:cs="Times New Roman"/>
          <w:szCs w:val="24"/>
        </w:rPr>
        <w:t>δ</w:t>
      </w:r>
      <w:r>
        <w:rPr>
          <w:rFonts w:eastAsia="Times New Roman" w:cs="Times New Roman"/>
          <w:szCs w:val="24"/>
        </w:rPr>
        <w:t xml:space="preserve">ιαχείρισης </w:t>
      </w:r>
      <w:r>
        <w:rPr>
          <w:rFonts w:eastAsia="Times New Roman" w:cs="Times New Roman"/>
          <w:szCs w:val="24"/>
        </w:rPr>
        <w:t>π</w:t>
      </w:r>
      <w:r>
        <w:rPr>
          <w:rFonts w:eastAsia="Times New Roman" w:cs="Times New Roman"/>
          <w:szCs w:val="24"/>
        </w:rPr>
        <w:t xml:space="preserve">ροστατευόμενων </w:t>
      </w:r>
      <w:r>
        <w:rPr>
          <w:rFonts w:eastAsia="Times New Roman" w:cs="Times New Roman"/>
          <w:szCs w:val="24"/>
        </w:rPr>
        <w:t>π</w:t>
      </w:r>
      <w:r>
        <w:rPr>
          <w:rFonts w:eastAsia="Times New Roman" w:cs="Times New Roman"/>
          <w:szCs w:val="24"/>
        </w:rPr>
        <w:t xml:space="preserve">εριοχών. Γιατί ενισχύονται οι </w:t>
      </w:r>
      <w:r>
        <w:rPr>
          <w:rFonts w:eastAsia="Times New Roman" w:cs="Times New Roman"/>
          <w:szCs w:val="24"/>
        </w:rPr>
        <w:t>φ</w:t>
      </w:r>
      <w:r>
        <w:rPr>
          <w:rFonts w:eastAsia="Times New Roman" w:cs="Times New Roman"/>
          <w:szCs w:val="24"/>
        </w:rPr>
        <w:t xml:space="preserve">ορείς </w:t>
      </w:r>
      <w:r>
        <w:rPr>
          <w:rFonts w:eastAsia="Times New Roman" w:cs="Times New Roman"/>
          <w:szCs w:val="24"/>
        </w:rPr>
        <w:t>δ</w:t>
      </w:r>
      <w:r>
        <w:rPr>
          <w:rFonts w:eastAsia="Times New Roman" w:cs="Times New Roman"/>
          <w:szCs w:val="24"/>
        </w:rPr>
        <w:t xml:space="preserve">ιαχείρισης </w:t>
      </w:r>
      <w:r>
        <w:rPr>
          <w:rFonts w:eastAsia="Times New Roman" w:cs="Times New Roman"/>
          <w:szCs w:val="24"/>
        </w:rPr>
        <w:t>π</w:t>
      </w:r>
      <w:r>
        <w:rPr>
          <w:rFonts w:eastAsia="Times New Roman" w:cs="Times New Roman"/>
          <w:szCs w:val="24"/>
        </w:rPr>
        <w:t xml:space="preserve">ροστατευόμενων </w:t>
      </w:r>
      <w:r>
        <w:rPr>
          <w:rFonts w:eastAsia="Times New Roman" w:cs="Times New Roman"/>
          <w:szCs w:val="24"/>
        </w:rPr>
        <w:t>π</w:t>
      </w:r>
      <w:r>
        <w:rPr>
          <w:rFonts w:eastAsia="Times New Roman" w:cs="Times New Roman"/>
          <w:szCs w:val="24"/>
        </w:rPr>
        <w:t xml:space="preserve">εριοχών; Ενισχύονται, προκειμένου </w:t>
      </w:r>
      <w:r>
        <w:rPr>
          <w:rFonts w:eastAsia="Times New Roman" w:cs="Times New Roman"/>
          <w:szCs w:val="24"/>
        </w:rPr>
        <w:t xml:space="preserve">να επιτευχθούν συγκεκριμένοι περιβαλλοντικοί και αναπτυξιακοί στόχοι που </w:t>
      </w:r>
      <w:r>
        <w:rPr>
          <w:rFonts w:eastAsia="Times New Roman" w:cs="Times New Roman"/>
          <w:szCs w:val="24"/>
        </w:rPr>
        <w:lastRenderedPageBreak/>
        <w:t>αφορούν τη διατήρηση της βιοποικιλότητας, την προστασία του φυσικού κεφαλαίου της χώρας με όρους φυσικά βιώσιμης ανάπτυξης, την ενίσχυση του τοπικού προϊόντος και την ενίσχυση της περ</w:t>
      </w:r>
      <w:r>
        <w:rPr>
          <w:rFonts w:eastAsia="Times New Roman" w:cs="Times New Roman"/>
          <w:szCs w:val="24"/>
        </w:rPr>
        <w:t>ιφερειακής ανάπτυξης και εργασίας.</w:t>
      </w:r>
    </w:p>
    <w:p w14:paraId="74465FA8"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Είναι αναγκαίες οι αλλαγές που εισάγει το παρόν νομοσχέδιο; Κατά τη γνώμη μου, είναι απολύτως αναγκαίες, αν σκεφτούμε προβλέψεις για τη διοίκηση και τη διαχείριση των προστατευόμενων περιοχών που περιλαμβάνονται σε μια σε</w:t>
      </w:r>
      <w:r>
        <w:rPr>
          <w:rFonts w:eastAsia="Times New Roman" w:cs="Times New Roman"/>
          <w:szCs w:val="24"/>
        </w:rPr>
        <w:t xml:space="preserve">ιρά νόμους που έχουν ψηφιστεί από το 1986 έως το 2013, συν δύο </w:t>
      </w:r>
      <w:r>
        <w:rPr>
          <w:rFonts w:eastAsia="Times New Roman" w:cs="Times New Roman"/>
          <w:szCs w:val="24"/>
        </w:rPr>
        <w:t>ο</w:t>
      </w:r>
      <w:r>
        <w:rPr>
          <w:rFonts w:eastAsia="Times New Roman" w:cs="Times New Roman"/>
          <w:szCs w:val="24"/>
        </w:rPr>
        <w:t xml:space="preserve">δηγίες της Ευρωπαϊκής Ένωσης για το περιβάλλον και την άγρια πανίδα, που με βάση αυτές τις </w:t>
      </w:r>
      <w:r>
        <w:rPr>
          <w:rFonts w:eastAsia="Times New Roman" w:cs="Times New Roman"/>
          <w:szCs w:val="24"/>
        </w:rPr>
        <w:t>ο</w:t>
      </w:r>
      <w:r>
        <w:rPr>
          <w:rFonts w:eastAsia="Times New Roman" w:cs="Times New Roman"/>
          <w:szCs w:val="24"/>
        </w:rPr>
        <w:t xml:space="preserve">δηγίες, όπως γνωρίζετε, συντάσσεται και ο κατάλογος των </w:t>
      </w:r>
      <w:proofErr w:type="spellStart"/>
      <w:r>
        <w:rPr>
          <w:rFonts w:eastAsia="Times New Roman" w:cs="Times New Roman"/>
          <w:szCs w:val="24"/>
        </w:rPr>
        <w:t>προστατευτέων</w:t>
      </w:r>
      <w:proofErr w:type="spellEnd"/>
      <w:r>
        <w:rPr>
          <w:rFonts w:eastAsia="Times New Roman" w:cs="Times New Roman"/>
          <w:szCs w:val="24"/>
        </w:rPr>
        <w:t xml:space="preserve"> αντικειμένων της χώρας και καθ</w:t>
      </w:r>
      <w:r>
        <w:rPr>
          <w:rFonts w:eastAsia="Times New Roman" w:cs="Times New Roman"/>
          <w:szCs w:val="24"/>
        </w:rPr>
        <w:t xml:space="preserve">ορίζονται οι ειδικές ζώνες διατήρησης και οι ζώνες προστασίας, που και οι δύο </w:t>
      </w:r>
      <w:r>
        <w:rPr>
          <w:rFonts w:eastAsia="Times New Roman" w:cs="Times New Roman"/>
          <w:szCs w:val="24"/>
        </w:rPr>
        <w:lastRenderedPageBreak/>
        <w:t xml:space="preserve">μαζί συνθέτουν τον χάρτη των προστατευόμενων περιοχών του δικτύου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Καταλαβαίνετε πόσο αναγκαίο είναι σήμερα να μιλάμε για μία αλλαγή του θεσμικού πλαισίου.</w:t>
      </w:r>
    </w:p>
    <w:p w14:paraId="74465FA9"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Στη χώρα μας,</w:t>
      </w:r>
      <w:r>
        <w:rPr>
          <w:rFonts w:eastAsia="Times New Roman" w:cs="Times New Roman"/>
          <w:szCs w:val="24"/>
        </w:rPr>
        <w:t xml:space="preserve"> λοιπόν, ο κατάλογος των περιοχών του δικτύου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 xml:space="preserve"> 2000</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περιελάμβανε</w:t>
      </w:r>
      <w:proofErr w:type="spellEnd"/>
      <w:r>
        <w:rPr>
          <w:rFonts w:eastAsia="Times New Roman" w:cs="Times New Roman"/>
          <w:szCs w:val="24"/>
        </w:rPr>
        <w:t xml:space="preserve"> τετρακόσιες δέκα εννέα περιοχές. Με την παρούσα Κυβέρνηση αυξάνονται σε τετρακόσιες σαράντα έξι οι περιοχές με την ένταξη δηλαδή νέων και κυρίως των παραθαλάσσιων περιοχών και παράλληλα με τη διεύρυνση των ορίων των υφιστάμενων περιοχών.</w:t>
      </w:r>
    </w:p>
    <w:p w14:paraId="74465FAA"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Εδώ </w:t>
      </w:r>
      <w:r>
        <w:rPr>
          <w:rFonts w:eastAsia="Times New Roman" w:cs="Times New Roman"/>
          <w:szCs w:val="24"/>
        </w:rPr>
        <w:t xml:space="preserve">θέλω να τονίσω, παρά το γεγονός ότι ο θεσμός των φορέων διαχείρισης δεν είναι νέος, μιας και εισήχθη από τις αρχές της δεκαετίας του 2000, έχει όμως ως θεσμός, όπως οι περισσότεροι γνωρίζουμε, προβλήματα, πλήθος προβλημάτων και κυρίως έχει </w:t>
      </w:r>
      <w:r>
        <w:rPr>
          <w:rFonts w:eastAsia="Times New Roman" w:cs="Times New Roman"/>
          <w:szCs w:val="24"/>
        </w:rPr>
        <w:lastRenderedPageBreak/>
        <w:t>λειτουργήσει μέχ</w:t>
      </w:r>
      <w:r>
        <w:rPr>
          <w:rFonts w:eastAsia="Times New Roman" w:cs="Times New Roman"/>
          <w:szCs w:val="24"/>
        </w:rPr>
        <w:t>ρι σήμερα αποσπασματικά. Δεν θα αναφέρω παραδείγματα αυτής της αποσπασματικότητας, μόνο να θυμηθούμε τα άμισθα και πολυπληθή διοικητικά συμβούλια, να θυμηθούμε το πρόβλημα με τη στελέχωση και το αμειβόμενο προσωπικό, που πολλές φορές μέχρι και πέντε έτη με</w:t>
      </w:r>
      <w:r>
        <w:rPr>
          <w:rFonts w:eastAsia="Times New Roman" w:cs="Times New Roman"/>
          <w:szCs w:val="24"/>
        </w:rPr>
        <w:t>τά τη συγκρότηση των διοικητικών συμβουλίων δεν είχαν προσωπικό οι φορείς διαχείρισης.</w:t>
      </w:r>
    </w:p>
    <w:p w14:paraId="74465FAB"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Άρα στην παρούσα χρονική συγκυρία και με βάση τα όσα προαναφέρθηκαν είναι προφανές ότι υπάρχει μια επιτακτική ανάγκη να θεσμοθετηθεί ένα νέο κανονιστικό πλαίσιο για τη δ</w:t>
      </w:r>
      <w:r>
        <w:rPr>
          <w:rFonts w:eastAsia="Times New Roman" w:cs="Times New Roman"/>
          <w:szCs w:val="24"/>
        </w:rPr>
        <w:t xml:space="preserve">ιαχείριση και τη διοίκηση των περιοχών δικτύου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xml:space="preserve">. </w:t>
      </w:r>
    </w:p>
    <w:p w14:paraId="74465FAC"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Αυτό το νέο πλαίσιο το έχουν οι φορείς </w:t>
      </w:r>
      <w:r>
        <w:rPr>
          <w:rFonts w:eastAsia="Times New Roman" w:cs="Times New Roman"/>
          <w:szCs w:val="24"/>
        </w:rPr>
        <w:t>δ</w:t>
      </w:r>
      <w:r>
        <w:rPr>
          <w:rFonts w:eastAsia="Times New Roman" w:cs="Times New Roman"/>
          <w:szCs w:val="24"/>
        </w:rPr>
        <w:t xml:space="preserve">ιαχείρισης </w:t>
      </w:r>
      <w:r>
        <w:rPr>
          <w:rFonts w:eastAsia="Times New Roman" w:cs="Times New Roman"/>
          <w:szCs w:val="24"/>
        </w:rPr>
        <w:t>π</w:t>
      </w:r>
      <w:r>
        <w:rPr>
          <w:rFonts w:eastAsia="Times New Roman" w:cs="Times New Roman"/>
          <w:szCs w:val="24"/>
        </w:rPr>
        <w:t xml:space="preserve">ροστατευόμενων </w:t>
      </w:r>
      <w:r>
        <w:rPr>
          <w:rFonts w:eastAsia="Times New Roman" w:cs="Times New Roman"/>
          <w:szCs w:val="24"/>
        </w:rPr>
        <w:t>π</w:t>
      </w:r>
      <w:r>
        <w:rPr>
          <w:rFonts w:eastAsia="Times New Roman" w:cs="Times New Roman"/>
          <w:szCs w:val="24"/>
        </w:rPr>
        <w:t xml:space="preserve">εριοχών, αυτοί θα κατέχουν τον πρωτεύοντα ρόλο, ως </w:t>
      </w:r>
      <w:r>
        <w:rPr>
          <w:rFonts w:eastAsia="Times New Roman" w:cs="Times New Roman"/>
          <w:szCs w:val="24"/>
        </w:rPr>
        <w:lastRenderedPageBreak/>
        <w:t>ένας θεσμός περιβαλλοντικής διακυβέρνησης, αλλά και ως εργαλείο διαμόρφωσης και</w:t>
      </w:r>
      <w:r>
        <w:rPr>
          <w:rFonts w:eastAsia="Times New Roman" w:cs="Times New Roman"/>
          <w:szCs w:val="24"/>
        </w:rPr>
        <w:t xml:space="preserve"> υλοποίησης συνεργατικής διαχείρισης των φυσικών πόρων.</w:t>
      </w:r>
    </w:p>
    <w:p w14:paraId="74465FAD"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Με αυτό το σχέδιο νόμου καλύπτεται το σύνολο των περιοχών δικτύου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xml:space="preserve"> από τις τετρακόσιες σαράντα έξι-τετρακόσιες σαράντα πέντε με ενιαίο τρόπο, με την ένταξη δηλαδή στη χωρική αρμοδιοτήτων των φ</w:t>
      </w:r>
      <w:r>
        <w:rPr>
          <w:rFonts w:eastAsia="Times New Roman" w:cs="Times New Roman"/>
          <w:szCs w:val="24"/>
        </w:rPr>
        <w:t>ορέων διαχείρισης με δύο τρόπους: με την επέκταση των περιοχών ευθύνης στον υφιστάμενο αλλά και με την ίδρυση των οκτώ νέων.</w:t>
      </w:r>
    </w:p>
    <w:p w14:paraId="74465FAE"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Συνοψίζοντας τι επιτυγχάνεται; Ποιοι είναι οι οκτώ στόχοι πολιτικής; Πρώτον, ότι ρυθμίζεται η χωρική αρμοδιότητα των φορέων διαχείρ</w:t>
      </w:r>
      <w:r>
        <w:rPr>
          <w:rFonts w:eastAsia="Times New Roman" w:cs="Times New Roman"/>
          <w:szCs w:val="24"/>
        </w:rPr>
        <w:t xml:space="preserve">ισης, συγκροτούνται μικρότερα και αποδοτικότερα σχήματα </w:t>
      </w:r>
      <w:r>
        <w:rPr>
          <w:rFonts w:eastAsia="Times New Roman" w:cs="Times New Roman"/>
          <w:szCs w:val="24"/>
        </w:rPr>
        <w:lastRenderedPageBreak/>
        <w:t>διοίκησης και ιδιαίτερα τα τέσσερα μέλη εκ των επτά που προβλέπονται προέρχονται από την τοπική κοινωνία και αυτό είναι πολύ σημαντικό, δίνεται η δυνατότητα σύστασης άμισθων συμβουλευτικών επιτροπών γ</w:t>
      </w:r>
      <w:r>
        <w:rPr>
          <w:rFonts w:eastAsia="Times New Roman" w:cs="Times New Roman"/>
          <w:szCs w:val="24"/>
        </w:rPr>
        <w:t xml:space="preserve">ια να υποβοηθείται το έργο των διοικητικών συμβουλίων, </w:t>
      </w:r>
      <w:proofErr w:type="spellStart"/>
      <w:r>
        <w:rPr>
          <w:rFonts w:eastAsia="Times New Roman" w:cs="Times New Roman"/>
          <w:szCs w:val="24"/>
        </w:rPr>
        <w:t>επικαιροποιείται</w:t>
      </w:r>
      <w:proofErr w:type="spellEnd"/>
      <w:r>
        <w:rPr>
          <w:rFonts w:eastAsia="Times New Roman" w:cs="Times New Roman"/>
          <w:szCs w:val="24"/>
        </w:rPr>
        <w:t xml:space="preserve"> το έργο των φορέων διαχείρισης και αρμοδιότητας των διοικητικών τους συμβουλίων με έμφαση στα ζητήματα τοπικής ανάπτυξης.</w:t>
      </w:r>
    </w:p>
    <w:p w14:paraId="74465FAF" w14:textId="77777777" w:rsidR="00F20DF6" w:rsidRDefault="00F443B4">
      <w:pPr>
        <w:spacing w:line="600" w:lineRule="auto"/>
        <w:ind w:firstLine="851"/>
        <w:jc w:val="both"/>
        <w:rPr>
          <w:rFonts w:eastAsia="Times New Roman"/>
          <w:szCs w:val="24"/>
        </w:rPr>
      </w:pPr>
      <w:r>
        <w:rPr>
          <w:rFonts w:eastAsia="Times New Roman"/>
          <w:szCs w:val="24"/>
        </w:rPr>
        <w:t>Συνεχίζεται η απασχόληση των υφιστάμενων εργαζομένων στους φορ</w:t>
      </w:r>
      <w:r>
        <w:rPr>
          <w:rFonts w:eastAsia="Times New Roman"/>
          <w:szCs w:val="24"/>
        </w:rPr>
        <w:t>είς διαχείρισης με την παράταση οκτάμηνων συμβάσεων και αυτό γιατί εντός του 2018 γνωρίζετε πολύ καλά ότι υπάρχουν περιορισμοί στις προσλήψεις.</w:t>
      </w:r>
    </w:p>
    <w:p w14:paraId="74465FB0" w14:textId="77777777" w:rsidR="00F20DF6" w:rsidRDefault="00F443B4">
      <w:pPr>
        <w:spacing w:line="600" w:lineRule="auto"/>
        <w:ind w:firstLine="720"/>
        <w:jc w:val="both"/>
        <w:rPr>
          <w:rFonts w:eastAsia="Times New Roman"/>
          <w:szCs w:val="24"/>
        </w:rPr>
      </w:pPr>
      <w:r>
        <w:rPr>
          <w:rFonts w:eastAsia="Times New Roman"/>
          <w:szCs w:val="24"/>
        </w:rPr>
        <w:lastRenderedPageBreak/>
        <w:t>Εδώ θα ήθελα πραγματικά να αναφερθώ στον εισηγητή της Νέας Δημοκρατίας, που πραγματικά με παραξένεψε το όψιμο εν</w:t>
      </w:r>
      <w:r>
        <w:rPr>
          <w:rFonts w:eastAsia="Times New Roman"/>
          <w:szCs w:val="24"/>
        </w:rPr>
        <w:t>διαφέρον του για τον πόνο των εργαζομένων στους φορείς διαχείρισης. Και για αυτό που έλεγε ότι εμείς δεν ενδιαφερόμαστε για τους εργαζόμενους θέλω να τονίσω τη σημασία που έχει για εμάς η παραμονή των εργαζομένων και αυτό το αποδεικνύουμε αυτή τη στιγμή με</w:t>
      </w:r>
      <w:r>
        <w:rPr>
          <w:rFonts w:eastAsia="Times New Roman"/>
          <w:szCs w:val="24"/>
        </w:rPr>
        <w:t xml:space="preserve"> το να καταρτιστούν οργανισμοί και περιγράμματα θέσεων εντός του 2018 και εντός του 2019 να βγει η προκήρυξη, ώστε αυτοί οι </w:t>
      </w:r>
      <w:r>
        <w:rPr>
          <w:rFonts w:eastAsia="Times New Roman"/>
          <w:szCs w:val="24"/>
        </w:rPr>
        <w:t>«</w:t>
      </w:r>
      <w:proofErr w:type="spellStart"/>
      <w:r>
        <w:rPr>
          <w:rFonts w:eastAsia="Times New Roman"/>
          <w:szCs w:val="24"/>
        </w:rPr>
        <w:t>παρατασιούχοι</w:t>
      </w:r>
      <w:proofErr w:type="spellEnd"/>
      <w:r>
        <w:rPr>
          <w:rFonts w:eastAsia="Times New Roman"/>
          <w:szCs w:val="24"/>
        </w:rPr>
        <w:t>»</w:t>
      </w:r>
      <w:r>
        <w:rPr>
          <w:rFonts w:eastAsia="Times New Roman"/>
          <w:szCs w:val="24"/>
        </w:rPr>
        <w:t xml:space="preserve"> εργαζόμενοι να μπορούν να διασφαλίσουν κανονικές συμβάσεις εργασίας αορίστου χρόνου.</w:t>
      </w:r>
    </w:p>
    <w:p w14:paraId="74465FB1" w14:textId="77777777" w:rsidR="00F20DF6" w:rsidRDefault="00F443B4">
      <w:pPr>
        <w:spacing w:line="600" w:lineRule="auto"/>
        <w:ind w:firstLine="720"/>
        <w:jc w:val="both"/>
        <w:rPr>
          <w:rFonts w:eastAsia="Times New Roman"/>
          <w:szCs w:val="24"/>
        </w:rPr>
      </w:pPr>
      <w:r>
        <w:rPr>
          <w:rFonts w:eastAsia="Times New Roman"/>
          <w:szCs w:val="24"/>
        </w:rPr>
        <w:lastRenderedPageBreak/>
        <w:t>Κλείνοντας, θα ήθελα να αναφερθ</w:t>
      </w:r>
      <w:r>
        <w:rPr>
          <w:rFonts w:eastAsia="Times New Roman"/>
          <w:szCs w:val="24"/>
        </w:rPr>
        <w:t>ώ στο πολύ σημαντικό γεγονός, δηλαδή στη σύσταση του φορέα διαχείρισης των προστατευόμενων περιοχών στον Κορινθιακό Κόλπο, ο οποίος καλύπτει μια έκταση μεγάλη από το Αίγιο έως και τα Γεράνεια.</w:t>
      </w:r>
    </w:p>
    <w:p w14:paraId="74465FB2" w14:textId="77777777" w:rsidR="00F20DF6" w:rsidRDefault="00F443B4">
      <w:pPr>
        <w:spacing w:line="600" w:lineRule="auto"/>
        <w:ind w:firstLine="720"/>
        <w:jc w:val="both"/>
        <w:rPr>
          <w:rFonts w:eastAsia="Times New Roman"/>
          <w:szCs w:val="24"/>
        </w:rPr>
      </w:pPr>
      <w:r>
        <w:rPr>
          <w:rFonts w:eastAsia="Times New Roman"/>
          <w:szCs w:val="24"/>
        </w:rPr>
        <w:t>Θεωρώ ότι η ένταξη του Κορινθιακού Κόλπου στους φορείς διαχείρι</w:t>
      </w:r>
      <w:r>
        <w:rPr>
          <w:rFonts w:eastAsia="Times New Roman"/>
          <w:szCs w:val="24"/>
        </w:rPr>
        <w:t>σης θα έχει τεράστια θετική επίδραση στην προστασία της χλωρίδας και της πανίδας του κόλπου, η οποία βασανίζεται τώρα καιρό από μολύνσεις διαφόρων επιπέδων, θα συμβάλει καταλυτικά στην ευαισθητοποίηση και ενημέρωση του τοπικού πληθυσμού για τις ανάγκες και</w:t>
      </w:r>
      <w:r>
        <w:rPr>
          <w:rFonts w:eastAsia="Times New Roman"/>
          <w:szCs w:val="24"/>
        </w:rPr>
        <w:t xml:space="preserve"> τις προδιαγραφές προστασίας αυτού του πολύτιμου φυσικού πόρου και θα συμβάλει ουσιαστικά στην ανάδειξη λύσεων για να αντιμετωπίσουμε το μεγάλο πρόβλημα των μεδουσών που υπάρχει στην περιοχή.</w:t>
      </w:r>
    </w:p>
    <w:p w14:paraId="74465FB3" w14:textId="77777777" w:rsidR="00F20DF6" w:rsidRDefault="00F443B4">
      <w:pPr>
        <w:spacing w:line="600" w:lineRule="auto"/>
        <w:ind w:firstLine="720"/>
        <w:jc w:val="both"/>
        <w:rPr>
          <w:rFonts w:eastAsia="Times New Roman"/>
          <w:szCs w:val="24"/>
        </w:rPr>
      </w:pPr>
      <w:r>
        <w:rPr>
          <w:rFonts w:eastAsia="Times New Roman"/>
          <w:szCs w:val="24"/>
        </w:rPr>
        <w:lastRenderedPageBreak/>
        <w:t>Και εδώ θα ήθελα πραγματικά να αναδείξω αυτό το πρόβλημα για τις</w:t>
      </w:r>
      <w:r>
        <w:rPr>
          <w:rFonts w:eastAsia="Times New Roman"/>
          <w:szCs w:val="24"/>
        </w:rPr>
        <w:t xml:space="preserve"> επιπτώσεις που έχει στην τοπική οικονομία. Και πέρα από τις μελέτες διαχείρισης που θα προβλεφθούν μέσα από τον φορέα διαχείρισης, νομίζω ότι θα πρέπει να απασχολήσει το Υπουργείο με άμεσα μέτρα προστασίας, ακριβώς για να μην έχουμε τις τεράστιες αυτές επ</w:t>
      </w:r>
      <w:r>
        <w:rPr>
          <w:rFonts w:eastAsia="Times New Roman"/>
          <w:szCs w:val="24"/>
        </w:rPr>
        <w:t>ιπτώσεις στην τοπική οικονομία. Αυτό θα πρέπει να αποτελέσει άμεσα αντικείμενο σύσκεψης όλων των εμπλεκόμενων φορέων να αντιμετωπίσουμε αυτό το πρόβλημα. Και αν είχε δημιουργηθεί φορέας διαχείρισης πριν λίγα χρόνια, ίσως σήμερα να μην μιλάγαμε για το πρόβλ</w:t>
      </w:r>
      <w:r>
        <w:rPr>
          <w:rFonts w:eastAsia="Times New Roman"/>
          <w:szCs w:val="24"/>
        </w:rPr>
        <w:t>ημα των μεδουσών στον Κορινθιακό Κόλπο.</w:t>
      </w:r>
    </w:p>
    <w:p w14:paraId="74465FB4" w14:textId="77777777" w:rsidR="00F20DF6" w:rsidRDefault="00F443B4">
      <w:pPr>
        <w:spacing w:line="600" w:lineRule="auto"/>
        <w:ind w:firstLine="720"/>
        <w:jc w:val="both"/>
        <w:rPr>
          <w:rFonts w:eastAsia="Times New Roman"/>
          <w:szCs w:val="24"/>
        </w:rPr>
      </w:pPr>
      <w:r>
        <w:rPr>
          <w:rFonts w:eastAsia="Times New Roman"/>
          <w:szCs w:val="24"/>
        </w:rPr>
        <w:t xml:space="preserve">Τέλος, οι φορείς διαχείρισης προστατευόμενων περιοχών μπορούν πράγματι να γίνουν ένα από τα βασικά εργαλεία που έχουμε </w:t>
      </w:r>
      <w:r>
        <w:rPr>
          <w:rFonts w:eastAsia="Times New Roman"/>
          <w:szCs w:val="24"/>
        </w:rPr>
        <w:lastRenderedPageBreak/>
        <w:t>στη διάθεσή μας ως πολιτεία και ως κοινωνία πολιτών για να διαχειριστούμε τους περιβαλλοντικούς μ</w:t>
      </w:r>
      <w:r>
        <w:rPr>
          <w:rFonts w:eastAsia="Times New Roman"/>
          <w:szCs w:val="24"/>
        </w:rPr>
        <w:t xml:space="preserve">ας πόρους με όρους </w:t>
      </w:r>
      <w:proofErr w:type="spellStart"/>
      <w:r>
        <w:rPr>
          <w:rFonts w:eastAsia="Times New Roman"/>
          <w:szCs w:val="24"/>
        </w:rPr>
        <w:t>αειφορίας</w:t>
      </w:r>
      <w:proofErr w:type="spellEnd"/>
      <w:r>
        <w:rPr>
          <w:rFonts w:eastAsia="Times New Roman"/>
          <w:szCs w:val="24"/>
        </w:rPr>
        <w:t>, σεβασμού στην οικολογία και βέβαια με όρους δικαιοσύνης και δημοκρατίας.</w:t>
      </w:r>
    </w:p>
    <w:p w14:paraId="74465FB5" w14:textId="77777777" w:rsidR="00F20DF6" w:rsidRDefault="00F443B4">
      <w:pPr>
        <w:spacing w:line="600" w:lineRule="auto"/>
        <w:ind w:firstLine="720"/>
        <w:jc w:val="both"/>
        <w:rPr>
          <w:rFonts w:eastAsia="Times New Roman"/>
          <w:szCs w:val="24"/>
        </w:rPr>
      </w:pPr>
      <w:r>
        <w:rPr>
          <w:rFonts w:eastAsia="Times New Roman"/>
          <w:szCs w:val="24"/>
        </w:rPr>
        <w:t>Ευχαριστώ πολύ.</w:t>
      </w:r>
    </w:p>
    <w:p w14:paraId="74465FB6" w14:textId="77777777" w:rsidR="00F20DF6" w:rsidRDefault="00F443B4">
      <w:pPr>
        <w:spacing w:line="600" w:lineRule="auto"/>
        <w:ind w:firstLine="720"/>
        <w:jc w:val="center"/>
        <w:rPr>
          <w:rFonts w:eastAsia="Times New Roman"/>
          <w:szCs w:val="24"/>
        </w:rPr>
      </w:pPr>
      <w:r>
        <w:rPr>
          <w:rFonts w:eastAsia="Times New Roman" w:cs="Times New Roman"/>
          <w:szCs w:val="24"/>
        </w:rPr>
        <w:t>(Χειροκροτήματα από την πτέρυγα του ΣΥΡΙΖΑ)</w:t>
      </w:r>
    </w:p>
    <w:p w14:paraId="74465FB7" w14:textId="77777777" w:rsidR="00F20DF6" w:rsidRDefault="00F443B4">
      <w:pPr>
        <w:spacing w:line="600" w:lineRule="auto"/>
        <w:ind w:firstLine="720"/>
        <w:jc w:val="both"/>
        <w:rPr>
          <w:rFonts w:eastAsia="Times New Roman"/>
          <w:b/>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Τον λόγο έχει η κ. </w:t>
      </w:r>
      <w:proofErr w:type="spellStart"/>
      <w:r>
        <w:rPr>
          <w:rFonts w:eastAsia="Times New Roman"/>
          <w:szCs w:val="24"/>
        </w:rPr>
        <w:t>Δριτσέλη</w:t>
      </w:r>
      <w:proofErr w:type="spellEnd"/>
      <w:r>
        <w:rPr>
          <w:rFonts w:eastAsia="Times New Roman"/>
          <w:szCs w:val="24"/>
        </w:rPr>
        <w:t xml:space="preserve"> από τον ΣΥΡΙΖΑ.</w:t>
      </w:r>
    </w:p>
    <w:p w14:paraId="74465FB8" w14:textId="77777777" w:rsidR="00F20DF6" w:rsidRDefault="00F443B4">
      <w:pPr>
        <w:spacing w:line="600" w:lineRule="auto"/>
        <w:ind w:firstLine="720"/>
        <w:jc w:val="both"/>
        <w:rPr>
          <w:rFonts w:eastAsia="Times New Roman"/>
          <w:szCs w:val="24"/>
        </w:rPr>
      </w:pPr>
      <w:r>
        <w:rPr>
          <w:rFonts w:eastAsia="Times New Roman"/>
          <w:b/>
          <w:szCs w:val="24"/>
        </w:rPr>
        <w:t xml:space="preserve">ΠΑΝΑΓΙΩΤΑ ΔΡΙΤΣΕΛΗ: </w:t>
      </w:r>
      <w:r>
        <w:rPr>
          <w:rFonts w:eastAsia="Times New Roman"/>
          <w:szCs w:val="24"/>
        </w:rPr>
        <w:t>Ευχαριστώ κύριε Πρόεδρε.</w:t>
      </w:r>
    </w:p>
    <w:p w14:paraId="74465FB9" w14:textId="77777777" w:rsidR="00F20DF6" w:rsidRDefault="00F443B4">
      <w:pPr>
        <w:spacing w:line="600" w:lineRule="auto"/>
        <w:ind w:firstLine="720"/>
        <w:jc w:val="both"/>
        <w:rPr>
          <w:rFonts w:eastAsia="Times New Roman"/>
          <w:szCs w:val="24"/>
        </w:rPr>
      </w:pPr>
      <w:r>
        <w:rPr>
          <w:rFonts w:eastAsia="Times New Roman"/>
          <w:szCs w:val="24"/>
        </w:rPr>
        <w:t>Κυρίες και κύριοι Βουλευτές, το νομοσχέδιο για τους φορείς διαχείρισης των προστατευόμενων περιοχών αποτελεί προφανώς μια κρίσιμη διαρθρωτική και αναπτυξιακή παρέμβαση στην κατεύ</w:t>
      </w:r>
      <w:r>
        <w:rPr>
          <w:rFonts w:eastAsia="Times New Roman"/>
          <w:szCs w:val="24"/>
        </w:rPr>
        <w:lastRenderedPageBreak/>
        <w:t xml:space="preserve">θυνση της περιβαλλοντικής </w:t>
      </w:r>
      <w:proofErr w:type="spellStart"/>
      <w:r>
        <w:rPr>
          <w:rFonts w:eastAsia="Times New Roman"/>
          <w:szCs w:val="24"/>
        </w:rPr>
        <w:t>αειφορί</w:t>
      </w:r>
      <w:r>
        <w:rPr>
          <w:rFonts w:eastAsia="Times New Roman"/>
          <w:szCs w:val="24"/>
        </w:rPr>
        <w:t>ας</w:t>
      </w:r>
      <w:proofErr w:type="spellEnd"/>
      <w:r>
        <w:rPr>
          <w:rFonts w:eastAsia="Times New Roman"/>
          <w:szCs w:val="24"/>
        </w:rPr>
        <w:t>, διότι δεν ρυθμίζει μόνο διοικητικές εκκρεμότητες σε σχέση με εθνικές και ευρωπαϊκές υποχρεώσεις, όπως εννοεί η Νέα Δημοκρατία να ισχυρίζεται, αλλά κυρίως θέτει σε νέα βάση την προστασία του περιβαλλοντικού αποθέματος της χώρας στο σύνολό του.</w:t>
      </w:r>
    </w:p>
    <w:p w14:paraId="74465FBA" w14:textId="77777777" w:rsidR="00F20DF6" w:rsidRDefault="00F443B4">
      <w:pPr>
        <w:spacing w:line="600" w:lineRule="auto"/>
        <w:ind w:firstLine="720"/>
        <w:jc w:val="both"/>
        <w:rPr>
          <w:rFonts w:eastAsia="Times New Roman"/>
          <w:szCs w:val="24"/>
        </w:rPr>
      </w:pPr>
      <w:r>
        <w:rPr>
          <w:rFonts w:eastAsia="Times New Roman"/>
          <w:szCs w:val="24"/>
        </w:rPr>
        <w:t>Η Αξιωματ</w:t>
      </w:r>
      <w:r>
        <w:rPr>
          <w:rFonts w:eastAsia="Times New Roman"/>
          <w:szCs w:val="24"/>
        </w:rPr>
        <w:t>ική Αντιπολίτευση, δυστυχώς, έχει την τάση να ερμηνεύει πολλές φορές με στείρους διοικητικούς όρους τις εξελίξεις σε σχέση με την περιβαλλοντική προστασία. Την ίδια στάση, βέβαια, είχε και ως προς τη διαδικασία των δασικών χαρτών, την ίδια στάση είχε και ω</w:t>
      </w:r>
      <w:r>
        <w:rPr>
          <w:rFonts w:eastAsia="Times New Roman"/>
          <w:szCs w:val="24"/>
        </w:rPr>
        <w:t>ς κυβέρνηση, όταν είχε απαξιώσει τους φορείς διαχείρισης.</w:t>
      </w:r>
    </w:p>
    <w:p w14:paraId="74465FBB" w14:textId="77777777" w:rsidR="00F20DF6" w:rsidRDefault="00F443B4">
      <w:pPr>
        <w:spacing w:line="600" w:lineRule="auto"/>
        <w:ind w:firstLine="720"/>
        <w:jc w:val="both"/>
        <w:rPr>
          <w:rFonts w:eastAsia="Times New Roman"/>
          <w:szCs w:val="24"/>
        </w:rPr>
      </w:pPr>
      <w:r>
        <w:rPr>
          <w:rFonts w:eastAsia="Times New Roman"/>
          <w:szCs w:val="24"/>
        </w:rPr>
        <w:lastRenderedPageBreak/>
        <w:t>Εδώ επιτρέψτε μου να κάνω μια διαπίστωση, διότι κυρίως η Αξιωματική Αντιπολίτευση έχει μια προσέγγιση μικροπολιτική, μικροκομματική, αλλά και τοπικιστική συνάμα, γιατί και στελέχη της στους κατά τόπ</w:t>
      </w:r>
      <w:r>
        <w:rPr>
          <w:rFonts w:eastAsia="Times New Roman"/>
          <w:szCs w:val="24"/>
        </w:rPr>
        <w:t>ους νομούς, αλλά και Βουλευτές εδώ από τη μ</w:t>
      </w:r>
      <w:r>
        <w:rPr>
          <w:rFonts w:eastAsia="Times New Roman"/>
          <w:szCs w:val="24"/>
        </w:rPr>
        <w:t>ί</w:t>
      </w:r>
      <w:r>
        <w:rPr>
          <w:rFonts w:eastAsia="Times New Roman"/>
          <w:szCs w:val="24"/>
        </w:rPr>
        <w:t>α μας κάνουν κριτική για το ότι ιδρύουμε πάρα πολλούς φορείς από την αρχή -ακούσαμε και την πρόταση της Νέας Δημοκρατίας για δεκατρείς φορείς- από την άλλη οι περισσότεροι γκρινιάζουν γιατί δεν υπάρχει φορέας δια</w:t>
      </w:r>
      <w:r>
        <w:rPr>
          <w:rFonts w:eastAsia="Times New Roman"/>
          <w:szCs w:val="24"/>
        </w:rPr>
        <w:t>χείρισης στον ίδιο τον νομό.</w:t>
      </w:r>
    </w:p>
    <w:p w14:paraId="74465FBC" w14:textId="77777777" w:rsidR="00F20DF6" w:rsidRDefault="00F443B4">
      <w:pPr>
        <w:spacing w:line="600" w:lineRule="auto"/>
        <w:ind w:firstLine="720"/>
        <w:jc w:val="both"/>
        <w:rPr>
          <w:rFonts w:eastAsia="Times New Roman"/>
          <w:szCs w:val="24"/>
        </w:rPr>
      </w:pPr>
      <w:r>
        <w:rPr>
          <w:rFonts w:eastAsia="Times New Roman"/>
          <w:szCs w:val="24"/>
        </w:rPr>
        <w:t xml:space="preserve">Υπάρχουν στελέχη της Νέας Δημοκρατίας που ήταν και σε θέσεις «κλειδιά» τα προηγούμενα χρόνια που απαξιώνουν αυτή τη στιγμή το νομοσχέδιο, γκρινιάζουν γιατί στο Νομό Τρικάλων βάζουμε μεγαλύτερο πλήθος σε περιοχές </w:t>
      </w:r>
      <w:r>
        <w:rPr>
          <w:rFonts w:eastAsia="Times New Roman"/>
          <w:szCs w:val="24"/>
        </w:rPr>
        <w:t>«</w:t>
      </w:r>
      <w:r>
        <w:rPr>
          <w:rFonts w:eastAsia="Times New Roman"/>
          <w:szCs w:val="24"/>
          <w:lang w:val="en-US"/>
        </w:rPr>
        <w:t>NATURA</w:t>
      </w:r>
      <w:r>
        <w:rPr>
          <w:rFonts w:eastAsia="Times New Roman"/>
          <w:szCs w:val="24"/>
        </w:rPr>
        <w:t>»</w:t>
      </w:r>
      <w:r>
        <w:rPr>
          <w:rFonts w:eastAsia="Times New Roman"/>
          <w:szCs w:val="24"/>
        </w:rPr>
        <w:t xml:space="preserve">, όπως </w:t>
      </w:r>
      <w:r>
        <w:rPr>
          <w:rFonts w:eastAsia="Times New Roman"/>
          <w:szCs w:val="24"/>
        </w:rPr>
        <w:t xml:space="preserve">είναι τα Μετέωρα για παράδειγμα, και από την άλλη βγάζουν ανακοινώσεις </w:t>
      </w:r>
      <w:r>
        <w:rPr>
          <w:rFonts w:eastAsia="Times New Roman"/>
          <w:szCs w:val="24"/>
        </w:rPr>
        <w:lastRenderedPageBreak/>
        <w:t>λέγοντας ότι για να πάρουμε έγκριση για οτιδήποτε θα πρέπει να ρωτήσουμε τα Γιάννενα τελείως υποτιμητικά.</w:t>
      </w:r>
    </w:p>
    <w:p w14:paraId="74465FBD" w14:textId="77777777" w:rsidR="00F20DF6" w:rsidRDefault="00F443B4">
      <w:pPr>
        <w:spacing w:line="600" w:lineRule="auto"/>
        <w:ind w:firstLine="720"/>
        <w:jc w:val="both"/>
        <w:rPr>
          <w:rFonts w:eastAsia="Times New Roman"/>
          <w:szCs w:val="24"/>
        </w:rPr>
      </w:pPr>
      <w:r>
        <w:rPr>
          <w:rFonts w:eastAsia="Times New Roman"/>
          <w:szCs w:val="24"/>
        </w:rPr>
        <w:t>Άρα θα πρέπει να αποφασίσετε τι θέλετε. Θέλετε φορείς διαχείρισης; Θέλετε να έχ</w:t>
      </w:r>
      <w:r>
        <w:rPr>
          <w:rFonts w:eastAsia="Times New Roman"/>
          <w:szCs w:val="24"/>
        </w:rPr>
        <w:t>ουμε περισσότερους φορείς διαχείρισης; Θέλετε να υπάρχουν φορείς διαχείρισης που θα επεμβαίνουν σε κρίσιμα ζητήματα όσον αφορά τις αρμοδιότητές τους ή όχι;</w:t>
      </w:r>
    </w:p>
    <w:p w14:paraId="74465FBE" w14:textId="77777777" w:rsidR="00F20DF6" w:rsidRDefault="00F443B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Γιατί η λειτουργία αυτών των φορέων μπορεί να είναι για μας ένα μέγεθος ανάπτυξης, ένα κομμάτι από τ</w:t>
      </w:r>
      <w:r>
        <w:rPr>
          <w:rFonts w:eastAsia="Times New Roman" w:cs="Times New Roman"/>
          <w:szCs w:val="24"/>
        </w:rPr>
        <w:t xml:space="preserve">ην ανάπτυξη την οποία εμείς επιδιώκουμε. Εσείς από ό,τι φαίνεται, όπως πάντα θεωρείτε, ότι το περιβάλλον, οι περιοχές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το φυσικό κάλλος της χώρας μπορεί να είναι άχθος, από το οποίο πρέπει οπωσδήποτε να απαλλαγείτε.</w:t>
      </w:r>
    </w:p>
    <w:p w14:paraId="74465FBF" w14:textId="77777777" w:rsidR="00F20DF6" w:rsidRDefault="00F443B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Θεωρώ, όμως, ότι η λειτουργία α</w:t>
      </w:r>
      <w:r>
        <w:rPr>
          <w:rFonts w:eastAsia="Times New Roman" w:cs="Times New Roman"/>
          <w:szCs w:val="24"/>
        </w:rPr>
        <w:t>υτών των φορέων διαχείρισης μπορεί να συμβάλει οριζόντια και σε αυτό που ονομάζουμε αειφόρο ανάπτυξη, κατά την άποψή μας, αλλά και στη δημιουργία διευρυμένων τοπικών και περιφερειακών σχημάτων συνεργασίας στα θέματα τοπικού αλλά και περιφερειακού ενδιαφέρο</w:t>
      </w:r>
      <w:r>
        <w:rPr>
          <w:rFonts w:eastAsia="Times New Roman" w:cs="Times New Roman"/>
          <w:szCs w:val="24"/>
        </w:rPr>
        <w:t>ντος. Και αυτή η συνεργασία, όπου συμβαίνει βέβαια και αλλού στην Ευρώπη, συμπεριλαμβάνει τόσο τους ειδικούς επιστήμονες των επιστημών του περιβάλλοντος, τους φορείς τοπικής αυτοδιοίκησης αλλά και παραγωγικούς φορείς, οι οποίοι δραστηριοποιούνται εντός των</w:t>
      </w:r>
      <w:r>
        <w:rPr>
          <w:rFonts w:eastAsia="Times New Roman" w:cs="Times New Roman"/>
          <w:szCs w:val="24"/>
        </w:rPr>
        <w:t xml:space="preserve"> περιοχών αυτών με στόχο προφανώς τη διασύνδεση των τοπικών κοινωνικών με τις αναπτυξιακές προκλήσεις.</w:t>
      </w:r>
    </w:p>
    <w:p w14:paraId="74465FC0" w14:textId="77777777" w:rsidR="00F20DF6" w:rsidRDefault="00F443B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Έτσι, λοιπόν, αποτελεί στρατηγικό συμφέρον της χώρας η ενίσχυση των φορέων διαχείρισης, η σταθερή στελέχωσή τους αλλά </w:t>
      </w:r>
      <w:r>
        <w:rPr>
          <w:rFonts w:eastAsia="Times New Roman" w:cs="Times New Roman"/>
          <w:szCs w:val="24"/>
        </w:rPr>
        <w:lastRenderedPageBreak/>
        <w:t xml:space="preserve">και η οριζόντια διασύνδεσή τους με </w:t>
      </w:r>
      <w:r>
        <w:rPr>
          <w:rFonts w:eastAsia="Times New Roman" w:cs="Times New Roman"/>
          <w:szCs w:val="24"/>
        </w:rPr>
        <w:t xml:space="preserve">την τοπική οικονομία και κοινωνία. Και μία τέτοια επιστημονική και διοικητική πλατφόρμα σε συνδυασμό με τη διεύρυνση των προστατευόμενων περιοχών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την ανάρτηση των δασικών χαρτών, τη δημιουργία ενός νέου νομικού προσώπου δημοσίου δικαίου για το Κτ</w:t>
      </w:r>
      <w:r>
        <w:rPr>
          <w:rFonts w:eastAsia="Times New Roman" w:cs="Times New Roman"/>
          <w:szCs w:val="24"/>
        </w:rPr>
        <w:t>ηματολόγιο, αλλά και το αναθεωρημένο πλαίσιο για την αντιμετώπιση της αυθαίρετης δόμησης αποτελούν τους πυλώνες για την προστασία του φυσικού αποθέματος της χώρας.</w:t>
      </w:r>
    </w:p>
    <w:p w14:paraId="74465FC1" w14:textId="77777777" w:rsidR="00F20DF6" w:rsidRDefault="00F443B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Οι νέοι φορείς υπερβαίνουν, επίσης, τα τοπικά διοικητικά όρια και σχεδιάζεται να λειτουργήσο</w:t>
      </w:r>
      <w:r>
        <w:rPr>
          <w:rFonts w:eastAsia="Times New Roman" w:cs="Times New Roman"/>
          <w:szCs w:val="24"/>
        </w:rPr>
        <w:t>υν σε μία λογική περιφερειακής διασύνδεσης. Σε πολλές περιοχές θα κληθούν να συνεργαστούν φορείς από διαφορετικές περιφέρειες και να δουλέψουν πάνω σε κοι</w:t>
      </w:r>
      <w:r>
        <w:rPr>
          <w:rFonts w:eastAsia="Times New Roman" w:cs="Times New Roman"/>
          <w:szCs w:val="24"/>
        </w:rPr>
        <w:lastRenderedPageBreak/>
        <w:t>νούς στόχους. Και αυτή η πραγματικότητα παρουσιάζει προκλήσεις, αλλά ο βασικός στόχος είναι η υπέρβαση</w:t>
      </w:r>
      <w:r>
        <w:rPr>
          <w:rFonts w:eastAsia="Times New Roman" w:cs="Times New Roman"/>
          <w:szCs w:val="24"/>
        </w:rPr>
        <w:t xml:space="preserve"> των στενών διοικητικών ορίων στη διαχείριση του φυσικού πλούτου και η ολιστική αντιμετώπιση αυτών των προκλήσεων.</w:t>
      </w:r>
    </w:p>
    <w:p w14:paraId="74465FC2" w14:textId="77777777" w:rsidR="00F20DF6" w:rsidRDefault="00F443B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Έτσι, για παράδειγμα η περιοχή των Τρικάλων ενισχύεται ουσιαστικά σε αυτό το ζήτημα της περιβαλλοντικής προστασίας, γιατί με την πρόσφατη υπο</w:t>
      </w:r>
      <w:r>
        <w:rPr>
          <w:rFonts w:eastAsia="Times New Roman" w:cs="Times New Roman"/>
          <w:szCs w:val="24"/>
        </w:rPr>
        <w:t xml:space="preserve">υργική απόφαση για το δίκτυο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xml:space="preserve"> εντάσσεται στις προστατευτικές διατάξεις στο σύνολο του ορεινού δασικού αποθέματος του νομού. Συμπεριλαμβάνονται τα Μετέωρα, το ορεινό σύμπλεγμα του </w:t>
      </w:r>
      <w:proofErr w:type="spellStart"/>
      <w:r>
        <w:rPr>
          <w:rFonts w:eastAsia="Times New Roman" w:cs="Times New Roman"/>
          <w:szCs w:val="24"/>
        </w:rPr>
        <w:t>Ασπροποτάμου</w:t>
      </w:r>
      <w:proofErr w:type="spellEnd"/>
      <w:r>
        <w:rPr>
          <w:rFonts w:eastAsia="Times New Roman" w:cs="Times New Roman"/>
          <w:szCs w:val="24"/>
        </w:rPr>
        <w:t xml:space="preserve"> και των Αντιχασίων αλλά και ολόκληρη η περιοχή του </w:t>
      </w:r>
      <w:proofErr w:type="spellStart"/>
      <w:r>
        <w:rPr>
          <w:rFonts w:eastAsia="Times New Roman" w:cs="Times New Roman"/>
          <w:szCs w:val="24"/>
        </w:rPr>
        <w:t>Κόζια</w:t>
      </w:r>
      <w:r>
        <w:rPr>
          <w:rFonts w:eastAsia="Times New Roman" w:cs="Times New Roman"/>
          <w:szCs w:val="24"/>
        </w:rPr>
        <w:t>κα</w:t>
      </w:r>
      <w:proofErr w:type="spellEnd"/>
      <w:r>
        <w:rPr>
          <w:rFonts w:eastAsia="Times New Roman" w:cs="Times New Roman"/>
          <w:szCs w:val="24"/>
        </w:rPr>
        <w:t xml:space="preserve"> και της Πίνδου. Με τις ρυθμίσεις αυτές ολόκληρη η </w:t>
      </w:r>
      <w:r>
        <w:rPr>
          <w:rFonts w:eastAsia="Times New Roman" w:cs="Times New Roman"/>
          <w:szCs w:val="24"/>
        </w:rPr>
        <w:t>δ</w:t>
      </w:r>
      <w:r>
        <w:rPr>
          <w:rFonts w:eastAsia="Times New Roman" w:cs="Times New Roman"/>
          <w:szCs w:val="24"/>
        </w:rPr>
        <w:t xml:space="preserve">υτική Θεσσαλία αποτελεί πλέον διαχειριστικό αντικείμενο των νέων φορέων, ιδιαίτερα για τον νομό. Όλη η </w:t>
      </w:r>
      <w:r>
        <w:rPr>
          <w:rFonts w:eastAsia="Times New Roman" w:cs="Times New Roman"/>
          <w:szCs w:val="24"/>
        </w:rPr>
        <w:lastRenderedPageBreak/>
        <w:t>προστατευόμενη περιοχή εντάσσεται στον φορέα διαχείρισης Εθνικού Πάρκου Τζουμέρκων, Κοιλάδας Αχελώο</w:t>
      </w:r>
      <w:r>
        <w:rPr>
          <w:rFonts w:eastAsia="Times New Roman" w:cs="Times New Roman"/>
          <w:szCs w:val="24"/>
        </w:rPr>
        <w:t xml:space="preserve">υ, </w:t>
      </w:r>
      <w:proofErr w:type="spellStart"/>
      <w:r>
        <w:rPr>
          <w:rFonts w:eastAsia="Times New Roman" w:cs="Times New Roman"/>
          <w:szCs w:val="24"/>
        </w:rPr>
        <w:t>Αγράφων</w:t>
      </w:r>
      <w:proofErr w:type="spellEnd"/>
      <w:r>
        <w:rPr>
          <w:rFonts w:eastAsia="Times New Roman" w:cs="Times New Roman"/>
          <w:szCs w:val="24"/>
        </w:rPr>
        <w:t xml:space="preserve"> και Μετεώρων, στη λογική μιας διαπεριφερειακής συνεργασίας, η οποία είναι απαραίτητη για την ολιστική </w:t>
      </w:r>
      <w:proofErr w:type="spellStart"/>
      <w:r>
        <w:rPr>
          <w:rFonts w:eastAsia="Times New Roman" w:cs="Times New Roman"/>
          <w:szCs w:val="24"/>
        </w:rPr>
        <w:t>αειφορική</w:t>
      </w:r>
      <w:proofErr w:type="spellEnd"/>
      <w:r>
        <w:rPr>
          <w:rFonts w:eastAsia="Times New Roman" w:cs="Times New Roman"/>
          <w:szCs w:val="24"/>
        </w:rPr>
        <w:t xml:space="preserve"> περιβαλλοντική διαχείριση των ορεινών αυτών περιοχών με το μοναδικό φυσικά αρχιτεκτονικό και πολιτιστικό κάλλος.</w:t>
      </w:r>
    </w:p>
    <w:p w14:paraId="74465FC3" w14:textId="77777777" w:rsidR="00F20DF6" w:rsidRDefault="00F443B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Προφανώς και οι προκ</w:t>
      </w:r>
      <w:r>
        <w:rPr>
          <w:rFonts w:eastAsia="Times New Roman" w:cs="Times New Roman"/>
          <w:szCs w:val="24"/>
        </w:rPr>
        <w:t xml:space="preserve">λήσεις μιας τέτοιες διευρυμένης περιοχής είναι υπαρκτές και είναι βέβαιο ότι η αποτελεσματικότητα του νέου φορέα θα κριθεί και από τις δυνατότητες έργου που τελικά θα έχει. Σε κάθε περίπτωση, όμως, η προσπάθεια πατάει πάνω σε γερά θεμέλια και είναι βέβαιο </w:t>
      </w:r>
      <w:r>
        <w:rPr>
          <w:rFonts w:eastAsia="Times New Roman" w:cs="Times New Roman"/>
          <w:szCs w:val="24"/>
        </w:rPr>
        <w:t>ότι με τη συνεχή στήριξη της πολιτείας θα μπορέσουμε να αναδείξουμε ακόμη περισσότερο τη μοναδικότητα αυτών των μνημείων.</w:t>
      </w:r>
    </w:p>
    <w:p w14:paraId="74465FC4" w14:textId="77777777" w:rsidR="00F20DF6" w:rsidRDefault="00F443B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Επίσης, θα είχε ενδιαφέρον να δούμε πώς οι φορείς διαχείρισης μπορούν να συνδεθούν με σπάνιους περιβαλλοντικούς αναπτυξιακούς πόρους κ</w:t>
      </w:r>
      <w:r>
        <w:rPr>
          <w:rFonts w:eastAsia="Times New Roman" w:cs="Times New Roman"/>
          <w:szCs w:val="24"/>
        </w:rPr>
        <w:t xml:space="preserve">αι υποδομές που υπάρχουν και στον Νομό Τρικάλων. Συγκεκριμένα στο περιβαλλοντικό απόθεμα του </w:t>
      </w:r>
      <w:proofErr w:type="spellStart"/>
      <w:r>
        <w:rPr>
          <w:rFonts w:eastAsia="Times New Roman" w:cs="Times New Roman"/>
          <w:szCs w:val="24"/>
        </w:rPr>
        <w:t>Ασπροποτάμου</w:t>
      </w:r>
      <w:proofErr w:type="spellEnd"/>
      <w:r>
        <w:rPr>
          <w:rFonts w:eastAsia="Times New Roman" w:cs="Times New Roman"/>
          <w:szCs w:val="24"/>
        </w:rPr>
        <w:t xml:space="preserve">, το οποίο καλείται να διαχειριστεί ο νέος φορέας, λειτουργούν μοναδικές υποδομές, όπως είναι ένας από τους τρεις δημόσιους </w:t>
      </w:r>
      <w:proofErr w:type="spellStart"/>
      <w:r>
        <w:rPr>
          <w:rFonts w:eastAsia="Times New Roman" w:cs="Times New Roman"/>
          <w:szCs w:val="24"/>
        </w:rPr>
        <w:t>πεστροφογεννητικούς</w:t>
      </w:r>
      <w:proofErr w:type="spellEnd"/>
      <w:r>
        <w:rPr>
          <w:rFonts w:eastAsia="Times New Roman" w:cs="Times New Roman"/>
          <w:szCs w:val="24"/>
        </w:rPr>
        <w:t xml:space="preserve"> σταθμού</w:t>
      </w:r>
      <w:r>
        <w:rPr>
          <w:rFonts w:eastAsia="Times New Roman" w:cs="Times New Roman"/>
          <w:szCs w:val="24"/>
        </w:rPr>
        <w:t xml:space="preserve">ς της Ελλάδος αλλά και το τελευταίο κρατικό εργοστάσιο ξυλείας, το οποίο τροφοδοτείται από την </w:t>
      </w:r>
      <w:proofErr w:type="spellStart"/>
      <w:r>
        <w:rPr>
          <w:rFonts w:eastAsia="Times New Roman" w:cs="Times New Roman"/>
          <w:szCs w:val="24"/>
        </w:rPr>
        <w:t>αειφορική</w:t>
      </w:r>
      <w:proofErr w:type="spellEnd"/>
      <w:r>
        <w:rPr>
          <w:rFonts w:eastAsia="Times New Roman" w:cs="Times New Roman"/>
          <w:szCs w:val="24"/>
        </w:rPr>
        <w:t xml:space="preserve"> διαχείριση των δημοσίων δασών της περιοχής.</w:t>
      </w:r>
    </w:p>
    <w:p w14:paraId="74465FC5" w14:textId="77777777" w:rsidR="00F20DF6" w:rsidRDefault="00F443B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Αυτές οι υποδομές θα πρέπει να μελετηθούν και από τους νέους φορείς διαχείρισης αλλά και από την κεντρική δ</w:t>
      </w:r>
      <w:r>
        <w:rPr>
          <w:rFonts w:eastAsia="Times New Roman" w:cs="Times New Roman"/>
          <w:szCs w:val="24"/>
        </w:rPr>
        <w:t xml:space="preserve">ιοίκηση, ώστε να αξιοποιηθούν και στην κατεύθυνση της αναπαραγωγής της τοπικής βιοποικιλότητας αλλά και της διατήρησης της παραδοσιακής </w:t>
      </w:r>
      <w:r>
        <w:rPr>
          <w:rFonts w:eastAsia="Times New Roman" w:cs="Times New Roman"/>
          <w:szCs w:val="24"/>
        </w:rPr>
        <w:lastRenderedPageBreak/>
        <w:t>ανθρωπογενούς δραστηριότητας. Εφόσον, λοιπόν, θα κερδίσουμε αυτό το στοίχημα, δηλαδή να συνδέσουμε τους φορείς διαχείρισ</w:t>
      </w:r>
      <w:r>
        <w:rPr>
          <w:rFonts w:eastAsia="Times New Roman" w:cs="Times New Roman"/>
          <w:szCs w:val="24"/>
        </w:rPr>
        <w:t>ης με τις τοπικές κοινότητες και την παραδοσιακή διαχείριση, τότε το σύνολο του φυσικού αποθέματος θα αναβαθμιστεί.</w:t>
      </w:r>
    </w:p>
    <w:p w14:paraId="74465FC6" w14:textId="77777777" w:rsidR="00F20DF6" w:rsidRDefault="00F443B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Κλείνοντας, θα ήθελα να υπογραμμίσω το γεγονός ότι με μεθοδική δουλειά το αρμόδιο για το περιβάλλον Υπουργείο έχει συμβάλει καθοριστικά στην</w:t>
      </w:r>
      <w:r>
        <w:rPr>
          <w:rFonts w:eastAsia="Times New Roman" w:cs="Times New Roman"/>
          <w:szCs w:val="24"/>
        </w:rPr>
        <w:t xml:space="preserve"> αλλαγή της εικόνας, σε σχέση με την περιβαλλοντική προστασία στην Ελλάδα. Αυτή η προσπάθεια θέλουμε να διευρυνθεί ακόμα περισσότερο με στόχο την αποτύπωσή της και στο συνολικό παραγωγικό μοντέλο της χώρας και ιδιαίτερα της ελληνικής περιφέρειας. Οι νομοί </w:t>
      </w:r>
      <w:r>
        <w:rPr>
          <w:rFonts w:eastAsia="Times New Roman" w:cs="Times New Roman"/>
          <w:szCs w:val="24"/>
        </w:rPr>
        <w:t>της επαρχίας έχουν ανάγκη από δυ</w:t>
      </w:r>
      <w:r>
        <w:rPr>
          <w:rFonts w:eastAsia="Times New Roman" w:cs="Times New Roman"/>
          <w:szCs w:val="24"/>
        </w:rPr>
        <w:lastRenderedPageBreak/>
        <w:t xml:space="preserve">ναμικές </w:t>
      </w:r>
      <w:proofErr w:type="spellStart"/>
      <w:r>
        <w:rPr>
          <w:rFonts w:eastAsia="Times New Roman" w:cs="Times New Roman"/>
          <w:szCs w:val="24"/>
        </w:rPr>
        <w:t>πολυπαραγοντικές</w:t>
      </w:r>
      <w:proofErr w:type="spellEnd"/>
      <w:r>
        <w:rPr>
          <w:rFonts w:eastAsia="Times New Roman" w:cs="Times New Roman"/>
          <w:szCs w:val="24"/>
        </w:rPr>
        <w:t xml:space="preserve"> προσεγγίσεις στα περιβαλλοντικά, οικονομικά, παραγωγικά και κοινωνικά προβλήματα που τους απασχολούν. </w:t>
      </w:r>
    </w:p>
    <w:p w14:paraId="74465FC7" w14:textId="77777777" w:rsidR="00F20DF6" w:rsidRDefault="00F443B4">
      <w:pPr>
        <w:spacing w:line="600" w:lineRule="auto"/>
        <w:ind w:firstLine="851"/>
        <w:jc w:val="both"/>
        <w:rPr>
          <w:rFonts w:eastAsia="Times New Roman"/>
          <w:szCs w:val="24"/>
        </w:rPr>
      </w:pPr>
      <w:r>
        <w:rPr>
          <w:rFonts w:eastAsia="Times New Roman"/>
          <w:szCs w:val="24"/>
        </w:rPr>
        <w:t>Τέτοιες προσεγγίσεις μπορούν να αναπτυχθούν μέσα από το παρόν νομοσχέδιο, ενώ αντίστοιχες πρωτοβ</w:t>
      </w:r>
      <w:r>
        <w:rPr>
          <w:rFonts w:eastAsia="Times New Roman"/>
          <w:szCs w:val="24"/>
        </w:rPr>
        <w:t xml:space="preserve">ουλίες μπορούν να δημιουργηθούν και από τη βάση με τη συμμετοχή και της </w:t>
      </w:r>
      <w:r>
        <w:rPr>
          <w:rFonts w:eastAsia="Times New Roman"/>
          <w:szCs w:val="24"/>
        </w:rPr>
        <w:t>τ</w:t>
      </w:r>
      <w:r>
        <w:rPr>
          <w:rFonts w:eastAsia="Times New Roman"/>
          <w:szCs w:val="24"/>
        </w:rPr>
        <w:t xml:space="preserve">οπικής </w:t>
      </w:r>
      <w:r>
        <w:rPr>
          <w:rFonts w:eastAsia="Times New Roman"/>
          <w:szCs w:val="24"/>
        </w:rPr>
        <w:t>α</w:t>
      </w:r>
      <w:r>
        <w:rPr>
          <w:rFonts w:eastAsia="Times New Roman"/>
          <w:szCs w:val="24"/>
        </w:rPr>
        <w:t>υτοδιοίκησης.</w:t>
      </w:r>
    </w:p>
    <w:p w14:paraId="74465FC8" w14:textId="77777777" w:rsidR="00F20DF6" w:rsidRDefault="00F443B4">
      <w:pPr>
        <w:spacing w:line="600" w:lineRule="auto"/>
        <w:ind w:firstLine="851"/>
        <w:jc w:val="both"/>
        <w:rPr>
          <w:rFonts w:eastAsia="Times New Roman"/>
          <w:szCs w:val="24"/>
        </w:rPr>
      </w:pPr>
      <w:r>
        <w:rPr>
          <w:rFonts w:eastAsia="Times New Roman"/>
          <w:szCs w:val="24"/>
        </w:rPr>
        <w:t>Το βασικό ζητούμενο, λοιπόν, είναι να καταστεί κοινός στόχος η δίκαιη ανάπτυξη, με κοινωνική και περιβαλλοντική ανταποδοτικότητα. Σε αυτό το πλαίσιο, κατά τη γνώ</w:t>
      </w:r>
      <w:r>
        <w:rPr>
          <w:rFonts w:eastAsia="Times New Roman"/>
          <w:szCs w:val="24"/>
        </w:rPr>
        <w:t xml:space="preserve">μη μου, οι φορείς διαχείρισης αποτελούν κομβικά, αλλά και πολύτιμα εργαλεία. </w:t>
      </w:r>
    </w:p>
    <w:p w14:paraId="74465FC9" w14:textId="77777777" w:rsidR="00F20DF6" w:rsidRDefault="00F443B4">
      <w:pPr>
        <w:spacing w:line="600" w:lineRule="auto"/>
        <w:ind w:firstLine="720"/>
        <w:jc w:val="both"/>
        <w:rPr>
          <w:rFonts w:eastAsia="Times New Roman"/>
          <w:szCs w:val="24"/>
        </w:rPr>
      </w:pPr>
      <w:r>
        <w:rPr>
          <w:rFonts w:eastAsia="Times New Roman"/>
          <w:szCs w:val="24"/>
        </w:rPr>
        <w:t>Ευχαριστώ πολύ.</w:t>
      </w:r>
    </w:p>
    <w:p w14:paraId="74465FCA" w14:textId="77777777" w:rsidR="00F20DF6" w:rsidRDefault="00F443B4">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74465FCB" w14:textId="77777777" w:rsidR="00F20DF6" w:rsidRDefault="00F443B4">
      <w:pPr>
        <w:spacing w:line="600" w:lineRule="auto"/>
        <w:ind w:firstLine="720"/>
        <w:jc w:val="both"/>
        <w:rPr>
          <w:rFonts w:eastAsia="Times New Roman"/>
          <w:szCs w:val="24"/>
        </w:rPr>
      </w:pPr>
      <w:r>
        <w:rPr>
          <w:rFonts w:eastAsia="Times New Roman"/>
          <w:b/>
          <w:szCs w:val="24"/>
        </w:rPr>
        <w:lastRenderedPageBreak/>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Τον λόγο έχει ο Κοινοβουλευτικός Εκπρόσωπος της Ένωσης Κεντρώων κ. </w:t>
      </w:r>
      <w:proofErr w:type="spellStart"/>
      <w:r>
        <w:rPr>
          <w:rFonts w:eastAsia="Times New Roman"/>
          <w:szCs w:val="24"/>
        </w:rPr>
        <w:t>Σαρίδης</w:t>
      </w:r>
      <w:proofErr w:type="spellEnd"/>
      <w:r>
        <w:rPr>
          <w:rFonts w:eastAsia="Times New Roman"/>
          <w:szCs w:val="24"/>
        </w:rPr>
        <w:t>.</w:t>
      </w:r>
    </w:p>
    <w:p w14:paraId="74465FCC" w14:textId="77777777" w:rsidR="00F20DF6" w:rsidRDefault="00F443B4">
      <w:pPr>
        <w:spacing w:line="600" w:lineRule="auto"/>
        <w:ind w:firstLine="720"/>
        <w:jc w:val="both"/>
        <w:rPr>
          <w:rFonts w:eastAsia="Times New Roman"/>
          <w:szCs w:val="24"/>
        </w:rPr>
      </w:pPr>
      <w:r>
        <w:rPr>
          <w:rFonts w:eastAsia="Times New Roman"/>
          <w:b/>
          <w:szCs w:val="24"/>
        </w:rPr>
        <w:t xml:space="preserve">ΙΩΑΝΝΗΣ </w:t>
      </w:r>
      <w:r>
        <w:rPr>
          <w:rFonts w:eastAsia="Times New Roman"/>
          <w:b/>
          <w:szCs w:val="24"/>
        </w:rPr>
        <w:t xml:space="preserve">ΣΑΡΙΔΗΣ: </w:t>
      </w:r>
      <w:r>
        <w:rPr>
          <w:rFonts w:eastAsia="Times New Roman"/>
          <w:szCs w:val="24"/>
        </w:rPr>
        <w:t xml:space="preserve">Ευχαριστώ, κύριε Πρόεδρε. </w:t>
      </w:r>
    </w:p>
    <w:p w14:paraId="74465FCD" w14:textId="77777777" w:rsidR="00F20DF6" w:rsidRDefault="00F443B4">
      <w:pPr>
        <w:spacing w:line="600" w:lineRule="auto"/>
        <w:ind w:firstLine="720"/>
        <w:jc w:val="both"/>
        <w:rPr>
          <w:rFonts w:eastAsia="Times New Roman"/>
          <w:szCs w:val="24"/>
        </w:rPr>
      </w:pPr>
      <w:r>
        <w:rPr>
          <w:rFonts w:eastAsia="Times New Roman"/>
          <w:szCs w:val="24"/>
        </w:rPr>
        <w:t>Κύριε Υπουργέ, κυρίες και κύριοι συνάδελφοι, θα ήθελα να ξεκινήσω την εισήγησή μου με μία διαπίστωση, η οποία προκύπτει από όσα θλιβερά απασχολούν τις τελευταίες μέρες την επικαιρότητα.</w:t>
      </w:r>
    </w:p>
    <w:p w14:paraId="74465FCE" w14:textId="77777777" w:rsidR="00F20DF6" w:rsidRDefault="00F443B4">
      <w:pPr>
        <w:spacing w:line="600" w:lineRule="auto"/>
        <w:ind w:firstLine="720"/>
        <w:jc w:val="both"/>
        <w:rPr>
          <w:rFonts w:eastAsia="Times New Roman"/>
          <w:szCs w:val="24"/>
        </w:rPr>
      </w:pPr>
      <w:r>
        <w:rPr>
          <w:rFonts w:eastAsia="Times New Roman"/>
          <w:szCs w:val="24"/>
        </w:rPr>
        <w:t>Ο ΣΥΡΙΖΑ δεν έχει αντιπολίτευση κα</w:t>
      </w:r>
      <w:r>
        <w:rPr>
          <w:rFonts w:eastAsia="Times New Roman"/>
          <w:szCs w:val="24"/>
        </w:rPr>
        <w:t xml:space="preserve">ι μεταφορικά και κυριολεκτικά. Κοιτάξτε στα έδρανα εδώ της Βουλής και θα δείτε για τι αντιπολίτευση μιλάμε. Η Κυβέρνηση δεν έχει αντιπολίτευση. Η Αντιπολίτευση και ειδικά η Αξιωματική Αντιπολίτευση έχουν άλλα πράγματα να ασχοληθούν. Αυτή είναι η αλήθεια. </w:t>
      </w:r>
    </w:p>
    <w:p w14:paraId="74465FCF" w14:textId="77777777" w:rsidR="00F20DF6" w:rsidRDefault="00F443B4">
      <w:pPr>
        <w:spacing w:line="600" w:lineRule="auto"/>
        <w:ind w:firstLine="720"/>
        <w:jc w:val="both"/>
        <w:rPr>
          <w:rFonts w:eastAsia="Times New Roman"/>
          <w:szCs w:val="24"/>
        </w:rPr>
      </w:pPr>
      <w:r>
        <w:rPr>
          <w:rFonts w:eastAsia="Times New Roman"/>
          <w:szCs w:val="24"/>
        </w:rPr>
        <w:lastRenderedPageBreak/>
        <w:t>Είτε, λοιπόν, δεχθούμε το τεκμήριο της αθωότητας, είτε πιστέψουμε πως όλα αυτά θα αποδειχθούν κάποια στιγμή στο μέλλον αποτελέσματα ανίερων συνομωσιών και μακιαβελικών σκευωριών, είτε σπεύσουμε να καταδικάσουμε ανθρώπους και να σπιλώσουμε υπολήψεις, δεν αλ</w:t>
      </w:r>
      <w:r>
        <w:rPr>
          <w:rFonts w:eastAsia="Times New Roman"/>
          <w:szCs w:val="24"/>
        </w:rPr>
        <w:t>λάζει η πικρή αλήθεια πως η Αξιωματική Αντιπολίτευση και γενικά τα κόμματα τα οποία κυβέρνησαν, έχουν πολλά δικά τους εσωτερικά προβλήματα, τα οποία ουδεμία σχέση έχουν με τα πραγματικά προβλήματα των πολιτών και ως εκ τούτου καθόλου δεν απασχολούν τους πο</w:t>
      </w:r>
      <w:r>
        <w:rPr>
          <w:rFonts w:eastAsia="Times New Roman"/>
          <w:szCs w:val="24"/>
        </w:rPr>
        <w:t>λίτες.</w:t>
      </w:r>
    </w:p>
    <w:p w14:paraId="74465FD0" w14:textId="77777777" w:rsidR="00F20DF6" w:rsidRDefault="00F443B4">
      <w:pPr>
        <w:spacing w:line="600" w:lineRule="auto"/>
        <w:ind w:firstLine="720"/>
        <w:jc w:val="both"/>
        <w:rPr>
          <w:rFonts w:eastAsia="Times New Roman"/>
          <w:szCs w:val="24"/>
        </w:rPr>
      </w:pPr>
      <w:r>
        <w:rPr>
          <w:rFonts w:eastAsia="Times New Roman"/>
          <w:szCs w:val="24"/>
        </w:rPr>
        <w:t>Κυρίες και κύριοι συνάδελφοι, κλείσαμε τρία χρόνια διακυβέρνησης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ΑΝΕΛ και το ισχυρότερο πολιτικό επιχείρημα που έχει να παρουσιάσει αυτή τη στιγμή η Αξιωματική Αντιπολίτευση για </w:t>
      </w:r>
      <w:r>
        <w:rPr>
          <w:rFonts w:eastAsia="Times New Roman"/>
          <w:szCs w:val="24"/>
        </w:rPr>
        <w:lastRenderedPageBreak/>
        <w:t xml:space="preserve">να εμποδίσει την Κυβέρνηση να συνεχίσει την πολιτική της, την </w:t>
      </w:r>
      <w:r>
        <w:rPr>
          <w:rFonts w:eastAsia="Times New Roman"/>
          <w:szCs w:val="24"/>
        </w:rPr>
        <w:t>όποια πολιτική της, είναι το γεγονός πως διαφωνούν μεταξύ τους οι συγκυβερνώντες και πως η διαφωνία αυτή δεν τους επιτρέπει να κυβερνήσουν αποτελεσματικά και με τον καλύτερο τρόπο τους Έλληνες.</w:t>
      </w:r>
    </w:p>
    <w:p w14:paraId="74465FD1" w14:textId="77777777" w:rsidR="00F20DF6" w:rsidRDefault="00F443B4">
      <w:pPr>
        <w:spacing w:line="600" w:lineRule="auto"/>
        <w:ind w:firstLine="720"/>
        <w:jc w:val="both"/>
        <w:rPr>
          <w:rFonts w:eastAsia="Times New Roman"/>
          <w:szCs w:val="24"/>
        </w:rPr>
      </w:pPr>
      <w:r>
        <w:rPr>
          <w:rFonts w:eastAsia="Times New Roman"/>
          <w:szCs w:val="24"/>
        </w:rPr>
        <w:t>Γιατί αυτό προκύπτει από το επιχείρημα ότι «δεν παίρνω θέση, μ</w:t>
      </w:r>
      <w:r>
        <w:rPr>
          <w:rFonts w:eastAsia="Times New Roman"/>
          <w:szCs w:val="24"/>
        </w:rPr>
        <w:t>έχρι η Κυβέρνηση να φέρει μία ενιαία θέση», όσον αφορά το μεγάλο πρόβλημα, το μεγάλο ζήτημα, το μεγάλο εθνικό θέμα, στο οποίο τουλάχιστον η Ένωση Κεντρώων έχει πάρει μία θέση την οποία δεν διαπραγματεύεται.</w:t>
      </w:r>
    </w:p>
    <w:p w14:paraId="74465FD2" w14:textId="77777777" w:rsidR="00F20DF6" w:rsidRDefault="00F443B4">
      <w:pPr>
        <w:spacing w:line="600" w:lineRule="auto"/>
        <w:ind w:firstLine="720"/>
        <w:jc w:val="both"/>
        <w:rPr>
          <w:rFonts w:eastAsia="Times New Roman"/>
          <w:szCs w:val="24"/>
        </w:rPr>
      </w:pPr>
      <w:r>
        <w:rPr>
          <w:rFonts w:eastAsia="Times New Roman"/>
          <w:szCs w:val="24"/>
        </w:rPr>
        <w:t xml:space="preserve">Καθορίζετε, λοιπόν, τη θέση και τη στάση σας όχι </w:t>
      </w:r>
      <w:r>
        <w:rPr>
          <w:rFonts w:eastAsia="Times New Roman"/>
          <w:szCs w:val="24"/>
        </w:rPr>
        <w:t xml:space="preserve">βάσει των επιχειρημάτων σας, αλλά βάσει των διαφωνιών μεταξύ των Βουλευτών της Συμπολίτευσης. Μεγαλύτερη απόδειξη του ισχυρισμού </w:t>
      </w:r>
      <w:r>
        <w:rPr>
          <w:rFonts w:eastAsia="Times New Roman"/>
          <w:szCs w:val="24"/>
        </w:rPr>
        <w:lastRenderedPageBreak/>
        <w:t>πως υπάρχει έλλειμα αντιπολίτευσης δεν μπορώ να σκεφτώ. Αν το προσθέσουμε αυτό και στην συμπεριφορά που επιδεικνύουν κάποια Υπο</w:t>
      </w:r>
      <w:r>
        <w:rPr>
          <w:rFonts w:eastAsia="Times New Roman"/>
          <w:szCs w:val="24"/>
        </w:rPr>
        <w:t>υργεία, κάποιοι Υπουργοί στις ερωτήσεις που καταθέτουμε στο πλαίσιο του κοινοβουλευτικού ελέγχου, τότε συνειδητοποιούμε, δυστυχώς, πως ο ΣΥΡΙΖΑ έχει πάρει ελευθέρας από το Κοινοβούλιο και δεν υπάρχει κανείς για να τον εμποδίσει.</w:t>
      </w:r>
    </w:p>
    <w:p w14:paraId="74465FD3" w14:textId="77777777" w:rsidR="00F20DF6" w:rsidRDefault="00F443B4">
      <w:pPr>
        <w:spacing w:line="600" w:lineRule="auto"/>
        <w:ind w:firstLine="720"/>
        <w:jc w:val="both"/>
        <w:rPr>
          <w:rFonts w:eastAsia="Times New Roman"/>
          <w:szCs w:val="24"/>
        </w:rPr>
      </w:pPr>
      <w:r>
        <w:rPr>
          <w:rFonts w:eastAsia="Times New Roman"/>
          <w:szCs w:val="24"/>
        </w:rPr>
        <w:t>Κανείς δεν μιλάει για το πώ</w:t>
      </w:r>
      <w:r>
        <w:rPr>
          <w:rFonts w:eastAsia="Times New Roman"/>
          <w:szCs w:val="24"/>
        </w:rPr>
        <w:t xml:space="preserve">ς θα έπρεπε να αλλάξουν έστω κάποιοι, έστω ένα μέρος, έστω κατά ένα βαθμό, έστω ένας από τους τριακόσιους πενήντα </w:t>
      </w:r>
      <w:proofErr w:type="spellStart"/>
      <w:r>
        <w:rPr>
          <w:rFonts w:eastAsia="Times New Roman"/>
          <w:szCs w:val="24"/>
        </w:rPr>
        <w:t>εφαρμοστικούς</w:t>
      </w:r>
      <w:proofErr w:type="spellEnd"/>
      <w:r>
        <w:rPr>
          <w:rFonts w:eastAsia="Times New Roman"/>
          <w:szCs w:val="24"/>
        </w:rPr>
        <w:t xml:space="preserve"> και εκτελεστικούς νόμους που έχουν ψηφίσει εδώ μέσα, μέσα σε αυτή την Αίθουσα, στην Αίθουσα της Ολομέλειας του ελληνικού Κοινοβο</w:t>
      </w:r>
      <w:r>
        <w:rPr>
          <w:rFonts w:eastAsia="Times New Roman"/>
          <w:szCs w:val="24"/>
        </w:rPr>
        <w:t>υλίου, σε συνέχεια μάλιστα και διευκρινιστικά στα όσα ψηφίσατε όλοι μαζί τον Αύγου</w:t>
      </w:r>
      <w:r>
        <w:rPr>
          <w:rFonts w:eastAsia="Times New Roman"/>
          <w:szCs w:val="24"/>
        </w:rPr>
        <w:lastRenderedPageBreak/>
        <w:t>στο του 2015. Όλοι μαζί, ΣΥΡΙΖΑ, ΑΝΕΛ, Νέα Δημοκρατία, Δημοκρατική Συμπαράταξη, Ποτάμι, όλοι μαζί τα ψηφίσατε και κανείς από εσάς δεν σκοπεύει να αλλάξει τίποτα. Αυτή είναι η</w:t>
      </w:r>
      <w:r>
        <w:rPr>
          <w:rFonts w:eastAsia="Times New Roman"/>
          <w:szCs w:val="24"/>
        </w:rPr>
        <w:t xml:space="preserve"> αλήθεια που συγκαλύπτεται από την επικαιρότητα, αυτή είναι η αλήθεια που συγκαλύπτετε από τον ελληνικό λαό κι αυτό είναι το σχόλιό μου γι’ αυτήν.</w:t>
      </w:r>
    </w:p>
    <w:p w14:paraId="74465FD4" w14:textId="77777777" w:rsidR="00F20DF6" w:rsidRDefault="00F443B4">
      <w:pPr>
        <w:spacing w:line="600" w:lineRule="auto"/>
        <w:ind w:firstLine="720"/>
        <w:jc w:val="both"/>
        <w:rPr>
          <w:rFonts w:eastAsia="Times New Roman"/>
          <w:szCs w:val="24"/>
        </w:rPr>
      </w:pPr>
      <w:r>
        <w:rPr>
          <w:rFonts w:eastAsia="Times New Roman"/>
          <w:szCs w:val="24"/>
        </w:rPr>
        <w:t xml:space="preserve">Το μόνο που λέτε τώρα είναι πως εσείς, όταν επιτέλους κληθείτε από τον ελληνικό λαό να κυβερνήσετε την χώρα, </w:t>
      </w:r>
      <w:r>
        <w:rPr>
          <w:rFonts w:eastAsia="Times New Roman"/>
          <w:szCs w:val="24"/>
        </w:rPr>
        <w:t xml:space="preserve">δεν θα έχετε τα προβλήματα δυσαρμονίας που έχει η </w:t>
      </w:r>
      <w:r>
        <w:rPr>
          <w:rFonts w:eastAsia="Times New Roman"/>
          <w:szCs w:val="24"/>
        </w:rPr>
        <w:t>σ</w:t>
      </w:r>
      <w:r>
        <w:rPr>
          <w:rFonts w:eastAsia="Times New Roman"/>
          <w:szCs w:val="24"/>
        </w:rPr>
        <w:t>υγκυβέρνηση ΣΥΡΙΖΑ-ΑΝΕΛ.</w:t>
      </w:r>
    </w:p>
    <w:p w14:paraId="74465FD5"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Δεν έχουμε ακούσει, όμως, την ξεκάθαρη θέση σας για το </w:t>
      </w:r>
      <w:r>
        <w:rPr>
          <w:rFonts w:eastAsia="Times New Roman" w:cs="Times New Roman"/>
          <w:szCs w:val="24"/>
        </w:rPr>
        <w:t>σ</w:t>
      </w:r>
      <w:r>
        <w:rPr>
          <w:rFonts w:eastAsia="Times New Roman" w:cs="Times New Roman"/>
          <w:szCs w:val="24"/>
        </w:rPr>
        <w:t>κοπιανό, ούτε έχουμε καταλάβει πώς θα μειώσετε επιτέλους αυτή τη φορολογία</w:t>
      </w:r>
      <w:r>
        <w:rPr>
          <w:rFonts w:eastAsia="Times New Roman" w:cs="Times New Roman"/>
          <w:szCs w:val="24"/>
        </w:rPr>
        <w:t>,</w:t>
      </w:r>
      <w:r>
        <w:rPr>
          <w:rFonts w:eastAsia="Times New Roman" w:cs="Times New Roman"/>
          <w:szCs w:val="24"/>
        </w:rPr>
        <w:t xml:space="preserve"> ούτε έχουμε καταλάβει πώς θα μειωθεί ο ΕΝΦΙΑ, πώ</w:t>
      </w:r>
      <w:r>
        <w:rPr>
          <w:rFonts w:eastAsia="Times New Roman" w:cs="Times New Roman"/>
          <w:szCs w:val="24"/>
        </w:rPr>
        <w:t>ς θα έρθουν οι επενδύσεις, πώς επιτέλους θα κερδίσουμε την περιβόητη εμπιστοσύνη των επενδυτών, η οποία στη σημερινή Κυβέρνηση –να είμαστε και ειλικρινείς- είναι και ανύπαρκτη. Ούτε βεβαίως σας είδαμε να ελέγχετε με αποτελεσματικό τρόπο την Κυβέρνηση, η οπ</w:t>
      </w:r>
      <w:r>
        <w:rPr>
          <w:rFonts w:eastAsia="Times New Roman" w:cs="Times New Roman"/>
          <w:szCs w:val="24"/>
        </w:rPr>
        <w:t>οία συνεχίζει ανενόχλητη να μιλάει για καθαρή έξοδο από τα μνημόνια, όταν όλοι ξέρουμε πως αυτό δεν είναι εφικτό.</w:t>
      </w:r>
    </w:p>
    <w:p w14:paraId="74465FD6"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Ίσως θα έπρεπε να αναρωτηθούμε όχι πόσο καθαρή θα είναι η έξοδός μας από τα μνημόνια, αλλά σε τι κατάσταση θα βρισκόμαστε εμείς κατά την έξοδό</w:t>
      </w:r>
      <w:r>
        <w:rPr>
          <w:rFonts w:eastAsia="Times New Roman" w:cs="Times New Roman"/>
          <w:szCs w:val="24"/>
        </w:rPr>
        <w:t xml:space="preserve"> μας. Καθαροί ίσως και να βγούμε, αν είναι μικρές οι πιθανότητες. Το σίγουρο, όμως, είναι ότι έχουμε μείνει μισοί.</w:t>
      </w:r>
    </w:p>
    <w:p w14:paraId="74465FD7"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Προχωρώ τώρα στον σχολιασμό των υπουργικών τροπολογιών. Θα ξεκινήσω με την τροπολογία 1467 που αποσύρατε, κύριε Υπουργέ, η οποία αφορά την εγ</w:t>
      </w:r>
      <w:r>
        <w:rPr>
          <w:rFonts w:eastAsia="Times New Roman" w:cs="Times New Roman"/>
          <w:szCs w:val="24"/>
        </w:rPr>
        <w:t xml:space="preserve">κατάσταση των κέντρων αδέσποτων ζώων σε δασικές και </w:t>
      </w:r>
      <w:proofErr w:type="spellStart"/>
      <w:r>
        <w:rPr>
          <w:rFonts w:eastAsia="Times New Roman" w:cs="Times New Roman"/>
          <w:szCs w:val="24"/>
        </w:rPr>
        <w:t>χορτολιβαδικές</w:t>
      </w:r>
      <w:proofErr w:type="spellEnd"/>
      <w:r>
        <w:rPr>
          <w:rFonts w:eastAsia="Times New Roman" w:cs="Times New Roman"/>
          <w:szCs w:val="24"/>
        </w:rPr>
        <w:t xml:space="preserve"> εκτάσεις. Κάποιες ασάφειες οι οποίες υπήρχαν μέσα, ήταν η αιτία για να αποσυρθεί και καλά κάνατε και την αποσύρατε. Είναι αλήθεια πως η αγάπη για τα ζώα, εκτός από ασπίδα γι’ αυτά, γίνεται </w:t>
      </w:r>
      <w:r>
        <w:rPr>
          <w:rFonts w:eastAsia="Times New Roman" w:cs="Times New Roman"/>
          <w:szCs w:val="24"/>
        </w:rPr>
        <w:t>και αντικείμενο εκμετάλλευσης. Τα φαινόμενα αυτά πρέπει να αντιμετωπίζονται με αυστηρό και απόλυτο τρόπο.</w:t>
      </w:r>
    </w:p>
    <w:p w14:paraId="74465FD8"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Το εάν η λειτουργία των καταφυγίων, το πώς θα </w:t>
      </w:r>
      <w:proofErr w:type="spellStart"/>
      <w:r>
        <w:rPr>
          <w:rFonts w:eastAsia="Times New Roman" w:cs="Times New Roman"/>
          <w:szCs w:val="24"/>
        </w:rPr>
        <w:t>χωροθετηθούν</w:t>
      </w:r>
      <w:proofErr w:type="spellEnd"/>
      <w:r>
        <w:rPr>
          <w:rFonts w:eastAsia="Times New Roman" w:cs="Times New Roman"/>
          <w:szCs w:val="24"/>
        </w:rPr>
        <w:t xml:space="preserve"> αυτά και σε ποιους χώρους εμείς θα τα διαμορφώσουμε, θα μειώσει τελικά το περιθώριο δράσης </w:t>
      </w:r>
      <w:r>
        <w:rPr>
          <w:rFonts w:eastAsia="Times New Roman" w:cs="Times New Roman"/>
          <w:szCs w:val="24"/>
        </w:rPr>
        <w:t xml:space="preserve">κάποιων απάνθρωπων επιτήδειων που θησαυρίζουν εκμεταλλευόμενοι τα κενά της νομοθεσίας κακοποιώντας αδέσποτα ζώα, θα φανεί. Θα περιμένουμε, λοιπόν, την </w:t>
      </w:r>
      <w:proofErr w:type="spellStart"/>
      <w:r>
        <w:rPr>
          <w:rFonts w:eastAsia="Times New Roman" w:cs="Times New Roman"/>
          <w:szCs w:val="24"/>
        </w:rPr>
        <w:t>επανακατάθεση</w:t>
      </w:r>
      <w:proofErr w:type="spellEnd"/>
      <w:r>
        <w:rPr>
          <w:rFonts w:eastAsia="Times New Roman" w:cs="Times New Roman"/>
          <w:szCs w:val="24"/>
        </w:rPr>
        <w:t xml:space="preserve"> της τροπολογίας, η οποία πλέον θα είναι σαφής. </w:t>
      </w:r>
    </w:p>
    <w:p w14:paraId="74465FD9"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Όσον αφορά στην τροπολογία 1466 σχετικά με </w:t>
      </w:r>
      <w:r>
        <w:rPr>
          <w:rFonts w:eastAsia="Times New Roman" w:cs="Times New Roman"/>
          <w:szCs w:val="24"/>
        </w:rPr>
        <w:t>τις προϋποθέσεις και τη διαδικασία χορήγησης νόμιμων αδειών στα υφιστάμενα ορειβατικά καταφύγια, η αλήθεια είναι ότι κάποτε θα έπρεπε να μπει μια τάξη σε αυτό το θέμα. Η Ένωση Κεντρώων θα την ψηφίσει.</w:t>
      </w:r>
    </w:p>
    <w:p w14:paraId="74465FDA"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Όσον αφορά την τροπολογία 1468 για τους δασικούς χάρτες</w:t>
      </w:r>
      <w:r>
        <w:rPr>
          <w:rFonts w:eastAsia="Times New Roman" w:cs="Times New Roman"/>
          <w:szCs w:val="24"/>
        </w:rPr>
        <w:t>, θα την στηρίξουμε, κύριε Υπουργέ, όπως κάναμε και σε άλλες αντίστοιχες προηγούμενες, γιατί αγωνιούμε και εμείς να αποκτήσει επιτέλους αυτή η χώρα αυτό το αναπτυξιακό εργαλείο που τόσο πολύ έχουμε ανάγκη.</w:t>
      </w:r>
    </w:p>
    <w:p w14:paraId="74465FDB"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Σχετικά με την τροπολογία 1470 του Υπουργείο Μεταν</w:t>
      </w:r>
      <w:r>
        <w:rPr>
          <w:rFonts w:eastAsia="Times New Roman" w:cs="Times New Roman"/>
          <w:szCs w:val="24"/>
        </w:rPr>
        <w:t>αστευτικής Πολιτικής, έχουμε κάποιες απορίες. Δυστυχώς δεν ήρθε και ο Υπουργός για να μπορέσει να μας τις λύσει. Τι είδους τεχνικό πρόβλημα του συστήματος είναι αυτό; Πώς προέκυψε; Ποιοι ευθύνονται; Ποιες είναι οι ενέργειες του Υπουργείου, πέρα από το να ζ</w:t>
      </w:r>
      <w:r>
        <w:rPr>
          <w:rFonts w:eastAsia="Times New Roman" w:cs="Times New Roman"/>
          <w:szCs w:val="24"/>
        </w:rPr>
        <w:t>ητά να εξουσιοδοτήσουμε μια ακόμα παράταση, ώστε να μην ξαναγίνει;</w:t>
      </w:r>
    </w:p>
    <w:p w14:paraId="74465FDC"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Μέχρι πότε θα νομοθετούμε έτσι, αγαπητοί συνάδελφοι; Αποτελεί πάγια κατάσταση, κεντρική πολιτική στάση της Κυβέρνησης το να νομοθετούμε προς</w:t>
      </w:r>
      <w:r>
        <w:rPr>
          <w:rFonts w:eastAsia="Times New Roman" w:cs="Times New Roman"/>
          <w:b/>
          <w:szCs w:val="24"/>
        </w:rPr>
        <w:t xml:space="preserve"> </w:t>
      </w:r>
      <w:r>
        <w:rPr>
          <w:rFonts w:eastAsia="Times New Roman" w:cs="Times New Roman"/>
          <w:szCs w:val="24"/>
        </w:rPr>
        <w:t>λύση τα προβλήματα στο μέλλον. Έτσι κάναμε, όμως</w:t>
      </w:r>
      <w:r>
        <w:rPr>
          <w:rFonts w:eastAsia="Times New Roman" w:cs="Times New Roman"/>
          <w:szCs w:val="24"/>
        </w:rPr>
        <w:t>, και με τα ομόλογα. Έτσι έκαναν οι ελληνικές κυβερνήσεις τριάντα χρόνια τώρα. Δανειζόμασταν και αφήναμε τους άλλους να βρουν λύσεις στα προβλήματα που γεννούσαν η δική μας πολιτική, οι δικές μας αποφάσεις. Θα χρειαστούμε περαιτέρω διευκρινίσεις από τον αρ</w:t>
      </w:r>
      <w:r>
        <w:rPr>
          <w:rFonts w:eastAsia="Times New Roman" w:cs="Times New Roman"/>
          <w:szCs w:val="24"/>
        </w:rPr>
        <w:t>μόδιο Υπουργό και δεν θα ψηφίσουμε υπέρ της συγκεκριμένης τροπολογίας.</w:t>
      </w:r>
    </w:p>
    <w:p w14:paraId="74465FDD"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Τέλος, θα ψηφίσουμε και την τροπολογία 1471 του Υπουργείου Περιβάλλοντος για την τροποποίηση του ν.4014/2011, ώστε να επιτευχθεί η ενσωμάτωση στη νομοθεσία μας των άρθρων 2 και 3 της ευ</w:t>
      </w:r>
      <w:r>
        <w:rPr>
          <w:rFonts w:eastAsia="Times New Roman" w:cs="Times New Roman"/>
          <w:szCs w:val="24"/>
        </w:rPr>
        <w:t>ρωπαϊκής οδηγίας 52/2014.</w:t>
      </w:r>
    </w:p>
    <w:p w14:paraId="74465FDE"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πριν κατέβω από το Βήμα θα ήθελα να πω και δύο λόγια για την ουσία του νομοσχεδίου. Η εισήγησή μου στο κόμμα ήταν να υπερψηφίσουμε το παρόν νομοσχέδιο. Δεν έγινε δεκτή για τους λόγους που ανέφερε ο εισ</w:t>
      </w:r>
      <w:r>
        <w:rPr>
          <w:rFonts w:eastAsia="Times New Roman" w:cs="Times New Roman"/>
          <w:szCs w:val="24"/>
        </w:rPr>
        <w:t>ηγητής μας και για τις ασάφειες που είχε μέσα και για το εάν και κατά πόσο μπορούν να εφαρμοστούν κάποια πράγματα που περιγράφονται στο νομοσχέδιο.</w:t>
      </w:r>
    </w:p>
    <w:p w14:paraId="74465FDF"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Έτσι, λοιπόν, καταλήξαμε σαν Κοινοβουλευτική Ομάδα στο «παρών». Αυτό, όμως, δεν αλλάζει το γεγονός πως αναγν</w:t>
      </w:r>
      <w:r>
        <w:rPr>
          <w:rFonts w:eastAsia="Times New Roman" w:cs="Times New Roman"/>
          <w:szCs w:val="24"/>
        </w:rPr>
        <w:t>ωρίζουμε ότι πρόκειται για ένα νομοσχέδιο που σέβεται και προστατεύει το περιβάλλον, ενώ λύνει πολλά προβλήματα που προέκυψαν από την ανοχή στην παραβατικότητα που επιδίωξαν επί δεκαετίες οι μεταπολιτευτικές κυβερνήσεις.</w:t>
      </w:r>
    </w:p>
    <w:p w14:paraId="74465FE0"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Όσοι θέλουν να συνεχίσουν να κρύβον</w:t>
      </w:r>
      <w:r>
        <w:rPr>
          <w:rFonts w:eastAsia="Times New Roman" w:cs="Times New Roman"/>
          <w:szCs w:val="24"/>
        </w:rPr>
        <w:t>ται πίσω από το δάχτυλό τους, μπορούν να το κάνουν. Όσοι, όμως, θέλουν να βρεθούν λύσεις, δεν μπορούν παρά να αναγνωρίσουν πως αυτό επιχειρείται για πρώτη φορά με οργανωμένο τρόπο στη χώρα μας, όπως και μεταξύ άλλων προσπαθεί να κάνει και το σημερινό νομοσ</w:t>
      </w:r>
      <w:r>
        <w:rPr>
          <w:rFonts w:eastAsia="Times New Roman" w:cs="Times New Roman"/>
          <w:szCs w:val="24"/>
        </w:rPr>
        <w:t>χέδιο.</w:t>
      </w:r>
    </w:p>
    <w:p w14:paraId="74465FE1"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Έχουμε μεγάλες διαφορές, αγαπητοί συνάδελφοι, μεγάλες αποκλίσεις από τη φιλοσοφία της Κυβέρνησης, από τον τρόπο με τον οποίο κυβερνάει, που αντιμετωπίζει εθνικά και κοινωνικά προβλήματα. Σε κα</w:t>
      </w:r>
      <w:r>
        <w:rPr>
          <w:rFonts w:eastAsia="Times New Roman" w:cs="Times New Roman"/>
          <w:szCs w:val="24"/>
        </w:rPr>
        <w:t>μ</w:t>
      </w:r>
      <w:r>
        <w:rPr>
          <w:rFonts w:eastAsia="Times New Roman" w:cs="Times New Roman"/>
          <w:szCs w:val="24"/>
        </w:rPr>
        <w:t>μιά, όμως, περίπτωση δεν θα συμπεριλάβουμε στην επιχειρη</w:t>
      </w:r>
      <w:r>
        <w:rPr>
          <w:rFonts w:eastAsia="Times New Roman" w:cs="Times New Roman"/>
          <w:szCs w:val="24"/>
        </w:rPr>
        <w:t>ματολογία μας τον μηδενισμό. Έχουμε την πιο υπεύθυνη στάση και δεν θα τη διαπραγματευτούμε ποτέ για το κομματικό ή το κοινοβουλευτικό μας μέλλον.</w:t>
      </w:r>
    </w:p>
    <w:p w14:paraId="74465FE2"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Ευχαριστούμε πολύ.</w:t>
      </w:r>
    </w:p>
    <w:p w14:paraId="74465FE3"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Τον λόγο έχει ο κ. </w:t>
      </w:r>
      <w:proofErr w:type="spellStart"/>
      <w:r>
        <w:rPr>
          <w:rFonts w:eastAsia="Times New Roman" w:cs="Times New Roman"/>
          <w:szCs w:val="24"/>
        </w:rPr>
        <w:t>Σεβαστάκης</w:t>
      </w:r>
      <w:proofErr w:type="spellEnd"/>
      <w:r>
        <w:rPr>
          <w:rFonts w:eastAsia="Times New Roman" w:cs="Times New Roman"/>
          <w:szCs w:val="24"/>
        </w:rPr>
        <w:t xml:space="preserve"> από τον ΣΥΡΙΖΑ.</w:t>
      </w:r>
    </w:p>
    <w:p w14:paraId="74465FE4"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ΔΗΜΗΤΡΙΟΣ Σ</w:t>
      </w:r>
      <w:r>
        <w:rPr>
          <w:rFonts w:eastAsia="Times New Roman" w:cs="Times New Roman"/>
          <w:b/>
          <w:szCs w:val="24"/>
        </w:rPr>
        <w:t>ΕΒΑΣΤΑΚΗΣ:</w:t>
      </w:r>
      <w:r>
        <w:rPr>
          <w:rFonts w:eastAsia="Times New Roman" w:cs="Times New Roman"/>
          <w:szCs w:val="24"/>
        </w:rPr>
        <w:t xml:space="preserve"> Ευχαριστώ, κύριε Πρόεδρε.</w:t>
      </w:r>
    </w:p>
    <w:p w14:paraId="74465FE5"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Δεν έχει μεγάλη </w:t>
      </w:r>
      <w:proofErr w:type="spellStart"/>
      <w:r>
        <w:rPr>
          <w:rFonts w:eastAsia="Times New Roman" w:cs="Times New Roman"/>
          <w:szCs w:val="24"/>
        </w:rPr>
        <w:t>δημοφιλία</w:t>
      </w:r>
      <w:proofErr w:type="spellEnd"/>
      <w:r>
        <w:rPr>
          <w:rFonts w:eastAsia="Times New Roman" w:cs="Times New Roman"/>
          <w:szCs w:val="24"/>
        </w:rPr>
        <w:t>, φαίνεται, το νομοσχέδιο ή η προβληματική γύρω από το περιβάλλον. Μου κάνει εντύπωση ένα από τα πιο ισχυρά αναπτυξιακά νομοθετήματα να μην τυγχάνει ενός ευρύτερου σχολιασμού από τους συναδέλφου</w:t>
      </w:r>
      <w:r>
        <w:rPr>
          <w:rFonts w:eastAsia="Times New Roman" w:cs="Times New Roman"/>
          <w:szCs w:val="24"/>
        </w:rPr>
        <w:t xml:space="preserve">ς. Δεν είναι εφετζίδικο ίσως ή εν πάση </w:t>
      </w:r>
      <w:proofErr w:type="spellStart"/>
      <w:r>
        <w:rPr>
          <w:rFonts w:eastAsia="Times New Roman" w:cs="Times New Roman"/>
          <w:szCs w:val="24"/>
        </w:rPr>
        <w:t>περιπτώσει</w:t>
      </w:r>
      <w:proofErr w:type="spellEnd"/>
      <w:r>
        <w:rPr>
          <w:rFonts w:eastAsia="Times New Roman" w:cs="Times New Roman"/>
          <w:szCs w:val="24"/>
        </w:rPr>
        <w:t xml:space="preserve"> πολύ συχνά εγκλωβιζόμαστε σε ρητορικές πολεμικού χαρακτήρα ή εγκλωβιζόμαστε ή εγκλωβίζονται πολλές πολιτικές δυνάμεις σε συμμόρφωση με συντεχνιακές ή με ομάδες πίεσης.</w:t>
      </w:r>
    </w:p>
    <w:p w14:paraId="74465FE6"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Θέλω να πω ότι η φύση εκλαμβάνεται από</w:t>
      </w:r>
      <w:r>
        <w:rPr>
          <w:rFonts w:eastAsia="Times New Roman" w:cs="Times New Roman"/>
          <w:szCs w:val="24"/>
        </w:rPr>
        <w:t xml:space="preserve"> ένα μοντέλο ανάπτυξης είτε ως εμπόδιο -το έχουμε δει πάρα πολύ συχνά, ειδικά όταν έχουμε μια ρητορική ιδιωτικοποιήσεων από την Αξιωματική Αντιπολίτευση- είτε ως μουσείο. Δηλαδή, είτε πρέπει να αδρανοποιηθεί με τη μία εκδοχή είτε με την άλλη. Μια ανάπτυξη </w:t>
      </w:r>
      <w:r>
        <w:rPr>
          <w:rFonts w:eastAsia="Times New Roman" w:cs="Times New Roman"/>
          <w:szCs w:val="24"/>
        </w:rPr>
        <w:t>που να σχετίζεται με την αρμονική ενσωμάτωση του φυσικού αποθέματος δεν έχει προταθεί ολοκληρωμένα.</w:t>
      </w:r>
    </w:p>
    <w:p w14:paraId="74465FE7"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Είναι η πρώτη φορά που μια </w:t>
      </w:r>
      <w:r>
        <w:rPr>
          <w:rFonts w:eastAsia="Times New Roman" w:cs="Times New Roman"/>
          <w:szCs w:val="24"/>
        </w:rPr>
        <w:t>κ</w:t>
      </w:r>
      <w:r>
        <w:rPr>
          <w:rFonts w:eastAsia="Times New Roman" w:cs="Times New Roman"/>
          <w:szCs w:val="24"/>
        </w:rPr>
        <w:t xml:space="preserve">υβέρνηση προσπαθεί με έναν </w:t>
      </w:r>
      <w:proofErr w:type="spellStart"/>
      <w:r>
        <w:rPr>
          <w:rFonts w:eastAsia="Times New Roman" w:cs="Times New Roman"/>
          <w:szCs w:val="24"/>
        </w:rPr>
        <w:t>πολυεπίπεδο</w:t>
      </w:r>
      <w:proofErr w:type="spellEnd"/>
      <w:r>
        <w:rPr>
          <w:rFonts w:eastAsia="Times New Roman" w:cs="Times New Roman"/>
          <w:szCs w:val="24"/>
        </w:rPr>
        <w:t xml:space="preserve"> τρόπο να οργανώσει ένα μοντέλο ανάπτυξης που θα περιλάβει και το φυσικό απόθεμα σαν οργαν</w:t>
      </w:r>
      <w:r>
        <w:rPr>
          <w:rFonts w:eastAsia="Times New Roman" w:cs="Times New Roman"/>
          <w:szCs w:val="24"/>
        </w:rPr>
        <w:t xml:space="preserve">ικό στοιχείο, δηλαδή σαν αναπτυξιακό γεγονός. Αυτή η </w:t>
      </w:r>
      <w:proofErr w:type="spellStart"/>
      <w:r>
        <w:rPr>
          <w:rFonts w:eastAsia="Times New Roman" w:cs="Times New Roman"/>
          <w:szCs w:val="24"/>
        </w:rPr>
        <w:t>πολυεπίπεδη</w:t>
      </w:r>
      <w:proofErr w:type="spellEnd"/>
      <w:r>
        <w:rPr>
          <w:rFonts w:eastAsia="Times New Roman" w:cs="Times New Roman"/>
          <w:szCs w:val="24"/>
        </w:rPr>
        <w:t xml:space="preserve"> αντίληψη της ανάπτυξης, που συσχετίζει κτισμένο περιβάλλον, που συσχετίζει περιοχές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xml:space="preserve">, που συσχετίζει αδόμητο περιβάλλον σε ένα συνεχές, απαιτεί και νέα οργανωτικά εργαλεία, νέα διοικητικά εργαλεία, τα οποία εκκρεμούν και πρέπει η Κυβέρνηση να τα αντιμετωπίσει. </w:t>
      </w:r>
    </w:p>
    <w:p w14:paraId="74465FE8"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Παραδείγματος χάριν, να συνδέσει τις υπηρεσίες με πολύ πυκνότερο τρόπο, ώστε ν</w:t>
      </w:r>
      <w:r>
        <w:rPr>
          <w:rFonts w:eastAsia="Times New Roman" w:cs="Times New Roman"/>
          <w:szCs w:val="24"/>
        </w:rPr>
        <w:t xml:space="preserve">α μην έχουμε μεγάλες καθυστερήσεις είτε στην έγκριση είτε στην αποτροπή έργων και δράσεων. Το έχουμε δει πάρα πολύ συχνά σε μια υπηρεσία να </w:t>
      </w:r>
      <w:r>
        <w:rPr>
          <w:rFonts w:eastAsia="Times New Roman" w:cs="Times New Roman"/>
          <w:szCs w:val="24"/>
        </w:rPr>
        <w:t>«</w:t>
      </w:r>
      <w:r>
        <w:rPr>
          <w:rFonts w:eastAsia="Times New Roman" w:cs="Times New Roman"/>
          <w:szCs w:val="24"/>
        </w:rPr>
        <w:t>λιμνάζει</w:t>
      </w:r>
      <w:r>
        <w:rPr>
          <w:rFonts w:eastAsia="Times New Roman" w:cs="Times New Roman"/>
          <w:szCs w:val="24"/>
        </w:rPr>
        <w:t>»</w:t>
      </w:r>
      <w:r>
        <w:rPr>
          <w:rFonts w:eastAsia="Times New Roman" w:cs="Times New Roman"/>
          <w:szCs w:val="24"/>
        </w:rPr>
        <w:t xml:space="preserve"> ένας φάκελος. Το εντοπίζω, παραδείγματος χάριν, στην υπόθεση του ΣΧΟΟΑΠ </w:t>
      </w:r>
      <w:proofErr w:type="spellStart"/>
      <w:r>
        <w:rPr>
          <w:rFonts w:eastAsia="Times New Roman" w:cs="Times New Roman"/>
          <w:szCs w:val="24"/>
        </w:rPr>
        <w:t>Μαραθοκάμπου</w:t>
      </w:r>
      <w:proofErr w:type="spellEnd"/>
      <w:r>
        <w:rPr>
          <w:rFonts w:eastAsia="Times New Roman" w:cs="Times New Roman"/>
          <w:szCs w:val="24"/>
        </w:rPr>
        <w:t xml:space="preserve"> Σάμου, που για πάρα </w:t>
      </w:r>
      <w:r>
        <w:rPr>
          <w:rFonts w:eastAsia="Times New Roman" w:cs="Times New Roman"/>
          <w:szCs w:val="24"/>
        </w:rPr>
        <w:t xml:space="preserve">πολύ καιρό -και με ευθύνη προγενέστερων κυβερνητικών φάσεων- </w:t>
      </w:r>
      <w:r>
        <w:rPr>
          <w:rFonts w:eastAsia="Times New Roman" w:cs="Times New Roman"/>
          <w:szCs w:val="24"/>
        </w:rPr>
        <w:t>«</w:t>
      </w:r>
      <w:r>
        <w:rPr>
          <w:rFonts w:eastAsia="Times New Roman" w:cs="Times New Roman"/>
          <w:szCs w:val="24"/>
        </w:rPr>
        <w:t>λιμνάζει</w:t>
      </w:r>
      <w:r>
        <w:rPr>
          <w:rFonts w:eastAsia="Times New Roman" w:cs="Times New Roman"/>
          <w:szCs w:val="24"/>
        </w:rPr>
        <w:t>»</w:t>
      </w:r>
      <w:r>
        <w:rPr>
          <w:rFonts w:eastAsia="Times New Roman" w:cs="Times New Roman"/>
          <w:szCs w:val="24"/>
        </w:rPr>
        <w:t>, αδρανεί ή βρίσκεται στη μέγγενη ενός σχολαστικισμού στην εξέτασή του.</w:t>
      </w:r>
    </w:p>
    <w:p w14:paraId="74465FE9"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Πρέπει οι υπηρεσίες, εφόσον έχουμε μια </w:t>
      </w:r>
      <w:proofErr w:type="spellStart"/>
      <w:r>
        <w:rPr>
          <w:rFonts w:eastAsia="Times New Roman" w:cs="Times New Roman"/>
          <w:szCs w:val="24"/>
        </w:rPr>
        <w:t>συναντίληψη</w:t>
      </w:r>
      <w:proofErr w:type="spellEnd"/>
      <w:r>
        <w:rPr>
          <w:rFonts w:eastAsia="Times New Roman" w:cs="Times New Roman"/>
          <w:szCs w:val="24"/>
        </w:rPr>
        <w:t xml:space="preserve"> και για το κτισμένο περιβάλλον και για το παραγωγικό περιβάλλο</w:t>
      </w:r>
      <w:r>
        <w:rPr>
          <w:rFonts w:eastAsia="Times New Roman" w:cs="Times New Roman"/>
          <w:szCs w:val="24"/>
        </w:rPr>
        <w:t xml:space="preserve">ν, τις αγροτικές εκτάσεις και για το περιβάλλον υπό το καθεστώς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xml:space="preserve">, να μπορέσουν να επικοινωνήσουν και να γίνουν πιο λειτουργικές. Αυτό το λέω ως στοιχείο μιας κριτικής ή μιας δυναμικής που μπορεί να αποκτήσει το διοικητικό μας σύστημα που μπορεί να </w:t>
      </w:r>
      <w:r>
        <w:rPr>
          <w:rFonts w:eastAsia="Times New Roman" w:cs="Times New Roman"/>
          <w:szCs w:val="24"/>
        </w:rPr>
        <w:t>βελτιωθεί πραγματικά και που εκκρεμεί ακόμα.</w:t>
      </w:r>
    </w:p>
    <w:p w14:paraId="74465FEA"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Το συγκεκριμένο νομοσχέδιο νομίζω ότι εκτός του ότι έχει γενική αποδοχή, πέρα από τις </w:t>
      </w:r>
      <w:proofErr w:type="spellStart"/>
      <w:r>
        <w:rPr>
          <w:rFonts w:eastAsia="Times New Roman" w:cs="Times New Roman"/>
          <w:szCs w:val="24"/>
        </w:rPr>
        <w:t>πολιτικάντικου</w:t>
      </w:r>
      <w:proofErr w:type="spellEnd"/>
      <w:r>
        <w:rPr>
          <w:rFonts w:eastAsia="Times New Roman" w:cs="Times New Roman"/>
          <w:szCs w:val="24"/>
        </w:rPr>
        <w:t xml:space="preserve"> χαρακτήρα αντιδικίες που έχουν προϋπάρξει, σαν νομοθέτημα, σαν πυρήνας ρυθμιστικός έχει συγκεντρώσει τη σύμφων</w:t>
      </w:r>
      <w:r>
        <w:rPr>
          <w:rFonts w:eastAsia="Times New Roman" w:cs="Times New Roman"/>
          <w:szCs w:val="24"/>
        </w:rPr>
        <w:t>η γνώμη, την κατάφαση όλων των πολιτικών πτερύγων. Είναι σε μια θετική κατεύθυνση, χωρίς να έχει τους δογματισμούς προγενέστερων νομοθετημάτων.</w:t>
      </w:r>
    </w:p>
    <w:p w14:paraId="74465FEB"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Ας δούμε τώρα την πολιτική υδάτων. Εντάσσεται μέσα στην </w:t>
      </w:r>
      <w:r>
        <w:rPr>
          <w:rFonts w:eastAsia="Times New Roman" w:cs="Times New Roman"/>
          <w:szCs w:val="24"/>
        </w:rPr>
        <w:t>«</w:t>
      </w:r>
      <w:proofErr w:type="spellStart"/>
      <w:r>
        <w:rPr>
          <w:rFonts w:eastAsia="Times New Roman" w:cs="Times New Roman"/>
          <w:szCs w:val="24"/>
        </w:rPr>
        <w:t>προβληματοθεσία</w:t>
      </w:r>
      <w:proofErr w:type="spellEnd"/>
      <w:r>
        <w:rPr>
          <w:rFonts w:eastAsia="Times New Roman" w:cs="Times New Roman"/>
          <w:szCs w:val="24"/>
        </w:rPr>
        <w:t>»</w:t>
      </w:r>
      <w:r>
        <w:rPr>
          <w:rFonts w:eastAsia="Times New Roman" w:cs="Times New Roman"/>
          <w:szCs w:val="24"/>
        </w:rPr>
        <w:t xml:space="preserve"> του Υπουργείου, τη γενική πολιτική υδάτων η πολιτική της μη </w:t>
      </w:r>
      <w:proofErr w:type="spellStart"/>
      <w:r>
        <w:rPr>
          <w:rFonts w:eastAsia="Times New Roman" w:cs="Times New Roman"/>
          <w:szCs w:val="24"/>
        </w:rPr>
        <w:t>εκτατικής</w:t>
      </w:r>
      <w:proofErr w:type="spellEnd"/>
      <w:r>
        <w:rPr>
          <w:rFonts w:eastAsia="Times New Roman" w:cs="Times New Roman"/>
          <w:szCs w:val="24"/>
        </w:rPr>
        <w:t xml:space="preserve"> και της μη εντατικής γεωργίας; </w:t>
      </w:r>
    </w:p>
    <w:p w14:paraId="74465FEC"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Την υπαινίχθηκε ο κ. Κασαπίδης για την ειδική ποιότητα και την τεκμηρίωση που πρέπει να έχει η ειδική παραγωγή κοντά στις ζώνες </w:t>
      </w:r>
      <w:r>
        <w:rPr>
          <w:rFonts w:eastAsia="Times New Roman" w:cs="Times New Roman"/>
          <w:szCs w:val="24"/>
        </w:rPr>
        <w:t>«</w:t>
      </w:r>
      <w:r>
        <w:rPr>
          <w:rFonts w:eastAsia="Times New Roman" w:cs="Times New Roman"/>
          <w:szCs w:val="24"/>
          <w:lang w:val="en-GB"/>
        </w:rPr>
        <w:t>NATURA</w:t>
      </w:r>
      <w:r>
        <w:rPr>
          <w:rFonts w:eastAsia="Times New Roman" w:cs="Times New Roman"/>
          <w:szCs w:val="24"/>
        </w:rPr>
        <w:t>»</w:t>
      </w:r>
      <w:r>
        <w:rPr>
          <w:rFonts w:eastAsia="Times New Roman" w:cs="Times New Roman"/>
          <w:szCs w:val="24"/>
        </w:rPr>
        <w:t xml:space="preserve">. Η μη εντατική, </w:t>
      </w:r>
      <w:r>
        <w:rPr>
          <w:rFonts w:eastAsia="Times New Roman" w:cs="Times New Roman"/>
          <w:szCs w:val="24"/>
        </w:rPr>
        <w:t xml:space="preserve">λοιπόν, καλλιέργεια σχετίζεται με την περιβαλλοντική πολιτική και την περιβαλλοντική κουλτούρα που εισηγείται και αυτό το νομοθέτημα; Είναι η πολιτική τεκμηριώσεων και των προϊόντων, αλλά και του </w:t>
      </w:r>
      <w:proofErr w:type="spellStart"/>
      <w:r>
        <w:rPr>
          <w:rFonts w:eastAsia="Times New Roman" w:cs="Times New Roman"/>
          <w:szCs w:val="24"/>
        </w:rPr>
        <w:t>αρχιτεκτονημένου</w:t>
      </w:r>
      <w:proofErr w:type="spellEnd"/>
      <w:r>
        <w:rPr>
          <w:rFonts w:eastAsia="Times New Roman" w:cs="Times New Roman"/>
          <w:szCs w:val="24"/>
        </w:rPr>
        <w:t xml:space="preserve"> συνόλου, ειδικά στις μικρές κοινότητες, που</w:t>
      </w:r>
      <w:r>
        <w:rPr>
          <w:rFonts w:eastAsia="Times New Roman" w:cs="Times New Roman"/>
          <w:szCs w:val="24"/>
        </w:rPr>
        <w:t xml:space="preserve"> με έναν καταπληκτικό τρόπο η λαϊκή μας αρχιτεκτονική είναι ιδρυτικά οικολογική και ιδρυτικά </w:t>
      </w:r>
      <w:proofErr w:type="spellStart"/>
      <w:r>
        <w:rPr>
          <w:rFonts w:eastAsia="Times New Roman" w:cs="Times New Roman"/>
          <w:szCs w:val="24"/>
        </w:rPr>
        <w:t>συναρτημένη</w:t>
      </w:r>
      <w:proofErr w:type="spellEnd"/>
      <w:r>
        <w:rPr>
          <w:rFonts w:eastAsia="Times New Roman" w:cs="Times New Roman"/>
          <w:szCs w:val="24"/>
        </w:rPr>
        <w:t xml:space="preserve"> με την αντίληψη </w:t>
      </w:r>
      <w:r>
        <w:rPr>
          <w:rFonts w:eastAsia="Times New Roman" w:cs="Times New Roman"/>
          <w:szCs w:val="24"/>
        </w:rPr>
        <w:t>«NATURA»</w:t>
      </w:r>
      <w:r>
        <w:rPr>
          <w:rFonts w:eastAsia="Times New Roman" w:cs="Times New Roman"/>
          <w:szCs w:val="24"/>
        </w:rPr>
        <w:t xml:space="preserve">, με τη φιλοσοφία </w:t>
      </w:r>
      <w:r>
        <w:rPr>
          <w:rFonts w:eastAsia="Times New Roman" w:cs="Times New Roman"/>
          <w:szCs w:val="24"/>
        </w:rPr>
        <w:t>«NATURA»</w:t>
      </w:r>
      <w:r>
        <w:rPr>
          <w:rFonts w:eastAsia="Times New Roman" w:cs="Times New Roman"/>
          <w:szCs w:val="24"/>
        </w:rPr>
        <w:t xml:space="preserve">. </w:t>
      </w:r>
    </w:p>
    <w:p w14:paraId="74465FED"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Αυτές οι παράμετροι, λοιπόν, ενώ αποτελούν πολιτιστικό απόθεμα σε ένα μεγάλο βαθμό, νομίζω ότι μπο</w:t>
      </w:r>
      <w:r>
        <w:rPr>
          <w:rFonts w:eastAsia="Times New Roman" w:cs="Times New Roman"/>
          <w:szCs w:val="24"/>
        </w:rPr>
        <w:t xml:space="preserve">ρούν να ενσωματωθούν σε ένα αναπτυξιακό σχέδιο, αδογμάτιστο και </w:t>
      </w:r>
      <w:proofErr w:type="spellStart"/>
      <w:r>
        <w:rPr>
          <w:rFonts w:eastAsia="Times New Roman" w:cs="Times New Roman"/>
          <w:szCs w:val="24"/>
        </w:rPr>
        <w:t>πολυεπίπεδο</w:t>
      </w:r>
      <w:proofErr w:type="spellEnd"/>
      <w:r>
        <w:rPr>
          <w:rFonts w:eastAsia="Times New Roman" w:cs="Times New Roman"/>
          <w:szCs w:val="24"/>
        </w:rPr>
        <w:t>. Αποτελούν επίδικα και ζητούμενα για το Υπουργείο;</w:t>
      </w:r>
    </w:p>
    <w:p w14:paraId="74465FEE"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Έχω την εντύπωση ότι όλες οι νομοθετικές πρωτοβουλίες που έχει πάρει αυτή η Κυβέρνηση έναν τέτοιο τύπο ολιστικής σύλληψης τον αφο</w:t>
      </w:r>
      <w:r>
        <w:rPr>
          <w:rFonts w:eastAsia="Times New Roman" w:cs="Times New Roman"/>
          <w:szCs w:val="24"/>
        </w:rPr>
        <w:t>μοιώνουν. Νομίζω ότι σε αυτή τη φιλοσοφία μπορούμε πιο τολμηρά να δουλέψουμε και ως προς το διοικητικό σκέλος, τους διοικητικούς εκσυγχρονισμούς που περιέγραψα για τη διασύνδεση των συστημάτων διοίκησης, των υπηρεσιών, δασική υπηρεσία, πολεοδομία, τους φορ</w:t>
      </w:r>
      <w:r>
        <w:rPr>
          <w:rFonts w:eastAsia="Times New Roman" w:cs="Times New Roman"/>
          <w:szCs w:val="24"/>
        </w:rPr>
        <w:t>είς διαχείρισης, κτηματική, αρχαιολογική υπηρεσία, αυτοδιοίκηση. Όλες αυτές οι δομές πρέπει να επικοινωνήσουν με πολύ πυκνότερο τρόπο. Αυτό είναι εκκρεμές και είναι πολύ σημαντικό. Ίσως και να ξεφεύγει από τα όρια του νομοθετήματος.</w:t>
      </w:r>
    </w:p>
    <w:p w14:paraId="74465FEF"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Να κλείσω με το εξής: Ό</w:t>
      </w:r>
      <w:r>
        <w:rPr>
          <w:rFonts w:eastAsia="Times New Roman" w:cs="Times New Roman"/>
          <w:szCs w:val="24"/>
        </w:rPr>
        <w:t xml:space="preserve">πως έχουν όλοι εντοπίσει τις περιοχές τους, η Σάμος, η Ικαρία και οι Φούρνοι ουσιαστικά έχουν ευρύτατο δίκτυο </w:t>
      </w:r>
      <w:r>
        <w:rPr>
          <w:rFonts w:eastAsia="Times New Roman" w:cs="Times New Roman"/>
          <w:szCs w:val="24"/>
        </w:rPr>
        <w:t>«</w:t>
      </w:r>
      <w:r>
        <w:rPr>
          <w:rFonts w:eastAsia="Times New Roman" w:cs="Times New Roman"/>
          <w:szCs w:val="24"/>
        </w:rPr>
        <w:t>NATURA</w:t>
      </w:r>
      <w:r>
        <w:rPr>
          <w:rFonts w:eastAsia="Times New Roman" w:cs="Times New Roman"/>
          <w:szCs w:val="24"/>
        </w:rPr>
        <w:t>»</w:t>
      </w:r>
      <w:r>
        <w:rPr>
          <w:rFonts w:eastAsia="Times New Roman" w:cs="Times New Roman"/>
          <w:szCs w:val="24"/>
        </w:rPr>
        <w:t xml:space="preserve">, αλλά θα επιμείνω ότι έχουν και μια ευρύτερη ενδοχώρα από τις εντοπισμένες περιοχές </w:t>
      </w:r>
      <w:r>
        <w:rPr>
          <w:rFonts w:eastAsia="Times New Roman" w:cs="Times New Roman"/>
          <w:szCs w:val="24"/>
        </w:rPr>
        <w:t>«NATURA»</w:t>
      </w:r>
      <w:r>
        <w:rPr>
          <w:rFonts w:eastAsia="Times New Roman" w:cs="Times New Roman"/>
          <w:szCs w:val="24"/>
        </w:rPr>
        <w:t>, που έχει εξαιρετική αρχιτεκτονική και λόγια</w:t>
      </w:r>
      <w:r>
        <w:rPr>
          <w:rFonts w:eastAsia="Times New Roman" w:cs="Times New Roman"/>
          <w:szCs w:val="24"/>
        </w:rPr>
        <w:t xml:space="preserve"> και λαϊκή και επίσης έχει και </w:t>
      </w:r>
      <w:proofErr w:type="spellStart"/>
      <w:r>
        <w:rPr>
          <w:rFonts w:eastAsia="Times New Roman" w:cs="Times New Roman"/>
          <w:szCs w:val="24"/>
        </w:rPr>
        <w:t>αρχιτεκτονημένο</w:t>
      </w:r>
      <w:proofErr w:type="spellEnd"/>
      <w:r>
        <w:rPr>
          <w:rFonts w:eastAsia="Times New Roman" w:cs="Times New Roman"/>
          <w:szCs w:val="24"/>
        </w:rPr>
        <w:t xml:space="preserve"> καλλιεργητικό χώρο. Έχει τις κλίμακες, εντοπισμένες σαν πολιτιστικά ιδιώματα της χώρας μας, έχει μικρές παραγωγές εξ αυτού και επομένως έχει διακριτό προϊόν και διακριτή σχέση με αυτό το διακριτό προϊόν. Διακρ</w:t>
      </w:r>
      <w:r>
        <w:rPr>
          <w:rFonts w:eastAsia="Times New Roman" w:cs="Times New Roman"/>
          <w:szCs w:val="24"/>
        </w:rPr>
        <w:t>ιτές κοινότητες ανθρώπων που καλλιεργούν, που εμπορεύονται, που εξάγουν και που προτείνουν ως υποδείγματα πολιτιστικά.</w:t>
      </w:r>
    </w:p>
    <w:p w14:paraId="74465FF0"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Με αυτές τις σκέψεις, θα ήθελα να σας προτείνω, κύριοι Υπουργοί, να δούμε τολμηρότερα και σε συνάρτηση και σε συνεργασία με τα άλλα Υπουρ</w:t>
      </w:r>
      <w:r>
        <w:rPr>
          <w:rFonts w:eastAsia="Times New Roman" w:cs="Times New Roman"/>
          <w:szCs w:val="24"/>
        </w:rPr>
        <w:t xml:space="preserve">γεία αυτόν τον μεγάλο διοικητικό μετασχηματισμό, που θα μπορέσει να </w:t>
      </w:r>
      <w:proofErr w:type="spellStart"/>
      <w:r>
        <w:rPr>
          <w:rFonts w:eastAsia="Times New Roman" w:cs="Times New Roman"/>
          <w:szCs w:val="24"/>
        </w:rPr>
        <w:t>νοηματοδοτήσει</w:t>
      </w:r>
      <w:proofErr w:type="spellEnd"/>
      <w:r>
        <w:rPr>
          <w:rFonts w:eastAsia="Times New Roman" w:cs="Times New Roman"/>
          <w:szCs w:val="24"/>
        </w:rPr>
        <w:t xml:space="preserve"> πολύ περισσότερο τις νομοθετικές σας πρωτοβουλίες.</w:t>
      </w:r>
    </w:p>
    <w:p w14:paraId="74465FF1"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Ευχαριστώ πολύ.</w:t>
      </w:r>
    </w:p>
    <w:p w14:paraId="74465FF2"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Συνεχίζουμε με τον κ. Πάλλη από τον ΣΥΡΙΖΑ.</w:t>
      </w:r>
    </w:p>
    <w:p w14:paraId="74465FF3"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ΓΕΩΡΓΙΟΣ ΠΑΛΛΗΣ:</w:t>
      </w:r>
      <w:r>
        <w:rPr>
          <w:rFonts w:eastAsia="Times New Roman" w:cs="Times New Roman"/>
          <w:szCs w:val="24"/>
        </w:rPr>
        <w:t xml:space="preserve"> Ευχαριστώ, κύριε Πρόεδρε.</w:t>
      </w:r>
    </w:p>
    <w:p w14:paraId="74465FF4"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ελπίζω η σημερινή μέρα να είναι μια καλή δικαιολογία για τους συναδέλφους που απουσιάζουν, αν και νομίζω ότι άλλοι είναι οι λόγοι και θα αναφερθώ στην πορεία. Πρέπει να είμαι σύντομος, λοιπόν.</w:t>
      </w:r>
    </w:p>
    <w:p w14:paraId="74465FF5"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Με τον</w:t>
      </w:r>
      <w:r>
        <w:rPr>
          <w:rFonts w:eastAsia="Times New Roman" w:cs="Times New Roman"/>
          <w:szCs w:val="24"/>
        </w:rPr>
        <w:t xml:space="preserve"> παρόντα νόμο επιδιώκει κανείς το θεσμικό πλαίσιο λειτουργίας των προστατευόμενων περιοχών, μια υποχρέωση της χώρας που την είχαμε και που έπρεπε να έχουμε συμμορφωθεί από το 2012.</w:t>
      </w:r>
    </w:p>
    <w:p w14:paraId="74465FF6"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Οφείλω, λοιπόν, να δώσω τα εύσημα στο Υπουργείο Περιβάλλοντος για τη συστημ</w:t>
      </w:r>
      <w:r>
        <w:rPr>
          <w:rFonts w:eastAsia="Times New Roman" w:cs="Times New Roman"/>
          <w:szCs w:val="24"/>
        </w:rPr>
        <w:t xml:space="preserve">ατική προσπάθειά του και όχι μόνο προς αυτό το νομοθέτημα, αρχικά με τον ορισμό του καταλόγου προστατευμένων περιοχών και την ένταξη νέων περιοχών και ιδίως περιοχών και στο Νομό Λέσβου, σε συνέχεια και με τον συνάδελφο κ. </w:t>
      </w:r>
      <w:proofErr w:type="spellStart"/>
      <w:r>
        <w:rPr>
          <w:rFonts w:eastAsia="Times New Roman" w:cs="Times New Roman"/>
          <w:szCs w:val="24"/>
        </w:rPr>
        <w:t>Σεβαστάκη</w:t>
      </w:r>
      <w:proofErr w:type="spellEnd"/>
      <w:r>
        <w:rPr>
          <w:rFonts w:eastAsia="Times New Roman" w:cs="Times New Roman"/>
          <w:szCs w:val="24"/>
        </w:rPr>
        <w:t>, όπου είναι μεγάλη η έκ</w:t>
      </w:r>
      <w:r>
        <w:rPr>
          <w:rFonts w:eastAsia="Times New Roman" w:cs="Times New Roman"/>
          <w:szCs w:val="24"/>
        </w:rPr>
        <w:t>ταση των θαλάσσιων περιοχών και καλώς γίνεται αυτή η προσπάθεια, προκειμένου με τους φορείς διαχείρισης, με τις αναμενόμενες ειδικές περιβαλλοντικές μελέτες, με τα σχέδια διαχείρισης και ανάπτυξης ή με προεδρικά διατάγματα που έπονται, να μπορέσουμε να έχο</w:t>
      </w:r>
      <w:r>
        <w:rPr>
          <w:rFonts w:eastAsia="Times New Roman" w:cs="Times New Roman"/>
          <w:szCs w:val="24"/>
        </w:rPr>
        <w:t>υμε ένα ολοκληρωμένο πλαίσιο.</w:t>
      </w:r>
    </w:p>
    <w:p w14:paraId="74465FF7" w14:textId="77777777" w:rsidR="00F20DF6" w:rsidRDefault="00F443B4">
      <w:pPr>
        <w:tabs>
          <w:tab w:val="left" w:pos="2940"/>
        </w:tabs>
        <w:spacing w:line="600" w:lineRule="auto"/>
        <w:ind w:firstLine="720"/>
        <w:jc w:val="both"/>
        <w:rPr>
          <w:rFonts w:eastAsia="Times New Roman"/>
          <w:szCs w:val="24"/>
        </w:rPr>
      </w:pPr>
      <w:r>
        <w:rPr>
          <w:rFonts w:eastAsia="Times New Roman"/>
          <w:szCs w:val="24"/>
        </w:rPr>
        <w:t>Ως Βουλευτής, λοιπόν, του νομού Λέσβου, θα ήθελα να επιμείνω στη θεσμοθέτηση του νέου φορέα των είκοσι εννέα προστατευόμενων περιοχών του βορείου Αιγαίου -αναφέρθηκε και ο συνάδελφος νωρίτερα- και στη δυνατότητα ίδρυσης παραρτ</w:t>
      </w:r>
      <w:r>
        <w:rPr>
          <w:rFonts w:eastAsia="Times New Roman"/>
          <w:szCs w:val="24"/>
        </w:rPr>
        <w:t xml:space="preserve">ημάτων, δεδομένης της </w:t>
      </w:r>
      <w:proofErr w:type="spellStart"/>
      <w:r>
        <w:rPr>
          <w:rFonts w:eastAsia="Times New Roman"/>
          <w:szCs w:val="24"/>
        </w:rPr>
        <w:t>νησιωτικότητας</w:t>
      </w:r>
      <w:proofErr w:type="spellEnd"/>
      <w:r>
        <w:rPr>
          <w:rFonts w:eastAsia="Times New Roman"/>
          <w:szCs w:val="24"/>
        </w:rPr>
        <w:t>, του νησιωτικού χαρακτήρα της περιφέρειας και των ιδιαίτερων αναγκών της περιοχής μας.</w:t>
      </w:r>
    </w:p>
    <w:p w14:paraId="74465FF8" w14:textId="77777777" w:rsidR="00F20DF6" w:rsidRDefault="00F443B4">
      <w:pPr>
        <w:tabs>
          <w:tab w:val="left" w:pos="2940"/>
        </w:tabs>
        <w:spacing w:line="600" w:lineRule="auto"/>
        <w:ind w:firstLine="720"/>
        <w:jc w:val="both"/>
        <w:rPr>
          <w:rFonts w:eastAsia="Times New Roman"/>
          <w:szCs w:val="24"/>
        </w:rPr>
      </w:pPr>
      <w:r>
        <w:rPr>
          <w:rFonts w:eastAsia="Times New Roman"/>
          <w:szCs w:val="24"/>
        </w:rPr>
        <w:t xml:space="preserve">Ο εξαίρετος συνάδελφος κ. </w:t>
      </w:r>
      <w:proofErr w:type="spellStart"/>
      <w:r>
        <w:rPr>
          <w:rFonts w:eastAsia="Times New Roman"/>
          <w:szCs w:val="24"/>
        </w:rPr>
        <w:t>Θραψανιώτης</w:t>
      </w:r>
      <w:proofErr w:type="spellEnd"/>
      <w:r>
        <w:rPr>
          <w:rFonts w:eastAsia="Times New Roman"/>
          <w:szCs w:val="24"/>
        </w:rPr>
        <w:t xml:space="preserve"> αναφέρθηκε και στη Λέσβο. Η Λέσβος είναι ένα αναγνωρισμένο </w:t>
      </w:r>
      <w:proofErr w:type="spellStart"/>
      <w:r>
        <w:rPr>
          <w:rFonts w:eastAsia="Times New Roman"/>
          <w:szCs w:val="24"/>
        </w:rPr>
        <w:t>γεωπάρκο</w:t>
      </w:r>
      <w:proofErr w:type="spellEnd"/>
      <w:r>
        <w:rPr>
          <w:rFonts w:eastAsia="Times New Roman"/>
          <w:szCs w:val="24"/>
        </w:rPr>
        <w:t xml:space="preserve"> της </w:t>
      </w:r>
      <w:r>
        <w:rPr>
          <w:rFonts w:eastAsia="Times New Roman"/>
          <w:szCs w:val="24"/>
          <w:lang w:val="en-US"/>
        </w:rPr>
        <w:t>UNESCO</w:t>
      </w:r>
      <w:r>
        <w:rPr>
          <w:rFonts w:eastAsia="Times New Roman"/>
          <w:szCs w:val="24"/>
        </w:rPr>
        <w:t xml:space="preserve">. Στον </w:t>
      </w:r>
      <w:r>
        <w:rPr>
          <w:rFonts w:eastAsia="Times New Roman"/>
          <w:szCs w:val="24"/>
        </w:rPr>
        <w:t>Ν</w:t>
      </w:r>
      <w:r>
        <w:rPr>
          <w:rFonts w:eastAsia="Times New Roman"/>
          <w:szCs w:val="24"/>
        </w:rPr>
        <w:t>ομό Λέσβ</w:t>
      </w:r>
      <w:r>
        <w:rPr>
          <w:rFonts w:eastAsia="Times New Roman"/>
          <w:szCs w:val="24"/>
        </w:rPr>
        <w:t xml:space="preserve">ου </w:t>
      </w:r>
      <w:r>
        <w:rPr>
          <w:rFonts w:eastAsia="Times New Roman"/>
          <w:szCs w:val="24"/>
        </w:rPr>
        <w:t>ανήκει</w:t>
      </w:r>
      <w:r>
        <w:rPr>
          <w:rFonts w:eastAsia="Times New Roman"/>
          <w:szCs w:val="24"/>
        </w:rPr>
        <w:t xml:space="preserve"> και η Λήμνος, αυτός ο αρχέγονος τόπος και ο </w:t>
      </w:r>
      <w:proofErr w:type="spellStart"/>
      <w:r>
        <w:rPr>
          <w:rFonts w:eastAsia="Times New Roman"/>
          <w:szCs w:val="24"/>
        </w:rPr>
        <w:t>Άη-Στράτης</w:t>
      </w:r>
      <w:proofErr w:type="spellEnd"/>
      <w:r>
        <w:rPr>
          <w:rFonts w:eastAsia="Times New Roman"/>
          <w:szCs w:val="24"/>
        </w:rPr>
        <w:t xml:space="preserve"> με τη γνωστή του ιστορία, ο </w:t>
      </w:r>
      <w:proofErr w:type="spellStart"/>
      <w:r>
        <w:rPr>
          <w:rFonts w:eastAsia="Times New Roman"/>
          <w:szCs w:val="24"/>
        </w:rPr>
        <w:t>Άη-Στράτης</w:t>
      </w:r>
      <w:proofErr w:type="spellEnd"/>
      <w:r>
        <w:rPr>
          <w:rFonts w:eastAsia="Times New Roman"/>
          <w:szCs w:val="24"/>
        </w:rPr>
        <w:t xml:space="preserve"> που θα είναι ένα από τα πράσινα νησιά με μια σοβαρή προσπάθεια που γίνεται τα τελευταία χρόνια και που η δική μας Κυβέρνηση </w:t>
      </w:r>
      <w:proofErr w:type="spellStart"/>
      <w:r>
        <w:rPr>
          <w:rFonts w:eastAsia="Times New Roman"/>
          <w:szCs w:val="24"/>
        </w:rPr>
        <w:t>επανεκκίνησε</w:t>
      </w:r>
      <w:proofErr w:type="spellEnd"/>
      <w:r>
        <w:rPr>
          <w:rFonts w:eastAsia="Times New Roman"/>
          <w:szCs w:val="24"/>
        </w:rPr>
        <w:t xml:space="preserve"> μετά από κωλυσι</w:t>
      </w:r>
      <w:r>
        <w:rPr>
          <w:rFonts w:eastAsia="Times New Roman"/>
          <w:szCs w:val="24"/>
        </w:rPr>
        <w:t>εργία πολλών ετών.</w:t>
      </w:r>
    </w:p>
    <w:p w14:paraId="74465FF9" w14:textId="77777777" w:rsidR="00F20DF6" w:rsidRDefault="00F443B4">
      <w:pPr>
        <w:tabs>
          <w:tab w:val="left" w:pos="2940"/>
        </w:tabs>
        <w:spacing w:line="600" w:lineRule="auto"/>
        <w:ind w:firstLine="720"/>
        <w:jc w:val="both"/>
        <w:rPr>
          <w:rFonts w:eastAsia="Times New Roman"/>
          <w:szCs w:val="24"/>
        </w:rPr>
      </w:pPr>
      <w:r>
        <w:rPr>
          <w:rFonts w:eastAsia="Times New Roman"/>
          <w:szCs w:val="24"/>
        </w:rPr>
        <w:t>Να πούμε, όμως, και κάποιες αλήθειες που οφείλουμε να τις αναφέρουμε. Εδώ υπάρχει μια σύγκρουση ιδεολογική. Οι συνάδελφοί μας κυβερνούσαν τόσα χρόνια –και ο συνάδελφος αναφέρθηκε στο τι κάνετε εδώ και τρία χρόνια- αλλά εδώ και τρία χρόνι</w:t>
      </w:r>
      <w:r>
        <w:rPr>
          <w:rFonts w:eastAsia="Times New Roman"/>
          <w:szCs w:val="24"/>
        </w:rPr>
        <w:t>α προσπαθούμε να μαζέψουμε αυτά που δεν κάνατε εδώ και δεκαετίες συνειδητά.</w:t>
      </w:r>
    </w:p>
    <w:p w14:paraId="74465FFA" w14:textId="77777777" w:rsidR="00F20DF6" w:rsidRDefault="00F443B4">
      <w:pPr>
        <w:tabs>
          <w:tab w:val="left" w:pos="2940"/>
        </w:tabs>
        <w:spacing w:line="600" w:lineRule="auto"/>
        <w:ind w:firstLine="720"/>
        <w:jc w:val="both"/>
        <w:rPr>
          <w:rFonts w:eastAsia="Times New Roman"/>
          <w:szCs w:val="24"/>
        </w:rPr>
      </w:pPr>
      <w:proofErr w:type="spellStart"/>
      <w:r>
        <w:rPr>
          <w:rFonts w:eastAsia="Times New Roman"/>
          <w:szCs w:val="24"/>
        </w:rPr>
        <w:t>Αποδομούμε</w:t>
      </w:r>
      <w:proofErr w:type="spellEnd"/>
      <w:r>
        <w:rPr>
          <w:rFonts w:eastAsia="Times New Roman"/>
          <w:szCs w:val="24"/>
        </w:rPr>
        <w:t xml:space="preserve"> το πελατειακό σύστημα και αυτό είναι που σας τρομάζει, διότι και με τούτο το νομοσχέδιο, αλλά και με τους δασικούς χάρτες, με το Κτηματολόγιο και με μ</w:t>
      </w:r>
      <w:r>
        <w:rPr>
          <w:rFonts w:eastAsia="Times New Roman"/>
          <w:szCs w:val="24"/>
        </w:rPr>
        <w:t>ί</w:t>
      </w:r>
      <w:r>
        <w:rPr>
          <w:rFonts w:eastAsia="Times New Roman"/>
          <w:szCs w:val="24"/>
        </w:rPr>
        <w:t>α σειρά νομοθετημά</w:t>
      </w:r>
      <w:r>
        <w:rPr>
          <w:rFonts w:eastAsia="Times New Roman"/>
          <w:szCs w:val="24"/>
        </w:rPr>
        <w:t>των, ανεπιστρεπτί η χώρα μας γίνεται κανονική χώρα. Δεν μπορεί πια να μην προχωράνε έργα, οι πολιτικάντηδες να δεσμεύονται ότι δεν θα προχωρήσουν τέτοια σχέδια, βλέποντας τους πολίτες ως πελάτες και δημιουργώντας αυτή τη σχέση εξάρτησης, που όλα αυτά τα χρ</w:t>
      </w:r>
      <w:r>
        <w:rPr>
          <w:rFonts w:eastAsia="Times New Roman"/>
          <w:szCs w:val="24"/>
        </w:rPr>
        <w:t>όνια -το γνωρίζουμε πολύ καλά- για να προχωρήσουν πράγματα, έπρεπε να περνάνε από τα πολιτικά γραφεία.</w:t>
      </w:r>
    </w:p>
    <w:p w14:paraId="74465FFB" w14:textId="77777777" w:rsidR="00F20DF6" w:rsidRDefault="00F443B4">
      <w:pPr>
        <w:tabs>
          <w:tab w:val="left" w:pos="2940"/>
        </w:tabs>
        <w:spacing w:line="600" w:lineRule="auto"/>
        <w:ind w:firstLine="720"/>
        <w:jc w:val="both"/>
        <w:rPr>
          <w:rFonts w:eastAsia="Times New Roman"/>
          <w:szCs w:val="24"/>
        </w:rPr>
      </w:pPr>
      <w:r>
        <w:rPr>
          <w:rFonts w:eastAsia="Times New Roman"/>
          <w:szCs w:val="24"/>
        </w:rPr>
        <w:t xml:space="preserve">Θέλω να κάνω και μια αναφορά στον τόπο μου και τον σχεδιασμό που έχει γίνει στον τόπο μου. Όσον αφορά τον κόλπο Καλλονής, τον λυμαίνονται τόσα χρόνια με </w:t>
      </w:r>
      <w:r>
        <w:rPr>
          <w:rFonts w:eastAsia="Times New Roman"/>
          <w:szCs w:val="24"/>
        </w:rPr>
        <w:t>κίνδυνο την καταστροφή του συγκεκριμένοι άνθρωποι, με συγκεκριμένες «πλάτες». Θα σώσουμε ένα τέτοιο περιβάλλον, έναν τέτοιον πλούτο;</w:t>
      </w:r>
    </w:p>
    <w:p w14:paraId="74465FFC" w14:textId="77777777" w:rsidR="00F20DF6" w:rsidRDefault="00F443B4">
      <w:pPr>
        <w:tabs>
          <w:tab w:val="left" w:pos="2940"/>
        </w:tabs>
        <w:spacing w:line="600" w:lineRule="auto"/>
        <w:ind w:firstLine="720"/>
        <w:jc w:val="both"/>
        <w:rPr>
          <w:rFonts w:eastAsia="Times New Roman"/>
          <w:szCs w:val="24"/>
        </w:rPr>
      </w:pPr>
      <w:r>
        <w:rPr>
          <w:rFonts w:eastAsia="Times New Roman"/>
          <w:szCs w:val="24"/>
        </w:rPr>
        <w:t xml:space="preserve">Παράλληλα, όλα αυτά τα χρόνια σχεδιάζανε στον τόπο μου -έκανε αναφορά και ο Αναπληρωτής Υπουργός για τα σχέδια διαχείρισης </w:t>
      </w:r>
      <w:r>
        <w:rPr>
          <w:rFonts w:eastAsia="Times New Roman"/>
          <w:szCs w:val="24"/>
        </w:rPr>
        <w:t>υδάτινων πόρων- μεγάλα έργα, τα έργα που έμπαιναν εκείνη την εποχή στα προγράμματα, αναθεωρήσεις μελετών, βασισμένα πάνω σε επιχειρήματα χωρίς καμμία βάση, όπως να φτιάξουμε ένα μεγάλο φράγμα χωρίς σχέδια διαχείρισης περιβαλλοντικών επιπτώσεων για τον κόλπ</w:t>
      </w:r>
      <w:r>
        <w:rPr>
          <w:rFonts w:eastAsia="Times New Roman"/>
          <w:szCs w:val="24"/>
        </w:rPr>
        <w:t>ο της Καλλονής, χωρίς σχέδιο διαχείρισης των υδάτινων πόρων.</w:t>
      </w:r>
    </w:p>
    <w:p w14:paraId="74465FFD" w14:textId="77777777" w:rsidR="00F20DF6" w:rsidRDefault="00F443B4">
      <w:pPr>
        <w:tabs>
          <w:tab w:val="left" w:pos="2940"/>
        </w:tabs>
        <w:spacing w:line="600" w:lineRule="auto"/>
        <w:ind w:firstLine="720"/>
        <w:jc w:val="both"/>
        <w:rPr>
          <w:rFonts w:eastAsia="Times New Roman"/>
          <w:szCs w:val="24"/>
        </w:rPr>
      </w:pPr>
      <w:r>
        <w:rPr>
          <w:rFonts w:eastAsia="Times New Roman"/>
          <w:szCs w:val="24"/>
        </w:rPr>
        <w:t>Τι κάνει τούτη η Κυβέρνηση; Βάζει τα πράγματα σε μια σειρά. Βλέπει τις πραγματικές ανάγκες και τις πραγματικές παρεμβάσεις που πρέπει να γίνουν. Τρέχουν έργα σ</w:t>
      </w:r>
      <w:r>
        <w:rPr>
          <w:rFonts w:eastAsia="Times New Roman"/>
          <w:szCs w:val="24"/>
        </w:rPr>
        <w:t>ε</w:t>
      </w:r>
      <w:r>
        <w:rPr>
          <w:rFonts w:eastAsia="Times New Roman"/>
          <w:szCs w:val="24"/>
        </w:rPr>
        <w:t xml:space="preserve"> αυτή την κατεύθυνση πέρα από τα νο</w:t>
      </w:r>
      <w:r>
        <w:rPr>
          <w:rFonts w:eastAsia="Times New Roman"/>
          <w:szCs w:val="24"/>
        </w:rPr>
        <w:t xml:space="preserve">μοθετήματα, έργα εντοπισμού των απωλειών των δικτύων, έργα που θα αναδείξουν την πραγματική ανάγκη και τον ορθό τρόπο διαχείρισης του όλου περιβάλλοντος, φυσικού και δομημένου. Έχει δίκιο ο κ. </w:t>
      </w:r>
      <w:proofErr w:type="spellStart"/>
      <w:r>
        <w:rPr>
          <w:rFonts w:eastAsia="Times New Roman"/>
          <w:szCs w:val="24"/>
        </w:rPr>
        <w:t>Σεβαστάκης</w:t>
      </w:r>
      <w:proofErr w:type="spellEnd"/>
      <w:r>
        <w:rPr>
          <w:rFonts w:eastAsia="Times New Roman"/>
          <w:szCs w:val="24"/>
        </w:rPr>
        <w:t>, ειδικά για τα νησιά του ανατολικού Αιγαίου.</w:t>
      </w:r>
    </w:p>
    <w:p w14:paraId="74465FFE" w14:textId="77777777" w:rsidR="00F20DF6" w:rsidRDefault="00F443B4">
      <w:pPr>
        <w:tabs>
          <w:tab w:val="left" w:pos="2940"/>
        </w:tabs>
        <w:spacing w:line="600" w:lineRule="auto"/>
        <w:ind w:firstLine="720"/>
        <w:jc w:val="both"/>
        <w:rPr>
          <w:rFonts w:eastAsia="Times New Roman"/>
          <w:szCs w:val="24"/>
        </w:rPr>
      </w:pPr>
      <w:r>
        <w:rPr>
          <w:rFonts w:eastAsia="Times New Roman"/>
          <w:szCs w:val="24"/>
        </w:rPr>
        <w:t>Θα πρέπ</w:t>
      </w:r>
      <w:r>
        <w:rPr>
          <w:rFonts w:eastAsia="Times New Roman"/>
          <w:szCs w:val="24"/>
        </w:rPr>
        <w:t>ει, λοιπόν, από εδώ και πέρα συγκροτημένα όλος αυτός ο πλούτος να περάσει σ</w:t>
      </w:r>
      <w:r>
        <w:rPr>
          <w:rFonts w:eastAsia="Times New Roman"/>
          <w:szCs w:val="24"/>
        </w:rPr>
        <w:t>ε</w:t>
      </w:r>
      <w:r>
        <w:rPr>
          <w:rFonts w:eastAsia="Times New Roman"/>
          <w:szCs w:val="24"/>
        </w:rPr>
        <w:t xml:space="preserve"> έναν φορέα διαχείρισης, σ</w:t>
      </w:r>
      <w:r>
        <w:rPr>
          <w:rFonts w:eastAsia="Times New Roman"/>
          <w:szCs w:val="24"/>
        </w:rPr>
        <w:t>ε</w:t>
      </w:r>
      <w:r>
        <w:rPr>
          <w:rFonts w:eastAsia="Times New Roman"/>
          <w:szCs w:val="24"/>
        </w:rPr>
        <w:t xml:space="preserve"> αυτή τη φάση που η χώρα βρίσκεται στη φυγή προς τα εμπρός με ορίζοντα, με προοπτική. Πρέπει να ξεφύγουμε από αυτό που τόσα χρόνια έκαναν, την αποδόμηση </w:t>
      </w:r>
      <w:r>
        <w:rPr>
          <w:rFonts w:eastAsia="Times New Roman"/>
          <w:szCs w:val="24"/>
        </w:rPr>
        <w:t>και την συστηματική εκμετάλλευση κατά το δοκούν και πελατειακά του πλούτου κάθε τόπου.</w:t>
      </w:r>
    </w:p>
    <w:p w14:paraId="74465FFF" w14:textId="77777777" w:rsidR="00F20DF6" w:rsidRDefault="00F443B4">
      <w:pPr>
        <w:tabs>
          <w:tab w:val="left" w:pos="2940"/>
        </w:tabs>
        <w:spacing w:line="600" w:lineRule="auto"/>
        <w:ind w:firstLine="720"/>
        <w:jc w:val="both"/>
        <w:rPr>
          <w:rFonts w:eastAsia="Times New Roman"/>
          <w:szCs w:val="24"/>
        </w:rPr>
      </w:pPr>
      <w:r>
        <w:rPr>
          <w:rFonts w:eastAsia="Times New Roman"/>
          <w:szCs w:val="24"/>
        </w:rPr>
        <w:t xml:space="preserve">Εδώ θέλω να κάνω μια πρόταση, κύριε Υπουργέ. Όλα αυτά τα χρόνια μέσα από πολλά χρηματοδοτικά προγράμματα, ευρωπαϊκά προγράμματα, διάφοροι φορείς, τοπικοί και ευρύτεροι, </w:t>
      </w:r>
      <w:r>
        <w:rPr>
          <w:rFonts w:eastAsia="Times New Roman"/>
          <w:szCs w:val="24"/>
        </w:rPr>
        <w:t>έχουν κάνει μελέτες πάνω σε αντικείμενα που αφορούν τη δουλειά που θα έχουν οι φορείς διαχείρισης.</w:t>
      </w:r>
    </w:p>
    <w:p w14:paraId="74466000" w14:textId="77777777" w:rsidR="00F20DF6" w:rsidRDefault="00F443B4">
      <w:pPr>
        <w:tabs>
          <w:tab w:val="left" w:pos="2940"/>
        </w:tabs>
        <w:spacing w:line="600" w:lineRule="auto"/>
        <w:ind w:firstLine="720"/>
        <w:jc w:val="both"/>
        <w:rPr>
          <w:rFonts w:eastAsia="Times New Roman"/>
          <w:szCs w:val="24"/>
        </w:rPr>
      </w:pPr>
      <w:r>
        <w:rPr>
          <w:rFonts w:eastAsia="Times New Roman"/>
          <w:szCs w:val="24"/>
        </w:rPr>
        <w:t xml:space="preserve">Θεωρώ ότι όλοι αυτοί οι φορείς ως τώρα που έχουν κάνει τέτοιου τύπου προγράμματα έχουν την υποχρέωση και οφείλουν να παραδώσουν τα αποτελέσματα της δουλειάς </w:t>
      </w:r>
      <w:r>
        <w:rPr>
          <w:rFonts w:eastAsia="Times New Roman"/>
          <w:szCs w:val="24"/>
        </w:rPr>
        <w:t>τους –και μιλάω από τα μονοπάτια μέχρι σημαντικότερα έργα- να τα παραδώσουν γιατί είναι πληρωμένα από τον κάθε Έλληνα πολίτη, όπως και από τον κάθε Ευρωπαίο πολίτη. Είναι απαράδεκτο να μην μπορείς να βρεις χρυσοπληρωμένες δουλειές και μελέτες των προηγούμε</w:t>
      </w:r>
      <w:r>
        <w:rPr>
          <w:rFonts w:eastAsia="Times New Roman"/>
          <w:szCs w:val="24"/>
        </w:rPr>
        <w:t>νων κυβερνήσεων.</w:t>
      </w:r>
    </w:p>
    <w:p w14:paraId="74466001" w14:textId="77777777" w:rsidR="00F20DF6" w:rsidRDefault="00F443B4">
      <w:pPr>
        <w:tabs>
          <w:tab w:val="left" w:pos="2940"/>
        </w:tabs>
        <w:spacing w:line="600" w:lineRule="auto"/>
        <w:ind w:firstLine="720"/>
        <w:jc w:val="both"/>
        <w:rPr>
          <w:rFonts w:eastAsia="Times New Roman"/>
          <w:szCs w:val="24"/>
        </w:rPr>
      </w:pPr>
      <w:r>
        <w:rPr>
          <w:rFonts w:eastAsia="Times New Roman"/>
          <w:szCs w:val="24"/>
        </w:rPr>
        <w:t>Θα κλείσω λέγοντας το εξής: Είκοσι σχεδόν χρόνια μετά τη σύνταξ</w:t>
      </w:r>
      <w:r>
        <w:rPr>
          <w:rFonts w:eastAsia="Times New Roman"/>
          <w:szCs w:val="24"/>
        </w:rPr>
        <w:t>η</w:t>
      </w:r>
      <w:r>
        <w:rPr>
          <w:rFonts w:eastAsia="Times New Roman"/>
          <w:szCs w:val="24"/>
        </w:rPr>
        <w:t xml:space="preserve"> των πρώτων ειδικών περιβαλλοντικών μελετών για τις εν λόγω περιοχές ξεκινά να μορφοποιείται επιτέλους ένα ρεαλιστικό καθεστώς προστασίας τους με πρωταγωνιστές τους φορείς δια</w:t>
      </w:r>
      <w:r>
        <w:rPr>
          <w:rFonts w:eastAsia="Times New Roman"/>
          <w:szCs w:val="24"/>
        </w:rPr>
        <w:t>χείρισης. Το σημαντικότερο είναι ότι από την προστασία σταδιακά προχωράμε στην αξιοποίηση των περιοχών, ειδικά στη νησιωτική Ελλάδα.</w:t>
      </w:r>
    </w:p>
    <w:p w14:paraId="74466002" w14:textId="77777777" w:rsidR="00F20DF6" w:rsidRDefault="00F443B4">
      <w:pPr>
        <w:tabs>
          <w:tab w:val="left" w:pos="2940"/>
        </w:tabs>
        <w:spacing w:line="600" w:lineRule="auto"/>
        <w:ind w:firstLine="720"/>
        <w:jc w:val="both"/>
        <w:rPr>
          <w:rFonts w:eastAsia="Times New Roman"/>
          <w:szCs w:val="24"/>
        </w:rPr>
      </w:pPr>
      <w:r>
        <w:rPr>
          <w:rFonts w:eastAsia="Times New Roman"/>
          <w:szCs w:val="24"/>
        </w:rPr>
        <w:t xml:space="preserve">Οι προστατευόμενες περιοχές είναι πολλές και μπορούμε να τις εκμεταλλευθούμε με κάθε τρόπο. Ευτυχώς για εμάς, δυστυχώς για </w:t>
      </w:r>
      <w:r>
        <w:rPr>
          <w:rFonts w:eastAsia="Times New Roman"/>
          <w:szCs w:val="24"/>
        </w:rPr>
        <w:t>όσους κυβερνούσαν τόσα χρόνια, εδώ είναι η ντροπή τους. Οι μισοί δεν έρχονται γιατί δεν θέλουν αυτό το νομοσχέδιο και οι άλλοι μισοί, οι σοβαρότεροι -θα έλεγα- δεν έρχονται γιατί ντρέπονται για ό,τι δεν έκαναν τόσα χρόνια και για ό,τι δεν μπορούν να υποστη</w:t>
      </w:r>
      <w:r>
        <w:rPr>
          <w:rFonts w:eastAsia="Times New Roman"/>
          <w:szCs w:val="24"/>
        </w:rPr>
        <w:t>ρίξουν.</w:t>
      </w:r>
    </w:p>
    <w:p w14:paraId="74466003" w14:textId="77777777" w:rsidR="00F20DF6" w:rsidRDefault="00F443B4">
      <w:pPr>
        <w:spacing w:after="0" w:line="600" w:lineRule="auto"/>
        <w:ind w:firstLine="720"/>
        <w:jc w:val="both"/>
        <w:rPr>
          <w:rFonts w:eastAsia="Times New Roman" w:cs="Times New Roman"/>
          <w:szCs w:val="24"/>
        </w:rPr>
      </w:pPr>
      <w:r>
        <w:rPr>
          <w:rFonts w:eastAsia="Times New Roman" w:cs="Times New Roman"/>
          <w:szCs w:val="24"/>
        </w:rPr>
        <w:t xml:space="preserve">Ευτυχώς, λοιπόν, για εμάς υπάρχουν οι κοινωνικές δυνάμεις που θα υποστηρίξουν αυτή τη φιλοσοφία και το βόρειο Αιγαίο, που όλες αυτές τις δεκαετίες ήταν ριγμένο, τούτη η Κυβέρνηση έχει αποφασίσει να το υποστηρίξει και λόγω των ειδικών συνθηκών που </w:t>
      </w:r>
      <w:r>
        <w:rPr>
          <w:rFonts w:eastAsia="Times New Roman" w:cs="Times New Roman"/>
          <w:szCs w:val="24"/>
        </w:rPr>
        <w:t>επικρατούν εκεί. Αυτές οι κοινωνικές δυνάμεις περιμένουν πώς και πώς τέτοια νομοσχέδια, για να μπορέσουμε να αξιοποιήσουμε τη δημόσια περιουσία, τη δημοτική περιουσία, τους ανθρώπους του μόχθου που θέλουν να συστήσουν την Ελλάδα του μέλλοντος.</w:t>
      </w:r>
    </w:p>
    <w:p w14:paraId="74466004" w14:textId="77777777" w:rsidR="00F20DF6" w:rsidRDefault="00F443B4">
      <w:pPr>
        <w:spacing w:after="0" w:line="600" w:lineRule="auto"/>
        <w:ind w:firstLine="720"/>
        <w:jc w:val="both"/>
        <w:rPr>
          <w:rFonts w:eastAsia="Times New Roman" w:cs="Times New Roman"/>
          <w:szCs w:val="24"/>
        </w:rPr>
      </w:pPr>
      <w:r>
        <w:rPr>
          <w:rFonts w:eastAsia="Times New Roman" w:cs="Times New Roman"/>
          <w:szCs w:val="24"/>
        </w:rPr>
        <w:t>Η Λέσβος, κυ</w:t>
      </w:r>
      <w:r>
        <w:rPr>
          <w:rFonts w:eastAsia="Times New Roman" w:cs="Times New Roman"/>
          <w:szCs w:val="24"/>
        </w:rPr>
        <w:t>ρίες και κύριοι συνάδελφοι, στην ακμή της είχε διπλάσιο πληθυσμό. Οι πολιτικές σας την έχουν φέρει στον μισό πληθυσμό.</w:t>
      </w:r>
    </w:p>
    <w:p w14:paraId="74466005" w14:textId="77777777" w:rsidR="00F20DF6" w:rsidRDefault="00F443B4">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4466006" w14:textId="77777777" w:rsidR="00F20DF6" w:rsidRDefault="00F443B4">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από </w:t>
      </w:r>
      <w:r>
        <w:rPr>
          <w:rFonts w:eastAsia="Times New Roman" w:cs="Times New Roman"/>
          <w:szCs w:val="24"/>
        </w:rPr>
        <w:t xml:space="preserve">τις πτέρυγες </w:t>
      </w:r>
      <w:r>
        <w:rPr>
          <w:rFonts w:eastAsia="Times New Roman" w:cs="Times New Roman"/>
          <w:szCs w:val="24"/>
        </w:rPr>
        <w:t xml:space="preserve">του ΣΥΡΙΖΑ και των </w:t>
      </w:r>
      <w:r>
        <w:rPr>
          <w:rFonts w:eastAsia="Times New Roman" w:cs="Times New Roman"/>
          <w:szCs w:val="24"/>
        </w:rPr>
        <w:t>ΑΝΕΛ)</w:t>
      </w:r>
    </w:p>
    <w:p w14:paraId="74466007" w14:textId="77777777" w:rsidR="00F20DF6" w:rsidRDefault="00F443B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Τον λόγο έχει ο κ. Τσόγκας από τον ΣΥΡΙΖΑ. </w:t>
      </w:r>
    </w:p>
    <w:p w14:paraId="74466008" w14:textId="77777777" w:rsidR="00F20DF6" w:rsidRDefault="00F443B4">
      <w:pPr>
        <w:spacing w:after="0" w:line="600" w:lineRule="auto"/>
        <w:ind w:firstLine="720"/>
        <w:jc w:val="both"/>
        <w:rPr>
          <w:rFonts w:eastAsia="Times New Roman" w:cs="Times New Roman"/>
          <w:szCs w:val="24"/>
        </w:rPr>
      </w:pPr>
      <w:r>
        <w:rPr>
          <w:rFonts w:eastAsia="Times New Roman" w:cs="Times New Roman"/>
          <w:b/>
          <w:szCs w:val="24"/>
        </w:rPr>
        <w:t xml:space="preserve">ΓΕΩΡΓΙΟΣ ΤΣΟΓΚΑΣ: </w:t>
      </w:r>
      <w:r>
        <w:rPr>
          <w:rFonts w:eastAsia="Times New Roman" w:cs="Times New Roman"/>
          <w:szCs w:val="24"/>
        </w:rPr>
        <w:t xml:space="preserve">Ευχαριστώ, κύριε Πρόεδρε. </w:t>
      </w:r>
    </w:p>
    <w:p w14:paraId="74466009" w14:textId="77777777" w:rsidR="00F20DF6" w:rsidRDefault="00F443B4">
      <w:pPr>
        <w:spacing w:after="0"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με το παρόν νομοσχέδιο αβίαστα προκαλείται ο συνειρμός ότι ο τρόπος διοίκησης, προστασίας και διαχείρισης του περιβάλλοντ</w:t>
      </w:r>
      <w:r>
        <w:rPr>
          <w:rFonts w:eastAsia="Times New Roman" w:cs="Times New Roman"/>
          <w:szCs w:val="24"/>
        </w:rPr>
        <w:t>ος συνθέτουν ένα εμβληματικό κομμάτι της πολιτικής και κοινωνικής φιλοσοφίας της Αριστεράς.</w:t>
      </w:r>
    </w:p>
    <w:p w14:paraId="7446600A" w14:textId="77777777" w:rsidR="00F20DF6" w:rsidRDefault="00F443B4">
      <w:pPr>
        <w:spacing w:after="0" w:line="600" w:lineRule="auto"/>
        <w:ind w:firstLine="720"/>
        <w:jc w:val="both"/>
        <w:rPr>
          <w:rFonts w:eastAsia="Times New Roman" w:cs="Times New Roman"/>
          <w:szCs w:val="24"/>
        </w:rPr>
      </w:pPr>
      <w:r>
        <w:rPr>
          <w:rFonts w:eastAsia="Times New Roman" w:cs="Times New Roman"/>
          <w:szCs w:val="24"/>
        </w:rPr>
        <w:t>Το ιδιότυπο πολιτικό θράσος της Νέας Δημοκρατίας να ασκεί ανερμάτιστη και κακόπιστη κριτική ακόμα και σε αυτό το κατά τεκμήριο εξαιρετικό νομοσχέδιο, σας εκθέτει αν</w:t>
      </w:r>
      <w:r>
        <w:rPr>
          <w:rFonts w:eastAsia="Times New Roman" w:cs="Times New Roman"/>
          <w:szCs w:val="24"/>
        </w:rPr>
        <w:t>επανόρθωτα.</w:t>
      </w:r>
    </w:p>
    <w:p w14:paraId="7446600B" w14:textId="77777777" w:rsidR="00F20DF6" w:rsidRDefault="00F443B4">
      <w:pPr>
        <w:spacing w:after="0" w:line="600" w:lineRule="auto"/>
        <w:ind w:firstLine="720"/>
        <w:jc w:val="both"/>
        <w:rPr>
          <w:rFonts w:eastAsia="Times New Roman" w:cs="Times New Roman"/>
          <w:szCs w:val="24"/>
        </w:rPr>
      </w:pPr>
      <w:r>
        <w:rPr>
          <w:rFonts w:eastAsia="Times New Roman" w:cs="Times New Roman"/>
          <w:szCs w:val="24"/>
        </w:rPr>
        <w:t xml:space="preserve">Έτσι, με το νομοσχέδιο επιχειρείται η ενίσχυση του νομικού πλαισίου που περιβάλλει τον θεσμό λειτουργίας των </w:t>
      </w:r>
      <w:r>
        <w:rPr>
          <w:rFonts w:eastAsia="Times New Roman" w:cs="Times New Roman"/>
          <w:szCs w:val="24"/>
        </w:rPr>
        <w:t>φ</w:t>
      </w:r>
      <w:r>
        <w:rPr>
          <w:rFonts w:eastAsia="Times New Roman" w:cs="Times New Roman"/>
          <w:szCs w:val="24"/>
        </w:rPr>
        <w:t xml:space="preserve">ορέων </w:t>
      </w:r>
      <w:r>
        <w:rPr>
          <w:rFonts w:eastAsia="Times New Roman" w:cs="Times New Roman"/>
          <w:szCs w:val="24"/>
        </w:rPr>
        <w:t>δ</w:t>
      </w:r>
      <w:r>
        <w:rPr>
          <w:rFonts w:eastAsia="Times New Roman" w:cs="Times New Roman"/>
          <w:szCs w:val="24"/>
        </w:rPr>
        <w:t xml:space="preserve">ιαχείρισης </w:t>
      </w:r>
      <w:r>
        <w:rPr>
          <w:rFonts w:eastAsia="Times New Roman" w:cs="Times New Roman"/>
          <w:szCs w:val="24"/>
        </w:rPr>
        <w:t>π</w:t>
      </w:r>
      <w:r>
        <w:rPr>
          <w:rFonts w:eastAsia="Times New Roman" w:cs="Times New Roman"/>
          <w:szCs w:val="24"/>
        </w:rPr>
        <w:t xml:space="preserve">ροστατευόμενων </w:t>
      </w:r>
      <w:r>
        <w:rPr>
          <w:rFonts w:eastAsia="Times New Roman" w:cs="Times New Roman"/>
          <w:szCs w:val="24"/>
        </w:rPr>
        <w:t>π</w:t>
      </w:r>
      <w:r>
        <w:rPr>
          <w:rFonts w:eastAsia="Times New Roman" w:cs="Times New Roman"/>
          <w:szCs w:val="24"/>
        </w:rPr>
        <w:t>εριοχών, με στόχο την προστασία του εθνικού και φυσικού κεφαλαίου και τη διατήρηση της βιοποικιλότη</w:t>
      </w:r>
      <w:r>
        <w:rPr>
          <w:rFonts w:eastAsia="Times New Roman" w:cs="Times New Roman"/>
          <w:szCs w:val="24"/>
        </w:rPr>
        <w:t>τας με όρους βιώσιμης ανάπτυξης και ενίσχυσης του τοπικού προϊόντος.</w:t>
      </w:r>
    </w:p>
    <w:p w14:paraId="7446600C" w14:textId="77777777" w:rsidR="00F20DF6" w:rsidRDefault="00F443B4">
      <w:pPr>
        <w:spacing w:after="0" w:line="600" w:lineRule="auto"/>
        <w:ind w:firstLine="720"/>
        <w:jc w:val="both"/>
        <w:rPr>
          <w:rFonts w:eastAsia="Times New Roman" w:cs="Times New Roman"/>
          <w:szCs w:val="24"/>
        </w:rPr>
      </w:pPr>
      <w:r>
        <w:rPr>
          <w:rFonts w:eastAsia="Times New Roman" w:cs="Times New Roman"/>
          <w:szCs w:val="24"/>
        </w:rPr>
        <w:t xml:space="preserve">Είναι θλιβερό, δεκαεπτά χρόνια μετά την έναρξη εφαρμογής του θεσμού των </w:t>
      </w:r>
      <w:r>
        <w:rPr>
          <w:rFonts w:eastAsia="Times New Roman" w:cs="Times New Roman"/>
          <w:szCs w:val="24"/>
        </w:rPr>
        <w:t>φ</w:t>
      </w:r>
      <w:r>
        <w:rPr>
          <w:rFonts w:eastAsia="Times New Roman" w:cs="Times New Roman"/>
          <w:szCs w:val="24"/>
        </w:rPr>
        <w:t xml:space="preserve">ορέων </w:t>
      </w:r>
      <w:r>
        <w:rPr>
          <w:rFonts w:eastAsia="Times New Roman" w:cs="Times New Roman"/>
          <w:szCs w:val="24"/>
        </w:rPr>
        <w:t>δ</w:t>
      </w:r>
      <w:r>
        <w:rPr>
          <w:rFonts w:eastAsia="Times New Roman" w:cs="Times New Roman"/>
          <w:szCs w:val="24"/>
        </w:rPr>
        <w:t xml:space="preserve">ιαχείρισης </w:t>
      </w:r>
      <w:r>
        <w:rPr>
          <w:rFonts w:eastAsia="Times New Roman" w:cs="Times New Roman"/>
          <w:szCs w:val="24"/>
        </w:rPr>
        <w:t>π</w:t>
      </w:r>
      <w:r>
        <w:rPr>
          <w:rFonts w:eastAsia="Times New Roman" w:cs="Times New Roman"/>
          <w:szCs w:val="24"/>
        </w:rPr>
        <w:t xml:space="preserve">ροστατευόμενων </w:t>
      </w:r>
      <w:r>
        <w:rPr>
          <w:rFonts w:eastAsia="Times New Roman" w:cs="Times New Roman"/>
          <w:szCs w:val="24"/>
        </w:rPr>
        <w:t>π</w:t>
      </w:r>
      <w:r>
        <w:rPr>
          <w:rFonts w:eastAsia="Times New Roman" w:cs="Times New Roman"/>
          <w:szCs w:val="24"/>
        </w:rPr>
        <w:t>εριοχών, να υπάρχουν ακόμα περιοχές χωρίς κανένα απολύτως θεσμικό πλαίσιο.</w:t>
      </w:r>
    </w:p>
    <w:p w14:paraId="7446600D" w14:textId="77777777" w:rsidR="00F20DF6" w:rsidRDefault="00F443B4">
      <w:pPr>
        <w:spacing w:after="0" w:line="600" w:lineRule="auto"/>
        <w:ind w:firstLine="720"/>
        <w:jc w:val="both"/>
        <w:rPr>
          <w:rFonts w:eastAsia="Times New Roman" w:cs="Times New Roman"/>
          <w:szCs w:val="24"/>
        </w:rPr>
      </w:pPr>
      <w:r>
        <w:rPr>
          <w:rFonts w:eastAsia="Times New Roman" w:cs="Times New Roman"/>
          <w:szCs w:val="24"/>
        </w:rPr>
        <w:t>Θυμί</w:t>
      </w:r>
      <w:r>
        <w:rPr>
          <w:rFonts w:eastAsia="Times New Roman" w:cs="Times New Roman"/>
          <w:szCs w:val="24"/>
        </w:rPr>
        <w:t xml:space="preserve">ζω ότι με τον ν.4109/2013 η </w:t>
      </w:r>
      <w:r>
        <w:rPr>
          <w:rFonts w:eastAsia="Times New Roman" w:cs="Times New Roman"/>
          <w:szCs w:val="24"/>
        </w:rPr>
        <w:t>κ</w:t>
      </w:r>
      <w:r>
        <w:rPr>
          <w:rFonts w:eastAsia="Times New Roman" w:cs="Times New Roman"/>
          <w:szCs w:val="24"/>
        </w:rPr>
        <w:t xml:space="preserve">υβέρνηση Σαμαρά-Βενιζέλου επέλεξε να συρρικνώσει τους </w:t>
      </w:r>
      <w:r>
        <w:rPr>
          <w:rFonts w:eastAsia="Times New Roman" w:cs="Times New Roman"/>
          <w:szCs w:val="24"/>
        </w:rPr>
        <w:t>φ</w:t>
      </w:r>
      <w:r>
        <w:rPr>
          <w:rFonts w:eastAsia="Times New Roman" w:cs="Times New Roman"/>
          <w:szCs w:val="24"/>
        </w:rPr>
        <w:t>ορείς, τη δράση τους, αλλά και τους εργαζομένους σε αυτούς. Οι ελλιπείς πολιτικές των προηγούμενων κυβερνήσεων για τη φύση και τη βιοποικιλότητα είχαν ως αποτέλεσμα την επι</w:t>
      </w:r>
      <w:r>
        <w:rPr>
          <w:rFonts w:eastAsia="Times New Roman" w:cs="Times New Roman"/>
          <w:szCs w:val="24"/>
        </w:rPr>
        <w:t xml:space="preserve">βολή προστίμων πολλών εκατομμυρίων από την Ευρωπαϊκή Ένωση για τη χώρα μας, καθώς η μειωμένη στελέχωση των </w:t>
      </w:r>
      <w:r>
        <w:rPr>
          <w:rFonts w:eastAsia="Times New Roman" w:cs="Times New Roman"/>
          <w:szCs w:val="24"/>
        </w:rPr>
        <w:t>φ</w:t>
      </w:r>
      <w:r>
        <w:rPr>
          <w:rFonts w:eastAsia="Times New Roman" w:cs="Times New Roman"/>
          <w:szCs w:val="24"/>
        </w:rPr>
        <w:t>ορέων με εποχιακό μόνο προσωπικό οδήγησε σε πλημμελή επιτέλεση του έργου τους.</w:t>
      </w:r>
    </w:p>
    <w:p w14:paraId="7446600E" w14:textId="77777777" w:rsidR="00F20DF6" w:rsidRDefault="00F443B4">
      <w:pPr>
        <w:spacing w:after="0" w:line="600" w:lineRule="auto"/>
        <w:ind w:firstLine="720"/>
        <w:jc w:val="both"/>
        <w:rPr>
          <w:rFonts w:eastAsia="Times New Roman" w:cs="Times New Roman"/>
          <w:szCs w:val="24"/>
        </w:rPr>
      </w:pPr>
      <w:r>
        <w:rPr>
          <w:rFonts w:eastAsia="Times New Roman" w:cs="Times New Roman"/>
          <w:szCs w:val="24"/>
        </w:rPr>
        <w:t>Στο παρόν νομοσχέδιο ρυθμίζονται ζητήματα διαχείρισης του συνόλου των</w:t>
      </w:r>
      <w:r>
        <w:rPr>
          <w:rFonts w:eastAsia="Times New Roman" w:cs="Times New Roman"/>
          <w:szCs w:val="24"/>
        </w:rPr>
        <w:t xml:space="preserve"> περιοχών του </w:t>
      </w:r>
      <w:r>
        <w:rPr>
          <w:rFonts w:eastAsia="Times New Roman" w:cs="Times New Roman"/>
          <w:szCs w:val="24"/>
        </w:rPr>
        <w:t>δ</w:t>
      </w:r>
      <w:r>
        <w:rPr>
          <w:rFonts w:eastAsia="Times New Roman" w:cs="Times New Roman"/>
          <w:szCs w:val="24"/>
        </w:rPr>
        <w:t>ικτύου «</w:t>
      </w:r>
      <w:r>
        <w:rPr>
          <w:rFonts w:eastAsia="Times New Roman" w:cs="Times New Roman"/>
          <w:szCs w:val="24"/>
          <w:lang w:val="en-US"/>
        </w:rPr>
        <w:t>NATURA</w:t>
      </w:r>
      <w:r>
        <w:rPr>
          <w:rFonts w:eastAsia="Times New Roman" w:cs="Times New Roman"/>
          <w:szCs w:val="24"/>
        </w:rPr>
        <w:t xml:space="preserve"> 2000», καθώς και ζητήματα οργάνωσης και λειτουργίας των υφιστάμενων και νέων </w:t>
      </w:r>
      <w:r>
        <w:rPr>
          <w:rFonts w:eastAsia="Times New Roman" w:cs="Times New Roman"/>
          <w:szCs w:val="24"/>
        </w:rPr>
        <w:t>φ</w:t>
      </w:r>
      <w:r>
        <w:rPr>
          <w:rFonts w:eastAsia="Times New Roman" w:cs="Times New Roman"/>
          <w:szCs w:val="24"/>
        </w:rPr>
        <w:t xml:space="preserve">ορέων </w:t>
      </w:r>
      <w:r>
        <w:rPr>
          <w:rFonts w:eastAsia="Times New Roman" w:cs="Times New Roman"/>
          <w:szCs w:val="24"/>
        </w:rPr>
        <w:t>δ</w:t>
      </w:r>
      <w:r>
        <w:rPr>
          <w:rFonts w:eastAsia="Times New Roman" w:cs="Times New Roman"/>
          <w:szCs w:val="24"/>
        </w:rPr>
        <w:t xml:space="preserve">ιαχείρισης. </w:t>
      </w:r>
    </w:p>
    <w:p w14:paraId="7446600F" w14:textId="77777777" w:rsidR="00F20DF6" w:rsidRDefault="00F443B4">
      <w:pPr>
        <w:spacing w:after="0" w:line="600" w:lineRule="auto"/>
        <w:ind w:firstLine="720"/>
        <w:jc w:val="both"/>
        <w:rPr>
          <w:rFonts w:eastAsia="Times New Roman" w:cs="Times New Roman"/>
          <w:szCs w:val="24"/>
        </w:rPr>
      </w:pPr>
      <w:r>
        <w:rPr>
          <w:rFonts w:eastAsia="Times New Roman" w:cs="Times New Roman"/>
          <w:szCs w:val="24"/>
        </w:rPr>
        <w:t xml:space="preserve">Προβλέπεται η αναδιάρθρωση του χάρτη των προστατευόμενων περιοχών, που περιλαμβάνει την ίδρυση οκτώ νέων </w:t>
      </w:r>
      <w:r>
        <w:rPr>
          <w:rFonts w:eastAsia="Times New Roman" w:cs="Times New Roman"/>
          <w:szCs w:val="24"/>
        </w:rPr>
        <w:t>φ</w:t>
      </w:r>
      <w:r>
        <w:rPr>
          <w:rFonts w:eastAsia="Times New Roman" w:cs="Times New Roman"/>
          <w:szCs w:val="24"/>
        </w:rPr>
        <w:t xml:space="preserve">ορέων </w:t>
      </w:r>
      <w:r>
        <w:rPr>
          <w:rFonts w:eastAsia="Times New Roman" w:cs="Times New Roman"/>
          <w:szCs w:val="24"/>
        </w:rPr>
        <w:t>δ</w:t>
      </w:r>
      <w:r>
        <w:rPr>
          <w:rFonts w:eastAsia="Times New Roman" w:cs="Times New Roman"/>
          <w:szCs w:val="24"/>
        </w:rPr>
        <w:t xml:space="preserve">ιαχείρισης και </w:t>
      </w:r>
      <w:r>
        <w:rPr>
          <w:rFonts w:eastAsia="Times New Roman" w:cs="Times New Roman"/>
          <w:szCs w:val="24"/>
        </w:rPr>
        <w:t xml:space="preserve">την επέκταση σχεδόν όλων εκ των είκοσι οκτώ υφισταμένων, πλην τριών, ενώ καλύπτεται πλέον το σύνολο των περιοχών του </w:t>
      </w:r>
      <w:r>
        <w:rPr>
          <w:rFonts w:eastAsia="Times New Roman" w:cs="Times New Roman"/>
          <w:szCs w:val="24"/>
        </w:rPr>
        <w:t>δ</w:t>
      </w:r>
      <w:r>
        <w:rPr>
          <w:rFonts w:eastAsia="Times New Roman" w:cs="Times New Roman"/>
          <w:szCs w:val="24"/>
        </w:rPr>
        <w:t>ικτύου «</w:t>
      </w:r>
      <w:r>
        <w:rPr>
          <w:rFonts w:eastAsia="Times New Roman" w:cs="Times New Roman"/>
          <w:szCs w:val="24"/>
          <w:lang w:val="en-US"/>
        </w:rPr>
        <w:t>NATURA</w:t>
      </w:r>
      <w:r>
        <w:rPr>
          <w:rFonts w:eastAsia="Times New Roman" w:cs="Times New Roman"/>
          <w:szCs w:val="24"/>
        </w:rPr>
        <w:t xml:space="preserve">», δηλαδή τετρακοσίων δεκαεννέα περιοχών, καθώς επίσης σήμερα δεν καλύπτονταν περισσότερες από </w:t>
      </w:r>
      <w:proofErr w:type="spellStart"/>
      <w:r>
        <w:rPr>
          <w:rFonts w:eastAsia="Times New Roman" w:cs="Times New Roman"/>
          <w:szCs w:val="24"/>
        </w:rPr>
        <w:t>εκατόν</w:t>
      </w:r>
      <w:proofErr w:type="spellEnd"/>
      <w:r>
        <w:rPr>
          <w:rFonts w:eastAsia="Times New Roman" w:cs="Times New Roman"/>
          <w:szCs w:val="24"/>
        </w:rPr>
        <w:t xml:space="preserve"> δ</w:t>
      </w:r>
      <w:r>
        <w:rPr>
          <w:rFonts w:eastAsia="Times New Roman" w:cs="Times New Roman"/>
          <w:szCs w:val="24"/>
        </w:rPr>
        <w:t>ε</w:t>
      </w:r>
      <w:r>
        <w:rPr>
          <w:rFonts w:eastAsia="Times New Roman" w:cs="Times New Roman"/>
          <w:szCs w:val="24"/>
        </w:rPr>
        <w:t xml:space="preserve">καέξι, ήτοι ποσοστό </w:t>
      </w:r>
      <w:r>
        <w:rPr>
          <w:rFonts w:eastAsia="Times New Roman" w:cs="Times New Roman"/>
          <w:szCs w:val="24"/>
        </w:rPr>
        <w:t>μικρότερο του 30%.</w:t>
      </w:r>
    </w:p>
    <w:p w14:paraId="74466010" w14:textId="77777777" w:rsidR="00F20DF6" w:rsidRDefault="00F443B4">
      <w:pPr>
        <w:spacing w:after="0" w:line="600" w:lineRule="auto"/>
        <w:ind w:firstLine="720"/>
        <w:jc w:val="both"/>
        <w:rPr>
          <w:rFonts w:eastAsia="Times New Roman" w:cs="Times New Roman"/>
          <w:szCs w:val="24"/>
        </w:rPr>
      </w:pPr>
      <w:r>
        <w:rPr>
          <w:rFonts w:eastAsia="Times New Roman" w:cs="Times New Roman"/>
          <w:szCs w:val="24"/>
        </w:rPr>
        <w:t xml:space="preserve">Στο άρθρο 4 παρατίθενται αναλυτικά και με σαφήνεια οι αρμοδιότητες των </w:t>
      </w:r>
      <w:r>
        <w:rPr>
          <w:rFonts w:eastAsia="Times New Roman" w:cs="Times New Roman"/>
          <w:szCs w:val="24"/>
        </w:rPr>
        <w:t>φ</w:t>
      </w:r>
      <w:r>
        <w:rPr>
          <w:rFonts w:eastAsia="Times New Roman" w:cs="Times New Roman"/>
          <w:szCs w:val="24"/>
        </w:rPr>
        <w:t xml:space="preserve">ορέων </w:t>
      </w:r>
      <w:r>
        <w:rPr>
          <w:rFonts w:eastAsia="Times New Roman" w:cs="Times New Roman"/>
          <w:szCs w:val="24"/>
        </w:rPr>
        <w:t>δ</w:t>
      </w:r>
      <w:r>
        <w:rPr>
          <w:rFonts w:eastAsia="Times New Roman" w:cs="Times New Roman"/>
          <w:szCs w:val="24"/>
        </w:rPr>
        <w:t>ιαχείρισης, που είναι η διατήρηση της βιοποικιλότητας κατά των συνδεόμενων με αυτή φυσικών πόρων, η υλοποίηση και παρακολούθηση των σχεδίων διαχείρισης για τη</w:t>
      </w:r>
      <w:r>
        <w:rPr>
          <w:rFonts w:eastAsia="Times New Roman" w:cs="Times New Roman"/>
          <w:szCs w:val="24"/>
        </w:rPr>
        <w:t xml:space="preserve">ν </w:t>
      </w:r>
      <w:proofErr w:type="spellStart"/>
      <w:r>
        <w:rPr>
          <w:rFonts w:eastAsia="Times New Roman" w:cs="Times New Roman"/>
          <w:szCs w:val="24"/>
        </w:rPr>
        <w:t>αειφορική</w:t>
      </w:r>
      <w:proofErr w:type="spellEnd"/>
      <w:r>
        <w:rPr>
          <w:rFonts w:eastAsia="Times New Roman" w:cs="Times New Roman"/>
          <w:szCs w:val="24"/>
        </w:rPr>
        <w:t xml:space="preserve"> διαχείριση και προστασία του φυσικού κεφαλαίου του </w:t>
      </w:r>
      <w:r>
        <w:rPr>
          <w:rFonts w:eastAsia="Times New Roman" w:cs="Times New Roman"/>
          <w:szCs w:val="24"/>
        </w:rPr>
        <w:t>δ</w:t>
      </w:r>
      <w:r>
        <w:rPr>
          <w:rFonts w:eastAsia="Times New Roman" w:cs="Times New Roman"/>
          <w:szCs w:val="24"/>
        </w:rPr>
        <w:t>ικτύου «</w:t>
      </w:r>
      <w:r>
        <w:rPr>
          <w:rFonts w:eastAsia="Times New Roman" w:cs="Times New Roman"/>
          <w:szCs w:val="24"/>
          <w:lang w:val="en-US"/>
        </w:rPr>
        <w:t>NATURA</w:t>
      </w:r>
      <w:r>
        <w:rPr>
          <w:rFonts w:eastAsia="Times New Roman" w:cs="Times New Roman"/>
          <w:szCs w:val="24"/>
        </w:rPr>
        <w:t xml:space="preserve"> 2000», καθώς και η εποπτεία τους και τέλος η ανάληψη δράσεων και η αξιοποίηση χρηματοδοτικών πόρων, με στόχο την τοπική ανάπτυξη στις προστατευόμενες περιοχές.</w:t>
      </w:r>
    </w:p>
    <w:p w14:paraId="74466011" w14:textId="77777777" w:rsidR="00F20DF6" w:rsidRDefault="00F443B4">
      <w:pPr>
        <w:spacing w:after="0" w:line="600" w:lineRule="auto"/>
        <w:ind w:firstLine="720"/>
        <w:jc w:val="both"/>
        <w:rPr>
          <w:rFonts w:eastAsia="Times New Roman" w:cs="Times New Roman"/>
          <w:szCs w:val="24"/>
        </w:rPr>
      </w:pPr>
      <w:r>
        <w:rPr>
          <w:rFonts w:eastAsia="Times New Roman" w:cs="Times New Roman"/>
          <w:szCs w:val="24"/>
        </w:rPr>
        <w:t xml:space="preserve">Σημαντική είναι και η ρύθμιση του άρθρου 7 σχετικά με τους εργαζόμενους στους </w:t>
      </w:r>
      <w:r>
        <w:rPr>
          <w:rFonts w:eastAsia="Times New Roman" w:cs="Times New Roman"/>
          <w:szCs w:val="24"/>
        </w:rPr>
        <w:t>φ</w:t>
      </w:r>
      <w:r>
        <w:rPr>
          <w:rFonts w:eastAsia="Times New Roman" w:cs="Times New Roman"/>
          <w:szCs w:val="24"/>
        </w:rPr>
        <w:t xml:space="preserve">ορείς </w:t>
      </w:r>
      <w:r>
        <w:rPr>
          <w:rFonts w:eastAsia="Times New Roman" w:cs="Times New Roman"/>
          <w:szCs w:val="24"/>
        </w:rPr>
        <w:t>δ</w:t>
      </w:r>
      <w:r>
        <w:rPr>
          <w:rFonts w:eastAsia="Times New Roman" w:cs="Times New Roman"/>
          <w:szCs w:val="24"/>
        </w:rPr>
        <w:t xml:space="preserve">ιαχείρισης, σύμφωνα με το οποίο για την επίτευξη θεσμικής θωράκισης του </w:t>
      </w:r>
      <w:r>
        <w:rPr>
          <w:rFonts w:eastAsia="Times New Roman" w:cs="Times New Roman"/>
          <w:szCs w:val="24"/>
        </w:rPr>
        <w:t>δ</w:t>
      </w:r>
      <w:r>
        <w:rPr>
          <w:rFonts w:eastAsia="Times New Roman" w:cs="Times New Roman"/>
          <w:szCs w:val="24"/>
        </w:rPr>
        <w:t>ικτύου «</w:t>
      </w:r>
      <w:r>
        <w:rPr>
          <w:rFonts w:eastAsia="Times New Roman" w:cs="Times New Roman"/>
          <w:szCs w:val="24"/>
          <w:lang w:val="en-US"/>
        </w:rPr>
        <w:t>NATURA</w:t>
      </w:r>
      <w:r>
        <w:rPr>
          <w:rFonts w:eastAsia="Times New Roman" w:cs="Times New Roman"/>
          <w:szCs w:val="24"/>
        </w:rPr>
        <w:t xml:space="preserve"> 2000» και την προστασία του φυσικού περιβάλλοντος ορίζεται ότι οι συμβασιούχοι των</w:t>
      </w:r>
      <w:r>
        <w:rPr>
          <w:rFonts w:eastAsia="Times New Roman" w:cs="Times New Roman"/>
          <w:szCs w:val="24"/>
        </w:rPr>
        <w:t xml:space="preserve"> </w:t>
      </w:r>
      <w:r>
        <w:rPr>
          <w:rFonts w:eastAsia="Times New Roman" w:cs="Times New Roman"/>
          <w:szCs w:val="24"/>
        </w:rPr>
        <w:t>φ</w:t>
      </w:r>
      <w:r>
        <w:rPr>
          <w:rFonts w:eastAsia="Times New Roman" w:cs="Times New Roman"/>
          <w:szCs w:val="24"/>
        </w:rPr>
        <w:t xml:space="preserve">ορέων </w:t>
      </w:r>
      <w:r>
        <w:rPr>
          <w:rFonts w:eastAsia="Times New Roman" w:cs="Times New Roman"/>
          <w:szCs w:val="24"/>
        </w:rPr>
        <w:t>δ</w:t>
      </w:r>
      <w:r>
        <w:rPr>
          <w:rFonts w:eastAsia="Times New Roman" w:cs="Times New Roman"/>
          <w:szCs w:val="24"/>
        </w:rPr>
        <w:t xml:space="preserve">ιαχείρισης θα συνεχίζουν να εργάζονται με παράταση των οκτάμηνων </w:t>
      </w:r>
      <w:proofErr w:type="spellStart"/>
      <w:r>
        <w:rPr>
          <w:rFonts w:eastAsia="Times New Roman" w:cs="Times New Roman"/>
          <w:szCs w:val="24"/>
        </w:rPr>
        <w:t>συμβάσεών</w:t>
      </w:r>
      <w:proofErr w:type="spellEnd"/>
      <w:r>
        <w:rPr>
          <w:rFonts w:eastAsia="Times New Roman" w:cs="Times New Roman"/>
          <w:szCs w:val="24"/>
        </w:rPr>
        <w:t xml:space="preserve"> τους έως την προκήρυξη διαγωνισμών του ΑΣΕΠ, με στόχο να προκηρυχθεί διαγωνισμός για την προκήρυξη των θέσεων αυτών μονίμου προσωπικού και να υπάρξει απαγκίστρωση του προσω</w:t>
      </w:r>
      <w:r>
        <w:rPr>
          <w:rFonts w:eastAsia="Times New Roman" w:cs="Times New Roman"/>
          <w:szCs w:val="24"/>
        </w:rPr>
        <w:t>πικού από τις αέναες συμβάσεις ορισμένου χρόνου.</w:t>
      </w:r>
    </w:p>
    <w:p w14:paraId="74466012" w14:textId="77777777" w:rsidR="00F20DF6" w:rsidRDefault="00F443B4">
      <w:pPr>
        <w:spacing w:after="0" w:line="600" w:lineRule="auto"/>
        <w:ind w:firstLine="720"/>
        <w:jc w:val="both"/>
        <w:rPr>
          <w:rFonts w:eastAsia="Times New Roman" w:cs="Times New Roman"/>
          <w:szCs w:val="24"/>
        </w:rPr>
      </w:pPr>
      <w:r>
        <w:rPr>
          <w:rFonts w:eastAsia="Times New Roman" w:cs="Times New Roman"/>
          <w:szCs w:val="24"/>
        </w:rPr>
        <w:t xml:space="preserve">Αναφορικά με τους πόρους των </w:t>
      </w:r>
      <w:r>
        <w:rPr>
          <w:rFonts w:eastAsia="Times New Roman" w:cs="Times New Roman"/>
          <w:szCs w:val="24"/>
        </w:rPr>
        <w:t>φ</w:t>
      </w:r>
      <w:r>
        <w:rPr>
          <w:rFonts w:eastAsia="Times New Roman" w:cs="Times New Roman"/>
          <w:szCs w:val="24"/>
        </w:rPr>
        <w:t xml:space="preserve">ορέων </w:t>
      </w:r>
      <w:r>
        <w:rPr>
          <w:rFonts w:eastAsia="Times New Roman" w:cs="Times New Roman"/>
          <w:szCs w:val="24"/>
        </w:rPr>
        <w:t>δ</w:t>
      </w:r>
      <w:r>
        <w:rPr>
          <w:rFonts w:eastAsia="Times New Roman" w:cs="Times New Roman"/>
          <w:szCs w:val="24"/>
        </w:rPr>
        <w:t>ιαχείρισης του άρθρου 8 του νομοσχεδίου, αυτοί προβλέπονται από τον τακτικό προϋπολογισμό του Υπουργείου Περιβάλλοντος και Ενέργειας. Πρόκειται για επιχορηγήσεις και χρημ</w:t>
      </w:r>
      <w:r>
        <w:rPr>
          <w:rFonts w:eastAsia="Times New Roman" w:cs="Times New Roman"/>
          <w:szCs w:val="24"/>
        </w:rPr>
        <w:t>ατοδοτήσεις που δίνονται από τον τακτικό προϋπολογισμό του Υπουργείου Περιβάλλοντος και Ενέργειας και από το Πρόγραμμα Δημοσίων Επενδύσεων, επιχορηγήσεις και χρηματοδοτήσεις που δύνανται να δίδονται από τον προϋπολογισμό άλλων Υπουργείων, από το Πράσινο Τα</w:t>
      </w:r>
      <w:r>
        <w:rPr>
          <w:rFonts w:eastAsia="Times New Roman" w:cs="Times New Roman"/>
          <w:szCs w:val="24"/>
        </w:rPr>
        <w:t xml:space="preserve">μείο, από </w:t>
      </w:r>
      <w:r>
        <w:rPr>
          <w:rFonts w:eastAsia="Times New Roman" w:cs="Times New Roman"/>
          <w:szCs w:val="24"/>
        </w:rPr>
        <w:t>ο</w:t>
      </w:r>
      <w:r>
        <w:rPr>
          <w:rFonts w:eastAsia="Times New Roman" w:cs="Times New Roman"/>
          <w:szCs w:val="24"/>
        </w:rPr>
        <w:t xml:space="preserve">ργανισμούς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 xml:space="preserve">υτοδιοίκησης, από οργανισμούς και επιχειρήσεις του δημόσιου και ευρύτερου δημόσιου τομέα, από ταμεία και λοιπά προγράμματα της Ευρωπαϊκής Ένωσης και διεθνών οργανισμών. </w:t>
      </w:r>
    </w:p>
    <w:p w14:paraId="74466013"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Επίσης, προβλέπονται έσοδα από τις δραστηριότητες που ε</w:t>
      </w:r>
      <w:r>
        <w:rPr>
          <w:rFonts w:eastAsia="Times New Roman" w:cs="Times New Roman"/>
          <w:szCs w:val="24"/>
        </w:rPr>
        <w:t xml:space="preserve">ίναι σύμφωνες με τους σκοπούς τους, συμπεριλαμβανομένων και των εσόδων από πνευματικά προϊόντα που παράγουν ή εκμεταλλεύονται εισιτήρια, ξεναγήσεις ομάδων επισκεπτών και άλλες </w:t>
      </w:r>
      <w:proofErr w:type="spellStart"/>
      <w:r>
        <w:rPr>
          <w:rFonts w:eastAsia="Times New Roman" w:cs="Times New Roman"/>
          <w:szCs w:val="24"/>
        </w:rPr>
        <w:t>οικοτουριστικές</w:t>
      </w:r>
      <w:proofErr w:type="spellEnd"/>
      <w:r>
        <w:rPr>
          <w:rFonts w:eastAsia="Times New Roman" w:cs="Times New Roman"/>
          <w:szCs w:val="24"/>
        </w:rPr>
        <w:t xml:space="preserve"> δραστηριότητες, όπως αυτά αναλυτικά προβλέπονται στην ως άνω διά</w:t>
      </w:r>
      <w:r>
        <w:rPr>
          <w:rFonts w:eastAsia="Times New Roman" w:cs="Times New Roman"/>
          <w:szCs w:val="24"/>
        </w:rPr>
        <w:t>ταξη.</w:t>
      </w:r>
    </w:p>
    <w:p w14:paraId="74466014"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Επίσης, με το συγκεκριμένο νομοσχέδιο αντιμετωπίζεται με βελτίωση του υφισταμένου πλαισίου το πρόβλημα του φαινομένου των μεδουσών που πλήττει ιδιαίτερα τον Κορινθιακό Κόλπο και συναφώς τον Νομό Κορινθίας, ταλαιπωρεί τους πολίτες του </w:t>
      </w:r>
      <w:r>
        <w:rPr>
          <w:rFonts w:eastAsia="Times New Roman" w:cs="Times New Roman"/>
          <w:szCs w:val="24"/>
        </w:rPr>
        <w:t>ν</w:t>
      </w:r>
      <w:r>
        <w:rPr>
          <w:rFonts w:eastAsia="Times New Roman" w:cs="Times New Roman"/>
          <w:szCs w:val="24"/>
        </w:rPr>
        <w:t>ομού, τους επαγ</w:t>
      </w:r>
      <w:r>
        <w:rPr>
          <w:rFonts w:eastAsia="Times New Roman" w:cs="Times New Roman"/>
          <w:szCs w:val="24"/>
        </w:rPr>
        <w:t>γελματίες, τους επισκέπτες, έχοντας άμεσο αντίκτυπο στην τοπική οικονομία, ένα μεγάλο κομμάτι της οποίας ζει από τον τουρισμό. Ελπίζουμε στη συρρίκνωση των επιπτώσεων λόγω του φαινομένου και στην επιστροφή στην ομαλότητα.</w:t>
      </w:r>
    </w:p>
    <w:p w14:paraId="74466015"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Με τη διάταξη του άρθρου 19 ορίζετ</w:t>
      </w:r>
      <w:r>
        <w:rPr>
          <w:rFonts w:eastAsia="Times New Roman" w:cs="Times New Roman"/>
          <w:szCs w:val="24"/>
        </w:rPr>
        <w:t xml:space="preserve">αι ότι κατόπιν </w:t>
      </w:r>
      <w:proofErr w:type="spellStart"/>
      <w:r>
        <w:rPr>
          <w:rFonts w:eastAsia="Times New Roman" w:cs="Times New Roman"/>
          <w:szCs w:val="24"/>
        </w:rPr>
        <w:t>αδειοδότησης</w:t>
      </w:r>
      <w:proofErr w:type="spellEnd"/>
      <w:r>
        <w:rPr>
          <w:rFonts w:eastAsia="Times New Roman" w:cs="Times New Roman"/>
          <w:szCs w:val="24"/>
        </w:rPr>
        <w:t xml:space="preserve"> από την αρμόδια </w:t>
      </w:r>
      <w:r>
        <w:rPr>
          <w:rFonts w:eastAsia="Times New Roman" w:cs="Times New Roman"/>
          <w:szCs w:val="24"/>
        </w:rPr>
        <w:t>λ</w:t>
      </w:r>
      <w:r>
        <w:rPr>
          <w:rFonts w:eastAsia="Times New Roman" w:cs="Times New Roman"/>
          <w:szCs w:val="24"/>
        </w:rPr>
        <w:t xml:space="preserve">ιμενική </w:t>
      </w:r>
      <w:r>
        <w:rPr>
          <w:rFonts w:eastAsia="Times New Roman" w:cs="Times New Roman"/>
          <w:szCs w:val="24"/>
        </w:rPr>
        <w:t>α</w:t>
      </w:r>
      <w:r>
        <w:rPr>
          <w:rFonts w:eastAsia="Times New Roman" w:cs="Times New Roman"/>
          <w:szCs w:val="24"/>
        </w:rPr>
        <w:t xml:space="preserve">ρχή οι αρμόδιοι φορείς </w:t>
      </w:r>
      <w:r>
        <w:rPr>
          <w:rFonts w:eastAsia="Times New Roman" w:cs="Times New Roman"/>
          <w:szCs w:val="24"/>
        </w:rPr>
        <w:t>δ</w:t>
      </w:r>
      <w:r>
        <w:rPr>
          <w:rFonts w:eastAsia="Times New Roman" w:cs="Times New Roman"/>
          <w:szCs w:val="24"/>
        </w:rPr>
        <w:t xml:space="preserve">ιοίκησης </w:t>
      </w:r>
      <w:r>
        <w:rPr>
          <w:rFonts w:eastAsia="Times New Roman" w:cs="Times New Roman"/>
          <w:szCs w:val="24"/>
        </w:rPr>
        <w:t>λ</w:t>
      </w:r>
      <w:r>
        <w:rPr>
          <w:rFonts w:eastAsia="Times New Roman" w:cs="Times New Roman"/>
          <w:szCs w:val="24"/>
        </w:rPr>
        <w:t>ιμένων ή οποιοσδήποτε στον οποίο παραχωρείται ή μισθώνεται χώρος αιγιαλού ή παραλίας ή ζώνης λιμένα θα δύνανται να τοποθετούν προστατευτικά δίκτυα για πρόσκαιρη χρήση δ</w:t>
      </w:r>
      <w:r>
        <w:rPr>
          <w:rFonts w:eastAsia="Times New Roman" w:cs="Times New Roman"/>
          <w:szCs w:val="24"/>
        </w:rPr>
        <w:t xml:space="preserve">ιάρκειας πέντε μηνών για την προστασία των </w:t>
      </w:r>
      <w:proofErr w:type="spellStart"/>
      <w:r>
        <w:rPr>
          <w:rFonts w:eastAsia="Times New Roman" w:cs="Times New Roman"/>
          <w:szCs w:val="24"/>
        </w:rPr>
        <w:t>λουομένων</w:t>
      </w:r>
      <w:proofErr w:type="spellEnd"/>
      <w:r>
        <w:rPr>
          <w:rFonts w:eastAsia="Times New Roman" w:cs="Times New Roman"/>
          <w:szCs w:val="24"/>
        </w:rPr>
        <w:t xml:space="preserve"> από τις μέδουσες σε θαλάσσιες περιοχές, περιλαμβανομένων και των περιοχών του δικτύου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xml:space="preserve"> -που δεν υπήρχε στο υφιστάμενο νομικό πλαίσιο- με την επιφύλαξη των </w:t>
      </w:r>
      <w:proofErr w:type="spellStart"/>
      <w:r>
        <w:rPr>
          <w:rFonts w:eastAsia="Times New Roman" w:cs="Times New Roman"/>
          <w:szCs w:val="24"/>
        </w:rPr>
        <w:t>οριζομένων</w:t>
      </w:r>
      <w:proofErr w:type="spellEnd"/>
      <w:r>
        <w:rPr>
          <w:rFonts w:eastAsia="Times New Roman" w:cs="Times New Roman"/>
          <w:szCs w:val="24"/>
        </w:rPr>
        <w:t xml:space="preserve"> στις ειδικότερες διατάξεις τη</w:t>
      </w:r>
      <w:r>
        <w:rPr>
          <w:rFonts w:eastAsia="Times New Roman" w:cs="Times New Roman"/>
          <w:szCs w:val="24"/>
        </w:rPr>
        <w:t>ς νομοθεσίας για τις προστατευόμενες περιοχές.</w:t>
      </w:r>
    </w:p>
    <w:p w14:paraId="74466016"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με γνώμονα ότι η προστασία του περιβάλλοντος είναι στον πυρήνα της πολιτικής μας θεώρησης, θεσπίσαμε το περιβαλλοντικό τέλος στην πλαστική σακούλα, η αλόγιστη χρήση της οποίας συμ</w:t>
      </w:r>
      <w:r>
        <w:rPr>
          <w:rFonts w:eastAsia="Times New Roman" w:cs="Times New Roman"/>
          <w:szCs w:val="24"/>
        </w:rPr>
        <w:t xml:space="preserve">βάλλει τα μέγιστα στην αύξηση της παραγωγής στερεών αποβλήτων και αποτελεί θανάσιμη απειλή για τα θαλάσσια οικοσυστήματα, ψηφίσαμε την κύρωση των δασικών χαρτών. Τον Δεκέμβριο εκδόθηκε </w:t>
      </w:r>
      <w:r>
        <w:rPr>
          <w:rFonts w:eastAsia="Times New Roman" w:cs="Times New Roman"/>
          <w:szCs w:val="24"/>
        </w:rPr>
        <w:t>κ</w:t>
      </w:r>
      <w:r>
        <w:rPr>
          <w:rFonts w:eastAsia="Times New Roman" w:cs="Times New Roman"/>
          <w:szCs w:val="24"/>
        </w:rPr>
        <w:t xml:space="preserve">οινή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πόφαση για την αναθεώρηση του εθνικού καταλόγου περιοχ</w:t>
      </w:r>
      <w:r>
        <w:rPr>
          <w:rFonts w:eastAsia="Times New Roman" w:cs="Times New Roman"/>
          <w:szCs w:val="24"/>
        </w:rPr>
        <w:t xml:space="preserve">ών του Ευρωπαϊκού Οικολογικού Δικτύου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 xml:space="preserve"> 2000</w:t>
      </w:r>
      <w:r>
        <w:rPr>
          <w:rFonts w:eastAsia="Times New Roman" w:cs="Times New Roman"/>
          <w:szCs w:val="24"/>
        </w:rPr>
        <w:t>»</w:t>
      </w:r>
      <w:r>
        <w:rPr>
          <w:rFonts w:eastAsia="Times New Roman" w:cs="Times New Roman"/>
          <w:szCs w:val="24"/>
        </w:rPr>
        <w:t xml:space="preserve">, ενώ με επέκταση των προστατευόμενων περιοχών και την ίδρυση νέων φορέων διαχείρισης </w:t>
      </w:r>
      <w:proofErr w:type="spellStart"/>
      <w:r>
        <w:rPr>
          <w:rFonts w:eastAsia="Times New Roman" w:cs="Times New Roman"/>
          <w:szCs w:val="24"/>
        </w:rPr>
        <w:t>οριοθετείται</w:t>
      </w:r>
      <w:proofErr w:type="spellEnd"/>
      <w:r>
        <w:rPr>
          <w:rFonts w:eastAsia="Times New Roman" w:cs="Times New Roman"/>
          <w:szCs w:val="24"/>
        </w:rPr>
        <w:t xml:space="preserve"> άλλη μια απόδειξη ότι η Κυβέρνησή μας στρέφει το βλέμμα στο περιβάλλον, επενδύοντας στην πρόληψη και την π</w:t>
      </w:r>
      <w:r>
        <w:rPr>
          <w:rFonts w:eastAsia="Times New Roman" w:cs="Times New Roman"/>
          <w:szCs w:val="24"/>
        </w:rPr>
        <w:t>ροστασία του.</w:t>
      </w:r>
    </w:p>
    <w:p w14:paraId="74466017"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Βασική μας αντίληψη και αταλάντευτος στρατηγικός στόχος αποτελεί η αφύπνιση της περιβαλλοντικής και οικολογικής συνείδησης της κοινωνίας μας, η προστασία και διατήρηση της βιοποικιλότητας, η </w:t>
      </w:r>
      <w:proofErr w:type="spellStart"/>
      <w:r>
        <w:rPr>
          <w:rFonts w:eastAsia="Times New Roman" w:cs="Times New Roman"/>
          <w:szCs w:val="24"/>
        </w:rPr>
        <w:t>αειφορική</w:t>
      </w:r>
      <w:proofErr w:type="spellEnd"/>
      <w:r>
        <w:rPr>
          <w:rFonts w:eastAsia="Times New Roman" w:cs="Times New Roman"/>
          <w:szCs w:val="24"/>
        </w:rPr>
        <w:t xml:space="preserve"> διαχείριση των φυσικών πόρων, η ανάπτυξη </w:t>
      </w:r>
      <w:r>
        <w:rPr>
          <w:rFonts w:eastAsia="Times New Roman" w:cs="Times New Roman"/>
          <w:szCs w:val="24"/>
        </w:rPr>
        <w:t>του βιώσιμου τουρισμού και η διασφάλιση ενός υγιούς οικοσυστήματος, στοιχεία προσδιοριστικά μιας πολιτισμένης κοινωνίας.</w:t>
      </w:r>
    </w:p>
    <w:p w14:paraId="74466018"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Οι προστατευόμενες περιοχές μπορούν να επιτελέσουν σημαντικότατο ρόλο στην οικονομία της χώρας, θέτουν τις βάσεις για την τόνωση της το</w:t>
      </w:r>
      <w:r>
        <w:rPr>
          <w:rFonts w:eastAsia="Times New Roman" w:cs="Times New Roman"/>
          <w:szCs w:val="24"/>
        </w:rPr>
        <w:t>πικής οικονομίας με τη δημιουργία θέσεων εργασίας, ενώ μπορούν να είναι πολλαπλά επωφελείς ανάλογα με τις συνθήκες κάτω από τις οποίες θα λειτουργήσουν.</w:t>
      </w:r>
    </w:p>
    <w:p w14:paraId="74466019"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Κυρίες και κύριοι της Αντιπολίτευσης, τούτων δοθέντων, σας καλώ να υπερβείτε τη συντηρητική σας προδιάθ</w:t>
      </w:r>
      <w:r>
        <w:rPr>
          <w:rFonts w:eastAsia="Times New Roman" w:cs="Times New Roman"/>
          <w:szCs w:val="24"/>
        </w:rPr>
        <w:t>εση και να ψηφίσετε ένα προοδευτικό και περιβαλλοντικά αξιόλογο νομοσχέδιο.</w:t>
      </w:r>
    </w:p>
    <w:p w14:paraId="7446601A"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7446601B" w14:textId="77777777" w:rsidR="00F20DF6" w:rsidRDefault="00F443B4">
      <w:pPr>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του ΣΥΡΙΖΑ)</w:t>
      </w:r>
    </w:p>
    <w:p w14:paraId="7446601C"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Τον λόγο έχει ο Κοινοβουλευτικός Εκπρόσωπος της Χρυσής Αυγής κ. </w:t>
      </w:r>
      <w:proofErr w:type="spellStart"/>
      <w:r>
        <w:rPr>
          <w:rFonts w:eastAsia="Times New Roman" w:cs="Times New Roman"/>
          <w:szCs w:val="24"/>
        </w:rPr>
        <w:t>Σαχινίδης</w:t>
      </w:r>
      <w:proofErr w:type="spellEnd"/>
      <w:r>
        <w:rPr>
          <w:rFonts w:eastAsia="Times New Roman" w:cs="Times New Roman"/>
          <w:szCs w:val="24"/>
        </w:rPr>
        <w:t xml:space="preserve">. </w:t>
      </w:r>
    </w:p>
    <w:p w14:paraId="7446601D"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 xml:space="preserve">Ευχαριστώ, κύριε Πρόεδρε. </w:t>
      </w:r>
    </w:p>
    <w:p w14:paraId="7446601E"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Πριν αναφερθώ στο σχέδιο νόμου, στις τροπολογίες ή στις τρέχουσες πολιτικές εξελίξεις, κρίνω σκόπιμο να αναφερθώ σε κάποιους </w:t>
      </w:r>
      <w:proofErr w:type="spellStart"/>
      <w:r>
        <w:rPr>
          <w:rFonts w:eastAsia="Times New Roman" w:cs="Times New Roman"/>
          <w:szCs w:val="24"/>
        </w:rPr>
        <w:t>προλαλήσαντες</w:t>
      </w:r>
      <w:proofErr w:type="spellEnd"/>
      <w:r>
        <w:rPr>
          <w:rFonts w:eastAsia="Times New Roman" w:cs="Times New Roman"/>
          <w:szCs w:val="24"/>
        </w:rPr>
        <w:t>, οι οποίοι θέλοντας να βγάλουν κάποια λογύδρια –Βουλευτές, Κοινοβουλευτ</w:t>
      </w:r>
      <w:r>
        <w:rPr>
          <w:rFonts w:eastAsia="Times New Roman" w:cs="Times New Roman"/>
          <w:szCs w:val="24"/>
        </w:rPr>
        <w:t>ικοί κομμάτων- έκριναν σκόπιμο για άλλη μια φορά να αναφερθούν σε κάτι που είπε η αγορήτρια της Χρυσής Αυγής. Προφανώς, δεν έχουν αντιληφθεί ότι οι μόνες που ζημιώνουν τις κοινωνίες είναι οι πολιτικές των αριστερών. Πραγματικά, θα ήθελα έστω και ένας σε αυ</w:t>
      </w:r>
      <w:r>
        <w:rPr>
          <w:rFonts w:eastAsia="Times New Roman" w:cs="Times New Roman"/>
          <w:szCs w:val="24"/>
        </w:rPr>
        <w:t>τή την Αίθουσα να βρεθεί και να μου πει σε ποια χώρα με αριστερή κυβέρνηση υπήρξε κάτι καλό. Θα ήθελα να μας πείσετε, τέλος πάντων, πάνω στις πολιτικές σας.</w:t>
      </w:r>
    </w:p>
    <w:p w14:paraId="7446601F"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ΑΝΑΣΤΑΣΙΑ ΓΚΑΡΑ: </w:t>
      </w:r>
      <w:r>
        <w:rPr>
          <w:rFonts w:eastAsia="Times New Roman" w:cs="Times New Roman"/>
          <w:szCs w:val="24"/>
        </w:rPr>
        <w:t xml:space="preserve">Σε όλες! </w:t>
      </w:r>
    </w:p>
    <w:p w14:paraId="74466020"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 xml:space="preserve">Ναι, τα είδαμε: Ρουμανία, </w:t>
      </w:r>
      <w:proofErr w:type="spellStart"/>
      <w:r>
        <w:rPr>
          <w:rFonts w:eastAsia="Times New Roman" w:cs="Times New Roman"/>
          <w:szCs w:val="24"/>
        </w:rPr>
        <w:t>Βουλγαρίες</w:t>
      </w:r>
      <w:proofErr w:type="spellEnd"/>
      <w:r>
        <w:rPr>
          <w:rFonts w:eastAsia="Times New Roman" w:cs="Times New Roman"/>
          <w:szCs w:val="24"/>
        </w:rPr>
        <w:t xml:space="preserve">, </w:t>
      </w:r>
      <w:proofErr w:type="spellStart"/>
      <w:r>
        <w:rPr>
          <w:rFonts w:eastAsia="Times New Roman" w:cs="Times New Roman"/>
          <w:szCs w:val="24"/>
        </w:rPr>
        <w:t>Πολωνίες</w:t>
      </w:r>
      <w:proofErr w:type="spellEnd"/>
      <w:r>
        <w:rPr>
          <w:rFonts w:eastAsia="Times New Roman" w:cs="Times New Roman"/>
          <w:szCs w:val="24"/>
        </w:rPr>
        <w:t>. Ο κατ</w:t>
      </w:r>
      <w:r>
        <w:rPr>
          <w:rFonts w:eastAsia="Times New Roman" w:cs="Times New Roman"/>
          <w:szCs w:val="24"/>
        </w:rPr>
        <w:t xml:space="preserve">άλογος δεν έχει τελειωμό. </w:t>
      </w:r>
    </w:p>
    <w:p w14:paraId="74466021"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ΑΝΑΣΤΑΣΙΑ ΓΚΑΡΑ: </w:t>
      </w:r>
      <w:r>
        <w:rPr>
          <w:rFonts w:eastAsia="Times New Roman" w:cs="Times New Roman"/>
          <w:szCs w:val="24"/>
        </w:rPr>
        <w:t>Σε ποια φασιστική χώρα είχαμε κάτι καλό;</w:t>
      </w:r>
    </w:p>
    <w:p w14:paraId="74466022"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Μη διακόπτετε, παρακαλώ! </w:t>
      </w:r>
    </w:p>
    <w:p w14:paraId="74466023"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Επίσης, ακούσαμε από Κοινοβουλευτικό Εκπρόσωπο ότι έχει αποκλειστικότητα η Αριστερά σε θέματ</w:t>
      </w:r>
      <w:r>
        <w:rPr>
          <w:rFonts w:eastAsia="Times New Roman" w:cs="Times New Roman"/>
          <w:szCs w:val="24"/>
        </w:rPr>
        <w:t xml:space="preserve">α </w:t>
      </w:r>
      <w:r>
        <w:rPr>
          <w:rFonts w:eastAsia="Times New Roman" w:cs="Times New Roman"/>
          <w:szCs w:val="24"/>
        </w:rPr>
        <w:t>δ</w:t>
      </w:r>
      <w:r>
        <w:rPr>
          <w:rFonts w:eastAsia="Times New Roman" w:cs="Times New Roman"/>
          <w:szCs w:val="24"/>
        </w:rPr>
        <w:t xml:space="preserve">ημοκρατίας και στο να αυτοαποκαλούνται δημοκρατικές δυνάμεις. Αλήθεια, σε αυτή την Αίθουσα σας έχουμε πει επανειλημμένα ότι η </w:t>
      </w:r>
      <w:r>
        <w:rPr>
          <w:rFonts w:eastAsia="Times New Roman" w:cs="Times New Roman"/>
          <w:szCs w:val="24"/>
        </w:rPr>
        <w:t>δ</w:t>
      </w:r>
      <w:r>
        <w:rPr>
          <w:rFonts w:eastAsia="Times New Roman" w:cs="Times New Roman"/>
          <w:szCs w:val="24"/>
        </w:rPr>
        <w:t>ημοκρατία σας έχει πάρα πολύ στενά όρια. Αποδείξτε μας ότι είστε πράγματι δημοκράτες και θα το δείτε στη συνέχεια.</w:t>
      </w:r>
    </w:p>
    <w:p w14:paraId="74466024"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Όσον αφορά </w:t>
      </w:r>
      <w:r>
        <w:rPr>
          <w:rFonts w:eastAsia="Times New Roman" w:cs="Times New Roman"/>
          <w:szCs w:val="24"/>
        </w:rPr>
        <w:t>στο σχέδιο νόμου και στην τροπολογία με γενικό αριθμό 1468 και με ειδικό αριθμό 175, εδώ υπάρχει μια ρύθμιση θεμάτων σχετικά με τους δασικούς χάρτες.</w:t>
      </w:r>
    </w:p>
    <w:p w14:paraId="74466025"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Το Ελληνικό Κτηματολόγιο δίνει τη δυνατότητα πρόσβασης στα χαρτογραφικά υπόβαθρα, τα οποία χρησιμοποιούντα</w:t>
      </w:r>
      <w:r>
        <w:rPr>
          <w:rFonts w:eastAsia="Times New Roman" w:cs="Times New Roman"/>
          <w:szCs w:val="24"/>
        </w:rPr>
        <w:t>ι για τους δασικούς χάρτες στις αρμόδιες υπηρεσίες των ΟΤΑ, προκειμένου αυτές να αποτυπώσουν τα όρια και τα περιγράμματα των οριζόμενων περιοχών μέχρι και τις 15 Μαΐου 2018. Στην περίπτωση που η διαδικασία ανάρτησης των δασικών χαρτών ξεκίνησε στις 30 Οκτω</w:t>
      </w:r>
      <w:r>
        <w:rPr>
          <w:rFonts w:eastAsia="Times New Roman" w:cs="Times New Roman"/>
          <w:szCs w:val="24"/>
        </w:rPr>
        <w:t xml:space="preserve">βρίου 2017 και στην περίπτωση των υπό κατάρτιση και </w:t>
      </w:r>
      <w:proofErr w:type="spellStart"/>
      <w:r>
        <w:rPr>
          <w:rFonts w:eastAsia="Times New Roman" w:cs="Times New Roman"/>
          <w:szCs w:val="24"/>
        </w:rPr>
        <w:t>επικαιροποίηση</w:t>
      </w:r>
      <w:proofErr w:type="spellEnd"/>
      <w:r>
        <w:rPr>
          <w:rFonts w:eastAsia="Times New Roman" w:cs="Times New Roman"/>
          <w:szCs w:val="24"/>
        </w:rPr>
        <w:t xml:space="preserve"> δασικών χαρτών παρατείνεται έως τις 30 Μαΐου η προθεσμία υποβολής αντιρρήσεων κατά των δασικών χαρτών, εάν αυτή λήγει από 26 Φλεβάρη έως 22 Μαΐου.</w:t>
      </w:r>
    </w:p>
    <w:p w14:paraId="74466026"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Ένας από τους λόγους που δίδεται αυτή η πα</w:t>
      </w:r>
      <w:r>
        <w:rPr>
          <w:rFonts w:eastAsia="Times New Roman" w:cs="Times New Roman"/>
          <w:szCs w:val="24"/>
        </w:rPr>
        <w:t>ράταση είναι ότι οι δήμοι δεν ανταποκρίθηκαν στην υποχρέωση να οριοθετήσουν τους οικισμούς και τις οικιστικές πυκνώσεις, ώστε να διασφαλιστεί το δικαίωμα υποβολής αντίρρησης των πολιτών. Η Χρυσή Αυγή δηλώνει «παρών» στην παρούσα τροπολογία.</w:t>
      </w:r>
    </w:p>
    <w:p w14:paraId="74466027"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Με την τροπολογ</w:t>
      </w:r>
      <w:r>
        <w:rPr>
          <w:rFonts w:eastAsia="Times New Roman" w:cs="Times New Roman"/>
          <w:szCs w:val="24"/>
        </w:rPr>
        <w:t xml:space="preserve">ία με γενικό αριθμό 1470 και με ειδικό αριθμό 177 παρέχεται η δυνατότητα ανανέωσης μέχρι τις 30 Ιουνίου 2018 των αδειών διαμονής πολιτών τρίτων χωρών υπό συγκεκριμένες προϋποθέσεις. Με την προτεινόμενη διάταξη οι πολίτες τρίτων χωρών, των οποίων οι άδειες </w:t>
      </w:r>
      <w:r>
        <w:rPr>
          <w:rFonts w:eastAsia="Times New Roman" w:cs="Times New Roman"/>
          <w:szCs w:val="24"/>
        </w:rPr>
        <w:t xml:space="preserve">παραμονής λήγουν στις 18 Ιανουαρίου 2018 έως και 28 Φεβρουαρίου 2018, θεωρούνται πλέον νομίμως διαμένοντες αποκλειστικά εντός της ελληνικής επικράτειας και οι άδειές τους μπορούν να ανανεωθούν έως τις 30 Ιουνίου 2018. </w:t>
      </w:r>
    </w:p>
    <w:p w14:paraId="74466028"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Στην έκθεση ανάλυσης συνεπειών ρύθμισ</w:t>
      </w:r>
      <w:r>
        <w:rPr>
          <w:rFonts w:eastAsia="Times New Roman" w:cs="Times New Roman"/>
          <w:szCs w:val="24"/>
        </w:rPr>
        <w:t xml:space="preserve">ης γίνεται λόγος για τη χρόνια </w:t>
      </w:r>
      <w:proofErr w:type="spellStart"/>
      <w:r>
        <w:rPr>
          <w:rFonts w:eastAsia="Times New Roman" w:cs="Times New Roman"/>
          <w:szCs w:val="24"/>
        </w:rPr>
        <w:t>υποστελέχωση</w:t>
      </w:r>
      <w:proofErr w:type="spellEnd"/>
      <w:r>
        <w:rPr>
          <w:rFonts w:eastAsia="Times New Roman" w:cs="Times New Roman"/>
          <w:szCs w:val="24"/>
        </w:rPr>
        <w:t xml:space="preserve"> των Διευθύνσεων Αλλοδαπών και Μετανάστευσης και ότι αυτό αποτελεί τον λόγο καθυστέρησης, ώστε να διεκπεραιωθούν τα αιτήματα ανανέωσης. Επίσης, αναφέρεται ότι λόγω του αριθμού των υποβαλλόμενων αιτήσεων για εξαιρε</w:t>
      </w:r>
      <w:r>
        <w:rPr>
          <w:rFonts w:eastAsia="Times New Roman" w:cs="Times New Roman"/>
          <w:szCs w:val="24"/>
        </w:rPr>
        <w:t xml:space="preserve">τικούς λόγους διαπιστώθηκε ότι οι υπηρεσίες αδυνατούν να εξυπηρετήσουν. Εδώ θα προσθέσω ότι σε συνέντευξη που έδωσε ο Υπουργός </w:t>
      </w:r>
      <w:r>
        <w:rPr>
          <w:rFonts w:eastAsia="Times New Roman" w:cs="Times New Roman"/>
          <w:szCs w:val="24"/>
        </w:rPr>
        <w:t>«λ</w:t>
      </w:r>
      <w:r>
        <w:rPr>
          <w:rFonts w:eastAsia="Times New Roman" w:cs="Times New Roman"/>
          <w:szCs w:val="24"/>
        </w:rPr>
        <w:t>αθρομετανάστευσης</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Μουζάλας</w:t>
      </w:r>
      <w:proofErr w:type="spellEnd"/>
      <w:r>
        <w:rPr>
          <w:rFonts w:eastAsia="Times New Roman" w:cs="Times New Roman"/>
          <w:szCs w:val="24"/>
        </w:rPr>
        <w:t xml:space="preserve"> στις 20 Αυγούστου του προηγούμενου έτους είχε πει ότι έχουν διπλασιαστεί οι ροές. Άρα είναι λογικό </w:t>
      </w:r>
      <w:r>
        <w:rPr>
          <w:rFonts w:eastAsia="Times New Roman" w:cs="Times New Roman"/>
          <w:szCs w:val="24"/>
        </w:rPr>
        <w:t>να μην μπορούν να εξυπηρετηθούν. Είναι γνωστοί, λοιπόν, αυτοί οι εξαιρετικοί λόγοι. Συνεπώς καλό θα ήταν να εξεταστούν όλα τα αιτήματα ανανέωσης εξαρχής και να δοθεί ιδιαίτερη σημασία στη νομιμότητα εισόδου στην ελληνική επικράτεια και μετά να μιλάμε για τ</w:t>
      </w:r>
      <w:r>
        <w:rPr>
          <w:rFonts w:eastAsia="Times New Roman" w:cs="Times New Roman"/>
          <w:szCs w:val="24"/>
        </w:rPr>
        <w:t>ην εξυπηρέτησή τους και για τη διασφάλιση των δικαιωμάτων τους.</w:t>
      </w:r>
    </w:p>
    <w:p w14:paraId="74466029"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Σχετικά με την τρέχουσα πολιτική επικαιρότητα, δύο είναι τα θέματα που ταλανίζουν τους Έλληνες τις τελευταίες ημέρες. Ένα είναι το λεγόμενο «</w:t>
      </w:r>
      <w:r>
        <w:rPr>
          <w:rFonts w:eastAsia="Times New Roman" w:cs="Times New Roman"/>
          <w:szCs w:val="24"/>
        </w:rPr>
        <w:t>σ</w:t>
      </w:r>
      <w:r>
        <w:rPr>
          <w:rFonts w:eastAsia="Times New Roman" w:cs="Times New Roman"/>
          <w:szCs w:val="24"/>
        </w:rPr>
        <w:t>κοπιανό» και ένα είναι το σκάνδαλο, το οποίο προέκ</w:t>
      </w:r>
      <w:r>
        <w:rPr>
          <w:rFonts w:eastAsia="Times New Roman" w:cs="Times New Roman"/>
          <w:szCs w:val="24"/>
        </w:rPr>
        <w:t>υψε πριν από λίγες ημέρες σχετικά με τη φαρμακοβιομηχανία «</w:t>
      </w:r>
      <w:r>
        <w:rPr>
          <w:rFonts w:eastAsia="Times New Roman" w:cs="Times New Roman"/>
          <w:szCs w:val="24"/>
          <w:lang w:val="en-US"/>
        </w:rPr>
        <w:t>NOVARTIS</w:t>
      </w:r>
      <w:r>
        <w:rPr>
          <w:rFonts w:eastAsia="Times New Roman" w:cs="Times New Roman"/>
          <w:szCs w:val="24"/>
        </w:rPr>
        <w:t xml:space="preserve">». </w:t>
      </w:r>
    </w:p>
    <w:p w14:paraId="7446602A"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Εδώ, λόγω του αποκλεισμού μας, κρίνω σκόπιμο ο ελληνικός λαός να μάθει τη δήλωση του Αρχηγού της Χρυσής Αυγής. Ασφαλώς και δεν ήταν τυχαίο ότι μία μόλις ημέρα μετά το μεγαλειώδες συλλαλ</w:t>
      </w:r>
      <w:r>
        <w:rPr>
          <w:rFonts w:eastAsia="Times New Roman" w:cs="Times New Roman"/>
          <w:szCs w:val="24"/>
        </w:rPr>
        <w:t xml:space="preserve">ητήριο της </w:t>
      </w:r>
      <w:r>
        <w:rPr>
          <w:rFonts w:eastAsia="Times New Roman" w:cs="Times New Roman"/>
          <w:szCs w:val="24"/>
        </w:rPr>
        <w:t>π</w:t>
      </w:r>
      <w:r>
        <w:rPr>
          <w:rFonts w:eastAsia="Times New Roman" w:cs="Times New Roman"/>
          <w:szCs w:val="24"/>
        </w:rPr>
        <w:t xml:space="preserve">λατείας Συντάγματος, το οποίο προσπάθησαν να υποβαθμίσουν με κάθε τρόπο τόσο οι φιλελεύθεροι όσο και οι μαρξιστές – </w:t>
      </w:r>
      <w:proofErr w:type="spellStart"/>
      <w:r>
        <w:rPr>
          <w:rFonts w:eastAsia="Times New Roman" w:cs="Times New Roman"/>
          <w:szCs w:val="24"/>
        </w:rPr>
        <w:t>εθνομηδενιστές</w:t>
      </w:r>
      <w:proofErr w:type="spellEnd"/>
      <w:r>
        <w:rPr>
          <w:rFonts w:eastAsia="Times New Roman" w:cs="Times New Roman"/>
          <w:szCs w:val="24"/>
        </w:rPr>
        <w:t>, ήρθε στην επιφάνεια ένα μεγάλο σκάνδαλο δημόσιας διαφθοράς. Οι ένοχοι να πληρώσουν και να πάνε φυλακή. Η Χρυσή Α</w:t>
      </w:r>
      <w:r>
        <w:rPr>
          <w:rFonts w:eastAsia="Times New Roman" w:cs="Times New Roman"/>
          <w:szCs w:val="24"/>
        </w:rPr>
        <w:t>υγή δεν έχει κα</w:t>
      </w:r>
      <w:r>
        <w:rPr>
          <w:rFonts w:eastAsia="Times New Roman" w:cs="Times New Roman"/>
          <w:szCs w:val="24"/>
        </w:rPr>
        <w:t>μ</w:t>
      </w:r>
      <w:r>
        <w:rPr>
          <w:rFonts w:eastAsia="Times New Roman" w:cs="Times New Roman"/>
          <w:szCs w:val="24"/>
        </w:rPr>
        <w:t>μία αντίρρηση σε αυτό.</w:t>
      </w:r>
    </w:p>
    <w:p w14:paraId="7446602B"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Ας γνωρίζουν, όμως, οι </w:t>
      </w:r>
      <w:proofErr w:type="spellStart"/>
      <w:r>
        <w:rPr>
          <w:rFonts w:eastAsia="Times New Roman" w:cs="Times New Roman"/>
          <w:szCs w:val="24"/>
        </w:rPr>
        <w:t>νεομπολσεβίκοι</w:t>
      </w:r>
      <w:proofErr w:type="spellEnd"/>
      <w:r>
        <w:rPr>
          <w:rFonts w:eastAsia="Times New Roman" w:cs="Times New Roman"/>
          <w:szCs w:val="24"/>
        </w:rPr>
        <w:t xml:space="preserve"> προπαγανδιστές και λογοκριτές ότι με μία προανακριτική για το σκάνδαλο «</w:t>
      </w:r>
      <w:r>
        <w:rPr>
          <w:rFonts w:eastAsia="Times New Roman" w:cs="Times New Roman"/>
          <w:szCs w:val="24"/>
        </w:rPr>
        <w:t>NOVARTIS</w:t>
      </w:r>
      <w:r>
        <w:rPr>
          <w:rFonts w:eastAsia="Times New Roman" w:cs="Times New Roman"/>
          <w:szCs w:val="24"/>
        </w:rPr>
        <w:t>» δεν σβήνεται η προδοσία του «</w:t>
      </w:r>
      <w:proofErr w:type="spellStart"/>
      <w:r>
        <w:rPr>
          <w:rFonts w:eastAsia="Times New Roman" w:cs="Times New Roman"/>
          <w:szCs w:val="24"/>
          <w:lang w:val="en-US"/>
        </w:rPr>
        <w:t>Gorna</w:t>
      </w:r>
      <w:proofErr w:type="spellEnd"/>
      <w:r>
        <w:rPr>
          <w:rFonts w:eastAsia="Times New Roman" w:cs="Times New Roman"/>
          <w:szCs w:val="24"/>
        </w:rPr>
        <w:t xml:space="preserve"> </w:t>
      </w:r>
      <w:proofErr w:type="spellStart"/>
      <w:r>
        <w:rPr>
          <w:rFonts w:eastAsia="Times New Roman" w:cs="Times New Roman"/>
          <w:szCs w:val="24"/>
          <w:lang w:val="en-US"/>
        </w:rPr>
        <w:t>Macedonija</w:t>
      </w:r>
      <w:proofErr w:type="spellEnd"/>
      <w:r>
        <w:rPr>
          <w:rFonts w:eastAsia="Times New Roman" w:cs="Times New Roman"/>
          <w:szCs w:val="24"/>
        </w:rPr>
        <w:t>».</w:t>
      </w:r>
    </w:p>
    <w:p w14:paraId="7446602C"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Στον απόηχο, λοιπόν, των συλλαλητηρίων δεν ξέρουμ</w:t>
      </w:r>
      <w:r>
        <w:rPr>
          <w:rFonts w:eastAsia="Times New Roman" w:cs="Times New Roman"/>
          <w:szCs w:val="24"/>
        </w:rPr>
        <w:t>ε εάν η Κυβέρνηση και τα υπόλοιπα κόμματα έχετε πάρει το μήνυμα αυτών των συλλαλητηρίων. Για άλλη μία φορά, ως εκ θαύματος, η Χρυσή Αυγή ήταν αόρατη για όλα τα κανάλια και για όλους τους δημοσιογράφους. Εδώ, όμως υπήρξε, και μία δήλωση σε σχέση με αυτά που</w:t>
      </w:r>
      <w:r>
        <w:rPr>
          <w:rFonts w:eastAsia="Times New Roman" w:cs="Times New Roman"/>
          <w:szCs w:val="24"/>
        </w:rPr>
        <w:t xml:space="preserve"> αγωνίζεστε να φέρετε και να επικρατήσετε. Ήταν η δήλωση του </w:t>
      </w:r>
      <w:proofErr w:type="spellStart"/>
      <w:r>
        <w:rPr>
          <w:rFonts w:eastAsia="Times New Roman" w:cs="Times New Roman"/>
          <w:szCs w:val="24"/>
        </w:rPr>
        <w:t>Ζάεφ</w:t>
      </w:r>
      <w:proofErr w:type="spellEnd"/>
      <w:r>
        <w:rPr>
          <w:rFonts w:eastAsia="Times New Roman" w:cs="Times New Roman"/>
          <w:szCs w:val="24"/>
        </w:rPr>
        <w:t xml:space="preserve"> ο οποίος είπε ότι δεν αλλάζει τίποτα στο </w:t>
      </w:r>
      <w:r>
        <w:rPr>
          <w:rFonts w:eastAsia="Times New Roman" w:cs="Times New Roman"/>
          <w:szCs w:val="24"/>
        </w:rPr>
        <w:t>Σ</w:t>
      </w:r>
      <w:r>
        <w:rPr>
          <w:rFonts w:eastAsia="Times New Roman" w:cs="Times New Roman"/>
          <w:szCs w:val="24"/>
        </w:rPr>
        <w:t xml:space="preserve">ύνταγμα των Σκοπίων και ότι ό,τι ήταν να γίνει με το </w:t>
      </w:r>
      <w:r>
        <w:rPr>
          <w:rFonts w:eastAsia="Times New Roman" w:cs="Times New Roman"/>
          <w:szCs w:val="24"/>
        </w:rPr>
        <w:t>Σ</w:t>
      </w:r>
      <w:r>
        <w:rPr>
          <w:rFonts w:eastAsia="Times New Roman" w:cs="Times New Roman"/>
          <w:szCs w:val="24"/>
        </w:rPr>
        <w:t>ύνταγμα των Σκοπίων έγινε το 1993, ενσωματώνοντας το άρθρο 2 στην παράγραφο 49.</w:t>
      </w:r>
    </w:p>
    <w:p w14:paraId="7446602D"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Και συζητάτε για μία λύση του </w:t>
      </w:r>
      <w:r>
        <w:rPr>
          <w:rFonts w:eastAsia="Times New Roman" w:cs="Times New Roman"/>
          <w:szCs w:val="24"/>
        </w:rPr>
        <w:t>σ</w:t>
      </w:r>
      <w:r>
        <w:rPr>
          <w:rFonts w:eastAsia="Times New Roman" w:cs="Times New Roman"/>
          <w:szCs w:val="24"/>
        </w:rPr>
        <w:t xml:space="preserve">κοπιανού. Λύση σε τι; Ακούσαμε πάρα πολλά και εδώ μέσα στην Ολομέλεια και από τα κανάλια. Κανείς όμως δεν μας είπε ποιο είναι το πρόβλημα που αντιμετωπίζει η Ελλάδα σε περίπτωση μη λύσης του </w:t>
      </w:r>
      <w:r>
        <w:rPr>
          <w:rFonts w:eastAsia="Times New Roman" w:cs="Times New Roman"/>
          <w:szCs w:val="24"/>
        </w:rPr>
        <w:t>σ</w:t>
      </w:r>
      <w:r>
        <w:rPr>
          <w:rFonts w:eastAsia="Times New Roman" w:cs="Times New Roman"/>
          <w:szCs w:val="24"/>
        </w:rPr>
        <w:t>κοπιανού. Ακούσαμε πάρα πολλά επι</w:t>
      </w:r>
      <w:r>
        <w:rPr>
          <w:rFonts w:eastAsia="Times New Roman" w:cs="Times New Roman"/>
          <w:szCs w:val="24"/>
        </w:rPr>
        <w:t xml:space="preserve">χειρήματα από </w:t>
      </w:r>
      <w:proofErr w:type="spellStart"/>
      <w:r>
        <w:rPr>
          <w:rFonts w:eastAsia="Times New Roman" w:cs="Times New Roman"/>
          <w:szCs w:val="24"/>
        </w:rPr>
        <w:t>προλαλήσαντες</w:t>
      </w:r>
      <w:proofErr w:type="spellEnd"/>
      <w:r>
        <w:rPr>
          <w:rFonts w:eastAsia="Times New Roman" w:cs="Times New Roman"/>
          <w:szCs w:val="24"/>
        </w:rPr>
        <w:t xml:space="preserve"> για το πόσο καλά πάει η οικονομία των Σκοπίων χάρη στους Έλληνες. Δεν ακούσαμε όμως από κανέναν τι έχει να χάσει η Ελλάδα, εάν δεν λυθεί αυτό το πρόβλημα. Εάν είναι να παραχωρηθεί το όνομα της Μακεδονίας, μη σώσει και λυθεί ποτέ</w:t>
      </w:r>
      <w:r>
        <w:rPr>
          <w:rFonts w:eastAsia="Times New Roman" w:cs="Times New Roman"/>
          <w:szCs w:val="24"/>
        </w:rPr>
        <w:t>!</w:t>
      </w:r>
    </w:p>
    <w:p w14:paraId="7446602E"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Δεν ακούσαμε, όμως, για τις τουρκικές ακταιωρούς, οι οποίες περιπολούν γύρω από τα Ίμια.</w:t>
      </w:r>
    </w:p>
    <w:p w14:paraId="7446602F"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Αλήθεια, κύριε Υπουργέ, ως Βουλευτής αυτού του Κοινοβουλίου, αν μπω σε ένα ταχύπλοο, έχω το δικαίωμα να ανέβω επάνω στις βραχονησίδες των Ιμίων ή θα με συλλάβουν οι </w:t>
      </w:r>
      <w:r>
        <w:rPr>
          <w:rFonts w:eastAsia="Times New Roman" w:cs="Times New Roman"/>
          <w:szCs w:val="24"/>
        </w:rPr>
        <w:t>Τούρκοι;</w:t>
      </w:r>
    </w:p>
    <w:p w14:paraId="74466030" w14:textId="77777777" w:rsidR="00F20DF6" w:rsidRDefault="00F443B4">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Εδώ με την πολιτική που ασκείτε, καταφέρατε να έχετε όμηρο τον συνέταιρό σας, τον Πάνο Καμμένο, με το σκάνδαλο πώλησης βλημάτων στη Σαουδική Αραβία. Από τη μια είναι το σκάνδαλο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από την άλλη το </w:t>
      </w:r>
      <w:r>
        <w:rPr>
          <w:rFonts w:eastAsia="Times New Roman" w:cs="Times New Roman"/>
          <w:szCs w:val="24"/>
        </w:rPr>
        <w:t>σ</w:t>
      </w:r>
      <w:r>
        <w:rPr>
          <w:rFonts w:eastAsia="Times New Roman" w:cs="Times New Roman"/>
          <w:szCs w:val="24"/>
        </w:rPr>
        <w:t>κοπιανό, και εκβιάζετε πράγματα και κατα</w:t>
      </w:r>
      <w:r>
        <w:rPr>
          <w:rFonts w:eastAsia="Times New Roman" w:cs="Times New Roman"/>
          <w:szCs w:val="24"/>
        </w:rPr>
        <w:t>στάσεις.</w:t>
      </w:r>
    </w:p>
    <w:p w14:paraId="74466031" w14:textId="77777777" w:rsidR="00F20DF6" w:rsidRDefault="00F443B4">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Σχετικά, όμως, με το σκάνδαλο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εδώ η ζημιά που υπέστη το ελληνικό δημόσιο από τη τεχνητή διόγκωση της φαρμακευτικής δαπάνης για την περίοδο 2000-2015 ξεπερνά τα 23 δισεκατομμύρια ευρώ. Οι δαπάνες -και για αυτά υπάρχουν κατάλογοι- από το</w:t>
      </w:r>
      <w:r>
        <w:rPr>
          <w:rFonts w:eastAsia="Times New Roman" w:cs="Times New Roman"/>
          <w:szCs w:val="24"/>
        </w:rPr>
        <w:t xml:space="preserve"> 1987 για τα φάρμακα ήταν 200 εκατομμύρια ευρώ και έφτασαν τα 10 δισεκατομμύρια ευρώ το 2010. Είναι, λοιπόν, μια ζημιά η οποία ισούται με το επώδυνο πακέτο μέτρων του δευτέρου μνημονίου της περιόδου 2012-2015, τα οποία ήταν 26 δισεκατομμύρια ευρώ.</w:t>
      </w:r>
    </w:p>
    <w:p w14:paraId="74466032" w14:textId="77777777" w:rsidR="00F20DF6" w:rsidRDefault="00F443B4">
      <w:pPr>
        <w:tabs>
          <w:tab w:val="left" w:pos="3873"/>
        </w:tabs>
        <w:spacing w:line="600" w:lineRule="auto"/>
        <w:ind w:firstLine="720"/>
        <w:jc w:val="both"/>
        <w:rPr>
          <w:rFonts w:eastAsia="Times New Roman" w:cs="Times New Roman"/>
          <w:szCs w:val="24"/>
        </w:rPr>
      </w:pPr>
      <w:r>
        <w:rPr>
          <w:rFonts w:eastAsia="Times New Roman" w:cs="Times New Roman"/>
          <w:szCs w:val="24"/>
        </w:rPr>
        <w:t>Από τη ζ</w:t>
      </w:r>
      <w:r>
        <w:rPr>
          <w:rFonts w:eastAsia="Times New Roman" w:cs="Times New Roman"/>
          <w:szCs w:val="24"/>
        </w:rPr>
        <w:t>ημιά, λοιπόν, των 23 δισεκατομμυρίων ευρώ που υπέστη το ελληνικό δημόσιο, τα 3 δισεκατομμύρια αφορούν τη συγκεκριμένη εταιρεία και τριάντα εμπλεκόμενα πολιτικά πρόσωπα, εκ των οποίων δύο Πρωθυπουργοί, τουλάχιστον από αυτά που έχουν διαρρεύσει, ο</w:t>
      </w:r>
      <w:r>
        <w:rPr>
          <w:rFonts w:eastAsia="Times New Roman" w:cs="Times New Roman"/>
          <w:szCs w:val="24"/>
        </w:rPr>
        <w:t>κ</w:t>
      </w:r>
      <w:r>
        <w:rPr>
          <w:rFonts w:eastAsia="Times New Roman" w:cs="Times New Roman"/>
          <w:szCs w:val="24"/>
        </w:rPr>
        <w:t>τώ Υπουργο</w:t>
      </w:r>
      <w:r>
        <w:rPr>
          <w:rFonts w:eastAsia="Times New Roman" w:cs="Times New Roman"/>
          <w:szCs w:val="24"/>
        </w:rPr>
        <w:t>ί, κρατικοί αξιωματούχοι, όπως διοικητές δημοσίων οργανισμών, γενικοί γραμματείς, μέλη επιτροπών τιμολόγησης φαρμάκων, σύμβουλοι. Όλοι έπαιρναν δώρα για να εξυπηρετούν τα συμφέροντα της φερόμενης εταιρείας.</w:t>
      </w:r>
    </w:p>
    <w:p w14:paraId="74466033"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Σύμφωνα, λοιπόν, ξανά με αυτά τα δημοσιεύματα σε </w:t>
      </w:r>
      <w:r>
        <w:rPr>
          <w:rFonts w:eastAsia="Times New Roman" w:cs="Times New Roman"/>
          <w:szCs w:val="24"/>
        </w:rPr>
        <w:t>εφημερίδες και σε διαδίκτυο, οι μάρτυρες φέρονται να έχουν αναφέρει τα εξής:</w:t>
      </w:r>
    </w:p>
    <w:p w14:paraId="74466034"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Χρηματισμό πολιτικών προσώπων με περίπου 40 εκατομμύρια ευρώ, μεγάλο φαγοπότι μέσω φυσικά της τιμολόγησης των φαρμάκων της εταιρείας. Εδώ υπήρχε μια γρήγορη έγκριση, σχετικά με τη</w:t>
      </w:r>
      <w:r>
        <w:rPr>
          <w:rFonts w:eastAsia="Times New Roman" w:cs="Times New Roman"/>
          <w:szCs w:val="24"/>
        </w:rPr>
        <w:t xml:space="preserve"> συγκεκριμένη εταιρεία σε σχέση με άλλες εταιρείες, </w:t>
      </w:r>
      <w:r>
        <w:rPr>
          <w:rFonts w:eastAsia="Times New Roman"/>
          <w:szCs w:val="24"/>
        </w:rPr>
        <w:t>οι οποίες</w:t>
      </w:r>
      <w:r>
        <w:rPr>
          <w:rFonts w:eastAsia="Times New Roman" w:cs="Times New Roman"/>
          <w:szCs w:val="24"/>
        </w:rPr>
        <w:t xml:space="preserve"> έπαιρναν τα δικά τους φάρμακα για να μπουν στην αγορά, σε αντίθεση με τα φάρμακα άλλων εταιρειών που καθυστερούσαν να πάρουν αυτή την έγκριση.</w:t>
      </w:r>
    </w:p>
    <w:p w14:paraId="74466035"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Ταχύτερη αποζημίωση της συγκεκριμένης εταιρείας από</w:t>
      </w:r>
      <w:r>
        <w:rPr>
          <w:rFonts w:eastAsia="Times New Roman" w:cs="Times New Roman"/>
          <w:szCs w:val="24"/>
        </w:rPr>
        <w:t xml:space="preserve"> τα ασφαλιστικά ταμεία, σε σύγκριση με άλλες εταιρείες στις οποίες οφείλονταν ποσά από τα ασφαλιστικά ταμεία. Τα φάρμακα τα οποία φέρεται ότι </w:t>
      </w:r>
      <w:proofErr w:type="spellStart"/>
      <w:r>
        <w:rPr>
          <w:rFonts w:eastAsia="Times New Roman" w:cs="Times New Roman"/>
          <w:szCs w:val="24"/>
        </w:rPr>
        <w:t>υπερτιμολογούνταν</w:t>
      </w:r>
      <w:proofErr w:type="spellEnd"/>
      <w:r>
        <w:rPr>
          <w:rFonts w:eastAsia="Times New Roman" w:cs="Times New Roman"/>
          <w:szCs w:val="24"/>
        </w:rPr>
        <w:t xml:space="preserve"> ήταν κυρίως ογκολογικά και οφθαλμολογικά. Γνωρίζουμε πάρα πολύ όλοι μας εδώ μέσα ότι τα ακριβότε</w:t>
      </w:r>
      <w:r>
        <w:rPr>
          <w:rFonts w:eastAsia="Times New Roman" w:cs="Times New Roman"/>
          <w:szCs w:val="24"/>
        </w:rPr>
        <w:t>ρα φάρμακα είναι τα ογκολογικά.</w:t>
      </w:r>
    </w:p>
    <w:p w14:paraId="74466036"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Σύμφωνα, λοιπόν, με αυτές τις πληροφορίες, οι εισαγγελείς εγκλημάτων διαφθοράς έχουν ήδη ευρήματα για την ύπαρξη των λογαριασμών για τους οποίους ζητούν στοιχεία μέσω αιτημάτων δικαστικής συνδρομής. Έχει αναφερθεί, επίσης, ο</w:t>
      </w:r>
      <w:r>
        <w:rPr>
          <w:rFonts w:eastAsia="Times New Roman" w:cs="Times New Roman"/>
          <w:szCs w:val="24"/>
        </w:rPr>
        <w:t xml:space="preserve"> έλεγχος σε δύο μέχρι τώρα </w:t>
      </w:r>
      <w:proofErr w:type="spellStart"/>
      <w:r>
        <w:rPr>
          <w:rFonts w:eastAsia="Times New Roman" w:cs="Times New Roman"/>
          <w:szCs w:val="24"/>
        </w:rPr>
        <w:t>offshore</w:t>
      </w:r>
      <w:proofErr w:type="spellEnd"/>
      <w:r>
        <w:rPr>
          <w:rFonts w:eastAsia="Times New Roman" w:cs="Times New Roman"/>
          <w:szCs w:val="24"/>
        </w:rPr>
        <w:t xml:space="preserve"> εταιρείες </w:t>
      </w:r>
      <w:r>
        <w:rPr>
          <w:rFonts w:eastAsia="Times New Roman"/>
          <w:szCs w:val="24"/>
        </w:rPr>
        <w:t>οι οποίες</w:t>
      </w:r>
      <w:r>
        <w:rPr>
          <w:rFonts w:eastAsia="Times New Roman" w:cs="Times New Roman"/>
          <w:szCs w:val="24"/>
        </w:rPr>
        <w:t xml:space="preserve"> έχουν άμεση σχέση με το σκάνδαλο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w:t>
      </w:r>
    </w:p>
    <w:p w14:paraId="74466037"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Είχαμε, επίσης, μια συνέντευξη του ποινικολόγου </w:t>
      </w:r>
      <w:proofErr w:type="spellStart"/>
      <w:r>
        <w:rPr>
          <w:rFonts w:eastAsia="Times New Roman" w:cs="Times New Roman"/>
          <w:szCs w:val="24"/>
        </w:rPr>
        <w:t>Σαράκη</w:t>
      </w:r>
      <w:proofErr w:type="spellEnd"/>
      <w:r>
        <w:rPr>
          <w:rFonts w:eastAsia="Times New Roman" w:cs="Times New Roman"/>
          <w:szCs w:val="24"/>
        </w:rPr>
        <w:t>, ο οποίος εκπροσωπεί τους τρεις προστατευόμενους μάρτυρες, και δήλωσε ότι φοβάται για τη ζωή του. Αν</w:t>
      </w:r>
      <w:r>
        <w:rPr>
          <w:rFonts w:eastAsia="Times New Roman" w:cs="Times New Roman"/>
          <w:szCs w:val="24"/>
        </w:rPr>
        <w:t xml:space="preserve">έφερε μάλιστα ότι υπάρχουν και ηχητικά και φωτογραφικά ντοκουμέντα σχετικά με το σκάνδαλο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w:t>
      </w:r>
    </w:p>
    <w:p w14:paraId="74466038"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Να δούμε, όμως, ποιες ήταν οι δηλώσεις των </w:t>
      </w:r>
      <w:proofErr w:type="spellStart"/>
      <w:r>
        <w:rPr>
          <w:rFonts w:eastAsia="Times New Roman" w:cs="Times New Roman"/>
          <w:szCs w:val="24"/>
        </w:rPr>
        <w:t>κοκορομάχων</w:t>
      </w:r>
      <w:proofErr w:type="spellEnd"/>
      <w:r>
        <w:rPr>
          <w:rFonts w:eastAsia="Times New Roman" w:cs="Times New Roman"/>
          <w:szCs w:val="24"/>
        </w:rPr>
        <w:t xml:space="preserve"> αυτής της ιστορίας. Τι μας είπε ο Πρωθυπουργός στην ομιλία του στην Πάτρα; Μας είπε ότι δεν μπορεί </w:t>
      </w:r>
      <w:r>
        <w:rPr>
          <w:rFonts w:eastAsia="Times New Roman" w:cs="Times New Roman"/>
          <w:szCs w:val="24"/>
        </w:rPr>
        <w:t xml:space="preserve">να υπάρχει πατριωτισμός με λίστες, ότι δεν μπορεί να υπάρχει πατριωτισμός και </w:t>
      </w:r>
      <w:proofErr w:type="spellStart"/>
      <w:r>
        <w:rPr>
          <w:rFonts w:eastAsia="Times New Roman" w:cs="Times New Roman"/>
          <w:szCs w:val="24"/>
        </w:rPr>
        <w:t>offshore</w:t>
      </w:r>
      <w:proofErr w:type="spellEnd"/>
      <w:r>
        <w:rPr>
          <w:rFonts w:eastAsia="Times New Roman" w:cs="Times New Roman"/>
          <w:szCs w:val="24"/>
        </w:rPr>
        <w:t xml:space="preserve"> και ότι δεν μπορεί να υπάρχει πατριωτισμός και διαπλοκή.</w:t>
      </w:r>
    </w:p>
    <w:p w14:paraId="74466039"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Συμφωνούμε απόλυτα. Και συμφωνούμε απόλυτα γιατί; Γιατί οι μόνοι που έχουμε το δικαίωμα να </w:t>
      </w:r>
      <w:proofErr w:type="spellStart"/>
      <w:r>
        <w:rPr>
          <w:rFonts w:eastAsia="Times New Roman" w:cs="Times New Roman"/>
          <w:szCs w:val="24"/>
        </w:rPr>
        <w:t>αυτοπροσδιοριζόμαστε</w:t>
      </w:r>
      <w:proofErr w:type="spellEnd"/>
      <w:r>
        <w:rPr>
          <w:rFonts w:eastAsia="Times New Roman" w:cs="Times New Roman"/>
          <w:szCs w:val="24"/>
        </w:rPr>
        <w:t xml:space="preserve"> </w:t>
      </w:r>
      <w:r>
        <w:rPr>
          <w:rFonts w:eastAsia="Times New Roman" w:cs="Times New Roman"/>
          <w:szCs w:val="24"/>
        </w:rPr>
        <w:t>ως γνήσιοι πατριώτες είμαστε εμείς της Χρυσής Αυγής, διότι, κύριε Υπουργέ, ούτε σε λίστες είμαστε ούτε σχέση με τη διαπλοκή έχουμε.</w:t>
      </w:r>
    </w:p>
    <w:p w14:paraId="7446603A"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Όμως, μιας και αναφερθήκαμε σε λίστες, ας μας πείτε, η συγκυβέρνησή σας, σχετικά με την άφεση αμαρτιών που δώσατε στις λίστε</w:t>
      </w:r>
      <w:r>
        <w:rPr>
          <w:rFonts w:eastAsia="Times New Roman" w:cs="Times New Roman"/>
          <w:szCs w:val="24"/>
        </w:rPr>
        <w:t xml:space="preserve">ς. Με αυτό που ψηφίσατε, να μην μπορούν να ελεγχθούν προ πενταετίας υποθέσεις που εκκρεμούν, δώσατε ασυλία κατ’ </w:t>
      </w:r>
      <w:proofErr w:type="spellStart"/>
      <w:r>
        <w:rPr>
          <w:rFonts w:eastAsia="Times New Roman" w:cs="Times New Roman"/>
          <w:szCs w:val="24"/>
        </w:rPr>
        <w:t>ουσίαν</w:t>
      </w:r>
      <w:proofErr w:type="spellEnd"/>
      <w:r>
        <w:rPr>
          <w:rFonts w:eastAsia="Times New Roman" w:cs="Times New Roman"/>
          <w:szCs w:val="24"/>
        </w:rPr>
        <w:t xml:space="preserve"> στο 80% των υποθέσεων που εντάσσονταν σε αυτές τις λίστες.</w:t>
      </w:r>
    </w:p>
    <w:p w14:paraId="7446603B"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Επίσης, εδώ, κύριε Υπουργέ, θα ήθελα μια δέσμευση από την πλευρά σας, μια δήλω</w:t>
      </w:r>
      <w:r>
        <w:rPr>
          <w:rFonts w:eastAsia="Times New Roman" w:cs="Times New Roman"/>
          <w:szCs w:val="24"/>
        </w:rPr>
        <w:t>σή σας, αν είναι δυνατόν, σχετικά με ό,τι έχει πει το Γραφείο Τύπου του Πρωθυπουργού. Σε κάποιο σημείο, κύριε Υπουργέ, σχολιάζει και λέει: «Η αρχή ότι όλοι είναι αθώοι μέχρι αποδείξεως του εναντίου ισχύει πάντα στην Ελλάδα». Εσείς το υιοθετείτε αυτό, κύριε</w:t>
      </w:r>
      <w:r>
        <w:rPr>
          <w:rFonts w:eastAsia="Times New Roman" w:cs="Times New Roman"/>
          <w:szCs w:val="24"/>
        </w:rPr>
        <w:t xml:space="preserve"> Υπουργέ; Συμφωνείτε; Αν συμφωνείτε, κάντε το πράξη απαντώντας σε εμάς. Μέχρι να τελειώσει η δική είμαστε αθώοι, κύριε Υπουργέ.</w:t>
      </w:r>
    </w:p>
    <w:p w14:paraId="7446603C"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Προσθέτω εγώ ότι στην Ελλάδα είσαι αθώος μέχρι αποδείξεως του εναντίου, αρκεί να μην είσαι εθνικιστής. Για ποια θεμελιώδη αρχή α</w:t>
      </w:r>
      <w:r>
        <w:rPr>
          <w:rFonts w:eastAsia="Times New Roman" w:cs="Times New Roman"/>
          <w:szCs w:val="24"/>
        </w:rPr>
        <w:t xml:space="preserve">θωότητας μιλάτε; Αυτά να τα πείτε στους Υπουργούς σας, στον κ. </w:t>
      </w:r>
      <w:proofErr w:type="spellStart"/>
      <w:r>
        <w:rPr>
          <w:rFonts w:eastAsia="Times New Roman" w:cs="Times New Roman"/>
          <w:szCs w:val="24"/>
        </w:rPr>
        <w:t>Πολάκη</w:t>
      </w:r>
      <w:proofErr w:type="spellEnd"/>
      <w:r>
        <w:rPr>
          <w:rFonts w:eastAsia="Times New Roman" w:cs="Times New Roman"/>
          <w:szCs w:val="24"/>
        </w:rPr>
        <w:t>, στους Βουλευτές σας, στα στελέχη σας και πάνω από όλα να κοιτιέστε στον καθρέφτη όλοι σας.</w:t>
      </w:r>
    </w:p>
    <w:p w14:paraId="7446603D"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Τι ανέφερε η Νέα Δημοκρατία; Το μόνο σίγουρο σκάνδαλο, λέει η Νέα Δημοκρατία, που έχει αναδειχ</w:t>
      </w:r>
      <w:r>
        <w:rPr>
          <w:rFonts w:eastAsia="Times New Roman" w:cs="Times New Roman"/>
          <w:szCs w:val="24"/>
        </w:rPr>
        <w:t xml:space="preserve">θεί μέχρι στιγμής είναι η εξόφθαλμη εμπλοκή της Κυβέρνησης στην εν εξελίξει έρευνα της </w:t>
      </w:r>
      <w:r>
        <w:rPr>
          <w:rFonts w:eastAsia="Times New Roman" w:cs="Times New Roman"/>
          <w:szCs w:val="24"/>
        </w:rPr>
        <w:t>δ</w:t>
      </w:r>
      <w:r>
        <w:rPr>
          <w:rFonts w:eastAsia="Times New Roman" w:cs="Times New Roman"/>
          <w:szCs w:val="24"/>
        </w:rPr>
        <w:t>ικαιοσύνης και η κατάφωρη παραβίαση της διάκρισης των εξουσιών εκ μέρους της.</w:t>
      </w:r>
    </w:p>
    <w:p w14:paraId="7446603E" w14:textId="77777777" w:rsidR="00F20DF6" w:rsidRDefault="00F443B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Σοβαρά, βρε αχυράνθρωποι της </w:t>
      </w:r>
      <w:proofErr w:type="spellStart"/>
      <w:r>
        <w:rPr>
          <w:rFonts w:eastAsia="Times New Roman" w:cs="Times New Roman"/>
          <w:szCs w:val="24"/>
        </w:rPr>
        <w:t>ψευτοδεξιάς</w:t>
      </w:r>
      <w:proofErr w:type="spellEnd"/>
      <w:r>
        <w:rPr>
          <w:rFonts w:eastAsia="Times New Roman" w:cs="Times New Roman"/>
          <w:szCs w:val="24"/>
        </w:rPr>
        <w:t xml:space="preserve">; Τολμάτε και μιλάτε εσείς, οι </w:t>
      </w:r>
      <w:proofErr w:type="spellStart"/>
      <w:r>
        <w:rPr>
          <w:rFonts w:eastAsia="Times New Roman" w:cs="Times New Roman"/>
          <w:szCs w:val="24"/>
        </w:rPr>
        <w:t>αρχισκευωροί</w:t>
      </w:r>
      <w:proofErr w:type="spellEnd"/>
      <w:r>
        <w:rPr>
          <w:rFonts w:eastAsia="Times New Roman" w:cs="Times New Roman"/>
          <w:szCs w:val="24"/>
        </w:rPr>
        <w:t xml:space="preserve"> της </w:t>
      </w:r>
      <w:r>
        <w:rPr>
          <w:rFonts w:eastAsia="Times New Roman" w:cs="Times New Roman"/>
          <w:szCs w:val="24"/>
        </w:rPr>
        <w:t>διαπλοκής, και δεν είναι κανένας στην Αίθουσα αυτή τη στιγμή; Τολμάτε και πιάνετε στο στόμα σας εσείς της Νέας Δημοκρατίας τη διάκριση των εξουσιών;</w:t>
      </w:r>
    </w:p>
    <w:p w14:paraId="7446603F" w14:textId="77777777" w:rsidR="00F20DF6" w:rsidRDefault="00F443B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Άλλος πάλι, ο Βενιζέλος, ο εμπνευστής του νόμου περί ευθύνης Υπουργών και του νόμου για τους προστατευόμενο</w:t>
      </w:r>
      <w:r>
        <w:rPr>
          <w:rFonts w:eastAsia="Times New Roman" w:cs="Times New Roman"/>
          <w:szCs w:val="24"/>
        </w:rPr>
        <w:t xml:space="preserve">υς μάρτυρες! Είναι, λέει, έξαλλος για τους προστατευόμενους μάρτυρες της υπόθεσης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w:t>
      </w:r>
    </w:p>
    <w:p w14:paraId="74466040"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κτ</w:t>
      </w:r>
      <w:r>
        <w:rPr>
          <w:rFonts w:eastAsia="Times New Roman" w:cs="Times New Roman"/>
          <w:szCs w:val="24"/>
        </w:rPr>
        <w:t>υπά</w:t>
      </w:r>
      <w:r>
        <w:rPr>
          <w:rFonts w:eastAsia="Times New Roman" w:cs="Times New Roman"/>
          <w:szCs w:val="24"/>
        </w:rPr>
        <w:t>ει</w:t>
      </w:r>
      <w:r>
        <w:rPr>
          <w:rFonts w:eastAsia="Times New Roman" w:cs="Times New Roman"/>
          <w:szCs w:val="24"/>
        </w:rPr>
        <w:t xml:space="preserve"> το κουδούνι λήξεως του χρόνου ομιλίας του κυρίου Βουλευτή)</w:t>
      </w:r>
    </w:p>
    <w:p w14:paraId="74466041" w14:textId="77777777" w:rsidR="00F20DF6" w:rsidRDefault="00F443B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Τελειώνω σε ένα λεπτό, κύριε Πρόεδρε.</w:t>
      </w:r>
    </w:p>
    <w:p w14:paraId="74466042" w14:textId="77777777" w:rsidR="00F20DF6" w:rsidRDefault="00F443B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Έξαλλος, όμως, είναι και ο κ. Μητσοτάκης</w:t>
      </w:r>
      <w:r>
        <w:rPr>
          <w:rFonts w:eastAsia="Times New Roman" w:cs="Times New Roman"/>
          <w:szCs w:val="24"/>
        </w:rPr>
        <w:t>. Ανέφερε πως η δικαιοσύνη δεν μπορεί να φοράει κουκούλες.</w:t>
      </w:r>
    </w:p>
    <w:p w14:paraId="74466043" w14:textId="77777777" w:rsidR="00F20DF6" w:rsidRDefault="00F443B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Γιατί, κύριε Μητσοτάκη; Είναι λίγοι οι τρεις με τις κουκούλες; Αν τους κάναμε πέντε -λέω εγώ τώρα- θα ήταν πιο αξιόπιστοι; Εσείς και το κόμμα σας δεν βάλατε τη σφραγίδα σας και την υπογραφή σας στι</w:t>
      </w:r>
      <w:r>
        <w:rPr>
          <w:rFonts w:eastAsia="Times New Roman" w:cs="Times New Roman"/>
          <w:szCs w:val="24"/>
        </w:rPr>
        <w:t xml:space="preserve">ς 30 Μαρτίου του 2014 μαζί με τους περισσότερους εμπλεκόμενους πολιτικούς που έχουν ακουστεί τα ονόματά τους για το σκάνδαλο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-και πολύ καλά κάνατε- για την επέκταση του θεσμού προστασίας μαρτύρων σε υπόθεση διαφθοράς και βλάβης δημοσίου συμφέρον</w:t>
      </w:r>
      <w:r>
        <w:rPr>
          <w:rFonts w:eastAsia="Times New Roman" w:cs="Times New Roman"/>
          <w:szCs w:val="24"/>
        </w:rPr>
        <w:t>τος; Την παίρνουν πίσω την υπογραφή τους οι κύριοι της Νέας Δημοκρατίας;</w:t>
      </w:r>
    </w:p>
    <w:p w14:paraId="74466044" w14:textId="77777777" w:rsidR="00F20DF6" w:rsidRDefault="00F443B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Κλείνοντας, θα ήθελα να πω ότι εχθές στα περισσότερα περιφερειακά κανάλια έγινε αναφορά με αφορμή το σκάνδαλο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στο βίντεο </w:t>
      </w:r>
      <w:proofErr w:type="spellStart"/>
      <w:r>
        <w:rPr>
          <w:rFonts w:eastAsia="Times New Roman" w:cs="Times New Roman"/>
          <w:szCs w:val="24"/>
        </w:rPr>
        <w:t>Μπαλτάκου</w:t>
      </w:r>
      <w:proofErr w:type="spellEnd"/>
      <w:r>
        <w:rPr>
          <w:rFonts w:eastAsia="Times New Roman" w:cs="Times New Roman"/>
          <w:szCs w:val="24"/>
        </w:rPr>
        <w:t>, στο ηχητικό ντοκουμέντο του Σαμαρά με το</w:t>
      </w:r>
      <w:r>
        <w:rPr>
          <w:rFonts w:eastAsia="Times New Roman" w:cs="Times New Roman"/>
          <w:szCs w:val="24"/>
        </w:rPr>
        <w:t xml:space="preserve">ν </w:t>
      </w:r>
      <w:r>
        <w:rPr>
          <w:rFonts w:eastAsia="Times New Roman" w:cs="Times New Roman"/>
          <w:szCs w:val="24"/>
        </w:rPr>
        <w:t>«</w:t>
      </w:r>
      <w:proofErr w:type="spellStart"/>
      <w:r>
        <w:rPr>
          <w:rFonts w:eastAsia="Times New Roman" w:cs="Times New Roman"/>
          <w:szCs w:val="24"/>
        </w:rPr>
        <w:t>Παναθηναϊκάκια</w:t>
      </w:r>
      <w:proofErr w:type="spellEnd"/>
      <w:r>
        <w:rPr>
          <w:rFonts w:eastAsia="Times New Roman" w:cs="Times New Roman"/>
          <w:szCs w:val="24"/>
        </w:rPr>
        <w:t>»</w:t>
      </w:r>
      <w:r>
        <w:rPr>
          <w:rFonts w:eastAsia="Times New Roman" w:cs="Times New Roman"/>
          <w:szCs w:val="24"/>
        </w:rPr>
        <w:t xml:space="preserve"> και στο σπάσιμο του σπιτιού του συναγωνιστή Γιάννη Λαγού από την Αντιτρομοκρατική, θέλοντας προφανώς να αναδείξουν τις δημοκρατικές διαδικασίες που ακολούθησε η Νέα Δημοκρατία, η οποία τώρα διαμαρτύρεται για τις πρακτικές της σημερινής σ</w:t>
      </w:r>
      <w:r>
        <w:rPr>
          <w:rFonts w:eastAsia="Times New Roman" w:cs="Times New Roman"/>
          <w:szCs w:val="24"/>
        </w:rPr>
        <w:t>υγκυβέρνησης.</w:t>
      </w:r>
    </w:p>
    <w:p w14:paraId="74466045" w14:textId="77777777" w:rsidR="00F20DF6" w:rsidRDefault="00F443B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Σε ένα, λοιπόν, από αυτά τα περιφερειακά κανάλια, εκπρόσωπος ξανά της Νέας Δημοκρατίας ζήτησε κάποια στιγμή να έλθουν οι προστατευόμενοι μάρτυρες να καταθέσουν κανονικά και όχι ως προστατευόμενοι, για να ξέρουν –λέει- οι κατηγορούμενοι ποιοι </w:t>
      </w:r>
      <w:r>
        <w:rPr>
          <w:rFonts w:eastAsia="Times New Roman" w:cs="Times New Roman"/>
          <w:szCs w:val="24"/>
        </w:rPr>
        <w:t>τους συκοφαντούν. Ακόμα δεν το έκαναν και έχει αποφανθεί ότι είναι και συκοφάντες!</w:t>
      </w:r>
    </w:p>
    <w:p w14:paraId="74466046" w14:textId="77777777" w:rsidR="00F20DF6" w:rsidRDefault="00F443B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Μάλιστα, είχε το θράσος κάποια στιγμή να συγκρίνει τους προστατευόμενους ψευδομάρτυρες της Χρυσής Αυγής μ</w:t>
      </w:r>
      <w:r>
        <w:rPr>
          <w:rFonts w:eastAsia="Times New Roman" w:cs="Times New Roman"/>
          <w:szCs w:val="24"/>
        </w:rPr>
        <w:t>ε</w:t>
      </w:r>
      <w:r>
        <w:rPr>
          <w:rFonts w:eastAsia="Times New Roman" w:cs="Times New Roman"/>
          <w:szCs w:val="24"/>
        </w:rPr>
        <w:t xml:space="preserve"> αυτούς του σκανδάλου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Τι έλεγαν, όμως, οι προστατευόμεν</w:t>
      </w:r>
      <w:r>
        <w:rPr>
          <w:rFonts w:eastAsia="Times New Roman" w:cs="Times New Roman"/>
          <w:szCs w:val="24"/>
        </w:rPr>
        <w:t>οι ψευδομάρτυρες στη δική μας δίκη; Μάλιστα, κάποιοι από αυτούς δήλωναν και πρώην μέλη μας που σημαίνει ότι θα έπρεπε να είναι απόλυτα βέβαιοι γι’ αυτά που είχαν πει. Δήλωναν ότι οι Θερμοπύλες είναι στη Σπάρτη και ότι η εκδήλωσή μας στις Θερμοπύλες γίνεται</w:t>
      </w:r>
      <w:r>
        <w:rPr>
          <w:rFonts w:eastAsia="Times New Roman" w:cs="Times New Roman"/>
          <w:szCs w:val="24"/>
        </w:rPr>
        <w:t xml:space="preserve"> τον χειμώνα. Τι λένε σε αντίθεση οι προστατευόμενοι μάρτυρες του </w:t>
      </w:r>
      <w:proofErr w:type="spellStart"/>
      <w:r>
        <w:rPr>
          <w:rFonts w:eastAsia="Times New Roman" w:cs="Times New Roman"/>
          <w:szCs w:val="24"/>
        </w:rPr>
        <w:t>σκάνδαλου</w:t>
      </w:r>
      <w:proofErr w:type="spellEnd"/>
      <w:r>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Λένε ότι σύμφωνα με τα δημοσιεύματα, για τα οποία σίγουρα δεν είμαι αρμόδιος και δεν τα υιοθετώ, μαύρη βαλίτσα </w:t>
      </w:r>
      <w:r>
        <w:rPr>
          <w:rFonts w:eastAsia="Times New Roman" w:cs="Times New Roman"/>
          <w:szCs w:val="24"/>
          <w:lang w:val="en-US"/>
        </w:rPr>
        <w:t>Samsonite</w:t>
      </w:r>
      <w:r>
        <w:rPr>
          <w:rFonts w:eastAsia="Times New Roman" w:cs="Times New Roman"/>
          <w:szCs w:val="24"/>
        </w:rPr>
        <w:t xml:space="preserve"> με </w:t>
      </w:r>
      <w:proofErr w:type="spellStart"/>
      <w:r>
        <w:rPr>
          <w:rFonts w:eastAsia="Times New Roman" w:cs="Times New Roman"/>
          <w:szCs w:val="24"/>
        </w:rPr>
        <w:t>πεντακοσάευρα</w:t>
      </w:r>
      <w:proofErr w:type="spellEnd"/>
      <w:r>
        <w:rPr>
          <w:rFonts w:eastAsia="Times New Roman" w:cs="Times New Roman"/>
          <w:szCs w:val="24"/>
        </w:rPr>
        <w:t xml:space="preserve"> έμπαινε στο Μαξίμου και άρπαζε</w:t>
      </w:r>
      <w:r>
        <w:rPr>
          <w:rFonts w:eastAsia="Times New Roman" w:cs="Times New Roman"/>
          <w:szCs w:val="24"/>
        </w:rPr>
        <w:t xml:space="preserve"> τις μίζες ο Σαμαράς. Και για την ιδιαιτέρα του </w:t>
      </w:r>
      <w:proofErr w:type="spellStart"/>
      <w:r>
        <w:rPr>
          <w:rFonts w:eastAsia="Times New Roman" w:cs="Times New Roman"/>
          <w:szCs w:val="24"/>
        </w:rPr>
        <w:t>Αδώνιδος</w:t>
      </w:r>
      <w:proofErr w:type="spellEnd"/>
      <w:r>
        <w:rPr>
          <w:rFonts w:eastAsia="Times New Roman" w:cs="Times New Roman"/>
          <w:szCs w:val="24"/>
        </w:rPr>
        <w:t xml:space="preserve"> λένε πως έπαιρνε φακέλους με </w:t>
      </w:r>
      <w:proofErr w:type="spellStart"/>
      <w:r>
        <w:rPr>
          <w:rFonts w:eastAsia="Times New Roman" w:cs="Times New Roman"/>
          <w:szCs w:val="24"/>
        </w:rPr>
        <w:t>εβδομηνταχίλιαρα</w:t>
      </w:r>
      <w:proofErr w:type="spellEnd"/>
      <w:r>
        <w:rPr>
          <w:rFonts w:eastAsia="Times New Roman" w:cs="Times New Roman"/>
          <w:szCs w:val="24"/>
        </w:rPr>
        <w:t xml:space="preserve"> στο ξενοδοχείο «</w:t>
      </w:r>
      <w:r>
        <w:rPr>
          <w:rFonts w:eastAsia="Times New Roman" w:cs="Times New Roman"/>
          <w:szCs w:val="24"/>
          <w:lang w:val="en-US"/>
        </w:rPr>
        <w:t>LEDRA</w:t>
      </w:r>
      <w:r>
        <w:rPr>
          <w:rFonts w:eastAsia="Times New Roman" w:cs="Times New Roman"/>
          <w:szCs w:val="24"/>
        </w:rPr>
        <w:t xml:space="preserve"> </w:t>
      </w:r>
      <w:r>
        <w:rPr>
          <w:rFonts w:eastAsia="Times New Roman" w:cs="Times New Roman"/>
          <w:szCs w:val="24"/>
          <w:lang w:val="en-US"/>
        </w:rPr>
        <w:t>MARRIOTT</w:t>
      </w:r>
      <w:r>
        <w:rPr>
          <w:rFonts w:eastAsia="Times New Roman" w:cs="Times New Roman"/>
          <w:szCs w:val="24"/>
        </w:rPr>
        <w:t>».</w:t>
      </w:r>
    </w:p>
    <w:p w14:paraId="74466047" w14:textId="77777777" w:rsidR="00F20DF6" w:rsidRDefault="00F443B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Όμως, επειδή εμείς δεν είμαστε σαν τα μούτρα τους και δεν είμαστε εκδικητικοί, δεν θα ζητήσουμε από τη συγκυβέρνησή σας </w:t>
      </w:r>
      <w:r>
        <w:rPr>
          <w:rFonts w:eastAsia="Times New Roman" w:cs="Times New Roman"/>
          <w:szCs w:val="24"/>
        </w:rPr>
        <w:t>ούτε να τους μειώσετε ούτε να τους τελειώσετε ούτε να τους εξαφανίσετε.</w:t>
      </w:r>
    </w:p>
    <w:p w14:paraId="74466048" w14:textId="77777777" w:rsidR="00F20DF6" w:rsidRDefault="00F443B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Επειδή δεν είμαστε σαν τα μούτρα τους, δεν θα ζητήσουμε χωρίς άρσεις ασυλίας σε ζωντανή σύνδεση με όλα τα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νημέρωσης να τους διαπομπεύσετε και να τους προφυλακίσετε.</w:t>
      </w:r>
    </w:p>
    <w:p w14:paraId="74466049" w14:textId="77777777" w:rsidR="00F20DF6" w:rsidRDefault="00F443B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Επειδή δεν είμαστε σαν τα μούτρα τους, δεν θα ζητήσουμε τη διακοπή της χρηματοδότησης όλων των εμπλεκομένων και στα κόμματα τα οποία ανήκουν μέχρι να ολοκληρωθούν οι έρευνες, οι προανακριτικές και η δίκη.</w:t>
      </w:r>
    </w:p>
    <w:p w14:paraId="7446604A" w14:textId="77777777" w:rsidR="00F20DF6" w:rsidRDefault="00F443B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Τέλος, επειδή δεν είμαστε σαν τα μούτρα τους, ζητάμ</w:t>
      </w:r>
      <w:r>
        <w:rPr>
          <w:rFonts w:eastAsia="Times New Roman" w:cs="Times New Roman"/>
          <w:szCs w:val="24"/>
        </w:rPr>
        <w:t xml:space="preserve">ε, αν είναι όντως καθαροί, να ζητήσουν όλοι τους τις άρσεις ασυλίας τους, όπως κάνουμε εμείς οι της Χρυσής Αυγής, για να φανεί τελικά αν όντως είναι μπλεγμένοι ή όχι. </w:t>
      </w:r>
    </w:p>
    <w:p w14:paraId="7446604B" w14:textId="77777777" w:rsidR="00F20DF6" w:rsidRDefault="00F443B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Ο ελληνικός λαός ζητά κάθαρση και ο μόνος τρόπος για να γίνει αυτό, ιδού η ευκαιρία, κύρ</w:t>
      </w:r>
      <w:r>
        <w:rPr>
          <w:rFonts w:eastAsia="Times New Roman" w:cs="Times New Roman"/>
          <w:szCs w:val="24"/>
        </w:rPr>
        <w:t>ιε Υπουργέ, να καταθέσετε να αλλάξει ο νόμος περί ευθύνης Υπουργών και σε ό,τι έχει σχέση με παραβιάσεις νόμων από πολιτικούς να μην υπάρχει παραγραφή ούτε για παρκάρισμα.</w:t>
      </w:r>
    </w:p>
    <w:p w14:paraId="7446604C" w14:textId="77777777" w:rsidR="00F20DF6" w:rsidRDefault="00F443B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Ευχαριστώ.</w:t>
      </w:r>
    </w:p>
    <w:p w14:paraId="7446604D" w14:textId="77777777" w:rsidR="00F20DF6" w:rsidRDefault="00F443B4">
      <w:pPr>
        <w:spacing w:line="600" w:lineRule="auto"/>
        <w:ind w:firstLine="720"/>
        <w:jc w:val="both"/>
        <w:rPr>
          <w:rFonts w:eastAsia="Times New Roman" w:cs="Times New Roman"/>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rPr>
        <w:t>Κυρίες και κύριοι συνάδελφοι, έχω την τ</w:t>
      </w:r>
      <w:r>
        <w:rPr>
          <w:rFonts w:eastAsia="Times New Roman" w:cs="Times New Roman"/>
        </w:rPr>
        <w:t xml:space="preserve">ιμή να ανακοινώσω στο Σώμα ότι τη συνεδρίασή μας παρακολουθούν από τα άνω δυτικά θεωρεία, αφού προηγουμένως ξεναγήθηκαν στην έκθεση της αίθουσας </w:t>
      </w:r>
      <w:r>
        <w:rPr>
          <w:rFonts w:eastAsia="Times New Roman" w:cs="Times New Roman"/>
        </w:rPr>
        <w:t>«</w:t>
      </w:r>
      <w:r>
        <w:rPr>
          <w:rFonts w:eastAsia="Times New Roman" w:cs="Times New Roman"/>
        </w:rPr>
        <w:t>ΕΛΕΥΘΕΡΙΟΣ ΒΕΝΙΖΕΛΟΣ</w:t>
      </w:r>
      <w:r>
        <w:rPr>
          <w:rFonts w:eastAsia="Times New Roman" w:cs="Times New Roman"/>
        </w:rPr>
        <w:t>»</w:t>
      </w:r>
      <w:r>
        <w:rPr>
          <w:rFonts w:eastAsia="Times New Roman" w:cs="Times New Roman"/>
        </w:rPr>
        <w:t xml:space="preserve"> και ενημερώθηκαν για την ιστορία του κτηρίου και τον τρόπο οργάνωσης και λειτουργίας της</w:t>
      </w:r>
      <w:r>
        <w:rPr>
          <w:rFonts w:eastAsia="Times New Roman" w:cs="Times New Roman"/>
        </w:rPr>
        <w:t xml:space="preserve"> Βουλής, είκοσι οκτώ μαθητές και μαθήτριες και τέσσερις εκπαιδευτικοί από το Γυμνάσιο -και </w:t>
      </w:r>
      <w:proofErr w:type="spellStart"/>
      <w:r>
        <w:rPr>
          <w:rFonts w:eastAsia="Times New Roman" w:cs="Times New Roman"/>
        </w:rPr>
        <w:t>λυκειακές</w:t>
      </w:r>
      <w:proofErr w:type="spellEnd"/>
      <w:r>
        <w:rPr>
          <w:rFonts w:eastAsia="Times New Roman" w:cs="Times New Roman"/>
        </w:rPr>
        <w:t xml:space="preserve"> τάξεις- </w:t>
      </w:r>
      <w:proofErr w:type="spellStart"/>
      <w:r>
        <w:rPr>
          <w:rFonts w:eastAsia="Times New Roman" w:cs="Times New Roman"/>
        </w:rPr>
        <w:t>Βολισσού</w:t>
      </w:r>
      <w:proofErr w:type="spellEnd"/>
      <w:r>
        <w:rPr>
          <w:rFonts w:eastAsia="Times New Roman" w:cs="Times New Roman"/>
        </w:rPr>
        <w:t xml:space="preserve">, καθώς και από το Γυμνάσιο </w:t>
      </w:r>
      <w:proofErr w:type="spellStart"/>
      <w:r>
        <w:rPr>
          <w:rFonts w:eastAsia="Times New Roman" w:cs="Times New Roman"/>
        </w:rPr>
        <w:t>Καρδαμύλων</w:t>
      </w:r>
      <w:proofErr w:type="spellEnd"/>
      <w:r>
        <w:rPr>
          <w:rFonts w:eastAsia="Times New Roman" w:cs="Times New Roman"/>
        </w:rPr>
        <w:t xml:space="preserve"> Χίου, το οποίο φιλοξενείται στην Αθήνα στο πλαίσιο εκπαιδευτικού προγράμματος που οργανώνει το Ίδρυμ</w:t>
      </w:r>
      <w:r>
        <w:rPr>
          <w:rFonts w:eastAsia="Times New Roman" w:cs="Times New Roman"/>
        </w:rPr>
        <w:t>α της Βουλής.</w:t>
      </w:r>
    </w:p>
    <w:p w14:paraId="7446604E" w14:textId="77777777" w:rsidR="00F20DF6" w:rsidRDefault="00F443B4">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7446604F" w14:textId="77777777" w:rsidR="00F20DF6" w:rsidRDefault="00F443B4">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74466050" w14:textId="77777777" w:rsidR="00F20DF6" w:rsidRDefault="00F443B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Τον λόγο έχει η κυρία Καρακώστα από τον ΣΥΡΙΖΑ.</w:t>
      </w:r>
    </w:p>
    <w:p w14:paraId="74466051" w14:textId="77777777" w:rsidR="00F20DF6" w:rsidRDefault="00F443B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ΕΥΑΓΓΕΛΙΑ (ΕΥΗ) ΚΑΡΑΚΩΣΤΑ:</w:t>
      </w:r>
      <w:r>
        <w:rPr>
          <w:rFonts w:eastAsia="Times New Roman" w:cs="Times New Roman"/>
          <w:szCs w:val="24"/>
        </w:rPr>
        <w:t xml:space="preserve"> Θα ήθελα να καλησπερίσω και εγώ με τη σειρά μου τις λίγες και λίγους Βουλευτές που είναι α</w:t>
      </w:r>
      <w:r>
        <w:rPr>
          <w:rFonts w:eastAsia="Times New Roman" w:cs="Times New Roman"/>
          <w:szCs w:val="24"/>
        </w:rPr>
        <w:t>υτή τη στιγμή παρόντες εδώ. Επίσης, θα ήθελα να καλησπερίσω και όλους όσους ακούν το κανάλι της Βουλής, γιατί είναι εκείνοι οι πολίτες που θέλουν να έχουν την άμεση ενημέρωση για κάθε θέμα και να μην περιμένουν από τα υπόλοιπα κανάλια και τις ερμηνείες πιθ</w:t>
      </w:r>
      <w:r>
        <w:rPr>
          <w:rFonts w:eastAsia="Times New Roman" w:cs="Times New Roman"/>
          <w:szCs w:val="24"/>
        </w:rPr>
        <w:t>ανά των δημοσιογράφων για το τι ψηφίζει αυτό το νομοθετικό Σώμα.</w:t>
      </w:r>
    </w:p>
    <w:p w14:paraId="74466052"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Θέλω να κάνω, επίσης, μια παρατήρηση για τη σημερινή διαδικασία. Στον κατάλογο των ομιλητών ήταν είκοσι επτά μέλη, εκ των οποίων οι επτά ανήκαν στα άλλα </w:t>
      </w:r>
      <w:r>
        <w:rPr>
          <w:rFonts w:eastAsia="Times New Roman" w:cs="Times New Roman"/>
          <w:szCs w:val="24"/>
        </w:rPr>
        <w:t>κ</w:t>
      </w:r>
      <w:r>
        <w:rPr>
          <w:rFonts w:eastAsia="Times New Roman" w:cs="Times New Roman"/>
          <w:szCs w:val="24"/>
        </w:rPr>
        <w:t>όμματα και όλοι οι άλλοι στον ΣΥΡΙΖΑ.</w:t>
      </w:r>
      <w:r>
        <w:rPr>
          <w:rFonts w:eastAsia="Times New Roman" w:cs="Times New Roman"/>
          <w:szCs w:val="24"/>
        </w:rPr>
        <w:t xml:space="preserve"> Υπάρχουν πολλαπλές ερμηνείες. Μια ερμηνεία είναι η απαξίωση του νομοσχεδίου. Μια άλλη ερμηνεία είναι ότι πραγματικά δεν ξέρουμε γιατί απαξιώνουμε αυτό το νομοσχέδιο.</w:t>
      </w:r>
    </w:p>
    <w:p w14:paraId="74466053"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Υπάρχουν, βέβαια, πολλοί συνάδελφοι από διαφορετικά κόμματα που θα υπερψηφίσουν αυτό το ν</w:t>
      </w:r>
      <w:r>
        <w:rPr>
          <w:rFonts w:eastAsia="Times New Roman" w:cs="Times New Roman"/>
          <w:szCs w:val="24"/>
        </w:rPr>
        <w:t xml:space="preserve">ομοσχέδιο. Όμως, ειλικρινά έχω να πω ότι λαμβάνω υπ’ </w:t>
      </w:r>
      <w:proofErr w:type="spellStart"/>
      <w:r>
        <w:rPr>
          <w:rFonts w:eastAsia="Times New Roman" w:cs="Times New Roman"/>
          <w:szCs w:val="24"/>
        </w:rPr>
        <w:t>όψιν</w:t>
      </w:r>
      <w:proofErr w:type="spellEnd"/>
      <w:r>
        <w:rPr>
          <w:rFonts w:eastAsia="Times New Roman" w:cs="Times New Roman"/>
          <w:szCs w:val="24"/>
        </w:rPr>
        <w:t xml:space="preserve"> τα όσα είπε και ο κ. Σκρέκας, ως Κοινοβουλευτικός Εκπρόσωπος, σήμερα σε αυτή την Ολομέλεια, ο οποίος αναγκάστηκε να μιλήσει για τον ΧΑΔΑ, για βιολογικούς καθαρισμούς, για οτιδήποτε άλλο εκτός από το</w:t>
      </w:r>
      <w:r>
        <w:rPr>
          <w:rFonts w:eastAsia="Times New Roman" w:cs="Times New Roman"/>
          <w:szCs w:val="24"/>
        </w:rPr>
        <w:t xml:space="preserve"> νομοσχέδιο αυτό. Εξέφρασε ένα παράπονο, παραδείγματος χάριν, ότι είμαστε η μακροβιότερη Κυβέρνηση και, πραγματικά, του φαινόταν πολύ παράξενο αυτό γιατί συμβαίνει, όπως επίσης ότι απαξιώνουμε τη δουλειά που είχαν κάνει μέχρι σήμερα για τα αντίστοιχα ζητήμ</w:t>
      </w:r>
      <w:r>
        <w:rPr>
          <w:rFonts w:eastAsia="Times New Roman" w:cs="Times New Roman"/>
          <w:szCs w:val="24"/>
        </w:rPr>
        <w:t>ατα.</w:t>
      </w:r>
    </w:p>
    <w:p w14:paraId="74466054"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Εδώ πρέπει να το συζητήσουμε, γιατί πραγματικά αυτοί οι φορείς διαχείρισης υπάρχουν από το 2000. Αυτοί οι φορείς είναι νομικά πρόσωπα ιδιωτικού δικαίου τα οποία, βεβαίως, εποπτεύονται από το Υπουργείο Περιβάλλοντος και Ενέργειας και η δράση τους είναι</w:t>
      </w:r>
      <w:r>
        <w:rPr>
          <w:rFonts w:eastAsia="Times New Roman" w:cs="Times New Roman"/>
          <w:szCs w:val="24"/>
        </w:rPr>
        <w:t xml:space="preserve"> κοινωφελούς και μη κερδοσκοπικού χαρακτήρα και οι αρμοδιότητές τους είναι οι κάτωθι: Η εφαρμογή των σχεδίων διαχείρισης για την προστασία της φύσης, των περιοχών του δικτύου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 xml:space="preserve"> 2000</w:t>
      </w:r>
      <w:r>
        <w:rPr>
          <w:rFonts w:eastAsia="Times New Roman" w:cs="Times New Roman"/>
          <w:szCs w:val="24"/>
        </w:rPr>
        <w:t>»</w:t>
      </w:r>
      <w:r>
        <w:rPr>
          <w:rFonts w:eastAsia="Times New Roman" w:cs="Times New Roman"/>
          <w:szCs w:val="24"/>
        </w:rPr>
        <w:t>, η συλλογή και επεξεργασία περιβαλλοντικών στοιχείων τα οποία διαβι</w:t>
      </w:r>
      <w:r>
        <w:rPr>
          <w:rFonts w:eastAsia="Times New Roman" w:cs="Times New Roman"/>
          <w:szCs w:val="24"/>
        </w:rPr>
        <w:t xml:space="preserve">βάζονται στο Υπουργείο Περιβάλλοντος και Ενέργειας, η παροχή γνωμοδοτήσεων κατά τη διαδικασία </w:t>
      </w:r>
      <w:proofErr w:type="spellStart"/>
      <w:r>
        <w:rPr>
          <w:rFonts w:eastAsia="Times New Roman" w:cs="Times New Roman"/>
          <w:szCs w:val="24"/>
        </w:rPr>
        <w:t>αδειοδότησης</w:t>
      </w:r>
      <w:proofErr w:type="spellEnd"/>
      <w:r>
        <w:rPr>
          <w:rFonts w:eastAsia="Times New Roman" w:cs="Times New Roman"/>
          <w:szCs w:val="24"/>
        </w:rPr>
        <w:t xml:space="preserve"> έργων που εμπίπτουν σε αυτές τις προστατευόμενες περιοχές, η διοργάνωση και συμμετοχή σε προγράμματα επιμόρφωσης για την </w:t>
      </w:r>
      <w:proofErr w:type="spellStart"/>
      <w:r>
        <w:rPr>
          <w:rFonts w:eastAsia="Times New Roman" w:cs="Times New Roman"/>
          <w:szCs w:val="24"/>
        </w:rPr>
        <w:t>οικοανάπτυξη</w:t>
      </w:r>
      <w:proofErr w:type="spellEnd"/>
      <w:r>
        <w:rPr>
          <w:rFonts w:eastAsia="Times New Roman" w:cs="Times New Roman"/>
          <w:szCs w:val="24"/>
        </w:rPr>
        <w:t xml:space="preserve"> των προστατευόμ</w:t>
      </w:r>
      <w:r>
        <w:rPr>
          <w:rFonts w:eastAsia="Times New Roman" w:cs="Times New Roman"/>
          <w:szCs w:val="24"/>
        </w:rPr>
        <w:t>ενων περιοχών, η διαχείριση των δημόσιων εκτάσεων, καθώς και η αγορά ή ενοικίαση ιδιωτικών εκτάσεων που βρίσκονται στην περιοχή ευθύνης τους, η έγκριση δραστηριοτήτων ξενάγησης, η διαβούλευση με την τοπική κοινωνία και τους παραγωγικούς φορείς για την ενσω</w:t>
      </w:r>
      <w:r>
        <w:rPr>
          <w:rFonts w:eastAsia="Times New Roman" w:cs="Times New Roman"/>
          <w:szCs w:val="24"/>
        </w:rPr>
        <w:t xml:space="preserve">μάτωση της περιβαλλοντικής παραμέτρου στην τοπική ανάπτυξη και τη λήψη σχετικών αποφάσεων, η υποστήριξη </w:t>
      </w:r>
      <w:proofErr w:type="spellStart"/>
      <w:r>
        <w:rPr>
          <w:rFonts w:eastAsia="Times New Roman" w:cs="Times New Roman"/>
          <w:szCs w:val="24"/>
        </w:rPr>
        <w:t>οικοτουριστικών</w:t>
      </w:r>
      <w:proofErr w:type="spellEnd"/>
      <w:r>
        <w:rPr>
          <w:rFonts w:eastAsia="Times New Roman" w:cs="Times New Roman"/>
          <w:szCs w:val="24"/>
        </w:rPr>
        <w:t xml:space="preserve"> δραστηριοτήτων σε συνεργασία με άλλους αρμόδιους φορείς.</w:t>
      </w:r>
    </w:p>
    <w:p w14:paraId="74466055"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Από αυτά που διάβασα, θα ήθελα πραγματικά να δούμε από το 2000 μέχρι το 2017 -κ</w:t>
      </w:r>
      <w:r>
        <w:rPr>
          <w:rFonts w:eastAsia="Times New Roman" w:cs="Times New Roman"/>
          <w:szCs w:val="24"/>
        </w:rPr>
        <w:t>αι τελειώνω εκεί, γιατί το 2018 μόλις άρχισε- τι στόχοι από αυτούς επιτεύχθηκαν, εκτός από την έγκριση δραστηριοτήτων ξενάγησης και αυτό ως έναν βαθμό. Αν πάρουμε, ας πούμε, τη διαβούλευση με τις τοπικές κοινωνίες, υπήρξε πραγματικά, ουσιαστικά τέτοια διαβ</w:t>
      </w:r>
      <w:r>
        <w:rPr>
          <w:rFonts w:eastAsia="Times New Roman" w:cs="Times New Roman"/>
          <w:szCs w:val="24"/>
        </w:rPr>
        <w:t>ούλευση; Βάλαμε σε κινητοποίηση, παραδείγματος χάριν, τους κατοίκους των μικρών οικισμών να πάμε παρέα να χαράξουμε τα μονοπάτια; Τους δώσαμε να καταλάβουν ότι το περιβάλλον είναι μεγάλος παράγοντας οικονομικής ανάπτυξης; Το κάναμε αυτό; Δεν το κάναμε, για</w:t>
      </w:r>
      <w:r>
        <w:rPr>
          <w:rFonts w:eastAsia="Times New Roman" w:cs="Times New Roman"/>
          <w:szCs w:val="24"/>
        </w:rPr>
        <w:t>τί δεν το πιστεύαμε; Δεν το κάναμε, γιατί δεν μπορούσαμε;</w:t>
      </w:r>
    </w:p>
    <w:p w14:paraId="74466056"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Αλήθεια, είναι δεκαεπτά χρόνια αυτά. Τι έχουμε κάνει σε αυτή την κατεύθυνση;</w:t>
      </w:r>
    </w:p>
    <w:p w14:paraId="74466057"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Επίσης, είναι η υποστήριξη των </w:t>
      </w:r>
      <w:proofErr w:type="spellStart"/>
      <w:r>
        <w:rPr>
          <w:rFonts w:eastAsia="Times New Roman" w:cs="Times New Roman"/>
          <w:szCs w:val="24"/>
        </w:rPr>
        <w:t>οικοτουριστικών</w:t>
      </w:r>
      <w:proofErr w:type="spellEnd"/>
      <w:r>
        <w:rPr>
          <w:rFonts w:eastAsia="Times New Roman" w:cs="Times New Roman"/>
          <w:szCs w:val="24"/>
        </w:rPr>
        <w:t xml:space="preserve"> δραστηριοτήτων σε συνεργασία με άλλους φορείς. Πόσο στηρίξαμε αυτά τα ζητή</w:t>
      </w:r>
      <w:r>
        <w:rPr>
          <w:rFonts w:eastAsia="Times New Roman" w:cs="Times New Roman"/>
          <w:szCs w:val="24"/>
        </w:rPr>
        <w:t>ματα, έτσι ώστε ο κόσμος, καταλαβαίνοντας ότι μπορεί να έχει και οικονομικό συμφέρον, πέρα από το περιβαλλοντικό, να συνδυάσει αυτά τα δύο, να τα αξιολογήσει και να μπει σε αυτή τη διαδικασία;</w:t>
      </w:r>
    </w:p>
    <w:p w14:paraId="74466058"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Ξέρουμε, λοιπόν, για να μη διαμαρτυρόμαστε, από την ίδρυση αυτώ</w:t>
      </w:r>
      <w:r>
        <w:rPr>
          <w:rFonts w:eastAsia="Times New Roman" w:cs="Times New Roman"/>
          <w:szCs w:val="24"/>
        </w:rPr>
        <w:t>ν των φορέων, το 2000 έως σήμερα, ότι έχουν καταγραφεί πέρα από τα πολλά προβλήματα εφαρμογής αυτής της περιβαλλοντικής νομοθεσίας και εμπεριέχουν και την απειλή προστίμων δεκάδων εκατομμυρίων. Ειλικρινά, δεν είναι απύθμενο το θράσος του Κοινοβουλευτικού Ε</w:t>
      </w:r>
      <w:r>
        <w:rPr>
          <w:rFonts w:eastAsia="Times New Roman" w:cs="Times New Roman"/>
          <w:szCs w:val="24"/>
        </w:rPr>
        <w:t>κπροσώπου της Νέας Δημοκρατίας να αναφέρεται σε αυτά τα πρόστιμα χωρίς να ξέρει ότι αυτά τα δημιούργησαν οι δικές τους κυβερνήσεις;</w:t>
      </w:r>
    </w:p>
    <w:p w14:paraId="74466059"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Προχωράμε, λοιπόν. Τι είχε καθορισθεί σε φορείς; Είχαν ρυθμίσει μόνο το 27% των φορέων διαχείρισης αυτών των περιοχών, της «</w:t>
      </w:r>
      <w:r>
        <w:rPr>
          <w:rFonts w:eastAsia="Times New Roman" w:cs="Times New Roman"/>
          <w:szCs w:val="24"/>
          <w:lang w:val="en-US"/>
        </w:rPr>
        <w:t>NATURA</w:t>
      </w:r>
      <w:r>
        <w:rPr>
          <w:rFonts w:eastAsia="Times New Roman" w:cs="Times New Roman"/>
          <w:szCs w:val="24"/>
        </w:rPr>
        <w:t xml:space="preserve"> 2000». Και τι ερχόμαστε εμείς τώρα και κάνουμε; Ερχόμαστε και εντάσσουμε το 99,8%. Τι αφήνουμε απ</w:t>
      </w:r>
      <w:r>
        <w:rPr>
          <w:rFonts w:eastAsia="Times New Roman" w:cs="Times New Roman"/>
          <w:szCs w:val="24"/>
        </w:rPr>
        <w:t xml:space="preserve">’ </w:t>
      </w:r>
      <w:r>
        <w:rPr>
          <w:rFonts w:eastAsia="Times New Roman" w:cs="Times New Roman"/>
          <w:szCs w:val="24"/>
        </w:rPr>
        <w:t xml:space="preserve">έξω; Μόνο τη </w:t>
      </w:r>
      <w:r>
        <w:rPr>
          <w:rFonts w:eastAsia="Times New Roman" w:cs="Times New Roman"/>
          <w:szCs w:val="24"/>
        </w:rPr>
        <w:t>χ</w:t>
      </w:r>
      <w:r>
        <w:rPr>
          <w:rFonts w:eastAsia="Times New Roman" w:cs="Times New Roman"/>
          <w:szCs w:val="24"/>
        </w:rPr>
        <w:t xml:space="preserve">ερσόνησο του Άθω που καθορίζεται διαφορετικά από το Σύνταγμα. </w:t>
      </w:r>
    </w:p>
    <w:p w14:paraId="7446605A"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Ερχόμαστε, λοιπόν, και κάνουμε μικρότερα και αποδοτικότερα όργανα. Αυτά έ</w:t>
      </w:r>
      <w:r>
        <w:rPr>
          <w:rFonts w:eastAsia="Times New Roman" w:cs="Times New Roman"/>
          <w:szCs w:val="24"/>
        </w:rPr>
        <w:t>χουν ειπωθεί πολλές φορές, αλλά έχει σημασία, γιατί κα</w:t>
      </w:r>
      <w:r>
        <w:rPr>
          <w:rFonts w:eastAsia="Times New Roman" w:cs="Times New Roman"/>
          <w:szCs w:val="24"/>
        </w:rPr>
        <w:t>μ</w:t>
      </w:r>
      <w:r>
        <w:rPr>
          <w:rFonts w:eastAsia="Times New Roman" w:cs="Times New Roman"/>
          <w:szCs w:val="24"/>
        </w:rPr>
        <w:t>μιά φορά η επανάληψη είναι μήτηρ μαθήσεως. Και εμείς εδώ τα επαναλαμβάνουμε, έτσι ώστε να τα ακούσει ο κόσμος και να καταλάβει τι πάμε να κάνουμε. Συγκροτούμε, λοιπόν, όργανα μικρότερα και αποδοτικότερ</w:t>
      </w:r>
      <w:r>
        <w:rPr>
          <w:rFonts w:eastAsia="Times New Roman" w:cs="Times New Roman"/>
          <w:szCs w:val="24"/>
        </w:rPr>
        <w:t>α, επταμελή διοικητικά, αλλά -προσέξτε!- με τέσσερα μέλη τοπικούς εκπροσώπους, εκπροσώπους που αγαπούν τον τόπο τους, που κατανοούν τι πρέπει να γίνει, που πρέπει να κατανοήσουν πόσο οικονομικό συμφέρον υπάρχει, πόση ανάπτυξη υπάρχει σε αυτή τη διαδικασία.</w:t>
      </w:r>
      <w:r>
        <w:rPr>
          <w:rFonts w:eastAsia="Times New Roman" w:cs="Times New Roman"/>
          <w:szCs w:val="24"/>
        </w:rPr>
        <w:t xml:space="preserve"> Επίσης, συγκροτούνται άμισθες συμβουλευτικές επιτροπές για την υποβοήθηση αυτού του έργου.</w:t>
      </w:r>
    </w:p>
    <w:p w14:paraId="7446605B"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Ακόμα, συνεχίζεται η εργασία. Προσέξτε, γιατί κατηγορηθήκαμε εδώ για τους εργαζόμενους. Και τι κάνουμε; Παρατείνουμε τη σύμβασή τους. Και, βεβαίως, από το 2018, για</w:t>
      </w:r>
      <w:r>
        <w:rPr>
          <w:rFonts w:eastAsia="Times New Roman" w:cs="Times New Roman"/>
          <w:szCs w:val="24"/>
        </w:rPr>
        <w:t xml:space="preserve"> να έρθουν το 2019, κάνουμε διαδικασίες ΑΣΕΠ. Έχουν μεγάλη σημασία τα κριτήρια που θα μπουν για τις προσλήψεις αυτών των ανθρώπων.</w:t>
      </w:r>
    </w:p>
    <w:p w14:paraId="7446605C"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Επίσης, δίνουμε χρήματα από τον </w:t>
      </w:r>
      <w:r>
        <w:rPr>
          <w:rFonts w:eastAsia="Times New Roman" w:cs="Times New Roman"/>
          <w:szCs w:val="24"/>
        </w:rPr>
        <w:t>κ</w:t>
      </w:r>
      <w:r>
        <w:rPr>
          <w:rFonts w:eastAsia="Times New Roman" w:cs="Times New Roman"/>
          <w:szCs w:val="24"/>
        </w:rPr>
        <w:t xml:space="preserve">ρατικό </w:t>
      </w:r>
      <w:r>
        <w:rPr>
          <w:rFonts w:eastAsia="Times New Roman" w:cs="Times New Roman"/>
          <w:szCs w:val="24"/>
        </w:rPr>
        <w:t>π</w:t>
      </w:r>
      <w:r>
        <w:rPr>
          <w:rFonts w:eastAsia="Times New Roman" w:cs="Times New Roman"/>
          <w:szCs w:val="24"/>
        </w:rPr>
        <w:t>ροϋπολογισμό. Και, βέβαια, δίνεται η δυνατότητα λειτουργίας αυτών των σημαντικών -αν</w:t>
      </w:r>
      <w:r>
        <w:rPr>
          <w:rFonts w:eastAsia="Times New Roman" w:cs="Times New Roman"/>
          <w:szCs w:val="24"/>
        </w:rPr>
        <w:t>αφέρθηκα και πριν- κέντρων πληροφόρησης για την ευαισθητοποίηση των επισκεπτών σε θέματα προστασίας και διαχείρισης του περιβάλλοντος και τη συμμετοχή τους σε δράσεις σχετικές με τα προστατευόμενα αντικείμενα.</w:t>
      </w:r>
    </w:p>
    <w:p w14:paraId="7446605D" w14:textId="77777777" w:rsidR="00F20DF6" w:rsidRDefault="00F443B4">
      <w:pPr>
        <w:spacing w:line="600" w:lineRule="auto"/>
        <w:ind w:firstLine="720"/>
        <w:jc w:val="both"/>
        <w:rPr>
          <w:rFonts w:eastAsia="Times New Roman"/>
          <w:bCs/>
        </w:rPr>
      </w:pPr>
      <w:r>
        <w:rPr>
          <w:rFonts w:eastAsia="Times New Roman"/>
          <w:bCs/>
        </w:rPr>
        <w:t>(Στο σημείο αυτό κτυπάει το κουδούνι λήξεως το</w:t>
      </w:r>
      <w:r>
        <w:rPr>
          <w:rFonts w:eastAsia="Times New Roman"/>
          <w:bCs/>
        </w:rPr>
        <w:t>υ χρόνου ομιλίας της κυρίας Βουλευτού)</w:t>
      </w:r>
    </w:p>
    <w:p w14:paraId="7446605E" w14:textId="77777777" w:rsidR="00F20DF6" w:rsidRDefault="00F443B4">
      <w:pPr>
        <w:spacing w:line="600" w:lineRule="auto"/>
        <w:ind w:firstLine="720"/>
        <w:jc w:val="both"/>
        <w:rPr>
          <w:rFonts w:eastAsia="Times New Roman"/>
          <w:bCs/>
        </w:rPr>
      </w:pPr>
      <w:r>
        <w:rPr>
          <w:rFonts w:eastAsia="Times New Roman"/>
          <w:bCs/>
        </w:rPr>
        <w:t>Μισό λεπτό, εάν θέλετε, ακόμη.</w:t>
      </w:r>
    </w:p>
    <w:p w14:paraId="7446605F" w14:textId="77777777" w:rsidR="00F20DF6" w:rsidRDefault="00F443B4">
      <w:pPr>
        <w:spacing w:line="600" w:lineRule="auto"/>
        <w:ind w:firstLine="720"/>
        <w:jc w:val="both"/>
        <w:rPr>
          <w:rFonts w:eastAsia="Times New Roman"/>
          <w:bCs/>
        </w:rPr>
      </w:pPr>
      <w:r>
        <w:rPr>
          <w:rFonts w:eastAsia="Times New Roman"/>
          <w:bCs/>
        </w:rPr>
        <w:t>Επίσης, πρέπει να καταλάβουμε ότι όλο αυτό το νομοσχέδιο είναι ένα κομμάτι στο πάζλ των νομοσχεδίων που έχουμε περάσει μέχρι σήμερα και που πρόκειται να περάσουμε ακόμη, προκειμένου να δ</w:t>
      </w:r>
      <w:r>
        <w:rPr>
          <w:rFonts w:eastAsia="Times New Roman"/>
          <w:bCs/>
        </w:rPr>
        <w:t xml:space="preserve">ιαχειριστούμε τη γη. Γι’ αυτό περάσαμε, παραδείγματος χάριν, το νομοσχέδιο για τους βοσκότοπους, για τους δασικούς χάρτες. Τώρα θα περάσουμε νομοσχέδιο για τους αιγιαλούς. Περνάμε αυτό το νομοσχέδιο, περνάμε νομοσχέδια για συνεταιριστικές διαδικασίες. Όλα </w:t>
      </w:r>
      <w:r>
        <w:rPr>
          <w:rFonts w:eastAsia="Times New Roman"/>
          <w:bCs/>
        </w:rPr>
        <w:t>αυτά είναι κομμάτια από το ίδιο πάζλ: Πώς θα διαχειριστούμε αυτή τη γη που λέγεται «Ελλάδα»</w:t>
      </w:r>
      <w:r>
        <w:rPr>
          <w:rFonts w:eastAsia="Times New Roman"/>
          <w:bCs/>
        </w:rPr>
        <w:t>,</w:t>
      </w:r>
      <w:r>
        <w:rPr>
          <w:rFonts w:eastAsia="Times New Roman"/>
          <w:bCs/>
        </w:rPr>
        <w:t xml:space="preserve"> </w:t>
      </w:r>
      <w:r>
        <w:rPr>
          <w:rFonts w:eastAsia="Times New Roman"/>
          <w:bCs/>
        </w:rPr>
        <w:t>αυτή τη γη που λέγεται «Ελλάδα» την αγαπάμε, την προωθούμε και την αναδεικνύουμε.</w:t>
      </w:r>
    </w:p>
    <w:p w14:paraId="74466060" w14:textId="77777777" w:rsidR="00F20DF6" w:rsidRDefault="00F443B4">
      <w:pPr>
        <w:spacing w:line="600" w:lineRule="auto"/>
        <w:ind w:firstLine="720"/>
        <w:jc w:val="both"/>
        <w:rPr>
          <w:rFonts w:eastAsia="Times New Roman"/>
          <w:bCs/>
        </w:rPr>
      </w:pPr>
      <w:r>
        <w:rPr>
          <w:rFonts w:eastAsia="Times New Roman"/>
          <w:bCs/>
        </w:rPr>
        <w:t xml:space="preserve">Σε αυτή, λοιπόν, την κατεύθυνση, έχω να συμπληρώσω ότι διορθώνονται πράγματα και </w:t>
      </w:r>
      <w:r>
        <w:rPr>
          <w:rFonts w:eastAsia="Times New Roman"/>
          <w:bCs/>
        </w:rPr>
        <w:t>δεν νομιμοποιού</w:t>
      </w:r>
      <w:r>
        <w:rPr>
          <w:rFonts w:eastAsia="Times New Roman"/>
          <w:bCs/>
        </w:rPr>
        <w:t>νται</w:t>
      </w:r>
      <w:r>
        <w:rPr>
          <w:rFonts w:eastAsia="Times New Roman"/>
          <w:bCs/>
        </w:rPr>
        <w:t xml:space="preserve"> αυθαιρεσίες. Ανοίγουμε δράσεις μέσα στο</w:t>
      </w:r>
      <w:r>
        <w:rPr>
          <w:rFonts w:eastAsia="Times New Roman"/>
          <w:bCs/>
        </w:rPr>
        <w:t>ν</w:t>
      </w:r>
      <w:r>
        <w:rPr>
          <w:rFonts w:eastAsia="Times New Roman"/>
          <w:bCs/>
        </w:rPr>
        <w:t xml:space="preserve"> χώρο της </w:t>
      </w:r>
      <w:r>
        <w:rPr>
          <w:rFonts w:eastAsia="Times New Roman"/>
          <w:bCs/>
        </w:rPr>
        <w:t>«</w:t>
      </w:r>
      <w:r>
        <w:rPr>
          <w:rFonts w:eastAsia="Times New Roman"/>
          <w:bCs/>
          <w:lang w:val="en-US"/>
        </w:rPr>
        <w:t>NATURA</w:t>
      </w:r>
      <w:r>
        <w:rPr>
          <w:rFonts w:eastAsia="Times New Roman"/>
          <w:bCs/>
        </w:rPr>
        <w:t>»</w:t>
      </w:r>
      <w:r>
        <w:rPr>
          <w:rFonts w:eastAsia="Times New Roman"/>
          <w:bCs/>
        </w:rPr>
        <w:t xml:space="preserve"> με έλεγχο, γιατί πραγματικά δεν μπορεί να κάνουμε, παραδείγματος χάριν, χιονοδρομικό κέντρο</w:t>
      </w:r>
      <w:r>
        <w:rPr>
          <w:rFonts w:eastAsia="Times New Roman"/>
          <w:bCs/>
        </w:rPr>
        <w:t xml:space="preserve"> στο κέντρο της Αθήνας,</w:t>
      </w:r>
      <w:r>
        <w:rPr>
          <w:rFonts w:eastAsia="Times New Roman"/>
          <w:bCs/>
        </w:rPr>
        <w:t xml:space="preserve"> αλλά στο βουνό, σε χώρο </w:t>
      </w:r>
      <w:r>
        <w:rPr>
          <w:rFonts w:eastAsia="Times New Roman"/>
          <w:bCs/>
        </w:rPr>
        <w:t>«</w:t>
      </w:r>
      <w:r>
        <w:rPr>
          <w:rFonts w:eastAsia="Times New Roman"/>
          <w:bCs/>
          <w:lang w:val="en-US"/>
        </w:rPr>
        <w:t>NATURA</w:t>
      </w:r>
      <w:r>
        <w:rPr>
          <w:rFonts w:eastAsia="Times New Roman"/>
          <w:bCs/>
        </w:rPr>
        <w:t>»</w:t>
      </w:r>
      <w:r>
        <w:rPr>
          <w:rFonts w:eastAsia="Times New Roman"/>
          <w:bCs/>
        </w:rPr>
        <w:t xml:space="preserve"> θα το κάνουμε. </w:t>
      </w:r>
    </w:p>
    <w:p w14:paraId="74466061" w14:textId="77777777" w:rsidR="00F20DF6" w:rsidRDefault="00F443B4">
      <w:pPr>
        <w:spacing w:line="600" w:lineRule="auto"/>
        <w:ind w:firstLine="720"/>
        <w:jc w:val="both"/>
        <w:rPr>
          <w:rFonts w:eastAsia="Times New Roman"/>
          <w:bCs/>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bCs/>
        </w:rPr>
        <w:t>Κυρία Καρακώστα, ολοκληρώνετε, παρακαλώ.</w:t>
      </w:r>
    </w:p>
    <w:p w14:paraId="74466062" w14:textId="77777777" w:rsidR="00F20DF6" w:rsidRDefault="00F443B4">
      <w:pPr>
        <w:spacing w:line="600" w:lineRule="auto"/>
        <w:ind w:firstLine="720"/>
        <w:jc w:val="both"/>
        <w:rPr>
          <w:rFonts w:eastAsia="Times New Roman"/>
          <w:bCs/>
        </w:rPr>
      </w:pPr>
      <w:r>
        <w:rPr>
          <w:rFonts w:eastAsia="Times New Roman"/>
          <w:b/>
          <w:bCs/>
        </w:rPr>
        <w:t>ΕΥΑΓΓΕΛΙΑ (ΕΥΗ) ΚΑΡΑΚΩΣΤΑ:</w:t>
      </w:r>
      <w:r>
        <w:rPr>
          <w:rFonts w:eastAsia="Times New Roman"/>
          <w:bCs/>
        </w:rPr>
        <w:t xml:space="preserve"> Δεν σταματήσατε τον προηγούμενο. Τέλος πάντων.</w:t>
      </w:r>
    </w:p>
    <w:p w14:paraId="74466063" w14:textId="77777777" w:rsidR="00F20DF6" w:rsidRDefault="00F443B4">
      <w:pPr>
        <w:spacing w:line="600" w:lineRule="auto"/>
        <w:ind w:firstLine="720"/>
        <w:jc w:val="both"/>
        <w:rPr>
          <w:rFonts w:eastAsia="Times New Roman"/>
          <w:bCs/>
        </w:rPr>
      </w:pPr>
      <w:r>
        <w:rPr>
          <w:rFonts w:eastAsia="Times New Roman"/>
          <w:bCs/>
        </w:rPr>
        <w:t>Υπ’ αυτή την έννοια έχω να πω ότι εμείς θα συνεχίσουμε ως Κυβέρνηση, θα διαχειριστούμε τη γη μας με τον καλ</w:t>
      </w:r>
      <w:r>
        <w:rPr>
          <w:rFonts w:eastAsia="Times New Roman"/>
          <w:bCs/>
        </w:rPr>
        <w:t>ύτερο δυνατό τρόπο, έτσι ώστε να είναι και οικονομικά αποδοτικότερος, αλλά και ελεγχόμενος περιβαλλοντικά.</w:t>
      </w:r>
    </w:p>
    <w:p w14:paraId="74466064" w14:textId="77777777" w:rsidR="00F20DF6" w:rsidRDefault="00F443B4">
      <w:pPr>
        <w:spacing w:line="600" w:lineRule="auto"/>
        <w:ind w:firstLine="720"/>
        <w:jc w:val="both"/>
        <w:rPr>
          <w:rFonts w:eastAsia="Times New Roman"/>
          <w:bCs/>
        </w:rPr>
      </w:pPr>
      <w:r>
        <w:rPr>
          <w:rFonts w:eastAsia="Times New Roman"/>
          <w:bCs/>
        </w:rPr>
        <w:t xml:space="preserve">Σας ευχαριστώ. </w:t>
      </w:r>
    </w:p>
    <w:p w14:paraId="74466065" w14:textId="77777777" w:rsidR="00F20DF6" w:rsidRDefault="00F443B4">
      <w:pPr>
        <w:spacing w:line="600" w:lineRule="auto"/>
        <w:ind w:firstLine="720"/>
        <w:jc w:val="center"/>
        <w:rPr>
          <w:rFonts w:eastAsia="Times New Roman"/>
          <w:bCs/>
        </w:rPr>
      </w:pPr>
      <w:r>
        <w:rPr>
          <w:rFonts w:eastAsia="Times New Roman"/>
          <w:bCs/>
        </w:rPr>
        <w:t>(Χειροκροτήματα από την πτέρυγα του ΣΥΡΙΖΑ)</w:t>
      </w:r>
    </w:p>
    <w:p w14:paraId="74466066" w14:textId="77777777" w:rsidR="00F20DF6" w:rsidRDefault="00F443B4">
      <w:pPr>
        <w:spacing w:line="600" w:lineRule="auto"/>
        <w:ind w:firstLine="720"/>
        <w:jc w:val="both"/>
        <w:rPr>
          <w:rFonts w:eastAsia="Times New Roman"/>
          <w:bCs/>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bCs/>
        </w:rPr>
        <w:t xml:space="preserve"> Η επόμενη ομιλήτρια είναι η κ</w:t>
      </w:r>
      <w:r>
        <w:rPr>
          <w:rFonts w:eastAsia="Times New Roman"/>
          <w:bCs/>
        </w:rPr>
        <w:t>.</w:t>
      </w:r>
      <w:r>
        <w:rPr>
          <w:rFonts w:eastAsia="Times New Roman"/>
          <w:bCs/>
        </w:rPr>
        <w:t xml:space="preserve"> </w:t>
      </w:r>
      <w:proofErr w:type="spellStart"/>
      <w:r>
        <w:rPr>
          <w:rFonts w:eastAsia="Times New Roman"/>
          <w:bCs/>
        </w:rPr>
        <w:t>Γκαρά</w:t>
      </w:r>
      <w:proofErr w:type="spellEnd"/>
      <w:r>
        <w:rPr>
          <w:rFonts w:eastAsia="Times New Roman"/>
          <w:bCs/>
        </w:rPr>
        <w:t xml:space="preserve"> από τον ΣΥΡΙΖΑ. </w:t>
      </w:r>
    </w:p>
    <w:p w14:paraId="74466067" w14:textId="77777777" w:rsidR="00F20DF6" w:rsidRDefault="00F443B4">
      <w:pPr>
        <w:spacing w:line="600" w:lineRule="auto"/>
        <w:ind w:firstLine="720"/>
        <w:jc w:val="both"/>
        <w:rPr>
          <w:rFonts w:eastAsia="Times New Roman"/>
          <w:bCs/>
        </w:rPr>
      </w:pPr>
      <w:r>
        <w:rPr>
          <w:rFonts w:eastAsia="Times New Roman"/>
          <w:bCs/>
        </w:rPr>
        <w:t>Κ</w:t>
      </w:r>
      <w:r>
        <w:rPr>
          <w:rFonts w:eastAsia="Times New Roman"/>
          <w:bCs/>
        </w:rPr>
        <w:t>αι οφείλω να διευκρινίσω στην κ</w:t>
      </w:r>
      <w:r>
        <w:rPr>
          <w:rFonts w:eastAsia="Times New Roman"/>
          <w:bCs/>
        </w:rPr>
        <w:t>.</w:t>
      </w:r>
      <w:r>
        <w:rPr>
          <w:rFonts w:eastAsia="Times New Roman"/>
          <w:bCs/>
        </w:rPr>
        <w:t xml:space="preserve"> Καρακώστα, ότι ο προηγούμενος ομιλητής ήταν </w:t>
      </w:r>
      <w:r>
        <w:rPr>
          <w:rFonts w:eastAsia="Times New Roman"/>
          <w:bCs/>
        </w:rPr>
        <w:t>Κ</w:t>
      </w:r>
      <w:r>
        <w:rPr>
          <w:rFonts w:eastAsia="Times New Roman"/>
          <w:bCs/>
        </w:rPr>
        <w:t xml:space="preserve">οινοβουλευτικός </w:t>
      </w:r>
      <w:r>
        <w:rPr>
          <w:rFonts w:eastAsia="Times New Roman"/>
          <w:bCs/>
        </w:rPr>
        <w:t>Ε</w:t>
      </w:r>
      <w:r>
        <w:rPr>
          <w:rFonts w:eastAsia="Times New Roman"/>
          <w:bCs/>
        </w:rPr>
        <w:t xml:space="preserve">κπρόσωπος και στο σύνολο δικαιούται, όπως όλοι οι </w:t>
      </w:r>
      <w:r>
        <w:rPr>
          <w:rFonts w:eastAsia="Times New Roman"/>
          <w:bCs/>
        </w:rPr>
        <w:t>Κ</w:t>
      </w:r>
      <w:r>
        <w:rPr>
          <w:rFonts w:eastAsia="Times New Roman"/>
          <w:bCs/>
        </w:rPr>
        <w:t>οινοβουλευτικοί</w:t>
      </w:r>
      <w:r>
        <w:rPr>
          <w:rFonts w:eastAsia="Times New Roman"/>
          <w:bCs/>
        </w:rPr>
        <w:t xml:space="preserve"> Εκπρόσωποι</w:t>
      </w:r>
      <w:r>
        <w:rPr>
          <w:rFonts w:eastAsia="Times New Roman"/>
          <w:bCs/>
        </w:rPr>
        <w:t>, είκοσι ένα λεπτά. Έτσι, λοιπόν, τη μομφή σας την επιστρέφω. Και να ξέρετε καλά, πρ</w:t>
      </w:r>
      <w:r>
        <w:rPr>
          <w:rFonts w:eastAsia="Times New Roman"/>
          <w:bCs/>
        </w:rPr>
        <w:t>ιν πείτε αυτό που είπατε…</w:t>
      </w:r>
    </w:p>
    <w:p w14:paraId="74466068" w14:textId="77777777" w:rsidR="00F20DF6" w:rsidRDefault="00F443B4">
      <w:pPr>
        <w:spacing w:line="600" w:lineRule="auto"/>
        <w:ind w:firstLine="720"/>
        <w:jc w:val="both"/>
        <w:rPr>
          <w:rFonts w:eastAsia="Times New Roman"/>
          <w:color w:val="000000" w:themeColor="text1"/>
        </w:rPr>
      </w:pPr>
      <w:r w:rsidRPr="00BD64A8">
        <w:rPr>
          <w:rFonts w:eastAsia="Times New Roman"/>
          <w:b/>
          <w:color w:val="000000" w:themeColor="text1"/>
        </w:rPr>
        <w:t>ΕΥΑΓΓΕΛΙΑ (ΕΥΗ) ΚΑΡΑΚΩΣΤΑ:</w:t>
      </w:r>
      <w:r w:rsidRPr="00BD64A8">
        <w:rPr>
          <w:rFonts w:eastAsia="Times New Roman"/>
          <w:color w:val="000000" w:themeColor="text1"/>
        </w:rPr>
        <w:t xml:space="preserve"> Ο χρόνος είναι χρόνος.</w:t>
      </w:r>
    </w:p>
    <w:p w14:paraId="74466069" w14:textId="77777777" w:rsidR="00F20DF6" w:rsidRDefault="00F443B4">
      <w:pPr>
        <w:spacing w:line="600" w:lineRule="auto"/>
        <w:ind w:firstLine="720"/>
        <w:jc w:val="both"/>
        <w:rPr>
          <w:rFonts w:eastAsia="Times New Roman"/>
          <w:color w:val="000000" w:themeColor="text1"/>
        </w:rPr>
      </w:pPr>
      <w:r w:rsidRPr="00BD64A8">
        <w:rPr>
          <w:rFonts w:eastAsia="Times New Roman"/>
          <w:b/>
          <w:color w:val="000000" w:themeColor="text1"/>
        </w:rPr>
        <w:t xml:space="preserve">ΠΡΟΕΔΡΕΥΩΝ (Γεώργιος </w:t>
      </w:r>
      <w:proofErr w:type="spellStart"/>
      <w:r w:rsidRPr="00BD64A8">
        <w:rPr>
          <w:rFonts w:eastAsia="Times New Roman"/>
          <w:b/>
          <w:color w:val="000000" w:themeColor="text1"/>
        </w:rPr>
        <w:t>Λαμπρούλης</w:t>
      </w:r>
      <w:proofErr w:type="spellEnd"/>
      <w:r w:rsidRPr="00BD64A8">
        <w:rPr>
          <w:rFonts w:eastAsia="Times New Roman"/>
          <w:b/>
          <w:color w:val="000000" w:themeColor="text1"/>
        </w:rPr>
        <w:t>):</w:t>
      </w:r>
      <w:r w:rsidRPr="00BD64A8">
        <w:rPr>
          <w:rFonts w:eastAsia="Times New Roman"/>
          <w:color w:val="000000" w:themeColor="text1"/>
        </w:rPr>
        <w:t xml:space="preserve"> Και δικαιούται κάποιο</w:t>
      </w:r>
      <w:r w:rsidRPr="00BD64A8">
        <w:rPr>
          <w:rFonts w:eastAsia="Times New Roman"/>
          <w:color w:val="000000" w:themeColor="text1"/>
        </w:rPr>
        <w:t>ν</w:t>
      </w:r>
      <w:r w:rsidRPr="00BD64A8">
        <w:rPr>
          <w:rFonts w:eastAsia="Times New Roman"/>
          <w:color w:val="000000" w:themeColor="text1"/>
        </w:rPr>
        <w:t xml:space="preserve"> συγκεκριμένο χρόνο ο </w:t>
      </w:r>
      <w:r w:rsidRPr="00BD64A8">
        <w:rPr>
          <w:rFonts w:eastAsia="Times New Roman"/>
          <w:color w:val="000000" w:themeColor="text1"/>
        </w:rPr>
        <w:t>Κ</w:t>
      </w:r>
      <w:r w:rsidRPr="00BD64A8">
        <w:rPr>
          <w:rFonts w:eastAsia="Times New Roman"/>
          <w:color w:val="000000" w:themeColor="text1"/>
        </w:rPr>
        <w:t xml:space="preserve">οινοβουλευτικός </w:t>
      </w:r>
      <w:r w:rsidRPr="00BD64A8">
        <w:rPr>
          <w:rFonts w:eastAsia="Times New Roman"/>
          <w:color w:val="000000" w:themeColor="text1"/>
        </w:rPr>
        <w:t>Ε</w:t>
      </w:r>
      <w:r w:rsidRPr="00BD64A8">
        <w:rPr>
          <w:rFonts w:eastAsia="Times New Roman"/>
          <w:color w:val="000000" w:themeColor="text1"/>
        </w:rPr>
        <w:t xml:space="preserve">κπρόσωπος. </w:t>
      </w:r>
    </w:p>
    <w:p w14:paraId="7446606A" w14:textId="77777777" w:rsidR="00F20DF6" w:rsidRDefault="00F443B4">
      <w:pPr>
        <w:spacing w:line="600" w:lineRule="auto"/>
        <w:ind w:firstLine="720"/>
        <w:jc w:val="both"/>
        <w:rPr>
          <w:rFonts w:eastAsia="Times New Roman"/>
          <w:bCs/>
        </w:rPr>
      </w:pPr>
      <w:r>
        <w:rPr>
          <w:rFonts w:eastAsia="Times New Roman"/>
          <w:b/>
          <w:bCs/>
        </w:rPr>
        <w:t>ΕΥΑΓΓΕΛΙΑ (ΕΥΗ) ΚΑΡΑΚΩΣΤΑ:</w:t>
      </w:r>
      <w:r>
        <w:rPr>
          <w:rFonts w:eastAsia="Times New Roman"/>
          <w:bCs/>
        </w:rPr>
        <w:t xml:space="preserve"> Ο χρόνος είναι χρόνος.</w:t>
      </w:r>
    </w:p>
    <w:p w14:paraId="7446606B" w14:textId="77777777" w:rsidR="00F20DF6" w:rsidRDefault="00F443B4">
      <w:pPr>
        <w:spacing w:line="600" w:lineRule="auto"/>
        <w:ind w:firstLine="720"/>
        <w:jc w:val="both"/>
        <w:rPr>
          <w:rFonts w:eastAsia="Times New Roman"/>
          <w:bCs/>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bCs/>
        </w:rPr>
        <w:t xml:space="preserve"> Σας παρακαλώ! </w:t>
      </w:r>
      <w:proofErr w:type="spellStart"/>
      <w:r>
        <w:rPr>
          <w:rFonts w:eastAsia="Times New Roman"/>
          <w:bCs/>
        </w:rPr>
        <w:t>Επτάλεπτο</w:t>
      </w:r>
      <w:proofErr w:type="spellEnd"/>
      <w:r>
        <w:rPr>
          <w:rFonts w:eastAsia="Times New Roman"/>
          <w:bCs/>
        </w:rPr>
        <w:t xml:space="preserve"> </w:t>
      </w:r>
      <w:proofErr w:type="spellStart"/>
      <w:r>
        <w:rPr>
          <w:rFonts w:eastAsia="Times New Roman"/>
          <w:bCs/>
        </w:rPr>
        <w:t>δικαιούσασταν</w:t>
      </w:r>
      <w:proofErr w:type="spellEnd"/>
      <w:r>
        <w:rPr>
          <w:rFonts w:eastAsia="Times New Roman"/>
          <w:bCs/>
        </w:rPr>
        <w:t xml:space="preserve">. Αρκετοί συνάδελφοί σας, σεβάστηκαν το </w:t>
      </w:r>
      <w:proofErr w:type="spellStart"/>
      <w:r>
        <w:rPr>
          <w:rFonts w:eastAsia="Times New Roman"/>
          <w:bCs/>
        </w:rPr>
        <w:t>επτάλεπτο</w:t>
      </w:r>
      <w:proofErr w:type="spellEnd"/>
      <w:r>
        <w:rPr>
          <w:rFonts w:eastAsia="Times New Roman"/>
          <w:bCs/>
        </w:rPr>
        <w:t xml:space="preserve"> και εσείς τώρα κάνετε μομφή στο Προεδρείο ότι έδωσε χρόνο περισσότερο από το δωδεκάλεπτο σε έναν </w:t>
      </w:r>
      <w:r>
        <w:rPr>
          <w:rFonts w:eastAsia="Times New Roman"/>
          <w:bCs/>
        </w:rPr>
        <w:t>Κ</w:t>
      </w:r>
      <w:r>
        <w:rPr>
          <w:rFonts w:eastAsia="Times New Roman"/>
          <w:bCs/>
        </w:rPr>
        <w:t xml:space="preserve">οινοβουλευτικό </w:t>
      </w:r>
      <w:r>
        <w:rPr>
          <w:rFonts w:eastAsia="Times New Roman"/>
          <w:bCs/>
        </w:rPr>
        <w:t>Ε</w:t>
      </w:r>
      <w:r>
        <w:rPr>
          <w:rFonts w:eastAsia="Times New Roman"/>
          <w:bCs/>
        </w:rPr>
        <w:t xml:space="preserve">κπρόσωπο, που δικαιούται είκοσι ένα λεπτά </w:t>
      </w:r>
      <w:r>
        <w:rPr>
          <w:rFonts w:eastAsia="Times New Roman"/>
          <w:bCs/>
        </w:rPr>
        <w:t xml:space="preserve">μαζί με τη δευτερολογία και την </w:t>
      </w:r>
      <w:proofErr w:type="spellStart"/>
      <w:r>
        <w:rPr>
          <w:rFonts w:eastAsia="Times New Roman"/>
          <w:bCs/>
        </w:rPr>
        <w:t>τριτολογία</w:t>
      </w:r>
      <w:proofErr w:type="spellEnd"/>
      <w:r>
        <w:rPr>
          <w:rFonts w:eastAsia="Times New Roman"/>
          <w:bCs/>
        </w:rPr>
        <w:t>. Είναι απαράδεκτο!</w:t>
      </w:r>
    </w:p>
    <w:p w14:paraId="7446606C" w14:textId="77777777" w:rsidR="00F20DF6" w:rsidRDefault="00F443B4">
      <w:pPr>
        <w:spacing w:line="600" w:lineRule="auto"/>
        <w:ind w:firstLine="720"/>
        <w:jc w:val="both"/>
        <w:rPr>
          <w:rFonts w:eastAsia="Times New Roman"/>
          <w:bCs/>
        </w:rPr>
      </w:pPr>
      <w:r>
        <w:rPr>
          <w:rFonts w:eastAsia="Times New Roman"/>
          <w:b/>
          <w:bCs/>
        </w:rPr>
        <w:t>ΕΥΑΓΓΕΛΙΑ (ΕΥΗ) ΚΑΡΑΚΩΣΤΑ:</w:t>
      </w:r>
      <w:r>
        <w:rPr>
          <w:rFonts w:eastAsia="Times New Roman"/>
          <w:bCs/>
        </w:rPr>
        <w:t xml:space="preserve"> Δεκατέσσερα λεπτά στα δώδεκα. </w:t>
      </w:r>
    </w:p>
    <w:p w14:paraId="7446606D" w14:textId="77777777" w:rsidR="00F20DF6" w:rsidRDefault="00F443B4">
      <w:pPr>
        <w:spacing w:line="600" w:lineRule="auto"/>
        <w:ind w:firstLine="720"/>
        <w:jc w:val="both"/>
        <w:rPr>
          <w:rFonts w:eastAsia="Times New Roman"/>
          <w:bCs/>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bCs/>
        </w:rPr>
        <w:t xml:space="preserve"> Σας παρακαλώ. </w:t>
      </w:r>
    </w:p>
    <w:p w14:paraId="7446606E" w14:textId="77777777" w:rsidR="00F20DF6" w:rsidRDefault="00F443B4">
      <w:pPr>
        <w:spacing w:line="600" w:lineRule="auto"/>
        <w:ind w:firstLine="720"/>
        <w:jc w:val="both"/>
        <w:rPr>
          <w:rFonts w:eastAsia="Times New Roman"/>
          <w:bCs/>
        </w:rPr>
      </w:pPr>
      <w:r>
        <w:rPr>
          <w:rFonts w:eastAsia="Times New Roman"/>
          <w:b/>
          <w:bCs/>
        </w:rPr>
        <w:t>ΕΥΑΓΓΕΛΙΑ (ΕΥΗ) ΚΑΡΑΚΩΣΤΑ:</w:t>
      </w:r>
      <w:r>
        <w:rPr>
          <w:rFonts w:eastAsia="Times New Roman"/>
          <w:bCs/>
        </w:rPr>
        <w:t xml:space="preserve"> Μη διαμαρτύρεστε! </w:t>
      </w:r>
    </w:p>
    <w:p w14:paraId="7446606F" w14:textId="77777777" w:rsidR="00F20DF6" w:rsidRDefault="00F443B4">
      <w:pPr>
        <w:spacing w:line="600" w:lineRule="auto"/>
        <w:ind w:firstLine="720"/>
        <w:jc w:val="both"/>
        <w:rPr>
          <w:rFonts w:eastAsia="Times New Roman"/>
          <w:bCs/>
        </w:rPr>
      </w:pPr>
      <w:r>
        <w:rPr>
          <w:rFonts w:eastAsia="Times New Roman"/>
          <w:bCs/>
        </w:rPr>
        <w:t xml:space="preserve">Στον </w:t>
      </w:r>
      <w:proofErr w:type="spellStart"/>
      <w:r>
        <w:rPr>
          <w:rFonts w:eastAsia="Times New Roman"/>
          <w:bCs/>
        </w:rPr>
        <w:t>χ</w:t>
      </w:r>
      <w:r>
        <w:rPr>
          <w:rFonts w:eastAsia="Times New Roman"/>
          <w:bCs/>
        </w:rPr>
        <w:t>ρυσαυγίτη</w:t>
      </w:r>
      <w:proofErr w:type="spellEnd"/>
      <w:r>
        <w:rPr>
          <w:rFonts w:eastAsia="Times New Roman"/>
          <w:bCs/>
        </w:rPr>
        <w:t xml:space="preserve"> δώσατε δ</w:t>
      </w:r>
      <w:r>
        <w:rPr>
          <w:rFonts w:eastAsia="Times New Roman"/>
          <w:bCs/>
        </w:rPr>
        <w:t>ύ</w:t>
      </w:r>
      <w:r>
        <w:rPr>
          <w:rFonts w:eastAsia="Times New Roman"/>
          <w:bCs/>
        </w:rPr>
        <w:t>ο λεπτά παραπάνω</w:t>
      </w:r>
      <w:r>
        <w:rPr>
          <w:rFonts w:eastAsia="Times New Roman"/>
          <w:bCs/>
        </w:rPr>
        <w:t xml:space="preserve"> για να μιλήσει. Απαράδεκτος είστε εσείς που διαμαρτύρεστε. </w:t>
      </w:r>
    </w:p>
    <w:p w14:paraId="74466070" w14:textId="77777777" w:rsidR="00F20DF6" w:rsidRDefault="00F443B4">
      <w:pPr>
        <w:spacing w:line="600" w:lineRule="auto"/>
        <w:ind w:firstLine="720"/>
        <w:jc w:val="both"/>
        <w:rPr>
          <w:rFonts w:eastAsia="Times New Roman"/>
          <w:bCs/>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bCs/>
        </w:rPr>
        <w:t xml:space="preserve"> Σας παρακαλώ.</w:t>
      </w:r>
    </w:p>
    <w:p w14:paraId="74466071" w14:textId="77777777" w:rsidR="00F20DF6" w:rsidRDefault="00F443B4">
      <w:pPr>
        <w:spacing w:line="600" w:lineRule="auto"/>
        <w:ind w:firstLine="720"/>
        <w:jc w:val="both"/>
        <w:rPr>
          <w:rFonts w:eastAsia="Times New Roman"/>
          <w:bCs/>
        </w:rPr>
      </w:pPr>
      <w:r>
        <w:rPr>
          <w:rFonts w:eastAsia="Times New Roman"/>
          <w:bCs/>
        </w:rPr>
        <w:t xml:space="preserve">Ορίστε, κυρία </w:t>
      </w:r>
      <w:proofErr w:type="spellStart"/>
      <w:r>
        <w:rPr>
          <w:rFonts w:eastAsia="Times New Roman"/>
          <w:bCs/>
        </w:rPr>
        <w:t>Γκαρά</w:t>
      </w:r>
      <w:proofErr w:type="spellEnd"/>
      <w:r>
        <w:rPr>
          <w:rFonts w:eastAsia="Times New Roman"/>
          <w:bCs/>
        </w:rPr>
        <w:t>, έχετε τον λόγο.</w:t>
      </w:r>
    </w:p>
    <w:p w14:paraId="74466072" w14:textId="77777777" w:rsidR="00F20DF6" w:rsidRDefault="00F443B4">
      <w:pPr>
        <w:spacing w:line="600" w:lineRule="auto"/>
        <w:ind w:firstLine="720"/>
        <w:jc w:val="both"/>
        <w:rPr>
          <w:rFonts w:eastAsia="Times New Roman"/>
          <w:bCs/>
        </w:rPr>
      </w:pPr>
      <w:r>
        <w:rPr>
          <w:rFonts w:eastAsia="Times New Roman"/>
          <w:b/>
          <w:bCs/>
        </w:rPr>
        <w:t xml:space="preserve">ΑΝΑΣΤΑΣΙΑ ΓΚΑΡΑ: </w:t>
      </w:r>
      <w:r>
        <w:rPr>
          <w:rFonts w:eastAsia="Times New Roman"/>
          <w:bCs/>
        </w:rPr>
        <w:t xml:space="preserve">Ευχαριστώ, κύριε Πρόεδρε. </w:t>
      </w:r>
    </w:p>
    <w:p w14:paraId="74466073" w14:textId="77777777" w:rsidR="00F20DF6" w:rsidRDefault="00F443B4">
      <w:pPr>
        <w:spacing w:line="600" w:lineRule="auto"/>
        <w:ind w:firstLine="720"/>
        <w:jc w:val="both"/>
        <w:rPr>
          <w:rFonts w:eastAsia="Times New Roman"/>
          <w:bCs/>
        </w:rPr>
      </w:pPr>
      <w:r>
        <w:rPr>
          <w:rFonts w:eastAsia="Times New Roman"/>
          <w:bCs/>
        </w:rPr>
        <w:t>Η παγκόσμια ιστορία έχει αποδείξει και μας έχει διδάξει ότι φασισμ</w:t>
      </w:r>
      <w:r>
        <w:rPr>
          <w:rFonts w:eastAsia="Times New Roman"/>
          <w:bCs/>
        </w:rPr>
        <w:t>ός και πατριωτισμός είναι έννοιες ασύνδετες και δεν πήγαιναν ποτέ μαζί. Το λέω, για να μη χάνουν και οι λέξεις το νόημά τους εδώ μέσα.</w:t>
      </w:r>
    </w:p>
    <w:p w14:paraId="74466074" w14:textId="77777777" w:rsidR="00F20DF6" w:rsidRDefault="00F443B4">
      <w:pPr>
        <w:spacing w:line="600" w:lineRule="auto"/>
        <w:ind w:firstLine="720"/>
        <w:jc w:val="both"/>
        <w:rPr>
          <w:rFonts w:eastAsia="Times New Roman" w:cs="Times New Roman"/>
          <w:szCs w:val="24"/>
        </w:rPr>
      </w:pPr>
      <w:r>
        <w:rPr>
          <w:rFonts w:eastAsia="Times New Roman"/>
          <w:bCs/>
        </w:rPr>
        <w:t xml:space="preserve">Από εκεί και πέρα, πολύς λόγος γίνεται για την επικαιρότητα. Όντως η επικαιρότητα έχει πολύ μεγάλο ενδιαφέρον και πολλές </w:t>
      </w:r>
      <w:r>
        <w:rPr>
          <w:rFonts w:eastAsia="Times New Roman"/>
          <w:bCs/>
        </w:rPr>
        <w:t xml:space="preserve">φορές είναι πιο νοσηρή ακόμη και από τη φαντασία των ποιητών. </w:t>
      </w:r>
    </w:p>
    <w:p w14:paraId="74466075" w14:textId="77777777" w:rsidR="00F20DF6" w:rsidRDefault="00F443B4">
      <w:pPr>
        <w:spacing w:line="600" w:lineRule="auto"/>
        <w:ind w:firstLine="720"/>
        <w:jc w:val="both"/>
        <w:rPr>
          <w:rFonts w:eastAsia="Times New Roman"/>
          <w:szCs w:val="24"/>
        </w:rPr>
      </w:pPr>
      <w:r>
        <w:rPr>
          <w:rFonts w:eastAsia="Times New Roman"/>
          <w:szCs w:val="24"/>
        </w:rPr>
        <w:t>«Κυρίες και κύριοι συνάδελφοι, κύριε Υπουργέ, καταστρέφετε τη χώρα, ξεπουλάτε τα πάντα και την ίδια στιγμή κρατικοποιείτε τα πάντα. Παρεμβαίνετε στη δικαιοσύνη, στήνετε σκευωρίες, κουκουλώνετε,</w:t>
      </w:r>
      <w:r>
        <w:rPr>
          <w:rFonts w:eastAsia="Times New Roman"/>
          <w:szCs w:val="24"/>
        </w:rPr>
        <w:t xml:space="preserve"> σπιλώνετε συνειδήσεις ιστορικών πολιτικών προσώπων, στήνετε δίπολα νέου-παλιού, ηθικής-μη ηθικής, ενδιαφέροντος-αδιαφορίας». Τσικνοπέμπτη σήμερα, μη σας φαίνεται τίποτα περίεργο. Αυτές, όμως, είναι μερικές από τις κορώνες της Νέας Δημοκρατίας και από τα ε</w:t>
      </w:r>
      <w:r>
        <w:rPr>
          <w:rFonts w:eastAsia="Times New Roman"/>
          <w:szCs w:val="24"/>
        </w:rPr>
        <w:t>πιχειρήματά της.</w:t>
      </w:r>
    </w:p>
    <w:p w14:paraId="74466076" w14:textId="77777777" w:rsidR="00F20DF6" w:rsidRDefault="00F443B4">
      <w:pPr>
        <w:spacing w:line="600" w:lineRule="auto"/>
        <w:ind w:firstLine="720"/>
        <w:jc w:val="both"/>
        <w:rPr>
          <w:rFonts w:eastAsia="Times New Roman"/>
          <w:szCs w:val="24"/>
        </w:rPr>
      </w:pPr>
      <w:r>
        <w:rPr>
          <w:rFonts w:eastAsia="Times New Roman"/>
          <w:szCs w:val="24"/>
        </w:rPr>
        <w:t xml:space="preserve">Κατανοώ ότι πρέπει να δικαιολογήσουν τα αδικαιολόγητα. Κατανοώ ότι πρέπει να δικαιολογήσουν τη χρόνια αντιλαϊκή τους πολιτική. Όμως, εγώ τους καλώ να απαντήσουν σε ένα ερώτημα, σε ένα και μόνο ερώτημα: </w:t>
      </w:r>
      <w:r>
        <w:rPr>
          <w:rFonts w:eastAsia="Times New Roman"/>
          <w:szCs w:val="24"/>
        </w:rPr>
        <w:t>ε</w:t>
      </w:r>
      <w:r>
        <w:rPr>
          <w:rFonts w:eastAsia="Times New Roman"/>
          <w:szCs w:val="24"/>
        </w:rPr>
        <w:t>πί τριάντα χρόνια υπήρχε διαπλοκή κα</w:t>
      </w:r>
      <w:r>
        <w:rPr>
          <w:rFonts w:eastAsia="Times New Roman"/>
          <w:szCs w:val="24"/>
        </w:rPr>
        <w:t>ι διαφθορά στη χώρα μας; Πολιτικοί από τα δικά τους κόμματα πήραν και κάλυψαν μίζες ή όχι; Χρέωσαν τον ελληνικό λαό για να γεμίζουν τις τσέπες τους; Πρέπει να αντιμετωπίσουμε συλλογικά τη διαφθορά και τη διαπλοκή σε αυτή τη χώρα και να γυρίσουμε σελίδα; Αυ</w:t>
      </w:r>
      <w:r>
        <w:rPr>
          <w:rFonts w:eastAsia="Times New Roman"/>
          <w:szCs w:val="24"/>
        </w:rPr>
        <w:t>τά είναι τα ερωτήματα που απασχολούν την κοινωνία κι όχι οι δικαιολογίες ή οι απειλές προς πάσα κατεύθυνση. Εν τέλει, είναι θέμα ηθικής και εντιμότητας απέναντι στον λαό;</w:t>
      </w:r>
    </w:p>
    <w:p w14:paraId="74466077" w14:textId="77777777" w:rsidR="00F20DF6" w:rsidRDefault="00F443B4">
      <w:pPr>
        <w:spacing w:line="600" w:lineRule="auto"/>
        <w:ind w:firstLine="720"/>
        <w:jc w:val="both"/>
        <w:rPr>
          <w:rFonts w:eastAsia="Times New Roman"/>
          <w:szCs w:val="24"/>
        </w:rPr>
      </w:pPr>
      <w:r>
        <w:rPr>
          <w:rFonts w:eastAsia="Times New Roman"/>
          <w:szCs w:val="24"/>
        </w:rPr>
        <w:t xml:space="preserve">Και προχωρώ στο παρόν νομοσχέδιο που αφορά στους </w:t>
      </w:r>
      <w:r>
        <w:rPr>
          <w:rFonts w:eastAsia="Times New Roman"/>
          <w:szCs w:val="24"/>
        </w:rPr>
        <w:t>φορείς διαχείρισης προστατευόμενων π</w:t>
      </w:r>
      <w:r>
        <w:rPr>
          <w:rFonts w:eastAsia="Times New Roman"/>
          <w:szCs w:val="24"/>
        </w:rPr>
        <w:t>εριοχών</w:t>
      </w:r>
      <w:r>
        <w:rPr>
          <w:rFonts w:eastAsia="Times New Roman"/>
          <w:szCs w:val="24"/>
        </w:rPr>
        <w:t>, άκρως επίκαιρο και αυτό, ένα νομοσχέδιο που συζητείται σε ένα πλαίσιο αλλαγής της χώρας, των δομών, της λογικής, της νοοτροπίας, της αλλαγής των διαδικασιών, σε ένα πλαίσιο αξιοποίησης όλων των διαθέσιμων πόρων και δυνάμεων για την ενίσχυση της το</w:t>
      </w:r>
      <w:r>
        <w:rPr>
          <w:rFonts w:eastAsia="Times New Roman"/>
          <w:szCs w:val="24"/>
        </w:rPr>
        <w:t>πικής ανάπτυξης και της τοπικής οικονομίας, σε ένα πλαίσιο προόδου.</w:t>
      </w:r>
    </w:p>
    <w:p w14:paraId="74466078" w14:textId="77777777" w:rsidR="00F20DF6" w:rsidRDefault="00F443B4">
      <w:pPr>
        <w:spacing w:line="600" w:lineRule="auto"/>
        <w:ind w:firstLine="720"/>
        <w:jc w:val="both"/>
        <w:rPr>
          <w:rFonts w:eastAsia="Times New Roman"/>
          <w:szCs w:val="24"/>
        </w:rPr>
      </w:pPr>
      <w:r>
        <w:rPr>
          <w:rFonts w:eastAsia="Times New Roman"/>
          <w:szCs w:val="24"/>
        </w:rPr>
        <w:t xml:space="preserve">Παρά τις αγωνιώδεις προσπάθειες της Νέας Δημοκρατίας να μας πείσει ότι έδειξαν το απαιτούμενο ενδιαφέρον για την προστασία και την αξιοποίηση του περιβάλλοντος, η πραγματικότητα δυστυχώς </w:t>
      </w:r>
      <w:r>
        <w:rPr>
          <w:rFonts w:eastAsia="Times New Roman"/>
          <w:szCs w:val="24"/>
        </w:rPr>
        <w:t xml:space="preserve">τους διαψεύδει. Δεν ήταν ποτέ στις προτεραιότητές σας. Δεν το αντιμετωπίσατε ποτέ ως πεδίο ανάπτυξης, ως πεδίο εργασίας. Για εσάς λειτουργούσε μόνο ως απαγόρευση, ως τροχοπέδη στην άναρχη και ασύντακτη επένδυση. Λειτούργησε, βέβαια, και ως μέσο πλουτισμού </w:t>
      </w:r>
      <w:r>
        <w:rPr>
          <w:rFonts w:eastAsia="Times New Roman"/>
          <w:szCs w:val="24"/>
        </w:rPr>
        <w:t>για πολιτικούς και υπηρεσιακούς παράγοντες ή ως μέσο άσκησης τοπικής και πελατειακής εξουσίας.</w:t>
      </w:r>
    </w:p>
    <w:p w14:paraId="74466079" w14:textId="77777777" w:rsidR="00F20DF6" w:rsidRDefault="00F443B4">
      <w:pPr>
        <w:spacing w:line="600" w:lineRule="auto"/>
        <w:ind w:firstLine="720"/>
        <w:jc w:val="both"/>
        <w:rPr>
          <w:rFonts w:eastAsia="Times New Roman"/>
          <w:szCs w:val="24"/>
        </w:rPr>
      </w:pPr>
      <w:r>
        <w:rPr>
          <w:rFonts w:eastAsia="Times New Roman"/>
          <w:szCs w:val="24"/>
        </w:rPr>
        <w:t>Για όλους αυτούς τους λόγους, λοιπόν, δεν προωθήσατε πολιτικές χάραξης δομημένου περιβάλλοντος. Δεν προχώρησε το Κτηματολόγιο, η ανάρτηση δασικών χαρτών, οι χρήσ</w:t>
      </w:r>
      <w:r>
        <w:rPr>
          <w:rFonts w:eastAsia="Times New Roman"/>
          <w:szCs w:val="24"/>
        </w:rPr>
        <w:t xml:space="preserve">εις γης ανά την επικράτεια, ούτε και η συντεταγμένη και αναπτυξιακή παρέμβαση στις περιοχές </w:t>
      </w:r>
      <w:r>
        <w:rPr>
          <w:rFonts w:eastAsia="Times New Roman"/>
          <w:szCs w:val="24"/>
        </w:rPr>
        <w:t>«</w:t>
      </w:r>
      <w:r>
        <w:rPr>
          <w:rFonts w:eastAsia="Times New Roman"/>
          <w:szCs w:val="24"/>
          <w:lang w:val="en-US"/>
        </w:rPr>
        <w:t>NATURA</w:t>
      </w:r>
      <w:r>
        <w:rPr>
          <w:rFonts w:eastAsia="Times New Roman"/>
          <w:szCs w:val="24"/>
        </w:rPr>
        <w:t>»</w:t>
      </w:r>
      <w:r>
        <w:rPr>
          <w:rFonts w:eastAsia="Times New Roman"/>
          <w:szCs w:val="24"/>
        </w:rPr>
        <w:t>.</w:t>
      </w:r>
    </w:p>
    <w:p w14:paraId="7446607A" w14:textId="77777777" w:rsidR="00F20DF6" w:rsidRDefault="00F443B4">
      <w:pPr>
        <w:spacing w:line="600" w:lineRule="auto"/>
        <w:ind w:firstLine="720"/>
        <w:jc w:val="both"/>
        <w:rPr>
          <w:rFonts w:eastAsia="Times New Roman"/>
          <w:szCs w:val="24"/>
        </w:rPr>
      </w:pPr>
      <w:r>
        <w:rPr>
          <w:rFonts w:eastAsia="Times New Roman"/>
          <w:szCs w:val="24"/>
        </w:rPr>
        <w:t>Το παρόν σχέδιο νόμου, λοιπόν, σε ένα ευρύτερο πλαίσιο δράσης περιβαλλοντικής πολιτικής, θέτει το περιβάλλον για τις προστατευόμενες περιοχές σε συγκεκριμ</w:t>
      </w:r>
      <w:r>
        <w:rPr>
          <w:rFonts w:eastAsia="Times New Roman"/>
          <w:szCs w:val="24"/>
        </w:rPr>
        <w:t>ένο πλαίσιο λειτουργίας, εποπτείας και δράσης, δίνοντας ώθηση στην ανάπτυξη των περιοχών αυτών.</w:t>
      </w:r>
    </w:p>
    <w:p w14:paraId="7446607B" w14:textId="77777777" w:rsidR="00F20DF6" w:rsidRDefault="00F443B4">
      <w:pPr>
        <w:spacing w:line="600" w:lineRule="auto"/>
        <w:ind w:firstLine="720"/>
        <w:jc w:val="both"/>
        <w:rPr>
          <w:rFonts w:eastAsia="Times New Roman"/>
          <w:szCs w:val="24"/>
        </w:rPr>
      </w:pPr>
      <w:r>
        <w:rPr>
          <w:rFonts w:eastAsia="Times New Roman"/>
          <w:szCs w:val="24"/>
        </w:rPr>
        <w:t xml:space="preserve">Από τα σημαντικότερα σημεία του νομοσχεδίου, καθώς τα περισσότερα έχουν αναφερθεί, είναι η διεύρυνση εποπτείας των προστατευόμενων περιοχών, το πλαίσιο και η </w:t>
      </w:r>
      <w:r>
        <w:rPr>
          <w:rFonts w:eastAsia="Times New Roman"/>
          <w:szCs w:val="24"/>
        </w:rPr>
        <w:t xml:space="preserve">διαδικασία δράσης των φορέων διαχείρισης, η </w:t>
      </w:r>
      <w:proofErr w:type="spellStart"/>
      <w:r>
        <w:rPr>
          <w:rFonts w:eastAsia="Times New Roman"/>
          <w:szCs w:val="24"/>
        </w:rPr>
        <w:t>στοχοθεσία</w:t>
      </w:r>
      <w:proofErr w:type="spellEnd"/>
      <w:r>
        <w:rPr>
          <w:rFonts w:eastAsia="Times New Roman"/>
          <w:szCs w:val="24"/>
        </w:rPr>
        <w:t xml:space="preserve"> και ο έλεγχος των φορέων σε σχέδια υλοποίησης, η ενίσχυση της τοπικής ανάπτυξης -ιδιαίτερα σημαντικό- στις προστατευόμενες περιοχές, η ανάδειξη τοπικών προϊόντων, η συμμετοχή της τοπικής κοινωνίας στο </w:t>
      </w:r>
      <w:r>
        <w:rPr>
          <w:rFonts w:eastAsia="Times New Roman"/>
          <w:szCs w:val="24"/>
        </w:rPr>
        <w:t>σχεδιασμό μέσω διαδικασιών διαβούλευσης, η δημιουργία νέων θέσεων εργασίας, η πρόβλεψη χρηματοδότησης για πρώτη φορά από τον κρατικό προϋπολογισμό ύψους 10 εκατομμυρίων τον χρόνο.</w:t>
      </w:r>
    </w:p>
    <w:p w14:paraId="7446607C" w14:textId="77777777" w:rsidR="00F20DF6" w:rsidRDefault="00F443B4">
      <w:pPr>
        <w:spacing w:line="600" w:lineRule="auto"/>
        <w:ind w:firstLine="720"/>
        <w:jc w:val="both"/>
        <w:rPr>
          <w:rFonts w:eastAsia="Times New Roman"/>
          <w:szCs w:val="24"/>
        </w:rPr>
      </w:pPr>
      <w:r>
        <w:rPr>
          <w:rFonts w:eastAsia="Times New Roman"/>
          <w:szCs w:val="24"/>
        </w:rPr>
        <w:t xml:space="preserve">Να θυμίσουμε, βέβαια, ότι οι προηγούμενες κυβερνήσεις, οι οποίες είχαν πολύ </w:t>
      </w:r>
      <w:r>
        <w:rPr>
          <w:rFonts w:eastAsia="Times New Roman"/>
          <w:szCs w:val="24"/>
        </w:rPr>
        <w:t>ψηλά στην ατζέντα τους το περιβάλλον, δεν είχαν προβλέψει ποτέ ούτε 1 ευρώ για τους φορείς διαχείρισης, ενώ οι εργαζόμενοι ήταν σε καθεστώς συμβάσεων ορισμένου χρόνου με συνεχείς παρατάσεις και αυτές εξαρτώμενες από συγχρηματοδοτούμενα προγράμματα και κυρί</w:t>
      </w:r>
      <w:r>
        <w:rPr>
          <w:rFonts w:eastAsia="Times New Roman"/>
          <w:szCs w:val="24"/>
        </w:rPr>
        <w:t>ως από ΕΣΠΑ. Το καλύτερο όλων, δε, είναι ότι με νόμο η προηγούμενη κυβέρνηση είχε ψηφίσει τη διάλυση των φορέων και την απόλυση όλων των εργαζομένων. Και τώρα</w:t>
      </w:r>
      <w:r>
        <w:rPr>
          <w:rFonts w:eastAsia="Times New Roman"/>
          <w:szCs w:val="24"/>
        </w:rPr>
        <w:t>,</w:t>
      </w:r>
      <w:r>
        <w:rPr>
          <w:rFonts w:eastAsia="Times New Roman"/>
          <w:szCs w:val="24"/>
        </w:rPr>
        <w:t xml:space="preserve"> αυτό το κόμμα, αυτοί οι εκπρόσωποί τους μας καλούν να δημιουργήσουμε μόνιμες θέσεις εργασίας, το</w:t>
      </w:r>
      <w:r>
        <w:rPr>
          <w:rFonts w:eastAsia="Times New Roman"/>
          <w:szCs w:val="24"/>
        </w:rPr>
        <w:t xml:space="preserve"> οποίο το κάνουμε. Τι εμπαιγμός, τι υποκρισία στην Αίθουσα της Ολομέλειας του </w:t>
      </w:r>
      <w:r>
        <w:rPr>
          <w:rFonts w:eastAsia="Times New Roman"/>
          <w:szCs w:val="24"/>
        </w:rPr>
        <w:t>ε</w:t>
      </w:r>
      <w:r>
        <w:rPr>
          <w:rFonts w:eastAsia="Times New Roman"/>
          <w:szCs w:val="24"/>
        </w:rPr>
        <w:t>λληνικού Κοινοβουλίου!</w:t>
      </w:r>
    </w:p>
    <w:p w14:paraId="7446607D" w14:textId="77777777" w:rsidR="00F20DF6" w:rsidRDefault="00F443B4">
      <w:pPr>
        <w:spacing w:line="600" w:lineRule="auto"/>
        <w:ind w:firstLine="720"/>
        <w:jc w:val="both"/>
        <w:rPr>
          <w:rFonts w:eastAsia="Times New Roman"/>
          <w:szCs w:val="24"/>
        </w:rPr>
      </w:pPr>
      <w:r>
        <w:rPr>
          <w:rFonts w:eastAsia="Times New Roman"/>
          <w:szCs w:val="24"/>
        </w:rPr>
        <w:t>Κυρίες και κύριοι συνάδελφοι, θα μου επιτρέψετε να αφιερώσω λίγο χρόνο στην περιοχή που εκπροσωπώ. Ο Έβρος απαρτίζεται στο 70% περίπου από προστατευόμενες</w:t>
      </w:r>
      <w:r>
        <w:rPr>
          <w:rFonts w:eastAsia="Times New Roman"/>
          <w:szCs w:val="24"/>
        </w:rPr>
        <w:t xml:space="preserve"> περιοχές </w:t>
      </w:r>
      <w:r>
        <w:rPr>
          <w:rFonts w:eastAsia="Times New Roman"/>
          <w:szCs w:val="24"/>
        </w:rPr>
        <w:t>«</w:t>
      </w:r>
      <w:r>
        <w:rPr>
          <w:rFonts w:eastAsia="Times New Roman"/>
          <w:szCs w:val="24"/>
          <w:lang w:val="en-US"/>
        </w:rPr>
        <w:t>NATURA</w:t>
      </w:r>
      <w:r>
        <w:rPr>
          <w:rFonts w:eastAsia="Times New Roman"/>
          <w:szCs w:val="24"/>
        </w:rPr>
        <w:t>»</w:t>
      </w:r>
      <w:r>
        <w:rPr>
          <w:rFonts w:eastAsia="Times New Roman"/>
          <w:szCs w:val="24"/>
        </w:rPr>
        <w:t xml:space="preserve"> και </w:t>
      </w:r>
      <w:proofErr w:type="spellStart"/>
      <w:r>
        <w:rPr>
          <w:rFonts w:eastAsia="Times New Roman"/>
          <w:szCs w:val="24"/>
        </w:rPr>
        <w:t>Ραμσάρ</w:t>
      </w:r>
      <w:proofErr w:type="spellEnd"/>
      <w:r>
        <w:rPr>
          <w:rFonts w:eastAsia="Times New Roman"/>
          <w:szCs w:val="24"/>
        </w:rPr>
        <w:t xml:space="preserve">, μία περιοχή σπάνιας βιοποικιλότητας, μοναδικής και απίστευτης ομορφιάς, μοναδικών και ιδιαίτερων χαρακτηριστικών που δεν τα συναντάς αλλού στον κόσμο. Μια περιοχή, όμως, αναξιοποίητη, </w:t>
      </w:r>
      <w:proofErr w:type="spellStart"/>
      <w:r>
        <w:rPr>
          <w:rFonts w:eastAsia="Times New Roman"/>
          <w:szCs w:val="24"/>
        </w:rPr>
        <w:t>πληττόμενη</w:t>
      </w:r>
      <w:proofErr w:type="spellEnd"/>
      <w:r>
        <w:rPr>
          <w:rFonts w:eastAsia="Times New Roman"/>
          <w:szCs w:val="24"/>
        </w:rPr>
        <w:t xml:space="preserve">, δυστυχώς, από αδιαφορία ετών </w:t>
      </w:r>
      <w:r>
        <w:rPr>
          <w:rFonts w:eastAsia="Times New Roman"/>
          <w:szCs w:val="24"/>
        </w:rPr>
        <w:t xml:space="preserve">και από έλλειψη σχεδιασμού, κυρίως από έλλειψη πολιτικών πρωτοβουλιών. Το καθεστώς </w:t>
      </w:r>
      <w:r>
        <w:rPr>
          <w:rFonts w:eastAsia="Times New Roman"/>
          <w:szCs w:val="24"/>
        </w:rPr>
        <w:t>«</w:t>
      </w:r>
      <w:r>
        <w:rPr>
          <w:rFonts w:eastAsia="Times New Roman"/>
          <w:szCs w:val="24"/>
          <w:lang w:val="en-US"/>
        </w:rPr>
        <w:t>NATURA</w:t>
      </w:r>
      <w:r>
        <w:rPr>
          <w:rFonts w:eastAsia="Times New Roman"/>
          <w:szCs w:val="24"/>
        </w:rPr>
        <w:t>»</w:t>
      </w:r>
      <w:r>
        <w:rPr>
          <w:rFonts w:eastAsia="Times New Roman"/>
          <w:szCs w:val="24"/>
        </w:rPr>
        <w:t xml:space="preserve"> για εμάς δημιουργούσε μόνο απαγορεύσεις και απομακρύνσεις από τις περιοχές.</w:t>
      </w:r>
    </w:p>
    <w:p w14:paraId="7446607E" w14:textId="77777777" w:rsidR="00F20DF6" w:rsidRDefault="00F443B4">
      <w:pPr>
        <w:spacing w:line="600" w:lineRule="auto"/>
        <w:ind w:firstLine="720"/>
        <w:jc w:val="both"/>
        <w:rPr>
          <w:rFonts w:eastAsia="Times New Roman"/>
          <w:szCs w:val="24"/>
        </w:rPr>
      </w:pPr>
      <w:r>
        <w:rPr>
          <w:rFonts w:eastAsia="Times New Roman"/>
          <w:szCs w:val="24"/>
        </w:rPr>
        <w:t xml:space="preserve">Σε αυτό το νομοσχέδιο, όμως, προβλέπεται η ένταξη των ακέφαλων προστατευόμενων περιοχών </w:t>
      </w:r>
      <w:r>
        <w:rPr>
          <w:rFonts w:eastAsia="Times New Roman"/>
          <w:szCs w:val="24"/>
        </w:rPr>
        <w:t>στην εποπτεία των φορέων. Ο Φορέας Δ΄ του Έβρου και Σαμοθράκης έχει πλέον χωρική αρμοδιότητα σε επτά περιοχές του δικτύου, με διεύρυνση στο νότιο δασικό σύμπλεγμα, στη θαλάσσια περιοχή Θράκης και στη Σαμοθράκη.</w:t>
      </w:r>
      <w:r>
        <w:rPr>
          <w:rFonts w:eastAsia="Times New Roman"/>
          <w:szCs w:val="24"/>
        </w:rPr>
        <w:t xml:space="preserve"> </w:t>
      </w:r>
      <w:r>
        <w:rPr>
          <w:rFonts w:eastAsia="Times New Roman"/>
          <w:szCs w:val="24"/>
        </w:rPr>
        <w:t xml:space="preserve">Η Σαμοθράκη είναι ένα νησί κατά 93% περιοχή </w:t>
      </w:r>
      <w:r>
        <w:rPr>
          <w:rFonts w:eastAsia="Times New Roman"/>
          <w:szCs w:val="24"/>
        </w:rPr>
        <w:t>«</w:t>
      </w:r>
      <w:r>
        <w:rPr>
          <w:rFonts w:eastAsia="Times New Roman"/>
          <w:szCs w:val="24"/>
          <w:lang w:val="en-US"/>
        </w:rPr>
        <w:t>NATURA</w:t>
      </w:r>
      <w:r>
        <w:rPr>
          <w:rFonts w:eastAsia="Times New Roman"/>
          <w:szCs w:val="24"/>
        </w:rPr>
        <w:t>»</w:t>
      </w:r>
      <w:r>
        <w:rPr>
          <w:rFonts w:eastAsia="Times New Roman"/>
          <w:szCs w:val="24"/>
        </w:rPr>
        <w:t xml:space="preserve"> που δεν εντασσόταν πουθενά έως τώρα. </w:t>
      </w:r>
    </w:p>
    <w:p w14:paraId="7446607F" w14:textId="77777777" w:rsidR="00F20DF6" w:rsidRDefault="00F443B4">
      <w:pPr>
        <w:spacing w:line="600" w:lineRule="auto"/>
        <w:ind w:firstLine="720"/>
        <w:jc w:val="both"/>
        <w:rPr>
          <w:rFonts w:eastAsia="Times New Roman"/>
          <w:szCs w:val="24"/>
        </w:rPr>
      </w:pPr>
      <w:r>
        <w:rPr>
          <w:rFonts w:eastAsia="Times New Roman"/>
          <w:szCs w:val="24"/>
        </w:rPr>
        <w:t xml:space="preserve">Δεύτερον, ο Φορέας Εθνικού Πάρκου </w:t>
      </w:r>
      <w:proofErr w:type="spellStart"/>
      <w:r>
        <w:rPr>
          <w:rFonts w:eastAsia="Times New Roman"/>
          <w:szCs w:val="24"/>
        </w:rPr>
        <w:t>Δαδιάς</w:t>
      </w:r>
      <w:proofErr w:type="spellEnd"/>
      <w:r>
        <w:rPr>
          <w:rFonts w:eastAsia="Times New Roman"/>
          <w:szCs w:val="24"/>
        </w:rPr>
        <w:t xml:space="preserve"> – </w:t>
      </w:r>
      <w:proofErr w:type="spellStart"/>
      <w:r>
        <w:rPr>
          <w:rFonts w:eastAsia="Times New Roman"/>
          <w:szCs w:val="24"/>
        </w:rPr>
        <w:t>Λευκίμης</w:t>
      </w:r>
      <w:proofErr w:type="spellEnd"/>
      <w:r>
        <w:rPr>
          <w:rFonts w:eastAsia="Times New Roman"/>
          <w:szCs w:val="24"/>
        </w:rPr>
        <w:t xml:space="preserve"> - </w:t>
      </w:r>
      <w:proofErr w:type="spellStart"/>
      <w:r>
        <w:rPr>
          <w:rFonts w:eastAsia="Times New Roman"/>
          <w:szCs w:val="24"/>
        </w:rPr>
        <w:t>Σουφλίου</w:t>
      </w:r>
      <w:proofErr w:type="spellEnd"/>
      <w:r>
        <w:rPr>
          <w:rFonts w:eastAsia="Times New Roman"/>
          <w:szCs w:val="24"/>
        </w:rPr>
        <w:t xml:space="preserve"> που αναλαμβάνει επτά περιοχές του δικτύου, καλύπτοντας επιτέλους τα ποτάμια Έβρου, </w:t>
      </w:r>
      <w:proofErr w:type="spellStart"/>
      <w:r>
        <w:rPr>
          <w:rFonts w:eastAsia="Times New Roman"/>
          <w:szCs w:val="24"/>
        </w:rPr>
        <w:t>Άρδα</w:t>
      </w:r>
      <w:proofErr w:type="spellEnd"/>
      <w:r>
        <w:rPr>
          <w:rFonts w:eastAsia="Times New Roman"/>
          <w:szCs w:val="24"/>
        </w:rPr>
        <w:t xml:space="preserve"> και </w:t>
      </w:r>
      <w:proofErr w:type="spellStart"/>
      <w:r>
        <w:rPr>
          <w:rFonts w:eastAsia="Times New Roman"/>
          <w:szCs w:val="24"/>
        </w:rPr>
        <w:t>Ερυθροποτάμου</w:t>
      </w:r>
      <w:proofErr w:type="spellEnd"/>
      <w:r>
        <w:rPr>
          <w:rFonts w:eastAsia="Times New Roman"/>
          <w:szCs w:val="24"/>
        </w:rPr>
        <w:t xml:space="preserve"> και τα δασικά οικοσυστήματα </w:t>
      </w:r>
      <w:r>
        <w:rPr>
          <w:rFonts w:eastAsia="Times New Roman"/>
          <w:szCs w:val="24"/>
        </w:rPr>
        <w:t>β</w:t>
      </w:r>
      <w:r>
        <w:rPr>
          <w:rFonts w:eastAsia="Times New Roman"/>
          <w:szCs w:val="24"/>
        </w:rPr>
        <w:t xml:space="preserve">ορείου και </w:t>
      </w:r>
      <w:r>
        <w:rPr>
          <w:rFonts w:eastAsia="Times New Roman"/>
          <w:szCs w:val="24"/>
        </w:rPr>
        <w:t>κ</w:t>
      </w:r>
      <w:r>
        <w:rPr>
          <w:rFonts w:eastAsia="Times New Roman"/>
          <w:szCs w:val="24"/>
        </w:rPr>
        <w:t>εντρικού Έβρου. Επαναλαμβάνω ότι οι περισσότερες περιοχές</w:t>
      </w:r>
      <w:r>
        <w:rPr>
          <w:rFonts w:eastAsia="Times New Roman"/>
          <w:szCs w:val="24"/>
        </w:rPr>
        <w:t>,</w:t>
      </w:r>
      <w:r>
        <w:rPr>
          <w:rFonts w:eastAsia="Times New Roman"/>
          <w:szCs w:val="24"/>
        </w:rPr>
        <w:t xml:space="preserve"> που ήταν εκτός εποπτείας φορέων, έχουν αμέτρητες δυνατότητες ήπιας αξιοποίησης σε τουριστικό, αγροτικό, </w:t>
      </w:r>
      <w:proofErr w:type="spellStart"/>
      <w:r>
        <w:rPr>
          <w:rFonts w:eastAsia="Times New Roman"/>
          <w:szCs w:val="24"/>
        </w:rPr>
        <w:t>οικοτουριστικό</w:t>
      </w:r>
      <w:proofErr w:type="spellEnd"/>
      <w:r>
        <w:rPr>
          <w:rFonts w:eastAsia="Times New Roman"/>
          <w:szCs w:val="24"/>
        </w:rPr>
        <w:t xml:space="preserve">, πολιτιστικό και κυρίως παραγωγικό τομέα. </w:t>
      </w:r>
    </w:p>
    <w:p w14:paraId="74466080" w14:textId="77777777" w:rsidR="00F20DF6" w:rsidRDefault="00F443B4">
      <w:pPr>
        <w:spacing w:line="600" w:lineRule="auto"/>
        <w:ind w:firstLine="720"/>
        <w:jc w:val="both"/>
        <w:rPr>
          <w:rFonts w:eastAsia="Times New Roman"/>
          <w:szCs w:val="24"/>
        </w:rPr>
      </w:pPr>
      <w:r>
        <w:rPr>
          <w:rFonts w:eastAsia="Times New Roman"/>
          <w:szCs w:val="24"/>
        </w:rPr>
        <w:t>Είμαι, λοιπόν, ιδιαιτέρως αισιόδοξη</w:t>
      </w:r>
      <w:r>
        <w:rPr>
          <w:rFonts w:eastAsia="Times New Roman"/>
          <w:szCs w:val="24"/>
        </w:rPr>
        <w:t xml:space="preserve"> με τις προτεινόμενες ρυθμίσεις για την αξιοποίηση και ανάπτυξη αυτών των περιοχών, καθώς ξεκαθαρίζουν οι αρμοδιότητες, οι διαδικασίες, οι αρμόδιοι εποπτευόμενοι φορείς και κυρίως, η υποχρέωση σχεδίου υλοποίησης δράσεων προς την ανάδειξη των συγκριτικών μα</w:t>
      </w:r>
      <w:r>
        <w:rPr>
          <w:rFonts w:eastAsia="Times New Roman"/>
          <w:szCs w:val="24"/>
        </w:rPr>
        <w:t>ς πλεονεκτημάτων.</w:t>
      </w:r>
    </w:p>
    <w:p w14:paraId="74466081" w14:textId="77777777" w:rsidR="00F20DF6" w:rsidRDefault="00F443B4">
      <w:pPr>
        <w:spacing w:line="600" w:lineRule="auto"/>
        <w:ind w:firstLine="720"/>
        <w:jc w:val="both"/>
        <w:rPr>
          <w:rFonts w:eastAsia="Times New Roman"/>
          <w:szCs w:val="24"/>
        </w:rPr>
      </w:pPr>
      <w:r>
        <w:rPr>
          <w:rFonts w:eastAsia="Times New Roman"/>
          <w:szCs w:val="24"/>
        </w:rPr>
        <w:t xml:space="preserve">Τέλος, θα ήθελα να επισημάνω δύο σημεία ζωτικής σημασίας για εμάς. Οι καταστροφικές πλημμύρες του Σεπτεμβρίου στη Σαμοθράκη ανέδειξαν σημαντικά δομικά και χρόνια προβλήματα. Για την αντιμετώπιση των προβλημάτων και τη θωράκιση του νησιού </w:t>
      </w:r>
      <w:r>
        <w:rPr>
          <w:rFonts w:eastAsia="Times New Roman"/>
          <w:szCs w:val="24"/>
        </w:rPr>
        <w:t>το Υπουργείο Περιβάλλοντος εξήγγειλε συγκεκριμένα μέτρα και πρωτοβουλίες. Η δέσμευση του ποσού των 90</w:t>
      </w:r>
      <w:r>
        <w:rPr>
          <w:rFonts w:eastAsia="Times New Roman"/>
          <w:szCs w:val="24"/>
        </w:rPr>
        <w:t>.000</w:t>
      </w:r>
      <w:r>
        <w:rPr>
          <w:rFonts w:eastAsia="Times New Roman"/>
          <w:szCs w:val="24"/>
        </w:rPr>
        <w:t xml:space="preserve"> ευρώ για τη δημιουργία δασικών μονοπατιών στο νησί ήταν το πρώτο βήμα. Τα άρθρα 14 και 15 του παρόντος σχεδίου νόμου είναι η άμεση υλοποίηση μέρους τω</w:t>
      </w:r>
      <w:r>
        <w:rPr>
          <w:rFonts w:eastAsia="Times New Roman"/>
          <w:szCs w:val="24"/>
        </w:rPr>
        <w:t>ν δεσμεύσεων του Υπουργείου.</w:t>
      </w:r>
    </w:p>
    <w:p w14:paraId="74466082" w14:textId="77777777" w:rsidR="00F20DF6" w:rsidRDefault="00F443B4">
      <w:pPr>
        <w:spacing w:line="600" w:lineRule="auto"/>
        <w:ind w:firstLine="720"/>
        <w:jc w:val="both"/>
        <w:rPr>
          <w:rFonts w:eastAsia="Times New Roman"/>
          <w:szCs w:val="24"/>
        </w:rPr>
      </w:pPr>
      <w:r>
        <w:rPr>
          <w:rFonts w:eastAsia="Times New Roman"/>
          <w:szCs w:val="24"/>
        </w:rPr>
        <w:t>Συγκεκριμένα νομοθετείται η νομιμοποίηση του κάμπινγκ της Σαμοθράκης, τηρουμένων των όρων της δασικής νομοθεσίας, μια νομοθετική πρωτοβουλία που δίνει διέξοδο σε ένα πρόβλημα που μας ταλανίζει χρόνια τώρα, ανοίγοντας προοπτικές</w:t>
      </w:r>
      <w:r>
        <w:rPr>
          <w:rFonts w:eastAsia="Times New Roman"/>
          <w:szCs w:val="24"/>
        </w:rPr>
        <w:t xml:space="preserve"> τουριστικής ανάπτυξης και ανάδειξης του συνόλου της περιοχής της Σαμοθράκης με παράλληλες αναπτυξιακές δράσεις. Επιπλέον, δίνεται διέξοδο στην υλοποίηση απαραίτητων υποδομών ύδρευσης και άρδευσης στο νησί. </w:t>
      </w:r>
    </w:p>
    <w:p w14:paraId="74466083" w14:textId="77777777" w:rsidR="00F20DF6" w:rsidRDefault="00F443B4">
      <w:pPr>
        <w:spacing w:line="600" w:lineRule="auto"/>
        <w:ind w:firstLine="720"/>
        <w:jc w:val="both"/>
        <w:rPr>
          <w:rFonts w:eastAsia="Times New Roman"/>
          <w:szCs w:val="24"/>
        </w:rPr>
      </w:pPr>
      <w:r>
        <w:rPr>
          <w:rFonts w:eastAsia="Times New Roman"/>
          <w:szCs w:val="24"/>
        </w:rPr>
        <w:t>Ως εκπρόσωπος και λάτρης αυτού του νησιού, θα μο</w:t>
      </w:r>
      <w:r>
        <w:rPr>
          <w:rFonts w:eastAsia="Times New Roman"/>
          <w:szCs w:val="24"/>
        </w:rPr>
        <w:t>υ επιτρέψετε να μεταφέρω τις ευχαριστίες μας για το άμεσο ενδιαφέρον που δείξατε στην επίλυση χρόνιων προβλημάτων και ελπίζω η στάση και η δουλειά αυτή να συνεχιστεί και για τα υπόλοιπα σοβαρά ζητήματα του νησιού.</w:t>
      </w:r>
    </w:p>
    <w:p w14:paraId="74466084" w14:textId="77777777" w:rsidR="00F20DF6" w:rsidRDefault="00F443B4">
      <w:pPr>
        <w:spacing w:line="600" w:lineRule="auto"/>
        <w:ind w:firstLine="720"/>
        <w:jc w:val="both"/>
        <w:rPr>
          <w:rFonts w:eastAsia="Times New Roman"/>
          <w:szCs w:val="24"/>
        </w:rPr>
      </w:pPr>
      <w:r>
        <w:rPr>
          <w:rFonts w:eastAsia="Times New Roman"/>
          <w:szCs w:val="24"/>
        </w:rPr>
        <w:t xml:space="preserve">Κλείνοντας θα ήθελα μόνο να τονίσω πως με </w:t>
      </w:r>
      <w:r>
        <w:rPr>
          <w:rFonts w:eastAsia="Times New Roman"/>
          <w:szCs w:val="24"/>
        </w:rPr>
        <w:t>το παρόν σχέδιο νόμου αναδεικνύεται στην πράξη η αξιοποίηση των μοναδικών δυνατοτήτων που δίνει το περιβάλλον στην τοπική ανάπτυξη, στην απασχόληση, στην εργασία και συνολικά στην τοπική οικονομία.</w:t>
      </w:r>
    </w:p>
    <w:p w14:paraId="74466085" w14:textId="77777777" w:rsidR="00F20DF6" w:rsidRDefault="00F443B4">
      <w:pPr>
        <w:spacing w:line="600" w:lineRule="auto"/>
        <w:ind w:firstLine="720"/>
        <w:jc w:val="both"/>
        <w:rPr>
          <w:rFonts w:eastAsia="Times New Roman"/>
          <w:szCs w:val="24"/>
        </w:rPr>
      </w:pPr>
      <w:r>
        <w:rPr>
          <w:rFonts w:eastAsia="Times New Roman"/>
          <w:szCs w:val="24"/>
        </w:rPr>
        <w:t>Ευχαριστώ.</w:t>
      </w:r>
    </w:p>
    <w:p w14:paraId="74466086" w14:textId="77777777" w:rsidR="00F20DF6" w:rsidRDefault="00F443B4">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74466087" w14:textId="77777777" w:rsidR="00F20DF6" w:rsidRDefault="00F443B4">
      <w:pPr>
        <w:spacing w:line="600" w:lineRule="auto"/>
        <w:ind w:firstLine="720"/>
        <w:jc w:val="both"/>
        <w:rPr>
          <w:rFonts w:eastAsia="Times New Roman" w:cs="Times New Roman"/>
        </w:rPr>
      </w:pPr>
      <w:r>
        <w:rPr>
          <w:rFonts w:eastAsia="Times New Roman"/>
          <w:b/>
          <w:szCs w:val="24"/>
        </w:rPr>
        <w:t>ΠΡΟ</w:t>
      </w:r>
      <w:r>
        <w:rPr>
          <w:rFonts w:eastAsia="Times New Roman"/>
          <w:b/>
          <w:szCs w:val="24"/>
        </w:rPr>
        <w:t xml:space="preserve">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w:t>
      </w: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w:t>
      </w:r>
      <w:r>
        <w:rPr>
          <w:rFonts w:eastAsia="Times New Roman" w:cs="Times New Roman"/>
        </w:rPr>
        <w:t>ια την ιστορία του κτηρίου και τον τρόπο οργάνωσης και λειτουργίας της Βουλής, τριάντα εννέα μαθητές και μαθήτριες και τρεις εκπαιδευτικοί συνοδοί τους από το Μουσικό Γυμνάσιο Δράμας (</w:t>
      </w:r>
      <w:r>
        <w:rPr>
          <w:rFonts w:eastAsia="Times New Roman" w:cs="Times New Roman"/>
        </w:rPr>
        <w:t>δεύτερο τ</w:t>
      </w:r>
      <w:r>
        <w:rPr>
          <w:rFonts w:eastAsia="Times New Roman" w:cs="Times New Roman"/>
        </w:rPr>
        <w:t xml:space="preserve">μήμα). </w:t>
      </w:r>
    </w:p>
    <w:p w14:paraId="74466088" w14:textId="77777777" w:rsidR="00F20DF6" w:rsidRDefault="00F443B4">
      <w:pPr>
        <w:spacing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74466089" w14:textId="77777777" w:rsidR="00F20DF6" w:rsidRDefault="00F443B4">
      <w:pPr>
        <w:spacing w:line="600" w:lineRule="auto"/>
        <w:ind w:firstLine="709"/>
        <w:jc w:val="center"/>
        <w:rPr>
          <w:rFonts w:eastAsia="Times New Roman" w:cs="Times New Roman"/>
        </w:rPr>
      </w:pPr>
      <w:r>
        <w:rPr>
          <w:rFonts w:eastAsia="Times New Roman" w:cs="Times New Roman"/>
        </w:rPr>
        <w:t>(Χειροκροτήματα απ’ όλες τις</w:t>
      </w:r>
      <w:r>
        <w:rPr>
          <w:rFonts w:eastAsia="Times New Roman" w:cs="Times New Roman"/>
        </w:rPr>
        <w:t xml:space="preserve"> πτέρυγες της Βουλής)</w:t>
      </w:r>
    </w:p>
    <w:p w14:paraId="7446608A" w14:textId="77777777" w:rsidR="00F20DF6" w:rsidRDefault="00F443B4">
      <w:pPr>
        <w:spacing w:line="600" w:lineRule="auto"/>
        <w:ind w:firstLine="720"/>
        <w:jc w:val="both"/>
        <w:rPr>
          <w:rFonts w:eastAsia="Times New Roman"/>
          <w:szCs w:val="24"/>
        </w:rPr>
      </w:pPr>
      <w:r>
        <w:rPr>
          <w:rFonts w:eastAsia="Times New Roman"/>
          <w:szCs w:val="24"/>
        </w:rPr>
        <w:t>Τον λόγο έχει η κ</w:t>
      </w:r>
      <w:r>
        <w:rPr>
          <w:rFonts w:eastAsia="Times New Roman"/>
          <w:szCs w:val="24"/>
        </w:rPr>
        <w:t>.</w:t>
      </w:r>
      <w:r>
        <w:rPr>
          <w:rFonts w:eastAsia="Times New Roman"/>
          <w:szCs w:val="24"/>
        </w:rPr>
        <w:t xml:space="preserve"> </w:t>
      </w:r>
      <w:proofErr w:type="spellStart"/>
      <w:r>
        <w:rPr>
          <w:rFonts w:eastAsia="Times New Roman"/>
          <w:szCs w:val="24"/>
        </w:rPr>
        <w:t>Λιβανίου</w:t>
      </w:r>
      <w:proofErr w:type="spellEnd"/>
      <w:r>
        <w:rPr>
          <w:rFonts w:eastAsia="Times New Roman"/>
          <w:szCs w:val="24"/>
        </w:rPr>
        <w:t xml:space="preserve"> από το</w:t>
      </w:r>
      <w:r>
        <w:rPr>
          <w:rFonts w:eastAsia="Times New Roman"/>
          <w:szCs w:val="24"/>
        </w:rPr>
        <w:t>ν</w:t>
      </w:r>
      <w:r>
        <w:rPr>
          <w:rFonts w:eastAsia="Times New Roman"/>
          <w:szCs w:val="24"/>
        </w:rPr>
        <w:t xml:space="preserve"> ΣΥΡΙΖΑ.</w:t>
      </w:r>
    </w:p>
    <w:p w14:paraId="7446608B" w14:textId="77777777" w:rsidR="00F20DF6" w:rsidRDefault="00F443B4">
      <w:pPr>
        <w:spacing w:line="600" w:lineRule="auto"/>
        <w:ind w:firstLine="720"/>
        <w:jc w:val="both"/>
        <w:rPr>
          <w:rFonts w:eastAsia="Times New Roman"/>
          <w:szCs w:val="24"/>
        </w:rPr>
      </w:pPr>
      <w:r>
        <w:rPr>
          <w:rFonts w:eastAsia="Times New Roman"/>
          <w:b/>
          <w:szCs w:val="24"/>
        </w:rPr>
        <w:t>ΖΩΗ ΛΙΒΑΝΙΟΥ:</w:t>
      </w:r>
      <w:r>
        <w:rPr>
          <w:rFonts w:eastAsia="Times New Roman"/>
          <w:szCs w:val="24"/>
        </w:rPr>
        <w:t xml:space="preserve"> Ευχαριστώ, κύριε Πρόεδρε.</w:t>
      </w:r>
    </w:p>
    <w:p w14:paraId="7446608C" w14:textId="77777777" w:rsidR="00F20DF6" w:rsidRDefault="00F443B4">
      <w:pPr>
        <w:spacing w:line="600" w:lineRule="auto"/>
        <w:ind w:firstLine="720"/>
        <w:jc w:val="both"/>
        <w:rPr>
          <w:rFonts w:eastAsia="Times New Roman"/>
          <w:szCs w:val="24"/>
        </w:rPr>
      </w:pPr>
      <w:r>
        <w:rPr>
          <w:rFonts w:eastAsia="Times New Roman"/>
          <w:szCs w:val="24"/>
        </w:rPr>
        <w:t>Κύριε Υπουργέ, κυρίες και κύριοι συνάδελφοι, η επικαιρότητα με ξεπερνά. Γι’ αυτό θα μείνω στο σημερινό νομοσχέδιο, που με κάνει να νιώθω και καλύτερος</w:t>
      </w:r>
      <w:r>
        <w:rPr>
          <w:rFonts w:eastAsia="Times New Roman"/>
          <w:szCs w:val="24"/>
        </w:rPr>
        <w:t xml:space="preserve"> άνθρωπος και πιο χρήσιμη στην κοινωνία. Είναι σαφές ότι στη χώρα μας για δεκαετίες υπήρξαν στρεβλώσεις, παθογένειες, λάθος αντιλήψεις, εσφαλμένη θεώρηση των δικαιωμάτων του καθενός έναντι του συνόλου, ελαστική πρόσληψη της έννοιας του δημοσίου συμφέροντος</w:t>
      </w:r>
      <w:r>
        <w:rPr>
          <w:rFonts w:eastAsia="Times New Roman"/>
          <w:szCs w:val="24"/>
        </w:rPr>
        <w:t xml:space="preserve">. Ο τρόπος που λειτούργησαν οι </w:t>
      </w:r>
      <w:r>
        <w:rPr>
          <w:rFonts w:eastAsia="Times New Roman"/>
          <w:szCs w:val="24"/>
        </w:rPr>
        <w:t>φορείς διαχείρισης προστατευόμενων περιοχ</w:t>
      </w:r>
      <w:r>
        <w:rPr>
          <w:rFonts w:eastAsia="Times New Roman"/>
          <w:szCs w:val="24"/>
        </w:rPr>
        <w:t>ών -όπου υπήρχαν- και τα αποτελέσματα που παρήγαγαν είναι ενδεικτικά της νοοτροπίας του παλαιού κομματικού συστήματος</w:t>
      </w:r>
      <w:r>
        <w:rPr>
          <w:rFonts w:eastAsia="Times New Roman"/>
          <w:szCs w:val="24"/>
        </w:rPr>
        <w:t>,</w:t>
      </w:r>
      <w:r>
        <w:rPr>
          <w:rFonts w:eastAsia="Times New Roman"/>
          <w:szCs w:val="24"/>
        </w:rPr>
        <w:t xml:space="preserve"> που ρύθμιζε τα αυτονόητα με τρόπο ελαστικό</w:t>
      </w:r>
      <w:r>
        <w:rPr>
          <w:rFonts w:eastAsia="Times New Roman"/>
          <w:szCs w:val="24"/>
        </w:rPr>
        <w:t>,</w:t>
      </w:r>
      <w:r>
        <w:rPr>
          <w:rFonts w:eastAsia="Times New Roman"/>
          <w:szCs w:val="24"/>
        </w:rPr>
        <w:t xml:space="preserve"> ώστε να είναι όλα σχε</w:t>
      </w:r>
      <w:r>
        <w:rPr>
          <w:rFonts w:eastAsia="Times New Roman"/>
          <w:szCs w:val="24"/>
        </w:rPr>
        <w:t>τικά. Οι φορείς του τόπου -όπου υπήρχαν- απαξιώθηκαν, παρά τις προσπάθειες των μελών τους να παρέμβουν, να ενημερώσουν, να προστατεύσουν τις περιοχές ευθύνης τους. Μπλεγμένοι στο</w:t>
      </w:r>
      <w:r>
        <w:rPr>
          <w:rFonts w:eastAsia="Times New Roman"/>
          <w:szCs w:val="24"/>
        </w:rPr>
        <w:t>ν</w:t>
      </w:r>
      <w:r>
        <w:rPr>
          <w:rFonts w:eastAsia="Times New Roman"/>
          <w:szCs w:val="24"/>
        </w:rPr>
        <w:t xml:space="preserve"> λαβύρινθο της γραφειοκρατίας, χωρίς το</w:t>
      </w:r>
      <w:r>
        <w:rPr>
          <w:rFonts w:eastAsia="Times New Roman"/>
          <w:szCs w:val="24"/>
        </w:rPr>
        <w:t>ν</w:t>
      </w:r>
      <w:r>
        <w:rPr>
          <w:rFonts w:eastAsia="Times New Roman"/>
          <w:szCs w:val="24"/>
        </w:rPr>
        <w:t xml:space="preserve"> </w:t>
      </w:r>
      <w:r>
        <w:rPr>
          <w:rFonts w:eastAsia="Times New Roman"/>
          <w:szCs w:val="24"/>
        </w:rPr>
        <w:t>μ</w:t>
      </w:r>
      <w:r>
        <w:rPr>
          <w:rFonts w:eastAsia="Times New Roman"/>
          <w:szCs w:val="24"/>
        </w:rPr>
        <w:t>ίτο της Αριάδνης, αλλά με ένα γόρδι</w:t>
      </w:r>
      <w:r>
        <w:rPr>
          <w:rFonts w:eastAsia="Times New Roman"/>
          <w:szCs w:val="24"/>
        </w:rPr>
        <w:t xml:space="preserve">ο δεσμό να τους κατευθύνει σε αδιέξοδο. </w:t>
      </w:r>
    </w:p>
    <w:p w14:paraId="7446608D" w14:textId="77777777" w:rsidR="00F20DF6" w:rsidRDefault="00F443B4">
      <w:pPr>
        <w:spacing w:line="600" w:lineRule="auto"/>
        <w:ind w:firstLine="720"/>
        <w:jc w:val="both"/>
        <w:rPr>
          <w:rFonts w:eastAsia="Times New Roman"/>
          <w:szCs w:val="24"/>
        </w:rPr>
      </w:pPr>
      <w:r>
        <w:rPr>
          <w:rFonts w:eastAsia="Times New Roman"/>
          <w:szCs w:val="24"/>
        </w:rPr>
        <w:t>Οι περιβαλλοντικά ευαισθητοποιημένοι πολίτες διαπίστωσαν πολλές φορές ότι στην Ελλάδα του χθες τα πάντα ήταν σχετικά. Η Εύβοια είναι ένα χαρακτηριστικό παράδειγμα του πώς αναπτύχθηκε, όσο αναπτύχθηκε αυτή η ευρωπαϊκ</w:t>
      </w:r>
      <w:r>
        <w:rPr>
          <w:rFonts w:eastAsia="Times New Roman"/>
          <w:szCs w:val="24"/>
        </w:rPr>
        <w:t>ή στα λόγια χώρα, ένα νησί έρμαιο των ελαστικών κανόνων που μόνιμα κάποιος έβρισκε τρόπο να τους παρακάμψει, να αυθαιρετήσει, να οικειοποιηθεί, να εκμεταλλευτεί ανθρώπους, δημόσιους χώρους και δημόσια περιουσία.</w:t>
      </w:r>
    </w:p>
    <w:p w14:paraId="7446608E" w14:textId="77777777" w:rsidR="00F20DF6" w:rsidRDefault="00F443B4">
      <w:pPr>
        <w:spacing w:line="600" w:lineRule="auto"/>
        <w:ind w:firstLine="720"/>
        <w:jc w:val="both"/>
        <w:rPr>
          <w:rFonts w:eastAsia="Times New Roman"/>
          <w:szCs w:val="24"/>
        </w:rPr>
      </w:pPr>
      <w:r>
        <w:rPr>
          <w:rFonts w:eastAsia="Times New Roman"/>
          <w:szCs w:val="24"/>
        </w:rPr>
        <w:t xml:space="preserve">Σήμερα το Υπουργείο Περιβάλλοντος συστήνει </w:t>
      </w:r>
      <w:r>
        <w:rPr>
          <w:rFonts w:eastAsia="Times New Roman"/>
          <w:szCs w:val="24"/>
        </w:rPr>
        <w:t>φ</w:t>
      </w:r>
      <w:r>
        <w:rPr>
          <w:rFonts w:eastAsia="Times New Roman"/>
          <w:szCs w:val="24"/>
        </w:rPr>
        <w:t>ορείς διαχείρισης προστατευόμενων περιοχώ</w:t>
      </w:r>
      <w:r>
        <w:rPr>
          <w:rFonts w:eastAsia="Times New Roman"/>
          <w:szCs w:val="24"/>
        </w:rPr>
        <w:t xml:space="preserve">ν, συστήνοντας για πρώτη φορά έναν φορέα και για την Εύβοια, ένα νησί γεμάτο υγροτόπους και περιοχές που έχουν ανάγκη την προστασία του κράτους. Από τη Λιχάδα, τα </w:t>
      </w:r>
      <w:proofErr w:type="spellStart"/>
      <w:r>
        <w:rPr>
          <w:rFonts w:eastAsia="Times New Roman"/>
          <w:szCs w:val="24"/>
        </w:rPr>
        <w:t>Λιχαδονήσια</w:t>
      </w:r>
      <w:proofErr w:type="spellEnd"/>
      <w:r>
        <w:rPr>
          <w:rFonts w:eastAsia="Times New Roman"/>
          <w:szCs w:val="24"/>
        </w:rPr>
        <w:t xml:space="preserve">, την </w:t>
      </w:r>
      <w:r>
        <w:rPr>
          <w:rFonts w:eastAsia="Times New Roman"/>
          <w:szCs w:val="24"/>
        </w:rPr>
        <w:t>κ</w:t>
      </w:r>
      <w:r>
        <w:rPr>
          <w:rFonts w:eastAsia="Times New Roman"/>
          <w:szCs w:val="24"/>
        </w:rPr>
        <w:t>εντρική Εύβοια, τα βουνά της, μέχρ</w:t>
      </w:r>
      <w:r>
        <w:rPr>
          <w:rFonts w:eastAsia="Times New Roman"/>
          <w:szCs w:val="24"/>
        </w:rPr>
        <w:t xml:space="preserve">ι την </w:t>
      </w:r>
      <w:proofErr w:type="spellStart"/>
      <w:r>
        <w:rPr>
          <w:rFonts w:eastAsia="Times New Roman"/>
          <w:szCs w:val="24"/>
        </w:rPr>
        <w:t>Καρυστία</w:t>
      </w:r>
      <w:proofErr w:type="spellEnd"/>
      <w:r>
        <w:rPr>
          <w:rFonts w:eastAsia="Times New Roman"/>
          <w:szCs w:val="24"/>
        </w:rPr>
        <w:t>, δεκαέξι σημεία είναι στο</w:t>
      </w:r>
      <w:r>
        <w:rPr>
          <w:rFonts w:eastAsia="Times New Roman"/>
          <w:szCs w:val="24"/>
        </w:rPr>
        <w:t>ν</w:t>
      </w:r>
      <w:r>
        <w:rPr>
          <w:rFonts w:eastAsia="Times New Roman"/>
          <w:szCs w:val="24"/>
        </w:rPr>
        <w:t xml:space="preserve"> </w:t>
      </w:r>
      <w:r>
        <w:rPr>
          <w:rFonts w:eastAsia="Times New Roman"/>
          <w:szCs w:val="24"/>
        </w:rPr>
        <w:t>φορέα διαχείρισης</w:t>
      </w:r>
      <w:r>
        <w:rPr>
          <w:rFonts w:eastAsia="Times New Roman"/>
          <w:szCs w:val="24"/>
        </w:rPr>
        <w:t>.</w:t>
      </w:r>
    </w:p>
    <w:p w14:paraId="7446608F"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Γίνεται έτσι το πρώτο βήμα με τη δημιουργία ενός φορέα για το νησί, όπου συμπεριλαμβάνονται πολλές και σημαντικές περιοχές. Θα πρέπει να τις ανακαλύψετε. Υπάρχουν κι άλλες οι οποίες πρέπει να προ</w:t>
      </w:r>
      <w:r>
        <w:rPr>
          <w:rFonts w:eastAsia="Times New Roman" w:cs="Times New Roman"/>
          <w:szCs w:val="24"/>
        </w:rPr>
        <w:t xml:space="preserve">στατευτούν και να μπει επιτέλους μια σειρά, να τεθούν προτεραιότητες, να γίνουν αυτοψίες, να </w:t>
      </w:r>
      <w:proofErr w:type="spellStart"/>
      <w:r>
        <w:rPr>
          <w:rFonts w:eastAsia="Times New Roman" w:cs="Times New Roman"/>
          <w:szCs w:val="24"/>
        </w:rPr>
        <w:t>οριοθετηθούν</w:t>
      </w:r>
      <w:proofErr w:type="spellEnd"/>
      <w:r>
        <w:rPr>
          <w:rFonts w:eastAsia="Times New Roman" w:cs="Times New Roman"/>
          <w:szCs w:val="24"/>
        </w:rPr>
        <w:t xml:space="preserve"> με σαφήνεια τα όρια της κάθε περιοχής για να μην εναπόκειται στη διακριτική ευχέρεια κάποιων η προστασία τους. </w:t>
      </w:r>
    </w:p>
    <w:p w14:paraId="74466090"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Αντιλαμβανόμαστε όλοι ότι η χώρα βρίσκ</w:t>
      </w:r>
      <w:r>
        <w:rPr>
          <w:rFonts w:eastAsia="Times New Roman" w:cs="Times New Roman"/>
          <w:szCs w:val="24"/>
        </w:rPr>
        <w:t>εται σε μία κρίσιμη καμπή. Προετοιμάζεται εντατικά να επιστρέψει σταδιακά στην ομαλότητα, έξω από επιτροπείες και μνημόνια. Οφείλουμε τώρα να θέσουμε τους κανόνες της νέας εποχής. Οφείλουμε να διαμορφώσουμε το πλαίσιο μιας κανονικής χώρας, μιας δίκαιης χώρ</w:t>
      </w:r>
      <w:r>
        <w:rPr>
          <w:rFonts w:eastAsia="Times New Roman" w:cs="Times New Roman"/>
          <w:szCs w:val="24"/>
        </w:rPr>
        <w:t>ας με κανόνες που όλοι θα γνωρίζουν και κανείς δεν θα μπορεί να τους παραβεί. Τα αυτονόητα, δυστυχώς, δεν είναι εύκολα. Όταν για δεκαετίες επικρατούσε η διασταλτική ερμηνεία και η καταπάτηση, δεν γίνεται ανώδυνα η συνειδητοποίηση ότι μπορείς να έχεις ανάπτ</w:t>
      </w:r>
      <w:r>
        <w:rPr>
          <w:rFonts w:eastAsia="Times New Roman" w:cs="Times New Roman"/>
          <w:szCs w:val="24"/>
        </w:rPr>
        <w:t>υξη, θέσεις εργασίας και κοινωνική δικαιοσύνη χωρίς να παραβιάζονται οι κανόνες. Δεν γίνεται, για παράδειγμα, να αναγνωρίζεις την ύπαρξη υγροτόπου σε μια περιοχή και να επιτρέπεις την ανάπτυξη βιομηχανιών στην ίδια περιοχή, αδιαφορώντας για τις συνέπειες σ</w:t>
      </w:r>
      <w:r>
        <w:rPr>
          <w:rFonts w:eastAsia="Times New Roman" w:cs="Times New Roman"/>
          <w:szCs w:val="24"/>
        </w:rPr>
        <w:t xml:space="preserve">το περιβάλλον. Δεν γίνεται να παρατείνεις συνεχώς τη λειτουργία αυθαίρετων κατασκευών με πρόσχημα την απώλεια θέσεων εργασίας, τη στιγμή που οι ίδιες επιχειρήσεις μπορούν να λειτουργήσουν νόμιμα σε παρακείμενες περιοχές που δεν χρήζουν ειδικής προστασίας. </w:t>
      </w:r>
    </w:p>
    <w:p w14:paraId="74466091"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Δεν γίνεται να παρακάμπτεις την πολιτισμική και αρχαιολογική κληρονομιά σου στο όνομα μιας επίπλαστης ανάπτυξης. Ο πλούτος μας είναι το φυσικό μας περιβάλλον, η ιστορία μας, η κληρονομιά μας, οι άνθρωποι. Μέσα από αυτή την περιουσία μπορούμε να διεκδικήσο</w:t>
      </w:r>
      <w:r>
        <w:rPr>
          <w:rFonts w:eastAsia="Times New Roman" w:cs="Times New Roman"/>
          <w:szCs w:val="24"/>
        </w:rPr>
        <w:t>υμε την παραγωγή νέου πλούτου, μπορούμε να θεμελιώσουμε την ανάπτυξη με βάσεις πιο στέρεες, αξιοποιώντας αυτά που υπάρχουν και όχι καταστρέφοντάς τα.</w:t>
      </w:r>
    </w:p>
    <w:p w14:paraId="74466092"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Η διαμόρφωση των φορέων διαχείρισης σε ορθολογική βάση, όπως είναι η πρόταση του Υπουργείου, είναι το </w:t>
      </w:r>
      <w:r>
        <w:rPr>
          <w:rFonts w:eastAsia="Times New Roman" w:cs="Times New Roman"/>
          <w:szCs w:val="24"/>
        </w:rPr>
        <w:t>πρώτο βήμα. Η πρόβλεψη για ολιγομελή και λειτουργικά σχήματα διοίκησης θα αποδειχθεί λειτουργική με μια ουσιαστική προϋπόθεση: Να αντιληφθούν οι τοπικές κοινωνίες και οι εκπρόσωποί τους σε όλους τους φορείς το πραγματικό τους συμφέρον. Αξιοποιώντας τον φυσ</w:t>
      </w:r>
      <w:r>
        <w:rPr>
          <w:rFonts w:eastAsia="Times New Roman" w:cs="Times New Roman"/>
          <w:szCs w:val="24"/>
        </w:rPr>
        <w:t>ικό πλούτο μας, μπορούμε να πετύχουμε πολλά περισσότερα από ό,τι αγνοώντας τον ή κάνοντας τα στραβά μάτια στα αιτήματα αυτών που βρίσκονται κοντά σε κάθε μορφή εξουσίας.</w:t>
      </w:r>
    </w:p>
    <w:p w14:paraId="74466093"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Τέλος, οφείλουμε όλοι να αντιληφθούμε -εντός και εκτός Κοινοβουλίου- ότι αναλαμβάνοντα</w:t>
      </w:r>
      <w:r>
        <w:rPr>
          <w:rFonts w:eastAsia="Times New Roman" w:cs="Times New Roman"/>
          <w:szCs w:val="24"/>
        </w:rPr>
        <w:t>ς την ευθύνη να συμμετέχουμε σε ένα δημόσιο όργανο, έμμισθο ή άμισθο, δεν μπορούμε να αποφασίζουμε στη βάση των προσωπικών μας τραπεζικών λογαριασμών και της προσωπικής μας εξασφάλισης.</w:t>
      </w:r>
    </w:p>
    <w:p w14:paraId="74466094"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Οι καιροί έχουν πάντα γυρίσματα και η αλήθεια πάντα έρχεται στο φως. Ο</w:t>
      </w:r>
      <w:r>
        <w:rPr>
          <w:rFonts w:eastAsia="Times New Roman" w:cs="Times New Roman"/>
          <w:szCs w:val="24"/>
        </w:rPr>
        <w:t xml:space="preserve">φείλουμε, λοιπόν, να θέσουμε τους κανόνες, να διασφαλίσουμε από κοινού ότι αυτοί θα </w:t>
      </w:r>
      <w:r>
        <w:rPr>
          <w:rFonts w:eastAsia="Times New Roman" w:cs="Times New Roman"/>
          <w:color w:val="000000" w:themeColor="text1"/>
          <w:szCs w:val="24"/>
        </w:rPr>
        <w:t>τηρούνται απαρέγκλιτα από τους φορείς, ανάλογα με τα συμφέροντα που τυχόν θίγονται.</w:t>
      </w:r>
    </w:p>
    <w:p w14:paraId="74466095"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Το Υπουργείο Περιβάλλοντος σκύβει ευλαβικά πάνω στα θέματα που αφορούν την προστασία του</w:t>
      </w:r>
      <w:r>
        <w:rPr>
          <w:rFonts w:eastAsia="Times New Roman" w:cs="Times New Roman"/>
          <w:szCs w:val="24"/>
        </w:rPr>
        <w:t xml:space="preserve"> φυσικού μας πλούτου και έχω την ελπίδα πως θα συνεχίσει αυτόν τον αγώνα, ούτως ώστε πολλές από τις περιοχές</w:t>
      </w:r>
      <w:r>
        <w:rPr>
          <w:rFonts w:eastAsia="Times New Roman" w:cs="Times New Roman"/>
          <w:szCs w:val="24"/>
        </w:rPr>
        <w:t>,</w:t>
      </w:r>
      <w:r>
        <w:rPr>
          <w:rFonts w:eastAsia="Times New Roman" w:cs="Times New Roman"/>
          <w:szCs w:val="24"/>
        </w:rPr>
        <w:t xml:space="preserve"> που δεν έχουν ενταχθεί, να ενταχθούν κάποτε στους φορείς. </w:t>
      </w:r>
    </w:p>
    <w:p w14:paraId="74466096"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Είναι αργά να προστατέψουμε τη φύση; Όχι, ποτέ δεν είναι αργά. Εκείνη απλόχερα μας χαρί</w:t>
      </w:r>
      <w:r>
        <w:rPr>
          <w:rFonts w:eastAsia="Times New Roman" w:cs="Times New Roman"/>
          <w:szCs w:val="24"/>
        </w:rPr>
        <w:t>στηκε και επιβάλλεται να την προστατεύσουμε.</w:t>
      </w:r>
    </w:p>
    <w:p w14:paraId="74466097"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Σας ευχαριστώ.</w:t>
      </w:r>
    </w:p>
    <w:p w14:paraId="74466098" w14:textId="77777777" w:rsidR="00F20DF6" w:rsidRDefault="00F443B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4466099"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Τον λόγο έχει ο κ. </w:t>
      </w:r>
      <w:proofErr w:type="spellStart"/>
      <w:r>
        <w:rPr>
          <w:rFonts w:eastAsia="Times New Roman" w:cs="Times New Roman"/>
          <w:szCs w:val="24"/>
        </w:rPr>
        <w:t>Βέττας</w:t>
      </w:r>
      <w:proofErr w:type="spellEnd"/>
      <w:r>
        <w:rPr>
          <w:rFonts w:eastAsia="Times New Roman" w:cs="Times New Roman"/>
          <w:szCs w:val="24"/>
        </w:rPr>
        <w:t xml:space="preserve"> από τον ΣΥΡΙΖΑ. </w:t>
      </w:r>
    </w:p>
    <w:p w14:paraId="7446609A"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ΔΗΜΗΤΡΙΟΣ ΒΕΤΤΑΣ:</w:t>
      </w:r>
      <w:r>
        <w:rPr>
          <w:rFonts w:eastAsia="Times New Roman" w:cs="Times New Roman"/>
          <w:szCs w:val="24"/>
        </w:rPr>
        <w:t xml:space="preserve"> Κύριε Υπουργέ, σήμερα συνδέεται το όνομά σας με ένα πολύ σπουδαίο νομοσχέδιο. Το έχετε συνδέσει, βεβαίως και με άλλα σπουδαία νομοσχέδια. Νομίζω πως σήμερα γίνεται άρση ενός ακόμη εμποδίου που μας οδήγησε στα μνημόνια, πέρα από τη διασπάθιση δημοσίου χρήμ</w:t>
      </w:r>
      <w:r>
        <w:rPr>
          <w:rFonts w:eastAsia="Times New Roman" w:cs="Times New Roman"/>
          <w:szCs w:val="24"/>
        </w:rPr>
        <w:t xml:space="preserve">ατος, πέρα από την κακή συμπεριφορά των πολιτικών δυνάμεων στον ελληνικό λαό. Σήμερα γίνεται δημιουργία εργαλείων. Δημιουργείται σήμερα ένα ακόμα εργαλείο που θα μας οδηγήσει, θα οδηγήσει έναν τομέα της οικονομίας μας και της κοινωνίας μας στην ανάπτυξη.  </w:t>
      </w:r>
    </w:p>
    <w:p w14:paraId="7446609B"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Νομίζω ότι συζητάμε σήμερα ένα νομοσχέδιο το οποίο είναι προφανές ότι αποτελεί τη δική μας θέση, τη δική μας τοποθέτηση, τη δική μας άποψη στο μείζον θέμα της προστασίας του φυσικού περιβάλλοντος</w:t>
      </w:r>
      <w:r>
        <w:rPr>
          <w:rFonts w:eastAsia="Times New Roman" w:cs="Times New Roman"/>
          <w:szCs w:val="24"/>
        </w:rPr>
        <w:t>,</w:t>
      </w:r>
      <w:r>
        <w:rPr>
          <w:rFonts w:eastAsia="Times New Roman" w:cs="Times New Roman"/>
          <w:szCs w:val="24"/>
        </w:rPr>
        <w:t xml:space="preserve"> που εξελίσσεται μέσα από ποικίλα πλαίσια δράσεων</w:t>
      </w:r>
      <w:r>
        <w:rPr>
          <w:rFonts w:eastAsia="Times New Roman" w:cs="Times New Roman"/>
          <w:szCs w:val="24"/>
        </w:rPr>
        <w:t>,</w:t>
      </w:r>
      <w:r>
        <w:rPr>
          <w:rFonts w:eastAsia="Times New Roman" w:cs="Times New Roman"/>
          <w:szCs w:val="24"/>
        </w:rPr>
        <w:t xml:space="preserve"> στα οποί</w:t>
      </w:r>
      <w:r>
        <w:rPr>
          <w:rFonts w:eastAsia="Times New Roman" w:cs="Times New Roman"/>
          <w:szCs w:val="24"/>
        </w:rPr>
        <w:t xml:space="preserve">α συμμετέχουν διεθνείς οργανισμοί, κρατικές υπηρεσίες, υπηρεσίες της Ευρωπαϊκής Ένωσης, επιχειρήσεις, </w:t>
      </w:r>
      <w:r>
        <w:rPr>
          <w:rFonts w:eastAsia="Times New Roman" w:cs="Times New Roman"/>
          <w:szCs w:val="24"/>
        </w:rPr>
        <w:t>μη κυβερνητικές οργανώσεις</w:t>
      </w:r>
      <w:r>
        <w:rPr>
          <w:rFonts w:eastAsia="Times New Roman" w:cs="Times New Roman"/>
          <w:szCs w:val="24"/>
        </w:rPr>
        <w:t xml:space="preserve"> καθώς και πλειάδα επιστημονικών κοινοτήτων, τόσο των βιολογικών όσο και των οικονομικών επιστημών.</w:t>
      </w:r>
    </w:p>
    <w:p w14:paraId="7446609C" w14:textId="77777777" w:rsidR="00F20DF6" w:rsidRDefault="00F443B4">
      <w:pPr>
        <w:spacing w:line="600" w:lineRule="auto"/>
        <w:ind w:firstLine="720"/>
        <w:jc w:val="both"/>
        <w:rPr>
          <w:rFonts w:eastAsia="Times New Roman"/>
          <w:szCs w:val="24"/>
        </w:rPr>
      </w:pPr>
      <w:r>
        <w:rPr>
          <w:rFonts w:eastAsia="Times New Roman"/>
          <w:szCs w:val="24"/>
        </w:rPr>
        <w:t>Με αυτό το νομοσχέδιο επιδιώ</w:t>
      </w:r>
      <w:r>
        <w:rPr>
          <w:rFonts w:eastAsia="Times New Roman"/>
          <w:szCs w:val="24"/>
        </w:rPr>
        <w:t xml:space="preserve">κουμε την ορθότερη διαχείριση των χαρακτηρισμένων και οριοθετημένων </w:t>
      </w:r>
      <w:r>
        <w:rPr>
          <w:rFonts w:eastAsia="Times New Roman"/>
          <w:szCs w:val="24"/>
        </w:rPr>
        <w:t xml:space="preserve">περιοχών </w:t>
      </w:r>
      <w:r>
        <w:rPr>
          <w:rFonts w:eastAsia="Times New Roman"/>
          <w:szCs w:val="24"/>
        </w:rPr>
        <w:t>ως προστατευόμενων μέσω της ενίσχυσης των κανόνων και των παραμέτρων λειτουργίας των φορέων διαχείρισής τους αλλά και της διεύρυνσης της χωρικής και της καθ’ ύλην αρμοδιότητάς του</w:t>
      </w:r>
      <w:r>
        <w:rPr>
          <w:rFonts w:eastAsia="Times New Roman"/>
          <w:szCs w:val="24"/>
        </w:rPr>
        <w:t xml:space="preserve">ς, υποστηρίζοντας την ανάγκη διατήρησης του φυσικού κεφαλαίου και της βιώσιμης αξιοποίησής του ως ενός βασικού πυλώνα μιας ζωντανής και σταθερής ελληνικής οικονομίας. </w:t>
      </w:r>
    </w:p>
    <w:p w14:paraId="7446609D" w14:textId="77777777" w:rsidR="00F20DF6" w:rsidRDefault="00F443B4">
      <w:pPr>
        <w:spacing w:line="600" w:lineRule="auto"/>
        <w:ind w:firstLine="720"/>
        <w:jc w:val="both"/>
        <w:rPr>
          <w:rFonts w:eastAsia="Times New Roman"/>
          <w:szCs w:val="24"/>
        </w:rPr>
      </w:pPr>
      <w:r>
        <w:rPr>
          <w:rFonts w:eastAsia="Times New Roman"/>
          <w:szCs w:val="24"/>
        </w:rPr>
        <w:t>Προφανώς και όλοι γνωρίζουμε ότι η βιοποικιλότητα μειώνεται. Και μειώνεται εξαιτίας πολλ</w:t>
      </w:r>
      <w:r>
        <w:rPr>
          <w:rFonts w:eastAsia="Times New Roman"/>
          <w:szCs w:val="24"/>
        </w:rPr>
        <w:t>ών παραγόντων, της μόλυνσης του περιβάλλοντος, των νερών, εξαιτίας της ερημοποίησης των εδαφών, της καταστροφής των δασών, της αστείρευτης θήρευσης και άλλων παραγόντων. Και σήμερα γίνεται κατανοητό σε όλους πως το τίμημα θα είναι πάρα πολύ σκληρό αν δεν π</w:t>
      </w:r>
      <w:r>
        <w:rPr>
          <w:rFonts w:eastAsia="Times New Roman"/>
          <w:szCs w:val="24"/>
        </w:rPr>
        <w:t>άρουμε μέτρα τώρα, με σοβαρά νομοθετήματα, για να σταματήσουμε τη μείωση της βιοποικιλότητας.</w:t>
      </w:r>
    </w:p>
    <w:p w14:paraId="7446609E" w14:textId="77777777" w:rsidR="00F20DF6" w:rsidRDefault="00F443B4">
      <w:pPr>
        <w:spacing w:line="600" w:lineRule="auto"/>
        <w:ind w:firstLine="720"/>
        <w:jc w:val="both"/>
        <w:rPr>
          <w:rFonts w:eastAsia="Times New Roman"/>
          <w:szCs w:val="24"/>
        </w:rPr>
      </w:pPr>
      <w:r>
        <w:rPr>
          <w:rFonts w:eastAsia="Times New Roman"/>
          <w:szCs w:val="24"/>
        </w:rPr>
        <w:t>Κατανοούμε, βεβαίως, ότι η θέσπιση, αλλά και ο σεβασμός του όρου της προστατευόμενης περιοχής, κατέστη εγγενής έννοια της διαχείρισης του φυσικού περιβάλλοντος κα</w:t>
      </w:r>
      <w:r>
        <w:rPr>
          <w:rFonts w:eastAsia="Times New Roman"/>
          <w:szCs w:val="24"/>
        </w:rPr>
        <w:t>ι είναι ο ισχυρός σύμμαχος της σταθεροποίησης του πλέγματος των λειτουργιών και υπηρεσιών που συνολικά η φύση παρέχει. Πρόκειται για μια διευρυμένη κατηγορία που περιλαμβάνει περιοχές που χαρακτηρίζονται ως απολύτου προστασίας της φύσης, προστασίας της φύσ</w:t>
      </w:r>
      <w:r>
        <w:rPr>
          <w:rFonts w:eastAsia="Times New Roman"/>
          <w:szCs w:val="24"/>
        </w:rPr>
        <w:t xml:space="preserve">ης και εθνικού πάρκου, περιφερειακού πάρκου, καταφυγίου άγριας ζωής, προστατευόμενου τοπίου ή ως προστατευόμενου φυσικού σχηματισμού, δηλαδή όλα αυτά που βλέπει ένας πολίτης όταν οδηγείται σε δρυμούς και άλλα φυσικά κάλλη. </w:t>
      </w:r>
    </w:p>
    <w:p w14:paraId="7446609F" w14:textId="77777777" w:rsidR="00F20DF6" w:rsidRDefault="00F443B4">
      <w:pPr>
        <w:spacing w:line="600" w:lineRule="auto"/>
        <w:ind w:firstLine="720"/>
        <w:jc w:val="both"/>
        <w:rPr>
          <w:rFonts w:eastAsia="Times New Roman"/>
          <w:szCs w:val="24"/>
        </w:rPr>
      </w:pPr>
      <w:r>
        <w:rPr>
          <w:rFonts w:eastAsia="Times New Roman"/>
          <w:szCs w:val="24"/>
        </w:rPr>
        <w:t>Σύμφωνα, λοιπόν, με το νομοσχέδι</w:t>
      </w:r>
      <w:r>
        <w:rPr>
          <w:rFonts w:eastAsia="Times New Roman"/>
          <w:szCs w:val="24"/>
        </w:rPr>
        <w:t xml:space="preserve">ο αυτό, φορείς διαχείρισης περιοχών είναι οι υφιστάμενοι είκοσι οκτώ φορείς, όπως αυτοί μετονομάζονται, και οκτώ φορείς οι οποίοι συνιστώνται. </w:t>
      </w:r>
    </w:p>
    <w:p w14:paraId="744660A0" w14:textId="77777777" w:rsidR="00F20DF6" w:rsidRDefault="00F443B4">
      <w:pPr>
        <w:spacing w:line="600" w:lineRule="auto"/>
        <w:ind w:firstLine="720"/>
        <w:jc w:val="both"/>
        <w:rPr>
          <w:rFonts w:eastAsia="Times New Roman"/>
          <w:szCs w:val="24"/>
        </w:rPr>
      </w:pPr>
      <w:r>
        <w:rPr>
          <w:rFonts w:eastAsia="Times New Roman"/>
          <w:szCs w:val="24"/>
        </w:rPr>
        <w:t>Να πάμε λίγο στο</w:t>
      </w:r>
      <w:r>
        <w:rPr>
          <w:rFonts w:eastAsia="Times New Roman"/>
          <w:szCs w:val="24"/>
        </w:rPr>
        <w:t>ν ν</w:t>
      </w:r>
      <w:r>
        <w:rPr>
          <w:rFonts w:eastAsia="Times New Roman"/>
          <w:szCs w:val="24"/>
        </w:rPr>
        <w:t>ομό τον δικό μου, στο</w:t>
      </w:r>
      <w:r>
        <w:rPr>
          <w:rFonts w:eastAsia="Times New Roman"/>
          <w:szCs w:val="24"/>
        </w:rPr>
        <w:t>ν</w:t>
      </w:r>
      <w:r>
        <w:rPr>
          <w:rFonts w:eastAsia="Times New Roman"/>
          <w:szCs w:val="24"/>
        </w:rPr>
        <w:t xml:space="preserve"> Νομό Φθιώτιδας, όπου έχουμε δύο φορείς διαχείρισης. Θα το ακούν οι πατ</w:t>
      </w:r>
      <w:r>
        <w:rPr>
          <w:rFonts w:eastAsia="Times New Roman"/>
          <w:szCs w:val="24"/>
        </w:rPr>
        <w:t xml:space="preserve">ριώτες μου τώρα, οι οποίοι το γνωρίζουν. Είναι ο Φορέας Διαχείρισης Εθνικού Δρυμού Παρνασσού με έδρα την Αμφίκλεια και ο Φορέας Διαχείρισης Εθνικού Δρυμού Οίτης, με έδρα τα Λουτρά της </w:t>
      </w:r>
      <w:proofErr w:type="spellStart"/>
      <w:r>
        <w:rPr>
          <w:rFonts w:eastAsia="Times New Roman"/>
          <w:szCs w:val="24"/>
        </w:rPr>
        <w:t>Υπάτης</w:t>
      </w:r>
      <w:proofErr w:type="spellEnd"/>
      <w:r>
        <w:rPr>
          <w:rFonts w:eastAsia="Times New Roman"/>
          <w:szCs w:val="24"/>
        </w:rPr>
        <w:t>. Ο Φορέας Διαχείρισης Εθνικού Δρυμού Οίτης αναλαμβάνει οκτώ συνολ</w:t>
      </w:r>
      <w:r>
        <w:rPr>
          <w:rFonts w:eastAsia="Times New Roman"/>
          <w:szCs w:val="24"/>
        </w:rPr>
        <w:t>ικά περιοχές του δικτύου, μεταξύ των οποίων -πέραν του εθνικού δρυμού και της ευρύτερης περιοχής του όρου</w:t>
      </w:r>
      <w:r>
        <w:rPr>
          <w:rFonts w:eastAsia="Times New Roman"/>
          <w:szCs w:val="24"/>
        </w:rPr>
        <w:t>ς</w:t>
      </w:r>
      <w:r>
        <w:rPr>
          <w:rFonts w:eastAsia="Times New Roman"/>
          <w:szCs w:val="24"/>
        </w:rPr>
        <w:t xml:space="preserve"> Οίτη- περιλαμβάνονται το όρος Τυμφρηστός -το Βελούχι δηλαδή- το φαράγγι του </w:t>
      </w:r>
      <w:proofErr w:type="spellStart"/>
      <w:r>
        <w:rPr>
          <w:rFonts w:eastAsia="Times New Roman"/>
          <w:szCs w:val="24"/>
        </w:rPr>
        <w:t>Γοργοποτάμου</w:t>
      </w:r>
      <w:proofErr w:type="spellEnd"/>
      <w:r>
        <w:rPr>
          <w:rFonts w:eastAsia="Times New Roman"/>
          <w:szCs w:val="24"/>
        </w:rPr>
        <w:t>, η κοιλάδα, οι εκβολές τους Σπερχειού, ο Μαλιακός Κόλπος και</w:t>
      </w:r>
      <w:r>
        <w:rPr>
          <w:rFonts w:eastAsia="Times New Roman"/>
          <w:szCs w:val="24"/>
        </w:rPr>
        <w:t xml:space="preserve"> το Μεσοχώρι του Σπερχειού.</w:t>
      </w:r>
    </w:p>
    <w:p w14:paraId="744660A1" w14:textId="77777777" w:rsidR="00F20DF6" w:rsidRDefault="00F443B4">
      <w:pPr>
        <w:spacing w:line="600" w:lineRule="auto"/>
        <w:ind w:firstLine="720"/>
        <w:jc w:val="both"/>
        <w:rPr>
          <w:rFonts w:eastAsia="Times New Roman"/>
          <w:szCs w:val="24"/>
        </w:rPr>
      </w:pPr>
      <w:r>
        <w:rPr>
          <w:rFonts w:eastAsia="Times New Roman"/>
          <w:szCs w:val="24"/>
        </w:rPr>
        <w:t>Ο Φορέας Διαχείρισης Εθνικού Δρυμού Παρνασσού, πέραν της περιοχής του δρυμού, επεκτείνεται σε έξι συνολικά περιοχές του δικτύου, μεταξύ των οποίων -τα πιο γνωστά εννοώ- τα Βαρδούσια Όρη και το όρος Γκιώνα.</w:t>
      </w:r>
    </w:p>
    <w:p w14:paraId="744660A2" w14:textId="77777777" w:rsidR="00F20DF6" w:rsidRDefault="00F443B4">
      <w:pPr>
        <w:spacing w:line="600" w:lineRule="auto"/>
        <w:ind w:firstLine="720"/>
        <w:jc w:val="both"/>
        <w:rPr>
          <w:rFonts w:eastAsia="Times New Roman"/>
          <w:szCs w:val="24"/>
        </w:rPr>
      </w:pPr>
      <w:r>
        <w:rPr>
          <w:rFonts w:eastAsia="Times New Roman"/>
          <w:szCs w:val="24"/>
        </w:rPr>
        <w:t>Για πρώτη φορά θεσμοθε</w:t>
      </w:r>
      <w:r>
        <w:rPr>
          <w:rFonts w:eastAsia="Times New Roman"/>
          <w:szCs w:val="24"/>
        </w:rPr>
        <w:t>τείται φορέας διαχείρισης για το σύνολο των περιοχών του δικτύου «</w:t>
      </w:r>
      <w:r>
        <w:rPr>
          <w:rFonts w:eastAsia="Times New Roman"/>
          <w:szCs w:val="24"/>
          <w:lang w:val="en-US"/>
        </w:rPr>
        <w:t>NATURA</w:t>
      </w:r>
      <w:r>
        <w:rPr>
          <w:rFonts w:eastAsia="Times New Roman"/>
          <w:szCs w:val="24"/>
        </w:rPr>
        <w:t xml:space="preserve"> 2000», όπου έχει την αρμοδιότητα της εφαρμογής, της παρακολούθησης, αξιολόγησης και </w:t>
      </w:r>
      <w:proofErr w:type="spellStart"/>
      <w:r>
        <w:rPr>
          <w:rFonts w:eastAsia="Times New Roman"/>
          <w:szCs w:val="24"/>
        </w:rPr>
        <w:t>επικαιροποίησης</w:t>
      </w:r>
      <w:proofErr w:type="spellEnd"/>
      <w:r>
        <w:rPr>
          <w:rFonts w:eastAsia="Times New Roman"/>
          <w:szCs w:val="24"/>
        </w:rPr>
        <w:t xml:space="preserve"> των σχεδίων διαχείρισης. </w:t>
      </w:r>
    </w:p>
    <w:p w14:paraId="744660A3" w14:textId="77777777" w:rsidR="00F20DF6" w:rsidRDefault="00F443B4">
      <w:pPr>
        <w:spacing w:line="600" w:lineRule="auto"/>
        <w:ind w:firstLine="720"/>
        <w:jc w:val="both"/>
        <w:rPr>
          <w:rFonts w:eastAsia="Times New Roman"/>
          <w:szCs w:val="24"/>
        </w:rPr>
      </w:pPr>
      <w:r>
        <w:rPr>
          <w:rFonts w:eastAsia="Times New Roman"/>
          <w:szCs w:val="24"/>
        </w:rPr>
        <w:t>Για πρώτη φορά ο φορέας διαχείρισης παρέχει αιτιολογημένη</w:t>
      </w:r>
      <w:r>
        <w:rPr>
          <w:rFonts w:eastAsia="Times New Roman"/>
          <w:szCs w:val="24"/>
        </w:rPr>
        <w:t xml:space="preserve"> γνωμοδότηση κατά τη διαδικασία περιβαλλοντικής </w:t>
      </w:r>
      <w:proofErr w:type="spellStart"/>
      <w:r>
        <w:rPr>
          <w:rFonts w:eastAsia="Times New Roman"/>
          <w:szCs w:val="24"/>
        </w:rPr>
        <w:t>αδειοδότησης</w:t>
      </w:r>
      <w:proofErr w:type="spellEnd"/>
      <w:r>
        <w:rPr>
          <w:rFonts w:eastAsia="Times New Roman"/>
          <w:szCs w:val="24"/>
        </w:rPr>
        <w:t xml:space="preserve"> των έργων και δραστηριοτήτων, που εμπίπτουν στις περιοχές ευθύνης τους ή των οποίων οι επιπτώσεις επηρεάζουν άμεσα ή έμμεσα το </w:t>
      </w:r>
      <w:proofErr w:type="spellStart"/>
      <w:r>
        <w:rPr>
          <w:rFonts w:eastAsia="Times New Roman"/>
          <w:szCs w:val="24"/>
        </w:rPr>
        <w:t>προστατευτέο</w:t>
      </w:r>
      <w:proofErr w:type="spellEnd"/>
      <w:r>
        <w:rPr>
          <w:rFonts w:eastAsia="Times New Roman"/>
          <w:szCs w:val="24"/>
        </w:rPr>
        <w:t xml:space="preserve"> αντικείμενο.</w:t>
      </w:r>
    </w:p>
    <w:p w14:paraId="744660A4" w14:textId="77777777" w:rsidR="00F20DF6" w:rsidRDefault="00F443B4">
      <w:pPr>
        <w:spacing w:line="600" w:lineRule="auto"/>
        <w:ind w:firstLine="720"/>
        <w:jc w:val="both"/>
        <w:rPr>
          <w:rFonts w:eastAsia="Times New Roman"/>
          <w:szCs w:val="24"/>
        </w:rPr>
      </w:pPr>
      <w:r>
        <w:rPr>
          <w:rFonts w:eastAsia="Times New Roman"/>
          <w:szCs w:val="24"/>
        </w:rPr>
        <w:t xml:space="preserve">Επίσης, για έργα ή δραστηριότητες που δεν </w:t>
      </w:r>
      <w:r>
        <w:rPr>
          <w:rFonts w:eastAsia="Times New Roman"/>
          <w:szCs w:val="24"/>
        </w:rPr>
        <w:t xml:space="preserve">υπόκεινται στη διαδικασία περιβαλλοντικής </w:t>
      </w:r>
      <w:proofErr w:type="spellStart"/>
      <w:r>
        <w:rPr>
          <w:rFonts w:eastAsia="Times New Roman"/>
          <w:szCs w:val="24"/>
        </w:rPr>
        <w:t>αδειοδότησης</w:t>
      </w:r>
      <w:proofErr w:type="spellEnd"/>
      <w:r>
        <w:rPr>
          <w:rFonts w:eastAsia="Times New Roman"/>
          <w:szCs w:val="24"/>
        </w:rPr>
        <w:t xml:space="preserve">, ο φορέας διαχείρισης γνωμοδοτεί εντός είκοσι πέντε ημερών στις αρμόδιες αρχές. </w:t>
      </w:r>
    </w:p>
    <w:p w14:paraId="744660A5" w14:textId="77777777" w:rsidR="00F20DF6" w:rsidRDefault="00F443B4">
      <w:pPr>
        <w:spacing w:line="600" w:lineRule="auto"/>
        <w:ind w:firstLine="720"/>
        <w:jc w:val="both"/>
        <w:rPr>
          <w:rFonts w:eastAsia="Times New Roman"/>
          <w:szCs w:val="24"/>
        </w:rPr>
      </w:pPr>
      <w:r>
        <w:rPr>
          <w:rFonts w:eastAsia="Times New Roman"/>
          <w:szCs w:val="24"/>
        </w:rPr>
        <w:t xml:space="preserve">Και εδώ είναι το σημαντικό: Η περιβαλλοντική </w:t>
      </w:r>
      <w:proofErr w:type="spellStart"/>
      <w:r>
        <w:rPr>
          <w:rFonts w:eastAsia="Times New Roman"/>
          <w:szCs w:val="24"/>
        </w:rPr>
        <w:t>αδειοδότηση</w:t>
      </w:r>
      <w:proofErr w:type="spellEnd"/>
      <w:r>
        <w:rPr>
          <w:rFonts w:eastAsia="Times New Roman"/>
          <w:szCs w:val="24"/>
        </w:rPr>
        <w:t xml:space="preserve"> των έργων και δραστηριοτήτων που εμπίπτουν σε προστατευόμενες π</w:t>
      </w:r>
      <w:r>
        <w:rPr>
          <w:rFonts w:eastAsia="Times New Roman"/>
          <w:szCs w:val="24"/>
        </w:rPr>
        <w:t>εριοχές ήταν εμπόδιο για την ανάπτυξη, αφού για παράδειγμα στην περιοχή του Νομού Φθιώτιδας υπήρχαν για πολλά χρόνια κατευθυντήριες γραμμές από σχέδια προεδρικών διαταγμάτων, οι οποίες έπρεπε να τηρηθούν και η σχετική έγκριση δινόταν από το αρμόδιο Υπουργε</w:t>
      </w:r>
      <w:r>
        <w:rPr>
          <w:rFonts w:eastAsia="Times New Roman"/>
          <w:szCs w:val="24"/>
        </w:rPr>
        <w:t>ίο. Στη συνέχεια το πρόβλημα ξεπεράστηκε με την έγκριση της ειδικής οικολογικής αξιολόγησης από την αρμόδια περιβαλλοντική υπηρεσία της περιοχής. Ωστόσο, τώρα, με το υπό συζήτηση νομοσχέδιο, μπορούμε να μιλάμε για εξειδικευμένη και ολοκληρωμένη αντιμετώπισ</w:t>
      </w:r>
      <w:r>
        <w:rPr>
          <w:rFonts w:eastAsia="Times New Roman"/>
          <w:szCs w:val="24"/>
        </w:rPr>
        <w:t>η</w:t>
      </w:r>
      <w:r>
        <w:rPr>
          <w:rFonts w:eastAsia="Times New Roman"/>
          <w:szCs w:val="24"/>
        </w:rPr>
        <w:t>,</w:t>
      </w:r>
      <w:r>
        <w:rPr>
          <w:rFonts w:eastAsia="Times New Roman"/>
          <w:szCs w:val="24"/>
        </w:rPr>
        <w:t xml:space="preserve"> αφού θα γνωμοδοτεί ο φορέας διαχείρισης, ο οποίος αποκτά, πλέον, εκτελεστικές αρμοδιότητες για την προστασία και διαχείριση των περιοχών αυτών.</w:t>
      </w:r>
    </w:p>
    <w:p w14:paraId="744660A6" w14:textId="77777777" w:rsidR="00F20DF6" w:rsidRDefault="00F443B4">
      <w:pPr>
        <w:spacing w:line="600" w:lineRule="auto"/>
        <w:ind w:firstLine="720"/>
        <w:jc w:val="both"/>
        <w:rPr>
          <w:rFonts w:eastAsia="Times New Roman"/>
          <w:szCs w:val="24"/>
        </w:rPr>
      </w:pPr>
      <w:r>
        <w:rPr>
          <w:rFonts w:eastAsia="Times New Roman"/>
          <w:szCs w:val="24"/>
        </w:rPr>
        <w:t xml:space="preserve">Θα δώσω μερικά παραδείγματα: Προφανώς οι πατριώτες μου δεν γνωρίζουν ότι μέχρι απόψε ο ποταμός Σπερχειός δεν </w:t>
      </w:r>
      <w:r>
        <w:rPr>
          <w:rFonts w:eastAsia="Times New Roman"/>
          <w:szCs w:val="24"/>
        </w:rPr>
        <w:t>είχε φορέα διαχείρισης. Όπως το ακούτε. Ο Σπερχειός, αυτό το μεγάλο ποτάμι στη Φθιώτιδα, μέχρι απόψε, κύριε Υπουργέ, δεν είχε φορέα διαχείρισης. Οι άνθρωποι, οι πολιτικές δυνάμεις, οι οποίες δεν έφτιαξαν τους δασικούς χάρτες και δεν τους αποτύπωσαν, οι άνθ</w:t>
      </w:r>
      <w:r>
        <w:rPr>
          <w:rFonts w:eastAsia="Times New Roman"/>
          <w:szCs w:val="24"/>
        </w:rPr>
        <w:t xml:space="preserve">ρωποι οι οποίοι δεν δημιούργησαν φορείς διαχείρισης του πλούτου μας, του φυσικού μας πλούτου, οι δυνάμεις οι οποίες ισχυρίζονται πως είναι φιλοευρωπαϊκές, </w:t>
      </w:r>
      <w:proofErr w:type="spellStart"/>
      <w:r>
        <w:rPr>
          <w:rFonts w:eastAsia="Times New Roman"/>
          <w:szCs w:val="24"/>
        </w:rPr>
        <w:t>φιλοεπιχειρηματικές</w:t>
      </w:r>
      <w:proofErr w:type="spellEnd"/>
      <w:r>
        <w:rPr>
          <w:rFonts w:eastAsia="Times New Roman"/>
          <w:szCs w:val="24"/>
        </w:rPr>
        <w:t xml:space="preserve">, είναι αυτές οι οποίες κατηγορούν εμάς, εσάς, ως μη </w:t>
      </w:r>
      <w:proofErr w:type="spellStart"/>
      <w:r>
        <w:rPr>
          <w:rFonts w:eastAsia="Times New Roman"/>
          <w:szCs w:val="24"/>
        </w:rPr>
        <w:t>φιλοεπιχειρηματικό</w:t>
      </w:r>
      <w:proofErr w:type="spellEnd"/>
      <w:r>
        <w:rPr>
          <w:rFonts w:eastAsia="Times New Roman"/>
          <w:szCs w:val="24"/>
        </w:rPr>
        <w:t xml:space="preserve"> Υπουργό, γ</w:t>
      </w:r>
      <w:r>
        <w:rPr>
          <w:rFonts w:eastAsia="Times New Roman"/>
          <w:szCs w:val="24"/>
        </w:rPr>
        <w:t>ια παράδειγμα, τη στιγμή που δημιουργήσατε και αποτυπώσατε δασικούς χάρτες, τη στιγμή που δώσατε μια λύση στο τεράστιο πρόβλημα των αυθαιρέτων. Και τώρα, βεβαίως, δίνετε μια πολύ μεγάλη λύση στα πολύ μεγάλα προβλήματα που αφορούν τους φορείς διαχείρισης το</w:t>
      </w:r>
      <w:r>
        <w:rPr>
          <w:rFonts w:eastAsia="Times New Roman"/>
          <w:szCs w:val="24"/>
        </w:rPr>
        <w:t>υ φυσικού μας πλούτου.</w:t>
      </w:r>
    </w:p>
    <w:p w14:paraId="744660A7"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Υπάρχουν παραδείγματα τα οποία τα ξέρει ο κόσμος που επισκέπτεται τον νομό. Έχουμε έναν νομό ο οποίος έχει απίστευτα κάλλη, ασύλληπτες ομορφιές</w:t>
      </w:r>
      <w:r>
        <w:rPr>
          <w:rFonts w:eastAsia="Times New Roman" w:cs="Times New Roman"/>
          <w:szCs w:val="24"/>
        </w:rPr>
        <w:t>,</w:t>
      </w:r>
      <w:r>
        <w:rPr>
          <w:rFonts w:eastAsia="Times New Roman" w:cs="Times New Roman"/>
          <w:szCs w:val="24"/>
        </w:rPr>
        <w:t xml:space="preserve"> είτε είναι φαράγγια είτε είναι ποτάμια, έχουμε έναν </w:t>
      </w:r>
      <w:proofErr w:type="spellStart"/>
      <w:r>
        <w:rPr>
          <w:rFonts w:eastAsia="Times New Roman" w:cs="Times New Roman"/>
          <w:szCs w:val="24"/>
        </w:rPr>
        <w:t>αγροτουρισμό</w:t>
      </w:r>
      <w:proofErr w:type="spellEnd"/>
      <w:r>
        <w:rPr>
          <w:rFonts w:eastAsia="Times New Roman" w:cs="Times New Roman"/>
          <w:szCs w:val="24"/>
        </w:rPr>
        <w:t xml:space="preserve"> ο οποίος προφανώς οφείλ</w:t>
      </w:r>
      <w:r>
        <w:rPr>
          <w:rFonts w:eastAsia="Times New Roman" w:cs="Times New Roman"/>
          <w:szCs w:val="24"/>
        </w:rPr>
        <w:t>ει να αναπτυχθεί.</w:t>
      </w:r>
    </w:p>
    <w:p w14:paraId="744660A8"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Για να δώσω ένα μέγεθος, θα πω ότι οι δαπάνες των επισκεπτών στις περιοχές του ευρωπαϊκού οικολογικού δικτύου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 xml:space="preserve"> 2000</w:t>
      </w:r>
      <w:r>
        <w:rPr>
          <w:rFonts w:eastAsia="Times New Roman" w:cs="Times New Roman"/>
          <w:szCs w:val="24"/>
        </w:rPr>
        <w:t>»</w:t>
      </w:r>
      <w:r>
        <w:rPr>
          <w:rFonts w:eastAsia="Times New Roman" w:cs="Times New Roman"/>
          <w:szCs w:val="24"/>
        </w:rPr>
        <w:t xml:space="preserve"> προκαλούν άμεσα ή έμμεσα οικονομικά οφέλη 50 έως 85 δισεκατομμύρια ανά έτος και υποστηρίζουν τεσσερισήμισι έως οκτώ εκατομμύρια θέσεις πλήρους απασχόλησης. Αυτά είναι στοιχεία από την Ευρωπαϊκή Επιτροπή του 2013.</w:t>
      </w:r>
    </w:p>
    <w:p w14:paraId="744660A9"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Κύριε Υπουργέ, σε αυτή τη χώρα δεν δημιουρ</w:t>
      </w:r>
      <w:r>
        <w:rPr>
          <w:rFonts w:eastAsia="Times New Roman" w:cs="Times New Roman"/>
          <w:szCs w:val="24"/>
        </w:rPr>
        <w:t>γήσαμε τίποτα σε αυτόν τον τομέα. Έχουμε μείνει πίσω δεκαετίες.</w:t>
      </w:r>
    </w:p>
    <w:p w14:paraId="744660AA"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Θα δώσω ένα παράδειγμα που αφορά τη δασοπονία. Όλοι μας νομίζω ότι ξέρουμε -και έχω υπηρετήσει κι εγώ την τοπική αυτοδιοίκηση- ότι υπάρχουν τεράστια προβλήματα τα οποία λύνονται με αυτό το θεσ</w:t>
      </w:r>
      <w:r>
        <w:rPr>
          <w:rFonts w:eastAsia="Times New Roman" w:cs="Times New Roman"/>
          <w:szCs w:val="24"/>
        </w:rPr>
        <w:t>μικό πλαίσιο. Θα δώσω παραδείγματα που αφορούν τον εναλλακτικό τουρισμό.</w:t>
      </w:r>
    </w:p>
    <w:p w14:paraId="744660AB"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Θέλω, όμως, να προχωρήσω, γιατί ο χρόνος μου τελειώνει. Θα πω το εξής: Οι απολογισμοί των δράσεων του έτους 2017 των φορέων Διαχείρισης Εθνικού Δρυμού Παρνασσού και Οίτης τεκμηριώνουν</w:t>
      </w:r>
      <w:r>
        <w:rPr>
          <w:rFonts w:eastAsia="Times New Roman" w:cs="Times New Roman"/>
          <w:szCs w:val="24"/>
        </w:rPr>
        <w:t xml:space="preserve"> υγιή υφιστάμενη βάση για την εφαρμογή του νομοσχεδίου και ταυτόχρονα τίθεται και ως επιτακτική ανάγκη η διατήρηση του ανθρώπινου δυναμικού των φορέων</w:t>
      </w:r>
      <w:r>
        <w:rPr>
          <w:rFonts w:eastAsia="Times New Roman" w:cs="Times New Roman"/>
          <w:szCs w:val="24"/>
        </w:rPr>
        <w:t>,</w:t>
      </w:r>
      <w:r>
        <w:rPr>
          <w:rFonts w:eastAsia="Times New Roman" w:cs="Times New Roman"/>
          <w:szCs w:val="24"/>
        </w:rPr>
        <w:t xml:space="preserve"> το οποίο </w:t>
      </w:r>
      <w:proofErr w:type="spellStart"/>
      <w:r>
        <w:rPr>
          <w:rFonts w:eastAsia="Times New Roman" w:cs="Times New Roman"/>
          <w:szCs w:val="24"/>
        </w:rPr>
        <w:t>διέπεται</w:t>
      </w:r>
      <w:proofErr w:type="spellEnd"/>
      <w:r>
        <w:rPr>
          <w:rFonts w:eastAsia="Times New Roman" w:cs="Times New Roman"/>
          <w:szCs w:val="24"/>
        </w:rPr>
        <w:t xml:space="preserve"> από γνώση, εμπειρία, κατάρτιση και εξειδίκευση.</w:t>
      </w:r>
    </w:p>
    <w:p w14:paraId="744660AC"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Κλείνοντας θα πω ότι εκτιμώ πως </w:t>
      </w:r>
      <w:r>
        <w:rPr>
          <w:rFonts w:eastAsia="Times New Roman" w:cs="Times New Roman"/>
          <w:szCs w:val="24"/>
        </w:rPr>
        <w:t>καθίσταται σαφές ότι το συγκεκριμένο υπό ψήφιση σχέδιο νόμου θα αποτελέσει βασικό θεμέλιο για την αξιοποίηση του κεφαλαίου και των δυνατότητων των προστατευόμενων περιοχών.</w:t>
      </w:r>
    </w:p>
    <w:p w14:paraId="744660AD"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Σας εύχομαι, κύριε Υπουργέ, να καταθέσετε και άλλα τέτοια νομοσχέδια και άλλα τέτοι</w:t>
      </w:r>
      <w:r>
        <w:rPr>
          <w:rFonts w:eastAsia="Times New Roman" w:cs="Times New Roman"/>
          <w:szCs w:val="24"/>
        </w:rPr>
        <w:t>α εργαλεία που θα δώσουν στον κόσμο όνειρο, όραμα και απασχόληση.</w:t>
      </w:r>
    </w:p>
    <w:p w14:paraId="744660AE"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Ευχαριστώ πολύ.</w:t>
      </w:r>
    </w:p>
    <w:p w14:paraId="744660AF"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w:t>
      </w:r>
    </w:p>
    <w:p w14:paraId="744660B0"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Τον λόγο έχει η κ. Τριανταφύλλου από τον ΣΥΡΙΖΑ.</w:t>
      </w:r>
    </w:p>
    <w:p w14:paraId="744660B1"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Ευχαριστώ, κύριε Πρόεδρε. Το πρώτο σημείο, μιας και βρίθ</w:t>
      </w:r>
      <w:r>
        <w:rPr>
          <w:rFonts w:eastAsia="Times New Roman" w:cs="Times New Roman"/>
          <w:szCs w:val="24"/>
        </w:rPr>
        <w:t xml:space="preserve">ει κάθε φορά η Αίθουσα όταν έχουμε ένα νομοθέτημα, αλλά όχι μόνο από «πατριωτικούς λόγους». Εγώ θα πω ένα πράγμα, γιατί πιστεύω ότι ο καθένας μας πρέπει να διαβάζει και να γνωρίζει ιστορία και θα πω ότι η ιστορία μάς διδάσκει ότι ο φασισμός είναι συνώνυμο </w:t>
      </w:r>
      <w:r>
        <w:rPr>
          <w:rFonts w:eastAsia="Times New Roman" w:cs="Times New Roman"/>
          <w:szCs w:val="24"/>
        </w:rPr>
        <w:t>της προδοσίας. Η ιστορία μάς διδάσκει ότι ο φασισμός στοχεύει να σπείρει το εθνικιστικό μίσος και τον διχασμό ανάμεσα στους εργαζόμενους και ανάμεσα στους λαούς. Η ιστορία μάς διδάσκει ότι ο φασισμός και όσοι τον εκπροσωπούν δεν είναι τίποτε άλλο παρά κύμβ</w:t>
      </w:r>
      <w:r>
        <w:rPr>
          <w:rFonts w:eastAsia="Times New Roman" w:cs="Times New Roman"/>
          <w:szCs w:val="24"/>
        </w:rPr>
        <w:t xml:space="preserve">αλα </w:t>
      </w:r>
      <w:r>
        <w:rPr>
          <w:rFonts w:eastAsia="Times New Roman" w:cs="Times New Roman"/>
          <w:szCs w:val="24"/>
        </w:rPr>
        <w:t>«</w:t>
      </w:r>
      <w:r>
        <w:rPr>
          <w:rFonts w:eastAsia="Times New Roman" w:cs="Times New Roman"/>
          <w:szCs w:val="24"/>
        </w:rPr>
        <w:t>αλαλάζοντα</w:t>
      </w:r>
      <w:r>
        <w:rPr>
          <w:rFonts w:eastAsia="Times New Roman" w:cs="Times New Roman"/>
          <w:szCs w:val="24"/>
        </w:rPr>
        <w:t>»</w:t>
      </w:r>
      <w:r>
        <w:rPr>
          <w:rFonts w:eastAsia="Times New Roman" w:cs="Times New Roman"/>
          <w:szCs w:val="24"/>
        </w:rPr>
        <w:t xml:space="preserve"> και χαμερπή πάντοτε στην πλευρά των εχθρών. Πάντοτε, απέναντι σε κάθε αγωνιστή και απέναντι σε κάθε αγώνα για την πατρίδα. Είναι μακρύς ο κατάλογος των προδοτών-φασιστών. Και η ρητορική έχει ως στόχο να αποχαυνώσει και τίποτε άλλο. Το γνωρ</w:t>
      </w:r>
      <w:r>
        <w:rPr>
          <w:rFonts w:eastAsia="Times New Roman" w:cs="Times New Roman"/>
          <w:szCs w:val="24"/>
        </w:rPr>
        <w:t>ίζουμε άπαντες και το πιο σημαντικό είναι ότι το γνωρίζει ο ελληνικός λαός.</w:t>
      </w:r>
    </w:p>
    <w:p w14:paraId="744660B2"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Δεύτερο πράγμα, πρόσφατα κάναμε περιφερειακό συνέδριο στην </w:t>
      </w:r>
      <w:r>
        <w:rPr>
          <w:rFonts w:eastAsia="Times New Roman" w:cs="Times New Roman"/>
          <w:szCs w:val="24"/>
        </w:rPr>
        <w:t>Π</w:t>
      </w:r>
      <w:r>
        <w:rPr>
          <w:rFonts w:eastAsia="Times New Roman" w:cs="Times New Roman"/>
          <w:szCs w:val="24"/>
        </w:rPr>
        <w:t>εριφέρεια Δυτική</w:t>
      </w:r>
      <w:r>
        <w:rPr>
          <w:rFonts w:eastAsia="Times New Roman" w:cs="Times New Roman"/>
          <w:szCs w:val="24"/>
        </w:rPr>
        <w:t>ς</w:t>
      </w:r>
      <w:r>
        <w:rPr>
          <w:rFonts w:eastAsia="Times New Roman" w:cs="Times New Roman"/>
          <w:szCs w:val="24"/>
        </w:rPr>
        <w:t xml:space="preserve"> Ελλάδα</w:t>
      </w:r>
      <w:r>
        <w:rPr>
          <w:rFonts w:eastAsia="Times New Roman" w:cs="Times New Roman"/>
          <w:szCs w:val="24"/>
        </w:rPr>
        <w:t>ς</w:t>
      </w:r>
      <w:r>
        <w:rPr>
          <w:rFonts w:eastAsia="Times New Roman" w:cs="Times New Roman"/>
          <w:szCs w:val="24"/>
        </w:rPr>
        <w:t xml:space="preserve"> –από την Αιτωλοακαρνανία κατάγομαι- και ήταν πραγματικά αποκαλυπτικό να ακούσει κανείς -νομίζω</w:t>
      </w:r>
      <w:r>
        <w:rPr>
          <w:rFonts w:eastAsia="Times New Roman" w:cs="Times New Roman"/>
          <w:szCs w:val="24"/>
        </w:rPr>
        <w:t xml:space="preserve"> ότι έχει τη δυνατότητα να το δει ο κάθε συνάδελφος- τις τοποθετήσεις δημάρχων και του </w:t>
      </w:r>
      <w:r>
        <w:rPr>
          <w:rFonts w:eastAsia="Times New Roman" w:cs="Times New Roman"/>
          <w:szCs w:val="24"/>
        </w:rPr>
        <w:t>π</w:t>
      </w:r>
      <w:r>
        <w:rPr>
          <w:rFonts w:eastAsia="Times New Roman" w:cs="Times New Roman"/>
          <w:szCs w:val="24"/>
        </w:rPr>
        <w:t xml:space="preserve">εριφερειάρχη και </w:t>
      </w:r>
      <w:proofErr w:type="spellStart"/>
      <w:r>
        <w:rPr>
          <w:rFonts w:eastAsia="Times New Roman" w:cs="Times New Roman"/>
          <w:szCs w:val="24"/>
        </w:rPr>
        <w:t>αντιπεριφερειαρχών</w:t>
      </w:r>
      <w:proofErr w:type="spellEnd"/>
      <w:r>
        <w:rPr>
          <w:rFonts w:eastAsia="Times New Roman" w:cs="Times New Roman"/>
          <w:szCs w:val="24"/>
        </w:rPr>
        <w:t xml:space="preserve"> κ.λπ</w:t>
      </w:r>
      <w:r>
        <w:rPr>
          <w:rFonts w:eastAsia="Times New Roman" w:cs="Times New Roman"/>
          <w:szCs w:val="24"/>
        </w:rPr>
        <w:t>.</w:t>
      </w:r>
      <w:r>
        <w:rPr>
          <w:rFonts w:eastAsia="Times New Roman" w:cs="Times New Roman"/>
          <w:szCs w:val="24"/>
        </w:rPr>
        <w:t>. Γιατί το λέω αυτό; Οι τοποθετήσεις τους ήταν πράγματι αποκαλυπτικές, γιατί περιέγραφαν αδρομερώς την κατάσταση της χώρας.</w:t>
      </w:r>
    </w:p>
    <w:p w14:paraId="744660B3"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Πρά</w:t>
      </w:r>
      <w:r>
        <w:rPr>
          <w:rFonts w:eastAsia="Times New Roman" w:cs="Times New Roman"/>
          <w:szCs w:val="24"/>
        </w:rPr>
        <w:t xml:space="preserve">γματι έχει ενδιαφέρον να μπει κάποιος σε </w:t>
      </w:r>
      <w:r>
        <w:rPr>
          <w:rFonts w:eastAsia="Times New Roman" w:cs="Times New Roman"/>
          <w:szCs w:val="24"/>
        </w:rPr>
        <w:t>π</w:t>
      </w:r>
      <w:r>
        <w:rPr>
          <w:rFonts w:eastAsia="Times New Roman" w:cs="Times New Roman"/>
          <w:szCs w:val="24"/>
        </w:rPr>
        <w:t>ρακτικά και να δει τα περιφερειακά συμβούλια που γίνονται, ανεξάρτητα από το πώς τοποθετείται απέναντι σε αυτά, να δει τι λένε δήμαρχοι, περιφερειάρχες</w:t>
      </w:r>
      <w:r>
        <w:rPr>
          <w:rFonts w:eastAsia="Times New Roman" w:cs="Times New Roman"/>
          <w:szCs w:val="24"/>
        </w:rPr>
        <w:t>,</w:t>
      </w:r>
      <w:r>
        <w:rPr>
          <w:rFonts w:eastAsia="Times New Roman" w:cs="Times New Roman"/>
          <w:szCs w:val="24"/>
        </w:rPr>
        <w:t xml:space="preserve"> οι οποίοι δεν είναι ΣΥΡΙΖΑ φυσικά, οι οποίοι όμως έχουν έναν </w:t>
      </w:r>
      <w:r>
        <w:rPr>
          <w:rFonts w:eastAsia="Times New Roman" w:cs="Times New Roman"/>
          <w:szCs w:val="24"/>
        </w:rPr>
        <w:t>θεσμικό ρόλο και γνωρίζουν τα προβλήματα.</w:t>
      </w:r>
    </w:p>
    <w:p w14:paraId="744660B4"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Εκεί θα δείτε, αγαπητοί συνάδελφοι της Αντιπολίτευσης, ότι τα προβλήματα είναι τεράστια και τα προβλήματα έχουν </w:t>
      </w:r>
      <w:proofErr w:type="spellStart"/>
      <w:r>
        <w:rPr>
          <w:rFonts w:eastAsia="Times New Roman" w:cs="Times New Roman"/>
          <w:szCs w:val="24"/>
        </w:rPr>
        <w:t>οικοδομηθεί</w:t>
      </w:r>
      <w:proofErr w:type="spellEnd"/>
      <w:r>
        <w:rPr>
          <w:rFonts w:eastAsia="Times New Roman" w:cs="Times New Roman"/>
          <w:szCs w:val="24"/>
        </w:rPr>
        <w:t xml:space="preserve"> χρόνο με τον χρόνο, πετραδάκι-πετραδάκι από εσάς που κυβερνήσατε.</w:t>
      </w:r>
    </w:p>
    <w:p w14:paraId="744660B5"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Πάμε λίγο στο νομοσχέδιο</w:t>
      </w:r>
      <w:r>
        <w:rPr>
          <w:rFonts w:eastAsia="Times New Roman" w:cs="Times New Roman"/>
          <w:szCs w:val="24"/>
        </w:rPr>
        <w:t>. Έχει ειπωθεί και είναι πράγματι ουσιαστικό ότι η παραγωγική ανασυγκρότηση της χώρας και η βιώσιμη ανάπτυξή της περνά μέσα από μια διαφορετική προσέγγιση για το περιβάλλον και τον φυσικό πλούτο της χώρας. Υπήρξαν κάποιες προσπάθειες και στο παρελθόν που κ</w:t>
      </w:r>
      <w:r>
        <w:rPr>
          <w:rFonts w:eastAsia="Times New Roman" w:cs="Times New Roman"/>
          <w:szCs w:val="24"/>
        </w:rPr>
        <w:t xml:space="preserve">ατέληξαν σε κάποια νομοθετήματα. Μιλάμε για περιοχές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xml:space="preserve">, που </w:t>
      </w:r>
      <w:proofErr w:type="spellStart"/>
      <w:r>
        <w:rPr>
          <w:rFonts w:eastAsia="Times New Roman" w:cs="Times New Roman"/>
          <w:szCs w:val="24"/>
        </w:rPr>
        <w:t>οριοθετήθηκαν</w:t>
      </w:r>
      <w:proofErr w:type="spellEnd"/>
      <w:r>
        <w:rPr>
          <w:rFonts w:eastAsia="Times New Roman" w:cs="Times New Roman"/>
          <w:szCs w:val="24"/>
        </w:rPr>
        <w:t xml:space="preserve"> με κάποιον τρόπο και θα πρέπει να το πούμε αυτό.</w:t>
      </w:r>
    </w:p>
    <w:p w14:paraId="744660B6" w14:textId="77777777" w:rsidR="00F20DF6" w:rsidRDefault="00F443B4">
      <w:pPr>
        <w:spacing w:line="600" w:lineRule="auto"/>
        <w:ind w:firstLine="720"/>
        <w:jc w:val="both"/>
        <w:rPr>
          <w:rFonts w:eastAsia="Times New Roman"/>
          <w:szCs w:val="24"/>
        </w:rPr>
      </w:pPr>
      <w:r>
        <w:rPr>
          <w:rFonts w:eastAsia="Times New Roman"/>
          <w:szCs w:val="24"/>
        </w:rPr>
        <w:t>Οπωσδήποτε όμως απουσίαζε -αλλά όχι τυχαία, δεν είναι γιατί οι κυβερνήσεις δεν μπορούσαν να τα καταφέρουν- μια ολιστική, οικολ</w:t>
      </w:r>
      <w:r>
        <w:rPr>
          <w:rFonts w:eastAsia="Times New Roman"/>
          <w:szCs w:val="24"/>
        </w:rPr>
        <w:t>ογική και συνάμα παραγωγική προσέγγιση όσον αφορά στις περιβαλλοντικές πολιτικές.</w:t>
      </w:r>
    </w:p>
    <w:p w14:paraId="744660B7" w14:textId="77777777" w:rsidR="00F20DF6" w:rsidRDefault="00F443B4">
      <w:pPr>
        <w:spacing w:line="600" w:lineRule="auto"/>
        <w:ind w:firstLine="720"/>
        <w:jc w:val="both"/>
        <w:rPr>
          <w:rFonts w:eastAsia="Times New Roman"/>
          <w:szCs w:val="24"/>
        </w:rPr>
      </w:pPr>
      <w:r>
        <w:rPr>
          <w:rFonts w:eastAsia="Times New Roman"/>
          <w:szCs w:val="24"/>
        </w:rPr>
        <w:t>Υπάρχει μια ρητορική που λέει ότι χρειάζεται η Ευρώπη που βάζει πρόστιμα,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και άρα θα πρέπει να διορθωθούμε. Ισχύει αυτό. Εγώ, όμως, θα πω ότι κάθε φορά το σύστημα που κυριαρχεί είναι αυτό που καθορίζει και τον τρόπο ανάπτυξης και παραγωγής, οπότε νομίζω ότι έχουμε να πούμε πολλά σε αυτό.</w:t>
      </w:r>
    </w:p>
    <w:p w14:paraId="744660B8" w14:textId="77777777" w:rsidR="00F20DF6" w:rsidRDefault="00F443B4">
      <w:pPr>
        <w:spacing w:line="600" w:lineRule="auto"/>
        <w:ind w:firstLine="720"/>
        <w:jc w:val="both"/>
        <w:rPr>
          <w:rFonts w:eastAsia="Times New Roman"/>
          <w:szCs w:val="24"/>
        </w:rPr>
      </w:pPr>
      <w:r>
        <w:rPr>
          <w:rFonts w:eastAsia="Times New Roman"/>
          <w:szCs w:val="24"/>
        </w:rPr>
        <w:t>Αν πάμε, όμως, στο συγκεκριμένο νομοσχέδ</w:t>
      </w:r>
      <w:r>
        <w:rPr>
          <w:rFonts w:eastAsia="Times New Roman"/>
          <w:szCs w:val="24"/>
        </w:rPr>
        <w:t>ιο, θα αναρωτηθούμε τι χρειάζεται σήμερα, γιατί υπάρχει αυτό το νομοσχέδιο; Χρειάζεται, 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ένας ουσιαστικός απολογισμός για τους φορείς διαχείρισης και ένας προσανατολισμός στη λειτουργία τους, τι θέλουμε να κάνουμε με τους φορείς διαχείρισης.</w:t>
      </w:r>
    </w:p>
    <w:p w14:paraId="744660B9" w14:textId="77777777" w:rsidR="00F20DF6" w:rsidRDefault="00F443B4">
      <w:pPr>
        <w:spacing w:line="600" w:lineRule="auto"/>
        <w:ind w:firstLine="720"/>
        <w:jc w:val="both"/>
        <w:rPr>
          <w:rFonts w:eastAsia="Times New Roman"/>
          <w:szCs w:val="24"/>
        </w:rPr>
      </w:pPr>
      <w:r>
        <w:rPr>
          <w:rFonts w:eastAsia="Times New Roman"/>
          <w:szCs w:val="24"/>
        </w:rPr>
        <w:t>Υπά</w:t>
      </w:r>
      <w:r>
        <w:rPr>
          <w:rFonts w:eastAsia="Times New Roman"/>
          <w:szCs w:val="24"/>
        </w:rPr>
        <w:t xml:space="preserve">ρχουν κάποια σημεία που πρέπει να τονιστούν με βάση αυτό το νομοσχέδιο. Με το παρόν, λοιπόν, σχέδιο νόμου θεσπίζεται πως το κύριο όργανο περιβαλλοντικής προστασίας και σχεδιασμού θα είναι οι φορείς διαχείρισης προστατευόμενων περιοχών. </w:t>
      </w:r>
    </w:p>
    <w:p w14:paraId="744660BA" w14:textId="77777777" w:rsidR="00F20DF6" w:rsidRDefault="00F443B4">
      <w:pPr>
        <w:spacing w:line="600" w:lineRule="auto"/>
        <w:ind w:firstLine="720"/>
        <w:jc w:val="both"/>
        <w:rPr>
          <w:rFonts w:eastAsia="Times New Roman"/>
          <w:szCs w:val="24"/>
        </w:rPr>
      </w:pPr>
      <w:r>
        <w:rPr>
          <w:rFonts w:eastAsia="Times New Roman"/>
          <w:szCs w:val="24"/>
        </w:rPr>
        <w:t>Για πολλά χρόνια, π</w:t>
      </w:r>
      <w:r>
        <w:rPr>
          <w:rFonts w:eastAsia="Times New Roman"/>
          <w:szCs w:val="24"/>
        </w:rPr>
        <w:t>ρέπει να το πούμε αυτό, η λειτουργία των φορέων διαχείρισης βρισκόταν λίγο μεταξύ φθοράς και αφθαρσίας. Μάλιστα, είπαν πολλοί συνάδελφοι ότι η προηγούμενη κυβέρνηση με τον ν.4109/2013 επιδίωξε να δώσει το οριστικό χτύπημα συγχωνεύοντας και καταργώντας φορε</w:t>
      </w:r>
      <w:r>
        <w:rPr>
          <w:rFonts w:eastAsia="Times New Roman"/>
          <w:szCs w:val="24"/>
        </w:rPr>
        <w:t xml:space="preserve">ίς, απαξιώνοντας την περιβαλλοντική πολιτική και αφήνοντας ακάλυπτες τις προστατευόμενες περιοχές </w:t>
      </w:r>
      <w:r>
        <w:rPr>
          <w:rFonts w:eastAsia="Times New Roman"/>
          <w:szCs w:val="24"/>
        </w:rPr>
        <w:t>«</w:t>
      </w:r>
      <w:r>
        <w:rPr>
          <w:rFonts w:eastAsia="Times New Roman"/>
          <w:szCs w:val="24"/>
          <w:lang w:val="en-US"/>
        </w:rPr>
        <w:t>NATURA</w:t>
      </w:r>
      <w:r>
        <w:rPr>
          <w:rFonts w:eastAsia="Times New Roman"/>
          <w:szCs w:val="24"/>
        </w:rPr>
        <w:t>»</w:t>
      </w:r>
      <w:r>
        <w:rPr>
          <w:rFonts w:eastAsia="Times New Roman"/>
          <w:szCs w:val="24"/>
        </w:rPr>
        <w:t>.</w:t>
      </w:r>
    </w:p>
    <w:p w14:paraId="744660BB" w14:textId="77777777" w:rsidR="00F20DF6" w:rsidRDefault="00F443B4">
      <w:pPr>
        <w:spacing w:line="600" w:lineRule="auto"/>
        <w:ind w:firstLine="720"/>
        <w:jc w:val="both"/>
        <w:rPr>
          <w:rFonts w:eastAsia="Times New Roman"/>
          <w:szCs w:val="24"/>
        </w:rPr>
      </w:pPr>
      <w:r>
        <w:rPr>
          <w:rFonts w:eastAsia="Times New Roman"/>
          <w:szCs w:val="24"/>
        </w:rPr>
        <w:t>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πάντα ενός δήθεν </w:t>
      </w:r>
      <w:proofErr w:type="spellStart"/>
      <w:r>
        <w:rPr>
          <w:rFonts w:eastAsia="Times New Roman"/>
          <w:szCs w:val="24"/>
        </w:rPr>
        <w:t>εξορθολογισμού</w:t>
      </w:r>
      <w:proofErr w:type="spellEnd"/>
      <w:r>
        <w:rPr>
          <w:rFonts w:eastAsia="Times New Roman"/>
          <w:szCs w:val="24"/>
        </w:rPr>
        <w:t xml:space="preserve"> </w:t>
      </w:r>
      <w:proofErr w:type="spellStart"/>
      <w:r>
        <w:rPr>
          <w:rFonts w:eastAsia="Times New Roman"/>
          <w:szCs w:val="24"/>
        </w:rPr>
        <w:t>προσπαθήθηκε</w:t>
      </w:r>
      <w:proofErr w:type="spellEnd"/>
      <w:r>
        <w:rPr>
          <w:rFonts w:eastAsia="Times New Roman"/>
          <w:szCs w:val="24"/>
        </w:rPr>
        <w:t xml:space="preserve"> η απαξίωση της περιβαλλοντικής προστασίας και η απώλεια της εργασίας για δεκάδες εργαζομένο</w:t>
      </w:r>
      <w:r>
        <w:rPr>
          <w:rFonts w:eastAsia="Times New Roman"/>
          <w:szCs w:val="24"/>
        </w:rPr>
        <w:t>υς στον τομέα αυτό. Βέβαια, νομίζω ρώτησε ο συνάδελφος</w:t>
      </w:r>
      <w:r>
        <w:rPr>
          <w:rFonts w:eastAsia="Times New Roman"/>
          <w:szCs w:val="24"/>
        </w:rPr>
        <w:t>,</w:t>
      </w:r>
      <w:r>
        <w:rPr>
          <w:rFonts w:eastAsia="Times New Roman"/>
          <w:szCs w:val="24"/>
        </w:rPr>
        <w:t xml:space="preserve"> που ήταν εισηγητής από τη Νέα Δημοκρατία</w:t>
      </w:r>
      <w:r>
        <w:rPr>
          <w:rFonts w:eastAsia="Times New Roman"/>
          <w:szCs w:val="24"/>
        </w:rPr>
        <w:t>,</w:t>
      </w:r>
      <w:r>
        <w:rPr>
          <w:rFonts w:eastAsia="Times New Roman"/>
          <w:szCs w:val="24"/>
        </w:rPr>
        <w:t xml:space="preserve"> αν απολύθηκε κάποιος. Όχι, δεν απολύθηκε κάποιος. Να σας πω, όμως, κάτι. Εγώ που είμαι από την Αιτωλοακαρνανία, όπως σας είπα, και έχει φορέα διαχείρισης και </w:t>
      </w:r>
      <w:r>
        <w:rPr>
          <w:rFonts w:eastAsia="Times New Roman"/>
          <w:szCs w:val="24"/>
        </w:rPr>
        <w:t>θα πω κάποια πράγματα γι</w:t>
      </w:r>
      <w:r>
        <w:rPr>
          <w:rFonts w:eastAsia="Times New Roman"/>
          <w:szCs w:val="24"/>
        </w:rPr>
        <w:t>’</w:t>
      </w:r>
      <w:r>
        <w:rPr>
          <w:rFonts w:eastAsia="Times New Roman"/>
          <w:szCs w:val="24"/>
        </w:rPr>
        <w:t xml:space="preserve"> αυτόν, θα πω ότι πολλές φορές κινδύνεψαν να απολυθούν και αυτοί οι εργαζόμενοι, γιατί απολύθηκαν άλλοι εργαζόμενοι, αγαπητέ συνάδελφε. Βέβαια, πρέπει να σας πω ότι αυτό δεν έγινε ακριβώς γιατί σταμάτησε, πάγωσε, δεν υλοποιήθηκε αυ</w:t>
      </w:r>
      <w:r>
        <w:rPr>
          <w:rFonts w:eastAsia="Times New Roman"/>
          <w:szCs w:val="24"/>
        </w:rPr>
        <w:t>τό, για να πούμε την αλήθεια.</w:t>
      </w:r>
    </w:p>
    <w:p w14:paraId="744660BC" w14:textId="77777777" w:rsidR="00F20DF6" w:rsidRDefault="00F443B4">
      <w:pPr>
        <w:spacing w:line="600" w:lineRule="auto"/>
        <w:ind w:firstLine="720"/>
        <w:jc w:val="both"/>
        <w:rPr>
          <w:rFonts w:eastAsia="Times New Roman"/>
          <w:szCs w:val="24"/>
        </w:rPr>
      </w:pPr>
      <w:r>
        <w:rPr>
          <w:rFonts w:eastAsia="Times New Roman"/>
          <w:szCs w:val="24"/>
        </w:rPr>
        <w:t xml:space="preserve">Το άλλο σημείο που πρέπει να πούμε εδώ είναι το δεύτερο σημείο, ότι το σύνολο των περιοχών </w:t>
      </w:r>
      <w:r>
        <w:rPr>
          <w:rFonts w:eastAsia="Times New Roman"/>
          <w:szCs w:val="24"/>
        </w:rPr>
        <w:t>«</w:t>
      </w:r>
      <w:r>
        <w:rPr>
          <w:rFonts w:eastAsia="Times New Roman"/>
          <w:szCs w:val="24"/>
          <w:lang w:val="en-US"/>
        </w:rPr>
        <w:t>NATURA</w:t>
      </w:r>
      <w:r>
        <w:rPr>
          <w:rFonts w:eastAsia="Times New Roman"/>
          <w:szCs w:val="24"/>
        </w:rPr>
        <w:t>»</w:t>
      </w:r>
      <w:r>
        <w:rPr>
          <w:rFonts w:eastAsia="Times New Roman"/>
          <w:szCs w:val="24"/>
        </w:rPr>
        <w:t>, θαλασσίων και χερσαίων, θα καλυφθεί από φορείς διαχείρισης είτε μέσω της επέκτασης αρμοδιότητας των ήδη υφιστάμενων είτε με τ</w:t>
      </w:r>
      <w:r>
        <w:rPr>
          <w:rFonts w:eastAsia="Times New Roman"/>
          <w:szCs w:val="24"/>
        </w:rPr>
        <w:t>η δημιουργία νέων φορέων διαχείρισης. Είναι σημαντικό να ειπωθεί ότι καμμία πλέον προστατευόμενη περιοχή δεν θα βρίσκεται εκτός φορέα διαχείρισης. Είναι δύο σημεία που είναι σημαντικά.</w:t>
      </w:r>
    </w:p>
    <w:p w14:paraId="744660BD" w14:textId="77777777" w:rsidR="00F20DF6" w:rsidRDefault="00F443B4">
      <w:pPr>
        <w:spacing w:line="600" w:lineRule="auto"/>
        <w:ind w:firstLine="720"/>
        <w:jc w:val="both"/>
        <w:rPr>
          <w:rFonts w:eastAsia="Times New Roman"/>
          <w:szCs w:val="24"/>
        </w:rPr>
      </w:pPr>
      <w:r>
        <w:rPr>
          <w:rFonts w:eastAsia="Times New Roman"/>
          <w:szCs w:val="24"/>
        </w:rPr>
        <w:t>Αυτή η σημαντική εξέλιξη έχει πολλαπλά οφέλη. Γιατί; Γιατί ποικίλες πολ</w:t>
      </w:r>
      <w:r>
        <w:rPr>
          <w:rFonts w:eastAsia="Times New Roman"/>
          <w:szCs w:val="24"/>
        </w:rPr>
        <w:t>ιτικές που αφορούν στη βιώσιμη ανάπτυξη σε συνάρτηση με το φυσικό περιβάλλον και την τοπική κοινωνία μπορούν να εκπονηθούν από συνέργειες των φορέων διαχείρισης της τοπικής αυτοδιοίκησης και της κεντρικής εξουσίας. Έχουμε ένα τρίπτυχο</w:t>
      </w:r>
      <w:r>
        <w:rPr>
          <w:rFonts w:eastAsia="Times New Roman"/>
          <w:szCs w:val="24"/>
        </w:rPr>
        <w:t>,</w:t>
      </w:r>
      <w:r>
        <w:rPr>
          <w:rFonts w:eastAsia="Times New Roman"/>
          <w:szCs w:val="24"/>
        </w:rPr>
        <w:t xml:space="preserve"> δηλαδή</w:t>
      </w:r>
      <w:r>
        <w:rPr>
          <w:rFonts w:eastAsia="Times New Roman"/>
          <w:szCs w:val="24"/>
        </w:rPr>
        <w:t>,</w:t>
      </w:r>
      <w:r>
        <w:rPr>
          <w:rFonts w:eastAsia="Times New Roman"/>
          <w:szCs w:val="24"/>
        </w:rPr>
        <w:t xml:space="preserve"> πλέον δυνατό</w:t>
      </w:r>
      <w:r>
        <w:rPr>
          <w:rFonts w:eastAsia="Times New Roman"/>
          <w:szCs w:val="24"/>
        </w:rPr>
        <w:t xml:space="preserve">τητας συνεργασίας και προοπτικής. </w:t>
      </w:r>
    </w:p>
    <w:p w14:paraId="744660BE" w14:textId="77777777" w:rsidR="00F20DF6" w:rsidRDefault="00F443B4">
      <w:pPr>
        <w:spacing w:line="600" w:lineRule="auto"/>
        <w:ind w:firstLine="720"/>
        <w:jc w:val="both"/>
        <w:rPr>
          <w:rFonts w:eastAsia="Times New Roman"/>
          <w:szCs w:val="24"/>
        </w:rPr>
      </w:pPr>
      <w:r>
        <w:rPr>
          <w:rFonts w:eastAsia="Times New Roman"/>
          <w:szCs w:val="24"/>
        </w:rPr>
        <w:t xml:space="preserve">Και έτσι οι νέες αρμοδιότητες, όπως περιγράφονται στις διατάξεις του νομοσχεδίου, αφορούν στην εκπόνηση σχεδίων για την ήπια ανάπτυξη των προστατευόμενων περιοχών και την </w:t>
      </w:r>
      <w:proofErr w:type="spellStart"/>
      <w:r>
        <w:rPr>
          <w:rFonts w:eastAsia="Times New Roman"/>
          <w:szCs w:val="24"/>
        </w:rPr>
        <w:t>αειφορική</w:t>
      </w:r>
      <w:proofErr w:type="spellEnd"/>
      <w:r>
        <w:rPr>
          <w:rFonts w:eastAsia="Times New Roman"/>
          <w:szCs w:val="24"/>
        </w:rPr>
        <w:t xml:space="preserve"> διαχείριση, καθώς και την εξεύρεση οικον</w:t>
      </w:r>
      <w:r>
        <w:rPr>
          <w:rFonts w:eastAsia="Times New Roman"/>
          <w:szCs w:val="24"/>
        </w:rPr>
        <w:t>ομικών πόρων από ευρωπαϊκά προγράμματα που αφορούν στη φύση και στο περιβάλλον. Αυτό σε συνδυασμό με τη δημιουργία πιο μικρών, ευέλικτων και τοπικών διοικητικών συμβουλίων μπορεί να καταστήσει τους φορείς διαχείρισης ως μοχλούς ανάπτυξης των τοπικών κοινων</w:t>
      </w:r>
      <w:r>
        <w:rPr>
          <w:rFonts w:eastAsia="Times New Roman"/>
          <w:szCs w:val="24"/>
        </w:rPr>
        <w:t>ιών.</w:t>
      </w:r>
    </w:p>
    <w:p w14:paraId="744660BF" w14:textId="77777777" w:rsidR="00F20DF6" w:rsidRDefault="00F443B4">
      <w:pPr>
        <w:spacing w:line="600" w:lineRule="auto"/>
        <w:ind w:firstLine="720"/>
        <w:jc w:val="both"/>
        <w:rPr>
          <w:rFonts w:eastAsia="Times New Roman"/>
          <w:szCs w:val="24"/>
        </w:rPr>
      </w:pPr>
      <w:r>
        <w:rPr>
          <w:rFonts w:eastAsia="Times New Roman"/>
          <w:szCs w:val="24"/>
        </w:rPr>
        <w:t>Στον Νομό Αιτωλοακαρνανίας υπάρχει ένα θαυμαστό οικοσύστημα της λιμνοθάλασσας Μεσολογγίου - Αιτωλικού, το γνωρίζετε όλοι. Είναι θαυμαστό και για τη βιοποικιλότητα του και για την παραγωγή του και ακόμη περισσότερο για την παραγωγική του προοπτική. Εδώ</w:t>
      </w:r>
      <w:r>
        <w:rPr>
          <w:rFonts w:eastAsia="Times New Roman"/>
          <w:szCs w:val="24"/>
        </w:rPr>
        <w:t xml:space="preserve"> πέρα θα πρέπει να πούμε ότι χρειάζεται ουσιαστική στήριξη των παραγωγικών του φορέων.</w:t>
      </w:r>
    </w:p>
    <w:p w14:paraId="744660C0" w14:textId="77777777" w:rsidR="00F20DF6" w:rsidRDefault="00F443B4">
      <w:pPr>
        <w:spacing w:line="600" w:lineRule="auto"/>
        <w:ind w:firstLine="720"/>
        <w:jc w:val="both"/>
        <w:rPr>
          <w:rFonts w:eastAsia="Times New Roman"/>
          <w:szCs w:val="24"/>
        </w:rPr>
      </w:pPr>
      <w:r>
        <w:rPr>
          <w:rFonts w:eastAsia="Times New Roman"/>
          <w:szCs w:val="24"/>
        </w:rPr>
        <w:t>Εδώ να πω ότι ο φορέας διαχείρισης της λιμνοθάλασσας Μεσολογγίου - Αιτωλικού έχει προτείνει ένα σχέδιο. Μάλιστα μας είχε στείλει και ένα υπόμνημα και στο περιφερειακό συ</w:t>
      </w:r>
      <w:r>
        <w:rPr>
          <w:rFonts w:eastAsia="Times New Roman"/>
          <w:szCs w:val="24"/>
        </w:rPr>
        <w:t>νέδριο «Διαδρομή φύσης και πολιτισμού στην Αιτωλοακαρνανία». Πρόκειται για μια συνεργασία του συγκεκριμένου φορέα με κινήσεις ενεργών πολιτών με το Σωματείο «Διάζωμα», που στόχο έχει τη συνένωση των διάσπαρτων αρχαιολογικών χώρων της Αιτωλοακαρνανίας με κύ</w:t>
      </w:r>
      <w:r>
        <w:rPr>
          <w:rFonts w:eastAsia="Times New Roman"/>
          <w:szCs w:val="24"/>
        </w:rPr>
        <w:t xml:space="preserve">ριο άξονα τα πέντε αρχαία θέατρά της, με παράλληλη αξιοποίηση του φυσικού περιβάλλοντος σε μία ενιαία διαδρομή και την προβολή της σε </w:t>
      </w:r>
      <w:proofErr w:type="spellStart"/>
      <w:r>
        <w:rPr>
          <w:rFonts w:eastAsia="Times New Roman"/>
          <w:szCs w:val="24"/>
        </w:rPr>
        <w:t>στοχευμένο</w:t>
      </w:r>
      <w:proofErr w:type="spellEnd"/>
      <w:r>
        <w:rPr>
          <w:rFonts w:eastAsia="Times New Roman"/>
          <w:szCs w:val="24"/>
        </w:rPr>
        <w:t xml:space="preserve"> κοινό στην Ελλάδα και στο εξωτερικό, ώστε η διαδρομή να αποτελέσει μια ξεχωριστή πολιτιστική και τουριστική εμπ</w:t>
      </w:r>
      <w:r>
        <w:rPr>
          <w:rFonts w:eastAsia="Times New Roman"/>
          <w:szCs w:val="24"/>
        </w:rPr>
        <w:t>ειρία.</w:t>
      </w:r>
    </w:p>
    <w:p w14:paraId="744660C1" w14:textId="77777777" w:rsidR="00F20DF6" w:rsidRDefault="00F443B4">
      <w:pPr>
        <w:spacing w:line="600" w:lineRule="auto"/>
        <w:ind w:firstLine="720"/>
        <w:jc w:val="both"/>
        <w:rPr>
          <w:rFonts w:eastAsia="Times New Roman"/>
          <w:szCs w:val="24"/>
        </w:rPr>
      </w:pPr>
      <w:r>
        <w:rPr>
          <w:rFonts w:eastAsia="Times New Roman"/>
          <w:szCs w:val="24"/>
        </w:rPr>
        <w:t>Υπάρχουν και πολλά άλλα πράγματα που θα μπορούσα να πω. Παραδείγματος χάρ</w:t>
      </w:r>
      <w:r>
        <w:rPr>
          <w:rFonts w:eastAsia="Times New Roman"/>
          <w:szCs w:val="24"/>
        </w:rPr>
        <w:t>ιν</w:t>
      </w:r>
      <w:r>
        <w:rPr>
          <w:rFonts w:eastAsia="Times New Roman"/>
          <w:szCs w:val="24"/>
        </w:rPr>
        <w:t xml:space="preserve">, υπάρχει η λίμνη Τριχωνίδα, επίσης με ξεχωριστή βιοποικιλότητα και μεγάλες προοπτικές. Υπάρχουν υδάτινα συστήματα στην Αιτωλοακαρνανία, αλλά και ορεινά που εναλλάσσονται. </w:t>
      </w:r>
    </w:p>
    <w:p w14:paraId="744660C2" w14:textId="77777777" w:rsidR="00F20DF6" w:rsidRDefault="00F443B4">
      <w:pPr>
        <w:spacing w:line="600" w:lineRule="auto"/>
        <w:ind w:firstLine="720"/>
        <w:jc w:val="both"/>
        <w:rPr>
          <w:rFonts w:eastAsia="Times New Roman"/>
          <w:szCs w:val="24"/>
        </w:rPr>
      </w:pPr>
      <w:r>
        <w:rPr>
          <w:rFonts w:eastAsia="Times New Roman"/>
          <w:szCs w:val="24"/>
        </w:rPr>
        <w:t>Ε</w:t>
      </w:r>
      <w:r>
        <w:rPr>
          <w:rFonts w:eastAsia="Times New Roman"/>
          <w:szCs w:val="24"/>
        </w:rPr>
        <w:t>δώ πέρα το μόνο που θα πω είναι ότι υπάρχουν υφιστάμενες αναξιοποίητες εγκαταστάσεις, σχέδια που εγκαταλείφθηκαν, που έχουν να κάνουν με τη Τριχωνίδα, τη μεγαλύτερη λίμνη στην Αιτωλοακαρνανία</w:t>
      </w:r>
      <w:r>
        <w:rPr>
          <w:rFonts w:eastAsia="Times New Roman"/>
          <w:szCs w:val="24"/>
        </w:rPr>
        <w:t>,</w:t>
      </w:r>
      <w:r>
        <w:rPr>
          <w:rFonts w:eastAsia="Times New Roman"/>
          <w:szCs w:val="24"/>
        </w:rPr>
        <w:t xml:space="preserve"> που νομίζω ότι θα έπρεπε να τα δούμε.</w:t>
      </w:r>
    </w:p>
    <w:p w14:paraId="744660C3"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Τελειώνω λέγοντας το εξής</w:t>
      </w:r>
      <w:r>
        <w:rPr>
          <w:rFonts w:eastAsia="Times New Roman" w:cs="Times New Roman"/>
          <w:szCs w:val="24"/>
        </w:rPr>
        <w:t xml:space="preserve"> για τους φορείς διαχείρισης και τους εργαζόμενους. Κοιτάξτε, εδώ πρέπει να είμαστε πιο συγκεκριμένοι. Οι εργαζόμενοι είναι η ψυχή των φορέων. Είναι ανάγκη να σταθούμε δίπλα σε όλους εκείνους που έχουν αφιερώσει το μεγαλύτερο κομμάτι της ζωής τους στην υπη</w:t>
      </w:r>
      <w:r>
        <w:rPr>
          <w:rFonts w:eastAsia="Times New Roman" w:cs="Times New Roman"/>
          <w:szCs w:val="24"/>
        </w:rPr>
        <w:t xml:space="preserve">ρεσία της σωστής διαχείρισης του ευαίσθητου φυσικού περιβάλλοντος. </w:t>
      </w:r>
    </w:p>
    <w:p w14:paraId="744660C4"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Ακούστε, όμως, είναι ένα δυναμικό που το θέλουμε, το έχουμε ανάγκη να βοηθήσει στα επίδικα και χρειάζεται να αναβαθμιστεί ο ρόλος του, να χρησιμοποιηθεί ουσιαστικά ως ένα φίλτρο για την υπ</w:t>
      </w:r>
      <w:r>
        <w:rPr>
          <w:rFonts w:eastAsia="Times New Roman" w:cs="Times New Roman"/>
          <w:szCs w:val="24"/>
        </w:rPr>
        <w:t xml:space="preserve">εράσπιση της περιβαλλοντικής βιωσιμότητας. Μιλάμε πάρα πολύ για παραγωγική ανασυγκρότηση. Η παραγωγική ανασυγκρότηση, πέραν όλων των άλλων, χρειάζεται την περιβαλλοντική βιωσιμότητα. Και πρέπει να σας πω να είμαστε προσεκτικοί. Είναι σημαντικά επίδικα όλα </w:t>
      </w:r>
      <w:r>
        <w:rPr>
          <w:rFonts w:eastAsia="Times New Roman" w:cs="Times New Roman"/>
          <w:szCs w:val="24"/>
        </w:rPr>
        <w:t xml:space="preserve">αυτά που λέμε. Από τη μια ξέρουμε καλά και δεν είμαστε αιθεροβάμονες ότι η μονομέρεια ενός μέρους της επιστήμης και η καλλιεργημένη τάση να καταπίνουμε ωμά ό,τι μας </w:t>
      </w:r>
      <w:proofErr w:type="spellStart"/>
      <w:r>
        <w:rPr>
          <w:rFonts w:eastAsia="Times New Roman" w:cs="Times New Roman"/>
          <w:szCs w:val="24"/>
        </w:rPr>
        <w:t>σερβίρεται</w:t>
      </w:r>
      <w:proofErr w:type="spellEnd"/>
      <w:r>
        <w:rPr>
          <w:rFonts w:eastAsia="Times New Roman" w:cs="Times New Roman"/>
          <w:szCs w:val="24"/>
        </w:rPr>
        <w:t xml:space="preserve"> μπορεί να οδηγήσουν σε εκτρωματικές αντιλήψεις και για το περιβάλλον, έχει συμβε</w:t>
      </w:r>
      <w:r>
        <w:rPr>
          <w:rFonts w:eastAsia="Times New Roman" w:cs="Times New Roman"/>
          <w:szCs w:val="24"/>
        </w:rPr>
        <w:t xml:space="preserve">ί και για την παραγωγική ανασυγκρότηση. </w:t>
      </w:r>
    </w:p>
    <w:p w14:paraId="744660C5"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Κυρία Τριανταφύλλου, ολοκληρώστε παρακαλώ.</w:t>
      </w:r>
    </w:p>
    <w:p w14:paraId="744660C6"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Τελειώνω, κύριε Πρόεδρε. </w:t>
      </w:r>
    </w:p>
    <w:p w14:paraId="744660C7"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Είναι επίδικα το για ποιον και πώς γίνεται η παραγωγική ανασυγκρότηση και πρέπει να πούμε ότι αυτό που πρέπει να κάνει σήμερα αυτή η Κυβέρνηση είναι να προσπαθήσει να δημιουργηθεί αυτό το περίφημο έθος που μας δίδασκε ο Αριστοτέλης, η συνήθεια δηλαδή και ν</w:t>
      </w:r>
      <w:r>
        <w:rPr>
          <w:rFonts w:eastAsia="Times New Roman" w:cs="Times New Roman"/>
          <w:szCs w:val="24"/>
        </w:rPr>
        <w:t xml:space="preserve">α μεταβάλουμε πεποιθήσεις και να αποκτάμε και να εμπεδώνουμε νέες συμπεριφορές. </w:t>
      </w:r>
    </w:p>
    <w:p w14:paraId="744660C8"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Ευχαριστώ.</w:t>
      </w:r>
    </w:p>
    <w:p w14:paraId="744660C9" w14:textId="77777777" w:rsidR="00F20DF6" w:rsidRDefault="00F443B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44660CA"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Τον λόγο έχει η κ. Ολυμπία </w:t>
      </w:r>
      <w:proofErr w:type="spellStart"/>
      <w:r>
        <w:rPr>
          <w:rFonts w:eastAsia="Times New Roman" w:cs="Times New Roman"/>
          <w:szCs w:val="24"/>
        </w:rPr>
        <w:t>Τελιγιορίδου</w:t>
      </w:r>
      <w:proofErr w:type="spellEnd"/>
      <w:r>
        <w:rPr>
          <w:rFonts w:eastAsia="Times New Roman" w:cs="Times New Roman"/>
          <w:szCs w:val="24"/>
        </w:rPr>
        <w:t xml:space="preserve">, η οποία είναι και η τελευταία ομιλήτρια. Θα ακολουθήσουν δευτερολογίες όσων εκ των εισηγητών ή ειδικών αγορητών επιθυμούν. </w:t>
      </w:r>
    </w:p>
    <w:p w14:paraId="744660CB"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Τελιγιορίδου</w:t>
      </w:r>
      <w:proofErr w:type="spellEnd"/>
      <w:r>
        <w:rPr>
          <w:rFonts w:eastAsia="Times New Roman" w:cs="Times New Roman"/>
          <w:szCs w:val="24"/>
        </w:rPr>
        <w:t xml:space="preserve">, έχετε τον λόγο. </w:t>
      </w:r>
    </w:p>
    <w:p w14:paraId="744660CC"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ΟΛΥΜΠΙΑ ΤΕΛΙΓΙΟΡΙΔΟΥ:</w:t>
      </w:r>
      <w:r>
        <w:rPr>
          <w:rFonts w:eastAsia="Times New Roman" w:cs="Times New Roman"/>
          <w:szCs w:val="24"/>
        </w:rPr>
        <w:t xml:space="preserve"> Ευχαριστώ πολύ, κύριε Πρόεδρε. </w:t>
      </w:r>
    </w:p>
    <w:p w14:paraId="744660CD"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το νομοσχέδιο το οποίο συζητάμε σήμερα αποτελεί, κατά τη γνώμη μας, μια βαθιά τομή στη μέχρι τώρα πολιτική της αδράνειας που για δεκαετίες οδήγησε στην απαξίωση του φυσικού περιβάλλοντος</w:t>
      </w:r>
      <w:r>
        <w:rPr>
          <w:rFonts w:eastAsia="Times New Roman" w:cs="Times New Roman"/>
          <w:szCs w:val="24"/>
        </w:rPr>
        <w:t>,</w:t>
      </w:r>
      <w:r>
        <w:rPr>
          <w:rFonts w:eastAsia="Times New Roman" w:cs="Times New Roman"/>
          <w:szCs w:val="24"/>
        </w:rPr>
        <w:t xml:space="preserve"> που αποτελεί το πρωταρχ</w:t>
      </w:r>
      <w:r>
        <w:rPr>
          <w:rFonts w:eastAsia="Times New Roman" w:cs="Times New Roman"/>
          <w:szCs w:val="24"/>
        </w:rPr>
        <w:t xml:space="preserve">ικό συστατικό στοιχείο του εθνικού μας πλούτου. </w:t>
      </w:r>
    </w:p>
    <w:p w14:paraId="744660CE"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Η απαξίωση αυτή σε πολύ μεγάλο βαθμό οδήγησε και συν</w:t>
      </w:r>
      <w:r>
        <w:rPr>
          <w:rFonts w:eastAsia="Times New Roman" w:cs="Times New Roman"/>
          <w:szCs w:val="24"/>
        </w:rPr>
        <w:t>ε</w:t>
      </w:r>
      <w:r>
        <w:rPr>
          <w:rFonts w:eastAsia="Times New Roman" w:cs="Times New Roman"/>
          <w:szCs w:val="24"/>
        </w:rPr>
        <w:t xml:space="preserve">τέλεσε στην ερήμωση και στην υποβάθμιση της ελληνικής υπαίθρου και της ελληνικής περιφέρειας. Σήμερα με αυτή τη νομοθετική πρωτοβουλία υπογραμμίζουμε μια </w:t>
      </w:r>
      <w:r>
        <w:rPr>
          <w:rFonts w:eastAsia="Times New Roman" w:cs="Times New Roman"/>
          <w:szCs w:val="24"/>
        </w:rPr>
        <w:t>διαφορετική φιλοσοφία για την ασκούμενη περιβαλλοντική πολιτική. Το νομοσχέδιο αυτό είναι ένα εργαλείο στα χέρια της κοινωνίας, ώστε να προσπαθήσει να προστατεύσει το φυσικό περιβάλλον, να αξιοποιήσει τους πόρους του με όρους πράσινης ανάπτυξης και να προβ</w:t>
      </w:r>
      <w:r>
        <w:rPr>
          <w:rFonts w:eastAsia="Times New Roman" w:cs="Times New Roman"/>
          <w:szCs w:val="24"/>
        </w:rPr>
        <w:t>άλει τη φύση στη χώρα μας. Και είναι, αν μη τι άλλο, άδικο αυτοί που αδιαφόρησαν, αυτοί που δεν θέλησαν ή δεν μπόρεσαν να ασχοληθούν σοβαρά με το εθνικό αυτό κεφάλαιο να έρχονται σήμερα και να μας κατηγορούν</w:t>
      </w:r>
      <w:r>
        <w:rPr>
          <w:rFonts w:eastAsia="Times New Roman" w:cs="Times New Roman"/>
          <w:szCs w:val="24"/>
        </w:rPr>
        <w:t>,</w:t>
      </w:r>
      <w:r>
        <w:rPr>
          <w:rFonts w:eastAsia="Times New Roman" w:cs="Times New Roman"/>
          <w:szCs w:val="24"/>
        </w:rPr>
        <w:t xml:space="preserve"> είτε για προχειρότητα είτε για καθυστέρηση είτε</w:t>
      </w:r>
      <w:r>
        <w:rPr>
          <w:rFonts w:eastAsia="Times New Roman" w:cs="Times New Roman"/>
          <w:szCs w:val="24"/>
        </w:rPr>
        <w:t xml:space="preserve"> για μελλοντική αδυναμία</w:t>
      </w:r>
      <w:r>
        <w:rPr>
          <w:rFonts w:eastAsia="Times New Roman" w:cs="Times New Roman"/>
          <w:szCs w:val="24"/>
        </w:rPr>
        <w:t>,</w:t>
      </w:r>
      <w:r>
        <w:rPr>
          <w:rFonts w:eastAsia="Times New Roman" w:cs="Times New Roman"/>
          <w:szCs w:val="24"/>
        </w:rPr>
        <w:t xml:space="preserve"> στη λειτουργία των φορέων διαχείρισης. </w:t>
      </w:r>
    </w:p>
    <w:p w14:paraId="744660CF"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Το νομοσχέδιο αυτό έγινε με απόλυτη υπευθυνότητα και με την επίβλεψη μιας ομάδας εργασίας ειδικών επιστημόνων και με το Υπουργείο, που για μήνες επεξεργάστηκαν όλα τα στοιχεία, το ποιες περι</w:t>
      </w:r>
      <w:r>
        <w:rPr>
          <w:rFonts w:eastAsia="Times New Roman" w:cs="Times New Roman"/>
          <w:szCs w:val="24"/>
        </w:rPr>
        <w:t xml:space="preserve">οχές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xml:space="preserve"> θα κριθούν και θα ενταχθούν, τις περιβαλλοντικές μελέτες και έλαβαν υπ’ </w:t>
      </w:r>
      <w:proofErr w:type="spellStart"/>
      <w:r>
        <w:rPr>
          <w:rFonts w:eastAsia="Times New Roman" w:cs="Times New Roman"/>
          <w:szCs w:val="24"/>
        </w:rPr>
        <w:t>όψιν</w:t>
      </w:r>
      <w:proofErr w:type="spellEnd"/>
      <w:r>
        <w:rPr>
          <w:rFonts w:eastAsia="Times New Roman" w:cs="Times New Roman"/>
          <w:szCs w:val="24"/>
        </w:rPr>
        <w:t xml:space="preserve"> τις παρατηρήσεις από τη δημόσια διαβούλευση. </w:t>
      </w:r>
    </w:p>
    <w:p w14:paraId="744660D0"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Δύο είναι τα βασικά χαρακτηριστικά αυτού του νομοσχεδίου. Στη διαχείριση των φορέων διαχείρισης εντάσσεται το σύνολο τω</w:t>
      </w:r>
      <w:r>
        <w:rPr>
          <w:rFonts w:eastAsia="Times New Roman" w:cs="Times New Roman"/>
          <w:szCs w:val="24"/>
        </w:rPr>
        <w:t xml:space="preserve">ν περιοχών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xml:space="preserve"> και, δεύτερον, εξασφαλίζεται η χρηματοδότηση από τον κρατικό προϋπολογισμό και όχι από προγράμματα ΕΣΠΑ που κατά καιρούς δημιουργούσαν διάφορα προβλήματα. </w:t>
      </w:r>
    </w:p>
    <w:p w14:paraId="744660D1"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Η μέχρι τώρα αποσπασματική διαχείριση των προστατευόμενων περιοχών που σε πολλές</w:t>
      </w:r>
      <w:r>
        <w:rPr>
          <w:rFonts w:eastAsia="Times New Roman" w:cs="Times New Roman"/>
          <w:szCs w:val="24"/>
        </w:rPr>
        <w:t xml:space="preserve"> περιπτώσεις οδήγησε να καταλογιστούν πρόστιμα από την Ευρωπαϊκή Ένωση στη χώρα μας με αυτό το νομοσχέδιο φιλοδοξούμε να σταματήσει. </w:t>
      </w:r>
    </w:p>
    <w:p w14:paraId="744660D2"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Χαρακτηριστικό παράδειγμα της ανεπάρκειας της πολιτικής των προηγουμένων χρόνων υπήρξε ο φορέας-φάντασμα διαχείρισης της </w:t>
      </w:r>
      <w:r>
        <w:rPr>
          <w:rFonts w:eastAsia="Times New Roman" w:cs="Times New Roman"/>
          <w:szCs w:val="24"/>
        </w:rPr>
        <w:t>λ</w:t>
      </w:r>
      <w:r>
        <w:rPr>
          <w:rFonts w:eastAsia="Times New Roman" w:cs="Times New Roman"/>
          <w:szCs w:val="24"/>
        </w:rPr>
        <w:t>ίμνης της Καστοριάς. Αποσπασματικές ενέργειες χωρίς σχεδιασμό και χωρίς προοπτική. Για την ιστορία να πούμε ότι από το 1997 ο Δήμος Καστοριάς επιχείρησε να δημιουργήσει τις προϋποθέσεις για φορέα διαχείρισης στην πόλη μας. Με χρήματα από ευρωπαϊκά προγράμμ</w:t>
      </w:r>
      <w:r>
        <w:rPr>
          <w:rFonts w:eastAsia="Times New Roman" w:cs="Times New Roman"/>
          <w:szCs w:val="24"/>
        </w:rPr>
        <w:t xml:space="preserve">ατα έγιναν μελέτες για τη διευθέτηση των ρεμάτων, για τη διαχείριση των καλαμώνων, για την οριοθέτηση της παρόχθιας όχθης. </w:t>
      </w:r>
    </w:p>
    <w:p w14:paraId="744660D3"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Από το 2002 υπήρξε πρόταση για </w:t>
      </w:r>
      <w:r w:rsidRPr="00E75A23">
        <w:rPr>
          <w:rFonts w:eastAsia="Times New Roman" w:cs="Times New Roman"/>
          <w:szCs w:val="24"/>
        </w:rPr>
        <w:t>προεδρικό διάταγμα</w:t>
      </w:r>
      <w:r>
        <w:rPr>
          <w:rFonts w:eastAsia="Times New Roman" w:cs="Times New Roman"/>
          <w:szCs w:val="24"/>
        </w:rPr>
        <w:t xml:space="preserve"> και τον Ιούνιο του 2012 ιδρύθηκε ο Φορέας Διαχείρισης Λίμνης της Καστοριάς στα χαρ</w:t>
      </w:r>
      <w:r>
        <w:rPr>
          <w:rFonts w:eastAsia="Times New Roman" w:cs="Times New Roman"/>
          <w:szCs w:val="24"/>
        </w:rPr>
        <w:t xml:space="preserve">τιά. Πριν καν δημιουργηθεί, με το </w:t>
      </w:r>
      <w:r>
        <w:rPr>
          <w:rFonts w:eastAsia="Times New Roman" w:cs="Times New Roman"/>
          <w:szCs w:val="24"/>
        </w:rPr>
        <w:t>π.δ.</w:t>
      </w:r>
      <w:r>
        <w:rPr>
          <w:rFonts w:eastAsia="Times New Roman" w:cs="Times New Roman"/>
          <w:szCs w:val="24"/>
        </w:rPr>
        <w:t xml:space="preserve">1420/2012, μέσα σε μερικούς μόνο μήνες, τον Ιανουάριο του 2013, καταργήθηκε με τον ν.4109. </w:t>
      </w:r>
    </w:p>
    <w:p w14:paraId="744660D4"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Γιατί; Γιατί έπρεπε –λέει- να νοικοκυρευτεί το κράτος και να μη</w:t>
      </w:r>
      <w:r>
        <w:rPr>
          <w:rFonts w:eastAsia="Times New Roman" w:cs="Times New Roman"/>
          <w:szCs w:val="24"/>
        </w:rPr>
        <w:t xml:space="preserve"> </w:t>
      </w:r>
      <w:r>
        <w:rPr>
          <w:rFonts w:eastAsia="Times New Roman" w:cs="Times New Roman"/>
          <w:szCs w:val="24"/>
        </w:rPr>
        <w:t>σπαταλάει χρήματα. Ήταν, με την προηγούμενη κυβερνητική αντίλη</w:t>
      </w:r>
      <w:r>
        <w:rPr>
          <w:rFonts w:eastAsia="Times New Roman" w:cs="Times New Roman"/>
          <w:szCs w:val="24"/>
        </w:rPr>
        <w:t>ψη, «σπατάλη» η διάθεση πόρων για τη διαχείριση του περιβάλλοντος κι αφού δεν μπορούσαν να περιορίσουν από αλλού τη σπατάλη των χρημάτων –κι εδώ πραγματικά δεν ξέρω αν πρέπει να γελάσουμε ή να κλάψουμε- την περιόρισαν από τη βιώσιμη ανάπτυξη.</w:t>
      </w:r>
    </w:p>
    <w:p w14:paraId="744660D5" w14:textId="77777777" w:rsidR="00F20DF6" w:rsidRDefault="00F443B4">
      <w:pPr>
        <w:spacing w:line="600" w:lineRule="auto"/>
        <w:ind w:firstLine="720"/>
        <w:jc w:val="both"/>
        <w:rPr>
          <w:rFonts w:eastAsia="Times New Roman"/>
          <w:szCs w:val="24"/>
        </w:rPr>
      </w:pPr>
      <w:r>
        <w:rPr>
          <w:rFonts w:eastAsia="Times New Roman" w:cs="Times New Roman"/>
          <w:szCs w:val="24"/>
        </w:rPr>
        <w:t>Με το συγκεκρ</w:t>
      </w:r>
      <w:r>
        <w:rPr>
          <w:rFonts w:eastAsia="Times New Roman" w:cs="Times New Roman"/>
          <w:szCs w:val="24"/>
        </w:rPr>
        <w:t xml:space="preserve">ιμένο νομοσχέδιο αναιρείται ο ν.4109/2013 και δημιουργείται Φορέας Διαχείρισης Προστατευόμενων Περιοχών της Δυτικής Μακεδονίας, που αφορά περιοχές </w:t>
      </w:r>
      <w:r>
        <w:rPr>
          <w:rFonts w:eastAsia="Times New Roman" w:cs="Times New Roman"/>
          <w:szCs w:val="24"/>
        </w:rPr>
        <w:t>«</w:t>
      </w:r>
      <w:r>
        <w:rPr>
          <w:rFonts w:eastAsia="Times New Roman"/>
          <w:szCs w:val="24"/>
          <w:lang w:val="en-US"/>
        </w:rPr>
        <w:t>NATURA</w:t>
      </w:r>
      <w:r>
        <w:rPr>
          <w:rFonts w:eastAsia="Times New Roman"/>
          <w:szCs w:val="24"/>
        </w:rPr>
        <w:t>»</w:t>
      </w:r>
      <w:r>
        <w:rPr>
          <w:rFonts w:eastAsia="Times New Roman"/>
          <w:szCs w:val="24"/>
        </w:rPr>
        <w:t xml:space="preserve"> και ορεινούς όγκους, αλλά και τις λίμνες, με έδρα την Καστοριά. Θεωρώ ότι αυτό είναι η αποκατάσταση μιας αδικίας και η δικαίωση μιας περιοχής που σπατάλησε χρήμα αλλά και ανθρώπινο δυναμικό, που για εδώ και είκοσι ένα χρόνια ασχολείται με την ίδρυση του </w:t>
      </w:r>
      <w:r>
        <w:rPr>
          <w:rFonts w:eastAsia="Times New Roman"/>
          <w:szCs w:val="24"/>
        </w:rPr>
        <w:t>φ</w:t>
      </w:r>
      <w:r>
        <w:rPr>
          <w:rFonts w:eastAsia="Times New Roman"/>
          <w:szCs w:val="24"/>
        </w:rPr>
        <w:t>ορέα διαχείρισης</w:t>
      </w:r>
      <w:r>
        <w:rPr>
          <w:rFonts w:eastAsia="Times New Roman"/>
          <w:szCs w:val="24"/>
        </w:rPr>
        <w:t xml:space="preserve">. Δίνεται πλέον η δυνατότητα να υπάρξει ένας συστηματικός περιβαλλοντικός σχεδιασμός, που θα εφαρμόζει τους κανόνες ενός αναπτυξιακού σχεδιασμού, μέσω των συνεργειών της τοπικής κοινωνίας. </w:t>
      </w:r>
    </w:p>
    <w:p w14:paraId="744660D6" w14:textId="77777777" w:rsidR="00F20DF6" w:rsidRDefault="00F443B4">
      <w:pPr>
        <w:spacing w:line="600" w:lineRule="auto"/>
        <w:ind w:firstLine="720"/>
        <w:jc w:val="both"/>
        <w:rPr>
          <w:rFonts w:eastAsia="Times New Roman"/>
          <w:szCs w:val="24"/>
        </w:rPr>
      </w:pPr>
      <w:r>
        <w:rPr>
          <w:rFonts w:eastAsia="Times New Roman"/>
          <w:szCs w:val="24"/>
        </w:rPr>
        <w:t>Εδώ, λοιπόν, σήμερα έχουμε μία ελπιδοφόρα προοπτικ</w:t>
      </w:r>
      <w:r>
        <w:rPr>
          <w:rFonts w:eastAsia="Times New Roman"/>
          <w:szCs w:val="24"/>
        </w:rPr>
        <w:t xml:space="preserve">ή, για την προστασία του περιβάλλοντος, την ανάπτυξη του </w:t>
      </w:r>
      <w:proofErr w:type="spellStart"/>
      <w:r>
        <w:rPr>
          <w:rFonts w:eastAsia="Times New Roman"/>
          <w:szCs w:val="24"/>
        </w:rPr>
        <w:t>οικοτουρισμού</w:t>
      </w:r>
      <w:proofErr w:type="spellEnd"/>
      <w:r>
        <w:rPr>
          <w:rFonts w:eastAsia="Times New Roman"/>
          <w:szCs w:val="24"/>
        </w:rPr>
        <w:t>, την τροφοδότηση της εργασίας, την προβολή των τοπικών προϊόντων και</w:t>
      </w:r>
      <w:r>
        <w:rPr>
          <w:rFonts w:eastAsia="Times New Roman"/>
          <w:szCs w:val="24"/>
        </w:rPr>
        <w:t>,</w:t>
      </w:r>
      <w:r>
        <w:rPr>
          <w:rFonts w:eastAsia="Times New Roman"/>
          <w:szCs w:val="24"/>
        </w:rPr>
        <w:t xml:space="preserve"> εν τέλει, την αναβάθμιση της ποιότητας της ζωής μας. Σήμερα δίνεται αυτή η δυνατότητα και νομίζω ότι εδώ πρέπει να </w:t>
      </w:r>
      <w:r>
        <w:rPr>
          <w:rFonts w:eastAsia="Times New Roman"/>
          <w:szCs w:val="24"/>
        </w:rPr>
        <w:t>ευχαριστήσουμε τον Αναπληρωτή Υπουργό</w:t>
      </w:r>
      <w:r>
        <w:rPr>
          <w:rFonts w:eastAsia="Times New Roman"/>
          <w:szCs w:val="24"/>
        </w:rPr>
        <w:t xml:space="preserve"> </w:t>
      </w:r>
      <w:r>
        <w:rPr>
          <w:rFonts w:eastAsia="Times New Roman"/>
          <w:szCs w:val="24"/>
        </w:rPr>
        <w:t xml:space="preserve">κ. </w:t>
      </w:r>
      <w:proofErr w:type="spellStart"/>
      <w:r>
        <w:rPr>
          <w:rFonts w:eastAsia="Times New Roman"/>
          <w:szCs w:val="24"/>
        </w:rPr>
        <w:t>Φάμελλο</w:t>
      </w:r>
      <w:proofErr w:type="spellEnd"/>
      <w:r>
        <w:rPr>
          <w:rFonts w:eastAsia="Times New Roman"/>
          <w:szCs w:val="24"/>
        </w:rPr>
        <w:t>, γιατί πράγματι αναγνώρισε τις δυνατότητες που έχει η περιοχή και έλυσε αυτή την αδικία.</w:t>
      </w:r>
    </w:p>
    <w:p w14:paraId="744660D7"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Παρά, λοιπόν, τις οικονομικές δυσκολίες που ζει η χώρα, η πολιτική της Κυβέρνησης προσπαθεί να αξιοποιήσει το συγκριτι</w:t>
      </w:r>
      <w:r>
        <w:rPr>
          <w:rFonts w:eastAsia="Times New Roman" w:cs="Times New Roman"/>
          <w:szCs w:val="24"/>
        </w:rPr>
        <w:t>κό πλεονέκτημα της χώρας μας και με τον επιτελικό ρόλο του Υπουργείου να δημιουργήσει, με ενιαίο συντονισμό, τις προϋποθέσεις για τη σωστή και ορθολογική διαχείριση του περιβάλλοντος. Με την πολιτική της Κυβέρνησης εξασφαλίζονται οι θέσεις εργασίας, η μόνι</w:t>
      </w:r>
      <w:r>
        <w:rPr>
          <w:rFonts w:eastAsia="Times New Roman" w:cs="Times New Roman"/>
          <w:szCs w:val="24"/>
        </w:rPr>
        <w:t xml:space="preserve">μη στελέχωση των φορέων με μόνιμο, εξειδικευμένο προσωπικό και με αποδοτικά σχήματα διοίκησης.    </w:t>
      </w:r>
    </w:p>
    <w:p w14:paraId="744660D8"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Το νομοσχέδιο είναι ιδιαίτερα σημαντικό, γιατί αφορά τη σχέση μας με τη φύση και το</w:t>
      </w:r>
      <w:r>
        <w:rPr>
          <w:rFonts w:eastAsia="Times New Roman" w:cs="Times New Roman"/>
          <w:szCs w:val="24"/>
        </w:rPr>
        <w:t>ν</w:t>
      </w:r>
      <w:r>
        <w:rPr>
          <w:rFonts w:eastAsia="Times New Roman" w:cs="Times New Roman"/>
          <w:szCs w:val="24"/>
        </w:rPr>
        <w:t xml:space="preserve"> σεβασμό που οφείλουμε προς αυτή. Προφανώς κάθε ανθρώπινη δραστηριότητα α</w:t>
      </w:r>
      <w:r>
        <w:rPr>
          <w:rFonts w:eastAsia="Times New Roman" w:cs="Times New Roman"/>
          <w:szCs w:val="24"/>
        </w:rPr>
        <w:t>φήνει το αποτύπωμά της στο περιβάλλον. Εμείς, όμως, επιδιώκουμε αυτό το αποτύπωμα να είναι ωφέλιμο, να μην καταστρέφει και να βοηθά στην αειφόρο και βιώσιμη ανάπτυξη. Για να ανταποκριθούμε σε αυτή την αποστολή, θα πρέπει να συνειδητοποιήσουμε ότι οφείλουμε</w:t>
      </w:r>
      <w:r>
        <w:rPr>
          <w:rFonts w:eastAsia="Times New Roman" w:cs="Times New Roman"/>
          <w:szCs w:val="24"/>
        </w:rPr>
        <w:t xml:space="preserve"> σεβασμό προς τη φύση, γιατί ο σεβασμός αυτός είναι σεβασμός προς τον ίδιο μας τον εαυτό. </w:t>
      </w:r>
    </w:p>
    <w:p w14:paraId="744660D9"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Είναι, λοιπόν, χρέος μας να υπάρξει ένας στρατηγικός περιβαλλοντικός σχεδιασμός, με τοπικό και περιφερειακό προσανατολισμό, που θα στοχεύει στην αειφόρο ανάπτυξη, πο</w:t>
      </w:r>
      <w:r>
        <w:rPr>
          <w:rFonts w:eastAsia="Times New Roman" w:cs="Times New Roman"/>
          <w:szCs w:val="24"/>
        </w:rPr>
        <w:t xml:space="preserve">υ θα αποτελέσει τη γέφυρα για την έξοδο της χώρας μας από την κρίση με ένα διαφορετικό μοντέλο διακυβέρνησης.   </w:t>
      </w:r>
    </w:p>
    <w:p w14:paraId="744660DA"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744660DB" w14:textId="77777777" w:rsidR="00F20DF6" w:rsidRDefault="00F443B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44660DC" w14:textId="77777777" w:rsidR="00F20DF6" w:rsidRDefault="00F443B4">
      <w:pPr>
        <w:spacing w:line="600" w:lineRule="auto"/>
        <w:ind w:firstLine="720"/>
        <w:jc w:val="both"/>
        <w:rPr>
          <w:rFonts w:eastAsia="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szCs w:val="24"/>
        </w:rPr>
        <w:t>Κυρίες και κύριοι συνάδελφοι, έχω την τιμή να ανα</w:t>
      </w:r>
      <w:r>
        <w:rPr>
          <w:rFonts w:eastAsia="Times New Roman"/>
          <w:szCs w:val="24"/>
        </w:rPr>
        <w:t>κοινώσω στο Σώμα ότι τη συνεδρίασή μας παρακολουθούν από τα άνω δυτικά θεωρία,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εί</w:t>
      </w:r>
      <w:r>
        <w:rPr>
          <w:rFonts w:eastAsia="Times New Roman"/>
          <w:szCs w:val="24"/>
        </w:rPr>
        <w:t>κοσι έξι μαθητές και μαθήτριες και δύο εκπαιδευτικοί συνοδοί τους από το 1</w:t>
      </w:r>
      <w:r>
        <w:rPr>
          <w:rFonts w:eastAsia="Times New Roman"/>
          <w:szCs w:val="24"/>
          <w:vertAlign w:val="superscript"/>
        </w:rPr>
        <w:t>ο</w:t>
      </w:r>
      <w:r>
        <w:rPr>
          <w:rFonts w:eastAsia="Times New Roman"/>
          <w:szCs w:val="24"/>
        </w:rPr>
        <w:t xml:space="preserve"> Γενικό Λύκειο Ελασσόνας</w:t>
      </w:r>
      <w:r>
        <w:rPr>
          <w:rFonts w:eastAsia="Times New Roman"/>
          <w:szCs w:val="24"/>
        </w:rPr>
        <w:t xml:space="preserve"> (πρώτο τμήμα)</w:t>
      </w:r>
      <w:r>
        <w:rPr>
          <w:rFonts w:eastAsia="Times New Roman"/>
          <w:szCs w:val="24"/>
        </w:rPr>
        <w:t>.</w:t>
      </w:r>
    </w:p>
    <w:p w14:paraId="744660DD" w14:textId="77777777" w:rsidR="00F20DF6" w:rsidRDefault="00F443B4">
      <w:pPr>
        <w:spacing w:line="600" w:lineRule="auto"/>
        <w:ind w:firstLine="720"/>
        <w:jc w:val="both"/>
        <w:rPr>
          <w:rFonts w:eastAsia="Times New Roman"/>
          <w:szCs w:val="24"/>
        </w:rPr>
      </w:pPr>
      <w:r>
        <w:rPr>
          <w:rFonts w:eastAsia="Times New Roman"/>
          <w:szCs w:val="24"/>
        </w:rPr>
        <w:t>Η Βουλή το</w:t>
      </w:r>
      <w:r>
        <w:rPr>
          <w:rFonts w:eastAsia="Times New Roman"/>
          <w:szCs w:val="24"/>
        </w:rPr>
        <w:t>ύ</w:t>
      </w:r>
      <w:r>
        <w:rPr>
          <w:rFonts w:eastAsia="Times New Roman"/>
          <w:szCs w:val="24"/>
        </w:rPr>
        <w:t>ς καλωσορίζει.</w:t>
      </w:r>
    </w:p>
    <w:p w14:paraId="744660DE" w14:textId="77777777" w:rsidR="00F20DF6" w:rsidRDefault="00F443B4">
      <w:pPr>
        <w:spacing w:line="600" w:lineRule="auto"/>
        <w:ind w:firstLine="720"/>
        <w:jc w:val="center"/>
        <w:rPr>
          <w:rFonts w:eastAsia="Times New Roman"/>
          <w:szCs w:val="24"/>
        </w:rPr>
      </w:pPr>
      <w:r>
        <w:rPr>
          <w:rFonts w:eastAsia="Times New Roman"/>
          <w:szCs w:val="24"/>
        </w:rPr>
        <w:t>(Χειροκροτήματα απ’ όλες τις πτέρυγες της Βουλής)</w:t>
      </w:r>
    </w:p>
    <w:p w14:paraId="744660DF" w14:textId="77777777" w:rsidR="00F20DF6" w:rsidRDefault="00F443B4">
      <w:pPr>
        <w:spacing w:line="600" w:lineRule="auto"/>
        <w:ind w:firstLine="720"/>
        <w:jc w:val="both"/>
        <w:rPr>
          <w:rFonts w:eastAsia="Times New Roman"/>
          <w:szCs w:val="24"/>
        </w:rPr>
      </w:pPr>
      <w:r>
        <w:rPr>
          <w:rFonts w:eastAsia="Times New Roman"/>
          <w:szCs w:val="24"/>
        </w:rPr>
        <w:t xml:space="preserve">Με την κ. </w:t>
      </w:r>
      <w:proofErr w:type="spellStart"/>
      <w:r>
        <w:rPr>
          <w:rFonts w:eastAsia="Times New Roman"/>
          <w:szCs w:val="24"/>
        </w:rPr>
        <w:t>Τελιγιορίδου</w:t>
      </w:r>
      <w:proofErr w:type="spellEnd"/>
      <w:r>
        <w:rPr>
          <w:rFonts w:eastAsia="Times New Roman"/>
          <w:szCs w:val="24"/>
        </w:rPr>
        <w:t xml:space="preserve"> ολοκληρώθηκε, όπως </w:t>
      </w:r>
      <w:proofErr w:type="spellStart"/>
      <w:r>
        <w:rPr>
          <w:rFonts w:eastAsia="Times New Roman"/>
          <w:szCs w:val="24"/>
        </w:rPr>
        <w:t>προείπαμε</w:t>
      </w:r>
      <w:proofErr w:type="spellEnd"/>
      <w:r>
        <w:rPr>
          <w:rFonts w:eastAsia="Times New Roman"/>
          <w:szCs w:val="24"/>
        </w:rPr>
        <w:t xml:space="preserve">, ο κατάλογος </w:t>
      </w:r>
      <w:r>
        <w:rPr>
          <w:rFonts w:eastAsia="Times New Roman"/>
          <w:szCs w:val="24"/>
        </w:rPr>
        <w:t xml:space="preserve">των ομιλητών και θα περάσουμε στις δευτερολογίες. </w:t>
      </w:r>
    </w:p>
    <w:p w14:paraId="744660E0" w14:textId="77777777" w:rsidR="00F20DF6" w:rsidRDefault="00F443B4">
      <w:pPr>
        <w:spacing w:line="600" w:lineRule="auto"/>
        <w:ind w:firstLine="720"/>
        <w:jc w:val="both"/>
        <w:rPr>
          <w:rFonts w:eastAsia="Times New Roman" w:cs="Times New Roman"/>
          <w:b/>
          <w:szCs w:val="24"/>
        </w:rPr>
      </w:pPr>
      <w:r>
        <w:rPr>
          <w:rFonts w:eastAsia="Times New Roman"/>
          <w:szCs w:val="24"/>
        </w:rPr>
        <w:t xml:space="preserve">Κυρία </w:t>
      </w:r>
      <w:proofErr w:type="spellStart"/>
      <w:r>
        <w:rPr>
          <w:rFonts w:eastAsia="Times New Roman"/>
          <w:szCs w:val="24"/>
        </w:rPr>
        <w:t>Ιγγλέζη</w:t>
      </w:r>
      <w:proofErr w:type="spellEnd"/>
      <w:r>
        <w:rPr>
          <w:rFonts w:eastAsia="Times New Roman"/>
          <w:szCs w:val="24"/>
        </w:rPr>
        <w:t xml:space="preserve">, έχετε τον λόγο. </w:t>
      </w:r>
    </w:p>
    <w:p w14:paraId="744660E1"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ΑΙΚΑΤΕΡΙΝΗ ΙΓΓΛΕΖΗ:</w:t>
      </w:r>
      <w:r>
        <w:rPr>
          <w:rFonts w:eastAsia="Times New Roman" w:cs="Times New Roman"/>
          <w:szCs w:val="24"/>
        </w:rPr>
        <w:t xml:space="preserve"> Εγώ θα ήθελα να αναφερθώ στην τροποποίηση του άρθρου 18 και να συγχαρώ και εγώ με τη σειρά μου τον Υπουργό για την </w:t>
      </w:r>
      <w:proofErr w:type="spellStart"/>
      <w:r>
        <w:rPr>
          <w:rFonts w:eastAsia="Times New Roman" w:cs="Times New Roman"/>
          <w:szCs w:val="24"/>
        </w:rPr>
        <w:t>αυστηροποίηση</w:t>
      </w:r>
      <w:proofErr w:type="spellEnd"/>
      <w:r>
        <w:rPr>
          <w:rFonts w:eastAsia="Times New Roman" w:cs="Times New Roman"/>
          <w:szCs w:val="24"/>
        </w:rPr>
        <w:t xml:space="preserve"> αυτού του άρθρου, έτσι ώ</w:t>
      </w:r>
      <w:r>
        <w:rPr>
          <w:rFonts w:eastAsia="Times New Roman" w:cs="Times New Roman"/>
          <w:szCs w:val="24"/>
        </w:rPr>
        <w:t>στε να μην απομείνει κα</w:t>
      </w:r>
      <w:r>
        <w:rPr>
          <w:rFonts w:eastAsia="Times New Roman" w:cs="Times New Roman"/>
          <w:szCs w:val="24"/>
        </w:rPr>
        <w:t>μ</w:t>
      </w:r>
      <w:r>
        <w:rPr>
          <w:rFonts w:eastAsia="Times New Roman" w:cs="Times New Roman"/>
          <w:szCs w:val="24"/>
        </w:rPr>
        <w:t>μία υπόνοια ότι αυτό το άρθρο προσπαθούσε να νομιμοποιήσει αυθαίρετες καταπατήσεις και αυθαίρετες κατασκευές σε περιοχές ιδιαίτερα ευαίσθητες και περιβαλλοντικά ιδιαίτερα σημαντικές.</w:t>
      </w:r>
    </w:p>
    <w:p w14:paraId="744660E2"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Επίσης, να πω για τις τροπολογίες. Για εμένα </w:t>
      </w:r>
      <w:r>
        <w:rPr>
          <w:rFonts w:eastAsia="Times New Roman" w:cs="Times New Roman"/>
          <w:szCs w:val="24"/>
        </w:rPr>
        <w:t>είναι πάρα πολύ σημαντική -από την άποψη ότι περνάμε στη δεύτερη φάση των δασικών χαρτών- η παράταση που δίνεται για τις αντιρρήσεις. Έχει τελειώσει πια η πρώτη φάση των δασικών χαρτών. Έχουμε αναρτημένους δασικούς χάρτες. Και αυτό είναι πάρα πολύ σημαντικ</w:t>
      </w:r>
      <w:r>
        <w:rPr>
          <w:rFonts w:eastAsia="Times New Roman" w:cs="Times New Roman"/>
          <w:szCs w:val="24"/>
        </w:rPr>
        <w:t>ό για τη χώρα μας. Και προχωράμε, συνεχίζουμε με τους δασικούς χάρτες μέχρι να ολοκληρωθούν.</w:t>
      </w:r>
    </w:p>
    <w:p w14:paraId="744660E3"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Και μια</w:t>
      </w:r>
      <w:r>
        <w:rPr>
          <w:rFonts w:eastAsia="Times New Roman" w:cs="Times New Roman"/>
          <w:szCs w:val="24"/>
        </w:rPr>
        <w:t>ς</w:t>
      </w:r>
      <w:r>
        <w:rPr>
          <w:rFonts w:eastAsia="Times New Roman" w:cs="Times New Roman"/>
          <w:szCs w:val="24"/>
        </w:rPr>
        <w:t xml:space="preserve"> και σήμερα –να μου επιτρέψετε- είναι Τσικνοπέμπτη, θα ήθελα εδώ στην Αίθουσα να ξαναθυμηθώ μια Τσικνοπέμπτη πριν από πέντε χρόνια στον τόπο μου την Ιερισσ</w:t>
      </w:r>
      <w:r>
        <w:rPr>
          <w:rFonts w:eastAsia="Times New Roman" w:cs="Times New Roman"/>
          <w:szCs w:val="24"/>
        </w:rPr>
        <w:t xml:space="preserve">ό όπου είχαν εισβάλει τα ΜΑΤ. Ήταν πραγματικά ένας στρατός της </w:t>
      </w:r>
      <w:r>
        <w:rPr>
          <w:rFonts w:eastAsia="Times New Roman" w:cs="Times New Roman"/>
          <w:szCs w:val="24"/>
        </w:rPr>
        <w:t>Α</w:t>
      </w:r>
      <w:r>
        <w:rPr>
          <w:rFonts w:eastAsia="Times New Roman" w:cs="Times New Roman"/>
          <w:szCs w:val="24"/>
        </w:rPr>
        <w:t xml:space="preserve">στυνομίας και είχε τσικνίσει όλο το χωριό όχι από τα ψητά, αλλά από τα καπνογόνα και τα δακρυγόνα. Εύχομαι απλώς τέτοιες μέρες, τέτοιες στιγμές να μην ξαναζήσει ποτέ και πουθενά ο ελληνικός </w:t>
      </w:r>
      <w:r>
        <w:rPr>
          <w:rFonts w:eastAsia="Times New Roman" w:cs="Times New Roman"/>
          <w:szCs w:val="24"/>
        </w:rPr>
        <w:t>λαός.</w:t>
      </w:r>
    </w:p>
    <w:p w14:paraId="744660E4"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744660E5" w14:textId="77777777" w:rsidR="00F20DF6" w:rsidRDefault="00F443B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44660E6" w14:textId="77777777" w:rsidR="00F20DF6" w:rsidRDefault="00F443B4">
      <w:pPr>
        <w:spacing w:line="600" w:lineRule="auto"/>
        <w:ind w:firstLine="720"/>
        <w:jc w:val="both"/>
        <w:rPr>
          <w:rFonts w:eastAsia="Times New Roman"/>
          <w:bCs/>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 xml:space="preserve">): </w:t>
      </w:r>
      <w:r>
        <w:rPr>
          <w:rFonts w:eastAsia="Times New Roman"/>
          <w:bCs/>
          <w:szCs w:val="24"/>
        </w:rPr>
        <w:t xml:space="preserve">Ευχαριστούμε την κ. </w:t>
      </w:r>
      <w:proofErr w:type="spellStart"/>
      <w:r>
        <w:rPr>
          <w:rFonts w:eastAsia="Times New Roman"/>
          <w:bCs/>
          <w:szCs w:val="24"/>
        </w:rPr>
        <w:t>Ιγγλέζη</w:t>
      </w:r>
      <w:proofErr w:type="spellEnd"/>
      <w:r>
        <w:rPr>
          <w:rFonts w:eastAsia="Times New Roman"/>
          <w:bCs/>
          <w:szCs w:val="24"/>
        </w:rPr>
        <w:t>.</w:t>
      </w:r>
    </w:p>
    <w:p w14:paraId="744660E7" w14:textId="77777777" w:rsidR="00F20DF6" w:rsidRDefault="00F443B4">
      <w:pPr>
        <w:spacing w:line="600" w:lineRule="auto"/>
        <w:ind w:firstLine="720"/>
        <w:jc w:val="both"/>
        <w:rPr>
          <w:rFonts w:eastAsia="Times New Roman"/>
          <w:bCs/>
          <w:szCs w:val="24"/>
        </w:rPr>
      </w:pPr>
      <w:r>
        <w:rPr>
          <w:rFonts w:eastAsia="Times New Roman"/>
          <w:bCs/>
          <w:szCs w:val="24"/>
        </w:rPr>
        <w:t xml:space="preserve">Τον λόγο έχει ο κ. </w:t>
      </w:r>
      <w:proofErr w:type="spellStart"/>
      <w:r>
        <w:rPr>
          <w:rFonts w:eastAsia="Times New Roman"/>
          <w:bCs/>
          <w:szCs w:val="24"/>
        </w:rPr>
        <w:t>Στύλιος</w:t>
      </w:r>
      <w:proofErr w:type="spellEnd"/>
      <w:r>
        <w:rPr>
          <w:rFonts w:eastAsia="Times New Roman"/>
          <w:bCs/>
          <w:szCs w:val="24"/>
        </w:rPr>
        <w:t xml:space="preserve"> από τη Νέα Δημοκρατία.</w:t>
      </w:r>
    </w:p>
    <w:p w14:paraId="744660E8"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ΓΕΩΡΓΙΟΣ ΣΤΥΛΙΟΣ:</w:t>
      </w:r>
      <w:r>
        <w:rPr>
          <w:rFonts w:eastAsia="Times New Roman" w:cs="Times New Roman"/>
          <w:szCs w:val="24"/>
        </w:rPr>
        <w:t xml:space="preserve"> Ευχαριστώ πολύ, κύριε Πρόεδρε.</w:t>
      </w:r>
    </w:p>
    <w:p w14:paraId="744660E9"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Θέλω να σχολιάσω τις τοπ</w:t>
      </w:r>
      <w:r>
        <w:rPr>
          <w:rFonts w:eastAsia="Times New Roman" w:cs="Times New Roman"/>
          <w:szCs w:val="24"/>
        </w:rPr>
        <w:t xml:space="preserve">οθετήσεις των συναδέλφων του ΣΥΡΙΖΑ και του Υπουργού. Δεν άκουσα κάτι θετικό για το τι έχει συμβεί όλα τα προηγούμενα χρόνια, πριν έρθει η </w:t>
      </w:r>
      <w:r>
        <w:rPr>
          <w:rFonts w:eastAsia="Times New Roman" w:cs="Times New Roman"/>
          <w:szCs w:val="24"/>
        </w:rPr>
        <w:t>«</w:t>
      </w:r>
      <w:proofErr w:type="spellStart"/>
      <w:r>
        <w:rPr>
          <w:rFonts w:eastAsia="Times New Roman" w:cs="Times New Roman"/>
          <w:szCs w:val="24"/>
        </w:rPr>
        <w:t>εθνικοσωτήριος</w:t>
      </w:r>
      <w:proofErr w:type="spellEnd"/>
      <w:r>
        <w:rPr>
          <w:rFonts w:eastAsia="Times New Roman" w:cs="Times New Roman"/>
          <w:szCs w:val="24"/>
        </w:rPr>
        <w:t>»</w:t>
      </w:r>
      <w:r>
        <w:rPr>
          <w:rFonts w:eastAsia="Times New Roman" w:cs="Times New Roman"/>
          <w:szCs w:val="24"/>
        </w:rPr>
        <w:t xml:space="preserve"> Κυβέρνηση των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για να βγάλει τη χώρα από την κρίση και να πιστεύουμε πλέον και να νιώθο</w:t>
      </w:r>
      <w:r>
        <w:rPr>
          <w:rFonts w:eastAsia="Times New Roman" w:cs="Times New Roman"/>
          <w:szCs w:val="24"/>
        </w:rPr>
        <w:t>υμε όλοι και να είμαστε σίγουροι ότι κάτι καλό συμβαίνει γύρω μας, χωρίς βέβαια να μπορούμε να το αντιληφθούμε, να το διαπιστώσουμε και να το καταλάβουμε.</w:t>
      </w:r>
    </w:p>
    <w:p w14:paraId="744660EA"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Να θυμίσω, λοιπόν, -για να το ακούσουν και όσοι μας παρακολουθούν- ότι η Επιτροπή </w:t>
      </w:r>
      <w:r>
        <w:rPr>
          <w:rFonts w:eastAsia="Times New Roman" w:cs="Times New Roman"/>
          <w:szCs w:val="24"/>
        </w:rPr>
        <w:t>«</w:t>
      </w:r>
      <w:r>
        <w:rPr>
          <w:rFonts w:eastAsia="Times New Roman" w:cs="Times New Roman"/>
          <w:szCs w:val="24"/>
        </w:rPr>
        <w:t>Φύση 2000</w:t>
      </w:r>
      <w:r>
        <w:rPr>
          <w:rFonts w:eastAsia="Times New Roman" w:cs="Times New Roman"/>
          <w:szCs w:val="24"/>
        </w:rPr>
        <w:t>»</w:t>
      </w:r>
      <w:r>
        <w:rPr>
          <w:rFonts w:eastAsia="Times New Roman" w:cs="Times New Roman"/>
          <w:szCs w:val="24"/>
        </w:rPr>
        <w:t xml:space="preserve"> δημιουρ</w:t>
      </w:r>
      <w:r>
        <w:rPr>
          <w:rFonts w:eastAsia="Times New Roman" w:cs="Times New Roman"/>
          <w:szCs w:val="24"/>
        </w:rPr>
        <w:t xml:space="preserve">γήθηκε το 2000. Οι ευρωπαϊκές </w:t>
      </w:r>
      <w:r>
        <w:rPr>
          <w:rFonts w:eastAsia="Times New Roman" w:cs="Times New Roman"/>
          <w:szCs w:val="24"/>
        </w:rPr>
        <w:t>ο</w:t>
      </w:r>
      <w:r>
        <w:rPr>
          <w:rFonts w:eastAsia="Times New Roman" w:cs="Times New Roman"/>
          <w:szCs w:val="24"/>
        </w:rPr>
        <w:t xml:space="preserve">δηγίες υπήρχαν από το 1992 και από το 1999. Να θυμίσω ότι οι φορείς διαχείρισης προστατευόμενων περιοχών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xml:space="preserve"> δημιουργήθηκαν το 2002. Και στη συνέχεια είχαμε την ανάπτυξη αυτών των φορέων διαχείρισης. Άρα μιλούμε για έναν</w:t>
      </w:r>
      <w:r>
        <w:rPr>
          <w:rFonts w:eastAsia="Times New Roman" w:cs="Times New Roman"/>
          <w:szCs w:val="24"/>
        </w:rPr>
        <w:t xml:space="preserve"> θεσμό καινούρ</w:t>
      </w:r>
      <w:r>
        <w:rPr>
          <w:rFonts w:eastAsia="Times New Roman" w:cs="Times New Roman"/>
          <w:szCs w:val="24"/>
        </w:rPr>
        <w:t>γ</w:t>
      </w:r>
      <w:r>
        <w:rPr>
          <w:rFonts w:eastAsia="Times New Roman" w:cs="Times New Roman"/>
          <w:szCs w:val="24"/>
        </w:rPr>
        <w:t>ιο, νέο, όπου γνωρίζετε πολύ καλά και εσείς και οι συνάδελφοι -που θέλουν να μηδενίζουν τα πάντα- ότι χρειάζεται ένας χρόνος για να σταθεί να οργανωθεί και να αφομοιωθεί με την τοπική κοινωνία με τους τοπικούς φορείς.</w:t>
      </w:r>
    </w:p>
    <w:p w14:paraId="744660EB"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Για εμάς ήταν και είναι</w:t>
      </w:r>
      <w:r>
        <w:rPr>
          <w:rFonts w:eastAsia="Times New Roman" w:cs="Times New Roman"/>
          <w:szCs w:val="24"/>
        </w:rPr>
        <w:t xml:space="preserve"> πάντοτε ψηλά στην προτεραιότητα το περιβάλλον, η φύση, η βιοποικιλότητα, η παρακολούθηση του περιβάλλοντος, η φύλαξή του, η προστασία μαζί με την ισόρροπη ανάπτυξη, μαζί με τα κίνητρα, χρησιμοποιώντας την τεχνολογία και τη γνώση που φέρνει και η επιστήμη </w:t>
      </w:r>
      <w:r>
        <w:rPr>
          <w:rFonts w:eastAsia="Times New Roman" w:cs="Times New Roman"/>
          <w:szCs w:val="24"/>
        </w:rPr>
        <w:t xml:space="preserve">αλλά και η εξέλιξη της ίδιας της ζωής, για να δημιουργήσουμε επιπλέον πλούτο, έχοντας πάντα μια σύνθετη, μια αρμονική συνύπαρξη του ανθρώπου με το περιβάλλον. </w:t>
      </w:r>
    </w:p>
    <w:p w14:paraId="744660EC"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Να θυμίσω ότι το 2014 το Υπουργείο Περιβάλλοντος είχε ολοκληρώσει τον εθνικό διάλογο για το εθνι</w:t>
      </w:r>
      <w:r>
        <w:rPr>
          <w:rFonts w:eastAsia="Times New Roman" w:cs="Times New Roman"/>
          <w:szCs w:val="24"/>
        </w:rPr>
        <w:t xml:space="preserve">κό σύστημα προστατευόμενων περιοχών, ο οποίος είχε καταλήξει τον Νοέμβριο του 2014 σε ένα ομόφωνο πόρισμα σχετικά με την αρχιτεκτονική του συστήματος. Δυστυχώς ήρθαν οι εκλογές, ήρθε η </w:t>
      </w:r>
      <w:r>
        <w:rPr>
          <w:rFonts w:eastAsia="Times New Roman" w:cs="Times New Roman"/>
          <w:szCs w:val="24"/>
        </w:rPr>
        <w:t>«</w:t>
      </w:r>
      <w:proofErr w:type="spellStart"/>
      <w:r>
        <w:rPr>
          <w:rFonts w:eastAsia="Times New Roman" w:cs="Times New Roman"/>
          <w:szCs w:val="24"/>
        </w:rPr>
        <w:t>εθνικοσωτήριος</w:t>
      </w:r>
      <w:proofErr w:type="spellEnd"/>
      <w:r>
        <w:rPr>
          <w:rFonts w:eastAsia="Times New Roman" w:cs="Times New Roman"/>
          <w:szCs w:val="24"/>
        </w:rPr>
        <w:t>»</w:t>
      </w:r>
      <w:r>
        <w:rPr>
          <w:rFonts w:eastAsia="Times New Roman" w:cs="Times New Roman"/>
          <w:szCs w:val="24"/>
        </w:rPr>
        <w:t xml:space="preserve"> Κυβέρνηση των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και αυτό το ομόφωνο πόρισμ</w:t>
      </w:r>
      <w:r>
        <w:rPr>
          <w:rFonts w:eastAsia="Times New Roman" w:cs="Times New Roman"/>
          <w:szCs w:val="24"/>
        </w:rPr>
        <w:t>α δεν εφαρμόστηκε ποτέ.</w:t>
      </w:r>
    </w:p>
    <w:p w14:paraId="744660ED"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Τι έλεγε αυτό; Τι είχε αυτό το πόρισμα, που είναι πολύ σημαντικό και αφορά και το σημερινό νομοσχέδιο; Σε σχέση με τους φορείς και τις προστατευόμενες περιοχές έλεγε </w:t>
      </w:r>
      <w:r>
        <w:rPr>
          <w:rFonts w:eastAsia="Times New Roman" w:cs="Times New Roman"/>
          <w:szCs w:val="24"/>
        </w:rPr>
        <w:t>«</w:t>
      </w:r>
      <w:r>
        <w:rPr>
          <w:rFonts w:eastAsia="Times New Roman" w:cs="Times New Roman"/>
          <w:szCs w:val="24"/>
        </w:rPr>
        <w:t>ναι</w:t>
      </w:r>
      <w:r>
        <w:rPr>
          <w:rFonts w:eastAsia="Times New Roman" w:cs="Times New Roman"/>
          <w:szCs w:val="24"/>
        </w:rPr>
        <w:t>»</w:t>
      </w:r>
      <w:r>
        <w:rPr>
          <w:rFonts w:eastAsia="Times New Roman" w:cs="Times New Roman"/>
          <w:szCs w:val="24"/>
        </w:rPr>
        <w:t xml:space="preserve"> και προχωρούσε στην ένταξη και των υπολοίπων προστατευόμενων περιοχών. Το επισήμανα και εγώ και το είπα, κύριε Υπουργέ. Δεν είμαι απ’ αυτούς που θέλω να χαρακτηρίζομαι ως τσιγγούνης στο να δεχτώ και να δω τα θετικά. Και εξάλλου δεν το κάνουμε ως παράταξη.</w:t>
      </w:r>
    </w:p>
    <w:p w14:paraId="744660EE"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Έλεγε και κάτι άλλο, όμως. Προέβλεπε το πόρισμα και για τους τριακόσιους πενήντα επτά εργαζόμενους στους φορείς διαχείρισης προστατευόμενων περιοχών. Γι’ αυτούς μίλησα και εγώ.</w:t>
      </w:r>
    </w:p>
    <w:p w14:paraId="744660EF"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Και σήμερα σας το λέω και σας το ζητώ, στην τοποθέτησή σας </w:t>
      </w:r>
      <w:r>
        <w:rPr>
          <w:rFonts w:eastAsia="Times New Roman" w:cs="Times New Roman"/>
          <w:szCs w:val="24"/>
        </w:rPr>
        <w:t>δεσμευτείτε</w:t>
      </w:r>
      <w:r>
        <w:rPr>
          <w:rFonts w:eastAsia="Times New Roman" w:cs="Times New Roman"/>
          <w:szCs w:val="24"/>
        </w:rPr>
        <w:t xml:space="preserve">, κύριε </w:t>
      </w:r>
      <w:r>
        <w:rPr>
          <w:rFonts w:eastAsia="Times New Roman" w:cs="Times New Roman"/>
          <w:szCs w:val="24"/>
        </w:rPr>
        <w:t>Υπουργέ, ότι εγγυάστε ότι το υπάρχον προσωπικό θα μπορέσει να συνεχίσει στα οκτάμηνα που εσείς νομοθετείτε με τον συγκεκριμένο νόμο. Δεσμευτείτε ότι η εμπειρία θα ληφθεί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και ότι θα φροντίσετε το υπάρχον προσωπικό να μεταβεί, να συνεχίσει να εργάζε</w:t>
      </w:r>
      <w:r>
        <w:rPr>
          <w:rFonts w:eastAsia="Times New Roman" w:cs="Times New Roman"/>
          <w:szCs w:val="24"/>
        </w:rPr>
        <w:t>ται για τον υπόλοιπο χρόνο, έστω και για το οκτάμηνο.</w:t>
      </w:r>
    </w:p>
    <w:p w14:paraId="744660F0"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Σας είπαμε ότι εμείς έχουμε μία διαφορετική αντίληψη συνολικότερα και έχουμε και μία διαφορετική θέση και για τους εργαζόμενους. Και το λέω ξανά, γιατί ειπώθηκε από πολλούς συναδέλφους που μίλησαν για τ</w:t>
      </w:r>
      <w:r>
        <w:rPr>
          <w:rFonts w:eastAsia="Times New Roman" w:cs="Times New Roman"/>
          <w:szCs w:val="24"/>
        </w:rPr>
        <w:t xml:space="preserve">η Νέα Δημοκρατία, σε σχέση με τους εργαζόμενους είμαστε αντίθετοι στα οκτάμηνα. Γιατί είμαστε αντίθετοι; Γιατί θα πρέπει οι εργαζόμενοι τέσσερις μήνες τον χρόνο να είναι εκτός θέσης εργασίας, εκτός του φορέα σε αυτή την εποχή. Άρα, λοιπόν, εργαζόμενος που </w:t>
      </w:r>
      <w:r>
        <w:rPr>
          <w:rFonts w:eastAsia="Times New Roman" w:cs="Times New Roman"/>
          <w:szCs w:val="24"/>
        </w:rPr>
        <w:t>είναι δέκα, έντεκα, δώδεκα, δεκατρία χρόνια σωρευτικά κάποιοι και κάποιοι λιγότερο θα πρέπει τέσσερις μήνες τον χρόνο να είναι απ’ έξω, χωρίς να ξέρουν που βρίσκονται και να είναι στο σημείο μηδέν.</w:t>
      </w:r>
    </w:p>
    <w:p w14:paraId="744660F1"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Σας είπαμε, λοιπόν, κύριε Υπουργέ, και νομίζω ότι σας έχου</w:t>
      </w:r>
      <w:r>
        <w:rPr>
          <w:rFonts w:eastAsia="Times New Roman" w:cs="Times New Roman"/>
          <w:szCs w:val="24"/>
        </w:rPr>
        <w:t xml:space="preserve">ν εισηγηθεί και οι εργαζόμενοι διάφορες τεχνικές λύσεις. Θα μπορούσατε να τους εντάξετε σε κάποια πράξη του ΕΣΠΑ και να χρηματοδοτείται, να πληρώνεται από το Πράσινο Ταμείο. </w:t>
      </w:r>
    </w:p>
    <w:p w14:paraId="744660F2"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Να πω το εξής: Έχουμε ένα νομοσχέδιο με είκοσι δύο άρθρα. Τα δώδεκα άρθρα αφορούν</w:t>
      </w:r>
      <w:r>
        <w:rPr>
          <w:rFonts w:eastAsia="Times New Roman" w:cs="Times New Roman"/>
          <w:szCs w:val="24"/>
        </w:rPr>
        <w:t xml:space="preserve"> τους φορείς διαχείρισης. Τα υπόλοιπα είναι μεταβατικές διατάξεις και μαζί σε αυτά τα είκοσι δύο άρθρα έχουν έρθει και άλλες εννιά τροπολογίες υπουργικές. Έχουμε το αποκορύφωμα άρθρα του συγκεκριμένου νομοσχεδίου να έχουν αλλάξει δύο και τρεις φορές. </w:t>
      </w:r>
    </w:p>
    <w:p w14:paraId="744660F3"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Αυτό</w:t>
      </w:r>
      <w:r>
        <w:rPr>
          <w:rFonts w:eastAsia="Times New Roman" w:cs="Times New Roman"/>
          <w:szCs w:val="24"/>
        </w:rPr>
        <w:t>, κύριε Πρόεδρε, θέλω να το λάβετε σοβαρά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και εσείς και να το μεταφέρετε και στον Πρόεδρο της Βουλής, είναι κακή πρακτική νομοθέτησης. </w:t>
      </w:r>
    </w:p>
    <w:p w14:paraId="744660F4"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Και σας λέω καλόπιστα ότι εμείς καταψηφίσαμε το νομοσχέδιο επί της αρχής, αλλά κάποια άρθρα θα τα υπερψηφίσουμε</w:t>
      </w:r>
      <w:r>
        <w:rPr>
          <w:rFonts w:eastAsia="Times New Roman" w:cs="Times New Roman"/>
          <w:szCs w:val="24"/>
        </w:rPr>
        <w:t>. Κάποια άλλα άρθρα, στα οποία βρίσκουμε κάποιες παραγράφους που είναι σωστές και θέλουμε να τις υπερψηφίσουμε, είναι μαζί με άλλες διατάξεις που διαφωνούμε και έχουμε τελείως διαφορετική αντίληψη. Και μιλώ για διατάξεις όπου έρχονται αναδρομικά να καλύψου</w:t>
      </w:r>
      <w:r>
        <w:rPr>
          <w:rFonts w:eastAsia="Times New Roman" w:cs="Times New Roman"/>
          <w:szCs w:val="24"/>
        </w:rPr>
        <w:t>ν και να νομοθετήσουν δαπάνες που έχουν συμβεί. Θεωρούμε ότι είναι μια παθογένεια του κράτους μας να ερχόμαστε αναδρομικά να καλύψουμε δαπάνες οι οποίες έχουν συμβεί. Σε αυτό θα πρέπει να λειτουργούμε προληπτικά. Αυτές οι δαπάνες έχουν δημιουργηθεί το 2017</w:t>
      </w:r>
      <w:r>
        <w:rPr>
          <w:rFonts w:eastAsia="Times New Roman" w:cs="Times New Roman"/>
          <w:szCs w:val="24"/>
        </w:rPr>
        <w:t xml:space="preserve"> επί της 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που όλα σωστά τα πράττει και όλα σωστά γίνονται. Λέω, λοιπόν, για τις τροπολογίες ότι οι περισσότερες από αυτές είναι τροπολογίες που χωράνε πολύ μεγάλη συζήτηση. </w:t>
      </w:r>
    </w:p>
    <w:p w14:paraId="744660F5"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Υ</w:t>
      </w:r>
      <w:r>
        <w:rPr>
          <w:rFonts w:eastAsia="Times New Roman" w:cs="Times New Roman"/>
          <w:szCs w:val="24"/>
        </w:rPr>
        <w:t>πάρχει</w:t>
      </w:r>
      <w:r>
        <w:rPr>
          <w:rFonts w:eastAsia="Times New Roman" w:cs="Times New Roman"/>
          <w:szCs w:val="24"/>
        </w:rPr>
        <w:t>, μάλιστα,</w:t>
      </w:r>
      <w:r>
        <w:rPr>
          <w:rFonts w:eastAsia="Times New Roman" w:cs="Times New Roman"/>
          <w:szCs w:val="24"/>
        </w:rPr>
        <w:t xml:space="preserve"> παράδειγμα τροπολογίας που εμείς την εί</w:t>
      </w:r>
      <w:r>
        <w:rPr>
          <w:rFonts w:eastAsia="Times New Roman" w:cs="Times New Roman"/>
          <w:szCs w:val="24"/>
        </w:rPr>
        <w:t>χαμε καταψηφίσει εδώ -είναι η τροπολογία του Υπουργείου Ναυτιλίας- όταν ήρθε η συγκεκριμένη τροπολογία με άρθρο σε νόμο. Να μη διαβάσω τώρα τον νόμο ποιος είναι ακριβώς. Έρχεται τώρα ο Υπουργός Ναυτιλίας και κάνει αναστολή για κάποιο χρονικό διάστημα αυτής</w:t>
      </w:r>
      <w:r>
        <w:rPr>
          <w:rFonts w:eastAsia="Times New Roman" w:cs="Times New Roman"/>
          <w:szCs w:val="24"/>
        </w:rPr>
        <w:t xml:space="preserve"> της τροπολογίας. Άρα, λοιπόν, όταν εμείς την καταψηφίζαμε είχαμε δίκιο. Σήμερα το κατάλαβε και η Κυβέρνηση και την αναστέλλει. Αργότερα θα έρθει να την καταργήσει τελείως. </w:t>
      </w:r>
    </w:p>
    <w:p w14:paraId="744660F6"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Σας λέμε, λοιπόν, να μην έχετε την αντίληψη ότι όλα από εσάς γίνονται σωστά και όλ</w:t>
      </w:r>
      <w:r>
        <w:rPr>
          <w:rFonts w:eastAsia="Times New Roman" w:cs="Times New Roman"/>
          <w:szCs w:val="24"/>
        </w:rPr>
        <w:t xml:space="preserve">α έχουν γίνει στραβά από τις προηγούμενες κυβερνήσεις. Αποδεικνύεται εδώ σήμερα, τρανό παράδειγμα. </w:t>
      </w:r>
    </w:p>
    <w:p w14:paraId="744660F7"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Νομίζω, κύριε Πρόεδρε, δεν έχω το δικαίωμα στις τροπολογίες να αιτιολογήσω την ψήφο μας. Θα πούμε «</w:t>
      </w:r>
      <w:r>
        <w:rPr>
          <w:rFonts w:eastAsia="Times New Roman" w:cs="Times New Roman"/>
          <w:szCs w:val="24"/>
        </w:rPr>
        <w:t>ν</w:t>
      </w:r>
      <w:r>
        <w:rPr>
          <w:rFonts w:eastAsia="Times New Roman" w:cs="Times New Roman"/>
          <w:szCs w:val="24"/>
        </w:rPr>
        <w:t>αι», «</w:t>
      </w:r>
      <w:r>
        <w:rPr>
          <w:rFonts w:eastAsia="Times New Roman" w:cs="Times New Roman"/>
          <w:szCs w:val="24"/>
        </w:rPr>
        <w:t>ό</w:t>
      </w:r>
      <w:r>
        <w:rPr>
          <w:rFonts w:eastAsia="Times New Roman" w:cs="Times New Roman"/>
          <w:szCs w:val="24"/>
        </w:rPr>
        <w:t>χι» ή «</w:t>
      </w:r>
      <w:r>
        <w:rPr>
          <w:rFonts w:eastAsia="Times New Roman" w:cs="Times New Roman"/>
          <w:szCs w:val="24"/>
        </w:rPr>
        <w:t>π</w:t>
      </w:r>
      <w:r>
        <w:rPr>
          <w:rFonts w:eastAsia="Times New Roman" w:cs="Times New Roman"/>
          <w:szCs w:val="24"/>
        </w:rPr>
        <w:t>αρών», έτσι δεν είναι;</w:t>
      </w:r>
    </w:p>
    <w:p w14:paraId="744660F8"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ΠΡΟΕΔΡΕΥΩΝ (Γεώργι</w:t>
      </w:r>
      <w:r>
        <w:rPr>
          <w:rFonts w:eastAsia="Times New Roman" w:cs="Times New Roman"/>
          <w:b/>
          <w:szCs w:val="24"/>
        </w:rPr>
        <w:t xml:space="preserve">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Ναι, έτσι είναι. Αυτό θα γίνει κατά τη διάρκεια της ψηφοφορίας.</w:t>
      </w:r>
    </w:p>
    <w:p w14:paraId="744660F9"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ΓΕΩΡΓΙΟΣ ΣΤΥΛΙΟΣ:</w:t>
      </w:r>
      <w:r>
        <w:rPr>
          <w:rFonts w:eastAsia="Times New Roman" w:cs="Times New Roman"/>
          <w:szCs w:val="24"/>
        </w:rPr>
        <w:t xml:space="preserve"> Γι’ αυτόν τον λόγο, στην πλειο</w:t>
      </w:r>
      <w:r>
        <w:rPr>
          <w:rFonts w:eastAsia="Times New Roman" w:cs="Times New Roman"/>
          <w:szCs w:val="24"/>
        </w:rPr>
        <w:t>νότητα</w:t>
      </w:r>
      <w:r>
        <w:rPr>
          <w:rFonts w:eastAsia="Times New Roman" w:cs="Times New Roman"/>
          <w:szCs w:val="24"/>
        </w:rPr>
        <w:t xml:space="preserve"> των υπουργικών τροπολογιών -θα πω και συγκεκριμένα- είμαστε αντίθετοι με αυτό το μπρος-πίσω, με αυτή την τακτική.</w:t>
      </w:r>
    </w:p>
    <w:p w14:paraId="744660FA"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ΠΡΟΕΔΡΕ</w:t>
      </w:r>
      <w:r>
        <w:rPr>
          <w:rFonts w:eastAsia="Times New Roman" w:cs="Times New Roman"/>
          <w:b/>
          <w:szCs w:val="24"/>
        </w:rPr>
        <w:t xml:space="preserve">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w:t>
      </w:r>
      <w:proofErr w:type="spellStart"/>
      <w:r>
        <w:rPr>
          <w:rFonts w:eastAsia="Times New Roman" w:cs="Times New Roman"/>
          <w:szCs w:val="24"/>
        </w:rPr>
        <w:t>Στύλιο</w:t>
      </w:r>
      <w:proofErr w:type="spellEnd"/>
      <w:r>
        <w:rPr>
          <w:rFonts w:eastAsia="Times New Roman" w:cs="Times New Roman"/>
          <w:szCs w:val="24"/>
        </w:rPr>
        <w:t>, όταν ξεκινήσουμε την ψηφοφορία, όταν φτάσουμε στις τροπολογίες θα ακουστεί και ψήφος της Νέας Δημοκρατίας, όπως και όλων των κομμάτων.</w:t>
      </w:r>
    </w:p>
    <w:p w14:paraId="744660FB"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ΓΕΩΡΓΙΟΣ ΣΤΥΛΙΟΣ:</w:t>
      </w:r>
      <w:r>
        <w:rPr>
          <w:rFonts w:eastAsia="Times New Roman" w:cs="Times New Roman"/>
          <w:szCs w:val="24"/>
        </w:rPr>
        <w:t xml:space="preserve"> Γι’ αυτόν τον λόγο τοποθετούμαστε και το λέμε ξεκάθαρα να το α</w:t>
      </w:r>
      <w:r>
        <w:rPr>
          <w:rFonts w:eastAsia="Times New Roman" w:cs="Times New Roman"/>
          <w:szCs w:val="24"/>
        </w:rPr>
        <w:t>κούσουν όλοι. Και το λέω για να μην έχουμε την πρακτική ότι δεν ψηφίστηκε η τάδε τροπολογία, «δεν την ψηφίσατε». Δεν την ψηφίσαμε όταν μέσα σε μια τροπολογία βάζεις δέκα παραγράφους στις οποίες διαφωνούμε και είναι παράγραφοι που φέρουν παθογένειες του παρ</w:t>
      </w:r>
      <w:r>
        <w:rPr>
          <w:rFonts w:eastAsia="Times New Roman" w:cs="Times New Roman"/>
          <w:szCs w:val="24"/>
        </w:rPr>
        <w:t xml:space="preserve">ελθόντος. </w:t>
      </w:r>
    </w:p>
    <w:p w14:paraId="744660FC"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w:t>
      </w:r>
      <w:proofErr w:type="spellStart"/>
      <w:r>
        <w:rPr>
          <w:rFonts w:eastAsia="Times New Roman" w:cs="Times New Roman"/>
          <w:szCs w:val="24"/>
        </w:rPr>
        <w:t>Στύλιο</w:t>
      </w:r>
      <w:proofErr w:type="spellEnd"/>
      <w:r>
        <w:rPr>
          <w:rFonts w:eastAsia="Times New Roman" w:cs="Times New Roman"/>
          <w:szCs w:val="24"/>
        </w:rPr>
        <w:t>, αν και δεν είναι του παρόντος, η πρακτική έως τώρα για τροπολογίες οι οποίες εμπεριέχουν άρθρα –χρόνια</w:t>
      </w:r>
      <w:r>
        <w:rPr>
          <w:rFonts w:eastAsia="Times New Roman" w:cs="Times New Roman"/>
          <w:szCs w:val="24"/>
        </w:rPr>
        <w:t>,</w:t>
      </w:r>
      <w:r>
        <w:rPr>
          <w:rFonts w:eastAsia="Times New Roman" w:cs="Times New Roman"/>
          <w:szCs w:val="24"/>
        </w:rPr>
        <w:t xml:space="preserve"> τέλος πάντων- είναι ότι μπορεί ο εισηγητής, ο αγορητής κάθε Κοινοβουλευτικής Ομάδας να εκφράζει την άποψη, τη θέση της παράταξης, του κόμματος για την τροπολογία και στο σύνολο, αλλά και στα επιμέρους άρθρα.</w:t>
      </w:r>
    </w:p>
    <w:p w14:paraId="744660FD"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Και την ώρα της ψηφοφορίας μπορείτε, όταν θα ψη</w:t>
      </w:r>
      <w:r>
        <w:rPr>
          <w:rFonts w:eastAsia="Times New Roman" w:cs="Times New Roman"/>
          <w:szCs w:val="24"/>
        </w:rPr>
        <w:t>φίζεται το σύνολο της τροπολογίας και εμπεριέχονται τα άρθρα, να πείτε σε συγκεκριμένα</w:t>
      </w:r>
      <w:r>
        <w:rPr>
          <w:rFonts w:eastAsia="Times New Roman" w:cs="Times New Roman"/>
          <w:szCs w:val="24"/>
        </w:rPr>
        <w:t>.</w:t>
      </w:r>
    </w:p>
    <w:p w14:paraId="744660FE"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ΓΕΩΡΓΙΟΣ ΣΤΥΛΙΟΣ:</w:t>
      </w:r>
      <w:r>
        <w:rPr>
          <w:rFonts w:eastAsia="Times New Roman" w:cs="Times New Roman"/>
          <w:szCs w:val="24"/>
        </w:rPr>
        <w:t xml:space="preserve"> Δύο λέξεις θα πω και τότε, αλλά θέλω να το ξεκαθαρίσω.</w:t>
      </w:r>
    </w:p>
    <w:p w14:paraId="744660FF"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Όχι, λέξεις δεν θα πείτε τότε, γιατί θα διεξάγεται η ψηφοφορί</w:t>
      </w:r>
      <w:r>
        <w:rPr>
          <w:rFonts w:eastAsia="Times New Roman" w:cs="Times New Roman"/>
          <w:szCs w:val="24"/>
        </w:rPr>
        <w:t xml:space="preserve">α. </w:t>
      </w:r>
    </w:p>
    <w:p w14:paraId="74466100"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ΓΕΩΡΓΙΟΣ ΣΤΥΛΙΟΣ:</w:t>
      </w:r>
      <w:r>
        <w:rPr>
          <w:rFonts w:eastAsia="Times New Roman" w:cs="Times New Roman"/>
          <w:szCs w:val="24"/>
        </w:rPr>
        <w:t xml:space="preserve"> Μια λέξη, το «</w:t>
      </w:r>
      <w:r>
        <w:rPr>
          <w:rFonts w:eastAsia="Times New Roman" w:cs="Times New Roman"/>
          <w:szCs w:val="24"/>
        </w:rPr>
        <w:t>ναι</w:t>
      </w:r>
      <w:r>
        <w:rPr>
          <w:rFonts w:eastAsia="Times New Roman" w:cs="Times New Roman"/>
          <w:szCs w:val="24"/>
        </w:rPr>
        <w:t>» ή το «</w:t>
      </w:r>
      <w:r>
        <w:rPr>
          <w:rFonts w:eastAsia="Times New Roman" w:cs="Times New Roman"/>
          <w:szCs w:val="24"/>
        </w:rPr>
        <w:t>όχι</w:t>
      </w:r>
      <w:r>
        <w:rPr>
          <w:rFonts w:eastAsia="Times New Roman" w:cs="Times New Roman"/>
          <w:szCs w:val="24"/>
        </w:rPr>
        <w:t>».</w:t>
      </w:r>
    </w:p>
    <w:p w14:paraId="74466101"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Ολοκληρώσατε με αυτό. </w:t>
      </w:r>
    </w:p>
    <w:p w14:paraId="74466102"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ΓΕΩΡΓΙΟΣ ΣΤΥΛΙΟΣ:</w:t>
      </w:r>
      <w:r>
        <w:rPr>
          <w:rFonts w:eastAsia="Times New Roman" w:cs="Times New Roman"/>
          <w:szCs w:val="24"/>
        </w:rPr>
        <w:t xml:space="preserve"> Κύριε Πρόεδρε, αριθμητικά νομίζω ότι το καταλαβαίνετε, είκοσι δύο άρθρα συνολικά. Έντεκα από αυτά τροποποιήσεις κι άλλες διατάξε</w:t>
      </w:r>
      <w:r>
        <w:rPr>
          <w:rFonts w:eastAsia="Times New Roman" w:cs="Times New Roman"/>
          <w:szCs w:val="24"/>
        </w:rPr>
        <w:t xml:space="preserve">ις και εννιά υπουργικές τροπολογίες. Αυτό τα λέει όλα. </w:t>
      </w:r>
    </w:p>
    <w:p w14:paraId="74466103"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Να πω για τη νομοτεχνική βελτίωση ότι ο κ. </w:t>
      </w:r>
      <w:proofErr w:type="spellStart"/>
      <w:r>
        <w:rPr>
          <w:rFonts w:eastAsia="Times New Roman" w:cs="Times New Roman"/>
          <w:szCs w:val="24"/>
        </w:rPr>
        <w:t>Φάμελλος</w:t>
      </w:r>
      <w:proofErr w:type="spellEnd"/>
      <w:r>
        <w:rPr>
          <w:rFonts w:eastAsia="Times New Roman" w:cs="Times New Roman"/>
          <w:szCs w:val="24"/>
        </w:rPr>
        <w:t xml:space="preserve"> ήταν γενναιόδωρος σε σχέση με το</w:t>
      </w:r>
      <w:r>
        <w:rPr>
          <w:rFonts w:eastAsia="Times New Roman" w:cs="Times New Roman"/>
          <w:szCs w:val="24"/>
        </w:rPr>
        <w:t>ν</w:t>
      </w:r>
      <w:r>
        <w:rPr>
          <w:rFonts w:eastAsia="Times New Roman" w:cs="Times New Roman"/>
          <w:szCs w:val="24"/>
        </w:rPr>
        <w:t xml:space="preserve"> φορέα Τζουμέρκων. </w:t>
      </w:r>
    </w:p>
    <w:p w14:paraId="74466104"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w:t>
      </w:r>
    </w:p>
    <w:p w14:paraId="74466105"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 xml:space="preserve">Τον λόγο έχει η κ. </w:t>
      </w:r>
      <w:proofErr w:type="spellStart"/>
      <w:r>
        <w:rPr>
          <w:rFonts w:eastAsia="Times New Roman" w:cs="Times New Roman"/>
          <w:szCs w:val="24"/>
        </w:rPr>
        <w:t>Μανωλάκου</w:t>
      </w:r>
      <w:proofErr w:type="spellEnd"/>
      <w:r>
        <w:rPr>
          <w:rFonts w:eastAsia="Times New Roman" w:cs="Times New Roman"/>
          <w:szCs w:val="24"/>
        </w:rPr>
        <w:t xml:space="preserve"> από το Κομμουνιστ</w:t>
      </w:r>
      <w:r>
        <w:rPr>
          <w:rFonts w:eastAsia="Times New Roman" w:cs="Times New Roman"/>
          <w:szCs w:val="24"/>
        </w:rPr>
        <w:t>ικό Κόμμα</w:t>
      </w:r>
      <w:r>
        <w:rPr>
          <w:rFonts w:eastAsia="Times New Roman" w:cs="Times New Roman"/>
          <w:szCs w:val="24"/>
        </w:rPr>
        <w:t xml:space="preserve"> Ελλάδας.</w:t>
      </w:r>
      <w:r>
        <w:rPr>
          <w:rFonts w:eastAsia="Times New Roman" w:cs="Times New Roman"/>
          <w:szCs w:val="24"/>
        </w:rPr>
        <w:t xml:space="preserve"> </w:t>
      </w:r>
    </w:p>
    <w:p w14:paraId="74466106"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Κύριε Υπουργέ, περιμένουμε να δούμε την τροπολογία για τα </w:t>
      </w:r>
      <w:proofErr w:type="spellStart"/>
      <w:r>
        <w:rPr>
          <w:rFonts w:eastAsia="Times New Roman" w:cs="Times New Roman"/>
          <w:szCs w:val="24"/>
        </w:rPr>
        <w:t>χρωστούμενα</w:t>
      </w:r>
      <w:proofErr w:type="spellEnd"/>
      <w:r>
        <w:rPr>
          <w:rFonts w:eastAsia="Times New Roman" w:cs="Times New Roman"/>
          <w:szCs w:val="24"/>
        </w:rPr>
        <w:t xml:space="preserve"> στους δασικούς υπαλλήλους. Είχατε δεσμευθεί. Εμείς θα επιμείνουμε, γιατί είναι δεδουλευμένα εργαζομένων. </w:t>
      </w:r>
    </w:p>
    <w:p w14:paraId="74466107"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Σε ό,τι αφορά τις τροπολογίες για τα ορε</w:t>
      </w:r>
      <w:r>
        <w:rPr>
          <w:rFonts w:eastAsia="Times New Roman" w:cs="Times New Roman"/>
          <w:szCs w:val="24"/>
        </w:rPr>
        <w:t xml:space="preserve">ιβατικά καταφύγια, εξασφαλίζεται η νομιμοποίηση των </w:t>
      </w:r>
      <w:proofErr w:type="spellStart"/>
      <w:r>
        <w:rPr>
          <w:rFonts w:eastAsia="Times New Roman" w:cs="Times New Roman"/>
          <w:szCs w:val="24"/>
        </w:rPr>
        <w:t>λειτουργούντων</w:t>
      </w:r>
      <w:proofErr w:type="spellEnd"/>
      <w:r>
        <w:rPr>
          <w:rFonts w:eastAsia="Times New Roman" w:cs="Times New Roman"/>
          <w:szCs w:val="24"/>
        </w:rPr>
        <w:t xml:space="preserve"> χωρίς άδεια και των νέων καταφυγίων που δεν αντιμετωπίζονται σαν αναγκαίες υποδομές για τον ορεινό τουρισμό, αλλά ως ένα πεδίο επιχειρηματικής δραστηριότητας.</w:t>
      </w:r>
    </w:p>
    <w:p w14:paraId="74466108"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Η πείρα τι δείχνει; Ότι ο τόπο</w:t>
      </w:r>
      <w:r>
        <w:rPr>
          <w:rFonts w:eastAsia="Times New Roman" w:cs="Times New Roman"/>
          <w:szCs w:val="24"/>
        </w:rPr>
        <w:t>ς που επιλέγουν για την εγκατάσταση του καταφυγίου, αλλά και οι υποδομές προστασίας των ορειβατών, πάντα καθορίζεται από το κόστος. Εμείς λέμε καθαρά ότι δεν είμαστε αντίθετοι με την ύπαρξη και τη λειτουργία των καταφυγίων, αλλά με κριτήρια την ικανοποίηση</w:t>
      </w:r>
      <w:r>
        <w:rPr>
          <w:rFonts w:eastAsia="Times New Roman" w:cs="Times New Roman"/>
          <w:szCs w:val="24"/>
        </w:rPr>
        <w:t xml:space="preserve"> των λαϊκών αναγκών και την προστασία του περιβάλλοντος και όχι την κερδοφορία των επιχειρηματικών ομίλων, όποιο σχήμα ή βιτρίνα και να έχουν και με κρατική ευθύνη εγκατάστασης και λειτουργίας, που δεν μπορεί και δεν θέλει να εξασφαλίσει, βεβαίως, το καπιτ</w:t>
      </w:r>
      <w:r>
        <w:rPr>
          <w:rFonts w:eastAsia="Times New Roman" w:cs="Times New Roman"/>
          <w:szCs w:val="24"/>
        </w:rPr>
        <w:t xml:space="preserve">αλιστικό κράτος. Γι’ αυτό την καταψηφίζουμε. </w:t>
      </w:r>
    </w:p>
    <w:p w14:paraId="74466109"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Σε ό,τι αφορά τις οικιστικές πυκνώσεις, είχαμε εκφράσει κατά την ψήφιση του νομοσχεδίου αντίθεση. Η Κυβέρνηση τώρα με αυτή την τροπολογία επιδιώκει να διευκολύνει την ολοκλήρωση των δασικών χαρτών, δίνοντας ωστ</w:t>
      </w:r>
      <w:r>
        <w:rPr>
          <w:rFonts w:eastAsia="Times New Roman" w:cs="Times New Roman"/>
          <w:szCs w:val="24"/>
        </w:rPr>
        <w:t xml:space="preserve">όσο περισσότερο χρόνο στην </w:t>
      </w:r>
      <w:r>
        <w:rPr>
          <w:rFonts w:eastAsia="Times New Roman" w:cs="Times New Roman"/>
          <w:szCs w:val="24"/>
        </w:rPr>
        <w:t>τοπική αυτοδιοίκηση</w:t>
      </w:r>
      <w:r>
        <w:rPr>
          <w:rFonts w:eastAsia="Times New Roman" w:cs="Times New Roman"/>
          <w:szCs w:val="24"/>
        </w:rPr>
        <w:t xml:space="preserve">, προκειμένου να μεγαλώσουν οι εκτάσεις που θα συμπεριληφθούν στις λεγόμενες οικιστικές πυκνώσεις, δηλαδή τις εκτάσεις που θα εξαιρεθούν από τους δασικούς χάρτες. Έτσι θα συνεχίζεται η ομηρία λαϊκών στρωμάτων, </w:t>
      </w:r>
      <w:r>
        <w:rPr>
          <w:rFonts w:eastAsia="Times New Roman" w:cs="Times New Roman"/>
          <w:szCs w:val="24"/>
        </w:rPr>
        <w:t>αφού με τις οικιστικές πυκνώσεις παρατείνεται ο χρόνος ξεκαθαρίσματος των προβλημάτων νομιμοποίησης ή μη των κατοικιών. Οπότε, οι μεν κάτοικοι θα νομίζουν ότι γλ</w:t>
      </w:r>
      <w:r>
        <w:rPr>
          <w:rFonts w:eastAsia="Times New Roman" w:cs="Times New Roman"/>
          <w:szCs w:val="24"/>
        </w:rPr>
        <w:t>ί</w:t>
      </w:r>
      <w:r>
        <w:rPr>
          <w:rFonts w:eastAsia="Times New Roman" w:cs="Times New Roman"/>
          <w:szCs w:val="24"/>
        </w:rPr>
        <w:t>τωσαν, αφού δεν χαρακτηρίστηκαν δάση ή δασικές εκτάσεις τα οικόπεδα που βρίσκονται τα σπίτια τ</w:t>
      </w:r>
      <w:r>
        <w:rPr>
          <w:rFonts w:eastAsia="Times New Roman" w:cs="Times New Roman"/>
          <w:szCs w:val="24"/>
        </w:rPr>
        <w:t xml:space="preserve">ους και θα ελπίζουν σε μια μελλοντική νομιμοποίηση, όμως οι δασικοί χάρτες θα έχουν μεγάλες περιοχές που θα εξαιρούνται. Θα έχουν τρύπες που θα τους καθιστούν ουσιαστικά μη ολοκληρωμένους κι αυτό πρέπει να σας προβληματίσει. </w:t>
      </w:r>
    </w:p>
    <w:p w14:paraId="7446610A"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Θυμίζουμε βέβαια ότι το ζήτημα</w:t>
      </w:r>
      <w:r>
        <w:rPr>
          <w:rFonts w:eastAsia="Times New Roman" w:cs="Times New Roman"/>
          <w:szCs w:val="24"/>
        </w:rPr>
        <w:t xml:space="preserve"> συνδέεται και με το ιδιοκτησιακό, αφού λόγω του τεκμηρίου κυριότητας του δημοσίου, ο χαρακτήρας μιας έκτασης, σε συνδυασμό με τη διαδοχή των συμβολαίων κυριότητας, μπορεί να θέσει σε αμφισβήτηση το ιδιοκτησιακό των εκτάσεων που θα χαρακτηρίζονται δάση ή δ</w:t>
      </w:r>
      <w:r>
        <w:rPr>
          <w:rFonts w:eastAsia="Times New Roman" w:cs="Times New Roman"/>
          <w:szCs w:val="24"/>
        </w:rPr>
        <w:t xml:space="preserve">ασικές εκτάσεις. </w:t>
      </w:r>
    </w:p>
    <w:p w14:paraId="7446610B"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Στο θέμα του Σχοινιά, αν και φαίνεται σαν τυπικό ζήτημα, μπορεί να κατεδαφιστούν τα υπάρχοντα μαγαζιά που φτιάχτηκαν επί ΠΑΣΟΚ και Νέας Δημοκρατίας, αλλά δεν αποκλείεται να φτιαχτούν ταβέρνες, αναψυκτήρια κι άλλα με καλύτερους περιβαλλοντ</w:t>
      </w:r>
      <w:r>
        <w:rPr>
          <w:rFonts w:eastAsia="Times New Roman" w:cs="Times New Roman"/>
          <w:szCs w:val="24"/>
        </w:rPr>
        <w:t>ικούς όρους, δηλαδή να έχουν περιβαλλοντική νομιμοποίηση. Για εμάς κριτήριο είναι οι λαϊκές ανάγκες και όχι η κερδοφορία με περιβαλλοντικό καπέλο. Εκφράζουμε τον προβληματισμό, δεν προκαταλαμβάνουμε τα πράγματα και θα ψηφίσουμε την τροπολογία.</w:t>
      </w:r>
    </w:p>
    <w:p w14:paraId="7446610C"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Όπως υπερψηφ</w:t>
      </w:r>
      <w:r>
        <w:rPr>
          <w:rFonts w:eastAsia="Times New Roman" w:cs="Times New Roman"/>
          <w:szCs w:val="24"/>
        </w:rPr>
        <w:t>ίζουμε και την τροπολογία του Υπουργείου Μεταναστευτικής Πολιτικής. Χρειάζεται πρόσληψη προσωπικού με πλήρη δικαιώματα.</w:t>
      </w:r>
    </w:p>
    <w:p w14:paraId="7446610D"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Τέλος, όσον αφορά την Εθνική Επιτροπή Υδάτων, αυτή η επιτροπή δεν συνεδρίασε ποτέ και υπήρξαν ζητήματα. Και τέλος άρδευσης και ακριβότερ</w:t>
      </w:r>
      <w:r>
        <w:rPr>
          <w:rFonts w:eastAsia="Times New Roman" w:cs="Times New Roman"/>
          <w:szCs w:val="24"/>
        </w:rPr>
        <w:t>α τιμολόγια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7446610E" w14:textId="77777777" w:rsidR="00F20DF6" w:rsidRDefault="00F443B4">
      <w:pPr>
        <w:tabs>
          <w:tab w:val="left" w:pos="2940"/>
        </w:tabs>
        <w:spacing w:line="600" w:lineRule="auto"/>
        <w:ind w:firstLine="720"/>
        <w:jc w:val="both"/>
        <w:rPr>
          <w:rFonts w:eastAsia="Times New Roman"/>
          <w:szCs w:val="24"/>
        </w:rPr>
      </w:pPr>
      <w:r>
        <w:rPr>
          <w:rFonts w:eastAsia="Times New Roman"/>
          <w:szCs w:val="24"/>
        </w:rPr>
        <w:t>Τώρα τι κάνετε; Τη διευρύνετε. Εμείς θεωρούμε ότι αυτή η κατάσταση είναι κοροϊδία. Δεν θα το ψηφίσουμε. Διακοσμητικά την έχετε.</w:t>
      </w:r>
    </w:p>
    <w:p w14:paraId="7446610F" w14:textId="77777777" w:rsidR="00F20DF6" w:rsidRDefault="00F443B4">
      <w:pPr>
        <w:tabs>
          <w:tab w:val="left" w:pos="2940"/>
        </w:tabs>
        <w:spacing w:line="600" w:lineRule="auto"/>
        <w:ind w:firstLine="720"/>
        <w:jc w:val="both"/>
        <w:rPr>
          <w:rFonts w:eastAsia="Times New Roman"/>
          <w:szCs w:val="24"/>
        </w:rPr>
      </w:pPr>
      <w:r>
        <w:rPr>
          <w:rFonts w:eastAsia="Times New Roman"/>
          <w:szCs w:val="24"/>
        </w:rPr>
        <w:t xml:space="preserve">Τελειώνω με τους εργαζόμενους στους φορείς διαχείρισης. Μπορεί να λέτε ότι ψυχή είναι οι εργαζόμενοι στους φορείς, αλλά τους απολύετε. Αυτή είναι η αλήθεια και το 2019 δεν ξέρουμε τι θα γίνει. «Ζήσε Μάη </w:t>
      </w:r>
      <w:r>
        <w:rPr>
          <w:rFonts w:eastAsia="Times New Roman"/>
          <w:szCs w:val="24"/>
        </w:rPr>
        <w:t>μου</w:t>
      </w:r>
      <w:r>
        <w:rPr>
          <w:rFonts w:eastAsia="Times New Roman"/>
          <w:szCs w:val="24"/>
        </w:rPr>
        <w:t xml:space="preserve"> να φας τριφύλλι»!</w:t>
      </w:r>
    </w:p>
    <w:p w14:paraId="74466110" w14:textId="77777777" w:rsidR="00F20DF6" w:rsidRDefault="00F443B4">
      <w:pPr>
        <w:tabs>
          <w:tab w:val="left" w:pos="2940"/>
        </w:tabs>
        <w:spacing w:line="600" w:lineRule="auto"/>
        <w:ind w:firstLine="720"/>
        <w:jc w:val="both"/>
        <w:rPr>
          <w:rFonts w:eastAsia="Times New Roman"/>
          <w:szCs w:val="24"/>
        </w:rPr>
      </w:pPr>
      <w:r>
        <w:rPr>
          <w:rFonts w:eastAsia="Times New Roman"/>
          <w:szCs w:val="24"/>
        </w:rPr>
        <w:t>Ευχαριστώ.</w:t>
      </w:r>
    </w:p>
    <w:p w14:paraId="74466111" w14:textId="77777777" w:rsidR="00F20DF6" w:rsidRDefault="00F443B4">
      <w:pPr>
        <w:tabs>
          <w:tab w:val="left" w:pos="2940"/>
        </w:tabs>
        <w:spacing w:line="600" w:lineRule="auto"/>
        <w:ind w:firstLine="720"/>
        <w:jc w:val="both"/>
        <w:rPr>
          <w:rFonts w:eastAsia="Times New Roman"/>
          <w:szCs w:val="24"/>
        </w:rPr>
      </w:pPr>
      <w:r>
        <w:rPr>
          <w:rFonts w:eastAsia="Times New Roman"/>
          <w:b/>
          <w:szCs w:val="24"/>
        </w:rPr>
        <w:t>ΠΡΟΕΔΡΕΥΩΝ (Γεώργιος</w:t>
      </w:r>
      <w:r>
        <w:rPr>
          <w:rFonts w:eastAsia="Times New Roman"/>
          <w:b/>
          <w:szCs w:val="24"/>
        </w:rPr>
        <w:t xml:space="preserve">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Οπότε με την κ</w:t>
      </w:r>
      <w:r>
        <w:rPr>
          <w:rFonts w:eastAsia="Times New Roman"/>
          <w:szCs w:val="24"/>
        </w:rPr>
        <w:t>.</w:t>
      </w:r>
      <w:r>
        <w:rPr>
          <w:rFonts w:eastAsia="Times New Roman"/>
          <w:szCs w:val="24"/>
        </w:rPr>
        <w:t xml:space="preserve"> </w:t>
      </w:r>
      <w:proofErr w:type="spellStart"/>
      <w:r>
        <w:rPr>
          <w:rFonts w:eastAsia="Times New Roman"/>
          <w:szCs w:val="24"/>
        </w:rPr>
        <w:t>Μανωλάκου</w:t>
      </w:r>
      <w:proofErr w:type="spellEnd"/>
      <w:r>
        <w:rPr>
          <w:rFonts w:eastAsia="Times New Roman"/>
          <w:szCs w:val="24"/>
        </w:rPr>
        <w:t xml:space="preserve"> ολοκληρώθηκε και ο κύκλος των δευτερολογιών των εισηγητών και ειδικών αγορητών.</w:t>
      </w:r>
    </w:p>
    <w:p w14:paraId="74466112" w14:textId="77777777" w:rsidR="00F20DF6" w:rsidRDefault="00F443B4">
      <w:pPr>
        <w:tabs>
          <w:tab w:val="left" w:pos="2940"/>
        </w:tabs>
        <w:spacing w:line="600" w:lineRule="auto"/>
        <w:ind w:firstLine="720"/>
        <w:jc w:val="both"/>
        <w:rPr>
          <w:rFonts w:eastAsia="Times New Roman"/>
          <w:szCs w:val="24"/>
        </w:rPr>
      </w:pPr>
      <w:r>
        <w:rPr>
          <w:rFonts w:eastAsia="Times New Roman"/>
          <w:szCs w:val="24"/>
        </w:rPr>
        <w:t>Κύριε Υπουργέ, κλείνουμε με εσάς. Πιστεύω να είναι σύντομη η παρέμβασή σας.</w:t>
      </w:r>
    </w:p>
    <w:p w14:paraId="74466113" w14:textId="77777777" w:rsidR="00F20DF6" w:rsidRDefault="00F443B4">
      <w:pPr>
        <w:tabs>
          <w:tab w:val="left" w:pos="2940"/>
        </w:tabs>
        <w:spacing w:line="600" w:lineRule="auto"/>
        <w:ind w:firstLine="720"/>
        <w:jc w:val="both"/>
        <w:rPr>
          <w:rFonts w:eastAsia="Times New Roman"/>
          <w:szCs w:val="24"/>
        </w:rPr>
      </w:pPr>
      <w:r>
        <w:rPr>
          <w:rFonts w:eastAsia="Times New Roman"/>
          <w:szCs w:val="24"/>
        </w:rPr>
        <w:t>Έχετε τον λόγο για πέντε λεπτά, κύριε Υπουργέ. Νομίζω ότι επ</w:t>
      </w:r>
      <w:r>
        <w:rPr>
          <w:rFonts w:eastAsia="Times New Roman"/>
          <w:szCs w:val="24"/>
        </w:rPr>
        <w:t>αρκούν.</w:t>
      </w:r>
    </w:p>
    <w:p w14:paraId="74466114" w14:textId="77777777" w:rsidR="00F20DF6" w:rsidRDefault="00F443B4">
      <w:pPr>
        <w:tabs>
          <w:tab w:val="left" w:pos="2940"/>
        </w:tabs>
        <w:spacing w:line="600" w:lineRule="auto"/>
        <w:ind w:firstLine="720"/>
        <w:jc w:val="both"/>
        <w:rPr>
          <w:rFonts w:eastAsia="Times New Roman"/>
          <w:szCs w:val="24"/>
        </w:rPr>
      </w:pPr>
      <w:r>
        <w:rPr>
          <w:rFonts w:eastAsia="Times New Roman"/>
          <w:b/>
          <w:szCs w:val="24"/>
        </w:rPr>
        <w:t>ΣΩΚΡΑΤΗΣ ΦΑΜΕΛΛΟΣ (Αναπληρωτής Υπουργός Περιβάλλοντος και Ενέργειας):</w:t>
      </w:r>
      <w:r>
        <w:rPr>
          <w:rFonts w:eastAsia="Times New Roman"/>
          <w:szCs w:val="24"/>
        </w:rPr>
        <w:t xml:space="preserve"> Ευχαριστώ, κύριε Πρόεδρε.</w:t>
      </w:r>
    </w:p>
    <w:p w14:paraId="74466115" w14:textId="77777777" w:rsidR="00F20DF6" w:rsidRDefault="00F443B4">
      <w:pPr>
        <w:tabs>
          <w:tab w:val="left" w:pos="2940"/>
        </w:tabs>
        <w:spacing w:line="600" w:lineRule="auto"/>
        <w:ind w:firstLine="720"/>
        <w:jc w:val="both"/>
        <w:rPr>
          <w:rFonts w:eastAsia="Times New Roman"/>
          <w:szCs w:val="24"/>
        </w:rPr>
      </w:pPr>
      <w:r>
        <w:rPr>
          <w:rFonts w:eastAsia="Times New Roman"/>
          <w:szCs w:val="24"/>
        </w:rPr>
        <w:t>Θα περιοριστώ στο να διευκρινίσω κάποια θέματα που μπήκαν από τους συναδέλφους για να έχουμε ένα καλό αποτέλεσμα.</w:t>
      </w:r>
    </w:p>
    <w:p w14:paraId="74466116" w14:textId="77777777" w:rsidR="00F20DF6" w:rsidRDefault="00F443B4">
      <w:pPr>
        <w:tabs>
          <w:tab w:val="left" w:pos="2940"/>
        </w:tabs>
        <w:spacing w:line="600" w:lineRule="auto"/>
        <w:ind w:firstLine="720"/>
        <w:jc w:val="both"/>
        <w:rPr>
          <w:rFonts w:eastAsia="Times New Roman"/>
          <w:szCs w:val="24"/>
        </w:rPr>
      </w:pPr>
      <w:r>
        <w:rPr>
          <w:rFonts w:eastAsia="Times New Roman"/>
          <w:szCs w:val="24"/>
        </w:rPr>
        <w:t>Έχει δίκιο η κ</w:t>
      </w:r>
      <w:r>
        <w:rPr>
          <w:rFonts w:eastAsia="Times New Roman"/>
          <w:szCs w:val="24"/>
        </w:rPr>
        <w:t>.</w:t>
      </w:r>
      <w:r>
        <w:rPr>
          <w:rFonts w:eastAsia="Times New Roman"/>
          <w:szCs w:val="24"/>
        </w:rPr>
        <w:t xml:space="preserve"> </w:t>
      </w:r>
      <w:proofErr w:type="spellStart"/>
      <w:r>
        <w:rPr>
          <w:rFonts w:eastAsia="Times New Roman"/>
          <w:szCs w:val="24"/>
        </w:rPr>
        <w:t>Μανωλάκου</w:t>
      </w:r>
      <w:proofErr w:type="spellEnd"/>
      <w:r>
        <w:rPr>
          <w:rFonts w:eastAsia="Times New Roman"/>
          <w:szCs w:val="24"/>
        </w:rPr>
        <w:t xml:space="preserve"> για την τροπολογία για τα νυχτερινά επιδόματα και τα οδοιπορικά των δασικών υπαλλήλων για το πρόγραμμα λαθροϋλοτομίας, αν δεν κάνω λάθος. Χρειάζεται κοινή επεξεργασία από το Γενικό Λογιστήριο του Κράτους και το Πράσινο Ταμείο. Έχουμε δεσμευθεί ό</w:t>
      </w:r>
      <w:r>
        <w:rPr>
          <w:rFonts w:eastAsia="Times New Roman"/>
          <w:szCs w:val="24"/>
        </w:rPr>
        <w:t>τι θα τη φέρουμε και θα καλυφθεί. Όμως, μη δημιουργείτε παρανόηση. Οι αμοιβές των εργαζομένων και οι μισθοί πληρώνονται κανονικά, γιατί βγαίνει στη δημοσιότητα κα</w:t>
      </w:r>
      <w:r>
        <w:rPr>
          <w:rFonts w:eastAsia="Times New Roman"/>
          <w:szCs w:val="24"/>
        </w:rPr>
        <w:t>μ</w:t>
      </w:r>
      <w:r>
        <w:rPr>
          <w:rFonts w:eastAsia="Times New Roman"/>
          <w:szCs w:val="24"/>
        </w:rPr>
        <w:t>μιά φορά ότι καθυστερούν να πληρωθούν οι υπάλληλοι. Οι υπάλληλοι πληρώνονται κανονικά.</w:t>
      </w:r>
    </w:p>
    <w:p w14:paraId="74466117" w14:textId="77777777" w:rsidR="00F20DF6" w:rsidRDefault="00F443B4">
      <w:pPr>
        <w:tabs>
          <w:tab w:val="left" w:pos="2940"/>
        </w:tabs>
        <w:spacing w:line="600" w:lineRule="auto"/>
        <w:ind w:firstLine="720"/>
        <w:jc w:val="both"/>
        <w:rPr>
          <w:rFonts w:eastAsia="Times New Roman"/>
          <w:szCs w:val="24"/>
        </w:rPr>
      </w:pPr>
      <w:r>
        <w:rPr>
          <w:rFonts w:eastAsia="Times New Roman"/>
          <w:szCs w:val="24"/>
        </w:rPr>
        <w:t>Δεύτερ</w:t>
      </w:r>
      <w:r>
        <w:rPr>
          <w:rFonts w:eastAsia="Times New Roman"/>
          <w:szCs w:val="24"/>
        </w:rPr>
        <w:t>ον, όσον αφορά τις οικιστικές πυκνώσεις να διευκρινίσω ότι</w:t>
      </w:r>
      <w:r>
        <w:rPr>
          <w:rFonts w:eastAsia="Times New Roman"/>
          <w:szCs w:val="24"/>
        </w:rPr>
        <w:t>,</w:t>
      </w:r>
      <w:r>
        <w:rPr>
          <w:rFonts w:eastAsia="Times New Roman"/>
          <w:szCs w:val="24"/>
        </w:rPr>
        <w:t xml:space="preserve"> πρώτον, δεν είναι η αλήθεια ότι είναι τρύπες στον καμβά των δασικών χαρτών. Η τελευταία ανάρτηση έδειξε ότι είναι μόνο το μισό τοις εκατό. Άρα δεν έχει εξαιρεθεί προσωρινά τεράστια επιφάνεια. Και,</w:t>
      </w:r>
      <w:r>
        <w:rPr>
          <w:rFonts w:eastAsia="Times New Roman"/>
          <w:szCs w:val="24"/>
        </w:rPr>
        <w:t xml:space="preserve"> δεύτερον, έχουμε ανακοινώσει ότι θα υπάρχει νόμος, που ετοιμάζουμε ήδη, για την εφαρμογή των δασικών χαρτών στις οικιστικές πυκνώσεις. Να μην υπάρχει καμμία αμφιβολία ότι θα εφαρμοστεί παντού το πλαίσιο των δασικών χαρτών.</w:t>
      </w:r>
    </w:p>
    <w:p w14:paraId="74466118" w14:textId="77777777" w:rsidR="00F20DF6" w:rsidRDefault="00F443B4">
      <w:pPr>
        <w:tabs>
          <w:tab w:val="left" w:pos="2940"/>
        </w:tabs>
        <w:spacing w:line="600" w:lineRule="auto"/>
        <w:ind w:firstLine="720"/>
        <w:jc w:val="both"/>
        <w:rPr>
          <w:rFonts w:eastAsia="Times New Roman"/>
          <w:szCs w:val="24"/>
        </w:rPr>
      </w:pPr>
      <w:r>
        <w:rPr>
          <w:rFonts w:eastAsia="Times New Roman"/>
          <w:szCs w:val="24"/>
        </w:rPr>
        <w:t xml:space="preserve">Τρίτον, για την Εθνική Επιτροπή </w:t>
      </w:r>
      <w:r>
        <w:rPr>
          <w:rFonts w:eastAsia="Times New Roman"/>
          <w:szCs w:val="24"/>
        </w:rPr>
        <w:t>Υδάτων θα σας καλούσα να το ψηφίσετε αν η αιτία της άρνησής σας είναι το ότι δεν συνεδριάζει, γιατί φέτος έχει συνεδριάσει τρεις φορές, μία για να εγκρίνει την τιμολογιακή πολιτική για τους κανόνες της κοστολόγησης, μία για να εγκρίνει τα σχέδια διαχείριση</w:t>
      </w:r>
      <w:r>
        <w:rPr>
          <w:rFonts w:eastAsia="Times New Roman"/>
          <w:szCs w:val="24"/>
        </w:rPr>
        <w:t>ς λεκανών απορροής που έγιναν ΦΕΚ στο τέλος του Δεκεμβρίου και μία για να εγκρίνει τα σχέδια διαχείρισης πλημμυρών. Και για να είμαστε σοβαροί, βάζουμε στην τροπολογία ότι θα πρέπει να συνεδριάζει δύο φορές και να είναι δημόσια τα πρακτικά της και, άρα, να</w:t>
      </w:r>
      <w:r>
        <w:rPr>
          <w:rFonts w:eastAsia="Times New Roman"/>
          <w:szCs w:val="24"/>
        </w:rPr>
        <w:t xml:space="preserve"> ελέγχεται. Αν δεν την ψηφίσουμε την τροπολογία, δεν θα είναι δημόσια τα πρακτικά. Εμείς λέμε ότι αυτό είναι το πραγματικό στοίχημα: δημόσια πολιτική και έλεγχος. Επειδή αυτά τα ερωτήματα βάλατε, έχουν απαντήσεις.</w:t>
      </w:r>
    </w:p>
    <w:p w14:paraId="74466119" w14:textId="77777777" w:rsidR="00F20DF6" w:rsidRDefault="00F443B4">
      <w:pPr>
        <w:tabs>
          <w:tab w:val="left" w:pos="2940"/>
        </w:tabs>
        <w:spacing w:line="600" w:lineRule="auto"/>
        <w:ind w:firstLine="720"/>
        <w:jc w:val="both"/>
        <w:rPr>
          <w:rFonts w:eastAsia="Times New Roman"/>
          <w:szCs w:val="24"/>
        </w:rPr>
      </w:pPr>
      <w:r>
        <w:rPr>
          <w:rFonts w:eastAsia="Times New Roman"/>
          <w:szCs w:val="24"/>
        </w:rPr>
        <w:t>Όσον αφορά τώρα τα ζητήματα τα οποία μπήκα</w:t>
      </w:r>
      <w:r>
        <w:rPr>
          <w:rFonts w:eastAsia="Times New Roman"/>
          <w:szCs w:val="24"/>
        </w:rPr>
        <w:t xml:space="preserve">ν από τον κ. </w:t>
      </w:r>
      <w:proofErr w:type="spellStart"/>
      <w:r>
        <w:rPr>
          <w:rFonts w:eastAsia="Times New Roman"/>
          <w:szCs w:val="24"/>
        </w:rPr>
        <w:t>Θραψανιώτη</w:t>
      </w:r>
      <w:proofErr w:type="spellEnd"/>
      <w:r>
        <w:rPr>
          <w:rFonts w:eastAsia="Times New Roman"/>
          <w:szCs w:val="24"/>
        </w:rPr>
        <w:t xml:space="preserve">, θέλω να του απαντήσω για τους </w:t>
      </w:r>
      <w:proofErr w:type="spellStart"/>
      <w:r>
        <w:rPr>
          <w:rFonts w:eastAsia="Times New Roman"/>
          <w:szCs w:val="24"/>
        </w:rPr>
        <w:t>γεώτοπους</w:t>
      </w:r>
      <w:proofErr w:type="spellEnd"/>
      <w:r>
        <w:rPr>
          <w:rFonts w:eastAsia="Times New Roman"/>
          <w:szCs w:val="24"/>
        </w:rPr>
        <w:t xml:space="preserve">. Οι </w:t>
      </w:r>
      <w:proofErr w:type="spellStart"/>
      <w:r>
        <w:rPr>
          <w:rFonts w:eastAsia="Times New Roman"/>
          <w:szCs w:val="24"/>
        </w:rPr>
        <w:t>γεώτοποι</w:t>
      </w:r>
      <w:proofErr w:type="spellEnd"/>
      <w:r>
        <w:rPr>
          <w:rFonts w:eastAsia="Times New Roman"/>
          <w:szCs w:val="24"/>
        </w:rPr>
        <w:t xml:space="preserve"> προστατεύονται από τις διατάξεις του ν.3937 και μπορούν να χαρακτηρίζονται ως φυσικά πάρκα και προστατευόμενα τοπία ή φυσικοί σχηματισμοί.</w:t>
      </w:r>
    </w:p>
    <w:p w14:paraId="7446611A" w14:textId="77777777" w:rsidR="00F20DF6" w:rsidRDefault="00F443B4">
      <w:pPr>
        <w:tabs>
          <w:tab w:val="left" w:pos="2940"/>
        </w:tabs>
        <w:spacing w:line="600" w:lineRule="auto"/>
        <w:ind w:firstLine="720"/>
        <w:jc w:val="both"/>
        <w:rPr>
          <w:rFonts w:eastAsia="Times New Roman"/>
          <w:szCs w:val="24"/>
        </w:rPr>
      </w:pPr>
      <w:r>
        <w:rPr>
          <w:rFonts w:eastAsia="Times New Roman"/>
          <w:szCs w:val="24"/>
        </w:rPr>
        <w:t xml:space="preserve">Υπάρχει η δυνατότητα εκπόνησης ειδικών </w:t>
      </w:r>
      <w:r>
        <w:rPr>
          <w:rFonts w:eastAsia="Times New Roman"/>
          <w:szCs w:val="24"/>
        </w:rPr>
        <w:t xml:space="preserve">περιβαλλοντικών μελετών και έχουμε δεσμευθεί ότι μετά τον νόμο για τους φορείς, που είχαμε πει να τελειώσει αυτή η διαδικασία, θα προχωρήσουμε σε θεσμικό πλαίσιο για τους </w:t>
      </w:r>
      <w:proofErr w:type="spellStart"/>
      <w:r>
        <w:rPr>
          <w:rFonts w:eastAsia="Times New Roman"/>
          <w:szCs w:val="24"/>
        </w:rPr>
        <w:t>γεώτοπους</w:t>
      </w:r>
      <w:proofErr w:type="spellEnd"/>
      <w:r>
        <w:rPr>
          <w:rFonts w:eastAsia="Times New Roman"/>
          <w:szCs w:val="24"/>
        </w:rPr>
        <w:t xml:space="preserve">, που θα περιλαμβάνει και περιοχές, όπως είναι η Λέσβος, το </w:t>
      </w:r>
      <w:proofErr w:type="spellStart"/>
      <w:r>
        <w:rPr>
          <w:rFonts w:eastAsia="Times New Roman"/>
          <w:szCs w:val="24"/>
        </w:rPr>
        <w:t>Πικέρμι</w:t>
      </w:r>
      <w:proofErr w:type="spellEnd"/>
      <w:r>
        <w:rPr>
          <w:rFonts w:eastAsia="Times New Roman"/>
          <w:szCs w:val="24"/>
        </w:rPr>
        <w:t>, ο Χελμό</w:t>
      </w:r>
      <w:r>
        <w:rPr>
          <w:rFonts w:eastAsia="Times New Roman"/>
          <w:szCs w:val="24"/>
        </w:rPr>
        <w:t xml:space="preserve">ς </w:t>
      </w:r>
      <w:proofErr w:type="spellStart"/>
      <w:r>
        <w:rPr>
          <w:rFonts w:eastAsia="Times New Roman"/>
          <w:szCs w:val="24"/>
        </w:rPr>
        <w:t>Βουραϊκού</w:t>
      </w:r>
      <w:proofErr w:type="spellEnd"/>
      <w:r>
        <w:rPr>
          <w:rFonts w:eastAsia="Times New Roman"/>
          <w:szCs w:val="24"/>
        </w:rPr>
        <w:t xml:space="preserve">, τα Τζουμέρκα. Υπάρχουν θέματα. Θα τα δούμε. Υποπτεύομαι ότι θα υπάρχουν και στο Λασίθι και γι’ αυτό μπήκαν και από τον κ. </w:t>
      </w:r>
      <w:proofErr w:type="spellStart"/>
      <w:r>
        <w:rPr>
          <w:rFonts w:eastAsia="Times New Roman"/>
          <w:szCs w:val="24"/>
        </w:rPr>
        <w:t>Θραψανιώτη</w:t>
      </w:r>
      <w:proofErr w:type="spellEnd"/>
      <w:r>
        <w:rPr>
          <w:rFonts w:eastAsia="Times New Roman"/>
          <w:szCs w:val="24"/>
        </w:rPr>
        <w:t>.</w:t>
      </w:r>
    </w:p>
    <w:p w14:paraId="7446611B" w14:textId="77777777" w:rsidR="00F20DF6" w:rsidRDefault="00F443B4">
      <w:pPr>
        <w:tabs>
          <w:tab w:val="left" w:pos="2940"/>
        </w:tabs>
        <w:spacing w:line="600" w:lineRule="auto"/>
        <w:ind w:left="142" w:firstLine="578"/>
        <w:jc w:val="both"/>
        <w:rPr>
          <w:rFonts w:eastAsia="Times New Roman"/>
          <w:szCs w:val="24"/>
        </w:rPr>
      </w:pPr>
      <w:r>
        <w:rPr>
          <w:rFonts w:eastAsia="Times New Roman"/>
          <w:szCs w:val="24"/>
        </w:rPr>
        <w:t>Να έλθω τώρα σε αυτό που υποσχέθηκα. Είπε η Νέα Δημοκρατία ότι υπάρχουν πρόστιμα που βαρύνουν την περιβαλλοντ</w:t>
      </w:r>
      <w:r>
        <w:rPr>
          <w:rFonts w:eastAsia="Times New Roman"/>
          <w:szCs w:val="24"/>
        </w:rPr>
        <w:t xml:space="preserve">ική πολιτική του ΣΥΡΙΖΑ. Να διευκρινίσω, λοιπόν. </w:t>
      </w:r>
      <w:proofErr w:type="spellStart"/>
      <w:r>
        <w:rPr>
          <w:rFonts w:eastAsia="Times New Roman"/>
          <w:szCs w:val="24"/>
        </w:rPr>
        <w:t>Κυπαρισσιακός</w:t>
      </w:r>
      <w:proofErr w:type="spellEnd"/>
      <w:r>
        <w:rPr>
          <w:rFonts w:eastAsia="Times New Roman"/>
          <w:szCs w:val="24"/>
        </w:rPr>
        <w:t>: Η καταδίκη στο Ευρωπαϊκό Δικαστήριο έχει παρελθόν. Δεν αφορά τη δική μας περίοδο, όπως και οι καταγγελίες, επίσης. ΧΑΔΑ: Προειδοποιητική 2001, καταδίκη 2013. Άρα τα 48,4 εκατομμύρια ευρώ χρεών</w:t>
      </w:r>
      <w:r>
        <w:rPr>
          <w:rFonts w:eastAsia="Times New Roman"/>
          <w:szCs w:val="24"/>
        </w:rPr>
        <w:t xml:space="preserve">ονται στις κυβερνήσεις που συμμετείχατε. Επικίνδυνα απόβλητα: Προειδοποιητική επιστολή το 2003, καταδικαστική απόφαση το 2014. Επίσης, κανένα πρόστιμο στην περίοδο της δικής μας διακυβέρνησης. </w:t>
      </w:r>
    </w:p>
    <w:p w14:paraId="7446611C" w14:textId="77777777" w:rsidR="00F20DF6" w:rsidRDefault="00F443B4">
      <w:pPr>
        <w:tabs>
          <w:tab w:val="left" w:pos="2940"/>
        </w:tabs>
        <w:spacing w:line="600" w:lineRule="auto"/>
        <w:ind w:left="142" w:firstLine="578"/>
        <w:jc w:val="both"/>
        <w:rPr>
          <w:rFonts w:eastAsia="Times New Roman"/>
          <w:szCs w:val="24"/>
        </w:rPr>
      </w:pPr>
      <w:r>
        <w:rPr>
          <w:rFonts w:eastAsia="Times New Roman"/>
          <w:szCs w:val="24"/>
        </w:rPr>
        <w:t>Να πω για τα επικίνδυνα ότι το κόστος μέχρι τώρα είναι 18,9 εκ</w:t>
      </w:r>
      <w:r>
        <w:rPr>
          <w:rFonts w:eastAsia="Times New Roman"/>
          <w:szCs w:val="24"/>
        </w:rPr>
        <w:t xml:space="preserve">ατομμύρια. Βιολογικοί καθαρισμοί: 24,9 εκατομμύρια μέχρι τώρα το πρόστιμο. Προειδοποιητική επιστολή το 2004, πρώτη καταδικαστική απόφαση το 2006, δεύτερη το 2014. Του </w:t>
      </w:r>
      <w:proofErr w:type="spellStart"/>
      <w:r>
        <w:rPr>
          <w:rFonts w:eastAsia="Times New Roman"/>
          <w:szCs w:val="24"/>
        </w:rPr>
        <w:t>Θριασίου</w:t>
      </w:r>
      <w:proofErr w:type="spellEnd"/>
      <w:r>
        <w:rPr>
          <w:rFonts w:eastAsia="Times New Roman"/>
          <w:szCs w:val="24"/>
        </w:rPr>
        <w:t xml:space="preserve">, μάλιστα, θα ανακοινωθεί την άλλη εβδομάδα το πρόστιμο του 2014. </w:t>
      </w:r>
    </w:p>
    <w:p w14:paraId="7446611D" w14:textId="77777777" w:rsidR="00F20DF6" w:rsidRDefault="00F443B4">
      <w:pPr>
        <w:tabs>
          <w:tab w:val="left" w:pos="2940"/>
        </w:tabs>
        <w:spacing w:line="600" w:lineRule="auto"/>
        <w:ind w:firstLine="720"/>
        <w:jc w:val="both"/>
        <w:rPr>
          <w:rFonts w:eastAsia="Times New Roman"/>
          <w:szCs w:val="24"/>
        </w:rPr>
      </w:pPr>
      <w:r>
        <w:rPr>
          <w:rFonts w:eastAsia="Times New Roman"/>
          <w:szCs w:val="24"/>
        </w:rPr>
        <w:t>Και θέλω να σα</w:t>
      </w:r>
      <w:r>
        <w:rPr>
          <w:rFonts w:eastAsia="Times New Roman"/>
          <w:szCs w:val="24"/>
        </w:rPr>
        <w:t xml:space="preserve">ς πω για τα πρόστιμα που πληρώνουμε λόγω της αβελτηρίας των πολιτικών ηγεσιών του Υπουργείου Περιβάλλοντος. Είπατε ότι ήμουν κακός και έκανα κριτική. Τώρα θα ακούσετε. </w:t>
      </w:r>
    </w:p>
    <w:p w14:paraId="7446611E" w14:textId="77777777" w:rsidR="00F20DF6" w:rsidRDefault="00F443B4">
      <w:pPr>
        <w:tabs>
          <w:tab w:val="left" w:pos="2940"/>
        </w:tabs>
        <w:spacing w:line="600" w:lineRule="auto"/>
        <w:ind w:firstLine="720"/>
        <w:jc w:val="both"/>
        <w:rPr>
          <w:rFonts w:eastAsia="Times New Roman"/>
          <w:szCs w:val="24"/>
        </w:rPr>
      </w:pPr>
      <w:r>
        <w:rPr>
          <w:rFonts w:eastAsia="Times New Roman"/>
          <w:szCs w:val="24"/>
        </w:rPr>
        <w:t xml:space="preserve">Στην </w:t>
      </w:r>
      <w:r>
        <w:rPr>
          <w:rFonts w:eastAsia="Times New Roman"/>
          <w:szCs w:val="24"/>
        </w:rPr>
        <w:t>α</w:t>
      </w:r>
      <w:r>
        <w:rPr>
          <w:rFonts w:eastAsia="Times New Roman"/>
          <w:szCs w:val="24"/>
        </w:rPr>
        <w:t xml:space="preserve">νατολική Αττική, λοιπόν, εξαιτίας της έλλειψης πολιτικής βούλησης 10 εκατομμύρια </w:t>
      </w:r>
      <w:r>
        <w:rPr>
          <w:rFonts w:eastAsia="Times New Roman"/>
          <w:szCs w:val="24"/>
        </w:rPr>
        <w:t>ευρώ εφάπαξ τον Οκτώβριο του 2015 και 3,6 εκατομμύρια κάθε έξι μήνες πληρώνει αυτή η Κυβέρνηση και είναι συνεπής σ’ αυτή την κατάσταση χρεοκοπίας, που αφήσατε εσείς την κοινωνία και την οικονομία της χώρας. Όμως, τώρα πια δεν έχουμε πρόστιμα για το περιβάλ</w:t>
      </w:r>
      <w:r>
        <w:rPr>
          <w:rFonts w:eastAsia="Times New Roman"/>
          <w:szCs w:val="24"/>
        </w:rPr>
        <w:t xml:space="preserve">λον. Πληρώνουμε τα δικά σας τα σπασμένα. </w:t>
      </w:r>
    </w:p>
    <w:p w14:paraId="7446611F" w14:textId="77777777" w:rsidR="00F20DF6" w:rsidRDefault="00F443B4">
      <w:pPr>
        <w:tabs>
          <w:tab w:val="left" w:pos="2940"/>
        </w:tabs>
        <w:spacing w:line="600" w:lineRule="auto"/>
        <w:ind w:firstLine="720"/>
        <w:jc w:val="both"/>
        <w:rPr>
          <w:rFonts w:eastAsia="Times New Roman"/>
          <w:szCs w:val="24"/>
        </w:rPr>
      </w:pPr>
      <w:r>
        <w:rPr>
          <w:rFonts w:eastAsia="Times New Roman"/>
          <w:szCs w:val="24"/>
        </w:rPr>
        <w:t xml:space="preserve">Και στο </w:t>
      </w:r>
      <w:proofErr w:type="spellStart"/>
      <w:r>
        <w:rPr>
          <w:rFonts w:eastAsia="Times New Roman"/>
          <w:szCs w:val="24"/>
        </w:rPr>
        <w:t>Θριάσιο</w:t>
      </w:r>
      <w:proofErr w:type="spellEnd"/>
      <w:r>
        <w:rPr>
          <w:rFonts w:eastAsia="Times New Roman"/>
          <w:szCs w:val="24"/>
        </w:rPr>
        <w:t xml:space="preserve"> η εισήγηση της Ευρωπαϊκής Επιτροπής είναι για 16 εκατομμύρια εφάπαξ και 35.000 ευρώ την ημέρα, διότι κατασκεύασαν έναν βιολογικό καθαρισμό χωρίς να συνδέσουν τους πολίτες εκεί. Ούτε το 30% των πολιτ</w:t>
      </w:r>
      <w:r>
        <w:rPr>
          <w:rFonts w:eastAsia="Times New Roman"/>
          <w:szCs w:val="24"/>
        </w:rPr>
        <w:t>ών δεν είχ</w:t>
      </w:r>
      <w:r>
        <w:rPr>
          <w:rFonts w:eastAsia="Times New Roman"/>
          <w:szCs w:val="24"/>
        </w:rPr>
        <w:t>ε</w:t>
      </w:r>
      <w:r>
        <w:rPr>
          <w:rFonts w:eastAsia="Times New Roman"/>
          <w:szCs w:val="24"/>
        </w:rPr>
        <w:t xml:space="preserve"> συνδεθεί. Είμαστε ήδη στο 60%. Θα το ανακοινώσω την άλλη εβδομάδα που θα επιβληθεί το πρόστιμο, που πιστεύουμε ότι σε ένα εξάμηνο θα το έχουμε πάρει πίσω.</w:t>
      </w:r>
    </w:p>
    <w:p w14:paraId="74466120" w14:textId="77777777" w:rsidR="00F20DF6" w:rsidRDefault="00F443B4">
      <w:pPr>
        <w:spacing w:after="0" w:line="600" w:lineRule="auto"/>
        <w:ind w:firstLine="720"/>
        <w:jc w:val="both"/>
        <w:rPr>
          <w:rFonts w:eastAsia="Times New Roman" w:cs="Times New Roman"/>
          <w:szCs w:val="24"/>
        </w:rPr>
      </w:pPr>
      <w:r>
        <w:rPr>
          <w:rFonts w:eastAsia="Times New Roman" w:cs="Times New Roman"/>
          <w:szCs w:val="24"/>
        </w:rPr>
        <w:t>Όμως, να πούμε λίγο και την αλήθεια για τον ν.4109. Ο νόμος αυτός έλεγε ότι θα κάνουμε αυ</w:t>
      </w:r>
      <w:r>
        <w:rPr>
          <w:rFonts w:eastAsia="Times New Roman" w:cs="Times New Roman"/>
          <w:szCs w:val="24"/>
        </w:rPr>
        <w:t>τούς τους δεκατρείς φορείς των περιφερειών για όλη την Ελλάδα; Δεν έλεγε αυτό. Έλεγε ότι τους είκοσι οκτώ μικρούς φορείς, που καταλάμβαναν μόνο το 22% της παλιάς μικρής «</w:t>
      </w:r>
      <w:r>
        <w:rPr>
          <w:rFonts w:eastAsia="Times New Roman" w:cs="Times New Roman"/>
          <w:szCs w:val="24"/>
          <w:lang w:val="en-US"/>
        </w:rPr>
        <w:t>NATURA</w:t>
      </w:r>
      <w:r>
        <w:rPr>
          <w:rFonts w:eastAsia="Times New Roman" w:cs="Times New Roman"/>
          <w:szCs w:val="24"/>
        </w:rPr>
        <w:t>», αυτούς θα έβαζαν στους δεκατρείς φορείς των περιφερειών. Άρα το 80% θα ήταν ε</w:t>
      </w:r>
      <w:r>
        <w:rPr>
          <w:rFonts w:eastAsia="Times New Roman" w:cs="Times New Roman"/>
          <w:szCs w:val="24"/>
        </w:rPr>
        <w:t xml:space="preserve">κτός φορέων. Αυτό έλεγε ο </w:t>
      </w:r>
      <w:r>
        <w:rPr>
          <w:rFonts w:eastAsia="Times New Roman" w:cs="Times New Roman"/>
          <w:szCs w:val="24"/>
        </w:rPr>
        <w:t>ν.</w:t>
      </w:r>
      <w:r>
        <w:rPr>
          <w:rFonts w:eastAsia="Times New Roman" w:cs="Times New Roman"/>
          <w:szCs w:val="24"/>
        </w:rPr>
        <w:t xml:space="preserve">4109. Αυτό ακριβώς έλεγαν αυτοί των περιφερειών. </w:t>
      </w:r>
    </w:p>
    <w:p w14:paraId="74466121" w14:textId="77777777" w:rsidR="00F20DF6" w:rsidRDefault="00F443B4">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Στύλιο</w:t>
      </w:r>
      <w:proofErr w:type="spellEnd"/>
      <w:r>
        <w:rPr>
          <w:rFonts w:eastAsia="Times New Roman" w:cs="Times New Roman"/>
          <w:szCs w:val="24"/>
        </w:rPr>
        <w:t xml:space="preserve">, στην προσπάθειά σας να πείτε τι έγινε στα χρόνια σας, άκουσα να λέτε ότι έγιναν </w:t>
      </w:r>
      <w:r>
        <w:rPr>
          <w:rFonts w:eastAsia="Times New Roman" w:cs="Times New Roman"/>
          <w:szCs w:val="24"/>
        </w:rPr>
        <w:t>ο</w:t>
      </w:r>
      <w:r>
        <w:rPr>
          <w:rFonts w:eastAsia="Times New Roman" w:cs="Times New Roman"/>
          <w:szCs w:val="24"/>
        </w:rPr>
        <w:t xml:space="preserve">δηγίες του 1992 και 1999. Δηλαδή, περιμένετε να πάρετε εύσημα γιατί η Ευρωπαϊκή Επιτροπή έβγαλε </w:t>
      </w:r>
      <w:r>
        <w:rPr>
          <w:rFonts w:eastAsia="Times New Roman" w:cs="Times New Roman"/>
          <w:szCs w:val="24"/>
        </w:rPr>
        <w:t>ο</w:t>
      </w:r>
      <w:r>
        <w:rPr>
          <w:rFonts w:eastAsia="Times New Roman" w:cs="Times New Roman"/>
          <w:szCs w:val="24"/>
        </w:rPr>
        <w:t>δηγίες για το περιβάλλον το 1992 και το 1999; Θα χρεώσουμε στη Νέα Δημοκρατία το ότι δούλευε η Ευρωπαϊκή Επιτροπή; Αν είναι δυνατόν; Τι άλλο θα ακούσουμε;</w:t>
      </w:r>
    </w:p>
    <w:p w14:paraId="74466122" w14:textId="77777777" w:rsidR="00F20DF6" w:rsidRDefault="00F443B4">
      <w:pPr>
        <w:spacing w:after="0" w:line="600" w:lineRule="auto"/>
        <w:ind w:firstLine="720"/>
        <w:jc w:val="both"/>
        <w:rPr>
          <w:rFonts w:eastAsia="Times New Roman" w:cs="Times New Roman"/>
          <w:szCs w:val="24"/>
        </w:rPr>
      </w:pPr>
      <w:r>
        <w:rPr>
          <w:rFonts w:eastAsia="Times New Roman" w:cs="Times New Roman"/>
          <w:szCs w:val="24"/>
        </w:rPr>
        <w:t>(Στο</w:t>
      </w:r>
      <w:r>
        <w:rPr>
          <w:rFonts w:eastAsia="Times New Roman" w:cs="Times New Roman"/>
          <w:szCs w:val="24"/>
        </w:rPr>
        <w:t xml:space="preserve"> σημείο αυτό κτυπάει το κουδούνι λήξεως του χρόνου ομιλίας του κυρίου </w:t>
      </w:r>
      <w:r>
        <w:rPr>
          <w:rFonts w:eastAsia="Times New Roman" w:cs="Times New Roman"/>
          <w:szCs w:val="24"/>
        </w:rPr>
        <w:t xml:space="preserve">Αναπληρωτή </w:t>
      </w:r>
      <w:r>
        <w:rPr>
          <w:rFonts w:eastAsia="Times New Roman" w:cs="Times New Roman"/>
          <w:szCs w:val="24"/>
        </w:rPr>
        <w:t>Υπουργού)</w:t>
      </w:r>
    </w:p>
    <w:p w14:paraId="74466123" w14:textId="77777777" w:rsidR="00F20DF6" w:rsidRDefault="00F443B4">
      <w:pPr>
        <w:spacing w:after="0" w:line="600" w:lineRule="auto"/>
        <w:ind w:firstLine="720"/>
        <w:jc w:val="both"/>
        <w:rPr>
          <w:rFonts w:eastAsia="Times New Roman" w:cs="Times New Roman"/>
          <w:szCs w:val="24"/>
        </w:rPr>
      </w:pPr>
      <w:r>
        <w:rPr>
          <w:rFonts w:eastAsia="Times New Roman" w:cs="Times New Roman"/>
          <w:szCs w:val="24"/>
        </w:rPr>
        <w:t>Κύριε Πρόεδρε, επιτρέψτε μου να πω κάτι τελευταίο, που είναι σημαντικό και αφορά στους εργαζόμενους. Η δική μας έννοια είναι να εξασφαλίσουμε τους εργαζόμενους. Το έ</w:t>
      </w:r>
      <w:r>
        <w:rPr>
          <w:rFonts w:eastAsia="Times New Roman" w:cs="Times New Roman"/>
          <w:szCs w:val="24"/>
        </w:rPr>
        <w:t xml:space="preserve">χουμε δηλώσει και θα το κάνουμε με όλα τα διαθέσιμα εργαλεία, και με τη νομοθέτηση αυτή και με την υποστήριξη των φορέων, για να γίνουν σωστές διακηρύξεις και να λαμβάνεται υπ’ </w:t>
      </w:r>
      <w:proofErr w:type="spellStart"/>
      <w:r>
        <w:rPr>
          <w:rFonts w:eastAsia="Times New Roman" w:cs="Times New Roman"/>
          <w:szCs w:val="24"/>
        </w:rPr>
        <w:t>όψιν</w:t>
      </w:r>
      <w:proofErr w:type="spellEnd"/>
      <w:r>
        <w:rPr>
          <w:rFonts w:eastAsia="Times New Roman" w:cs="Times New Roman"/>
          <w:szCs w:val="24"/>
        </w:rPr>
        <w:t xml:space="preserve"> η εμπειρία. Θα το κάνουμε εμείς, γιατί δεν το κάνατε εσείς τόσα χρόνια. Να</w:t>
      </w:r>
      <w:r>
        <w:rPr>
          <w:rFonts w:eastAsia="Times New Roman" w:cs="Times New Roman"/>
          <w:szCs w:val="24"/>
        </w:rPr>
        <w:t xml:space="preserve"> είναι ξεκάθαρο αυτό. </w:t>
      </w:r>
    </w:p>
    <w:p w14:paraId="74466124" w14:textId="77777777" w:rsidR="00F20DF6" w:rsidRDefault="00F443B4">
      <w:pPr>
        <w:spacing w:after="0" w:line="600" w:lineRule="auto"/>
        <w:ind w:firstLine="720"/>
        <w:jc w:val="both"/>
        <w:rPr>
          <w:rFonts w:eastAsia="Times New Roman" w:cs="Times New Roman"/>
          <w:szCs w:val="24"/>
        </w:rPr>
      </w:pPr>
      <w:r>
        <w:rPr>
          <w:rFonts w:eastAsia="Times New Roman" w:cs="Times New Roman"/>
          <w:szCs w:val="24"/>
        </w:rPr>
        <w:t xml:space="preserve">Εδώ δεν θα μοιραστούμε την ευθύνη. Είναι όλη δική μας, την αναλαμβάνουμε εμείς, γιατί θα λύσουμε το πρόβλημα που δημιουργήσατε εσείς. </w:t>
      </w:r>
    </w:p>
    <w:p w14:paraId="74466125" w14:textId="77777777" w:rsidR="00F20DF6" w:rsidRDefault="00F443B4">
      <w:pPr>
        <w:spacing w:after="0" w:line="600" w:lineRule="auto"/>
        <w:ind w:firstLine="720"/>
        <w:jc w:val="both"/>
        <w:rPr>
          <w:rFonts w:eastAsia="Times New Roman" w:cs="Times New Roman"/>
          <w:szCs w:val="24"/>
        </w:rPr>
      </w:pPr>
      <w:r>
        <w:rPr>
          <w:rFonts w:eastAsia="Times New Roman" w:cs="Times New Roman"/>
          <w:szCs w:val="24"/>
        </w:rPr>
        <w:t xml:space="preserve">Μη μπερδεύεστε: Ένα οκτάμηνο θα γίνει. Δεν θα υπάρχουν τετράμηνα κενά. Το είπατε και άλλες φορές. </w:t>
      </w:r>
      <w:r>
        <w:rPr>
          <w:rFonts w:eastAsia="Times New Roman" w:cs="Times New Roman"/>
          <w:szCs w:val="24"/>
        </w:rPr>
        <w:t>Δεν θα γίνεται οκτώ μήνες κάθε χρόνο. Θα γίνει ένα οκτάμηνο, για να περάσουμε στο 2019, που θα υπάρχουν αορίστου σχέσεις εργασίας με προκήρυξη. Δεν θα υπάρξει, λοιπόν, κανένα κενό στην εργασία. Θα λάβω αυτή την ευθύνη. Είναι η έννοια μας. Και πρέπει να πω,</w:t>
      </w:r>
      <w:r>
        <w:rPr>
          <w:rFonts w:eastAsia="Times New Roman" w:cs="Times New Roman"/>
          <w:szCs w:val="24"/>
        </w:rPr>
        <w:t xml:space="preserve"> δυστυχώς, ότι το εθνικό πόρισμα από τον δημόσιο διάλογο που είχαν κάνει για το φυσικό περιβάλλον και παραδόθηκε το 2014, ήταν μία τουφεκιά στον αέρα, διότι με άλλον νόμο κατάργησαν τους φορείς και έκαναν τάχα διάλογο, για να κάνουν άλλους φορείς. </w:t>
      </w:r>
    </w:p>
    <w:p w14:paraId="74466126" w14:textId="77777777" w:rsidR="00F20DF6" w:rsidRDefault="00F443B4">
      <w:pPr>
        <w:spacing w:after="0" w:line="600" w:lineRule="auto"/>
        <w:ind w:firstLine="720"/>
        <w:jc w:val="both"/>
        <w:rPr>
          <w:rFonts w:eastAsia="Times New Roman" w:cs="Times New Roman"/>
          <w:szCs w:val="24"/>
        </w:rPr>
      </w:pPr>
      <w:r>
        <w:rPr>
          <w:rFonts w:eastAsia="Times New Roman" w:cs="Times New Roman"/>
          <w:szCs w:val="24"/>
        </w:rPr>
        <w:t>Αυτή ήτ</w:t>
      </w:r>
      <w:r>
        <w:rPr>
          <w:rFonts w:eastAsia="Times New Roman" w:cs="Times New Roman"/>
          <w:szCs w:val="24"/>
        </w:rPr>
        <w:t>αν η αστειότητα εκείνης της περιόδου. Έκαναν διάλογο, ενώ είχαν αποφασίσει να καταργήσουν τους φορείς. Με έναν νόμο τον κατήργησαν. Θυμάμαι τότε ήταν ο νόμος Πάγκαλου, εάν δεν κάνω λάθος και από την άλλη μεριά έκαναν εθνικό διάλογο, τον οποίο έβαλαν στο συ</w:t>
      </w:r>
      <w:r>
        <w:rPr>
          <w:rFonts w:eastAsia="Times New Roman" w:cs="Times New Roman"/>
          <w:szCs w:val="24"/>
        </w:rPr>
        <w:t xml:space="preserve">ρτάρι, όπως έβαλαν τα </w:t>
      </w:r>
      <w:r>
        <w:rPr>
          <w:rFonts w:eastAsia="Times New Roman" w:cs="Times New Roman"/>
          <w:szCs w:val="24"/>
        </w:rPr>
        <w:t>σχέδια διαχείρισης πλημμυρών</w:t>
      </w:r>
      <w:r>
        <w:rPr>
          <w:rFonts w:eastAsia="Times New Roman" w:cs="Times New Roman"/>
          <w:szCs w:val="24"/>
        </w:rPr>
        <w:t xml:space="preserve"> και πάρα πολλά ακόμη. </w:t>
      </w:r>
    </w:p>
    <w:p w14:paraId="74466127" w14:textId="77777777" w:rsidR="00F20DF6" w:rsidRDefault="00F443B4">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είναι ένα σημαντικό νομοσχέδιο για ένα σημαντικό κομμάτι της πολιτικής της χώρας μας, κομμάτι της παραγωγικής ανασυγκρότησης. Μαζί με τους δασικούς χάρτε</w:t>
      </w:r>
      <w:r>
        <w:rPr>
          <w:rFonts w:eastAsia="Times New Roman" w:cs="Times New Roman"/>
          <w:szCs w:val="24"/>
        </w:rPr>
        <w:t xml:space="preserve">ς και το σχέδιο για την ανακύκλωση είναι τρεις μεγάλες τομές στο περιβάλλον, που κατορθώσαμε και κάναμε τον τελευταίο χρόνο. </w:t>
      </w:r>
    </w:p>
    <w:p w14:paraId="74466128" w14:textId="77777777" w:rsidR="00F20DF6" w:rsidRDefault="00F443B4">
      <w:pPr>
        <w:spacing w:after="0" w:line="600" w:lineRule="auto"/>
        <w:ind w:firstLine="720"/>
        <w:jc w:val="both"/>
        <w:rPr>
          <w:rFonts w:eastAsia="Times New Roman" w:cs="Times New Roman"/>
          <w:szCs w:val="24"/>
        </w:rPr>
      </w:pPr>
      <w:r>
        <w:rPr>
          <w:rFonts w:eastAsia="Times New Roman" w:cs="Times New Roman"/>
          <w:szCs w:val="24"/>
        </w:rPr>
        <w:t>Όμως, πρέπει να σας πω ότι συνοδεύονται με τον Εθνικό Σχεδιασμό για τα Απορρίμματα, το Εθνικό Σχέδιο για τα Επικίνδυνα Απόβλητα, τ</w:t>
      </w:r>
      <w:r>
        <w:rPr>
          <w:rFonts w:eastAsia="Times New Roman" w:cs="Times New Roman"/>
          <w:szCs w:val="24"/>
        </w:rPr>
        <w:t xml:space="preserve">ο Εθνικό Σχέδιο Λυμάτων, που ανακοινώθηκε χθες, όλα τα Περιφερειακά Σχέδια Αποβλήτων, όλα τα Περιφερειακά Σχέδια Διαχείρισης Υδατικών Πόρων, το Σχέδιο Διαχείρισης Πλημμυρών. </w:t>
      </w:r>
    </w:p>
    <w:p w14:paraId="74466129" w14:textId="77777777" w:rsidR="00F20DF6" w:rsidRDefault="00F443B4">
      <w:pPr>
        <w:spacing w:after="0" w:line="600" w:lineRule="auto"/>
        <w:ind w:firstLine="720"/>
        <w:jc w:val="both"/>
        <w:rPr>
          <w:rFonts w:eastAsia="Times New Roman" w:cs="Times New Roman"/>
          <w:szCs w:val="24"/>
        </w:rPr>
      </w:pPr>
      <w:r>
        <w:rPr>
          <w:rFonts w:eastAsia="Times New Roman" w:cs="Times New Roman"/>
          <w:szCs w:val="24"/>
        </w:rPr>
        <w:t xml:space="preserve">Έχουμε ολοκληρώσει σχεδιασμούς </w:t>
      </w:r>
      <w:r>
        <w:rPr>
          <w:rFonts w:eastAsia="Times New Roman" w:cs="Times New Roman"/>
          <w:szCs w:val="24"/>
        </w:rPr>
        <w:t>-</w:t>
      </w:r>
      <w:r>
        <w:rPr>
          <w:rFonts w:eastAsia="Times New Roman" w:cs="Times New Roman"/>
          <w:szCs w:val="24"/>
        </w:rPr>
        <w:t>που η χώρα δεν είχε κάνει επί δεκαετίες</w:t>
      </w:r>
      <w:r>
        <w:rPr>
          <w:rFonts w:eastAsia="Times New Roman" w:cs="Times New Roman"/>
          <w:szCs w:val="24"/>
        </w:rPr>
        <w:t>-</w:t>
      </w:r>
      <w:r>
        <w:rPr>
          <w:rFonts w:eastAsia="Times New Roman" w:cs="Times New Roman"/>
          <w:szCs w:val="24"/>
        </w:rPr>
        <w:t xml:space="preserve"> μέσα σε </w:t>
      </w:r>
      <w:r>
        <w:rPr>
          <w:rFonts w:eastAsia="Times New Roman" w:cs="Times New Roman"/>
          <w:szCs w:val="24"/>
        </w:rPr>
        <w:t xml:space="preserve">τρία χρόνια και υπάρχει πλέον μία πλήρης υποδομή πολιτικής περιβάλλοντος. Από εδώ και εμπρός θα σας ενημερώνουμε για πολιτικές που θα πηγαίνουν πολύ πιο μπροστά, όπως την επόμενη πολιτική, που θα ανακοινώσουμε, που είναι η δημόσια πολιτική για την κυκλική </w:t>
      </w:r>
      <w:r>
        <w:rPr>
          <w:rFonts w:eastAsia="Times New Roman" w:cs="Times New Roman"/>
          <w:szCs w:val="24"/>
        </w:rPr>
        <w:t xml:space="preserve">οικονομία. Γιατί το περιβάλλον είναι οικονομία, ανάπτυξη και εργασία. </w:t>
      </w:r>
    </w:p>
    <w:p w14:paraId="7446612A" w14:textId="77777777" w:rsidR="00F20DF6" w:rsidRDefault="00F443B4">
      <w:pPr>
        <w:spacing w:after="0" w:line="600" w:lineRule="auto"/>
        <w:ind w:firstLine="720"/>
        <w:jc w:val="both"/>
        <w:rPr>
          <w:rFonts w:eastAsia="Times New Roman" w:cs="Times New Roman"/>
          <w:szCs w:val="24"/>
        </w:rPr>
      </w:pPr>
      <w:r>
        <w:rPr>
          <w:rFonts w:eastAsia="Times New Roman" w:cs="Times New Roman"/>
          <w:szCs w:val="24"/>
        </w:rPr>
        <w:t>Σας ευχαριστώ πάρα πολύ για τη συμβολή σας. Ήταν ουσιαστικός ο διάλογος και γι’ αυτό πολλές φορές τροποποιήθηκε ένα άρθρο δύο και τρεις φορές, διότι το είπαν οι συνάδελφοι -και εσείς, κ</w:t>
      </w:r>
      <w:r>
        <w:rPr>
          <w:rFonts w:eastAsia="Times New Roman" w:cs="Times New Roman"/>
          <w:szCs w:val="24"/>
        </w:rPr>
        <w:t xml:space="preserve">αι από το Ποτάμι, και από τη Δημοκρατική Συμπαράταξη- ότι τροποποιούσαμε και συμμετείχαμε όλοι στη διαμόρφωση ενός καλού νομοσχεδίου. Ανήκει σε όλο το ελληνικό Κοινοβούλιο, ανήκει σε όλον τον ελληνικό λαό. </w:t>
      </w:r>
    </w:p>
    <w:p w14:paraId="7446612B" w14:textId="77777777" w:rsidR="00F20DF6" w:rsidRDefault="00F443B4">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7446612C" w14:textId="77777777" w:rsidR="00F20DF6" w:rsidRDefault="00F443B4">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από </w:t>
      </w:r>
      <w:r>
        <w:rPr>
          <w:rFonts w:eastAsia="Times New Roman" w:cs="Times New Roman"/>
          <w:szCs w:val="24"/>
        </w:rPr>
        <w:t xml:space="preserve">τις </w:t>
      </w:r>
      <w:r>
        <w:rPr>
          <w:rFonts w:eastAsia="Times New Roman" w:cs="Times New Roman"/>
          <w:szCs w:val="24"/>
        </w:rPr>
        <w:t>πτέρυγες</w:t>
      </w:r>
      <w:r>
        <w:rPr>
          <w:rFonts w:eastAsia="Times New Roman" w:cs="Times New Roman"/>
          <w:szCs w:val="24"/>
        </w:rPr>
        <w:t xml:space="preserve"> του ΣΥΡΙΖΑ και των Α</w:t>
      </w:r>
      <w:r>
        <w:rPr>
          <w:rFonts w:eastAsia="Times New Roman" w:cs="Times New Roman"/>
          <w:szCs w:val="24"/>
        </w:rPr>
        <w:t>ΝΕΛ</w:t>
      </w:r>
      <w:r>
        <w:rPr>
          <w:rFonts w:eastAsia="Times New Roman" w:cs="Times New Roman"/>
          <w:szCs w:val="24"/>
        </w:rPr>
        <w:t>)</w:t>
      </w:r>
    </w:p>
    <w:p w14:paraId="7446612D" w14:textId="77777777" w:rsidR="00F20DF6" w:rsidRDefault="00F443B4">
      <w:pPr>
        <w:spacing w:after="0" w:line="600" w:lineRule="auto"/>
        <w:ind w:firstLine="720"/>
        <w:jc w:val="both"/>
        <w:rPr>
          <w:rFonts w:eastAsia="Times New Roman" w:cs="Times New Roman"/>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w:t>
      </w: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w:t>
      </w:r>
      <w:r>
        <w:rPr>
          <w:rFonts w:eastAsia="Times New Roman" w:cs="Times New Roman"/>
        </w:rPr>
        <w:t>ΥΘΕΡΙΟΣ ΒΕΝΙΖΕΛΟΣ» και ενημερώθηκαν για την ιστορία του κτηρίου και τον τρόπο οργάνωσης και λειτουργίας της Βουλής, σαράντα ένας μαθητές και μαθήτριες και δύο εκπαιδευτικοί συνοδοί τους από το 1</w:t>
      </w:r>
      <w:r>
        <w:rPr>
          <w:rFonts w:eastAsia="Times New Roman" w:cs="Times New Roman"/>
          <w:vertAlign w:val="superscript"/>
        </w:rPr>
        <w:t>ο</w:t>
      </w:r>
      <w:r>
        <w:rPr>
          <w:rFonts w:eastAsia="Times New Roman" w:cs="Times New Roman"/>
        </w:rPr>
        <w:t xml:space="preserve"> Λύκειο Ελασσόνας (</w:t>
      </w:r>
      <w:r>
        <w:rPr>
          <w:rFonts w:eastAsia="Times New Roman" w:cs="Times New Roman"/>
        </w:rPr>
        <w:t>δεύτερο τμήμα</w:t>
      </w:r>
      <w:r>
        <w:rPr>
          <w:rFonts w:eastAsia="Times New Roman" w:cs="Times New Roman"/>
        </w:rPr>
        <w:t xml:space="preserve">).  </w:t>
      </w:r>
    </w:p>
    <w:p w14:paraId="7446612E" w14:textId="77777777" w:rsidR="00F20DF6" w:rsidRDefault="00F443B4">
      <w:pPr>
        <w:spacing w:after="0" w:line="600" w:lineRule="auto"/>
        <w:ind w:left="360" w:firstLine="360"/>
        <w:jc w:val="both"/>
        <w:rPr>
          <w:rFonts w:eastAsia="Times New Roman" w:cs="Times New Roman"/>
        </w:rPr>
      </w:pPr>
      <w:r>
        <w:rPr>
          <w:rFonts w:eastAsia="Times New Roman" w:cs="Times New Roman"/>
        </w:rPr>
        <w:t>Η Βουλή τούς καλωσορίζει</w:t>
      </w:r>
      <w:r>
        <w:rPr>
          <w:rFonts w:eastAsia="Times New Roman" w:cs="Times New Roman"/>
        </w:rPr>
        <w:t xml:space="preserve">. </w:t>
      </w:r>
    </w:p>
    <w:p w14:paraId="7446612F" w14:textId="77777777" w:rsidR="00F20DF6" w:rsidRDefault="00F443B4">
      <w:pPr>
        <w:spacing w:after="0" w:line="600" w:lineRule="auto"/>
        <w:ind w:firstLine="709"/>
        <w:jc w:val="center"/>
        <w:rPr>
          <w:rFonts w:eastAsia="Times New Roman" w:cs="Times New Roman"/>
        </w:rPr>
      </w:pPr>
      <w:r>
        <w:rPr>
          <w:rFonts w:eastAsia="Times New Roman" w:cs="Times New Roman"/>
        </w:rPr>
        <w:t>(Χειροκροτήματα απ’ όλες τις πτέρυγες της Βουλής)</w:t>
      </w:r>
    </w:p>
    <w:p w14:paraId="74466130" w14:textId="77777777" w:rsidR="00F20DF6" w:rsidRDefault="00F443B4">
      <w:pPr>
        <w:spacing w:after="0" w:line="600" w:lineRule="auto"/>
        <w:ind w:firstLine="720"/>
        <w:jc w:val="both"/>
        <w:rPr>
          <w:rFonts w:eastAsia="Times New Roman"/>
          <w:szCs w:val="24"/>
        </w:rPr>
      </w:pPr>
      <w:r>
        <w:rPr>
          <w:rFonts w:eastAsia="Times New Roman"/>
          <w:szCs w:val="24"/>
        </w:rPr>
        <w:t>Κυρίες και κύριοι συνάδελφοι, στο σημείο αυτό κηρύσσεται περαιωμένη η συζήτηση επί της αρχής, των άρθρων</w:t>
      </w:r>
      <w:r>
        <w:rPr>
          <w:rFonts w:eastAsia="Times New Roman"/>
          <w:szCs w:val="24"/>
        </w:rPr>
        <w:t xml:space="preserve"> και</w:t>
      </w:r>
      <w:r>
        <w:rPr>
          <w:rFonts w:eastAsia="Times New Roman"/>
          <w:szCs w:val="24"/>
        </w:rPr>
        <w:t xml:space="preserve"> των τροπολογιών του σχεδίου νόμου του Υπουργείου Περιβάλλοντος και Ενέργειας</w:t>
      </w:r>
      <w:r>
        <w:rPr>
          <w:rFonts w:eastAsia="Times New Roman"/>
          <w:szCs w:val="24"/>
        </w:rPr>
        <w:t>:</w:t>
      </w:r>
      <w:r>
        <w:rPr>
          <w:rFonts w:eastAsia="Times New Roman"/>
          <w:szCs w:val="24"/>
        </w:rPr>
        <w:t xml:space="preserve"> </w:t>
      </w:r>
      <w:r>
        <w:rPr>
          <w:rFonts w:eastAsia="Times New Roman"/>
          <w:color w:val="000000"/>
          <w:szCs w:val="24"/>
          <w:shd w:val="clear" w:color="auto" w:fill="FFFFFF"/>
        </w:rPr>
        <w:t>«Φορείς Διαχείρι</w:t>
      </w:r>
      <w:r>
        <w:rPr>
          <w:rFonts w:eastAsia="Times New Roman"/>
          <w:color w:val="000000"/>
          <w:szCs w:val="24"/>
          <w:shd w:val="clear" w:color="auto" w:fill="FFFFFF"/>
        </w:rPr>
        <w:t>σης Προστατευόμενων Περιοχών και άλλες διατάξεις».</w:t>
      </w:r>
      <w:r>
        <w:rPr>
          <w:rFonts w:eastAsia="Times New Roman"/>
          <w:szCs w:val="24"/>
        </w:rPr>
        <w:t xml:space="preserve"> </w:t>
      </w:r>
    </w:p>
    <w:p w14:paraId="74466131" w14:textId="77777777" w:rsidR="00F20DF6" w:rsidRDefault="00F443B4">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νομοσχέδιο επί της αρχής;</w:t>
      </w:r>
    </w:p>
    <w:p w14:paraId="74466132" w14:textId="77777777" w:rsidR="00F20DF6" w:rsidRDefault="00F443B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ΑΙΚΑΤΕΡΙΝΗ ΙΓΓΛΕΖΗ: </w:t>
      </w:r>
      <w:r>
        <w:rPr>
          <w:rFonts w:eastAsia="Times New Roman" w:cs="Times New Roman"/>
          <w:szCs w:val="24"/>
        </w:rPr>
        <w:t xml:space="preserve">Ναι. </w:t>
      </w:r>
    </w:p>
    <w:p w14:paraId="74466133" w14:textId="77777777" w:rsidR="00F20DF6" w:rsidRDefault="00F443B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ΓΕΩΡΓΙΟΣ ΣΤΥΛΙΟΣ: </w:t>
      </w:r>
      <w:r>
        <w:rPr>
          <w:rFonts w:eastAsia="Times New Roman" w:cs="Times New Roman"/>
          <w:szCs w:val="24"/>
        </w:rPr>
        <w:t xml:space="preserve">Όχι. </w:t>
      </w:r>
    </w:p>
    <w:p w14:paraId="74466134" w14:textId="77777777" w:rsidR="00F20DF6" w:rsidRDefault="00F443B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Ναι.</w:t>
      </w:r>
    </w:p>
    <w:p w14:paraId="74466135" w14:textId="77777777" w:rsidR="00F20DF6" w:rsidRDefault="00F443B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 xml:space="preserve">Όχι. </w:t>
      </w:r>
    </w:p>
    <w:p w14:paraId="74466136" w14:textId="77777777" w:rsidR="00F20DF6" w:rsidRDefault="00F443B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Όχι. </w:t>
      </w:r>
    </w:p>
    <w:p w14:paraId="74466137" w14:textId="77777777" w:rsidR="00F20DF6" w:rsidRDefault="00F443B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 xml:space="preserve">Ναι. </w:t>
      </w:r>
    </w:p>
    <w:p w14:paraId="74466138" w14:textId="77777777" w:rsidR="00F20DF6" w:rsidRDefault="00F443B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Παρών. </w:t>
      </w:r>
    </w:p>
    <w:p w14:paraId="74466139" w14:textId="77777777" w:rsidR="00F20DF6" w:rsidRDefault="00F443B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Ναι. </w:t>
      </w:r>
    </w:p>
    <w:p w14:paraId="7446613A" w14:textId="77777777" w:rsidR="00F20DF6" w:rsidRDefault="00F443B4">
      <w:pPr>
        <w:spacing w:after="0" w:line="600" w:lineRule="auto"/>
        <w:ind w:firstLine="720"/>
        <w:jc w:val="both"/>
        <w:rPr>
          <w:rFonts w:eastAsia="Times New Roman"/>
          <w:color w:val="000000"/>
          <w:szCs w:val="24"/>
          <w:shd w:val="clear" w:color="auto" w:fill="FFFFFF"/>
        </w:rPr>
      </w:pPr>
      <w:r w:rsidRPr="00D87DBE">
        <w:rPr>
          <w:rFonts w:eastAsia="Times New Roman" w:cs="Times New Roman"/>
          <w:b/>
          <w:szCs w:val="24"/>
        </w:rPr>
        <w:t xml:space="preserve">ΠΡΟΕΔΡΕΥΩΝ (Γεώργιος </w:t>
      </w:r>
      <w:proofErr w:type="spellStart"/>
      <w:r w:rsidRPr="00D87DBE">
        <w:rPr>
          <w:rFonts w:eastAsia="Times New Roman" w:cs="Times New Roman"/>
          <w:b/>
          <w:szCs w:val="24"/>
        </w:rPr>
        <w:t>Λαμπρούλης</w:t>
      </w:r>
      <w:proofErr w:type="spellEnd"/>
      <w:r w:rsidRPr="00D87DBE">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Συνεπώς το </w:t>
      </w:r>
      <w:r>
        <w:rPr>
          <w:rFonts w:eastAsia="Times New Roman" w:cs="Times New Roman"/>
          <w:szCs w:val="24"/>
        </w:rPr>
        <w:t>νομοσχέδιο</w:t>
      </w:r>
      <w:r>
        <w:rPr>
          <w:rFonts w:eastAsia="Times New Roman" w:cs="Times New Roman"/>
          <w:szCs w:val="24"/>
        </w:rPr>
        <w:t xml:space="preserve"> </w:t>
      </w:r>
      <w:r w:rsidRPr="00576E03">
        <w:rPr>
          <w:rFonts w:eastAsia="Times New Roman"/>
          <w:szCs w:val="24"/>
        </w:rPr>
        <w:t>του Υπουργείου Περιβάλλοντος και Ενέργειας</w:t>
      </w:r>
      <w:r>
        <w:rPr>
          <w:rFonts w:eastAsia="Times New Roman"/>
          <w:szCs w:val="24"/>
        </w:rPr>
        <w:t>:</w:t>
      </w:r>
      <w:r w:rsidRPr="00576E03">
        <w:rPr>
          <w:rFonts w:eastAsia="Times New Roman"/>
          <w:szCs w:val="24"/>
        </w:rPr>
        <w:t xml:space="preserve"> </w:t>
      </w:r>
      <w:r w:rsidRPr="00576E03">
        <w:rPr>
          <w:rFonts w:eastAsia="Times New Roman"/>
          <w:color w:val="000000"/>
          <w:szCs w:val="24"/>
          <w:shd w:val="clear" w:color="auto" w:fill="FFFFFF"/>
        </w:rPr>
        <w:t>«Φορείς Διαχείρισης Προστατευόμενων Περιοχών και άλλες διατάξεις»</w:t>
      </w:r>
      <w:r>
        <w:rPr>
          <w:rFonts w:eastAsia="Times New Roman"/>
          <w:color w:val="000000"/>
          <w:szCs w:val="24"/>
          <w:shd w:val="clear" w:color="auto" w:fill="FFFFFF"/>
        </w:rPr>
        <w:t xml:space="preserve"> έγινε δεκτό επί </w:t>
      </w:r>
      <w:r>
        <w:rPr>
          <w:rFonts w:eastAsia="Times New Roman"/>
          <w:color w:val="000000"/>
          <w:szCs w:val="24"/>
          <w:shd w:val="clear" w:color="auto" w:fill="FFFFFF"/>
        </w:rPr>
        <w:t>της αρχής κατά πλειοψηφία</w:t>
      </w:r>
      <w:r w:rsidRPr="00576E03">
        <w:rPr>
          <w:rFonts w:eastAsia="Times New Roman"/>
          <w:color w:val="000000"/>
          <w:szCs w:val="24"/>
          <w:shd w:val="clear" w:color="auto" w:fill="FFFFFF"/>
        </w:rPr>
        <w:t>.</w:t>
      </w:r>
    </w:p>
    <w:p w14:paraId="7446613B"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Εισερχόμαστε στην ψήφιση των άρθρων και η ψήφισή τους θα γίνει χωριστά. </w:t>
      </w:r>
    </w:p>
    <w:p w14:paraId="7446613C"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1 ως έχει; </w:t>
      </w:r>
    </w:p>
    <w:p w14:paraId="7446613D"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ΑΙΚΑΤΕΡΙΝΗ ΙΓΓΛΕΖΗ: </w:t>
      </w:r>
      <w:r>
        <w:rPr>
          <w:rFonts w:eastAsia="Times New Roman" w:cs="Times New Roman"/>
          <w:szCs w:val="24"/>
        </w:rPr>
        <w:t xml:space="preserve">Ναι. </w:t>
      </w:r>
    </w:p>
    <w:p w14:paraId="7446613E"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ΣΤΥΛΙΟΣ: </w:t>
      </w:r>
      <w:r>
        <w:rPr>
          <w:rFonts w:eastAsia="Times New Roman" w:cs="Times New Roman"/>
          <w:szCs w:val="24"/>
        </w:rPr>
        <w:t xml:space="preserve">Όχι. </w:t>
      </w:r>
    </w:p>
    <w:p w14:paraId="7446613F"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Ναι.</w:t>
      </w:r>
    </w:p>
    <w:p w14:paraId="74466140"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 xml:space="preserve">Όχι. </w:t>
      </w:r>
    </w:p>
    <w:p w14:paraId="74466141"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Όχι. </w:t>
      </w:r>
    </w:p>
    <w:p w14:paraId="74466142"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 xml:space="preserve">Ναι. </w:t>
      </w:r>
    </w:p>
    <w:p w14:paraId="74466143"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Παρών. </w:t>
      </w:r>
    </w:p>
    <w:p w14:paraId="74466144"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Ναι. </w:t>
      </w:r>
    </w:p>
    <w:p w14:paraId="74466145"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sidRPr="00D87DBE">
        <w:rPr>
          <w:rFonts w:eastAsia="Times New Roman" w:cs="Times New Roman"/>
          <w:b/>
          <w:szCs w:val="24"/>
        </w:rPr>
        <w:t xml:space="preserve">ΠΡΟΕΔΡΕΥΩΝ (Γεώργιος </w:t>
      </w:r>
      <w:proofErr w:type="spellStart"/>
      <w:r w:rsidRPr="00D87DBE">
        <w:rPr>
          <w:rFonts w:eastAsia="Times New Roman" w:cs="Times New Roman"/>
          <w:b/>
          <w:szCs w:val="24"/>
        </w:rPr>
        <w:t>Λαμπρούλης</w:t>
      </w:r>
      <w:proofErr w:type="spellEnd"/>
      <w:r w:rsidRPr="00D87DBE">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Συνεπώς το άρθρο 1 έγινε δεκτό ως έχει κατά πλειοψηφία. </w:t>
      </w:r>
    </w:p>
    <w:p w14:paraId="74466146"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 όπως τροποποιήθηκε απ</w:t>
      </w:r>
      <w:r>
        <w:rPr>
          <w:rFonts w:eastAsia="Times New Roman" w:cs="Times New Roman"/>
          <w:szCs w:val="24"/>
        </w:rPr>
        <w:t xml:space="preserve">ό τον κύριο Υπουργό; </w:t>
      </w:r>
    </w:p>
    <w:p w14:paraId="74466147"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ΑΙΚΑΤΕΡΙΝΗ ΙΓΓΛΕΖΗ: </w:t>
      </w:r>
      <w:r>
        <w:rPr>
          <w:rFonts w:eastAsia="Times New Roman" w:cs="Times New Roman"/>
          <w:szCs w:val="24"/>
        </w:rPr>
        <w:t xml:space="preserve">Ναι. </w:t>
      </w:r>
    </w:p>
    <w:p w14:paraId="74466148"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ΣΤΥΛΙΟΣ: </w:t>
      </w:r>
      <w:r>
        <w:rPr>
          <w:rFonts w:eastAsia="Times New Roman" w:cs="Times New Roman"/>
          <w:szCs w:val="24"/>
        </w:rPr>
        <w:t xml:space="preserve">Όχι. </w:t>
      </w:r>
    </w:p>
    <w:p w14:paraId="74466149"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Ναι.</w:t>
      </w:r>
    </w:p>
    <w:p w14:paraId="7446614A"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 xml:space="preserve">Όχι. </w:t>
      </w:r>
    </w:p>
    <w:p w14:paraId="7446614B"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Όχι. </w:t>
      </w:r>
    </w:p>
    <w:p w14:paraId="7446614C"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 xml:space="preserve">Ναι. </w:t>
      </w:r>
    </w:p>
    <w:p w14:paraId="7446614D"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Παρών. </w:t>
      </w:r>
    </w:p>
    <w:p w14:paraId="7446614E"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Ναι. </w:t>
      </w:r>
    </w:p>
    <w:p w14:paraId="7446614F"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sidRPr="00D87DBE">
        <w:rPr>
          <w:rFonts w:eastAsia="Times New Roman" w:cs="Times New Roman"/>
          <w:b/>
          <w:szCs w:val="24"/>
        </w:rPr>
        <w:t xml:space="preserve">ΠΡΟΕΔΡΕΥΩΝ (Γεώργιος </w:t>
      </w:r>
      <w:proofErr w:type="spellStart"/>
      <w:r w:rsidRPr="00D87DBE">
        <w:rPr>
          <w:rFonts w:eastAsia="Times New Roman" w:cs="Times New Roman"/>
          <w:b/>
          <w:szCs w:val="24"/>
        </w:rPr>
        <w:t>Λαμπρούλης</w:t>
      </w:r>
      <w:proofErr w:type="spellEnd"/>
      <w:r w:rsidRPr="00D87DBE">
        <w:rPr>
          <w:rFonts w:eastAsia="Times New Roman" w:cs="Times New Roman"/>
          <w:b/>
          <w:szCs w:val="24"/>
        </w:rPr>
        <w:t>)</w:t>
      </w:r>
      <w:r w:rsidRPr="00D87DBE">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Συνεπώς το άρθρο 2 έγινε δεκτό, όπως τροποποιήθηκε από τον κύριο Υπουργό, κατά πλειοψηφία. </w:t>
      </w:r>
    </w:p>
    <w:p w14:paraId="74466150"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3 ως έχει; </w:t>
      </w:r>
    </w:p>
    <w:p w14:paraId="74466151"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ΑΙΚΑΤΕΡΙΝΗ ΙΓΓΛΕΖΗ: </w:t>
      </w:r>
      <w:r>
        <w:rPr>
          <w:rFonts w:eastAsia="Times New Roman" w:cs="Times New Roman"/>
          <w:szCs w:val="24"/>
        </w:rPr>
        <w:t xml:space="preserve">Ναι. </w:t>
      </w:r>
    </w:p>
    <w:p w14:paraId="74466152"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ΣΤΥΛΙΟΣ: </w:t>
      </w:r>
      <w:r>
        <w:rPr>
          <w:rFonts w:eastAsia="Times New Roman" w:cs="Times New Roman"/>
          <w:szCs w:val="24"/>
        </w:rPr>
        <w:t xml:space="preserve">Όχι. </w:t>
      </w:r>
    </w:p>
    <w:p w14:paraId="74466153"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Ναι.</w:t>
      </w:r>
    </w:p>
    <w:p w14:paraId="74466154"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 xml:space="preserve">Όχι. </w:t>
      </w:r>
    </w:p>
    <w:p w14:paraId="74466155"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ΔΙΑΜΑΝΤ</w:t>
      </w:r>
      <w:r>
        <w:rPr>
          <w:rFonts w:eastAsia="Times New Roman" w:cs="Times New Roman"/>
          <w:b/>
          <w:szCs w:val="24"/>
        </w:rPr>
        <w:t xml:space="preserve">Ω ΜΑΝΩΛΑΚΟΥ: </w:t>
      </w:r>
      <w:r>
        <w:rPr>
          <w:rFonts w:eastAsia="Times New Roman" w:cs="Times New Roman"/>
          <w:szCs w:val="24"/>
        </w:rPr>
        <w:t xml:space="preserve">Όχι. </w:t>
      </w:r>
    </w:p>
    <w:p w14:paraId="74466156"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 xml:space="preserve">Ναι. </w:t>
      </w:r>
    </w:p>
    <w:p w14:paraId="74466157"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Παρών. </w:t>
      </w:r>
    </w:p>
    <w:p w14:paraId="74466158"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Ναι. </w:t>
      </w:r>
    </w:p>
    <w:p w14:paraId="74466159"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sidRPr="00D87DBE">
        <w:rPr>
          <w:rFonts w:eastAsia="Times New Roman" w:cs="Times New Roman"/>
          <w:b/>
          <w:szCs w:val="24"/>
        </w:rPr>
        <w:t xml:space="preserve">ΠΡΟΕΔΡΕΥΩΝ (Γεώργιος </w:t>
      </w:r>
      <w:proofErr w:type="spellStart"/>
      <w:r w:rsidRPr="00D87DBE">
        <w:rPr>
          <w:rFonts w:eastAsia="Times New Roman" w:cs="Times New Roman"/>
          <w:b/>
          <w:szCs w:val="24"/>
        </w:rPr>
        <w:t>Λαμπρούλης</w:t>
      </w:r>
      <w:proofErr w:type="spellEnd"/>
      <w:r w:rsidRPr="00D87DBE">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Συνεπώς το άρθρο 3 έγινε δεκτό ως έχει κατά πλειοψηφία. </w:t>
      </w:r>
    </w:p>
    <w:p w14:paraId="7446615A"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4 ως έχει; </w:t>
      </w:r>
    </w:p>
    <w:p w14:paraId="7446615B"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ΑΙΚΑΤΕΡΙΝΗ ΙΓΓΛΕΖΗ: </w:t>
      </w:r>
      <w:r>
        <w:rPr>
          <w:rFonts w:eastAsia="Times New Roman" w:cs="Times New Roman"/>
          <w:szCs w:val="24"/>
        </w:rPr>
        <w:t xml:space="preserve">Ναι. </w:t>
      </w:r>
    </w:p>
    <w:p w14:paraId="7446615C"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ΣΤΥΛΙΟΣ: </w:t>
      </w:r>
      <w:r>
        <w:rPr>
          <w:rFonts w:eastAsia="Times New Roman" w:cs="Times New Roman"/>
          <w:szCs w:val="24"/>
        </w:rPr>
        <w:t xml:space="preserve">Ναι. </w:t>
      </w:r>
    </w:p>
    <w:p w14:paraId="7446615D"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Ναι.</w:t>
      </w:r>
    </w:p>
    <w:p w14:paraId="7446615E"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 xml:space="preserve">Όχι. </w:t>
      </w:r>
    </w:p>
    <w:p w14:paraId="7446615F"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Όχι. </w:t>
      </w:r>
    </w:p>
    <w:p w14:paraId="74466160"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 xml:space="preserve">Ναι. </w:t>
      </w:r>
    </w:p>
    <w:p w14:paraId="74466161"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Παρών. </w:t>
      </w:r>
    </w:p>
    <w:p w14:paraId="74466162"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Ναι. </w:t>
      </w:r>
    </w:p>
    <w:p w14:paraId="74466163"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sidRPr="00D87DBE">
        <w:rPr>
          <w:rFonts w:eastAsia="Times New Roman" w:cs="Times New Roman"/>
          <w:b/>
          <w:szCs w:val="24"/>
        </w:rPr>
        <w:t xml:space="preserve">ΠΡΟΕΔΡΕΥΩΝ (Γεώργιος </w:t>
      </w:r>
      <w:proofErr w:type="spellStart"/>
      <w:r w:rsidRPr="00D87DBE">
        <w:rPr>
          <w:rFonts w:eastAsia="Times New Roman" w:cs="Times New Roman"/>
          <w:b/>
          <w:szCs w:val="24"/>
        </w:rPr>
        <w:t>Λαμπρούλης</w:t>
      </w:r>
      <w:proofErr w:type="spellEnd"/>
      <w:r w:rsidRPr="00D87DBE">
        <w:rPr>
          <w:rFonts w:eastAsia="Times New Roman" w:cs="Times New Roman"/>
          <w:b/>
          <w:szCs w:val="24"/>
        </w:rPr>
        <w:t>):</w:t>
      </w:r>
      <w:r>
        <w:rPr>
          <w:rFonts w:eastAsia="Times New Roman" w:cs="Times New Roman"/>
          <w:b/>
          <w:szCs w:val="24"/>
        </w:rPr>
        <w:t xml:space="preserve"> </w:t>
      </w:r>
      <w:r>
        <w:rPr>
          <w:rFonts w:eastAsia="Times New Roman" w:cs="Times New Roman"/>
          <w:szCs w:val="24"/>
        </w:rPr>
        <w:t>Συνεπώς</w:t>
      </w:r>
      <w:r>
        <w:rPr>
          <w:rFonts w:eastAsia="Times New Roman" w:cs="Times New Roman"/>
          <w:szCs w:val="24"/>
        </w:rPr>
        <w:t xml:space="preserve"> το άρθρο 4 έγινε δεκτό ως έχει κατά πλειοψηφία. </w:t>
      </w:r>
    </w:p>
    <w:p w14:paraId="74466164"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5 ως έχει; </w:t>
      </w:r>
    </w:p>
    <w:p w14:paraId="74466165"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ΑΙΚΑΤΕΡΙΝΗ ΙΓΓΛΕΖΗ: </w:t>
      </w:r>
      <w:r>
        <w:rPr>
          <w:rFonts w:eastAsia="Times New Roman" w:cs="Times New Roman"/>
          <w:szCs w:val="24"/>
        </w:rPr>
        <w:t xml:space="preserve">Ναι. </w:t>
      </w:r>
    </w:p>
    <w:p w14:paraId="74466166"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ΣΤΥΛΙΟΣ: </w:t>
      </w:r>
      <w:r>
        <w:rPr>
          <w:rFonts w:eastAsia="Times New Roman" w:cs="Times New Roman"/>
          <w:szCs w:val="24"/>
        </w:rPr>
        <w:t xml:space="preserve">Όχι. </w:t>
      </w:r>
    </w:p>
    <w:p w14:paraId="74466167"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Ναι.</w:t>
      </w:r>
    </w:p>
    <w:p w14:paraId="74466168"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 xml:space="preserve">Όχι. </w:t>
      </w:r>
    </w:p>
    <w:p w14:paraId="74466169"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Όχι. </w:t>
      </w:r>
    </w:p>
    <w:p w14:paraId="7446616A"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 xml:space="preserve">Ναι. </w:t>
      </w:r>
    </w:p>
    <w:p w14:paraId="7446616B"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Παρών. </w:t>
      </w:r>
    </w:p>
    <w:p w14:paraId="7446616C"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Ναι. </w:t>
      </w:r>
    </w:p>
    <w:p w14:paraId="7446616D"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sidRPr="00D87DBE">
        <w:rPr>
          <w:rFonts w:eastAsia="Times New Roman" w:cs="Times New Roman"/>
          <w:b/>
          <w:szCs w:val="24"/>
        </w:rPr>
        <w:t xml:space="preserve">ΠΡΟΕΔΡΕΥΩΝ (Γεώργιος </w:t>
      </w:r>
      <w:proofErr w:type="spellStart"/>
      <w:r w:rsidRPr="00D87DBE">
        <w:rPr>
          <w:rFonts w:eastAsia="Times New Roman" w:cs="Times New Roman"/>
          <w:b/>
          <w:szCs w:val="24"/>
        </w:rPr>
        <w:t>Λαμπρούλης</w:t>
      </w:r>
      <w:proofErr w:type="spellEnd"/>
      <w:r w:rsidRPr="00D87DBE">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Συνεπώς το άρθρο 5 έγινε δεκτό ως έχει κατά πλειοψηφία. </w:t>
      </w:r>
    </w:p>
    <w:p w14:paraId="7446616E"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6 ως έχει; </w:t>
      </w:r>
    </w:p>
    <w:p w14:paraId="7446616F"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ΑΙΚΑΤΕΡΙΝΗ ΙΓΓΛΕΖΗ: </w:t>
      </w:r>
      <w:r>
        <w:rPr>
          <w:rFonts w:eastAsia="Times New Roman" w:cs="Times New Roman"/>
          <w:szCs w:val="24"/>
        </w:rPr>
        <w:t xml:space="preserve">Ναι. </w:t>
      </w:r>
    </w:p>
    <w:p w14:paraId="74466170"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ΣΤΥΛΙΟΣ: </w:t>
      </w:r>
      <w:r>
        <w:rPr>
          <w:rFonts w:eastAsia="Times New Roman" w:cs="Times New Roman"/>
          <w:szCs w:val="24"/>
        </w:rPr>
        <w:t xml:space="preserve">Όχι. </w:t>
      </w:r>
    </w:p>
    <w:p w14:paraId="74466171"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ΓΕΩΡΓΙΟΣ ΑΡΒΑ</w:t>
      </w:r>
      <w:r>
        <w:rPr>
          <w:rFonts w:eastAsia="Times New Roman" w:cs="Times New Roman"/>
          <w:b/>
          <w:szCs w:val="24"/>
        </w:rPr>
        <w:t xml:space="preserve">ΝΙΤΙΔΗΣ: </w:t>
      </w:r>
      <w:r>
        <w:rPr>
          <w:rFonts w:eastAsia="Times New Roman" w:cs="Times New Roman"/>
          <w:szCs w:val="24"/>
        </w:rPr>
        <w:t>Ναι.</w:t>
      </w:r>
    </w:p>
    <w:p w14:paraId="74466172"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 xml:space="preserve">Όχι. </w:t>
      </w:r>
    </w:p>
    <w:p w14:paraId="74466173"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Όχι. </w:t>
      </w:r>
    </w:p>
    <w:p w14:paraId="74466174"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 xml:space="preserve">Ναι. </w:t>
      </w:r>
    </w:p>
    <w:p w14:paraId="74466175"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Παρών. </w:t>
      </w:r>
    </w:p>
    <w:p w14:paraId="74466176"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Ναι. </w:t>
      </w:r>
    </w:p>
    <w:p w14:paraId="74466177"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sidRPr="00D87DBE">
        <w:rPr>
          <w:rFonts w:eastAsia="Times New Roman" w:cs="Times New Roman"/>
          <w:b/>
          <w:szCs w:val="24"/>
        </w:rPr>
        <w:t xml:space="preserve">ΠΡΟΕΔΡΕΥΩΝ (Γεώργιος </w:t>
      </w:r>
      <w:proofErr w:type="spellStart"/>
      <w:r w:rsidRPr="00D87DBE">
        <w:rPr>
          <w:rFonts w:eastAsia="Times New Roman" w:cs="Times New Roman"/>
          <w:b/>
          <w:szCs w:val="24"/>
        </w:rPr>
        <w:t>Λαμπρούλης</w:t>
      </w:r>
      <w:proofErr w:type="spellEnd"/>
      <w:r w:rsidRPr="00D87DBE">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Συνεπώς το άρθρο 6 έγινε δεκτό ως έχει κατά πλειοψηφία. </w:t>
      </w:r>
    </w:p>
    <w:p w14:paraId="74466178"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7 ως έχει; </w:t>
      </w:r>
    </w:p>
    <w:p w14:paraId="74466179"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ΑΙΚΑΤΕΡΙΝΗ ΙΓΓΛΕΖΗ: </w:t>
      </w:r>
      <w:r>
        <w:rPr>
          <w:rFonts w:eastAsia="Times New Roman" w:cs="Times New Roman"/>
          <w:szCs w:val="24"/>
        </w:rPr>
        <w:t xml:space="preserve">Ναι. </w:t>
      </w:r>
    </w:p>
    <w:p w14:paraId="7446617A"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ΣΤΥΛΙΟΣ: </w:t>
      </w:r>
      <w:r>
        <w:rPr>
          <w:rFonts w:eastAsia="Times New Roman" w:cs="Times New Roman"/>
          <w:szCs w:val="24"/>
        </w:rPr>
        <w:t xml:space="preserve">Όχι. </w:t>
      </w:r>
    </w:p>
    <w:p w14:paraId="7446617B"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Παρών.</w:t>
      </w:r>
    </w:p>
    <w:p w14:paraId="7446617C"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 xml:space="preserve">Όχι. </w:t>
      </w:r>
    </w:p>
    <w:p w14:paraId="7446617D"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Όχι. </w:t>
      </w:r>
    </w:p>
    <w:p w14:paraId="7446617E"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 xml:space="preserve">Ναι. </w:t>
      </w:r>
    </w:p>
    <w:p w14:paraId="7446617F"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Παρών. </w:t>
      </w:r>
    </w:p>
    <w:p w14:paraId="74466180"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Παρών. </w:t>
      </w:r>
    </w:p>
    <w:p w14:paraId="74466181"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sidRPr="00D87DBE">
        <w:rPr>
          <w:rFonts w:eastAsia="Times New Roman" w:cs="Times New Roman"/>
          <w:b/>
          <w:szCs w:val="24"/>
        </w:rPr>
        <w:t xml:space="preserve">ΠΡΟΕΔΡΕΥΩΝ (Γεώργιος </w:t>
      </w:r>
      <w:proofErr w:type="spellStart"/>
      <w:r w:rsidRPr="00D87DBE">
        <w:rPr>
          <w:rFonts w:eastAsia="Times New Roman" w:cs="Times New Roman"/>
          <w:b/>
          <w:szCs w:val="24"/>
        </w:rPr>
        <w:t>Λαμπρούλης</w:t>
      </w:r>
      <w:proofErr w:type="spellEnd"/>
      <w:r w:rsidRPr="00D87DBE">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Συνεπώς το άρθρο 7 έγινε δεκτό ως έχει κατά πλειοψηφία. </w:t>
      </w:r>
    </w:p>
    <w:p w14:paraId="74466182"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8 ως έχει; </w:t>
      </w:r>
    </w:p>
    <w:p w14:paraId="74466183"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ΑΙΚΑΤΕΡΙΝΗ ΙΓΓΛΕΖΗ: </w:t>
      </w:r>
      <w:r>
        <w:rPr>
          <w:rFonts w:eastAsia="Times New Roman" w:cs="Times New Roman"/>
          <w:szCs w:val="24"/>
        </w:rPr>
        <w:t xml:space="preserve">Ναι. </w:t>
      </w:r>
    </w:p>
    <w:p w14:paraId="74466184"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ΣΤΥΛΙΟΣ: </w:t>
      </w:r>
      <w:r>
        <w:rPr>
          <w:rFonts w:eastAsia="Times New Roman" w:cs="Times New Roman"/>
          <w:szCs w:val="24"/>
        </w:rPr>
        <w:t xml:space="preserve">Ναι. </w:t>
      </w:r>
    </w:p>
    <w:p w14:paraId="74466185"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Ναι.</w:t>
      </w:r>
    </w:p>
    <w:p w14:paraId="74466186"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 xml:space="preserve">Όχι. </w:t>
      </w:r>
    </w:p>
    <w:p w14:paraId="74466187"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ΔΙ</w:t>
      </w:r>
      <w:r>
        <w:rPr>
          <w:rFonts w:eastAsia="Times New Roman" w:cs="Times New Roman"/>
          <w:b/>
          <w:szCs w:val="24"/>
        </w:rPr>
        <w:t xml:space="preserve">ΑΜΑΝΤΩ ΜΑΝΩΛΑΚΟΥ: </w:t>
      </w:r>
      <w:r>
        <w:rPr>
          <w:rFonts w:eastAsia="Times New Roman" w:cs="Times New Roman"/>
          <w:szCs w:val="24"/>
        </w:rPr>
        <w:t xml:space="preserve">Όχι. </w:t>
      </w:r>
    </w:p>
    <w:p w14:paraId="74466188"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 xml:space="preserve">Ναι. </w:t>
      </w:r>
    </w:p>
    <w:p w14:paraId="74466189"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Όχι. </w:t>
      </w:r>
    </w:p>
    <w:p w14:paraId="7446618A"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Ναι. </w:t>
      </w:r>
    </w:p>
    <w:p w14:paraId="7446618B"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sidRPr="00D87DBE">
        <w:rPr>
          <w:rFonts w:eastAsia="Times New Roman" w:cs="Times New Roman"/>
          <w:b/>
          <w:szCs w:val="24"/>
        </w:rPr>
        <w:t xml:space="preserve">ΠΡΟΕΔΡΕΥΩΝ (Γεώργιος </w:t>
      </w:r>
      <w:proofErr w:type="spellStart"/>
      <w:r w:rsidRPr="00D87DBE">
        <w:rPr>
          <w:rFonts w:eastAsia="Times New Roman" w:cs="Times New Roman"/>
          <w:b/>
          <w:szCs w:val="24"/>
        </w:rPr>
        <w:t>Λαμπρούλης</w:t>
      </w:r>
      <w:proofErr w:type="spellEnd"/>
      <w:r w:rsidRPr="00D87DBE">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Συνεπώς το άρθρο 8 έγινε δεκτό ως έχει κατά πλειοψηφία. </w:t>
      </w:r>
    </w:p>
    <w:p w14:paraId="7446618C"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9 ως έχει; </w:t>
      </w:r>
    </w:p>
    <w:p w14:paraId="7446618D"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ΑΙΚΑΤΕΡΙΝΗ ΙΓΓΛΕ</w:t>
      </w:r>
      <w:r>
        <w:rPr>
          <w:rFonts w:eastAsia="Times New Roman" w:cs="Times New Roman"/>
          <w:b/>
          <w:szCs w:val="24"/>
        </w:rPr>
        <w:t xml:space="preserve">ΖΗ: </w:t>
      </w:r>
      <w:r>
        <w:rPr>
          <w:rFonts w:eastAsia="Times New Roman" w:cs="Times New Roman"/>
          <w:szCs w:val="24"/>
        </w:rPr>
        <w:t xml:space="preserve">Ναι. </w:t>
      </w:r>
    </w:p>
    <w:p w14:paraId="7446618E"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ΣΤΥΛΙΟΣ: </w:t>
      </w:r>
      <w:r>
        <w:rPr>
          <w:rFonts w:eastAsia="Times New Roman" w:cs="Times New Roman"/>
          <w:szCs w:val="24"/>
        </w:rPr>
        <w:t xml:space="preserve">Ναι. </w:t>
      </w:r>
    </w:p>
    <w:p w14:paraId="7446618F"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Ναι.</w:t>
      </w:r>
    </w:p>
    <w:p w14:paraId="74466190"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 xml:space="preserve">Όχι. </w:t>
      </w:r>
    </w:p>
    <w:p w14:paraId="74466191"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Όχι. </w:t>
      </w:r>
    </w:p>
    <w:p w14:paraId="74466192"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 xml:space="preserve">Ναι. </w:t>
      </w:r>
    </w:p>
    <w:p w14:paraId="74466193"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Παρών. </w:t>
      </w:r>
    </w:p>
    <w:p w14:paraId="74466194"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Ναι. </w:t>
      </w:r>
    </w:p>
    <w:p w14:paraId="74466195"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sidRPr="00D87DBE">
        <w:rPr>
          <w:rFonts w:eastAsia="Times New Roman" w:cs="Times New Roman"/>
          <w:b/>
          <w:szCs w:val="24"/>
        </w:rPr>
        <w:t xml:space="preserve">ΠΡΟΕΔΡΕΥΩΝ (Γεώργιος </w:t>
      </w:r>
      <w:proofErr w:type="spellStart"/>
      <w:r w:rsidRPr="00D87DBE">
        <w:rPr>
          <w:rFonts w:eastAsia="Times New Roman" w:cs="Times New Roman"/>
          <w:b/>
          <w:szCs w:val="24"/>
        </w:rPr>
        <w:t>Λαμπρούλης</w:t>
      </w:r>
      <w:proofErr w:type="spellEnd"/>
      <w:r w:rsidRPr="00D87DBE">
        <w:rPr>
          <w:rFonts w:eastAsia="Times New Roman" w:cs="Times New Roman"/>
          <w:b/>
          <w:szCs w:val="24"/>
        </w:rPr>
        <w:t>):</w:t>
      </w:r>
      <w:r>
        <w:rPr>
          <w:rFonts w:eastAsia="Times New Roman" w:cs="Times New Roman"/>
          <w:b/>
          <w:szCs w:val="24"/>
        </w:rPr>
        <w:t xml:space="preserve"> </w:t>
      </w:r>
      <w:r>
        <w:rPr>
          <w:rFonts w:eastAsia="Times New Roman" w:cs="Times New Roman"/>
          <w:szCs w:val="24"/>
        </w:rPr>
        <w:t>Συνεπώς</w:t>
      </w:r>
      <w:r>
        <w:rPr>
          <w:rFonts w:eastAsia="Times New Roman" w:cs="Times New Roman"/>
          <w:szCs w:val="24"/>
        </w:rPr>
        <w:t xml:space="preserve"> το άρθρο 9 έγινε δεκτό ως έχει κατά πλειοψηφία. </w:t>
      </w:r>
    </w:p>
    <w:p w14:paraId="74466196"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10 ως έχει; </w:t>
      </w:r>
    </w:p>
    <w:p w14:paraId="74466197"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ΑΙΚΑΤΕΡΙΝΗ ΙΓΓΛΕΖΗ: </w:t>
      </w:r>
      <w:r>
        <w:rPr>
          <w:rFonts w:eastAsia="Times New Roman" w:cs="Times New Roman"/>
          <w:szCs w:val="24"/>
        </w:rPr>
        <w:t xml:space="preserve">Ναι. </w:t>
      </w:r>
    </w:p>
    <w:p w14:paraId="74466198"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ΣΤΥΛΙΟΣ: </w:t>
      </w:r>
      <w:r>
        <w:rPr>
          <w:rFonts w:eastAsia="Times New Roman" w:cs="Times New Roman"/>
          <w:szCs w:val="24"/>
        </w:rPr>
        <w:t xml:space="preserve">Παρών. </w:t>
      </w:r>
    </w:p>
    <w:p w14:paraId="74466199"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Ναι.</w:t>
      </w:r>
    </w:p>
    <w:p w14:paraId="7446619A"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 xml:space="preserve">Όχι. </w:t>
      </w:r>
    </w:p>
    <w:p w14:paraId="7446619B"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Όχι. </w:t>
      </w:r>
    </w:p>
    <w:p w14:paraId="7446619C"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 xml:space="preserve">Ναι. </w:t>
      </w:r>
    </w:p>
    <w:p w14:paraId="7446619D"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Παρών. </w:t>
      </w:r>
    </w:p>
    <w:p w14:paraId="7446619E"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Ναι. </w:t>
      </w:r>
    </w:p>
    <w:p w14:paraId="7446619F"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sidRPr="00D87DBE">
        <w:rPr>
          <w:rFonts w:eastAsia="Times New Roman" w:cs="Times New Roman"/>
          <w:b/>
          <w:szCs w:val="24"/>
        </w:rPr>
        <w:t xml:space="preserve">ΠΡΟΕΔΡΕΥΩΝ (Γεώργιος </w:t>
      </w:r>
      <w:proofErr w:type="spellStart"/>
      <w:r w:rsidRPr="00D87DBE">
        <w:rPr>
          <w:rFonts w:eastAsia="Times New Roman" w:cs="Times New Roman"/>
          <w:b/>
          <w:szCs w:val="24"/>
        </w:rPr>
        <w:t>Λαμπρούλης</w:t>
      </w:r>
      <w:proofErr w:type="spellEnd"/>
      <w:r w:rsidRPr="00D87DBE">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Συνεπώς το άρθρο 10 έγινε δεκτό ως έχει κατά πλειοψηφία. </w:t>
      </w:r>
    </w:p>
    <w:p w14:paraId="744661A0"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11 ως έχει; </w:t>
      </w:r>
    </w:p>
    <w:p w14:paraId="744661A1"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ΑΙΚΑΤΕΡΙΝΗ ΙΓΓΛΕΖΗ: </w:t>
      </w:r>
      <w:r>
        <w:rPr>
          <w:rFonts w:eastAsia="Times New Roman" w:cs="Times New Roman"/>
          <w:szCs w:val="24"/>
        </w:rPr>
        <w:t xml:space="preserve">Ναι. </w:t>
      </w:r>
    </w:p>
    <w:p w14:paraId="744661A2"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ΣΤΥΛΙΟΣ: </w:t>
      </w:r>
      <w:r>
        <w:rPr>
          <w:rFonts w:eastAsia="Times New Roman" w:cs="Times New Roman"/>
          <w:szCs w:val="24"/>
        </w:rPr>
        <w:t xml:space="preserve">Παρών. </w:t>
      </w:r>
    </w:p>
    <w:p w14:paraId="744661A3"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ΓΕΩΡ</w:t>
      </w:r>
      <w:r>
        <w:rPr>
          <w:rFonts w:eastAsia="Times New Roman" w:cs="Times New Roman"/>
          <w:b/>
          <w:szCs w:val="24"/>
        </w:rPr>
        <w:t xml:space="preserve">ΓΙΟΣ ΑΡΒΑΝΙΤΙΔΗΣ: </w:t>
      </w:r>
      <w:r>
        <w:rPr>
          <w:rFonts w:eastAsia="Times New Roman" w:cs="Times New Roman"/>
          <w:szCs w:val="24"/>
        </w:rPr>
        <w:t>Παρών.</w:t>
      </w:r>
    </w:p>
    <w:p w14:paraId="744661A4"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 xml:space="preserve">Όχι. </w:t>
      </w:r>
    </w:p>
    <w:p w14:paraId="744661A5"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Παρών. </w:t>
      </w:r>
    </w:p>
    <w:p w14:paraId="744661A6"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 xml:space="preserve">Ναι. </w:t>
      </w:r>
    </w:p>
    <w:p w14:paraId="744661A7"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Παρών. </w:t>
      </w:r>
    </w:p>
    <w:p w14:paraId="744661A8"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Παρών. </w:t>
      </w:r>
    </w:p>
    <w:p w14:paraId="744661A9"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sidRPr="00D87DBE">
        <w:rPr>
          <w:rFonts w:eastAsia="Times New Roman" w:cs="Times New Roman"/>
          <w:b/>
          <w:szCs w:val="24"/>
        </w:rPr>
        <w:t xml:space="preserve">ΠΡΟΕΔΡΕΥΩΝ (Γεώργιος </w:t>
      </w:r>
      <w:proofErr w:type="spellStart"/>
      <w:r w:rsidRPr="00D87DBE">
        <w:rPr>
          <w:rFonts w:eastAsia="Times New Roman" w:cs="Times New Roman"/>
          <w:b/>
          <w:szCs w:val="24"/>
        </w:rPr>
        <w:t>Λαμπρούλης</w:t>
      </w:r>
      <w:proofErr w:type="spellEnd"/>
      <w:r w:rsidRPr="00D87DBE">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Συνεπώς το άρθρο 11 έγινε δεκτό ως έχει κατά πλειοψηφία. </w:t>
      </w:r>
    </w:p>
    <w:p w14:paraId="744661AA"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12, όπως τροποποιήθηκε από τον κύριο Υπουργό; </w:t>
      </w:r>
    </w:p>
    <w:p w14:paraId="744661AB"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ΑΙΚΑΤΕΡΙΝΗ ΙΓΓΛΕΖΗ: </w:t>
      </w:r>
      <w:r>
        <w:rPr>
          <w:rFonts w:eastAsia="Times New Roman" w:cs="Times New Roman"/>
          <w:szCs w:val="24"/>
        </w:rPr>
        <w:t xml:space="preserve">Ναι. </w:t>
      </w:r>
    </w:p>
    <w:p w14:paraId="744661AC"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ΣΤΥΛΙΟΣ: </w:t>
      </w:r>
      <w:r>
        <w:rPr>
          <w:rFonts w:eastAsia="Times New Roman" w:cs="Times New Roman"/>
          <w:szCs w:val="24"/>
        </w:rPr>
        <w:t xml:space="preserve">Όχι. </w:t>
      </w:r>
    </w:p>
    <w:p w14:paraId="744661AD"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Παρών.</w:t>
      </w:r>
    </w:p>
    <w:p w14:paraId="744661AE"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 xml:space="preserve">Όχι. </w:t>
      </w:r>
    </w:p>
    <w:p w14:paraId="744661AF"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Παρών. </w:t>
      </w:r>
    </w:p>
    <w:p w14:paraId="744661B0"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 xml:space="preserve">Ναι. </w:t>
      </w:r>
    </w:p>
    <w:p w14:paraId="744661B1"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ΙΩΑΝΝΗΣ ΣΑ</w:t>
      </w:r>
      <w:r>
        <w:rPr>
          <w:rFonts w:eastAsia="Times New Roman" w:cs="Times New Roman"/>
          <w:b/>
          <w:szCs w:val="24"/>
        </w:rPr>
        <w:t xml:space="preserve">ΡΙΔΗΣ: </w:t>
      </w:r>
      <w:r>
        <w:rPr>
          <w:rFonts w:eastAsia="Times New Roman" w:cs="Times New Roman"/>
          <w:szCs w:val="24"/>
        </w:rPr>
        <w:t xml:space="preserve">Παρών. </w:t>
      </w:r>
    </w:p>
    <w:p w14:paraId="744661B2"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Παρών. </w:t>
      </w:r>
    </w:p>
    <w:p w14:paraId="744661B3"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sidRPr="00D87DBE">
        <w:rPr>
          <w:rFonts w:eastAsia="Times New Roman" w:cs="Times New Roman"/>
          <w:b/>
          <w:szCs w:val="24"/>
        </w:rPr>
        <w:t xml:space="preserve">ΠΡΟΕΔΡΕΥΩΝ (Γεώργιος </w:t>
      </w:r>
      <w:proofErr w:type="spellStart"/>
      <w:r w:rsidRPr="00D87DBE">
        <w:rPr>
          <w:rFonts w:eastAsia="Times New Roman" w:cs="Times New Roman"/>
          <w:b/>
          <w:szCs w:val="24"/>
        </w:rPr>
        <w:t>Λαμπρούλης</w:t>
      </w:r>
      <w:proofErr w:type="spellEnd"/>
      <w:r w:rsidRPr="00D87DBE">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Συνεπώς το άρθρο 12 έγινε δεκτό, όπως τροποποιήθηκε από τον κύριο Υπουργό, κατά πλειοψηφία. </w:t>
      </w:r>
    </w:p>
    <w:p w14:paraId="744661B4"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13, όπως τροποποιήθηκε από τον κύριο Υπουργό; </w:t>
      </w:r>
    </w:p>
    <w:p w14:paraId="744661B5"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ΑΙΚΑΤΕΡΙΝΗ ΙΓΓΛΕΖΗ: </w:t>
      </w:r>
      <w:r>
        <w:rPr>
          <w:rFonts w:eastAsia="Times New Roman" w:cs="Times New Roman"/>
          <w:szCs w:val="24"/>
        </w:rPr>
        <w:t xml:space="preserve">Ναι. </w:t>
      </w:r>
    </w:p>
    <w:p w14:paraId="744661B6"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ΣΤΥΛΙΟΣ: </w:t>
      </w:r>
      <w:r>
        <w:rPr>
          <w:rFonts w:eastAsia="Times New Roman" w:cs="Times New Roman"/>
          <w:szCs w:val="24"/>
        </w:rPr>
        <w:t xml:space="preserve">Παρών. </w:t>
      </w:r>
    </w:p>
    <w:p w14:paraId="744661B7"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Ναι.</w:t>
      </w:r>
    </w:p>
    <w:p w14:paraId="744661B8"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 xml:space="preserve">Όχι. </w:t>
      </w:r>
    </w:p>
    <w:p w14:paraId="744661B9"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Όχι. </w:t>
      </w:r>
    </w:p>
    <w:p w14:paraId="744661BA"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 xml:space="preserve">Ναι. </w:t>
      </w:r>
    </w:p>
    <w:p w14:paraId="744661BB"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Όχι. </w:t>
      </w:r>
    </w:p>
    <w:p w14:paraId="744661BC"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Παρών. </w:t>
      </w:r>
    </w:p>
    <w:p w14:paraId="744661BD"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sidRPr="00D87DBE">
        <w:rPr>
          <w:rFonts w:eastAsia="Times New Roman" w:cs="Times New Roman"/>
          <w:b/>
          <w:szCs w:val="24"/>
        </w:rPr>
        <w:t xml:space="preserve">ΠΡΟΕΔΡΕΥΩΝ (Γεώργιος </w:t>
      </w:r>
      <w:proofErr w:type="spellStart"/>
      <w:r w:rsidRPr="00D87DBE">
        <w:rPr>
          <w:rFonts w:eastAsia="Times New Roman" w:cs="Times New Roman"/>
          <w:b/>
          <w:szCs w:val="24"/>
        </w:rPr>
        <w:t>Λαμπρούλης</w:t>
      </w:r>
      <w:proofErr w:type="spellEnd"/>
      <w:r w:rsidRPr="00D87DBE">
        <w:rPr>
          <w:rFonts w:eastAsia="Times New Roman" w:cs="Times New Roman"/>
          <w:b/>
          <w:szCs w:val="24"/>
        </w:rPr>
        <w:t>):</w:t>
      </w:r>
      <w:r>
        <w:rPr>
          <w:rFonts w:eastAsia="Times New Roman" w:cs="Times New Roman"/>
          <w:b/>
          <w:szCs w:val="24"/>
        </w:rPr>
        <w:t xml:space="preserve"> </w:t>
      </w:r>
      <w:r>
        <w:rPr>
          <w:rFonts w:eastAsia="Times New Roman" w:cs="Times New Roman"/>
          <w:szCs w:val="24"/>
        </w:rPr>
        <w:t>Συνεπώς το άρθρο 1</w:t>
      </w:r>
      <w:r>
        <w:rPr>
          <w:rFonts w:eastAsia="Times New Roman" w:cs="Times New Roman"/>
          <w:szCs w:val="24"/>
        </w:rPr>
        <w:t xml:space="preserve">3 έγινε δεκτό, όπως τροποποιήθηκε από τον κύριο Υπουργό, κατά πλειοψηφία. </w:t>
      </w:r>
    </w:p>
    <w:p w14:paraId="744661BE"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14 ως έχει; </w:t>
      </w:r>
    </w:p>
    <w:p w14:paraId="744661BF"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ΑΙΚΑΤΕΡΙΝΗ ΙΓΓΛΕΖΗ: </w:t>
      </w:r>
      <w:r>
        <w:rPr>
          <w:rFonts w:eastAsia="Times New Roman" w:cs="Times New Roman"/>
          <w:szCs w:val="24"/>
        </w:rPr>
        <w:t xml:space="preserve">Ναι. </w:t>
      </w:r>
    </w:p>
    <w:p w14:paraId="744661C0"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ΣΤΥΛΙΟΣ: </w:t>
      </w:r>
      <w:r>
        <w:rPr>
          <w:rFonts w:eastAsia="Times New Roman" w:cs="Times New Roman"/>
          <w:szCs w:val="24"/>
        </w:rPr>
        <w:t xml:space="preserve">Παρών. </w:t>
      </w:r>
    </w:p>
    <w:p w14:paraId="744661C1"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Ναι.</w:t>
      </w:r>
    </w:p>
    <w:p w14:paraId="744661C2"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 xml:space="preserve">Όχι. </w:t>
      </w:r>
    </w:p>
    <w:p w14:paraId="744661C3"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Όχι</w:t>
      </w:r>
      <w:r>
        <w:rPr>
          <w:rFonts w:eastAsia="Times New Roman" w:cs="Times New Roman"/>
          <w:szCs w:val="24"/>
        </w:rPr>
        <w:t xml:space="preserve">. </w:t>
      </w:r>
    </w:p>
    <w:p w14:paraId="744661C4"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 xml:space="preserve">Ναι. </w:t>
      </w:r>
    </w:p>
    <w:p w14:paraId="744661C5"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Όχι. </w:t>
      </w:r>
    </w:p>
    <w:p w14:paraId="744661C6"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Όχι.  </w:t>
      </w:r>
    </w:p>
    <w:p w14:paraId="744661C7"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sidRPr="00D87DBE">
        <w:rPr>
          <w:rFonts w:eastAsia="Times New Roman" w:cs="Times New Roman"/>
          <w:b/>
          <w:szCs w:val="24"/>
        </w:rPr>
        <w:t xml:space="preserve">ΠΡΟΕΔΡΕΥΩΝ (Γεώργιος </w:t>
      </w:r>
      <w:proofErr w:type="spellStart"/>
      <w:r w:rsidRPr="00D87DBE">
        <w:rPr>
          <w:rFonts w:eastAsia="Times New Roman" w:cs="Times New Roman"/>
          <w:b/>
          <w:szCs w:val="24"/>
        </w:rPr>
        <w:t>Λαμπρούλης</w:t>
      </w:r>
      <w:proofErr w:type="spellEnd"/>
      <w:r w:rsidRPr="00D87DBE">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Συνεπώς το άρθρο 14 έγινε δεκτό ως έχει κατά πλειοψηφία. </w:t>
      </w:r>
    </w:p>
    <w:p w14:paraId="744661C8"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15 ως έχει; </w:t>
      </w:r>
    </w:p>
    <w:p w14:paraId="744661C9"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ΑΙΚΑΤΕΡΙΝΗ ΙΓΓΛΕΖΗ: </w:t>
      </w:r>
      <w:r>
        <w:rPr>
          <w:rFonts w:eastAsia="Times New Roman" w:cs="Times New Roman"/>
          <w:szCs w:val="24"/>
        </w:rPr>
        <w:t xml:space="preserve">Ναι. </w:t>
      </w:r>
    </w:p>
    <w:p w14:paraId="744661CA"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ΣΤΥΛΙΟΣ: </w:t>
      </w:r>
      <w:r>
        <w:rPr>
          <w:rFonts w:eastAsia="Times New Roman" w:cs="Times New Roman"/>
          <w:szCs w:val="24"/>
        </w:rPr>
        <w:t xml:space="preserve">Ναι. </w:t>
      </w:r>
    </w:p>
    <w:p w14:paraId="744661CB"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Ναι.</w:t>
      </w:r>
    </w:p>
    <w:p w14:paraId="744661CC"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 xml:space="preserve">Παρών. </w:t>
      </w:r>
    </w:p>
    <w:p w14:paraId="744661CD"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Όχι. </w:t>
      </w:r>
    </w:p>
    <w:p w14:paraId="744661CE"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 xml:space="preserve">Ναι. </w:t>
      </w:r>
    </w:p>
    <w:p w14:paraId="744661CF"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Όχι. </w:t>
      </w:r>
    </w:p>
    <w:p w14:paraId="744661D0"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Όχι. </w:t>
      </w:r>
    </w:p>
    <w:p w14:paraId="744661D1"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sidRPr="00D87DBE">
        <w:rPr>
          <w:rFonts w:eastAsia="Times New Roman" w:cs="Times New Roman"/>
          <w:b/>
          <w:szCs w:val="24"/>
        </w:rPr>
        <w:t xml:space="preserve">ΠΡΟΕΔΡΕΥΩΝ (Γεώργιος </w:t>
      </w:r>
      <w:proofErr w:type="spellStart"/>
      <w:r w:rsidRPr="00D87DBE">
        <w:rPr>
          <w:rFonts w:eastAsia="Times New Roman" w:cs="Times New Roman"/>
          <w:b/>
          <w:szCs w:val="24"/>
        </w:rPr>
        <w:t>Λαμπρούλης</w:t>
      </w:r>
      <w:proofErr w:type="spellEnd"/>
      <w:r w:rsidRPr="00D87DBE">
        <w:rPr>
          <w:rFonts w:eastAsia="Times New Roman" w:cs="Times New Roman"/>
          <w:b/>
          <w:szCs w:val="24"/>
        </w:rPr>
        <w:t>):</w:t>
      </w:r>
      <w:r>
        <w:rPr>
          <w:rFonts w:eastAsia="Times New Roman" w:cs="Times New Roman"/>
          <w:b/>
          <w:szCs w:val="24"/>
        </w:rPr>
        <w:t xml:space="preserve"> </w:t>
      </w:r>
      <w:r>
        <w:rPr>
          <w:rFonts w:eastAsia="Times New Roman" w:cs="Times New Roman"/>
          <w:szCs w:val="24"/>
        </w:rPr>
        <w:t>Συνεπώς</w:t>
      </w:r>
      <w:r>
        <w:rPr>
          <w:rFonts w:eastAsia="Times New Roman" w:cs="Times New Roman"/>
          <w:szCs w:val="24"/>
        </w:rPr>
        <w:t xml:space="preserve"> το άρθρο 15 έγινε δεκτό ως έχει κατά πλειοψηφία. </w:t>
      </w:r>
    </w:p>
    <w:p w14:paraId="744661D2"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16 ως έχει; </w:t>
      </w:r>
    </w:p>
    <w:p w14:paraId="744661D3"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ΑΙΚΑΤΕΡΙΝΗ ΙΓΓΛΕΖΗ: </w:t>
      </w:r>
      <w:r>
        <w:rPr>
          <w:rFonts w:eastAsia="Times New Roman" w:cs="Times New Roman"/>
          <w:szCs w:val="24"/>
        </w:rPr>
        <w:t xml:space="preserve">Ναι. </w:t>
      </w:r>
    </w:p>
    <w:p w14:paraId="744661D4"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ΣΤΥΛΙΟΣ: </w:t>
      </w:r>
      <w:r>
        <w:rPr>
          <w:rFonts w:eastAsia="Times New Roman" w:cs="Times New Roman"/>
          <w:szCs w:val="24"/>
        </w:rPr>
        <w:t xml:space="preserve">Παρών. </w:t>
      </w:r>
    </w:p>
    <w:p w14:paraId="744661D5"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Ναι.</w:t>
      </w:r>
    </w:p>
    <w:p w14:paraId="744661D6"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 xml:space="preserve">Παρών. </w:t>
      </w:r>
    </w:p>
    <w:p w14:paraId="744661D7"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Όχι. </w:t>
      </w:r>
    </w:p>
    <w:p w14:paraId="744661D8"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b/>
          <w:szCs w:val="24"/>
        </w:rPr>
        <w:t xml:space="preserve"> </w:t>
      </w:r>
      <w:r>
        <w:rPr>
          <w:rFonts w:eastAsia="Times New Roman" w:cs="Times New Roman"/>
          <w:szCs w:val="24"/>
        </w:rPr>
        <w:t xml:space="preserve">Ναι. </w:t>
      </w:r>
    </w:p>
    <w:p w14:paraId="744661D9"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Παρών. </w:t>
      </w:r>
    </w:p>
    <w:p w14:paraId="744661DA"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Ναι. </w:t>
      </w:r>
    </w:p>
    <w:p w14:paraId="744661DB"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sidRPr="00D87DBE">
        <w:rPr>
          <w:rFonts w:eastAsia="Times New Roman" w:cs="Times New Roman"/>
          <w:b/>
          <w:szCs w:val="24"/>
        </w:rPr>
        <w:t xml:space="preserve">ΠΡΟΕΔΡΕΥΩΝ (Γεώργιος </w:t>
      </w:r>
      <w:proofErr w:type="spellStart"/>
      <w:r w:rsidRPr="00D87DBE">
        <w:rPr>
          <w:rFonts w:eastAsia="Times New Roman" w:cs="Times New Roman"/>
          <w:b/>
          <w:szCs w:val="24"/>
        </w:rPr>
        <w:t>Λαμπρούλης</w:t>
      </w:r>
      <w:proofErr w:type="spellEnd"/>
      <w:r w:rsidRPr="00D87DBE">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Συνεπώς το άρθρο 16 έγινε δεκτό ως έχει κατά πλειοψηφία. </w:t>
      </w:r>
    </w:p>
    <w:p w14:paraId="744661DC"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17 ως έχει; </w:t>
      </w:r>
    </w:p>
    <w:p w14:paraId="744661DD"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ΑΙΚΑΤΕΡΙΝΗ ΙΓΓΛΕΖΗ: </w:t>
      </w:r>
      <w:r>
        <w:rPr>
          <w:rFonts w:eastAsia="Times New Roman" w:cs="Times New Roman"/>
          <w:szCs w:val="24"/>
        </w:rPr>
        <w:t xml:space="preserve">Ναι. </w:t>
      </w:r>
    </w:p>
    <w:p w14:paraId="744661DE"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ΣΤΥΛΙΟΣ: </w:t>
      </w:r>
      <w:r>
        <w:rPr>
          <w:rFonts w:eastAsia="Times New Roman" w:cs="Times New Roman"/>
          <w:szCs w:val="24"/>
        </w:rPr>
        <w:t xml:space="preserve">Παρών. </w:t>
      </w:r>
    </w:p>
    <w:p w14:paraId="744661DF"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ΓΕΩ</w:t>
      </w:r>
      <w:r>
        <w:rPr>
          <w:rFonts w:eastAsia="Times New Roman" w:cs="Times New Roman"/>
          <w:b/>
          <w:szCs w:val="24"/>
        </w:rPr>
        <w:t xml:space="preserve">ΡΓΙΟΣ ΑΡΒΑΝΙΤΙΔΗΣ: </w:t>
      </w:r>
      <w:r>
        <w:rPr>
          <w:rFonts w:eastAsia="Times New Roman" w:cs="Times New Roman"/>
          <w:szCs w:val="24"/>
        </w:rPr>
        <w:t>Ναι.</w:t>
      </w:r>
    </w:p>
    <w:p w14:paraId="744661E0"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 xml:space="preserve">Όχι. </w:t>
      </w:r>
    </w:p>
    <w:p w14:paraId="744661E1"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Όχι. </w:t>
      </w:r>
    </w:p>
    <w:p w14:paraId="744661E2"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 xml:space="preserve">Ναι. </w:t>
      </w:r>
    </w:p>
    <w:p w14:paraId="744661E3"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Όχι. </w:t>
      </w:r>
    </w:p>
    <w:p w14:paraId="744661E4"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Όχι. </w:t>
      </w:r>
    </w:p>
    <w:p w14:paraId="744661E5"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sidRPr="00D87DBE">
        <w:rPr>
          <w:rFonts w:eastAsia="Times New Roman" w:cs="Times New Roman"/>
          <w:b/>
          <w:szCs w:val="24"/>
        </w:rPr>
        <w:t xml:space="preserve">ΠΡΟΕΔΡΕΥΩΝ (Γεώργιος </w:t>
      </w:r>
      <w:proofErr w:type="spellStart"/>
      <w:r w:rsidRPr="00D87DBE">
        <w:rPr>
          <w:rFonts w:eastAsia="Times New Roman" w:cs="Times New Roman"/>
          <w:b/>
          <w:szCs w:val="24"/>
        </w:rPr>
        <w:t>Λαμπρούλης</w:t>
      </w:r>
      <w:proofErr w:type="spellEnd"/>
      <w:r w:rsidRPr="00D87DBE">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Συνεπώς το άρθρο 17 έγινε δεκτό ως έχει κατά πλειοψηφία. </w:t>
      </w:r>
    </w:p>
    <w:p w14:paraId="744661E6"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18, όπως τροποποιήθηκε από τον κύριο Υπουργό; </w:t>
      </w:r>
    </w:p>
    <w:p w14:paraId="744661E7"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ΑΙΚΑΤΕΡΙΝΗ ΙΓΓΛΕΖΗ: </w:t>
      </w:r>
      <w:r>
        <w:rPr>
          <w:rFonts w:eastAsia="Times New Roman" w:cs="Times New Roman"/>
          <w:szCs w:val="24"/>
        </w:rPr>
        <w:t xml:space="preserve">Ναι. </w:t>
      </w:r>
    </w:p>
    <w:p w14:paraId="744661E8"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ΣΤΥΛΙΟΣ: </w:t>
      </w:r>
      <w:r>
        <w:rPr>
          <w:rFonts w:eastAsia="Times New Roman" w:cs="Times New Roman"/>
          <w:szCs w:val="24"/>
        </w:rPr>
        <w:t xml:space="preserve">Παρών. </w:t>
      </w:r>
    </w:p>
    <w:p w14:paraId="744661E9"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Ναι.</w:t>
      </w:r>
    </w:p>
    <w:p w14:paraId="744661EA"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 xml:space="preserve">Όχι. </w:t>
      </w:r>
    </w:p>
    <w:p w14:paraId="744661EB"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Όχι. </w:t>
      </w:r>
    </w:p>
    <w:p w14:paraId="744661EC"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 xml:space="preserve">Ναι. </w:t>
      </w:r>
    </w:p>
    <w:p w14:paraId="744661ED"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Ναι. </w:t>
      </w:r>
    </w:p>
    <w:p w14:paraId="744661EE"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Παρών. </w:t>
      </w:r>
    </w:p>
    <w:p w14:paraId="744661EF"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sidRPr="00D87DBE">
        <w:rPr>
          <w:rFonts w:eastAsia="Times New Roman" w:cs="Times New Roman"/>
          <w:b/>
          <w:szCs w:val="24"/>
        </w:rPr>
        <w:t xml:space="preserve">ΠΡΟΕΔΡΕΥΩΝ (Γεώργιος </w:t>
      </w:r>
      <w:proofErr w:type="spellStart"/>
      <w:r w:rsidRPr="00D87DBE">
        <w:rPr>
          <w:rFonts w:eastAsia="Times New Roman" w:cs="Times New Roman"/>
          <w:b/>
          <w:szCs w:val="24"/>
        </w:rPr>
        <w:t>Λαμπρούλης</w:t>
      </w:r>
      <w:proofErr w:type="spellEnd"/>
      <w:r w:rsidRPr="00D87DBE">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Συνεπώς το άρθρο 18 έγινε δεκτό, όπως τροποποιήθηκε από τον κύριο Υπουργό, κατά πλειοψηφία. </w:t>
      </w:r>
    </w:p>
    <w:p w14:paraId="744661F0"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19 ως έχει; </w:t>
      </w:r>
    </w:p>
    <w:p w14:paraId="744661F1"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ΑΙΚΑΤΕΡΙΝΗ ΙΓΓΛΕΖΗ: </w:t>
      </w:r>
      <w:r>
        <w:rPr>
          <w:rFonts w:eastAsia="Times New Roman" w:cs="Times New Roman"/>
          <w:szCs w:val="24"/>
        </w:rPr>
        <w:t xml:space="preserve">Ναι. </w:t>
      </w:r>
    </w:p>
    <w:p w14:paraId="744661F2"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Γ</w:t>
      </w:r>
      <w:r>
        <w:rPr>
          <w:rFonts w:eastAsia="Times New Roman" w:cs="Times New Roman"/>
          <w:b/>
          <w:szCs w:val="24"/>
        </w:rPr>
        <w:t xml:space="preserve">ΕΩΡΓΙΟΣ ΣΤΥΛΙΟΣ: </w:t>
      </w:r>
      <w:r>
        <w:rPr>
          <w:rFonts w:eastAsia="Times New Roman" w:cs="Times New Roman"/>
          <w:szCs w:val="24"/>
        </w:rPr>
        <w:t xml:space="preserve">Ναι. </w:t>
      </w:r>
    </w:p>
    <w:p w14:paraId="744661F3"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Ναι.</w:t>
      </w:r>
    </w:p>
    <w:p w14:paraId="744661F4"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 xml:space="preserve">Παρών. </w:t>
      </w:r>
    </w:p>
    <w:p w14:paraId="744661F5"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Ναι. </w:t>
      </w:r>
    </w:p>
    <w:p w14:paraId="744661F6"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 xml:space="preserve">Ναι. </w:t>
      </w:r>
    </w:p>
    <w:p w14:paraId="744661F7"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Ναι. </w:t>
      </w:r>
    </w:p>
    <w:p w14:paraId="744661F8"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Ναι. </w:t>
      </w:r>
    </w:p>
    <w:p w14:paraId="744661F9"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sidRPr="00D87DBE">
        <w:rPr>
          <w:rFonts w:eastAsia="Times New Roman" w:cs="Times New Roman"/>
          <w:b/>
          <w:szCs w:val="24"/>
        </w:rPr>
        <w:t xml:space="preserve">ΠΡΟΕΔΡΕΥΩΝ (Γεώργιος </w:t>
      </w:r>
      <w:proofErr w:type="spellStart"/>
      <w:r w:rsidRPr="00D87DBE">
        <w:rPr>
          <w:rFonts w:eastAsia="Times New Roman" w:cs="Times New Roman"/>
          <w:b/>
          <w:szCs w:val="24"/>
        </w:rPr>
        <w:t>Λαμπρούλης</w:t>
      </w:r>
      <w:proofErr w:type="spellEnd"/>
      <w:r w:rsidRPr="00D87DBE">
        <w:rPr>
          <w:rFonts w:eastAsia="Times New Roman" w:cs="Times New Roman"/>
          <w:b/>
          <w:szCs w:val="24"/>
        </w:rPr>
        <w:t>):</w:t>
      </w:r>
      <w:r>
        <w:rPr>
          <w:rFonts w:eastAsia="Times New Roman" w:cs="Times New Roman"/>
          <w:b/>
          <w:szCs w:val="24"/>
        </w:rPr>
        <w:t xml:space="preserve"> </w:t>
      </w:r>
      <w:r>
        <w:rPr>
          <w:rFonts w:eastAsia="Times New Roman" w:cs="Times New Roman"/>
          <w:szCs w:val="24"/>
        </w:rPr>
        <w:t>Συνεπώς το άρθρο 19 έγινε δεκτό ως έχει κατά πλ</w:t>
      </w:r>
      <w:r>
        <w:rPr>
          <w:rFonts w:eastAsia="Times New Roman" w:cs="Times New Roman"/>
          <w:szCs w:val="24"/>
        </w:rPr>
        <w:t xml:space="preserve">ειοψηφία. </w:t>
      </w:r>
    </w:p>
    <w:p w14:paraId="744661FA" w14:textId="77777777" w:rsidR="00F20DF6" w:rsidRDefault="00F443B4">
      <w:pPr>
        <w:spacing w:line="600" w:lineRule="auto"/>
        <w:ind w:firstLine="720"/>
        <w:jc w:val="both"/>
        <w:rPr>
          <w:rFonts w:eastAsia="Times New Roman" w:cs="Times New Roman"/>
          <w:szCs w:val="24"/>
        </w:rPr>
      </w:pPr>
      <w:r w:rsidRPr="00A86EFC">
        <w:rPr>
          <w:rFonts w:eastAsia="Times New Roman" w:cs="Times New Roman"/>
          <w:szCs w:val="24"/>
        </w:rPr>
        <w:t>Ερωτάται τ</w:t>
      </w:r>
      <w:r>
        <w:rPr>
          <w:rFonts w:eastAsia="Times New Roman" w:cs="Times New Roman"/>
          <w:szCs w:val="24"/>
        </w:rPr>
        <w:t>ο Σώμα: Γίνεται δεκτό το άρθρο 20</w:t>
      </w:r>
      <w:r w:rsidRPr="00A86EFC">
        <w:rPr>
          <w:rFonts w:eastAsia="Times New Roman" w:cs="Times New Roman"/>
          <w:szCs w:val="24"/>
        </w:rPr>
        <w:t xml:space="preserve"> ως έχει; </w:t>
      </w:r>
    </w:p>
    <w:p w14:paraId="744661FB" w14:textId="77777777" w:rsidR="00F20DF6" w:rsidRDefault="00F443B4">
      <w:pPr>
        <w:spacing w:line="600" w:lineRule="auto"/>
        <w:ind w:firstLine="720"/>
        <w:jc w:val="both"/>
        <w:rPr>
          <w:rFonts w:eastAsia="Times New Roman" w:cs="Times New Roman"/>
          <w:szCs w:val="24"/>
        </w:rPr>
      </w:pPr>
      <w:r w:rsidRPr="00A86EFC">
        <w:rPr>
          <w:rFonts w:eastAsia="Times New Roman" w:cs="Times New Roman"/>
          <w:b/>
          <w:szCs w:val="24"/>
        </w:rPr>
        <w:t xml:space="preserve">ΑΙΚΑΤΕΡΙΝΗ ΙΓΓΛΕΖΗ: </w:t>
      </w:r>
      <w:r w:rsidRPr="00A86EFC">
        <w:rPr>
          <w:rFonts w:eastAsia="Times New Roman" w:cs="Times New Roman"/>
          <w:szCs w:val="24"/>
        </w:rPr>
        <w:t xml:space="preserve">Ναι. </w:t>
      </w:r>
    </w:p>
    <w:p w14:paraId="744661FC" w14:textId="77777777" w:rsidR="00F20DF6" w:rsidRDefault="00F443B4">
      <w:pPr>
        <w:spacing w:line="600" w:lineRule="auto"/>
        <w:ind w:firstLine="720"/>
        <w:jc w:val="both"/>
        <w:rPr>
          <w:rFonts w:eastAsia="Times New Roman" w:cs="Times New Roman"/>
          <w:szCs w:val="24"/>
        </w:rPr>
      </w:pPr>
      <w:r w:rsidRPr="00A86EFC">
        <w:rPr>
          <w:rFonts w:eastAsia="Times New Roman" w:cs="Times New Roman"/>
          <w:b/>
          <w:szCs w:val="24"/>
        </w:rPr>
        <w:t xml:space="preserve">ΓΕΩΡΓΙΟΣ ΣΤΥΛΙΟΣ: </w:t>
      </w:r>
      <w:r w:rsidRPr="00A86EFC">
        <w:rPr>
          <w:rFonts w:eastAsia="Times New Roman" w:cs="Times New Roman"/>
          <w:szCs w:val="24"/>
        </w:rPr>
        <w:t xml:space="preserve">Όχι. </w:t>
      </w:r>
    </w:p>
    <w:p w14:paraId="744661FD" w14:textId="77777777" w:rsidR="00F20DF6" w:rsidRDefault="00F443B4">
      <w:pPr>
        <w:spacing w:line="600" w:lineRule="auto"/>
        <w:ind w:firstLine="720"/>
        <w:jc w:val="both"/>
        <w:rPr>
          <w:rFonts w:eastAsia="Times New Roman" w:cs="Times New Roman"/>
          <w:szCs w:val="24"/>
        </w:rPr>
      </w:pPr>
      <w:r w:rsidRPr="00A86EFC">
        <w:rPr>
          <w:rFonts w:eastAsia="Times New Roman" w:cs="Times New Roman"/>
          <w:b/>
          <w:szCs w:val="24"/>
        </w:rPr>
        <w:t xml:space="preserve">ΓΕΩΡΓΙΟΣ ΑΡΒΑΝΙΤΙΔΗΣ: </w:t>
      </w:r>
      <w:r w:rsidRPr="00A86EFC">
        <w:rPr>
          <w:rFonts w:eastAsia="Times New Roman" w:cs="Times New Roman"/>
          <w:szCs w:val="24"/>
        </w:rPr>
        <w:t>Ναι.</w:t>
      </w:r>
    </w:p>
    <w:p w14:paraId="744661FE" w14:textId="77777777" w:rsidR="00F20DF6" w:rsidRDefault="00F443B4">
      <w:pPr>
        <w:spacing w:line="600" w:lineRule="auto"/>
        <w:ind w:firstLine="720"/>
        <w:jc w:val="both"/>
        <w:rPr>
          <w:rFonts w:eastAsia="Times New Roman" w:cs="Times New Roman"/>
          <w:szCs w:val="24"/>
        </w:rPr>
      </w:pPr>
      <w:r w:rsidRPr="00A86EFC">
        <w:rPr>
          <w:rFonts w:eastAsia="Times New Roman" w:cs="Times New Roman"/>
          <w:b/>
          <w:szCs w:val="24"/>
        </w:rPr>
        <w:t xml:space="preserve">ΙΩΑΝΝΗΣ ΣΑΧΙΝΙΔΗΣ: </w:t>
      </w:r>
      <w:r w:rsidRPr="00A86EFC">
        <w:rPr>
          <w:rFonts w:eastAsia="Times New Roman" w:cs="Times New Roman"/>
          <w:szCs w:val="24"/>
        </w:rPr>
        <w:t xml:space="preserve">Όχι. </w:t>
      </w:r>
    </w:p>
    <w:p w14:paraId="744661FF" w14:textId="77777777" w:rsidR="00F20DF6" w:rsidRDefault="00F443B4">
      <w:pPr>
        <w:spacing w:line="600" w:lineRule="auto"/>
        <w:ind w:firstLine="720"/>
        <w:jc w:val="both"/>
        <w:rPr>
          <w:rFonts w:eastAsia="Times New Roman" w:cs="Times New Roman"/>
          <w:szCs w:val="24"/>
        </w:rPr>
      </w:pPr>
      <w:r w:rsidRPr="00A86EFC">
        <w:rPr>
          <w:rFonts w:eastAsia="Times New Roman" w:cs="Times New Roman"/>
          <w:b/>
          <w:szCs w:val="24"/>
        </w:rPr>
        <w:t xml:space="preserve">ΔΙΑΜΑΝΤΩ ΜΑΝΩΛΑΚΟΥ: </w:t>
      </w:r>
      <w:r w:rsidRPr="00A86EFC">
        <w:rPr>
          <w:rFonts w:eastAsia="Times New Roman" w:cs="Times New Roman"/>
          <w:szCs w:val="24"/>
        </w:rPr>
        <w:t xml:space="preserve">Όχι. </w:t>
      </w:r>
    </w:p>
    <w:p w14:paraId="74466200" w14:textId="77777777" w:rsidR="00F20DF6" w:rsidRDefault="00F443B4">
      <w:pPr>
        <w:spacing w:line="600" w:lineRule="auto"/>
        <w:ind w:firstLine="720"/>
        <w:jc w:val="both"/>
        <w:rPr>
          <w:rFonts w:eastAsia="Times New Roman" w:cs="Times New Roman"/>
          <w:szCs w:val="24"/>
        </w:rPr>
      </w:pPr>
      <w:r w:rsidRPr="00A86EFC">
        <w:rPr>
          <w:rFonts w:eastAsia="Times New Roman" w:cs="Times New Roman"/>
          <w:b/>
          <w:szCs w:val="24"/>
        </w:rPr>
        <w:t xml:space="preserve">ΓΕΩΡΓΙΟΣ ΛΑΖΑΡΙΔΗΣ: </w:t>
      </w:r>
      <w:r w:rsidRPr="00A86EFC">
        <w:rPr>
          <w:rFonts w:eastAsia="Times New Roman" w:cs="Times New Roman"/>
          <w:szCs w:val="24"/>
        </w:rPr>
        <w:t xml:space="preserve">Ναι. </w:t>
      </w:r>
    </w:p>
    <w:p w14:paraId="74466201" w14:textId="77777777" w:rsidR="00F20DF6" w:rsidRDefault="00F443B4">
      <w:pPr>
        <w:spacing w:line="600" w:lineRule="auto"/>
        <w:ind w:firstLine="720"/>
        <w:jc w:val="both"/>
        <w:rPr>
          <w:rFonts w:eastAsia="Times New Roman" w:cs="Times New Roman"/>
          <w:szCs w:val="24"/>
        </w:rPr>
      </w:pPr>
      <w:r w:rsidRPr="00A86EFC">
        <w:rPr>
          <w:rFonts w:eastAsia="Times New Roman" w:cs="Times New Roman"/>
          <w:b/>
          <w:szCs w:val="24"/>
        </w:rPr>
        <w:t xml:space="preserve">ΙΩΑΝΝΗΣ ΣΑΡΙΔΗΣ: </w:t>
      </w:r>
      <w:r w:rsidRPr="00A86EFC">
        <w:rPr>
          <w:rFonts w:eastAsia="Times New Roman" w:cs="Times New Roman"/>
          <w:szCs w:val="24"/>
        </w:rPr>
        <w:t xml:space="preserve">Παρών. </w:t>
      </w:r>
    </w:p>
    <w:p w14:paraId="74466202" w14:textId="77777777" w:rsidR="00F20DF6" w:rsidRDefault="00F443B4">
      <w:pPr>
        <w:spacing w:line="600" w:lineRule="auto"/>
        <w:ind w:firstLine="720"/>
        <w:jc w:val="both"/>
        <w:rPr>
          <w:rFonts w:eastAsia="Times New Roman" w:cs="Times New Roman"/>
          <w:szCs w:val="24"/>
        </w:rPr>
      </w:pPr>
      <w:r w:rsidRPr="00A86EFC">
        <w:rPr>
          <w:rFonts w:eastAsia="Times New Roman" w:cs="Times New Roman"/>
          <w:b/>
          <w:szCs w:val="24"/>
        </w:rPr>
        <w:t xml:space="preserve">ΓΕΩΡΓΙΟΣ ΑΜΥΡΑΣ: </w:t>
      </w:r>
      <w:r w:rsidRPr="00A86EFC">
        <w:rPr>
          <w:rFonts w:eastAsia="Times New Roman" w:cs="Times New Roman"/>
          <w:szCs w:val="24"/>
        </w:rPr>
        <w:t xml:space="preserve">Ναι. </w:t>
      </w:r>
    </w:p>
    <w:p w14:paraId="74466203" w14:textId="77777777" w:rsidR="00F20DF6" w:rsidRDefault="00F443B4">
      <w:pPr>
        <w:spacing w:line="600" w:lineRule="auto"/>
        <w:ind w:firstLine="720"/>
        <w:jc w:val="both"/>
        <w:rPr>
          <w:rFonts w:eastAsia="Times New Roman" w:cs="Times New Roman"/>
          <w:szCs w:val="24"/>
        </w:rPr>
      </w:pPr>
      <w:r w:rsidRPr="00A86EFC">
        <w:rPr>
          <w:rFonts w:eastAsia="Times New Roman" w:cs="Times New Roman"/>
          <w:b/>
          <w:szCs w:val="24"/>
        </w:rPr>
        <w:t xml:space="preserve">ΠΡΟΕΔΡΕΥΩΝ (Γεώργιος </w:t>
      </w:r>
      <w:proofErr w:type="spellStart"/>
      <w:r w:rsidRPr="00A86EFC">
        <w:rPr>
          <w:rFonts w:eastAsia="Times New Roman" w:cs="Times New Roman"/>
          <w:b/>
          <w:szCs w:val="24"/>
        </w:rPr>
        <w:t>Λαμπρούλης</w:t>
      </w:r>
      <w:proofErr w:type="spellEnd"/>
      <w:r w:rsidRPr="00A86EFC">
        <w:rPr>
          <w:rFonts w:eastAsia="Times New Roman" w:cs="Times New Roman"/>
          <w:b/>
          <w:szCs w:val="24"/>
        </w:rPr>
        <w:t xml:space="preserve">): </w:t>
      </w:r>
      <w:r>
        <w:rPr>
          <w:rFonts w:eastAsia="Times New Roman" w:cs="Times New Roman"/>
          <w:szCs w:val="24"/>
        </w:rPr>
        <w:t>Συνεπώς το άρθρο 20</w:t>
      </w:r>
      <w:r w:rsidRPr="00A86EFC">
        <w:rPr>
          <w:rFonts w:eastAsia="Times New Roman" w:cs="Times New Roman"/>
          <w:szCs w:val="24"/>
        </w:rPr>
        <w:t xml:space="preserve"> έγινε δεκτό ως έχει κατά πλειοψηφία. </w:t>
      </w:r>
    </w:p>
    <w:p w14:paraId="74466204"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w:t>
      </w:r>
      <w:r w:rsidRPr="00A86EFC">
        <w:rPr>
          <w:rFonts w:eastAsia="Times New Roman" w:cs="Times New Roman"/>
          <w:szCs w:val="24"/>
        </w:rPr>
        <w:t>2</w:t>
      </w:r>
      <w:r>
        <w:rPr>
          <w:rFonts w:eastAsia="Times New Roman" w:cs="Times New Roman"/>
          <w:szCs w:val="24"/>
        </w:rPr>
        <w:t xml:space="preserve">1 ως έχει; </w:t>
      </w:r>
    </w:p>
    <w:p w14:paraId="74466205"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ΑΙΚΑΤΕΡΙΝΗ ΙΓΓΛΕΖΗ: </w:t>
      </w:r>
      <w:r>
        <w:rPr>
          <w:rFonts w:eastAsia="Times New Roman" w:cs="Times New Roman"/>
          <w:szCs w:val="24"/>
        </w:rPr>
        <w:t xml:space="preserve">Ναι. </w:t>
      </w:r>
    </w:p>
    <w:p w14:paraId="74466206"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ΣΤΥΛΙΟΣ: </w:t>
      </w:r>
      <w:r>
        <w:rPr>
          <w:rFonts w:eastAsia="Times New Roman" w:cs="Times New Roman"/>
          <w:szCs w:val="24"/>
        </w:rPr>
        <w:t xml:space="preserve">Όχι. </w:t>
      </w:r>
    </w:p>
    <w:p w14:paraId="74466207"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Ναι.</w:t>
      </w:r>
    </w:p>
    <w:p w14:paraId="74466208"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 xml:space="preserve">Όχι. </w:t>
      </w:r>
    </w:p>
    <w:p w14:paraId="74466209"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Όχι. </w:t>
      </w:r>
    </w:p>
    <w:p w14:paraId="7446620A"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 xml:space="preserve">Ναι. </w:t>
      </w:r>
    </w:p>
    <w:p w14:paraId="7446620B"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Παρών. </w:t>
      </w:r>
    </w:p>
    <w:p w14:paraId="7446620C"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Ναι. </w:t>
      </w:r>
    </w:p>
    <w:p w14:paraId="7446620D"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Συνεπώς το άρθρο </w:t>
      </w:r>
      <w:r w:rsidRPr="00A86EFC">
        <w:rPr>
          <w:rFonts w:eastAsia="Times New Roman" w:cs="Times New Roman"/>
          <w:szCs w:val="24"/>
        </w:rPr>
        <w:t>2</w:t>
      </w:r>
      <w:r>
        <w:rPr>
          <w:rFonts w:eastAsia="Times New Roman" w:cs="Times New Roman"/>
          <w:szCs w:val="24"/>
        </w:rPr>
        <w:t xml:space="preserve">1 έγινε δεκτό ως έχει κατά πλειοψηφία. </w:t>
      </w:r>
    </w:p>
    <w:p w14:paraId="7446620E"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Εισερχόμαστε στην ψήφιση των τροπολογιώ</w:t>
      </w:r>
      <w:r>
        <w:rPr>
          <w:rFonts w:eastAsia="Times New Roman" w:cs="Times New Roman"/>
          <w:szCs w:val="24"/>
        </w:rPr>
        <w:t xml:space="preserve">ν. </w:t>
      </w:r>
    </w:p>
    <w:p w14:paraId="7446620F"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1464 και ειδικό 171, όπως τροποποιήθηκε από τον κύριο Υπουργό; </w:t>
      </w:r>
    </w:p>
    <w:p w14:paraId="74466210"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ΑΙΚΑΤΕΡΙΝΗ ΙΓΓΛΕΖΗ: </w:t>
      </w:r>
      <w:r>
        <w:rPr>
          <w:rFonts w:eastAsia="Times New Roman" w:cs="Times New Roman"/>
          <w:szCs w:val="24"/>
        </w:rPr>
        <w:t xml:space="preserve">Ναι. </w:t>
      </w:r>
    </w:p>
    <w:p w14:paraId="74466211"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ΣΤΥΛΙΟΣ: </w:t>
      </w:r>
      <w:r>
        <w:rPr>
          <w:rFonts w:eastAsia="Times New Roman" w:cs="Times New Roman"/>
          <w:szCs w:val="24"/>
        </w:rPr>
        <w:t xml:space="preserve">Όχι. </w:t>
      </w:r>
    </w:p>
    <w:p w14:paraId="74466212"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Παρών.</w:t>
      </w:r>
    </w:p>
    <w:p w14:paraId="74466213"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 xml:space="preserve">Παρών. </w:t>
      </w:r>
    </w:p>
    <w:p w14:paraId="74466214"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Όχι. </w:t>
      </w:r>
    </w:p>
    <w:p w14:paraId="74466215"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 xml:space="preserve">Ναι. </w:t>
      </w:r>
    </w:p>
    <w:p w14:paraId="74466216"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Ναι. </w:t>
      </w:r>
    </w:p>
    <w:p w14:paraId="74466217"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Παρών. </w:t>
      </w:r>
    </w:p>
    <w:p w14:paraId="74466218"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Συνεπώς η τροπολογία με γενικό αριθμό 1464 και ειδικό 171 έγινε δεκτή, όπως τροποποιήθηκε από τον κύριο Υπουργό, </w:t>
      </w:r>
      <w:r w:rsidRPr="007E13F7">
        <w:rPr>
          <w:rFonts w:eastAsia="Times New Roman" w:cs="Times New Roman"/>
        </w:rPr>
        <w:t>κατά πλειοψηφία</w:t>
      </w:r>
      <w:r>
        <w:rPr>
          <w:rFonts w:eastAsia="Times New Roman" w:cs="Times New Roman"/>
          <w:szCs w:val="24"/>
        </w:rPr>
        <w:t xml:space="preserve"> και εντάσσετα</w:t>
      </w:r>
      <w:r>
        <w:rPr>
          <w:rFonts w:eastAsia="Times New Roman" w:cs="Times New Roman"/>
          <w:szCs w:val="24"/>
        </w:rPr>
        <w:t>ι στο νομοσχέδιο ως ίδιο άρθρο.</w:t>
      </w:r>
    </w:p>
    <w:p w14:paraId="74466219"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1466 και ειδικό 173 ως έχει; </w:t>
      </w:r>
    </w:p>
    <w:p w14:paraId="7446621A"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ΑΙΚΑΤΕΡΙΝΗ ΙΓΓΛΕΖΗ: </w:t>
      </w:r>
      <w:r>
        <w:rPr>
          <w:rFonts w:eastAsia="Times New Roman" w:cs="Times New Roman"/>
          <w:szCs w:val="24"/>
        </w:rPr>
        <w:t xml:space="preserve">Ναι. </w:t>
      </w:r>
    </w:p>
    <w:p w14:paraId="7446621B"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ΓΕΩΡΓΙΟΣ ΣΤΥΛΙΟΣ:</w:t>
      </w:r>
      <w:r>
        <w:rPr>
          <w:rFonts w:eastAsia="Times New Roman" w:cs="Times New Roman"/>
          <w:szCs w:val="24"/>
        </w:rPr>
        <w:t xml:space="preserve"> Παρών. </w:t>
      </w:r>
    </w:p>
    <w:p w14:paraId="7446621C"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Παρών.</w:t>
      </w:r>
    </w:p>
    <w:p w14:paraId="7446621D"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 xml:space="preserve">Όχι. </w:t>
      </w:r>
    </w:p>
    <w:p w14:paraId="7446621E"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Όχι. </w:t>
      </w:r>
    </w:p>
    <w:p w14:paraId="7446621F"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 xml:space="preserve">Ναι. </w:t>
      </w:r>
    </w:p>
    <w:p w14:paraId="74466220"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Ναι. </w:t>
      </w:r>
    </w:p>
    <w:p w14:paraId="74466221"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Όχι. </w:t>
      </w:r>
    </w:p>
    <w:p w14:paraId="74466222"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 η τροπολογία με γενικό αριθμό 1466 και ειδικό 173 έγινε δεκτή ως έχει κατά πλειοψηφία και εντάσσεται στο νομοσχέδιο ως ίδιο άρθρο.</w:t>
      </w:r>
    </w:p>
    <w:p w14:paraId="74466223"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1468 και ειδικό 175 ως έχει; </w:t>
      </w:r>
    </w:p>
    <w:p w14:paraId="74466224"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ΑΙΚΑΤΕΡΙΝΗ ΙΓΓΛΕΖΗ: </w:t>
      </w:r>
      <w:r>
        <w:rPr>
          <w:rFonts w:eastAsia="Times New Roman" w:cs="Times New Roman"/>
          <w:szCs w:val="24"/>
        </w:rPr>
        <w:t xml:space="preserve">Ναι. </w:t>
      </w:r>
    </w:p>
    <w:p w14:paraId="74466225"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ΣΤΥΛΙΟΣ: </w:t>
      </w:r>
      <w:r>
        <w:rPr>
          <w:rFonts w:eastAsia="Times New Roman" w:cs="Times New Roman"/>
          <w:szCs w:val="24"/>
        </w:rPr>
        <w:t xml:space="preserve">Όχι. </w:t>
      </w:r>
    </w:p>
    <w:p w14:paraId="74466226"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Ναι.</w:t>
      </w:r>
    </w:p>
    <w:p w14:paraId="74466227"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 xml:space="preserve">Παρών. </w:t>
      </w:r>
    </w:p>
    <w:p w14:paraId="74466228"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Όχι. </w:t>
      </w:r>
    </w:p>
    <w:p w14:paraId="74466229"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 xml:space="preserve">Ναι. </w:t>
      </w:r>
    </w:p>
    <w:p w14:paraId="7446622A"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w:t>
      </w:r>
      <w:r>
        <w:rPr>
          <w:rFonts w:eastAsia="Times New Roman" w:cs="Times New Roman"/>
          <w:b/>
          <w:szCs w:val="24"/>
        </w:rPr>
        <w:t xml:space="preserve">ΣΑΡΙΔΗΣ: </w:t>
      </w:r>
      <w:r>
        <w:rPr>
          <w:rFonts w:eastAsia="Times New Roman" w:cs="Times New Roman"/>
          <w:szCs w:val="24"/>
        </w:rPr>
        <w:t xml:space="preserve">Ναι. </w:t>
      </w:r>
    </w:p>
    <w:p w14:paraId="7446622B"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Ναι. </w:t>
      </w:r>
    </w:p>
    <w:p w14:paraId="7446622C"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 η τροπολογία με γενικό αριθμό 1468 και ειδικό 175 έγινε δεκτή ως έχει κατά πλειοψηφία και εντάσσεται στο νομοσχέδιο ως ίδιο άρθρο.</w:t>
      </w:r>
    </w:p>
    <w:p w14:paraId="7446622D"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τροπολογία </w:t>
      </w:r>
      <w:r>
        <w:rPr>
          <w:rFonts w:eastAsia="Times New Roman" w:cs="Times New Roman"/>
          <w:szCs w:val="24"/>
        </w:rPr>
        <w:t xml:space="preserve">με γενικό αριθμό 1470 και ειδικό 177 ως έχει; </w:t>
      </w:r>
    </w:p>
    <w:p w14:paraId="7446622E"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ΑΙΚΑΤΕΡΙΝΗ ΙΓΓΛΕΖΗ: </w:t>
      </w:r>
      <w:r>
        <w:rPr>
          <w:rFonts w:eastAsia="Times New Roman" w:cs="Times New Roman"/>
          <w:szCs w:val="24"/>
        </w:rPr>
        <w:t xml:space="preserve">Ναι. </w:t>
      </w:r>
    </w:p>
    <w:p w14:paraId="7446622F"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ΣΤΥΛΙΟΣ: </w:t>
      </w:r>
      <w:r>
        <w:rPr>
          <w:rFonts w:eastAsia="Times New Roman" w:cs="Times New Roman"/>
          <w:szCs w:val="24"/>
        </w:rPr>
        <w:t xml:space="preserve">Όχι. </w:t>
      </w:r>
    </w:p>
    <w:p w14:paraId="74466230"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Ναι.</w:t>
      </w:r>
    </w:p>
    <w:p w14:paraId="74466231"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 xml:space="preserve">Όχι. </w:t>
      </w:r>
    </w:p>
    <w:p w14:paraId="74466232"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Ναι. </w:t>
      </w:r>
    </w:p>
    <w:p w14:paraId="74466233"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 xml:space="preserve">Ναι. </w:t>
      </w:r>
    </w:p>
    <w:p w14:paraId="74466234"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Ναι. </w:t>
      </w:r>
    </w:p>
    <w:p w14:paraId="74466235"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Ναι. </w:t>
      </w:r>
    </w:p>
    <w:p w14:paraId="74466236"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 η τροπολογία με γενικό αριθμό 1470 και ειδικό 177 έγινε δεκτή ως έχει κατά πλειοψηφία και εντάσσεται στο νομοσχέδιο ως ίδιο άρθρο.</w:t>
      </w:r>
    </w:p>
    <w:p w14:paraId="74466237"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1471 και ειδικό 178 ω</w:t>
      </w:r>
      <w:r>
        <w:rPr>
          <w:rFonts w:eastAsia="Times New Roman" w:cs="Times New Roman"/>
          <w:szCs w:val="24"/>
        </w:rPr>
        <w:t xml:space="preserve">ς έχει; </w:t>
      </w:r>
    </w:p>
    <w:p w14:paraId="74466238"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ΑΙΚΑΤΕΡΙΝΗ ΙΓΓΛΕΖΗ: </w:t>
      </w:r>
      <w:r>
        <w:rPr>
          <w:rFonts w:eastAsia="Times New Roman" w:cs="Times New Roman"/>
          <w:szCs w:val="24"/>
        </w:rPr>
        <w:t xml:space="preserve">Ναι. </w:t>
      </w:r>
    </w:p>
    <w:p w14:paraId="74466239"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ΣΤΥΛΙΟΣ: </w:t>
      </w:r>
      <w:r>
        <w:rPr>
          <w:rFonts w:eastAsia="Times New Roman" w:cs="Times New Roman"/>
          <w:szCs w:val="24"/>
        </w:rPr>
        <w:t xml:space="preserve">Ναι. </w:t>
      </w:r>
    </w:p>
    <w:p w14:paraId="7446623A"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Παρών.</w:t>
      </w:r>
    </w:p>
    <w:p w14:paraId="7446623B"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 xml:space="preserve">Όχι. </w:t>
      </w:r>
    </w:p>
    <w:p w14:paraId="7446623C"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Ναι. </w:t>
      </w:r>
    </w:p>
    <w:p w14:paraId="7446623D"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 xml:space="preserve">Ναι. </w:t>
      </w:r>
    </w:p>
    <w:p w14:paraId="7446623E"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Ναι. </w:t>
      </w:r>
    </w:p>
    <w:p w14:paraId="7446623F"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 </w:t>
      </w:r>
    </w:p>
    <w:p w14:paraId="74466240"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 η τ</w:t>
      </w:r>
      <w:r>
        <w:rPr>
          <w:rFonts w:eastAsia="Times New Roman" w:cs="Times New Roman"/>
          <w:szCs w:val="24"/>
        </w:rPr>
        <w:t>ροπολογία με γενικό αριθμό 1471 και ειδικό 178 έγινε δεκτή ως έχει κατά πλειοψηφία και εντάσσεται στο νομοσχέδιο ως ίδια άρθρα.</w:t>
      </w:r>
    </w:p>
    <w:p w14:paraId="74466241"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1472 και ειδικό 179 ως έχει; </w:t>
      </w:r>
    </w:p>
    <w:p w14:paraId="74466242"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ΑΙΚΑΤΕΡΙΝΗ ΙΓΓΛΕΖΗ: </w:t>
      </w:r>
      <w:r>
        <w:rPr>
          <w:rFonts w:eastAsia="Times New Roman" w:cs="Times New Roman"/>
          <w:szCs w:val="24"/>
        </w:rPr>
        <w:t xml:space="preserve">Ναι. </w:t>
      </w:r>
    </w:p>
    <w:p w14:paraId="74466243"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ΣΤΥΛΙΟΣ: </w:t>
      </w:r>
      <w:r>
        <w:rPr>
          <w:rFonts w:eastAsia="Times New Roman" w:cs="Times New Roman"/>
          <w:szCs w:val="24"/>
        </w:rPr>
        <w:t xml:space="preserve">Παρών. </w:t>
      </w:r>
    </w:p>
    <w:p w14:paraId="74466244"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Παρών.</w:t>
      </w:r>
    </w:p>
    <w:p w14:paraId="74466245"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 xml:space="preserve">Παρών. </w:t>
      </w:r>
    </w:p>
    <w:p w14:paraId="74466246"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Όχι. </w:t>
      </w:r>
    </w:p>
    <w:p w14:paraId="74466247"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 xml:space="preserve">Ναι. </w:t>
      </w:r>
    </w:p>
    <w:p w14:paraId="74466248"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Παρών. </w:t>
      </w:r>
    </w:p>
    <w:p w14:paraId="74466249"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Παρών. </w:t>
      </w:r>
    </w:p>
    <w:p w14:paraId="7446624A"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w:t>
      </w:r>
      <w:r>
        <w:rPr>
          <w:rFonts w:eastAsia="Times New Roman" w:cs="Times New Roman"/>
          <w:szCs w:val="24"/>
        </w:rPr>
        <w:t xml:space="preserve"> η τροπολογία με γενικό αριθμό 1472 και ειδικό 179 έγινε δεκτή ως έχει κατά πλειοψηφία και εντάσσεται στο νομοσχέδιο ως ίδιο άρθρο.</w:t>
      </w:r>
    </w:p>
    <w:p w14:paraId="7446624B"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1473 και ειδικό 180 ως έχει; </w:t>
      </w:r>
    </w:p>
    <w:p w14:paraId="7446624C"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ΑΙΚΑΤΕΡΙΝΗ ΙΓΓΛΕΖΗ: </w:t>
      </w:r>
      <w:r>
        <w:rPr>
          <w:rFonts w:eastAsia="Times New Roman" w:cs="Times New Roman"/>
          <w:szCs w:val="24"/>
        </w:rPr>
        <w:t xml:space="preserve">Ναι. </w:t>
      </w:r>
    </w:p>
    <w:p w14:paraId="7446624D"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ΓΕΩΡΓΙ</w:t>
      </w:r>
      <w:r>
        <w:rPr>
          <w:rFonts w:eastAsia="Times New Roman" w:cs="Times New Roman"/>
          <w:b/>
          <w:szCs w:val="24"/>
        </w:rPr>
        <w:t>ΟΣ ΣΤΥΛΙΟΣ:</w:t>
      </w:r>
      <w:r>
        <w:rPr>
          <w:rFonts w:eastAsia="Times New Roman" w:cs="Times New Roman"/>
          <w:szCs w:val="24"/>
        </w:rPr>
        <w:t xml:space="preserve"> Ναι. </w:t>
      </w:r>
    </w:p>
    <w:p w14:paraId="7446624E"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Ναι.</w:t>
      </w:r>
    </w:p>
    <w:p w14:paraId="7446624F"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 </w:t>
      </w:r>
    </w:p>
    <w:p w14:paraId="74466250"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Όχι. </w:t>
      </w:r>
    </w:p>
    <w:p w14:paraId="74466251"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 xml:space="preserve">Ναι. </w:t>
      </w:r>
    </w:p>
    <w:p w14:paraId="74466252"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Ναι. </w:t>
      </w:r>
    </w:p>
    <w:p w14:paraId="74466253"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Ναι. </w:t>
      </w:r>
    </w:p>
    <w:p w14:paraId="74466254"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Συνεπώς η τροπολογία με γενικό αριθμό 1473 και ειδικό </w:t>
      </w:r>
      <w:r>
        <w:rPr>
          <w:rFonts w:eastAsia="Times New Roman" w:cs="Times New Roman"/>
          <w:szCs w:val="24"/>
        </w:rPr>
        <w:t>180 έγινε δεκτή ως έχει και εντάσσεται στο νομοσχέδιο ως ίδιο άρθρο.</w:t>
      </w:r>
    </w:p>
    <w:p w14:paraId="74466255"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1469 και ειδικό 176 ως έχει; </w:t>
      </w:r>
    </w:p>
    <w:p w14:paraId="74466256"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ΑΙΚΑΤΕΡΙΝΗ ΙΓΓΛΕΖΗ: </w:t>
      </w:r>
      <w:r>
        <w:rPr>
          <w:rFonts w:eastAsia="Times New Roman" w:cs="Times New Roman"/>
          <w:szCs w:val="24"/>
        </w:rPr>
        <w:t xml:space="preserve">Ναι. </w:t>
      </w:r>
    </w:p>
    <w:p w14:paraId="74466257"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ΣΤΥΛΙΟΣ: </w:t>
      </w:r>
      <w:r>
        <w:rPr>
          <w:rFonts w:eastAsia="Times New Roman" w:cs="Times New Roman"/>
          <w:szCs w:val="24"/>
        </w:rPr>
        <w:t xml:space="preserve">Παρών. </w:t>
      </w:r>
    </w:p>
    <w:p w14:paraId="74466258"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Ναι.</w:t>
      </w:r>
    </w:p>
    <w:p w14:paraId="74466259"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ΙΩΑΝΝΗΣ ΣΑΧΙΝΙΔΗ</w:t>
      </w:r>
      <w:r>
        <w:rPr>
          <w:rFonts w:eastAsia="Times New Roman" w:cs="Times New Roman"/>
          <w:b/>
          <w:szCs w:val="24"/>
        </w:rPr>
        <w:t xml:space="preserve">Σ: </w:t>
      </w:r>
      <w:r>
        <w:rPr>
          <w:rFonts w:eastAsia="Times New Roman" w:cs="Times New Roman"/>
          <w:szCs w:val="24"/>
        </w:rPr>
        <w:t xml:space="preserve">Παρών. </w:t>
      </w:r>
    </w:p>
    <w:p w14:paraId="7446625A"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Όχι. </w:t>
      </w:r>
    </w:p>
    <w:p w14:paraId="7446625B"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 xml:space="preserve">Ναι. </w:t>
      </w:r>
    </w:p>
    <w:p w14:paraId="7446625C"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Ναι. </w:t>
      </w:r>
    </w:p>
    <w:p w14:paraId="7446625D"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Όχι. </w:t>
      </w:r>
    </w:p>
    <w:p w14:paraId="7446625E"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Συνεπώς η τροπολογία με γενικό αριθμό 1469 και ειδικό 176 έγινε δεκτή ως έχει κατά πλειοψηφία και εντάσσεται στο </w:t>
      </w:r>
      <w:r>
        <w:rPr>
          <w:rFonts w:eastAsia="Times New Roman" w:cs="Times New Roman"/>
          <w:szCs w:val="24"/>
        </w:rPr>
        <w:t>νομοσχέδιο ως ίδιο άρθρο.</w:t>
      </w:r>
    </w:p>
    <w:p w14:paraId="7446625F"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Εισερχόμαστε στην ψήφιση του ακροτελεύτιου άρθρου.</w:t>
      </w:r>
    </w:p>
    <w:p w14:paraId="74466260"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ακροτελεύτιο άρθρο;</w:t>
      </w:r>
    </w:p>
    <w:p w14:paraId="74466261"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ΑΙΚΑΤΕΡΙΝΗ ΙΓΓΛΕΖΗ: </w:t>
      </w:r>
      <w:r>
        <w:rPr>
          <w:rFonts w:eastAsia="Times New Roman" w:cs="Times New Roman"/>
          <w:szCs w:val="24"/>
        </w:rPr>
        <w:t xml:space="preserve">Ναι. </w:t>
      </w:r>
    </w:p>
    <w:p w14:paraId="74466262"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ΣΤΥΛΙΟΣ: </w:t>
      </w:r>
      <w:r>
        <w:rPr>
          <w:rFonts w:eastAsia="Times New Roman" w:cs="Times New Roman"/>
          <w:szCs w:val="24"/>
        </w:rPr>
        <w:t xml:space="preserve">Όχι. </w:t>
      </w:r>
    </w:p>
    <w:p w14:paraId="74466263"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Ναι.</w:t>
      </w:r>
    </w:p>
    <w:p w14:paraId="74466264"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 </w:t>
      </w:r>
    </w:p>
    <w:p w14:paraId="74466265"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Όχι. </w:t>
      </w:r>
    </w:p>
    <w:p w14:paraId="74466266"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 xml:space="preserve">Ναι. </w:t>
      </w:r>
    </w:p>
    <w:p w14:paraId="74466267"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Παρών. </w:t>
      </w:r>
    </w:p>
    <w:p w14:paraId="74466268"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Ναι. </w:t>
      </w:r>
    </w:p>
    <w:p w14:paraId="74466269"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Το ακροτελεύτιο άρθρο έγινε δεκτό κατά πλειοψηφία.</w:t>
      </w:r>
    </w:p>
    <w:p w14:paraId="7446626A"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Συνεπώς το νομοσχέδιο του Υπουργείου Περιβάλλοντος και Ενέργειας</w:t>
      </w:r>
      <w:r>
        <w:rPr>
          <w:rFonts w:eastAsia="Times New Roman" w:cs="Times New Roman"/>
          <w:szCs w:val="24"/>
        </w:rPr>
        <w:t>:</w:t>
      </w:r>
      <w:r>
        <w:rPr>
          <w:rFonts w:eastAsia="Times New Roman" w:cs="Times New Roman"/>
          <w:szCs w:val="24"/>
        </w:rPr>
        <w:t xml:space="preserve"> «Φορείς </w:t>
      </w:r>
      <w:r>
        <w:rPr>
          <w:rFonts w:eastAsia="Times New Roman" w:cs="Times New Roman"/>
          <w:szCs w:val="24"/>
        </w:rPr>
        <w:t>Δ</w:t>
      </w:r>
      <w:r>
        <w:rPr>
          <w:rFonts w:eastAsia="Times New Roman" w:cs="Times New Roman"/>
          <w:szCs w:val="24"/>
        </w:rPr>
        <w:t xml:space="preserve">ιαχείρισης </w:t>
      </w:r>
      <w:r>
        <w:rPr>
          <w:rFonts w:eastAsia="Times New Roman" w:cs="Times New Roman"/>
          <w:szCs w:val="24"/>
        </w:rPr>
        <w:t>Π</w:t>
      </w:r>
      <w:r>
        <w:rPr>
          <w:rFonts w:eastAsia="Times New Roman" w:cs="Times New Roman"/>
          <w:szCs w:val="24"/>
        </w:rPr>
        <w:t>ροστ</w:t>
      </w:r>
      <w:r>
        <w:rPr>
          <w:rFonts w:eastAsia="Times New Roman" w:cs="Times New Roman"/>
          <w:szCs w:val="24"/>
        </w:rPr>
        <w:t xml:space="preserve">ατευόμενων </w:t>
      </w:r>
      <w:r>
        <w:rPr>
          <w:rFonts w:eastAsia="Times New Roman" w:cs="Times New Roman"/>
          <w:szCs w:val="24"/>
        </w:rPr>
        <w:t>Π</w:t>
      </w:r>
      <w:r>
        <w:rPr>
          <w:rFonts w:eastAsia="Times New Roman" w:cs="Times New Roman"/>
          <w:szCs w:val="24"/>
        </w:rPr>
        <w:t>εριοχών και άλλες διατάξεις» έγινε δεκτό επί της αρχής και επί των άρθρων.</w:t>
      </w:r>
    </w:p>
    <w:p w14:paraId="7446626B"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Προχωρούμε στην ψήφιση του νομοσχεδίου και στο σύνολο.</w:t>
      </w:r>
    </w:p>
    <w:p w14:paraId="7446626C"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νομοσχέδιο και στο σύνολο;</w:t>
      </w:r>
    </w:p>
    <w:p w14:paraId="7446626D"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ΑΙΚΑΤΕΡΙΝΗ ΙΓΓΛΕΖΗ: </w:t>
      </w:r>
      <w:r>
        <w:rPr>
          <w:rFonts w:eastAsia="Times New Roman" w:cs="Times New Roman"/>
          <w:szCs w:val="24"/>
        </w:rPr>
        <w:t xml:space="preserve">Ναι. </w:t>
      </w:r>
    </w:p>
    <w:p w14:paraId="7446626E"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ΣΤΥΛΙΟΣ: </w:t>
      </w:r>
      <w:r>
        <w:rPr>
          <w:rFonts w:eastAsia="Times New Roman" w:cs="Times New Roman"/>
          <w:szCs w:val="24"/>
        </w:rPr>
        <w:t xml:space="preserve">Όχι. </w:t>
      </w:r>
    </w:p>
    <w:p w14:paraId="7446626F"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ΓΕ</w:t>
      </w:r>
      <w:r>
        <w:rPr>
          <w:rFonts w:eastAsia="Times New Roman" w:cs="Times New Roman"/>
          <w:b/>
          <w:szCs w:val="24"/>
        </w:rPr>
        <w:t xml:space="preserve">ΩΡΓΙΟΣ ΑΡΒΑΝΙΤΙΔΗΣ: </w:t>
      </w:r>
      <w:r>
        <w:rPr>
          <w:rFonts w:eastAsia="Times New Roman" w:cs="Times New Roman"/>
          <w:szCs w:val="24"/>
        </w:rPr>
        <w:t>Ναι.</w:t>
      </w:r>
    </w:p>
    <w:p w14:paraId="74466270"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 </w:t>
      </w:r>
    </w:p>
    <w:p w14:paraId="74466271"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Όχι. </w:t>
      </w:r>
    </w:p>
    <w:p w14:paraId="74466272"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 xml:space="preserve">Ναι. </w:t>
      </w:r>
    </w:p>
    <w:p w14:paraId="74466273"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Παρών. </w:t>
      </w:r>
    </w:p>
    <w:p w14:paraId="74466274"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Ναι. </w:t>
      </w:r>
    </w:p>
    <w:p w14:paraId="74466275"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Το νομοσχέδιο έγινε δεκτό και στο σύνολο κατά πλειοψηφία.</w:t>
      </w:r>
    </w:p>
    <w:p w14:paraId="74466276" w14:textId="77777777" w:rsidR="00F20DF6" w:rsidRDefault="00F443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Συνεπώς το νομ</w:t>
      </w:r>
      <w:r>
        <w:rPr>
          <w:rFonts w:eastAsia="Times New Roman" w:cs="Times New Roman"/>
          <w:szCs w:val="24"/>
        </w:rPr>
        <w:t>οσχέδιο του Υπουργείου Περιβάλλοντος και Ενέργειας</w:t>
      </w:r>
      <w:r>
        <w:rPr>
          <w:rFonts w:eastAsia="Times New Roman" w:cs="Times New Roman"/>
          <w:szCs w:val="24"/>
        </w:rPr>
        <w:t xml:space="preserve">: </w:t>
      </w:r>
      <w:r>
        <w:rPr>
          <w:rFonts w:eastAsia="Times New Roman" w:cs="Times New Roman"/>
          <w:szCs w:val="24"/>
        </w:rPr>
        <w:t xml:space="preserve">«Φορείς </w:t>
      </w:r>
      <w:r>
        <w:rPr>
          <w:rFonts w:eastAsia="Times New Roman" w:cs="Times New Roman"/>
          <w:szCs w:val="24"/>
        </w:rPr>
        <w:t>Δ</w:t>
      </w:r>
      <w:r>
        <w:rPr>
          <w:rFonts w:eastAsia="Times New Roman" w:cs="Times New Roman"/>
          <w:szCs w:val="24"/>
        </w:rPr>
        <w:t xml:space="preserve">ιαχείρισης </w:t>
      </w:r>
      <w:r>
        <w:rPr>
          <w:rFonts w:eastAsia="Times New Roman" w:cs="Times New Roman"/>
          <w:szCs w:val="24"/>
        </w:rPr>
        <w:t>Π</w:t>
      </w:r>
      <w:r>
        <w:rPr>
          <w:rFonts w:eastAsia="Times New Roman" w:cs="Times New Roman"/>
          <w:szCs w:val="24"/>
        </w:rPr>
        <w:t xml:space="preserve">ροστατευόμενων </w:t>
      </w:r>
      <w:r>
        <w:rPr>
          <w:rFonts w:eastAsia="Times New Roman" w:cs="Times New Roman"/>
          <w:szCs w:val="24"/>
        </w:rPr>
        <w:t>Π</w:t>
      </w:r>
      <w:r>
        <w:rPr>
          <w:rFonts w:eastAsia="Times New Roman" w:cs="Times New Roman"/>
          <w:szCs w:val="24"/>
        </w:rPr>
        <w:t>εριοχών και άλλες διατάξεις» έγινε δεκτό κατά πλειοψηφία</w:t>
      </w:r>
      <w:r>
        <w:rPr>
          <w:rFonts w:eastAsia="Times New Roman" w:cs="Times New Roman"/>
          <w:szCs w:val="24"/>
        </w:rPr>
        <w:t>,</w:t>
      </w:r>
      <w:r>
        <w:rPr>
          <w:rFonts w:eastAsia="Times New Roman" w:cs="Times New Roman"/>
          <w:szCs w:val="24"/>
        </w:rPr>
        <w:t xml:space="preserve"> σε μόνη συζήτηση</w:t>
      </w:r>
      <w:r>
        <w:rPr>
          <w:rFonts w:eastAsia="Times New Roman" w:cs="Times New Roman"/>
          <w:szCs w:val="24"/>
        </w:rPr>
        <w:t>,</w:t>
      </w:r>
      <w:r>
        <w:rPr>
          <w:rFonts w:eastAsia="Times New Roman" w:cs="Times New Roman"/>
          <w:szCs w:val="24"/>
        </w:rPr>
        <w:t xml:space="preserve"> επί της αρχής, των άρθρων και του συνόλου και έχει ως εξής:</w:t>
      </w:r>
    </w:p>
    <w:p w14:paraId="74466277" w14:textId="77777777" w:rsidR="00F20DF6" w:rsidRDefault="00F443B4">
      <w:pPr>
        <w:tabs>
          <w:tab w:val="left" w:pos="2738"/>
          <w:tab w:val="center" w:pos="4753"/>
          <w:tab w:val="left" w:pos="5723"/>
        </w:tabs>
        <w:spacing w:line="600" w:lineRule="auto"/>
        <w:ind w:firstLine="720"/>
        <w:jc w:val="center"/>
        <w:rPr>
          <w:rFonts w:eastAsia="Times New Roman" w:cs="Times New Roman"/>
          <w:b/>
          <w:color w:val="FF0000"/>
          <w:szCs w:val="24"/>
        </w:rPr>
      </w:pPr>
      <w:r w:rsidRPr="00EE6923">
        <w:rPr>
          <w:rFonts w:eastAsia="Times New Roman" w:cs="Times New Roman"/>
          <w:color w:val="FF0000"/>
          <w:szCs w:val="24"/>
        </w:rPr>
        <w:t>(Να καταχωριστεί το νομοσχ</w:t>
      </w:r>
      <w:r w:rsidRPr="00EE6923">
        <w:rPr>
          <w:rFonts w:eastAsia="Times New Roman" w:cs="Times New Roman"/>
          <w:color w:val="FF0000"/>
          <w:szCs w:val="24"/>
        </w:rPr>
        <w:t>έδιο,</w:t>
      </w:r>
      <w:r w:rsidRPr="00EE6923">
        <w:rPr>
          <w:rFonts w:eastAsia="Times New Roman" w:cs="Times New Roman"/>
          <w:color w:val="FF0000"/>
          <w:szCs w:val="24"/>
        </w:rPr>
        <w:t xml:space="preserve"> σελίδα </w:t>
      </w:r>
      <w:r w:rsidRPr="00EE6923">
        <w:rPr>
          <w:rFonts w:eastAsia="Times New Roman" w:cs="Times New Roman"/>
          <w:color w:val="FF0000"/>
          <w:szCs w:val="24"/>
        </w:rPr>
        <w:t>570α</w:t>
      </w:r>
      <w:r w:rsidRPr="00EE6923">
        <w:rPr>
          <w:rFonts w:eastAsia="Times New Roman" w:cs="Times New Roman"/>
          <w:color w:val="FF0000"/>
          <w:szCs w:val="24"/>
        </w:rPr>
        <w:t>)</w:t>
      </w:r>
    </w:p>
    <w:p w14:paraId="74466278"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w:t>
      </w:r>
    </w:p>
    <w:p w14:paraId="74466279"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ΟΛΟΙ ΟΙ</w:t>
      </w:r>
      <w:r w:rsidRPr="00990E0E">
        <w:rPr>
          <w:rFonts w:eastAsia="Times New Roman" w:cs="Times New Roman"/>
          <w:b/>
          <w:szCs w:val="24"/>
        </w:rPr>
        <w:t xml:space="preserve"> ΒΟΥΛΕΥΤΈΣ:</w:t>
      </w:r>
      <w:r>
        <w:rPr>
          <w:rFonts w:eastAsia="Times New Roman" w:cs="Times New Roman"/>
          <w:szCs w:val="24"/>
        </w:rPr>
        <w:t xml:space="preserve"> Μάλιστα,</w:t>
      </w:r>
      <w:r>
        <w:rPr>
          <w:rFonts w:eastAsia="Times New Roman" w:cs="Times New Roman"/>
          <w:szCs w:val="24"/>
        </w:rPr>
        <w:t xml:space="preserve"> μάλιστα.</w:t>
      </w:r>
    </w:p>
    <w:p w14:paraId="7446627A"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 τ</w:t>
      </w:r>
      <w:r>
        <w:rPr>
          <w:rFonts w:eastAsia="Times New Roman" w:cs="Times New Roman"/>
          <w:szCs w:val="24"/>
        </w:rPr>
        <w:t>ο Σώμα παρέσχε τη ζητηθείσα εξουσιοδότηση.</w:t>
      </w:r>
    </w:p>
    <w:p w14:paraId="7446627B"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 xml:space="preserve">ύριοι συνάδελφοι, έχουν διανεμηθεί τα Πρακτικά της Τρίτης </w:t>
      </w:r>
      <w:r w:rsidRPr="00A46B52">
        <w:rPr>
          <w:rFonts w:eastAsia="Times New Roman" w:cs="Times New Roman"/>
          <w:szCs w:val="24"/>
        </w:rPr>
        <w:t xml:space="preserve">5 </w:t>
      </w:r>
      <w:r>
        <w:rPr>
          <w:rFonts w:eastAsia="Times New Roman" w:cs="Times New Roman"/>
          <w:szCs w:val="24"/>
        </w:rPr>
        <w:t xml:space="preserve">Δεκεμβρίου 2017, της Τετάρτης </w:t>
      </w:r>
      <w:r w:rsidRPr="00A46B52">
        <w:rPr>
          <w:rFonts w:eastAsia="Times New Roman" w:cs="Times New Roman"/>
          <w:szCs w:val="24"/>
        </w:rPr>
        <w:t>6</w:t>
      </w:r>
      <w:r>
        <w:rPr>
          <w:rFonts w:eastAsia="Times New Roman" w:cs="Times New Roman"/>
          <w:szCs w:val="24"/>
        </w:rPr>
        <w:t xml:space="preserve"> Δεκεμβρίου 2017, της Πέμπτης </w:t>
      </w:r>
      <w:r w:rsidRPr="00A46B52">
        <w:rPr>
          <w:rFonts w:eastAsia="Times New Roman" w:cs="Times New Roman"/>
          <w:szCs w:val="24"/>
        </w:rPr>
        <w:t xml:space="preserve">7 </w:t>
      </w:r>
      <w:r>
        <w:rPr>
          <w:rFonts w:eastAsia="Times New Roman" w:cs="Times New Roman"/>
          <w:szCs w:val="24"/>
        </w:rPr>
        <w:t xml:space="preserve">Δεκεμβρίου 2017 και της </w:t>
      </w:r>
      <w:r w:rsidRPr="00A46B52">
        <w:rPr>
          <w:rFonts w:eastAsia="Times New Roman" w:cs="Times New Roman"/>
          <w:szCs w:val="24"/>
        </w:rPr>
        <w:t>Παρασκευής 8</w:t>
      </w:r>
      <w:r>
        <w:rPr>
          <w:rFonts w:eastAsia="Times New Roman" w:cs="Times New Roman"/>
          <w:szCs w:val="24"/>
        </w:rPr>
        <w:t xml:space="preserve"> Δεκεμβρίου 2017 και ερωτάται το Σώμα εάν τα επικυρώνει.</w:t>
      </w:r>
    </w:p>
    <w:p w14:paraId="7446627C" w14:textId="77777777" w:rsidR="00F20DF6" w:rsidRDefault="00F443B4">
      <w:pPr>
        <w:spacing w:line="600" w:lineRule="auto"/>
        <w:ind w:firstLine="720"/>
        <w:jc w:val="both"/>
        <w:rPr>
          <w:rFonts w:eastAsia="Times New Roman" w:cs="Times New Roman"/>
          <w:szCs w:val="24"/>
        </w:rPr>
      </w:pPr>
      <w:r w:rsidRPr="00A46B52">
        <w:rPr>
          <w:rFonts w:eastAsia="Times New Roman" w:cs="Times New Roman"/>
          <w:b/>
          <w:szCs w:val="24"/>
        </w:rPr>
        <w:t>ΟΛΟΙ ΟΙ ΒΟΥΛΕΥΤΕΣ:</w:t>
      </w:r>
      <w:r>
        <w:rPr>
          <w:rFonts w:eastAsia="Times New Roman" w:cs="Times New Roman"/>
          <w:szCs w:val="24"/>
        </w:rPr>
        <w:t xml:space="preserve"> Μάλιστα, μάλιστα.</w:t>
      </w:r>
    </w:p>
    <w:p w14:paraId="7446627D"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Συνεπώς τα Πρακτικά της Τρίτης </w:t>
      </w:r>
      <w:r w:rsidRPr="00A46B52">
        <w:rPr>
          <w:rFonts w:eastAsia="Times New Roman" w:cs="Times New Roman"/>
          <w:szCs w:val="24"/>
        </w:rPr>
        <w:t>5</w:t>
      </w:r>
      <w:r>
        <w:rPr>
          <w:rFonts w:eastAsia="Times New Roman" w:cs="Times New Roman"/>
          <w:szCs w:val="24"/>
        </w:rPr>
        <w:t xml:space="preserve"> Δεκεμβρίου 2017, της Τετάρτης </w:t>
      </w:r>
      <w:r w:rsidRPr="00A46B52">
        <w:rPr>
          <w:rFonts w:eastAsia="Times New Roman" w:cs="Times New Roman"/>
          <w:szCs w:val="24"/>
        </w:rPr>
        <w:t>6</w:t>
      </w:r>
      <w:r>
        <w:rPr>
          <w:rFonts w:eastAsia="Times New Roman" w:cs="Times New Roman"/>
          <w:szCs w:val="24"/>
        </w:rPr>
        <w:t xml:space="preserve"> Δεκεμβρίου 2017, της Πέμπτης 7</w:t>
      </w:r>
      <w:r>
        <w:rPr>
          <w:rFonts w:eastAsia="Times New Roman" w:cs="Times New Roman"/>
          <w:szCs w:val="24"/>
        </w:rPr>
        <w:t xml:space="preserve"> Δεκεμβρίου 2017 και της Παρασκευής </w:t>
      </w:r>
      <w:r w:rsidRPr="00A46B52">
        <w:rPr>
          <w:rFonts w:eastAsia="Times New Roman" w:cs="Times New Roman"/>
          <w:szCs w:val="24"/>
        </w:rPr>
        <w:t>8</w:t>
      </w:r>
      <w:r>
        <w:rPr>
          <w:rFonts w:eastAsia="Times New Roman" w:cs="Times New Roman"/>
          <w:szCs w:val="24"/>
        </w:rPr>
        <w:t xml:space="preserve"> Δεκεμβρίου 2017 επικυρώθηκαν.</w:t>
      </w:r>
    </w:p>
    <w:p w14:paraId="7446627E" w14:textId="77777777" w:rsidR="00F20DF6" w:rsidRDefault="00F443B4">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δέχεσθε στο σημείο αυτό να λύσουμε τη συνεδρίαση;</w:t>
      </w:r>
    </w:p>
    <w:p w14:paraId="7446627F" w14:textId="77777777" w:rsidR="00F20DF6" w:rsidRDefault="00F443B4">
      <w:pPr>
        <w:spacing w:line="600" w:lineRule="auto"/>
        <w:ind w:firstLine="720"/>
        <w:jc w:val="both"/>
        <w:rPr>
          <w:rFonts w:eastAsia="Times New Roman" w:cs="Times New Roman"/>
          <w:szCs w:val="24"/>
        </w:rPr>
      </w:pPr>
      <w:r w:rsidRPr="00A46B52">
        <w:rPr>
          <w:rFonts w:eastAsia="Times New Roman" w:cs="Times New Roman"/>
          <w:b/>
          <w:szCs w:val="24"/>
        </w:rPr>
        <w:t>ΟΛΟΙ ΟΙ ΒΟΥΛΕΥΤΕΣ:</w:t>
      </w:r>
      <w:r>
        <w:rPr>
          <w:rFonts w:eastAsia="Times New Roman" w:cs="Times New Roman"/>
          <w:szCs w:val="24"/>
        </w:rPr>
        <w:t xml:space="preserve"> Μάλιστα, μάλιστα.</w:t>
      </w:r>
    </w:p>
    <w:p w14:paraId="74466280" w14:textId="77777777" w:rsidR="00F20DF6" w:rsidRDefault="00F443B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Με τη συναίνεση του Σώματος και ώρα 2</w:t>
      </w:r>
      <w:r>
        <w:rPr>
          <w:rFonts w:eastAsia="Times New Roman" w:cs="Times New Roman"/>
          <w:szCs w:val="24"/>
        </w:rPr>
        <w:t xml:space="preserve">0.10΄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w:t>
      </w:r>
      <w:r>
        <w:rPr>
          <w:rFonts w:eastAsia="Times New Roman" w:cs="Times New Roman"/>
          <w:szCs w:val="24"/>
        </w:rPr>
        <w:t>,</w:t>
      </w:r>
      <w:r>
        <w:rPr>
          <w:rFonts w:eastAsia="Times New Roman" w:cs="Times New Roman"/>
          <w:szCs w:val="24"/>
        </w:rPr>
        <w:t xml:space="preserve"> ημέρα Παρασκευή 9 Φεβρουαρίου 2018 και ώρα 10.00΄, με αντικείμενο εργασιών του Σώματος: κοινοβουλευτικό έλεγχο, συζήτηση επίκαιρων ερωτήσεων.</w:t>
      </w:r>
    </w:p>
    <w:p w14:paraId="74466281" w14:textId="77777777" w:rsidR="00F20DF6" w:rsidRDefault="00F443B4">
      <w:pPr>
        <w:spacing w:line="600" w:lineRule="auto"/>
        <w:jc w:val="both"/>
        <w:rPr>
          <w:rFonts w:eastAsia="Times New Roman" w:cs="Times New Roman"/>
          <w:szCs w:val="24"/>
        </w:rPr>
      </w:pPr>
      <w:r>
        <w:rPr>
          <w:rFonts w:eastAsia="Times New Roman" w:cs="Times New Roman"/>
          <w:b/>
          <w:szCs w:val="24"/>
        </w:rPr>
        <w:t xml:space="preserve">Ο ΠΡΟΕΔΡΟΣ                                                                   </w:t>
      </w:r>
      <w:r>
        <w:rPr>
          <w:rFonts w:eastAsia="Times New Roman" w:cs="Times New Roman"/>
          <w:b/>
          <w:szCs w:val="24"/>
        </w:rPr>
        <w:t xml:space="preserve">         ΟΙ ΓΡΑΜΜΑΤΕΙΣ</w:t>
      </w:r>
    </w:p>
    <w:sectPr w:rsidR="00F20DF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A1"/>
    <w:family w:val="swiss"/>
    <w:pitch w:val="variable"/>
    <w:sig w:usb0="E00002FF" w:usb1="4000ACFF" w:usb2="00000001"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ocumentProtection w:edit="trackedChanges" w:enforcement="1" w:cryptProviderType="rsaFull" w:cryptAlgorithmClass="hash" w:cryptAlgorithmType="typeAny" w:cryptAlgorithmSid="4" w:cryptSpinCount="50000" w:hash="v2Ahe4/xnHAqH3Y4NtJCX2ZINjU=" w:salt="4WMtvkz9X4Zf391WKIusC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DF6"/>
    <w:rsid w:val="003B680D"/>
    <w:rsid w:val="00F20DF6"/>
    <w:rsid w:val="00F443B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659E2"/>
  <w15:docId w15:val="{706D35E9-AD06-4606-AC96-A0C2CC649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00373"/>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900373"/>
    <w:rPr>
      <w:rFonts w:ascii="Segoe UI" w:hAnsi="Segoe UI" w:cs="Segoe UI"/>
      <w:sz w:val="18"/>
      <w:szCs w:val="18"/>
    </w:rPr>
  </w:style>
  <w:style w:type="paragraph" w:styleId="a4">
    <w:name w:val="Revision"/>
    <w:hidden/>
    <w:uiPriority w:val="99"/>
    <w:semiHidden/>
    <w:rsid w:val="00D20E5F"/>
    <w:pPr>
      <w:spacing w:after="0" w:line="240" w:lineRule="auto"/>
    </w:pPr>
  </w:style>
  <w:style w:type="character" w:styleId="a5">
    <w:name w:val="annotation reference"/>
    <w:basedOn w:val="a0"/>
    <w:uiPriority w:val="99"/>
    <w:semiHidden/>
    <w:unhideWhenUsed/>
    <w:rsid w:val="001320F0"/>
    <w:rPr>
      <w:sz w:val="16"/>
      <w:szCs w:val="16"/>
    </w:rPr>
  </w:style>
  <w:style w:type="paragraph" w:styleId="a6">
    <w:name w:val="annotation text"/>
    <w:basedOn w:val="a"/>
    <w:link w:val="Char0"/>
    <w:uiPriority w:val="99"/>
    <w:semiHidden/>
    <w:unhideWhenUsed/>
    <w:rsid w:val="001320F0"/>
    <w:pPr>
      <w:spacing w:line="240" w:lineRule="auto"/>
    </w:pPr>
    <w:rPr>
      <w:sz w:val="20"/>
    </w:rPr>
  </w:style>
  <w:style w:type="character" w:customStyle="1" w:styleId="Char0">
    <w:name w:val="Κείμενο σχολίου Char"/>
    <w:basedOn w:val="a0"/>
    <w:link w:val="a6"/>
    <w:uiPriority w:val="99"/>
    <w:semiHidden/>
    <w:rsid w:val="001320F0"/>
    <w:rPr>
      <w:sz w:val="20"/>
    </w:rPr>
  </w:style>
  <w:style w:type="paragraph" w:styleId="a7">
    <w:name w:val="annotation subject"/>
    <w:basedOn w:val="a6"/>
    <w:next w:val="a6"/>
    <w:link w:val="Char1"/>
    <w:uiPriority w:val="99"/>
    <w:semiHidden/>
    <w:unhideWhenUsed/>
    <w:rsid w:val="001320F0"/>
    <w:rPr>
      <w:b/>
      <w:bCs/>
    </w:rPr>
  </w:style>
  <w:style w:type="character" w:customStyle="1" w:styleId="Char1">
    <w:name w:val="Θέμα σχολίου Char"/>
    <w:basedOn w:val="Char0"/>
    <w:link w:val="a7"/>
    <w:uiPriority w:val="99"/>
    <w:semiHidden/>
    <w:rsid w:val="001320F0"/>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eting xmlns="641f345b-441b-4b81-9152-adc2e73ba5e1">Ο´</Meeting>
    <MetadataID xmlns="641f345b-441b-4b81-9152-adc2e73ba5e1">584</MetadataID>
    <Status xmlns="641f345b-441b-4b81-9152-adc2e73ba5e1">
      <Url>https://intra.parliament.gr/praktika/Lists/Incoming_Metadata/EditForm.aspx?ID=584&amp;Source=/praktika/Recordings_Library/Forms/AllItems.aspx</Url>
      <Description>Δημοσιεύτηκε</Description>
    </Status>
    <Date xmlns="641f345b-441b-4b81-9152-adc2e73ba5e1">2018-02-07T22:00:00+00:00</Date>
    <Session xmlns="641f345b-441b-4b81-9152-adc2e73ba5e1">Γ´</Session>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7F5812-7AD2-40D9-9E4B-3C4B5DD6269F}">
  <ds:schemaRefs>
    <ds:schemaRef ds:uri="http://schemas.microsoft.com/office/2006/documentManagement/types"/>
    <ds:schemaRef ds:uri="http://schemas.microsoft.com/office/infopath/2007/PartnerControls"/>
    <ds:schemaRef ds:uri="http://schemas.microsoft.com/office/2006/metadata/properties"/>
    <ds:schemaRef ds:uri="http://purl.org/dc/terms/"/>
    <ds:schemaRef ds:uri="http://www.w3.org/XML/1998/namespace"/>
    <ds:schemaRef ds:uri="http://purl.org/dc/dcmitype/"/>
    <ds:schemaRef ds:uri="http://schemas.openxmlformats.org/package/2006/metadata/core-properties"/>
    <ds:schemaRef ds:uri="641f345b-441b-4b81-9152-adc2e73ba5e1"/>
    <ds:schemaRef ds:uri="http://purl.org/dc/elements/1.1/"/>
  </ds:schemaRefs>
</ds:datastoreItem>
</file>

<file path=customXml/itemProps2.xml><?xml version="1.0" encoding="utf-8"?>
<ds:datastoreItem xmlns:ds="http://schemas.openxmlformats.org/officeDocument/2006/customXml" ds:itemID="{FE23CF50-0259-43CF-80B1-47AA9A9FA5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4ABE1C-A4C6-4694-B4ED-CDF50BE3531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484</Pages>
  <Words>88125</Words>
  <Characters>475881</Characters>
  <Application>Microsoft Office Word</Application>
  <DocSecurity>0</DocSecurity>
  <Lines>3965</Lines>
  <Paragraphs>1125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562881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2018-02-14T12:01:00Z</dcterms:created>
  <dcterms:modified xsi:type="dcterms:W3CDTF">2018-02-14T12:01:00Z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