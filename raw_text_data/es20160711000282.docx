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D61A9" w14:textId="77777777" w:rsidR="00526BF0" w:rsidRPr="00526BF0" w:rsidRDefault="00526BF0" w:rsidP="00526BF0">
      <w:pPr>
        <w:spacing w:after="0" w:line="360" w:lineRule="auto"/>
        <w:rPr>
          <w:ins w:id="0" w:author="Φλούδα Χριστίνα" w:date="2016-07-20T10:56:00Z"/>
          <w:rFonts w:eastAsia="Times New Roman"/>
          <w:szCs w:val="24"/>
          <w:lang w:eastAsia="en-US"/>
        </w:rPr>
      </w:pPr>
      <w:ins w:id="1" w:author="Φλούδα Χριστίνα" w:date="2016-07-20T10:56:00Z">
        <w:r w:rsidRPr="00526BF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C28631E" w14:textId="77777777" w:rsidR="00526BF0" w:rsidRPr="00526BF0" w:rsidRDefault="00526BF0" w:rsidP="00526BF0">
      <w:pPr>
        <w:spacing w:after="0" w:line="360" w:lineRule="auto"/>
        <w:rPr>
          <w:ins w:id="2" w:author="Φλούδα Χριστίνα" w:date="2016-07-20T10:56:00Z"/>
          <w:rFonts w:eastAsia="Times New Roman"/>
          <w:szCs w:val="24"/>
          <w:lang w:eastAsia="en-US"/>
        </w:rPr>
      </w:pPr>
    </w:p>
    <w:p w14:paraId="746F54C1" w14:textId="77777777" w:rsidR="00526BF0" w:rsidRPr="00526BF0" w:rsidRDefault="00526BF0" w:rsidP="00526BF0">
      <w:pPr>
        <w:spacing w:after="0" w:line="360" w:lineRule="auto"/>
        <w:rPr>
          <w:ins w:id="3" w:author="Φλούδα Χριστίνα" w:date="2016-07-20T10:56:00Z"/>
          <w:rFonts w:eastAsia="Times New Roman"/>
          <w:szCs w:val="24"/>
          <w:lang w:eastAsia="en-US"/>
        </w:rPr>
      </w:pPr>
      <w:ins w:id="4" w:author="Φλούδα Χριστίνα" w:date="2016-07-20T10:56:00Z">
        <w:r w:rsidRPr="00526BF0">
          <w:rPr>
            <w:rFonts w:eastAsia="Times New Roman"/>
            <w:szCs w:val="24"/>
            <w:lang w:eastAsia="en-US"/>
          </w:rPr>
          <w:t>ΠΙΝΑΚΑΣ ΠΕΡΙΕΧΟΜΕΝΩΝ</w:t>
        </w:r>
      </w:ins>
    </w:p>
    <w:p w14:paraId="6E136EAA" w14:textId="77777777" w:rsidR="00526BF0" w:rsidRPr="00526BF0" w:rsidRDefault="00526BF0" w:rsidP="00526BF0">
      <w:pPr>
        <w:spacing w:after="0" w:line="360" w:lineRule="auto"/>
        <w:rPr>
          <w:ins w:id="5" w:author="Φλούδα Χριστίνα" w:date="2016-07-20T10:56:00Z"/>
          <w:rFonts w:eastAsia="Times New Roman"/>
          <w:szCs w:val="24"/>
          <w:lang w:eastAsia="en-US"/>
        </w:rPr>
      </w:pPr>
      <w:ins w:id="6" w:author="Φλούδα Χριστίνα" w:date="2016-07-20T10:56:00Z">
        <w:r w:rsidRPr="00526BF0">
          <w:rPr>
            <w:rFonts w:eastAsia="Times New Roman"/>
            <w:szCs w:val="24"/>
            <w:lang w:eastAsia="en-US"/>
          </w:rPr>
          <w:t xml:space="preserve">ΙΖ΄ ΠΕΡΙΟΔΟΣ </w:t>
        </w:r>
      </w:ins>
    </w:p>
    <w:p w14:paraId="7A896804" w14:textId="77777777" w:rsidR="00526BF0" w:rsidRPr="00526BF0" w:rsidRDefault="00526BF0" w:rsidP="00526BF0">
      <w:pPr>
        <w:spacing w:after="0" w:line="360" w:lineRule="auto"/>
        <w:rPr>
          <w:ins w:id="7" w:author="Φλούδα Χριστίνα" w:date="2016-07-20T10:56:00Z"/>
          <w:rFonts w:eastAsia="Times New Roman"/>
          <w:szCs w:val="24"/>
          <w:lang w:eastAsia="en-US"/>
        </w:rPr>
      </w:pPr>
      <w:ins w:id="8" w:author="Φλούδα Χριστίνα" w:date="2016-07-20T10:56:00Z">
        <w:r w:rsidRPr="00526BF0">
          <w:rPr>
            <w:rFonts w:eastAsia="Times New Roman"/>
            <w:szCs w:val="24"/>
            <w:lang w:eastAsia="en-US"/>
          </w:rPr>
          <w:t>ΠΡΟΕΔΡΕΥΟΜΕΝΗΣ ΚΟΙΝΟΒΟΥΛΕΥΤΙΚΗΣ ΔΗΜΟΚΡΑΤΙΑΣ</w:t>
        </w:r>
      </w:ins>
    </w:p>
    <w:p w14:paraId="04684FD4" w14:textId="77777777" w:rsidR="00526BF0" w:rsidRPr="00526BF0" w:rsidRDefault="00526BF0" w:rsidP="00526BF0">
      <w:pPr>
        <w:spacing w:after="0" w:line="360" w:lineRule="auto"/>
        <w:rPr>
          <w:ins w:id="9" w:author="Φλούδα Χριστίνα" w:date="2016-07-20T10:56:00Z"/>
          <w:rFonts w:eastAsia="Times New Roman"/>
          <w:szCs w:val="24"/>
          <w:lang w:eastAsia="en-US"/>
        </w:rPr>
      </w:pPr>
      <w:ins w:id="10" w:author="Φλούδα Χριστίνα" w:date="2016-07-20T10:56:00Z">
        <w:r w:rsidRPr="00526BF0">
          <w:rPr>
            <w:rFonts w:eastAsia="Times New Roman"/>
            <w:szCs w:val="24"/>
            <w:lang w:eastAsia="en-US"/>
          </w:rPr>
          <w:t>ΣΥΝΟΔΟΣ Α΄</w:t>
        </w:r>
      </w:ins>
    </w:p>
    <w:p w14:paraId="30CB1A8F" w14:textId="77777777" w:rsidR="00526BF0" w:rsidRPr="00526BF0" w:rsidRDefault="00526BF0" w:rsidP="00526BF0">
      <w:pPr>
        <w:spacing w:after="0" w:line="360" w:lineRule="auto"/>
        <w:rPr>
          <w:ins w:id="11" w:author="Φλούδα Χριστίνα" w:date="2016-07-20T10:56:00Z"/>
          <w:rFonts w:eastAsia="Times New Roman"/>
          <w:szCs w:val="24"/>
          <w:lang w:eastAsia="en-US"/>
        </w:rPr>
      </w:pPr>
    </w:p>
    <w:p w14:paraId="7AC6AFAB" w14:textId="77777777" w:rsidR="00526BF0" w:rsidRPr="00526BF0" w:rsidRDefault="00526BF0" w:rsidP="00526BF0">
      <w:pPr>
        <w:spacing w:after="0" w:line="360" w:lineRule="auto"/>
        <w:rPr>
          <w:ins w:id="12" w:author="Φλούδα Χριστίνα" w:date="2016-07-20T10:56:00Z"/>
          <w:rFonts w:eastAsia="Times New Roman"/>
          <w:szCs w:val="24"/>
          <w:lang w:eastAsia="en-US"/>
        </w:rPr>
      </w:pPr>
      <w:ins w:id="13" w:author="Φλούδα Χριστίνα" w:date="2016-07-20T10:56:00Z">
        <w:r w:rsidRPr="00526BF0">
          <w:rPr>
            <w:rFonts w:eastAsia="Times New Roman"/>
            <w:szCs w:val="24"/>
            <w:lang w:eastAsia="en-US"/>
          </w:rPr>
          <w:t>ΣΥΝΕΔΡΙΑΣΗ ΡΝΘ΄</w:t>
        </w:r>
      </w:ins>
    </w:p>
    <w:p w14:paraId="334E3D84" w14:textId="77777777" w:rsidR="00526BF0" w:rsidRPr="00526BF0" w:rsidRDefault="00526BF0" w:rsidP="00526BF0">
      <w:pPr>
        <w:spacing w:after="0" w:line="360" w:lineRule="auto"/>
        <w:rPr>
          <w:ins w:id="14" w:author="Φλούδα Χριστίνα" w:date="2016-07-20T10:56:00Z"/>
          <w:rFonts w:eastAsia="Times New Roman"/>
          <w:szCs w:val="24"/>
          <w:lang w:eastAsia="en-US"/>
        </w:rPr>
      </w:pPr>
      <w:ins w:id="15" w:author="Φλούδα Χριστίνα" w:date="2016-07-20T10:56:00Z">
        <w:r w:rsidRPr="00526BF0">
          <w:rPr>
            <w:rFonts w:eastAsia="Times New Roman"/>
            <w:szCs w:val="24"/>
            <w:lang w:eastAsia="en-US"/>
          </w:rPr>
          <w:t>Δευτέρα  11 Ιουλίου 2016</w:t>
        </w:r>
      </w:ins>
    </w:p>
    <w:p w14:paraId="5B9AB74F" w14:textId="77777777" w:rsidR="00526BF0" w:rsidRPr="00526BF0" w:rsidRDefault="00526BF0" w:rsidP="00526BF0">
      <w:pPr>
        <w:spacing w:after="0" w:line="360" w:lineRule="auto"/>
        <w:rPr>
          <w:ins w:id="16" w:author="Φλούδα Χριστίνα" w:date="2016-07-20T10:56:00Z"/>
          <w:rFonts w:eastAsia="Times New Roman"/>
          <w:szCs w:val="24"/>
          <w:lang w:eastAsia="en-US"/>
        </w:rPr>
      </w:pPr>
    </w:p>
    <w:p w14:paraId="5977410B" w14:textId="77777777" w:rsidR="00526BF0" w:rsidRPr="00526BF0" w:rsidRDefault="00526BF0" w:rsidP="00526BF0">
      <w:pPr>
        <w:spacing w:after="0" w:line="360" w:lineRule="auto"/>
        <w:rPr>
          <w:ins w:id="17" w:author="Φλούδα Χριστίνα" w:date="2016-07-20T10:56:00Z"/>
          <w:rFonts w:eastAsia="Times New Roman"/>
          <w:szCs w:val="24"/>
          <w:lang w:eastAsia="en-US"/>
        </w:rPr>
      </w:pPr>
      <w:ins w:id="18" w:author="Φλούδα Χριστίνα" w:date="2016-07-20T10:56:00Z">
        <w:r w:rsidRPr="00526BF0">
          <w:rPr>
            <w:rFonts w:eastAsia="Times New Roman"/>
            <w:szCs w:val="24"/>
            <w:lang w:eastAsia="en-US"/>
          </w:rPr>
          <w:t>ΘΕΜΑΤΑ</w:t>
        </w:r>
      </w:ins>
    </w:p>
    <w:p w14:paraId="4F0719B0" w14:textId="77777777" w:rsidR="00526BF0" w:rsidRPr="00526BF0" w:rsidRDefault="00526BF0" w:rsidP="00526BF0">
      <w:pPr>
        <w:spacing w:after="0" w:line="360" w:lineRule="auto"/>
        <w:rPr>
          <w:ins w:id="19" w:author="Φλούδα Χριστίνα" w:date="2016-07-20T10:56:00Z"/>
          <w:rFonts w:eastAsia="Times New Roman"/>
          <w:szCs w:val="24"/>
          <w:lang w:eastAsia="en-US"/>
        </w:rPr>
      </w:pPr>
      <w:ins w:id="20" w:author="Φλούδα Χριστίνα" w:date="2016-07-20T10:56:00Z">
        <w:r w:rsidRPr="00526BF0">
          <w:rPr>
            <w:rFonts w:eastAsia="Times New Roman"/>
            <w:szCs w:val="24"/>
            <w:lang w:eastAsia="en-US"/>
          </w:rPr>
          <w:t xml:space="preserve"> </w:t>
        </w:r>
        <w:r w:rsidRPr="00526BF0">
          <w:rPr>
            <w:rFonts w:eastAsia="Times New Roman"/>
            <w:szCs w:val="24"/>
            <w:lang w:eastAsia="en-US"/>
          </w:rPr>
          <w:br/>
          <w:t xml:space="preserve">Α. ΕΙΔΙΚΑ ΘΕΜΑΤΑ </w:t>
        </w:r>
        <w:r w:rsidRPr="00526BF0">
          <w:rPr>
            <w:rFonts w:eastAsia="Times New Roman"/>
            <w:szCs w:val="24"/>
            <w:lang w:eastAsia="en-US"/>
          </w:rPr>
          <w:br/>
          <w:t xml:space="preserve">1. Επικύρωση Πρακτικών, σελ. </w:t>
        </w:r>
        <w:r w:rsidRPr="00526BF0">
          <w:rPr>
            <w:rFonts w:eastAsia="Times New Roman"/>
            <w:szCs w:val="24"/>
            <w:lang w:eastAsia="en-US"/>
          </w:rPr>
          <w:br/>
          <w:t xml:space="preserve">2.  Άδεια απουσίας των Βουλευτών κ.κ. Κ. </w:t>
        </w:r>
        <w:proofErr w:type="spellStart"/>
        <w:r w:rsidRPr="00526BF0">
          <w:rPr>
            <w:rFonts w:eastAsia="Times New Roman"/>
            <w:szCs w:val="24"/>
            <w:lang w:eastAsia="en-US"/>
          </w:rPr>
          <w:t>Δουζίνα</w:t>
        </w:r>
        <w:proofErr w:type="spellEnd"/>
        <w:r w:rsidRPr="00526BF0">
          <w:rPr>
            <w:rFonts w:eastAsia="Times New Roman"/>
            <w:szCs w:val="24"/>
            <w:lang w:eastAsia="en-US"/>
          </w:rPr>
          <w:t xml:space="preserve">, Α. Καραμανλή και Ι. </w:t>
        </w:r>
        <w:proofErr w:type="spellStart"/>
        <w:r w:rsidRPr="00526BF0">
          <w:rPr>
            <w:rFonts w:eastAsia="Times New Roman"/>
            <w:szCs w:val="24"/>
            <w:lang w:eastAsia="en-US"/>
          </w:rPr>
          <w:t>Πλακιωτάκη</w:t>
        </w:r>
        <w:proofErr w:type="spellEnd"/>
        <w:r w:rsidRPr="00526BF0">
          <w:rPr>
            <w:rFonts w:eastAsia="Times New Roman"/>
            <w:szCs w:val="24"/>
            <w:lang w:eastAsia="en-US"/>
          </w:rPr>
          <w:t xml:space="preserve">, σελ. </w:t>
        </w:r>
        <w:r w:rsidRPr="00526BF0">
          <w:rPr>
            <w:rFonts w:eastAsia="Times New Roman"/>
            <w:szCs w:val="24"/>
            <w:lang w:eastAsia="en-US"/>
          </w:rPr>
          <w:br/>
          <w:t xml:space="preserve">3. Επί διαδικαστικού θέματος, σελ. </w:t>
        </w:r>
        <w:r w:rsidRPr="00526BF0">
          <w:rPr>
            <w:rFonts w:eastAsia="Times New Roman"/>
            <w:szCs w:val="24"/>
            <w:lang w:eastAsia="en-US"/>
          </w:rPr>
          <w:br/>
          <w:t xml:space="preserve"> </w:t>
        </w:r>
        <w:r w:rsidRPr="00526BF0">
          <w:rPr>
            <w:rFonts w:eastAsia="Times New Roman"/>
            <w:szCs w:val="24"/>
            <w:lang w:eastAsia="en-US"/>
          </w:rPr>
          <w:br/>
          <w:t xml:space="preserve">Β. ΚΟΙΝΟΒΟΥΛΕΥΤΙΚΟΣ ΕΛΕΓΧΟΣ </w:t>
        </w:r>
        <w:r w:rsidRPr="00526BF0">
          <w:rPr>
            <w:rFonts w:eastAsia="Times New Roman"/>
            <w:szCs w:val="24"/>
            <w:lang w:eastAsia="en-US"/>
          </w:rPr>
          <w:br/>
          <w:t>Συζήτηση επικαίρων ερωτήσεων:</w:t>
        </w:r>
        <w:r w:rsidRPr="00526BF0">
          <w:rPr>
            <w:rFonts w:eastAsia="Times New Roman"/>
            <w:szCs w:val="24"/>
            <w:lang w:eastAsia="en-US"/>
          </w:rPr>
          <w:br/>
          <w:t xml:space="preserve">   α) Προς τον Υπουργό Εργασίας, Κοινωνικής Ασφάλισης και Κοινωνικής Αλληλεγγύης, σχετικά με τη σύναψη ατομικών συμβάσεων μίσθωσης έργου με προσωπικό καθαριότητας και φύλαξης των κεντρικών, αποκεντρωμένων και όλων εν γένει των υπηρεσιών του Υπουργείου Εργασίας, Κοινωνικής Ασφάλισης και Κοινωνικής Αλληλεγγύης καθώς και των Νομικών Προσώπων Δημοσίου Δικαίου και Νομικών Προσώπων Ιδιωτικού Δικαίου που εποπτεύονται από το άνω Υπουργείο, σελ. </w:t>
        </w:r>
        <w:r w:rsidRPr="00526BF0">
          <w:rPr>
            <w:rFonts w:eastAsia="Times New Roman"/>
            <w:szCs w:val="24"/>
            <w:lang w:eastAsia="en-US"/>
          </w:rPr>
          <w:br/>
          <w:t xml:space="preserve">   β) Προς τον Υπουργό Εσωτερικών και Διοικητικής Ανασυγκρότησης:</w:t>
        </w:r>
        <w:r w:rsidRPr="00526BF0">
          <w:rPr>
            <w:rFonts w:eastAsia="Times New Roman"/>
            <w:szCs w:val="24"/>
            <w:lang w:eastAsia="en-US"/>
          </w:rPr>
          <w:br/>
          <w:t xml:space="preserve">       i. σχετικά με ζητήματα ασφαλείας στο συγκρότημα Δικαστηρίων της Πρώην Σχολής </w:t>
        </w:r>
        <w:proofErr w:type="spellStart"/>
        <w:r w:rsidRPr="00526BF0">
          <w:rPr>
            <w:rFonts w:eastAsia="Times New Roman"/>
            <w:szCs w:val="24"/>
            <w:lang w:eastAsia="en-US"/>
          </w:rPr>
          <w:t>Ευελπίδων</w:t>
        </w:r>
        <w:proofErr w:type="spellEnd"/>
        <w:r w:rsidRPr="00526BF0">
          <w:rPr>
            <w:rFonts w:eastAsia="Times New Roman"/>
            <w:szCs w:val="24"/>
            <w:lang w:eastAsia="en-US"/>
          </w:rPr>
          <w:t xml:space="preserve">, σελ. </w:t>
        </w:r>
        <w:r w:rsidRPr="00526BF0">
          <w:rPr>
            <w:rFonts w:eastAsia="Times New Roman"/>
            <w:szCs w:val="24"/>
            <w:lang w:eastAsia="en-US"/>
          </w:rPr>
          <w:br/>
          <w:t xml:space="preserve">       </w:t>
        </w:r>
        <w:proofErr w:type="spellStart"/>
        <w:r w:rsidRPr="00526BF0">
          <w:rPr>
            <w:rFonts w:eastAsia="Times New Roman"/>
            <w:szCs w:val="24"/>
            <w:lang w:eastAsia="en-US"/>
          </w:rPr>
          <w:t>ii</w:t>
        </w:r>
        <w:proofErr w:type="spellEnd"/>
        <w:r w:rsidRPr="00526BF0">
          <w:rPr>
            <w:rFonts w:eastAsia="Times New Roman"/>
            <w:szCs w:val="24"/>
            <w:lang w:eastAsia="en-US"/>
          </w:rPr>
          <w:t>. σχετικά με τη «</w:t>
        </w:r>
        <w:proofErr w:type="spellStart"/>
        <w:r w:rsidRPr="00526BF0">
          <w:rPr>
            <w:rFonts w:eastAsia="Times New Roman"/>
            <w:szCs w:val="24"/>
            <w:lang w:eastAsia="en-US"/>
          </w:rPr>
          <w:t>στοχοποίηση</w:t>
        </w:r>
        <w:proofErr w:type="spellEnd"/>
        <w:r w:rsidRPr="00526BF0">
          <w:rPr>
            <w:rFonts w:eastAsia="Times New Roman"/>
            <w:szCs w:val="24"/>
            <w:lang w:eastAsia="en-US"/>
          </w:rPr>
          <w:t xml:space="preserve"> Ελλήνων πολιτών από γνωστή παρακρατική ιστοσελίδα </w:t>
        </w:r>
        <w:proofErr w:type="spellStart"/>
        <w:r w:rsidRPr="00526BF0">
          <w:rPr>
            <w:rFonts w:eastAsia="Times New Roman"/>
            <w:szCs w:val="24"/>
            <w:lang w:eastAsia="en-US"/>
          </w:rPr>
          <w:t>αντιεξουσιαστών</w:t>
        </w:r>
        <w:proofErr w:type="spellEnd"/>
        <w:r w:rsidRPr="00526BF0">
          <w:rPr>
            <w:rFonts w:eastAsia="Times New Roman"/>
            <w:szCs w:val="24"/>
            <w:lang w:eastAsia="en-US"/>
          </w:rPr>
          <w:t xml:space="preserve">», σελ. </w:t>
        </w:r>
        <w:r w:rsidRPr="00526BF0">
          <w:rPr>
            <w:rFonts w:eastAsia="Times New Roman"/>
            <w:szCs w:val="24"/>
            <w:lang w:eastAsia="en-US"/>
          </w:rPr>
          <w:br/>
          <w:t xml:space="preserve">       </w:t>
        </w:r>
        <w:r w:rsidRPr="00526BF0">
          <w:rPr>
            <w:rFonts w:eastAsia="Times New Roman"/>
            <w:szCs w:val="24"/>
            <w:lang w:val="en-US" w:eastAsia="en-US"/>
          </w:rPr>
          <w:t>ii</w:t>
        </w:r>
        <w:r w:rsidRPr="00526BF0">
          <w:rPr>
            <w:rFonts w:eastAsia="Times New Roman"/>
            <w:szCs w:val="24"/>
            <w:lang w:eastAsia="en-US"/>
          </w:rPr>
          <w:t xml:space="preserve">i. </w:t>
        </w:r>
        <w:proofErr w:type="gramStart"/>
        <w:r w:rsidRPr="00526BF0">
          <w:rPr>
            <w:rFonts w:eastAsia="Times New Roman"/>
            <w:szCs w:val="24"/>
            <w:lang w:eastAsia="en-US"/>
          </w:rPr>
          <w:t>σχετικά</w:t>
        </w:r>
        <w:proofErr w:type="gramEnd"/>
        <w:r w:rsidRPr="00526BF0">
          <w:rPr>
            <w:rFonts w:eastAsia="Times New Roman"/>
            <w:szCs w:val="24"/>
            <w:lang w:eastAsia="en-US"/>
          </w:rPr>
          <w:t xml:space="preserve"> με τον ανολοκλήρωτο έλεγχο για πλαστά πτυχία σε προσλήψεις του Πυροσβεστικού Σώματος, σελ. </w:t>
        </w:r>
        <w:r w:rsidRPr="00526BF0">
          <w:rPr>
            <w:rFonts w:eastAsia="Times New Roman"/>
            <w:szCs w:val="24"/>
            <w:lang w:eastAsia="en-US"/>
          </w:rPr>
          <w:br/>
          <w:t xml:space="preserve">       </w:t>
        </w:r>
        <w:proofErr w:type="gramStart"/>
        <w:r w:rsidRPr="00526BF0">
          <w:rPr>
            <w:rFonts w:eastAsia="Times New Roman"/>
            <w:szCs w:val="24"/>
            <w:lang w:val="en-US" w:eastAsia="en-US"/>
          </w:rPr>
          <w:t>v</w:t>
        </w:r>
        <w:proofErr w:type="gramEnd"/>
        <w:r w:rsidRPr="00526BF0">
          <w:rPr>
            <w:rFonts w:eastAsia="Times New Roman"/>
            <w:szCs w:val="24"/>
            <w:lang w:eastAsia="en-US"/>
          </w:rPr>
          <w:t xml:space="preserve">. σχετικά με την «απορρόφηση των επιλαχόντων συμβασιούχων πυροσβεστών πενταετούς υποχρέωσης, σελ. </w:t>
        </w:r>
        <w:r w:rsidRPr="00526BF0">
          <w:rPr>
            <w:rFonts w:eastAsia="Times New Roman"/>
            <w:szCs w:val="24"/>
            <w:lang w:eastAsia="en-US"/>
          </w:rPr>
          <w:br/>
          <w:t xml:space="preserve">   γ) Προς τον Υπουργό Αγροτικής Ανάπτυξης και Τροφίμων:</w:t>
        </w:r>
        <w:r w:rsidRPr="00526BF0">
          <w:rPr>
            <w:rFonts w:eastAsia="Times New Roman"/>
            <w:szCs w:val="24"/>
            <w:lang w:eastAsia="en-US"/>
          </w:rPr>
          <w:br/>
          <w:t xml:space="preserve">       i. σχετικά με την αντιμετώπιση των προβλημάτων στο Νομό Σερρών από την οζώδη δερματίτιδα, σελ. </w:t>
        </w:r>
        <w:r w:rsidRPr="00526BF0">
          <w:rPr>
            <w:rFonts w:eastAsia="Times New Roman"/>
            <w:szCs w:val="24"/>
            <w:lang w:eastAsia="en-US"/>
          </w:rPr>
          <w:br/>
          <w:t xml:space="preserve">       </w:t>
        </w:r>
        <w:proofErr w:type="spellStart"/>
        <w:r w:rsidRPr="00526BF0">
          <w:rPr>
            <w:rFonts w:eastAsia="Times New Roman"/>
            <w:szCs w:val="24"/>
            <w:lang w:eastAsia="en-US"/>
          </w:rPr>
          <w:t>ii</w:t>
        </w:r>
        <w:proofErr w:type="spellEnd"/>
        <w:r w:rsidRPr="00526BF0">
          <w:rPr>
            <w:rFonts w:eastAsia="Times New Roman"/>
            <w:szCs w:val="24"/>
            <w:lang w:eastAsia="en-US"/>
          </w:rPr>
          <w:t xml:space="preserve">. σχετικά με τις αποζημιώσεις </w:t>
        </w:r>
        <w:proofErr w:type="spellStart"/>
        <w:r w:rsidRPr="00526BF0">
          <w:rPr>
            <w:rFonts w:eastAsia="Times New Roman"/>
            <w:szCs w:val="24"/>
            <w:lang w:eastAsia="en-US"/>
          </w:rPr>
          <w:t>γεωργοκτηνοτρόφων</w:t>
        </w:r>
        <w:proofErr w:type="spellEnd"/>
        <w:r w:rsidRPr="00526BF0">
          <w:rPr>
            <w:rFonts w:eastAsia="Times New Roman"/>
            <w:szCs w:val="24"/>
            <w:lang w:eastAsia="en-US"/>
          </w:rPr>
          <w:t xml:space="preserve"> από φυσικές καταστροφές, πυρκαγιές και ασθένειες, σελ. </w:t>
        </w:r>
        <w:r w:rsidRPr="00526BF0">
          <w:rPr>
            <w:rFonts w:eastAsia="Times New Roman"/>
            <w:szCs w:val="24"/>
            <w:lang w:eastAsia="en-US"/>
          </w:rPr>
          <w:br/>
          <w:t xml:space="preserve">       </w:t>
        </w:r>
        <w:proofErr w:type="spellStart"/>
        <w:r w:rsidRPr="00526BF0">
          <w:rPr>
            <w:rFonts w:eastAsia="Times New Roman"/>
            <w:szCs w:val="24"/>
            <w:lang w:eastAsia="en-US"/>
          </w:rPr>
          <w:t>iii</w:t>
        </w:r>
        <w:proofErr w:type="spellEnd"/>
        <w:r w:rsidRPr="00526BF0">
          <w:rPr>
            <w:rFonts w:eastAsia="Times New Roman"/>
            <w:szCs w:val="24"/>
            <w:lang w:eastAsia="en-US"/>
          </w:rPr>
          <w:t xml:space="preserve">. σχετικά με τα προβλήματα στην πρωτογενή παραγωγή της Κρήτης από την ξηρασία και τις υψηλές θερμοκρασίες, σελ. </w:t>
        </w:r>
        <w:r w:rsidRPr="00526BF0">
          <w:rPr>
            <w:rFonts w:eastAsia="Times New Roman"/>
            <w:szCs w:val="24"/>
            <w:lang w:eastAsia="en-US"/>
          </w:rPr>
          <w:br/>
          <w:t xml:space="preserve">       v. σχετικά με την απώλεια επιδότησης των νέων αγροτών και των ενοικιαστών αγροτικής γης, σελ. </w:t>
        </w:r>
        <w:r w:rsidRPr="00526BF0">
          <w:rPr>
            <w:rFonts w:eastAsia="Times New Roman"/>
            <w:szCs w:val="24"/>
            <w:lang w:eastAsia="en-US"/>
          </w:rPr>
          <w:br/>
          <w:t xml:space="preserve">   δ) Προς τον Υπουργό Υγείας, σχετικά με τα προβλήματα στο Δημόσιο Σύστημα Υγείας των νησιών των Φούρνων Ικαρίας, σελ. </w:t>
        </w:r>
        <w:r w:rsidRPr="00526BF0">
          <w:rPr>
            <w:rFonts w:eastAsia="Times New Roman"/>
            <w:szCs w:val="24"/>
            <w:lang w:eastAsia="en-US"/>
          </w:rPr>
          <w:br/>
          <w:t xml:space="preserve">   ε) Προς τον Υπουργό Εξωτερικών, σχετικά με την ανάγνωση του Ευαγγελίου την ημέρα του Αγίου Πνεύματος στην Αγιά </w:t>
        </w:r>
        <w:proofErr w:type="spellStart"/>
        <w:r w:rsidRPr="00526BF0">
          <w:rPr>
            <w:rFonts w:eastAsia="Times New Roman"/>
            <w:szCs w:val="24"/>
            <w:lang w:eastAsia="en-US"/>
          </w:rPr>
          <w:t>Σοφιά</w:t>
        </w:r>
        <w:proofErr w:type="spellEnd"/>
        <w:r w:rsidRPr="00526BF0">
          <w:rPr>
            <w:rFonts w:eastAsia="Times New Roman"/>
            <w:szCs w:val="24"/>
            <w:lang w:eastAsia="en-US"/>
          </w:rPr>
          <w:t xml:space="preserve">, σελ. </w:t>
        </w:r>
        <w:r w:rsidRPr="00526BF0">
          <w:rPr>
            <w:rFonts w:eastAsia="Times New Roman"/>
            <w:szCs w:val="24"/>
            <w:lang w:eastAsia="en-US"/>
          </w:rPr>
          <w:br/>
          <w:t xml:space="preserve"> </w:t>
        </w:r>
        <w:r w:rsidRPr="00526BF0">
          <w:rPr>
            <w:rFonts w:eastAsia="Times New Roman"/>
            <w:szCs w:val="24"/>
            <w:lang w:eastAsia="en-US"/>
          </w:rPr>
          <w:br/>
          <w:t xml:space="preserve">Γ. ΝΟΜΟΘΕΤΙΚΗ ΕΡΓΑΣΙΑ </w:t>
        </w:r>
        <w:r w:rsidRPr="00526BF0">
          <w:rPr>
            <w:rFonts w:eastAsia="Times New Roman"/>
            <w:szCs w:val="24"/>
            <w:lang w:eastAsia="en-US"/>
          </w:rPr>
          <w:br/>
          <w:t>1. Κατάθεση σχεδίου νόμου:</w:t>
        </w:r>
      </w:ins>
    </w:p>
    <w:p w14:paraId="5E7154D8" w14:textId="77777777" w:rsidR="00526BF0" w:rsidRPr="00526BF0" w:rsidRDefault="00526BF0" w:rsidP="00526BF0">
      <w:pPr>
        <w:spacing w:after="0" w:line="360" w:lineRule="auto"/>
        <w:rPr>
          <w:ins w:id="21" w:author="Φλούδα Χριστίνα" w:date="2016-07-20T10:56:00Z"/>
          <w:rFonts w:eastAsia="Times New Roman"/>
          <w:szCs w:val="24"/>
          <w:lang w:eastAsia="en-US"/>
        </w:rPr>
      </w:pPr>
      <w:ins w:id="22" w:author="Φλούδα Χριστίνα" w:date="2016-07-20T10:56:00Z">
        <w:r w:rsidRPr="00526BF0">
          <w:rPr>
            <w:rFonts w:eastAsia="Times New Roman"/>
            <w:szCs w:val="24"/>
            <w:lang w:eastAsia="en-US"/>
          </w:rPr>
          <w:t xml:space="preserve">Οι Υπουργοί Δικαιοσύνης, Διαφάνειας και Ανθρωπίνων Δικαιωμάτων, Εσωτερικών και Διοικητικής Ανασυγκρότησης, Οικονομίας, Ανάπτυξης και Τουρισμού, Εξωτερικών, Εργασίας, Κοινωνικής Ασφάλισης και Κοινωνικής Αλληλεγγύης, Υποδομών, Μεταφορών και Δικτύων, καθώς και οι Αναπληρωτές Υπουργοί Εσωτερικών και Διοικητικής Ανασυγκρότησης και Οικονομικών κατέθεσαν σήμερα, 11/7/2016, σχέδιο νόμου: «Κύρωση της Σύμβασης του Συμβουλίου της Ευρώπης για το έγκλημα στον κυβερνοχώρο και του Προσθέτου Πρωτοκόλλου της, σχετικά με την ποινικοποίηση πράξεων ρατσιστικής και </w:t>
        </w:r>
        <w:proofErr w:type="spellStart"/>
        <w:r w:rsidRPr="00526BF0">
          <w:rPr>
            <w:rFonts w:eastAsia="Times New Roman"/>
            <w:szCs w:val="24"/>
            <w:lang w:eastAsia="en-US"/>
          </w:rPr>
          <w:t>ξενοφοβικής</w:t>
        </w:r>
        <w:proofErr w:type="spellEnd"/>
        <w:r w:rsidRPr="00526BF0">
          <w:rPr>
            <w:rFonts w:eastAsia="Times New Roman"/>
            <w:szCs w:val="24"/>
            <w:lang w:eastAsia="en-US"/>
          </w:rPr>
          <w:t xml:space="preserve"> φύσης, που διαπράττονται μέσω συστημάτων υπολογιστών - Μεταφορά στον ελληνικό λαό της Οδηγίας 2013/40/ΕΕ του Ευρωπαϊκού Κοινοβουλίου και του Συμβουλίου για τις επιθέσεις κατά συστημάτων πληροφοριών και την αντικατάσταση της απόφασης-πλαισίου 2005/222/ΔΕΥ του Συμβουλίου, ρυθμίσεις σωφρονιστικής και </w:t>
        </w:r>
        <w:proofErr w:type="spellStart"/>
        <w:r w:rsidRPr="00526BF0">
          <w:rPr>
            <w:rFonts w:eastAsia="Times New Roman"/>
            <w:szCs w:val="24"/>
            <w:lang w:eastAsia="en-US"/>
          </w:rPr>
          <w:t>αντεγκληματικής</w:t>
        </w:r>
        <w:proofErr w:type="spellEnd"/>
        <w:r w:rsidRPr="00526BF0">
          <w:rPr>
            <w:rFonts w:eastAsia="Times New Roman"/>
            <w:szCs w:val="24"/>
            <w:lang w:eastAsia="en-US"/>
          </w:rPr>
          <w:t xml:space="preserve"> πολιτικής και άλλες διατάξεις», σελ. </w:t>
        </w:r>
        <w:r w:rsidRPr="00526BF0">
          <w:rPr>
            <w:rFonts w:eastAsia="Times New Roman"/>
            <w:szCs w:val="24"/>
            <w:lang w:eastAsia="en-US"/>
          </w:rPr>
          <w:br/>
          <w:t>2. Κατάθεση Εκθέσεως Διαρκούς Επιτροπής:</w:t>
        </w:r>
      </w:ins>
    </w:p>
    <w:p w14:paraId="3CD0CF7D" w14:textId="77777777" w:rsidR="00526BF0" w:rsidRPr="00526BF0" w:rsidRDefault="00526BF0" w:rsidP="00526BF0">
      <w:pPr>
        <w:spacing w:after="0" w:line="360" w:lineRule="auto"/>
        <w:rPr>
          <w:ins w:id="23" w:author="Φλούδα Χριστίνα" w:date="2016-07-20T10:56:00Z"/>
          <w:rFonts w:eastAsia="Times New Roman"/>
          <w:szCs w:val="24"/>
          <w:lang w:eastAsia="en-US"/>
        </w:rPr>
      </w:pPr>
      <w:ins w:id="24" w:author="Φλούδα Χριστίνα" w:date="2016-07-20T10:56:00Z">
        <w:r w:rsidRPr="00526BF0">
          <w:rPr>
            <w:rFonts w:eastAsia="Times New Roman"/>
            <w:szCs w:val="24"/>
            <w:lang w:eastAsia="en-US"/>
          </w:rPr>
          <w:t xml:space="preserve">Η Διαρκής Επιτροπή Παραγωγής και Εμπορίου καταθέτει την έκθεσή της στην πρόταση νόμου αρμοδιότητας του Υπουργείου Οικονομίας, Ανάπτυξης και Τουρισμού: «Μέτρα ανακούφισης της λαϊκής οικογένειας», σελ. </w:t>
        </w:r>
        <w:r w:rsidRPr="00526BF0">
          <w:rPr>
            <w:rFonts w:eastAsia="Times New Roman"/>
            <w:szCs w:val="24"/>
            <w:lang w:eastAsia="en-US"/>
          </w:rPr>
          <w:br/>
          <w:t xml:space="preserve"> </w:t>
        </w:r>
      </w:ins>
    </w:p>
    <w:p w14:paraId="31B4D344" w14:textId="77777777" w:rsidR="00526BF0" w:rsidRPr="00526BF0" w:rsidRDefault="00526BF0" w:rsidP="00526BF0">
      <w:pPr>
        <w:spacing w:after="0" w:line="360" w:lineRule="auto"/>
        <w:rPr>
          <w:ins w:id="25" w:author="Φλούδα Χριστίνα" w:date="2016-07-20T10:56:00Z"/>
          <w:rFonts w:eastAsia="Times New Roman"/>
          <w:szCs w:val="24"/>
          <w:lang w:eastAsia="en-US"/>
        </w:rPr>
      </w:pPr>
      <w:ins w:id="26" w:author="Φλούδα Χριστίνα" w:date="2016-07-20T10:56:00Z">
        <w:r w:rsidRPr="00526BF0">
          <w:rPr>
            <w:rFonts w:eastAsia="Times New Roman"/>
            <w:szCs w:val="24"/>
            <w:lang w:eastAsia="en-US"/>
          </w:rPr>
          <w:br/>
          <w:t>ΠΡΟΕΔΡΕΥΩΝ</w:t>
        </w:r>
      </w:ins>
    </w:p>
    <w:p w14:paraId="01199DEA" w14:textId="77777777" w:rsidR="00526BF0" w:rsidRPr="00526BF0" w:rsidRDefault="00526BF0" w:rsidP="00526BF0">
      <w:pPr>
        <w:spacing w:after="0" w:line="360" w:lineRule="auto"/>
        <w:rPr>
          <w:ins w:id="27" w:author="Φλούδα Χριστίνα" w:date="2016-07-20T10:56:00Z"/>
          <w:rFonts w:eastAsia="Times New Roman"/>
          <w:szCs w:val="24"/>
          <w:lang w:eastAsia="en-US"/>
        </w:rPr>
      </w:pPr>
    </w:p>
    <w:p w14:paraId="4ECBD50D" w14:textId="77777777" w:rsidR="00526BF0" w:rsidRPr="00526BF0" w:rsidRDefault="00526BF0" w:rsidP="00526BF0">
      <w:pPr>
        <w:spacing w:after="0" w:line="360" w:lineRule="auto"/>
        <w:rPr>
          <w:ins w:id="28" w:author="Φλούδα Χριστίνα" w:date="2016-07-20T10:56:00Z"/>
          <w:rFonts w:eastAsia="Times New Roman"/>
          <w:szCs w:val="24"/>
          <w:lang w:eastAsia="en-US"/>
        </w:rPr>
      </w:pPr>
      <w:ins w:id="29" w:author="Φλούδα Χριστίνα" w:date="2016-07-20T10:56:00Z">
        <w:r w:rsidRPr="00526BF0">
          <w:rPr>
            <w:rFonts w:eastAsia="Times New Roman"/>
            <w:szCs w:val="24"/>
            <w:lang w:eastAsia="en-US"/>
          </w:rPr>
          <w:t>ΚΑΚΛΑΜΑΝΗΣ Ν. , σελ.</w:t>
        </w:r>
        <w:r w:rsidRPr="00526BF0">
          <w:rPr>
            <w:rFonts w:eastAsia="Times New Roman"/>
            <w:szCs w:val="24"/>
            <w:lang w:eastAsia="en-US"/>
          </w:rPr>
          <w:br/>
        </w:r>
        <w:r w:rsidRPr="00526BF0">
          <w:rPr>
            <w:rFonts w:eastAsia="Times New Roman"/>
            <w:szCs w:val="24"/>
            <w:lang w:eastAsia="en-US"/>
          </w:rPr>
          <w:br/>
        </w:r>
      </w:ins>
    </w:p>
    <w:p w14:paraId="7CB932A8" w14:textId="77777777" w:rsidR="00526BF0" w:rsidRPr="00526BF0" w:rsidRDefault="00526BF0" w:rsidP="00526BF0">
      <w:pPr>
        <w:spacing w:after="0" w:line="360" w:lineRule="auto"/>
        <w:rPr>
          <w:ins w:id="30" w:author="Φλούδα Χριστίνα" w:date="2016-07-20T10:56:00Z"/>
          <w:rFonts w:eastAsia="Times New Roman"/>
          <w:szCs w:val="24"/>
          <w:lang w:eastAsia="en-US"/>
        </w:rPr>
      </w:pPr>
      <w:ins w:id="31" w:author="Φλούδα Χριστίνα" w:date="2016-07-20T10:56:00Z">
        <w:r w:rsidRPr="00526BF0">
          <w:rPr>
            <w:rFonts w:eastAsia="Times New Roman"/>
            <w:szCs w:val="24"/>
            <w:lang w:eastAsia="en-US"/>
          </w:rPr>
          <w:t>ΟΜΙΛΗΤΕΣ</w:t>
        </w:r>
      </w:ins>
    </w:p>
    <w:p w14:paraId="12CD7681" w14:textId="67D941A7" w:rsidR="00526BF0" w:rsidRDefault="00526BF0" w:rsidP="00526BF0">
      <w:pPr>
        <w:spacing w:line="600" w:lineRule="auto"/>
        <w:ind w:firstLine="720"/>
        <w:contextualSpacing/>
        <w:jc w:val="both"/>
        <w:rPr>
          <w:ins w:id="32" w:author="Φλούδα Χριστίνα" w:date="2016-07-20T10:54:00Z"/>
          <w:rFonts w:eastAsia="Times New Roman"/>
          <w:szCs w:val="24"/>
        </w:rPr>
        <w:pPrChange w:id="33" w:author="Φλούδα Χριστίνα" w:date="2016-07-20T10:56:00Z">
          <w:pPr>
            <w:spacing w:line="600" w:lineRule="auto"/>
            <w:ind w:firstLine="720"/>
            <w:contextualSpacing/>
            <w:jc w:val="center"/>
          </w:pPr>
        </w:pPrChange>
      </w:pPr>
      <w:ins w:id="34" w:author="Φλούδα Χριστίνα" w:date="2016-07-20T10:56:00Z">
        <w:r w:rsidRPr="00526BF0">
          <w:rPr>
            <w:rFonts w:eastAsia="Times New Roman"/>
            <w:szCs w:val="24"/>
            <w:lang w:eastAsia="en-US"/>
          </w:rPr>
          <w:br/>
          <w:t>Α. Επί διαδικαστικού θέματος:</w:t>
        </w:r>
        <w:r w:rsidRPr="00526BF0">
          <w:rPr>
            <w:rFonts w:eastAsia="Times New Roman"/>
            <w:szCs w:val="24"/>
            <w:lang w:eastAsia="en-US"/>
          </w:rPr>
          <w:br/>
          <w:t>ΚΑΚΛΑΜΑΝΗΣ Ν. , σελ.</w:t>
        </w:r>
        <w:r w:rsidRPr="00526BF0">
          <w:rPr>
            <w:rFonts w:eastAsia="Times New Roman"/>
            <w:szCs w:val="24"/>
            <w:lang w:eastAsia="en-US"/>
          </w:rPr>
          <w:br/>
          <w:t>ΚΩΝΣΤΑΝΤΙΝΟΠΟΥΛΟΣ Ο. , σελ.</w:t>
        </w:r>
        <w:r w:rsidRPr="00526BF0">
          <w:rPr>
            <w:rFonts w:eastAsia="Times New Roman"/>
            <w:szCs w:val="24"/>
            <w:lang w:eastAsia="en-US"/>
          </w:rPr>
          <w:br/>
          <w:t>ΞΑΝΘΟΣ Α. , σελ.</w:t>
        </w:r>
        <w:r w:rsidRPr="00526BF0">
          <w:rPr>
            <w:rFonts w:eastAsia="Times New Roman"/>
            <w:szCs w:val="24"/>
            <w:lang w:eastAsia="en-US"/>
          </w:rPr>
          <w:br/>
        </w:r>
        <w:r w:rsidRPr="00526BF0">
          <w:rPr>
            <w:rFonts w:eastAsia="Times New Roman"/>
            <w:szCs w:val="24"/>
            <w:lang w:eastAsia="en-US"/>
          </w:rPr>
          <w:br/>
          <w:t>Β. Επί των επικαίρων ερωτήσεων:</w:t>
        </w:r>
        <w:r w:rsidRPr="00526BF0">
          <w:rPr>
            <w:rFonts w:eastAsia="Times New Roman"/>
            <w:szCs w:val="24"/>
            <w:lang w:eastAsia="en-US"/>
          </w:rPr>
          <w:br/>
          <w:t>ΑΜΑΝΑΤΙΔΗΣ Ι. , σελ.</w:t>
        </w:r>
        <w:r w:rsidRPr="00526BF0">
          <w:rPr>
            <w:rFonts w:eastAsia="Times New Roman"/>
            <w:szCs w:val="24"/>
            <w:lang w:eastAsia="en-US"/>
          </w:rPr>
          <w:br/>
          <w:t>ΓΕΩΡΓΙΑΔΗΣ Μ. , σελ.</w:t>
        </w:r>
        <w:r w:rsidRPr="00526BF0">
          <w:rPr>
            <w:rFonts w:eastAsia="Times New Roman"/>
            <w:szCs w:val="24"/>
            <w:lang w:eastAsia="en-US"/>
          </w:rPr>
          <w:br/>
          <w:t>ΚΑΡΑΓΚΟΥΝΗΣ Κ. , σελ.</w:t>
        </w:r>
        <w:r w:rsidRPr="00526BF0">
          <w:rPr>
            <w:rFonts w:eastAsia="Times New Roman"/>
            <w:szCs w:val="24"/>
            <w:lang w:eastAsia="en-US"/>
          </w:rPr>
          <w:br/>
          <w:t>ΚΑΤΡΟΥΓΚΑΛΟΣ Γ. , σελ.</w:t>
        </w:r>
        <w:r w:rsidRPr="00526BF0">
          <w:rPr>
            <w:rFonts w:eastAsia="Times New Roman"/>
            <w:szCs w:val="24"/>
            <w:lang w:eastAsia="en-US"/>
          </w:rPr>
          <w:br/>
          <w:t>ΚΑΤΣΑΦΑΔΟΣ Κ. , σελ.</w:t>
        </w:r>
        <w:r w:rsidRPr="00526BF0">
          <w:rPr>
            <w:rFonts w:eastAsia="Times New Roman"/>
            <w:szCs w:val="24"/>
            <w:lang w:eastAsia="en-US"/>
          </w:rPr>
          <w:br/>
          <w:t>ΚΕΓΚΕΡΟΓΛΟΥ Β. , σελ.</w:t>
        </w:r>
        <w:r w:rsidRPr="00526BF0">
          <w:rPr>
            <w:rFonts w:eastAsia="Times New Roman"/>
            <w:szCs w:val="24"/>
            <w:lang w:eastAsia="en-US"/>
          </w:rPr>
          <w:br/>
          <w:t>ΜΙΧΟΣ Ν. , σελ.</w:t>
        </w:r>
        <w:r w:rsidRPr="00526BF0">
          <w:rPr>
            <w:rFonts w:eastAsia="Times New Roman"/>
            <w:szCs w:val="24"/>
            <w:lang w:eastAsia="en-US"/>
          </w:rPr>
          <w:br/>
          <w:t>ΜΠΟΛΑΡΗΣ Μ. , σελ.</w:t>
        </w:r>
        <w:r w:rsidRPr="00526BF0">
          <w:rPr>
            <w:rFonts w:eastAsia="Times New Roman"/>
            <w:szCs w:val="24"/>
            <w:lang w:eastAsia="en-US"/>
          </w:rPr>
          <w:br/>
          <w:t>ΜΩΡΑΪΤΗΣ Ν. , σελ.</w:t>
        </w:r>
        <w:r w:rsidRPr="00526BF0">
          <w:rPr>
            <w:rFonts w:eastAsia="Times New Roman"/>
            <w:szCs w:val="24"/>
            <w:lang w:eastAsia="en-US"/>
          </w:rPr>
          <w:br/>
          <w:t>ΝΙΚΟΛΟΠΟΥΛΟΣ Ν. , σελ.</w:t>
        </w:r>
        <w:r w:rsidRPr="00526BF0">
          <w:rPr>
            <w:rFonts w:eastAsia="Times New Roman"/>
            <w:szCs w:val="24"/>
            <w:lang w:eastAsia="en-US"/>
          </w:rPr>
          <w:br/>
          <w:t>ΞΑΝΘΟΣ Α. , σελ.</w:t>
        </w:r>
        <w:r w:rsidRPr="00526BF0">
          <w:rPr>
            <w:rFonts w:eastAsia="Times New Roman"/>
            <w:szCs w:val="24"/>
            <w:lang w:eastAsia="en-US"/>
          </w:rPr>
          <w:br/>
          <w:t>ΠΑΝΑΓΙΩΤΑΡΟΣ Η. , σελ.</w:t>
        </w:r>
        <w:r w:rsidRPr="00526BF0">
          <w:rPr>
            <w:rFonts w:eastAsia="Times New Roman"/>
            <w:szCs w:val="24"/>
            <w:lang w:eastAsia="en-US"/>
          </w:rPr>
          <w:br/>
          <w:t>ΤΑΣΣΟΣ Σ. , σελ.</w:t>
        </w:r>
        <w:r w:rsidRPr="00526BF0">
          <w:rPr>
            <w:rFonts w:eastAsia="Times New Roman"/>
            <w:szCs w:val="24"/>
            <w:lang w:eastAsia="en-US"/>
          </w:rPr>
          <w:br/>
          <w:t>ΤΖΕΛΕΠΗΣ Μ. , σελ.</w:t>
        </w:r>
        <w:r w:rsidRPr="00526BF0">
          <w:rPr>
            <w:rFonts w:eastAsia="Times New Roman"/>
            <w:szCs w:val="24"/>
            <w:lang w:eastAsia="en-US"/>
          </w:rPr>
          <w:br/>
          <w:t>ΤΟΣΚΑΣ Ν. , σελ.</w:t>
        </w:r>
        <w:r w:rsidRPr="00526BF0">
          <w:rPr>
            <w:rFonts w:eastAsia="Times New Roman"/>
            <w:szCs w:val="24"/>
            <w:lang w:eastAsia="en-US"/>
          </w:rPr>
          <w:br/>
        </w:r>
        <w:r w:rsidRPr="00526BF0">
          <w:rPr>
            <w:rFonts w:eastAsia="Times New Roman"/>
            <w:szCs w:val="24"/>
            <w:lang w:eastAsia="en-US"/>
          </w:rPr>
          <w:br/>
          <w:t>ΠΑΡΕΜΒΑΣΕΙΣ:</w:t>
        </w:r>
        <w:r w:rsidRPr="00526BF0">
          <w:rPr>
            <w:rFonts w:eastAsia="Times New Roman"/>
            <w:szCs w:val="24"/>
            <w:lang w:eastAsia="en-US"/>
          </w:rPr>
          <w:br/>
          <w:t>ΚΑΚΛΑΜΑΝΗΣ Ν. , σελ.</w:t>
        </w:r>
        <w:r w:rsidRPr="00526BF0">
          <w:rPr>
            <w:rFonts w:eastAsia="Times New Roman"/>
            <w:szCs w:val="24"/>
            <w:lang w:eastAsia="en-US"/>
          </w:rPr>
          <w:br/>
        </w:r>
      </w:ins>
      <w:bookmarkStart w:id="35" w:name="_GoBack"/>
      <w:bookmarkEnd w:id="35"/>
    </w:p>
    <w:p w14:paraId="441118D4" w14:textId="77777777" w:rsidR="00F11290" w:rsidRDefault="00526BF0">
      <w:pPr>
        <w:spacing w:line="600" w:lineRule="auto"/>
        <w:ind w:firstLine="720"/>
        <w:contextualSpacing/>
        <w:jc w:val="center"/>
        <w:rPr>
          <w:rFonts w:eastAsia="Times New Roman"/>
          <w:szCs w:val="24"/>
        </w:rPr>
      </w:pPr>
      <w:r>
        <w:rPr>
          <w:rFonts w:eastAsia="Times New Roman"/>
          <w:szCs w:val="24"/>
        </w:rPr>
        <w:t>ΠΡΑΚΤΙΚΑ ΒΟΥΛΗΣ</w:t>
      </w:r>
    </w:p>
    <w:p w14:paraId="441118D5" w14:textId="77777777" w:rsidR="00F11290" w:rsidRDefault="00526BF0">
      <w:pPr>
        <w:spacing w:line="600" w:lineRule="auto"/>
        <w:ind w:firstLine="720"/>
        <w:contextualSpacing/>
        <w:jc w:val="center"/>
        <w:rPr>
          <w:rFonts w:eastAsia="Times New Roman"/>
          <w:szCs w:val="24"/>
        </w:rPr>
      </w:pPr>
      <w:r>
        <w:rPr>
          <w:rFonts w:eastAsia="Times New Roman"/>
          <w:szCs w:val="24"/>
        </w:rPr>
        <w:t>ΙΖ΄ ΠΕΡΙΟΔΟΣ</w:t>
      </w:r>
    </w:p>
    <w:p w14:paraId="441118D6" w14:textId="77777777" w:rsidR="00F11290" w:rsidRDefault="00526BF0">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441118D7" w14:textId="77777777" w:rsidR="00F11290" w:rsidRDefault="00526BF0">
      <w:pPr>
        <w:spacing w:line="600" w:lineRule="auto"/>
        <w:ind w:firstLine="720"/>
        <w:contextualSpacing/>
        <w:jc w:val="center"/>
        <w:rPr>
          <w:rFonts w:eastAsia="Times New Roman"/>
          <w:szCs w:val="24"/>
        </w:rPr>
      </w:pPr>
      <w:r>
        <w:rPr>
          <w:rFonts w:eastAsia="Times New Roman"/>
          <w:szCs w:val="24"/>
        </w:rPr>
        <w:t>ΣΥΝΟΔΟΣ Α΄</w:t>
      </w:r>
    </w:p>
    <w:p w14:paraId="441118D8" w14:textId="77777777" w:rsidR="00F11290" w:rsidRDefault="00526BF0">
      <w:pPr>
        <w:spacing w:line="600" w:lineRule="auto"/>
        <w:ind w:firstLine="720"/>
        <w:contextualSpacing/>
        <w:jc w:val="center"/>
        <w:rPr>
          <w:rFonts w:eastAsia="Times New Roman"/>
          <w:szCs w:val="24"/>
        </w:rPr>
      </w:pPr>
      <w:r>
        <w:rPr>
          <w:rFonts w:eastAsia="Times New Roman"/>
          <w:szCs w:val="24"/>
        </w:rPr>
        <w:t>ΣΥΝΕΔΡΙΑΣΗ ΡΝΘ΄</w:t>
      </w:r>
    </w:p>
    <w:p w14:paraId="441118D9" w14:textId="77777777" w:rsidR="00F11290" w:rsidRDefault="00526BF0">
      <w:pPr>
        <w:spacing w:line="600" w:lineRule="auto"/>
        <w:ind w:firstLine="720"/>
        <w:contextualSpacing/>
        <w:jc w:val="center"/>
        <w:rPr>
          <w:rFonts w:eastAsia="Times New Roman"/>
          <w:szCs w:val="24"/>
        </w:rPr>
      </w:pPr>
      <w:r>
        <w:rPr>
          <w:rFonts w:eastAsia="Times New Roman"/>
          <w:szCs w:val="24"/>
        </w:rPr>
        <w:t>Δευτέρα 11 Ιουλίου 2016</w:t>
      </w:r>
    </w:p>
    <w:p w14:paraId="441118DA"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Αθήνα, σήμερα στις 11 Ιουλίου 2016, ημέρα Δευτέρα και ώρα 18.05΄ συνήλθε στην Αίθουσα των συνεδριάσεων του Βουλευτηρίου η Βουλή σε </w:t>
      </w:r>
      <w:r>
        <w:rPr>
          <w:rFonts w:eastAsia="Times New Roman"/>
          <w:szCs w:val="24"/>
        </w:rPr>
        <w:t xml:space="preserve">ολομέλεια για να συνεδριάσει υπό την προεδρία του Δ΄ Αντιπροέδρου αυτής κ. </w:t>
      </w:r>
      <w:r w:rsidRPr="00CB6288">
        <w:rPr>
          <w:rFonts w:eastAsia="Times New Roman"/>
          <w:b/>
          <w:szCs w:val="24"/>
        </w:rPr>
        <w:t>ΝΙΚΗΤΑ ΚΑΚΛΑΜΑΝΗ.</w:t>
      </w:r>
    </w:p>
    <w:p w14:paraId="441118DB"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καλησπέρα σας, αρχίζει η συνεδρίαση.</w:t>
      </w:r>
    </w:p>
    <w:p w14:paraId="441118DC"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441118DD" w14:textId="77777777" w:rsidR="00F11290" w:rsidRDefault="00526BF0">
      <w:pPr>
        <w:spacing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441118DE" w14:textId="77777777" w:rsidR="00F11290" w:rsidRDefault="00526BF0">
      <w:pPr>
        <w:spacing w:line="600" w:lineRule="auto"/>
        <w:ind w:firstLine="720"/>
        <w:contextualSpacing/>
        <w:jc w:val="both"/>
        <w:rPr>
          <w:rFonts w:eastAsia="Times New Roman"/>
          <w:szCs w:val="24"/>
        </w:rPr>
      </w:pPr>
      <w:r>
        <w:rPr>
          <w:rFonts w:eastAsia="Times New Roman"/>
          <w:szCs w:val="24"/>
        </w:rPr>
        <w:t>Θα δώσουμε τ</w:t>
      </w:r>
      <w:r>
        <w:rPr>
          <w:rFonts w:eastAsia="Times New Roman"/>
          <w:szCs w:val="24"/>
        </w:rPr>
        <w:t>ον λόγο στον κ. Οδυσσέα Κωνσταντινόπουλο από το ΠΑΣΟΚ για ένα λεπτό, προκειμένου να διατυπώσει μία παρατήρηση που έχει να κάνει.</w:t>
      </w:r>
    </w:p>
    <w:p w14:paraId="441118DF" w14:textId="77777777" w:rsidR="00F11290" w:rsidRDefault="00526BF0">
      <w:pPr>
        <w:spacing w:line="600" w:lineRule="auto"/>
        <w:ind w:firstLine="720"/>
        <w:contextualSpacing/>
        <w:jc w:val="both"/>
        <w:rPr>
          <w:rFonts w:eastAsia="Times New Roman"/>
          <w:szCs w:val="28"/>
        </w:rPr>
      </w:pPr>
      <w:r>
        <w:rPr>
          <w:rFonts w:eastAsia="Times New Roman"/>
          <w:szCs w:val="24"/>
        </w:rPr>
        <w:t xml:space="preserve">Ορίστε, </w:t>
      </w:r>
      <w:r>
        <w:rPr>
          <w:rFonts w:eastAsia="Times New Roman"/>
          <w:szCs w:val="28"/>
        </w:rPr>
        <w:t>κύριε Κωνσταντινόπουλε, έχετε τον λόγο.</w:t>
      </w:r>
    </w:p>
    <w:p w14:paraId="441118E0" w14:textId="77777777" w:rsidR="00F11290" w:rsidRDefault="00526BF0">
      <w:pPr>
        <w:spacing w:line="600" w:lineRule="auto"/>
        <w:ind w:firstLine="720"/>
        <w:contextualSpacing/>
        <w:jc w:val="both"/>
        <w:rPr>
          <w:rFonts w:eastAsia="Times New Roman"/>
          <w:szCs w:val="28"/>
        </w:rPr>
      </w:pPr>
      <w:r>
        <w:rPr>
          <w:rFonts w:eastAsia="Times New Roman"/>
          <w:b/>
          <w:szCs w:val="28"/>
        </w:rPr>
        <w:t xml:space="preserve">ΟΔΥΣΣΕΑΣ ΚΩΝΣΤΑΝΤΙΝΟΠΟΥΛΟΣ: </w:t>
      </w:r>
      <w:r>
        <w:rPr>
          <w:rFonts w:eastAsia="Times New Roman"/>
          <w:szCs w:val="28"/>
        </w:rPr>
        <w:t>Ευχαριστώ, κύριε Πρόεδρε.</w:t>
      </w:r>
    </w:p>
    <w:p w14:paraId="441118E1" w14:textId="77777777" w:rsidR="00F11290" w:rsidRDefault="00526BF0">
      <w:pPr>
        <w:spacing w:line="600" w:lineRule="auto"/>
        <w:ind w:firstLine="720"/>
        <w:contextualSpacing/>
        <w:jc w:val="both"/>
        <w:rPr>
          <w:rFonts w:eastAsia="Times New Roman"/>
          <w:szCs w:val="28"/>
        </w:rPr>
      </w:pPr>
      <w:r>
        <w:rPr>
          <w:rFonts w:eastAsia="Times New Roman"/>
          <w:szCs w:val="28"/>
        </w:rPr>
        <w:t>Κοιτάξτε, τώρα μιλάω σε σ</w:t>
      </w:r>
      <w:r>
        <w:rPr>
          <w:rFonts w:eastAsia="Times New Roman"/>
          <w:szCs w:val="28"/>
        </w:rPr>
        <w:t xml:space="preserve">ας που εκπροσωπείτε τον θεσμό της Βουλής. Εδώ και επτά εβδομάδες αναβάλλεται η διαδικασία απάντησης του κ. </w:t>
      </w:r>
      <w:proofErr w:type="spellStart"/>
      <w:r>
        <w:rPr>
          <w:rFonts w:eastAsia="Times New Roman"/>
          <w:szCs w:val="28"/>
        </w:rPr>
        <w:t>Τσακαλώτου</w:t>
      </w:r>
      <w:proofErr w:type="spellEnd"/>
      <w:r>
        <w:rPr>
          <w:rFonts w:eastAsia="Times New Roman"/>
          <w:szCs w:val="28"/>
        </w:rPr>
        <w:t xml:space="preserve"> σε ερώτησή μου για το Ελληνικό. Όπως ξέρετε από τη διαδικασία, όταν δεν έρχεται την πρώτη φορά ο κ. </w:t>
      </w:r>
      <w:proofErr w:type="spellStart"/>
      <w:r>
        <w:rPr>
          <w:rFonts w:eastAsia="Times New Roman"/>
          <w:szCs w:val="28"/>
        </w:rPr>
        <w:t>Τσακαλώτος</w:t>
      </w:r>
      <w:proofErr w:type="spellEnd"/>
      <w:r>
        <w:rPr>
          <w:rFonts w:eastAsia="Times New Roman"/>
          <w:szCs w:val="28"/>
        </w:rPr>
        <w:t xml:space="preserve">, μετά γίνεται συνεννόηση </w:t>
      </w:r>
      <w:r>
        <w:rPr>
          <w:rFonts w:eastAsia="Times New Roman"/>
          <w:szCs w:val="28"/>
        </w:rPr>
        <w:t>με</w:t>
      </w:r>
      <w:r>
        <w:rPr>
          <w:rFonts w:eastAsia="Times New Roman"/>
          <w:szCs w:val="28"/>
        </w:rPr>
        <w:t xml:space="preserve">ταξύ </w:t>
      </w:r>
      <w:r>
        <w:rPr>
          <w:rFonts w:eastAsia="Times New Roman"/>
          <w:szCs w:val="28"/>
        </w:rPr>
        <w:t>της α</w:t>
      </w:r>
      <w:r>
        <w:rPr>
          <w:rFonts w:eastAsia="Times New Roman"/>
          <w:szCs w:val="28"/>
        </w:rPr>
        <w:t>ρμόδιας Υπηρεσίας</w:t>
      </w:r>
      <w:r>
        <w:rPr>
          <w:rFonts w:eastAsia="Times New Roman"/>
          <w:szCs w:val="28"/>
        </w:rPr>
        <w:t xml:space="preserve"> </w:t>
      </w:r>
      <w:r>
        <w:rPr>
          <w:rFonts w:eastAsia="Times New Roman"/>
          <w:szCs w:val="28"/>
        </w:rPr>
        <w:t xml:space="preserve">της Βουλής και του Υπουργού, για να δώσει κάποια ημερομηνία. Την προηγούμενη εβδομάδα ο κ. </w:t>
      </w:r>
      <w:proofErr w:type="spellStart"/>
      <w:r>
        <w:rPr>
          <w:rFonts w:eastAsia="Times New Roman"/>
          <w:szCs w:val="28"/>
        </w:rPr>
        <w:t>Τσακαλώτος</w:t>
      </w:r>
      <w:proofErr w:type="spellEnd"/>
      <w:r>
        <w:rPr>
          <w:rFonts w:eastAsia="Times New Roman"/>
          <w:szCs w:val="28"/>
        </w:rPr>
        <w:t xml:space="preserve"> έπρεπε να έρθει εδώ και δεν ήρθε. Μετά από δύο ώρες έδινε συνέντευξη στην ΕΡΤ. Θα το πω ξανά. Δεν ήρθε το απόγευμα στη συνεδρί</w:t>
      </w:r>
      <w:r>
        <w:rPr>
          <w:rFonts w:eastAsia="Times New Roman"/>
          <w:szCs w:val="28"/>
        </w:rPr>
        <w:t>αση και μετά από δύο ώρες έδινε συνέντευξη στην ΕΡΤ.</w:t>
      </w:r>
    </w:p>
    <w:p w14:paraId="441118E2" w14:textId="77777777" w:rsidR="00F11290" w:rsidRDefault="00526BF0">
      <w:pPr>
        <w:spacing w:line="600" w:lineRule="auto"/>
        <w:ind w:firstLine="720"/>
        <w:contextualSpacing/>
        <w:jc w:val="both"/>
        <w:rPr>
          <w:rFonts w:eastAsia="Times New Roman"/>
          <w:szCs w:val="28"/>
        </w:rPr>
      </w:pPr>
      <w:r>
        <w:rPr>
          <w:rFonts w:eastAsia="Times New Roman"/>
          <w:szCs w:val="28"/>
        </w:rPr>
        <w:lastRenderedPageBreak/>
        <w:t xml:space="preserve">Μάλιστα, προχθές, όταν ήταν εδώ στην ψηφοφορία, τον ρώτησα μπροστά στους συναδέλφους και του είπα «Μα, γιατί δεν έρχεσαι;». Μου λέει «Κοίτα να δεις, σε έχω βάλει τη Δευτέρα, αλλά τη Δευτέρα έχω </w:t>
      </w:r>
      <w:proofErr w:type="spellStart"/>
      <w:r>
        <w:rPr>
          <w:rFonts w:eastAsia="Times New Roman"/>
          <w:szCs w:val="28"/>
          <w:lang w:val="en-US"/>
        </w:rPr>
        <w:t>Eurogroup</w:t>
      </w:r>
      <w:proofErr w:type="spellEnd"/>
      <w:r>
        <w:rPr>
          <w:rFonts w:eastAsia="Times New Roman"/>
          <w:szCs w:val="28"/>
        </w:rPr>
        <w:t xml:space="preserve">». Δηλαδή, μας κοροϊδεύει όλους μαζί. Θέλω να το μεταφέρετε αυτό. Μας είπε από την προηγούμενη εβδομάδα ότι συνεννοήθηκε με τη Βουλή να βάλει την ερώτηση τη Δευτέρα που ήξερε ότι θα έχει </w:t>
      </w:r>
      <w:proofErr w:type="spellStart"/>
      <w:r>
        <w:rPr>
          <w:rFonts w:eastAsia="Times New Roman"/>
          <w:szCs w:val="28"/>
          <w:lang w:val="en-US"/>
        </w:rPr>
        <w:t>Eurogroup</w:t>
      </w:r>
      <w:proofErr w:type="spellEnd"/>
      <w:r>
        <w:rPr>
          <w:rFonts w:eastAsia="Times New Roman"/>
          <w:szCs w:val="28"/>
        </w:rPr>
        <w:t>.</w:t>
      </w:r>
    </w:p>
    <w:p w14:paraId="441118E3" w14:textId="77777777" w:rsidR="00F11290" w:rsidRDefault="00526BF0">
      <w:pPr>
        <w:spacing w:line="600" w:lineRule="auto"/>
        <w:ind w:firstLine="720"/>
        <w:contextualSpacing/>
        <w:jc w:val="both"/>
        <w:rPr>
          <w:rFonts w:eastAsia="Times New Roman"/>
          <w:szCs w:val="28"/>
        </w:rPr>
      </w:pPr>
      <w:r>
        <w:rPr>
          <w:rFonts w:eastAsia="Times New Roman"/>
          <w:szCs w:val="28"/>
        </w:rPr>
        <w:t>Ε, τα ψέματα έχουν και τα όριά τους, κύριε Πρόεδρε! Σας πα</w:t>
      </w:r>
      <w:r>
        <w:rPr>
          <w:rFonts w:eastAsia="Times New Roman"/>
          <w:szCs w:val="28"/>
        </w:rPr>
        <w:t xml:space="preserve">ρακαλώ πάρα πολύ να μιλήσετε με τον Πρόεδρο της Βουλής, με την Κυβέρνηση. Αυτό που συμβαίνει με τον κ. </w:t>
      </w:r>
      <w:proofErr w:type="spellStart"/>
      <w:r>
        <w:rPr>
          <w:rFonts w:eastAsia="Times New Roman"/>
          <w:szCs w:val="28"/>
        </w:rPr>
        <w:t>Τσακαλώτο</w:t>
      </w:r>
      <w:proofErr w:type="spellEnd"/>
      <w:r>
        <w:rPr>
          <w:rFonts w:eastAsia="Times New Roman"/>
          <w:szCs w:val="28"/>
        </w:rPr>
        <w:t xml:space="preserve"> είναι απαράδεκτο. Νομίζω ότι δεν «φτύνει» εμένα προσωπικά, αλλά τον θεσμό της Βουλής και πρώτον τον Πρόεδρο της Βουλής κ. </w:t>
      </w:r>
      <w:proofErr w:type="spellStart"/>
      <w:r>
        <w:rPr>
          <w:rFonts w:eastAsia="Times New Roman"/>
          <w:szCs w:val="28"/>
        </w:rPr>
        <w:t>Βούτση</w:t>
      </w:r>
      <w:proofErr w:type="spellEnd"/>
      <w:r>
        <w:rPr>
          <w:rFonts w:eastAsia="Times New Roman"/>
          <w:szCs w:val="28"/>
        </w:rPr>
        <w:t>.</w:t>
      </w:r>
    </w:p>
    <w:p w14:paraId="441118E4" w14:textId="77777777" w:rsidR="00F11290" w:rsidRDefault="00526BF0">
      <w:pPr>
        <w:spacing w:line="600" w:lineRule="auto"/>
        <w:ind w:firstLine="720"/>
        <w:contextualSpacing/>
        <w:jc w:val="both"/>
        <w:rPr>
          <w:rFonts w:eastAsia="Times New Roman"/>
          <w:szCs w:val="28"/>
        </w:rPr>
      </w:pPr>
      <w:r>
        <w:rPr>
          <w:rFonts w:eastAsia="Times New Roman"/>
          <w:szCs w:val="28"/>
        </w:rPr>
        <w:t>Σας ευχαριστώ</w:t>
      </w:r>
      <w:r>
        <w:rPr>
          <w:rFonts w:eastAsia="Times New Roman"/>
          <w:szCs w:val="28"/>
        </w:rPr>
        <w:t>.</w:t>
      </w:r>
    </w:p>
    <w:p w14:paraId="441118E5" w14:textId="77777777" w:rsidR="00F11290" w:rsidRDefault="00526BF0">
      <w:pPr>
        <w:spacing w:line="600" w:lineRule="auto"/>
        <w:ind w:firstLine="720"/>
        <w:contextualSpacing/>
        <w:jc w:val="both"/>
        <w:rPr>
          <w:rFonts w:eastAsia="Times New Roman"/>
          <w:szCs w:val="28"/>
        </w:rPr>
      </w:pPr>
      <w:r>
        <w:rPr>
          <w:rFonts w:eastAsia="Times New Roman"/>
          <w:b/>
          <w:szCs w:val="28"/>
        </w:rPr>
        <w:lastRenderedPageBreak/>
        <w:t xml:space="preserve">ΠΡΟΕΔΡΕΥΩΝ (Νικήτας Κακλαμάνης): </w:t>
      </w:r>
      <w:r>
        <w:rPr>
          <w:rFonts w:eastAsia="Times New Roman"/>
          <w:szCs w:val="28"/>
        </w:rPr>
        <w:t xml:space="preserve">Απλώς, ενημερωτικά θέλω να σας πω ότι έγινε αναφορά ειδικά στον συγκεκριμένο Υπουργό, αλλά γενικότερα υπάρχει πρόβλημα με τις ερωτήσεις. Με πρωτοβουλία του κ. </w:t>
      </w:r>
      <w:proofErr w:type="spellStart"/>
      <w:r>
        <w:rPr>
          <w:rFonts w:eastAsia="Times New Roman"/>
          <w:szCs w:val="28"/>
        </w:rPr>
        <w:t>Βούτση</w:t>
      </w:r>
      <w:proofErr w:type="spellEnd"/>
      <w:r>
        <w:rPr>
          <w:rFonts w:eastAsia="Times New Roman"/>
          <w:szCs w:val="28"/>
        </w:rPr>
        <w:t xml:space="preserve"> –νομίζω την ερχόμενη εβδομάδα- θα αρχίσει να συνεδριάζε</w:t>
      </w:r>
      <w:r>
        <w:rPr>
          <w:rFonts w:eastAsia="Times New Roman"/>
          <w:szCs w:val="28"/>
        </w:rPr>
        <w:t xml:space="preserve">ι η Επιτροπή Κανονισμού της Βουλής για το Μέρος Α΄ του Κανονισμού όπου περιλαμβάνονται αυτές οι υποθέσεις, με σκοπό στο τέλος Σεπτεμβρίου-αρχές Οκτωβρίου, πριν αρχίσει δηλαδή η άλλη </w:t>
      </w:r>
      <w:r>
        <w:rPr>
          <w:rFonts w:eastAsia="Times New Roman"/>
          <w:szCs w:val="28"/>
        </w:rPr>
        <w:t>περίοδος</w:t>
      </w:r>
      <w:r>
        <w:rPr>
          <w:rFonts w:eastAsia="Times New Roman"/>
          <w:szCs w:val="28"/>
        </w:rPr>
        <w:t>, να έχουμε πάρει κάποιες αποφάσεις ώστε να μπορούμε να αντιμετωπί</w:t>
      </w:r>
      <w:r>
        <w:rPr>
          <w:rFonts w:eastAsia="Times New Roman"/>
          <w:szCs w:val="28"/>
        </w:rPr>
        <w:t>ζουμε τέτοιες περιπτώσεις.</w:t>
      </w:r>
    </w:p>
    <w:p w14:paraId="441118E6" w14:textId="77777777" w:rsidR="00F11290" w:rsidRDefault="00526BF0">
      <w:pPr>
        <w:spacing w:line="600" w:lineRule="auto"/>
        <w:ind w:firstLine="720"/>
        <w:contextualSpacing/>
        <w:jc w:val="both"/>
        <w:rPr>
          <w:rFonts w:eastAsia="Times New Roman"/>
          <w:szCs w:val="28"/>
        </w:rPr>
      </w:pPr>
      <w:r>
        <w:rPr>
          <w:rFonts w:eastAsia="Times New Roman"/>
          <w:szCs w:val="28"/>
        </w:rPr>
        <w:t>Αυτό σας το λέω ως ενημέρωση. Έγινε συζήτηση στη Διάσκεψη των Προέδρων και η απόφαση ήταν ομόφωνη. Ήταν και πρόταση του Προέδρου της Βουλής.</w:t>
      </w:r>
    </w:p>
    <w:p w14:paraId="441118E7" w14:textId="77777777" w:rsidR="00F11290" w:rsidRDefault="00526BF0">
      <w:pPr>
        <w:spacing w:line="600" w:lineRule="auto"/>
        <w:ind w:firstLine="720"/>
        <w:contextualSpacing/>
        <w:jc w:val="both"/>
        <w:rPr>
          <w:rFonts w:eastAsia="Times New Roman"/>
          <w:szCs w:val="28"/>
        </w:rPr>
      </w:pPr>
      <w:r>
        <w:rPr>
          <w:rFonts w:eastAsia="Times New Roman"/>
          <w:szCs w:val="28"/>
        </w:rPr>
        <w:t>Κυρίες και κύριοι συνάδελφοι, ξεκινούμε τουλάχιστον με δύο Υπουργούς που είναι συνεπείς.</w:t>
      </w:r>
      <w:r>
        <w:rPr>
          <w:rFonts w:eastAsia="Times New Roman"/>
          <w:szCs w:val="28"/>
        </w:rPr>
        <w:t xml:space="preserve"> </w:t>
      </w:r>
    </w:p>
    <w:p w14:paraId="441118E8" w14:textId="77777777" w:rsidR="00F11290" w:rsidRDefault="00526BF0">
      <w:pPr>
        <w:spacing w:line="600" w:lineRule="auto"/>
        <w:ind w:firstLine="720"/>
        <w:contextualSpacing/>
        <w:jc w:val="both"/>
        <w:rPr>
          <w:rFonts w:eastAsia="Times New Roman"/>
          <w:color w:val="000000"/>
          <w:szCs w:val="24"/>
        </w:rPr>
      </w:pPr>
      <w:r>
        <w:rPr>
          <w:rFonts w:eastAsia="Times New Roman"/>
          <w:szCs w:val="28"/>
        </w:rPr>
        <w:t xml:space="preserve">Θα συζητηθεί η </w:t>
      </w:r>
      <w:r>
        <w:rPr>
          <w:rFonts w:eastAsia="Times New Roman"/>
          <w:szCs w:val="28"/>
        </w:rPr>
        <w:t xml:space="preserve">έβδομη </w:t>
      </w:r>
      <w:r>
        <w:rPr>
          <w:rFonts w:eastAsia="Times New Roman"/>
          <w:szCs w:val="28"/>
        </w:rPr>
        <w:t xml:space="preserve">με </w:t>
      </w:r>
      <w:r>
        <w:rPr>
          <w:rFonts w:eastAsia="Times New Roman"/>
          <w:color w:val="000000"/>
          <w:szCs w:val="24"/>
        </w:rPr>
        <w:t xml:space="preserve">αριθμό 1088/4-7-2016 επίκαιρη ερώτηση πρώτου κύκλου του Βουλευτή Α΄ Αθηνών της Ένωσης Κεντρώων κ. </w:t>
      </w:r>
      <w:r>
        <w:rPr>
          <w:rFonts w:eastAsia="Times New Roman"/>
          <w:bCs/>
          <w:color w:val="000000"/>
          <w:szCs w:val="24"/>
        </w:rPr>
        <w:t>Μάριου Γεωργιάδη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 xml:space="preserve">σχετικά με τη σύναψη ατομικών συμβάσεων μίσθωσης έργου με </w:t>
      </w:r>
      <w:r>
        <w:rPr>
          <w:rFonts w:eastAsia="Times New Roman"/>
          <w:color w:val="000000"/>
          <w:szCs w:val="24"/>
        </w:rPr>
        <w:lastRenderedPageBreak/>
        <w:t xml:space="preserve">προσωπικό καθαριότητας και φύλαξης των κεντρικών, αποκεντρωμένων και όλων εν γένει των υπηρεσιών του Υπουργείου Εργασίας, Κοινωνικής Ασφάλισης και Κοινωνικής Αλληλεγγύης καθώς και των </w:t>
      </w:r>
      <w:r>
        <w:rPr>
          <w:rFonts w:eastAsia="Times New Roman"/>
          <w:color w:val="000000"/>
          <w:szCs w:val="24"/>
        </w:rPr>
        <w:t>νομικών προσώπ</w:t>
      </w:r>
      <w:r>
        <w:rPr>
          <w:rFonts w:eastAsia="Times New Roman"/>
          <w:color w:val="000000"/>
          <w:szCs w:val="24"/>
        </w:rPr>
        <w:t>ων</w:t>
      </w:r>
      <w:r>
        <w:rPr>
          <w:rFonts w:eastAsia="Times New Roman"/>
          <w:color w:val="000000"/>
          <w:szCs w:val="24"/>
        </w:rPr>
        <w:t xml:space="preserve"> </w:t>
      </w:r>
      <w:r>
        <w:rPr>
          <w:rFonts w:eastAsia="Times New Roman"/>
          <w:color w:val="000000"/>
          <w:szCs w:val="24"/>
        </w:rPr>
        <w:t xml:space="preserve">δημοσίου δικαίου </w:t>
      </w:r>
      <w:r>
        <w:rPr>
          <w:rFonts w:eastAsia="Times New Roman"/>
          <w:color w:val="000000"/>
          <w:szCs w:val="24"/>
        </w:rPr>
        <w:t xml:space="preserve">και </w:t>
      </w:r>
      <w:r>
        <w:rPr>
          <w:rFonts w:eastAsia="Times New Roman"/>
          <w:color w:val="000000"/>
          <w:szCs w:val="24"/>
        </w:rPr>
        <w:t xml:space="preserve">νομικών προσώπων ιδιωτικού δικαίου </w:t>
      </w:r>
      <w:r>
        <w:rPr>
          <w:rFonts w:eastAsia="Times New Roman"/>
          <w:color w:val="000000"/>
          <w:szCs w:val="24"/>
        </w:rPr>
        <w:t>που εποπτεύονται από το άνω Υπουργείο.</w:t>
      </w:r>
    </w:p>
    <w:p w14:paraId="441118E9" w14:textId="77777777" w:rsidR="00F11290" w:rsidRDefault="00526BF0">
      <w:pPr>
        <w:spacing w:line="600" w:lineRule="auto"/>
        <w:ind w:firstLine="720"/>
        <w:contextualSpacing/>
        <w:jc w:val="both"/>
        <w:rPr>
          <w:rFonts w:eastAsia="Times New Roman"/>
          <w:szCs w:val="28"/>
        </w:rPr>
      </w:pPr>
      <w:r>
        <w:rPr>
          <w:rFonts w:eastAsia="Times New Roman"/>
          <w:szCs w:val="28"/>
        </w:rPr>
        <w:t xml:space="preserve">Στην </w:t>
      </w:r>
      <w:r>
        <w:rPr>
          <w:rFonts w:eastAsia="Times New Roman"/>
          <w:szCs w:val="28"/>
        </w:rPr>
        <w:t xml:space="preserve">επίκαιρη </w:t>
      </w:r>
      <w:r>
        <w:rPr>
          <w:rFonts w:eastAsia="Times New Roman"/>
          <w:szCs w:val="28"/>
        </w:rPr>
        <w:t xml:space="preserve">ερώτηση θα απαντήσει ο Υπουργός κ. Γεώργιος </w:t>
      </w:r>
      <w:proofErr w:type="spellStart"/>
      <w:r>
        <w:rPr>
          <w:rFonts w:eastAsia="Times New Roman"/>
          <w:szCs w:val="28"/>
        </w:rPr>
        <w:t>Κατρούγκαλος</w:t>
      </w:r>
      <w:proofErr w:type="spellEnd"/>
      <w:r>
        <w:rPr>
          <w:rFonts w:eastAsia="Times New Roman"/>
          <w:szCs w:val="28"/>
        </w:rPr>
        <w:t>.</w:t>
      </w:r>
    </w:p>
    <w:p w14:paraId="441118EA" w14:textId="77777777" w:rsidR="00F11290" w:rsidRDefault="00526BF0">
      <w:pPr>
        <w:spacing w:line="600" w:lineRule="auto"/>
        <w:ind w:firstLine="720"/>
        <w:contextualSpacing/>
        <w:jc w:val="both"/>
        <w:rPr>
          <w:rFonts w:eastAsia="Times New Roman"/>
          <w:szCs w:val="28"/>
        </w:rPr>
      </w:pPr>
      <w:r>
        <w:rPr>
          <w:rFonts w:eastAsia="Times New Roman"/>
          <w:szCs w:val="28"/>
        </w:rPr>
        <w:t>Ορίστε, κύριε Γεωργιάδη, έχετε τον λόγο.</w:t>
      </w:r>
    </w:p>
    <w:p w14:paraId="441118EB" w14:textId="77777777" w:rsidR="00F11290" w:rsidRDefault="00526BF0">
      <w:pPr>
        <w:spacing w:line="600" w:lineRule="auto"/>
        <w:ind w:firstLine="720"/>
        <w:contextualSpacing/>
        <w:jc w:val="both"/>
        <w:rPr>
          <w:rFonts w:eastAsia="Times New Roman"/>
          <w:szCs w:val="28"/>
        </w:rPr>
      </w:pPr>
      <w:r>
        <w:rPr>
          <w:rFonts w:eastAsia="Times New Roman"/>
          <w:b/>
          <w:szCs w:val="28"/>
        </w:rPr>
        <w:t>ΜΑΡΙΟΣ ΓΕΩΡΓΙΑΔΗΣ:</w:t>
      </w:r>
      <w:r>
        <w:rPr>
          <w:rFonts w:eastAsia="Times New Roman"/>
          <w:szCs w:val="28"/>
        </w:rPr>
        <w:t xml:space="preserve"> Ευχαριστώ πολύ, κύριε Πρόε</w:t>
      </w:r>
      <w:r>
        <w:rPr>
          <w:rFonts w:eastAsia="Times New Roman"/>
          <w:szCs w:val="28"/>
        </w:rPr>
        <w:t>δρε.</w:t>
      </w:r>
    </w:p>
    <w:p w14:paraId="441118EC" w14:textId="77777777" w:rsidR="00F11290" w:rsidRDefault="00526BF0">
      <w:pPr>
        <w:spacing w:line="600" w:lineRule="auto"/>
        <w:ind w:firstLine="720"/>
        <w:contextualSpacing/>
        <w:jc w:val="both"/>
        <w:rPr>
          <w:rFonts w:eastAsia="Times New Roman"/>
          <w:szCs w:val="28"/>
        </w:rPr>
      </w:pPr>
      <w:r>
        <w:rPr>
          <w:rFonts w:eastAsia="Times New Roman"/>
          <w:szCs w:val="28"/>
        </w:rPr>
        <w:t>Ευχαριστώ και τον Υπουργό ο οποίος βρίσκεται εδώ. Επιβεβαιώνει ότι όντως ήταν κώλυμα την πρώτη φορά.</w:t>
      </w:r>
    </w:p>
    <w:p w14:paraId="441118ED" w14:textId="77777777" w:rsidR="00F11290" w:rsidRDefault="00526BF0">
      <w:pPr>
        <w:spacing w:line="600" w:lineRule="auto"/>
        <w:ind w:firstLine="720"/>
        <w:contextualSpacing/>
        <w:jc w:val="both"/>
        <w:rPr>
          <w:rFonts w:eastAsia="Times New Roman"/>
          <w:szCs w:val="28"/>
        </w:rPr>
      </w:pPr>
      <w:r>
        <w:rPr>
          <w:rFonts w:eastAsia="Times New Roman"/>
          <w:szCs w:val="28"/>
        </w:rPr>
        <w:t xml:space="preserve">Σας ευχαριστώ πάρα πολύ που είστε εδώ συνεπής για να απαντήσετε στην ερώτησή μου. </w:t>
      </w:r>
    </w:p>
    <w:p w14:paraId="441118EE" w14:textId="77777777" w:rsidR="00F11290" w:rsidRDefault="00526BF0">
      <w:pPr>
        <w:spacing w:line="600" w:lineRule="auto"/>
        <w:ind w:firstLine="720"/>
        <w:contextualSpacing/>
        <w:jc w:val="both"/>
        <w:rPr>
          <w:rFonts w:eastAsia="Times New Roman"/>
          <w:szCs w:val="28"/>
        </w:rPr>
      </w:pPr>
      <w:r>
        <w:rPr>
          <w:rFonts w:eastAsia="Times New Roman"/>
          <w:szCs w:val="28"/>
        </w:rPr>
        <w:t xml:space="preserve">Κατ’ </w:t>
      </w:r>
      <w:r>
        <w:rPr>
          <w:rFonts w:eastAsia="Times New Roman"/>
          <w:szCs w:val="28"/>
        </w:rPr>
        <w:t>αρχάς</w:t>
      </w:r>
      <w:r>
        <w:rPr>
          <w:rFonts w:eastAsia="Times New Roman"/>
          <w:szCs w:val="28"/>
        </w:rPr>
        <w:t xml:space="preserve">, κατανοώ την κατάσταση όσον αφορά τους ιδιωτικούς υπαλλήλους και τη σκέψη που έχετε πίσω απ’ αυτό αναφορικά με τη φύλαξη και την καθαριότητα, ότι δηλαδή στον ιδιωτικό τομέα μπορεί </w:t>
      </w:r>
      <w:r>
        <w:rPr>
          <w:rFonts w:eastAsia="Times New Roman"/>
          <w:szCs w:val="28"/>
        </w:rPr>
        <w:lastRenderedPageBreak/>
        <w:t>να είναι χαμηλοί οι μισθοί, τα ωράρια είναι εξαντλητικά και γενικότερα οι α</w:t>
      </w:r>
      <w:r>
        <w:rPr>
          <w:rFonts w:eastAsia="Times New Roman"/>
          <w:szCs w:val="28"/>
        </w:rPr>
        <w:t xml:space="preserve">παιτήσεις είναι αρκετά υψηλές. Ηθικά, δηλαδή, η σκέψη σας δεν είναι σε λάθος δρόμο. </w:t>
      </w:r>
    </w:p>
    <w:p w14:paraId="441118EF" w14:textId="77777777" w:rsidR="00F11290" w:rsidRDefault="00526BF0">
      <w:pPr>
        <w:spacing w:line="600" w:lineRule="auto"/>
        <w:ind w:firstLine="720"/>
        <w:contextualSpacing/>
        <w:jc w:val="both"/>
        <w:rPr>
          <w:rFonts w:eastAsia="Times New Roman"/>
          <w:szCs w:val="28"/>
        </w:rPr>
      </w:pPr>
      <w:r>
        <w:rPr>
          <w:rFonts w:eastAsia="Times New Roman"/>
          <w:szCs w:val="28"/>
        </w:rPr>
        <w:t>Όμως, όσο καλοπροαίρετος και να είναι κάποιος –</w:t>
      </w:r>
      <w:proofErr w:type="spellStart"/>
      <w:r>
        <w:rPr>
          <w:rFonts w:eastAsia="Times New Roman"/>
          <w:szCs w:val="28"/>
        </w:rPr>
        <w:t>πόσω</w:t>
      </w:r>
      <w:proofErr w:type="spellEnd"/>
      <w:r>
        <w:rPr>
          <w:rFonts w:eastAsia="Times New Roman"/>
          <w:szCs w:val="28"/>
        </w:rPr>
        <w:t xml:space="preserve"> μάλλον η Αντιπολίτευση- δεν του αφήνετε περιθώριο να μην σκεφτεί ότι λειτουργείτε με γνώμονα το πελατειακό κράτος και τ</w:t>
      </w:r>
      <w:r>
        <w:rPr>
          <w:rFonts w:eastAsia="Times New Roman"/>
          <w:szCs w:val="28"/>
        </w:rPr>
        <w:t xml:space="preserve">ην εξυπηρέτηση των συμφερόντων της παράταξής σας και όχι καθαρά με όρους δημοσίου συμφέροντος. Ακόμα και να μην είναι έτσι, θα είμαι πολύ χαρούμενος να με διαψεύσετε με τα στοιχεία τα οποία πιθανόν να προσκομίσετε. </w:t>
      </w:r>
    </w:p>
    <w:p w14:paraId="441118F0" w14:textId="77777777" w:rsidR="00F11290" w:rsidRDefault="00526BF0">
      <w:pPr>
        <w:spacing w:line="600" w:lineRule="auto"/>
        <w:ind w:firstLine="720"/>
        <w:contextualSpacing/>
        <w:jc w:val="both"/>
        <w:rPr>
          <w:rFonts w:eastAsia="Times New Roman"/>
          <w:szCs w:val="24"/>
        </w:rPr>
      </w:pPr>
      <w:r>
        <w:rPr>
          <w:rFonts w:eastAsia="Times New Roman"/>
          <w:szCs w:val="28"/>
        </w:rPr>
        <w:t xml:space="preserve">Με την τροπολογία που καταθέσατε, το </w:t>
      </w:r>
      <w:r>
        <w:rPr>
          <w:rFonts w:eastAsia="Times New Roman"/>
          <w:szCs w:val="28"/>
        </w:rPr>
        <w:t>δημ</w:t>
      </w:r>
      <w:r>
        <w:rPr>
          <w:rFonts w:eastAsia="Times New Roman"/>
          <w:szCs w:val="28"/>
        </w:rPr>
        <w:t xml:space="preserve">όσιο </w:t>
      </w:r>
      <w:r>
        <w:rPr>
          <w:rFonts w:eastAsia="Times New Roman"/>
          <w:szCs w:val="28"/>
        </w:rPr>
        <w:t xml:space="preserve">θα συνάψει συμβάσεις εργασίας με όσους εργάζονται ως ιδιωτικοί υπάλληλοι στην εταιρεία φύλαξης και καθαριότητας για τις ανάγκες του Υπουργείου Εργασίας. Μιλάμε για μία γκάμα ιδιωτών, οι οποίοι εργάζονται σε κεντρικές και αποκεντρωμένες </w:t>
      </w:r>
      <w:r>
        <w:rPr>
          <w:rFonts w:eastAsia="Times New Roman"/>
          <w:szCs w:val="28"/>
        </w:rPr>
        <w:t xml:space="preserve">υπηρεσίες </w:t>
      </w:r>
      <w:r>
        <w:rPr>
          <w:rFonts w:eastAsia="Times New Roman"/>
          <w:szCs w:val="28"/>
        </w:rPr>
        <w:t>του Υ</w:t>
      </w:r>
      <w:r>
        <w:rPr>
          <w:rFonts w:eastAsia="Times New Roman"/>
          <w:szCs w:val="28"/>
        </w:rPr>
        <w:t xml:space="preserve">πουργείου, καθώς και σε </w:t>
      </w:r>
      <w:r>
        <w:rPr>
          <w:rFonts w:eastAsia="Times New Roman"/>
          <w:szCs w:val="28"/>
        </w:rPr>
        <w:t xml:space="preserve">νομικά πρόσωπα </w:t>
      </w:r>
      <w:r>
        <w:rPr>
          <w:rFonts w:eastAsia="Times New Roman"/>
          <w:szCs w:val="28"/>
        </w:rPr>
        <w:t xml:space="preserve">του </w:t>
      </w:r>
      <w:r>
        <w:rPr>
          <w:rFonts w:eastAsia="Times New Roman"/>
          <w:szCs w:val="28"/>
        </w:rPr>
        <w:t xml:space="preserve">δημοσίου </w:t>
      </w:r>
      <w:r>
        <w:rPr>
          <w:rFonts w:eastAsia="Times New Roman"/>
          <w:szCs w:val="28"/>
        </w:rPr>
        <w:t xml:space="preserve">και </w:t>
      </w:r>
      <w:r>
        <w:rPr>
          <w:rFonts w:eastAsia="Times New Roman"/>
          <w:szCs w:val="28"/>
        </w:rPr>
        <w:t xml:space="preserve">ιδιωτικού δικαίου </w:t>
      </w:r>
      <w:r>
        <w:rPr>
          <w:rFonts w:eastAsia="Times New Roman"/>
          <w:szCs w:val="28"/>
        </w:rPr>
        <w:t>άμεσα εξαρτώμενα από το κράτος</w:t>
      </w:r>
      <w:r>
        <w:rPr>
          <w:rFonts w:eastAsia="Times New Roman"/>
          <w:szCs w:val="28"/>
        </w:rPr>
        <w:t>.</w:t>
      </w:r>
    </w:p>
    <w:p w14:paraId="441118F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Αυτοί οι ιδιωτικοί υπάλληλοι θα γίνουν πλέον μισθωτοί και θα αμείβονται ως ένας νεοπροσλαμβανόμενος μόνιμος υπάλληλος του </w:t>
      </w:r>
      <w:r>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συμπεριλαμβανομένων και των εργοδοτικών εισφορών. Μιλάμε, δηλαδή, για απευθείας επιβάρυνση του κρατικού προϋπολογισμού.</w:t>
      </w:r>
    </w:p>
    <w:p w14:paraId="441118F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Τα επιχειρήματα της συγκεκριμένης επιλογής και πρότασής σας εδράζονται σε δύο κυρίως άξονες βάσει της αιτιολογικής σας έκθεσης. Πρώτον, </w:t>
      </w:r>
      <w:r>
        <w:rPr>
          <w:rFonts w:eastAsia="Times New Roman" w:cs="Times New Roman"/>
          <w:szCs w:val="24"/>
        </w:rPr>
        <w:t xml:space="preserve">ότι θα κοστίσει λιγότερο στο </w:t>
      </w:r>
      <w:r>
        <w:rPr>
          <w:rFonts w:eastAsia="Times New Roman" w:cs="Times New Roman"/>
          <w:szCs w:val="24"/>
        </w:rPr>
        <w:t xml:space="preserve">δημόσιο </w:t>
      </w:r>
      <w:r>
        <w:rPr>
          <w:rFonts w:eastAsia="Times New Roman" w:cs="Times New Roman"/>
          <w:szCs w:val="24"/>
        </w:rPr>
        <w:t xml:space="preserve">η πρόσληψη των συγκεκριμένων φυσικών </w:t>
      </w:r>
      <w:r>
        <w:rPr>
          <w:rFonts w:eastAsia="Times New Roman" w:cs="Times New Roman"/>
          <w:szCs w:val="24"/>
        </w:rPr>
        <w:t xml:space="preserve">προσώπων </w:t>
      </w:r>
      <w:r>
        <w:rPr>
          <w:rFonts w:eastAsia="Times New Roman" w:cs="Times New Roman"/>
          <w:szCs w:val="24"/>
        </w:rPr>
        <w:t xml:space="preserve">συγκριτικά με αυτά που πλήρωνε το κράτος σε εξωτερικούς φορείς -τα λεγόμενα </w:t>
      </w:r>
      <w:r>
        <w:rPr>
          <w:rFonts w:eastAsia="Times New Roman" w:cs="Times New Roman"/>
          <w:szCs w:val="24"/>
          <w:lang w:val="en-US"/>
        </w:rPr>
        <w:t>outsourcing</w:t>
      </w:r>
      <w:r>
        <w:rPr>
          <w:rFonts w:eastAsia="Times New Roman" w:cs="Times New Roman"/>
          <w:szCs w:val="24"/>
        </w:rPr>
        <w:t>- και δεύτερον, υποστηρίζετε ότι οι συγκεκριμένοι άνθρωποι αμείβονται με χαμηλές αμοιβ</w:t>
      </w:r>
      <w:r>
        <w:rPr>
          <w:rFonts w:eastAsia="Times New Roman" w:cs="Times New Roman"/>
          <w:szCs w:val="24"/>
        </w:rPr>
        <w:t>ές και ότι η κοινωνική ευαισθησία του κράτους επιβάλλει την πρόσληψή τους για να αναβαθμιστούν μισθολογικά.</w:t>
      </w:r>
    </w:p>
    <w:p w14:paraId="441118F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Θα θέλαμε να ρωτήσουμε πώς είναι δυνατόν να υποστηρίζετε το συμφέρον του κράτους και στις συγκεκριμένες προσλήψεις αυτή</w:t>
      </w:r>
      <w:r>
        <w:rPr>
          <w:rFonts w:eastAsia="Times New Roman" w:cs="Times New Roman"/>
          <w:szCs w:val="24"/>
        </w:rPr>
        <w:t>ν</w:t>
      </w:r>
      <w:r>
        <w:rPr>
          <w:rFonts w:eastAsia="Times New Roman" w:cs="Times New Roman"/>
          <w:szCs w:val="24"/>
        </w:rPr>
        <w:t xml:space="preserve"> τη στιγμή δεν παραθέτετε κά</w:t>
      </w:r>
      <w:r>
        <w:rPr>
          <w:rFonts w:eastAsia="Times New Roman" w:cs="Times New Roman"/>
          <w:szCs w:val="24"/>
        </w:rPr>
        <w:t xml:space="preserve">ποιο τεκμηριωμένο οικονομικό στοιχείο. </w:t>
      </w:r>
      <w:r>
        <w:rPr>
          <w:rFonts w:eastAsia="Times New Roman" w:cs="Times New Roman"/>
          <w:szCs w:val="24"/>
        </w:rPr>
        <w:lastRenderedPageBreak/>
        <w:t>Στην έκθεση του Γενικού Λογιστηρίου του Κράτους, στην οποία είναι υποχρέωση να υπάρχει και να συμπεριλαμβάνεται μέσα στην τροπολογία, γίνεται μία αναφορά γενικού περιεχομένου για δαπάνες οι οποίες θα επιβαρύνουν τον κ</w:t>
      </w:r>
      <w:r>
        <w:rPr>
          <w:rFonts w:eastAsia="Times New Roman" w:cs="Times New Roman"/>
          <w:szCs w:val="24"/>
        </w:rPr>
        <w:t>ρατικό προϋπολογισμό. Δεν υπάρχει καμμία αναφορά για το ακριβές κόστος αυτής της επιλογής και επιπροσθέτως, δεν υπάρχει καμμία αναφορά σχετικά με το συνολικό κόστος των ισχυόντων συμβάσεων με τους ιδιωτικούς φορείς φύλαξης και καθαριότητας.</w:t>
      </w:r>
    </w:p>
    <w:p w14:paraId="441118F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Για να μην κατα</w:t>
      </w:r>
      <w:r>
        <w:rPr>
          <w:rFonts w:eastAsia="Times New Roman" w:cs="Times New Roman"/>
          <w:szCs w:val="24"/>
        </w:rPr>
        <w:t>χραστώ παραπάνω τον χρόνο, προχωρώ στις δύο ερωτήσεις τις οποίες έχετε και στα χέρια σας:</w:t>
      </w:r>
    </w:p>
    <w:p w14:paraId="441118F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Γιατί στην τροπολογία δεν έχει ενσωματωθεί έκθεση του Γενικού Λογιστηρίου του Κράτους -ως </w:t>
      </w:r>
      <w:proofErr w:type="spellStart"/>
      <w:r>
        <w:rPr>
          <w:rFonts w:eastAsia="Times New Roman" w:cs="Times New Roman"/>
          <w:szCs w:val="24"/>
        </w:rPr>
        <w:t>έδει</w:t>
      </w:r>
      <w:proofErr w:type="spellEnd"/>
      <w:r>
        <w:rPr>
          <w:rFonts w:eastAsia="Times New Roman" w:cs="Times New Roman"/>
          <w:szCs w:val="24"/>
        </w:rPr>
        <w:t>- ή και άλλα οικονομικά στοιχεία, όπως για παράδειγμα μισθολογική δαπάνη</w:t>
      </w:r>
      <w:r>
        <w:rPr>
          <w:rFonts w:eastAsia="Times New Roman" w:cs="Times New Roman"/>
          <w:szCs w:val="24"/>
        </w:rPr>
        <w:t xml:space="preserve"> ατομικών συμβάσεων, εργοδοτικές εισφορές, αριθμός ατομικών συμβάσεων, μέσος μικτός μισθός κ.λπ., από τα οποία να προκύπτει κατά τρόπο ακριβή και ελέγξιμο η επικαλούμενη από εσάς οικονομική ωφέλεια της εν λόγω τροπολογίας </w:t>
      </w:r>
      <w:r>
        <w:rPr>
          <w:rFonts w:eastAsia="Times New Roman" w:cs="Times New Roman"/>
          <w:szCs w:val="24"/>
        </w:rPr>
        <w:lastRenderedPageBreak/>
        <w:t xml:space="preserve">για το </w:t>
      </w:r>
      <w:r>
        <w:rPr>
          <w:rFonts w:eastAsia="Times New Roman" w:cs="Times New Roman"/>
          <w:szCs w:val="24"/>
        </w:rPr>
        <w:t>δημόσιο</w:t>
      </w:r>
      <w:r>
        <w:rPr>
          <w:rFonts w:eastAsia="Times New Roman" w:cs="Times New Roman"/>
          <w:szCs w:val="24"/>
        </w:rPr>
        <w:t>, εν όψει μάλιστα το</w:t>
      </w:r>
      <w:r>
        <w:rPr>
          <w:rFonts w:eastAsia="Times New Roman" w:cs="Times New Roman"/>
          <w:szCs w:val="24"/>
        </w:rPr>
        <w:t>υ γεγονότος ότι η αποκατάσταση της κοινωνικής δικαιοσύνης που επικαλείστε φαίνεται εξ ορισμού ασύμβατη με την εξοικονόμηση δημοσίου χρήματος;</w:t>
      </w:r>
    </w:p>
    <w:p w14:paraId="441118F6" w14:textId="77777777" w:rsidR="00F11290" w:rsidRDefault="00526BF0">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41118F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Ολοκληρώστε, κύριε Γεωργιάδη.</w:t>
      </w:r>
    </w:p>
    <w:p w14:paraId="441118F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Δεύτερον, η επίμαχη τροπολογία απομακρύνεται από την πάγια λογική του δημοσίου των τελευταίων ετών, κατά την οποία η ανάθεση παρόμοιων υπηρεσιών στον ιδιωτικό τομέα εξασφαλίζει υψηλότερο επίπεδο υπηρεσιών</w:t>
      </w:r>
      <w:r>
        <w:rPr>
          <w:rFonts w:eastAsia="Times New Roman" w:cs="Times New Roman"/>
          <w:szCs w:val="24"/>
        </w:rPr>
        <w:t xml:space="preserve"> με σημαντικά χαμηλότερο κόστος. Κατ’ ακολουθία, η εν λόγω τροπολογία σηματοδοτεί μια «αλλαγή πλεύσης», προμηνύοντας ανάλογη αντιμετώπιση και άλλων υπηρεσιών που έχουν ανατεθεί στον ιδιωτικό τομέα;</w:t>
      </w:r>
    </w:p>
    <w:p w14:paraId="441118F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41118F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w:t>
      </w:r>
      <w:r>
        <w:rPr>
          <w:rFonts w:eastAsia="Times New Roman" w:cs="Times New Roman"/>
          <w:szCs w:val="24"/>
        </w:rPr>
        <w:t>ριε Υπουργέ, έχετε τον λόγο.</w:t>
      </w:r>
    </w:p>
    <w:p w14:paraId="441118F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441118F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Πριν απαντήσω στην ερώτηση του συναδέλφου, επιτρέψτε μου για λίγα δευτερόλεπτα να απαντήσω εκ μέρους της Κυβέ</w:t>
      </w:r>
      <w:r>
        <w:rPr>
          <w:rFonts w:eastAsia="Times New Roman" w:cs="Times New Roman"/>
          <w:szCs w:val="24"/>
        </w:rPr>
        <w:t xml:space="preserve">ρνησης στις προηγούμενες αιτιάσεις σε βάρος του συναδέλφου Υπουργού Οικονομικών. Όπως ξέρετε, σήμερα είναι στο </w:t>
      </w:r>
      <w:proofErr w:type="spellStart"/>
      <w:r>
        <w:rPr>
          <w:rFonts w:eastAsia="Times New Roman" w:cs="Times New Roman"/>
          <w:szCs w:val="24"/>
          <w:lang w:val="en-US"/>
        </w:rPr>
        <w:t>Eurogroup</w:t>
      </w:r>
      <w:proofErr w:type="spellEnd"/>
      <w:r>
        <w:rPr>
          <w:rFonts w:eastAsia="Times New Roman" w:cs="Times New Roman"/>
          <w:szCs w:val="24"/>
        </w:rPr>
        <w:t xml:space="preserve"> και γενικώς, είναι ο πιο βεβαρημένος Υπουργός της Κυβέρνησης, από πλευράς υποχρέωσης, να είναι παρών στις διαπραγματεύσεις. Έτσι όπως ε</w:t>
      </w:r>
      <w:r>
        <w:rPr>
          <w:rFonts w:eastAsia="Times New Roman" w:cs="Times New Roman"/>
          <w:szCs w:val="24"/>
        </w:rPr>
        <w:t>ίναι το σύστημα των επικαίρων ερωτήσεων, οπότε οι ματαιωθείσες επανέρχονται με κλήρωση, δεν είναι εύκολο να γίνει αυτός ο προγραμματισμός τον οποίο επικαλέστηκε ο συνάδελφος κ. Κωνσταντινόπουλος.</w:t>
      </w:r>
    </w:p>
    <w:p w14:paraId="441118F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Θέλω να επιβεβαιώσω την ιδιαίτερη σημασία που δίνει η Κυβέρν</w:t>
      </w:r>
      <w:r>
        <w:rPr>
          <w:rFonts w:eastAsia="Times New Roman" w:cs="Times New Roman"/>
          <w:szCs w:val="24"/>
        </w:rPr>
        <w:t xml:space="preserve">ηση στον </w:t>
      </w:r>
      <w:r>
        <w:rPr>
          <w:rFonts w:eastAsia="Times New Roman" w:cs="Times New Roman"/>
          <w:szCs w:val="24"/>
        </w:rPr>
        <w:t>κοινοβουλευτικό έλεγχο</w:t>
      </w:r>
      <w:r>
        <w:rPr>
          <w:rFonts w:eastAsia="Times New Roman" w:cs="Times New Roman"/>
          <w:szCs w:val="24"/>
        </w:rPr>
        <w:t>. Φαίνεται από τις περιπτώσεις που ο ίδιος ο Πρωθυπουργός είναι παρών σε σχέση με την κατάσταση στο παρελθόν και θα ήθελα να σας πω ότι θα προσπαθούμε να εξομαλύνουμε, με συνεννοήσεις βέβαια, όποτε υπάρχουν στο μέλλον παρόμοι</w:t>
      </w:r>
      <w:r>
        <w:rPr>
          <w:rFonts w:eastAsia="Times New Roman" w:cs="Times New Roman"/>
          <w:szCs w:val="24"/>
        </w:rPr>
        <w:t>α αντικειμενικά κωλύματα.</w:t>
      </w:r>
    </w:p>
    <w:p w14:paraId="441118F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κύριε Γεωργιάδη, σας ευχαριστώ για την ερώτησή σας και για το ύφος που αναπτύξατε. Νομίζω ότι διορθώσατε με την προφορική σας ανάπτυξη ορισμένα ζητήματα κακής ερμηνείας της διάταξης που υπήρχαν στο κείμενο της ερώ</w:t>
      </w:r>
      <w:r>
        <w:rPr>
          <w:rFonts w:eastAsia="Times New Roman" w:cs="Times New Roman"/>
          <w:szCs w:val="24"/>
        </w:rPr>
        <w:t>τησης.</w:t>
      </w:r>
    </w:p>
    <w:p w14:paraId="441118F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Δηλαδή, στο γραπτό κείμενο της τροπολογίας μας εγκαλούσατε γιατί δεν είχε ενσωματωθεί η έκθεση του Γενικού Λογιστηρίου. Το διευκρινίσατε στην προφορική ανάπτυξη ότι θεωρούσατε ότι πρέπει να είναι πιο εμπεριστατωμένη και πιο ειδική. Παρ</w:t>
      </w:r>
      <w:r>
        <w:rPr>
          <w:rFonts w:eastAsia="Times New Roman" w:cs="Times New Roman"/>
          <w:szCs w:val="24"/>
        </w:rPr>
        <w:t xml:space="preserve">’ </w:t>
      </w:r>
      <w:r>
        <w:rPr>
          <w:rFonts w:eastAsia="Times New Roman" w:cs="Times New Roman"/>
          <w:szCs w:val="24"/>
        </w:rPr>
        <w:t>όλα αυτά, υπ</w:t>
      </w:r>
      <w:r>
        <w:rPr>
          <w:rFonts w:eastAsia="Times New Roman" w:cs="Times New Roman"/>
          <w:szCs w:val="24"/>
        </w:rPr>
        <w:t>άρχει παρόμοια έκθεση, διαφορετικά η τροπολογία θα ήταν αντισυνταγματική. Είναι μεταξύ των εγγράφων τα οποία πρόκειται να καταθέσω.</w:t>
      </w:r>
    </w:p>
    <w:p w14:paraId="4411190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Νομίζω, όμως, ότι η βαθύτερη παρεξήγηση έγκειται στο ότι θεωρείτε ότι πρόκειται για προσλήψεις. Πρόκειται για συμβάσεις έργο</w:t>
      </w:r>
      <w:r>
        <w:rPr>
          <w:rFonts w:eastAsia="Times New Roman" w:cs="Times New Roman"/>
          <w:szCs w:val="24"/>
        </w:rPr>
        <w:t>υ και μάλιστα, για συμβάσεις έργου προσώπων που δεν έχουν προσληφθεί από τη δική μας Κυβέρνηση, αλλά από προηγούμενες κυβερνήσεις.</w:t>
      </w:r>
    </w:p>
    <w:p w14:paraId="44111901" w14:textId="77777777" w:rsidR="00F11290" w:rsidRDefault="00526BF0">
      <w:pPr>
        <w:spacing w:line="600" w:lineRule="auto"/>
        <w:ind w:firstLine="720"/>
        <w:contextualSpacing/>
        <w:jc w:val="both"/>
        <w:rPr>
          <w:rFonts w:eastAsia="Times New Roman"/>
          <w:bCs/>
        </w:rPr>
      </w:pPr>
      <w:r>
        <w:rPr>
          <w:rFonts w:eastAsia="Times New Roman"/>
          <w:bCs/>
        </w:rPr>
        <w:t>(Στο σημείο αυτό κτυπάει προειδοποιητικά το κουδούνι λήξεως του χρόνου ομιλίας του κυρίου Υπουργού)</w:t>
      </w:r>
    </w:p>
    <w:p w14:paraId="4411190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Μπορώ να πάρω, αν θέλετε,</w:t>
      </w:r>
      <w:r>
        <w:rPr>
          <w:rFonts w:eastAsia="Times New Roman" w:cs="Times New Roman"/>
          <w:szCs w:val="24"/>
        </w:rPr>
        <w:t xml:space="preserve"> λίγο χρόνο από τη δευτερολογία μου, κύριε Πρόεδρε, γιατί νομίζω ότι πράγματι, αν εξηγηθεί το ζήτημα, θα φανεί ότι δεν υπάρχει κάτι το μεμπτό από πλευράς δημοσίου συμφέροντος.</w:t>
      </w:r>
    </w:p>
    <w:p w14:paraId="4411190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Τι προβλέπει, λοιπόν, η συγκεκριμένη τροπολογία; Μέχρις ότου μπορέσουμε να ρυθμί</w:t>
      </w:r>
      <w:r>
        <w:rPr>
          <w:rFonts w:eastAsia="Times New Roman" w:cs="Times New Roman"/>
          <w:szCs w:val="24"/>
        </w:rPr>
        <w:t>σουμε γενικότερα, με συνολικό τρόπο το ζήτημα του καθαρισμού και της φύλαξης στο δημόσιο τομέα, προβλέψαμε ότι αντί να συνάπτουμε συμβάσεις με τους μεσάζοντες -εταιρείες καθαρισμού ή εταιρείες φύλαξης- να μπορούμε να αξιοποιούμε απευθείας με ατομικές συμβά</w:t>
      </w:r>
      <w:r>
        <w:rPr>
          <w:rFonts w:eastAsia="Times New Roman" w:cs="Times New Roman"/>
          <w:szCs w:val="24"/>
        </w:rPr>
        <w:t>σεις έργου το προσωπικού που αυτές απασχολούσαν.</w:t>
      </w:r>
    </w:p>
    <w:p w14:paraId="4411190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Επομένως, ακριβώς επειδή δεν έχουμε διαδικασία νέας επιλογής, εκ μέρους μας, του προσωπικού αυτού, αλλά υποδεχόμαστε το προσωπικό που έχουμε παραλάβει, δεν γεννάται ζήτημα «</w:t>
      </w:r>
      <w:proofErr w:type="spellStart"/>
      <w:r>
        <w:rPr>
          <w:rFonts w:eastAsia="Times New Roman" w:cs="Times New Roman"/>
          <w:szCs w:val="24"/>
        </w:rPr>
        <w:t>πελατειασμού</w:t>
      </w:r>
      <w:proofErr w:type="spellEnd"/>
      <w:r>
        <w:rPr>
          <w:rFonts w:eastAsia="Times New Roman" w:cs="Times New Roman"/>
          <w:szCs w:val="24"/>
        </w:rPr>
        <w:t xml:space="preserve">», εκτός αν θεωρούμε ότι εξυπηρετούμε τους «πελάτες» των προηγούμενων </w:t>
      </w:r>
      <w:r>
        <w:rPr>
          <w:rFonts w:eastAsia="Times New Roman" w:cs="Times New Roman"/>
          <w:szCs w:val="24"/>
        </w:rPr>
        <w:t>κ</w:t>
      </w:r>
      <w:r>
        <w:rPr>
          <w:rFonts w:eastAsia="Times New Roman" w:cs="Times New Roman"/>
          <w:szCs w:val="24"/>
        </w:rPr>
        <w:t>υβερνήσεων</w:t>
      </w:r>
      <w:r>
        <w:rPr>
          <w:rFonts w:eastAsia="Times New Roman" w:cs="Times New Roman"/>
          <w:szCs w:val="24"/>
        </w:rPr>
        <w:t xml:space="preserve">. </w:t>
      </w:r>
    </w:p>
    <w:p w14:paraId="4411190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δε το ζήτημα του κόστους, σύμφωνα με τα στοιχεία τα οποία θα σας καταθέσω, στο Υπουργείο μας ενώ πληρώναμε για επτά εργαζομένους 7.671 ευρώ μηνιαίως, με τον νέο τρόπο θα πληρώνουμε 6.407 ευρώ, το οποίο εξηγείται με πολύ απλό τρόπο: Πλη</w:t>
      </w:r>
      <w:r>
        <w:rPr>
          <w:rFonts w:eastAsia="Times New Roman" w:cs="Times New Roman"/>
          <w:szCs w:val="24"/>
        </w:rPr>
        <w:t>ρώνουμε απευθείας τους εργαζομένους και έτσι δεν υπάρχει το ενδιάμεσο κέρδος της εταιρείας. Ούτως ή άλλως δεν δούλευαν για την ψυχή της μάνας τους, δούλευαν για να έχουν κέρδος, και μάλιστα με συνθήκες που ξέρετε ότι και στον καθαρισμό και στη φύλαξη είναι</w:t>
      </w:r>
      <w:r>
        <w:rPr>
          <w:rFonts w:eastAsia="Times New Roman" w:cs="Times New Roman"/>
          <w:szCs w:val="24"/>
        </w:rPr>
        <w:t xml:space="preserve"> ιδιόρρυθμες. Δεν είναι όλες οι περιπτώσεις σαν τις περιπτώσεις που οδήγησαν στον </w:t>
      </w:r>
      <w:r>
        <w:rPr>
          <w:rFonts w:eastAsia="Times New Roman" w:cs="Times New Roman"/>
          <w:szCs w:val="24"/>
        </w:rPr>
        <w:t>«</w:t>
      </w:r>
      <w:proofErr w:type="spellStart"/>
      <w:r>
        <w:rPr>
          <w:rFonts w:eastAsia="Times New Roman" w:cs="Times New Roman"/>
          <w:szCs w:val="24"/>
        </w:rPr>
        <w:t>βιτριολισμό</w:t>
      </w:r>
      <w:proofErr w:type="spellEnd"/>
      <w:r>
        <w:rPr>
          <w:rFonts w:eastAsia="Times New Roman" w:cs="Times New Roman"/>
          <w:szCs w:val="24"/>
        </w:rPr>
        <w:t>»</w:t>
      </w:r>
      <w:r>
        <w:rPr>
          <w:rFonts w:eastAsia="Times New Roman" w:cs="Times New Roman"/>
          <w:szCs w:val="24"/>
        </w:rPr>
        <w:t xml:space="preserve"> της κ. </w:t>
      </w:r>
      <w:proofErr w:type="spellStart"/>
      <w:r>
        <w:rPr>
          <w:rFonts w:eastAsia="Times New Roman" w:cs="Times New Roman"/>
          <w:szCs w:val="24"/>
        </w:rPr>
        <w:t>Κούνεβα</w:t>
      </w:r>
      <w:proofErr w:type="spellEnd"/>
      <w:r>
        <w:rPr>
          <w:rFonts w:eastAsia="Times New Roman" w:cs="Times New Roman"/>
          <w:szCs w:val="24"/>
        </w:rPr>
        <w:t>. Όμως, ξέρουμε από πολλές εκθέσεις του Ελεγκτικού Συνεδρίου, του Συνηγόρου του Πολίτη ότι είναι από τις εταιρείες που λιγότερο από άλλες τηρούν τ</w:t>
      </w:r>
      <w:r>
        <w:rPr>
          <w:rFonts w:eastAsia="Times New Roman" w:cs="Times New Roman"/>
          <w:szCs w:val="24"/>
        </w:rPr>
        <w:t>η νομιμότητα.</w:t>
      </w:r>
    </w:p>
    <w:p w14:paraId="4411190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προσπαθήσαμε να εξυπηρετήσουμε το δημόσιο συμφέρον, έχοντας στο μυαλό μας και τους συγκεκριμένους αυτούς ανθρώπους που δεν είναι καθόλου υψηλόμισθοι, εξοικονομώντας χρήματα από το δημόσιο ταμείο και προσπαθώντας να συνδυάσουμε κάτι </w:t>
      </w:r>
      <w:r>
        <w:rPr>
          <w:rFonts w:eastAsia="Times New Roman" w:cs="Times New Roman"/>
          <w:szCs w:val="24"/>
        </w:rPr>
        <w:t xml:space="preserve">που εμένα δεν μου φαίνεται ασύμβατο </w:t>
      </w:r>
      <w:r>
        <w:rPr>
          <w:rFonts w:eastAsia="Times New Roman" w:cs="Times New Roman"/>
          <w:szCs w:val="24"/>
        </w:rPr>
        <w:lastRenderedPageBreak/>
        <w:t>–και νομίζω ότι και σε εσάς δεν πρέπει να φαίνεται-, κοινωνική δικαιοσύνη με εξοικονόμηση δημοσίου χρήματος.</w:t>
      </w:r>
    </w:p>
    <w:p w14:paraId="4411190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411190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Πάντως, κύριε Υπουργέ, πριν δώσω τον λόγο στον κ. Γεωργιάδη, επ</w:t>
      </w:r>
      <w:r>
        <w:rPr>
          <w:rFonts w:eastAsia="Times New Roman" w:cs="Times New Roman"/>
          <w:szCs w:val="24"/>
        </w:rPr>
        <w:t xml:space="preserve">ειδή παρόμοια πράγματα μου είπε ο επίσης συνεπής συνάδελφος σας κ. </w:t>
      </w:r>
      <w:proofErr w:type="spellStart"/>
      <w:r>
        <w:rPr>
          <w:rFonts w:eastAsia="Times New Roman" w:cs="Times New Roman"/>
          <w:szCs w:val="24"/>
        </w:rPr>
        <w:t>Τόσκας</w:t>
      </w:r>
      <w:proofErr w:type="spellEnd"/>
      <w:r>
        <w:rPr>
          <w:rFonts w:eastAsia="Times New Roman" w:cs="Times New Roman"/>
          <w:szCs w:val="24"/>
        </w:rPr>
        <w:t xml:space="preserve"> μια άλλη φορά, πρέπει να σας πω ότι ο κ. </w:t>
      </w:r>
      <w:proofErr w:type="spellStart"/>
      <w:r>
        <w:rPr>
          <w:rFonts w:eastAsia="Times New Roman" w:cs="Times New Roman"/>
          <w:szCs w:val="24"/>
        </w:rPr>
        <w:t>Βούτσης</w:t>
      </w:r>
      <w:proofErr w:type="spellEnd"/>
      <w:r>
        <w:rPr>
          <w:rFonts w:eastAsia="Times New Roman" w:cs="Times New Roman"/>
          <w:szCs w:val="24"/>
        </w:rPr>
        <w:t xml:space="preserve"> μάς παρουσίασε στοιχεία στη Διάσκεψη των Προέδρων. Ενώ στις προηγούμενες περιόδους έρχονταν οι Υπουργοί στο 75%, τώρα είναι κάτω του </w:t>
      </w:r>
      <w:r>
        <w:rPr>
          <w:rFonts w:eastAsia="Times New Roman" w:cs="Times New Roman"/>
          <w:szCs w:val="24"/>
        </w:rPr>
        <w:t xml:space="preserve">50%. </w:t>
      </w:r>
    </w:p>
    <w:p w14:paraId="4411190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Επομένως, εκτιμώ τη διάθεσή σας να καλύψετε συναδέλφους σας, αλλά η κατάσταση δεν είναι καλή.</w:t>
      </w:r>
    </w:p>
    <w:p w14:paraId="4411190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Ορίστε, κύριε Γεωργιάδη, έχετε τον λόγο.</w:t>
      </w:r>
    </w:p>
    <w:p w14:paraId="4411190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Κύριε Υπουργέ, θα χαρώ πολύ να δω την ανάλυση που θα μας καταθέσετε και ελπίζω να είναι όντως αναλυτική και με κάθε λεπτομέρεια. </w:t>
      </w:r>
    </w:p>
    <w:p w14:paraId="4411190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να ξεκινήσω με αυτό που είπατε, ότι ναι μεν η αιτιολογική έκθεση του Γενικού Λογιστηρίου του Κράτους υπάρχει μέσα στο νο</w:t>
      </w:r>
      <w:r>
        <w:rPr>
          <w:rFonts w:eastAsia="Times New Roman" w:cs="Times New Roman"/>
          <w:szCs w:val="24"/>
        </w:rPr>
        <w:t>μοσχέδιο -η πρώτη ερώτηση το καλύπτει, γιατί ζητάει αναλυτικά στοιχεία-, άρα μπορεί λεκτικώς να έχετε κάποιο δίκαιο, αλλά στην ερώτηση υπήρχε επί της ουσίας αυτό.</w:t>
      </w:r>
    </w:p>
    <w:p w14:paraId="4411190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Αυτό που θα θέλαμε να δούμε είναι πόσο θα κοστίσει στο κράτος ακριβώς αυτή η μισθολογική δαπά</w:t>
      </w:r>
      <w:r>
        <w:rPr>
          <w:rFonts w:eastAsia="Times New Roman" w:cs="Times New Roman"/>
          <w:szCs w:val="24"/>
        </w:rPr>
        <w:t>νη των συγκεκριμένων ατομικών συμβάσεων -πολύ σωστά λέτε ότι είναι ατομικές συμβάσεις, αλλά στην ουσία γνωρίζετε ότι οι ατομικές συμβάσεις οδηγούν σε περαιτέρω διορισμό- και οι καταβαλλόμενες εισφορές, οι εργοδοτικές εισφορές από το κράτος. Πόσα άτομα θα π</w:t>
      </w:r>
      <w:r>
        <w:rPr>
          <w:rFonts w:eastAsia="Times New Roman" w:cs="Times New Roman"/>
          <w:szCs w:val="24"/>
        </w:rPr>
        <w:t>ροσληφθούν; Πείτε μας τον αριθμό των ατόμων. Εάν είναι στα στοιχεία, θα τα μελετήσουμε και θα τα δούμε. Εγώ οφείλω να το ρωτήσω. Ποιος είναι ο μέσος μικτός μισθός τους; Ποιο είναι το συνολικό ύψος των συμβάσεων που τρέχουν ήδη και για τη φύλαξη και για την</w:t>
      </w:r>
      <w:r>
        <w:rPr>
          <w:rFonts w:eastAsia="Times New Roman" w:cs="Times New Roman"/>
          <w:szCs w:val="24"/>
        </w:rPr>
        <w:t xml:space="preserve"> καθαριότητα, και σχετίζονται με τους ιδιωτικούς φορείς;</w:t>
      </w:r>
    </w:p>
    <w:p w14:paraId="4411190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Πώς θα διασφαλίσετε ότι η ποιότητα των παρεχόμενων υπηρεσιών θα είναι η ίδια, λαμβανομένου υπ’ </w:t>
      </w:r>
      <w:proofErr w:type="spellStart"/>
      <w:r>
        <w:rPr>
          <w:rFonts w:eastAsia="Times New Roman" w:cs="Times New Roman"/>
          <w:szCs w:val="24"/>
        </w:rPr>
        <w:t>όψιν</w:t>
      </w:r>
      <w:proofErr w:type="spellEnd"/>
      <w:r>
        <w:rPr>
          <w:rFonts w:eastAsia="Times New Roman" w:cs="Times New Roman"/>
          <w:szCs w:val="24"/>
        </w:rPr>
        <w:t xml:space="preserve"> ότι θα παρακάμψετε τις εξιδεικευμένες ιδιωτικές εταιρείες, γιατί καλώς ή κακώς αυτές οι εταιρείες </w:t>
      </w:r>
      <w:r>
        <w:rPr>
          <w:rFonts w:eastAsia="Times New Roman" w:cs="Times New Roman"/>
          <w:szCs w:val="24"/>
        </w:rPr>
        <w:lastRenderedPageBreak/>
        <w:t>έ</w:t>
      </w:r>
      <w:r>
        <w:rPr>
          <w:rFonts w:eastAsia="Times New Roman" w:cs="Times New Roman"/>
          <w:szCs w:val="24"/>
        </w:rPr>
        <w:t xml:space="preserve">χουν μια εξειδίκευση και στην παρακολούθηση των υπηρεσιών που λαμβάνουμε, </w:t>
      </w:r>
      <w:r>
        <w:rPr>
          <w:rFonts w:eastAsia="Times New Roman"/>
          <w:szCs w:val="24"/>
        </w:rPr>
        <w:t>οι οποίες,</w:t>
      </w:r>
      <w:r>
        <w:rPr>
          <w:rFonts w:eastAsia="Times New Roman" w:cs="Times New Roman"/>
          <w:szCs w:val="24"/>
        </w:rPr>
        <w:t xml:space="preserve"> όπως σωστά ανέφερα, εποπτεύονται, και έχουν και τη σχετική τεχνογνωσία.</w:t>
      </w:r>
    </w:p>
    <w:p w14:paraId="4411190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Το κόστος των υλικών της καθαριότητας το έχετε υπολογίσει; Είναι ένα κόστος το οποίο στην τρέχουσα </w:t>
      </w:r>
      <w:r>
        <w:rPr>
          <w:rFonts w:eastAsia="Times New Roman" w:cs="Times New Roman"/>
          <w:szCs w:val="24"/>
        </w:rPr>
        <w:t>σύμβαση είναι μέσα, πληρώνεται, ενώ αυτή</w:t>
      </w:r>
      <w:r>
        <w:rPr>
          <w:rFonts w:eastAsia="Times New Roman" w:cs="Times New Roman"/>
          <w:szCs w:val="24"/>
        </w:rPr>
        <w:t>ν</w:t>
      </w:r>
      <w:r>
        <w:rPr>
          <w:rFonts w:eastAsia="Times New Roman" w:cs="Times New Roman"/>
          <w:szCs w:val="24"/>
        </w:rPr>
        <w:t xml:space="preserve"> τη στιγμή θα πρέπει να μπείτε και σε μια διαδικασία αναζήτησης προσφορών, προμηθειών για το υλικό καθαριότητας.</w:t>
      </w:r>
    </w:p>
    <w:p w14:paraId="4411191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Από τη στιγμή που δείχνετε αυτήν την ευαισθησία για τους ιδιωτικούς υπαλλήλους καθαριότητας και φύλαξη</w:t>
      </w:r>
      <w:r>
        <w:rPr>
          <w:rFonts w:eastAsia="Times New Roman" w:cs="Times New Roman"/>
          <w:szCs w:val="24"/>
        </w:rPr>
        <w:t xml:space="preserve">ς που σχετίζονται με το Υπουργείο Εργασίας, να περιμένουμε την πρόσληψη στο </w:t>
      </w:r>
      <w:r>
        <w:rPr>
          <w:rFonts w:eastAsia="Times New Roman" w:cs="Times New Roman"/>
          <w:szCs w:val="24"/>
        </w:rPr>
        <w:t xml:space="preserve">δημόσιο </w:t>
      </w:r>
      <w:r>
        <w:rPr>
          <w:rFonts w:eastAsia="Times New Roman" w:cs="Times New Roman"/>
          <w:szCs w:val="24"/>
        </w:rPr>
        <w:t xml:space="preserve">και άλλων ιδιωτικών υπαλλήλων, </w:t>
      </w:r>
      <w:r>
        <w:rPr>
          <w:rFonts w:eastAsia="Times New Roman"/>
          <w:szCs w:val="24"/>
        </w:rPr>
        <w:t>οι οποίοι</w:t>
      </w:r>
      <w:r>
        <w:rPr>
          <w:rFonts w:eastAsia="Times New Roman" w:cs="Times New Roman"/>
          <w:szCs w:val="24"/>
        </w:rPr>
        <w:t xml:space="preserve"> απασχολούνται αυτή</w:t>
      </w:r>
      <w:r>
        <w:rPr>
          <w:rFonts w:eastAsia="Times New Roman" w:cs="Times New Roman"/>
          <w:szCs w:val="24"/>
        </w:rPr>
        <w:t>ν</w:t>
      </w:r>
      <w:r>
        <w:rPr>
          <w:rFonts w:eastAsia="Times New Roman" w:cs="Times New Roman"/>
          <w:szCs w:val="24"/>
        </w:rPr>
        <w:t xml:space="preserve"> τη στιγμή σε ιδιωτικές εταιρείες, </w:t>
      </w:r>
      <w:r>
        <w:rPr>
          <w:rFonts w:eastAsia="Times New Roman"/>
          <w:szCs w:val="24"/>
        </w:rPr>
        <w:t>οι οποίες</w:t>
      </w:r>
      <w:r>
        <w:rPr>
          <w:rFonts w:eastAsia="Times New Roman" w:cs="Times New Roman"/>
          <w:szCs w:val="24"/>
        </w:rPr>
        <w:t xml:space="preserve"> παρέχουν υπηρεσίες ή προϊόντα στο </w:t>
      </w:r>
      <w:r>
        <w:rPr>
          <w:rFonts w:eastAsia="Times New Roman" w:cs="Times New Roman"/>
          <w:szCs w:val="24"/>
        </w:rPr>
        <w:t>δημόσιο</w:t>
      </w:r>
      <w:r>
        <w:rPr>
          <w:rFonts w:eastAsia="Times New Roman" w:cs="Times New Roman"/>
          <w:szCs w:val="24"/>
        </w:rPr>
        <w:t>; Έχετε μελετήσει τις επιπ</w:t>
      </w:r>
      <w:r>
        <w:rPr>
          <w:rFonts w:eastAsia="Times New Roman" w:cs="Times New Roman"/>
          <w:szCs w:val="24"/>
        </w:rPr>
        <w:t xml:space="preserve">τώσεις στην ιδιωτική αγορά εργασίας από αυτή σας την ενέργεια; Ενδεικτικά θα αναφέρω τα λουκέτα τα οποία θα μπουν στις εταιρείες από τις οποίες θα πάρετε τους υπαλλήλους για να κάνετε τις ατομικές συμβάσεις με το </w:t>
      </w:r>
      <w:r>
        <w:rPr>
          <w:rFonts w:eastAsia="Times New Roman" w:cs="Times New Roman"/>
          <w:szCs w:val="24"/>
        </w:rPr>
        <w:t>δημόσιο</w:t>
      </w:r>
      <w:r>
        <w:rPr>
          <w:rFonts w:eastAsia="Times New Roman" w:cs="Times New Roman"/>
          <w:szCs w:val="24"/>
        </w:rPr>
        <w:t>.</w:t>
      </w:r>
    </w:p>
    <w:p w14:paraId="4411191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Από</w:t>
      </w:r>
      <w:r>
        <w:rPr>
          <w:rFonts w:eastAsia="Times New Roman" w:cs="Times New Roman"/>
          <w:szCs w:val="24"/>
        </w:rPr>
        <w:t xml:space="preserve"> τη στιγμή που ισχυρίζεστε ότι </w:t>
      </w:r>
      <w:r>
        <w:rPr>
          <w:rFonts w:eastAsia="Times New Roman" w:cs="Times New Roman"/>
          <w:szCs w:val="24"/>
        </w:rPr>
        <w:t xml:space="preserve">ένας κύριος λόγος πρόσληψης στο </w:t>
      </w:r>
      <w:r>
        <w:rPr>
          <w:rFonts w:eastAsia="Times New Roman" w:cs="Times New Roman"/>
          <w:szCs w:val="24"/>
        </w:rPr>
        <w:t xml:space="preserve">δημόσιο </w:t>
      </w:r>
      <w:r>
        <w:rPr>
          <w:rFonts w:eastAsia="Times New Roman" w:cs="Times New Roman"/>
          <w:szCs w:val="24"/>
        </w:rPr>
        <w:t>είναι η χαμηλή αμοιβή στον ιδιωτικό τομέα, γιατί δεν εξισώνετε μισθολογικά τους δύο τομείς και προτιμάτε να δημιουργείτε πολίτες δύο ταχυτήτων αυτή</w:t>
      </w:r>
      <w:r>
        <w:rPr>
          <w:rFonts w:eastAsia="Times New Roman" w:cs="Times New Roman"/>
          <w:szCs w:val="24"/>
        </w:rPr>
        <w:t>ν</w:t>
      </w:r>
      <w:r>
        <w:rPr>
          <w:rFonts w:eastAsia="Times New Roman" w:cs="Times New Roman"/>
          <w:szCs w:val="24"/>
        </w:rPr>
        <w:t xml:space="preserve"> τη στιγμή, όπως γνωρίζουμε ότι υπάρχουν; Με βάση και τα στοιχεία τη</w:t>
      </w:r>
      <w:r>
        <w:rPr>
          <w:rFonts w:eastAsia="Times New Roman" w:cs="Times New Roman"/>
          <w:szCs w:val="24"/>
        </w:rPr>
        <w:t>ς ΕΛΣΤΑΤ ο μέσος δημόσιος υπάλληλος αμείβεται κατά 30% περισσότερο από τον μέσο ιδιωτικό υπάλληλο.</w:t>
      </w:r>
    </w:p>
    <w:p w14:paraId="4411191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411191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αν θέλετε, δώστε και μια απάντηση, γιατί ρωτιόμαστε και δεν ξέρουμε να απαντήσουμε: </w:t>
      </w:r>
      <w:r>
        <w:rPr>
          <w:rFonts w:eastAsia="Times New Roman" w:cs="Times New Roman"/>
          <w:szCs w:val="24"/>
        </w:rPr>
        <w:t xml:space="preserve">Οι συγκεκριμένοι υπάλληλοι που θα προσληφθούν, παραδείγματος </w:t>
      </w:r>
      <w:r>
        <w:rPr>
          <w:rFonts w:eastAsia="Times New Roman" w:cs="Times New Roman"/>
          <w:szCs w:val="24"/>
        </w:rPr>
        <w:t xml:space="preserve">χάριν </w:t>
      </w:r>
      <w:r>
        <w:rPr>
          <w:rFonts w:eastAsia="Times New Roman" w:cs="Times New Roman"/>
          <w:szCs w:val="24"/>
        </w:rPr>
        <w:t>από ένα νοσοκομείο, μετά από πέντε χρόνια θα προσφύγουν σε κάποιο δικαστήριο που θα λένε ότι καλύπτουν πάγιες και διαρκείς ανάγκες και θα γίνουν αορίστου χρόνου έξω από λίστα ΑΣΕΠ;</w:t>
      </w:r>
    </w:p>
    <w:p w14:paraId="44111914" w14:textId="77777777" w:rsidR="00F11290" w:rsidRDefault="00526BF0">
      <w:pPr>
        <w:spacing w:line="600" w:lineRule="auto"/>
        <w:ind w:firstLine="720"/>
        <w:contextualSpacing/>
        <w:jc w:val="both"/>
        <w:rPr>
          <w:rFonts w:eastAsia="Times New Roman" w:cs="Times New Roman"/>
          <w:szCs w:val="24"/>
        </w:rPr>
      </w:pPr>
      <w:r>
        <w:rPr>
          <w:rFonts w:eastAsia="Times New Roman"/>
          <w:b/>
          <w:szCs w:val="24"/>
        </w:rPr>
        <w:t>ΓΕΩΡΓΙΟΣ</w:t>
      </w:r>
      <w:r>
        <w:rPr>
          <w:rFonts w:eastAsia="Times New Roman"/>
          <w:b/>
          <w:szCs w:val="24"/>
        </w:rPr>
        <w:t xml:space="preserve"> ΚΑΤΡΟΥΓΚΑΛΟΣ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 xml:space="preserve">Κύριε Πρόεδρε, απαντώ απευθείας στη δική σας ερώτηση, γιατί νομίζω ότι καλύπτει και </w:t>
      </w:r>
      <w:r>
        <w:rPr>
          <w:rFonts w:eastAsia="Times New Roman" w:cs="Times New Roman"/>
          <w:szCs w:val="24"/>
        </w:rPr>
        <w:lastRenderedPageBreak/>
        <w:t>την αιτίαση του συναδέλφου, όσον αφορά το μήπως υπάρχει κίνδυνος αυτές οι συμβάσεις να μετατραπούν σε μόνιμες συμβάσεις αορίστου χρόνου, μολονότι λήγουν αυτοδικαίως, σύμφων</w:t>
      </w:r>
      <w:r>
        <w:rPr>
          <w:rFonts w:eastAsia="Times New Roman" w:cs="Times New Roman"/>
          <w:szCs w:val="24"/>
        </w:rPr>
        <w:t xml:space="preserve">α με τον νόμο, στο τέλος του 2017. Είναι συμβάσεις </w:t>
      </w:r>
      <w:r>
        <w:rPr>
          <w:rFonts w:eastAsia="Times New Roman" w:cs="Times New Roman"/>
          <w:szCs w:val="24"/>
        </w:rPr>
        <w:t xml:space="preserve">ενάμισι </w:t>
      </w:r>
      <w:r>
        <w:rPr>
          <w:rFonts w:eastAsia="Times New Roman" w:cs="Times New Roman"/>
          <w:szCs w:val="24"/>
        </w:rPr>
        <w:t xml:space="preserve">έτους. </w:t>
      </w:r>
    </w:p>
    <w:p w14:paraId="4411191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κύριε Πρόεδρε, αυτό έχει αποκλειστεί πλήρως μετά την αναθεώρηση του 2001, εφόσον αυτές οι συμβάσεις έχουν καταρτιστεί μετά την ολοκλήρωση της αναθεώρησης. </w:t>
      </w:r>
    </w:p>
    <w:p w14:paraId="4411191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Επομένως, δεν υπά</w:t>
      </w:r>
      <w:r>
        <w:rPr>
          <w:rFonts w:eastAsia="Times New Roman" w:cs="Times New Roman"/>
          <w:szCs w:val="24"/>
        </w:rPr>
        <w:t>ρχει καμμία περίπτωση μονιμοποίησης, με την έννοια της μετατροπής μιας σύμβασης ορισμένου χρόνου ή έργου σε αορίστου μετά το 2001. Και αυτό απέναντι σε μια μεγάλη κατηγορία υπαλλήλων, τους οποίους υποδεχθήκαμε εμείς από τις προηγούμενες κυβερνήσεις, οι οπο</w:t>
      </w:r>
      <w:r>
        <w:rPr>
          <w:rFonts w:eastAsia="Times New Roman" w:cs="Times New Roman"/>
          <w:szCs w:val="24"/>
        </w:rPr>
        <w:t xml:space="preserve">ίοι πράγματι φαίνεται ότι καλύπτουν πάγιες και διαρκείς ανάγκες. </w:t>
      </w:r>
    </w:p>
    <w:p w14:paraId="4411191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Αυτό που τους έχουμε απαντήσει, λοιπόν, είναι ότι δεν μπορούν να μετατραπούν οι συμβάσεις τους. Το μόνο που μπορούμε να κάνουμε είναι όταν προκηρυχθούν, όπως πρέπει, οι αντίστοιχες θέσεις απ</w:t>
      </w:r>
      <w:r>
        <w:rPr>
          <w:rFonts w:eastAsia="Times New Roman" w:cs="Times New Roman"/>
          <w:szCs w:val="24"/>
        </w:rPr>
        <w:t xml:space="preserve">ό το ΑΣΕΠ, να αναγνωριστεί αυτή η συγκεκριμένη προϋπηρεσία ως ειδική προϋπηρεσία, ούτως ώστε αυτοί </w:t>
      </w:r>
      <w:r>
        <w:rPr>
          <w:rFonts w:eastAsia="Times New Roman" w:cs="Times New Roman"/>
          <w:szCs w:val="24"/>
        </w:rPr>
        <w:lastRenderedPageBreak/>
        <w:t>οι άνθρωποι που ήταν όμηροι των προηγούμενων καταστάσεων -για να λέμε τα πράγματα με το όνομά τους, του πελατειακού συστήματος- να μπορέσουν τουλάχιστον να έ</w:t>
      </w:r>
      <w:r>
        <w:rPr>
          <w:rFonts w:eastAsia="Times New Roman" w:cs="Times New Roman"/>
          <w:szCs w:val="24"/>
        </w:rPr>
        <w:t xml:space="preserve">χουν την αναγνώριση της προϋπηρεσίας τους. </w:t>
      </w:r>
    </w:p>
    <w:p w14:paraId="4411191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συγκεκριμένη ρύθμιση τώρα, στα έγγραφα τα οποία καταθέτω </w:t>
      </w:r>
      <w:r>
        <w:rPr>
          <w:rFonts w:eastAsia="Times New Roman" w:cs="Times New Roman"/>
          <w:szCs w:val="24"/>
        </w:rPr>
        <w:t xml:space="preserve">για τα </w:t>
      </w:r>
      <w:r>
        <w:rPr>
          <w:rFonts w:eastAsia="Times New Roman" w:cs="Times New Roman"/>
          <w:szCs w:val="24"/>
        </w:rPr>
        <w:t>Πρακτικά προκύπτει ο συνολικός αριθμός των απασχολουμένων –οι οποίοι είναι επτά- με την αναλυτική κατάσταση του βασικού μισθού, των εργοδ</w:t>
      </w:r>
      <w:r>
        <w:rPr>
          <w:rFonts w:eastAsia="Times New Roman" w:cs="Times New Roman"/>
          <w:szCs w:val="24"/>
        </w:rPr>
        <w:t xml:space="preserve">οτικών εισφορών, των εισφορών εργαζομένων κ.λπ.. Το τελικό ποσό το οποίο ανέφερα είναι ακριβώς το ποσό που συμπεριλαμβάνει όλες τις επιμέρους κρατήσεις. </w:t>
      </w:r>
    </w:p>
    <w:p w14:paraId="4411191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καταθέτω </w:t>
      </w:r>
      <w:r>
        <w:rPr>
          <w:rFonts w:eastAsia="Times New Roman" w:cs="Times New Roman"/>
          <w:szCs w:val="24"/>
        </w:rPr>
        <w:t xml:space="preserve">για τα </w:t>
      </w:r>
      <w:r>
        <w:rPr>
          <w:rFonts w:eastAsia="Times New Roman" w:cs="Times New Roman"/>
          <w:szCs w:val="24"/>
        </w:rPr>
        <w:t>Πρακτικά και τη σύμβαση της εταιρείας, από την οποία προκύπτει απευθείας η σύγ</w:t>
      </w:r>
      <w:r>
        <w:rPr>
          <w:rFonts w:eastAsia="Times New Roman" w:cs="Times New Roman"/>
          <w:szCs w:val="24"/>
        </w:rPr>
        <w:t xml:space="preserve">κριση. </w:t>
      </w:r>
    </w:p>
    <w:p w14:paraId="4411191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szCs w:val="24"/>
        </w:rPr>
        <w:t>Υπουργός Εργασίας, Κοινωνικής Ασφάλισης και Κοινωνικής Αλληλεγγύης</w:t>
      </w:r>
      <w:r>
        <w:rPr>
          <w:rFonts w:eastAsia="Times New Roman" w:cs="Times New Roman"/>
          <w:szCs w:val="24"/>
        </w:rPr>
        <w:t xml:space="preserve"> κ. Γεώργιος </w:t>
      </w:r>
      <w:proofErr w:type="spellStart"/>
      <w:r>
        <w:rPr>
          <w:rFonts w:eastAsia="Times New Roman" w:cs="Times New Roman"/>
          <w:szCs w:val="24"/>
        </w:rPr>
        <w:t>Κατρούγκαλος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w:t>
      </w:r>
      <w:r>
        <w:rPr>
          <w:rFonts w:eastAsia="Times New Roman" w:cs="Times New Roman"/>
          <w:szCs w:val="24"/>
        </w:rPr>
        <w:t>και Πρακτικών της Βουλής)</w:t>
      </w:r>
    </w:p>
    <w:p w14:paraId="4411191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έρχομαι στα υπόλοιπα θέματα, τα οποία είναι πολλά και τίθενται εύλογα. </w:t>
      </w:r>
    </w:p>
    <w:p w14:paraId="4411191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Είπα και προηγουμένως ότι από τη φύση της πρόκειται για προσωρινή ρύθμιση. Εγώ -όταν ήμουν στο Υπουργείο Διοικητικής Μεταρρύθμισης- αλλά και τώρα ο ν</w:t>
      </w:r>
      <w:r>
        <w:rPr>
          <w:rFonts w:eastAsia="Times New Roman" w:cs="Times New Roman"/>
          <w:szCs w:val="24"/>
        </w:rPr>
        <w:t xml:space="preserve">υν Αναπληρωτής Υπουργός Εσωτερικών επιδιώκουμε να λύσουμε το ζήτημα του καθαρισμού στο </w:t>
      </w:r>
      <w:r>
        <w:rPr>
          <w:rFonts w:eastAsia="Times New Roman" w:cs="Times New Roman"/>
          <w:szCs w:val="24"/>
        </w:rPr>
        <w:t xml:space="preserve">δημόσιο </w:t>
      </w:r>
      <w:r>
        <w:rPr>
          <w:rFonts w:eastAsia="Times New Roman" w:cs="Times New Roman"/>
          <w:szCs w:val="24"/>
        </w:rPr>
        <w:t xml:space="preserve">με σφαιρικότερο τρόπο. Και εξηγώ τι εννοώ. Στον καθαρισμό υπάρχουν ορισμένες θέσεις, όπως για παράδειγμα, οδηγός απορριμματοφόρου, οι οποίες προϋποθέτουν κάποια </w:t>
      </w:r>
      <w:r>
        <w:rPr>
          <w:rFonts w:eastAsia="Times New Roman" w:cs="Times New Roman"/>
          <w:szCs w:val="24"/>
        </w:rPr>
        <w:t>εξειδίκευση. Οι παρόμοιες θέσεις, λοιπόν, πρέπει να είναι μόνιμες θέσεις. Άρα, αυτό είναι κάτι που πρέπει να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στον μελλοντικό προγραμματισμό, ώστε να τις προγραμματίσουμε και να εξασφαλίσουμε ότι οι συγκεκριμένοι άνθρωποι δεν θα περάσου</w:t>
      </w:r>
      <w:r>
        <w:rPr>
          <w:rFonts w:eastAsia="Times New Roman" w:cs="Times New Roman"/>
          <w:szCs w:val="24"/>
        </w:rPr>
        <w:t xml:space="preserve">ν σε άλλη θέση μέσω μετάταξης, όπως συνήθως γίνεται. Οι άλλες θέσεις μπορούν ενδεχομένως να καλυφθούν με συμβάσεις ορισμένου χρόνου. Άλλες συμβάσεις, όμως, πρέπει να είναι αορίστου. </w:t>
      </w:r>
    </w:p>
    <w:p w14:paraId="4411191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τα θέματα, λοιπόν, είναι περίπλοκα, επειδή είναι περίπλοκες και </w:t>
      </w:r>
      <w:r>
        <w:rPr>
          <w:rFonts w:eastAsia="Times New Roman" w:cs="Times New Roman"/>
          <w:szCs w:val="24"/>
        </w:rPr>
        <w:t xml:space="preserve">οι ανάγκες του </w:t>
      </w:r>
      <w:r>
        <w:rPr>
          <w:rFonts w:eastAsia="Times New Roman" w:cs="Times New Roman"/>
          <w:szCs w:val="24"/>
        </w:rPr>
        <w:t>δημοσίου</w:t>
      </w:r>
      <w:r>
        <w:rPr>
          <w:rFonts w:eastAsia="Times New Roman" w:cs="Times New Roman"/>
          <w:szCs w:val="24"/>
        </w:rPr>
        <w:t>. Για παράδειγμα, αλλιώς είναι σε ένα νοσοκομείο. Εκεί πράγματι μπορεί να χρειάζεται υψηλότερο ποσοστό μόνιμου προσωπικού, λόγω των ειδικών αναγκών που έχει ο καθαρισμός ενός νοσοκομείου. Αλλιώς, επίσης, είναι στα σχολεία που το σχολ</w:t>
      </w:r>
      <w:r>
        <w:rPr>
          <w:rFonts w:eastAsia="Times New Roman" w:cs="Times New Roman"/>
          <w:szCs w:val="24"/>
        </w:rPr>
        <w:t xml:space="preserve">ικό έτος διαρκεί αλλιώς. </w:t>
      </w:r>
    </w:p>
    <w:p w14:paraId="4411191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4411191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Ακριβώς, λοιπόν, λόγω αυτής της περιπλοκότητας της κατάστασης, δεν προχωρήσαμε ακόμα σε γενική ρύθμιση. Εγώ είχα καλέσει τα σωματεία των εργαζομέν</w:t>
      </w:r>
      <w:r>
        <w:rPr>
          <w:rFonts w:eastAsia="Times New Roman" w:cs="Times New Roman"/>
          <w:szCs w:val="24"/>
        </w:rPr>
        <w:t xml:space="preserve">ων στην καθαριότητα να συμμετέχουν σ’ αυτήν τη συζήτηση, όπως και τα σωματεία των εργαζομένων με συμβάσεις ορισμένου χρόνου, που είναι πράγματι σε δυσμενέστερη εργασιακή κατάσταση. </w:t>
      </w:r>
    </w:p>
    <w:p w14:paraId="4411192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Όταν ολοκληρωθεί, λοιπόν, αυτή η διαβούλευση, θα είμαστε σε θέση να καταθέ</w:t>
      </w:r>
      <w:r>
        <w:rPr>
          <w:rFonts w:eastAsia="Times New Roman" w:cs="Times New Roman"/>
          <w:szCs w:val="24"/>
        </w:rPr>
        <w:t xml:space="preserve">σουμε μια συνολική πρόταση που θα καλύπτει όλες αυτές τις διαφορετικές διαστάσεις του προβλήματος. </w:t>
      </w:r>
    </w:p>
    <w:p w14:paraId="4411192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προσπαθήσαμε να κάνουμε μέχρι τότε, ήταν να κρατήσουμε στη δουλειά αυτούς που καθαρίζουν και αυτούς που φυλάσσουν, ακριβώς γιατί δεν τους έχουμε πρ</w:t>
      </w:r>
      <w:r>
        <w:rPr>
          <w:rFonts w:eastAsia="Times New Roman" w:cs="Times New Roman"/>
          <w:szCs w:val="24"/>
        </w:rPr>
        <w:t xml:space="preserve">οσλάβει εμείς. Άρα, δεν μπορούμε να κατηγορηθούμε ότι θέλουμε να προστατεύσουμε τους «δικούς μας» ανθρώπους με όρους οικονομικούς που είναι καλύτεροι από αυτούς που αντιμετωπίζουμε τώρα, μέχρις ότου μπορέσουμε να αντιμετωπίσουμε σφαιρικότερα το θέμα. </w:t>
      </w:r>
    </w:p>
    <w:p w14:paraId="4411192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ευχαριστώ πολύ. </w:t>
      </w:r>
    </w:p>
    <w:p w14:paraId="44111923" w14:textId="77777777" w:rsidR="00F11290" w:rsidRDefault="00526BF0">
      <w:pPr>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π</w:t>
      </w:r>
      <w:r>
        <w:rPr>
          <w:rFonts w:eastAsia="Times New Roman" w:cs="Times New Roman"/>
          <w:szCs w:val="24"/>
        </w:rPr>
        <w:t xml:space="preserve">ριν εισέλθουμε στη δεύτερη ομάδα που περιλαμβάνει τέσσερις ερωτήσεις, τις οποίες θα απαντήσει ο Υπουργός κ. Νικόλαος </w:t>
      </w:r>
      <w:proofErr w:type="spellStart"/>
      <w:r>
        <w:rPr>
          <w:rFonts w:eastAsia="Times New Roman" w:cs="Times New Roman"/>
          <w:szCs w:val="24"/>
        </w:rPr>
        <w:t>Τόσκας</w:t>
      </w:r>
      <w:proofErr w:type="spellEnd"/>
      <w:r>
        <w:rPr>
          <w:rFonts w:eastAsia="Times New Roman" w:cs="Times New Roman"/>
          <w:szCs w:val="24"/>
        </w:rPr>
        <w:t xml:space="preserve">, θα ήθελα να κάνω μια ανακοίνωση προς το Σώμα. </w:t>
      </w:r>
    </w:p>
    <w:p w14:paraId="4411192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Υπουργοί Δικαιοσύνης, Διαφάνειας και Ανθρωπίνων Δικαιωμάτων, Εσωτερικών και Διοικητικής Ανασυγκρότησης, Οικονομίας, Ανάπτυξης και Τουρισμού, Εξωτερικών, Εργασίας, Κοινωνικής Ασφάλι</w:t>
      </w:r>
      <w:r>
        <w:rPr>
          <w:rFonts w:eastAsia="Times New Roman" w:cs="Times New Roman"/>
          <w:szCs w:val="24"/>
        </w:rPr>
        <w:lastRenderedPageBreak/>
        <w:t>σης και Κοινωνικής Αλληλεγγύης, Υποδομών, Μεταφορών και Δικτύων, καθώς και ο</w:t>
      </w:r>
      <w:r>
        <w:rPr>
          <w:rFonts w:eastAsia="Times New Roman" w:cs="Times New Roman"/>
          <w:szCs w:val="24"/>
        </w:rPr>
        <w:t>ι Αναπληρωτές Υπουργοί Εσωτερικών και Διοικητικής Ανασυγκρότησης και Οικονομικών κατέθεσαν σήμερα, 11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σχέδιο νόμου: «Κύρωση της Σύμβασης του Συμβουλίου της Ευρώπης για το έγκλημα στον κυβερνοχώρο και του Προσθέτου Πρωτοκόλλου της, σχετικά με την πο</w:t>
      </w:r>
      <w:r>
        <w:rPr>
          <w:rFonts w:eastAsia="Times New Roman" w:cs="Times New Roman"/>
          <w:szCs w:val="24"/>
        </w:rPr>
        <w:t xml:space="preserve">ινικοποίηση πράξεων ρατσιστικής και </w:t>
      </w:r>
      <w:proofErr w:type="spellStart"/>
      <w:r>
        <w:rPr>
          <w:rFonts w:eastAsia="Times New Roman" w:cs="Times New Roman"/>
          <w:szCs w:val="24"/>
        </w:rPr>
        <w:t>ξενοφοβικής</w:t>
      </w:r>
      <w:proofErr w:type="spellEnd"/>
      <w:r>
        <w:rPr>
          <w:rFonts w:eastAsia="Times New Roman" w:cs="Times New Roman"/>
          <w:szCs w:val="24"/>
        </w:rPr>
        <w:t xml:space="preserve"> φύσης, που διαπράττονται μέσω συστημάτων υπολογιστών – Μεταφορά στον ελληνικό λαό της Οδηγίας 2013/40/ΕΕ του Ευρωπαϊκού Κοινοβουλίου και του Συμβουλίου για τις επιθέσεις κατά συστημάτων πληροφοριών και την αν</w:t>
      </w:r>
      <w:r>
        <w:rPr>
          <w:rFonts w:eastAsia="Times New Roman" w:cs="Times New Roman"/>
          <w:szCs w:val="24"/>
        </w:rPr>
        <w:t xml:space="preserve">τικατάσταση της απόφασης-πλαισίου 2005/222/ΔΕΥ του Συμβουλίου, ρυθμίσεις σωφρονιστικής και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και άλλες διατάξεις». </w:t>
      </w:r>
    </w:p>
    <w:p w14:paraId="4411192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παραπέμπεται στην αρμόδια Διαρκή Επιτροπή. </w:t>
      </w:r>
    </w:p>
    <w:p w14:paraId="44111926"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Μπαίνουμε τώρα στη</w:t>
      </w:r>
      <w:r>
        <w:rPr>
          <w:rFonts w:eastAsia="Times New Roman"/>
          <w:color w:val="000000"/>
          <w:szCs w:val="24"/>
        </w:rPr>
        <w:t xml:space="preserve"> δεύτερη με </w:t>
      </w:r>
      <w:r>
        <w:rPr>
          <w:rFonts w:eastAsia="Times New Roman"/>
          <w:color w:val="000000"/>
          <w:szCs w:val="24"/>
        </w:rPr>
        <w:t>αριθμό</w:t>
      </w:r>
      <w:r>
        <w:rPr>
          <w:rFonts w:ascii="Verdana" w:eastAsia="Times New Roman" w:hAnsi="Verdana" w:cs="Times New Roman"/>
          <w:color w:val="000000"/>
          <w:sz w:val="17"/>
          <w:szCs w:val="17"/>
        </w:rPr>
        <w:t xml:space="preserve"> </w:t>
      </w:r>
      <w:r>
        <w:rPr>
          <w:rFonts w:eastAsia="Times New Roman"/>
          <w:color w:val="000000"/>
          <w:szCs w:val="24"/>
        </w:rPr>
        <w:t xml:space="preserve">1085/4-7-2016 </w:t>
      </w:r>
      <w:r>
        <w:rPr>
          <w:rFonts w:eastAsia="Times New Roman"/>
          <w:color w:val="000000"/>
          <w:szCs w:val="24"/>
        </w:rPr>
        <w:t>επίκαιρη ερώτηση πρώτου κύκλου του Βουλευτή Αιτωλοακαρνανίας της Νέας Δημοκρατίας κ.</w:t>
      </w:r>
      <w:r>
        <w:rPr>
          <w:rFonts w:eastAsia="Times New Roman"/>
          <w:szCs w:val="24"/>
        </w:rPr>
        <w:t xml:space="preserve"> </w:t>
      </w:r>
      <w:r>
        <w:rPr>
          <w:rFonts w:eastAsia="Times New Roman"/>
          <w:bCs/>
          <w:szCs w:val="24"/>
        </w:rPr>
        <w:t>Κωνσταντίνου Καραγκούνη</w:t>
      </w:r>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 xml:space="preserve">Εσωτερικών και Διοικητικής Ανασυγκρότησης, </w:t>
      </w:r>
      <w:r>
        <w:rPr>
          <w:rFonts w:eastAsia="Times New Roman"/>
          <w:color w:val="000000"/>
          <w:szCs w:val="24"/>
        </w:rPr>
        <w:t xml:space="preserve">σχετικά με ζητήματα ασφαλείας στο συγκρότημα </w:t>
      </w:r>
      <w:r>
        <w:rPr>
          <w:rFonts w:eastAsia="Times New Roman"/>
          <w:color w:val="000000"/>
          <w:szCs w:val="24"/>
        </w:rPr>
        <w:t>δ</w:t>
      </w:r>
      <w:r>
        <w:rPr>
          <w:rFonts w:eastAsia="Times New Roman"/>
          <w:color w:val="000000"/>
          <w:szCs w:val="24"/>
        </w:rPr>
        <w:t xml:space="preserve">ικαστηρίων της </w:t>
      </w:r>
      <w:r>
        <w:rPr>
          <w:rFonts w:eastAsia="Times New Roman"/>
          <w:color w:val="000000"/>
          <w:szCs w:val="24"/>
        </w:rPr>
        <w:t>π</w:t>
      </w:r>
      <w:r>
        <w:rPr>
          <w:rFonts w:eastAsia="Times New Roman"/>
          <w:color w:val="000000"/>
          <w:szCs w:val="24"/>
        </w:rPr>
        <w:t xml:space="preserve">ρώην Σχολής </w:t>
      </w:r>
      <w:proofErr w:type="spellStart"/>
      <w:r>
        <w:rPr>
          <w:rFonts w:eastAsia="Times New Roman"/>
          <w:color w:val="000000"/>
          <w:szCs w:val="24"/>
        </w:rPr>
        <w:t>Ευελπίδων</w:t>
      </w:r>
      <w:proofErr w:type="spellEnd"/>
      <w:r>
        <w:rPr>
          <w:rFonts w:eastAsia="Times New Roman"/>
          <w:color w:val="000000"/>
          <w:szCs w:val="24"/>
        </w:rPr>
        <w:t xml:space="preserve">. </w:t>
      </w:r>
    </w:p>
    <w:p w14:paraId="44111927"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Ο</w:t>
      </w:r>
      <w:r>
        <w:rPr>
          <w:rFonts w:eastAsia="Times New Roman"/>
          <w:color w:val="000000"/>
          <w:szCs w:val="24"/>
        </w:rPr>
        <w:t>ρίστε, κύριε Καραγκούνη, έχετε τον λόγο.</w:t>
      </w:r>
    </w:p>
    <w:p w14:paraId="44111928"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ΚΩΝΣΤΑΝΤΙΝΟΣ ΚΑΡΑΓΚΟΥΝΗΣ:</w:t>
      </w:r>
      <w:r>
        <w:rPr>
          <w:rFonts w:eastAsia="Times New Roman"/>
          <w:color w:val="000000"/>
          <w:szCs w:val="24"/>
        </w:rPr>
        <w:t xml:space="preserve"> Ευχαριστώ πολύ, κύριε Πρόεδρε.</w:t>
      </w:r>
    </w:p>
    <w:p w14:paraId="44111929"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Κύριε Υπουργέ, ο σκοπός αυτής της ερώτησης σήμερα -επιτρέψτε μου να πω- είναι να κρούσω τον κώδωνα του κινδύνου. Και βεβαίως έχει να κάνει –όπως ανέφερε και ο</w:t>
      </w:r>
      <w:r>
        <w:rPr>
          <w:rFonts w:eastAsia="Times New Roman"/>
          <w:color w:val="000000"/>
          <w:szCs w:val="24"/>
        </w:rPr>
        <w:t xml:space="preserve"> κύριος Πρόεδρος- με το ζήτημα της ασφάλειας των δικαστηρίων, όχι μόνο της οδού </w:t>
      </w:r>
      <w:proofErr w:type="spellStart"/>
      <w:r>
        <w:rPr>
          <w:rFonts w:eastAsia="Times New Roman"/>
          <w:color w:val="000000"/>
          <w:szCs w:val="24"/>
        </w:rPr>
        <w:t>Ευελπίδων</w:t>
      </w:r>
      <w:proofErr w:type="spellEnd"/>
      <w:r>
        <w:rPr>
          <w:rFonts w:eastAsia="Times New Roman"/>
          <w:color w:val="000000"/>
          <w:szCs w:val="24"/>
        </w:rPr>
        <w:t xml:space="preserve"> αλλά γενικώς των δικαστηρίων της χώρας και βεβαίως εξειδικεύοντας στην </w:t>
      </w:r>
      <w:proofErr w:type="spellStart"/>
      <w:r>
        <w:rPr>
          <w:rFonts w:eastAsia="Times New Roman"/>
          <w:color w:val="000000"/>
          <w:szCs w:val="24"/>
        </w:rPr>
        <w:t>Ευελπίδων</w:t>
      </w:r>
      <w:proofErr w:type="spellEnd"/>
      <w:r>
        <w:rPr>
          <w:rFonts w:eastAsia="Times New Roman"/>
          <w:color w:val="000000"/>
          <w:szCs w:val="24"/>
        </w:rPr>
        <w:t xml:space="preserve">, γιατί εκεί υπάρχει πολύ μεγάλο πρόβλημα. </w:t>
      </w:r>
    </w:p>
    <w:p w14:paraId="4411192A"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Επιτρέψτε μου να πω ότι το κάνω αυτό, γιατ</w:t>
      </w:r>
      <w:r>
        <w:rPr>
          <w:rFonts w:eastAsia="Times New Roman"/>
          <w:color w:val="000000"/>
          <w:szCs w:val="24"/>
        </w:rPr>
        <w:t xml:space="preserve">ί ξέρετε τι γίνεται στην Ελλάδα, συμβαίνει ένα πρόβλημα, γίνεται ένα τραγικό γεγονός, δεν προλαμβάνουμε τίποτα και μετά τρέχουμε να θεραπεύσουμε πράγματα που δυστυχώς πολύ εύκολα θα μπορούσαν να είχαν προβλεφθεί και προετοιμαστεί. </w:t>
      </w:r>
    </w:p>
    <w:p w14:paraId="4411192B"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Θα σας θυμίσω ότι τον Οκ</w:t>
      </w:r>
      <w:r>
        <w:rPr>
          <w:rFonts w:eastAsia="Times New Roman"/>
          <w:color w:val="000000"/>
          <w:szCs w:val="24"/>
        </w:rPr>
        <w:t xml:space="preserve">τώβριο του 2012 μια γυναίκα πυροβόλησε εντός του Κτηρίου 9 στη Σχολή </w:t>
      </w:r>
      <w:proofErr w:type="spellStart"/>
      <w:r>
        <w:rPr>
          <w:rFonts w:eastAsia="Times New Roman"/>
          <w:color w:val="000000"/>
          <w:szCs w:val="24"/>
        </w:rPr>
        <w:t>Ευελπίδων</w:t>
      </w:r>
      <w:proofErr w:type="spellEnd"/>
      <w:r>
        <w:rPr>
          <w:rFonts w:eastAsia="Times New Roman"/>
          <w:color w:val="000000"/>
          <w:szCs w:val="24"/>
        </w:rPr>
        <w:t xml:space="preserve"> και σκότωσε έναν </w:t>
      </w:r>
      <w:proofErr w:type="spellStart"/>
      <w:r>
        <w:rPr>
          <w:rFonts w:eastAsia="Times New Roman"/>
          <w:color w:val="000000"/>
          <w:szCs w:val="24"/>
        </w:rPr>
        <w:t>τριαντατριάχρονο</w:t>
      </w:r>
      <w:proofErr w:type="spellEnd"/>
      <w:r>
        <w:rPr>
          <w:rFonts w:eastAsia="Times New Roman"/>
          <w:color w:val="000000"/>
          <w:szCs w:val="24"/>
        </w:rPr>
        <w:t xml:space="preserve"> και τραυμάτισε έναν εικοσιπεντάχρονο. Το είχα ζήσει, γιατί ήμουν και εγώ τότε στο Υπουργείο Δικαιοσύνης. Τότε, βεβαίως, συγκλονίστηκε ο κόσμος,</w:t>
      </w:r>
      <w:r>
        <w:rPr>
          <w:rFonts w:eastAsia="Times New Roman"/>
          <w:color w:val="000000"/>
          <w:szCs w:val="24"/>
        </w:rPr>
        <w:t xml:space="preserve"> γιατί έγινε μέσα στο Κτήριο 9. Κυρίως, όμως, το πρόβλημα που υπήρξε είναι πώς πέρασε το όπλο μέσα στα δικαστήρια. Και όλοι τότε αναρωτηθήκαμε. Υπήρχε δηλαδή ένα τεράστιο πρόβλημα.</w:t>
      </w:r>
    </w:p>
    <w:p w14:paraId="4411192C"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Τότε είχαμε εκπονήσει ένα σχέδιο αντιμετώπισης όλης αυτής της κατάστασης με</w:t>
      </w:r>
      <w:r>
        <w:rPr>
          <w:rFonts w:eastAsia="Times New Roman"/>
          <w:color w:val="000000"/>
          <w:szCs w:val="24"/>
        </w:rPr>
        <w:t xml:space="preserve"> πολύ συγκεκριμένες δράσεις –θα το εξηγήσουμε και αργότερα- αλλά φοβάμαι ότι από τότε δεν έχει γίνει τίποτα, κύριε Υπουργέ. Και παραμένει πολύ μεγάλο το πρόβλημα, διότι και η λειτουργία των δικαστηρίων δυσχεραίνεται, αλλά βεβαίως στα δικαστήρια δυστυχώς έχ</w:t>
      </w:r>
      <w:r>
        <w:rPr>
          <w:rFonts w:eastAsia="Times New Roman"/>
          <w:color w:val="000000"/>
          <w:szCs w:val="24"/>
        </w:rPr>
        <w:t xml:space="preserve">ουμε συνεχή συμβάντα επιθέσεων από κουκουλοφόρους </w:t>
      </w:r>
      <w:r>
        <w:rPr>
          <w:rFonts w:eastAsia="Times New Roman"/>
          <w:color w:val="000000"/>
          <w:szCs w:val="24"/>
        </w:rPr>
        <w:lastRenderedPageBreak/>
        <w:t xml:space="preserve">και </w:t>
      </w:r>
      <w:proofErr w:type="spellStart"/>
      <w:r>
        <w:rPr>
          <w:rFonts w:eastAsia="Times New Roman"/>
          <w:color w:val="000000"/>
          <w:szCs w:val="24"/>
        </w:rPr>
        <w:t>αντιεξουσιαστές</w:t>
      </w:r>
      <w:proofErr w:type="spellEnd"/>
      <w:r>
        <w:rPr>
          <w:rFonts w:eastAsia="Times New Roman"/>
          <w:color w:val="000000"/>
          <w:szCs w:val="24"/>
        </w:rPr>
        <w:t>. Πρόσφατα μόνο να σας θυμίσω ότι υπήρξε επίθεση με μολότοφ στα Κτήρια 7</w:t>
      </w:r>
      <w:r>
        <w:rPr>
          <w:rFonts w:eastAsia="Times New Roman"/>
          <w:color w:val="000000"/>
          <w:szCs w:val="24"/>
          <w:vertAlign w:val="superscript"/>
        </w:rPr>
        <w:t xml:space="preserve"> </w:t>
      </w:r>
      <w:r>
        <w:rPr>
          <w:rFonts w:eastAsia="Times New Roman"/>
          <w:color w:val="000000"/>
          <w:szCs w:val="24"/>
        </w:rPr>
        <w:t xml:space="preserve">και 11 στην οδό </w:t>
      </w:r>
      <w:proofErr w:type="spellStart"/>
      <w:r>
        <w:rPr>
          <w:rFonts w:eastAsia="Times New Roman"/>
          <w:color w:val="000000"/>
          <w:szCs w:val="24"/>
        </w:rPr>
        <w:t>Ευελπίδων</w:t>
      </w:r>
      <w:proofErr w:type="spellEnd"/>
      <w:r>
        <w:rPr>
          <w:rFonts w:eastAsia="Times New Roman"/>
          <w:color w:val="000000"/>
          <w:szCs w:val="24"/>
        </w:rPr>
        <w:t xml:space="preserve">. </w:t>
      </w:r>
    </w:p>
    <w:p w14:paraId="4411192D"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Και το ερώτημα παραμένει. Τι κάνετε για να αντιμετωπίσετε αυτήν την κατάσταση; Διότι α</w:t>
      </w:r>
      <w:r>
        <w:rPr>
          <w:rFonts w:eastAsia="Times New Roman"/>
          <w:color w:val="000000"/>
          <w:szCs w:val="24"/>
        </w:rPr>
        <w:t>υτό που αναφέρεται από τα δικαστήρια και από τους δικαστικούς υπαλλήλους και από τους δικαστές</w:t>
      </w:r>
      <w:r>
        <w:rPr>
          <w:rFonts w:eastAsia="Times New Roman"/>
          <w:color w:val="000000"/>
          <w:szCs w:val="24"/>
        </w:rPr>
        <w:t>,</w:t>
      </w:r>
      <w:r>
        <w:rPr>
          <w:rFonts w:eastAsia="Times New Roman"/>
          <w:color w:val="000000"/>
          <w:szCs w:val="24"/>
        </w:rPr>
        <w:t xml:space="preserve"> είναι ότι η φύλαξη είναι μηδαμινή. Είναι περιορισμένες οι αστυνομικές δυνάμεις, υπάρχουν απαρχαιωμένα –και θα πούμε και άλλα πράγματα σε αυτό- τεχνικά και τεχνο</w:t>
      </w:r>
      <w:r>
        <w:rPr>
          <w:rFonts w:eastAsia="Times New Roman"/>
          <w:color w:val="000000"/>
          <w:szCs w:val="24"/>
        </w:rPr>
        <w:t xml:space="preserve">λογικά μέτρα ασφαλείας, ελλιπής ηλεκτροφωτισμός. Και το ζήτημα είναι σε τι μέτρα θα προβείτε, γιατί, κύριε Υπουργέ, ελπίζω το άβατο των Εξαρχείων που βρίσκεται κοντά στην οδό </w:t>
      </w:r>
      <w:proofErr w:type="spellStart"/>
      <w:r>
        <w:rPr>
          <w:rFonts w:eastAsia="Times New Roman"/>
          <w:color w:val="000000"/>
          <w:szCs w:val="24"/>
        </w:rPr>
        <w:t>Ευελπίδων</w:t>
      </w:r>
      <w:proofErr w:type="spellEnd"/>
      <w:r>
        <w:rPr>
          <w:rFonts w:eastAsia="Times New Roman"/>
          <w:color w:val="000000"/>
          <w:szCs w:val="24"/>
        </w:rPr>
        <w:t xml:space="preserve"> να μη μετεξελιχθεί και σε άβατο των δικαστηρίων. </w:t>
      </w:r>
    </w:p>
    <w:p w14:paraId="4411192E"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Περιμένω να μου δώσετ</w:t>
      </w:r>
      <w:r>
        <w:rPr>
          <w:rFonts w:eastAsia="Times New Roman"/>
          <w:color w:val="000000"/>
          <w:szCs w:val="24"/>
        </w:rPr>
        <w:t xml:space="preserve">ε τις απαντήσεις και τι θα κάνετε γι’ αυτό το ζήτημα. </w:t>
      </w:r>
    </w:p>
    <w:p w14:paraId="4411192F"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ΠΡΟΕΔΡΕΩΝ (Νικήτας Κακλαμάνης): </w:t>
      </w:r>
      <w:r>
        <w:rPr>
          <w:rFonts w:eastAsia="Times New Roman"/>
          <w:color w:val="000000"/>
          <w:szCs w:val="24"/>
        </w:rPr>
        <w:t>Ορίστε, κύριε Υπουργέ, έχετε το</w:t>
      </w:r>
      <w:r>
        <w:rPr>
          <w:rFonts w:eastAsia="Times New Roman"/>
          <w:color w:val="000000"/>
          <w:szCs w:val="24"/>
        </w:rPr>
        <w:t>ν</w:t>
      </w:r>
      <w:r>
        <w:rPr>
          <w:rFonts w:eastAsia="Times New Roman"/>
          <w:color w:val="000000"/>
          <w:szCs w:val="24"/>
        </w:rPr>
        <w:t xml:space="preserve"> λόγο.</w:t>
      </w:r>
    </w:p>
    <w:p w14:paraId="44111930"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lastRenderedPageBreak/>
        <w:t>ΝΙΚΟΛΑΟΣ ΤΟΣΚΑΣ (Αναπληρωτής Υπουργός Εσωτερικών και Διοικητικής Ανασυγκρότησης):</w:t>
      </w:r>
      <w:r>
        <w:rPr>
          <w:rFonts w:eastAsia="Times New Roman"/>
          <w:color w:val="000000"/>
          <w:szCs w:val="24"/>
        </w:rPr>
        <w:t xml:space="preserve"> Κύριε Πρόεδρε, κύριε Καραγκούνη, η Αστυνομία λαμ</w:t>
      </w:r>
      <w:r>
        <w:rPr>
          <w:rFonts w:eastAsia="Times New Roman"/>
          <w:color w:val="000000"/>
          <w:szCs w:val="24"/>
        </w:rPr>
        <w:t xml:space="preserve">βάνει όλα τα μέτρα που χρειάζονται, προκειμένου να ασφαλίσει την περιοχή των δικαστηρίων και ειδικά του Πρωτοδικείου Αθηνών, αλλά και του Εφετείου και του Αρείου Πάγου. </w:t>
      </w:r>
    </w:p>
    <w:p w14:paraId="44111931" w14:textId="77777777" w:rsidR="00F11290" w:rsidRDefault="00526BF0">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Συγκεκριμένα, για την ασφάλιση της περιοχής και τη φρούρηση των κτηριακών εγκαταστάσεω</w:t>
      </w:r>
      <w:r>
        <w:rPr>
          <w:rFonts w:eastAsia="Times New Roman"/>
          <w:color w:val="000000"/>
          <w:szCs w:val="24"/>
        </w:rPr>
        <w:t>ν του Πρωτοδικείου Αθηνών διατίθενται σαράντα αστυνομικοί και άλλοι δεκαπέντε αστυνομικοί για τον χειρισμό των μηχανημάτων ασφαλείας στις εισόδους του. Για το Εφετείο Αθηνών διατίθενται άλλοι σαράντα αστυνομικοί και είκοσι δύο αστυνομικοί για την αστυνόμευ</w:t>
      </w:r>
      <w:r>
        <w:rPr>
          <w:rFonts w:eastAsia="Times New Roman"/>
          <w:color w:val="000000"/>
          <w:szCs w:val="24"/>
        </w:rPr>
        <w:t xml:space="preserve">ση της ευρύτερης περιοχής. Επιπλέον, εννέα αστυνομικοί στο Εφετείο για τον χειρισμό των μηχανημάτων ασφαλείας. </w:t>
      </w:r>
    </w:p>
    <w:p w14:paraId="44111932" w14:textId="77777777" w:rsidR="00F11290" w:rsidRDefault="00526BF0">
      <w:pPr>
        <w:spacing w:before="100" w:beforeAutospacing="1" w:after="100" w:afterAutospacing="1" w:line="600" w:lineRule="auto"/>
        <w:ind w:firstLine="720"/>
        <w:contextualSpacing/>
        <w:jc w:val="both"/>
        <w:rPr>
          <w:rFonts w:ascii="Times New Roman" w:eastAsia="Times New Roman" w:hAnsi="Times New Roman"/>
          <w:color w:val="000000"/>
          <w:szCs w:val="24"/>
        </w:rPr>
      </w:pPr>
      <w:r>
        <w:rPr>
          <w:rFonts w:eastAsia="Times New Roman"/>
          <w:color w:val="000000"/>
          <w:szCs w:val="24"/>
        </w:rPr>
        <w:t xml:space="preserve">Η δύναμη αυτή είναι επαρκής. Όταν υπάρχουν προβλήματα –σαν και αυτά που αναφέρατε- φυσικά καλούνται δυνάμεις των μέτρων τάξης και αποκατάστασης </w:t>
      </w:r>
      <w:r>
        <w:rPr>
          <w:rFonts w:eastAsia="Times New Roman"/>
          <w:color w:val="000000"/>
          <w:szCs w:val="24"/>
        </w:rPr>
        <w:t xml:space="preserve">της τάξης για να ενισχύσουν τις υπάρχουσες </w:t>
      </w:r>
      <w:r>
        <w:rPr>
          <w:rFonts w:eastAsia="Times New Roman"/>
          <w:color w:val="000000"/>
          <w:szCs w:val="24"/>
        </w:rPr>
        <w:lastRenderedPageBreak/>
        <w:t xml:space="preserve">αστυνομικές δυνάμεις. Από εκεί και πέρα δεν μπορούμε να πάμε σε λογική </w:t>
      </w:r>
      <w:proofErr w:type="spellStart"/>
      <w:r>
        <w:rPr>
          <w:rFonts w:eastAsia="Times New Roman"/>
          <w:color w:val="000000"/>
          <w:szCs w:val="24"/>
        </w:rPr>
        <w:t>υπερεξασφάλισης</w:t>
      </w:r>
      <w:proofErr w:type="spellEnd"/>
      <w:r>
        <w:rPr>
          <w:rFonts w:eastAsia="Times New Roman"/>
          <w:color w:val="000000"/>
          <w:szCs w:val="24"/>
        </w:rPr>
        <w:t xml:space="preserve"> ενός χώρου, γιατί αυτό όπως καταλαβαίνετε θα είναι σε βάρος των άλλων χώρων της περιοχής των Αθηνών. Κάνουμε όμως ό,τι προβλέπ</w:t>
      </w:r>
      <w:r>
        <w:rPr>
          <w:rFonts w:eastAsia="Times New Roman"/>
          <w:color w:val="000000"/>
          <w:szCs w:val="24"/>
        </w:rPr>
        <w:t>εται.</w:t>
      </w:r>
    </w:p>
    <w:p w14:paraId="4411193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Έχουμε ζητήσει και είμαστε σε συνεργασία με το Τριμελές Συμβούλιο Διοίκησης του Πρωτοδικείου Αθηνών και της Διεύθυνσης του Εφετείου Αθηνών για τη βελτίωση των αδυναμιών στα μέτρα ασφαλείας και τη διαχείριση των κινδύνων. Υπάρχει συνεχής συνεργασία σε</w:t>
      </w:r>
      <w:r>
        <w:rPr>
          <w:rFonts w:eastAsia="Times New Roman" w:cs="Times New Roman"/>
          <w:szCs w:val="24"/>
        </w:rPr>
        <w:t xml:space="preserve"> περίπτωση πληροφόρησης για κινδύνους.</w:t>
      </w:r>
    </w:p>
    <w:p w14:paraId="4411193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λεγόμενο </w:t>
      </w:r>
      <w:r>
        <w:rPr>
          <w:rFonts w:eastAsia="Times New Roman" w:cs="Times New Roman"/>
          <w:szCs w:val="24"/>
        </w:rPr>
        <w:t>«</w:t>
      </w:r>
      <w:r>
        <w:rPr>
          <w:rFonts w:eastAsia="Times New Roman" w:cs="Times New Roman"/>
          <w:szCs w:val="24"/>
        </w:rPr>
        <w:t>άβατο</w:t>
      </w:r>
      <w:r>
        <w:rPr>
          <w:rFonts w:eastAsia="Times New Roman" w:cs="Times New Roman"/>
          <w:szCs w:val="24"/>
        </w:rPr>
        <w:t>»</w:t>
      </w:r>
      <w:r>
        <w:rPr>
          <w:rFonts w:eastAsia="Times New Roman" w:cs="Times New Roman"/>
          <w:szCs w:val="24"/>
        </w:rPr>
        <w:t>, σας πληροφορώ –και το ανακοινώνω αυτήν τη στιγμή στο Σώμα- ότι σήμερα με χειρουργικό τρόπο –γι’ αυτό δεν έχει γίνει γνωστό- εξαρθρώθηκε μία εγκληματική οργάνωση με μέλη Αλβανούς υπηκόους και ημεδαπούς στα Εξάρχεια, που δραστηριοποιούνται στην αποθήκευση,</w:t>
      </w:r>
      <w:r>
        <w:rPr>
          <w:rFonts w:eastAsia="Times New Roman" w:cs="Times New Roman"/>
          <w:szCs w:val="24"/>
        </w:rPr>
        <w:t xml:space="preserve"> μεταφορά και διακίνηση ναρκωτικών. Κατασχέθηκαν μεγάλες ποσότητες χασίς και κοκαΐνης. </w:t>
      </w:r>
    </w:p>
    <w:p w14:paraId="4411193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Το ανακοινώνω, γιατί έχει σχεδόν ολοκληρωθεί αυτήν τη στιγμή η επιχείρηση, η οποία –ξαναλέω- γίνεται με αθόρυβο και χειρουργικό τρόπο και ήταν πολύ αποτελεσματική. Φυσι</w:t>
      </w:r>
      <w:r>
        <w:rPr>
          <w:rFonts w:eastAsia="Times New Roman" w:cs="Times New Roman"/>
          <w:szCs w:val="24"/>
        </w:rPr>
        <w:t>κά αυτή η επιχείρηση δεν ήταν προϊόν οποιωνδήποτε πιέσεων αυτών των ημερών, γιατί και ο σχεδιασμός και η προετοιμασία και η πληροφόρηση, η οποία δυστυχώς δεν υπήρχε -δεν υπήρχε σχεδόν καμία πληροφόρηση όλα αυτά τα χρόνια- απαιτεί αρκετούς μήνες. Έγινε συστ</w:t>
      </w:r>
      <w:r>
        <w:rPr>
          <w:rFonts w:eastAsia="Times New Roman" w:cs="Times New Roman"/>
          <w:szCs w:val="24"/>
        </w:rPr>
        <w:t>ηματική δουλειά από τις αρμόδιες υπηρεσίες, έγινε εξαιρετική δουλειά από τις αστυνομικές αρχές και τα αποτελέσματα θα τα ανακοινώσουν οι αστυνομικές αρχές αύριο.</w:t>
      </w:r>
    </w:p>
    <w:p w14:paraId="4411193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411193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Κύριε Καραγκούνη, έχετε τον λόγο.</w:t>
      </w:r>
    </w:p>
    <w:p w14:paraId="4411193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ΚΑΡΑΓΚΟΥΝΗΣ:</w:t>
      </w:r>
      <w:r>
        <w:rPr>
          <w:rFonts w:eastAsia="Times New Roman" w:cs="Times New Roman"/>
          <w:szCs w:val="24"/>
        </w:rPr>
        <w:t xml:space="preserve"> Κύριε Υπουργέ, εγώ δεν μπορώ να μην σας δώσω συγχαρητήρια για αυτήν την επιχείρηση που κάνατε, για τη σύλληψη των </w:t>
      </w:r>
      <w:proofErr w:type="spellStart"/>
      <w:r>
        <w:rPr>
          <w:rFonts w:eastAsia="Times New Roman" w:cs="Times New Roman"/>
          <w:szCs w:val="24"/>
        </w:rPr>
        <w:t>ναρκέμπορων</w:t>
      </w:r>
      <w:proofErr w:type="spellEnd"/>
      <w:r>
        <w:rPr>
          <w:rFonts w:eastAsia="Times New Roman" w:cs="Times New Roman"/>
          <w:szCs w:val="24"/>
        </w:rPr>
        <w:t xml:space="preserve">. Όμως, τώρα μου ξύνετε πληγές. Να σας ρωτήσω κάτι; Εσείς που είστε στρατηγός και επιχειρησιακός, εσείς προσωπικά σαν </w:t>
      </w:r>
      <w:r>
        <w:rPr>
          <w:rFonts w:eastAsia="Times New Roman" w:cs="Times New Roman"/>
          <w:szCs w:val="24"/>
        </w:rPr>
        <w:lastRenderedPageBreak/>
        <w:t>Υπουργός, θα μπορούσατε να πάτε στα Εξάρχεια και να επιβλέψετε αυτήν την επιχείρηση; Εδώ οι συνάδελφοι του Κοινοβουλίου –ρωτάω- μπορούν να πάνε μία βόλτα στα Εξάρχεια;</w:t>
      </w:r>
    </w:p>
    <w:p w14:paraId="4411193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Υπάρχει αποκλεισμός στα Εξάρχεια. Και ευθύνεστε και προσωπικά. Η Κυβέρνηση συνολικά ευθύ</w:t>
      </w:r>
      <w:r>
        <w:rPr>
          <w:rFonts w:eastAsia="Times New Roman" w:cs="Times New Roman"/>
          <w:szCs w:val="24"/>
        </w:rPr>
        <w:t>νεται γι</w:t>
      </w:r>
      <w:r>
        <w:rPr>
          <w:rFonts w:eastAsia="Times New Roman" w:cs="Times New Roman"/>
          <w:szCs w:val="24"/>
        </w:rPr>
        <w:t>’</w:t>
      </w:r>
      <w:r>
        <w:rPr>
          <w:rFonts w:eastAsia="Times New Roman" w:cs="Times New Roman"/>
          <w:szCs w:val="24"/>
        </w:rPr>
        <w:t xml:space="preserve"> αυτό. Συγχαρητήρια για την επιχείρηση αυτή. Όμως εσείς μπορείτε να πάτε να κάνετε μια επίβλεψη αυτής της επιχείρησης; Δεν μπορείτε, κύριε Υπουργέ. Δεν μπορείτε να περάσετε στα Εξάρχεια. Το ταχυδρομικό κατάστημα εκεί έκλεισε από τους συνεχείς βανδ</w:t>
      </w:r>
      <w:r>
        <w:rPr>
          <w:rFonts w:eastAsia="Times New Roman" w:cs="Times New Roman"/>
          <w:szCs w:val="24"/>
        </w:rPr>
        <w:t xml:space="preserve">αλισμούς. Κατεβάζουν τον κόσμο από τα τρόλεϊ και καίνε τα τρόλεϊ. Και συζητάμε τώρα για την επιχείρηση που κάνατε; </w:t>
      </w:r>
    </w:p>
    <w:p w14:paraId="4411193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να σας δώσω συγχαρητήρια και σε εσάς προσωπικά αλλά και στις δυνάμεις, αλλά τι λέει αυτό; Μην ξύνετε πληγές σχετικά με τα Εξάρχεια, </w:t>
      </w:r>
      <w:r>
        <w:rPr>
          <w:rFonts w:eastAsia="Times New Roman" w:cs="Times New Roman"/>
          <w:szCs w:val="24"/>
        </w:rPr>
        <w:t>γιατί υπάρχουν τεράστιες ευθύνες, κύριε Υπουργέ. Και δυστυχώς δεν έχετε κάνει τίποτα για αυτό.</w:t>
      </w:r>
    </w:p>
    <w:p w14:paraId="4411193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Σχετικά με το ζήτημα της ασφάλειας των δικαστηρίων, θέλω να πω τα εξής. Εμείς, σας είχα πει, είχαμε εκπονήσει ένα πολύ συγκεκριμένο πρόγραμμα. Είναι ελλιπέστατη </w:t>
      </w:r>
      <w:r>
        <w:rPr>
          <w:rFonts w:eastAsia="Times New Roman" w:cs="Times New Roman"/>
          <w:szCs w:val="24"/>
        </w:rPr>
        <w:t xml:space="preserve">η αστυνόμευση στα δικαστήρια και πρέπει να ενημερωθείτε  καλύτερα. </w:t>
      </w:r>
    </w:p>
    <w:p w14:paraId="4411193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είχαμε σχεδιάσει, κύριε Υπουργέ, να μπούνε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rays</w:t>
      </w:r>
      <w:r>
        <w:rPr>
          <w:rFonts w:eastAsia="Times New Roman" w:cs="Times New Roman"/>
          <w:szCs w:val="24"/>
        </w:rPr>
        <w:t xml:space="preserve">, ώστε να μπορεί να γίνει έλεγχος αν περνάνε όπλα μέσα στο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μ</w:t>
      </w:r>
      <w:r>
        <w:rPr>
          <w:rFonts w:eastAsia="Times New Roman" w:cs="Times New Roman"/>
          <w:szCs w:val="24"/>
        </w:rPr>
        <w:t>έγαρο. Το ξέρετε ότι τώρα δεν υπάρχει κανένας έλεγχος; Είχαμε π</w:t>
      </w:r>
      <w:r>
        <w:rPr>
          <w:rFonts w:eastAsia="Times New Roman" w:cs="Times New Roman"/>
          <w:szCs w:val="24"/>
        </w:rPr>
        <w:t>ροβλέψει να μπουν νέες κάμερες και να αντικαταστήσουν τις παλιές. Δεν έχει προχωρήσει τίποτα από όλα αυτά. Ευτυχώς, είχαμε σφραγίσει τον πίσω χώρο, του άλσους, για να μην υπάρχει δίοδος μέσα. Δεν ξέρω πραγματικά ποια είναι η αστυνόμευση γύρω-γύρω. Αυτό που</w:t>
      </w:r>
      <w:r>
        <w:rPr>
          <w:rFonts w:eastAsia="Times New Roman" w:cs="Times New Roman"/>
          <w:szCs w:val="24"/>
        </w:rPr>
        <w:t xml:space="preserve"> μαθαίνω και αυτό που μου λένε είναι ότι δεν υπάρχει καμία.</w:t>
      </w:r>
    </w:p>
    <w:p w14:paraId="4411193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Επίσης, εγώ θα σας κάνω μία πρόταση. Μπαίνει χιλιάδες κόσμος στα δικαστήρια κάθε μέρα. Βάλτε έναν γκισέ απ’ έξω. Ελάτε σε συμφωνία με το Υπουργείο Δικαιοσύνης. Το είχαμε προχωρήσει. Έτσι, για να κ</w:t>
      </w:r>
      <w:r>
        <w:rPr>
          <w:rFonts w:eastAsia="Times New Roman" w:cs="Times New Roman"/>
          <w:szCs w:val="24"/>
        </w:rPr>
        <w:t xml:space="preserve">άνουν αίτηση για πιστοποιητικά, να μην χρειάζεται να εισέρχονται μέσα στα δικαστήρια. Θα μπορεί </w:t>
      </w:r>
      <w:r>
        <w:rPr>
          <w:rFonts w:eastAsia="Times New Roman" w:cs="Times New Roman"/>
          <w:szCs w:val="24"/>
        </w:rPr>
        <w:lastRenderedPageBreak/>
        <w:t>να γίνεται σε έναν γκισέ έξω από αυτά, οπότε να διευκολυνθεί και το δικό σας έργο. Η προσπάθεια που έχει γίνει στο Εφετείο πρέπει να συνεχιστεί και στο Ειρηνοδι</w:t>
      </w:r>
      <w:r>
        <w:rPr>
          <w:rFonts w:eastAsia="Times New Roman" w:cs="Times New Roman"/>
          <w:szCs w:val="24"/>
        </w:rPr>
        <w:t>κείο, αλλά και σε όλα τα δικαστήρια της χώρας.</w:t>
      </w:r>
    </w:p>
    <w:p w14:paraId="4411193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ότι υπάρχει ένα άλλο ζήτημα, το οποίο πρέπει να το δείτε. Νομίζω ότι δηλώνει και τον μη συντονισμό που υπάρχει στα δικαστήρια. Έχει να κάνει με τις συνεχείς τηλεφωνικές απειλές για βόμβε</w:t>
      </w:r>
      <w:r>
        <w:rPr>
          <w:rFonts w:eastAsia="Times New Roman" w:cs="Times New Roman"/>
          <w:szCs w:val="24"/>
        </w:rPr>
        <w:t xml:space="preserve">ς, που όλοι βγαίνουν έξω και σταματάει η λειτουργία των δικαστηρίων. Ποιος έχει την αρμοδιότητα να εκκενώσει 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μ</w:t>
      </w:r>
      <w:r>
        <w:rPr>
          <w:rFonts w:eastAsia="Times New Roman" w:cs="Times New Roman"/>
          <w:szCs w:val="24"/>
        </w:rPr>
        <w:t>έγαρο; Κανονικά πρέπει να το έχει η Αστυνομία και ο αρμόδιος υπεύθυνος αξιωματικός. Το ξέρετε ότι ρωτάνε τον προϊστάμενο αν πρέπει να</w:t>
      </w:r>
      <w:r>
        <w:rPr>
          <w:rFonts w:eastAsia="Times New Roman" w:cs="Times New Roman"/>
          <w:szCs w:val="24"/>
        </w:rPr>
        <w:t xml:space="preserve"> εκκενωθεί; Και αν τελικά σκάσει μια βόμβα, ποιος θα φταίει, κύριε Υπουργέ; Μπορεί να κρίνει ο προϊστάμενος αν πρέπει να εκκενωθούν τα δικαστήρια; Κάτι πολύ απλό σας λέω, που δηλώνει τον μη συντονισμό.</w:t>
      </w:r>
    </w:p>
    <w:p w14:paraId="4411193F"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Δείτε το, κύριε Υπουργέ, γιατί θα έχουμε χειρότερα </w:t>
      </w:r>
      <w:r>
        <w:rPr>
          <w:rFonts w:eastAsia="Times New Roman"/>
          <w:szCs w:val="24"/>
        </w:rPr>
        <w:t>πράγματα. Θα συμβεί κάτι χειρότερο και μετά δεν θα μπορούμε να το θεραπεύσουμε.</w:t>
      </w:r>
    </w:p>
    <w:p w14:paraId="44111940" w14:textId="77777777" w:rsidR="00F11290" w:rsidRDefault="00526BF0">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Υπουργέ, έχετε τον λόγο.</w:t>
      </w:r>
    </w:p>
    <w:p w14:paraId="44111941" w14:textId="77777777" w:rsidR="00F11290" w:rsidRDefault="00526BF0">
      <w:pPr>
        <w:spacing w:line="600" w:lineRule="auto"/>
        <w:ind w:firstLine="720"/>
        <w:contextualSpacing/>
        <w:jc w:val="both"/>
        <w:rPr>
          <w:rFonts w:eastAsia="Times New Roman"/>
          <w:szCs w:val="24"/>
        </w:rPr>
      </w:pPr>
      <w:r>
        <w:rPr>
          <w:rFonts w:eastAsia="Times New Roman"/>
          <w:b/>
          <w:szCs w:val="24"/>
        </w:rPr>
        <w:t>ΝΙΚΟΛΑΟΣ ΤΟΣΚΑΣ (Αναπληρωτής Υπουργός Εσωτερικών και Διοικητικής</w:t>
      </w:r>
      <w:r>
        <w:rPr>
          <w:rFonts w:eastAsia="Times New Roman"/>
          <w:szCs w:val="24"/>
        </w:rPr>
        <w:t xml:space="preserve"> </w:t>
      </w:r>
      <w:r>
        <w:rPr>
          <w:rFonts w:eastAsia="Times New Roman"/>
          <w:b/>
          <w:szCs w:val="24"/>
        </w:rPr>
        <w:t xml:space="preserve">Ανασυγκρότησης): </w:t>
      </w:r>
      <w:r>
        <w:rPr>
          <w:rFonts w:eastAsia="Times New Roman"/>
          <w:szCs w:val="24"/>
        </w:rPr>
        <w:t xml:space="preserve">Κύριε Καραγκούνη, το θέμα του </w:t>
      </w:r>
      <w:r>
        <w:rPr>
          <w:rFonts w:eastAsia="Times New Roman"/>
          <w:szCs w:val="24"/>
        </w:rPr>
        <w:t>συντονισμού, που είναι ένα θέμα διαρκώς ζητούμενο σ' όλους τους τομείς, δεν θα το αποφύγω. Δεν θα πω ότι όλα είναι καλώς καμωμένα και ότι δεν υπάρχει ανάγκη συντονισμού. Εσείς τα ξέρετε. Αν δεν κάνω λάθος, έχετε θητεύσει στο Υπουργείο Δικαιοσύνης και ξέρετ</w:t>
      </w:r>
      <w:r>
        <w:rPr>
          <w:rFonts w:eastAsia="Times New Roman"/>
          <w:szCs w:val="24"/>
        </w:rPr>
        <w:t xml:space="preserve">ε πώς λειτουργούν αυτοί οι χώροι πολύ καλύτερα από μένα. Είναι ένα ζήτημα το οποίο δεν αρνούμαι ότι πρέπει να ξαναδούμε. Πιθανότατα υπάρχουν πολλοί τομείς που θέλουν κάλυψη και χρήζουν καλύτερου συντονισμού. </w:t>
      </w:r>
    </w:p>
    <w:p w14:paraId="44111942" w14:textId="77777777" w:rsidR="00F11290" w:rsidRDefault="00526BF0">
      <w:pPr>
        <w:spacing w:line="600" w:lineRule="auto"/>
        <w:ind w:firstLine="720"/>
        <w:contextualSpacing/>
        <w:jc w:val="both"/>
        <w:rPr>
          <w:rFonts w:eastAsia="Times New Roman"/>
          <w:szCs w:val="24"/>
        </w:rPr>
      </w:pPr>
      <w:r>
        <w:rPr>
          <w:rFonts w:eastAsia="Times New Roman"/>
          <w:szCs w:val="24"/>
        </w:rPr>
        <w:t>Ξαναλέω, όμως, ότι δεν μπορούμε να πάμε σε λογι</w:t>
      </w:r>
      <w:r>
        <w:rPr>
          <w:rFonts w:eastAsia="Times New Roman"/>
          <w:szCs w:val="24"/>
        </w:rPr>
        <w:t xml:space="preserve">κή </w:t>
      </w:r>
      <w:proofErr w:type="spellStart"/>
      <w:r>
        <w:rPr>
          <w:rFonts w:eastAsia="Times New Roman"/>
          <w:szCs w:val="24"/>
        </w:rPr>
        <w:t>υπερεξασφάλισης</w:t>
      </w:r>
      <w:proofErr w:type="spellEnd"/>
      <w:r>
        <w:rPr>
          <w:rFonts w:eastAsia="Times New Roman"/>
          <w:szCs w:val="24"/>
        </w:rPr>
        <w:t>. Δεν μπορούμε να διαθέτουμε δυνάμεις. Δεν είναι αστείρευτες οι δυνάμεις οι οποίες θα διατεθούν. Υπάρχει ένας μεγάλος αριθμός αστυνομικών οι οποίοι καλύπτουν δικαστικούς, γύρω στα τετρακόσια άτομα -προσπαθούμε να τα μειώσουμε, είναι υπερβ</w:t>
      </w:r>
      <w:r>
        <w:rPr>
          <w:rFonts w:eastAsia="Times New Roman"/>
          <w:szCs w:val="24"/>
        </w:rPr>
        <w:t xml:space="preserve">ολικός ο αριθμός- και αφορούν δικαστές οι οποίοι είχαν δικάσει πολύ παλιές υποθέσεις. </w:t>
      </w:r>
      <w:r>
        <w:rPr>
          <w:rFonts w:eastAsia="Times New Roman"/>
          <w:szCs w:val="24"/>
        </w:rPr>
        <w:lastRenderedPageBreak/>
        <w:t>Είναι ένα θέμα αυτών των ημερών που το εξετάζουμε και θα ληφθούν αποφάσεις. Επομένως διαρκώς ζητούμενο είναι το θέμα του συντονισμού. Προσπαθούμε να βελτιώσουμε την κατάσ</w:t>
      </w:r>
      <w:r>
        <w:rPr>
          <w:rFonts w:eastAsia="Times New Roman"/>
          <w:szCs w:val="24"/>
        </w:rPr>
        <w:t xml:space="preserve">ταση. </w:t>
      </w:r>
    </w:p>
    <w:p w14:paraId="44111943" w14:textId="77777777" w:rsidR="00F11290" w:rsidRDefault="00526BF0">
      <w:pPr>
        <w:spacing w:line="600" w:lineRule="auto"/>
        <w:ind w:firstLine="720"/>
        <w:contextualSpacing/>
        <w:jc w:val="both"/>
        <w:rPr>
          <w:rFonts w:eastAsia="Times New Roman"/>
          <w:szCs w:val="24"/>
        </w:rPr>
      </w:pPr>
      <w:r>
        <w:rPr>
          <w:rFonts w:eastAsia="Times New Roman"/>
          <w:szCs w:val="24"/>
        </w:rPr>
        <w:t>Από εκεί και πέρα, η τεχνολογία προχωράει και αυτό θα πρέπει να το βλέπουμε μέσα σ’ ένα πλαίσιο οικονομικών δυνατοτήτων. Φυσικά, είναι δεκτές οι οποιεσδήποτε προτάσεις για τη βελτίωση του συστήματος.</w:t>
      </w:r>
    </w:p>
    <w:p w14:paraId="44111944" w14:textId="77777777" w:rsidR="00F11290" w:rsidRDefault="00526BF0">
      <w:pPr>
        <w:spacing w:line="600" w:lineRule="auto"/>
        <w:ind w:firstLine="720"/>
        <w:contextualSpacing/>
        <w:jc w:val="both"/>
        <w:rPr>
          <w:rFonts w:eastAsia="Times New Roman"/>
          <w:szCs w:val="24"/>
        </w:rPr>
      </w:pPr>
      <w:r>
        <w:rPr>
          <w:rFonts w:eastAsia="Times New Roman"/>
          <w:szCs w:val="24"/>
        </w:rPr>
        <w:t>Σας ευχαριστώ.</w:t>
      </w:r>
    </w:p>
    <w:p w14:paraId="44111945"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w:t>
      </w:r>
      <w:r>
        <w:rPr>
          <w:rFonts w:eastAsia="Times New Roman"/>
          <w:szCs w:val="24"/>
        </w:rPr>
        <w:t xml:space="preserve">α συζητηθεί η έβδομη </w:t>
      </w:r>
      <w:r>
        <w:rPr>
          <w:rFonts w:eastAsia="Times New Roman"/>
          <w:szCs w:val="24"/>
        </w:rPr>
        <w:t xml:space="preserve">με αριθμό 916/27-5-2016 </w:t>
      </w:r>
      <w:r>
        <w:rPr>
          <w:rFonts w:eastAsia="Times New Roman"/>
          <w:szCs w:val="24"/>
        </w:rPr>
        <w:t xml:space="preserve">επίκαιρη ερώτηση δεύτερου κύκλου του Βουλευτή Β΄ Αθηνών του Λαϊκού Συνδέσμου-Χρυσή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Εσωτερικών και Διοικητικής Ανασυγκρότησης</w:t>
      </w:r>
      <w:r>
        <w:rPr>
          <w:rFonts w:eastAsia="Times New Roman"/>
          <w:szCs w:val="24"/>
        </w:rPr>
        <w:t>,</w:t>
      </w:r>
      <w:r>
        <w:rPr>
          <w:rFonts w:eastAsia="Times New Roman"/>
          <w:szCs w:val="24"/>
        </w:rPr>
        <w:t xml:space="preserve"> σχετικά με τη </w:t>
      </w:r>
      <w:proofErr w:type="spellStart"/>
      <w:r>
        <w:rPr>
          <w:rFonts w:eastAsia="Times New Roman"/>
          <w:szCs w:val="24"/>
        </w:rPr>
        <w:t>στοχοποίηση</w:t>
      </w:r>
      <w:proofErr w:type="spellEnd"/>
      <w:r>
        <w:rPr>
          <w:rFonts w:eastAsia="Times New Roman"/>
          <w:szCs w:val="24"/>
        </w:rPr>
        <w:t xml:space="preserve"> Ελλήνων πολιτών </w:t>
      </w:r>
      <w:r>
        <w:rPr>
          <w:rFonts w:eastAsia="Times New Roman"/>
          <w:szCs w:val="24"/>
        </w:rPr>
        <w:t xml:space="preserve">από γνωστή παρακρατική ιστοσελίδα </w:t>
      </w:r>
      <w:proofErr w:type="spellStart"/>
      <w:r>
        <w:rPr>
          <w:rFonts w:eastAsia="Times New Roman"/>
          <w:szCs w:val="24"/>
        </w:rPr>
        <w:t>αντιεξουσιαστών</w:t>
      </w:r>
      <w:proofErr w:type="spellEnd"/>
      <w:r>
        <w:rPr>
          <w:rFonts w:eastAsia="Times New Roman"/>
          <w:szCs w:val="24"/>
        </w:rPr>
        <w:t>.</w:t>
      </w:r>
    </w:p>
    <w:p w14:paraId="44111946"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Παναγιώταρε</w:t>
      </w:r>
      <w:proofErr w:type="spellEnd"/>
      <w:r>
        <w:rPr>
          <w:rFonts w:eastAsia="Times New Roman"/>
          <w:szCs w:val="24"/>
        </w:rPr>
        <w:t>, έχετε τον λόγο.</w:t>
      </w:r>
    </w:p>
    <w:p w14:paraId="44111947" w14:textId="77777777" w:rsidR="00F11290" w:rsidRDefault="00526BF0">
      <w:pPr>
        <w:spacing w:line="600" w:lineRule="auto"/>
        <w:ind w:firstLine="720"/>
        <w:contextualSpacing/>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w:t>
      </w:r>
    </w:p>
    <w:p w14:paraId="44111948"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Κύριε Υπουργέ, όλα καλά αυτές τις μέρες στα Εξάρχεια, στο κέντρο των Αθηνών, παντού; Βλέπουμε ότι υπάρχει μια έντονη καταστροφική μανία και δολοφονική μανία διαφόρων. </w:t>
      </w:r>
    </w:p>
    <w:p w14:paraId="44111949" w14:textId="77777777" w:rsidR="00F11290" w:rsidRDefault="00526BF0">
      <w:pPr>
        <w:spacing w:line="600" w:lineRule="auto"/>
        <w:ind w:firstLine="720"/>
        <w:contextualSpacing/>
        <w:jc w:val="both"/>
        <w:rPr>
          <w:rFonts w:eastAsia="Times New Roman"/>
          <w:szCs w:val="24"/>
        </w:rPr>
      </w:pPr>
      <w:r>
        <w:rPr>
          <w:rFonts w:eastAsia="Times New Roman"/>
          <w:szCs w:val="24"/>
        </w:rPr>
        <w:t>Ο κοινός παρονομαστής των περισσοτέρων εκ των έκνομων αυτών ενεργειών είναι η τρομοκρατι</w:t>
      </w:r>
      <w:r>
        <w:rPr>
          <w:rFonts w:eastAsia="Times New Roman"/>
          <w:szCs w:val="24"/>
        </w:rPr>
        <w:t xml:space="preserve">κή ιστοσελίδα </w:t>
      </w:r>
      <w:proofErr w:type="spellStart"/>
      <w:r>
        <w:rPr>
          <w:rFonts w:eastAsia="Times New Roman"/>
          <w:szCs w:val="24"/>
          <w:lang w:val="en-US"/>
        </w:rPr>
        <w:t>indymedia</w:t>
      </w:r>
      <w:proofErr w:type="spellEnd"/>
      <w:r>
        <w:rPr>
          <w:rFonts w:eastAsia="Times New Roman"/>
          <w:szCs w:val="24"/>
        </w:rPr>
        <w:t xml:space="preserve">, στην οποία όλες αυτές οι </w:t>
      </w:r>
      <w:proofErr w:type="spellStart"/>
      <w:r>
        <w:rPr>
          <w:rFonts w:eastAsia="Times New Roman"/>
          <w:szCs w:val="24"/>
        </w:rPr>
        <w:t>παραβατικές</w:t>
      </w:r>
      <w:proofErr w:type="spellEnd"/>
      <w:r>
        <w:rPr>
          <w:rFonts w:eastAsia="Times New Roman"/>
          <w:szCs w:val="24"/>
        </w:rPr>
        <w:t xml:space="preserve"> ενέργειες</w:t>
      </w:r>
      <w:r>
        <w:rPr>
          <w:rFonts w:eastAsia="Times New Roman"/>
          <w:szCs w:val="24"/>
        </w:rPr>
        <w:t>,</w:t>
      </w:r>
      <w:r>
        <w:rPr>
          <w:rFonts w:eastAsia="Times New Roman"/>
          <w:szCs w:val="24"/>
        </w:rPr>
        <w:t xml:space="preserve"> οι οποίες </w:t>
      </w:r>
      <w:proofErr w:type="spellStart"/>
      <w:r>
        <w:rPr>
          <w:rFonts w:eastAsia="Times New Roman"/>
          <w:szCs w:val="24"/>
        </w:rPr>
        <w:t>συνέβαιναν</w:t>
      </w:r>
      <w:proofErr w:type="spellEnd"/>
      <w:r>
        <w:rPr>
          <w:rFonts w:eastAsia="Times New Roman"/>
          <w:szCs w:val="24"/>
        </w:rPr>
        <w:t xml:space="preserve"> και συμβαίνουν στην πατρίδα </w:t>
      </w:r>
      <w:r>
        <w:rPr>
          <w:rFonts w:eastAsia="Times New Roman"/>
          <w:szCs w:val="24"/>
        </w:rPr>
        <w:t>μας,</w:t>
      </w:r>
      <w:r>
        <w:rPr>
          <w:rFonts w:eastAsia="Times New Roman"/>
          <w:szCs w:val="24"/>
        </w:rPr>
        <w:t xml:space="preserve"> οργανώνονται. Οι περισσότερες ανακοινώνονται από πριν στο </w:t>
      </w:r>
      <w:proofErr w:type="spellStart"/>
      <w:r>
        <w:rPr>
          <w:rFonts w:eastAsia="Times New Roman"/>
          <w:szCs w:val="24"/>
          <w:lang w:val="en-US"/>
        </w:rPr>
        <w:t>indymedia</w:t>
      </w:r>
      <w:proofErr w:type="spellEnd"/>
      <w:r>
        <w:rPr>
          <w:rFonts w:eastAsia="Times New Roman"/>
          <w:szCs w:val="24"/>
        </w:rPr>
        <w:t xml:space="preserve"> και αφού έχουμε «αίσιο» τέλος γι’ αυτούς –εντός εισαγωγικών β</w:t>
      </w:r>
      <w:r>
        <w:rPr>
          <w:rFonts w:eastAsia="Times New Roman"/>
          <w:szCs w:val="24"/>
        </w:rPr>
        <w:t xml:space="preserve">έβαια το </w:t>
      </w:r>
      <w:r>
        <w:rPr>
          <w:rFonts w:eastAsia="Times New Roman"/>
          <w:szCs w:val="24"/>
        </w:rPr>
        <w:t>«</w:t>
      </w:r>
      <w:r>
        <w:rPr>
          <w:rFonts w:eastAsia="Times New Roman"/>
          <w:szCs w:val="24"/>
        </w:rPr>
        <w:t xml:space="preserve">αίσιο»- μετά «ανεβάζουν» τα κατορθώματά τους στο </w:t>
      </w:r>
      <w:proofErr w:type="spellStart"/>
      <w:r>
        <w:rPr>
          <w:rFonts w:eastAsia="Times New Roman"/>
          <w:szCs w:val="24"/>
          <w:lang w:val="en-US"/>
        </w:rPr>
        <w:t>indymedia</w:t>
      </w:r>
      <w:proofErr w:type="spellEnd"/>
      <w:r>
        <w:rPr>
          <w:rFonts w:eastAsia="Times New Roman"/>
          <w:szCs w:val="24"/>
        </w:rPr>
        <w:t>, όπως είχε γίνει και με την ένοπλη πορεία στα Εξάρχεια από τον «</w:t>
      </w:r>
      <w:proofErr w:type="spellStart"/>
      <w:r>
        <w:rPr>
          <w:rFonts w:eastAsia="Times New Roman"/>
          <w:szCs w:val="24"/>
        </w:rPr>
        <w:t>Ρουβίκωνα</w:t>
      </w:r>
      <w:proofErr w:type="spellEnd"/>
      <w:r>
        <w:rPr>
          <w:rFonts w:eastAsia="Times New Roman"/>
          <w:szCs w:val="24"/>
        </w:rPr>
        <w:t>», όπου το κράτος πήγε να τους δικαιολογήσει ότι τα όπλα δεν είναι αληθινά, είναι ψεύτικα, αλλά βγήκαν οι ίδιοι κα</w:t>
      </w:r>
      <w:r>
        <w:rPr>
          <w:rFonts w:eastAsia="Times New Roman"/>
          <w:szCs w:val="24"/>
        </w:rPr>
        <w:t>ι είπαν «όχι, είναι αληθινά» και απ’ ό,τι φαίνεται το επιβεβαίωσαν λίγες μέρες μετά με μια δολοφονία η οποία έγινε και ενδεχομένως να έχουν γίνει και άλλες.</w:t>
      </w:r>
    </w:p>
    <w:p w14:paraId="4411194A"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Επίσης, έχουμε την κατάληψη του ξενοδοχείου επί της οδού Αχαρνών, την κατάληψη του ξενοδοχείου «Όνε</w:t>
      </w:r>
      <w:r>
        <w:rPr>
          <w:rFonts w:eastAsia="Times New Roman"/>
          <w:szCs w:val="24"/>
        </w:rPr>
        <w:t xml:space="preserve">ιρο» στα Εξάρχεια, τις επιθέσεις οι οποίες γίνονται στο Αστυνομικό Τμήμα Εξαρχείων, τους βανδαλισμούς στους σταθμούς του μετρό και του ηλεκτρικού. </w:t>
      </w:r>
    </w:p>
    <w:p w14:paraId="4411194B" w14:textId="77777777" w:rsidR="00F11290" w:rsidRDefault="00526BF0">
      <w:pPr>
        <w:spacing w:line="600" w:lineRule="auto"/>
        <w:ind w:firstLine="720"/>
        <w:contextualSpacing/>
        <w:jc w:val="both"/>
        <w:rPr>
          <w:rFonts w:eastAsia="Times New Roman"/>
          <w:szCs w:val="24"/>
        </w:rPr>
      </w:pPr>
      <w:r>
        <w:rPr>
          <w:rFonts w:eastAsia="Times New Roman"/>
          <w:szCs w:val="24"/>
        </w:rPr>
        <w:t>Το φοβερότερο όλων ήταν ότι κάποιος ρουφιάνος –γιατί περί αυτού πρόκειται- και μάλιστα κακόβουλος</w:t>
      </w:r>
      <w:r>
        <w:rPr>
          <w:rFonts w:eastAsia="Times New Roman"/>
          <w:szCs w:val="24"/>
        </w:rPr>
        <w:t>,</w:t>
      </w:r>
      <w:r>
        <w:rPr>
          <w:rFonts w:eastAsia="Times New Roman"/>
          <w:szCs w:val="24"/>
        </w:rPr>
        <w:t xml:space="preserve"> έδωσε τα </w:t>
      </w:r>
      <w:r>
        <w:rPr>
          <w:rFonts w:eastAsia="Times New Roman"/>
          <w:szCs w:val="24"/>
        </w:rPr>
        <w:t xml:space="preserve">στοιχεία, τα ονόματα των ελεγκτών-υπαλλήλων, καλώς ή κακώς δημοσίων υπαλλήλων. Έδωσε, λοιπόν, τα στοιχεία των ελεγκτών του μετρό, της ΣΤΑΣΥ, στη δημοσιότητα και βγήκαν μέσω της ιστοσελίδας </w:t>
      </w:r>
      <w:proofErr w:type="spellStart"/>
      <w:r>
        <w:rPr>
          <w:rFonts w:eastAsia="Times New Roman"/>
          <w:szCs w:val="24"/>
          <w:lang w:val="en-US"/>
        </w:rPr>
        <w:t>indymedia</w:t>
      </w:r>
      <w:proofErr w:type="spellEnd"/>
      <w:r>
        <w:rPr>
          <w:rFonts w:eastAsia="Times New Roman"/>
          <w:szCs w:val="24"/>
        </w:rPr>
        <w:t xml:space="preserve"> με όλα τα συνοδευτικά σχόλια: «Επισκεφθείτε τους», όχι φυ</w:t>
      </w:r>
      <w:r>
        <w:rPr>
          <w:rFonts w:eastAsia="Times New Roman"/>
          <w:szCs w:val="24"/>
        </w:rPr>
        <w:t xml:space="preserve">σικά για να τους πουν «μπράβο». Μάρκαραν και τα σπίτια κάποιων ελεγκτών με σπρέι. Υπήρξαν και επιθέσεις. </w:t>
      </w:r>
    </w:p>
    <w:p w14:paraId="4411194C" w14:textId="77777777" w:rsidR="00F11290" w:rsidRDefault="00526BF0">
      <w:pPr>
        <w:spacing w:line="600" w:lineRule="auto"/>
        <w:ind w:firstLine="720"/>
        <w:contextualSpacing/>
        <w:jc w:val="both"/>
        <w:rPr>
          <w:rFonts w:eastAsia="Times New Roman"/>
          <w:szCs w:val="24"/>
        </w:rPr>
      </w:pPr>
      <w:r>
        <w:rPr>
          <w:rFonts w:eastAsia="Times New Roman"/>
          <w:szCs w:val="24"/>
        </w:rPr>
        <w:t>Όλα αυτά νομίζω ότι θα σας έδιναν ένα πολύ καλό «πάτημα», αν θέλατε –γιατί δεν θέλετε- για να μπορέσετε να λύσετε αυτό το πρόβλημα. Εξάλλου, έχετε του</w:t>
      </w:r>
      <w:r>
        <w:rPr>
          <w:rFonts w:eastAsia="Times New Roman"/>
          <w:szCs w:val="24"/>
        </w:rPr>
        <w:t>ς «</w:t>
      </w:r>
      <w:proofErr w:type="spellStart"/>
      <w:r>
        <w:rPr>
          <w:rFonts w:eastAsia="Times New Roman"/>
          <w:szCs w:val="24"/>
        </w:rPr>
        <w:t>υπερκοριούς</w:t>
      </w:r>
      <w:proofErr w:type="spellEnd"/>
      <w:r>
        <w:rPr>
          <w:rFonts w:eastAsia="Times New Roman"/>
          <w:szCs w:val="24"/>
        </w:rPr>
        <w:t>»</w:t>
      </w:r>
      <w:r>
        <w:rPr>
          <w:rFonts w:eastAsia="Times New Roman"/>
          <w:szCs w:val="24"/>
        </w:rPr>
        <w:t>,</w:t>
      </w:r>
      <w:r>
        <w:rPr>
          <w:rFonts w:eastAsia="Times New Roman"/>
          <w:szCs w:val="24"/>
        </w:rPr>
        <w:t xml:space="preserve"> οι οποίο</w:t>
      </w:r>
      <w:r>
        <w:rPr>
          <w:rFonts w:eastAsia="Times New Roman"/>
          <w:szCs w:val="24"/>
        </w:rPr>
        <w:t>ι</w:t>
      </w:r>
      <w:r>
        <w:rPr>
          <w:rFonts w:eastAsia="Times New Roman"/>
          <w:szCs w:val="24"/>
        </w:rPr>
        <w:t xml:space="preserve"> καταγράφουν τα πάντα. Σίγουρα θα μπορούσατε να είχατε καταγράψει και όλα αυτά, όπως στα γραφεία του ΠΑΣΟΚ, μετά </w:t>
      </w:r>
      <w:r>
        <w:rPr>
          <w:rFonts w:eastAsia="Times New Roman"/>
          <w:szCs w:val="24"/>
        </w:rPr>
        <w:lastRenderedPageBreak/>
        <w:t>από δεκαπέντε-είκοσι επιθέσεις στην Χαριλάου Τρικούπη, ξαφνικά μπήκε ο «</w:t>
      </w:r>
      <w:proofErr w:type="spellStart"/>
      <w:r>
        <w:rPr>
          <w:rFonts w:eastAsia="Times New Roman"/>
          <w:szCs w:val="24"/>
        </w:rPr>
        <w:t>υπερκοριός</w:t>
      </w:r>
      <w:proofErr w:type="spellEnd"/>
      <w:r>
        <w:rPr>
          <w:rFonts w:eastAsia="Times New Roman"/>
          <w:szCs w:val="24"/>
        </w:rPr>
        <w:t xml:space="preserve">» και συνελήφθησαν αυτοί οι οποίοι </w:t>
      </w:r>
      <w:proofErr w:type="spellStart"/>
      <w:r>
        <w:rPr>
          <w:rFonts w:eastAsia="Times New Roman"/>
          <w:szCs w:val="24"/>
        </w:rPr>
        <w:t>βανδάλιζαν</w:t>
      </w:r>
      <w:proofErr w:type="spellEnd"/>
      <w:r>
        <w:rPr>
          <w:rFonts w:eastAsia="Times New Roman"/>
          <w:szCs w:val="24"/>
        </w:rPr>
        <w:t xml:space="preserve"> και έκαιγαν. Θέλω να πω, δηλαδή, ότι το κράτος γνώριζε τα πάντα.</w:t>
      </w:r>
    </w:p>
    <w:p w14:paraId="4411194D"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Ερωτάμε, κύριε Υπουργέ, πώς θα εξασφαλίσει το Υπουργείο την ασφάλεια των εργαζόμενων ελεγκτών της ΣΤΑΣΥ, και όχι μόνο των εργαζόμενων που δουλεύουν εκεί, αλλά και όλων όσοι </w:t>
      </w:r>
      <w:proofErr w:type="spellStart"/>
      <w:r>
        <w:rPr>
          <w:rFonts w:eastAsia="Times New Roman"/>
          <w:szCs w:val="24"/>
        </w:rPr>
        <w:t>στοχοπο</w:t>
      </w:r>
      <w:r>
        <w:rPr>
          <w:rFonts w:eastAsia="Times New Roman"/>
          <w:szCs w:val="24"/>
        </w:rPr>
        <w:t>ιούνται</w:t>
      </w:r>
      <w:proofErr w:type="spellEnd"/>
      <w:r>
        <w:rPr>
          <w:rFonts w:eastAsia="Times New Roman"/>
          <w:szCs w:val="24"/>
        </w:rPr>
        <w:t xml:space="preserve"> καθημερινά από την ιστοσελίδα </w:t>
      </w:r>
      <w:proofErr w:type="spellStart"/>
      <w:r>
        <w:rPr>
          <w:rFonts w:eastAsia="Times New Roman"/>
          <w:szCs w:val="24"/>
          <w:lang w:val="en-US"/>
        </w:rPr>
        <w:t>indymedia</w:t>
      </w:r>
      <w:proofErr w:type="spellEnd"/>
      <w:r>
        <w:rPr>
          <w:rFonts w:eastAsia="Times New Roman"/>
          <w:szCs w:val="24"/>
        </w:rPr>
        <w:t xml:space="preserve"> με ολέθρια αποτελέσματα. Γιατί επιτρέπεται ακόμα η δημοσίευση στο διαδίκτυο αυτής της σελίδας</w:t>
      </w:r>
      <w:r>
        <w:rPr>
          <w:rFonts w:eastAsia="Times New Roman"/>
          <w:szCs w:val="24"/>
        </w:rPr>
        <w:t>,</w:t>
      </w:r>
      <w:r>
        <w:rPr>
          <w:rFonts w:eastAsia="Times New Roman"/>
          <w:szCs w:val="24"/>
        </w:rPr>
        <w:t xml:space="preserve"> η οποία είναι σίγουρα τρομοκρατική με όλα όσα κάνει, είναι εγκληματική και σίγουρα αυτοί οι άνθρωποι έχουν καταπα</w:t>
      </w:r>
      <w:r>
        <w:rPr>
          <w:rFonts w:eastAsia="Times New Roman"/>
          <w:szCs w:val="24"/>
        </w:rPr>
        <w:t>τήσει –για να χρησιμοποιήσω μια πολύ εκλαϊκευμένη λέξη- όλο τον Ποινικό Κώδικα;</w:t>
      </w:r>
    </w:p>
    <w:p w14:paraId="4411194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εμένα ήταν ο κ. Καραγκούνης. Το 2012 του είχαμε κάνει μια αντίστοιχη ερώτηση για το </w:t>
      </w:r>
      <w:proofErr w:type="spellStart"/>
      <w:r>
        <w:rPr>
          <w:rFonts w:eastAsia="Times New Roman" w:cs="Times New Roman"/>
          <w:szCs w:val="24"/>
          <w:lang w:val="en-US"/>
        </w:rPr>
        <w:t>indymedia</w:t>
      </w:r>
      <w:proofErr w:type="spellEnd"/>
      <w:r>
        <w:rPr>
          <w:rFonts w:eastAsia="Times New Roman" w:cs="Times New Roman"/>
          <w:szCs w:val="24"/>
        </w:rPr>
        <w:t>. Τότε μας είχε απαντήσει «</w:t>
      </w:r>
      <w:proofErr w:type="spellStart"/>
      <w:r>
        <w:rPr>
          <w:rFonts w:eastAsia="Times New Roman" w:cs="Times New Roman"/>
          <w:szCs w:val="24"/>
        </w:rPr>
        <w:t>άρες</w:t>
      </w:r>
      <w:proofErr w:type="spellEnd"/>
      <w:r>
        <w:rPr>
          <w:rFonts w:eastAsia="Times New Roman" w:cs="Times New Roman"/>
          <w:szCs w:val="24"/>
        </w:rPr>
        <w:t xml:space="preserve"> μάρες κουκουνάρες», «άλλα λόγια να αγαπιόμ</w:t>
      </w:r>
      <w:r>
        <w:rPr>
          <w:rFonts w:eastAsia="Times New Roman" w:cs="Times New Roman"/>
          <w:szCs w:val="24"/>
        </w:rPr>
        <w:t xml:space="preserve">αστε». </w:t>
      </w:r>
    </w:p>
    <w:p w14:paraId="4411194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4411195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Υπουργέ, έχετε τον λόγο. </w:t>
      </w:r>
    </w:p>
    <w:p w14:paraId="4411195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και Διοικητικής Ανασυγκρότησης): </w:t>
      </w:r>
      <w:r>
        <w:rPr>
          <w:rFonts w:eastAsia="Times New Roman" w:cs="Times New Roman"/>
          <w:szCs w:val="24"/>
        </w:rPr>
        <w:t>Κύριε, Πρόεδρε, σε ό,τι αφορά την ασφάλεια των εργαζομένων ελεγκτών της</w:t>
      </w:r>
      <w:r>
        <w:rPr>
          <w:rFonts w:eastAsia="Times New Roman" w:cs="Times New Roman"/>
          <w:szCs w:val="24"/>
        </w:rPr>
        <w:t xml:space="preserve"> ΣΤΑΣΥ έχω να πω ότι διασφαλίζουν καθημερινά τη λειτουργία του μετρό και του ηλεκτρικού γύρω στους εξήντα πέντε αστυνομικούς συν οι ομάδες ΔΙΑΣ τα </w:t>
      </w:r>
      <w:proofErr w:type="spellStart"/>
      <w:r>
        <w:rPr>
          <w:rFonts w:eastAsia="Times New Roman" w:cs="Times New Roman"/>
          <w:szCs w:val="24"/>
        </w:rPr>
        <w:t>Παρασκευο</w:t>
      </w:r>
      <w:proofErr w:type="spellEnd"/>
      <w:r>
        <w:rPr>
          <w:rFonts w:eastAsia="Times New Roman" w:cs="Times New Roman"/>
          <w:szCs w:val="24"/>
        </w:rPr>
        <w:t xml:space="preserve">-Σαββατοκύριακα οι οποίοι ενισχύουν αυτούς τους εξήντα πέντε ανθρώπους. Είναι μια μεγάλη αστυνομική </w:t>
      </w:r>
      <w:r>
        <w:rPr>
          <w:rFonts w:eastAsia="Times New Roman" w:cs="Times New Roman"/>
          <w:szCs w:val="24"/>
        </w:rPr>
        <w:t>δύναμη. Δυστυχώς,</w:t>
      </w:r>
      <w:r>
        <w:rPr>
          <w:rFonts w:eastAsia="Times New Roman" w:cs="Times New Roman"/>
          <w:szCs w:val="24"/>
        </w:rPr>
        <w:t xml:space="preserve"> </w:t>
      </w:r>
      <w:r>
        <w:rPr>
          <w:rFonts w:eastAsia="Times New Roman" w:cs="Times New Roman"/>
          <w:szCs w:val="24"/>
        </w:rPr>
        <w:t>αναγκαστήκαμε να χρησιμοποιήσουμε αστυνομική δύναμη στους σταθμούς του μετρό</w:t>
      </w:r>
      <w:r>
        <w:rPr>
          <w:rFonts w:eastAsia="Times New Roman" w:cs="Times New Roman"/>
          <w:szCs w:val="24"/>
        </w:rPr>
        <w:t>,</w:t>
      </w:r>
      <w:r>
        <w:rPr>
          <w:rFonts w:eastAsia="Times New Roman" w:cs="Times New Roman"/>
          <w:szCs w:val="24"/>
        </w:rPr>
        <w:t xml:space="preserve"> γιατί υπήρξαν τα περιστατικά που υπήρξαν. </w:t>
      </w:r>
    </w:p>
    <w:p w14:paraId="4411195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w:t>
      </w:r>
      <w:r>
        <w:rPr>
          <w:rFonts w:eastAsia="Times New Roman" w:cs="Times New Roman"/>
          <w:szCs w:val="24"/>
        </w:rPr>
        <w:t>,</w:t>
      </w:r>
      <w:r>
        <w:rPr>
          <w:rFonts w:eastAsia="Times New Roman" w:cs="Times New Roman"/>
          <w:szCs w:val="24"/>
        </w:rPr>
        <w:t xml:space="preserve"> προχωρώντας στο δεύτερο σκέλος της ερώτησης για την ιστοσελίδα </w:t>
      </w:r>
      <w:proofErr w:type="spellStart"/>
      <w:r>
        <w:rPr>
          <w:rFonts w:eastAsia="Times New Roman" w:cs="Times New Roman"/>
          <w:szCs w:val="24"/>
          <w:lang w:val="en-US"/>
        </w:rPr>
        <w:t>indymedia</w:t>
      </w:r>
      <w:proofErr w:type="spellEnd"/>
      <w:r>
        <w:rPr>
          <w:rFonts w:eastAsia="Times New Roman" w:cs="Times New Roman"/>
          <w:szCs w:val="24"/>
        </w:rPr>
        <w:t>,</w:t>
      </w:r>
      <w:r>
        <w:rPr>
          <w:rFonts w:eastAsia="Times New Roman" w:cs="Times New Roman"/>
          <w:szCs w:val="24"/>
        </w:rPr>
        <w:t xml:space="preserve"> θέλω να σας ενημερώσω ότ</w:t>
      </w:r>
      <w:r>
        <w:rPr>
          <w:rFonts w:eastAsia="Times New Roman" w:cs="Times New Roman"/>
          <w:szCs w:val="24"/>
        </w:rPr>
        <w:t>ι όπως ξέρετε στο ίντερνετ είναι τεχνικά εφικτή η ανάρτηση διαφόρων θεμάτων. Πολλές φορές αυτά αγγίζουν τα όρια της νομιμότητας ή τα υπερβαίνουν. Οι υπεύθυνοι –</w:t>
      </w:r>
      <w:r>
        <w:rPr>
          <w:rFonts w:eastAsia="Times New Roman" w:cs="Times New Roman"/>
          <w:szCs w:val="24"/>
          <w:lang w:val="en-US"/>
        </w:rPr>
        <w:t>providers</w:t>
      </w:r>
      <w:r>
        <w:rPr>
          <w:rFonts w:eastAsia="Times New Roman" w:cs="Times New Roman"/>
          <w:szCs w:val="24"/>
        </w:rPr>
        <w:t>- ή οι διαχειριστές –</w:t>
      </w:r>
      <w:r>
        <w:rPr>
          <w:rFonts w:eastAsia="Times New Roman" w:cs="Times New Roman"/>
          <w:szCs w:val="24"/>
          <w:lang w:val="en-US"/>
        </w:rPr>
        <w:t>administrators</w:t>
      </w:r>
      <w:r>
        <w:rPr>
          <w:rFonts w:eastAsia="Times New Roman" w:cs="Times New Roman"/>
          <w:szCs w:val="24"/>
        </w:rPr>
        <w:t>- πολλές φορές βρίσκονται εκτός Ελλάδος. Η διαδικασί</w:t>
      </w:r>
      <w:r>
        <w:rPr>
          <w:rFonts w:eastAsia="Times New Roman" w:cs="Times New Roman"/>
          <w:szCs w:val="24"/>
        </w:rPr>
        <w:t xml:space="preserve">α εντοπισμού των υπευθύνων –όχι των ιστοσελίδων- είναι πολλές φορές δύσκολη. Η νομοθεσία μάς επιτρέπει τη φραγή </w:t>
      </w:r>
      <w:r>
        <w:rPr>
          <w:rFonts w:eastAsia="Times New Roman" w:cs="Times New Roman"/>
          <w:szCs w:val="24"/>
        </w:rPr>
        <w:lastRenderedPageBreak/>
        <w:t xml:space="preserve">πρόσβασης σε ιστοσελίδες </w:t>
      </w:r>
      <w:proofErr w:type="spellStart"/>
      <w:r>
        <w:rPr>
          <w:rFonts w:eastAsia="Times New Roman" w:cs="Times New Roman"/>
          <w:szCs w:val="24"/>
        </w:rPr>
        <w:t>στοιχηματισμού</w:t>
      </w:r>
      <w:proofErr w:type="spellEnd"/>
      <w:r>
        <w:rPr>
          <w:rFonts w:eastAsia="Times New Roman" w:cs="Times New Roman"/>
          <w:szCs w:val="24"/>
        </w:rPr>
        <w:t xml:space="preserve"> τυχερών παιγνίων ή σε ιστοσελίδες που αφορούν υλικό πορνογραφίας ανηλίκων. Αυτά σε ό,τι αφορά την </w:t>
      </w:r>
      <w:proofErr w:type="spellStart"/>
      <w:r>
        <w:rPr>
          <w:rFonts w:eastAsia="Times New Roman" w:cs="Times New Roman"/>
          <w:szCs w:val="24"/>
          <w:lang w:val="en-US"/>
        </w:rPr>
        <w:t>indyme</w:t>
      </w:r>
      <w:r>
        <w:rPr>
          <w:rFonts w:eastAsia="Times New Roman" w:cs="Times New Roman"/>
          <w:szCs w:val="24"/>
          <w:lang w:val="en-US"/>
        </w:rPr>
        <w:t>dia</w:t>
      </w:r>
      <w:proofErr w:type="spellEnd"/>
      <w:r>
        <w:rPr>
          <w:rFonts w:eastAsia="Times New Roman" w:cs="Times New Roman"/>
          <w:szCs w:val="24"/>
        </w:rPr>
        <w:t xml:space="preserve"> και τη διασφάλιση του χώρου του μετρό και του ΗΣΑΠ. Δεν είναι όλα εύκολα στα θέματα της διασφάλισης των διαφόρων χώρων. </w:t>
      </w:r>
    </w:p>
    <w:p w14:paraId="4411195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Ισχύει αυτό που είπα και πριν ότι ούτε λογική </w:t>
      </w:r>
      <w:proofErr w:type="spellStart"/>
      <w:r>
        <w:rPr>
          <w:rFonts w:eastAsia="Times New Roman" w:cs="Times New Roman"/>
          <w:szCs w:val="24"/>
        </w:rPr>
        <w:t>υπερεξασφάλισης</w:t>
      </w:r>
      <w:proofErr w:type="spellEnd"/>
      <w:r>
        <w:rPr>
          <w:rFonts w:eastAsia="Times New Roman" w:cs="Times New Roman"/>
          <w:szCs w:val="24"/>
        </w:rPr>
        <w:t xml:space="preserve"> μπορούμε να εφαρμόσουμε ούτε να φυλάμε τα πάντα. Κάνουμε ό,τι μπορούμ</w:t>
      </w:r>
      <w:r>
        <w:rPr>
          <w:rFonts w:eastAsia="Times New Roman" w:cs="Times New Roman"/>
          <w:szCs w:val="24"/>
        </w:rPr>
        <w:t xml:space="preserve">ε. Πιστέψτε με, υπάρχουν αποτελέσματα και θα υπάρξουν πολύ περισσότερα στο άμεσο μέλλον. </w:t>
      </w:r>
    </w:p>
    <w:p w14:paraId="4411195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Πάντως, κύριε Υπουργέ, μόλις πριν από λίγο διάβασα σε σχέδιο νόμου που κατατίθεται -το υπογράφετε και εσείς- σχετικά με αδικήματα σε ιστοσελίδες άλλου είδους. Ίσως είναι ευκαιρία να καλύψουμε τα κενά για τέτοιου τύπου ιστοσελίδες, αν δηλαδή αυτή λέγεται ισ</w:t>
      </w:r>
      <w:r>
        <w:rPr>
          <w:rFonts w:eastAsia="Times New Roman" w:cs="Times New Roman"/>
          <w:szCs w:val="24"/>
        </w:rPr>
        <w:t xml:space="preserve">τοσελίδα. Μόνο να απειλεί και να βρίζει! Τι ιστοσελίδα είναι; </w:t>
      </w:r>
    </w:p>
    <w:p w14:paraId="4411195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Παναγιώταρε</w:t>
      </w:r>
      <w:proofErr w:type="spellEnd"/>
      <w:r>
        <w:rPr>
          <w:rFonts w:eastAsia="Times New Roman" w:cs="Times New Roman"/>
          <w:szCs w:val="24"/>
        </w:rPr>
        <w:t xml:space="preserve">, έχετε τον λόγο. </w:t>
      </w:r>
    </w:p>
    <w:p w14:paraId="4411195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 </w:t>
      </w:r>
    </w:p>
    <w:p w14:paraId="4411195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είπατε ότι υπάρχουν εξήντα πέντε αστυνομικοί. Φυσικά και δεν είναι αρκετοί ούτε μπορούν</w:t>
      </w:r>
      <w:r>
        <w:rPr>
          <w:rFonts w:eastAsia="Times New Roman" w:cs="Times New Roman"/>
          <w:szCs w:val="24"/>
        </w:rPr>
        <w:t xml:space="preserve"> να φυλάξουν ένα τεράστιο δίκτυο του μετρό, του ΗΣΑΠ, του ΗΛΠΑΠ, των λεωφορείων και όλων αυτών. Βέβαια, προχθές που η νεολαία του ΣΥΡΙΖΑ είχε ένα φεστιβάλ στο  Μαρούσι, οι αστυνομικοί ήταν πολλοί περισσότεροι από τους παρευρισκόμενους. Δηλαδή, όταν θέλει γ</w:t>
      </w:r>
      <w:r>
        <w:rPr>
          <w:rFonts w:eastAsia="Times New Roman" w:cs="Times New Roman"/>
          <w:szCs w:val="24"/>
        </w:rPr>
        <w:t>ια κάποιον λόγο η Αστυνομία μπορεί να κάνει πολύ σωστά τη δουλειά της. Και εάν ρωτήσετε υπηρεσιακά τους αξιωματικούς της Ελληνικής Αστυνομίας ή εάν ρωτήσετε τους άμεσα εμπλεκόμενους, τους αστυνομικούς της ΔΙΑΣ, θα σας πουν πώς μπορεί να λυθεί το πρόβλημα μ</w:t>
      </w:r>
      <w:r>
        <w:rPr>
          <w:rFonts w:eastAsia="Times New Roman" w:cs="Times New Roman"/>
          <w:szCs w:val="24"/>
        </w:rPr>
        <w:t xml:space="preserve">έσα σε μια εβδομάδα. Όλα αυτά τα προβλήματα τα οποία ταλανίζουν την κοινωνία, κοροϊδεύουν φυσικά όλους όσους υπόσχονται αλλά δεν μπορούν να κάνουν τίποτα, μπορούν να λυθούν μέσα σε μια εβδομάδα. Έτσι λένε οι καθ’ ύλην αρμόδιοι αστυνομικοί, οι οποίοι είναι </w:t>
      </w:r>
      <w:r>
        <w:rPr>
          <w:rFonts w:eastAsia="Times New Roman" w:cs="Times New Roman"/>
          <w:szCs w:val="24"/>
        </w:rPr>
        <w:t xml:space="preserve">κάθε μέρα στην πιάτσα, στην πρώτη γραμμή του κινδύνου. </w:t>
      </w:r>
    </w:p>
    <w:p w14:paraId="4411195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φραγή κάποιον ιστοσελίδων. Να σας θυμίσω ότι σε πάρα πολλές κρατικές υπηρεσίες υπάρχει φραγή και στην ιστοσελίδα της τρίτης πολιτικής δύναμης, της Χρυσής Αυγής. Έτσι για να λέμε </w:t>
      </w:r>
      <w:r>
        <w:rPr>
          <w:rFonts w:eastAsia="Times New Roman" w:cs="Times New Roman"/>
          <w:szCs w:val="24"/>
        </w:rPr>
        <w:lastRenderedPageBreak/>
        <w:t>κάποια πρ</w:t>
      </w:r>
      <w:r>
        <w:rPr>
          <w:rFonts w:eastAsia="Times New Roman" w:cs="Times New Roman"/>
          <w:szCs w:val="24"/>
        </w:rPr>
        <w:t xml:space="preserve">άγματα, για να δείξουμε ότι εάν το σύστημα θέλει, μπορεί να κάνει τα πάντα. Όμως, φαίνεται ότι η Χρυσή Αυγή πονάει, το </w:t>
      </w:r>
      <w:proofErr w:type="spellStart"/>
      <w:r>
        <w:rPr>
          <w:rFonts w:eastAsia="Times New Roman" w:cs="Times New Roman"/>
          <w:szCs w:val="24"/>
          <w:lang w:val="en-US"/>
        </w:rPr>
        <w:t>indymedia</w:t>
      </w:r>
      <w:proofErr w:type="spellEnd"/>
      <w:r>
        <w:rPr>
          <w:rFonts w:eastAsia="Times New Roman" w:cs="Times New Roman"/>
          <w:szCs w:val="24"/>
        </w:rPr>
        <w:t xml:space="preserve"> κάποιους τους βολεύει. </w:t>
      </w:r>
    </w:p>
    <w:p w14:paraId="4411195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Στον κ. </w:t>
      </w:r>
      <w:proofErr w:type="spellStart"/>
      <w:r>
        <w:rPr>
          <w:rFonts w:eastAsia="Times New Roman" w:cs="Times New Roman"/>
          <w:szCs w:val="24"/>
        </w:rPr>
        <w:t>Κούζηλο</w:t>
      </w:r>
      <w:proofErr w:type="spellEnd"/>
      <w:r>
        <w:rPr>
          <w:rFonts w:eastAsia="Times New Roman" w:cs="Times New Roman"/>
          <w:szCs w:val="24"/>
        </w:rPr>
        <w:t>, ο οποίος κάθεται από πίσω μου, αφού του έβαλαν βόμβα στο αυτοκίνητό του πριν από ενάμι</w:t>
      </w:r>
      <w:r>
        <w:rPr>
          <w:rFonts w:eastAsia="Times New Roman" w:cs="Times New Roman"/>
          <w:szCs w:val="24"/>
        </w:rPr>
        <w:t xml:space="preserve">ση μήνα, η διεύθυνσή του είναι ακόμα στην ιστοσελίδα </w:t>
      </w:r>
      <w:proofErr w:type="spellStart"/>
      <w:r>
        <w:rPr>
          <w:rFonts w:eastAsia="Times New Roman" w:cs="Times New Roman"/>
          <w:szCs w:val="24"/>
          <w:lang w:val="en-US"/>
        </w:rPr>
        <w:t>indymedia</w:t>
      </w:r>
      <w:proofErr w:type="spellEnd"/>
      <w:r>
        <w:rPr>
          <w:rFonts w:eastAsia="Times New Roman" w:cs="Times New Roman"/>
          <w:szCs w:val="24"/>
        </w:rPr>
        <w:t xml:space="preserve">, κύριε Υπουργέ, όπως και η δικιά μου. Αν χτυπήσετε το όνομά μου στην ιστοσελίδα, θα σας βγάλει πολλά κατεβατά. Θα τελειώσει το μελάνι στο </w:t>
      </w:r>
      <w:r>
        <w:rPr>
          <w:rFonts w:eastAsia="Times New Roman" w:cs="Times New Roman"/>
          <w:szCs w:val="24"/>
          <w:lang w:val="en-US"/>
        </w:rPr>
        <w:t>printer</w:t>
      </w:r>
      <w:r>
        <w:rPr>
          <w:rFonts w:eastAsia="Times New Roman" w:cs="Times New Roman"/>
          <w:szCs w:val="24"/>
        </w:rPr>
        <w:t xml:space="preserve"> σας. Μάλιστα κάποτε με είχαν </w:t>
      </w:r>
      <w:proofErr w:type="spellStart"/>
      <w:r>
        <w:rPr>
          <w:rFonts w:eastAsia="Times New Roman" w:cs="Times New Roman"/>
          <w:szCs w:val="24"/>
        </w:rPr>
        <w:t>στοχοποιήσει</w:t>
      </w:r>
      <w:proofErr w:type="spellEnd"/>
      <w:r>
        <w:rPr>
          <w:rFonts w:eastAsia="Times New Roman" w:cs="Times New Roman"/>
          <w:szCs w:val="24"/>
        </w:rPr>
        <w:t xml:space="preserve"> και ε</w:t>
      </w:r>
      <w:r>
        <w:rPr>
          <w:rFonts w:eastAsia="Times New Roman" w:cs="Times New Roman"/>
          <w:szCs w:val="24"/>
        </w:rPr>
        <w:t xml:space="preserve">ίχαν βάλει λάθος διεύθυνση. Έβαλα κάποιον που ξέρει από αυτά να διορθώσει τη διεύθυνση γιατί θα πήγαιναν να χτυπήσουν και να κάψουν την επιχείρηση κάποιου άλλου. </w:t>
      </w:r>
    </w:p>
    <w:p w14:paraId="4411195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είναι τεχνικά εφικτή η ανάρτηση σε μια ιστοσελίδα τύπου </w:t>
      </w:r>
      <w:proofErr w:type="spellStart"/>
      <w:r>
        <w:rPr>
          <w:rFonts w:eastAsia="Times New Roman" w:cs="Times New Roman"/>
          <w:szCs w:val="24"/>
          <w:lang w:val="en-US"/>
        </w:rPr>
        <w:t>indymedia</w:t>
      </w:r>
      <w:proofErr w:type="spellEnd"/>
      <w:r>
        <w:rPr>
          <w:rFonts w:eastAsia="Times New Roman" w:cs="Times New Roman"/>
          <w:szCs w:val="24"/>
        </w:rPr>
        <w:t xml:space="preserve"> και δεν μπορείτε</w:t>
      </w:r>
      <w:r>
        <w:rPr>
          <w:rFonts w:eastAsia="Times New Roman" w:cs="Times New Roman"/>
          <w:szCs w:val="24"/>
        </w:rPr>
        <w:t xml:space="preserve"> να κάνετε κάτι για αυτό. Ναι, δεν μπορείτε να κάνετε κάτι για αυτό. Θα μπορούσατε, όμως, ή να το κλείσετε ή να προβείτε στα δέοντα: να γίνουν κατεπείγουσες έρευνες κα να υπάρξει σύλληψη όλων αυτών οι οποίοι προβαίνουν σε πλήθος παρακρατικών ενεργειών.</w:t>
      </w:r>
    </w:p>
    <w:p w14:paraId="4411195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Πολύ καλές πληροφορίες και βοήθεια σχετικά με τον τρόπο οργάνωσης και λειτουργίας του </w:t>
      </w:r>
      <w:proofErr w:type="spellStart"/>
      <w:r>
        <w:rPr>
          <w:rFonts w:eastAsia="Times New Roman" w:cs="Times New Roman"/>
          <w:szCs w:val="24"/>
          <w:lang w:val="en-US"/>
        </w:rPr>
        <w:t>indymedia</w:t>
      </w:r>
      <w:proofErr w:type="spellEnd"/>
      <w:r>
        <w:rPr>
          <w:rFonts w:eastAsia="Times New Roman" w:cs="Times New Roman"/>
          <w:szCs w:val="24"/>
        </w:rPr>
        <w:t>, κύριε Υπουργέ, θα μπορούσατε να ζητήσετε από το γιο του κ. Σκουρλέτη, ο οποίος προΐστατο σε ομάδα κουκουλοφόρων, η οποία επετέθη στα γραφεία της τρίτης πολιτικ</w:t>
      </w:r>
      <w:r>
        <w:rPr>
          <w:rFonts w:eastAsia="Times New Roman" w:cs="Times New Roman"/>
          <w:szCs w:val="24"/>
        </w:rPr>
        <w:t xml:space="preserve">ής δύναμης, της Χρυσής Αυγής και στα γραφεία των Ευρωβουλευτών της Χρυσής Αυγής. Ως μόνιμος θαμώνας μιας κατάληψης στο Μαρούσι –παράνομη κι αυτή αλλά δεν την πειράζει κανένας- έχει προβεί σε εκατοντάδες έκνομες ενέργειες. </w:t>
      </w:r>
    </w:p>
    <w:p w14:paraId="4411195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4411195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(Νικήτας Κακλαμάνης): </w:t>
      </w:r>
      <w:r>
        <w:rPr>
          <w:rFonts w:eastAsia="Times New Roman" w:cs="Times New Roman"/>
          <w:szCs w:val="24"/>
        </w:rPr>
        <w:t>Κύριε Υπουργέ, έχετε τον λόγο.</w:t>
      </w:r>
    </w:p>
    <w:p w14:paraId="4411195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Ξέρετε καλά ότι η Αστυνομία έχει τηρήσει τη στάση που πρέπει σε ό,τι αφορά τη διατήρηση της τάξης. Δεν εμπλέκεται και δεν</w:t>
      </w:r>
      <w:r>
        <w:rPr>
          <w:rFonts w:eastAsia="Times New Roman" w:cs="Times New Roman"/>
          <w:szCs w:val="24"/>
        </w:rPr>
        <w:t xml:space="preserve"> ενδιαφέρεται για την πολιτική απόχρωση που έχει ο κάθε χώρος. Απλά προσπαθεί να διατηρεί την τάξη. Προσπάθησε και στο Μαρούσι</w:t>
      </w:r>
      <w:r>
        <w:rPr>
          <w:rFonts w:eastAsia="Times New Roman" w:cs="Times New Roman"/>
          <w:szCs w:val="24"/>
        </w:rPr>
        <w:t>,</w:t>
      </w:r>
      <w:r>
        <w:rPr>
          <w:rFonts w:eastAsia="Times New Roman" w:cs="Times New Roman"/>
          <w:szCs w:val="24"/>
        </w:rPr>
        <w:t xml:space="preserve"> το οποίο αναφέρατε πριν. </w:t>
      </w:r>
    </w:p>
    <w:p w14:paraId="4411195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Πιστέψτε με, κακώς αναφέρετε ονόματα γιατί η Αστυνομία προσπάθησε να αποτρέψει συμπλοκές μεταξύ των δι</w:t>
      </w:r>
      <w:r>
        <w:rPr>
          <w:rFonts w:eastAsia="Times New Roman" w:cs="Times New Roman"/>
          <w:szCs w:val="24"/>
        </w:rPr>
        <w:t xml:space="preserve">αφόρων πλευρών. </w:t>
      </w:r>
    </w:p>
    <w:p w14:paraId="4411196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Τώρα «κακώς»; Όταν εμάς μας είχατε στα μανταλάκια ήταν «καλώς»; </w:t>
      </w:r>
    </w:p>
    <w:p w14:paraId="4411196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Σε ό,τι αφορά στα λόγια που λέει ο ένας κι ο άλλος ότι έτσι θα μπορούσε </w:t>
      </w:r>
      <w:r>
        <w:rPr>
          <w:rFonts w:eastAsia="Times New Roman" w:cs="Times New Roman"/>
          <w:szCs w:val="24"/>
        </w:rPr>
        <w:t xml:space="preserve">να αποτραπεί μια πράξη, αυτά είναι λόγια που εύκολα λέγονται, αλλά όποιος έρθει στη θέση να τα υλοποιήσει τότε καταλαβαίνει –θα έπρεπε κάποιοι να καταλαβαίνουν από πριν- ότι χρειάζεται χρόνος, χρειάζεται σχεδιασμός, χρειάζονται πληροφορίες. Τόσα χρόνια τα </w:t>
      </w:r>
      <w:r>
        <w:rPr>
          <w:rFonts w:eastAsia="Times New Roman" w:cs="Times New Roman"/>
          <w:szCs w:val="24"/>
        </w:rPr>
        <w:t xml:space="preserve">προβλήματα στα Εξάρχεια κουκουλώνονταν ρίχνονταν, σκουπίζονταν κάτω από το χαλί. Δεν υπήρχε τίποτα απ’ αυτά που είπαν και τώρα προσπαθούμε να βγάλουμε άκρη με τη δύσκολη κατάσταση η οποία περιπλέχτηκε και έχει δημιουργηθεί τόσα χρόνια. </w:t>
      </w:r>
    </w:p>
    <w:p w14:paraId="4411196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ξέρετε ότι </w:t>
      </w:r>
      <w:r>
        <w:rPr>
          <w:rFonts w:eastAsia="Times New Roman" w:cs="Times New Roman"/>
          <w:szCs w:val="24"/>
        </w:rPr>
        <w:t xml:space="preserve">δεν μπορούμε να έχουμε ούτε ασφάλεια στρατοπέδου συγκέντρωσης ούτε στρατιωτική τάξη στην κοινωνία. Στρατιωτική τάξη πρέπει να έχουμε στον στρατό και την αστυνομία που κάποιοι δεν την θέλουν. Εμείς, όμως, εκεί έχουμε επικεντρωθεί. Εκεί πρέπει και θα έχουμε </w:t>
      </w:r>
      <w:r>
        <w:rPr>
          <w:rFonts w:eastAsia="Times New Roman" w:cs="Times New Roman"/>
          <w:szCs w:val="24"/>
        </w:rPr>
        <w:t>ασφάλεια στην υπόλοιπη κοινωνία.</w:t>
      </w:r>
    </w:p>
    <w:p w14:paraId="4411196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w:t>
      </w:r>
    </w:p>
    <w:p w14:paraId="4411196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Σειρά έχει η δέκατη </w:t>
      </w:r>
      <w:r>
        <w:rPr>
          <w:rFonts w:eastAsia="Times New Roman" w:cs="Times New Roman"/>
          <w:szCs w:val="24"/>
        </w:rPr>
        <w:t xml:space="preserve">με αριθμό 1049/27-6-2016 </w:t>
      </w:r>
      <w:r>
        <w:rPr>
          <w:rFonts w:eastAsia="Times New Roman" w:cs="Times New Roman"/>
          <w:szCs w:val="24"/>
        </w:rPr>
        <w:t xml:space="preserve">επίκαιρη ερώτηση δεύτερου κύκλου του Βουλευτή </w:t>
      </w:r>
      <w:r>
        <w:rPr>
          <w:rFonts w:eastAsia="Times New Roman" w:cs="Times New Roman"/>
          <w:szCs w:val="24"/>
        </w:rPr>
        <w:t xml:space="preserve">Α΄ </w:t>
      </w:r>
      <w:r>
        <w:rPr>
          <w:rFonts w:eastAsia="Times New Roman" w:cs="Times New Roman"/>
          <w:szCs w:val="24"/>
        </w:rPr>
        <w:t xml:space="preserve">Πειραιά της Νέας Δημοκρατίας, κ. Κωνσταντίνου Κατσαφάδου προς τον Υπουργό </w:t>
      </w:r>
      <w:r>
        <w:rPr>
          <w:rFonts w:eastAsia="Times New Roman" w:cs="Times New Roman"/>
          <w:szCs w:val="24"/>
        </w:rPr>
        <w:t xml:space="preserve">Εσωτερικών </w:t>
      </w:r>
      <w:r>
        <w:rPr>
          <w:rFonts w:eastAsia="Times New Roman" w:cs="Times New Roman"/>
          <w:szCs w:val="24"/>
        </w:rPr>
        <w:t>και Διοικητικής Ανασυγκρότησης</w:t>
      </w:r>
      <w:r>
        <w:rPr>
          <w:rFonts w:eastAsia="Times New Roman" w:cs="Times New Roman"/>
          <w:szCs w:val="24"/>
        </w:rPr>
        <w:t>,</w:t>
      </w:r>
      <w:r>
        <w:rPr>
          <w:rFonts w:eastAsia="Times New Roman" w:cs="Times New Roman"/>
          <w:szCs w:val="24"/>
        </w:rPr>
        <w:t xml:space="preserve"> σχετικά με τον ανολοκλήρωτο έλεγχο για πλαστά πτυχία σε προσλήψεις του Πυροσβεστικού Σώματος. </w:t>
      </w:r>
    </w:p>
    <w:p w14:paraId="4411196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Κατσαφάδο, έχετε τον λόγο. </w:t>
      </w:r>
    </w:p>
    <w:p w14:paraId="4411196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Κύριε Υπουργέ, στις 30 Μαρτίου είχα κάνει μια ερώτηση</w:t>
      </w:r>
      <w:r>
        <w:rPr>
          <w:rFonts w:eastAsia="Times New Roman" w:cs="Times New Roman"/>
          <w:szCs w:val="24"/>
        </w:rPr>
        <w:t>,</w:t>
      </w:r>
      <w:r>
        <w:rPr>
          <w:rFonts w:eastAsia="Times New Roman" w:cs="Times New Roman"/>
          <w:szCs w:val="24"/>
        </w:rPr>
        <w:t xml:space="preserve"> σχετικά με το ί</w:t>
      </w:r>
      <w:r>
        <w:rPr>
          <w:rFonts w:eastAsia="Times New Roman" w:cs="Times New Roman"/>
          <w:szCs w:val="24"/>
        </w:rPr>
        <w:t xml:space="preserve">διο θέμα. Η απάντηση που μου έδωσε το Υπουργείο ήταν μια πάρα πολύ λιτή απάντηση και έλεγε </w:t>
      </w:r>
      <w:r>
        <w:rPr>
          <w:rFonts w:eastAsia="Times New Roman" w:cs="Times New Roman"/>
          <w:szCs w:val="24"/>
        </w:rPr>
        <w:lastRenderedPageBreak/>
        <w:t>ότι η διαδικασία βρίσκεται στο τελικό της στάδιο. Δεν μας έδωσε κα</w:t>
      </w:r>
      <w:r>
        <w:rPr>
          <w:rFonts w:eastAsia="Times New Roman" w:cs="Times New Roman"/>
          <w:szCs w:val="24"/>
        </w:rPr>
        <w:t>μ</w:t>
      </w:r>
      <w:r>
        <w:rPr>
          <w:rFonts w:eastAsia="Times New Roman" w:cs="Times New Roman"/>
          <w:szCs w:val="24"/>
        </w:rPr>
        <w:t>μία άλλη διευκρινιστική. Δεν μας διευκρίνισε</w:t>
      </w:r>
      <w:r>
        <w:rPr>
          <w:rFonts w:eastAsia="Times New Roman" w:cs="Times New Roman"/>
          <w:szCs w:val="24"/>
        </w:rPr>
        <w:t>,</w:t>
      </w:r>
      <w:r>
        <w:rPr>
          <w:rFonts w:eastAsia="Times New Roman" w:cs="Times New Roman"/>
          <w:szCs w:val="24"/>
        </w:rPr>
        <w:t xml:space="preserve"> απολύτως</w:t>
      </w:r>
      <w:r>
        <w:rPr>
          <w:rFonts w:eastAsia="Times New Roman" w:cs="Times New Roman"/>
          <w:szCs w:val="24"/>
        </w:rPr>
        <w:t>,</w:t>
      </w:r>
      <w:r>
        <w:rPr>
          <w:rFonts w:eastAsia="Times New Roman" w:cs="Times New Roman"/>
          <w:szCs w:val="24"/>
        </w:rPr>
        <w:t xml:space="preserve"> τίποτα άλλο, ούτε πότε θα ολοκληρωθεί αυτό</w:t>
      </w:r>
      <w:r>
        <w:rPr>
          <w:rFonts w:eastAsia="Times New Roman" w:cs="Times New Roman"/>
          <w:szCs w:val="24"/>
        </w:rPr>
        <w:t xml:space="preserve"> το στάδιο ούτε πόσα πλαστά πτυχία έχουν βρεθεί. </w:t>
      </w:r>
    </w:p>
    <w:p w14:paraId="4411196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Όπως γνωρίζετε, η ιστορία του ελέγχου των πλαστών πτυχίων ξεκίνησε όταν το 2011 στον διαγωνισμό με αριθμό 3938 του Πυροσβεστικού Σώματος εντοπίστηκαν πάρα πολλά πλαστά δικαιολογητικά, πλαστά πτυχία ακόμα κα</w:t>
      </w:r>
      <w:r>
        <w:rPr>
          <w:rFonts w:eastAsia="Times New Roman" w:cs="Times New Roman"/>
          <w:szCs w:val="24"/>
        </w:rPr>
        <w:t xml:space="preserve">ι διπλώματα «μαϊμού». Το μεγάλο πρόβλημα ήταν ότι υπήρχαν υπεύθυνες δηλώσεις πάρα πολλών συμμετεχόντων οι οποίοι έγιναν επιτυχόντες αυτού του διαγωνισμού που έλεγαν ότι είχαν τελειώσει τη στρατιωτική τους θητεία με την ικανότητα του Ι1 ενώ είχαν τελειώσει </w:t>
      </w:r>
      <w:r>
        <w:rPr>
          <w:rFonts w:eastAsia="Times New Roman" w:cs="Times New Roman"/>
          <w:szCs w:val="24"/>
        </w:rPr>
        <w:t>με Ι2, Ι3, Ι4, Ι5.</w:t>
      </w:r>
    </w:p>
    <w:p w14:paraId="4411196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Όταν πάρα πολλοί απ’ αυτούς οι οποίοι συμμετείχαν στον διαγωνισμό προσέφυγαν στα γραφεία του ΑΣΕΠ ρωτώντας για ποιο λόγο έχουν γίνει όλα αυτά, δεν πήραν κάποια απάντηση και βρέθηκαν να είναι μπλεγμένοι σε μια ιστορία, η οποία δυστυχώς κρ</w:t>
      </w:r>
      <w:r>
        <w:rPr>
          <w:rFonts w:eastAsia="Times New Roman" w:cs="Times New Roman"/>
          <w:szCs w:val="24"/>
        </w:rPr>
        <w:t xml:space="preserve">ατάει μέχρι και σήμερα. </w:t>
      </w:r>
    </w:p>
    <w:p w14:paraId="4411196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σας αναφέρω ότι την παρατυπία αυτή την επεσήμανε το Νομικό Συμβούλιο του Κράτους που έχει βγάλει μια σχετική γνωμοδότηση με αριθμό 206/2012. Το 2014 ο νυν αρχηγός της Νέας Δημοκρατίας, όταν ήταν Υπουργός Διοικητικής Ανα</w:t>
      </w:r>
      <w:r>
        <w:rPr>
          <w:rFonts w:eastAsia="Times New Roman" w:cs="Times New Roman"/>
          <w:szCs w:val="24"/>
        </w:rPr>
        <w:t xml:space="preserve">συγκρότησης, ο Κυριάκος Μητσοτάκης, με έναν νόμο, τον ν.4305/2014 είχε ξεκινήσει μια διαδικασία ελέγχου όλων των πτυχίων των δημοσίων υπαλλήλων. </w:t>
      </w:r>
    </w:p>
    <w:p w14:paraId="4411196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υπάρχει ως πληροφορία είναι ότι στους τέσσερις χιλιάδες πυροσβέστες, που γι’ αυτούς συζητάμε, ο </w:t>
      </w:r>
      <w:r>
        <w:rPr>
          <w:rFonts w:eastAsia="Times New Roman" w:cs="Times New Roman"/>
          <w:szCs w:val="24"/>
        </w:rPr>
        <w:t>αριθμός αυτών οι οποίοι έχουν εισαχθεί με πλαστά πτυχία, παράτυπα δικαιολογητικά ή πλαστά δικαιολογητικά ανέρχεται κοντά στα εξακόσια άτομα. Αυτοί οι οποίοι δεν είναι επιτυχόντες, αυτοί οι οποίοι απορρίφθηκαν από τον διαγωνισμό έχουν προσφύγει στα διοικητι</w:t>
      </w:r>
      <w:r>
        <w:rPr>
          <w:rFonts w:eastAsia="Times New Roman" w:cs="Times New Roman"/>
          <w:szCs w:val="24"/>
        </w:rPr>
        <w:t>κά δικαστήρια.</w:t>
      </w:r>
    </w:p>
    <w:p w14:paraId="4411196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λοιπόν, ότι είναι μια διαδικασία η οποία δεν τιμά το </w:t>
      </w:r>
      <w:r>
        <w:rPr>
          <w:rFonts w:eastAsia="Times New Roman" w:cs="Times New Roman"/>
          <w:szCs w:val="24"/>
        </w:rPr>
        <w:t xml:space="preserve">Ελληνικό </w:t>
      </w:r>
      <w:r>
        <w:rPr>
          <w:rFonts w:eastAsia="Times New Roman" w:cs="Times New Roman"/>
          <w:szCs w:val="24"/>
        </w:rPr>
        <w:t>Κοινοβούλιο, δεν τιμά το ελληνικό κράτος, δεν τιμά το Υπουργείο, όταν άνθρωποι οι οποίοι παρανόμως κατέχουν μια θέση να μην απομακρύνονται απ’ αυτήν κι άλλοι άνθρωποι οι ο</w:t>
      </w:r>
      <w:r>
        <w:rPr>
          <w:rFonts w:eastAsia="Times New Roman" w:cs="Times New Roman"/>
          <w:szCs w:val="24"/>
        </w:rPr>
        <w:t xml:space="preserve">ποίοι πραγματικά την αξίζουν και τη δικαιολογούν τα </w:t>
      </w:r>
      <w:r>
        <w:rPr>
          <w:rFonts w:eastAsia="Times New Roman" w:cs="Times New Roman"/>
          <w:szCs w:val="24"/>
        </w:rPr>
        <w:lastRenderedPageBreak/>
        <w:t>δικαιολογητικά</w:t>
      </w:r>
      <w:r>
        <w:rPr>
          <w:rFonts w:eastAsia="Times New Roman" w:cs="Times New Roman"/>
          <w:szCs w:val="24"/>
        </w:rPr>
        <w:t>,</w:t>
      </w:r>
      <w:r>
        <w:rPr>
          <w:rFonts w:eastAsia="Times New Roman" w:cs="Times New Roman"/>
          <w:szCs w:val="24"/>
        </w:rPr>
        <w:t xml:space="preserve"> τα οποία φέρουν</w:t>
      </w:r>
      <w:r>
        <w:rPr>
          <w:rFonts w:eastAsia="Times New Roman" w:cs="Times New Roman"/>
          <w:szCs w:val="24"/>
        </w:rPr>
        <w:t>,</w:t>
      </w:r>
      <w:r>
        <w:rPr>
          <w:rFonts w:eastAsia="Times New Roman" w:cs="Times New Roman"/>
          <w:szCs w:val="24"/>
        </w:rPr>
        <w:t xml:space="preserve"> να κάνουν έναν αγώνα τόσων πολλών ετών για να μπορέσουν να δικαιωθούν.</w:t>
      </w:r>
    </w:p>
    <w:p w14:paraId="4411196C" w14:textId="77777777" w:rsidR="00F11290" w:rsidRDefault="00526BF0">
      <w:pPr>
        <w:spacing w:line="600" w:lineRule="auto"/>
        <w:ind w:firstLine="720"/>
        <w:contextualSpacing/>
        <w:jc w:val="both"/>
        <w:rPr>
          <w:rFonts w:eastAsia="Times New Roman"/>
          <w:szCs w:val="24"/>
        </w:rPr>
      </w:pPr>
      <w:r>
        <w:rPr>
          <w:rFonts w:eastAsia="Times New Roman"/>
          <w:szCs w:val="24"/>
        </w:rPr>
        <w:t>Θα ήθελα να προσθέσω, επίσης, σε αυτό ότι με την προσφυγή τους στα διοικητικά δικαστήρια αναγνωρίζετ</w:t>
      </w:r>
      <w:r>
        <w:rPr>
          <w:rFonts w:eastAsia="Times New Roman"/>
          <w:szCs w:val="24"/>
        </w:rPr>
        <w:t xml:space="preserve">αι και καταλαβαίνετε ότι όταν αυτοί θα δικαιωθούν θα πάρουν και αναδρομικά όλα αυτά τα χρήματα σε μια πάρα πολύ δύσκολη οικονομική περίοδο για τη χώρα. </w:t>
      </w:r>
    </w:p>
    <w:p w14:paraId="4411196D" w14:textId="77777777" w:rsidR="00F11290" w:rsidRDefault="00526BF0">
      <w:pPr>
        <w:spacing w:line="600" w:lineRule="auto"/>
        <w:ind w:firstLine="720"/>
        <w:contextualSpacing/>
        <w:jc w:val="both"/>
        <w:rPr>
          <w:rFonts w:eastAsia="Times New Roman"/>
          <w:szCs w:val="24"/>
        </w:rPr>
      </w:pPr>
      <w:r>
        <w:rPr>
          <w:rFonts w:eastAsia="Times New Roman"/>
          <w:szCs w:val="24"/>
        </w:rPr>
        <w:t>Αυτό, λοιπόν, το οποίο σας ερωτώ είναι: Πότε, επιτέλους, θα τελειώσει αυτός ο διαγωνισμός, αυτός ο έλεγ</w:t>
      </w:r>
      <w:r>
        <w:rPr>
          <w:rFonts w:eastAsia="Times New Roman"/>
          <w:szCs w:val="24"/>
        </w:rPr>
        <w:t xml:space="preserve">χος των πλαστών δικαιολογητικών; Διότι, όπως καταλαβαίνετε, μετά από πέντε χρόνια είναι πραγματικά άδικο και δείχνει μια εικόνα ενός κράτους που πραγματικά δεν μπορεί να ελέγξει τους μηχανισμούς τους οποίους αυτό διοικεί. </w:t>
      </w:r>
    </w:p>
    <w:p w14:paraId="4411196E" w14:textId="77777777" w:rsidR="00F11290" w:rsidRDefault="00526BF0">
      <w:pPr>
        <w:spacing w:line="600" w:lineRule="auto"/>
        <w:ind w:firstLine="720"/>
        <w:contextualSpacing/>
        <w:jc w:val="both"/>
        <w:rPr>
          <w:rFonts w:eastAsia="Times New Roman"/>
          <w:szCs w:val="24"/>
        </w:rPr>
      </w:pPr>
      <w:r>
        <w:rPr>
          <w:rFonts w:eastAsia="Times New Roman"/>
          <w:szCs w:val="24"/>
        </w:rPr>
        <w:t>Σας ευχαριστώ πολύ.</w:t>
      </w:r>
    </w:p>
    <w:p w14:paraId="4411196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 xml:space="preserve">ικήτας Κακλαμάνης): </w:t>
      </w:r>
      <w:r>
        <w:rPr>
          <w:rFonts w:eastAsia="Times New Roman" w:cs="Times New Roman"/>
          <w:szCs w:val="24"/>
        </w:rPr>
        <w:t>Ορίστε, κύριε Υπουργέ, έχετε τον λόγο.</w:t>
      </w:r>
    </w:p>
    <w:p w14:paraId="4411197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κύριε Κατσαφάδο, ακριβώς εκεί νομίζω ότι έγκειται η ουσία του θέματος, στο ότι κάποιοι βιάζονται να </w:t>
      </w:r>
      <w:r>
        <w:rPr>
          <w:rFonts w:eastAsia="Times New Roman" w:cs="Times New Roman"/>
          <w:szCs w:val="24"/>
        </w:rPr>
        <w:t>διώξουν κάποιους άλλους για να μπουν αυτοί και να πάρουν τη θέση τους.</w:t>
      </w:r>
    </w:p>
    <w:p w14:paraId="4411197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Ας τα βάλουμε τα πράγματα σε μια σειρά. Όπως θα πω και στην επόμενη ερώτηση, το 2011 έγιναν τρεις διαγωνισμοί, προσελήφθησαν γύρω στους τέσσερις χιλιάδες πυροσβέστες. Από αυτούς, στον έ</w:t>
      </w:r>
      <w:r>
        <w:rPr>
          <w:rFonts w:eastAsia="Times New Roman" w:cs="Times New Roman"/>
          <w:szCs w:val="24"/>
        </w:rPr>
        <w:t>λεγχο των δικαιολογητικών που ακολούθησε βρέθηκαν γύρω στα διακόσια πενήντα πλαστά δικαιολογητικά. Αυτοί οι πυροσβέστες αποπέμφθηκαν από το Σώμα. Στη συνέχεια έγινε ένας άλλος έλεγχος από το Σώμα Επιθεωρητών Δημοσίας Διοίκησης, βρέθηκαν γύρω στα πενήντα άτ</w:t>
      </w:r>
      <w:r>
        <w:rPr>
          <w:rFonts w:eastAsia="Times New Roman" w:cs="Times New Roman"/>
          <w:szCs w:val="24"/>
        </w:rPr>
        <w:t>ομα, και αυτοί είχαν την ίδια τύχη. Και αυτός είναι ο τρίτος έλεγχος μετά από την Κοινή Υπουργική Απόφαση του 2014, που αφορά όλα τα άτομα αυτά, τους τέσσερις χιλιάδες περίπου ανθρώπους, των οποίων τα δικαιολογητικά πρέπει να ελεγχθούν. Και όταν λέμε τα δι</w:t>
      </w:r>
      <w:r>
        <w:rPr>
          <w:rFonts w:eastAsia="Times New Roman" w:cs="Times New Roman"/>
          <w:szCs w:val="24"/>
        </w:rPr>
        <w:t xml:space="preserve">καιολογητικά, εννοούμε τα όποια πτυχία έχουν, οι άδειες οδηγήσεως μοτοσυκλέτας, αυτοκινήτου, ό,τι άλλα παραστατικά έχουν υποβάλλει. Είναι μια δύσκολη διαδικασία. Ο </w:t>
      </w:r>
      <w:r>
        <w:rPr>
          <w:rFonts w:eastAsia="Times New Roman" w:cs="Times New Roman"/>
          <w:szCs w:val="24"/>
        </w:rPr>
        <w:lastRenderedPageBreak/>
        <w:t>έλεγχος συγκεκριμένα τελειώνει μέσα στον Σεπτέμβριο. Είναι ένας πολύ δύσκολος έλεγχος και επ</w:t>
      </w:r>
      <w:r>
        <w:rPr>
          <w:rFonts w:eastAsia="Times New Roman" w:cs="Times New Roman"/>
          <w:szCs w:val="24"/>
        </w:rPr>
        <w:t>ειδή είναι ο τρίτος, η πληροφόρησή μου είναι ότι δεν είναι σημαντικός ο αριθμός των πλαστών δικαιολογητικών, οι κάτοχοι των οποίων, φυσικά, θα έχουν την ίδια τύχη που είχαν και οι υπόλοιποι, θα αποπεμφθούν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από το Σώμα. </w:t>
      </w:r>
    </w:p>
    <w:p w14:paraId="4411197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υπάρχουν </w:t>
      </w:r>
      <w:r>
        <w:rPr>
          <w:rFonts w:eastAsia="Times New Roman" w:cs="Times New Roman"/>
          <w:szCs w:val="24"/>
        </w:rPr>
        <w:t>διαδικασίες, πλέον, για τις προσλήψεις στο Πυροσβεστικό Σώμα. Από φέτος προσλαμβάνονται με πανελλήνιες εξετάσεις και αξιωματικοί και πυροσβέστες. Η διαδικασία πρόσληψης πυροσβεστών ήταν μέχρι τώρα από αστεία έως χαοτική. Μπαίνει μια τάξη, νομίζω, με συναίν</w:t>
      </w:r>
      <w:r>
        <w:rPr>
          <w:rFonts w:eastAsia="Times New Roman" w:cs="Times New Roman"/>
          <w:szCs w:val="24"/>
        </w:rPr>
        <w:t xml:space="preserve">εση όλων των παρατάξεων σε αυτόν τον χώρο. Και πρέπει να μπει μια τάξη στις προσλήψεις των πυροσβεστών και να μην μπαίνουν οι άνθρωποι αυτοί από το «παράθυρο», αναζητώντας ελπίδες στους διάφορους προστάτες. </w:t>
      </w:r>
    </w:p>
    <w:p w14:paraId="4411197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η απάντησή μου είναι αυτή. Σας είχα απ</w:t>
      </w:r>
      <w:r>
        <w:rPr>
          <w:rFonts w:eastAsia="Times New Roman" w:cs="Times New Roman"/>
          <w:szCs w:val="24"/>
        </w:rPr>
        <w:t>αντήσει και γραπτώς στην ερώτησή σας. Συμπληρώνω τώρα τον ακριβή χρόνο, αν θέλετε, επειδή λέγαμε «σε σύντομο χρόνο» και θα δείτε τα αποτελέσματα πολύ σύντομα.</w:t>
      </w:r>
    </w:p>
    <w:p w14:paraId="4411197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Κατσαφάδο.</w:t>
      </w:r>
    </w:p>
    <w:p w14:paraId="4411197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κύρ</w:t>
      </w:r>
      <w:r>
        <w:rPr>
          <w:rFonts w:eastAsia="Times New Roman" w:cs="Times New Roman"/>
          <w:szCs w:val="24"/>
        </w:rPr>
        <w:t>ιε Πρόεδρε.</w:t>
      </w:r>
    </w:p>
    <w:p w14:paraId="4411197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γίνεται μια μάχη μεταξύ αυτών που δουλεύουν και αυτών οι οποίοι θέλουν να πάρουν τις θέσεις τους. Εδώ είναι μια μάχη δικαίου. Και καλό είναι μέσα σε αυτήν την Αίθουσα να αναγνωρίζουμε ποιος έχει το δίκιο και ποιος έχει το άδι</w:t>
      </w:r>
      <w:r>
        <w:rPr>
          <w:rFonts w:eastAsia="Times New Roman" w:cs="Times New Roman"/>
          <w:szCs w:val="24"/>
        </w:rPr>
        <w:t xml:space="preserve">κο. </w:t>
      </w:r>
    </w:p>
    <w:p w14:paraId="4411197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κάποιοι άνθρωποι οι οποίοι έχουν προσληφθεί στο ελληνικό </w:t>
      </w:r>
      <w:r>
        <w:rPr>
          <w:rFonts w:eastAsia="Times New Roman" w:cs="Times New Roman"/>
          <w:szCs w:val="24"/>
        </w:rPr>
        <w:t xml:space="preserve">δημόσιο </w:t>
      </w:r>
      <w:r>
        <w:rPr>
          <w:rFonts w:eastAsia="Times New Roman" w:cs="Times New Roman"/>
          <w:szCs w:val="24"/>
        </w:rPr>
        <w:t>φέρνοντας κάποια δικαιολογητικά</w:t>
      </w:r>
      <w:r>
        <w:rPr>
          <w:rFonts w:eastAsia="Times New Roman" w:cs="Times New Roman"/>
          <w:szCs w:val="24"/>
        </w:rPr>
        <w:t>,</w:t>
      </w:r>
      <w:r>
        <w:rPr>
          <w:rFonts w:eastAsia="Times New Roman" w:cs="Times New Roman"/>
          <w:szCs w:val="24"/>
        </w:rPr>
        <w:t xml:space="preserve"> τα οποία δεν έχουν καμμία σχέση με την πραγματικότητα. Δεν μπορεί λοιπόν να χαϊδεύουμε αυτιά. Όποιος έχει κάνει λάθος, όποιος έχει παρανομήσει, αυτός θα πρέπει να πάρει και το βάρος των συνεπειών αυτής της παρανομίας, την οποία έχει διαπράξει. </w:t>
      </w:r>
    </w:p>
    <w:p w14:paraId="4411197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w:t>
      </w:r>
      <w:r>
        <w:rPr>
          <w:rFonts w:eastAsia="Times New Roman" w:cs="Times New Roman"/>
          <w:szCs w:val="24"/>
        </w:rPr>
        <w:t xml:space="preserve">αι πέρα, χαίρομαι για την απάντηση την οποία μου δίνετε. Όχι για το ότι κράτησε τόσο μεγάλο χρονικό διάστημα ο έλεγχος όλων αυτών των δικαιολογητικών, που σας τα ανέφερα κι εγώ, αλλά γιατί τουλάχιστον θα μπει ένα τέλος στην αγωνία όλων αυτών των ανθρώπων, </w:t>
      </w:r>
      <w:r>
        <w:rPr>
          <w:rFonts w:eastAsia="Times New Roman" w:cs="Times New Roman"/>
          <w:szCs w:val="24"/>
        </w:rPr>
        <w:t xml:space="preserve">οι οποίοι δεν ξέρουν αν ποτέ θα προσληφθούν στο Πυροσβεστικό Σώμα, αλλά και αυτών οι οποίοι παρανόμησαν ή φοβούνται ότι μπορεί να έχει γίνει κάποιο λάθος με τα δικαιολογητικά τους και να φοβούνται ότι θα δουν την πόρτα της εξόδου από το Πυροσβεστικό Σώμα. </w:t>
      </w:r>
    </w:p>
    <w:p w14:paraId="44111979" w14:textId="77777777" w:rsidR="00F11290" w:rsidRDefault="00526BF0">
      <w:pPr>
        <w:spacing w:line="600" w:lineRule="auto"/>
        <w:ind w:firstLine="720"/>
        <w:contextualSpacing/>
        <w:jc w:val="both"/>
        <w:rPr>
          <w:rFonts w:eastAsia="Times New Roman"/>
          <w:szCs w:val="24"/>
        </w:rPr>
      </w:pPr>
      <w:r>
        <w:rPr>
          <w:rFonts w:eastAsia="Times New Roman" w:cs="Times New Roman"/>
          <w:szCs w:val="24"/>
        </w:rPr>
        <w:t>Χαίρομαι, λοιπόν, που η απάντηση την οποία μου δίνετε είναι ότι τον Σεπτέμβρη θα έχει τελειώσει όλος αυτός ο έλεγχος των δικαιολογητικών. Καλό θα ήταν κάποια στιγμή, αν θέλουμε να εξελιχθούμε ως κράτος, όλες αυτές τις διαδικασίες να μπορέσουμε να τις κάνο</w:t>
      </w:r>
      <w:r>
        <w:rPr>
          <w:rFonts w:eastAsia="Times New Roman" w:cs="Times New Roman"/>
          <w:szCs w:val="24"/>
        </w:rPr>
        <w:t xml:space="preserve">υμε πιο γρήγορες, γιατί δεν είναι δυνατόν να καθόμαστε και να το συζητάμε τόσο καιρό. </w:t>
      </w:r>
    </w:p>
    <w:p w14:paraId="4411197A"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Πριν από λίγο ο συνάδελφος ο κ. Καραγκούνης, αλλά και οι συνάδελφοι της Χρυσής Αυγής μιλάγανε για πράγματα τα οποία δυστυχώς στις υπόλοιπες ευρωπαϊκές χώρες θεωρούνται α</w:t>
      </w:r>
      <w:r>
        <w:rPr>
          <w:rFonts w:eastAsia="Times New Roman"/>
          <w:szCs w:val="24"/>
        </w:rPr>
        <w:t xml:space="preserve">υτονόητα, κύριε Υπουργέ. Κάποια στιγμή, λοιπόν, θα πρέπει κι εμείς να εκσυγχρονιστούμε, να εκσυγχρονιστούμε με την πορεία του καιρού, να εκσυγχρονιστούμε με αυτό το οποίο απαιτούν οι εποχές κι όχι να καθόμαστε να </w:t>
      </w:r>
      <w:proofErr w:type="spellStart"/>
      <w:r>
        <w:rPr>
          <w:rFonts w:eastAsia="Times New Roman"/>
          <w:szCs w:val="24"/>
        </w:rPr>
        <w:t>μοιρολατρούμε</w:t>
      </w:r>
      <w:proofErr w:type="spellEnd"/>
      <w:r>
        <w:rPr>
          <w:rFonts w:eastAsia="Times New Roman"/>
          <w:szCs w:val="24"/>
        </w:rPr>
        <w:t xml:space="preserve"> και να λέμε ότι είναι πολλά τ</w:t>
      </w:r>
      <w:r>
        <w:rPr>
          <w:rFonts w:eastAsia="Times New Roman"/>
          <w:szCs w:val="24"/>
        </w:rPr>
        <w:t>α δικαιολογητικά</w:t>
      </w:r>
      <w:r>
        <w:rPr>
          <w:rFonts w:eastAsia="Times New Roman"/>
          <w:szCs w:val="24"/>
        </w:rPr>
        <w:t>,</w:t>
      </w:r>
      <w:r>
        <w:rPr>
          <w:rFonts w:eastAsia="Times New Roman"/>
          <w:szCs w:val="24"/>
        </w:rPr>
        <w:t xml:space="preserve"> τα οποία πρέπει να εξετάσουμε ή ήταν πολλοί οι συμμετέχοντες στο διαγωνισμό και παίρνει λίγο χρόνο. Μα, τόσος χρόνος; Πάνω από δύο χρόνια; Είναι αρκετός, είναι πάρα πολύς. </w:t>
      </w:r>
    </w:p>
    <w:p w14:paraId="4411197B"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Κλείνοντας, λοιπόν, εφόσον δέχομαι την απάντησή σας –και με ικανο</w:t>
      </w:r>
      <w:r>
        <w:rPr>
          <w:rFonts w:eastAsia="Times New Roman"/>
          <w:szCs w:val="24"/>
        </w:rPr>
        <w:t xml:space="preserve">ποιεί η απάντησή σας ότι τουλάχιστον τον Σεπτέμβρη θα έχουμε ένα αίσιο τέλος-, δεν θα μπορούσα κι εγώ, κύριε Υπουργέ, με αφορμή τα γεγονότα τα οποία γίνανε προχθές να μην πω μια κουβέντα για το άβατο -εντός κι εκτός εισαγωγικών- των Εξαρχείων. </w:t>
      </w:r>
    </w:p>
    <w:p w14:paraId="4411197C"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Βεβαίως και</w:t>
      </w:r>
      <w:r>
        <w:rPr>
          <w:rFonts w:eastAsia="Times New Roman"/>
          <w:szCs w:val="24"/>
        </w:rPr>
        <w:t xml:space="preserve"> σας δίνω συγχαρητήρια, όχι σε εσάς κυρίως, αλλά στους αστυνομικούς οι οποίοι συμμετείχαν σε αυτήν την επιχείρηση, αλλά δεν νομίζω ότι </w:t>
      </w:r>
      <w:proofErr w:type="spellStart"/>
      <w:r>
        <w:rPr>
          <w:rFonts w:eastAsia="Times New Roman"/>
          <w:szCs w:val="24"/>
        </w:rPr>
        <w:t>περιποιεί</w:t>
      </w:r>
      <w:proofErr w:type="spellEnd"/>
      <w:r>
        <w:rPr>
          <w:rFonts w:eastAsia="Times New Roman"/>
          <w:szCs w:val="24"/>
        </w:rPr>
        <w:t xml:space="preserve"> τιμή για κανέναν η κατάσταση</w:t>
      </w:r>
      <w:r>
        <w:rPr>
          <w:rFonts w:eastAsia="Times New Roman"/>
          <w:szCs w:val="24"/>
        </w:rPr>
        <w:t>,</w:t>
      </w:r>
      <w:r>
        <w:rPr>
          <w:rFonts w:eastAsia="Times New Roman"/>
          <w:szCs w:val="24"/>
        </w:rPr>
        <w:t xml:space="preserve"> η οποία επικρατεί στα Εξάρχεια. </w:t>
      </w:r>
    </w:p>
    <w:p w14:paraId="4411197D"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 xml:space="preserve">Νομίζω ότι δεν </w:t>
      </w:r>
      <w:proofErr w:type="spellStart"/>
      <w:r>
        <w:rPr>
          <w:rFonts w:eastAsia="Times New Roman"/>
          <w:szCs w:val="24"/>
        </w:rPr>
        <w:t>περιποιούν</w:t>
      </w:r>
      <w:proofErr w:type="spellEnd"/>
      <w:r>
        <w:rPr>
          <w:rFonts w:eastAsia="Times New Roman"/>
          <w:szCs w:val="24"/>
        </w:rPr>
        <w:t xml:space="preserve"> τιμή οι τελευταίες εξε</w:t>
      </w:r>
      <w:r>
        <w:rPr>
          <w:rFonts w:eastAsia="Times New Roman"/>
          <w:szCs w:val="24"/>
        </w:rPr>
        <w:t xml:space="preserve">λίξεις οι οποίες έχουν γίνει στα Εξάρχεια, με όλους αυτούς που ανήκουν στον </w:t>
      </w:r>
      <w:proofErr w:type="spellStart"/>
      <w:r>
        <w:rPr>
          <w:rFonts w:eastAsia="Times New Roman"/>
          <w:szCs w:val="24"/>
        </w:rPr>
        <w:t>αντιεξουσιαστικό</w:t>
      </w:r>
      <w:proofErr w:type="spellEnd"/>
      <w:r>
        <w:rPr>
          <w:rFonts w:eastAsia="Times New Roman"/>
          <w:szCs w:val="24"/>
        </w:rPr>
        <w:t xml:space="preserve"> χώρο να μπορούν να κάνουν ό,τι θέλουν, να έχουν αυτοί τον νόμο στα χέρια τους, να προχωράνε ακόμη και σε δολοφονίες. Εγώ δεν θα σταθώ, τα δικαστήρια είναι αρμόδια </w:t>
      </w:r>
      <w:r>
        <w:rPr>
          <w:rFonts w:eastAsia="Times New Roman"/>
          <w:szCs w:val="24"/>
        </w:rPr>
        <w:t>να κρίνουν και η αστυνομία. Αν ήταν έμπορος ναρκωτικών, θα έπρεπε να τον συλλάβει η αστυνομία κι όχι να είναι αυτόκλητοι υπερασπιστές του δικαίου κάποιοι άνθρωποι οι οποίοι κουβαλάνε ένα όπλο και περιφέρονται σε μια γειτονιά.</w:t>
      </w:r>
    </w:p>
    <w:p w14:paraId="4411197E"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 xml:space="preserve">Από </w:t>
      </w:r>
      <w:r>
        <w:rPr>
          <w:rFonts w:eastAsia="Times New Roman"/>
          <w:szCs w:val="24"/>
        </w:rPr>
        <w:t>εκεί</w:t>
      </w:r>
      <w:r>
        <w:rPr>
          <w:rFonts w:eastAsia="Times New Roman"/>
          <w:szCs w:val="24"/>
        </w:rPr>
        <w:t xml:space="preserve"> και πέρα, κύριε Υπουρ</w:t>
      </w:r>
      <w:r>
        <w:rPr>
          <w:rFonts w:eastAsia="Times New Roman"/>
          <w:szCs w:val="24"/>
        </w:rPr>
        <w:t xml:space="preserve">γέ, όλα αυτά θα πρέπει να τα δούμε με τη σημασία και με τη σοβαρότητα που τους αρμόζει κι έξω από ιδεολογίες και ιδεολογικές αντιλήψεις και έξω από τη λογική του να </w:t>
      </w:r>
      <w:r>
        <w:rPr>
          <w:rFonts w:eastAsia="Times New Roman"/>
          <w:szCs w:val="24"/>
        </w:rPr>
        <w:lastRenderedPageBreak/>
        <w:t>προσπαθούμε να αγκαλιάσουμε και να χαϊδέψουμε ανθρώπους</w:t>
      </w:r>
      <w:r>
        <w:rPr>
          <w:rFonts w:eastAsia="Times New Roman"/>
          <w:szCs w:val="24"/>
        </w:rPr>
        <w:t>,</w:t>
      </w:r>
      <w:r>
        <w:rPr>
          <w:rFonts w:eastAsia="Times New Roman"/>
          <w:szCs w:val="24"/>
        </w:rPr>
        <w:t xml:space="preserve"> οι οποίοι είναι έξω από τα όρια το</w:t>
      </w:r>
      <w:r>
        <w:rPr>
          <w:rFonts w:eastAsia="Times New Roman"/>
          <w:szCs w:val="24"/>
        </w:rPr>
        <w:t>υ νόμου, οι οποίοι οδηγούνται στην παρανομία, αλλά έχουν κάποια ιδεολογικά πρόσημα.</w:t>
      </w:r>
    </w:p>
    <w:p w14:paraId="4411197F"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Σας ευχαριστώ πολύ.</w:t>
      </w:r>
    </w:p>
    <w:p w14:paraId="44111980"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 αν και νομίζω ότι έχετε καλύψει τον συνάδελφο.</w:t>
      </w:r>
    </w:p>
    <w:p w14:paraId="44111981"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ΝΙΚΟΛΑΟΣ ΤΟΣΚΑΣ (Αναπληρωτής Υπου</w:t>
      </w:r>
      <w:r>
        <w:rPr>
          <w:rFonts w:eastAsia="Times New Roman"/>
          <w:b/>
          <w:szCs w:val="24"/>
        </w:rPr>
        <w:t>ργός Εσωτερικών και Διοικητικής Ανασυγκρότησης):</w:t>
      </w:r>
      <w:r>
        <w:rPr>
          <w:rFonts w:eastAsia="Times New Roman"/>
          <w:szCs w:val="24"/>
        </w:rPr>
        <w:t xml:space="preserve"> Ακριβώς, κύριε Πρόεδρε, και δεν θέλω να μπερδέψω τα διάφορα θέματα πάλι των Εξαρχείων με τις προσλήψεις στην Πυροσβεστική.</w:t>
      </w:r>
    </w:p>
    <w:p w14:paraId="44111982"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 xml:space="preserve">Να θυμίσω πάλι ότι αυτά που συζητάμε αφορούν διαγωνισμούς του 2011, αφορούν </w:t>
      </w:r>
      <w:r>
        <w:rPr>
          <w:rFonts w:eastAsia="Times New Roman"/>
          <w:szCs w:val="24"/>
        </w:rPr>
        <w:t>διαγωνισμούς στους οποίους ο έλεγχος των παραστατικών θα έπρεπε να είχε γίνει άμεσα, όπως γίνεται αυτήν τη στιγμή για τις πανελλήνιες εξετάσεις άμεσα ο έλεγχος των δικαιολογητικών και δεν περιμένουμε χρόνια για να διώξουμε ή να προσλάβουμε ανθρώπους.</w:t>
      </w:r>
    </w:p>
    <w:p w14:paraId="44111983"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Αυτή </w:t>
      </w:r>
      <w:r>
        <w:rPr>
          <w:rFonts w:eastAsia="Times New Roman"/>
          <w:szCs w:val="24"/>
        </w:rPr>
        <w:t>η λογική η χαοτική με τις προσλήψεις από «παράθυρα» και από διάφορες «πόρτες» στο Πυροσβεστικό Σώμα έχει λήξει. Υπάρχουν διαδικασίες. Πιστεύω ότι τις αποδέχονται όλοι κι έτσι θα προχωρήσουμε.</w:t>
      </w:r>
    </w:p>
    <w:p w14:paraId="44111984"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ο</w:t>
      </w:r>
      <w:r>
        <w:rPr>
          <w:rFonts w:eastAsia="Times New Roman"/>
          <w:szCs w:val="24"/>
        </w:rPr>
        <w:t xml:space="preserve"> Βουλευτής κ. Κωνσταντίνος </w:t>
      </w:r>
      <w:proofErr w:type="spellStart"/>
      <w:r>
        <w:rPr>
          <w:rFonts w:eastAsia="Times New Roman"/>
          <w:szCs w:val="24"/>
        </w:rPr>
        <w:t>Δουζίνας</w:t>
      </w:r>
      <w:proofErr w:type="spellEnd"/>
      <w:r>
        <w:rPr>
          <w:rFonts w:eastAsia="Times New Roman"/>
          <w:szCs w:val="24"/>
        </w:rPr>
        <w:t xml:space="preserve">, με επιστολή του προς τον Πρόεδρο της Βουλής, </w:t>
      </w:r>
      <w:r>
        <w:rPr>
          <w:rFonts w:eastAsia="Times New Roman"/>
          <w:szCs w:val="24"/>
        </w:rPr>
        <w:t>ζητε</w:t>
      </w:r>
      <w:r>
        <w:rPr>
          <w:rFonts w:eastAsia="Times New Roman"/>
          <w:szCs w:val="24"/>
        </w:rPr>
        <w:t>ί</w:t>
      </w:r>
      <w:r>
        <w:rPr>
          <w:rFonts w:eastAsia="Times New Roman"/>
          <w:szCs w:val="24"/>
        </w:rPr>
        <w:t xml:space="preserve"> </w:t>
      </w:r>
      <w:r>
        <w:rPr>
          <w:rFonts w:eastAsia="Times New Roman"/>
          <w:szCs w:val="24"/>
        </w:rPr>
        <w:t>άδεια ολιγοήμερης απουσίας στο εξωτερικό από 12 έως 19 Ιουλίου</w:t>
      </w:r>
      <w:r w:rsidRPr="00445406">
        <w:rPr>
          <w:rFonts w:eastAsia="Times New Roman"/>
          <w:szCs w:val="24"/>
        </w:rPr>
        <w:t xml:space="preserve"> 2016</w:t>
      </w:r>
      <w:r>
        <w:rPr>
          <w:rFonts w:eastAsia="Times New Roman"/>
          <w:szCs w:val="24"/>
        </w:rPr>
        <w:t>. Η Βουλή εγκρίνει;</w:t>
      </w:r>
    </w:p>
    <w:p w14:paraId="44111985"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44111986"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8D7C39">
        <w:rPr>
          <w:rFonts w:eastAsia="Times New Roman"/>
          <w:szCs w:val="24"/>
        </w:rPr>
        <w:t>Συνεπώς</w:t>
      </w:r>
      <w:r>
        <w:rPr>
          <w:rFonts w:eastAsia="Times New Roman"/>
          <w:b/>
          <w:szCs w:val="24"/>
        </w:rPr>
        <w:t xml:space="preserve"> </w:t>
      </w:r>
      <w:r>
        <w:rPr>
          <w:rFonts w:eastAsia="Times New Roman"/>
          <w:szCs w:val="24"/>
        </w:rPr>
        <w:t>η</w:t>
      </w:r>
      <w:r>
        <w:rPr>
          <w:rFonts w:eastAsia="Times New Roman"/>
          <w:szCs w:val="24"/>
        </w:rPr>
        <w:t xml:space="preserve"> Β</w:t>
      </w:r>
      <w:r>
        <w:rPr>
          <w:rFonts w:eastAsia="Times New Roman"/>
          <w:szCs w:val="24"/>
        </w:rPr>
        <w:t>ουλή ενέκρινε τη ζητηθείσα άδεια.</w:t>
      </w:r>
    </w:p>
    <w:p w14:paraId="44111987"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Η Βουλευτής κ. Άννα Καραμανλή, με επιστολή της προς τον Πρόεδρο της Βουλής, ζητεί άδεια ολιγοήμερης απουσίας στο εξωτερικό από 11 έως 13 Ιουλίου</w:t>
      </w:r>
      <w:r>
        <w:rPr>
          <w:rFonts w:eastAsia="Times New Roman"/>
          <w:szCs w:val="24"/>
        </w:rPr>
        <w:t xml:space="preserve"> 2016</w:t>
      </w:r>
      <w:r>
        <w:rPr>
          <w:rFonts w:eastAsia="Times New Roman"/>
          <w:szCs w:val="24"/>
        </w:rPr>
        <w:t>. Η Βουλή εγκρίνει;</w:t>
      </w:r>
    </w:p>
    <w:p w14:paraId="44111988"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ΟΛΟΙ ΟΙ </w:t>
      </w:r>
      <w:r>
        <w:rPr>
          <w:rFonts w:eastAsia="Times New Roman"/>
          <w:b/>
          <w:szCs w:val="24"/>
        </w:rPr>
        <w:t xml:space="preserve">ΒΟΥΛΕΥΤΕΣ: </w:t>
      </w:r>
      <w:r>
        <w:rPr>
          <w:rFonts w:eastAsia="Times New Roman"/>
          <w:szCs w:val="24"/>
        </w:rPr>
        <w:t>Μάλιστα, μάλιστα.</w:t>
      </w:r>
    </w:p>
    <w:p w14:paraId="44111989"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ΠΡΟΕΔΡΕΥΩΝ (Νική</w:t>
      </w:r>
      <w:r>
        <w:rPr>
          <w:rFonts w:eastAsia="Times New Roman"/>
          <w:b/>
          <w:szCs w:val="24"/>
        </w:rPr>
        <w:t xml:space="preserve">τας Κακλαμάνης): </w:t>
      </w:r>
      <w:r w:rsidRPr="00435617">
        <w:rPr>
          <w:rFonts w:eastAsia="Times New Roman"/>
          <w:szCs w:val="24"/>
        </w:rPr>
        <w:t>Συνεπώς</w:t>
      </w:r>
      <w:r>
        <w:rPr>
          <w:rFonts w:eastAsia="Times New Roman"/>
          <w:szCs w:val="24"/>
        </w:rPr>
        <w:t xml:space="preserve"> η</w:t>
      </w:r>
      <w:r>
        <w:rPr>
          <w:rFonts w:eastAsia="Times New Roman"/>
          <w:szCs w:val="24"/>
        </w:rPr>
        <w:t xml:space="preserve"> Βουλή ενέκρινε τη ζητηθείσα άδεια.</w:t>
      </w:r>
    </w:p>
    <w:p w14:paraId="4411198A"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Ο Βουλευτής κ. Ιωάννης </w:t>
      </w:r>
      <w:proofErr w:type="spellStart"/>
      <w:r>
        <w:rPr>
          <w:rFonts w:eastAsia="Times New Roman"/>
          <w:szCs w:val="24"/>
        </w:rPr>
        <w:t>Πλακιωτάκης</w:t>
      </w:r>
      <w:proofErr w:type="spellEnd"/>
      <w:r>
        <w:rPr>
          <w:rFonts w:eastAsia="Times New Roman"/>
          <w:szCs w:val="24"/>
        </w:rPr>
        <w:t>, με επιστολή του προς τον Πρόεδρο της Βουλής, ζητεί άδεια ολιγοήμερης απουσίας στο εξωτερικό από 8 έως 12 Ιουλίου</w:t>
      </w:r>
      <w:r>
        <w:rPr>
          <w:rFonts w:eastAsia="Times New Roman"/>
          <w:szCs w:val="24"/>
        </w:rPr>
        <w:t xml:space="preserve"> 2016</w:t>
      </w:r>
      <w:r>
        <w:rPr>
          <w:rFonts w:eastAsia="Times New Roman"/>
          <w:szCs w:val="24"/>
        </w:rPr>
        <w:t>. Η Βουλή εγκρίνει;</w:t>
      </w:r>
    </w:p>
    <w:p w14:paraId="4411198B"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ΟΛΟΙ ΟΙ</w:t>
      </w:r>
      <w:r w:rsidDel="008D7C39">
        <w:rPr>
          <w:rFonts w:eastAsia="Times New Roman"/>
          <w:b/>
          <w:szCs w:val="24"/>
        </w:rPr>
        <w:t xml:space="preserve"> </w:t>
      </w:r>
      <w:r>
        <w:rPr>
          <w:rFonts w:eastAsia="Times New Roman"/>
          <w:b/>
          <w:szCs w:val="24"/>
        </w:rPr>
        <w:t xml:space="preserve"> ΒΟΥΛΕΥΤΕΣ: </w:t>
      </w:r>
      <w:r>
        <w:rPr>
          <w:rFonts w:eastAsia="Times New Roman"/>
          <w:szCs w:val="24"/>
        </w:rPr>
        <w:t>Μ</w:t>
      </w:r>
      <w:r>
        <w:rPr>
          <w:rFonts w:eastAsia="Times New Roman"/>
          <w:szCs w:val="24"/>
        </w:rPr>
        <w:t>άλιστα, μάλιστα.</w:t>
      </w:r>
    </w:p>
    <w:p w14:paraId="4411198C"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435617">
        <w:rPr>
          <w:rFonts w:eastAsia="Times New Roman"/>
          <w:szCs w:val="24"/>
        </w:rPr>
        <w:t>Συνεπώς</w:t>
      </w:r>
      <w:r>
        <w:rPr>
          <w:rFonts w:eastAsia="Times New Roman"/>
          <w:szCs w:val="24"/>
        </w:rPr>
        <w:t xml:space="preserve"> η</w:t>
      </w:r>
      <w:r>
        <w:rPr>
          <w:rFonts w:eastAsia="Times New Roman"/>
          <w:szCs w:val="24"/>
        </w:rPr>
        <w:t xml:space="preserve"> Βουλή ενέκρινε τη ζητηθείσα άδεια.</w:t>
      </w:r>
    </w:p>
    <w:p w14:paraId="4411198D" w14:textId="77777777" w:rsidR="00F11290" w:rsidRDefault="00526BF0">
      <w:pPr>
        <w:tabs>
          <w:tab w:val="left" w:pos="2820"/>
        </w:tabs>
        <w:spacing w:line="600" w:lineRule="auto"/>
        <w:ind w:firstLine="720"/>
        <w:contextualSpacing/>
        <w:jc w:val="both"/>
        <w:rPr>
          <w:rFonts w:eastAsia="Times New Roman" w:cs="Times New Roman"/>
          <w:szCs w:val="24"/>
        </w:rPr>
      </w:pPr>
      <w:r>
        <w:rPr>
          <w:rFonts w:eastAsia="Times New Roman"/>
          <w:szCs w:val="24"/>
        </w:rPr>
        <w:t xml:space="preserve">Σειρά έχει η ενδέκατη </w:t>
      </w:r>
      <w:r>
        <w:rPr>
          <w:rFonts w:eastAsia="Times New Roman"/>
          <w:szCs w:val="24"/>
        </w:rPr>
        <w:t xml:space="preserve">με αριθμό </w:t>
      </w:r>
      <w:r>
        <w:rPr>
          <w:rFonts w:eastAsia="Times New Roman" w:cs="Times New Roman"/>
          <w:szCs w:val="24"/>
        </w:rPr>
        <w:t xml:space="preserve">1054/27-6-2016 </w:t>
      </w:r>
      <w:r>
        <w:rPr>
          <w:rFonts w:eastAsia="Times New Roman"/>
          <w:szCs w:val="24"/>
        </w:rPr>
        <w:t xml:space="preserve">επίκαιρη ερώτηση δεύτερου κύκλου </w:t>
      </w:r>
      <w:r>
        <w:rPr>
          <w:rFonts w:eastAsia="Times New Roman" w:cs="Times New Roman"/>
          <w:szCs w:val="24"/>
        </w:rPr>
        <w:t xml:space="preserve">του Βουλευτή Εύβοιας του Λαϊκού Συνδέσμου-Χρυσή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απορρόφηση των επιλαχόντων συμβασιούχων πυροσβεστών πενταετούς υποχρέωσης.</w:t>
      </w:r>
    </w:p>
    <w:p w14:paraId="4411198E" w14:textId="77777777" w:rsidR="00F11290" w:rsidRDefault="00526BF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Ορίστε, κύριε Μίχο, έχετε τον λόγο.</w:t>
      </w:r>
    </w:p>
    <w:p w14:paraId="4411198F"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cs="Times New Roman"/>
          <w:b/>
          <w:szCs w:val="24"/>
        </w:rPr>
        <w:t xml:space="preserve">ΝΙΚΟΛΑΟΣ ΜΙΧΟΣ: </w:t>
      </w:r>
      <w:r>
        <w:rPr>
          <w:rFonts w:eastAsia="Times New Roman" w:cs="Times New Roman"/>
          <w:szCs w:val="24"/>
        </w:rPr>
        <w:t>Ευχαριστώ, κύριε Πρόεδρε.</w:t>
      </w:r>
    </w:p>
    <w:p w14:paraId="44111990"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Κύριε Υπουργέ, σύμφωνα με τ</w:t>
      </w:r>
      <w:r>
        <w:rPr>
          <w:rFonts w:eastAsia="Times New Roman"/>
          <w:szCs w:val="24"/>
        </w:rPr>
        <w:t xml:space="preserve">ην απόφαση 34671.Φ300.2/27-7-2011 προκηρύχθηκε διαγωνισμός, όπως ακούσαμε και από τον Βουλευτή της Νέας Δημοκρατίας, για την πρόσληψη τεσσάρων χιλιάδων </w:t>
      </w:r>
      <w:r>
        <w:rPr>
          <w:rFonts w:eastAsia="Times New Roman"/>
          <w:szCs w:val="24"/>
        </w:rPr>
        <w:lastRenderedPageBreak/>
        <w:t>πυροσβεστών πενταετούς υποχρέωσης. Η πρόσληψη αφορούσε τρεις χιλιάδες τετρακόσιους συμβασιούχους πυροσβέ</w:t>
      </w:r>
      <w:r>
        <w:rPr>
          <w:rFonts w:eastAsia="Times New Roman"/>
          <w:szCs w:val="24"/>
        </w:rPr>
        <w:t>στες και εξακόσιους πολίτες προς ενίσχυση.</w:t>
      </w:r>
    </w:p>
    <w:p w14:paraId="44111991"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Έκτοτε δεν έχουν διενεργηθεί προσλήψεις από τον κατάλογο και τη σειρά των επιλαχόντων, παρ</w:t>
      </w:r>
      <w:r>
        <w:rPr>
          <w:rFonts w:eastAsia="Times New Roman"/>
          <w:szCs w:val="24"/>
        </w:rPr>
        <w:t xml:space="preserve">’ </w:t>
      </w:r>
      <w:r>
        <w:rPr>
          <w:rFonts w:eastAsia="Times New Roman"/>
          <w:szCs w:val="24"/>
        </w:rPr>
        <w:t xml:space="preserve">όλο που προβλέπεται η κάλυψη του 50% των κενών οργανικών θέσεων από τη συγκεκριμένη κατηγορία, με τη δυνατότητα ισχύος των πινάκων για δύο συν τρία έτη, προκειμένου να διοριστούν όλοι σε οργανικές θέσεις που θα </w:t>
      </w:r>
      <w:proofErr w:type="spellStart"/>
      <w:r>
        <w:rPr>
          <w:rFonts w:eastAsia="Times New Roman"/>
          <w:szCs w:val="24"/>
        </w:rPr>
        <w:t>προέκυπταν</w:t>
      </w:r>
      <w:proofErr w:type="spellEnd"/>
      <w:r>
        <w:rPr>
          <w:rFonts w:eastAsia="Times New Roman"/>
          <w:szCs w:val="24"/>
        </w:rPr>
        <w:t xml:space="preserve"> στο Πυροσβεστικό Σώμα κάθε έτος. </w:t>
      </w:r>
    </w:p>
    <w:p w14:paraId="44111992"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 xml:space="preserve">Έχει παρέλθει η πενταετία και δυστυχώς δεν τηρήθηκε η διαδικασία που προβλέπει ο ν.3938/2011, αλλά αντιθέτως προωθήθηκε η απορρόφηση διακοσίων είκοσι πέντε μονίμων πυροσβεστών από το διαγωνισμό των </w:t>
      </w:r>
      <w:r>
        <w:rPr>
          <w:rFonts w:eastAsia="Times New Roman"/>
          <w:szCs w:val="24"/>
        </w:rPr>
        <w:t xml:space="preserve">επτακοσίων </w:t>
      </w:r>
      <w:r>
        <w:rPr>
          <w:rFonts w:eastAsia="Times New Roman"/>
          <w:szCs w:val="24"/>
        </w:rPr>
        <w:t xml:space="preserve">είκοσι πέντε που διενεργήθηκε </w:t>
      </w:r>
      <w:proofErr w:type="spellStart"/>
      <w:r>
        <w:rPr>
          <w:rFonts w:eastAsia="Times New Roman"/>
          <w:szCs w:val="24"/>
        </w:rPr>
        <w:t>μεταγενεστέρως</w:t>
      </w:r>
      <w:proofErr w:type="spellEnd"/>
      <w:r>
        <w:rPr>
          <w:rFonts w:eastAsia="Times New Roman"/>
          <w:szCs w:val="24"/>
        </w:rPr>
        <w:t>.</w:t>
      </w:r>
    </w:p>
    <w:p w14:paraId="44111993" w14:textId="77777777" w:rsidR="00F11290" w:rsidRDefault="00526BF0">
      <w:pPr>
        <w:tabs>
          <w:tab w:val="left" w:pos="2820"/>
        </w:tabs>
        <w:spacing w:line="600" w:lineRule="auto"/>
        <w:ind w:firstLine="720"/>
        <w:contextualSpacing/>
        <w:jc w:val="both"/>
        <w:rPr>
          <w:rFonts w:eastAsia="Times New Roman" w:cs="Times New Roman"/>
          <w:szCs w:val="24"/>
        </w:rPr>
      </w:pPr>
      <w:r>
        <w:rPr>
          <w:rFonts w:eastAsia="Times New Roman"/>
          <w:szCs w:val="24"/>
        </w:rPr>
        <w:t>Κ</w:t>
      </w:r>
      <w:r>
        <w:rPr>
          <w:rFonts w:eastAsia="Times New Roman"/>
          <w:szCs w:val="24"/>
        </w:rPr>
        <w:t>ατά την ψήφιση σημειώθηκαν παρατυπίες. Επίσης, η προκήρυξη προέβλεπε σταδιακή απορρόφηση των επιλαχόντων σε βάθος τριετίας, με κάλυψη του 50% από τον πίνακα των επιλαχόντων των κενών οργανικών του Πυροσβεστικού Σώματος.</w:t>
      </w:r>
    </w:p>
    <w:p w14:paraId="4411199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πίνακας αυτός λήγει τον </w:t>
      </w:r>
      <w:proofErr w:type="spellStart"/>
      <w:r>
        <w:rPr>
          <w:rFonts w:eastAsia="Times New Roman" w:cs="Times New Roman"/>
          <w:szCs w:val="24"/>
        </w:rPr>
        <w:t>Ιανουαρίο</w:t>
      </w:r>
      <w:proofErr w:type="spellEnd"/>
      <w:r>
        <w:rPr>
          <w:rFonts w:eastAsia="Times New Roman" w:cs="Times New Roman"/>
          <w:szCs w:val="24"/>
        </w:rPr>
        <w:t xml:space="preserve"> </w:t>
      </w:r>
      <w:r>
        <w:rPr>
          <w:rFonts w:eastAsia="Times New Roman" w:cs="Times New Roman"/>
          <w:szCs w:val="24"/>
        </w:rPr>
        <w:t>του 2017, ενώ ανακοινώθηκε ότι το 2017 θα διενεργηθεί νέα προκήρυξη με όριο ηλικίας τα τριάντα πέντε έτη, με ό,τι αυτό συνεπάγεται για το μέλλον των συμβασιούχων επιλαχόντων πυροσβεστών.</w:t>
      </w:r>
    </w:p>
    <w:p w14:paraId="4411199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Σας ερωτώ: Θα δρομολογηθεί άμεσα η απορρόφηση των επιλαχόντων συμβασι</w:t>
      </w:r>
      <w:r>
        <w:rPr>
          <w:rFonts w:eastAsia="Times New Roman" w:cs="Times New Roman"/>
          <w:szCs w:val="24"/>
        </w:rPr>
        <w:t xml:space="preserve">ούχων πυροσβεστών και θα υπάρξει εκ νέου η αναγκαία παράταση του πίνακα των επιλαχόντων; </w:t>
      </w:r>
    </w:p>
    <w:p w14:paraId="4411199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411199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Αναπληρωτής Υπουργός Εσωτερικών και Διοικητικής Ανασυγκρότησης, κ. Νικόλαος </w:t>
      </w:r>
      <w:proofErr w:type="spellStart"/>
      <w:r>
        <w:rPr>
          <w:rFonts w:eastAsia="Times New Roman" w:cs="Times New Roman"/>
          <w:szCs w:val="24"/>
        </w:rPr>
        <w:t>Τόσκας</w:t>
      </w:r>
      <w:proofErr w:type="spellEnd"/>
      <w:r>
        <w:rPr>
          <w:rFonts w:eastAsia="Times New Roman" w:cs="Times New Roman"/>
          <w:szCs w:val="24"/>
        </w:rPr>
        <w:t xml:space="preserve">. </w:t>
      </w:r>
    </w:p>
    <w:p w14:paraId="4411199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ΤΟΣΚΑΣ (Αναπλ</w:t>
      </w:r>
      <w:r>
        <w:rPr>
          <w:rFonts w:eastAsia="Times New Roman" w:cs="Times New Roman"/>
          <w:b/>
          <w:szCs w:val="24"/>
        </w:rPr>
        <w:t>ηρωτής Υπουργός Εσωτερικών και Διοικητικής Ανασυγκρότησης):</w:t>
      </w:r>
      <w:r>
        <w:rPr>
          <w:rFonts w:eastAsia="Times New Roman" w:cs="Times New Roman"/>
          <w:szCs w:val="24"/>
        </w:rPr>
        <w:t xml:space="preserve"> Εν μέρει έχει καλυφθεί το θέμα από προηγούμενες απαντήσεις σε συναφή θέματα, αλλά θα προσπαθήσω να βάλω τα πράγματα σε μια σειρά, γιατί η ερώτηση τα συγχέει λίγο. </w:t>
      </w:r>
    </w:p>
    <w:p w14:paraId="4411199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Έγιναν τρεις διαγωνισμοί το 2011</w:t>
      </w:r>
      <w:r>
        <w:rPr>
          <w:rFonts w:eastAsia="Times New Roman" w:cs="Times New Roman"/>
          <w:szCs w:val="24"/>
        </w:rPr>
        <w:t>. Ο πρώτος διαγωνισμός αφορούσε τους τέσσερις χιλιάδες πυροσβέστες πενταετούς υποχρέωσης –όπως αναγράφεται στην ερώτηση-, εκ των οποίων οι τρεις χιλιάδες τετρακόσιοι ήταν συμβασιούχοι πυροσβέστες και οι εξακόσιοι εξ ιδιωτών. Έγινε ένας δεύτερος διαγωνισμός</w:t>
      </w:r>
      <w:r>
        <w:rPr>
          <w:rFonts w:eastAsia="Times New Roman" w:cs="Times New Roman"/>
          <w:szCs w:val="24"/>
        </w:rPr>
        <w:t xml:space="preserve"> για πενήντα αξιωματικούς, που προσλήφθηκαν το 2012. Κι έγινε και ένας άλλος διαγωνισμός για μονίμους πυροσβέστες. Ήταν επτακόσιοι είκοσι πέντε πυροσβέστες και προσλήφθηκαν διακόσιοι είκοσι πέντε στις αρχές του 2014. </w:t>
      </w:r>
    </w:p>
    <w:p w14:paraId="4411199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Τι προέβλεπε ο διαγωνισμός αυτός, στον</w:t>
      </w:r>
      <w:r>
        <w:rPr>
          <w:rFonts w:eastAsia="Times New Roman" w:cs="Times New Roman"/>
          <w:szCs w:val="24"/>
        </w:rPr>
        <w:t xml:space="preserve"> οποίο αναφέρεστε, για τους πυροσβέστες πενταετούς υποχρέωσης; Προέβλεπε δυνατότητα μονιμοποίησης μέσα στην επόμενη πενταετία. Η πενταετία λήγει τώρα. Για ποιους, όμως, δυνατότητα μονιμοποίησης; Γι’ αυτούς οι οποίοι τότε είχαν ηλικία μικρότερη των σαράντα </w:t>
      </w:r>
      <w:r>
        <w:rPr>
          <w:rFonts w:eastAsia="Times New Roman" w:cs="Times New Roman"/>
          <w:szCs w:val="24"/>
        </w:rPr>
        <w:t>ετών και είχαν απολυτήριο λυκείου. Έτσι προέβλεπε ο νόμος.</w:t>
      </w:r>
    </w:p>
    <w:p w14:paraId="4411199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Τώρα ερχόμαστε εμείς να υλοποιήσουμε αυτόν τον νόμο. Περίπου οι μισοί απ’ αυτούς έχουν αυτά τα τυπικά προσόντα. Ήταν τότε μικρότεροι από σαράντα έτη, δηλαδή θα είναι περίπου σαράντα πέντε </w:t>
      </w:r>
      <w:r>
        <w:rPr>
          <w:rFonts w:eastAsia="Times New Roman" w:cs="Times New Roman"/>
          <w:szCs w:val="24"/>
        </w:rPr>
        <w:lastRenderedPageBreak/>
        <w:t>ετών, και</w:t>
      </w:r>
      <w:r>
        <w:rPr>
          <w:rFonts w:eastAsia="Times New Roman" w:cs="Times New Roman"/>
          <w:szCs w:val="24"/>
        </w:rPr>
        <w:t xml:space="preserve"> έχουν απολυτήριο λυκείου. Αυτοί θα μονιμοποιηθούν από τον Φεβρουάριο του 2017. Ήδη έχει βγει εγκύκλιος, η οποία τους καλεί να υποβάλουν τα δικαιολογητικά τους. </w:t>
      </w:r>
    </w:p>
    <w:p w14:paraId="4411199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Τι γίνεται με τους υπόλοιπους; Για τους υπόλοιπους έχουμε δεσμευτεί να ανανεωθεί η πενταετής θ</w:t>
      </w:r>
      <w:r>
        <w:rPr>
          <w:rFonts w:eastAsia="Times New Roman" w:cs="Times New Roman"/>
          <w:szCs w:val="24"/>
        </w:rPr>
        <w:t>ητεία, η πενταετία, ώστε οι άνθρωποι να μην χάσουν τη δουλειά τους και γιατί τους έχει ανάγκη το Πυροσβεστικό Σώμα. Δεν μπορούν, όμως, να μονιμοποιηθούν αυτοί, γιατί δεν είχαν τα τυπικά προσόντα, τα ηλικιακά και των γραμματικών γνώσεων.</w:t>
      </w:r>
    </w:p>
    <w:p w14:paraId="4411199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Τώρα, με τον ν.4249</w:t>
      </w:r>
      <w:r>
        <w:rPr>
          <w:rFonts w:eastAsia="Times New Roman" w:cs="Times New Roman"/>
          <w:szCs w:val="24"/>
        </w:rPr>
        <w:t>/2014 καθιερώθηκαν οι πανελλήνιες εξετάσεις. Πλέον από φέτος οι απλοί πυροσβέστες και οι αξιωματικοί μπαίνουν με πανελλήνιες εξετάσεις. Περίπου η διάρκεια φοίτησης θα είναι δυόμισι χρόνια για τους πυροσβέστες και τέσσερα χρόνια για τους αξιωματικούς. Πλέον</w:t>
      </w:r>
      <w:r>
        <w:rPr>
          <w:rFonts w:eastAsia="Times New Roman" w:cs="Times New Roman"/>
          <w:szCs w:val="24"/>
        </w:rPr>
        <w:t xml:space="preserve"> θα έχουμε πολύ καλά εκπαιδευμένο προσωπικό και δεν θα έχουμε την ανάγκη των επιλαχόντων.</w:t>
      </w:r>
    </w:p>
    <w:p w14:paraId="4411199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Τι γινόταν με τους επιλαχόντες μέχρι το 2011; Από αυτούς για τους οποίους προκηρύχθηκε ο διαγωνισμός, οι επιλαχόντες ήταν γύρω στους δύο χιλιάδες από τους εποχικούς κ</w:t>
      </w:r>
      <w:r>
        <w:rPr>
          <w:rFonts w:eastAsia="Times New Roman" w:cs="Times New Roman"/>
          <w:szCs w:val="24"/>
        </w:rPr>
        <w:t xml:space="preserve">αι ήταν και γύρω στους </w:t>
      </w:r>
      <w:r>
        <w:rPr>
          <w:rFonts w:eastAsia="Times New Roman" w:cs="Times New Roman"/>
          <w:szCs w:val="24"/>
        </w:rPr>
        <w:lastRenderedPageBreak/>
        <w:t xml:space="preserve">είκοσι χιλιάδες εξ ιδιωτών. Διότι όλοι όσοι δεν πέτυχαν θεωρήθηκαν επιλαχόντες. Όπως καταλαβαίνετε, αυτό δεν μπορεί να υλοποιηθεί, δεν μπορεί και να τρέφουμε ελπίδες γι’ αυτόν τον κόσμο και δεν μπορεί να υπάρχει μια συνεχής ανανέωση </w:t>
      </w:r>
      <w:r>
        <w:rPr>
          <w:rFonts w:eastAsia="Times New Roman" w:cs="Times New Roman"/>
          <w:szCs w:val="24"/>
        </w:rPr>
        <w:t>ψεύτικων ελπίδων γι’ αυτούς τους ανθρώπους. Γιατί; Διότι πλέον μπήκε μια τάξη στο σύστημα, μπήκαν οι πανελλήνιες εξετάσεις από τις οποίες θα παίρνει πλέον προσωπικό το Πυροσβεστικό Σώμα.</w:t>
      </w:r>
    </w:p>
    <w:p w14:paraId="4411199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Νικόλαος Μίχος. </w:t>
      </w:r>
    </w:p>
    <w:p w14:paraId="441119A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Συμφωνώ να γίνονται πανελλήνιες, αφού έτσι είναι. Όμως, μην ξεχνάμε ότι κάποιοι άνθρωποι που είναι είκοσι και είκοσι πέντε χρόνια εποχικοί δασοπυροσβέστες έχουν δώσει τη ζωή τους στις φλόγες, γνωρίζουν πολύ καλά τα μονοπάτια στις περιοχές τ</w:t>
      </w:r>
      <w:r>
        <w:rPr>
          <w:rFonts w:eastAsia="Times New Roman" w:cs="Times New Roman"/>
          <w:szCs w:val="24"/>
        </w:rPr>
        <w:t>ους, γνωρίζουν πάρα πολύ καλά τα δάση και τα βουνά. Είχαν μπει τότε χωρίς απολυτήριο λυκείου, γιατί δεν χρειαζόταν. Τώρα, τι θα γίνει μ’ αυτούς;</w:t>
      </w:r>
    </w:p>
    <w:p w14:paraId="441119A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στον διαγωνισμό που είχε γίνει, έγιναν εσκεμμένα παρατυπίες. Κατά την ψήφιση του νόμου στη Βουλή, το όριο</w:t>
      </w:r>
      <w:r>
        <w:rPr>
          <w:rFonts w:eastAsia="Times New Roman" w:cs="Times New Roman"/>
          <w:szCs w:val="24"/>
        </w:rPr>
        <w:t xml:space="preserve"> ηλικίας από τα σαράντα έξι έτη που ήταν, ανέβηκε στα πενήντα τέσσερα, με αποτέλεσμα να μείνουν εκτός άτομα μικρότερης ηλικίας, αφού έτσι ανέβηκαν τα μόρια. </w:t>
      </w:r>
    </w:p>
    <w:p w14:paraId="441119A2" w14:textId="77777777" w:rsidR="00F11290" w:rsidRDefault="00526BF0">
      <w:pPr>
        <w:spacing w:line="600" w:lineRule="auto"/>
        <w:ind w:firstLine="720"/>
        <w:contextualSpacing/>
        <w:jc w:val="both"/>
        <w:rPr>
          <w:rFonts w:eastAsia="Times New Roman"/>
          <w:szCs w:val="24"/>
        </w:rPr>
      </w:pPr>
      <w:r>
        <w:rPr>
          <w:rFonts w:eastAsia="Times New Roman"/>
          <w:szCs w:val="24"/>
        </w:rPr>
        <w:t>Δέχθηκαν διπλώματα οδήγησης της τελευταίας στιγμής, ακόμα και βεβαιώσεις, ενώ σε προηγούμενους δια</w:t>
      </w:r>
      <w:r>
        <w:rPr>
          <w:rFonts w:eastAsia="Times New Roman"/>
          <w:szCs w:val="24"/>
        </w:rPr>
        <w:t>γωνισμούς τα διπλώματα έπρεπε να έχουν εκδοθεί προ εξαμήνου.</w:t>
      </w:r>
    </w:p>
    <w:p w14:paraId="441119A3" w14:textId="77777777" w:rsidR="00F11290" w:rsidRDefault="00526BF0">
      <w:pPr>
        <w:spacing w:line="600" w:lineRule="auto"/>
        <w:ind w:firstLine="720"/>
        <w:contextualSpacing/>
        <w:jc w:val="both"/>
        <w:rPr>
          <w:rFonts w:eastAsia="Times New Roman"/>
          <w:szCs w:val="24"/>
        </w:rPr>
      </w:pPr>
      <w:r>
        <w:rPr>
          <w:rFonts w:eastAsia="Times New Roman"/>
          <w:szCs w:val="24"/>
        </w:rPr>
        <w:t>Κατ’ εμέ, επειδή είμαι και επαγγελματίας οδηγός εδώ και πάρα πολλά χρόνια, για ένα επαγγελματικό δίπλωμα σε πυροσβεστικό όχημα, που ανεβαίνει σε περιοχές δύσβατες, χρειάζεται λίγο παραπάνω από έξ</w:t>
      </w:r>
      <w:r>
        <w:rPr>
          <w:rFonts w:eastAsia="Times New Roman"/>
          <w:szCs w:val="24"/>
        </w:rPr>
        <w:t>ι μήνες μέχρι να μάθει ο οδηγός. Γιατί χρειάζεται μια εμπειρία όταν θα πάρεις αυτό το όχημα να το πας κάπου. Έχουμε πολλά συμβάντα, όπου έχουν τουμπάρει πυροσβεστικά και έχουν πάθει και ζημιά οι οδηγοί. Πρώτα απ’ όλα για την ασφάλεια των οδηγών και μετά γι</w:t>
      </w:r>
      <w:r>
        <w:rPr>
          <w:rFonts w:eastAsia="Times New Roman"/>
          <w:szCs w:val="24"/>
        </w:rPr>
        <w:t xml:space="preserve">α να γίνει και σωστή δουλειά, ώστε να προχωρήσουν οι πυροσβέστες στο έργο της πυρόσβεσης. </w:t>
      </w:r>
    </w:p>
    <w:p w14:paraId="441119A4"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Επίσης, όπως ακούστηκε πριν, όσον αφορά τα απολυτήρια Ι1, Ι2 και Ι3, πώς κάποιοι τα άλλαξαν; Τι μέσον υπήρχε και μπήκαν από Ι2, Ι3 και Ι4 –και σας μιλώ, κύριε Υπουργ</w:t>
      </w:r>
      <w:r>
        <w:rPr>
          <w:rFonts w:eastAsia="Times New Roman"/>
          <w:szCs w:val="24"/>
        </w:rPr>
        <w:t xml:space="preserve">έ, πήγα στην </w:t>
      </w:r>
      <w:r>
        <w:rPr>
          <w:rFonts w:eastAsia="Times New Roman"/>
          <w:szCs w:val="24"/>
        </w:rPr>
        <w:t>β</w:t>
      </w:r>
      <w:r>
        <w:rPr>
          <w:rFonts w:eastAsia="Times New Roman"/>
          <w:szCs w:val="24"/>
        </w:rPr>
        <w:t xml:space="preserve">όρειο Εύβοια σε ένα χωριό και μου είπαν και για Ι4 και Ι5 απολυτήρια- και τα οποία άλλαξαν στην πορεία; </w:t>
      </w:r>
    </w:p>
    <w:p w14:paraId="441119A5" w14:textId="77777777" w:rsidR="00F11290" w:rsidRDefault="00526BF0">
      <w:pPr>
        <w:spacing w:line="600" w:lineRule="auto"/>
        <w:ind w:firstLine="720"/>
        <w:contextualSpacing/>
        <w:jc w:val="both"/>
        <w:rPr>
          <w:rFonts w:eastAsia="Times New Roman"/>
          <w:szCs w:val="24"/>
        </w:rPr>
      </w:pPr>
      <w:r>
        <w:rPr>
          <w:rFonts w:eastAsia="Times New Roman"/>
          <w:szCs w:val="24"/>
        </w:rPr>
        <w:t>Αυτά δεν πρέπει να τα κοιτάξετε; Αυτοί οι άνθρωποι μπήκαν καθαρά με πολιτικό μέσο. Δεν μπήκαν γιατί το άξιζαν. Κι όμως υπάρχει και γνωμοδ</w:t>
      </w:r>
      <w:r>
        <w:rPr>
          <w:rFonts w:eastAsia="Times New Roman"/>
          <w:szCs w:val="24"/>
        </w:rPr>
        <w:t xml:space="preserve">ότηση του Νομικού Συμβουλίου του Κράτους, η υπ’ αριθμόν 260/2012, η οποία δεν αναγνωρίζει τη μεταγενέστερη μεταβολή της ικανότητας. Αυτό πρέπει να το κοιτάξετε. Γιατί, σας το ξαναλέω, μπήκαν καθαρά με πολιτικά κριτήρια. </w:t>
      </w:r>
    </w:p>
    <w:p w14:paraId="441119A6" w14:textId="77777777" w:rsidR="00F11290" w:rsidRDefault="00526BF0">
      <w:pPr>
        <w:spacing w:line="600" w:lineRule="auto"/>
        <w:ind w:firstLine="720"/>
        <w:contextualSpacing/>
        <w:jc w:val="both"/>
        <w:rPr>
          <w:rFonts w:eastAsia="Times New Roman"/>
          <w:szCs w:val="24"/>
        </w:rPr>
      </w:pPr>
      <w:r>
        <w:rPr>
          <w:rFonts w:eastAsia="Times New Roman"/>
          <w:szCs w:val="24"/>
        </w:rPr>
        <w:t>Και οι προηγούμενες αποφάσεις έχουν</w:t>
      </w:r>
      <w:r>
        <w:rPr>
          <w:rFonts w:eastAsia="Times New Roman"/>
          <w:szCs w:val="24"/>
        </w:rPr>
        <w:t xml:space="preserve"> πάρει τέσσερις αναβολές. Το είχε πει και ο κ. Μητσοτάκης στην εκπομπή «Ε</w:t>
      </w:r>
      <w:r>
        <w:rPr>
          <w:rFonts w:eastAsia="Times New Roman"/>
          <w:szCs w:val="24"/>
        </w:rPr>
        <w:t>ΝΙΚΟΣ</w:t>
      </w:r>
      <w:r>
        <w:rPr>
          <w:rFonts w:eastAsia="Times New Roman"/>
          <w:szCs w:val="24"/>
        </w:rPr>
        <w:t xml:space="preserve">» του κ. Χατζηνικολάου, όταν ήταν Υπουργός. </w:t>
      </w:r>
    </w:p>
    <w:p w14:paraId="441119A7" w14:textId="77777777" w:rsidR="00F11290" w:rsidRDefault="00526BF0">
      <w:pPr>
        <w:spacing w:line="600" w:lineRule="auto"/>
        <w:ind w:firstLine="720"/>
        <w:contextualSpacing/>
        <w:jc w:val="both"/>
        <w:rPr>
          <w:rFonts w:eastAsia="Times New Roman"/>
          <w:szCs w:val="24"/>
        </w:rPr>
      </w:pPr>
      <w:r>
        <w:rPr>
          <w:rFonts w:eastAsia="Times New Roman"/>
          <w:szCs w:val="24"/>
        </w:rPr>
        <w:t>Από εκεί και πέρα, κοιτάξτε τι θα γίνει το 2017, γιατί, όπως σας είπα πριν, είναι άνθρωποι</w:t>
      </w:r>
      <w:r>
        <w:rPr>
          <w:rFonts w:eastAsia="Times New Roman"/>
          <w:szCs w:val="24"/>
        </w:rPr>
        <w:t>,</w:t>
      </w:r>
      <w:r>
        <w:rPr>
          <w:rFonts w:eastAsia="Times New Roman"/>
          <w:szCs w:val="24"/>
        </w:rPr>
        <w:t xml:space="preserve"> που έχουν δώσει τη ζωή τους και θα σας φέρω και παραδείγματα. Στην περιοχή μου, σε ένα χωριό όπου κάηκαν πέντε άνθρωποι ζωντανοί μέσα στις φλόγες, οι δύο ήταν εποχικοί δασοπυροσβέστες. Φυσικά, δεν έγινε </w:t>
      </w:r>
      <w:r>
        <w:rPr>
          <w:rFonts w:eastAsia="Times New Roman"/>
          <w:szCs w:val="24"/>
        </w:rPr>
        <w:lastRenderedPageBreak/>
        <w:t xml:space="preserve">τίποτα, κάηκαν, έδωσαν τη ζωή τους, αποσιωπήθηκε το </w:t>
      </w:r>
      <w:r>
        <w:rPr>
          <w:rFonts w:eastAsia="Times New Roman"/>
          <w:szCs w:val="24"/>
        </w:rPr>
        <w:t>θέμα, ξεχάστηκε. Υπάρχουν, όμως, σε αυτά τα χωριά –όχι μόνο στην Εύβοια, σε όλη την Ελλάδα- άνθρωποι</w:t>
      </w:r>
      <w:r>
        <w:rPr>
          <w:rFonts w:eastAsia="Times New Roman"/>
          <w:szCs w:val="24"/>
        </w:rPr>
        <w:t>,</w:t>
      </w:r>
      <w:r>
        <w:rPr>
          <w:rFonts w:eastAsia="Times New Roman"/>
          <w:szCs w:val="24"/>
        </w:rPr>
        <w:t xml:space="preserve"> που δίνουν τη ζωή τους για να προστατεύσουν τις περιοχές τους. </w:t>
      </w:r>
    </w:p>
    <w:p w14:paraId="441119A8" w14:textId="77777777" w:rsidR="00F11290" w:rsidRDefault="00526BF0">
      <w:pPr>
        <w:spacing w:line="600" w:lineRule="auto"/>
        <w:ind w:firstLine="720"/>
        <w:contextualSpacing/>
        <w:jc w:val="both"/>
        <w:rPr>
          <w:rFonts w:eastAsia="Times New Roman"/>
          <w:szCs w:val="24"/>
        </w:rPr>
      </w:pPr>
      <w:r>
        <w:rPr>
          <w:rFonts w:eastAsia="Times New Roman"/>
          <w:szCs w:val="24"/>
        </w:rPr>
        <w:t>Κοιτάξτε, λοιπόν, τα κριτήρια των ανθρώπων που είναι εδώ και πολλά χρόνια και μην πετάτε έ</w:t>
      </w:r>
      <w:r>
        <w:rPr>
          <w:rFonts w:eastAsia="Times New Roman"/>
          <w:szCs w:val="24"/>
        </w:rPr>
        <w:t>ξω ανθρώπους</w:t>
      </w:r>
      <w:r>
        <w:rPr>
          <w:rFonts w:eastAsia="Times New Roman"/>
          <w:szCs w:val="24"/>
        </w:rPr>
        <w:t>,</w:t>
      </w:r>
      <w:r>
        <w:rPr>
          <w:rFonts w:eastAsia="Times New Roman"/>
          <w:szCs w:val="24"/>
        </w:rPr>
        <w:t xml:space="preserve"> που ναι μεν δεν έχουν απολυτήριο λυκείου, αλλά είναι πάρα πολλά χρόνια και τότε δεν υπήρχε αυτό το κριτήριο. Να υπάρχει μια δικαιοσύνη σε αυτούς που είναι να συνεχίσουν και από εκεί και πέρα, όπως το είπατε κι εσείς πριν, με τα σημερινά κριτή</w:t>
      </w:r>
      <w:r>
        <w:rPr>
          <w:rFonts w:eastAsia="Times New Roman"/>
          <w:szCs w:val="24"/>
        </w:rPr>
        <w:t>ρια, ας υπάρχει και το απολυτήριο λυκείου.</w:t>
      </w:r>
    </w:p>
    <w:p w14:paraId="441119A9" w14:textId="77777777" w:rsidR="00F11290" w:rsidRDefault="00526BF0">
      <w:pPr>
        <w:spacing w:line="600" w:lineRule="auto"/>
        <w:ind w:firstLine="720"/>
        <w:contextualSpacing/>
        <w:jc w:val="both"/>
        <w:rPr>
          <w:rFonts w:eastAsia="Times New Roman"/>
          <w:szCs w:val="24"/>
        </w:rPr>
      </w:pPr>
      <w:r>
        <w:rPr>
          <w:rFonts w:eastAsia="Times New Roman"/>
          <w:szCs w:val="24"/>
        </w:rPr>
        <w:t>Ευχαριστώ.</w:t>
      </w:r>
    </w:p>
    <w:p w14:paraId="441119AA" w14:textId="77777777" w:rsidR="00F11290" w:rsidRDefault="00526BF0">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r>
        <w:rPr>
          <w:rFonts w:eastAsia="Times New Roman"/>
          <w:b/>
          <w:szCs w:val="24"/>
        </w:rPr>
        <w:t xml:space="preserve"> </w:t>
      </w:r>
    </w:p>
    <w:p w14:paraId="441119AB"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Έχω συναντηθεί με αντιπροσωπείες αυτών των ανθρώπων. </w:t>
      </w:r>
      <w:r>
        <w:rPr>
          <w:rFonts w:eastAsia="Times New Roman"/>
          <w:szCs w:val="24"/>
        </w:rPr>
        <w:t xml:space="preserve">Πράγματι, πολλοί από αυτούς έχουν </w:t>
      </w:r>
      <w:r>
        <w:rPr>
          <w:rFonts w:eastAsia="Times New Roman"/>
          <w:szCs w:val="24"/>
        </w:rPr>
        <w:lastRenderedPageBreak/>
        <w:t>προσφέρει πάρα πολλά και απόδειξη και αναγνώριση της προσφοράς τους είναι ότι τους ανανεώνουμε κάθε χρόνο την εποχιακή απασχόληση.</w:t>
      </w:r>
    </w:p>
    <w:p w14:paraId="441119AC" w14:textId="77777777" w:rsidR="00F11290" w:rsidRDefault="00526BF0">
      <w:pPr>
        <w:spacing w:line="600" w:lineRule="auto"/>
        <w:ind w:firstLine="720"/>
        <w:contextualSpacing/>
        <w:jc w:val="both"/>
        <w:rPr>
          <w:rFonts w:eastAsia="Times New Roman"/>
          <w:szCs w:val="24"/>
        </w:rPr>
      </w:pPr>
      <w:r>
        <w:rPr>
          <w:rFonts w:eastAsia="Times New Roman"/>
          <w:szCs w:val="24"/>
        </w:rPr>
        <w:t>Θα μου πείτε ότι η εποχιακή απασχόληση είναι για πέντε μήνες και ένας άνθρωπος, για να ζήσε</w:t>
      </w:r>
      <w:r>
        <w:rPr>
          <w:rFonts w:eastAsia="Times New Roman"/>
          <w:szCs w:val="24"/>
        </w:rPr>
        <w:t xml:space="preserve">ι, θέλει να απασχολείται δώδεκα μήνες. Σύμφωνοι. Αυτό, όμως, είναι που μπορούμε να κάνουμε. Είναι συνέχεια της πρακτικής των προηγούμενων ετών, ακριβώς και λόγω της προσφοράς τους, αλλά και για να μην προκληθούν μεγάλες αναταράξεις στο σύστημα. </w:t>
      </w:r>
    </w:p>
    <w:p w14:paraId="441119AD" w14:textId="77777777" w:rsidR="00F11290" w:rsidRDefault="00526BF0">
      <w:pPr>
        <w:spacing w:line="600" w:lineRule="auto"/>
        <w:ind w:firstLine="720"/>
        <w:contextualSpacing/>
        <w:jc w:val="both"/>
        <w:rPr>
          <w:rFonts w:eastAsia="Times New Roman"/>
          <w:szCs w:val="24"/>
        </w:rPr>
      </w:pPr>
      <w:r>
        <w:rPr>
          <w:rFonts w:eastAsia="Times New Roman"/>
          <w:szCs w:val="24"/>
        </w:rPr>
        <w:t>Υπενθυμίζω</w:t>
      </w:r>
      <w:r>
        <w:rPr>
          <w:rFonts w:eastAsia="Times New Roman"/>
          <w:szCs w:val="24"/>
        </w:rPr>
        <w:t xml:space="preserve"> ότι μέχρι το 2011 οι προσλήψεις στην Πυροσβεστική ήταν μέσω διαγωνισμών, όποτε θυμόταν ο κάθε Υπουργός και όποτε </w:t>
      </w:r>
      <w:proofErr w:type="spellStart"/>
      <w:r>
        <w:rPr>
          <w:rFonts w:eastAsia="Times New Roman"/>
          <w:szCs w:val="24"/>
        </w:rPr>
        <w:t>προέκυπταν</w:t>
      </w:r>
      <w:proofErr w:type="spellEnd"/>
      <w:r>
        <w:rPr>
          <w:rFonts w:eastAsia="Times New Roman"/>
          <w:szCs w:val="24"/>
        </w:rPr>
        <w:t xml:space="preserve"> κάποιες ανάγκες μετά από μεγάλη καταστροφή. Μετά το 2011 υπήρξαν όλα αυτά τα «παράθυρα»</w:t>
      </w:r>
      <w:r>
        <w:rPr>
          <w:rFonts w:eastAsia="Times New Roman"/>
          <w:szCs w:val="24"/>
        </w:rPr>
        <w:t>,</w:t>
      </w:r>
      <w:r>
        <w:rPr>
          <w:rFonts w:eastAsia="Times New Roman"/>
          <w:szCs w:val="24"/>
        </w:rPr>
        <w:t xml:space="preserve"> που περιέγραψα πριν, για τα οποία, βέβαια,</w:t>
      </w:r>
      <w:r>
        <w:rPr>
          <w:rFonts w:eastAsia="Times New Roman"/>
          <w:szCs w:val="24"/>
        </w:rPr>
        <w:t xml:space="preserve"> δεν φταίνε οι άνθρωποι. Μοιράζονταν ελπίδες από εδώ κι από κει και αυτοί οι άνθρωποι έτρεξαν να κάνουν κάποια δουλειά για να διασφαλίσουν τα προς το ζην.</w:t>
      </w:r>
    </w:p>
    <w:p w14:paraId="441119AE"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Δεν μπορεί, όμως, να συνεχίσει αυτή η ροή με τους είκοσι δύο χιλιάδες, περίπου, ανθρώπους οι οποίοι θ</w:t>
      </w:r>
      <w:r>
        <w:rPr>
          <w:rFonts w:eastAsia="Times New Roman"/>
          <w:szCs w:val="24"/>
        </w:rPr>
        <w:t>α καλύπτουν τις ανάγκες του Πυροσβεστικού Σώματος, οι οποίες αυτήν τη στιγμή δεν είναι και τεράστιες, καθώς έχουμε αρκετά μεγάλο αριθμό πυροσβεστών.</w:t>
      </w:r>
    </w:p>
    <w:p w14:paraId="441119AF" w14:textId="77777777" w:rsidR="00F11290" w:rsidRDefault="00526BF0">
      <w:pPr>
        <w:spacing w:line="600" w:lineRule="auto"/>
        <w:ind w:firstLine="720"/>
        <w:contextualSpacing/>
        <w:jc w:val="both"/>
        <w:rPr>
          <w:rFonts w:eastAsia="Times New Roman"/>
          <w:szCs w:val="24"/>
        </w:rPr>
      </w:pPr>
      <w:r>
        <w:rPr>
          <w:rFonts w:eastAsia="Times New Roman"/>
          <w:szCs w:val="24"/>
        </w:rPr>
        <w:t>Έχουμε και το σύστημα, πλέον, των πανελληνίων, όπως είπαμε. Επομένως, εάν αυτοί οι άνθρωποι συνεχίσουν να τ</w:t>
      </w:r>
      <w:r>
        <w:rPr>
          <w:rFonts w:eastAsia="Times New Roman"/>
          <w:szCs w:val="24"/>
        </w:rPr>
        <w:t>ροφοδοτούν το Πυροσβεστικό Σώμα, δεν θα έχουν νόημα ούτε οι πανελλήνιες ούτε τίποτα, γιατί θα καλύπτουν σε συνεχή βάση τις διάφορες ανάγκες. Επίσης, δεν έχουν και τα τυπικά προσόντα, τον ηλικιακό περιορισμό και τον περιορισμό των γραμματικών γνώσεων, τα οπ</w:t>
      </w:r>
      <w:r>
        <w:rPr>
          <w:rFonts w:eastAsia="Times New Roman"/>
          <w:szCs w:val="24"/>
        </w:rPr>
        <w:t xml:space="preserve">οία ήξεραν τότε αυτοί οι άνθρωποι. </w:t>
      </w:r>
    </w:p>
    <w:p w14:paraId="441119B0"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Εγώ αναγνωρίζω ότι με βάση τη λογική πως πρέπει να απασχοληθούν, έτσι έμπαιναν τόσα χρόνια. Αυτό θα πρέπει να γίνεται και τώρα. Αναζητούν μια καλύτερη τύχη. Πιέζουν, προσπαθούν, μοιράζουν ερωτήσεις στους εκπροσώπους των </w:t>
      </w:r>
      <w:r>
        <w:rPr>
          <w:rFonts w:eastAsia="Times New Roman"/>
          <w:szCs w:val="24"/>
        </w:rPr>
        <w:t xml:space="preserve">διαφόρων κομμάτων. Είναι θεμιτή η προσπάθειά τους και αναγνωρίζεται. Όμως, δεν μπορεί να συνεχιστεί μ’ αυτόν τον τρόπο το σύστημα πρόσληψης στο Πυροσβεστικό </w:t>
      </w:r>
      <w:r>
        <w:rPr>
          <w:rFonts w:eastAsia="Times New Roman"/>
          <w:szCs w:val="24"/>
        </w:rPr>
        <w:lastRenderedPageBreak/>
        <w:t>Σώμα. Το σύστημα πρόσληψης –και κάθε σύστημα πρόσληψης- πρέπει να είναι σοβαρό, να έχει κανόνες και</w:t>
      </w:r>
      <w:r>
        <w:rPr>
          <w:rFonts w:eastAsia="Times New Roman"/>
          <w:szCs w:val="24"/>
        </w:rPr>
        <w:t xml:space="preserve"> να τηρούνται αυτοί οι κανόνες. </w:t>
      </w:r>
    </w:p>
    <w:p w14:paraId="441119B1" w14:textId="77777777" w:rsidR="00F11290" w:rsidRDefault="00526BF0">
      <w:pPr>
        <w:spacing w:line="600" w:lineRule="auto"/>
        <w:ind w:firstLine="720"/>
        <w:contextualSpacing/>
        <w:jc w:val="both"/>
        <w:rPr>
          <w:rFonts w:eastAsia="Times New Roman"/>
          <w:szCs w:val="24"/>
        </w:rPr>
      </w:pPr>
      <w:r>
        <w:rPr>
          <w:rFonts w:eastAsia="Times New Roman"/>
          <w:szCs w:val="24"/>
        </w:rPr>
        <w:t>Από εκεί και πέρα, εγώ έχω μιλήσει μ’ αυτούς τους ανθρώπους και τους έχω πει τι δυνατότητες υπάρχουν. Νομίζω ότι έχουν αναγνωρίσει ότι πρέπει να υπάρχει ένα σύστημα και ότι πρέπει να τηρούνται οι προϋποθέσεις.</w:t>
      </w:r>
    </w:p>
    <w:p w14:paraId="441119B2" w14:textId="77777777" w:rsidR="00F11290" w:rsidRDefault="00526BF0">
      <w:pPr>
        <w:spacing w:line="600" w:lineRule="auto"/>
        <w:ind w:firstLine="720"/>
        <w:contextualSpacing/>
        <w:jc w:val="both"/>
        <w:rPr>
          <w:rFonts w:eastAsia="Times New Roman"/>
          <w:szCs w:val="24"/>
        </w:rPr>
      </w:pPr>
      <w:r>
        <w:rPr>
          <w:rFonts w:eastAsia="Times New Roman"/>
          <w:szCs w:val="24"/>
        </w:rPr>
        <w:t>Σας ευχαριστώ</w:t>
      </w:r>
      <w:r>
        <w:rPr>
          <w:rFonts w:eastAsia="Times New Roman"/>
          <w:szCs w:val="24"/>
        </w:rPr>
        <w:t>.</w:t>
      </w:r>
    </w:p>
    <w:p w14:paraId="441119B3"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Κύριοι συνάδελφοι, έκλεισε ο κύκλος των ερωτήσεων στις οποίες απάντησε ο Υπουργός κ. </w:t>
      </w:r>
      <w:proofErr w:type="spellStart"/>
      <w:r>
        <w:rPr>
          <w:rFonts w:eastAsia="Times New Roman"/>
          <w:szCs w:val="24"/>
        </w:rPr>
        <w:t>Τόσκας</w:t>
      </w:r>
      <w:proofErr w:type="spellEnd"/>
      <w:r>
        <w:rPr>
          <w:rFonts w:eastAsia="Times New Roman"/>
          <w:szCs w:val="24"/>
        </w:rPr>
        <w:t>. Ευχαριστούμε πολύ, κύριε Υπουργέ.</w:t>
      </w:r>
    </w:p>
    <w:p w14:paraId="441119B4"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Μπαίνουμε τώρα στον άλλο κύκλο, όπου θα απαντήσει ο Αναπληρωτής Υπουργός κ. Μάρκος </w:t>
      </w:r>
      <w:proofErr w:type="spellStart"/>
      <w:r>
        <w:rPr>
          <w:rFonts w:eastAsia="Times New Roman"/>
          <w:szCs w:val="24"/>
        </w:rPr>
        <w:t>Μπόλαρης</w:t>
      </w:r>
      <w:proofErr w:type="spellEnd"/>
      <w:r>
        <w:rPr>
          <w:rFonts w:eastAsia="Times New Roman"/>
          <w:szCs w:val="24"/>
        </w:rPr>
        <w:t>.</w:t>
      </w:r>
    </w:p>
    <w:p w14:paraId="441119B5" w14:textId="77777777" w:rsidR="00F11290" w:rsidRDefault="00526BF0">
      <w:pPr>
        <w:spacing w:line="600" w:lineRule="auto"/>
        <w:ind w:firstLine="720"/>
        <w:contextualSpacing/>
        <w:jc w:val="both"/>
        <w:rPr>
          <w:rFonts w:eastAsia="Times New Roman"/>
          <w:color w:val="000000"/>
          <w:szCs w:val="24"/>
          <w:shd w:val="clear" w:color="auto" w:fill="FFFFFF"/>
        </w:rPr>
      </w:pPr>
      <w:r>
        <w:rPr>
          <w:rFonts w:eastAsia="Times New Roman"/>
          <w:szCs w:val="24"/>
        </w:rPr>
        <w:t>Ε</w:t>
      </w:r>
      <w:r>
        <w:rPr>
          <w:rFonts w:eastAsia="Times New Roman"/>
          <w:szCs w:val="24"/>
        </w:rPr>
        <w:t>πομένως, θα συζητηθεί η</w:t>
      </w:r>
      <w:r>
        <w:rPr>
          <w:rFonts w:eastAsia="Times New Roman"/>
          <w:color w:val="000000"/>
          <w:szCs w:val="24"/>
          <w:shd w:val="clear" w:color="auto" w:fill="FFFFFF"/>
        </w:rPr>
        <w:t xml:space="preserve"> με αριθμό 1073/30-6-2016 τέταρτη επίκαιρη ερώτηση πρώτου κύκλου του Βουλευτή Σερρών της Δημοκρατικής Συμπαράταξης ΠΑΣΟΚ – ΔΗΜΑΡ κ. </w:t>
      </w:r>
      <w:r>
        <w:rPr>
          <w:rFonts w:eastAsia="Times New Roman"/>
          <w:bCs/>
          <w:color w:val="000000"/>
          <w:szCs w:val="24"/>
          <w:shd w:val="clear" w:color="auto" w:fill="FFFFFF"/>
        </w:rPr>
        <w:t>Μιχαήλ Τζελέπη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w:t>
      </w:r>
      <w:r>
        <w:rPr>
          <w:rFonts w:eastAsia="Times New Roman"/>
          <w:color w:val="000000"/>
          <w:szCs w:val="24"/>
          <w:shd w:val="clear" w:color="auto" w:fill="FFFFFF"/>
        </w:rPr>
        <w:lastRenderedPageBreak/>
        <w:t xml:space="preserve">Υπουργό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σχετικά με την αντιμετώπιση των προ</w:t>
      </w:r>
      <w:r>
        <w:rPr>
          <w:rFonts w:eastAsia="Times New Roman"/>
          <w:color w:val="000000"/>
          <w:szCs w:val="24"/>
          <w:shd w:val="clear" w:color="auto" w:fill="FFFFFF"/>
        </w:rPr>
        <w:t>βλημάτων στο Νομό Σερρών από την οζώδη δερματίτιδα.</w:t>
      </w:r>
    </w:p>
    <w:p w14:paraId="441119B6" w14:textId="77777777" w:rsidR="00F11290" w:rsidRDefault="00526BF0">
      <w:pPr>
        <w:spacing w:line="600" w:lineRule="auto"/>
        <w:ind w:firstLine="720"/>
        <w:contextualSpacing/>
        <w:jc w:val="both"/>
        <w:rPr>
          <w:rFonts w:eastAsia="Times New Roman"/>
          <w:szCs w:val="24"/>
        </w:rPr>
      </w:pPr>
      <w:r>
        <w:rPr>
          <w:rFonts w:eastAsia="Times New Roman"/>
          <w:color w:val="000000"/>
          <w:szCs w:val="24"/>
          <w:shd w:val="clear" w:color="auto" w:fill="FFFFFF"/>
        </w:rPr>
        <w:t>Ορίστε, κύριε Τζελέπη, έχετε τον λόγο.</w:t>
      </w:r>
    </w:p>
    <w:p w14:paraId="441119B7"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ΜΙΧΑΗΛ ΤΖΕΛΕΠΗΣ: </w:t>
      </w:r>
      <w:r>
        <w:rPr>
          <w:rFonts w:eastAsia="Times New Roman"/>
          <w:szCs w:val="24"/>
        </w:rPr>
        <w:t>Ευχαριστώ, κύριε Πρόεδρε.</w:t>
      </w:r>
    </w:p>
    <w:p w14:paraId="441119B8"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Κύριε Αναπληρωτή Υπουργέ, όπως γνωρίζετε, η λοιμώδης οζώδης δερματοπάθεια, αυτή η </w:t>
      </w:r>
      <w:proofErr w:type="spellStart"/>
      <w:r>
        <w:rPr>
          <w:rFonts w:eastAsia="Times New Roman"/>
          <w:szCs w:val="24"/>
        </w:rPr>
        <w:t>ζωονόσος</w:t>
      </w:r>
      <w:proofErr w:type="spellEnd"/>
      <w:r>
        <w:rPr>
          <w:rFonts w:eastAsia="Times New Roman"/>
          <w:szCs w:val="24"/>
        </w:rPr>
        <w:t xml:space="preserve"> πρωτοεμφανίστηκε στη χώρα μας σ</w:t>
      </w:r>
      <w:r>
        <w:rPr>
          <w:rFonts w:eastAsia="Times New Roman"/>
          <w:szCs w:val="24"/>
        </w:rPr>
        <w:t xml:space="preserve">τον Νομό Έβρου. Το 2015 εμφανίστηκε και στους όμορους νομούς του Νομού Σερρών, στη Χαλκιδική και στο Νομό Θεσσαλονίκης στην περιοχή των </w:t>
      </w:r>
      <w:proofErr w:type="spellStart"/>
      <w:r>
        <w:rPr>
          <w:rFonts w:eastAsia="Times New Roman"/>
          <w:szCs w:val="24"/>
        </w:rPr>
        <w:t>Βρασνών</w:t>
      </w:r>
      <w:proofErr w:type="spellEnd"/>
      <w:r>
        <w:rPr>
          <w:rFonts w:eastAsia="Times New Roman"/>
          <w:szCs w:val="24"/>
        </w:rPr>
        <w:t>.</w:t>
      </w:r>
    </w:p>
    <w:p w14:paraId="441119B9"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Για να γίνει μια ζώνη περιορισμού </w:t>
      </w:r>
      <w:r>
        <w:rPr>
          <w:rFonts w:eastAsia="Times New Roman"/>
          <w:szCs w:val="24"/>
        </w:rPr>
        <w:t>της,</w:t>
      </w:r>
      <w:r>
        <w:rPr>
          <w:rFonts w:eastAsia="Times New Roman"/>
          <w:szCs w:val="24"/>
        </w:rPr>
        <w:t xml:space="preserve"> τότε, εμβολιάστηκε το ζωικό κεφάλαιο στην επαρχία </w:t>
      </w:r>
      <w:proofErr w:type="spellStart"/>
      <w:r>
        <w:rPr>
          <w:rFonts w:eastAsia="Times New Roman"/>
          <w:szCs w:val="24"/>
        </w:rPr>
        <w:t>Βισαλτίας</w:t>
      </w:r>
      <w:proofErr w:type="spellEnd"/>
      <w:r>
        <w:rPr>
          <w:rFonts w:eastAsia="Times New Roman"/>
          <w:szCs w:val="24"/>
        </w:rPr>
        <w:t xml:space="preserve">. Στις αρχές του 2016, όμως, εμφανίστηκε η οζώδης δερματοπάθεια και σε εκτροφές σε άλλα σημεία του </w:t>
      </w:r>
      <w:r>
        <w:rPr>
          <w:rFonts w:eastAsia="Times New Roman"/>
          <w:szCs w:val="24"/>
        </w:rPr>
        <w:t>ν</w:t>
      </w:r>
      <w:r>
        <w:rPr>
          <w:rFonts w:eastAsia="Times New Roman"/>
          <w:szCs w:val="24"/>
        </w:rPr>
        <w:t>ομού και για την ακρίβεια σε σαράντα τέσσερις εστίες.</w:t>
      </w:r>
    </w:p>
    <w:p w14:paraId="441119BA"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Τον μήνα Απρίλιο τα εμβόλια δεν επαρκούσαν</w:t>
      </w:r>
      <w:r>
        <w:rPr>
          <w:rFonts w:eastAsia="Times New Roman"/>
          <w:szCs w:val="24"/>
        </w:rPr>
        <w:t xml:space="preserve"> για την κάλυψη όλου του ζωικού κεφαλαίου του </w:t>
      </w:r>
      <w:r>
        <w:rPr>
          <w:rFonts w:eastAsia="Times New Roman"/>
          <w:szCs w:val="24"/>
        </w:rPr>
        <w:t>ν</w:t>
      </w:r>
      <w:r>
        <w:rPr>
          <w:rFonts w:eastAsia="Times New Roman"/>
          <w:szCs w:val="24"/>
        </w:rPr>
        <w:t>ομού. Έτσι, προς τα τέλη Απριλίου είχαμε την πρώτη θανάτωση όλου του ζωικού κεφαλαίου στον πρώτο παραγωγό. Συνολικά έχουν θανατωθεί στον Νομό Σερρών περίπου τρεισήμισι χιλιάδες βοοειδή. Όπως καταλαβαίνετε, είν</w:t>
      </w:r>
      <w:r>
        <w:rPr>
          <w:rFonts w:eastAsia="Times New Roman"/>
          <w:szCs w:val="24"/>
        </w:rPr>
        <w:t xml:space="preserve">αι ένας πολύ μεγάλος αριθμός. Μετέπειτα εμβολιάστηκε όλο το ζωικό κεφάλαιο του </w:t>
      </w:r>
      <w:r>
        <w:rPr>
          <w:rFonts w:eastAsia="Times New Roman"/>
          <w:szCs w:val="24"/>
        </w:rPr>
        <w:t>ν</w:t>
      </w:r>
      <w:r>
        <w:rPr>
          <w:rFonts w:eastAsia="Times New Roman"/>
          <w:szCs w:val="24"/>
        </w:rPr>
        <w:t>ομού και θέλω να πιστεύω ότι αυτήν τη στιγμή έχει περιοριστεί η νόσος.</w:t>
      </w:r>
    </w:p>
    <w:p w14:paraId="441119BB" w14:textId="77777777" w:rsidR="00F11290" w:rsidRDefault="00526BF0">
      <w:pPr>
        <w:spacing w:line="600" w:lineRule="auto"/>
        <w:ind w:firstLine="720"/>
        <w:contextualSpacing/>
        <w:jc w:val="both"/>
        <w:rPr>
          <w:rFonts w:eastAsia="Times New Roman"/>
          <w:szCs w:val="24"/>
        </w:rPr>
      </w:pPr>
      <w:r>
        <w:rPr>
          <w:rFonts w:eastAsia="Times New Roman"/>
          <w:szCs w:val="24"/>
        </w:rPr>
        <w:t>Όμως, παρ’ όλα αυτά, γι’ αυτούς τους παραγωγούς του Νομού Σερρών, που αυτήν τη στιγμή, σύμφωνα με τα στοι</w:t>
      </w:r>
      <w:r>
        <w:rPr>
          <w:rFonts w:eastAsia="Times New Roman"/>
          <w:szCs w:val="24"/>
        </w:rPr>
        <w:t>χεία της ΔΑΟΚ, είναι περίπου εβδομήντα επτά και έχουν χάσει το ζωικό κεφάλαιό τους και, επομένως, έχουν πλέον μηδενικά έσοδα, τρέχουν οι υποχρεώσεις τους. Τρέχουν οι ασφαλιστικές εισφορές, οι φορολογικές εισφορές. Πρέπει να πληρώσουν παντού. Περιμένουν μια</w:t>
      </w:r>
      <w:r>
        <w:rPr>
          <w:rFonts w:eastAsia="Times New Roman"/>
          <w:szCs w:val="24"/>
        </w:rPr>
        <w:t xml:space="preserve"> πληροφόρηση σχετικά με το πότε θα πληρωθεί το ζωικό κεφάλαιό τους, τι γίνεται με τις εκτιμήσεις και ποιο είναι το χρονοδιάγραμμα των πληρωμών.</w:t>
      </w:r>
    </w:p>
    <w:p w14:paraId="441119BC" w14:textId="77777777" w:rsidR="00F11290" w:rsidRDefault="00526BF0">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441119BD"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Σας διαβεβαιώ ότι δεν έχουν </w:t>
      </w:r>
      <w:r>
        <w:rPr>
          <w:rFonts w:eastAsia="Times New Roman"/>
          <w:szCs w:val="24"/>
        </w:rPr>
        <w:t>ενημέρωση και πολύ φοβάμαι ότι λόγω των θερινών διακοπών των αρμοδίων υπαλλήλων αυτό θα καθυστερήσει ακόμα περαιτέρω.</w:t>
      </w:r>
    </w:p>
    <w:p w14:paraId="441119BE" w14:textId="77777777" w:rsidR="00F11290" w:rsidRDefault="00526BF0">
      <w:pPr>
        <w:spacing w:line="600" w:lineRule="auto"/>
        <w:ind w:firstLine="720"/>
        <w:contextualSpacing/>
        <w:jc w:val="both"/>
        <w:rPr>
          <w:rFonts w:eastAsia="Times New Roman"/>
          <w:szCs w:val="24"/>
        </w:rPr>
      </w:pPr>
      <w:r>
        <w:rPr>
          <w:rFonts w:eastAsia="Times New Roman"/>
          <w:szCs w:val="24"/>
        </w:rPr>
        <w:t>Γι’ αυτό ζητώ από εσάς, πέρα από την ενημέρωση για το πότε θα πληρωθούν οι παραγωγοί, να μας πείτε και το πότε θα ολοκληρωθούν οι εκτιμήσε</w:t>
      </w:r>
      <w:r>
        <w:rPr>
          <w:rFonts w:eastAsia="Times New Roman"/>
          <w:szCs w:val="24"/>
        </w:rPr>
        <w:t>ις. Το δεύτερο</w:t>
      </w:r>
      <w:r>
        <w:rPr>
          <w:rFonts w:eastAsia="Times New Roman"/>
          <w:szCs w:val="24"/>
        </w:rPr>
        <w:t>,</w:t>
      </w:r>
      <w:r>
        <w:rPr>
          <w:rFonts w:eastAsia="Times New Roman"/>
          <w:szCs w:val="24"/>
        </w:rPr>
        <w:t xml:space="preserve"> που ρωτώ είναι αν προτίθεστε να βγάλετε μια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για μια αναστολή γι’ αυτούς τους παραγωγούς, για τους οποίους τονίζω και πάλι ότι δεν έχουν πλέον έσοδα.</w:t>
      </w:r>
    </w:p>
    <w:p w14:paraId="441119BF"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Γνωρίζετε πολύ καλά ότι για να ξεριζωθεί αυτή η λοιμώδης </w:t>
      </w:r>
      <w:proofErr w:type="spellStart"/>
      <w:r>
        <w:rPr>
          <w:rFonts w:eastAsia="Times New Roman"/>
          <w:szCs w:val="24"/>
        </w:rPr>
        <w:t>ζωονόσος</w:t>
      </w:r>
      <w:proofErr w:type="spellEnd"/>
      <w:r>
        <w:rPr>
          <w:rFonts w:eastAsia="Times New Roman"/>
          <w:szCs w:val="24"/>
        </w:rPr>
        <w:t xml:space="preserve">, </w:t>
      </w:r>
      <w:r>
        <w:rPr>
          <w:rFonts w:eastAsia="Times New Roman"/>
          <w:szCs w:val="24"/>
        </w:rPr>
        <w:t>η οζώδης δερματοπάθεια, εκεί που εντοπίζεται, θανατώνεται όλο το ζωικό κεφάλαιο. Ρωτώ, επομένως, αν είναι στην πρόθεσή σας να υπάρχει μια αναστολή των εισφορών στον ΟΓΑ, μια αναστολή για τους φόρους που πρέπει να πληρώσουν, αφού αυτοί οι παραγωγοί, όπως σα</w:t>
      </w:r>
      <w:r>
        <w:rPr>
          <w:rFonts w:eastAsia="Times New Roman"/>
          <w:szCs w:val="24"/>
        </w:rPr>
        <w:t>ς είπα, έχουν μηδενικά έσοδα.</w:t>
      </w:r>
    </w:p>
    <w:p w14:paraId="441119C0"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σας παρακαλώ, κύριε Τζελέπη.</w:t>
      </w:r>
    </w:p>
    <w:p w14:paraId="441119C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Ολοκληρώνω, κύριε Πρόεδρε, σε δέκα δευτερόλεπτα.</w:t>
      </w:r>
    </w:p>
    <w:p w14:paraId="441119C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πλευρά, έχουν λαμβάνειν από την ελληνική πολιτεία μια σειρά από ενισχύσε</w:t>
      </w:r>
      <w:r>
        <w:rPr>
          <w:rFonts w:eastAsia="Times New Roman" w:cs="Times New Roman"/>
          <w:szCs w:val="24"/>
        </w:rPr>
        <w:t>ις και επιδοτήσεις, όπως η εξισωτική, η συνδεδεμένη στο βόειο κρέας.</w:t>
      </w:r>
    </w:p>
    <w:p w14:paraId="441119C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Θα ήθελα πραγματικά μια ενημέρωση πώς και πότε θα πληρωθούν οι παραγωγοί και αν προτίθεστε να τους διευκολύνετε με την αναστολή ως προς την καταβολή…</w:t>
      </w:r>
    </w:p>
    <w:p w14:paraId="441119C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κ</w:t>
      </w:r>
      <w:r>
        <w:rPr>
          <w:rFonts w:eastAsia="Times New Roman" w:cs="Times New Roman"/>
          <w:szCs w:val="24"/>
        </w:rPr>
        <w:t>ατάλαβε ο Υπουργός.</w:t>
      </w:r>
    </w:p>
    <w:p w14:paraId="441119C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Μπόλαρη</w:t>
      </w:r>
      <w:proofErr w:type="spellEnd"/>
      <w:r>
        <w:rPr>
          <w:rFonts w:eastAsia="Times New Roman" w:cs="Times New Roman"/>
          <w:szCs w:val="24"/>
        </w:rPr>
        <w:t>, έχετε τον λόγο.</w:t>
      </w:r>
    </w:p>
    <w:p w14:paraId="441119C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rPr>
        <w:t>ΜΑΡΚΟΣ ΜΠΟΛΑΡΗΣ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Ευχαριστώ πολύ, κύριε Πρόεδρε.</w:t>
      </w:r>
    </w:p>
    <w:p w14:paraId="441119C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πράγματι, υπάρχει ένα πρόβλημα με την οζώδη δερματίτιδα, η οποία από τον Αύγουστο </w:t>
      </w:r>
      <w:r>
        <w:rPr>
          <w:rFonts w:eastAsia="Times New Roman" w:cs="Times New Roman"/>
          <w:szCs w:val="24"/>
        </w:rPr>
        <w:t>του 2015 πέρασε τον Έβρο, τα ανατολικά όρια και έχουμε αυτήν τη στιγμή επέκταση στα Βαλκάνια.</w:t>
      </w:r>
    </w:p>
    <w:p w14:paraId="441119C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Η χώρα έκανε αρχικά μια ζώνη για να την αντιμετωπίσει με τους Νομούς Κιλκίς, Θεσσαλονίκης, Χαλκιδικής. Όμως, από τη στιγμή που η νόσος πέρασε σε Βουλγαρία, Σκόπια</w:t>
      </w:r>
      <w:r>
        <w:rPr>
          <w:rFonts w:eastAsia="Times New Roman" w:cs="Times New Roman"/>
          <w:szCs w:val="24"/>
        </w:rPr>
        <w:t xml:space="preserve">, Κόσσοβο, Σερβία, επεκτείναμε τη ζώνη και στη </w:t>
      </w:r>
      <w:r>
        <w:rPr>
          <w:rFonts w:eastAsia="Times New Roman" w:cs="Times New Roman"/>
          <w:szCs w:val="24"/>
        </w:rPr>
        <w:t>δ</w:t>
      </w:r>
      <w:r>
        <w:rPr>
          <w:rFonts w:eastAsia="Times New Roman" w:cs="Times New Roman"/>
          <w:szCs w:val="24"/>
        </w:rPr>
        <w:t xml:space="preserve">υτική Μακεδονία, στην Ήπειρο, στη Θεσσαλία. Τις επόμενες μέρες το Εθνικό Κέντρο για την αντιμετώπιση της οζώδους δερματίτιδας θα ζητήσει τον εμβολιασμό όλων των </w:t>
      </w:r>
      <w:proofErr w:type="spellStart"/>
      <w:r>
        <w:rPr>
          <w:rFonts w:eastAsia="Times New Roman" w:cs="Times New Roman"/>
          <w:szCs w:val="24"/>
        </w:rPr>
        <w:t>βοοτροφικών</w:t>
      </w:r>
      <w:proofErr w:type="spellEnd"/>
      <w:r>
        <w:rPr>
          <w:rFonts w:eastAsia="Times New Roman" w:cs="Times New Roman"/>
          <w:szCs w:val="24"/>
        </w:rPr>
        <w:t xml:space="preserve"> μονάδων στη χώρα.</w:t>
      </w:r>
    </w:p>
    <w:p w14:paraId="441119C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Εκείνο το οποίο θ</w:t>
      </w:r>
      <w:r>
        <w:rPr>
          <w:rFonts w:eastAsia="Times New Roman" w:cs="Times New Roman"/>
          <w:szCs w:val="24"/>
        </w:rPr>
        <w:t>έλω να υπογραμμίσω είναι ότι όπου είχαμε εμβολιασμό, δεν είχαμε ξανά πρόβλημα. Θέλω να πω πως υπήρξαν περιπτώσεις δισταγμού από πλευράς παραγωγών, μεγάλων και σοβαρών παραγωγών, οι οποίοι δίστασαν να μπουν στον εμβολιασμό. Πείστηκαν, όμως και αυτήν τη στιγ</w:t>
      </w:r>
      <w:r>
        <w:rPr>
          <w:rFonts w:eastAsia="Times New Roman" w:cs="Times New Roman"/>
          <w:szCs w:val="24"/>
        </w:rPr>
        <w:t>μή έχει γίνει πεποίθηση ότι χρειαζόμαστε εμβολιασμό. Πριν από έναν μήνα που ήμουν στο Ισραήλ, μου είπαν οι αρμόδιοι εκεί ότι για έκτο χρόνο συνεχώς εμβολιάζουν, για να μπορέσουν να κρατήσουν την οζώδη δερματίτιδα έξω από τις κτηνοτροφικές μονάδες.</w:t>
      </w:r>
    </w:p>
    <w:p w14:paraId="441119C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w:t>
      </w:r>
      <w:r>
        <w:rPr>
          <w:rFonts w:eastAsia="Times New Roman" w:cs="Times New Roman"/>
          <w:szCs w:val="24"/>
        </w:rPr>
        <w:t>προβλήματα στον Νομό Σερρών και στις σαράντα τέσσερις εστίες που αναφέρατε, είναι σε μονάδες οι οποίες δεν είχαν εμβολιαστεί. Όλες όσες είχαν εμβολιαστεί δεν είχαν κανένα πρόβλημα. Υπήρχε, λοιπόν, ένα ζήτημα εκεί, το κατά πόσον εφαρμόστηκαν οι οδηγίες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είχε δώσει το Υπουργείο, γιατί είπαν ότι η ζώνη ήταν δυτικά των Νομού Σερρών, στο Κιλκίς, στη Θεσσαλονίκη, στη Χαλκιδική. Έγιναν οι εμβολιασμοί. Όποιοι εμβολίασαν, γλύτωσαν. Όσοι δεν εμβολίασαν, μόλις ζέστανε ο καιρός, επειδή το νόσημα μεταδίδεται με τα κ</w:t>
      </w:r>
      <w:r>
        <w:rPr>
          <w:rFonts w:eastAsia="Times New Roman" w:cs="Times New Roman"/>
          <w:szCs w:val="24"/>
        </w:rPr>
        <w:t>ουνούπια –υπάρχουν υδροβιότοποι στον Νομό Σερρών- είχαμε το πρόβλημα.</w:t>
      </w:r>
    </w:p>
    <w:p w14:paraId="441119C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Ως προς τις αποζημιώσεις, έχουν αποζημιωθεί σε δύο δόσεις όλες οι εκκρεμότητες του 2015. Τα πρώτα αποζημιώθηκαν τον Δεκέμβρη και οι λοιποί, όσοι δεν πρόλαβαν να κάνουν δηλώσεις και να ελ</w:t>
      </w:r>
      <w:r>
        <w:rPr>
          <w:rFonts w:eastAsia="Times New Roman" w:cs="Times New Roman"/>
          <w:szCs w:val="24"/>
        </w:rPr>
        <w:t xml:space="preserve">εγχθούν, πληρώθηκαν μόλις είχαμε την έγκριση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για τις αποζημιώσεις.</w:t>
      </w:r>
    </w:p>
    <w:p w14:paraId="441119C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Έχουμε τα κρούσματα του Νομού Σερρών και έχουμε και πολύ πρόσφατα σε άλλους νομούς δυτικότερα, λίγα ευτυχώς, για τα οποία έχουν συσταθεί ήδη επιτροπές, οι οπο</w:t>
      </w:r>
      <w:r>
        <w:rPr>
          <w:rFonts w:eastAsia="Times New Roman" w:cs="Times New Roman"/>
          <w:szCs w:val="24"/>
        </w:rPr>
        <w:t>ίες αυτήν τη στιγμή δέχονται δηλώσεις για να γίνουν οι καταγραφές και να προχωρήσουμε σε αποζημιώσεις.</w:t>
      </w:r>
    </w:p>
    <w:p w14:paraId="441119C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στο ζήτημα με τις ενισχύσεις, το έχουμε λύσει και έχουμε συνεννοηθεί με τον ΟΠΕΚΕΠΕ. Θα γίνουν κανονικά οι δηλώσεις, διότι είναι ζημία την οπο</w:t>
      </w:r>
      <w:r>
        <w:rPr>
          <w:rFonts w:eastAsia="Times New Roman" w:cs="Times New Roman"/>
          <w:szCs w:val="24"/>
        </w:rPr>
        <w:t xml:space="preserve">ία έχουν υποστεί οι παραγωγοί από ανωτέρα βία και συνεπώς, θα δηλώσουν κανονικά τον αριθμό των ζώων τα οποία έχουν </w:t>
      </w:r>
      <w:proofErr w:type="spellStart"/>
      <w:r>
        <w:rPr>
          <w:rFonts w:eastAsia="Times New Roman" w:cs="Times New Roman"/>
          <w:szCs w:val="24"/>
        </w:rPr>
        <w:t>σφαγεί</w:t>
      </w:r>
      <w:proofErr w:type="spellEnd"/>
      <w:r>
        <w:rPr>
          <w:rFonts w:eastAsia="Times New Roman" w:cs="Times New Roman"/>
          <w:szCs w:val="24"/>
        </w:rPr>
        <w:t xml:space="preserve">, έχουν εξοντωθεί χωρίς υπαιτιότητα των κτηνοτρόφων, αλλά λόγω ακριβώς αυτής της </w:t>
      </w:r>
      <w:proofErr w:type="spellStart"/>
      <w:r>
        <w:rPr>
          <w:rFonts w:eastAsia="Times New Roman" w:cs="Times New Roman"/>
          <w:szCs w:val="24"/>
        </w:rPr>
        <w:t>επιζωοτίας</w:t>
      </w:r>
      <w:proofErr w:type="spellEnd"/>
      <w:r>
        <w:rPr>
          <w:rFonts w:eastAsia="Times New Roman" w:cs="Times New Roman"/>
          <w:szCs w:val="24"/>
        </w:rPr>
        <w:t>.</w:t>
      </w:r>
    </w:p>
    <w:p w14:paraId="441119C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Υπάρχουν ζητήματα στα οποία αναφέρεστε, τα</w:t>
      </w:r>
      <w:r>
        <w:rPr>
          <w:rFonts w:eastAsia="Times New Roman" w:cs="Times New Roman"/>
          <w:szCs w:val="24"/>
        </w:rPr>
        <w:t xml:space="preserve"> οποία είναι καθαρά αρμοδιότητα του Υπουργείου Οικονομικών. Σε αυτά θα μου επιτρέψετε να μην απαντήσω.</w:t>
      </w:r>
    </w:p>
    <w:p w14:paraId="441119C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Στο κομμάτι, όμως, το οποίο αφορά το Υπουργείο Αγροτικής Ανάπτυξης, σας λέω ότι οι επιτροπές είναι έτοιμες και ξεκινούν τις καταγραφές και το ζήτημα σχετ</w:t>
      </w:r>
      <w:r>
        <w:rPr>
          <w:rFonts w:eastAsia="Times New Roman" w:cs="Times New Roman"/>
          <w:szCs w:val="24"/>
        </w:rPr>
        <w:t>ικά με τον ΟΠΕΚΕΠΕ…</w:t>
      </w:r>
    </w:p>
    <w:p w14:paraId="441119D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Ξεκινούν ή ξεκίνησαν;</w:t>
      </w:r>
    </w:p>
    <w:p w14:paraId="441119D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rPr>
        <w:t>ΜΑΡΚΟΣ ΜΠΟΛΑΡΗΣ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Ορίστε;</w:t>
      </w:r>
    </w:p>
    <w:p w14:paraId="441119D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Ξεκινούν ή ξεκίνησαν οι καταγραφές;</w:t>
      </w:r>
    </w:p>
    <w:p w14:paraId="441119D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rPr>
        <w:lastRenderedPageBreak/>
        <w:t>ΜΑΡΚΟΣ ΜΠΟΛΑΡΗΣ (Αναπληρωτής Υπ</w:t>
      </w:r>
      <w:r>
        <w:rPr>
          <w:rFonts w:eastAsia="Times New Roman" w:cs="Times New Roman"/>
          <w:b/>
        </w:rPr>
        <w:t>ουργός Αγροτικής Ανάπτυξης και Τροφίμων):</w:t>
      </w:r>
      <w:r>
        <w:rPr>
          <w:rFonts w:eastAsia="Times New Roman" w:cs="Times New Roman"/>
        </w:rPr>
        <w:t xml:space="preserve"> </w:t>
      </w:r>
      <w:r>
        <w:rPr>
          <w:rFonts w:eastAsia="Times New Roman" w:cs="Times New Roman"/>
          <w:szCs w:val="24"/>
        </w:rPr>
        <w:t>Κύριε Πρόεδρε, ήμουν σαφής. Είπα ότι έχουν συσταθεί οι επιτροπές και ξεκινούν…</w:t>
      </w:r>
    </w:p>
    <w:p w14:paraId="441119D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«ξεκινούν» είναι λίγο αόριστο. Επειδή ρώτησε συγκεκριμένα…</w:t>
      </w:r>
    </w:p>
    <w:p w14:paraId="441119D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rPr>
        <w:t>ΜΑΡΚΟΣ ΜΠΟΛΑΡΗΣ (Αναπληρωτής Υπουργός Αγ</w:t>
      </w:r>
      <w:r>
        <w:rPr>
          <w:rFonts w:eastAsia="Times New Roman" w:cs="Times New Roman"/>
          <w:b/>
        </w:rPr>
        <w:t>ροτικής Ανάπτυξης και Τροφίμων):</w:t>
      </w:r>
      <w:r>
        <w:rPr>
          <w:rFonts w:eastAsia="Times New Roman" w:cs="Times New Roman"/>
        </w:rPr>
        <w:t xml:space="preserve"> </w:t>
      </w:r>
      <w:r>
        <w:rPr>
          <w:rFonts w:eastAsia="Times New Roman" w:cs="Times New Roman"/>
          <w:szCs w:val="24"/>
        </w:rPr>
        <w:t>Είναι διαφορετικές οι φάσεις.</w:t>
      </w:r>
    </w:p>
    <w:p w14:paraId="441119D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 ξέρετε.</w:t>
      </w:r>
    </w:p>
    <w:p w14:paraId="441119D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rPr>
        <w:t>ΜΑΡΚΟΣ ΜΠΟΛΑΡΗΣ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Σε άλλη φάση είναι ο Νομός Σερρών, σε άλλη φάση είναι άλλοι νομοί δυτικότερα</w:t>
      </w:r>
      <w:r>
        <w:rPr>
          <w:rFonts w:eastAsia="Times New Roman" w:cs="Times New Roman"/>
          <w:szCs w:val="24"/>
        </w:rPr>
        <w:t>. Συνεπώς, αυτό έχει σχέση με τις τοπικές επιτροπές.</w:t>
      </w:r>
    </w:p>
    <w:p w14:paraId="441119D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ήσασταν σαφής.</w:t>
      </w:r>
    </w:p>
    <w:p w14:paraId="441119D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rPr>
        <w:lastRenderedPageBreak/>
        <w:t>ΜΑΡΚΟΣ ΜΠΟΛΑΡΗΣ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Ευχαριστώ πολύ.</w:t>
      </w:r>
    </w:p>
    <w:p w14:paraId="441119D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Τζελέπη, έχετε τον λ</w:t>
      </w:r>
      <w:r>
        <w:rPr>
          <w:rFonts w:eastAsia="Times New Roman" w:cs="Times New Roman"/>
          <w:szCs w:val="24"/>
        </w:rPr>
        <w:t>όγο.</w:t>
      </w:r>
    </w:p>
    <w:p w14:paraId="441119D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Αναπληρωτή Υπουργέ, έχετε βγάλει μια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στις 9 Ιουνίου μαζί με τον Αναπληρωτή Υπουργό, τον κ. </w:t>
      </w:r>
      <w:proofErr w:type="spellStart"/>
      <w:r>
        <w:rPr>
          <w:rFonts w:eastAsia="Times New Roman" w:cs="Times New Roman"/>
          <w:szCs w:val="24"/>
        </w:rPr>
        <w:t>Χουλιαράκη</w:t>
      </w:r>
      <w:proofErr w:type="spellEnd"/>
      <w:r>
        <w:rPr>
          <w:rFonts w:eastAsia="Times New Roman" w:cs="Times New Roman"/>
          <w:szCs w:val="24"/>
        </w:rPr>
        <w:t>, ως προς τη διαδικασία που πρέπει να τηρηθεί και για τις εκτιμήσεις και για την πληρωμή των κτηνοτρόφω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που έχουν πληγεί από την οζώδη δερματοπάθεια και όχι μόνο, αλλά από όλες τις παθήσεις του ζωικού κεφαλαίου της χώρας. Είναι η με αριθμό1677.</w:t>
      </w:r>
    </w:p>
    <w:p w14:paraId="441119D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Λέει μέσα καθαρά ότι μέσα σε εξήντα μέρες πρέπει να πληρωθούν οι παραγωγοί. Και μάλιστα λέει ότι είναι άμεση και</w:t>
      </w:r>
      <w:r>
        <w:rPr>
          <w:rFonts w:eastAsia="Times New Roman" w:cs="Times New Roman"/>
          <w:szCs w:val="24"/>
        </w:rPr>
        <w:t xml:space="preserve"> προσήκουσα η αποζημίωση σε εξήντα μέρες και δύναται άμεσης καταβολής το 80%, εφόσον θανατώνεται όλο το ζωικό κεφάλαιο, από την Πολιτεία.</w:t>
      </w:r>
    </w:p>
    <w:p w14:paraId="441119D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είπα ότι η πρώτη περίπτωση όπου είχαμε σφαγή, θανάτωση όλου του ζωικού κεφαλαίου σε μονάδα, έγινε περί το τέλος Απ</w:t>
      </w:r>
      <w:r>
        <w:rPr>
          <w:rFonts w:eastAsia="Times New Roman" w:cs="Times New Roman"/>
          <w:szCs w:val="24"/>
        </w:rPr>
        <w:t xml:space="preserve">ριλίου. Σήμερα έχουμε μέσα Ιουλίου και εσείς ο ίδιος είπατε ότι συστήσατε τις </w:t>
      </w:r>
      <w:r>
        <w:rPr>
          <w:rFonts w:eastAsia="Times New Roman" w:cs="Times New Roman"/>
          <w:szCs w:val="24"/>
        </w:rPr>
        <w:t>ε</w:t>
      </w:r>
      <w:r>
        <w:rPr>
          <w:rFonts w:eastAsia="Times New Roman" w:cs="Times New Roman"/>
          <w:szCs w:val="24"/>
        </w:rPr>
        <w:t xml:space="preserve">πιτροπές και ότι θα γίνουν εκτιμήσεις. </w:t>
      </w:r>
    </w:p>
    <w:p w14:paraId="441119D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Ήδη έχουμε τρεις μήνες που έχουν περάσει και δεν έχει δοθεί προκαταβολή. Δώστε το 80% της προκαταβολής σε αυτούς τους κτηνοτρόφους, που π</w:t>
      </w:r>
      <w:r>
        <w:rPr>
          <w:rFonts w:eastAsia="Times New Roman" w:cs="Times New Roman"/>
          <w:szCs w:val="24"/>
        </w:rPr>
        <w:t>λέον δεν έχουν κανένα έσοδο. Και ξέρετε πολύ καλά τι σημαίνει σήμερα στην περιοχή όταν ενός κατ’ επάγγελμα κτηνοτρόφου του θανατώνεται όλο το ζωικό κεφάλαιο. Τη δική σας την απόφαση να εφαρμόσετε.</w:t>
      </w:r>
    </w:p>
    <w:p w14:paraId="441119D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Είπατε ότι θα μπουν οι αποζημιώσεις. Τώρα θα μπούνε, από ό,</w:t>
      </w:r>
      <w:r>
        <w:rPr>
          <w:rFonts w:eastAsia="Times New Roman" w:cs="Times New Roman"/>
          <w:szCs w:val="24"/>
        </w:rPr>
        <w:t>τι βλέπω από τον προγραμματισμό, οι εξισωτικές αποζημιώσεις για τους κτηνοτρόφους και η συνδεδεμένη ενίσχυση για το βόειο κρέας. Κάντε ακατάσχετους τους λογαριασμούς αυτών των κτηνοτρόφων, να πάρουν</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αυτά τα χρήματα </w:t>
      </w:r>
      <w:r>
        <w:rPr>
          <w:rFonts w:eastAsia="Times New Roman" w:cs="Times New Roman"/>
          <w:szCs w:val="24"/>
        </w:rPr>
        <w:t xml:space="preserve">για να μπορέσουν να επιβιώσουν. Δεν μπορούν να ζήσουν, έχουν σφαχτεί τα ζώα τους και οι ίδιοι αυτή τη στιγμή έχουν πρόβλημα επιβίωσης. </w:t>
      </w:r>
    </w:p>
    <w:p w14:paraId="441119E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Ζητάω να πάρετε την πρωτοβουλία ούτως ώστε να βγει κοινή υπουργική απόφαση, μαζί με το Υπουργείο Κοινωνικών Ασφαλίσεων, </w:t>
      </w:r>
      <w:r>
        <w:rPr>
          <w:rFonts w:eastAsia="Times New Roman" w:cs="Times New Roman"/>
          <w:szCs w:val="24"/>
        </w:rPr>
        <w:t>για αναστολή των εισφορών στον ΟΓΑ, που αυτή τη στιγμή, λόγω μη εσόδων, δεν τις έχουν πληρώσει -και είναι ανασφάλιστοι οι άνθρωποι- και είναι και ληξιπρόθεσμες.</w:t>
      </w:r>
    </w:p>
    <w:p w14:paraId="441119E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Άρα, ολοκληρώνοντας, κύριε Πρόεδρε, θα ήθελα να πω το εξής. Θα ήθελα, κύριε Υπουργέ, πρωτίστως </w:t>
      </w:r>
      <w:r>
        <w:rPr>
          <w:rFonts w:eastAsia="Times New Roman" w:cs="Times New Roman"/>
          <w:szCs w:val="24"/>
        </w:rPr>
        <w:t xml:space="preserve">να εφαρμόσετε τη δική σας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με τον κ. </w:t>
      </w:r>
      <w:proofErr w:type="spellStart"/>
      <w:r>
        <w:rPr>
          <w:rFonts w:eastAsia="Times New Roman" w:cs="Times New Roman"/>
          <w:szCs w:val="24"/>
        </w:rPr>
        <w:t>Χουλιαράκη</w:t>
      </w:r>
      <w:proofErr w:type="spellEnd"/>
      <w:r>
        <w:rPr>
          <w:rFonts w:eastAsia="Times New Roman" w:cs="Times New Roman"/>
          <w:szCs w:val="24"/>
        </w:rPr>
        <w:t xml:space="preserve"> για αυτές τις περιπτώσεις, να δοθεί το 80% της αγοραίας μονάδας ανά ζώο στους παραγωγούς και μέχρι να γίνει ολοκληρωτική εξόφληση της αποζημίωσης ανά παραγωγό να γίνει αναστολή των υποχ</w:t>
      </w:r>
      <w:r>
        <w:rPr>
          <w:rFonts w:eastAsia="Times New Roman" w:cs="Times New Roman"/>
          <w:szCs w:val="24"/>
        </w:rPr>
        <w:t xml:space="preserve">ρεώσεών τους και για τις ασφαλιστικές εισφορές και για τη φορολογία. </w:t>
      </w:r>
    </w:p>
    <w:p w14:paraId="441119E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Επίσης, ζητάω οι λογαριασμοί τους να είναι ακατάσχετοι στις τράπεζες τώρα που θα μπουν αυτά τα μηδενικά έσοδα, για τον κάθε κτηνοτρόφο.</w:t>
      </w:r>
    </w:p>
    <w:p w14:paraId="441119E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Μπόλαρη</w:t>
      </w:r>
      <w:proofErr w:type="spellEnd"/>
      <w:r>
        <w:rPr>
          <w:rFonts w:eastAsia="Times New Roman" w:cs="Times New Roman"/>
          <w:szCs w:val="24"/>
        </w:rPr>
        <w:t>, έχετε τον λόγο, παρ</w:t>
      </w:r>
      <w:r>
        <w:rPr>
          <w:rFonts w:eastAsia="Times New Roman" w:cs="Times New Roman"/>
          <w:szCs w:val="24"/>
        </w:rPr>
        <w:t xml:space="preserve">’ </w:t>
      </w:r>
      <w:r>
        <w:rPr>
          <w:rFonts w:eastAsia="Times New Roman" w:cs="Times New Roman"/>
          <w:szCs w:val="24"/>
        </w:rPr>
        <w:t>ότι στο πρώτο σκέλος νομίζω ότι απαντήσατε.</w:t>
      </w:r>
    </w:p>
    <w:p w14:paraId="441119E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ΜΑΡΚΟΣ ΜΠΟΛΑΡΗΣ (Αναπληρωτής Υπουργός Αγροτικής Ανάπτυξης και Τροφίμων): </w:t>
      </w:r>
      <w:r>
        <w:rPr>
          <w:rFonts w:eastAsia="Times New Roman" w:cs="Times New Roman"/>
          <w:szCs w:val="24"/>
        </w:rPr>
        <w:t>Τον μήνα Δεκέμβριο, ακριβώς επειδή τα επιχειρήματα τα οποία θέτετε είναι βάσιμα, απευθύναμε επ</w:t>
      </w:r>
      <w:r>
        <w:rPr>
          <w:rFonts w:eastAsia="Times New Roman" w:cs="Times New Roman"/>
          <w:szCs w:val="24"/>
        </w:rPr>
        <w:t xml:space="preserve">ιστολή στον Ευρωπαίο Επίτροπο κ. </w:t>
      </w:r>
      <w:r>
        <w:rPr>
          <w:rFonts w:eastAsia="Times New Roman" w:cs="Times New Roman"/>
          <w:szCs w:val="24"/>
          <w:lang w:val="en-US"/>
        </w:rPr>
        <w:t>Andriukaitis</w:t>
      </w:r>
      <w:r>
        <w:rPr>
          <w:rFonts w:eastAsia="Times New Roman" w:cs="Times New Roman"/>
          <w:szCs w:val="24"/>
        </w:rPr>
        <w:t xml:space="preserve"> θέτοντας το πρόβλημα της αποζημίωσης των κτηνοτρόφων. Υπάρχει ένα ζήτημα το οποίο αφορά τον ευρωπαϊκό Κανονισμό. </w:t>
      </w:r>
    </w:p>
    <w:p w14:paraId="441119E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Με βάση το αστικό δίκαιο</w:t>
      </w:r>
      <w:r>
        <w:rPr>
          <w:rFonts w:eastAsia="Times New Roman" w:cs="Times New Roman"/>
          <w:szCs w:val="24"/>
        </w:rPr>
        <w:t>,</w:t>
      </w:r>
      <w:r>
        <w:rPr>
          <w:rFonts w:eastAsia="Times New Roman" w:cs="Times New Roman"/>
          <w:szCs w:val="24"/>
        </w:rPr>
        <w:t xml:space="preserve"> που δίνονται οι αποζημιώσεις, ο ευρωπαϊκός </w:t>
      </w:r>
      <w:r>
        <w:rPr>
          <w:rFonts w:eastAsia="Times New Roman" w:cs="Times New Roman"/>
          <w:szCs w:val="24"/>
        </w:rPr>
        <w:t>κ</w:t>
      </w:r>
      <w:r>
        <w:rPr>
          <w:rFonts w:eastAsia="Times New Roman" w:cs="Times New Roman"/>
          <w:szCs w:val="24"/>
        </w:rPr>
        <w:t>ανονισμός είναι ατελής. Πρ</w:t>
      </w:r>
      <w:r>
        <w:rPr>
          <w:rFonts w:eastAsia="Times New Roman" w:cs="Times New Roman"/>
          <w:szCs w:val="24"/>
        </w:rPr>
        <w:t>οβλέπει μία αποζημίωση ανά μονάδα, ανά ζώο. Αυτό δεν καλύπτει σε κα</w:t>
      </w:r>
      <w:r>
        <w:rPr>
          <w:rFonts w:eastAsia="Times New Roman" w:cs="Times New Roman"/>
          <w:szCs w:val="24"/>
        </w:rPr>
        <w:t>μ</w:t>
      </w:r>
      <w:r>
        <w:rPr>
          <w:rFonts w:eastAsia="Times New Roman" w:cs="Times New Roman"/>
          <w:szCs w:val="24"/>
        </w:rPr>
        <w:t xml:space="preserve">μία περίπτωση τους κτηνοτρόφους. Υπάρχει μια ατέλεια η οποία αφορά τον ευρωπαϊκό </w:t>
      </w:r>
      <w:r>
        <w:rPr>
          <w:rFonts w:eastAsia="Times New Roman" w:cs="Times New Roman"/>
          <w:szCs w:val="24"/>
        </w:rPr>
        <w:t>κ</w:t>
      </w:r>
      <w:r>
        <w:rPr>
          <w:rFonts w:eastAsia="Times New Roman" w:cs="Times New Roman"/>
          <w:szCs w:val="24"/>
        </w:rPr>
        <w:t xml:space="preserve">ανονισμό και είμαστε υποχρεωμένοι να το θέτουμε -και το θέτουμε- στο επίπεδο της Ευρώπης, γιατί πρέπει να </w:t>
      </w:r>
      <w:r>
        <w:rPr>
          <w:rFonts w:eastAsia="Times New Roman" w:cs="Times New Roman"/>
          <w:szCs w:val="24"/>
        </w:rPr>
        <w:t>υπάρξει αλλαγή.</w:t>
      </w:r>
    </w:p>
    <w:p w14:paraId="441119E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Στη συνάντηση</w:t>
      </w:r>
      <w:r>
        <w:rPr>
          <w:rFonts w:eastAsia="Times New Roman" w:cs="Times New Roman"/>
          <w:szCs w:val="24"/>
        </w:rPr>
        <w:t>,</w:t>
      </w:r>
      <w:r>
        <w:rPr>
          <w:rFonts w:eastAsia="Times New Roman" w:cs="Times New Roman"/>
          <w:szCs w:val="24"/>
        </w:rPr>
        <w:t xml:space="preserve"> που είχα με τον </w:t>
      </w:r>
      <w:r>
        <w:rPr>
          <w:rFonts w:eastAsia="Times New Roman" w:cs="Times New Roman"/>
          <w:szCs w:val="24"/>
        </w:rPr>
        <w:t>ε</w:t>
      </w:r>
      <w:r>
        <w:rPr>
          <w:rFonts w:eastAsia="Times New Roman" w:cs="Times New Roman"/>
          <w:szCs w:val="24"/>
        </w:rPr>
        <w:t xml:space="preserve">υρωπαίο </w:t>
      </w:r>
      <w:r>
        <w:rPr>
          <w:rFonts w:eastAsia="Times New Roman" w:cs="Times New Roman"/>
          <w:szCs w:val="24"/>
        </w:rPr>
        <w:t>ε</w:t>
      </w:r>
      <w:r>
        <w:rPr>
          <w:rFonts w:eastAsia="Times New Roman" w:cs="Times New Roman"/>
          <w:szCs w:val="24"/>
        </w:rPr>
        <w:t>πίτροπο είπα χαρακτηριστικά τα εξής: Μπαίνει ο κτηνίατρος στην κτηνοτροφική μονάδα, διαπιστώνει οζώδη δερματίτιδα και λέει: «Εξόντωση των ζώων». Αυτό τι σημαίνει; Για μια μονάδα</w:t>
      </w:r>
      <w:r>
        <w:rPr>
          <w:rFonts w:eastAsia="Times New Roman" w:cs="Times New Roman"/>
          <w:szCs w:val="24"/>
        </w:rPr>
        <w:t>,</w:t>
      </w:r>
      <w:r>
        <w:rPr>
          <w:rFonts w:eastAsia="Times New Roman" w:cs="Times New Roman"/>
          <w:szCs w:val="24"/>
        </w:rPr>
        <w:t xml:space="preserve"> που είναι γαλακτοπαρ</w:t>
      </w:r>
      <w:r>
        <w:rPr>
          <w:rFonts w:eastAsia="Times New Roman" w:cs="Times New Roman"/>
          <w:szCs w:val="24"/>
        </w:rPr>
        <w:t xml:space="preserve">αγωγική σημαίνει ότι ο παραγωγός από την άλλη μέρα δεν έχει έσοδα, ενώ είχε ένα προϊόν το οποίο το παρέδιδε, εισέπραττε και συντηρούσε την οικογένειά του. </w:t>
      </w:r>
    </w:p>
    <w:p w14:paraId="441119E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έχουμε ένα ζήτημα: Οι μέρες τις οποίες προβλέπει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 καταλαβαίνετε καλά</w:t>
      </w:r>
      <w:r>
        <w:rPr>
          <w:rFonts w:eastAsia="Times New Roman" w:cs="Times New Roman"/>
          <w:szCs w:val="24"/>
        </w:rPr>
        <w:t xml:space="preserve"> ότι αφορούν από τη στιγμή που ολοκληρωθεί ο έλεγχος και έχουμε διαπίστωση. Εδώ τώρα έχουμε το ζήτημα τού να περάσουν οι </w:t>
      </w:r>
      <w:r>
        <w:rPr>
          <w:rFonts w:eastAsia="Times New Roman" w:cs="Times New Roman"/>
          <w:szCs w:val="24"/>
        </w:rPr>
        <w:t>ε</w:t>
      </w:r>
      <w:r>
        <w:rPr>
          <w:rFonts w:eastAsia="Times New Roman" w:cs="Times New Roman"/>
          <w:szCs w:val="24"/>
        </w:rPr>
        <w:t xml:space="preserve">πιτροπές για να διαπιστωθεί αν είναι έτσι. Αυτό είναι το ζήτημά μας. Και τρέχουμε για να μπορέσουμε να ανταποκριθούμε. </w:t>
      </w:r>
    </w:p>
    <w:p w14:paraId="441119E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Το ζήτημα, λοι</w:t>
      </w:r>
      <w:r>
        <w:rPr>
          <w:rFonts w:eastAsia="Times New Roman" w:cs="Times New Roman"/>
          <w:szCs w:val="24"/>
        </w:rPr>
        <w:t xml:space="preserve">πόν, είναι ότι και 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και με τις αποζημιώσεις που θα υπάρξουν, η αποζημίωση που θα πάρουν οι κτηνοτρόφοι μας είναι ελλιπής, γιατί δίνουμε την αξία του ζώου, αν είναι όλη η αξία του ζώου -γιατί έχει και ζώα τα οποία δεν τα καλύπτ</w:t>
      </w:r>
      <w:r>
        <w:rPr>
          <w:rFonts w:eastAsia="Times New Roman" w:cs="Times New Roman"/>
          <w:szCs w:val="24"/>
        </w:rPr>
        <w:t xml:space="preserve">ει η αποζημίωση-, αλλά δεν καλύπτουμε τη ζημία και το έλλειμμα του κεφαλαίου το οποίο υφίσταται η κάθε μονάδα. </w:t>
      </w:r>
    </w:p>
    <w:p w14:paraId="441119E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Υπάρχει, λοιπόν, ένα μείζον ζήτημα, το οποίο εξακολουθούμε και το θέτουμε και το παλεύουμε για να το αλλάξουμε. Πρέπει να αλλάξει ο Κανονισμός ε</w:t>
      </w:r>
      <w:r>
        <w:rPr>
          <w:rFonts w:eastAsia="Times New Roman" w:cs="Times New Roman"/>
          <w:szCs w:val="24"/>
        </w:rPr>
        <w:t xml:space="preserve">δώ. Επίσης, την ίδια στιγμή και επειδή υπάρχει αυτό το ζήτημα, υπήρχε ένα θέμα το οποίο θέσαμε για την αντιμετώπιση της ασθένειας. Διότι ο ευρωπαϊκός </w:t>
      </w:r>
      <w:r>
        <w:rPr>
          <w:rFonts w:eastAsia="Times New Roman" w:cs="Times New Roman"/>
          <w:szCs w:val="24"/>
        </w:rPr>
        <w:lastRenderedPageBreak/>
        <w:t>Κανονισμός έλεγε ότι έπρεπε να κάνουμε εμβολιασμούς, όταν περάσει η ασθένεια στη χώρα. Άλλο ένα πρόβλημα τ</w:t>
      </w:r>
      <w:r>
        <w:rPr>
          <w:rFonts w:eastAsia="Times New Roman" w:cs="Times New Roman"/>
          <w:szCs w:val="24"/>
        </w:rPr>
        <w:t xml:space="preserve">ου Κανονισμού. </w:t>
      </w:r>
    </w:p>
    <w:p w14:paraId="441119EA" w14:textId="77777777" w:rsidR="00F11290" w:rsidRDefault="00526BF0">
      <w:pPr>
        <w:spacing w:line="600" w:lineRule="auto"/>
        <w:ind w:firstLine="720"/>
        <w:contextualSpacing/>
        <w:jc w:val="both"/>
        <w:rPr>
          <w:rFonts w:eastAsia="Times New Roman"/>
          <w:szCs w:val="24"/>
        </w:rPr>
      </w:pPr>
      <w:r>
        <w:rPr>
          <w:rFonts w:eastAsia="Times New Roman" w:cs="Times New Roman"/>
          <w:szCs w:val="24"/>
        </w:rPr>
        <w:t xml:space="preserve">Όσον αφορά τώρα τα άλλα δύο ζητήματα τα οποία θέτετε, το ένα αφορά το Υπουργείο Οικονομικών, ενώ το άλλο αφορά το Υπουργείο Εργασίας. Εγώ δεσμεύομαι ότι θα θέσω αυτά τα δύο ζητήματα στα Υπουργεία, για να δούμε εάν υπάρχουν </w:t>
      </w:r>
      <w:r>
        <w:rPr>
          <w:rFonts w:eastAsia="Times New Roman"/>
          <w:szCs w:val="24"/>
        </w:rPr>
        <w:t xml:space="preserve">δυνατότητες για ΚΥΑ. </w:t>
      </w:r>
    </w:p>
    <w:p w14:paraId="441119EB" w14:textId="77777777" w:rsidR="00F11290" w:rsidRDefault="00526BF0">
      <w:pPr>
        <w:spacing w:line="600" w:lineRule="auto"/>
        <w:ind w:firstLine="720"/>
        <w:contextualSpacing/>
        <w:jc w:val="both"/>
        <w:rPr>
          <w:rFonts w:eastAsia="Times New Roman"/>
          <w:szCs w:val="24"/>
        </w:rPr>
      </w:pPr>
      <w:r>
        <w:rPr>
          <w:rFonts w:eastAsia="Times New Roman"/>
          <w:szCs w:val="24"/>
        </w:rPr>
        <w:t>Όσον αφορά το ζήτημα όμως που αφορά το Υπουργείο Αγροτικής Ανάπτυξης και τις ενισχύσεις, σας είπα ότι έχει ήδη αντιμετωπιστεί σε συνεργασία με τον ΟΠΕΚΕΠΕ.</w:t>
      </w:r>
    </w:p>
    <w:p w14:paraId="441119EC"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Σας ευχαριστώ πολύ, κύριε Πρόεδρε. </w:t>
      </w:r>
    </w:p>
    <w:p w14:paraId="441119ED"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Τ</w:t>
      </w:r>
      <w:r>
        <w:rPr>
          <w:rFonts w:eastAsia="Times New Roman"/>
          <w:szCs w:val="24"/>
        </w:rPr>
        <w:t>ώρα προχ</w:t>
      </w:r>
      <w:r>
        <w:rPr>
          <w:rFonts w:eastAsia="Times New Roman"/>
          <w:szCs w:val="24"/>
        </w:rPr>
        <w:t xml:space="preserve">ωράμε στην τέταρτη με αριθμό 1091/5-7-2016 επίκαιρη ερώτηση δεύτερου κύκλου του Βουλευτή Αιτωλοακαρνανίας του Κομμουνιστικού Κόμματος Ελλάδας κ. Νικολάου Μωραΐτη προς τον Υπουργό Αγροτικής Ανάπτυξης και Τροφίμων, σχετικά με τις αποζημιώσεις </w:t>
      </w:r>
      <w:proofErr w:type="spellStart"/>
      <w:r>
        <w:rPr>
          <w:rFonts w:eastAsia="Times New Roman"/>
          <w:szCs w:val="24"/>
        </w:rPr>
        <w:t>γεωργοκτηνοτρόφ</w:t>
      </w:r>
      <w:r>
        <w:rPr>
          <w:rFonts w:eastAsia="Times New Roman"/>
          <w:szCs w:val="24"/>
        </w:rPr>
        <w:t>ων</w:t>
      </w:r>
      <w:proofErr w:type="spellEnd"/>
      <w:r>
        <w:rPr>
          <w:rFonts w:eastAsia="Times New Roman"/>
          <w:szCs w:val="24"/>
        </w:rPr>
        <w:t xml:space="preserve"> από φυσικές καταστροφές, πυρκαγιές και ασθένειες. </w:t>
      </w:r>
    </w:p>
    <w:p w14:paraId="441119EE"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Ορίστε, κύριε Μωραΐτη, έχετε τον λόγο. </w:t>
      </w:r>
    </w:p>
    <w:p w14:paraId="441119EF" w14:textId="77777777" w:rsidR="00F11290" w:rsidRDefault="00526BF0">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Ευχαριστώ, κύριε Πρόεδρε. </w:t>
      </w:r>
    </w:p>
    <w:p w14:paraId="441119F0"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Κύριε Υπουργέ, μεταφέρουμε την αγωνία εκατοντάδων χιλιάδων </w:t>
      </w:r>
      <w:proofErr w:type="spellStart"/>
      <w:r>
        <w:rPr>
          <w:rFonts w:eastAsia="Times New Roman"/>
          <w:szCs w:val="24"/>
        </w:rPr>
        <w:t>αγροτοκτηνοτρόφων</w:t>
      </w:r>
      <w:proofErr w:type="spellEnd"/>
      <w:r>
        <w:rPr>
          <w:rFonts w:eastAsia="Times New Roman"/>
          <w:szCs w:val="24"/>
        </w:rPr>
        <w:t xml:space="preserve"> σε όλη τη χώρα, οι οποίοι βρίσκονται κυ</w:t>
      </w:r>
      <w:r>
        <w:rPr>
          <w:rFonts w:eastAsia="Times New Roman"/>
          <w:szCs w:val="24"/>
        </w:rPr>
        <w:t>ριολεκτικά σε απόγνωση για τις μεγάλες καταστροφές που έχουν υποστεί το τελευταίο διάστημα, εξαιτίας των έντονων καιρικών φαινομένων, όπως είναι οι χαλαζοπτώσεις, οι έντονες βροχοπτώσεις, οι πλημμύρες κ.λπ., αλλά και των πολλών ασθενειών, που όπως αναφέρθη</w:t>
      </w:r>
      <w:r>
        <w:rPr>
          <w:rFonts w:eastAsia="Times New Roman"/>
          <w:szCs w:val="24"/>
        </w:rPr>
        <w:t xml:space="preserve">κε και στην προηγούμενη ερώτηση, δεν καλύπτονται μέσω ΕΛΓΑ, παρά το γεγονός ότι οι αγρότες και οι κτηνοτρόφοι πληρώνουν τσουχτερά ασφάλιστρα. </w:t>
      </w:r>
    </w:p>
    <w:p w14:paraId="441119F1"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Μέχρι στιγμής, κύριε Υπουργέ, δεν έχει γίνει καμμία καταγραφή αυτών των ζημιών και φυσικά δεν έχουν πάρει καμμία </w:t>
      </w:r>
      <w:r>
        <w:rPr>
          <w:rFonts w:eastAsia="Times New Roman"/>
          <w:szCs w:val="24"/>
        </w:rPr>
        <w:t xml:space="preserve">αποζημίωση οι πληγέντες </w:t>
      </w:r>
      <w:proofErr w:type="spellStart"/>
      <w:r>
        <w:rPr>
          <w:rFonts w:eastAsia="Times New Roman"/>
          <w:szCs w:val="24"/>
        </w:rPr>
        <w:t>αγροτοκτηνοτρόφοι</w:t>
      </w:r>
      <w:proofErr w:type="spellEnd"/>
      <w:r>
        <w:rPr>
          <w:rFonts w:eastAsia="Times New Roman"/>
          <w:szCs w:val="24"/>
        </w:rPr>
        <w:t xml:space="preserve">. </w:t>
      </w:r>
    </w:p>
    <w:p w14:paraId="441119F2"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Όλα αυτά έρχονται να προστεθούν πάνω στη βάρβαρη </w:t>
      </w:r>
      <w:proofErr w:type="spellStart"/>
      <w:r>
        <w:rPr>
          <w:rFonts w:eastAsia="Times New Roman"/>
          <w:szCs w:val="24"/>
        </w:rPr>
        <w:t>αντιαγροτική</w:t>
      </w:r>
      <w:proofErr w:type="spellEnd"/>
      <w:r>
        <w:rPr>
          <w:rFonts w:eastAsia="Times New Roman"/>
          <w:szCs w:val="24"/>
        </w:rPr>
        <w:t xml:space="preserve"> πολιτική της Ευρωπαϊκής Ένωσης, της ΚΑΠ, που αφήνει στην κυριολεξία συντρίμμια στον χώρο της αγροτιάς. Πρόκειται για μ</w:t>
      </w:r>
      <w:r>
        <w:rPr>
          <w:rFonts w:eastAsia="Times New Roman"/>
          <w:szCs w:val="24"/>
        </w:rPr>
        <w:t>ί</w:t>
      </w:r>
      <w:r>
        <w:rPr>
          <w:rFonts w:eastAsia="Times New Roman"/>
          <w:szCs w:val="24"/>
        </w:rPr>
        <w:t xml:space="preserve">α πολιτική που η Κυβέρνησή σας </w:t>
      </w:r>
      <w:r>
        <w:rPr>
          <w:rFonts w:eastAsia="Times New Roman"/>
          <w:szCs w:val="24"/>
        </w:rPr>
        <w:t xml:space="preserve">υπηρετεί με ευλάβεια. </w:t>
      </w:r>
    </w:p>
    <w:p w14:paraId="441119F3"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Έχουμε, δηλαδή, άγρια φορολογία, </w:t>
      </w:r>
      <w:proofErr w:type="spellStart"/>
      <w:r>
        <w:rPr>
          <w:rFonts w:eastAsia="Times New Roman"/>
          <w:szCs w:val="24"/>
        </w:rPr>
        <w:t>φοροληστεία</w:t>
      </w:r>
      <w:proofErr w:type="spellEnd"/>
      <w:r>
        <w:rPr>
          <w:rFonts w:eastAsia="Times New Roman"/>
          <w:szCs w:val="24"/>
        </w:rPr>
        <w:t xml:space="preserve"> του ΕΛΓΑ, τσουχτερές αυξήσεις στον ΟΓΑ, οι οποίες θα γίνουν ακόμα μεγαλύτερες, φορολογία στην αγροτική κατοικία, στα μαντριά, και τώρα και στα χωράφια, μέσω ΕΝΦΙΑ, και στα βοσκοτόπια, αλλά</w:t>
      </w:r>
      <w:r>
        <w:rPr>
          <w:rFonts w:eastAsia="Times New Roman"/>
          <w:szCs w:val="24"/>
        </w:rPr>
        <w:t xml:space="preserve"> και κατάργηση της επιστροφής του φόρου στο πετρέλαιο, μια σειρά από μέτρα που σπρώχνουν σε βίαιο ξεκλήρισμα τους </w:t>
      </w:r>
      <w:proofErr w:type="spellStart"/>
      <w:r>
        <w:rPr>
          <w:rFonts w:eastAsia="Times New Roman"/>
          <w:szCs w:val="24"/>
        </w:rPr>
        <w:t>φτωχομεσαίους</w:t>
      </w:r>
      <w:proofErr w:type="spellEnd"/>
      <w:r>
        <w:rPr>
          <w:rFonts w:eastAsia="Times New Roman"/>
          <w:szCs w:val="24"/>
        </w:rPr>
        <w:t xml:space="preserve"> κτηνοτρόφους σε όλη τη χώρα. </w:t>
      </w:r>
    </w:p>
    <w:p w14:paraId="441119F4"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Αυτές οι καταστροφές που, όπως αναφέραμε, δεν καταγράφηκαν και άρα γι’ αυτές δεν πήραν αποζημίωση </w:t>
      </w:r>
      <w:r>
        <w:rPr>
          <w:rFonts w:eastAsia="Times New Roman"/>
          <w:szCs w:val="24"/>
        </w:rPr>
        <w:t xml:space="preserve">οι </w:t>
      </w:r>
      <w:proofErr w:type="spellStart"/>
      <w:r>
        <w:rPr>
          <w:rFonts w:eastAsia="Times New Roman"/>
          <w:szCs w:val="24"/>
        </w:rPr>
        <w:t>αγροτοκτηνοτρόφοι</w:t>
      </w:r>
      <w:proofErr w:type="spellEnd"/>
      <w:r>
        <w:rPr>
          <w:rFonts w:eastAsia="Times New Roman"/>
          <w:szCs w:val="24"/>
        </w:rPr>
        <w:t>, δεν πρόκειται να καταγραφούν και στο μέλλον. Παρά τα όποια «μπαλώματα» που κάνατε με μ</w:t>
      </w:r>
      <w:r>
        <w:rPr>
          <w:rFonts w:eastAsia="Times New Roman"/>
          <w:szCs w:val="24"/>
        </w:rPr>
        <w:t>ί</w:t>
      </w:r>
      <w:r>
        <w:rPr>
          <w:rFonts w:eastAsia="Times New Roman"/>
          <w:szCs w:val="24"/>
        </w:rPr>
        <w:t>α τελευταία τροπολογία που αφορά τους ελεγκτές του ΕΛΓΑ, αυτοί οι άνθρωποι δεν πρόκειται να βγουν έξω να κάνουν καταγραφές, δηλαδή να κάνουν το εκτ</w:t>
      </w:r>
      <w:r>
        <w:rPr>
          <w:rFonts w:eastAsia="Times New Roman"/>
          <w:szCs w:val="24"/>
        </w:rPr>
        <w:t xml:space="preserve">ιμητικό τους έργο, γιατί </w:t>
      </w:r>
      <w:r>
        <w:rPr>
          <w:rFonts w:eastAsia="Times New Roman"/>
          <w:szCs w:val="24"/>
        </w:rPr>
        <w:lastRenderedPageBreak/>
        <w:t>πραγματικά τα «ψίχουλα» που τους δίνετε δεν ανταποκρίνονται στα έξοδα. Όμως, το κυριότερο απ’ όλα είναι ότι το τελευταίο διάστημα μέσω του μνημονίου, αλλά και κάτω από αυτήν την πολιτική, έχουν υποστεί ζημιές που ξεπερνούν το 50% τ</w:t>
      </w:r>
      <w:r>
        <w:rPr>
          <w:rFonts w:eastAsia="Times New Roman"/>
          <w:szCs w:val="24"/>
        </w:rPr>
        <w:t xml:space="preserve">ου εισοδήματός τους. </w:t>
      </w:r>
    </w:p>
    <w:p w14:paraId="441119F5"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41119F6" w14:textId="77777777" w:rsidR="00F11290" w:rsidRDefault="00526BF0">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δώ πρέπει να αναφέρουμε ότι τα χρήματα του ΕΛΓΑ είναι αποκλειστικά από τις εισφορές των Ελλήνων αγροτών και κτηνοτρόφων. Ο κρατικός </w:t>
      </w:r>
      <w:r>
        <w:rPr>
          <w:rFonts w:eastAsia="Times New Roman"/>
          <w:szCs w:val="24"/>
        </w:rPr>
        <w:t>π</w:t>
      </w:r>
      <w:r>
        <w:rPr>
          <w:rFonts w:eastAsia="Times New Roman"/>
          <w:szCs w:val="24"/>
        </w:rPr>
        <w:t>ροϋπολογισμός δε</w:t>
      </w:r>
      <w:r>
        <w:rPr>
          <w:rFonts w:eastAsia="Times New Roman"/>
          <w:szCs w:val="24"/>
        </w:rPr>
        <w:t xml:space="preserve">ν έχει συνεισφέρει ούτε </w:t>
      </w:r>
      <w:r>
        <w:rPr>
          <w:rFonts w:eastAsia="Times New Roman"/>
          <w:szCs w:val="24"/>
        </w:rPr>
        <w:t>1</w:t>
      </w:r>
      <w:r>
        <w:rPr>
          <w:rFonts w:eastAsia="Times New Roman"/>
          <w:szCs w:val="24"/>
        </w:rPr>
        <w:t xml:space="preserve"> ευρώ, παρά την υποχρέωση που είχε. Ειδικά μετά το 2011 δεν έχουν δώσει ούτε ένα ευρώ. </w:t>
      </w:r>
    </w:p>
    <w:p w14:paraId="441119F7" w14:textId="77777777" w:rsidR="00F11290" w:rsidRDefault="00526BF0">
      <w:pPr>
        <w:spacing w:line="600" w:lineRule="auto"/>
        <w:ind w:firstLine="720"/>
        <w:contextualSpacing/>
        <w:jc w:val="both"/>
        <w:rPr>
          <w:rFonts w:eastAsia="Times New Roman"/>
          <w:szCs w:val="24"/>
        </w:rPr>
      </w:pPr>
      <w:r>
        <w:rPr>
          <w:rFonts w:eastAsia="Times New Roman"/>
          <w:szCs w:val="24"/>
        </w:rPr>
        <w:t>Από μ</w:t>
      </w:r>
      <w:r>
        <w:rPr>
          <w:rFonts w:eastAsia="Times New Roman"/>
          <w:szCs w:val="24"/>
        </w:rPr>
        <w:t>ί</w:t>
      </w:r>
      <w:r>
        <w:rPr>
          <w:rFonts w:eastAsia="Times New Roman"/>
          <w:szCs w:val="24"/>
        </w:rPr>
        <w:t>α πρόχειρη εκτίμηση, αυτές οι καταστροφές ανέρχονται περίπου στα 80 εκατομμύρια, ενώ έχουμε και πάνω από 30 εκατομμύρια ζημιές, οι οποίες</w:t>
      </w:r>
      <w:r>
        <w:rPr>
          <w:rFonts w:eastAsia="Times New Roman"/>
          <w:szCs w:val="24"/>
        </w:rPr>
        <w:t xml:space="preserve"> δεν αποζημιώθηκαν και έγιναν τον προηγούμενο χρόνο. Θεωρούμε ότι είναι τεράστια η ευθύνη της Κυβέρνησης για το ότι δεν προχωράει η εκτίμηση αυτού. </w:t>
      </w:r>
    </w:p>
    <w:p w14:paraId="441119F8"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Τ</w:t>
      </w:r>
      <w:r>
        <w:rPr>
          <w:rFonts w:eastAsia="Times New Roman"/>
          <w:szCs w:val="24"/>
        </w:rPr>
        <w:t>ο κυριότερο απ’ όλα, κύριε Υπουργέ, είναι ότι όσο περνάει ο χρόνος –κάτι που ξέρετε πολύ καλά- χάνονται τα</w:t>
      </w:r>
      <w:r>
        <w:rPr>
          <w:rFonts w:eastAsia="Times New Roman"/>
          <w:szCs w:val="24"/>
        </w:rPr>
        <w:t xml:space="preserve"> τεκμήρια, οι «μάρτυρες» σε πολλές καλλιέργειες. Αν πάνε, δηλαδή, οι εκτιμητές και έχει παρέλθει ένα μεγάλο χρονικό διάστημα, πραγματικά δεν θα μπορούν να κάνουν εκτίμηση για το μέγεθος της ζημιάς. </w:t>
      </w:r>
    </w:p>
    <w:p w14:paraId="441119F9" w14:textId="77777777" w:rsidR="00F11290" w:rsidRDefault="00526BF0">
      <w:pPr>
        <w:spacing w:line="600" w:lineRule="auto"/>
        <w:ind w:firstLine="720"/>
        <w:contextualSpacing/>
        <w:jc w:val="both"/>
        <w:rPr>
          <w:rFonts w:eastAsia="Times New Roman"/>
          <w:szCs w:val="24"/>
        </w:rPr>
      </w:pPr>
      <w:r>
        <w:rPr>
          <w:rFonts w:eastAsia="Times New Roman"/>
          <w:szCs w:val="24"/>
        </w:rPr>
        <w:t>Ζητάμε λοιπόν, κύριε Υπουργέ, να πάρετε άμεσα μέτρα τώρα,</w:t>
      </w:r>
      <w:r>
        <w:rPr>
          <w:rFonts w:eastAsia="Times New Roman"/>
          <w:szCs w:val="24"/>
        </w:rPr>
        <w:t xml:space="preserve"> ώστε να γίνουν οι καταγραφές και να δοθούν οι αποζημιώσεις στο 100% των καταστροφών που έχουν υποστεί οι αγρότες και οι κτηνοτρόφοι. </w:t>
      </w:r>
    </w:p>
    <w:p w14:paraId="441119FA" w14:textId="77777777" w:rsidR="00F11290" w:rsidRDefault="00526BF0">
      <w:pPr>
        <w:spacing w:line="600" w:lineRule="auto"/>
        <w:ind w:firstLine="720"/>
        <w:contextualSpacing/>
        <w:jc w:val="both"/>
        <w:rPr>
          <w:rFonts w:eastAsia="Times New Roman"/>
          <w:szCs w:val="24"/>
        </w:rPr>
      </w:pPr>
      <w:r>
        <w:rPr>
          <w:rFonts w:eastAsia="Times New Roman"/>
          <w:szCs w:val="24"/>
        </w:rPr>
        <w:t>Σας ευχαριστώ.</w:t>
      </w:r>
    </w:p>
    <w:p w14:paraId="441119FB"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Ρωτάτε αν θα πάρουν άμεσα μέτρα, κύριε Μωραΐτη. Έτσι; </w:t>
      </w:r>
    </w:p>
    <w:p w14:paraId="441119FC" w14:textId="77777777" w:rsidR="00F11290" w:rsidRDefault="00526BF0">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Ναι, κύριε Πρόεδρε. </w:t>
      </w:r>
    </w:p>
    <w:p w14:paraId="441119FD"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 </w:t>
      </w:r>
    </w:p>
    <w:p w14:paraId="441119FE" w14:textId="77777777" w:rsidR="00F11290" w:rsidRDefault="00526BF0">
      <w:pPr>
        <w:spacing w:line="600" w:lineRule="auto"/>
        <w:ind w:firstLine="720"/>
        <w:contextualSpacing/>
        <w:jc w:val="both"/>
        <w:rPr>
          <w:rFonts w:eastAsia="Times New Roman"/>
          <w:szCs w:val="24"/>
        </w:rPr>
      </w:pPr>
      <w:r>
        <w:rPr>
          <w:rFonts w:eastAsia="Times New Roman"/>
          <w:b/>
          <w:szCs w:val="24"/>
        </w:rPr>
        <w:t>ΜΑΡΚΟΣ ΜΠΟΛΑΡΗΣ (Αναπληρωτής Υπουργός Αγροτικής Ανάπτυξης και Τροφίμων):</w:t>
      </w:r>
      <w:r>
        <w:rPr>
          <w:rFonts w:eastAsia="Times New Roman"/>
          <w:szCs w:val="24"/>
        </w:rPr>
        <w:t xml:space="preserve"> Ευχαριστώ πολύ, κύριε συνάδελφε. </w:t>
      </w:r>
    </w:p>
    <w:p w14:paraId="441119FF"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Θέλω να υπογραμμίσω ότι η περιγραφή που κάνετε στο </w:t>
      </w:r>
      <w:r>
        <w:rPr>
          <w:rFonts w:eastAsia="Times New Roman"/>
          <w:szCs w:val="24"/>
        </w:rPr>
        <w:t>ιστορικό μέρος είναι έτσι. Είμαστε σε μ</w:t>
      </w:r>
      <w:r>
        <w:rPr>
          <w:rFonts w:eastAsia="Times New Roman"/>
          <w:szCs w:val="24"/>
        </w:rPr>
        <w:t>ί</w:t>
      </w:r>
      <w:r>
        <w:rPr>
          <w:rFonts w:eastAsia="Times New Roman"/>
          <w:szCs w:val="24"/>
        </w:rPr>
        <w:t xml:space="preserve">α χρονιά που στη χώρα βιώνουμε τις συνέπειες του φαινομένου της κλιματικής αλλαγής. Μετά, λοιπόν, από έναν ηπιότατο, σχεδόν ανοιξιάτικο χειμώνα, έχουμε βίαια φαινόμενα με πλημμύρες, χαλάζι και καταστροφές σε όλη την </w:t>
      </w:r>
      <w:r>
        <w:rPr>
          <w:rFonts w:eastAsia="Times New Roman"/>
          <w:szCs w:val="24"/>
        </w:rPr>
        <w:t xml:space="preserve">χώρα. </w:t>
      </w:r>
    </w:p>
    <w:p w14:paraId="44111A0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ίναι πράγματι έτσι όπως το είπατε, ο ΕΛΓΑ χρησιμοποιεί τα χρήματα των ασφαλισμένων -ασφαλιστικός οργανισμός είναι- λειτουργώντας όμως με βάση έναν νόμο, τον νόμο του 2010, ο οποίος προβλέπει επακριβώς ποιες ζημίες αποζημιώνονται.</w:t>
      </w:r>
    </w:p>
    <w:p w14:paraId="44111A0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Για να γίνει καταν</w:t>
      </w:r>
      <w:r>
        <w:rPr>
          <w:rFonts w:eastAsia="Times New Roman" w:cs="Times New Roman"/>
          <w:szCs w:val="24"/>
        </w:rPr>
        <w:t>οητή μ</w:t>
      </w:r>
      <w:r>
        <w:rPr>
          <w:rFonts w:eastAsia="Times New Roman" w:cs="Times New Roman"/>
          <w:szCs w:val="24"/>
        </w:rPr>
        <w:t>ί</w:t>
      </w:r>
      <w:r>
        <w:rPr>
          <w:rFonts w:eastAsia="Times New Roman" w:cs="Times New Roman"/>
          <w:szCs w:val="24"/>
        </w:rPr>
        <w:t>α διαδικασία, έχει σημασία στη Βουλή να πούμε όσον αφορά τον ΕΛΓΑ ότι όταν έχουμε ένα φυσικό φαινόμενο, μ</w:t>
      </w:r>
      <w:r>
        <w:rPr>
          <w:rFonts w:eastAsia="Times New Roman" w:cs="Times New Roman"/>
          <w:szCs w:val="24"/>
        </w:rPr>
        <w:t>ί</w:t>
      </w:r>
      <w:r>
        <w:rPr>
          <w:rFonts w:eastAsia="Times New Roman" w:cs="Times New Roman"/>
          <w:szCs w:val="24"/>
        </w:rPr>
        <w:t>α πλημύρα, μ</w:t>
      </w:r>
      <w:r>
        <w:rPr>
          <w:rFonts w:eastAsia="Times New Roman" w:cs="Times New Roman"/>
          <w:szCs w:val="24"/>
        </w:rPr>
        <w:t>ί</w:t>
      </w:r>
      <w:r>
        <w:rPr>
          <w:rFonts w:eastAsia="Times New Roman" w:cs="Times New Roman"/>
          <w:szCs w:val="24"/>
        </w:rPr>
        <w:t xml:space="preserve">α χαλαζόπτωση, αρχικά η Υπηρεσία πρέπει να κάνει επισημάνσεις. Είναι μία πρώτη ενέργεια. Θα κάνω μία αναφορά κλιμάκωσης, για να </w:t>
      </w:r>
      <w:r>
        <w:rPr>
          <w:rFonts w:eastAsia="Times New Roman" w:cs="Times New Roman"/>
          <w:szCs w:val="24"/>
        </w:rPr>
        <w:t>δούμε τη διαδικασία, η οποία φυσικά και πρέπει να είναι ταχεία και αντικειμενική και γρήγορη, αλλά είναι μία διαδικασία.</w:t>
      </w:r>
    </w:p>
    <w:p w14:paraId="44111A0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λοιπόν, η </w:t>
      </w:r>
      <w:r>
        <w:rPr>
          <w:rFonts w:eastAsia="Times New Roman" w:cs="Times New Roman"/>
          <w:szCs w:val="24"/>
        </w:rPr>
        <w:t>υ</w:t>
      </w:r>
      <w:r>
        <w:rPr>
          <w:rFonts w:eastAsia="Times New Roman" w:cs="Times New Roman"/>
          <w:szCs w:val="24"/>
        </w:rPr>
        <w:t>πηρεσία να κάνει επισημάνσεις. Μόλις, λοιπόν, κάνει επισημάνσεις και έχει τη γνώση, καλεί για να γίνουν αναγγελίες κ</w:t>
      </w:r>
      <w:r>
        <w:rPr>
          <w:rFonts w:eastAsia="Times New Roman" w:cs="Times New Roman"/>
          <w:szCs w:val="24"/>
        </w:rPr>
        <w:t xml:space="preserve">αι αφού γίνουν αναγγελίες, κατατίθενται δηλώσεις. Ο ΕΛΓΑ με βάση τις δηλώσεις, σαν τέταρτο βήμα, κάνει τις εξατομικευμένες εκτιμήσεις. Αυτές οι εκτιμήσεις πρέπει να περάσουν από την επεξεργασία του συστήματος ΟΣΔΕ, για να δούμε αν είναι σωστές, αν αυτός ο </w:t>
      </w:r>
      <w:r>
        <w:rPr>
          <w:rFonts w:eastAsia="Times New Roman" w:cs="Times New Roman"/>
          <w:szCs w:val="24"/>
        </w:rPr>
        <w:t xml:space="preserve">οποίος κάνει τη δήλωση, αν αυτός για τον οποίο έγινε η εξατομικευμένη εκτίμηση είναι στο σύστημα ΟΣΔΕ. </w:t>
      </w:r>
      <w:r>
        <w:rPr>
          <w:rFonts w:eastAsia="Times New Roman" w:cs="Times New Roman"/>
          <w:szCs w:val="24"/>
        </w:rPr>
        <w:t>Μ</w:t>
      </w:r>
      <w:r>
        <w:rPr>
          <w:rFonts w:eastAsia="Times New Roman" w:cs="Times New Roman"/>
          <w:szCs w:val="24"/>
        </w:rPr>
        <w:t>ετά πάμε στη σύνταξη των πορισμάτων. Επί των πορισμάτων οι αγρότες έχουν δικαίωμα να κάνουν ενστάσεις και επί των ενστάσεων –όπου υπάρχουν ενστάσεις– έχ</w:t>
      </w:r>
      <w:r>
        <w:rPr>
          <w:rFonts w:eastAsia="Times New Roman" w:cs="Times New Roman"/>
          <w:szCs w:val="24"/>
        </w:rPr>
        <w:t>ουμε τελικά πορίσματα. Έχουμε δηλαδή στην καλύτερη περίπτωση επτά βήματα, στην περίπτωση των ενστάσεων εννέα βήματα, πράγμα το οποίο, όπως καταλαβαίνετε, έχει έναν χρόνο, προϋποθέτει μία διαδικασία η οποία απαιτεί και κόπο και έξοδα και χρόνο φυσικά.</w:t>
      </w:r>
    </w:p>
    <w:p w14:paraId="44111A0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Ο ΕΛΓ</w:t>
      </w:r>
      <w:r>
        <w:rPr>
          <w:rFonts w:eastAsia="Times New Roman" w:cs="Times New Roman"/>
          <w:szCs w:val="24"/>
        </w:rPr>
        <w:t xml:space="preserve">Α το 2016, αυτούς τους πρώτους μήνες, έχει αποζημιώσει με 112 εκατομμύρια ευρώ για ζημίες του 2015. Όσον αφορά τα χρήματα επομένως των αγροτών, μετά την ολοκλήρωση της διαδικασίας, τους </w:t>
      </w:r>
      <w:r>
        <w:rPr>
          <w:rFonts w:eastAsia="Times New Roman" w:cs="Times New Roman"/>
          <w:szCs w:val="24"/>
        </w:rPr>
        <w:lastRenderedPageBreak/>
        <w:t>πρώτους μήνες από τον Φεβρουάριο και μέχρι σήμερα, έχει πληρωμές οι οπ</w:t>
      </w:r>
      <w:r>
        <w:rPr>
          <w:rFonts w:eastAsia="Times New Roman" w:cs="Times New Roman"/>
          <w:szCs w:val="24"/>
        </w:rPr>
        <w:t>οίες έχουν ανέλθει στα 112 εκατομμύρια ευρώ, τα οποία πήγαν στους ανθρώπους που έχουν πληγεί, που έχουν ζημιωθεί.</w:t>
      </w:r>
    </w:p>
    <w:p w14:paraId="44111A0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Υπήρξε ένα ζήτημα το οποίο αφορούσε τα εκτός έδρας των γεωπόνων-εκτιμητών, οι οποίοι βγαίνουν για να κάνουν τις εκτιμήσεις των ζημιών. Θεωρώ ό</w:t>
      </w:r>
      <w:r>
        <w:rPr>
          <w:rFonts w:eastAsia="Times New Roman" w:cs="Times New Roman"/>
          <w:szCs w:val="24"/>
        </w:rPr>
        <w:t>τι σε έναν μεγάλο βαθμό λύθηκε την προηγούμενη εβδομάδα. Αυτήν τη στιγμή η Υπηρεσία του ΕΛΓΑ λύνει ζητήματα τα οποία έχουν σχέση με τη μετακίνησή τους, για την κάλυψη εξόδων που θα χρειαστούν, για τα ταξί που θα χρειαστούν, τα μεταφορικά κ.λπ., έτσι ώστε σ</w:t>
      </w:r>
      <w:r>
        <w:rPr>
          <w:rFonts w:eastAsia="Times New Roman" w:cs="Times New Roman"/>
          <w:szCs w:val="24"/>
        </w:rPr>
        <w:t xml:space="preserve">ε δύο μέρες να είναι έτοιμοι για να βγουν και τυπικά. Στην πράξη είναι έξω οι εκτιμητές. Θα καλυφθούν, όμως, και τυπικά με αυτές τις συμβάσεις τις οποίες κάνει η </w:t>
      </w:r>
      <w:r>
        <w:rPr>
          <w:rFonts w:eastAsia="Times New Roman" w:cs="Times New Roman"/>
          <w:szCs w:val="24"/>
        </w:rPr>
        <w:t>υ</w:t>
      </w:r>
      <w:r>
        <w:rPr>
          <w:rFonts w:eastAsia="Times New Roman" w:cs="Times New Roman"/>
          <w:szCs w:val="24"/>
        </w:rPr>
        <w:t>πηρεσία, ούτως ώστε να ανταποκριθούμε σε όλο το εύρος της ζημίας, που είναι πανελλαδικό.</w:t>
      </w:r>
    </w:p>
    <w:p w14:paraId="44111A0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Θα σ</w:t>
      </w:r>
      <w:r>
        <w:rPr>
          <w:rFonts w:eastAsia="Times New Roman" w:cs="Times New Roman"/>
          <w:szCs w:val="24"/>
        </w:rPr>
        <w:t>υνεχίσω στη δευτερολογία μου, κύριε Πρόεδρε.</w:t>
      </w:r>
    </w:p>
    <w:p w14:paraId="44111A0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44111A0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Κύριε Μωραΐτη, έχετε τον λόγο.</w:t>
      </w:r>
    </w:p>
    <w:p w14:paraId="44111A0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Κύριε Υπουργέ, δεν απαντήσατε στο κύριο ερώτημα. Εγώ ρώτησα συγκεκριμένα: αυτήν τη στιγμή που μιλάμε, οι εκτιμητές</w:t>
      </w:r>
      <w:r>
        <w:rPr>
          <w:rFonts w:eastAsia="Times New Roman" w:cs="Times New Roman"/>
          <w:szCs w:val="24"/>
        </w:rPr>
        <w:t xml:space="preserve"> του ΕΛΓΑ πηγαίνουν στις ζημιές και κάνουν εκτιμήσεις; Δεν πηγαίνουν.</w:t>
      </w:r>
    </w:p>
    <w:p w14:paraId="44111A0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Πέρα από αυτό, αυτό που κάνατε με τροπολογία πριν λίγες ημέρες, είναι ψίχουλα, είναι σταγόνα στον ωκεανό. Είτε πρέπει να μην πάνε για εκτιμήσεις οι εργαζόμενοι του ΕΛΓΑ είτε πρέπει να βά</w:t>
      </w:r>
      <w:r>
        <w:rPr>
          <w:rFonts w:eastAsia="Times New Roman" w:cs="Times New Roman"/>
          <w:szCs w:val="24"/>
        </w:rPr>
        <w:t>λουν από την τσέπη τους. Είναι πράγματι ψίχουλα τα έξοδα μετακίνησης και το γνωρίζετε πολύ καλά.</w:t>
      </w:r>
    </w:p>
    <w:p w14:paraId="44111A0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άζετε και ένα άλλο ζήτημα. Ορίζετε πλαφόν σε ό,τι αφορά τα χιλιόμετρα τα οποία πρέπει να κάνουν τον μήνα. </w:t>
      </w:r>
      <w:r>
        <w:rPr>
          <w:rFonts w:eastAsia="Times New Roman" w:cs="Times New Roman"/>
          <w:szCs w:val="24"/>
        </w:rPr>
        <w:t>Ε</w:t>
      </w:r>
      <w:r>
        <w:rPr>
          <w:rFonts w:eastAsia="Times New Roman" w:cs="Times New Roman"/>
          <w:szCs w:val="24"/>
        </w:rPr>
        <w:t>γώ σας λέω ένα χαρακτηριστικό παράδειγμα: στον Νομό</w:t>
      </w:r>
      <w:r>
        <w:rPr>
          <w:rFonts w:eastAsia="Times New Roman" w:cs="Times New Roman"/>
          <w:szCs w:val="24"/>
        </w:rPr>
        <w:t xml:space="preserve"> Αιτωλοακαρνανίας, η έδρα του ΕΛΓΑ είναι στο Αγρίνιο. Εάν πάνε οι εκτιμητές προς τη Λευκάδα, που είναι τα σύνορα του Νομού ή προς τη μεριά της Άρτας ή αλλού, θα τα κάνουν μέσα σε δύο-τρεις μέρες αυτά τα πεντακόσια πενήντα χιλιόμετρα. Διότι τα διακόσια πενή</w:t>
      </w:r>
      <w:r>
        <w:rPr>
          <w:rFonts w:eastAsia="Times New Roman" w:cs="Times New Roman"/>
          <w:szCs w:val="24"/>
        </w:rPr>
        <w:t xml:space="preserve">ντα χιλιόμετρα τα πήγατε στα πεντακόσια πενήντα. Θα τα κάνουν, λοιπόν, μέσα </w:t>
      </w:r>
      <w:r>
        <w:rPr>
          <w:rFonts w:eastAsia="Times New Roman" w:cs="Times New Roman"/>
          <w:szCs w:val="24"/>
        </w:rPr>
        <w:lastRenderedPageBreak/>
        <w:t xml:space="preserve">σε λίγες ημέρες. </w:t>
      </w:r>
      <w:r>
        <w:rPr>
          <w:rFonts w:eastAsia="Times New Roman" w:cs="Times New Roman"/>
          <w:szCs w:val="24"/>
        </w:rPr>
        <w:t>Α</w:t>
      </w:r>
      <w:r>
        <w:rPr>
          <w:rFonts w:eastAsia="Times New Roman" w:cs="Times New Roman"/>
          <w:szCs w:val="24"/>
        </w:rPr>
        <w:t>ν οι ζημιές είναι εκτεταμένες, ασφαλώς και δεν πρόκειται να καλυφθούν αυτές οι ζημιές σύμφωνα με την τροπολογία που κάνατε.</w:t>
      </w:r>
    </w:p>
    <w:p w14:paraId="44111A0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Κοιτάξτε, για εμάς το κύριο ζήτημα είν</w:t>
      </w:r>
      <w:r>
        <w:rPr>
          <w:rFonts w:eastAsia="Times New Roman" w:cs="Times New Roman"/>
          <w:szCs w:val="24"/>
        </w:rPr>
        <w:t>αι ότι μετατρέπεται συνειδητά ο ΕΛΓΑ σε ανταποδοτικό φορέα, χωρίς κα</w:t>
      </w:r>
      <w:r>
        <w:rPr>
          <w:rFonts w:eastAsia="Times New Roman" w:cs="Times New Roman"/>
          <w:szCs w:val="24"/>
        </w:rPr>
        <w:t>μ</w:t>
      </w:r>
      <w:r>
        <w:rPr>
          <w:rFonts w:eastAsia="Times New Roman" w:cs="Times New Roman"/>
          <w:szCs w:val="24"/>
        </w:rPr>
        <w:t xml:space="preserve">μία στήριξη από τη μεριά της Πολιτείας. Είναι μια συνειδητή επιλογή υποβάθμισης και θα οδηγηθούν οι αγρότες, όσοι βέβαια έχουν τη δυνατότητα, στην ιδιωτική ασφάλιση. </w:t>
      </w:r>
      <w:r>
        <w:rPr>
          <w:rFonts w:eastAsia="Times New Roman" w:cs="Times New Roman"/>
          <w:szCs w:val="24"/>
        </w:rPr>
        <w:t>Π</w:t>
      </w:r>
      <w:r>
        <w:rPr>
          <w:rFonts w:eastAsia="Times New Roman" w:cs="Times New Roman"/>
          <w:szCs w:val="24"/>
        </w:rPr>
        <w:t>ρέπει να πούμε ότι δ</w:t>
      </w:r>
      <w:r>
        <w:rPr>
          <w:rFonts w:eastAsia="Times New Roman" w:cs="Times New Roman"/>
          <w:szCs w:val="24"/>
        </w:rPr>
        <w:t xml:space="preserve">εν είναι μόνον τα χρήματα των τσουχτερών εισφορών στον ΕΛΓΑ  για την ασφάλιση της παραγωγής. </w:t>
      </w:r>
    </w:p>
    <w:p w14:paraId="44111A0C"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Ανέφερα στην </w:t>
      </w:r>
      <w:proofErr w:type="spellStart"/>
      <w:r>
        <w:rPr>
          <w:rFonts w:eastAsia="Times New Roman"/>
          <w:szCs w:val="24"/>
        </w:rPr>
        <w:t>πρωτολογία</w:t>
      </w:r>
      <w:proofErr w:type="spellEnd"/>
      <w:r>
        <w:rPr>
          <w:rFonts w:eastAsia="Times New Roman"/>
          <w:szCs w:val="24"/>
        </w:rPr>
        <w:t xml:space="preserve"> μου ότι πολλές ασθένειες, όπως και η προηγούμενη που αναφέρθηκε, δεν καλύπτονται από τον ΕΛΓΑ, είτε στη φυτική είτε στη ζωική παραγωγή. </w:t>
      </w:r>
    </w:p>
    <w:p w14:paraId="44111A0D" w14:textId="77777777" w:rsidR="00F11290" w:rsidRDefault="00526BF0">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πιπλέον, οι αγρότες πληρώνουν για τη δήλωση ζημίας ένα ευρώ το στρέμμα και δέκα λεπτά το δέντρο, επομένως στα 170 με 175 εκατομμύρια τα οποία δίνονται μπαίνουν και αυτά τα χρήματα. </w:t>
      </w:r>
    </w:p>
    <w:p w14:paraId="44111A0E" w14:textId="77777777" w:rsidR="00F11290" w:rsidRDefault="00526BF0">
      <w:pPr>
        <w:spacing w:line="600" w:lineRule="auto"/>
        <w:ind w:firstLine="720"/>
        <w:contextualSpacing/>
        <w:jc w:val="both"/>
        <w:rPr>
          <w:rFonts w:eastAsia="Times New Roman"/>
          <w:szCs w:val="24"/>
        </w:rPr>
      </w:pPr>
      <w:r>
        <w:rPr>
          <w:rFonts w:eastAsia="Times New Roman"/>
          <w:szCs w:val="24"/>
        </w:rPr>
        <w:t>Κύριε Υπουργέ, εμείς δεν έχουμε αυταπάτες και δεν καλλιεργούμε αυταπάτες σ</w:t>
      </w:r>
      <w:r>
        <w:rPr>
          <w:rFonts w:eastAsia="Times New Roman"/>
          <w:szCs w:val="24"/>
        </w:rPr>
        <w:t>τον χώρο της αγροτιάς ότι πρόκειται να υπάρξει μ</w:t>
      </w:r>
      <w:r>
        <w:rPr>
          <w:rFonts w:eastAsia="Times New Roman"/>
          <w:szCs w:val="24"/>
        </w:rPr>
        <w:t>ί</w:t>
      </w:r>
      <w:r>
        <w:rPr>
          <w:rFonts w:eastAsia="Times New Roman"/>
          <w:szCs w:val="24"/>
        </w:rPr>
        <w:t xml:space="preserve">α πολιτική που θα υπηρετεί τα δικά τους συμφέροντα. Αυτή η πολιτική </w:t>
      </w:r>
      <w:r>
        <w:rPr>
          <w:rFonts w:eastAsia="Times New Roman"/>
          <w:szCs w:val="24"/>
        </w:rPr>
        <w:lastRenderedPageBreak/>
        <w:t xml:space="preserve">«σκοντάφτει» στην Ευρωπαϊκή Ένωση. Το είπατε κι εσείς απαντώντας σε προηγούμενη ερώτηση. Είναι η ίδια η Ευρωπαϊκή Ένωση που βάζει εμπόδια. </w:t>
      </w:r>
    </w:p>
    <w:p w14:paraId="44111A0F" w14:textId="77777777" w:rsidR="00F11290" w:rsidRDefault="00526BF0">
      <w:pPr>
        <w:spacing w:line="600" w:lineRule="auto"/>
        <w:ind w:firstLine="720"/>
        <w:contextualSpacing/>
        <w:jc w:val="both"/>
        <w:rPr>
          <w:rFonts w:eastAsia="Times New Roman"/>
          <w:szCs w:val="24"/>
        </w:rPr>
      </w:pPr>
      <w:r>
        <w:rPr>
          <w:rFonts w:eastAsia="Times New Roman"/>
          <w:szCs w:val="24"/>
        </w:rPr>
        <w:t>Καλούμε τους αγρότες να πάρουν την υπόθεση στα χέρια τους, να παλέψουν για μια άλλη πολιτική που θα υπηρετεί τις δικές τους ανάγκες, μια πολιτική όπου ο μόχθος τους δεν θα συνθλίβεται από τα μονοπώλια.</w:t>
      </w:r>
    </w:p>
    <w:p w14:paraId="44111A10" w14:textId="77777777" w:rsidR="00F11290" w:rsidRDefault="00526BF0">
      <w:pPr>
        <w:spacing w:line="600" w:lineRule="auto"/>
        <w:ind w:firstLine="720"/>
        <w:contextualSpacing/>
        <w:jc w:val="both"/>
        <w:rPr>
          <w:rFonts w:eastAsia="Times New Roman"/>
          <w:szCs w:val="24"/>
        </w:rPr>
      </w:pPr>
      <w:r>
        <w:rPr>
          <w:rFonts w:eastAsia="Times New Roman"/>
          <w:szCs w:val="24"/>
        </w:rPr>
        <w:t>Κύριε Υπουργέ, κλείνοντας θέλω να πω το εξής: Πριν απ</w:t>
      </w:r>
      <w:r>
        <w:rPr>
          <w:rFonts w:eastAsia="Times New Roman"/>
          <w:szCs w:val="24"/>
        </w:rPr>
        <w:t xml:space="preserve">ό λίγες μέρες στην Επιτροπή Παραγωγής και Εμπορίου ο κ. Αποστόλου, μετά από επίμονες ερωτήσεις του ΚΚΕ σε ό,τι αφορά τις επιδοτήσεις –γιατί πραγματικά ένα μεγάλο μέρος αυτών των πληγέντων αγροτών σήμερα έχει άμεση ανάγκη από επιδοτήσεις- είχε πει ότι στις </w:t>
      </w:r>
      <w:r>
        <w:rPr>
          <w:rFonts w:eastAsia="Times New Roman"/>
          <w:szCs w:val="24"/>
        </w:rPr>
        <w:t>αρχές της προηγούμενης εβδομάδας -Δευτέρα, Τρίτη, Τετάρτη, Πέμπτη, Παρασκευή είπε συγκεκριμένα- σύμφωνα με το άρθρο 68 θα δοθούν εξισωτικές αποζημιώσεις σε μ</w:t>
      </w:r>
      <w:r>
        <w:rPr>
          <w:rFonts w:eastAsia="Times New Roman"/>
          <w:szCs w:val="24"/>
        </w:rPr>
        <w:t>ί</w:t>
      </w:r>
      <w:r>
        <w:rPr>
          <w:rFonts w:eastAsia="Times New Roman"/>
          <w:szCs w:val="24"/>
        </w:rPr>
        <w:t>α σειρά από κόσμο και μέχρι στιγμής δεν έχουν πάρει ούτε ένα ευρώ αυτοί οι εργαζόμενοι.</w:t>
      </w:r>
    </w:p>
    <w:p w14:paraId="44111A11"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Εμείς στηρ</w:t>
      </w:r>
      <w:r>
        <w:rPr>
          <w:rFonts w:eastAsia="Times New Roman"/>
          <w:szCs w:val="24"/>
        </w:rPr>
        <w:t xml:space="preserve">ίζουμε τον δίκαιο αγώνα των εκτιμητών του ΕΛΓΑ. Άλλωστε, είναι χρήματα τα οποία είναι των παραγωγών και πρέπει να πληρωθούν για να μπορούν να ανταποκριθούν. </w:t>
      </w:r>
    </w:p>
    <w:p w14:paraId="44111A12" w14:textId="77777777" w:rsidR="00F11290" w:rsidRDefault="00526BF0">
      <w:pPr>
        <w:spacing w:line="600" w:lineRule="auto"/>
        <w:ind w:firstLine="720"/>
        <w:contextualSpacing/>
        <w:jc w:val="both"/>
        <w:rPr>
          <w:rFonts w:eastAsia="Times New Roman"/>
          <w:szCs w:val="24"/>
        </w:rPr>
      </w:pPr>
      <w:r>
        <w:rPr>
          <w:rFonts w:eastAsia="Times New Roman"/>
          <w:szCs w:val="24"/>
        </w:rPr>
        <w:t>Βέβαια, εμείς ως κόμμα έχουμε άλλη άποψη σ’ ό,τι αφορά τον ΕΛΓΑ. Εμείς μιλάμε για ενιαίο κρατικό φ</w:t>
      </w:r>
      <w:r>
        <w:rPr>
          <w:rFonts w:eastAsia="Times New Roman"/>
          <w:szCs w:val="24"/>
        </w:rPr>
        <w:t>ορέα ο οποίος θα χρηματοδοτείται από το κράτος και από την εισφορά των αγροτών, αλλά θα ανταποκρίνεται…</w:t>
      </w:r>
    </w:p>
    <w:p w14:paraId="44111A13"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αυτό δεν έχει να κάνει με την επίκαιρη ερώτηση.</w:t>
      </w:r>
    </w:p>
    <w:p w14:paraId="44111A14"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ΝΙΚΟΛΑΟΣ ΜΩΡΑΪΤΗΣ: </w:t>
      </w:r>
      <w:r>
        <w:rPr>
          <w:rFonts w:eastAsia="Times New Roman"/>
          <w:szCs w:val="24"/>
        </w:rPr>
        <w:t>Ολοκληρώνω, κύριε Πρόεδρε.</w:t>
      </w:r>
    </w:p>
    <w:p w14:paraId="44111A15"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Θα </w:t>
      </w:r>
      <w:r>
        <w:rPr>
          <w:rFonts w:eastAsia="Times New Roman"/>
          <w:szCs w:val="24"/>
        </w:rPr>
        <w:t>ανταποκρίνεται στο 100% των ζημιών, είτε αυτές είναι στη φυτική παραγωγή είτε είναι στο ζωικό κεφάλαιο. Αναφέραμε και τη οζώδη δερματίτιδα που δεν καλύπτεται…</w:t>
      </w:r>
    </w:p>
    <w:p w14:paraId="44111A16"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Μωρα</w:t>
      </w:r>
      <w:r>
        <w:rPr>
          <w:rFonts w:eastAsia="Times New Roman"/>
          <w:szCs w:val="24"/>
        </w:rPr>
        <w:t>ΐ</w:t>
      </w:r>
      <w:r>
        <w:rPr>
          <w:rFonts w:eastAsia="Times New Roman"/>
          <w:szCs w:val="24"/>
        </w:rPr>
        <w:t>τη, ολοκληρώστε, σας παρακαλώ.</w:t>
      </w:r>
    </w:p>
    <w:p w14:paraId="44111A17" w14:textId="77777777" w:rsidR="00F11290" w:rsidRDefault="00526BF0">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Για</w:t>
      </w:r>
      <w:r>
        <w:rPr>
          <w:rFonts w:eastAsia="Times New Roman"/>
          <w:szCs w:val="24"/>
        </w:rPr>
        <w:t xml:space="preserve"> έναν τέτοιον ΕΛΓΑ καλούμε τους αγρότες να παλέψουν.</w:t>
      </w:r>
    </w:p>
    <w:p w14:paraId="44111A18" w14:textId="77777777" w:rsidR="00F11290" w:rsidRDefault="00526BF0">
      <w:pPr>
        <w:spacing w:line="600" w:lineRule="auto"/>
        <w:ind w:firstLine="720"/>
        <w:contextualSpacing/>
        <w:jc w:val="both"/>
        <w:rPr>
          <w:rFonts w:eastAsia="Times New Roman"/>
          <w:szCs w:val="24"/>
        </w:rPr>
      </w:pPr>
      <w:r>
        <w:rPr>
          <w:rFonts w:eastAsia="Times New Roman"/>
          <w:szCs w:val="24"/>
        </w:rPr>
        <w:t>Ευχαριστώ.</w:t>
      </w:r>
    </w:p>
    <w:p w14:paraId="44111A19" w14:textId="77777777" w:rsidR="00F11290" w:rsidRDefault="00526BF0">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Υπουργέ, έχετε τον λόγο.</w:t>
      </w:r>
    </w:p>
    <w:p w14:paraId="44111A1A" w14:textId="77777777" w:rsidR="00F11290" w:rsidRDefault="00526BF0">
      <w:pPr>
        <w:spacing w:line="600" w:lineRule="auto"/>
        <w:ind w:firstLine="720"/>
        <w:contextualSpacing/>
        <w:jc w:val="both"/>
        <w:rPr>
          <w:rFonts w:eastAsia="Times New Roman"/>
          <w:szCs w:val="24"/>
        </w:rPr>
      </w:pPr>
      <w:r>
        <w:rPr>
          <w:rFonts w:eastAsia="Times New Roman"/>
          <w:b/>
          <w:szCs w:val="24"/>
        </w:rPr>
        <w:t>ΜΑΡΚΟΣ ΜΠΟΛΑΡΗΣ (Αναπληρωτής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Θα ήθελα απλώς να υπογραμμίσω ότι μετά τις διατάξεις τη</w:t>
      </w:r>
      <w:r>
        <w:rPr>
          <w:rFonts w:eastAsia="Times New Roman"/>
          <w:szCs w:val="24"/>
        </w:rPr>
        <w:t>ς τροπολογίας που ψηφίστηκαν την περασμένη εβδομάδα και οι οποίες λύνουν εν μέρει το πρόβλημα της μετακίνησης των εκτιμητών-γεωπόνων, για το υπόλοιπο κομμάτι η Υπηρεσία, ο ΕΛΓΑ, αυτή τη στιγμή προβαίνει στην έκδοση των εντολών μετακίνησης για τους γεωτεχνι</w:t>
      </w:r>
      <w:r>
        <w:rPr>
          <w:rFonts w:eastAsia="Times New Roman"/>
          <w:szCs w:val="24"/>
        </w:rPr>
        <w:t xml:space="preserve">κούς εκτιμητές, η οποία καλύπτει το υπόλοιπο κομμάτι, για να μπορεί η εκτιμητική διαδικασία να γίνει όπως πρέπει, χωρίς να στερηθεί κανείς από τους ασφαλισμένους και πληγέντες παραγωγούς μας τις δυνατότητες που προβλέπει ο νόμος. </w:t>
      </w:r>
    </w:p>
    <w:p w14:paraId="44111A1B"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Είναι απολύτως σαφές ότι </w:t>
      </w:r>
      <w:r>
        <w:rPr>
          <w:rFonts w:eastAsia="Times New Roman"/>
          <w:szCs w:val="24"/>
        </w:rPr>
        <w:t>ο ΕΛΓΑ κινείται, λειτουργεί και αποζημιώνει ανταποδοτικά με τα χρήματα τα οποία πληρώνει ο ασφαλισμένος. Είναι σαφές αυτό.</w:t>
      </w:r>
    </w:p>
    <w:p w14:paraId="44111A1C" w14:textId="77777777" w:rsidR="00F11290" w:rsidRDefault="00526BF0">
      <w:pPr>
        <w:spacing w:line="600" w:lineRule="auto"/>
        <w:ind w:firstLine="720"/>
        <w:contextualSpacing/>
        <w:jc w:val="both"/>
        <w:rPr>
          <w:rFonts w:eastAsia="Times New Roman"/>
          <w:szCs w:val="24"/>
        </w:rPr>
      </w:pPr>
      <w:r>
        <w:rPr>
          <w:rFonts w:eastAsia="Times New Roman"/>
          <w:szCs w:val="24"/>
        </w:rPr>
        <w:t>Σ’ αυτήν την κατεύθυνση η ευθύνη του Υπουργείου, η ευθύνη του ΕΛΓΑ, η ευθύνη της Πολιτείας είναι η επίσπευση των διαδικασιών –γιατί μ</w:t>
      </w:r>
      <w:r>
        <w:rPr>
          <w:rFonts w:eastAsia="Times New Roman"/>
          <w:szCs w:val="24"/>
        </w:rPr>
        <w:t xml:space="preserve">πορεί να γίνει επίσπευση- και η καλύτερη δυνατή οργάνωση από </w:t>
      </w:r>
      <w:r>
        <w:rPr>
          <w:rFonts w:eastAsia="Times New Roman"/>
          <w:szCs w:val="24"/>
        </w:rPr>
        <w:lastRenderedPageBreak/>
        <w:t>πλευράς του Κανονισμού του ΕΛΓΑ, για να λειτουργούμε ανταποδοτικά καλύπτοντας αυτό το οποίο είναι δυνατό να καλυφθεί.</w:t>
      </w:r>
    </w:p>
    <w:p w14:paraId="44111A1D" w14:textId="77777777" w:rsidR="00F11290" w:rsidRDefault="00526BF0">
      <w:pPr>
        <w:spacing w:line="600" w:lineRule="auto"/>
        <w:ind w:firstLine="720"/>
        <w:contextualSpacing/>
        <w:jc w:val="both"/>
        <w:rPr>
          <w:rFonts w:eastAsia="Times New Roman"/>
          <w:szCs w:val="24"/>
        </w:rPr>
      </w:pPr>
      <w:r>
        <w:rPr>
          <w:rFonts w:eastAsia="Times New Roman"/>
          <w:szCs w:val="24"/>
        </w:rPr>
        <w:t>Έχουμε πει πολλές φορές, είναι γνωστό, είναι δεδομένο ότι υπάρχουν προβλήματα</w:t>
      </w:r>
      <w:r>
        <w:rPr>
          <w:rFonts w:eastAsia="Times New Roman"/>
          <w:szCs w:val="24"/>
        </w:rPr>
        <w:t xml:space="preserve"> τα οποία δεν καλύπτονται από τον ΕΛΓΑ, αλλά από άλλες διατάξεις οι οποίες προβλέπονται και τις καλύπτει το κράτος. Είναι τα ΠΣΕΑ. Αυτή είναι άλλη διαδικασία, η οποία έρχεται συμπληρωματικά να καλύψει όταν έχουμε μεγάλης εκτάσεως ζημίες στη χώρα.</w:t>
      </w:r>
    </w:p>
    <w:p w14:paraId="44111A1E" w14:textId="77777777" w:rsidR="00F11290" w:rsidRDefault="00526BF0">
      <w:pPr>
        <w:spacing w:line="600" w:lineRule="auto"/>
        <w:ind w:firstLine="720"/>
        <w:contextualSpacing/>
        <w:jc w:val="both"/>
        <w:rPr>
          <w:rFonts w:eastAsia="Times New Roman"/>
          <w:szCs w:val="24"/>
        </w:rPr>
      </w:pPr>
      <w:r>
        <w:rPr>
          <w:rFonts w:eastAsia="Times New Roman"/>
          <w:szCs w:val="24"/>
        </w:rPr>
        <w:t>Ευχαριστώ</w:t>
      </w:r>
      <w:r>
        <w:rPr>
          <w:rFonts w:eastAsia="Times New Roman"/>
          <w:szCs w:val="24"/>
        </w:rPr>
        <w:t xml:space="preserve"> πολύ, κύριε Πρόεδρε.</w:t>
      </w:r>
    </w:p>
    <w:p w14:paraId="44111A1F"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εμείς ευχαριστούμε.</w:t>
      </w:r>
    </w:p>
    <w:p w14:paraId="44111A20"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Θα κλείσουμε τον κύκλο αυτό με δύο επίκαιρες ερωτήσεις του κ. Βασίλη </w:t>
      </w:r>
      <w:proofErr w:type="spellStart"/>
      <w:r>
        <w:rPr>
          <w:rFonts w:eastAsia="Times New Roman"/>
          <w:szCs w:val="24"/>
        </w:rPr>
        <w:t>Κεγκέρογλου</w:t>
      </w:r>
      <w:proofErr w:type="spellEnd"/>
      <w:r>
        <w:rPr>
          <w:rFonts w:eastAsia="Times New Roman"/>
          <w:szCs w:val="24"/>
        </w:rPr>
        <w:t>.</w:t>
      </w:r>
    </w:p>
    <w:p w14:paraId="44111A21"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Θα συζητηθεί η έκτη με αριθμό 1026/21-6-2016 επίκαιρη ερώτηση δεύτερου κύκλου του Βουλευτή Ηρακλ</w:t>
      </w:r>
      <w:r>
        <w:rPr>
          <w:rFonts w:eastAsia="Times New Roman"/>
          <w:szCs w:val="24"/>
        </w:rPr>
        <w:t xml:space="preserve">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σχετικά με τα προβλήματα στην πρωτογενή παραγωγή της Κρήτης από την ξηρασία και τις υψηλές θερμοκρασίες.</w:t>
      </w:r>
    </w:p>
    <w:p w14:paraId="44111A22"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w:t>
      </w:r>
      <w:r>
        <w:rPr>
          <w:rFonts w:eastAsia="Times New Roman"/>
          <w:szCs w:val="24"/>
        </w:rPr>
        <w:t xml:space="preserve"> λόγο.</w:t>
      </w:r>
    </w:p>
    <w:p w14:paraId="44111A23" w14:textId="77777777" w:rsidR="00F11290" w:rsidRDefault="00526BF0">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44111A24" w14:textId="77777777" w:rsidR="00F11290" w:rsidRDefault="00526BF0">
      <w:pPr>
        <w:spacing w:line="600" w:lineRule="auto"/>
        <w:ind w:firstLine="720"/>
        <w:contextualSpacing/>
        <w:jc w:val="both"/>
        <w:rPr>
          <w:rFonts w:eastAsia="Times New Roman"/>
          <w:szCs w:val="24"/>
        </w:rPr>
      </w:pPr>
      <w:r>
        <w:rPr>
          <w:rFonts w:eastAsia="Times New Roman"/>
          <w:szCs w:val="24"/>
        </w:rPr>
        <w:t>Κύριε Υπουργέ, όσα συζητήσατε μέχρι τώρα για τις αποζημιώσεις και όσα θα συζητήσουμε με αφορμή τις δικές μου επίκαιρες ερωτήσεις δεν μπορούν να υλοποιηθούν εάν δεν λύσετε ορθολογικά και αποτελεσματικά</w:t>
      </w:r>
      <w:r>
        <w:rPr>
          <w:rFonts w:eastAsia="Times New Roman"/>
          <w:szCs w:val="24"/>
        </w:rPr>
        <w:t xml:space="preserve"> το θέμα των μετακινήσεων των ελεγκτών και γενικότερα των μετακινήσεων του στελεχιακού δυναμικού του Υπουργείου και των Οργανισμών. </w:t>
      </w:r>
    </w:p>
    <w:p w14:paraId="44111A2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Η τροπολογία που ψηφίσατε και έγινε νόμος είναι λειψή. Δεν λύνει το πρόβλημα. Είχαμε επεξεργαστεί και είχαμε καταθέσει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 xml:space="preserve">ολοκληρωμένη τροπολογία με λιγότερο κόστος και καλύτερο αποτέλεσμα. </w:t>
      </w:r>
      <w:r>
        <w:rPr>
          <w:rFonts w:eastAsia="Times New Roman" w:cs="Times New Roman"/>
          <w:szCs w:val="24"/>
        </w:rPr>
        <w:lastRenderedPageBreak/>
        <w:t>Είχε τη συμφωνία της Διοίκησης ουσιαστικά και των εργαζομένων και ήταν αυτό που είχαμε ανάγκη. Δυστυχώς, δεν ξέρω ποιοι λόγοι δεν σας επέτρεψαν να την κάνετε αποδεκτή. Πρέπει άμεσα να επαν</w:t>
      </w:r>
      <w:r>
        <w:rPr>
          <w:rFonts w:eastAsia="Times New Roman" w:cs="Times New Roman"/>
          <w:szCs w:val="24"/>
        </w:rPr>
        <w:t xml:space="preserve">εξεταστεί. Συσσωρεύονται οι ανέλεγκτες υποθέσεις. Είναι ήδη συσσωρευμένες πολλές χιλιάδες σε πολλούς νομούς και ιδίως της </w:t>
      </w:r>
      <w:r>
        <w:rPr>
          <w:rFonts w:eastAsia="Times New Roman" w:cs="Times New Roman"/>
          <w:szCs w:val="24"/>
        </w:rPr>
        <w:t>β</w:t>
      </w:r>
      <w:r>
        <w:rPr>
          <w:rFonts w:eastAsia="Times New Roman" w:cs="Times New Roman"/>
          <w:szCs w:val="24"/>
        </w:rPr>
        <w:t xml:space="preserve">ορείου Ελλάδος και συσσωρεύονται με βάση τις ζημιές που έγιναν το προηγούμενο διάστημα και πρέπει να φέρει σε πέρας ο ΕΛΓΑ. </w:t>
      </w:r>
    </w:p>
    <w:p w14:paraId="44111A2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w:t>
      </w:r>
      <w:r>
        <w:rPr>
          <w:rFonts w:eastAsia="Times New Roman" w:cs="Times New Roman"/>
          <w:szCs w:val="24"/>
        </w:rPr>
        <w:t>στο θέμα που έχει να κάνει με τη ξηρασία και το μεγάλο πρόβλημα που έχει δημιουργηθεί στην Κρήτη αλλά και σε περιοχές της Νοτίου Ελλάδος. Οι θερμοκρασίες που παρατηρούνται τον τελευταίο χρόνο είναι ασυνήθιστα υψηλές. Είναι χαρακτηριστικό ότι η μέση θερμοκρ</w:t>
      </w:r>
      <w:r>
        <w:rPr>
          <w:rFonts w:eastAsia="Times New Roman" w:cs="Times New Roman"/>
          <w:szCs w:val="24"/>
        </w:rPr>
        <w:t xml:space="preserve">ασία του Φεβρουαρίου ήταν πέντε ολόκληρες μονάδες μεγαλύτερη από τον μέσο όρο των επτά προηγούμενων ετών. Ήταν χαρακτηριστικά και τα </w:t>
      </w:r>
      <w:proofErr w:type="spellStart"/>
      <w:r>
        <w:rPr>
          <w:rFonts w:eastAsia="Times New Roman" w:cs="Times New Roman"/>
          <w:szCs w:val="24"/>
        </w:rPr>
        <w:t>βροχομετρικά</w:t>
      </w:r>
      <w:proofErr w:type="spellEnd"/>
      <w:r>
        <w:rPr>
          <w:rFonts w:eastAsia="Times New Roman" w:cs="Times New Roman"/>
          <w:szCs w:val="24"/>
        </w:rPr>
        <w:t xml:space="preserve"> στοιχεία που έδωσε στη δημοσιότητα η Αποκεντρωμένη Διοίκηση Κρήτης: Από τον Σεπτέμβρη του 2016 μέχρι τον Μάρτι</w:t>
      </w:r>
      <w:r>
        <w:rPr>
          <w:rFonts w:eastAsia="Times New Roman" w:cs="Times New Roman"/>
          <w:szCs w:val="24"/>
        </w:rPr>
        <w:t xml:space="preserve">ο του 2016 έχουμε μείωση των βροχοπτώσεων έως 70% σε σχέση με την προηγούμενη πενταετία. Αυτό είναι πάρα πολύ σημαντικό, γιατί οι υψηλές θερμοκρασίες </w:t>
      </w:r>
      <w:r>
        <w:rPr>
          <w:rFonts w:eastAsia="Times New Roman" w:cs="Times New Roman"/>
          <w:szCs w:val="24"/>
        </w:rPr>
        <w:lastRenderedPageBreak/>
        <w:t>σε συνδυασμό με την ανομβρία, με τις μειωμένες βροχοπτώσεις, δημιουργούν περιβάλλον έντονης ξηρασίας, με σ</w:t>
      </w:r>
      <w:r>
        <w:rPr>
          <w:rFonts w:eastAsia="Times New Roman" w:cs="Times New Roman"/>
          <w:szCs w:val="24"/>
        </w:rPr>
        <w:t xml:space="preserve">ημαντικές επιπτώσεις και στο φυτικό και στο ζωικό κεφάλαιο. </w:t>
      </w:r>
    </w:p>
    <w:p w14:paraId="44111A2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αναλάβει πρωτοβουλίες το Υπουργείο Αγροτικής Ανάπτυξης για την αντιμετώπιση της κατάστασης, τα προβλήματα θα επιδεινωθούν. </w:t>
      </w:r>
      <w:r>
        <w:rPr>
          <w:rFonts w:eastAsia="Times New Roman" w:cs="Times New Roman"/>
          <w:szCs w:val="24"/>
        </w:rPr>
        <w:t>Β</w:t>
      </w:r>
      <w:r>
        <w:rPr>
          <w:rFonts w:eastAsia="Times New Roman" w:cs="Times New Roman"/>
          <w:szCs w:val="24"/>
        </w:rPr>
        <w:t>εβαίως εκτός από την αντιμετώπιση της κατάστασης πρέπει να δούμ</w:t>
      </w:r>
      <w:r>
        <w:rPr>
          <w:rFonts w:eastAsia="Times New Roman" w:cs="Times New Roman"/>
          <w:szCs w:val="24"/>
        </w:rPr>
        <w:t xml:space="preserve">ε και το ζήτημα της αποζημίωσης του χαμένου εισοδήματος για τους παραγωγούς. </w:t>
      </w:r>
    </w:p>
    <w:p w14:paraId="44111A2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Έχουμε προβλήματα που δεν αφορούν μόνο τούτη τη χρονιά. Πρέπει να πω ότι θα έχουμε ζητήματα και για τις επόμενες χρονιές από τις φετινές συνθήκες. Δηλαδή, οι ανθοφόροι οφθαλμοί π</w:t>
      </w:r>
      <w:r>
        <w:rPr>
          <w:rFonts w:eastAsia="Times New Roman" w:cs="Times New Roman"/>
          <w:szCs w:val="24"/>
        </w:rPr>
        <w:t xml:space="preserve">αραδείγματος χάριν που επλήγησαν φέτος, δεν θα </w:t>
      </w:r>
      <w:proofErr w:type="spellStart"/>
      <w:r>
        <w:rPr>
          <w:rFonts w:eastAsia="Times New Roman" w:cs="Times New Roman"/>
          <w:szCs w:val="24"/>
        </w:rPr>
        <w:t>παράξουν</w:t>
      </w:r>
      <w:proofErr w:type="spellEnd"/>
      <w:r>
        <w:rPr>
          <w:rFonts w:eastAsia="Times New Roman" w:cs="Times New Roman"/>
          <w:szCs w:val="24"/>
        </w:rPr>
        <w:t xml:space="preserve"> του χρόνου και αυτό αφορά και την ελαιοκαλλιέργεια και την αμπελοκαλλιέργεια. </w:t>
      </w:r>
    </w:p>
    <w:p w14:paraId="44111A2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Βεβαίως, ζημίες έχουμε και σε άλλες καλλιέργειες και κυρίως στη μελισσοτροφία, έναν δυναμικό κλάδο που τον έπνιξε η ξηρασ</w:t>
      </w:r>
      <w:r>
        <w:rPr>
          <w:rFonts w:eastAsia="Times New Roman" w:cs="Times New Roman"/>
          <w:szCs w:val="24"/>
        </w:rPr>
        <w:t xml:space="preserve">ία, με μακροχρόνιες συνέπειες. </w:t>
      </w:r>
    </w:p>
    <w:p w14:paraId="44111A2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ολοκληρώστε. Πείτε το ερώτημα. </w:t>
      </w:r>
    </w:p>
    <w:p w14:paraId="44111A2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Ολοκληρώνω, κύριε Πρόεδρε. </w:t>
      </w:r>
    </w:p>
    <w:p w14:paraId="44111A2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Το ερώτημα αφορά στις προθέσεις του Υπουργείου, πρώτα από όλα για την καταγραφή των προβλ</w:t>
      </w:r>
      <w:r>
        <w:rPr>
          <w:rFonts w:eastAsia="Times New Roman" w:cs="Times New Roman"/>
          <w:szCs w:val="24"/>
        </w:rPr>
        <w:t xml:space="preserve">ημάτων που έχουν σχέση με τις αποζημιώσεις, αλλά και για την αντιμετώπιση του προβλήματος της ξηρασίας και για την Κρήτη και για τη νότιο Ελλάδα, ούτως ώστε να αντιμετωπίσουμε το πρόβλημα της ερημοποίησης. </w:t>
      </w:r>
    </w:p>
    <w:p w14:paraId="44111A2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r>
        <w:rPr>
          <w:rFonts w:eastAsia="Times New Roman" w:cs="Times New Roman"/>
          <w:szCs w:val="24"/>
        </w:rPr>
        <w:t xml:space="preserve"> </w:t>
      </w:r>
    </w:p>
    <w:p w14:paraId="44111A2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όπου αλλού υπάρχει το ίδιο πρόβλημα. Κατά κύριο λόγο είναι στην Κρήτη και στη νότια Ελλάδα, αλλά μπορεί να είναι και αλλού. </w:t>
      </w:r>
    </w:p>
    <w:p w14:paraId="44111A2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44111A3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Ναι, κύριε Πρό</w:t>
      </w:r>
      <w:r>
        <w:rPr>
          <w:rFonts w:eastAsia="Times New Roman" w:cs="Times New Roman"/>
          <w:szCs w:val="24"/>
        </w:rPr>
        <w:t xml:space="preserve">εδρε, έχετε δίκιο. Πράγματι υπάρχει και αλλού και είναι και στη </w:t>
      </w:r>
      <w:r>
        <w:rPr>
          <w:rFonts w:eastAsia="Times New Roman" w:cs="Times New Roman"/>
          <w:szCs w:val="24"/>
        </w:rPr>
        <w:t>β</w:t>
      </w:r>
      <w:r>
        <w:rPr>
          <w:rFonts w:eastAsia="Times New Roman" w:cs="Times New Roman"/>
          <w:szCs w:val="24"/>
        </w:rPr>
        <w:t xml:space="preserve">όρειο Ελλάδα, στα φρούτα. </w:t>
      </w:r>
    </w:p>
    <w:p w14:paraId="44111A3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ευχαριστώ πολύ για την ερώτηση. Όπως ξέρετε, ο </w:t>
      </w:r>
      <w:r>
        <w:rPr>
          <w:rFonts w:eastAsia="Times New Roman" w:cs="Times New Roman"/>
          <w:szCs w:val="24"/>
        </w:rPr>
        <w:t>κ</w:t>
      </w:r>
      <w:r>
        <w:rPr>
          <w:rFonts w:eastAsia="Times New Roman" w:cs="Times New Roman"/>
          <w:szCs w:val="24"/>
        </w:rPr>
        <w:t>ανονισμός της ασφάλισης φυτικής παραγωγής με τον οποίο λειτουργεί ο ΕΛΓΑ, ο ν.3877, δεν προβλέπει α</w:t>
      </w:r>
      <w:r>
        <w:rPr>
          <w:rFonts w:eastAsia="Times New Roman" w:cs="Times New Roman"/>
          <w:szCs w:val="24"/>
        </w:rPr>
        <w:t xml:space="preserve">ποζημίωση για την ακαρπία, για μειωμένη παραγωγή, κακή </w:t>
      </w:r>
      <w:proofErr w:type="spellStart"/>
      <w:r>
        <w:rPr>
          <w:rFonts w:eastAsia="Times New Roman" w:cs="Times New Roman"/>
          <w:szCs w:val="24"/>
        </w:rPr>
        <w:t>καρπόδεση</w:t>
      </w:r>
      <w:proofErr w:type="spellEnd"/>
      <w:r>
        <w:rPr>
          <w:rFonts w:eastAsia="Times New Roman" w:cs="Times New Roman"/>
          <w:szCs w:val="24"/>
        </w:rPr>
        <w:t xml:space="preserve">, </w:t>
      </w:r>
      <w:proofErr w:type="spellStart"/>
      <w:r>
        <w:rPr>
          <w:rFonts w:eastAsia="Times New Roman" w:cs="Times New Roman"/>
          <w:szCs w:val="24"/>
        </w:rPr>
        <w:t>σχινοκαρπία</w:t>
      </w:r>
      <w:proofErr w:type="spellEnd"/>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Όμως, οι ζημιές αυτές που, όπως είπαμε και προηγουμένως, καλύπτουν σχεδόν το σύνολο της χώρας, μπορούν να ενταχθούν στο πρόγραμμα κρατικών οικονομικών ενισχύσεων, στα </w:t>
      </w:r>
      <w:r>
        <w:rPr>
          <w:rFonts w:eastAsia="Times New Roman" w:cs="Times New Roman"/>
          <w:szCs w:val="24"/>
        </w:rPr>
        <w:t xml:space="preserve">ΠΣΕΑ. Είναι ένα φαινόμενο το οποίο ξεκινά από την Κρήτη και φτάνει στη Μακεδονία, εντονότατο στα ελαιόδεντρα στην Κρήτη και στην Πελοπόννησο, έντονο στα φρούτα στη Μακεδονία. </w:t>
      </w:r>
    </w:p>
    <w:p w14:paraId="44111A3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να κινηθεί μια διαδικασία</w:t>
      </w:r>
      <w:r>
        <w:rPr>
          <w:rFonts w:eastAsia="Times New Roman" w:cs="Times New Roman"/>
          <w:szCs w:val="24"/>
        </w:rPr>
        <w:t>,</w:t>
      </w:r>
      <w:r>
        <w:rPr>
          <w:rFonts w:eastAsia="Times New Roman" w:cs="Times New Roman"/>
          <w:szCs w:val="24"/>
        </w:rPr>
        <w:t xml:space="preserve"> την οποία πρέπει να κινήσουν οι π</w:t>
      </w:r>
      <w:r>
        <w:rPr>
          <w:rFonts w:eastAsia="Times New Roman" w:cs="Times New Roman"/>
          <w:szCs w:val="24"/>
        </w:rPr>
        <w:t xml:space="preserve">ληγέντες, για να φέρουν τα αιτήματα για την αντιστάθμιση στην απώλεια της παραγωγής, σύμφωνα με τον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κ</w:t>
      </w:r>
      <w:r>
        <w:rPr>
          <w:rFonts w:eastAsia="Times New Roman" w:cs="Times New Roman"/>
          <w:szCs w:val="24"/>
        </w:rPr>
        <w:t xml:space="preserve">ρατικών </w:t>
      </w:r>
      <w:r>
        <w:rPr>
          <w:rFonts w:eastAsia="Times New Roman" w:cs="Times New Roman"/>
          <w:szCs w:val="24"/>
        </w:rPr>
        <w:t>ε</w:t>
      </w:r>
      <w:r>
        <w:rPr>
          <w:rFonts w:eastAsia="Times New Roman" w:cs="Times New Roman"/>
          <w:szCs w:val="24"/>
        </w:rPr>
        <w:t xml:space="preserve">νισχύσεων και κοινοτικών κατευθυντήριων γραμμών. Έχει κάποιες προϋποθέσεις. </w:t>
      </w:r>
    </w:p>
    <w:p w14:paraId="44111A3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μας ακούνε οι παραγωγοί</w:t>
      </w:r>
      <w:r>
        <w:rPr>
          <w:rFonts w:eastAsia="Times New Roman" w:cs="Times New Roman"/>
          <w:szCs w:val="24"/>
        </w:rPr>
        <w:t>,</w:t>
      </w:r>
      <w:r>
        <w:rPr>
          <w:rFonts w:eastAsia="Times New Roman" w:cs="Times New Roman"/>
          <w:szCs w:val="24"/>
        </w:rPr>
        <w:t xml:space="preserve"> έχει σημασία να πούμε ότι π</w:t>
      </w:r>
      <w:r>
        <w:rPr>
          <w:rFonts w:eastAsia="Times New Roman" w:cs="Times New Roman"/>
          <w:szCs w:val="24"/>
        </w:rPr>
        <w:t xml:space="preserve">ρώτη προϋπόθεση είναι η παραγωγή του έτους της ζημιάς να έχει ποσοστό σε επίπεδο νομού 30%, σε σχέση με τη μέση απόδοση των προηγούμενων τριών χρόνων, με τα επίσημα στοιχεία που έχει η χώρα. </w:t>
      </w:r>
    </w:p>
    <w:p w14:paraId="44111A34" w14:textId="77777777" w:rsidR="00F11290" w:rsidRDefault="00526BF0">
      <w:pPr>
        <w:spacing w:line="600" w:lineRule="auto"/>
        <w:ind w:firstLine="709"/>
        <w:contextualSpacing/>
        <w:jc w:val="both"/>
        <w:rPr>
          <w:rFonts w:eastAsia="Times New Roman" w:cs="Times New Roman"/>
          <w:szCs w:val="24"/>
        </w:rPr>
      </w:pPr>
      <w:r>
        <w:rPr>
          <w:rFonts w:eastAsia="Times New Roman" w:cs="Times New Roman"/>
          <w:szCs w:val="24"/>
        </w:rPr>
        <w:t>Η δεύτερη είναι να τεκμηριώνεται επιστημονικά από επιτροπή, η οπ</w:t>
      </w:r>
      <w:r>
        <w:rPr>
          <w:rFonts w:eastAsia="Times New Roman" w:cs="Times New Roman"/>
          <w:szCs w:val="24"/>
        </w:rPr>
        <w:t>οία ορίζεται από το Υπουργείο</w:t>
      </w:r>
      <w:r>
        <w:rPr>
          <w:rFonts w:eastAsia="Times New Roman" w:cs="Times New Roman"/>
          <w:szCs w:val="24"/>
        </w:rPr>
        <w:t>,</w:t>
      </w:r>
      <w:r>
        <w:rPr>
          <w:rFonts w:eastAsia="Times New Roman" w:cs="Times New Roman"/>
          <w:szCs w:val="24"/>
        </w:rPr>
        <w:t xml:space="preserve"> μόλις σταλεί το αίτημα ότι η απώλεια της παραγωγής είναι αποτέλεσμα μιας δυσμενούς καιρικής συνθήκης. Εν προκειμένω, η δυσμένεια στη συνθήκη είναι ο καλός καιρός, η υψηλή θερμοκρασία του Φλεβάρη, του Γενάρη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44111A3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ότι θα πρέπει να έχουμε τα επίσημα μετεωρολογικά στοιχεία, που θα επιβεβαιώνουν αυτές τις καιρικές συνθήκες. </w:t>
      </w:r>
    </w:p>
    <w:p w14:paraId="44111A3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 είναι ότι θα πρέπει να εγκριθεί η δαπάνη αντιστάθμισης των ζημιών από το Γενικό Λογιστήριο του Κράτους. </w:t>
      </w:r>
    </w:p>
    <w:p w14:paraId="44111A3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να σα</w:t>
      </w:r>
      <w:r>
        <w:rPr>
          <w:rFonts w:eastAsia="Times New Roman" w:cs="Times New Roman"/>
          <w:szCs w:val="24"/>
        </w:rPr>
        <w:t xml:space="preserve">ς πω τώρα ότι οι </w:t>
      </w:r>
      <w:r>
        <w:rPr>
          <w:rFonts w:eastAsia="Times New Roman" w:cs="Times New Roman"/>
          <w:szCs w:val="24"/>
        </w:rPr>
        <w:t>Υ</w:t>
      </w:r>
      <w:r>
        <w:rPr>
          <w:rFonts w:eastAsia="Times New Roman" w:cs="Times New Roman"/>
          <w:szCs w:val="24"/>
        </w:rPr>
        <w:t>πηρεσίες του ΕΛΓΑ στην Κρήτη, το κέντρο στο Ηράκλειο</w:t>
      </w:r>
      <w:r>
        <w:rPr>
          <w:rFonts w:eastAsia="Times New Roman" w:cs="Times New Roman"/>
          <w:szCs w:val="24"/>
        </w:rPr>
        <w:t>,</w:t>
      </w:r>
      <w:r>
        <w:rPr>
          <w:rFonts w:eastAsia="Times New Roman" w:cs="Times New Roman"/>
          <w:szCs w:val="24"/>
        </w:rPr>
        <w:t xml:space="preserve"> παρακολουθούν την εξέλιξη της ελαιοκαλλιέργειας έχοντας σημειώματα. Όχι μόνο στον </w:t>
      </w:r>
      <w:r>
        <w:rPr>
          <w:rFonts w:eastAsia="Times New Roman" w:cs="Times New Roman"/>
          <w:szCs w:val="24"/>
        </w:rPr>
        <w:t>ν</w:t>
      </w:r>
      <w:r>
        <w:rPr>
          <w:rFonts w:eastAsia="Times New Roman" w:cs="Times New Roman"/>
          <w:szCs w:val="24"/>
        </w:rPr>
        <w:t>ομό, αλλά στο σύνολο της Κρήτης</w:t>
      </w:r>
      <w:r w:rsidRPr="00F67F1F">
        <w:rPr>
          <w:rFonts w:eastAsia="Times New Roman" w:cs="Times New Roman"/>
          <w:szCs w:val="24"/>
        </w:rPr>
        <w:t>,</w:t>
      </w:r>
      <w:r>
        <w:rPr>
          <w:rFonts w:eastAsia="Times New Roman" w:cs="Times New Roman"/>
          <w:szCs w:val="24"/>
        </w:rPr>
        <w:t xml:space="preserve"> σε σχέση με το φαινόμενο της ακαρπίας από πλευράς του Υπουργείου, δό</w:t>
      </w:r>
      <w:r>
        <w:rPr>
          <w:rFonts w:eastAsia="Times New Roman" w:cs="Times New Roman"/>
          <w:szCs w:val="24"/>
        </w:rPr>
        <w:t>θηκε η εντολή και έχουμε ένα πόρισμα επιτροπής</w:t>
      </w:r>
      <w:r>
        <w:rPr>
          <w:rFonts w:eastAsia="Times New Roman" w:cs="Times New Roman"/>
          <w:szCs w:val="24"/>
        </w:rPr>
        <w:t>,</w:t>
      </w:r>
      <w:r>
        <w:rPr>
          <w:rFonts w:eastAsia="Times New Roman" w:cs="Times New Roman"/>
          <w:szCs w:val="24"/>
        </w:rPr>
        <w:t xml:space="preserve"> που αναφέρεται στα αίτια που δημιουργούν το φαινόμενο. Όμως δεν αρκεί αυτή η μελέτη. Το Υπουργείο παραγγέλνει αναλογιστική μελέτη</w:t>
      </w:r>
      <w:r>
        <w:rPr>
          <w:rFonts w:eastAsia="Times New Roman" w:cs="Times New Roman"/>
          <w:szCs w:val="24"/>
        </w:rPr>
        <w:t>,</w:t>
      </w:r>
      <w:r>
        <w:rPr>
          <w:rFonts w:eastAsia="Times New Roman" w:cs="Times New Roman"/>
          <w:szCs w:val="24"/>
        </w:rPr>
        <w:t xml:space="preserve"> για να μπορούμε να τη χρησιμοποιήσουμε και ενδεχόμενα να υποστηρίξουμε ένα άλλο αίτημα.</w:t>
      </w:r>
    </w:p>
    <w:p w14:paraId="44111A3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44111A3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συνεχίσω μετά. </w:t>
      </w:r>
    </w:p>
    <w:p w14:paraId="44111A3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4111A3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 xml:space="preserve">Κι εγώ ευχαριστώ για τη συνέπεια. </w:t>
      </w:r>
    </w:p>
    <w:p w14:paraId="44111A3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44111A3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Ευχαριστώ, κύριε Πρόεδρε.</w:t>
      </w:r>
    </w:p>
    <w:p w14:paraId="44111A3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ξεκινήσω από τα στοιχεία. Θα σας δώσω τα επίσημα μετεωρολογικά στοιχεία, που ανακοινώθηκαν από την Αποκεντρω</w:t>
      </w:r>
      <w:r>
        <w:rPr>
          <w:rFonts w:eastAsia="Times New Roman" w:cs="Times New Roman"/>
          <w:szCs w:val="24"/>
        </w:rPr>
        <w:t>μένη Διοίκηση Κρήτης, αλλά και τα αναλυτικά</w:t>
      </w:r>
      <w:r>
        <w:rPr>
          <w:rFonts w:eastAsia="Times New Roman" w:cs="Times New Roman"/>
          <w:szCs w:val="24"/>
        </w:rPr>
        <w:t>,</w:t>
      </w:r>
      <w:r>
        <w:rPr>
          <w:rFonts w:eastAsia="Times New Roman" w:cs="Times New Roman"/>
          <w:szCs w:val="24"/>
        </w:rPr>
        <w:t xml:space="preserve"> που αφορούν όλους τους </w:t>
      </w:r>
      <w:proofErr w:type="spellStart"/>
      <w:r>
        <w:rPr>
          <w:rFonts w:eastAsia="Times New Roman" w:cs="Times New Roman"/>
          <w:szCs w:val="24"/>
        </w:rPr>
        <w:t>βροχομετρικούς</w:t>
      </w:r>
      <w:proofErr w:type="spellEnd"/>
      <w:r>
        <w:rPr>
          <w:rFonts w:eastAsia="Times New Roman" w:cs="Times New Roman"/>
          <w:szCs w:val="24"/>
        </w:rPr>
        <w:t xml:space="preserve"> σταθμούς του νησιού. Θα τα καταθέσω στα Πρακτικά</w:t>
      </w:r>
      <w:r>
        <w:rPr>
          <w:rFonts w:eastAsia="Times New Roman" w:cs="Times New Roman"/>
          <w:szCs w:val="24"/>
        </w:rPr>
        <w:t>,</w:t>
      </w:r>
      <w:r>
        <w:rPr>
          <w:rFonts w:eastAsia="Times New Roman" w:cs="Times New Roman"/>
          <w:szCs w:val="24"/>
        </w:rPr>
        <w:t xml:space="preserve"> να τα έχετε στη διάθεσή σας. Τεκμηριώνουν μείωση ως 70% των βροχοπτώσεων σε σχέση με την προηγούμενη πενταετία και πολύ σημ</w:t>
      </w:r>
      <w:r>
        <w:rPr>
          <w:rFonts w:eastAsia="Times New Roman" w:cs="Times New Roman"/>
          <w:szCs w:val="24"/>
        </w:rPr>
        <w:t xml:space="preserve">αντική βεβαίως σε σχέση και με την προηγούμενη χρονιά. </w:t>
      </w:r>
    </w:p>
    <w:p w14:paraId="44111A3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Το άλλο στοιχείο είναι τα αιτήματα. Ήδη έχουν βγάλει ανακοινώσεις και επίσημα ζητούν την παρέμβαση του ΕΛΓΑ και του Υπουργείου Αγροτικής Ανάπτυξης όλοι σχεδόν οι δήμαρχοι και οι οργανώσεις της Κρήτης.</w:t>
      </w:r>
      <w:r>
        <w:rPr>
          <w:rFonts w:eastAsia="Times New Roman" w:cs="Times New Roman"/>
          <w:szCs w:val="24"/>
        </w:rPr>
        <w:t xml:space="preserve"> Άρα το αίτημα έχει κατατεθεί. Θα </w:t>
      </w:r>
      <w:r>
        <w:rPr>
          <w:rFonts w:eastAsia="Times New Roman" w:cs="Times New Roman"/>
          <w:szCs w:val="24"/>
        </w:rPr>
        <w:t>τα</w:t>
      </w:r>
      <w:r>
        <w:rPr>
          <w:rFonts w:eastAsia="Times New Roman" w:cs="Times New Roman"/>
          <w:szCs w:val="24"/>
        </w:rPr>
        <w:t xml:space="preserve"> καταθέσω κι αυτά στα Πρακτικά. </w:t>
      </w:r>
    </w:p>
    <w:p w14:paraId="44111A4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Η κλιματική αλλαγή είναι παρούσα, ενεργή και απειλητική. Η ερημοποίηση δεν είναι πλέον προ των πυλών, είναι εντός των τειχών. Κι αυτό έχει να κάνει με τα φαινόμενα που βλέπουμε να ξεκινού</w:t>
      </w:r>
      <w:r>
        <w:rPr>
          <w:rFonts w:eastAsia="Times New Roman" w:cs="Times New Roman"/>
          <w:szCs w:val="24"/>
        </w:rPr>
        <w:t xml:space="preserve">ν από τον </w:t>
      </w:r>
      <w:r>
        <w:rPr>
          <w:rFonts w:eastAsia="Times New Roman" w:cs="Times New Roman"/>
          <w:szCs w:val="24"/>
        </w:rPr>
        <w:lastRenderedPageBreak/>
        <w:t>Ν</w:t>
      </w:r>
      <w:r>
        <w:rPr>
          <w:rFonts w:eastAsia="Times New Roman" w:cs="Times New Roman"/>
          <w:szCs w:val="24"/>
        </w:rPr>
        <w:t xml:space="preserve">ότο, την Κρήτη, να συνεχίζονται προς </w:t>
      </w:r>
      <w:r>
        <w:rPr>
          <w:rFonts w:eastAsia="Times New Roman" w:cs="Times New Roman"/>
          <w:szCs w:val="24"/>
        </w:rPr>
        <w:t>ν</w:t>
      </w:r>
      <w:r>
        <w:rPr>
          <w:rFonts w:eastAsia="Times New Roman" w:cs="Times New Roman"/>
          <w:szCs w:val="24"/>
        </w:rPr>
        <w:t xml:space="preserve">ότια Ελλάδα και βεβαίως να κάνουν την απειλητική τους εμφάνιση και στη </w:t>
      </w:r>
      <w:r>
        <w:rPr>
          <w:rFonts w:eastAsia="Times New Roman" w:cs="Times New Roman"/>
          <w:szCs w:val="24"/>
        </w:rPr>
        <w:t>β</w:t>
      </w:r>
      <w:r>
        <w:rPr>
          <w:rFonts w:eastAsia="Times New Roman" w:cs="Times New Roman"/>
          <w:szCs w:val="24"/>
        </w:rPr>
        <w:t xml:space="preserve">όρεια Ελλάδα. </w:t>
      </w:r>
    </w:p>
    <w:p w14:paraId="44111A4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μελέτη παλαιότερα για τους κινδύνους ερημοποίησης. Γνωρίζει το Υπουργείο ποιες είναι οι περιοχές. Χρειάζεται </w:t>
      </w:r>
      <w:r>
        <w:rPr>
          <w:rFonts w:eastAsia="Times New Roman" w:cs="Times New Roman"/>
          <w:szCs w:val="24"/>
        </w:rPr>
        <w:t>να προχωρήσετε σε συνεργασία τα συναρμόδια Υπουργεία, Υποδομών, Περιβάλλοντος και Υπουργείο Αγροτικής Ανάπτυξης μέσα από ένα</w:t>
      </w:r>
      <w:r>
        <w:rPr>
          <w:rFonts w:eastAsia="Times New Roman" w:cs="Times New Roman"/>
          <w:szCs w:val="24"/>
        </w:rPr>
        <w:t>ν</w:t>
      </w:r>
      <w:r>
        <w:rPr>
          <w:rFonts w:eastAsia="Times New Roman" w:cs="Times New Roman"/>
          <w:szCs w:val="24"/>
        </w:rPr>
        <w:t xml:space="preserve"> αποτελεσματικό σχεδιασμό. Χρειάζεται συνέργεια και με άλλους τοπικούς φορείς αλλά και κλαδικούς. Πρέπει να εφαρμόσουμε δράσεις άμε</w:t>
      </w:r>
      <w:r>
        <w:rPr>
          <w:rFonts w:eastAsia="Times New Roman" w:cs="Times New Roman"/>
          <w:szCs w:val="24"/>
        </w:rPr>
        <w:t>σης απόδοσης</w:t>
      </w:r>
      <w:r>
        <w:rPr>
          <w:rFonts w:eastAsia="Times New Roman" w:cs="Times New Roman"/>
          <w:szCs w:val="24"/>
        </w:rPr>
        <w:t>,</w:t>
      </w:r>
      <w:r>
        <w:rPr>
          <w:rFonts w:eastAsia="Times New Roman" w:cs="Times New Roman"/>
          <w:szCs w:val="24"/>
        </w:rPr>
        <w:t xml:space="preserve"> για να αντιμετωπίσουμε το πρόβλημα. </w:t>
      </w:r>
    </w:p>
    <w:p w14:paraId="44111A4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Βεβαίως χρειάζεται άμεσα η σύσταση των επιστημονικών ομάδων για τις επιπτώσεις σε κάθε καλλιέργεια και να δούμε πραγματικά στην ελαιοκαλλιέργεια, την αμπελοκαλλιέργεια και τη μελισσοτροφία, που αφορά όλη τ</w:t>
      </w:r>
      <w:r>
        <w:rPr>
          <w:rFonts w:eastAsia="Times New Roman" w:cs="Times New Roman"/>
          <w:szCs w:val="24"/>
        </w:rPr>
        <w:t>η χώρα και αυτή, τις αρνητικές επιπτώσεις από την ξηρασία. Τι κάνουμε; Δεν υπάρχει ανάγκη σύστασης της επιστημονικής ομάδας μόνο για να τεκμηριώσει τη ζημιά και να πάμε στην αποζημίωση, αλλά και για να δούμε ποιες είναι οι μακροχρόνιες επιπτώσεις και πώς α</w:t>
      </w:r>
      <w:r>
        <w:rPr>
          <w:rFonts w:eastAsia="Times New Roman" w:cs="Times New Roman"/>
          <w:szCs w:val="24"/>
        </w:rPr>
        <w:t xml:space="preserve">ντιμετωπίζονται. Νομίζω </w:t>
      </w:r>
      <w:r>
        <w:rPr>
          <w:rFonts w:eastAsia="Times New Roman" w:cs="Times New Roman"/>
          <w:szCs w:val="24"/>
        </w:rPr>
        <w:lastRenderedPageBreak/>
        <w:t xml:space="preserve">ότι σ’ αυτή την κατεύθυνση θα κινηθεί το Υπουργείο. Χρειάζεται όμως και η συνέργεια και η χρηματοδότηση. </w:t>
      </w:r>
    </w:p>
    <w:p w14:paraId="44111A4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Πρέπει, κύριε Υπουργέ, να υπάρξει αποζημίωση των παραγωγών πέρα από την απώλεια του εισοδήματος, για τον επιπλέον λόγο ότι</w:t>
      </w:r>
      <w:r>
        <w:rPr>
          <w:rFonts w:eastAsia="Times New Roman" w:cs="Times New Roman"/>
          <w:szCs w:val="24"/>
        </w:rPr>
        <w:t>,</w:t>
      </w:r>
      <w:r>
        <w:rPr>
          <w:rFonts w:eastAsia="Times New Roman" w:cs="Times New Roman"/>
          <w:szCs w:val="24"/>
        </w:rPr>
        <w:t xml:space="preserve"> αν</w:t>
      </w:r>
      <w:r>
        <w:rPr>
          <w:rFonts w:eastAsia="Times New Roman" w:cs="Times New Roman"/>
          <w:szCs w:val="24"/>
        </w:rPr>
        <w:t xml:space="preserve"> δεν έχουν τη δυνατότητα να καλλιεργήσουν, αν εγκαταλείψουν την καλλιέργεια, το πρόβλημα γνωρίζετε ότι θα επιδεινωθεί. Θα έχουμε μετά, δηλαδή, την ανάγκη μεγαλύτερων χρηματοδοτήσεων</w:t>
      </w:r>
      <w:r>
        <w:rPr>
          <w:rFonts w:eastAsia="Times New Roman" w:cs="Times New Roman"/>
          <w:szCs w:val="24"/>
        </w:rPr>
        <w:t>,</w:t>
      </w:r>
      <w:r>
        <w:rPr>
          <w:rFonts w:eastAsia="Times New Roman" w:cs="Times New Roman"/>
          <w:szCs w:val="24"/>
        </w:rPr>
        <w:t xml:space="preserve"> για να αντιμετωπίσουμε ένα πρόβλημα το οποίο θα ενισχυθεί από τη μη καλλι</w:t>
      </w:r>
      <w:r>
        <w:rPr>
          <w:rFonts w:eastAsia="Times New Roman" w:cs="Times New Roman"/>
          <w:szCs w:val="24"/>
        </w:rPr>
        <w:t>έργεια από την πλευρά των αγροτών, των παραγωγών.</w:t>
      </w:r>
    </w:p>
    <w:p w14:paraId="44111A4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λοιπόν, ζητώ ξανά την άμεση παρέμβασή </w:t>
      </w:r>
      <w:r>
        <w:rPr>
          <w:rFonts w:eastAsia="Times New Roman" w:cs="Times New Roman"/>
          <w:szCs w:val="24"/>
        </w:rPr>
        <w:t>σας,</w:t>
      </w:r>
      <w:r>
        <w:rPr>
          <w:rFonts w:eastAsia="Times New Roman" w:cs="Times New Roman"/>
          <w:szCs w:val="24"/>
        </w:rPr>
        <w:t xml:space="preserve"> γιατί όλα τα στοιχεία υπάρχουν. Να φέρετε νέα διάταξη στη Βουλή για το θέμα των ελεγκτών του ΕΛΓΑ, γιατί όλα θα  μείνουν στον αέρα</w:t>
      </w:r>
      <w:r w:rsidRPr="00CE28D6">
        <w:rPr>
          <w:rFonts w:eastAsia="Times New Roman" w:cs="Times New Roman"/>
          <w:szCs w:val="24"/>
        </w:rPr>
        <w:t>,</w:t>
      </w:r>
      <w:r>
        <w:rPr>
          <w:rFonts w:eastAsia="Times New Roman" w:cs="Times New Roman"/>
          <w:szCs w:val="24"/>
        </w:rPr>
        <w:t xml:space="preserve"> αν δεν γίνει αυ</w:t>
      </w:r>
      <w:r>
        <w:rPr>
          <w:rFonts w:eastAsia="Times New Roman" w:cs="Times New Roman"/>
          <w:szCs w:val="24"/>
        </w:rPr>
        <w:t xml:space="preserve">τό. </w:t>
      </w:r>
    </w:p>
    <w:p w14:paraId="44111A4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4111A46"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w:t>
      </w:r>
      <w:r>
        <w:rPr>
          <w:rFonts w:eastAsia="Times New Roman" w:cs="Times New Roman"/>
          <w:szCs w:val="24"/>
        </w:rPr>
        <w:t xml:space="preserve">κ. </w:t>
      </w:r>
      <w:r>
        <w:rPr>
          <w:rFonts w:eastAsia="Times New Roman" w:cs="Times New Roman"/>
          <w:szCs w:val="24"/>
        </w:rPr>
        <w:t xml:space="preserve">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w:t>
      </w:r>
      <w:r>
        <w:rPr>
          <w:rFonts w:eastAsia="Times New Roman" w:cs="Times New Roman"/>
          <w:szCs w:val="24"/>
        </w:rPr>
        <w:t>,</w:t>
      </w:r>
      <w:r>
        <w:rPr>
          <w:rFonts w:eastAsia="Times New Roman" w:cs="Times New Roman"/>
          <w:szCs w:val="24"/>
        </w:rPr>
        <w:t xml:space="preserve"> τα οποία βρίσκονται </w:t>
      </w:r>
      <w:r>
        <w:rPr>
          <w:rFonts w:eastAsia="Times New Roman"/>
          <w:szCs w:val="24"/>
        </w:rPr>
        <w:t xml:space="preserve">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44111A4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Μπόλαρη</w:t>
      </w:r>
      <w:proofErr w:type="spellEnd"/>
      <w:r>
        <w:rPr>
          <w:rFonts w:eastAsia="Times New Roman" w:cs="Times New Roman"/>
          <w:szCs w:val="24"/>
        </w:rPr>
        <w:t xml:space="preserve">. </w:t>
      </w:r>
    </w:p>
    <w:p w14:paraId="44111A4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Επειδή μας ακούνε στην Κρήτη και σε όλη τη χώρα</w:t>
      </w:r>
      <w:r>
        <w:rPr>
          <w:rFonts w:eastAsia="Times New Roman" w:cs="Times New Roman"/>
          <w:szCs w:val="24"/>
        </w:rPr>
        <w:t>,</w:t>
      </w:r>
      <w:r>
        <w:rPr>
          <w:rFonts w:eastAsia="Times New Roman" w:cs="Times New Roman"/>
          <w:szCs w:val="24"/>
        </w:rPr>
        <w:t xml:space="preserve"> θέλω να σας πω ότι καλό είναι να λέμε πως έκαναν ανακοίνωση οι δήμαρχοι και ο</w:t>
      </w:r>
      <w:r>
        <w:rPr>
          <w:rFonts w:eastAsia="Times New Roman" w:cs="Times New Roman"/>
          <w:szCs w:val="24"/>
        </w:rPr>
        <w:t>ι φορείς ότι έχουμε πρόβλημα, αλλά αυτό σε κα</w:t>
      </w:r>
      <w:r>
        <w:rPr>
          <w:rFonts w:eastAsia="Times New Roman" w:cs="Times New Roman"/>
          <w:szCs w:val="24"/>
        </w:rPr>
        <w:t>μ</w:t>
      </w:r>
      <w:r>
        <w:rPr>
          <w:rFonts w:eastAsia="Times New Roman" w:cs="Times New Roman"/>
          <w:szCs w:val="24"/>
        </w:rPr>
        <w:t>μιά περίπτωση δεν αντικαθιστά τις νομικές διαδικασίες, τις διαδικασίες που προβλέπει ο νόμος</w:t>
      </w:r>
      <w:r>
        <w:rPr>
          <w:rFonts w:eastAsia="Times New Roman" w:cs="Times New Roman"/>
          <w:szCs w:val="24"/>
        </w:rPr>
        <w:t>,</w:t>
      </w:r>
      <w:r>
        <w:rPr>
          <w:rFonts w:eastAsia="Times New Roman" w:cs="Times New Roman"/>
          <w:szCs w:val="24"/>
        </w:rPr>
        <w:t xml:space="preserve"> για να κατατεθεί ένας οργανωμένος φάκελος, να γίνει η δήλωση</w:t>
      </w:r>
      <w:r>
        <w:rPr>
          <w:rFonts w:eastAsia="Times New Roman" w:cs="Times New Roman"/>
          <w:szCs w:val="24"/>
        </w:rPr>
        <w:t>,</w:t>
      </w:r>
      <w:r>
        <w:rPr>
          <w:rFonts w:eastAsia="Times New Roman" w:cs="Times New Roman"/>
          <w:szCs w:val="24"/>
        </w:rPr>
        <w:t xml:space="preserve"> έτσι ώστε να κινήσουμε τον κανονισμό για τις κρατικές </w:t>
      </w:r>
      <w:r>
        <w:rPr>
          <w:rFonts w:eastAsia="Times New Roman" w:cs="Times New Roman"/>
          <w:szCs w:val="24"/>
        </w:rPr>
        <w:t xml:space="preserve">ενισχύσεις και τις κοινοτικές επιχορηγήσεις που προβλέπουν οι περιπτώσεις ΠΣΕΑ.  </w:t>
      </w:r>
    </w:p>
    <w:p w14:paraId="44111A49"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Το ξέρετε πάρα πολύ καλά. Αυτό που λέμε είναι ταυτόχρονα αίτηση και προτροπή στις περιοχές που έχουμε τις προϋποθέσεις που λέει ο νόμος</w:t>
      </w:r>
      <w:r>
        <w:rPr>
          <w:rFonts w:eastAsia="Times New Roman"/>
          <w:szCs w:val="24"/>
        </w:rPr>
        <w:t>,</w:t>
      </w:r>
      <w:r>
        <w:rPr>
          <w:rFonts w:eastAsia="Times New Roman"/>
          <w:szCs w:val="24"/>
        </w:rPr>
        <w:t xml:space="preserve"> για την αναζήτηση εκ μέρους των παραγ</w:t>
      </w:r>
      <w:r>
        <w:rPr>
          <w:rFonts w:eastAsia="Times New Roman"/>
          <w:szCs w:val="24"/>
        </w:rPr>
        <w:t>ωγών αποζημίωσης με βάση το ΠΣΕΑ, να κατατεθούν οργανωμένα φάκελοι. Ο νόμος</w:t>
      </w:r>
      <w:r>
        <w:rPr>
          <w:rFonts w:eastAsia="Times New Roman"/>
          <w:szCs w:val="24"/>
        </w:rPr>
        <w:t>,</w:t>
      </w:r>
      <w:r>
        <w:rPr>
          <w:rFonts w:eastAsia="Times New Roman"/>
          <w:szCs w:val="24"/>
        </w:rPr>
        <w:t xml:space="preserve"> ο οποίος είναι ο </w:t>
      </w:r>
      <w:r>
        <w:rPr>
          <w:rFonts w:eastAsia="Times New Roman"/>
          <w:szCs w:val="24"/>
        </w:rPr>
        <w:t>κ</w:t>
      </w:r>
      <w:r>
        <w:rPr>
          <w:rFonts w:eastAsia="Times New Roman"/>
          <w:szCs w:val="24"/>
        </w:rPr>
        <w:t xml:space="preserve">ανονισμός του ΕΛΓΑ, δεν προβλέπει αποζημίωση για την ακαρπία, είναι ξεκαθαρισμένο. Υπάρχει η δίοδος. Το υπογραμμίζω συντεταγμένα: Χρειάζεται με τις αρμόδιες </w:t>
      </w:r>
      <w:r>
        <w:rPr>
          <w:rFonts w:eastAsia="Times New Roman"/>
          <w:szCs w:val="24"/>
        </w:rPr>
        <w:t>Υ</w:t>
      </w:r>
      <w:r>
        <w:rPr>
          <w:rFonts w:eastAsia="Times New Roman"/>
          <w:szCs w:val="24"/>
        </w:rPr>
        <w:t>πηρ</w:t>
      </w:r>
      <w:r>
        <w:rPr>
          <w:rFonts w:eastAsia="Times New Roman"/>
          <w:szCs w:val="24"/>
        </w:rPr>
        <w:t>εσίες</w:t>
      </w:r>
      <w:r>
        <w:rPr>
          <w:rFonts w:eastAsia="Times New Roman"/>
          <w:szCs w:val="24"/>
        </w:rPr>
        <w:t>,</w:t>
      </w:r>
      <w:r>
        <w:rPr>
          <w:rFonts w:eastAsia="Times New Roman"/>
          <w:szCs w:val="24"/>
        </w:rPr>
        <w:t xml:space="preserve"> που είναι οι τοπικές, ο σχηματισμός των φακέλων</w:t>
      </w:r>
      <w:r w:rsidRPr="00F24352">
        <w:rPr>
          <w:rFonts w:eastAsia="Times New Roman"/>
          <w:szCs w:val="24"/>
        </w:rPr>
        <w:t>,</w:t>
      </w:r>
      <w:r>
        <w:rPr>
          <w:rFonts w:eastAsia="Times New Roman"/>
          <w:szCs w:val="24"/>
        </w:rPr>
        <w:t xml:space="preserve"> να υποβληθούν</w:t>
      </w:r>
      <w:r>
        <w:rPr>
          <w:rFonts w:eastAsia="Times New Roman"/>
          <w:szCs w:val="24"/>
        </w:rPr>
        <w:t>,</w:t>
      </w:r>
      <w:r>
        <w:rPr>
          <w:rFonts w:eastAsia="Times New Roman"/>
          <w:szCs w:val="24"/>
        </w:rPr>
        <w:t xml:space="preserve"> για να κινήσουμε τη διαδικασία. </w:t>
      </w:r>
    </w:p>
    <w:p w14:paraId="44111A4A"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Θα πρέπει να σας πω, επειδή κάνατε αναφορά, ότι πράγματι από τον καύσωνα των τελευταίων ημερών μέσα στον Ιούνιο </w:t>
      </w:r>
      <w:proofErr w:type="spellStart"/>
      <w:r>
        <w:rPr>
          <w:rFonts w:eastAsia="Times New Roman"/>
          <w:szCs w:val="24"/>
        </w:rPr>
        <w:t>προξενήθηκαν</w:t>
      </w:r>
      <w:proofErr w:type="spellEnd"/>
      <w:r>
        <w:rPr>
          <w:rFonts w:eastAsia="Times New Roman"/>
          <w:szCs w:val="24"/>
        </w:rPr>
        <w:t xml:space="preserve"> ζημιές στον </w:t>
      </w:r>
      <w:r>
        <w:rPr>
          <w:rFonts w:eastAsia="Times New Roman"/>
          <w:szCs w:val="24"/>
        </w:rPr>
        <w:t>Ν</w:t>
      </w:r>
      <w:r>
        <w:rPr>
          <w:rFonts w:eastAsia="Times New Roman"/>
          <w:szCs w:val="24"/>
        </w:rPr>
        <w:t xml:space="preserve">ομό Ηρακλείου </w:t>
      </w:r>
      <w:r>
        <w:rPr>
          <w:rFonts w:eastAsia="Times New Roman"/>
          <w:szCs w:val="24"/>
        </w:rPr>
        <w:t>στις επιτραπέζιες ποικιλίες, στις αμπελοκαλλιέργειες αλλά και στα κηπευτικά. Έχει κινηθεί η διαδικασία. Έγινε αναγγελία, υποβάλλονται δηλώσεις</w:t>
      </w:r>
      <w:r>
        <w:rPr>
          <w:rFonts w:eastAsia="Times New Roman"/>
          <w:szCs w:val="24"/>
        </w:rPr>
        <w:t>,</w:t>
      </w:r>
      <w:r>
        <w:rPr>
          <w:rFonts w:eastAsia="Times New Roman"/>
          <w:szCs w:val="24"/>
        </w:rPr>
        <w:t xml:space="preserve"> για να πάμε σε εκτιμήσεις. </w:t>
      </w:r>
    </w:p>
    <w:p w14:paraId="44111A4B"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Για το θέμα των ζημιών που </w:t>
      </w:r>
      <w:proofErr w:type="spellStart"/>
      <w:r>
        <w:rPr>
          <w:rFonts w:eastAsia="Times New Roman"/>
          <w:szCs w:val="24"/>
        </w:rPr>
        <w:t>προξενήθηκαν</w:t>
      </w:r>
      <w:proofErr w:type="spellEnd"/>
      <w:r>
        <w:rPr>
          <w:rFonts w:eastAsia="Times New Roman"/>
          <w:szCs w:val="24"/>
        </w:rPr>
        <w:t xml:space="preserve"> στο ζωικό κεφάλαιο των μελισσών, επίσης έγιν</w:t>
      </w:r>
      <w:r>
        <w:rPr>
          <w:rFonts w:eastAsia="Times New Roman"/>
          <w:szCs w:val="24"/>
        </w:rPr>
        <w:t>ε αναγγελία, γίνονται δηλώσεις</w:t>
      </w:r>
      <w:r>
        <w:rPr>
          <w:rFonts w:eastAsia="Times New Roman"/>
          <w:szCs w:val="24"/>
        </w:rPr>
        <w:t>,</w:t>
      </w:r>
      <w:r>
        <w:rPr>
          <w:rFonts w:eastAsia="Times New Roman"/>
          <w:szCs w:val="24"/>
        </w:rPr>
        <w:t xml:space="preserve"> για να έχουμε στη συνέχεια άμεσα τις εκτιμήσεις. Στα δύο ζητήματα που αφορούν τις άμεσες ζημίες που υπάγονται στον </w:t>
      </w:r>
      <w:r>
        <w:rPr>
          <w:rFonts w:eastAsia="Times New Roman"/>
          <w:szCs w:val="24"/>
        </w:rPr>
        <w:t>ο</w:t>
      </w:r>
      <w:r>
        <w:rPr>
          <w:rFonts w:eastAsia="Times New Roman"/>
          <w:szCs w:val="24"/>
        </w:rPr>
        <w:t xml:space="preserve">ργανισμό και στον </w:t>
      </w:r>
      <w:r>
        <w:rPr>
          <w:rFonts w:eastAsia="Times New Roman"/>
          <w:szCs w:val="24"/>
        </w:rPr>
        <w:t>κ</w:t>
      </w:r>
      <w:r>
        <w:rPr>
          <w:rFonts w:eastAsia="Times New Roman"/>
          <w:szCs w:val="24"/>
        </w:rPr>
        <w:t xml:space="preserve">ανονισμό του ΕΛΓΑ έχει κινηθεί η διαδικασία. Το ξέρουν οι </w:t>
      </w:r>
      <w:r>
        <w:rPr>
          <w:rFonts w:eastAsia="Times New Roman"/>
          <w:szCs w:val="24"/>
        </w:rPr>
        <w:t>Υ</w:t>
      </w:r>
      <w:r>
        <w:rPr>
          <w:rFonts w:eastAsia="Times New Roman"/>
          <w:szCs w:val="24"/>
        </w:rPr>
        <w:t>πηρεσίες του ΕΛΓΑ στο Ηράκλειο</w:t>
      </w:r>
      <w:r>
        <w:rPr>
          <w:rFonts w:eastAsia="Times New Roman"/>
          <w:szCs w:val="24"/>
        </w:rPr>
        <w:t>,</w:t>
      </w:r>
      <w:r>
        <w:rPr>
          <w:rFonts w:eastAsia="Times New Roman"/>
          <w:szCs w:val="24"/>
        </w:rPr>
        <w:t xml:space="preserve"> με τις οποίες ομιλείτε και το γνωρίζετε καλά.</w:t>
      </w:r>
    </w:p>
    <w:p w14:paraId="44111A4C" w14:textId="77777777" w:rsidR="00F11290" w:rsidRDefault="00526BF0">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44111A4D"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Εδώ, Βασίλη, είναι που λένε «ο θάνατός σου, η ζωή μου». Εμείς στα αστικά κέντρα πανηγυρίζαμε ότι δεν είχαμε βαρύ χειμώνα και γλιτώσαμε πετρέλαιο</w:t>
      </w:r>
      <w:r>
        <w:rPr>
          <w:rFonts w:eastAsia="Times New Roman"/>
          <w:szCs w:val="24"/>
        </w:rPr>
        <w:t xml:space="preserve"> θέρμανσης και τα προβλήματα σκάνε αλλού</w:t>
      </w:r>
      <w:r>
        <w:rPr>
          <w:rFonts w:eastAsia="Times New Roman"/>
          <w:szCs w:val="24"/>
        </w:rPr>
        <w:t>,</w:t>
      </w:r>
      <w:r>
        <w:rPr>
          <w:rFonts w:eastAsia="Times New Roman"/>
          <w:szCs w:val="24"/>
        </w:rPr>
        <w:t xml:space="preserve"> λόγω της κλιματικής αλλαγής. </w:t>
      </w:r>
    </w:p>
    <w:p w14:paraId="44111A4E" w14:textId="77777777" w:rsidR="00F11290" w:rsidRDefault="00526BF0">
      <w:pPr>
        <w:spacing w:line="600" w:lineRule="auto"/>
        <w:ind w:firstLine="720"/>
        <w:contextualSpacing/>
        <w:jc w:val="both"/>
        <w:rPr>
          <w:rFonts w:eastAsia="Times New Roman"/>
          <w:szCs w:val="24"/>
        </w:rPr>
      </w:pPr>
      <w:r>
        <w:rPr>
          <w:rFonts w:eastAsia="Times New Roman"/>
          <w:szCs w:val="24"/>
        </w:rPr>
        <w:t>Προχωρούμε</w:t>
      </w:r>
      <w:r>
        <w:rPr>
          <w:rFonts w:eastAsia="Times New Roman"/>
          <w:szCs w:val="24"/>
        </w:rPr>
        <w:t xml:space="preserve"> στην ένατη </w:t>
      </w:r>
      <w:r>
        <w:rPr>
          <w:rFonts w:eastAsia="Times New Roman"/>
          <w:szCs w:val="24"/>
        </w:rPr>
        <w:t xml:space="preserve">με αριθμό 1012/17-6-2016 </w:t>
      </w:r>
      <w:r>
        <w:rPr>
          <w:rFonts w:eastAsia="Times New Roman"/>
          <w:szCs w:val="24"/>
        </w:rPr>
        <w:t xml:space="preserve">επίκαιρη ερώτηση δεύτερου κύκλου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w:t>
      </w:r>
      <w:r>
        <w:rPr>
          <w:rFonts w:eastAsia="Times New Roman"/>
          <w:szCs w:val="24"/>
        </w:rPr>
        <w:t>Υπουργό Αγροτικής Ανάπτυξης και Τροφίμων, σχετικά με την απώλεια επιδότησης των νέων αγροτών και των ενοικιαστών αγροτικής γης.</w:t>
      </w:r>
    </w:p>
    <w:p w14:paraId="44111A4F"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Κεγκέρογλου</w:t>
      </w:r>
      <w:proofErr w:type="spellEnd"/>
      <w:r>
        <w:rPr>
          <w:rFonts w:eastAsia="Times New Roman"/>
          <w:szCs w:val="24"/>
        </w:rPr>
        <w:t>.</w:t>
      </w:r>
    </w:p>
    <w:p w14:paraId="44111A50"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Παραμένει, αν έχετε την καλοσύνη, να μου πείτε,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δεύτερης ερώτησης, ποιος είναι αρμόδιος να συγκροτήσει τον φάκελο για αποζημίωση ΠΣΕΑ, προκειμένου να υποβληθεί για το θέμα της ζημιάς στην ελαιοκαλλιέργεια. Αν έχετε την καλοσύνη να μου πείτε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w:t>
      </w:r>
      <w:r>
        <w:rPr>
          <w:rFonts w:eastAsia="Times New Roman"/>
          <w:szCs w:val="24"/>
        </w:rPr>
        <w:t>ό</w:t>
      </w:r>
      <w:r>
        <w:rPr>
          <w:rFonts w:eastAsia="Times New Roman"/>
          <w:szCs w:val="24"/>
        </w:rPr>
        <w:t xml:space="preserve"> ποιος είναι αρμόδιος, γιατί δεν το κατάλα</w:t>
      </w:r>
      <w:r>
        <w:rPr>
          <w:rFonts w:eastAsia="Times New Roman"/>
          <w:szCs w:val="24"/>
        </w:rPr>
        <w:t>βα.</w:t>
      </w:r>
    </w:p>
    <w:p w14:paraId="44111A51"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Η δεύτερη </w:t>
      </w:r>
      <w:r>
        <w:rPr>
          <w:rFonts w:eastAsia="Times New Roman"/>
          <w:szCs w:val="24"/>
        </w:rPr>
        <w:t>επίκαιρη</w:t>
      </w:r>
      <w:r>
        <w:rPr>
          <w:rFonts w:eastAsia="Times New Roman"/>
          <w:szCs w:val="24"/>
        </w:rPr>
        <w:t xml:space="preserve"> ερώτηση, κύριε Πρόεδρε, κύριε Υπουργέ, αφορά την απώλεια ενισχύσεων για μια μεγάλη κατηγορία αγροτών, κυρίως νέων αγροτών, οι οποίοι ενοικίασαν αγροτική γη από παλαιότερους παραγωγούς, αγρότες</w:t>
      </w:r>
      <w:r>
        <w:rPr>
          <w:rFonts w:eastAsia="Times New Roman"/>
          <w:szCs w:val="24"/>
        </w:rPr>
        <w:t>,</w:t>
      </w:r>
      <w:r>
        <w:rPr>
          <w:rFonts w:eastAsia="Times New Roman"/>
          <w:szCs w:val="24"/>
        </w:rPr>
        <w:t xml:space="preserve"> και εντάχθηκαν στο πρόγραμμα. Βεβαίως π</w:t>
      </w:r>
      <w:r>
        <w:rPr>
          <w:rFonts w:eastAsia="Times New Roman"/>
          <w:szCs w:val="24"/>
        </w:rPr>
        <w:t xml:space="preserve">ολλές από αυτές τις καλλιέργειες είναι και σε επιμέρους προγράμματα και έχει σημασία αυτό. </w:t>
      </w:r>
    </w:p>
    <w:p w14:paraId="44111A52" w14:textId="77777777" w:rsidR="00F11290" w:rsidRDefault="00526BF0">
      <w:pPr>
        <w:spacing w:line="600" w:lineRule="auto"/>
        <w:ind w:firstLine="720"/>
        <w:contextualSpacing/>
        <w:jc w:val="both"/>
        <w:rPr>
          <w:rFonts w:eastAsia="Times New Roman"/>
          <w:szCs w:val="24"/>
        </w:rPr>
      </w:pPr>
      <w:r>
        <w:rPr>
          <w:rFonts w:eastAsia="Times New Roman"/>
          <w:szCs w:val="24"/>
        </w:rPr>
        <w:t>Δυστυχώς, λόγω προβλημάτων διαδικαστικών στον ΟΠΕΚΕΠΕ</w:t>
      </w:r>
      <w:r>
        <w:rPr>
          <w:rFonts w:eastAsia="Times New Roman"/>
          <w:szCs w:val="24"/>
        </w:rPr>
        <w:t>,</w:t>
      </w:r>
      <w:r>
        <w:rPr>
          <w:rFonts w:eastAsia="Times New Roman"/>
          <w:szCs w:val="24"/>
        </w:rPr>
        <w:t xml:space="preserve"> αυτό το οποίο βγήκε σαν συμπέρασμα μετά την επισήμανση του προβλήματος και για το οποίο έχει μιλήσει ο κ. Απο</w:t>
      </w:r>
      <w:r>
        <w:rPr>
          <w:rFonts w:eastAsia="Times New Roman"/>
          <w:szCs w:val="24"/>
        </w:rPr>
        <w:t>στόλου σε άλλη ερώτηση, είναι ότι δεν δικαιούνται τις ενισχύσεις οι συγκεκριμένοι νέοι αγρότες που ενοικίασαν τη γη</w:t>
      </w:r>
      <w:r>
        <w:rPr>
          <w:rFonts w:eastAsia="Times New Roman"/>
          <w:szCs w:val="24"/>
        </w:rPr>
        <w:t>,</w:t>
      </w:r>
      <w:r>
        <w:rPr>
          <w:rFonts w:eastAsia="Times New Roman"/>
          <w:szCs w:val="24"/>
        </w:rPr>
        <w:t xml:space="preserve"> </w:t>
      </w:r>
      <w:r>
        <w:rPr>
          <w:rFonts w:eastAsia="Times New Roman"/>
          <w:szCs w:val="24"/>
        </w:rPr>
        <w:lastRenderedPageBreak/>
        <w:t>λόγω μιας φόρμας «</w:t>
      </w:r>
      <w:r>
        <w:rPr>
          <w:rFonts w:eastAsia="Times New Roman"/>
          <w:szCs w:val="24"/>
          <w:lang w:val="en-US"/>
        </w:rPr>
        <w:t>x</w:t>
      </w:r>
      <w:r>
        <w:rPr>
          <w:rFonts w:eastAsia="Times New Roman"/>
          <w:szCs w:val="24"/>
        </w:rPr>
        <w:t>ι</w:t>
      </w:r>
      <w:r>
        <w:rPr>
          <w:rFonts w:eastAsia="Times New Roman"/>
          <w:szCs w:val="24"/>
        </w:rPr>
        <w:t>»</w:t>
      </w:r>
      <w:r>
        <w:rPr>
          <w:rFonts w:eastAsia="Times New Roman"/>
          <w:szCs w:val="24"/>
        </w:rPr>
        <w:t>,</w:t>
      </w:r>
      <w:r>
        <w:rPr>
          <w:rFonts w:eastAsia="Times New Roman"/>
          <w:szCs w:val="24"/>
        </w:rPr>
        <w:t xml:space="preserve"> η οποία δεν μπορεί να υποβληθεί τώρα, αλλά οι αγρότες έχουν υποβάλει ένσταση. Αλλά δεν μπορεί να πάει η επιδότηση στ</w:t>
      </w:r>
      <w:r>
        <w:rPr>
          <w:rFonts w:eastAsia="Times New Roman"/>
          <w:szCs w:val="24"/>
        </w:rPr>
        <w:t xml:space="preserve">ον ιδιοκτήτη και προηγούμενο καλλιεργητή, γιατί αυτό θα σήμαινε για πολλούς απώλεια ενισχύσεων από τα επιμέρους προγράμματα για τις βιολογικές καλλιέργειες και άλλες. </w:t>
      </w:r>
    </w:p>
    <w:p w14:paraId="44111A53" w14:textId="77777777" w:rsidR="00F11290" w:rsidRDefault="00526BF0">
      <w:pPr>
        <w:spacing w:line="600" w:lineRule="auto"/>
        <w:ind w:firstLine="720"/>
        <w:contextualSpacing/>
        <w:jc w:val="both"/>
        <w:rPr>
          <w:rFonts w:eastAsia="Times New Roman"/>
          <w:szCs w:val="24"/>
        </w:rPr>
      </w:pPr>
      <w:r>
        <w:rPr>
          <w:rFonts w:eastAsia="Times New Roman"/>
          <w:szCs w:val="24"/>
        </w:rPr>
        <w:t>Είναι ένα πρόβλημα το οποίο κατά την άποψή μου θα μπορούσε να έχει λυθεί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w:t>
      </w:r>
      <w:r>
        <w:rPr>
          <w:rFonts w:eastAsia="Times New Roman"/>
          <w:szCs w:val="24"/>
        </w:rPr>
        <w:t xml:space="preserve"> ΟΠΕΚΕΠΕ. Δυστυχώς, κάποιοι το κοινοποίησαν και ενημέρωσαν την Ευρωπαϊκή Επιτροπή -κατά τη γνώμη τους σωστά, δεν το έκαναν από κακή πρόθεση- και αυτό το οποίο έχουμε δει μέχρι τώρα είναι τον κ. Αποστόλου να μας λέει «στην αναθεώρηση του 2017». Εκεί παρέπεμ</w:t>
      </w:r>
      <w:r>
        <w:rPr>
          <w:rFonts w:eastAsia="Times New Roman"/>
          <w:szCs w:val="24"/>
        </w:rPr>
        <w:t>ψε το θέμα</w:t>
      </w:r>
      <w:r w:rsidRPr="0007010C">
        <w:rPr>
          <w:rFonts w:eastAsia="Times New Roman"/>
          <w:szCs w:val="24"/>
        </w:rPr>
        <w:t>,</w:t>
      </w:r>
      <w:r>
        <w:rPr>
          <w:rFonts w:eastAsia="Times New Roman"/>
          <w:szCs w:val="24"/>
        </w:rPr>
        <w:t xml:space="preserve"> σε ερώτηση άλλου συναδέλφου.</w:t>
      </w:r>
    </w:p>
    <w:p w14:paraId="44111A54" w14:textId="77777777" w:rsidR="00F11290" w:rsidRDefault="00526BF0">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έλω να δω εάν μπορούμε, από τη στιγμή που έχει φτάσει το θέμα στην Ευρωπαϊκή Επιτροπή, να απευθυνθούμε στον Επίτροπο και να του ζητήσουμε η εξέταση αυτού του θέματος να μη γίνει του χρόνου, να μη</w:t>
      </w:r>
      <w:r>
        <w:rPr>
          <w:rFonts w:eastAsia="Times New Roman"/>
          <w:szCs w:val="24"/>
        </w:rPr>
        <w:t xml:space="preserve"> </w:t>
      </w:r>
      <w:r>
        <w:rPr>
          <w:rFonts w:eastAsia="Times New Roman"/>
          <w:szCs w:val="24"/>
        </w:rPr>
        <w:t xml:space="preserve">γίνει το 2017 για </w:t>
      </w:r>
      <w:r>
        <w:rPr>
          <w:rFonts w:eastAsia="Times New Roman"/>
          <w:szCs w:val="24"/>
        </w:rPr>
        <w:t>το 2018 κ.λπ., αλλά να γίνει φέτος.</w:t>
      </w:r>
    </w:p>
    <w:p w14:paraId="44111A5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αυτή η πρόθεση του Υπουργείου και θα υπάρξει αυτή η δυνατότητα, προκειμένου να μη χαθούν επιδοτήσεις και ενισχύσεις που δικαιούνται οι παραγωγοί και</w:t>
      </w:r>
      <w:r>
        <w:rPr>
          <w:rFonts w:eastAsia="Times New Roman" w:cs="Times New Roman"/>
          <w:szCs w:val="24"/>
        </w:rPr>
        <w:t>,</w:t>
      </w:r>
      <w:r>
        <w:rPr>
          <w:rFonts w:eastAsia="Times New Roman" w:cs="Times New Roman"/>
          <w:szCs w:val="24"/>
        </w:rPr>
        <w:t xml:space="preserve"> χωρίς τη δική τους υπαιτιότητα, φαίνεται ότι θα χάσουν;</w:t>
      </w:r>
    </w:p>
    <w:p w14:paraId="44111A5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Ορίστε, κύριε Υπουργέ, έχετε το</w:t>
      </w:r>
      <w:r>
        <w:rPr>
          <w:rFonts w:eastAsia="Times New Roman" w:cs="Times New Roman"/>
          <w:szCs w:val="24"/>
        </w:rPr>
        <w:t>ν</w:t>
      </w:r>
      <w:r>
        <w:rPr>
          <w:rFonts w:eastAsia="Times New Roman" w:cs="Times New Roman"/>
          <w:szCs w:val="24"/>
        </w:rPr>
        <w:t xml:space="preserve"> λόγο.</w:t>
      </w:r>
    </w:p>
    <w:p w14:paraId="44111A5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Γνωρίζετε πολύ καλά ότι το 2015 είναι το πρώτο έτος εφαρμογής της νέας ΚΑΠ. Γνωρίζετε πολύ καλά ότι στις 31 Δεκεμβρίου έληξε η ημερομηνία χορήγησης δικαιωμάτων της ενιαίας ενίσχυσης και ότι για τη χορήγηση αυτών των δικαιωμάτων έτος αναφοράς ορίστηκε το 2</w:t>
      </w:r>
      <w:r>
        <w:rPr>
          <w:rFonts w:eastAsia="Times New Roman" w:cs="Times New Roman"/>
          <w:szCs w:val="24"/>
        </w:rPr>
        <w:t xml:space="preserve">013. </w:t>
      </w:r>
    </w:p>
    <w:p w14:paraId="44111A5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Για να υπολογιστούν, λοιπόν, οι </w:t>
      </w:r>
      <w:proofErr w:type="spellStart"/>
      <w:r>
        <w:rPr>
          <w:rFonts w:eastAsia="Times New Roman" w:cs="Times New Roman"/>
          <w:szCs w:val="24"/>
        </w:rPr>
        <w:t>μοναδιαίες</w:t>
      </w:r>
      <w:proofErr w:type="spellEnd"/>
      <w:r>
        <w:rPr>
          <w:rFonts w:eastAsia="Times New Roman" w:cs="Times New Roman"/>
          <w:szCs w:val="24"/>
        </w:rPr>
        <w:t xml:space="preserve"> αξίες των νέων δικαιωμάτων βασικής ενίσχυσης του 2015, το κρίσιμο έτος ήταν το 2014. Όταν έγιναν οι δηλώσεις για το 2014, προφανώς, αφού έχουμε τόσες πολλές αστοχίες, έχουμε τόσους πολλούς παραγωγούς και ενο</w:t>
      </w:r>
      <w:r>
        <w:rPr>
          <w:rFonts w:eastAsia="Times New Roman" w:cs="Times New Roman"/>
          <w:szCs w:val="24"/>
        </w:rPr>
        <w:t>ικιαστές και ιδιοκτήτες</w:t>
      </w:r>
      <w:r>
        <w:rPr>
          <w:rFonts w:eastAsia="Times New Roman" w:cs="Times New Roman"/>
          <w:szCs w:val="24"/>
        </w:rPr>
        <w:t>,</w:t>
      </w:r>
      <w:r>
        <w:rPr>
          <w:rFonts w:eastAsia="Times New Roman" w:cs="Times New Roman"/>
          <w:szCs w:val="24"/>
        </w:rPr>
        <w:t xml:space="preserve"> οι οποίοι δεν δήλωσαν, υπήρχε μία ελλιπής, μία ελλιπέστατη ενημέρωση. Και γι’ αυτή την ενημέρωση, γι’ αυτή την ελλιπή </w:t>
      </w:r>
      <w:r>
        <w:rPr>
          <w:rFonts w:eastAsia="Times New Roman" w:cs="Times New Roman"/>
          <w:szCs w:val="24"/>
        </w:rPr>
        <w:lastRenderedPageBreak/>
        <w:t xml:space="preserve">ενημέρωση, για την κακή ενημέρωση, για την απώλεια ενημέρωσης –το καταλαβαίνετε πολύ καλά- υπάρχουν και ευθύνες. </w:t>
      </w:r>
    </w:p>
    <w:p w14:paraId="44111A5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Το ζήτημα, λοιπόν, είναι τώρα ότι</w:t>
      </w:r>
      <w:r>
        <w:rPr>
          <w:rFonts w:eastAsia="Times New Roman" w:cs="Times New Roman"/>
          <w:szCs w:val="24"/>
        </w:rPr>
        <w:t>,</w:t>
      </w:r>
      <w:r>
        <w:rPr>
          <w:rFonts w:eastAsia="Times New Roman" w:cs="Times New Roman"/>
          <w:szCs w:val="24"/>
        </w:rPr>
        <w:t xml:space="preserve"> ενώ έπρεπε να ενημερωθούν οι ιδιοκτήτες</w:t>
      </w:r>
      <w:r>
        <w:rPr>
          <w:rFonts w:eastAsia="Times New Roman" w:cs="Times New Roman"/>
          <w:szCs w:val="24"/>
        </w:rPr>
        <w:t>,</w:t>
      </w:r>
      <w:r>
        <w:rPr>
          <w:rFonts w:eastAsia="Times New Roman" w:cs="Times New Roman"/>
          <w:szCs w:val="24"/>
        </w:rPr>
        <w:t xml:space="preserve"> για να δηλώσουν τα δικά τους χωράφια</w:t>
      </w:r>
      <w:r>
        <w:rPr>
          <w:rFonts w:eastAsia="Times New Roman" w:cs="Times New Roman"/>
          <w:szCs w:val="24"/>
        </w:rPr>
        <w:t>,</w:t>
      </w:r>
      <w:r>
        <w:rPr>
          <w:rFonts w:eastAsia="Times New Roman" w:cs="Times New Roman"/>
          <w:szCs w:val="24"/>
        </w:rPr>
        <w:t xml:space="preserve"> και οι ενοικιαστές να μην τα δηλώσουν, αλλά να απευθυνθούν και να ενημερώσουν τους ιδιοκτήτες, δεν έγινε αυτό το πράγμα. Έγινε μία επανάληψη </w:t>
      </w:r>
      <w:r>
        <w:rPr>
          <w:rFonts w:eastAsia="Times New Roman" w:cs="Times New Roman"/>
          <w:szCs w:val="24"/>
        </w:rPr>
        <w:t>όσων γίνονταν τις προηγούμενες περιόδους. Το αποτέλεσμα το ξέρ</w:t>
      </w:r>
      <w:r>
        <w:rPr>
          <w:rFonts w:eastAsia="Times New Roman" w:cs="Times New Roman"/>
          <w:szCs w:val="24"/>
        </w:rPr>
        <w:t>ε</w:t>
      </w:r>
      <w:r>
        <w:rPr>
          <w:rFonts w:eastAsia="Times New Roman" w:cs="Times New Roman"/>
          <w:szCs w:val="24"/>
        </w:rPr>
        <w:t>τε, το περιγράφετε στην ερώτησή σας. Όταν οριστικοποιήθηκαν τα αποτελέσματα, κατάλαβαν κάποιοι άνθρωποι διαβάζοντας τα δικαιώματά τους ότι τους λείπουν πάρα πολλά χωράφια και τότε έγινε αντιληπ</w:t>
      </w:r>
      <w:r>
        <w:rPr>
          <w:rFonts w:eastAsia="Times New Roman" w:cs="Times New Roman"/>
          <w:szCs w:val="24"/>
        </w:rPr>
        <w:t>τή η έκταση του προβλήματος. Δεν περιλαμβάνονταν τα μισθωμένα από άλλο</w:t>
      </w:r>
      <w:r>
        <w:rPr>
          <w:rFonts w:eastAsia="Times New Roman" w:cs="Times New Roman"/>
          <w:szCs w:val="24"/>
        </w:rPr>
        <w:t>ν</w:t>
      </w:r>
      <w:r>
        <w:rPr>
          <w:rFonts w:eastAsia="Times New Roman" w:cs="Times New Roman"/>
          <w:szCs w:val="24"/>
        </w:rPr>
        <w:t xml:space="preserve"> γεωργό, αλλά μόνο τα ιδιόκτητα δικαιώματα. Και αυτό, όπως καταλαβαίνετε, είναι μία τεράστια απώλεια για το</w:t>
      </w:r>
      <w:r>
        <w:rPr>
          <w:rFonts w:eastAsia="Times New Roman" w:cs="Times New Roman"/>
          <w:szCs w:val="24"/>
        </w:rPr>
        <w:t>ν</w:t>
      </w:r>
      <w:r>
        <w:rPr>
          <w:rFonts w:eastAsia="Times New Roman" w:cs="Times New Roman"/>
          <w:szCs w:val="24"/>
        </w:rPr>
        <w:t xml:space="preserve"> κ</w:t>
      </w:r>
      <w:r>
        <w:rPr>
          <w:rFonts w:eastAsia="Times New Roman" w:cs="Times New Roman"/>
          <w:szCs w:val="24"/>
        </w:rPr>
        <w:t>αθ</w:t>
      </w:r>
      <w:r>
        <w:rPr>
          <w:rFonts w:eastAsia="Times New Roman" w:cs="Times New Roman"/>
          <w:szCs w:val="24"/>
        </w:rPr>
        <w:t>ένα από τους παραγωγούς και φυσικά συνολικά για τις τοπικές και την εθνικ</w:t>
      </w:r>
      <w:r>
        <w:rPr>
          <w:rFonts w:eastAsia="Times New Roman" w:cs="Times New Roman"/>
          <w:szCs w:val="24"/>
        </w:rPr>
        <w:t xml:space="preserve">ή οικονομία. </w:t>
      </w:r>
    </w:p>
    <w:p w14:paraId="44111A5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Αναφέρετε κάποιες προτάσεις. Θέλω να σας διαβεβαιώσω ότι το Υπουργείο και ο Υπουργός, ο οποίος συμμετέχει στα συμβούλια Υπουργών και ο Γενικός Γραμματέας, ο οποίος έχει την εκπροσώπηση στα όργανα της Ευρωπαϊκής Ένωσης, έχουν θέσει το ζήτημα α</w:t>
      </w:r>
      <w:r>
        <w:rPr>
          <w:rFonts w:eastAsia="Times New Roman" w:cs="Times New Roman"/>
          <w:szCs w:val="24"/>
        </w:rPr>
        <w:t xml:space="preserve">υτό. Είναι σε γνώση του Επιτρόπου. Δεν έχει δοθεί λύση. </w:t>
      </w:r>
    </w:p>
    <w:p w14:paraId="44111A5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Και το Υπουργείο και ο Υπουργός, όπως σας είπε και προχθές, επιμένουμε στην κατεύθυνση. Έχω και έγγραφα εδώ από τις Βρυξέλλες, τα οποία απαντούν για το ζήτημα αυτό το συγκεκριμένο. Είναι ένα πολύ μεγ</w:t>
      </w:r>
      <w:r>
        <w:rPr>
          <w:rFonts w:eastAsia="Times New Roman" w:cs="Times New Roman"/>
          <w:szCs w:val="24"/>
        </w:rPr>
        <w:t>άλο θέμα. Ορθώς το θέτετε. Και πρέπει να βρούμε λύση, γιατί έχουμε ανθρώπους, παραγωγούς</w:t>
      </w:r>
      <w:r>
        <w:rPr>
          <w:rFonts w:eastAsia="Times New Roman" w:cs="Times New Roman"/>
          <w:szCs w:val="24"/>
        </w:rPr>
        <w:t>,</w:t>
      </w:r>
      <w:r>
        <w:rPr>
          <w:rFonts w:eastAsia="Times New Roman" w:cs="Times New Roman"/>
          <w:szCs w:val="24"/>
        </w:rPr>
        <w:t xml:space="preserve"> είτε είναι καινούργιοι είτε είναι παλαιότεροι, οι οποίοι έμειναν χωρίς τα δικαιώματα, γιατί δεν ενημερώθηκαν. Αυτή την προσπάθεια πρέπει να την κάνουμε. Είναι προσπάθ</w:t>
      </w:r>
      <w:r>
        <w:rPr>
          <w:rFonts w:eastAsia="Times New Roman" w:cs="Times New Roman"/>
          <w:szCs w:val="24"/>
        </w:rPr>
        <w:t xml:space="preserve">εια κοινή, είναι προσπάθεια εθνική. Πρέπει να λύσουμε αυτό το ζήτημα. </w:t>
      </w:r>
    </w:p>
    <w:p w14:paraId="44111A5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Από τις Βρυξέλλες υπάρχει το επιχείρημα ότι μιλούμε για επιλογή της χώρας, η οποία επέλεξε τα ιστορικά δικαιώματα. Ιστορικά δικαιώματα έχει ο ιδιοκτήτης, ο ενοικιαστής έχει μόνο δικαιώμ</w:t>
      </w:r>
      <w:r>
        <w:rPr>
          <w:rFonts w:eastAsia="Times New Roman" w:cs="Times New Roman"/>
          <w:szCs w:val="24"/>
        </w:rPr>
        <w:t xml:space="preserve">ατα επί των </w:t>
      </w:r>
      <w:r>
        <w:rPr>
          <w:rFonts w:eastAsia="Times New Roman" w:cs="Times New Roman"/>
          <w:szCs w:val="24"/>
        </w:rPr>
        <w:lastRenderedPageBreak/>
        <w:t>ενισχύσεων, άρα εμείς δεν αλλάζουμε το</w:t>
      </w:r>
      <w:r>
        <w:rPr>
          <w:rFonts w:eastAsia="Times New Roman" w:cs="Times New Roman"/>
          <w:szCs w:val="24"/>
        </w:rPr>
        <w:t>ν</w:t>
      </w:r>
      <w:r>
        <w:rPr>
          <w:rFonts w:eastAsia="Times New Roman" w:cs="Times New Roman"/>
          <w:szCs w:val="24"/>
        </w:rPr>
        <w:t xml:space="preserve"> βασικό κανονισμό. Αυτό είναι το ζήτημά μας</w:t>
      </w:r>
      <w:r>
        <w:rPr>
          <w:rFonts w:eastAsia="Times New Roman" w:cs="Times New Roman"/>
          <w:szCs w:val="24"/>
        </w:rPr>
        <w:t>,</w:t>
      </w:r>
      <w:r>
        <w:rPr>
          <w:rFonts w:eastAsia="Times New Roman" w:cs="Times New Roman"/>
          <w:szCs w:val="24"/>
        </w:rPr>
        <w:t xml:space="preserve"> με ό,τι μπορεί να μεσολάβησε. Το ζήτημα είναι σε γνώση και ο αγώνας και η προσπάθεια συνεχίζεται</w:t>
      </w:r>
      <w:r>
        <w:rPr>
          <w:rFonts w:eastAsia="Times New Roman" w:cs="Times New Roman"/>
          <w:szCs w:val="24"/>
        </w:rPr>
        <w:t>,</w:t>
      </w:r>
      <w:r>
        <w:rPr>
          <w:rFonts w:eastAsia="Times New Roman" w:cs="Times New Roman"/>
          <w:szCs w:val="24"/>
        </w:rPr>
        <w:t xml:space="preserve"> για να αλλάξει. Γιατί από κάτω έχουμε ανθρώπους που είναι άνθρ</w:t>
      </w:r>
      <w:r>
        <w:rPr>
          <w:rFonts w:eastAsia="Times New Roman" w:cs="Times New Roman"/>
          <w:szCs w:val="24"/>
        </w:rPr>
        <w:t xml:space="preserve">ωποι με οικογένειες, με προβλήματα, με ζητήματα και παλεύουν για να σταθούν σε αυτή τη δύσκολη συγκυρία. </w:t>
      </w:r>
    </w:p>
    <w:p w14:paraId="44111A5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44111A5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Κοιτάξτε, δεν θα τοποθετηθώ για το θέμα που είπατε </w:t>
      </w:r>
      <w:r>
        <w:rPr>
          <w:rFonts w:eastAsia="Times New Roman" w:cs="Times New Roman"/>
          <w:szCs w:val="24"/>
        </w:rPr>
        <w:t>των ευθυνών, γιατί το ζήτημα δεν είναι αυτό τώρα, αλλά αυτό που είπατε στο τέλος, να δούμε πώς λύνουμε το θέμα. Διότι</w:t>
      </w:r>
      <w:r>
        <w:rPr>
          <w:rFonts w:eastAsia="Times New Roman" w:cs="Times New Roman"/>
          <w:szCs w:val="24"/>
        </w:rPr>
        <w:t>,</w:t>
      </w:r>
      <w:r>
        <w:rPr>
          <w:rFonts w:eastAsia="Times New Roman" w:cs="Times New Roman"/>
          <w:szCs w:val="24"/>
        </w:rPr>
        <w:t xml:space="preserve"> αν πάμε στις ευθύνες</w:t>
      </w:r>
      <w:r>
        <w:rPr>
          <w:rFonts w:eastAsia="Times New Roman" w:cs="Times New Roman"/>
          <w:szCs w:val="24"/>
        </w:rPr>
        <w:t>,</w:t>
      </w:r>
      <w:r>
        <w:rPr>
          <w:rFonts w:eastAsia="Times New Roman" w:cs="Times New Roman"/>
          <w:szCs w:val="24"/>
        </w:rPr>
        <w:t xml:space="preserve"> θα δούμε πλειάδα προσώπων, που πραγματικά θα μπορούσαν να έχουν χειριστεί διαφορετικά τα πράγματα, θα μπορούσαν να </w:t>
      </w:r>
      <w:r>
        <w:rPr>
          <w:rFonts w:eastAsia="Times New Roman" w:cs="Times New Roman"/>
          <w:szCs w:val="24"/>
        </w:rPr>
        <w:t>είχαν χειριστεί διαφορετικά τα πράγματα το 2014, θα μπορούσαν να τα έχουν χειριστεί διαφορετικά το 2015, θα μπορούσαν να τα έχουν διαχειριστεί διαφορετικά και στο πρώτο και στο δεύτερο εξάμηνο του 2015. Γιατί, όπως είπατε, στο τέλος του 2015 δόθηκαν τα δικ</w:t>
      </w:r>
      <w:r>
        <w:rPr>
          <w:rFonts w:eastAsia="Times New Roman" w:cs="Times New Roman"/>
          <w:szCs w:val="24"/>
        </w:rPr>
        <w:t>αιώματα.</w:t>
      </w:r>
    </w:p>
    <w:p w14:paraId="44111A5F"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Π</w:t>
      </w:r>
      <w:r>
        <w:rPr>
          <w:rFonts w:eastAsia="Times New Roman"/>
          <w:szCs w:val="24"/>
        </w:rPr>
        <w:t>ολλές φορές έχουμε την εξής διγλωσσία από τον Υπουργό. Τι λέει ο Υπουργός; Όταν τον συμφέρει λέει «</w:t>
      </w:r>
      <w:r>
        <w:rPr>
          <w:rFonts w:eastAsia="Times New Roman"/>
          <w:szCs w:val="24"/>
        </w:rPr>
        <w:t>ε</w:t>
      </w:r>
      <w:r>
        <w:rPr>
          <w:rFonts w:eastAsia="Times New Roman"/>
          <w:szCs w:val="24"/>
        </w:rPr>
        <w:t>μείς καταφέραμε και τροποποιήσαμε την ΚΑΠ και φέραμε 20 δισεκατομμύρια και πέντε</w:t>
      </w:r>
      <w:r>
        <w:rPr>
          <w:rFonts w:eastAsia="Times New Roman"/>
          <w:szCs w:val="24"/>
        </w:rPr>
        <w:t xml:space="preserve">, </w:t>
      </w:r>
      <w:r>
        <w:rPr>
          <w:rFonts w:eastAsia="Times New Roman"/>
          <w:szCs w:val="24"/>
        </w:rPr>
        <w:t>έξι για τον πυλώνα ανάπτυξης</w:t>
      </w:r>
      <w:r>
        <w:rPr>
          <w:rFonts w:eastAsia="Times New Roman"/>
          <w:szCs w:val="24"/>
        </w:rPr>
        <w:t>»</w:t>
      </w:r>
      <w:r>
        <w:rPr>
          <w:rFonts w:eastAsia="Times New Roman"/>
          <w:szCs w:val="24"/>
        </w:rPr>
        <w:t xml:space="preserve"> κ</w:t>
      </w:r>
      <w:r>
        <w:rPr>
          <w:rFonts w:eastAsia="Times New Roman"/>
          <w:szCs w:val="24"/>
        </w:rPr>
        <w:t>.</w:t>
      </w:r>
      <w:r>
        <w:rPr>
          <w:rFonts w:eastAsia="Times New Roman"/>
          <w:szCs w:val="24"/>
        </w:rPr>
        <w:t>λπ. και</w:t>
      </w:r>
      <w:r>
        <w:rPr>
          <w:rFonts w:eastAsia="Times New Roman"/>
          <w:szCs w:val="24"/>
        </w:rPr>
        <w:t>,</w:t>
      </w:r>
      <w:r>
        <w:rPr>
          <w:rFonts w:eastAsia="Times New Roman"/>
          <w:szCs w:val="24"/>
        </w:rPr>
        <w:t xml:space="preserve"> όποτε δεν τον συμφέρει, όπως είναι στις περιπτώσεις που υπάρχουν προβλήματα όπως αυτό, λέει: «Αυτό το κακό </w:t>
      </w:r>
      <w:r>
        <w:rPr>
          <w:rFonts w:eastAsia="Times New Roman"/>
          <w:szCs w:val="24"/>
        </w:rPr>
        <w:t xml:space="preserve">το έκαναν </w:t>
      </w:r>
      <w:r>
        <w:rPr>
          <w:rFonts w:eastAsia="Times New Roman"/>
          <w:szCs w:val="24"/>
        </w:rPr>
        <w:t xml:space="preserve">οι προηγούμενοι». </w:t>
      </w:r>
    </w:p>
    <w:p w14:paraId="44111A60"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Είναι ένα θέμα που αφορά τη χώρα και την Ευρωπαϊκή Ένωση. Πριν πάει, όμως, το θέμα στην Ευρωπαϊκή Ένωση</w:t>
      </w:r>
      <w:r>
        <w:rPr>
          <w:rFonts w:eastAsia="Times New Roman"/>
          <w:szCs w:val="24"/>
        </w:rPr>
        <w:t>,</w:t>
      </w:r>
      <w:r>
        <w:rPr>
          <w:rFonts w:eastAsia="Times New Roman"/>
          <w:szCs w:val="24"/>
        </w:rPr>
        <w:t xml:space="preserve"> εγώ πιστεύω ότ</w:t>
      </w:r>
      <w:r>
        <w:rPr>
          <w:rFonts w:eastAsia="Times New Roman"/>
          <w:szCs w:val="24"/>
        </w:rPr>
        <w:t>ι θα μπορούσε να λυθεί εδώ. Καλά κάνατε και ξηλώσατε τη διοίκηση του ΟΠΕΚΕΠΕ, αν ήταν και γι’ αυτό</w:t>
      </w:r>
      <w:r>
        <w:rPr>
          <w:rFonts w:eastAsia="Times New Roman"/>
          <w:szCs w:val="24"/>
        </w:rPr>
        <w:t>ν</w:t>
      </w:r>
      <w:r>
        <w:rPr>
          <w:rFonts w:eastAsia="Times New Roman"/>
          <w:szCs w:val="24"/>
        </w:rPr>
        <w:t xml:space="preserve"> τον λόγο. Δεν αρκεί, όμως, αυτό και δεν φτάνει μετά. Μετά που γίνεται η ζημιά</w:t>
      </w:r>
      <w:r>
        <w:rPr>
          <w:rFonts w:eastAsia="Times New Roman"/>
          <w:szCs w:val="24"/>
        </w:rPr>
        <w:t>,</w:t>
      </w:r>
      <w:r>
        <w:rPr>
          <w:rFonts w:eastAsia="Times New Roman"/>
          <w:szCs w:val="24"/>
        </w:rPr>
        <w:t xml:space="preserve"> δεν διορθώνεται βεβαίως σε εθνικό επίπεδο, διότι θα επισύρει ποινές και πρόστ</w:t>
      </w:r>
      <w:r>
        <w:rPr>
          <w:rFonts w:eastAsia="Times New Roman"/>
          <w:szCs w:val="24"/>
        </w:rPr>
        <w:t xml:space="preserve">ιμα. Μπορούσε να έχει λυθεί πιο μπροστά. Μπορούσε πριν </w:t>
      </w:r>
      <w:r>
        <w:rPr>
          <w:rFonts w:eastAsia="Times New Roman"/>
          <w:szCs w:val="24"/>
        </w:rPr>
        <w:t>από</w:t>
      </w:r>
      <w:r>
        <w:rPr>
          <w:rFonts w:eastAsia="Times New Roman"/>
          <w:szCs w:val="24"/>
        </w:rPr>
        <w:t xml:space="preserve"> την έκδοση των δικαιωμάτων, μέσα στο 2015, να έχει λυθεί το θέμα και δεν λύθηκε, διότι με πολύ αργούς ρυθμούς μπήκαν στο πνεύμα αυτών που ανέλαβαν οι άνθρωποι οι οποίοι είχαν τοποθετηθεί στη διοίκη</w:t>
      </w:r>
      <w:r>
        <w:rPr>
          <w:rFonts w:eastAsia="Times New Roman"/>
          <w:szCs w:val="24"/>
        </w:rPr>
        <w:t xml:space="preserve">ση. </w:t>
      </w:r>
    </w:p>
    <w:p w14:paraId="44111A61"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Σε κάθε περίπτωση</w:t>
      </w:r>
      <w:r>
        <w:rPr>
          <w:rFonts w:eastAsia="Times New Roman"/>
          <w:szCs w:val="24"/>
        </w:rPr>
        <w:t>,</w:t>
      </w:r>
      <w:r>
        <w:rPr>
          <w:rFonts w:eastAsia="Times New Roman"/>
          <w:szCs w:val="24"/>
        </w:rPr>
        <w:t xml:space="preserve"> αυτό πρέπει να το αφήσουμε τώρα, διότι δεν είναι το θέμα των ευθυνών, όπως είπα και στην αρχή. Εγώ επιμένω και η παράταξή μου επιμένει ότι αυτή την κατεύθυνση για την αλλαγή εντός του έτους, για να μην περιμένουμε τη γενικότερη αναθ</w:t>
      </w:r>
      <w:r>
        <w:rPr>
          <w:rFonts w:eastAsia="Times New Roman"/>
          <w:szCs w:val="24"/>
        </w:rPr>
        <w:t xml:space="preserve">εώρηση του </w:t>
      </w:r>
      <w:r>
        <w:rPr>
          <w:rFonts w:eastAsia="Times New Roman"/>
          <w:szCs w:val="24"/>
        </w:rPr>
        <w:t>κ</w:t>
      </w:r>
      <w:r>
        <w:rPr>
          <w:rFonts w:eastAsia="Times New Roman"/>
          <w:szCs w:val="24"/>
        </w:rPr>
        <w:t>ανονισμού, θα πρέπει να την υποστηρίξουμε και να βρούμε συμμάχους σε ευρωπαϊκό επίπεδο</w:t>
      </w:r>
      <w:r>
        <w:rPr>
          <w:rFonts w:eastAsia="Times New Roman"/>
          <w:szCs w:val="24"/>
        </w:rPr>
        <w:t>,</w:t>
      </w:r>
      <w:r>
        <w:rPr>
          <w:rFonts w:eastAsia="Times New Roman"/>
          <w:szCs w:val="24"/>
        </w:rPr>
        <w:t xml:space="preserve"> για να γίνει αυτό. </w:t>
      </w:r>
    </w:p>
    <w:p w14:paraId="44111A62"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Δεν ξέρω εάν και άλλες χώρες έχουν συγκεκριμένα προβλήματα</w:t>
      </w:r>
      <w:r>
        <w:rPr>
          <w:rFonts w:eastAsia="Times New Roman"/>
          <w:szCs w:val="24"/>
        </w:rPr>
        <w:t>,</w:t>
      </w:r>
      <w:r>
        <w:rPr>
          <w:rFonts w:eastAsia="Times New Roman"/>
          <w:szCs w:val="24"/>
        </w:rPr>
        <w:t xml:space="preserve"> </w:t>
      </w:r>
      <w:r>
        <w:rPr>
          <w:rFonts w:eastAsia="Times New Roman"/>
          <w:szCs w:val="24"/>
        </w:rPr>
        <w:t>ώστε</w:t>
      </w:r>
      <w:r>
        <w:rPr>
          <w:rFonts w:eastAsia="Times New Roman"/>
          <w:szCs w:val="24"/>
        </w:rPr>
        <w:t xml:space="preserve"> να δημιουργηθούν συμμαχίες, σίγουρα, όμως, θα πρέπει το Υπουργείο σας ν</w:t>
      </w:r>
      <w:r>
        <w:rPr>
          <w:rFonts w:eastAsia="Times New Roman"/>
          <w:szCs w:val="24"/>
        </w:rPr>
        <w:t xml:space="preserve">α καλέσει όλους τους Ευρωβουλευτές, ανεξάρτητα αν είναι στην Επιτροπή Γεωργίας ή όχι, για να θέσουν πλέον το θέμα και στο Ευρωκοινοβούλιο δυναμικά, ούτως ώστε να μπορέσουμε να αντιμετωπίσουμε την κατάσταση αποσπώντας διαδικασία μερικής τροποποίησης ή </w:t>
      </w:r>
      <w:proofErr w:type="spellStart"/>
      <w:r>
        <w:rPr>
          <w:rFonts w:eastAsia="Times New Roman"/>
          <w:szCs w:val="24"/>
        </w:rPr>
        <w:t>προδι</w:t>
      </w:r>
      <w:r>
        <w:rPr>
          <w:rFonts w:eastAsia="Times New Roman"/>
          <w:szCs w:val="24"/>
        </w:rPr>
        <w:t>αδικασία</w:t>
      </w:r>
      <w:proofErr w:type="spellEnd"/>
      <w:r>
        <w:rPr>
          <w:rFonts w:eastAsia="Times New Roman"/>
          <w:szCs w:val="24"/>
        </w:rPr>
        <w:t xml:space="preserve"> τροποποίησης του </w:t>
      </w:r>
      <w:r>
        <w:rPr>
          <w:rFonts w:eastAsia="Times New Roman"/>
          <w:szCs w:val="24"/>
        </w:rPr>
        <w:t>κ</w:t>
      </w:r>
      <w:r>
        <w:rPr>
          <w:rFonts w:eastAsia="Times New Roman"/>
          <w:szCs w:val="24"/>
        </w:rPr>
        <w:t xml:space="preserve">ανονισμού πριν </w:t>
      </w:r>
      <w:r>
        <w:rPr>
          <w:rFonts w:eastAsia="Times New Roman"/>
          <w:szCs w:val="24"/>
        </w:rPr>
        <w:t xml:space="preserve">από </w:t>
      </w:r>
      <w:r>
        <w:rPr>
          <w:rFonts w:eastAsia="Times New Roman"/>
          <w:szCs w:val="24"/>
        </w:rPr>
        <w:t>το 2017.</w:t>
      </w:r>
    </w:p>
    <w:p w14:paraId="44111A63"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Κατά την άποψή μου, δεν υπάρχει άλλος τρόπος</w:t>
      </w:r>
      <w:r>
        <w:rPr>
          <w:rFonts w:eastAsia="Times New Roman"/>
          <w:szCs w:val="24"/>
        </w:rPr>
        <w:t>,</w:t>
      </w:r>
      <w:r>
        <w:rPr>
          <w:rFonts w:eastAsia="Times New Roman"/>
          <w:szCs w:val="24"/>
        </w:rPr>
        <w:t xml:space="preserve"> διότι το 2018, όταν η τροποποίηση θα ολοκληρωθεί, τότε θα έχουν χαθεί τα δικαιώματα για πολλούς λόγους</w:t>
      </w:r>
      <w:r>
        <w:rPr>
          <w:rFonts w:eastAsia="Times New Roman"/>
          <w:szCs w:val="24"/>
        </w:rPr>
        <w:t>,</w:t>
      </w:r>
      <w:r>
        <w:rPr>
          <w:rFonts w:eastAsia="Times New Roman"/>
          <w:szCs w:val="24"/>
        </w:rPr>
        <w:t xml:space="preserve"> που έχουν να κάνουν με άλλες διατάξεις του </w:t>
      </w:r>
      <w:r>
        <w:rPr>
          <w:rFonts w:eastAsia="Times New Roman"/>
          <w:szCs w:val="24"/>
        </w:rPr>
        <w:t>κ</w:t>
      </w:r>
      <w:r>
        <w:rPr>
          <w:rFonts w:eastAsia="Times New Roman"/>
          <w:szCs w:val="24"/>
        </w:rPr>
        <w:t>ανονισμ</w:t>
      </w:r>
      <w:r>
        <w:rPr>
          <w:rFonts w:eastAsia="Times New Roman"/>
          <w:szCs w:val="24"/>
        </w:rPr>
        <w:t>ού.</w:t>
      </w:r>
    </w:p>
    <w:p w14:paraId="44111A64"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Ευχαριστώ, κύριε Πρόεδρε.</w:t>
      </w:r>
    </w:p>
    <w:p w14:paraId="44111A65"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Είναι που λένε ότι οι παλιές συντροφικές αγάπες δεν λησμονιόνται. Πρώτη φορά βλέπω τον κ. </w:t>
      </w:r>
      <w:proofErr w:type="spellStart"/>
      <w:r>
        <w:rPr>
          <w:rFonts w:eastAsia="Times New Roman"/>
          <w:szCs w:val="24"/>
        </w:rPr>
        <w:t>Κεγκέρογλου</w:t>
      </w:r>
      <w:proofErr w:type="spellEnd"/>
      <w:r>
        <w:rPr>
          <w:rFonts w:eastAsia="Times New Roman"/>
          <w:szCs w:val="24"/>
        </w:rPr>
        <w:t xml:space="preserve"> τόσο ήπιο, κύριε </w:t>
      </w:r>
      <w:proofErr w:type="spellStart"/>
      <w:r>
        <w:rPr>
          <w:rFonts w:eastAsia="Times New Roman"/>
          <w:szCs w:val="24"/>
        </w:rPr>
        <w:t>Μπόλαρη</w:t>
      </w:r>
      <w:proofErr w:type="spellEnd"/>
      <w:r>
        <w:rPr>
          <w:rFonts w:eastAsia="Times New Roman"/>
          <w:szCs w:val="24"/>
        </w:rPr>
        <w:t xml:space="preserve">. </w:t>
      </w:r>
    </w:p>
    <w:p w14:paraId="44111A66"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Ορίστε, έ</w:t>
      </w:r>
      <w:r>
        <w:rPr>
          <w:rFonts w:eastAsia="Times New Roman"/>
          <w:szCs w:val="24"/>
        </w:rPr>
        <w:t>χετε τον λόγο.</w:t>
      </w:r>
    </w:p>
    <w:p w14:paraId="44111A67"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ΜΑΡΚΟΣ ΜΠΟΛΑΡΗΣ (Αναπληρωτής Υπουργός Αγ</w:t>
      </w:r>
      <w:r>
        <w:rPr>
          <w:rFonts w:eastAsia="Times New Roman"/>
          <w:b/>
          <w:szCs w:val="24"/>
        </w:rPr>
        <w:t xml:space="preserve">ροτικής Ανάπτυξης και Τροφίμων): </w:t>
      </w:r>
      <w:r>
        <w:rPr>
          <w:rFonts w:eastAsia="Times New Roman"/>
          <w:szCs w:val="24"/>
        </w:rPr>
        <w:t>Κύριε Πρόεδρε, είναι σαφές ότι το ζήτημα αφορά κάποιες χιλιάδες παραγωγούς -δεν είναι καταγεγραμμένος ο αριθμός-</w:t>
      </w:r>
      <w:r>
        <w:rPr>
          <w:rFonts w:eastAsia="Times New Roman"/>
          <w:szCs w:val="24"/>
        </w:rPr>
        <w:t>,</w:t>
      </w:r>
      <w:r>
        <w:rPr>
          <w:rFonts w:eastAsia="Times New Roman"/>
          <w:szCs w:val="24"/>
        </w:rPr>
        <w:t xml:space="preserve"> οι οποίοι χωρίς καμμία δική τους ευθύνη έχουν μείνει χωρίς δυνατότητα ενισχύσεων. </w:t>
      </w:r>
    </w:p>
    <w:p w14:paraId="44111A68"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 xml:space="preserve">Συνεπώς το θέμα έχει αυτή </w:t>
      </w:r>
      <w:r>
        <w:rPr>
          <w:rFonts w:eastAsia="Times New Roman"/>
          <w:szCs w:val="24"/>
        </w:rPr>
        <w:t>τη διάσταση την οποία προανέφερα, με την οποία κινείται το Υπουργείο αυτή τη στιγμή στην Ευρωπαϊκή Ένωση, στην Επιτροπή, για να έχουμε επίλυση. Σε αυτή τη διάσταση είναι ένα ζήτημα που αφορά όλους μας. Ο κόσμος από κάτω</w:t>
      </w:r>
      <w:r>
        <w:rPr>
          <w:rFonts w:eastAsia="Times New Roman"/>
          <w:szCs w:val="24"/>
        </w:rPr>
        <w:t>,</w:t>
      </w:r>
      <w:r>
        <w:rPr>
          <w:rFonts w:eastAsia="Times New Roman"/>
          <w:szCs w:val="24"/>
        </w:rPr>
        <w:t xml:space="preserve"> ο οποίος έμεινε χωρίς δικαιώματα κα</w:t>
      </w:r>
      <w:r>
        <w:rPr>
          <w:rFonts w:eastAsia="Times New Roman"/>
          <w:szCs w:val="24"/>
        </w:rPr>
        <w:t>ι ανάλογες ενισχύσεις</w:t>
      </w:r>
      <w:r>
        <w:rPr>
          <w:rFonts w:eastAsia="Times New Roman"/>
          <w:szCs w:val="24"/>
        </w:rPr>
        <w:t>,</w:t>
      </w:r>
      <w:r>
        <w:rPr>
          <w:rFonts w:eastAsia="Times New Roman"/>
          <w:szCs w:val="24"/>
        </w:rPr>
        <w:t xml:space="preserve"> είναι οι Έλληνες πολίτες και έχουν από εμάς, από την Κυβέρνηση, από την πολιτεία, αξίωση να λύσουμε το πρόβλημα. </w:t>
      </w:r>
    </w:p>
    <w:p w14:paraId="44111A69"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Ευχαριστώ πολύ. </w:t>
      </w:r>
    </w:p>
    <w:p w14:paraId="44111A6A"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Αξιοποιήστε και την πρόταση για τους Έλληνες Ευρωβουλευτές, έστω </w:t>
      </w:r>
      <w:r>
        <w:rPr>
          <w:rFonts w:eastAsia="Times New Roman"/>
          <w:szCs w:val="24"/>
        </w:rPr>
        <w:t>εκπρόσωπος από κάθε κόμμα. Δεν είναι ανάγκη να είναι και οι είκοσι ένας.</w:t>
      </w:r>
    </w:p>
    <w:p w14:paraId="44111A6B"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Έχει δίκιο ο κ. </w:t>
      </w:r>
      <w:proofErr w:type="spellStart"/>
      <w:r>
        <w:rPr>
          <w:rFonts w:eastAsia="Times New Roman"/>
          <w:szCs w:val="24"/>
        </w:rPr>
        <w:t>Κεγκέρογλου</w:t>
      </w:r>
      <w:proofErr w:type="spellEnd"/>
      <w:r>
        <w:rPr>
          <w:rFonts w:eastAsia="Times New Roman"/>
          <w:szCs w:val="24"/>
        </w:rPr>
        <w:t>.</w:t>
      </w:r>
    </w:p>
    <w:p w14:paraId="44111A6C"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Ευχαριστούμε, κύριε </w:t>
      </w:r>
      <w:proofErr w:type="spellStart"/>
      <w:r>
        <w:rPr>
          <w:rFonts w:eastAsia="Times New Roman"/>
          <w:szCs w:val="24"/>
        </w:rPr>
        <w:t>Μπόλαρη</w:t>
      </w:r>
      <w:proofErr w:type="spellEnd"/>
      <w:r>
        <w:rPr>
          <w:rFonts w:eastAsia="Times New Roman"/>
          <w:szCs w:val="24"/>
        </w:rPr>
        <w:t>.</w:t>
      </w:r>
    </w:p>
    <w:p w14:paraId="44111A6D"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Κυρίες και κύριοι σ</w:t>
      </w:r>
      <w:r>
        <w:rPr>
          <w:rFonts w:eastAsia="Times New Roman"/>
          <w:szCs w:val="24"/>
        </w:rPr>
        <w:t>υνάδελφοι, έχω την τιμή να σας ανακοινώσω ότι η Διαρκής Επιτροπή Παραγωγής και Εμπορίου καταθέτει την έκθεσή της στην πρόταση νόμου αρμοδιότητας του Υπουργείου Οικονομίας, Ανάπτυξης και Τουρισμού</w:t>
      </w:r>
      <w:r>
        <w:rPr>
          <w:rFonts w:eastAsia="Times New Roman"/>
          <w:szCs w:val="24"/>
        </w:rPr>
        <w:t>:</w:t>
      </w:r>
      <w:r>
        <w:rPr>
          <w:rFonts w:eastAsia="Times New Roman"/>
          <w:szCs w:val="24"/>
        </w:rPr>
        <w:t xml:space="preserve"> «Μέτρα ανακούφισης της λαϊκής οικογένειας».</w:t>
      </w:r>
    </w:p>
    <w:p w14:paraId="44111A6E" w14:textId="77777777" w:rsidR="00F11290" w:rsidRDefault="00526BF0">
      <w:pPr>
        <w:tabs>
          <w:tab w:val="left" w:pos="2820"/>
        </w:tabs>
        <w:spacing w:line="600" w:lineRule="auto"/>
        <w:ind w:firstLine="720"/>
        <w:contextualSpacing/>
        <w:jc w:val="both"/>
        <w:rPr>
          <w:rFonts w:eastAsia="Times New Roman"/>
          <w:szCs w:val="24"/>
        </w:rPr>
      </w:pPr>
      <w:r>
        <w:rPr>
          <w:rFonts w:eastAsia="Times New Roman"/>
          <w:szCs w:val="24"/>
        </w:rPr>
        <w:t xml:space="preserve">Αν δεν κάνω </w:t>
      </w:r>
      <w:r>
        <w:rPr>
          <w:rFonts w:eastAsia="Times New Roman"/>
          <w:szCs w:val="24"/>
        </w:rPr>
        <w:t>λάθος</w:t>
      </w:r>
      <w:r>
        <w:rPr>
          <w:rFonts w:eastAsia="Times New Roman"/>
          <w:szCs w:val="24"/>
        </w:rPr>
        <w:t>,</w:t>
      </w:r>
      <w:r>
        <w:rPr>
          <w:rFonts w:eastAsia="Times New Roman"/>
          <w:szCs w:val="24"/>
        </w:rPr>
        <w:t xml:space="preserve"> είναι η πρόταση νόμου του Κομμουνιστικού Κόμματος. Κύριε Τάσσο, συμβολική η ημερομηνία που θα συζητηθεί. Υπενθυμίζω ότι στις 14 Ιουλίου 1789 έγινε η Γαλλική Επανάσταση, η πτώση της Βαστίλης. Το αργήσαμε, το αργήσαμε, αλλά το βάλαμε στη σωστή ημερομη</w:t>
      </w:r>
      <w:r>
        <w:rPr>
          <w:rFonts w:eastAsia="Times New Roman"/>
          <w:szCs w:val="24"/>
        </w:rPr>
        <w:t xml:space="preserve">νία. </w:t>
      </w:r>
    </w:p>
    <w:p w14:paraId="44111A6F" w14:textId="77777777" w:rsidR="00F11290" w:rsidRDefault="00526BF0">
      <w:pPr>
        <w:tabs>
          <w:tab w:val="left" w:pos="2820"/>
        </w:tabs>
        <w:spacing w:line="600" w:lineRule="auto"/>
        <w:ind w:firstLine="720"/>
        <w:contextualSpacing/>
        <w:jc w:val="both"/>
        <w:rPr>
          <w:rFonts w:eastAsia="Times New Roman" w:cs="Times New Roman"/>
          <w:szCs w:val="24"/>
        </w:rPr>
      </w:pPr>
      <w:r w:rsidRPr="00BF5124">
        <w:rPr>
          <w:rFonts w:eastAsia="Times New Roman" w:cs="Times New Roman"/>
          <w:color w:val="000000" w:themeColor="text1"/>
          <w:szCs w:val="24"/>
        </w:rPr>
        <w:lastRenderedPageBreak/>
        <w:t xml:space="preserve">Σειρά έχει η πέμπτη </w:t>
      </w:r>
      <w:r w:rsidRPr="00BF5124">
        <w:rPr>
          <w:rFonts w:eastAsia="Times New Roman" w:cs="Times New Roman"/>
          <w:color w:val="000000" w:themeColor="text1"/>
          <w:szCs w:val="24"/>
        </w:rPr>
        <w:t xml:space="preserve">με αριθμό </w:t>
      </w:r>
      <w:r>
        <w:rPr>
          <w:rFonts w:eastAsia="Times New Roman" w:cs="Times New Roman"/>
          <w:szCs w:val="24"/>
        </w:rPr>
        <w:t>1090/5-7-</w:t>
      </w:r>
      <w:r w:rsidRPr="000C0634">
        <w:rPr>
          <w:rFonts w:eastAsia="Times New Roman" w:cs="Times New Roman"/>
          <w:color w:val="000000" w:themeColor="text1"/>
          <w:szCs w:val="24"/>
        </w:rPr>
        <w:t>2016</w:t>
      </w:r>
      <w:r>
        <w:rPr>
          <w:rFonts w:eastAsia="Times New Roman" w:cs="Times New Roman"/>
          <w:color w:val="000000" w:themeColor="text1"/>
          <w:szCs w:val="24"/>
        </w:rPr>
        <w:t xml:space="preserve"> </w:t>
      </w:r>
      <w:r w:rsidRPr="000C0634">
        <w:rPr>
          <w:rFonts w:eastAsia="Times New Roman" w:cs="Times New Roman"/>
          <w:color w:val="000000" w:themeColor="text1"/>
          <w:szCs w:val="24"/>
        </w:rPr>
        <w:t xml:space="preserve">επίκαιρη ερώτηση πρώτου κύκλου του Βουλευτή Λέσβου του </w:t>
      </w:r>
      <w:r>
        <w:rPr>
          <w:rFonts w:eastAsia="Times New Roman" w:cs="Times New Roman"/>
          <w:szCs w:val="24"/>
        </w:rPr>
        <w:t>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Σταύρου Τάσσου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στο Δημόσιο Σύστημα Υγείας των νησιών των Φούρνων Ι</w:t>
      </w:r>
      <w:r>
        <w:rPr>
          <w:rFonts w:eastAsia="Times New Roman" w:cs="Times New Roman"/>
          <w:szCs w:val="24"/>
        </w:rPr>
        <w:t>καρίας.</w:t>
      </w:r>
    </w:p>
    <w:p w14:paraId="44111A70" w14:textId="77777777" w:rsidR="00F11290" w:rsidRDefault="00526BF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θα απαντήσει ο κ. Ξανθός.</w:t>
      </w:r>
    </w:p>
    <w:p w14:paraId="44111A71" w14:textId="77777777" w:rsidR="00F11290" w:rsidRDefault="00526BF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Ξανθέ, δεν ξέρω αν τυχαίνει, όσες φορές προεδρεύω εγώ, είστε παρών πάντα και οφείλω να το σημειώσω, εν αντιθέσει –επειδή θα το έλεγα ούτως ή άλλως- με έξι ερωτήσεις που δεν θα απαντηθούν, γιατί </w:t>
      </w:r>
      <w:r>
        <w:rPr>
          <w:rFonts w:eastAsia="Times New Roman" w:cs="Times New Roman"/>
          <w:szCs w:val="24"/>
        </w:rPr>
        <w:t xml:space="preserve">για μία ακόμη φορά ο Αναπληρωτής σας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λόγω φόρτου εργασίας</w:t>
      </w:r>
      <w:r>
        <w:rPr>
          <w:rFonts w:eastAsia="Times New Roman" w:cs="Times New Roman"/>
          <w:szCs w:val="24"/>
        </w:rPr>
        <w:t>,</w:t>
      </w:r>
      <w:r>
        <w:rPr>
          <w:rFonts w:eastAsia="Times New Roman" w:cs="Times New Roman"/>
          <w:szCs w:val="24"/>
        </w:rPr>
        <w:t xml:space="preserve"> δεν έρχεται. Θα το έλεγα και για τυπικούς λόγους, το λέω από τώρα.</w:t>
      </w:r>
    </w:p>
    <w:p w14:paraId="44111A72" w14:textId="77777777" w:rsidR="00F11290" w:rsidRDefault="00526BF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Ορίστε, κύριε Τάσσο, έχετε τον λόγο.</w:t>
      </w:r>
    </w:p>
    <w:p w14:paraId="44111A7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 </w:t>
      </w:r>
    </w:p>
    <w:p w14:paraId="44111A7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Να πω ότι είναι κοινότοπο να επανερχόμαστε για άλλη μια φορά για τα ζητήματα υγείας, ιδιαίτερα σε νησιά όπως οι Φούρνοι, γιατί πράγματι δεν έχουν προκύψει οι ουσιαστικές αλλαγές που απαιτούνται για να μπορέσει το δημόσιο σύστημα υγείας να ανταποκριθεί στις</w:t>
      </w:r>
      <w:r>
        <w:rPr>
          <w:rFonts w:eastAsia="Times New Roman" w:cs="Times New Roman"/>
          <w:szCs w:val="24"/>
        </w:rPr>
        <w:t xml:space="preserve"> ανάγκες των κατοίκων αυτών. </w:t>
      </w:r>
    </w:p>
    <w:p w14:paraId="44111A7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Ειδικότερα στα νησιά των Φούρνων, όπου υπάρχουν τρεις οικισμοί με πληθυσμό περίπου δύο χιλιάδες κατοίκους, οι οποίοι βέβαια αυξάνονται κατά την καλοκαιρινή περίοδο με τον τουρισμό, ευτυχώς υπάρχουν πολλά παιδιά και οικογένειες</w:t>
      </w:r>
      <w:r>
        <w:rPr>
          <w:rFonts w:eastAsia="Times New Roman" w:cs="Times New Roman"/>
          <w:szCs w:val="24"/>
        </w:rPr>
        <w:t xml:space="preserve"> νέων ανθρώπων, αλλά υπάρχουν και ηλικιωμένοι, υπάρχουν και ΑΜΕΑ και υπάρχουν άνθρωποι που χρειάζονται συνεχή παρακολούθηση και φροντίδα. Με δύο αγροτικά ιατρεία στη Θύμαινα και τη </w:t>
      </w:r>
      <w:proofErr w:type="spellStart"/>
      <w:r>
        <w:rPr>
          <w:rFonts w:eastAsia="Times New Roman" w:cs="Times New Roman"/>
          <w:szCs w:val="24"/>
        </w:rPr>
        <w:t>Χρυσομηλιά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όπου</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στη Θύμαινα η πρόσβαση γίνεται μόνο με βάρκα- δε</w:t>
      </w:r>
      <w:r>
        <w:rPr>
          <w:rFonts w:eastAsia="Times New Roman" w:cs="Times New Roman"/>
          <w:szCs w:val="24"/>
        </w:rPr>
        <w:t xml:space="preserve">ν υπηρετεί </w:t>
      </w:r>
      <w:r>
        <w:rPr>
          <w:rFonts w:eastAsia="Times New Roman" w:cs="Times New Roman"/>
          <w:szCs w:val="24"/>
        </w:rPr>
        <w:t xml:space="preserve">κανένας αγροτικός γιατρός, </w:t>
      </w:r>
      <w:r>
        <w:rPr>
          <w:rFonts w:eastAsia="Times New Roman" w:cs="Times New Roman"/>
          <w:szCs w:val="24"/>
        </w:rPr>
        <w:t xml:space="preserve">ενώ προβλέπονται δύο αγροτικοί γιατροί. </w:t>
      </w:r>
    </w:p>
    <w:p w14:paraId="44111A7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Στο κατ’ όνομα πολυδύναμο ιατρείο των Φούρνων, η αγροτική γιατρός, η οποία είχε σταλεί με απόσπαση εξήντα ημερών από την Ίο, άφησε τη θέση της κενή από τις 20 Ιουνίου, καθώς επέ</w:t>
      </w:r>
      <w:r>
        <w:rPr>
          <w:rFonts w:eastAsia="Times New Roman" w:cs="Times New Roman"/>
          <w:szCs w:val="24"/>
        </w:rPr>
        <w:t xml:space="preserve">στρεψε στη βάση της. Η γιατρός που έχει προσληφθεί γι’ αυτή τη δουλειά στη θέση της γενικής ιατρού, από τον Μάρτιο </w:t>
      </w:r>
      <w:r>
        <w:rPr>
          <w:rFonts w:eastAsia="Times New Roman" w:cs="Times New Roman"/>
          <w:szCs w:val="24"/>
        </w:rPr>
        <w:lastRenderedPageBreak/>
        <w:t>του 2015 μέχρι σήμερα έχει παρουσιαστεί συνολικά τρεισήμισι μήνες και απουσιάζει από τα καθήκοντά της όλους τους υπόλοιπους μήνες. Η λύση που</w:t>
      </w:r>
      <w:r>
        <w:rPr>
          <w:rFonts w:eastAsia="Times New Roman" w:cs="Times New Roman"/>
          <w:szCs w:val="24"/>
        </w:rPr>
        <w:t xml:space="preserve"> δίνεται από τους αρμόδιους είναι να τη βγάζουν σε αργία, χωρίς όμως να δίνεται μια οριστική λύση στο πρόβλημα, κρατώντας στη θέση αυτή μία γιατρό</w:t>
      </w:r>
      <w:r>
        <w:rPr>
          <w:rFonts w:eastAsia="Times New Roman" w:cs="Times New Roman"/>
          <w:szCs w:val="24"/>
        </w:rPr>
        <w:t>,</w:t>
      </w:r>
      <w:r>
        <w:rPr>
          <w:rFonts w:eastAsia="Times New Roman" w:cs="Times New Roman"/>
          <w:szCs w:val="24"/>
        </w:rPr>
        <w:t xml:space="preserve"> που αντικειμενικά δεν ανταποκρίνεται στα καθήκοντά της. </w:t>
      </w:r>
    </w:p>
    <w:p w14:paraId="44111A7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Οι υποσχέσεις που δόθηκαν για την άμεση επίλυση των</w:t>
      </w:r>
      <w:r>
        <w:rPr>
          <w:rFonts w:eastAsia="Times New Roman" w:cs="Times New Roman"/>
          <w:szCs w:val="24"/>
        </w:rPr>
        <w:t xml:space="preserve"> προβλημάτων κατά την επίσκεψη αντιπροσωπείας από τη λαϊκή συσπείρωση Φούρνων αλλά και των φορέων του νησιού στο Υπουργείο στις 15 Μαρτίου του 2016, φαίνεται ότι έμειναν στα λόγια, όπως στα λόγια έμειναν και οι υποσχέσεις που δόθηκαν από τους αρμόδιους της</w:t>
      </w:r>
      <w:r>
        <w:rPr>
          <w:rFonts w:eastAsia="Times New Roman" w:cs="Times New Roman"/>
          <w:szCs w:val="24"/>
        </w:rPr>
        <w:t xml:space="preserve"> Δεύτερης ΔΥΠΕ Πειραιώς και Αιγαίου. </w:t>
      </w:r>
    </w:p>
    <w:p w14:paraId="44111A7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κύριε Υπουργέ, κι εσάς και την Κυβέρνησή σας: Τι μέτρα θα πάρετε για να καλυφθούν άμεσα, τώρα, τα κενά με την πρόσληψη μόνιμων γιατρών πλήρους και αποκλειστικής απασχόλησης στα περιφερειακά ιατρεία </w:t>
      </w:r>
      <w:r>
        <w:rPr>
          <w:rFonts w:eastAsia="Times New Roman" w:cs="Times New Roman"/>
          <w:szCs w:val="24"/>
        </w:rPr>
        <w:t xml:space="preserve">Θύμαινας, </w:t>
      </w:r>
      <w:proofErr w:type="spellStart"/>
      <w:r>
        <w:rPr>
          <w:rFonts w:eastAsia="Times New Roman" w:cs="Times New Roman"/>
          <w:szCs w:val="24"/>
        </w:rPr>
        <w:t>Χρυσομηλιάς</w:t>
      </w:r>
      <w:proofErr w:type="spellEnd"/>
      <w:r>
        <w:rPr>
          <w:rFonts w:eastAsia="Times New Roman" w:cs="Times New Roman"/>
          <w:szCs w:val="24"/>
        </w:rPr>
        <w:t xml:space="preserve"> και στο πολυδύναμο των Φούρνων, να γί</w:t>
      </w:r>
      <w:r>
        <w:rPr>
          <w:rFonts w:eastAsia="Times New Roman" w:cs="Times New Roman"/>
          <w:szCs w:val="24"/>
        </w:rPr>
        <w:lastRenderedPageBreak/>
        <w:t xml:space="preserve">νουν άμεσα προσλήψεις στο πολυδύναμο ιατρείο των Φούρνων, τουλάχιστον γενικού παθολόγου, παιδίατρου και νοσηλευτικού προσωπικού και να αναβαθμιστεί το πολυδύναμο ιατρείο των Φούρνων σε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w:t>
      </w:r>
      <w:r>
        <w:rPr>
          <w:rFonts w:eastAsia="Times New Roman" w:cs="Times New Roman"/>
          <w:szCs w:val="24"/>
        </w:rPr>
        <w:t xml:space="preserve">ς με πλήρη στελέχωση και εξοπλισμό, πρόσληψη ειδικευμένων γιατρών και οδηγού για το ασθενοφόρο; </w:t>
      </w:r>
    </w:p>
    <w:p w14:paraId="44111A7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Υπουργός Υγείας</w:t>
      </w:r>
      <w:r>
        <w:rPr>
          <w:rFonts w:eastAsia="Times New Roman" w:cs="Times New Roman"/>
          <w:szCs w:val="24"/>
        </w:rPr>
        <w:t xml:space="preserve"> </w:t>
      </w:r>
      <w:r>
        <w:rPr>
          <w:rFonts w:eastAsia="Times New Roman" w:cs="Times New Roman"/>
          <w:szCs w:val="24"/>
        </w:rPr>
        <w:t xml:space="preserve">κ. Ανδρέας Ξανθός. </w:t>
      </w:r>
    </w:p>
    <w:p w14:paraId="44111A7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Αγαπητέ συνάδελφε, η εικόνα</w:t>
      </w:r>
      <w:r>
        <w:rPr>
          <w:rFonts w:eastAsia="Times New Roman" w:cs="Times New Roman"/>
          <w:szCs w:val="24"/>
        </w:rPr>
        <w:t>,</w:t>
      </w:r>
      <w:r>
        <w:rPr>
          <w:rFonts w:eastAsia="Times New Roman" w:cs="Times New Roman"/>
          <w:szCs w:val="24"/>
        </w:rPr>
        <w:t xml:space="preserve"> που αναδεικ</w:t>
      </w:r>
      <w:r>
        <w:rPr>
          <w:rFonts w:eastAsia="Times New Roman" w:cs="Times New Roman"/>
          <w:szCs w:val="24"/>
        </w:rPr>
        <w:t>νύετε, νομίζω ότι είναι η πραγματική. Υπάρχουν νησιά στο νησιωτικό σύμπλεγμα του Αιγαίου, τα οποία μακροχρονίως είναι κενά. Υπάρχουν περίπου τριακόσια άγονα περιφερειακά ιατρεία στη χώρα, τα οποία δεν καλύπτονται, δεν υπάρχει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διάθεση ούτε από τους</w:t>
      </w:r>
      <w:r>
        <w:rPr>
          <w:rFonts w:eastAsia="Times New Roman" w:cs="Times New Roman"/>
          <w:szCs w:val="24"/>
        </w:rPr>
        <w:t xml:space="preserve"> αγροτικούς ιατρούς ούτε από τους γενικούς γιατρούς να τα καλύψουν, ούτε με επικουρικό προσωπικό</w:t>
      </w:r>
      <w:r>
        <w:rPr>
          <w:rFonts w:eastAsia="Times New Roman" w:cs="Times New Roman"/>
          <w:szCs w:val="24"/>
        </w:rPr>
        <w:t>,</w:t>
      </w:r>
      <w:r>
        <w:rPr>
          <w:rFonts w:eastAsia="Times New Roman" w:cs="Times New Roman"/>
          <w:szCs w:val="24"/>
        </w:rPr>
        <w:t xml:space="preserve"> όσες φορές το έχουμε επιχειρήσει, διότι προφανώς δεν είναι ελκυστικές αυτές οι θέσεις με τα σημερινά μισθολογικά και εργασιακά στάνταρ</w:t>
      </w:r>
      <w:r>
        <w:rPr>
          <w:rFonts w:eastAsia="Times New Roman" w:cs="Times New Roman"/>
          <w:szCs w:val="24"/>
        </w:rPr>
        <w:t>ντ</w:t>
      </w:r>
      <w:r>
        <w:rPr>
          <w:rFonts w:eastAsia="Times New Roman" w:cs="Times New Roman"/>
          <w:szCs w:val="24"/>
        </w:rPr>
        <w:t xml:space="preserve"> που έχει το σύστημα υ</w:t>
      </w:r>
      <w:r>
        <w:rPr>
          <w:rFonts w:eastAsia="Times New Roman" w:cs="Times New Roman"/>
          <w:szCs w:val="24"/>
        </w:rPr>
        <w:t xml:space="preserve">γείας. </w:t>
      </w:r>
    </w:p>
    <w:p w14:paraId="44111A7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συγκεκριμένο πολυδύναμο περιφερειακό ιατρείο, που όντως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έχουν γίνει αρκετές προσπάθειες να καλυφθεί σε μονιμότερη βάση. Προσελήφθη η γιατρός στην οποία αναφερθήκατε, μία </w:t>
      </w:r>
      <w:r>
        <w:rPr>
          <w:rFonts w:eastAsia="Times New Roman" w:cs="Times New Roman"/>
          <w:szCs w:val="24"/>
        </w:rPr>
        <w:t>ε</w:t>
      </w:r>
      <w:r>
        <w:rPr>
          <w:rFonts w:eastAsia="Times New Roman" w:cs="Times New Roman"/>
          <w:szCs w:val="24"/>
        </w:rPr>
        <w:t>πιμελήτρια Β΄ Γενικής Ιατρικής. Υπήρξαν σοβαρά προβ</w:t>
      </w:r>
      <w:r>
        <w:rPr>
          <w:rFonts w:eastAsia="Times New Roman" w:cs="Times New Roman"/>
          <w:szCs w:val="24"/>
        </w:rPr>
        <w:t>λήματα, υπήρξε αδικαιολόγητη απουσία από την εργασία για εκτεταμένη περίοδο και αυτή τη στιγμή έχει τεθεί σε προσωρινή αργία και έχει παραπεμφθεί στο Κεντρικό Πειθαρχικό Συμβούλιο των γιατρών του ΕΣΥ.</w:t>
      </w:r>
    </w:p>
    <w:p w14:paraId="44111A7C"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Προσελήφθη ένας επικουρικός καρδιολόγος, ο οποίος μετά </w:t>
      </w:r>
      <w:r>
        <w:rPr>
          <w:rFonts w:eastAsia="Times New Roman"/>
          <w:szCs w:val="24"/>
        </w:rPr>
        <w:t xml:space="preserve">από λίγο καιρό παραιτήθηκε, διότι κατέλαβε θέση μόνιμου γιατρού στο σύστημα υγείας, από τις θέσεις που «ξεπάγωσαν» από τις κρίσεις του 2009-2010. </w:t>
      </w:r>
    </w:p>
    <w:p w14:paraId="44111A7D" w14:textId="77777777" w:rsidR="00F11290" w:rsidRDefault="00526BF0">
      <w:pPr>
        <w:spacing w:line="600" w:lineRule="auto"/>
        <w:ind w:firstLine="720"/>
        <w:contextualSpacing/>
        <w:jc w:val="both"/>
        <w:rPr>
          <w:rFonts w:eastAsia="Times New Roman"/>
          <w:szCs w:val="24"/>
        </w:rPr>
      </w:pPr>
      <w:r>
        <w:rPr>
          <w:rFonts w:eastAsia="Times New Roman"/>
          <w:szCs w:val="24"/>
        </w:rPr>
        <w:t>Αυτές τις μέρες, στις 13</w:t>
      </w:r>
      <w:r>
        <w:rPr>
          <w:rFonts w:eastAsia="Times New Roman"/>
          <w:szCs w:val="24"/>
        </w:rPr>
        <w:t xml:space="preserve"> Ιουλίου</w:t>
      </w:r>
      <w:r>
        <w:rPr>
          <w:rFonts w:eastAsia="Times New Roman"/>
          <w:szCs w:val="24"/>
        </w:rPr>
        <w:t>, λήγει η νέα προκήρυξη για τους αγροτικούς γιατρούς. Ελπίζουμε να υπάρξει εν</w:t>
      </w:r>
      <w:r>
        <w:rPr>
          <w:rFonts w:eastAsia="Times New Roman"/>
          <w:szCs w:val="24"/>
        </w:rPr>
        <w:t xml:space="preserve">διαφέρον αυτή τη φορά για να καλυφθεί η θέση με αγροτικό γιατρό. Όμως, σε κάθε περίπτωση, είμαστε σε συνεννόηση, έχουμε μιλήσει με το Υπουργείο Εθνικής Άμυνας κι έχουμε τη δέσμευση </w:t>
      </w:r>
      <w:r>
        <w:rPr>
          <w:rFonts w:eastAsia="Times New Roman"/>
          <w:szCs w:val="24"/>
        </w:rPr>
        <w:lastRenderedPageBreak/>
        <w:t>του Αναπληρωτή Υπουργού ότι θα καλυφθεί, έστω προσωρινά, η θέση με οπλίτη γ</w:t>
      </w:r>
      <w:r>
        <w:rPr>
          <w:rFonts w:eastAsia="Times New Roman"/>
          <w:szCs w:val="24"/>
        </w:rPr>
        <w:t xml:space="preserve">ιατρό. Ούτως ή άλλως, υπάρχει θεσμική πρόβλεψη γι’ αυτό. </w:t>
      </w:r>
    </w:p>
    <w:p w14:paraId="44111A7E" w14:textId="77777777" w:rsidR="00F11290" w:rsidRDefault="00526BF0">
      <w:pPr>
        <w:spacing w:line="600" w:lineRule="auto"/>
        <w:ind w:firstLine="720"/>
        <w:contextualSpacing/>
        <w:jc w:val="both"/>
        <w:rPr>
          <w:rFonts w:eastAsia="Times New Roman"/>
          <w:szCs w:val="24"/>
        </w:rPr>
      </w:pPr>
      <w:r>
        <w:rPr>
          <w:rFonts w:eastAsia="Times New Roman"/>
          <w:szCs w:val="24"/>
        </w:rPr>
        <w:t>Αυτό το οποίο κάνει συστηματικά η 2</w:t>
      </w:r>
      <w:r>
        <w:rPr>
          <w:rFonts w:eastAsia="Times New Roman"/>
          <w:szCs w:val="24"/>
          <w:vertAlign w:val="superscript"/>
        </w:rPr>
        <w:t>η</w:t>
      </w:r>
      <w:r>
        <w:rPr>
          <w:rFonts w:eastAsia="Times New Roman"/>
          <w:szCs w:val="24"/>
        </w:rPr>
        <w:t xml:space="preserve"> Υγειονομική Περιφέρεια, προφανώς σε συνεννόηση με το Υπουργείο, είναι, μετακινώντας εκ περιτροπής αγροτικούς γιατρούς, αλλά και ειδικευμένους γενικούς γιατρούς, </w:t>
      </w:r>
      <w:r>
        <w:rPr>
          <w:rFonts w:eastAsia="Times New Roman"/>
          <w:szCs w:val="24"/>
        </w:rPr>
        <w:t xml:space="preserve">από όμορους υγειονομικούς σχηματισμούς της περιοχής, δηλαδή από άλλα νησιά, από την Ίο, από τη Σάμο, από τη Λέρο και φυσικά, από την Ικαρία, να καλύπτει, έστω προσωρινά, το κενό αυτό το οποίο έχει δημιουργηθεί. </w:t>
      </w:r>
    </w:p>
    <w:p w14:paraId="44111A7F"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Η τελευταία απόφαση της </w:t>
      </w:r>
      <w:r>
        <w:rPr>
          <w:rFonts w:eastAsia="Times New Roman"/>
          <w:szCs w:val="24"/>
        </w:rPr>
        <w:t>δ</w:t>
      </w:r>
      <w:r>
        <w:rPr>
          <w:rFonts w:eastAsia="Times New Roman"/>
          <w:szCs w:val="24"/>
        </w:rPr>
        <w:t>ιοικήτριας της 2</w:t>
      </w:r>
      <w:r>
        <w:rPr>
          <w:rFonts w:eastAsia="Times New Roman"/>
          <w:szCs w:val="24"/>
          <w:vertAlign w:val="superscript"/>
        </w:rPr>
        <w:t>ης</w:t>
      </w:r>
      <w:r>
        <w:rPr>
          <w:rFonts w:eastAsia="Times New Roman"/>
          <w:szCs w:val="24"/>
        </w:rPr>
        <w:t xml:space="preserve"> ΥΠΕ ήταν να μετακινηθεί μία αγροτική γιατρός από το Κέντρο Υγείας-Νοσοκομείο της Ικαρίας. Υπήρξαν κάποιες αντιδράσεις. Η </w:t>
      </w:r>
      <w:r>
        <w:rPr>
          <w:rFonts w:eastAsia="Times New Roman"/>
          <w:szCs w:val="24"/>
        </w:rPr>
        <w:t>δ</w:t>
      </w:r>
      <w:r>
        <w:rPr>
          <w:rFonts w:eastAsia="Times New Roman"/>
          <w:szCs w:val="24"/>
        </w:rPr>
        <w:t xml:space="preserve">ιοικήτρια της ΥΠΕ, σε συνεννόηση με τον </w:t>
      </w:r>
      <w:r>
        <w:rPr>
          <w:rFonts w:eastAsia="Times New Roman"/>
          <w:szCs w:val="24"/>
        </w:rPr>
        <w:t>δ</w:t>
      </w:r>
      <w:r>
        <w:rPr>
          <w:rFonts w:eastAsia="Times New Roman"/>
          <w:szCs w:val="24"/>
        </w:rPr>
        <w:t xml:space="preserve">ιοικητή του </w:t>
      </w:r>
      <w:r>
        <w:rPr>
          <w:rFonts w:eastAsia="Times New Roman"/>
          <w:szCs w:val="24"/>
        </w:rPr>
        <w:t>ν</w:t>
      </w:r>
      <w:r>
        <w:rPr>
          <w:rFonts w:eastAsia="Times New Roman"/>
          <w:szCs w:val="24"/>
        </w:rPr>
        <w:t>οσοκομείου, είδαν το πρόγραμμα των εφημεριών και το συμπέρασμα είναι ότι μπορεί</w:t>
      </w:r>
      <w:r>
        <w:rPr>
          <w:rFonts w:eastAsia="Times New Roman"/>
          <w:szCs w:val="24"/>
        </w:rPr>
        <w:t xml:space="preserve"> με τη σημερινή στελέχωση των νοσοκομείων να επιτρέψει τη δυνατότητα μιας περιοδικής μετακίνησης γιατρών, για να καλύπτεται και το Πολυδύναμο Περιφερειακό Ιατρείο των Φούρνων. </w:t>
      </w:r>
    </w:p>
    <w:p w14:paraId="44111A80"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Αυτό το οποίο κάνουμε –κι αυτό νομίζω ότι είναι μια σημαντική παρέμβαση- είναι </w:t>
      </w:r>
      <w:r>
        <w:rPr>
          <w:rFonts w:eastAsia="Times New Roman"/>
          <w:szCs w:val="24"/>
        </w:rPr>
        <w:t>ότι θεσπίσαμε ένα επίδομα αγόνου περιοχής 400 ευρώ. Αυτό αφορά τετρακόσιες έντεκα θέσεις γιατρών σε άγονα, δυσπρόσιτα και νησιωτικά περιφερειακά ιατρεία σε όλη τη χώρα, μεταξύ των οποίων είναι επτά περιφερειακά ιατρεία της Ικαρίας και των γύρω νησιών. Είνα</w:t>
      </w:r>
      <w:r>
        <w:rPr>
          <w:rFonts w:eastAsia="Times New Roman"/>
          <w:szCs w:val="24"/>
        </w:rPr>
        <w:t xml:space="preserve">ι δύο για το Πολυδύναμο Περιφερειακό Ιατρείο των Φούρνων, ένα της Θύμαινας, ένα της </w:t>
      </w:r>
      <w:proofErr w:type="spellStart"/>
      <w:r>
        <w:rPr>
          <w:rFonts w:eastAsia="Times New Roman"/>
          <w:szCs w:val="24"/>
        </w:rPr>
        <w:t>Χρυσομηλιάς</w:t>
      </w:r>
      <w:proofErr w:type="spellEnd"/>
      <w:r>
        <w:rPr>
          <w:rFonts w:eastAsia="Times New Roman"/>
          <w:szCs w:val="24"/>
        </w:rPr>
        <w:t xml:space="preserve">, ένα στις Ράχες, στον </w:t>
      </w:r>
      <w:proofErr w:type="spellStart"/>
      <w:r>
        <w:rPr>
          <w:rFonts w:eastAsia="Times New Roman"/>
          <w:szCs w:val="24"/>
        </w:rPr>
        <w:t>Εύδηλο</w:t>
      </w:r>
      <w:proofErr w:type="spellEnd"/>
      <w:r>
        <w:rPr>
          <w:rFonts w:eastAsia="Times New Roman"/>
          <w:szCs w:val="24"/>
        </w:rPr>
        <w:t xml:space="preserve"> και δύο στο </w:t>
      </w:r>
      <w:r>
        <w:rPr>
          <w:rFonts w:eastAsia="Times New Roman"/>
          <w:szCs w:val="24"/>
        </w:rPr>
        <w:t>Π</w:t>
      </w:r>
      <w:r>
        <w:rPr>
          <w:rFonts w:eastAsia="Times New Roman"/>
          <w:szCs w:val="24"/>
        </w:rPr>
        <w:t xml:space="preserve">εριφερειακό Ιατρείο </w:t>
      </w:r>
      <w:proofErr w:type="spellStart"/>
      <w:r>
        <w:rPr>
          <w:rFonts w:eastAsia="Times New Roman"/>
          <w:szCs w:val="24"/>
        </w:rPr>
        <w:t>Καρκιναγρίου</w:t>
      </w:r>
      <w:proofErr w:type="spellEnd"/>
      <w:r>
        <w:rPr>
          <w:rFonts w:eastAsia="Times New Roman"/>
          <w:szCs w:val="24"/>
        </w:rPr>
        <w:t xml:space="preserve">. </w:t>
      </w:r>
    </w:p>
    <w:p w14:paraId="44111A81" w14:textId="77777777" w:rsidR="00F11290" w:rsidRDefault="00526BF0">
      <w:pPr>
        <w:spacing w:line="600" w:lineRule="auto"/>
        <w:ind w:firstLine="720"/>
        <w:contextualSpacing/>
        <w:jc w:val="both"/>
        <w:rPr>
          <w:rFonts w:eastAsia="Times New Roman"/>
          <w:szCs w:val="24"/>
        </w:rPr>
      </w:pPr>
      <w:r>
        <w:rPr>
          <w:rFonts w:eastAsia="Times New Roman"/>
          <w:szCs w:val="24"/>
        </w:rPr>
        <w:t>Είναι, λοιπόν, επτά περιφερειακά ιατρεία της περιοχής</w:t>
      </w:r>
      <w:r>
        <w:rPr>
          <w:rFonts w:eastAsia="Times New Roman"/>
          <w:szCs w:val="24"/>
        </w:rPr>
        <w:t>,</w:t>
      </w:r>
      <w:r>
        <w:rPr>
          <w:rFonts w:eastAsia="Times New Roman"/>
          <w:szCs w:val="24"/>
        </w:rPr>
        <w:t xml:space="preserve"> στα οποία οι γιατροί, ως κίν</w:t>
      </w:r>
      <w:r>
        <w:rPr>
          <w:rFonts w:eastAsia="Times New Roman"/>
          <w:szCs w:val="24"/>
        </w:rPr>
        <w:t>ητρο προσέλκυσης, θα πάρουν ένα μπόνους της τάξης περίπου του 50% του μισθού τους –γιατί τόσο</w:t>
      </w:r>
      <w:r>
        <w:rPr>
          <w:rFonts w:eastAsia="Times New Roman"/>
          <w:szCs w:val="24"/>
        </w:rPr>
        <w:t>ς</w:t>
      </w:r>
      <w:r>
        <w:rPr>
          <w:rFonts w:eastAsia="Times New Roman"/>
          <w:szCs w:val="24"/>
        </w:rPr>
        <w:t xml:space="preserve"> είναι ο μισθός του αγροτικού γιατρού- κι έχουμε κάνει μία συστηματική προσπάθεια, σε συνεργασία και με τις αιρετές περιφέρειες, να υπάρξουν επιπλέον κίνητρα κοιν</w:t>
      </w:r>
      <w:r>
        <w:rPr>
          <w:rFonts w:eastAsia="Times New Roman"/>
          <w:szCs w:val="24"/>
        </w:rPr>
        <w:t xml:space="preserve">ωνικού χαρακτήρα, όπως είναι διευκόλυνση στη διαμονή και στη σίτιση, έτσι ώστε να αυξηθεί η δυνατότητα προσέλκυσης νέων γιατρών. </w:t>
      </w:r>
    </w:p>
    <w:p w14:paraId="44111A82"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Τα υπόλοιπα στη δευτερολογία σας, κύριε Υπουργέ. </w:t>
      </w:r>
    </w:p>
    <w:p w14:paraId="44111A83" w14:textId="77777777" w:rsidR="00F11290" w:rsidRDefault="00526BF0">
      <w:pPr>
        <w:spacing w:line="600" w:lineRule="auto"/>
        <w:ind w:firstLine="720"/>
        <w:contextualSpacing/>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 xml:space="preserve">Τα </w:t>
      </w:r>
      <w:r>
        <w:rPr>
          <w:rFonts w:eastAsia="Times New Roman"/>
          <w:szCs w:val="24"/>
        </w:rPr>
        <w:t>υπόλοιπα στη δευτερολογία μου.</w:t>
      </w:r>
    </w:p>
    <w:p w14:paraId="44111A84" w14:textId="77777777" w:rsidR="00F11290" w:rsidRDefault="00526BF0">
      <w:pPr>
        <w:spacing w:line="600" w:lineRule="auto"/>
        <w:ind w:firstLine="720"/>
        <w:contextualSpacing/>
        <w:jc w:val="both"/>
        <w:rPr>
          <w:rFonts w:eastAsia="Times New Roman"/>
          <w:szCs w:val="24"/>
        </w:rPr>
      </w:pPr>
      <w:r>
        <w:rPr>
          <w:rFonts w:eastAsia="Times New Roman"/>
          <w:szCs w:val="24"/>
        </w:rPr>
        <w:t>Ωστόσο, τελειώνοντας, θέλω να πω και κάτι ακόμα. Έχουμε οργανώσει ένα καλό δίκτυο τηλεϊατρικής, το οποίο, μετά από πολλές καθυστερήσεις και μεγάλη χρονοτριβή, έχει αρχίσει να λειτουργεί στα νησιά του Αιγαίου, σε συνεννόηση με</w:t>
      </w:r>
      <w:r>
        <w:rPr>
          <w:rFonts w:eastAsia="Times New Roman"/>
          <w:szCs w:val="24"/>
        </w:rPr>
        <w:t xml:space="preserve"> ορισμένα μεγάλα νοσοκομεία, στα οποία οι γιατροί έχουν εκπαιδευτεί για να μπορούν να παρέχουν συμβουλές και εξειδικευμένες οδηγίες στους θεράποντες γιατρούς. Αυτό αφορά κυρίως τους γιατρούς στο Νοσοκομείο της Νίκαιας και του Νοσοκομείο</w:t>
      </w:r>
      <w:r>
        <w:rPr>
          <w:rFonts w:eastAsia="Times New Roman"/>
          <w:szCs w:val="24"/>
        </w:rPr>
        <w:t>υ</w:t>
      </w:r>
      <w:r>
        <w:rPr>
          <w:rFonts w:eastAsia="Times New Roman"/>
          <w:szCs w:val="24"/>
        </w:rPr>
        <w:t xml:space="preserve"> «</w:t>
      </w:r>
      <w:proofErr w:type="spellStart"/>
      <w:r>
        <w:rPr>
          <w:rFonts w:eastAsia="Times New Roman"/>
          <w:szCs w:val="24"/>
        </w:rPr>
        <w:t>Αττικόν</w:t>
      </w:r>
      <w:proofErr w:type="spellEnd"/>
      <w:r>
        <w:rPr>
          <w:rFonts w:eastAsia="Times New Roman"/>
          <w:szCs w:val="24"/>
        </w:rPr>
        <w:t xml:space="preserve">». </w:t>
      </w:r>
    </w:p>
    <w:p w14:paraId="44111A85"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w:t>
      </w:r>
      <w:r>
        <w:rPr>
          <w:rFonts w:eastAsia="Times New Roman"/>
          <w:b/>
          <w:szCs w:val="24"/>
        </w:rPr>
        <w:t xml:space="preserve">ΕΥΩΝ (Νικήτας Κακλαμάνης): </w:t>
      </w:r>
      <w:r>
        <w:rPr>
          <w:rFonts w:eastAsia="Times New Roman"/>
          <w:szCs w:val="24"/>
        </w:rPr>
        <w:t>Κύριε Υπουργέ, παρακαλώ ολοκληρώστε. Έχετε μιλήσει διπλάσιο χρόνο.</w:t>
      </w:r>
    </w:p>
    <w:p w14:paraId="44111A86"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Πιστεύω, λοιπόν, ότι με αυτό τον συνδυασμό παρεμβάσεων, σε αυτή τη δύσκολη φάση που το σύστημα υγείας έχει πολλά κενά, μπορούμε </w:t>
      </w:r>
      <w:r>
        <w:rPr>
          <w:rFonts w:eastAsia="Times New Roman"/>
          <w:szCs w:val="24"/>
        </w:rPr>
        <w:t>να ενισχύσουμε αυτό το αίσθημα ασφάλειας των πολιτών.</w:t>
      </w:r>
    </w:p>
    <w:p w14:paraId="44111A87" w14:textId="77777777" w:rsidR="00F11290" w:rsidRDefault="00526BF0">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Τη σχέση γιατρού και ασθενή δεν την αναπληροί κα</w:t>
      </w:r>
      <w:r>
        <w:rPr>
          <w:rFonts w:eastAsia="Times New Roman"/>
          <w:szCs w:val="24"/>
        </w:rPr>
        <w:t>μ</w:t>
      </w:r>
      <w:r>
        <w:rPr>
          <w:rFonts w:eastAsia="Times New Roman"/>
          <w:szCs w:val="24"/>
        </w:rPr>
        <w:t>μία τηλεϊατρική, κύριε Υπουργέ, και το ξέρετε. Ορθώς το κάνατε, είναι καλό μέτρο, αλλά η σχέση γιατρού και ασθενή δεν αν</w:t>
      </w:r>
      <w:r>
        <w:rPr>
          <w:rFonts w:eastAsia="Times New Roman"/>
          <w:szCs w:val="24"/>
        </w:rPr>
        <w:t xml:space="preserve">τικαθίσταται. </w:t>
      </w:r>
    </w:p>
    <w:p w14:paraId="44111A88"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Κύριε Τάσσο, έχετε τον λόγο.   </w:t>
      </w:r>
    </w:p>
    <w:p w14:paraId="44111A89"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Συμφωνούμε απόλυτα, κύριε Πρόεδρε.</w:t>
      </w:r>
    </w:p>
    <w:p w14:paraId="44111A8A" w14:textId="77777777" w:rsidR="00F11290" w:rsidRDefault="00526BF0">
      <w:pPr>
        <w:spacing w:line="600" w:lineRule="auto"/>
        <w:ind w:firstLine="720"/>
        <w:contextualSpacing/>
        <w:jc w:val="both"/>
        <w:rPr>
          <w:rFonts w:eastAsia="Times New Roman"/>
          <w:szCs w:val="24"/>
        </w:rPr>
      </w:pPr>
      <w:r>
        <w:rPr>
          <w:rFonts w:eastAsia="Times New Roman"/>
          <w:szCs w:val="24"/>
        </w:rPr>
        <w:t>Κύριε Υπουργέ, ξέρετε, η βάση του προβλήματος είναι ότι δημόσιο και δωρεάν σύστημα υγείας και καπιταλιστική ανάπτυξη δεν συμβιβάζονται. Είναι δ</w:t>
      </w:r>
      <w:r>
        <w:rPr>
          <w:rFonts w:eastAsia="Times New Roman"/>
          <w:szCs w:val="24"/>
        </w:rPr>
        <w:t>ύ</w:t>
      </w:r>
      <w:r>
        <w:rPr>
          <w:rFonts w:eastAsia="Times New Roman"/>
          <w:szCs w:val="24"/>
        </w:rPr>
        <w:t>ο αντίθετες έν</w:t>
      </w:r>
      <w:r>
        <w:rPr>
          <w:rFonts w:eastAsia="Times New Roman"/>
          <w:szCs w:val="24"/>
        </w:rPr>
        <w:t>νοιες. Στον καπιταλισμό κάθε τι είναι εμπόρευμα. Και η υγεία, βεβαίως, είναι εμπόρευμα προς πώληση με σκοπό το κέρδος. Αυτό είναι το μόνο κριτήριο κάθε παρέμβασης σε κάθε ανθρώπινη δραστηριότητα που γίνεται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καπιταλιστικού συστήματος.</w:t>
      </w:r>
    </w:p>
    <w:p w14:paraId="44111A8B"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 xml:space="preserve">Εσείς </w:t>
      </w:r>
      <w:r>
        <w:rPr>
          <w:rFonts w:eastAsia="Times New Roman"/>
          <w:szCs w:val="24"/>
        </w:rPr>
        <w:t xml:space="preserve">τώρα λέτε ότι με εσωτερικές μετακινήσεις, με «μπαλώματα» με στρατιωτικούς γιατρούς –ο οποίος, </w:t>
      </w:r>
      <w:proofErr w:type="spellStart"/>
      <w:r>
        <w:rPr>
          <w:rFonts w:eastAsia="Times New Roman"/>
          <w:szCs w:val="24"/>
        </w:rPr>
        <w:t>σημειωτέον</w:t>
      </w:r>
      <w:proofErr w:type="spellEnd"/>
      <w:r>
        <w:rPr>
          <w:rFonts w:eastAsia="Times New Roman"/>
          <w:szCs w:val="24"/>
        </w:rPr>
        <w:t xml:space="preserve">, στρατιωτικός γιατρός, απ’ ό,τι έχω πληροφορηθεί, είχε κωδικό, αλλά δεν μπορούσε να </w:t>
      </w:r>
      <w:proofErr w:type="spellStart"/>
      <w:r>
        <w:rPr>
          <w:rFonts w:eastAsia="Times New Roman"/>
          <w:szCs w:val="24"/>
        </w:rPr>
        <w:t>συνταγογραφεί</w:t>
      </w:r>
      <w:proofErr w:type="spellEnd"/>
      <w:r>
        <w:rPr>
          <w:rFonts w:eastAsia="Times New Roman"/>
          <w:szCs w:val="24"/>
        </w:rPr>
        <w:t>…</w:t>
      </w:r>
    </w:p>
    <w:p w14:paraId="44111A8C"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Έχει λυθεί αυτό το</w:t>
      </w:r>
      <w:r>
        <w:rPr>
          <w:rFonts w:eastAsia="Times New Roman"/>
          <w:szCs w:val="24"/>
        </w:rPr>
        <w:t xml:space="preserve"> θέμα.</w:t>
      </w:r>
    </w:p>
    <w:p w14:paraId="44111A8D"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Μακάρι.</w:t>
      </w:r>
    </w:p>
    <w:p w14:paraId="44111A8E"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στρατιωτικός γιατρός, αλλά εκτελών τη θητεία του.</w:t>
      </w:r>
    </w:p>
    <w:p w14:paraId="44111A8F"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Ναι, οπλίτης.</w:t>
      </w:r>
    </w:p>
    <w:p w14:paraId="44111A90"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Ναι, ναι, αυτό ακριβώς.</w:t>
      </w:r>
    </w:p>
    <w:p w14:paraId="44111A91"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το λέω γιατί</w:t>
      </w:r>
      <w:r>
        <w:rPr>
          <w:rFonts w:eastAsia="Times New Roman"/>
          <w:szCs w:val="24"/>
        </w:rPr>
        <w:t xml:space="preserve"> είναι άλλο ο στρατιωτικός γιατρός.</w:t>
      </w:r>
    </w:p>
    <w:p w14:paraId="44111A92"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Σωστό, σωστό. Ευχαριστώ, κύριε Πρόεδρε. Είναι ένας νέος άνθρωπος, ο οποίος εκτελεί τη θητεία του.</w:t>
      </w:r>
    </w:p>
    <w:p w14:paraId="44111A93"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Αυτά τα προβλήματα δεν λύνονται έτσι. Χρειάζεται μόνιμο και αποκλειστικής απασχόλησης προσωπικό. Οι κάτοικ</w:t>
      </w:r>
      <w:r>
        <w:rPr>
          <w:rFonts w:eastAsia="Times New Roman"/>
          <w:szCs w:val="24"/>
        </w:rPr>
        <w:t>οι αυτών των νησιών έχουν το δικαίωμα στην υγεία. Έχουν το δικαίωμα να έχουν την υγεία που η σημερινή πρόοδος της επιστήμης και της τεχνολογίας τούς παρέχει. Αυτό είναι δικαίωμα του κάθε ανθρώπου. Δεν μπορεί να είναι και η υγεία εμπόρευμα, γιατί σου λέει τ</w:t>
      </w:r>
      <w:r>
        <w:rPr>
          <w:rFonts w:eastAsia="Times New Roman"/>
          <w:szCs w:val="24"/>
        </w:rPr>
        <w:t xml:space="preserve">ώρα </w:t>
      </w:r>
      <w:r>
        <w:rPr>
          <w:rFonts w:eastAsia="Times New Roman"/>
          <w:szCs w:val="24"/>
        </w:rPr>
        <w:t>αυτός,</w:t>
      </w:r>
      <w:r>
        <w:rPr>
          <w:rFonts w:eastAsia="Times New Roman"/>
          <w:szCs w:val="24"/>
        </w:rPr>
        <w:t xml:space="preserve"> ο οποίος βλέπει την υγεία σαν κόστος</w:t>
      </w:r>
      <w:r>
        <w:rPr>
          <w:rFonts w:eastAsia="Times New Roman"/>
          <w:szCs w:val="24"/>
        </w:rPr>
        <w:t>:</w:t>
      </w:r>
      <w:r>
        <w:rPr>
          <w:rFonts w:eastAsia="Times New Roman"/>
          <w:szCs w:val="24"/>
        </w:rPr>
        <w:t xml:space="preserve"> «Εγώ, τι να πάω στους Φούρνους με χίλιους πεντακόσιους κατοίκους ή στη Θύμαινα με </w:t>
      </w:r>
      <w:proofErr w:type="spellStart"/>
      <w:r>
        <w:rPr>
          <w:rFonts w:eastAsia="Times New Roman"/>
          <w:szCs w:val="24"/>
        </w:rPr>
        <w:t>εκατόν</w:t>
      </w:r>
      <w:proofErr w:type="spellEnd"/>
      <w:r>
        <w:rPr>
          <w:rFonts w:eastAsia="Times New Roman"/>
          <w:szCs w:val="24"/>
        </w:rPr>
        <w:t xml:space="preserve"> πενήντα κατοίκους ή στη </w:t>
      </w:r>
      <w:proofErr w:type="spellStart"/>
      <w:r>
        <w:rPr>
          <w:rFonts w:eastAsia="Times New Roman"/>
          <w:szCs w:val="24"/>
        </w:rPr>
        <w:t>Χρυσομηλιά</w:t>
      </w:r>
      <w:proofErr w:type="spellEnd"/>
      <w:r>
        <w:rPr>
          <w:rFonts w:eastAsia="Times New Roman"/>
          <w:szCs w:val="24"/>
        </w:rPr>
        <w:t xml:space="preserve"> με εκατό ανθρώπους; Δεν είναι πελάτες. Αυτοί είναι λίγοι, δεν φέρνουν κέρδος». </w:t>
      </w:r>
    </w:p>
    <w:p w14:paraId="44111A94" w14:textId="77777777" w:rsidR="00F11290" w:rsidRDefault="00526BF0">
      <w:pPr>
        <w:spacing w:line="600" w:lineRule="auto"/>
        <w:ind w:firstLine="720"/>
        <w:contextualSpacing/>
        <w:jc w:val="both"/>
        <w:rPr>
          <w:rFonts w:eastAsia="Times New Roman"/>
          <w:szCs w:val="24"/>
        </w:rPr>
      </w:pPr>
      <w:r>
        <w:rPr>
          <w:rFonts w:eastAsia="Times New Roman"/>
          <w:szCs w:val="24"/>
        </w:rPr>
        <w:t>Δηλ</w:t>
      </w:r>
      <w:r>
        <w:rPr>
          <w:rFonts w:eastAsia="Times New Roman"/>
          <w:szCs w:val="24"/>
        </w:rPr>
        <w:t>αδή, η υγεία δεν μπορεί να αντιμετωπίζεται με το κριτήριο του κόστους</w:t>
      </w:r>
      <w:r>
        <w:rPr>
          <w:rFonts w:eastAsia="Times New Roman"/>
          <w:szCs w:val="24"/>
        </w:rPr>
        <w:t xml:space="preserve"> </w:t>
      </w:r>
      <w:r>
        <w:rPr>
          <w:rFonts w:eastAsia="Times New Roman"/>
          <w:szCs w:val="24"/>
        </w:rPr>
        <w:t>αλλά της ανάγκης. Όπως πολύ σωστά είπε ο κύριος Πρόεδρος, δεν μπορεί η τηλεϊατρική να αντικαθιστά την παρουσία του γιατρού. Η τηλεϊατρική</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πρέπει να χρησιμοποιείται αλλά επικουρ</w:t>
      </w:r>
      <w:r>
        <w:rPr>
          <w:rFonts w:eastAsia="Times New Roman"/>
          <w:szCs w:val="24"/>
        </w:rPr>
        <w:t>ικά. Σε κα</w:t>
      </w:r>
      <w:r>
        <w:rPr>
          <w:rFonts w:eastAsia="Times New Roman"/>
          <w:szCs w:val="24"/>
        </w:rPr>
        <w:t>μ</w:t>
      </w:r>
      <w:r>
        <w:rPr>
          <w:rFonts w:eastAsia="Times New Roman"/>
          <w:szCs w:val="24"/>
        </w:rPr>
        <w:t>μία περίπτωση δεν πρέπει να δικαιολογείται σαν περικοπή δαπανών, για να αντικαθιστούμε με την τεχνολογία τη φυσική παρουσία του γιατρού.</w:t>
      </w:r>
    </w:p>
    <w:p w14:paraId="44111A95" w14:textId="77777777" w:rsidR="00F11290" w:rsidRDefault="00526BF0">
      <w:pPr>
        <w:spacing w:line="600" w:lineRule="auto"/>
        <w:ind w:firstLine="720"/>
        <w:contextualSpacing/>
        <w:jc w:val="both"/>
        <w:rPr>
          <w:rFonts w:eastAsia="Times New Roman"/>
          <w:szCs w:val="24"/>
        </w:rPr>
      </w:pPr>
      <w:r>
        <w:rPr>
          <w:rFonts w:eastAsia="Times New Roman"/>
          <w:szCs w:val="24"/>
        </w:rPr>
        <w:lastRenderedPageBreak/>
        <w:t>Αυτό, λοιπόν, που ζητούμε εμείς από εσάς είναι να αντιπαλέψετε αυτή την πολιτική. Δεν μπορεί στο όνομα της κ</w:t>
      </w:r>
      <w:r>
        <w:rPr>
          <w:rFonts w:eastAsia="Times New Roman"/>
          <w:szCs w:val="24"/>
        </w:rPr>
        <w:t>απιταλιστικής ανάπτυξης και επειδή αυτό επιβάλλει αυτή η ανάπτυξη, να θυσιάζεται η δημόσια και δωρεάν υγεία. Δεν μπορεί να θυσιάζεται η δημόσια και δωρεάν παιδεία. Αυτά δεν είναι συμβατά με κάποιους που λένε ότι είναι αριστεροί.</w:t>
      </w:r>
    </w:p>
    <w:p w14:paraId="44111A96" w14:textId="77777777" w:rsidR="00F11290" w:rsidRDefault="00526BF0">
      <w:pPr>
        <w:spacing w:line="600" w:lineRule="auto"/>
        <w:ind w:firstLine="720"/>
        <w:contextualSpacing/>
        <w:jc w:val="both"/>
        <w:rPr>
          <w:rFonts w:eastAsia="Times New Roman"/>
          <w:szCs w:val="24"/>
        </w:rPr>
      </w:pPr>
      <w:r>
        <w:rPr>
          <w:rFonts w:eastAsia="Times New Roman"/>
          <w:b/>
          <w:szCs w:val="24"/>
        </w:rPr>
        <w:t>ΠΡΟΕΔΡΕΥΩΝ (Νικήτας Κακλαμά</w:t>
      </w:r>
      <w:r>
        <w:rPr>
          <w:rFonts w:eastAsia="Times New Roman"/>
          <w:b/>
          <w:szCs w:val="24"/>
        </w:rPr>
        <w:t xml:space="preserve">νης): </w:t>
      </w:r>
      <w:r>
        <w:rPr>
          <w:rFonts w:eastAsia="Times New Roman"/>
          <w:szCs w:val="24"/>
        </w:rPr>
        <w:t>Συνεχίζουμε με τη δευτερολογία του Υπουργού που θα είναι τριών λεπτών.</w:t>
      </w:r>
    </w:p>
    <w:p w14:paraId="44111A97" w14:textId="77777777" w:rsidR="00F11290" w:rsidRDefault="00526BF0">
      <w:pPr>
        <w:spacing w:line="600" w:lineRule="auto"/>
        <w:ind w:firstLine="720"/>
        <w:contextualSpacing/>
        <w:jc w:val="both"/>
        <w:rPr>
          <w:rFonts w:eastAsia="Times New Roman"/>
          <w:szCs w:val="24"/>
        </w:rPr>
      </w:pP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 τον λόγο.</w:t>
      </w:r>
    </w:p>
    <w:p w14:paraId="44111A98" w14:textId="77777777" w:rsidR="00F11290" w:rsidRDefault="00526BF0">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Κύριε συνάδελφε, τα έχουμε συζητήσει ξανά, όπως και πρόσφατα κατά τη διάρκεια επίκαιρης επερώτησης. Εμείς </w:t>
      </w:r>
      <w:r>
        <w:rPr>
          <w:rFonts w:eastAsia="Times New Roman"/>
          <w:szCs w:val="24"/>
        </w:rPr>
        <w:t xml:space="preserve">πιστεύουμε ότι μπορούμε και στον καπιταλισμό να έχουμε σοβαρή δημόσια περίθαλψη, ακόμα και σε </w:t>
      </w:r>
      <w:proofErr w:type="spellStart"/>
      <w:r>
        <w:rPr>
          <w:rFonts w:eastAsia="Times New Roman"/>
          <w:szCs w:val="24"/>
        </w:rPr>
        <w:t>μνημονιακή</w:t>
      </w:r>
      <w:proofErr w:type="spellEnd"/>
      <w:r>
        <w:rPr>
          <w:rFonts w:eastAsia="Times New Roman"/>
          <w:szCs w:val="24"/>
        </w:rPr>
        <w:t xml:space="preserve"> περίοδο. Ακόμα και όταν υπάρχουν οι σημερινοί δημοσιονομικοί περιορισμοί, μπορούμε με μία </w:t>
      </w:r>
      <w:proofErr w:type="spellStart"/>
      <w:r>
        <w:rPr>
          <w:rFonts w:eastAsia="Times New Roman"/>
          <w:szCs w:val="24"/>
        </w:rPr>
        <w:t>στοχευμένη</w:t>
      </w:r>
      <w:proofErr w:type="spellEnd"/>
      <w:r>
        <w:rPr>
          <w:rFonts w:eastAsia="Times New Roman"/>
          <w:szCs w:val="24"/>
        </w:rPr>
        <w:t xml:space="preserve"> παρέμβαση, βάζοντας πραγματικά </w:t>
      </w:r>
      <w:r>
        <w:rPr>
          <w:rFonts w:eastAsia="Times New Roman"/>
          <w:szCs w:val="24"/>
        </w:rPr>
        <w:lastRenderedPageBreak/>
        <w:t>ως προτεραιότητα αυ</w:t>
      </w:r>
      <w:r>
        <w:rPr>
          <w:rFonts w:eastAsia="Times New Roman"/>
          <w:szCs w:val="24"/>
        </w:rPr>
        <w:t xml:space="preserve">τόν τον τομέα, να βελτιώνουμε την κατάσταση και να προσφέρουμε καλύτερες υπηρεσίες στον κόσμο. </w:t>
      </w:r>
    </w:p>
    <w:p w14:paraId="44111A99" w14:textId="77777777" w:rsidR="00F11290" w:rsidRDefault="00526BF0">
      <w:pPr>
        <w:spacing w:line="600" w:lineRule="auto"/>
        <w:ind w:firstLine="720"/>
        <w:contextualSpacing/>
        <w:jc w:val="both"/>
        <w:rPr>
          <w:rFonts w:eastAsia="Times New Roman"/>
          <w:szCs w:val="24"/>
        </w:rPr>
      </w:pPr>
      <w:r>
        <w:rPr>
          <w:rFonts w:eastAsia="Times New Roman"/>
          <w:szCs w:val="24"/>
        </w:rPr>
        <w:t>Αυτή είναι η προσπάθεια την οποία κάνουμε. Το Υπουργείο δεν έχει δεξαμενή ιατρών για να τη διαθέσει στα τεράστια κενά που υπάρχουν ειδικά στις νησιωτικές περιοχ</w:t>
      </w:r>
      <w:r>
        <w:rPr>
          <w:rFonts w:eastAsia="Times New Roman"/>
          <w:szCs w:val="24"/>
        </w:rPr>
        <w:t>ές. Το Υπουργείο προκηρύσσει μόνιμες θέσεις. Για πρώτη φορά μετά από έξι χρόνια προκηρύχθηκαν επτακόσιες εξήντα μόνιμες θέσεις ιατρών</w:t>
      </w:r>
      <w:r>
        <w:rPr>
          <w:rFonts w:eastAsia="Times New Roman"/>
          <w:szCs w:val="24"/>
        </w:rPr>
        <w:t xml:space="preserve"> </w:t>
      </w:r>
      <w:r>
        <w:rPr>
          <w:rFonts w:eastAsia="Times New Roman"/>
          <w:szCs w:val="24"/>
        </w:rPr>
        <w:t xml:space="preserve">–λίγες και ανεπαρκείς, αλλά γίνεται για πρώτη φορά μετά από έξι χρόνια- στο σύστημα υγείας. </w:t>
      </w:r>
    </w:p>
    <w:p w14:paraId="44111A9A" w14:textId="77777777" w:rsidR="00F11290" w:rsidRDefault="00526BF0">
      <w:pPr>
        <w:spacing w:line="600" w:lineRule="auto"/>
        <w:ind w:firstLine="720"/>
        <w:contextualSpacing/>
        <w:jc w:val="both"/>
        <w:rPr>
          <w:rFonts w:eastAsia="Times New Roman"/>
          <w:szCs w:val="24"/>
        </w:rPr>
      </w:pPr>
      <w:r>
        <w:rPr>
          <w:rFonts w:eastAsia="Times New Roman"/>
          <w:szCs w:val="24"/>
        </w:rPr>
        <w:t>Είναι ευτύχημα το ότι αυτή τη</w:t>
      </w:r>
      <w:r>
        <w:rPr>
          <w:rFonts w:eastAsia="Times New Roman"/>
          <w:szCs w:val="24"/>
        </w:rPr>
        <w:t>ν περίοδο υπάρχει πολύ μεγάλη, αθρόα προσέλευση αιτήσεων. Υπάρχουν θέσεις, για τις οποίες έχουν κάνει αίτηση πενήντα μέχρι και εβδομήντα υποψήφιοι. Πολλοί απ’ αυτούς είναι ήδη στο εξωτερικό. Φαίνεται ότι μπορούμε μ’ αυτές τις κινήσεις σιγά-σιγά να αντιστρέ</w:t>
      </w:r>
      <w:r>
        <w:rPr>
          <w:rFonts w:eastAsia="Times New Roman"/>
          <w:szCs w:val="24"/>
        </w:rPr>
        <w:t xml:space="preserve">ψουμε το ρεύμα της ιατρικής μετανάστευσης. </w:t>
      </w:r>
    </w:p>
    <w:p w14:paraId="44111A9B" w14:textId="77777777" w:rsidR="00F11290" w:rsidRDefault="00526BF0">
      <w:pPr>
        <w:spacing w:line="600" w:lineRule="auto"/>
        <w:ind w:firstLine="720"/>
        <w:contextualSpacing/>
        <w:jc w:val="both"/>
        <w:rPr>
          <w:rFonts w:eastAsia="Times New Roman"/>
          <w:b/>
          <w:szCs w:val="24"/>
        </w:rPr>
      </w:pPr>
      <w:r>
        <w:rPr>
          <w:rFonts w:eastAsia="Times New Roman"/>
          <w:szCs w:val="24"/>
        </w:rPr>
        <w:t xml:space="preserve">Αυτή την προσπάθεια κάνουμε με συστηματικό τρόπο. Προσπαθούμε να δώσουμε ειδικά κίνητρα, γιατί έχει πρόβλημα η νησιωτική χώρα. Υπάρχει σοβαρό πρόβλημα στην υγειονομική της κάλυψη και </w:t>
      </w:r>
      <w:r>
        <w:rPr>
          <w:rFonts w:eastAsia="Times New Roman"/>
          <w:szCs w:val="24"/>
        </w:rPr>
        <w:lastRenderedPageBreak/>
        <w:t>χρειάζονται επιπλέον κίνητρα.</w:t>
      </w:r>
      <w:r>
        <w:rPr>
          <w:rFonts w:eastAsia="Times New Roman"/>
          <w:szCs w:val="24"/>
        </w:rPr>
        <w:t xml:space="preserve"> Δεν μπορούμε να δώσουμε πολλαπλάσιους μισθούς. Δεν μπορούμε να ανταγωνιστούμε τα μισθολογικά και εργασιακά στάνταρ</w:t>
      </w:r>
      <w:r>
        <w:rPr>
          <w:rFonts w:eastAsia="Times New Roman"/>
          <w:szCs w:val="24"/>
        </w:rPr>
        <w:t>ν</w:t>
      </w:r>
      <w:r>
        <w:rPr>
          <w:rFonts w:eastAsia="Times New Roman"/>
          <w:szCs w:val="24"/>
        </w:rPr>
        <w:t>τ της Ευρώπης. Προσπαθούμε, όμως, μ’ αυτές τις παρεμβάσεις</w:t>
      </w:r>
      <w:r>
        <w:rPr>
          <w:rFonts w:eastAsia="Times New Roman"/>
          <w:szCs w:val="24"/>
        </w:rPr>
        <w:t>,</w:t>
      </w:r>
      <w:r>
        <w:rPr>
          <w:rFonts w:eastAsia="Times New Roman"/>
          <w:szCs w:val="24"/>
        </w:rPr>
        <w:t xml:space="preserve"> που σας είπα προηγουμένως</w:t>
      </w:r>
      <w:r>
        <w:rPr>
          <w:rFonts w:eastAsia="Times New Roman"/>
          <w:szCs w:val="24"/>
        </w:rPr>
        <w:t>,</w:t>
      </w:r>
      <w:r>
        <w:rPr>
          <w:rFonts w:eastAsia="Times New Roman"/>
          <w:szCs w:val="24"/>
        </w:rPr>
        <w:t xml:space="preserve"> να ενισχύσουμε την προσέλκυση ιδιαίτερα των νέων γιατ</w:t>
      </w:r>
      <w:r>
        <w:rPr>
          <w:rFonts w:eastAsia="Times New Roman"/>
          <w:szCs w:val="24"/>
        </w:rPr>
        <w:t>ρών, αλλά και να τους παρ</w:t>
      </w:r>
      <w:r>
        <w:rPr>
          <w:rFonts w:eastAsia="Times New Roman"/>
          <w:szCs w:val="24"/>
        </w:rPr>
        <w:t>άσ</w:t>
      </w:r>
      <w:r>
        <w:rPr>
          <w:rFonts w:eastAsia="Times New Roman"/>
          <w:szCs w:val="24"/>
        </w:rPr>
        <w:t xml:space="preserve">χουμε μία καλύτερη επιστημονική υποστήριξη και –επικουρικά, προφανώς- μέσω των συστημάτων τηλεϊατρικής. </w:t>
      </w:r>
      <w:r>
        <w:rPr>
          <w:rFonts w:eastAsia="Times New Roman"/>
          <w:b/>
          <w:szCs w:val="24"/>
        </w:rPr>
        <w:t xml:space="preserve"> </w:t>
      </w:r>
    </w:p>
    <w:p w14:paraId="44111A9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Αυτό το οποίο κάνουμε είναι να αξιοποιούμε όσους διαθέσιμους πόρους έχουμε. Αξιοποιήσαμε ακόμα και πόρους ευρωπαϊκών ταμείω</w:t>
      </w:r>
      <w:r>
        <w:rPr>
          <w:rFonts w:eastAsia="Times New Roman" w:cs="Times New Roman"/>
          <w:szCs w:val="24"/>
        </w:rPr>
        <w:t>ν μέσα από ένα πρόγραμμα</w:t>
      </w:r>
      <w:r>
        <w:rPr>
          <w:rFonts w:eastAsia="Times New Roman" w:cs="Times New Roman"/>
          <w:szCs w:val="24"/>
        </w:rPr>
        <w:t>,</w:t>
      </w:r>
      <w:r>
        <w:rPr>
          <w:rFonts w:eastAsia="Times New Roman" w:cs="Times New Roman"/>
          <w:szCs w:val="24"/>
        </w:rPr>
        <w:t xml:space="preserve"> το οποίο ήταν για να καλύψει τις ανάγκες επείγουσας υγειονομικής φροντίδας των προσφύγων, για να προσλάβουμε </w:t>
      </w:r>
      <w:proofErr w:type="spellStart"/>
      <w:r>
        <w:rPr>
          <w:rFonts w:eastAsia="Times New Roman" w:cs="Times New Roman"/>
          <w:szCs w:val="24"/>
        </w:rPr>
        <w:t>εκατόν</w:t>
      </w:r>
      <w:proofErr w:type="spellEnd"/>
      <w:r>
        <w:rPr>
          <w:rFonts w:eastAsia="Times New Roman" w:cs="Times New Roman"/>
          <w:szCs w:val="24"/>
        </w:rPr>
        <w:t xml:space="preserve"> σαράντα ανθρώπους, γιατρούς και νοσηλευτικό προσωπικό, οι οποίοι πήγαν σε επτά νησιά του </w:t>
      </w:r>
      <w:r>
        <w:rPr>
          <w:rFonts w:eastAsia="Times New Roman" w:cs="Times New Roman"/>
          <w:szCs w:val="24"/>
        </w:rPr>
        <w:t>β</w:t>
      </w:r>
      <w:r>
        <w:rPr>
          <w:rFonts w:eastAsia="Times New Roman" w:cs="Times New Roman"/>
          <w:szCs w:val="24"/>
        </w:rPr>
        <w:t>ορειανατολικού Αιγαίου κ</w:t>
      </w:r>
      <w:r>
        <w:rPr>
          <w:rFonts w:eastAsia="Times New Roman" w:cs="Times New Roman"/>
          <w:szCs w:val="24"/>
        </w:rPr>
        <w:t>αι ενίσχυσαν τις δημόσιες δομές.</w:t>
      </w:r>
    </w:p>
    <w:p w14:paraId="44111A9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Κάνουμε, λοιπόν, μια συστηματική προσπάθεια. Κατά την άποψή μου -την ταπεινή μου άποψη- αυτό το οποίο κάνουμε είναι η πρώτη σοβαρή παρέμβαση ενίσχυσης του δημόσιου συστήματος υγείας από </w:t>
      </w:r>
      <w:r>
        <w:rPr>
          <w:rFonts w:eastAsia="Times New Roman" w:cs="Times New Roman"/>
          <w:szCs w:val="24"/>
        </w:rPr>
        <w:lastRenderedPageBreak/>
        <w:t xml:space="preserve">την αρχή της κρίσης, μέσα από δέσμες </w:t>
      </w:r>
      <w:r>
        <w:rPr>
          <w:rFonts w:eastAsia="Times New Roman" w:cs="Times New Roman"/>
          <w:szCs w:val="24"/>
        </w:rPr>
        <w:t>προσλήψεων μόνιμου και επικουρικού προσωπικού και μέσω του ΚΕΕΛΠΝΟ για τις μονάδες εντατικής θεραπείας και με αυξημένη χρηματοδότηση και με επιπλέον κίνητρα.</w:t>
      </w:r>
    </w:p>
    <w:p w14:paraId="44111A9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Νομίζουμε ότι ιδιαίτερα στο αμέσως επόμενο διάστημα και με τη διοικητική ευστάθεια που αποκτά το σύστημα σταδιακά αυτή την περίοδο, θα μπορέσει να αποδώσει καρπούς, να αντιστραφεί το ρεύμα προς το εξωτερικό για τους νέους γιατρούς και να δώσουμε μια αξιοπρ</w:t>
      </w:r>
      <w:r>
        <w:rPr>
          <w:rFonts w:eastAsia="Times New Roman" w:cs="Times New Roman"/>
          <w:szCs w:val="24"/>
        </w:rPr>
        <w:t>επή προοπτική, επαγγελματική και επιστημονική, στους νέους γιατρούς, που είναι εξαιρετικοί και που σήμερα, δυστυχώς, τους στερείται η πατρίδα μας και τα νησιά ειδικά και δικαιολογημένα οι άνθρωποι αυτών των περιοχών εκφράζουν την ανασφάλειά τους μπροστά στ</w:t>
      </w:r>
      <w:r>
        <w:rPr>
          <w:rFonts w:eastAsia="Times New Roman" w:cs="Times New Roman"/>
          <w:szCs w:val="24"/>
        </w:rPr>
        <w:t>ην αρρώστια, μπροστά στο σοβαρό περιστατικό.</w:t>
      </w:r>
    </w:p>
    <w:p w14:paraId="44111A9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ένα πλέγμα παρεμβάσεων για να καλύψουμε αυτό το τεράστιο έλλειμα υγειονομικής φροντίδας.</w:t>
      </w:r>
    </w:p>
    <w:p w14:paraId="44111AA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πολύ.</w:t>
      </w:r>
    </w:p>
    <w:p w14:paraId="44111AA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Ακολουθεί </w:t>
      </w:r>
      <w:r>
        <w:rPr>
          <w:rFonts w:eastAsia="Times New Roman" w:cs="Times New Roman"/>
          <w:szCs w:val="24"/>
        </w:rPr>
        <w:t xml:space="preserve">η δέκατη έβδομη με αριθμό 996/14-6-2016 επίκαιρη ερώτηση δευτέρου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ανάγνωση του Ευαγγελίου την ημέρα του Αγίου Πνεύματος στην Αγιά </w:t>
      </w:r>
      <w:proofErr w:type="spellStart"/>
      <w:r>
        <w:rPr>
          <w:rFonts w:eastAsia="Times New Roman" w:cs="Times New Roman"/>
          <w:szCs w:val="24"/>
        </w:rPr>
        <w:t>Σοφιά</w:t>
      </w:r>
      <w:proofErr w:type="spellEnd"/>
      <w:r>
        <w:rPr>
          <w:rFonts w:eastAsia="Times New Roman" w:cs="Times New Roman"/>
          <w:szCs w:val="24"/>
        </w:rPr>
        <w:t>.</w:t>
      </w:r>
    </w:p>
    <w:p w14:paraId="44111AA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w:t>
      </w:r>
      <w:r>
        <w:rPr>
          <w:rFonts w:eastAsia="Times New Roman" w:cs="Times New Roman"/>
          <w:szCs w:val="24"/>
        </w:rPr>
        <w:t xml:space="preserve">ρη </w:t>
      </w:r>
      <w:r>
        <w:rPr>
          <w:rFonts w:eastAsia="Times New Roman" w:cs="Times New Roman"/>
          <w:szCs w:val="24"/>
        </w:rPr>
        <w:t>ερώτηση θα απαντήσει ο Υφυπουργός κ. Ιωάννης Αμανατίδης.</w:t>
      </w:r>
    </w:p>
    <w:p w14:paraId="44111AA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Κύριε Νικολόπουλε, έχετε τον λόγο.</w:t>
      </w:r>
    </w:p>
    <w:p w14:paraId="44111AA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Ως προς το πόσο επίκαιρη είναι, είναι επίκαιρη, παρ</w:t>
      </w:r>
      <w:r>
        <w:rPr>
          <w:rFonts w:eastAsia="Times New Roman" w:cs="Times New Roman"/>
          <w:szCs w:val="24"/>
        </w:rPr>
        <w:t xml:space="preserve">’ </w:t>
      </w:r>
      <w:r>
        <w:rPr>
          <w:rFonts w:eastAsia="Times New Roman" w:cs="Times New Roman"/>
          <w:szCs w:val="24"/>
        </w:rPr>
        <w:t>ότι πέρασε η γιορτή του Αγίου Πνεύματος και γι’ αυτό δεν ευθύνεται ο ομιλών Βουλευτής</w:t>
      </w:r>
      <w:r>
        <w:rPr>
          <w:rFonts w:eastAsia="Times New Roman" w:cs="Times New Roman"/>
          <w:szCs w:val="24"/>
        </w:rPr>
        <w:t>.</w:t>
      </w:r>
    </w:p>
    <w:p w14:paraId="44111AA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Κύριε Πρόεδρε και όσοι μας βλέπουν</w:t>
      </w:r>
      <w:r>
        <w:rPr>
          <w:rFonts w:eastAsia="Times New Roman" w:cs="Times New Roman"/>
          <w:szCs w:val="24"/>
        </w:rPr>
        <w:t>,</w:t>
      </w:r>
      <w:r>
        <w:rPr>
          <w:rFonts w:eastAsia="Times New Roman" w:cs="Times New Roman"/>
          <w:szCs w:val="24"/>
        </w:rPr>
        <w:t xml:space="preserve"> τους παρακαλώ να σκεφτούν ποιος μπορεί να είπε «έτρεμα και τα γόνατά μου λύγιζαν μέσα στην Αγία Σοφία». Ποιος μπορεί να είπε «ε, δεν είναι και τίποτα τραγικό να διαβάζεται το Κοράνι μέσα στην Αγία </w:t>
      </w:r>
      <w:proofErr w:type="spellStart"/>
      <w:r>
        <w:rPr>
          <w:rFonts w:eastAsia="Times New Roman" w:cs="Times New Roman"/>
          <w:szCs w:val="24"/>
        </w:rPr>
        <w:t>Σοφιά</w:t>
      </w:r>
      <w:proofErr w:type="spellEnd"/>
      <w:r>
        <w:rPr>
          <w:rFonts w:eastAsia="Times New Roman" w:cs="Times New Roman"/>
          <w:szCs w:val="24"/>
        </w:rPr>
        <w:t>». Μπορείτε να τ</w:t>
      </w:r>
      <w:r>
        <w:rPr>
          <w:rFonts w:eastAsia="Times New Roman" w:cs="Times New Roman"/>
          <w:szCs w:val="24"/>
        </w:rPr>
        <w:t>ο φανταστείτε;</w:t>
      </w:r>
    </w:p>
    <w:p w14:paraId="44111AA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πρώτο, ότι λύγιζαν τα γόνατά του, ότι τον έπιασε κρύος ιδρώτας, το κορμί του έτρεμε και παραλίγο να σωριαστεί κάτω, το είπε ο </w:t>
      </w:r>
      <w:r>
        <w:rPr>
          <w:rFonts w:eastAsia="Times New Roman" w:cs="Times New Roman"/>
          <w:szCs w:val="24"/>
        </w:rPr>
        <w:t>ι</w:t>
      </w:r>
      <w:r>
        <w:rPr>
          <w:rFonts w:eastAsia="Times New Roman" w:cs="Times New Roman"/>
          <w:szCs w:val="24"/>
        </w:rPr>
        <w:t xml:space="preserve">μάμης που τόλμησε να ψάλει το Κοράνι ογδόντα πέντε χρόνια μετά, μέσα στον </w:t>
      </w:r>
      <w:r>
        <w:rPr>
          <w:rFonts w:eastAsia="Times New Roman" w:cs="Times New Roman"/>
          <w:szCs w:val="24"/>
        </w:rPr>
        <w:t>ι</w:t>
      </w:r>
      <w:r>
        <w:rPr>
          <w:rFonts w:eastAsia="Times New Roman" w:cs="Times New Roman"/>
          <w:szCs w:val="24"/>
        </w:rPr>
        <w:t xml:space="preserve">ερό </w:t>
      </w:r>
      <w:r>
        <w:rPr>
          <w:rFonts w:eastAsia="Times New Roman" w:cs="Times New Roman"/>
          <w:szCs w:val="24"/>
        </w:rPr>
        <w:t>ν</w:t>
      </w:r>
      <w:r>
        <w:rPr>
          <w:rFonts w:eastAsia="Times New Roman" w:cs="Times New Roman"/>
          <w:szCs w:val="24"/>
        </w:rPr>
        <w:t>αό της Αγίας Σοφίας της Κωνσταν</w:t>
      </w:r>
      <w:r>
        <w:rPr>
          <w:rFonts w:eastAsia="Times New Roman" w:cs="Times New Roman"/>
          <w:szCs w:val="24"/>
        </w:rPr>
        <w:t>τινούπολης για τη μουσουλμανική τους γιορτή.</w:t>
      </w:r>
    </w:p>
    <w:p w14:paraId="44111AA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καταπληκτική ομολογία, που δείχνει ο ίδιος πώς αισθάνθηκε, κύριε Πρόεδρε, κάνοντας αυτή τη μεγάλη μουσουλμανική πρόκληση μέσα στο ιερό σύμβολο της Χριστιανοσύνης, της Ορθοδοξίας, την έκανε ο </w:t>
      </w:r>
      <w:r>
        <w:rPr>
          <w:rFonts w:eastAsia="Times New Roman" w:cs="Times New Roman"/>
          <w:szCs w:val="24"/>
        </w:rPr>
        <w:t>ι</w:t>
      </w:r>
      <w:r>
        <w:rPr>
          <w:rFonts w:eastAsia="Times New Roman" w:cs="Times New Roman"/>
          <w:szCs w:val="24"/>
        </w:rPr>
        <w:t>μάμης, που</w:t>
      </w:r>
      <w:r>
        <w:rPr>
          <w:rFonts w:eastAsia="Times New Roman" w:cs="Times New Roman"/>
          <w:szCs w:val="24"/>
        </w:rPr>
        <w:t xml:space="preserve"> δεν είναι τυχαίος, αλλά είναι καθηγητής της Θεολογίας στο Πανεπιστήμιο της Άγκυρας και αυτό που σας διάβασα, τη δήλωσή του, τα συναισθήματά του, το αναμετάδωσαν τα </w:t>
      </w:r>
      <w:r>
        <w:rPr>
          <w:rFonts w:eastAsia="Times New Roman" w:cs="Times New Roman"/>
          <w:szCs w:val="24"/>
        </w:rPr>
        <w:t>τ</w:t>
      </w:r>
      <w:r>
        <w:rPr>
          <w:rFonts w:eastAsia="Times New Roman" w:cs="Times New Roman"/>
          <w:szCs w:val="24"/>
        </w:rPr>
        <w:t>ουρκικά μέσα μαζικής ενημέρωσης.</w:t>
      </w:r>
    </w:p>
    <w:p w14:paraId="44111AA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Τη δήλωση «δεν τρέχει τίποτα» ποιος λέτε ότι την έκανε; Ό</w:t>
      </w:r>
      <w:r>
        <w:rPr>
          <w:rFonts w:eastAsia="Times New Roman" w:cs="Times New Roman"/>
          <w:szCs w:val="24"/>
        </w:rPr>
        <w:t xml:space="preserve">χι ο παριστάμενος Υπουργός, αλλά ο κ. Νίκος </w:t>
      </w:r>
      <w:proofErr w:type="spellStart"/>
      <w:r>
        <w:rPr>
          <w:rFonts w:eastAsia="Times New Roman" w:cs="Times New Roman"/>
          <w:szCs w:val="24"/>
        </w:rPr>
        <w:t>Ξυδάκης</w:t>
      </w:r>
      <w:proofErr w:type="spellEnd"/>
      <w:r>
        <w:rPr>
          <w:rFonts w:eastAsia="Times New Roman" w:cs="Times New Roman"/>
          <w:szCs w:val="24"/>
        </w:rPr>
        <w:t>, ο Αναπληρωτής Υπουργός Εξωτερικών. Πρέπει να πω τώρα και άλλα;</w:t>
      </w:r>
    </w:p>
    <w:p w14:paraId="44111AA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μια ακόμη φορά, κύριε Πρόεδρε, φαίνεται ότι βρισκόμαστε στο ίδιο έργο θεατές: οι Τούρκοι να βρίσκονται εν </w:t>
      </w:r>
      <w:proofErr w:type="spellStart"/>
      <w:r>
        <w:rPr>
          <w:rFonts w:eastAsia="Times New Roman" w:cs="Times New Roman"/>
          <w:szCs w:val="24"/>
        </w:rPr>
        <w:t>αδίκω</w:t>
      </w:r>
      <w:proofErr w:type="spellEnd"/>
      <w:r>
        <w:rPr>
          <w:rFonts w:eastAsia="Times New Roman" w:cs="Times New Roman"/>
          <w:szCs w:val="24"/>
        </w:rPr>
        <w:t xml:space="preserve"> και να προκαλούν με θράσ</w:t>
      </w:r>
      <w:r>
        <w:rPr>
          <w:rFonts w:eastAsia="Times New Roman" w:cs="Times New Roman"/>
          <w:szCs w:val="24"/>
        </w:rPr>
        <w:t xml:space="preserve">ος και εμείς να κοιτάμε πώς θα ακολουθήσουμε μία πολιτική κατευνασμού απέναντί τους για να μη χαλάσουμε το κλίμα. Ποιο κλίμα; Αυτό που μετατρέπει εν μία </w:t>
      </w:r>
      <w:proofErr w:type="spellStart"/>
      <w:r>
        <w:rPr>
          <w:rFonts w:eastAsia="Times New Roman" w:cs="Times New Roman"/>
          <w:szCs w:val="24"/>
        </w:rPr>
        <w:t>νυκτί</w:t>
      </w:r>
      <w:proofErr w:type="spellEnd"/>
      <w:r>
        <w:rPr>
          <w:rFonts w:eastAsia="Times New Roman" w:cs="Times New Roman"/>
          <w:szCs w:val="24"/>
        </w:rPr>
        <w:t xml:space="preserve"> και κατά παράβαση των διεθνών συνθηκών την Αγία Σοφία σε </w:t>
      </w:r>
      <w:r>
        <w:rPr>
          <w:rFonts w:eastAsia="Times New Roman" w:cs="Times New Roman"/>
          <w:szCs w:val="24"/>
        </w:rPr>
        <w:t>τ</w:t>
      </w:r>
      <w:r>
        <w:rPr>
          <w:rFonts w:eastAsia="Times New Roman" w:cs="Times New Roman"/>
          <w:szCs w:val="24"/>
        </w:rPr>
        <w:t>ζαμί. Αυτό δεν έγινε απλά από μία μειοψ</w:t>
      </w:r>
      <w:r>
        <w:rPr>
          <w:rFonts w:eastAsia="Times New Roman" w:cs="Times New Roman"/>
          <w:szCs w:val="24"/>
        </w:rPr>
        <w:t xml:space="preserve">ηφία φανατικών. Έγινε ενώ είχε προηγηθεί μια μεγάλη φιέστα έξω από την Αγία Σοφία, με πρωταγωνιστή τον ίδιο τον </w:t>
      </w:r>
      <w:proofErr w:type="spellStart"/>
      <w:r>
        <w:rPr>
          <w:rFonts w:eastAsia="Times New Roman" w:cs="Times New Roman"/>
          <w:szCs w:val="24"/>
        </w:rPr>
        <w:t>Ερντογάν</w:t>
      </w:r>
      <w:proofErr w:type="spellEnd"/>
      <w:r>
        <w:rPr>
          <w:rFonts w:eastAsia="Times New Roman" w:cs="Times New Roman"/>
          <w:szCs w:val="24"/>
        </w:rPr>
        <w:t>. Επιχείρησαν και πέτυχαν μία δεύτερη άλωση, με την κρατική τηλεόραση της Τουρκίας να μεταδίδει κάθε πρωί σαν να είναι σόου, τη δική του</w:t>
      </w:r>
      <w:r>
        <w:rPr>
          <w:rFonts w:eastAsia="Times New Roman" w:cs="Times New Roman"/>
          <w:szCs w:val="24"/>
        </w:rPr>
        <w:t>ς απόπειρα με την ανάγνωση αποσπασμάτων από το Κοράνι.</w:t>
      </w:r>
    </w:p>
    <w:p w14:paraId="44111AA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Μιλάμε, συνεπώς, για επίσημη κρατική πολιτική της Τουρκίας, άλλο αν εδώ ο κ. </w:t>
      </w:r>
      <w:proofErr w:type="spellStart"/>
      <w:r>
        <w:rPr>
          <w:rFonts w:eastAsia="Times New Roman" w:cs="Times New Roman"/>
          <w:szCs w:val="24"/>
        </w:rPr>
        <w:t>Ξυδάκης</w:t>
      </w:r>
      <w:proofErr w:type="spellEnd"/>
      <w:r>
        <w:rPr>
          <w:rFonts w:eastAsia="Times New Roman" w:cs="Times New Roman"/>
          <w:szCs w:val="24"/>
        </w:rPr>
        <w:t xml:space="preserve"> προσπάθησε να μας πείσει ότι δεν τρέχει τίποτα.</w:t>
      </w:r>
    </w:p>
    <w:p w14:paraId="44111AA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αυτά είναι σημάδια περαιτέρω </w:t>
      </w:r>
      <w:proofErr w:type="spellStart"/>
      <w:r>
        <w:rPr>
          <w:rFonts w:eastAsia="Times New Roman" w:cs="Times New Roman"/>
          <w:szCs w:val="24"/>
        </w:rPr>
        <w:t>απομείωσης</w:t>
      </w:r>
      <w:proofErr w:type="spellEnd"/>
      <w:r>
        <w:rPr>
          <w:rFonts w:eastAsia="Times New Roman" w:cs="Times New Roman"/>
          <w:szCs w:val="24"/>
        </w:rPr>
        <w:t xml:space="preserve"> της εθνικής ισχύος </w:t>
      </w:r>
      <w:r>
        <w:rPr>
          <w:rFonts w:eastAsia="Times New Roman" w:cs="Times New Roman"/>
          <w:szCs w:val="24"/>
        </w:rPr>
        <w:t xml:space="preserve">της χώρας και περιθωριοποίησης της περιοχής. Η οικονομική κρίση τείνει να εξελιχθεί σε κρίση στα εθνικά μας θέματα. Τα </w:t>
      </w:r>
      <w:r>
        <w:rPr>
          <w:rFonts w:eastAsia="Times New Roman" w:cs="Times New Roman"/>
          <w:szCs w:val="24"/>
        </w:rPr>
        <w:lastRenderedPageBreak/>
        <w:t xml:space="preserve">σύννεφα που μαζεύονται είναι πολλά. Όταν βαπτίζουμε το κρέας ψάρι για να μη δυσαρεστήσουμε τους Τούρκους, είναι λογικό να αποθρασύνονται </w:t>
      </w:r>
      <w:r>
        <w:rPr>
          <w:rFonts w:eastAsia="Times New Roman" w:cs="Times New Roman"/>
          <w:szCs w:val="24"/>
        </w:rPr>
        <w:t xml:space="preserve">και άλλοι γείτονες, όπως οι Αλβανοί και οι Σκοπιανοί. Οι Τούρκοι στήνουν θέμα με την Αγία Σοφία, οι Αλβανοί με τους </w:t>
      </w:r>
      <w:r>
        <w:rPr>
          <w:rFonts w:eastAsia="Times New Roman" w:cs="Times New Roman"/>
          <w:szCs w:val="24"/>
        </w:rPr>
        <w:t>Τ</w:t>
      </w:r>
      <w:r>
        <w:rPr>
          <w:rFonts w:eastAsia="Times New Roman" w:cs="Times New Roman"/>
          <w:szCs w:val="24"/>
        </w:rPr>
        <w:t>σάμηδες και πάει λέγοντας.</w:t>
      </w:r>
    </w:p>
    <w:p w14:paraId="44111AA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Δεν είναι η ευτυχέστερη συγκυρία για τα εθνικά μας θέματα αυτή που διανύουμε, κύριε Υπουργέ, και οφείλετε πραγμα</w:t>
      </w:r>
      <w:r>
        <w:rPr>
          <w:rFonts w:eastAsia="Times New Roman" w:cs="Times New Roman"/>
          <w:szCs w:val="24"/>
        </w:rPr>
        <w:t xml:space="preserve">τικά να αναλογιστείτε και τις ιστορικές σας ευθύνες. </w:t>
      </w:r>
    </w:p>
    <w:p w14:paraId="44111AA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κλείνετε με αυτό, κύριε Νικολόπουλε.</w:t>
      </w:r>
    </w:p>
    <w:p w14:paraId="44111AA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Κλείνω, κύριε Πρόεδρε.</w:t>
      </w:r>
    </w:p>
    <w:p w14:paraId="44111AA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Δυστυχώς, φαίνεται να μπαίνουμε σε έναν νέο επικίνδυνο κύκλο στα εθνικά θέματα. Κα</w:t>
      </w:r>
      <w:r>
        <w:rPr>
          <w:rFonts w:eastAsia="Times New Roman" w:cs="Times New Roman"/>
          <w:szCs w:val="24"/>
        </w:rPr>
        <w:t>ι το χειρότερο είναι πως μερικοί, όχι ο παριστάμενος Υπουργός –οφείλω να το πω, γιατί από τη θητεία του στην Επιτροπή Ορθοδοξίας ακριβώς το αντίθετο υπηρετεί-, αλλά η Κυβέρνηση –δεν ξέρω από ποιον εκπροσωπείται- κάνει ότι δεν αντιλαμβάνεται.</w:t>
      </w:r>
    </w:p>
    <w:p w14:paraId="44111AB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w:t>
      </w:r>
      <w:r>
        <w:rPr>
          <w:rFonts w:eastAsia="Times New Roman" w:cs="Times New Roman"/>
          <w:b/>
          <w:szCs w:val="24"/>
        </w:rPr>
        <w:t>κήτας Κακλαμάνης):</w:t>
      </w:r>
      <w:r>
        <w:rPr>
          <w:rFonts w:eastAsia="Times New Roman" w:cs="Times New Roman"/>
          <w:szCs w:val="24"/>
        </w:rPr>
        <w:t xml:space="preserve"> Ολοκληρώστε. Είχατε δύο λεπτά και σας έχω δώσει τέσσερα. Κλείστε.</w:t>
      </w:r>
    </w:p>
    <w:p w14:paraId="44111AB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Τελειώνω, κύριε Πρόεδρε.</w:t>
      </w:r>
    </w:p>
    <w:p w14:paraId="44111AB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Αν συνεχίσουμε, λοιπόν, να επιδεικνύουμε αυτή την ανεκτικότητα στις τουρκικές προσβολές, τα χειρότερα βρίσκονται μπροστά μα</w:t>
      </w:r>
      <w:r>
        <w:rPr>
          <w:rFonts w:eastAsia="Times New Roman" w:cs="Times New Roman"/>
          <w:szCs w:val="24"/>
        </w:rPr>
        <w:t xml:space="preserve">ς. </w:t>
      </w:r>
    </w:p>
    <w:p w14:paraId="44111AB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Νικολόπουλε, θα σας κλείσω το μικρόφωνο. Παρακαλώ, ολοκληρώστε.</w:t>
      </w:r>
    </w:p>
    <w:p w14:paraId="44111AB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η πρόταση ήταν: Αφού αυτοί έκαναν αυτό το βήμα και εμείς να ζητήσουμε το ίδιο, να κάνουμε και εμείς συλλείτουργο, να κάνουμε και εμείς την ανάγνωση του Ευαγγελίου. Και αυτό θα ήταν πραγματικά μια πράξη αμοιβαιότητας.</w:t>
      </w:r>
    </w:p>
    <w:p w14:paraId="44111AB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Λ</w:t>
      </w:r>
      <w:r>
        <w:rPr>
          <w:rFonts w:eastAsia="Times New Roman" w:cs="Times New Roman"/>
          <w:szCs w:val="24"/>
        </w:rPr>
        <w:t>όγω του θέματος σας άφησα. Αν και σήμερα, μια</w:t>
      </w:r>
      <w:r>
        <w:rPr>
          <w:rFonts w:eastAsia="Times New Roman" w:cs="Times New Roman"/>
          <w:szCs w:val="24"/>
        </w:rPr>
        <w:t>ς</w:t>
      </w:r>
      <w:r>
        <w:rPr>
          <w:rFonts w:eastAsia="Times New Roman" w:cs="Times New Roman"/>
          <w:szCs w:val="24"/>
        </w:rPr>
        <w:t xml:space="preserve"> και είδατε τον κύριο Πρωθυπουργό, έπρεπε να τον ρωτήσετε για τους άλλους Υπουργούς. Τι φέρνετε σε δύσκολη θέση τον κ. Αμανατίδη, ο οποίος είναι και ευγενής.</w:t>
      </w:r>
    </w:p>
    <w:p w14:paraId="44111AB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Ορίστε, κύριε Αμανατίδη, έχετε τον λόγο.</w:t>
      </w:r>
    </w:p>
    <w:p w14:paraId="44111AB7" w14:textId="77777777" w:rsidR="00F11290" w:rsidRDefault="00526BF0">
      <w:pPr>
        <w:spacing w:line="600" w:lineRule="auto"/>
        <w:ind w:firstLine="720"/>
        <w:contextualSpacing/>
        <w:jc w:val="both"/>
        <w:rPr>
          <w:rFonts w:eastAsia="Times New Roman" w:cs="Times New Roman"/>
          <w:color w:val="000000" w:themeColor="text1"/>
          <w:szCs w:val="24"/>
        </w:rPr>
      </w:pPr>
      <w:r w:rsidRPr="00E20D69">
        <w:rPr>
          <w:rFonts w:eastAsia="Times New Roman" w:cs="Times New Roman"/>
          <w:b/>
          <w:color w:val="000000" w:themeColor="text1"/>
          <w:szCs w:val="24"/>
        </w:rPr>
        <w:t>ΙΩΑΝΝΗΣ ΑΜΑ</w:t>
      </w:r>
      <w:r w:rsidRPr="00E20D69">
        <w:rPr>
          <w:rFonts w:eastAsia="Times New Roman" w:cs="Times New Roman"/>
          <w:b/>
          <w:color w:val="000000" w:themeColor="text1"/>
          <w:szCs w:val="24"/>
        </w:rPr>
        <w:t xml:space="preserve">ΝΑΤΙΔΗΣ (Υφυπουργός Εξωτερικών): </w:t>
      </w:r>
      <w:r w:rsidRPr="00E20D69">
        <w:rPr>
          <w:rFonts w:eastAsia="Times New Roman"/>
          <w:color w:val="000000" w:themeColor="text1"/>
          <w:szCs w:val="24"/>
        </w:rPr>
        <w:t>Ευχαριστώ πολύ, κύριε Πρόεδρε.</w:t>
      </w:r>
      <w:r w:rsidRPr="00E20D69">
        <w:rPr>
          <w:rFonts w:eastAsia="Times New Roman" w:cs="Times New Roman"/>
          <w:color w:val="000000" w:themeColor="text1"/>
          <w:szCs w:val="24"/>
        </w:rPr>
        <w:t xml:space="preserve"> </w:t>
      </w:r>
    </w:p>
    <w:p w14:paraId="44111AB8" w14:textId="77777777" w:rsidR="00F11290" w:rsidRDefault="00526BF0">
      <w:pPr>
        <w:spacing w:line="600" w:lineRule="auto"/>
        <w:ind w:firstLine="720"/>
        <w:contextualSpacing/>
        <w:jc w:val="both"/>
        <w:rPr>
          <w:rFonts w:eastAsia="Times New Roman" w:cs="Times New Roman"/>
          <w:szCs w:val="24"/>
        </w:rPr>
      </w:pPr>
      <w:r w:rsidRPr="00B7337E">
        <w:rPr>
          <w:rFonts w:eastAsia="Times New Roman" w:cs="Times New Roman"/>
          <w:szCs w:val="24"/>
        </w:rPr>
        <w:t xml:space="preserve">Η ευαισθησία της Κυβέρνησης </w:t>
      </w:r>
      <w:r>
        <w:rPr>
          <w:rFonts w:eastAsia="Times New Roman" w:cs="Times New Roman"/>
          <w:szCs w:val="24"/>
        </w:rPr>
        <w:t xml:space="preserve">στο θέμα το οποίο έχει ανακύψει, σε σχέση με την αλλοίωση του χαρακτήρα και του ιστορικού και του πολιτιστικού, αλλά και του υψηλού συμβολισμού που έχει για την </w:t>
      </w:r>
      <w:r>
        <w:rPr>
          <w:rFonts w:eastAsia="Times New Roman" w:cs="Times New Roman"/>
          <w:szCs w:val="24"/>
        </w:rPr>
        <w:t>Ο</w:t>
      </w:r>
      <w:r>
        <w:rPr>
          <w:rFonts w:eastAsia="Times New Roman" w:cs="Times New Roman"/>
          <w:szCs w:val="24"/>
        </w:rPr>
        <w:t>ρ</w:t>
      </w:r>
      <w:r>
        <w:rPr>
          <w:rFonts w:eastAsia="Times New Roman" w:cs="Times New Roman"/>
          <w:szCs w:val="24"/>
        </w:rPr>
        <w:t xml:space="preserve">θοδοξία η Αγία Σοφία, είναι μεγάλη. </w:t>
      </w:r>
    </w:p>
    <w:p w14:paraId="44111AB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 η Κυβέρνηση έθεσε ψηλά στην ατζέντα της το θέμα. Μία απόδειξη</w:t>
      </w:r>
      <w:r>
        <w:rPr>
          <w:rFonts w:eastAsia="Times New Roman" w:cs="Times New Roman"/>
          <w:szCs w:val="24"/>
        </w:rPr>
        <w:t>,</w:t>
      </w:r>
      <w:r>
        <w:rPr>
          <w:rFonts w:eastAsia="Times New Roman" w:cs="Times New Roman"/>
          <w:szCs w:val="24"/>
        </w:rPr>
        <w:t xml:space="preserve"> θα σας έλεγα</w:t>
      </w:r>
      <w:r>
        <w:rPr>
          <w:rFonts w:eastAsia="Times New Roman" w:cs="Times New Roman"/>
          <w:szCs w:val="24"/>
        </w:rPr>
        <w:t>,</w:t>
      </w:r>
      <w:r>
        <w:rPr>
          <w:rFonts w:eastAsia="Times New Roman" w:cs="Times New Roman"/>
          <w:szCs w:val="24"/>
        </w:rPr>
        <w:t xml:space="preserve"> είναι ότι στην γραπτή ερώτηση που κάνατε στις 14 Ιουνίου, απάντησε ο ίδιος ο Υπουργός, ο κ. Κοτζιάς, στις 22 Ιουνίου. </w:t>
      </w:r>
      <w:r>
        <w:rPr>
          <w:rFonts w:eastAsia="Times New Roman" w:cs="Times New Roman"/>
          <w:szCs w:val="24"/>
        </w:rPr>
        <w:t>Β</w:t>
      </w:r>
      <w:r>
        <w:rPr>
          <w:rFonts w:eastAsia="Times New Roman" w:cs="Times New Roman"/>
          <w:szCs w:val="24"/>
        </w:rPr>
        <w:t>έβ</w:t>
      </w:r>
      <w:r>
        <w:rPr>
          <w:rFonts w:eastAsia="Times New Roman" w:cs="Times New Roman"/>
          <w:szCs w:val="24"/>
        </w:rPr>
        <w:t>αια στην επίκαιρη ερώτηση στην οποία σας απαντάμε εδώ τώρα, αναδει</w:t>
      </w:r>
      <w:r>
        <w:rPr>
          <w:rFonts w:eastAsia="Times New Roman" w:cs="Times New Roman"/>
          <w:szCs w:val="24"/>
        </w:rPr>
        <w:lastRenderedPageBreak/>
        <w:t>κνύοντας το θέμα ξανά, ειδικά σε μια περίοδο που από χθες και μέχρι τις 20 Ιουλίου γίνεται στην Κωνσταντινούπολη η 40</w:t>
      </w:r>
      <w:r>
        <w:rPr>
          <w:rFonts w:eastAsia="Times New Roman" w:cs="Times New Roman"/>
          <w:szCs w:val="24"/>
          <w:vertAlign w:val="superscript"/>
        </w:rPr>
        <w:t>η</w:t>
      </w:r>
      <w:r>
        <w:rPr>
          <w:rFonts w:eastAsia="Times New Roman" w:cs="Times New Roman"/>
          <w:szCs w:val="24"/>
        </w:rPr>
        <w:t xml:space="preserve"> Σύνοδος της Διακυβερνητικής Επιτροπής της UNESCO για την προστασία της </w:t>
      </w:r>
      <w:r>
        <w:rPr>
          <w:rFonts w:eastAsia="Times New Roman" w:cs="Times New Roman"/>
          <w:szCs w:val="24"/>
        </w:rPr>
        <w:t xml:space="preserve">παγκοσμίου πολιτιστικής και φυσικής κληρονομιάς. </w:t>
      </w:r>
    </w:p>
    <w:p w14:paraId="44111AB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Κύριε Νικολόπουλε, σας ευχαριστώ πολύ για την ερώτηση, γιατί για ακόμα μια φορά θέλω να απαντήσω και να πω ότι η Κυβέρνηση ούτε φοβικά ούτε με συμπλέγματα απάντησε απέναντι σε αυτά εδώ. </w:t>
      </w:r>
    </w:p>
    <w:p w14:paraId="44111AB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Θα έρθω στην ουσία </w:t>
      </w:r>
      <w:r>
        <w:rPr>
          <w:rFonts w:eastAsia="Times New Roman" w:cs="Times New Roman"/>
          <w:szCs w:val="24"/>
        </w:rPr>
        <w:t>της ερώτησή</w:t>
      </w:r>
      <w:r>
        <w:rPr>
          <w:rFonts w:eastAsia="Times New Roman" w:cs="Times New Roman"/>
          <w:szCs w:val="24"/>
        </w:rPr>
        <w:t>ς</w:t>
      </w:r>
      <w:r>
        <w:rPr>
          <w:rFonts w:eastAsia="Times New Roman" w:cs="Times New Roman"/>
          <w:szCs w:val="24"/>
        </w:rPr>
        <w:t xml:space="preserve"> σας στη δευτερολογία, ωστόσο επιτρέψτε μου να πω δυο-τρία σημεία τα οποία νομίζω ότι χρειάζεται να ακουστούν. Η Αγία Σοφία είναι μνημείο, χαρακτηρισμένο ως μνημείο πολιτιστικής κληρονομιάς από την UNESCO και συνεπώς οφείλει και απολαμβάνει της</w:t>
      </w:r>
      <w:r>
        <w:rPr>
          <w:rFonts w:eastAsia="Times New Roman" w:cs="Times New Roman"/>
          <w:szCs w:val="24"/>
        </w:rPr>
        <w:t xml:space="preserve"> προστασίας και του προσήκοντα σεβασμού που αρμόζει στα ιστορικά μνημεία</w:t>
      </w:r>
      <w:r>
        <w:rPr>
          <w:rFonts w:eastAsia="Times New Roman" w:cs="Times New Roman"/>
          <w:szCs w:val="24"/>
        </w:rPr>
        <w:t>,</w:t>
      </w:r>
      <w:r>
        <w:rPr>
          <w:rFonts w:eastAsia="Times New Roman" w:cs="Times New Roman"/>
          <w:szCs w:val="24"/>
        </w:rPr>
        <w:t xml:space="preserve"> τόσο αυτοδίκαια όσο και στο πλαίσιο των σχετικών συμβάσεων και βέβαια όχι μόνο της χώρας της οποίας το φιλοξενεί, αλλά από το </w:t>
      </w:r>
      <w:r>
        <w:rPr>
          <w:rFonts w:eastAsia="Times New Roman" w:cs="Times New Roman"/>
          <w:szCs w:val="24"/>
        </w:rPr>
        <w:lastRenderedPageBreak/>
        <w:t>σύνολο των χωρών που έχουν υπογράψει τη Σύμβαση της UNESCO, σύμφωνα με το άρθρο 6 παρ</w:t>
      </w:r>
      <w:r>
        <w:rPr>
          <w:rFonts w:eastAsia="Times New Roman" w:cs="Times New Roman"/>
          <w:szCs w:val="24"/>
        </w:rPr>
        <w:t>άγραφος</w:t>
      </w:r>
      <w:r>
        <w:rPr>
          <w:rFonts w:eastAsia="Times New Roman" w:cs="Times New Roman"/>
          <w:szCs w:val="24"/>
        </w:rPr>
        <w:t>. 1 της Σύμβασης της UNESCO</w:t>
      </w:r>
      <w:r>
        <w:rPr>
          <w:rFonts w:eastAsia="Times New Roman" w:cs="Times New Roman"/>
          <w:szCs w:val="24"/>
        </w:rPr>
        <w:t>.</w:t>
      </w:r>
      <w:r>
        <w:rPr>
          <w:rFonts w:eastAsia="Times New Roman" w:cs="Times New Roman"/>
          <w:szCs w:val="24"/>
        </w:rPr>
        <w:t xml:space="preserve"> Αποτελεί</w:t>
      </w:r>
      <w:r>
        <w:rPr>
          <w:rFonts w:eastAsia="Times New Roman" w:cs="Times New Roman"/>
          <w:szCs w:val="24"/>
        </w:rPr>
        <w:t xml:space="preserve"> υποχρέωση της διεθνούς κοινότητας, στο σύνολό της, η συνεργασία για την προστασία της παγκόσμιας πολιτιστικής κληρονομιάς. </w:t>
      </w:r>
    </w:p>
    <w:p w14:paraId="44111AB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 απόφαση των τουρκικών </w:t>
      </w:r>
      <w:r>
        <w:rPr>
          <w:rFonts w:eastAsia="Times New Roman" w:cs="Times New Roman"/>
          <w:szCs w:val="24"/>
        </w:rPr>
        <w:t>α</w:t>
      </w:r>
      <w:r>
        <w:rPr>
          <w:rFonts w:eastAsia="Times New Roman" w:cs="Times New Roman"/>
          <w:szCs w:val="24"/>
        </w:rPr>
        <w:t xml:space="preserve">ρχών για την ανάγνωση του Κορανίου, επ' ευκαιρία του </w:t>
      </w:r>
      <w:proofErr w:type="spellStart"/>
      <w:r>
        <w:rPr>
          <w:rFonts w:eastAsia="Times New Roman" w:cs="Times New Roman"/>
          <w:szCs w:val="24"/>
        </w:rPr>
        <w:t>Ραμαζανίου</w:t>
      </w:r>
      <w:proofErr w:type="spellEnd"/>
      <w:r>
        <w:rPr>
          <w:rFonts w:eastAsia="Times New Roman" w:cs="Times New Roman"/>
          <w:szCs w:val="24"/>
        </w:rPr>
        <w:t>, καθώς και το κάλεσμα για προσευχ</w:t>
      </w:r>
      <w:r>
        <w:rPr>
          <w:rFonts w:eastAsia="Times New Roman" w:cs="Times New Roman"/>
          <w:szCs w:val="24"/>
        </w:rPr>
        <w:t xml:space="preserve">ή από τον </w:t>
      </w:r>
      <w:r>
        <w:rPr>
          <w:rFonts w:eastAsia="Times New Roman" w:cs="Times New Roman"/>
          <w:szCs w:val="24"/>
        </w:rPr>
        <w:t>μ</w:t>
      </w:r>
      <w:r>
        <w:rPr>
          <w:rFonts w:eastAsia="Times New Roman" w:cs="Times New Roman"/>
          <w:szCs w:val="24"/>
        </w:rPr>
        <w:t>ουεζίνη, αποτελούν προσπάθεια να αλλοιωθεί η χρήση ενός τέτοιου ιστορικού μνημείου παγκόσμιας σημασίας.</w:t>
      </w:r>
    </w:p>
    <w:p w14:paraId="44111AB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Επίσης αυτές οι ενέργειες ακολούθησαν μια σειρά ενεργειών</w:t>
      </w:r>
      <w:r>
        <w:rPr>
          <w:rFonts w:eastAsia="Times New Roman" w:cs="Times New Roman"/>
          <w:szCs w:val="24"/>
        </w:rPr>
        <w:t>,</w:t>
      </w:r>
      <w:r>
        <w:rPr>
          <w:rFonts w:eastAsia="Times New Roman" w:cs="Times New Roman"/>
          <w:szCs w:val="24"/>
        </w:rPr>
        <w:t xml:space="preserve"> που μετέτρεψαν σε τεμένη ορθόδοξους ναούς της Αγίας Σοφίας, της Τραπεζούντας και τ</w:t>
      </w:r>
      <w:r>
        <w:rPr>
          <w:rFonts w:eastAsia="Times New Roman" w:cs="Times New Roman"/>
          <w:szCs w:val="24"/>
        </w:rPr>
        <w:t xml:space="preserve">ης Νίκαιας. Βεβαίως έτσι θεωρώ ότι προωθούν την </w:t>
      </w:r>
      <w:proofErr w:type="spellStart"/>
      <w:r>
        <w:rPr>
          <w:rFonts w:eastAsia="Times New Roman" w:cs="Times New Roman"/>
          <w:szCs w:val="24"/>
        </w:rPr>
        <w:t>ισλαμοποίηση</w:t>
      </w:r>
      <w:proofErr w:type="spellEnd"/>
      <w:r>
        <w:rPr>
          <w:rFonts w:eastAsia="Times New Roman" w:cs="Times New Roman"/>
          <w:szCs w:val="24"/>
        </w:rPr>
        <w:t xml:space="preserve"> θρησκευτικών και πολιτιστικών στοιχείων. Η Τουρκία έτσι προσπαθεί να την μετατρέψει σε τέμενος, παραβιάζοντας τη δική της απόφαση</w:t>
      </w:r>
      <w:r>
        <w:rPr>
          <w:rFonts w:eastAsia="Times New Roman" w:cs="Times New Roman"/>
          <w:szCs w:val="24"/>
        </w:rPr>
        <w:t>,</w:t>
      </w:r>
      <w:r>
        <w:rPr>
          <w:rFonts w:eastAsia="Times New Roman" w:cs="Times New Roman"/>
          <w:szCs w:val="24"/>
        </w:rPr>
        <w:t xml:space="preserve"> που το 1935 και επί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είχε συμφωνήσει και είχε περά</w:t>
      </w:r>
      <w:r>
        <w:rPr>
          <w:rFonts w:eastAsia="Times New Roman" w:cs="Times New Roman"/>
          <w:szCs w:val="24"/>
        </w:rPr>
        <w:t xml:space="preserve">σει νόμο να λειτουργήσει ως μουσείο. Παραβιάζει την υποχρέωσή </w:t>
      </w:r>
      <w:r>
        <w:rPr>
          <w:rFonts w:eastAsia="Times New Roman" w:cs="Times New Roman"/>
          <w:szCs w:val="24"/>
        </w:rPr>
        <w:t>της,</w:t>
      </w:r>
      <w:r>
        <w:rPr>
          <w:rFonts w:eastAsia="Times New Roman" w:cs="Times New Roman"/>
          <w:szCs w:val="24"/>
        </w:rPr>
        <w:t xml:space="preserve"> να διατηρεί την αυθεντικότητα του μνημείου, ιδιαίτερα όσον αφορά τη χρήση του.</w:t>
      </w:r>
    </w:p>
    <w:p w14:paraId="44111AB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την άποψη ότι εν μέσω κλίματος έντασης και θρησκευτικού εξτρεμισμού τέτοιες ενέργειες δεν προωθούν τον</w:t>
      </w:r>
      <w:r>
        <w:rPr>
          <w:rFonts w:eastAsia="Times New Roman" w:cs="Times New Roman"/>
          <w:szCs w:val="24"/>
        </w:rPr>
        <w:t xml:space="preserve"> σεβασμό και την προσέγγιση των θρησκειών και τον διάλογο των πολιτισμών, που θα πρέπει να αποτελούν τον γνώμονα πολιτικής για την περιοχή, αυτές μαρτυρούν μια κλιμακούμενη ενδεχόμενη διολίσθηση</w:t>
      </w:r>
      <w:r>
        <w:rPr>
          <w:rFonts w:eastAsia="Times New Roman" w:cs="Times New Roman"/>
          <w:szCs w:val="24"/>
        </w:rPr>
        <w:t>,</w:t>
      </w:r>
      <w:r>
        <w:rPr>
          <w:rFonts w:eastAsia="Times New Roman" w:cs="Times New Roman"/>
          <w:szCs w:val="24"/>
        </w:rPr>
        <w:t xml:space="preserve"> σε πρακτικές που δεν συνάδουν με την ευρωπαϊκή πορεία της Το</w:t>
      </w:r>
      <w:r>
        <w:rPr>
          <w:rFonts w:eastAsia="Times New Roman" w:cs="Times New Roman"/>
          <w:szCs w:val="24"/>
        </w:rPr>
        <w:t>υρκίας και τον σεβασμό των αρχών και των αξιών που αποτελούν τα θεμέλια της Ευρωπαϊκής Ένωσης</w:t>
      </w:r>
    </w:p>
    <w:p w14:paraId="44111AB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44111AC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44111AC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Όλες αυτές οι ενέργειες καταδικάστηκαν από την ελλη</w:t>
      </w:r>
      <w:r>
        <w:rPr>
          <w:rFonts w:eastAsia="Times New Roman" w:cs="Times New Roman"/>
          <w:szCs w:val="24"/>
        </w:rPr>
        <w:t xml:space="preserve">νική </w:t>
      </w:r>
      <w:r>
        <w:rPr>
          <w:rFonts w:eastAsia="Times New Roman"/>
          <w:szCs w:val="24"/>
        </w:rPr>
        <w:t>Κυβέρνηση</w:t>
      </w:r>
      <w:r>
        <w:rPr>
          <w:rFonts w:eastAsia="Times New Roman" w:cs="Times New Roman"/>
          <w:szCs w:val="24"/>
        </w:rPr>
        <w:t xml:space="preserve">, η οποία προέβη από πλευράς Υπουργείου Εξωτερικών σε όλες τις αρμόδιες διπλωματικές ενέργειες. </w:t>
      </w:r>
    </w:p>
    <w:p w14:paraId="44111AC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Ενημερώσαμε διπλωματικά τις αντιπροσωπείες των κρατών εδώ στην Αθήνα, με αποτέλεσμα να έχουμε ανακοινώσεις τόσο από τις Ηνωμένες Πολιτείες όσο κα</w:t>
      </w:r>
      <w:r>
        <w:rPr>
          <w:rFonts w:eastAsia="Times New Roman" w:cs="Times New Roman"/>
          <w:szCs w:val="24"/>
        </w:rPr>
        <w:t xml:space="preserve">ι από τη Ρωσία. Στάλθηκαν δύο επιστολές στην κ. </w:t>
      </w:r>
      <w:proofErr w:type="spellStart"/>
      <w:r>
        <w:rPr>
          <w:rFonts w:eastAsia="Times New Roman" w:cs="Times New Roman"/>
          <w:szCs w:val="24"/>
        </w:rPr>
        <w:t>Μπόκοβα</w:t>
      </w:r>
      <w:proofErr w:type="spellEnd"/>
      <w:r>
        <w:rPr>
          <w:rFonts w:eastAsia="Times New Roman" w:cs="Times New Roman"/>
          <w:szCs w:val="24"/>
        </w:rPr>
        <w:t xml:space="preserve">. Στη μία απάντηση περιμένουμε και δεύτερη απάντηση. </w:t>
      </w:r>
    </w:p>
    <w:p w14:paraId="44111AC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 από την ενημέρωση των χωρών και επειδή ακριβώς μιλήσατε για την ημέρα του Αγίου Πνεύματος, θα ήθελα να σας ενημερώσω ότι ακριβώς τότε που έγιν</w:t>
      </w:r>
      <w:r>
        <w:rPr>
          <w:rFonts w:eastAsia="Times New Roman" w:cs="Times New Roman"/>
          <w:szCs w:val="24"/>
        </w:rPr>
        <w:t>ε η Αγία και Μεγάλη Σύνοδος στην Κρήτη</w:t>
      </w:r>
      <w:r>
        <w:rPr>
          <w:rFonts w:eastAsia="Times New Roman" w:cs="Times New Roman"/>
          <w:szCs w:val="24"/>
        </w:rPr>
        <w:t>,</w:t>
      </w:r>
      <w:r>
        <w:rPr>
          <w:rFonts w:eastAsia="Times New Roman" w:cs="Times New Roman"/>
          <w:szCs w:val="24"/>
        </w:rPr>
        <w:t xml:space="preserve"> ασχολήθηκε με το θέμα της Αγίας Σοφίας. Μάλιστα είναι και στα πορίσματα και στις αποφάσεις της Αγίας και Μεγάλης Συνόδου. </w:t>
      </w:r>
    </w:p>
    <w:p w14:paraId="44111AC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μετά τέθηκε το θέμα και στον Πρόεδρο της κρατικής </w:t>
      </w:r>
      <w:proofErr w:type="spellStart"/>
      <w:r>
        <w:rPr>
          <w:rFonts w:eastAsia="Times New Roman" w:cs="Times New Roman"/>
          <w:szCs w:val="24"/>
        </w:rPr>
        <w:t>Δούμα</w:t>
      </w:r>
      <w:proofErr w:type="spellEnd"/>
      <w:r>
        <w:rPr>
          <w:rFonts w:eastAsia="Times New Roman" w:cs="Times New Roman"/>
          <w:szCs w:val="24"/>
        </w:rPr>
        <w:t xml:space="preserve"> κ. </w:t>
      </w:r>
      <w:proofErr w:type="spellStart"/>
      <w:r>
        <w:rPr>
          <w:rFonts w:eastAsia="Times New Roman" w:cs="Times New Roman"/>
          <w:szCs w:val="24"/>
        </w:rPr>
        <w:t>Ναρίσκιν</w:t>
      </w:r>
      <w:proofErr w:type="spellEnd"/>
      <w:r>
        <w:rPr>
          <w:rFonts w:eastAsia="Times New Roman" w:cs="Times New Roman"/>
          <w:szCs w:val="24"/>
        </w:rPr>
        <w:t>, ο οποίος ήρ</w:t>
      </w:r>
      <w:r>
        <w:rPr>
          <w:rFonts w:eastAsia="Times New Roman" w:cs="Times New Roman"/>
          <w:szCs w:val="24"/>
        </w:rPr>
        <w:t>θε στη Θεσσαλονίκη με αφορμή την 23</w:t>
      </w:r>
      <w:r>
        <w:rPr>
          <w:rFonts w:eastAsia="Times New Roman" w:cs="Times New Roman"/>
          <w:szCs w:val="24"/>
          <w:vertAlign w:val="superscript"/>
        </w:rPr>
        <w:t>η</w:t>
      </w:r>
      <w:r>
        <w:rPr>
          <w:rFonts w:eastAsia="Times New Roman" w:cs="Times New Roman"/>
          <w:szCs w:val="24"/>
        </w:rPr>
        <w:t xml:space="preserve"> Κοινοβουλευτική Συνέλευση της Ορθοδοξίας. Μάλιστα σε πρόσφατη συνέντευξή του στην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αναφέρεται στο θέμα αυτό, ενώ υπάρχει και μια σειρά δημοσιευμάτων μεγάλων έγκριτων εφημερίδων –γερμανικών, θα σας έλεγα- τα </w:t>
      </w:r>
      <w:r>
        <w:rPr>
          <w:rFonts w:eastAsia="Times New Roman" w:cs="Times New Roman"/>
          <w:szCs w:val="24"/>
        </w:rPr>
        <w:t xml:space="preserve">οποία αναφέρονται στο συγκεκριμένο θέμα. Αυτά δεν ήρθαν έτσι από τον ουρανό αλλά έγιναν με συγκεκριμένες πολιτικές και διπλωματικές κινήσεις. </w:t>
      </w:r>
    </w:p>
    <w:p w14:paraId="44111AC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σας απαντήσω, κύριε Νικολόπουλε, και για το θέμα το οποίο θέτετε και ευχαριστώ πολύ για τ</w:t>
      </w:r>
      <w:r>
        <w:rPr>
          <w:rFonts w:eastAsia="Times New Roman" w:cs="Times New Roman"/>
          <w:szCs w:val="24"/>
        </w:rPr>
        <w:t xml:space="preserve">ην ερώτηση. </w:t>
      </w:r>
    </w:p>
    <w:p w14:paraId="44111AC6" w14:textId="77777777" w:rsidR="00F11290" w:rsidRDefault="00526BF0">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Δεν αμφιβάλλει κανείς, κύριε Υπουργέ, ότι έγιναν, αφού μάλιστα τα λέτε εσείς. Όμως εξίσου σίγουρο είναι ότι δεν σταμάτησε να διαβάζεται το Κοράνι μέχρι τη λήξη του </w:t>
      </w:r>
      <w:proofErr w:type="spellStart"/>
      <w:r>
        <w:rPr>
          <w:rFonts w:eastAsia="Times New Roman"/>
          <w:szCs w:val="24"/>
        </w:rPr>
        <w:t>Ραμαζανίου</w:t>
      </w:r>
      <w:proofErr w:type="spellEnd"/>
      <w:r>
        <w:rPr>
          <w:rFonts w:eastAsia="Times New Roman"/>
          <w:szCs w:val="24"/>
        </w:rPr>
        <w:t xml:space="preserve">, άσχετα από αυτά που έγιναν. </w:t>
      </w:r>
    </w:p>
    <w:p w14:paraId="44111AC7" w14:textId="77777777" w:rsidR="00F11290" w:rsidRDefault="00526BF0">
      <w:pPr>
        <w:spacing w:line="600" w:lineRule="auto"/>
        <w:ind w:firstLine="720"/>
        <w:contextualSpacing/>
        <w:jc w:val="both"/>
        <w:rPr>
          <w:rFonts w:eastAsia="Times New Roman"/>
          <w:szCs w:val="24"/>
        </w:rPr>
      </w:pPr>
      <w:r>
        <w:rPr>
          <w:rFonts w:eastAsia="Times New Roman"/>
          <w:szCs w:val="24"/>
        </w:rPr>
        <w:t>Ορίστ</w:t>
      </w:r>
      <w:r>
        <w:rPr>
          <w:rFonts w:eastAsia="Times New Roman"/>
          <w:szCs w:val="24"/>
        </w:rPr>
        <w:t xml:space="preserve">ε, κύριε Νικολόπουλε, έχετε τον λόγο. </w:t>
      </w:r>
    </w:p>
    <w:p w14:paraId="44111AC8" w14:textId="77777777" w:rsidR="00F11290" w:rsidRDefault="00526BF0">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Ακριβώς, κύριε Πρόεδρε. </w:t>
      </w:r>
    </w:p>
    <w:p w14:paraId="44111AC9" w14:textId="77777777" w:rsidR="00F11290" w:rsidRDefault="00526BF0">
      <w:pPr>
        <w:spacing w:line="600" w:lineRule="auto"/>
        <w:ind w:firstLine="720"/>
        <w:contextualSpacing/>
        <w:jc w:val="both"/>
        <w:rPr>
          <w:rFonts w:eastAsia="Times New Roman" w:cs="Times New Roman"/>
          <w:szCs w:val="24"/>
        </w:rPr>
      </w:pPr>
      <w:r>
        <w:rPr>
          <w:rFonts w:eastAsia="Times New Roman"/>
          <w:szCs w:val="24"/>
        </w:rPr>
        <w:t xml:space="preserve">Δυστυχώς επειδή φαίνεται ότι δεν ιδρώνει το αυτί του κ. </w:t>
      </w:r>
      <w:proofErr w:type="spellStart"/>
      <w:r>
        <w:rPr>
          <w:rFonts w:eastAsia="Times New Roman"/>
          <w:szCs w:val="24"/>
        </w:rPr>
        <w:t>Ερντογάν</w:t>
      </w:r>
      <w:proofErr w:type="spellEnd"/>
      <w:r>
        <w:rPr>
          <w:rFonts w:eastAsia="Times New Roman"/>
          <w:szCs w:val="24"/>
        </w:rPr>
        <w:t xml:space="preserve"> και της τουρκικής πολιτικής που ακολουθούν τα τελευταία χρόνια, όπως είπε και ο κύριος Υπουργός, η </w:t>
      </w:r>
      <w:r>
        <w:rPr>
          <w:rFonts w:eastAsia="Times New Roman" w:cs="Times New Roman"/>
          <w:szCs w:val="24"/>
        </w:rPr>
        <w:t xml:space="preserve">Αγία </w:t>
      </w:r>
      <w:r>
        <w:rPr>
          <w:rFonts w:eastAsia="Times New Roman" w:cs="Times New Roman"/>
          <w:szCs w:val="24"/>
        </w:rPr>
        <w:t>Σοφία της Κωνσταντινούπολης ήταν ένας ακόμα κρίκος, γιατί είχαν προηγηθεί, όπως πολύ σωστά είπατε, οι μετατροπές πολλών ιερών ναών</w:t>
      </w:r>
      <w:r>
        <w:rPr>
          <w:rFonts w:eastAsia="Times New Roman" w:cs="Times New Roman"/>
          <w:szCs w:val="24"/>
        </w:rPr>
        <w:t>,</w:t>
      </w:r>
      <w:r>
        <w:rPr>
          <w:rFonts w:eastAsia="Times New Roman" w:cs="Times New Roman"/>
          <w:szCs w:val="24"/>
        </w:rPr>
        <w:t xml:space="preserve"> που τις τελευταίες δεκαετίες λειτουργούσαν ως μουσεία και πάντως όχι ως μουσουλμανικά τεμένη. </w:t>
      </w:r>
    </w:p>
    <w:p w14:paraId="44111AC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επίδειξη της </w:t>
      </w:r>
      <w:r>
        <w:rPr>
          <w:rFonts w:eastAsia="Times New Roman" w:cs="Times New Roman"/>
          <w:szCs w:val="24"/>
        </w:rPr>
        <w:t>αποφασιστικότητας και του σθένους αλλά σε συνδυασμό με την αποτελεσματικότητα</w:t>
      </w:r>
      <w:r>
        <w:rPr>
          <w:rFonts w:eastAsia="Times New Roman" w:cs="Times New Roman"/>
          <w:szCs w:val="24"/>
        </w:rPr>
        <w:t>,</w:t>
      </w:r>
      <w:r>
        <w:rPr>
          <w:rFonts w:eastAsia="Times New Roman" w:cs="Times New Roman"/>
          <w:szCs w:val="24"/>
        </w:rPr>
        <w:t xml:space="preserve"> φαίνεται ότι είναι ο μόνος δρόμος της αξιοπρέπειας</w:t>
      </w:r>
      <w:r>
        <w:rPr>
          <w:rFonts w:eastAsia="Times New Roman" w:cs="Times New Roman"/>
          <w:szCs w:val="24"/>
        </w:rPr>
        <w:t>,</w:t>
      </w:r>
      <w:r>
        <w:rPr>
          <w:rFonts w:eastAsia="Times New Roman" w:cs="Times New Roman"/>
          <w:szCs w:val="24"/>
        </w:rPr>
        <w:t xml:space="preserve"> για όσο εμείς θα λέμε ότι «εμείς δεν διεκδικούμε», «δεν θυμόμαστε», «ξεχνάμε». </w:t>
      </w:r>
    </w:p>
    <w:p w14:paraId="44111AC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θα το πω γιατί είναι αληθές. Σ</w:t>
      </w:r>
      <w:r>
        <w:rPr>
          <w:rFonts w:eastAsia="Times New Roman" w:cs="Times New Roman"/>
          <w:szCs w:val="24"/>
        </w:rPr>
        <w:t>ήμερα στη συνάντηση που είχα με τον Πρωθυπουργό και παρά το γεγονός ότι αφορμή ήταν ο εκλογικός νόμος, επειδή είχε την καλοσύνη να με κρατήσει περίπου δύο ώρες, του είπα ότι είναι τραγικό λάθος</w:t>
      </w:r>
      <w:r>
        <w:rPr>
          <w:rFonts w:eastAsia="Times New Roman" w:cs="Times New Roman"/>
          <w:szCs w:val="24"/>
        </w:rPr>
        <w:t>,</w:t>
      </w:r>
      <w:r>
        <w:rPr>
          <w:rFonts w:eastAsia="Times New Roman" w:cs="Times New Roman"/>
          <w:szCs w:val="24"/>
        </w:rPr>
        <w:t xml:space="preserve"> να ασχολούνται και να προκαλούν το θρησκευτικό συναίσθημα των</w:t>
      </w:r>
      <w:r>
        <w:rPr>
          <w:rFonts w:eastAsia="Times New Roman" w:cs="Times New Roman"/>
          <w:szCs w:val="24"/>
        </w:rPr>
        <w:t xml:space="preserve"> Ελλήνων με όλα τα ανομολόγητα των </w:t>
      </w:r>
      <w:r>
        <w:rPr>
          <w:rFonts w:eastAsia="Times New Roman" w:cs="Times New Roman"/>
          <w:szCs w:val="24"/>
        </w:rPr>
        <w:t xml:space="preserve">μη </w:t>
      </w:r>
      <w:r>
        <w:rPr>
          <w:rFonts w:eastAsia="Times New Roman" w:cs="Times New Roman"/>
          <w:szCs w:val="24"/>
        </w:rPr>
        <w:t xml:space="preserve">συμφιλιωμένων με αυτό που είναι το ελληνικό έθνος. </w:t>
      </w:r>
      <w:r>
        <w:rPr>
          <w:rFonts w:eastAsia="Times New Roman" w:cs="Times New Roman"/>
          <w:szCs w:val="24"/>
        </w:rPr>
        <w:t>Τ</w:t>
      </w:r>
      <w:r>
        <w:rPr>
          <w:rFonts w:eastAsia="Times New Roman" w:cs="Times New Roman"/>
          <w:szCs w:val="24"/>
        </w:rPr>
        <w:t xml:space="preserve">ου είπα ότι καλά θα κάνει να τα πηγαίνει καλά με την Εκκλησία. Διότι δεν έχασαν όσοι τα πήγαν καλά με την Εκκλησία. </w:t>
      </w:r>
    </w:p>
    <w:p w14:paraId="44111ACC" w14:textId="77777777" w:rsidR="00F11290" w:rsidRDefault="00526BF0">
      <w:pPr>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Για λόγους ευγεν</w:t>
      </w:r>
      <w:r>
        <w:rPr>
          <w:rFonts w:eastAsia="Times New Roman" w:cs="Times New Roman"/>
          <w:szCs w:val="24"/>
        </w:rPr>
        <w:t xml:space="preserve">είας δεν σας ρωτάω τι σας </w:t>
      </w:r>
      <w:proofErr w:type="spellStart"/>
      <w:r>
        <w:rPr>
          <w:rFonts w:eastAsia="Times New Roman" w:cs="Times New Roman"/>
          <w:szCs w:val="24"/>
        </w:rPr>
        <w:t>απήντησε</w:t>
      </w:r>
      <w:proofErr w:type="spellEnd"/>
      <w:r>
        <w:rPr>
          <w:rFonts w:eastAsia="Times New Roman" w:cs="Times New Roman"/>
          <w:szCs w:val="24"/>
        </w:rPr>
        <w:t xml:space="preserve">. </w:t>
      </w:r>
    </w:p>
    <w:p w14:paraId="44111ACD" w14:textId="77777777" w:rsidR="00F11290" w:rsidRDefault="00526BF0">
      <w:pPr>
        <w:spacing w:line="600" w:lineRule="auto"/>
        <w:ind w:firstLine="720"/>
        <w:contextualSpacing/>
        <w:jc w:val="both"/>
        <w:rPr>
          <w:rFonts w:eastAsia="Times New Roman" w:cs="Times New Roman"/>
          <w:szCs w:val="24"/>
        </w:rPr>
      </w:pPr>
      <w:r>
        <w:rPr>
          <w:rFonts w:eastAsia="Times New Roman"/>
          <w:b/>
          <w:szCs w:val="24"/>
        </w:rPr>
        <w:t>ΝΙΚΟΛΑΟΣ ΝΙΚΟΛΟΠΟΥΛΟΣ:</w:t>
      </w:r>
      <w:r>
        <w:rPr>
          <w:rFonts w:eastAsia="Times New Roman"/>
          <w:szCs w:val="24"/>
        </w:rPr>
        <w:t xml:space="preserve"> </w:t>
      </w:r>
      <w:r>
        <w:rPr>
          <w:rFonts w:eastAsia="Times New Roman" w:cs="Times New Roman"/>
          <w:szCs w:val="24"/>
        </w:rPr>
        <w:t xml:space="preserve">Κύριε Υπουργέ μου, επειδή νομίζω ότι θα ήταν πολύ πιο αποτελεσματικό να κάνουμε ένα βήμα μπροστά, </w:t>
      </w:r>
      <w:r>
        <w:rPr>
          <w:rFonts w:eastAsia="Times New Roman"/>
          <w:szCs w:val="24"/>
        </w:rPr>
        <w:t xml:space="preserve">επειδή η ελληνική θέση δεν πρέπει πλέον να σταματάει στο ότι η </w:t>
      </w:r>
      <w:r>
        <w:rPr>
          <w:rFonts w:eastAsia="Times New Roman" w:cs="Times New Roman"/>
          <w:szCs w:val="24"/>
        </w:rPr>
        <w:t>Αγία Σοφία είναι ένα παγκόσμιο θρησ</w:t>
      </w:r>
      <w:r>
        <w:rPr>
          <w:rFonts w:eastAsia="Times New Roman" w:cs="Times New Roman"/>
          <w:szCs w:val="24"/>
        </w:rPr>
        <w:t>κευτικό μνημείο και επειδή πρέπει να ασκηθεί μια πιο -εντός εισαγωγικών- «παραγωγική» πολιτική</w:t>
      </w:r>
      <w:r>
        <w:rPr>
          <w:rFonts w:eastAsia="Times New Roman" w:cs="Times New Roman"/>
          <w:szCs w:val="24"/>
        </w:rPr>
        <w:t>,</w:t>
      </w:r>
      <w:r>
        <w:rPr>
          <w:rFonts w:eastAsia="Times New Roman" w:cs="Times New Roman"/>
          <w:szCs w:val="24"/>
        </w:rPr>
        <w:t xml:space="preserve"> στην οποία θα μπουν ρεαλιστικές διεκδικήσεις -όπως ότι η Αγία Σοφία είναι ένα μνημείο που μπορεί να βοηθήσει στον διάλογο και στη συνύπαρξη των θρησκειών-, τώρα</w:t>
      </w:r>
      <w:r>
        <w:rPr>
          <w:rFonts w:eastAsia="Times New Roman" w:cs="Times New Roman"/>
          <w:szCs w:val="24"/>
        </w:rPr>
        <w:t xml:space="preserve"> </w:t>
      </w:r>
      <w:r>
        <w:rPr>
          <w:rFonts w:eastAsia="Times New Roman" w:cs="Times New Roman"/>
          <w:szCs w:val="24"/>
        </w:rPr>
        <w:lastRenderedPageBreak/>
        <w:t>που η παγκόσμια κοινότητα το έχει ανάγκη</w:t>
      </w:r>
      <w:r>
        <w:rPr>
          <w:rFonts w:eastAsia="Times New Roman" w:cs="Times New Roman"/>
          <w:szCs w:val="24"/>
        </w:rPr>
        <w:t>,</w:t>
      </w:r>
      <w:r>
        <w:rPr>
          <w:rFonts w:eastAsia="Times New Roman" w:cs="Times New Roman"/>
          <w:szCs w:val="24"/>
        </w:rPr>
        <w:t xml:space="preserve"> ίσως να είναι ένας καλύτερος τρόπος για να γίνει συμβολικά αυτό και να έχει πραγματικά παγκόσμια απήχηση. Αφού έγινε, λοιπόν, εκεί η ισλαμική τελετή και διαβάστηκε το Κοράνι, τώρα να γίνει και ορθόδοξη λειτουργία </w:t>
      </w:r>
      <w:r>
        <w:rPr>
          <w:rFonts w:eastAsia="Times New Roman" w:cs="Times New Roman"/>
          <w:szCs w:val="24"/>
        </w:rPr>
        <w:t xml:space="preserve">και να διαβαστεί εκεί το Ευαγγέλιο. </w:t>
      </w:r>
    </w:p>
    <w:p w14:paraId="44111AC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Εσείς ξέρετε, κύριε Υπουργέ, τι θα μπορούσε να συμβεί σε αυτό το παγκόσμιο θρησκευτικό μνημείο, σε αυτό το μνημείο που είναι σημαντικό για μας τους </w:t>
      </w:r>
      <w:r>
        <w:rPr>
          <w:rFonts w:eastAsia="Times New Roman" w:cs="Times New Roman"/>
          <w:szCs w:val="24"/>
        </w:rPr>
        <w:t>ο</w:t>
      </w:r>
      <w:r>
        <w:rPr>
          <w:rFonts w:eastAsia="Times New Roman" w:cs="Times New Roman"/>
          <w:szCs w:val="24"/>
        </w:rPr>
        <w:t xml:space="preserve">ρθοδόξους, αλλά και για όλους τους </w:t>
      </w:r>
      <w:r>
        <w:rPr>
          <w:rFonts w:eastAsia="Times New Roman" w:cs="Times New Roman"/>
          <w:szCs w:val="24"/>
        </w:rPr>
        <w:t>χ</w:t>
      </w:r>
      <w:r>
        <w:rPr>
          <w:rFonts w:eastAsia="Times New Roman" w:cs="Times New Roman"/>
          <w:szCs w:val="24"/>
        </w:rPr>
        <w:t xml:space="preserve">ριστιανούς. </w:t>
      </w:r>
    </w:p>
    <w:p w14:paraId="44111AC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Θα ήθελα να σας θυμίσ</w:t>
      </w:r>
      <w:r>
        <w:rPr>
          <w:rFonts w:eastAsia="Times New Roman" w:cs="Times New Roman"/>
          <w:szCs w:val="24"/>
        </w:rPr>
        <w:t>ω κάτι που και εσείς ζήσατε, αλλά το κάνω για να το ακούσουν όλες οι Ελληνίδες και οι Έλληνες. Θα σας θυμίσω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τι έγινε όταν στη γειτονική μας χώρα, την Αλβανία, ο Αναστάσιος έκανε τα εγκαίνια αυτού του μνημείου της Ορθοδοξίας, του Μητροπολιτικού, Α</w:t>
      </w:r>
      <w:r>
        <w:rPr>
          <w:rFonts w:eastAsia="Times New Roman" w:cs="Times New Roman"/>
          <w:szCs w:val="24"/>
        </w:rPr>
        <w:t xml:space="preserve">ρχιεπισκοπικού Ναού των </w:t>
      </w:r>
      <w:proofErr w:type="spellStart"/>
      <w:r>
        <w:rPr>
          <w:rFonts w:eastAsia="Times New Roman" w:cs="Times New Roman"/>
          <w:szCs w:val="24"/>
        </w:rPr>
        <w:t>Τ</w:t>
      </w:r>
      <w:r>
        <w:rPr>
          <w:rFonts w:eastAsia="Times New Roman" w:cs="Times New Roman"/>
          <w:szCs w:val="24"/>
        </w:rPr>
        <w:t>ι</w:t>
      </w:r>
      <w:r>
        <w:rPr>
          <w:rFonts w:eastAsia="Times New Roman" w:cs="Times New Roman"/>
          <w:szCs w:val="24"/>
        </w:rPr>
        <w:t>ράνων</w:t>
      </w:r>
      <w:proofErr w:type="spellEnd"/>
      <w:r>
        <w:rPr>
          <w:rFonts w:eastAsia="Times New Roman" w:cs="Times New Roman"/>
          <w:szCs w:val="24"/>
        </w:rPr>
        <w:t xml:space="preserve">. Θυμηθείτε σε πόσες χώρες έπαιξε αυτό το μνημείο της Ορθοδοξίας και πόσο καλύτερο σύμβολο φιλίας, ενότητας και </w:t>
      </w:r>
      <w:proofErr w:type="spellStart"/>
      <w:r>
        <w:rPr>
          <w:rFonts w:eastAsia="Times New Roman" w:cs="Times New Roman"/>
          <w:szCs w:val="24"/>
        </w:rPr>
        <w:t>καταλλαγής</w:t>
      </w:r>
      <w:proofErr w:type="spellEnd"/>
      <w:r>
        <w:rPr>
          <w:rFonts w:eastAsia="Times New Roman" w:cs="Times New Roman"/>
          <w:szCs w:val="24"/>
        </w:rPr>
        <w:t xml:space="preserve"> ήταν αυτό. </w:t>
      </w:r>
    </w:p>
    <w:p w14:paraId="44111AD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4111AD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w:t>
      </w:r>
      <w:r>
        <w:rPr>
          <w:rFonts w:eastAsia="Times New Roman" w:cs="Times New Roman"/>
          <w:szCs w:val="24"/>
        </w:rPr>
        <w:t>ντας να πω όσον αφορά την Κρήτη -το είπα στην αρχή και θα το ξαναπώ, γιατί οφείλουμε τα του Καίσαρος τ</w:t>
      </w:r>
      <w:r>
        <w:rPr>
          <w:rFonts w:eastAsia="Times New Roman" w:cs="Times New Roman"/>
          <w:szCs w:val="24"/>
        </w:rPr>
        <w:t>ω</w:t>
      </w:r>
      <w:r>
        <w:rPr>
          <w:rFonts w:eastAsia="Times New Roman" w:cs="Times New Roman"/>
          <w:szCs w:val="24"/>
        </w:rPr>
        <w:t xml:space="preserve"> </w:t>
      </w:r>
      <w:proofErr w:type="spellStart"/>
      <w:r>
        <w:rPr>
          <w:rFonts w:eastAsia="Times New Roman" w:cs="Times New Roman"/>
          <w:szCs w:val="24"/>
        </w:rPr>
        <w:t>Καίσαρι</w:t>
      </w:r>
      <w:proofErr w:type="spellEnd"/>
      <w:r>
        <w:rPr>
          <w:rFonts w:eastAsia="Times New Roman" w:cs="Times New Roman"/>
          <w:szCs w:val="24"/>
        </w:rPr>
        <w:t xml:space="preserve">, εσείς ήσασταν απ’ την αρχή και είστε σε όλα τα βήματα που επιχειρούν να κάνουν και οι εκκλησιαστικοί μας ηγέτες- σε εκείνη τη σύναξη ο </w:t>
      </w:r>
      <w:r>
        <w:rPr>
          <w:rFonts w:eastAsia="Times New Roman" w:cs="Times New Roman"/>
          <w:szCs w:val="24"/>
        </w:rPr>
        <w:t>Πρωθυπουργός θα έπρεπε να είναι εκεί. Η Κυβέρνηση θα έπρεπε να έχει έναν άλλον ρόλο και μια άλλη παρουσία. Ο δε Οικουμενικός να απαντά ότι και τώρα πάμε για να λειτουργήσουμε τη Σχολή της Χάλκης. Όλοι το θέλουμε, όλοι τα λέμε, αλλά ξέρετε, με επισκέψεις δη</w:t>
      </w:r>
      <w:r>
        <w:rPr>
          <w:rFonts w:eastAsia="Times New Roman" w:cs="Times New Roman"/>
          <w:szCs w:val="24"/>
        </w:rPr>
        <w:t>μοσίων σχέσεων να μας περιμένει ο Ελπιδοφόρος, για να λέμε ότι το κάνουμε, δεν είναι η καλύτερη απάντηση. Ίσως η καλύτερη απάντηση μπορεί να έρθει από μια γενναία πρωτοβουλία, που η ελληνική Κυβέρνηση εύχομαι να ακολουθήσει στο θέμα της Αγίας Σοφίας...</w:t>
      </w:r>
    </w:p>
    <w:p w14:paraId="44111AD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(Νικήτας Κακλαμάνης):</w:t>
      </w:r>
      <w:r>
        <w:rPr>
          <w:rFonts w:eastAsia="Times New Roman" w:cs="Times New Roman"/>
          <w:szCs w:val="24"/>
        </w:rPr>
        <w:t xml:space="preserve"> Ολοκληρώστε, παρακαλώ.</w:t>
      </w:r>
    </w:p>
    <w:p w14:paraId="44111AD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…αφού εκείνοι έδωσαν την πρώτη ευκαιρία και δεν λέω εγώ αφορμή.</w:t>
      </w:r>
    </w:p>
    <w:p w14:paraId="44111AD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 και κλείστε σας παρακαλώ.</w:t>
      </w:r>
    </w:p>
    <w:p w14:paraId="44111AD5"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ΑΜΑΝΑΤΙΔΗΣ (Υφυπο</w:t>
      </w:r>
      <w:r>
        <w:rPr>
          <w:rFonts w:eastAsia="Times New Roman" w:cs="Times New Roman"/>
          <w:b/>
          <w:szCs w:val="24"/>
        </w:rPr>
        <w:t>υργός Εξωτερικών):</w:t>
      </w:r>
      <w:r>
        <w:rPr>
          <w:rFonts w:eastAsia="Times New Roman" w:cs="Times New Roman"/>
          <w:szCs w:val="24"/>
        </w:rPr>
        <w:t xml:space="preserve"> Κύριε Νικολόπουλε, θα ήθελα να σας πω ότι σε αυτά τα ζητήματα –και το γνωρίζετε και εσείς πάρα πολύ καλά- ειδικά σε μια τέτοια θέση, χρειάζεται μεγάλη στάθμιση και χρειάζεται σύνεση και προσεκτικοί χειρισμοί για τέτοιες αποφάσεις και ενέ</w:t>
      </w:r>
      <w:r>
        <w:rPr>
          <w:rFonts w:eastAsia="Times New Roman" w:cs="Times New Roman"/>
          <w:szCs w:val="24"/>
        </w:rPr>
        <w:t>ργειες. Η θέση αυτή την οποία λέτε, χρήζει –αν θέλετε- περαιτέρω σκέψης και ίσως πολλές φορές να μην είναι τόσο παραγωγική ή αποτελεσματική. Σκεφτείτε το και αυτό που λέω. Το λέω με έναν τρόπο έμμεσο και νομίζω ότι καταλαβαίνετε την…</w:t>
      </w:r>
    </w:p>
    <w:p w14:paraId="44111AD6"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Φανταστείτε ένα </w:t>
      </w:r>
      <w:proofErr w:type="spellStart"/>
      <w:r>
        <w:rPr>
          <w:rFonts w:eastAsia="Times New Roman" w:cs="Times New Roman"/>
          <w:szCs w:val="24"/>
        </w:rPr>
        <w:t>αρχιερατείο</w:t>
      </w:r>
      <w:proofErr w:type="spellEnd"/>
      <w:r>
        <w:rPr>
          <w:rFonts w:eastAsia="Times New Roman" w:cs="Times New Roman"/>
          <w:szCs w:val="24"/>
        </w:rPr>
        <w:t xml:space="preserve"> στην Αγία Σοφία τι θα ήταν για όλον τον κόσμο!</w:t>
      </w:r>
    </w:p>
    <w:p w14:paraId="44111AD7"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Σας το λέω αρκετά διπλωματικά. Εννοώ ότι θέλει αρκετή σκέψη και σύνεση. Τα εξετάζουμε όλα. Το συμφέρον της χώρας αυτή</w:t>
      </w:r>
      <w:r>
        <w:rPr>
          <w:rFonts w:eastAsia="Times New Roman" w:cs="Times New Roman"/>
          <w:szCs w:val="24"/>
        </w:rPr>
        <w:t xml:space="preserve"> τη στιγμή δεν είναι αυτό, ωστόσο οι χειρισμοί δεν είναι για να αποφύγεις κλιμακώσεις, είναι και για τα αποτελέσματα τα οποία </w:t>
      </w:r>
      <w:r>
        <w:rPr>
          <w:rFonts w:eastAsia="Times New Roman" w:cs="Times New Roman"/>
          <w:szCs w:val="24"/>
        </w:rPr>
        <w:lastRenderedPageBreak/>
        <w:t>έχεις μακροπρόθεσμα, το πώς μπορούν αυτά να λειτουργήσουν προς το συμφέρον ή όχι. Γι’ αυτό και σας απαντ</w:t>
      </w:r>
      <w:r>
        <w:rPr>
          <w:rFonts w:eastAsia="Times New Roman" w:cs="Times New Roman"/>
          <w:szCs w:val="24"/>
        </w:rPr>
        <w:t>ώ</w:t>
      </w:r>
      <w:r>
        <w:rPr>
          <w:rFonts w:eastAsia="Times New Roman" w:cs="Times New Roman"/>
          <w:szCs w:val="24"/>
        </w:rPr>
        <w:t xml:space="preserve"> και με αυτόν τον τρόπο.</w:t>
      </w:r>
    </w:p>
    <w:p w14:paraId="44111AD8"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w:t>
      </w:r>
      <w:proofErr w:type="spellStart"/>
      <w:r>
        <w:rPr>
          <w:rFonts w:eastAsia="Times New Roman" w:cs="Times New Roman"/>
          <w:szCs w:val="24"/>
        </w:rPr>
        <w:t>ξανατονίσω</w:t>
      </w:r>
      <w:proofErr w:type="spellEnd"/>
      <w:r>
        <w:rPr>
          <w:rFonts w:eastAsia="Times New Roman" w:cs="Times New Roman"/>
          <w:szCs w:val="24"/>
        </w:rPr>
        <w:t xml:space="preserve"> το εξής: Δεν είναι ένα διμερές θέμα, είναι ένα διεθνές θέμα και πολύ σωστά το αναδείξαμε ως τέτοιο και νομίζω ότι είχαμε τα αποτελέσματα τα οποία προσδοκούσαμε και εκτιμώ ότι θα πρέπει η ίδια η γείτονα χώρα να το δει, γιατί…</w:t>
      </w:r>
    </w:p>
    <w:p w14:paraId="44111AD9"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w:t>
      </w:r>
      <w:r>
        <w:rPr>
          <w:rFonts w:eastAsia="Times New Roman" w:cs="Times New Roman"/>
          <w:b/>
          <w:szCs w:val="24"/>
        </w:rPr>
        <w:t>ΑΟΣ ΝΙΚΟΛΟΠΟΥΛΟΣ:</w:t>
      </w:r>
      <w:r>
        <w:rPr>
          <w:rFonts w:eastAsia="Times New Roman" w:cs="Times New Roman"/>
          <w:szCs w:val="24"/>
        </w:rPr>
        <w:t xml:space="preserve"> Αυτά τα αποτελέσματα προσδοκούσατε; Μα δεν εμποδίστηκαν.</w:t>
      </w:r>
    </w:p>
    <w:p w14:paraId="44111ADA"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Αφήστε να ολοκληρώσει ο κύριος Υφυπουργός.</w:t>
      </w:r>
    </w:p>
    <w:p w14:paraId="44111ADB"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Κύριε Νικολόπουλε, επειδή είναι τοποθέτηση στη Βουλή και είνα</w:t>
      </w:r>
      <w:r>
        <w:rPr>
          <w:rFonts w:eastAsia="Times New Roman" w:cs="Times New Roman"/>
          <w:szCs w:val="24"/>
        </w:rPr>
        <w:t>ι συγκεκριμένη, γι’ αυτό λέω ότι θέλει μια σύνεση. Οι χειρισμοί δεν είναι απλοί, δεν είναι απλό να πεις «ζητώ το ένα ή το άλλο». Πολλές φορές τα αποτελέσματα μπορεί να είναι αρνητικά σε αυτό που θες. Κάτι το οποίο φαίνεται σαν επιθετική ενέργεια τώρα και π</w:t>
      </w:r>
      <w:r>
        <w:rPr>
          <w:rFonts w:eastAsia="Times New Roman" w:cs="Times New Roman"/>
          <w:szCs w:val="24"/>
        </w:rPr>
        <w:t>ροβάλλεται δικαίως κ.λπ.</w:t>
      </w:r>
      <w:r>
        <w:rPr>
          <w:rFonts w:eastAsia="Times New Roman" w:cs="Times New Roman"/>
          <w:szCs w:val="24"/>
        </w:rPr>
        <w:t>,</w:t>
      </w:r>
      <w:r>
        <w:rPr>
          <w:rFonts w:eastAsia="Times New Roman" w:cs="Times New Roman"/>
          <w:szCs w:val="24"/>
        </w:rPr>
        <w:t xml:space="preserve"> μπορεί να μην έχει τα αποτελέσματα τα οποία θες. Άρα</w:t>
      </w:r>
      <w:r>
        <w:rPr>
          <w:rFonts w:eastAsia="Times New Roman" w:cs="Times New Roman"/>
          <w:szCs w:val="24"/>
        </w:rPr>
        <w:t xml:space="preserve"> </w:t>
      </w:r>
      <w:r>
        <w:rPr>
          <w:rFonts w:eastAsia="Times New Roman" w:cs="Times New Roman"/>
          <w:szCs w:val="24"/>
        </w:rPr>
        <w:t>όλα θέλουν μια προσοχή.</w:t>
      </w:r>
    </w:p>
    <w:p w14:paraId="44111ADC"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η γείτονα χώρα πρέπει να σεβαστεί την ιστορική και θρησκευτική αξία των μνημείων της. Αυτό σίγουρα λειτουργεί εις όφελος της ίδιας, προ</w:t>
      </w:r>
      <w:r>
        <w:rPr>
          <w:rFonts w:eastAsia="Times New Roman" w:cs="Times New Roman"/>
          <w:szCs w:val="24"/>
        </w:rPr>
        <w:t xml:space="preserve">ωθεί τη δική της ευρωπαϊκή ένταξη και την οικονομική ανάπτυξη </w:t>
      </w:r>
      <w:r>
        <w:rPr>
          <w:rFonts w:eastAsia="Times New Roman" w:cs="Times New Roman"/>
          <w:szCs w:val="24"/>
        </w:rPr>
        <w:t>κ</w:t>
      </w:r>
      <w:r>
        <w:rPr>
          <w:rFonts w:eastAsia="Times New Roman" w:cs="Times New Roman"/>
          <w:szCs w:val="24"/>
        </w:rPr>
        <w:t>αι βέβαια όχι στη δημιουργία εντάσεων. Γιατί σε όλη τη γύρω περιοχή, άμα θα δείτε, η Ελλάδα είναι πόλος σταθερότητας και διαλόγου.</w:t>
      </w:r>
    </w:p>
    <w:p w14:paraId="44111ADD"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szCs w:val="24"/>
        </w:rPr>
        <w:t>Γνώμονας, λοιπόν, της πολιτικής μας σε όλα τα γεγονότα τα οποί</w:t>
      </w:r>
      <w:r>
        <w:rPr>
          <w:rFonts w:eastAsia="Times New Roman" w:cs="Times New Roman"/>
          <w:szCs w:val="24"/>
        </w:rPr>
        <w:t>α έγιναν το τελευταίο διάστημα</w:t>
      </w:r>
      <w:r>
        <w:rPr>
          <w:rFonts w:eastAsia="Times New Roman" w:cs="Times New Roman"/>
          <w:szCs w:val="24"/>
        </w:rPr>
        <w:t>,</w:t>
      </w:r>
      <w:r>
        <w:rPr>
          <w:rFonts w:eastAsia="Times New Roman" w:cs="Times New Roman"/>
          <w:szCs w:val="24"/>
        </w:rPr>
        <w:t xml:space="preserve"> ήταν να προβάλλουμε ακριβώς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ην Ελλάδα σαν πόλο σταθερότητας, διαλόγου και βέβαια ως παράγοντα διαπολιτισμικού διαλόγου. Δείτε την επίσκεψη που έκανε και ο Υπουργός Εξωτερικών κ. Κοτζιάς στην Κίνα, που μίλησε για τον δ</w:t>
      </w:r>
      <w:r>
        <w:rPr>
          <w:rFonts w:eastAsia="Times New Roman" w:cs="Times New Roman"/>
          <w:szCs w:val="24"/>
        </w:rPr>
        <w:t>ιαπολιτισμικό διάλογο. Είναι θέματα πολιτικών τα οποία ενώνουν και συσπειρώνουν τον κόσμο γύρω από τη δική μας θέση και απομονώνουν τις λογικές</w:t>
      </w:r>
      <w:r>
        <w:rPr>
          <w:rFonts w:eastAsia="Times New Roman" w:cs="Times New Roman"/>
          <w:szCs w:val="24"/>
        </w:rPr>
        <w:t>,</w:t>
      </w:r>
      <w:r>
        <w:rPr>
          <w:rFonts w:eastAsia="Times New Roman" w:cs="Times New Roman"/>
          <w:szCs w:val="24"/>
        </w:rPr>
        <w:t xml:space="preserve"> τις οποίες θέλει να περάσει η γείτονα χώρα πάνω στο συγκεκριμένο θέμα. Νομίζω ότι θα έχει και αποτελέσματα. Συν</w:t>
      </w:r>
      <w:r>
        <w:rPr>
          <w:rFonts w:eastAsia="Times New Roman" w:cs="Times New Roman"/>
          <w:szCs w:val="24"/>
        </w:rPr>
        <w:t>εχίζουμε και δουλεύουμε πάνω σε αυτό.</w:t>
      </w:r>
    </w:p>
    <w:p w14:paraId="44111AD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Η φράση </w:t>
      </w:r>
      <w:proofErr w:type="spellStart"/>
      <w:r>
        <w:rPr>
          <w:rFonts w:eastAsia="Times New Roman" w:cs="Times New Roman"/>
          <w:szCs w:val="24"/>
        </w:rPr>
        <w:t>Ξυδάκη</w:t>
      </w:r>
      <w:proofErr w:type="spellEnd"/>
      <w:r>
        <w:rPr>
          <w:rFonts w:eastAsia="Times New Roman" w:cs="Times New Roman"/>
          <w:szCs w:val="24"/>
        </w:rPr>
        <w:t xml:space="preserve"> ότι δεν τρέχει τίποτα, δηλαδή, είναι…</w:t>
      </w:r>
    </w:p>
    <w:p w14:paraId="44111ADF"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ΑΜΑΝΑΤΙΔΗΣ (Υφυπουργός Εξωτερικών):</w:t>
      </w:r>
      <w:r>
        <w:rPr>
          <w:rFonts w:eastAsia="Times New Roman" w:cs="Times New Roman"/>
          <w:szCs w:val="24"/>
        </w:rPr>
        <w:t xml:space="preserve"> Δεν είναι η ουσία της ερώτησή σας. Το θέμα αυτό...</w:t>
      </w:r>
    </w:p>
    <w:p w14:paraId="44111AE0"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Η ερώτησή μου έτσι ξεκιν</w:t>
      </w:r>
      <w:r>
        <w:rPr>
          <w:rFonts w:eastAsia="Times New Roman" w:cs="Times New Roman"/>
          <w:szCs w:val="24"/>
        </w:rPr>
        <w:t xml:space="preserve">άει. </w:t>
      </w:r>
    </w:p>
    <w:p w14:paraId="44111AE1"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Το ξέρω αυτό.</w:t>
      </w:r>
    </w:p>
    <w:p w14:paraId="44111AE2"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Νικολόπουλε, είστε παλιός συνάδελφος. Σας υπενθυμίζω ότι ο κ. Αμανατίδης είναι Υφυπουργός και ο κ. </w:t>
      </w:r>
      <w:proofErr w:type="spellStart"/>
      <w:r>
        <w:rPr>
          <w:rFonts w:eastAsia="Times New Roman" w:cs="Times New Roman"/>
          <w:szCs w:val="24"/>
        </w:rPr>
        <w:t>Ξυδάκης</w:t>
      </w:r>
      <w:proofErr w:type="spellEnd"/>
      <w:r>
        <w:rPr>
          <w:rFonts w:eastAsia="Times New Roman" w:cs="Times New Roman"/>
          <w:szCs w:val="24"/>
        </w:rPr>
        <w:t xml:space="preserve"> είναι Αναπληρωτής. Μην κάνουμε τώρα τέτοιες ερ</w:t>
      </w:r>
      <w:r>
        <w:rPr>
          <w:rFonts w:eastAsia="Times New Roman" w:cs="Times New Roman"/>
          <w:szCs w:val="24"/>
        </w:rPr>
        <w:t xml:space="preserve">ωτήσεις. Να απαντήσει για τον κ. </w:t>
      </w:r>
      <w:proofErr w:type="spellStart"/>
      <w:r>
        <w:rPr>
          <w:rFonts w:eastAsia="Times New Roman" w:cs="Times New Roman"/>
          <w:szCs w:val="24"/>
        </w:rPr>
        <w:t>Ξυδάκη</w:t>
      </w:r>
      <w:proofErr w:type="spellEnd"/>
      <w:r>
        <w:rPr>
          <w:rFonts w:eastAsia="Times New Roman" w:cs="Times New Roman"/>
          <w:szCs w:val="24"/>
        </w:rPr>
        <w:t xml:space="preserve"> ο Υφυπουργός. Στον παραπάνω πρέπει να κάνετε το ερώτημα αυτό. Όχι στον κ. Αμανατίδη.</w:t>
      </w:r>
    </w:p>
    <w:p w14:paraId="44111AE3"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Απέφυγε το </w:t>
      </w:r>
      <w:proofErr w:type="spellStart"/>
      <w:r>
        <w:rPr>
          <w:rFonts w:eastAsia="Times New Roman" w:cs="Times New Roman"/>
          <w:szCs w:val="24"/>
        </w:rPr>
        <w:t>όξος</w:t>
      </w:r>
      <w:proofErr w:type="spellEnd"/>
      <w:r>
        <w:rPr>
          <w:rFonts w:eastAsia="Times New Roman" w:cs="Times New Roman"/>
          <w:szCs w:val="24"/>
        </w:rPr>
        <w:t xml:space="preserve"> και τη χολή.</w:t>
      </w:r>
    </w:p>
    <w:p w14:paraId="44111AE4"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πολύ.</w:t>
      </w:r>
    </w:p>
    <w:p w14:paraId="44111AE5"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szCs w:val="24"/>
        </w:rPr>
        <w:lastRenderedPageBreak/>
        <w:t xml:space="preserve">Δεκαεπτά ερωτήσεις στη </w:t>
      </w:r>
      <w:r>
        <w:rPr>
          <w:rFonts w:eastAsia="Times New Roman" w:cs="Times New Roman"/>
          <w:szCs w:val="24"/>
        </w:rPr>
        <w:t xml:space="preserve">σημερινή συνεδρίαση είτε λόγω απουσίας των δύο Υπουργών,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του κ. Αλεξιάδη, στο εξωτερικό είτε λόγω φόρτου εργασίας των υπολοίπων Υπουργών, αναβάλλονται για επόμενη συνεδρίαση.</w:t>
      </w:r>
    </w:p>
    <w:p w14:paraId="44111AE6"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πρώτη </w:t>
      </w:r>
      <w:r>
        <w:rPr>
          <w:rFonts w:eastAsia="Times New Roman"/>
          <w:color w:val="000000"/>
          <w:szCs w:val="24"/>
        </w:rPr>
        <w:t>με αριθμό 1089/5-7-2016 επίκαιρη ερώτηση πρώτου κύκ</w:t>
      </w:r>
      <w:r>
        <w:rPr>
          <w:rFonts w:eastAsia="Times New Roman"/>
          <w:color w:val="000000"/>
          <w:szCs w:val="24"/>
        </w:rPr>
        <w:t xml:space="preserve">λου του Βουλευτή Τρικάλων του Συνασπισμού Ριζοσπαστικής Αριστεράς κ. </w:t>
      </w:r>
      <w:r>
        <w:rPr>
          <w:rFonts w:eastAsia="Times New Roman"/>
          <w:bCs/>
          <w:szCs w:val="24"/>
        </w:rPr>
        <w:t xml:space="preserve">Αθανασίου (Σάκη) Παπαδόπουλου </w:t>
      </w:r>
      <w:r>
        <w:rPr>
          <w:rFonts w:eastAsia="Times New Roman"/>
          <w:color w:val="000000"/>
          <w:szCs w:val="24"/>
        </w:rPr>
        <w:t>προς τον Υπουργό</w:t>
      </w:r>
      <w:r>
        <w:rPr>
          <w:rFonts w:eastAsia="Times New Roman"/>
          <w:szCs w:val="24"/>
        </w:rPr>
        <w:t xml:space="preserve"> </w:t>
      </w:r>
      <w:r>
        <w:rPr>
          <w:rFonts w:eastAsia="Times New Roman"/>
          <w:bCs/>
          <w:szCs w:val="24"/>
        </w:rPr>
        <w:t xml:space="preserve">Οικονομικών, </w:t>
      </w:r>
      <w:r>
        <w:rPr>
          <w:rFonts w:eastAsia="Times New Roman"/>
          <w:color w:val="000000"/>
          <w:szCs w:val="24"/>
        </w:rPr>
        <w:t xml:space="preserve">σχετικά με την αναβίωση του </w:t>
      </w:r>
      <w:r>
        <w:rPr>
          <w:rFonts w:eastAsia="Times New Roman"/>
          <w:color w:val="000000"/>
          <w:szCs w:val="24"/>
        </w:rPr>
        <w:t>ά</w:t>
      </w:r>
      <w:r>
        <w:rPr>
          <w:rFonts w:eastAsia="Times New Roman"/>
          <w:color w:val="000000"/>
          <w:szCs w:val="24"/>
        </w:rPr>
        <w:t xml:space="preserve">ρθρου 44 του </w:t>
      </w:r>
      <w:r>
        <w:rPr>
          <w:rFonts w:eastAsia="Times New Roman"/>
          <w:color w:val="000000"/>
          <w:szCs w:val="24"/>
        </w:rPr>
        <w:t>ν</w:t>
      </w:r>
      <w:r>
        <w:rPr>
          <w:rFonts w:eastAsia="Times New Roman"/>
          <w:color w:val="000000"/>
          <w:szCs w:val="24"/>
        </w:rPr>
        <w:t>.3763 (Α</w:t>
      </w:r>
      <w:r>
        <w:rPr>
          <w:rFonts w:eastAsia="Times New Roman"/>
          <w:color w:val="000000"/>
          <w:szCs w:val="24"/>
        </w:rPr>
        <w:t xml:space="preserve"> </w:t>
      </w:r>
      <w:r>
        <w:rPr>
          <w:rFonts w:eastAsia="Times New Roman"/>
          <w:color w:val="000000"/>
          <w:szCs w:val="24"/>
        </w:rPr>
        <w:t>8</w:t>
      </w:r>
      <w:r>
        <w:rPr>
          <w:rFonts w:eastAsia="Times New Roman"/>
          <w:color w:val="000000"/>
          <w:szCs w:val="24"/>
        </w:rPr>
        <w:t>0</w:t>
      </w:r>
      <w:r>
        <w:rPr>
          <w:rFonts w:eastAsia="Times New Roman"/>
          <w:color w:val="000000"/>
          <w:szCs w:val="24"/>
        </w:rPr>
        <w:t xml:space="preserve">) με σκοπό την προώθηση </w:t>
      </w:r>
      <w:proofErr w:type="spellStart"/>
      <w:r>
        <w:rPr>
          <w:rFonts w:eastAsia="Times New Roman"/>
          <w:color w:val="000000"/>
          <w:szCs w:val="24"/>
        </w:rPr>
        <w:t>αυτοσύμβασης</w:t>
      </w:r>
      <w:proofErr w:type="spellEnd"/>
      <w:r>
        <w:rPr>
          <w:rFonts w:eastAsia="Times New Roman"/>
          <w:color w:val="000000"/>
          <w:szCs w:val="24"/>
        </w:rPr>
        <w:t xml:space="preserve"> στη σύνταξη οριστικού συμβολαίου από</w:t>
      </w:r>
      <w:r>
        <w:rPr>
          <w:rFonts w:eastAsia="Times New Roman"/>
          <w:color w:val="000000"/>
          <w:szCs w:val="24"/>
        </w:rPr>
        <w:t xml:space="preserve"> προσύμφωνα μεταβίβασης ακινήτων, δεν συζητείται λόγω κωλύματος του Υπουργού κ. Αλεξιάδη, που θα βρίσκεται στο εξωτερικό.</w:t>
      </w:r>
    </w:p>
    <w:p w14:paraId="44111AE7"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τρίτη </w:t>
      </w:r>
      <w:r>
        <w:rPr>
          <w:rFonts w:eastAsia="Times New Roman"/>
          <w:color w:val="000000"/>
          <w:szCs w:val="24"/>
        </w:rPr>
        <w:t xml:space="preserve">με αριθμό 1068/28-6-2016 επίκαιρη ερώτηση πρώτου κύκλου του Βουλευτή Β΄ Αθηνών του Λαϊκού Συνδέσμου–Χρυσή Αυγή κ. </w:t>
      </w:r>
      <w:r>
        <w:rPr>
          <w:rFonts w:eastAsia="Times New Roman"/>
          <w:bCs/>
          <w:szCs w:val="24"/>
        </w:rPr>
        <w:t xml:space="preserve">Ηλία </w:t>
      </w:r>
      <w:proofErr w:type="spellStart"/>
      <w:r>
        <w:rPr>
          <w:rFonts w:eastAsia="Times New Roman"/>
          <w:bCs/>
          <w:szCs w:val="24"/>
        </w:rPr>
        <w:t>Παναγιώ</w:t>
      </w:r>
      <w:r>
        <w:rPr>
          <w:rFonts w:eastAsia="Times New Roman"/>
          <w:bCs/>
          <w:szCs w:val="24"/>
        </w:rPr>
        <w:t>ταρου</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 xml:space="preserve">Οικονομικών, </w:t>
      </w:r>
      <w:r>
        <w:rPr>
          <w:rFonts w:eastAsia="Times New Roman"/>
          <w:color w:val="000000"/>
          <w:szCs w:val="24"/>
        </w:rPr>
        <w:t xml:space="preserve">σχετικά με την έξοδο της Μεγάλης Βρετανίας από την Ευρωπαϊκή Ένωση, δεν συζητείται λόγω κωλύματος του Υπουργού κ. </w:t>
      </w:r>
      <w:proofErr w:type="spellStart"/>
      <w:r>
        <w:rPr>
          <w:rFonts w:eastAsia="Times New Roman"/>
          <w:color w:val="000000"/>
          <w:szCs w:val="24"/>
        </w:rPr>
        <w:t>Τσακαλώτου</w:t>
      </w:r>
      <w:proofErr w:type="spellEnd"/>
      <w:r>
        <w:rPr>
          <w:rFonts w:eastAsia="Times New Roman"/>
          <w:color w:val="000000"/>
          <w:szCs w:val="24"/>
        </w:rPr>
        <w:t>, που θα βρίσκεται στις Βρυξέλλες.</w:t>
      </w:r>
    </w:p>
    <w:p w14:paraId="44111AE8"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 xml:space="preserve">έκτη </w:t>
      </w:r>
      <w:r>
        <w:rPr>
          <w:rFonts w:eastAsia="Times New Roman"/>
          <w:color w:val="000000"/>
          <w:szCs w:val="24"/>
        </w:rPr>
        <w:t>με αριθμό 1092/5-7-2016 επίκαιρη ερώτηση πρώτου κύκλου</w:t>
      </w:r>
      <w:r>
        <w:rPr>
          <w:rFonts w:eastAsia="Times New Roman"/>
          <w:color w:val="000000"/>
          <w:szCs w:val="24"/>
        </w:rPr>
        <w:t xml:space="preserve"> του Βουλευτή Λ</w:t>
      </w:r>
      <w:r>
        <w:rPr>
          <w:rFonts w:eastAsia="Times New Roman"/>
          <w:color w:val="000000"/>
          <w:szCs w:val="24"/>
        </w:rPr>
        <w:t>αρίση</w:t>
      </w:r>
      <w:r>
        <w:rPr>
          <w:rFonts w:eastAsia="Times New Roman"/>
          <w:color w:val="000000"/>
          <w:szCs w:val="24"/>
        </w:rPr>
        <w:t>ς των Ανεξαρτήτων Ελλήνων κ.</w:t>
      </w:r>
      <w:r>
        <w:rPr>
          <w:rFonts w:eastAsia="Times New Roman"/>
          <w:szCs w:val="24"/>
        </w:rPr>
        <w:t xml:space="preserve"> </w:t>
      </w:r>
      <w:r>
        <w:rPr>
          <w:rFonts w:eastAsia="Times New Roman"/>
          <w:bCs/>
          <w:szCs w:val="24"/>
        </w:rPr>
        <w:t>Βασιλείου Κόκκαλη</w:t>
      </w:r>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Οικονομικών,</w:t>
      </w:r>
      <w:r>
        <w:rPr>
          <w:rFonts w:eastAsia="Times New Roman"/>
          <w:szCs w:val="24"/>
        </w:rPr>
        <w:t xml:space="preserve"> </w:t>
      </w:r>
      <w:r>
        <w:rPr>
          <w:rFonts w:eastAsia="Times New Roman"/>
          <w:color w:val="000000"/>
          <w:szCs w:val="24"/>
        </w:rPr>
        <w:t xml:space="preserve">σχετικά με τον «τερματισμό του κατάφωρα άδικου αποκλεισμού από την εργασία των υπαλλήλων της υπό εκκαθάριση Συνεταιριστικής Ευβοϊκής Τράπεζας», δεν συζητείται </w:t>
      </w:r>
      <w:r>
        <w:rPr>
          <w:rFonts w:eastAsia="Times New Roman"/>
          <w:color w:val="000000"/>
          <w:szCs w:val="24"/>
        </w:rPr>
        <w:t xml:space="preserve">λόγω κωλύματος του Υπουργού κ. </w:t>
      </w:r>
      <w:proofErr w:type="spellStart"/>
      <w:r>
        <w:rPr>
          <w:rFonts w:eastAsia="Times New Roman"/>
          <w:color w:val="000000"/>
          <w:szCs w:val="24"/>
        </w:rPr>
        <w:t>Τσακαλώτου</w:t>
      </w:r>
      <w:proofErr w:type="spellEnd"/>
      <w:r>
        <w:rPr>
          <w:rFonts w:eastAsia="Times New Roman"/>
          <w:color w:val="000000"/>
          <w:szCs w:val="24"/>
        </w:rPr>
        <w:t>, που θα βρίσκεται στις Βρυξέλλες.</w:t>
      </w:r>
    </w:p>
    <w:p w14:paraId="44111AE9"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πρώτη </w:t>
      </w:r>
      <w:r>
        <w:rPr>
          <w:rFonts w:eastAsia="Times New Roman"/>
          <w:color w:val="000000"/>
          <w:szCs w:val="24"/>
        </w:rPr>
        <w:t>με αριθμό 1086/4-7-2016 επίκαιρη ερώτηση δεύτερου κύκλου του Βουλευτή Φλώρινας της Νέας Δημοκρατίας κ.</w:t>
      </w:r>
      <w:r>
        <w:rPr>
          <w:rFonts w:eastAsia="Times New Roman"/>
          <w:szCs w:val="24"/>
        </w:rPr>
        <w:t xml:space="preserve"> </w:t>
      </w:r>
      <w:r>
        <w:rPr>
          <w:rFonts w:eastAsia="Times New Roman"/>
          <w:bCs/>
          <w:szCs w:val="24"/>
        </w:rPr>
        <w:t>Ιωάννη Αντωνιάδη</w:t>
      </w:r>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Υποδομών, Μεταφορών και Δικτύων,</w:t>
      </w:r>
      <w:r>
        <w:rPr>
          <w:rFonts w:eastAsia="Times New Roman"/>
          <w:szCs w:val="24"/>
        </w:rPr>
        <w:t xml:space="preserve"> </w:t>
      </w:r>
      <w:r>
        <w:rPr>
          <w:rFonts w:eastAsia="Times New Roman"/>
          <w:color w:val="000000"/>
          <w:szCs w:val="24"/>
        </w:rPr>
        <w:t xml:space="preserve">σχετικά με την κατασκευή του οδικού άξονα Φλώρινας-Πτολεμαΐδας, δεν συζητείται λόγω κωλύματος του Υπουργού κ. </w:t>
      </w:r>
      <w:proofErr w:type="spellStart"/>
      <w:r>
        <w:rPr>
          <w:rFonts w:eastAsia="Times New Roman"/>
          <w:color w:val="000000"/>
          <w:szCs w:val="24"/>
        </w:rPr>
        <w:t>Σπίρτζη</w:t>
      </w:r>
      <w:proofErr w:type="spellEnd"/>
      <w:r>
        <w:rPr>
          <w:rFonts w:eastAsia="Times New Roman"/>
          <w:color w:val="000000"/>
          <w:szCs w:val="24"/>
        </w:rPr>
        <w:t>, λόγω φόρτου εργασίας.</w:t>
      </w:r>
    </w:p>
    <w:p w14:paraId="44111AEA" w14:textId="77777777" w:rsidR="00F11290" w:rsidRDefault="00526BF0">
      <w:pPr>
        <w:spacing w:after="0" w:line="600" w:lineRule="auto"/>
        <w:ind w:firstLine="578"/>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δεύτερη </w:t>
      </w:r>
      <w:r>
        <w:rPr>
          <w:rFonts w:eastAsia="Times New Roman"/>
          <w:color w:val="000000"/>
          <w:szCs w:val="24"/>
        </w:rPr>
        <w:t>με αριθμό 1072/29-6-2016 επίκαιρη ερώτηση δεύτερου κύκλου του Βουλευτή Α΄ Πειραι</w:t>
      </w:r>
      <w:r>
        <w:rPr>
          <w:rFonts w:eastAsia="Times New Roman"/>
          <w:color w:val="000000"/>
          <w:szCs w:val="24"/>
        </w:rPr>
        <w:t>ώς</w:t>
      </w:r>
      <w:r>
        <w:rPr>
          <w:rFonts w:eastAsia="Times New Roman"/>
          <w:color w:val="000000"/>
          <w:szCs w:val="24"/>
        </w:rPr>
        <w:t xml:space="preserve"> του Λαϊκού Συνδέσμου–Χ</w:t>
      </w:r>
      <w:r>
        <w:rPr>
          <w:rFonts w:eastAsia="Times New Roman"/>
          <w:color w:val="000000"/>
          <w:szCs w:val="24"/>
        </w:rPr>
        <w:t xml:space="preserve">ρυσή Αυγή κ.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 xml:space="preserve">Εθνικής Άμυνας, </w:t>
      </w:r>
      <w:r>
        <w:rPr>
          <w:rFonts w:eastAsia="Times New Roman"/>
          <w:color w:val="000000"/>
          <w:szCs w:val="24"/>
        </w:rPr>
        <w:t xml:space="preserve">σχετικά </w:t>
      </w:r>
      <w:r>
        <w:rPr>
          <w:rFonts w:eastAsia="Times New Roman"/>
          <w:color w:val="000000"/>
          <w:szCs w:val="24"/>
        </w:rPr>
        <w:lastRenderedPageBreak/>
        <w:t>με την κατάσταση που επικρατεί στα Ελληνικά Αμυντικά Συστήματα, δεν συζητείται λόγω κωλύματος του Υπουργού κ. Βίτσα, λόγω των ανειλημμένων υποχρεώσεων.</w:t>
      </w:r>
    </w:p>
    <w:p w14:paraId="44111AEB"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τρίτη </w:t>
      </w:r>
      <w:r>
        <w:rPr>
          <w:rFonts w:eastAsia="Times New Roman"/>
          <w:color w:val="000000"/>
          <w:szCs w:val="24"/>
        </w:rPr>
        <w:t xml:space="preserve">με αριθμό 1082/4-7-2016 </w:t>
      </w:r>
      <w:r>
        <w:rPr>
          <w:rFonts w:eastAsia="Times New Roman"/>
          <w:color w:val="000000"/>
          <w:szCs w:val="24"/>
        </w:rPr>
        <w:t xml:space="preserve">επίκαιρη ερώτηση δεύτερου κύκλου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w:t>
      </w:r>
      <w:r>
        <w:rPr>
          <w:rFonts w:eastAsia="Times New Roman"/>
          <w:color w:val="000000"/>
          <w:szCs w:val="24"/>
        </w:rPr>
        <w:t>σχετικά με την εξασφάλιση του απαραίτητου εξοπλισμού προκειμένου να λειτουργήσου</w:t>
      </w:r>
      <w:r>
        <w:rPr>
          <w:rFonts w:eastAsia="Times New Roman"/>
          <w:color w:val="000000"/>
          <w:szCs w:val="24"/>
        </w:rPr>
        <w:t>ν από τον Σεπτέμβρη οι πέντε έτοιμες σχολικές μονάδες στον Δήμο Ρεθύμνου, δεν συζητείται λόγω κωλύματος του Υπουργού κ. Φίλη, λόγω των ανειλημμένων υποχρεώσεων.</w:t>
      </w:r>
    </w:p>
    <w:p w14:paraId="44111AEC"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Η με αριθμό 1056/28-6-2016 πέμπτη επίκαιρη ερώτηση του δεύτερου κύκλου της Βουλευτού Αιτωλοακαρ</w:t>
      </w:r>
      <w:r>
        <w:rPr>
          <w:rFonts w:eastAsia="Times New Roman"/>
          <w:color w:val="000000"/>
          <w:szCs w:val="24"/>
        </w:rPr>
        <w:t xml:space="preserve">νανίας του Συνασπισμού Ριζοσπαστικής Αριστεράς κ. </w:t>
      </w:r>
      <w:r>
        <w:rPr>
          <w:rFonts w:eastAsia="Times New Roman"/>
          <w:bCs/>
          <w:szCs w:val="24"/>
        </w:rPr>
        <w:t>Μαρίας Τριανταφύλλου</w:t>
      </w:r>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Οικονομίας, Ανάπτυξης και Τουρισμού,</w:t>
      </w:r>
      <w:r>
        <w:rPr>
          <w:rFonts w:eastAsia="Times New Roman"/>
          <w:szCs w:val="24"/>
        </w:rPr>
        <w:t xml:space="preserve"> </w:t>
      </w:r>
      <w:r>
        <w:rPr>
          <w:rFonts w:eastAsia="Times New Roman"/>
          <w:color w:val="000000"/>
          <w:szCs w:val="24"/>
        </w:rPr>
        <w:t>σχετικά με την ολοκλήρωση του έργου της Μαρίνας Μεσολογγίου, δεν συζητείται λόγω κωλύματος της Υπουργού κ. Κουντουρά, λόγω των ανει</w:t>
      </w:r>
      <w:r>
        <w:rPr>
          <w:rFonts w:eastAsia="Times New Roman"/>
          <w:color w:val="000000"/>
          <w:szCs w:val="24"/>
        </w:rPr>
        <w:t>λημμένων υποχρεώσεων.</w:t>
      </w:r>
    </w:p>
    <w:p w14:paraId="44111AED"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Η με αριθμό 907/25-5-2016 όγδοη επίκαιρη ερώτηση του δεύτερου κύκλου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 xml:space="preserve">Οικονομικών, </w:t>
      </w:r>
      <w:r>
        <w:rPr>
          <w:rFonts w:eastAsia="Times New Roman"/>
          <w:color w:val="000000"/>
          <w:szCs w:val="24"/>
        </w:rPr>
        <w:t>σχετικά με την πρόοδο των έργων αξιοποίηση</w:t>
      </w:r>
      <w:r>
        <w:rPr>
          <w:rFonts w:eastAsia="Times New Roman"/>
          <w:color w:val="000000"/>
          <w:szCs w:val="24"/>
        </w:rPr>
        <w:t xml:space="preserve">ς του πρώην αεροδρομίου του Ελληνικού, δεν συζητείται λόγω κωλύματος του Υπουργού κ. </w:t>
      </w:r>
      <w:proofErr w:type="spellStart"/>
      <w:r>
        <w:rPr>
          <w:rFonts w:eastAsia="Times New Roman"/>
          <w:color w:val="000000"/>
          <w:szCs w:val="24"/>
        </w:rPr>
        <w:t>Τσακαλώτου</w:t>
      </w:r>
      <w:proofErr w:type="spellEnd"/>
      <w:r>
        <w:rPr>
          <w:rFonts w:eastAsia="Times New Roman"/>
          <w:color w:val="000000"/>
          <w:szCs w:val="24"/>
        </w:rPr>
        <w:t>, που θα βρίσκεται στις Βρυξέλλες.</w:t>
      </w:r>
    </w:p>
    <w:p w14:paraId="44111AEE"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δωδέκατη </w:t>
      </w:r>
      <w:r>
        <w:rPr>
          <w:rFonts w:eastAsia="Times New Roman"/>
          <w:color w:val="000000"/>
          <w:szCs w:val="24"/>
        </w:rPr>
        <w:t>με αριθμό 1048/27-6-2016 επίκαιρη ερώτηση δεύτερου κύκλου του Βουλευτή Λ</w:t>
      </w:r>
      <w:r>
        <w:rPr>
          <w:rFonts w:eastAsia="Times New Roman"/>
          <w:color w:val="000000"/>
          <w:szCs w:val="24"/>
        </w:rPr>
        <w:t>αρίση</w:t>
      </w:r>
      <w:r>
        <w:rPr>
          <w:rFonts w:eastAsia="Times New Roman"/>
          <w:color w:val="000000"/>
          <w:szCs w:val="24"/>
        </w:rPr>
        <w:t xml:space="preserve">ς των Ανεξαρτήτων Ελλήνων κ. </w:t>
      </w:r>
      <w:r>
        <w:rPr>
          <w:rFonts w:eastAsia="Times New Roman"/>
          <w:bCs/>
          <w:szCs w:val="24"/>
        </w:rPr>
        <w:t xml:space="preserve">Βασιλείου Κόκκαλη </w:t>
      </w:r>
      <w:r>
        <w:rPr>
          <w:rFonts w:eastAsia="Times New Roman"/>
          <w:color w:val="000000"/>
          <w:szCs w:val="24"/>
        </w:rPr>
        <w:t xml:space="preserve">προς τον Υπουργό </w:t>
      </w:r>
      <w:r>
        <w:rPr>
          <w:rFonts w:eastAsia="Times New Roman"/>
          <w:bCs/>
          <w:szCs w:val="24"/>
        </w:rPr>
        <w:t>Περιβάλλοντος και Ενέργειας,</w:t>
      </w:r>
      <w:r>
        <w:rPr>
          <w:rFonts w:eastAsia="Times New Roman"/>
          <w:szCs w:val="24"/>
        </w:rPr>
        <w:t xml:space="preserve"> </w:t>
      </w:r>
      <w:r>
        <w:rPr>
          <w:rFonts w:eastAsia="Times New Roman"/>
          <w:color w:val="000000"/>
          <w:szCs w:val="24"/>
        </w:rPr>
        <w:t xml:space="preserve">σχετικά με «την καταστροφική και </w:t>
      </w:r>
      <w:proofErr w:type="spellStart"/>
      <w:r>
        <w:rPr>
          <w:rFonts w:eastAsia="Times New Roman"/>
          <w:color w:val="000000"/>
          <w:szCs w:val="24"/>
        </w:rPr>
        <w:t>αχρεώστητη</w:t>
      </w:r>
      <w:proofErr w:type="spellEnd"/>
      <w:r>
        <w:rPr>
          <w:rFonts w:eastAsia="Times New Roman"/>
          <w:color w:val="000000"/>
          <w:szCs w:val="24"/>
        </w:rPr>
        <w:t xml:space="preserve"> απαίτηση του ΔΕΔΔΗΕ για πληρωμή υπέρογκου και άδικου προστίμου σε επιχειρήσεις που είχαν κλείσει κατά τη διάρκεια της κρίσης και τώρα ζητούν να ενερ</w:t>
      </w:r>
      <w:r>
        <w:rPr>
          <w:rFonts w:eastAsia="Times New Roman"/>
          <w:color w:val="000000"/>
          <w:szCs w:val="24"/>
        </w:rPr>
        <w:t>γοποιηθούν ξανά», δεν συζητείται λόγω κωλύματος του Υπουργού κ. Σκουρλέτη, λόγω φόρτου εργασίας.</w:t>
      </w:r>
    </w:p>
    <w:p w14:paraId="44111AEF"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Η </w:t>
      </w:r>
      <w:r>
        <w:rPr>
          <w:rFonts w:eastAsia="Times New Roman"/>
          <w:color w:val="000000"/>
          <w:szCs w:val="24"/>
        </w:rPr>
        <w:t xml:space="preserve">δέκατη τρίτη </w:t>
      </w:r>
      <w:r>
        <w:rPr>
          <w:rFonts w:eastAsia="Times New Roman"/>
          <w:color w:val="000000"/>
          <w:szCs w:val="24"/>
        </w:rPr>
        <w:t>με αριθμό 1050/27-6-2016 επίκαιρη ερώτηση δεύτερου κύκλου του Βουλευτή Έβρου της Νέας Δημοκρατίας κ.</w:t>
      </w:r>
      <w:r>
        <w:rPr>
          <w:rFonts w:eastAsia="Times New Roman"/>
          <w:szCs w:val="24"/>
        </w:rPr>
        <w:t xml:space="preserve">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Οικον</w:t>
      </w:r>
      <w:r>
        <w:rPr>
          <w:rFonts w:eastAsia="Times New Roman"/>
          <w:bCs/>
          <w:szCs w:val="24"/>
        </w:rPr>
        <w:t xml:space="preserve">ομικών, </w:t>
      </w:r>
      <w:r>
        <w:rPr>
          <w:rFonts w:eastAsia="Times New Roman"/>
          <w:color w:val="000000"/>
          <w:szCs w:val="24"/>
        </w:rPr>
        <w:t xml:space="preserve">σχετικά με την αναβάθμιση του </w:t>
      </w:r>
      <w:r>
        <w:rPr>
          <w:rFonts w:eastAsia="Times New Roman"/>
          <w:color w:val="000000"/>
          <w:szCs w:val="24"/>
        </w:rPr>
        <w:t>τ</w:t>
      </w:r>
      <w:r>
        <w:rPr>
          <w:rFonts w:eastAsia="Times New Roman"/>
          <w:color w:val="000000"/>
          <w:szCs w:val="24"/>
        </w:rPr>
        <w:t>ελωνείου Κήπων και την εκμετάλλευση των προοπτικών των σημείων εισόδου–εξόδου στον Έβρο, δεν συζητείται λόγω κωλύματος του Υπουργού κ. Αλεξιάδη, που θα βρίσκεται</w:t>
      </w:r>
      <w:r>
        <w:rPr>
          <w:rFonts w:eastAsia="Times New Roman"/>
          <w:color w:val="000000"/>
          <w:szCs w:val="24"/>
        </w:rPr>
        <w:t xml:space="preserve"> στις</w:t>
      </w:r>
      <w:r>
        <w:rPr>
          <w:rFonts w:eastAsia="Times New Roman"/>
          <w:color w:val="000000"/>
          <w:szCs w:val="24"/>
        </w:rPr>
        <w:t xml:space="preserve"> Βρυξέλλες.</w:t>
      </w:r>
    </w:p>
    <w:p w14:paraId="44111AF0"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δέκατη τέταρτη </w:t>
      </w:r>
      <w:r>
        <w:rPr>
          <w:rFonts w:eastAsia="Times New Roman"/>
          <w:color w:val="000000"/>
          <w:szCs w:val="24"/>
        </w:rPr>
        <w:t>με αριθμό 1015/17-6-2016 επίκαιρη ερώτηση δεύτερου κύκλου του Βουλευτή Λ</w:t>
      </w:r>
      <w:r>
        <w:rPr>
          <w:rFonts w:eastAsia="Times New Roman"/>
          <w:color w:val="000000"/>
          <w:szCs w:val="24"/>
        </w:rPr>
        <w:t>αρίση</w:t>
      </w:r>
      <w:r>
        <w:rPr>
          <w:rFonts w:eastAsia="Times New Roman"/>
          <w:color w:val="000000"/>
          <w:szCs w:val="24"/>
        </w:rPr>
        <w:t>ς της Ένωσης Κεντρώων κ.</w:t>
      </w:r>
      <w:r>
        <w:rPr>
          <w:rFonts w:eastAsia="Times New Roman"/>
          <w:szCs w:val="24"/>
        </w:rPr>
        <w:t xml:space="preserve"> </w:t>
      </w:r>
      <w:r>
        <w:rPr>
          <w:rFonts w:eastAsia="Times New Roman"/>
          <w:bCs/>
          <w:szCs w:val="24"/>
        </w:rPr>
        <w:t xml:space="preserve">Γεωργίου </w:t>
      </w:r>
      <w:proofErr w:type="spellStart"/>
      <w:r>
        <w:rPr>
          <w:rFonts w:eastAsia="Times New Roman"/>
          <w:bCs/>
          <w:szCs w:val="24"/>
        </w:rPr>
        <w:t>Κατσιαντώνη</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 xml:space="preserve">Οικονομικών, </w:t>
      </w:r>
      <w:r>
        <w:rPr>
          <w:rFonts w:eastAsia="Times New Roman"/>
          <w:color w:val="000000"/>
          <w:szCs w:val="24"/>
        </w:rPr>
        <w:t xml:space="preserve">σχετικά με τις δηλώσεις του επικεφαλής του </w:t>
      </w:r>
      <w:proofErr w:type="spellStart"/>
      <w:r>
        <w:rPr>
          <w:rFonts w:eastAsia="Times New Roman"/>
          <w:color w:val="000000"/>
          <w:szCs w:val="24"/>
        </w:rPr>
        <w:t>Eurogroup</w:t>
      </w:r>
      <w:proofErr w:type="spellEnd"/>
      <w:r>
        <w:rPr>
          <w:rFonts w:eastAsia="Times New Roman"/>
          <w:color w:val="000000"/>
          <w:szCs w:val="24"/>
        </w:rPr>
        <w:t xml:space="preserve"> κ. </w:t>
      </w:r>
      <w:proofErr w:type="spellStart"/>
      <w:r>
        <w:rPr>
          <w:rFonts w:eastAsia="Times New Roman"/>
          <w:color w:val="000000"/>
          <w:szCs w:val="24"/>
        </w:rPr>
        <w:t>Ντάϊσελμπλουμ</w:t>
      </w:r>
      <w:proofErr w:type="spellEnd"/>
      <w:r>
        <w:rPr>
          <w:rFonts w:eastAsia="Times New Roman"/>
          <w:color w:val="000000"/>
          <w:szCs w:val="24"/>
        </w:rPr>
        <w:t xml:space="preserve"> περί μη βιωσιμότητας του ελληνικο</w:t>
      </w:r>
      <w:r>
        <w:rPr>
          <w:rFonts w:eastAsia="Times New Roman"/>
          <w:color w:val="000000"/>
          <w:szCs w:val="24"/>
        </w:rPr>
        <w:t xml:space="preserve">ύ προγράμματος, δεν συζητείται λόγω κωλύματος του Υπουργού κ. </w:t>
      </w:r>
      <w:proofErr w:type="spellStart"/>
      <w:r>
        <w:rPr>
          <w:rFonts w:eastAsia="Times New Roman"/>
          <w:color w:val="000000"/>
          <w:szCs w:val="24"/>
        </w:rPr>
        <w:t>Τσακαλώτου</w:t>
      </w:r>
      <w:proofErr w:type="spellEnd"/>
      <w:r>
        <w:rPr>
          <w:rFonts w:eastAsia="Times New Roman"/>
          <w:color w:val="000000"/>
          <w:szCs w:val="24"/>
        </w:rPr>
        <w:t>, που θα βρίσκεται στις Βρυξέλλες.</w:t>
      </w:r>
    </w:p>
    <w:p w14:paraId="44111AF1" w14:textId="77777777" w:rsidR="00F11290" w:rsidRDefault="00526BF0">
      <w:pPr>
        <w:spacing w:after="0" w:line="600" w:lineRule="auto"/>
        <w:ind w:firstLine="720"/>
        <w:contextualSpacing/>
        <w:jc w:val="both"/>
        <w:rPr>
          <w:rFonts w:eastAsia="Times New Roman"/>
          <w:b/>
          <w:color w:val="000000"/>
          <w:szCs w:val="24"/>
        </w:rPr>
      </w:pPr>
      <w:r>
        <w:rPr>
          <w:rFonts w:eastAsia="Times New Roman"/>
          <w:color w:val="000000"/>
          <w:szCs w:val="24"/>
        </w:rPr>
        <w:t xml:space="preserve">Η </w:t>
      </w:r>
      <w:r>
        <w:rPr>
          <w:rFonts w:eastAsia="Times New Roman"/>
          <w:color w:val="000000"/>
          <w:szCs w:val="24"/>
        </w:rPr>
        <w:t xml:space="preserve">δέκατη πέμπτη </w:t>
      </w:r>
      <w:r>
        <w:rPr>
          <w:rFonts w:eastAsia="Times New Roman"/>
          <w:color w:val="000000"/>
          <w:szCs w:val="24"/>
        </w:rPr>
        <w:t xml:space="preserve">με αριθμό 1034/21-6-2016 επίκαιρη ερώτηση δεύτερου κύκλου του Ανεξάρτητου Βουλευτή Β΄ Αθηνών κ. </w:t>
      </w:r>
      <w:r>
        <w:rPr>
          <w:rFonts w:eastAsia="Times New Roman"/>
          <w:bCs/>
          <w:szCs w:val="24"/>
        </w:rPr>
        <w:t xml:space="preserve">Ευσταθίου (Στάθη) Παναγούλη </w:t>
      </w:r>
      <w:r>
        <w:rPr>
          <w:rFonts w:eastAsia="Times New Roman"/>
          <w:color w:val="000000"/>
          <w:szCs w:val="24"/>
        </w:rPr>
        <w:t xml:space="preserve">προς τον </w:t>
      </w:r>
      <w:r>
        <w:rPr>
          <w:rFonts w:eastAsia="Times New Roman"/>
          <w:color w:val="000000"/>
          <w:szCs w:val="24"/>
        </w:rPr>
        <w:t xml:space="preserve">Υπουργό </w:t>
      </w:r>
      <w:r>
        <w:rPr>
          <w:rFonts w:eastAsia="Times New Roman"/>
          <w:bCs/>
          <w:szCs w:val="24"/>
        </w:rPr>
        <w:t xml:space="preserve">Οικονομικών, </w:t>
      </w:r>
      <w:r>
        <w:rPr>
          <w:rFonts w:eastAsia="Times New Roman"/>
          <w:color w:val="000000"/>
          <w:szCs w:val="24"/>
        </w:rPr>
        <w:t xml:space="preserve">σχετικά με το </w:t>
      </w:r>
      <w:r>
        <w:rPr>
          <w:rFonts w:eastAsia="Times New Roman"/>
          <w:color w:val="000000"/>
          <w:szCs w:val="24"/>
        </w:rPr>
        <w:lastRenderedPageBreak/>
        <w:t xml:space="preserve">κόστος των εκπροσώπων των θεσμών στο </w:t>
      </w:r>
      <w:r>
        <w:rPr>
          <w:rFonts w:eastAsia="Times New Roman"/>
          <w:color w:val="000000"/>
          <w:szCs w:val="24"/>
        </w:rPr>
        <w:t>δ</w:t>
      </w:r>
      <w:r>
        <w:rPr>
          <w:rFonts w:eastAsia="Times New Roman"/>
          <w:color w:val="000000"/>
          <w:szCs w:val="24"/>
        </w:rPr>
        <w:t xml:space="preserve">ημόσιο, δεν συζητείται λόγω κωλύματος του Υπουργού κ. </w:t>
      </w:r>
      <w:proofErr w:type="spellStart"/>
      <w:r>
        <w:rPr>
          <w:rFonts w:eastAsia="Times New Roman"/>
          <w:color w:val="000000"/>
          <w:szCs w:val="24"/>
        </w:rPr>
        <w:t>Τσακαλώτου</w:t>
      </w:r>
      <w:proofErr w:type="spellEnd"/>
      <w:r>
        <w:rPr>
          <w:rFonts w:eastAsia="Times New Roman"/>
          <w:color w:val="000000"/>
          <w:szCs w:val="24"/>
        </w:rPr>
        <w:t>, που θα βρίσκεται στις Βρυξέλλες.</w:t>
      </w:r>
    </w:p>
    <w:p w14:paraId="44111AF2"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δέκατη έκτη </w:t>
      </w:r>
      <w:r>
        <w:rPr>
          <w:rFonts w:eastAsia="Times New Roman"/>
          <w:color w:val="000000"/>
          <w:szCs w:val="24"/>
        </w:rPr>
        <w:t>με αριθμό 1003/14-6-2016 επίκαιρη ερώτηση δεύτερου κύκλου της Βουλευτο</w:t>
      </w:r>
      <w:r>
        <w:rPr>
          <w:rFonts w:eastAsia="Times New Roman"/>
          <w:color w:val="000000"/>
          <w:szCs w:val="24"/>
        </w:rPr>
        <w:t>ύ Β΄ Πειραι</w:t>
      </w:r>
      <w:r>
        <w:rPr>
          <w:rFonts w:eastAsia="Times New Roman"/>
          <w:color w:val="000000"/>
          <w:szCs w:val="24"/>
        </w:rPr>
        <w:t>ώς</w:t>
      </w:r>
      <w:r>
        <w:rPr>
          <w:rFonts w:eastAsia="Times New Roman"/>
          <w:color w:val="000000"/>
          <w:szCs w:val="24"/>
        </w:rPr>
        <w:t xml:space="preserve"> του Κομμουνιστικού Κόμματος Ελλάδας κ.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Υγείας,</w:t>
      </w:r>
      <w:r>
        <w:rPr>
          <w:rFonts w:eastAsia="Times New Roman"/>
          <w:szCs w:val="24"/>
        </w:rPr>
        <w:t xml:space="preserve"> </w:t>
      </w:r>
      <w:r>
        <w:rPr>
          <w:rFonts w:eastAsia="Times New Roman"/>
          <w:color w:val="000000"/>
          <w:szCs w:val="24"/>
        </w:rPr>
        <w:t xml:space="preserve">σχετικά με τα λειτουργικά προβλήματα στο </w:t>
      </w:r>
      <w:r>
        <w:rPr>
          <w:rFonts w:eastAsia="Times New Roman"/>
          <w:color w:val="000000"/>
          <w:szCs w:val="24"/>
        </w:rPr>
        <w:t>Α</w:t>
      </w:r>
      <w:r>
        <w:rPr>
          <w:rFonts w:eastAsia="Times New Roman"/>
          <w:color w:val="000000"/>
          <w:szCs w:val="24"/>
        </w:rPr>
        <w:t xml:space="preserve">ντικαρκινικό </w:t>
      </w:r>
      <w:r>
        <w:rPr>
          <w:rFonts w:eastAsia="Times New Roman"/>
          <w:color w:val="000000"/>
          <w:szCs w:val="24"/>
        </w:rPr>
        <w:t>Ν</w:t>
      </w:r>
      <w:r>
        <w:rPr>
          <w:rFonts w:eastAsia="Times New Roman"/>
          <w:color w:val="000000"/>
          <w:szCs w:val="24"/>
        </w:rPr>
        <w:t>οσοκομείο «Μ</w:t>
      </w:r>
      <w:r>
        <w:rPr>
          <w:rFonts w:eastAsia="Times New Roman"/>
          <w:color w:val="000000"/>
          <w:szCs w:val="24"/>
        </w:rPr>
        <w:t>εταξ</w:t>
      </w:r>
      <w:r>
        <w:rPr>
          <w:rFonts w:eastAsia="Times New Roman"/>
          <w:color w:val="000000"/>
          <w:szCs w:val="24"/>
        </w:rPr>
        <w:t>ά</w:t>
      </w:r>
      <w:r>
        <w:rPr>
          <w:rFonts w:eastAsia="Times New Roman"/>
          <w:color w:val="000000"/>
          <w:szCs w:val="24"/>
        </w:rPr>
        <w:t xml:space="preserve">», δεν συζητείται λόγω κωλύματος του Υπουργού κ. </w:t>
      </w:r>
      <w:proofErr w:type="spellStart"/>
      <w:r>
        <w:rPr>
          <w:rFonts w:eastAsia="Times New Roman"/>
          <w:color w:val="000000"/>
          <w:szCs w:val="24"/>
        </w:rPr>
        <w:t>Πολάκη</w:t>
      </w:r>
      <w:proofErr w:type="spellEnd"/>
      <w:r>
        <w:rPr>
          <w:rFonts w:eastAsia="Times New Roman"/>
          <w:color w:val="000000"/>
          <w:szCs w:val="24"/>
        </w:rPr>
        <w:t>, λόγω φόρτου εργασίας.</w:t>
      </w:r>
    </w:p>
    <w:p w14:paraId="44111AF3"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δέκα</w:t>
      </w:r>
      <w:r>
        <w:rPr>
          <w:rFonts w:eastAsia="Times New Roman"/>
          <w:color w:val="000000"/>
          <w:szCs w:val="24"/>
        </w:rPr>
        <w:t xml:space="preserve">τη όγδοη </w:t>
      </w:r>
      <w:r>
        <w:rPr>
          <w:rFonts w:eastAsia="Times New Roman"/>
          <w:color w:val="000000"/>
          <w:szCs w:val="24"/>
        </w:rPr>
        <w:t xml:space="preserve">με αριθμό 899/23-5-2016 επίκαιρη ερώτηση δεύτερου κύκλου του Βουλευτή Μαγνησίας της 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Υγείας,</w:t>
      </w:r>
      <w:r>
        <w:rPr>
          <w:rFonts w:eastAsia="Times New Roman"/>
          <w:szCs w:val="24"/>
        </w:rPr>
        <w:t xml:space="preserve"> </w:t>
      </w:r>
      <w:r>
        <w:rPr>
          <w:rFonts w:eastAsia="Times New Roman"/>
          <w:color w:val="000000"/>
          <w:szCs w:val="24"/>
        </w:rPr>
        <w:t>σχετικά με τον αποκλεισμό του Νοσοκομείου Βόλου από το πρόγραμμα ΕΣΠΑ, δεν συζητείται λόγω κωλύματος</w:t>
      </w:r>
      <w:r>
        <w:rPr>
          <w:rFonts w:eastAsia="Times New Roman"/>
          <w:color w:val="000000"/>
          <w:szCs w:val="24"/>
        </w:rPr>
        <w:t xml:space="preserve"> του Υπουργού κ. </w:t>
      </w:r>
      <w:proofErr w:type="spellStart"/>
      <w:r>
        <w:rPr>
          <w:rFonts w:eastAsia="Times New Roman"/>
          <w:color w:val="000000"/>
          <w:szCs w:val="24"/>
        </w:rPr>
        <w:t>Πολάκη</w:t>
      </w:r>
      <w:proofErr w:type="spellEnd"/>
      <w:r>
        <w:rPr>
          <w:rFonts w:eastAsia="Times New Roman"/>
          <w:color w:val="000000"/>
          <w:szCs w:val="24"/>
        </w:rPr>
        <w:t>, λόγω φόρτου εργασίας.</w:t>
      </w:r>
    </w:p>
    <w:p w14:paraId="44111AF4"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δέκατη ένατη </w:t>
      </w:r>
      <w:r>
        <w:rPr>
          <w:rFonts w:eastAsia="Times New Roman"/>
          <w:color w:val="000000"/>
          <w:szCs w:val="24"/>
        </w:rPr>
        <w:t xml:space="preserve">με αριθμό 708/28-3-2016 επίκαιρη ερώτηση δεύτερου κύκλου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szCs w:val="24"/>
        </w:rPr>
        <w:t xml:space="preserve"> </w:t>
      </w:r>
      <w:r>
        <w:rPr>
          <w:rFonts w:eastAsia="Times New Roman"/>
          <w:color w:val="000000"/>
          <w:szCs w:val="24"/>
        </w:rPr>
        <w:t xml:space="preserve">προς τον Υπουργό </w:t>
      </w:r>
      <w:r>
        <w:rPr>
          <w:rFonts w:eastAsia="Times New Roman"/>
          <w:bCs/>
          <w:szCs w:val="24"/>
        </w:rPr>
        <w:t xml:space="preserve">Υγείας, </w:t>
      </w:r>
      <w:r>
        <w:rPr>
          <w:rFonts w:eastAsia="Times New Roman"/>
          <w:color w:val="000000"/>
          <w:szCs w:val="24"/>
        </w:rPr>
        <w:t xml:space="preserve">σχετικά με την αντιμετώπιση </w:t>
      </w:r>
      <w:r>
        <w:rPr>
          <w:rFonts w:eastAsia="Times New Roman"/>
          <w:color w:val="000000"/>
          <w:szCs w:val="24"/>
        </w:rPr>
        <w:lastRenderedPageBreak/>
        <w:t>των προβλημάτων του</w:t>
      </w:r>
      <w:r>
        <w:rPr>
          <w:rFonts w:eastAsia="Times New Roman"/>
          <w:color w:val="000000"/>
          <w:szCs w:val="24"/>
        </w:rPr>
        <w:t xml:space="preserve"> Γενικού Νοσοκομείου Λαμίας, δεν συζητείται λόγω κωλύματος του Υπουργού κ. </w:t>
      </w:r>
      <w:proofErr w:type="spellStart"/>
      <w:r>
        <w:rPr>
          <w:rFonts w:eastAsia="Times New Roman"/>
          <w:color w:val="000000"/>
          <w:szCs w:val="24"/>
        </w:rPr>
        <w:t>Πολάκη</w:t>
      </w:r>
      <w:proofErr w:type="spellEnd"/>
      <w:r>
        <w:rPr>
          <w:rFonts w:eastAsia="Times New Roman"/>
          <w:color w:val="000000"/>
          <w:szCs w:val="24"/>
        </w:rPr>
        <w:t>, λόγω φόρτου εργασίας.</w:t>
      </w:r>
    </w:p>
    <w:p w14:paraId="44111AF5"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Η με αριθμό 5192/5-5-2016 πρώτη ερώτηση των Αναφορών-Ερωτήσεων του Βουλευτή Β΄ Αθηνών της Νέας Δημοκρατίας κ.</w:t>
      </w:r>
      <w:r>
        <w:rPr>
          <w:rFonts w:eastAsia="Times New Roman"/>
          <w:szCs w:val="24"/>
        </w:rPr>
        <w:t xml:space="preserve"> </w:t>
      </w:r>
      <w:r>
        <w:rPr>
          <w:rFonts w:eastAsia="Times New Roman"/>
          <w:bCs/>
          <w:szCs w:val="24"/>
        </w:rPr>
        <w:t xml:space="preserve">Γεράσιμου </w:t>
      </w:r>
      <w:proofErr w:type="spellStart"/>
      <w:r>
        <w:rPr>
          <w:rFonts w:eastAsia="Times New Roman"/>
          <w:bCs/>
          <w:szCs w:val="24"/>
        </w:rPr>
        <w:t>Γιακουμάτου</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Υγ</w:t>
      </w:r>
      <w:r>
        <w:rPr>
          <w:rFonts w:eastAsia="Times New Roman"/>
          <w:bCs/>
          <w:szCs w:val="24"/>
        </w:rPr>
        <w:t>είας,</w:t>
      </w:r>
      <w:r>
        <w:rPr>
          <w:rFonts w:eastAsia="Times New Roman"/>
          <w:szCs w:val="24"/>
        </w:rPr>
        <w:t xml:space="preserve"> </w:t>
      </w:r>
      <w:r>
        <w:rPr>
          <w:rFonts w:eastAsia="Times New Roman"/>
          <w:color w:val="000000"/>
          <w:szCs w:val="24"/>
        </w:rPr>
        <w:t xml:space="preserve">σχετικά με τα προβλήματα στο </w:t>
      </w:r>
      <w:proofErr w:type="spellStart"/>
      <w:r>
        <w:rPr>
          <w:rFonts w:eastAsia="Times New Roman"/>
          <w:color w:val="000000"/>
          <w:szCs w:val="24"/>
        </w:rPr>
        <w:t>Μαντζαβινάτειο</w:t>
      </w:r>
      <w:proofErr w:type="spellEnd"/>
      <w:r>
        <w:rPr>
          <w:rFonts w:eastAsia="Times New Roman"/>
          <w:color w:val="000000"/>
          <w:szCs w:val="24"/>
        </w:rPr>
        <w:t xml:space="preserve"> Νοσοκομείο </w:t>
      </w:r>
      <w:proofErr w:type="spellStart"/>
      <w:r>
        <w:rPr>
          <w:rFonts w:eastAsia="Times New Roman"/>
          <w:color w:val="000000"/>
          <w:szCs w:val="24"/>
        </w:rPr>
        <w:t>Ληξουρίου</w:t>
      </w:r>
      <w:proofErr w:type="spellEnd"/>
      <w:r>
        <w:rPr>
          <w:rFonts w:eastAsia="Times New Roman"/>
          <w:color w:val="000000"/>
          <w:szCs w:val="24"/>
        </w:rPr>
        <w:t xml:space="preserve">, δεν συζητείται λόγω κωλύματος του Υπουργού κ. </w:t>
      </w:r>
      <w:proofErr w:type="spellStart"/>
      <w:r>
        <w:rPr>
          <w:rFonts w:eastAsia="Times New Roman"/>
          <w:color w:val="000000"/>
          <w:szCs w:val="24"/>
        </w:rPr>
        <w:t>Πολάκη</w:t>
      </w:r>
      <w:proofErr w:type="spellEnd"/>
      <w:r>
        <w:rPr>
          <w:rFonts w:eastAsia="Times New Roman"/>
          <w:color w:val="000000"/>
          <w:szCs w:val="24"/>
        </w:rPr>
        <w:t>, λόγω φόρτου εργασίας.</w:t>
      </w:r>
    </w:p>
    <w:p w14:paraId="44111AF6" w14:textId="77777777" w:rsidR="00F11290" w:rsidRDefault="00526BF0">
      <w:pPr>
        <w:spacing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 xml:space="preserve">δεύτερη </w:t>
      </w:r>
      <w:r>
        <w:rPr>
          <w:rFonts w:eastAsia="Times New Roman"/>
          <w:color w:val="000000"/>
          <w:szCs w:val="24"/>
        </w:rPr>
        <w:t>με αριθμό 3970/15-3-2016 ερώτηση της Βουλευτού Αττικής της Δημοκρατικής Συμπαράταξης ΠΑΣΟΚ–ΔΗΜΑΡ κ</w:t>
      </w:r>
      <w:r>
        <w:rPr>
          <w:rFonts w:eastAsia="Times New Roman"/>
          <w:color w:val="000000"/>
          <w:szCs w:val="24"/>
        </w:rPr>
        <w:t xml:space="preserve">.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bCs/>
          <w:szCs w:val="24"/>
        </w:rPr>
        <w:t xml:space="preserve"> </w:t>
      </w:r>
      <w:r>
        <w:rPr>
          <w:rFonts w:eastAsia="Times New Roman"/>
          <w:color w:val="000000"/>
          <w:szCs w:val="24"/>
        </w:rPr>
        <w:t>προς τον Υπουργό</w:t>
      </w:r>
      <w:r>
        <w:rPr>
          <w:rFonts w:eastAsia="Times New Roman"/>
          <w:szCs w:val="24"/>
        </w:rPr>
        <w:t xml:space="preserve"> </w:t>
      </w:r>
      <w:r>
        <w:rPr>
          <w:rFonts w:eastAsia="Times New Roman"/>
          <w:bCs/>
          <w:szCs w:val="24"/>
        </w:rPr>
        <w:t xml:space="preserve">Υγείας, </w:t>
      </w:r>
      <w:r>
        <w:rPr>
          <w:rFonts w:eastAsia="Times New Roman"/>
          <w:color w:val="000000"/>
          <w:szCs w:val="24"/>
        </w:rPr>
        <w:t>σχετικά με τα προβλήματα στη λειτουργία των χειρουργικών αιθουσών του Γενικού Νοσοκομείου Ελευσίνας «</w:t>
      </w:r>
      <w:proofErr w:type="spellStart"/>
      <w:r>
        <w:rPr>
          <w:rFonts w:eastAsia="Times New Roman"/>
          <w:color w:val="000000"/>
          <w:szCs w:val="24"/>
        </w:rPr>
        <w:t>Θριάσιο</w:t>
      </w:r>
      <w:proofErr w:type="spellEnd"/>
      <w:r>
        <w:rPr>
          <w:rFonts w:eastAsia="Times New Roman"/>
          <w:color w:val="000000"/>
          <w:szCs w:val="24"/>
        </w:rPr>
        <w:t xml:space="preserve">», δεν συζητείται λόγω κωλύματος του Υπουργού κ. </w:t>
      </w:r>
      <w:proofErr w:type="spellStart"/>
      <w:r>
        <w:rPr>
          <w:rFonts w:eastAsia="Times New Roman"/>
          <w:color w:val="000000"/>
          <w:szCs w:val="24"/>
        </w:rPr>
        <w:t>Πολάκη</w:t>
      </w:r>
      <w:proofErr w:type="spellEnd"/>
      <w:r>
        <w:rPr>
          <w:rFonts w:eastAsia="Times New Roman"/>
          <w:color w:val="000000"/>
          <w:szCs w:val="24"/>
        </w:rPr>
        <w:t>, λόγω φόρτου εργασίας.</w:t>
      </w:r>
    </w:p>
    <w:p w14:paraId="44111AF7"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w:t>
      </w:r>
      <w:r>
        <w:rPr>
          <w:rFonts w:eastAsia="Times New Roman" w:cs="Times New Roman"/>
          <w:szCs w:val="24"/>
        </w:rPr>
        <w:t xml:space="preserve"> συζήτηση των επικαίρων ερωτήσεων. </w:t>
      </w:r>
    </w:p>
    <w:p w14:paraId="44111AF8"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 xml:space="preserve">έχουν διανεμηθεί τα Πρακτικά της Πέμπτης 5 Μαΐου </w:t>
      </w:r>
      <w:r>
        <w:rPr>
          <w:rFonts w:eastAsia="Times New Roman" w:cs="Times New Roman"/>
          <w:szCs w:val="24"/>
        </w:rPr>
        <w:t xml:space="preserve">(απόγευμα) </w:t>
      </w:r>
      <w:r>
        <w:rPr>
          <w:rFonts w:eastAsia="Times New Roman" w:cs="Times New Roman"/>
          <w:szCs w:val="24"/>
        </w:rPr>
        <w:t xml:space="preserve">2016 και ερωτάται το Σώμα αν τα επικυρώνει. </w:t>
      </w:r>
    </w:p>
    <w:p w14:paraId="44111AF9"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44111AFA"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τα Πρακ</w:t>
      </w:r>
      <w:r>
        <w:rPr>
          <w:rFonts w:eastAsia="Times New Roman" w:cs="Times New Roman"/>
          <w:szCs w:val="24"/>
        </w:rPr>
        <w:t xml:space="preserve">τικά της Πέμπτης 5 Μαΐου 2016 </w:t>
      </w:r>
      <w:r>
        <w:rPr>
          <w:rFonts w:eastAsia="Times New Roman" w:cs="Times New Roman"/>
          <w:szCs w:val="24"/>
        </w:rPr>
        <w:t xml:space="preserve">(απόγευμα) </w:t>
      </w:r>
      <w:r>
        <w:rPr>
          <w:rFonts w:eastAsia="Times New Roman" w:cs="Times New Roman"/>
          <w:szCs w:val="24"/>
        </w:rPr>
        <w:t>επικυρώθηκαν.</w:t>
      </w:r>
    </w:p>
    <w:p w14:paraId="44111AFB"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4111AFC"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4111AFD" w14:textId="77777777" w:rsidR="00F11290" w:rsidRDefault="00526BF0">
      <w:pPr>
        <w:spacing w:line="600" w:lineRule="auto"/>
        <w:ind w:firstLine="54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b/>
          <w:bCs/>
          <w:szCs w:val="24"/>
        </w:rPr>
        <w:t xml:space="preserve"> </w:t>
      </w:r>
      <w:r>
        <w:rPr>
          <w:rFonts w:eastAsia="Times New Roman" w:cs="Times New Roman"/>
          <w:szCs w:val="24"/>
        </w:rPr>
        <w:t>Με τη συναίνεση του Σώματος και ώρα 20.41</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14 Ιουλίου 2016 και ώρα 9.30</w:t>
      </w:r>
      <w:r>
        <w:rPr>
          <w:rFonts w:eastAsia="Times New Roman" w:cs="Times New Roman"/>
          <w:szCs w:val="24"/>
        </w:rPr>
        <w:t>΄</w:t>
      </w:r>
      <w:r>
        <w:rPr>
          <w:rFonts w:eastAsia="Times New Roman" w:cs="Times New Roman"/>
          <w:szCs w:val="24"/>
        </w:rPr>
        <w:t xml:space="preserve"> με αντικείμενο εργασιών του Σώματος: α) νομοθετική εργασία και β) κοινοβουλευτικό έλεγχο, συζήτηση επικαίρων ερωτήσεων, σύμφωνα με την ημερήσια διάταξη που έχει διανεμηθεί.</w:t>
      </w:r>
    </w:p>
    <w:p w14:paraId="44111AFE" w14:textId="77777777" w:rsidR="00F11290" w:rsidRDefault="00526BF0">
      <w:pPr>
        <w:spacing w:line="600" w:lineRule="auto"/>
        <w:ind w:firstLine="720"/>
        <w:contextualSpacing/>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F112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8f/JaW8pNd/6MDws5L1PJo0wwUA=" w:salt="J/P1bWEBx57ZViqy7M4f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90"/>
    <w:rsid w:val="00526BF0"/>
    <w:rsid w:val="00C54EAA"/>
    <w:rsid w:val="00F112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18D4"/>
  <w15:docId w15:val="{ADC62904-4079-43B6-87CC-29BCB2A2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7A6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67A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282</MetadataID>
    <Session xmlns="641f345b-441b-4b81-9152-adc2e73ba5e1">Α´</Session>
    <Date xmlns="641f345b-441b-4b81-9152-adc2e73ba5e1">2016-07-10T21:00:00+00:00</Date>
    <Status xmlns="641f345b-441b-4b81-9152-adc2e73ba5e1">
      <Url>http://srv-sp1/praktika/Lists/Incoming_Metadata/EditForm.aspx?ID=282&amp;Source=/praktika/Recordings_Library/Forms/AllItems.aspx</Url>
      <Description>Δημοσιεύτηκε</Description>
    </Status>
    <Meeting xmlns="641f345b-441b-4b81-9152-adc2e73ba5e1">ΡΝΘ´</Meeting>
  </documentManagement>
</p:properties>
</file>

<file path=customXml/itemProps1.xml><?xml version="1.0" encoding="utf-8"?>
<ds:datastoreItem xmlns:ds="http://schemas.openxmlformats.org/officeDocument/2006/customXml" ds:itemID="{B1CC3EA5-5FF8-4A74-B9BF-57492B06A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71485-225F-4A96-AB7A-B884C3260265}">
  <ds:schemaRefs>
    <ds:schemaRef ds:uri="http://schemas.microsoft.com/sharepoint/v3/contenttype/forms"/>
  </ds:schemaRefs>
</ds:datastoreItem>
</file>

<file path=customXml/itemProps3.xml><?xml version="1.0" encoding="utf-8"?>
<ds:datastoreItem xmlns:ds="http://schemas.openxmlformats.org/officeDocument/2006/customXml" ds:itemID="{7B9A79D0-4FE9-4DD7-8218-4DB5EF2C20D3}">
  <ds:schemaRefs>
    <ds:schemaRef ds:uri="641f345b-441b-4b81-9152-adc2e73ba5e1"/>
    <ds:schemaRef ds:uri="http://www.w3.org/XML/1998/namespace"/>
    <ds:schemaRef ds:uri="http://purl.org/dc/elements/1.1/"/>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124</Pages>
  <Words>23375</Words>
  <Characters>126229</Characters>
  <Application>Microsoft Office Word</Application>
  <DocSecurity>0</DocSecurity>
  <Lines>1051</Lines>
  <Paragraphs>298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149306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2016-07-20T07:57:00Z</dcterms:created>
  <dcterms:modified xsi:type="dcterms:W3CDTF">2016-07-20T07:57:00Z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