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6CD6A" w14:textId="77777777" w:rsidR="00EA215A" w:rsidRPr="00EA215A" w:rsidRDefault="00EA215A" w:rsidP="00EA215A">
      <w:pPr>
        <w:spacing w:after="0" w:line="360" w:lineRule="auto"/>
        <w:rPr>
          <w:ins w:id="0" w:author="Φλούδα Χριστίνα" w:date="2016-11-07T13:27:00Z"/>
          <w:rFonts w:eastAsia="Times New Roman"/>
          <w:szCs w:val="24"/>
          <w:lang w:eastAsia="en-US"/>
        </w:rPr>
      </w:pPr>
      <w:ins w:id="1" w:author="Φλούδα Χριστίνα" w:date="2016-11-07T13:27:00Z">
        <w:r w:rsidRPr="00EA215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6B337BE" w14:textId="77777777" w:rsidR="00EA215A" w:rsidRPr="00EA215A" w:rsidRDefault="00EA215A" w:rsidP="00EA215A">
      <w:pPr>
        <w:spacing w:after="0" w:line="360" w:lineRule="auto"/>
        <w:rPr>
          <w:ins w:id="2" w:author="Φλούδα Χριστίνα" w:date="2016-11-07T13:27:00Z"/>
          <w:rFonts w:eastAsia="Times New Roman"/>
          <w:szCs w:val="24"/>
          <w:lang w:eastAsia="en-US"/>
        </w:rPr>
      </w:pPr>
    </w:p>
    <w:p w14:paraId="546E64DD" w14:textId="77777777" w:rsidR="00EA215A" w:rsidRPr="00EA215A" w:rsidRDefault="00EA215A" w:rsidP="00EA215A">
      <w:pPr>
        <w:spacing w:after="0" w:line="360" w:lineRule="auto"/>
        <w:rPr>
          <w:ins w:id="3" w:author="Φλούδα Χριστίνα" w:date="2016-11-07T13:27:00Z"/>
          <w:rFonts w:eastAsia="Times New Roman"/>
          <w:szCs w:val="24"/>
          <w:lang w:eastAsia="en-US"/>
        </w:rPr>
      </w:pPr>
      <w:ins w:id="4" w:author="Φλούδα Χριστίνα" w:date="2016-11-07T13:27:00Z">
        <w:r w:rsidRPr="00EA215A">
          <w:rPr>
            <w:rFonts w:eastAsia="Times New Roman"/>
            <w:szCs w:val="24"/>
            <w:lang w:eastAsia="en-US"/>
          </w:rPr>
          <w:t>ΠΙΝΑΚΑΣ ΠΕΡΙΕΧΟΜΕΝΩΝ</w:t>
        </w:r>
      </w:ins>
    </w:p>
    <w:p w14:paraId="2A206168" w14:textId="77777777" w:rsidR="00EA215A" w:rsidRPr="00EA215A" w:rsidRDefault="00EA215A" w:rsidP="00EA215A">
      <w:pPr>
        <w:spacing w:after="0" w:line="360" w:lineRule="auto"/>
        <w:rPr>
          <w:ins w:id="5" w:author="Φλούδα Χριστίνα" w:date="2016-11-07T13:27:00Z"/>
          <w:rFonts w:eastAsia="Times New Roman"/>
          <w:szCs w:val="24"/>
          <w:lang w:eastAsia="en-US"/>
        </w:rPr>
      </w:pPr>
      <w:ins w:id="6" w:author="Φλούδα Χριστίνα" w:date="2016-11-07T13:27:00Z">
        <w:r w:rsidRPr="00EA215A">
          <w:rPr>
            <w:rFonts w:eastAsia="Times New Roman"/>
            <w:szCs w:val="24"/>
            <w:lang w:eastAsia="en-US"/>
          </w:rPr>
          <w:t xml:space="preserve">ΙΖ΄ ΠΕΡΙΟΔΟΣ </w:t>
        </w:r>
      </w:ins>
    </w:p>
    <w:p w14:paraId="37459492" w14:textId="77777777" w:rsidR="00EA215A" w:rsidRPr="00EA215A" w:rsidRDefault="00EA215A" w:rsidP="00EA215A">
      <w:pPr>
        <w:spacing w:after="0" w:line="360" w:lineRule="auto"/>
        <w:rPr>
          <w:ins w:id="7" w:author="Φλούδα Χριστίνα" w:date="2016-11-07T13:27:00Z"/>
          <w:rFonts w:eastAsia="Times New Roman"/>
          <w:szCs w:val="24"/>
          <w:lang w:eastAsia="en-US"/>
        </w:rPr>
      </w:pPr>
      <w:ins w:id="8" w:author="Φλούδα Χριστίνα" w:date="2016-11-07T13:27:00Z">
        <w:r w:rsidRPr="00EA215A">
          <w:rPr>
            <w:rFonts w:eastAsia="Times New Roman"/>
            <w:szCs w:val="24"/>
            <w:lang w:eastAsia="en-US"/>
          </w:rPr>
          <w:t>ΠΡΟΕΔΡΕΥΟΜΕΝΗΣ ΚΟΙΝΟΒΟΥΛΕΥΤΙΚΗΣ ΔΗΜΟΚΡΑΤΙΑΣ</w:t>
        </w:r>
      </w:ins>
    </w:p>
    <w:p w14:paraId="03616AF4" w14:textId="77777777" w:rsidR="00EA215A" w:rsidRPr="00EA215A" w:rsidRDefault="00EA215A" w:rsidP="00EA215A">
      <w:pPr>
        <w:spacing w:after="0" w:line="360" w:lineRule="auto"/>
        <w:rPr>
          <w:ins w:id="9" w:author="Φλούδα Χριστίνα" w:date="2016-11-07T13:27:00Z"/>
          <w:rFonts w:eastAsia="Times New Roman"/>
          <w:szCs w:val="24"/>
          <w:lang w:eastAsia="en-US"/>
        </w:rPr>
      </w:pPr>
      <w:ins w:id="10" w:author="Φλούδα Χριστίνα" w:date="2016-11-07T13:27:00Z">
        <w:r w:rsidRPr="00EA215A">
          <w:rPr>
            <w:rFonts w:eastAsia="Times New Roman"/>
            <w:szCs w:val="24"/>
            <w:lang w:eastAsia="en-US"/>
          </w:rPr>
          <w:t>ΣΥΝΟΔΟΣ Β΄</w:t>
        </w:r>
      </w:ins>
    </w:p>
    <w:p w14:paraId="4B50B1CF" w14:textId="77777777" w:rsidR="00EA215A" w:rsidRPr="00EA215A" w:rsidRDefault="00EA215A" w:rsidP="00EA215A">
      <w:pPr>
        <w:spacing w:after="0" w:line="360" w:lineRule="auto"/>
        <w:rPr>
          <w:ins w:id="11" w:author="Φλούδα Χριστίνα" w:date="2016-11-07T13:27:00Z"/>
          <w:rFonts w:eastAsia="Times New Roman"/>
          <w:szCs w:val="24"/>
          <w:lang w:eastAsia="en-US"/>
        </w:rPr>
      </w:pPr>
    </w:p>
    <w:p w14:paraId="71C2419D" w14:textId="77777777" w:rsidR="00EA215A" w:rsidRPr="00EA215A" w:rsidRDefault="00EA215A" w:rsidP="00EA215A">
      <w:pPr>
        <w:spacing w:after="0" w:line="360" w:lineRule="auto"/>
        <w:rPr>
          <w:ins w:id="12" w:author="Φλούδα Χριστίνα" w:date="2016-11-07T13:27:00Z"/>
          <w:rFonts w:eastAsia="Times New Roman"/>
          <w:szCs w:val="24"/>
          <w:lang w:eastAsia="en-US"/>
        </w:rPr>
      </w:pPr>
      <w:ins w:id="13" w:author="Φλούδα Χριστίνα" w:date="2016-11-07T13:27:00Z">
        <w:r w:rsidRPr="00EA215A">
          <w:rPr>
            <w:rFonts w:eastAsia="Times New Roman"/>
            <w:szCs w:val="24"/>
            <w:lang w:eastAsia="en-US"/>
          </w:rPr>
          <w:t>ΣΥΝΕΔΡΙΑΣΗ ΙΗ΄</w:t>
        </w:r>
      </w:ins>
    </w:p>
    <w:p w14:paraId="445C280F" w14:textId="77777777" w:rsidR="00EA215A" w:rsidRPr="00EA215A" w:rsidRDefault="00EA215A" w:rsidP="00EA215A">
      <w:pPr>
        <w:spacing w:after="0" w:line="360" w:lineRule="auto"/>
        <w:rPr>
          <w:ins w:id="14" w:author="Φλούδα Χριστίνα" w:date="2016-11-07T13:27:00Z"/>
          <w:rFonts w:eastAsia="Times New Roman"/>
          <w:szCs w:val="24"/>
          <w:lang w:eastAsia="en-US"/>
        </w:rPr>
      </w:pPr>
      <w:ins w:id="15" w:author="Φλούδα Χριστίνα" w:date="2016-11-07T13:27:00Z">
        <w:r w:rsidRPr="00EA215A">
          <w:rPr>
            <w:rFonts w:eastAsia="Times New Roman"/>
            <w:szCs w:val="24"/>
            <w:lang w:eastAsia="en-US"/>
          </w:rPr>
          <w:t>Τετάρτη  2 Νοεμβρίου 2016</w:t>
        </w:r>
      </w:ins>
    </w:p>
    <w:p w14:paraId="1E79A363" w14:textId="77777777" w:rsidR="00EA215A" w:rsidRPr="00EA215A" w:rsidRDefault="00EA215A" w:rsidP="00EA215A">
      <w:pPr>
        <w:spacing w:after="0" w:line="360" w:lineRule="auto"/>
        <w:rPr>
          <w:ins w:id="16" w:author="Φλούδα Χριστίνα" w:date="2016-11-07T13:27:00Z"/>
          <w:rFonts w:eastAsia="Times New Roman"/>
          <w:szCs w:val="24"/>
          <w:lang w:eastAsia="en-US"/>
        </w:rPr>
      </w:pPr>
    </w:p>
    <w:p w14:paraId="3B7DE1EF" w14:textId="77777777" w:rsidR="00EA215A" w:rsidRPr="00EA215A" w:rsidRDefault="00EA215A" w:rsidP="00EA215A">
      <w:pPr>
        <w:spacing w:after="0" w:line="360" w:lineRule="auto"/>
        <w:rPr>
          <w:ins w:id="17" w:author="Φλούδα Χριστίνα" w:date="2016-11-07T13:27:00Z"/>
          <w:rFonts w:eastAsia="Times New Roman"/>
          <w:szCs w:val="24"/>
          <w:lang w:eastAsia="en-US"/>
        </w:rPr>
      </w:pPr>
      <w:ins w:id="18" w:author="Φλούδα Χριστίνα" w:date="2016-11-07T13:27:00Z">
        <w:r w:rsidRPr="00EA215A">
          <w:rPr>
            <w:rFonts w:eastAsia="Times New Roman"/>
            <w:szCs w:val="24"/>
            <w:lang w:eastAsia="en-US"/>
          </w:rPr>
          <w:t>ΘΕΜΑΤΑ</w:t>
        </w:r>
      </w:ins>
    </w:p>
    <w:p w14:paraId="675166E9" w14:textId="77777777" w:rsidR="00EA215A" w:rsidRPr="00EA215A" w:rsidRDefault="00EA215A" w:rsidP="00EA215A">
      <w:pPr>
        <w:spacing w:after="0" w:line="360" w:lineRule="auto"/>
        <w:rPr>
          <w:ins w:id="19" w:author="Φλούδα Χριστίνα" w:date="2016-11-07T13:27:00Z"/>
          <w:rFonts w:eastAsia="Times New Roman"/>
          <w:szCs w:val="24"/>
          <w:lang w:eastAsia="en-US"/>
        </w:rPr>
      </w:pPr>
      <w:ins w:id="20" w:author="Φλούδα Χριστίνα" w:date="2016-11-07T13:27:00Z">
        <w:r w:rsidRPr="00EA215A">
          <w:rPr>
            <w:rFonts w:eastAsia="Times New Roman"/>
            <w:szCs w:val="24"/>
            <w:lang w:eastAsia="en-US"/>
          </w:rPr>
          <w:t xml:space="preserve"> </w:t>
        </w:r>
        <w:r w:rsidRPr="00EA215A">
          <w:rPr>
            <w:rFonts w:eastAsia="Times New Roman"/>
            <w:szCs w:val="24"/>
            <w:lang w:eastAsia="en-US"/>
          </w:rPr>
          <w:br/>
          <w:t xml:space="preserve">Α. ΕΙΔΙΚΑ ΘΕΜΑΤΑ </w:t>
        </w:r>
        <w:r w:rsidRPr="00EA215A">
          <w:rPr>
            <w:rFonts w:eastAsia="Times New Roman"/>
            <w:szCs w:val="24"/>
            <w:lang w:eastAsia="en-US"/>
          </w:rPr>
          <w:br/>
          <w:t>1. Ειδική Ημερήσια Διάταξη:</w:t>
        </w:r>
      </w:ins>
    </w:p>
    <w:p w14:paraId="38E5F7B9" w14:textId="77777777" w:rsidR="00EA215A" w:rsidRPr="00EA215A" w:rsidRDefault="00EA215A" w:rsidP="00EA215A">
      <w:pPr>
        <w:spacing w:after="0" w:line="360" w:lineRule="auto"/>
        <w:rPr>
          <w:ins w:id="21" w:author="Φλούδα Χριστίνα" w:date="2016-11-07T13:27:00Z"/>
          <w:rFonts w:eastAsia="Times New Roman"/>
          <w:szCs w:val="24"/>
          <w:lang w:eastAsia="en-US"/>
        </w:rPr>
      </w:pPr>
      <w:ins w:id="22" w:author="Φλούδα Χριστίνα" w:date="2016-11-07T13:27:00Z">
        <w:r w:rsidRPr="00EA215A">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Χρήστου </w:t>
        </w:r>
        <w:proofErr w:type="spellStart"/>
        <w:r w:rsidRPr="00EA215A">
          <w:rPr>
            <w:rFonts w:eastAsia="Times New Roman"/>
            <w:szCs w:val="24"/>
            <w:lang w:eastAsia="en-US"/>
          </w:rPr>
          <w:t>Κατσώτη</w:t>
        </w:r>
        <w:proofErr w:type="spellEnd"/>
        <w:r w:rsidRPr="00EA215A">
          <w:rPr>
            <w:rFonts w:eastAsia="Times New Roman"/>
            <w:szCs w:val="24"/>
            <w:lang w:eastAsia="en-US"/>
          </w:rPr>
          <w:t xml:space="preserve"> και Νικόλαου Νικολόπουλου, σελ. </w:t>
        </w:r>
        <w:r w:rsidRPr="00EA215A">
          <w:rPr>
            <w:rFonts w:eastAsia="Times New Roman"/>
            <w:szCs w:val="24"/>
            <w:lang w:eastAsia="en-US"/>
          </w:rPr>
          <w:br/>
          <w:t xml:space="preserve">2. Ονομαστική ψηφοφορία επί των αιτήσεων άρσης ασυλίας των Βουλευτών, σελ. </w:t>
        </w:r>
        <w:r w:rsidRPr="00EA215A">
          <w:rPr>
            <w:rFonts w:eastAsia="Times New Roman"/>
            <w:szCs w:val="24"/>
            <w:lang w:eastAsia="en-US"/>
          </w:rPr>
          <w:br/>
          <w:t xml:space="preserve">3. Επιστολικές ψήφοι επί της ονομαστικής ψηφοφορίας, σελ. </w:t>
        </w:r>
        <w:r w:rsidRPr="00EA215A">
          <w:rPr>
            <w:rFonts w:eastAsia="Times New Roman"/>
            <w:szCs w:val="24"/>
            <w:lang w:eastAsia="en-US"/>
          </w:rPr>
          <w:br/>
          <w:t xml:space="preserve">4. Επί διαδικαστικού θέματος, σελ. </w:t>
        </w:r>
        <w:r w:rsidRPr="00EA215A">
          <w:rPr>
            <w:rFonts w:eastAsia="Times New Roman"/>
            <w:szCs w:val="24"/>
            <w:lang w:eastAsia="en-US"/>
          </w:rPr>
          <w:br/>
          <w:t xml:space="preserve"> </w:t>
        </w:r>
        <w:r w:rsidRPr="00EA215A">
          <w:rPr>
            <w:rFonts w:eastAsia="Times New Roman"/>
            <w:szCs w:val="24"/>
            <w:lang w:eastAsia="en-US"/>
          </w:rPr>
          <w:br/>
          <w:t xml:space="preserve">Β. ΚΟΙΝΟΒΟΥΛΕΥΤΙΚΟΣ ΕΛΕΓΧΟΣ </w:t>
        </w:r>
        <w:r w:rsidRPr="00EA215A">
          <w:rPr>
            <w:rFonts w:eastAsia="Times New Roman"/>
            <w:szCs w:val="24"/>
            <w:lang w:eastAsia="en-US"/>
          </w:rPr>
          <w:br/>
          <w:t xml:space="preserve">Ανακοίνωση του δελτίου επικαίρων ερωτήσεων της Πέμπτης 3 Νοεμβρίου 2016, σελ. </w:t>
        </w:r>
        <w:r w:rsidRPr="00EA215A">
          <w:rPr>
            <w:rFonts w:eastAsia="Times New Roman"/>
            <w:szCs w:val="24"/>
            <w:lang w:eastAsia="en-US"/>
          </w:rPr>
          <w:br/>
        </w:r>
      </w:ins>
    </w:p>
    <w:p w14:paraId="695D5071" w14:textId="77777777" w:rsidR="00EA215A" w:rsidRPr="00EA215A" w:rsidRDefault="00EA215A" w:rsidP="00EA215A">
      <w:pPr>
        <w:spacing w:after="0" w:line="360" w:lineRule="auto"/>
        <w:rPr>
          <w:ins w:id="23" w:author="Φλούδα Χριστίνα" w:date="2016-11-07T13:27:00Z"/>
          <w:rFonts w:eastAsia="Times New Roman"/>
          <w:szCs w:val="24"/>
          <w:lang w:eastAsia="en-US"/>
        </w:rPr>
      </w:pPr>
    </w:p>
    <w:p w14:paraId="3BE3EFE5" w14:textId="69E88748" w:rsidR="00EA215A" w:rsidRPr="00EA215A" w:rsidRDefault="00EA215A" w:rsidP="00EA215A">
      <w:pPr>
        <w:spacing w:after="0" w:line="360" w:lineRule="auto"/>
        <w:rPr>
          <w:ins w:id="24" w:author="Φλούδα Χριστίνα" w:date="2016-11-07T13:27:00Z"/>
          <w:rFonts w:eastAsia="Times New Roman"/>
          <w:szCs w:val="24"/>
          <w:lang w:eastAsia="en-US"/>
        </w:rPr>
      </w:pPr>
      <w:ins w:id="25" w:author="Φλούδα Χριστίνα" w:date="2016-11-07T13:27:00Z">
        <w:r w:rsidRPr="00EA215A">
          <w:rPr>
            <w:rFonts w:eastAsia="Times New Roman"/>
            <w:szCs w:val="24"/>
            <w:lang w:eastAsia="en-US"/>
          </w:rPr>
          <w:t>ΠΡΟΕΔ</w:t>
        </w:r>
        <w:r>
          <w:rPr>
            <w:rFonts w:eastAsia="Times New Roman"/>
            <w:szCs w:val="24"/>
            <w:lang w:eastAsia="en-US"/>
          </w:rPr>
          <w:t>ΡΕ</w:t>
        </w:r>
        <w:bookmarkStart w:id="26" w:name="_GoBack"/>
        <w:bookmarkEnd w:id="26"/>
        <w:r w:rsidRPr="00EA215A">
          <w:rPr>
            <w:rFonts w:eastAsia="Times New Roman"/>
            <w:szCs w:val="24"/>
            <w:lang w:eastAsia="en-US"/>
          </w:rPr>
          <w:t>ΥΩΝ</w:t>
        </w:r>
      </w:ins>
    </w:p>
    <w:p w14:paraId="3276ECCC" w14:textId="77777777" w:rsidR="00EA215A" w:rsidRPr="00EA215A" w:rsidRDefault="00EA215A" w:rsidP="00EA215A">
      <w:pPr>
        <w:spacing w:after="0" w:line="360" w:lineRule="auto"/>
        <w:rPr>
          <w:ins w:id="27" w:author="Φλούδα Χριστίνα" w:date="2016-11-07T13:27:00Z"/>
          <w:rFonts w:eastAsia="Times New Roman"/>
          <w:szCs w:val="24"/>
          <w:lang w:eastAsia="en-US"/>
        </w:rPr>
      </w:pPr>
    </w:p>
    <w:p w14:paraId="17672853" w14:textId="77777777" w:rsidR="00EA215A" w:rsidRPr="00EA215A" w:rsidRDefault="00EA215A" w:rsidP="00EA215A">
      <w:pPr>
        <w:spacing w:after="0" w:line="360" w:lineRule="auto"/>
        <w:rPr>
          <w:ins w:id="28" w:author="Φλούδα Χριστίνα" w:date="2016-11-07T13:27:00Z"/>
          <w:rFonts w:eastAsia="Times New Roman"/>
          <w:szCs w:val="24"/>
          <w:lang w:eastAsia="en-US"/>
        </w:rPr>
      </w:pPr>
      <w:ins w:id="29" w:author="Φλούδα Χριστίνα" w:date="2016-11-07T13:27:00Z">
        <w:r w:rsidRPr="00EA215A">
          <w:rPr>
            <w:rFonts w:eastAsia="Times New Roman"/>
            <w:szCs w:val="24"/>
            <w:lang w:eastAsia="en-US"/>
          </w:rPr>
          <w:t>ΒΑΡΕΜΕΝΟΣ Γ. , σελ.</w:t>
        </w:r>
        <w:r w:rsidRPr="00EA215A">
          <w:rPr>
            <w:rFonts w:eastAsia="Times New Roman"/>
            <w:szCs w:val="24"/>
            <w:lang w:eastAsia="en-US"/>
          </w:rPr>
          <w:br/>
        </w:r>
      </w:ins>
    </w:p>
    <w:p w14:paraId="6B82C64D" w14:textId="77777777" w:rsidR="00EA215A" w:rsidRPr="00EA215A" w:rsidRDefault="00EA215A" w:rsidP="00EA215A">
      <w:pPr>
        <w:spacing w:after="0" w:line="360" w:lineRule="auto"/>
        <w:rPr>
          <w:ins w:id="30" w:author="Φλούδα Χριστίνα" w:date="2016-11-07T13:27:00Z"/>
          <w:rFonts w:eastAsia="Times New Roman"/>
          <w:szCs w:val="24"/>
          <w:lang w:eastAsia="en-US"/>
        </w:rPr>
      </w:pPr>
    </w:p>
    <w:p w14:paraId="12FE6320" w14:textId="77777777" w:rsidR="00EA215A" w:rsidRPr="00EA215A" w:rsidRDefault="00EA215A" w:rsidP="00EA215A">
      <w:pPr>
        <w:spacing w:after="0" w:line="360" w:lineRule="auto"/>
        <w:rPr>
          <w:ins w:id="31" w:author="Φλούδα Χριστίνα" w:date="2016-11-07T13:27:00Z"/>
          <w:rFonts w:eastAsia="Times New Roman"/>
          <w:szCs w:val="24"/>
          <w:lang w:eastAsia="en-US"/>
        </w:rPr>
      </w:pPr>
      <w:ins w:id="32" w:author="Φλούδα Χριστίνα" w:date="2016-11-07T13:27:00Z">
        <w:r w:rsidRPr="00EA215A">
          <w:rPr>
            <w:rFonts w:eastAsia="Times New Roman"/>
            <w:szCs w:val="24"/>
            <w:lang w:eastAsia="en-US"/>
          </w:rPr>
          <w:t>ΟΜΙΛΗΤΕΣ</w:t>
        </w:r>
      </w:ins>
    </w:p>
    <w:p w14:paraId="3AE7B77B" w14:textId="442D6C83" w:rsidR="00EA215A" w:rsidRDefault="00EA215A" w:rsidP="00EA215A">
      <w:pPr>
        <w:spacing w:line="600" w:lineRule="auto"/>
        <w:ind w:firstLine="720"/>
        <w:contextualSpacing/>
        <w:jc w:val="center"/>
        <w:rPr>
          <w:ins w:id="33" w:author="Φλούδα Χριστίνα" w:date="2016-11-07T13:27:00Z"/>
          <w:rFonts w:eastAsia="Times New Roman"/>
          <w:szCs w:val="24"/>
        </w:rPr>
      </w:pPr>
      <w:ins w:id="34" w:author="Φλούδα Χριστίνα" w:date="2016-11-07T13:27:00Z">
        <w:r w:rsidRPr="00EA215A">
          <w:rPr>
            <w:rFonts w:eastAsia="Times New Roman"/>
            <w:szCs w:val="24"/>
            <w:lang w:eastAsia="en-US"/>
          </w:rPr>
          <w:br/>
          <w:t>Α. Επί διαδικαστικού θέματος:</w:t>
        </w:r>
        <w:r w:rsidRPr="00EA215A">
          <w:rPr>
            <w:rFonts w:eastAsia="Times New Roman"/>
            <w:szCs w:val="24"/>
            <w:lang w:eastAsia="en-US"/>
          </w:rPr>
          <w:br/>
          <w:t>ΒΑΡΕΜΕΝΟΣ Γ. , σελ.</w:t>
        </w:r>
        <w:r w:rsidRPr="00EA215A">
          <w:rPr>
            <w:rFonts w:eastAsia="Times New Roman"/>
            <w:szCs w:val="24"/>
            <w:lang w:eastAsia="en-US"/>
          </w:rPr>
          <w:br/>
        </w:r>
      </w:ins>
    </w:p>
    <w:p w14:paraId="2F52A8D0" w14:textId="77777777" w:rsidR="002205D4" w:rsidRDefault="00EA215A">
      <w:pPr>
        <w:spacing w:line="600" w:lineRule="auto"/>
        <w:ind w:firstLine="720"/>
        <w:contextualSpacing/>
        <w:jc w:val="center"/>
        <w:rPr>
          <w:rFonts w:eastAsia="Times New Roman" w:cs="Times New Roman"/>
          <w:szCs w:val="24"/>
        </w:rPr>
      </w:pPr>
      <w:r>
        <w:rPr>
          <w:rFonts w:eastAsia="Times New Roman"/>
          <w:szCs w:val="24"/>
        </w:rPr>
        <w:t>ΠΡΑΚΤΙΚΑ ΒΟΥΛΗΣ</w:t>
      </w:r>
    </w:p>
    <w:p w14:paraId="2F52A8D1" w14:textId="77777777" w:rsidR="002205D4" w:rsidRDefault="00EA215A">
      <w:pPr>
        <w:spacing w:line="600" w:lineRule="auto"/>
        <w:ind w:firstLine="720"/>
        <w:contextualSpacing/>
        <w:jc w:val="center"/>
        <w:rPr>
          <w:rFonts w:eastAsia="Times New Roman" w:cs="Times New Roman"/>
          <w:szCs w:val="24"/>
        </w:rPr>
      </w:pPr>
      <w:r>
        <w:rPr>
          <w:rFonts w:eastAsia="Times New Roman"/>
          <w:szCs w:val="24"/>
        </w:rPr>
        <w:t>ΙΖ΄ ΠΕΡΙΟΔΟΣ</w:t>
      </w:r>
    </w:p>
    <w:p w14:paraId="2F52A8D2" w14:textId="77777777" w:rsidR="002205D4" w:rsidRDefault="00EA215A">
      <w:pPr>
        <w:spacing w:line="600" w:lineRule="auto"/>
        <w:ind w:firstLine="720"/>
        <w:contextualSpacing/>
        <w:jc w:val="center"/>
        <w:rPr>
          <w:rFonts w:eastAsia="Times New Roman" w:cs="Times New Roman"/>
          <w:szCs w:val="24"/>
        </w:rPr>
      </w:pPr>
      <w:r>
        <w:rPr>
          <w:rFonts w:eastAsia="Times New Roman"/>
          <w:szCs w:val="24"/>
        </w:rPr>
        <w:t>ΠΡΟΕΔΡΕΥΟΜΕΝΗΣ ΚΟΙΝΟΒΟΥΛΕΥΤΙΚΗΣ ΔΗΜΟΚΡΑΤΙΑΣ</w:t>
      </w:r>
    </w:p>
    <w:p w14:paraId="2F52A8D3" w14:textId="77777777" w:rsidR="002205D4" w:rsidRDefault="00EA215A">
      <w:pPr>
        <w:spacing w:line="600" w:lineRule="auto"/>
        <w:ind w:firstLine="720"/>
        <w:contextualSpacing/>
        <w:jc w:val="center"/>
        <w:rPr>
          <w:rFonts w:eastAsia="Times New Roman" w:cs="Times New Roman"/>
          <w:szCs w:val="24"/>
        </w:rPr>
      </w:pPr>
      <w:r>
        <w:rPr>
          <w:rFonts w:eastAsia="Times New Roman"/>
          <w:szCs w:val="24"/>
        </w:rPr>
        <w:t>ΣΥΝΟΔΟΣ Β΄</w:t>
      </w:r>
    </w:p>
    <w:p w14:paraId="2F52A8D4" w14:textId="77777777" w:rsidR="002205D4" w:rsidRDefault="00EA215A">
      <w:pPr>
        <w:spacing w:line="600" w:lineRule="auto"/>
        <w:ind w:firstLine="720"/>
        <w:contextualSpacing/>
        <w:jc w:val="center"/>
        <w:rPr>
          <w:rFonts w:eastAsia="Times New Roman" w:cs="Times New Roman"/>
          <w:szCs w:val="24"/>
        </w:rPr>
      </w:pPr>
      <w:r>
        <w:rPr>
          <w:rFonts w:eastAsia="Times New Roman"/>
          <w:szCs w:val="24"/>
        </w:rPr>
        <w:t>ΣΥΝΕΔΡΙΑΣΗ Ι</w:t>
      </w:r>
      <w:r>
        <w:rPr>
          <w:rFonts w:eastAsia="Times New Roman"/>
          <w:szCs w:val="24"/>
          <w:lang w:val="en-US"/>
        </w:rPr>
        <w:t>H</w:t>
      </w:r>
      <w:r>
        <w:rPr>
          <w:rFonts w:eastAsia="Times New Roman"/>
          <w:szCs w:val="24"/>
        </w:rPr>
        <w:t>΄</w:t>
      </w:r>
    </w:p>
    <w:p w14:paraId="2F52A8D5" w14:textId="77777777" w:rsidR="002205D4" w:rsidRDefault="00EA215A">
      <w:pPr>
        <w:spacing w:line="600" w:lineRule="auto"/>
        <w:ind w:firstLine="720"/>
        <w:contextualSpacing/>
        <w:jc w:val="center"/>
        <w:rPr>
          <w:rFonts w:eastAsia="Times New Roman" w:cs="Times New Roman"/>
          <w:szCs w:val="24"/>
        </w:rPr>
      </w:pPr>
      <w:r>
        <w:rPr>
          <w:rFonts w:eastAsia="Times New Roman"/>
          <w:szCs w:val="24"/>
        </w:rPr>
        <w:t>Τετάρτη 2 Νοεμβρίου 2016</w:t>
      </w:r>
    </w:p>
    <w:p w14:paraId="2F52A8D6" w14:textId="77777777" w:rsidR="002205D4" w:rsidRDefault="00EA215A">
      <w:pPr>
        <w:spacing w:line="600" w:lineRule="auto"/>
        <w:ind w:firstLine="720"/>
        <w:contextualSpacing/>
        <w:jc w:val="both"/>
        <w:rPr>
          <w:rFonts w:eastAsia="Times New Roman" w:cs="Times New Roman"/>
          <w:szCs w:val="24"/>
        </w:rPr>
      </w:pPr>
      <w:r>
        <w:rPr>
          <w:rFonts w:eastAsia="Times New Roman"/>
          <w:szCs w:val="24"/>
        </w:rPr>
        <w:t>Αθήνα, σήμερα στις 2 Νοεμβρίου 2016, ημέρα Τετάρτη και ώρα 12</w:t>
      </w:r>
      <w:r>
        <w:rPr>
          <w:rFonts w:eastAsia="Times New Roman"/>
          <w:szCs w:val="24"/>
        </w:rPr>
        <w:t>.</w:t>
      </w:r>
      <w:r>
        <w:rPr>
          <w:rFonts w:eastAsia="Times New Roman"/>
          <w:szCs w:val="24"/>
        </w:rPr>
        <w:t>31΄</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3E01DE">
        <w:rPr>
          <w:rFonts w:eastAsia="Times New Roman"/>
          <w:b/>
          <w:szCs w:val="24"/>
        </w:rPr>
        <w:t>ΓΕΩΡΓΙΟΥ ΒΑΡΕΜΕΝΟΥ</w:t>
      </w:r>
      <w:r>
        <w:rPr>
          <w:rFonts w:eastAsia="Times New Roman"/>
          <w:szCs w:val="24"/>
        </w:rPr>
        <w:t>.</w:t>
      </w:r>
    </w:p>
    <w:p w14:paraId="2F52A8D7" w14:textId="77777777" w:rsidR="002205D4" w:rsidRDefault="00EA215A">
      <w:pPr>
        <w:spacing w:line="600" w:lineRule="auto"/>
        <w:ind w:firstLine="720"/>
        <w:contextualSpacing/>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2F52A8D8" w14:textId="77777777" w:rsidR="002205D4" w:rsidRDefault="00EA215A">
      <w:pPr>
        <w:spacing w:line="600" w:lineRule="auto"/>
        <w:ind w:firstLine="720"/>
        <w:contextualSpacing/>
        <w:jc w:val="both"/>
        <w:rPr>
          <w:rFonts w:eastAsia="Times New Roman"/>
          <w:szCs w:val="24"/>
        </w:rPr>
      </w:pPr>
      <w:r>
        <w:rPr>
          <w:rFonts w:eastAsia="Times New Roman"/>
          <w:szCs w:val="24"/>
        </w:rPr>
        <w:t>Έχω την τ</w:t>
      </w:r>
      <w:r>
        <w:rPr>
          <w:rFonts w:eastAsia="Times New Roman"/>
          <w:szCs w:val="24"/>
        </w:rPr>
        <w:t xml:space="preserve">ιμή να ανακοινώσω στο Σώμα το δελτίο επικαίρων ερωτήσεων της Πέμπτης 3 Νοεμβρίου 2016. </w:t>
      </w:r>
    </w:p>
    <w:p w14:paraId="2F52A8D9" w14:textId="77777777" w:rsidR="002205D4" w:rsidRDefault="00EA215A">
      <w:pPr>
        <w:spacing w:line="600" w:lineRule="auto"/>
        <w:ind w:firstLine="720"/>
        <w:contextualSpacing/>
        <w:jc w:val="both"/>
        <w:rPr>
          <w:rFonts w:eastAsia="Times New Roman"/>
          <w:bCs/>
          <w:szCs w:val="24"/>
        </w:rPr>
      </w:pPr>
      <w:r>
        <w:rPr>
          <w:rFonts w:eastAsia="Times New Roman"/>
          <w:bCs/>
          <w:szCs w:val="24"/>
        </w:rPr>
        <w:lastRenderedPageBreak/>
        <w:t xml:space="preserve">Α. </w:t>
      </w:r>
      <w:r>
        <w:rPr>
          <w:rFonts w:eastAsia="Times New Roman"/>
          <w:bCs/>
          <w:szCs w:val="24"/>
        </w:rPr>
        <w:t>ΕΠΙΚΑΙΡΕΣ ΕΡΩΤΗΣΕΙΣ Π</w:t>
      </w:r>
      <w:r>
        <w:rPr>
          <w:rFonts w:eastAsia="Times New Roman"/>
          <w:bCs/>
          <w:szCs w:val="24"/>
        </w:rPr>
        <w:t xml:space="preserve">ρώτου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2F52A8DA" w14:textId="77777777" w:rsidR="002205D4" w:rsidRDefault="00EA215A">
      <w:pPr>
        <w:spacing w:line="600" w:lineRule="auto"/>
        <w:ind w:firstLine="720"/>
        <w:contextualSpacing/>
        <w:jc w:val="both"/>
        <w:rPr>
          <w:rFonts w:eastAsia="Times New Roman"/>
          <w:szCs w:val="24"/>
        </w:rPr>
      </w:pPr>
      <w:r>
        <w:rPr>
          <w:rFonts w:eastAsia="Times New Roman"/>
          <w:szCs w:val="24"/>
        </w:rPr>
        <w:t>1. Η με αριθμό 149/31-10-2016 επίκαιρη ερώτηση του Βουλευτή Χανίων του Συν</w:t>
      </w:r>
      <w:r>
        <w:rPr>
          <w:rFonts w:eastAsia="Times New Roman"/>
          <w:szCs w:val="24"/>
        </w:rPr>
        <w:t xml:space="preserve">ασπισμού Ριζοσπαστικής Αριστεράς κ. </w:t>
      </w:r>
      <w:r>
        <w:rPr>
          <w:rFonts w:eastAsia="Times New Roman"/>
          <w:bCs/>
          <w:szCs w:val="24"/>
        </w:rPr>
        <w:t xml:space="preserve">Αντωνίου </w:t>
      </w:r>
      <w:proofErr w:type="spellStart"/>
      <w:r>
        <w:rPr>
          <w:rFonts w:eastAsia="Times New Roman"/>
          <w:bCs/>
          <w:szCs w:val="24"/>
        </w:rPr>
        <w:t>Μπαλωμενάκη</w:t>
      </w:r>
      <w:proofErr w:type="spellEnd"/>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σχετικά με την εισαγωγή νομοθετικού πλαισίου για την αντιμετώπιση της ανεξέλεγκτης επέκτασης του φαινομένου </w:t>
      </w:r>
      <w:proofErr w:type="spellStart"/>
      <w:r>
        <w:rPr>
          <w:rFonts w:eastAsia="Times New Roman"/>
          <w:szCs w:val="24"/>
        </w:rPr>
        <w:t>all</w:t>
      </w:r>
      <w:proofErr w:type="spellEnd"/>
      <w:r>
        <w:rPr>
          <w:rFonts w:eastAsia="Times New Roman"/>
          <w:szCs w:val="24"/>
        </w:rPr>
        <w:t xml:space="preserve"> </w:t>
      </w:r>
      <w:proofErr w:type="spellStart"/>
      <w:r>
        <w:rPr>
          <w:rFonts w:eastAsia="Times New Roman"/>
          <w:szCs w:val="24"/>
        </w:rPr>
        <w:t>inclusive</w:t>
      </w:r>
      <w:proofErr w:type="spellEnd"/>
      <w:r>
        <w:rPr>
          <w:rFonts w:eastAsia="Times New Roman"/>
          <w:szCs w:val="24"/>
        </w:rPr>
        <w:t xml:space="preserve"> στον τουρισμό.</w:t>
      </w:r>
    </w:p>
    <w:p w14:paraId="2F52A8DB" w14:textId="77777777" w:rsidR="002205D4" w:rsidRDefault="00EA215A">
      <w:pPr>
        <w:spacing w:line="600" w:lineRule="auto"/>
        <w:ind w:firstLine="720"/>
        <w:contextualSpacing/>
        <w:jc w:val="both"/>
        <w:rPr>
          <w:rFonts w:eastAsia="Times New Roman"/>
          <w:szCs w:val="24"/>
        </w:rPr>
      </w:pPr>
      <w:r>
        <w:rPr>
          <w:rFonts w:eastAsia="Times New Roman"/>
          <w:szCs w:val="24"/>
        </w:rPr>
        <w:t xml:space="preserve">2. Η με </w:t>
      </w:r>
      <w:r>
        <w:rPr>
          <w:rFonts w:eastAsia="Times New Roman"/>
          <w:szCs w:val="24"/>
        </w:rPr>
        <w:t xml:space="preserve">αριθμό 143/26-10-2016 επίκαιρη ερώτηση του Βουλευτή Αιτωλοακαρνανίας της Νέας Δημοκρατίας κ. </w:t>
      </w:r>
      <w:r>
        <w:rPr>
          <w:rFonts w:eastAsia="Times New Roman"/>
          <w:bCs/>
          <w:szCs w:val="24"/>
        </w:rPr>
        <w:t xml:space="preserve">Μάριου </w:t>
      </w:r>
      <w:proofErr w:type="spellStart"/>
      <w:r>
        <w:rPr>
          <w:rFonts w:eastAsia="Times New Roman"/>
          <w:bCs/>
          <w:szCs w:val="24"/>
        </w:rPr>
        <w:t>Σαλμά</w:t>
      </w:r>
      <w:proofErr w:type="spellEnd"/>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 λήψη άμεσων και μόνιμων μέτρων για την αντιπλημμυρική προστασία της Ιεράς Πό</w:t>
      </w:r>
      <w:r>
        <w:rPr>
          <w:rFonts w:eastAsia="Times New Roman"/>
          <w:szCs w:val="24"/>
        </w:rPr>
        <w:t>λεως του Μεσολογγίου.</w:t>
      </w:r>
    </w:p>
    <w:p w14:paraId="2F52A8DC" w14:textId="77777777" w:rsidR="002205D4" w:rsidRDefault="00EA215A">
      <w:pPr>
        <w:spacing w:line="600" w:lineRule="auto"/>
        <w:ind w:firstLine="720"/>
        <w:contextualSpacing/>
        <w:jc w:val="both"/>
        <w:rPr>
          <w:rFonts w:eastAsia="Times New Roman"/>
          <w:szCs w:val="24"/>
        </w:rPr>
      </w:pPr>
      <w:r>
        <w:rPr>
          <w:rFonts w:eastAsia="Times New Roman"/>
          <w:szCs w:val="24"/>
        </w:rPr>
        <w:lastRenderedPageBreak/>
        <w:t xml:space="preserve">3. Η με αριθμό 145/26-10-2016 επίκαιρη ερώτηση του Βουλευτή Κέρκυρας του Λαϊκού Συνδέσμου-Χρυσή Αυγή κ. </w:t>
      </w:r>
      <w:r>
        <w:rPr>
          <w:rFonts w:eastAsia="Times New Roman"/>
          <w:bCs/>
          <w:szCs w:val="24"/>
        </w:rPr>
        <w:t xml:space="preserve">Ιωάννη </w:t>
      </w:r>
      <w:proofErr w:type="spellStart"/>
      <w:r>
        <w:rPr>
          <w:rFonts w:eastAsia="Times New Roman"/>
          <w:bCs/>
          <w:szCs w:val="24"/>
        </w:rPr>
        <w:t>Αϊβατίδη</w:t>
      </w:r>
      <w:proofErr w:type="spellEnd"/>
      <w:r>
        <w:rPr>
          <w:rFonts w:eastAsia="Times New Roman"/>
          <w:szCs w:val="24"/>
        </w:rPr>
        <w:t xml:space="preserve"> προς τον Υπουργό </w:t>
      </w:r>
      <w:r>
        <w:rPr>
          <w:rFonts w:eastAsia="Times New Roman"/>
          <w:bCs/>
          <w:szCs w:val="24"/>
        </w:rPr>
        <w:t xml:space="preserve">Περιβάλλοντος και Ενέργειας, </w:t>
      </w:r>
      <w:r>
        <w:rPr>
          <w:rFonts w:eastAsia="Times New Roman"/>
          <w:szCs w:val="24"/>
        </w:rPr>
        <w:t>σχετικά με την ανάγκη για άμεση επίλυση του προβλήματος της διαχείρι</w:t>
      </w:r>
      <w:r>
        <w:rPr>
          <w:rFonts w:eastAsia="Times New Roman"/>
          <w:szCs w:val="24"/>
        </w:rPr>
        <w:t>σης των απορριμμάτων στην Κέρκυρα. </w:t>
      </w:r>
    </w:p>
    <w:p w14:paraId="2F52A8DD" w14:textId="77777777" w:rsidR="002205D4" w:rsidRDefault="00EA215A">
      <w:pPr>
        <w:spacing w:line="600" w:lineRule="auto"/>
        <w:ind w:firstLine="720"/>
        <w:contextualSpacing/>
        <w:jc w:val="both"/>
        <w:rPr>
          <w:rFonts w:eastAsia="Times New Roman"/>
          <w:szCs w:val="24"/>
        </w:rPr>
      </w:pPr>
      <w:r>
        <w:rPr>
          <w:rFonts w:eastAsia="Times New Roman"/>
          <w:szCs w:val="24"/>
        </w:rPr>
        <w:t xml:space="preserve">4. Η με αριθμό 148/31-10-2016 επίκαιρη ερώτηση του Βουλευτή Ηρακλείου της Δημοκρατικής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ολοκλήρωση των διαδικασιών για την πρόσληψη</w:t>
      </w:r>
      <w:r>
        <w:rPr>
          <w:rFonts w:eastAsia="Times New Roman"/>
          <w:szCs w:val="24"/>
        </w:rPr>
        <w:t xml:space="preserve"> μόνιμου προσωπικού στα </w:t>
      </w:r>
      <w:r>
        <w:rPr>
          <w:rFonts w:eastAsia="Times New Roman"/>
          <w:szCs w:val="24"/>
        </w:rPr>
        <w:t>ν</w:t>
      </w:r>
      <w:r>
        <w:rPr>
          <w:rFonts w:eastAsia="Times New Roman"/>
          <w:szCs w:val="24"/>
        </w:rPr>
        <w:t xml:space="preserve">οσοκομεία της </w:t>
      </w:r>
      <w:r>
        <w:rPr>
          <w:rFonts w:eastAsia="Times New Roman"/>
          <w:szCs w:val="24"/>
        </w:rPr>
        <w:t>χ</w:t>
      </w:r>
      <w:r>
        <w:rPr>
          <w:rFonts w:eastAsia="Times New Roman"/>
          <w:szCs w:val="24"/>
        </w:rPr>
        <w:t>ώρας.</w:t>
      </w:r>
    </w:p>
    <w:p w14:paraId="2F52A8DE" w14:textId="77777777" w:rsidR="002205D4" w:rsidRDefault="00EA215A">
      <w:pPr>
        <w:spacing w:line="600" w:lineRule="auto"/>
        <w:ind w:firstLine="720"/>
        <w:contextualSpacing/>
        <w:jc w:val="both"/>
        <w:rPr>
          <w:rFonts w:eastAsia="Times New Roman"/>
          <w:szCs w:val="24"/>
        </w:rPr>
      </w:pPr>
      <w:r>
        <w:rPr>
          <w:rFonts w:eastAsia="Times New Roman"/>
          <w:szCs w:val="24"/>
        </w:rPr>
        <w:t>5. Η με αριθμό 150/31-10-2016 επίκαιρη ερώτηση της Βουλευτού Β΄ Πειραιά του Κομμουνιστικού Κόμματος Ελλάδ</w:t>
      </w:r>
      <w:r>
        <w:rPr>
          <w:rFonts w:eastAsia="Times New Roman"/>
          <w:szCs w:val="24"/>
        </w:rPr>
        <w:t>α</w:t>
      </w:r>
      <w:r>
        <w:rPr>
          <w:rFonts w:eastAsia="Times New Roman"/>
          <w:szCs w:val="24"/>
        </w:rPr>
        <w:t xml:space="preserve">ς </w:t>
      </w:r>
      <w:r>
        <w:rPr>
          <w:rFonts w:eastAsia="Times New Roman"/>
          <w:szCs w:val="24"/>
        </w:rPr>
        <w:t>κ.</w:t>
      </w:r>
      <w:r>
        <w:rPr>
          <w:rFonts w:eastAsia="Times New Roman"/>
          <w:szCs w:val="24"/>
        </w:rPr>
        <w:t xml:space="preserve"> </w:t>
      </w:r>
      <w:r>
        <w:rPr>
          <w:rFonts w:eastAsia="Times New Roman"/>
          <w:bCs/>
          <w:szCs w:val="24"/>
        </w:rPr>
        <w:t xml:space="preserve">Διαμάντως </w:t>
      </w:r>
      <w:proofErr w:type="spellStart"/>
      <w:r>
        <w:rPr>
          <w:rFonts w:eastAsia="Times New Roman"/>
          <w:bCs/>
          <w:szCs w:val="24"/>
        </w:rPr>
        <w:t>Μανωλάκου</w:t>
      </w:r>
      <w:proofErr w:type="spellEnd"/>
      <w:r>
        <w:rPr>
          <w:rFonts w:eastAsia="Times New Roman"/>
          <w:szCs w:val="24"/>
        </w:rPr>
        <w:t xml:space="preserve"> προς τους Υπουργούς </w:t>
      </w:r>
      <w:r>
        <w:rPr>
          <w:rFonts w:eastAsia="Times New Roman"/>
          <w:bCs/>
          <w:szCs w:val="24"/>
        </w:rPr>
        <w:t>Εσωτερικών και Διοικητικής Ανασυγκρότησης</w:t>
      </w:r>
      <w:r>
        <w:rPr>
          <w:rFonts w:eastAsia="Times New Roman"/>
          <w:szCs w:val="24"/>
        </w:rPr>
        <w:t xml:space="preserve"> και </w:t>
      </w:r>
      <w:r>
        <w:rPr>
          <w:rFonts w:eastAsia="Times New Roman"/>
          <w:bCs/>
          <w:szCs w:val="24"/>
        </w:rPr>
        <w:t>Εθνικής</w:t>
      </w:r>
      <w:r>
        <w:rPr>
          <w:rFonts w:eastAsia="Times New Roman"/>
          <w:b/>
          <w:bCs/>
          <w:szCs w:val="24"/>
        </w:rPr>
        <w:t xml:space="preserve"> </w:t>
      </w:r>
      <w:r>
        <w:rPr>
          <w:rFonts w:eastAsia="Times New Roman"/>
          <w:bCs/>
          <w:szCs w:val="24"/>
        </w:rPr>
        <w:t>Άμυνας,</w:t>
      </w:r>
      <w:r>
        <w:rPr>
          <w:rFonts w:eastAsia="Times New Roman"/>
          <w:szCs w:val="24"/>
        </w:rPr>
        <w:t xml:space="preserve"> σχετικά με τις συνθήκες διαβίωσης στο </w:t>
      </w:r>
      <w:r>
        <w:rPr>
          <w:rFonts w:eastAsia="Times New Roman"/>
          <w:szCs w:val="24"/>
        </w:rPr>
        <w:t>κ</w:t>
      </w:r>
      <w:r>
        <w:rPr>
          <w:rFonts w:eastAsia="Times New Roman"/>
          <w:szCs w:val="24"/>
        </w:rPr>
        <w:t xml:space="preserve">έντρο </w:t>
      </w:r>
      <w:r>
        <w:rPr>
          <w:rFonts w:eastAsia="Times New Roman"/>
          <w:szCs w:val="24"/>
        </w:rPr>
        <w:t>φ</w:t>
      </w:r>
      <w:r>
        <w:rPr>
          <w:rFonts w:eastAsia="Times New Roman"/>
          <w:szCs w:val="24"/>
        </w:rPr>
        <w:t xml:space="preserve">ιλοξενίας </w:t>
      </w:r>
      <w:r>
        <w:rPr>
          <w:rFonts w:eastAsia="Times New Roman"/>
          <w:szCs w:val="24"/>
        </w:rPr>
        <w:t>π</w:t>
      </w:r>
      <w:r>
        <w:rPr>
          <w:rFonts w:eastAsia="Times New Roman"/>
          <w:szCs w:val="24"/>
        </w:rPr>
        <w:t>ροσφύγων στο Σχιστό.</w:t>
      </w:r>
    </w:p>
    <w:p w14:paraId="2F52A8DF" w14:textId="77777777" w:rsidR="002205D4" w:rsidRDefault="00EA215A">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6. Η με αριθμό 142/25-10-2016 επίκαιρη ερώτηση του Βουλευτή Β΄ Αθηνών της Ένωσης Κεντρώων κ. </w:t>
      </w:r>
      <w:r>
        <w:rPr>
          <w:rFonts w:eastAsia="Times New Roman"/>
          <w:bCs/>
          <w:szCs w:val="24"/>
        </w:rPr>
        <w:t>Γεωργίου-Δημητρίου Καρρά</w:t>
      </w:r>
      <w:r>
        <w:rPr>
          <w:rFonts w:eastAsia="Times New Roman"/>
          <w:szCs w:val="24"/>
        </w:rPr>
        <w:t xml:space="preserve"> προς τον Υπουργό </w:t>
      </w:r>
      <w:r>
        <w:rPr>
          <w:rFonts w:eastAsia="Times New Roman"/>
          <w:bCs/>
          <w:szCs w:val="24"/>
        </w:rPr>
        <w:t xml:space="preserve">Εργασίας, Κοινωνικής Ασφάλισης και </w:t>
      </w:r>
      <w:r>
        <w:rPr>
          <w:rFonts w:eastAsia="Times New Roman"/>
          <w:bCs/>
          <w:szCs w:val="24"/>
        </w:rPr>
        <w:t>Κοινωνικής Αλληλεγγύης,</w:t>
      </w:r>
      <w:r>
        <w:rPr>
          <w:rFonts w:eastAsia="Times New Roman"/>
          <w:szCs w:val="24"/>
        </w:rPr>
        <w:t xml:space="preserve"> σχετικά με την ανάγκη απάλειψης ή τροποποίησης εδαφίων της παραγράφου 5 του άρθρου 16 του νόμου «Κοινωνική και Αλληλέγγυα Οικονομία» εξαιτίας </w:t>
      </w:r>
      <w:proofErr w:type="spellStart"/>
      <w:r>
        <w:rPr>
          <w:rFonts w:eastAsia="Times New Roman"/>
          <w:szCs w:val="24"/>
        </w:rPr>
        <w:t>υπερμέτρου</w:t>
      </w:r>
      <w:proofErr w:type="spellEnd"/>
      <w:r>
        <w:rPr>
          <w:rFonts w:eastAsia="Times New Roman"/>
          <w:szCs w:val="24"/>
        </w:rPr>
        <w:t xml:space="preserve"> διευρύνσεως της ευθύνης απλών μελών Κοινωνικής Συνεταιριστικής </w:t>
      </w:r>
      <w:r>
        <w:rPr>
          <w:rFonts w:eastAsia="Times New Roman"/>
          <w:szCs w:val="24"/>
        </w:rPr>
        <w:t>Ε</w:t>
      </w:r>
      <w:r>
        <w:rPr>
          <w:rFonts w:eastAsia="Times New Roman"/>
          <w:szCs w:val="24"/>
        </w:rPr>
        <w:t>πιχείρησης (</w:t>
      </w:r>
      <w:r>
        <w:rPr>
          <w:rFonts w:eastAsia="Times New Roman"/>
          <w:szCs w:val="24"/>
        </w:rPr>
        <w:t>ΚΟΙ</w:t>
      </w:r>
      <w:r>
        <w:rPr>
          <w:rFonts w:eastAsia="Times New Roman"/>
          <w:szCs w:val="24"/>
        </w:rPr>
        <w:t>ΝΣΕΠ</w:t>
      </w:r>
      <w:r>
        <w:rPr>
          <w:rFonts w:eastAsia="Times New Roman"/>
          <w:szCs w:val="24"/>
        </w:rPr>
        <w:t xml:space="preserve">) για υποχρεώσεις του </w:t>
      </w:r>
      <w:r>
        <w:rPr>
          <w:rFonts w:eastAsia="Times New Roman"/>
          <w:szCs w:val="24"/>
        </w:rPr>
        <w:t>δ</w:t>
      </w:r>
      <w:r>
        <w:rPr>
          <w:rFonts w:eastAsia="Times New Roman"/>
          <w:szCs w:val="24"/>
        </w:rPr>
        <w:t xml:space="preserve">ιαχειριστή ή του </w:t>
      </w:r>
      <w:r>
        <w:rPr>
          <w:rFonts w:eastAsia="Times New Roman"/>
          <w:szCs w:val="24"/>
        </w:rPr>
        <w:t>π</w:t>
      </w:r>
      <w:r>
        <w:rPr>
          <w:rFonts w:eastAsia="Times New Roman"/>
          <w:szCs w:val="24"/>
        </w:rPr>
        <w:t xml:space="preserve">ροέδρου της </w:t>
      </w:r>
      <w:r>
        <w:rPr>
          <w:rFonts w:eastAsia="Times New Roman"/>
          <w:szCs w:val="24"/>
        </w:rPr>
        <w:t>δ</w:t>
      </w:r>
      <w:r>
        <w:rPr>
          <w:rFonts w:eastAsia="Times New Roman"/>
          <w:szCs w:val="24"/>
        </w:rPr>
        <w:t xml:space="preserve">ιοικούσας </w:t>
      </w:r>
      <w:r>
        <w:rPr>
          <w:rFonts w:eastAsia="Times New Roman"/>
          <w:szCs w:val="24"/>
        </w:rPr>
        <w:t>ε</w:t>
      </w:r>
      <w:r>
        <w:rPr>
          <w:rFonts w:eastAsia="Times New Roman"/>
          <w:szCs w:val="24"/>
        </w:rPr>
        <w:t xml:space="preserve">πιτροπής προς το </w:t>
      </w:r>
      <w:r>
        <w:rPr>
          <w:rFonts w:eastAsia="Times New Roman"/>
          <w:szCs w:val="24"/>
        </w:rPr>
        <w:t>δ</w:t>
      </w:r>
      <w:r>
        <w:rPr>
          <w:rFonts w:eastAsia="Times New Roman"/>
          <w:szCs w:val="24"/>
        </w:rPr>
        <w:t xml:space="preserve">ημόσιο και τους </w:t>
      </w:r>
      <w:r>
        <w:rPr>
          <w:rFonts w:eastAsia="Times New Roman"/>
          <w:szCs w:val="24"/>
        </w:rPr>
        <w:t>φ</w:t>
      </w:r>
      <w:r>
        <w:rPr>
          <w:rFonts w:eastAsia="Times New Roman"/>
          <w:szCs w:val="24"/>
        </w:rPr>
        <w:t xml:space="preserve">ορείς </w:t>
      </w:r>
      <w:r>
        <w:rPr>
          <w:rFonts w:eastAsia="Times New Roman"/>
          <w:szCs w:val="24"/>
        </w:rPr>
        <w:t>κ</w:t>
      </w:r>
      <w:r>
        <w:rPr>
          <w:rFonts w:eastAsia="Times New Roman"/>
          <w:szCs w:val="24"/>
        </w:rPr>
        <w:t xml:space="preserve">οινωνικής </w:t>
      </w:r>
      <w:r>
        <w:rPr>
          <w:rFonts w:eastAsia="Times New Roman"/>
          <w:szCs w:val="24"/>
        </w:rPr>
        <w:t>α</w:t>
      </w:r>
      <w:r>
        <w:rPr>
          <w:rFonts w:eastAsia="Times New Roman"/>
          <w:szCs w:val="24"/>
        </w:rPr>
        <w:t>σφάλισης. </w:t>
      </w:r>
    </w:p>
    <w:p w14:paraId="2F52A8E0" w14:textId="77777777" w:rsidR="002205D4" w:rsidRDefault="00EA215A">
      <w:pPr>
        <w:spacing w:before="100" w:beforeAutospacing="1" w:after="100" w:afterAutospacing="1" w:line="600" w:lineRule="auto"/>
        <w:ind w:firstLine="709"/>
        <w:contextualSpacing/>
        <w:jc w:val="both"/>
        <w:rPr>
          <w:rFonts w:eastAsia="Times New Roman"/>
          <w:bCs/>
          <w:szCs w:val="24"/>
        </w:rPr>
      </w:pPr>
      <w:r>
        <w:rPr>
          <w:rFonts w:eastAsia="Times New Roman"/>
          <w:bCs/>
          <w:szCs w:val="24"/>
        </w:rPr>
        <w:t xml:space="preserve">Β. </w:t>
      </w:r>
      <w:r>
        <w:rPr>
          <w:rFonts w:eastAsia="Times New Roman"/>
          <w:bCs/>
          <w:szCs w:val="24"/>
        </w:rPr>
        <w:t>ΕΠΙΚΑΙΡΕΣ ΕΡΩΤΗΣΕΙΣ Δ</w:t>
      </w:r>
      <w:r>
        <w:rPr>
          <w:rFonts w:eastAsia="Times New Roman"/>
          <w:bCs/>
          <w:szCs w:val="24"/>
        </w:rPr>
        <w:t xml:space="preserve">εύτερου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2F52A8E1" w14:textId="77777777" w:rsidR="002205D4" w:rsidRDefault="00EA215A">
      <w:pPr>
        <w:spacing w:before="100" w:beforeAutospacing="1" w:after="100" w:afterAutospacing="1" w:line="600" w:lineRule="auto"/>
        <w:ind w:firstLine="709"/>
        <w:contextualSpacing/>
        <w:jc w:val="both"/>
        <w:rPr>
          <w:rFonts w:eastAsia="Times New Roman"/>
          <w:szCs w:val="24"/>
        </w:rPr>
      </w:pPr>
      <w:r>
        <w:rPr>
          <w:rFonts w:eastAsia="Times New Roman"/>
          <w:szCs w:val="24"/>
        </w:rPr>
        <w:t>1. Η με αριθμό 144/26-10-20</w:t>
      </w:r>
      <w:r>
        <w:rPr>
          <w:rFonts w:eastAsia="Times New Roman"/>
          <w:szCs w:val="24"/>
        </w:rPr>
        <w:t>16 επίκαιρη ερώτηση της Βουλευτού Σερρών της Νέας Δημοκρατίας κ</w:t>
      </w:r>
      <w:r>
        <w:rPr>
          <w:rFonts w:eastAsia="Times New Roman"/>
          <w:szCs w:val="24"/>
        </w:rPr>
        <w:t>.</w:t>
      </w:r>
      <w:r>
        <w:rPr>
          <w:rFonts w:eastAsia="Times New Roman"/>
          <w:szCs w:val="24"/>
        </w:rPr>
        <w:t xml:space="preserve"> </w:t>
      </w:r>
      <w:r>
        <w:rPr>
          <w:rFonts w:eastAsia="Times New Roman"/>
          <w:bCs/>
          <w:szCs w:val="24"/>
        </w:rPr>
        <w:t xml:space="preserve">Φωτεινής Αραμπατζή </w:t>
      </w:r>
      <w:r>
        <w:rPr>
          <w:rFonts w:eastAsia="Times New Roman"/>
          <w:szCs w:val="24"/>
        </w:rPr>
        <w:t xml:space="preserve">προς τον Υπουργό </w:t>
      </w:r>
      <w:r>
        <w:rPr>
          <w:rFonts w:eastAsia="Times New Roman"/>
          <w:bCs/>
          <w:szCs w:val="24"/>
        </w:rPr>
        <w:t>Οικονομίας, Ανάπτυξης και Τουρισμού,</w:t>
      </w:r>
      <w:r>
        <w:rPr>
          <w:rFonts w:eastAsia="Times New Roman"/>
          <w:szCs w:val="24"/>
        </w:rPr>
        <w:t xml:space="preserve"> σχετικά με την καθίζηση της τουριστικής οικονομίας της Σάμου και των υπολοίπων νησιών του </w:t>
      </w:r>
      <w:r>
        <w:rPr>
          <w:rFonts w:eastAsia="Times New Roman"/>
          <w:szCs w:val="24"/>
        </w:rPr>
        <w:t>β</w:t>
      </w:r>
      <w:r>
        <w:rPr>
          <w:rFonts w:eastAsia="Times New Roman"/>
          <w:szCs w:val="24"/>
        </w:rPr>
        <w:t xml:space="preserve">ορειοανατολικού Αιγαίου </w:t>
      </w:r>
      <w:r>
        <w:rPr>
          <w:rFonts w:eastAsia="Times New Roman"/>
          <w:szCs w:val="24"/>
        </w:rPr>
        <w:t>εξαιτίας της κυβερνητικής αδιαφορίας.</w:t>
      </w:r>
    </w:p>
    <w:p w14:paraId="2F52A8E2" w14:textId="77777777" w:rsidR="002205D4" w:rsidRDefault="00EA215A">
      <w:pPr>
        <w:spacing w:before="100" w:beforeAutospacing="1" w:after="100" w:afterAutospacing="1" w:line="600" w:lineRule="auto"/>
        <w:ind w:firstLine="709"/>
        <w:contextualSpacing/>
        <w:jc w:val="both"/>
        <w:rPr>
          <w:rFonts w:eastAsia="Times New Roman"/>
          <w:szCs w:val="24"/>
        </w:rPr>
      </w:pPr>
      <w:r>
        <w:rPr>
          <w:rFonts w:eastAsia="Times New Roman"/>
          <w:szCs w:val="24"/>
        </w:rPr>
        <w:lastRenderedPageBreak/>
        <w:t>2. Η με αριθμό 147/27-10-2016 επίκαιρη ερώτηση του Βουλευτή Β΄ Πειραι</w:t>
      </w:r>
      <w:r>
        <w:rPr>
          <w:rFonts w:eastAsia="Times New Roman"/>
          <w:szCs w:val="24"/>
        </w:rPr>
        <w:t>ώς</w:t>
      </w:r>
      <w:r>
        <w:rPr>
          <w:rFonts w:eastAsia="Times New Roman"/>
          <w:szCs w:val="24"/>
        </w:rPr>
        <w:t xml:space="preserve"> του Λαϊκού Συνδέσμου-Χρυσή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την καταστροφή της περιουσί</w:t>
      </w:r>
      <w:r>
        <w:rPr>
          <w:rFonts w:eastAsia="Times New Roman"/>
          <w:szCs w:val="24"/>
        </w:rPr>
        <w:t>ας του ελληνικού λαού που προκαλούν οι λαθρομετανάστες στη Μόρια Μυτιλήνης, στη Χίο και σε άλλα νησιά του Αιγαίου.</w:t>
      </w:r>
    </w:p>
    <w:p w14:paraId="2F52A8E3" w14:textId="77777777" w:rsidR="002205D4" w:rsidRDefault="00EA215A">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3. Η με αριθμό 146/27-10-2016 επίκαιρη ερώτηση του Βουλευτή Β΄ Αθηνών της Δημοκρατικής Συμπαράταξης ΠΑΣΟΚ-ΔΗΜΑΡ κ. </w:t>
      </w:r>
      <w:r>
        <w:rPr>
          <w:rFonts w:eastAsia="Times New Roman"/>
          <w:bCs/>
          <w:szCs w:val="24"/>
        </w:rPr>
        <w:t>Ανδρέα Λοβέρδου</w:t>
      </w:r>
      <w:r>
        <w:rPr>
          <w:rFonts w:eastAsia="Times New Roman"/>
          <w:szCs w:val="24"/>
        </w:rPr>
        <w:t xml:space="preserve"> προς τον Υ</w:t>
      </w:r>
      <w:r>
        <w:rPr>
          <w:rFonts w:eastAsia="Times New Roman"/>
          <w:szCs w:val="24"/>
        </w:rPr>
        <w:t xml:space="preserve">πουργό </w:t>
      </w:r>
      <w:r>
        <w:rPr>
          <w:rFonts w:eastAsia="Times New Roman"/>
          <w:bCs/>
          <w:szCs w:val="24"/>
        </w:rPr>
        <w:t>Οικονομίας, Ανάπτυξης και Τουρισμού,</w:t>
      </w:r>
      <w:r>
        <w:rPr>
          <w:rFonts w:eastAsia="Times New Roman"/>
          <w:szCs w:val="24"/>
        </w:rPr>
        <w:t xml:space="preserve"> σχετικά με τη λήψη μέτρων για την πάταξη του λαθρεμπορίου καυσίμων στα πρατήρια.</w:t>
      </w:r>
    </w:p>
    <w:p w14:paraId="2F52A8E4" w14:textId="77777777" w:rsidR="002205D4" w:rsidRDefault="00EA215A">
      <w:pPr>
        <w:spacing w:before="100" w:beforeAutospacing="1" w:after="100" w:afterAutospacing="1" w:line="600" w:lineRule="auto"/>
        <w:ind w:firstLine="709"/>
        <w:contextualSpacing/>
        <w:jc w:val="both"/>
        <w:rPr>
          <w:rFonts w:eastAsia="Times New Roman"/>
          <w:szCs w:val="24"/>
        </w:rPr>
      </w:pPr>
      <w:r>
        <w:rPr>
          <w:rFonts w:eastAsia="Times New Roman"/>
          <w:szCs w:val="24"/>
        </w:rPr>
        <w:t>4. Η με αριθμό 151/31-10-2016 επίκαιρη ερώτηση του Βουλευτή Α΄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Δελή</w:t>
      </w:r>
      <w:r>
        <w:rPr>
          <w:rFonts w:eastAsia="Times New Roman"/>
          <w:szCs w:val="24"/>
        </w:rPr>
        <w:t xml:space="preserve"> προς</w:t>
      </w:r>
      <w:r>
        <w:rPr>
          <w:rFonts w:eastAsia="Times New Roman"/>
          <w:szCs w:val="24"/>
        </w:rPr>
        <w:t xml:space="preserve"> τον Υπουργό </w:t>
      </w:r>
      <w:r>
        <w:rPr>
          <w:rFonts w:eastAsia="Times New Roman"/>
          <w:bCs/>
          <w:szCs w:val="24"/>
        </w:rPr>
        <w:t xml:space="preserve">Παιδείας, Έρευνας και Θρησκευμάτων, </w:t>
      </w:r>
      <w:r>
        <w:rPr>
          <w:rFonts w:eastAsia="Times New Roman"/>
          <w:szCs w:val="24"/>
        </w:rPr>
        <w:t>σχετικά με τις μετεγγραφές φοιτητών και σπουδαστών στα ΑΕΙ και ΑΤΕΙ της χώρας.</w:t>
      </w:r>
    </w:p>
    <w:p w14:paraId="2F52A8E5" w14:textId="77777777" w:rsidR="002205D4" w:rsidRDefault="00EA215A">
      <w:pPr>
        <w:spacing w:before="100" w:beforeAutospacing="1" w:after="100" w:afterAutospacing="1" w:line="600" w:lineRule="auto"/>
        <w:ind w:firstLine="709"/>
        <w:contextualSpacing/>
        <w:jc w:val="both"/>
        <w:rPr>
          <w:rFonts w:eastAsia="Times New Roman"/>
          <w:szCs w:val="24"/>
        </w:rPr>
      </w:pPr>
      <w:r>
        <w:rPr>
          <w:rFonts w:eastAsia="Times New Roman"/>
          <w:szCs w:val="24"/>
        </w:rPr>
        <w:lastRenderedPageBreak/>
        <w:t xml:space="preserve">5. Η με αριθμό 99/14-10-2016 επίκαιρη ερώτηση του Βουλευτή Εύβοιας του Λαϊκού Συνδέσμου-Χρυσή Αυγή κ. </w:t>
      </w:r>
      <w:r>
        <w:rPr>
          <w:rFonts w:eastAsia="Times New Roman"/>
          <w:bCs/>
          <w:szCs w:val="24"/>
        </w:rPr>
        <w:t>Νικολάου Μίχου</w:t>
      </w:r>
      <w:r>
        <w:rPr>
          <w:rFonts w:eastAsia="Times New Roman"/>
          <w:szCs w:val="24"/>
        </w:rPr>
        <w:t xml:space="preserve"> προς τον Υπ</w:t>
      </w:r>
      <w:r>
        <w:rPr>
          <w:rFonts w:eastAsia="Times New Roman"/>
          <w:szCs w:val="24"/>
        </w:rPr>
        <w:t xml:space="preserve">ουργό </w:t>
      </w:r>
      <w:r>
        <w:rPr>
          <w:rFonts w:eastAsia="Times New Roman"/>
          <w:bCs/>
          <w:szCs w:val="24"/>
        </w:rPr>
        <w:t xml:space="preserve">Εσωτερικών και Διοικητικής Ανασυγκρότησης, </w:t>
      </w:r>
      <w:r>
        <w:rPr>
          <w:rFonts w:eastAsia="Times New Roman"/>
          <w:szCs w:val="24"/>
        </w:rPr>
        <w:t>σχετικά με τη διεξαγωγή ενδελεχούς έρευνας για τις εκτεταμένες πυρκαγιές σε Χίο, Εύβοια και Θάσο.</w:t>
      </w:r>
    </w:p>
    <w:p w14:paraId="2F52A8E6" w14:textId="77777777" w:rsidR="002205D4" w:rsidRDefault="00EA215A">
      <w:pPr>
        <w:spacing w:before="100" w:beforeAutospacing="1" w:after="100" w:afterAutospacing="1" w:line="600" w:lineRule="auto"/>
        <w:ind w:firstLine="709"/>
        <w:contextualSpacing/>
        <w:jc w:val="both"/>
        <w:rPr>
          <w:rFonts w:eastAsia="Times New Roman"/>
          <w:szCs w:val="24"/>
        </w:rPr>
      </w:pPr>
      <w:r>
        <w:rPr>
          <w:rFonts w:eastAsia="Times New Roman"/>
          <w:szCs w:val="24"/>
        </w:rPr>
        <w:t>6. Η με αριθμό 88/12-10-2016 επίκαιρη ερώτηση της Βουλευτού Β΄ Θεσσαλονίκης του Ποταμιού κ</w:t>
      </w:r>
      <w:r>
        <w:rPr>
          <w:rFonts w:eastAsia="Times New Roman"/>
          <w:szCs w:val="24"/>
        </w:rPr>
        <w:t>.</w:t>
      </w:r>
      <w:r>
        <w:rPr>
          <w:rFonts w:eastAsia="Times New Roman"/>
          <w:szCs w:val="24"/>
        </w:rPr>
        <w:t xml:space="preserve"> </w:t>
      </w:r>
      <w:r>
        <w:rPr>
          <w:rFonts w:eastAsia="Times New Roman"/>
          <w:bCs/>
          <w:szCs w:val="24"/>
        </w:rPr>
        <w:t xml:space="preserve">Αικατερίνης </w:t>
      </w:r>
      <w:r>
        <w:rPr>
          <w:rFonts w:eastAsia="Times New Roman"/>
          <w:bCs/>
          <w:szCs w:val="24"/>
        </w:rPr>
        <w:t>Μάρκου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σχετικά με τη δημιουργία παιδιατρικού νοσοκομείου στη Θεσσαλονίκη.</w:t>
      </w:r>
    </w:p>
    <w:p w14:paraId="2F52A8E7" w14:textId="77777777" w:rsidR="002205D4" w:rsidRDefault="00EA215A">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7. Η με αριθμό 102/17-10-2016 επίκαιρη ερώτηση του Βουλευτή Α΄ Θεσσαλονίκης του Συνασπισμού Ριζοσπαστικής Αριστεράς κ. </w:t>
      </w:r>
      <w:r>
        <w:rPr>
          <w:rFonts w:eastAsia="Times New Roman"/>
          <w:bCs/>
          <w:szCs w:val="24"/>
        </w:rPr>
        <w:t>Αλέξανδρου Τριανταφυλλίδη</w:t>
      </w:r>
      <w:r>
        <w:rPr>
          <w:rFonts w:eastAsia="Times New Roman"/>
          <w:szCs w:val="24"/>
        </w:rPr>
        <w:t xml:space="preserve"> προς τον Υπο</w:t>
      </w:r>
      <w:r>
        <w:rPr>
          <w:rFonts w:eastAsia="Times New Roman"/>
          <w:szCs w:val="24"/>
        </w:rPr>
        <w:t xml:space="preserve">υργό </w:t>
      </w:r>
      <w:r>
        <w:rPr>
          <w:rFonts w:eastAsia="Times New Roman"/>
          <w:bCs/>
          <w:szCs w:val="24"/>
        </w:rPr>
        <w:t>Περιβάλλοντος και Ενέργειας,</w:t>
      </w:r>
      <w:r>
        <w:rPr>
          <w:rFonts w:eastAsia="Times New Roman"/>
          <w:szCs w:val="24"/>
        </w:rPr>
        <w:t xml:space="preserve"> σχετικά με τη λήψη μέτρων για την προστασία της υγείας των κατοίκων και του περιβάλλοντος, κατόπιν δύο περιβαλλοντικών επεισοδίων στη </w:t>
      </w:r>
      <w:r>
        <w:rPr>
          <w:rFonts w:eastAsia="Times New Roman"/>
          <w:szCs w:val="24"/>
        </w:rPr>
        <w:t>δ</w:t>
      </w:r>
      <w:r>
        <w:rPr>
          <w:rFonts w:eastAsia="Times New Roman"/>
          <w:szCs w:val="24"/>
        </w:rPr>
        <w:t>υτική Θεσσαλονίκη.</w:t>
      </w:r>
    </w:p>
    <w:p w14:paraId="2F52A8E8" w14:textId="77777777" w:rsidR="002205D4" w:rsidRDefault="00EA215A">
      <w:pPr>
        <w:spacing w:before="100" w:beforeAutospacing="1" w:after="100" w:afterAutospacing="1" w:line="600" w:lineRule="auto"/>
        <w:ind w:firstLine="709"/>
        <w:contextualSpacing/>
        <w:jc w:val="both"/>
        <w:rPr>
          <w:rFonts w:eastAsia="Times New Roman"/>
          <w:szCs w:val="24"/>
        </w:rPr>
      </w:pPr>
      <w:r>
        <w:rPr>
          <w:rFonts w:eastAsia="Times New Roman"/>
          <w:szCs w:val="24"/>
        </w:rPr>
        <w:lastRenderedPageBreak/>
        <w:t>8. Η με αριθμό 100/14-10-2016 επίκαιρη ερώτηση του Βουλευτή Β΄ Αθηνώ</w:t>
      </w:r>
      <w:r>
        <w:rPr>
          <w:rFonts w:eastAsia="Times New Roman"/>
          <w:szCs w:val="24"/>
        </w:rPr>
        <w:t xml:space="preserve">ν του Λαϊκού Συνδέσμου-Χρυσή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ανθελληνική δράση τούρκων πρακτόρων και εκπροσώπων τους στη Θράκη.</w:t>
      </w:r>
    </w:p>
    <w:p w14:paraId="2F52A8E9" w14:textId="77777777" w:rsidR="002205D4" w:rsidRDefault="00EA215A">
      <w:pPr>
        <w:spacing w:before="100" w:beforeAutospacing="1" w:after="100" w:afterAutospacing="1" w:line="600" w:lineRule="auto"/>
        <w:ind w:firstLine="709"/>
        <w:contextualSpacing/>
        <w:jc w:val="both"/>
        <w:rPr>
          <w:rFonts w:eastAsia="Times New Roman"/>
          <w:szCs w:val="24"/>
        </w:rPr>
      </w:pPr>
      <w:r>
        <w:rPr>
          <w:rFonts w:eastAsia="Times New Roman"/>
          <w:szCs w:val="24"/>
        </w:rPr>
        <w:t>9. Η με αριθμό 97/14-10-2016 επίκαιρη ερώτηση του Βουλευτή Λ</w:t>
      </w:r>
      <w:r>
        <w:rPr>
          <w:rFonts w:eastAsia="Times New Roman"/>
          <w:szCs w:val="24"/>
        </w:rPr>
        <w:t>α</w:t>
      </w:r>
      <w:r>
        <w:rPr>
          <w:rFonts w:eastAsia="Times New Roman"/>
          <w:szCs w:val="24"/>
        </w:rPr>
        <w:t>ρ</w:t>
      </w:r>
      <w:r>
        <w:rPr>
          <w:rFonts w:eastAsia="Times New Roman"/>
          <w:szCs w:val="24"/>
        </w:rPr>
        <w:t>ίση</w:t>
      </w:r>
      <w:r>
        <w:rPr>
          <w:rFonts w:eastAsia="Times New Roman"/>
          <w:szCs w:val="24"/>
        </w:rPr>
        <w:t>ς του Ποταμιού κ.</w:t>
      </w:r>
      <w:r>
        <w:rPr>
          <w:rFonts w:eastAsia="Times New Roman"/>
          <w:b/>
          <w:bCs/>
          <w:szCs w:val="24"/>
        </w:rPr>
        <w:t xml:space="preserve"> </w:t>
      </w:r>
      <w:r>
        <w:rPr>
          <w:rFonts w:eastAsia="Times New Roman"/>
          <w:bCs/>
          <w:szCs w:val="24"/>
        </w:rPr>
        <w:t>Κωνσταν</w:t>
      </w:r>
      <w:r>
        <w:rPr>
          <w:rFonts w:eastAsia="Times New Roman"/>
          <w:bCs/>
          <w:szCs w:val="24"/>
        </w:rPr>
        <w:t xml:space="preserve">τίνου </w:t>
      </w:r>
      <w:proofErr w:type="spellStart"/>
      <w:r>
        <w:rPr>
          <w:rFonts w:eastAsia="Times New Roman"/>
          <w:bCs/>
          <w:szCs w:val="24"/>
        </w:rPr>
        <w:t>Μπαργιώτα</w:t>
      </w:r>
      <w:proofErr w:type="spellEnd"/>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ολοκλήρωση των υδροηλεκτρικών έργων στη </w:t>
      </w:r>
      <w:proofErr w:type="spellStart"/>
      <w:r>
        <w:rPr>
          <w:rFonts w:eastAsia="Times New Roman"/>
          <w:szCs w:val="24"/>
        </w:rPr>
        <w:t>Μεσοχώρα</w:t>
      </w:r>
      <w:proofErr w:type="spellEnd"/>
      <w:r>
        <w:rPr>
          <w:rFonts w:eastAsia="Times New Roman"/>
          <w:szCs w:val="24"/>
        </w:rPr>
        <w:t xml:space="preserve"> Τρικάλων.</w:t>
      </w:r>
    </w:p>
    <w:p w14:paraId="2F52A8EA" w14:textId="77777777" w:rsidR="002205D4" w:rsidRDefault="00EA215A">
      <w:pPr>
        <w:spacing w:before="100" w:beforeAutospacing="1" w:after="100" w:afterAutospacing="1" w:line="600" w:lineRule="auto"/>
        <w:ind w:firstLine="709"/>
        <w:contextualSpacing/>
        <w:jc w:val="both"/>
        <w:rPr>
          <w:rFonts w:eastAsia="Times New Roman"/>
          <w:szCs w:val="24"/>
        </w:rPr>
      </w:pPr>
      <w:r>
        <w:rPr>
          <w:rFonts w:eastAsia="Times New Roman"/>
          <w:szCs w:val="24"/>
        </w:rPr>
        <w:t xml:space="preserve">10. Η με αριθμό 105/17-10-2016 επίκαιρη ερώτηση του Βουλευτή Β΄ Θεσσαλονίκης των Ανεξαρτήτων Ελλήνων κ. </w:t>
      </w:r>
      <w:r>
        <w:rPr>
          <w:rFonts w:eastAsia="Times New Roman"/>
          <w:bCs/>
          <w:szCs w:val="24"/>
        </w:rPr>
        <w:t>Γεωργίου Λαζαρίδ</w:t>
      </w:r>
      <w:r>
        <w:rPr>
          <w:rFonts w:eastAsia="Times New Roman"/>
          <w:bCs/>
          <w:szCs w:val="24"/>
        </w:rPr>
        <w:t>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ελλιπή συντήρηση του Δικτύου Διανομής Ρεύματος (ΔΕΔΔΗΕ) στη </w:t>
      </w:r>
      <w:r>
        <w:rPr>
          <w:rFonts w:eastAsia="Times New Roman"/>
          <w:szCs w:val="24"/>
        </w:rPr>
        <w:t>ν</w:t>
      </w:r>
      <w:r>
        <w:rPr>
          <w:rFonts w:eastAsia="Times New Roman"/>
          <w:szCs w:val="24"/>
        </w:rPr>
        <w:t>ότια Εύβοια.</w:t>
      </w:r>
    </w:p>
    <w:p w14:paraId="2F52A8EB" w14:textId="77777777" w:rsidR="002205D4" w:rsidRDefault="00EA215A">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11. Η με αριθμό 91/13-10-2016 επίκαιρη ερώτηση του Βουλευτή A΄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Ναυτιλίας και Νησιωτικής Πολιτικής,</w:t>
      </w:r>
      <w:r>
        <w:rPr>
          <w:rFonts w:eastAsia="Times New Roman"/>
          <w:szCs w:val="24"/>
        </w:rPr>
        <w:t xml:space="preserve"> σχετικά με την έγκριση του μεσοπρόθεσμου επιχειρηματικού σχεδίου για τον Οργανισμό Λιμένος Θεσσαλονίκης (ΟΛΘ).</w:t>
      </w:r>
    </w:p>
    <w:p w14:paraId="2F52A8EC" w14:textId="77777777" w:rsidR="002205D4" w:rsidRDefault="00EA215A">
      <w:pPr>
        <w:spacing w:before="100" w:beforeAutospacing="1" w:after="100" w:afterAutospacing="1" w:line="600" w:lineRule="auto"/>
        <w:ind w:firstLine="709"/>
        <w:contextualSpacing/>
        <w:jc w:val="both"/>
        <w:rPr>
          <w:rFonts w:eastAsia="Times New Roman"/>
          <w:szCs w:val="24"/>
        </w:rPr>
      </w:pPr>
      <w:r>
        <w:rPr>
          <w:rFonts w:eastAsia="Times New Roman"/>
          <w:szCs w:val="24"/>
        </w:rPr>
        <w:lastRenderedPageBreak/>
        <w:t>12. Η με αριθμό 45/5-10-2016 επίκαιρη ερώτηση της Βουλευτού Β΄ Πειραι</w:t>
      </w:r>
      <w:r>
        <w:rPr>
          <w:rFonts w:eastAsia="Times New Roman"/>
          <w:szCs w:val="24"/>
        </w:rPr>
        <w:t>ώς</w:t>
      </w:r>
      <w:r>
        <w:rPr>
          <w:rFonts w:eastAsia="Times New Roman"/>
          <w:szCs w:val="24"/>
        </w:rPr>
        <w:t xml:space="preserve"> της Ένωσης Κεντρώων </w:t>
      </w:r>
      <w:r>
        <w:rPr>
          <w:rFonts w:eastAsia="Times New Roman"/>
          <w:szCs w:val="24"/>
        </w:rPr>
        <w:t>κ</w:t>
      </w:r>
      <w:r>
        <w:rPr>
          <w:rFonts w:eastAsia="Times New Roman"/>
          <w:szCs w:val="24"/>
        </w:rPr>
        <w:t>.</w:t>
      </w:r>
      <w:r>
        <w:rPr>
          <w:rFonts w:eastAsia="Times New Roman"/>
          <w:szCs w:val="24"/>
        </w:rPr>
        <w:t xml:space="preserve"> </w:t>
      </w:r>
      <w:r>
        <w:rPr>
          <w:rFonts w:eastAsia="Times New Roman"/>
          <w:bCs/>
          <w:szCs w:val="24"/>
        </w:rPr>
        <w:t xml:space="preserve">Θεοδώρας </w:t>
      </w:r>
      <w:proofErr w:type="spellStart"/>
      <w:r>
        <w:rPr>
          <w:rFonts w:eastAsia="Times New Roman"/>
          <w:bCs/>
          <w:szCs w:val="24"/>
        </w:rPr>
        <w:t>Μεγαλοκοικονόμου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τις σοβαρότατες ελλείψεις προσωπικού και χρηματοδότησης στο Εθνικό Κέντρο Αποκατάστασης.</w:t>
      </w:r>
    </w:p>
    <w:p w14:paraId="2F52A8ED" w14:textId="77777777" w:rsidR="002205D4" w:rsidRDefault="00EA215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εισερχόμαστε στην </w:t>
      </w:r>
    </w:p>
    <w:p w14:paraId="2F52A8EE" w14:textId="77777777" w:rsidR="002205D4" w:rsidRDefault="00EA215A">
      <w:pPr>
        <w:spacing w:line="600" w:lineRule="auto"/>
        <w:ind w:firstLine="720"/>
        <w:contextualSpacing/>
        <w:jc w:val="center"/>
        <w:rPr>
          <w:rFonts w:eastAsia="Times New Roman"/>
          <w:b/>
          <w:szCs w:val="24"/>
        </w:rPr>
      </w:pPr>
      <w:r>
        <w:rPr>
          <w:rFonts w:eastAsia="Times New Roman"/>
          <w:b/>
          <w:szCs w:val="24"/>
        </w:rPr>
        <w:t>ΕΙΔΙΚΗ ΗΜΕΡΗΣΙΑ ΔΙΑΤΑΞΗ</w:t>
      </w:r>
    </w:p>
    <w:p w14:paraId="2F52A8EF" w14:textId="77777777" w:rsidR="002205D4" w:rsidRDefault="00EA215A">
      <w:pPr>
        <w:spacing w:line="600" w:lineRule="auto"/>
        <w:ind w:firstLine="720"/>
        <w:contextualSpacing/>
        <w:jc w:val="both"/>
        <w:rPr>
          <w:rFonts w:eastAsia="Times New Roman"/>
          <w:szCs w:val="24"/>
        </w:rPr>
      </w:pPr>
      <w:r w:rsidRPr="007A2197">
        <w:rPr>
          <w:rFonts w:eastAsia="Times New Roman"/>
          <w:szCs w:val="24"/>
        </w:rPr>
        <w:t>Αιτήσεις άρσης ασυλίας Βουλευ</w:t>
      </w:r>
      <w:r w:rsidRPr="007A2197">
        <w:rPr>
          <w:rFonts w:eastAsia="Times New Roman"/>
          <w:szCs w:val="24"/>
        </w:rPr>
        <w:t xml:space="preserve">τών: </w:t>
      </w:r>
      <w:r>
        <w:rPr>
          <w:rFonts w:eastAsia="Times New Roman"/>
          <w:szCs w:val="24"/>
        </w:rPr>
        <w:t>σ</w:t>
      </w:r>
      <w:r>
        <w:rPr>
          <w:rFonts w:eastAsia="Times New Roman"/>
          <w:szCs w:val="24"/>
        </w:rPr>
        <w:t xml:space="preserve">υζήτηση και λήψη απόφασης, σύμφωνα με το άρθρο 62 του Συντάγματος και </w:t>
      </w:r>
      <w:r w:rsidRPr="007A2197">
        <w:rPr>
          <w:rFonts w:eastAsia="Times New Roman"/>
          <w:szCs w:val="24"/>
        </w:rPr>
        <w:t>τ</w:t>
      </w:r>
      <w:r>
        <w:rPr>
          <w:rFonts w:eastAsia="Times New Roman"/>
          <w:szCs w:val="24"/>
        </w:rPr>
        <w:t>ο άρθρο</w:t>
      </w:r>
      <w:r>
        <w:rPr>
          <w:rFonts w:eastAsia="Times New Roman"/>
          <w:szCs w:val="24"/>
        </w:rPr>
        <w:t xml:space="preserve"> 83 του Κανονισμού της Βουλής, για τις αιτήσεις άρσης της ασυλίας των Βουλευτών </w:t>
      </w:r>
      <w:r w:rsidRPr="007A2197">
        <w:rPr>
          <w:rFonts w:eastAsia="Times New Roman"/>
          <w:szCs w:val="24"/>
        </w:rPr>
        <w:t>κ</w:t>
      </w:r>
      <w:r>
        <w:rPr>
          <w:rFonts w:eastAsia="Times New Roman"/>
          <w:szCs w:val="24"/>
        </w:rPr>
        <w:t>υρίων</w:t>
      </w:r>
      <w:r>
        <w:rPr>
          <w:rFonts w:eastAsia="Times New Roman"/>
          <w:szCs w:val="24"/>
        </w:rPr>
        <w:t xml:space="preserve"> Χρήστου </w:t>
      </w:r>
      <w:proofErr w:type="spellStart"/>
      <w:r>
        <w:rPr>
          <w:rFonts w:eastAsia="Times New Roman"/>
          <w:szCs w:val="24"/>
        </w:rPr>
        <w:t>Κατσώτη</w:t>
      </w:r>
      <w:proofErr w:type="spellEnd"/>
      <w:r>
        <w:rPr>
          <w:rFonts w:eastAsia="Times New Roman"/>
          <w:szCs w:val="24"/>
        </w:rPr>
        <w:t xml:space="preserve"> και Νικόλαου Νικολόπουλου.</w:t>
      </w:r>
    </w:p>
    <w:p w14:paraId="2F52A8F0" w14:textId="77777777" w:rsidR="002205D4" w:rsidRDefault="00EA215A">
      <w:pPr>
        <w:spacing w:line="600" w:lineRule="auto"/>
        <w:ind w:firstLine="720"/>
        <w:contextualSpacing/>
        <w:jc w:val="both"/>
        <w:rPr>
          <w:rFonts w:eastAsia="Times New Roman"/>
          <w:szCs w:val="24"/>
        </w:rPr>
      </w:pPr>
      <w:r>
        <w:rPr>
          <w:rFonts w:eastAsia="Times New Roman"/>
          <w:szCs w:val="24"/>
        </w:rPr>
        <w:t>Από την αρμόδια Ειδική Μόνιμη Επιτροπή Κοι</w:t>
      </w:r>
      <w:r>
        <w:rPr>
          <w:rFonts w:eastAsia="Times New Roman"/>
          <w:szCs w:val="24"/>
        </w:rPr>
        <w:t>νοβουλευτικής Δεοντολογίας ανακοινώθηκε η έκθεση στις 25</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2016, σύμφωνα με την οποία τα μέλη της </w:t>
      </w:r>
      <w:r>
        <w:rPr>
          <w:rFonts w:eastAsia="Times New Roman"/>
          <w:szCs w:val="24"/>
        </w:rPr>
        <w:t>ε</w:t>
      </w:r>
      <w:r>
        <w:rPr>
          <w:rFonts w:eastAsia="Times New Roman"/>
          <w:szCs w:val="24"/>
        </w:rPr>
        <w:t>πιτροπής πρότειναν</w:t>
      </w:r>
      <w:r>
        <w:rPr>
          <w:rFonts w:eastAsia="Times New Roman"/>
          <w:szCs w:val="24"/>
        </w:rPr>
        <w:t>,</w:t>
      </w:r>
      <w:r>
        <w:rPr>
          <w:rFonts w:eastAsia="Times New Roman"/>
          <w:szCs w:val="24"/>
        </w:rPr>
        <w:t xml:space="preserve"> κατά πλειοψηφία</w:t>
      </w:r>
      <w:r>
        <w:rPr>
          <w:rFonts w:eastAsia="Times New Roman"/>
          <w:szCs w:val="24"/>
        </w:rPr>
        <w:t>,</w:t>
      </w:r>
      <w:r>
        <w:rPr>
          <w:rFonts w:eastAsia="Times New Roman"/>
          <w:szCs w:val="24"/>
        </w:rPr>
        <w:t xml:space="preserve"> τη μη άρση της ασυλίας του κ. Χρήστου </w:t>
      </w:r>
      <w:proofErr w:type="spellStart"/>
      <w:r>
        <w:rPr>
          <w:rFonts w:eastAsia="Times New Roman"/>
          <w:szCs w:val="24"/>
        </w:rPr>
        <w:t>Κατσώτη</w:t>
      </w:r>
      <w:proofErr w:type="spellEnd"/>
      <w:r>
        <w:rPr>
          <w:rFonts w:eastAsia="Times New Roman"/>
          <w:szCs w:val="24"/>
        </w:rPr>
        <w:t xml:space="preserve">. </w:t>
      </w:r>
    </w:p>
    <w:p w14:paraId="2F52A8F1" w14:textId="77777777" w:rsidR="002205D4" w:rsidRDefault="00EA215A">
      <w:pPr>
        <w:spacing w:line="600" w:lineRule="auto"/>
        <w:ind w:firstLine="720"/>
        <w:contextualSpacing/>
        <w:jc w:val="both"/>
        <w:rPr>
          <w:rFonts w:eastAsia="Times New Roman"/>
          <w:szCs w:val="24"/>
        </w:rPr>
      </w:pPr>
      <w:r>
        <w:rPr>
          <w:rFonts w:eastAsia="Times New Roman"/>
          <w:szCs w:val="24"/>
        </w:rPr>
        <w:lastRenderedPageBreak/>
        <w:t>Από την αρμόδια Ειδική Μόνιμη Επιτροπή Κοινοβουλευτικής Δεοντολογίας αν</w:t>
      </w:r>
      <w:r>
        <w:rPr>
          <w:rFonts w:eastAsia="Times New Roman"/>
          <w:szCs w:val="24"/>
        </w:rPr>
        <w:t>ακοινώθηκε η έκθεση στις 25</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2016, σύμφωνα με την οποία τα μέλη της </w:t>
      </w:r>
      <w:r>
        <w:rPr>
          <w:rFonts w:eastAsia="Times New Roman"/>
          <w:szCs w:val="24"/>
        </w:rPr>
        <w:t>ε</w:t>
      </w:r>
      <w:r>
        <w:rPr>
          <w:rFonts w:eastAsia="Times New Roman"/>
          <w:szCs w:val="24"/>
        </w:rPr>
        <w:t>πιτροπής πρότειναν</w:t>
      </w:r>
      <w:r>
        <w:rPr>
          <w:rFonts w:eastAsia="Times New Roman"/>
          <w:szCs w:val="24"/>
        </w:rPr>
        <w:t>,</w:t>
      </w:r>
      <w:r>
        <w:rPr>
          <w:rFonts w:eastAsia="Times New Roman"/>
          <w:szCs w:val="24"/>
        </w:rPr>
        <w:t xml:space="preserve"> κατά πλειοψηφία</w:t>
      </w:r>
      <w:r>
        <w:rPr>
          <w:rFonts w:eastAsia="Times New Roman"/>
          <w:szCs w:val="24"/>
        </w:rPr>
        <w:t>,</w:t>
      </w:r>
      <w:r>
        <w:rPr>
          <w:rFonts w:eastAsia="Times New Roman"/>
          <w:szCs w:val="24"/>
        </w:rPr>
        <w:t xml:space="preserve"> τη μη άρση της ασυλίας του κ. Νικόλαου Νικολόπουλου.</w:t>
      </w:r>
    </w:p>
    <w:p w14:paraId="2F52A8F2" w14:textId="77777777" w:rsidR="002205D4" w:rsidRDefault="00EA215A">
      <w:pPr>
        <w:spacing w:line="600" w:lineRule="auto"/>
        <w:ind w:firstLine="720"/>
        <w:contextualSpacing/>
        <w:jc w:val="both"/>
        <w:rPr>
          <w:rFonts w:eastAsia="Times New Roman"/>
          <w:szCs w:val="24"/>
        </w:rPr>
      </w:pPr>
      <w:r>
        <w:rPr>
          <w:rFonts w:eastAsia="Times New Roman"/>
          <w:szCs w:val="24"/>
        </w:rPr>
        <w:t>Σύμφωνα με το άρθρο 83 του Κανονισμού η Βουλή δεν εισέρχεται στην ουσία των υποθέσεων αλλά ερευ</w:t>
      </w:r>
      <w:r>
        <w:rPr>
          <w:rFonts w:eastAsia="Times New Roman"/>
          <w:szCs w:val="24"/>
        </w:rPr>
        <w:t>νάται μόνον εάν η πράξη</w:t>
      </w:r>
      <w:r>
        <w:rPr>
          <w:rFonts w:eastAsia="Times New Roman"/>
          <w:szCs w:val="24"/>
        </w:rPr>
        <w:t>,</w:t>
      </w:r>
      <w:r>
        <w:rPr>
          <w:rFonts w:eastAsia="Times New Roman"/>
          <w:szCs w:val="24"/>
        </w:rPr>
        <w:t xml:space="preserve"> για την οποία ζητείται η άρση της ασυλίας</w:t>
      </w:r>
      <w:r>
        <w:rPr>
          <w:rFonts w:eastAsia="Times New Roman"/>
          <w:szCs w:val="24"/>
        </w:rPr>
        <w:t>,</w:t>
      </w:r>
      <w:r>
        <w:rPr>
          <w:rFonts w:eastAsia="Times New Roman"/>
          <w:szCs w:val="24"/>
        </w:rPr>
        <w:t xml:space="preserve"> συνδέεται με την πολιτική ή κοινοβουλευτική δραστηριότητα του Βουλευτή ή η δίωξη, η μήνυση ή η έγκληση υποκρύπτει πολιτική σκοπιμότητα. </w:t>
      </w:r>
    </w:p>
    <w:p w14:paraId="2F52A8F3" w14:textId="77777777" w:rsidR="002205D4" w:rsidRDefault="00EA215A">
      <w:pPr>
        <w:spacing w:line="600" w:lineRule="auto"/>
        <w:ind w:firstLine="720"/>
        <w:contextualSpacing/>
        <w:jc w:val="both"/>
        <w:rPr>
          <w:rFonts w:eastAsia="Times New Roman"/>
          <w:szCs w:val="24"/>
        </w:rPr>
      </w:pPr>
      <w:r>
        <w:rPr>
          <w:rFonts w:eastAsia="Times New Roman"/>
          <w:szCs w:val="24"/>
        </w:rPr>
        <w:t>Επίσης, σύμφωνα με το άρθρο 83 παράγραφος 7 του Καν</w:t>
      </w:r>
      <w:r>
        <w:rPr>
          <w:rFonts w:eastAsia="Times New Roman"/>
          <w:szCs w:val="24"/>
        </w:rPr>
        <w:t xml:space="preserve">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w:t>
      </w:r>
    </w:p>
    <w:p w14:paraId="2F52A8F4" w14:textId="77777777" w:rsidR="002205D4" w:rsidRDefault="00EA215A">
      <w:pPr>
        <w:spacing w:line="600" w:lineRule="auto"/>
        <w:ind w:firstLine="720"/>
        <w:contextualSpacing/>
        <w:jc w:val="both"/>
        <w:rPr>
          <w:rFonts w:eastAsia="Times New Roman"/>
          <w:szCs w:val="24"/>
        </w:rPr>
      </w:pPr>
      <w:r>
        <w:rPr>
          <w:rFonts w:eastAsia="Times New Roman"/>
          <w:szCs w:val="24"/>
        </w:rPr>
        <w:t xml:space="preserve">Ο λόγος δίνεται πάντα, εφόσον ζητηθεί, στον Βουλευτή στον οποίο αφορά η αίτηση και στους Προέδρους των Κοινοβουλευτικών Ομάδων ή στους αναπληρωτές τους. </w:t>
      </w:r>
    </w:p>
    <w:p w14:paraId="2F52A8F5" w14:textId="77777777" w:rsidR="002205D4" w:rsidRDefault="00EA215A">
      <w:pPr>
        <w:spacing w:line="600" w:lineRule="auto"/>
        <w:ind w:firstLine="720"/>
        <w:contextualSpacing/>
        <w:jc w:val="both"/>
        <w:rPr>
          <w:rFonts w:eastAsia="Times New Roman"/>
          <w:szCs w:val="24"/>
        </w:rPr>
      </w:pPr>
      <w:r>
        <w:rPr>
          <w:rFonts w:eastAsia="Times New Roman"/>
          <w:szCs w:val="24"/>
        </w:rPr>
        <w:lastRenderedPageBreak/>
        <w:t>Υπενθυμίζω ότι, σύμφωνα με απόφαση της Διάσκεψης των Προέδρων της 23</w:t>
      </w:r>
      <w:r>
        <w:rPr>
          <w:rFonts w:eastAsia="Times New Roman"/>
          <w:szCs w:val="24"/>
          <w:vertAlign w:val="superscript"/>
        </w:rPr>
        <w:t>ης</w:t>
      </w:r>
      <w:r>
        <w:rPr>
          <w:rFonts w:eastAsia="Times New Roman"/>
          <w:szCs w:val="24"/>
        </w:rPr>
        <w:t xml:space="preserve"> Μαρτίου 2005, έχουμε δεχθεί επί</w:t>
      </w:r>
      <w:r>
        <w:rPr>
          <w:rFonts w:eastAsia="Times New Roman"/>
          <w:szCs w:val="24"/>
        </w:rPr>
        <w:t xml:space="preserve"> των αιτήσεων άρσης ασυλίας η Βουλή να αποφασίζει με ονομαστική ψηφοφορία και με ψηφοδέλτιο. </w:t>
      </w:r>
    </w:p>
    <w:p w14:paraId="2F52A8F6" w14:textId="77777777" w:rsidR="002205D4" w:rsidRDefault="00EA215A">
      <w:pPr>
        <w:spacing w:line="600" w:lineRule="auto"/>
        <w:ind w:firstLine="720"/>
        <w:contextualSpacing/>
        <w:jc w:val="both"/>
        <w:rPr>
          <w:rFonts w:eastAsia="Times New Roman"/>
          <w:szCs w:val="24"/>
        </w:rPr>
      </w:pPr>
      <w:r>
        <w:rPr>
          <w:rFonts w:eastAsia="Times New Roman"/>
          <w:szCs w:val="24"/>
        </w:rPr>
        <w:t>Το ψηφοδέλτιο, στο οποίο κάθε συνάδελφος θα αναγράφει το όνομά του, την εκλογική του περιφέρεια και την κοινοβουλευτική ομάδα που ανήκει, θα καταχωρίζεται στα αντ</w:t>
      </w:r>
      <w:r>
        <w:rPr>
          <w:rFonts w:eastAsia="Times New Roman"/>
          <w:szCs w:val="24"/>
        </w:rPr>
        <w:t>ίστοιχα Πρακτικά. Ανταποκρινόμαστε έτσι στις διατάξεις του άρθρου 83 του Κανονισμού της Βουλής που απαιτεί φανερή ψηφοφορία.</w:t>
      </w:r>
    </w:p>
    <w:p w14:paraId="2F52A8F7" w14:textId="77777777" w:rsidR="002205D4" w:rsidRDefault="00EA215A">
      <w:pPr>
        <w:spacing w:line="600" w:lineRule="auto"/>
        <w:ind w:firstLine="720"/>
        <w:contextualSpacing/>
        <w:jc w:val="both"/>
        <w:rPr>
          <w:rFonts w:eastAsia="Times New Roman"/>
          <w:szCs w:val="24"/>
        </w:rPr>
      </w:pPr>
      <w:r>
        <w:rPr>
          <w:rFonts w:eastAsia="Times New Roman"/>
          <w:szCs w:val="24"/>
        </w:rPr>
        <w:t xml:space="preserve">Αφού, λοιπόν, ολοκληρωθεί η συζήτηση επί των περιπτώσεων της σημερινής </w:t>
      </w:r>
      <w:r>
        <w:rPr>
          <w:rFonts w:eastAsia="Times New Roman"/>
          <w:szCs w:val="24"/>
        </w:rPr>
        <w:t>ειδικής ημερήσιας δ</w:t>
      </w:r>
      <w:r>
        <w:rPr>
          <w:rFonts w:eastAsia="Times New Roman"/>
          <w:szCs w:val="24"/>
        </w:rPr>
        <w:t>ιάταξης</w:t>
      </w:r>
      <w:r>
        <w:rPr>
          <w:rFonts w:eastAsia="Times New Roman"/>
          <w:szCs w:val="24"/>
        </w:rPr>
        <w:t>, θα προχωρήσουμε σε ονομαστική ψη</w:t>
      </w:r>
      <w:r>
        <w:rPr>
          <w:rFonts w:eastAsia="Times New Roman"/>
          <w:szCs w:val="24"/>
        </w:rPr>
        <w:t xml:space="preserve">φοφορία, όπως σας περιέγραψα. </w:t>
      </w:r>
    </w:p>
    <w:p w14:paraId="2F52A8F8" w14:textId="77777777" w:rsidR="002205D4" w:rsidRDefault="00EA215A">
      <w:pPr>
        <w:spacing w:line="600" w:lineRule="auto"/>
        <w:ind w:firstLine="720"/>
        <w:contextualSpacing/>
        <w:jc w:val="both"/>
        <w:rPr>
          <w:rFonts w:eastAsia="Times New Roman"/>
          <w:szCs w:val="24"/>
        </w:rPr>
      </w:pPr>
      <w:r>
        <w:rPr>
          <w:rFonts w:eastAsia="Times New Roman"/>
          <w:szCs w:val="24"/>
        </w:rPr>
        <w:t xml:space="preserve">Η πρώτη υπόθεση αφορά τον συνάδελφο κ. Χρήστο </w:t>
      </w:r>
      <w:proofErr w:type="spellStart"/>
      <w:r>
        <w:rPr>
          <w:rFonts w:eastAsia="Times New Roman"/>
          <w:szCs w:val="24"/>
        </w:rPr>
        <w:t>Κατσώτη</w:t>
      </w:r>
      <w:proofErr w:type="spellEnd"/>
      <w:r>
        <w:rPr>
          <w:rFonts w:eastAsia="Times New Roman"/>
          <w:szCs w:val="24"/>
        </w:rPr>
        <w:t>.</w:t>
      </w:r>
    </w:p>
    <w:p w14:paraId="2F52A8F9" w14:textId="77777777" w:rsidR="002205D4" w:rsidRDefault="00EA215A">
      <w:pPr>
        <w:spacing w:line="600" w:lineRule="auto"/>
        <w:ind w:firstLine="720"/>
        <w:contextualSpacing/>
        <w:jc w:val="both"/>
        <w:rPr>
          <w:rFonts w:eastAsia="Times New Roman"/>
          <w:szCs w:val="24"/>
        </w:rPr>
      </w:pPr>
      <w:r>
        <w:rPr>
          <w:rFonts w:eastAsia="Times New Roman"/>
          <w:szCs w:val="24"/>
        </w:rPr>
        <w:t>Η δεύτερη υπόθεση αφορά τον συνάδελφο κ. Νικόλαο Νικολόπουλο.</w:t>
      </w:r>
    </w:p>
    <w:p w14:paraId="2F52A8FA" w14:textId="77777777" w:rsidR="002205D4" w:rsidRDefault="00EA215A">
      <w:pPr>
        <w:spacing w:line="600" w:lineRule="auto"/>
        <w:ind w:firstLine="720"/>
        <w:contextualSpacing/>
        <w:jc w:val="both"/>
        <w:rPr>
          <w:rFonts w:eastAsia="Times New Roman"/>
          <w:szCs w:val="24"/>
        </w:rPr>
      </w:pPr>
      <w:r>
        <w:rPr>
          <w:rFonts w:eastAsia="Times New Roman"/>
          <w:szCs w:val="24"/>
        </w:rPr>
        <w:t>Επί της πρώτης αιτήσεως υπάρχει συνάδελφος που ζητά τον λόγο κατά το άρθρο 108 του Κανονισμού; Κανείς.</w:t>
      </w:r>
    </w:p>
    <w:p w14:paraId="2F52A8FB" w14:textId="77777777" w:rsidR="002205D4" w:rsidRDefault="00EA215A">
      <w:pPr>
        <w:spacing w:line="600" w:lineRule="auto"/>
        <w:ind w:firstLine="720"/>
        <w:contextualSpacing/>
        <w:jc w:val="both"/>
        <w:rPr>
          <w:rFonts w:eastAsia="Times New Roman"/>
          <w:szCs w:val="24"/>
        </w:rPr>
      </w:pPr>
      <w:r>
        <w:rPr>
          <w:rFonts w:eastAsia="Times New Roman"/>
          <w:szCs w:val="24"/>
        </w:rPr>
        <w:lastRenderedPageBreak/>
        <w:t>Επί τ</w:t>
      </w:r>
      <w:r>
        <w:rPr>
          <w:rFonts w:eastAsia="Times New Roman"/>
          <w:szCs w:val="24"/>
        </w:rPr>
        <w:t>ης δεύτερης αιτήσεως υπάρχει συνάδελφος που ζητά τον λόγο κατά το άρθρο 108 του Κανονισμού; Κανείς.</w:t>
      </w:r>
    </w:p>
    <w:p w14:paraId="2F52A8FC"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σημείο αυτό θα διεξαχθεί ονομαστική ψηφοφορία.</w:t>
      </w:r>
    </w:p>
    <w:p w14:paraId="2F52A8FD"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t xml:space="preserve">Έχει καταρτιστεί ψηφοδέλτιο με τα ονόματα των συναδέλφων για τους οποίους </w:t>
      </w:r>
      <w:r>
        <w:rPr>
          <w:rFonts w:eastAsia="Times New Roman" w:cs="Times New Roman"/>
          <w:szCs w:val="24"/>
        </w:rPr>
        <w:t>ζητείται η άρση της ασυλίας. Κάθε συνάδελφος θα σημειώνει την ψήφο του δίπλα στα ονόματα των συναδέλφων για τους οποίους ζητείται η άρση της ασυλίας.</w:t>
      </w:r>
    </w:p>
    <w:p w14:paraId="2F52A8FE"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t>Εκείνος που ψηφίζει υπέρ της άρσης ασυλίας σημειώνει την προτίμησή του δίπλα στο όνομα του Βουλευτή και στ</w:t>
      </w:r>
      <w:r>
        <w:rPr>
          <w:rFonts w:eastAsia="Times New Roman" w:cs="Times New Roman"/>
          <w:szCs w:val="24"/>
        </w:rPr>
        <w:t>η στήλη «Ν</w:t>
      </w:r>
      <w:r>
        <w:rPr>
          <w:rFonts w:eastAsia="Times New Roman" w:cs="Times New Roman"/>
          <w:szCs w:val="24"/>
          <w:lang w:val="en-US"/>
        </w:rPr>
        <w:t>AI</w:t>
      </w:r>
      <w:r>
        <w:rPr>
          <w:rFonts w:eastAsia="Times New Roman" w:cs="Times New Roman"/>
          <w:szCs w:val="24"/>
        </w:rPr>
        <w:t>», δηλαδή, λέει «</w:t>
      </w:r>
      <w:r>
        <w:rPr>
          <w:rFonts w:eastAsia="Times New Roman" w:cs="Times New Roman"/>
          <w:szCs w:val="24"/>
        </w:rPr>
        <w:t>ΝΑΙ</w:t>
      </w:r>
      <w:r>
        <w:rPr>
          <w:rFonts w:eastAsia="Times New Roman" w:cs="Times New Roman"/>
          <w:szCs w:val="24"/>
        </w:rPr>
        <w:t>» στην αίτηση του εισαγγελέως που ζητεί την άρση της ασυλίας.</w:t>
      </w:r>
    </w:p>
    <w:p w14:paraId="2F52A8FF"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t>Εκείνος που ψηφίζει κατά της άρσης της ασυλίας σημειώνει δίπλα στο όνομα του Βουλευτή και στη στήλη «ΟΧΙ» αντιστοίχως «ΟΧΙ».</w:t>
      </w:r>
    </w:p>
    <w:p w14:paraId="2F52A900"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t>Εκείνος που ψηφίζει «ΠΑΡΩΝ» θα το σημ</w:t>
      </w:r>
      <w:r>
        <w:rPr>
          <w:rFonts w:eastAsia="Times New Roman" w:cs="Times New Roman"/>
          <w:szCs w:val="24"/>
        </w:rPr>
        <w:t>ειώσει στην αντίστοιχη στήλη του ψηφοδελτίου.</w:t>
      </w:r>
    </w:p>
    <w:p w14:paraId="2F52A901"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ψηφοδέλτιο θα αναγράφει κάθε συνάδελφος το όνομά του, την εκλογική του περιφέρεια και την Κοινοβουλευτική Ομάδα</w:t>
      </w:r>
      <w:r>
        <w:rPr>
          <w:rFonts w:eastAsia="Times New Roman" w:cs="Times New Roman"/>
          <w:szCs w:val="24"/>
        </w:rPr>
        <w:t>,</w:t>
      </w:r>
      <w:r>
        <w:rPr>
          <w:rFonts w:eastAsia="Times New Roman" w:cs="Times New Roman"/>
          <w:szCs w:val="24"/>
        </w:rPr>
        <w:t xml:space="preserve"> στην οποία ανήκει και θα το υπογράφει</w:t>
      </w:r>
      <w:r>
        <w:rPr>
          <w:rFonts w:eastAsia="Times New Roman" w:cs="Times New Roman"/>
          <w:szCs w:val="24"/>
        </w:rPr>
        <w:t>,</w:t>
      </w:r>
      <w:r>
        <w:rPr>
          <w:rFonts w:eastAsia="Times New Roman" w:cs="Times New Roman"/>
          <w:szCs w:val="24"/>
        </w:rPr>
        <w:t xml:space="preserve"> διότι η ψηφοφορία είναι ονομαστική, σύμφωνα με το άρθρ</w:t>
      </w:r>
      <w:r>
        <w:rPr>
          <w:rFonts w:eastAsia="Times New Roman" w:cs="Times New Roman"/>
          <w:szCs w:val="24"/>
        </w:rPr>
        <w:t>ο 72 του Κανονισμού της Βουλής.</w:t>
      </w:r>
    </w:p>
    <w:p w14:paraId="2F52A902"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και με την εκφώνηση του ονόματός του από τους επί του καταλόγου συναδέλφους, θα παραδίδει το ψηφοδέλτιό του στους συναδέλφους </w:t>
      </w:r>
      <w:r>
        <w:rPr>
          <w:rFonts w:eastAsia="Times New Roman" w:cs="Times New Roman"/>
          <w:szCs w:val="24"/>
        </w:rPr>
        <w:t>κ</w:t>
      </w:r>
      <w:r>
        <w:rPr>
          <w:rFonts w:eastAsia="Times New Roman" w:cs="Times New Roman"/>
          <w:szCs w:val="24"/>
        </w:rPr>
        <w:t>υρίους</w:t>
      </w:r>
      <w:r>
        <w:rPr>
          <w:rFonts w:eastAsia="Times New Roman" w:cs="Times New Roman"/>
          <w:szCs w:val="24"/>
        </w:rPr>
        <w:t xml:space="preserve"> Μάριο </w:t>
      </w:r>
      <w:proofErr w:type="spellStart"/>
      <w:r>
        <w:rPr>
          <w:rFonts w:eastAsia="Times New Roman" w:cs="Times New Roman"/>
          <w:szCs w:val="24"/>
        </w:rPr>
        <w:t>Κάτση</w:t>
      </w:r>
      <w:proofErr w:type="spellEnd"/>
      <w:r>
        <w:rPr>
          <w:rFonts w:eastAsia="Times New Roman" w:cs="Times New Roman"/>
          <w:szCs w:val="24"/>
        </w:rPr>
        <w:t xml:space="preserve"> από τον ΣΥΡΙΖΑ και Γεώργιο Γεωργαντά από τη Νέα Δημοκρατία, οι οπ</w:t>
      </w:r>
      <w:r>
        <w:rPr>
          <w:rFonts w:eastAsia="Times New Roman" w:cs="Times New Roman"/>
          <w:szCs w:val="24"/>
        </w:rPr>
        <w:t>οίοι θα το μονογράφουν και θα ανακοινώνουν ότι ο Βουλευτής εψήφισε.</w:t>
      </w:r>
    </w:p>
    <w:p w14:paraId="2F52A903"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t>Μετά το τέλος της ψηφοφορίας θα γίνει καταμέτρηση των ψήφων από τους συναδέλφους που προανέφερα, όπως θα προκύψουν από τα ψηφοδέλτια, τα οποία θα καταχωριστούν μαζί με το πρωτόκολλο ψηφοφο</w:t>
      </w:r>
      <w:r>
        <w:rPr>
          <w:rFonts w:eastAsia="Times New Roman" w:cs="Times New Roman"/>
          <w:szCs w:val="24"/>
        </w:rPr>
        <w:t>ρίας στα Πρακτικά της σημερινής συνεδρίασης.</w:t>
      </w:r>
    </w:p>
    <w:p w14:paraId="2F52A904"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2F52A905"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F52A906"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14:paraId="2F52A907"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t xml:space="preserve">Σας ενημερώνω ότι έχουν έρθει στο Προεδρείο επιστολές ή τηλεομοιοτυπίες (φαξ) </w:t>
      </w:r>
      <w:r>
        <w:rPr>
          <w:rFonts w:eastAsia="Times New Roman" w:cs="Times New Roman"/>
          <w:szCs w:val="24"/>
        </w:rPr>
        <w:t>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w:t>
      </w:r>
      <w:r>
        <w:rPr>
          <w:rFonts w:eastAsia="Times New Roman" w:cs="Times New Roman"/>
          <w:szCs w:val="24"/>
        </w:rPr>
        <w:t>,</w:t>
      </w:r>
      <w:r>
        <w:rPr>
          <w:rFonts w:eastAsia="Times New Roman" w:cs="Times New Roman"/>
          <w:szCs w:val="24"/>
        </w:rPr>
        <w:t xml:space="preserve"> η οποία θα ακολουθήσει.</w:t>
      </w:r>
    </w:p>
    <w:p w14:paraId="2F52A908"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t xml:space="preserve">Καλούνται επί του καταλόγου οι Βουλευτές κ. Αναστασία </w:t>
      </w:r>
      <w:proofErr w:type="spellStart"/>
      <w:r>
        <w:rPr>
          <w:rFonts w:eastAsia="Times New Roman" w:cs="Times New Roman"/>
          <w:szCs w:val="24"/>
        </w:rPr>
        <w:t>Γ</w:t>
      </w:r>
      <w:r>
        <w:rPr>
          <w:rFonts w:eastAsia="Times New Roman" w:cs="Times New Roman"/>
          <w:szCs w:val="24"/>
        </w:rPr>
        <w:t>καρά</w:t>
      </w:r>
      <w:proofErr w:type="spellEnd"/>
      <w:r>
        <w:rPr>
          <w:rFonts w:eastAsia="Times New Roman" w:cs="Times New Roman"/>
          <w:szCs w:val="24"/>
        </w:rPr>
        <w:t xml:space="preserve"> από τον ΣΥΡΙΖΑ και κ. Ιωάννης Κεφαλογιάννης από τη Νέα Δημοκρατία.</w:t>
      </w:r>
    </w:p>
    <w:p w14:paraId="2F52A909"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szCs w:val="24"/>
        </w:rPr>
        <w:t>Παρακαλώ να αρχίσει η ανάγνωση του καταλόγου.</w:t>
      </w:r>
    </w:p>
    <w:p w14:paraId="2F52A90A" w14:textId="77777777" w:rsidR="002205D4" w:rsidRDefault="00EA215A">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2F52A90B" w14:textId="77777777" w:rsidR="002205D4" w:rsidRDefault="00EA215A">
      <w:pPr>
        <w:spacing w:line="600" w:lineRule="auto"/>
        <w:ind w:firstLine="720"/>
        <w:contextualSpacing/>
        <w:jc w:val="center"/>
        <w:rPr>
          <w:rFonts w:eastAsia="Times New Roman"/>
          <w:szCs w:val="24"/>
        </w:rPr>
      </w:pPr>
      <w:r>
        <w:rPr>
          <w:rFonts w:eastAsia="Times New Roman"/>
          <w:szCs w:val="24"/>
        </w:rPr>
        <w:t>(ΜΕΤΑ ΚΑΙ ΤΗ ΔΕΥΤΕΡΗ ΑΝΑΓΝΩΣΗ ΤΟΥ ΚΑΤΑΛΟΓΟΥ)</w:t>
      </w:r>
    </w:p>
    <w:p w14:paraId="2F52A90C" w14:textId="77777777" w:rsidR="002205D4" w:rsidRDefault="00EA215A">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Υπάρχει συνάδελφος, ο οποίος δεν άκουσε το όνομά</w:t>
      </w:r>
      <w:r>
        <w:rPr>
          <w:rFonts w:eastAsia="Times New Roman"/>
          <w:szCs w:val="24"/>
        </w:rPr>
        <w:t xml:space="preserve"> του; Κανείς.</w:t>
      </w:r>
    </w:p>
    <w:p w14:paraId="2F52A90D" w14:textId="77777777" w:rsidR="002205D4" w:rsidRDefault="00EA215A">
      <w:pPr>
        <w:spacing w:line="600" w:lineRule="auto"/>
        <w:ind w:firstLine="720"/>
        <w:contextualSpacing/>
        <w:jc w:val="both"/>
        <w:rPr>
          <w:rFonts w:eastAsia="Times New Roman"/>
          <w:szCs w:val="24"/>
        </w:rPr>
      </w:pPr>
      <w:r>
        <w:rPr>
          <w:rFonts w:eastAsia="Times New Roman"/>
          <w:szCs w:val="24"/>
        </w:rPr>
        <w:lastRenderedPageBreak/>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szCs w:val="24"/>
        </w:rPr>
        <w:t xml:space="preserve">θα καταχωριστούν </w:t>
      </w:r>
      <w:r>
        <w:rPr>
          <w:rFonts w:eastAsia="Times New Roman"/>
          <w:szCs w:val="24"/>
        </w:rPr>
        <w:t>στα Πρακτικά</w:t>
      </w:r>
      <w:r>
        <w:rPr>
          <w:rFonts w:eastAsia="Times New Roman"/>
          <w:szCs w:val="24"/>
        </w:rPr>
        <w:t>.</w:t>
      </w:r>
    </w:p>
    <w:p w14:paraId="2F52A90E" w14:textId="77777777" w:rsidR="002205D4" w:rsidRDefault="00EA215A">
      <w:pPr>
        <w:spacing w:line="600" w:lineRule="auto"/>
        <w:ind w:firstLine="720"/>
        <w:jc w:val="both"/>
        <w:rPr>
          <w:rFonts w:eastAsia="Times New Roman"/>
          <w:szCs w:val="24"/>
        </w:rPr>
      </w:pPr>
      <w:r w:rsidRPr="00EE24E9">
        <w:rPr>
          <w:rFonts w:eastAsia="Times New Roman"/>
          <w:szCs w:val="24"/>
        </w:rPr>
        <w:t>(Οι προαναφερθείσες επιστολές καταχωρίζονται στα Πρακτικά και έχουν ως εξής:</w:t>
      </w:r>
    </w:p>
    <w:p w14:paraId="2F52A90F" w14:textId="77777777" w:rsidR="002205D4" w:rsidRDefault="00EA215A">
      <w:pPr>
        <w:spacing w:line="600" w:lineRule="auto"/>
        <w:ind w:firstLine="720"/>
        <w:jc w:val="center"/>
        <w:rPr>
          <w:rFonts w:eastAsia="Times New Roman"/>
          <w:color w:val="C00000"/>
          <w:szCs w:val="24"/>
        </w:rPr>
      </w:pPr>
      <w:r w:rsidRPr="00EE24E9">
        <w:rPr>
          <w:rFonts w:eastAsia="Times New Roman"/>
          <w:color w:val="C00000"/>
          <w:szCs w:val="24"/>
        </w:rPr>
        <w:t>(ΑΛΛΑΓΗ ΣΕΛ</w:t>
      </w:r>
      <w:r w:rsidRPr="00EE24E9">
        <w:rPr>
          <w:rFonts w:eastAsia="Times New Roman"/>
          <w:color w:val="C00000"/>
          <w:szCs w:val="24"/>
        </w:rPr>
        <w:t>ΙΔΑΣ)</w:t>
      </w:r>
    </w:p>
    <w:p w14:paraId="2F52A910" w14:textId="77777777" w:rsidR="002205D4" w:rsidRDefault="00EA215A">
      <w:pPr>
        <w:spacing w:line="600" w:lineRule="auto"/>
        <w:ind w:firstLine="720"/>
        <w:jc w:val="center"/>
        <w:rPr>
          <w:rFonts w:eastAsia="Times New Roman"/>
          <w:szCs w:val="24"/>
        </w:rPr>
      </w:pPr>
      <w:r w:rsidRPr="00EE24E9">
        <w:rPr>
          <w:rFonts w:eastAsia="Times New Roman"/>
          <w:szCs w:val="24"/>
        </w:rPr>
        <w:t>(Να μπουν οι σελ.</w:t>
      </w:r>
      <w:r>
        <w:rPr>
          <w:rFonts w:eastAsia="Times New Roman"/>
          <w:szCs w:val="24"/>
        </w:rPr>
        <w:t xml:space="preserve"> 12 έως14</w:t>
      </w:r>
      <w:r w:rsidRPr="00EE24E9">
        <w:rPr>
          <w:rFonts w:eastAsia="Times New Roman"/>
          <w:szCs w:val="24"/>
        </w:rPr>
        <w:t>)</w:t>
      </w:r>
    </w:p>
    <w:p w14:paraId="2F52A911" w14:textId="77777777" w:rsidR="002205D4" w:rsidRDefault="00EA215A">
      <w:pPr>
        <w:spacing w:line="600" w:lineRule="auto"/>
        <w:ind w:firstLine="720"/>
        <w:contextualSpacing/>
        <w:jc w:val="center"/>
        <w:rPr>
          <w:rFonts w:eastAsia="Times New Roman"/>
          <w:szCs w:val="24"/>
        </w:rPr>
      </w:pPr>
      <w:r w:rsidRPr="00EE24E9">
        <w:rPr>
          <w:rFonts w:eastAsia="Times New Roman"/>
          <w:color w:val="C00000"/>
          <w:szCs w:val="24"/>
        </w:rPr>
        <w:t>(ΑΛΛΑΓΗ ΣΕΛΙΔΑΣ)</w:t>
      </w:r>
    </w:p>
    <w:p w14:paraId="2F52A912" w14:textId="77777777" w:rsidR="002205D4" w:rsidRDefault="00EA215A">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w:t>
      </w:r>
      <w:r>
        <w:rPr>
          <w:rFonts w:eastAsia="Times New Roman"/>
          <w:szCs w:val="24"/>
        </w:rPr>
        <w:t>.</w:t>
      </w:r>
    </w:p>
    <w:p w14:paraId="2F52A913" w14:textId="77777777" w:rsidR="002205D4" w:rsidRDefault="00EA215A">
      <w:pPr>
        <w:spacing w:line="600" w:lineRule="auto"/>
        <w:ind w:firstLine="720"/>
        <w:contextualSpacing/>
        <w:jc w:val="center"/>
        <w:rPr>
          <w:rFonts w:eastAsia="Times New Roman" w:cs="Times New Roman"/>
          <w:szCs w:val="24"/>
        </w:rPr>
      </w:pPr>
      <w:r>
        <w:rPr>
          <w:rFonts w:eastAsia="Times New Roman"/>
          <w:szCs w:val="24"/>
        </w:rPr>
        <w:t>(ΚΑΤΑΜΕΤΡΗΣΗ</w:t>
      </w:r>
    </w:p>
    <w:p w14:paraId="2F52A914" w14:textId="77777777" w:rsidR="002205D4" w:rsidRDefault="00EA215A">
      <w:pPr>
        <w:widowControl w:val="0"/>
        <w:autoSpaceDE w:val="0"/>
        <w:autoSpaceDN w:val="0"/>
        <w:adjustRightInd w:val="0"/>
        <w:spacing w:line="600" w:lineRule="auto"/>
        <w:ind w:firstLine="720"/>
        <w:contextualSpacing/>
        <w:jc w:val="center"/>
        <w:rPr>
          <w:rFonts w:eastAsia="Times New Roman"/>
          <w:szCs w:val="24"/>
        </w:rPr>
      </w:pPr>
      <w:r>
        <w:rPr>
          <w:rFonts w:eastAsia="Times New Roman"/>
          <w:szCs w:val="24"/>
        </w:rPr>
        <w:t>(ΜΕΤΑ ΤΗΝ ΚΑΤΑΜΕΤΡΗΣΗ)</w:t>
      </w:r>
    </w:p>
    <w:p w14:paraId="2F52A915" w14:textId="77777777" w:rsidR="002205D4" w:rsidRDefault="00EA215A">
      <w:pPr>
        <w:widowControl w:val="0"/>
        <w:autoSpaceDE w:val="0"/>
        <w:autoSpaceDN w:val="0"/>
        <w:adjustRightInd w:val="0"/>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Κυρίες και κύριοι συνάδελφοι, έχω την τιμή να σας ανακοινώσω το αποτέλεσμα της διεξαχθείσης ονομαστικής ψηφοφορίας επί των αιτήσεων άρσης ασυλίας των συναδέλφων Βουλευτών.</w:t>
      </w:r>
    </w:p>
    <w:p w14:paraId="2F52A916" w14:textId="77777777" w:rsidR="002205D4" w:rsidRDefault="00EA215A">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Ψήφισαν </w:t>
      </w:r>
      <w:r>
        <w:rPr>
          <w:rFonts w:eastAsia="Times New Roman"/>
          <w:szCs w:val="24"/>
        </w:rPr>
        <w:t>συνολικά 179 Βουλευτές.</w:t>
      </w:r>
    </w:p>
    <w:p w14:paraId="2F52A917" w14:textId="77777777" w:rsidR="002205D4" w:rsidRDefault="00EA215A">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Για την υπόθεση του συναδέλφου κ. Χρήστου </w:t>
      </w:r>
      <w:proofErr w:type="spellStart"/>
      <w:r>
        <w:rPr>
          <w:rFonts w:eastAsia="Times New Roman"/>
          <w:szCs w:val="24"/>
        </w:rPr>
        <w:t>Κατσώτη</w:t>
      </w:r>
      <w:proofErr w:type="spellEnd"/>
      <w:r>
        <w:rPr>
          <w:rFonts w:eastAsia="Times New Roman"/>
          <w:szCs w:val="24"/>
        </w:rPr>
        <w:t>:</w:t>
      </w:r>
    </w:p>
    <w:p w14:paraId="2F52A918" w14:textId="77777777" w:rsidR="002205D4" w:rsidRDefault="00EA215A">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Υπέρ της άρσεως ασυλίας, δηλαδή «ΝΑΙ», ψήφισαν 6 Βουλευτές.</w:t>
      </w:r>
    </w:p>
    <w:p w14:paraId="2F52A919" w14:textId="77777777" w:rsidR="002205D4" w:rsidRDefault="00EA215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Κατά της άρσεως ασυλίας, δηλαδή «ΟΧΙ», ψήφισαν 172 Βουλευτές.</w:t>
      </w:r>
    </w:p>
    <w:p w14:paraId="2F52A91A" w14:textId="77777777" w:rsidR="002205D4" w:rsidRDefault="00EA215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Ψήφισε «ΠΑΡΩΝ» 1 Βουλευτής. </w:t>
      </w:r>
    </w:p>
    <w:p w14:paraId="2F52A91B" w14:textId="77777777" w:rsidR="002205D4" w:rsidRDefault="00EA215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Συνεπώς η αίτηση της εισαγγελι</w:t>
      </w:r>
      <w:r>
        <w:rPr>
          <w:rFonts w:eastAsia="Times New Roman"/>
          <w:szCs w:val="24"/>
        </w:rPr>
        <w:t>κής αρχής απορρίπτεται.</w:t>
      </w:r>
    </w:p>
    <w:p w14:paraId="2F52A91C" w14:textId="77777777" w:rsidR="002205D4" w:rsidRDefault="00EA215A">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Για την υπόθεση του συναδέλφου κ. Νικολάου Νικολόπουλου:</w:t>
      </w:r>
    </w:p>
    <w:p w14:paraId="2F52A91D" w14:textId="77777777" w:rsidR="002205D4" w:rsidRDefault="00EA215A">
      <w:pPr>
        <w:widowControl w:val="0"/>
        <w:autoSpaceDE w:val="0"/>
        <w:autoSpaceDN w:val="0"/>
        <w:adjustRightInd w:val="0"/>
        <w:spacing w:line="600" w:lineRule="auto"/>
        <w:ind w:firstLine="709"/>
        <w:contextualSpacing/>
        <w:jc w:val="both"/>
        <w:rPr>
          <w:rFonts w:eastAsia="Times New Roman"/>
          <w:szCs w:val="24"/>
        </w:rPr>
      </w:pPr>
      <w:r>
        <w:rPr>
          <w:rFonts w:eastAsia="Times New Roman"/>
          <w:szCs w:val="24"/>
        </w:rPr>
        <w:t>Υπέρ της άρσεως ασυλίας, δηλαδή «ΝΑΙ», ψήφισαν 24 Βουλευτές.</w:t>
      </w:r>
    </w:p>
    <w:p w14:paraId="2F52A91E" w14:textId="77777777" w:rsidR="002205D4" w:rsidRDefault="00EA215A">
      <w:pPr>
        <w:widowControl w:val="0"/>
        <w:tabs>
          <w:tab w:val="left" w:pos="3692"/>
        </w:tabs>
        <w:autoSpaceDE w:val="0"/>
        <w:autoSpaceDN w:val="0"/>
        <w:adjustRightInd w:val="0"/>
        <w:spacing w:line="600" w:lineRule="auto"/>
        <w:ind w:firstLine="709"/>
        <w:contextualSpacing/>
        <w:jc w:val="both"/>
        <w:rPr>
          <w:rFonts w:eastAsia="Times New Roman"/>
          <w:szCs w:val="24"/>
        </w:rPr>
      </w:pPr>
      <w:r>
        <w:rPr>
          <w:rFonts w:eastAsia="Times New Roman"/>
          <w:szCs w:val="24"/>
        </w:rPr>
        <w:t>Κατά της άρσεως ασυλίας, δηλαδή «ΟΧΙ», ψήφισαν 152 Βουλευτές.</w:t>
      </w:r>
    </w:p>
    <w:p w14:paraId="2F52A91F" w14:textId="77777777" w:rsidR="002205D4" w:rsidRDefault="00EA215A">
      <w:pPr>
        <w:widowControl w:val="0"/>
        <w:tabs>
          <w:tab w:val="left" w:pos="3692"/>
        </w:tabs>
        <w:autoSpaceDE w:val="0"/>
        <w:autoSpaceDN w:val="0"/>
        <w:adjustRightInd w:val="0"/>
        <w:spacing w:line="600" w:lineRule="auto"/>
        <w:ind w:firstLine="709"/>
        <w:contextualSpacing/>
        <w:jc w:val="both"/>
        <w:rPr>
          <w:rFonts w:eastAsia="Times New Roman"/>
          <w:szCs w:val="24"/>
        </w:rPr>
      </w:pPr>
      <w:r>
        <w:rPr>
          <w:rFonts w:eastAsia="Times New Roman"/>
          <w:szCs w:val="24"/>
        </w:rPr>
        <w:lastRenderedPageBreak/>
        <w:t xml:space="preserve">Ψήφισαν «ΠΑΡΩΝ» 3 Βουλευτές. </w:t>
      </w:r>
    </w:p>
    <w:p w14:paraId="2F52A920" w14:textId="77777777" w:rsidR="002205D4" w:rsidRDefault="00EA215A">
      <w:pPr>
        <w:widowControl w:val="0"/>
        <w:tabs>
          <w:tab w:val="left" w:pos="3692"/>
        </w:tabs>
        <w:autoSpaceDE w:val="0"/>
        <w:autoSpaceDN w:val="0"/>
        <w:adjustRightInd w:val="0"/>
        <w:spacing w:line="600" w:lineRule="auto"/>
        <w:ind w:firstLine="709"/>
        <w:contextualSpacing/>
        <w:jc w:val="both"/>
        <w:rPr>
          <w:rFonts w:eastAsia="Times New Roman"/>
          <w:szCs w:val="24"/>
        </w:rPr>
      </w:pPr>
      <w:r>
        <w:rPr>
          <w:rFonts w:eastAsia="Times New Roman"/>
          <w:szCs w:val="24"/>
        </w:rPr>
        <w:t>Συνεπώς η αίτηση της ε</w:t>
      </w:r>
      <w:r>
        <w:rPr>
          <w:rFonts w:eastAsia="Times New Roman"/>
          <w:szCs w:val="24"/>
        </w:rPr>
        <w:t>ισαγγελικής αρχής απορρίπτεται.</w:t>
      </w:r>
    </w:p>
    <w:p w14:paraId="2F52A921" w14:textId="77777777" w:rsidR="002205D4" w:rsidRDefault="00EA215A">
      <w:pPr>
        <w:spacing w:line="480" w:lineRule="auto"/>
        <w:ind w:firstLine="720"/>
        <w:jc w:val="both"/>
        <w:rPr>
          <w:rFonts w:eastAsia="Times New Roman" w:cs="Times New Roman"/>
          <w:szCs w:val="24"/>
        </w:rPr>
      </w:pPr>
      <w:r w:rsidRPr="00F23C22">
        <w:rPr>
          <w:rFonts w:eastAsia="Times New Roman" w:cs="Times New Roman"/>
          <w:szCs w:val="24"/>
        </w:rPr>
        <w:t>(Το πρωτόκολλο και τα ψηφοδέλτια της διεξαχθείσης ονομαστικής ψηφοφορίας καταχωρίζονται στα Πρακτικά και έχουν ως εξής:</w:t>
      </w:r>
    </w:p>
    <w:p w14:paraId="2F52A922" w14:textId="77777777" w:rsidR="002205D4" w:rsidRDefault="00EA215A">
      <w:pPr>
        <w:spacing w:line="480" w:lineRule="auto"/>
        <w:ind w:firstLine="720"/>
        <w:jc w:val="center"/>
        <w:rPr>
          <w:rFonts w:eastAsia="Times New Roman" w:cs="Times New Roman"/>
          <w:szCs w:val="24"/>
        </w:rPr>
      </w:pPr>
      <w:r w:rsidRPr="00F23C22">
        <w:rPr>
          <w:rFonts w:eastAsia="Times New Roman" w:cs="Times New Roman"/>
          <w:szCs w:val="24"/>
        </w:rPr>
        <w:t>(ΑΛΛΑΓΗ ΣΕΛΙΔΑΣ)</w:t>
      </w:r>
    </w:p>
    <w:p w14:paraId="2F52A923" w14:textId="77777777" w:rsidR="002205D4" w:rsidRDefault="00EA215A">
      <w:pPr>
        <w:spacing w:line="480" w:lineRule="auto"/>
        <w:ind w:firstLine="720"/>
        <w:jc w:val="center"/>
        <w:rPr>
          <w:rFonts w:eastAsia="Times New Roman" w:cs="Times New Roman"/>
          <w:szCs w:val="24"/>
        </w:rPr>
      </w:pPr>
      <w:r w:rsidRPr="00F23C22">
        <w:rPr>
          <w:rFonts w:eastAsia="Times New Roman" w:cs="Times New Roman"/>
          <w:szCs w:val="24"/>
        </w:rPr>
        <w:t xml:space="preserve">(Να μπουν οι σελίδες </w:t>
      </w:r>
      <w:r>
        <w:rPr>
          <w:rFonts w:eastAsia="Times New Roman" w:cs="Times New Roman"/>
          <w:szCs w:val="24"/>
        </w:rPr>
        <w:t>16</w:t>
      </w:r>
      <w:r w:rsidRPr="00F23C22">
        <w:rPr>
          <w:rFonts w:eastAsia="Times New Roman" w:cs="Times New Roman"/>
          <w:szCs w:val="24"/>
        </w:rPr>
        <w:t xml:space="preserve">α και </w:t>
      </w:r>
      <w:r>
        <w:rPr>
          <w:rFonts w:eastAsia="Times New Roman" w:cs="Times New Roman"/>
          <w:szCs w:val="24"/>
        </w:rPr>
        <w:t>16</w:t>
      </w:r>
      <w:r w:rsidRPr="00F23C22">
        <w:rPr>
          <w:rFonts w:eastAsia="Times New Roman" w:cs="Times New Roman"/>
          <w:szCs w:val="24"/>
        </w:rPr>
        <w:t>β)</w:t>
      </w:r>
    </w:p>
    <w:p w14:paraId="2F52A924" w14:textId="77777777" w:rsidR="002205D4" w:rsidRDefault="00EA215A">
      <w:pPr>
        <w:spacing w:line="480" w:lineRule="auto"/>
        <w:ind w:firstLine="720"/>
        <w:jc w:val="center"/>
        <w:rPr>
          <w:rFonts w:eastAsia="Times New Roman" w:cs="Times New Roman"/>
          <w:szCs w:val="24"/>
        </w:rPr>
      </w:pPr>
      <w:r w:rsidRPr="00F23C22">
        <w:rPr>
          <w:rFonts w:eastAsia="Times New Roman" w:cs="Times New Roman"/>
          <w:szCs w:val="24"/>
        </w:rPr>
        <w:t>(ΑΛΛΑΓΗ ΣΕΛΙΔΑΣ)</w:t>
      </w:r>
    </w:p>
    <w:p w14:paraId="2F52A925" w14:textId="77777777" w:rsidR="002205D4" w:rsidRDefault="00EA215A">
      <w:pPr>
        <w:spacing w:line="600" w:lineRule="auto"/>
        <w:ind w:firstLine="720"/>
        <w:contextualSpacing/>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F52A926"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F52A927" w14:textId="77777777" w:rsidR="002205D4" w:rsidRDefault="00EA215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Με τη συναίνεση του Σώματος και ώρα 13</w:t>
      </w:r>
      <w:r>
        <w:rPr>
          <w:rFonts w:eastAsia="Times New Roman" w:cs="Times New Roman"/>
          <w:szCs w:val="24"/>
        </w:rPr>
        <w:t>.</w:t>
      </w:r>
      <w:r>
        <w:rPr>
          <w:rFonts w:eastAsia="Times New Roman" w:cs="Times New Roman"/>
          <w:szCs w:val="24"/>
        </w:rPr>
        <w:t xml:space="preserve">24΄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3 Νοεμβρίου 2016 και</w:t>
      </w:r>
      <w:r>
        <w:rPr>
          <w:rFonts w:eastAsia="Times New Roman" w:cs="Times New Roman"/>
          <w:szCs w:val="24"/>
        </w:rPr>
        <w:t xml:space="preserve"> ώρα 9</w:t>
      </w:r>
      <w:r>
        <w:rPr>
          <w:rFonts w:eastAsia="Times New Roman" w:cs="Times New Roman"/>
          <w:szCs w:val="24"/>
        </w:rPr>
        <w:t>.</w:t>
      </w:r>
      <w:r>
        <w:rPr>
          <w:rFonts w:eastAsia="Times New Roman" w:cs="Times New Roman"/>
          <w:szCs w:val="24"/>
        </w:rPr>
        <w:t>30΄,</w:t>
      </w:r>
      <w:r>
        <w:rPr>
          <w:rFonts w:eastAsia="Times New Roman" w:cs="Times New Roman"/>
          <w:szCs w:val="24"/>
        </w:rPr>
        <w:t xml:space="preserve"> </w:t>
      </w:r>
      <w:r>
        <w:rPr>
          <w:rFonts w:eastAsia="Times New Roman" w:cs="Times New Roman"/>
          <w:szCs w:val="24"/>
        </w:rPr>
        <w:t xml:space="preserve">με αντικείμενο εργασιών του </w:t>
      </w:r>
      <w:r>
        <w:rPr>
          <w:rFonts w:eastAsia="Times New Roman" w:cs="Times New Roman"/>
          <w:szCs w:val="24"/>
        </w:rPr>
        <w:lastRenderedPageBreak/>
        <w:t>Σώματος: α) κοινοβουλευτικό έλεγχο, συζήτηση επικαίρων ερωτήσεων και β) νομοθετική εργασία, μόνη συζήτηση και ψήφιση επί της αρχής, των άρθρων και του συνόλου του σχεδίου νόμου του Υπουργείου Ναυτιλίας και Νησιωτικής</w:t>
      </w:r>
      <w:r>
        <w:rPr>
          <w:rFonts w:eastAsia="Times New Roman" w:cs="Times New Roman"/>
          <w:szCs w:val="24"/>
        </w:rPr>
        <w:t xml:space="preserve"> Πολιτικής: «Κύρωση της Συμφωνίας μεταξύ της Κυβέρνησης της Ελληνικής Δημοκρατίας και της Κυβέρνησης της Κυπριακής Δημοκρατίας σχετικά με τη συνεργασία στους τομείς Έρευνας και Διάσωσης», σύμφωνα με την ημερήσια διάταξη που έχει διανεμηθεί. </w:t>
      </w:r>
    </w:p>
    <w:p w14:paraId="2F52A928" w14:textId="77777777" w:rsidR="002205D4" w:rsidRDefault="00EA215A">
      <w:pPr>
        <w:spacing w:line="600" w:lineRule="auto"/>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p w14:paraId="2F52A929" w14:textId="77777777" w:rsidR="002205D4" w:rsidRDefault="002205D4">
      <w:pPr>
        <w:widowControl w:val="0"/>
        <w:tabs>
          <w:tab w:val="left" w:pos="3692"/>
        </w:tabs>
        <w:autoSpaceDE w:val="0"/>
        <w:autoSpaceDN w:val="0"/>
        <w:adjustRightInd w:val="0"/>
        <w:spacing w:line="600" w:lineRule="auto"/>
        <w:ind w:firstLine="720"/>
        <w:contextualSpacing/>
        <w:jc w:val="both"/>
        <w:rPr>
          <w:rFonts w:eastAsia="Times New Roman"/>
          <w:szCs w:val="24"/>
        </w:rPr>
      </w:pPr>
    </w:p>
    <w:p w14:paraId="2F52A92A" w14:textId="77777777" w:rsidR="002205D4" w:rsidRDefault="002205D4">
      <w:pPr>
        <w:spacing w:line="600" w:lineRule="auto"/>
        <w:ind w:firstLine="720"/>
        <w:contextualSpacing/>
        <w:jc w:val="both"/>
        <w:rPr>
          <w:rFonts w:eastAsia="Times New Roman" w:cs="Times New Roman"/>
          <w:szCs w:val="24"/>
        </w:rPr>
      </w:pPr>
    </w:p>
    <w:sectPr w:rsidR="002205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Ems6M/YCxAe7gxmdOGhIxM8ReCg=" w:salt="WAZs1QJ7C5VzAgylnOXFP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5D4"/>
    <w:rsid w:val="001F7819"/>
    <w:rsid w:val="002205D4"/>
    <w:rsid w:val="00EA215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A8D0"/>
  <w15:docId w15:val="{19CCFBF2-2340-48FE-A707-9981BAE2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01D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E01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343</MetadataID>
    <Session xmlns="641f345b-441b-4b81-9152-adc2e73ba5e1">Β´</Session>
    <Date xmlns="641f345b-441b-4b81-9152-adc2e73ba5e1">2016-11-01T22:00:00+00:00</Date>
    <Status xmlns="641f345b-441b-4b81-9152-adc2e73ba5e1">
      <Url>http://srv-sp1/praktika/Lists/Incoming_Metadata/EditForm.aspx?ID=343&amp;Source=/praktika/Recordings_Library/Forms/AllItems.aspx</Url>
      <Description>Δημοσιεύτηκε</Description>
    </Status>
    <Meeting xmlns="641f345b-441b-4b81-9152-adc2e73ba5e1">ΙΗ´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C8B469-27CE-46CA-B55F-F21DC27F2E99}">
  <ds:schemaRefs>
    <ds:schemaRef ds:uri="http://purl.org/dc/elements/1.1/"/>
    <ds:schemaRef ds:uri="http://schemas.microsoft.com/office/2006/documentManagement/types"/>
    <ds:schemaRef ds:uri="641f345b-441b-4b81-9152-adc2e73ba5e1"/>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EB07DD3C-8CBE-4047-9C97-BA3973B74F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023CFB-D0DF-4A8E-B973-261CEBD855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2169</Words>
  <Characters>11713</Characters>
  <Application>Microsoft Office Word</Application>
  <DocSecurity>0</DocSecurity>
  <Lines>97</Lines>
  <Paragraphs>27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13855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2016-11-07T11:27:00Z</dcterms:created>
  <dcterms:modified xsi:type="dcterms:W3CDTF">2016-11-07T11:27:00Z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