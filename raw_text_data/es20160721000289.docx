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52124" w14:textId="77777777" w:rsidR="006E6FC2" w:rsidRPr="006E6FC2" w:rsidRDefault="006E6FC2" w:rsidP="006E6FC2">
      <w:pPr>
        <w:spacing w:after="0" w:line="360" w:lineRule="auto"/>
        <w:rPr>
          <w:ins w:id="0" w:author="Φλούδα Χριστίνα" w:date="2016-07-28T11:10:00Z"/>
          <w:rFonts w:eastAsia="Times New Roman"/>
          <w:szCs w:val="24"/>
          <w:lang w:eastAsia="en-US"/>
        </w:rPr>
      </w:pPr>
      <w:bookmarkStart w:id="1" w:name="_GoBack"/>
      <w:bookmarkEnd w:id="1"/>
      <w:ins w:id="2" w:author="Φλούδα Χριστίνα" w:date="2016-07-28T11:10:00Z">
        <w:r w:rsidRPr="006E6FC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7055DA4" w14:textId="77777777" w:rsidR="006E6FC2" w:rsidRPr="006E6FC2" w:rsidRDefault="006E6FC2" w:rsidP="006E6FC2">
      <w:pPr>
        <w:spacing w:after="0" w:line="360" w:lineRule="auto"/>
        <w:rPr>
          <w:ins w:id="3" w:author="Φλούδα Χριστίνα" w:date="2016-07-28T11:10:00Z"/>
          <w:rFonts w:eastAsia="Times New Roman"/>
          <w:szCs w:val="24"/>
          <w:lang w:eastAsia="en-US"/>
        </w:rPr>
      </w:pPr>
    </w:p>
    <w:p w14:paraId="73E5FDEB" w14:textId="77777777" w:rsidR="006E6FC2" w:rsidRPr="006E6FC2" w:rsidRDefault="006E6FC2" w:rsidP="006E6FC2">
      <w:pPr>
        <w:spacing w:after="0" w:line="360" w:lineRule="auto"/>
        <w:rPr>
          <w:ins w:id="4" w:author="Φλούδα Χριστίνα" w:date="2016-07-28T11:10:00Z"/>
          <w:rFonts w:eastAsia="Times New Roman"/>
          <w:szCs w:val="24"/>
          <w:lang w:eastAsia="en-US"/>
        </w:rPr>
      </w:pPr>
      <w:ins w:id="5" w:author="Φλούδα Χριστίνα" w:date="2016-07-28T11:10:00Z">
        <w:r w:rsidRPr="006E6FC2">
          <w:rPr>
            <w:rFonts w:eastAsia="Times New Roman"/>
            <w:szCs w:val="24"/>
            <w:lang w:eastAsia="en-US"/>
          </w:rPr>
          <w:t>ΠΙΝΑΚΑΣ ΠΕΡΙΕΧΟΜΕΝΩΝ</w:t>
        </w:r>
      </w:ins>
    </w:p>
    <w:p w14:paraId="594B1A0E" w14:textId="77777777" w:rsidR="006E6FC2" w:rsidRPr="006E6FC2" w:rsidRDefault="006E6FC2" w:rsidP="006E6FC2">
      <w:pPr>
        <w:spacing w:after="0" w:line="360" w:lineRule="auto"/>
        <w:rPr>
          <w:ins w:id="6" w:author="Φλούδα Χριστίνα" w:date="2016-07-28T11:10:00Z"/>
          <w:rFonts w:eastAsia="Times New Roman"/>
          <w:szCs w:val="24"/>
          <w:lang w:eastAsia="en-US"/>
        </w:rPr>
      </w:pPr>
      <w:ins w:id="7" w:author="Φλούδα Χριστίνα" w:date="2016-07-28T11:10:00Z">
        <w:r w:rsidRPr="006E6FC2">
          <w:rPr>
            <w:rFonts w:eastAsia="Times New Roman"/>
            <w:szCs w:val="24"/>
            <w:lang w:eastAsia="en-US"/>
          </w:rPr>
          <w:t xml:space="preserve">ΙΖ΄ ΠΕΡΙΟΔΟΣ </w:t>
        </w:r>
      </w:ins>
    </w:p>
    <w:p w14:paraId="31336454" w14:textId="77777777" w:rsidR="006E6FC2" w:rsidRPr="006E6FC2" w:rsidRDefault="006E6FC2" w:rsidP="006E6FC2">
      <w:pPr>
        <w:spacing w:after="0" w:line="360" w:lineRule="auto"/>
        <w:rPr>
          <w:ins w:id="8" w:author="Φλούδα Χριστίνα" w:date="2016-07-28T11:10:00Z"/>
          <w:rFonts w:eastAsia="Times New Roman"/>
          <w:szCs w:val="24"/>
          <w:lang w:eastAsia="en-US"/>
        </w:rPr>
      </w:pPr>
      <w:ins w:id="9" w:author="Φλούδα Χριστίνα" w:date="2016-07-28T11:10:00Z">
        <w:r w:rsidRPr="006E6FC2">
          <w:rPr>
            <w:rFonts w:eastAsia="Times New Roman"/>
            <w:szCs w:val="24"/>
            <w:lang w:eastAsia="en-US"/>
          </w:rPr>
          <w:t>ΠΡΟΕΔΡΕΥΟΜΕΝΗΣ ΚΟΙΝΟΒΟΥΛΕΥΤΙΚΗΣ ΔΗΜΟΚΡΑΤΙΑΣ</w:t>
        </w:r>
      </w:ins>
    </w:p>
    <w:p w14:paraId="1B9CAACF" w14:textId="77777777" w:rsidR="006E6FC2" w:rsidRPr="006E6FC2" w:rsidRDefault="006E6FC2" w:rsidP="006E6FC2">
      <w:pPr>
        <w:spacing w:after="0" w:line="360" w:lineRule="auto"/>
        <w:rPr>
          <w:ins w:id="10" w:author="Φλούδα Χριστίνα" w:date="2016-07-28T11:10:00Z"/>
          <w:rFonts w:eastAsia="Times New Roman"/>
          <w:szCs w:val="24"/>
          <w:lang w:eastAsia="en-US"/>
        </w:rPr>
      </w:pPr>
      <w:ins w:id="11" w:author="Φλούδα Χριστίνα" w:date="2016-07-28T11:10:00Z">
        <w:r w:rsidRPr="006E6FC2">
          <w:rPr>
            <w:rFonts w:eastAsia="Times New Roman"/>
            <w:szCs w:val="24"/>
            <w:lang w:eastAsia="en-US"/>
          </w:rPr>
          <w:t>ΣΥΝΟΔΟΣ Α΄</w:t>
        </w:r>
      </w:ins>
    </w:p>
    <w:p w14:paraId="645174D4" w14:textId="77777777" w:rsidR="006E6FC2" w:rsidRPr="006E6FC2" w:rsidRDefault="006E6FC2" w:rsidP="006E6FC2">
      <w:pPr>
        <w:spacing w:after="0" w:line="360" w:lineRule="auto"/>
        <w:rPr>
          <w:ins w:id="12" w:author="Φλούδα Χριστίνα" w:date="2016-07-28T11:10:00Z"/>
          <w:rFonts w:eastAsia="Times New Roman"/>
          <w:szCs w:val="24"/>
          <w:lang w:eastAsia="en-US"/>
        </w:rPr>
      </w:pPr>
    </w:p>
    <w:p w14:paraId="23FBDA9C" w14:textId="77777777" w:rsidR="006E6FC2" w:rsidRPr="006E6FC2" w:rsidRDefault="006E6FC2" w:rsidP="006E6FC2">
      <w:pPr>
        <w:spacing w:after="0" w:line="360" w:lineRule="auto"/>
        <w:rPr>
          <w:ins w:id="13" w:author="Φλούδα Χριστίνα" w:date="2016-07-28T11:10:00Z"/>
          <w:rFonts w:eastAsia="Times New Roman"/>
          <w:szCs w:val="24"/>
          <w:lang w:eastAsia="en-US"/>
        </w:rPr>
      </w:pPr>
      <w:ins w:id="14" w:author="Φλούδα Χριστίνα" w:date="2016-07-28T11:10:00Z">
        <w:r w:rsidRPr="006E6FC2">
          <w:rPr>
            <w:rFonts w:eastAsia="Times New Roman"/>
            <w:szCs w:val="24"/>
            <w:lang w:eastAsia="en-US"/>
          </w:rPr>
          <w:t>ΣΥΝΕΔΡΙΑΣΗ ΡΞΣΤ΄</w:t>
        </w:r>
      </w:ins>
    </w:p>
    <w:p w14:paraId="0FFE543D" w14:textId="77777777" w:rsidR="006E6FC2" w:rsidRPr="006E6FC2" w:rsidRDefault="006E6FC2" w:rsidP="006E6FC2">
      <w:pPr>
        <w:spacing w:after="0" w:line="360" w:lineRule="auto"/>
        <w:rPr>
          <w:ins w:id="15" w:author="Φλούδα Χριστίνα" w:date="2016-07-28T11:10:00Z"/>
          <w:rFonts w:eastAsia="Times New Roman"/>
          <w:szCs w:val="24"/>
          <w:lang w:eastAsia="en-US"/>
        </w:rPr>
      </w:pPr>
      <w:ins w:id="16" w:author="Φλούδα Χριστίνα" w:date="2016-07-28T11:10:00Z">
        <w:r w:rsidRPr="006E6FC2">
          <w:rPr>
            <w:rFonts w:eastAsia="Times New Roman"/>
            <w:szCs w:val="24"/>
            <w:lang w:eastAsia="en-US"/>
          </w:rPr>
          <w:t>Πέμπτη  21 Ιουλίου 2016 (Απόγευμα)</w:t>
        </w:r>
      </w:ins>
    </w:p>
    <w:p w14:paraId="2AF2592A" w14:textId="77777777" w:rsidR="006E6FC2" w:rsidRPr="006E6FC2" w:rsidRDefault="006E6FC2" w:rsidP="006E6FC2">
      <w:pPr>
        <w:spacing w:after="0" w:line="360" w:lineRule="auto"/>
        <w:rPr>
          <w:ins w:id="17" w:author="Φλούδα Χριστίνα" w:date="2016-07-28T11:10:00Z"/>
          <w:rFonts w:eastAsia="Times New Roman"/>
          <w:szCs w:val="24"/>
          <w:lang w:eastAsia="en-US"/>
        </w:rPr>
      </w:pPr>
    </w:p>
    <w:p w14:paraId="2E537228" w14:textId="77777777" w:rsidR="006E6FC2" w:rsidRPr="006E6FC2" w:rsidRDefault="006E6FC2" w:rsidP="006E6FC2">
      <w:pPr>
        <w:spacing w:after="0" w:line="360" w:lineRule="auto"/>
        <w:rPr>
          <w:ins w:id="18" w:author="Φλούδα Χριστίνα" w:date="2016-07-28T11:10:00Z"/>
          <w:rFonts w:eastAsia="Times New Roman"/>
          <w:szCs w:val="24"/>
          <w:lang w:eastAsia="en-US"/>
        </w:rPr>
      </w:pPr>
      <w:ins w:id="19" w:author="Φλούδα Χριστίνα" w:date="2016-07-28T11:10:00Z">
        <w:r w:rsidRPr="006E6FC2">
          <w:rPr>
            <w:rFonts w:eastAsia="Times New Roman"/>
            <w:szCs w:val="24"/>
            <w:lang w:eastAsia="en-US"/>
          </w:rPr>
          <w:t>ΘΕΜΑΤΑ</w:t>
        </w:r>
      </w:ins>
    </w:p>
    <w:p w14:paraId="524F3076" w14:textId="77777777" w:rsidR="006E6FC2" w:rsidRPr="006E6FC2" w:rsidRDefault="006E6FC2" w:rsidP="006E6FC2">
      <w:pPr>
        <w:spacing w:after="0" w:line="360" w:lineRule="auto"/>
        <w:rPr>
          <w:ins w:id="20" w:author="Φλούδα Χριστίνα" w:date="2016-07-28T11:10:00Z"/>
          <w:rFonts w:eastAsia="Times New Roman"/>
          <w:szCs w:val="24"/>
          <w:lang w:eastAsia="en-US"/>
        </w:rPr>
      </w:pPr>
      <w:ins w:id="21" w:author="Φλούδα Χριστίνα" w:date="2016-07-28T11:10:00Z">
        <w:r w:rsidRPr="006E6FC2">
          <w:rPr>
            <w:rFonts w:eastAsia="Times New Roman"/>
            <w:szCs w:val="24"/>
            <w:lang w:eastAsia="en-US"/>
          </w:rPr>
          <w:t xml:space="preserve"> </w:t>
        </w:r>
        <w:r w:rsidRPr="006E6FC2">
          <w:rPr>
            <w:rFonts w:eastAsia="Times New Roman"/>
            <w:szCs w:val="24"/>
            <w:lang w:eastAsia="en-US"/>
          </w:rPr>
          <w:br/>
          <w:t xml:space="preserve">Α. ΕΙΔΙΚΑ ΘΕΜΑΤΑ </w:t>
        </w:r>
        <w:r w:rsidRPr="006E6FC2">
          <w:rPr>
            <w:rFonts w:eastAsia="Times New Roman"/>
            <w:szCs w:val="24"/>
            <w:lang w:eastAsia="en-US"/>
          </w:rPr>
          <w:br/>
          <w:t xml:space="preserve">1. Επικύρωση Πρακτικών, σελ. </w:t>
        </w:r>
        <w:r w:rsidRPr="006E6FC2">
          <w:rPr>
            <w:rFonts w:eastAsia="Times New Roman"/>
            <w:szCs w:val="24"/>
            <w:lang w:eastAsia="en-US"/>
          </w:rPr>
          <w:br/>
          <w:t xml:space="preserve">2. Επί διαδικαστικού θέματος, σελ. </w:t>
        </w:r>
        <w:r w:rsidRPr="006E6FC2">
          <w:rPr>
            <w:rFonts w:eastAsia="Times New Roman"/>
            <w:szCs w:val="24"/>
            <w:lang w:eastAsia="en-US"/>
          </w:rPr>
          <w:br/>
          <w:t xml:space="preserve">3. Επί προσωπικού θέματος, σελ. </w:t>
        </w:r>
        <w:r w:rsidRPr="006E6FC2">
          <w:rPr>
            <w:rFonts w:eastAsia="Times New Roman"/>
            <w:szCs w:val="24"/>
            <w:lang w:eastAsia="en-US"/>
          </w:rPr>
          <w:br/>
          <w:t xml:space="preserve"> </w:t>
        </w:r>
        <w:r w:rsidRPr="006E6FC2">
          <w:rPr>
            <w:rFonts w:eastAsia="Times New Roman"/>
            <w:szCs w:val="24"/>
            <w:lang w:eastAsia="en-US"/>
          </w:rPr>
          <w:br/>
          <w:t xml:space="preserve">Β. ΝΟΜΟΘΕΤΙΚΗ ΕΡΓΑΣΙΑ </w:t>
        </w:r>
        <w:r w:rsidRPr="006E6FC2">
          <w:rPr>
            <w:rFonts w:eastAsia="Times New Roman"/>
            <w:szCs w:val="24"/>
            <w:lang w:eastAsia="en-US"/>
          </w:rPr>
          <w:br/>
          <w:t xml:space="preserve">1. Συζήτηση και ψήφιση επί της αρχής, των άρθρων, των τροπολογιών και ψήφιση στο σύνολο του σχεδίου νόμου του Υπουργείου Εσωτερικών και Διοικητικής Ανασυγκρότησης: «Αναλογική εκπροσώπηση των πολιτικών κομμάτων, διεύρυνση του δικαιώματος εκλέγειν και άλλες διατάξεις περί εκλογής Βουλευτών», σελ. </w:t>
        </w:r>
        <w:r w:rsidRPr="006E6FC2">
          <w:rPr>
            <w:rFonts w:eastAsia="Times New Roman"/>
            <w:szCs w:val="24"/>
            <w:lang w:eastAsia="en-US"/>
          </w:rPr>
          <w:br/>
          <w:t>2. Κατάθεση σχεδίων νόμων:</w:t>
        </w:r>
        <w:r w:rsidRPr="006E6FC2">
          <w:rPr>
            <w:rFonts w:eastAsia="Times New Roman"/>
            <w:szCs w:val="24"/>
            <w:lang w:eastAsia="en-US"/>
          </w:rPr>
          <w:br/>
          <w:t xml:space="preserve">    α) Οι Υπουργοί Οικονομίας, Ανάπτυξης και Τουρισμού, Δικαιοσύνης, Διαφάνειας και Ανθρωπίνων Δικαιωμάτων, Οικονομικών και Υποδομών, Μεταφορών και Δικτύων κατέθεσαν στις 27 Ιουλίου 2016 σχέδιο νόμου: «Ανάθεση και εκτέλεση συμβάσεων παραχώρησης-Εναρμόνιση με την Οδηγία 2014/23ΕΕ του Ευρωπαϊκού Κοινοβουλίου και του Συμβουλίου της 26ης Φεβρουαρίου 2014, σχετικά με την ανάθεση συμβάσεων παραχώρησης (ΕΕ L 94/1/28.3.2014) και άλλες διατάξεις», σελ. </w:t>
        </w:r>
        <w:r w:rsidRPr="006E6FC2">
          <w:rPr>
            <w:rFonts w:eastAsia="Times New Roman"/>
            <w:szCs w:val="24"/>
            <w:lang w:eastAsia="en-US"/>
          </w:rPr>
          <w:br/>
          <w:t xml:space="preserve">    β) Οι Υπουργοί Οικονομίας, Ανάπτυξης και Τουρισμού, Εσωτερικών και Διοικητικής Ανασυγκρότησης, Εθνικής  Άμυνας, Παιδείας,  Έρευνας και Θρησκευμάτων, Εξωτερικών, Δικαιοσύνης, Διαφάνειας και Ανθρωπίνων Δικαιωμάτων, Εργασίας, Κοινωνικής Ασφάλισης και Κοινωνικής Αλληλεγγύης, Υγείας, Πολιτισμού και Αθλητισμού, Οικονομικών, Περιβάλλοντος και Ενέργειας, Υποδομών, Μεταφορών και Δικτύων, Ναυτιλίας και Νησιωτικής Πολιτικής και Επικρατείας κατέθεσαν στις 21 Ιουλίου 2016 σχέδιο νόμου: «Δημόσιες συμβάσεις έργων, προμηθειών και υπηρεσιών (προσαρμογή στις Οδηγίες 2014/24ΕΕ και 2014/25/ΕΕ», σελ. </w:t>
        </w:r>
        <w:r w:rsidRPr="006E6FC2">
          <w:rPr>
            <w:rFonts w:eastAsia="Times New Roman"/>
            <w:szCs w:val="24"/>
            <w:lang w:eastAsia="en-US"/>
          </w:rPr>
          <w:br/>
          <w:t xml:space="preserve">3. Αποχώρηση της Κοινοβουλευτικής Ομάδας του Λαϊκού Συνδέσμου - Χρυσή Αυγή από τη συζήτηση του σχεδίου νόμου του Υπουργείου Εσωτερικών και Διοικητικής Ανασυγκρότησης, σελ. </w:t>
        </w:r>
        <w:r w:rsidRPr="006E6FC2">
          <w:rPr>
            <w:rFonts w:eastAsia="Times New Roman"/>
            <w:szCs w:val="24"/>
            <w:lang w:eastAsia="en-US"/>
          </w:rPr>
          <w:br/>
          <w:t xml:space="preserve">4. Ονομαστική ψηφοφορία για τα άρθρα 1 έως 4 του σχεδίου νόμου, σύμφωνα με το άρθρο 72 παράγραφος 1γ του Κανονισμού της Βουλής και για το άρθρο 5, που είναι το ακροτελεύτιο, λόγω της ειδικής πλειοψηφίας που απαιτεί το άρθρο 54 παράγραφος 1 του Συντάγματος, σελ. </w:t>
        </w:r>
        <w:r w:rsidRPr="006E6FC2">
          <w:rPr>
            <w:rFonts w:eastAsia="Times New Roman"/>
            <w:szCs w:val="24"/>
            <w:lang w:eastAsia="en-US"/>
          </w:rPr>
          <w:br/>
          <w:t xml:space="preserve">5. Επιστολικές ψήφοι επί της ονομαστικής ψηφοφορίας, σελ. </w:t>
        </w:r>
        <w:r w:rsidRPr="006E6FC2">
          <w:rPr>
            <w:rFonts w:eastAsia="Times New Roman"/>
            <w:szCs w:val="24"/>
            <w:lang w:eastAsia="en-US"/>
          </w:rPr>
          <w:br/>
          <w:t xml:space="preserve"> </w:t>
        </w:r>
        <w:r w:rsidRPr="006E6FC2">
          <w:rPr>
            <w:rFonts w:eastAsia="Times New Roman"/>
            <w:szCs w:val="24"/>
            <w:lang w:eastAsia="en-US"/>
          </w:rPr>
          <w:br/>
          <w:t xml:space="preserve">ΠΡΟΕΔΡΟΣ </w:t>
        </w:r>
      </w:ins>
    </w:p>
    <w:p w14:paraId="43030718" w14:textId="77777777" w:rsidR="006E6FC2" w:rsidRPr="006E6FC2" w:rsidRDefault="006E6FC2" w:rsidP="006E6FC2">
      <w:pPr>
        <w:spacing w:after="0" w:line="360" w:lineRule="auto"/>
        <w:rPr>
          <w:ins w:id="22" w:author="Φλούδα Χριστίνα" w:date="2016-07-28T11:10:00Z"/>
          <w:rFonts w:eastAsia="Times New Roman"/>
          <w:szCs w:val="24"/>
          <w:lang w:eastAsia="en-US"/>
        </w:rPr>
      </w:pPr>
    </w:p>
    <w:p w14:paraId="6633F098" w14:textId="77777777" w:rsidR="006E6FC2" w:rsidRPr="006E6FC2" w:rsidRDefault="006E6FC2" w:rsidP="006E6FC2">
      <w:pPr>
        <w:spacing w:after="0" w:line="360" w:lineRule="auto"/>
        <w:rPr>
          <w:ins w:id="23" w:author="Φλούδα Χριστίνα" w:date="2016-07-28T11:10:00Z"/>
          <w:rFonts w:eastAsia="Times New Roman"/>
          <w:szCs w:val="24"/>
          <w:lang w:eastAsia="en-US"/>
        </w:rPr>
      </w:pPr>
      <w:ins w:id="24" w:author="Φλούδα Χριστίνα" w:date="2016-07-28T11:10:00Z">
        <w:r w:rsidRPr="006E6FC2">
          <w:rPr>
            <w:rFonts w:eastAsia="Times New Roman"/>
            <w:szCs w:val="24"/>
            <w:lang w:eastAsia="en-US"/>
          </w:rPr>
          <w:t>ΒΟΥΤΣΗΣ Ν. , σελ.</w:t>
        </w:r>
        <w:r w:rsidRPr="006E6FC2">
          <w:rPr>
            <w:rFonts w:eastAsia="Times New Roman"/>
            <w:szCs w:val="24"/>
            <w:lang w:eastAsia="en-US"/>
          </w:rPr>
          <w:br/>
        </w:r>
      </w:ins>
    </w:p>
    <w:p w14:paraId="71A1DEFE" w14:textId="77777777" w:rsidR="006E6FC2" w:rsidRPr="006E6FC2" w:rsidRDefault="006E6FC2" w:rsidP="006E6FC2">
      <w:pPr>
        <w:spacing w:after="0" w:line="360" w:lineRule="auto"/>
        <w:rPr>
          <w:ins w:id="25" w:author="Φλούδα Χριστίνα" w:date="2016-07-28T11:10:00Z"/>
          <w:rFonts w:eastAsia="Times New Roman"/>
          <w:szCs w:val="24"/>
          <w:lang w:eastAsia="en-US"/>
        </w:rPr>
      </w:pPr>
    </w:p>
    <w:p w14:paraId="69F4A610" w14:textId="77777777" w:rsidR="006E6FC2" w:rsidRPr="006E6FC2" w:rsidRDefault="006E6FC2" w:rsidP="006E6FC2">
      <w:pPr>
        <w:spacing w:after="0" w:line="360" w:lineRule="auto"/>
        <w:rPr>
          <w:ins w:id="26" w:author="Φλούδα Χριστίνα" w:date="2016-07-28T11:10:00Z"/>
          <w:rFonts w:eastAsia="Times New Roman"/>
          <w:szCs w:val="24"/>
          <w:lang w:eastAsia="en-US"/>
        </w:rPr>
      </w:pPr>
      <w:ins w:id="27" w:author="Φλούδα Χριστίνα" w:date="2016-07-28T11:10:00Z">
        <w:r w:rsidRPr="006E6FC2">
          <w:rPr>
            <w:rFonts w:eastAsia="Times New Roman"/>
            <w:szCs w:val="24"/>
            <w:lang w:eastAsia="en-US"/>
          </w:rPr>
          <w:t>ΠΡΟΕΔΡΕΥΟΝΤΕΣ</w:t>
        </w:r>
      </w:ins>
    </w:p>
    <w:p w14:paraId="6993B450" w14:textId="77777777" w:rsidR="006E6FC2" w:rsidRPr="006E6FC2" w:rsidRDefault="006E6FC2" w:rsidP="006E6FC2">
      <w:pPr>
        <w:spacing w:after="0" w:line="360" w:lineRule="auto"/>
        <w:rPr>
          <w:ins w:id="28" w:author="Φλούδα Χριστίνα" w:date="2016-07-28T11:10:00Z"/>
          <w:rFonts w:eastAsia="Times New Roman"/>
          <w:szCs w:val="24"/>
          <w:lang w:eastAsia="en-US"/>
        </w:rPr>
      </w:pPr>
    </w:p>
    <w:p w14:paraId="62794E9B" w14:textId="77777777" w:rsidR="006E6FC2" w:rsidRPr="006E6FC2" w:rsidRDefault="006E6FC2" w:rsidP="006E6FC2">
      <w:pPr>
        <w:spacing w:after="0" w:line="360" w:lineRule="auto"/>
        <w:rPr>
          <w:ins w:id="29" w:author="Φλούδα Χριστίνα" w:date="2016-07-28T11:10:00Z"/>
          <w:rFonts w:eastAsia="Times New Roman"/>
          <w:szCs w:val="24"/>
          <w:lang w:eastAsia="en-US"/>
        </w:rPr>
      </w:pPr>
      <w:ins w:id="30" w:author="Φλούδα Χριστίνα" w:date="2016-07-28T11:10:00Z">
        <w:r w:rsidRPr="006E6FC2">
          <w:rPr>
            <w:rFonts w:eastAsia="Times New Roman"/>
            <w:szCs w:val="24"/>
            <w:lang w:eastAsia="en-US"/>
          </w:rPr>
          <w:t>ΚΟΥΡΑΚΗΣ Α. , σελ.</w:t>
        </w:r>
      </w:ins>
    </w:p>
    <w:p w14:paraId="62C97F93" w14:textId="77777777" w:rsidR="006E6FC2" w:rsidRPr="006E6FC2" w:rsidRDefault="006E6FC2" w:rsidP="006E6FC2">
      <w:pPr>
        <w:spacing w:after="0" w:line="360" w:lineRule="auto"/>
        <w:rPr>
          <w:ins w:id="31" w:author="Φλούδα Χριστίνα" w:date="2016-07-28T11:10:00Z"/>
          <w:rFonts w:eastAsia="Times New Roman"/>
          <w:szCs w:val="24"/>
          <w:lang w:eastAsia="en-US"/>
        </w:rPr>
      </w:pPr>
      <w:ins w:id="32" w:author="Φλούδα Χριστίνα" w:date="2016-07-28T11:10:00Z">
        <w:r w:rsidRPr="006E6FC2">
          <w:rPr>
            <w:rFonts w:eastAsia="Times New Roman"/>
            <w:szCs w:val="24"/>
            <w:lang w:eastAsia="en-US"/>
          </w:rPr>
          <w:t>ΧΡΙΣΤΟΔΟΥΛΟΠΟΥΛΟΥ Α. , σελ.</w:t>
        </w:r>
        <w:r w:rsidRPr="006E6FC2">
          <w:rPr>
            <w:rFonts w:eastAsia="Times New Roman"/>
            <w:szCs w:val="24"/>
            <w:lang w:eastAsia="en-US"/>
          </w:rPr>
          <w:br/>
        </w:r>
        <w:r w:rsidRPr="006E6FC2">
          <w:rPr>
            <w:rFonts w:eastAsia="Times New Roman"/>
            <w:szCs w:val="24"/>
            <w:lang w:eastAsia="en-US"/>
          </w:rPr>
          <w:br/>
        </w:r>
      </w:ins>
    </w:p>
    <w:p w14:paraId="6730207D" w14:textId="77777777" w:rsidR="006E6FC2" w:rsidRPr="006E6FC2" w:rsidRDefault="006E6FC2" w:rsidP="006E6FC2">
      <w:pPr>
        <w:spacing w:after="0" w:line="360" w:lineRule="auto"/>
        <w:rPr>
          <w:ins w:id="33" w:author="Φλούδα Χριστίνα" w:date="2016-07-28T11:10:00Z"/>
          <w:rFonts w:eastAsia="Times New Roman"/>
          <w:szCs w:val="24"/>
          <w:lang w:eastAsia="en-US"/>
        </w:rPr>
      </w:pPr>
      <w:ins w:id="34" w:author="Φλούδα Χριστίνα" w:date="2016-07-28T11:10:00Z">
        <w:r w:rsidRPr="006E6FC2">
          <w:rPr>
            <w:rFonts w:eastAsia="Times New Roman"/>
            <w:szCs w:val="24"/>
            <w:lang w:eastAsia="en-US"/>
          </w:rPr>
          <w:t>ΟΜΙΛΗΤΕΣ</w:t>
        </w:r>
      </w:ins>
    </w:p>
    <w:p w14:paraId="271BCF86" w14:textId="3C5B3F71" w:rsidR="006E6FC2" w:rsidRDefault="006E6FC2" w:rsidP="006E6FC2">
      <w:pPr>
        <w:spacing w:after="0" w:line="600" w:lineRule="auto"/>
        <w:jc w:val="both"/>
        <w:rPr>
          <w:ins w:id="35" w:author="Φλούδα Χριστίνα" w:date="2016-07-28T11:10:00Z"/>
          <w:rFonts w:eastAsia="Times New Roman" w:cs="Times New Roman"/>
          <w:bCs/>
          <w:szCs w:val="24"/>
        </w:rPr>
        <w:pPrChange w:id="36" w:author="Φλούδα Χριστίνα" w:date="2016-07-28T11:10:00Z">
          <w:pPr>
            <w:spacing w:after="0" w:line="600" w:lineRule="auto"/>
            <w:jc w:val="center"/>
          </w:pPr>
        </w:pPrChange>
      </w:pPr>
      <w:ins w:id="37" w:author="Φλούδα Χριστίνα" w:date="2016-07-28T11:10:00Z">
        <w:r w:rsidRPr="006E6FC2">
          <w:rPr>
            <w:rFonts w:eastAsia="Times New Roman"/>
            <w:szCs w:val="24"/>
            <w:lang w:eastAsia="en-US"/>
          </w:rPr>
          <w:br/>
          <w:t>Α. Επί διαδικαστικού θέματος:</w:t>
        </w:r>
        <w:r w:rsidRPr="006E6FC2">
          <w:rPr>
            <w:rFonts w:eastAsia="Times New Roman"/>
            <w:szCs w:val="24"/>
            <w:lang w:eastAsia="en-US"/>
          </w:rPr>
          <w:br/>
          <w:t>ΑΥΓΕΝΑΚΗΣ Ε. , σελ.</w:t>
        </w:r>
        <w:r w:rsidRPr="006E6FC2">
          <w:rPr>
            <w:rFonts w:eastAsia="Times New Roman"/>
            <w:szCs w:val="24"/>
            <w:lang w:eastAsia="en-US"/>
          </w:rPr>
          <w:br/>
          <w:t>ΒΑΚΗ Φ. , σελ.</w:t>
        </w:r>
        <w:r w:rsidRPr="006E6FC2">
          <w:rPr>
            <w:rFonts w:eastAsia="Times New Roman"/>
            <w:szCs w:val="24"/>
            <w:lang w:eastAsia="en-US"/>
          </w:rPr>
          <w:br/>
          <w:t>ΒΟΥΤΣΗΣ Ν. , σελ.</w:t>
        </w:r>
        <w:r w:rsidRPr="006E6FC2">
          <w:rPr>
            <w:rFonts w:eastAsia="Times New Roman"/>
            <w:szCs w:val="24"/>
            <w:lang w:eastAsia="en-US"/>
          </w:rPr>
          <w:br/>
          <w:t>ΓΕΝΝΗΜΑΤΑ Φ. , σελ.</w:t>
        </w:r>
        <w:r w:rsidRPr="006E6FC2">
          <w:rPr>
            <w:rFonts w:eastAsia="Times New Roman"/>
            <w:szCs w:val="24"/>
            <w:lang w:eastAsia="en-US"/>
          </w:rPr>
          <w:br/>
          <w:t>ΓΕΩΡΓΑΝΤΑΣ Γ. , σελ.</w:t>
        </w:r>
        <w:r w:rsidRPr="006E6FC2">
          <w:rPr>
            <w:rFonts w:eastAsia="Times New Roman"/>
            <w:szCs w:val="24"/>
            <w:lang w:eastAsia="en-US"/>
          </w:rPr>
          <w:br/>
          <w:t>ΔΑΒΑΚΗΣ Α. , σελ.</w:t>
        </w:r>
        <w:r w:rsidRPr="006E6FC2">
          <w:rPr>
            <w:rFonts w:eastAsia="Times New Roman"/>
            <w:szCs w:val="24"/>
            <w:lang w:eastAsia="en-US"/>
          </w:rPr>
          <w:br/>
          <w:t>ΚΑΜΜΕΝΟΣ Δ. , σελ.</w:t>
        </w:r>
        <w:r w:rsidRPr="006E6FC2">
          <w:rPr>
            <w:rFonts w:eastAsia="Times New Roman"/>
            <w:szCs w:val="24"/>
            <w:lang w:eastAsia="en-US"/>
          </w:rPr>
          <w:br/>
          <w:t>ΚΙΚΙΛΙΑΣ Β. , σελ.</w:t>
        </w:r>
        <w:r w:rsidRPr="006E6FC2">
          <w:rPr>
            <w:rFonts w:eastAsia="Times New Roman"/>
            <w:szCs w:val="24"/>
            <w:lang w:eastAsia="en-US"/>
          </w:rPr>
          <w:br/>
          <w:t>ΚΟΥΚΟΥΤΣΗΣ Δ. , σελ.</w:t>
        </w:r>
        <w:r w:rsidRPr="006E6FC2">
          <w:rPr>
            <w:rFonts w:eastAsia="Times New Roman"/>
            <w:szCs w:val="24"/>
            <w:lang w:eastAsia="en-US"/>
          </w:rPr>
          <w:br/>
          <w:t>ΛΟΒΕΡΔΟΣ Α. , σελ.</w:t>
        </w:r>
        <w:r w:rsidRPr="006E6FC2">
          <w:rPr>
            <w:rFonts w:eastAsia="Times New Roman"/>
            <w:szCs w:val="24"/>
            <w:lang w:eastAsia="en-US"/>
          </w:rPr>
          <w:br/>
          <w:t>ΜΗΤΣΟΤΑΚΗΣ Κ. , σελ.</w:t>
        </w:r>
        <w:r w:rsidRPr="006E6FC2">
          <w:rPr>
            <w:rFonts w:eastAsia="Times New Roman"/>
            <w:szCs w:val="24"/>
            <w:lang w:eastAsia="en-US"/>
          </w:rPr>
          <w:br/>
          <w:t>ΜΠΟΥΡΑΣ Α. , σελ.</w:t>
        </w:r>
        <w:r w:rsidRPr="006E6FC2">
          <w:rPr>
            <w:rFonts w:eastAsia="Times New Roman"/>
            <w:szCs w:val="24"/>
            <w:lang w:eastAsia="en-US"/>
          </w:rPr>
          <w:br/>
          <w:t>ΤΑΣΟΥΛΑΣ Κ. , σελ.</w:t>
        </w:r>
        <w:r w:rsidRPr="006E6FC2">
          <w:rPr>
            <w:rFonts w:eastAsia="Times New Roman"/>
            <w:szCs w:val="24"/>
            <w:lang w:eastAsia="en-US"/>
          </w:rPr>
          <w:br/>
          <w:t>ΤΖΑΒΑΡΑΣ Κ. , σελ.</w:t>
        </w:r>
        <w:r w:rsidRPr="006E6FC2">
          <w:rPr>
            <w:rFonts w:eastAsia="Times New Roman"/>
            <w:szCs w:val="24"/>
            <w:lang w:eastAsia="en-US"/>
          </w:rPr>
          <w:br/>
          <w:t>ΦΑΜΕΛΛΟΣ Σ. , σελ.</w:t>
        </w:r>
        <w:r w:rsidRPr="006E6FC2">
          <w:rPr>
            <w:rFonts w:eastAsia="Times New Roman"/>
            <w:szCs w:val="24"/>
            <w:lang w:eastAsia="en-US"/>
          </w:rPr>
          <w:br/>
          <w:t>ΧΡΙΣΤΟΔΟΥΛΟΠΟΥΛΟΥ Α. , σελ.</w:t>
        </w:r>
        <w:r w:rsidRPr="006E6FC2">
          <w:rPr>
            <w:rFonts w:eastAsia="Times New Roman"/>
            <w:szCs w:val="24"/>
            <w:lang w:eastAsia="en-US"/>
          </w:rPr>
          <w:br/>
        </w:r>
        <w:r w:rsidRPr="006E6FC2">
          <w:rPr>
            <w:rFonts w:eastAsia="Times New Roman"/>
            <w:szCs w:val="24"/>
            <w:lang w:eastAsia="en-US"/>
          </w:rPr>
          <w:br/>
          <w:t>Β. Επί προσωπικού θέματος:</w:t>
        </w:r>
        <w:r w:rsidRPr="006E6FC2">
          <w:rPr>
            <w:rFonts w:eastAsia="Times New Roman"/>
            <w:szCs w:val="24"/>
            <w:lang w:eastAsia="en-US"/>
          </w:rPr>
          <w:br/>
          <w:t>ΒΟΥΤΣΗΣ Ν. , σελ.</w:t>
        </w:r>
        <w:r w:rsidRPr="006E6FC2">
          <w:rPr>
            <w:rFonts w:eastAsia="Times New Roman"/>
            <w:szCs w:val="24"/>
            <w:lang w:eastAsia="en-US"/>
          </w:rPr>
          <w:br/>
          <w:t>ΓΕΝΝΗΜΑΤΑ Φ. , σελ.</w:t>
        </w:r>
        <w:r w:rsidRPr="006E6FC2">
          <w:rPr>
            <w:rFonts w:eastAsia="Times New Roman"/>
            <w:szCs w:val="24"/>
            <w:lang w:eastAsia="en-US"/>
          </w:rPr>
          <w:br/>
          <w:t>ΚΑΜΜΕΝΟΣ Δ. , σελ.</w:t>
        </w:r>
        <w:r w:rsidRPr="006E6FC2">
          <w:rPr>
            <w:rFonts w:eastAsia="Times New Roman"/>
            <w:szCs w:val="24"/>
            <w:lang w:eastAsia="en-US"/>
          </w:rPr>
          <w:br/>
          <w:t>ΜΗΤΣΟΤΑΚΗΣ Κ. , σελ.</w:t>
        </w:r>
        <w:r w:rsidRPr="006E6FC2">
          <w:rPr>
            <w:rFonts w:eastAsia="Times New Roman"/>
            <w:szCs w:val="24"/>
            <w:lang w:eastAsia="en-US"/>
          </w:rPr>
          <w:br/>
        </w:r>
        <w:r w:rsidRPr="006E6FC2">
          <w:rPr>
            <w:rFonts w:eastAsia="Times New Roman"/>
            <w:szCs w:val="24"/>
            <w:lang w:eastAsia="en-US"/>
          </w:rPr>
          <w:br/>
          <w:t>Γ. Επί σχεδίου νόμου του Υπουργείου Εσωτερικών και Διοικητικής Ανασυγκρότησης:</w:t>
        </w:r>
        <w:r w:rsidRPr="006E6FC2">
          <w:rPr>
            <w:rFonts w:eastAsia="Times New Roman"/>
            <w:szCs w:val="24"/>
            <w:lang w:eastAsia="en-US"/>
          </w:rPr>
          <w:br/>
          <w:t>ΑΝΑΣΤΑΣΙΑΔΗΣ Σ. , σελ.</w:t>
        </w:r>
        <w:r w:rsidRPr="006E6FC2">
          <w:rPr>
            <w:rFonts w:eastAsia="Times New Roman"/>
            <w:szCs w:val="24"/>
            <w:lang w:eastAsia="en-US"/>
          </w:rPr>
          <w:br/>
          <w:t>ΒΑΚΗ Φ. , σελ.</w:t>
        </w:r>
        <w:r w:rsidRPr="006E6FC2">
          <w:rPr>
            <w:rFonts w:eastAsia="Times New Roman"/>
            <w:szCs w:val="24"/>
            <w:lang w:eastAsia="en-US"/>
          </w:rPr>
          <w:br/>
          <w:t>ΒΟΡΙΔΗΣ Μ. , σελ.</w:t>
        </w:r>
        <w:r w:rsidRPr="006E6FC2">
          <w:rPr>
            <w:rFonts w:eastAsia="Times New Roman"/>
            <w:szCs w:val="24"/>
            <w:lang w:eastAsia="en-US"/>
          </w:rPr>
          <w:br/>
          <w:t>ΒΟΥΤΣΗΣ Ν. , σελ.</w:t>
        </w:r>
        <w:r w:rsidRPr="006E6FC2">
          <w:rPr>
            <w:rFonts w:eastAsia="Times New Roman"/>
            <w:szCs w:val="24"/>
            <w:lang w:eastAsia="en-US"/>
          </w:rPr>
          <w:br/>
          <w:t>ΓΕΝΝΗΜΑΤΑ Φ. , σελ.</w:t>
        </w:r>
        <w:r w:rsidRPr="006E6FC2">
          <w:rPr>
            <w:rFonts w:eastAsia="Times New Roman"/>
            <w:szCs w:val="24"/>
            <w:lang w:eastAsia="en-US"/>
          </w:rPr>
          <w:br/>
          <w:t>ΓΕΩΡΓΙΑΔΗΣ Μ. , σελ.</w:t>
        </w:r>
        <w:r w:rsidRPr="006E6FC2">
          <w:rPr>
            <w:rFonts w:eastAsia="Times New Roman"/>
            <w:szCs w:val="24"/>
            <w:lang w:eastAsia="en-US"/>
          </w:rPr>
          <w:br/>
          <w:t>ΓΚΑΡΑ Α. , σελ.</w:t>
        </w:r>
        <w:r w:rsidRPr="006E6FC2">
          <w:rPr>
            <w:rFonts w:eastAsia="Times New Roman"/>
            <w:szCs w:val="24"/>
            <w:lang w:eastAsia="en-US"/>
          </w:rPr>
          <w:br/>
          <w:t>ΓΚΙΟΛΑΣ Ι. , σελ.</w:t>
        </w:r>
        <w:r w:rsidRPr="006E6FC2">
          <w:rPr>
            <w:rFonts w:eastAsia="Times New Roman"/>
            <w:szCs w:val="24"/>
            <w:lang w:eastAsia="en-US"/>
          </w:rPr>
          <w:br/>
          <w:t>ΔΕΝΔΙΑΣ Ν. , σελ.</w:t>
        </w:r>
        <w:r w:rsidRPr="006E6FC2">
          <w:rPr>
            <w:rFonts w:eastAsia="Times New Roman"/>
            <w:szCs w:val="24"/>
            <w:lang w:eastAsia="en-US"/>
          </w:rPr>
          <w:br/>
          <w:t>ΔΟΥΖΙΝΑΣ Κ. , σελ.</w:t>
        </w:r>
        <w:r w:rsidRPr="006E6FC2">
          <w:rPr>
            <w:rFonts w:eastAsia="Times New Roman"/>
            <w:szCs w:val="24"/>
            <w:lang w:eastAsia="en-US"/>
          </w:rPr>
          <w:br/>
          <w:t>ΘΕΟΔΩΡΑΚΗΣ Σ. , σελ.</w:t>
        </w:r>
        <w:r w:rsidRPr="006E6FC2">
          <w:rPr>
            <w:rFonts w:eastAsia="Times New Roman"/>
            <w:szCs w:val="24"/>
            <w:lang w:eastAsia="en-US"/>
          </w:rPr>
          <w:br/>
          <w:t>ΚΑΜΜΕΝΟΣ Π. , σελ.</w:t>
        </w:r>
        <w:r w:rsidRPr="006E6FC2">
          <w:rPr>
            <w:rFonts w:eastAsia="Times New Roman"/>
            <w:szCs w:val="24"/>
            <w:lang w:eastAsia="en-US"/>
          </w:rPr>
          <w:br/>
          <w:t>ΚΑΤΣΑΒΡΙΑ - ΣΙΩΡΟΠΟΥΛΟΥ Χ. , σελ.</w:t>
        </w:r>
        <w:r w:rsidRPr="006E6FC2">
          <w:rPr>
            <w:rFonts w:eastAsia="Times New Roman"/>
            <w:szCs w:val="24"/>
            <w:lang w:eastAsia="en-US"/>
          </w:rPr>
          <w:br/>
          <w:t>ΚΑΤΣΩΤΗΣ Χ. , σελ.</w:t>
        </w:r>
        <w:r w:rsidRPr="006E6FC2">
          <w:rPr>
            <w:rFonts w:eastAsia="Times New Roman"/>
            <w:szCs w:val="24"/>
            <w:lang w:eastAsia="en-US"/>
          </w:rPr>
          <w:br/>
          <w:t>ΚΟΥΜΟΥΤΣΑΚΟΣ Γ. , σελ.</w:t>
        </w:r>
        <w:r w:rsidRPr="006E6FC2">
          <w:rPr>
            <w:rFonts w:eastAsia="Times New Roman"/>
            <w:szCs w:val="24"/>
            <w:lang w:eastAsia="en-US"/>
          </w:rPr>
          <w:br/>
          <w:t>ΚΟΥΡΟΥΜΠΛΗΣ Π. , σελ.</w:t>
        </w:r>
        <w:r w:rsidRPr="006E6FC2">
          <w:rPr>
            <w:rFonts w:eastAsia="Times New Roman"/>
            <w:szCs w:val="24"/>
            <w:lang w:eastAsia="en-US"/>
          </w:rPr>
          <w:br/>
          <w:t>ΚΟΥΤΣΟΥΜΠΑΣ Δ. , σελ.</w:t>
        </w:r>
        <w:r w:rsidRPr="006E6FC2">
          <w:rPr>
            <w:rFonts w:eastAsia="Times New Roman"/>
            <w:szCs w:val="24"/>
            <w:lang w:eastAsia="en-US"/>
          </w:rPr>
          <w:br/>
          <w:t>ΚΡΕΜΑΣΤΙΝΟΣ Δ. , σελ.</w:t>
        </w:r>
        <w:r w:rsidRPr="006E6FC2">
          <w:rPr>
            <w:rFonts w:eastAsia="Times New Roman"/>
            <w:szCs w:val="24"/>
            <w:lang w:eastAsia="en-US"/>
          </w:rPr>
          <w:br/>
          <w:t>ΛΕΒΕΝΤΗΣ Β. , σελ.</w:t>
        </w:r>
        <w:r w:rsidRPr="006E6FC2">
          <w:rPr>
            <w:rFonts w:eastAsia="Times New Roman"/>
            <w:szCs w:val="24"/>
            <w:lang w:eastAsia="en-US"/>
          </w:rPr>
          <w:br/>
          <w:t>ΜΗΤΣΟΤΑΚΗΣ Κ. , σελ.</w:t>
        </w:r>
        <w:r w:rsidRPr="006E6FC2">
          <w:rPr>
            <w:rFonts w:eastAsia="Times New Roman"/>
            <w:szCs w:val="24"/>
            <w:lang w:eastAsia="en-US"/>
          </w:rPr>
          <w:br/>
          <w:t>ΜΙΧΑΛΟΛΙΑΚΟΣ Ν. , σελ.</w:t>
        </w:r>
        <w:r w:rsidRPr="006E6FC2">
          <w:rPr>
            <w:rFonts w:eastAsia="Times New Roman"/>
            <w:szCs w:val="24"/>
            <w:lang w:eastAsia="en-US"/>
          </w:rPr>
          <w:br/>
          <w:t>ΜΙΧΟΣ Ν. , σελ.</w:t>
        </w:r>
        <w:r w:rsidRPr="006E6FC2">
          <w:rPr>
            <w:rFonts w:eastAsia="Times New Roman"/>
            <w:szCs w:val="24"/>
            <w:lang w:eastAsia="en-US"/>
          </w:rPr>
          <w:br/>
          <w:t>ΜΠΑΡΓΙΩΤΑΣ Κ. , σελ.</w:t>
        </w:r>
        <w:r w:rsidRPr="006E6FC2">
          <w:rPr>
            <w:rFonts w:eastAsia="Times New Roman"/>
            <w:szCs w:val="24"/>
            <w:lang w:eastAsia="en-US"/>
          </w:rPr>
          <w:br/>
          <w:t>ΜΠΟΥΚΩΡΟΣ Χ. , σελ.</w:t>
        </w:r>
        <w:r w:rsidRPr="006E6FC2">
          <w:rPr>
            <w:rFonts w:eastAsia="Times New Roman"/>
            <w:szCs w:val="24"/>
            <w:lang w:eastAsia="en-US"/>
          </w:rPr>
          <w:br/>
          <w:t>ΝΙΚΟΛΟΠΟΥΛΟΣ Ν. , σελ.</w:t>
        </w:r>
        <w:r w:rsidRPr="006E6FC2">
          <w:rPr>
            <w:rFonts w:eastAsia="Times New Roman"/>
            <w:szCs w:val="24"/>
            <w:lang w:eastAsia="en-US"/>
          </w:rPr>
          <w:br/>
          <w:t>ΠΑΝΑΓΟΥΛΗΣ Ε. , σελ.</w:t>
        </w:r>
        <w:r w:rsidRPr="006E6FC2">
          <w:rPr>
            <w:rFonts w:eastAsia="Times New Roman"/>
            <w:szCs w:val="24"/>
            <w:lang w:eastAsia="en-US"/>
          </w:rPr>
          <w:br/>
          <w:t>ΣΚΑΝΔΑΛΙΔΗΣ Κ. , σελ.</w:t>
        </w:r>
        <w:r w:rsidRPr="006E6FC2">
          <w:rPr>
            <w:rFonts w:eastAsia="Times New Roman"/>
            <w:szCs w:val="24"/>
            <w:lang w:eastAsia="en-US"/>
          </w:rPr>
          <w:br/>
          <w:t>ΣΤΑΜΑΤΑΚΗ Ε. , σελ.</w:t>
        </w:r>
        <w:r w:rsidRPr="006E6FC2">
          <w:rPr>
            <w:rFonts w:eastAsia="Times New Roman"/>
            <w:szCs w:val="24"/>
            <w:lang w:eastAsia="en-US"/>
          </w:rPr>
          <w:br/>
          <w:t>ΤΕΛΙΓΙΟΡΙΔΟΥ Ο. , σελ.</w:t>
        </w:r>
        <w:r w:rsidRPr="006E6FC2">
          <w:rPr>
            <w:rFonts w:eastAsia="Times New Roman"/>
            <w:szCs w:val="24"/>
            <w:lang w:eastAsia="en-US"/>
          </w:rPr>
          <w:br/>
          <w:t>ΤΖΑΒΑΡΑΣ Κ. , σελ.</w:t>
        </w:r>
        <w:r w:rsidRPr="006E6FC2">
          <w:rPr>
            <w:rFonts w:eastAsia="Times New Roman"/>
            <w:szCs w:val="24"/>
            <w:lang w:eastAsia="en-US"/>
          </w:rPr>
          <w:br/>
          <w:t>ΤΣΙΠΡΑΣ Α. , σελ.</w:t>
        </w:r>
        <w:r w:rsidRPr="006E6FC2">
          <w:rPr>
            <w:rFonts w:eastAsia="Times New Roman"/>
            <w:szCs w:val="24"/>
            <w:lang w:eastAsia="en-US"/>
          </w:rPr>
          <w:br/>
        </w:r>
        <w:r w:rsidRPr="006E6FC2">
          <w:rPr>
            <w:rFonts w:eastAsia="Times New Roman"/>
            <w:szCs w:val="24"/>
            <w:lang w:eastAsia="en-US"/>
          </w:rPr>
          <w:br/>
          <w:t>ΠΑΡΕΜΒΑΣΕΙΣ:</w:t>
        </w:r>
        <w:r w:rsidRPr="006E6FC2">
          <w:rPr>
            <w:rFonts w:eastAsia="Times New Roman"/>
            <w:szCs w:val="24"/>
            <w:lang w:eastAsia="en-US"/>
          </w:rPr>
          <w:br/>
          <w:t>ΓΑΚΗΣ Δ. , σελ.</w:t>
        </w:r>
        <w:r w:rsidRPr="006E6FC2">
          <w:rPr>
            <w:rFonts w:eastAsia="Times New Roman"/>
            <w:szCs w:val="24"/>
            <w:lang w:eastAsia="en-US"/>
          </w:rPr>
          <w:br/>
          <w:t>ΔΡΙΤΣΕΛΗ Π. , σελ.</w:t>
        </w:r>
        <w:r w:rsidRPr="006E6FC2">
          <w:rPr>
            <w:rFonts w:eastAsia="Times New Roman"/>
            <w:szCs w:val="24"/>
            <w:lang w:eastAsia="en-US"/>
          </w:rPr>
          <w:br/>
          <w:t>ΚΑΡΑΟΓΛΟΥ Θ. , σελ.</w:t>
        </w:r>
        <w:r w:rsidRPr="006E6FC2">
          <w:rPr>
            <w:rFonts w:eastAsia="Times New Roman"/>
            <w:szCs w:val="24"/>
            <w:lang w:eastAsia="en-US"/>
          </w:rPr>
          <w:br/>
          <w:t>ΚΙΚΙΛΙΑΣ Β. , σελ.</w:t>
        </w:r>
        <w:r w:rsidRPr="006E6FC2">
          <w:rPr>
            <w:rFonts w:eastAsia="Times New Roman"/>
            <w:szCs w:val="24"/>
            <w:lang w:eastAsia="en-US"/>
          </w:rPr>
          <w:br/>
          <w:t>ΜΠΟΥΡΑΣ Α. , σελ.</w:t>
        </w:r>
        <w:r w:rsidRPr="006E6FC2">
          <w:rPr>
            <w:rFonts w:eastAsia="Times New Roman"/>
            <w:szCs w:val="24"/>
            <w:lang w:eastAsia="en-US"/>
          </w:rPr>
          <w:br/>
          <w:t>ΣΙΜΟΡΕΛΗΣ Χ. , σελ.</w:t>
        </w:r>
        <w:r w:rsidRPr="006E6FC2">
          <w:rPr>
            <w:rFonts w:eastAsia="Times New Roman"/>
            <w:szCs w:val="24"/>
            <w:lang w:eastAsia="en-US"/>
          </w:rPr>
          <w:br/>
          <w:t>ΣΤΕΦΟΣ Ι. , σελ.</w:t>
        </w:r>
        <w:r w:rsidRPr="006E6FC2">
          <w:rPr>
            <w:rFonts w:eastAsia="Times New Roman"/>
            <w:szCs w:val="24"/>
            <w:lang w:eastAsia="en-US"/>
          </w:rPr>
          <w:br/>
          <w:t>ΤΡΙΑΝΤΑΦΥΛΛΙΔΗΣ Α. , σελ.</w:t>
        </w:r>
        <w:r w:rsidRPr="006E6FC2">
          <w:rPr>
            <w:rFonts w:eastAsia="Times New Roman"/>
            <w:szCs w:val="24"/>
            <w:lang w:eastAsia="en-US"/>
          </w:rPr>
          <w:br/>
          <w:t>ΦΑΜΕΛΛΟΣ Σ. , σελ.</w:t>
        </w:r>
        <w:r w:rsidRPr="006E6FC2">
          <w:rPr>
            <w:rFonts w:eastAsia="Times New Roman"/>
            <w:szCs w:val="24"/>
            <w:lang w:eastAsia="en-US"/>
          </w:rPr>
          <w:br/>
        </w:r>
      </w:ins>
    </w:p>
    <w:p w14:paraId="45E64E9D" w14:textId="77777777" w:rsidR="006278D4" w:rsidRDefault="006E6FC2">
      <w:pPr>
        <w:spacing w:after="0" w:line="600" w:lineRule="auto"/>
        <w:jc w:val="center"/>
        <w:rPr>
          <w:rFonts w:eastAsia="Times New Roman" w:cs="Times New Roman"/>
          <w:bCs/>
          <w:szCs w:val="24"/>
        </w:rPr>
      </w:pPr>
      <w:r>
        <w:rPr>
          <w:rFonts w:eastAsia="Times New Roman" w:cs="Times New Roman"/>
          <w:bCs/>
          <w:szCs w:val="24"/>
        </w:rPr>
        <w:t>ΠΡΑΚΤΙΚΑ ΒΟΥΛΗΣ</w:t>
      </w:r>
    </w:p>
    <w:p w14:paraId="45E64E9E" w14:textId="77777777" w:rsidR="006278D4" w:rsidRDefault="006E6FC2">
      <w:pPr>
        <w:spacing w:after="0" w:line="600" w:lineRule="auto"/>
        <w:jc w:val="center"/>
        <w:rPr>
          <w:rFonts w:eastAsia="Times New Roman" w:cs="Times New Roman"/>
          <w:bCs/>
          <w:szCs w:val="24"/>
        </w:rPr>
      </w:pPr>
      <w:r>
        <w:rPr>
          <w:rFonts w:eastAsia="Times New Roman" w:cs="Times New Roman"/>
          <w:bCs/>
          <w:szCs w:val="24"/>
        </w:rPr>
        <w:t>ΙΖ</w:t>
      </w:r>
      <w:r>
        <w:rPr>
          <w:rFonts w:eastAsia="Times New Roman" w:cs="Times New Roman"/>
          <w:bCs/>
          <w:szCs w:val="24"/>
        </w:rPr>
        <w:t>΄ ΠΕΡΙΟΔΟΣ</w:t>
      </w:r>
    </w:p>
    <w:p w14:paraId="45E64E9F" w14:textId="77777777" w:rsidR="006278D4" w:rsidRDefault="006E6FC2">
      <w:pPr>
        <w:spacing w:after="0" w:line="600" w:lineRule="auto"/>
        <w:jc w:val="center"/>
        <w:rPr>
          <w:rFonts w:eastAsia="Times New Roman" w:cs="Times New Roman"/>
          <w:bCs/>
          <w:szCs w:val="24"/>
        </w:rPr>
      </w:pPr>
      <w:r>
        <w:rPr>
          <w:rFonts w:eastAsia="Times New Roman" w:cs="Times New Roman"/>
          <w:bCs/>
          <w:szCs w:val="24"/>
        </w:rPr>
        <w:t>ΠΡΟΕΔΡΕΥΟΜΕΝΗΣ ΚΟΙΝΟΒΟΥΛΕΥΤΙΚΗΣ ΔΗΜΟΚΡΑΤΙΑΣ</w:t>
      </w:r>
    </w:p>
    <w:p w14:paraId="45E64EA0" w14:textId="77777777" w:rsidR="006278D4" w:rsidRDefault="006E6FC2">
      <w:pPr>
        <w:spacing w:after="0" w:line="600" w:lineRule="auto"/>
        <w:jc w:val="center"/>
        <w:rPr>
          <w:rFonts w:eastAsia="Times New Roman" w:cs="Times New Roman"/>
          <w:bCs/>
          <w:szCs w:val="24"/>
        </w:rPr>
      </w:pPr>
      <w:r>
        <w:rPr>
          <w:rFonts w:eastAsia="Times New Roman" w:cs="Times New Roman"/>
          <w:bCs/>
          <w:szCs w:val="24"/>
        </w:rPr>
        <w:t>ΣΥΝΟΔΟΣ Α΄</w:t>
      </w:r>
    </w:p>
    <w:p w14:paraId="45E64EA1" w14:textId="77777777" w:rsidR="006278D4" w:rsidRDefault="006E6FC2">
      <w:pPr>
        <w:spacing w:after="0" w:line="600" w:lineRule="auto"/>
        <w:jc w:val="center"/>
        <w:rPr>
          <w:rFonts w:eastAsia="Times New Roman" w:cs="Times New Roman"/>
          <w:bCs/>
          <w:szCs w:val="24"/>
        </w:rPr>
      </w:pPr>
      <w:r>
        <w:rPr>
          <w:rFonts w:eastAsia="Times New Roman" w:cs="Times New Roman"/>
          <w:bCs/>
          <w:szCs w:val="24"/>
        </w:rPr>
        <w:t>ΣΥΝΕΔΡΙΑΣΗ ΡΞΣΤ΄</w:t>
      </w:r>
    </w:p>
    <w:p w14:paraId="45E64EA2" w14:textId="77777777" w:rsidR="006278D4" w:rsidRDefault="006E6FC2">
      <w:pPr>
        <w:spacing w:after="0" w:line="600" w:lineRule="auto"/>
        <w:jc w:val="center"/>
        <w:rPr>
          <w:rFonts w:eastAsia="Times New Roman" w:cs="Times New Roman"/>
          <w:bCs/>
          <w:szCs w:val="24"/>
        </w:rPr>
      </w:pPr>
      <w:r>
        <w:rPr>
          <w:rFonts w:eastAsia="Times New Roman" w:cs="Times New Roman"/>
          <w:bCs/>
          <w:szCs w:val="24"/>
        </w:rPr>
        <w:t>Πέμπτη 21 Ιουλίου 2016</w:t>
      </w:r>
      <w:r>
        <w:rPr>
          <w:rFonts w:eastAsia="Times New Roman" w:cs="Times New Roman"/>
          <w:bCs/>
          <w:szCs w:val="24"/>
        </w:rPr>
        <w:t xml:space="preserve"> (απόγευμα)</w:t>
      </w:r>
    </w:p>
    <w:p w14:paraId="45E64EA3"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t xml:space="preserve">Αθήνα, σήμερα στις 21 Ιουλίου 2016, ημέρα Πέμπτη και ώρα 18.05΄ συνήλθε στην Αίθουσα των συνεδριάσεων του Βουλευτηρίου η Βουλή σε ολομέλεια για να συνεδριάσει υπό την προεδρία του Προέδρου αυτής κ. </w:t>
      </w:r>
      <w:r w:rsidRPr="00266E66">
        <w:rPr>
          <w:rFonts w:eastAsia="Times New Roman" w:cs="Times New Roman"/>
          <w:b/>
          <w:szCs w:val="24"/>
        </w:rPr>
        <w:t>ΝΙΚΟΛΑΟΥ ΒΟΥΤΣΗ</w:t>
      </w:r>
      <w:r>
        <w:rPr>
          <w:rFonts w:eastAsia="Times New Roman" w:cs="Times New Roman"/>
          <w:bCs/>
          <w:szCs w:val="24"/>
        </w:rPr>
        <w:t>.</w:t>
      </w:r>
    </w:p>
    <w:p w14:paraId="45E64EA4"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w:t>
      </w:r>
      <w:r>
        <w:rPr>
          <w:rFonts w:eastAsia="Times New Roman" w:cs="Times New Roman"/>
          <w:bCs/>
          <w:szCs w:val="24"/>
        </w:rPr>
        <w:t xml:space="preserve"> Κυρίες και κ</w:t>
      </w:r>
      <w:r>
        <w:rPr>
          <w:rFonts w:eastAsia="Times New Roman" w:cs="Times New Roman"/>
          <w:bCs/>
          <w:szCs w:val="24"/>
        </w:rPr>
        <w:t>ύριοι συνάδελφοι,  αρχίζει η συνεδρίαση.</w:t>
      </w:r>
    </w:p>
    <w:p w14:paraId="45E64EA5"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t xml:space="preserve">(ΕΠΙΚΥΡΩΣΗ ΠΡΑΚΤΙΚΩΝ: Σύμφωνα με την από 21-7-2016 εξουσιοδότηση του Σώματος επικυρώθηκαν με ευθύνη του Προεδρείου τα Πρακτικά της ΡΞΕ΄ συνεδριάσεώς του της Πέμπτης 21 Ιουλίου 2016 </w:t>
      </w:r>
      <w:r>
        <w:rPr>
          <w:rFonts w:eastAsia="Times New Roman" w:cs="Times New Roman"/>
          <w:bCs/>
          <w:szCs w:val="24"/>
        </w:rPr>
        <w:lastRenderedPageBreak/>
        <w:t>σε ό,τι αφορά την ψήφιση στο σύνολ</w:t>
      </w:r>
      <w:r>
        <w:rPr>
          <w:rFonts w:eastAsia="Times New Roman" w:cs="Times New Roman"/>
          <w:bCs/>
          <w:szCs w:val="24"/>
        </w:rPr>
        <w:t>ο του σχεδίου νόμου</w:t>
      </w:r>
      <w:r>
        <w:rPr>
          <w:rFonts w:eastAsia="Times New Roman" w:cs="Times New Roman"/>
          <w:bCs/>
          <w:szCs w:val="24"/>
        </w:rPr>
        <w:t>:</w:t>
      </w:r>
      <w:r>
        <w:rPr>
          <w:rFonts w:eastAsia="Times New Roman" w:cs="Times New Roman"/>
          <w:bCs/>
          <w:szCs w:val="24"/>
        </w:rPr>
        <w:t xml:space="preserve"> «Ρύθμιση θεμάτων αρμοδιότητας Υπουργείου Εθνικής Άμυνας και άλλες διατάξεις»)</w:t>
      </w:r>
    </w:p>
    <w:p w14:paraId="45E64EA6"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t>Εισερχόμαστε στην ημερήσια διάταξη της</w:t>
      </w:r>
    </w:p>
    <w:p w14:paraId="45E64EA7" w14:textId="77777777" w:rsidR="006278D4" w:rsidRDefault="006E6FC2">
      <w:pPr>
        <w:spacing w:after="0" w:line="600" w:lineRule="auto"/>
        <w:jc w:val="center"/>
        <w:rPr>
          <w:rFonts w:eastAsia="Times New Roman" w:cs="Times New Roman"/>
          <w:b/>
          <w:bCs/>
          <w:szCs w:val="24"/>
        </w:rPr>
      </w:pPr>
      <w:r>
        <w:rPr>
          <w:rFonts w:eastAsia="Times New Roman" w:cs="Times New Roman"/>
          <w:b/>
          <w:bCs/>
          <w:szCs w:val="24"/>
        </w:rPr>
        <w:t>ΝΟΜΟΘΕΤΙΚΗΣ ΕΡΓΑΣΙΑΣ</w:t>
      </w:r>
    </w:p>
    <w:p w14:paraId="45E64EA8"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t>Συνέχιση της συζήτησης και ψήφιση επί της αρχής, των άρθρων και του συνόλου του σχεδίου νόμου του</w:t>
      </w:r>
      <w:r>
        <w:rPr>
          <w:rFonts w:eastAsia="Times New Roman" w:cs="Times New Roman"/>
          <w:bCs/>
          <w:szCs w:val="24"/>
        </w:rPr>
        <w:t xml:space="preserve"> Υπουργείου Εσωτερικών και Διοικητικής Ανασυγκρότησης</w:t>
      </w:r>
      <w:r>
        <w:rPr>
          <w:rFonts w:eastAsia="Times New Roman" w:cs="Times New Roman"/>
          <w:bCs/>
          <w:szCs w:val="24"/>
        </w:rPr>
        <w:t>:</w:t>
      </w:r>
      <w:r>
        <w:rPr>
          <w:rFonts w:eastAsia="Times New Roman" w:cs="Times New Roman"/>
          <w:bCs/>
          <w:szCs w:val="24"/>
        </w:rPr>
        <w:t xml:space="preserve"> «Αναλογική εκπροσώπηση των πολιτικών κομμάτων, διεύρυνση του δικαιώματος εκλέγειν και άλλες διατάξεις περί εκλογής Βουλευτών».</w:t>
      </w:r>
    </w:p>
    <w:p w14:paraId="45E64EA9"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t>Θα ήθελα να ενημερώσω ότι μέχρι στιγμής έχουν μιλήσει δύο εισηγητές, έξι ε</w:t>
      </w:r>
      <w:r>
        <w:rPr>
          <w:rFonts w:eastAsia="Times New Roman" w:cs="Times New Roman"/>
          <w:bCs/>
          <w:szCs w:val="24"/>
        </w:rPr>
        <w:t xml:space="preserve">ιδικοί αγορητές, οκτώ </w:t>
      </w:r>
      <w:r>
        <w:rPr>
          <w:rFonts w:eastAsia="Times New Roman" w:cs="Times New Roman"/>
          <w:bCs/>
          <w:szCs w:val="24"/>
        </w:rPr>
        <w:t>Κ</w:t>
      </w:r>
      <w:r>
        <w:rPr>
          <w:rFonts w:eastAsia="Times New Roman" w:cs="Times New Roman"/>
          <w:bCs/>
          <w:szCs w:val="24"/>
        </w:rPr>
        <w:t xml:space="preserve">οινοβουλευτικοί </w:t>
      </w:r>
      <w:r>
        <w:rPr>
          <w:rFonts w:eastAsia="Times New Roman" w:cs="Times New Roman"/>
          <w:bCs/>
          <w:szCs w:val="24"/>
        </w:rPr>
        <w:t>Ε</w:t>
      </w:r>
      <w:r>
        <w:rPr>
          <w:rFonts w:eastAsia="Times New Roman" w:cs="Times New Roman"/>
          <w:bCs/>
          <w:szCs w:val="24"/>
        </w:rPr>
        <w:t>κπρόσωποι, εννιά Υπουργοί, Αναπληρωτές Υπουργοί και Υφυπουργοί και ενενήντα επτά ομιλητές, εν συνόλω</w:t>
      </w:r>
      <w:r>
        <w:rPr>
          <w:rFonts w:eastAsia="Times New Roman" w:cs="Times New Roman"/>
          <w:bCs/>
          <w:szCs w:val="24"/>
        </w:rPr>
        <w:t>,</w:t>
      </w:r>
      <w:r>
        <w:rPr>
          <w:rFonts w:eastAsia="Times New Roman" w:cs="Times New Roman"/>
          <w:bCs/>
          <w:szCs w:val="24"/>
        </w:rPr>
        <w:t xml:space="preserve"> δηλαδή</w:t>
      </w:r>
      <w:r>
        <w:rPr>
          <w:rFonts w:eastAsia="Times New Roman" w:cs="Times New Roman"/>
          <w:bCs/>
          <w:szCs w:val="24"/>
        </w:rPr>
        <w:t>,</w:t>
      </w:r>
      <w:r>
        <w:rPr>
          <w:rFonts w:eastAsia="Times New Roman" w:cs="Times New Roman"/>
          <w:bCs/>
          <w:szCs w:val="24"/>
        </w:rPr>
        <w:t xml:space="preserve"> </w:t>
      </w:r>
      <w:proofErr w:type="spellStart"/>
      <w:r>
        <w:rPr>
          <w:rFonts w:eastAsia="Times New Roman" w:cs="Times New Roman"/>
          <w:bCs/>
          <w:szCs w:val="24"/>
        </w:rPr>
        <w:t>εκατόν</w:t>
      </w:r>
      <w:proofErr w:type="spellEnd"/>
      <w:r>
        <w:rPr>
          <w:rFonts w:eastAsia="Times New Roman" w:cs="Times New Roman"/>
          <w:bCs/>
          <w:szCs w:val="24"/>
        </w:rPr>
        <w:t xml:space="preserve"> είκοσι δύο συνάδελφοι. Επομένως απομένουν να μιλήσουν ο Πρωθυπουργός, ο Αρχηγός της Αξιωματικής Αντ</w:t>
      </w:r>
      <w:r>
        <w:rPr>
          <w:rFonts w:eastAsia="Times New Roman" w:cs="Times New Roman"/>
          <w:bCs/>
          <w:szCs w:val="24"/>
        </w:rPr>
        <w:t xml:space="preserve">ιπολίτευσης και οι έξι Πρόεδροι Κοινοβουλευτικών Ομάδων. </w:t>
      </w:r>
    </w:p>
    <w:p w14:paraId="45E64EAA"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lastRenderedPageBreak/>
        <w:t>Υπάρχει και ένας κατάλογος υπολοίπων εξήντα ομιλητών. Εφόσον θα έχουμε ως υποχρεωτικές τις ομιλίες των Προέδρων και από τρία έως τέσσερα λεπτά ως μόνη δευτερολογία για τους δύο εισηγητές και τους έξ</w:t>
      </w:r>
      <w:r>
        <w:rPr>
          <w:rFonts w:eastAsia="Times New Roman" w:cs="Times New Roman"/>
          <w:bCs/>
          <w:szCs w:val="24"/>
        </w:rPr>
        <w:t>ι αγορητές, πέραν της καθυστέρησης που υπήρξε με το προηγούμενο νομοσχέδιο, παραμένει χρόνος για δεκατέσσερις συναδέλφους από πέντε λεπτά. Δεν θα είναι η σειρά των δεκατεσσάρων πρώτων</w:t>
      </w:r>
      <w:r>
        <w:rPr>
          <w:rFonts w:eastAsia="Times New Roman" w:cs="Times New Roman"/>
          <w:bCs/>
          <w:szCs w:val="24"/>
        </w:rPr>
        <w:t>,</w:t>
      </w:r>
      <w:r>
        <w:rPr>
          <w:rFonts w:eastAsia="Times New Roman" w:cs="Times New Roman"/>
          <w:bCs/>
          <w:szCs w:val="24"/>
        </w:rPr>
        <w:t xml:space="preserve"> που ήταν μετά το νούμερο ενενήντα τρία, αν δεν κάνω λάθος, που σταματήσ</w:t>
      </w:r>
      <w:r>
        <w:rPr>
          <w:rFonts w:eastAsia="Times New Roman" w:cs="Times New Roman"/>
          <w:bCs/>
          <w:szCs w:val="24"/>
        </w:rPr>
        <w:t xml:space="preserve">αμε χθες. Θα είναι εξ αυτών οι δέκα, αλλά επειδή ήταν μόνο Νέα Δημοκρατία και ΣΥΡΙΖΑ, έχουμε βάλει εμβόλιμα τους </w:t>
      </w:r>
      <w:proofErr w:type="spellStart"/>
      <w:r>
        <w:rPr>
          <w:rFonts w:eastAsia="Times New Roman" w:cs="Times New Roman"/>
          <w:bCs/>
          <w:szCs w:val="24"/>
        </w:rPr>
        <w:t>Aνεξάρτητους</w:t>
      </w:r>
      <w:proofErr w:type="spellEnd"/>
      <w:r>
        <w:rPr>
          <w:rFonts w:eastAsia="Times New Roman" w:cs="Times New Roman"/>
          <w:bCs/>
          <w:szCs w:val="24"/>
        </w:rPr>
        <w:t xml:space="preserve">. Είναι δύο </w:t>
      </w:r>
      <w:proofErr w:type="spellStart"/>
      <w:r>
        <w:rPr>
          <w:rFonts w:eastAsia="Times New Roman" w:cs="Times New Roman"/>
          <w:bCs/>
          <w:szCs w:val="24"/>
        </w:rPr>
        <w:t>Aνεξάρτητοι</w:t>
      </w:r>
      <w:proofErr w:type="spellEnd"/>
      <w:r>
        <w:rPr>
          <w:rFonts w:eastAsia="Times New Roman" w:cs="Times New Roman"/>
          <w:bCs/>
          <w:szCs w:val="24"/>
        </w:rPr>
        <w:t xml:space="preserve"> εκ των τεσσάρων συναδέλφων</w:t>
      </w:r>
      <w:r>
        <w:rPr>
          <w:rFonts w:eastAsia="Times New Roman" w:cs="Times New Roman"/>
          <w:bCs/>
          <w:szCs w:val="24"/>
        </w:rPr>
        <w:t>,</w:t>
      </w:r>
      <w:r>
        <w:rPr>
          <w:rFonts w:eastAsia="Times New Roman" w:cs="Times New Roman"/>
          <w:bCs/>
          <w:szCs w:val="24"/>
        </w:rPr>
        <w:t xml:space="preserve"> που ήταν πιο κάτω εγγεγραμμένοι, όπως επίσης έχουμε και έναν συνάδελφο από το Π</w:t>
      </w:r>
      <w:r>
        <w:rPr>
          <w:rFonts w:eastAsia="Times New Roman" w:cs="Times New Roman"/>
          <w:bCs/>
          <w:szCs w:val="24"/>
        </w:rPr>
        <w:t xml:space="preserve">οτάμι και έναν από τη Δημοκρατική Συμπαράταξη, που ήταν επίσης παρακάτω. </w:t>
      </w:r>
    </w:p>
    <w:p w14:paraId="45E64EAB"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t>Έτσι, η σειρά όσων θα είναι δυνατό να πάρουν τον λόγο από τη λίστα</w:t>
      </w:r>
      <w:r>
        <w:rPr>
          <w:rFonts w:eastAsia="Times New Roman" w:cs="Times New Roman"/>
          <w:bCs/>
          <w:szCs w:val="24"/>
        </w:rPr>
        <w:t>,</w:t>
      </w:r>
      <w:r>
        <w:rPr>
          <w:rFonts w:eastAsia="Times New Roman" w:cs="Times New Roman"/>
          <w:bCs/>
          <w:szCs w:val="24"/>
        </w:rPr>
        <w:t xml:space="preserve"> που είχε διαμορφωθεί από προχθές, είναι η εξής. Ακούστε τα ονόματα των συναδέλφων που θα καταστεί δυνατό να πάρουν</w:t>
      </w:r>
      <w:r>
        <w:rPr>
          <w:rFonts w:eastAsia="Times New Roman" w:cs="Times New Roman"/>
          <w:bCs/>
          <w:szCs w:val="24"/>
        </w:rPr>
        <w:t xml:space="preserve"> τον </w:t>
      </w:r>
      <w:r>
        <w:rPr>
          <w:rFonts w:eastAsia="Times New Roman" w:cs="Times New Roman"/>
          <w:bCs/>
          <w:szCs w:val="24"/>
        </w:rPr>
        <w:lastRenderedPageBreak/>
        <w:t>λόγο. Μ</w:t>
      </w:r>
      <w:r>
        <w:rPr>
          <w:rFonts w:eastAsia="Times New Roman" w:cs="Times New Roman"/>
          <w:bCs/>
          <w:szCs w:val="24"/>
        </w:rPr>
        <w:t>ε</w:t>
      </w:r>
      <w:r>
        <w:rPr>
          <w:rFonts w:eastAsia="Times New Roman" w:cs="Times New Roman"/>
          <w:bCs/>
          <w:szCs w:val="24"/>
        </w:rPr>
        <w:t xml:space="preserve"> αυτούς θα ξεκινήσουμε. Είναι η κ. Χρυσούλα </w:t>
      </w:r>
      <w:proofErr w:type="spellStart"/>
      <w:r>
        <w:rPr>
          <w:rFonts w:eastAsia="Times New Roman" w:cs="Times New Roman"/>
          <w:bCs/>
          <w:szCs w:val="24"/>
        </w:rPr>
        <w:t>Κατσαβριά</w:t>
      </w:r>
      <w:proofErr w:type="spellEnd"/>
      <w:r>
        <w:rPr>
          <w:rFonts w:eastAsia="Times New Roman" w:cs="Times New Roman"/>
          <w:bCs/>
          <w:szCs w:val="24"/>
        </w:rPr>
        <w:t xml:space="preserve"> από τον ΣΥΡΙΖΑ, ο κ. Σάββας Αναστασιάδης από τη Νέα Δημοκρατία, ο κ. Νικόλαος Μίχος από τη Χρυσή Αυγή, ο κ. Κρεμαστινός από τη Δημοκρατική Συμπαράταξη, η κ. </w:t>
      </w:r>
      <w:proofErr w:type="spellStart"/>
      <w:r>
        <w:rPr>
          <w:rFonts w:eastAsia="Times New Roman" w:cs="Times New Roman"/>
          <w:bCs/>
          <w:szCs w:val="24"/>
        </w:rPr>
        <w:t>Γκαρά</w:t>
      </w:r>
      <w:proofErr w:type="spellEnd"/>
      <w:r>
        <w:rPr>
          <w:rFonts w:eastAsia="Times New Roman" w:cs="Times New Roman"/>
          <w:bCs/>
          <w:szCs w:val="24"/>
        </w:rPr>
        <w:t xml:space="preserve"> από τον ΣΥΡΙΖΑ, ο κ. </w:t>
      </w:r>
      <w:proofErr w:type="spellStart"/>
      <w:r>
        <w:rPr>
          <w:rFonts w:eastAsia="Times New Roman" w:cs="Times New Roman"/>
          <w:bCs/>
          <w:szCs w:val="24"/>
        </w:rPr>
        <w:t>Μπουκώρος</w:t>
      </w:r>
      <w:proofErr w:type="spellEnd"/>
      <w:r>
        <w:rPr>
          <w:rFonts w:eastAsia="Times New Roman" w:cs="Times New Roman"/>
          <w:bCs/>
          <w:szCs w:val="24"/>
        </w:rPr>
        <w:t xml:space="preserve"> από τη Ν</w:t>
      </w:r>
      <w:r>
        <w:rPr>
          <w:rFonts w:eastAsia="Times New Roman" w:cs="Times New Roman"/>
          <w:bCs/>
          <w:szCs w:val="24"/>
        </w:rPr>
        <w:t xml:space="preserve">έα Δημοκρατία, ο κ. Ψαριανός από το Ποτάμι, η κ. Σταματάκη από τον ΣΥΡΙΖΑ, ο κ. Κουμουτσάκος από τη Νέα Δημοκρατία, ο κ. Παναγούλης, Ανεξάρτητος Βουλευτής, η κ. </w:t>
      </w:r>
      <w:proofErr w:type="spellStart"/>
      <w:r>
        <w:rPr>
          <w:rFonts w:eastAsia="Times New Roman" w:cs="Times New Roman"/>
          <w:bCs/>
          <w:szCs w:val="24"/>
        </w:rPr>
        <w:t>Βάκη</w:t>
      </w:r>
      <w:proofErr w:type="spellEnd"/>
      <w:r>
        <w:rPr>
          <w:rFonts w:eastAsia="Times New Roman" w:cs="Times New Roman"/>
          <w:bCs/>
          <w:szCs w:val="24"/>
        </w:rPr>
        <w:t xml:space="preserve"> από τον ΣΥΡΙΖΑ, ο κ. Τζαβάρας από τη Νέα Δημοκρατία, η κ. </w:t>
      </w:r>
      <w:proofErr w:type="spellStart"/>
      <w:r>
        <w:rPr>
          <w:rFonts w:eastAsia="Times New Roman" w:cs="Times New Roman"/>
          <w:bCs/>
          <w:szCs w:val="24"/>
        </w:rPr>
        <w:t>Τελιγιορίδου</w:t>
      </w:r>
      <w:proofErr w:type="spellEnd"/>
      <w:r>
        <w:rPr>
          <w:rFonts w:eastAsia="Times New Roman" w:cs="Times New Roman"/>
          <w:bCs/>
          <w:szCs w:val="24"/>
        </w:rPr>
        <w:t xml:space="preserve"> από τον ΣΥΡΙΖΑ, ο κ</w:t>
      </w:r>
      <w:r>
        <w:rPr>
          <w:rFonts w:eastAsia="Times New Roman" w:cs="Times New Roman"/>
          <w:bCs/>
          <w:szCs w:val="24"/>
        </w:rPr>
        <w:t xml:space="preserve">. Νικολόπουλος, Ανεξάρτητος Βουλευτής και ο κ. </w:t>
      </w:r>
      <w:proofErr w:type="spellStart"/>
      <w:r>
        <w:rPr>
          <w:rFonts w:eastAsia="Times New Roman" w:cs="Times New Roman"/>
          <w:bCs/>
          <w:szCs w:val="24"/>
        </w:rPr>
        <w:t>Βαρδάκης</w:t>
      </w:r>
      <w:proofErr w:type="spellEnd"/>
      <w:r>
        <w:rPr>
          <w:rFonts w:eastAsia="Times New Roman" w:cs="Times New Roman"/>
          <w:bCs/>
          <w:szCs w:val="24"/>
        </w:rPr>
        <w:t xml:space="preserve"> από τον ΣΥΡΙΖΑ. Αυτή είναι η λίστα με την οποία θα συμπληρωθούν οι ομιλητές συνάδελφοι. Θα φτάσουμε μαζί και με τους Προέδρους στους </w:t>
      </w:r>
      <w:proofErr w:type="spellStart"/>
      <w:r>
        <w:rPr>
          <w:rFonts w:eastAsia="Times New Roman" w:cs="Times New Roman"/>
          <w:bCs/>
          <w:szCs w:val="24"/>
        </w:rPr>
        <w:t>εκατόν</w:t>
      </w:r>
      <w:proofErr w:type="spellEnd"/>
      <w:r>
        <w:rPr>
          <w:rFonts w:eastAsia="Times New Roman" w:cs="Times New Roman"/>
          <w:bCs/>
          <w:szCs w:val="24"/>
        </w:rPr>
        <w:t xml:space="preserve"> πενήντα περίπου, </w:t>
      </w:r>
      <w:proofErr w:type="spellStart"/>
      <w:r>
        <w:rPr>
          <w:rFonts w:eastAsia="Times New Roman" w:cs="Times New Roman"/>
          <w:bCs/>
          <w:szCs w:val="24"/>
        </w:rPr>
        <w:t>εκατόν</w:t>
      </w:r>
      <w:proofErr w:type="spellEnd"/>
      <w:r>
        <w:rPr>
          <w:rFonts w:eastAsia="Times New Roman" w:cs="Times New Roman"/>
          <w:bCs/>
          <w:szCs w:val="24"/>
        </w:rPr>
        <w:t xml:space="preserve"> σαράντα οκτώ ομιλητές μέσα στο τριήμ</w:t>
      </w:r>
      <w:r>
        <w:rPr>
          <w:rFonts w:eastAsia="Times New Roman" w:cs="Times New Roman"/>
          <w:bCs/>
          <w:szCs w:val="24"/>
        </w:rPr>
        <w:t xml:space="preserve">ερο. Είναι σε επίπεδο συζητήσεως παρουσίασης προγραμματικών δηλώσεων από πλευράς αριθμού. </w:t>
      </w:r>
    </w:p>
    <w:p w14:paraId="45E64EAC"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
          <w:bCs/>
          <w:szCs w:val="24"/>
        </w:rPr>
        <w:t xml:space="preserve">ΚΩΝΣΤΑΝΤΙΝΟΣ ΤΑΣΟΥΛΑΣ: </w:t>
      </w:r>
      <w:r>
        <w:rPr>
          <w:rFonts w:eastAsia="Times New Roman" w:cs="Times New Roman"/>
          <w:bCs/>
          <w:szCs w:val="24"/>
        </w:rPr>
        <w:t>Ή και προτάσεως μομφής.</w:t>
      </w:r>
    </w:p>
    <w:p w14:paraId="45E64EAD"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
          <w:bCs/>
          <w:szCs w:val="24"/>
        </w:rPr>
        <w:lastRenderedPageBreak/>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w:t>
      </w:r>
      <w:r>
        <w:rPr>
          <w:rFonts w:eastAsia="Times New Roman" w:cs="Times New Roman"/>
          <w:bCs/>
          <w:szCs w:val="24"/>
        </w:rPr>
        <w:t xml:space="preserve"> Ή και προτάσεως μομφής, όπως λέει ο κ. συνάδελφος. Αυγουστιάτικα τι σκέφτεστε κι εσείς!</w:t>
      </w:r>
    </w:p>
    <w:p w14:paraId="45E64EAE"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t>Ά</w:t>
      </w:r>
      <w:r>
        <w:rPr>
          <w:rFonts w:eastAsia="Times New Roman" w:cs="Times New Roman"/>
          <w:bCs/>
          <w:szCs w:val="24"/>
        </w:rPr>
        <w:t xml:space="preserve">ρα θα τηρήσω με αυστηρότητα τον κατάλογο, έτσι ώστε να δοθεί η δυνατότητα ύστερα να ακούσουμε και τους επικεφαλής των κομμάτων. </w:t>
      </w:r>
    </w:p>
    <w:p w14:paraId="45E64EAF" w14:textId="77777777" w:rsidR="006278D4" w:rsidRDefault="006E6FC2">
      <w:pPr>
        <w:spacing w:after="0" w:line="600" w:lineRule="auto"/>
        <w:ind w:firstLine="720"/>
        <w:jc w:val="both"/>
        <w:rPr>
          <w:rFonts w:eastAsia="Times New Roman" w:cs="Times New Roman"/>
          <w:szCs w:val="24"/>
        </w:rPr>
      </w:pPr>
      <w:r>
        <w:rPr>
          <w:rFonts w:eastAsia="Times New Roman" w:cs="Times New Roman"/>
          <w:bCs/>
          <w:szCs w:val="24"/>
        </w:rPr>
        <w:t xml:space="preserve">Παρακαλώ πολύ την κ. </w:t>
      </w:r>
      <w:proofErr w:type="spellStart"/>
      <w:r>
        <w:rPr>
          <w:rFonts w:eastAsia="Times New Roman" w:cs="Times New Roman"/>
          <w:bCs/>
          <w:szCs w:val="24"/>
        </w:rPr>
        <w:t>Κατσαβριά</w:t>
      </w:r>
      <w:proofErr w:type="spellEnd"/>
      <w:r>
        <w:rPr>
          <w:rFonts w:eastAsia="Times New Roman" w:cs="Times New Roman"/>
          <w:bCs/>
          <w:szCs w:val="24"/>
        </w:rPr>
        <w:t xml:space="preserve"> να έλθει στο Βήμα. Θα σας διακόπτω στα πέντε λεπτά αυστηρά, γι’ αυτό διαμορφώστε τον λόγο σας.</w:t>
      </w:r>
    </w:p>
    <w:p w14:paraId="45E64EB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ΝΔΡΕΑΣ ΛΟΒΕΡΔΟΣ:</w:t>
      </w:r>
      <w:r>
        <w:rPr>
          <w:rFonts w:eastAsia="Times New Roman" w:cs="Times New Roman"/>
          <w:szCs w:val="24"/>
        </w:rPr>
        <w:t xml:space="preserve"> Κύριε Πρόεδρε,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δεν θα έχουν δευτερολογία; </w:t>
      </w:r>
    </w:p>
    <w:p w14:paraId="45E64EB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Όχι. Το είχαμε πει εξαρχής. Γι</w:t>
      </w:r>
      <w:r>
        <w:rPr>
          <w:rFonts w:eastAsia="Times New Roman" w:cs="Times New Roman"/>
          <w:szCs w:val="24"/>
        </w:rPr>
        <w:t>’</w:t>
      </w:r>
      <w:r>
        <w:rPr>
          <w:rFonts w:eastAsia="Times New Roman" w:cs="Times New Roman"/>
          <w:szCs w:val="24"/>
        </w:rPr>
        <w:t xml:space="preserve"> αυτό είχαν δοθεί συνολικά οι χρόνοι. Θα έχουν μόνο οι ειδικοί αγορητές. </w:t>
      </w:r>
    </w:p>
    <w:p w14:paraId="45E64EB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κυρία </w:t>
      </w:r>
      <w:proofErr w:type="spellStart"/>
      <w:r>
        <w:rPr>
          <w:rFonts w:eastAsia="Times New Roman" w:cs="Times New Roman"/>
          <w:szCs w:val="24"/>
        </w:rPr>
        <w:t>Κατσαβριά</w:t>
      </w:r>
      <w:proofErr w:type="spellEnd"/>
      <w:r>
        <w:rPr>
          <w:rFonts w:eastAsia="Times New Roman" w:cs="Times New Roman"/>
          <w:szCs w:val="24"/>
        </w:rPr>
        <w:t xml:space="preserve">. </w:t>
      </w:r>
    </w:p>
    <w:p w14:paraId="45E64EB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ΧΡΥΣΟΥΛΑ </w:t>
      </w:r>
      <w:hyperlink>
        <w:r w:rsidRPr="00CD45D0">
          <w:rPr>
            <w:b/>
            <w:color w:val="000000" w:themeColor="text1"/>
          </w:rPr>
          <w:t>ΚΑΤΣΑΒΡΙΑ</w:t>
        </w:r>
      </w:hyperlink>
      <w:r>
        <w:rPr>
          <w:rFonts w:eastAsia="Times New Roman" w:cs="Times New Roman"/>
          <w:b/>
          <w:szCs w:val="24"/>
        </w:rPr>
        <w:t xml:space="preserve">-ΣΙΩΡΟΠΟΥΛΟΥ: </w:t>
      </w:r>
      <w:r>
        <w:rPr>
          <w:rFonts w:eastAsia="Times New Roman" w:cs="Times New Roman"/>
          <w:szCs w:val="24"/>
        </w:rPr>
        <w:t xml:space="preserve">Ευχαριστώ, κύριε Πρόεδρε. </w:t>
      </w:r>
    </w:p>
    <w:p w14:paraId="45E64EB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Κύριοι Υπουργοί, κυρίες και κύριου συνάδελφοι, περίμενα ότι η συζήτηση περί της αναλογικής εκπροσώπησης των κομμάτων θα ανταποκρινόταν επιτέλους στην ώριμη απαίτηση της ελληνική</w:t>
      </w:r>
      <w:r>
        <w:rPr>
          <w:rFonts w:eastAsia="Times New Roman" w:cs="Times New Roman"/>
          <w:szCs w:val="24"/>
        </w:rPr>
        <w:t>ς κοινωνίας για μια εκ βάθρων αλλαγή του πολιτικού συστήματος. Περίμενα ότι η Αξιωματική Αντιπολίτευση και κάποια κόμματα που φαίνεται ότι συμπλέουν μαζί της θα είχαν το θάρρος να αποκαλύψουν την πραγματική τους πρόθεση, η οποία</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w:t>
      </w:r>
      <w:r>
        <w:rPr>
          <w:rFonts w:eastAsia="Times New Roman" w:cs="Times New Roman"/>
          <w:szCs w:val="24"/>
        </w:rPr>
        <w:t xml:space="preserve"> δεν είν</w:t>
      </w:r>
      <w:r>
        <w:rPr>
          <w:rFonts w:eastAsia="Times New Roman" w:cs="Times New Roman"/>
          <w:szCs w:val="24"/>
        </w:rPr>
        <w:t xml:space="preserve">αι άλλη από την υφαρπαγή της κυβερνητικής εξουσίας με τη μετατροπή της μειοψηφίας στην κάλπη σε πλειοψηφία στη Βουλή. </w:t>
      </w:r>
    </w:p>
    <w:p w14:paraId="45E64EB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Αντίθετα, προσπαθούν με </w:t>
      </w:r>
      <w:proofErr w:type="spellStart"/>
      <w:r>
        <w:rPr>
          <w:rFonts w:eastAsia="Times New Roman" w:cs="Times New Roman"/>
          <w:szCs w:val="24"/>
        </w:rPr>
        <w:t>τακτικισμούς</w:t>
      </w:r>
      <w:proofErr w:type="spellEnd"/>
      <w:r>
        <w:rPr>
          <w:rFonts w:eastAsia="Times New Roman" w:cs="Times New Roman"/>
          <w:szCs w:val="24"/>
        </w:rPr>
        <w:t xml:space="preserve"> και </w:t>
      </w:r>
      <w:proofErr w:type="spellStart"/>
      <w:r>
        <w:rPr>
          <w:rFonts w:eastAsia="Times New Roman" w:cs="Times New Roman"/>
          <w:szCs w:val="24"/>
        </w:rPr>
        <w:t>εξυπνακισμούς</w:t>
      </w:r>
      <w:proofErr w:type="spellEnd"/>
      <w:r>
        <w:rPr>
          <w:rFonts w:eastAsia="Times New Roman" w:cs="Times New Roman"/>
          <w:szCs w:val="24"/>
        </w:rPr>
        <w:t xml:space="preserve"> να συγκαλύψουν την προτίμησή τους στα καλπονοθεύτηκα εκλογικά συστήματα παίρνοντας</w:t>
      </w:r>
      <w:r>
        <w:rPr>
          <w:rFonts w:eastAsia="Times New Roman" w:cs="Times New Roman"/>
          <w:szCs w:val="24"/>
        </w:rPr>
        <w:t xml:space="preserve"> μαζί τους και τη Χρυσή Αυγή, αφού πρώτα κατηγόρησαν εμάς για σύμπλευση μαζί της. Κάθε περαιτέρω σχόλιο νομίζω ότι περιττεύει. </w:t>
      </w:r>
    </w:p>
    <w:p w14:paraId="45E64EB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Η μετατροπή της μειοψηφίας σε πλειοψηφία προφανώς δεν έχει καμμία σχέση ούτε με την </w:t>
      </w:r>
      <w:proofErr w:type="spellStart"/>
      <w:r>
        <w:rPr>
          <w:rFonts w:eastAsia="Times New Roman" w:cs="Times New Roman"/>
          <w:szCs w:val="24"/>
        </w:rPr>
        <w:t>κυβερνησιμότητα</w:t>
      </w:r>
      <w:proofErr w:type="spellEnd"/>
      <w:r>
        <w:rPr>
          <w:rFonts w:eastAsia="Times New Roman" w:cs="Times New Roman"/>
          <w:szCs w:val="24"/>
        </w:rPr>
        <w:t xml:space="preserve"> ούτε και με την υπηρέτηση τω</w:t>
      </w:r>
      <w:r>
        <w:rPr>
          <w:rFonts w:eastAsia="Times New Roman" w:cs="Times New Roman"/>
          <w:szCs w:val="24"/>
        </w:rPr>
        <w:t xml:space="preserve">ν αναγκών της χώρας και των πολιτών. Η εμμονή εναντίον της </w:t>
      </w:r>
      <w:r>
        <w:rPr>
          <w:rFonts w:eastAsia="Times New Roman" w:cs="Times New Roman"/>
          <w:szCs w:val="24"/>
        </w:rPr>
        <w:lastRenderedPageBreak/>
        <w:t>απλής αναλογικής έχει άμεση σχέση με την αναπαραγωγή των πολιτικών τζακιών, με την οικογενειοκρατία στην πολιτική ζωή, με τη νομή της εξουσίας από κλειστά κυκλώματα συμφερόντων, με την αδιαφανή και</w:t>
      </w:r>
      <w:r>
        <w:rPr>
          <w:rFonts w:eastAsia="Times New Roman" w:cs="Times New Roman"/>
          <w:szCs w:val="24"/>
        </w:rPr>
        <w:t xml:space="preserve"> μεροληπτική διαχείριση του δημοσίου χρήματος και με την αποστολή του λογαριασμού τελικά στον πολίτη. </w:t>
      </w:r>
    </w:p>
    <w:p w14:paraId="45E64EB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Οι κοινοβουλευτικά ισχυρές κυβερνήσεις του παρελθόντος είναι αυτές που οδήγησαν τη χώρα στη χρεοκοπία, την οικονομία στην ύφεση, την παραγωγική βάση στην απαξίωση, το κοινωνικό κράτος στον μαρασμό και τους πολίτες στην ανεργία, τη φτώχεια και την απελπισία</w:t>
      </w:r>
      <w:r>
        <w:rPr>
          <w:rFonts w:eastAsia="Times New Roman" w:cs="Times New Roman"/>
          <w:szCs w:val="24"/>
        </w:rPr>
        <w:t xml:space="preserve">. </w:t>
      </w:r>
    </w:p>
    <w:p w14:paraId="45E64EB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Βεβαίως, χρεοκόπησαν οικονομικά και πολιτικά ακόμη και τα ίδια τα κόμματα του παλιού πολιτικού συστήματος, αλλά αυτό δεν ενοχλεί τις ηγεσίες της Νέας Δημοκρατίας, του ΠΑΣΟΚ και του Ποταμιού. Αλλά γιατί να τις ενοχλεί; Αφού οι φίλοι τους, που πλούτιζαν α</w:t>
      </w:r>
      <w:r>
        <w:rPr>
          <w:rFonts w:eastAsia="Times New Roman" w:cs="Times New Roman"/>
          <w:szCs w:val="24"/>
        </w:rPr>
        <w:t>σύδοτα πριν από την κρίση, συνέχιζαν να πλουτίζουν και στη διάρκεια της κρίσης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δεν υπάρχει λόγος να ενοχλούνται, αφού ως </w:t>
      </w:r>
      <w:r>
        <w:rPr>
          <w:rFonts w:eastAsia="Times New Roman" w:cs="Times New Roman"/>
          <w:szCs w:val="24"/>
        </w:rPr>
        <w:lastRenderedPageBreak/>
        <w:t>επαγγελματίες της πολιτικής υποστήριξης των μεγάλων συμφερόντων θα έχουν πάντα δουλειά, είτε στη Βουλή είτε στο κράτος</w:t>
      </w:r>
      <w:r>
        <w:rPr>
          <w:rFonts w:eastAsia="Times New Roman" w:cs="Times New Roman"/>
          <w:szCs w:val="24"/>
        </w:rPr>
        <w:t xml:space="preserve"> είτε στα μέσα μαζικής ενημέρωσης είτε σε άλλα ευαγή δημόσια ή ιδιωτικά ιδρύματα. </w:t>
      </w:r>
    </w:p>
    <w:p w14:paraId="45E64EB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Τα κόμματα της εκσυγχρονισμένης διαπλοκής και της διαφθοράς, το πολιτικό σύστημα της εξάρτησης και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οι οπαδοί του Παπασταύρου, του </w:t>
      </w:r>
      <w:proofErr w:type="spellStart"/>
      <w:r>
        <w:rPr>
          <w:rFonts w:eastAsia="Times New Roman" w:cs="Times New Roman"/>
          <w:szCs w:val="24"/>
        </w:rPr>
        <w:t>Σκλαβούνη</w:t>
      </w:r>
      <w:proofErr w:type="spellEnd"/>
      <w:r>
        <w:rPr>
          <w:rFonts w:eastAsia="Times New Roman" w:cs="Times New Roman"/>
          <w:szCs w:val="24"/>
        </w:rPr>
        <w:t>, του Τσουκάτου και</w:t>
      </w:r>
      <w:r>
        <w:rPr>
          <w:rFonts w:eastAsia="Times New Roman" w:cs="Times New Roman"/>
          <w:szCs w:val="24"/>
        </w:rPr>
        <w:t xml:space="preserve"> του </w:t>
      </w:r>
      <w:proofErr w:type="spellStart"/>
      <w:r>
        <w:rPr>
          <w:rFonts w:eastAsia="Times New Roman" w:cs="Times New Roman"/>
          <w:szCs w:val="24"/>
        </w:rPr>
        <w:t>Χριστοφοράκου</w:t>
      </w:r>
      <w:proofErr w:type="spellEnd"/>
      <w:r>
        <w:rPr>
          <w:rFonts w:eastAsia="Times New Roman" w:cs="Times New Roman"/>
          <w:szCs w:val="24"/>
        </w:rPr>
        <w:t xml:space="preserve"> θέλουν την κοινωνία στο</w:t>
      </w:r>
      <w:r>
        <w:rPr>
          <w:rFonts w:eastAsia="Times New Roman" w:cs="Times New Roman"/>
          <w:szCs w:val="24"/>
        </w:rPr>
        <w:t>ν</w:t>
      </w:r>
      <w:r>
        <w:rPr>
          <w:rFonts w:eastAsia="Times New Roman" w:cs="Times New Roman"/>
          <w:szCs w:val="24"/>
        </w:rPr>
        <w:t xml:space="preserve"> περίβολο της εκκλησίας και τον εαυτό τους μόνιμα εγκατεστημένο στο ιερό, στο άβατο της εξουσίας. Γι</w:t>
      </w:r>
      <w:r>
        <w:rPr>
          <w:rFonts w:eastAsia="Times New Roman" w:cs="Times New Roman"/>
          <w:szCs w:val="24"/>
        </w:rPr>
        <w:t>’</w:t>
      </w:r>
      <w:r>
        <w:rPr>
          <w:rFonts w:eastAsia="Times New Roman" w:cs="Times New Roman"/>
          <w:szCs w:val="24"/>
        </w:rPr>
        <w:t xml:space="preserve"> αυτό και έχουν κάθε λόγο να ανησυχούν από την πρωτοβουλία για τη θέσπιση της απλής αναλογικής. </w:t>
      </w:r>
    </w:p>
    <w:p w14:paraId="45E64EB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 xml:space="preserve">οι συνάδελφοι, επιχειρούμε την πλήρη αποκατάσταση της ισότητας, της ισχύος και της αξίας της ψήφου του πολίτη. </w:t>
      </w:r>
    </w:p>
    <w:p w14:paraId="45E64EBB"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5E64EB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Παρακαλώ λίγη ησυχία, κύριοι συνάδελφοι.</w:t>
      </w:r>
    </w:p>
    <w:p w14:paraId="45E64EB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Αντιστρέφουμε τη σημερινή πορεία που θέλει τον πολίτη απλό ψηφοφόρο</w:t>
      </w:r>
      <w:r>
        <w:rPr>
          <w:rFonts w:eastAsia="Times New Roman" w:cs="Times New Roman"/>
          <w:szCs w:val="24"/>
        </w:rPr>
        <w:t>,</w:t>
      </w:r>
      <w:r>
        <w:rPr>
          <w:rFonts w:eastAsia="Times New Roman" w:cs="Times New Roman"/>
          <w:szCs w:val="24"/>
        </w:rPr>
        <w:t xml:space="preserve"> να εξαντλεί</w:t>
      </w:r>
      <w:r>
        <w:rPr>
          <w:rFonts w:eastAsia="Times New Roman" w:cs="Times New Roman"/>
          <w:szCs w:val="24"/>
        </w:rPr>
        <w:t xml:space="preserve"> το δικαίωμα της συμμετοχής με μια ψήφο στην κάλπη και μετά να μπαίνει στο περιθώριο και να μεταμορφώνεται σε παθητικό και πειθήνιο εκτελεστή των επιθυμιών των ελίτ. </w:t>
      </w:r>
    </w:p>
    <w:p w14:paraId="45E64EB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 ωριμότητα της λαϊκής βούλησης είναι η μόνη ικανή για να εκφράσει με πλουραλισμό και αξι</w:t>
      </w:r>
      <w:r>
        <w:rPr>
          <w:rFonts w:eastAsia="Times New Roman" w:cs="Times New Roman"/>
          <w:szCs w:val="24"/>
        </w:rPr>
        <w:t xml:space="preserve">οπιστία τη λαϊκή κυριαρχία και να αναθέσει τη λαϊκή εντολή σε εκείνους που θεωρεί κατάλληλους για τη διεύθυνση των πολιτικών υποθέσεων. </w:t>
      </w:r>
    </w:p>
    <w:p w14:paraId="45E64EB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Από την άλλη, η ωριμότητα των κομμάτων είναι η αναγκαία προϋπόθεση για την εξασφάλιση της αποτελεσματικής διακυβέρνησης</w:t>
      </w:r>
      <w:r>
        <w:rPr>
          <w:rFonts w:eastAsia="Times New Roman" w:cs="Times New Roman"/>
          <w:szCs w:val="24"/>
        </w:rPr>
        <w:t>, που θα εξισορροπεί τις ακραίες κοινωνικές και οικονομικές αντιθέσεις, θα υπηρετεί τις ανάγκες των πολλών και θα σέβεται τους κανόνες της δημοκρατικής και της θεσμικής λειτουργίας. Αυτή η ωριμότητα των κομμάτων είναι το κυρίως ζητούμενο. Όμως, γι</w:t>
      </w:r>
      <w:r>
        <w:rPr>
          <w:rFonts w:eastAsia="Times New Roman" w:cs="Times New Roman"/>
          <w:szCs w:val="24"/>
        </w:rPr>
        <w:t>’</w:t>
      </w:r>
      <w:r>
        <w:rPr>
          <w:rFonts w:eastAsia="Times New Roman" w:cs="Times New Roman"/>
          <w:szCs w:val="24"/>
        </w:rPr>
        <w:t xml:space="preserve"> αυτό απ</w:t>
      </w:r>
      <w:r>
        <w:rPr>
          <w:rFonts w:eastAsia="Times New Roman" w:cs="Times New Roman"/>
          <w:szCs w:val="24"/>
        </w:rPr>
        <w:t xml:space="preserve">αιτείται τα σημερινά κόμματα να μετατραπούν από κόμματα των </w:t>
      </w:r>
      <w:r>
        <w:rPr>
          <w:rFonts w:eastAsia="Times New Roman" w:cs="Times New Roman"/>
          <w:szCs w:val="24"/>
        </w:rPr>
        <w:t>Α</w:t>
      </w:r>
      <w:r>
        <w:rPr>
          <w:rFonts w:eastAsia="Times New Roman" w:cs="Times New Roman"/>
          <w:szCs w:val="24"/>
        </w:rPr>
        <w:t xml:space="preserve">ρχηγών ή κόμματα των καναλιών σε κόμματα των μελών τους, δηλαδή των πολιτών. </w:t>
      </w:r>
    </w:p>
    <w:p w14:paraId="45E64EC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Νομίζω ότι είναι πια καιρός, ίσως και με την ευκαιρία της προωθούμενης </w:t>
      </w:r>
      <w:r>
        <w:rPr>
          <w:rFonts w:eastAsia="Times New Roman" w:cs="Times New Roman"/>
          <w:szCs w:val="24"/>
        </w:rPr>
        <w:t>Α</w:t>
      </w:r>
      <w:r>
        <w:rPr>
          <w:rFonts w:eastAsia="Times New Roman" w:cs="Times New Roman"/>
          <w:szCs w:val="24"/>
        </w:rPr>
        <w:t>ναθεώρησης του Συντάγματος, να ανοίξει η συζή</w:t>
      </w:r>
      <w:r>
        <w:rPr>
          <w:rFonts w:eastAsia="Times New Roman" w:cs="Times New Roman"/>
          <w:szCs w:val="24"/>
        </w:rPr>
        <w:t>τηση για την καθιέρωση της δημοκρατικής λειτουργίας όλων των κομμάτων, για την εξασφάλιση της ελεύθερης έκφρασης των μελών τους, τη συλλογική συμμετοχή στη λήψη των αποφάσεων, την άσκηση δημοκρατικού ελέγχου των κομματικών οργάνων και της ηγεσίας, την έγκρ</w:t>
      </w:r>
      <w:r>
        <w:rPr>
          <w:rFonts w:eastAsia="Times New Roman" w:cs="Times New Roman"/>
          <w:szCs w:val="24"/>
        </w:rPr>
        <w:t xml:space="preserve">ιση ή την απόρριψη των θέσεων του πολιτικού προσανατολισμού, του κυβερνητικού προγράμματος, του απολογισμού των πεπραγμένων, της επιλογής των συμμαχιών και άλλα. </w:t>
      </w:r>
    </w:p>
    <w:p w14:paraId="45E64EC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5E64EC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ΠΡΟΕΔΡΟΣ</w:t>
      </w:r>
      <w:r>
        <w:rPr>
          <w:rFonts w:eastAsia="Times New Roman" w:cs="Times New Roman"/>
          <w:b/>
          <w:szCs w:val="24"/>
        </w:rPr>
        <w:t xml:space="preserve">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έχετε τελειώσει, κυρία </w:t>
      </w:r>
      <w:proofErr w:type="spellStart"/>
      <w:r>
        <w:rPr>
          <w:rFonts w:eastAsia="Times New Roman" w:cs="Times New Roman"/>
          <w:szCs w:val="24"/>
        </w:rPr>
        <w:t>Κατσαβριά</w:t>
      </w:r>
      <w:proofErr w:type="spellEnd"/>
      <w:r>
        <w:rPr>
          <w:rFonts w:eastAsia="Times New Roman" w:cs="Times New Roman"/>
          <w:szCs w:val="24"/>
        </w:rPr>
        <w:t>.</w:t>
      </w:r>
    </w:p>
    <w:p w14:paraId="45E64EC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ΧΡΥΣΟΥΛΑ ΚΑΤΣΑΒΡΙΑ-ΣΙΩΡΟΠΟΥΛΟΥ: </w:t>
      </w:r>
      <w:r>
        <w:rPr>
          <w:rFonts w:eastAsia="Times New Roman" w:cs="Times New Roman"/>
          <w:szCs w:val="24"/>
        </w:rPr>
        <w:t>Ένα λεπτό, κύριε Πρόεδρε.</w:t>
      </w:r>
    </w:p>
    <w:p w14:paraId="45E64EC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Όχι. Δεν έχουμε ένα λεπτό. Δέκα δευτερόλεπτα για να κλείσετε.</w:t>
      </w:r>
    </w:p>
    <w:p w14:paraId="45E64EC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ΧΡΥΣΟΥΛΑ ΚΑΤΣΑΒΡΙΑ-ΣΙΩΡΟΠΟΥΛΟΥ: </w:t>
      </w:r>
      <w:r>
        <w:rPr>
          <w:rFonts w:eastAsia="Times New Roman" w:cs="Times New Roman"/>
          <w:szCs w:val="24"/>
        </w:rPr>
        <w:t>Ωραία.</w:t>
      </w:r>
    </w:p>
    <w:p w14:paraId="45E64EC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Κυρ</w:t>
      </w:r>
      <w:r>
        <w:rPr>
          <w:rFonts w:eastAsia="Times New Roman" w:cs="Times New Roman"/>
          <w:szCs w:val="24"/>
        </w:rPr>
        <w:t>ίες και κύριοι συνάδελφοι, ο ΣΥΡΙΖΑ με θεσμική συνέπεια και σταθερό δημοκρατικό προσανατολισμό αναλαμβάνει την ιστορική ευθύνη της εξυγίανσης του πολιτικού συστήματος. Η απλή αναλογική και η ψήφος στα δεκαεφτά αποτελούν το αναγκαίο όχημα προς αυτή την κατε</w:t>
      </w:r>
      <w:r>
        <w:rPr>
          <w:rFonts w:eastAsia="Times New Roman" w:cs="Times New Roman"/>
          <w:szCs w:val="24"/>
        </w:rPr>
        <w:t xml:space="preserve">ύθυνση και ταυτόχρονα στοιχειώδη υποχρέωση προς όλους εκείνους που έδωσαν το αίμα τους για την πατρίδα, τη δημοκρατία, τη λαϊκή κυριαρχία και την κοινωνική απελευθέρωση. </w:t>
      </w:r>
    </w:p>
    <w:p w14:paraId="45E64EC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5E64EC8" w14:textId="77777777" w:rsidR="006278D4" w:rsidRDefault="006E6FC2">
      <w:pPr>
        <w:spacing w:after="0"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45E64EC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w:t>
      </w:r>
      <w:r>
        <w:rPr>
          <w:rFonts w:eastAsia="Times New Roman" w:cs="Times New Roman"/>
          <w:b/>
          <w:szCs w:val="24"/>
        </w:rPr>
        <w:t>ς</w:t>
      </w:r>
      <w:proofErr w:type="spellEnd"/>
      <w:r>
        <w:rPr>
          <w:rFonts w:eastAsia="Times New Roman" w:cs="Times New Roman"/>
          <w:b/>
          <w:szCs w:val="24"/>
        </w:rPr>
        <w:t xml:space="preserve">): </w:t>
      </w:r>
      <w:r>
        <w:rPr>
          <w:rFonts w:eastAsia="Times New Roman" w:cs="Times New Roman"/>
          <w:szCs w:val="24"/>
        </w:rPr>
        <w:t>Ευχαριστούμε.</w:t>
      </w:r>
    </w:p>
    <w:p w14:paraId="45E64EC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Ο κ. Αναστασιάδης έχει τον λόγο.</w:t>
      </w:r>
    </w:p>
    <w:p w14:paraId="45E64EC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Μην κάνετε φασαρία, κυρίες και κύριοι συνάδελφοι. Η κ. </w:t>
      </w:r>
      <w:proofErr w:type="spellStart"/>
      <w:r>
        <w:rPr>
          <w:rFonts w:eastAsia="Times New Roman" w:cs="Times New Roman"/>
          <w:szCs w:val="24"/>
        </w:rPr>
        <w:t>Κατσαβριά</w:t>
      </w:r>
      <w:proofErr w:type="spellEnd"/>
      <w:r>
        <w:rPr>
          <w:rFonts w:eastAsia="Times New Roman" w:cs="Times New Roman"/>
          <w:szCs w:val="24"/>
        </w:rPr>
        <w:t xml:space="preserve"> μόνο επειδή έχει δυνατή φωνή </w:t>
      </w:r>
      <w:proofErr w:type="spellStart"/>
      <w:r>
        <w:rPr>
          <w:rFonts w:eastAsia="Times New Roman" w:cs="Times New Roman"/>
          <w:szCs w:val="24"/>
        </w:rPr>
        <w:t>επεβλήθη</w:t>
      </w:r>
      <w:proofErr w:type="spellEnd"/>
      <w:r>
        <w:rPr>
          <w:rFonts w:eastAsia="Times New Roman" w:cs="Times New Roman"/>
          <w:szCs w:val="24"/>
        </w:rPr>
        <w:t xml:space="preserve">. </w:t>
      </w:r>
    </w:p>
    <w:p w14:paraId="45E64ECC"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Ευχαριστώ, κύριε Πρόεδρε.</w:t>
      </w:r>
    </w:p>
    <w:p w14:paraId="45E64EC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Βρίσκεται σήμερα, κυρίες και κύριοι συνάδελφοι, σε εξ</w:t>
      </w:r>
      <w:r>
        <w:rPr>
          <w:rFonts w:eastAsia="Times New Roman" w:cs="Times New Roman"/>
          <w:szCs w:val="24"/>
        </w:rPr>
        <w:t xml:space="preserve">έλιξη μια μεγάλη πολιτική ήττα της Κυβέρνησης. Είχατε θέσει, κύριε Υπουργέ, ως στόχο την ψήφιση του παρόντος νομοσχεδίου με διακόσιους Βουλευτές, αλλά αυτό τώρα φαντάζει ως όνειρο θερινής νυκτός. Οι </w:t>
      </w:r>
      <w:proofErr w:type="spellStart"/>
      <w:r>
        <w:rPr>
          <w:rFonts w:eastAsia="Times New Roman" w:cs="Times New Roman"/>
          <w:szCs w:val="24"/>
        </w:rPr>
        <w:t>τακτικισμοί</w:t>
      </w:r>
      <w:proofErr w:type="spellEnd"/>
      <w:r>
        <w:rPr>
          <w:rFonts w:eastAsia="Times New Roman" w:cs="Times New Roman"/>
          <w:szCs w:val="24"/>
        </w:rPr>
        <w:t xml:space="preserve"> και οι προσπάθειες πέσανε στο κενό. </w:t>
      </w:r>
    </w:p>
    <w:p w14:paraId="45E64EC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Και ενώ </w:t>
      </w:r>
      <w:r>
        <w:rPr>
          <w:rFonts w:eastAsia="Times New Roman" w:cs="Times New Roman"/>
          <w:szCs w:val="24"/>
        </w:rPr>
        <w:t>ο Πρωθυπουργός είχε την ευκαιρία να ανοίξει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 xml:space="preserve">, </w:t>
      </w:r>
      <w:r>
        <w:rPr>
          <w:rFonts w:eastAsia="Times New Roman" w:cs="Times New Roman"/>
          <w:szCs w:val="24"/>
        </w:rPr>
        <w:t xml:space="preserve">μια ουσιαστική συζήτηση για το εκλογικό σύστημα, για τη λειτουργία των κομμάτων, για τον τρόπο που θα εκλέγονται οι Βουλευτές, για το δικαίωμα της ψήφου των ομογενών, για την κατάτμηση των εκλογικών </w:t>
      </w:r>
      <w:r>
        <w:rPr>
          <w:rFonts w:eastAsia="Times New Roman" w:cs="Times New Roman"/>
          <w:szCs w:val="24"/>
        </w:rPr>
        <w:t xml:space="preserve">περιφερειών, επέλεξε μια αποσπασματική και διχαστική διαδικασία.  </w:t>
      </w:r>
    </w:p>
    <w:p w14:paraId="45E64EC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Κάθε εκλογικός νόμος, κυρίες και κύριοι συνάδελφοι, θα πρέπει να κινείται πάνω σε δ</w:t>
      </w:r>
      <w:r>
        <w:rPr>
          <w:rFonts w:eastAsia="Times New Roman" w:cs="Times New Roman"/>
          <w:szCs w:val="24"/>
        </w:rPr>
        <w:t>ύ</w:t>
      </w:r>
      <w:r>
        <w:rPr>
          <w:rFonts w:eastAsia="Times New Roman" w:cs="Times New Roman"/>
          <w:szCs w:val="24"/>
        </w:rPr>
        <w:t>ο βασικούς άξονες: Να εξασφαλίζει κατ’ αρχ</w:t>
      </w:r>
      <w:r>
        <w:rPr>
          <w:rFonts w:eastAsia="Times New Roman" w:cs="Times New Roman"/>
          <w:szCs w:val="24"/>
        </w:rPr>
        <w:t>άς</w:t>
      </w:r>
      <w:r>
        <w:rPr>
          <w:rFonts w:eastAsia="Times New Roman" w:cs="Times New Roman"/>
          <w:szCs w:val="24"/>
        </w:rPr>
        <w:t xml:space="preserve"> </w:t>
      </w:r>
      <w:proofErr w:type="spellStart"/>
      <w:r>
        <w:rPr>
          <w:rFonts w:eastAsia="Times New Roman" w:cs="Times New Roman"/>
          <w:szCs w:val="24"/>
        </w:rPr>
        <w:t>κυβερνησιμότητα</w:t>
      </w:r>
      <w:proofErr w:type="spellEnd"/>
      <w:r>
        <w:rPr>
          <w:rFonts w:eastAsia="Times New Roman" w:cs="Times New Roman"/>
          <w:szCs w:val="24"/>
        </w:rPr>
        <w:t xml:space="preserve"> στη χώρα και να είναι όσο το δυνατόν αναλογικότερη η εκπροσώπηση των πολιτών. Τι σας έπιασε, λοιπόν, ξαφνικά και φέρνετε με διαδικασίες εξπρές αυτό το νομοσχέδιο; Γιατί τόση βιασύνη; Τι θέλετε να προλάβετε, κύριε Υπουργέ; Μάλλον, λειτούργη</w:t>
      </w:r>
      <w:r>
        <w:rPr>
          <w:rFonts w:eastAsia="Times New Roman" w:cs="Times New Roman"/>
          <w:szCs w:val="24"/>
        </w:rPr>
        <w:t xml:space="preserve">σε το ένστικτο </w:t>
      </w:r>
      <w:r>
        <w:rPr>
          <w:rFonts w:eastAsia="Times New Roman" w:cs="Times New Roman"/>
          <w:szCs w:val="24"/>
        </w:rPr>
        <w:lastRenderedPageBreak/>
        <w:t xml:space="preserve">της αυτοσυντήρησης και της πολιτικής σας επιβίωσης. Η </w:t>
      </w:r>
      <w:proofErr w:type="spellStart"/>
      <w:r>
        <w:rPr>
          <w:rFonts w:eastAsia="Times New Roman" w:cs="Times New Roman"/>
          <w:szCs w:val="24"/>
        </w:rPr>
        <w:t>δημοσκοπική</w:t>
      </w:r>
      <w:proofErr w:type="spellEnd"/>
      <w:r>
        <w:rPr>
          <w:rFonts w:eastAsia="Times New Roman" w:cs="Times New Roman"/>
          <w:szCs w:val="24"/>
        </w:rPr>
        <w:t xml:space="preserve"> κατάρρευση της Κυβέρνησης και του κ. Τσίπρα είναι ορατή πλέον και την αισθάνεστε και εσείς. Γι’ αυτό, προκειμένου να διασώσετε ό,τι μπορείτε, δεν διστάζετε να οδηγήσετε τη χώρ</w:t>
      </w:r>
      <w:r>
        <w:rPr>
          <w:rFonts w:eastAsia="Times New Roman" w:cs="Times New Roman"/>
          <w:szCs w:val="24"/>
        </w:rPr>
        <w:t xml:space="preserve">α σε μεγάλες περιπέτειες. </w:t>
      </w:r>
    </w:p>
    <w:p w14:paraId="45E64ED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Κι εσείς, κύριε Υπουργέ, το ενστερνίζεστε αυτό και δηλώσατε μάλιστα δημόσια ότι η απλή αναλογική θα φέρει στη χώρα ακυβερνησία. Αναγκάζεστε όμως τώρα να υποστηρίξετε έναν νόμο, τον οποίο δεν πιστεύετε- άλλωστε αυτό συμβαίνει και </w:t>
      </w:r>
      <w:r>
        <w:rPr>
          <w:rFonts w:eastAsia="Times New Roman" w:cs="Times New Roman"/>
          <w:szCs w:val="24"/>
        </w:rPr>
        <w:t xml:space="preserve">με άλλους Υπουργούς της Κυβέρνησης- χάριν της πολιτικής σας επιβίωσης, χωρίς να υπολογίζετε τη ζημιά που θα κάνετε στη χώρα. </w:t>
      </w:r>
    </w:p>
    <w:p w14:paraId="45E64ED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Όμως, για μια ακόμα φορά, κυρίες και κύριοι συνάδελφοι, οι αυταπάτες του κ. Τσίπρα θα καταρριφθούν. Τι πιστεύετε, δηλαδή; Ότι με α</w:t>
      </w:r>
      <w:r>
        <w:rPr>
          <w:rFonts w:eastAsia="Times New Roman" w:cs="Times New Roman"/>
          <w:szCs w:val="24"/>
        </w:rPr>
        <w:t xml:space="preserve">υτό το εκλογικό σύστημα θα διασωθείτε; Η απάντηση είναι «όχι» και θα τη δώσει πάρα πολύ σύντομα ο λαός. </w:t>
      </w:r>
    </w:p>
    <w:p w14:paraId="45E64ED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Ο εκλογικός νόμος</w:t>
      </w:r>
      <w:r>
        <w:rPr>
          <w:rFonts w:eastAsia="Times New Roman" w:cs="Times New Roman"/>
          <w:szCs w:val="24"/>
        </w:rPr>
        <w:t>,</w:t>
      </w:r>
      <w:r>
        <w:rPr>
          <w:rFonts w:eastAsia="Times New Roman" w:cs="Times New Roman"/>
          <w:szCs w:val="24"/>
        </w:rPr>
        <w:t xml:space="preserve"> που φέρνει η Κυβέρνηση, αν εφαρμοστεί θα κάνει μεγάλο κακό στη χώρα. Θα οδηγήσει σε παρατεταμένη ακυβερνησία και αβεβαιότητα με ό,τι</w:t>
      </w:r>
      <w:r>
        <w:rPr>
          <w:rFonts w:eastAsia="Times New Roman" w:cs="Times New Roman"/>
          <w:szCs w:val="24"/>
        </w:rPr>
        <w:t xml:space="preserve"> αυτό συνεπάγεται για την οικονομία και για την προσπάθεια που κάνει η χώρα να βγει από την κρίση. </w:t>
      </w:r>
    </w:p>
    <w:p w14:paraId="45E64ED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Παράλληλα, ο εκλογικός νόμος που εισάγετε, κύριε Υπουργέ, είναι υποκριτικός και προσβάλλει και τη νοημοσύνη όλων μας. </w:t>
      </w:r>
    </w:p>
    <w:p w14:paraId="45E64ED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Λέτε στην αιτιολογική σας έκθεση ότι </w:t>
      </w:r>
      <w:r>
        <w:rPr>
          <w:rFonts w:eastAsia="Times New Roman" w:cs="Times New Roman"/>
          <w:szCs w:val="24"/>
        </w:rPr>
        <w:t>οι σύγχρονες διεθνείς και ευρωπαϊκές τάσεις, αλλά και η φιλοσοφία του ισχύοντος Συντάγματος είναι υπέρ της διεύρυνσης του δημοκρατικού και συμπεριληπτικού χαρακτήρα της διαδικασίας του εκλέγειν. Τι γίνεται όμως στην πράξη; Μ</w:t>
      </w:r>
      <w:r>
        <w:rPr>
          <w:rFonts w:eastAsia="Times New Roman" w:cs="Times New Roman"/>
          <w:szCs w:val="24"/>
        </w:rPr>
        <w:t>ε</w:t>
      </w:r>
      <w:r>
        <w:rPr>
          <w:rFonts w:eastAsia="Times New Roman" w:cs="Times New Roman"/>
          <w:szCs w:val="24"/>
        </w:rPr>
        <w:t xml:space="preserve"> αυτόν τον νόμο στερείτε άλλη μ</w:t>
      </w:r>
      <w:r>
        <w:rPr>
          <w:rFonts w:eastAsia="Times New Roman" w:cs="Times New Roman"/>
          <w:szCs w:val="24"/>
        </w:rPr>
        <w:t>ια φορά το δικαίωμα της ψήφου στους Έλληνες του εξωτερικού, παραβιάζοντας έτσι την αρχή της ίσης αντιμετώπισης και την αρχή της καθολικής ψηφοφορίας, όπως προβλέπεται από το Σύνταγμα.</w:t>
      </w:r>
    </w:p>
    <w:p w14:paraId="45E64ED5" w14:textId="77777777" w:rsidR="006278D4" w:rsidRDefault="006E6FC2">
      <w:pPr>
        <w:spacing w:after="0" w:line="600" w:lineRule="auto"/>
        <w:ind w:firstLine="720"/>
        <w:jc w:val="both"/>
        <w:rPr>
          <w:rFonts w:eastAsia="Times New Roman"/>
          <w:szCs w:val="24"/>
        </w:rPr>
      </w:pPr>
      <w:r>
        <w:rPr>
          <w:rFonts w:eastAsia="Times New Roman"/>
          <w:szCs w:val="24"/>
        </w:rPr>
        <w:lastRenderedPageBreak/>
        <w:t xml:space="preserve">Εάν πράγματι η μείωση της εκλογικής ηλικίας έχει σαν στόχο τη διεύρυνση </w:t>
      </w:r>
      <w:r>
        <w:rPr>
          <w:rFonts w:eastAsia="Times New Roman"/>
          <w:szCs w:val="24"/>
        </w:rPr>
        <w:t xml:space="preserve">του εκλογικού σώματος, όπως ισχυρίζεστε στην αιτιολογική </w:t>
      </w:r>
      <w:r>
        <w:rPr>
          <w:rFonts w:eastAsia="Times New Roman"/>
          <w:szCs w:val="24"/>
        </w:rPr>
        <w:t>έ</w:t>
      </w:r>
      <w:r>
        <w:rPr>
          <w:rFonts w:eastAsia="Times New Roman"/>
          <w:szCs w:val="24"/>
        </w:rPr>
        <w:t xml:space="preserve">κθεση, τι σας εμποδίζει να επιτρέψετε τη διεύρυνση με τους Έλληνες του εξωτερικού; Δεν είναι μεγάλη υποκρισία αυτή; </w:t>
      </w:r>
    </w:p>
    <w:p w14:paraId="45E64ED6" w14:textId="77777777" w:rsidR="006278D4" w:rsidRDefault="006E6FC2">
      <w:pPr>
        <w:spacing w:after="0" w:line="600" w:lineRule="auto"/>
        <w:ind w:firstLine="720"/>
        <w:jc w:val="both"/>
        <w:rPr>
          <w:rFonts w:eastAsia="Times New Roman"/>
          <w:szCs w:val="24"/>
        </w:rPr>
      </w:pPr>
      <w:r>
        <w:rPr>
          <w:rFonts w:eastAsia="Times New Roman"/>
          <w:szCs w:val="24"/>
        </w:rPr>
        <w:t>Συναίνεση ζητάτε, κύριε Υπουργέ. Ορίστε, σας τη δίνουμε. Σας την έδωσε και ο Πρόε</w:t>
      </w:r>
      <w:r>
        <w:rPr>
          <w:rFonts w:eastAsia="Times New Roman"/>
          <w:szCs w:val="24"/>
        </w:rPr>
        <w:t xml:space="preserve">δρός μας, όταν συναντήθηκε με τον Πρωθυπουργό. Τι φοβάστε και δεν προχωράτε; Γιατί φοβάστε τόσο πολύ τους ξενιτεμένους Έλληνες; Μήπως θεωρείτε ότι αυτοί δεν εξυπηρετούν τα κομματικά σας συμφέροντα; </w:t>
      </w:r>
    </w:p>
    <w:p w14:paraId="45E64ED7" w14:textId="77777777" w:rsidR="006278D4" w:rsidRDefault="006E6FC2">
      <w:pPr>
        <w:spacing w:after="0" w:line="600" w:lineRule="auto"/>
        <w:ind w:firstLine="720"/>
        <w:jc w:val="both"/>
        <w:rPr>
          <w:rFonts w:eastAsia="Times New Roman"/>
          <w:szCs w:val="24"/>
        </w:rPr>
      </w:pPr>
      <w:r>
        <w:rPr>
          <w:rFonts w:eastAsia="Times New Roman"/>
          <w:szCs w:val="24"/>
        </w:rPr>
        <w:t>Ακόμη και σήμερα η Ελλάδα είναι η μόνη χώρα στην Ευρώπη</w:t>
      </w:r>
      <w:r>
        <w:rPr>
          <w:rFonts w:eastAsia="Times New Roman"/>
          <w:szCs w:val="24"/>
        </w:rPr>
        <w:t>,</w:t>
      </w:r>
      <w:r>
        <w:rPr>
          <w:rFonts w:eastAsia="Times New Roman"/>
          <w:szCs w:val="24"/>
        </w:rPr>
        <w:t xml:space="preserve"> </w:t>
      </w:r>
      <w:r>
        <w:rPr>
          <w:rFonts w:eastAsia="Times New Roman"/>
          <w:szCs w:val="24"/>
        </w:rPr>
        <w:t xml:space="preserve">η οποία δεν έχει εφαρμόσει την ψήφο στους ομογενείς. Πληρώνουν ΕΝΦΙΑ, οι περισσότεροι από αυτούς έχουν ΑΦΜ, είναι γραμμένοι στους εκλογικούς καταλόγους αλλά δεν τους επιτρέπετε να ψηφίζουν. </w:t>
      </w:r>
    </w:p>
    <w:p w14:paraId="45E64ED8" w14:textId="77777777" w:rsidR="006278D4" w:rsidRDefault="006E6FC2">
      <w:pPr>
        <w:spacing w:after="0" w:line="600" w:lineRule="auto"/>
        <w:ind w:firstLine="720"/>
        <w:jc w:val="both"/>
        <w:rPr>
          <w:rFonts w:eastAsia="Times New Roman"/>
          <w:szCs w:val="24"/>
        </w:rPr>
      </w:pPr>
      <w:r>
        <w:rPr>
          <w:rFonts w:eastAsia="Times New Roman"/>
          <w:szCs w:val="24"/>
        </w:rPr>
        <w:t xml:space="preserve">Εσείς, κυρίες και κύριοι συνάδελφοι της </w:t>
      </w:r>
      <w:r>
        <w:rPr>
          <w:rFonts w:eastAsia="Times New Roman"/>
          <w:szCs w:val="24"/>
        </w:rPr>
        <w:t>σ</w:t>
      </w:r>
      <w:r>
        <w:rPr>
          <w:rFonts w:eastAsia="Times New Roman"/>
          <w:szCs w:val="24"/>
        </w:rPr>
        <w:t>υγκυβέρνησης, δεν του επ</w:t>
      </w:r>
      <w:r>
        <w:rPr>
          <w:rFonts w:eastAsia="Times New Roman"/>
          <w:szCs w:val="24"/>
        </w:rPr>
        <w:t xml:space="preserve">ιτρέπετε να ψηφίσουν. Ο κ. Τσίπρας του «είμαστε κάθε λέξη από το Σύνταγμα της χώρας» κατέληξε να παραβιάζει συστηματικά το Σύνταγμα. Δίνει δικαίωμα ψήφου στους δεκαεξάρηδες, αλλά παράλληλα, την ίδια ώρα, ζητά από τον </w:t>
      </w:r>
      <w:r>
        <w:rPr>
          <w:rFonts w:eastAsia="Times New Roman"/>
          <w:szCs w:val="24"/>
        </w:rPr>
        <w:lastRenderedPageBreak/>
        <w:t xml:space="preserve">κηδεμόνα να δικαιολογήσει τις απουσίες </w:t>
      </w:r>
      <w:r>
        <w:rPr>
          <w:rFonts w:eastAsia="Times New Roman"/>
          <w:szCs w:val="24"/>
        </w:rPr>
        <w:t xml:space="preserve">που κάνει στο σχολείο, για να έχει να λέει ο κ. Τσίπρας ότι έκανε και κάτι αριστερό. Ως πότε, όμως, θα βάζετε το κομματικό σας συμφέρον πάνω από το μικροκομματικό; </w:t>
      </w:r>
    </w:p>
    <w:p w14:paraId="45E64ED9" w14:textId="77777777" w:rsidR="006278D4" w:rsidRDefault="006E6FC2">
      <w:pPr>
        <w:spacing w:after="0" w:line="600" w:lineRule="auto"/>
        <w:ind w:firstLine="720"/>
        <w:jc w:val="both"/>
        <w:rPr>
          <w:rFonts w:eastAsia="Times New Roman" w:cs="Times New Roman"/>
          <w:szCs w:val="24"/>
        </w:rPr>
      </w:pPr>
      <w:r>
        <w:rPr>
          <w:rFonts w:eastAsia="Times New Roman"/>
          <w:szCs w:val="24"/>
        </w:rPr>
        <w:t xml:space="preserve">Η χώρα, </w:t>
      </w:r>
      <w:r>
        <w:rPr>
          <w:rFonts w:eastAsia="Times New Roman" w:cs="Times New Roman"/>
          <w:szCs w:val="24"/>
        </w:rPr>
        <w:t>κυρίες και κύριοι συνάδελφοι, δεν χρειάζεται επικίνδυνο εκλογικό σύστημα, η χώρα δε</w:t>
      </w:r>
      <w:r>
        <w:rPr>
          <w:rFonts w:eastAsia="Times New Roman" w:cs="Times New Roman"/>
          <w:szCs w:val="24"/>
        </w:rPr>
        <w:t>ν χρειάζεται απλή αναλογική. Απλή λογική χρειάζεται, κύριε Υπουργέ, και αυτή</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δεν υπάρχει.</w:t>
      </w:r>
    </w:p>
    <w:p w14:paraId="45E64ED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5E64EDB"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E64EDC"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w:t>
      </w:r>
    </w:p>
    <w:p w14:paraId="45E64EDD" w14:textId="77777777" w:rsidR="006278D4" w:rsidRDefault="006E6FC2">
      <w:pPr>
        <w:spacing w:after="0" w:line="600" w:lineRule="auto"/>
        <w:ind w:firstLine="720"/>
        <w:jc w:val="both"/>
        <w:rPr>
          <w:rFonts w:eastAsia="Times New Roman"/>
          <w:szCs w:val="24"/>
        </w:rPr>
      </w:pPr>
      <w:r>
        <w:rPr>
          <w:rFonts w:eastAsia="Times New Roman"/>
          <w:szCs w:val="24"/>
        </w:rPr>
        <w:t>Ο κ. Μίχος έχει τον λόγο.</w:t>
      </w:r>
    </w:p>
    <w:p w14:paraId="45E64EDE" w14:textId="77777777" w:rsidR="006278D4" w:rsidRDefault="006E6FC2">
      <w:pPr>
        <w:spacing w:after="0"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w:t>
      </w:r>
      <w:r>
        <w:rPr>
          <w:rFonts w:eastAsia="Times New Roman"/>
          <w:szCs w:val="24"/>
        </w:rPr>
        <w:t xml:space="preserve">Ευχαριστώ, κύριε Πρόεδρε. Θα ήθελα να μου δώσετε ένα λεπτό για ένα πολύ σημαντικό γεγονός που έγινε σήμερα στη δίκη της Χρυσής Αυγής και θέλω να το ακούσουν όλοι. </w:t>
      </w:r>
    </w:p>
    <w:p w14:paraId="45E64EDF" w14:textId="77777777" w:rsidR="006278D4" w:rsidRDefault="006E6FC2">
      <w:pPr>
        <w:spacing w:after="0" w:line="600" w:lineRule="auto"/>
        <w:ind w:firstLine="720"/>
        <w:jc w:val="both"/>
        <w:rPr>
          <w:rFonts w:eastAsia="Times New Roman"/>
          <w:szCs w:val="24"/>
        </w:rPr>
      </w:pPr>
      <w:r>
        <w:rPr>
          <w:rFonts w:eastAsia="Times New Roman"/>
          <w:szCs w:val="24"/>
        </w:rPr>
        <w:t>Ένας μάρτυρας…</w:t>
      </w:r>
    </w:p>
    <w:p w14:paraId="45E64EE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Επιτρέψτε μου, κύριε Μίχο. Μη φωνάζετε. Το ένα λ</w:t>
      </w:r>
      <w:r>
        <w:rPr>
          <w:rFonts w:eastAsia="Times New Roman" w:cs="Times New Roman"/>
          <w:szCs w:val="24"/>
        </w:rPr>
        <w:t>επτό θα είναι μέσα στο</w:t>
      </w:r>
      <w:r>
        <w:rPr>
          <w:rFonts w:eastAsia="Times New Roman" w:cs="Times New Roman"/>
          <w:szCs w:val="24"/>
        </w:rPr>
        <w:t>ν</w:t>
      </w:r>
      <w:r>
        <w:rPr>
          <w:rFonts w:eastAsia="Times New Roman" w:cs="Times New Roman"/>
          <w:szCs w:val="24"/>
        </w:rPr>
        <w:t xml:space="preserve"> χρόνο σας.</w:t>
      </w:r>
    </w:p>
    <w:p w14:paraId="45E64EE1" w14:textId="77777777" w:rsidR="006278D4" w:rsidRDefault="006E6FC2">
      <w:pPr>
        <w:spacing w:after="0"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Ναι, δεν θα ζητήσω χρόνο παραπάνω.</w:t>
      </w:r>
    </w:p>
    <w:p w14:paraId="45E64EE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Ξεκινήστε, λοιπόν.</w:t>
      </w:r>
    </w:p>
    <w:p w14:paraId="45E64EE3" w14:textId="77777777" w:rsidR="006278D4" w:rsidRDefault="006E6FC2">
      <w:pPr>
        <w:spacing w:after="0" w:line="600" w:lineRule="auto"/>
        <w:ind w:firstLine="720"/>
        <w:jc w:val="both"/>
        <w:rPr>
          <w:rFonts w:eastAsia="Times New Roman"/>
          <w:szCs w:val="24"/>
        </w:rPr>
      </w:pPr>
      <w:r>
        <w:rPr>
          <w:rFonts w:eastAsia="Times New Roman"/>
          <w:b/>
          <w:szCs w:val="24"/>
        </w:rPr>
        <w:t>ΝΙΚΟΛΑΟΣ ΜΙΧΟΣ:</w:t>
      </w:r>
      <w:r>
        <w:rPr>
          <w:rFonts w:eastAsia="Times New Roman"/>
          <w:szCs w:val="24"/>
        </w:rPr>
        <w:t xml:space="preserve"> Σήμερα, λοιπόν, ένα μάρτυρας κατηγορίας αποκάλυψε στη δίκη της Χρυσής Αυγής ότι ο ίδιος ο </w:t>
      </w:r>
      <w:proofErr w:type="spellStart"/>
      <w:r>
        <w:rPr>
          <w:rFonts w:eastAsia="Times New Roman"/>
          <w:szCs w:val="24"/>
        </w:rPr>
        <w:t>Δένδιας</w:t>
      </w:r>
      <w:proofErr w:type="spellEnd"/>
      <w:r>
        <w:rPr>
          <w:rFonts w:eastAsia="Times New Roman"/>
          <w:szCs w:val="24"/>
        </w:rPr>
        <w:t xml:space="preserve"> μαζί με τον </w:t>
      </w:r>
      <w:r>
        <w:rPr>
          <w:rFonts w:eastAsia="Times New Roman"/>
          <w:szCs w:val="24"/>
        </w:rPr>
        <w:t>ε</w:t>
      </w:r>
      <w:r>
        <w:rPr>
          <w:rFonts w:eastAsia="Times New Roman"/>
          <w:szCs w:val="24"/>
        </w:rPr>
        <w:t>κπρόσωπο Τύπου της ΕΛ</w:t>
      </w:r>
      <w:r>
        <w:rPr>
          <w:rFonts w:eastAsia="Times New Roman"/>
          <w:szCs w:val="24"/>
        </w:rPr>
        <w:t>.</w:t>
      </w:r>
      <w:r>
        <w:rPr>
          <w:rFonts w:eastAsia="Times New Roman"/>
          <w:szCs w:val="24"/>
        </w:rPr>
        <w:t>ΑΣ</w:t>
      </w:r>
      <w:r>
        <w:rPr>
          <w:rFonts w:eastAsia="Times New Roman"/>
          <w:szCs w:val="24"/>
        </w:rPr>
        <w:t>.</w:t>
      </w:r>
      <w:r>
        <w:rPr>
          <w:rFonts w:eastAsia="Times New Roman"/>
          <w:szCs w:val="24"/>
        </w:rPr>
        <w:t xml:space="preserve"> πήγαν στο σημείο όπου έγινε η ανθρωποκτονία, σε ένα ζαχαροπλαστείο –να τα ακούτε, κύριοι της Δεξιάς- και ζήτησε τις κά</w:t>
      </w:r>
      <w:r>
        <w:rPr>
          <w:rFonts w:eastAsia="Times New Roman"/>
          <w:szCs w:val="24"/>
        </w:rPr>
        <w:t xml:space="preserve">μερες για να δουν τι έχουν καταγράψει. Με ποιο δικαίωμα πήγε ο </w:t>
      </w:r>
      <w:proofErr w:type="spellStart"/>
      <w:r>
        <w:rPr>
          <w:rFonts w:eastAsia="Times New Roman"/>
          <w:szCs w:val="24"/>
        </w:rPr>
        <w:t>Δένδιας</w:t>
      </w:r>
      <w:proofErr w:type="spellEnd"/>
      <w:r>
        <w:rPr>
          <w:rFonts w:eastAsia="Times New Roman"/>
          <w:szCs w:val="24"/>
        </w:rPr>
        <w:t xml:space="preserve"> εκεί και ζήτησε το καταγραφικό υλικό, το τι έχει καταγραφεί στις κάμερες; Είναι εισαγγελέας; Δεν πήγε σε κανένα άλλο κατάστημα της περιοχής. Τον συγκεκριμένο επιχειρηματία δεν τον ενόχλ</w:t>
      </w:r>
      <w:r>
        <w:rPr>
          <w:rFonts w:eastAsia="Times New Roman"/>
          <w:szCs w:val="24"/>
        </w:rPr>
        <w:t xml:space="preserve">ησε κανένας άλλος τις επόμενες ημέρες. </w:t>
      </w:r>
    </w:p>
    <w:p w14:paraId="45E64EE4" w14:textId="77777777" w:rsidR="006278D4" w:rsidRDefault="006E6FC2">
      <w:pPr>
        <w:spacing w:after="0" w:line="600" w:lineRule="auto"/>
        <w:ind w:firstLine="720"/>
        <w:jc w:val="both"/>
        <w:rPr>
          <w:rFonts w:eastAsia="Times New Roman"/>
          <w:szCs w:val="24"/>
        </w:rPr>
      </w:pPr>
      <w:r>
        <w:rPr>
          <w:rFonts w:eastAsia="Times New Roman"/>
          <w:szCs w:val="24"/>
        </w:rPr>
        <w:t xml:space="preserve">Και σας ξαναρωτώ: Ο </w:t>
      </w:r>
      <w:proofErr w:type="spellStart"/>
      <w:r>
        <w:rPr>
          <w:rFonts w:eastAsia="Times New Roman"/>
          <w:szCs w:val="24"/>
        </w:rPr>
        <w:t>Δένδιας</w:t>
      </w:r>
      <w:proofErr w:type="spellEnd"/>
      <w:r>
        <w:rPr>
          <w:rFonts w:eastAsia="Times New Roman"/>
          <w:szCs w:val="24"/>
        </w:rPr>
        <w:t xml:space="preserve"> είναι εισαγγελέας; Με ποιο δικαίωμα πήγε εκεί; Με ποιο δικαίωμα πήγε ο </w:t>
      </w:r>
      <w:proofErr w:type="spellStart"/>
      <w:r>
        <w:rPr>
          <w:rFonts w:eastAsia="Times New Roman"/>
          <w:szCs w:val="24"/>
        </w:rPr>
        <w:t>Δένδιας</w:t>
      </w:r>
      <w:proofErr w:type="spellEnd"/>
      <w:r>
        <w:rPr>
          <w:rFonts w:eastAsia="Times New Roman"/>
          <w:szCs w:val="24"/>
        </w:rPr>
        <w:t xml:space="preserve"> και πήρε το υλικό που ήθελε να το έχει πρώτος και να μην το πάρει κανένας άλλος; Αν </w:t>
      </w:r>
      <w:r>
        <w:rPr>
          <w:rFonts w:eastAsia="Times New Roman"/>
          <w:szCs w:val="24"/>
        </w:rPr>
        <w:lastRenderedPageBreak/>
        <w:t>αυτό δεν λέγεται παρέμβασ</w:t>
      </w:r>
      <w:r>
        <w:rPr>
          <w:rFonts w:eastAsia="Times New Roman"/>
          <w:szCs w:val="24"/>
        </w:rPr>
        <w:t xml:space="preserve">η στη δικαιοσύνη, τι λέγεται; Με ποιανού εντολές πήγε εκεί ο </w:t>
      </w:r>
      <w:proofErr w:type="spellStart"/>
      <w:r>
        <w:rPr>
          <w:rFonts w:eastAsia="Times New Roman"/>
          <w:szCs w:val="24"/>
        </w:rPr>
        <w:t>Δένδιας</w:t>
      </w:r>
      <w:proofErr w:type="spellEnd"/>
      <w:r>
        <w:rPr>
          <w:rFonts w:eastAsia="Times New Roman"/>
          <w:szCs w:val="24"/>
        </w:rPr>
        <w:t xml:space="preserve">; Με του Σαμαρά; Από την υπόλοιπη ομάδα του Σαμαρά, τα φιλαράκια του; Εδώ φαίνεται καθαρά το στήσιμο που μας κάνανε και στην πορεία θα φανούν πάρα πολλά. Να είστε σίγουροι γι’ αυτό. </w:t>
      </w:r>
    </w:p>
    <w:p w14:paraId="45E64EE5" w14:textId="77777777" w:rsidR="006278D4" w:rsidRDefault="006E6FC2">
      <w:pPr>
        <w:spacing w:after="0" w:line="600" w:lineRule="auto"/>
        <w:ind w:firstLine="720"/>
        <w:jc w:val="both"/>
        <w:rPr>
          <w:rFonts w:eastAsia="Times New Roman"/>
          <w:szCs w:val="24"/>
        </w:rPr>
      </w:pPr>
      <w:r>
        <w:rPr>
          <w:rFonts w:eastAsia="Times New Roman"/>
          <w:szCs w:val="24"/>
        </w:rPr>
        <w:t>Και κ</w:t>
      </w:r>
      <w:r>
        <w:rPr>
          <w:rFonts w:eastAsia="Times New Roman"/>
          <w:szCs w:val="24"/>
        </w:rPr>
        <w:t xml:space="preserve">άτι άλλο. Ο ίδιος μάρτυρας –συγγνώμη κιόλας- το είχε καταθέσει στην κ. Κλάπα και στην κ. Δημητροπούλου και δεν το είχαν καταγράψει. Εδώ φαίνεται η αλητεία και το στήσιμο που έγινε κατά του Αρχηγού της Χρυσής Αυγής και όλων των </w:t>
      </w:r>
      <w:proofErr w:type="spellStart"/>
      <w:r>
        <w:rPr>
          <w:rFonts w:eastAsia="Times New Roman"/>
          <w:szCs w:val="24"/>
        </w:rPr>
        <w:t>χρυσαυγιτών</w:t>
      </w:r>
      <w:proofErr w:type="spellEnd"/>
      <w:r>
        <w:rPr>
          <w:rFonts w:eastAsia="Times New Roman"/>
          <w:szCs w:val="24"/>
        </w:rPr>
        <w:t xml:space="preserve">. </w:t>
      </w:r>
    </w:p>
    <w:p w14:paraId="45E64EE6" w14:textId="77777777" w:rsidR="006278D4" w:rsidRDefault="006E6FC2">
      <w:pPr>
        <w:spacing w:after="0" w:line="600" w:lineRule="auto"/>
        <w:ind w:firstLine="720"/>
        <w:jc w:val="both"/>
        <w:rPr>
          <w:rFonts w:eastAsia="Times New Roman"/>
          <w:szCs w:val="24"/>
        </w:rPr>
      </w:pPr>
      <w:r>
        <w:rPr>
          <w:rFonts w:eastAsia="Times New Roman"/>
          <w:szCs w:val="24"/>
        </w:rPr>
        <w:t xml:space="preserve">Θα περάσω τώρα </w:t>
      </w:r>
      <w:r>
        <w:rPr>
          <w:rFonts w:eastAsia="Times New Roman"/>
          <w:szCs w:val="24"/>
        </w:rPr>
        <w:t>στο νομοσχέδιο και θα μιλήσω για την απλή αναλογική και για την ακυβερνησία που έχει βγάλει αυτές τις μέρες η Νέα Δημοκρατία και λέει ότι με την απλή αναλογική θα έχουμε ακυβερνησία. Τη δική σας ακυβερνησία την ξεχάσατε, που παίρνατε εντολές από τις Βρυξέλ</w:t>
      </w:r>
      <w:r>
        <w:rPr>
          <w:rFonts w:eastAsia="Times New Roman"/>
          <w:szCs w:val="24"/>
        </w:rPr>
        <w:t xml:space="preserve">λες, από τη </w:t>
      </w:r>
      <w:proofErr w:type="spellStart"/>
      <w:r>
        <w:rPr>
          <w:rFonts w:eastAsia="Times New Roman"/>
          <w:szCs w:val="24"/>
        </w:rPr>
        <w:t>Μέρκελ</w:t>
      </w:r>
      <w:proofErr w:type="spellEnd"/>
      <w:r>
        <w:rPr>
          <w:rFonts w:eastAsia="Times New Roman"/>
          <w:szCs w:val="24"/>
        </w:rPr>
        <w:t>, από τον Σόιμπλε; Σας τα στέλνανε μέσω υπολογιστών, κάνατε τη μετάφραση κι ερχόσασταν εδώ και περνάγατε τα νομοσχέδια. Αυτό τι λέγεται</w:t>
      </w:r>
      <w:r>
        <w:rPr>
          <w:rFonts w:eastAsia="Times New Roman"/>
          <w:szCs w:val="24"/>
        </w:rPr>
        <w:t>, κ</w:t>
      </w:r>
      <w:r>
        <w:rPr>
          <w:rFonts w:eastAsia="Times New Roman"/>
          <w:szCs w:val="24"/>
        </w:rPr>
        <w:t>υβέρνηση ή ακυβερνησία</w:t>
      </w:r>
      <w:r>
        <w:rPr>
          <w:rFonts w:eastAsia="Times New Roman"/>
          <w:szCs w:val="24"/>
        </w:rPr>
        <w:t>;</w:t>
      </w:r>
      <w:r>
        <w:rPr>
          <w:rFonts w:eastAsia="Times New Roman"/>
          <w:szCs w:val="24"/>
        </w:rPr>
        <w:t xml:space="preserve"> Εσείς κυβερνούσατε ή οι Γερμανοί; </w:t>
      </w:r>
    </w:p>
    <w:p w14:paraId="45E64EE7" w14:textId="77777777" w:rsidR="006278D4" w:rsidRDefault="006E6FC2">
      <w:pPr>
        <w:spacing w:after="0" w:line="600" w:lineRule="auto"/>
        <w:ind w:firstLine="720"/>
        <w:jc w:val="both"/>
        <w:rPr>
          <w:rFonts w:eastAsia="Times New Roman"/>
          <w:szCs w:val="24"/>
        </w:rPr>
      </w:pPr>
      <w:r>
        <w:rPr>
          <w:rFonts w:eastAsia="Times New Roman"/>
          <w:szCs w:val="24"/>
        </w:rPr>
        <w:lastRenderedPageBreak/>
        <w:t>Θα περάσω λίγο από την άλλη, στο ΚΚΕ, για</w:t>
      </w:r>
      <w:r>
        <w:rPr>
          <w:rFonts w:eastAsia="Times New Roman"/>
          <w:szCs w:val="24"/>
        </w:rPr>
        <w:t xml:space="preserve">τί μας είπε προχθές ο κ. </w:t>
      </w:r>
      <w:proofErr w:type="spellStart"/>
      <w:r>
        <w:rPr>
          <w:rFonts w:eastAsia="Times New Roman"/>
          <w:szCs w:val="24"/>
        </w:rPr>
        <w:t>Κατσώτης</w:t>
      </w:r>
      <w:proofErr w:type="spellEnd"/>
      <w:r>
        <w:rPr>
          <w:rFonts w:eastAsia="Times New Roman"/>
          <w:szCs w:val="24"/>
        </w:rPr>
        <w:t xml:space="preserve"> «ουρά της Νέας Δημοκρατίας». Το ’89 το ξεχάσατε; Έχετε ξεχάσει τις απεργίες που έχετε κάνει, που έχουν κλείσει πόσες επιχειρήσεις στον βωμό του καπιταλισμού; Εσείς δεν μπορείτε να μιλάτε για τη Χρυσή Αυγή, κύριοι του ΚΚΕ. </w:t>
      </w:r>
      <w:r>
        <w:rPr>
          <w:rFonts w:eastAsia="Times New Roman"/>
          <w:szCs w:val="24"/>
        </w:rPr>
        <w:t xml:space="preserve">Έχετε πολλά στην πλάτη σας. </w:t>
      </w:r>
    </w:p>
    <w:p w14:paraId="45E64EE8" w14:textId="77777777" w:rsidR="006278D4" w:rsidRDefault="006E6FC2">
      <w:pPr>
        <w:spacing w:after="0" w:line="600" w:lineRule="auto"/>
        <w:ind w:firstLine="720"/>
        <w:jc w:val="both"/>
        <w:rPr>
          <w:rFonts w:eastAsia="Times New Roman"/>
          <w:szCs w:val="24"/>
        </w:rPr>
      </w:pPr>
      <w:r>
        <w:rPr>
          <w:rFonts w:eastAsia="Times New Roman"/>
          <w:szCs w:val="24"/>
        </w:rPr>
        <w:t>Ακούσαμε για τους ομογενείς από τη Νέα Δημοκρατία. Συμφωνούμε να πάρουν ψήφο οι ομογενείς. Εσείς πριν λίγο καιρό κυβερνούσατε, κύριοι</w:t>
      </w:r>
      <w:r>
        <w:rPr>
          <w:rFonts w:eastAsia="Times New Roman"/>
          <w:szCs w:val="24"/>
        </w:rPr>
        <w:t>.</w:t>
      </w:r>
      <w:r>
        <w:rPr>
          <w:rFonts w:eastAsia="Times New Roman"/>
          <w:szCs w:val="24"/>
        </w:rPr>
        <w:t xml:space="preserve"> Τι κάνατε; Γιατί δεν φέρατε κάποιο νομοσχέδιο; Τώρα θυμηθήκατε τους ομογενείς; Λίγο αργά.</w:t>
      </w:r>
    </w:p>
    <w:p w14:paraId="45E64EE9" w14:textId="77777777" w:rsidR="006278D4" w:rsidRDefault="006E6FC2">
      <w:pPr>
        <w:spacing w:after="0" w:line="600" w:lineRule="auto"/>
        <w:ind w:firstLine="720"/>
        <w:jc w:val="both"/>
        <w:rPr>
          <w:rFonts w:eastAsia="Times New Roman"/>
          <w:szCs w:val="24"/>
        </w:rPr>
      </w:pPr>
      <w:r>
        <w:rPr>
          <w:rFonts w:eastAsia="Times New Roman"/>
          <w:szCs w:val="24"/>
        </w:rPr>
        <w:t>Έχετε ξεχάσει όλοι -και τους θυμηθήκατε τώρα- τους τετρακόσιους είκοσι επτά χιλιάδες νέους και νέες που έφυγαν και πήγαν στο εξωτερικό τις ημέρες των μνημονίων, μυαλά, καλά εργατικά χέρια, οι οποίοι δεν έφυγαν, τους διώξατε. Τους διώξατε όλοι με την πολιτι</w:t>
      </w:r>
      <w:r>
        <w:rPr>
          <w:rFonts w:eastAsia="Times New Roman"/>
          <w:szCs w:val="24"/>
        </w:rPr>
        <w:t>κή σας, με τις υπογραφές, με τα μνημόνια, με τα νομοσχέδια και με την ανεργία και συνεχίζετε να τους διώχνετε με τα μέτρα που παίρνετε και αυτά που θα πάρετε και αυτά που περιμένο</w:t>
      </w:r>
      <w:r>
        <w:rPr>
          <w:rFonts w:eastAsia="Times New Roman"/>
          <w:szCs w:val="24"/>
        </w:rPr>
        <w:t>υ</w:t>
      </w:r>
      <w:r>
        <w:rPr>
          <w:rFonts w:eastAsia="Times New Roman"/>
          <w:szCs w:val="24"/>
        </w:rPr>
        <w:t xml:space="preserve">ν τον κοσμάκη από τον Σεπτέμβρη. </w:t>
      </w:r>
    </w:p>
    <w:p w14:paraId="45E64EEA" w14:textId="77777777" w:rsidR="006278D4" w:rsidRDefault="006E6FC2">
      <w:pPr>
        <w:spacing w:after="0" w:line="600" w:lineRule="auto"/>
        <w:ind w:firstLine="720"/>
        <w:jc w:val="both"/>
        <w:rPr>
          <w:rFonts w:eastAsia="Times New Roman"/>
          <w:szCs w:val="24"/>
        </w:rPr>
      </w:pPr>
      <w:r>
        <w:rPr>
          <w:rFonts w:eastAsia="Times New Roman"/>
          <w:szCs w:val="24"/>
        </w:rPr>
        <w:lastRenderedPageBreak/>
        <w:t>Σε όλα τα κράτη έχουν δικαίωμα, όσοι λείπο</w:t>
      </w:r>
      <w:r>
        <w:rPr>
          <w:rFonts w:eastAsia="Times New Roman"/>
          <w:szCs w:val="24"/>
        </w:rPr>
        <w:t>υν στο εξωτερικό, να ψηφίζουν. Ένα μικρό παράδειγμα, πριν λίγες ημέρες, στις 2 Ιουλίου, είχε εκλογές η Αυστραλία. Πήγαν οι συγγενείς και ψήφιζαν δέκα ημέρες πριν</w:t>
      </w:r>
      <w:r>
        <w:rPr>
          <w:rFonts w:eastAsia="Times New Roman"/>
          <w:szCs w:val="24"/>
        </w:rPr>
        <w:t>,</w:t>
      </w:r>
      <w:r>
        <w:rPr>
          <w:rFonts w:eastAsia="Times New Roman"/>
          <w:szCs w:val="24"/>
        </w:rPr>
        <w:t xml:space="preserve"> για να γίνει σωστή καταμέτρηση και να μην υπάρχει πρόβλημα. Θα μου πείτε, όμως, η Αυστραλία ε</w:t>
      </w:r>
      <w:r>
        <w:rPr>
          <w:rFonts w:eastAsia="Times New Roman"/>
          <w:szCs w:val="24"/>
        </w:rPr>
        <w:t>ίναι κράτος, έχει νόμους και προχωράει. Εδώ το μόνο που λειτουργεί καλά, είναι η εφορία για να εισπράττει και να «πίνει το αίμα» Ελλήνων, τίποτα άλλο.</w:t>
      </w:r>
    </w:p>
    <w:p w14:paraId="45E64EEB" w14:textId="77777777" w:rsidR="006278D4" w:rsidRDefault="006E6FC2">
      <w:pPr>
        <w:spacing w:after="0" w:line="600" w:lineRule="auto"/>
        <w:ind w:firstLine="720"/>
        <w:jc w:val="both"/>
        <w:rPr>
          <w:rFonts w:eastAsia="Times New Roman"/>
          <w:szCs w:val="24"/>
        </w:rPr>
      </w:pPr>
      <w:r>
        <w:rPr>
          <w:rFonts w:eastAsia="Times New Roman"/>
          <w:szCs w:val="24"/>
        </w:rPr>
        <w:t>Ακούσαμε ότι είμαστε η ουρά του ΣΥΡΙΖΑ. Το είπε η Νέα Δημοκρατία. Η Χρυσή Αυγή δεν είναι ουρά κανενός. Ου</w:t>
      </w:r>
      <w:r>
        <w:rPr>
          <w:rFonts w:eastAsia="Times New Roman"/>
          <w:szCs w:val="24"/>
        </w:rPr>
        <w:t xml:space="preserve">ρά του Διεθνούς Νομισματικού Ταμείου, της Ευρωπαϊκής Κεντρικής Τράπεζας, των Γερμανών τοκογλύφων, του Σόιμπλε, της </w:t>
      </w:r>
      <w:proofErr w:type="spellStart"/>
      <w:r>
        <w:rPr>
          <w:rFonts w:eastAsia="Times New Roman"/>
          <w:szCs w:val="24"/>
        </w:rPr>
        <w:t>Μέρκελ</w:t>
      </w:r>
      <w:proofErr w:type="spellEnd"/>
      <w:r>
        <w:rPr>
          <w:rFonts w:eastAsia="Times New Roman"/>
          <w:szCs w:val="24"/>
        </w:rPr>
        <w:t xml:space="preserve">, των επιχειρηματιών και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είστε όλοι εσείς. Η Χρυσή Αυγή δεν έχει σχέση με ουρές. Η Χρυσή Αυγή είναι ένα ανεξάρτητο εθνικι</w:t>
      </w:r>
      <w:r>
        <w:rPr>
          <w:rFonts w:eastAsia="Times New Roman"/>
          <w:szCs w:val="24"/>
        </w:rPr>
        <w:t>στικό κίνημα, πατριωτικό, που το μόνο που κοιτάζει είναι να κάνει μια Ελλάδα μεγάλη, μια Ελλάδα υπερήφανη και τους Έλληνες να έχουν ψηλά το κεφάλι, ενώ όλα αυτά τα χρόνια με την πολιτική σας εσείς κάνετε το αντίθετο.</w:t>
      </w:r>
    </w:p>
    <w:p w14:paraId="45E64EE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Ευχαριστώ.</w:t>
      </w:r>
    </w:p>
    <w:p w14:paraId="45E64EED"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w:t>
      </w:r>
      <w:r>
        <w:rPr>
          <w:rFonts w:eastAsia="Times New Roman" w:cs="Times New Roman"/>
          <w:szCs w:val="24"/>
        </w:rPr>
        <w:t xml:space="preserve">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5E64EEE" w14:textId="77777777" w:rsidR="006278D4" w:rsidRDefault="006E6FC2">
      <w:pPr>
        <w:spacing w:after="0" w:line="600" w:lineRule="auto"/>
        <w:ind w:firstLine="720"/>
        <w:jc w:val="both"/>
        <w:rPr>
          <w:rFonts w:eastAsia="Times New Roman"/>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 xml:space="preserve">Τον λόγο έχει η κ. Αναστασία </w:t>
      </w:r>
      <w:proofErr w:type="spellStart"/>
      <w:r>
        <w:rPr>
          <w:rFonts w:eastAsia="Times New Roman" w:cs="Times New Roman"/>
          <w:bCs/>
          <w:szCs w:val="24"/>
        </w:rPr>
        <w:t>Γκαρά</w:t>
      </w:r>
      <w:proofErr w:type="spellEnd"/>
      <w:r>
        <w:rPr>
          <w:rFonts w:eastAsia="Times New Roman" w:cs="Times New Roman"/>
          <w:bCs/>
          <w:szCs w:val="24"/>
        </w:rPr>
        <w:t xml:space="preserve"> από τον ΣΥΡΙΖΑ.</w:t>
      </w:r>
    </w:p>
    <w:p w14:paraId="45E64EEF" w14:textId="77777777" w:rsidR="006278D4" w:rsidRDefault="006E6FC2">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Ευχαριστώ, κύριε Πρόεδρε.</w:t>
      </w:r>
    </w:p>
    <w:p w14:paraId="45E64EF0" w14:textId="77777777" w:rsidR="006278D4" w:rsidRDefault="006E6FC2">
      <w:pPr>
        <w:spacing w:after="0" w:line="600" w:lineRule="auto"/>
        <w:ind w:firstLine="720"/>
        <w:jc w:val="both"/>
        <w:rPr>
          <w:rFonts w:eastAsia="Times New Roman"/>
          <w:szCs w:val="24"/>
        </w:rPr>
      </w:pPr>
      <w:r>
        <w:rPr>
          <w:rFonts w:eastAsia="Times New Roman"/>
          <w:szCs w:val="24"/>
        </w:rPr>
        <w:t xml:space="preserve">Κυρίες και κύριοι συνάδελφοι, η εφαρμογή του αυτονόητου θεωρείται επαναστατική πράξη, όπως λέει ο </w:t>
      </w:r>
      <w:proofErr w:type="spellStart"/>
      <w:r>
        <w:rPr>
          <w:rFonts w:eastAsia="Times New Roman"/>
          <w:szCs w:val="24"/>
        </w:rPr>
        <w:t>Γκράμσι</w:t>
      </w:r>
      <w:proofErr w:type="spellEnd"/>
      <w:r>
        <w:rPr>
          <w:rFonts w:eastAsia="Times New Roman"/>
          <w:szCs w:val="24"/>
        </w:rPr>
        <w:t xml:space="preserve">, </w:t>
      </w:r>
      <w:r>
        <w:rPr>
          <w:rFonts w:eastAsia="Times New Roman"/>
          <w:szCs w:val="24"/>
        </w:rPr>
        <w:t>γνωστός σε κάποιους από εμάς. Το αυτονόητο, ωστόσο, έχει ως βάση την απλή λογική. Όπως είπε και ο κ. Αναστασιάδης πριν, χρειάζεται το εκλογικό μας σύστημα την απλή λογική. Εκεί βασίζεται και η απλή αναλογική. Και μάλιστα αυτή είναι μια αυτονόητη πράξη, για</w:t>
      </w:r>
      <w:r>
        <w:rPr>
          <w:rFonts w:eastAsia="Times New Roman"/>
          <w:szCs w:val="24"/>
        </w:rPr>
        <w:t xml:space="preserve">τί για εμάς είναι αυτονόητο να σέβεσαι τη βούληση του λαού, χωρίς τερτίπια, χωρίς παζάρια, χωρίς </w:t>
      </w:r>
      <w:proofErr w:type="spellStart"/>
      <w:r>
        <w:rPr>
          <w:rFonts w:eastAsia="Times New Roman"/>
          <w:szCs w:val="24"/>
        </w:rPr>
        <w:t>καλπονοθευτικά</w:t>
      </w:r>
      <w:proofErr w:type="spellEnd"/>
      <w:r>
        <w:rPr>
          <w:rFonts w:eastAsia="Times New Roman"/>
          <w:szCs w:val="24"/>
        </w:rPr>
        <w:t xml:space="preserve"> συστήματα. Είναι αυτονόητη η ισότητα της ψήφου και η αντιπροσωπευτικότητα του λαού. Είναι αυτονόητο ότι τα </w:t>
      </w:r>
      <w:proofErr w:type="spellStart"/>
      <w:r>
        <w:rPr>
          <w:rFonts w:eastAsia="Times New Roman"/>
          <w:szCs w:val="24"/>
        </w:rPr>
        <w:t>καλπονοθευτικά</w:t>
      </w:r>
      <w:proofErr w:type="spellEnd"/>
      <w:r>
        <w:rPr>
          <w:rFonts w:eastAsia="Times New Roman"/>
          <w:szCs w:val="24"/>
        </w:rPr>
        <w:t xml:space="preserve"> συστήματα ενίσχυσαν το</w:t>
      </w:r>
      <w:r>
        <w:rPr>
          <w:rFonts w:eastAsia="Times New Roman"/>
          <w:szCs w:val="24"/>
        </w:rPr>
        <w:t>ν δικομματισμό, την αλαζονεία, χειραγώγησαν τη βούληση του ελληνικού λαού, δημιούργησαν πελατειακές σχέσεις και σκάνδαλα -πάρα πολλά σκάνδαλα- που τα γνωρίζετε πολύ καλά οι περισσότεροι.</w:t>
      </w:r>
    </w:p>
    <w:p w14:paraId="45E64EF1" w14:textId="77777777" w:rsidR="006278D4" w:rsidRDefault="006E6FC2">
      <w:pPr>
        <w:spacing w:after="0" w:line="600" w:lineRule="auto"/>
        <w:ind w:firstLine="720"/>
        <w:jc w:val="both"/>
        <w:rPr>
          <w:rFonts w:eastAsia="Times New Roman"/>
          <w:szCs w:val="24"/>
        </w:rPr>
      </w:pPr>
      <w:r>
        <w:rPr>
          <w:rFonts w:eastAsia="Times New Roman"/>
          <w:szCs w:val="24"/>
        </w:rPr>
        <w:lastRenderedPageBreak/>
        <w:t>Δεν υποστηρίζω, βέβαια, από το Βήμα αυτό ότι σήμερα προβαίνουμε σε μι</w:t>
      </w:r>
      <w:r>
        <w:rPr>
          <w:rFonts w:eastAsia="Times New Roman"/>
          <w:szCs w:val="24"/>
        </w:rPr>
        <w:t>α επαναστατική πράξη συζητώντας για τα αυτονόητα, όμως είναι ιστορική πράξη και δημοκρατική η ψήφιση της απλής αναλογικής. Μπορεί για εμάς, βέβαια, η αναγκαιότητα της απλής αναλογικής σε μια χώρα που γυρίζει σελίδα να είναι αυτονόητη και δεν θα την αναλύσω</w:t>
      </w:r>
      <w:r>
        <w:rPr>
          <w:rFonts w:eastAsia="Times New Roman"/>
          <w:szCs w:val="24"/>
        </w:rPr>
        <w:t>, διότι εδώ και μια εβδομάδα έχουν ακουστεί όλα τα επιχειρήματα.</w:t>
      </w:r>
    </w:p>
    <w:p w14:paraId="45E64EF2" w14:textId="77777777" w:rsidR="006278D4" w:rsidRDefault="006E6FC2">
      <w:pPr>
        <w:spacing w:after="0" w:line="600" w:lineRule="auto"/>
        <w:ind w:firstLine="720"/>
        <w:jc w:val="both"/>
        <w:rPr>
          <w:rFonts w:eastAsia="Times New Roman"/>
          <w:szCs w:val="24"/>
        </w:rPr>
      </w:pPr>
      <w:r>
        <w:rPr>
          <w:rFonts w:eastAsia="Times New Roman"/>
          <w:szCs w:val="24"/>
        </w:rPr>
        <w:t xml:space="preserve">Ωστόσο, για κάποια κόμματα, κυρίως της </w:t>
      </w:r>
      <w:r>
        <w:rPr>
          <w:rFonts w:eastAsia="Times New Roman"/>
          <w:szCs w:val="24"/>
        </w:rPr>
        <w:t>Α</w:t>
      </w:r>
      <w:r>
        <w:rPr>
          <w:rFonts w:eastAsia="Times New Roman"/>
          <w:szCs w:val="24"/>
        </w:rPr>
        <w:t xml:space="preserve">ντιπολίτευσης, δεν είναι επιθυμητή και χρησιμοποιούν μάλιστα χαμηλής ποιότητας έως αστεία επιχειρήματα, τα οποία τα έχουν κοπιάρει, όλοι λένε τα ίδια, </w:t>
      </w:r>
      <w:r>
        <w:rPr>
          <w:rFonts w:eastAsia="Times New Roman"/>
          <w:szCs w:val="24"/>
        </w:rPr>
        <w:t>δεν έχουν κάνει ούτε παραλλαγή στις λέξεις, είναι ακριβώς τα ίδια επιχειρήματα. Είναι σαθρά επιχειρήματα που καταδεικνύουν, όμως, το πολιτικό τους ήθος και τα αδιέξοδα στα οποία έχουν φτάσει. Αλλά και τι να πουν; Με ποια επιχειρήματα να υπερασπιστείς το «δ</w:t>
      </w:r>
      <w:r>
        <w:rPr>
          <w:rFonts w:eastAsia="Times New Roman"/>
          <w:szCs w:val="24"/>
        </w:rPr>
        <w:t>ωράκι» των πενήντα εδρών που χρειάζεσαι; Με ποιες λέξεις να πεις «μη μας παίρνετε τις καρέκλες, σας παρακαλούμε».</w:t>
      </w:r>
    </w:p>
    <w:p w14:paraId="45E64EF3" w14:textId="77777777" w:rsidR="006278D4" w:rsidRDefault="006E6FC2">
      <w:pPr>
        <w:spacing w:after="0" w:line="600" w:lineRule="auto"/>
        <w:ind w:firstLine="720"/>
        <w:jc w:val="both"/>
        <w:rPr>
          <w:rFonts w:eastAsia="Times New Roman"/>
          <w:szCs w:val="24"/>
        </w:rPr>
      </w:pPr>
      <w:r>
        <w:rPr>
          <w:rFonts w:eastAsia="Times New Roman"/>
          <w:szCs w:val="24"/>
        </w:rPr>
        <w:lastRenderedPageBreak/>
        <w:t>Ας τα πάρουμε, όμως, με τη σειρά αυτά τα επιχειρήματα. Ακούμε, λοιπόν, ότι με την απλή αναλογική νομοθετούμε την ακυβερνησία. Αλήθεια, νομοθετ</w:t>
      </w:r>
      <w:r>
        <w:rPr>
          <w:rFonts w:eastAsia="Times New Roman"/>
          <w:szCs w:val="24"/>
        </w:rPr>
        <w:t xml:space="preserve">είται η ακυβερνησία; Δεν ξέρω τι επιχείρημα είναι αυτό. Με ποια λογική; Με ποια απλή λογική; </w:t>
      </w:r>
    </w:p>
    <w:p w14:paraId="45E64EF4" w14:textId="77777777" w:rsidR="006278D4" w:rsidRDefault="006E6FC2">
      <w:pPr>
        <w:spacing w:after="0" w:line="600" w:lineRule="auto"/>
        <w:ind w:firstLine="720"/>
        <w:jc w:val="both"/>
        <w:rPr>
          <w:rFonts w:eastAsia="Times New Roman"/>
          <w:szCs w:val="24"/>
        </w:rPr>
      </w:pPr>
      <w:r>
        <w:rPr>
          <w:rFonts w:eastAsia="Times New Roman"/>
          <w:szCs w:val="24"/>
        </w:rPr>
        <w:t>Αρχίσατε, λοιπόν, τους υπολογισμούς, τα παζάρια, ποιος θα βγει πρώτος, ποιος θα βγει δεύτερος, ποιος θα συνεργαστεί με ποιον. Σε ένα τόσο σοβαρό θέμα</w:t>
      </w:r>
      <w:r>
        <w:rPr>
          <w:rFonts w:eastAsia="Times New Roman"/>
          <w:szCs w:val="24"/>
        </w:rPr>
        <w:t>,</w:t>
      </w:r>
      <w:r>
        <w:rPr>
          <w:rFonts w:eastAsia="Times New Roman"/>
          <w:szCs w:val="24"/>
        </w:rPr>
        <w:t xml:space="preserve"> που αφορά τ</w:t>
      </w:r>
      <w:r>
        <w:rPr>
          <w:rFonts w:eastAsia="Times New Roman"/>
          <w:szCs w:val="24"/>
        </w:rPr>
        <w:t>η λειτουργία του πολιτικού μας συστήματος και κυρίως τον έλεγχο της διαπλοκής και τον έλεγχο της λειτουργίας των κομμάτων και των πολιτικών προσώπων, εσείς ασχολείστε μόνο με παζάρια.</w:t>
      </w:r>
    </w:p>
    <w:p w14:paraId="45E64EF5" w14:textId="77777777" w:rsidR="006278D4" w:rsidRDefault="006E6FC2">
      <w:pPr>
        <w:spacing w:after="0" w:line="600" w:lineRule="auto"/>
        <w:ind w:firstLine="720"/>
        <w:jc w:val="both"/>
        <w:rPr>
          <w:rFonts w:eastAsia="Times New Roman"/>
          <w:szCs w:val="24"/>
        </w:rPr>
      </w:pPr>
      <w:r>
        <w:rPr>
          <w:rFonts w:eastAsia="Times New Roman"/>
          <w:szCs w:val="24"/>
        </w:rPr>
        <w:t>Είναι εντυπωσιακή η απαξίωσή σας προς τους πολίτες. Γνωρίζετε άραγε τι θ</w:t>
      </w:r>
      <w:r>
        <w:rPr>
          <w:rFonts w:eastAsia="Times New Roman"/>
          <w:szCs w:val="24"/>
        </w:rPr>
        <w:t>α ψηφίσουν; Με ποια λογική, με ποιο πρόγραμμα, ποιες πολιτικές δυνάμεις θα συμμετέχουν; Ξέρετε ήδη τα αποτελέσματα και κρίνετε το αποτέλεσμα; Μοιράζετε καρέκλες; Μοιράζετε ακόμα και τα μπόνους;</w:t>
      </w:r>
    </w:p>
    <w:p w14:paraId="45E64EF6" w14:textId="77777777" w:rsidR="006278D4" w:rsidRDefault="006E6FC2">
      <w:pPr>
        <w:spacing w:after="0" w:line="600" w:lineRule="auto"/>
        <w:ind w:firstLine="720"/>
        <w:jc w:val="both"/>
        <w:rPr>
          <w:rFonts w:eastAsia="Times New Roman"/>
          <w:szCs w:val="24"/>
        </w:rPr>
      </w:pPr>
      <w:r>
        <w:rPr>
          <w:rFonts w:eastAsia="Times New Roman"/>
          <w:szCs w:val="24"/>
        </w:rPr>
        <w:lastRenderedPageBreak/>
        <w:t>Και, όμως, προσωπικά από την εμπειρία μου, τη μικρή, να σας εν</w:t>
      </w:r>
      <w:r>
        <w:rPr>
          <w:rFonts w:eastAsia="Times New Roman"/>
          <w:szCs w:val="24"/>
        </w:rPr>
        <w:t>ημερώσω ότι η κομματική και εκλογική σας βάση επιθυμεί απλή αναλογική. Αλλά πώς να αφουγκραστείτε την κοινωνία, όταν κρύβεστε και φοβάστε να κυκλοφορήσετε στα καφενεία; Απορώ.</w:t>
      </w:r>
    </w:p>
    <w:p w14:paraId="45E64EF7" w14:textId="77777777" w:rsidR="006278D4" w:rsidRDefault="006E6FC2">
      <w:pPr>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Εμείς ή εσείς; </w:t>
      </w:r>
    </w:p>
    <w:p w14:paraId="45E64EF8" w14:textId="77777777" w:rsidR="006278D4" w:rsidRDefault="006E6FC2">
      <w:pPr>
        <w:spacing w:after="0" w:line="600" w:lineRule="auto"/>
        <w:ind w:firstLine="720"/>
        <w:jc w:val="both"/>
        <w:rPr>
          <w:rFonts w:eastAsia="Times New Roman"/>
          <w:szCs w:val="24"/>
        </w:rPr>
      </w:pPr>
      <w:r>
        <w:rPr>
          <w:rFonts w:eastAsia="Times New Roman"/>
          <w:b/>
          <w:szCs w:val="24"/>
        </w:rPr>
        <w:t>ΑΝΑΣΤΑΣΙΑ ΓΚΑΡΑ:</w:t>
      </w:r>
      <w:r>
        <w:rPr>
          <w:rFonts w:eastAsia="Times New Roman"/>
          <w:szCs w:val="24"/>
        </w:rPr>
        <w:t xml:space="preserve"> Πώς να συζητήσετε με τους πο</w:t>
      </w:r>
      <w:r>
        <w:rPr>
          <w:rFonts w:eastAsia="Times New Roman"/>
          <w:szCs w:val="24"/>
        </w:rPr>
        <w:t xml:space="preserve">λίτες, όταν πρέπει συνεχώς να απολογείστε για τις </w:t>
      </w:r>
      <w:proofErr w:type="spellStart"/>
      <w:r>
        <w:rPr>
          <w:rFonts w:eastAsia="Times New Roman"/>
          <w:szCs w:val="24"/>
        </w:rPr>
        <w:t>λαμογιές</w:t>
      </w:r>
      <w:proofErr w:type="spellEnd"/>
      <w:r>
        <w:rPr>
          <w:rFonts w:eastAsia="Times New Roman"/>
          <w:szCs w:val="24"/>
        </w:rPr>
        <w:t xml:space="preserve"> και τα σκάνδαλα που έχετε κάνει και για την καταστροφή που έχετε επιφέρει στη χώρα. Γι’ αυτό, άλλωστε, προτιμάτε τα κότερα από τα καφενεία. </w:t>
      </w:r>
    </w:p>
    <w:p w14:paraId="45E64EF9" w14:textId="77777777" w:rsidR="006278D4" w:rsidRDefault="006E6FC2">
      <w:pPr>
        <w:spacing w:after="0" w:line="600" w:lineRule="auto"/>
        <w:ind w:firstLine="720"/>
        <w:jc w:val="both"/>
        <w:rPr>
          <w:rFonts w:eastAsia="Times New Roman"/>
          <w:szCs w:val="24"/>
        </w:rPr>
      </w:pPr>
      <w:r>
        <w:rPr>
          <w:rFonts w:eastAsia="Times New Roman"/>
          <w:szCs w:val="24"/>
        </w:rPr>
        <w:t>Ακούσαμε ότι ο ΣΥΡΙΖΑ φέρνει την απλή αναλογική για να μ</w:t>
      </w:r>
      <w:r>
        <w:rPr>
          <w:rFonts w:eastAsia="Times New Roman"/>
          <w:szCs w:val="24"/>
        </w:rPr>
        <w:t>είνει στην εξουσία. Πάρα πολύ ενδιαφέρον επιχείρημα, ειλικρινά. Ακόμη κι αν μπω στη δική σας λογική των παζαριών και των αριθμών, για να κρατήσουμε εμείς την εξουσία και τις καρέκλες, δεν θα αυξάναμε το μπόνους των εδρών</w:t>
      </w:r>
      <w:r>
        <w:rPr>
          <w:rFonts w:eastAsia="Times New Roman"/>
          <w:szCs w:val="24"/>
        </w:rPr>
        <w:t>,</w:t>
      </w:r>
      <w:r>
        <w:rPr>
          <w:rFonts w:eastAsia="Times New Roman"/>
          <w:szCs w:val="24"/>
        </w:rPr>
        <w:t xml:space="preserve"> όπως κάνετε εσείς τόσα χρόνια; </w:t>
      </w:r>
    </w:p>
    <w:p w14:paraId="45E64EFA" w14:textId="77777777" w:rsidR="006278D4" w:rsidRDefault="006E6FC2">
      <w:pPr>
        <w:spacing w:after="0" w:line="600" w:lineRule="auto"/>
        <w:ind w:firstLine="720"/>
        <w:jc w:val="both"/>
        <w:rPr>
          <w:rFonts w:eastAsia="Times New Roman"/>
          <w:szCs w:val="24"/>
        </w:rPr>
      </w:pPr>
      <w:r>
        <w:rPr>
          <w:rFonts w:eastAsia="Times New Roman"/>
          <w:b/>
          <w:szCs w:val="24"/>
        </w:rPr>
        <w:t>ΑΘ</w:t>
      </w:r>
      <w:r>
        <w:rPr>
          <w:rFonts w:eastAsia="Times New Roman"/>
          <w:b/>
          <w:szCs w:val="24"/>
        </w:rPr>
        <w:t xml:space="preserve">ΑΝΑΣΙΟΣ ΜΠΟΥΡΑΣ: </w:t>
      </w:r>
      <w:r>
        <w:rPr>
          <w:rFonts w:eastAsia="Times New Roman"/>
          <w:szCs w:val="24"/>
        </w:rPr>
        <w:t xml:space="preserve">Αφού είστε δεύτεροι. </w:t>
      </w:r>
    </w:p>
    <w:p w14:paraId="45E64EFB" w14:textId="77777777" w:rsidR="006278D4" w:rsidRDefault="006E6FC2">
      <w:pPr>
        <w:spacing w:after="0" w:line="600" w:lineRule="auto"/>
        <w:ind w:firstLine="720"/>
        <w:jc w:val="both"/>
        <w:rPr>
          <w:rFonts w:eastAsia="Times New Roman"/>
          <w:szCs w:val="24"/>
        </w:rPr>
      </w:pPr>
      <w:r>
        <w:rPr>
          <w:rFonts w:eastAsia="Times New Roman"/>
          <w:b/>
          <w:szCs w:val="24"/>
        </w:rPr>
        <w:lastRenderedPageBreak/>
        <w:t xml:space="preserve">ΑΝΑΣΤΑΣΙΑ ΓΚΑΡΑ: </w:t>
      </w:r>
      <w:r>
        <w:rPr>
          <w:rFonts w:eastAsia="Times New Roman"/>
          <w:szCs w:val="24"/>
        </w:rPr>
        <w:t xml:space="preserve">Κι όμως, εμείς δεν μπαίνουμε σε τέτοιες μικροπολιτικές λογικές, σε αντίθεση με εσάς, που θέλετε </w:t>
      </w:r>
      <w:proofErr w:type="spellStart"/>
      <w:r>
        <w:rPr>
          <w:rFonts w:eastAsia="Times New Roman"/>
          <w:szCs w:val="24"/>
        </w:rPr>
        <w:t>καλπονοθευτικά</w:t>
      </w:r>
      <w:proofErr w:type="spellEnd"/>
      <w:r>
        <w:rPr>
          <w:rFonts w:eastAsia="Times New Roman"/>
          <w:szCs w:val="24"/>
        </w:rPr>
        <w:t xml:space="preserve"> συστήματα και μπόνους, για να κινείστε ανενόχλητοι και να μην ελέγχεστε για τα σκάνδαλα π</w:t>
      </w:r>
      <w:r>
        <w:rPr>
          <w:rFonts w:eastAsia="Times New Roman"/>
          <w:szCs w:val="24"/>
        </w:rPr>
        <w:t xml:space="preserve">ου θέλετε να συνεχίσετε να στήνετε. </w:t>
      </w:r>
    </w:p>
    <w:p w14:paraId="45E64EFC" w14:textId="77777777" w:rsidR="006278D4" w:rsidRDefault="006E6FC2">
      <w:pPr>
        <w:spacing w:after="0" w:line="600" w:lineRule="auto"/>
        <w:ind w:firstLine="720"/>
        <w:jc w:val="both"/>
        <w:rPr>
          <w:rFonts w:eastAsia="Times New Roman"/>
          <w:szCs w:val="24"/>
        </w:rPr>
      </w:pPr>
      <w:r>
        <w:rPr>
          <w:rFonts w:eastAsia="Times New Roman"/>
          <w:szCs w:val="24"/>
        </w:rPr>
        <w:t>Και μια</w:t>
      </w:r>
      <w:r>
        <w:rPr>
          <w:rFonts w:eastAsia="Times New Roman"/>
          <w:szCs w:val="24"/>
        </w:rPr>
        <w:t>ς</w:t>
      </w:r>
      <w:r>
        <w:rPr>
          <w:rFonts w:eastAsia="Times New Roman"/>
          <w:szCs w:val="24"/>
        </w:rPr>
        <w:t xml:space="preserve"> και αναφέρθηκα στη λέξη «σκάνδαλα», έχουμε μερικές εκκρεμότητες εδώ μέσα και μερικές απορίες</w:t>
      </w:r>
      <w:r>
        <w:rPr>
          <w:rFonts w:eastAsia="Times New Roman"/>
          <w:szCs w:val="24"/>
        </w:rPr>
        <w:t>,</w:t>
      </w:r>
      <w:r>
        <w:rPr>
          <w:rFonts w:eastAsia="Times New Roman"/>
          <w:szCs w:val="24"/>
        </w:rPr>
        <w:t xml:space="preserve"> οι οποίες δεν έχουν απαντηθεί. Τι γίνεται τελικά με το δάνειο του κ. Μητσοτάκη για την εφημερίδα του «</w:t>
      </w:r>
      <w:r>
        <w:rPr>
          <w:rFonts w:eastAsia="Times New Roman"/>
          <w:szCs w:val="24"/>
        </w:rPr>
        <w:t>ΚΗΡΥΚΑΣ</w:t>
      </w:r>
      <w:r>
        <w:rPr>
          <w:rFonts w:eastAsia="Times New Roman"/>
          <w:szCs w:val="24"/>
        </w:rPr>
        <w:t>»</w:t>
      </w:r>
      <w:r>
        <w:rPr>
          <w:rFonts w:eastAsia="Times New Roman"/>
          <w:szCs w:val="24"/>
        </w:rPr>
        <w:t xml:space="preserve"> των</w:t>
      </w:r>
      <w:r>
        <w:rPr>
          <w:rFonts w:eastAsia="Times New Roman"/>
          <w:szCs w:val="24"/>
        </w:rPr>
        <w:t xml:space="preserve"> </w:t>
      </w:r>
      <w:r>
        <w:rPr>
          <w:rFonts w:eastAsia="Times New Roman"/>
          <w:szCs w:val="24"/>
        </w:rPr>
        <w:t>Χ</w:t>
      </w:r>
      <w:r>
        <w:rPr>
          <w:rFonts w:eastAsia="Times New Roman"/>
          <w:szCs w:val="24"/>
        </w:rPr>
        <w:t>ανίων</w:t>
      </w:r>
      <w:r>
        <w:rPr>
          <w:rFonts w:eastAsia="Times New Roman"/>
          <w:szCs w:val="24"/>
        </w:rPr>
        <w:t>;</w:t>
      </w:r>
      <w:r>
        <w:rPr>
          <w:rFonts w:eastAsia="Times New Roman"/>
          <w:szCs w:val="24"/>
        </w:rPr>
        <w:t xml:space="preserve"> Απάντηση δεν πήραμε. Δανεικά και αγύριστα! Τι γίνεται με τα δάνεια των κομμάτων ΠΑΣΟΚ και Νέας Δημοκρατίας; Θα τα αποπληρώσετε ή θα σφυρίζετε αδιάφορα, ζητώντας μπόνους πενήντα εδρών για να τα βάλετε στα συρτάρια; Αυτό είναι ένα παράδειγμα και μία α</w:t>
      </w:r>
      <w:r>
        <w:rPr>
          <w:rFonts w:eastAsia="Times New Roman"/>
          <w:szCs w:val="24"/>
        </w:rPr>
        <w:t>πόδειξη ότι δεν θέλετε όλοι οι πολίτες να είναι ίσοι.</w:t>
      </w:r>
    </w:p>
    <w:p w14:paraId="45E64EFD" w14:textId="77777777" w:rsidR="006278D4" w:rsidRDefault="006E6FC2">
      <w:pPr>
        <w:spacing w:after="0" w:line="600" w:lineRule="auto"/>
        <w:ind w:firstLine="720"/>
        <w:jc w:val="both"/>
        <w:rPr>
          <w:rFonts w:eastAsia="Times New Roman"/>
          <w:szCs w:val="24"/>
        </w:rPr>
      </w:pPr>
      <w:r>
        <w:rPr>
          <w:rFonts w:eastAsia="Times New Roman"/>
          <w:szCs w:val="24"/>
        </w:rPr>
        <w:t>Κυρίες και κύριοι συνάδελφοι, μας κατηγορείτε γιατί δεν φέραμε την απλή αναλογική την πρώτη μέρα της εκλογής μας. Αν θυμάστε, τον πρώτο μήνα της εκλογής μας φέραμε το νομοσχέδιο για την αντιμετώπιση της</w:t>
      </w:r>
      <w:r>
        <w:rPr>
          <w:rFonts w:eastAsia="Times New Roman"/>
          <w:szCs w:val="24"/>
        </w:rPr>
        <w:t xml:space="preserve"> ανθρωπιστικής κρίσης που εσείς προκαλέσατε. Είναι θέμα προτεραιοτήτων.</w:t>
      </w:r>
    </w:p>
    <w:p w14:paraId="45E64EFE" w14:textId="77777777" w:rsidR="006278D4" w:rsidRDefault="006E6FC2">
      <w:pPr>
        <w:spacing w:after="0" w:line="600" w:lineRule="auto"/>
        <w:ind w:firstLine="720"/>
        <w:jc w:val="both"/>
        <w:rPr>
          <w:rFonts w:eastAsia="Times New Roman"/>
          <w:szCs w:val="24"/>
        </w:rPr>
      </w:pPr>
      <w:r>
        <w:rPr>
          <w:rFonts w:eastAsia="Times New Roman"/>
          <w:szCs w:val="24"/>
        </w:rPr>
        <w:lastRenderedPageBreak/>
        <w:t xml:space="preserve">Εμείς, όμως, φέραμε την απλή αναλογική σε έναν χρόνο από την εκλογή μας. Εσείς; Τι κάνατε τόσα χρόνια; </w:t>
      </w:r>
    </w:p>
    <w:p w14:paraId="45E64EFF" w14:textId="77777777" w:rsidR="006278D4" w:rsidRDefault="006E6FC2">
      <w:pPr>
        <w:spacing w:after="0" w:line="600" w:lineRule="auto"/>
        <w:ind w:firstLine="720"/>
        <w:jc w:val="both"/>
        <w:rPr>
          <w:rFonts w:eastAsia="Times New Roman"/>
          <w:szCs w:val="24"/>
        </w:rPr>
      </w:pPr>
      <w:r>
        <w:rPr>
          <w:rFonts w:eastAsia="Times New Roman"/>
          <w:szCs w:val="24"/>
        </w:rPr>
        <w:t>Συνεχίζω και θα είμαι πιο σύντομη. Ακούσαμε ότι το νομοσχέδιο είναι αποσπασματικ</w:t>
      </w:r>
      <w:r>
        <w:rPr>
          <w:rFonts w:eastAsia="Times New Roman"/>
          <w:szCs w:val="24"/>
        </w:rPr>
        <w:t xml:space="preserve">ό. Και ποιος σας είπε ότι σταματάμε το νομοθετικό μας έργο σήμερα το βράδυ; </w:t>
      </w:r>
    </w:p>
    <w:p w14:paraId="45E64F00" w14:textId="77777777" w:rsidR="006278D4" w:rsidRDefault="006E6FC2">
      <w:pPr>
        <w:spacing w:after="0" w:line="600" w:lineRule="auto"/>
        <w:ind w:firstLine="720"/>
        <w:jc w:val="both"/>
        <w:rPr>
          <w:rFonts w:eastAsia="Times New Roman"/>
          <w:szCs w:val="24"/>
        </w:rPr>
      </w:pPr>
      <w:r>
        <w:rPr>
          <w:rFonts w:eastAsia="Times New Roman"/>
          <w:szCs w:val="24"/>
        </w:rPr>
        <w:t xml:space="preserve">Ακούσαμε ότι δεν φέρνουμε τώρα το δικαίωμα ψήφου στους απόδημους. Εσείς τόσα χρόνια γιατί δεν κάνατε ούτε μία απλή καταγραφή του </w:t>
      </w:r>
      <w:r>
        <w:rPr>
          <w:rFonts w:eastAsia="Times New Roman"/>
          <w:szCs w:val="24"/>
        </w:rPr>
        <w:t>Ε</w:t>
      </w:r>
      <w:r>
        <w:rPr>
          <w:rFonts w:eastAsia="Times New Roman"/>
          <w:szCs w:val="24"/>
        </w:rPr>
        <w:t xml:space="preserve">λληνισμού στο εξωτερικό; </w:t>
      </w:r>
    </w:p>
    <w:p w14:paraId="45E64F01" w14:textId="77777777" w:rsidR="006278D4" w:rsidRDefault="006E6FC2">
      <w:pPr>
        <w:spacing w:after="0" w:line="600" w:lineRule="auto"/>
        <w:ind w:firstLine="720"/>
        <w:jc w:val="both"/>
        <w:rPr>
          <w:rFonts w:eastAsia="Times New Roman"/>
          <w:szCs w:val="24"/>
        </w:rPr>
      </w:pPr>
      <w:r>
        <w:rPr>
          <w:rFonts w:eastAsia="Times New Roman"/>
          <w:szCs w:val="24"/>
        </w:rPr>
        <w:t xml:space="preserve">Θα σας πω εγώ. Γιατί η </w:t>
      </w:r>
      <w:r>
        <w:rPr>
          <w:rFonts w:eastAsia="Times New Roman"/>
          <w:szCs w:val="24"/>
        </w:rPr>
        <w:t>μόνη καταγραφή που κάνατε τόσα χρόνια ήταν στους κομματικούς σας καταλόγους για να μεταφέρετε τους ανθρώπους αυτούς με τα τσάρτερ. Βόλευε, βλέπετε. Ήδη, όμως, έχει ξεκινήσει η επεξεργασία για την ψήφο των ομογενών. Μη βιάζεστε, αν κι εσείς τους έχετε ξεχάσ</w:t>
      </w:r>
      <w:r>
        <w:rPr>
          <w:rFonts w:eastAsia="Times New Roman"/>
          <w:szCs w:val="24"/>
        </w:rPr>
        <w:t xml:space="preserve">ει τόσα χρόνια. </w:t>
      </w:r>
    </w:p>
    <w:p w14:paraId="45E64F02" w14:textId="77777777" w:rsidR="006278D4" w:rsidRDefault="006E6FC2">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45E64F03" w14:textId="77777777" w:rsidR="006278D4" w:rsidRDefault="006E6FC2">
      <w:pPr>
        <w:spacing w:after="0" w:line="600" w:lineRule="auto"/>
        <w:ind w:firstLine="720"/>
        <w:jc w:val="both"/>
        <w:rPr>
          <w:rFonts w:eastAsia="Times New Roman"/>
          <w:szCs w:val="24"/>
        </w:rPr>
      </w:pPr>
      <w:r>
        <w:rPr>
          <w:rFonts w:eastAsia="Times New Roman"/>
          <w:szCs w:val="24"/>
        </w:rPr>
        <w:t xml:space="preserve">Έχω ένα λεπτό ακόμα.   </w:t>
      </w:r>
    </w:p>
    <w:p w14:paraId="45E64F04" w14:textId="77777777" w:rsidR="006278D4" w:rsidRDefault="006E6FC2">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Όχι, δεν έχετε. Μισό λεπτό. </w:t>
      </w:r>
    </w:p>
    <w:p w14:paraId="45E64F05" w14:textId="77777777" w:rsidR="006278D4" w:rsidRDefault="006E6FC2">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 xml:space="preserve">Είχα πέντε λεπτά. </w:t>
      </w:r>
    </w:p>
    <w:p w14:paraId="45E64F06" w14:textId="77777777" w:rsidR="006278D4" w:rsidRDefault="006E6FC2">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Απλά είχαμε ξεχάσει να σας βάλουμε τον χρόνο. </w:t>
      </w:r>
    </w:p>
    <w:p w14:paraId="45E64F07" w14:textId="77777777" w:rsidR="006278D4" w:rsidRDefault="006E6FC2">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 xml:space="preserve">Από τα επτά λεπτά πήγαμε στα πέντε; </w:t>
      </w:r>
    </w:p>
    <w:p w14:paraId="45E64F08" w14:textId="77777777" w:rsidR="006278D4" w:rsidRDefault="006E6FC2">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Πέντε λεπτά μιλήσατε, αλλά δεν είχαμε βάλει τον χρόνο. Έχετε μισό λεπτό ακόμα. </w:t>
      </w:r>
    </w:p>
    <w:p w14:paraId="45E64F09" w14:textId="77777777" w:rsidR="006278D4" w:rsidRDefault="006E6FC2">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Προχωρώ με επιχειρήματα από τ</w:t>
      </w:r>
      <w:r>
        <w:rPr>
          <w:rFonts w:eastAsia="Times New Roman"/>
          <w:szCs w:val="24"/>
        </w:rPr>
        <w:t>ο ΠΑΣΟΚ και λυπάμαι ειλικρινά, διότι είναι αίτημα δεκαετιών και του δικού σας χώρου και απορώ πώς διαγράφετε το ιδεολογικό σας υπόβαθρο και την ιστορία σας. Κι ας μην πάω μακριά. Πέρυσι, τέτοιο</w:t>
      </w:r>
      <w:r>
        <w:rPr>
          <w:rFonts w:eastAsia="Times New Roman"/>
          <w:szCs w:val="24"/>
        </w:rPr>
        <w:t>ν</w:t>
      </w:r>
      <w:r>
        <w:rPr>
          <w:rFonts w:eastAsia="Times New Roman"/>
          <w:szCs w:val="24"/>
        </w:rPr>
        <w:t xml:space="preserve"> καιρό, φέρατε τον ίδιο νόμο. Απορώ τι θα γράψει η ιστορία στο</w:t>
      </w:r>
      <w:r>
        <w:rPr>
          <w:rFonts w:eastAsia="Times New Roman"/>
          <w:szCs w:val="24"/>
        </w:rPr>
        <w:t>ν επίλογο του ΠΑΣΟΚ.</w:t>
      </w:r>
    </w:p>
    <w:p w14:paraId="45E64F0A" w14:textId="77777777" w:rsidR="006278D4" w:rsidRDefault="006E6FC2">
      <w:pPr>
        <w:spacing w:after="0" w:line="600" w:lineRule="auto"/>
        <w:ind w:firstLine="720"/>
        <w:jc w:val="both"/>
        <w:rPr>
          <w:rFonts w:eastAsia="Times New Roman"/>
          <w:szCs w:val="24"/>
        </w:rPr>
      </w:pPr>
      <w:r>
        <w:rPr>
          <w:rFonts w:eastAsia="Times New Roman"/>
          <w:szCs w:val="24"/>
        </w:rPr>
        <w:lastRenderedPageBreak/>
        <w:t>Τέλος, κυρίες και κύριοι, μισό λεπτό για τους δεκαεπτάρηδες. Είναι μία ρύθμιση η οποία έπρεπε να έχει γίνει από καιρό, διότι τα πράγματα άλλαξαν και πολλοί Βουλευτές δεν έχουν πάρει χαμπάρι. Οι νέοι, πλέον, είναι περισσότερο προβληματι</w:t>
      </w:r>
      <w:r>
        <w:rPr>
          <w:rFonts w:eastAsia="Times New Roman"/>
          <w:szCs w:val="24"/>
        </w:rPr>
        <w:t xml:space="preserve">σμένοι και ενημερωμένοι και πρέπει να τους δώσουμε φωνή, να αποφασίζουν για το δικό τους παρόν και για το δικό τους μέλλον. </w:t>
      </w:r>
    </w:p>
    <w:p w14:paraId="45E64F0B" w14:textId="77777777" w:rsidR="006278D4" w:rsidRDefault="006E6FC2">
      <w:pPr>
        <w:spacing w:after="0" w:line="600" w:lineRule="auto"/>
        <w:ind w:firstLine="720"/>
        <w:jc w:val="both"/>
        <w:rPr>
          <w:rFonts w:eastAsia="Times New Roman"/>
          <w:szCs w:val="24"/>
        </w:rPr>
      </w:pPr>
      <w:r>
        <w:rPr>
          <w:rFonts w:eastAsia="Times New Roman"/>
          <w:szCs w:val="24"/>
        </w:rPr>
        <w:t xml:space="preserve">Εδώ θα μου επιτρέψετε ένα ανέκδοτο. Μας λένε: «Φροντίστε μη μετατραπούν τα σχολεία σε προεκλογικά κέντρα». Έλεος! Ακόμα και σήμερα </w:t>
      </w:r>
      <w:r>
        <w:rPr>
          <w:rFonts w:eastAsia="Times New Roman"/>
          <w:szCs w:val="24"/>
        </w:rPr>
        <w:t xml:space="preserve">ψηφίζουν μαθητές. Είδατε σχολεία-προεκλογικά κέντρα; Λίγος σεβασμός σε αυτή τη γενιά. Λίγο σεβασμός. Είναι το μέλλον και γι’ αυτήν πρέπει να δουλέψουμε. </w:t>
      </w:r>
    </w:p>
    <w:p w14:paraId="45E64F0C" w14:textId="77777777" w:rsidR="006278D4" w:rsidRDefault="006E6FC2">
      <w:pPr>
        <w:spacing w:after="0"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Κολακέψτε τους κι άλλο</w:t>
      </w:r>
      <w:r>
        <w:rPr>
          <w:rFonts w:eastAsia="Times New Roman"/>
          <w:szCs w:val="24"/>
        </w:rPr>
        <w:t>!</w:t>
      </w:r>
      <w:r>
        <w:rPr>
          <w:rFonts w:eastAsia="Times New Roman"/>
          <w:szCs w:val="24"/>
        </w:rPr>
        <w:t xml:space="preserve">  </w:t>
      </w:r>
    </w:p>
    <w:p w14:paraId="45E64F0D" w14:textId="77777777" w:rsidR="006278D4" w:rsidRDefault="006E6FC2">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Μη μας κουνάτε το δάκτυλο.</w:t>
      </w:r>
    </w:p>
    <w:p w14:paraId="45E64F0E" w14:textId="77777777" w:rsidR="006278D4" w:rsidRDefault="006E6FC2">
      <w:pPr>
        <w:spacing w:after="0" w:line="600" w:lineRule="auto"/>
        <w:ind w:firstLine="720"/>
        <w:jc w:val="both"/>
        <w:rPr>
          <w:rFonts w:eastAsia="Times New Roman"/>
          <w:szCs w:val="24"/>
        </w:rPr>
      </w:pPr>
      <w:r>
        <w:rPr>
          <w:rFonts w:eastAsia="Times New Roman"/>
          <w:b/>
          <w:szCs w:val="24"/>
        </w:rPr>
        <w:t xml:space="preserve">ΠΡΟΕΔΡΟΣ </w:t>
      </w:r>
      <w:r>
        <w:rPr>
          <w:rFonts w:eastAsia="Times New Roman"/>
          <w:b/>
          <w:szCs w:val="24"/>
        </w:rPr>
        <w:t xml:space="preserve">(Νικόλαος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Κύριε Τασούλα, σας παρακαλώ. </w:t>
      </w:r>
    </w:p>
    <w:p w14:paraId="45E64F0F" w14:textId="77777777" w:rsidR="006278D4" w:rsidRDefault="006E6FC2">
      <w:pPr>
        <w:spacing w:after="0"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Γκαρά</w:t>
      </w:r>
      <w:proofErr w:type="spellEnd"/>
      <w:r>
        <w:rPr>
          <w:rFonts w:eastAsia="Times New Roman"/>
          <w:szCs w:val="24"/>
        </w:rPr>
        <w:t xml:space="preserve">, ολοκληρώστε. </w:t>
      </w:r>
    </w:p>
    <w:p w14:paraId="45E64F10" w14:textId="77777777" w:rsidR="006278D4" w:rsidRDefault="006E6FC2">
      <w:pPr>
        <w:spacing w:after="0" w:line="600" w:lineRule="auto"/>
        <w:ind w:firstLine="720"/>
        <w:jc w:val="both"/>
        <w:rPr>
          <w:rFonts w:eastAsia="Times New Roman"/>
          <w:szCs w:val="24"/>
        </w:rPr>
      </w:pPr>
      <w:r>
        <w:rPr>
          <w:rFonts w:eastAsia="Times New Roman"/>
          <w:b/>
          <w:szCs w:val="24"/>
        </w:rPr>
        <w:t xml:space="preserve">ΑΝΑΣΤΑΣΙΑ ΓΚΑΡΑ: </w:t>
      </w:r>
      <w:r>
        <w:rPr>
          <w:rFonts w:eastAsia="Times New Roman"/>
          <w:szCs w:val="24"/>
        </w:rPr>
        <w:t xml:space="preserve">Ολοκληρώνω. </w:t>
      </w:r>
    </w:p>
    <w:p w14:paraId="45E64F11" w14:textId="77777777" w:rsidR="006278D4" w:rsidRDefault="006E6FC2">
      <w:pPr>
        <w:spacing w:after="0" w:line="600" w:lineRule="auto"/>
        <w:ind w:firstLine="720"/>
        <w:jc w:val="both"/>
        <w:rPr>
          <w:rFonts w:eastAsia="Times New Roman"/>
          <w:szCs w:val="24"/>
        </w:rPr>
      </w:pPr>
      <w:r>
        <w:rPr>
          <w:rFonts w:eastAsia="Times New Roman"/>
          <w:szCs w:val="24"/>
        </w:rPr>
        <w:lastRenderedPageBreak/>
        <w:t>Ποιος φοβάται τους νέους; Ποιος φοβάται τη βούληση, την κυριαρχία του λαού, την ισότητα της ψήφου, τη διαφάνεια και την πρόοδο; Ποιος ενδιαφέρεται μό</w:t>
      </w:r>
      <w:r>
        <w:rPr>
          <w:rFonts w:eastAsia="Times New Roman"/>
          <w:szCs w:val="24"/>
        </w:rPr>
        <w:t xml:space="preserve">νο για την καρέκλα; Ποιος αμφισβητεί την ωριμότητα των πολιτών; Ποιος φοβάται τη δημοκρατία; Θα φανεί σήμερα το βράδυ κατά την ψηφοφορία. Τις απαντήσεις θα τις πάρουμε. </w:t>
      </w:r>
    </w:p>
    <w:p w14:paraId="45E64F12" w14:textId="77777777" w:rsidR="006278D4" w:rsidRDefault="006E6FC2">
      <w:pPr>
        <w:spacing w:after="0" w:line="600" w:lineRule="auto"/>
        <w:ind w:firstLine="720"/>
        <w:jc w:val="both"/>
        <w:rPr>
          <w:rFonts w:eastAsia="Times New Roman"/>
          <w:szCs w:val="24"/>
        </w:rPr>
      </w:pPr>
      <w:r>
        <w:rPr>
          <w:rFonts w:eastAsia="Times New Roman"/>
          <w:szCs w:val="24"/>
        </w:rPr>
        <w:t>Ευχαριστώ και συγ</w:t>
      </w:r>
      <w:r>
        <w:rPr>
          <w:rFonts w:eastAsia="Times New Roman"/>
          <w:szCs w:val="24"/>
        </w:rPr>
        <w:t>γ</w:t>
      </w:r>
      <w:r>
        <w:rPr>
          <w:rFonts w:eastAsia="Times New Roman"/>
          <w:szCs w:val="24"/>
        </w:rPr>
        <w:t xml:space="preserve">νώμη για τον χρόνο. </w:t>
      </w:r>
    </w:p>
    <w:p w14:paraId="45E64F13" w14:textId="77777777" w:rsidR="006278D4" w:rsidRDefault="006E6FC2">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45E64F14" w14:textId="77777777" w:rsidR="006278D4" w:rsidRDefault="006E6FC2">
      <w:pPr>
        <w:spacing w:after="0" w:line="600" w:lineRule="auto"/>
        <w:ind w:firstLine="720"/>
        <w:jc w:val="both"/>
        <w:rPr>
          <w:rFonts w:eastAsia="Times New Roman"/>
          <w:szCs w:val="24"/>
        </w:rPr>
      </w:pPr>
      <w:r>
        <w:rPr>
          <w:rFonts w:eastAsia="Times New Roman"/>
          <w:b/>
          <w:szCs w:val="24"/>
        </w:rPr>
        <w:t>ΠΡΟ</w:t>
      </w:r>
      <w:r>
        <w:rPr>
          <w:rFonts w:eastAsia="Times New Roman"/>
          <w:b/>
          <w:szCs w:val="24"/>
        </w:rPr>
        <w:t xml:space="preserve">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Τον λόγο έχει ο κ. Κρεμαστινός, αυστηρά για πέντε λεπτά. </w:t>
      </w:r>
    </w:p>
    <w:p w14:paraId="45E64F15" w14:textId="77777777" w:rsidR="006278D4" w:rsidRDefault="006E6FC2">
      <w:pPr>
        <w:spacing w:after="0" w:line="600" w:lineRule="auto"/>
        <w:ind w:firstLine="720"/>
        <w:jc w:val="both"/>
        <w:rPr>
          <w:rFonts w:eastAsia="Times New Roman"/>
          <w:szCs w:val="24"/>
        </w:rPr>
      </w:pPr>
      <w:r>
        <w:rPr>
          <w:rFonts w:eastAsia="Times New Roman"/>
          <w:b/>
          <w:szCs w:val="24"/>
        </w:rPr>
        <w:t xml:space="preserve">ΔΗΜΗΤΡΙΟΣ ΚΡΕΜΑΣΤΙΝΟΣ (Ε΄ Αντιπρόεδρος της Βουλής): </w:t>
      </w:r>
      <w:r>
        <w:rPr>
          <w:rFonts w:eastAsia="Times New Roman"/>
          <w:szCs w:val="24"/>
        </w:rPr>
        <w:t>Κύριε Πρόεδρε, αγαπητές και αγαπητοί συνάδελφοι, φαίνεται ότι χάνεται άλλη μία ευκαιρία να ψηφιστεί ένας εκλογικός νόμος</w:t>
      </w:r>
      <w:r>
        <w:rPr>
          <w:rFonts w:eastAsia="Times New Roman"/>
          <w:szCs w:val="24"/>
        </w:rPr>
        <w:t xml:space="preserve"> που να τον θέλει όλη η Βουλή.</w:t>
      </w:r>
    </w:p>
    <w:p w14:paraId="45E64F16" w14:textId="77777777" w:rsidR="006278D4" w:rsidRDefault="006E6FC2">
      <w:pPr>
        <w:spacing w:after="0" w:line="600" w:lineRule="auto"/>
        <w:ind w:firstLine="720"/>
        <w:jc w:val="both"/>
        <w:rPr>
          <w:rFonts w:eastAsia="Times New Roman"/>
          <w:szCs w:val="24"/>
        </w:rPr>
      </w:pPr>
      <w:r>
        <w:rPr>
          <w:rFonts w:eastAsia="Times New Roman"/>
          <w:szCs w:val="24"/>
        </w:rPr>
        <w:t>Ό</w:t>
      </w:r>
      <w:r>
        <w:rPr>
          <w:rFonts w:eastAsia="Times New Roman"/>
          <w:szCs w:val="24"/>
        </w:rPr>
        <w:t xml:space="preserve">λοι συμφωνούμε ότι η απλή αναλογική είναι το καλύτερο σύστημα από πλευράς αναλογικότητας και αν θέλετε και δικαιοσύνης. Όλοι, όμως, πρέπει να παραδεχθούμε ότι, οσάκις εφαρμόστηκε, ο μέσος </w:t>
      </w:r>
      <w:r>
        <w:rPr>
          <w:rFonts w:eastAsia="Times New Roman"/>
          <w:szCs w:val="24"/>
        </w:rPr>
        <w:lastRenderedPageBreak/>
        <w:t>όρος των κυβερνήσεων που κατάφεραν ν</w:t>
      </w:r>
      <w:r>
        <w:rPr>
          <w:rFonts w:eastAsia="Times New Roman"/>
          <w:szCs w:val="24"/>
        </w:rPr>
        <w:t>α επιβιώσουν δεν ξεπερνούσε τους έξι μήνες. Αυτό λέει η στατιστική.</w:t>
      </w:r>
    </w:p>
    <w:p w14:paraId="45E64F17" w14:textId="77777777" w:rsidR="006278D4" w:rsidRDefault="006E6FC2">
      <w:pPr>
        <w:spacing w:after="0" w:line="600" w:lineRule="auto"/>
        <w:ind w:firstLine="720"/>
        <w:jc w:val="both"/>
        <w:rPr>
          <w:rFonts w:eastAsia="Times New Roman"/>
          <w:szCs w:val="24"/>
        </w:rPr>
      </w:pPr>
      <w:r>
        <w:rPr>
          <w:rFonts w:eastAsia="Times New Roman"/>
          <w:szCs w:val="24"/>
        </w:rPr>
        <w:t>Άρα, λοιπόν, είναι δύο ακραίες θέσεις. Και μεταξύ των δύο ακραίων θέσεων, το κάθε κόμμα έχει εκφράσει τη θέση του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την υποστηρίζει, αλλά δεν θέλει κανένας να φύγει από τη θέση</w:t>
      </w:r>
      <w:r>
        <w:rPr>
          <w:rFonts w:eastAsia="Times New Roman"/>
          <w:szCs w:val="24"/>
        </w:rPr>
        <w:t xml:space="preserve"> του και να διαπραγματευτεί μία τρίτη θέση.     </w:t>
      </w:r>
    </w:p>
    <w:p w14:paraId="45E64F18"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Τι σημαίνει αυτό; Απλούστατα ότι δεν υπάρχει συναίνεση. Και το ερώτημα είναι: Αφού τα κόμματα δεν μπορούν να βρουν μια κοινή γραμμή στον εκλογικό νόμο, πώς θα βρουν γραμμή να συγκυβερνήσουν και να εξασφαλίσο</w:t>
      </w:r>
      <w:r>
        <w:rPr>
          <w:rFonts w:eastAsia="Times New Roman" w:cs="Times New Roman"/>
          <w:szCs w:val="24"/>
        </w:rPr>
        <w:t xml:space="preserve">υν μια σταθερότητα για τη χώρα που τόσο πολύ τη χρειάζεται; Είναι ένα ερώτημα, το οποίο πρέπει να μας απασχολήσει όλους και δυστυχώς η απάντηση είναι ζοφερή. </w:t>
      </w:r>
    </w:p>
    <w:p w14:paraId="45E64F19"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lastRenderedPageBreak/>
        <w:t>Αυτό που πρότεινε στην αρχή ο Υπουργός των Εσωτερικών, δηλαδή την απλή αναλογική σε ένα πλαίσιο δ</w:t>
      </w:r>
      <w:r>
        <w:rPr>
          <w:rFonts w:eastAsia="Times New Roman" w:cs="Times New Roman"/>
          <w:szCs w:val="24"/>
        </w:rPr>
        <w:t>ιακοσίων εβδομήντα ή διακοσίων εβδομήντα πέντε εδρών και τη διάσπαση των μεγάλων περιφερειών</w:t>
      </w:r>
      <w:r>
        <w:rPr>
          <w:rFonts w:eastAsia="Times New Roman" w:cs="Times New Roman"/>
          <w:szCs w:val="24"/>
        </w:rPr>
        <w:t>,</w:t>
      </w:r>
      <w:r>
        <w:rPr>
          <w:rFonts w:eastAsia="Times New Roman" w:cs="Times New Roman"/>
          <w:szCs w:val="24"/>
        </w:rPr>
        <w:t xml:space="preserve"> που οι άνθρωποι ψηφίζουν Βουλευτές, τους οποίους δεν γνωρίζουν, αλλά τους γνωρίζουν από την τηλεόραση που τους προβάλλει, ήταν κάτι λογικό. Δεν είδα κανέναν να το</w:t>
      </w:r>
      <w:r>
        <w:rPr>
          <w:rFonts w:eastAsia="Times New Roman" w:cs="Times New Roman"/>
          <w:szCs w:val="24"/>
        </w:rPr>
        <w:t xml:space="preserve"> συμμερίζεται. </w:t>
      </w:r>
    </w:p>
    <w:p w14:paraId="45E64F1A"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 ΠΑΣΟΚ πήρε τη θέση που βασικά υποστηρίζει διαχρονικά, αλλά ήταν και έτοιμο να συζητήσει όλες αυτές τις θέσεις. Όμως, όταν δεν υπάρχει συζήτηση και ο καθένας υποστηρίζει ότι η πρότασή του είναι η καλύτερη και πρέπει να επιβληθεί σε όλους, τότε το αποτέλ</w:t>
      </w:r>
      <w:r>
        <w:rPr>
          <w:rFonts w:eastAsia="Times New Roman" w:cs="Times New Roman"/>
          <w:szCs w:val="24"/>
        </w:rPr>
        <w:t>εσμα που έχουμε, όπως βλέπετε</w:t>
      </w:r>
      <w:r>
        <w:rPr>
          <w:rFonts w:eastAsia="Times New Roman" w:cs="Times New Roman"/>
          <w:szCs w:val="24"/>
        </w:rPr>
        <w:t>,</w:t>
      </w:r>
      <w:r>
        <w:rPr>
          <w:rFonts w:eastAsia="Times New Roman" w:cs="Times New Roman"/>
          <w:szCs w:val="24"/>
        </w:rPr>
        <w:t xml:space="preserve"> είναι αυτό. Απόψε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θα έχουμε έναν εκλογικό νόμο, ο οποίος δεν θα ισχύσει στις προσεχείς εκλογές –θα δούμε αν θα ισχύσει και ποτέ- γιατί εξαρτάται από το αποτέλεσμα των εκλογών που θα υπάρχει με το σημερινό σύστημα τι </w:t>
      </w:r>
      <w:r>
        <w:rPr>
          <w:rFonts w:eastAsia="Times New Roman" w:cs="Times New Roman"/>
          <w:szCs w:val="24"/>
        </w:rPr>
        <w:t xml:space="preserve">θα συμβεί αύριο και καταλαβαίνετε ότι δεν είναι κέρδος για κανέναν όλη αυτή η ιστορία. </w:t>
      </w:r>
    </w:p>
    <w:p w14:paraId="45E64F1B"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lastRenderedPageBreak/>
        <w:t xml:space="preserve">Εγώ θα πρότεινα να προβληματιστεί ο Πρωθυπουργός και ο Υπουργός των Εσωτερικών –θα ψηφισθεί απόψε ο νόμος- επί της ουσίας μήπως υπάρχει ακόμα και τώρα, όχι απόψε αλλά </w:t>
      </w:r>
      <w:r>
        <w:rPr>
          <w:rFonts w:eastAsia="Times New Roman" w:cs="Times New Roman"/>
          <w:szCs w:val="24"/>
        </w:rPr>
        <w:t>και αύριο, μία διέξοδος για να υπάρχει μια συζήτηση. Διότι αν δεν υπάρχει και καμμία διέξοδος, αντιλαμβάνεστε ότι δεν υπάρχει και μέλλον. Δηλαδή θα ξαναγυρίσουμε πίσω το κάθε κόμμα να φέρνει και έναν εκλογικό νόμο και να περιμένει τη μεθεπόμενη Βουλή να το</w:t>
      </w:r>
      <w:r>
        <w:rPr>
          <w:rFonts w:eastAsia="Times New Roman" w:cs="Times New Roman"/>
          <w:szCs w:val="24"/>
        </w:rPr>
        <w:t>ν εφαρμόσει</w:t>
      </w:r>
      <w:r>
        <w:rPr>
          <w:rFonts w:eastAsia="Times New Roman" w:cs="Times New Roman"/>
          <w:szCs w:val="24"/>
        </w:rPr>
        <w:t>,</w:t>
      </w:r>
      <w:r>
        <w:rPr>
          <w:rFonts w:eastAsia="Times New Roman" w:cs="Times New Roman"/>
          <w:szCs w:val="24"/>
        </w:rPr>
        <w:t xml:space="preserve"> εάν τα καταφέρει;</w:t>
      </w:r>
    </w:p>
    <w:p w14:paraId="45E64F1C"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Εδώ, κύριε Πρόεδρε, και η δική σας προσπάθεια πρέπει να δειχθεί</w:t>
      </w:r>
      <w:r>
        <w:rPr>
          <w:rFonts w:eastAsia="Times New Roman" w:cs="Times New Roman"/>
          <w:b/>
          <w:szCs w:val="24"/>
        </w:rPr>
        <w:t xml:space="preserve">, </w:t>
      </w:r>
      <w:r>
        <w:rPr>
          <w:rFonts w:eastAsia="Times New Roman" w:cs="Times New Roman"/>
          <w:szCs w:val="24"/>
        </w:rPr>
        <w:t>ούτως ώστε η Βουλή να αποκτήσει τη δέουσα σοβαρότητα και αν θέλετε και να εκτιμηθεί και από το εκλογικό Σώμα</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τριακόσιοι Βουλευτές, τριακόσιοι άνθρω</w:t>
      </w:r>
      <w:r>
        <w:rPr>
          <w:rFonts w:eastAsia="Times New Roman" w:cs="Times New Roman"/>
          <w:szCs w:val="24"/>
        </w:rPr>
        <w:t>ποι</w:t>
      </w:r>
      <w:r>
        <w:rPr>
          <w:rFonts w:eastAsia="Times New Roman" w:cs="Times New Roman"/>
          <w:szCs w:val="24"/>
        </w:rPr>
        <w:t>,</w:t>
      </w:r>
      <w:r>
        <w:rPr>
          <w:rFonts w:eastAsia="Times New Roman" w:cs="Times New Roman"/>
          <w:szCs w:val="24"/>
        </w:rPr>
        <w:t xml:space="preserve"> μπορούν επιτέλους να βρουν μια συνισταμένη, η οποία να μην είναι τα δ</w:t>
      </w:r>
      <w:r>
        <w:rPr>
          <w:rFonts w:eastAsia="Times New Roman" w:cs="Times New Roman"/>
          <w:szCs w:val="24"/>
        </w:rPr>
        <w:t>ύ</w:t>
      </w:r>
      <w:r>
        <w:rPr>
          <w:rFonts w:eastAsia="Times New Roman" w:cs="Times New Roman"/>
          <w:szCs w:val="24"/>
        </w:rPr>
        <w:t>ο άκρα</w:t>
      </w:r>
      <w:r>
        <w:rPr>
          <w:rFonts w:eastAsia="Times New Roman" w:cs="Times New Roman"/>
          <w:szCs w:val="24"/>
        </w:rPr>
        <w:t>,</w:t>
      </w:r>
      <w:r>
        <w:rPr>
          <w:rFonts w:eastAsia="Times New Roman" w:cs="Times New Roman"/>
          <w:szCs w:val="24"/>
        </w:rPr>
        <w:t xml:space="preserve"> τα οποία υποστηρίζουν ακραίες θέσεις. </w:t>
      </w:r>
    </w:p>
    <w:p w14:paraId="45E64F1D"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Με αυτές τις σκέψεις –και βέβαια τα τέσσερα λεπτά είναι αστείος χρόνος για να μπει κ</w:t>
      </w:r>
      <w:r>
        <w:rPr>
          <w:rFonts w:eastAsia="Times New Roman" w:cs="Times New Roman"/>
          <w:szCs w:val="24"/>
        </w:rPr>
        <w:t>άποιος</w:t>
      </w:r>
      <w:r>
        <w:rPr>
          <w:rFonts w:eastAsia="Times New Roman" w:cs="Times New Roman"/>
          <w:szCs w:val="24"/>
        </w:rPr>
        <w:t xml:space="preserve"> πιο βαθιά στο θέμα- θα ήθελα να κλείσω την </w:t>
      </w:r>
      <w:r>
        <w:rPr>
          <w:rFonts w:eastAsia="Times New Roman" w:cs="Times New Roman"/>
          <w:szCs w:val="24"/>
        </w:rPr>
        <w:t>ομιλία μου και να σεβαστώ και τον χρόνο, αλλά στον πειρασμό το</w:t>
      </w:r>
      <w:r>
        <w:rPr>
          <w:rFonts w:eastAsia="Times New Roman" w:cs="Times New Roman"/>
          <w:szCs w:val="24"/>
        </w:rPr>
        <w:t>ύ</w:t>
      </w:r>
      <w:r>
        <w:rPr>
          <w:rFonts w:eastAsia="Times New Roman" w:cs="Times New Roman"/>
          <w:szCs w:val="24"/>
        </w:rPr>
        <w:t xml:space="preserve"> να πω ορισμένα πράγματα παραπάνω, δεν θα α</w:t>
      </w:r>
      <w:r>
        <w:rPr>
          <w:rFonts w:eastAsia="Times New Roman" w:cs="Times New Roman"/>
          <w:szCs w:val="24"/>
        </w:rPr>
        <w:t>ντισταθώ</w:t>
      </w:r>
      <w:r>
        <w:rPr>
          <w:rFonts w:eastAsia="Times New Roman" w:cs="Times New Roman"/>
          <w:szCs w:val="24"/>
        </w:rPr>
        <w:t xml:space="preserve">. Δηλαδή, ακόμα και με αυτό το σύστημα </w:t>
      </w:r>
      <w:r>
        <w:rPr>
          <w:rFonts w:eastAsia="Times New Roman" w:cs="Times New Roman"/>
          <w:szCs w:val="24"/>
        </w:rPr>
        <w:lastRenderedPageBreak/>
        <w:t>το σημερινό, του μπόνους των πενήντα εδρών, όπως ξέρετε, από τότε που εφαρμόστηκε ο λαός δεν έδωσε πλει</w:t>
      </w:r>
      <w:r>
        <w:rPr>
          <w:rFonts w:eastAsia="Times New Roman" w:cs="Times New Roman"/>
          <w:szCs w:val="24"/>
        </w:rPr>
        <w:t>οψηφία αυτοδυναμίας. Ακόμη και στο σημερινό σύστημα</w:t>
      </w:r>
      <w:r>
        <w:rPr>
          <w:rFonts w:eastAsia="Times New Roman" w:cs="Times New Roman"/>
          <w:szCs w:val="24"/>
        </w:rPr>
        <w:t>,</w:t>
      </w:r>
      <w:r>
        <w:rPr>
          <w:rFonts w:eastAsia="Times New Roman" w:cs="Times New Roman"/>
          <w:szCs w:val="24"/>
        </w:rPr>
        <w:t xml:space="preserve"> εάν υπήρχε μια διάταξη</w:t>
      </w:r>
      <w:r>
        <w:rPr>
          <w:rFonts w:eastAsia="Times New Roman" w:cs="Times New Roman"/>
          <w:szCs w:val="24"/>
        </w:rPr>
        <w:t>,</w:t>
      </w:r>
      <w:r>
        <w:rPr>
          <w:rFonts w:eastAsia="Times New Roman" w:cs="Times New Roman"/>
          <w:szCs w:val="24"/>
        </w:rPr>
        <w:t xml:space="preserve"> που έλεγε ότι εφόσον δεν υπάρχει αυτοδυναμία</w:t>
      </w:r>
      <w:r>
        <w:rPr>
          <w:rFonts w:eastAsia="Times New Roman" w:cs="Times New Roman"/>
          <w:szCs w:val="24"/>
        </w:rPr>
        <w:t>,</w:t>
      </w:r>
      <w:r>
        <w:rPr>
          <w:rFonts w:eastAsia="Times New Roman" w:cs="Times New Roman"/>
          <w:szCs w:val="24"/>
        </w:rPr>
        <w:t xml:space="preserve"> δεν παίρνει το πρώτο κόμμα το μπόνους –δηλαδή όταν το πήρε με 18% η Νέα Δημοκρατία και το 36% τώρα, αλλά και τώρα δεν έχει αυτοδυναμί</w:t>
      </w:r>
      <w:r>
        <w:rPr>
          <w:rFonts w:eastAsia="Times New Roman" w:cs="Times New Roman"/>
          <w:szCs w:val="24"/>
        </w:rPr>
        <w:t>α- τότε ο λαός θέλει να μην υπάρξει μπόνους και να πάμε σε απλή αναλογική. Και αν ο κόσμος θέλει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να εκφράσει </w:t>
      </w:r>
      <w:r>
        <w:rPr>
          <w:rFonts w:eastAsia="Times New Roman" w:cs="Times New Roman"/>
          <w:szCs w:val="24"/>
        </w:rPr>
        <w:t xml:space="preserve">το μπόνους με την ψήφο του. </w:t>
      </w:r>
    </w:p>
    <w:p w14:paraId="45E64F1E"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Άρα, λοιπόν, δεν είναι ακραία αυτά τα πράγματα</w:t>
      </w:r>
      <w:r>
        <w:rPr>
          <w:rFonts w:eastAsia="Times New Roman" w:cs="Times New Roman"/>
          <w:szCs w:val="24"/>
        </w:rPr>
        <w:t>,</w:t>
      </w:r>
      <w:r>
        <w:rPr>
          <w:rFonts w:eastAsia="Times New Roman" w:cs="Times New Roman"/>
          <w:szCs w:val="24"/>
        </w:rPr>
        <w:t xml:space="preserve"> τα οποία συζητούμε τώρα, απλώς είναι θέματα κοινής λογικής. Εκτός κι </w:t>
      </w:r>
      <w:r>
        <w:rPr>
          <w:rFonts w:eastAsia="Times New Roman" w:cs="Times New Roman"/>
          <w:szCs w:val="24"/>
        </w:rPr>
        <w:t xml:space="preserve">αν θέλουμε όλοι να μείνουμε στη θέση μας, ο καθένας κατοχυρωμένος, ο καθένας να υποστηρίζει ότι έχει το ιδανικό και το τέλειο στο μυαλό του και να θέλει να το επιβάλει στους άλλους. </w:t>
      </w:r>
    </w:p>
    <w:p w14:paraId="45E64F1F"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Όμως, νομίζω ότι ο ελληνικός λαός που μας ακούει αυτή τη στιγμή, θέλει να</w:t>
      </w:r>
      <w:r>
        <w:rPr>
          <w:rFonts w:eastAsia="Times New Roman" w:cs="Times New Roman"/>
          <w:szCs w:val="24"/>
        </w:rPr>
        <w:t xml:space="preserve"> βρούμε όλοι μαζί μια λύση να αποκτήσει η χώρα έναν εκλογικό νόμο, ο οποίος θα ισχύσει όπως ισχύει σε όλες τις μεγάλες χώρες</w:t>
      </w:r>
      <w:r>
        <w:rPr>
          <w:rFonts w:eastAsia="Times New Roman" w:cs="Times New Roman"/>
          <w:szCs w:val="24"/>
        </w:rPr>
        <w:t>,</w:t>
      </w:r>
      <w:r>
        <w:rPr>
          <w:rFonts w:eastAsia="Times New Roman" w:cs="Times New Roman"/>
          <w:szCs w:val="24"/>
        </w:rPr>
        <w:t xml:space="preserve"> που δεν αλλάζει από το ένα κόμμα στο άλλο και από την μια τετραετία στην άλλη.</w:t>
      </w:r>
    </w:p>
    <w:p w14:paraId="45E64F20"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lastRenderedPageBreak/>
        <w:t>Ευχαριστώ.</w:t>
      </w:r>
    </w:p>
    <w:p w14:paraId="45E64F21" w14:textId="77777777" w:rsidR="006278D4" w:rsidRDefault="006E6FC2">
      <w:pPr>
        <w:spacing w:after="0" w:line="600" w:lineRule="auto"/>
        <w:ind w:firstLine="567"/>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Ευχαριστούμε πολύ, κύριε συνάδελφε. </w:t>
      </w:r>
    </w:p>
    <w:p w14:paraId="45E64F22"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 xml:space="preserve">Ο κ. Χρήστος </w:t>
      </w:r>
      <w:proofErr w:type="spellStart"/>
      <w:r>
        <w:rPr>
          <w:rFonts w:eastAsia="Times New Roman" w:cs="Times New Roman"/>
          <w:szCs w:val="24"/>
        </w:rPr>
        <w:t>Μπουκώρος</w:t>
      </w:r>
      <w:proofErr w:type="spellEnd"/>
      <w:r>
        <w:rPr>
          <w:rFonts w:eastAsia="Times New Roman" w:cs="Times New Roman"/>
          <w:szCs w:val="24"/>
        </w:rPr>
        <w:t xml:space="preserve"> έχει τον λόγο και ύστερα ο Πρόεδρος της Χρυσής Αυγής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Μιχαλολιάκος</w:t>
      </w:r>
      <w:proofErr w:type="spellEnd"/>
      <w:r>
        <w:rPr>
          <w:rFonts w:eastAsia="Times New Roman" w:cs="Times New Roman"/>
          <w:szCs w:val="24"/>
        </w:rPr>
        <w:t xml:space="preserve">. </w:t>
      </w:r>
    </w:p>
    <w:p w14:paraId="45E64F23" w14:textId="77777777" w:rsidR="006278D4" w:rsidRDefault="006E6FC2">
      <w:pPr>
        <w:spacing w:after="0" w:line="600" w:lineRule="auto"/>
        <w:ind w:firstLine="567"/>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 </w:t>
      </w:r>
    </w:p>
    <w:p w14:paraId="45E64F24"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στα πέντε λεπτά που έχουμε στη διάθεσή μας πριν </w:t>
      </w:r>
      <w:r>
        <w:rPr>
          <w:rFonts w:eastAsia="Times New Roman" w:cs="Times New Roman"/>
          <w:szCs w:val="24"/>
        </w:rPr>
        <w:t xml:space="preserve">δούμε τι θα συμβεί σε αυτόν τον τόπο, αν ποτέ εφαρμοστεί η απλή αναλογική, ας δούμε τι συνέβη σε αυτή την Αίθουσα τις τρεις μέρες που συζητάμε το προτεινόμενο νομοσχέδιο, αλλά και τις προηγούμενες ημέρες, στις επιτροπές. </w:t>
      </w:r>
    </w:p>
    <w:p w14:paraId="45E64F25"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 xml:space="preserve">Η Κυβέρνηση ΣΥΡΙΖΑ-ΑΝΕΛ βρίσκεται </w:t>
      </w:r>
      <w:r>
        <w:rPr>
          <w:rFonts w:eastAsia="Times New Roman" w:cs="Times New Roman"/>
          <w:szCs w:val="24"/>
        </w:rPr>
        <w:t xml:space="preserve">αντιμέτωπη με την πρώτη σημαντική οδυνηρή, θα έλεγα, κοινοβουλευτική της ήττα. Έβαλε πολύ ψηλά τον </w:t>
      </w:r>
      <w:proofErr w:type="spellStart"/>
      <w:r>
        <w:rPr>
          <w:rFonts w:eastAsia="Times New Roman" w:cs="Times New Roman"/>
          <w:szCs w:val="24"/>
        </w:rPr>
        <w:t>πήχυ</w:t>
      </w:r>
      <w:proofErr w:type="spellEnd"/>
      <w:r>
        <w:rPr>
          <w:rFonts w:eastAsia="Times New Roman" w:cs="Times New Roman"/>
          <w:szCs w:val="24"/>
        </w:rPr>
        <w:t xml:space="preserve"> των διακοσίων εδρών και απόψε το βράδυ με την ψηφοφορία περνάει κάτω από τον </w:t>
      </w:r>
      <w:proofErr w:type="spellStart"/>
      <w:r>
        <w:rPr>
          <w:rFonts w:eastAsia="Times New Roman" w:cs="Times New Roman"/>
          <w:szCs w:val="24"/>
        </w:rPr>
        <w:t>πήχυ</w:t>
      </w:r>
      <w:proofErr w:type="spellEnd"/>
      <w:r>
        <w:rPr>
          <w:rFonts w:eastAsia="Times New Roman" w:cs="Times New Roman"/>
          <w:szCs w:val="24"/>
        </w:rPr>
        <w:t xml:space="preserve">. </w:t>
      </w:r>
    </w:p>
    <w:p w14:paraId="45E64F2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Αναρωτιούνται πολλοί συνάδελφοι της Πλειοψηφίας γιατί τα μικρότερα κ</w:t>
      </w:r>
      <w:r>
        <w:rPr>
          <w:rFonts w:eastAsia="Times New Roman" w:cs="Times New Roman"/>
          <w:szCs w:val="24"/>
        </w:rPr>
        <w:t xml:space="preserve">όμματα του </w:t>
      </w:r>
      <w:r>
        <w:rPr>
          <w:rFonts w:eastAsia="Times New Roman" w:cs="Times New Roman"/>
          <w:szCs w:val="24"/>
        </w:rPr>
        <w:t>Κ</w:t>
      </w:r>
      <w:r>
        <w:rPr>
          <w:rFonts w:eastAsia="Times New Roman" w:cs="Times New Roman"/>
          <w:szCs w:val="24"/>
        </w:rPr>
        <w:t xml:space="preserve">έντρου ή της </w:t>
      </w:r>
      <w:r>
        <w:rPr>
          <w:rFonts w:eastAsia="Times New Roman" w:cs="Times New Roman"/>
          <w:szCs w:val="24"/>
        </w:rPr>
        <w:t>Κ</w:t>
      </w:r>
      <w:r>
        <w:rPr>
          <w:rFonts w:eastAsia="Times New Roman" w:cs="Times New Roman"/>
          <w:szCs w:val="24"/>
        </w:rPr>
        <w:t>εντροαριστεράς δεν συναινούν και δεν ψηφίζουν το</w:t>
      </w:r>
      <w:r>
        <w:rPr>
          <w:rFonts w:eastAsia="Times New Roman" w:cs="Times New Roman"/>
          <w:szCs w:val="24"/>
        </w:rPr>
        <w:t>ν</w:t>
      </w:r>
      <w:r>
        <w:rPr>
          <w:rFonts w:eastAsia="Times New Roman" w:cs="Times New Roman"/>
          <w:szCs w:val="24"/>
        </w:rPr>
        <w:t xml:space="preserve"> νόμο, που προτείνει η Κυβέρνηση, και την εκφράζουν αυτή την απορία συνεχώς και με έντονο τρόπο.</w:t>
      </w:r>
    </w:p>
    <w:p w14:paraId="45E64F2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πάρα πολύ απλό. Τα μικρότερα κόμματα αντιλήφθηκα</w:t>
      </w:r>
      <w:r>
        <w:rPr>
          <w:rFonts w:eastAsia="Times New Roman" w:cs="Times New Roman"/>
          <w:szCs w:val="24"/>
        </w:rPr>
        <w:t>ν ότι δεν πρόκειται για κα</w:t>
      </w:r>
      <w:r>
        <w:rPr>
          <w:rFonts w:eastAsia="Times New Roman" w:cs="Times New Roman"/>
          <w:szCs w:val="24"/>
        </w:rPr>
        <w:t>μ</w:t>
      </w:r>
      <w:r>
        <w:rPr>
          <w:rFonts w:eastAsia="Times New Roman" w:cs="Times New Roman"/>
          <w:szCs w:val="24"/>
        </w:rPr>
        <w:t>μία γνήσια προσπάθεια, για κα</w:t>
      </w:r>
      <w:r>
        <w:rPr>
          <w:rFonts w:eastAsia="Times New Roman" w:cs="Times New Roman"/>
          <w:szCs w:val="24"/>
        </w:rPr>
        <w:t>μ</w:t>
      </w:r>
      <w:r>
        <w:rPr>
          <w:rFonts w:eastAsia="Times New Roman" w:cs="Times New Roman"/>
          <w:szCs w:val="24"/>
        </w:rPr>
        <w:t xml:space="preserve">μία γνήσια απλή αναλογική, αλλά για </w:t>
      </w:r>
      <w:proofErr w:type="spellStart"/>
      <w:r>
        <w:rPr>
          <w:rFonts w:eastAsia="Times New Roman" w:cs="Times New Roman"/>
          <w:szCs w:val="24"/>
        </w:rPr>
        <w:t>τακτικισμούς</w:t>
      </w:r>
      <w:proofErr w:type="spellEnd"/>
      <w:r>
        <w:rPr>
          <w:rFonts w:eastAsia="Times New Roman" w:cs="Times New Roman"/>
          <w:szCs w:val="24"/>
        </w:rPr>
        <w:t xml:space="preserve"> της Κυβέρνησης, που επιχείρησαν να εγκλωβίσουν μέρος του πολιτικού σκηνικού, να το κάνουν μέρος του σχεδιασμού τους και εν τέλει να το χειραγωγήσουν. </w:t>
      </w:r>
      <w:r>
        <w:rPr>
          <w:rFonts w:eastAsia="Times New Roman" w:cs="Times New Roman"/>
          <w:szCs w:val="24"/>
        </w:rPr>
        <w:t xml:space="preserve">Έγινε, λοιπόν, αντιληπτή αυτή η προσπάθεια, γι’ αυτό πιστεύω προσωπικά ότι τα μικρότερα κόμματα απέχουν από τους σχεδιασμούς της Κυβέρνησης. </w:t>
      </w:r>
    </w:p>
    <w:p w14:paraId="45E64F2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Δεν θα αναφερθώ ούτε στην ψήφο στα δεκαεπτά, που στην ουσία είναι στα δεκαέξι, ούτε στο μπόνους των πενήντα εδρών </w:t>
      </w:r>
      <w:r>
        <w:rPr>
          <w:rFonts w:eastAsia="Times New Roman" w:cs="Times New Roman"/>
          <w:szCs w:val="24"/>
        </w:rPr>
        <w:t>–που ουσιαστικά είναι τριάντα και κάτι- ούτε σε δύο αριθμούς δεν πρόκειται να είστε συνεπείς. Λέτε και ξαναλέτε για ψήφο στα δεκαεπτά. Λέτε και ξαναλέτε για μπόνους πενήντα εδρών</w:t>
      </w:r>
      <w:r>
        <w:rPr>
          <w:rFonts w:eastAsia="Times New Roman" w:cs="Times New Roman"/>
          <w:szCs w:val="24"/>
        </w:rPr>
        <w:t>,</w:t>
      </w:r>
      <w:r>
        <w:rPr>
          <w:rFonts w:eastAsia="Times New Roman" w:cs="Times New Roman"/>
          <w:szCs w:val="24"/>
        </w:rPr>
        <w:t xml:space="preserve"> που ποτέ δεν έχει δοθεί σε κανένα κόμμα από τότε που ισχύει ο σημερινός εκλο</w:t>
      </w:r>
      <w:r>
        <w:rPr>
          <w:rFonts w:eastAsia="Times New Roman" w:cs="Times New Roman"/>
          <w:szCs w:val="24"/>
        </w:rPr>
        <w:t xml:space="preserve">γικός νόμος. </w:t>
      </w:r>
    </w:p>
    <w:p w14:paraId="45E64F2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στα λίγα λεπτά που έχω στη διάθεσή μου να αναφερθώ σε αυτό που ο ΣΥΡΙΖΑ παρουσιάζει ως πρωτοτυπία και φέρεται ως ο γνήσιος εκφραστής του. Ποιο είναι αυτό; Η κουλτούρα των συνεργασιών. Είναι λάθος και επιτρέψτε μου να πω ότι είνα</w:t>
      </w:r>
      <w:r>
        <w:rPr>
          <w:rFonts w:eastAsia="Times New Roman" w:cs="Times New Roman"/>
          <w:szCs w:val="24"/>
        </w:rPr>
        <w:t xml:space="preserve">ι και ανιστόρητο. </w:t>
      </w:r>
    </w:p>
    <w:p w14:paraId="45E64F2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Το κόμμα που έχει επιδείξει κουλτούρα συνεργασιών, στα χρόνια της Μεταπολίτευσης τουλάχιστον, περισσότερο από κάθε άλλο κόμμα είναι η Νέα Δημοκρατία. Ας μην έχουμε κοντή μνήμη. Η Νέα Δημοκρατία συνεργάστηκε όταν έπρεπε και με το ΚΚΕ και </w:t>
      </w:r>
      <w:r>
        <w:rPr>
          <w:rFonts w:eastAsia="Times New Roman" w:cs="Times New Roman"/>
          <w:szCs w:val="24"/>
        </w:rPr>
        <w:t>με τον Σ</w:t>
      </w:r>
      <w:r>
        <w:rPr>
          <w:rFonts w:eastAsia="Times New Roman" w:cs="Times New Roman"/>
          <w:szCs w:val="24"/>
        </w:rPr>
        <w:t>υνασπισμό</w:t>
      </w:r>
      <w:r>
        <w:rPr>
          <w:rFonts w:eastAsia="Times New Roman" w:cs="Times New Roman"/>
          <w:szCs w:val="24"/>
        </w:rPr>
        <w:t xml:space="preserve">, τον πολιτικό σας πρόγονο, και με το ΠΑΣΟΚ και με τη Δημοκρατική Ανανέωση, αλλά και αργότερα επί των ημερών της </w:t>
      </w:r>
      <w:r>
        <w:rPr>
          <w:rFonts w:eastAsia="Times New Roman" w:cs="Times New Roman"/>
          <w:szCs w:val="24"/>
        </w:rPr>
        <w:t>κ</w:t>
      </w:r>
      <w:r>
        <w:rPr>
          <w:rFonts w:eastAsia="Times New Roman" w:cs="Times New Roman"/>
          <w:szCs w:val="24"/>
        </w:rPr>
        <w:t>υβέρνησης Σαμαρά συνεργάστηκε ξανά με το ΠΑΣΟΚ, με τη ΔΗΜΑΡ, νωρίτερα με τον Λαϊκό Ορθόδοξο Συναγερμό. Η Κυβέρνηση ΣΥΡΙΖΑ-ΑΝΕ</w:t>
      </w:r>
      <w:r>
        <w:rPr>
          <w:rFonts w:eastAsia="Times New Roman" w:cs="Times New Roman"/>
          <w:szCs w:val="24"/>
        </w:rPr>
        <w:t xml:space="preserve">Λ, πιο συγκεκριμένα ο ΣΥΡΙΖΑ, με ποιον έχει συνεργαστεί; Μια και μόνη συνεργασία έχει να επιδείξει, με το </w:t>
      </w:r>
      <w:r>
        <w:rPr>
          <w:rFonts w:eastAsia="Times New Roman" w:cs="Times New Roman"/>
          <w:szCs w:val="24"/>
        </w:rPr>
        <w:t>κ</w:t>
      </w:r>
      <w:r>
        <w:rPr>
          <w:rFonts w:eastAsia="Times New Roman" w:cs="Times New Roman"/>
          <w:szCs w:val="24"/>
        </w:rPr>
        <w:t>όμμα των ΑΝΕΛ.</w:t>
      </w:r>
    </w:p>
    <w:p w14:paraId="45E64F2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Και για να έχουμε καλό ερώτημα, κυρίες και κύριοι συνάδελφοι, μετά τις εκλογές του Ιανουαρίου και του Σεπτεμβρίου του 2015, τι ακριβώς</w:t>
      </w:r>
      <w:r>
        <w:rPr>
          <w:rFonts w:eastAsia="Times New Roman" w:cs="Times New Roman"/>
          <w:szCs w:val="24"/>
        </w:rPr>
        <w:t xml:space="preserve"> κάνατε; Ακούσατε τη λαϊκή βούληση; Ερμηνεύσατε το μήνυμα του </w:t>
      </w:r>
      <w:r>
        <w:rPr>
          <w:rFonts w:eastAsia="Times New Roman" w:cs="Times New Roman"/>
          <w:szCs w:val="24"/>
        </w:rPr>
        <w:lastRenderedPageBreak/>
        <w:t>λαού; Ή συγκροτήσατε μια κυβέρνηση, την οποία είχατε προαποφασίσει, με έναν συγκεκριμένο κυβερνητικό εταίρο; Ποιος ήταν αυτός ο κυβερνητικός εταίρος; Ήταν ο σύμμαχός σας, αυτός με τον οποίο χτίσ</w:t>
      </w:r>
      <w:r>
        <w:rPr>
          <w:rFonts w:eastAsia="Times New Roman" w:cs="Times New Roman"/>
          <w:szCs w:val="24"/>
        </w:rPr>
        <w:t xml:space="preserve">ατε τη συμμαχία της εξαπάτησης του ελληνικού λαού επί τρία ολόκληρα χρόνια, που συστήσατε τη συμμαχία, η οποία δηλητηρίασε την πολιτική ζωή, καλλιέργησε και ανέχτηκε τη φραστική βία, καλλιέργησε το μίσος μεταξύ των Ελλήνων. Με αυτόν συνεργαστήκατε! </w:t>
      </w:r>
    </w:p>
    <w:p w14:paraId="45E64F2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Για πο</w:t>
      </w:r>
      <w:r>
        <w:rPr>
          <w:rFonts w:eastAsia="Times New Roman" w:cs="Times New Roman"/>
          <w:szCs w:val="24"/>
        </w:rPr>
        <w:t xml:space="preserve">ια κουλτούρα συνεργασιών μιλάτε; Πρόκειται για κάποια ιδεολογική προσέγγιση, πρόκειται για κάποια ιδεολογική συγγένεια, για κάποια προγραμματική σύγκλιση; Φυσικά όχι. </w:t>
      </w:r>
      <w:proofErr w:type="spellStart"/>
      <w:r>
        <w:rPr>
          <w:rFonts w:eastAsia="Times New Roman" w:cs="Times New Roman"/>
          <w:szCs w:val="24"/>
        </w:rPr>
        <w:t>Τακτικισμοί</w:t>
      </w:r>
      <w:proofErr w:type="spellEnd"/>
      <w:r>
        <w:rPr>
          <w:rFonts w:eastAsia="Times New Roman" w:cs="Times New Roman"/>
          <w:szCs w:val="24"/>
        </w:rPr>
        <w:t xml:space="preserve"> και επιτρέψτε μου να πω </w:t>
      </w:r>
      <w:proofErr w:type="spellStart"/>
      <w:r>
        <w:rPr>
          <w:rFonts w:eastAsia="Times New Roman" w:cs="Times New Roman"/>
          <w:szCs w:val="24"/>
        </w:rPr>
        <w:t>τακτικισμοί</w:t>
      </w:r>
      <w:proofErr w:type="spellEnd"/>
      <w:r>
        <w:rPr>
          <w:rFonts w:eastAsia="Times New Roman" w:cs="Times New Roman"/>
          <w:szCs w:val="24"/>
        </w:rPr>
        <w:t xml:space="preserve"> της πολιτικής και αμοραλισμός της εξουσία</w:t>
      </w:r>
      <w:r>
        <w:rPr>
          <w:rFonts w:eastAsia="Times New Roman" w:cs="Times New Roman"/>
          <w:szCs w:val="24"/>
        </w:rPr>
        <w:t>ς.</w:t>
      </w:r>
    </w:p>
    <w:p w14:paraId="45E64F2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5E64F2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Επειδή βλέπω ότι και ο χρόνος ολοκληρώνεται σιγά σιγά, θα ήθελα να πω, αν μου επιτρέπεται, μια συμβουλή από έναν πολιτικό αντίπαλο. Είναι δωρεάν συμβουλή. Αν θέλετε να τ</w:t>
      </w:r>
      <w:r>
        <w:rPr>
          <w:rFonts w:eastAsia="Times New Roman" w:cs="Times New Roman"/>
          <w:szCs w:val="24"/>
        </w:rPr>
        <w:t xml:space="preserve">ύχετε του σεβασμού και της εκτίμησης του ελληνικού λαού, ασχοληθείτε με τα προβλήματά του. Διότι ξέρετε, κυρίες και κύριοι </w:t>
      </w:r>
      <w:r>
        <w:rPr>
          <w:rFonts w:eastAsia="Times New Roman" w:cs="Times New Roman"/>
          <w:szCs w:val="24"/>
        </w:rPr>
        <w:lastRenderedPageBreak/>
        <w:t xml:space="preserve">συνάδελφοι, ότι οι ελληνικές οικογένειες, που μαζεύονται τα βράδια γύρω από το τραπέζι, δεν συζητούν ούτε για τη συνταγματική </w:t>
      </w:r>
      <w:r>
        <w:rPr>
          <w:rFonts w:eastAsia="Times New Roman" w:cs="Times New Roman"/>
          <w:szCs w:val="24"/>
        </w:rPr>
        <w:t>Α</w:t>
      </w:r>
      <w:r>
        <w:rPr>
          <w:rFonts w:eastAsia="Times New Roman" w:cs="Times New Roman"/>
          <w:szCs w:val="24"/>
        </w:rPr>
        <w:t>ναθεώρ</w:t>
      </w:r>
      <w:r>
        <w:rPr>
          <w:rFonts w:eastAsia="Times New Roman" w:cs="Times New Roman"/>
          <w:szCs w:val="24"/>
        </w:rPr>
        <w:t>ηση ούτε για τον εκλογικό νόμο, που διαλέξατε να φέρετε στις 20 Ιουλίου του 2016. Συζητούν πώς θα βρουν τα παιδιά τους δουλειές, πώς θα αλλάξει η οικονομική κατάσταση, πώς θα βελτιωθεί η ζωή τους.</w:t>
      </w:r>
    </w:p>
    <w:p w14:paraId="45E64F2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Αν θέλετε να τύχετε του σεβασμού και της εκτίμησης του ελλη</w:t>
      </w:r>
      <w:r>
        <w:rPr>
          <w:rFonts w:eastAsia="Times New Roman" w:cs="Times New Roman"/>
          <w:szCs w:val="24"/>
        </w:rPr>
        <w:t xml:space="preserve">νικού λαού, να ασχοληθείτε με τα πραγματικά προβλήματα. Όμως, πολύ φοβάμαι ότι δεν προλαβαίνετε. Η Κυβέρνησή σας είναι μια κυβέρνηση, που φθίνει καθημερινά, ακριβώς επειδή ασχολείται με επικοινωνιακούς </w:t>
      </w:r>
      <w:proofErr w:type="spellStart"/>
      <w:r>
        <w:rPr>
          <w:rFonts w:eastAsia="Times New Roman" w:cs="Times New Roman"/>
          <w:szCs w:val="24"/>
        </w:rPr>
        <w:t>τακτικισμούς</w:t>
      </w:r>
      <w:proofErr w:type="spellEnd"/>
      <w:r>
        <w:rPr>
          <w:rFonts w:eastAsia="Times New Roman" w:cs="Times New Roman"/>
          <w:szCs w:val="24"/>
        </w:rPr>
        <w:t xml:space="preserve"> και όχι με πραγματικά προβλήματα.</w:t>
      </w:r>
    </w:p>
    <w:p w14:paraId="45E64F3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Πάρα πο</w:t>
      </w:r>
      <w:r>
        <w:rPr>
          <w:rFonts w:eastAsia="Times New Roman" w:cs="Times New Roman"/>
          <w:szCs w:val="24"/>
        </w:rPr>
        <w:t>λύ σύντομα η αποψινή κοινοβουλευτική σας ήττα θα μετατραπεί σε μια μεγάλη πολιτική ήττα, η οποία θα φέρει στην κυβέρνηση τη Νέα Δημοκρατία και στην πρωθυπουργία τον Κυριάκο Μητσοτάκη.</w:t>
      </w:r>
    </w:p>
    <w:p w14:paraId="45E64F31"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E64F3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ΠΡΟΕΔΡΟΣ (Νικόλαος</w:t>
      </w:r>
      <w:r>
        <w:rPr>
          <w:rFonts w:eastAsia="Times New Roman" w:cs="Times New Roman"/>
          <w:b/>
          <w:szCs w:val="24"/>
        </w:rPr>
        <w:t xml:space="preserve">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 </w:t>
      </w:r>
    </w:p>
    <w:p w14:paraId="45E64F3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Μετά τον κ. </w:t>
      </w:r>
      <w:proofErr w:type="spellStart"/>
      <w:r>
        <w:rPr>
          <w:rFonts w:eastAsia="Times New Roman" w:cs="Times New Roman"/>
          <w:szCs w:val="24"/>
        </w:rPr>
        <w:t>Μιχαλολιάκο</w:t>
      </w:r>
      <w:proofErr w:type="spellEnd"/>
      <w:r>
        <w:rPr>
          <w:rFonts w:eastAsia="Times New Roman" w:cs="Times New Roman"/>
          <w:szCs w:val="24"/>
        </w:rPr>
        <w:t xml:space="preserve"> θα ακολουθήσει ο κ. Ψαριανός και ύστερα η κ. Σταματάκη. Όποιος λείπει από αυτούς τους δεκαέξι, που έγινε η επιλογή να μιλήσουν, εκ των ομιλητών θα περνάω στον αμέσως επόμενο.</w:t>
      </w:r>
    </w:p>
    <w:p w14:paraId="45E64F3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έχετε τον </w:t>
      </w:r>
      <w:r>
        <w:rPr>
          <w:rFonts w:eastAsia="Times New Roman" w:cs="Times New Roman"/>
          <w:szCs w:val="24"/>
        </w:rPr>
        <w:t>λόγο.</w:t>
      </w:r>
    </w:p>
    <w:p w14:paraId="45E64F3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Χρυσή Αυγή): </w:t>
      </w:r>
      <w:r>
        <w:rPr>
          <w:rFonts w:eastAsia="Times New Roman" w:cs="Times New Roman"/>
          <w:szCs w:val="24"/>
        </w:rPr>
        <w:t xml:space="preserve">Κύριε Πρόεδρε, κυρίες και κύριοι Βουλευτές, πριν αναφερθώ στον εκλογικό νόμο, θέλω να καταθέσω το γεγονός </w:t>
      </w:r>
      <w:r>
        <w:rPr>
          <w:rFonts w:eastAsia="Times New Roman" w:cs="Times New Roman"/>
          <w:szCs w:val="24"/>
        </w:rPr>
        <w:t xml:space="preserve">ότι στις 5 Ιουλίου κατατέθηκε από τον αξιότιμο Υπουργό κ. </w:t>
      </w:r>
      <w:proofErr w:type="spellStart"/>
      <w:r>
        <w:rPr>
          <w:rFonts w:eastAsia="Times New Roman" w:cs="Times New Roman"/>
          <w:szCs w:val="24"/>
        </w:rPr>
        <w:t>Κουρουμπλή</w:t>
      </w:r>
      <w:proofErr w:type="spellEnd"/>
      <w:r>
        <w:rPr>
          <w:rFonts w:eastAsia="Times New Roman" w:cs="Times New Roman"/>
          <w:szCs w:val="24"/>
        </w:rPr>
        <w:t xml:space="preserve"> ο εκλογικός νόμος και στις 6 Ιουλίου, στα γραφεία μας των βορείων προαστείων, όπου δολοφονήθηκαν δύο νέα παιδιά, έγινε μια επίθεση από «γνωστούς-αγνώστους» και εγράφη το σύνθημα: «Έναν με</w:t>
      </w:r>
      <w:r>
        <w:rPr>
          <w:rFonts w:eastAsia="Times New Roman" w:cs="Times New Roman"/>
          <w:szCs w:val="24"/>
        </w:rPr>
        <w:t xml:space="preserve">γάλο λάκκο για τον </w:t>
      </w:r>
      <w:proofErr w:type="spellStart"/>
      <w:r>
        <w:rPr>
          <w:rFonts w:eastAsia="Times New Roman" w:cs="Times New Roman"/>
          <w:szCs w:val="24"/>
        </w:rPr>
        <w:t>Μιχαλολιάκο</w:t>
      </w:r>
      <w:proofErr w:type="spellEnd"/>
      <w:r>
        <w:rPr>
          <w:rFonts w:eastAsia="Times New Roman" w:cs="Times New Roman"/>
          <w:szCs w:val="24"/>
        </w:rPr>
        <w:t xml:space="preserve">». Απειλή θανάτου για τον Αρχηγό πολιτικού κόμματος. Και όλες οι εφημερίδες, όλα τα κανάλια, άπαντα τα κόμματα μέσα σε αυτήν εδώ τη Βουλή δεν είχαν να πουν μια λέξη. </w:t>
      </w:r>
    </w:p>
    <w:p w14:paraId="45E64F3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παραδίδω </w:t>
      </w:r>
      <w:r>
        <w:rPr>
          <w:rFonts w:eastAsia="Times New Roman" w:cs="Times New Roman"/>
          <w:szCs w:val="24"/>
        </w:rPr>
        <w:t>σ</w:t>
      </w:r>
      <w:r>
        <w:rPr>
          <w:rFonts w:eastAsia="Times New Roman" w:cs="Times New Roman"/>
          <w:szCs w:val="24"/>
        </w:rPr>
        <w:t xml:space="preserve">την κρίση του ελληνικού λαού. Είστε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w:t>
      </w:r>
      <w:r>
        <w:rPr>
          <w:rFonts w:eastAsia="Times New Roman" w:cs="Times New Roman"/>
          <w:szCs w:val="24"/>
        </w:rPr>
        <w:t>κατά της βίας. Η βία κατά της Χρυσής Αυγής φαίνεται</w:t>
      </w:r>
      <w:r>
        <w:rPr>
          <w:rFonts w:eastAsia="Times New Roman" w:cs="Times New Roman"/>
          <w:szCs w:val="24"/>
        </w:rPr>
        <w:t xml:space="preserve"> ότι</w:t>
      </w:r>
      <w:r>
        <w:rPr>
          <w:rFonts w:eastAsia="Times New Roman" w:cs="Times New Roman"/>
          <w:szCs w:val="24"/>
        </w:rPr>
        <w:t xml:space="preserve"> για κάποιους εδώ μέσα είναι ευλογημένη. </w:t>
      </w:r>
    </w:p>
    <w:p w14:paraId="45E64F3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Θα ήθελα, επίσης, να πω -και μετά την πρόσφατη συνάντηση που είχε ο Πρωθυπουργός της χώρας, ο κ. Τσίπρας, με τον κ. Παπανδρέου- ότι γίνεστε όλο και περισσότερο</w:t>
      </w:r>
      <w:r>
        <w:rPr>
          <w:rFonts w:eastAsia="Times New Roman" w:cs="Times New Roman"/>
          <w:szCs w:val="24"/>
        </w:rPr>
        <w:t xml:space="preserve"> ΠΑΣΟΚ. Μόνο που τότε το ΠΑΣΟΚ παρέδωσε τον </w:t>
      </w:r>
      <w:proofErr w:type="spellStart"/>
      <w:r>
        <w:rPr>
          <w:rFonts w:eastAsia="Times New Roman" w:cs="Times New Roman"/>
          <w:szCs w:val="24"/>
        </w:rPr>
        <w:t>Οτσαλάν</w:t>
      </w:r>
      <w:proofErr w:type="spellEnd"/>
      <w:r>
        <w:rPr>
          <w:rFonts w:eastAsia="Times New Roman" w:cs="Times New Roman"/>
          <w:szCs w:val="24"/>
        </w:rPr>
        <w:t xml:space="preserve"> μέσω της Κένυας, εσείς σκέπτεστε να παραδώσετε τους οκτώ Τούρκους αξιωματικούς κατευθείαν. </w:t>
      </w:r>
    </w:p>
    <w:p w14:paraId="45E64F3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Είναι τραγικό σε μια χώρα, υποτίθεται, δημοκρατική πριν η δικαιοσύνη αποφασίσει, να δεσμεύονται και να κάνουν δη</w:t>
      </w:r>
      <w:r>
        <w:rPr>
          <w:rFonts w:eastAsia="Times New Roman" w:cs="Times New Roman"/>
          <w:szCs w:val="24"/>
        </w:rPr>
        <w:t>λώσεις Υπουργοί της Κυβερνήσεως ότι θα παραδώσουν τους Τούρκους</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αιτούνται πολιτικό άσυλο, την ίδια στιγμή που είναι γνωστό και δεδομένο ότι στην Τουρκία του </w:t>
      </w:r>
      <w:proofErr w:type="spellStart"/>
      <w:r>
        <w:rPr>
          <w:rFonts w:eastAsia="Times New Roman" w:cs="Times New Roman"/>
          <w:szCs w:val="24"/>
        </w:rPr>
        <w:t>Ερντογάν</w:t>
      </w:r>
      <w:proofErr w:type="spellEnd"/>
      <w:r>
        <w:rPr>
          <w:rFonts w:eastAsia="Times New Roman" w:cs="Times New Roman"/>
          <w:szCs w:val="24"/>
        </w:rPr>
        <w:t xml:space="preserve"> -του μεγάλου δημοκράτη, όπως ανακαλύψατε ότι είναι, ανακαλύψατε ότι είναι και μ</w:t>
      </w:r>
      <w:r>
        <w:rPr>
          <w:rFonts w:eastAsia="Times New Roman" w:cs="Times New Roman"/>
          <w:szCs w:val="24"/>
        </w:rPr>
        <w:t xml:space="preserve">εγάλος δημοκράτης ο </w:t>
      </w:r>
      <w:proofErr w:type="spellStart"/>
      <w:r>
        <w:rPr>
          <w:rFonts w:eastAsia="Times New Roman" w:cs="Times New Roman"/>
          <w:szCs w:val="24"/>
        </w:rPr>
        <w:t>Ερντογάν</w:t>
      </w:r>
      <w:proofErr w:type="spellEnd"/>
      <w:r>
        <w:rPr>
          <w:rFonts w:eastAsia="Times New Roman" w:cs="Times New Roman"/>
          <w:szCs w:val="24"/>
        </w:rPr>
        <w:t xml:space="preserve">!- γίνονται αποκεφαλισμοί, όπως ακριβώς κάνει ο ISIS, γίνονται βασανιστήρια, δημόσια μαστιγώματα. </w:t>
      </w:r>
    </w:p>
    <w:p w14:paraId="45E64F3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Είδαμε μια φωτογραφία με τους ανώτατους αξιωματικούς του τουρκικού στρατού να είναι κατακρεουργημένοι από ξυλοδαρμό και μετά ταύτ</w:t>
      </w:r>
      <w:r>
        <w:rPr>
          <w:rFonts w:eastAsia="Times New Roman" w:cs="Times New Roman"/>
          <w:szCs w:val="24"/>
        </w:rPr>
        <w:t xml:space="preserve">α συζητάτε την έκδοση. </w:t>
      </w:r>
    </w:p>
    <w:p w14:paraId="45E64F3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Εάν είναι η Ελλάδα να γίνει </w:t>
      </w:r>
      <w:proofErr w:type="spellStart"/>
      <w:r>
        <w:rPr>
          <w:rFonts w:eastAsia="Times New Roman" w:cs="Times New Roman"/>
          <w:szCs w:val="24"/>
        </w:rPr>
        <w:t>γιουσουφάκι</w:t>
      </w:r>
      <w:proofErr w:type="spellEnd"/>
      <w:r>
        <w:rPr>
          <w:rFonts w:eastAsia="Times New Roman" w:cs="Times New Roman"/>
          <w:szCs w:val="24"/>
        </w:rPr>
        <w:t xml:space="preserve"> της Τουρκίας, εμείς είμαστε κάθετα αντίθετοι και θα εκφράσουμε με κάθε τρόπο αυτή την αντίθεσή μας. </w:t>
      </w:r>
      <w:proofErr w:type="spellStart"/>
      <w:r>
        <w:rPr>
          <w:rFonts w:eastAsia="Times New Roman" w:cs="Times New Roman"/>
          <w:szCs w:val="24"/>
        </w:rPr>
        <w:t>Πόσω</w:t>
      </w:r>
      <w:proofErr w:type="spellEnd"/>
      <w:r>
        <w:rPr>
          <w:rFonts w:eastAsia="Times New Roman" w:cs="Times New Roman"/>
          <w:szCs w:val="24"/>
        </w:rPr>
        <w:t xml:space="preserve"> μάλλον που μόλις χθες σε συνέντευξή στο </w:t>
      </w:r>
      <w:r>
        <w:rPr>
          <w:rFonts w:eastAsia="Times New Roman" w:cs="Times New Roman"/>
          <w:szCs w:val="24"/>
        </w:rPr>
        <w:t>«</w:t>
      </w:r>
      <w:r>
        <w:rPr>
          <w:rFonts w:eastAsia="Times New Roman" w:cs="Times New Roman"/>
          <w:szCs w:val="24"/>
        </w:rPr>
        <w:t xml:space="preserve">Αλ </w:t>
      </w:r>
      <w:proofErr w:type="spellStart"/>
      <w:r>
        <w:rPr>
          <w:rFonts w:eastAsia="Times New Roman" w:cs="Times New Roman"/>
          <w:szCs w:val="24"/>
        </w:rPr>
        <w:t>Τζαζίρα</w:t>
      </w:r>
      <w:proofErr w:type="spellEnd"/>
      <w:r>
        <w:rPr>
          <w:rFonts w:eastAsia="Times New Roman" w:cs="Times New Roman"/>
          <w:szCs w:val="24"/>
        </w:rPr>
        <w:t>»</w:t>
      </w:r>
      <w:r>
        <w:rPr>
          <w:rFonts w:eastAsia="Times New Roman" w:cs="Times New Roman"/>
          <w:szCs w:val="24"/>
        </w:rPr>
        <w:t xml:space="preserve"> ο ίδιος ο Πρόεδρος, ο </w:t>
      </w:r>
      <w:proofErr w:type="spellStart"/>
      <w:r>
        <w:rPr>
          <w:rFonts w:eastAsia="Times New Roman" w:cs="Times New Roman"/>
          <w:szCs w:val="24"/>
        </w:rPr>
        <w:t>Ερντογάν</w:t>
      </w:r>
      <w:proofErr w:type="spellEnd"/>
      <w:r>
        <w:rPr>
          <w:rFonts w:eastAsia="Times New Roman" w:cs="Times New Roman"/>
          <w:szCs w:val="24"/>
        </w:rPr>
        <w:t>, εί</w:t>
      </w:r>
      <w:r>
        <w:rPr>
          <w:rFonts w:eastAsia="Times New Roman" w:cs="Times New Roman"/>
          <w:szCs w:val="24"/>
        </w:rPr>
        <w:t xml:space="preserve">πε ότι θα επαναφέρει την ποινή του θανάτου στην Τουρκία. Με αυτό το δεδομένο, πώς είναι δυνατόν ευνομούμενο κράτος της Ευρωπαϊκής Ενώσεως να παραδώσει αυτή τη στιγμή </w:t>
      </w:r>
      <w:r>
        <w:rPr>
          <w:rFonts w:eastAsia="Times New Roman" w:cs="Times New Roman"/>
          <w:szCs w:val="24"/>
        </w:rPr>
        <w:t xml:space="preserve">στην Τουρκία </w:t>
      </w:r>
      <w:r>
        <w:rPr>
          <w:rFonts w:eastAsia="Times New Roman" w:cs="Times New Roman"/>
          <w:szCs w:val="24"/>
        </w:rPr>
        <w:t xml:space="preserve">κρατουμένους, </w:t>
      </w:r>
      <w:r>
        <w:rPr>
          <w:rFonts w:eastAsia="Times New Roman"/>
          <w:szCs w:val="24"/>
        </w:rPr>
        <w:t>οι οποίοι</w:t>
      </w:r>
      <w:r>
        <w:rPr>
          <w:rFonts w:eastAsia="Times New Roman" w:cs="Times New Roman"/>
          <w:szCs w:val="24"/>
        </w:rPr>
        <w:t xml:space="preserve"> αιτούνται πολιτικό άσυλο</w:t>
      </w:r>
      <w:r>
        <w:rPr>
          <w:rFonts w:eastAsia="Times New Roman" w:cs="Times New Roman"/>
          <w:szCs w:val="24"/>
        </w:rPr>
        <w:t>;</w:t>
      </w:r>
    </w:p>
    <w:p w14:paraId="45E64F3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Βεβαίως, δεν μπορώ να μην α</w:t>
      </w:r>
      <w:r>
        <w:rPr>
          <w:rFonts w:eastAsia="Times New Roman" w:cs="Times New Roman"/>
          <w:szCs w:val="24"/>
        </w:rPr>
        <w:t xml:space="preserve">ναφερθώ και στο θλιβερό γεγονός ότι πράκτορες του τουρκικού στρατού δημιούργησαν ένα κλίμα </w:t>
      </w:r>
      <w:proofErr w:type="spellStart"/>
      <w:r>
        <w:rPr>
          <w:rFonts w:eastAsia="Times New Roman" w:cs="Times New Roman"/>
          <w:szCs w:val="24"/>
        </w:rPr>
        <w:t>οπλοκρατίας</w:t>
      </w:r>
      <w:proofErr w:type="spellEnd"/>
      <w:r>
        <w:rPr>
          <w:rFonts w:eastAsia="Times New Roman" w:cs="Times New Roman"/>
          <w:szCs w:val="24"/>
        </w:rPr>
        <w:t xml:space="preserve"> υπέρ του </w:t>
      </w:r>
      <w:proofErr w:type="spellStart"/>
      <w:r>
        <w:rPr>
          <w:rFonts w:eastAsia="Times New Roman" w:cs="Times New Roman"/>
          <w:szCs w:val="24"/>
        </w:rPr>
        <w:t>Ερντογάν</w:t>
      </w:r>
      <w:proofErr w:type="spellEnd"/>
      <w:r>
        <w:rPr>
          <w:rFonts w:eastAsia="Times New Roman" w:cs="Times New Roman"/>
          <w:szCs w:val="24"/>
        </w:rPr>
        <w:t xml:space="preserve"> και υπέρ της εκδόσεως μέσα στην Ελλάδα! Πού το πάει η Τουρκία και πού το πάνε αυτοί που κυβερνούν αυτόν τον τόπο; Τι θέλουν; Θέλουν την</w:t>
      </w:r>
      <w:r>
        <w:rPr>
          <w:rFonts w:eastAsia="Times New Roman" w:cs="Times New Roman"/>
          <w:szCs w:val="24"/>
        </w:rPr>
        <w:t xml:space="preserve"> Ελλάδα επαρχία της Τουρκίας; Ε, όχι! Αυτό δεν θα περάσει. Και εμείς σαν Χρυσή Αυγή θα αντισταθούμε σε αυτή την προοπτική!</w:t>
      </w:r>
    </w:p>
    <w:p w14:paraId="45E64F3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κυρίες και κύριοι Βουλευτές, επί δέκα ημέρες γίνεται συζήτηση για τον εκλογικό νόμο και επί δέκα ολόκληρες ημέρες η Χρ</w:t>
      </w:r>
      <w:r>
        <w:rPr>
          <w:rFonts w:eastAsia="Times New Roman" w:cs="Times New Roman"/>
          <w:szCs w:val="24"/>
        </w:rPr>
        <w:t xml:space="preserve">υσή Αυγή είναι στο στόχαστρο μιας μεγάλης παραπληροφόρησης, μιας εκτεταμένης εκστρατείας λάσπης. </w:t>
      </w:r>
    </w:p>
    <w:p w14:paraId="45E64F3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Βγήκαν</w:t>
      </w:r>
      <w:r>
        <w:rPr>
          <w:rFonts w:eastAsia="Times New Roman" w:cs="Times New Roman"/>
          <w:szCs w:val="24"/>
        </w:rPr>
        <w:t>,</w:t>
      </w:r>
      <w:r>
        <w:rPr>
          <w:rFonts w:eastAsia="Times New Roman" w:cs="Times New Roman"/>
          <w:szCs w:val="24"/>
        </w:rPr>
        <w:t xml:space="preserve"> κατ’ αρχάς</w:t>
      </w:r>
      <w:r>
        <w:rPr>
          <w:rFonts w:eastAsia="Times New Roman" w:cs="Times New Roman"/>
          <w:szCs w:val="24"/>
        </w:rPr>
        <w:t>,</w:t>
      </w:r>
      <w:r>
        <w:rPr>
          <w:rFonts w:eastAsia="Times New Roman" w:cs="Times New Roman"/>
          <w:szCs w:val="24"/>
        </w:rPr>
        <w:t xml:space="preserve"> εφημερίδες και τηλεοπτικοί σταθμοί, αλλά και επώνυμοι πολιτικοί της Νέας Δημοκρατίας, και είπαν ότι έχουμε κάνει συμφωνία με τον ΣΥΡΙΖΑ κά</w:t>
      </w:r>
      <w:r>
        <w:rPr>
          <w:rFonts w:eastAsia="Times New Roman" w:cs="Times New Roman"/>
          <w:szCs w:val="24"/>
        </w:rPr>
        <w:t xml:space="preserve">τω από το τραπέζι, με αντάλλαγμα τη δίκη μας. Σοβαρώς, κύριοι; Έτσι θεωρείτε ότι είναι οι δίκες, τέτοια παζάρια, σαν αυτά που στήνατε με την παραγραφή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w:t>
      </w:r>
    </w:p>
    <w:p w14:paraId="45E64F3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Δεν έγινε κα</w:t>
      </w:r>
      <w:r>
        <w:rPr>
          <w:rFonts w:eastAsia="Times New Roman" w:cs="Times New Roman"/>
          <w:szCs w:val="24"/>
        </w:rPr>
        <w:t>μ</w:t>
      </w:r>
      <w:r>
        <w:rPr>
          <w:rFonts w:eastAsia="Times New Roman" w:cs="Times New Roman"/>
          <w:szCs w:val="24"/>
        </w:rPr>
        <w:t xml:space="preserve">μία συμφωνία. Και προκαλώ τον οποιοδήποτε και από την Κυβέρνηση αλλά και από </w:t>
      </w:r>
      <w:r>
        <w:rPr>
          <w:rFonts w:eastAsia="Times New Roman" w:cs="Times New Roman"/>
          <w:szCs w:val="24"/>
        </w:rPr>
        <w:t xml:space="preserve">την Αξιωματική Αντιπολίτευση να πει αν ήρθαμε με κανέναν σε επαφή για να συζητήσουμε για τον εκλογικό νόμο. Δέκα ημέρες λάσπη και παραπληροφόρηση και επί της ουσίας ατέλειωτα, ανατολίτικα παζάρια, στα οποία δεν συμμετείχε η Χρυσή Αυγή. </w:t>
      </w:r>
    </w:p>
    <w:p w14:paraId="45E64F3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Είναι γνωστό ότι σε</w:t>
      </w:r>
      <w:r>
        <w:rPr>
          <w:rFonts w:eastAsia="Times New Roman" w:cs="Times New Roman"/>
          <w:szCs w:val="24"/>
        </w:rPr>
        <w:t xml:space="preserve"> ένα ενιαίο άρθρο υπήρχε και το 3% και το μπόνους των πενήντα εδρών. Και ξαφνικά το άρθρο αυτό έσπασε, γιατί έτσι συμφωνήσατε με το ΚΚΕ και κάνατε το χατίρι του.</w:t>
      </w:r>
    </w:p>
    <w:p w14:paraId="45E64F4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Από την άλλη πλευρά, λέγατε ότι θα διασπάσετε τις μεγάλες εκλογικές περιφέρειες και το αιτιολο</w:t>
      </w:r>
      <w:r>
        <w:rPr>
          <w:rFonts w:eastAsia="Times New Roman" w:cs="Times New Roman"/>
          <w:szCs w:val="24"/>
        </w:rPr>
        <w:t xml:space="preserve">γούσατε θαυμάσια, διότι είναι άντρο της διαπλοκής, η εκλογή σε μια περιφέρεια, η οποία έχει ενάμισι εκατομμύριο ψηφοφόρους και είναι λογικό αυτό, </w:t>
      </w:r>
      <w:proofErr w:type="spellStart"/>
      <w:r>
        <w:rPr>
          <w:rFonts w:eastAsia="Times New Roman" w:cs="Times New Roman"/>
          <w:szCs w:val="24"/>
        </w:rPr>
        <w:t>πόσω</w:t>
      </w:r>
      <w:proofErr w:type="spellEnd"/>
      <w:r>
        <w:rPr>
          <w:rFonts w:eastAsia="Times New Roman" w:cs="Times New Roman"/>
          <w:szCs w:val="24"/>
        </w:rPr>
        <w:t xml:space="preserve"> μάλλον όταν είναι δεδομένο ότι επιτρέπεται να χαλάσει ένας Βουλευτής της Β</w:t>
      </w:r>
      <w:r>
        <w:rPr>
          <w:rFonts w:eastAsia="Times New Roman" w:cs="Times New Roman"/>
          <w:szCs w:val="24"/>
        </w:rPr>
        <w:t>΄</w:t>
      </w:r>
      <w:r>
        <w:rPr>
          <w:rFonts w:eastAsia="Times New Roman" w:cs="Times New Roman"/>
          <w:szCs w:val="24"/>
        </w:rPr>
        <w:t xml:space="preserve"> Αθηνών 100.000 ευρώ. Πάει κι </w:t>
      </w:r>
      <w:r>
        <w:rPr>
          <w:rFonts w:eastAsia="Times New Roman" w:cs="Times New Roman"/>
          <w:szCs w:val="24"/>
        </w:rPr>
        <w:t xml:space="preserve">αυτό, το ξεχάσατε, κατόπιν συμφωνίας σας με άλλο κόμμα που δεν ήθελε να σπάσει τις εκλογικές περιφέρειες. </w:t>
      </w:r>
    </w:p>
    <w:p w14:paraId="45E64F4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Ας μη μιλάτε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για αγνή και άδολη αναλογική, ας μη μιλάτε για έκφραση της λαϊκής θελήσεως, ένα ανατολίτικο παζάρι είναι όλη αυτή η ιστορία. Και σε αυτή την ιστορία δεν είναι δυνατόν να συμμετ</w:t>
      </w:r>
      <w:r>
        <w:rPr>
          <w:rFonts w:eastAsia="Times New Roman" w:cs="Times New Roman"/>
          <w:szCs w:val="24"/>
        </w:rPr>
        <w:t>άσ</w:t>
      </w:r>
      <w:r>
        <w:rPr>
          <w:rFonts w:eastAsia="Times New Roman" w:cs="Times New Roman"/>
          <w:szCs w:val="24"/>
        </w:rPr>
        <w:t>χει η Χρυσή Αυγή, η Χρυσή Αυγή η οποία κατέθεσε τροπολογία –που δεν φέρατε ασ</w:t>
      </w:r>
      <w:r>
        <w:rPr>
          <w:rFonts w:eastAsia="Times New Roman" w:cs="Times New Roman"/>
          <w:szCs w:val="24"/>
        </w:rPr>
        <w:t xml:space="preserve">φαλώς- για τη μείωση των Βουλευτών στους διακόσιους, μια απαίτηση που απηχεί στη θέληση της συντριπτικής πλειοψηφίας </w:t>
      </w:r>
      <w:r>
        <w:rPr>
          <w:rFonts w:eastAsia="Times New Roman" w:cs="Times New Roman"/>
          <w:szCs w:val="24"/>
        </w:rPr>
        <w:lastRenderedPageBreak/>
        <w:t>του ελληνικού λαού. Και αρκεί να σας πω ένα γεγονός: Η Ισπανία των σαράντα εκατομμυρίων έχει τριακόσιους πενήντα επτά Βουλευτές. Πώς η Ελλά</w:t>
      </w:r>
      <w:r>
        <w:rPr>
          <w:rFonts w:eastAsia="Times New Roman" w:cs="Times New Roman"/>
          <w:szCs w:val="24"/>
        </w:rPr>
        <w:t>δα των δέκα εκατομμυρίων έχει τριακόσιους Βουλευτές; Ούτε λέξη όμως γι</w:t>
      </w:r>
      <w:r>
        <w:rPr>
          <w:rFonts w:eastAsia="Times New Roman" w:cs="Times New Roman"/>
          <w:szCs w:val="24"/>
        </w:rPr>
        <w:t>’</w:t>
      </w:r>
      <w:r>
        <w:rPr>
          <w:rFonts w:eastAsia="Times New Roman" w:cs="Times New Roman"/>
          <w:szCs w:val="24"/>
        </w:rPr>
        <w:t xml:space="preserve"> αυτό. </w:t>
      </w:r>
    </w:p>
    <w:p w14:paraId="45E64F4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Επίσης, ούτε λέξη για το 3%, όπου μέσα σε αυτό το πλαίσιο του πάρε-δώσε, το αλισβερίσι που γινόταν, αφήσατε ανοικτό και τη μείωση του 3%, μια πράξη που για εμάς θα ήταν εθνικά ε</w:t>
      </w:r>
      <w:r>
        <w:rPr>
          <w:rFonts w:eastAsia="Times New Roman" w:cs="Times New Roman"/>
          <w:szCs w:val="24"/>
        </w:rPr>
        <w:t xml:space="preserve">πικίνδυνη, θα άνοιγε την </w:t>
      </w:r>
      <w:proofErr w:type="spellStart"/>
      <w:r>
        <w:rPr>
          <w:rFonts w:eastAsia="Times New Roman" w:cs="Times New Roman"/>
          <w:szCs w:val="24"/>
        </w:rPr>
        <w:t>κερκόπορτα</w:t>
      </w:r>
      <w:proofErr w:type="spellEnd"/>
      <w:r>
        <w:rPr>
          <w:rFonts w:eastAsia="Times New Roman" w:cs="Times New Roman"/>
          <w:szCs w:val="24"/>
        </w:rPr>
        <w:t>,</w:t>
      </w:r>
      <w:r>
        <w:rPr>
          <w:rFonts w:eastAsia="Times New Roman" w:cs="Times New Roman"/>
          <w:szCs w:val="24"/>
        </w:rPr>
        <w:t xml:space="preserve"> κυριολεκτικά και η Χρυσή Αυγή</w:t>
      </w:r>
      <w:r>
        <w:rPr>
          <w:rFonts w:eastAsia="Times New Roman" w:cs="Times New Roman"/>
          <w:szCs w:val="24"/>
        </w:rPr>
        <w:t>,</w:t>
      </w:r>
      <w:r>
        <w:rPr>
          <w:rFonts w:eastAsia="Times New Roman" w:cs="Times New Roman"/>
          <w:szCs w:val="24"/>
        </w:rPr>
        <w:t xml:space="preserve"> ασφαλώς</w:t>
      </w:r>
      <w:r>
        <w:rPr>
          <w:rFonts w:eastAsia="Times New Roman" w:cs="Times New Roman"/>
          <w:szCs w:val="24"/>
        </w:rPr>
        <w:t>,</w:t>
      </w:r>
      <w:r>
        <w:rPr>
          <w:rFonts w:eastAsia="Times New Roman" w:cs="Times New Roman"/>
          <w:szCs w:val="24"/>
        </w:rPr>
        <w:t xml:space="preserve"> δεν θα ήταν δυνατόν να την υπερψηφίσει. Και λέω ότι το αφήσατε ανοικτό, γιατί είναι δεδομένο ότι το είπε ο ίδιος ο Πρωθυπουργός της χώρας στη συνέντευξή του 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στον κ. </w:t>
      </w:r>
      <w:proofErr w:type="spellStart"/>
      <w:r>
        <w:rPr>
          <w:rFonts w:eastAsia="Times New Roman" w:cs="Times New Roman"/>
          <w:szCs w:val="24"/>
        </w:rPr>
        <w:t>Πα</w:t>
      </w:r>
      <w:r>
        <w:rPr>
          <w:rFonts w:eastAsia="Times New Roman" w:cs="Times New Roman"/>
          <w:szCs w:val="24"/>
        </w:rPr>
        <w:t>παχελά</w:t>
      </w:r>
      <w:proofErr w:type="spellEnd"/>
      <w:r>
        <w:rPr>
          <w:rFonts w:eastAsia="Times New Roman" w:cs="Times New Roman"/>
          <w:szCs w:val="24"/>
        </w:rPr>
        <w:t xml:space="preserve">. </w:t>
      </w:r>
    </w:p>
    <w:p w14:paraId="45E64F4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Επί της ουσίας</w:t>
      </w:r>
      <w:r>
        <w:rPr>
          <w:rFonts w:eastAsia="Times New Roman" w:cs="Times New Roman"/>
          <w:szCs w:val="24"/>
        </w:rPr>
        <w:t>,</w:t>
      </w:r>
      <w:r>
        <w:rPr>
          <w:rFonts w:eastAsia="Times New Roman" w:cs="Times New Roman"/>
          <w:szCs w:val="24"/>
        </w:rPr>
        <w:t xml:space="preserve"> όμως, η Νέα Δημοκρατία και ο ΣΥΡΙΖΑ έχ</w:t>
      </w:r>
      <w:r>
        <w:rPr>
          <w:rFonts w:eastAsia="Times New Roman" w:cs="Times New Roman"/>
          <w:szCs w:val="24"/>
        </w:rPr>
        <w:t>ουν</w:t>
      </w:r>
      <w:r>
        <w:rPr>
          <w:rFonts w:eastAsia="Times New Roman" w:cs="Times New Roman"/>
          <w:szCs w:val="24"/>
        </w:rPr>
        <w:t xml:space="preserve"> την ίδια πολιτική. Εάν ψηφίζαμε τον εκλογικό νόμο, θα έβγαινε η Νέα Δημοκρατία και θα έλεγε ότι είμαστε η ουρά του ΣΥΡΙΖΑ. Εάν δεν ψηφίζαμε, όπως δεν θα ψηφίσουμε, θα βγουν κάποιοι και θα π</w:t>
      </w:r>
      <w:r>
        <w:rPr>
          <w:rFonts w:eastAsia="Times New Roman" w:cs="Times New Roman"/>
          <w:szCs w:val="24"/>
        </w:rPr>
        <w:t>ουν ότι είμαστε η ουρά της Νέας Δημοκρατίας. Ξέρετε τι μου θυμίζει όλο αυτό; Το υπέροχο μυθιστόρημα του Νίκου Καζαντζάκη τις «</w:t>
      </w:r>
      <w:proofErr w:type="spellStart"/>
      <w:r>
        <w:rPr>
          <w:rFonts w:eastAsia="Times New Roman" w:cs="Times New Roman"/>
          <w:szCs w:val="24"/>
        </w:rPr>
        <w:t>Αδερφοφάδες</w:t>
      </w:r>
      <w:proofErr w:type="spellEnd"/>
      <w:r>
        <w:rPr>
          <w:rFonts w:eastAsia="Times New Roman" w:cs="Times New Roman"/>
          <w:szCs w:val="24"/>
        </w:rPr>
        <w:t xml:space="preserve">», που </w:t>
      </w:r>
      <w:r>
        <w:rPr>
          <w:rFonts w:eastAsia="Times New Roman" w:cs="Times New Roman"/>
          <w:szCs w:val="24"/>
        </w:rPr>
        <w:lastRenderedPageBreak/>
        <w:t xml:space="preserve">στο τέλος αποφασίζουν να σκοτώσουν τον </w:t>
      </w:r>
      <w:proofErr w:type="spellStart"/>
      <w:r>
        <w:rPr>
          <w:rFonts w:eastAsia="Times New Roman" w:cs="Times New Roman"/>
          <w:szCs w:val="24"/>
        </w:rPr>
        <w:t>Παπαγιάνναρο</w:t>
      </w:r>
      <w:proofErr w:type="spellEnd"/>
      <w:r>
        <w:rPr>
          <w:rFonts w:eastAsia="Times New Roman" w:cs="Times New Roman"/>
          <w:szCs w:val="24"/>
        </w:rPr>
        <w:t xml:space="preserve">, γιατί –λέει- </w:t>
      </w:r>
      <w:r>
        <w:rPr>
          <w:rFonts w:eastAsia="Times New Roman" w:cs="Times New Roman"/>
          <w:szCs w:val="24"/>
        </w:rPr>
        <w:t>«</w:t>
      </w:r>
      <w:r>
        <w:rPr>
          <w:rFonts w:eastAsia="Times New Roman" w:cs="Times New Roman"/>
          <w:szCs w:val="24"/>
        </w:rPr>
        <w:t>σκοτώστε τον, θέλει να είναι ελεύθερος</w:t>
      </w:r>
      <w:r>
        <w:rPr>
          <w:rFonts w:eastAsia="Times New Roman" w:cs="Times New Roman"/>
          <w:szCs w:val="24"/>
        </w:rPr>
        <w:t>»</w:t>
      </w:r>
      <w:r>
        <w:rPr>
          <w:rFonts w:eastAsia="Times New Roman" w:cs="Times New Roman"/>
          <w:szCs w:val="24"/>
        </w:rPr>
        <w:t>. Ε, λ</w:t>
      </w:r>
      <w:r>
        <w:rPr>
          <w:rFonts w:eastAsia="Times New Roman" w:cs="Times New Roman"/>
          <w:szCs w:val="24"/>
        </w:rPr>
        <w:t>οιπόν, ναι, η Χρυσή Αυγή είναι ελεύθερη, πάρτε το απόφαση και δεν γίνεται ουρά κανενός!</w:t>
      </w:r>
    </w:p>
    <w:p w14:paraId="45E64F4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Βουλευτές, ανάμεσα στη Νέα Δημοκρατία και το</w:t>
      </w:r>
      <w:r>
        <w:rPr>
          <w:rFonts w:eastAsia="Times New Roman" w:cs="Times New Roman"/>
          <w:szCs w:val="24"/>
        </w:rPr>
        <w:t>ν</w:t>
      </w:r>
      <w:r>
        <w:rPr>
          <w:rFonts w:eastAsia="Times New Roman" w:cs="Times New Roman"/>
          <w:szCs w:val="24"/>
        </w:rPr>
        <w:t xml:space="preserve"> ΣΥΡΙΖΑ δεν έχουμε να επιλέξουμε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δεν έχουμε να επιλέξουμε γιατί ακολουθείτε την ίδια </w:t>
      </w:r>
      <w:r>
        <w:rPr>
          <w:rFonts w:eastAsia="Times New Roman" w:cs="Times New Roman"/>
          <w:szCs w:val="24"/>
        </w:rPr>
        <w:t xml:space="preserve">πολιτική, την πολιτική του μνημονίου. Και η Χρυσή Αυγή, απέναντι σε αυτή την πολιτική είχε σταθερή θέση, ήταν ενάντια και δεν πάει πολύς καιρός που μαζί ψηφίσατε το ξεπούλημα του ΟΛΠ, των αεροδρομίων και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συνολικό τίμημα μικρότερο των 400 εκ</w:t>
      </w:r>
      <w:r>
        <w:rPr>
          <w:rFonts w:eastAsia="Times New Roman" w:cs="Times New Roman"/>
          <w:szCs w:val="24"/>
        </w:rPr>
        <w:t xml:space="preserve">ατομμυρίων: 311 εκατομμύρια ξεπουλήθηκε ο ΟΛΠ, 45 εκατομμύρια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φήνουμε το δεδομένο ότι για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υπήρχε βασική πρόταση πολύ μεγαλύτερη</w:t>
      </w:r>
      <w:r>
        <w:rPr>
          <w:rFonts w:eastAsia="Times New Roman" w:cs="Times New Roman"/>
          <w:szCs w:val="24"/>
        </w:rPr>
        <w:t>,</w:t>
      </w:r>
      <w:r>
        <w:rPr>
          <w:rFonts w:eastAsia="Times New Roman" w:cs="Times New Roman"/>
          <w:szCs w:val="24"/>
        </w:rPr>
        <w:t xml:space="preserve"> την οποία αγνοήσατε γιατί δεν θέλουν ο μεγάλος Αμερικάνος φίλος και η Ευρωπαϊκή Επιτροπή τη διείσ</w:t>
      </w:r>
      <w:r>
        <w:rPr>
          <w:rFonts w:eastAsia="Times New Roman" w:cs="Times New Roman"/>
          <w:szCs w:val="24"/>
        </w:rPr>
        <w:t xml:space="preserve">δυση της Ρωσίας στην Ελλάδα, το αφήνουμε αυτό κατά μέρος και απλά αναφέρουμε ότι τα χρέη των κομμάτων είναι πολύ μεγαλύτερα από το ποσό που θα πάρετε ξεπουλώντας τον ΟΛΠ, τα αεροδρόμια και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w:t>
      </w:r>
    </w:p>
    <w:p w14:paraId="45E64F4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Επιτέλους, ο εκλογικός νόμος, τον οποίο φέρνετε</w:t>
      </w:r>
      <w:r>
        <w:rPr>
          <w:rFonts w:eastAsia="Times New Roman" w:cs="Times New Roman"/>
          <w:szCs w:val="24"/>
        </w:rPr>
        <w:t>,</w:t>
      </w:r>
      <w:r>
        <w:rPr>
          <w:rFonts w:eastAsia="Times New Roman" w:cs="Times New Roman"/>
          <w:szCs w:val="24"/>
        </w:rPr>
        <w:t xml:space="preserve"> δε</w:t>
      </w:r>
      <w:r>
        <w:rPr>
          <w:rFonts w:eastAsia="Times New Roman" w:cs="Times New Roman"/>
          <w:szCs w:val="24"/>
        </w:rPr>
        <w:t xml:space="preserve">ν είναι άσχετος με τη γενικότερη πολιτική σας, με την πολιτική των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των λαθρομεταναστών.</w:t>
      </w:r>
    </w:p>
    <w:p w14:paraId="45E64F4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Ήρθε και προηγουμένως το ζήτημα για τους στρατιωτικούς μας, οι οποίοι βρέθηκαν θετικοί σε εξέταση </w:t>
      </w:r>
      <w:proofErr w:type="spellStart"/>
      <w:r>
        <w:rPr>
          <w:rFonts w:eastAsia="Times New Roman" w:cs="Times New Roman"/>
          <w:szCs w:val="24"/>
          <w:lang w:val="en-US"/>
        </w:rPr>
        <w:t>Mantoux</w:t>
      </w:r>
      <w:proofErr w:type="spellEnd"/>
      <w:r>
        <w:rPr>
          <w:rFonts w:eastAsia="Times New Roman" w:cs="Times New Roman"/>
          <w:szCs w:val="24"/>
        </w:rPr>
        <w:t xml:space="preserve">. Τι σημαίνει αυτό; Ότι είναι φορείς της φυματίωσης </w:t>
      </w:r>
      <w:r>
        <w:rPr>
          <w:rFonts w:eastAsia="Times New Roman" w:cs="Times New Roman"/>
          <w:szCs w:val="24"/>
        </w:rPr>
        <w:t>και απλά δεν ασθενούν. Το εάν θα ασθενήσουν ή όχι, το εάν θα μεταφέρουν τον βάκιλο της φυματίωσης είναι θέμα χρόνου, που ελπίζω να μην έρθει ποτέ.</w:t>
      </w:r>
    </w:p>
    <w:p w14:paraId="45E64F4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Πάρτε το απόφαση, δεν είμαστε με κανέναν. Και ο νέος δικομματισμός, εν </w:t>
      </w:r>
      <w:proofErr w:type="spellStart"/>
      <w:r>
        <w:rPr>
          <w:rFonts w:eastAsia="Times New Roman" w:cs="Times New Roman"/>
          <w:szCs w:val="24"/>
        </w:rPr>
        <w:t>ονόματι</w:t>
      </w:r>
      <w:proofErr w:type="spellEnd"/>
      <w:r>
        <w:rPr>
          <w:rFonts w:eastAsia="Times New Roman" w:cs="Times New Roman"/>
          <w:szCs w:val="24"/>
        </w:rPr>
        <w:t xml:space="preserve"> του μνημονίου</w:t>
      </w:r>
      <w:r>
        <w:rPr>
          <w:rFonts w:eastAsia="Times New Roman" w:cs="Times New Roman"/>
          <w:szCs w:val="24"/>
        </w:rPr>
        <w:t>,</w:t>
      </w:r>
      <w:r>
        <w:rPr>
          <w:rFonts w:eastAsia="Times New Roman" w:cs="Times New Roman"/>
          <w:szCs w:val="24"/>
        </w:rPr>
        <w:t xml:space="preserve"> τον οποίο χτίζε</w:t>
      </w:r>
      <w:r>
        <w:rPr>
          <w:rFonts w:eastAsia="Times New Roman" w:cs="Times New Roman"/>
          <w:szCs w:val="24"/>
        </w:rPr>
        <w:t xml:space="preserve">τε, δεν πρόκειται να πάει πουθενά. </w:t>
      </w:r>
    </w:p>
    <w:p w14:paraId="45E64F4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Επιπλέον, υπάρχουν σοβαρά θέματα</w:t>
      </w:r>
      <w:r>
        <w:rPr>
          <w:rFonts w:eastAsia="Times New Roman" w:cs="Times New Roman"/>
          <w:szCs w:val="24"/>
        </w:rPr>
        <w:t>,</w:t>
      </w:r>
      <w:r>
        <w:rPr>
          <w:rFonts w:eastAsia="Times New Roman" w:cs="Times New Roman"/>
          <w:szCs w:val="24"/>
        </w:rPr>
        <w:t xml:space="preserve"> τα οποία έχουν να κάνουν με την αντιπροσώπευση του ελληνικού λαού και σε αυτόν το νέο εκλογικό νόμο. Και θα αναφερθώ επί του προκειμένου στο άρθρο 51 του Συντάγματος. </w:t>
      </w:r>
    </w:p>
    <w:p w14:paraId="45E64F49"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στην Αίθο</w:t>
      </w:r>
      <w:r>
        <w:rPr>
          <w:rFonts w:eastAsia="Times New Roman" w:cs="Times New Roman"/>
          <w:szCs w:val="24"/>
        </w:rPr>
        <w:t>υσα)</w:t>
      </w:r>
    </w:p>
    <w:p w14:paraId="45E64F4A"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κάντε ησυχία. </w:t>
      </w:r>
    </w:p>
    <w:p w14:paraId="45E64F4B"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 xml:space="preserve">- Χρυσή Αυγή): </w:t>
      </w:r>
      <w:r>
        <w:rPr>
          <w:rFonts w:eastAsia="Times New Roman" w:cs="Times New Roman"/>
          <w:szCs w:val="24"/>
        </w:rPr>
        <w:t>Πιο συγκεκριμένα, στην παράγραφο 4 του άρθρου 51, η οποία ψηφίστηκε στην αναθεώρηση του 2001, πριν από δεκαπέντε ολόκλη</w:t>
      </w:r>
      <w:r>
        <w:rPr>
          <w:rFonts w:eastAsia="Times New Roman" w:cs="Times New Roman"/>
          <w:szCs w:val="24"/>
        </w:rPr>
        <w:t xml:space="preserve">ρα χρόνια δηλαδή, αποφασίστηκε και </w:t>
      </w:r>
      <w:proofErr w:type="spellStart"/>
      <w:r>
        <w:rPr>
          <w:rFonts w:eastAsia="Times New Roman" w:cs="Times New Roman"/>
          <w:szCs w:val="24"/>
        </w:rPr>
        <w:t>ενετάχθη</w:t>
      </w:r>
      <w:proofErr w:type="spellEnd"/>
      <w:r>
        <w:rPr>
          <w:rFonts w:eastAsia="Times New Roman" w:cs="Times New Roman"/>
          <w:szCs w:val="24"/>
        </w:rPr>
        <w:t xml:space="preserve"> στο Σύνταγμα των Ελλήνων ότι «Οι βουλευτικές εκλογές διενεργούνται ταυτόχρονα σε ολόκληρη την </w:t>
      </w:r>
      <w:r>
        <w:rPr>
          <w:rFonts w:eastAsia="Times New Roman" w:cs="Times New Roman"/>
          <w:szCs w:val="24"/>
        </w:rPr>
        <w:t>ε</w:t>
      </w:r>
      <w:r>
        <w:rPr>
          <w:rFonts w:eastAsia="Times New Roman" w:cs="Times New Roman"/>
          <w:szCs w:val="24"/>
        </w:rPr>
        <w:t>πικράτεια. Νόμος που ψηφίζεται με την πλειοψηφία των 2/3 του όλου αριθμού των Βουλευτών…», αυτό που θέλατε, θέλετε δη</w:t>
      </w:r>
      <w:r>
        <w:rPr>
          <w:rFonts w:eastAsia="Times New Roman" w:cs="Times New Roman"/>
          <w:szCs w:val="24"/>
        </w:rPr>
        <w:t xml:space="preserve">λαδή «…μπορεί να ορίζει τα σχετικά με την άσκηση του εκλογικού δικαιώματος από τους εκλογείς που βρίσκονται έξω από την </w:t>
      </w:r>
      <w:r>
        <w:rPr>
          <w:rFonts w:eastAsia="Times New Roman" w:cs="Times New Roman"/>
          <w:szCs w:val="24"/>
        </w:rPr>
        <w:t>ε</w:t>
      </w:r>
      <w:r>
        <w:rPr>
          <w:rFonts w:eastAsia="Times New Roman" w:cs="Times New Roman"/>
          <w:szCs w:val="24"/>
        </w:rPr>
        <w:t xml:space="preserve">πικράτεια», δηλαδή τους ομογενείς. </w:t>
      </w:r>
    </w:p>
    <w:p w14:paraId="45E64F4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Στη συγκεκριμένη περίπτωση φωτογραφίζει</w:t>
      </w:r>
      <w:r>
        <w:rPr>
          <w:rFonts w:eastAsia="Times New Roman" w:cs="Times New Roman"/>
          <w:szCs w:val="24"/>
        </w:rPr>
        <w:t>,</w:t>
      </w:r>
      <w:r>
        <w:rPr>
          <w:rFonts w:eastAsia="Times New Roman" w:cs="Times New Roman"/>
          <w:szCs w:val="24"/>
        </w:rPr>
        <w:t xml:space="preserve"> τόσο τους ομογενείς όσο και τους τετρακόσιους είκοσι επτά </w:t>
      </w:r>
      <w:r>
        <w:rPr>
          <w:rFonts w:eastAsia="Times New Roman" w:cs="Times New Roman"/>
          <w:szCs w:val="24"/>
        </w:rPr>
        <w:t xml:space="preserve">χιλιάδες Έλληνες και Ελληνίδες, που εξορίστηκαν από τις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w:t>
      </w:r>
      <w:r>
        <w:rPr>
          <w:rFonts w:eastAsia="Times New Roman" w:cs="Times New Roman"/>
          <w:szCs w:val="24"/>
        </w:rPr>
        <w:t>,</w:t>
      </w:r>
      <w:r>
        <w:rPr>
          <w:rFonts w:eastAsia="Times New Roman" w:cs="Times New Roman"/>
          <w:szCs w:val="24"/>
        </w:rPr>
        <w:t xml:space="preserve"> τόσο του ΠΑΣΟΚ και της Νέας Δημοκρατίας όσο και του ΣΥΡΙΖΑ. Διότι, φτάνει, δεν στέκει πλέον το επιχείρημα ότι </w:t>
      </w:r>
      <w:r>
        <w:rPr>
          <w:rFonts w:eastAsia="Times New Roman" w:cs="Times New Roman"/>
          <w:szCs w:val="24"/>
        </w:rPr>
        <w:lastRenderedPageBreak/>
        <w:t>εσείς ήρθατε να διορθώσετε την πολιτική του μνημονίου. Μνημόνιο ε</w:t>
      </w:r>
      <w:r>
        <w:rPr>
          <w:rFonts w:eastAsia="Times New Roman" w:cs="Times New Roman"/>
          <w:szCs w:val="24"/>
        </w:rPr>
        <w:t>φαρμόζετε. Σχεδόν δύο χρόνια κλείνετε σε λίγο καιρό. Μην το λησμονείτε. Μην παριστάνετε τους αθώους του αίματος του ελληνικού λαού που ρέει από την εθνοκτόνο πολιτική των μνημονίων</w:t>
      </w:r>
      <w:r>
        <w:rPr>
          <w:rFonts w:eastAsia="Times New Roman" w:cs="Times New Roman"/>
          <w:szCs w:val="24"/>
        </w:rPr>
        <w:t>!</w:t>
      </w:r>
    </w:p>
    <w:p w14:paraId="45E64F4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Συνεχίζω, λοιπόν, με την παράγραφο 4 του άρθρου 51 του Συντάγματος, το οποίο λέει: «Ως προς τους εκλογείς αυτούς, η αρχή της ταυτόχρονης διενέργειας των εκλογών, δεν κωλύει την άσκηση του εκλογικού τους δικαιώματος με επιστολική ψήφο ή άλλα πρόσφορα μέσα».</w:t>
      </w:r>
      <w:r>
        <w:rPr>
          <w:rFonts w:eastAsia="Times New Roman" w:cs="Times New Roman"/>
          <w:szCs w:val="24"/>
        </w:rPr>
        <w:t xml:space="preserve"> Ιδού</w:t>
      </w:r>
      <w:r>
        <w:rPr>
          <w:rFonts w:eastAsia="Times New Roman" w:cs="Times New Roman"/>
          <w:szCs w:val="24"/>
        </w:rPr>
        <w:t>,</w:t>
      </w:r>
      <w:r>
        <w:rPr>
          <w:rFonts w:eastAsia="Times New Roman" w:cs="Times New Roman"/>
          <w:szCs w:val="24"/>
        </w:rPr>
        <w:t xml:space="preserve"> λοιπόν, από το 2001. Και βγήκε προχθές Υπουργός της Κυβερνήσεώς σας και είπε: «Δεν προλαβαίνουμε να κάνουμε απογραφή των ομογενών». Γιατί; Αφού λέτε ότι θα κάνετε εκλογές τον Σεπτέμβριο του 2019. Δεν προλαβαίνετε σε τρία χρόνια να κάνετε απογραφή τω</w:t>
      </w:r>
      <w:r>
        <w:rPr>
          <w:rFonts w:eastAsia="Times New Roman" w:cs="Times New Roman"/>
          <w:szCs w:val="24"/>
        </w:rPr>
        <w:t xml:space="preserve">ν ομογενών; Ή μήπως δεν σας αρέσει να ψηφίσουν οι ομογενείς και αυτοί που έχετε διώξει με τα μνημόνια; Διότι είναι βέβαιο ότι όλοι αυτοί δεν θα είναι εκλεκτοί πελάτες </w:t>
      </w:r>
      <w:r>
        <w:rPr>
          <w:rFonts w:eastAsia="Times New Roman" w:cs="Times New Roman"/>
          <w:szCs w:val="24"/>
        </w:rPr>
        <w:lastRenderedPageBreak/>
        <w:t>σας, διότι ξεριζωμένοι από την πατρική τους γη δεν είναι υποχείριοι του πελατειακού κράτο</w:t>
      </w:r>
      <w:r>
        <w:rPr>
          <w:rFonts w:eastAsia="Times New Roman" w:cs="Times New Roman"/>
          <w:szCs w:val="24"/>
        </w:rPr>
        <w:t xml:space="preserve">υς. Δεν περιμένουν διορισμό, δεν περιμένουν δάνειο, δεν περιμένουν μετάθεση. Είναι ελεύθεροι Έλληνες, που σε παλαιότερους χρόνους ήρθαν και πολέμησαν και πέθαναν για την Ελλάδα. </w:t>
      </w:r>
    </w:p>
    <w:p w14:paraId="45E64F4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Διαβάστε ιστορία, στους Βαλκανικούς </w:t>
      </w:r>
      <w:r>
        <w:rPr>
          <w:rFonts w:eastAsia="Times New Roman" w:cs="Times New Roman"/>
          <w:szCs w:val="24"/>
        </w:rPr>
        <w:t>Π</w:t>
      </w:r>
      <w:r>
        <w:rPr>
          <w:rFonts w:eastAsia="Times New Roman" w:cs="Times New Roman"/>
          <w:szCs w:val="24"/>
        </w:rPr>
        <w:t xml:space="preserve">ολέμους πόσοι ήρθαν από την Αμερική και </w:t>
      </w:r>
      <w:r>
        <w:rPr>
          <w:rFonts w:eastAsia="Times New Roman" w:cs="Times New Roman"/>
          <w:szCs w:val="24"/>
        </w:rPr>
        <w:t>πόσοι ήρθαν από κάθε γωνιά της Ελλάδος. Διαβάστε για τον Δήμαρχο της Λεμεσού</w:t>
      </w:r>
      <w:r>
        <w:rPr>
          <w:rFonts w:eastAsia="Times New Roman" w:cs="Times New Roman"/>
          <w:szCs w:val="24"/>
        </w:rPr>
        <w:t>,</w:t>
      </w:r>
      <w:r>
        <w:rPr>
          <w:rFonts w:eastAsia="Times New Roman" w:cs="Times New Roman"/>
          <w:szCs w:val="24"/>
        </w:rPr>
        <w:t xml:space="preserve"> τον Σώζο, ο οποίος πέθανε στο </w:t>
      </w:r>
      <w:proofErr w:type="spellStart"/>
      <w:r>
        <w:rPr>
          <w:rFonts w:eastAsia="Times New Roman" w:cs="Times New Roman"/>
          <w:szCs w:val="24"/>
        </w:rPr>
        <w:t>Μπιζάνι</w:t>
      </w:r>
      <w:proofErr w:type="spellEnd"/>
      <w:r>
        <w:rPr>
          <w:rFonts w:eastAsia="Times New Roman" w:cs="Times New Roman"/>
          <w:szCs w:val="24"/>
        </w:rPr>
        <w:t>. Ε, σε αυτούς δεν αναγνωρίζετε δικαίωμα ψήφου, τη στιγμή που αναγνωρίζετε δικαίωμα ψήφου σε κάποιους που φέρατε εδώ και τους ονομάζετε Έλλην</w:t>
      </w:r>
      <w:r>
        <w:rPr>
          <w:rFonts w:eastAsia="Times New Roman" w:cs="Times New Roman"/>
          <w:szCs w:val="24"/>
        </w:rPr>
        <w:t xml:space="preserve">ες με έναν αντισυνταγματικό νόμο, τον οποίο ψηφίσατε, που είναι αντιγραφή του νόμου </w:t>
      </w:r>
      <w:proofErr w:type="spellStart"/>
      <w:r>
        <w:rPr>
          <w:rFonts w:eastAsia="Times New Roman" w:cs="Times New Roman"/>
          <w:szCs w:val="24"/>
        </w:rPr>
        <w:t>Ραγκούση</w:t>
      </w:r>
      <w:proofErr w:type="spellEnd"/>
      <w:r>
        <w:rPr>
          <w:rFonts w:eastAsia="Times New Roman" w:cs="Times New Roman"/>
          <w:szCs w:val="24"/>
        </w:rPr>
        <w:t xml:space="preserve">, ενός όντως αντισυνταγματικού νόμου. </w:t>
      </w:r>
    </w:p>
    <w:p w14:paraId="45E64F4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πάρτε το απόφαση: Η Χρυσή Αυγή δεν είναι δεδομένη. Οι </w:t>
      </w:r>
      <w:proofErr w:type="spellStart"/>
      <w:r>
        <w:rPr>
          <w:rFonts w:eastAsia="Times New Roman" w:cs="Times New Roman"/>
          <w:szCs w:val="24"/>
        </w:rPr>
        <w:t>χρυσαυγίτες</w:t>
      </w:r>
      <w:proofErr w:type="spellEnd"/>
      <w:r>
        <w:rPr>
          <w:rFonts w:eastAsia="Times New Roman" w:cs="Times New Roman"/>
          <w:szCs w:val="24"/>
        </w:rPr>
        <w:t xml:space="preserve"> δεν είναι όμηρο</w:t>
      </w:r>
      <w:r>
        <w:rPr>
          <w:rFonts w:eastAsia="Times New Roman" w:cs="Times New Roman"/>
          <w:szCs w:val="24"/>
        </w:rPr>
        <w:t xml:space="preserve">ι. Η Χρυσή Αυγή είναι η τρίτη πολιτική δύναμη της χώρας, δυναμικά ανεβαίνει και εκφράζει τη θέληση του ελληνικού λαού, ακόμη και αυτών που σήμερα ψιθυρίζουν και δεν </w:t>
      </w:r>
      <w:r>
        <w:rPr>
          <w:rFonts w:eastAsia="Times New Roman" w:cs="Times New Roman"/>
          <w:szCs w:val="24"/>
        </w:rPr>
        <w:lastRenderedPageBreak/>
        <w:t xml:space="preserve">φωνάζουν. Όλα δείχνουν </w:t>
      </w:r>
      <w:r>
        <w:rPr>
          <w:rFonts w:eastAsia="Times New Roman" w:cs="Times New Roman"/>
          <w:szCs w:val="24"/>
        </w:rPr>
        <w:t>πως</w:t>
      </w:r>
      <w:r>
        <w:rPr>
          <w:rFonts w:eastAsia="Times New Roman" w:cs="Times New Roman"/>
          <w:szCs w:val="24"/>
        </w:rPr>
        <w:t xml:space="preserve"> ό,τι και να κάνετε, η Χρυσή Αυγή θα παραμείνει η τρίτη πολιτική </w:t>
      </w:r>
      <w:r>
        <w:rPr>
          <w:rFonts w:eastAsia="Times New Roman" w:cs="Times New Roman"/>
          <w:szCs w:val="24"/>
        </w:rPr>
        <w:t xml:space="preserve">δύναμη του τόπου. </w:t>
      </w:r>
    </w:p>
    <w:p w14:paraId="45E64F5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Από πλευράς ιδεολογικής, η θέση μας είναι ξεκάθαρη. Ούτε Μαρξ ούτε </w:t>
      </w:r>
      <w:proofErr w:type="spellStart"/>
      <w:r>
        <w:rPr>
          <w:rFonts w:eastAsia="Times New Roman" w:cs="Times New Roman"/>
          <w:szCs w:val="24"/>
        </w:rPr>
        <w:t>Ροκφέλερ</w:t>
      </w:r>
      <w:proofErr w:type="spellEnd"/>
      <w:r>
        <w:rPr>
          <w:rFonts w:eastAsia="Times New Roman" w:cs="Times New Roman"/>
          <w:szCs w:val="24"/>
        </w:rPr>
        <w:t xml:space="preserve">. Ούτε στα ορφανά του Μαρξ ούτε στους λακέδες του καπιταλισμού. Ιδέα μας </w:t>
      </w:r>
      <w:r>
        <w:rPr>
          <w:rFonts w:eastAsia="Times New Roman" w:cs="Times New Roman"/>
          <w:szCs w:val="24"/>
        </w:rPr>
        <w:t xml:space="preserve">είναι </w:t>
      </w:r>
      <w:r>
        <w:rPr>
          <w:rFonts w:eastAsia="Times New Roman" w:cs="Times New Roman"/>
          <w:szCs w:val="24"/>
        </w:rPr>
        <w:t>ο εθνικισμός, που ο άνεμός του φυσάει σε ολόκληρη την Ευρώπη. Αυτός είναι και ο μεγ</w:t>
      </w:r>
      <w:r>
        <w:rPr>
          <w:rFonts w:eastAsia="Times New Roman" w:cs="Times New Roman"/>
          <w:szCs w:val="24"/>
        </w:rPr>
        <w:t xml:space="preserve">άλος κίνδυνος, ο οποίος σας φοβίζει. </w:t>
      </w:r>
    </w:p>
    <w:p w14:paraId="45E64F5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Η Χρυσή Αυγή απέδειξε με τη μη συμμετοχή της σε όλη αυτή τη διαδικασία ότι δεν είναι «ουρά» ουδενός, ότι υπηρετεί το έθνος και την αλήθεια και αυτό θα συνεχίσει να κάνει. </w:t>
      </w:r>
    </w:p>
    <w:p w14:paraId="45E64F5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Δεν συμμετέχουμε, λοιπόν, σε αυτό το παιχνίδι.</w:t>
      </w:r>
      <w:r>
        <w:rPr>
          <w:rFonts w:eastAsia="Times New Roman" w:cs="Times New Roman"/>
          <w:szCs w:val="24"/>
        </w:rPr>
        <w:t xml:space="preserve"> Η ώρα της Χρυσής Αυγής έρχεται. Απ’ όλη αυτή τη διαδικασία εμάς να μας αφήσετε απ’ έξω. Δεν θα συμμετέχουμε. </w:t>
      </w:r>
    </w:p>
    <w:p w14:paraId="45E64F5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Καληνύχτα σας. </w:t>
      </w:r>
    </w:p>
    <w:p w14:paraId="45E64F54"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5E64F5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(Στο σημείο αυτό η Κοινοβουλευτική Ομάδα της Χρυσής Αυγής αποχωρεί από την Αίθο</w:t>
      </w:r>
      <w:r>
        <w:rPr>
          <w:rFonts w:eastAsia="Times New Roman" w:cs="Times New Roman"/>
          <w:szCs w:val="24"/>
        </w:rPr>
        <w:t>υσα)</w:t>
      </w:r>
    </w:p>
    <w:p w14:paraId="45E64F56"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Καληνύχτα. </w:t>
      </w:r>
    </w:p>
    <w:p w14:paraId="45E64F5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Ψαριανός. </w:t>
      </w:r>
    </w:p>
    <w:p w14:paraId="45E64F5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Δεν είναι παρών ο κ. Ψαριανός. Προχωράμε στην επόμενη ομιλήτρια, την κ. Σταματάκη.  </w:t>
      </w:r>
    </w:p>
    <w:p w14:paraId="45E64F5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 xml:space="preserve">Κύριε Πρόεδρε, να τιμάτε τη θέση σας. Είστε Πρόεδρος όλης </w:t>
      </w:r>
      <w:r>
        <w:rPr>
          <w:rFonts w:eastAsia="Times New Roman" w:cs="Times New Roman"/>
          <w:szCs w:val="24"/>
        </w:rPr>
        <w:t>της Βουλής.</w:t>
      </w:r>
    </w:p>
    <w:p w14:paraId="45E64F5A"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Την τιμώ. Καληνύχτα. Τι θέλετε να πω; </w:t>
      </w:r>
    </w:p>
    <w:p w14:paraId="45E64F5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14:paraId="45E64F5C"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ΕΛΕΝΗ ΣΤΑΜΑΤΑΚΗ:</w:t>
      </w:r>
      <w:r>
        <w:rPr>
          <w:rFonts w:eastAsia="Times New Roman" w:cs="Times New Roman"/>
          <w:szCs w:val="24"/>
        </w:rPr>
        <w:t xml:space="preserve"> Ευχαριστώ πολύ, κύριε Πρόεδρε.</w:t>
      </w:r>
    </w:p>
    <w:p w14:paraId="45E64F5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το νομοσχέδιο που κατατέθηκε από το Υπο</w:t>
      </w:r>
      <w:r>
        <w:rPr>
          <w:rFonts w:eastAsia="Times New Roman" w:cs="Times New Roman"/>
          <w:szCs w:val="24"/>
        </w:rPr>
        <w:t xml:space="preserve">υργείο Εσωτερικών και σε λίγες ώρες θα ψηφίσουμε, αφορά ένα θέμα πάρα πολύ σημαντικό. Η απλή αναλογική </w:t>
      </w:r>
      <w:r>
        <w:rPr>
          <w:rFonts w:eastAsia="Times New Roman" w:cs="Times New Roman"/>
          <w:szCs w:val="24"/>
        </w:rPr>
        <w:lastRenderedPageBreak/>
        <w:t xml:space="preserve">είναι ένα διαχρονικό, </w:t>
      </w:r>
      <w:proofErr w:type="spellStart"/>
      <w:r>
        <w:rPr>
          <w:rFonts w:eastAsia="Times New Roman" w:cs="Times New Roman"/>
          <w:szCs w:val="24"/>
        </w:rPr>
        <w:t>αξιακού</w:t>
      </w:r>
      <w:proofErr w:type="spellEnd"/>
      <w:r>
        <w:rPr>
          <w:rFonts w:eastAsia="Times New Roman" w:cs="Times New Roman"/>
          <w:szCs w:val="24"/>
        </w:rPr>
        <w:t xml:space="preserve"> χαρακτήρα αίτημα της Αριστεράς και θεωρούμε την ψήφιση του συγκεκριμένου νόμου ιστορικό γεγονός. Αν υπάρχουν διαχρονικά στα</w:t>
      </w:r>
      <w:r>
        <w:rPr>
          <w:rFonts w:eastAsia="Times New Roman" w:cs="Times New Roman"/>
          <w:szCs w:val="24"/>
        </w:rPr>
        <w:t>θερές αντιθέσεις μεταξύ των συντηρητικών δυνάμεων και των δυνάμεων της Αριστεράς, μια από αυτές είναι η άποψη για το εκλογικό σύστημα.</w:t>
      </w:r>
    </w:p>
    <w:p w14:paraId="45E64F5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Από τη Μεταπολίτευση οι εκάστοτε εκλογικοί νόμοι εισήγαγαν διαφορετικά εκλογικά συστήματα ενισχυμένης αναλογικής. Κάθε εκ</w:t>
      </w:r>
      <w:r>
        <w:rPr>
          <w:rFonts w:eastAsia="Times New Roman" w:cs="Times New Roman"/>
          <w:szCs w:val="24"/>
        </w:rPr>
        <w:t xml:space="preserve">λογές και άλλο εκλογικό σύστημα, ραμμένο και κομμένο στα μέτρα των συντηρητικών δυνάμεων, ίντριγκες και «μαγειρέματα», για να εξαφανιστεί η ψήφος των μικρών κομμάτων. </w:t>
      </w:r>
    </w:p>
    <w:p w14:paraId="45E64F5F"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5E64F6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κάντε ησυχία.</w:t>
      </w:r>
    </w:p>
    <w:p w14:paraId="45E64F6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ΕΛΕΝΗ Σ</w:t>
      </w:r>
      <w:r>
        <w:rPr>
          <w:rFonts w:eastAsia="Times New Roman" w:cs="Times New Roman"/>
          <w:b/>
          <w:szCs w:val="24"/>
        </w:rPr>
        <w:t>ΤΑΜΑΤΑΚΗ:</w:t>
      </w:r>
      <w:r>
        <w:rPr>
          <w:rFonts w:eastAsia="Times New Roman" w:cs="Times New Roman"/>
          <w:szCs w:val="24"/>
        </w:rPr>
        <w:t xml:space="preserve"> Η Αριστερά μιλούσε πάντα για απλή αναλογική. Επομένως δεν πρόκειται για μια κίνηση καιροσκοπική, αλλά για μια ώριμη πολιτική πράξη, η οποία είναι εφικτή, λόγω του ότι η Αριστερά για πρώτη φορά είναι στην Κυβέρνηση, για πρώτη φορά διαθέτει τόσο με</w:t>
      </w:r>
      <w:r>
        <w:rPr>
          <w:rFonts w:eastAsia="Times New Roman" w:cs="Times New Roman"/>
          <w:szCs w:val="24"/>
        </w:rPr>
        <w:t>γάλο αριθμό Βουλευτών, καθώς επίσης και μια προοπτική διακυβέρνησης σε βάθος τριετίας.</w:t>
      </w:r>
    </w:p>
    <w:p w14:paraId="45E64F6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 έρχεται αυτή τη συγκεκριμένη στιγμή το νομοσχέδιο, σε μια περίοδο ουδέτερη πολιτικά, χωρίς ορίζοντα εκλογών και δεν έχει να κάνει με εξυπηρέτηση μικροπολιτικών </w:t>
      </w:r>
      <w:r>
        <w:rPr>
          <w:rFonts w:eastAsia="Times New Roman" w:cs="Times New Roman"/>
          <w:szCs w:val="24"/>
        </w:rPr>
        <w:t>συμφερόντων, εφόσον δεν μπορούμε να προβλέψουμε από τώρα τις τάσεις που θα έχουν αναπτυχθεί στο εκλογικό σώμα σε ορίζοντα τριών χρόνων. Γιατί τότε θα γίνουν οι εκλογές, κυρίες και κύριοι συνάδελφοι, και πάρτε το απόφαση.</w:t>
      </w:r>
    </w:p>
    <w:p w14:paraId="45E64F6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απλ</w:t>
      </w:r>
      <w:r>
        <w:rPr>
          <w:rFonts w:eastAsia="Times New Roman" w:cs="Times New Roman"/>
          <w:szCs w:val="24"/>
        </w:rPr>
        <w:t>ή αναλογική ως εκλογικό σύστημα ενισχύει την έννοια της δημοκρατίας, της δικαιοσύνης, της ισότητας, συμβάλλει στην αποκατάσταση των σχέσεων της πολιτικής με τους πολίτες, καλλιεργεί την κουλτούρα των συνεργασιών, υποχρεώνει τα κόμματα σε προγραμματικού τύπ</w:t>
      </w:r>
      <w:r>
        <w:rPr>
          <w:rFonts w:eastAsia="Times New Roman" w:cs="Times New Roman"/>
          <w:szCs w:val="24"/>
        </w:rPr>
        <w:t>ου συγκλίσεις ή και αποκλίσεις. Αποτελεί δε βασική τομή στο πολιτικό σύστημα, διότι ενισχύει την έννοια της λαϊκής κυριαρχίας, δίνοντας τη δυνατότητα στην ελεύθερη έκφραση κάθε πολίτη μέσω της ψήφου του. Ενδυναμώνει την έννοια της δικαιοσύνης, καθώς κάθε ψ</w:t>
      </w:r>
      <w:r>
        <w:rPr>
          <w:rFonts w:eastAsia="Times New Roman" w:cs="Times New Roman"/>
          <w:szCs w:val="24"/>
        </w:rPr>
        <w:t xml:space="preserve">ήφος έχει την ίδια βαρύτητα στο αποτέλεσμα της σύνθεσης του Κοινοβουλίου. Συμβάλλει στην ανατροπή του κλίματος απαξίωσης στην </w:t>
      </w:r>
      <w:r>
        <w:rPr>
          <w:rFonts w:eastAsia="Times New Roman" w:cs="Times New Roman"/>
          <w:szCs w:val="24"/>
        </w:rPr>
        <w:lastRenderedPageBreak/>
        <w:t>πολιτική ζωή και στους πολιτικούς και θέτει τις βάσεις</w:t>
      </w:r>
      <w:r>
        <w:rPr>
          <w:rFonts w:eastAsia="Times New Roman" w:cs="Times New Roman"/>
          <w:szCs w:val="24"/>
        </w:rPr>
        <w:t>,</w:t>
      </w:r>
      <w:r>
        <w:rPr>
          <w:rFonts w:eastAsia="Times New Roman" w:cs="Times New Roman"/>
          <w:szCs w:val="24"/>
        </w:rPr>
        <w:t xml:space="preserve"> για να δημιουργηθεί κλίμα εμπιστοσύνης μεταξύ του λαού και των εκπροσώπων </w:t>
      </w:r>
      <w:r>
        <w:rPr>
          <w:rFonts w:eastAsia="Times New Roman" w:cs="Times New Roman"/>
          <w:szCs w:val="24"/>
        </w:rPr>
        <w:t>του.</w:t>
      </w:r>
    </w:p>
    <w:p w14:paraId="45E64F6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 Αριστερά δεν μπορεί παρά να μεταφέρει τις κοινωνικές αλλαγές σε κεντρικό πολιτικό επίπεδο και να διευκολύνει την έκφραση των κοινωνικών δυνάμεων και ρευμάτων και αυτό εξασφαλίζεται μόνο με την απλή αναλογική.</w:t>
      </w:r>
    </w:p>
    <w:p w14:paraId="45E64F6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Ισχυρίζεστε, κύριοι και κυρίες της Αντιπ</w:t>
      </w:r>
      <w:r>
        <w:rPr>
          <w:rFonts w:eastAsia="Times New Roman" w:cs="Times New Roman"/>
          <w:szCs w:val="24"/>
        </w:rPr>
        <w:t xml:space="preserve">ολίτευσης </w:t>
      </w:r>
      <w:r>
        <w:rPr>
          <w:rFonts w:eastAsia="Times New Roman" w:cs="Times New Roman"/>
          <w:szCs w:val="24"/>
        </w:rPr>
        <w:t>-</w:t>
      </w:r>
      <w:r>
        <w:rPr>
          <w:rFonts w:eastAsia="Times New Roman" w:cs="Times New Roman"/>
          <w:szCs w:val="24"/>
        </w:rPr>
        <w:t>και το έχουμε ακούσει κατά κόρον αυτό το διήμερο</w:t>
      </w:r>
      <w:r>
        <w:rPr>
          <w:rFonts w:eastAsia="Times New Roman" w:cs="Times New Roman"/>
          <w:szCs w:val="24"/>
        </w:rPr>
        <w:t>-</w:t>
      </w:r>
      <w:r>
        <w:rPr>
          <w:rFonts w:eastAsia="Times New Roman" w:cs="Times New Roman"/>
          <w:szCs w:val="24"/>
        </w:rPr>
        <w:t xml:space="preserve"> ότι η απλή αναλογική θα οδηγήσει σε ακυβερνησία. Καταστροφολογία, κραυγές και ψίθυροι σε όλους τους τόνους και με όλα τα μέσα! Όμως, οι ισχυρές και αυτοδύναμες κυβερνήσεις</w:t>
      </w:r>
      <w:r>
        <w:rPr>
          <w:rFonts w:eastAsia="Times New Roman" w:cs="Times New Roman"/>
          <w:szCs w:val="24"/>
        </w:rPr>
        <w:t>,</w:t>
      </w:r>
      <w:r>
        <w:rPr>
          <w:rFonts w:eastAsia="Times New Roman" w:cs="Times New Roman"/>
          <w:szCs w:val="24"/>
        </w:rPr>
        <w:t xml:space="preserve"> που προέκυψαν από το σ</w:t>
      </w:r>
      <w:r>
        <w:rPr>
          <w:rFonts w:eastAsia="Times New Roman" w:cs="Times New Roman"/>
          <w:szCs w:val="24"/>
        </w:rPr>
        <w:t>ύστημα της ενισχυμένης αναλογικής, που είχαμε όλα αυτά τα χρόνια, ήταν αυτές που έφεραν τη χώρα στο σημείο της ασφυκτικής εποπτείας και της οικονομικής κρίσης.</w:t>
      </w:r>
    </w:p>
    <w:p w14:paraId="45E64F6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αυτό είναι το αποτέλεσμα της δήθεν </w:t>
      </w:r>
      <w:proofErr w:type="spellStart"/>
      <w:r>
        <w:rPr>
          <w:rFonts w:eastAsia="Times New Roman" w:cs="Times New Roman"/>
          <w:szCs w:val="24"/>
        </w:rPr>
        <w:t>κυβερνησιμότητας</w:t>
      </w:r>
      <w:proofErr w:type="spellEnd"/>
      <w:r>
        <w:rPr>
          <w:rFonts w:eastAsia="Times New Roman" w:cs="Times New Roman"/>
          <w:szCs w:val="24"/>
        </w:rPr>
        <w:t>, καλύτερα να λείπει. Άλλωστε οι τελευταίε</w:t>
      </w:r>
      <w:r>
        <w:rPr>
          <w:rFonts w:eastAsia="Times New Roman" w:cs="Times New Roman"/>
          <w:szCs w:val="24"/>
        </w:rPr>
        <w:t>ς εκλογικές διαδικασίες δεν έχουν αναδείξει αυτοδύναμες κυβερνήσεις. Αποκορύφωμα ήταν οι εκλογές του 2012</w:t>
      </w:r>
      <w:r>
        <w:rPr>
          <w:rFonts w:eastAsia="Times New Roman" w:cs="Times New Roman"/>
          <w:szCs w:val="24"/>
        </w:rPr>
        <w:t>,</w:t>
      </w:r>
      <w:r>
        <w:rPr>
          <w:rFonts w:eastAsia="Times New Roman" w:cs="Times New Roman"/>
          <w:szCs w:val="24"/>
        </w:rPr>
        <w:t xml:space="preserve"> όταν η Νέα Δημοκρατία</w:t>
      </w:r>
      <w:r>
        <w:rPr>
          <w:rFonts w:eastAsia="Times New Roman" w:cs="Times New Roman"/>
          <w:szCs w:val="24"/>
        </w:rPr>
        <w:t>,</w:t>
      </w:r>
      <w:r>
        <w:rPr>
          <w:rFonts w:eastAsia="Times New Roman" w:cs="Times New Roman"/>
          <w:szCs w:val="24"/>
        </w:rPr>
        <w:t xml:space="preserve"> με ποσοστό μικρότερο από το 30% και με πολύ μικρή διαφορά από τον ΣΥΡΙΖΑ</w:t>
      </w:r>
      <w:r>
        <w:rPr>
          <w:rFonts w:eastAsia="Times New Roman" w:cs="Times New Roman"/>
          <w:szCs w:val="24"/>
        </w:rPr>
        <w:t>,</w:t>
      </w:r>
      <w:r>
        <w:rPr>
          <w:rFonts w:eastAsia="Times New Roman" w:cs="Times New Roman"/>
          <w:szCs w:val="24"/>
        </w:rPr>
        <w:t xml:space="preserve"> απέσπασε είκοσι εννιά έδρες, συγκρότησε κυβέρνηση συ</w:t>
      </w:r>
      <w:r>
        <w:rPr>
          <w:rFonts w:eastAsia="Times New Roman" w:cs="Times New Roman"/>
          <w:szCs w:val="24"/>
        </w:rPr>
        <w:t>νεργασίας, κυβέρνησε δυόμισι χρόνια και δεν τα κατάφερε να εκλέξει Πρόεδρο της Δημοκρατίας και γι’ αυτό «έπεσε».</w:t>
      </w:r>
    </w:p>
    <w:p w14:paraId="45E64F6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Το σημερινό εκλογικό σύστημα με το μπόνους των πενήντα εδρών έχει ως αποτέλεσμα τη νόθευση της λαϊκής βούλησης</w:t>
      </w:r>
      <w:r>
        <w:rPr>
          <w:rFonts w:eastAsia="Times New Roman" w:cs="Times New Roman"/>
          <w:szCs w:val="24"/>
        </w:rPr>
        <w:t>,</w:t>
      </w:r>
      <w:r>
        <w:rPr>
          <w:rFonts w:eastAsia="Times New Roman" w:cs="Times New Roman"/>
          <w:szCs w:val="24"/>
        </w:rPr>
        <w:t xml:space="preserve"> έτσι όπως εκφράζεται στις εκλογές. </w:t>
      </w:r>
    </w:p>
    <w:p w14:paraId="45E64F6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πενήντα από εμάς έχουν εκλεγεί με αυτό το μπόνους.</w:t>
      </w:r>
    </w:p>
    <w:p w14:paraId="45E64F69" w14:textId="77777777" w:rsidR="006278D4" w:rsidRDefault="006E6FC2">
      <w:pPr>
        <w:spacing w:after="0" w:line="600" w:lineRule="auto"/>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λοιπόν, που </w:t>
      </w:r>
      <w:proofErr w:type="spellStart"/>
      <w:r>
        <w:rPr>
          <w:rFonts w:eastAsia="Times New Roman"/>
          <w:szCs w:val="24"/>
        </w:rPr>
        <w:t>εκλεγήκαμε</w:t>
      </w:r>
      <w:proofErr w:type="spellEnd"/>
      <w:r>
        <w:rPr>
          <w:rFonts w:eastAsia="Times New Roman"/>
          <w:szCs w:val="24"/>
        </w:rPr>
        <w:t xml:space="preserve"> με αυτό το σύστημα, εμείς πρώτοι θέλουμε τώρα να το αλλάξουμε, γιατί το θεωρούμε άδικο και </w:t>
      </w:r>
      <w:proofErr w:type="spellStart"/>
      <w:r>
        <w:rPr>
          <w:rFonts w:eastAsia="Times New Roman"/>
          <w:szCs w:val="24"/>
        </w:rPr>
        <w:t>καλπονοθευτικό</w:t>
      </w:r>
      <w:proofErr w:type="spellEnd"/>
      <w:r>
        <w:rPr>
          <w:rFonts w:eastAsia="Times New Roman"/>
          <w:szCs w:val="24"/>
        </w:rPr>
        <w:t>.</w:t>
      </w:r>
    </w:p>
    <w:p w14:paraId="45E64F6A" w14:textId="77777777" w:rsidR="006278D4" w:rsidRDefault="006E6FC2">
      <w:pPr>
        <w:spacing w:after="0" w:line="600" w:lineRule="auto"/>
        <w:ind w:firstLine="720"/>
        <w:jc w:val="both"/>
        <w:rPr>
          <w:rFonts w:eastAsia="Times New Roman"/>
          <w:szCs w:val="24"/>
        </w:rPr>
      </w:pPr>
      <w:r>
        <w:rPr>
          <w:rFonts w:eastAsia="Times New Roman"/>
          <w:szCs w:val="24"/>
        </w:rPr>
        <w:lastRenderedPageBreak/>
        <w:t>Ε</w:t>
      </w:r>
      <w:r>
        <w:rPr>
          <w:rFonts w:eastAsia="Times New Roman"/>
          <w:szCs w:val="24"/>
        </w:rPr>
        <w:t>σείς, κυρίες και κύριοι συνάδελφοι</w:t>
      </w:r>
      <w:r>
        <w:rPr>
          <w:rFonts w:eastAsia="Times New Roman"/>
          <w:szCs w:val="24"/>
        </w:rPr>
        <w:t>,</w:t>
      </w:r>
      <w:r>
        <w:rPr>
          <w:rFonts w:eastAsia="Times New Roman"/>
          <w:szCs w:val="24"/>
        </w:rPr>
        <w:t xml:space="preserve"> ιδιαίτερα του ΠΑΣΟΚ και του Ποταμιού, τι θα κάνετε; Θα δεχτείτε στις επόμενες εκλογές να πάμε με αυτό το σύστημα, που εμείς οι ίδιοι έχουμε εκλεγεί με αυτό και το καταγγέλλουμε;</w:t>
      </w:r>
    </w:p>
    <w:p w14:paraId="45E64F6B" w14:textId="77777777" w:rsidR="006278D4" w:rsidRDefault="006E6FC2">
      <w:pPr>
        <w:spacing w:after="0" w:line="600" w:lineRule="auto"/>
        <w:ind w:firstLine="720"/>
        <w:jc w:val="both"/>
        <w:rPr>
          <w:rFonts w:eastAsia="Times New Roman"/>
          <w:szCs w:val="24"/>
        </w:rPr>
      </w:pPr>
      <w:r>
        <w:rPr>
          <w:rFonts w:eastAsia="Times New Roman"/>
          <w:szCs w:val="24"/>
        </w:rPr>
        <w:t>(Στο σημείο αυτό κτυπάει το κουδούνι λήξεω</w:t>
      </w:r>
      <w:r>
        <w:rPr>
          <w:rFonts w:eastAsia="Times New Roman"/>
          <w:szCs w:val="24"/>
        </w:rPr>
        <w:t>ς του χρόνου ομιλίας τ</w:t>
      </w:r>
      <w:r>
        <w:rPr>
          <w:rFonts w:eastAsia="Times New Roman"/>
          <w:szCs w:val="24"/>
        </w:rPr>
        <w:t>ης</w:t>
      </w:r>
      <w:r>
        <w:rPr>
          <w:rFonts w:eastAsia="Times New Roman"/>
          <w:szCs w:val="24"/>
        </w:rPr>
        <w:t xml:space="preserve"> κυρ</w:t>
      </w:r>
      <w:r>
        <w:rPr>
          <w:rFonts w:eastAsia="Times New Roman"/>
          <w:szCs w:val="24"/>
        </w:rPr>
        <w:t>ίας</w:t>
      </w:r>
      <w:r>
        <w:rPr>
          <w:rFonts w:eastAsia="Times New Roman"/>
          <w:szCs w:val="24"/>
        </w:rPr>
        <w:t xml:space="preserve"> Βουλευτ</w:t>
      </w:r>
      <w:r>
        <w:rPr>
          <w:rFonts w:eastAsia="Times New Roman"/>
          <w:szCs w:val="24"/>
        </w:rPr>
        <w:t>ού</w:t>
      </w:r>
      <w:r>
        <w:rPr>
          <w:rFonts w:eastAsia="Times New Roman"/>
          <w:szCs w:val="24"/>
        </w:rPr>
        <w:t>)</w:t>
      </w:r>
    </w:p>
    <w:p w14:paraId="45E64F6C" w14:textId="77777777" w:rsidR="006278D4" w:rsidRDefault="006E6FC2">
      <w:pPr>
        <w:spacing w:after="0" w:line="600" w:lineRule="auto"/>
        <w:ind w:firstLine="720"/>
        <w:jc w:val="both"/>
        <w:rPr>
          <w:rFonts w:eastAsia="Times New Roman"/>
          <w:szCs w:val="24"/>
        </w:rPr>
      </w:pPr>
      <w:r>
        <w:rPr>
          <w:rFonts w:eastAsia="Times New Roman"/>
          <w:szCs w:val="24"/>
        </w:rPr>
        <w:t>Μισό λεπτό, κύριε Πρόεδρε.</w:t>
      </w:r>
    </w:p>
    <w:p w14:paraId="45E64F6D" w14:textId="77777777" w:rsidR="006278D4" w:rsidRDefault="006E6FC2">
      <w:pPr>
        <w:spacing w:after="0" w:line="600" w:lineRule="auto"/>
        <w:ind w:firstLine="720"/>
        <w:jc w:val="both"/>
        <w:rPr>
          <w:rFonts w:eastAsia="Times New Roman"/>
          <w:szCs w:val="24"/>
        </w:rPr>
      </w:pPr>
      <w:r>
        <w:rPr>
          <w:rFonts w:eastAsia="Times New Roman"/>
          <w:szCs w:val="24"/>
        </w:rPr>
        <w:t xml:space="preserve">Κυρίες και κύριοι συνάδελφοι, ας αποδεχτούμε την πραγματικότητα. Ο τρόπος που κυβερνήθηκε η χώρα από τη Μεταπολίτευση και μετά απέτυχε και ο δικομματισμός κατέρρευσε. Κάθε προσπάθεια </w:t>
      </w:r>
      <w:r>
        <w:rPr>
          <w:rFonts w:eastAsia="Times New Roman"/>
          <w:szCs w:val="24"/>
        </w:rPr>
        <w:t>αναβίωσής του είναι καταδικασμένη. Χρειαζόμαστε ένα εκλογικό σύστημα που θα κατανέμει με δίκαιο τρόπο τις κοινοβουλευτικές έδρες.</w:t>
      </w:r>
    </w:p>
    <w:p w14:paraId="45E64F6E" w14:textId="77777777" w:rsidR="006278D4" w:rsidRDefault="006E6FC2">
      <w:pPr>
        <w:spacing w:after="0" w:line="600" w:lineRule="auto"/>
        <w:ind w:firstLine="720"/>
        <w:jc w:val="both"/>
        <w:rPr>
          <w:rFonts w:eastAsia="Times New Roman"/>
          <w:szCs w:val="24"/>
        </w:rPr>
      </w:pPr>
      <w:r>
        <w:rPr>
          <w:rFonts w:eastAsia="Times New Roman"/>
          <w:szCs w:val="24"/>
        </w:rPr>
        <w:t>Εγώ, κυρίες και κύριοι συνάδελφοι, απορώ και ειλικρινά πολιτικά ντρέπομαι γιατί το ΚΚΕ χάνει κάθε φορά την έδρα του στον Πειρα</w:t>
      </w:r>
      <w:r>
        <w:rPr>
          <w:rFonts w:eastAsia="Times New Roman"/>
          <w:szCs w:val="24"/>
        </w:rPr>
        <w:t>ιά. Το θεωρώ πάρα πολύ άδικο και σε αυτές τις εκλογές συνέβη το ίδιο και στο ΠΑΣΟΚ και στο Ποτάμι. Δεν είναι δίκαιο, δεν είναι σωστό.</w:t>
      </w:r>
    </w:p>
    <w:p w14:paraId="45E64F6F" w14:textId="77777777" w:rsidR="006278D4" w:rsidRDefault="006E6FC2">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Κυρία Σταματάκη, ολοκληρώστε, παρακαλώ.</w:t>
      </w:r>
    </w:p>
    <w:p w14:paraId="45E64F70" w14:textId="77777777" w:rsidR="006278D4" w:rsidRDefault="006E6FC2">
      <w:pPr>
        <w:spacing w:after="0" w:line="600" w:lineRule="auto"/>
        <w:ind w:firstLine="720"/>
        <w:jc w:val="both"/>
        <w:rPr>
          <w:rFonts w:eastAsia="Times New Roman"/>
          <w:szCs w:val="24"/>
        </w:rPr>
      </w:pPr>
      <w:r>
        <w:rPr>
          <w:rFonts w:eastAsia="Times New Roman"/>
          <w:b/>
          <w:szCs w:val="24"/>
        </w:rPr>
        <w:t>ΕΛΕΝΗ ΣΤΑΜΑΤΑΚΗ:</w:t>
      </w:r>
      <w:r>
        <w:rPr>
          <w:rFonts w:eastAsia="Times New Roman"/>
          <w:szCs w:val="24"/>
        </w:rPr>
        <w:t xml:space="preserve"> Ζητάμε να αλλάξει το εκλογικό σύστημ</w:t>
      </w:r>
      <w:r>
        <w:rPr>
          <w:rFonts w:eastAsia="Times New Roman"/>
          <w:szCs w:val="24"/>
        </w:rPr>
        <w:t>α.</w:t>
      </w:r>
    </w:p>
    <w:p w14:paraId="45E64F71" w14:textId="77777777" w:rsidR="006278D4" w:rsidRDefault="006E6FC2">
      <w:pPr>
        <w:spacing w:after="0" w:line="600" w:lineRule="auto"/>
        <w:ind w:firstLine="720"/>
        <w:jc w:val="both"/>
        <w:rPr>
          <w:rFonts w:eastAsia="Times New Roman"/>
          <w:szCs w:val="24"/>
        </w:rPr>
      </w:pPr>
      <w:r>
        <w:rPr>
          <w:rFonts w:eastAsia="Times New Roman"/>
          <w:szCs w:val="24"/>
        </w:rPr>
        <w:t>Ευχαριστώ πολύ, κύριε Πρόεδρε.</w:t>
      </w:r>
    </w:p>
    <w:p w14:paraId="45E64F72" w14:textId="77777777" w:rsidR="006278D4" w:rsidRDefault="006E6FC2">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45E64F73" w14:textId="77777777" w:rsidR="006278D4" w:rsidRDefault="006E6FC2">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Τον λόγο έχει ο συνάδελφος κ. Κουμουτσάκος.</w:t>
      </w:r>
    </w:p>
    <w:p w14:paraId="45E64F74" w14:textId="77777777" w:rsidR="006278D4" w:rsidRDefault="006E6FC2">
      <w:pPr>
        <w:spacing w:after="0"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Ευχαριστώ, κύριε Πρόεδρε.</w:t>
      </w:r>
    </w:p>
    <w:p w14:paraId="45E64F75" w14:textId="77777777" w:rsidR="006278D4" w:rsidRDefault="006E6FC2">
      <w:pPr>
        <w:spacing w:after="0" w:line="600" w:lineRule="auto"/>
        <w:ind w:firstLine="720"/>
        <w:jc w:val="both"/>
        <w:rPr>
          <w:rFonts w:eastAsia="Times New Roman"/>
          <w:szCs w:val="24"/>
        </w:rPr>
      </w:pPr>
      <w:r>
        <w:rPr>
          <w:rFonts w:eastAsia="Times New Roman"/>
          <w:szCs w:val="24"/>
        </w:rPr>
        <w:t>Κυρίες και κύριοι συνάδελφοι, ας μιλήσουμε</w:t>
      </w:r>
      <w:r>
        <w:rPr>
          <w:rFonts w:eastAsia="Times New Roman"/>
          <w:szCs w:val="24"/>
        </w:rPr>
        <w:t xml:space="preserve"> για ένα σενάριο απλής αναλογικής. </w:t>
      </w:r>
      <w:r>
        <w:rPr>
          <w:rFonts w:eastAsia="Times New Roman"/>
          <w:szCs w:val="24"/>
        </w:rPr>
        <w:t xml:space="preserve">Έστω </w:t>
      </w:r>
      <w:r>
        <w:rPr>
          <w:rFonts w:eastAsia="Times New Roman"/>
          <w:szCs w:val="24"/>
        </w:rPr>
        <w:t xml:space="preserve">ότι εφαρμόζεται στην Ελλάδα. Υποθέτουμε ότι η απλή αναλογική εφαρμόζεται στην Ελλάδα. Μετά από μακρές διαβουλεύσεις, διαπραγματεύσεις, υποχωρήσεις, συμβιβασμούς σχηματίζεται επιτέλους μια </w:t>
      </w:r>
      <w:proofErr w:type="spellStart"/>
      <w:r>
        <w:rPr>
          <w:rFonts w:eastAsia="Times New Roman"/>
          <w:szCs w:val="24"/>
        </w:rPr>
        <w:t>τετρακομματική</w:t>
      </w:r>
      <w:proofErr w:type="spellEnd"/>
      <w:r>
        <w:rPr>
          <w:rFonts w:eastAsia="Times New Roman"/>
          <w:szCs w:val="24"/>
        </w:rPr>
        <w:t xml:space="preserve"> κυβέρνηση. </w:t>
      </w:r>
      <w:r>
        <w:rPr>
          <w:rFonts w:eastAsia="Times New Roman"/>
          <w:szCs w:val="24"/>
        </w:rPr>
        <w:t>Λί</w:t>
      </w:r>
      <w:r>
        <w:rPr>
          <w:rFonts w:eastAsia="Times New Roman"/>
          <w:szCs w:val="24"/>
        </w:rPr>
        <w:t>γο μετά σ</w:t>
      </w:r>
      <w:r>
        <w:rPr>
          <w:rFonts w:eastAsia="Times New Roman"/>
          <w:szCs w:val="24"/>
        </w:rPr>
        <w:t>τη γειτονική Τουρκία ξεσπά μια μείζονος κλίμακας κρίση, ας πούμε μια κρίση σαν αυτή που ζούμε τις τελευταίες ημέρες, κρίση με προεκτάσεις εντός και εκτός Τουρκίας. Η Ελλάδα με κάποιον τρόπο εμπλέκεται και αντιμετωπίζει ένα λεπτό, σύνθετο ζήτημα, γ</w:t>
      </w:r>
      <w:r>
        <w:rPr>
          <w:rFonts w:eastAsia="Times New Roman"/>
          <w:szCs w:val="24"/>
        </w:rPr>
        <w:t xml:space="preserve">ια παράδειγμα κάτι σαν αυτό </w:t>
      </w:r>
      <w:r>
        <w:rPr>
          <w:rFonts w:eastAsia="Times New Roman"/>
          <w:szCs w:val="24"/>
        </w:rPr>
        <w:lastRenderedPageBreak/>
        <w:t xml:space="preserve">που εκτυλίχθηκε τις τελευταίες ημέρες στην Αλεξανδρούπολη. Στην </w:t>
      </w:r>
      <w:proofErr w:type="spellStart"/>
      <w:r>
        <w:rPr>
          <w:rFonts w:eastAsia="Times New Roman"/>
          <w:szCs w:val="24"/>
        </w:rPr>
        <w:t>τετρακομματική</w:t>
      </w:r>
      <w:proofErr w:type="spellEnd"/>
      <w:r>
        <w:rPr>
          <w:rFonts w:eastAsia="Times New Roman"/>
          <w:szCs w:val="24"/>
        </w:rPr>
        <w:t xml:space="preserve"> κυβέρνηση προφανώς ή πολύ πιθανώς δεν έχουν όλοι την ίδια αντίληψη για το πώς πρέπει να αντιμετωπιστεί η κρίση. Καθυστέρηση, τριβές, διαφωνίες. Αποτέ</w:t>
      </w:r>
      <w:r>
        <w:rPr>
          <w:rFonts w:eastAsia="Times New Roman"/>
          <w:szCs w:val="24"/>
        </w:rPr>
        <w:t xml:space="preserve">λεσμα: </w:t>
      </w:r>
      <w:r>
        <w:rPr>
          <w:rFonts w:eastAsia="Times New Roman"/>
          <w:szCs w:val="24"/>
        </w:rPr>
        <w:t>α</w:t>
      </w:r>
      <w:r>
        <w:rPr>
          <w:rFonts w:eastAsia="Times New Roman"/>
          <w:szCs w:val="24"/>
        </w:rPr>
        <w:t xml:space="preserve">δυναμία απόφασης για ένα πολύ κρίσιμο ζήτημα. Συμπέρασμα: </w:t>
      </w:r>
      <w:r>
        <w:rPr>
          <w:rFonts w:eastAsia="Times New Roman"/>
          <w:szCs w:val="24"/>
        </w:rPr>
        <w:t>μ</w:t>
      </w:r>
      <w:r>
        <w:rPr>
          <w:rFonts w:eastAsia="Times New Roman"/>
          <w:szCs w:val="24"/>
        </w:rPr>
        <w:t>ια κρίση στην Τουρκία εξελίσσεται σε ενδοκυβερνητική κρίση στην Ελλάδα και, ακόμα χειρότερα, εν δυνάμει σε μια κρίση με την Τουρκία.</w:t>
      </w:r>
    </w:p>
    <w:p w14:paraId="45E64F76" w14:textId="77777777" w:rsidR="006278D4" w:rsidRDefault="006E6FC2">
      <w:pPr>
        <w:spacing w:after="0" w:line="600" w:lineRule="auto"/>
        <w:ind w:firstLine="720"/>
        <w:jc w:val="both"/>
        <w:rPr>
          <w:rFonts w:eastAsia="Times New Roman"/>
          <w:szCs w:val="24"/>
        </w:rPr>
      </w:pPr>
      <w:r>
        <w:rPr>
          <w:rFonts w:eastAsia="Times New Roman"/>
          <w:szCs w:val="24"/>
        </w:rPr>
        <w:t>Και αυτό, κυρίες και κύριοι συνάδελφοι, είναι αποτέλεσμα</w:t>
      </w:r>
      <w:r>
        <w:rPr>
          <w:rFonts w:eastAsia="Times New Roman"/>
          <w:szCs w:val="24"/>
        </w:rPr>
        <w:t xml:space="preserve"> μιας ετερόκλητης κυβερνητικής συμμαχίας, κατ’ </w:t>
      </w:r>
      <w:proofErr w:type="spellStart"/>
      <w:r>
        <w:rPr>
          <w:rFonts w:eastAsia="Times New Roman"/>
          <w:szCs w:val="24"/>
        </w:rPr>
        <w:t>ουσίαν</w:t>
      </w:r>
      <w:proofErr w:type="spellEnd"/>
      <w:r>
        <w:rPr>
          <w:rFonts w:eastAsia="Times New Roman"/>
          <w:szCs w:val="24"/>
        </w:rPr>
        <w:t xml:space="preserve"> εκβιασμένης από τον εκλογικό νόμο της απλής αναλογικής</w:t>
      </w:r>
      <w:r>
        <w:rPr>
          <w:rFonts w:eastAsia="Times New Roman"/>
          <w:szCs w:val="24"/>
        </w:rPr>
        <w:t>.</w:t>
      </w:r>
      <w:r>
        <w:rPr>
          <w:rFonts w:eastAsia="Times New Roman"/>
          <w:szCs w:val="24"/>
        </w:rPr>
        <w:t xml:space="preserve"> </w:t>
      </w:r>
      <w:r>
        <w:rPr>
          <w:rFonts w:eastAsia="Times New Roman"/>
          <w:szCs w:val="24"/>
        </w:rPr>
        <w:t>Έ</w:t>
      </w:r>
      <w:r>
        <w:rPr>
          <w:rFonts w:eastAsia="Times New Roman"/>
          <w:szCs w:val="24"/>
        </w:rPr>
        <w:t>ναν νόμο που εκ των πραγμάτων οδηγεί σε πιο αργούς ρυθμούς λήψης αποφάσεων</w:t>
      </w:r>
      <w:r>
        <w:rPr>
          <w:rFonts w:eastAsia="Times New Roman"/>
          <w:szCs w:val="24"/>
        </w:rPr>
        <w:t xml:space="preserve">. Οδηγεί </w:t>
      </w:r>
      <w:r>
        <w:rPr>
          <w:rFonts w:eastAsia="Times New Roman"/>
          <w:szCs w:val="24"/>
        </w:rPr>
        <w:t>σε δυσκολία εξεύρεσης μιας κοινής γραμμής και ενός κοινού τόπο</w:t>
      </w:r>
      <w:r>
        <w:rPr>
          <w:rFonts w:eastAsia="Times New Roman"/>
          <w:szCs w:val="24"/>
        </w:rPr>
        <w:t>υ, ειδικά σε κρίσιμα πολυδιάστατα ζητήματα, ειδικά μάλιστα σε χαλεπούς καιρούς</w:t>
      </w:r>
      <w:r>
        <w:rPr>
          <w:rFonts w:eastAsia="Times New Roman"/>
          <w:szCs w:val="24"/>
        </w:rPr>
        <w:t>,</w:t>
      </w:r>
      <w:r>
        <w:rPr>
          <w:rFonts w:eastAsia="Times New Roman"/>
          <w:szCs w:val="24"/>
        </w:rPr>
        <w:t xml:space="preserve"> όπως αυτός που ζούμε.</w:t>
      </w:r>
    </w:p>
    <w:p w14:paraId="45E64F77" w14:textId="77777777" w:rsidR="006278D4" w:rsidRDefault="006E6FC2">
      <w:pPr>
        <w:spacing w:after="0" w:line="600" w:lineRule="auto"/>
        <w:ind w:firstLine="720"/>
        <w:jc w:val="both"/>
        <w:rPr>
          <w:rFonts w:eastAsia="Times New Roman"/>
          <w:szCs w:val="24"/>
        </w:rPr>
      </w:pPr>
      <w:r>
        <w:rPr>
          <w:rFonts w:eastAsia="Times New Roman"/>
          <w:szCs w:val="24"/>
        </w:rPr>
        <w:t xml:space="preserve">Κύριε Πρόεδρε, πολλοί συνάδελφοι έχουν ήδη αναφερθεί στις επιπλοκές εσωτερικής πολιτικής που μπορεί να δημιουργήσει η απλή αναλογική. Με αυτό το σενάριο, </w:t>
      </w:r>
      <w:r>
        <w:rPr>
          <w:rFonts w:eastAsia="Times New Roman"/>
          <w:szCs w:val="24"/>
        </w:rPr>
        <w:t xml:space="preserve">που δεν είναι και τόσο θεωρητικό ή </w:t>
      </w:r>
      <w:r>
        <w:rPr>
          <w:rFonts w:eastAsia="Times New Roman"/>
          <w:szCs w:val="24"/>
        </w:rPr>
        <w:lastRenderedPageBreak/>
        <w:t>μακρινό, αναδεικνύεται και μια ακόμα διάσταση της απλής αναλογικής, η γεωπολιτική της διάσταση. Διότι σε ένα ευρύτερο περιβάλλον αβεβαιότητας και αστάθειας το να προσθέτουμε εμείς εκουσίως παράγοντες που δημιουργούν περαι</w:t>
      </w:r>
      <w:r>
        <w:rPr>
          <w:rFonts w:eastAsia="Times New Roman"/>
          <w:szCs w:val="24"/>
        </w:rPr>
        <w:t>τέρω αβεβαιότητα, περαιτέρω αστάθεια, είναι κατά την άποψή μου έγκλημα,</w:t>
      </w:r>
      <w:r>
        <w:rPr>
          <w:rFonts w:eastAsia="Times New Roman"/>
          <w:szCs w:val="24"/>
        </w:rPr>
        <w:t xml:space="preserve"> </w:t>
      </w:r>
      <w:r>
        <w:rPr>
          <w:rFonts w:eastAsia="Times New Roman"/>
          <w:szCs w:val="24"/>
        </w:rPr>
        <w:t xml:space="preserve">που </w:t>
      </w:r>
      <w:r>
        <w:rPr>
          <w:rFonts w:eastAsia="Times New Roman"/>
          <w:szCs w:val="24"/>
        </w:rPr>
        <w:t xml:space="preserve">μάλιστα </w:t>
      </w:r>
      <w:r>
        <w:rPr>
          <w:rFonts w:eastAsia="Times New Roman"/>
          <w:szCs w:val="24"/>
        </w:rPr>
        <w:t>διαπράττεται εν γνώσει των καταστροφικών συνεπειών του για την Ελλάδα και τους Έλληνες, αδιαφορώντας για το εύρος και το βάθος των συνεπειών.</w:t>
      </w:r>
    </w:p>
    <w:p w14:paraId="45E64F78" w14:textId="77777777" w:rsidR="006278D4" w:rsidRDefault="006E6FC2">
      <w:pPr>
        <w:spacing w:after="0" w:line="600" w:lineRule="auto"/>
        <w:ind w:firstLine="720"/>
        <w:jc w:val="both"/>
        <w:rPr>
          <w:rFonts w:eastAsia="Times New Roman"/>
          <w:szCs w:val="24"/>
        </w:rPr>
      </w:pPr>
      <w:r>
        <w:rPr>
          <w:rFonts w:eastAsia="Times New Roman"/>
          <w:szCs w:val="24"/>
        </w:rPr>
        <w:t xml:space="preserve">Με την ακυβερνησία που φέρνει </w:t>
      </w:r>
      <w:r>
        <w:rPr>
          <w:rFonts w:eastAsia="Times New Roman"/>
          <w:szCs w:val="24"/>
        </w:rPr>
        <w:t xml:space="preserve">μαζί της η απλή αναλογική, η Ελλάδα κινδυνεύει να </w:t>
      </w:r>
      <w:proofErr w:type="spellStart"/>
      <w:r>
        <w:rPr>
          <w:rFonts w:eastAsia="Times New Roman"/>
          <w:szCs w:val="24"/>
        </w:rPr>
        <w:t>απολέσει</w:t>
      </w:r>
      <w:proofErr w:type="spellEnd"/>
      <w:r>
        <w:rPr>
          <w:rFonts w:eastAsia="Times New Roman"/>
          <w:szCs w:val="24"/>
        </w:rPr>
        <w:t>, να χάσει και το γεωπολιτικό της πλεονέκτημα, να είναι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ένας πόλος σταθερότητας σε μια περιοχή αστάθειας. Και αυτό το πλεονέκτημα κινδυνεύουμε να το χάσουμε σε περίπτωση ακυβερνησίας. Και α</w:t>
      </w:r>
      <w:r>
        <w:rPr>
          <w:rFonts w:eastAsia="Times New Roman"/>
          <w:szCs w:val="24"/>
        </w:rPr>
        <w:t>υτό το έγκλημα διαπράττεται για ιδιοτελείς, καιροσκοπικές, κομματικές και προσωπικές σκοπιμότητες.</w:t>
      </w:r>
    </w:p>
    <w:p w14:paraId="45E64F79" w14:textId="77777777" w:rsidR="006278D4" w:rsidRDefault="006E6FC2">
      <w:pPr>
        <w:spacing w:after="0" w:line="600" w:lineRule="auto"/>
        <w:ind w:firstLine="720"/>
        <w:jc w:val="both"/>
        <w:rPr>
          <w:rFonts w:eastAsia="Times New Roman"/>
          <w:szCs w:val="24"/>
        </w:rPr>
      </w:pPr>
      <w:r>
        <w:rPr>
          <w:rFonts w:eastAsia="Times New Roman"/>
          <w:szCs w:val="24"/>
        </w:rPr>
        <w:t xml:space="preserve">Για όλους αυτούς τους λόγους, κυρίες και κύριοι της Συμπολίτευσης, δεν θα έχετε αύριο κανένα άλλοθι. Δεν υπάρχει πλέον καμμία αυταπάτη, παρά μόνον απάτη και </w:t>
      </w:r>
      <w:r>
        <w:rPr>
          <w:rFonts w:eastAsia="Times New Roman"/>
          <w:szCs w:val="24"/>
        </w:rPr>
        <w:t>μάλιστα με διαστάσεις εθνικές.</w:t>
      </w:r>
    </w:p>
    <w:p w14:paraId="45E64F7A" w14:textId="77777777" w:rsidR="006278D4" w:rsidRDefault="006E6FC2">
      <w:pPr>
        <w:spacing w:after="0" w:line="600" w:lineRule="auto"/>
        <w:ind w:firstLine="720"/>
        <w:jc w:val="both"/>
        <w:rPr>
          <w:rFonts w:eastAsia="Times New Roman"/>
          <w:szCs w:val="24"/>
        </w:rPr>
      </w:pPr>
      <w:r>
        <w:rPr>
          <w:rFonts w:eastAsia="Times New Roman"/>
          <w:szCs w:val="24"/>
        </w:rPr>
        <w:lastRenderedPageBreak/>
        <w:t>Είναι χαρακτηριστικό ότι στα μέσα Μαΐου ο αρμόδιος Υπουργός</w:t>
      </w:r>
      <w:r>
        <w:rPr>
          <w:rFonts w:eastAsia="Times New Roman"/>
          <w:szCs w:val="24"/>
        </w:rPr>
        <w:t>,</w:t>
      </w:r>
      <w:r>
        <w:rPr>
          <w:rFonts w:eastAsia="Times New Roman"/>
          <w:szCs w:val="24"/>
        </w:rPr>
        <w:t xml:space="preserve"> που σήμερα εισηγείται το νομοσχέδιο</w:t>
      </w:r>
      <w:r>
        <w:rPr>
          <w:rFonts w:eastAsia="Times New Roman"/>
          <w:szCs w:val="24"/>
        </w:rPr>
        <w:t>,</w:t>
      </w:r>
      <w:r>
        <w:rPr>
          <w:rFonts w:eastAsia="Times New Roman"/>
          <w:szCs w:val="24"/>
        </w:rPr>
        <w:t xml:space="preserve"> έκανε την πιο κρίσιμη τελικά επισήμανση: «Με απλή αναλογική η χώρα δεν θα κυβερνηθεί ποτέ». Απέκλειε την απλή αναλογική και προ</w:t>
      </w:r>
      <w:r>
        <w:rPr>
          <w:rFonts w:eastAsia="Times New Roman"/>
          <w:szCs w:val="24"/>
        </w:rPr>
        <w:t xml:space="preserve">ανήγγειλε την κατάτμηση των μεγάλων εκλογικών περιφερειών. </w:t>
      </w:r>
    </w:p>
    <w:p w14:paraId="45E64F7B" w14:textId="77777777" w:rsidR="006278D4" w:rsidRDefault="006E6FC2">
      <w:pPr>
        <w:spacing w:after="0" w:line="600" w:lineRule="auto"/>
        <w:ind w:firstLine="720"/>
        <w:jc w:val="both"/>
        <w:rPr>
          <w:rFonts w:eastAsia="Times New Roman"/>
          <w:szCs w:val="24"/>
        </w:rPr>
      </w:pPr>
      <w:r>
        <w:rPr>
          <w:rFonts w:eastAsia="Times New Roman"/>
          <w:szCs w:val="24"/>
        </w:rPr>
        <w:t>Τελικά τι έκανε; Ο αρμόδιος Υπουργός, το πραγματικά τραγικό πρόσωπο των ημερών, έφερε ένα νομοσχέδιο που προβλέπει τα ακριβώς αντίθετα από αυτά που ο ίδιος πριν από λίγο διακήρυττε, ένα νομοσχέδιο</w:t>
      </w:r>
      <w:r>
        <w:rPr>
          <w:rFonts w:eastAsia="Times New Roman"/>
          <w:szCs w:val="24"/>
        </w:rPr>
        <w:t xml:space="preserve"> που κατά τη δική του άποψη καταδικάζει τη χώρα σε ακυβερνησία, αστάθεια και αβεβαιότητα. Γιατί; </w:t>
      </w:r>
      <w:r>
        <w:rPr>
          <w:rFonts w:eastAsia="Times New Roman"/>
          <w:szCs w:val="24"/>
        </w:rPr>
        <w:t>Είναι προφανές:</w:t>
      </w:r>
      <w:r>
        <w:rPr>
          <w:rFonts w:eastAsia="Times New Roman"/>
          <w:szCs w:val="24"/>
        </w:rPr>
        <w:t xml:space="preserve"> ο Πρωθυπουργός επέλεξε μια στιγμή που συμβαίνουν δραματικά γεγονότα στην ελληνική οικονομία και την κοινωνία για να πάει αλλού τη δημόσια συζήτηση, να παραπλανήσει για ακόμα μία φορά τους πολίτες</w:t>
      </w:r>
      <w:r>
        <w:rPr>
          <w:rFonts w:eastAsia="Times New Roman"/>
          <w:szCs w:val="24"/>
        </w:rPr>
        <w:t>.</w:t>
      </w:r>
      <w:r>
        <w:rPr>
          <w:rFonts w:eastAsia="Times New Roman"/>
          <w:szCs w:val="24"/>
        </w:rPr>
        <w:t xml:space="preserve"> </w:t>
      </w:r>
      <w:r>
        <w:rPr>
          <w:rFonts w:eastAsia="Times New Roman"/>
          <w:szCs w:val="24"/>
        </w:rPr>
        <w:t>Ν</w:t>
      </w:r>
      <w:r>
        <w:rPr>
          <w:rFonts w:eastAsia="Times New Roman"/>
          <w:szCs w:val="24"/>
        </w:rPr>
        <w:t>α μη γίνεται κουβέντα για τις συντάξεις</w:t>
      </w:r>
      <w:r>
        <w:rPr>
          <w:rFonts w:eastAsia="Times New Roman"/>
          <w:szCs w:val="24"/>
        </w:rPr>
        <w:t>,</w:t>
      </w:r>
      <w:r>
        <w:rPr>
          <w:rFonts w:eastAsia="Times New Roman"/>
          <w:szCs w:val="24"/>
        </w:rPr>
        <w:t xml:space="preserve"> που δήθεν δεν θα</w:t>
      </w:r>
      <w:r>
        <w:rPr>
          <w:rFonts w:eastAsia="Times New Roman"/>
          <w:szCs w:val="24"/>
        </w:rPr>
        <w:t xml:space="preserve"> κόβονταν αλλά που «κουρεύονται» σύρριζα ούτε για </w:t>
      </w:r>
      <w:r>
        <w:rPr>
          <w:rFonts w:eastAsia="Times New Roman"/>
          <w:szCs w:val="24"/>
        </w:rPr>
        <w:t>τον</w:t>
      </w:r>
      <w:r>
        <w:rPr>
          <w:rFonts w:eastAsia="Times New Roman"/>
          <w:szCs w:val="24"/>
        </w:rPr>
        <w:t xml:space="preserve"> ΕΝΦΙΑ</w:t>
      </w:r>
      <w:r>
        <w:rPr>
          <w:rFonts w:eastAsia="Times New Roman"/>
          <w:szCs w:val="24"/>
        </w:rPr>
        <w:t>,</w:t>
      </w:r>
      <w:r>
        <w:rPr>
          <w:rFonts w:eastAsia="Times New Roman"/>
          <w:szCs w:val="24"/>
        </w:rPr>
        <w:t xml:space="preserve"> που δήθεν θα καταργούσαν, αλλά έρχεται δραματικά μεγαλύτερος. </w:t>
      </w:r>
    </w:p>
    <w:p w14:paraId="45E64F7C" w14:textId="77777777" w:rsidR="006278D4" w:rsidRDefault="006E6FC2">
      <w:pPr>
        <w:spacing w:after="0" w:line="600" w:lineRule="auto"/>
        <w:ind w:firstLine="720"/>
        <w:jc w:val="both"/>
        <w:rPr>
          <w:rFonts w:eastAsia="Times New Roman"/>
          <w:szCs w:val="24"/>
        </w:rPr>
      </w:pPr>
      <w:r>
        <w:rPr>
          <w:rFonts w:eastAsia="Times New Roman"/>
          <w:szCs w:val="24"/>
        </w:rPr>
        <w:lastRenderedPageBreak/>
        <w:t>Ο Πρωθυπουργός, βλέποντας μέσα από τις δημοσκοπήσεις αλλά και μέσα στην κοινωνία την Κυβέρνησή του να καταρρέει</w:t>
      </w:r>
      <w:r>
        <w:rPr>
          <w:rFonts w:eastAsia="Times New Roman"/>
          <w:szCs w:val="24"/>
        </w:rPr>
        <w:t>,</w:t>
      </w:r>
      <w:r>
        <w:rPr>
          <w:rFonts w:eastAsia="Times New Roman"/>
          <w:szCs w:val="24"/>
        </w:rPr>
        <w:t xml:space="preserve"> καταλαμβάνεται από </w:t>
      </w:r>
      <w:r>
        <w:rPr>
          <w:rFonts w:eastAsia="Times New Roman"/>
          <w:szCs w:val="24"/>
        </w:rPr>
        <w:t xml:space="preserve">πανικό και καταφεύγει σε αποφάσεις που νομίζει πως θα πλήξουν την Αξιωματική Αντιπολίτευση. Ενώ ο ίδιος εκμεταλλεύθηκε δύο φορές το εκλογικό μπόνους, θέλει να το αφαιρέσει από τον επόμενο νικητή των εκλογών. </w:t>
      </w:r>
    </w:p>
    <w:p w14:paraId="45E64F7D" w14:textId="77777777" w:rsidR="006278D4" w:rsidRDefault="006E6FC2">
      <w:pPr>
        <w:spacing w:after="0" w:line="600" w:lineRule="auto"/>
        <w:ind w:firstLine="720"/>
        <w:jc w:val="both"/>
        <w:rPr>
          <w:rFonts w:eastAsia="Times New Roman"/>
          <w:szCs w:val="24"/>
        </w:rPr>
      </w:pPr>
      <w:r>
        <w:rPr>
          <w:rFonts w:eastAsia="Times New Roman"/>
          <w:szCs w:val="24"/>
        </w:rPr>
        <w:t>Υπάρχει έστω και ένας Έλληνας σ’ αυτή την Αίθου</w:t>
      </w:r>
      <w:r>
        <w:rPr>
          <w:rFonts w:eastAsia="Times New Roman"/>
          <w:szCs w:val="24"/>
        </w:rPr>
        <w:t xml:space="preserve">σα ή έξω απ’ αυτή που να πιστεύει ότι ο κ. Τσίπρας, με την ιστορία αναξιοπιστίας που έχει, θα άλλαζε τον εκλογικό νόμο εάν είχε έστω και την παραμικρή ένδειξη ότι μπορούσε να κερδίσει τις επόμενες εκλογές; </w:t>
      </w:r>
    </w:p>
    <w:p w14:paraId="45E64F7E" w14:textId="77777777" w:rsidR="006278D4" w:rsidRDefault="006E6FC2">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w:t>
      </w:r>
      <w:r>
        <w:rPr>
          <w:rFonts w:eastAsia="Times New Roman"/>
          <w:szCs w:val="24"/>
        </w:rPr>
        <w:t>ρόνου ομιλίας του κυρίου Βουλευτή)</w:t>
      </w:r>
    </w:p>
    <w:p w14:paraId="45E64F7F" w14:textId="77777777" w:rsidR="006278D4" w:rsidRDefault="006E6FC2">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Κύριε Κουμουτσάκο, ολοκληρώστε σε μισό λεπτό.</w:t>
      </w:r>
    </w:p>
    <w:p w14:paraId="45E64F80" w14:textId="77777777" w:rsidR="006278D4" w:rsidRDefault="006E6FC2">
      <w:pPr>
        <w:spacing w:after="0"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Τελειώνω αμέσως, κύριε Πρόεδρε.</w:t>
      </w:r>
    </w:p>
    <w:p w14:paraId="45E64F81" w14:textId="77777777" w:rsidR="006278D4" w:rsidRDefault="006E6FC2">
      <w:pPr>
        <w:spacing w:after="0" w:line="600" w:lineRule="auto"/>
        <w:ind w:firstLine="720"/>
        <w:jc w:val="both"/>
        <w:rPr>
          <w:rFonts w:eastAsia="Times New Roman"/>
          <w:szCs w:val="24"/>
        </w:rPr>
      </w:pPr>
      <w:r>
        <w:rPr>
          <w:rFonts w:eastAsia="Times New Roman"/>
          <w:szCs w:val="24"/>
        </w:rPr>
        <w:t xml:space="preserve">Κυρίες και κύριοι συνάδελφοι, ο κύριος Πρωθυπουργός, συζητώντας με τον επικεφαλής του ΚΚΕ, </w:t>
      </w:r>
      <w:r>
        <w:rPr>
          <w:rFonts w:eastAsia="Times New Roman"/>
          <w:szCs w:val="24"/>
        </w:rPr>
        <w:t xml:space="preserve">ομολόγησε πως αφού δεν μπορεί να κάνει τίποτε άλλο απ’ όσα έλεγε, η απλή αναλογική είναι το μόνο </w:t>
      </w:r>
      <w:r>
        <w:rPr>
          <w:rFonts w:eastAsia="Times New Roman"/>
          <w:szCs w:val="24"/>
        </w:rPr>
        <w:lastRenderedPageBreak/>
        <w:t>αριστερό αποτύπωμα που μπορεί να αφήσει η Κυβέρνησή του. Έχει ήδη προκαλέσει βαθιές πληγές στη χώρα, στην οικονομία, στην κοινωνία, στον κάθε πολίτη. Ας μην αφ</w:t>
      </w:r>
      <w:r>
        <w:rPr>
          <w:rFonts w:eastAsia="Times New Roman"/>
          <w:szCs w:val="24"/>
        </w:rPr>
        <w:t xml:space="preserve">ήσει ως αποτύπωμα και μία εθνική περιπέτεια, διότι ο εκλογικός νόμος ακυβερνησίας οδηγεί τη χώρα στο να </w:t>
      </w:r>
      <w:proofErr w:type="spellStart"/>
      <w:r>
        <w:rPr>
          <w:rFonts w:eastAsia="Times New Roman"/>
          <w:szCs w:val="24"/>
        </w:rPr>
        <w:t>απολέσει</w:t>
      </w:r>
      <w:proofErr w:type="spellEnd"/>
      <w:r>
        <w:rPr>
          <w:rFonts w:eastAsia="Times New Roman"/>
          <w:szCs w:val="24"/>
        </w:rPr>
        <w:t xml:space="preserve"> το βασικό της γεωπολιτικό πλεονέκτημα.</w:t>
      </w:r>
    </w:p>
    <w:p w14:paraId="45E64F82" w14:textId="77777777" w:rsidR="006278D4" w:rsidRDefault="006E6FC2">
      <w:pPr>
        <w:spacing w:after="0" w:line="600" w:lineRule="auto"/>
        <w:ind w:firstLine="720"/>
        <w:jc w:val="both"/>
        <w:rPr>
          <w:rFonts w:eastAsia="Times New Roman"/>
          <w:szCs w:val="24"/>
        </w:rPr>
      </w:pPr>
      <w:r>
        <w:rPr>
          <w:rFonts w:eastAsia="Times New Roman"/>
          <w:szCs w:val="24"/>
        </w:rPr>
        <w:t xml:space="preserve">Κυρίες και κύριοι συνάδελφοι, μια χώρα ακυβερνησίας, αστάθειας και αβεβαιότητας δεν μπορεί να διεκδικεί </w:t>
      </w:r>
      <w:r>
        <w:rPr>
          <w:rFonts w:eastAsia="Times New Roman"/>
          <w:szCs w:val="24"/>
        </w:rPr>
        <w:t xml:space="preserve">διεθνείς ρόλους σταθερότητας. Γι’ αυτό καλούμε τον Πρωθυπουργό να καταλάβει, έστω και αργά, την ιστορική ευθύνη που έχει, ώστε να διαφυλάξει το γεωπολιτικό αυτό πλεονέκτημα της χώρας. </w:t>
      </w:r>
    </w:p>
    <w:p w14:paraId="45E64F83" w14:textId="77777777" w:rsidR="006278D4" w:rsidRDefault="006E6FC2">
      <w:pPr>
        <w:spacing w:after="0" w:line="600" w:lineRule="auto"/>
        <w:ind w:firstLine="720"/>
        <w:jc w:val="both"/>
        <w:rPr>
          <w:rFonts w:eastAsia="Times New Roman"/>
          <w:szCs w:val="24"/>
        </w:rPr>
      </w:pPr>
      <w:r>
        <w:rPr>
          <w:rFonts w:eastAsia="Times New Roman"/>
          <w:szCs w:val="24"/>
        </w:rPr>
        <w:t>Ευχαριστώ πολύ.</w:t>
      </w:r>
    </w:p>
    <w:p w14:paraId="45E64F84" w14:textId="77777777" w:rsidR="006278D4" w:rsidRDefault="006E6FC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5E64F85" w14:textId="77777777" w:rsidR="006278D4" w:rsidRDefault="006E6FC2">
      <w:pPr>
        <w:spacing w:after="0" w:line="600" w:lineRule="auto"/>
        <w:ind w:firstLine="720"/>
        <w:jc w:val="both"/>
        <w:rPr>
          <w:rFonts w:eastAsia="Times New Roman"/>
          <w:szCs w:val="24"/>
        </w:rPr>
      </w:pPr>
      <w:r>
        <w:rPr>
          <w:rFonts w:eastAsia="Times New Roman"/>
          <w:b/>
          <w:szCs w:val="24"/>
        </w:rPr>
        <w:t>Π</w:t>
      </w:r>
      <w:r>
        <w:rPr>
          <w:rFonts w:eastAsia="Times New Roman"/>
          <w:b/>
          <w:szCs w:val="24"/>
        </w:rPr>
        <w:t xml:space="preserve">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Ευχαριστούμε, κύριε συνάδελφε.</w:t>
      </w:r>
    </w:p>
    <w:p w14:paraId="45E64F86" w14:textId="77777777" w:rsidR="006278D4" w:rsidRDefault="006E6FC2">
      <w:pPr>
        <w:spacing w:after="0" w:line="600" w:lineRule="auto"/>
        <w:ind w:firstLine="720"/>
        <w:jc w:val="both"/>
        <w:rPr>
          <w:rFonts w:eastAsia="Times New Roman"/>
          <w:szCs w:val="24"/>
        </w:rPr>
      </w:pPr>
      <w:r>
        <w:rPr>
          <w:rFonts w:eastAsia="Times New Roman"/>
          <w:szCs w:val="24"/>
        </w:rPr>
        <w:lastRenderedPageBreak/>
        <w:t xml:space="preserve">Θα ήθελα να πω ότι αυτή την ώρα γίνεται εκδήλωση στο μνημείο που υπάρχει για τον Σωτήρη </w:t>
      </w:r>
      <w:proofErr w:type="spellStart"/>
      <w:r>
        <w:rPr>
          <w:rFonts w:eastAsia="Times New Roman"/>
          <w:szCs w:val="24"/>
        </w:rPr>
        <w:t>Πέτρουλα</w:t>
      </w:r>
      <w:proofErr w:type="spellEnd"/>
      <w:r>
        <w:rPr>
          <w:rFonts w:eastAsia="Times New Roman"/>
          <w:szCs w:val="24"/>
        </w:rPr>
        <w:t>, ο οποίος</w:t>
      </w:r>
      <w:r>
        <w:rPr>
          <w:rFonts w:eastAsia="Times New Roman"/>
          <w:szCs w:val="24"/>
        </w:rPr>
        <w:t xml:space="preserve"> σαν σήμερα το ’65 υπήρξε θύμα δραματικών γεγονότων, των λεγόμενων «Ιουλιανών» και μετά από</w:t>
      </w:r>
      <w:r>
        <w:rPr>
          <w:rFonts w:eastAsia="Times New Roman"/>
          <w:szCs w:val="24"/>
        </w:rPr>
        <w:t xml:space="preserve"> δύο χρόνια οδηγηθήκαμε στην επτάχρονη δικτατορία.</w:t>
      </w:r>
    </w:p>
    <w:p w14:paraId="45E64F87" w14:textId="77777777" w:rsidR="006278D4" w:rsidRDefault="006E6FC2">
      <w:pPr>
        <w:spacing w:after="0" w:line="600" w:lineRule="auto"/>
        <w:ind w:firstLine="720"/>
        <w:jc w:val="both"/>
        <w:rPr>
          <w:rFonts w:eastAsia="Times New Roman"/>
          <w:szCs w:val="24"/>
        </w:rPr>
      </w:pPr>
      <w:r>
        <w:rPr>
          <w:rFonts w:eastAsia="Times New Roman"/>
          <w:szCs w:val="24"/>
        </w:rPr>
        <w:t>Τον λόγο έχει ο Ανεξάρτητος Βουλευτής κ. Παναγούλης.</w:t>
      </w:r>
    </w:p>
    <w:p w14:paraId="45E64F88" w14:textId="77777777" w:rsidR="006278D4" w:rsidRDefault="006E6FC2">
      <w:pPr>
        <w:spacing w:after="0" w:line="600" w:lineRule="auto"/>
        <w:ind w:firstLine="720"/>
        <w:jc w:val="both"/>
        <w:rPr>
          <w:rFonts w:eastAsia="Times New Roman"/>
          <w:szCs w:val="24"/>
        </w:rPr>
      </w:pPr>
      <w:r>
        <w:rPr>
          <w:rFonts w:eastAsia="Times New Roman"/>
          <w:b/>
          <w:szCs w:val="24"/>
        </w:rPr>
        <w:t>ΕΥΣΤΑΘΙΟΣ ΠΑΝΑΓΟΥΛΗΣ:</w:t>
      </w:r>
      <w:r>
        <w:rPr>
          <w:rFonts w:eastAsia="Times New Roman"/>
          <w:szCs w:val="24"/>
        </w:rPr>
        <w:t xml:space="preserve"> Κύριε Πρόεδρε, δεν μπορώ να καταλάβω γιατί εδώ και τρεις μήνες έχει αρχίσει αυτή η συζήτηση για τον εκλογικό νόμο που παρουσιάζετα</w:t>
      </w:r>
      <w:r>
        <w:rPr>
          <w:rFonts w:eastAsia="Times New Roman"/>
          <w:szCs w:val="24"/>
        </w:rPr>
        <w:t>ι σαν απλή αναλογική. Είμαι θιασώτης της απλής αναλογικής. Είμαι οπαδός του Αλέξανδρου Παπαναστασίου. Προσβάλλεται σήμερα η μνήμη του μ’ αυτό</w:t>
      </w:r>
      <w:r>
        <w:rPr>
          <w:rFonts w:eastAsia="Times New Roman"/>
          <w:szCs w:val="24"/>
        </w:rPr>
        <w:t>ν</w:t>
      </w:r>
      <w:r>
        <w:rPr>
          <w:rFonts w:eastAsia="Times New Roman"/>
          <w:szCs w:val="24"/>
        </w:rPr>
        <w:t xml:space="preserve"> τον εκλογικό νόμο που θέλετε να βαφτίσετε απλή αναλογική. Σέβομαι τις απόψεις όλων των κομμάτων. Η Νέα Δημοκρατία</w:t>
      </w:r>
      <w:r>
        <w:rPr>
          <w:rFonts w:eastAsia="Times New Roman"/>
          <w:szCs w:val="24"/>
        </w:rPr>
        <w:t xml:space="preserve"> είναι για το πλειοψηφικό, άλλοι είναι για μεικτά εκλογικά συστήματα. </w:t>
      </w:r>
    </w:p>
    <w:p w14:paraId="45E64F89" w14:textId="77777777" w:rsidR="006278D4" w:rsidRDefault="006E6FC2">
      <w:pPr>
        <w:spacing w:after="0" w:line="600" w:lineRule="auto"/>
        <w:ind w:firstLine="720"/>
        <w:jc w:val="both"/>
        <w:rPr>
          <w:rFonts w:eastAsia="Times New Roman"/>
          <w:szCs w:val="24"/>
        </w:rPr>
      </w:pPr>
      <w:r>
        <w:rPr>
          <w:rFonts w:eastAsia="Times New Roman"/>
          <w:szCs w:val="24"/>
        </w:rPr>
        <w:t>Θα ήθελα, όμως, κύριε Υπουργέ των Εσωτερικών, να μου πείτε πότε λέγατε ψέματα</w:t>
      </w:r>
      <w:r>
        <w:rPr>
          <w:rFonts w:eastAsia="Times New Roman"/>
          <w:szCs w:val="24"/>
        </w:rPr>
        <w:t>:</w:t>
      </w:r>
      <w:r>
        <w:rPr>
          <w:rFonts w:eastAsia="Times New Roman"/>
          <w:szCs w:val="24"/>
        </w:rPr>
        <w:t xml:space="preserve"> το 2012 ή σήμερα; Το 2012 είχε καταθέσει ο ΣΥΡΙΖΑ πρόταση νόμου -και είχα την τιμή να είμαι κι εγώ Βουλευτ</w:t>
      </w:r>
      <w:r>
        <w:rPr>
          <w:rFonts w:eastAsia="Times New Roman"/>
          <w:szCs w:val="24"/>
        </w:rPr>
        <w:t xml:space="preserve">ής </w:t>
      </w:r>
      <w:r>
        <w:rPr>
          <w:rFonts w:eastAsia="Times New Roman"/>
          <w:szCs w:val="24"/>
        </w:rPr>
        <w:lastRenderedPageBreak/>
        <w:t>εκείνη την περίοδο- με πρώτη υπογραφή του κ. Τσίπρα και τη δική σας υπογραφή. Τι λέγατε; «Για να πάρει τέλος μια πολύχρονη ανωμαλία, για να υπάρξει αντιστοιχία ψήφων και εδρών</w:t>
      </w:r>
      <w:r>
        <w:rPr>
          <w:rFonts w:eastAsia="Times New Roman"/>
          <w:szCs w:val="24"/>
        </w:rPr>
        <w:t>…</w:t>
      </w:r>
      <w:r>
        <w:rPr>
          <w:rFonts w:eastAsia="Times New Roman"/>
          <w:szCs w:val="24"/>
        </w:rPr>
        <w:t>» και κατόπιν τονίζατε μετ’ εμφάσεως «</w:t>
      </w:r>
      <w:r>
        <w:rPr>
          <w:rFonts w:eastAsia="Times New Roman"/>
          <w:szCs w:val="24"/>
        </w:rPr>
        <w:t>…</w:t>
      </w:r>
      <w:r>
        <w:rPr>
          <w:rFonts w:eastAsia="Times New Roman"/>
          <w:szCs w:val="24"/>
        </w:rPr>
        <w:t>χωρίς αποκλεισμούς και αποκλειστικές ρ</w:t>
      </w:r>
      <w:r>
        <w:rPr>
          <w:rFonts w:eastAsia="Times New Roman"/>
          <w:szCs w:val="24"/>
        </w:rPr>
        <w:t>ήτρες» στην πρόταση νόμου «Κατάργηση της ρήτρας του 3% που δεν συμβιβάζεται με το σύστημα της απλής αναλογικής». Αυτά λέγατε και αυτό το διάστημα των τριών μηνών τα διάφορα στελέχη και οι διάφοροι Υπουργοί έχετε αλλάξει διάφορες θέσεις για τον εκλογικό νόμ</w:t>
      </w:r>
      <w:r>
        <w:rPr>
          <w:rFonts w:eastAsia="Times New Roman"/>
          <w:szCs w:val="24"/>
        </w:rPr>
        <w:t xml:space="preserve">ο. </w:t>
      </w:r>
    </w:p>
    <w:p w14:paraId="45E64F8A"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Η πρόταση που καταθέσατε δεν έχει κα</w:t>
      </w:r>
      <w:r>
        <w:rPr>
          <w:rFonts w:eastAsia="Times New Roman" w:cs="Times New Roman"/>
          <w:szCs w:val="24"/>
        </w:rPr>
        <w:t>μ</w:t>
      </w:r>
      <w:r>
        <w:rPr>
          <w:rFonts w:eastAsia="Times New Roman" w:cs="Times New Roman"/>
          <w:szCs w:val="24"/>
        </w:rPr>
        <w:t xml:space="preserve">μία σχέση με την απλή αναλογική. Τι κάνετε, όμως; Κάνετε ένα σοβαρό λάθος. Παραδεχόσαστε από τώρα, δυστυχώς, την ήττα σας και θέλετε να περισώσετε ό,τι μπορείτε. </w:t>
      </w:r>
    </w:p>
    <w:p w14:paraId="45E64F8B"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Και έρχομαι τώρα στους φίλους εκείνους και ιδιαίτερα</w:t>
      </w:r>
      <w:r>
        <w:rPr>
          <w:rFonts w:eastAsia="Times New Roman" w:cs="Times New Roman"/>
          <w:szCs w:val="24"/>
        </w:rPr>
        <w:t xml:space="preserve"> στη Νέα Δημοκρατία που λέει ότι με την απλή αναλογική δεν θα έχουμε σταθερές κυβερνήσεις. Τον ελληνικό λαό δεν τον ενδιαφέρει η σταθερότητα των κυβερνήσεων, τον ενδιαφέρει η σταθερότητα της δημοκρατίας, τον ενδιαφέρει η κοινωνική δικαιοσύνη. </w:t>
      </w:r>
      <w:r>
        <w:rPr>
          <w:rFonts w:eastAsia="Times New Roman" w:cs="Times New Roman"/>
          <w:szCs w:val="24"/>
        </w:rPr>
        <w:lastRenderedPageBreak/>
        <w:t>Και το 1965 σ</w:t>
      </w:r>
      <w:r>
        <w:rPr>
          <w:rFonts w:eastAsia="Times New Roman" w:cs="Times New Roman"/>
          <w:szCs w:val="24"/>
        </w:rPr>
        <w:t>ταθερή κυβέρνηση είχαμε και έγινε το βασιλικό πραξικόπημα που το πλήρωσε ο ελληνικός λαός. Και το 1967 κυβέρνηση από Βουλευτές που προέρχονταν από την Ένωση Κέντρου που τους στήριξε η ΕΡΕ, σταθερή κυβέρνηση είχαμε. Και τι έγινε; Έγινε η χούντα των συνταγμα</w:t>
      </w:r>
      <w:r>
        <w:rPr>
          <w:rFonts w:eastAsia="Times New Roman" w:cs="Times New Roman"/>
          <w:szCs w:val="24"/>
        </w:rPr>
        <w:t xml:space="preserve">ταρχών. Εδώ τα έχετε μπερδέψει. Και εσείς, κύριε Υπουργέ, είπατε στην αρμόδια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ε</w:t>
      </w:r>
      <w:r>
        <w:rPr>
          <w:rFonts w:eastAsia="Times New Roman" w:cs="Times New Roman"/>
          <w:szCs w:val="24"/>
        </w:rPr>
        <w:t xml:space="preserve">πιτροπή ότι έχετε </w:t>
      </w:r>
      <w:proofErr w:type="spellStart"/>
      <w:r>
        <w:rPr>
          <w:rFonts w:eastAsia="Times New Roman" w:cs="Times New Roman"/>
          <w:szCs w:val="24"/>
        </w:rPr>
        <w:t>εκατόν</w:t>
      </w:r>
      <w:proofErr w:type="spellEnd"/>
      <w:r>
        <w:rPr>
          <w:rFonts w:eastAsia="Times New Roman" w:cs="Times New Roman"/>
          <w:szCs w:val="24"/>
        </w:rPr>
        <w:t xml:space="preserve"> ενενήντα επτά Βουλευτές και ότι ψάχνατε για τρεις…</w:t>
      </w:r>
    </w:p>
    <w:p w14:paraId="45E64F8C"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Δεν το </w:t>
      </w:r>
      <w:r>
        <w:rPr>
          <w:rFonts w:eastAsia="Times New Roman" w:cs="Times New Roman"/>
          <w:szCs w:val="24"/>
        </w:rPr>
        <w:t>είπα.</w:t>
      </w:r>
    </w:p>
    <w:p w14:paraId="45E64F8D"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Το είπατε, κύριε Υπουργέ. Δεν θα κάνουμε διάλογο. Το είπατε. Και ότι ψάχνατε για τρεις. </w:t>
      </w:r>
    </w:p>
    <w:p w14:paraId="45E64F8E"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(Υπουργός Εσωτερικών και Διοικητικής Ανασυγκρότησης): </w:t>
      </w:r>
      <w:r>
        <w:rPr>
          <w:rFonts w:eastAsia="Times New Roman" w:cs="Times New Roman"/>
          <w:szCs w:val="24"/>
        </w:rPr>
        <w:t xml:space="preserve">Αν νομίζεις ότι το είπα, ειδικά εσύ Στάθη, με αδικείς. </w:t>
      </w:r>
    </w:p>
    <w:p w14:paraId="45E64F8F"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w:t>
      </w:r>
      <w:r>
        <w:rPr>
          <w:rFonts w:eastAsia="Times New Roman" w:cs="Times New Roman"/>
          <w:b/>
          <w:szCs w:val="24"/>
        </w:rPr>
        <w:t xml:space="preserve">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πολύ, μη γίνονται διακοπές και να μην αναφέρεστε προσωπικά, έτσι ώστε να μην προκαλείται διάλογος.</w:t>
      </w:r>
    </w:p>
    <w:p w14:paraId="45E64F9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Εγώ</w:t>
      </w:r>
      <w:r>
        <w:rPr>
          <w:rFonts w:eastAsia="Times New Roman" w:cs="Times New Roman"/>
          <w:szCs w:val="24"/>
        </w:rPr>
        <w:t>,</w:t>
      </w:r>
      <w:r>
        <w:rPr>
          <w:rFonts w:eastAsia="Times New Roman" w:cs="Times New Roman"/>
          <w:szCs w:val="24"/>
        </w:rPr>
        <w:t xml:space="preserve"> αν θέλετε</w:t>
      </w:r>
      <w:r>
        <w:rPr>
          <w:rFonts w:eastAsia="Times New Roman" w:cs="Times New Roman"/>
          <w:szCs w:val="24"/>
        </w:rPr>
        <w:t>,</w:t>
      </w:r>
      <w:r>
        <w:rPr>
          <w:rFonts w:eastAsia="Times New Roman" w:cs="Times New Roman"/>
          <w:szCs w:val="24"/>
        </w:rPr>
        <w:t xml:space="preserve"> να δεχθώ ότι δεν το είπατε αυτό, αλλά έχετε πει άλλα. Έχετε πει ότι με την απλή αναλογι</w:t>
      </w:r>
      <w:r>
        <w:rPr>
          <w:rFonts w:eastAsia="Times New Roman" w:cs="Times New Roman"/>
          <w:szCs w:val="24"/>
        </w:rPr>
        <w:t>κή θα κυβερνηθεί ο τόπος. Και τώρα μας λέγατε, προ ημερών, ότι με την απλή αναλογική δεν κυβερνιέται ο τόπος. Αυτή είναι η πραγματικότητα.</w:t>
      </w:r>
    </w:p>
    <w:p w14:paraId="45E64F91"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Θα ήθελα να θυμίσω στο</w:t>
      </w:r>
      <w:r>
        <w:rPr>
          <w:rFonts w:eastAsia="Times New Roman" w:cs="Times New Roman"/>
          <w:szCs w:val="24"/>
        </w:rPr>
        <w:t>ν</w:t>
      </w:r>
      <w:r>
        <w:rPr>
          <w:rFonts w:eastAsia="Times New Roman" w:cs="Times New Roman"/>
          <w:szCs w:val="24"/>
        </w:rPr>
        <w:t xml:space="preserve"> φίλο μου τον Γιάννη </w:t>
      </w:r>
      <w:proofErr w:type="spellStart"/>
      <w:r>
        <w:rPr>
          <w:rFonts w:eastAsia="Times New Roman" w:cs="Times New Roman"/>
          <w:szCs w:val="24"/>
        </w:rPr>
        <w:t>Μπαλάφα</w:t>
      </w:r>
      <w:proofErr w:type="spellEnd"/>
      <w:r>
        <w:rPr>
          <w:rFonts w:eastAsia="Times New Roman" w:cs="Times New Roman"/>
          <w:szCs w:val="24"/>
        </w:rPr>
        <w:t xml:space="preserve"> –δεν έχω το</w:t>
      </w:r>
      <w:r>
        <w:rPr>
          <w:rFonts w:eastAsia="Times New Roman" w:cs="Times New Roman"/>
          <w:szCs w:val="24"/>
        </w:rPr>
        <w:t>ν</w:t>
      </w:r>
      <w:r>
        <w:rPr>
          <w:rFonts w:eastAsia="Times New Roman" w:cs="Times New Roman"/>
          <w:szCs w:val="24"/>
        </w:rPr>
        <w:t xml:space="preserve"> χρόνο να διαβάσω- τις δηλώσεις που κάνατε το 1993, ό</w:t>
      </w:r>
      <w:r>
        <w:rPr>
          <w:rFonts w:eastAsia="Times New Roman" w:cs="Times New Roman"/>
          <w:szCs w:val="24"/>
        </w:rPr>
        <w:t>ταν ο Συνασπισμός με την κ. Μαρία Δαμανάκη επικεφαλής πήρε 2,96. Πόσο είχατε αφορίσει τα εκλογικά συστήματα!</w:t>
      </w:r>
    </w:p>
    <w:p w14:paraId="45E64F92"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εγώ δεν θα μπω στο δίλημμα, γιατί δεν έχω ανάγκη από κανέναν για πιστοποιητικό κοινωνικών φρονημάτων.</w:t>
      </w:r>
    </w:p>
    <w:p w14:paraId="45E64F93"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Φέρατε ένα ενιαίο άρθρο -και τ</w:t>
      </w:r>
      <w:r>
        <w:rPr>
          <w:rFonts w:eastAsia="Times New Roman" w:cs="Times New Roman"/>
          <w:szCs w:val="24"/>
        </w:rPr>
        <w:t xml:space="preserve">ο μπόνους και το 3%- και το σπάσατε. Εγώ προσωπικά είμαι υπέρ της κατάργησης του μπόνους. Θα ψηφίσω </w:t>
      </w:r>
      <w:r>
        <w:rPr>
          <w:rFonts w:eastAsia="Times New Roman" w:cs="Times New Roman"/>
          <w:szCs w:val="24"/>
        </w:rPr>
        <w:t>«παρ</w:t>
      </w:r>
      <w:r>
        <w:rPr>
          <w:rFonts w:eastAsia="Times New Roman" w:cs="Times New Roman"/>
          <w:szCs w:val="24"/>
        </w:rPr>
        <w:t>ών»</w:t>
      </w:r>
      <w:r>
        <w:rPr>
          <w:rFonts w:eastAsia="Times New Roman" w:cs="Times New Roman"/>
          <w:szCs w:val="24"/>
        </w:rPr>
        <w:t xml:space="preserve"> στο μπόνους. Θα ψηφίσω </w:t>
      </w:r>
      <w:r>
        <w:rPr>
          <w:rFonts w:eastAsia="Times New Roman" w:cs="Times New Roman"/>
          <w:szCs w:val="24"/>
        </w:rPr>
        <w:t>«ναι»</w:t>
      </w:r>
      <w:r>
        <w:rPr>
          <w:rFonts w:eastAsia="Times New Roman" w:cs="Times New Roman"/>
          <w:szCs w:val="24"/>
        </w:rPr>
        <w:t xml:space="preserve"> στην ψήφο στα </w:t>
      </w:r>
      <w:r>
        <w:rPr>
          <w:rFonts w:eastAsia="Times New Roman" w:cs="Times New Roman"/>
          <w:szCs w:val="24"/>
        </w:rPr>
        <w:lastRenderedPageBreak/>
        <w:t>δεκαεπτά, καίτοι αυτό θα πρέπει να συνδέεται ταυτόχρονα, εκτός από τα δικαιώματα που θα έχει ο νέος να κα</w:t>
      </w:r>
      <w:r>
        <w:rPr>
          <w:rFonts w:eastAsia="Times New Roman" w:cs="Times New Roman"/>
          <w:szCs w:val="24"/>
        </w:rPr>
        <w:t xml:space="preserve">θορίζει την κυβέρνησή του, να έχει και τις ίδιες υποχρεώσεις. </w:t>
      </w:r>
    </w:p>
    <w:p w14:paraId="45E64F94"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κύριε Πρόεδρε, πόσοι ανήλικοι πρόσφυγες βρίσκονται αυτή τη στιγμή στα κρατητήρια της </w:t>
      </w:r>
      <w:r>
        <w:rPr>
          <w:rFonts w:eastAsia="Times New Roman" w:cs="Times New Roman"/>
          <w:szCs w:val="24"/>
        </w:rPr>
        <w:t>ο</w:t>
      </w:r>
      <w:r>
        <w:rPr>
          <w:rFonts w:eastAsia="Times New Roman" w:cs="Times New Roman"/>
          <w:szCs w:val="24"/>
        </w:rPr>
        <w:t xml:space="preserve">δού Καβάλας, δεκαπέντε και δεκαέξι χρονών, γιατί δεν μπορούν να προστατευθούν στα κέντρα κράτησης; </w:t>
      </w:r>
    </w:p>
    <w:p w14:paraId="45E64F95"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5E64F96"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14:paraId="45E64F97"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Εγώ, λοιπόν, δεν έχω σε κα</w:t>
      </w:r>
      <w:r>
        <w:rPr>
          <w:rFonts w:eastAsia="Times New Roman" w:cs="Times New Roman"/>
          <w:szCs w:val="24"/>
        </w:rPr>
        <w:t>μ</w:t>
      </w:r>
      <w:r>
        <w:rPr>
          <w:rFonts w:eastAsia="Times New Roman" w:cs="Times New Roman"/>
          <w:szCs w:val="24"/>
        </w:rPr>
        <w:t>μία περίπτωση το κόμπλεξ να μου πουν «μα δεν ψήφισες το μπόνους</w:t>
      </w:r>
      <w:r>
        <w:rPr>
          <w:rFonts w:eastAsia="Times New Roman" w:cs="Times New Roman"/>
          <w:szCs w:val="24"/>
        </w:rPr>
        <w:t>»</w:t>
      </w:r>
      <w:r>
        <w:rPr>
          <w:rFonts w:eastAsia="Times New Roman" w:cs="Times New Roman"/>
          <w:szCs w:val="24"/>
        </w:rPr>
        <w:t xml:space="preserve">; Μα, με το μπόνους είμαστε οι περισσότεροι </w:t>
      </w:r>
      <w:r>
        <w:rPr>
          <w:rFonts w:eastAsia="Times New Roman" w:cs="Times New Roman"/>
          <w:szCs w:val="24"/>
        </w:rPr>
        <w:t xml:space="preserve">από </w:t>
      </w:r>
      <w:r>
        <w:rPr>
          <w:rFonts w:eastAsia="Times New Roman" w:cs="Times New Roman"/>
          <w:szCs w:val="24"/>
        </w:rPr>
        <w:t xml:space="preserve">εδώ </w:t>
      </w:r>
      <w:r>
        <w:rPr>
          <w:rFonts w:eastAsia="Times New Roman" w:cs="Times New Roman"/>
          <w:szCs w:val="24"/>
        </w:rPr>
        <w:t>πρ</w:t>
      </w:r>
      <w:r>
        <w:rPr>
          <w:rFonts w:eastAsia="Times New Roman" w:cs="Times New Roman"/>
          <w:szCs w:val="24"/>
        </w:rPr>
        <w:t>ο</w:t>
      </w:r>
      <w:r>
        <w:rPr>
          <w:rFonts w:eastAsia="Times New Roman" w:cs="Times New Roman"/>
          <w:szCs w:val="24"/>
        </w:rPr>
        <w:t>ερχόμενοι</w:t>
      </w:r>
      <w:r w:rsidRPr="002F1CC2">
        <w:rPr>
          <w:rFonts w:eastAsia="Times New Roman" w:cs="Times New Roman"/>
          <w:szCs w:val="24"/>
        </w:rPr>
        <w:t xml:space="preserve"> </w:t>
      </w:r>
      <w:r>
        <w:rPr>
          <w:rFonts w:eastAsia="Times New Roman" w:cs="Times New Roman"/>
          <w:szCs w:val="24"/>
        </w:rPr>
        <w:t>Βουλευτές</w:t>
      </w:r>
      <w:r>
        <w:rPr>
          <w:rFonts w:eastAsia="Times New Roman" w:cs="Times New Roman"/>
          <w:szCs w:val="24"/>
        </w:rPr>
        <w:t xml:space="preserve">, γιατί και εγώ από τον ΣΥΡΙΖΑ προέρχομαι. Με το μπόνους είμαστε οι περισσότεροι Βουλευτές. Και γιατί το καταργείτε τώρα; Καλά κάνετε και το καταργείτε, αλλά για να υπάρξει δημοκρατία δεν φταίει ούτε το μπόνους ούτε τίποτε </w:t>
      </w:r>
      <w:r>
        <w:rPr>
          <w:rFonts w:eastAsia="Times New Roman" w:cs="Times New Roman"/>
          <w:szCs w:val="24"/>
        </w:rPr>
        <w:lastRenderedPageBreak/>
        <w:t xml:space="preserve">άλλο. Φταίει </w:t>
      </w:r>
      <w:r>
        <w:rPr>
          <w:rFonts w:eastAsia="Times New Roman" w:cs="Times New Roman"/>
          <w:szCs w:val="24"/>
        </w:rPr>
        <w:t>ότι τα περισσότερα κόμματα, αν κάνουμε μια εξαίρεση από το ΚΚΕ, είναι αρχηγικά κόμματα. Είναι αρχηγικά και σε αρχηγικό κόμμα έχει μετατραπεί σήμερα ο ΣΥΡΙΖΑ.</w:t>
      </w:r>
    </w:p>
    <w:p w14:paraId="45E64F98"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5E64F99"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 xml:space="preserve">δικαιολογήσω την ψήφο μου, κύριε Πρόεδρε, και τελειώνω και σας ευχαριστώ για την ανοχή σας. Επί της αρχής θα ψηφίσω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«ναι»</w:t>
      </w:r>
      <w:r>
        <w:rPr>
          <w:rFonts w:eastAsia="Times New Roman" w:cs="Times New Roman"/>
          <w:szCs w:val="24"/>
        </w:rPr>
        <w:t xml:space="preserve"> στην ψήφο στα δεκαεπτά -αλλά θα πρέπει σύντομα να εφαρμόσετε και όλες τις άλλες διαστάσεις- </w:t>
      </w:r>
      <w:r>
        <w:rPr>
          <w:rFonts w:eastAsia="Times New Roman" w:cs="Times New Roman"/>
          <w:szCs w:val="24"/>
        </w:rPr>
        <w:t>«όχι»</w:t>
      </w:r>
      <w:r>
        <w:rPr>
          <w:rFonts w:eastAsia="Times New Roman" w:cs="Times New Roman"/>
          <w:szCs w:val="24"/>
        </w:rPr>
        <w:t xml:space="preserve"> στο 3% και </w:t>
      </w:r>
      <w:r>
        <w:rPr>
          <w:rFonts w:eastAsia="Times New Roman" w:cs="Times New Roman"/>
          <w:szCs w:val="24"/>
        </w:rPr>
        <w:t>«παρών»</w:t>
      </w:r>
      <w:r>
        <w:rPr>
          <w:rFonts w:eastAsia="Times New Roman" w:cs="Times New Roman"/>
          <w:szCs w:val="24"/>
        </w:rPr>
        <w:t xml:space="preserve"> στο μπόνου</w:t>
      </w:r>
      <w:r>
        <w:rPr>
          <w:rFonts w:eastAsia="Times New Roman" w:cs="Times New Roman"/>
          <w:szCs w:val="24"/>
        </w:rPr>
        <w:t>ς.</w:t>
      </w:r>
    </w:p>
    <w:p w14:paraId="45E64F9A"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5E64F9B"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κύριε Παναγούλη.</w:t>
      </w:r>
    </w:p>
    <w:p w14:paraId="45E64F9C"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Βάκη</w:t>
      </w:r>
      <w:proofErr w:type="spellEnd"/>
      <w:r>
        <w:rPr>
          <w:rFonts w:eastAsia="Times New Roman" w:cs="Times New Roman"/>
          <w:szCs w:val="24"/>
        </w:rPr>
        <w:t xml:space="preserve"> έχει τον λόγο.</w:t>
      </w:r>
    </w:p>
    <w:p w14:paraId="45E64F9D"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Κυρίες και κύριοι συνάδελφοι, κάθε εκλογικός νόμος είναι δείκτης δημοκρατίας. Στη μακρά περίοδο της μεταπολιτευτικής ιστορίας αυ</w:t>
      </w:r>
      <w:r>
        <w:rPr>
          <w:rFonts w:eastAsia="Times New Roman" w:cs="Times New Roman"/>
          <w:szCs w:val="24"/>
        </w:rPr>
        <w:t xml:space="preserve">τού τόπου ο εκλογικός νόμος υπέστη επτά μεταμορφώσεις, με κοινό παρονομαστή το σύστημα της ενισχυμένης αναλογικής, που καθιερώθηκε το 1958. </w:t>
      </w:r>
    </w:p>
    <w:p w14:paraId="45E64F9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Ενίοτε σχεδιασμένοι για τους ειδικούς και μυημένους, απροσπέλαστοι στον κοινό νου και επομένως μέσα χειραγώγησης, ο</w:t>
      </w:r>
      <w:r>
        <w:rPr>
          <w:rFonts w:eastAsia="Times New Roman" w:cs="Times New Roman"/>
          <w:szCs w:val="24"/>
        </w:rPr>
        <w:t xml:space="preserve">ι εκλογικοί νόμοι της πολύπαθης Ελληνικής Δημοκρατίας έγιναν πεδία μαχών μεταξύ πολιτικών κομμάτων, </w:t>
      </w:r>
      <w:proofErr w:type="spellStart"/>
      <w:r>
        <w:rPr>
          <w:rFonts w:eastAsia="Times New Roman" w:cs="Times New Roman"/>
          <w:szCs w:val="24"/>
        </w:rPr>
        <w:t>υπερόπλα</w:t>
      </w:r>
      <w:proofErr w:type="spellEnd"/>
      <w:r>
        <w:rPr>
          <w:rFonts w:eastAsia="Times New Roman" w:cs="Times New Roman"/>
          <w:szCs w:val="24"/>
        </w:rPr>
        <w:t xml:space="preserve"> κυβερνώντων και μαγειρεία επίπλαστων πλειοψηφιών, που αντιπροσώπευαν ερήμην του αντιπροσωπευόμενου, του πολίτη. Την ενισχυμένη αναλογική πολλοί </w:t>
      </w:r>
      <w:proofErr w:type="spellStart"/>
      <w:r>
        <w:rPr>
          <w:rFonts w:eastAsia="Times New Roman" w:cs="Times New Roman"/>
          <w:szCs w:val="24"/>
        </w:rPr>
        <w:t>εμί</w:t>
      </w:r>
      <w:r>
        <w:rPr>
          <w:rFonts w:eastAsia="Times New Roman" w:cs="Times New Roman"/>
          <w:szCs w:val="24"/>
        </w:rPr>
        <w:t>σησαν</w:t>
      </w:r>
      <w:proofErr w:type="spellEnd"/>
      <w:r>
        <w:rPr>
          <w:rFonts w:eastAsia="Times New Roman" w:cs="Times New Roman"/>
          <w:szCs w:val="24"/>
        </w:rPr>
        <w:t>, τα μικροκομματικά οφέλη</w:t>
      </w:r>
      <w:r>
        <w:rPr>
          <w:rFonts w:eastAsia="Times New Roman" w:cs="Times New Roman"/>
          <w:szCs w:val="24"/>
        </w:rPr>
        <w:t>,</w:t>
      </w:r>
      <w:r>
        <w:rPr>
          <w:rFonts w:eastAsia="Times New Roman" w:cs="Times New Roman"/>
          <w:szCs w:val="24"/>
        </w:rPr>
        <w:t xml:space="preserve"> που προσπορίζονταν από αυτήν</w:t>
      </w:r>
      <w:r>
        <w:rPr>
          <w:rFonts w:eastAsia="Times New Roman" w:cs="Times New Roman"/>
          <w:szCs w:val="24"/>
        </w:rPr>
        <w:t>,</w:t>
      </w:r>
      <w:r>
        <w:rPr>
          <w:rFonts w:eastAsia="Times New Roman" w:cs="Times New Roman"/>
          <w:szCs w:val="24"/>
        </w:rPr>
        <w:t xml:space="preserve"> ουδείς. </w:t>
      </w:r>
    </w:p>
    <w:p w14:paraId="45E64F9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Ρητορικά ή μάλλον αφελή ερωτήματα: Πόσο αντιπροσωπευτικό είναι να κερδίζει το πρώτο κόμμα το 36% της λαϊκής ψήφου, αλλά 50% των κοινοβουλευτικών εδρών, ενώ το δεύτερο κόμμα, ακόμα και ε</w:t>
      </w:r>
      <w:r>
        <w:rPr>
          <w:rFonts w:eastAsia="Times New Roman" w:cs="Times New Roman"/>
          <w:szCs w:val="24"/>
        </w:rPr>
        <w:t xml:space="preserve">άν υπολείπεται μιας μονάδας, ακόμη και μιας ψήφου, να παίρνει το 30% των εδρών; Διασφαλίζεται η ανόθευτη εκδήλωση της λαϊκής θέλησης, για την οποία κάνει λόγο το άρθρο 52 του Συντάγματος, από την </w:t>
      </w:r>
      <w:proofErr w:type="spellStart"/>
      <w:r>
        <w:rPr>
          <w:rFonts w:eastAsia="Times New Roman" w:cs="Times New Roman"/>
          <w:szCs w:val="24"/>
        </w:rPr>
        <w:t>υπεραντιπροσώπευση</w:t>
      </w:r>
      <w:proofErr w:type="spellEnd"/>
      <w:r>
        <w:rPr>
          <w:rFonts w:eastAsia="Times New Roman" w:cs="Times New Roman"/>
          <w:szCs w:val="24"/>
        </w:rPr>
        <w:t xml:space="preserve"> του πρώτου κόμματος και την </w:t>
      </w:r>
      <w:proofErr w:type="spellStart"/>
      <w:r>
        <w:rPr>
          <w:rFonts w:eastAsia="Times New Roman" w:cs="Times New Roman"/>
          <w:szCs w:val="24"/>
        </w:rPr>
        <w:t>υποαντιπροσώπ</w:t>
      </w:r>
      <w:r>
        <w:rPr>
          <w:rFonts w:eastAsia="Times New Roman" w:cs="Times New Roman"/>
          <w:szCs w:val="24"/>
        </w:rPr>
        <w:t>ευση</w:t>
      </w:r>
      <w:proofErr w:type="spellEnd"/>
      <w:r>
        <w:rPr>
          <w:rFonts w:eastAsia="Times New Roman" w:cs="Times New Roman"/>
          <w:szCs w:val="24"/>
        </w:rPr>
        <w:t xml:space="preserve"> του δεύτερου; Πόση νοημοσύνη απαιτείται για να συνειδητοποιήσετε ότι το ισχύον εκλογικό σύστημα φαλκιδεύει τη λαϊκή βούληση και παραβιάζει κατάφωρα τη συνταγματική αρχή της πολιτικής ισότητας; </w:t>
      </w:r>
    </w:p>
    <w:p w14:paraId="45E64FA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κύριοι συνάδελφοι,</w:t>
      </w:r>
      <w:r>
        <w:rPr>
          <w:rFonts w:eastAsia="Times New Roman" w:cs="Times New Roman"/>
          <w:szCs w:val="24"/>
        </w:rPr>
        <w:t xml:space="preserve"> κάντε ησυχία. </w:t>
      </w:r>
    </w:p>
    <w:p w14:paraId="45E64FA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Για ποι</w:t>
      </w:r>
      <w:r>
        <w:rPr>
          <w:rFonts w:eastAsia="Times New Roman" w:cs="Times New Roman"/>
          <w:szCs w:val="24"/>
        </w:rPr>
        <w:t>ο</w:t>
      </w:r>
      <w:r>
        <w:rPr>
          <w:rFonts w:eastAsia="Times New Roman" w:cs="Times New Roman"/>
          <w:szCs w:val="24"/>
        </w:rPr>
        <w:t xml:space="preserve">ν λόγο η λαϊκή βούληση να μην αποτυπώνεται στην κοινοβουλευτική εκπροσώπηση, κατοχυρώνοντας έτσι την ισοδυναμία, την ισότητα της ψήφου; </w:t>
      </w:r>
    </w:p>
    <w:p w14:paraId="45E64FA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επιτρέψτε μου να κάνω μια σύντομη επισκόπηση της αβά</w:t>
      </w:r>
      <w:r>
        <w:rPr>
          <w:rFonts w:eastAsia="Times New Roman" w:cs="Times New Roman"/>
          <w:szCs w:val="24"/>
        </w:rPr>
        <w:t xml:space="preserve">σταχτης ελαφρότητας του πολιτικού κυνισμού που διέπει τα «επιχειρήματα» της Αντιπολίτευσης. Μετά τα εν </w:t>
      </w:r>
      <w:proofErr w:type="spellStart"/>
      <w:r>
        <w:rPr>
          <w:rFonts w:eastAsia="Times New Roman" w:cs="Times New Roman"/>
          <w:szCs w:val="24"/>
        </w:rPr>
        <w:t>χορώ</w:t>
      </w:r>
      <w:proofErr w:type="spellEnd"/>
      <w:r>
        <w:rPr>
          <w:rFonts w:eastAsia="Times New Roman" w:cs="Times New Roman"/>
          <w:szCs w:val="24"/>
        </w:rPr>
        <w:t xml:space="preserve"> «παραιτηθείτε» ή κάθε μέρα «την κεφαλή ενός Υπουργού επί πίνακι» η Νέα Δημοκρατία ανέσυρε τους συνήθεις μπαμπούλες. Πίσω από τον μπαμπούλα της ακυβε</w:t>
      </w:r>
      <w:r>
        <w:rPr>
          <w:rFonts w:eastAsia="Times New Roman" w:cs="Times New Roman"/>
          <w:szCs w:val="24"/>
        </w:rPr>
        <w:t xml:space="preserve">ρνησίας, που υποτίθεται ότι θα φέρει η απλή αναλογική, κρύβεται ο διακαής πόθος της εκβιασμένης πόλωσης και της αποτροπής ευρύτερων εκλογικών συνεργασιών. Το επιχείρημα είναι ένα: </w:t>
      </w:r>
      <w:r>
        <w:rPr>
          <w:rFonts w:eastAsia="Times New Roman" w:cs="Times New Roman"/>
          <w:szCs w:val="24"/>
        </w:rPr>
        <w:t>σ</w:t>
      </w:r>
      <w:r>
        <w:rPr>
          <w:rFonts w:eastAsia="Times New Roman" w:cs="Times New Roman"/>
          <w:szCs w:val="24"/>
        </w:rPr>
        <w:t xml:space="preserve">το απυρόβλητο το ισχύον εκλογικό σύστημα, διότι μόνο αυτό θα με φέρει στην </w:t>
      </w:r>
      <w:r>
        <w:rPr>
          <w:rFonts w:eastAsia="Times New Roman" w:cs="Times New Roman"/>
          <w:szCs w:val="24"/>
        </w:rPr>
        <w:t xml:space="preserve">εξουσία. </w:t>
      </w:r>
    </w:p>
    <w:p w14:paraId="45E64FA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Και ουρά της Αξιωματικής Αντιπολίτευσης είναι το ΠΑΣΟΚ, που πέφτει σε κραυγαλέες αντιφάσεις, ενδίδοντας σε μικροκομματικές λογικές. Τι έγινε; Γιατί ενώ πριν από έναν χρόνο είχατε καταθέσει πρόταση </w:t>
      </w:r>
      <w:r>
        <w:rPr>
          <w:rFonts w:eastAsia="Times New Roman" w:cs="Times New Roman"/>
          <w:szCs w:val="24"/>
        </w:rPr>
        <w:lastRenderedPageBreak/>
        <w:t>νόμου</w:t>
      </w:r>
      <w:r>
        <w:rPr>
          <w:rFonts w:eastAsia="Times New Roman" w:cs="Times New Roman"/>
          <w:szCs w:val="24"/>
        </w:rPr>
        <w:t>,</w:t>
      </w:r>
      <w:r>
        <w:rPr>
          <w:rFonts w:eastAsia="Times New Roman" w:cs="Times New Roman"/>
          <w:szCs w:val="24"/>
        </w:rPr>
        <w:t xml:space="preserve"> που απέβλεπε στην κατάργηση του μπόνους, τ</w:t>
      </w:r>
      <w:r>
        <w:rPr>
          <w:rFonts w:eastAsia="Times New Roman" w:cs="Times New Roman"/>
          <w:szCs w:val="24"/>
        </w:rPr>
        <w:t>ώρα διαφοροποιείστε επικαλούμενοι προφάσεις εν αμαρτίαις; Εγώ δεν ξέρω εάν πηγαίνετε δεξιά. Αδέξια πάντως πηγαίνετε</w:t>
      </w:r>
      <w:r>
        <w:rPr>
          <w:rFonts w:eastAsia="Times New Roman" w:cs="Times New Roman"/>
          <w:szCs w:val="24"/>
        </w:rPr>
        <w:t>!</w:t>
      </w:r>
      <w:r>
        <w:rPr>
          <w:rFonts w:eastAsia="Times New Roman" w:cs="Times New Roman"/>
          <w:szCs w:val="24"/>
        </w:rPr>
        <w:t xml:space="preserve"> </w:t>
      </w:r>
    </w:p>
    <w:p w14:paraId="45E64FA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Την ακυβερνησία τη θεραπεύει όχι η λιγότερη, η ελλιπής, η ακρωτηριασμένη δημοκρατία </w:t>
      </w:r>
      <w:proofErr w:type="spellStart"/>
      <w:r>
        <w:rPr>
          <w:rFonts w:eastAsia="Times New Roman" w:cs="Times New Roman"/>
          <w:szCs w:val="24"/>
        </w:rPr>
        <w:t>καλπονοθευτικών</w:t>
      </w:r>
      <w:proofErr w:type="spellEnd"/>
      <w:r>
        <w:rPr>
          <w:rFonts w:eastAsia="Times New Roman" w:cs="Times New Roman"/>
          <w:szCs w:val="24"/>
        </w:rPr>
        <w:t xml:space="preserve"> εκλογικών συστημάτων, αλλά η περισσότε</w:t>
      </w:r>
      <w:r>
        <w:rPr>
          <w:rFonts w:eastAsia="Times New Roman" w:cs="Times New Roman"/>
          <w:szCs w:val="24"/>
        </w:rPr>
        <w:t xml:space="preserve">ρη δημοκρατία. Την ακυβερνησία δεν τη θεραπεύουν εκλογικοί νόμοι που ακυρώνουν την ισοδυναμία της ψήφου του πολίτη. </w:t>
      </w:r>
    </w:p>
    <w:p w14:paraId="45E64FA5"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5E64FA6"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Σας παρακαλώ πολύ ησυχία. Μην το λέω τόσο συχνά. </w:t>
      </w:r>
    </w:p>
    <w:p w14:paraId="45E64FA7"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Την ακυβερνησία γεννούν</w:t>
      </w:r>
      <w:r>
        <w:rPr>
          <w:rFonts w:eastAsia="Times New Roman" w:cs="Times New Roman"/>
          <w:szCs w:val="24"/>
        </w:rPr>
        <w:t xml:space="preserve"> οικονομικές κρίσεις, καταστάσεις έκτακτης ανάγκης, επιτροπείες που καταβροχθίζουν και εξαερώνουν κόμματα, απαξιώνουν την κοινοβουλευτική δημοκρατία και περιστέλλουν δικαιώματα. </w:t>
      </w:r>
    </w:p>
    <w:p w14:paraId="45E64FA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αρκεστήκατε, όμως, στον μπαμπούλα της ακυβε</w:t>
      </w:r>
      <w:r>
        <w:rPr>
          <w:rFonts w:eastAsia="Times New Roman" w:cs="Times New Roman"/>
          <w:szCs w:val="24"/>
        </w:rPr>
        <w:t xml:space="preserve">ρνησίας. Με εξαίρεση το Κομμουνιστικό Κόμμα Ελλάδας και την Ένωση Κεντρώων, δεν διστάσατε να κατηγορήσετε </w:t>
      </w:r>
      <w:r>
        <w:rPr>
          <w:rFonts w:eastAsia="Times New Roman" w:cs="Times New Roman"/>
          <w:szCs w:val="24"/>
        </w:rPr>
        <w:lastRenderedPageBreak/>
        <w:t>μία κυβέρνηση με κορμό την Αριστερά για έμμεση συνεργασία με τους κοινοβουλευτικά μεταμφιεσμένους νεοναζιστές του Κοινοβουλίου, προκειμένου –υποτίθετα</w:t>
      </w:r>
      <w:r>
        <w:rPr>
          <w:rFonts w:eastAsia="Times New Roman" w:cs="Times New Roman"/>
          <w:szCs w:val="24"/>
        </w:rPr>
        <w:t>ι- να διασφαλίσει τον πολυπόθητο αριθμό ψήφων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εγκαλείτε εσείς την Αριστερά</w:t>
      </w:r>
      <w:r>
        <w:rPr>
          <w:rFonts w:eastAsia="Times New Roman" w:cs="Times New Roman"/>
          <w:szCs w:val="24"/>
        </w:rPr>
        <w:t>,</w:t>
      </w:r>
      <w:r>
        <w:rPr>
          <w:rFonts w:eastAsia="Times New Roman" w:cs="Times New Roman"/>
          <w:szCs w:val="24"/>
        </w:rPr>
        <w:t xml:space="preserve"> που πρωτοστάτησε στους αγώνες εναντίον του φασισμού, στους αγώνες για την αποκατάσταση και την εδραίωση της δημοκρατίας σε τούτο τον τόπο. </w:t>
      </w:r>
    </w:p>
    <w:p w14:paraId="45E64FA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Κροκοδείλια δάκρια για την ανάγκη πολιτικής απομόνωσης της Χρυσής Αυγής από εσάς της Αξιωματικής Αντιπολίτευσης, που διατηρούσατε διαύλους επικοινωνίας με τη Χρυσή Αυγή δεν είναι μόνο φαρισαϊσμός, αλλά βαθύτατος πολιτικός αμοραλισμός και οφείλετε να ζητήσε</w:t>
      </w:r>
      <w:r>
        <w:rPr>
          <w:rFonts w:eastAsia="Times New Roman" w:cs="Times New Roman"/>
          <w:szCs w:val="24"/>
        </w:rPr>
        <w:t xml:space="preserve">τε και δημοσίως συγγνώμη για τους υπαινιγμούς σας. </w:t>
      </w:r>
    </w:p>
    <w:p w14:paraId="45E64FA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Το δικό μας κόμμα δεν έχει </w:t>
      </w:r>
      <w:proofErr w:type="spellStart"/>
      <w:r>
        <w:rPr>
          <w:rFonts w:eastAsia="Times New Roman" w:cs="Times New Roman"/>
          <w:szCs w:val="24"/>
        </w:rPr>
        <w:t>Μπαλτάκους</w:t>
      </w:r>
      <w:proofErr w:type="spellEnd"/>
      <w:r>
        <w:rPr>
          <w:rFonts w:eastAsia="Times New Roman" w:cs="Times New Roman"/>
          <w:szCs w:val="24"/>
        </w:rPr>
        <w:t>. Είχε πολιτικούς κρατούμενους της χούντας. Και</w:t>
      </w:r>
      <w:r>
        <w:rPr>
          <w:rFonts w:eastAsia="Times New Roman" w:cs="Times New Roman"/>
          <w:szCs w:val="24"/>
        </w:rPr>
        <w:t>,</w:t>
      </w:r>
      <w:r>
        <w:rPr>
          <w:rFonts w:eastAsia="Times New Roman" w:cs="Times New Roman"/>
          <w:szCs w:val="24"/>
        </w:rPr>
        <w:t xml:space="preserve"> βεβαίως, όπως λέει και ο ποιητής</w:t>
      </w:r>
      <w:r>
        <w:rPr>
          <w:rFonts w:eastAsia="Times New Roman" w:cs="Times New Roman"/>
          <w:szCs w:val="24"/>
        </w:rPr>
        <w:t>:</w:t>
      </w:r>
      <w:r>
        <w:rPr>
          <w:rFonts w:eastAsia="Times New Roman" w:cs="Times New Roman"/>
          <w:szCs w:val="24"/>
        </w:rPr>
        <w:t xml:space="preserve"> «Και τώρα τι θα </w:t>
      </w:r>
      <w:proofErr w:type="spellStart"/>
      <w:r>
        <w:rPr>
          <w:rFonts w:eastAsia="Times New Roman" w:cs="Times New Roman"/>
          <w:szCs w:val="24"/>
        </w:rPr>
        <w:t>απογίνομεν</w:t>
      </w:r>
      <w:proofErr w:type="spellEnd"/>
      <w:r>
        <w:rPr>
          <w:rFonts w:eastAsia="Times New Roman" w:cs="Times New Roman"/>
          <w:szCs w:val="24"/>
        </w:rPr>
        <w:t xml:space="preserve"> χωρίς βαρβάρους»; Τι σημαίνει αποχώρηση της Χρυσής Αυγής </w:t>
      </w:r>
      <w:r>
        <w:rPr>
          <w:rFonts w:eastAsia="Times New Roman" w:cs="Times New Roman"/>
          <w:szCs w:val="24"/>
        </w:rPr>
        <w:t xml:space="preserve">από τη ψηφοφορία; Μήπως η </w:t>
      </w:r>
      <w:r>
        <w:rPr>
          <w:rFonts w:eastAsia="Times New Roman" w:cs="Times New Roman"/>
          <w:szCs w:val="24"/>
        </w:rPr>
        <w:t>α</w:t>
      </w:r>
      <w:r>
        <w:rPr>
          <w:rFonts w:eastAsia="Times New Roman" w:cs="Times New Roman"/>
          <w:szCs w:val="24"/>
        </w:rPr>
        <w:t xml:space="preserve">κροδεξιά έγινε ουρά της Δεξιάς; </w:t>
      </w:r>
    </w:p>
    <w:p w14:paraId="45E64FA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αν οι εκλογικοί νόμοι είναι τα βαρόμετρα της δημοκρατίας, η απλή αναλογική είναι συνώνυμή της. Από την ΕΔΑ του αείμνηστου Ηλία Ηλιού μέχρι τον Συνασπισμό Ριζοσπαστική</w:t>
      </w:r>
      <w:r>
        <w:rPr>
          <w:rFonts w:eastAsia="Times New Roman" w:cs="Times New Roman"/>
          <w:szCs w:val="24"/>
        </w:rPr>
        <w:t xml:space="preserve">ς Αριστεράς το πάγιο αίτημα και τον άσβεστο πόθο για την άδολη, ανόθευτη και δίκαιη απλή αναλογική γεννούσε η κριτική σε μια κατάφωρη αδικία που διέπραττε η ενισχυμένη: να κλέβει τις ψήφους του πολίτη. </w:t>
      </w:r>
    </w:p>
    <w:p w14:paraId="45E64FA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Και είναι ταυτισμένη με τη δημοκρατία η απλή αναλογικ</w:t>
      </w:r>
      <w:r>
        <w:rPr>
          <w:rFonts w:eastAsia="Times New Roman" w:cs="Times New Roman"/>
          <w:szCs w:val="24"/>
        </w:rPr>
        <w:t xml:space="preserve">ή, διότι η πεμπτουσία της δημοκρατίας είναι η λαϊκή κυριαρχία, ο </w:t>
      </w:r>
      <w:proofErr w:type="spellStart"/>
      <w:r>
        <w:rPr>
          <w:rFonts w:eastAsia="Times New Roman" w:cs="Times New Roman"/>
          <w:szCs w:val="24"/>
        </w:rPr>
        <w:t>αυτοκυβερνώμενος</w:t>
      </w:r>
      <w:proofErr w:type="spellEnd"/>
      <w:r>
        <w:rPr>
          <w:rFonts w:eastAsia="Times New Roman" w:cs="Times New Roman"/>
          <w:szCs w:val="24"/>
        </w:rPr>
        <w:t xml:space="preserve"> λαός που, όπως έγραφε και ο Ρουσσώ στο Κοινωνικό Συμβόλαιο, καθοδηγείται από τους νόμους που είναι δικό του έργο, που είναι πράξεις της ίδιας του της βούλησης. </w:t>
      </w:r>
    </w:p>
    <w:p w14:paraId="45E64FAD"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ΠΡΟΕΔΡΟΣ (Νικ</w:t>
      </w:r>
      <w:r>
        <w:rPr>
          <w:rFonts w:eastAsia="Times New Roman" w:cs="Times New Roman"/>
          <w:b/>
          <w:szCs w:val="24"/>
        </w:rPr>
        <w:t xml:space="preserve">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xml:space="preserve">, ολοκληρώστε. </w:t>
      </w:r>
    </w:p>
    <w:p w14:paraId="45E64FAE"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Ένα σχόλιο, παρακαλώ, για μισό λεπτό για την ψήφο στα δεκαεφτά. </w:t>
      </w:r>
    </w:p>
    <w:p w14:paraId="45E64FA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Μα, ήδη έχετε περάσει τον χρόνο σας. </w:t>
      </w:r>
    </w:p>
    <w:p w14:paraId="45E64FB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Ένα λεπτό.</w:t>
      </w:r>
    </w:p>
    <w:p w14:paraId="45E64FB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Ούτε ένα λεπτό</w:t>
      </w:r>
      <w:r>
        <w:rPr>
          <w:rFonts w:eastAsia="Times New Roman" w:cs="Times New Roman"/>
          <w:szCs w:val="24"/>
        </w:rPr>
        <w:t xml:space="preserve"> ούτε μισό λεπτό. Μόνο μια κουβέντα.</w:t>
      </w:r>
    </w:p>
    <w:p w14:paraId="45E64FB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Μια κουβέντα. </w:t>
      </w:r>
    </w:p>
    <w:p w14:paraId="45E64FB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Δεν θα επικαλεστώ την ταύτιση της ενηλικίωσης με τη δικαιοπρακτική ικανότητα. Δεν είναι βιολογικό γεγονός η ενηλικίωση. Θα έπρεπε να είστε οι πρώτοι που θα υπερθεματίζατε την ψήφο στα δεκαεφ</w:t>
      </w:r>
      <w:r>
        <w:rPr>
          <w:rFonts w:eastAsia="Times New Roman" w:cs="Times New Roman"/>
          <w:szCs w:val="24"/>
        </w:rPr>
        <w:t xml:space="preserve">τά, διότι η πρόωρη ενηλικίωση είναι και δικό σας έργο. Οι δικές σας πολιτικές </w:t>
      </w:r>
      <w:proofErr w:type="spellStart"/>
      <w:r>
        <w:rPr>
          <w:rFonts w:eastAsia="Times New Roman" w:cs="Times New Roman"/>
          <w:szCs w:val="24"/>
        </w:rPr>
        <w:t>ενηλικίωσαν</w:t>
      </w:r>
      <w:proofErr w:type="spellEnd"/>
      <w:r>
        <w:rPr>
          <w:rFonts w:eastAsia="Times New Roman" w:cs="Times New Roman"/>
          <w:szCs w:val="24"/>
        </w:rPr>
        <w:t xml:space="preserve"> βίαια αυτή τη γενιά. Την προσγείωσαν ανώμαλα όχι στη χώρα των θαυμάτων αλλά στον εφιάλτη μιας νιότης χωρίς…</w:t>
      </w:r>
    </w:p>
    <w:p w14:paraId="45E64FB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πολύ.</w:t>
      </w:r>
    </w:p>
    <w:p w14:paraId="45E64FB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ΦΩΤΕΙΝΗ ΒΑ</w:t>
      </w:r>
      <w:r>
        <w:rPr>
          <w:rFonts w:eastAsia="Times New Roman" w:cs="Times New Roman"/>
          <w:b/>
          <w:szCs w:val="24"/>
        </w:rPr>
        <w:t>ΚΗ:</w:t>
      </w:r>
      <w:r>
        <w:rPr>
          <w:rFonts w:eastAsia="Times New Roman" w:cs="Times New Roman"/>
          <w:szCs w:val="24"/>
        </w:rPr>
        <w:t xml:space="preserve"> Δώστε της τουλάχιστον το δικαίωμα του πολίτη, αφού της πήρατε τα πάντα. </w:t>
      </w:r>
    </w:p>
    <w:p w14:paraId="45E64FB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5E64FB7"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5E64FB8"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Πριν δώσω τον λόγο στον κ. Τζαβάρα, θα τον δώσω στον κ. </w:t>
      </w:r>
      <w:proofErr w:type="spellStart"/>
      <w:r>
        <w:rPr>
          <w:rFonts w:eastAsia="Times New Roman" w:cs="Times New Roman"/>
          <w:szCs w:val="24"/>
        </w:rPr>
        <w:t>Δένδια</w:t>
      </w:r>
      <w:proofErr w:type="spellEnd"/>
      <w:r>
        <w:rPr>
          <w:rFonts w:eastAsia="Times New Roman" w:cs="Times New Roman"/>
          <w:szCs w:val="24"/>
        </w:rPr>
        <w:t>, που τον έχει ζητήσει, διότι αν</w:t>
      </w:r>
      <w:r>
        <w:rPr>
          <w:rFonts w:eastAsia="Times New Roman" w:cs="Times New Roman"/>
          <w:szCs w:val="24"/>
        </w:rPr>
        <w:t>αφέρθηκε προσωπικά προηγουμένως ο κ. Μίχος σε ένα θέμα και έχει απολύτως το δικαίωμα να τοποθετηθεί.</w:t>
      </w:r>
    </w:p>
    <w:p w14:paraId="45E64FB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Ευχαριστώ, κύριε Πρόεδρε. </w:t>
      </w:r>
    </w:p>
    <w:p w14:paraId="45E64FB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Ήθελα απλώς για την ακρίβεια των πραγμάτων να δηλώσω το εξής: Προ ολίγου συνάδελφος της Χρυσής Αυγής </w:t>
      </w:r>
      <w:proofErr w:type="spellStart"/>
      <w:r>
        <w:rPr>
          <w:rFonts w:eastAsia="Times New Roman" w:cs="Times New Roman"/>
          <w:szCs w:val="24"/>
        </w:rPr>
        <w:t>ανεφέρθη</w:t>
      </w:r>
      <w:proofErr w:type="spellEnd"/>
      <w:r>
        <w:rPr>
          <w:rFonts w:eastAsia="Times New Roman" w:cs="Times New Roman"/>
          <w:szCs w:val="24"/>
        </w:rPr>
        <w:t xml:space="preserve"> </w:t>
      </w:r>
      <w:r>
        <w:rPr>
          <w:rFonts w:eastAsia="Times New Roman" w:cs="Times New Roman"/>
          <w:szCs w:val="24"/>
        </w:rPr>
        <w:t>στην Αίθουσα, αναπαράγοντας καταθέσεις μάρτυρα στη δίκη της Χρυσής Αυγής, ότι δήθεν εγώ την επόμενη μέρα -ή κάτι τέτοιο- της δολοφονίας του μακαρίτη Παύλου Φύσσα, ως Υπουργός Δημόσιας Τάξης, επισκέφθηκα τον χώρο του εγκλήματος και μάλιστα επιθεώρησα τις κά</w:t>
      </w:r>
      <w:r>
        <w:rPr>
          <w:rFonts w:eastAsia="Times New Roman" w:cs="Times New Roman"/>
          <w:szCs w:val="24"/>
        </w:rPr>
        <w:t xml:space="preserve">μερες, ζήτησα αντίγραφά τους και διάφορα σχετικά. </w:t>
      </w:r>
    </w:p>
    <w:p w14:paraId="45E64FB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Φαντάζομαι ότι ο υφέρπων ισχυρισμός της Χρυσής Αυγής είναι να παρουσιάσει στο δικαστήριο ότι δήθεν εγώ προσπάθησα να </w:t>
      </w:r>
      <w:r>
        <w:rPr>
          <w:rFonts w:eastAsia="Times New Roman" w:cs="Times New Roman"/>
          <w:szCs w:val="24"/>
        </w:rPr>
        <w:t xml:space="preserve">επηρεάσω </w:t>
      </w:r>
      <w:r>
        <w:rPr>
          <w:rFonts w:eastAsia="Times New Roman" w:cs="Times New Roman"/>
          <w:szCs w:val="24"/>
        </w:rPr>
        <w:t xml:space="preserve">την ανάκριση εις βάρος του κατηγορουμένου. </w:t>
      </w:r>
    </w:p>
    <w:p w14:paraId="45E64FB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Καίτοι θα είχα κάθε δικαίωμα να επι</w:t>
      </w:r>
      <w:r>
        <w:rPr>
          <w:rFonts w:eastAsia="Times New Roman" w:cs="Times New Roman"/>
          <w:szCs w:val="24"/>
        </w:rPr>
        <w:t xml:space="preserve">σκεφθώ τη σκηνή του εγκλήματος, πάρα ταύτα οφείλω να σας δηλώσω ότι ουδέποτε παρέστην στη συγκεκριμένη σκηνή του εγκλήματος, ουδέποτε επιθεώρησα οιεσδήποτε κάμερες, ουδέποτε πήγα και, κατά συνέπεια, όσα η Χρυσή Αυγή ισχυρίζεται, ως συνήθως, για το πρόσωπό </w:t>
      </w:r>
      <w:r>
        <w:rPr>
          <w:rFonts w:eastAsia="Times New Roman" w:cs="Times New Roman"/>
          <w:szCs w:val="24"/>
        </w:rPr>
        <w:t>μου είναι απλώς ψευδή και συκοφαντικά.</w:t>
      </w:r>
    </w:p>
    <w:p w14:paraId="45E64FBD"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w:t>
      </w:r>
    </w:p>
    <w:p w14:paraId="45E64FB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Ο κ. Τζαβάρας, παρακαλώ, έχει τον λόγο.</w:t>
      </w:r>
    </w:p>
    <w:p w14:paraId="45E64FB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Κύριε Πρόεδρε, σας ευχαριστώ πάρα πολύ. </w:t>
      </w:r>
    </w:p>
    <w:p w14:paraId="45E64FC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Κύριοι συνάδελφοι της Συμπολίτευσης, θεωρώ ότι σήμερα</w:t>
      </w:r>
      <w:r>
        <w:rPr>
          <w:rFonts w:eastAsia="Times New Roman" w:cs="Times New Roman"/>
          <w:szCs w:val="24"/>
        </w:rPr>
        <w:t>,</w:t>
      </w:r>
      <w:r>
        <w:rPr>
          <w:rFonts w:eastAsia="Times New Roman" w:cs="Times New Roman"/>
          <w:szCs w:val="24"/>
        </w:rPr>
        <w:t xml:space="preserve"> περισσότερο από</w:t>
      </w:r>
      <w:r>
        <w:rPr>
          <w:rFonts w:eastAsia="Times New Roman" w:cs="Times New Roman"/>
          <w:szCs w:val="24"/>
        </w:rPr>
        <w:t xml:space="preserve"> κάθε άλλη φορά</w:t>
      </w:r>
      <w:r>
        <w:rPr>
          <w:rFonts w:eastAsia="Times New Roman" w:cs="Times New Roman"/>
          <w:szCs w:val="24"/>
        </w:rPr>
        <w:t>,</w:t>
      </w:r>
      <w:r>
        <w:rPr>
          <w:rFonts w:eastAsia="Times New Roman" w:cs="Times New Roman"/>
          <w:szCs w:val="24"/>
        </w:rPr>
        <w:t xml:space="preserve"> έχουν εξαφθεί τόσο πολύ τα αληθινά αισθήματα που έχετε και τρέφετε για τη φιλελεύθερη δημοκρατία που συγκροτεί και συντάσσει το Σύνταγμα του 1975, ώστε πλέον έχετε καταστεί ακατάλληλοι για προφυλάξεις. Από παντού, από κάθε ενέργειά σας, απ</w:t>
      </w:r>
      <w:r>
        <w:rPr>
          <w:rFonts w:eastAsia="Times New Roman" w:cs="Times New Roman"/>
          <w:szCs w:val="24"/>
        </w:rPr>
        <w:t xml:space="preserve">ό κάθε λόγο σας, αυτό που απουσιάζει είναι η αλήθεια. </w:t>
      </w:r>
    </w:p>
    <w:p w14:paraId="45E64FC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Παρακολουθώντας απ’ αυτό το Βήμα να παρελαύνουν συνάδελφοι από τη Συμπολίτευση, είμαι έκπληκτος να καταλαβαίνω κάθε φορά ότι τα λόγια που χρησιμοποιείτε, για να εκθειάσετε το πολύ μεγάλο δώρο που κάνετ</w:t>
      </w:r>
      <w:r>
        <w:rPr>
          <w:rFonts w:eastAsia="Times New Roman" w:cs="Times New Roman"/>
          <w:szCs w:val="24"/>
        </w:rPr>
        <w:t xml:space="preserve">ε στη δημοκρατία με αυτό το νομοσχέδιο, δεν σημαίνουν τίποτα. </w:t>
      </w:r>
    </w:p>
    <w:p w14:paraId="45E64FC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Άκουγα προηγουμένως τον Πρωθυπουργό να μιλάει για την αντιστοιχία των εδρών και των ψήφων. Μα, βεβαίως</w:t>
      </w:r>
      <w:r>
        <w:rPr>
          <w:rFonts w:eastAsia="Times New Roman" w:cs="Times New Roman"/>
          <w:szCs w:val="24"/>
        </w:rPr>
        <w:t>,</w:t>
      </w:r>
      <w:r>
        <w:rPr>
          <w:rFonts w:eastAsia="Times New Roman" w:cs="Times New Roman"/>
          <w:szCs w:val="24"/>
        </w:rPr>
        <w:t xml:space="preserve"> δεν υπάρχει εκλογικό σύστημα που να μην αποκαθιστά μια σχέση αντιστοιχίας μεταξύ ψήφων και εδρών. Το θέμα είναι με ποιο</w:t>
      </w:r>
      <w:r>
        <w:rPr>
          <w:rFonts w:eastAsia="Times New Roman" w:cs="Times New Roman"/>
          <w:szCs w:val="24"/>
        </w:rPr>
        <w:t>ν</w:t>
      </w:r>
      <w:r>
        <w:rPr>
          <w:rFonts w:eastAsia="Times New Roman" w:cs="Times New Roman"/>
          <w:szCs w:val="24"/>
        </w:rPr>
        <w:t xml:space="preserve"> τρόπο, με ποια μορφή το κάνει. Και εσείς, βέβαια, έχετε επιλέξει κατά έναν ψευδεπίγραφο τρόπο, απατηλό, όπως συνήθως συμβαίνει σ’ αυτή</w:t>
      </w:r>
      <w:r>
        <w:rPr>
          <w:rFonts w:eastAsia="Times New Roman" w:cs="Times New Roman"/>
          <w:szCs w:val="24"/>
        </w:rPr>
        <w:t xml:space="preserve"> την Αίθουσα τον τελευταίο ενάμιση χρόνο, να ονομάζετε αυτό που λέτε από του Βήματος «απλή αναλογική» στην ουσία καθιέρωση της αναλογικής εκπροσώπησης του λαού. </w:t>
      </w:r>
    </w:p>
    <w:p w14:paraId="45E64FC3" w14:textId="77777777" w:rsidR="006278D4" w:rsidRDefault="006E6FC2">
      <w:pPr>
        <w:spacing w:after="0" w:line="600" w:lineRule="auto"/>
        <w:ind w:firstLine="720"/>
        <w:jc w:val="both"/>
        <w:rPr>
          <w:rFonts w:eastAsia="Times New Roman"/>
          <w:szCs w:val="24"/>
        </w:rPr>
      </w:pPr>
      <w:r>
        <w:rPr>
          <w:rFonts w:eastAsia="Times New Roman"/>
          <w:szCs w:val="24"/>
        </w:rPr>
        <w:t>Και ερωτώ: Μα, σε αυτόν τον τόπο αν ρίξετε ένα βλέμμα στους ιστορικούς, στις διηγήσεις των παλ</w:t>
      </w:r>
      <w:r>
        <w:rPr>
          <w:rFonts w:eastAsia="Times New Roman"/>
          <w:szCs w:val="24"/>
        </w:rPr>
        <w:t xml:space="preserve">αιοτέρων, στις εμπειρίες και ημών των πιο </w:t>
      </w:r>
      <w:proofErr w:type="spellStart"/>
      <w:r>
        <w:rPr>
          <w:rFonts w:eastAsia="Times New Roman"/>
          <w:szCs w:val="24"/>
        </w:rPr>
        <w:t>ωρίμων</w:t>
      </w:r>
      <w:proofErr w:type="spellEnd"/>
      <w:r>
        <w:rPr>
          <w:rFonts w:eastAsia="Times New Roman"/>
          <w:szCs w:val="24"/>
        </w:rPr>
        <w:t xml:space="preserve">, δεν υπήρξε ποτέ εκλογικό σύστημα στην Ελλάδα που να μην αποκαθιστά μια αναλογική σχέση μεταξύ των εδρών και των ψήφων. </w:t>
      </w:r>
    </w:p>
    <w:p w14:paraId="45E64FC4" w14:textId="77777777" w:rsidR="006278D4" w:rsidRDefault="006E6FC2">
      <w:pPr>
        <w:spacing w:after="0" w:line="600" w:lineRule="auto"/>
        <w:ind w:firstLine="720"/>
        <w:jc w:val="both"/>
        <w:rPr>
          <w:rFonts w:eastAsia="Times New Roman"/>
          <w:szCs w:val="24"/>
        </w:rPr>
      </w:pPr>
      <w:r>
        <w:rPr>
          <w:rFonts w:eastAsia="Times New Roman"/>
          <w:szCs w:val="24"/>
        </w:rPr>
        <w:lastRenderedPageBreak/>
        <w:t>Άλλωστε, το Σύνταγμα είναι σαφές: Το προεδρικό διάταγμα που κωδικοποιεί την εκλογική ν</w:t>
      </w:r>
      <w:r>
        <w:rPr>
          <w:rFonts w:eastAsia="Times New Roman"/>
          <w:szCs w:val="24"/>
        </w:rPr>
        <w:t xml:space="preserve">ομοθεσία, το </w:t>
      </w:r>
      <w:proofErr w:type="spellStart"/>
      <w:r>
        <w:rPr>
          <w:rFonts w:eastAsia="Times New Roman"/>
          <w:szCs w:val="24"/>
        </w:rPr>
        <w:t>π.δ.</w:t>
      </w:r>
      <w:proofErr w:type="spellEnd"/>
      <w:r>
        <w:rPr>
          <w:rFonts w:eastAsia="Times New Roman"/>
          <w:szCs w:val="24"/>
        </w:rPr>
        <w:t xml:space="preserve"> 353/1993, λέει και ορίζει ότι η κατανομή των εδρών σε κάθε εκλογική περιφέρεια γίνεται ανάλογα με τη δύναμη που καταγράφουν τα κόμματα στις εκλογές. Άρα πού είναι αυτό το </w:t>
      </w:r>
      <w:proofErr w:type="spellStart"/>
      <w:r>
        <w:rPr>
          <w:rFonts w:eastAsia="Times New Roman"/>
          <w:szCs w:val="24"/>
        </w:rPr>
        <w:t>περιθρύλητο</w:t>
      </w:r>
      <w:proofErr w:type="spellEnd"/>
      <w:r>
        <w:rPr>
          <w:rFonts w:eastAsia="Times New Roman"/>
          <w:szCs w:val="24"/>
        </w:rPr>
        <w:t xml:space="preserve"> εκλογικό σύστημα της απλής αναλογικής; Δεν το αναφέρετε</w:t>
      </w:r>
      <w:r>
        <w:rPr>
          <w:rFonts w:eastAsia="Times New Roman"/>
          <w:szCs w:val="24"/>
        </w:rPr>
        <w:t xml:space="preserve"> πουθενά στο νομοσχέδιο, γιατί ακριβώς κι εσείς οι ίδιοι γνωρίζετε ότι σκοπός σας δεν είναι να φέρετε κάτι καινούργιο, κάτι πιο δημοκρατικό, κάτι πιο συμπεριληπτικό, όπως πολύ περίεργα αναφέρεται στην αιτιολογική έκθεση. </w:t>
      </w:r>
    </w:p>
    <w:p w14:paraId="45E64FC5" w14:textId="77777777" w:rsidR="006278D4" w:rsidRDefault="006E6FC2">
      <w:pPr>
        <w:spacing w:after="0" w:line="600" w:lineRule="auto"/>
        <w:ind w:firstLine="720"/>
        <w:jc w:val="both"/>
        <w:rPr>
          <w:rFonts w:eastAsia="Times New Roman"/>
          <w:szCs w:val="24"/>
        </w:rPr>
      </w:pPr>
      <w:r>
        <w:rPr>
          <w:rFonts w:eastAsia="Times New Roman"/>
          <w:szCs w:val="24"/>
        </w:rPr>
        <w:t>Αυτό που θέλετε είναι δύο πράγματα</w:t>
      </w:r>
      <w:r>
        <w:rPr>
          <w:rFonts w:eastAsia="Times New Roman"/>
          <w:szCs w:val="24"/>
        </w:rPr>
        <w:t>: Να κάνετε γι’ αυτόν τον τόπο, στις προσεχείς ή στις μεθεπόμενες εκλογές, ένα σύστημα τέτοιο</w:t>
      </w:r>
      <w:r>
        <w:rPr>
          <w:rFonts w:eastAsia="Times New Roman"/>
          <w:szCs w:val="24"/>
        </w:rPr>
        <w:t>,</w:t>
      </w:r>
      <w:r>
        <w:rPr>
          <w:rFonts w:eastAsia="Times New Roman"/>
          <w:szCs w:val="24"/>
        </w:rPr>
        <w:t xml:space="preserve"> που θα είναι ευρύχωρο για την εκλογική σας παρουσία. Δηλαδή, να κάνετε μια πολιτική δεύτερου κόμματος, γιατί έχετε καταλάβει πολύ καλά ότι αυτό το εκλογικό σύστη</w:t>
      </w:r>
      <w:r>
        <w:rPr>
          <w:rFonts w:eastAsia="Times New Roman"/>
          <w:szCs w:val="24"/>
        </w:rPr>
        <w:t>μα</w:t>
      </w:r>
      <w:r>
        <w:rPr>
          <w:rFonts w:eastAsia="Times New Roman"/>
          <w:szCs w:val="24"/>
        </w:rPr>
        <w:t>,</w:t>
      </w:r>
      <w:r>
        <w:rPr>
          <w:rFonts w:eastAsia="Times New Roman"/>
          <w:szCs w:val="24"/>
        </w:rPr>
        <w:t xml:space="preserve"> που ισχύει σήμερα</w:t>
      </w:r>
      <w:r>
        <w:rPr>
          <w:rFonts w:eastAsia="Times New Roman"/>
          <w:szCs w:val="24"/>
        </w:rPr>
        <w:t>,</w:t>
      </w:r>
      <w:r>
        <w:rPr>
          <w:rFonts w:eastAsia="Times New Roman"/>
          <w:szCs w:val="24"/>
        </w:rPr>
        <w:t xml:space="preserve"> την εξομάλυνση που επιτυγχάνει μεταξύ ψήφου και εδρών για λογαριασμό των μικρών κομμάτων, την κάνει εις βάρος του δευτέρου κόμματος. Και επειδή ήδη, προ πολλού, έχετε γίνει δεύτερο κόμμα και σε λίγο θα είστε και τρίτο, γι’ αυτό, λοιπ</w:t>
      </w:r>
      <w:r>
        <w:rPr>
          <w:rFonts w:eastAsia="Times New Roman"/>
          <w:szCs w:val="24"/>
        </w:rPr>
        <w:t xml:space="preserve">όν, θέλετε να κάνετε κατοχύρωση της πολιτικής </w:t>
      </w:r>
      <w:r>
        <w:rPr>
          <w:rFonts w:eastAsia="Times New Roman"/>
          <w:szCs w:val="24"/>
        </w:rPr>
        <w:lastRenderedPageBreak/>
        <w:t>σας θέσης σε αυτό το δημοκρατικό σύστημα, το οποίο υποτίθεται ότι υποστηρίζετε. Όμως, μια φιλελεύθερη δημοκρατία, σε μυαλά ανθρώπων που δεν συμβιβάστηκαν ποτέ, ιδεολογικά, πολιτικά, προγραμματικά, με τους θεσμο</w:t>
      </w:r>
      <w:r>
        <w:rPr>
          <w:rFonts w:eastAsia="Times New Roman"/>
          <w:szCs w:val="24"/>
        </w:rPr>
        <w:t xml:space="preserve">ύς αυτής της φιλελεύθερης δημοκρατίας, δεν μπορεί να βρίσκεται ποτέ σε αρμονική σχέση. </w:t>
      </w:r>
    </w:p>
    <w:p w14:paraId="45E64FC6" w14:textId="77777777" w:rsidR="006278D4" w:rsidRDefault="006E6FC2">
      <w:pPr>
        <w:spacing w:after="0" w:line="600" w:lineRule="auto"/>
        <w:ind w:firstLine="720"/>
        <w:jc w:val="both"/>
        <w:rPr>
          <w:rFonts w:eastAsia="Times New Roman"/>
          <w:szCs w:val="24"/>
        </w:rPr>
      </w:pPr>
      <w:r>
        <w:rPr>
          <w:rFonts w:eastAsia="Times New Roman"/>
          <w:szCs w:val="24"/>
        </w:rPr>
        <w:t>Αυτό, όμως, που θέλω να σας πω είναι το εξής: Στο παρελθόν υπήρξαν απλές αναλογικές. Υπήρξαν εκλογές με απλή αναλογική. Έγινε, λοιπόν, στις 31</w:t>
      </w:r>
      <w:r>
        <w:rPr>
          <w:rFonts w:eastAsia="Times New Roman"/>
          <w:szCs w:val="24"/>
        </w:rPr>
        <w:t>-</w:t>
      </w:r>
      <w:r>
        <w:rPr>
          <w:rFonts w:eastAsia="Times New Roman"/>
          <w:szCs w:val="24"/>
        </w:rPr>
        <w:t>3</w:t>
      </w:r>
      <w:r>
        <w:rPr>
          <w:rFonts w:eastAsia="Times New Roman"/>
          <w:szCs w:val="24"/>
        </w:rPr>
        <w:t>-19</w:t>
      </w:r>
      <w:r>
        <w:rPr>
          <w:rFonts w:eastAsia="Times New Roman"/>
          <w:szCs w:val="24"/>
        </w:rPr>
        <w:t>46. Έγινε στις 5</w:t>
      </w:r>
      <w:r>
        <w:rPr>
          <w:rFonts w:eastAsia="Times New Roman"/>
          <w:szCs w:val="24"/>
        </w:rPr>
        <w:t>-</w:t>
      </w:r>
      <w:r>
        <w:rPr>
          <w:rFonts w:eastAsia="Times New Roman"/>
          <w:szCs w:val="24"/>
        </w:rPr>
        <w:t>3</w:t>
      </w:r>
      <w:r>
        <w:rPr>
          <w:rFonts w:eastAsia="Times New Roman"/>
          <w:szCs w:val="24"/>
        </w:rPr>
        <w:t>-</w:t>
      </w:r>
      <w:r>
        <w:rPr>
          <w:rFonts w:eastAsia="Times New Roman"/>
          <w:szCs w:val="24"/>
        </w:rPr>
        <w:t>19</w:t>
      </w:r>
      <w:r>
        <w:rPr>
          <w:rFonts w:eastAsia="Times New Roman"/>
          <w:szCs w:val="24"/>
        </w:rPr>
        <w:t>50. Δεν προέκυψαν από αυτές τις δύο εκλογές βιώσιμες κυβερνήσεις. Και</w:t>
      </w:r>
      <w:r>
        <w:rPr>
          <w:rFonts w:eastAsia="Times New Roman"/>
          <w:szCs w:val="24"/>
        </w:rPr>
        <w:t>,</w:t>
      </w:r>
      <w:r>
        <w:rPr>
          <w:rFonts w:eastAsia="Times New Roman"/>
          <w:szCs w:val="24"/>
        </w:rPr>
        <w:t xml:space="preserve"> μάλιστα, για την ιστορία σας λέω ότι μεταξύ του ’46 και του ’50 έγιναν δεκαπέντε κυβερνήσεις</w:t>
      </w:r>
      <w:r>
        <w:rPr>
          <w:rFonts w:eastAsia="Times New Roman"/>
          <w:szCs w:val="24"/>
        </w:rPr>
        <w:t>,</w:t>
      </w:r>
      <w:r>
        <w:rPr>
          <w:rFonts w:eastAsia="Times New Roman"/>
          <w:szCs w:val="24"/>
        </w:rPr>
        <w:t xml:space="preserve"> που κυβέρνησε η κάθε μία κατά μέσο όρο τέσσερις με πέντε μήνες. </w:t>
      </w:r>
    </w:p>
    <w:p w14:paraId="45E64FC7" w14:textId="77777777" w:rsidR="006278D4" w:rsidRDefault="006E6FC2">
      <w:pPr>
        <w:spacing w:after="0" w:line="600" w:lineRule="auto"/>
        <w:ind w:firstLine="720"/>
        <w:jc w:val="both"/>
        <w:rPr>
          <w:rFonts w:eastAsia="Times New Roman"/>
          <w:szCs w:val="24"/>
        </w:rPr>
      </w:pPr>
      <w:r>
        <w:rPr>
          <w:rFonts w:eastAsia="Times New Roman"/>
          <w:szCs w:val="24"/>
        </w:rPr>
        <w:t>Υπάρχει, όμως, και μια αξι</w:t>
      </w:r>
      <w:r>
        <w:rPr>
          <w:rFonts w:eastAsia="Times New Roman"/>
          <w:szCs w:val="24"/>
        </w:rPr>
        <w:t>ομνημόνευτη περίπτωση, που είναι η εκλογή της 26</w:t>
      </w:r>
      <w:r>
        <w:rPr>
          <w:rFonts w:eastAsia="Times New Roman"/>
          <w:szCs w:val="24"/>
        </w:rPr>
        <w:t>-</w:t>
      </w:r>
      <w:r>
        <w:rPr>
          <w:rFonts w:eastAsia="Times New Roman"/>
          <w:szCs w:val="24"/>
        </w:rPr>
        <w:t>1</w:t>
      </w:r>
      <w:r>
        <w:rPr>
          <w:rFonts w:eastAsia="Times New Roman"/>
          <w:szCs w:val="24"/>
        </w:rPr>
        <w:t>-</w:t>
      </w:r>
      <w:r>
        <w:rPr>
          <w:rFonts w:eastAsia="Times New Roman"/>
          <w:szCs w:val="24"/>
        </w:rPr>
        <w:t>1936. Από αυτή την εκλογή, η οποία έγινε με το σύστημα της απλής αναλογικής</w:t>
      </w:r>
      <w:r>
        <w:rPr>
          <w:rFonts w:eastAsia="Times New Roman"/>
          <w:szCs w:val="24"/>
        </w:rPr>
        <w:t>,</w:t>
      </w:r>
      <w:r>
        <w:rPr>
          <w:rFonts w:eastAsia="Times New Roman"/>
          <w:szCs w:val="24"/>
        </w:rPr>
        <w:t xml:space="preserve"> όπως το εννοείτε εσείς, δεν προέκυψε κυβέρνηση. Αυτό που προέκυψε, όμως, είναι το καθεστώς της 4</w:t>
      </w:r>
      <w:r>
        <w:rPr>
          <w:rFonts w:eastAsia="Times New Roman"/>
          <w:szCs w:val="24"/>
          <w:vertAlign w:val="superscript"/>
        </w:rPr>
        <w:t>ης</w:t>
      </w:r>
      <w:r>
        <w:rPr>
          <w:rFonts w:eastAsia="Times New Roman"/>
          <w:szCs w:val="24"/>
        </w:rPr>
        <w:t xml:space="preserve"> Αυγούστου του 1936. Άρα προετ</w:t>
      </w:r>
      <w:r>
        <w:rPr>
          <w:rFonts w:eastAsia="Times New Roman"/>
          <w:szCs w:val="24"/>
        </w:rPr>
        <w:t>οιμάζετε κάτι και δεν μας το λέτε;</w:t>
      </w:r>
    </w:p>
    <w:p w14:paraId="45E64FC8" w14:textId="77777777" w:rsidR="006278D4" w:rsidRDefault="006E6FC2">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45E64FC9" w14:textId="77777777" w:rsidR="006278D4" w:rsidRDefault="006E6FC2">
      <w:pPr>
        <w:spacing w:after="0" w:line="600" w:lineRule="auto"/>
        <w:ind w:firstLine="720"/>
        <w:jc w:val="center"/>
        <w:rPr>
          <w:rFonts w:eastAsia="Times New Roman"/>
          <w:szCs w:val="24"/>
        </w:rPr>
      </w:pPr>
      <w:r>
        <w:rPr>
          <w:rFonts w:eastAsia="Times New Roman"/>
          <w:szCs w:val="24"/>
        </w:rPr>
        <w:t>(Διαμαρτυρίες από την πτέρυγα του ΣΥΡΙΖΑ)</w:t>
      </w:r>
    </w:p>
    <w:p w14:paraId="45E64FCA"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συνάδελφε, ευχαριστούμε. Είπατε γελαστά την κατακλείδα, οπότε δεν υπάρχει παρεξήγηση στην </w:t>
      </w:r>
      <w:r>
        <w:rPr>
          <w:rFonts w:eastAsia="Times New Roman" w:cs="Times New Roman"/>
          <w:szCs w:val="24"/>
        </w:rPr>
        <w:t>Αίθουσα.</w:t>
      </w:r>
    </w:p>
    <w:p w14:paraId="45E64FC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Τελιγιορίδου</w:t>
      </w:r>
      <w:proofErr w:type="spellEnd"/>
      <w:r>
        <w:rPr>
          <w:rFonts w:eastAsia="Times New Roman" w:cs="Times New Roman"/>
          <w:szCs w:val="24"/>
        </w:rPr>
        <w:t>, παρακαλώ, έχει τον λόγο.</w:t>
      </w:r>
    </w:p>
    <w:p w14:paraId="45E64FCC"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Ευχαριστώ, κύριε Πρόεδρε.</w:t>
      </w:r>
    </w:p>
    <w:p w14:paraId="45E64FCD" w14:textId="77777777" w:rsidR="006278D4" w:rsidRDefault="006E6FC2">
      <w:pPr>
        <w:spacing w:after="0" w:line="600" w:lineRule="auto"/>
        <w:ind w:firstLine="720"/>
        <w:jc w:val="both"/>
        <w:rPr>
          <w:rFonts w:eastAsia="Times New Roman"/>
          <w:szCs w:val="24"/>
        </w:rPr>
      </w:pPr>
      <w:r>
        <w:rPr>
          <w:rFonts w:eastAsia="Times New Roman" w:cs="Times New Roman"/>
          <w:szCs w:val="24"/>
        </w:rPr>
        <w:t>Κύριοι Υπουργοί, κυρίες και κύριοι συνάδελφοι, υπάρχουν ορισμένες πολιτικές πράξεις</w:t>
      </w:r>
      <w:r>
        <w:rPr>
          <w:rFonts w:eastAsia="Times New Roman" w:cs="Times New Roman"/>
          <w:szCs w:val="24"/>
        </w:rPr>
        <w:t>,</w:t>
      </w:r>
      <w:r>
        <w:rPr>
          <w:rFonts w:eastAsia="Times New Roman" w:cs="Times New Roman"/>
          <w:szCs w:val="24"/>
        </w:rPr>
        <w:t xml:space="preserve"> οι οποίες ανατρέπουν τις παραδοσιακές αντιλήψεις, που συχνά ορθώνονται</w:t>
      </w:r>
      <w:r>
        <w:rPr>
          <w:rFonts w:eastAsia="Times New Roman" w:cs="Times New Roman"/>
          <w:szCs w:val="24"/>
        </w:rPr>
        <w:t xml:space="preserve"> σαν τείχη μπροστά στην έλευση του καινούργιου. Μια τέτοια πολιτική πράξη είναι η καθιέρωση της απλής αναλογικής. Και είναι λογικό από αυτούς που εκφράζουν τις παλιές ιδέες και τις παλιές αντιλήψεις να υπάρχει αντίδραση, να υπάρχει πολλές φορές ακόμα και π</w:t>
      </w:r>
      <w:r>
        <w:rPr>
          <w:rFonts w:eastAsia="Times New Roman" w:cs="Times New Roman"/>
          <w:szCs w:val="24"/>
        </w:rPr>
        <w:t xml:space="preserve">εριφρόνηση. </w:t>
      </w:r>
    </w:p>
    <w:p w14:paraId="45E64FC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Ακούστηκε σε αυτή την Αίθουσα, ιδιαίτερα από τα χείλη της Αξιωματικής Αντιπολίτευσης, ότι ένας εκλογικός νόμος πρέπει να έχει δύο στοχεύσεις, την αντιπροσωπευτικότητα και την </w:t>
      </w:r>
      <w:proofErr w:type="spellStart"/>
      <w:r>
        <w:rPr>
          <w:rFonts w:eastAsia="Times New Roman" w:cs="Times New Roman"/>
          <w:szCs w:val="24"/>
        </w:rPr>
        <w:t>κυβερνησιμότητα</w:t>
      </w:r>
      <w:proofErr w:type="spellEnd"/>
      <w:r>
        <w:rPr>
          <w:rFonts w:eastAsia="Times New Roman" w:cs="Times New Roman"/>
          <w:szCs w:val="24"/>
        </w:rPr>
        <w:t>.</w:t>
      </w:r>
    </w:p>
    <w:p w14:paraId="45E64FC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Πολλοί σε αυτήν εδώ την Αίθουσα ισχυρίζονται ότι ο </w:t>
      </w:r>
      <w:r>
        <w:rPr>
          <w:rFonts w:eastAsia="Times New Roman" w:cs="Times New Roman"/>
          <w:szCs w:val="24"/>
        </w:rPr>
        <w:t>εκλογικός νόμος</w:t>
      </w:r>
      <w:r>
        <w:rPr>
          <w:rFonts w:eastAsia="Times New Roman" w:cs="Times New Roman"/>
          <w:szCs w:val="24"/>
        </w:rPr>
        <w:t>,</w:t>
      </w:r>
      <w:r>
        <w:rPr>
          <w:rFonts w:eastAsia="Times New Roman" w:cs="Times New Roman"/>
          <w:szCs w:val="24"/>
        </w:rPr>
        <w:t xml:space="preserve"> που καθιερώνει την απλή αναλογική</w:t>
      </w:r>
      <w:r>
        <w:rPr>
          <w:rFonts w:eastAsia="Times New Roman" w:cs="Times New Roman"/>
          <w:szCs w:val="24"/>
        </w:rPr>
        <w:t xml:space="preserve">, </w:t>
      </w:r>
      <w:r>
        <w:rPr>
          <w:rFonts w:eastAsia="Times New Roman" w:cs="Times New Roman"/>
          <w:szCs w:val="24"/>
        </w:rPr>
        <w:t>οδηγεί σε ακυβερνησία και οδηγεί τον τόπο σε αστάθεια. Οι ίδιοι, λοιπόν, ισχυρίζονται πως θέλουν ισχυρές και σταθερές κυβερνήσεις.</w:t>
      </w:r>
    </w:p>
    <w:p w14:paraId="45E64FD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Ποιοι, όμως, είναι αυτοί που σήμερα λένε πως θέλουν ισχυρές και σταθερές </w:t>
      </w:r>
      <w:r>
        <w:rPr>
          <w:rFonts w:eastAsia="Times New Roman" w:cs="Times New Roman"/>
          <w:szCs w:val="24"/>
        </w:rPr>
        <w:t>κυβερνήσεις; Είναι ή δεν είναι οι ίδιοι άνθρωποι, το ίδιο πολιτικό προσωπικό που από την αμέσως επομένη των εκλογών, που έγινε η Κυβέρνηση ΣΥΡΙΖΑ και ΑΝΕΛ, ζητούν από την Κυβέρνηση να παραιτηθεί;</w:t>
      </w:r>
    </w:p>
    <w:p w14:paraId="45E64FD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ότι οι άνθρωποι αυτοί, αυτό το πολιτικό </w:t>
      </w:r>
      <w:r>
        <w:rPr>
          <w:rFonts w:eastAsia="Times New Roman" w:cs="Times New Roman"/>
          <w:szCs w:val="24"/>
        </w:rPr>
        <w:t xml:space="preserve">προσωπικό δεν θέλει σταθερές κυβερνήσεις, θέλει αποκλειστικά τις δικές του κυβερνήσεις. Στο όνομα της δήθεν </w:t>
      </w:r>
      <w:proofErr w:type="spellStart"/>
      <w:r>
        <w:rPr>
          <w:rFonts w:eastAsia="Times New Roman" w:cs="Times New Roman"/>
          <w:szCs w:val="24"/>
        </w:rPr>
        <w:t>κυβερνησιμότητας</w:t>
      </w:r>
      <w:proofErr w:type="spellEnd"/>
      <w:r>
        <w:rPr>
          <w:rFonts w:eastAsia="Times New Roman" w:cs="Times New Roman"/>
          <w:szCs w:val="24"/>
        </w:rPr>
        <w:t xml:space="preserve"> προσπαθείτε να ευνοήσετε τη δική σας θέση στην εξουσία, το δικό σας κράτος πάνω από τη γνώμη και την επιλογή των </w:t>
      </w:r>
      <w:r>
        <w:rPr>
          <w:rFonts w:eastAsia="Times New Roman" w:cs="Times New Roman"/>
          <w:szCs w:val="24"/>
        </w:rPr>
        <w:lastRenderedPageBreak/>
        <w:t>πολιτών. Θέλετε να</w:t>
      </w:r>
      <w:r>
        <w:rPr>
          <w:rFonts w:eastAsia="Times New Roman" w:cs="Times New Roman"/>
          <w:szCs w:val="24"/>
        </w:rPr>
        <w:t xml:space="preserve"> συνεχισθεί το προνόμιο των πενήντα εδρών που νομοθετήθηκε από εσάς, κάτι όμως που δεν αντανακλά τη γνήσια έκφραση της λαϊκής ετυμηγορίας.</w:t>
      </w:r>
    </w:p>
    <w:p w14:paraId="45E64FD2" w14:textId="77777777" w:rsidR="006278D4" w:rsidRDefault="006E6FC2">
      <w:pPr>
        <w:spacing w:after="0" w:line="600" w:lineRule="auto"/>
        <w:jc w:val="center"/>
        <w:rPr>
          <w:rFonts w:eastAsia="Times New Roman"/>
          <w:bCs/>
        </w:rPr>
      </w:pPr>
      <w:r>
        <w:rPr>
          <w:rFonts w:eastAsia="Times New Roman"/>
          <w:bCs/>
        </w:rPr>
        <w:t>(Θόρυβος στην Αίθουσα)</w:t>
      </w:r>
    </w:p>
    <w:p w14:paraId="45E64FD3" w14:textId="77777777" w:rsidR="006278D4" w:rsidRDefault="006E6FC2">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Παρακαλώ πολύ, κάντε ησυχία! Μην αναφερθώ σε ονόματα. Παρακαλώ, κ</w:t>
      </w:r>
      <w:r>
        <w:rPr>
          <w:rFonts w:eastAsia="Times New Roman" w:cs="Times New Roman"/>
          <w:szCs w:val="24"/>
        </w:rPr>
        <w:t>άντε ησυχία!</w:t>
      </w:r>
    </w:p>
    <w:p w14:paraId="45E64FD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ΟΛΥΜΠΙΑ ΤΕΛΙΓΙΟΡΙΔΟΥ:</w:t>
      </w:r>
      <w:r>
        <w:rPr>
          <w:rFonts w:eastAsia="Times New Roman" w:cs="Times New Roman"/>
          <w:szCs w:val="24"/>
        </w:rPr>
        <w:t xml:space="preserve"> Ακούσαμε πριν από λίγο, επίσης, σε αυτή την Αίθουσα τη γεωπολιτική διάσταση της απλής αναλογικής. Και από ποιον κομματικό χώρο ακούστηκε αυτό; Από εκείνον τον κομματικό χώρο που ισχυρίζεται ότι έχει μια βαθιά πατριωτική σ</w:t>
      </w:r>
      <w:r>
        <w:rPr>
          <w:rFonts w:eastAsia="Times New Roman" w:cs="Times New Roman"/>
          <w:szCs w:val="24"/>
        </w:rPr>
        <w:t>τάση και ότι σε περιπτώσεις εθνικής κρίσης πρέπει σύσσωμος ο ελληνικός λαός να έχει ενιαία εθνική στάση.</w:t>
      </w:r>
    </w:p>
    <w:p w14:paraId="45E64FD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Νομίζω ότι η κινδυνολογία και η καταστροφολογία δεν μπορεί να υπάρχει και εξυπηρετεί στην πραγματικότητα αποκλειστικά τους δικούς σας μικροκομματικούς </w:t>
      </w:r>
      <w:r>
        <w:rPr>
          <w:rFonts w:eastAsia="Times New Roman" w:cs="Times New Roman"/>
          <w:szCs w:val="24"/>
        </w:rPr>
        <w:t xml:space="preserve">σχεδιασμούς. Όμως, από το 2012 και μετά, ο ελληνικός λαός απέδειξε ότι αρνείται την ύπαρξη των μονοκομματικών κυβερνήσεων και με τον πιο </w:t>
      </w:r>
      <w:r>
        <w:rPr>
          <w:rFonts w:eastAsia="Times New Roman" w:cs="Times New Roman"/>
          <w:szCs w:val="24"/>
        </w:rPr>
        <w:lastRenderedPageBreak/>
        <w:t xml:space="preserve">κατηγορηματικό τρόπο καταδίκασε απερίφραστα το παλιό δικομματικό σύστημα που οδήγησε, κατά την κρίση του λαού μας, την </w:t>
      </w:r>
      <w:r>
        <w:rPr>
          <w:rFonts w:eastAsia="Times New Roman" w:cs="Times New Roman"/>
          <w:szCs w:val="24"/>
        </w:rPr>
        <w:t>οικονομία μας στην κατάρρευση και ένα πολύ μεγάλο κομμάτι της κοινωνίας μας στην ανέχεια.</w:t>
      </w:r>
    </w:p>
    <w:p w14:paraId="45E64FD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Οι πολίτες με την ψήφο τους απέδειξαν από το 2012 ότι θέλουν συνεννόηση προγραμματικών θέσεων, ώστε να αντιμετωπίσουν από κοινού τα προβλήματα. Η υπεροψία και η αλαζο</w:t>
      </w:r>
      <w:r>
        <w:rPr>
          <w:rFonts w:eastAsia="Times New Roman" w:cs="Times New Roman"/>
          <w:szCs w:val="24"/>
        </w:rPr>
        <w:t xml:space="preserve">νεία των παλιών μεγάλων κομμάτων, που </w:t>
      </w:r>
      <w:r w:rsidRPr="00016457">
        <w:rPr>
          <w:rFonts w:eastAsia="Times New Roman" w:cs="Times New Roman"/>
          <w:color w:val="000000" w:themeColor="text1"/>
          <w:szCs w:val="24"/>
        </w:rPr>
        <w:t>ευνοήθηκε από συστήματα ενισχυμένης αναλογικής, ανήκει καλώς ή κακώς για σας πλέον στο παρελθόν. Η αναλογική εκπροσώπηση των κομμάτων αποτελεί το θεμέλιο ενός ποιοτικού πολιτικού πολιτισμού.</w:t>
      </w:r>
    </w:p>
    <w:p w14:paraId="45E64FD7" w14:textId="77777777" w:rsidR="006278D4" w:rsidRDefault="006E6FC2">
      <w:pPr>
        <w:spacing w:after="0" w:line="600" w:lineRule="auto"/>
        <w:ind w:firstLine="720"/>
        <w:jc w:val="both"/>
        <w:rPr>
          <w:rFonts w:eastAsia="Times New Roman" w:cs="Times New Roman"/>
          <w:szCs w:val="24"/>
        </w:rPr>
      </w:pPr>
      <w:r w:rsidRPr="00A94D68">
        <w:rPr>
          <w:rFonts w:eastAsia="Times New Roman" w:cs="Times New Roman"/>
          <w:szCs w:val="24"/>
        </w:rPr>
        <w:t xml:space="preserve">Κάποιοι άλλοι, βέβαια, εδώ </w:t>
      </w:r>
      <w:r>
        <w:rPr>
          <w:rFonts w:eastAsia="Times New Roman" w:cs="Times New Roman"/>
          <w:szCs w:val="24"/>
        </w:rPr>
        <w:t>μέσα που πριν από καιρό μιλούσαν για έναν δίκαιο εκλογικό νόμο, που μιλούσαν για συνεργασίες στη βάση των προεκλογικών συγκλίσεων, σήμερα αυτοαναιρούνται. Το κάνουν αυτό με την ελπίδα ότι θα επιστρέψουν στην εξουσία, έστω και ως κομπάρσοι. Είναι η προσπάθε</w:t>
      </w:r>
      <w:r>
        <w:rPr>
          <w:rFonts w:eastAsia="Times New Roman" w:cs="Times New Roman"/>
          <w:szCs w:val="24"/>
        </w:rPr>
        <w:t xml:space="preserve">ια του </w:t>
      </w:r>
      <w:r>
        <w:rPr>
          <w:rFonts w:eastAsia="Times New Roman" w:cs="Times New Roman"/>
          <w:szCs w:val="24"/>
        </w:rPr>
        <w:lastRenderedPageBreak/>
        <w:t>κάθε λογής κατεστημένου</w:t>
      </w:r>
      <w:r>
        <w:rPr>
          <w:rFonts w:eastAsia="Times New Roman" w:cs="Times New Roman"/>
          <w:szCs w:val="24"/>
        </w:rPr>
        <w:t>,</w:t>
      </w:r>
      <w:r>
        <w:rPr>
          <w:rFonts w:eastAsia="Times New Roman" w:cs="Times New Roman"/>
          <w:szCs w:val="24"/>
        </w:rPr>
        <w:t xml:space="preserve"> να επιβάλει την κυριαρχία του και το υπερεγώ του. Η απλή αναλογική είναι αυτή που ταυτίζεται με τις επιθυμίες του ελληνικού λαού.</w:t>
      </w:r>
    </w:p>
    <w:p w14:paraId="45E64FD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Να μη φοβηθούμε, λοιπόν, την κρίση του λαού μας, να μη φοβηθούμε την κρίση της νεολαίας μας, ν</w:t>
      </w:r>
      <w:r>
        <w:rPr>
          <w:rFonts w:eastAsia="Times New Roman" w:cs="Times New Roman"/>
          <w:szCs w:val="24"/>
        </w:rPr>
        <w:t>α μη φοβηθούμε τους δεκαεπτάχρονους</w:t>
      </w:r>
      <w:r>
        <w:rPr>
          <w:rFonts w:eastAsia="Times New Roman" w:cs="Times New Roman"/>
          <w:szCs w:val="24"/>
        </w:rPr>
        <w:t>,</w:t>
      </w:r>
      <w:r>
        <w:rPr>
          <w:rFonts w:eastAsia="Times New Roman" w:cs="Times New Roman"/>
          <w:szCs w:val="24"/>
        </w:rPr>
        <w:t xml:space="preserve"> που με την εξέλιξη της τεχνολογίας είναι ήδη πολίτες του κόσμου. Να αφουγκραστούμε το καινούργιο και να το αφήσουμε να γεννηθεί. Να δώσουμε τον πρώτο λόγο και τον πρώτο ρόλο στον λαό μας και στη νεολαία μας.</w:t>
      </w:r>
    </w:p>
    <w:p w14:paraId="45E64FD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ολύ.</w:t>
      </w:r>
    </w:p>
    <w:p w14:paraId="45E64FDA" w14:textId="77777777" w:rsidR="006278D4" w:rsidRDefault="006E6FC2">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45E64FDB" w14:textId="77777777" w:rsidR="006278D4" w:rsidRDefault="006E6FC2">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 xml:space="preserve">Ευχαριστούμε πολύ, κυρία </w:t>
      </w:r>
      <w:proofErr w:type="spellStart"/>
      <w:r>
        <w:rPr>
          <w:rFonts w:eastAsia="Times New Roman" w:cs="Times New Roman"/>
          <w:szCs w:val="24"/>
        </w:rPr>
        <w:t>Τελιγιορίδου</w:t>
      </w:r>
      <w:proofErr w:type="spellEnd"/>
      <w:r>
        <w:rPr>
          <w:rFonts w:eastAsia="Times New Roman" w:cs="Times New Roman"/>
          <w:szCs w:val="24"/>
        </w:rPr>
        <w:t>.</w:t>
      </w:r>
    </w:p>
    <w:p w14:paraId="45E64FD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Ο συνάδελφος ο κ. Νικολόπουλος έχει τον λόγο. Σας ενημερώνω ότι ύστερα είναι ο κ. </w:t>
      </w:r>
      <w:proofErr w:type="spellStart"/>
      <w:r>
        <w:rPr>
          <w:rFonts w:eastAsia="Times New Roman" w:cs="Times New Roman"/>
          <w:szCs w:val="24"/>
        </w:rPr>
        <w:t>Βαρδάκης</w:t>
      </w:r>
      <w:proofErr w:type="spellEnd"/>
      <w:r>
        <w:rPr>
          <w:rFonts w:eastAsia="Times New Roman" w:cs="Times New Roman"/>
          <w:szCs w:val="24"/>
        </w:rPr>
        <w:t xml:space="preserve">, ο κ. </w:t>
      </w:r>
      <w:proofErr w:type="spellStart"/>
      <w:r>
        <w:rPr>
          <w:rFonts w:eastAsia="Times New Roman" w:cs="Times New Roman"/>
          <w:szCs w:val="24"/>
        </w:rPr>
        <w:t>Δουζίνας</w:t>
      </w:r>
      <w:proofErr w:type="spellEnd"/>
      <w:r>
        <w:rPr>
          <w:rFonts w:eastAsia="Times New Roman" w:cs="Times New Roman"/>
          <w:szCs w:val="24"/>
        </w:rPr>
        <w:t xml:space="preserve"> και κλείνει η λίστα των ομιλητών </w:t>
      </w:r>
      <w:r>
        <w:rPr>
          <w:rFonts w:eastAsia="Times New Roman" w:cs="Times New Roman"/>
          <w:szCs w:val="24"/>
        </w:rPr>
        <w:t>Βουλευτών.</w:t>
      </w:r>
    </w:p>
    <w:p w14:paraId="45E64FD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Θα μιλήσει ο Πρόεδρος της Ένωσης Κεντρώων κ. Λεβέντης και ύστερα θα λάβουν τον λόγο για τρία με τέσσερα λεπτά οι εισηγητές και οι αγορητές και μετά οι υπόλοιποι πολιτικοί Αρχηγοί. Ενδιάμεσα, θα μιλήσει και ο Υπουργός Εσωτερικών, δηλαδή αφού μιλή</w:t>
      </w:r>
      <w:r>
        <w:rPr>
          <w:rFonts w:eastAsia="Times New Roman" w:cs="Times New Roman"/>
          <w:szCs w:val="24"/>
        </w:rPr>
        <w:t>σουν και οι εισηγητές-αγορητές και θα κλείσει, θα συνοψίσει.</w:t>
      </w:r>
    </w:p>
    <w:p w14:paraId="45E64FD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Ορίστε, κύριε Νικολόπουλε, έχετε τον λόγο.</w:t>
      </w:r>
    </w:p>
    <w:p w14:paraId="45E64FD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8"/>
        </w:rPr>
        <w:t xml:space="preserve">Κυρίες και κύριοι συνάδελφοι, </w:t>
      </w:r>
      <w:r>
        <w:rPr>
          <w:rFonts w:eastAsia="Times New Roman" w:cs="Times New Roman"/>
          <w:szCs w:val="24"/>
        </w:rPr>
        <w:t>νομίζω ότι φθάνει να σκεφτούμε</w:t>
      </w:r>
      <w:r>
        <w:rPr>
          <w:rFonts w:eastAsia="Times New Roman" w:cs="Times New Roman"/>
          <w:szCs w:val="24"/>
        </w:rPr>
        <w:t>,</w:t>
      </w:r>
      <w:r>
        <w:rPr>
          <w:rFonts w:eastAsia="Times New Roman" w:cs="Times New Roman"/>
          <w:szCs w:val="24"/>
        </w:rPr>
        <w:t xml:space="preserve"> εάν ήταν μονοκομματική ή πολυκομματική η </w:t>
      </w:r>
      <w:r>
        <w:rPr>
          <w:rFonts w:eastAsia="Times New Roman" w:cs="Times New Roman"/>
          <w:szCs w:val="24"/>
        </w:rPr>
        <w:t>κ</w:t>
      </w:r>
      <w:r>
        <w:rPr>
          <w:rFonts w:eastAsia="Times New Roman" w:cs="Times New Roman"/>
          <w:szCs w:val="24"/>
        </w:rPr>
        <w:t>υβέρνηση εκείνη που αντιμ</w:t>
      </w:r>
      <w:r>
        <w:rPr>
          <w:rFonts w:eastAsia="Times New Roman" w:cs="Times New Roman"/>
          <w:szCs w:val="24"/>
        </w:rPr>
        <w:t>ετώπισε την κρίση των Ιμίων, για να απαντήσουμε στους συναδέλφους που πέρασαν από το Βήμα και είπαν</w:t>
      </w:r>
      <w:r>
        <w:rPr>
          <w:rFonts w:eastAsia="Times New Roman" w:cs="Times New Roman"/>
          <w:szCs w:val="24"/>
        </w:rPr>
        <w:t>:</w:t>
      </w:r>
      <w:r>
        <w:rPr>
          <w:rFonts w:eastAsia="Times New Roman" w:cs="Times New Roman"/>
          <w:szCs w:val="24"/>
        </w:rPr>
        <w:t xml:space="preserve"> «Πω-πω, σε τέτοιες ώρες δύσκολες, τι κακό μπορεί να κάνει μία πολυκομματική κυβέρνηση;».</w:t>
      </w:r>
    </w:p>
    <w:p w14:paraId="45E64FE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Ξέρετε όλοι συμφωνούν ότι ο τρόπος διακυβέρνησης της χώρας</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t>υπόθεση του κυρίαρχου ελληνικού λαού αλλά και της βούλησης της εθνοσυνέλευσης που καθορίζει ποιος είναι ο εκλογικός νόμος με την ψήφο της. Νομίζω ότι είναι αδήριτη ανάγκη</w:t>
      </w:r>
      <w:r>
        <w:rPr>
          <w:rFonts w:eastAsia="Times New Roman" w:cs="Times New Roman"/>
          <w:szCs w:val="24"/>
        </w:rPr>
        <w:t>,</w:t>
      </w:r>
      <w:r>
        <w:rPr>
          <w:rFonts w:eastAsia="Times New Roman" w:cs="Times New Roman"/>
          <w:szCs w:val="24"/>
        </w:rPr>
        <w:t xml:space="preserve"> να διαμορφωθεί και να εμπεδωθεί μία νέα κουλτούρα </w:t>
      </w:r>
      <w:r>
        <w:rPr>
          <w:rFonts w:eastAsia="Times New Roman" w:cs="Times New Roman"/>
          <w:szCs w:val="24"/>
        </w:rPr>
        <w:lastRenderedPageBreak/>
        <w:t>διακυβέρνησης και για πρώτη φορά δ</w:t>
      </w:r>
      <w:r>
        <w:rPr>
          <w:rFonts w:eastAsia="Times New Roman" w:cs="Times New Roman"/>
          <w:szCs w:val="24"/>
        </w:rPr>
        <w:t>ιαπιστώνω ότι δημοσκοπήσεις που υπήρξαν και δείχνουν ότι το μεγαλύτερο μέρος των ψηφοφόρων της Νέας Δημοκρατίας συμφωνεί, δεν είδαν το φως της δημοσιότητας.</w:t>
      </w:r>
    </w:p>
    <w:p w14:paraId="45E64FE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Φαίνεται ότι το ζητά ο κόσμος να μάθουμε να προετοιμάζουμε προγραμματικές συμφωνίες και από το γεγο</w:t>
      </w:r>
      <w:r>
        <w:rPr>
          <w:rFonts w:eastAsia="Times New Roman" w:cs="Times New Roman"/>
          <w:szCs w:val="24"/>
        </w:rPr>
        <w:t xml:space="preserve">νός ότι τα τελευταία χρόνια δίνει αυτά τα χαμηλά ποσοστά στα κυρίαρχα κόμματα της Μεταπολίτευσης. Αυτό είναι κάτι που δεν μπορεί να αμφισβητηθεί. Δεν είναι θέμα μίας δημοσκόπησης. </w:t>
      </w:r>
    </w:p>
    <w:p w14:paraId="45E64FE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Κάνοντας τώρα την αποτίμηση των μεταπολιτευτικών χρόνων, </w:t>
      </w:r>
      <w:proofErr w:type="spellStart"/>
      <w:r>
        <w:rPr>
          <w:rFonts w:eastAsia="Times New Roman" w:cs="Times New Roman"/>
          <w:szCs w:val="24"/>
        </w:rPr>
        <w:t>οδηγούμεθα</w:t>
      </w:r>
      <w:proofErr w:type="spellEnd"/>
      <w:r>
        <w:rPr>
          <w:rFonts w:eastAsia="Times New Roman" w:cs="Times New Roman"/>
          <w:szCs w:val="24"/>
        </w:rPr>
        <w:t xml:space="preserve"> στο συμ</w:t>
      </w:r>
      <w:r>
        <w:rPr>
          <w:rFonts w:eastAsia="Times New Roman" w:cs="Times New Roman"/>
          <w:szCs w:val="24"/>
        </w:rPr>
        <w:t xml:space="preserve">πέρασμα ότι υποτιμήθηκε η λαϊκή βούληση με την πειραγμένη αντιπροσωπευτικότητα στη Βουλή στον βωμό της </w:t>
      </w:r>
      <w:proofErr w:type="spellStart"/>
      <w:r>
        <w:rPr>
          <w:rFonts w:eastAsia="Times New Roman" w:cs="Times New Roman"/>
          <w:szCs w:val="24"/>
        </w:rPr>
        <w:t>κυβερνησιμότητας</w:t>
      </w:r>
      <w:proofErr w:type="spellEnd"/>
      <w:r>
        <w:rPr>
          <w:rFonts w:eastAsia="Times New Roman" w:cs="Times New Roman"/>
          <w:szCs w:val="24"/>
        </w:rPr>
        <w:t>. Θυμόμαστε όλοι τις μακρές μεθοδεύσεις των εκλογικών συστημάτων. Τελικά όσοι ήμασταν εδώ</w:t>
      </w:r>
      <w:r>
        <w:rPr>
          <w:rFonts w:eastAsia="Times New Roman" w:cs="Times New Roman"/>
          <w:szCs w:val="24"/>
        </w:rPr>
        <w:t>,</w:t>
      </w:r>
      <w:r>
        <w:rPr>
          <w:rFonts w:eastAsia="Times New Roman" w:cs="Times New Roman"/>
          <w:szCs w:val="24"/>
        </w:rPr>
        <w:t xml:space="preserve"> έχουμε τη δική μας ευθύνη γι’ αυτήν την κληρονομική ολιγαρχία. Αυτή είναι η ουσία, η αλήθεια. Δεν έχει σημασία που ο όρος ενδεχομένως να είναι αδόκιμος. Σημασία έχει ότι σφάλλαμε και ότι οι μονοκομματικές, οι παντοδύναμες κυβερνήσεις δεν απέτρεψαν τη συμφ</w:t>
      </w:r>
      <w:r>
        <w:rPr>
          <w:rFonts w:eastAsia="Times New Roman" w:cs="Times New Roman"/>
          <w:szCs w:val="24"/>
        </w:rPr>
        <w:t>ορά που ζούμε τα τελευταία χρόνια. Αυτό συνέβη και με τη δική μας σύμπραξη ή τη δική μας ανοχή.</w:t>
      </w:r>
    </w:p>
    <w:p w14:paraId="45E64FE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Ακούω, επίσης, από συναδέλφους που σέβομαι την άποψή τους</w:t>
      </w:r>
      <w:r>
        <w:rPr>
          <w:rFonts w:eastAsia="Times New Roman" w:cs="Times New Roman"/>
          <w:szCs w:val="24"/>
        </w:rPr>
        <w:t xml:space="preserve"> αλλά και από τα γνωστά «παπαγαλάκια» της διαπλοκής που δεν τους τιμώ καθόλου, να υποστηρίζουν ότι η απλή αναλογική θα συσσωρεύσει πολλά δεινά στον τόπο. Κινδυνολογούν ολημερίς ότι ο κίνδυνος της ακυβερνησίας θα οδηγήσει τη χώρα σε μία παρατεταμένη περιπέτ</w:t>
      </w:r>
      <w:r>
        <w:rPr>
          <w:rFonts w:eastAsia="Times New Roman" w:cs="Times New Roman"/>
          <w:szCs w:val="24"/>
        </w:rPr>
        <w:t>εια. Αρκεί να δει ποιοι είναι οι ιεροκήρυκες</w:t>
      </w:r>
      <w:r>
        <w:rPr>
          <w:rFonts w:eastAsia="Times New Roman" w:cs="Times New Roman"/>
          <w:szCs w:val="24"/>
        </w:rPr>
        <w:t>,</w:t>
      </w:r>
      <w:r>
        <w:rPr>
          <w:rFonts w:eastAsia="Times New Roman" w:cs="Times New Roman"/>
          <w:szCs w:val="24"/>
        </w:rPr>
        <w:t xml:space="preserve"> για να καταλάβει ποιοι είναι και οι σκοποί τους. </w:t>
      </w:r>
    </w:p>
    <w:p w14:paraId="45E64FE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Θα έλεγα απόψε να προτείνουμε, </w:t>
      </w:r>
      <w:r>
        <w:rPr>
          <w:rFonts w:eastAsia="Times New Roman" w:cs="Times New Roman"/>
          <w:szCs w:val="28"/>
        </w:rPr>
        <w:t xml:space="preserve">κυρίες και κύριοι συνάδελφοι, </w:t>
      </w:r>
      <w:r>
        <w:rPr>
          <w:rFonts w:eastAsia="Times New Roman" w:cs="Times New Roman"/>
          <w:szCs w:val="24"/>
        </w:rPr>
        <w:t>τις απόψεις αυτές για Όσκαρ υποκρισίας. Κοιτάξτε ποιοι είναι αυτοί που κινδυνολογούν, εκείνοι που ο</w:t>
      </w:r>
      <w:r>
        <w:rPr>
          <w:rFonts w:eastAsia="Times New Roman" w:cs="Times New Roman"/>
          <w:szCs w:val="24"/>
        </w:rPr>
        <w:t xml:space="preserve">δήγησαν το κράτος στην πτώχευση και την κοινωνία σ’ αυτή τη βαθιά κρίση είτε ως Υπουργοί είτε ως κοινοβουλευτικοί βαστάζοι αυτής της διαπλοκής. Ο τόπος πληρώνει με φτώχεια, με λουκέτα, με ανεργία, με απελπισία, το τίμημα αυτών των </w:t>
      </w:r>
      <w:proofErr w:type="spellStart"/>
      <w:r>
        <w:rPr>
          <w:rFonts w:eastAsia="Times New Roman" w:cs="Times New Roman"/>
          <w:szCs w:val="24"/>
        </w:rPr>
        <w:t>πρωθυπουργοκεντρικών</w:t>
      </w:r>
      <w:proofErr w:type="spellEnd"/>
      <w:r>
        <w:rPr>
          <w:rFonts w:eastAsia="Times New Roman" w:cs="Times New Roman"/>
          <w:szCs w:val="24"/>
        </w:rPr>
        <w:t xml:space="preserve"> κυβε</w:t>
      </w:r>
      <w:r>
        <w:rPr>
          <w:rFonts w:eastAsia="Times New Roman" w:cs="Times New Roman"/>
          <w:szCs w:val="24"/>
        </w:rPr>
        <w:t>ρνήσεων.</w:t>
      </w:r>
    </w:p>
    <w:p w14:paraId="45E64FE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Συμπερασματικά οι μονοκομματικές κυβερνήσεις όχι μόνο δεν απέτρεψαν την κρίση αλλά κάποιες τη δημιούργησαν κιόλας. Ποια είναι η εμπιστοσύνη στην παντοδύναμη, αυταρχική αρχή του </w:t>
      </w:r>
      <w:r>
        <w:rPr>
          <w:rFonts w:eastAsia="Times New Roman" w:cs="Times New Roman"/>
          <w:szCs w:val="24"/>
        </w:rPr>
        <w:t>ενός,</w:t>
      </w:r>
      <w:r>
        <w:rPr>
          <w:rFonts w:eastAsia="Times New Roman" w:cs="Times New Roman"/>
          <w:szCs w:val="24"/>
        </w:rPr>
        <w:t xml:space="preserve"> που αγνοεί τη λαϊκή βούληση; </w:t>
      </w:r>
    </w:p>
    <w:p w14:paraId="45E64FE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Νομίζω πως η απλή αναλογική είναι </w:t>
      </w:r>
      <w:r>
        <w:rPr>
          <w:rFonts w:eastAsia="Times New Roman" w:cs="Times New Roman"/>
          <w:szCs w:val="24"/>
        </w:rPr>
        <w:t xml:space="preserve">ώριμο αίτημα των καιρών. Έρχεται να αντικαταστήσει αυτό το «εγώ» με το «εμείς». Φέρνει αυτόν τον άνεμο των συνεργασιών και φτιάχνει μία άλλη νοοτροπία. Παύουν, λοιπόν, οι λίγοι να διαφεντεύουν τους πολλούς. Θα έχει αξία η διαφορετικότητα. </w:t>
      </w:r>
    </w:p>
    <w:p w14:paraId="45E64FE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Στη σημερινή, λο</w:t>
      </w:r>
      <w:r>
        <w:rPr>
          <w:rFonts w:eastAsia="Times New Roman" w:cs="Times New Roman"/>
          <w:szCs w:val="24"/>
        </w:rPr>
        <w:t>ιπόν, κυβερνητική πρόταση το Χριστιανοδημοκρατικό Κόμμα Ελλάδος κατέθεσε τις δικές του βελτιωτικές προτάσεις. Όμως επειδή στα ουσιώδη συμφωνούμε, παρ</w:t>
      </w:r>
      <w:r>
        <w:rPr>
          <w:rFonts w:eastAsia="Times New Roman" w:cs="Times New Roman"/>
          <w:szCs w:val="24"/>
        </w:rPr>
        <w:t xml:space="preserve">’ </w:t>
      </w:r>
      <w:r>
        <w:rPr>
          <w:rFonts w:eastAsia="Times New Roman" w:cs="Times New Roman"/>
          <w:szCs w:val="24"/>
        </w:rPr>
        <w:t>ότι στα επιμέρους κρατάμε τις δικές μας απόψεις, εμείς σήμερα ψηφίζουμε «</w:t>
      </w:r>
      <w:r>
        <w:rPr>
          <w:rFonts w:eastAsia="Times New Roman" w:cs="Times New Roman"/>
          <w:szCs w:val="24"/>
        </w:rPr>
        <w:t>ναι</w:t>
      </w:r>
      <w:r>
        <w:rPr>
          <w:rFonts w:eastAsia="Times New Roman" w:cs="Times New Roman"/>
          <w:szCs w:val="24"/>
        </w:rPr>
        <w:t xml:space="preserve">». </w:t>
      </w:r>
    </w:p>
    <w:p w14:paraId="45E64FE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Με βάση αυτές τις εκλογικ</w:t>
      </w:r>
      <w:r>
        <w:rPr>
          <w:rFonts w:eastAsia="Times New Roman" w:cs="Times New Roman"/>
          <w:szCs w:val="24"/>
        </w:rPr>
        <w:t xml:space="preserve">ές επιδόσεις που σας είπα λίγο πριν, είναι βέβαιο ότι η ψήφιση αυτού του εκλογικού νόμου δεν αρχίζει και δεν τελειώνει εδώ. </w:t>
      </w:r>
      <w:r>
        <w:rPr>
          <w:rFonts w:eastAsia="Times New Roman" w:cs="Times New Roman"/>
          <w:szCs w:val="24"/>
        </w:rPr>
        <w:t>Β</w:t>
      </w:r>
      <w:r>
        <w:rPr>
          <w:rFonts w:eastAsia="Times New Roman" w:cs="Times New Roman"/>
          <w:szCs w:val="24"/>
        </w:rPr>
        <w:t xml:space="preserve">εβαίως είναι πολλά τα ανοιχτά ζητήματα που θα </w:t>
      </w:r>
      <w:r>
        <w:rPr>
          <w:rFonts w:eastAsia="Times New Roman" w:cs="Times New Roman"/>
          <w:szCs w:val="24"/>
        </w:rPr>
        <w:lastRenderedPageBreak/>
        <w:t>πρέπει να δούμε και να αντιμετωπίσουμε, από τους τριακόσιους της Βουλής μέχρι τις μεγ</w:t>
      </w:r>
      <w:r>
        <w:rPr>
          <w:rFonts w:eastAsia="Times New Roman" w:cs="Times New Roman"/>
          <w:szCs w:val="24"/>
        </w:rPr>
        <w:t xml:space="preserve">άλες εκλογικές περιφέρειες. Τα ερωτήματα και τα ζητήματα είναι πολλά και περιμένουν με ειλικρίνεια να απαντήσουμε. </w:t>
      </w:r>
    </w:p>
    <w:p w14:paraId="45E64FE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σας πω ότι οι Έλληνες </w:t>
      </w:r>
      <w:r>
        <w:rPr>
          <w:rFonts w:eastAsia="Times New Roman" w:cs="Times New Roman"/>
          <w:szCs w:val="24"/>
        </w:rPr>
        <w:t>χ</w:t>
      </w:r>
      <w:r>
        <w:rPr>
          <w:rFonts w:eastAsia="Times New Roman" w:cs="Times New Roman"/>
          <w:szCs w:val="24"/>
        </w:rPr>
        <w:t>ριστιανοδημοκράτες</w:t>
      </w:r>
      <w:r>
        <w:rPr>
          <w:rFonts w:eastAsia="Times New Roman" w:cs="Times New Roman"/>
          <w:szCs w:val="24"/>
        </w:rPr>
        <w:t>,</w:t>
      </w:r>
      <w:r>
        <w:rPr>
          <w:rFonts w:eastAsia="Times New Roman" w:cs="Times New Roman"/>
          <w:szCs w:val="24"/>
        </w:rPr>
        <w:t xml:space="preserve"> αναγνωρίζουμε πως η απλή αναλογική</w:t>
      </w:r>
      <w:r>
        <w:rPr>
          <w:rFonts w:eastAsia="Times New Roman" w:cs="Times New Roman"/>
          <w:szCs w:val="24"/>
        </w:rPr>
        <w:t>,</w:t>
      </w:r>
      <w:r>
        <w:rPr>
          <w:rFonts w:eastAsia="Times New Roman" w:cs="Times New Roman"/>
          <w:szCs w:val="24"/>
        </w:rPr>
        <w:t xml:space="preserve"> αποτελεί όντως και απαιτεί ευρύτερες συνα</w:t>
      </w:r>
      <w:r>
        <w:rPr>
          <w:rFonts w:eastAsia="Times New Roman" w:cs="Times New Roman"/>
          <w:szCs w:val="24"/>
        </w:rPr>
        <w:t>ινέσεις και συνεργασίες. Γνωρίζουμε ότι μέχρι σήμερα αυτό το σύστημα μάς έφερε εδώ. Μια ολόκληρη χώρα συχνά πυκνά γινόταν όμηρος αυτού του κλειστού πρωθυπουργικού περιβάλλοντος και ολόκληρες κυβερνήσεις ή και κόμματα ακυρώνονταν μαζί με την ελεύθερη βούλησ</w:t>
      </w:r>
      <w:r>
        <w:rPr>
          <w:rFonts w:eastAsia="Times New Roman" w:cs="Times New Roman"/>
          <w:szCs w:val="24"/>
        </w:rPr>
        <w:t xml:space="preserve">η των Βουλευτών. </w:t>
      </w:r>
    </w:p>
    <w:p w14:paraId="45E64FE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 απλή αναλογική, κυρίες και κύριοι συνάδελφοι, θα μας κρίνει όλους πιο αυστηρά και εδώ είμαστε για να κριθούμε</w:t>
      </w:r>
      <w:r>
        <w:rPr>
          <w:rFonts w:eastAsia="Times New Roman" w:cs="Times New Roman"/>
          <w:szCs w:val="24"/>
        </w:rPr>
        <w:t>,</w:t>
      </w:r>
      <w:r>
        <w:rPr>
          <w:rFonts w:eastAsia="Times New Roman" w:cs="Times New Roman"/>
          <w:szCs w:val="24"/>
        </w:rPr>
        <w:t xml:space="preserve"> για το εάν μπορούμε να συνεργαστούμε </w:t>
      </w:r>
      <w:r>
        <w:rPr>
          <w:rFonts w:eastAsia="Times New Roman" w:cs="Times New Roman"/>
          <w:szCs w:val="24"/>
        </w:rPr>
        <w:t>κ</w:t>
      </w:r>
      <w:r>
        <w:rPr>
          <w:rFonts w:eastAsia="Times New Roman" w:cs="Times New Roman"/>
          <w:szCs w:val="24"/>
        </w:rPr>
        <w:t xml:space="preserve">αι εκεί μπορούμε να το κάνουμε αυτό. </w:t>
      </w:r>
    </w:p>
    <w:p w14:paraId="45E64FE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5E64FEC"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Ο κ. </w:t>
      </w:r>
      <w:proofErr w:type="spellStart"/>
      <w:r>
        <w:rPr>
          <w:rFonts w:eastAsia="Times New Roman" w:cs="Times New Roman"/>
          <w:szCs w:val="24"/>
        </w:rPr>
        <w:t>Βαρδάκης</w:t>
      </w:r>
      <w:proofErr w:type="spellEnd"/>
      <w:r>
        <w:rPr>
          <w:rFonts w:eastAsia="Times New Roman" w:cs="Times New Roman"/>
          <w:szCs w:val="24"/>
        </w:rPr>
        <w:t xml:space="preserve"> έχει τον λόγο. </w:t>
      </w:r>
    </w:p>
    <w:p w14:paraId="45E64FED"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Ευχαριστώ, κύριε Πρόεδρε. </w:t>
      </w:r>
    </w:p>
    <w:p w14:paraId="45E64FE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Άκουσα προηγουμένως κάποιον συνάδελφο της Αξιωματικής Αντιπολίτευσης να λέει στον πρόλογό του «ας κουβεντιάσουμε και ας πούμε το </w:t>
      </w:r>
      <w:r>
        <w:rPr>
          <w:rFonts w:eastAsia="Times New Roman" w:cs="Times New Roman"/>
          <w:szCs w:val="24"/>
        </w:rPr>
        <w:t>χ</w:t>
      </w:r>
      <w:r>
        <w:rPr>
          <w:rFonts w:eastAsia="Times New Roman" w:cs="Times New Roman"/>
          <w:szCs w:val="24"/>
        </w:rPr>
        <w:t xml:space="preserve"> σενάριο». </w:t>
      </w:r>
    </w:p>
    <w:p w14:paraId="45E64FE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Αυτά τα σενάρια, κύριοι συνάδελφοι τη</w:t>
      </w:r>
      <w:r>
        <w:rPr>
          <w:rFonts w:eastAsia="Times New Roman" w:cs="Times New Roman"/>
          <w:szCs w:val="24"/>
        </w:rPr>
        <w:t>ς Αξιωματικής Αντιπολίτευσης, κάνατε τόσα χρόνια και φέρατε τη χώρα σε αυτή την κατάσταση. Με σενάρια μιλούσατε και μάλιστα επιστημονικής φαντασίας.</w:t>
      </w:r>
    </w:p>
    <w:p w14:paraId="45E64FF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χρόνια τώρα το εκλογικό σύστημα της χώρας πάσχει, αφού απαξιώνεται η πολιτική</w:t>
      </w:r>
      <w:r>
        <w:rPr>
          <w:rFonts w:eastAsia="Times New Roman" w:cs="Times New Roman"/>
          <w:szCs w:val="24"/>
        </w:rPr>
        <w:t xml:space="preserve"> και αποδυναμώνονται οι δημοκρατικοί θεσμοί. Εκλείπει η εμπιστοσύνη των πολιτών στους αντιπροσωπευτικούς θεσμούς. Υπάρχουν παθογένειες, ακόμα και εδώ με το σύστημα της ενισχυμένης αναλογικής, προνόμια και πάλι προνόμια για να εξασφαλίζουν κάποιοι τις θέσει</w:t>
      </w:r>
      <w:r>
        <w:rPr>
          <w:rFonts w:eastAsia="Times New Roman" w:cs="Times New Roman"/>
          <w:szCs w:val="24"/>
        </w:rPr>
        <w:t xml:space="preserve">ς τους. </w:t>
      </w:r>
    </w:p>
    <w:p w14:paraId="45E64FF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Υπήρξε επιδίωξη πολλών η ψήφιση ενός συστήματος</w:t>
      </w:r>
      <w:r>
        <w:rPr>
          <w:rFonts w:eastAsia="Times New Roman" w:cs="Times New Roman"/>
          <w:szCs w:val="24"/>
        </w:rPr>
        <w:t>,</w:t>
      </w:r>
      <w:r>
        <w:rPr>
          <w:rFonts w:eastAsia="Times New Roman" w:cs="Times New Roman"/>
          <w:szCs w:val="24"/>
        </w:rPr>
        <w:t xml:space="preserve"> που θα διασφαλίζει την παραμονή των εκάστοτε κυβερνώντων στην εξουσία με πριμοδότηση μπόνους για το πρώτο κόμμα πενήντα εδρών. </w:t>
      </w:r>
    </w:p>
    <w:p w14:paraId="45E64FF2"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5E64FF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κύριοι συνάδελφοι, να κάνετε ησυχία! </w:t>
      </w:r>
    </w:p>
    <w:p w14:paraId="45E64FF4" w14:textId="77777777" w:rsidR="006278D4" w:rsidRDefault="006E6FC2">
      <w:pPr>
        <w:spacing w:after="0" w:line="600" w:lineRule="auto"/>
        <w:ind w:firstLine="720"/>
        <w:jc w:val="both"/>
        <w:rPr>
          <w:rFonts w:eastAsia="Times New Roman" w:cs="Times New Roman"/>
          <w:szCs w:val="24"/>
        </w:rPr>
      </w:pPr>
      <w:r w:rsidRPr="00521529">
        <w:rPr>
          <w:rFonts w:eastAsia="Times New Roman" w:cs="Times New Roman"/>
          <w:b/>
          <w:szCs w:val="24"/>
        </w:rPr>
        <w:lastRenderedPageBreak/>
        <w:t>ΣΩΚΡΑΤΗΣ ΒΑΡΔΑΚΗΣ:</w:t>
      </w:r>
      <w:r>
        <w:rPr>
          <w:rFonts w:eastAsia="Times New Roman" w:cs="Times New Roman"/>
          <w:szCs w:val="24"/>
        </w:rPr>
        <w:t xml:space="preserve"> </w:t>
      </w:r>
      <w:r>
        <w:rPr>
          <w:rFonts w:eastAsia="Times New Roman" w:cs="Times New Roman"/>
          <w:szCs w:val="24"/>
        </w:rPr>
        <w:t xml:space="preserve">Ο δικομματισμός ήταν μόνο αυτός ικανός να εξασφαλίζει τις θέσεις των γνωστών αγνώστων. Υπηρετούνταν μια ζωή οι κομματικές σκοπιμότητες, που παρέχουν απόλυτη πλειοψηφία εδρών στη Βουλή. </w:t>
      </w:r>
    </w:p>
    <w:p w14:paraId="45E64FF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το νέο σύστημα εισάγεται η απλή αναλογική και ενισχύοντας τον πλουραλισμό θα υπάρξει πολυφωνία, δημοκρατικός διάλογος, αναζήτηση συναίνεσης στη λήψη αποφάσεων και σίγουρα αυστηρότερος κοινοβουλευτικός έλεγχος. Θα καλυφθεί το αίσθημα αποκλεισμού μεγάλης με</w:t>
      </w:r>
      <w:r>
        <w:rPr>
          <w:rFonts w:eastAsia="Times New Roman" w:cs="Times New Roman"/>
          <w:szCs w:val="24"/>
        </w:rPr>
        <w:t>ρίδας πολιτών. Επίσης ενισχύονται τα δημοκρατικά αντανακλαστικά, θα δοθεί το δικαίωμα στη νέα γενιά να εκφραστεί και –πιστέψτε με- έχει να πει πάρα πολλά. Θα καλυφθεί η ανάγκη για εμπλοκή μεγαλύτερου μέρους πληθυσμού στις πολιτικές διαδικασίες και θα εναρμ</w:t>
      </w:r>
      <w:r>
        <w:rPr>
          <w:rFonts w:eastAsia="Times New Roman" w:cs="Times New Roman"/>
          <w:szCs w:val="24"/>
        </w:rPr>
        <w:t xml:space="preserve">ονιστεί πλήρως με τη σύγχρονη ευρωπαϊκή τάση. Ο λαός μας χρειάζεται δίκαιη, ισότιμη, νόμιμη, δημοκρατική αντιπροσώπευση και θα την έχει μέσα από το υπό ψήφιση νομοσχέδιο. </w:t>
      </w:r>
    </w:p>
    <w:p w14:paraId="45E64FF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Άκουσα από Βουλευτή της Αξιωματικής Αντιπολίτευσης χθες να μιλάει για «κουκιά» και ε</w:t>
      </w:r>
      <w:r>
        <w:rPr>
          <w:rFonts w:eastAsia="Times New Roman" w:cs="Times New Roman"/>
          <w:szCs w:val="24"/>
        </w:rPr>
        <w:t>ννοούσε τους νέους ανθρώπους. Εξήντα χιλιάδες είπε ο ένας, σαράντα πέντε χιλιάδες ο άλλος, πόσο ποσοστό θα πάρει ο ΣΥΡΙΖΑ, πόσο η Νέα Δημοκρατία, πόσο το ΠΑΣΟΚ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45E64FF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Κύριοι συνάδελφοι, εμείς δεν μετράμε ούτε με κουκιά ούτε με αριθμούς τους νέους και τις ν</w:t>
      </w:r>
      <w:r>
        <w:rPr>
          <w:rFonts w:eastAsia="Times New Roman" w:cs="Times New Roman"/>
          <w:szCs w:val="24"/>
        </w:rPr>
        <w:t>έες της χώρας μας. Τους δίνουμε ουσιαστικό ρόλο και λόγο, καθώς αποτελούν τη γενιά εκείνη που κινδυνεύει να υποστεί, εάν δεν έχει υποστεί ήδη, τις συνέπειες της κρίσης που εσείς δημιουργήσατε. Την ίδια στιγμή όμως είναι το πιο ζωντανό κομμάτι, το πιο ζωντα</w:t>
      </w:r>
      <w:r>
        <w:rPr>
          <w:rFonts w:eastAsia="Times New Roman" w:cs="Times New Roman"/>
          <w:szCs w:val="24"/>
        </w:rPr>
        <w:t xml:space="preserve">νό κύτταρο της ελληνικής κοινωνίας, στο οποίο στηρίζονται οι ελπίδες για μια δίκαιη υπέρβαση της παρούσας δύσκολης συγκυρίας. </w:t>
      </w:r>
    </w:p>
    <w:p w14:paraId="45E64FF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γώ, κυρίες και κύριοι συνάδελφοι, λέω ότι οι επισημάνσεις, οι προτάσεις, οι σκέψεις οι δικές σας είναι προς τη σωστή κατεύθυνση </w:t>
      </w:r>
      <w:r>
        <w:rPr>
          <w:rFonts w:eastAsia="Times New Roman" w:cs="Times New Roman"/>
          <w:szCs w:val="24"/>
        </w:rPr>
        <w:t xml:space="preserve">για ένα διαφορετικό, δίκαιο εκλογικό σύστημα. </w:t>
      </w:r>
    </w:p>
    <w:p w14:paraId="45E64FF9" w14:textId="77777777" w:rsidR="006278D4" w:rsidRDefault="006E6FC2">
      <w:pPr>
        <w:spacing w:after="0" w:line="600" w:lineRule="auto"/>
        <w:ind w:firstLine="720"/>
        <w:jc w:val="both"/>
        <w:rPr>
          <w:rFonts w:eastAsia="Times New Roman"/>
          <w:szCs w:val="24"/>
        </w:rPr>
      </w:pPr>
      <w:r>
        <w:rPr>
          <w:rFonts w:eastAsia="Times New Roman"/>
          <w:szCs w:val="24"/>
        </w:rPr>
        <w:lastRenderedPageBreak/>
        <w:t>Γιατί είκοσι χρόνια τώρα σε εποχές παντοδυναμίας</w:t>
      </w:r>
      <w:r>
        <w:rPr>
          <w:rFonts w:eastAsia="Times New Roman"/>
          <w:szCs w:val="24"/>
        </w:rPr>
        <w:t>,</w:t>
      </w:r>
      <w:r>
        <w:rPr>
          <w:rFonts w:eastAsia="Times New Roman"/>
          <w:szCs w:val="24"/>
        </w:rPr>
        <w:t xml:space="preserve"> δεν τα φέρνατε στην ελληνική Βουλή, αλλά παραμονές εκλογών ψηφίζατε </w:t>
      </w:r>
      <w:proofErr w:type="spellStart"/>
      <w:r>
        <w:rPr>
          <w:rFonts w:eastAsia="Times New Roman"/>
          <w:szCs w:val="24"/>
        </w:rPr>
        <w:t>καλπονοθευτικούς</w:t>
      </w:r>
      <w:proofErr w:type="spellEnd"/>
      <w:r>
        <w:rPr>
          <w:rFonts w:eastAsia="Times New Roman"/>
          <w:szCs w:val="24"/>
        </w:rPr>
        <w:t xml:space="preserve"> νόμους, νοθεύοντας και παραποιώντας τη βούληση του ελληνικού λαού όπως σας</w:t>
      </w:r>
      <w:r>
        <w:rPr>
          <w:rFonts w:eastAsia="Times New Roman"/>
          <w:szCs w:val="24"/>
        </w:rPr>
        <w:t xml:space="preserve"> συνέφερε; Τώρα θυμηθήκατε και τους Έλληνες του εξωτερικού;</w:t>
      </w:r>
    </w:p>
    <w:p w14:paraId="45E64FFA" w14:textId="77777777" w:rsidR="006278D4" w:rsidRDefault="006E6FC2">
      <w:pPr>
        <w:spacing w:after="0" w:line="600" w:lineRule="auto"/>
        <w:ind w:firstLine="720"/>
        <w:jc w:val="both"/>
        <w:rPr>
          <w:rFonts w:eastAsia="Times New Roman"/>
          <w:szCs w:val="24"/>
        </w:rPr>
      </w:pPr>
      <w:r>
        <w:rPr>
          <w:rFonts w:eastAsia="Times New Roman"/>
          <w:szCs w:val="24"/>
        </w:rPr>
        <w:t>Έχετε περισσό θράσος σήμερα να μιλάτε για ακυβερνησία, για αποσταθεροποίηση, που τάχα θα επιφέρει η απλή αναλογική, προσπαθώντας να πείσετε τον ελληνικό λαό, έναν λαό που έζησε και ζει στο πετσί τ</w:t>
      </w:r>
      <w:r>
        <w:rPr>
          <w:rFonts w:eastAsia="Times New Roman"/>
          <w:szCs w:val="24"/>
        </w:rPr>
        <w:t>ου την ανέχεια, την ανεργία, την φτώχ</w:t>
      </w:r>
      <w:r>
        <w:rPr>
          <w:rFonts w:eastAsia="Times New Roman"/>
          <w:szCs w:val="24"/>
        </w:rPr>
        <w:t>ε</w:t>
      </w:r>
      <w:r>
        <w:rPr>
          <w:rFonts w:eastAsia="Times New Roman"/>
          <w:szCs w:val="24"/>
        </w:rPr>
        <w:t>ια</w:t>
      </w:r>
      <w:r>
        <w:rPr>
          <w:rFonts w:eastAsia="Times New Roman"/>
          <w:szCs w:val="24"/>
        </w:rPr>
        <w:t>,</w:t>
      </w:r>
      <w:r>
        <w:rPr>
          <w:rFonts w:eastAsia="Times New Roman"/>
          <w:szCs w:val="24"/>
        </w:rPr>
        <w:t xml:space="preserve"> από κυβερνήσεις που προέκυψαν από ενισχυμένες αναλογικές, </w:t>
      </w:r>
      <w:proofErr w:type="spellStart"/>
      <w:r>
        <w:rPr>
          <w:rFonts w:eastAsia="Times New Roman"/>
          <w:szCs w:val="24"/>
        </w:rPr>
        <w:t>καλπονοθευτικούς</w:t>
      </w:r>
      <w:proofErr w:type="spellEnd"/>
      <w:r>
        <w:rPr>
          <w:rFonts w:eastAsia="Times New Roman"/>
          <w:szCs w:val="24"/>
        </w:rPr>
        <w:t xml:space="preserve"> νόμους, τις δικές σας κυβερνήσεις.</w:t>
      </w:r>
    </w:p>
    <w:p w14:paraId="45E64FFB" w14:textId="77777777" w:rsidR="006278D4" w:rsidRDefault="006E6FC2">
      <w:pPr>
        <w:spacing w:after="0" w:line="600" w:lineRule="auto"/>
        <w:ind w:firstLine="720"/>
        <w:jc w:val="both"/>
        <w:rPr>
          <w:rFonts w:eastAsia="Times New Roman"/>
          <w:szCs w:val="24"/>
        </w:rPr>
      </w:pPr>
      <w:r>
        <w:rPr>
          <w:rFonts w:eastAsia="Times New Roman"/>
          <w:szCs w:val="24"/>
        </w:rPr>
        <w:t>Κοιτάξτε, κυρίες και κύριοι συνάδελφοι της Αντιπολίτευσης, οι μάσκες πέφτουν σιγά - σιγά. Δυστυχώς, όμως</w:t>
      </w:r>
      <w:r>
        <w:rPr>
          <w:rFonts w:eastAsia="Times New Roman"/>
          <w:szCs w:val="24"/>
        </w:rPr>
        <w:t>, δεν έχετε το θάρρος έστω και τώρα</w:t>
      </w:r>
      <w:r>
        <w:rPr>
          <w:rFonts w:eastAsia="Times New Roman"/>
          <w:szCs w:val="24"/>
        </w:rPr>
        <w:t>,</w:t>
      </w:r>
      <w:r>
        <w:rPr>
          <w:rFonts w:eastAsia="Times New Roman"/>
          <w:szCs w:val="24"/>
        </w:rPr>
        <w:t xml:space="preserve"> να αναγνωρίσετε τα τεράστια λάθη που οδήγησαν στην απαξίωση του πολιτικού συστήματος. Εύχομαι να μην είναι αργά.</w:t>
      </w:r>
    </w:p>
    <w:p w14:paraId="45E64FFC" w14:textId="77777777" w:rsidR="006278D4" w:rsidRDefault="006E6FC2">
      <w:pPr>
        <w:spacing w:after="0" w:line="600" w:lineRule="auto"/>
        <w:ind w:firstLine="720"/>
        <w:jc w:val="both"/>
        <w:rPr>
          <w:rFonts w:eastAsia="Times New Roman"/>
          <w:szCs w:val="24"/>
        </w:rPr>
      </w:pPr>
      <w:r>
        <w:rPr>
          <w:rFonts w:eastAsia="Times New Roman"/>
          <w:szCs w:val="24"/>
        </w:rPr>
        <w:t>Επιτρέψτε μου να πω και κάτι τελευταίο, κύριε Πρόεδρε. Κυρίες και κύριοι της Αντιπολίτευσης, γιατί άραγε φ</w:t>
      </w:r>
      <w:r>
        <w:rPr>
          <w:rFonts w:eastAsia="Times New Roman"/>
          <w:szCs w:val="24"/>
        </w:rPr>
        <w:t xml:space="preserve">οβάστε την ψήφο των νέων ανθρώπων, της νέας γενιάς; </w:t>
      </w:r>
    </w:p>
    <w:p w14:paraId="45E64FFD" w14:textId="77777777" w:rsidR="006278D4" w:rsidRDefault="006E6FC2">
      <w:pPr>
        <w:spacing w:after="0" w:line="600" w:lineRule="auto"/>
        <w:ind w:firstLine="720"/>
        <w:jc w:val="both"/>
        <w:rPr>
          <w:rFonts w:eastAsia="Times New Roman"/>
          <w:szCs w:val="24"/>
        </w:rPr>
      </w:pPr>
      <w:r>
        <w:rPr>
          <w:rFonts w:eastAsia="Times New Roman"/>
          <w:szCs w:val="24"/>
        </w:rPr>
        <w:lastRenderedPageBreak/>
        <w:t xml:space="preserve">Θα σας πω εγώ. Επειδή η νέα γενιά αδέσμευτη, αχειραγώγητη επιβραβεύει αλλά ξέρει και να τιμωρεί. </w:t>
      </w:r>
      <w:r>
        <w:rPr>
          <w:rFonts w:eastAsia="Times New Roman"/>
          <w:szCs w:val="24"/>
        </w:rPr>
        <w:t>Ν</w:t>
      </w:r>
      <w:r>
        <w:rPr>
          <w:rFonts w:eastAsia="Times New Roman"/>
          <w:szCs w:val="24"/>
        </w:rPr>
        <w:t>α ξέρετε, αν δεν το έχετε καταλάβει, θα το καταλάβετε στις εκλογές το 2019.</w:t>
      </w:r>
    </w:p>
    <w:p w14:paraId="45E64FFE" w14:textId="77777777" w:rsidR="006278D4" w:rsidRDefault="006E6FC2">
      <w:pPr>
        <w:spacing w:after="0" w:line="600" w:lineRule="auto"/>
        <w:ind w:firstLine="720"/>
        <w:jc w:val="center"/>
        <w:rPr>
          <w:rFonts w:eastAsia="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του ΣΥΡΙΖΑ)</w:t>
      </w:r>
    </w:p>
    <w:p w14:paraId="45E64FFF"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w:t>
      </w:r>
      <w:r>
        <w:rPr>
          <w:rFonts w:eastAsia="Times New Roman" w:cs="Times New Roman"/>
          <w:bCs/>
          <w:szCs w:val="24"/>
        </w:rPr>
        <w:t xml:space="preserve"> Ευχαριστώ τον κ. </w:t>
      </w:r>
      <w:proofErr w:type="spellStart"/>
      <w:r>
        <w:rPr>
          <w:rFonts w:eastAsia="Times New Roman" w:cs="Times New Roman"/>
          <w:bCs/>
          <w:szCs w:val="24"/>
        </w:rPr>
        <w:t>Βαρδάκη</w:t>
      </w:r>
      <w:proofErr w:type="spellEnd"/>
      <w:r>
        <w:rPr>
          <w:rFonts w:eastAsia="Times New Roman" w:cs="Times New Roman"/>
          <w:bCs/>
          <w:szCs w:val="24"/>
        </w:rPr>
        <w:t>.</w:t>
      </w:r>
    </w:p>
    <w:p w14:paraId="45E65000" w14:textId="77777777" w:rsidR="006278D4" w:rsidRDefault="006E6FC2">
      <w:pPr>
        <w:spacing w:after="0" w:line="600" w:lineRule="auto"/>
        <w:ind w:firstLine="720"/>
        <w:jc w:val="both"/>
        <w:rPr>
          <w:rFonts w:eastAsia="Times New Roman" w:cs="Times New Roman"/>
          <w:b/>
          <w:bCs/>
          <w:szCs w:val="24"/>
        </w:rPr>
      </w:pPr>
      <w:r>
        <w:rPr>
          <w:rFonts w:eastAsia="Times New Roman" w:cs="Times New Roman"/>
          <w:bCs/>
          <w:szCs w:val="24"/>
        </w:rPr>
        <w:t>Ο συνάδελφος</w:t>
      </w:r>
      <w:r>
        <w:rPr>
          <w:rFonts w:eastAsia="Times New Roman" w:cs="Times New Roman"/>
          <w:bCs/>
          <w:szCs w:val="24"/>
        </w:rPr>
        <w:t xml:space="preserve"> ο κ. </w:t>
      </w:r>
      <w:proofErr w:type="spellStart"/>
      <w:r>
        <w:rPr>
          <w:rFonts w:eastAsia="Times New Roman" w:cs="Times New Roman"/>
          <w:bCs/>
          <w:szCs w:val="24"/>
        </w:rPr>
        <w:t>Δουζίνας</w:t>
      </w:r>
      <w:proofErr w:type="spellEnd"/>
      <w:r>
        <w:rPr>
          <w:rFonts w:eastAsia="Times New Roman" w:cs="Times New Roman"/>
          <w:bCs/>
          <w:szCs w:val="24"/>
        </w:rPr>
        <w:t xml:space="preserve">, στον οποίο θα δώσω τον λόγο σε μισό λεπτό, είναι ο τελευταίος από τον πίνακα των ομιλητών που έχουμε συνεννοηθεί για να μιλήσουν. Πρέπει να γνωρίζετε ότι συμπληρώθηκαν </w:t>
      </w:r>
      <w:proofErr w:type="spellStart"/>
      <w:r>
        <w:rPr>
          <w:rFonts w:eastAsia="Times New Roman" w:cs="Times New Roman"/>
          <w:bCs/>
          <w:szCs w:val="24"/>
        </w:rPr>
        <w:t>εκατόν</w:t>
      </w:r>
      <w:proofErr w:type="spellEnd"/>
      <w:r>
        <w:rPr>
          <w:rFonts w:eastAsia="Times New Roman" w:cs="Times New Roman"/>
          <w:bCs/>
          <w:szCs w:val="24"/>
        </w:rPr>
        <w:t xml:space="preserve"> δεκατρείς ομιλητές από τον πίνακα των Βουλευτών, πέραν Υπουργών, </w:t>
      </w:r>
      <w:r>
        <w:rPr>
          <w:rFonts w:eastAsia="Times New Roman" w:cs="Times New Roman"/>
          <w:bCs/>
          <w:szCs w:val="24"/>
        </w:rPr>
        <w:t>Υφυπουργών, Εισηγητών και των Προέδρων βεβαίως. Άρα είναι ένας ικανοποιητικός αριθμός.</w:t>
      </w:r>
    </w:p>
    <w:p w14:paraId="45E65001" w14:textId="77777777" w:rsidR="006278D4" w:rsidRDefault="006E6FC2">
      <w:pPr>
        <w:spacing w:after="0" w:line="600" w:lineRule="auto"/>
        <w:ind w:firstLine="720"/>
        <w:jc w:val="both"/>
        <w:rPr>
          <w:rFonts w:eastAsia="Times New Roman" w:cs="Times New Roman"/>
          <w:b/>
          <w:bCs/>
          <w:szCs w:val="24"/>
        </w:rPr>
      </w:pPr>
      <w:r>
        <w:rPr>
          <w:rFonts w:eastAsia="Times New Roman" w:cs="Times New Roman"/>
          <w:b/>
          <w:bCs/>
          <w:szCs w:val="24"/>
        </w:rPr>
        <w:t xml:space="preserve">ΑΘΑΝΑΣΙΟΣ ΜΠΟΥΡΑΣ: </w:t>
      </w:r>
      <w:r>
        <w:rPr>
          <w:rFonts w:eastAsia="Times New Roman" w:cs="Times New Roman"/>
          <w:bCs/>
          <w:szCs w:val="24"/>
        </w:rPr>
        <w:t>Κύριε Πρόεδρε,</w:t>
      </w:r>
      <w:r>
        <w:rPr>
          <w:rFonts w:eastAsia="Times New Roman" w:cs="Times New Roman"/>
          <w:b/>
          <w:bCs/>
          <w:szCs w:val="24"/>
        </w:rPr>
        <w:t xml:space="preserve"> </w:t>
      </w:r>
      <w:r>
        <w:rPr>
          <w:rFonts w:eastAsia="Times New Roman" w:cs="Times New Roman"/>
          <w:bCs/>
          <w:szCs w:val="24"/>
        </w:rPr>
        <w:t>δεν είναι αληθές. Εγώ είμαι ο εκατ</w:t>
      </w:r>
      <w:r>
        <w:rPr>
          <w:rFonts w:eastAsia="Times New Roman" w:cs="Times New Roman"/>
          <w:bCs/>
          <w:szCs w:val="24"/>
        </w:rPr>
        <w:t>οστός</w:t>
      </w:r>
      <w:r>
        <w:rPr>
          <w:rFonts w:eastAsia="Times New Roman" w:cs="Times New Roman"/>
          <w:bCs/>
          <w:szCs w:val="24"/>
        </w:rPr>
        <w:t xml:space="preserve"> δέκατος και δεν μιλώ.</w:t>
      </w:r>
    </w:p>
    <w:p w14:paraId="45E65002"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 xml:space="preserve">Ναι, έτσι είναι. Μίλησαν </w:t>
      </w:r>
      <w:proofErr w:type="spellStart"/>
      <w:r>
        <w:rPr>
          <w:rFonts w:eastAsia="Times New Roman" w:cs="Times New Roman"/>
          <w:bCs/>
          <w:szCs w:val="24"/>
        </w:rPr>
        <w:t>εκατόν</w:t>
      </w:r>
      <w:proofErr w:type="spellEnd"/>
      <w:r>
        <w:rPr>
          <w:rFonts w:eastAsia="Times New Roman" w:cs="Times New Roman"/>
          <w:bCs/>
          <w:szCs w:val="24"/>
        </w:rPr>
        <w:t xml:space="preserve"> δεκατρείς, γ</w:t>
      </w:r>
      <w:r>
        <w:rPr>
          <w:rFonts w:eastAsia="Times New Roman" w:cs="Times New Roman"/>
          <w:bCs/>
          <w:szCs w:val="24"/>
        </w:rPr>
        <w:t>ιατί βάλαμε επιπλέον και...</w:t>
      </w:r>
    </w:p>
    <w:p w14:paraId="45E65003" w14:textId="77777777" w:rsidR="006278D4" w:rsidRDefault="006E6FC2">
      <w:pPr>
        <w:spacing w:after="0" w:line="600" w:lineRule="auto"/>
        <w:ind w:firstLine="720"/>
        <w:jc w:val="both"/>
        <w:rPr>
          <w:rFonts w:eastAsia="Times New Roman" w:cs="Times New Roman"/>
          <w:b/>
          <w:bCs/>
          <w:szCs w:val="24"/>
        </w:rPr>
      </w:pPr>
      <w:r>
        <w:rPr>
          <w:rFonts w:eastAsia="Times New Roman" w:cs="Times New Roman"/>
          <w:b/>
          <w:bCs/>
          <w:szCs w:val="24"/>
        </w:rPr>
        <w:lastRenderedPageBreak/>
        <w:t xml:space="preserve">ΑΘΑΝΑΣΙΟΣ ΜΠΟΥΡΑΣ: </w:t>
      </w:r>
      <w:r>
        <w:rPr>
          <w:rFonts w:eastAsia="Times New Roman" w:cs="Times New Roman"/>
          <w:bCs/>
          <w:szCs w:val="24"/>
        </w:rPr>
        <w:t>Τότε τι έγινε; Ανακατεύτηκε ο κατάλογος.</w:t>
      </w:r>
    </w:p>
    <w:p w14:paraId="45E65004" w14:textId="77777777" w:rsidR="006278D4" w:rsidRDefault="006E6FC2">
      <w:pPr>
        <w:spacing w:after="0" w:line="600" w:lineRule="auto"/>
        <w:ind w:firstLine="720"/>
        <w:jc w:val="both"/>
        <w:rPr>
          <w:rFonts w:eastAsia="Times New Roman" w:cs="Times New Roman"/>
          <w:b/>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Το εξήγησα προηγουμένως και δεν έγινε κατανοητό. Επειδή ήταν μόνο από τη Νέα Δημοκρατία και από τον ΣΥΡΙΖΑ οι δεκαπέντε, δεκαεπτά πρώτοι, β</w:t>
      </w:r>
      <w:r>
        <w:rPr>
          <w:rFonts w:eastAsia="Times New Roman" w:cs="Times New Roman"/>
          <w:bCs/>
          <w:szCs w:val="24"/>
        </w:rPr>
        <w:t>άλαμε τους δύο Ανεξάρτητους και δύο από άλλα κόμματα, γι’ αυτό πήγατε παρακάτω. Περί αυτού πρόκειται.</w:t>
      </w:r>
    </w:p>
    <w:p w14:paraId="45E65005" w14:textId="77777777" w:rsidR="006278D4" w:rsidRDefault="006E6FC2">
      <w:pPr>
        <w:spacing w:after="0" w:line="600" w:lineRule="auto"/>
        <w:ind w:firstLine="720"/>
        <w:jc w:val="both"/>
        <w:rPr>
          <w:rFonts w:eastAsia="Times New Roman" w:cs="Times New Roman"/>
          <w:b/>
          <w:bCs/>
          <w:szCs w:val="24"/>
        </w:rPr>
      </w:pPr>
      <w:r>
        <w:rPr>
          <w:rFonts w:eastAsia="Times New Roman" w:cs="Times New Roman"/>
          <w:b/>
          <w:bCs/>
          <w:szCs w:val="24"/>
        </w:rPr>
        <w:t xml:space="preserve">ΑΘΑΝΑΣΙΟΣ ΜΠΟΥΡΑΣ: </w:t>
      </w:r>
      <w:r>
        <w:rPr>
          <w:rFonts w:eastAsia="Times New Roman" w:cs="Times New Roman"/>
          <w:bCs/>
          <w:szCs w:val="24"/>
        </w:rPr>
        <w:t>Οι Βουλευτές στη Βουλή προστατεύονται από το Προεδρείο.</w:t>
      </w:r>
    </w:p>
    <w:p w14:paraId="45E65006"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Να είστε καλά!</w:t>
      </w:r>
    </w:p>
    <w:p w14:paraId="45E65007"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t xml:space="preserve">Ο κ. </w:t>
      </w:r>
      <w:proofErr w:type="spellStart"/>
      <w:r>
        <w:rPr>
          <w:rFonts w:eastAsia="Times New Roman" w:cs="Times New Roman"/>
          <w:bCs/>
          <w:szCs w:val="24"/>
        </w:rPr>
        <w:t>Δουζίνας</w:t>
      </w:r>
      <w:proofErr w:type="spellEnd"/>
      <w:r>
        <w:rPr>
          <w:rFonts w:eastAsia="Times New Roman" w:cs="Times New Roman"/>
          <w:bCs/>
          <w:szCs w:val="24"/>
        </w:rPr>
        <w:t xml:space="preserve"> έχει τον λόγο.</w:t>
      </w:r>
    </w:p>
    <w:p w14:paraId="45E65008"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
          <w:bCs/>
          <w:szCs w:val="24"/>
        </w:rPr>
        <w:t>ΚΩΝΣΤΑ</w:t>
      </w:r>
      <w:r>
        <w:rPr>
          <w:rFonts w:eastAsia="Times New Roman" w:cs="Times New Roman"/>
          <w:b/>
          <w:bCs/>
          <w:szCs w:val="24"/>
        </w:rPr>
        <w:t xml:space="preserve">ΝΤΙΝΟΣ ΔΟΥΖΙΝΑΣ: </w:t>
      </w:r>
      <w:r>
        <w:rPr>
          <w:rFonts w:eastAsia="Times New Roman" w:cs="Times New Roman"/>
          <w:bCs/>
          <w:szCs w:val="24"/>
        </w:rPr>
        <w:t>Ευχαριστώ πολύ για την μεγάλη τιμή που έχω να μιλάω τελευταίος από τους συναδέλφους.</w:t>
      </w:r>
    </w:p>
    <w:p w14:paraId="45E65009"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t xml:space="preserve">Θα ήθελα να χαμηλώσω λίγο τους τόνους, να αφήσω τις δίκες προθέσεων και προβλέψεων και να γυρίσω στα κανονιστικά θεμέλια της θεωρίας της δημοκρατίας, που </w:t>
      </w:r>
      <w:r>
        <w:rPr>
          <w:rFonts w:eastAsia="Times New Roman" w:cs="Times New Roman"/>
          <w:bCs/>
          <w:szCs w:val="24"/>
        </w:rPr>
        <w:t>ο κ. Τζαβάρας τα ξέρει πολύ καλά.</w:t>
      </w:r>
    </w:p>
    <w:p w14:paraId="45E6500A"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lastRenderedPageBreak/>
        <w:t xml:space="preserve">Να ξεκινήσω με μια πρώτη παρατήρηση. Όπως η γλώσσα δεν καθρεφτίζει μια </w:t>
      </w:r>
      <w:proofErr w:type="spellStart"/>
      <w:r>
        <w:rPr>
          <w:rFonts w:eastAsia="Times New Roman" w:cs="Times New Roman"/>
          <w:bCs/>
          <w:szCs w:val="24"/>
        </w:rPr>
        <w:t>προϋπάρχουσα</w:t>
      </w:r>
      <w:proofErr w:type="spellEnd"/>
      <w:r>
        <w:rPr>
          <w:rFonts w:eastAsia="Times New Roman" w:cs="Times New Roman"/>
          <w:bCs/>
          <w:szCs w:val="24"/>
        </w:rPr>
        <w:t xml:space="preserve"> πραγματικότητα αλλά ακριβώς μορφοποιεί τον τρόπο με τον οποίο κατανοούμε την πραγματικότητα, έτσι και ο εκλογικός νόμος δεν απεικονίζει κά</w:t>
      </w:r>
      <w:r>
        <w:rPr>
          <w:rFonts w:eastAsia="Times New Roman" w:cs="Times New Roman"/>
          <w:bCs/>
          <w:szCs w:val="24"/>
        </w:rPr>
        <w:t xml:space="preserve">ποια </w:t>
      </w:r>
      <w:proofErr w:type="spellStart"/>
      <w:r>
        <w:rPr>
          <w:rFonts w:eastAsia="Times New Roman" w:cs="Times New Roman"/>
          <w:bCs/>
          <w:szCs w:val="24"/>
        </w:rPr>
        <w:t>προϋπάρχουσα</w:t>
      </w:r>
      <w:proofErr w:type="spellEnd"/>
      <w:r>
        <w:rPr>
          <w:rFonts w:eastAsia="Times New Roman" w:cs="Times New Roman"/>
          <w:bCs/>
          <w:szCs w:val="24"/>
        </w:rPr>
        <w:t xml:space="preserve"> κλεισμένη πραγματικότητα αλλά μορφοποιεί, φτιάχνει το πολιτικό πεδίο. Καταλαβαίνετε τη σημασία αυτής της παρατήρησης.</w:t>
      </w:r>
    </w:p>
    <w:p w14:paraId="45E6500B"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t>Η δεύτερη παρατήρηση είναι προσωπική και υπαρξιακή θα έλεγα. Είμαι ένας από τους Βουλευτές που βρίσκεται στην Βουλή, επε</w:t>
      </w:r>
      <w:r>
        <w:rPr>
          <w:rFonts w:eastAsia="Times New Roman" w:cs="Times New Roman"/>
          <w:bCs/>
          <w:szCs w:val="24"/>
        </w:rPr>
        <w:t>ιδή ακριβώς ο ΣΥΡΙΖΑ πήρε τις πενήντα έδρες του μπόνους. Τα τελευταία έξι χρόνια γυρνώντας και δίνοντας διαλέξεις σε συνέδρια στο εξωτερικό</w:t>
      </w:r>
      <w:r>
        <w:rPr>
          <w:rFonts w:eastAsia="Times New Roman" w:cs="Times New Roman"/>
          <w:bCs/>
          <w:szCs w:val="24"/>
        </w:rPr>
        <w:t>,</w:t>
      </w:r>
      <w:r>
        <w:rPr>
          <w:rFonts w:eastAsia="Times New Roman" w:cs="Times New Roman"/>
          <w:bCs/>
          <w:szCs w:val="24"/>
        </w:rPr>
        <w:t xml:space="preserve"> έπρεπε πάντα να εξηγώ στους συναδέλφους τους ξένους δύο νούμερα που είχαν σχέση με την Ελλάδα. Το πρώτο ήταν το </w:t>
      </w:r>
      <w:proofErr w:type="spellStart"/>
      <w:r>
        <w:rPr>
          <w:rFonts w:eastAsia="Times New Roman" w:cs="Times New Roman"/>
          <w:bCs/>
          <w:szCs w:val="24"/>
          <w:lang w:val="en-US"/>
        </w:rPr>
        <w:t>gre</w:t>
      </w:r>
      <w:r>
        <w:rPr>
          <w:rFonts w:eastAsia="Times New Roman" w:cs="Times New Roman"/>
          <w:bCs/>
          <w:szCs w:val="24"/>
          <w:lang w:val="en-US"/>
        </w:rPr>
        <w:t>ek</w:t>
      </w:r>
      <w:proofErr w:type="spellEnd"/>
      <w:r>
        <w:rPr>
          <w:rFonts w:eastAsia="Times New Roman" w:cs="Times New Roman"/>
          <w:bCs/>
          <w:szCs w:val="24"/>
        </w:rPr>
        <w:t xml:space="preserve"> </w:t>
      </w:r>
      <w:r>
        <w:rPr>
          <w:rFonts w:eastAsia="Times New Roman" w:cs="Times New Roman"/>
          <w:bCs/>
          <w:szCs w:val="24"/>
          <w:lang w:val="en-US"/>
        </w:rPr>
        <w:t>statistics</w:t>
      </w:r>
      <w:r>
        <w:rPr>
          <w:rFonts w:eastAsia="Times New Roman" w:cs="Times New Roman"/>
          <w:bCs/>
          <w:szCs w:val="24"/>
        </w:rPr>
        <w:t>, το οποίο έχει μπει τώρα στα εγχειρίδια και το δεύτερο</w:t>
      </w:r>
      <w:r>
        <w:rPr>
          <w:rFonts w:eastAsia="Times New Roman" w:cs="Times New Roman"/>
          <w:bCs/>
          <w:szCs w:val="24"/>
        </w:rPr>
        <w:t>,</w:t>
      </w:r>
      <w:r>
        <w:rPr>
          <w:rFonts w:eastAsia="Times New Roman" w:cs="Times New Roman"/>
          <w:bCs/>
          <w:szCs w:val="24"/>
        </w:rPr>
        <w:t xml:space="preserve"> ήταν το μπόνους των πενήντα εδρών. Αισθάνομαι περήφανος, λοιπόν, που είμαι εδώ στην Βουλή με αυτό το μπόνους; Βέβαια όχι, δεν αισθάνομαι περήφανος. </w:t>
      </w:r>
    </w:p>
    <w:p w14:paraId="45E6500C" w14:textId="77777777" w:rsidR="006278D4" w:rsidRDefault="006E6FC2">
      <w:pPr>
        <w:spacing w:after="0" w:line="600" w:lineRule="auto"/>
        <w:ind w:firstLine="720"/>
        <w:jc w:val="both"/>
        <w:rPr>
          <w:rFonts w:eastAsia="Times New Roman"/>
          <w:szCs w:val="24"/>
        </w:rPr>
      </w:pPr>
      <w:r>
        <w:rPr>
          <w:rFonts w:eastAsia="Times New Roman" w:cs="Times New Roman"/>
          <w:bCs/>
          <w:szCs w:val="24"/>
        </w:rPr>
        <w:lastRenderedPageBreak/>
        <w:t xml:space="preserve">Θυμάστε εσείς που έχετε σχέση και με </w:t>
      </w:r>
      <w:r>
        <w:rPr>
          <w:rFonts w:eastAsia="Times New Roman" w:cs="Times New Roman"/>
          <w:bCs/>
          <w:szCs w:val="24"/>
        </w:rPr>
        <w:t>την Αγγλία ότι το 1979</w:t>
      </w:r>
      <w:r>
        <w:rPr>
          <w:rFonts w:eastAsia="Times New Roman" w:cs="Times New Roman"/>
          <w:bCs/>
          <w:szCs w:val="24"/>
        </w:rPr>
        <w:t>,</w:t>
      </w:r>
      <w:r>
        <w:rPr>
          <w:rFonts w:eastAsia="Times New Roman" w:cs="Times New Roman"/>
          <w:bCs/>
          <w:szCs w:val="24"/>
        </w:rPr>
        <w:t xml:space="preserve"> ο </w:t>
      </w:r>
      <w:r>
        <w:rPr>
          <w:rFonts w:eastAsia="Times New Roman" w:cs="Times New Roman"/>
          <w:bCs/>
          <w:szCs w:val="24"/>
        </w:rPr>
        <w:t>Τζέι</w:t>
      </w:r>
      <w:r>
        <w:rPr>
          <w:rFonts w:eastAsia="Times New Roman" w:cs="Times New Roman"/>
          <w:bCs/>
          <w:szCs w:val="24"/>
        </w:rPr>
        <w:t>μς</w:t>
      </w:r>
      <w:r>
        <w:rPr>
          <w:rFonts w:eastAsia="Times New Roman" w:cs="Times New Roman"/>
          <w:bCs/>
          <w:szCs w:val="24"/>
        </w:rPr>
        <w:t xml:space="preserve"> </w:t>
      </w:r>
      <w:proofErr w:type="spellStart"/>
      <w:r>
        <w:rPr>
          <w:rFonts w:eastAsia="Times New Roman" w:cs="Times New Roman"/>
          <w:bCs/>
          <w:szCs w:val="24"/>
        </w:rPr>
        <w:t>Κάλαχαν</w:t>
      </w:r>
      <w:proofErr w:type="spellEnd"/>
      <w:r>
        <w:rPr>
          <w:rFonts w:eastAsia="Times New Roman" w:cs="Times New Roman"/>
          <w:bCs/>
          <w:szCs w:val="24"/>
        </w:rPr>
        <w:t xml:space="preserve"> </w:t>
      </w:r>
      <w:r>
        <w:rPr>
          <w:rFonts w:eastAsia="Times New Roman" w:cs="Times New Roman"/>
          <w:bCs/>
          <w:szCs w:val="24"/>
        </w:rPr>
        <w:t xml:space="preserve">είπε στους φιλελεύθερους με τους οποίους είχε μια κυβέρνηση συμμαχίας </w:t>
      </w:r>
      <w:r>
        <w:rPr>
          <w:rFonts w:eastAsia="Times New Roman" w:cs="Times New Roman"/>
          <w:bCs/>
          <w:szCs w:val="24"/>
        </w:rPr>
        <w:t xml:space="preserve">όταν την έριξαν οι Φιλελεύθεροι </w:t>
      </w:r>
      <w:r>
        <w:rPr>
          <w:rFonts w:eastAsia="Times New Roman" w:cs="Times New Roman"/>
          <w:bCs/>
          <w:szCs w:val="24"/>
        </w:rPr>
        <w:t>και βγήκε μετά η κ. Θάτσερ ότι «</w:t>
      </w:r>
      <w:r>
        <w:rPr>
          <w:rFonts w:eastAsia="Times New Roman" w:cs="Times New Roman"/>
          <w:bCs/>
          <w:szCs w:val="24"/>
          <w:lang w:val="en-US"/>
        </w:rPr>
        <w:t>turkeys</w:t>
      </w:r>
      <w:r>
        <w:rPr>
          <w:rFonts w:eastAsia="Times New Roman" w:cs="Times New Roman"/>
          <w:bCs/>
          <w:szCs w:val="24"/>
        </w:rPr>
        <w:t xml:space="preserve"> </w:t>
      </w:r>
      <w:r>
        <w:rPr>
          <w:rFonts w:eastAsia="Times New Roman" w:cs="Times New Roman"/>
          <w:bCs/>
          <w:szCs w:val="24"/>
          <w:lang w:val="en-US"/>
        </w:rPr>
        <w:t>are</w:t>
      </w:r>
      <w:r>
        <w:rPr>
          <w:rFonts w:eastAsia="Times New Roman" w:cs="Times New Roman"/>
          <w:bCs/>
          <w:szCs w:val="24"/>
        </w:rPr>
        <w:t xml:space="preserve"> </w:t>
      </w:r>
      <w:r>
        <w:rPr>
          <w:rFonts w:eastAsia="Times New Roman" w:cs="Times New Roman"/>
          <w:bCs/>
          <w:szCs w:val="24"/>
          <w:lang w:val="en-US"/>
        </w:rPr>
        <w:t>voting</w:t>
      </w:r>
      <w:r>
        <w:rPr>
          <w:rFonts w:eastAsia="Times New Roman" w:cs="Times New Roman"/>
          <w:bCs/>
          <w:szCs w:val="24"/>
        </w:rPr>
        <w:t xml:space="preserve"> </w:t>
      </w:r>
      <w:r>
        <w:rPr>
          <w:rFonts w:eastAsia="Times New Roman" w:cs="Times New Roman"/>
          <w:bCs/>
          <w:szCs w:val="24"/>
          <w:lang w:val="en-US"/>
        </w:rPr>
        <w:t>for</w:t>
      </w:r>
      <w:r>
        <w:rPr>
          <w:rFonts w:eastAsia="Times New Roman" w:cs="Times New Roman"/>
          <w:bCs/>
          <w:szCs w:val="24"/>
        </w:rPr>
        <w:t xml:space="preserve"> </w:t>
      </w:r>
      <w:r>
        <w:rPr>
          <w:rFonts w:eastAsia="Times New Roman" w:cs="Times New Roman"/>
          <w:bCs/>
          <w:szCs w:val="24"/>
          <w:lang w:val="en-US"/>
        </w:rPr>
        <w:t>an</w:t>
      </w:r>
      <w:r>
        <w:rPr>
          <w:rFonts w:eastAsia="Times New Roman" w:cs="Times New Roman"/>
          <w:bCs/>
          <w:szCs w:val="24"/>
        </w:rPr>
        <w:t xml:space="preserve"> </w:t>
      </w:r>
      <w:r>
        <w:rPr>
          <w:rFonts w:eastAsia="Times New Roman" w:cs="Times New Roman"/>
          <w:bCs/>
          <w:szCs w:val="24"/>
          <w:lang w:val="en-US"/>
        </w:rPr>
        <w:t>early</w:t>
      </w:r>
      <w:r>
        <w:rPr>
          <w:rFonts w:eastAsia="Times New Roman" w:cs="Times New Roman"/>
          <w:bCs/>
          <w:szCs w:val="24"/>
        </w:rPr>
        <w:t xml:space="preserve"> </w:t>
      </w:r>
      <w:r>
        <w:rPr>
          <w:rFonts w:eastAsia="Times New Roman" w:cs="Times New Roman"/>
          <w:bCs/>
          <w:szCs w:val="24"/>
          <w:lang w:val="en-US"/>
        </w:rPr>
        <w:t>Christmas</w:t>
      </w:r>
      <w:r>
        <w:rPr>
          <w:rFonts w:eastAsia="Times New Roman" w:cs="Times New Roman"/>
          <w:bCs/>
          <w:szCs w:val="24"/>
        </w:rPr>
        <w:t xml:space="preserve">», στα ελληνικά «τα αρνιά θα ψηφίσουν </w:t>
      </w:r>
      <w:r>
        <w:rPr>
          <w:rFonts w:eastAsia="Times New Roman" w:cs="Times New Roman"/>
          <w:bCs/>
          <w:szCs w:val="24"/>
        </w:rPr>
        <w:t xml:space="preserve">για να έρθει το Πάσχα πιο γρήγορα» </w:t>
      </w:r>
      <w:r>
        <w:rPr>
          <w:rFonts w:eastAsia="Times New Roman" w:cs="Times New Roman"/>
          <w:bCs/>
          <w:szCs w:val="24"/>
        </w:rPr>
        <w:t>κ</w:t>
      </w:r>
      <w:r>
        <w:rPr>
          <w:rFonts w:eastAsia="Times New Roman" w:cs="Times New Roman"/>
          <w:bCs/>
          <w:szCs w:val="24"/>
        </w:rPr>
        <w:t xml:space="preserve">αι εγώ είμαι ένας από αυτούς. Στα λατινικά είμαι ένας πολιτικά </w:t>
      </w:r>
      <w:proofErr w:type="spellStart"/>
      <w:r>
        <w:rPr>
          <w:rFonts w:eastAsia="Times New Roman" w:cs="Times New Roman"/>
          <w:bCs/>
          <w:szCs w:val="24"/>
          <w:lang w:val="en-US"/>
        </w:rPr>
        <w:t>moriturus</w:t>
      </w:r>
      <w:proofErr w:type="spellEnd"/>
      <w:r>
        <w:rPr>
          <w:rFonts w:eastAsia="Times New Roman" w:cs="Times New Roman"/>
          <w:bCs/>
          <w:szCs w:val="24"/>
        </w:rPr>
        <w:t>, διότι ψηφίζω</w:t>
      </w:r>
      <w:r>
        <w:rPr>
          <w:rFonts w:eastAsia="Times New Roman" w:cs="Times New Roman"/>
          <w:bCs/>
          <w:szCs w:val="24"/>
        </w:rPr>
        <w:t>,</w:t>
      </w:r>
      <w:r>
        <w:rPr>
          <w:rFonts w:eastAsia="Times New Roman" w:cs="Times New Roman"/>
          <w:bCs/>
          <w:szCs w:val="24"/>
        </w:rPr>
        <w:t xml:space="preserve"> να μην πάρει το πρώτο κόμμα τις πενήντα έδρες στις επόμενες εκλογές και όμως το ψηφίζω με περηφάνια και με μεγάλη ικανοποίηση.</w:t>
      </w:r>
    </w:p>
    <w:p w14:paraId="45E6500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Διότι</w:t>
      </w:r>
      <w:r>
        <w:rPr>
          <w:rFonts w:eastAsia="Times New Roman" w:cs="Times New Roman"/>
          <w:szCs w:val="24"/>
        </w:rPr>
        <w:t xml:space="preserve"> εμείς που είμαστε στην Αριστερά, αγαπητοί συνάδελφοι –για να μιλήσω για ανθρώπους που βλέπω εδώ μέσα από διάφορες γενιές, για τον Νίκο </w:t>
      </w:r>
      <w:proofErr w:type="spellStart"/>
      <w:r>
        <w:rPr>
          <w:rFonts w:eastAsia="Times New Roman" w:cs="Times New Roman"/>
          <w:szCs w:val="24"/>
        </w:rPr>
        <w:t>Μανιό</w:t>
      </w:r>
      <w:proofErr w:type="spellEnd"/>
      <w:r>
        <w:rPr>
          <w:rFonts w:eastAsia="Times New Roman" w:cs="Times New Roman"/>
          <w:szCs w:val="24"/>
        </w:rPr>
        <w:t xml:space="preserve">, για τον Μάκη </w:t>
      </w:r>
      <w:proofErr w:type="spellStart"/>
      <w:r>
        <w:rPr>
          <w:rFonts w:eastAsia="Times New Roman" w:cs="Times New Roman"/>
          <w:szCs w:val="24"/>
        </w:rPr>
        <w:t>Μπαλαούρα</w:t>
      </w:r>
      <w:proofErr w:type="spellEnd"/>
      <w:r>
        <w:rPr>
          <w:rFonts w:eastAsia="Times New Roman" w:cs="Times New Roman"/>
          <w:szCs w:val="24"/>
        </w:rPr>
        <w:t xml:space="preserve">, για τον Κώστα Μπάρκα- δεν ενταχθήκαμε στις αρχές της κοινωνικής </w:t>
      </w:r>
      <w:r>
        <w:rPr>
          <w:rFonts w:eastAsia="Times New Roman" w:cs="Times New Roman"/>
          <w:szCs w:val="24"/>
        </w:rPr>
        <w:t>δ</w:t>
      </w:r>
      <w:r>
        <w:rPr>
          <w:rFonts w:eastAsia="Times New Roman" w:cs="Times New Roman"/>
          <w:szCs w:val="24"/>
        </w:rPr>
        <w:t xml:space="preserve">ικαιοσύνης και της </w:t>
      </w:r>
      <w:r>
        <w:rPr>
          <w:rFonts w:eastAsia="Times New Roman" w:cs="Times New Roman"/>
          <w:szCs w:val="24"/>
        </w:rPr>
        <w:t>δ</w:t>
      </w:r>
      <w:r>
        <w:rPr>
          <w:rFonts w:eastAsia="Times New Roman" w:cs="Times New Roman"/>
          <w:szCs w:val="24"/>
        </w:rPr>
        <w:t>ημοκ</w:t>
      </w:r>
      <w:r>
        <w:rPr>
          <w:rFonts w:eastAsia="Times New Roman" w:cs="Times New Roman"/>
          <w:szCs w:val="24"/>
        </w:rPr>
        <w:t xml:space="preserve">ρατίας, επειδή περιμέναμε ότι θα γίνουμε Βουλευτές ή Υπουργοί. Το κάναμε επειδή το πιστεύαμε. Για εμάς η εξουσία δεν είναι το τσιμέντο, δεν είναι ο συνδετικός κρίκος, όπως είναι στις διάφορες δυναστικές οικογένειες, οι οποίες λειτούργησαν στην Ελλάδα. </w:t>
      </w:r>
    </w:p>
    <w:p w14:paraId="45E6500E"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Επο</w:t>
      </w:r>
      <w:r>
        <w:rPr>
          <w:rFonts w:eastAsia="Times New Roman" w:cs="Times New Roman"/>
          <w:szCs w:val="24"/>
        </w:rPr>
        <w:t xml:space="preserve">μένως γι’ αυτό δεν έχω κανένα πρόβλημα να ψηφίσω να μην είμαι Βουλευτής στις επόμενες εκλογές. </w:t>
      </w:r>
    </w:p>
    <w:p w14:paraId="45E6500F" w14:textId="77777777" w:rsidR="006278D4" w:rsidRDefault="006E6FC2">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5E65010" w14:textId="77777777" w:rsidR="006278D4" w:rsidRDefault="006E6FC2">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ησυχία!</w:t>
      </w:r>
    </w:p>
    <w:p w14:paraId="45E65011"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Όμως εδώ να προσθέσω κάτι άλλο στους συναδέλφους, γιατί ακούν και δ</w:t>
      </w:r>
      <w:r>
        <w:rPr>
          <w:rFonts w:eastAsia="Times New Roman" w:cs="Times New Roman"/>
          <w:szCs w:val="24"/>
        </w:rPr>
        <w:t xml:space="preserve">ιαβάζουν δημοσκοπήσεις αλλά δεν ξέρουν μερικά βασικά πράγματα της Συγκριτικής Πολιτικής Επιστήμης. </w:t>
      </w:r>
    </w:p>
    <w:p w14:paraId="45E65012"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Σύμφωνα με την επιστήμη αυτή και με τα ιστορικά στοιχεία που έχουμε τα τελευταία πενήντα χρόνια, ένα κόμμα της αντιπολιτεύσεως κερδίζει τις εκλογές και γίνεται κυβέρνηση, εάν προηγείται με πάνω από 5% από το κυβερνητικό κόμμα επί έξι μήνες πριν τις εκλογές</w:t>
      </w:r>
      <w:r>
        <w:rPr>
          <w:rFonts w:eastAsia="Times New Roman" w:cs="Times New Roman"/>
          <w:szCs w:val="24"/>
        </w:rPr>
        <w:t xml:space="preserve">. </w:t>
      </w:r>
    </w:p>
    <w:p w14:paraId="45E65013"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Χθες είχαμε τους δέκα μήνες μετά τις εκλογές. Θεωρείτε, λοιπόν, ότι πρόκειται να γίνουν εκλογές σύντομα; Ακριβώς! Ψηφίζοντας αυτό που ψηφίζετε, δεν θα γίνουν εκλογές σύντομα και έτσι σώθηκα, λοιπόν, από την πολιτική αυτοκτονία που είμαι διατεθειμένος να</w:t>
      </w:r>
      <w:r>
        <w:rPr>
          <w:rFonts w:eastAsia="Times New Roman" w:cs="Times New Roman"/>
          <w:szCs w:val="24"/>
        </w:rPr>
        <w:t xml:space="preserve"> κάνω βάσει των αρχών μου. </w:t>
      </w:r>
    </w:p>
    <w:p w14:paraId="45E65014"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Να πω, όμως, ένα τελευταίο για τη θεωρία της </w:t>
      </w:r>
      <w:r>
        <w:rPr>
          <w:rFonts w:eastAsia="Times New Roman" w:cs="Times New Roman"/>
          <w:szCs w:val="24"/>
        </w:rPr>
        <w:t>δ</w:t>
      </w:r>
      <w:r>
        <w:rPr>
          <w:rFonts w:eastAsia="Times New Roman" w:cs="Times New Roman"/>
          <w:szCs w:val="24"/>
        </w:rPr>
        <w:t xml:space="preserve">ημοκρατίας. Η θεωρία της </w:t>
      </w:r>
      <w:r>
        <w:rPr>
          <w:rFonts w:eastAsia="Times New Roman" w:cs="Times New Roman"/>
          <w:szCs w:val="24"/>
        </w:rPr>
        <w:t>δ</w:t>
      </w:r>
      <w:r>
        <w:rPr>
          <w:rFonts w:eastAsia="Times New Roman" w:cs="Times New Roman"/>
          <w:szCs w:val="24"/>
        </w:rPr>
        <w:t xml:space="preserve">ημοκρατίας στηρίζεται σε μια βασική αρχή, τη λεγόμενη «αρχή της δημοκρατικής αυτονομίας». Έχει δύο </w:t>
      </w:r>
      <w:proofErr w:type="spellStart"/>
      <w:r>
        <w:rPr>
          <w:rFonts w:eastAsia="Times New Roman" w:cs="Times New Roman"/>
          <w:szCs w:val="24"/>
        </w:rPr>
        <w:t>υποαρχές</w:t>
      </w:r>
      <w:proofErr w:type="spellEnd"/>
      <w:r>
        <w:rPr>
          <w:rFonts w:eastAsia="Times New Roman" w:cs="Times New Roman"/>
          <w:szCs w:val="24"/>
        </w:rPr>
        <w:t>. Η πρώτη</w:t>
      </w:r>
      <w:r>
        <w:rPr>
          <w:rFonts w:eastAsia="Times New Roman" w:cs="Times New Roman"/>
          <w:szCs w:val="24"/>
        </w:rPr>
        <w:t>,</w:t>
      </w:r>
      <w:r>
        <w:rPr>
          <w:rFonts w:eastAsia="Times New Roman" w:cs="Times New Roman"/>
          <w:szCs w:val="24"/>
        </w:rPr>
        <w:t xml:space="preserve"> είναι ότι όλοι οι πολίτες είναι ηθικά </w:t>
      </w:r>
      <w:r>
        <w:rPr>
          <w:rFonts w:eastAsia="Times New Roman" w:cs="Times New Roman"/>
          <w:szCs w:val="24"/>
        </w:rPr>
        <w:t>και νομικά ίσοι. Η δεύτερη</w:t>
      </w:r>
      <w:r>
        <w:rPr>
          <w:rFonts w:eastAsia="Times New Roman" w:cs="Times New Roman"/>
          <w:szCs w:val="24"/>
        </w:rPr>
        <w:t>,</w:t>
      </w:r>
      <w:r>
        <w:rPr>
          <w:rFonts w:eastAsia="Times New Roman" w:cs="Times New Roman"/>
          <w:szCs w:val="24"/>
        </w:rPr>
        <w:t xml:space="preserve"> είναι ότι όλοι οι πολίτες θεωρούμε ότι έχουν τη δυνατότητα να ασκούν αυτονομία, να φτιάχνουν τον νόμο για τον εαυτό τους και μαζί μας. </w:t>
      </w:r>
    </w:p>
    <w:p w14:paraId="45E65015"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Πώς έχει ερμηνευθεί τώρα αυτή η βασική αρχή της </w:t>
      </w:r>
      <w:r>
        <w:rPr>
          <w:rFonts w:eastAsia="Times New Roman" w:cs="Times New Roman"/>
          <w:szCs w:val="24"/>
        </w:rPr>
        <w:t>δ</w:t>
      </w:r>
      <w:r>
        <w:rPr>
          <w:rFonts w:eastAsia="Times New Roman" w:cs="Times New Roman"/>
          <w:szCs w:val="24"/>
        </w:rPr>
        <w:t xml:space="preserve">ημοκρατίας που βγαίνει από τον Ρουσσώ, που </w:t>
      </w:r>
      <w:r>
        <w:rPr>
          <w:rFonts w:eastAsia="Times New Roman" w:cs="Times New Roman"/>
          <w:szCs w:val="24"/>
        </w:rPr>
        <w:t xml:space="preserve">ανέφερε και η κ. </w:t>
      </w:r>
      <w:proofErr w:type="spellStart"/>
      <w:r>
        <w:rPr>
          <w:rFonts w:eastAsia="Times New Roman" w:cs="Times New Roman"/>
          <w:szCs w:val="24"/>
        </w:rPr>
        <w:t>Βάκη</w:t>
      </w:r>
      <w:proofErr w:type="spellEnd"/>
      <w:r>
        <w:rPr>
          <w:rFonts w:eastAsia="Times New Roman" w:cs="Times New Roman"/>
          <w:szCs w:val="24"/>
        </w:rPr>
        <w:t xml:space="preserve">; Με τρεις χονδρικά θεωρίες, τη θεωρία των ελίτ που λέει ότι οι πολίτες δεν πρέπει να πολυανακατεύονται, διότι είναι πολύπλοκα τα προβλήματα. Άρα οι εκλογές είναι ένας τρόπος εκλογής πολιτικών ελίτ, </w:t>
      </w:r>
      <w:proofErr w:type="spellStart"/>
      <w:r>
        <w:rPr>
          <w:rFonts w:eastAsia="Times New Roman" w:cs="Times New Roman"/>
          <w:szCs w:val="24"/>
        </w:rPr>
        <w:t>κυβερνησιμότητα</w:t>
      </w:r>
      <w:proofErr w:type="spellEnd"/>
      <w:r>
        <w:rPr>
          <w:rFonts w:eastAsia="Times New Roman" w:cs="Times New Roman"/>
          <w:szCs w:val="24"/>
        </w:rPr>
        <w:t xml:space="preserve"> που ακούμε εδώ. </w:t>
      </w:r>
    </w:p>
    <w:p w14:paraId="45E65016"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θεωρία, όμως, αυτή τώρα που βρισκόμαστε στη </w:t>
      </w:r>
      <w:proofErr w:type="spellStart"/>
      <w:r>
        <w:rPr>
          <w:rFonts w:eastAsia="Times New Roman" w:cs="Times New Roman"/>
          <w:szCs w:val="24"/>
        </w:rPr>
        <w:t>μεταδημοκρατική</w:t>
      </w:r>
      <w:proofErr w:type="spellEnd"/>
      <w:r>
        <w:rPr>
          <w:rFonts w:eastAsia="Times New Roman" w:cs="Times New Roman"/>
          <w:szCs w:val="24"/>
        </w:rPr>
        <w:t xml:space="preserve"> εποχή, έχει δημιουργήσει τεράστια προβλήματα, την παθητικότητα, την αδιαφορία, την αποχή στις εκλογές. </w:t>
      </w:r>
    </w:p>
    <w:p w14:paraId="45E65017"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χουν τώρα προστεθεί δύο μεγάλες θεωρίες –θα τις ξέρει ο κ. Τζαβάρας που τα ξέρει αυτά- η συ</w:t>
      </w:r>
      <w:r>
        <w:rPr>
          <w:rFonts w:eastAsia="Times New Roman" w:cs="Times New Roman"/>
          <w:szCs w:val="24"/>
        </w:rPr>
        <w:t xml:space="preserve">μμετοχική θεωρία του </w:t>
      </w:r>
      <w:proofErr w:type="spellStart"/>
      <w:r>
        <w:rPr>
          <w:rFonts w:eastAsia="Times New Roman" w:cs="Times New Roman"/>
          <w:szCs w:val="24"/>
        </w:rPr>
        <w:t>Γουόλτς</w:t>
      </w:r>
      <w:proofErr w:type="spellEnd"/>
      <w:r>
        <w:rPr>
          <w:rFonts w:eastAsia="Times New Roman" w:cs="Times New Roman"/>
          <w:szCs w:val="24"/>
        </w:rPr>
        <w:t xml:space="preserve"> και η μεγάλη θεωρία, τη λεγόμενη «στοχαστική», «</w:t>
      </w:r>
      <w:r>
        <w:rPr>
          <w:rFonts w:eastAsia="Times New Roman" w:cs="Times New Roman"/>
          <w:szCs w:val="24"/>
          <w:lang w:val="en-US"/>
        </w:rPr>
        <w:t>deliberative</w:t>
      </w:r>
      <w:r>
        <w:rPr>
          <w:rFonts w:eastAsia="Times New Roman" w:cs="Times New Roman"/>
          <w:szCs w:val="24"/>
        </w:rPr>
        <w:t xml:space="preserve">» του </w:t>
      </w:r>
      <w:proofErr w:type="spellStart"/>
      <w:r>
        <w:rPr>
          <w:rFonts w:eastAsia="Times New Roman" w:cs="Times New Roman"/>
          <w:szCs w:val="24"/>
        </w:rPr>
        <w:t>Ρόουλς</w:t>
      </w:r>
      <w:proofErr w:type="spellEnd"/>
      <w:r>
        <w:rPr>
          <w:rFonts w:eastAsia="Times New Roman" w:cs="Times New Roman"/>
          <w:szCs w:val="24"/>
        </w:rPr>
        <w:t xml:space="preserve"> και του </w:t>
      </w:r>
      <w:proofErr w:type="spellStart"/>
      <w:r>
        <w:rPr>
          <w:rFonts w:eastAsia="Times New Roman" w:cs="Times New Roman"/>
          <w:szCs w:val="24"/>
        </w:rPr>
        <w:t>Ντουάρκιν</w:t>
      </w:r>
      <w:proofErr w:type="spellEnd"/>
      <w:r>
        <w:rPr>
          <w:rFonts w:eastAsia="Times New Roman" w:cs="Times New Roman"/>
          <w:szCs w:val="24"/>
        </w:rPr>
        <w:t xml:space="preserve"> </w:t>
      </w:r>
      <w:r>
        <w:rPr>
          <w:rFonts w:eastAsia="Times New Roman" w:cs="Times New Roman"/>
          <w:szCs w:val="24"/>
        </w:rPr>
        <w:t xml:space="preserve">και του </w:t>
      </w:r>
      <w:proofErr w:type="spellStart"/>
      <w:r>
        <w:rPr>
          <w:rFonts w:eastAsia="Times New Roman" w:cs="Times New Roman"/>
          <w:szCs w:val="24"/>
        </w:rPr>
        <w:t>Χάμπερμας</w:t>
      </w:r>
      <w:proofErr w:type="spellEnd"/>
      <w:r>
        <w:rPr>
          <w:rFonts w:eastAsia="Times New Roman" w:cs="Times New Roman"/>
          <w:szCs w:val="24"/>
        </w:rPr>
        <w:t>.</w:t>
      </w:r>
    </w:p>
    <w:p w14:paraId="45E65018"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5E65019" w14:textId="77777777" w:rsidR="006278D4" w:rsidRDefault="006E6FC2">
      <w:pPr>
        <w:spacing w:after="0" w:line="600" w:lineRule="auto"/>
        <w:ind w:firstLine="720"/>
        <w:jc w:val="both"/>
        <w:rPr>
          <w:rFonts w:eastAsia="Times New Roman" w:cs="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w:t>
      </w:r>
      <w:r>
        <w:rPr>
          <w:rFonts w:eastAsia="Times New Roman"/>
          <w:szCs w:val="24"/>
        </w:rPr>
        <w:t xml:space="preserve">καλώ, τελειώνετε, κύριε </w:t>
      </w:r>
      <w:proofErr w:type="spellStart"/>
      <w:r>
        <w:rPr>
          <w:rFonts w:eastAsia="Times New Roman"/>
          <w:szCs w:val="24"/>
        </w:rPr>
        <w:t>Δουζίνα</w:t>
      </w:r>
      <w:proofErr w:type="spellEnd"/>
      <w:r>
        <w:rPr>
          <w:rFonts w:eastAsia="Times New Roman"/>
          <w:szCs w:val="24"/>
        </w:rPr>
        <w:t xml:space="preserve">. </w:t>
      </w:r>
      <w:r>
        <w:rPr>
          <w:rFonts w:eastAsia="Times New Roman" w:cs="Times New Roman"/>
          <w:szCs w:val="24"/>
        </w:rPr>
        <w:t xml:space="preserve"> </w:t>
      </w:r>
    </w:p>
    <w:p w14:paraId="45E6501A"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Τελειώνω, λοιπόν, εδώ. </w:t>
      </w:r>
    </w:p>
    <w:p w14:paraId="45E6501B"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Σύμφωνα με αυτές τις θεωρίες, εκλογές ως απαραίτητο κομμάτι της </w:t>
      </w:r>
      <w:r>
        <w:rPr>
          <w:rFonts w:eastAsia="Times New Roman" w:cs="Times New Roman"/>
          <w:szCs w:val="24"/>
        </w:rPr>
        <w:t xml:space="preserve">δημοκρατίας </w:t>
      </w:r>
      <w:r>
        <w:rPr>
          <w:rFonts w:eastAsia="Times New Roman" w:cs="Times New Roman"/>
          <w:szCs w:val="24"/>
        </w:rPr>
        <w:t>δεν είναι κάτι για να βγάζουμε ελίτ, αλλά είναι μια διαδικασία η οποία προωθεί τη συμμετοχή και τη</w:t>
      </w:r>
      <w:r>
        <w:rPr>
          <w:rFonts w:eastAsia="Times New Roman" w:cs="Times New Roman"/>
          <w:szCs w:val="24"/>
        </w:rPr>
        <w:t xml:space="preserve">ν καλλιέργεια της πολιτικής κρίσης. </w:t>
      </w:r>
    </w:p>
    <w:p w14:paraId="45E6501C"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Με αυτή την έννοια, το μπόνους των πενήντα εδρών, το οποίο δεν δημιουργεί σχέση ανάμεσα στους πολίτες, δεν τους βάζει να κάνουν πολιτική κρίση, δεν τους βάζει να συμμετέχουν και να φτιάχνουν τη ζωή τους και να την παίρν</w:t>
      </w:r>
      <w:r>
        <w:rPr>
          <w:rFonts w:eastAsia="Times New Roman" w:cs="Times New Roman"/>
          <w:szCs w:val="24"/>
        </w:rPr>
        <w:t xml:space="preserve">ουν στα χέρια τους, είναι εναντίον της αρχής της </w:t>
      </w:r>
      <w:r>
        <w:rPr>
          <w:rFonts w:eastAsia="Times New Roman" w:cs="Times New Roman"/>
          <w:szCs w:val="24"/>
        </w:rPr>
        <w:t>δ</w:t>
      </w:r>
      <w:r>
        <w:rPr>
          <w:rFonts w:eastAsia="Times New Roman" w:cs="Times New Roman"/>
          <w:szCs w:val="24"/>
        </w:rPr>
        <w:t xml:space="preserve">ημοκρατίας. </w:t>
      </w:r>
    </w:p>
    <w:p w14:paraId="45E6501D"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νόμος αυτός, λοιπόν, είναι το ξεκίνημα για να ξαναγυρίσουμε σε μια λογική </w:t>
      </w:r>
      <w:r>
        <w:rPr>
          <w:rFonts w:eastAsia="Times New Roman" w:cs="Times New Roman"/>
          <w:szCs w:val="24"/>
        </w:rPr>
        <w:t>δ</w:t>
      </w:r>
      <w:r>
        <w:rPr>
          <w:rFonts w:eastAsia="Times New Roman" w:cs="Times New Roman"/>
          <w:szCs w:val="24"/>
        </w:rPr>
        <w:t>ημοκρατίας στη χώρα στην οποία γεννήθηκε.</w:t>
      </w:r>
    </w:p>
    <w:p w14:paraId="45E6501E"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5E6501F" w14:textId="77777777" w:rsidR="006278D4" w:rsidRDefault="006E6FC2">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5E65020" w14:textId="77777777" w:rsidR="006278D4" w:rsidRDefault="006E6FC2">
      <w:pPr>
        <w:spacing w:after="0" w:line="600" w:lineRule="auto"/>
        <w:ind w:firstLine="720"/>
        <w:jc w:val="both"/>
        <w:rPr>
          <w:rFonts w:eastAsia="Times New Roman"/>
          <w:szCs w:val="24"/>
        </w:rPr>
      </w:pPr>
      <w:r>
        <w:rPr>
          <w:rFonts w:eastAsia="Times New Roman"/>
          <w:b/>
          <w:szCs w:val="24"/>
        </w:rPr>
        <w:t>ΠΡΟΕΔΡΟΣ (Νικό</w:t>
      </w:r>
      <w:r>
        <w:rPr>
          <w:rFonts w:eastAsia="Times New Roman"/>
          <w:b/>
          <w:szCs w:val="24"/>
        </w:rPr>
        <w:t xml:space="preserve">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Ευχαριστούμε.</w:t>
      </w:r>
    </w:p>
    <w:p w14:paraId="45E65021" w14:textId="77777777" w:rsidR="006278D4" w:rsidRDefault="006E6FC2">
      <w:pPr>
        <w:spacing w:after="0" w:line="600" w:lineRule="auto"/>
        <w:ind w:firstLine="720"/>
        <w:jc w:val="both"/>
        <w:rPr>
          <w:rFonts w:eastAsia="Times New Roman"/>
          <w:szCs w:val="24"/>
        </w:rPr>
      </w:pPr>
      <w:r>
        <w:rPr>
          <w:rFonts w:eastAsia="Times New Roman"/>
          <w:szCs w:val="24"/>
        </w:rPr>
        <w:t xml:space="preserve">Ο Πρόεδρος κ. Λεβέντης έχει τον λόγο. </w:t>
      </w:r>
    </w:p>
    <w:p w14:paraId="45E65022" w14:textId="77777777" w:rsidR="006278D4" w:rsidRDefault="006E6FC2">
      <w:pPr>
        <w:spacing w:after="0" w:line="600" w:lineRule="auto"/>
        <w:ind w:firstLine="720"/>
        <w:jc w:val="both"/>
        <w:rPr>
          <w:rFonts w:eastAsia="Times New Roman" w:cs="Times New Roman"/>
          <w:szCs w:val="24"/>
        </w:rPr>
      </w:pPr>
      <w:r>
        <w:rPr>
          <w:rFonts w:eastAsia="Times New Roman"/>
          <w:b/>
          <w:szCs w:val="24"/>
        </w:rPr>
        <w:t xml:space="preserve">ΒΑΣΙΛΗΣ ΛΕΒΕΝΤΗΣ (Πρόεδρος της Ένωσης Κεντρώων): </w:t>
      </w:r>
      <w:r>
        <w:rPr>
          <w:rFonts w:eastAsia="Times New Roman"/>
          <w:szCs w:val="24"/>
        </w:rPr>
        <w:t>Κύριε Πρόεδρε, κυρίες και κύριοι συνάδελφοι, αν μια φορά σε αυτή την Αίθουσα πρέπει να λειτουργήσει η συνείδηση στον Βουλευτή, είναι η προκ</w:t>
      </w:r>
      <w:r>
        <w:rPr>
          <w:rFonts w:eastAsia="Times New Roman"/>
          <w:szCs w:val="24"/>
        </w:rPr>
        <w:t xml:space="preserve">είμενη. </w:t>
      </w:r>
      <w:r>
        <w:rPr>
          <w:rFonts w:eastAsia="Times New Roman"/>
          <w:szCs w:val="24"/>
        </w:rPr>
        <w:t>Α</w:t>
      </w:r>
      <w:r>
        <w:rPr>
          <w:rFonts w:eastAsia="Times New Roman"/>
          <w:szCs w:val="24"/>
        </w:rPr>
        <w:t xml:space="preserve">ν όλες τις άλλες φορές λειτουργείτε υπολογιστικά, αυτή τη φορά πρέπει να λειτουργήσετε </w:t>
      </w:r>
      <w:r>
        <w:rPr>
          <w:rFonts w:eastAsia="Times New Roman"/>
          <w:szCs w:val="24"/>
        </w:rPr>
        <w:lastRenderedPageBreak/>
        <w:t>με τη δύναμη και την ώθηση της συνείδησης εκάστης και εκάστου. Διότι αυτό το νομοσχέδιο το οποίο συζητάμε</w:t>
      </w:r>
      <w:r>
        <w:rPr>
          <w:rFonts w:eastAsia="Times New Roman"/>
          <w:szCs w:val="24"/>
        </w:rPr>
        <w:t>,</w:t>
      </w:r>
      <w:r>
        <w:rPr>
          <w:rFonts w:eastAsia="Times New Roman"/>
          <w:szCs w:val="24"/>
        </w:rPr>
        <w:t xml:space="preserve"> δεν αφορά τους επόμενους λίγους μήνες. Αφορά το μέλλο</w:t>
      </w:r>
      <w:r>
        <w:rPr>
          <w:rFonts w:eastAsia="Times New Roman"/>
          <w:szCs w:val="24"/>
        </w:rPr>
        <w:t xml:space="preserve">ν της χώρας. </w:t>
      </w:r>
      <w:r>
        <w:rPr>
          <w:rFonts w:eastAsia="Times New Roman"/>
          <w:szCs w:val="24"/>
        </w:rPr>
        <w:t>Α</w:t>
      </w:r>
      <w:r>
        <w:rPr>
          <w:rFonts w:eastAsia="Times New Roman"/>
          <w:szCs w:val="24"/>
        </w:rPr>
        <w:t xml:space="preserve">ν η χώρα αυτή πτώχευσε, πτώχευσε με τις αυτοδύναμες κυβερνήσεις. </w:t>
      </w:r>
      <w:r>
        <w:rPr>
          <w:rFonts w:eastAsia="Times New Roman" w:cs="Times New Roman"/>
          <w:szCs w:val="24"/>
        </w:rPr>
        <w:t xml:space="preserve"> </w:t>
      </w:r>
    </w:p>
    <w:p w14:paraId="45E65023" w14:textId="77777777" w:rsidR="006278D4" w:rsidRDefault="006E6FC2">
      <w:pPr>
        <w:spacing w:after="0" w:line="600" w:lineRule="auto"/>
        <w:ind w:firstLine="720"/>
        <w:jc w:val="both"/>
        <w:rPr>
          <w:rFonts w:eastAsia="Times New Roman"/>
          <w:szCs w:val="24"/>
        </w:rPr>
      </w:pPr>
      <w:r>
        <w:rPr>
          <w:rFonts w:eastAsia="Times New Roman"/>
          <w:szCs w:val="24"/>
        </w:rPr>
        <w:t>Ο</w:t>
      </w:r>
      <w:r>
        <w:rPr>
          <w:rFonts w:eastAsia="Times New Roman"/>
          <w:szCs w:val="24"/>
        </w:rPr>
        <w:t xml:space="preserve">ι περισσότεροι από εσάς υπήρξατε Βουλευτές και </w:t>
      </w:r>
      <w:proofErr w:type="spellStart"/>
      <w:r>
        <w:rPr>
          <w:rFonts w:eastAsia="Times New Roman"/>
          <w:szCs w:val="24"/>
        </w:rPr>
        <w:t>αυτοδυνάμων</w:t>
      </w:r>
      <w:proofErr w:type="spellEnd"/>
      <w:r>
        <w:rPr>
          <w:rFonts w:eastAsia="Times New Roman"/>
          <w:szCs w:val="24"/>
        </w:rPr>
        <w:t xml:space="preserve"> κυβερνήσεων, για να </w:t>
      </w:r>
      <w:proofErr w:type="spellStart"/>
      <w:r>
        <w:rPr>
          <w:rFonts w:eastAsia="Times New Roman"/>
          <w:szCs w:val="24"/>
        </w:rPr>
        <w:t>εξηγούμεθα</w:t>
      </w:r>
      <w:proofErr w:type="spellEnd"/>
      <w:r>
        <w:rPr>
          <w:rFonts w:eastAsia="Times New Roman"/>
          <w:szCs w:val="24"/>
        </w:rPr>
        <w:t>. Ακόμη κι εσείς που έρχεστε τώρα και φέρνετε την απλή αναλογική, έχετε εις το παρελθ</w:t>
      </w:r>
      <w:r>
        <w:rPr>
          <w:rFonts w:eastAsia="Times New Roman"/>
          <w:szCs w:val="24"/>
        </w:rPr>
        <w:t xml:space="preserve">όν εκλεγεί με ενισχυμένη αναλογική. Πολλοί από εσάς, όχι όλοι. Έχει και αυτό τη σημασία του, ότι λίγο πολύ όλοι έχετε μπει στο Κοινοβούλιο χωρίς αντιστοιχία με τους ψηφοφόρους. </w:t>
      </w:r>
    </w:p>
    <w:p w14:paraId="45E65024" w14:textId="77777777" w:rsidR="006278D4" w:rsidRDefault="006E6FC2">
      <w:pPr>
        <w:spacing w:after="0" w:line="600" w:lineRule="auto"/>
        <w:ind w:firstLine="720"/>
        <w:jc w:val="both"/>
        <w:rPr>
          <w:rFonts w:eastAsia="Times New Roman"/>
          <w:szCs w:val="24"/>
        </w:rPr>
      </w:pPr>
      <w:r>
        <w:rPr>
          <w:rFonts w:eastAsia="Times New Roman"/>
          <w:szCs w:val="24"/>
        </w:rPr>
        <w:t xml:space="preserve">Ο Κωνσταντίνος Καραμανλής το 1974 πήρε 53%. Του αναλογούσαν </w:t>
      </w:r>
      <w:proofErr w:type="spellStart"/>
      <w:r>
        <w:rPr>
          <w:rFonts w:eastAsia="Times New Roman"/>
          <w:szCs w:val="24"/>
        </w:rPr>
        <w:t>εκατόν</w:t>
      </w:r>
      <w:proofErr w:type="spellEnd"/>
      <w:r>
        <w:rPr>
          <w:rFonts w:eastAsia="Times New Roman"/>
          <w:szCs w:val="24"/>
        </w:rPr>
        <w:t xml:space="preserve"> πενήντα </w:t>
      </w:r>
      <w:r>
        <w:rPr>
          <w:rFonts w:eastAsia="Times New Roman"/>
          <w:szCs w:val="24"/>
        </w:rPr>
        <w:t xml:space="preserve">εννέα έδρες και πήρε διακόσιες δεκαοκτώ. Στο σακίδιό του από το Παρίσι έφερε την ενισχυμένη, σχεδόν πλειοψηφικό </w:t>
      </w:r>
      <w:r>
        <w:rPr>
          <w:rFonts w:eastAsia="Times New Roman"/>
          <w:szCs w:val="24"/>
        </w:rPr>
        <w:t>κ</w:t>
      </w:r>
      <w:r>
        <w:rPr>
          <w:rFonts w:eastAsia="Times New Roman"/>
          <w:szCs w:val="24"/>
        </w:rPr>
        <w:t xml:space="preserve">ι έχουν δίκιο στη Νέα Δημοκρατία να λένε ότι έχουν γαλουχηθεί με την ενισχυμένη. Έχουν δίκιο να το λένε, δεν έχουν άδικο.  </w:t>
      </w:r>
    </w:p>
    <w:p w14:paraId="45E65025" w14:textId="77777777" w:rsidR="006278D4" w:rsidRDefault="006E6FC2">
      <w:pPr>
        <w:spacing w:after="0" w:line="600" w:lineRule="auto"/>
        <w:ind w:firstLine="720"/>
        <w:jc w:val="both"/>
        <w:rPr>
          <w:rFonts w:eastAsia="Times New Roman"/>
          <w:szCs w:val="24"/>
        </w:rPr>
      </w:pPr>
      <w:r>
        <w:rPr>
          <w:rFonts w:eastAsia="Times New Roman"/>
          <w:szCs w:val="24"/>
        </w:rPr>
        <w:lastRenderedPageBreak/>
        <w:t xml:space="preserve">Εκείνο το οποίο με </w:t>
      </w:r>
      <w:r>
        <w:rPr>
          <w:rFonts w:eastAsia="Times New Roman"/>
          <w:szCs w:val="24"/>
        </w:rPr>
        <w:t>εκπλήσσει</w:t>
      </w:r>
      <w:r>
        <w:rPr>
          <w:rFonts w:eastAsia="Times New Roman"/>
          <w:szCs w:val="24"/>
        </w:rPr>
        <w:t>,</w:t>
      </w:r>
      <w:r>
        <w:rPr>
          <w:rFonts w:eastAsia="Times New Roman"/>
          <w:szCs w:val="24"/>
        </w:rPr>
        <w:t xml:space="preserve"> είναι τι έκαναν κόμματα που το βάλανε στην ιδρυτική τους διακήρυξη, όπως το ΠΑΣΟΚ. Αυτά τι έκαναν; Αυτά περιέργως όπως παρακολουθώ το τελευταίο διάστημα, αναζητούν δικαιολογία για να μην ψηφίσουν, διάφορες προφάσεις όπως «δεν κόψατε τις περιφέρε</w:t>
      </w:r>
      <w:r>
        <w:rPr>
          <w:rFonts w:eastAsia="Times New Roman"/>
          <w:szCs w:val="24"/>
        </w:rPr>
        <w:t>ιες», «δεν κάνατε την ψήφο των ομογενών». Αυτά είναι ασυνάρτητα πράγματα. Είναι δευτερεύοντα, γιατί το πρωτεύον είναι το μηδέν μπόνους. Το πρωτεύον</w:t>
      </w:r>
      <w:r>
        <w:rPr>
          <w:rFonts w:eastAsia="Times New Roman"/>
          <w:szCs w:val="24"/>
        </w:rPr>
        <w:t>,</w:t>
      </w:r>
      <w:r>
        <w:rPr>
          <w:rFonts w:eastAsia="Times New Roman"/>
          <w:szCs w:val="24"/>
        </w:rPr>
        <w:t xml:space="preserve"> είναι να μην υπάρχουν «δώρα» και να μην υπάρχουν στο Κοινοβούλιο έδρανα κατειλημμένα, τα οποία δεν αντιστοι</w:t>
      </w:r>
      <w:r>
        <w:rPr>
          <w:rFonts w:eastAsia="Times New Roman"/>
          <w:szCs w:val="24"/>
        </w:rPr>
        <w:t>χούν σε ψηφοφόρους. Αυτό είναι το πρωτεύον. Τα άλλα είναι δευτερεύοντα.</w:t>
      </w:r>
    </w:p>
    <w:p w14:paraId="45E65026" w14:textId="77777777" w:rsidR="006278D4" w:rsidRDefault="006E6FC2">
      <w:pPr>
        <w:spacing w:after="0" w:line="600" w:lineRule="auto"/>
        <w:ind w:firstLine="720"/>
        <w:jc w:val="both"/>
        <w:rPr>
          <w:rFonts w:eastAsia="Times New Roman"/>
          <w:szCs w:val="24"/>
        </w:rPr>
      </w:pPr>
      <w:r>
        <w:rPr>
          <w:rFonts w:eastAsia="Times New Roman"/>
          <w:szCs w:val="24"/>
        </w:rPr>
        <w:t xml:space="preserve">Εφευρέθηκε τώρα τελευταία η λέξη </w:t>
      </w:r>
      <w:proofErr w:type="spellStart"/>
      <w:r>
        <w:rPr>
          <w:rFonts w:eastAsia="Times New Roman"/>
          <w:szCs w:val="24"/>
        </w:rPr>
        <w:t>κυβερνησιμότητα</w:t>
      </w:r>
      <w:proofErr w:type="spellEnd"/>
      <w:r>
        <w:rPr>
          <w:rFonts w:eastAsia="Times New Roman"/>
          <w:szCs w:val="24"/>
        </w:rPr>
        <w:t xml:space="preserve">. Δηλαδή αυτό σημαίνει «δώσε του δώρο για να κυβερνάει», γιατί –λέει- «η χώρα θα μείνει ακυβέρνητη». Γιατί θα μείνει ακυβέρνητη η χώρα; </w:t>
      </w:r>
      <w:r>
        <w:rPr>
          <w:rFonts w:eastAsia="Times New Roman"/>
          <w:szCs w:val="24"/>
        </w:rPr>
        <w:t>Τ</w:t>
      </w:r>
      <w:r>
        <w:rPr>
          <w:rFonts w:eastAsia="Times New Roman"/>
          <w:szCs w:val="24"/>
        </w:rPr>
        <w:t xml:space="preserve">ον Σεπτέμβριο, αν δεν έφταναν οι Βουλευτές του κ. Τσίπρα και του κ. Καμμένου, δεν θα </w:t>
      </w:r>
      <w:proofErr w:type="spellStart"/>
      <w:r>
        <w:rPr>
          <w:rFonts w:eastAsia="Times New Roman"/>
          <w:szCs w:val="24"/>
        </w:rPr>
        <w:t>απευθύνοντο</w:t>
      </w:r>
      <w:proofErr w:type="spellEnd"/>
      <w:r>
        <w:rPr>
          <w:rFonts w:eastAsia="Times New Roman"/>
          <w:szCs w:val="24"/>
        </w:rPr>
        <w:t xml:space="preserve"> και στη Γεννηματά, δεν θα </w:t>
      </w:r>
      <w:proofErr w:type="spellStart"/>
      <w:r>
        <w:rPr>
          <w:rFonts w:eastAsia="Times New Roman"/>
          <w:szCs w:val="24"/>
        </w:rPr>
        <w:t>απευθύνοντο</w:t>
      </w:r>
      <w:proofErr w:type="spellEnd"/>
      <w:r>
        <w:rPr>
          <w:rFonts w:eastAsia="Times New Roman"/>
          <w:szCs w:val="24"/>
        </w:rPr>
        <w:t xml:space="preserve"> και σε εμένα; Τι θα έκανα εγώ; Θα άφηνα τη χώρα ακυβέρνητη; Απλά θα έβαζα όρους. </w:t>
      </w:r>
    </w:p>
    <w:p w14:paraId="45E65027" w14:textId="77777777" w:rsidR="006278D4" w:rsidRDefault="006E6FC2">
      <w:pPr>
        <w:spacing w:after="0" w:line="600" w:lineRule="auto"/>
        <w:ind w:firstLine="720"/>
        <w:jc w:val="both"/>
        <w:rPr>
          <w:rFonts w:eastAsia="Times New Roman"/>
          <w:szCs w:val="24"/>
        </w:rPr>
      </w:pPr>
      <w:r>
        <w:rPr>
          <w:rFonts w:eastAsia="Times New Roman"/>
          <w:szCs w:val="24"/>
        </w:rPr>
        <w:lastRenderedPageBreak/>
        <w:t>Δεν χρειάζεται την Κυριακή να γίνονται</w:t>
      </w:r>
      <w:r>
        <w:rPr>
          <w:rFonts w:eastAsia="Times New Roman"/>
          <w:szCs w:val="24"/>
        </w:rPr>
        <w:t xml:space="preserve"> εκλογές και τη Δευτέρα να ορκίζουμε κυβέρνηση. Μπορεί και πρέπει όπως σε όλες τις προηγμένες χώρες, να μεσολαβεί και ένα εικοσαήμερο διαβουλεύσεων κατάστρωσης ενός εθνικού σχεδίου δράσης. Δεν χρειάζεται την Κυριακή να γίνονται εκλογές και τη Δευτέρα η χώρ</w:t>
      </w:r>
      <w:r>
        <w:rPr>
          <w:rFonts w:eastAsia="Times New Roman"/>
          <w:szCs w:val="24"/>
        </w:rPr>
        <w:t>α να έχει κυβέρνηση. Γιατί αυτή η κυβέρνηση</w:t>
      </w:r>
      <w:r>
        <w:rPr>
          <w:rFonts w:eastAsia="Times New Roman"/>
          <w:szCs w:val="24"/>
        </w:rPr>
        <w:t>,</w:t>
      </w:r>
      <w:r>
        <w:rPr>
          <w:rFonts w:eastAsia="Times New Roman"/>
          <w:szCs w:val="24"/>
        </w:rPr>
        <w:t xml:space="preserve"> θα είναι κυβέρνηση με «δώρα», θα είναι κυβέρνηση με ζοριλίκια και θα είναι κυβέρνηση η οποία δεν θα σέβεται τον πολίτη, δεν θα είναι προϊόν έντιμων και διάφανων διαβουλεύσεων. </w:t>
      </w:r>
    </w:p>
    <w:p w14:paraId="45E65028" w14:textId="77777777" w:rsidR="006278D4" w:rsidRDefault="006E6FC2">
      <w:pPr>
        <w:spacing w:after="0" w:line="600" w:lineRule="auto"/>
        <w:ind w:firstLine="720"/>
        <w:jc w:val="both"/>
        <w:rPr>
          <w:rFonts w:eastAsia="Times New Roman"/>
          <w:szCs w:val="24"/>
        </w:rPr>
      </w:pPr>
      <w:r>
        <w:rPr>
          <w:rFonts w:eastAsia="Times New Roman"/>
          <w:szCs w:val="24"/>
        </w:rPr>
        <w:t>Επομένως αυτή την ώρα το ερώτημα κ</w:t>
      </w:r>
      <w:r>
        <w:rPr>
          <w:rFonts w:eastAsia="Times New Roman"/>
          <w:szCs w:val="24"/>
        </w:rPr>
        <w:t xml:space="preserve">αι η ομιλία μου δεν απευθύνεται στη Νέα Δημοκρατία. Τη Νέα Δημοκρατία την αντιλαμβάνομαι. Οι άνθρωποι μιλούν ευθαρσώς για </w:t>
      </w:r>
      <w:proofErr w:type="spellStart"/>
      <w:r>
        <w:rPr>
          <w:rFonts w:eastAsia="Times New Roman"/>
          <w:szCs w:val="24"/>
        </w:rPr>
        <w:t>κυβερνησιμότητα</w:t>
      </w:r>
      <w:proofErr w:type="spellEnd"/>
      <w:r>
        <w:rPr>
          <w:rFonts w:eastAsia="Times New Roman"/>
          <w:szCs w:val="24"/>
        </w:rPr>
        <w:t xml:space="preserve">, για «δώρα» και ενσπείρουν φοβικά σύνδρομα, ότι θα μείνει η χώρα ακυβέρνητη. </w:t>
      </w:r>
      <w:r>
        <w:rPr>
          <w:rFonts w:eastAsia="Times New Roman"/>
          <w:szCs w:val="24"/>
        </w:rPr>
        <w:t>Τ</w:t>
      </w:r>
      <w:r>
        <w:rPr>
          <w:rFonts w:eastAsia="Times New Roman"/>
          <w:szCs w:val="24"/>
        </w:rPr>
        <w:t>α ακούει ο κόσμος αυτά τα πράγματα. Ο κό</w:t>
      </w:r>
      <w:r>
        <w:rPr>
          <w:rFonts w:eastAsia="Times New Roman"/>
          <w:szCs w:val="24"/>
        </w:rPr>
        <w:t>σμος μικρής μόρφωσης μπορεί να φοβάται από αυτά. Ο κόσμος, όμως, ο οποίος είναι κατασταλαγμένος, αισθάνεται ότι η Νέα Δημοκρατία μένει ανώριμη και αμετανόητη. Έτσι αισθάνεται. Δεν μπορεί να πιάσει τα μηνύματα της εποχής.</w:t>
      </w:r>
    </w:p>
    <w:p w14:paraId="45E65029" w14:textId="77777777" w:rsidR="006278D4" w:rsidRDefault="006E6FC2">
      <w:pPr>
        <w:spacing w:after="0" w:line="600" w:lineRule="auto"/>
        <w:ind w:firstLine="720"/>
        <w:jc w:val="both"/>
        <w:rPr>
          <w:rFonts w:eastAsia="Times New Roman"/>
          <w:szCs w:val="24"/>
        </w:rPr>
      </w:pPr>
      <w:r>
        <w:rPr>
          <w:rFonts w:eastAsia="Times New Roman"/>
          <w:szCs w:val="24"/>
        </w:rPr>
        <w:lastRenderedPageBreak/>
        <w:t xml:space="preserve">Λένε στη Νέα Δημοκρατία ότι ο κ. </w:t>
      </w:r>
      <w:r>
        <w:rPr>
          <w:rFonts w:eastAsia="Times New Roman"/>
          <w:szCs w:val="24"/>
        </w:rPr>
        <w:t>Τσίπρας ενεργεί μετά δόλου. Να δεχθώ την άποψη ότι ενεργεί μετά δόλου κι ότι κάνει έναν νόμο</w:t>
      </w:r>
      <w:r>
        <w:rPr>
          <w:rFonts w:eastAsia="Times New Roman"/>
          <w:szCs w:val="24"/>
        </w:rPr>
        <w:t>,</w:t>
      </w:r>
      <w:r>
        <w:rPr>
          <w:rFonts w:eastAsia="Times New Roman"/>
          <w:szCs w:val="24"/>
        </w:rPr>
        <w:t xml:space="preserve"> για να κόψει τη φόρα της Νέας Δημοκρατίας. Να το δεχθώ. Η Ένωση Κεντρώων δεν έπρεπε να ψηφίσει; Δηλαδή σε κάθε νομοσχέδιο κοιτάμε με τι πνεύμα το φέρνει ο άλλος ή</w:t>
      </w:r>
      <w:r>
        <w:rPr>
          <w:rFonts w:eastAsia="Times New Roman"/>
          <w:szCs w:val="24"/>
        </w:rPr>
        <w:t xml:space="preserve"> κοιτάμε αν είναι καλό για τη χώρα; Θέλω να καταλάβω. Υπάρχουν νομοσχέδια καλά για τη χώρα τα οποία δεν θα ψηφίσω, γιατί αυτός που τα φέρνει, τα φέρνει με ύπουλη και δόλια διάθεση; Αυτό είναι; Έτσι θα λειτουργήσουμε; </w:t>
      </w:r>
    </w:p>
    <w:p w14:paraId="45E6502A" w14:textId="77777777" w:rsidR="006278D4" w:rsidRDefault="006E6FC2">
      <w:pPr>
        <w:spacing w:after="0" w:line="600" w:lineRule="auto"/>
        <w:ind w:firstLine="720"/>
        <w:jc w:val="both"/>
        <w:rPr>
          <w:rFonts w:eastAsia="Times New Roman"/>
          <w:szCs w:val="24"/>
        </w:rPr>
      </w:pPr>
      <w:r>
        <w:rPr>
          <w:rFonts w:eastAsia="Times New Roman"/>
          <w:szCs w:val="24"/>
        </w:rPr>
        <w:t>Σ</w:t>
      </w:r>
      <w:r>
        <w:rPr>
          <w:rFonts w:eastAsia="Times New Roman"/>
          <w:szCs w:val="24"/>
        </w:rPr>
        <w:t>ας είπα. Αν μια φορά πρέπει να λειτου</w:t>
      </w:r>
      <w:r>
        <w:rPr>
          <w:rFonts w:eastAsia="Times New Roman"/>
          <w:szCs w:val="24"/>
        </w:rPr>
        <w:t>ργήσει η συνείδηση του Βουλευτή, είναι αυτή. Γιατί από αυτή την ψήφο τη σημερινή εξαρτάται ο τρόπος με τον οποίο κυβερνιέται η χώρα. Δηλαδή να φύγουμε από το ανάθεμα των αυτοδύναμων κυβερνήσεων, των μονοκομματικών και να πάμε σε κυβερνήσεις συνεργασίας όπω</w:t>
      </w:r>
      <w:r>
        <w:rPr>
          <w:rFonts w:eastAsia="Times New Roman"/>
          <w:szCs w:val="24"/>
        </w:rPr>
        <w:t>ς έχει όλη η Ευρώπη, όλος ο προηγμένος κόσμος.</w:t>
      </w:r>
    </w:p>
    <w:p w14:paraId="45E6502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Το οικονομικό θαύμα της Δύσης ήρθε με κυβερνήσεις συνασπισμού και η Νέα Δημοκρατία ονόμασε βόμβα για την δημοκρατία αυτό το νομοσχέδιο. Είναι βόμβα για την ίδια, δεν είναι για την δημοκρατία, γιατί φαίνεται δε</w:t>
      </w:r>
      <w:r>
        <w:rPr>
          <w:rFonts w:eastAsia="Times New Roman" w:cs="Times New Roman"/>
          <w:szCs w:val="24"/>
        </w:rPr>
        <w:t>ν μπορείτε να ζήσετε με την κουλτούρα της συνεργασίας.</w:t>
      </w:r>
    </w:p>
    <w:p w14:paraId="45E6502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Με λέτε «δεκανίκι» του Τσίπρα. Αν είμαι «δεκανίκι» θα φανεί, διότι θα περάσει η Πέμπτη, θα έρθει και η Παρασκευή, θα έρθει το Σάββατο, η Δευτέρα και τότε για τον λαό, για τον φτωχό συνταξιούχο, για τον</w:t>
      </w:r>
      <w:r>
        <w:rPr>
          <w:rFonts w:eastAsia="Times New Roman" w:cs="Times New Roman"/>
          <w:szCs w:val="24"/>
        </w:rPr>
        <w:t xml:space="preserve"> αγρότη και τον φτωχό υπάλληλο και τον φτωχό άνθρωπο εν πάση </w:t>
      </w:r>
      <w:proofErr w:type="spellStart"/>
      <w:r>
        <w:rPr>
          <w:rFonts w:eastAsia="Times New Roman" w:cs="Times New Roman"/>
          <w:szCs w:val="24"/>
        </w:rPr>
        <w:t>περιπτώσει</w:t>
      </w:r>
      <w:proofErr w:type="spellEnd"/>
      <w:r>
        <w:rPr>
          <w:rFonts w:eastAsia="Times New Roman" w:cs="Times New Roman"/>
          <w:szCs w:val="24"/>
        </w:rPr>
        <w:t xml:space="preserve"> της κοινωνίας </w:t>
      </w:r>
      <w:r>
        <w:rPr>
          <w:rFonts w:eastAsia="Times New Roman" w:cs="Times New Roman"/>
          <w:szCs w:val="24"/>
        </w:rPr>
        <w:t>αυτής,</w:t>
      </w:r>
      <w:r>
        <w:rPr>
          <w:rFonts w:eastAsia="Times New Roman" w:cs="Times New Roman"/>
          <w:szCs w:val="24"/>
        </w:rPr>
        <w:t xml:space="preserve"> μόνο η Ένωση Κεντρώων θα φωνάζει, δεν θα φωνάζετε εσείς, κύριοι της Νέας Δημοκρατίας.</w:t>
      </w:r>
    </w:p>
    <w:p w14:paraId="45E6502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 Απόδειξη ότι όταν λέω να κοπούν οι συντάξεις των πλουσίων, το ψηφίζετε; Έχου</w:t>
      </w:r>
      <w:r>
        <w:rPr>
          <w:rFonts w:eastAsia="Times New Roman" w:cs="Times New Roman"/>
          <w:szCs w:val="24"/>
        </w:rPr>
        <w:t>με ογδόντα χιλιάδες περιπτώσεις που έχουν πάνω από 3.000 ευρώ εισόδημα μηνιαίως. Στην Αυστραλία τους έκοψαν την σύνταξη. Γιατί την έκοψαν; Για να επιδοτήσουν πολύτεκνους, μονογονεϊκές μητέρες, ανάπηρους. Έχετε το σθένος, αφού αγαπάτε τον φτωχό λαό να το κά</w:t>
      </w:r>
      <w:r>
        <w:rPr>
          <w:rFonts w:eastAsia="Times New Roman" w:cs="Times New Roman"/>
          <w:szCs w:val="24"/>
        </w:rPr>
        <w:t>νετε; Όχι.</w:t>
      </w:r>
    </w:p>
    <w:p w14:paraId="45E6502E"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Κάτω οι πλούσιοι! </w:t>
      </w:r>
    </w:p>
    <w:p w14:paraId="45E6502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ΒΑΣΙΛΗΣ ΛΕΒΕΝΤΗΣ (Πρόεδρος της Ένωσης Κεντρώων):</w:t>
      </w:r>
      <w:r>
        <w:rPr>
          <w:rFonts w:eastAsia="Times New Roman" w:cs="Times New Roman"/>
          <w:szCs w:val="24"/>
        </w:rPr>
        <w:t xml:space="preserve"> Δεν είναι κάτω οι πλούσιοι. Κόμμα πλουσίων</w:t>
      </w:r>
      <w:r>
        <w:rPr>
          <w:rFonts w:eastAsia="Times New Roman" w:cs="Times New Roman"/>
          <w:szCs w:val="24"/>
        </w:rPr>
        <w:t>.</w:t>
      </w:r>
    </w:p>
    <w:p w14:paraId="45E65030"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45E6503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κύριοι συνάδελφοι, ν</w:t>
      </w:r>
      <w:r>
        <w:rPr>
          <w:rFonts w:eastAsia="Times New Roman" w:cs="Times New Roman"/>
          <w:szCs w:val="24"/>
        </w:rPr>
        <w:t>α μην παρεμβαίνετε.</w:t>
      </w:r>
    </w:p>
    <w:p w14:paraId="45E6503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Δεν είπαμε «κάτω οι πλούσιοι». Δεν είναι το </w:t>
      </w:r>
      <w:proofErr w:type="spellStart"/>
      <w:r>
        <w:rPr>
          <w:rFonts w:eastAsia="Times New Roman" w:cs="Times New Roman"/>
          <w:szCs w:val="24"/>
        </w:rPr>
        <w:t>επιχειρείν</w:t>
      </w:r>
      <w:proofErr w:type="spellEnd"/>
      <w:r>
        <w:rPr>
          <w:rFonts w:eastAsia="Times New Roman" w:cs="Times New Roman"/>
          <w:szCs w:val="24"/>
        </w:rPr>
        <w:t xml:space="preserve"> ποινικό αδίκημα, αλλά και είναι ένα κόμμα μόνιμο στήριγμα των πλουσίων και να μη στενάζει και να μη στενοχωριέται</w:t>
      </w:r>
      <w:r>
        <w:rPr>
          <w:rFonts w:eastAsia="Times New Roman" w:cs="Times New Roman"/>
          <w:szCs w:val="24"/>
        </w:rPr>
        <w:t>,</w:t>
      </w:r>
      <w:r>
        <w:rPr>
          <w:rFonts w:eastAsia="Times New Roman" w:cs="Times New Roman"/>
          <w:szCs w:val="24"/>
        </w:rPr>
        <w:t xml:space="preserve"> όταν βλέπει μπροσ</w:t>
      </w:r>
      <w:r>
        <w:rPr>
          <w:rFonts w:eastAsia="Times New Roman" w:cs="Times New Roman"/>
          <w:szCs w:val="24"/>
        </w:rPr>
        <w:t xml:space="preserve">τά του να ανοίγουν οι σκουπιδοτενεκέδες και να τρώνε, και αυτό, με </w:t>
      </w:r>
      <w:proofErr w:type="spellStart"/>
      <w:r>
        <w:rPr>
          <w:rFonts w:eastAsia="Times New Roman" w:cs="Times New Roman"/>
          <w:szCs w:val="24"/>
        </w:rPr>
        <w:t>συγχωρείτε</w:t>
      </w:r>
      <w:proofErr w:type="spellEnd"/>
      <w:r>
        <w:rPr>
          <w:rFonts w:eastAsia="Times New Roman" w:cs="Times New Roman"/>
          <w:szCs w:val="24"/>
        </w:rPr>
        <w:t>, είναι αναισθησία.</w:t>
      </w:r>
    </w:p>
    <w:p w14:paraId="45E6503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Μόνοι σας το είπατε για κόμμα πλουσίων. Δεν το ανέφερα εγώ. Δεν ήταν στο πνεύμα της ομιλίας μου.</w:t>
      </w:r>
    </w:p>
    <w:p w14:paraId="45E65034" w14:textId="77777777" w:rsidR="006278D4" w:rsidRDefault="006E6FC2">
      <w:pPr>
        <w:spacing w:after="0" w:line="600" w:lineRule="auto"/>
        <w:ind w:firstLine="720"/>
        <w:jc w:val="center"/>
        <w:rPr>
          <w:rFonts w:eastAsia="Times New Roman"/>
          <w:bCs/>
        </w:rPr>
      </w:pPr>
      <w:r>
        <w:rPr>
          <w:rFonts w:eastAsia="Times New Roman"/>
          <w:bCs/>
        </w:rPr>
        <w:t>(Χειροκροτήματα από την πτέρυγα της Ένωσης Κεντρώων)</w:t>
      </w:r>
    </w:p>
    <w:p w14:paraId="45E65035" w14:textId="77777777" w:rsidR="006278D4" w:rsidRDefault="006E6FC2">
      <w:pPr>
        <w:spacing w:after="0" w:line="600" w:lineRule="auto"/>
        <w:ind w:firstLine="720"/>
        <w:jc w:val="both"/>
        <w:rPr>
          <w:rFonts w:eastAsia="Times New Roman"/>
          <w:bCs/>
        </w:rPr>
      </w:pPr>
      <w:r>
        <w:rPr>
          <w:rFonts w:eastAsia="Times New Roman"/>
          <w:bCs/>
        </w:rPr>
        <w:lastRenderedPageBreak/>
        <w:t>Εν</w:t>
      </w:r>
      <w:r>
        <w:rPr>
          <w:rFonts w:eastAsia="Times New Roman"/>
          <w:bCs/>
        </w:rPr>
        <w:t xml:space="preserve"> </w:t>
      </w:r>
      <w:r>
        <w:rPr>
          <w:rFonts w:eastAsia="Times New Roman"/>
          <w:bCs/>
        </w:rPr>
        <w:t>τω</w:t>
      </w:r>
      <w:r>
        <w:rPr>
          <w:rFonts w:eastAsia="Times New Roman"/>
          <w:bCs/>
        </w:rPr>
        <w:t xml:space="preserve"> </w:t>
      </w:r>
      <w:r>
        <w:rPr>
          <w:rFonts w:eastAsia="Times New Roman"/>
          <w:bCs/>
        </w:rPr>
        <w:t>μεταξύ εκείνη η οποία με εντυπωσιάζει</w:t>
      </w:r>
      <w:r>
        <w:rPr>
          <w:rFonts w:eastAsia="Times New Roman"/>
          <w:bCs/>
        </w:rPr>
        <w:t>,</w:t>
      </w:r>
      <w:r>
        <w:rPr>
          <w:rFonts w:eastAsia="Times New Roman"/>
          <w:bCs/>
        </w:rPr>
        <w:t xml:space="preserve"> είναι όντως η κ. Γεννηματά. Όμως, αν ο κ. Μητσοτάκης βγει είτε με </w:t>
      </w:r>
      <w:proofErr w:type="spellStart"/>
      <w:r>
        <w:rPr>
          <w:rFonts w:eastAsia="Times New Roman"/>
          <w:bCs/>
        </w:rPr>
        <w:t>εκατόν</w:t>
      </w:r>
      <w:proofErr w:type="spellEnd"/>
      <w:r>
        <w:rPr>
          <w:rFonts w:eastAsia="Times New Roman"/>
          <w:bCs/>
        </w:rPr>
        <w:t xml:space="preserve"> σαράντα είτε με </w:t>
      </w:r>
      <w:proofErr w:type="spellStart"/>
      <w:r>
        <w:rPr>
          <w:rFonts w:eastAsia="Times New Roman"/>
          <w:bCs/>
        </w:rPr>
        <w:t>εκατόν</w:t>
      </w:r>
      <w:proofErr w:type="spellEnd"/>
      <w:r>
        <w:rPr>
          <w:rFonts w:eastAsia="Times New Roman"/>
          <w:bCs/>
        </w:rPr>
        <w:t xml:space="preserve"> πενήντα δύο, γιατί με την πορεία που έχουν τα μνημόνια, όποιος ακουμπάει μνημόνια, έχει και φθορά. Μην έχουμε αυταπάτες. </w:t>
      </w:r>
      <w:r>
        <w:rPr>
          <w:rFonts w:eastAsia="Times New Roman"/>
          <w:bCs/>
        </w:rPr>
        <w:t>Πολλά κόμματα από τα μνημόνια κατεστράφησαν. Να σας τα αναφέρω; Κουβέλης, Καρατζαφέρης, ΠΑΣΟΚ, το οποίο από 45% πήγε στο 3%, στο 4%. Η Νέα Δημοκρατία 18% έπιασε τον Μάιο του 2012.</w:t>
      </w:r>
    </w:p>
    <w:p w14:paraId="45E65036" w14:textId="77777777" w:rsidR="006278D4" w:rsidRDefault="006E6FC2">
      <w:pPr>
        <w:spacing w:after="0" w:line="600" w:lineRule="auto"/>
        <w:ind w:firstLine="720"/>
        <w:jc w:val="both"/>
        <w:rPr>
          <w:rFonts w:eastAsia="Times New Roman"/>
          <w:bCs/>
        </w:rPr>
      </w:pPr>
      <w:r>
        <w:rPr>
          <w:rFonts w:eastAsia="Times New Roman"/>
          <w:bCs/>
        </w:rPr>
        <w:t>Πόσο πιάσατε τον Μάιο του 2012; Δεν ενθυμείστε; Λέγατε ότι θέλατε εκλογές κα</w:t>
      </w:r>
      <w:r>
        <w:rPr>
          <w:rFonts w:eastAsia="Times New Roman"/>
          <w:bCs/>
        </w:rPr>
        <w:t xml:space="preserve">ι ήσασταν σίγουροι ότι θα τις πάρετε και πιάσατε 18%. Μη βιάζεστε και κυρίως μην υποτιμάτε τον κόσμο. Αφήστε τον κόσμο να σας ψηφίσει. Εγώ είπα σήμερα σε ένα ραδιοσταθμό ότι αν η Νέα Δημοκρατία πάρει μεγάλο ποσοστό, αλλά με ψήφους όχι με «δώρα», δηλαδή να </w:t>
      </w:r>
      <w:r>
        <w:rPr>
          <w:rFonts w:eastAsia="Times New Roman"/>
          <w:bCs/>
        </w:rPr>
        <w:t xml:space="preserve">σας έχει ψηφίσει κόσμος, εγώ ο ίδιος θα προσυπογράψω να μείνετε τέσσερα χρόνια. Αλλά εσείς θέλετε «δώρα», γιατί προφανώς ξέρετε ότι δεν μπορείτε να πείσετε τον κόσμο. </w:t>
      </w:r>
    </w:p>
    <w:p w14:paraId="45E65037" w14:textId="77777777" w:rsidR="006278D4" w:rsidRDefault="006E6FC2">
      <w:pPr>
        <w:spacing w:after="0" w:line="600" w:lineRule="auto"/>
        <w:ind w:firstLine="720"/>
        <w:jc w:val="both"/>
        <w:rPr>
          <w:rFonts w:eastAsia="Times New Roman" w:cs="Times New Roman"/>
          <w:szCs w:val="24"/>
        </w:rPr>
      </w:pPr>
      <w:r>
        <w:rPr>
          <w:rFonts w:eastAsia="Times New Roman"/>
          <w:b/>
          <w:bCs/>
        </w:rPr>
        <w:t>ΜΑΥΡΟΥΔΗΣ ΒΟΡΙΔΗΣ:</w:t>
      </w:r>
      <w:r>
        <w:rPr>
          <w:rFonts w:eastAsia="Times New Roman" w:cs="Times New Roman"/>
          <w:szCs w:val="24"/>
        </w:rPr>
        <w:t xml:space="preserve"> Υπογραφή θέλουμε!</w:t>
      </w:r>
    </w:p>
    <w:p w14:paraId="45E65038"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45E6503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κύριοι συνάδελφοι, μην αντιδράτε!</w:t>
      </w:r>
    </w:p>
    <w:p w14:paraId="45E6503A"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Όμως για την κ. Φώφη είμαι πολύ στενοχωρημένος και θεωρώ ότι θα τιμωρηθεί από τον ελληνικό λαό</w:t>
      </w:r>
      <w:r>
        <w:rPr>
          <w:rFonts w:eastAsia="Times New Roman" w:cs="Times New Roman"/>
          <w:szCs w:val="24"/>
        </w:rPr>
        <w:t>,</w:t>
      </w:r>
      <w:r>
        <w:rPr>
          <w:rFonts w:eastAsia="Times New Roman" w:cs="Times New Roman"/>
          <w:szCs w:val="24"/>
        </w:rPr>
        <w:t xml:space="preserve"> ένα κόμμα που είχε στην ιδρυτική διακή</w:t>
      </w:r>
      <w:r>
        <w:rPr>
          <w:rFonts w:eastAsia="Times New Roman" w:cs="Times New Roman"/>
          <w:szCs w:val="24"/>
        </w:rPr>
        <w:t>ρυξή του της 3</w:t>
      </w:r>
      <w:r>
        <w:rPr>
          <w:rFonts w:eastAsia="Times New Roman" w:cs="Times New Roman"/>
          <w:szCs w:val="24"/>
          <w:vertAlign w:val="superscript"/>
        </w:rPr>
        <w:t>ης</w:t>
      </w:r>
      <w:r>
        <w:rPr>
          <w:rFonts w:eastAsia="Times New Roman" w:cs="Times New Roman"/>
          <w:szCs w:val="24"/>
        </w:rPr>
        <w:t xml:space="preserve"> Σεπτέμβρη την απλή αναλογική και τώρα, αφού επί είκοσι χρόνια ο ίδιος ο Ανδρέας Παπανδρέου την πρόδωσε την απλή αναλογική και πολύς κόσμος έφυγε από το ΠΑΣΟΚ, δεύτερη φορά δεν την ψηφίζει και δίνει τη νίκη στη Δεξιά. </w:t>
      </w:r>
    </w:p>
    <w:p w14:paraId="45E6503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Τη νύχτα, λοιπόν, που</w:t>
      </w:r>
      <w:r>
        <w:rPr>
          <w:rFonts w:eastAsia="Times New Roman" w:cs="Times New Roman"/>
          <w:szCs w:val="24"/>
        </w:rPr>
        <w:t xml:space="preserve"> θα χαίρεται η Δεξιά, εσείς του ΠΑΣΟΚ ίσως δεν υπάρχετε στην Αίθουσα. Να ξέρετε ότι όταν κάνει γύρο θριάμβου η Δεξιά, ίσως δεν θα είστε στην Αίθουσα εσείς του ΠΑΣΟΚ, εκτός αν αναζητήσετε λύση και πάτε μαζί τους πριν από τις εκλογές. Μπορεί και αυτό να το κ</w:t>
      </w:r>
      <w:r>
        <w:rPr>
          <w:rFonts w:eastAsia="Times New Roman" w:cs="Times New Roman"/>
          <w:szCs w:val="24"/>
        </w:rPr>
        <w:t xml:space="preserve">άνετε. </w:t>
      </w:r>
    </w:p>
    <w:p w14:paraId="45E6503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Λέτε στη Νέα Δημοκρατία ότι η νεολαία είναι ανώριμη και δεν μπορούμε να δώσουμε ψήφο στους νέους. Την Ελλάδα ποιοι την πτώχευσαν; Οι νέοι ή οι γέροι; Ποιοι πτώχευσαν την Ελλάδα; Οι νέοι; Οι νέοι </w:t>
      </w:r>
      <w:r>
        <w:rPr>
          <w:rFonts w:eastAsia="Times New Roman" w:cs="Times New Roman"/>
          <w:szCs w:val="24"/>
        </w:rPr>
        <w:lastRenderedPageBreak/>
        <w:t>έκαναν αγώνα στο Πολυτεχνείο να είναι η Ελλάδα ελεύθε</w:t>
      </w:r>
      <w:r>
        <w:rPr>
          <w:rFonts w:eastAsia="Times New Roman" w:cs="Times New Roman"/>
          <w:szCs w:val="24"/>
        </w:rPr>
        <w:t xml:space="preserve">ρη. Εγώ αυτό ξέρω. Αυτό γνωρίζω. </w:t>
      </w:r>
      <w:r>
        <w:rPr>
          <w:rFonts w:eastAsia="Times New Roman" w:cs="Times New Roman"/>
          <w:szCs w:val="24"/>
        </w:rPr>
        <w:t>Ε</w:t>
      </w:r>
      <w:r>
        <w:rPr>
          <w:rFonts w:eastAsia="Times New Roman" w:cs="Times New Roman"/>
          <w:szCs w:val="24"/>
        </w:rPr>
        <w:t>σείς φοβάστε την ψήφο των νέων</w:t>
      </w:r>
      <w:r>
        <w:rPr>
          <w:rFonts w:eastAsia="Times New Roman" w:cs="Times New Roman"/>
          <w:szCs w:val="24"/>
        </w:rPr>
        <w:t>,</w:t>
      </w:r>
      <w:r>
        <w:rPr>
          <w:rFonts w:eastAsia="Times New Roman" w:cs="Times New Roman"/>
          <w:szCs w:val="24"/>
        </w:rPr>
        <w:t xml:space="preserve"> μήπως μεταφερθεί στα σχολεία. Δηλαδή τι θέλετε; Οι μαθητές να είναι «γλάστρες»; Να είναι </w:t>
      </w:r>
      <w:proofErr w:type="spellStart"/>
      <w:r>
        <w:rPr>
          <w:rFonts w:eastAsia="Times New Roman" w:cs="Times New Roman"/>
          <w:szCs w:val="24"/>
        </w:rPr>
        <w:t>απολιτικοποίητοι</w:t>
      </w:r>
      <w:proofErr w:type="spellEnd"/>
      <w:r>
        <w:rPr>
          <w:rFonts w:eastAsia="Times New Roman" w:cs="Times New Roman"/>
          <w:szCs w:val="24"/>
        </w:rPr>
        <w:t xml:space="preserve">, γιατί απλά φοβάστε σαν νέοι και μοντέρνοι τι θα πρεσβεύουν και τι θα αποφασίζουν; </w:t>
      </w:r>
    </w:p>
    <w:p w14:paraId="45E6503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Επίσης η ψήφος των ομογενών έπρεπε από καιρό να γίνει. Γιατί δεν την κάνατε όταν ήσασταν; Τι φωνάζετε; </w:t>
      </w:r>
      <w:r>
        <w:rPr>
          <w:rFonts w:eastAsia="Times New Roman" w:cs="Times New Roman"/>
          <w:szCs w:val="24"/>
        </w:rPr>
        <w:t>Κ</w:t>
      </w:r>
      <w:r>
        <w:rPr>
          <w:rFonts w:eastAsia="Times New Roman" w:cs="Times New Roman"/>
          <w:szCs w:val="24"/>
        </w:rPr>
        <w:t>ατηγορείτε και το ΠΑΣΟΚ, του οποίου ένα από τα πέντε αιτήματά του είναι η ψήφος των ομογενών. Είκοσι χρόνια που κυβερνήσατε, γιατί δεν το κάνατε; Απλά τ</w:t>
      </w:r>
      <w:r>
        <w:rPr>
          <w:rFonts w:eastAsia="Times New Roman" w:cs="Times New Roman"/>
          <w:szCs w:val="24"/>
        </w:rPr>
        <w:t>ώρα ως πρόφαση προσθέτετε επιχειρήματα</w:t>
      </w:r>
      <w:r>
        <w:rPr>
          <w:rFonts w:eastAsia="Times New Roman" w:cs="Times New Roman"/>
          <w:szCs w:val="24"/>
        </w:rPr>
        <w:t>,</w:t>
      </w:r>
      <w:r>
        <w:rPr>
          <w:rFonts w:eastAsia="Times New Roman" w:cs="Times New Roman"/>
          <w:szCs w:val="24"/>
        </w:rPr>
        <w:t xml:space="preserve"> για να λέτε «αφού δεν κάνετε τα υπόλοιπα, δεν ψηφίζω ούτε το κεντρικό, το μηδέν μπόνους». Αναζητάτε τέτοια άλλοθι και τέτοιες δικαιολογίες. </w:t>
      </w:r>
    </w:p>
    <w:p w14:paraId="45E6503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Λέτε </w:t>
      </w:r>
      <w:r>
        <w:rPr>
          <w:rFonts w:eastAsia="Times New Roman" w:cs="Times New Roman"/>
          <w:szCs w:val="24"/>
        </w:rPr>
        <w:t>σ</w:t>
      </w:r>
      <w:r>
        <w:rPr>
          <w:rFonts w:eastAsia="Times New Roman" w:cs="Times New Roman"/>
          <w:szCs w:val="24"/>
        </w:rPr>
        <w:t>τη Νέα Δημοκρατία ότι σήμερα η Κυβέρνηση κάνει αντιλαϊκά μέτρα. Είναι</w:t>
      </w:r>
      <w:r>
        <w:rPr>
          <w:rFonts w:eastAsia="Times New Roman" w:cs="Times New Roman"/>
          <w:szCs w:val="24"/>
        </w:rPr>
        <w:t xml:space="preserve"> αλήθεια ότι κάνει αντιλαϊκά μέτρα. Εσείς τι κάνατε, φιλολαϊκά; Προχθές ένας στρατηγός μου είπε ότι έπαιρνε 2.800 ευρώ </w:t>
      </w:r>
      <w:r>
        <w:rPr>
          <w:rFonts w:eastAsia="Times New Roman" w:cs="Times New Roman"/>
          <w:szCs w:val="24"/>
        </w:rPr>
        <w:lastRenderedPageBreak/>
        <w:t xml:space="preserve">και με τον Βενιζέλο και με τον Σαμαρά επήγε στα 1.400 ευρώ η σύνταξή του </w:t>
      </w:r>
      <w:r>
        <w:rPr>
          <w:rFonts w:eastAsia="Times New Roman" w:cs="Times New Roman"/>
          <w:szCs w:val="24"/>
        </w:rPr>
        <w:t>κ</w:t>
      </w:r>
      <w:r>
        <w:rPr>
          <w:rFonts w:eastAsia="Times New Roman" w:cs="Times New Roman"/>
          <w:szCs w:val="24"/>
        </w:rPr>
        <w:t xml:space="preserve">αι αυτό θα το χρεώσουμε στον κ. Τσίπρα; Θα του χρεώσουμε πολλά </w:t>
      </w:r>
      <w:r>
        <w:rPr>
          <w:rFonts w:eastAsia="Times New Roman" w:cs="Times New Roman"/>
          <w:szCs w:val="24"/>
        </w:rPr>
        <w:t xml:space="preserve">άλλα. </w:t>
      </w:r>
    </w:p>
    <w:p w14:paraId="45E6503F" w14:textId="77777777" w:rsidR="006278D4" w:rsidRDefault="006E6FC2">
      <w:pPr>
        <w:spacing w:after="0" w:line="600" w:lineRule="auto"/>
        <w:ind w:left="720" w:firstLine="720"/>
        <w:jc w:val="center"/>
        <w:rPr>
          <w:rFonts w:eastAsia="Times New Roman"/>
          <w:szCs w:val="24"/>
        </w:rPr>
      </w:pPr>
      <w:r>
        <w:rPr>
          <w:rFonts w:eastAsia="Times New Roman"/>
          <w:szCs w:val="24"/>
        </w:rPr>
        <w:t>(Θόρυβος στην Αίθουσα)</w:t>
      </w:r>
    </w:p>
    <w:p w14:paraId="45E6504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Ευχαριστώ που ήρθατε, κύριε Πρωθυπουργέ.</w:t>
      </w:r>
    </w:p>
    <w:p w14:paraId="45E6504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παρακαλώ. </w:t>
      </w:r>
    </w:p>
    <w:p w14:paraId="45E6504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όταν κόβετε από όλον τον κόσμο τις συντάξεις στο ήμισυ, και εις αυτό ευθύνεται η επόμενη </w:t>
      </w:r>
      <w:r>
        <w:rPr>
          <w:rFonts w:eastAsia="Times New Roman" w:cs="Times New Roman"/>
          <w:szCs w:val="24"/>
        </w:rPr>
        <w:t>κ</w:t>
      </w:r>
      <w:r>
        <w:rPr>
          <w:rFonts w:eastAsia="Times New Roman" w:cs="Times New Roman"/>
          <w:szCs w:val="24"/>
        </w:rPr>
        <w:t xml:space="preserve">υβέρνηση, όπως και όταν βάζατε φόρους και όταν ψηφίζατε τα μνημόνια μαζί με τον κ. Τσίπρα, ακόμα και τον Αύγουστο του 2015; </w:t>
      </w:r>
      <w:r>
        <w:rPr>
          <w:rFonts w:eastAsia="Times New Roman" w:cs="Times New Roman"/>
          <w:szCs w:val="24"/>
        </w:rPr>
        <w:t>Λ</w:t>
      </w:r>
      <w:r>
        <w:rPr>
          <w:rFonts w:eastAsia="Times New Roman" w:cs="Times New Roman"/>
          <w:szCs w:val="24"/>
        </w:rPr>
        <w:t>έτε ότι δεν ήταν συγκ</w:t>
      </w:r>
      <w:r>
        <w:rPr>
          <w:rFonts w:eastAsia="Times New Roman" w:cs="Times New Roman"/>
          <w:szCs w:val="24"/>
        </w:rPr>
        <w:t xml:space="preserve">εκριμένα τα πράγματα. Πώς δεν ήταν συγκεκριμένα; Ήταν απολύτως συγκεκριμένα, κύριοι. </w:t>
      </w:r>
    </w:p>
    <w:p w14:paraId="45E6504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Αν έρθετε εσείς τώρα και πάρετε την ψήφο, τι άλλο μπορείτε να κάνετε; Έχετε τη δυνατότητα να κόψετε τις τρεις συντάξεις και να τις κάνετε μία; Έχετε τη δυνατότητα να κόψε</w:t>
      </w:r>
      <w:r>
        <w:rPr>
          <w:rFonts w:eastAsia="Times New Roman" w:cs="Times New Roman"/>
          <w:szCs w:val="24"/>
        </w:rPr>
        <w:t xml:space="preserve">τε τις συντάξεις των πλουσίων εντελώς; Έχετε τη δυνατότητα στο </w:t>
      </w:r>
      <w:r>
        <w:rPr>
          <w:rFonts w:eastAsia="Times New Roman" w:cs="Times New Roman"/>
          <w:szCs w:val="24"/>
        </w:rPr>
        <w:t>δ</w:t>
      </w:r>
      <w:r>
        <w:rPr>
          <w:rFonts w:eastAsia="Times New Roman" w:cs="Times New Roman"/>
          <w:szCs w:val="24"/>
        </w:rPr>
        <w:t>ημόσιο να πάτε να βρείτε τους αργόμισθους και να τους εκτοπίσετε; Έχετε τη θέληση να κάνετε κάθαρση, εσείς;</w:t>
      </w:r>
    </w:p>
    <w:p w14:paraId="45E6504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Λοιπόν, ο κ. Σαμαράς κυβέρνησε πρόσφατα. Έλεγε ότι βγάζει τη χώρα από το μνημόνιο. Ε</w:t>
      </w:r>
      <w:r>
        <w:rPr>
          <w:rFonts w:eastAsia="Times New Roman" w:cs="Times New Roman"/>
          <w:szCs w:val="24"/>
        </w:rPr>
        <w:t>ίχε έρθει μία επένδυση; Μία έστω επένδυση είχε έρθει; Πήγατε στην Αμερική και έλεγε ότι έχει τη δυνατότητα να φέρε</w:t>
      </w:r>
      <w:r>
        <w:rPr>
          <w:rFonts w:eastAsia="Times New Roman" w:cs="Times New Roman"/>
          <w:szCs w:val="24"/>
        </w:rPr>
        <w:t>ι</w:t>
      </w:r>
      <w:r>
        <w:rPr>
          <w:rFonts w:eastAsia="Times New Roman" w:cs="Times New Roman"/>
          <w:szCs w:val="24"/>
        </w:rPr>
        <w:t xml:space="preserve"> επενδύσεις, για τον Μητσοτάκη εννοώ. Γιατί δεν τις </w:t>
      </w:r>
      <w:r>
        <w:rPr>
          <w:rFonts w:eastAsia="Times New Roman" w:cs="Times New Roman"/>
          <w:szCs w:val="24"/>
        </w:rPr>
        <w:t>έ</w:t>
      </w:r>
      <w:r>
        <w:rPr>
          <w:rFonts w:eastAsia="Times New Roman" w:cs="Times New Roman"/>
          <w:szCs w:val="24"/>
        </w:rPr>
        <w:t>φ</w:t>
      </w:r>
      <w:r>
        <w:rPr>
          <w:rFonts w:eastAsia="Times New Roman" w:cs="Times New Roman"/>
          <w:szCs w:val="24"/>
        </w:rPr>
        <w:t>ε</w:t>
      </w:r>
      <w:r>
        <w:rPr>
          <w:rFonts w:eastAsia="Times New Roman" w:cs="Times New Roman"/>
          <w:szCs w:val="24"/>
        </w:rPr>
        <w:t>ρε ο Σαμαράς όταν κυβερνούσε τις επενδύσεις; Αφού έχετε τη δυνατότητα να φέρετε επενδύ</w:t>
      </w:r>
      <w:r>
        <w:rPr>
          <w:rFonts w:eastAsia="Times New Roman" w:cs="Times New Roman"/>
          <w:szCs w:val="24"/>
        </w:rPr>
        <w:t>σεις, γιατί δεν τις φέρατε τότε; Άμα είχατε τη δυνατότητα και άμα κάνατε μεταρρυθμίσεις, γιατί δεν τις κάνατε τότε; Γιατί δεν τις κάνατε τις μεταρρυθμίσεις;</w:t>
      </w:r>
    </w:p>
    <w:p w14:paraId="45E6504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Ξέρετε τι έκανε ο Αρχηγός σας ως μεταρρύθμιση; Πήγε και έθεσε σε διαθεσιμότητα πέντε χιλιάδες ανθρώ</w:t>
      </w:r>
      <w:r>
        <w:rPr>
          <w:rFonts w:eastAsia="Times New Roman" w:cs="Times New Roman"/>
          <w:szCs w:val="24"/>
        </w:rPr>
        <w:t xml:space="preserve">πους, τους οποίους έβλεπα να καπνίζουν στα μουσεία και κυκλοφορούσα και έλεγα «τι κάνετε, ρε παιδιά;» και μου έλεγαν «έχουμε άλλα τρία χρόνια ακόμη, άλλα τέσσερα, που πρέπει να δουλέψουμε και </w:t>
      </w:r>
      <w:r>
        <w:rPr>
          <w:rFonts w:eastAsia="Times New Roman" w:cs="Times New Roman"/>
          <w:szCs w:val="24"/>
        </w:rPr>
        <w:lastRenderedPageBreak/>
        <w:t>μας βγάλανε από τις υπηρεσίες που κάτι κάναμε και μας βάλανε εδώ</w:t>
      </w:r>
      <w:r>
        <w:rPr>
          <w:rFonts w:eastAsia="Times New Roman" w:cs="Times New Roman"/>
          <w:szCs w:val="24"/>
        </w:rPr>
        <w:t xml:space="preserve"> πέρα τουρίστες.». Πέντε χιλιάδες «τουρίστες» κατασκεύασαν και θέλει να κάνει μεταρρυθμίσεις ο κύριος!</w:t>
      </w:r>
    </w:p>
    <w:p w14:paraId="45E6504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Η οικογένεια Μητσοτάκη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δεν κάνω προσωπικό αγώνα- τον μεν Σαμαρά όταν έφυγε από τη Νέα Δημοκρατία τον είπαν προδότη. Εκείνος όταν πρόδωσε τον Γε</w:t>
      </w:r>
      <w:r>
        <w:rPr>
          <w:rFonts w:eastAsia="Times New Roman" w:cs="Times New Roman"/>
          <w:szCs w:val="24"/>
        </w:rPr>
        <w:t>ώργιο Παπανδρέου τι ήταν; Άγιος ήταν; Είδατε πώς πληρώνεστε με το ανάλογο νόμισμα, όταν φεύγουν από κόμματα κάποιοι και πάνε με τα άλλα κόμματα για να γίνεται κυβέρνηση, με ευλογίες Αμερικανών, ανακτόρων κ.λπ.</w:t>
      </w:r>
      <w:r>
        <w:rPr>
          <w:rFonts w:eastAsia="Times New Roman" w:cs="Times New Roman"/>
          <w:szCs w:val="24"/>
        </w:rPr>
        <w:t>.</w:t>
      </w:r>
      <w:r>
        <w:rPr>
          <w:rFonts w:eastAsia="Times New Roman" w:cs="Times New Roman"/>
          <w:szCs w:val="24"/>
        </w:rPr>
        <w:t xml:space="preserve"> </w:t>
      </w:r>
    </w:p>
    <w:p w14:paraId="45E65047" w14:textId="77777777" w:rsidR="006278D4" w:rsidRDefault="006E6FC2">
      <w:pPr>
        <w:spacing w:after="0" w:line="600" w:lineRule="auto"/>
        <w:ind w:left="720" w:firstLine="720"/>
        <w:jc w:val="center"/>
        <w:rPr>
          <w:rFonts w:eastAsia="Times New Roman"/>
          <w:szCs w:val="24"/>
        </w:rPr>
      </w:pPr>
      <w:r>
        <w:rPr>
          <w:rFonts w:eastAsia="Times New Roman"/>
          <w:szCs w:val="24"/>
        </w:rPr>
        <w:t>(Θόρυβος από την πτέρυγα της Νέας Δημοκρατία</w:t>
      </w:r>
      <w:r>
        <w:rPr>
          <w:rFonts w:eastAsia="Times New Roman"/>
          <w:szCs w:val="24"/>
        </w:rPr>
        <w:t>ς)</w:t>
      </w:r>
    </w:p>
    <w:p w14:paraId="45E65048"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παρακαλώ, να τελειώσει ο Πρόεδρος.</w:t>
      </w:r>
    </w:p>
    <w:p w14:paraId="45E6504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Είστε μια παράταξη με βαριά κληρονομιά και έπρεπε με τη νέα σας προοπτική, με τα νέα δεδομένα να δείχνατε ωριμότητα και να αποδ</w:t>
      </w:r>
      <w:r>
        <w:rPr>
          <w:rFonts w:eastAsia="Times New Roman" w:cs="Times New Roman"/>
          <w:szCs w:val="24"/>
        </w:rPr>
        <w:t>εχόσαστε τα νέα πράγματα που φέρνουν μια χώρα και την κάνουν πιο προοδευτική και δημοκρατική.</w:t>
      </w:r>
    </w:p>
    <w:p w14:paraId="45E6504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Η χώρα πτώχευσε με τις αυτοδύναμες κυβερνήσεις. Κάθε αυτοδύναμη κυβέρνηση ξέρετε τι έκανε; Κάθε φορά στις εκλογές λέγατε χαμένη ψήφος, για να μην παίρνουν τα μικρ</w:t>
      </w:r>
      <w:r>
        <w:rPr>
          <w:rFonts w:eastAsia="Times New Roman" w:cs="Times New Roman"/>
          <w:szCs w:val="24"/>
        </w:rPr>
        <w:t>ότερα κόμματα ψήφο. Λέγατε χαμένη ψήφος πριν τις εκλογές. Στις εκλογές παίρνατε το μπόνους, τα δώρα, όπως οι πενήντα έδρες κ.λπ. -και είμαι στεναχωρημένος που ο σημερινός Πρόεδρος της Δημοκρατίας, που του έχω τόση εκτίμηση, αύξησε το μπόνους από σαράντα σε</w:t>
      </w:r>
      <w:r>
        <w:rPr>
          <w:rFonts w:eastAsia="Times New Roman" w:cs="Times New Roman"/>
          <w:szCs w:val="24"/>
        </w:rPr>
        <w:t xml:space="preserve"> πενήντα έδρες- και μετά τις εκλογές κάνατε ρουσφέτια για να διατηρηθείτε στην εξουσία. </w:t>
      </w:r>
    </w:p>
    <w:p w14:paraId="45E6504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Τριών ειδών εκτροπές! Πρώτα στέλνατε το μήνυμα της χαμένης ψήφου, για να μην παίρνουν τα άλλα κόμματα ψήφο, την ημέρα των εκλογών κλέβατε τις έδρες και μετά τις εκλογέ</w:t>
      </w:r>
      <w:r>
        <w:rPr>
          <w:rFonts w:eastAsia="Times New Roman" w:cs="Times New Roman"/>
          <w:szCs w:val="24"/>
        </w:rPr>
        <w:t xml:space="preserve">ς κάνατε διορισμούς και ρουσφέτια για να παραμένετε στην εξουσία. </w:t>
      </w:r>
      <w:r>
        <w:rPr>
          <w:rFonts w:eastAsia="Times New Roman" w:cs="Times New Roman"/>
          <w:szCs w:val="24"/>
        </w:rPr>
        <w:t>Α</w:t>
      </w:r>
      <w:r>
        <w:rPr>
          <w:rFonts w:eastAsia="Times New Roman" w:cs="Times New Roman"/>
          <w:szCs w:val="24"/>
        </w:rPr>
        <w:t>υτές οι ωραίες χρυσές ημέρες θέλετε να συνεχ</w:t>
      </w:r>
      <w:r>
        <w:rPr>
          <w:rFonts w:eastAsia="Times New Roman" w:cs="Times New Roman"/>
          <w:szCs w:val="24"/>
        </w:rPr>
        <w:t>ι</w:t>
      </w:r>
      <w:r>
        <w:rPr>
          <w:rFonts w:eastAsia="Times New Roman" w:cs="Times New Roman"/>
          <w:szCs w:val="24"/>
        </w:rPr>
        <w:t>σ</w:t>
      </w:r>
      <w:r>
        <w:rPr>
          <w:rFonts w:eastAsia="Times New Roman" w:cs="Times New Roman"/>
          <w:szCs w:val="24"/>
        </w:rPr>
        <w:t>τ</w:t>
      </w:r>
      <w:r>
        <w:rPr>
          <w:rFonts w:eastAsia="Times New Roman" w:cs="Times New Roman"/>
          <w:szCs w:val="24"/>
        </w:rPr>
        <w:t>ο</w:t>
      </w:r>
      <w:r>
        <w:rPr>
          <w:rFonts w:eastAsia="Times New Roman" w:cs="Times New Roman"/>
          <w:szCs w:val="24"/>
        </w:rPr>
        <w:t>ύ</w:t>
      </w:r>
      <w:r>
        <w:rPr>
          <w:rFonts w:eastAsia="Times New Roman" w:cs="Times New Roman"/>
          <w:szCs w:val="24"/>
        </w:rPr>
        <w:t>ν, διότι χωρίς αυτές θα έχουμε ακυβερνησία! Όχι κύριοι, δεν θα έχουμε ακυβερνησία, απλά δεν θα έχουμε κυβέρνηση Νέας Δημοκρατίας. Αυτό δεν θ</w:t>
      </w:r>
      <w:r>
        <w:rPr>
          <w:rFonts w:eastAsia="Times New Roman" w:cs="Times New Roman"/>
          <w:szCs w:val="24"/>
        </w:rPr>
        <w:t xml:space="preserve">α έχουμε </w:t>
      </w:r>
      <w:r>
        <w:rPr>
          <w:rFonts w:eastAsia="Times New Roman" w:cs="Times New Roman"/>
          <w:szCs w:val="24"/>
        </w:rPr>
        <w:t>κ</w:t>
      </w:r>
      <w:r>
        <w:rPr>
          <w:rFonts w:eastAsia="Times New Roman" w:cs="Times New Roman"/>
          <w:szCs w:val="24"/>
        </w:rPr>
        <w:t>αι αυτό πρέπει να ψηφίσουμε.</w:t>
      </w:r>
    </w:p>
    <w:p w14:paraId="45E6504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εσάς είπα ότι δεν έχω κανέναν παράπονο. </w:t>
      </w:r>
      <w:r>
        <w:rPr>
          <w:rFonts w:eastAsia="Times New Roman" w:cs="Times New Roman"/>
          <w:szCs w:val="24"/>
        </w:rPr>
        <w:t>Ε</w:t>
      </w:r>
      <w:r>
        <w:rPr>
          <w:rFonts w:eastAsia="Times New Roman" w:cs="Times New Roman"/>
          <w:szCs w:val="24"/>
        </w:rPr>
        <w:t xml:space="preserve">γώ ίσως αν ήμουν στη θέση σας, το όμοιο θα ψήφιζα. Όμως αυτό που ιστορικά θα μείνει στίγμα, είναι η ψήφος αυτών που δηλώνουν </w:t>
      </w:r>
      <w:proofErr w:type="spellStart"/>
      <w:r>
        <w:rPr>
          <w:rFonts w:eastAsia="Times New Roman" w:cs="Times New Roman"/>
          <w:szCs w:val="24"/>
        </w:rPr>
        <w:t>φιλοκεντρώοι</w:t>
      </w:r>
      <w:proofErr w:type="spellEnd"/>
      <w:r>
        <w:rPr>
          <w:rFonts w:eastAsia="Times New Roman" w:cs="Times New Roman"/>
          <w:szCs w:val="24"/>
        </w:rPr>
        <w:t>, δηλαδή Ποτάμι και ιδιαίτερα η Φώφ</w:t>
      </w:r>
      <w:r>
        <w:rPr>
          <w:rFonts w:eastAsia="Times New Roman" w:cs="Times New Roman"/>
          <w:szCs w:val="24"/>
        </w:rPr>
        <w:t xml:space="preserve">η, από τους οποίους αυτό δεν το περίμενα. </w:t>
      </w:r>
    </w:p>
    <w:p w14:paraId="45E6504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 xml:space="preserve">έω στη Φώφη από τώρα, θα έρθει η νύχτα των εκλογών και θέλω να δω πώς θα απολογηθεί όταν δει το γύρο του θριάμβου </w:t>
      </w:r>
      <w:r>
        <w:rPr>
          <w:rFonts w:eastAsia="Times New Roman" w:cs="Times New Roman"/>
          <w:szCs w:val="24"/>
        </w:rPr>
        <w:t xml:space="preserve">του </w:t>
      </w:r>
      <w:r>
        <w:rPr>
          <w:rFonts w:eastAsia="Times New Roman" w:cs="Times New Roman"/>
          <w:szCs w:val="24"/>
        </w:rPr>
        <w:t>κ. Μητσοτάκη, τι θα πει. Θα πει ότι καλώς δεν ψήφισε την απλή αναλογική; Αυτό θα πει; Τι θα πε</w:t>
      </w:r>
      <w:r>
        <w:rPr>
          <w:rFonts w:eastAsia="Times New Roman" w:cs="Times New Roman"/>
          <w:szCs w:val="24"/>
        </w:rPr>
        <w:t>ι; Αυτό περιμένω να δω ποια δικαιολογία θα υπάρχει.</w:t>
      </w:r>
    </w:p>
    <w:p w14:paraId="45E6504E"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5E6504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Ησυχία παρακαλώ. Σας παρακαλώ, κάντε ησυχία! </w:t>
      </w:r>
    </w:p>
    <w:p w14:paraId="45E6505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Συνοψίστε, κύριε Πρόεδρε.</w:t>
      </w:r>
    </w:p>
    <w:p w14:paraId="45E6505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Κάθε </w:t>
      </w:r>
      <w:r>
        <w:rPr>
          <w:rFonts w:eastAsia="Times New Roman" w:cs="Times New Roman"/>
          <w:szCs w:val="24"/>
        </w:rPr>
        <w:t>ένας,</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εις την Αίθουσα αυτή έχει τις ευθύνες του. </w:t>
      </w:r>
    </w:p>
    <w:p w14:paraId="45E6505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στο παρελθόν έχω πολύ </w:t>
      </w:r>
      <w:r>
        <w:rPr>
          <w:rFonts w:eastAsia="Times New Roman" w:cs="Times New Roman"/>
          <w:szCs w:val="24"/>
        </w:rPr>
        <w:t xml:space="preserve">μιλήσει </w:t>
      </w:r>
      <w:r>
        <w:rPr>
          <w:rFonts w:eastAsia="Times New Roman" w:cs="Times New Roman"/>
          <w:szCs w:val="24"/>
        </w:rPr>
        <w:t>σκληρά για τον κύριο Πρωθυπουργό και για το</w:t>
      </w:r>
      <w:r>
        <w:rPr>
          <w:rFonts w:eastAsia="Times New Roman" w:cs="Times New Roman"/>
          <w:szCs w:val="24"/>
        </w:rPr>
        <w:t>ν</w:t>
      </w:r>
      <w:r>
        <w:rPr>
          <w:rFonts w:eastAsia="Times New Roman" w:cs="Times New Roman"/>
          <w:szCs w:val="24"/>
        </w:rPr>
        <w:t xml:space="preserve"> ΣΥΡΙΖΑ, τα έχετε δει. Πολλές φορές εσείς μου έχετε επιτεθεί. Αυτοί που νομίζουν ότι ήρθα μαζί σας, θα διαπιστώσουν ότι δεν ήρθα καθό</w:t>
      </w:r>
      <w:r>
        <w:rPr>
          <w:rFonts w:eastAsia="Times New Roman" w:cs="Times New Roman"/>
          <w:szCs w:val="24"/>
        </w:rPr>
        <w:t xml:space="preserve">λου και σας είπα ότι από την επομένη της ψηφοφορίας, πάλι η Ένωση Κεντρώων θα είναι για να εμποδίζει το κόψιμο των συντάξεων, το κόψιμο μισθών και την εισαγωγή βάρβαρων μέτρων. Η Ένωση Κεντρώων θα αγωνίζεται με όλες της τις δυνάμεις. </w:t>
      </w:r>
    </w:p>
    <w:p w14:paraId="45E65053"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r>
        <w:rPr>
          <w:rFonts w:eastAsia="Times New Roman" w:cs="Times New Roman"/>
          <w:szCs w:val="24"/>
        </w:rPr>
        <w:t>)</w:t>
      </w:r>
    </w:p>
    <w:p w14:paraId="45E6505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Ησυχάστε, παρακαλώ.</w:t>
      </w:r>
    </w:p>
    <w:p w14:paraId="45E6505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Αυτό που θέλω να μην ξεχάσει η Φώφη πριν τη σημερινή ψηφοφορία</w:t>
      </w:r>
      <w:r>
        <w:rPr>
          <w:rFonts w:eastAsia="Times New Roman" w:cs="Times New Roman"/>
          <w:szCs w:val="24"/>
        </w:rPr>
        <w:t>,</w:t>
      </w:r>
      <w:r>
        <w:rPr>
          <w:rFonts w:eastAsia="Times New Roman" w:cs="Times New Roman"/>
          <w:szCs w:val="24"/>
        </w:rPr>
        <w:t xml:space="preserve"> είναι ότι τιμωρεί ο λαός, όταν προδίδονται θέσεις που είναι θεμελιακές για τη </w:t>
      </w:r>
      <w:r>
        <w:rPr>
          <w:rFonts w:eastAsia="Times New Roman" w:cs="Times New Roman"/>
          <w:szCs w:val="24"/>
        </w:rPr>
        <w:t>δ</w:t>
      </w:r>
      <w:r>
        <w:rPr>
          <w:rFonts w:eastAsia="Times New Roman" w:cs="Times New Roman"/>
          <w:szCs w:val="24"/>
        </w:rPr>
        <w:t>ημοκρατία.</w:t>
      </w:r>
    </w:p>
    <w:p w14:paraId="45E6505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(Χ</w:t>
      </w:r>
      <w:r>
        <w:rPr>
          <w:rFonts w:eastAsia="Times New Roman" w:cs="Times New Roman"/>
          <w:szCs w:val="24"/>
        </w:rPr>
        <w:t>ειροκροτήματα από τις πτέρυγες της Ένωσης Κεντρώων και της Νέας Δημοκρατίας)</w:t>
      </w:r>
    </w:p>
    <w:p w14:paraId="45E65057"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w:t>
      </w:r>
    </w:p>
    <w:p w14:paraId="45E65058"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45E6505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Παρακαλώ. Συγκρατήστε τον ενθουσιασμό σας. </w:t>
      </w:r>
    </w:p>
    <w:p w14:paraId="45E6505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Τώρα θα μιλήσουν μέχρι τέσσερα λεπτά οι εισηγητές κ. </w:t>
      </w:r>
      <w:proofErr w:type="spellStart"/>
      <w:r>
        <w:rPr>
          <w:rFonts w:eastAsia="Times New Roman" w:cs="Times New Roman"/>
          <w:szCs w:val="24"/>
        </w:rPr>
        <w:t>Γκιόλας</w:t>
      </w:r>
      <w:proofErr w:type="spellEnd"/>
      <w:r>
        <w:rPr>
          <w:rFonts w:eastAsia="Times New Roman" w:cs="Times New Roman"/>
          <w:szCs w:val="24"/>
        </w:rPr>
        <w:t xml:space="preserve"> και κ. </w:t>
      </w:r>
      <w:r>
        <w:rPr>
          <w:rFonts w:eastAsia="Times New Roman" w:cs="Times New Roman"/>
          <w:szCs w:val="24"/>
        </w:rPr>
        <w:t xml:space="preserve">Βορίδης και οι ειδικοί αγορητές κ. Σκανδαλίδης, κ. </w:t>
      </w:r>
      <w:proofErr w:type="spellStart"/>
      <w:r>
        <w:rPr>
          <w:rFonts w:eastAsia="Times New Roman" w:cs="Times New Roman"/>
          <w:szCs w:val="24"/>
        </w:rPr>
        <w:t>Κατσώτης</w:t>
      </w:r>
      <w:proofErr w:type="spellEnd"/>
      <w:r>
        <w:rPr>
          <w:rFonts w:eastAsia="Times New Roman" w:cs="Times New Roman"/>
          <w:szCs w:val="24"/>
        </w:rPr>
        <w:t xml:space="preserve">, κ. </w:t>
      </w:r>
      <w:proofErr w:type="spellStart"/>
      <w:r>
        <w:rPr>
          <w:rFonts w:eastAsia="Times New Roman" w:cs="Times New Roman"/>
          <w:szCs w:val="24"/>
        </w:rPr>
        <w:t>Μπαργιώτας</w:t>
      </w:r>
      <w:proofErr w:type="spellEnd"/>
      <w:r>
        <w:rPr>
          <w:rFonts w:eastAsia="Times New Roman" w:cs="Times New Roman"/>
          <w:szCs w:val="24"/>
        </w:rPr>
        <w:t xml:space="preserve"> και ο κ. Μάριος Γεωργιάδης. Είναι έξι συνάδελφοι.</w:t>
      </w:r>
    </w:p>
    <w:p w14:paraId="45E6505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Γκιόλα</w:t>
      </w:r>
      <w:proofErr w:type="spellEnd"/>
      <w:r>
        <w:rPr>
          <w:rFonts w:eastAsia="Times New Roman" w:cs="Times New Roman"/>
          <w:szCs w:val="24"/>
        </w:rPr>
        <w:t xml:space="preserve">, έχετε τον λόγο, από τη θέση σας, αν θέλετε. </w:t>
      </w:r>
    </w:p>
    <w:p w14:paraId="45E6505C"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Ευχαριστώ, κύριε Πρόεδρε.</w:t>
      </w:r>
    </w:p>
    <w:p w14:paraId="45E6505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Η αρχή του πολιτικού </w:t>
      </w:r>
      <w:r>
        <w:rPr>
          <w:rFonts w:eastAsia="Times New Roman" w:cs="Times New Roman"/>
          <w:szCs w:val="24"/>
        </w:rPr>
        <w:t xml:space="preserve">αφηγήματος από την Αντιπολίτευση και ιδίως από τη Νέα Δημοκρατία, την ξέρουμε προ διετίας, ήταν το περιώνυμο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Αυτό βέβαια </w:t>
      </w:r>
      <w:proofErr w:type="spellStart"/>
      <w:r>
        <w:rPr>
          <w:rFonts w:eastAsia="Times New Roman" w:cs="Times New Roman"/>
          <w:szCs w:val="24"/>
        </w:rPr>
        <w:t>κατελύθη</w:t>
      </w:r>
      <w:proofErr w:type="spellEnd"/>
      <w:r>
        <w:rPr>
          <w:rFonts w:eastAsia="Times New Roman" w:cs="Times New Roman"/>
          <w:szCs w:val="24"/>
        </w:rPr>
        <w:t xml:space="preserve"> από την ψήφο του ελληνικού λαού στις εκλογές της 25</w:t>
      </w:r>
      <w:r>
        <w:rPr>
          <w:rFonts w:eastAsia="Times New Roman" w:cs="Times New Roman"/>
          <w:szCs w:val="24"/>
          <w:vertAlign w:val="superscript"/>
        </w:rPr>
        <w:t>ης</w:t>
      </w:r>
      <w:r>
        <w:rPr>
          <w:rFonts w:eastAsia="Times New Roman" w:cs="Times New Roman"/>
          <w:szCs w:val="24"/>
        </w:rPr>
        <w:t xml:space="preserve"> Ιανουαρίου του 2015. </w:t>
      </w:r>
    </w:p>
    <w:p w14:paraId="45E6505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Επακολούθησε το αφήγημα το νέο, η α</w:t>
      </w:r>
      <w:r>
        <w:rPr>
          <w:rFonts w:eastAsia="Times New Roman" w:cs="Times New Roman"/>
          <w:szCs w:val="24"/>
        </w:rPr>
        <w:t>ριστερή παρένθεση, αριστερή παρένθεση δέκα ημέρες μέχρι το Φλεβάρη, που μας είχατε σκάψει το λάκκο, αριστερή παρένθεση έναν μήνα, έξι μήνες, ένα χρόνο, ξέφτισε κι αυτό.</w:t>
      </w:r>
    </w:p>
    <w:p w14:paraId="45E6505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Πέσαμε, λοιπόν, σε άλλο αφήγημα. Έχουμε πλέον την αποδρομή, η αποδρομή της Αριστεράς, π</w:t>
      </w:r>
      <w:r>
        <w:rPr>
          <w:rFonts w:eastAsia="Times New Roman" w:cs="Times New Roman"/>
          <w:szCs w:val="24"/>
        </w:rPr>
        <w:t xml:space="preserve">εριμένετε να φύγουμε δηλαδή, να </w:t>
      </w:r>
      <w:proofErr w:type="spellStart"/>
      <w:r>
        <w:rPr>
          <w:rFonts w:eastAsia="Times New Roman" w:cs="Times New Roman"/>
          <w:szCs w:val="24"/>
        </w:rPr>
        <w:t>αποδράσουμε</w:t>
      </w:r>
      <w:proofErr w:type="spellEnd"/>
      <w:r>
        <w:rPr>
          <w:rFonts w:eastAsia="Times New Roman" w:cs="Times New Roman"/>
          <w:szCs w:val="24"/>
        </w:rPr>
        <w:t>. Ο πεινασμένος καρβέλια ονειρεύεται, κύριοι συνάδελφοι, θα περιμένετε αρκετά</w:t>
      </w:r>
      <w:r>
        <w:rPr>
          <w:rFonts w:eastAsia="Times New Roman" w:cs="Times New Roman"/>
          <w:szCs w:val="24"/>
        </w:rPr>
        <w:t>.</w:t>
      </w:r>
    </w:p>
    <w:p w14:paraId="45E65060"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5E6506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Κύριε Παπαδόπουλε, παρακαλώ, θα αρχίσω τα προσωπικά τώρα.</w:t>
      </w:r>
    </w:p>
    <w:p w14:paraId="45E6506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Θα περι</w:t>
      </w:r>
      <w:r>
        <w:rPr>
          <w:rFonts w:eastAsia="Times New Roman" w:cs="Times New Roman"/>
          <w:szCs w:val="24"/>
        </w:rPr>
        <w:t>μένετε αρκετά, για να πάρετε απάντηση στα ερωτήματα αυτά.</w:t>
      </w:r>
    </w:p>
    <w:p w14:paraId="45E6506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Θα μου πείτε τι σχέση έχουν όλα αυτά με την απλή αναλογική; Η απλή αναλογική είναι το σύστημα εκείνο</w:t>
      </w:r>
      <w:r>
        <w:rPr>
          <w:rFonts w:eastAsia="Times New Roman" w:cs="Times New Roman"/>
          <w:szCs w:val="24"/>
        </w:rPr>
        <w:t>,</w:t>
      </w:r>
      <w:r>
        <w:rPr>
          <w:rFonts w:eastAsia="Times New Roman" w:cs="Times New Roman"/>
          <w:szCs w:val="24"/>
        </w:rPr>
        <w:t xml:space="preserve"> που προσπαθεί να δώσει την πλήρη, ισότιμη, δίκαιη και δημοκρατική αντιστοίχιση της ψήφου του ελληνικού λαού με την εκπροσώπηση των κομμάτων στο Κοινοβούλιο. Αυτό το πράγμα αναμένεται. Από εσάς βέβαια ακούγεται, λέτε, ισχυρίζεστε ότι είμαστε το δεύτερο κόμ</w:t>
      </w:r>
      <w:r>
        <w:rPr>
          <w:rFonts w:eastAsia="Times New Roman" w:cs="Times New Roman"/>
          <w:szCs w:val="24"/>
        </w:rPr>
        <w:t xml:space="preserve">μα και όπου να ’ναι οι εκλογές θα το αποδείξουν. Μάλιστα επισείετε τις δημοσκοπήσεις, τις οποίες βέβαια τις έχετε κυλιόμενες, δεν ξέρω τι τις </w:t>
      </w:r>
      <w:r>
        <w:rPr>
          <w:rFonts w:eastAsia="Times New Roman" w:cs="Times New Roman"/>
          <w:szCs w:val="24"/>
        </w:rPr>
        <w:lastRenderedPageBreak/>
        <w:t xml:space="preserve">έχετε, για το 2019 έχετε βγάλει ήδη κάποια δημοσκόπηση; Θα είμαστε και τότε δεύτερο κόμμα; Ωραία, να μας το πείτε </w:t>
      </w:r>
      <w:r>
        <w:rPr>
          <w:rFonts w:eastAsia="Times New Roman" w:cs="Times New Roman"/>
          <w:szCs w:val="24"/>
        </w:rPr>
        <w:t xml:space="preserve">για να πάρουμε τα μέτρα μας. </w:t>
      </w:r>
    </w:p>
    <w:p w14:paraId="45E6506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ΘΕΟΔΩΡΟΣ ΚΑΡΑΟΓΛΟΥ: </w:t>
      </w:r>
      <w:r>
        <w:rPr>
          <w:rFonts w:eastAsia="Times New Roman" w:cs="Times New Roman"/>
          <w:szCs w:val="24"/>
        </w:rPr>
        <w:t>Δείχνουν τις τάσεις.</w:t>
      </w:r>
    </w:p>
    <w:p w14:paraId="45E6506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Επειδή, λοιπόν, θα περιμένετε αρκετά και αυτό το διάστημα είναι αρκετά μακρύ, έχουμε χρόνο μπροστά μας, για να δούμε τι μέλλει γενέσθαι. </w:t>
      </w:r>
    </w:p>
    <w:p w14:paraId="45E6506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 απλή αναλογική, κύριοι συνάδ</w:t>
      </w:r>
      <w:r>
        <w:rPr>
          <w:rFonts w:eastAsia="Times New Roman" w:cs="Times New Roman"/>
          <w:szCs w:val="24"/>
        </w:rPr>
        <w:t>ελφοι, δεν είναι κάτι που το εφηύραμε ούτε από ιδεοληψία της Αριστεράς, παρ</w:t>
      </w:r>
      <w:r>
        <w:rPr>
          <w:rFonts w:eastAsia="Times New Roman" w:cs="Times New Roman"/>
          <w:szCs w:val="24"/>
        </w:rPr>
        <w:t xml:space="preserve">’ </w:t>
      </w:r>
      <w:r>
        <w:rPr>
          <w:rFonts w:eastAsia="Times New Roman" w:cs="Times New Roman"/>
          <w:szCs w:val="24"/>
        </w:rPr>
        <w:t>όλο που ήταν πάντοτε γνήσιο και λαϊκό αίτημα ούτε έχει γίνει κάποιος μηχανισμός, από εκείνα που συνηθίζατε εσείς κατά καιρούς να μηχανεύεστε και να εφαρμόζετε για να έχουμε τη γνω</w:t>
      </w:r>
      <w:r>
        <w:rPr>
          <w:rFonts w:eastAsia="Times New Roman" w:cs="Times New Roman"/>
          <w:szCs w:val="24"/>
        </w:rPr>
        <w:t>στή καλπονοθεία.</w:t>
      </w:r>
    </w:p>
    <w:p w14:paraId="45E6506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 απλή αναλογική, κύριοι συνάδελφοι, δεν είναι κάτι που το εφηύραμε ούτε από ιδεοληψία της Αριστεράς, παρ</w:t>
      </w:r>
      <w:r>
        <w:rPr>
          <w:rFonts w:eastAsia="Times New Roman" w:cs="Times New Roman"/>
          <w:szCs w:val="24"/>
        </w:rPr>
        <w:t xml:space="preserve">’ </w:t>
      </w:r>
      <w:r>
        <w:rPr>
          <w:rFonts w:eastAsia="Times New Roman" w:cs="Times New Roman"/>
          <w:szCs w:val="24"/>
        </w:rPr>
        <w:t>όλο που ήταν πάντοτε γνήσιο και λαϊκό αίτημα ούτε επειδή είναι κάποιος μηχανισμός</w:t>
      </w:r>
      <w:r>
        <w:rPr>
          <w:rFonts w:eastAsia="Times New Roman" w:cs="Times New Roman"/>
          <w:szCs w:val="24"/>
        </w:rPr>
        <w:t>,</w:t>
      </w:r>
      <w:r>
        <w:rPr>
          <w:rFonts w:eastAsia="Times New Roman" w:cs="Times New Roman"/>
          <w:szCs w:val="24"/>
        </w:rPr>
        <w:t xml:space="preserve"> από </w:t>
      </w:r>
      <w:r>
        <w:rPr>
          <w:rFonts w:eastAsia="Times New Roman" w:cs="Times New Roman"/>
          <w:szCs w:val="24"/>
        </w:rPr>
        <w:lastRenderedPageBreak/>
        <w:t>εκείνους που συνηθίζατε εσείς κατά καιρούς να</w:t>
      </w:r>
      <w:r>
        <w:rPr>
          <w:rFonts w:eastAsia="Times New Roman" w:cs="Times New Roman"/>
          <w:szCs w:val="24"/>
        </w:rPr>
        <w:t xml:space="preserve"> μηχανεύεστε και να εφαρμόζετε, για να έχουμε τη γνωστή καλπονοθεία. </w:t>
      </w:r>
    </w:p>
    <w:p w14:paraId="45E65068"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Η απλή αναλογική -και δεν είναι τυχαίο για σας που αρέσκεσθε στις δημοσκοπήσεις- υιοθετείται πλέον από τη μεγάλη πλειοψηφία του ελληνικού λαού. Είναι γνωστό ότι το 57% έως 58% αποδέχεται</w:t>
      </w:r>
      <w:r>
        <w:rPr>
          <w:rFonts w:eastAsia="Times New Roman" w:cs="Times New Roman"/>
          <w:szCs w:val="24"/>
        </w:rPr>
        <w:t xml:space="preserve"> και επικροτεί το σύστημα αυτό, το σύστημα της απλής, της αναλογικής εκπροσώπησης στη Βουλή. Μάλιστα και το 44% των οπαδών σας, αν δεν κάνω λάθος, επικροτεί αυτό το αίτημα. </w:t>
      </w:r>
    </w:p>
    <w:p w14:paraId="45E65069"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Δ</w:t>
      </w:r>
      <w:r>
        <w:rPr>
          <w:rFonts w:eastAsia="Times New Roman" w:cs="Times New Roman"/>
          <w:szCs w:val="24"/>
        </w:rPr>
        <w:t>εν το λέω γιατί οι αριθμοί είναι αυτοί που θα μας δώσουν το δίκιο. Δεν είναι τυχα</w:t>
      </w:r>
      <w:r>
        <w:rPr>
          <w:rFonts w:eastAsia="Times New Roman" w:cs="Times New Roman"/>
          <w:szCs w:val="24"/>
        </w:rPr>
        <w:t>ίο ότι η πολιτική ηγεμονία και υποστήριξε και συγκατατέθηκε με το αίτημα αυτό, το αίτημα δηλαδή της εφαρμογής της γνήσιας απλής αναλογικής. Υιοθετήθηκε από τη μεγάλη πλειοψηφία και των Βουλευτών και των κομμάτων που είναι παρόντα στο σημερινό Κοινοβούλιο κ</w:t>
      </w:r>
      <w:r>
        <w:rPr>
          <w:rFonts w:eastAsia="Times New Roman" w:cs="Times New Roman"/>
          <w:szCs w:val="24"/>
        </w:rPr>
        <w:t xml:space="preserve">αι θα το δούμε </w:t>
      </w:r>
      <w:proofErr w:type="spellStart"/>
      <w:r>
        <w:rPr>
          <w:rFonts w:eastAsia="Times New Roman" w:cs="Times New Roman"/>
          <w:szCs w:val="24"/>
        </w:rPr>
        <w:t>οσονούπω</w:t>
      </w:r>
      <w:proofErr w:type="spellEnd"/>
      <w:r>
        <w:rPr>
          <w:rFonts w:eastAsia="Times New Roman" w:cs="Times New Roman"/>
          <w:szCs w:val="24"/>
        </w:rPr>
        <w:t xml:space="preserve"> με την ψήφιση που έπεται. </w:t>
      </w:r>
    </w:p>
    <w:p w14:paraId="45E6506A"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lastRenderedPageBreak/>
        <w:t xml:space="preserve">Έτσι, λοιπόν, το πολιτικό πεδίο και οι πολιτικές συμμαχίες είναι εκείνες που καταδεικνύουν την υπαρκτή, την πολιτική </w:t>
      </w:r>
      <w:r>
        <w:rPr>
          <w:rFonts w:eastAsia="Times New Roman" w:cs="Times New Roman"/>
          <w:szCs w:val="24"/>
        </w:rPr>
        <w:t>πραγματικότητα</w:t>
      </w:r>
      <w:r>
        <w:rPr>
          <w:rFonts w:eastAsia="Times New Roman" w:cs="Times New Roman"/>
          <w:szCs w:val="24"/>
        </w:rPr>
        <w:t>. Αποδεικνύεται από το σύνολο, όπως είπα, των ένθερμων υποστηρικτών της απ</w:t>
      </w:r>
      <w:r>
        <w:rPr>
          <w:rFonts w:eastAsia="Times New Roman" w:cs="Times New Roman"/>
          <w:szCs w:val="24"/>
        </w:rPr>
        <w:t xml:space="preserve">λής αναλογικής. Δεν υπάρχει πολιτική ήττα, κύριοι συνάδελφοι. Η πολιτική ήττα είναι στα μυαλά σας. </w:t>
      </w:r>
    </w:p>
    <w:p w14:paraId="45E6506B"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 xml:space="preserve">Μπορεί να μην επετεύχθη η ψήφος των διακοσίων αλλά με μεγάλη πλειοψηφία αναμένεται η υπερψήφιση της απλής αναλογικής, την οποία όλοι οι πολίτες της Ελλάδας </w:t>
      </w:r>
      <w:r>
        <w:rPr>
          <w:rFonts w:eastAsia="Times New Roman" w:cs="Times New Roman"/>
          <w:szCs w:val="24"/>
        </w:rPr>
        <w:t xml:space="preserve">θα επικροτήσουν και με βάση αυτή θα πορευτούμε από εδώ και πέρα. </w:t>
      </w:r>
    </w:p>
    <w:p w14:paraId="45E6506C"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Σας ευχαριστώ.</w:t>
      </w:r>
    </w:p>
    <w:p w14:paraId="45E6506D" w14:textId="77777777" w:rsidR="006278D4" w:rsidRDefault="006E6FC2">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45E6506E" w14:textId="77777777" w:rsidR="006278D4" w:rsidRDefault="006E6FC2">
      <w:pPr>
        <w:spacing w:after="0" w:line="600" w:lineRule="auto"/>
        <w:ind w:firstLine="567"/>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Σας ευχαριστούμε πολύ. </w:t>
      </w:r>
    </w:p>
    <w:p w14:paraId="45E6506F"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 xml:space="preserve">Τώρα θα δώσω τον λόγο στο κ. Βορίδη. </w:t>
      </w:r>
    </w:p>
    <w:p w14:paraId="45E65070"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lastRenderedPageBreak/>
        <w:t>Επαναλαμβάνω ότι ύστερα κατά σειρά θα μι</w:t>
      </w:r>
      <w:r>
        <w:rPr>
          <w:rFonts w:eastAsia="Times New Roman" w:cs="Times New Roman"/>
          <w:szCs w:val="24"/>
        </w:rPr>
        <w:t xml:space="preserve">λήσουν ο κ. Σκανδαλίδης, ο κ. </w:t>
      </w:r>
      <w:proofErr w:type="spellStart"/>
      <w:r>
        <w:rPr>
          <w:rFonts w:eastAsia="Times New Roman" w:cs="Times New Roman"/>
          <w:szCs w:val="24"/>
        </w:rPr>
        <w:t>Κατσώτης</w:t>
      </w:r>
      <w:proofErr w:type="spellEnd"/>
      <w:r>
        <w:rPr>
          <w:rFonts w:eastAsia="Times New Roman" w:cs="Times New Roman"/>
          <w:szCs w:val="24"/>
        </w:rPr>
        <w:t xml:space="preserve">, ο κ. </w:t>
      </w:r>
      <w:proofErr w:type="spellStart"/>
      <w:r>
        <w:rPr>
          <w:rFonts w:eastAsia="Times New Roman" w:cs="Times New Roman"/>
          <w:szCs w:val="24"/>
        </w:rPr>
        <w:t>Μπαργιώτας</w:t>
      </w:r>
      <w:proofErr w:type="spellEnd"/>
      <w:r>
        <w:rPr>
          <w:rFonts w:eastAsia="Times New Roman" w:cs="Times New Roman"/>
          <w:szCs w:val="24"/>
        </w:rPr>
        <w:t>, ο κ. Γεωργιάδης και ύστερα ο Υπουργός που θα συνοψίσει για οκτώ λεπτά</w:t>
      </w:r>
      <w:r>
        <w:rPr>
          <w:rFonts w:eastAsia="Times New Roman" w:cs="Times New Roman"/>
          <w:szCs w:val="24"/>
        </w:rPr>
        <w:t>,</w:t>
      </w:r>
      <w:r>
        <w:rPr>
          <w:rFonts w:eastAsia="Times New Roman" w:cs="Times New Roman"/>
          <w:szCs w:val="24"/>
        </w:rPr>
        <w:t xml:space="preserve"> για να περάσουμε στους υπόλοιπους πολιτικούς αρχηγούς.</w:t>
      </w:r>
    </w:p>
    <w:p w14:paraId="45E65071"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 xml:space="preserve">Ορίστε, κύριε Βορίδη, έχετε τον λόγο. </w:t>
      </w:r>
    </w:p>
    <w:p w14:paraId="45E65072" w14:textId="77777777" w:rsidR="006278D4" w:rsidRDefault="006E6FC2">
      <w:pPr>
        <w:spacing w:after="0" w:line="600" w:lineRule="auto"/>
        <w:ind w:firstLine="567"/>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Ευχαριστώ, κύριε Πρόεδρε. </w:t>
      </w:r>
    </w:p>
    <w:p w14:paraId="45E65073"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μεγάλη πλειοψηφία την προσθήκη της Ένωσης Κεντρώων, δεν την λες. Όμως αν εσείς είστε ικανοποιημένοι με αυτό, εμάς μας περισσεύει. </w:t>
      </w:r>
    </w:p>
    <w:p w14:paraId="45E65074"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Από την άλλη μεριά, επιτρέψτε μου να πω -γιατί παρακολούθησα</w:t>
      </w:r>
      <w:r>
        <w:rPr>
          <w:rFonts w:eastAsia="Times New Roman" w:cs="Times New Roman"/>
          <w:szCs w:val="24"/>
        </w:rPr>
        <w:t>,</w:t>
      </w:r>
      <w:r>
        <w:rPr>
          <w:rFonts w:eastAsia="Times New Roman" w:cs="Times New Roman"/>
          <w:szCs w:val="24"/>
        </w:rPr>
        <w:t xml:space="preserve"> πράγμ</w:t>
      </w:r>
      <w:r>
        <w:rPr>
          <w:rFonts w:eastAsia="Times New Roman" w:cs="Times New Roman"/>
          <w:szCs w:val="24"/>
        </w:rPr>
        <w:t>ατι</w:t>
      </w:r>
      <w:r>
        <w:rPr>
          <w:rFonts w:eastAsia="Times New Roman" w:cs="Times New Roman"/>
          <w:szCs w:val="24"/>
        </w:rPr>
        <w:t>,</w:t>
      </w:r>
      <w:r>
        <w:rPr>
          <w:rFonts w:eastAsia="Times New Roman" w:cs="Times New Roman"/>
          <w:szCs w:val="24"/>
        </w:rPr>
        <w:t xml:space="preserve"> μια μεγάλη συζήτηση και δεν κάνει να αδικήσουμε σήμερα τα επιχειρήματα- σε τι απαντήσατε</w:t>
      </w:r>
      <w:r>
        <w:rPr>
          <w:rFonts w:eastAsia="Times New Roman" w:cs="Times New Roman"/>
          <w:szCs w:val="24"/>
        </w:rPr>
        <w:t>.</w:t>
      </w:r>
      <w:r>
        <w:rPr>
          <w:rFonts w:eastAsia="Times New Roman" w:cs="Times New Roman"/>
          <w:szCs w:val="24"/>
        </w:rPr>
        <w:t xml:space="preserve"> Γιατί αυτό ήταν το σημαντικό και αυτό περίμενε κανείς να ακούσει. Σε τι απαντήσατε</w:t>
      </w:r>
      <w:r>
        <w:rPr>
          <w:rFonts w:eastAsia="Times New Roman" w:cs="Times New Roman"/>
          <w:szCs w:val="24"/>
        </w:rPr>
        <w:t>.</w:t>
      </w:r>
      <w:r>
        <w:rPr>
          <w:rFonts w:eastAsia="Times New Roman" w:cs="Times New Roman"/>
          <w:szCs w:val="24"/>
        </w:rPr>
        <w:t xml:space="preserve"> </w:t>
      </w:r>
    </w:p>
    <w:p w14:paraId="45E65075"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Συγκροτείται κυβέρνηση; Ποια ήταν η απάντηση; Η κουλτούρα συνεργασιών με τέσ</w:t>
      </w:r>
      <w:r>
        <w:rPr>
          <w:rFonts w:eastAsia="Times New Roman" w:cs="Times New Roman"/>
          <w:szCs w:val="24"/>
        </w:rPr>
        <w:t xml:space="preserve">σερα κόμματα; Δεύτερο ζήτημα, συνεργασία, κυβέρνηση τεσσάρων κομμάτων ανομοιογενών, θνησιγενής, ασθενής. </w:t>
      </w:r>
      <w:r>
        <w:rPr>
          <w:rFonts w:eastAsia="Times New Roman" w:cs="Times New Roman"/>
          <w:szCs w:val="24"/>
        </w:rPr>
        <w:lastRenderedPageBreak/>
        <w:t xml:space="preserve">Ποια είναι η σχέση της με τα συμφέροντα που εσείς συχνά αναφέρετε; Είναι ισχυρή αυτή η </w:t>
      </w:r>
      <w:r>
        <w:rPr>
          <w:rFonts w:eastAsia="Times New Roman" w:cs="Times New Roman"/>
          <w:szCs w:val="24"/>
        </w:rPr>
        <w:t>κ</w:t>
      </w:r>
      <w:r>
        <w:rPr>
          <w:rFonts w:eastAsia="Times New Roman" w:cs="Times New Roman"/>
          <w:szCs w:val="24"/>
        </w:rPr>
        <w:t xml:space="preserve">υβέρνηση να αντισταθεί ή αρκεί να βρουν τα συμφέροντα έναν πρόθυμο από τους τέσσερις, προκειμένου να εκβιάζουν και να ρίχνουν την </w:t>
      </w:r>
      <w:r>
        <w:rPr>
          <w:rFonts w:eastAsia="Times New Roman" w:cs="Times New Roman"/>
          <w:szCs w:val="24"/>
        </w:rPr>
        <w:t>κ</w:t>
      </w:r>
      <w:r>
        <w:rPr>
          <w:rFonts w:eastAsia="Times New Roman" w:cs="Times New Roman"/>
          <w:szCs w:val="24"/>
        </w:rPr>
        <w:t>υβέρνηση; Έτσι θα υπάρχει ισχυρή κυβέρνηση; Έτσι θα είναι η απάντηση του πολιτικού κόσμου στις πιέσεις, θεμιτές και μη θεμιτέ</w:t>
      </w:r>
      <w:r>
        <w:rPr>
          <w:rFonts w:eastAsia="Times New Roman" w:cs="Times New Roman"/>
          <w:szCs w:val="24"/>
        </w:rPr>
        <w:t xml:space="preserve">ς, που δέχεται; Αυτό το σύστημα έρχεστε να εφαρμόσετε. </w:t>
      </w:r>
    </w:p>
    <w:p w14:paraId="45E65076"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Ποια είναι η απάντηση στη δική μας θέση ότι πρέπει να υπάρχει ένα ενιαίο κριτήριο ενηλικίωσης; Ποια; Η θωπεία της νεολαίας; Επιτρέψτε μου, η θωπεία της νεολαίας είναι συνήθης σε ολοκληρωτικά καθεστώτα</w:t>
      </w:r>
      <w:r>
        <w:rPr>
          <w:rFonts w:eastAsia="Times New Roman" w:cs="Times New Roman"/>
          <w:szCs w:val="24"/>
        </w:rPr>
        <w:t xml:space="preserve">. Τα δημοκρατικά καθεστώτα αναθέτουν στους νέους καθήκοντα και ταυτόχρονα δικαιώματα, αλλά δεν έρχονται μόνο να τους κολακεύουν. </w:t>
      </w:r>
    </w:p>
    <w:p w14:paraId="45E6507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Ευτυχώς όπως φάνηκε από τη συνεδρίαση της Βουλής των Εφήβων, ναι, οι νέοι μας είναι ταγμένοι στις αξίες της δικής μας παρατάξε</w:t>
      </w:r>
      <w:r>
        <w:rPr>
          <w:rFonts w:eastAsia="Times New Roman" w:cs="Times New Roman"/>
          <w:szCs w:val="24"/>
        </w:rPr>
        <w:t xml:space="preserve">ως, όταν ουσιαστικά έφεραν ενώπιος ενωπίω τον Υπουργό Παιδείας </w:t>
      </w:r>
      <w:r>
        <w:rPr>
          <w:rFonts w:eastAsia="Times New Roman" w:cs="Times New Roman"/>
          <w:szCs w:val="24"/>
        </w:rPr>
        <w:lastRenderedPageBreak/>
        <w:t xml:space="preserve">για τα θέματα των </w:t>
      </w:r>
      <w:r>
        <w:rPr>
          <w:rFonts w:eastAsia="Times New Roman" w:cs="Times New Roman"/>
          <w:szCs w:val="24"/>
        </w:rPr>
        <w:t>Θ</w:t>
      </w:r>
      <w:r>
        <w:rPr>
          <w:rFonts w:eastAsia="Times New Roman" w:cs="Times New Roman"/>
          <w:szCs w:val="24"/>
        </w:rPr>
        <w:t xml:space="preserve">ρησκευτικών, των </w:t>
      </w:r>
      <w:r>
        <w:rPr>
          <w:rFonts w:eastAsia="Times New Roman" w:cs="Times New Roman"/>
          <w:szCs w:val="24"/>
        </w:rPr>
        <w:t>Α</w:t>
      </w:r>
      <w:r>
        <w:rPr>
          <w:rFonts w:eastAsia="Times New Roman" w:cs="Times New Roman"/>
          <w:szCs w:val="24"/>
        </w:rPr>
        <w:t xml:space="preserve">ρχαίων </w:t>
      </w:r>
      <w:r>
        <w:rPr>
          <w:rFonts w:eastAsia="Times New Roman" w:cs="Times New Roman"/>
          <w:szCs w:val="24"/>
        </w:rPr>
        <w:t>Ε</w:t>
      </w:r>
      <w:r>
        <w:rPr>
          <w:rFonts w:eastAsia="Times New Roman" w:cs="Times New Roman"/>
          <w:szCs w:val="24"/>
        </w:rPr>
        <w:t>λληνικών, του εκπαιδευτικού συστήματος, των παρελάσεων. Αυτή είναι η ταυτότητα της ελληνικής νεολαίας και όχι αυτή που θέλετε να της αποδώσετε εσείς</w:t>
      </w:r>
      <w:r>
        <w:rPr>
          <w:rFonts w:eastAsia="Times New Roman" w:cs="Times New Roman"/>
          <w:szCs w:val="24"/>
        </w:rPr>
        <w:t>. Σε τι απαντήσατε;</w:t>
      </w:r>
    </w:p>
    <w:p w14:paraId="45E65078" w14:textId="77777777" w:rsidR="006278D4" w:rsidRDefault="006E6FC2">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45E65079" w14:textId="77777777" w:rsidR="006278D4" w:rsidRDefault="006E6FC2">
      <w:pPr>
        <w:spacing w:after="0" w:line="600" w:lineRule="auto"/>
        <w:jc w:val="center"/>
        <w:rPr>
          <w:rFonts w:eastAsia="Times New Roman" w:cs="Times New Roman"/>
          <w:szCs w:val="24"/>
        </w:rPr>
      </w:pPr>
      <w:r>
        <w:rPr>
          <w:rFonts w:eastAsia="Times New Roman" w:cs="Times New Roman"/>
          <w:szCs w:val="24"/>
        </w:rPr>
        <w:t>(Θόρυβος στην Αίθουσα)</w:t>
      </w:r>
    </w:p>
    <w:p w14:paraId="45E6507A"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Ησυχία, παρακαλώ. </w:t>
      </w:r>
    </w:p>
    <w:p w14:paraId="45E6507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Κύριε Παπαδόπουλε, παρακαλώ.</w:t>
      </w:r>
    </w:p>
    <w:p w14:paraId="45E6507C"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Αναφέρομαι στην προσπάθειά σας να εμφανίσετε τους εαυτούς σας ω</w:t>
      </w:r>
      <w:r>
        <w:rPr>
          <w:rFonts w:eastAsia="Times New Roman" w:cs="Times New Roman"/>
          <w:szCs w:val="24"/>
        </w:rPr>
        <w:t>ς δήθεν το κόμμα των νέων, γιατί εξήγησα ότι ουσιαστικά αυτή είναι η προσπάθεια και τίποτα άλλο. Εκλογικά αυτό το οποίο κάνετε είναι άνευ σημασίας.</w:t>
      </w:r>
    </w:p>
    <w:p w14:paraId="45E6507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κα</w:t>
      </w:r>
      <w:r>
        <w:rPr>
          <w:rFonts w:eastAsia="Times New Roman" w:cs="Times New Roman"/>
          <w:szCs w:val="24"/>
        </w:rPr>
        <w:t>κ</w:t>
      </w:r>
      <w:r>
        <w:rPr>
          <w:rFonts w:eastAsia="Times New Roman" w:cs="Times New Roman"/>
          <w:szCs w:val="24"/>
        </w:rPr>
        <w:t>ά τα ψέματα, γιατί δεν απαντήσατε; Δεν απαντήσατε</w:t>
      </w:r>
      <w:r>
        <w:rPr>
          <w:rFonts w:eastAsia="Times New Roman" w:cs="Times New Roman"/>
          <w:szCs w:val="24"/>
        </w:rPr>
        <w:t>,</w:t>
      </w:r>
      <w:r>
        <w:rPr>
          <w:rFonts w:eastAsia="Times New Roman" w:cs="Times New Roman"/>
          <w:szCs w:val="24"/>
        </w:rPr>
        <w:t xml:space="preserve"> γιατί δεν υπάρχουν</w:t>
      </w:r>
      <w:r>
        <w:rPr>
          <w:rFonts w:eastAsia="Times New Roman" w:cs="Times New Roman"/>
          <w:szCs w:val="24"/>
        </w:rPr>
        <w:t xml:space="preserve"> απαντήσεις σε αυτά τα ζητήματα. Για μια ακόμη φορά έρχεστε και μας λέτε –άκουσα αυτό </w:t>
      </w:r>
      <w:r>
        <w:rPr>
          <w:rFonts w:eastAsia="Times New Roman" w:cs="Times New Roman"/>
          <w:szCs w:val="24"/>
        </w:rPr>
        <w:lastRenderedPageBreak/>
        <w:t xml:space="preserve">το φοβερό </w:t>
      </w:r>
      <w:proofErr w:type="spellStart"/>
      <w:r>
        <w:rPr>
          <w:rFonts w:eastAsia="Times New Roman" w:cs="Times New Roman"/>
          <w:szCs w:val="24"/>
        </w:rPr>
        <w:t>ψευδοεπιχείρημα</w:t>
      </w:r>
      <w:proofErr w:type="spellEnd"/>
      <w:r>
        <w:rPr>
          <w:rFonts w:eastAsia="Times New Roman" w:cs="Times New Roman"/>
          <w:szCs w:val="24"/>
        </w:rPr>
        <w:t>- «πώς κατεστράφη η χώρα; Κατεστράφη –λέει- με κυβερνήσεις, οι οποίες βγήκαν από πλειοψηφικό και επομένως αυτό μας οδηγεί στο συμπέρασμα ότι οι α</w:t>
      </w:r>
      <w:r>
        <w:rPr>
          <w:rFonts w:eastAsia="Times New Roman" w:cs="Times New Roman"/>
          <w:szCs w:val="24"/>
        </w:rPr>
        <w:t>σθενείς κυβερνήσεις ή οι μη κυβερνήσεις</w:t>
      </w:r>
      <w:r>
        <w:rPr>
          <w:rFonts w:eastAsia="Times New Roman" w:cs="Times New Roman"/>
          <w:szCs w:val="24"/>
        </w:rPr>
        <w:t>,</w:t>
      </w:r>
      <w:r>
        <w:rPr>
          <w:rFonts w:eastAsia="Times New Roman" w:cs="Times New Roman"/>
          <w:szCs w:val="24"/>
        </w:rPr>
        <w:t xml:space="preserve"> δεν θα οδηγήσουν σε περαιτέρω καταστροφή της χώρας. Αυτό είναι το λογικό συμπέρασμα.</w:t>
      </w:r>
    </w:p>
    <w:p w14:paraId="45E6507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Είναι </w:t>
      </w:r>
      <w:proofErr w:type="spellStart"/>
      <w:r>
        <w:rPr>
          <w:rFonts w:eastAsia="Times New Roman" w:cs="Times New Roman"/>
          <w:szCs w:val="24"/>
        </w:rPr>
        <w:t>ψευδοεπιχείρημα</w:t>
      </w:r>
      <w:proofErr w:type="spellEnd"/>
      <w:r>
        <w:rPr>
          <w:rFonts w:eastAsia="Times New Roman" w:cs="Times New Roman"/>
          <w:szCs w:val="24"/>
        </w:rPr>
        <w:t xml:space="preserve"> αίσχιστης τάξεως, το οποίο προφανώς δεν έχει καν νόημα να αποπειραθεί κανείς να το απαντήσει, διότι το μεγάλ</w:t>
      </w:r>
      <w:r>
        <w:rPr>
          <w:rFonts w:eastAsia="Times New Roman" w:cs="Times New Roman"/>
          <w:szCs w:val="24"/>
        </w:rPr>
        <w:t>ο ερώτημα είναι το εξής: Αν θέλετε μία μεγάλη και σοβαρή ανάλυση</w:t>
      </w:r>
      <w:r>
        <w:rPr>
          <w:rFonts w:eastAsia="Times New Roman" w:cs="Times New Roman"/>
          <w:szCs w:val="24"/>
        </w:rPr>
        <w:t>,</w:t>
      </w:r>
      <w:r>
        <w:rPr>
          <w:rFonts w:eastAsia="Times New Roman" w:cs="Times New Roman"/>
          <w:szCs w:val="24"/>
        </w:rPr>
        <w:t xml:space="preserve"> του γιατί οδηγηθήκαμε στην πτώχευση, κοιτάξτε τις ομάδες πιέσεως, κοιτάξτε πώς οργανώθηκαν τα συμφέροντα, κοιτάξτε ποιοι ήταν όλοι αυτοί που φώναζαν και πίεζαν και φανταστείτε τους ενδυναμωμ</w:t>
      </w:r>
      <w:r>
        <w:rPr>
          <w:rFonts w:eastAsia="Times New Roman" w:cs="Times New Roman"/>
          <w:szCs w:val="24"/>
        </w:rPr>
        <w:t>ένους τόσες φορές απέναντι σε ασθενείς κυβερνήσεις, για να δείτε τι είναι αυτό που πρόκειται να συμβεί. Κακά τα ψέματα τώρα, αυτά είναι εύκολα επιχειρήματα να τα αποκρούσει κανείς.</w:t>
      </w:r>
    </w:p>
    <w:p w14:paraId="45E6507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Όμως εκείνο το οποίο κάνατε και εκείνο το οποίο προσδοκούσατε, κύριε Πρόεδρ</w:t>
      </w:r>
      <w:r>
        <w:rPr>
          <w:rFonts w:eastAsia="Times New Roman" w:cs="Times New Roman"/>
          <w:szCs w:val="24"/>
        </w:rPr>
        <w:t xml:space="preserve">ε, αυτό που προσδοκούσε η Κυβέρνηση και η κυβερνητική πλειοψηφία, δυστυχώς κατέρρευσε. Άρα ο κύριος Πρωθυπουργός στον σχεδιασμό του να ανακόψει την </w:t>
      </w:r>
      <w:proofErr w:type="spellStart"/>
      <w:r>
        <w:rPr>
          <w:rFonts w:eastAsia="Times New Roman" w:cs="Times New Roman"/>
          <w:szCs w:val="24"/>
        </w:rPr>
        <w:t>επελαύνουσα</w:t>
      </w:r>
      <w:proofErr w:type="spellEnd"/>
      <w:r>
        <w:rPr>
          <w:rFonts w:eastAsia="Times New Roman" w:cs="Times New Roman"/>
          <w:szCs w:val="24"/>
        </w:rPr>
        <w:t xml:space="preserve"> και επερχόμενη πλειοψηφία της Νέας Δημοκρατίας και την πρωθυπουργία του Κυριάκου Μητσοτάκη απέτυ</w:t>
      </w:r>
      <w:r>
        <w:rPr>
          <w:rFonts w:eastAsia="Times New Roman" w:cs="Times New Roman"/>
          <w:szCs w:val="24"/>
        </w:rPr>
        <w:t>χε. Αυτή είναι η πραγματικότητα! Το σχέδιο κατέρρευσε. Οι διακόσιοι δεν βρέθηκαν. Ο Πρωθυπουργός ηττήθηκε. Αυτή είναι η αλήθεια και δεν υπάρχει τίποτα περισσότερο να ειπωθεί.</w:t>
      </w:r>
    </w:p>
    <w:p w14:paraId="45E6508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5E65081"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E65082"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στ</w:t>
      </w:r>
      <w:r>
        <w:rPr>
          <w:rFonts w:eastAsia="Times New Roman" w:cs="Times New Roman"/>
          <w:szCs w:val="24"/>
        </w:rPr>
        <w:t>ην Αίθουσα από την πτέρυγα του ΣΥΡΙΖΑ)</w:t>
      </w:r>
    </w:p>
    <w:p w14:paraId="45E6508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πολύ.</w:t>
      </w:r>
    </w:p>
    <w:p w14:paraId="45E6508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Κύριε Παπαδόπουλε, σας παρακαλώ, δεν θα αναφερθώ ξανά. Σας παρακαλώ πολύ.</w:t>
      </w:r>
    </w:p>
    <w:p w14:paraId="45E6508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τώρα ο κ. Κώστας Σκανδαλίδης, εκ μέρους της Δημοκρατικής Συμπαράταξης ΠΑΣΟΚ-ΔΗΜΑΡ</w:t>
      </w:r>
      <w:r>
        <w:rPr>
          <w:rFonts w:eastAsia="Times New Roman" w:cs="Times New Roman"/>
          <w:szCs w:val="24"/>
        </w:rPr>
        <w:t>.</w:t>
      </w:r>
    </w:p>
    <w:p w14:paraId="45E65086"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Κύριε Πρόεδρε, είμαι περίφροντις κυριολεκτικά, γιατί ζούμε σε μια κατάσταση οδυνηρή για τη χώρα και βλέπω τον τρόπο που γίνεται ο απολύτως </w:t>
      </w:r>
      <w:proofErr w:type="spellStart"/>
      <w:r>
        <w:rPr>
          <w:rFonts w:eastAsia="Times New Roman" w:cs="Times New Roman"/>
          <w:szCs w:val="24"/>
        </w:rPr>
        <w:t>απαξιωτικός</w:t>
      </w:r>
      <w:proofErr w:type="spellEnd"/>
      <w:r>
        <w:rPr>
          <w:rFonts w:eastAsia="Times New Roman" w:cs="Times New Roman"/>
          <w:szCs w:val="24"/>
        </w:rPr>
        <w:t xml:space="preserve"> διάλογος και η αντιπαράθεση απόψεων, γύρω από κορυφαία ζητήματα που αφορούν τ</w:t>
      </w:r>
      <w:r>
        <w:rPr>
          <w:rFonts w:eastAsia="Times New Roman" w:cs="Times New Roman"/>
          <w:szCs w:val="24"/>
        </w:rPr>
        <w:t>ην πορεία του τόπου.</w:t>
      </w:r>
    </w:p>
    <w:p w14:paraId="45E6508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Πριν από λίγη ώρα όλοι γελάσαμε από τον καθ</w:t>
      </w:r>
      <w:r>
        <w:rPr>
          <w:rFonts w:eastAsia="Times New Roman" w:cs="Times New Roman"/>
          <w:szCs w:val="24"/>
        </w:rPr>
        <w:t xml:space="preserve">’ </w:t>
      </w:r>
      <w:r>
        <w:rPr>
          <w:rFonts w:eastAsia="Times New Roman" w:cs="Times New Roman"/>
          <w:szCs w:val="24"/>
        </w:rPr>
        <w:t xml:space="preserve">όλα συμπαθή Πρόεδρο της Ένωσης Κεντρώων, ο οποίος όταν βρίζει το </w:t>
      </w:r>
      <w:r>
        <w:rPr>
          <w:rFonts w:eastAsia="Times New Roman" w:cs="Times New Roman"/>
        </w:rPr>
        <w:t>ΠΑΣΟΚ</w:t>
      </w:r>
      <w:r>
        <w:rPr>
          <w:rFonts w:eastAsia="Times New Roman" w:cs="Times New Roman"/>
          <w:szCs w:val="24"/>
        </w:rPr>
        <w:t>, γελάνε οι υπόλοιποι και όταν βρίζει τον ΣΥΡΙΖΑ, γελάνε οι υπόλοιποι, μηδενός του ΠΑΣΟΚ εξαιρουμένου.</w:t>
      </w:r>
    </w:p>
    <w:p w14:paraId="45E6508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Ταυτόχρονα</w:t>
      </w:r>
      <w:r>
        <w:rPr>
          <w:rFonts w:eastAsia="Times New Roman" w:cs="Times New Roman"/>
          <w:szCs w:val="24"/>
        </w:rPr>
        <w:t xml:space="preserve"> αυτός ο διάλογος τι μου δείχνει εμένα; Εδώ μέσα υπάρχουν δεκάδες άνθρωποι, που μπορώ να τους απαριθμήσω, που άλλα ψήφισαν όταν ήταν σε άλλο κόμμα και άλλα ψηφίζουν σήμερα, που άλλα ψήφισαν ανάλογα με την εποχή στο ίδιο κόμμα. Μπορώ να σας απαριθμήσω δεκάδ</w:t>
      </w:r>
      <w:r>
        <w:rPr>
          <w:rFonts w:eastAsia="Times New Roman" w:cs="Times New Roman"/>
          <w:szCs w:val="24"/>
        </w:rPr>
        <w:t xml:space="preserve">ες ανθρώπους εδώ μέσα, συντρόφους, φίλους, συναγωνιστές ή και όχι ή και αντιπάλους, οι οποίοι ανάλογα με την </w:t>
      </w:r>
      <w:r>
        <w:rPr>
          <w:rFonts w:eastAsia="Times New Roman" w:cs="Times New Roman"/>
          <w:szCs w:val="24"/>
        </w:rPr>
        <w:lastRenderedPageBreak/>
        <w:t>εποχή, ψηφίζουν και αυτό δεν τους αποκλείει από έναν διάλογο φανατικών, να υποστηρίξουν δήθεν απόψεις</w:t>
      </w:r>
      <w:r>
        <w:rPr>
          <w:rFonts w:eastAsia="Times New Roman" w:cs="Times New Roman"/>
          <w:szCs w:val="24"/>
        </w:rPr>
        <w:t>,</w:t>
      </w:r>
      <w:r>
        <w:rPr>
          <w:rFonts w:eastAsia="Times New Roman" w:cs="Times New Roman"/>
          <w:szCs w:val="24"/>
        </w:rPr>
        <w:t xml:space="preserve"> που πάντα πίστευαν ως θέσεις αρχής.</w:t>
      </w:r>
    </w:p>
    <w:p w14:paraId="45E6508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Άκουσα τώρα τον κ. Βορίδη, ο οποίος σωστά για το κόμμα του λέει ότι απόψε κρίνεται η ήττα της Κυβέρνησης και η νίκη της Νέας Δημοκρατίας και του αυριανού Πρωθυπουργού. Είναι οι δύο μονομάχοι, οι οποίοι θα δώσουν τη μάχη </w:t>
      </w:r>
      <w:r>
        <w:rPr>
          <w:rFonts w:eastAsia="Times New Roman" w:cs="Times New Roman"/>
          <w:szCs w:val="24"/>
        </w:rPr>
        <w:t>τους,</w:t>
      </w:r>
      <w:r>
        <w:rPr>
          <w:rFonts w:eastAsia="Times New Roman" w:cs="Times New Roman"/>
          <w:szCs w:val="24"/>
        </w:rPr>
        <w:t xml:space="preserve"> για το ποιος θα σώσει τη χώρα </w:t>
      </w:r>
      <w:r>
        <w:rPr>
          <w:rFonts w:eastAsia="Times New Roman" w:cs="Times New Roman"/>
          <w:szCs w:val="24"/>
        </w:rPr>
        <w:t xml:space="preserve">την επόμενη φορά. </w:t>
      </w:r>
      <w:r>
        <w:rPr>
          <w:rFonts w:eastAsia="Times New Roman" w:cs="Times New Roman"/>
          <w:szCs w:val="24"/>
        </w:rPr>
        <w:t xml:space="preserve">Ο </w:t>
      </w:r>
      <w:r>
        <w:rPr>
          <w:rFonts w:eastAsia="Times New Roman" w:cs="Times New Roman"/>
          <w:szCs w:val="24"/>
        </w:rPr>
        <w:t>τόπος χάνει άλλη μία ιστορική ευκαιρία, άλλη μία ευκαιρία να βάλει αλλού το γήπεδο, να παίξει αλλού την μπάλα, να δώσει άλλη αίσθηση στον διάλογο και την πολιτική αντιπαράθεση.</w:t>
      </w:r>
    </w:p>
    <w:p w14:paraId="45E6508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 συζήτηση εξαντλήθηκε, κύριε Πρόεδρε. Είναι κρίκος στην αλ</w:t>
      </w:r>
      <w:r>
        <w:rPr>
          <w:rFonts w:eastAsia="Times New Roman" w:cs="Times New Roman"/>
          <w:szCs w:val="24"/>
        </w:rPr>
        <w:t xml:space="preserve">υσίδα της κρίσης. Δεν σπάει κανέναν γόρδιο δεσμό. Ο νόμος είναι αποσπασματικός, είναι επιλεκτικός, είναι καιροσκοπικός. </w:t>
      </w:r>
    </w:p>
    <w:p w14:paraId="45E6508B" w14:textId="77777777" w:rsidR="006278D4" w:rsidRDefault="006E6FC2">
      <w:pPr>
        <w:spacing w:after="0" w:line="600" w:lineRule="auto"/>
        <w:ind w:firstLine="720"/>
        <w:jc w:val="both"/>
        <w:rPr>
          <w:rFonts w:eastAsia="Times New Roman"/>
          <w:szCs w:val="24"/>
        </w:rPr>
      </w:pPr>
      <w:r>
        <w:rPr>
          <w:rFonts w:eastAsia="Times New Roman"/>
          <w:szCs w:val="24"/>
        </w:rPr>
        <w:t xml:space="preserve">Διεκδικήσαμε κάθε δυνατότητα, έστω και την ύστατη ώρα είτε να τον αποσύρετε και να γίνει μια διακομματική </w:t>
      </w:r>
      <w:r>
        <w:rPr>
          <w:rFonts w:eastAsia="Times New Roman"/>
          <w:szCs w:val="24"/>
        </w:rPr>
        <w:t>ε</w:t>
      </w:r>
      <w:r>
        <w:rPr>
          <w:rFonts w:eastAsia="Times New Roman"/>
          <w:szCs w:val="24"/>
        </w:rPr>
        <w:t>πιτροπή και σε έναν μήνα, σε</w:t>
      </w:r>
      <w:r>
        <w:rPr>
          <w:rFonts w:eastAsia="Times New Roman"/>
          <w:szCs w:val="24"/>
        </w:rPr>
        <w:t xml:space="preserve"> δύο μήνες, να φέρει μια συνολική πρόταση</w:t>
      </w:r>
      <w:r>
        <w:rPr>
          <w:rFonts w:eastAsia="Times New Roman"/>
          <w:szCs w:val="24"/>
        </w:rPr>
        <w:t>,</w:t>
      </w:r>
      <w:r>
        <w:rPr>
          <w:rFonts w:eastAsia="Times New Roman"/>
          <w:szCs w:val="24"/>
        </w:rPr>
        <w:t xml:space="preserve"> που να εκφράζει τη συναίνεση του πολιτικού συστήματος -τη μέγιστη δυνατή όχι την ταύτιση- είτε ακόμα και σήμερα να </w:t>
      </w:r>
      <w:r>
        <w:rPr>
          <w:rFonts w:eastAsia="Times New Roman"/>
          <w:szCs w:val="24"/>
        </w:rPr>
        <w:lastRenderedPageBreak/>
        <w:t>έρθει ο κύριος Πρωθυπουργός</w:t>
      </w:r>
      <w:r>
        <w:rPr>
          <w:rFonts w:eastAsia="Times New Roman"/>
          <w:szCs w:val="24"/>
        </w:rPr>
        <w:t>,</w:t>
      </w:r>
      <w:r>
        <w:rPr>
          <w:rFonts w:eastAsia="Times New Roman"/>
          <w:szCs w:val="24"/>
        </w:rPr>
        <w:t xml:space="preserve"> να φέρει μια άλλη πρόταση από αυτή. Εμείς δώσαμε την ευκαιρία. Δεν τη</w:t>
      </w:r>
      <w:r>
        <w:rPr>
          <w:rFonts w:eastAsia="Times New Roman"/>
          <w:szCs w:val="24"/>
        </w:rPr>
        <w:t xml:space="preserve">ν πήρατε. </w:t>
      </w:r>
    </w:p>
    <w:p w14:paraId="45E6508C" w14:textId="77777777" w:rsidR="006278D4" w:rsidRDefault="006E6FC2">
      <w:pPr>
        <w:spacing w:after="0" w:line="600" w:lineRule="auto"/>
        <w:ind w:firstLine="720"/>
        <w:jc w:val="both"/>
        <w:rPr>
          <w:rFonts w:eastAsia="Times New Roman"/>
          <w:szCs w:val="24"/>
        </w:rPr>
      </w:pPr>
      <w:r>
        <w:rPr>
          <w:rFonts w:eastAsia="Times New Roman"/>
          <w:szCs w:val="24"/>
        </w:rPr>
        <w:t xml:space="preserve">Ως εκ τούτου καταψηφίζουμε </w:t>
      </w:r>
      <w:r>
        <w:rPr>
          <w:rFonts w:eastAsia="Times New Roman"/>
          <w:szCs w:val="24"/>
        </w:rPr>
        <w:t xml:space="preserve">επί </w:t>
      </w:r>
      <w:r>
        <w:rPr>
          <w:rFonts w:eastAsia="Times New Roman"/>
          <w:szCs w:val="24"/>
        </w:rPr>
        <w:t>της αρχής και θα δηλώσουμε «</w:t>
      </w:r>
      <w:r>
        <w:rPr>
          <w:rFonts w:eastAsia="Times New Roman"/>
          <w:szCs w:val="24"/>
        </w:rPr>
        <w:t>παρ</w:t>
      </w:r>
      <w:r>
        <w:rPr>
          <w:rFonts w:eastAsia="Times New Roman"/>
          <w:szCs w:val="24"/>
        </w:rPr>
        <w:t>ώ</w:t>
      </w:r>
      <w:r>
        <w:rPr>
          <w:rFonts w:eastAsia="Times New Roman"/>
          <w:szCs w:val="24"/>
        </w:rPr>
        <w:t>ν</w:t>
      </w:r>
      <w:r>
        <w:rPr>
          <w:rFonts w:eastAsia="Times New Roman"/>
          <w:szCs w:val="24"/>
        </w:rPr>
        <w:t>» στα άρθρα.</w:t>
      </w:r>
    </w:p>
    <w:p w14:paraId="45E6508D" w14:textId="77777777" w:rsidR="006278D4" w:rsidRDefault="006E6FC2">
      <w:pPr>
        <w:spacing w:after="0" w:line="600" w:lineRule="auto"/>
        <w:ind w:firstLine="720"/>
        <w:jc w:val="both"/>
        <w:rPr>
          <w:rFonts w:eastAsia="Times New Roman"/>
          <w:szCs w:val="24"/>
        </w:rPr>
      </w:pPr>
      <w:r>
        <w:rPr>
          <w:rFonts w:eastAsia="Times New Roman"/>
          <w:szCs w:val="24"/>
        </w:rPr>
        <w:t>Θα μου επιτρέψετε να κάνω τρεις πολύ σύντομες παρατηρήσεις. Κάναμε μια πρόταση. Η πρότασή μας εμπεριέχει αλλαγές που έχουν ωριμάσει από τα τέλη της δεκαετίας του ’90. Κ</w:t>
      </w:r>
      <w:r>
        <w:rPr>
          <w:rFonts w:eastAsia="Times New Roman"/>
          <w:szCs w:val="24"/>
        </w:rPr>
        <w:t xml:space="preserve">άναμε ένα βήμα με τη συνταγματική </w:t>
      </w:r>
      <w:r>
        <w:rPr>
          <w:rFonts w:eastAsia="Times New Roman"/>
          <w:szCs w:val="24"/>
        </w:rPr>
        <w:t>Α</w:t>
      </w:r>
      <w:r>
        <w:rPr>
          <w:rFonts w:eastAsia="Times New Roman"/>
          <w:szCs w:val="24"/>
        </w:rPr>
        <w:t>ναθεώρηση και μια όχι επιτυχημένη προσπάθεια το 2003. Δεν είναι τυχαίο ότι ο νόμος που ψηφίστηκε τότε, έστω και κολοβός, έδωσε μια αναλογικότητα και στα μικρά κόμματα και γενικότερα στην πολιτική ζωής της χώρας, που όμοιά</w:t>
      </w:r>
      <w:r>
        <w:rPr>
          <w:rFonts w:eastAsia="Times New Roman"/>
          <w:szCs w:val="24"/>
        </w:rPr>
        <w:t xml:space="preserve"> της δεν είχε ζήσει μετά τη Μεταπολίτευση και πολύ περισσότερο πριν τη Μεταπολίτευση.</w:t>
      </w:r>
    </w:p>
    <w:p w14:paraId="45E6508E" w14:textId="77777777" w:rsidR="006278D4" w:rsidRDefault="006E6FC2">
      <w:pPr>
        <w:spacing w:after="0" w:line="600" w:lineRule="auto"/>
        <w:ind w:firstLine="720"/>
        <w:jc w:val="both"/>
        <w:rPr>
          <w:rFonts w:eastAsia="Times New Roman"/>
          <w:szCs w:val="24"/>
        </w:rPr>
      </w:pPr>
      <w:r>
        <w:rPr>
          <w:rFonts w:eastAsia="Times New Roman"/>
          <w:szCs w:val="24"/>
        </w:rPr>
        <w:t>Έκτοτε το πολιτικό σύστημα για δεκαπέντε χρόνια φάνηκε αδύναμο να υπερβεί τις παθογένειες που γέννησε το ίδιο, να ξεπεράσει τον εαυτό του και να δώσει μια απάντηση στην ε</w:t>
      </w:r>
      <w:r>
        <w:rPr>
          <w:rFonts w:eastAsia="Times New Roman"/>
          <w:szCs w:val="24"/>
        </w:rPr>
        <w:t xml:space="preserve">ποχή που άλλαζε, με αποτέλεσμα το μοντέλο διακυβέρνησης να πηγαίνει από το κακό στο χειρότερο από τα τέλη της δεκαετίας </w:t>
      </w:r>
      <w:r>
        <w:rPr>
          <w:rFonts w:eastAsia="Times New Roman"/>
          <w:szCs w:val="24"/>
        </w:rPr>
        <w:lastRenderedPageBreak/>
        <w:t>του ’90 και μετά, με αποτέλεσμα η κρίση του μοντέλου διακυβέρνησης να φέρνει κρίση της πολιτικής αντιπροσώπευσης και τελικά πολιτική κρί</w:t>
      </w:r>
      <w:r>
        <w:rPr>
          <w:rFonts w:eastAsia="Times New Roman"/>
          <w:szCs w:val="24"/>
        </w:rPr>
        <w:t>ση πριν από την οικονομική κρίση, πριν δηλαδή η Νέα Δημοκρατία και ο κ. Καραμανλής οδηγήσει στα έσχατα όρια την πορεία της χώρας.</w:t>
      </w:r>
    </w:p>
    <w:p w14:paraId="45E6508F" w14:textId="77777777" w:rsidR="006278D4" w:rsidRDefault="006E6FC2">
      <w:pPr>
        <w:spacing w:after="0" w:line="600" w:lineRule="auto"/>
        <w:ind w:firstLine="720"/>
        <w:jc w:val="both"/>
        <w:rPr>
          <w:rFonts w:eastAsia="Times New Roman"/>
          <w:szCs w:val="24"/>
        </w:rPr>
      </w:pPr>
      <w:r>
        <w:rPr>
          <w:rFonts w:eastAsia="Times New Roman"/>
          <w:szCs w:val="24"/>
        </w:rPr>
        <w:t xml:space="preserve">Δεύτερη παρατήρηση. Εγώ λέω ότι δεχθήκαμε ένα μεγάλο μερίδιο των ευθυνών </w:t>
      </w:r>
      <w:proofErr w:type="spellStart"/>
      <w:r>
        <w:rPr>
          <w:rFonts w:eastAsia="Times New Roman"/>
          <w:szCs w:val="24"/>
        </w:rPr>
        <w:t>αυτοκριτικά</w:t>
      </w:r>
      <w:proofErr w:type="spellEnd"/>
      <w:r>
        <w:rPr>
          <w:rFonts w:eastAsia="Times New Roman"/>
          <w:szCs w:val="24"/>
        </w:rPr>
        <w:t>, που μας αναλογεί. Αποδέχτηκα, κατά τη συ</w:t>
      </w:r>
      <w:r>
        <w:rPr>
          <w:rFonts w:eastAsia="Times New Roman"/>
          <w:szCs w:val="24"/>
        </w:rPr>
        <w:t xml:space="preserve">ζήτηση και στην </w:t>
      </w:r>
      <w:r>
        <w:rPr>
          <w:rFonts w:eastAsia="Times New Roman"/>
          <w:szCs w:val="24"/>
        </w:rPr>
        <w:t>ε</w:t>
      </w:r>
      <w:r>
        <w:rPr>
          <w:rFonts w:eastAsia="Times New Roman"/>
          <w:szCs w:val="24"/>
        </w:rPr>
        <w:t>πιτροπή και στην Ολομέλεια, το μερίδιο των ευθυνών που μας αναλογεί</w:t>
      </w:r>
      <w:r>
        <w:rPr>
          <w:rFonts w:eastAsia="Times New Roman"/>
          <w:szCs w:val="24"/>
        </w:rPr>
        <w:t>,</w:t>
      </w:r>
      <w:r>
        <w:rPr>
          <w:rFonts w:eastAsia="Times New Roman"/>
          <w:szCs w:val="24"/>
        </w:rPr>
        <w:t xml:space="preserve"> για πράγματα που δεν κάναμε όλη αυτήν την περίοδο.</w:t>
      </w:r>
    </w:p>
    <w:p w14:paraId="45E65090" w14:textId="77777777" w:rsidR="006278D4" w:rsidRDefault="006E6FC2">
      <w:pPr>
        <w:spacing w:after="0" w:line="600" w:lineRule="auto"/>
        <w:ind w:firstLine="720"/>
        <w:jc w:val="both"/>
        <w:rPr>
          <w:rFonts w:eastAsia="Times New Roman"/>
          <w:szCs w:val="24"/>
        </w:rPr>
      </w:pPr>
      <w:r>
        <w:rPr>
          <w:rFonts w:eastAsia="Times New Roman"/>
          <w:szCs w:val="24"/>
        </w:rPr>
        <w:t xml:space="preserve">Δεν μονιμοποιώ, όμως, κανέναν να μας ατενίζει είτε από τη θέση του τιμητή είτε από τη θέση του δικαστή ή κυρίως από τη </w:t>
      </w:r>
      <w:r>
        <w:rPr>
          <w:rFonts w:eastAsia="Times New Roman"/>
          <w:szCs w:val="24"/>
        </w:rPr>
        <w:t xml:space="preserve">θέση του συλλογικά αθώου. Εμείς κάναμε αυτά που κάναμε. Υπήρξε ένας </w:t>
      </w:r>
      <w:proofErr w:type="spellStart"/>
      <w:r>
        <w:rPr>
          <w:rFonts w:eastAsia="Times New Roman"/>
          <w:szCs w:val="24"/>
        </w:rPr>
        <w:t>συντεχνιασμός</w:t>
      </w:r>
      <w:proofErr w:type="spellEnd"/>
      <w:r>
        <w:rPr>
          <w:rFonts w:eastAsia="Times New Roman"/>
          <w:szCs w:val="24"/>
        </w:rPr>
        <w:t xml:space="preserve">, ένας άκριτος </w:t>
      </w:r>
      <w:proofErr w:type="spellStart"/>
      <w:r>
        <w:rPr>
          <w:rFonts w:eastAsia="Times New Roman"/>
          <w:szCs w:val="24"/>
        </w:rPr>
        <w:t>διεκδικητισμός</w:t>
      </w:r>
      <w:proofErr w:type="spellEnd"/>
      <w:r>
        <w:rPr>
          <w:rFonts w:eastAsia="Times New Roman"/>
          <w:szCs w:val="24"/>
        </w:rPr>
        <w:t>. Υπήρξε μια σθεναρή αντίσταση από τη νέα Αριστερά</w:t>
      </w:r>
      <w:r>
        <w:rPr>
          <w:rFonts w:eastAsia="Times New Roman"/>
          <w:szCs w:val="24"/>
        </w:rPr>
        <w:t>,</w:t>
      </w:r>
      <w:r>
        <w:rPr>
          <w:rFonts w:eastAsia="Times New Roman"/>
          <w:szCs w:val="24"/>
        </w:rPr>
        <w:t xml:space="preserve"> που φιλοδοξούσε να αλλάξει τα πράγματα στη χώρα σε κάθε μεγάλη μεταρρύθμιση- αλλαγή που κάναμε</w:t>
      </w:r>
      <w:r>
        <w:rPr>
          <w:rFonts w:eastAsia="Times New Roman"/>
          <w:szCs w:val="24"/>
        </w:rPr>
        <w:t xml:space="preserve"> όλα αυτά τα χρόνια και που σήμερα υπερασπιζόσαστε να μην αποδιαρθρωθεί και να μην εξαφανιστεί.</w:t>
      </w:r>
    </w:p>
    <w:p w14:paraId="45E65091" w14:textId="77777777" w:rsidR="006278D4" w:rsidRDefault="006E6FC2">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w:t>
      </w:r>
      <w:r>
        <w:rPr>
          <w:rFonts w:eastAsia="Times New Roman"/>
          <w:szCs w:val="24"/>
        </w:rPr>
        <w:t>άει</w:t>
      </w:r>
      <w:r>
        <w:rPr>
          <w:rFonts w:eastAsia="Times New Roman"/>
          <w:szCs w:val="24"/>
        </w:rPr>
        <w:t xml:space="preserve"> το κουδούνι λήξεως του χρόνου ομιλίας του κυρίου Βουλευτή)</w:t>
      </w:r>
    </w:p>
    <w:p w14:paraId="45E65092" w14:textId="77777777" w:rsidR="006278D4" w:rsidRDefault="006E6FC2">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Παρακαλώ ολοκληρώστε, κύριε Σκανδαλίδη. </w:t>
      </w:r>
    </w:p>
    <w:p w14:paraId="45E65093" w14:textId="77777777" w:rsidR="006278D4" w:rsidRDefault="006E6FC2">
      <w:pPr>
        <w:spacing w:after="0" w:line="600" w:lineRule="auto"/>
        <w:ind w:firstLine="720"/>
        <w:jc w:val="both"/>
        <w:rPr>
          <w:rFonts w:eastAsia="Times New Roman"/>
          <w:szCs w:val="24"/>
        </w:rPr>
      </w:pPr>
      <w:r>
        <w:rPr>
          <w:rFonts w:eastAsia="Times New Roman"/>
          <w:b/>
          <w:szCs w:val="24"/>
        </w:rPr>
        <w:t>ΚΩΝΣΤΑ</w:t>
      </w:r>
      <w:r>
        <w:rPr>
          <w:rFonts w:eastAsia="Times New Roman"/>
          <w:b/>
          <w:szCs w:val="24"/>
        </w:rPr>
        <w:t xml:space="preserve">ΝΤΙΝΟΣ ΣΚΑΝΔΑΛΙΔΗΣ: </w:t>
      </w:r>
      <w:r>
        <w:rPr>
          <w:rFonts w:eastAsia="Times New Roman"/>
          <w:szCs w:val="24"/>
        </w:rPr>
        <w:t>Ολοκληρώνω, κύριε Πρόεδρε.</w:t>
      </w:r>
    </w:p>
    <w:p w14:paraId="45E65094" w14:textId="77777777" w:rsidR="006278D4" w:rsidRDefault="006E6FC2">
      <w:pPr>
        <w:spacing w:after="0" w:line="600" w:lineRule="auto"/>
        <w:ind w:firstLine="720"/>
        <w:jc w:val="both"/>
        <w:rPr>
          <w:rFonts w:eastAsia="Times New Roman"/>
          <w:szCs w:val="24"/>
        </w:rPr>
      </w:pPr>
      <w:r>
        <w:rPr>
          <w:rFonts w:eastAsia="Times New Roman"/>
          <w:szCs w:val="24"/>
        </w:rPr>
        <w:t>Θέλω, λοιπόν, να σας πω ότι αυτή τη συνολική αυτοκριτική που πρέπει να κάνουμε, θα πρέπει κάποια στιγμή με μεγάλη ειλικρίνεια να την πούμε μεταξύ μας.</w:t>
      </w:r>
    </w:p>
    <w:p w14:paraId="45E65095" w14:textId="77777777" w:rsidR="006278D4" w:rsidRDefault="006E6FC2">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τελευταία παρατήρηση και τελειώνω, κύριε Πρόεδρε. Επειδή</w:t>
      </w:r>
      <w:r>
        <w:rPr>
          <w:rFonts w:eastAsia="Times New Roman"/>
          <w:szCs w:val="24"/>
        </w:rPr>
        <w:t xml:space="preserve"> όλον αυτόν τον καιρό ζούμε σε ένα παρανοϊκό περιβάλλον, σε υποχθόνιες διαδρομές μικροκομματικών και κερδοσκοπικών επιδιώξεων και σε διάφορες αιτιάσεις γύρω από την πολιτική συγκυρία, ένα συνονθύλευμα οικονομικών, </w:t>
      </w:r>
      <w:proofErr w:type="spellStart"/>
      <w:r>
        <w:rPr>
          <w:rFonts w:eastAsia="Times New Roman"/>
          <w:szCs w:val="24"/>
        </w:rPr>
        <w:t>μιντιακών</w:t>
      </w:r>
      <w:proofErr w:type="spellEnd"/>
      <w:r>
        <w:rPr>
          <w:rFonts w:eastAsia="Times New Roman"/>
          <w:szCs w:val="24"/>
        </w:rPr>
        <w:t xml:space="preserve"> και πολιτικών συμφερόντων επιμέν</w:t>
      </w:r>
      <w:r>
        <w:rPr>
          <w:rFonts w:eastAsia="Times New Roman"/>
          <w:szCs w:val="24"/>
        </w:rPr>
        <w:t>ει να μας θεωρεί είτε παράκλητους στην πόρτα του ΣΥΡΙΖΑ είτε επαίτες των θώκων της εξουσίας, του επίδοξου νικητή των εκλογών.</w:t>
      </w:r>
    </w:p>
    <w:p w14:paraId="45E65096" w14:textId="77777777" w:rsidR="006278D4" w:rsidRDefault="006E6FC2">
      <w:pPr>
        <w:spacing w:after="0" w:line="600" w:lineRule="auto"/>
        <w:ind w:firstLine="720"/>
        <w:jc w:val="both"/>
        <w:rPr>
          <w:rFonts w:eastAsia="Times New Roman"/>
          <w:szCs w:val="24"/>
        </w:rPr>
      </w:pPr>
      <w:r>
        <w:rPr>
          <w:rFonts w:eastAsia="Times New Roman"/>
          <w:szCs w:val="24"/>
        </w:rPr>
        <w:lastRenderedPageBreak/>
        <w:t xml:space="preserve">Θέλω να επισημάνω ότι αυτή η παράταξη δεν διεκδικεί να γίνει δεκανίκι κανενός. Χαράζει μια αυτόνομη πορεία. Ασχολείται μόνο με τη </w:t>
      </w:r>
      <w:r>
        <w:rPr>
          <w:rFonts w:eastAsia="Times New Roman"/>
          <w:szCs w:val="24"/>
        </w:rPr>
        <w:t>διαμόρφωση της νέας στρατηγικής για τη χώρα. Αναζητά εναλλακτικούς δρόμους για τον ελληνικό λαό και εξαιτίας αυτού ζητάει την αναγέννηση της παράταξης, της δημοκρατικής και προοδευτικής παράταξης.</w:t>
      </w:r>
    </w:p>
    <w:p w14:paraId="45E65097" w14:textId="77777777" w:rsidR="006278D4" w:rsidRDefault="006E6FC2">
      <w:pPr>
        <w:spacing w:after="0" w:line="600" w:lineRule="auto"/>
        <w:jc w:val="both"/>
        <w:rPr>
          <w:rFonts w:eastAsia="Times New Roman"/>
          <w:szCs w:val="24"/>
        </w:rPr>
      </w:pPr>
      <w:r>
        <w:rPr>
          <w:rFonts w:eastAsia="Times New Roman"/>
          <w:szCs w:val="24"/>
        </w:rPr>
        <w:t>Δεν φιλοδοξεί να πετύχει μικρή αύξηση του ποσοστού. Δεν φιλ</w:t>
      </w:r>
      <w:r>
        <w:rPr>
          <w:rFonts w:eastAsia="Times New Roman"/>
          <w:szCs w:val="24"/>
        </w:rPr>
        <w:t>οδοξεί να γίνει ένα σκαλοπάτι παραπάνω στη σειρά της εκλογής. Δεν φιλοδοξεί ούτε καν ένα διψήφιο ποσοστό στις εκλογές. Αυτό που φιλοδοξεί να κάνει είναι να απαιτήσει και να διεκδικήσει από τον ελληνικό λαό να διορθώσει την ιστορική ανορθογραφία της ψήφου τ</w:t>
      </w:r>
      <w:r>
        <w:rPr>
          <w:rFonts w:eastAsia="Times New Roman"/>
          <w:szCs w:val="24"/>
        </w:rPr>
        <w:t xml:space="preserve">ου 2012, καθώς οι μετέπειτα εξελίξεις έδειξαν ποιοι είχαν δίκιο και ποιοι άδικο και ποιοι μπορούσαν να οδηγήσουν τα πράγματα μπροστά. </w:t>
      </w:r>
    </w:p>
    <w:p w14:paraId="45E65098" w14:textId="77777777" w:rsidR="006278D4" w:rsidRDefault="006E6FC2">
      <w:pPr>
        <w:spacing w:after="0" w:line="600" w:lineRule="auto"/>
        <w:ind w:firstLine="720"/>
        <w:jc w:val="both"/>
        <w:rPr>
          <w:rFonts w:eastAsia="Times New Roman"/>
          <w:szCs w:val="24"/>
        </w:rPr>
      </w:pPr>
      <w:r>
        <w:rPr>
          <w:rFonts w:eastAsia="Times New Roman"/>
          <w:szCs w:val="24"/>
        </w:rPr>
        <w:t>Εμείς, λοιπόν, ακολουθούμε την πορεία μας και τώρα και μετά, αυτόνομοι, χωρίς να γίνουμε δεκανίκι σε κανέναν, μέχρι την τ</w:t>
      </w:r>
      <w:r>
        <w:rPr>
          <w:rFonts w:eastAsia="Times New Roman"/>
          <w:szCs w:val="24"/>
        </w:rPr>
        <w:t xml:space="preserve">ελική δικαίωση. Πιστεύουμε ότι η ιστορία τελικά θα δικαιώσει τη γραμμή της εθνικής </w:t>
      </w:r>
      <w:r>
        <w:rPr>
          <w:rFonts w:eastAsia="Times New Roman"/>
          <w:szCs w:val="24"/>
        </w:rPr>
        <w:lastRenderedPageBreak/>
        <w:t>συνεννόησης, της εθνικής ενότητας, της εθνικής συμφιλίωσης και της πραγματικά προοδευτικής διακυβέρνησης που αλλάζει τα πράγματα για τον τόπο.</w:t>
      </w:r>
    </w:p>
    <w:p w14:paraId="45E65099" w14:textId="77777777" w:rsidR="006278D4" w:rsidRDefault="006E6FC2">
      <w:pPr>
        <w:spacing w:after="0" w:line="600" w:lineRule="auto"/>
        <w:ind w:firstLine="720"/>
        <w:jc w:val="both"/>
        <w:rPr>
          <w:rFonts w:eastAsia="Times New Roman"/>
          <w:szCs w:val="24"/>
        </w:rPr>
      </w:pPr>
      <w:r>
        <w:rPr>
          <w:rFonts w:eastAsia="Times New Roman"/>
          <w:szCs w:val="24"/>
        </w:rPr>
        <w:t>(Χειροκροτήματα από την πτέρυγ</w:t>
      </w:r>
      <w:r>
        <w:rPr>
          <w:rFonts w:eastAsia="Times New Roman"/>
          <w:szCs w:val="24"/>
        </w:rPr>
        <w:t>α της Δημοκρατικής Συμπαράταξης ΠΑΣΟΚ-ΔΗΜΑΡ)</w:t>
      </w:r>
    </w:p>
    <w:p w14:paraId="45E6509A" w14:textId="77777777" w:rsidR="006278D4" w:rsidRDefault="006E6FC2">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Ευχαριστώ πολύ.</w:t>
      </w:r>
    </w:p>
    <w:p w14:paraId="45E6509B" w14:textId="77777777" w:rsidR="006278D4" w:rsidRDefault="006E6FC2">
      <w:pPr>
        <w:spacing w:after="0" w:line="600" w:lineRule="auto"/>
        <w:jc w:val="both"/>
        <w:rPr>
          <w:rFonts w:eastAsia="Times New Roman"/>
          <w:szCs w:val="24"/>
        </w:rPr>
      </w:pPr>
      <w:r>
        <w:rPr>
          <w:rFonts w:eastAsia="Times New Roman"/>
          <w:szCs w:val="24"/>
          <w:lang w:val="en-US"/>
        </w:rPr>
        <w:t>O</w:t>
      </w:r>
      <w:r>
        <w:rPr>
          <w:rFonts w:eastAsia="Times New Roman"/>
          <w:szCs w:val="24"/>
        </w:rPr>
        <w:t xml:space="preserve"> κ. </w:t>
      </w:r>
      <w:proofErr w:type="spellStart"/>
      <w:r>
        <w:rPr>
          <w:rFonts w:eastAsia="Times New Roman"/>
          <w:szCs w:val="24"/>
        </w:rPr>
        <w:t>Κατσώτης</w:t>
      </w:r>
      <w:proofErr w:type="spellEnd"/>
      <w:r>
        <w:rPr>
          <w:rFonts w:eastAsia="Times New Roman"/>
          <w:szCs w:val="24"/>
        </w:rPr>
        <w:t xml:space="preserve"> εκ μέρους του ΚΚΕ έχει τον λόγο.</w:t>
      </w:r>
    </w:p>
    <w:p w14:paraId="45E6509C" w14:textId="77777777" w:rsidR="006278D4" w:rsidRDefault="006E6FC2">
      <w:pPr>
        <w:spacing w:after="0"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w:t>
      </w:r>
    </w:p>
    <w:p w14:paraId="45E6509D" w14:textId="77777777" w:rsidR="006278D4" w:rsidRDefault="006E6FC2">
      <w:pPr>
        <w:spacing w:after="0" w:line="600" w:lineRule="auto"/>
        <w:ind w:firstLine="720"/>
        <w:jc w:val="both"/>
        <w:rPr>
          <w:rFonts w:eastAsia="Times New Roman"/>
          <w:szCs w:val="24"/>
        </w:rPr>
      </w:pPr>
      <w:r>
        <w:rPr>
          <w:rFonts w:eastAsia="Times New Roman"/>
          <w:szCs w:val="24"/>
        </w:rPr>
        <w:t xml:space="preserve">Το ΚΚΕ σ’ όλη τη συζήτηση που έγινε και αυτές τις μέρες αλλά και στις </w:t>
      </w:r>
      <w:r>
        <w:rPr>
          <w:rFonts w:eastAsia="Times New Roman"/>
          <w:szCs w:val="24"/>
        </w:rPr>
        <w:t>Ε</w:t>
      </w:r>
      <w:r>
        <w:rPr>
          <w:rFonts w:eastAsia="Times New Roman"/>
          <w:szCs w:val="24"/>
        </w:rPr>
        <w:t>πιτροπές, στάθηκε στην πρόταση νόμου με τη διάσταση που έχει αυτή η πρόταση και όχι μ’ αυτή τη διάσταση που έδωσε η Νέα Δημοκρατία, ότι είναι καταστροφή η απλή αναλογική -που δεν είναι απλή αναλογική- ή αυτή τη διάσταση που δίνουν ο ΣΥΡΙΖΑ και οι άλλοι, ότ</w:t>
      </w:r>
      <w:r>
        <w:rPr>
          <w:rFonts w:eastAsia="Times New Roman"/>
          <w:szCs w:val="24"/>
        </w:rPr>
        <w:t xml:space="preserve">ι αυτό μπορεί να λύσει όλα τα προβλήματα του λαού που σήμερα στενάζει, που είναι στην ανεργία, στη φτώχεια, στην εξαθλίωση, που θα καταγράψει ακριβώς τις δυνάμεις, που όπως λέτε, δεν θα κλέψει ψήφους. </w:t>
      </w:r>
    </w:p>
    <w:p w14:paraId="45E6509E" w14:textId="77777777" w:rsidR="006278D4" w:rsidRDefault="006E6FC2">
      <w:pPr>
        <w:spacing w:after="0" w:line="600" w:lineRule="auto"/>
        <w:ind w:firstLine="720"/>
        <w:jc w:val="both"/>
        <w:rPr>
          <w:rFonts w:eastAsia="Times New Roman"/>
          <w:szCs w:val="24"/>
        </w:rPr>
      </w:pPr>
      <w:r>
        <w:rPr>
          <w:rFonts w:eastAsia="Times New Roman"/>
          <w:szCs w:val="24"/>
        </w:rPr>
        <w:lastRenderedPageBreak/>
        <w:t>Ωστόσο εμείς έχουμε καταθέσει τροπολογία, κύριε Πρόεδρ</w:t>
      </w:r>
      <w:r>
        <w:rPr>
          <w:rFonts w:eastAsia="Times New Roman"/>
          <w:szCs w:val="24"/>
        </w:rPr>
        <w:t xml:space="preserve">ε. </w:t>
      </w:r>
      <w:r>
        <w:rPr>
          <w:rFonts w:eastAsia="Times New Roman"/>
          <w:szCs w:val="24"/>
        </w:rPr>
        <w:t>Σ</w:t>
      </w:r>
      <w:r>
        <w:rPr>
          <w:rFonts w:eastAsia="Times New Roman"/>
          <w:szCs w:val="24"/>
        </w:rPr>
        <w:t>ήμερα</w:t>
      </w:r>
      <w:r>
        <w:rPr>
          <w:rFonts w:eastAsia="Times New Roman"/>
          <w:szCs w:val="24"/>
        </w:rPr>
        <w:t>,</w:t>
      </w:r>
      <w:r>
        <w:rPr>
          <w:rFonts w:eastAsia="Times New Roman"/>
          <w:szCs w:val="24"/>
        </w:rPr>
        <w:t xml:space="preserve"> καταθέτουμε εδώ και αίτηση για ονομαστική ψηφοφορία επί της τροπολογίας στο άρθρο 3, όπου ζητάμε την κατάργηση του πλαφόν του 3%. </w:t>
      </w:r>
    </w:p>
    <w:p w14:paraId="45E6509F" w14:textId="77777777" w:rsidR="006278D4" w:rsidRDefault="006E6FC2">
      <w:pPr>
        <w:spacing w:after="0" w:line="600" w:lineRule="auto"/>
        <w:ind w:firstLine="720"/>
        <w:jc w:val="both"/>
        <w:rPr>
          <w:rFonts w:eastAsia="Times New Roman"/>
          <w:szCs w:val="24"/>
        </w:rPr>
      </w:pPr>
      <w:r>
        <w:rPr>
          <w:rFonts w:eastAsia="Times New Roman"/>
          <w:szCs w:val="24"/>
        </w:rPr>
        <w:t xml:space="preserve">Λέμε, λοιπόν, ότι δεν έχει άλλη διάσταση ο εκλογικός νόμος απ’ αυτή που πράγματι έχει. </w:t>
      </w:r>
    </w:p>
    <w:p w14:paraId="45E650A0" w14:textId="77777777" w:rsidR="006278D4" w:rsidRDefault="006E6FC2">
      <w:pPr>
        <w:spacing w:after="0" w:line="600" w:lineRule="auto"/>
        <w:ind w:firstLine="720"/>
        <w:jc w:val="both"/>
        <w:rPr>
          <w:rFonts w:eastAsia="Times New Roman"/>
          <w:szCs w:val="24"/>
        </w:rPr>
      </w:pPr>
      <w:r>
        <w:rPr>
          <w:rFonts w:eastAsia="Times New Roman"/>
          <w:szCs w:val="24"/>
        </w:rPr>
        <w:t>Είπαμε εδώ ότι ο λαός ματώ</w:t>
      </w:r>
      <w:r>
        <w:rPr>
          <w:rFonts w:eastAsia="Times New Roman"/>
          <w:szCs w:val="24"/>
        </w:rPr>
        <w:t>νει και με κυβερνήσεις που εκλέχθηκαν με ενισχυμένη αναλογική αλλά και απ’ αυτές που θα δημιουργηθούν και με την απλή αναλογική, γιατί οι κυβερνήσεις αυτές θα υπηρετούν αυτό το σύστημα, αυτό</w:t>
      </w:r>
      <w:r>
        <w:rPr>
          <w:rFonts w:eastAsia="Times New Roman"/>
          <w:szCs w:val="24"/>
        </w:rPr>
        <w:t>ν</w:t>
      </w:r>
      <w:r>
        <w:rPr>
          <w:rFonts w:eastAsia="Times New Roman"/>
          <w:szCs w:val="24"/>
        </w:rPr>
        <w:t xml:space="preserve"> τον τρόπο παραγωγής που δημιουργεί την ανεργία, τη φτώχεια, την </w:t>
      </w:r>
      <w:r>
        <w:rPr>
          <w:rFonts w:eastAsia="Times New Roman"/>
          <w:szCs w:val="24"/>
        </w:rPr>
        <w:t xml:space="preserve">εξαθλίωση, την εκμετάλλευση του ίδιου του λαού μας. </w:t>
      </w:r>
    </w:p>
    <w:p w14:paraId="45E650A1" w14:textId="77777777" w:rsidR="006278D4" w:rsidRDefault="006E6FC2">
      <w:pPr>
        <w:spacing w:after="0" w:line="600" w:lineRule="auto"/>
        <w:ind w:firstLine="720"/>
        <w:jc w:val="both"/>
        <w:rPr>
          <w:rFonts w:eastAsia="Times New Roman"/>
          <w:szCs w:val="24"/>
        </w:rPr>
      </w:pPr>
      <w:r>
        <w:rPr>
          <w:rFonts w:eastAsia="Times New Roman"/>
          <w:szCs w:val="24"/>
        </w:rPr>
        <w:t>Γι’ αυτό, λοιπόν, λέμε ότι οι εργαζόμενοι και ο λαός δεν μπορεί να αρκούνται να ψηφίζουν κάθε τέσσερα χρόνια, αλλά πάνω απ’ όλα χρειάζεται να συμβάλ</w:t>
      </w:r>
      <w:r>
        <w:rPr>
          <w:rFonts w:eastAsia="Times New Roman"/>
          <w:szCs w:val="24"/>
        </w:rPr>
        <w:t>λ</w:t>
      </w:r>
      <w:r>
        <w:rPr>
          <w:rFonts w:eastAsia="Times New Roman"/>
          <w:szCs w:val="24"/>
        </w:rPr>
        <w:t>ουν στην ανασύνταξη του εργατικού λαϊκού κινήματος, στ</w:t>
      </w:r>
      <w:r>
        <w:rPr>
          <w:rFonts w:eastAsia="Times New Roman"/>
          <w:szCs w:val="24"/>
        </w:rPr>
        <w:t xml:space="preserve">ον αγώνα ο οποίος θα πρέπει να έχει χαρακτηριστικά αντικαπιταλιστικά και αντιιμπεριαλιστικά. </w:t>
      </w:r>
    </w:p>
    <w:p w14:paraId="45E650A2" w14:textId="77777777" w:rsidR="006278D4" w:rsidRDefault="006E6FC2">
      <w:pPr>
        <w:spacing w:after="0" w:line="600" w:lineRule="auto"/>
        <w:ind w:firstLine="720"/>
        <w:jc w:val="both"/>
        <w:rPr>
          <w:rFonts w:eastAsia="Times New Roman"/>
          <w:szCs w:val="24"/>
        </w:rPr>
      </w:pPr>
      <w:r>
        <w:rPr>
          <w:rFonts w:eastAsia="Times New Roman"/>
          <w:szCs w:val="24"/>
        </w:rPr>
        <w:lastRenderedPageBreak/>
        <w:t>Βλέπουμε ότι στην περιοχή μας δυστυχώς έχουμε εξελίξεις</w:t>
      </w:r>
      <w:r>
        <w:rPr>
          <w:rFonts w:eastAsia="Times New Roman"/>
          <w:szCs w:val="24"/>
        </w:rPr>
        <w:t>,</w:t>
      </w:r>
      <w:r>
        <w:rPr>
          <w:rFonts w:eastAsia="Times New Roman"/>
          <w:szCs w:val="24"/>
        </w:rPr>
        <w:t xml:space="preserve"> οι οποίες θα είναι επώδυνες για τους λαούς της περιοχής και οι εργαζόμενοι και ο λαός θα πρέπει να αγωνιστούν ενάντια σ’ αυτά τα πολεμικά σχέδια, στα επεκτατικά σχέδια της περιοχής. </w:t>
      </w:r>
    </w:p>
    <w:p w14:paraId="45E650A3" w14:textId="77777777" w:rsidR="006278D4" w:rsidRDefault="006E6FC2">
      <w:pPr>
        <w:spacing w:after="0" w:line="600" w:lineRule="auto"/>
        <w:ind w:firstLine="720"/>
        <w:jc w:val="both"/>
        <w:rPr>
          <w:rFonts w:eastAsia="Times New Roman"/>
          <w:szCs w:val="24"/>
        </w:rPr>
      </w:pPr>
      <w:r>
        <w:rPr>
          <w:rFonts w:eastAsia="Times New Roman"/>
          <w:szCs w:val="24"/>
        </w:rPr>
        <w:t>Λέμε, λοιπόν, ότι δεν πρέπει να ενδιαφέρονται κάθε τέσσερα χρόνια αλλά κ</w:t>
      </w:r>
      <w:r>
        <w:rPr>
          <w:rFonts w:eastAsia="Times New Roman"/>
          <w:szCs w:val="24"/>
        </w:rPr>
        <w:t>αθημερινά να δίνουν τη μάχη για την ανασύνταξη του κινήματος και βεβαίως για τον άλλο δρόμο ανάπτυξης</w:t>
      </w:r>
      <w:r>
        <w:rPr>
          <w:rFonts w:eastAsia="Times New Roman"/>
          <w:szCs w:val="24"/>
        </w:rPr>
        <w:t>,</w:t>
      </w:r>
      <w:r>
        <w:rPr>
          <w:rFonts w:eastAsia="Times New Roman"/>
          <w:szCs w:val="24"/>
        </w:rPr>
        <w:t xml:space="preserve"> που ως ΚΚΕ έχουμε πει ότι είναι αυτός που μπορεί</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να δώσει φιλολαϊκές λύσεις σήμερα για τον λαό, που είναι ένας δρόμος ανάπτυξης που θα αλλάξει</w:t>
      </w:r>
      <w:r>
        <w:rPr>
          <w:rFonts w:eastAsia="Times New Roman"/>
          <w:szCs w:val="24"/>
        </w:rPr>
        <w:t xml:space="preserve"> τάξη στην εξουσία. </w:t>
      </w:r>
    </w:p>
    <w:p w14:paraId="45E650A4" w14:textId="77777777" w:rsidR="006278D4" w:rsidRDefault="006E6FC2">
      <w:pPr>
        <w:spacing w:after="0" w:line="600" w:lineRule="auto"/>
        <w:ind w:firstLine="720"/>
        <w:jc w:val="both"/>
        <w:rPr>
          <w:rFonts w:eastAsia="Times New Roman"/>
          <w:szCs w:val="24"/>
        </w:rPr>
      </w:pPr>
      <w:r>
        <w:rPr>
          <w:rFonts w:eastAsia="Times New Roman"/>
          <w:szCs w:val="24"/>
        </w:rPr>
        <w:t>Τότε</w:t>
      </w:r>
      <w:r>
        <w:rPr>
          <w:rFonts w:eastAsia="Times New Roman"/>
          <w:szCs w:val="24"/>
        </w:rPr>
        <w:t>,</w:t>
      </w:r>
      <w:r>
        <w:rPr>
          <w:rFonts w:eastAsia="Times New Roman"/>
          <w:szCs w:val="24"/>
        </w:rPr>
        <w:t xml:space="preserve"> βέβαια, όπως είπαμε και εδώ, η αντιπροσώπευση του λαού μας θα είναι εκεί από τους κλάδους παραγωγής, χωρίς άλλα προνόμια και θα ανακαλούνται και θα υπηρετούν</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την ίδια την οικονομία που θα υπηρετεί τις ίδιες τις λαϊκές αν</w:t>
      </w:r>
      <w:r>
        <w:rPr>
          <w:rFonts w:eastAsia="Times New Roman"/>
          <w:szCs w:val="24"/>
        </w:rPr>
        <w:t xml:space="preserve">άγκες. </w:t>
      </w:r>
    </w:p>
    <w:p w14:paraId="45E650A5" w14:textId="77777777" w:rsidR="006278D4" w:rsidRDefault="006E6FC2">
      <w:pPr>
        <w:spacing w:after="0" w:line="600" w:lineRule="auto"/>
        <w:ind w:firstLine="720"/>
        <w:jc w:val="both"/>
        <w:rPr>
          <w:rFonts w:eastAsia="Times New Roman"/>
          <w:szCs w:val="24"/>
        </w:rPr>
      </w:pPr>
      <w:r>
        <w:rPr>
          <w:rFonts w:eastAsia="Times New Roman"/>
          <w:szCs w:val="24"/>
        </w:rPr>
        <w:t>Το λέμε αυτό</w:t>
      </w:r>
      <w:r>
        <w:rPr>
          <w:rFonts w:eastAsia="Times New Roman"/>
          <w:szCs w:val="24"/>
        </w:rPr>
        <w:t>,</w:t>
      </w:r>
      <w:r>
        <w:rPr>
          <w:rFonts w:eastAsia="Times New Roman"/>
          <w:szCs w:val="24"/>
        </w:rPr>
        <w:t xml:space="preserve"> γιατί πολλοί σωτήρες θα παρουσιαστούν και παρουσιάζονται. Πολλές εφεδρείες έχει το σύστημα και αυτοί μπορούν να κάνουν κυβέρνηση συμμαχιών, όπως λέτε, που θα είναι ακόμα πιο </w:t>
      </w:r>
      <w:r>
        <w:rPr>
          <w:rFonts w:eastAsia="Times New Roman"/>
          <w:szCs w:val="24"/>
        </w:rPr>
        <w:lastRenderedPageBreak/>
        <w:t>αδίστακτη απέναντι στους εργαζόμενους και στα δικαιώματά του</w:t>
      </w:r>
      <w:r>
        <w:rPr>
          <w:rFonts w:eastAsia="Times New Roman"/>
          <w:szCs w:val="24"/>
        </w:rPr>
        <w:t>ς, απέναντι στον λαό, για να μπορέσουν να υπηρετήσουν τις ανάγκες του κεφαλαίου για νέους δρόμους κερδοφορίας, για να υπηρετήσουν όλες τις αναδιαρθρώσεις που έχει ανάγκη, τις μεταρρυθμίσεις, τις ανατροπές σε βάρος των εργαζομένων και του λαού.</w:t>
      </w:r>
    </w:p>
    <w:p w14:paraId="45E650A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Εμείς, λοιπό</w:t>
      </w:r>
      <w:r>
        <w:rPr>
          <w:rFonts w:eastAsia="Times New Roman" w:cs="Times New Roman"/>
          <w:szCs w:val="24"/>
        </w:rPr>
        <w:t>ν, είμαστε καθαροί όσον αφορά το σχέδιο νόμου. Ψηφίζουμε το δικαίωμα ψήφου στους νέους στα δεκαεπτά. Τους λέμε ότι πρέπει να πάνε ανατρεπτικά, γιατί αυτή η πολιτική που στηρίζει το κεφάλαιο</w:t>
      </w:r>
      <w:r>
        <w:rPr>
          <w:rFonts w:eastAsia="Times New Roman" w:cs="Times New Roman"/>
          <w:szCs w:val="24"/>
        </w:rPr>
        <w:t>,</w:t>
      </w:r>
      <w:r>
        <w:rPr>
          <w:rFonts w:eastAsia="Times New Roman" w:cs="Times New Roman"/>
          <w:szCs w:val="24"/>
        </w:rPr>
        <w:t xml:space="preserve"> είναι αυτή που γεμίζει ανεργία, που είναι ο εφιάλτης των νέων, εί</w:t>
      </w:r>
      <w:r>
        <w:rPr>
          <w:rFonts w:eastAsia="Times New Roman" w:cs="Times New Roman"/>
          <w:szCs w:val="24"/>
        </w:rPr>
        <w:t>ναι αυτή που γκρεμίζει τα όνειρά τους. Ψηφίζουμε την κατάργηση του μπόνους των πενήντα εδρών. Είπαμε για την τροπολογία μας. Ψηφίζουμε βέβαια τ</w:t>
      </w:r>
      <w:r>
        <w:rPr>
          <w:rFonts w:eastAsia="Times New Roman" w:cs="Times New Roman"/>
          <w:szCs w:val="24"/>
        </w:rPr>
        <w:t>α</w:t>
      </w:r>
      <w:r>
        <w:rPr>
          <w:rFonts w:eastAsia="Times New Roman" w:cs="Times New Roman"/>
          <w:szCs w:val="24"/>
        </w:rPr>
        <w:t xml:space="preserve"> άρθρ</w:t>
      </w:r>
      <w:r>
        <w:rPr>
          <w:rFonts w:eastAsia="Times New Roman" w:cs="Times New Roman"/>
          <w:szCs w:val="24"/>
        </w:rPr>
        <w:t>α</w:t>
      </w:r>
      <w:r>
        <w:rPr>
          <w:rFonts w:eastAsia="Times New Roman" w:cs="Times New Roman"/>
          <w:szCs w:val="24"/>
        </w:rPr>
        <w:t xml:space="preserve"> 4 και 5, αν και βλέπουμε ότι η προοπτική αυτή ήδη έχει χαθεί. </w:t>
      </w:r>
    </w:p>
    <w:p w14:paraId="45E650A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Καταθέτουμε την αίτηση για ονομαστική ψηφο</w:t>
      </w:r>
      <w:r>
        <w:rPr>
          <w:rFonts w:eastAsia="Times New Roman" w:cs="Times New Roman"/>
          <w:szCs w:val="24"/>
        </w:rPr>
        <w:t xml:space="preserve">φορία. </w:t>
      </w:r>
    </w:p>
    <w:p w14:paraId="45E650A8"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Ευχαριστώ πολύ, κύριε </w:t>
      </w:r>
      <w:proofErr w:type="spellStart"/>
      <w:r>
        <w:rPr>
          <w:rFonts w:eastAsia="Times New Roman" w:cs="Times New Roman"/>
          <w:szCs w:val="24"/>
        </w:rPr>
        <w:t>Κατσώτη</w:t>
      </w:r>
      <w:proofErr w:type="spellEnd"/>
      <w:r>
        <w:rPr>
          <w:rFonts w:eastAsia="Times New Roman" w:cs="Times New Roman"/>
          <w:szCs w:val="24"/>
        </w:rPr>
        <w:t xml:space="preserve">. </w:t>
      </w:r>
    </w:p>
    <w:p w14:paraId="45E650A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w:t>
      </w:r>
      <w:proofErr w:type="spellStart"/>
      <w:r>
        <w:rPr>
          <w:rFonts w:eastAsia="Times New Roman" w:cs="Times New Roman"/>
          <w:szCs w:val="24"/>
        </w:rPr>
        <w:t>Μπαργιώτας</w:t>
      </w:r>
      <w:proofErr w:type="spellEnd"/>
      <w:r>
        <w:rPr>
          <w:rFonts w:eastAsia="Times New Roman" w:cs="Times New Roman"/>
          <w:szCs w:val="24"/>
        </w:rPr>
        <w:t xml:space="preserve"> εισηγητής από το Ποτάμι. </w:t>
      </w:r>
    </w:p>
    <w:p w14:paraId="45E650AA"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Κυρίες και κύριοι συνάδελφοι, μεταξύ των δύο εκλογικών αναμετρήσεων του 2015</w:t>
      </w:r>
      <w:r>
        <w:rPr>
          <w:rFonts w:eastAsia="Times New Roman" w:cs="Times New Roman"/>
          <w:szCs w:val="24"/>
        </w:rPr>
        <w:t>,</w:t>
      </w:r>
      <w:r>
        <w:rPr>
          <w:rFonts w:eastAsia="Times New Roman" w:cs="Times New Roman"/>
          <w:szCs w:val="24"/>
        </w:rPr>
        <w:t xml:space="preserve"> περίπου τετρακόσιες χιλιάδες ψηφοφόροι αρνήθηκαν να ψηφίσουν. Σε μια περίοδο βαθύτατης κρίσης πολιτικής και οικονομικής, θέλω να πιστεύω ότι το σημαντικότερο πρόβλημα που υπάρχει στη χώρα σε σχέση με τους θεσμούς και το πολιτικό σύστημα</w:t>
      </w:r>
      <w:r>
        <w:rPr>
          <w:rFonts w:eastAsia="Times New Roman" w:cs="Times New Roman"/>
          <w:szCs w:val="24"/>
        </w:rPr>
        <w:t>,</w:t>
      </w:r>
      <w:r>
        <w:rPr>
          <w:rFonts w:eastAsia="Times New Roman" w:cs="Times New Roman"/>
          <w:szCs w:val="24"/>
        </w:rPr>
        <w:t xml:space="preserve"> είναι η απαξία τη</w:t>
      </w:r>
      <w:r>
        <w:rPr>
          <w:rFonts w:eastAsia="Times New Roman" w:cs="Times New Roman"/>
          <w:szCs w:val="24"/>
        </w:rPr>
        <w:t xml:space="preserve">ς πολιτικής και των πολιτικών από όλο και μεγαλύτερα κομμάτια της κοινωνίας μας, η οποία όχι μόνο γυρνάει την πλάτη αλλά όλο και πιο έντονα, ενεργητικά δείχνει την απαξία απέναντι στους πολιτικούς και στην πολιτική. </w:t>
      </w:r>
    </w:p>
    <w:p w14:paraId="45E650A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Θα περίμενε κανείς μια ζωηρή συζήτηση σ</w:t>
      </w:r>
      <w:r>
        <w:rPr>
          <w:rFonts w:eastAsia="Times New Roman" w:cs="Times New Roman"/>
          <w:szCs w:val="24"/>
        </w:rPr>
        <w:t>το ελληνικό Κοινοβούλιο -και όχι μόνο- γύρω από αυτό το θέμα, γύρω από την ανασύσταση των θεσμών, γύρω από τη μεγέθυνση της αξιοπιστίας του συστήματος και της λειτουργίας της κοινοβουλευτικής δημοκρατίας. Δυστυχώς αντί για αυτό, κλείνουμε πάλι έναν ακόμα κ</w:t>
      </w:r>
      <w:r>
        <w:rPr>
          <w:rFonts w:eastAsia="Times New Roman" w:cs="Times New Roman"/>
          <w:szCs w:val="24"/>
        </w:rPr>
        <w:t xml:space="preserve">ύκλο, τυπικό για τη Μεταπολίτευση, συζήτησης ενός εκλογικού νόμου της οποίας τα χαρακτηριστικά είναι για ακόμη μια φορά η μικροπολιτική και η υποκρισία, όπως ήταν και σε όλα τα προηγούμενα χρόνια. </w:t>
      </w:r>
    </w:p>
    <w:p w14:paraId="45E650A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Μικροπολιτική, καθώς το βραχύβιο κομματικό συμφέρον πρυταν</w:t>
      </w:r>
      <w:r>
        <w:rPr>
          <w:rFonts w:eastAsia="Times New Roman" w:cs="Times New Roman"/>
          <w:szCs w:val="24"/>
        </w:rPr>
        <w:t>εύει και κυριαρχεί είτε μιλάμε για την προσπάθεια της Κυβέρνησης -για μια ακόμη φορά η Κυβέρνηση ή η όποια κυβέρνηση προσπαθεί να ανακόψει την πορεία της Αντιπολίτευσης προς την εξουσία- είτε μιλάμε για την άρνηση της Αξιωματικής Αντιπολίτευσης</w:t>
      </w:r>
      <w:r>
        <w:rPr>
          <w:rFonts w:eastAsia="Times New Roman" w:cs="Times New Roman"/>
          <w:szCs w:val="24"/>
        </w:rPr>
        <w:t>,</w:t>
      </w:r>
      <w:r>
        <w:rPr>
          <w:rFonts w:eastAsia="Times New Roman" w:cs="Times New Roman"/>
          <w:szCs w:val="24"/>
        </w:rPr>
        <w:t xml:space="preserve"> να καταθέσ</w:t>
      </w:r>
      <w:r>
        <w:rPr>
          <w:rFonts w:eastAsia="Times New Roman" w:cs="Times New Roman"/>
          <w:szCs w:val="24"/>
        </w:rPr>
        <w:t xml:space="preserve">ει πρόταση δίκαιη και σωστή. Προσπαθεί μόνο να διατηρήσει τον προνομιακό για αυτήν -όπως πιστεύει- νόμο, ο οποίος και απαράδεκτος είναι και αντιδημοκρατικός. </w:t>
      </w:r>
    </w:p>
    <w:p w14:paraId="45E650A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Πολύ φοβάμαι ότι ούτε για ήττα ούτε για νίκη κανενός πρόκειται. Στην πραγματικότητα πρόκειται για</w:t>
      </w:r>
      <w:r>
        <w:rPr>
          <w:rFonts w:eastAsia="Times New Roman" w:cs="Times New Roman"/>
          <w:szCs w:val="24"/>
        </w:rPr>
        <w:t xml:space="preserve"> μια ακόμη μεγάλη χαμένη ευκαιρία. Το είπα και τις προηγούμενες μέρες. Πίστευα και πιστεύω ότι μια Κυβέρνηση της Αριστεράς με τα πολιτικά χαρακτηριστικά που έχει, χωρίς τα βαρίδια που έχουν τα υπόλοιπα κόμματα στις μεγάλες περιφέρειες, είχε και απεμπόλησε </w:t>
      </w:r>
      <w:r>
        <w:rPr>
          <w:rFonts w:eastAsia="Times New Roman" w:cs="Times New Roman"/>
          <w:szCs w:val="24"/>
        </w:rPr>
        <w:t xml:space="preserve">δυστυχώς την πολύ μεγάλη ιστορική ευκαιρία -που δεν είμαι καθόλου σίγουρος ότι θα ξαναεμφανιστεί στην επόμενη εικοσαετία- να μεταρρυθμίσει το εκλογικό σύστημα της χώρας και τον εκλογικό νόμο με τρόπο ριζικό και ριζοσπαστικό, έτσι ώστε </w:t>
      </w:r>
      <w:r>
        <w:rPr>
          <w:rFonts w:eastAsia="Times New Roman" w:cs="Times New Roman"/>
          <w:szCs w:val="24"/>
        </w:rPr>
        <w:lastRenderedPageBreak/>
        <w:t>να επιτρέψει τη ριζικ</w:t>
      </w:r>
      <w:r>
        <w:rPr>
          <w:rFonts w:eastAsia="Times New Roman" w:cs="Times New Roman"/>
          <w:szCs w:val="24"/>
        </w:rPr>
        <w:t xml:space="preserve">ή ανανέωση του πολιτικού συστήματος και του ήθους το οποίο το χαρακτηρίζει στη διάρκεια της Μεταπολίτευσης. </w:t>
      </w:r>
    </w:p>
    <w:p w14:paraId="45E650A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Δυστυχώς πρυτάνευσε η μικροπολιτική και οι προσπάθειες συγκέντρωσης διακοσίων ψήφων, οι προσπάθειες συμμαχίας με </w:t>
      </w:r>
      <w:proofErr w:type="spellStart"/>
      <w:r>
        <w:rPr>
          <w:rFonts w:eastAsia="Times New Roman" w:cs="Times New Roman"/>
          <w:szCs w:val="24"/>
        </w:rPr>
        <w:t>λαϊκιστικά</w:t>
      </w:r>
      <w:proofErr w:type="spellEnd"/>
      <w:r>
        <w:rPr>
          <w:rFonts w:eastAsia="Times New Roman" w:cs="Times New Roman"/>
          <w:szCs w:val="24"/>
        </w:rPr>
        <w:t xml:space="preserve"> μορφώματα τα οποία σπεύ</w:t>
      </w:r>
      <w:r>
        <w:rPr>
          <w:rFonts w:eastAsia="Times New Roman" w:cs="Times New Roman"/>
          <w:szCs w:val="24"/>
        </w:rPr>
        <w:t>δουν για τελείως δικούς τους λόγους και βραχεία συμφέροντα</w:t>
      </w:r>
      <w:r>
        <w:rPr>
          <w:rFonts w:eastAsia="Times New Roman" w:cs="Times New Roman"/>
          <w:szCs w:val="24"/>
        </w:rPr>
        <w:t>,</w:t>
      </w:r>
      <w:r>
        <w:rPr>
          <w:rFonts w:eastAsia="Times New Roman" w:cs="Times New Roman"/>
          <w:szCs w:val="24"/>
        </w:rPr>
        <w:t xml:space="preserve"> να συμμαχήσουν μαζί σας. Δυστυχώς με αυτόν τον τρόπο καμμία μεταρρύθμιση δεν μπορεί να επιτευχθεί ούτε καμμία αλλαγή μπορεί να έρθει για τη χώρα. </w:t>
      </w:r>
    </w:p>
    <w:p w14:paraId="45E650A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Χωρίς το σπάσιμο των περιφερειών, τον πόλεμο της </w:t>
      </w:r>
      <w:r>
        <w:rPr>
          <w:rFonts w:eastAsia="Times New Roman" w:cs="Times New Roman"/>
          <w:szCs w:val="24"/>
        </w:rPr>
        <w:t xml:space="preserve">διαπλοκής, της </w:t>
      </w:r>
      <w:proofErr w:type="spellStart"/>
      <w:r>
        <w:rPr>
          <w:rFonts w:eastAsia="Times New Roman" w:cs="Times New Roman"/>
          <w:szCs w:val="24"/>
        </w:rPr>
        <w:t>σταυροθηρίας</w:t>
      </w:r>
      <w:proofErr w:type="spellEnd"/>
      <w:r>
        <w:rPr>
          <w:rFonts w:eastAsia="Times New Roman" w:cs="Times New Roman"/>
          <w:szCs w:val="24"/>
        </w:rPr>
        <w:t xml:space="preserve"> και τον εκλογικό μηχανισμό που ξέρουμε πολύ καλά όλοι πώς δουλεύουν σε αυτή τη χώρα και τι ακριβώς παράγουν, καμμία μεταρρύθμιση στο εκλογικό σύστημα της χώρας, καμμία ανανέωση στο πολιτικό της προσωπικό δεν πρόκειται να υπάρξει</w:t>
      </w:r>
      <w:r>
        <w:rPr>
          <w:rFonts w:eastAsia="Times New Roman" w:cs="Times New Roman"/>
          <w:szCs w:val="24"/>
        </w:rPr>
        <w:t>. Αυτό είναι το μεγαλύτερο και το σημαντικότερο στοιχείο αυτού του κύκλου και αυτού του νόμου, ο οποίος πολύ λυπάμαι αλλά είναι μια μερίδα από τα ίδια, είναι ακριβώς στα ίδια πατήματα</w:t>
      </w:r>
      <w:r>
        <w:rPr>
          <w:rFonts w:eastAsia="Times New Roman" w:cs="Times New Roman"/>
          <w:szCs w:val="24"/>
        </w:rPr>
        <w:t>,</w:t>
      </w:r>
      <w:r>
        <w:rPr>
          <w:rFonts w:eastAsia="Times New Roman" w:cs="Times New Roman"/>
          <w:szCs w:val="24"/>
        </w:rPr>
        <w:t xml:space="preserve"> μιας Μεταπολίτευσης η οποία έχει ξεχάσει ότι το </w:t>
      </w:r>
      <w:proofErr w:type="spellStart"/>
      <w:r>
        <w:rPr>
          <w:rFonts w:eastAsia="Times New Roman" w:cs="Times New Roman"/>
          <w:szCs w:val="24"/>
        </w:rPr>
        <w:t>διακύβευμα</w:t>
      </w:r>
      <w:proofErr w:type="spellEnd"/>
      <w:r>
        <w:rPr>
          <w:rFonts w:eastAsia="Times New Roman" w:cs="Times New Roman"/>
          <w:szCs w:val="24"/>
        </w:rPr>
        <w:t xml:space="preserve"> είναι το συμ</w:t>
      </w:r>
      <w:r>
        <w:rPr>
          <w:rFonts w:eastAsia="Times New Roman" w:cs="Times New Roman"/>
          <w:szCs w:val="24"/>
        </w:rPr>
        <w:t xml:space="preserve">φέρον της πατρίδας και </w:t>
      </w:r>
      <w:r>
        <w:rPr>
          <w:rFonts w:eastAsia="Times New Roman" w:cs="Times New Roman"/>
          <w:szCs w:val="24"/>
        </w:rPr>
        <w:lastRenderedPageBreak/>
        <w:t xml:space="preserve">το μακροχρόνιο συμφέρον των πολιτών και όχι η διελκυστίνδα μεταξύ των κομμάτων και το μικροκομματικό συμφέρον. </w:t>
      </w:r>
    </w:p>
    <w:p w14:paraId="45E650B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Καταθέσαμε μια πρόταση σε ανύποπτο χρόνο και την υποστηρίξαμε μέχρι τελευταία στιγμή, για ένα ριζοσπαστικά διαφορετικό εκ</w:t>
      </w:r>
      <w:r>
        <w:rPr>
          <w:rFonts w:eastAsia="Times New Roman" w:cs="Times New Roman"/>
          <w:szCs w:val="24"/>
        </w:rPr>
        <w:t xml:space="preserve">λογικό σύστημα και εκλογικό νόμο ο οποίος είχε τα χαρακτηριστικά της αναλογικότητας, προέβλεπε και βοηθούσε τη δημιουργία σταθερών κυβερνήσεων και ταυτόχρονα χτυπούσε τη διαπλοκή των μεγάλων περιφερειών. </w:t>
      </w:r>
    </w:p>
    <w:p w14:paraId="45E650B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Φρόντιζε για την ανανέωση του πολιτικού σκηνικού κα</w:t>
      </w:r>
      <w:r>
        <w:rPr>
          <w:rFonts w:eastAsia="Times New Roman" w:cs="Times New Roman"/>
          <w:szCs w:val="24"/>
        </w:rPr>
        <w:t xml:space="preserve">ι του πολιτικού προσωπικού. Δυστυχώς κανείς δεν θέλησε να μπει στην ουσία της συζήτησης επιμένοντας στον επικοινωνιακό χειρισμό και την μικροπολιτική. </w:t>
      </w:r>
    </w:p>
    <w:p w14:paraId="45E650B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Θα πούμε όχι σ’ αυτόν τον νόμο, γιατί πιστεύουμε ότι δεν βοηθάει στην παρούσα φάση τη χώρα, δεν βοηθάει </w:t>
      </w:r>
      <w:r>
        <w:rPr>
          <w:rFonts w:eastAsia="Times New Roman" w:cs="Times New Roman"/>
          <w:szCs w:val="24"/>
        </w:rPr>
        <w:t xml:space="preserve">στην έξοδο από την κρίση με κανέναν τρόπο. Δυστυχώς είναι μια πολύ μεγάλη χαμένη ευκαιρία και αυτό θα φανεί πολύ έντονα, πολύ φοβάμαι, στα επόμενα χρόνια. </w:t>
      </w:r>
    </w:p>
    <w:p w14:paraId="45E650B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45E650B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Μπαργιώτα</w:t>
      </w:r>
      <w:proofErr w:type="spellEnd"/>
      <w:r>
        <w:rPr>
          <w:rFonts w:eastAsia="Times New Roman" w:cs="Times New Roman"/>
          <w:szCs w:val="24"/>
        </w:rPr>
        <w:t>. Τελευταίος εκ των εισηγητ</w:t>
      </w:r>
      <w:r>
        <w:rPr>
          <w:rFonts w:eastAsia="Times New Roman" w:cs="Times New Roman"/>
          <w:szCs w:val="24"/>
        </w:rPr>
        <w:t>ών είναι ο κ. Γεωργιάδης από την Ένωση Κεντρώων, ο οποίος έχει τον λόγο.</w:t>
      </w:r>
    </w:p>
    <w:p w14:paraId="45E650B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Καλησπέρα αγαπητοί συνάδελφοι κι από μένα. </w:t>
      </w:r>
    </w:p>
    <w:p w14:paraId="45E650B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Τον τελευταίο καιρό έχω δεχθεί πάρα πολύ μεγάλη επίθεση. Ξέρετε από ποιους; Από τους φίλους ψηφοφόρους της Νέας Δημοκρατ</w:t>
      </w:r>
      <w:r>
        <w:rPr>
          <w:rFonts w:eastAsia="Times New Roman" w:cs="Times New Roman"/>
          <w:szCs w:val="24"/>
        </w:rPr>
        <w:t xml:space="preserve">ίας. Προσωπική επίθεση στο </w:t>
      </w:r>
      <w:proofErr w:type="spellStart"/>
      <w:r>
        <w:rPr>
          <w:rFonts w:eastAsia="Times New Roman" w:cs="Times New Roman"/>
          <w:szCs w:val="24"/>
          <w:lang w:val="en-US"/>
        </w:rPr>
        <w:t>facebook</w:t>
      </w:r>
      <w:proofErr w:type="spellEnd"/>
      <w:r>
        <w:rPr>
          <w:rFonts w:eastAsia="Times New Roman" w:cs="Times New Roman"/>
          <w:szCs w:val="24"/>
        </w:rPr>
        <w:t>, με μηνύματα προσωπικά. Πριν τον εκλογικό νόμο μο</w:t>
      </w:r>
      <w:r>
        <w:rPr>
          <w:rFonts w:eastAsia="Times New Roman" w:cs="Times New Roman"/>
          <w:szCs w:val="24"/>
        </w:rPr>
        <w:t>ύ</w:t>
      </w:r>
      <w:r>
        <w:rPr>
          <w:rFonts w:eastAsia="Times New Roman" w:cs="Times New Roman"/>
          <w:szCs w:val="24"/>
        </w:rPr>
        <w:t xml:space="preserve"> έγραφαν «Μπράβο. Τέτοιους σαν εσένα θέλει ο Μητσοτάκης. Γιατί δεν σε ζητάει να σε πάρει εκεί;». </w:t>
      </w:r>
      <w:r>
        <w:rPr>
          <w:rFonts w:eastAsia="Times New Roman" w:cs="Times New Roman"/>
          <w:szCs w:val="24"/>
        </w:rPr>
        <w:t>Τ</w:t>
      </w:r>
      <w:r>
        <w:rPr>
          <w:rFonts w:eastAsia="Times New Roman" w:cs="Times New Roman"/>
          <w:szCs w:val="24"/>
        </w:rPr>
        <w:t>ώρα που στηρίζουμε μια πάγια θέση της Ένωσης Κεντρώων από την ίδρυση του</w:t>
      </w:r>
      <w:r>
        <w:rPr>
          <w:rFonts w:eastAsia="Times New Roman" w:cs="Times New Roman"/>
          <w:szCs w:val="24"/>
        </w:rPr>
        <w:t xml:space="preserve"> κόμματος -γιατί εσείς θέλατε να κάνουμε μια </w:t>
      </w:r>
      <w:proofErr w:type="spellStart"/>
      <w:r>
        <w:rPr>
          <w:rFonts w:eastAsia="Times New Roman" w:cs="Times New Roman"/>
          <w:szCs w:val="24"/>
        </w:rPr>
        <w:t>κωλοτούμπα</w:t>
      </w:r>
      <w:proofErr w:type="spellEnd"/>
      <w:r>
        <w:rPr>
          <w:rFonts w:eastAsia="Times New Roman" w:cs="Times New Roman"/>
          <w:szCs w:val="24"/>
        </w:rPr>
        <w:t xml:space="preserve"> και να φανούμε αντάξιοι όσων κάνετε εσείς όλον αυτόν τον καιρό- τρώμε μια επίθεση όλοι στην Ένωση Κεντρώων ότι στηρίζουμε τον ΣΥΡΙΖΑ. Ποιον; Αυτόν που κυβερνά αυτή τη στιγμή με μπόνους και που θα πρέπ</w:t>
      </w:r>
      <w:r>
        <w:rPr>
          <w:rFonts w:eastAsia="Times New Roman" w:cs="Times New Roman"/>
          <w:szCs w:val="24"/>
        </w:rPr>
        <w:t>ει ηθικώς μετά τη σημερινή ψηφοφορία</w:t>
      </w:r>
      <w:r>
        <w:rPr>
          <w:rFonts w:eastAsia="Times New Roman" w:cs="Times New Roman"/>
          <w:szCs w:val="24"/>
        </w:rPr>
        <w:t>,</w:t>
      </w:r>
      <w:r>
        <w:rPr>
          <w:rFonts w:eastAsia="Times New Roman" w:cs="Times New Roman"/>
          <w:szCs w:val="24"/>
        </w:rPr>
        <w:t xml:space="preserve"> να ορίσει πότε θα γίνουν εκλογές. </w:t>
      </w:r>
    </w:p>
    <w:p w14:paraId="45E650B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Προχωρώ σε ένα θέμα το οποίο δεν έχει θιχτεί πουθενά. Αναφέρομαι στο 50% περίπου που είναι η αποχή. Ξέρετε τι σημαίνει αποχή; Αποχή σημαίνει απαξίωση του εκλογικού μας συστήματος. </w:t>
      </w:r>
    </w:p>
    <w:p w14:paraId="45E650B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Αν</w:t>
      </w:r>
      <w:r>
        <w:rPr>
          <w:rFonts w:eastAsia="Times New Roman" w:cs="Times New Roman"/>
          <w:szCs w:val="24"/>
        </w:rPr>
        <w:t>ατρέξτε στα ποιοτικά κριτήρια των δημοσκοπήσεων. Γιατί θα μπορούσατε να πείτε ότι η πρόθεση ψήφου μπορεί και να έχει και δόλο από κάποια κόμματα και να είναι υποκινούμενη. Τα ποιοτικά κριτήρια όμως δεν είναι υποκινούμενα. Είναι υποκειμενικά και αντικειμενι</w:t>
      </w:r>
      <w:r>
        <w:rPr>
          <w:rFonts w:eastAsia="Times New Roman" w:cs="Times New Roman"/>
          <w:szCs w:val="24"/>
        </w:rPr>
        <w:t xml:space="preserve">κά στο βάθος χρόνου. Υπέρ της απλής αναλογικής είναι το 71% των πολιτών. </w:t>
      </w:r>
    </w:p>
    <w:p w14:paraId="45E650B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Πάμε τώρα στους ομογενείς. Βεβαίως είμαστε υπέρ. Φέρτε τροπολογία και θα την στηρίξουμε. Είμαστε υπέρ των ανθρώπων τους οποίους εσείς έχετε διώξει στο εξωτερικό </w:t>
      </w:r>
      <w:r>
        <w:rPr>
          <w:rFonts w:eastAsia="Times New Roman" w:cs="Times New Roman"/>
          <w:szCs w:val="24"/>
        </w:rPr>
        <w:t>κ</w:t>
      </w:r>
      <w:r>
        <w:rPr>
          <w:rFonts w:eastAsia="Times New Roman" w:cs="Times New Roman"/>
          <w:szCs w:val="24"/>
        </w:rPr>
        <w:t>αι θα έπρεπε να βρεί</w:t>
      </w:r>
      <w:r>
        <w:rPr>
          <w:rFonts w:eastAsia="Times New Roman" w:cs="Times New Roman"/>
          <w:szCs w:val="24"/>
        </w:rPr>
        <w:t>τε τρόπο να τους φέρετε πίσω</w:t>
      </w:r>
      <w:r>
        <w:rPr>
          <w:rFonts w:eastAsia="Times New Roman" w:cs="Times New Roman"/>
          <w:szCs w:val="24"/>
        </w:rPr>
        <w:t>,</w:t>
      </w:r>
      <w:r>
        <w:rPr>
          <w:rFonts w:eastAsia="Times New Roman" w:cs="Times New Roman"/>
          <w:szCs w:val="24"/>
        </w:rPr>
        <w:t xml:space="preserve"> παρά να κοιτάμε μόνο την επιστολική ψήφο. Να έχουν λόγο να βρίσκονται στην Ελλάδα και να ψηφίζουν με φυσική παρουσία. Όμως και η επιστολική ψήφος είναι μια λύση και είμαστε υπέρ αυτού.</w:t>
      </w:r>
    </w:p>
    <w:p w14:paraId="45E650B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Μιλάμε για το πλαφόν του 3%. Πρέπει να υπ</w:t>
      </w:r>
      <w:r>
        <w:rPr>
          <w:rFonts w:eastAsia="Times New Roman" w:cs="Times New Roman"/>
          <w:szCs w:val="24"/>
        </w:rPr>
        <w:t xml:space="preserve">άρχει και μια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μάδα μέσα και όχι μονάδες, όπως για παράδειγμα, οι ανεξάρτητοι Βουλευτές. Τους σέβομαι, αλλά βλέπουμε ότι δεν μπορούν να ακολουθήσουν επιτροπές, το πολύ βαρύ κοινοβουλευτικό έργο που υπάρχει και μπορούν μόνο να ψάξουν</w:t>
      </w:r>
      <w:r>
        <w:rPr>
          <w:rFonts w:eastAsia="Times New Roman" w:cs="Times New Roman"/>
          <w:szCs w:val="24"/>
        </w:rPr>
        <w:t>,</w:t>
      </w:r>
      <w:r>
        <w:rPr>
          <w:rFonts w:eastAsia="Times New Roman" w:cs="Times New Roman"/>
          <w:szCs w:val="24"/>
        </w:rPr>
        <w:t xml:space="preserve"> να βρουν μια ευκαιρία να μιλήσουν κατά τη διάρκεια μιας Ολομέλειας. Άρα θα πρέπει να υπάρχει μια αριθμητική δύναμη </w:t>
      </w:r>
      <w:r>
        <w:rPr>
          <w:rFonts w:eastAsia="Times New Roman" w:cs="Times New Roman"/>
          <w:szCs w:val="24"/>
        </w:rPr>
        <w:t>Κ</w:t>
      </w:r>
      <w:r>
        <w:rPr>
          <w:rFonts w:eastAsia="Times New Roman" w:cs="Times New Roman"/>
          <w:szCs w:val="24"/>
        </w:rPr>
        <w:t xml:space="preserve">οινοβουλευτικής </w:t>
      </w:r>
      <w:r>
        <w:rPr>
          <w:rFonts w:eastAsia="Times New Roman" w:cs="Times New Roman"/>
          <w:szCs w:val="24"/>
        </w:rPr>
        <w:t>Ο</w:t>
      </w:r>
      <w:r>
        <w:rPr>
          <w:rFonts w:eastAsia="Times New Roman" w:cs="Times New Roman"/>
          <w:szCs w:val="24"/>
        </w:rPr>
        <w:t xml:space="preserve">μάδας, η οποία να μπορεί να παρακολουθήσει το δύσκολο κοινοβουλευτικό έργο που έχουμε. Είναι από τους βασικότερους λόγους </w:t>
      </w:r>
      <w:r>
        <w:rPr>
          <w:rFonts w:eastAsia="Times New Roman" w:cs="Times New Roman"/>
          <w:szCs w:val="24"/>
        </w:rPr>
        <w:t xml:space="preserve">που πρέπει να έχουμε ένα όριο εισόδου στη Βουλή, πέρα από τα όσα λέγονται για μουσουλμάνους, για δυνάμεις οι οποίες υποκινούνται από την Άγκυρα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Το βασικότερο απ’ όλα</w:t>
      </w:r>
      <w:r>
        <w:rPr>
          <w:rFonts w:eastAsia="Times New Roman" w:cs="Times New Roman"/>
          <w:szCs w:val="24"/>
        </w:rPr>
        <w:t>,</w:t>
      </w:r>
      <w:r>
        <w:rPr>
          <w:rFonts w:eastAsia="Times New Roman" w:cs="Times New Roman"/>
          <w:szCs w:val="24"/>
        </w:rPr>
        <w:t xml:space="preserve"> είναι ότι θα πρέπει να υπάρχει σωστό κοινοβουλευτικό έργο, το οποίο εσείς καθημερ</w:t>
      </w:r>
      <w:r>
        <w:rPr>
          <w:rFonts w:eastAsia="Times New Roman" w:cs="Times New Roman"/>
          <w:szCs w:val="24"/>
        </w:rPr>
        <w:t xml:space="preserve">ινά απαξιώνετε. </w:t>
      </w:r>
    </w:p>
    <w:p w14:paraId="45E650B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Συνεχίζω με το σπάσιμο των περιφερειών. Λέτε ότι πρέπει να σπάσουν οι περιφέρειες για να παταχθεί η διαφθορά. Μονοεδρική να είναι μια περιφέρεια, διεφθαρμένος αν είναι ο πολιτικός, δεν πατάσσεται </w:t>
      </w:r>
      <w:r>
        <w:rPr>
          <w:rFonts w:eastAsia="Times New Roman" w:cs="Times New Roman"/>
          <w:szCs w:val="24"/>
        </w:rPr>
        <w:lastRenderedPageBreak/>
        <w:t>η διαφθορά. Αυτό είναι βασικό. Όπως, επίσης</w:t>
      </w:r>
      <w:r>
        <w:rPr>
          <w:rFonts w:eastAsia="Times New Roman" w:cs="Times New Roman"/>
          <w:szCs w:val="24"/>
        </w:rPr>
        <w:t>, μια περιφέρεια όπως είναι η Β΄ Αθήνας, η οποία αποτελείται από ενάμισι εκατομμύριο ψηφοφόρους, θεωρείτε ότι δεν είναι σωστό να εκπροσωπείται από τα μικρότερα κόμματα; Το ξέρετε ότι με το σπάσιμο των περιφερειών</w:t>
      </w:r>
      <w:r>
        <w:rPr>
          <w:rFonts w:eastAsia="Times New Roman" w:cs="Times New Roman"/>
          <w:szCs w:val="24"/>
        </w:rPr>
        <w:t>,</w:t>
      </w:r>
      <w:r>
        <w:rPr>
          <w:rFonts w:eastAsia="Times New Roman" w:cs="Times New Roman"/>
          <w:szCs w:val="24"/>
        </w:rPr>
        <w:t xml:space="preserve"> δεν θα μπορούσε ούτε η Ένωση Κεντρώων ούτε</w:t>
      </w:r>
      <w:r>
        <w:rPr>
          <w:rFonts w:eastAsia="Times New Roman" w:cs="Times New Roman"/>
          <w:szCs w:val="24"/>
        </w:rPr>
        <w:t xml:space="preserve"> οι Ανεξάρτητοι Έλληνες ούτε το ΠΑΣΟΚ ούτε το Ποτάμι</w:t>
      </w:r>
      <w:r>
        <w:rPr>
          <w:rFonts w:eastAsia="Times New Roman" w:cs="Times New Roman"/>
          <w:szCs w:val="24"/>
        </w:rPr>
        <w:t>,</w:t>
      </w:r>
      <w:r>
        <w:rPr>
          <w:rFonts w:eastAsia="Times New Roman" w:cs="Times New Roman"/>
          <w:szCs w:val="24"/>
        </w:rPr>
        <w:t xml:space="preserve"> να είχαν εκπροσώπηση σ’ αυτές τις περιφέρειες γιατί θα έπαιρναν την έδρα κάπου αλλού; Το θεωρείτε εσείς σωστό αυτό; Είναι ο βασικότερος λόγος</w:t>
      </w:r>
      <w:r>
        <w:rPr>
          <w:rFonts w:eastAsia="Times New Roman" w:cs="Times New Roman"/>
          <w:szCs w:val="24"/>
        </w:rPr>
        <w:t>,</w:t>
      </w:r>
      <w:r>
        <w:rPr>
          <w:rFonts w:eastAsia="Times New Roman" w:cs="Times New Roman"/>
          <w:szCs w:val="24"/>
        </w:rPr>
        <w:t xml:space="preserve"> για τον οποίον δεν θέλουμε να σπάσουν οι περιφέρειες. </w:t>
      </w:r>
    </w:p>
    <w:p w14:paraId="45E650B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Μιλά</w:t>
      </w:r>
      <w:r>
        <w:rPr>
          <w:rFonts w:eastAsia="Times New Roman" w:cs="Times New Roman"/>
          <w:szCs w:val="24"/>
        </w:rPr>
        <w:t xml:space="preserve">τε για ήττα της δημοκρατίας. Εγώ θα έλεγα ότι είναι ήττα των συντηρητικών κομμάτων. </w:t>
      </w:r>
    </w:p>
    <w:p w14:paraId="45E650BD" w14:textId="77777777" w:rsidR="006278D4" w:rsidRDefault="006E6FC2">
      <w:pPr>
        <w:spacing w:after="0" w:line="600" w:lineRule="auto"/>
        <w:ind w:firstLine="720"/>
        <w:jc w:val="both"/>
        <w:rPr>
          <w:rFonts w:eastAsia="Times New Roman"/>
          <w:szCs w:val="24"/>
        </w:rPr>
      </w:pPr>
      <w:r>
        <w:rPr>
          <w:rFonts w:eastAsia="Times New Roman"/>
          <w:szCs w:val="24"/>
        </w:rPr>
        <w:t>Γ</w:t>
      </w:r>
      <w:r>
        <w:rPr>
          <w:rFonts w:eastAsia="Times New Roman"/>
          <w:szCs w:val="24"/>
        </w:rPr>
        <w:t>ια την αναφορά που κάνετε στα μορφώματα, έχω να πω ότι η Ένωση Κεντρώων και γενικότερα το Κέντρο δεν είναι μόρφωμα, αγαπητοί συνάδελφοι. Το Κέντρο είναι ιστορική παράταξη</w:t>
      </w:r>
      <w:r>
        <w:rPr>
          <w:rFonts w:eastAsia="Times New Roman"/>
          <w:szCs w:val="24"/>
        </w:rPr>
        <w:t xml:space="preserve"> του δημοκρατικού χώρου.</w:t>
      </w:r>
    </w:p>
    <w:p w14:paraId="45E650BE" w14:textId="77777777" w:rsidR="006278D4" w:rsidRDefault="006E6FC2">
      <w:pPr>
        <w:spacing w:after="0" w:line="600" w:lineRule="auto"/>
        <w:ind w:firstLine="720"/>
        <w:jc w:val="both"/>
        <w:rPr>
          <w:rFonts w:eastAsia="Times New Roman"/>
          <w:szCs w:val="24"/>
        </w:rPr>
      </w:pPr>
      <w:r>
        <w:rPr>
          <w:rFonts w:eastAsia="Times New Roman"/>
          <w:szCs w:val="24"/>
        </w:rPr>
        <w:lastRenderedPageBreak/>
        <w:t>Θ</w:t>
      </w:r>
      <w:r>
        <w:rPr>
          <w:rFonts w:eastAsia="Times New Roman"/>
          <w:szCs w:val="24"/>
        </w:rPr>
        <w:t xml:space="preserve">α κλείσω, δεν θα καταναλώσω άλλο χρόνο, γιατί πρέπει να προχωρήσουμε και στις ομιλίες του Πρωθυπουργού αλλά και του Αρχηγού της Αξιωματικής Αντιπολίτευσης και των υπόλοιπων πολιτικών Αρχηγών που δεν έχουν μιλήσει. </w:t>
      </w:r>
    </w:p>
    <w:p w14:paraId="45E650BF" w14:textId="77777777" w:rsidR="006278D4" w:rsidRDefault="006E6FC2">
      <w:pPr>
        <w:spacing w:after="0" w:line="600" w:lineRule="auto"/>
        <w:ind w:firstLine="720"/>
        <w:jc w:val="both"/>
        <w:rPr>
          <w:rFonts w:eastAsia="Times New Roman"/>
          <w:szCs w:val="24"/>
        </w:rPr>
      </w:pPr>
      <w:r>
        <w:rPr>
          <w:rFonts w:eastAsia="Times New Roman"/>
          <w:szCs w:val="24"/>
        </w:rPr>
        <w:t xml:space="preserve">Το πρώτο που </w:t>
      </w:r>
      <w:r>
        <w:rPr>
          <w:rFonts w:eastAsia="Times New Roman"/>
          <w:szCs w:val="24"/>
        </w:rPr>
        <w:t>έχω να πω</w:t>
      </w:r>
      <w:r>
        <w:rPr>
          <w:rFonts w:eastAsia="Times New Roman"/>
          <w:szCs w:val="24"/>
        </w:rPr>
        <w:t>,</w:t>
      </w:r>
      <w:r>
        <w:rPr>
          <w:rFonts w:eastAsia="Times New Roman"/>
          <w:szCs w:val="24"/>
        </w:rPr>
        <w:t xml:space="preserve"> είναι ότι ο Πρόεδρος έδωσε το χέρι του στον κ. Τσίπρα, τελειώνοντας, από σεβασμό </w:t>
      </w:r>
      <w:r>
        <w:rPr>
          <w:rFonts w:eastAsia="Times New Roman"/>
          <w:szCs w:val="24"/>
        </w:rPr>
        <w:t>κ</w:t>
      </w:r>
      <w:r>
        <w:rPr>
          <w:rFonts w:eastAsia="Times New Roman"/>
          <w:szCs w:val="24"/>
        </w:rPr>
        <w:t xml:space="preserve">ι εγώ τελειώνοντας, θα πάω να δώσω το χέρι μου στον φίλο μου τον Μάκη Βορίδη. Θα μου πείτε ότι συνεργάζομαι με τη Νέα Δημοκρατία; </w:t>
      </w:r>
    </w:p>
    <w:p w14:paraId="45E650C0" w14:textId="77777777" w:rsidR="006278D4" w:rsidRDefault="006E6FC2">
      <w:pPr>
        <w:spacing w:after="0" w:line="600" w:lineRule="auto"/>
        <w:ind w:firstLine="720"/>
        <w:jc w:val="both"/>
        <w:rPr>
          <w:rFonts w:eastAsia="Times New Roman"/>
          <w:szCs w:val="24"/>
        </w:rPr>
      </w:pPr>
      <w:r>
        <w:rPr>
          <w:rFonts w:eastAsia="Times New Roman"/>
          <w:szCs w:val="24"/>
        </w:rPr>
        <w:t>Θ</w:t>
      </w:r>
      <w:r>
        <w:rPr>
          <w:rFonts w:eastAsia="Times New Roman"/>
          <w:szCs w:val="24"/>
        </w:rPr>
        <w:t>α πω και το τελευταίο. Κύριοι τ</w:t>
      </w:r>
      <w:r>
        <w:rPr>
          <w:rFonts w:eastAsia="Times New Roman"/>
          <w:szCs w:val="24"/>
        </w:rPr>
        <w:t>ης Νέας Δημοκρατίας, βγείτε πρώτοι, αγκαλιάστε τις θέσεις μας και τη στήριξή μας θα την έχετε. Να είστε σίγουροι γι’ αυτό.</w:t>
      </w:r>
    </w:p>
    <w:p w14:paraId="45E650C1" w14:textId="77777777" w:rsidR="006278D4" w:rsidRDefault="006E6FC2">
      <w:pPr>
        <w:spacing w:after="0"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45E650C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Ωραία. Ευχαριστούμε.</w:t>
      </w:r>
    </w:p>
    <w:p w14:paraId="45E650C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Παρακαλώ πολύ τον Υπουργό Εσωτ</w:t>
      </w:r>
      <w:r>
        <w:rPr>
          <w:rFonts w:eastAsia="Times New Roman" w:cs="Times New Roman"/>
          <w:szCs w:val="24"/>
        </w:rPr>
        <w:t xml:space="preserve">ερικών τον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ως επισπεύδοντα Υπουργό</w:t>
      </w:r>
      <w:r>
        <w:rPr>
          <w:rFonts w:eastAsia="Times New Roman" w:cs="Times New Roman"/>
          <w:szCs w:val="24"/>
        </w:rPr>
        <w:t>,</w:t>
      </w:r>
      <w:r>
        <w:rPr>
          <w:rFonts w:eastAsia="Times New Roman" w:cs="Times New Roman"/>
          <w:szCs w:val="24"/>
        </w:rPr>
        <w:t xml:space="preserve"> να πάρει τον λόγο για οκτώ λεπτά, για τη συνόψιση της συζήτησης. </w:t>
      </w:r>
    </w:p>
    <w:p w14:paraId="45E650C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ΚΟΥΡΟΥΜΠΛΗΣ (Υπουργός Εσωτερικών και Διοικητικής Ανασυγκρότησης):</w:t>
      </w:r>
      <w:r>
        <w:rPr>
          <w:rFonts w:eastAsia="Times New Roman" w:cs="Times New Roman"/>
          <w:szCs w:val="24"/>
        </w:rPr>
        <w:t xml:space="preserve"> Πρώτον, θα ήθελα να αναφέρω ότι οι βουλευτικές τροπολ</w:t>
      </w:r>
      <w:r>
        <w:rPr>
          <w:rFonts w:eastAsia="Times New Roman" w:cs="Times New Roman"/>
          <w:szCs w:val="24"/>
        </w:rPr>
        <w:t>ογίες που έχουν κατατεθεί</w:t>
      </w:r>
      <w:r>
        <w:rPr>
          <w:rFonts w:eastAsia="Times New Roman" w:cs="Times New Roman"/>
          <w:szCs w:val="24"/>
        </w:rPr>
        <w:t>,</w:t>
      </w:r>
      <w:r>
        <w:rPr>
          <w:rFonts w:eastAsia="Times New Roman" w:cs="Times New Roman"/>
          <w:szCs w:val="24"/>
        </w:rPr>
        <w:t xml:space="preserve"> δεν θα γίνουν δεκτές. </w:t>
      </w:r>
    </w:p>
    <w:p w14:paraId="45E650C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αυτή, η πολύ ενδιαφέρουσα συζήτηση που αφορά ένα κρίσιμο ζήτημα που έχει να κάνει με τον εκλογικό νόμο, γίνεται σε μια δύσκολη συγκυρία για την ευρύτερη περιοχή. Η Ε</w:t>
      </w:r>
      <w:r>
        <w:rPr>
          <w:rFonts w:eastAsia="Times New Roman" w:cs="Times New Roman"/>
          <w:szCs w:val="24"/>
        </w:rPr>
        <w:t>λλάδα</w:t>
      </w:r>
      <w:r>
        <w:rPr>
          <w:rFonts w:eastAsia="Times New Roman" w:cs="Times New Roman"/>
          <w:szCs w:val="24"/>
        </w:rPr>
        <w:t>,</w:t>
      </w:r>
      <w:r>
        <w:rPr>
          <w:rFonts w:eastAsia="Times New Roman" w:cs="Times New Roman"/>
          <w:szCs w:val="24"/>
        </w:rPr>
        <w:t xml:space="preserve"> ζώντας τις συνέπειες και τις επιπτώσεις της βαθύτατης οικονομικής και κοινωνικής κρίσης, ζώντας τις επιπτώσεις του προσφυγικού, για το οποίο δεν είχε καμμία ευθύνη, ζει τώρα και γεγονότα που αποσταθεροποιούν την ευρύτερη </w:t>
      </w:r>
      <w:proofErr w:type="spellStart"/>
      <w:r>
        <w:rPr>
          <w:rFonts w:eastAsia="Times New Roman" w:cs="Times New Roman"/>
          <w:szCs w:val="24"/>
        </w:rPr>
        <w:t>γεωστρατηγική</w:t>
      </w:r>
      <w:proofErr w:type="spellEnd"/>
      <w:r>
        <w:rPr>
          <w:rFonts w:eastAsia="Times New Roman" w:cs="Times New Roman"/>
          <w:szCs w:val="24"/>
        </w:rPr>
        <w:t xml:space="preserve"> περιοχή στην ο</w:t>
      </w:r>
      <w:r>
        <w:rPr>
          <w:rFonts w:eastAsia="Times New Roman" w:cs="Times New Roman"/>
          <w:szCs w:val="24"/>
        </w:rPr>
        <w:t xml:space="preserve">ποία βρισκόμαστε. </w:t>
      </w:r>
    </w:p>
    <w:p w14:paraId="45E650C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Είναι ανάγκη, λοιπόν, να βρούμε τους κοινούς τόπους</w:t>
      </w:r>
      <w:r>
        <w:rPr>
          <w:rFonts w:eastAsia="Times New Roman" w:cs="Times New Roman"/>
          <w:szCs w:val="24"/>
        </w:rPr>
        <w:t>,</w:t>
      </w:r>
      <w:r>
        <w:rPr>
          <w:rFonts w:eastAsia="Times New Roman" w:cs="Times New Roman"/>
          <w:szCs w:val="24"/>
        </w:rPr>
        <w:t xml:space="preserve"> όταν η πατρίδα περιβάλλεται από ένα τόσο ρευστό </w:t>
      </w:r>
      <w:proofErr w:type="spellStart"/>
      <w:r>
        <w:rPr>
          <w:rFonts w:eastAsia="Times New Roman" w:cs="Times New Roman"/>
          <w:szCs w:val="24"/>
        </w:rPr>
        <w:t>γεωστρατηγικό</w:t>
      </w:r>
      <w:proofErr w:type="spellEnd"/>
      <w:r>
        <w:rPr>
          <w:rFonts w:eastAsia="Times New Roman" w:cs="Times New Roman"/>
          <w:szCs w:val="24"/>
        </w:rPr>
        <w:t xml:space="preserve"> περιβάλλον. </w:t>
      </w:r>
      <w:r>
        <w:rPr>
          <w:rFonts w:eastAsia="Times New Roman" w:cs="Times New Roman"/>
          <w:szCs w:val="24"/>
        </w:rPr>
        <w:t>Θ</w:t>
      </w:r>
      <w:r>
        <w:rPr>
          <w:rFonts w:eastAsia="Times New Roman" w:cs="Times New Roman"/>
          <w:szCs w:val="24"/>
        </w:rPr>
        <w:t xml:space="preserve">εωρώ ότι είμαστε ώριμοι, στον ιερό αυτόν χώρο του Κοινοβουλίου, να βρούμε τους κοινούς τόπους, γιατί αυτή τη στιγμή το πατριωτικό καθήκον όλων μας αυτό επιτάσσει. </w:t>
      </w:r>
    </w:p>
    <w:p w14:paraId="45E650C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Κυβέρνηση</w:t>
      </w:r>
      <w:r>
        <w:rPr>
          <w:rFonts w:eastAsia="Times New Roman" w:cs="Times New Roman"/>
          <w:szCs w:val="24"/>
        </w:rPr>
        <w:t>,</w:t>
      </w:r>
      <w:r>
        <w:rPr>
          <w:rFonts w:eastAsia="Times New Roman" w:cs="Times New Roman"/>
          <w:szCs w:val="24"/>
        </w:rPr>
        <w:t xml:space="preserve"> με πολύ μεγάλη προσοχή και σοβαρότητα χειρίζεται τα εθνικά ζητήματα την περίοδο</w:t>
      </w:r>
      <w:r>
        <w:rPr>
          <w:rFonts w:eastAsia="Times New Roman" w:cs="Times New Roman"/>
          <w:szCs w:val="24"/>
        </w:rPr>
        <w:t xml:space="preserve"> αυτή και όλοι αναγνωρίζουν -και στην Ευρώπη και αλλαχού- ότι η Ελλάδα είναι μια χώρα που έχει εξασφαλίσει σταθερότητα σε αυτή τη δύσκολη περιοχή.</w:t>
      </w:r>
    </w:p>
    <w:p w14:paraId="45E650C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Όμως και στο εσωτερικό μέτωπο οι προσπάθειες της Κυβέρνησης αλλά και των αρμόδιων </w:t>
      </w:r>
      <w:r>
        <w:rPr>
          <w:rFonts w:eastAsia="Times New Roman" w:cs="Times New Roman"/>
          <w:szCs w:val="24"/>
        </w:rPr>
        <w:t>σ</w:t>
      </w:r>
      <w:r>
        <w:rPr>
          <w:rFonts w:eastAsia="Times New Roman" w:cs="Times New Roman"/>
          <w:szCs w:val="24"/>
        </w:rPr>
        <w:t>ωμάτων</w:t>
      </w:r>
      <w:r>
        <w:rPr>
          <w:rFonts w:eastAsia="Times New Roman" w:cs="Times New Roman"/>
          <w:szCs w:val="24"/>
        </w:rPr>
        <w:t>,</w:t>
      </w:r>
      <w:r>
        <w:rPr>
          <w:rFonts w:eastAsia="Times New Roman" w:cs="Times New Roman"/>
          <w:szCs w:val="24"/>
        </w:rPr>
        <w:t xml:space="preserve"> εμπεδώνουν ένα αίσ</w:t>
      </w:r>
      <w:r>
        <w:rPr>
          <w:rFonts w:eastAsia="Times New Roman" w:cs="Times New Roman"/>
          <w:szCs w:val="24"/>
        </w:rPr>
        <w:t xml:space="preserve">θημα ασφάλειας στην πατρίδα. </w:t>
      </w:r>
    </w:p>
    <w:p w14:paraId="45E650C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Είναι δύο, λοιπόν, ζητήματα που έχουν να κάνουν με το εσωτερικό πεδίο αλλά και το εξωτερικό, τα οποία πρέπει να προστατεύσουμε όλοι μαζί. Αυτό επιτάσσουν οι ανάγκες της στιγμής. </w:t>
      </w:r>
      <w:r>
        <w:rPr>
          <w:rFonts w:eastAsia="Times New Roman" w:cs="Times New Roman"/>
          <w:szCs w:val="24"/>
        </w:rPr>
        <w:t>Π</w:t>
      </w:r>
      <w:r>
        <w:rPr>
          <w:rFonts w:eastAsia="Times New Roman" w:cs="Times New Roman"/>
          <w:szCs w:val="24"/>
        </w:rPr>
        <w:t>ρέπει να αναγνωρίσει κανείς ότι αυτό το δύσκολο</w:t>
      </w:r>
      <w:r>
        <w:rPr>
          <w:rFonts w:eastAsia="Times New Roman" w:cs="Times New Roman"/>
          <w:szCs w:val="24"/>
        </w:rPr>
        <w:t xml:space="preserve"> ζήτημα του νομοσχεδίου που συζητούμε, στη συντριπτική πλειοψηφία των στιγμών συζητήθηκε σε ένα ήρεμο κλίμα. Υπάρχουν διαφορετικές απόψεις, διαφορετικές προσεγγίσεις. Υπάρχουν αληθινά επιχειρήματα, αληθοφανή επιχειρήματα, υπάρχουν λογικά επιχειρήματα, υπάρ</w:t>
      </w:r>
      <w:r>
        <w:rPr>
          <w:rFonts w:eastAsia="Times New Roman" w:cs="Times New Roman"/>
          <w:szCs w:val="24"/>
        </w:rPr>
        <w:t xml:space="preserve">χουν και </w:t>
      </w:r>
      <w:proofErr w:type="spellStart"/>
      <w:r>
        <w:rPr>
          <w:rFonts w:eastAsia="Times New Roman" w:cs="Times New Roman"/>
          <w:szCs w:val="24"/>
        </w:rPr>
        <w:t>λογικοφανή</w:t>
      </w:r>
      <w:proofErr w:type="spellEnd"/>
      <w:r>
        <w:rPr>
          <w:rFonts w:eastAsia="Times New Roman" w:cs="Times New Roman"/>
          <w:szCs w:val="24"/>
        </w:rPr>
        <w:t xml:space="preserve"> επιχειρήματα. Αυτή είναι και η ομορφιά της </w:t>
      </w:r>
      <w:r>
        <w:rPr>
          <w:rFonts w:eastAsia="Times New Roman" w:cs="Times New Roman"/>
          <w:szCs w:val="24"/>
        </w:rPr>
        <w:t>δ</w:t>
      </w:r>
      <w:r>
        <w:rPr>
          <w:rFonts w:eastAsia="Times New Roman" w:cs="Times New Roman"/>
          <w:szCs w:val="24"/>
        </w:rPr>
        <w:t xml:space="preserve">ημοκρατίας, να υπάρχουν διαφορετικές προσεγγίσεις. </w:t>
      </w:r>
    </w:p>
    <w:p w14:paraId="45E650C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 όσα -αν θέλετε- επιχειρήματα επικαλεστήκατε </w:t>
      </w:r>
      <w:r>
        <w:rPr>
          <w:rFonts w:eastAsia="Times New Roman" w:cs="Times New Roman"/>
          <w:szCs w:val="24"/>
        </w:rPr>
        <w:t xml:space="preserve">τα </w:t>
      </w:r>
      <w:r>
        <w:rPr>
          <w:rFonts w:eastAsia="Times New Roman" w:cs="Times New Roman"/>
          <w:szCs w:val="24"/>
        </w:rPr>
        <w:t>καλά που έκανε ο δικομματισμός –και κανείς δεν ισχυρίζεται ό</w:t>
      </w:r>
      <w:r>
        <w:rPr>
          <w:rFonts w:eastAsia="Times New Roman" w:cs="Times New Roman"/>
          <w:szCs w:val="24"/>
        </w:rPr>
        <w:t xml:space="preserve">τι ήταν μόνο κακά, υπήρξαν και καλά βεβαίως- αμφισβητεί κανείς ότι σήμερα έχουμε ένα αποτέλεσμα; </w:t>
      </w:r>
    </w:p>
    <w:p w14:paraId="45E650CB" w14:textId="77777777" w:rsidR="006278D4" w:rsidRDefault="006E6FC2">
      <w:pPr>
        <w:spacing w:after="0" w:line="600" w:lineRule="auto"/>
        <w:ind w:firstLine="720"/>
        <w:jc w:val="both"/>
        <w:rPr>
          <w:rFonts w:eastAsia="Times New Roman"/>
          <w:szCs w:val="24"/>
        </w:rPr>
      </w:pPr>
      <w:r>
        <w:rPr>
          <w:rFonts w:eastAsia="Times New Roman"/>
          <w:szCs w:val="24"/>
        </w:rPr>
        <w:t>Ποιος το χρεώνεται το αποτέλεσμα; Είναι μεταφυσικό; Δεν είναι αποτέλεσμα συγκεκριμένων επιλογών που προήλθαν από σταθερές, ισχυρές κυβερνήσεις;</w:t>
      </w:r>
    </w:p>
    <w:p w14:paraId="45E650CC" w14:textId="77777777" w:rsidR="006278D4" w:rsidRDefault="006E6FC2">
      <w:pPr>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πειδή άκουσα </w:t>
      </w:r>
      <w:r>
        <w:rPr>
          <w:rFonts w:eastAsia="Times New Roman"/>
          <w:szCs w:val="24"/>
        </w:rPr>
        <w:t>χθες έναν καλό συνάδελφο της Νέας Δημοκρατίας να αναφέρεται στην περίοδο των κομμάτων που κυβέρνησαν στην περίοδο ’30 - ’36, δηλαδή κυβερνήσεις απλής αναλογικής, θέλω να απαντήσω και σε αυτό και να πω ότι εκείνη την περίοδο</w:t>
      </w:r>
      <w:r>
        <w:rPr>
          <w:rFonts w:eastAsia="Times New Roman"/>
          <w:szCs w:val="24"/>
        </w:rPr>
        <w:t>,</w:t>
      </w:r>
      <w:r>
        <w:rPr>
          <w:rFonts w:eastAsia="Times New Roman"/>
          <w:szCs w:val="24"/>
        </w:rPr>
        <w:t xml:space="preserve"> αν δει κανείς τους ρυθμούς ανάπ</w:t>
      </w:r>
      <w:r>
        <w:rPr>
          <w:rFonts w:eastAsia="Times New Roman"/>
          <w:szCs w:val="24"/>
        </w:rPr>
        <w:t>τυξης της Ελλάδος, θα δει ότι η Ελλάδα είχε τότε 5% -6% ρυθμούς ανάπτυξης.</w:t>
      </w:r>
    </w:p>
    <w:p w14:paraId="45E650CD" w14:textId="77777777" w:rsidR="006278D4" w:rsidRDefault="006E6FC2">
      <w:pPr>
        <w:spacing w:after="0" w:line="600" w:lineRule="auto"/>
        <w:ind w:firstLine="720"/>
        <w:jc w:val="both"/>
        <w:rPr>
          <w:rFonts w:eastAsia="Times New Roman"/>
          <w:szCs w:val="24"/>
        </w:rPr>
      </w:pPr>
      <w:r>
        <w:rPr>
          <w:rFonts w:eastAsia="Times New Roman"/>
          <w:szCs w:val="24"/>
        </w:rPr>
        <w:lastRenderedPageBreak/>
        <w:t>Άρα το επιχείρημα «σταθερές κυβερνήσεις και όλα θα πάνε καλά», δεν ευσταθεί. Άλλωστε η ίδια η ζωή έχει αποδείξει ότι το εκλογικό σύστημα δεν είναι αυτό που συμβά</w:t>
      </w:r>
      <w:r>
        <w:rPr>
          <w:rFonts w:eastAsia="Times New Roman"/>
          <w:szCs w:val="24"/>
        </w:rPr>
        <w:t>λ</w:t>
      </w:r>
      <w:r>
        <w:rPr>
          <w:rFonts w:eastAsia="Times New Roman"/>
          <w:szCs w:val="24"/>
        </w:rPr>
        <w:t>λει στη σταθερότητα</w:t>
      </w:r>
      <w:r>
        <w:rPr>
          <w:rFonts w:eastAsia="Times New Roman"/>
          <w:szCs w:val="24"/>
        </w:rPr>
        <w:t xml:space="preserve"> των κυβερνήσεων. Ξέρετε πάρα πολύ καλά, μπορώ να φέρω πάρα πολλά παραδείγματα, δεν μου το επιτρέπει ο χρόνος, τι έκαναν οι σταθερές κυβερνήσεις, αν έπεσαν, αν άντεξαν. </w:t>
      </w:r>
    </w:p>
    <w:p w14:paraId="45E650CE" w14:textId="77777777" w:rsidR="006278D4" w:rsidRDefault="006E6FC2">
      <w:pPr>
        <w:spacing w:after="0" w:line="600" w:lineRule="auto"/>
        <w:ind w:firstLine="720"/>
        <w:jc w:val="both"/>
        <w:rPr>
          <w:rFonts w:eastAsia="Times New Roman"/>
          <w:szCs w:val="24"/>
        </w:rPr>
      </w:pPr>
      <w:r>
        <w:rPr>
          <w:rFonts w:eastAsia="Times New Roman"/>
          <w:szCs w:val="24"/>
        </w:rPr>
        <w:t xml:space="preserve">Το εκλογικό σύστημα αποτυπώνει τη βούληση του ελληνικού λαού </w:t>
      </w:r>
      <w:r>
        <w:rPr>
          <w:rFonts w:eastAsia="Times New Roman"/>
          <w:szCs w:val="24"/>
        </w:rPr>
        <w:t>κ</w:t>
      </w:r>
      <w:r>
        <w:rPr>
          <w:rFonts w:eastAsia="Times New Roman"/>
          <w:szCs w:val="24"/>
        </w:rPr>
        <w:t xml:space="preserve">αι από τη στιγμή που θα </w:t>
      </w:r>
      <w:r>
        <w:rPr>
          <w:rFonts w:eastAsia="Times New Roman"/>
          <w:szCs w:val="24"/>
        </w:rPr>
        <w:t>δώσουμε αυτή τη δυνατότητα σε έναν δημιουργικό διάλογο ανάμεσά μας, πιστεύω ότι θα μπορούσε να γίνει. Ξεκίνησα ως Υπουργός Εσωτερικών και κατέθεσα σκέψεις και επί τέσσερις μήνες δεν μου απάντησε κανένας. Ξαφνικά όταν η Κυβέρνηση κατέθεσε το νομοσχέδιο, ήρθ</w:t>
      </w:r>
      <w:r>
        <w:rPr>
          <w:rFonts w:eastAsia="Times New Roman"/>
          <w:szCs w:val="24"/>
        </w:rPr>
        <w:t>αν όλα αυτά για τα οποία τώρα μας εγκαλείτε, ότι δεν σπάσαμε τις περιφέρειες, ότι δεν φέραμε το ζήτημα των ομογενών. Ειλικρινά δεν θα επιχειρηματολογήσω, γιατί δεν έχει αξία, τα είπαμε τόσες φορές. Θα τα κρίνει ο ελληνικός λαός όλα αυτά. Από τη στιγμή, λοι</w:t>
      </w:r>
      <w:r>
        <w:rPr>
          <w:rFonts w:eastAsia="Times New Roman"/>
          <w:szCs w:val="24"/>
        </w:rPr>
        <w:t>πόν, που δόθηκε η δυνατότητα και δεν αξιοποιήθηκε</w:t>
      </w:r>
      <w:r>
        <w:rPr>
          <w:rFonts w:eastAsia="Times New Roman"/>
          <w:szCs w:val="24"/>
        </w:rPr>
        <w:t>,</w:t>
      </w:r>
      <w:r>
        <w:rPr>
          <w:rFonts w:eastAsia="Times New Roman"/>
          <w:szCs w:val="24"/>
        </w:rPr>
        <w:t xml:space="preserve"> δεν μπορείτε να μιλάτε για καιροσκοπισμό. </w:t>
      </w:r>
    </w:p>
    <w:p w14:paraId="45E650CF" w14:textId="77777777" w:rsidR="006278D4" w:rsidRDefault="006E6FC2">
      <w:pPr>
        <w:spacing w:after="0" w:line="600" w:lineRule="auto"/>
        <w:ind w:firstLine="720"/>
        <w:jc w:val="both"/>
        <w:rPr>
          <w:rFonts w:eastAsia="Times New Roman"/>
          <w:szCs w:val="24"/>
        </w:rPr>
      </w:pPr>
      <w:r>
        <w:rPr>
          <w:rFonts w:eastAsia="Times New Roman"/>
          <w:szCs w:val="24"/>
        </w:rPr>
        <w:lastRenderedPageBreak/>
        <w:t>Θ</w:t>
      </w:r>
      <w:r>
        <w:rPr>
          <w:rFonts w:eastAsia="Times New Roman"/>
          <w:szCs w:val="24"/>
        </w:rPr>
        <w:t>α σας πω και κάτι ακόμα. Είπε ένας αξιόλογος συνάδελφος</w:t>
      </w:r>
      <w:r>
        <w:rPr>
          <w:rFonts w:eastAsia="Times New Roman"/>
          <w:szCs w:val="24"/>
        </w:rPr>
        <w:t>:</w:t>
      </w:r>
      <w:r>
        <w:rPr>
          <w:rFonts w:eastAsia="Times New Roman"/>
          <w:szCs w:val="24"/>
        </w:rPr>
        <w:t xml:space="preserve"> «γιατί δεν το παίρνετε πίσω, </w:t>
      </w:r>
      <w:r>
        <w:rPr>
          <w:rFonts w:eastAsia="Times New Roman"/>
          <w:szCs w:val="24"/>
        </w:rPr>
        <w:t>το νομοσχέδιο</w:t>
      </w:r>
      <w:r>
        <w:rPr>
          <w:rFonts w:eastAsia="Times New Roman"/>
          <w:szCs w:val="24"/>
        </w:rPr>
        <w:t xml:space="preserve"> να συζητήσουμε δύο και τρεις μήνες»; Γιατί δεν αναγνωρίζετε τ</w:t>
      </w:r>
      <w:r>
        <w:rPr>
          <w:rFonts w:eastAsia="Times New Roman"/>
          <w:szCs w:val="24"/>
        </w:rPr>
        <w:t xml:space="preserve">ο ότι η Κυβέρνηση, αν είχε στο μυαλό της την χρησιμοποίηση του εκλογικού νόμου για να παίξει παιχνίδι και να καλύψει την τρέχουσα επικαιρότητα, για να αλλάξει δηλαδή ατζέντα, αυτά για τα οποία επιχειρηματολογείτε, </w:t>
      </w:r>
      <w:r>
        <w:rPr>
          <w:rFonts w:eastAsia="Times New Roman"/>
          <w:szCs w:val="24"/>
        </w:rPr>
        <w:t xml:space="preserve">δηλαδή </w:t>
      </w:r>
      <w:r>
        <w:rPr>
          <w:rFonts w:eastAsia="Times New Roman"/>
          <w:szCs w:val="24"/>
        </w:rPr>
        <w:t>θα μπορούσε να πει</w:t>
      </w:r>
      <w:r>
        <w:rPr>
          <w:rFonts w:eastAsia="Times New Roman"/>
          <w:szCs w:val="24"/>
        </w:rPr>
        <w:t>:</w:t>
      </w:r>
      <w:r>
        <w:rPr>
          <w:rFonts w:eastAsia="Times New Roman"/>
          <w:szCs w:val="24"/>
        </w:rPr>
        <w:t xml:space="preserve"> «καταθέτω νομοσ</w:t>
      </w:r>
      <w:r>
        <w:rPr>
          <w:rFonts w:eastAsia="Times New Roman"/>
          <w:szCs w:val="24"/>
        </w:rPr>
        <w:t>χέδιο και θα το συζητήσω τον Οκτώβριο» και εμείς θα συζητάμε κάθε μέρα για τον εκλογικό νόμο;</w:t>
      </w:r>
    </w:p>
    <w:p w14:paraId="45E650D0" w14:textId="77777777" w:rsidR="006278D4" w:rsidRDefault="006E6FC2">
      <w:pPr>
        <w:spacing w:after="0" w:line="600" w:lineRule="auto"/>
        <w:ind w:firstLine="720"/>
        <w:jc w:val="both"/>
        <w:rPr>
          <w:rFonts w:eastAsia="Times New Roman"/>
          <w:szCs w:val="24"/>
        </w:rPr>
      </w:pPr>
      <w:r>
        <w:rPr>
          <w:rFonts w:eastAsia="Times New Roman"/>
          <w:szCs w:val="24"/>
        </w:rPr>
        <w:t>Αντιθέτως ο Πρωθυπουργός έδωσε εντολή και είπε ότι μέσα σε δεκαπέντε μέρες το πολύ θα κλείσει το θέμα. Αυτό δείχνει και υπευθυνότητα -και οφείλετε να την αναγνωρί</w:t>
      </w:r>
      <w:r>
        <w:rPr>
          <w:rFonts w:eastAsia="Times New Roman"/>
          <w:szCs w:val="24"/>
        </w:rPr>
        <w:t>σετε- και ωριμότητα διαχείρισης ενός τέτοιου ζητήματος, που ξέρετε πολύ καλά ότι πάντοτε προκαλεί ενδιαφέρον όσο μένει ανοικτό.</w:t>
      </w:r>
    </w:p>
    <w:p w14:paraId="45E650D1" w14:textId="77777777" w:rsidR="006278D4" w:rsidRDefault="006E6FC2">
      <w:pPr>
        <w:spacing w:after="0" w:line="600" w:lineRule="auto"/>
        <w:ind w:firstLine="720"/>
        <w:jc w:val="both"/>
        <w:rPr>
          <w:rFonts w:eastAsia="Times New Roman"/>
          <w:szCs w:val="24"/>
        </w:rPr>
      </w:pPr>
      <w:r>
        <w:rPr>
          <w:rFonts w:eastAsia="Times New Roman"/>
          <w:szCs w:val="24"/>
        </w:rPr>
        <w:t>Προσπαθήσαμε να βρούμε έναν κοινό τόπο και με τις προοδευτικές δυνάμεις</w:t>
      </w:r>
      <w:r>
        <w:rPr>
          <w:rFonts w:eastAsia="Times New Roman"/>
          <w:szCs w:val="24"/>
        </w:rPr>
        <w:t xml:space="preserve"> αλλά δυστυχώς φαίνεται ότι μπροστά στο δέντρο κάψαμε το δάσος. </w:t>
      </w:r>
    </w:p>
    <w:p w14:paraId="45E650D2" w14:textId="77777777" w:rsidR="006278D4" w:rsidRDefault="006E6FC2">
      <w:pPr>
        <w:spacing w:after="0" w:line="600" w:lineRule="auto"/>
        <w:ind w:firstLine="720"/>
        <w:jc w:val="both"/>
        <w:rPr>
          <w:rFonts w:eastAsia="Times New Roman"/>
          <w:szCs w:val="24"/>
        </w:rPr>
      </w:pPr>
      <w:r>
        <w:rPr>
          <w:rFonts w:eastAsia="Times New Roman"/>
          <w:szCs w:val="24"/>
        </w:rPr>
        <w:lastRenderedPageBreak/>
        <w:t xml:space="preserve">Άκουσα τον καλό μου φίλο και έναν άνθρωπο που πάντα σέβομαι και εκτιμώ, τον κ. </w:t>
      </w:r>
      <w:proofErr w:type="spellStart"/>
      <w:r>
        <w:rPr>
          <w:rFonts w:eastAsia="Times New Roman"/>
          <w:szCs w:val="24"/>
        </w:rPr>
        <w:t>Κρεμαστινό</w:t>
      </w:r>
      <w:proofErr w:type="spellEnd"/>
      <w:r>
        <w:rPr>
          <w:rFonts w:eastAsia="Times New Roman"/>
          <w:szCs w:val="24"/>
        </w:rPr>
        <w:t>, να λέει για την απλή αναλογική με ένα ενδεχόμενο του 42%. Το είπα και εγώ κάποτε. Δεν απαντήσατε, αλ</w:t>
      </w:r>
      <w:r>
        <w:rPr>
          <w:rFonts w:eastAsia="Times New Roman"/>
          <w:szCs w:val="24"/>
        </w:rPr>
        <w:t>λά ας δεχθούμε ότι καθιερωνόταν αυτό. Ξέρετε όλοι ότι πλέον η εποχή των μονοκομματικών κυβερνήσεων έχει παρέλθει. Όσοι μελετάμε -και πιστεύω ότι όλοι μελετάμε- τις έρευνες, τις μετακινήσεις μέσα στην κοινωνία, τις διεργασίες που γίνονται μέσα στην κοινωνία</w:t>
      </w:r>
      <w:r>
        <w:rPr>
          <w:rFonts w:eastAsia="Times New Roman"/>
          <w:szCs w:val="24"/>
        </w:rPr>
        <w:t>,</w:t>
      </w:r>
      <w:r>
        <w:rPr>
          <w:rFonts w:eastAsia="Times New Roman"/>
          <w:szCs w:val="24"/>
        </w:rPr>
        <w:t xml:space="preserve"> ξέρουμε ότι ο πολίτης έχει αποδεσμευτεί από την παραδοσιακή του σχέση με τα κόμματα, έχει μια άλλη διαφορετική κουλτούρα και μια διαφορετική προσέγγιση. </w:t>
      </w:r>
    </w:p>
    <w:p w14:paraId="45E650D3"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ΠΡΟΕΔΡΟΣ (Νικόλαος </w:t>
      </w:r>
      <w:proofErr w:type="spellStart"/>
      <w:r>
        <w:rPr>
          <w:rFonts w:eastAsia="Times New Roman" w:cs="Times New Roman"/>
          <w:b/>
          <w:bCs/>
          <w:szCs w:val="24"/>
        </w:rPr>
        <w:t>Βούτσης</w:t>
      </w:r>
      <w:proofErr w:type="spellEnd"/>
      <w:r>
        <w:rPr>
          <w:rFonts w:eastAsia="Times New Roman" w:cs="Times New Roman"/>
          <w:b/>
          <w:bCs/>
          <w:szCs w:val="24"/>
        </w:rPr>
        <w:t xml:space="preserve">): </w:t>
      </w:r>
      <w:r>
        <w:rPr>
          <w:rFonts w:eastAsia="Times New Roman" w:cs="Times New Roman"/>
          <w:bCs/>
          <w:szCs w:val="24"/>
        </w:rPr>
        <w:t>Κύριε Υπουργέ, έχετε δύο λεπτά για να συνοψίσετε.</w:t>
      </w:r>
    </w:p>
    <w:p w14:paraId="45E650D4"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
          <w:bCs/>
          <w:szCs w:val="24"/>
        </w:rPr>
        <w:t>ΠΑΝΑΓΙΩΤΗΣ ΚΟΥΡΟΥΜΠΛΗ</w:t>
      </w:r>
      <w:r>
        <w:rPr>
          <w:rFonts w:eastAsia="Times New Roman" w:cs="Times New Roman"/>
          <w:b/>
          <w:bCs/>
          <w:szCs w:val="24"/>
        </w:rPr>
        <w:t xml:space="preserve">Σ (Υπουργός Εσωτερικών και Διοικητικής Ανασυγκρότησης): </w:t>
      </w:r>
      <w:r>
        <w:rPr>
          <w:rFonts w:eastAsia="Times New Roman" w:cs="Times New Roman"/>
          <w:bCs/>
          <w:szCs w:val="24"/>
        </w:rPr>
        <w:t>Ολοκληρώνω, κύριε Πρόεδρε.</w:t>
      </w:r>
    </w:p>
    <w:p w14:paraId="45E650D5" w14:textId="77777777" w:rsidR="006278D4" w:rsidRDefault="006E6FC2">
      <w:pPr>
        <w:spacing w:after="0" w:line="600" w:lineRule="auto"/>
        <w:ind w:firstLine="720"/>
        <w:jc w:val="both"/>
        <w:rPr>
          <w:rFonts w:eastAsia="Times New Roman"/>
          <w:szCs w:val="24"/>
        </w:rPr>
      </w:pPr>
      <w:r>
        <w:rPr>
          <w:rFonts w:eastAsia="Times New Roman" w:cs="Times New Roman"/>
          <w:bCs/>
          <w:szCs w:val="24"/>
        </w:rPr>
        <w:t>Γι’ αυτό, κυρίες και κύριοι συνάδελφοι, η ευθύνη όλων μας ήταν και είναι να εμπνεύσουμε την κοινωνία, για να καλύψουμε όλα αυτά τα φαινόμενα της κρίσης, του δημοκρατικού ελλ</w:t>
      </w:r>
      <w:r>
        <w:rPr>
          <w:rFonts w:eastAsia="Times New Roman" w:cs="Times New Roman"/>
          <w:bCs/>
          <w:szCs w:val="24"/>
        </w:rPr>
        <w:t xml:space="preserve">είμματος, της κρίσης </w:t>
      </w:r>
      <w:r>
        <w:rPr>
          <w:rFonts w:eastAsia="Times New Roman" w:cs="Times New Roman"/>
          <w:bCs/>
          <w:szCs w:val="24"/>
        </w:rPr>
        <w:lastRenderedPageBreak/>
        <w:t>αντιπροσωπευτικότητας, της κρίσης στη σχέση εμπιστοσύνης του πολίτη που διευρύνεται συνεχώς, της αποχής.</w:t>
      </w:r>
    </w:p>
    <w:p w14:paraId="45E650D6" w14:textId="77777777" w:rsidR="006278D4" w:rsidRDefault="006E6FC2">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κοινωνία εμπνέεται, όταν υπάρχουν πρωτοβουλίες που της δίνεις τη δυνατότητα του συλλογικού «εμείς», της συμμετοχής, του να αισθά</w:t>
      </w:r>
      <w:r>
        <w:rPr>
          <w:rFonts w:eastAsia="Times New Roman"/>
          <w:szCs w:val="24"/>
        </w:rPr>
        <w:t xml:space="preserve">νεται ο άλλος ότι είναι πολίτης κι όχι υποτακτικός, παθητικός αποδέκτης της ρύθμισης της τύχης του από τους άλλους. </w:t>
      </w:r>
    </w:p>
    <w:p w14:paraId="45E650D7" w14:textId="77777777" w:rsidR="006278D4" w:rsidRDefault="006E6FC2">
      <w:pPr>
        <w:spacing w:after="0" w:line="600" w:lineRule="auto"/>
        <w:ind w:firstLine="720"/>
        <w:jc w:val="both"/>
        <w:rPr>
          <w:rFonts w:eastAsia="Times New Roman"/>
          <w:szCs w:val="24"/>
        </w:rPr>
      </w:pPr>
      <w:r>
        <w:rPr>
          <w:rFonts w:eastAsia="Times New Roman"/>
          <w:szCs w:val="24"/>
        </w:rPr>
        <w:t>Ένα εκλογικό σύστημα χτίζεται και δεν αφορά τις επόμενες εκλογές. Αφορά, κυρίες και κύριοι συνάδελφοι, τις επόμενες γενιές.</w:t>
      </w:r>
    </w:p>
    <w:p w14:paraId="45E650D8" w14:textId="77777777" w:rsidR="006278D4" w:rsidRDefault="006E6FC2">
      <w:pPr>
        <w:spacing w:after="0" w:line="600" w:lineRule="auto"/>
        <w:ind w:firstLine="720"/>
        <w:jc w:val="both"/>
        <w:rPr>
          <w:rFonts w:eastAsia="Times New Roman"/>
          <w:szCs w:val="24"/>
        </w:rPr>
      </w:pPr>
      <w:r>
        <w:rPr>
          <w:rFonts w:eastAsia="Times New Roman"/>
          <w:szCs w:val="24"/>
        </w:rPr>
        <w:t xml:space="preserve">Σας ευχαριστώ. </w:t>
      </w:r>
    </w:p>
    <w:p w14:paraId="45E650D9" w14:textId="77777777" w:rsidR="006278D4" w:rsidRDefault="006E6FC2">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45E650DA" w14:textId="77777777" w:rsidR="006278D4" w:rsidRDefault="006E6FC2">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Ευχαριστούμε πολύ, κύριε Υπουργέ.</w:t>
      </w:r>
    </w:p>
    <w:p w14:paraId="45E650DB" w14:textId="77777777" w:rsidR="006278D4" w:rsidRDefault="006E6FC2">
      <w:pPr>
        <w:spacing w:after="0" w:line="600" w:lineRule="auto"/>
        <w:ind w:firstLine="720"/>
        <w:jc w:val="both"/>
        <w:rPr>
          <w:rFonts w:eastAsia="Times New Roman"/>
          <w:szCs w:val="24"/>
        </w:rPr>
      </w:pPr>
      <w:r>
        <w:rPr>
          <w:rFonts w:eastAsia="Times New Roman"/>
          <w:szCs w:val="24"/>
        </w:rPr>
        <w:t xml:space="preserve">Τον λόγο έχει ο κ. Πάνος Καμμένος, Πρόεδρος της Κοινοβουλευτικής Ομάδας των ΑΝΕΛ και Υπουργός Εθνικής Άμυνας. </w:t>
      </w:r>
    </w:p>
    <w:p w14:paraId="45E650DC" w14:textId="77777777" w:rsidR="006278D4" w:rsidRDefault="006E6FC2">
      <w:pPr>
        <w:spacing w:after="0" w:line="600" w:lineRule="auto"/>
        <w:ind w:firstLine="720"/>
        <w:jc w:val="both"/>
        <w:rPr>
          <w:rFonts w:eastAsia="Times New Roman"/>
          <w:szCs w:val="24"/>
        </w:rPr>
      </w:pPr>
      <w:r>
        <w:rPr>
          <w:rFonts w:eastAsia="Times New Roman"/>
          <w:b/>
          <w:szCs w:val="24"/>
        </w:rPr>
        <w:lastRenderedPageBreak/>
        <w:t>ΠΑΝΟΣ ΚΑΜΜΕΝΟΣ (Υπουργό</w:t>
      </w:r>
      <w:r>
        <w:rPr>
          <w:rFonts w:eastAsia="Times New Roman"/>
          <w:b/>
          <w:szCs w:val="24"/>
        </w:rPr>
        <w:t xml:space="preserve">ς Εθνικής Άμυνας-Πρόεδρος των Ανεξαρτήτων Ελλήνων): </w:t>
      </w:r>
      <w:r>
        <w:rPr>
          <w:rFonts w:eastAsia="Times New Roman"/>
          <w:szCs w:val="24"/>
        </w:rPr>
        <w:t>Κύριε Πρόεδρε, κυρίες και κύριοι συνάδελφοι, η σημερινή συζήτηση νομίζω ότι είναι η αρχή ενός ολόκληρου κύκλου συζητήσεων που πρέπει να ξεκινήσει στη Βουλή των Ελλήνων, ξεκινώντας απ’ τον εκλογικό νόμο, τ</w:t>
      </w:r>
      <w:r>
        <w:rPr>
          <w:rFonts w:eastAsia="Times New Roman"/>
          <w:szCs w:val="24"/>
        </w:rPr>
        <w:t xml:space="preserve">ην οργάνωση της δημοκρατίας μας, τη συζήτηση για την </w:t>
      </w:r>
      <w:r>
        <w:rPr>
          <w:rFonts w:eastAsia="Times New Roman"/>
          <w:szCs w:val="24"/>
        </w:rPr>
        <w:t>Α</w:t>
      </w:r>
      <w:r>
        <w:rPr>
          <w:rFonts w:eastAsia="Times New Roman"/>
          <w:szCs w:val="24"/>
        </w:rPr>
        <w:t xml:space="preserve">ναθεώρηση του Συντάγματος και την αλλαγή, σε αυτή την κρίσιμη καμπή της ιστορίας μας, αυτού που επικράτησε τις τελευταίες δεκαετίες, ενός πελατειακού κράτους που βασιζόταν πάνω σε δυναστείες που έχτισε </w:t>
      </w:r>
      <w:r>
        <w:rPr>
          <w:rFonts w:eastAsia="Times New Roman"/>
          <w:szCs w:val="24"/>
        </w:rPr>
        <w:t>και ενός κράτους δομημένου σε μία λογική</w:t>
      </w:r>
      <w:r>
        <w:rPr>
          <w:rFonts w:eastAsia="Times New Roman"/>
          <w:szCs w:val="24"/>
        </w:rPr>
        <w:t>,</w:t>
      </w:r>
      <w:r>
        <w:rPr>
          <w:rFonts w:eastAsia="Times New Roman"/>
          <w:szCs w:val="24"/>
        </w:rPr>
        <w:t xml:space="preserve"> που δεν μπορεί να συνεχίσει πια να λειτουργεί. </w:t>
      </w:r>
    </w:p>
    <w:p w14:paraId="45E650DD" w14:textId="77777777" w:rsidR="006278D4" w:rsidRDefault="006E6FC2">
      <w:pPr>
        <w:spacing w:after="0" w:line="600" w:lineRule="auto"/>
        <w:ind w:firstLine="720"/>
        <w:jc w:val="both"/>
        <w:rPr>
          <w:rFonts w:eastAsia="Times New Roman"/>
          <w:szCs w:val="24"/>
        </w:rPr>
      </w:pPr>
      <w:r>
        <w:rPr>
          <w:rFonts w:eastAsia="Times New Roman"/>
          <w:szCs w:val="24"/>
        </w:rPr>
        <w:t xml:space="preserve">Τα αποτελέσματα είναι η αδυναμία της λειτουργίας των θεσμών, η απαξίωση της πολιτικής, η απαξίωση, ουσιαστικά, της λειτουργίας και του ίδιου του Κοινοβουλίου. </w:t>
      </w:r>
    </w:p>
    <w:p w14:paraId="45E650DE" w14:textId="77777777" w:rsidR="006278D4" w:rsidRDefault="006E6FC2">
      <w:pPr>
        <w:spacing w:after="0" w:line="600" w:lineRule="auto"/>
        <w:ind w:firstLine="720"/>
        <w:jc w:val="both"/>
        <w:rPr>
          <w:rFonts w:eastAsia="Times New Roman"/>
          <w:szCs w:val="24"/>
        </w:rPr>
      </w:pPr>
      <w:r>
        <w:rPr>
          <w:rFonts w:eastAsia="Times New Roman"/>
          <w:szCs w:val="24"/>
        </w:rPr>
        <w:t xml:space="preserve">Έκανα </w:t>
      </w:r>
      <w:r>
        <w:rPr>
          <w:rFonts w:eastAsia="Times New Roman"/>
          <w:szCs w:val="24"/>
        </w:rPr>
        <w:t>μία καταμέτρηση προηγουμένως</w:t>
      </w:r>
      <w:r>
        <w:rPr>
          <w:rFonts w:eastAsia="Times New Roman"/>
          <w:szCs w:val="24"/>
        </w:rPr>
        <w:t>,</w:t>
      </w:r>
      <w:r>
        <w:rPr>
          <w:rFonts w:eastAsia="Times New Roman"/>
          <w:szCs w:val="24"/>
        </w:rPr>
        <w:t xml:space="preserve"> για το πόσοι Βουλευτές έχουν διαγραφεί από τα κόμματά τους μετά τη Μεταπολίτευση, γιατί ψήφισαν κατά τη συνείδησή τους όπως το Σύνταγμα προβλέπει. Είναι </w:t>
      </w:r>
      <w:r>
        <w:rPr>
          <w:rFonts w:eastAsia="Times New Roman"/>
          <w:szCs w:val="24"/>
        </w:rPr>
        <w:lastRenderedPageBreak/>
        <w:t xml:space="preserve">δύο κοινοβούλια. Δύο ολόκληρα κοινοβούλια διεγράφησαν γι’ αυτόν τον λόγο </w:t>
      </w:r>
      <w:r>
        <w:rPr>
          <w:rFonts w:eastAsia="Times New Roman"/>
          <w:szCs w:val="24"/>
        </w:rPr>
        <w:t>κ</w:t>
      </w:r>
      <w:r>
        <w:rPr>
          <w:rFonts w:eastAsia="Times New Roman"/>
          <w:szCs w:val="24"/>
        </w:rPr>
        <w:t>ι άλλοι πόσοι Βουλευτές, πόσοι συνάδελφοι έχουν ψηφίσει εις βάρος της δικής τους συνείδησης.</w:t>
      </w:r>
    </w:p>
    <w:p w14:paraId="45E650DF" w14:textId="77777777" w:rsidR="006278D4" w:rsidRDefault="006E6FC2">
      <w:pPr>
        <w:spacing w:after="0" w:line="600" w:lineRule="auto"/>
        <w:ind w:firstLine="720"/>
        <w:jc w:val="both"/>
        <w:rPr>
          <w:rFonts w:eastAsia="Times New Roman"/>
          <w:szCs w:val="24"/>
        </w:rPr>
      </w:pPr>
      <w:r>
        <w:rPr>
          <w:rFonts w:eastAsia="Times New Roman"/>
          <w:szCs w:val="24"/>
        </w:rPr>
        <w:t>Εάν θέλουμε, λοιπόν, να δούμε την Ελλάδα που αλλάζει –και η Ελλάδα αλλάζει, είναι δεδομένο αυτό-, έχουμε υποχρέωση να φύγουμε από τα στερεότυπα και μαζί να χτίσου</w:t>
      </w:r>
      <w:r>
        <w:rPr>
          <w:rFonts w:eastAsia="Times New Roman"/>
          <w:szCs w:val="24"/>
        </w:rPr>
        <w:t xml:space="preserve">με από εδώ, από τη Βουλή των Ελλήνων, από τον ναό της δημοκρατίας, αυτό που περιέγραψε προηγουμένως ο Υπουργός Εσωτερικών, το μέλλον των νέων γενιών. </w:t>
      </w:r>
    </w:p>
    <w:p w14:paraId="45E650E0" w14:textId="77777777" w:rsidR="006278D4" w:rsidRDefault="006E6FC2">
      <w:pPr>
        <w:spacing w:after="0" w:line="600" w:lineRule="auto"/>
        <w:ind w:firstLine="720"/>
        <w:jc w:val="both"/>
        <w:rPr>
          <w:rFonts w:eastAsia="Times New Roman"/>
          <w:szCs w:val="24"/>
        </w:rPr>
      </w:pPr>
      <w:r>
        <w:rPr>
          <w:rFonts w:eastAsia="Times New Roman"/>
          <w:szCs w:val="24"/>
        </w:rPr>
        <w:t>Δύο, πέραν της αναθεώρησης της δημοκρατίας, είναι οι πυλώνες</w:t>
      </w:r>
      <w:r>
        <w:rPr>
          <w:rFonts w:eastAsia="Times New Roman"/>
          <w:szCs w:val="24"/>
        </w:rPr>
        <w:t>.</w:t>
      </w:r>
      <w:r>
        <w:rPr>
          <w:rFonts w:eastAsia="Times New Roman"/>
          <w:szCs w:val="24"/>
        </w:rPr>
        <w:t xml:space="preserve"> Ο πρώτος</w:t>
      </w:r>
      <w:r>
        <w:rPr>
          <w:rFonts w:eastAsia="Times New Roman"/>
          <w:szCs w:val="24"/>
        </w:rPr>
        <w:t>,</w:t>
      </w:r>
      <w:r>
        <w:rPr>
          <w:rFonts w:eastAsia="Times New Roman"/>
          <w:szCs w:val="24"/>
        </w:rPr>
        <w:t xml:space="preserve"> είναι το πώς λειτουργεί το εκλογι</w:t>
      </w:r>
      <w:r>
        <w:rPr>
          <w:rFonts w:eastAsia="Times New Roman"/>
          <w:szCs w:val="24"/>
        </w:rPr>
        <w:t>κό σύστημα και η κοινοβουλευτική δημοκρατία και ο δεύτερος</w:t>
      </w:r>
      <w:r>
        <w:rPr>
          <w:rFonts w:eastAsia="Times New Roman"/>
          <w:szCs w:val="24"/>
        </w:rPr>
        <w:t>,</w:t>
      </w:r>
      <w:r>
        <w:rPr>
          <w:rFonts w:eastAsia="Times New Roman"/>
          <w:szCs w:val="24"/>
        </w:rPr>
        <w:t xml:space="preserve"> είναι το οικονομικό και φορολογικό σύστημα</w:t>
      </w:r>
      <w:r>
        <w:rPr>
          <w:rFonts w:eastAsia="Times New Roman"/>
          <w:szCs w:val="24"/>
        </w:rPr>
        <w:t>.</w:t>
      </w:r>
    </w:p>
    <w:p w14:paraId="45E650E1" w14:textId="77777777" w:rsidR="006278D4" w:rsidRDefault="006E6FC2">
      <w:pPr>
        <w:spacing w:after="0" w:line="600" w:lineRule="auto"/>
        <w:ind w:firstLine="720"/>
        <w:jc w:val="both"/>
        <w:rPr>
          <w:rFonts w:eastAsia="Times New Roman"/>
          <w:szCs w:val="24"/>
        </w:rPr>
      </w:pPr>
      <w:r>
        <w:rPr>
          <w:rFonts w:eastAsia="Times New Roman"/>
          <w:szCs w:val="24"/>
        </w:rPr>
        <w:t>Γεωπολιτικά η Ελλάδα βρίσκεται στην πιο ενδιαφέρουσα μετά τον πόλεμο θέση της. Δεν είναι τυχαίο ότι πριν από λίγες ώρες από τις Ηνωμένες Πολιτείες, συνα</w:t>
      </w:r>
      <w:r>
        <w:rPr>
          <w:rFonts w:eastAsia="Times New Roman"/>
          <w:szCs w:val="24"/>
        </w:rPr>
        <w:t>ντώντας τον Πρωθυπουργό ο απεσταλμένος του Προέδρου Ομπάμα</w:t>
      </w:r>
      <w:r>
        <w:rPr>
          <w:rFonts w:eastAsia="Times New Roman"/>
          <w:szCs w:val="24"/>
        </w:rPr>
        <w:t>,</w:t>
      </w:r>
      <w:r>
        <w:rPr>
          <w:rFonts w:eastAsia="Times New Roman"/>
          <w:szCs w:val="24"/>
        </w:rPr>
        <w:t xml:space="preserve"> έκανε μία δήλωση που ελπίζω ότι κάποιοι συνάδελφοι δεν θα την απαξιώσουν, </w:t>
      </w:r>
      <w:r>
        <w:rPr>
          <w:rFonts w:eastAsia="Times New Roman"/>
          <w:szCs w:val="24"/>
        </w:rPr>
        <w:lastRenderedPageBreak/>
        <w:t>όπως τις δηλώσεις της Ευρωπαϊκής Ένωσης, λέγοντας ότι δίνει προκλητική στήριξη στην Κυβέρνηση. Δεν είναι μια προκλητική στ</w:t>
      </w:r>
      <w:r>
        <w:rPr>
          <w:rFonts w:eastAsia="Times New Roman"/>
          <w:szCs w:val="24"/>
        </w:rPr>
        <w:t xml:space="preserve">ήριξη στην Κυβέρνηση. Είναι μια στήριξη στην Ελλάδα. </w:t>
      </w:r>
      <w:r>
        <w:rPr>
          <w:rFonts w:eastAsia="Times New Roman"/>
          <w:szCs w:val="24"/>
        </w:rPr>
        <w:t>Τ</w:t>
      </w:r>
      <w:r>
        <w:rPr>
          <w:rFonts w:eastAsia="Times New Roman"/>
          <w:szCs w:val="24"/>
        </w:rPr>
        <w:t>ην ίδια στήριξη που έδωσε η Ευρωπαϊκή Ένωση δίνουν τώρα οι Ηνωμένες Πολιτείες, όπως έδωσε και ο Πρόεδρος Πούτιν με την επίσκεψή του.</w:t>
      </w:r>
    </w:p>
    <w:p w14:paraId="45E650E2" w14:textId="77777777" w:rsidR="006278D4" w:rsidRDefault="006E6FC2">
      <w:pPr>
        <w:spacing w:after="0" w:line="600" w:lineRule="auto"/>
        <w:ind w:firstLine="720"/>
        <w:jc w:val="both"/>
        <w:rPr>
          <w:rFonts w:eastAsia="Times New Roman"/>
          <w:szCs w:val="24"/>
        </w:rPr>
      </w:pPr>
      <w:r>
        <w:rPr>
          <w:rFonts w:eastAsia="Times New Roman"/>
          <w:szCs w:val="24"/>
        </w:rPr>
        <w:t>Γιατί; Γιατί η Ελλάδα βρίσκεται αυτή τη στιγμή σε ένα γεωπολιτικό χώρ</w:t>
      </w:r>
      <w:r>
        <w:rPr>
          <w:rFonts w:eastAsia="Times New Roman"/>
          <w:szCs w:val="24"/>
        </w:rPr>
        <w:t>ο</w:t>
      </w:r>
      <w:r>
        <w:rPr>
          <w:rFonts w:eastAsia="Times New Roman"/>
          <w:szCs w:val="24"/>
        </w:rPr>
        <w:t>,</w:t>
      </w:r>
      <w:r>
        <w:rPr>
          <w:rFonts w:eastAsia="Times New Roman"/>
          <w:szCs w:val="24"/>
        </w:rPr>
        <w:t xml:space="preserve"> όπου αποτελεί τη μόνη δύναμη σταθερότητας. Την ώρα που έχει εκραγεί η Μέση Ανατολή, η Βόρειος Αφρική, η Ευρώπη δέχεται χτυπήματα από την τρομοκρατία σε πόλεις ασφαλείς μέχρι χθες, η Ελλάδα αποτελεί έναν χώρο σταθερότητας. </w:t>
      </w:r>
    </w:p>
    <w:p w14:paraId="45E650E3" w14:textId="77777777" w:rsidR="006278D4" w:rsidRDefault="006E6FC2">
      <w:pPr>
        <w:spacing w:after="0" w:line="600" w:lineRule="auto"/>
        <w:ind w:firstLine="720"/>
        <w:jc w:val="both"/>
        <w:rPr>
          <w:rFonts w:eastAsia="Times New Roman"/>
          <w:szCs w:val="24"/>
        </w:rPr>
      </w:pPr>
      <w:r>
        <w:rPr>
          <w:rFonts w:eastAsia="Times New Roman"/>
          <w:szCs w:val="24"/>
        </w:rPr>
        <w:t>Η οικονομική σταθερότητα</w:t>
      </w:r>
      <w:r>
        <w:rPr>
          <w:rFonts w:eastAsia="Times New Roman"/>
          <w:szCs w:val="24"/>
        </w:rPr>
        <w:t xml:space="preserve"> όπως είπε προηγουμένως ο ειδικός απεσταλμένος του Προέδρου Ομπάμα και Υπουργός, έρχεται. Πριν τη λήξη της θητείας του Προέδρου Ομπάμα θα έχει λυθεί το πρόβλημα του χρέους. </w:t>
      </w:r>
    </w:p>
    <w:p w14:paraId="45E650E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Αυτό επαναλαμβάνει και η Ευρώπη με λίγες εξαιρέσεις. Αν εξαιρέσει κανείς τον κ. Σό</w:t>
      </w:r>
      <w:r>
        <w:rPr>
          <w:rFonts w:eastAsia="Times New Roman" w:cs="Times New Roman"/>
          <w:szCs w:val="24"/>
        </w:rPr>
        <w:t>ιμπλε και τον Πρόεδρο της Νέας Δημοκρατίας, κανείς δεν επαναλαμβάνει το θέμα του χρέους σαν θεώρημα ότι δεν θα πρέπει να προχωρήσει σε ρύθμιση. Εγώ ελπίζω ότι αυτή η στάση θα αλλάξει από τη Νέα Δημοκρατία και τον Πρόεδρό της μετά τις τελευταίες δηλώσεις το</w:t>
      </w:r>
      <w:r>
        <w:rPr>
          <w:rFonts w:eastAsia="Times New Roman" w:cs="Times New Roman"/>
          <w:szCs w:val="24"/>
        </w:rPr>
        <w:t xml:space="preserve">υ Τζακ </w:t>
      </w:r>
      <w:proofErr w:type="spellStart"/>
      <w:r>
        <w:rPr>
          <w:rFonts w:eastAsia="Times New Roman" w:cs="Times New Roman"/>
          <w:szCs w:val="24"/>
        </w:rPr>
        <w:t>Λιου</w:t>
      </w:r>
      <w:proofErr w:type="spellEnd"/>
      <w:r>
        <w:rPr>
          <w:rFonts w:eastAsia="Times New Roman" w:cs="Times New Roman"/>
          <w:szCs w:val="24"/>
        </w:rPr>
        <w:t>.</w:t>
      </w:r>
    </w:p>
    <w:p w14:paraId="45E650E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στα πλαίσια αυτά θα πρέπει να κτίσουμε ένα εκλογικό σύστημα, το οποίο θα καταργεί τις ομαδοποιήσεις της Μεταπολίτευσης που οδήγησαν σε ουσιαστική κατάργηση του κοινοβουλευτισμού. Δεν είναι επιχείρημα ότι οι σταθερ</w:t>
      </w:r>
      <w:r>
        <w:rPr>
          <w:rFonts w:eastAsia="Times New Roman" w:cs="Times New Roman"/>
          <w:szCs w:val="24"/>
        </w:rPr>
        <w:t xml:space="preserve">ές κυβερνήσεις απαιτούν μεγάλα κόμματα. </w:t>
      </w:r>
      <w:r>
        <w:rPr>
          <w:rFonts w:eastAsia="Times New Roman" w:cs="Times New Roman"/>
          <w:szCs w:val="24"/>
        </w:rPr>
        <w:t>Α</w:t>
      </w:r>
      <w:r>
        <w:rPr>
          <w:rFonts w:eastAsia="Times New Roman" w:cs="Times New Roman"/>
          <w:szCs w:val="24"/>
        </w:rPr>
        <w:t xml:space="preserve">υτή η Κυβέρνηση είναι σταθερή με κόμματα τα οποία προέρχονται από διαφορετικούς πολιτικούς χώρους, όταν σεβόμαστε ο ένας την άποψη του άλλου. </w:t>
      </w:r>
    </w:p>
    <w:p w14:paraId="45E650E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Μπορεί να υπάρξουν συνθέσεις σε αυτό το Κοινοβούλιο και μπορεί αυτές οι </w:t>
      </w:r>
      <w:r>
        <w:rPr>
          <w:rFonts w:eastAsia="Times New Roman" w:cs="Times New Roman"/>
          <w:szCs w:val="24"/>
        </w:rPr>
        <w:t>συνθέσεις να οδηγήσουν σε πολύ πιο σταθερές κυβερνήσεις</w:t>
      </w:r>
      <w:r>
        <w:rPr>
          <w:rFonts w:eastAsia="Times New Roman" w:cs="Times New Roman"/>
          <w:szCs w:val="24"/>
        </w:rPr>
        <w:t>,</w:t>
      </w:r>
      <w:r>
        <w:rPr>
          <w:rFonts w:eastAsia="Times New Roman" w:cs="Times New Roman"/>
          <w:szCs w:val="24"/>
        </w:rPr>
        <w:t xml:space="preserve"> από αυτές που δημιουργούνται με τον βούρδουλα της ηγετικής ομάδας του κάθε Προέδρου ενός μεγάλου κόμματος.</w:t>
      </w:r>
    </w:p>
    <w:p w14:paraId="45E650E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Είναι σημαντικό να πείσουμε τον ελληνικό λαό ότι ο Βουλευτής σε αυτή την Αίθουσα εκφράζει τη</w:t>
      </w:r>
      <w:r>
        <w:rPr>
          <w:rFonts w:eastAsia="Times New Roman" w:cs="Times New Roman"/>
          <w:szCs w:val="24"/>
        </w:rPr>
        <w:t xml:space="preserve"> δική του άποψη, την άποψη του πολίτη που τον επέλεξε. Γι’ αυτό ο μόνος δρόμος, είναι ο δρόμος της απλής αναλογικής. Είναι ο δρόμος ουσιαστικά που θα δώσει στον πολίτη το δικαίωμα να επιλέξει εκείνο το κόμμα και εκείνον τον Βουλευτή, που πραγματικά τον εκπ</w:t>
      </w:r>
      <w:r>
        <w:rPr>
          <w:rFonts w:eastAsia="Times New Roman" w:cs="Times New Roman"/>
          <w:szCs w:val="24"/>
        </w:rPr>
        <w:t xml:space="preserve">ροσωπεί στο Κοινοβούλιο. </w:t>
      </w:r>
    </w:p>
    <w:p w14:paraId="45E650E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Είναι η ώρα να δώσουμε τη δυνατότητα στη νέα γενιά</w:t>
      </w:r>
      <w:r>
        <w:rPr>
          <w:rFonts w:eastAsia="Times New Roman" w:cs="Times New Roman"/>
          <w:szCs w:val="24"/>
        </w:rPr>
        <w:t>,</w:t>
      </w:r>
      <w:r>
        <w:rPr>
          <w:rFonts w:eastAsia="Times New Roman" w:cs="Times New Roman"/>
          <w:szCs w:val="24"/>
        </w:rPr>
        <w:t xml:space="preserve"> να πάρει στα χέρια της τις αποφάσεις για το μέλλον. Πραγματικά, δεν καταλαβαίνω κάποιους που λένε ότι ο δεκαεπτάχρονος είναι ανώριμος, ενώ είναι ώριμος να υπογράψει σύμβαση εργασ</w:t>
      </w:r>
      <w:r>
        <w:rPr>
          <w:rFonts w:eastAsia="Times New Roman" w:cs="Times New Roman"/>
          <w:szCs w:val="24"/>
        </w:rPr>
        <w:t>ίας, και δεν συζητάμε καν για το κατά πόσο ένας πολύ μεγάλος, ο οποίος ψηφίζει γι’ αυτά που έζησε και όχι γι’ αυτά που έρχονται, είναι πιο αξιόπιστος στο να επιλέξει τους εκπροσώπους του.</w:t>
      </w:r>
    </w:p>
    <w:p w14:paraId="45E650E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Συμφωνώ με αρκετούς συναδέλφους ότι θα πρέπει να βελτιωθούν και άλλα</w:t>
      </w:r>
      <w:r>
        <w:rPr>
          <w:rFonts w:eastAsia="Times New Roman" w:cs="Times New Roman"/>
          <w:szCs w:val="24"/>
        </w:rPr>
        <w:t xml:space="preserve"> στον εκλογικό νόμο, αλλά μπορούμε να αρχίσουμε με αυτά τα δύο, στα οποία πιστεύω ότι συμφωνούμε και πρέπει να συμφωνούμε. Πρέπει να συμφωνήσουμε όλοι στην απλή αναλογική, στην κατάργηση του μπόνους και την </w:t>
      </w:r>
      <w:r>
        <w:rPr>
          <w:rFonts w:eastAsia="Times New Roman" w:cs="Times New Roman"/>
          <w:szCs w:val="24"/>
        </w:rPr>
        <w:lastRenderedPageBreak/>
        <w:t>ψήφο στα δεκαεπτά. Μετά, βεβαίως, το θέμα της ψήφ</w:t>
      </w:r>
      <w:r>
        <w:rPr>
          <w:rFonts w:eastAsia="Times New Roman" w:cs="Times New Roman"/>
          <w:szCs w:val="24"/>
        </w:rPr>
        <w:t>ου των ομογενών και της εκπροσώπησης των ομογενών</w:t>
      </w:r>
      <w:r>
        <w:rPr>
          <w:rFonts w:eastAsia="Times New Roman" w:cs="Times New Roman"/>
          <w:szCs w:val="24"/>
        </w:rPr>
        <w:t>,</w:t>
      </w:r>
      <w:r>
        <w:rPr>
          <w:rFonts w:eastAsia="Times New Roman" w:cs="Times New Roman"/>
          <w:szCs w:val="24"/>
        </w:rPr>
        <w:t xml:space="preserve"> είναι θέμα που έχουμε τραβήξει τα τελευταία δεκαπέντε χρόνια όλοι χωρίς να το έχουμε υλοποιήσει. Δεν έχουμε κανένα λόγο να μην αφαιρέσουμε πέντε έδρες από τις έδρες του ψηφοδελτίου Επικρατείας. Η δική μας </w:t>
      </w:r>
      <w:r>
        <w:rPr>
          <w:rFonts w:eastAsia="Times New Roman" w:cs="Times New Roman"/>
          <w:szCs w:val="24"/>
        </w:rPr>
        <w:t>πρόταση</w:t>
      </w:r>
      <w:r>
        <w:rPr>
          <w:rFonts w:eastAsia="Times New Roman" w:cs="Times New Roman"/>
          <w:szCs w:val="24"/>
        </w:rPr>
        <w:t>.</w:t>
      </w:r>
      <w:r>
        <w:rPr>
          <w:rFonts w:eastAsia="Times New Roman" w:cs="Times New Roman"/>
          <w:szCs w:val="24"/>
        </w:rPr>
        <w:t xml:space="preserve"> Να καταργηθεί το ψηφοδέλτιο Επικρατείας, να είναι στο σύνολό τους οι Βουλευτές εκλεγμένοι από τον ελληνικό λαό.</w:t>
      </w:r>
    </w:p>
    <w:p w14:paraId="45E650E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Έχουμε θέματα τα οποία πρέπει να συζητήσουμε σε σχέση με τις περιφέρειες. Ακούω πολλές φορές για το σπάσιμο των περιφερειών ότι θα είνα</w:t>
      </w:r>
      <w:r>
        <w:rPr>
          <w:rFonts w:eastAsia="Times New Roman" w:cs="Times New Roman"/>
          <w:szCs w:val="24"/>
        </w:rPr>
        <w:t>ι πιο δημοκρατικό. Θυμάμαι το 199</w:t>
      </w:r>
      <w:r>
        <w:rPr>
          <w:rFonts w:eastAsia="Times New Roman" w:cs="Times New Roman"/>
          <w:szCs w:val="24"/>
        </w:rPr>
        <w:t>4</w:t>
      </w:r>
      <w:r>
        <w:rPr>
          <w:rFonts w:eastAsia="Times New Roman" w:cs="Times New Roman"/>
          <w:szCs w:val="24"/>
        </w:rPr>
        <w:t>, που ήμουν νέος Βουλευτής στη Β΄ Αθηνών, όταν άρχισε αυτή η συζήτηση, τον μακαρίτη τον Βαγγέλη τον Γιαννόπουλο. Τότε είχαμε πολύ σκληρές αντιπαραθέσεις στα μπαλκόνια. Μας κάλεσε τους Βουλευτές της Β΄ Αθηνών και μας είπε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καταλαβαίνετε ότι αν σπάσει η μεγάλη </w:t>
      </w:r>
      <w:r>
        <w:rPr>
          <w:rFonts w:eastAsia="Times New Roman" w:cs="Times New Roman"/>
          <w:szCs w:val="24"/>
        </w:rPr>
        <w:t>π</w:t>
      </w:r>
      <w:r>
        <w:rPr>
          <w:rFonts w:eastAsia="Times New Roman" w:cs="Times New Roman"/>
          <w:szCs w:val="24"/>
        </w:rPr>
        <w:t xml:space="preserve">εριφέρεια της Β΄ Αθηνών, δεν θα υπάρχει λαϊκή </w:t>
      </w:r>
      <w:r>
        <w:rPr>
          <w:rFonts w:eastAsia="Times New Roman" w:cs="Times New Roman"/>
          <w:szCs w:val="24"/>
        </w:rPr>
        <w:lastRenderedPageBreak/>
        <w:t xml:space="preserve">εκπροσώπηση αλλά ουσιαστικά θα μετατραπεί το Κοινοβούλιο σε μια ομάδα δημάρχων, που θα εκπροσωπούν τοπικά, μικρά συμφέροντα;» Όμως είναι η ώρα να δούμε τη δημιουργία, </w:t>
      </w:r>
      <w:r>
        <w:rPr>
          <w:rFonts w:eastAsia="Times New Roman" w:cs="Times New Roman"/>
          <w:szCs w:val="24"/>
        </w:rPr>
        <w:t xml:space="preserve">πιθανώς, περιφερειών που έχουν κοινά συμφέροντα. </w:t>
      </w:r>
    </w:p>
    <w:p w14:paraId="45E650E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την ίδια στιγμή που μιλάμε για τον εκλογικό νόμο, πρέπει να ανοίξουμε και το θέμα της συνταγματικής </w:t>
      </w:r>
      <w:r>
        <w:rPr>
          <w:rFonts w:eastAsia="Times New Roman" w:cs="Times New Roman"/>
          <w:szCs w:val="24"/>
        </w:rPr>
        <w:t>Α</w:t>
      </w:r>
      <w:r>
        <w:rPr>
          <w:rFonts w:eastAsia="Times New Roman" w:cs="Times New Roman"/>
          <w:szCs w:val="24"/>
        </w:rPr>
        <w:t>ναθεώρησης. Δεν μπορεί να υπάρχει αξιοπιστία του πολιτικού κόσμου στον ελλη</w:t>
      </w:r>
      <w:r>
        <w:rPr>
          <w:rFonts w:eastAsia="Times New Roman" w:cs="Times New Roman"/>
          <w:szCs w:val="24"/>
        </w:rPr>
        <w:t>νικό λαό, εάν δεν αποφασίζουμε άμεσα την κατάργηση του νόμου περί ευθύνης Υπουργών και αν δεν αποφασίσουμε την αύξηση των αρμοδιοτήτων του Προέδρου της Δημοκρατίας στο Σύνταγμα του ’86 και την ψήφο του ελληνικού λαού για την εκλογή του Προέδρου της Δημοκρα</w:t>
      </w:r>
      <w:r>
        <w:rPr>
          <w:rFonts w:eastAsia="Times New Roman" w:cs="Times New Roman"/>
          <w:szCs w:val="24"/>
        </w:rPr>
        <w:t xml:space="preserve">τίας. </w:t>
      </w:r>
    </w:p>
    <w:p w14:paraId="45E650EC"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Ο ελληνικός λαός μπορεί να έχει το </w:t>
      </w:r>
      <w:r>
        <w:rPr>
          <w:rFonts w:eastAsia="Times New Roman" w:cs="Times New Roman"/>
          <w:bCs/>
          <w:shd w:val="clear" w:color="auto" w:fill="FFFFFF"/>
        </w:rPr>
        <w:t>δικαίωμα</w:t>
      </w:r>
      <w:r>
        <w:rPr>
          <w:rFonts w:eastAsia="Times New Roman" w:cs="Times New Roman"/>
          <w:szCs w:val="24"/>
        </w:rPr>
        <w:t xml:space="preserve"> να εκλέξει τον ανώτατο άρχοντα, ο οποίος θα </w:t>
      </w:r>
      <w:r>
        <w:rPr>
          <w:rFonts w:eastAsia="Times New Roman"/>
          <w:bCs/>
        </w:rPr>
        <w:t>είναι</w:t>
      </w:r>
      <w:r>
        <w:rPr>
          <w:rFonts w:eastAsia="Times New Roman" w:cs="Times New Roman"/>
          <w:szCs w:val="24"/>
        </w:rPr>
        <w:t xml:space="preserve"> εκτός της πολιτικής, αλλά θα έχει αυξημένες αρμοδιότητες, όπως προέβλεπε το </w:t>
      </w:r>
      <w:r>
        <w:rPr>
          <w:rFonts w:eastAsia="Times New Roman" w:cs="Times New Roman"/>
          <w:bCs/>
          <w:shd w:val="clear" w:color="auto" w:fill="FFFFFF"/>
        </w:rPr>
        <w:t xml:space="preserve">Σύνταγμα του ’86 και τα προηγούμενα. </w:t>
      </w:r>
    </w:p>
    <w:p w14:paraId="45E650ED"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Ήρθε η ώρα,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που θα πρέπει να βάλουμε και κάποια όρια και στη θητεία των Βουλευτών. </w:t>
      </w:r>
      <w:r>
        <w:rPr>
          <w:rFonts w:eastAsia="Times New Roman" w:cs="Times New Roman"/>
          <w:bCs/>
          <w:shd w:val="clear" w:color="auto" w:fill="FFFFFF"/>
        </w:rPr>
        <w:t>Τ</w:t>
      </w:r>
      <w:r>
        <w:rPr>
          <w:rFonts w:eastAsia="Times New Roman" w:cs="Times New Roman"/>
          <w:bCs/>
          <w:shd w:val="clear" w:color="auto" w:fill="FFFFFF"/>
        </w:rPr>
        <w:t xml:space="preserve">ο λέω εγώ, που έχω εκλεγεί έντεκα φορές Βουλευτής. Δεν μπορεί να είμαστε αιώνιοι Βουλευτές. Ίσως να συζητήσουμε και το ασυμβίβαστο μεταξύ Υπουργού και Βουλευτή. </w:t>
      </w:r>
    </w:p>
    <w:p w14:paraId="45E650EE"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Πρέπει να ανοίξουμε τη </w:t>
      </w:r>
      <w:r>
        <w:rPr>
          <w:rFonts w:eastAsia="Times New Roman"/>
          <w:bCs/>
          <w:shd w:val="clear" w:color="auto" w:fill="FFFFFF"/>
        </w:rPr>
        <w:t>συζήτηση</w:t>
      </w:r>
      <w:r>
        <w:rPr>
          <w:rFonts w:eastAsia="Times New Roman" w:cs="Times New Roman"/>
          <w:bCs/>
          <w:shd w:val="clear" w:color="auto" w:fill="FFFFFF"/>
        </w:rPr>
        <w:t xml:space="preserve"> και να μιλήσουμε για την άμεση δημοκρατία και για τη δυνατότητα που μπορούμε να δώσουμε στον λαό, όχι απλώς να ψηφίζει με δημοψηφίσματα για μεγάλα θέματα που τον αφορούν, αλλά να φέρουμε και την κατάργηση νόμων με συλλογή υπ</w:t>
      </w:r>
      <w:r>
        <w:rPr>
          <w:rFonts w:eastAsia="Times New Roman" w:cs="Times New Roman"/>
          <w:bCs/>
          <w:shd w:val="clear" w:color="auto" w:fill="FFFFFF"/>
        </w:rPr>
        <w:t>ογραφών από τον ελληνικό λαό και διεξαγωγή δημοψηφισμάτων.</w:t>
      </w:r>
    </w:p>
    <w:p w14:paraId="45E650EF"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Βεβαίως</w:t>
      </w:r>
      <w:r>
        <w:rPr>
          <w:rFonts w:eastAsia="Times New Roman" w:cs="Times New Roman"/>
          <w:bCs/>
          <w:shd w:val="clear" w:color="auto" w:fill="FFFFFF"/>
        </w:rPr>
        <w:t xml:space="preserve"> κανείς δεν λέει ότι δεν θα πρέπει στα εθνικά θέματα να δούμε τη διατήρηση ποσοστών τέτοιων, που από τη μια μεριά θα εξασφαλίζουν τη σταθερότητα και από την άλλη θα αποτρέπουν τη δημιουργία </w:t>
      </w:r>
      <w:r>
        <w:rPr>
          <w:rFonts w:eastAsia="Times New Roman" w:cs="Times New Roman"/>
          <w:bCs/>
          <w:shd w:val="clear" w:color="auto" w:fill="FFFFFF"/>
        </w:rPr>
        <w:t xml:space="preserve">προβλημάτων από ελεγχόμενα κέντρα και αποφάσεις που μπορούν να αφορούν τα εθνικά μας θέματα. </w:t>
      </w:r>
    </w:p>
    <w:p w14:paraId="45E650F0"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Γι’ αυτό</w:t>
      </w:r>
      <w:r>
        <w:rPr>
          <w:rFonts w:eastAsia="Times New Roman" w:cs="Times New Roman"/>
          <w:bCs/>
          <w:shd w:val="clear" w:color="auto" w:fill="FFFFFF"/>
        </w:rPr>
        <w:t>ν</w:t>
      </w:r>
      <w:r>
        <w:rPr>
          <w:rFonts w:eastAsia="Times New Roman" w:cs="Times New Roman"/>
          <w:bCs/>
          <w:shd w:val="clear" w:color="auto" w:fill="FFFFFF"/>
        </w:rPr>
        <w:t xml:space="preserve"> τον λόγο, εμείς επιμείναμε στο 3%. </w:t>
      </w:r>
      <w:r>
        <w:rPr>
          <w:rFonts w:eastAsia="Times New Roman"/>
          <w:bCs/>
          <w:shd w:val="clear" w:color="auto" w:fill="FFFFFF"/>
        </w:rPr>
        <w:t>Βεβαίως</w:t>
      </w:r>
      <w:r>
        <w:rPr>
          <w:rFonts w:eastAsia="Times New Roman" w:cs="Times New Roman"/>
          <w:bCs/>
          <w:shd w:val="clear" w:color="auto" w:fill="FFFFFF"/>
        </w:rPr>
        <w:t>, μπορεί να υπάρξουν και άλλες προτάσεις, να μιλήσουμε για ένα 2-2,5% και παράλληλα υποχρέωση να υπάρχει 1% πο</w:t>
      </w:r>
      <w:r>
        <w:rPr>
          <w:rFonts w:eastAsia="Times New Roman" w:cs="Times New Roman"/>
          <w:bCs/>
          <w:shd w:val="clear" w:color="auto" w:fill="FFFFFF"/>
        </w:rPr>
        <w:t xml:space="preserve">σοστό σε κάθε περιφέρεια της χώρας. </w:t>
      </w:r>
    </w:p>
    <w:p w14:paraId="45E650F1"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Όμως για να γίνουν αυτά, θα πρέπει να υπάρχει, κατ’ αρχ</w:t>
      </w:r>
      <w:r>
        <w:rPr>
          <w:rFonts w:eastAsia="Times New Roman" w:cs="Times New Roman"/>
          <w:bCs/>
          <w:shd w:val="clear" w:color="auto" w:fill="FFFFFF"/>
        </w:rPr>
        <w:t>άς</w:t>
      </w:r>
      <w:r>
        <w:rPr>
          <w:rFonts w:eastAsia="Times New Roman" w:cs="Times New Roman"/>
          <w:bCs/>
          <w:shd w:val="clear" w:color="auto" w:fill="FFFFFF"/>
        </w:rPr>
        <w:t>, καλή διάθεση. Θα πρέπει να κάνουμε πραγματικά δημοκρατικό διάλογο. Θα πρέπει πολλές φορές να διαφωνήσουμε και με τα κόμματά μας ο καθένας και να μιλήσουμε ως εκ</w:t>
      </w:r>
      <w:r>
        <w:rPr>
          <w:rFonts w:eastAsia="Times New Roman" w:cs="Times New Roman"/>
          <w:bCs/>
          <w:shd w:val="clear" w:color="auto" w:fill="FFFFFF"/>
        </w:rPr>
        <w:t xml:space="preserve">λεγμένοι εκπρόσωποι του ελληνικού λαού και με μια δημοκρατική </w:t>
      </w:r>
      <w:r>
        <w:rPr>
          <w:rFonts w:eastAsia="Times New Roman"/>
          <w:bCs/>
          <w:shd w:val="clear" w:color="auto" w:fill="FFFFFF"/>
        </w:rPr>
        <w:t>συζήτηση</w:t>
      </w:r>
      <w:r>
        <w:rPr>
          <w:rFonts w:eastAsia="Times New Roman" w:cs="Times New Roman"/>
          <w:bCs/>
          <w:shd w:val="clear" w:color="auto" w:fill="FFFFFF"/>
        </w:rPr>
        <w:t xml:space="preserve"> να συναποφασίσουμε. </w:t>
      </w:r>
    </w:p>
    <w:p w14:paraId="45E650F2"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Πραγματικά με στενοχωρεί ιδιαίτερα να ακούω συναδέλφους Βουλευτές να λένε στην τηλεόραση «Όποιος ψηφίσει αυτόν τον νόμο που έφερε η </w:t>
      </w:r>
      <w:r>
        <w:rPr>
          <w:rFonts w:eastAsia="Times New Roman"/>
          <w:bCs/>
          <w:shd w:val="clear" w:color="auto" w:fill="FFFFFF"/>
        </w:rPr>
        <w:t>Κυβέρνηση</w:t>
      </w:r>
      <w:r>
        <w:rPr>
          <w:rFonts w:eastAsia="Times New Roman" w:cs="Times New Roman"/>
          <w:bCs/>
          <w:shd w:val="clear" w:color="auto" w:fill="FFFFFF"/>
        </w:rPr>
        <w:t xml:space="preserve"> δεν θα έχει στον ήλιο μοίρα». Δεν πιστεύω ότι με αυτές τις λογικές μπορούμε να πείσουμε τον ελληνικό λαό ότι είμαστε αποφασισμένοι να χτίσουμε το αύριο της πατρίδας μας. </w:t>
      </w:r>
    </w:p>
    <w:p w14:paraId="45E650F3"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bCs/>
          <w:shd w:val="clear" w:color="auto" w:fill="FFFFFF"/>
        </w:rPr>
        <w:lastRenderedPageBreak/>
        <w:t>Κυρίες και κύριοι συνάδελφοι</w:t>
      </w:r>
      <w:r>
        <w:rPr>
          <w:rFonts w:eastAsia="Times New Roman" w:cs="Times New Roman"/>
          <w:bCs/>
          <w:shd w:val="clear" w:color="auto" w:fill="FFFFFF"/>
        </w:rPr>
        <w:t>, ήρθε η ώρα να ψηφίσουμε</w:t>
      </w:r>
      <w:r>
        <w:rPr>
          <w:rFonts w:eastAsia="Times New Roman" w:cs="Times New Roman"/>
          <w:bCs/>
          <w:shd w:val="clear" w:color="auto" w:fill="FFFFFF"/>
        </w:rPr>
        <w:t>,</w:t>
      </w:r>
      <w:r>
        <w:rPr>
          <w:rFonts w:eastAsia="Times New Roman" w:cs="Times New Roman"/>
          <w:bCs/>
          <w:shd w:val="clear" w:color="auto" w:fill="FFFFFF"/>
        </w:rPr>
        <w:t xml:space="preserve"> ακόμα και για να μπορέσουμε ν</w:t>
      </w:r>
      <w:r>
        <w:rPr>
          <w:rFonts w:eastAsia="Times New Roman" w:cs="Times New Roman"/>
          <w:bCs/>
          <w:shd w:val="clear" w:color="auto" w:fill="FFFFFF"/>
        </w:rPr>
        <w:t>α θεσμοθετήσουμε τη δυνατότητα στις τοπικές κοινωνίες να μπορούν να παίρνουν αποφάσεις</w:t>
      </w:r>
      <w:r>
        <w:rPr>
          <w:rFonts w:eastAsia="Times New Roman" w:cs="Times New Roman"/>
          <w:bCs/>
          <w:shd w:val="clear" w:color="auto" w:fill="FFFFFF"/>
        </w:rPr>
        <w:t>,</w:t>
      </w:r>
      <w:r>
        <w:rPr>
          <w:rFonts w:eastAsia="Times New Roman" w:cs="Times New Roman"/>
          <w:bCs/>
          <w:shd w:val="clear" w:color="auto" w:fill="FFFFFF"/>
        </w:rPr>
        <w:t xml:space="preserve"> που αφορούν ιδιαίτερα κέντρα του πληθυσμού. Τι εννοώ; Τη νησιωτική Ελλάδα. Η </w:t>
      </w:r>
      <w:proofErr w:type="spellStart"/>
      <w:r>
        <w:rPr>
          <w:rFonts w:eastAsia="Times New Roman" w:cs="Times New Roman"/>
          <w:bCs/>
          <w:shd w:val="clear" w:color="auto" w:fill="FFFFFF"/>
        </w:rPr>
        <w:t>νησιωτικότητα</w:t>
      </w:r>
      <w:proofErr w:type="spellEnd"/>
      <w:r>
        <w:rPr>
          <w:rFonts w:eastAsia="Times New Roman" w:cs="Times New Roman"/>
          <w:bCs/>
          <w:shd w:val="clear" w:color="auto" w:fill="FFFFFF"/>
        </w:rPr>
        <w:t xml:space="preserve"> προβλέπεται από το Σύνταγμα. </w:t>
      </w:r>
    </w:p>
    <w:p w14:paraId="45E650F4"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ίδιο πρέπει να κάνουμε με ομάδες πολιτών που</w:t>
      </w:r>
      <w:r>
        <w:rPr>
          <w:rFonts w:eastAsia="Times New Roman" w:cs="Times New Roman"/>
          <w:bCs/>
          <w:shd w:val="clear" w:color="auto" w:fill="FFFFFF"/>
        </w:rPr>
        <w:t xml:space="preserve"> έχουν κοινά συμφέροντα. Να δώσουμε τη δυνατότητα, δηλαδή, αντί να φέρουμε ένα νομοσχέδιο και να κατατίθενται πενήντα </w:t>
      </w:r>
      <w:r>
        <w:rPr>
          <w:rFonts w:eastAsia="Times New Roman"/>
          <w:bCs/>
          <w:shd w:val="clear" w:color="auto" w:fill="FFFFFF"/>
        </w:rPr>
        <w:t>τροπολογίες</w:t>
      </w:r>
      <w:r>
        <w:rPr>
          <w:rFonts w:eastAsia="Times New Roman" w:cs="Times New Roman"/>
          <w:bCs/>
          <w:shd w:val="clear" w:color="auto" w:fill="FFFFFF"/>
        </w:rPr>
        <w:t xml:space="preserve"> από συναδέλφους Βουλευτές, να καθιερώσουμε μέσα στη </w:t>
      </w:r>
      <w:r>
        <w:rPr>
          <w:rFonts w:eastAsia="Times New Roman"/>
          <w:bCs/>
          <w:shd w:val="clear" w:color="auto" w:fill="FFFFFF"/>
        </w:rPr>
        <w:t>Βουλή</w:t>
      </w:r>
      <w:r>
        <w:rPr>
          <w:rFonts w:eastAsia="Times New Roman" w:cs="Times New Roman"/>
          <w:bCs/>
          <w:shd w:val="clear" w:color="auto" w:fill="FFFFFF"/>
        </w:rPr>
        <w:t xml:space="preserve"> μία μέρα, όπου θα συζητούνται προτάσεις πολιτών για αλλαγές στη νομο</w:t>
      </w:r>
      <w:r>
        <w:rPr>
          <w:rFonts w:eastAsia="Times New Roman" w:cs="Times New Roman"/>
          <w:bCs/>
          <w:shd w:val="clear" w:color="auto" w:fill="FFFFFF"/>
        </w:rPr>
        <w:t xml:space="preserve">θεσία και να μπορεί ο Βουλευτής από μόνος του και χωρίς να φέρνει την τροπολογία στον Υπουργό, να καταθέτει μια τροπολογία και να τη συζητάμε στο </w:t>
      </w:r>
      <w:r>
        <w:rPr>
          <w:rFonts w:eastAsia="Times New Roman"/>
          <w:bCs/>
          <w:shd w:val="clear" w:color="auto" w:fill="FFFFFF"/>
        </w:rPr>
        <w:t>Κοινοβούλιο</w:t>
      </w:r>
      <w:r>
        <w:rPr>
          <w:rFonts w:eastAsia="Times New Roman" w:cs="Times New Roman"/>
          <w:bCs/>
          <w:shd w:val="clear" w:color="auto" w:fill="FFFFFF"/>
        </w:rPr>
        <w:t xml:space="preserve"> και να ψηφίζουμε </w:t>
      </w:r>
      <w:r>
        <w:rPr>
          <w:rFonts w:eastAsia="Times New Roman" w:cs="Times New Roman"/>
          <w:bCs/>
          <w:shd w:val="clear" w:color="auto" w:fill="FFFFFF"/>
        </w:rPr>
        <w:t>κ</w:t>
      </w:r>
      <w:r>
        <w:rPr>
          <w:rFonts w:eastAsia="Times New Roman" w:cs="Times New Roman"/>
          <w:bCs/>
          <w:shd w:val="clear" w:color="auto" w:fill="FFFFFF"/>
        </w:rPr>
        <w:t xml:space="preserve">ι αυτό δεν γίνεται με τρία λεπτά ομιλία. </w:t>
      </w:r>
    </w:p>
    <w:p w14:paraId="45E650F5"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νομίζω ό</w:t>
      </w:r>
      <w:r>
        <w:rPr>
          <w:rFonts w:eastAsia="Times New Roman" w:cs="Times New Roman"/>
          <w:bCs/>
          <w:shd w:val="clear" w:color="auto" w:fill="FFFFFF"/>
        </w:rPr>
        <w:t>τι αυτό που περιμένουν οι Έλληνες και οι Ελληνίδες</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ότι σε αυτή την καινούργια μέρα που ξεκινάει για την πατρίδα </w:t>
      </w:r>
      <w:r>
        <w:rPr>
          <w:rFonts w:eastAsia="Times New Roman" w:cs="Times New Roman"/>
          <w:bCs/>
          <w:shd w:val="clear" w:color="auto" w:fill="FFFFFF"/>
        </w:rPr>
        <w:t>μας,</w:t>
      </w:r>
      <w:r>
        <w:rPr>
          <w:rFonts w:eastAsia="Times New Roman" w:cs="Times New Roman"/>
          <w:bCs/>
          <w:shd w:val="clear" w:color="auto" w:fill="FFFFFF"/>
        </w:rPr>
        <w:t xml:space="preserve"> ο πολιτικός κόσμος να αναλάβει τις ελπίδες </w:t>
      </w:r>
      <w:r>
        <w:rPr>
          <w:rFonts w:eastAsia="Times New Roman" w:cs="Times New Roman"/>
          <w:bCs/>
          <w:shd w:val="clear" w:color="auto" w:fill="FFFFFF"/>
        </w:rPr>
        <w:lastRenderedPageBreak/>
        <w:t>του. Πιστεύω ότι ο καθένας και η καθεμιά εδώ</w:t>
      </w:r>
      <w:r>
        <w:rPr>
          <w:rFonts w:eastAsia="Times New Roman" w:cs="Times New Roman"/>
          <w:bCs/>
          <w:shd w:val="clear" w:color="auto" w:fill="FFFFFF"/>
        </w:rPr>
        <w:t>,</w:t>
      </w:r>
      <w:r>
        <w:rPr>
          <w:rFonts w:eastAsia="Times New Roman" w:cs="Times New Roman"/>
          <w:bCs/>
          <w:shd w:val="clear" w:color="auto" w:fill="FFFFFF"/>
        </w:rPr>
        <w:t xml:space="preserve"> αυτό που θέλει μέσα στη Βουλή των Ελλήνων</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να </w:t>
      </w:r>
      <w:r>
        <w:rPr>
          <w:rFonts w:eastAsia="Times New Roman"/>
          <w:bCs/>
          <w:shd w:val="clear" w:color="auto" w:fill="FFFFFF"/>
        </w:rPr>
        <w:t>είναι</w:t>
      </w:r>
      <w:r>
        <w:rPr>
          <w:rFonts w:eastAsia="Times New Roman" w:cs="Times New Roman"/>
          <w:bCs/>
          <w:shd w:val="clear" w:color="auto" w:fill="FFFFFF"/>
        </w:rPr>
        <w:t xml:space="preserve"> αξιόπιστος απέναντι σε εκείνους που εκπροσωπεί. </w:t>
      </w:r>
    </w:p>
    <w:p w14:paraId="45E650F6"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θα γυρίσω να δω συμμαχίες που διαμορφώνονται και οι οποίες </w:t>
      </w:r>
      <w:r>
        <w:rPr>
          <w:rFonts w:eastAsia="Times New Roman"/>
          <w:bCs/>
          <w:shd w:val="clear" w:color="auto" w:fill="FFFFFF"/>
        </w:rPr>
        <w:t>είναι</w:t>
      </w:r>
      <w:r>
        <w:rPr>
          <w:rFonts w:eastAsia="Times New Roman" w:cs="Times New Roman"/>
          <w:bCs/>
          <w:shd w:val="clear" w:color="auto" w:fill="FFFFFF"/>
        </w:rPr>
        <w:t xml:space="preserve"> ιδιαίτερα λυπηρές. Δεν </w:t>
      </w:r>
      <w:r>
        <w:rPr>
          <w:rFonts w:eastAsia="Times New Roman"/>
          <w:bCs/>
          <w:shd w:val="clear" w:color="auto" w:fill="FFFFFF"/>
        </w:rPr>
        <w:t>είναι</w:t>
      </w:r>
      <w:r>
        <w:rPr>
          <w:rFonts w:eastAsia="Times New Roman" w:cs="Times New Roman"/>
          <w:bCs/>
          <w:shd w:val="clear" w:color="auto" w:fill="FFFFFF"/>
        </w:rPr>
        <w:t xml:space="preserve"> τυχαίο ότι βλέπουμε από τη μια μεριά να υπάρχουν ειλικρινείς συνεργασίες και από την άλλη μεριά να υπάρχουν συμφωνίες, όπως ζήσαμε στην προηγούμενη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που, προκειμένου να συνεργαστούν δύο διαφορετικά κόμματα, η προϋπόθεση ήταν να σβήσουν οι ποινικ</w:t>
      </w:r>
      <w:r>
        <w:rPr>
          <w:rFonts w:eastAsia="Times New Roman" w:cs="Times New Roman"/>
          <w:bCs/>
          <w:shd w:val="clear" w:color="auto" w:fill="FFFFFF"/>
        </w:rPr>
        <w:t xml:space="preserve">ές υποθέσεις του ενός ή του άλλου. </w:t>
      </w:r>
    </w:p>
    <w:p w14:paraId="45E650F7" w14:textId="77777777" w:rsidR="006278D4" w:rsidRDefault="006E6FC2">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Στα θέματα της χρηματοδότησης των κομμάτων, φωνάζουμε όλοι για το τι πρέπει να γίνει από εδώ και πέρα. Θα διαγράψουμε τι έγινε; </w:t>
      </w:r>
    </w:p>
    <w:p w14:paraId="45E650F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Δεν πρέπει να γίνει σε βάθος η έρευνα και να δούμε πού πήγαν όλα αυτά τα χρήματα; Μαύρα ταμ</w:t>
      </w:r>
      <w:r>
        <w:rPr>
          <w:rFonts w:eastAsia="Times New Roman" w:cs="Times New Roman"/>
          <w:szCs w:val="24"/>
        </w:rPr>
        <w:t xml:space="preserve">εία των 50 εκατομμυρίων, δάνειο των 200 εκατομμυρίων, σακούλες του </w:t>
      </w:r>
      <w:proofErr w:type="spellStart"/>
      <w:r>
        <w:rPr>
          <w:rFonts w:eastAsia="Times New Roman" w:cs="Times New Roman"/>
          <w:szCs w:val="24"/>
        </w:rPr>
        <w:t>Χριστοφοράκου</w:t>
      </w:r>
      <w:proofErr w:type="spellEnd"/>
      <w:r>
        <w:rPr>
          <w:rFonts w:eastAsia="Times New Roman" w:cs="Times New Roman"/>
          <w:szCs w:val="24"/>
        </w:rPr>
        <w:t xml:space="preserve">, που βρίσκεται υπό ασυλία εκεί που βρίσκεται, και κανείς μα κανείς να μη θέλει να θίξει το παρελθόν. </w:t>
      </w:r>
    </w:p>
    <w:p w14:paraId="45E650F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Θέλω να σας διαβεβαιώσω</w:t>
      </w:r>
      <w:r>
        <w:rPr>
          <w:rFonts w:eastAsia="Times New Roman" w:cs="Times New Roman"/>
          <w:szCs w:val="24"/>
        </w:rPr>
        <w:t>,</w:t>
      </w:r>
      <w:r>
        <w:rPr>
          <w:rFonts w:eastAsia="Times New Roman" w:cs="Times New Roman"/>
          <w:szCs w:val="24"/>
        </w:rPr>
        <w:t xml:space="preserve"> ότι όσον αφορά τους Ανεξάρτητους Έλληνες, εμείς </w:t>
      </w:r>
      <w:r>
        <w:rPr>
          <w:rFonts w:eastAsia="Times New Roman" w:cs="Times New Roman"/>
          <w:szCs w:val="24"/>
        </w:rPr>
        <w:t>είμαστε έτοιμοι και θα συμβά</w:t>
      </w:r>
      <w:r>
        <w:rPr>
          <w:rFonts w:eastAsia="Times New Roman" w:cs="Times New Roman"/>
          <w:szCs w:val="24"/>
        </w:rPr>
        <w:t>λ</w:t>
      </w:r>
      <w:r>
        <w:rPr>
          <w:rFonts w:eastAsia="Times New Roman" w:cs="Times New Roman"/>
          <w:szCs w:val="24"/>
        </w:rPr>
        <w:t xml:space="preserve">λουμε στη συζήτηση αυτή, χωρίς να θέτω στους Βουλευτές μου την κομματική πειθαρχία. </w:t>
      </w:r>
    </w:p>
    <w:p w14:paraId="45E650F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Καλώ όλους σας σήμερα, να κάνουμε το πρώτο βήμα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ψηφίσουμε τα δύο αυτά άρθρα, τα οποία θα δώσουν τη δυνατότητα στους Βουλευτές να απελευθερ</w:t>
      </w:r>
      <w:r>
        <w:rPr>
          <w:rFonts w:eastAsia="Times New Roman" w:cs="Times New Roman"/>
          <w:szCs w:val="24"/>
        </w:rPr>
        <w:t>ωθούν από τη μέγγενη της πειθαρχίας της κομματικής. Σας καλώ να ψηφίσουμε την απλή αναλογική και να δείξουμε εμπιστοσύνη στα νέα παιδιά. Από εδώ και πέρα, να συνεχίσουμε τη συζήτηση για όλα αυτά που αφορούν την αλλαγή του εκλογικού νόμου και να ξεκινήσουμε</w:t>
      </w:r>
      <w:r>
        <w:rPr>
          <w:rFonts w:eastAsia="Times New Roman" w:cs="Times New Roman"/>
          <w:szCs w:val="24"/>
        </w:rPr>
        <w:t xml:space="preserve">, τώρα πλέον που έχουμε την εμπιστοσύνη των συμμάχων μας, των φίλων χωρών. </w:t>
      </w:r>
    </w:p>
    <w:p w14:paraId="45E650F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Είμαστε η μόνη χώρα</w:t>
      </w:r>
      <w:r>
        <w:rPr>
          <w:rFonts w:eastAsia="Times New Roman" w:cs="Times New Roman"/>
          <w:szCs w:val="24"/>
        </w:rPr>
        <w:t>,</w:t>
      </w:r>
      <w:r>
        <w:rPr>
          <w:rFonts w:eastAsia="Times New Roman" w:cs="Times New Roman"/>
          <w:szCs w:val="24"/>
        </w:rPr>
        <w:t xml:space="preserve"> που μπορούμε να συνομιλούμε με όλους. Είμαστε η μόνη χώρα</w:t>
      </w:r>
      <w:r>
        <w:rPr>
          <w:rFonts w:eastAsia="Times New Roman" w:cs="Times New Roman"/>
          <w:szCs w:val="24"/>
        </w:rPr>
        <w:t>,</w:t>
      </w:r>
      <w:r>
        <w:rPr>
          <w:rFonts w:eastAsia="Times New Roman" w:cs="Times New Roman"/>
          <w:szCs w:val="24"/>
        </w:rPr>
        <w:t xml:space="preserve"> που μπορούμε και συνομιλούμε και με τις αραβικές χώρες και με το Ισραήλ. Είμαστε η μόνη χώρα</w:t>
      </w:r>
      <w:r>
        <w:rPr>
          <w:rFonts w:eastAsia="Times New Roman" w:cs="Times New Roman"/>
          <w:szCs w:val="24"/>
        </w:rPr>
        <w:t>,</w:t>
      </w:r>
      <w:r>
        <w:rPr>
          <w:rFonts w:eastAsia="Times New Roman" w:cs="Times New Roman"/>
          <w:szCs w:val="24"/>
        </w:rPr>
        <w:t xml:space="preserve"> που συ</w:t>
      </w:r>
      <w:r>
        <w:rPr>
          <w:rFonts w:eastAsia="Times New Roman" w:cs="Times New Roman"/>
          <w:szCs w:val="24"/>
        </w:rPr>
        <w:t>νομιλούμε με το ΝΑΤΟ και τη Ρωσία. Είμαστε η μόνη χώρα</w:t>
      </w:r>
      <w:r>
        <w:rPr>
          <w:rFonts w:eastAsia="Times New Roman" w:cs="Times New Roman"/>
          <w:szCs w:val="24"/>
        </w:rPr>
        <w:t>,</w:t>
      </w:r>
      <w:r>
        <w:rPr>
          <w:rFonts w:eastAsia="Times New Roman" w:cs="Times New Roman"/>
          <w:szCs w:val="24"/>
        </w:rPr>
        <w:t xml:space="preserve"> που συζητάμε με την Ευρωπαϊκή Ένωση αλλά και τις χώρες της Μέσης Ανατολής, της Ανατολής και της Αφρικής. Μπορούμε να παίξουμε τον ρόλο ο </w:t>
      </w:r>
      <w:r>
        <w:rPr>
          <w:rFonts w:eastAsia="Times New Roman" w:cs="Times New Roman"/>
          <w:szCs w:val="24"/>
        </w:rPr>
        <w:lastRenderedPageBreak/>
        <w:t>οποίος ταιριάζει στην Ελλάδα</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είναι ο ρυθμιστής σε μια ευαίσ</w:t>
      </w:r>
      <w:r>
        <w:rPr>
          <w:rFonts w:eastAsia="Times New Roman" w:cs="Times New Roman"/>
          <w:szCs w:val="24"/>
        </w:rPr>
        <w:t xml:space="preserve">θητη περίοδο και να παίξει τον γεωπολιτικό της ρόλο, αλλά και παράλληλα, στην εσωτερική της δημοκρατία να βάλει όλες εκείνες τις προϋποθέσεις, που θα πάρει πίσω την αξιοπιστία του λαού. Διότι ποτέ μην ξεχνάτε ότι είμαστε η χώρα που γέννησε τη </w:t>
      </w:r>
      <w:r>
        <w:rPr>
          <w:rFonts w:eastAsia="Times New Roman" w:cs="Times New Roman"/>
          <w:szCs w:val="24"/>
        </w:rPr>
        <w:t>δ</w:t>
      </w:r>
      <w:r>
        <w:rPr>
          <w:rFonts w:eastAsia="Times New Roman" w:cs="Times New Roman"/>
          <w:szCs w:val="24"/>
        </w:rPr>
        <w:t xml:space="preserve">ημοκρατία. </w:t>
      </w:r>
    </w:p>
    <w:p w14:paraId="45E650FC"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των ΑΝΕΛ και του ΣΥΡΙΖΑ)</w:t>
      </w:r>
    </w:p>
    <w:p w14:paraId="45E650FD"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κύριε Πρόεδρε. </w:t>
      </w:r>
    </w:p>
    <w:p w14:paraId="45E650F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δώσω τον λόγο στον κ. Θεοδωράκη, θα ήθελα να σας κάνω κάποιες ανακοινώσεις. </w:t>
      </w:r>
    </w:p>
    <w:p w14:paraId="45E650F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Οι Υπουργοί Οικονομίας, Α</w:t>
      </w:r>
      <w:r>
        <w:rPr>
          <w:rFonts w:eastAsia="Times New Roman" w:cs="Times New Roman"/>
          <w:szCs w:val="24"/>
        </w:rPr>
        <w:t xml:space="preserve">νάπτυξης και Τουρισμού, Δικαιοσύνης, Διαφάνειας και Ανθρωπίνων Δικαιωμάτων, Οικονομικών και Υποδομών, Μεταφορών και Δικτύων κατέθεσαν στις 27 Ιουλίου 2016 σχέδιο νόμου: «Ανάθεση και εκτέλεση συμβάσεων παραχώρησης-Εναρμόνιση με την Οδηγία 2014/23ΕΕ του </w:t>
      </w:r>
      <w:r>
        <w:rPr>
          <w:rFonts w:eastAsia="Times New Roman" w:cs="Times New Roman"/>
          <w:szCs w:val="24"/>
        </w:rPr>
        <w:lastRenderedPageBreak/>
        <w:t>Ευρω</w:t>
      </w:r>
      <w:r>
        <w:rPr>
          <w:rFonts w:eastAsia="Times New Roman" w:cs="Times New Roman"/>
          <w:szCs w:val="24"/>
        </w:rPr>
        <w:t>παϊκού Κοινοβουλίου και του Συμβουλίου της 26</w:t>
      </w:r>
      <w:r>
        <w:rPr>
          <w:rFonts w:eastAsia="Times New Roman" w:cs="Times New Roman"/>
          <w:szCs w:val="24"/>
          <w:vertAlign w:val="superscript"/>
        </w:rPr>
        <w:t>ης</w:t>
      </w:r>
      <w:r>
        <w:rPr>
          <w:rFonts w:eastAsia="Times New Roman" w:cs="Times New Roman"/>
          <w:szCs w:val="24"/>
        </w:rPr>
        <w:t xml:space="preserve"> Φεβρουαρίου 2014, σχετικά με την ανάθεση συμβάσεων παραχώρησης (ΕΕ </w:t>
      </w:r>
      <w:r>
        <w:rPr>
          <w:rFonts w:eastAsia="Times New Roman" w:cs="Times New Roman"/>
          <w:szCs w:val="24"/>
          <w:lang w:val="en-US"/>
        </w:rPr>
        <w:t>L</w:t>
      </w:r>
      <w:r>
        <w:rPr>
          <w:rFonts w:eastAsia="Times New Roman" w:cs="Times New Roman"/>
          <w:szCs w:val="24"/>
        </w:rPr>
        <w:t xml:space="preserve"> 94/1/28.3.2014) και άλλες διατάξεις». </w:t>
      </w:r>
    </w:p>
    <w:p w14:paraId="45E6510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Επίσης, οι Υπουργοί Οικονομίας, Ανάπτυξης και Τουρισμού, Εσωτερικών και Διοικητικής Ανασυγκρότησης, Εθνικής Άμυνας, Παιδείας, Έρευνας και Θρησκευμάτων, Εξωτερικών, Δικαιοσύνης, Διαφάνειας και Ανθρωπίνων Δικαιωμάτων, Εργασίας, Κοινωνικής Ασφάλισης και Κοινω</w:t>
      </w:r>
      <w:r>
        <w:rPr>
          <w:rFonts w:eastAsia="Times New Roman" w:cs="Times New Roman"/>
          <w:szCs w:val="24"/>
        </w:rPr>
        <w:t>νικής Αλληλεγγύης, Υγείας, Πολιτισμού και Αθλητισμού, Οικονομικών, Περιβάλλοντος και Ενέργειας, Υποδομών, Μεταφορών και Δικτύων, Ναυτιλίας και Νησιωτικής Πολιτικής και Επικρατείας κατέθεσαν στις 21 Ιουλίου 2016 σχέδιο νόμου: «Δημόσιες συμβάσεις έργων, προμ</w:t>
      </w:r>
      <w:r>
        <w:rPr>
          <w:rFonts w:eastAsia="Times New Roman" w:cs="Times New Roman"/>
          <w:szCs w:val="24"/>
        </w:rPr>
        <w:t xml:space="preserve">ηθειών και υπηρεσιών (προσαρμογή στις Οδηγίες 2014/24ΕΕ και 2014/25/ΕΕ». </w:t>
      </w:r>
    </w:p>
    <w:p w14:paraId="45E6510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Τα ως άνω σχέδια νόμου έχουν χαρακτηρισθεί από την Κυβέρνηση ως επείγοντα και παραπέμπονται στην αρμόδια Διαρκή Επιτροπή. </w:t>
      </w:r>
    </w:p>
    <w:p w14:paraId="45E6510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Τον λόγο έχει ο κ. Θεοδωράκης, Πρόεδρος της Κοινοβουλευτική</w:t>
      </w:r>
      <w:r>
        <w:rPr>
          <w:rFonts w:eastAsia="Times New Roman" w:cs="Times New Roman"/>
          <w:szCs w:val="24"/>
        </w:rPr>
        <w:t xml:space="preserve">ς Ομάδας του Ποταμιού. </w:t>
      </w:r>
    </w:p>
    <w:p w14:paraId="45E6510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ΣΤΑΥΡΟΣ ΘΕΟΔΩΡΑΚΗΣ (Πρόεδρος του κόμματος Το Ποτάμι): </w:t>
      </w:r>
      <w:r>
        <w:rPr>
          <w:rFonts w:eastAsia="Times New Roman" w:cs="Times New Roman"/>
          <w:szCs w:val="24"/>
        </w:rPr>
        <w:t xml:space="preserve">Ευχαριστώ, κύριε Πρόεδρε. </w:t>
      </w:r>
    </w:p>
    <w:p w14:paraId="45E6510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βράδυ της Τετάρτης, σχεδόν μεσάνυχτα πήραμε ένα μήνυμα. Αποστολέας ήταν ο ΣΥΡΙΖΑ. Ο τίτλος ήταν αμήχανος</w:t>
      </w:r>
      <w:r>
        <w:rPr>
          <w:rFonts w:eastAsia="Times New Roman" w:cs="Times New Roman"/>
          <w:szCs w:val="24"/>
        </w:rPr>
        <w:t>:</w:t>
      </w:r>
      <w:r>
        <w:rPr>
          <w:rFonts w:eastAsia="Times New Roman" w:cs="Times New Roman"/>
          <w:szCs w:val="24"/>
        </w:rPr>
        <w:t xml:space="preserve"> «Σημείωμα</w:t>
      </w:r>
      <w:r>
        <w:rPr>
          <w:rFonts w:eastAsia="Times New Roman" w:cs="Times New Roman"/>
          <w:szCs w:val="24"/>
        </w:rPr>
        <w:t>.</w:t>
      </w:r>
      <w:r>
        <w:rPr>
          <w:rFonts w:eastAsia="Times New Roman" w:cs="Times New Roman"/>
          <w:szCs w:val="24"/>
        </w:rPr>
        <w:t xml:space="preserve"> Ε</w:t>
      </w:r>
      <w:r>
        <w:rPr>
          <w:rFonts w:eastAsia="Times New Roman" w:cs="Times New Roman"/>
          <w:szCs w:val="24"/>
        </w:rPr>
        <w:t xml:space="preserve">κλογικός </w:t>
      </w:r>
      <w:r>
        <w:rPr>
          <w:rFonts w:eastAsia="Times New Roman" w:cs="Times New Roman"/>
          <w:szCs w:val="24"/>
        </w:rPr>
        <w:t>ν</w:t>
      </w:r>
      <w:r>
        <w:rPr>
          <w:rFonts w:eastAsia="Times New Roman" w:cs="Times New Roman"/>
          <w:szCs w:val="24"/>
        </w:rPr>
        <w:t xml:space="preserve">όμος» το περιεχόμενο όμως είχε πραγματικά ενδιαφέρον. </w:t>
      </w:r>
    </w:p>
    <w:p w14:paraId="45E6510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Ήταν ένα κάλεσμα να ανατρέψουμε το παλιό σύστημα, για να μπορέσει κάποια στιγμή η χώρα μέσα από προγραμματικές συμφωνίες να πάει σε κυβερνήσεις προοδευτικής συνεργασίας.</w:t>
      </w:r>
    </w:p>
    <w:p w14:paraId="45E6510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Μάλιστα, ο συντάκτης </w:t>
      </w:r>
      <w:r>
        <w:rPr>
          <w:rFonts w:eastAsia="Times New Roman" w:cs="Times New Roman"/>
          <w:szCs w:val="24"/>
        </w:rPr>
        <w:t xml:space="preserve">του σημειώματος μας έδινε μια διορία είκοσι τέσσερις ώρες να το σκεφτούμε και να απαντήσουμε. Η προθεσμία εκπνέει σε λίγο και θα πρέπει να μου δώσετε μια απάντηση. </w:t>
      </w:r>
    </w:p>
    <w:p w14:paraId="45E6510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Θα μου επιτρέψετε, όμως, πριν δώσω την τελική απάντηση, να κάνω μερικές επισημάνσεις: Είναι</w:t>
      </w:r>
      <w:r>
        <w:rPr>
          <w:rFonts w:eastAsia="Times New Roman" w:cs="Times New Roman"/>
          <w:szCs w:val="24"/>
        </w:rPr>
        <w:t xml:space="preserve"> παράξενο πώς ένα αριστερό, κατά δήλωσή του, κόμμα, που από την πρώτη ημέρα κυβερνά σε συνεργασία με ένα ακραίο συντηρητικό κόμμα, ανακάλυψε ξαφνικά, δεκαοκτώ μήνες μετά, την αξία των προοδευτικών κυβερνήσεων. </w:t>
      </w:r>
    </w:p>
    <w:p w14:paraId="45E6510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Όμως, πιο παράξενο είναι το περιεχόμενο που δ</w:t>
      </w:r>
      <w:r>
        <w:rPr>
          <w:rFonts w:eastAsia="Times New Roman" w:cs="Times New Roman"/>
          <w:szCs w:val="24"/>
        </w:rPr>
        <w:t xml:space="preserve">ίνει όλους αυτούς τους μήνες ο ΣΥΡΙΖΑ στη λέξη «προοδευτικό». </w:t>
      </w:r>
    </w:p>
    <w:p w14:paraId="45E6510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Είναι «προοδευτικό», για να ξεκινήσω από τα πολύ επίκαιρα, να επιτρέπουμε σε </w:t>
      </w:r>
      <w:proofErr w:type="spellStart"/>
      <w:r>
        <w:rPr>
          <w:rFonts w:eastAsia="Times New Roman" w:cs="Times New Roman"/>
          <w:szCs w:val="24"/>
        </w:rPr>
        <w:t>χουλιγκάνους</w:t>
      </w:r>
      <w:proofErr w:type="spellEnd"/>
      <w:r>
        <w:rPr>
          <w:rFonts w:eastAsia="Times New Roman" w:cs="Times New Roman"/>
          <w:szCs w:val="24"/>
        </w:rPr>
        <w:t xml:space="preserve"> -εισαγωγής μάλιστα- να λεηλατούν τη δημόσια περιουσία, δηλαδή το Δημαρχείο Θεσσαλονίκης;</w:t>
      </w:r>
    </w:p>
    <w:p w14:paraId="45E6510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Είναι «προοδευ</w:t>
      </w:r>
      <w:r>
        <w:rPr>
          <w:rFonts w:eastAsia="Times New Roman" w:cs="Times New Roman"/>
          <w:szCs w:val="24"/>
        </w:rPr>
        <w:t xml:space="preserve">τικό», συνεχίζοντας με τα επίκαιρα εν τη ευρεία </w:t>
      </w:r>
      <w:proofErr w:type="spellStart"/>
      <w:r>
        <w:rPr>
          <w:rFonts w:eastAsia="Times New Roman" w:cs="Times New Roman"/>
          <w:szCs w:val="24"/>
        </w:rPr>
        <w:t>εννοία</w:t>
      </w:r>
      <w:proofErr w:type="spellEnd"/>
      <w:r>
        <w:rPr>
          <w:rFonts w:eastAsia="Times New Roman" w:cs="Times New Roman"/>
          <w:szCs w:val="24"/>
        </w:rPr>
        <w:t xml:space="preserve">, να βάζουμε επιθεωρητή στα σχολεία της Θράκης έναν εθνικιστή πολιτευτή; </w:t>
      </w:r>
    </w:p>
    <w:p w14:paraId="45E6510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Είναι «προοδευτικό», για να πάμε στα μεγαλύτερα, να γονατίζεις με φόρους τους νέους επιστήμονες;</w:t>
      </w:r>
    </w:p>
    <w:p w14:paraId="45E6510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Είναι «προοδευτικό» το χάος στα</w:t>
      </w:r>
      <w:r>
        <w:rPr>
          <w:rFonts w:eastAsia="Times New Roman" w:cs="Times New Roman"/>
          <w:szCs w:val="24"/>
        </w:rPr>
        <w:t xml:space="preserve"> νοσοκομεία, η απουσία φαρμάκων, τα ράντζα;</w:t>
      </w:r>
    </w:p>
    <w:p w14:paraId="45E6510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Είναι «προοδευτικό» να επιτρέπεις να φέρνουν στο Πεντάγωνο εικόνες για λαϊκό προσκύνημα, για να εκμεταλλευτείς το θρησκευτικό συναίσθημα των Ελλήνων;</w:t>
      </w:r>
    </w:p>
    <w:p w14:paraId="45E6510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Και τέλος, είναι «προοδευτικό» να κόβεις κορδέλες στη Σαντορίν</w:t>
      </w:r>
      <w:r>
        <w:rPr>
          <w:rFonts w:eastAsia="Times New Roman" w:cs="Times New Roman"/>
          <w:szCs w:val="24"/>
        </w:rPr>
        <w:t xml:space="preserve">η, όπως πριν από σαράντα-πενήντα χρόνια και να αναγκάζεσαι μετά από μερικές ημέρες να λες στους αρρώστους «πηγαίνετε σε άλλο νοσοκομείο, γιατί δεν υπάρχουν γιατροί»; Ποιον </w:t>
      </w:r>
      <w:proofErr w:type="spellStart"/>
      <w:r>
        <w:rPr>
          <w:rFonts w:eastAsia="Times New Roman" w:cs="Times New Roman"/>
          <w:szCs w:val="24"/>
        </w:rPr>
        <w:t>κοροϊδεύτε</w:t>
      </w:r>
      <w:proofErr w:type="spellEnd"/>
      <w:r>
        <w:rPr>
          <w:rFonts w:eastAsia="Times New Roman" w:cs="Times New Roman"/>
          <w:szCs w:val="24"/>
        </w:rPr>
        <w:t>, λοιπόν;</w:t>
      </w:r>
    </w:p>
    <w:p w14:paraId="45E6510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Αυτό είναι ψέμα. </w:t>
      </w:r>
    </w:p>
    <w:p w14:paraId="45E65110"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 διαμαρτυρίες από</w:t>
      </w:r>
      <w:r>
        <w:rPr>
          <w:rFonts w:eastAsia="Times New Roman" w:cs="Times New Roman"/>
          <w:szCs w:val="24"/>
        </w:rPr>
        <w:t xml:space="preserve"> την πτέρυγα του ΣΥΡΙΖΑ)</w:t>
      </w:r>
    </w:p>
    <w:p w14:paraId="45E6511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ησυχία!</w:t>
      </w:r>
    </w:p>
    <w:p w14:paraId="45E6511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ΣΤΑΥΡΟΣ ΘΕΟΔΩΡΑΚΗΣ (Πρόεδρος του κόμματος Το Ποτάμι):</w:t>
      </w:r>
      <w:r>
        <w:rPr>
          <w:rFonts w:eastAsia="Times New Roman" w:cs="Times New Roman"/>
          <w:szCs w:val="24"/>
        </w:rPr>
        <w:t xml:space="preserve"> Αν νευριάζετε από τώρα, κύριοι συνάδελφοι, έχετε να ακούσετε πολλά!</w:t>
      </w:r>
    </w:p>
    <w:p w14:paraId="45E6511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Δεν υπάρχει τέτοιο θέμα ασθενούς. </w:t>
      </w:r>
    </w:p>
    <w:p w14:paraId="45E6511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ΣΤΑΥΡΟΣ </w:t>
      </w:r>
      <w:r>
        <w:rPr>
          <w:rFonts w:eastAsia="Times New Roman" w:cs="Times New Roman"/>
          <w:b/>
          <w:szCs w:val="24"/>
        </w:rPr>
        <w:t>ΘΕΟΔΩΡΑΚΗΣ (Πρόεδρος του κόμματος Το Ποτάμι):</w:t>
      </w:r>
      <w:r>
        <w:rPr>
          <w:rFonts w:eastAsia="Times New Roman" w:cs="Times New Roman"/>
          <w:szCs w:val="24"/>
        </w:rPr>
        <w:t xml:space="preserve"> Να πάμε στο σημερινό θέμα: Είναι προοδευτικό, κύριοι συνάδελφοι, να αποκλείεις από την εκλογική διαδικασία αυτούς που έφυγαν </w:t>
      </w:r>
      <w:r>
        <w:rPr>
          <w:rFonts w:eastAsia="Times New Roman" w:cs="Times New Roman"/>
          <w:szCs w:val="24"/>
        </w:rPr>
        <w:lastRenderedPageBreak/>
        <w:t>στο εξωτερικό λόγω της κρίσης; Παιδιά  που σπούδασαν εδώ, επιστήμονες, πολίτες που εί</w:t>
      </w:r>
      <w:r>
        <w:rPr>
          <w:rFonts w:eastAsia="Times New Roman" w:cs="Times New Roman"/>
          <w:szCs w:val="24"/>
        </w:rPr>
        <w:t>ναι εγγεγραμμένοι στους εκλογικούς καταλόγους να τους λέμε τώρα «δεν θα ψηφίσετε στις εθνικές εκλογές»;</w:t>
      </w:r>
    </w:p>
    <w:p w14:paraId="45E6511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Δεν ψηφίζουν;</w:t>
      </w:r>
    </w:p>
    <w:p w14:paraId="45E65116"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Το Ποτάμι): </w:t>
      </w:r>
      <w:r>
        <w:rPr>
          <w:rFonts w:eastAsia="Times New Roman" w:cs="Times New Roman"/>
          <w:szCs w:val="24"/>
        </w:rPr>
        <w:t xml:space="preserve">Είναι προοδευτικό αυτό; Και γιατί στις </w:t>
      </w:r>
      <w:r>
        <w:rPr>
          <w:rFonts w:eastAsia="Times New Roman" w:cs="Times New Roman"/>
          <w:szCs w:val="24"/>
        </w:rPr>
        <w:t xml:space="preserve">ευρωεκλογές </w:t>
      </w:r>
      <w:r>
        <w:rPr>
          <w:rFonts w:eastAsia="Times New Roman" w:cs="Times New Roman"/>
          <w:szCs w:val="24"/>
        </w:rPr>
        <w:t>τους αφήνουμε να</w:t>
      </w:r>
      <w:r>
        <w:rPr>
          <w:rFonts w:eastAsia="Times New Roman" w:cs="Times New Roman"/>
          <w:szCs w:val="24"/>
        </w:rPr>
        <w:t xml:space="preserve"> ψηφίζουν;</w:t>
      </w:r>
    </w:p>
    <w:p w14:paraId="45E65117"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5E65118"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μη μιλάτε από κάτω! Κάνει ρητορικές ερωτήσεις και έχει στην αγόρευσή του δικαίωμα να τις χρησιμοποιεί.</w:t>
      </w:r>
    </w:p>
    <w:p w14:paraId="45E6511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κόμματος Το Ποτάμι): </w:t>
      </w:r>
      <w:r>
        <w:rPr>
          <w:rFonts w:eastAsia="Times New Roman" w:cs="Times New Roman"/>
          <w:szCs w:val="24"/>
        </w:rPr>
        <w:t xml:space="preserve">Ποιον </w:t>
      </w:r>
      <w:r>
        <w:rPr>
          <w:rFonts w:eastAsia="Times New Roman" w:cs="Times New Roman"/>
          <w:szCs w:val="24"/>
        </w:rPr>
        <w:t>κοροϊδεύετε;</w:t>
      </w:r>
    </w:p>
    <w:p w14:paraId="45E6511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Είναι προοδευτικό, κύριοι συνάδελφοι, να μην σπας τις μεγάλες εκλογικές περιφέρειες, που μέχρι χθες τα στελέχη του ΣΥΡΙΖΑ χαρακτήριζαν ως «τα μεγαλύτερα εκκολαπτήρια διαφθοράς»;</w:t>
      </w:r>
    </w:p>
    <w:p w14:paraId="45E6511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Τέλος –και εδώ αρχίζει το ενδιαφέρον- προσέξτε: Είναι προοδευτικό</w:t>
      </w:r>
      <w:r>
        <w:rPr>
          <w:rFonts w:eastAsia="Times New Roman" w:cs="Times New Roman"/>
          <w:szCs w:val="24"/>
        </w:rPr>
        <w:t xml:space="preserve"> να είσαι με το μπόνους των πενήντα εδρών το καλοκαίρι του 2015, αλλά να είσαι εναντίον του μπόνους των πενήντα εδρών το καλοκαίρι του 2016; </w:t>
      </w:r>
    </w:p>
    <w:p w14:paraId="45E6511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Και εξηγούμαι: Παρασκευή 24 Ιουλίου 2015 στο Προεδρικό Μέγαρο βρέθηκαν Τσίπρας, </w:t>
      </w:r>
      <w:proofErr w:type="spellStart"/>
      <w:r>
        <w:rPr>
          <w:rFonts w:eastAsia="Times New Roman" w:cs="Times New Roman"/>
          <w:szCs w:val="24"/>
        </w:rPr>
        <w:t>Μεϊμαράκης</w:t>
      </w:r>
      <w:proofErr w:type="spellEnd"/>
      <w:r>
        <w:rPr>
          <w:rFonts w:eastAsia="Times New Roman" w:cs="Times New Roman"/>
          <w:szCs w:val="24"/>
        </w:rPr>
        <w:t>, Θεοδωράκης, Γεννηματά,</w:t>
      </w:r>
      <w:r>
        <w:rPr>
          <w:rFonts w:eastAsia="Times New Roman" w:cs="Times New Roman"/>
          <w:szCs w:val="24"/>
        </w:rPr>
        <w:t xml:space="preserve"> Καμμένος και </w:t>
      </w:r>
      <w:proofErr w:type="spellStart"/>
      <w:r>
        <w:rPr>
          <w:rFonts w:eastAsia="Times New Roman" w:cs="Times New Roman"/>
          <w:szCs w:val="24"/>
        </w:rPr>
        <w:t>Παφίλης</w:t>
      </w:r>
      <w:proofErr w:type="spellEnd"/>
      <w:r>
        <w:rPr>
          <w:rFonts w:eastAsia="Times New Roman" w:cs="Times New Roman"/>
          <w:szCs w:val="24"/>
        </w:rPr>
        <w:t xml:space="preserve"> -ο κ. </w:t>
      </w:r>
      <w:proofErr w:type="spellStart"/>
      <w:r>
        <w:rPr>
          <w:rFonts w:eastAsia="Times New Roman" w:cs="Times New Roman"/>
          <w:szCs w:val="24"/>
        </w:rPr>
        <w:t>Κουτσούμπας</w:t>
      </w:r>
      <w:proofErr w:type="spellEnd"/>
      <w:r>
        <w:rPr>
          <w:rFonts w:eastAsia="Times New Roman" w:cs="Times New Roman"/>
          <w:szCs w:val="24"/>
        </w:rPr>
        <w:t xml:space="preserve"> ήταν σε άλλες δουλειές- και βέβαια, ήταν παρών και ο Πρόεδρος της Δημοκρατίας. Ήταν το γεύμα για την αποκατάσταση της </w:t>
      </w:r>
      <w:r>
        <w:rPr>
          <w:rFonts w:eastAsia="Times New Roman" w:cs="Times New Roman"/>
          <w:szCs w:val="24"/>
        </w:rPr>
        <w:t>δημοκρατίας</w:t>
      </w:r>
      <w:r>
        <w:rPr>
          <w:rFonts w:eastAsia="Times New Roman" w:cs="Times New Roman"/>
          <w:szCs w:val="24"/>
        </w:rPr>
        <w:t xml:space="preserve">. </w:t>
      </w:r>
    </w:p>
    <w:p w14:paraId="45E6511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 κ. Γεννηματά -γιατί θέλω να είμαι δίκαιος με την ιστορία- θέτει πρώτα στον κ. Τσίπ</w:t>
      </w:r>
      <w:r>
        <w:rPr>
          <w:rFonts w:eastAsia="Times New Roman" w:cs="Times New Roman"/>
          <w:szCs w:val="24"/>
        </w:rPr>
        <w:t>ρα το ερώτημα «τι θα κάνεις με τον εκλογικό νόμο;».</w:t>
      </w:r>
    </w:p>
    <w:p w14:paraId="45E6511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Ο κ. Τσίπρας δίνει μια γενική απάντηση του τύπου «είμαι ανοιχτός να το συζητήσουμε».</w:t>
      </w:r>
    </w:p>
    <w:p w14:paraId="45E6511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Παίρνω την αφορμή και τους λέω συνοπτικά την πρόταση που έχουμε: κατάργηση του μπόνους των πενήντα εδρών, ένα μικρό ανα</w:t>
      </w:r>
      <w:r>
        <w:rPr>
          <w:rFonts w:eastAsia="Times New Roman" w:cs="Times New Roman"/>
          <w:szCs w:val="24"/>
        </w:rPr>
        <w:t xml:space="preserve">λογικό μπόνους, σπάσιμο των μεγάλων περιφερειών και ψήφος στους Έλληνες του εξωτερικού. </w:t>
      </w:r>
    </w:p>
    <w:p w14:paraId="45E65120"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Μεϊμαράκης</w:t>
      </w:r>
      <w:proofErr w:type="spellEnd"/>
      <w:r>
        <w:rPr>
          <w:rFonts w:eastAsia="Times New Roman" w:cs="Times New Roman"/>
          <w:szCs w:val="24"/>
        </w:rPr>
        <w:t xml:space="preserve"> είναι δισταχτικός, συνεπής στη θέση του ότι δεν πρέπει να καταργηθεί το μπόνους των πενήντα εδρών στο πρώτο κόμμα. </w:t>
      </w:r>
    </w:p>
    <w:p w14:paraId="45E65121"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κ. Παυλόπουλος είναι σιωπηλός, γι</w:t>
      </w:r>
      <w:r>
        <w:rPr>
          <w:rFonts w:eastAsia="Times New Roman" w:cs="Times New Roman"/>
          <w:szCs w:val="24"/>
        </w:rPr>
        <w:t xml:space="preserve">ατί δεν θέλει –και σωστά- να αναμειχθεί σε μια συζήτηση, </w:t>
      </w:r>
      <w:proofErr w:type="spellStart"/>
      <w:r>
        <w:rPr>
          <w:rFonts w:eastAsia="Times New Roman" w:cs="Times New Roman"/>
          <w:szCs w:val="24"/>
        </w:rPr>
        <w:t>πόσω</w:t>
      </w:r>
      <w:proofErr w:type="spellEnd"/>
      <w:r>
        <w:rPr>
          <w:rFonts w:eastAsia="Times New Roman" w:cs="Times New Roman"/>
          <w:szCs w:val="24"/>
        </w:rPr>
        <w:t xml:space="preserve"> μάλλον που ήταν ο Υπουργός που είχε συντάξει τον νόμο που ισχύει σήμερα. </w:t>
      </w:r>
    </w:p>
    <w:p w14:paraId="45E65122"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ο κ. </w:t>
      </w:r>
      <w:proofErr w:type="spellStart"/>
      <w:r>
        <w:rPr>
          <w:rFonts w:eastAsia="Times New Roman" w:cs="Times New Roman"/>
          <w:szCs w:val="24"/>
        </w:rPr>
        <w:t>Παφίλης</w:t>
      </w:r>
      <w:proofErr w:type="spellEnd"/>
      <w:r>
        <w:rPr>
          <w:rFonts w:eastAsia="Times New Roman" w:cs="Times New Roman"/>
          <w:szCs w:val="24"/>
        </w:rPr>
        <w:t xml:space="preserve">, βέβαια, επαναλαμβάνει τη σταθερή θέση του Κομμουνιστικού Κόμματος για απλή ανόθευτη αναλογική. </w:t>
      </w:r>
    </w:p>
    <w:p w14:paraId="45E65123"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Τελικά</w:t>
      </w:r>
      <w:r>
        <w:rPr>
          <w:rFonts w:eastAsia="Times New Roman" w:cs="Times New Roman"/>
          <w:szCs w:val="24"/>
        </w:rPr>
        <w:t>, η κ. Γεννηματά και εγώ πιέζουμε τον κ. Τσίπρα να δεσμευθεί ότι θα αλλάξουμε τον εκλογικό νόμο πριν από τις επόμενες εκλογές. Και ο κ. Τσίπρας, για να μην πολυλογώ, δίνει στους πολιτικούς Αρχηγούς και στον Πρόεδρο της Δημοκρατίας δυο διαβεβαιώσεις, ότι δε</w:t>
      </w:r>
      <w:r>
        <w:rPr>
          <w:rFonts w:eastAsia="Times New Roman" w:cs="Times New Roman"/>
          <w:szCs w:val="24"/>
        </w:rPr>
        <w:t xml:space="preserve">ν θα μας αιφνιδιάσει με εκλογές και ότι σε κάθε περίπτωση, πριν τις εκλογές θα συζητήσουμε τον εκλογικό νόμο. </w:t>
      </w:r>
    </w:p>
    <w:p w14:paraId="45E65124"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Τη συνέχεια την ξέρετε. </w:t>
      </w:r>
    </w:p>
    <w:p w14:paraId="45E65125"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τις πτέρυγες του Ποταμιού και της Δημοκρατικής Συμπαράταξης ΠΑΣΟΚ-ΔΗΜΑΡ)</w:t>
      </w:r>
    </w:p>
    <w:p w14:paraId="45E65126"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Τη συνέχεια την ξέρετε. Ο </w:t>
      </w:r>
      <w:r>
        <w:rPr>
          <w:rFonts w:eastAsia="Times New Roman" w:cs="Times New Roman"/>
          <w:szCs w:val="24"/>
        </w:rPr>
        <w:t>κ. Τσίπρας, πετώντας στα σκουπίδια τις διαβεβαιώσεις που έχει δώσει στους πολιτικούς Αρχηγούς, προκηρύσσει εκλογές έναν μήνα μετά, χωρίς κα</w:t>
      </w:r>
      <w:r>
        <w:rPr>
          <w:rFonts w:eastAsia="Times New Roman" w:cs="Times New Roman"/>
          <w:szCs w:val="24"/>
        </w:rPr>
        <w:t>μ</w:t>
      </w:r>
      <w:r>
        <w:rPr>
          <w:rFonts w:eastAsia="Times New Roman" w:cs="Times New Roman"/>
          <w:szCs w:val="24"/>
        </w:rPr>
        <w:t>μία συνεννόηση και χωρίς να δεχθεί κα</w:t>
      </w:r>
      <w:r>
        <w:rPr>
          <w:rFonts w:eastAsia="Times New Roman" w:cs="Times New Roman"/>
          <w:szCs w:val="24"/>
        </w:rPr>
        <w:t>μ</w:t>
      </w:r>
      <w:r>
        <w:rPr>
          <w:rFonts w:eastAsia="Times New Roman" w:cs="Times New Roman"/>
          <w:szCs w:val="24"/>
        </w:rPr>
        <w:t>μία κουβέντα για αλλαγή του εκλογικού νόμου και μείωση του μπόνους. Μάλιστα, σ</w:t>
      </w:r>
      <w:r>
        <w:rPr>
          <w:rFonts w:eastAsia="Times New Roman" w:cs="Times New Roman"/>
          <w:szCs w:val="24"/>
        </w:rPr>
        <w:t xml:space="preserve">τα τηλέφωνα που ενημερωθήκαμε ότι πάμε σε εκλογές έθεσα το θέμα και είπα «έχουμε πει ότι θα αλλάξουμε τον εκλογικό νόμο». Σιωπή. </w:t>
      </w:r>
    </w:p>
    <w:p w14:paraId="45E65127"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Τι μεσολάβησε, λοιπόν, από το καλοκαίρι του 2015, που θα αλλάζαμε μαζί ριζικά τον εκλογικό νόμο, μέχρι το καλοκαίρι του 2016, </w:t>
      </w:r>
      <w:r>
        <w:rPr>
          <w:rFonts w:eastAsia="Times New Roman" w:cs="Times New Roman"/>
          <w:szCs w:val="24"/>
        </w:rPr>
        <w:t xml:space="preserve">που αλλάζετε όπως-όπως τον εκλογικό νόμο, ουσιαστικά για να αλλάξετε ένα μόνο άρθρο, αυτό που αφορά το μπόνους των πενήντα εδρών; </w:t>
      </w:r>
    </w:p>
    <w:p w14:paraId="45E65128"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μόνο που άλλαξε από καλοκαίρι σε καλοκαίρι, κύριοι συνάδελφοι, είναι ότι τότε ήσασταν πρώτοι και τώρα είστε δεύτεροι. Και </w:t>
      </w:r>
      <w:r>
        <w:rPr>
          <w:rFonts w:eastAsia="Times New Roman" w:cs="Times New Roman"/>
          <w:szCs w:val="24"/>
        </w:rPr>
        <w:t xml:space="preserve">προτιμάτε την ακυβερνησία από μια κυβέρνηση των αντιπάλων σας. </w:t>
      </w:r>
    </w:p>
    <w:p w14:paraId="45E65129"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Βέβαια, για να είμαστε δίκαιοι, δεν είστε οι πρώτοι που σκέπτεσθε με αυτόν τον τρόπο. Είναι παλιά η συνταγή και από τα προηγούμενα κόμματα. Η χώρα έχει παράδοση οπορτουνιστικών εκλογικών ρυθμί</w:t>
      </w:r>
      <w:r>
        <w:rPr>
          <w:rFonts w:eastAsia="Times New Roman" w:cs="Times New Roman"/>
          <w:szCs w:val="24"/>
        </w:rPr>
        <w:t xml:space="preserve">σεων. Ο νόμος Τσοχατζόπουλου το 1989 στέρησε την πλειοψηφία από ένα κόμμα που είχε πάρει 47%. </w:t>
      </w:r>
    </w:p>
    <w:p w14:paraId="45E6512A"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Πάμε, όμως, στην ουσία της συζήτησης, την οποία προσπαθείτε να κάνετε τις τελευταίες μέρες. Είναι η απλή αναλογική η προοδευτική αλλαγή που έχει ανάγκη σήμερα ο </w:t>
      </w:r>
      <w:r>
        <w:rPr>
          <w:rFonts w:eastAsia="Times New Roman" w:cs="Times New Roman"/>
          <w:szCs w:val="24"/>
        </w:rPr>
        <w:t xml:space="preserve">τόπος; Όχι. Και σίγουρα όχι, αν μιλάμε για την Ελλάδα της κρίσης. </w:t>
      </w:r>
    </w:p>
    <w:p w14:paraId="45E6512B"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 είχαμε απλή αναλογική σήμερα –το ξέρετε, έχετε κάνει και εσείς τους υπολογισμούς- θα έπρεπε να συνεργαστούν πέντε κόμματα για να κάνουν κυβέρνηση. Υπάρχει τέτοια σύγκλιση στη Βουλή; Έχου</w:t>
      </w:r>
      <w:r>
        <w:rPr>
          <w:rFonts w:eastAsia="Times New Roman" w:cs="Times New Roman"/>
          <w:szCs w:val="24"/>
        </w:rPr>
        <w:t>ν υποχωρήσει τόσο οι εγωισμοί -να πω εγώ- οι κομματικές γραμμές και το κομματικό αλάθητο, που μπορούν να συνεργαστούν αυτή τη στιγμή πέντε κόμματα; Να συνεργαστούν για να παίρνουν αποφάσεις, όχι να συνεργαστούν για να μοιράζουν τις θέσεις στα Υπουργεία. Κα</w:t>
      </w:r>
      <w:r>
        <w:rPr>
          <w:rFonts w:eastAsia="Times New Roman" w:cs="Times New Roman"/>
          <w:szCs w:val="24"/>
        </w:rPr>
        <w:t xml:space="preserve">ι πώς θα λειτουργήσει μια κυβέρνηση πέντε κομμάτων; Με συνεχείς διαβουλεύσεις των Αρχηγών και ατέλειωτα παζάρια για κάθε μικρό βήμα; </w:t>
      </w:r>
    </w:p>
    <w:p w14:paraId="45E6512C"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Η ακυβερνησία, η αβεβαιότητα, η αναποτελεσματικότητα θα φέρει νέα λουκέτα, θα χτυπήσει την αγορά, θα χτυπήσει</w:t>
      </w:r>
      <w:r>
        <w:rPr>
          <w:rFonts w:eastAsia="Times New Roman" w:cs="Times New Roman"/>
          <w:szCs w:val="24"/>
        </w:rPr>
        <w:t xml:space="preserve"> </w:t>
      </w:r>
      <w:r>
        <w:rPr>
          <w:rFonts w:eastAsia="Times New Roman" w:cs="Times New Roman"/>
          <w:szCs w:val="24"/>
        </w:rPr>
        <w:t>την οικονομί</w:t>
      </w:r>
      <w:r>
        <w:rPr>
          <w:rFonts w:eastAsia="Times New Roman" w:cs="Times New Roman"/>
          <w:szCs w:val="24"/>
        </w:rPr>
        <w:t xml:space="preserve">α, γιατί κανείς δεν θέλει να επενδύει και κανείς δεν μπορεί να ελπίζει σε μια ακυβέρνητη χώρα. </w:t>
      </w:r>
    </w:p>
    <w:p w14:paraId="45E6512D"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απλή αναλογική σε μια χώρα με κρίση είναι εύκολο, κυρίες και κύριοι συνάδελφοι, να ενισχύσει τα ευκαιριακά κινήματα διαμαρτυρίας, να ενισχύσει τους ακραίους, </w:t>
      </w:r>
      <w:r>
        <w:rPr>
          <w:rFonts w:eastAsia="Times New Roman" w:cs="Times New Roman"/>
          <w:szCs w:val="24"/>
        </w:rPr>
        <w:t>να ενισχύσει τους λαϊκιστές, τους δημαγωγούς. Και η πολιτική κατάληξη θα είναι ένα συνεχές παζάρι και μια ισορροπία τρόμου, όπου κάθε ομάδα Βουλευτών με τη λογική ότι μπορεί αύριο να εκφραστεί στις κάλπες θα μπορεί να απειλεί και να ζητά κάποια πράγματα πο</w:t>
      </w:r>
      <w:r>
        <w:rPr>
          <w:rFonts w:eastAsia="Times New Roman" w:cs="Times New Roman"/>
          <w:szCs w:val="24"/>
        </w:rPr>
        <w:t xml:space="preserve">υ εκφράζουν κάποιες συντεχνίες και όχι το σύνολο του ελληνικού λαού. </w:t>
      </w:r>
    </w:p>
    <w:p w14:paraId="45E6512E"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ένα τέτοιο σκηνικό ισορροπίας τρόμου είναι παράδεισος για τα συμφέροντα και τους </w:t>
      </w:r>
      <w:proofErr w:type="spellStart"/>
      <w:r>
        <w:rPr>
          <w:rFonts w:eastAsia="Times New Roman" w:cs="Times New Roman"/>
          <w:szCs w:val="24"/>
        </w:rPr>
        <w:t>μιντιάρχες</w:t>
      </w:r>
      <w:proofErr w:type="spellEnd"/>
      <w:r>
        <w:rPr>
          <w:rFonts w:eastAsia="Times New Roman" w:cs="Times New Roman"/>
          <w:szCs w:val="24"/>
        </w:rPr>
        <w:t xml:space="preserve">, που συνεχώς σε άλλα θέματα καταγγέλλετε. </w:t>
      </w:r>
    </w:p>
    <w:p w14:paraId="45E6512F"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Ακούω διάφορες επιπολαιότητες τις τελευταίες ώρ</w:t>
      </w:r>
      <w:r>
        <w:rPr>
          <w:rFonts w:eastAsia="Times New Roman" w:cs="Times New Roman"/>
          <w:szCs w:val="24"/>
        </w:rPr>
        <w:t xml:space="preserve">ες: «Το Βέλγιο δεν έχει κυβέρνηση;». Δεν είχε ενάμιση χρόνο να κάνει κυβέρνηση; Η Ισπανία δεν είχε επτά μήνες να κάνει κυβέρνηση; Η Ιταλία κάθε </w:t>
      </w:r>
      <w:r>
        <w:rPr>
          <w:rFonts w:eastAsia="Times New Roman" w:cs="Times New Roman"/>
          <w:szCs w:val="24"/>
        </w:rPr>
        <w:lastRenderedPageBreak/>
        <w:t>εννιά μήνες δεν άλλαζε κυβέρνηση; Και λένε οι σύντροφοι του ΣΥΡΙΖΑ: «Δεν έχουν, όμως, αυτές οι χώρες αποτελεσματ</w:t>
      </w:r>
      <w:r>
        <w:rPr>
          <w:rFonts w:eastAsia="Times New Roman" w:cs="Times New Roman"/>
          <w:szCs w:val="24"/>
        </w:rPr>
        <w:t>ικές διακυβερνήσεις;». Ωραίο επιχείρημα! Πολύ ωραίο επιχείρημα!</w:t>
      </w:r>
    </w:p>
    <w:p w14:paraId="45E6513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Είναι περίπου σαν να λες: Αφού και εγώ και ο </w:t>
      </w:r>
      <w:proofErr w:type="spellStart"/>
      <w:r>
        <w:rPr>
          <w:rFonts w:eastAsia="Times New Roman" w:cs="Times New Roman"/>
          <w:szCs w:val="24"/>
        </w:rPr>
        <w:t>Ρεμπώ</w:t>
      </w:r>
      <w:proofErr w:type="spellEnd"/>
      <w:r>
        <w:rPr>
          <w:rFonts w:eastAsia="Times New Roman" w:cs="Times New Roman"/>
          <w:szCs w:val="24"/>
        </w:rPr>
        <w:t xml:space="preserve"> καπνίζουμε, είμαστε και οι δύο μεγάλοι ποιητές. </w:t>
      </w:r>
    </w:p>
    <w:p w14:paraId="45E6513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Τι σχέση έχουν αυτά που ζούμε εμείς στη χώρα μας με αυτά που συμβαίνουν στο Βέλγιο; Όλες αυτ</w:t>
      </w:r>
      <w:r>
        <w:rPr>
          <w:rFonts w:eastAsia="Times New Roman" w:cs="Times New Roman"/>
          <w:szCs w:val="24"/>
        </w:rPr>
        <w:t>ές οι χώρες έχουν ανεξάρτητες διοικητικές δομές. Εδώ, εάν δεν έχεις κυβέρνηση, δεν πληρώνεις μισθούς. Εδώ, εάν δεν έχεις κυβέρνηση, δεν δουλεύει η εφορία, δεν δουλεύει η πολεοδομία.</w:t>
      </w:r>
    </w:p>
    <w:p w14:paraId="45E6513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Το φάρμακο, λοιπόν, που προτείνετε, είναι ψεύτικο. Η αρρώστια, όμως, την ο</w:t>
      </w:r>
      <w:r>
        <w:rPr>
          <w:rFonts w:eastAsia="Times New Roman" w:cs="Times New Roman"/>
          <w:szCs w:val="24"/>
        </w:rPr>
        <w:t>ποία επισημαίνετε, είναι αληθινή. Έχουμε ένα πολιτικό σύστημα και θα πρέπει να το παραδεχτούμε και να το φωνάξουμε, που είναι στην μέγγενη του δικομματισμού, με τους Βουλευτές να έχουν ανάγκη τα κανάλια και τους χρηματοδότες για να εκλεγούν, κυρίως στις με</w:t>
      </w:r>
      <w:r>
        <w:rPr>
          <w:rFonts w:eastAsia="Times New Roman" w:cs="Times New Roman"/>
          <w:szCs w:val="24"/>
        </w:rPr>
        <w:t xml:space="preserve">γάλες περιφέρειες της Αθήνας και της Θεσσαλονίκης. Για να εκλεγείς στην αχανή Β΄ Αθηνών πρέπει να έχεις πολλά συμβόλαια με τα </w:t>
      </w:r>
      <w:proofErr w:type="spellStart"/>
      <w:r>
        <w:rPr>
          <w:rFonts w:eastAsia="Times New Roman" w:cs="Times New Roman"/>
          <w:szCs w:val="24"/>
        </w:rPr>
        <w:t>πρωινάδικα</w:t>
      </w:r>
      <w:proofErr w:type="spellEnd"/>
      <w:r>
        <w:rPr>
          <w:rFonts w:eastAsia="Times New Roman" w:cs="Times New Roman"/>
          <w:szCs w:val="24"/>
        </w:rPr>
        <w:t xml:space="preserve"> και με τις μεταμεσονύχτιες εκπομπές. Πρέπει να ξοδέψεις δεκάδες χιλιάδες ευρώ. Γιατί; Γιατί δεν μπορεί να παίξεις τον </w:t>
      </w:r>
      <w:r>
        <w:rPr>
          <w:rFonts w:eastAsia="Times New Roman" w:cs="Times New Roman"/>
          <w:szCs w:val="24"/>
        </w:rPr>
        <w:lastRenderedPageBreak/>
        <w:t>ρ</w:t>
      </w:r>
      <w:r>
        <w:rPr>
          <w:rFonts w:eastAsia="Times New Roman" w:cs="Times New Roman"/>
          <w:szCs w:val="24"/>
        </w:rPr>
        <w:t xml:space="preserve">όλο σου, συνοικία τη συνοικία, γειτονιά τη γειτονιά. Για να σε μάθει το μεγάλο κοινό έχεις ανάγκη από χρήματα και </w:t>
      </w:r>
      <w:proofErr w:type="spellStart"/>
      <w:r>
        <w:rPr>
          <w:rFonts w:eastAsia="Times New Roman" w:cs="Times New Roman"/>
          <w:szCs w:val="24"/>
        </w:rPr>
        <w:t>μίντια</w:t>
      </w:r>
      <w:proofErr w:type="spellEnd"/>
      <w:r>
        <w:rPr>
          <w:rFonts w:eastAsia="Times New Roman" w:cs="Times New Roman"/>
          <w:szCs w:val="24"/>
        </w:rPr>
        <w:t xml:space="preserve">. </w:t>
      </w:r>
    </w:p>
    <w:p w14:paraId="45E6513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Γιατί, λοιπόν, δεν σπάτε τις μεγάλες περιφέρειες; Γιατί δεν τις σπάτε; Γιατί κάνετε πίσω σε αυτό που είχατε πει ότι θα κάνετε; Γιατί </w:t>
      </w:r>
      <w:r>
        <w:rPr>
          <w:rFonts w:eastAsia="Times New Roman" w:cs="Times New Roman"/>
          <w:szCs w:val="24"/>
        </w:rPr>
        <w:t>–</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w:t>
      </w:r>
      <w:r>
        <w:rPr>
          <w:rFonts w:eastAsia="Times New Roman" w:cs="Times New Roman"/>
          <w:szCs w:val="24"/>
        </w:rPr>
        <w:t>-υπάρχουν πολλά, αλλά κυρίως ότι ο νέος σας «λεβέντης» σύμμαχος</w:t>
      </w:r>
      <w:r>
        <w:rPr>
          <w:rFonts w:eastAsia="Times New Roman" w:cs="Times New Roman"/>
          <w:b/>
          <w:szCs w:val="24"/>
        </w:rPr>
        <w:t xml:space="preserve"> </w:t>
      </w:r>
      <w:r>
        <w:rPr>
          <w:rFonts w:eastAsia="Times New Roman" w:cs="Times New Roman"/>
          <w:szCs w:val="24"/>
        </w:rPr>
        <w:t xml:space="preserve">θέλει τις μεγάλες περιφέρειες, γιατί, όπως είπε, μόνο έτσι μπορεί να επιλέξει ποιοι θα εκλεγούν Βουλευτές. </w:t>
      </w:r>
    </w:p>
    <w:p w14:paraId="45E6513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Θυσία, λοιπόν, στο παζάρι και αυτή η μεταρρύθμιση. Και άλλο ένα χατίρι στους ισχυρούς των </w:t>
      </w:r>
      <w:proofErr w:type="spellStart"/>
      <w:r>
        <w:rPr>
          <w:rFonts w:eastAsia="Times New Roman" w:cs="Times New Roman"/>
          <w:szCs w:val="24"/>
        </w:rPr>
        <w:t>μίντια</w:t>
      </w:r>
      <w:proofErr w:type="spellEnd"/>
      <w:r>
        <w:rPr>
          <w:rFonts w:eastAsia="Times New Roman" w:cs="Times New Roman"/>
          <w:szCs w:val="24"/>
        </w:rPr>
        <w:t xml:space="preserve"> </w:t>
      </w:r>
      <w:r>
        <w:rPr>
          <w:rFonts w:eastAsia="Times New Roman" w:cs="Times New Roman"/>
          <w:szCs w:val="24"/>
        </w:rPr>
        <w:t xml:space="preserve">και του χρήματος, για να μιλήσω με τους δικούς σας όρους. </w:t>
      </w:r>
    </w:p>
    <w:p w14:paraId="45E6513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Θέλω, όμως, εδώ, κυρίες και κύριοι συνάδελφοι, να απευθυνθώ στη Νέα Δημοκρατία και να ρωτήσω: Ποιο ε</w:t>
      </w:r>
      <w:r>
        <w:rPr>
          <w:rFonts w:eastAsia="Times New Roman" w:cs="Times New Roman"/>
          <w:szCs w:val="24"/>
        </w:rPr>
        <w:t xml:space="preserve">ίναι το σύστημα που εσείς θέλετε; Εκτός από την κριτική που κάνετε στις επιλογές του κ. Τσίπρα, δεν άκουσα μια ολοκληρωμένη απάντηση στο μεγάλο ερώτημα: Τι θα κάνετε με το μπόνους των πενήντα </w:t>
      </w:r>
      <w:r>
        <w:rPr>
          <w:rFonts w:eastAsia="Times New Roman" w:cs="Times New Roman"/>
          <w:szCs w:val="24"/>
        </w:rPr>
        <w:lastRenderedPageBreak/>
        <w:t>εδρών; Θα το επαναφέρετε; Είναι η ώρα σήμερα να μας το πείτε, κύ</w:t>
      </w:r>
      <w:r>
        <w:rPr>
          <w:rFonts w:eastAsia="Times New Roman" w:cs="Times New Roman"/>
          <w:szCs w:val="24"/>
        </w:rPr>
        <w:t>ριε Μητσοτάκη, τι θα κάνετε με το μπόνους των πενήντα εδρών, γιατί έχουμε το εξωφρενικό…</w:t>
      </w:r>
    </w:p>
    <w:p w14:paraId="45E65136" w14:textId="77777777" w:rsidR="006278D4" w:rsidRDefault="006E6FC2">
      <w:pPr>
        <w:tabs>
          <w:tab w:val="left" w:pos="3848"/>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5E6513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Γιατί έχουμε το εξωφρενικό η Νέα Δημοκρατία με 19% το 2012 να έχει πάρει </w:t>
      </w:r>
      <w:proofErr w:type="spellStart"/>
      <w:r>
        <w:rPr>
          <w:rFonts w:eastAsia="Times New Roman" w:cs="Times New Roman"/>
          <w:szCs w:val="24"/>
        </w:rPr>
        <w:t>εκατόν</w:t>
      </w:r>
      <w:proofErr w:type="spellEnd"/>
      <w:r>
        <w:rPr>
          <w:rFonts w:eastAsia="Times New Roman" w:cs="Times New Roman"/>
          <w:szCs w:val="24"/>
        </w:rPr>
        <w:t xml:space="preserve"> οκτώ έδρες και είναι λάθος, είναι παράλογο. Αυτό </w:t>
      </w:r>
      <w:r>
        <w:rPr>
          <w:rFonts w:eastAsia="Times New Roman" w:cs="Times New Roman"/>
          <w:szCs w:val="24"/>
        </w:rPr>
        <w:t>είναι το πρότυπο; Όχι. Εμείς το λέμε ξεκάθαρα: Είμαστε μακριά από τους σχεδιασμούς των ΣΥΡΙΖΑ – ΑΝΕΛ.</w:t>
      </w:r>
    </w:p>
    <w:p w14:paraId="45E65138"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5E6513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Κάντε ησυχία παρακαλώ.</w:t>
      </w:r>
    </w:p>
    <w:p w14:paraId="45E6513A"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ΣΤΑΥΡΟΣ ΘΕΟΔΩΡΑΚΗΣ (Πρόεδρος του </w:t>
      </w:r>
      <w:r>
        <w:rPr>
          <w:rFonts w:eastAsia="Times New Roman" w:cs="Times New Roman"/>
          <w:b/>
          <w:szCs w:val="24"/>
        </w:rPr>
        <w:t xml:space="preserve">κόμματος </w:t>
      </w:r>
      <w:r>
        <w:rPr>
          <w:rFonts w:eastAsia="Times New Roman" w:cs="Times New Roman"/>
          <w:b/>
          <w:szCs w:val="24"/>
        </w:rPr>
        <w:t>Το Ποτάμι):</w:t>
      </w:r>
      <w:r>
        <w:rPr>
          <w:rFonts w:eastAsia="Times New Roman" w:cs="Times New Roman"/>
          <w:szCs w:val="24"/>
        </w:rPr>
        <w:t xml:space="preserve"> Και θα το πω για τελευταία φορά μήπως αλλάξετε γνώμη και το ψηφίσετε αυτό που προτείνουμε: Το πρώτο κόμμα πρέπει να έχει ένα μικρό προβάδισμα. Μία έδρα για κάθε 2% λέμε εμείς. Με 40%, δηλαδή, να έχει ένα προβάδισμα είκοσι εδρών. Με 30% να έχει ένα προβάδι</w:t>
      </w:r>
      <w:r>
        <w:rPr>
          <w:rFonts w:eastAsia="Times New Roman" w:cs="Times New Roman"/>
          <w:szCs w:val="24"/>
        </w:rPr>
        <w:t>σμα δεκαπέντε εδρών.</w:t>
      </w:r>
    </w:p>
    <w:p w14:paraId="45E6513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όμως εδώ -και θα ήθελα να το πουν οι Υπουργοί του ΣΥΡΙΖΑ αν συμφωνούν- να τελειώσουμε με μία φημολογία. </w:t>
      </w:r>
    </w:p>
    <w:p w14:paraId="45E6513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Σκέπτονται κάποιοι ότι θα μπορούσαν να γίνουν κυβερνήσεις στην Ελλάδα χωρίς το πρώτο κόμμα; Αυτό σκεφτόμαστε; Θεωρώ –και νομί</w:t>
      </w:r>
      <w:r>
        <w:rPr>
          <w:rFonts w:eastAsia="Times New Roman" w:cs="Times New Roman"/>
          <w:szCs w:val="24"/>
        </w:rPr>
        <w:t>ζω ότι και ο ελληνικός λαός θεωρεί- ότι μία κυβέρνηση χωρίς τη συμμετοχή του πρώτου κόμματος είναι ανωμαλία. Είναι κοινοβουλευτική ανωμαλία, εκτός βέβαια αν μιλάμε για ποσοστά κατάρρευσης κάτω του 25%, οπότε είναι σαφές ότι κανείς δεν έχει το προβάδισμα.</w:t>
      </w:r>
    </w:p>
    <w:p w14:paraId="45E6513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άμε όμως και στις άλλες αλλαγές που προτείνετε. Θα επιμείνω λίγο σε δύο αλλαγές: </w:t>
      </w:r>
    </w:p>
    <w:p w14:paraId="45E6513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Πρώτα αυτό που αφορά τους νέους. Ο επιχειρησιακός τίτλος θα μπορούσε να είναι «Ξεγελώντας τους δεκαεξάρηδες». Το σχέδιο της Κυβέρνησης είναι να καλοπιάσει </w:t>
      </w:r>
      <w:proofErr w:type="spellStart"/>
      <w:r>
        <w:rPr>
          <w:rFonts w:eastAsia="Times New Roman" w:cs="Times New Roman"/>
          <w:szCs w:val="24"/>
        </w:rPr>
        <w:t>εκατόν</w:t>
      </w:r>
      <w:proofErr w:type="spellEnd"/>
      <w:r>
        <w:rPr>
          <w:rFonts w:eastAsia="Times New Roman" w:cs="Times New Roman"/>
          <w:szCs w:val="24"/>
        </w:rPr>
        <w:t xml:space="preserve"> τριάντα περί</w:t>
      </w:r>
      <w:r>
        <w:rPr>
          <w:rFonts w:eastAsia="Times New Roman" w:cs="Times New Roman"/>
          <w:szCs w:val="24"/>
        </w:rPr>
        <w:t xml:space="preserve">που χιλιάδες νέους ψηφοφόρους και να δώσει ψήφους –για να μιλήσουμε με την πραγματικότητα- στην Α΄ </w:t>
      </w:r>
      <w:r>
        <w:rPr>
          <w:rFonts w:eastAsia="Times New Roman" w:cs="Times New Roman"/>
          <w:szCs w:val="24"/>
        </w:rPr>
        <w:t>λυκείου</w:t>
      </w:r>
      <w:r>
        <w:rPr>
          <w:rFonts w:eastAsia="Times New Roman" w:cs="Times New Roman"/>
          <w:szCs w:val="24"/>
        </w:rPr>
        <w:t>, σε αυτούς δηλαδή που είναι δεκαέξι χρονών και μία ημέρα. Η «Επιχείρηση Καλόπιασμα» βέβαια δεν ξεκινάει τώρα με τον εκλογικό νόμο. Έχει προηγηθεί ο κ</w:t>
      </w:r>
      <w:r>
        <w:rPr>
          <w:rFonts w:eastAsia="Times New Roman" w:cs="Times New Roman"/>
          <w:szCs w:val="24"/>
        </w:rPr>
        <w:t xml:space="preserve">. Φίλης, η κατάργηση των γενικών εξετάσεων, η μείωση </w:t>
      </w:r>
      <w:r>
        <w:rPr>
          <w:rFonts w:eastAsia="Times New Roman" w:cs="Times New Roman"/>
          <w:szCs w:val="24"/>
        </w:rPr>
        <w:lastRenderedPageBreak/>
        <w:t xml:space="preserve">των μαθημάτων, η επίθεση στη μισητή αριστεία, η υποτροφία με 6,5 και τώρα η ψήφος στην Α΄ </w:t>
      </w:r>
      <w:r>
        <w:rPr>
          <w:rFonts w:eastAsia="Times New Roman" w:cs="Times New Roman"/>
          <w:szCs w:val="24"/>
        </w:rPr>
        <w:t>λυκείου</w:t>
      </w:r>
      <w:r>
        <w:rPr>
          <w:rFonts w:eastAsia="Times New Roman" w:cs="Times New Roman"/>
          <w:szCs w:val="24"/>
        </w:rPr>
        <w:t xml:space="preserve">. Ψήφος στην Α΄ </w:t>
      </w:r>
      <w:r>
        <w:rPr>
          <w:rFonts w:eastAsia="Times New Roman" w:cs="Times New Roman"/>
          <w:szCs w:val="24"/>
        </w:rPr>
        <w:t>λυκείου</w:t>
      </w:r>
      <w:r>
        <w:rPr>
          <w:rFonts w:eastAsia="Times New Roman" w:cs="Times New Roman"/>
          <w:szCs w:val="24"/>
        </w:rPr>
        <w:t>! Δοξάστε μας! Ψηφίστε μας! Και το παρουσιάζετε ως βήμα δημοκρατίας.</w:t>
      </w:r>
    </w:p>
    <w:p w14:paraId="45E6513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Όμως στην </w:t>
      </w:r>
      <w:r>
        <w:rPr>
          <w:rFonts w:eastAsia="Times New Roman" w:cs="Times New Roman"/>
          <w:szCs w:val="24"/>
        </w:rPr>
        <w:t>Α΄ λ</w:t>
      </w:r>
      <w:r>
        <w:rPr>
          <w:rFonts w:eastAsia="Times New Roman" w:cs="Times New Roman"/>
          <w:szCs w:val="24"/>
        </w:rPr>
        <w:t>υκείου</w:t>
      </w:r>
      <w:r>
        <w:rPr>
          <w:rFonts w:eastAsia="Times New Roman" w:cs="Times New Roman"/>
          <w:szCs w:val="24"/>
        </w:rPr>
        <w:t xml:space="preserve"> ο νους των παιδιών είναι αλλού, στο δρόμο που έχουν μπροστά τους και όχι σε ποιο κόμμα θα ενταχθούμε, ποιο κόμμα θα μας κυβερνήσει. Θέλουν δικαιώματα στο σχολείο, θέλουν καλύτερα βιβλία, θέλουν να εμπνευστούν από τους δασκάλους τους, όμως δεν θέλουν</w:t>
      </w:r>
      <w:r>
        <w:rPr>
          <w:rFonts w:eastAsia="Times New Roman" w:cs="Times New Roman"/>
          <w:szCs w:val="24"/>
        </w:rPr>
        <w:t xml:space="preserve"> σχολεία κομματικά εκλογικά κέντρα.</w:t>
      </w:r>
    </w:p>
    <w:p w14:paraId="45E6514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Προσέξτε όμως. Ενώ η Κυβέρνηση προσπαθεί να ξεγελάσει με χάντρες δικαιωμάτων τους δεκαεξάρηδες, σβήνετε από τον εκλογικό χάρτη μια άλλη γενιά, όλους αυτούς που έφυγαν τα χρόνια της κρίσης στο εξωτερικό. Θα επιμείνω. Μισό</w:t>
      </w:r>
      <w:r>
        <w:rPr>
          <w:rFonts w:eastAsia="Times New Roman" w:cs="Times New Roman"/>
          <w:szCs w:val="24"/>
        </w:rPr>
        <w:t xml:space="preserve"> εκατομμύριο άνθρωποι, μορφωμένοι, δραστήριοι, αποφασισμένοι και τους αρνείστε το δικαίωμα ψήφου. Αντί να ενισχύσετε την επαφή με τη χώρα τους, κλείνετε την πόρτα στο πρόσωπο.</w:t>
      </w:r>
    </w:p>
    <w:p w14:paraId="45E6514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ξέρω αν έχετε δει τα συνθήματα στα </w:t>
      </w:r>
      <w:r>
        <w:rPr>
          <w:rFonts w:eastAsia="Times New Roman" w:cs="Times New Roman"/>
          <w:szCs w:val="24"/>
          <w:lang w:val="en-US"/>
        </w:rPr>
        <w:t>social</w:t>
      </w:r>
      <w:r>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στα κοινωνικά δίκτυα, αλλά </w:t>
      </w:r>
      <w:r>
        <w:rPr>
          <w:rFonts w:eastAsia="Times New Roman" w:cs="Times New Roman"/>
          <w:szCs w:val="24"/>
        </w:rPr>
        <w:t xml:space="preserve">έχουν ενδιαφέρον. Οι ΣΥΡΙΖΑ-ΑΝΕΛ έμαθαν </w:t>
      </w:r>
      <w:r>
        <w:rPr>
          <w:rFonts w:eastAsia="Times New Roman" w:cs="Times New Roman"/>
          <w:szCs w:val="24"/>
          <w:lang w:val="en-US"/>
        </w:rPr>
        <w:t>twitter</w:t>
      </w:r>
      <w:r>
        <w:rPr>
          <w:rFonts w:eastAsia="Times New Roman" w:cs="Times New Roman"/>
          <w:szCs w:val="24"/>
        </w:rPr>
        <w:t xml:space="preserve">, έμαθαν </w:t>
      </w:r>
      <w:proofErr w:type="spellStart"/>
      <w:r>
        <w:rPr>
          <w:rFonts w:eastAsia="Times New Roman" w:cs="Times New Roman"/>
          <w:szCs w:val="24"/>
          <w:lang w:val="en-US"/>
        </w:rPr>
        <w:t>facebook</w:t>
      </w:r>
      <w:proofErr w:type="spellEnd"/>
      <w:r>
        <w:rPr>
          <w:rFonts w:eastAsia="Times New Roman" w:cs="Times New Roman"/>
          <w:szCs w:val="24"/>
        </w:rPr>
        <w:t xml:space="preserve">, αλλά δεν έχουν ακούσει τίποτα για την επιστολική ψήφο. </w:t>
      </w:r>
    </w:p>
    <w:p w14:paraId="45E6514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Προέδρου του κόμματος Το Ποτάμι)</w:t>
      </w:r>
    </w:p>
    <w:p w14:paraId="45E6514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Άραγε, κύριοι συνάδελφοι, από πού </w:t>
      </w:r>
      <w:r>
        <w:rPr>
          <w:rFonts w:eastAsia="Times New Roman" w:cs="Times New Roman"/>
          <w:szCs w:val="24"/>
        </w:rPr>
        <w:t>αντλείτε τόση εξουσία; Ποιος σας δίνει το δικαίωμα να διαγράψετε από τους εκλογικούς καταλόγους τα παιδιά που έφυγαν στο εξωτερικό, αυτούς που ζουν στο εξωτερικό; Διότι αυτό κάνετε. Τους διαγράφετε, τους κόβετε το δικαίωμα να αποφασίσουν για το μέλλον τους</w:t>
      </w:r>
      <w:r>
        <w:rPr>
          <w:rFonts w:eastAsia="Times New Roman" w:cs="Times New Roman"/>
          <w:szCs w:val="24"/>
        </w:rPr>
        <w:t xml:space="preserve">. </w:t>
      </w:r>
    </w:p>
    <w:p w14:paraId="45E65144" w14:textId="77777777" w:rsidR="006278D4" w:rsidRDefault="006E6FC2">
      <w:pPr>
        <w:spacing w:after="0" w:line="600" w:lineRule="auto"/>
        <w:ind w:firstLine="720"/>
        <w:jc w:val="center"/>
        <w:rPr>
          <w:rFonts w:eastAsia="Times New Roman"/>
          <w:bCs/>
        </w:rPr>
      </w:pPr>
      <w:r>
        <w:rPr>
          <w:rFonts w:eastAsia="Times New Roman"/>
          <w:bCs/>
        </w:rPr>
        <w:t>(Θόρυβος στην Αίθουσα)</w:t>
      </w:r>
    </w:p>
    <w:p w14:paraId="45E6514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ΠΑΝΑΓΙΩΤΑ ΔΡΙΤΣΕΛΗ:</w:t>
      </w:r>
      <w:r>
        <w:rPr>
          <w:rFonts w:eastAsia="Times New Roman" w:cs="Times New Roman"/>
          <w:szCs w:val="24"/>
        </w:rPr>
        <w:t xml:space="preserve"> Ποιος τους κόβει το δικαίωμα; </w:t>
      </w:r>
    </w:p>
    <w:p w14:paraId="45E65146" w14:textId="77777777" w:rsidR="006278D4" w:rsidRDefault="006E6FC2">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Παρακαλώ, κάντε ησυχία!</w:t>
      </w:r>
    </w:p>
    <w:p w14:paraId="45E65147"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Πότε έγινε αυτό; </w:t>
      </w:r>
    </w:p>
    <w:p w14:paraId="45E65148" w14:textId="77777777" w:rsidR="006278D4" w:rsidRDefault="006E6FC2">
      <w:pPr>
        <w:spacing w:after="0" w:line="600" w:lineRule="auto"/>
        <w:ind w:firstLine="720"/>
        <w:jc w:val="both"/>
        <w:rPr>
          <w:rFonts w:eastAsia="Times New Roman" w:cs="Times New Roman"/>
          <w:szCs w:val="24"/>
        </w:rPr>
      </w:pPr>
      <w:r>
        <w:rPr>
          <w:rFonts w:eastAsia="Times New Roman" w:cs="Times New Roman"/>
          <w:b/>
        </w:rPr>
        <w:lastRenderedPageBreak/>
        <w:t xml:space="preserve">ΣΤΑΥΡΟΣ ΘΕΟΔΩΡΑΚΗΣ (Πρόεδρος του κόμματος Το Ποτάμι): </w:t>
      </w:r>
      <w:r>
        <w:rPr>
          <w:rFonts w:eastAsia="Times New Roman" w:cs="Times New Roman"/>
          <w:szCs w:val="24"/>
        </w:rPr>
        <w:t xml:space="preserve">Το άρθρο 51 του Συντάγματος που κάποιοι δάκρυζαν, λέει δικαίωμα ψήφου στους Έλληνες του εξωτερικού. </w:t>
      </w:r>
    </w:p>
    <w:p w14:paraId="45E6514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Θα εκτεθείς γρήγορα! </w:t>
      </w:r>
    </w:p>
    <w:p w14:paraId="45E6514A" w14:textId="77777777" w:rsidR="006278D4" w:rsidRDefault="006E6FC2">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Κάντε ησυχία παρακαλώ. Ακούστε με προσοχή.</w:t>
      </w:r>
    </w:p>
    <w:p w14:paraId="45E6514B" w14:textId="77777777" w:rsidR="006278D4" w:rsidRDefault="006E6FC2">
      <w:pPr>
        <w:spacing w:after="0" w:line="600" w:lineRule="auto"/>
        <w:ind w:firstLine="720"/>
        <w:jc w:val="both"/>
        <w:rPr>
          <w:rFonts w:eastAsia="Times New Roman" w:cs="Times New Roman"/>
          <w:szCs w:val="24"/>
        </w:rPr>
      </w:pPr>
      <w:r>
        <w:rPr>
          <w:rFonts w:eastAsia="Times New Roman" w:cs="Times New Roman"/>
          <w:b/>
        </w:rPr>
        <w:t xml:space="preserve">ΣΤΑΥΡΟΣ ΘΕΟΔΩΡΑΚΗΣ (Πρόεδρος του κόμματος Το </w:t>
      </w:r>
      <w:r>
        <w:rPr>
          <w:rFonts w:eastAsia="Times New Roman" w:cs="Times New Roman"/>
          <w:b/>
        </w:rPr>
        <w:t>Ποτάμι):</w:t>
      </w:r>
      <w:r>
        <w:rPr>
          <w:rFonts w:eastAsia="Times New Roman" w:cs="Times New Roman"/>
          <w:szCs w:val="24"/>
        </w:rPr>
        <w:t xml:space="preserve"> Προσέξτε βέβαια! Αν ήταν πολίτες της Ινδίας, του Τζιμπουτί, του Κονγκό, της Τουρκίας ακόμη-ακόμη, των Φιλιππίνων, του Ελ Σαλβαδόρ, της Νότιας Αφρικής, της Βραζιλίας, του Μεξικού, θα ψήφιζαν. Είναι όμως πολίτες μιας ευρωπαϊκής χώρας που είναι στα χ</w:t>
      </w:r>
      <w:r>
        <w:rPr>
          <w:rFonts w:eastAsia="Times New Roman" w:cs="Times New Roman"/>
          <w:szCs w:val="24"/>
        </w:rPr>
        <w:t>έρια συντηρητικών πολιτικών. Δεχτείτε το. Οι κυβερνήσεις αλλάζουν, οι συντηρητικές πολιτικές μένουν ίδιες και απαράλλαχτες.</w:t>
      </w:r>
    </w:p>
    <w:p w14:paraId="45E6514C"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του </w:t>
      </w:r>
      <w:r>
        <w:rPr>
          <w:rFonts w:eastAsia="Times New Roman" w:cs="Times New Roman"/>
          <w:szCs w:val="24"/>
        </w:rPr>
        <w:t>Ποταμιού)</w:t>
      </w:r>
    </w:p>
    <w:p w14:paraId="45E6514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Ρωτάω λοιπόν τον κ. Τσίπρα για τελευταία ίσως φορά, γιατί η πρώτη φορά Αριστερά δεν δί</w:t>
      </w:r>
      <w:r>
        <w:rPr>
          <w:rFonts w:eastAsia="Times New Roman" w:cs="Times New Roman"/>
          <w:szCs w:val="24"/>
        </w:rPr>
        <w:t xml:space="preserve">νει το δικαίωμα σε αυτά τα παιδιά, σε αυτούς τους πολίτες να ψηφίσουν; Τι φοβάστε; Προφανώς φοβάστε ότι </w:t>
      </w:r>
      <w:r>
        <w:rPr>
          <w:rFonts w:eastAsia="Times New Roman" w:cs="Times New Roman"/>
          <w:szCs w:val="24"/>
        </w:rPr>
        <w:lastRenderedPageBreak/>
        <w:t>αυτοί που ξενιτεύτηκαν για μια καλύτερη ζωή, δεν θα ψηφίσουν ένα κόμμα στο οποίο είναι δεδομένη η άποψη ότι η καριέρα είναι χολέρα. Οι άνθρωποι της δουλ</w:t>
      </w:r>
      <w:r>
        <w:rPr>
          <w:rFonts w:eastAsia="Times New Roman" w:cs="Times New Roman"/>
          <w:szCs w:val="24"/>
        </w:rPr>
        <w:t>ειάς δεν θα ψηφίσουν τα παιδιά του κομματικού σωλήνα.</w:t>
      </w:r>
    </w:p>
    <w:p w14:paraId="45E6514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Είναι τα στοιχεία που βγήκαν μόλις χθες. Από το 2008 μέχρι σήμερα οι Έλληνες που έφυγαν έχουν προσθέσει στη χώρα που είναι, σε όλες τις καινούργιες πατρίδες που βρίσκονται, περίπου 50 δισεκατομμύρια στο</w:t>
      </w:r>
      <w:r>
        <w:rPr>
          <w:rFonts w:eastAsia="Times New Roman" w:cs="Times New Roman"/>
          <w:szCs w:val="24"/>
        </w:rPr>
        <w:t xml:space="preserve"> ΑΕΠ και εμείς έχουμε δαπανήσει για να σπουδάσουμε αυτούς τους ανθρώπους -γιατί το δυναμικό που βγαίνει είναι το σπουδαγμένο- περίπου 8 δισεκατομμύρια. </w:t>
      </w:r>
    </w:p>
    <w:p w14:paraId="45E6514F" w14:textId="77777777" w:rsidR="006278D4" w:rsidRDefault="006E6FC2">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cs="Times New Roman"/>
          <w:szCs w:val="24"/>
        </w:rPr>
        <w:t xml:space="preserve"> Κύριε Θεοδωράκη, συνοψίστε. </w:t>
      </w:r>
    </w:p>
    <w:p w14:paraId="45E65150" w14:textId="77777777" w:rsidR="006278D4" w:rsidRDefault="006E6FC2">
      <w:pPr>
        <w:spacing w:after="0" w:line="600" w:lineRule="auto"/>
        <w:ind w:firstLine="720"/>
        <w:jc w:val="both"/>
        <w:rPr>
          <w:rFonts w:eastAsia="Times New Roman" w:cs="Times New Roman"/>
          <w:szCs w:val="24"/>
        </w:rPr>
      </w:pPr>
      <w:r>
        <w:rPr>
          <w:rFonts w:eastAsia="Times New Roman" w:cs="Times New Roman"/>
          <w:b/>
        </w:rPr>
        <w:t xml:space="preserve">ΣΤΑΥΡΟΣ ΘΕΟΔΩΡΑΚΗΣ (Πρόεδρος του κόμματος Το </w:t>
      </w:r>
      <w:r>
        <w:rPr>
          <w:rFonts w:eastAsia="Times New Roman" w:cs="Times New Roman"/>
          <w:b/>
        </w:rPr>
        <w:t>Ποτάμι):</w:t>
      </w:r>
      <w:r>
        <w:rPr>
          <w:rFonts w:eastAsia="Times New Roman" w:cs="Times New Roman"/>
          <w:szCs w:val="24"/>
        </w:rPr>
        <w:t xml:space="preserve"> Ευχαριστώ, κύριε Πρόεδρε. </w:t>
      </w:r>
    </w:p>
    <w:p w14:paraId="45E6515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Σας το λέμε λοιπόν ξανά. Αυτοί οι άνθρωποι πρέπει να εκλέξουν και να εκλεγούν, να μείνουν συνδεδεμένοι με τη χώρα τους. Μετά από όλα αυτά, κυρίες και κύριοι συνάδελφοι, αντιλαμβάνεστε γιατί το </w:t>
      </w:r>
      <w:r>
        <w:rPr>
          <w:rFonts w:eastAsia="Times New Roman" w:cs="Times New Roman"/>
          <w:szCs w:val="24"/>
        </w:rPr>
        <w:lastRenderedPageBreak/>
        <w:t>Ποτάμι δεν θα επικροτήσει τ</w:t>
      </w:r>
      <w:r>
        <w:rPr>
          <w:rFonts w:eastAsia="Times New Roman" w:cs="Times New Roman"/>
          <w:szCs w:val="24"/>
        </w:rPr>
        <w:t xml:space="preserve">ον ευκαιριακό εκλογικό σχεδιασμό της Κυβέρνησης. Λέμε «όχι» στην εξαπάτηση, λέμε «όχι» στην αγώνα σας για την επιβίωσή σας στην εξουσία. </w:t>
      </w:r>
    </w:p>
    <w:p w14:paraId="45E6515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Το Ποτάμι θα επιμείνει στη σύγκρουση με το παλιό και με το νέο παλιό που εκπροσωπείτε. Θα αγωνιστούμε για τις μεγάλες </w:t>
      </w:r>
      <w:r>
        <w:rPr>
          <w:rFonts w:eastAsia="Times New Roman" w:cs="Times New Roman"/>
          <w:szCs w:val="24"/>
        </w:rPr>
        <w:t xml:space="preserve">αλλαγές, θα επιμείνουμε στις μεγάλες μεταρρυθμίσεις, όπως είναι η ριζοσπαστική πρόταση αλλαγής του εκλογικού νόμου που έχουμε παρουσιάσει εδώ και μήνες, με λεπτομέρειες, αφήνοντας στην άκρη τους κυνικούς υπολογισμούς. </w:t>
      </w:r>
    </w:p>
    <w:p w14:paraId="45E6515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Να διορθώσω ορισμένους -και τελειώνω-</w:t>
      </w:r>
      <w:r>
        <w:rPr>
          <w:rFonts w:eastAsia="Times New Roman" w:cs="Times New Roman"/>
          <w:szCs w:val="24"/>
        </w:rPr>
        <w:t xml:space="preserve"> που κάνουν κάποιους λάθος υπολογισμούς και στα </w:t>
      </w:r>
      <w:proofErr w:type="spellStart"/>
      <w:r>
        <w:rPr>
          <w:rFonts w:eastAsia="Times New Roman" w:cs="Times New Roman"/>
          <w:szCs w:val="24"/>
        </w:rPr>
        <w:t>μίντια</w:t>
      </w:r>
      <w:proofErr w:type="spellEnd"/>
      <w:r>
        <w:rPr>
          <w:rFonts w:eastAsia="Times New Roman" w:cs="Times New Roman"/>
          <w:szCs w:val="24"/>
        </w:rPr>
        <w:t xml:space="preserve">. Το σχέδιό σας δεν γκρεμίστηκε επειδή έφυγε η Χρυσή Αυγή. Γκρεμίστηκε από τη δική μας σταθερή άρνηση να πούμε «ναι» στον καιροσκοπισμό σας. Ακόμα και αν δεν είχε εγκαταλείψει το στρατόπεδο του «ναι» η </w:t>
      </w:r>
      <w:r>
        <w:rPr>
          <w:rFonts w:eastAsia="Times New Roman" w:cs="Times New Roman"/>
          <w:szCs w:val="24"/>
        </w:rPr>
        <w:t>Χρυσή Αυγή, το αποτέλεσμα θα ήταν σήμερα 197 «ναι», 103 «όχι». Θα είχατε δηλαδή έτσι κι αλλιώς ηττηθεί.</w:t>
      </w:r>
    </w:p>
    <w:p w14:paraId="45E6515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της </w:t>
      </w:r>
      <w:r>
        <w:rPr>
          <w:rFonts w:eastAsia="Times New Roman" w:cs="Times New Roman"/>
          <w:szCs w:val="24"/>
        </w:rPr>
        <w:t>συμπολίτευσης</w:t>
      </w:r>
      <w:r>
        <w:rPr>
          <w:rFonts w:eastAsia="Times New Roman" w:cs="Times New Roman"/>
          <w:szCs w:val="24"/>
        </w:rPr>
        <w:t>, μην παθιάζεστε τόσο πολύ με την πρότασή σας, με τις αλλαγές που φέρνετε, γιατί είναι πολύ πιθανό, αν αύριο για οποι</w:t>
      </w:r>
      <w:r>
        <w:rPr>
          <w:rFonts w:eastAsia="Times New Roman" w:cs="Times New Roman"/>
          <w:szCs w:val="24"/>
        </w:rPr>
        <w:t xml:space="preserve">ονδήποτε λόγο περάσετε ξανά μπροστά στις δημοσκοπήσεις, να κληθείτε να ψηφίσετε την επαναφορά του μπόνους των πενήντα εδρών. Θα βρείτε μια δικαιολογία. </w:t>
      </w:r>
    </w:p>
    <w:p w14:paraId="45E6515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5E65156"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του </w:t>
      </w:r>
      <w:r>
        <w:rPr>
          <w:rFonts w:eastAsia="Times New Roman" w:cs="Times New Roman"/>
          <w:szCs w:val="24"/>
        </w:rPr>
        <w:t>Ποταμιού)</w:t>
      </w:r>
    </w:p>
    <w:p w14:paraId="45E65157" w14:textId="77777777" w:rsidR="006278D4" w:rsidRDefault="006E6FC2">
      <w:pPr>
        <w:spacing w:after="0" w:line="600" w:lineRule="auto"/>
        <w:ind w:firstLine="720"/>
        <w:jc w:val="both"/>
        <w:rPr>
          <w:rFonts w:eastAsia="Times New Roman"/>
          <w:bCs/>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Ευχαριστώ πολύ.</w:t>
      </w:r>
    </w:p>
    <w:p w14:paraId="45E65158" w14:textId="77777777" w:rsidR="006278D4" w:rsidRDefault="006E6FC2">
      <w:pPr>
        <w:spacing w:after="0" w:line="600" w:lineRule="auto"/>
        <w:ind w:firstLine="720"/>
        <w:jc w:val="both"/>
        <w:rPr>
          <w:rFonts w:eastAsia="Times New Roman" w:cs="Times New Roman"/>
          <w:szCs w:val="24"/>
        </w:rPr>
      </w:pPr>
      <w:r>
        <w:rPr>
          <w:rFonts w:eastAsia="Times New Roman"/>
          <w:bCs/>
        </w:rPr>
        <w:t xml:space="preserve">Τον λόγο ο κ. Δημήτρης </w:t>
      </w:r>
      <w:proofErr w:type="spellStart"/>
      <w:r>
        <w:rPr>
          <w:rFonts w:eastAsia="Times New Roman"/>
          <w:bCs/>
        </w:rPr>
        <w:t>Κουτσούμπας</w:t>
      </w:r>
      <w:proofErr w:type="spellEnd"/>
      <w:r>
        <w:rPr>
          <w:rFonts w:eastAsia="Times New Roman"/>
          <w:bCs/>
        </w:rPr>
        <w:t xml:space="preserve">, Πρόεδρος της </w:t>
      </w:r>
      <w:r>
        <w:rPr>
          <w:rFonts w:eastAsia="Times New Roman"/>
          <w:bCs/>
        </w:rPr>
        <w:t xml:space="preserve">Κοινοβουλευτικής </w:t>
      </w:r>
      <w:r>
        <w:rPr>
          <w:rFonts w:eastAsia="Times New Roman"/>
          <w:bCs/>
        </w:rPr>
        <w:t xml:space="preserve">Ομάδας </w:t>
      </w:r>
      <w:r>
        <w:rPr>
          <w:rFonts w:eastAsia="Times New Roman"/>
          <w:bCs/>
        </w:rPr>
        <w:t>του ΚΚΕ.</w:t>
      </w:r>
    </w:p>
    <w:p w14:paraId="45E6515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w:t>
      </w:r>
      <w:r>
        <w:rPr>
          <w:rFonts w:eastAsia="Times New Roman" w:cs="Times New Roman"/>
          <w:b/>
          <w:szCs w:val="24"/>
        </w:rPr>
        <w:t>Ελλάδας</w:t>
      </w:r>
      <w:r>
        <w:rPr>
          <w:rFonts w:eastAsia="Times New Roman" w:cs="Times New Roman"/>
          <w:b/>
          <w:szCs w:val="24"/>
        </w:rPr>
        <w:t>):</w:t>
      </w:r>
      <w:r>
        <w:rPr>
          <w:rFonts w:eastAsia="Times New Roman" w:cs="Times New Roman"/>
          <w:szCs w:val="24"/>
        </w:rPr>
        <w:t xml:space="preserve"> Κυρίες και κύριοι Βουλευτές, να μου επιτρέψετε από την αρχή να επισημάνω ότι τα επίμαχα ζητήματα που κυριαρχούν στην επικαιρότητα τις τελευταίες ημέρες, όπως είναι το θέμα που συζητάμε σήμερα στην Ολομέλεια –το θέμα του εκλογικού νόμου, δηλαδή- αλλά και ά</w:t>
      </w:r>
      <w:r>
        <w:rPr>
          <w:rFonts w:eastAsia="Times New Roman" w:cs="Times New Roman"/>
          <w:szCs w:val="24"/>
        </w:rPr>
        <w:t xml:space="preserve">λλα, δεν </w:t>
      </w:r>
      <w:r>
        <w:rPr>
          <w:rFonts w:eastAsia="Times New Roman" w:cs="Times New Roman"/>
          <w:szCs w:val="24"/>
        </w:rPr>
        <w:lastRenderedPageBreak/>
        <w:t>απασχολούν την πλειοψηφία του ελληνικού λαού, τους εργαζόμενους που στενάζουν κάτω από μια βάρβαρη, αντιλαϊκή, φορομπηχτική πολιτική.</w:t>
      </w:r>
    </w:p>
    <w:p w14:paraId="45E6515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Οπωσδήποτε απασχολούν εσάς, τα διάφορα αστικά επιτελεία, τους επιχειρηματικούς ομίλους. Βρίσκονται στο επίκεντρο </w:t>
      </w:r>
      <w:r>
        <w:rPr>
          <w:rFonts w:eastAsia="Times New Roman" w:cs="Times New Roman"/>
          <w:szCs w:val="24"/>
        </w:rPr>
        <w:t>της διαπάλης ανάμεσα στα πολιτικά κόμματα του αστικού κατεστημένου, με μοναδική εξαίρεση, προς τιμήν του, το κόμμα μας, το Κομμουνιστικό Κόμμα Ελλάδος.</w:t>
      </w:r>
    </w:p>
    <w:p w14:paraId="45E6515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Τον λαό τον απασχολούν και τον προβληματίζουν επιπλέον τα νέα μέτρα που ετοιμάζετε, με βάση και τις διαβ</w:t>
      </w:r>
      <w:r>
        <w:rPr>
          <w:rFonts w:eastAsia="Times New Roman" w:cs="Times New Roman"/>
          <w:szCs w:val="24"/>
        </w:rPr>
        <w:t xml:space="preserve">εβαιώσεις του Πρωθυπουργού προς εταίρους και μεγάλο κεφάλαιο ότι μπορούν να στηριχθούν πάνω του για το παραπέρα ξεζούμισμα των λαϊκών στρωμάτων, για την ένταση της εκμετάλλευσης, μόνο και μόνο για να εξασφαλίσουν την πολυπόθητη ανάκαμψη των καπιταλιστικών </w:t>
      </w:r>
      <w:r>
        <w:rPr>
          <w:rFonts w:eastAsia="Times New Roman" w:cs="Times New Roman"/>
          <w:szCs w:val="24"/>
        </w:rPr>
        <w:t xml:space="preserve">κερδών τους. </w:t>
      </w:r>
    </w:p>
    <w:p w14:paraId="45E6515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Ο ΣΕΒ και η Κομισιόν έχουν πλήρως αποκαλύψει όλες αυτές τις ημέρες όλη αυτή την ατζέντα των νέων αντιλαϊκών ανατροπών που σχεδιάζονται. Και αυτό, παρ</w:t>
      </w:r>
      <w:r>
        <w:rPr>
          <w:rFonts w:eastAsia="Times New Roman" w:cs="Times New Roman"/>
          <w:szCs w:val="24"/>
        </w:rPr>
        <w:t xml:space="preserve">’ </w:t>
      </w:r>
      <w:r>
        <w:rPr>
          <w:rFonts w:eastAsia="Times New Roman" w:cs="Times New Roman"/>
          <w:szCs w:val="24"/>
        </w:rPr>
        <w:t>όλες τις φιλότιμες προσπάθειες του Υ</w:t>
      </w:r>
      <w:r>
        <w:rPr>
          <w:rFonts w:eastAsia="Times New Roman" w:cs="Times New Roman"/>
          <w:szCs w:val="24"/>
        </w:rPr>
        <w:lastRenderedPageBreak/>
        <w:t xml:space="preserve">πουργού Εργασίας να εμφανίσει τη μεγάλη εργοδοσία, την </w:t>
      </w:r>
      <w:r>
        <w:rPr>
          <w:rFonts w:eastAsia="Times New Roman" w:cs="Times New Roman"/>
          <w:szCs w:val="24"/>
        </w:rPr>
        <w:t>Κυβέρνηση, την Ευρωπαϊκή Ένωση, ως συστατικά μέρη, λέει, ενός εθνικού κοινωνικού μετώπου, που τάσσονται τάχα ενάντια στις αντεργατικές ανατροπές, μπροστά στη διαπραγμάτευση για τα εργασιακά. Και πάρα τη συνδρομή που παρείχε στην Κυβέρνηση και η συνδικαλιστ</w:t>
      </w:r>
      <w:r>
        <w:rPr>
          <w:rFonts w:eastAsia="Times New Roman" w:cs="Times New Roman"/>
          <w:szCs w:val="24"/>
        </w:rPr>
        <w:t xml:space="preserve">ική πλειοψηφία της ΓΣΕΕ συμμετέχοντας με θέρμη σε αυτό τον προσχηματικό κοινωνικό διάλογο. </w:t>
      </w:r>
    </w:p>
    <w:p w14:paraId="45E6515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Όμως, ο ΣΕΒ και η Κομισιόν έβαλαν τα πράγματα στη θέση τους. Δεν παύουν οι παρεμβάσεις αυτές να έχουν τη σημασία τους και ως προς τη χρονική στιγμή που εκδηλώνονται</w:t>
      </w:r>
      <w:r>
        <w:rPr>
          <w:rFonts w:eastAsia="Times New Roman" w:cs="Times New Roman"/>
          <w:szCs w:val="24"/>
        </w:rPr>
        <w:t>, καθώς αποδεικνύουν πως η προσπάθεια της Κυβέρνησης αποβλέπει στην εξαπάτηση των εργαζομένων, να θολώσει την πραγματική ταξική διαχωριστική γραμμή γύρω από το ζήτημα των εργασιακών, με στόχο να προλάβει και να χειραγωγήσει, αν μπορέσει, τις αντιδράσεις συ</w:t>
      </w:r>
      <w:r>
        <w:rPr>
          <w:rFonts w:eastAsia="Times New Roman" w:cs="Times New Roman"/>
          <w:szCs w:val="24"/>
        </w:rPr>
        <w:t>νδικάτων εργαζομένων.</w:t>
      </w:r>
    </w:p>
    <w:p w14:paraId="45E6515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Οι μεγαλοβιομήχανοι δείχνουν τα δόντια τους και τις πραγματικές στοχεύσεις. Όλα σε βάρος των εργαζομένων. Με άλλα λόγια, οι αξιώσεις των μεγαλοβιομηχάνων και των άλλων τμημάτων της πλουτοκρατίας είναι η πλήρης απελευθέρωση των ομαδικώ</w:t>
      </w:r>
      <w:r>
        <w:rPr>
          <w:rFonts w:eastAsia="Times New Roman" w:cs="Times New Roman"/>
          <w:szCs w:val="24"/>
        </w:rPr>
        <w:t xml:space="preserve">ν απολύσεων και μάλιστα, με το επιχείρημα ότι η χώρα μας αποτελεί εξαίρεση και ότι πρέπει να εφαρμοστούν οι ευρωπαϊκές οδηγίες. </w:t>
      </w:r>
    </w:p>
    <w:p w14:paraId="45E6515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Το επιχείρημα αυτό περιγράφει με σαφήνεια και ακρίβεια τι πραγματικά σημαίνει και το περίφημο «ευρωπαϊκό κοινωνικό κεκτημένο» π</w:t>
      </w:r>
      <w:r>
        <w:rPr>
          <w:rFonts w:eastAsia="Times New Roman" w:cs="Times New Roman"/>
          <w:szCs w:val="24"/>
        </w:rPr>
        <w:t>ου προβάλλει και το Υπουργείο Εργασίας και στο οποίο θα πρέπει να επιστρέψει η χώρα μας, με βάση αυτά που λέει ο Υπουργός Εργασίας, η δυνατότητα στους εργοδότες να κηρύσσουν ανταπεργία και μάλιστα, ως όπλο απέναντι στις καταχρηστικές απεργίες των εργαζομέν</w:t>
      </w:r>
      <w:r>
        <w:rPr>
          <w:rFonts w:eastAsia="Times New Roman" w:cs="Times New Roman"/>
          <w:szCs w:val="24"/>
        </w:rPr>
        <w:t xml:space="preserve">ων. </w:t>
      </w:r>
    </w:p>
    <w:p w14:paraId="45E6516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Για τον συνδικαλιστικό νόμο, ισχυρίζεται ότι αυτός πάσχει. Θέτει ζήτημα υπερπροστασίας των συνδικαλιστών, ενώ έχουμε μπαράζ απολύσεων και διώξεων στελεχών του ταξικού κινήματος σήμερα -και </w:t>
      </w:r>
      <w:r>
        <w:rPr>
          <w:rFonts w:eastAsia="Times New Roman" w:cs="Times New Roman"/>
          <w:szCs w:val="24"/>
        </w:rPr>
        <w:lastRenderedPageBreak/>
        <w:t>αυτό είναι γεγονός για συνδικαλιστική δράση- και θέτει και ζήτ</w:t>
      </w:r>
      <w:r>
        <w:rPr>
          <w:rFonts w:eastAsia="Times New Roman" w:cs="Times New Roman"/>
          <w:szCs w:val="24"/>
        </w:rPr>
        <w:t>ημα αντιπροσωπευτικότητας στην προκήρυξη απεργιών, δηλαδή ποιος θα αποφασίζει κάθε φορά γι’ αυτές, θέλοντας να βάλει επιπλέον εμπόδια, αν όχι να καταργήσει εντελώς, τη δυνατότητα που έχει ένα κλαδικό ή ένα μεγάλο επιχειρησιακό σωματείο να κηρύξει απεργία.</w:t>
      </w:r>
    </w:p>
    <w:p w14:paraId="45E65161" w14:textId="77777777" w:rsidR="006278D4" w:rsidRDefault="006E6FC2">
      <w:pPr>
        <w:spacing w:after="0" w:line="600" w:lineRule="auto"/>
        <w:jc w:val="both"/>
        <w:rPr>
          <w:rFonts w:eastAsia="Times New Roman" w:cs="Times New Roman"/>
          <w:szCs w:val="24"/>
        </w:rPr>
      </w:pPr>
      <w:r>
        <w:rPr>
          <w:rFonts w:eastAsia="Times New Roman" w:cs="Times New Roman"/>
          <w:szCs w:val="24"/>
        </w:rPr>
        <w:t>Θεωρεί ως νόθευση των συλλογικών διαπραγματεύσεων την υποχρεωτική διαιτησία, με τον ισχυρισμό μάλιστα ότι οι αποφάσεις του ΟΜΕΔ μπορεί να εκτινάξουν τα ύψη τα μισθολογικά κόστη των επιχειρήσεων και πως μπορεί αυτό να αποθαρρύνει, λέει, τις επενδύσεις.</w:t>
      </w:r>
    </w:p>
    <w:p w14:paraId="45E6516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Αυτά</w:t>
      </w:r>
      <w:r>
        <w:rPr>
          <w:rFonts w:eastAsia="Times New Roman" w:cs="Times New Roman"/>
          <w:szCs w:val="24"/>
        </w:rPr>
        <w:t xml:space="preserve"> λέγονται τη στιγμή που στη συντριπτική τους πλειοψηφία οι αποφάσεις του ΟΜΕΔ οδηγούν σε μεγάλες μειώσεις τους εργατικούς μισθούς, συμβάλλουν με τον τρόπο τους στη μείωση και του μέσου μισθού. Όμως, προφανώς στους εργοδότες ούτε αυτό αρκεί. Εκεί, λοιπόν, π</w:t>
      </w:r>
      <w:r>
        <w:rPr>
          <w:rFonts w:eastAsia="Times New Roman" w:cs="Times New Roman"/>
          <w:szCs w:val="24"/>
        </w:rPr>
        <w:t>ου μας χρωστούν ζητούν και το βόδι.</w:t>
      </w:r>
    </w:p>
    <w:p w14:paraId="45E65163" w14:textId="77777777" w:rsidR="006278D4" w:rsidRDefault="006E6FC2">
      <w:pPr>
        <w:spacing w:after="0" w:line="600" w:lineRule="auto"/>
        <w:jc w:val="center"/>
        <w:rPr>
          <w:rFonts w:eastAsia="Times New Roman"/>
          <w:bCs/>
        </w:rPr>
      </w:pPr>
      <w:r>
        <w:rPr>
          <w:rFonts w:eastAsia="Times New Roman"/>
          <w:bCs/>
        </w:rPr>
        <w:t>(Θόρυβος στην Αίθουσα)</w:t>
      </w:r>
    </w:p>
    <w:p w14:paraId="45E65164" w14:textId="77777777" w:rsidR="006278D4" w:rsidRDefault="006E6FC2">
      <w:pPr>
        <w:spacing w:after="0" w:line="600" w:lineRule="auto"/>
        <w:ind w:firstLine="720"/>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Παρακαλώ, κάντε ησυχία!</w:t>
      </w:r>
    </w:p>
    <w:p w14:paraId="45E65165" w14:textId="77777777" w:rsidR="006278D4" w:rsidRDefault="006E6FC2">
      <w:pPr>
        <w:spacing w:after="0" w:line="600" w:lineRule="auto"/>
        <w:ind w:firstLine="720"/>
        <w:jc w:val="both"/>
        <w:rPr>
          <w:rFonts w:eastAsia="Times New Roman" w:cs="Times New Roman"/>
          <w:szCs w:val="24"/>
        </w:rPr>
      </w:pPr>
      <w:r>
        <w:rPr>
          <w:rFonts w:eastAsia="Times New Roman"/>
          <w:b/>
          <w:bCs/>
        </w:rPr>
        <w:t>ΔΗΜΗΤΡΙΟΣ ΚΟΥΤΣΟΥΜΠΑΣ (Γενικός Γραμματέας της Κεντρικής Επιτροπής του Κομμουνιστικού Κόμματος Ελλάδας):</w:t>
      </w:r>
      <w:r>
        <w:rPr>
          <w:rFonts w:eastAsia="Times New Roman"/>
          <w:bCs/>
        </w:rPr>
        <w:t xml:space="preserve"> </w:t>
      </w:r>
      <w:r>
        <w:rPr>
          <w:rFonts w:eastAsia="Times New Roman" w:cs="Times New Roman"/>
          <w:szCs w:val="24"/>
        </w:rPr>
        <w:t xml:space="preserve">Μην ανησυχείτε, κύριε Πρόεδρε. Φαίνεται </w:t>
      </w:r>
      <w:r>
        <w:rPr>
          <w:rFonts w:eastAsia="Times New Roman" w:cs="Times New Roman"/>
          <w:szCs w:val="24"/>
        </w:rPr>
        <w:t>ότι αυτά δεν απασχολούν τους Βουλευτές εδώ στην Ολομέλεια. Άλλα κυρίαρχα τους απασχολούν!</w:t>
      </w:r>
    </w:p>
    <w:p w14:paraId="45E65166" w14:textId="77777777" w:rsidR="006278D4" w:rsidRDefault="006E6FC2">
      <w:pPr>
        <w:spacing w:after="0"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Συνεχίστε, παρακαλώ.</w:t>
      </w:r>
    </w:p>
    <w:p w14:paraId="45E65167" w14:textId="77777777" w:rsidR="006278D4" w:rsidRDefault="006E6FC2">
      <w:pPr>
        <w:spacing w:after="0" w:line="600" w:lineRule="auto"/>
        <w:ind w:firstLine="720"/>
        <w:jc w:val="both"/>
        <w:rPr>
          <w:rFonts w:eastAsia="Times New Roman" w:cs="Times New Roman"/>
          <w:szCs w:val="24"/>
        </w:rPr>
      </w:pPr>
      <w:r>
        <w:rPr>
          <w:rFonts w:eastAsia="Times New Roman"/>
          <w:b/>
          <w:bCs/>
        </w:rPr>
        <w:t>ΔΗΜΗΤΡΙΟΣ ΚΟΥΤΣΟΥΜΠΑΣ (Γενικός Γραμματέας της Κεντρικής Επιτροπής του Κομμουνιστικού Κόμματος Ελλάδας):</w:t>
      </w:r>
      <w:r>
        <w:rPr>
          <w:rFonts w:eastAsia="Times New Roman"/>
          <w:bCs/>
        </w:rPr>
        <w:t xml:space="preserve"> </w:t>
      </w:r>
      <w:r>
        <w:rPr>
          <w:rFonts w:eastAsia="Times New Roman" w:cs="Times New Roman"/>
          <w:szCs w:val="24"/>
        </w:rPr>
        <w:t>Την ίδια ώρα</w:t>
      </w:r>
      <w:r>
        <w:rPr>
          <w:rFonts w:eastAsia="Times New Roman" w:cs="Times New Roman"/>
          <w:szCs w:val="24"/>
        </w:rPr>
        <w:t xml:space="preserve"> σε απόλυτο συγχρονισμό η Κομισιόν θέτει και αυτή το ίδιο ουσιαστικά αντεργατικό πλαίσιο της επικείμενης διαπραγμάτευσης, καταρρίπτοντας τον μύθο της Κυβέρνησης ότι τα σκληρά μέτρα είναι έμπνευση μόνο του Διεθνούς Νομισματικού Ταμείου, που ζητάει αίμα, ενώ</w:t>
      </w:r>
      <w:r>
        <w:rPr>
          <w:rFonts w:eastAsia="Times New Roman" w:cs="Times New Roman"/>
          <w:szCs w:val="24"/>
        </w:rPr>
        <w:t xml:space="preserve"> τα άλλα μέρη του κουαρτέτου προσέρχονται με ηπιότερες προτάσεις.</w:t>
      </w:r>
    </w:p>
    <w:p w14:paraId="45E6516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Η ουσία είναι ότι αυτή τη γραμμή, την οποία υπηρετούν από κοινού η Κυβέρνηση ΣΥΡΙΖΑ-ΑΝΕΛ, εργοδότες, Διεθνές Νομισματικό Ταμείο, Κομισιόν και πλειοψηφία της ΓΣΕΕ, είναι εχθρική για τα εργατι</w:t>
      </w:r>
      <w:r>
        <w:rPr>
          <w:rFonts w:eastAsia="Times New Roman" w:cs="Times New Roman"/>
          <w:szCs w:val="24"/>
        </w:rPr>
        <w:t>κά λαϊκά συμφέροντα. Είναι ο κοινός αντεργατικός παρονομαστής για να ενταφιαστεί ό,τι έχει απομείνει από εργασιακά δικαιώματα. Γι’ αυτό πρέπει να βρει απέναντί της σύσσωμους τους εργαζόμενους. Συμβολή σε αυτή</w:t>
      </w:r>
      <w:r>
        <w:rPr>
          <w:rFonts w:eastAsia="Times New Roman" w:cs="Times New Roman"/>
          <w:szCs w:val="24"/>
        </w:rPr>
        <w:t>ν</w:t>
      </w:r>
      <w:r>
        <w:rPr>
          <w:rFonts w:eastAsia="Times New Roman" w:cs="Times New Roman"/>
          <w:szCs w:val="24"/>
        </w:rPr>
        <w:t xml:space="preserve"> την κατεύθυνση αποτελεί το κάλεσμα των Ομοσπον</w:t>
      </w:r>
      <w:r>
        <w:rPr>
          <w:rFonts w:eastAsia="Times New Roman" w:cs="Times New Roman"/>
          <w:szCs w:val="24"/>
        </w:rPr>
        <w:t>διών, των εργατικών κέντρων, για την ανάπτυξη της πάλης στο μέτωπο των συλλογικών συμβάσεων και το σχεδίου νόμο που συντάχθηκε με πρωτοβουλία τους για τον ίδιο λόγο.</w:t>
      </w:r>
    </w:p>
    <w:p w14:paraId="45E6516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Απέναντι σε αυτή</w:t>
      </w:r>
      <w:r>
        <w:rPr>
          <w:rFonts w:eastAsia="Times New Roman" w:cs="Times New Roman"/>
          <w:szCs w:val="24"/>
        </w:rPr>
        <w:t>ν</w:t>
      </w:r>
      <w:r>
        <w:rPr>
          <w:rFonts w:eastAsia="Times New Roman" w:cs="Times New Roman"/>
          <w:szCs w:val="24"/>
        </w:rPr>
        <w:t xml:space="preserve"> την κυβερνητική πολιτική κανένα από τα άλλα κόμματα δεν αντέδρασε. Έχει,</w:t>
      </w:r>
      <w:r>
        <w:rPr>
          <w:rFonts w:eastAsia="Times New Roman" w:cs="Times New Roman"/>
          <w:szCs w:val="24"/>
        </w:rPr>
        <w:t xml:space="preserve"> βέβαια, αυτό την εξήγησή του. Πώς να αντιδράσουν, όταν ουσιαστικά η κριτική που ασκούν Νέα Δημοκρατία, ΠΑΣΟΚ, </w:t>
      </w:r>
      <w:r>
        <w:rPr>
          <w:rFonts w:eastAsia="Times New Roman" w:cs="Times New Roman"/>
          <w:szCs w:val="24"/>
        </w:rPr>
        <w:t xml:space="preserve">Ποτάμι </w:t>
      </w:r>
      <w:r>
        <w:rPr>
          <w:rFonts w:eastAsia="Times New Roman" w:cs="Times New Roman"/>
          <w:szCs w:val="24"/>
        </w:rPr>
        <w:t>στην Κυβέρνηση είναι ότι δεν προχωρά με ταχύτητα τις αναδιαρθρώσεις, όταν ο κ. Μητσοτάκης από το Βήμα του ΣΕΒ δίνει διαβεβαιώσεις ότι η Νέ</w:t>
      </w:r>
      <w:r>
        <w:rPr>
          <w:rFonts w:eastAsia="Times New Roman" w:cs="Times New Roman"/>
          <w:szCs w:val="24"/>
        </w:rPr>
        <w:t xml:space="preserve">α Δημοκρατία είναι το κόμμα της επιχειρηματικότητας, σε ένα κρεσέντο ανταγωνισμού με την Κυβέρνηση για το ποιος είναι πιο πολύ με </w:t>
      </w:r>
      <w:r>
        <w:rPr>
          <w:rFonts w:eastAsia="Times New Roman" w:cs="Times New Roman"/>
          <w:szCs w:val="24"/>
        </w:rPr>
        <w:lastRenderedPageBreak/>
        <w:t>το μεγάλο κεφάλαιο, όταν η Ένωση Κεντρώων παίζει τον γνωστό ρόλο του λαγού σε όλα τα αντιδραστικά μέτρα, όταν η Χρυσή Αυγή σκί</w:t>
      </w:r>
      <w:r>
        <w:rPr>
          <w:rFonts w:eastAsia="Times New Roman" w:cs="Times New Roman"/>
          <w:szCs w:val="24"/>
        </w:rPr>
        <w:t>ζεται για τη στήριξη της ελληνικής επιχειρηματικότητας, δηλαδή της ανάκαμψης των κερδών των καπιταλιστών.</w:t>
      </w:r>
    </w:p>
    <w:p w14:paraId="45E6516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Αυτή η στρατηγική τους σύμπλευση στον στόχο της καπιταλιστικής ανάκαμψης δεν επιτρέπει διαφοροποιήσεις, παρ</w:t>
      </w:r>
      <w:r>
        <w:rPr>
          <w:rFonts w:eastAsia="Times New Roman" w:cs="Times New Roman"/>
          <w:szCs w:val="24"/>
        </w:rPr>
        <w:t xml:space="preserve">’ </w:t>
      </w:r>
      <w:r>
        <w:rPr>
          <w:rFonts w:eastAsia="Times New Roman" w:cs="Times New Roman"/>
          <w:szCs w:val="24"/>
        </w:rPr>
        <w:t>όλες τις γκρίνιες, τις υποκριτικές διαπισ</w:t>
      </w:r>
      <w:r>
        <w:rPr>
          <w:rFonts w:eastAsia="Times New Roman" w:cs="Times New Roman"/>
          <w:szCs w:val="24"/>
        </w:rPr>
        <w:t>τώσεις για τη φτωχοποίηση του λαού, που όμως και αυτές αξιοποιούνται για να επιβεβαιώνουν την ανάγκη να επιταχυνθεί η προσπάθεια για την ανάκαμψη αυτών των κερδών του κεφαλαίου.</w:t>
      </w:r>
    </w:p>
    <w:p w14:paraId="45E6516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σε όλα τα ζητήματα της επικαιρότητας υπάρχει στρατηγική ταύτιση όλων των άλλων κομμάτων, με εξαίρεση το ΚΚΕ. Οι ομηρικές αυτές μάχες που διεξάγονται στη Βουλή και στα κανάλια γίνονται μόνο και μόνο για να συσκοτίσουν, να μπερδέψουν, να α</w:t>
      </w:r>
      <w:r>
        <w:rPr>
          <w:rFonts w:eastAsia="Times New Roman" w:cs="Times New Roman"/>
          <w:szCs w:val="24"/>
        </w:rPr>
        <w:t xml:space="preserve">ποπροσανατολίσουν. Η </w:t>
      </w:r>
      <w:proofErr w:type="spellStart"/>
      <w:r>
        <w:rPr>
          <w:rFonts w:eastAsia="Times New Roman" w:cs="Times New Roman"/>
          <w:szCs w:val="24"/>
        </w:rPr>
        <w:t>υπερπροβολή</w:t>
      </w:r>
      <w:proofErr w:type="spellEnd"/>
      <w:r>
        <w:rPr>
          <w:rFonts w:eastAsia="Times New Roman" w:cs="Times New Roman"/>
          <w:szCs w:val="24"/>
        </w:rPr>
        <w:t xml:space="preserve"> των αντιπαραθέσεων για τον εκλογικό νόμο, αλλά και για τις τηλεοπτικές άδειες, για το σκάνδαλο της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xml:space="preserve"> υπηρετεί αυτή την αποπροσανατολιστική τακτική, στην οποία μπορεί να πρωτοστατεί η </w:t>
      </w:r>
      <w:r>
        <w:rPr>
          <w:rFonts w:eastAsia="Times New Roman" w:cs="Times New Roman"/>
          <w:szCs w:val="24"/>
        </w:rPr>
        <w:lastRenderedPageBreak/>
        <w:t>Κυβέρνηση, αλλά πολύ καλά την αξιοποιούν και τα άλλα κόμματα, πρωτίστως η Νέα Δημοκρατία, στην αγωνία της βέβαια να αναδειχθεί σε πιο καθαρόαιμο υπερασπιστή του κεφαλαίου.</w:t>
      </w:r>
    </w:p>
    <w:p w14:paraId="45E6516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ε θέματα, όπως είναι οι παραπάνω αντεργατικές μεταρρυθμίσεις που ετοιμάζονται να έρθουν από το φθινόπωρο ή οι αποφάσεις της Συνόδου Κορυφής του ΝΑΤΟ, πρέπει να σημειώσουμε εδώ μέσα την εκκωφαντική συμφωνία των άλλων κομμάτων, που για ορισμένους εκφράζεται </w:t>
      </w:r>
      <w:r>
        <w:rPr>
          <w:rFonts w:eastAsia="Times New Roman" w:cs="Times New Roman"/>
          <w:szCs w:val="24"/>
        </w:rPr>
        <w:t>και με αφωνία, αν και κατά τα άλλα, βγαίνουν εύκολα για να διαφωνήσουν με την Κυβέρνηση σε σχέση μόνο με το μπόνους ή τον αριθμό των τηλεοπτικών αδειών που θα δοθούν.</w:t>
      </w:r>
    </w:p>
    <w:p w14:paraId="45E6516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στα τέλη της περασμένης εβδομάδας πραγματοποιήθηκε η Σύνοδος Κορυφής του </w:t>
      </w:r>
      <w:r>
        <w:rPr>
          <w:rFonts w:eastAsia="Times New Roman" w:cs="Times New Roman"/>
          <w:szCs w:val="24"/>
        </w:rPr>
        <w:t xml:space="preserve">ΝΑΤΟ στη Βαρσοβία. Οι αποφάσεις της αποτελούν κίνδυνο για τους λαούς, αφού στην πραγματικότητα επιβεβαιώνουν τον επιθετικό προσανατολισμό αυτής της </w:t>
      </w:r>
      <w:proofErr w:type="spellStart"/>
      <w:r>
        <w:rPr>
          <w:rFonts w:eastAsia="Times New Roman" w:cs="Times New Roman"/>
          <w:szCs w:val="24"/>
        </w:rPr>
        <w:t>λυκοσυμμαχίας</w:t>
      </w:r>
      <w:proofErr w:type="spellEnd"/>
      <w:r>
        <w:rPr>
          <w:rFonts w:eastAsia="Times New Roman" w:cs="Times New Roman"/>
          <w:szCs w:val="24"/>
        </w:rPr>
        <w:t>. Στον ανταγωνισμό Αμερικάνων-Ευρωπαίων με τους Ρώσους καταγράφουν πέρα από τις περί του αντιθέ</w:t>
      </w:r>
      <w:r>
        <w:rPr>
          <w:rFonts w:eastAsia="Times New Roman" w:cs="Times New Roman"/>
          <w:szCs w:val="24"/>
        </w:rPr>
        <w:t>του διαβεβαιώσεις, όξυνση αυτών των αντιθέσεων.</w:t>
      </w:r>
    </w:p>
    <w:p w14:paraId="45E6516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Μία πλευρά αυτών των οξυμένων ανταγωνισμών βλέπουμε αυτές τις μέρες με το στρατιωτικό πραξικόπημα στην Τουρκία και τις εξελίξεις στη γείτονα χώρα, ενώ υπάρχει κίνδυνος να εμπλέξουν σε περιπέτειες και την Ελλά</w:t>
      </w:r>
      <w:r>
        <w:rPr>
          <w:rFonts w:eastAsia="Times New Roman" w:cs="Times New Roman"/>
          <w:szCs w:val="24"/>
        </w:rPr>
        <w:t>δα και τις χώρες της ευρύτερης περιοχής.</w:t>
      </w:r>
    </w:p>
    <w:p w14:paraId="45E6516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ν</w:t>
      </w:r>
      <w:r>
        <w:rPr>
          <w:rFonts w:eastAsia="Times New Roman" w:cs="Times New Roman"/>
          <w:szCs w:val="24"/>
        </w:rPr>
        <w:t xml:space="preserve"> τη Σύνοδο, λοιπόν, η ελληνική Κυβέρνηση εμφανίστηκε πιο </w:t>
      </w:r>
      <w:r>
        <w:rPr>
          <w:rFonts w:eastAsia="Times New Roman" w:cs="Times New Roman"/>
          <w:szCs w:val="24"/>
        </w:rPr>
        <w:t>νατο</w:t>
      </w:r>
      <w:r>
        <w:rPr>
          <w:rFonts w:eastAsia="Times New Roman" w:cs="Times New Roman"/>
          <w:szCs w:val="24"/>
        </w:rPr>
        <w:t xml:space="preserve">ϊκή από τους </w:t>
      </w:r>
      <w:r>
        <w:rPr>
          <w:rFonts w:eastAsia="Times New Roman" w:cs="Times New Roman"/>
          <w:szCs w:val="24"/>
        </w:rPr>
        <w:t>νατοϊκούς</w:t>
      </w:r>
      <w:r>
        <w:rPr>
          <w:rFonts w:eastAsia="Times New Roman" w:cs="Times New Roman"/>
          <w:szCs w:val="24"/>
        </w:rPr>
        <w:t xml:space="preserve">, επιδεικνύοντας πρόθεση και διάθεση να στηρίξει όλα τα </w:t>
      </w:r>
      <w:r>
        <w:rPr>
          <w:rFonts w:eastAsia="Times New Roman" w:cs="Times New Roman"/>
          <w:szCs w:val="24"/>
        </w:rPr>
        <w:t xml:space="preserve">νατοϊκά </w:t>
      </w:r>
      <w:r>
        <w:rPr>
          <w:rFonts w:eastAsia="Times New Roman" w:cs="Times New Roman"/>
          <w:szCs w:val="24"/>
        </w:rPr>
        <w:t xml:space="preserve">σχέδια στην περιοχή της </w:t>
      </w:r>
      <w:r>
        <w:rPr>
          <w:rFonts w:eastAsia="Times New Roman" w:cs="Times New Roman"/>
          <w:szCs w:val="24"/>
        </w:rPr>
        <w:t xml:space="preserve">Ανατολικής </w:t>
      </w:r>
      <w:r>
        <w:rPr>
          <w:rFonts w:eastAsia="Times New Roman" w:cs="Times New Roman"/>
          <w:szCs w:val="24"/>
        </w:rPr>
        <w:t xml:space="preserve">Μεσογείου και της </w:t>
      </w:r>
      <w:r>
        <w:rPr>
          <w:rFonts w:eastAsia="Times New Roman" w:cs="Times New Roman"/>
          <w:szCs w:val="24"/>
        </w:rPr>
        <w:t>Βόρειας</w:t>
      </w:r>
      <w:r>
        <w:rPr>
          <w:rFonts w:eastAsia="Times New Roman" w:cs="Times New Roman"/>
          <w:szCs w:val="24"/>
        </w:rPr>
        <w:t xml:space="preserve"> </w:t>
      </w:r>
      <w:r>
        <w:rPr>
          <w:rFonts w:eastAsia="Times New Roman" w:cs="Times New Roman"/>
          <w:szCs w:val="24"/>
        </w:rPr>
        <w:t xml:space="preserve">Αφρικής. Γι’ αυτή τη στάση, κανένα από τα άλλα κόμματα δεν είπε κουβέντα. </w:t>
      </w:r>
    </w:p>
    <w:p w14:paraId="45E6517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Φυσικά, καταλαβαίνουμε τη στάση τους, αφού όλοι ανεξαιρέτως θεωρούν απαραβίαστη τη συμμόρφωση τους στα ιμπεριαλιστικά σχέδια στου ΝΑΤΟ και της Ευρωπαϊκής Ένωσης. Άλλωστε, ο Πρόεδρο</w:t>
      </w:r>
      <w:r>
        <w:rPr>
          <w:rFonts w:eastAsia="Times New Roman" w:cs="Times New Roman"/>
          <w:szCs w:val="24"/>
        </w:rPr>
        <w:t xml:space="preserve">ς της Νέας Δημοκρατίας πηγαίνει αυτές τις μέρες ταξίδια στο εξωτερικό, ανάμεσα στα οποία και στο Ισραήλ, προκειμένου να επιβεβαιώσει την προσήλωση της Νέας Δημοκρατίας στους στόχους </w:t>
      </w:r>
      <w:proofErr w:type="spellStart"/>
      <w:r>
        <w:rPr>
          <w:rFonts w:eastAsia="Times New Roman" w:cs="Times New Roman"/>
          <w:szCs w:val="24"/>
        </w:rPr>
        <w:t>γεωστρατηγικής</w:t>
      </w:r>
      <w:proofErr w:type="spellEnd"/>
      <w:r>
        <w:rPr>
          <w:rFonts w:eastAsia="Times New Roman" w:cs="Times New Roman"/>
          <w:szCs w:val="24"/>
        </w:rPr>
        <w:t xml:space="preserve"> αναβάθμισης της χώρας για λογαριασμό της αστικής τάξης, που</w:t>
      </w:r>
      <w:r>
        <w:rPr>
          <w:rFonts w:eastAsia="Times New Roman" w:cs="Times New Roman"/>
          <w:szCs w:val="24"/>
        </w:rPr>
        <w:t xml:space="preserve"> επίσης πολύ καλά υπηρετεί προς το παρόν και ο ΣΥΡΙΖΑ. </w:t>
      </w:r>
    </w:p>
    <w:p w14:paraId="45E6517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Κανένα από αυτά τα κόμματα δεν έβγαλε ούτε ένα σχόλιο για τη Σύνοδο του ΝΑΤΟ. </w:t>
      </w:r>
    </w:p>
    <w:p w14:paraId="45E6517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 ναζιστική υπόδικη για σοβαρά εγκλήματα Χρυσή Αυγή, που κοροϊδεύει τους οπαδούς της Δεξιάς με διάφορες εθνικιστικές κορώ</w:t>
      </w:r>
      <w:r>
        <w:rPr>
          <w:rFonts w:eastAsia="Times New Roman" w:cs="Times New Roman"/>
          <w:szCs w:val="24"/>
        </w:rPr>
        <w:t>νες, κάνει γαργάρα τόσο τη Σύνοδο του ΝΑΤΟ, όσο και την εμπλοκή της Ελλάδας στα σχέδια που υπονομεύουν τα ελληνικά λαϊκά κυριαρχικά δικαιώματα.</w:t>
      </w:r>
    </w:p>
    <w:p w14:paraId="45E6517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Όμως, ένα ακόμα πιο χαρακτηριστικό παράδειγμα της στρατηγικής της σύμπλευσης είναι η κοινή επί της ουσίας στάση </w:t>
      </w:r>
      <w:r>
        <w:rPr>
          <w:rFonts w:eastAsia="Times New Roman" w:cs="Times New Roman"/>
          <w:szCs w:val="24"/>
        </w:rPr>
        <w:t>απόρριψης -φυσικά, με διαφορετική επιχειρηματολογία που αποδεικνύει και τον διαφοροποιημένο ρόλο που έχει κάθε πολιτική δύναμη εδώ μέσα- που κράτησαν όλα, όμως, τα υπόλοιπα κόμματα στη συζήτηση της πρότασης νόμου του ΚΚΕ για την ανακούφιση των υπερχρεωμένω</w:t>
      </w:r>
      <w:r>
        <w:rPr>
          <w:rFonts w:eastAsia="Times New Roman" w:cs="Times New Roman"/>
          <w:szCs w:val="24"/>
        </w:rPr>
        <w:t xml:space="preserve">ν νοικοκυριών. </w:t>
      </w:r>
    </w:p>
    <w:p w14:paraId="45E6517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Εδώ όλοι συντάχθηκαν με τα συμφέροντα των τραπεζών, την προστασία των ομίλων, χαρακτηρίζοντας ανεδαφική και μη ρεαλιστική την πρόταση. </w:t>
      </w:r>
    </w:p>
    <w:p w14:paraId="45E6517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εκπρόσωποι του ΣΥΡΙΖΑ υποστήριξαν ότι η πρόταση του ΚΚΕ είναι ενδιαφέρουσα, όμως δεν μπορεί να γίνει </w:t>
      </w:r>
      <w:r>
        <w:rPr>
          <w:rFonts w:eastAsia="Times New Roman" w:cs="Times New Roman"/>
          <w:szCs w:val="24"/>
        </w:rPr>
        <w:t>αποδεκτή λόγω των οικονομικών συγκυριών. Έκαναν προσπάθεια να απαξιώσουν αυτήν την πρόταση, διότι απευθύνεται δήθεν σε πλούσιους. Φωνάζει ο κλέφτης, για να φοβηθεί ο νοικοκύρης τελικά. Αντιμετωπίζουν οι ίδιοι, υποτίθεται, τη φτώχεια με κάποια ψίχουλα ελεημ</w:t>
      </w:r>
      <w:r>
        <w:rPr>
          <w:rFonts w:eastAsia="Times New Roman" w:cs="Times New Roman"/>
          <w:szCs w:val="24"/>
        </w:rPr>
        <w:t>οσύνης στα διάφορα κοινωνικά προγράμματα και αρνούνται το πλαίσιο δικαιωμάτων και προστασίας όπως προβλέπουν οι συγκεκριμένες προτάσεις του ΚΚΕ, που δίνουν πραγματική ανακούφιση, πραγματική  λύση στο πρόβλημα.</w:t>
      </w:r>
    </w:p>
    <w:p w14:paraId="45E6517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Από την πλευρά της η Νέα Δημοκρατία ξεκαθάρισε</w:t>
      </w:r>
      <w:r>
        <w:rPr>
          <w:rFonts w:eastAsia="Times New Roman" w:cs="Times New Roman"/>
          <w:szCs w:val="24"/>
        </w:rPr>
        <w:t xml:space="preserve"> ότι δεν μπορεί να στηρίξει την πρόταση του ΚΚΕ, ενώ το ΠΑΣΟΚ, παρ’ όλο που δήλωσε ότι η πρόταση του ΚΚΕ είναι θετική και επίκαιρη, ωστόσο την απέρριψε. Το </w:t>
      </w:r>
      <w:r>
        <w:rPr>
          <w:rFonts w:eastAsia="Times New Roman" w:cs="Times New Roman"/>
          <w:szCs w:val="24"/>
        </w:rPr>
        <w:t>Ποτάμ</w:t>
      </w:r>
      <w:r>
        <w:rPr>
          <w:rFonts w:eastAsia="Times New Roman" w:cs="Times New Roman"/>
          <w:szCs w:val="24"/>
        </w:rPr>
        <w:t>ι</w:t>
      </w:r>
      <w:r>
        <w:rPr>
          <w:rFonts w:eastAsia="Times New Roman" w:cs="Times New Roman"/>
          <w:szCs w:val="24"/>
        </w:rPr>
        <w:t xml:space="preserve"> και η Ένωση Κεντρώων ανέλαβαν τότε το ρόλο της επίθεσης στο Κομμουνιστικό Κόμμα, υπερασπιζόμε</w:t>
      </w:r>
      <w:r>
        <w:rPr>
          <w:rFonts w:eastAsia="Times New Roman" w:cs="Times New Roman"/>
          <w:szCs w:val="24"/>
        </w:rPr>
        <w:t xml:space="preserve">νοι την Κυβέρνηση με αντίστοιχα </w:t>
      </w:r>
      <w:proofErr w:type="spellStart"/>
      <w:r>
        <w:rPr>
          <w:rFonts w:eastAsia="Times New Roman" w:cs="Times New Roman"/>
          <w:szCs w:val="24"/>
        </w:rPr>
        <w:t>ψευδοεπιχειρήματα</w:t>
      </w:r>
      <w:proofErr w:type="spellEnd"/>
      <w:r>
        <w:rPr>
          <w:rFonts w:eastAsia="Times New Roman" w:cs="Times New Roman"/>
          <w:szCs w:val="24"/>
        </w:rPr>
        <w:t xml:space="preserve">. </w:t>
      </w:r>
    </w:p>
    <w:p w14:paraId="45E6517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από την άλλη πλευρά, στην αντιπαράθεση αυτές τις μέρες για τις τηλεοπτικές άδειες, δεν αμφισβητείται από κανέναν από τους εμπλεκόμενους στον καβγά η πρόσδεση των μέσων ενημέρωσης σε μεγ</w:t>
      </w:r>
      <w:r>
        <w:rPr>
          <w:rFonts w:eastAsia="Times New Roman" w:cs="Times New Roman"/>
          <w:szCs w:val="24"/>
        </w:rPr>
        <w:t xml:space="preserve">άλα συμφέροντα, σε επιχειρηματικούς ομίλους. Κάθε άλλο! Το πραγματικό αντικείμενο της διαπάλης είναι το πώς θα γίνει το </w:t>
      </w:r>
      <w:proofErr w:type="spellStart"/>
      <w:r>
        <w:rPr>
          <w:rFonts w:eastAsia="Times New Roman" w:cs="Times New Roman"/>
          <w:szCs w:val="24"/>
        </w:rPr>
        <w:t>ξαναμοίρασμα</w:t>
      </w:r>
      <w:proofErr w:type="spellEnd"/>
      <w:r>
        <w:rPr>
          <w:rFonts w:eastAsia="Times New Roman" w:cs="Times New Roman"/>
          <w:szCs w:val="24"/>
        </w:rPr>
        <w:t xml:space="preserve"> της πίτας ανάμεσα στους ενδιαφερόμενους επιχειρηματίες, με θύματα και εδώ πάλι τους εργαζόμενους στα μέσα. </w:t>
      </w:r>
    </w:p>
    <w:p w14:paraId="45E6517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Πρόκειται, δηλα</w:t>
      </w:r>
      <w:r>
        <w:rPr>
          <w:rFonts w:eastAsia="Times New Roman" w:cs="Times New Roman"/>
          <w:szCs w:val="24"/>
        </w:rPr>
        <w:t xml:space="preserve">δή, για ένα μοίρασμα πίτας που έχει άμεσες οικονομικές και πολιτικές διαστάσεις. Έχει οικονομικές διαστάσεις γιατί αφορά την αναδιάταξη των επιχειρηματικών ομίλων και το μοίρασμα της διαφημιστικής πίτας και πολιτικές, γιατί προφανώς η διαδικασία συνδέεται </w:t>
      </w:r>
      <w:r>
        <w:rPr>
          <w:rFonts w:eastAsia="Times New Roman" w:cs="Times New Roman"/>
          <w:szCs w:val="24"/>
        </w:rPr>
        <w:t>από τη μια με την προσπάθεια της Κυβέρνησης να περιορίσει όσο γίνεται τα αντιπολιτευόμενα σε αυτή μέσα μαζικής ενημέρωσης και από την άλλη -από την πλευρά της Αντιπολίτευσης- να αποσπάσει τη στήριξη μέσων ενημέρωσης στην πορεία διεκδίκησης της διακυβέρνηση</w:t>
      </w:r>
      <w:r>
        <w:rPr>
          <w:rFonts w:eastAsia="Times New Roman" w:cs="Times New Roman"/>
          <w:szCs w:val="24"/>
        </w:rPr>
        <w:t xml:space="preserve">ς αύριο. </w:t>
      </w:r>
    </w:p>
    <w:p w14:paraId="45E6517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για να έρθουμε και στο επίμαχο, στο ζήτημα του εκλογικού νόμου για παράδειγμα, οι διαφωνίες κινούνται γύρω από τον άξονα «εξασφάλιση της κοινοβουλευτικής και κυβερνητικής σταθερότητας».</w:t>
      </w:r>
    </w:p>
    <w:p w14:paraId="45E6517A" w14:textId="77777777" w:rsidR="006278D4" w:rsidRDefault="006E6FC2">
      <w:pPr>
        <w:spacing w:after="0" w:line="600" w:lineRule="auto"/>
        <w:ind w:firstLine="720"/>
        <w:jc w:val="both"/>
        <w:rPr>
          <w:rFonts w:eastAsia="Times New Roman"/>
          <w:bCs/>
        </w:rPr>
      </w:pPr>
      <w:r>
        <w:rPr>
          <w:rFonts w:eastAsia="Times New Roman" w:cs="Times New Roman"/>
          <w:szCs w:val="24"/>
        </w:rPr>
        <w:t>Ο εκλογικός νόμος στόχο έχει να διασφαλίσ</w:t>
      </w:r>
      <w:r>
        <w:rPr>
          <w:rFonts w:eastAsia="Times New Roman" w:cs="Times New Roman"/>
          <w:szCs w:val="24"/>
        </w:rPr>
        <w:t xml:space="preserve">ει την ομαλότητα στην κυβερνητική εναλλαγή και να δημιουργήσει προϋποθέσεις για ακόμα μεγαλύτερη συναίνεση στο πολιτικό σύστημα, </w:t>
      </w:r>
      <w:r>
        <w:rPr>
          <w:rFonts w:eastAsia="Times New Roman"/>
          <w:bCs/>
        </w:rPr>
        <w:t>προκειμένου απρόσκοπτα και με ευρύτερο καταμερισμό, αυτή τη φορά, ευθύνης ανάμεσα στα κόμματα της Ευρωπαϊκής Ένωσης και του κεφ</w:t>
      </w:r>
      <w:r>
        <w:rPr>
          <w:rFonts w:eastAsia="Times New Roman"/>
          <w:bCs/>
        </w:rPr>
        <w:t xml:space="preserve">αλαίου, να προχωρούν ευκολότερα, γρηγορότερα οι αντιλαϊκές αναδιαρθρώσεις. </w:t>
      </w:r>
    </w:p>
    <w:p w14:paraId="45E6517B" w14:textId="77777777" w:rsidR="006278D4" w:rsidRDefault="006E6FC2">
      <w:pPr>
        <w:spacing w:after="0" w:line="600" w:lineRule="auto"/>
        <w:ind w:firstLine="720"/>
        <w:jc w:val="both"/>
        <w:rPr>
          <w:rFonts w:eastAsia="Times New Roman"/>
          <w:bCs/>
        </w:rPr>
      </w:pPr>
      <w:r>
        <w:rPr>
          <w:rFonts w:eastAsia="Times New Roman"/>
          <w:bCs/>
        </w:rPr>
        <w:t>Αυτονόητα, τελικός αποδέκτης αυτού του κλίματος συναίνεσης είναι ο λαός, στον οποίο όλοι -Κυβέρνηση και Αντιπολίτευση- τον θέλουν στρατευμένο στον στόχο αυτής της ανάκαμψης που προ</w:t>
      </w:r>
      <w:r>
        <w:rPr>
          <w:rFonts w:eastAsia="Times New Roman"/>
          <w:bCs/>
        </w:rPr>
        <w:t>ϋποθέτει μόνο θυσίες, χωρίς τέλος, από την πλευρά του.</w:t>
      </w:r>
    </w:p>
    <w:p w14:paraId="45E6517C" w14:textId="77777777" w:rsidR="006278D4" w:rsidRDefault="006E6FC2">
      <w:pPr>
        <w:spacing w:after="0" w:line="600" w:lineRule="auto"/>
        <w:ind w:firstLine="720"/>
        <w:jc w:val="both"/>
        <w:rPr>
          <w:rFonts w:eastAsia="Times New Roman"/>
          <w:bCs/>
        </w:rPr>
      </w:pPr>
      <w:r>
        <w:rPr>
          <w:rFonts w:eastAsia="Times New Roman"/>
          <w:bCs/>
        </w:rPr>
        <w:t xml:space="preserve">Βεβαίως, ο άξονας αυτός είναι κοινά αποδεκτός από όλους. Η διαφωνία έγκειται στο πώς αυτή θα επιτευχθεί και, βεβαίως, ποιος θα έχει το πάνω χέρι σε αυτή τη διαδικασία. Τα άλλα κόμματα, δηλαδή, </w:t>
      </w:r>
      <w:r>
        <w:rPr>
          <w:rFonts w:eastAsia="Times New Roman"/>
          <w:bCs/>
        </w:rPr>
        <w:lastRenderedPageBreak/>
        <w:t>που ασκο</w:t>
      </w:r>
      <w:r>
        <w:rPr>
          <w:rFonts w:eastAsia="Times New Roman"/>
          <w:bCs/>
        </w:rPr>
        <w:t>ύν κριτική σε πλευρές της κυβερνητικής πρότασης, ξεκινάνε από το κατά πόσο στην εφαρμογή του ο εκλογικός νόμος μπορεί να υπηρετήσει την κυβερνητική και πολιτική σταθερότητα για να συνεχιστούν πάλι οι ίδιες αντιλαϊκές μεταρρυθμίσεις.</w:t>
      </w:r>
    </w:p>
    <w:p w14:paraId="45E6517D" w14:textId="77777777" w:rsidR="006278D4" w:rsidRDefault="006E6FC2">
      <w:pPr>
        <w:spacing w:after="0" w:line="600" w:lineRule="auto"/>
        <w:ind w:firstLine="720"/>
        <w:jc w:val="both"/>
        <w:rPr>
          <w:rFonts w:eastAsia="Times New Roman"/>
          <w:bCs/>
        </w:rPr>
      </w:pPr>
      <w:r>
        <w:rPr>
          <w:rFonts w:eastAsia="Times New Roman"/>
          <w:bCs/>
        </w:rPr>
        <w:t>Πάνω σε αυτά ξετυλίγετα</w:t>
      </w:r>
      <w:r>
        <w:rPr>
          <w:rFonts w:eastAsia="Times New Roman"/>
          <w:bCs/>
        </w:rPr>
        <w:t>ι αυτό το μεγάλο παζάρι ανάμεσα στα διάφορα αστικά κόμματα, που δεν αφορά απλώς τις διατάξεις του εκλογικού νόμου, αλλά επεκτείνεται και σε μελλοντικές κυβερνητικές συνεργασίες μεταξύ τους.</w:t>
      </w:r>
    </w:p>
    <w:p w14:paraId="45E6517E" w14:textId="77777777" w:rsidR="006278D4" w:rsidRDefault="006E6FC2">
      <w:pPr>
        <w:spacing w:after="0" w:line="600" w:lineRule="auto"/>
        <w:ind w:firstLine="720"/>
        <w:jc w:val="both"/>
        <w:rPr>
          <w:rFonts w:eastAsia="Times New Roman"/>
          <w:bCs/>
        </w:rPr>
      </w:pPr>
      <w:r>
        <w:rPr>
          <w:rFonts w:eastAsia="Times New Roman"/>
          <w:bCs/>
        </w:rPr>
        <w:t>Ο διακηρυγμένος στόχος της Κυβέρνησης να συγκεντρώσει τις διακόσιε</w:t>
      </w:r>
      <w:r>
        <w:rPr>
          <w:rFonts w:eastAsia="Times New Roman"/>
          <w:bCs/>
        </w:rPr>
        <w:t>ς ψήφους που απαιτούνται για να ισχύσει ο νόμος από τις αμέσως επόμενες εκλογές, ήταν περισσότερο και κυρίως για να δώσει την εικόνα μιας πλατιάς συναίνεσης, πάνω σε μια εμβληματική -όπως την παρουσιάζει- πρωτοβουλία, μια πρωτοβουλία που θέλει να την κάνει</w:t>
      </w:r>
      <w:r>
        <w:rPr>
          <w:rFonts w:eastAsia="Times New Roman"/>
          <w:bCs/>
        </w:rPr>
        <w:t xml:space="preserve"> για να χρυσώσει και λίγο το χάπι σε αρκετούς δυσαρεστημένους </w:t>
      </w:r>
      <w:r>
        <w:rPr>
          <w:rFonts w:eastAsia="Times New Roman"/>
          <w:bCs/>
        </w:rPr>
        <w:lastRenderedPageBreak/>
        <w:t>ψηφοφόρους της, αφού όλα τα άλλα που είχε υποσχεθεί στον οικονομικό και κοινωνικό τομέα τα προηγούμενα χρόνια, ούτε στο όνειρό τους δεν πρόκειται να τα δουν οι εργαζόμενοι της πατρίδας μας. Έτσι</w:t>
      </w:r>
      <w:r>
        <w:rPr>
          <w:rFonts w:eastAsia="Times New Roman"/>
          <w:bCs/>
        </w:rPr>
        <w:t xml:space="preserve"> νομίζει ότι βρίσκει σωσίβιο στην πρόταση για τη θέσπιση του νέου εκλογικού νόμου.</w:t>
      </w:r>
    </w:p>
    <w:p w14:paraId="45E6517F" w14:textId="77777777" w:rsidR="006278D4" w:rsidRDefault="006E6FC2">
      <w:pPr>
        <w:spacing w:after="0" w:line="600" w:lineRule="auto"/>
        <w:ind w:firstLine="720"/>
        <w:jc w:val="both"/>
        <w:rPr>
          <w:rFonts w:eastAsia="Times New Roman"/>
          <w:bCs/>
        </w:rPr>
      </w:pPr>
      <w:r>
        <w:rPr>
          <w:rFonts w:eastAsia="Times New Roman"/>
          <w:bCs/>
        </w:rPr>
        <w:t>Το ΚΚΕ είναι το μόνο κόμμα που κράτησε σταθερή, συνεπή και ξεκάθαρη θέση από την αρχή της συζήτησης και όσον αφορά στο γενικό πολιτικό σκεπτικό, το οποίο το παρουσιάσαμε και</w:t>
      </w:r>
      <w:r>
        <w:rPr>
          <w:rFonts w:eastAsia="Times New Roman"/>
          <w:bCs/>
        </w:rPr>
        <w:t xml:space="preserve"> χθες και σήμερα αναλυτικά εδώ στην Ολομέλεια και σε ό,τι έχει να κάνει με τον ίδιο τον εκλογικό νόμο που προτείνει η Κυβέρνηση.</w:t>
      </w:r>
    </w:p>
    <w:p w14:paraId="45E65180" w14:textId="77777777" w:rsidR="006278D4" w:rsidRDefault="006E6FC2">
      <w:pPr>
        <w:spacing w:after="0" w:line="600" w:lineRule="auto"/>
        <w:ind w:firstLine="720"/>
        <w:jc w:val="both"/>
        <w:rPr>
          <w:rFonts w:eastAsia="Times New Roman"/>
          <w:bCs/>
        </w:rPr>
      </w:pPr>
      <w:r>
        <w:rPr>
          <w:rFonts w:eastAsia="Times New Roman"/>
          <w:bCs/>
        </w:rPr>
        <w:t>Όπως, λοιπόν, έχουμε κάνει σαφές από την αρχή, και επί της αρχής και επί των άρθρων εμείς τασσόμαστε υπέρ και υπερψηφίζουμε συγ</w:t>
      </w:r>
      <w:r>
        <w:rPr>
          <w:rFonts w:eastAsia="Times New Roman"/>
          <w:bCs/>
        </w:rPr>
        <w:t xml:space="preserve">κεκριμένα άρθρα: Το άρθρο 1 για την ψήφο στα δεκαεπτά, το άρθρο 2 για την κατάργηση του μπόνους, το άρθρο 4 για τη διευθέτηση εδρών και περιφερειών και το άρθρο 5 για την ισχύς του νόμου από τις επόμενες εκλογές, αν συγκεντρώσει τις διακόσιες ψήφους. </w:t>
      </w:r>
    </w:p>
    <w:p w14:paraId="45E65181" w14:textId="77777777" w:rsidR="006278D4" w:rsidRDefault="006E6FC2">
      <w:pPr>
        <w:spacing w:after="0" w:line="600" w:lineRule="auto"/>
        <w:ind w:firstLine="720"/>
        <w:jc w:val="both"/>
        <w:rPr>
          <w:rFonts w:eastAsia="Times New Roman"/>
          <w:bCs/>
        </w:rPr>
      </w:pPr>
      <w:r>
        <w:rPr>
          <w:rFonts w:eastAsia="Times New Roman"/>
          <w:bCs/>
        </w:rPr>
        <w:lastRenderedPageBreak/>
        <w:t>Κατα</w:t>
      </w:r>
      <w:r>
        <w:rPr>
          <w:rFonts w:eastAsia="Times New Roman"/>
          <w:bCs/>
        </w:rPr>
        <w:t xml:space="preserve">ψηφίζουμε το άρθρο 3, με το οποίο διατηρείται το πλαφόν 3% για την είσοδο ενός κόμματος στη Βουλή και ζητάμε από τους Βουλευτές να υπερψηφίσουν στην ονομαστική ψηφοφορία την τροπολογία που έχει καταθέσει για αυτό το ζήτημα το Κομμουνιστικό Κόμμα Ελλάδας. </w:t>
      </w:r>
    </w:p>
    <w:p w14:paraId="45E65182" w14:textId="77777777" w:rsidR="006278D4" w:rsidRDefault="006E6FC2">
      <w:pPr>
        <w:spacing w:after="0" w:line="600" w:lineRule="auto"/>
        <w:ind w:firstLine="720"/>
        <w:jc w:val="both"/>
        <w:rPr>
          <w:rFonts w:eastAsia="Times New Roman"/>
          <w:bCs/>
        </w:rPr>
      </w:pPr>
      <w:r>
        <w:rPr>
          <w:rFonts w:eastAsia="Times New Roman"/>
          <w:bCs/>
        </w:rPr>
        <w:t>Στρέφοντας τα πυρά της περισσότερο προς τη Νέα Δημοκρατία και προσπαθώντας να προσεταιριστεί το ΠΑΣΟΚ, η Κυβέρνηση προσπαθεί να προσδώσει στη διαμάχη για τον εκλογικό νόμο τον χαρακτήρα της αντιπαράθεσης ανάμεσα στο φως και στο σκότος. Έτσι, οι δυνάμεις πο</w:t>
      </w:r>
      <w:r>
        <w:rPr>
          <w:rFonts w:eastAsia="Times New Roman"/>
          <w:bCs/>
        </w:rPr>
        <w:t xml:space="preserve">υ τάσσονται υπέρ του σχεδίου νόμου, υπηρετούν για την Κυβέρνηση την πρόοδο, ενώ όσοι την απορρίπτουν ή την κατακρίνουν, ταυτίζονται με τη συντήρηση. </w:t>
      </w:r>
    </w:p>
    <w:p w14:paraId="45E65183" w14:textId="77777777" w:rsidR="006278D4" w:rsidRDefault="006E6FC2">
      <w:pPr>
        <w:spacing w:after="0" w:line="600" w:lineRule="auto"/>
        <w:ind w:firstLine="720"/>
        <w:jc w:val="both"/>
        <w:rPr>
          <w:rFonts w:eastAsia="Times New Roman"/>
          <w:bCs/>
        </w:rPr>
      </w:pPr>
      <w:r>
        <w:rPr>
          <w:rFonts w:eastAsia="Times New Roman"/>
          <w:bCs/>
        </w:rPr>
        <w:t>Είναι, όμως, έτσι; Η απάντηση από την πλευρά του Κομμουνιστικ</w:t>
      </w:r>
      <w:r>
        <w:rPr>
          <w:rFonts w:eastAsia="Times New Roman"/>
          <w:bCs/>
        </w:rPr>
        <w:t>ού</w:t>
      </w:r>
      <w:r>
        <w:rPr>
          <w:rFonts w:eastAsia="Times New Roman"/>
          <w:bCs/>
        </w:rPr>
        <w:t xml:space="preserve"> Κόμμα</w:t>
      </w:r>
      <w:r>
        <w:rPr>
          <w:rFonts w:eastAsia="Times New Roman"/>
          <w:bCs/>
        </w:rPr>
        <w:t>τος</w:t>
      </w:r>
      <w:r>
        <w:rPr>
          <w:rFonts w:eastAsia="Times New Roman"/>
          <w:bCs/>
        </w:rPr>
        <w:t xml:space="preserve"> Ελλάδας είναι κατηγορηματικά «όχι</w:t>
      </w:r>
      <w:r>
        <w:rPr>
          <w:rFonts w:eastAsia="Times New Roman"/>
          <w:bCs/>
        </w:rPr>
        <w:t xml:space="preserve">». Ανεξάρτητα από τις διαφωνίες τους στα επιμέρους, η Κυβέρνηση και τα άλλα κόμματα της Αντιπολίτευσης ταυτίζονται στο εξής βασικό: Το εκλογικό σύστημα θα πρέπει να υπηρετεί με τον πιο αποτελεσματικό τρόπο την κυβερνητική και πολιτική σταθερότητα, ώστε να </w:t>
      </w:r>
      <w:r>
        <w:rPr>
          <w:rFonts w:eastAsia="Times New Roman"/>
          <w:bCs/>
        </w:rPr>
        <w:t xml:space="preserve">συνεχίζεται απρόσκοπτα, με </w:t>
      </w:r>
      <w:r>
        <w:rPr>
          <w:rFonts w:eastAsia="Times New Roman"/>
          <w:bCs/>
        </w:rPr>
        <w:lastRenderedPageBreak/>
        <w:t xml:space="preserve">τη μεγαλύτερη δυνατή συναίνεση, η εφαρμογή μέτρων και πολιτικών που έχει ανάγκη το κεφάλαιο, και που, βέβαια, για αυτά θα ματώνει συνεχώς ο ελληνικός λαός. </w:t>
      </w:r>
    </w:p>
    <w:p w14:paraId="45E65184" w14:textId="77777777" w:rsidR="006278D4" w:rsidRDefault="006E6FC2">
      <w:pPr>
        <w:spacing w:after="0" w:line="600" w:lineRule="auto"/>
        <w:ind w:firstLine="720"/>
        <w:jc w:val="both"/>
        <w:rPr>
          <w:rFonts w:eastAsia="Times New Roman"/>
          <w:bCs/>
        </w:rPr>
      </w:pPr>
      <w:r>
        <w:rPr>
          <w:rFonts w:eastAsia="Times New Roman"/>
          <w:bCs/>
        </w:rPr>
        <w:t>Αυτή η κοινή τους αντίληψη είναι η βάση για τα διάφορα παζάρια που γίνον</w:t>
      </w:r>
      <w:r>
        <w:rPr>
          <w:rFonts w:eastAsia="Times New Roman"/>
          <w:bCs/>
        </w:rPr>
        <w:t xml:space="preserve">ται. </w:t>
      </w:r>
    </w:p>
    <w:p w14:paraId="45E6518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Ο ΣΥΡΙΖΑ θεωρεί τον εκλογικό νόμο, που προτείνει, ως καταλύτη για κυβερνήσεις συνεργασίας. Θεωρεί ότι και με αυτόν τον τρόπο διαχέεται σε περισσότερα κόμματα η ευθύνη για τη διεύθυνση και την άσκηση της αντιλαϊκής πολιτικής, που εφαρμόζει. Όλα αυτά, </w:t>
      </w:r>
      <w:r>
        <w:rPr>
          <w:rFonts w:eastAsia="Times New Roman" w:cs="Times New Roman"/>
          <w:szCs w:val="24"/>
        </w:rPr>
        <w:t xml:space="preserve">βέβαια, για να μεταφράζεται ευκολότερα και με μεγαλύτερη ευρύτητα η πολιτική συναίνεση σε συμφωνία, ανοχή και συνενοχή του λαού μας στην πολιτική, που τον τσακίζει. Αυτό εννοούν όταν μιλάνε για κοινωνική συνοχή και ειρήνη. </w:t>
      </w:r>
    </w:p>
    <w:p w14:paraId="45E65186"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Ολοκληρώστε παρακαλώ.</w:t>
      </w:r>
    </w:p>
    <w:p w14:paraId="45E65187"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 xml:space="preserve">Τελειώνω σε λίγο, κύριε Πρόεδρε. </w:t>
      </w:r>
    </w:p>
    <w:p w14:paraId="45E65188"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Μήπως, όμως, η Νέα Δημοκρατία έχει διαφορετική άποψη για τους σκοπούς που θα πρέπει να υπηρετεί </w:t>
      </w:r>
      <w:r>
        <w:rPr>
          <w:rFonts w:eastAsia="Times New Roman" w:cs="Times New Roman"/>
          <w:szCs w:val="24"/>
        </w:rPr>
        <w:t>ένας εκλογικός νόμος; Όχι, βέβαια. Το επαληθεύουν με όσα είπαν χθες και σήμερα οι Βουλευτές της Νέας Δημοκρατίας. Ο καημός τους -όπως και του ΣΥΡΙΖΑ- η πολιτική σταθερότητα, αποτυπωμένος στην άλλη όψη του ίδιου αντιλαϊκού νομίσματος. Και τα άλλα κόμματα εκ</w:t>
      </w:r>
      <w:r>
        <w:rPr>
          <w:rFonts w:eastAsia="Times New Roman" w:cs="Times New Roman"/>
          <w:szCs w:val="24"/>
        </w:rPr>
        <w:t xml:space="preserve">φράζουν επιμέρους ενστάσεις στη βάση της αγωνίας τους για το κατά πόσο η πρόταση του ΣΥΡΙΖΑ διασφαλίζει την πολιτική σταθερότητα. </w:t>
      </w:r>
    </w:p>
    <w:p w14:paraId="45E65189"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 xml:space="preserve">Βέβαια, τους κατανοούμε, αφού οι θέσεις αυτές δεν είναι άσχετες με τις γενικότερες ανακατατάξεις, με τις διεργασίες και στον </w:t>
      </w:r>
      <w:r>
        <w:rPr>
          <w:rFonts w:eastAsia="Times New Roman" w:cs="Times New Roman"/>
          <w:szCs w:val="24"/>
        </w:rPr>
        <w:t xml:space="preserve">χώρο της λεγόμενης κεντροαριστεράς και την πρόθεσή τους για αναβάθμιση του ρόλου τους στην ανασύνθεση του πολιτικού συστήματος με το ένα ή το άλλο εκλογικό σύστημα. </w:t>
      </w:r>
    </w:p>
    <w:p w14:paraId="45E6518A"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Κάτι αντίστοιχο, βέβαια, συμβαίνει και στο</w:t>
      </w:r>
      <w:r>
        <w:rPr>
          <w:rFonts w:eastAsia="Times New Roman" w:cs="Times New Roman"/>
          <w:szCs w:val="24"/>
        </w:rPr>
        <w:t>ν</w:t>
      </w:r>
      <w:r>
        <w:rPr>
          <w:rFonts w:eastAsia="Times New Roman" w:cs="Times New Roman"/>
          <w:szCs w:val="24"/>
        </w:rPr>
        <w:t xml:space="preserve"> χώρο της λεγόμενης Δεξιάς, από τη Νέα Δημοκρατ</w:t>
      </w:r>
      <w:r>
        <w:rPr>
          <w:rFonts w:eastAsia="Times New Roman" w:cs="Times New Roman"/>
          <w:szCs w:val="24"/>
        </w:rPr>
        <w:t>ία έως τη Χρυσή Αυγή.</w:t>
      </w:r>
    </w:p>
    <w:p w14:paraId="45E6518B"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ΚΚΕ, με σταθερότητα και συνέπεια, υπερασπίζεται τη θέση για απλή και ανόθευτη αναλογική. Η θέση αυτή περιέχεται και στην τροπολογία-προσθήκη που κατέθεσε στο κυβερνητικό νομοσχέδιο για τον εκλογικό νόμο, ζητώντας την καθιέρωση της </w:t>
      </w:r>
      <w:r>
        <w:rPr>
          <w:rFonts w:eastAsia="Times New Roman" w:cs="Times New Roman"/>
          <w:szCs w:val="24"/>
        </w:rPr>
        <w:t xml:space="preserve">απλής αναλογικής με κατάργηση του μπόνους των πενήντα εδρών και του πλαφόν του 3%. </w:t>
      </w:r>
    </w:p>
    <w:p w14:paraId="45E6518C"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Ταυτόχρονα, όμως, θα συνεχίσουμε να αποκαλύπτουμε στο</w:t>
      </w:r>
      <w:r>
        <w:rPr>
          <w:rFonts w:eastAsia="Times New Roman" w:cs="Times New Roman"/>
          <w:szCs w:val="24"/>
        </w:rPr>
        <w:t>ν</w:t>
      </w:r>
      <w:r>
        <w:rPr>
          <w:rFonts w:eastAsia="Times New Roman" w:cs="Times New Roman"/>
          <w:szCs w:val="24"/>
        </w:rPr>
        <w:t xml:space="preserve"> λαό τη σκοπιμότητα όλης αυτής της συζήτησης που έχει ανοίξει, τις διεργασίες που πυροδοτεί ή διευκολύνει για λογαριασ</w:t>
      </w:r>
      <w:r>
        <w:rPr>
          <w:rFonts w:eastAsia="Times New Roman" w:cs="Times New Roman"/>
          <w:szCs w:val="24"/>
        </w:rPr>
        <w:t xml:space="preserve">μό πάντα της αστικής τάξης, των μακροπρόθεσμων συμφερόντων της. </w:t>
      </w:r>
    </w:p>
    <w:p w14:paraId="45E6518D"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κυριότερο είναι να συνειδητοποιήσει ο λαός ότι όποιο σύστημα και αν ισχύσει, οι κυβερνήσεις που θα προκύπτουν, </w:t>
      </w:r>
      <w:proofErr w:type="spellStart"/>
      <w:r>
        <w:rPr>
          <w:rFonts w:eastAsia="Times New Roman" w:cs="Times New Roman"/>
          <w:szCs w:val="24"/>
        </w:rPr>
        <w:t>πολιτικομματικές</w:t>
      </w:r>
      <w:proofErr w:type="spellEnd"/>
      <w:r>
        <w:rPr>
          <w:rFonts w:eastAsia="Times New Roman" w:cs="Times New Roman"/>
          <w:szCs w:val="24"/>
        </w:rPr>
        <w:t xml:space="preserve"> ή μονοκομματικές, θα εφαρμόζουν πολιτικές και μέτρα σε βάρος</w:t>
      </w:r>
      <w:r>
        <w:rPr>
          <w:rFonts w:eastAsia="Times New Roman" w:cs="Times New Roman"/>
          <w:szCs w:val="24"/>
        </w:rPr>
        <w:t xml:space="preserve"> του εάν δεν αλλάξει ριζικά η κατάσταση. Και όταν θα σηκώνει το κεφάλι ο λαός, θα του τη λένε και από πάνω, ότι ο ίδιος τους ψήφισε και ότι εκφράζουν αθροιστικά την πλειοψηφία, όπως γίνεται δηλαδή, μέχρι σήμερα. </w:t>
      </w:r>
    </w:p>
    <w:p w14:paraId="45E6518E"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Σε αυτή</w:t>
      </w:r>
      <w:r>
        <w:rPr>
          <w:rFonts w:eastAsia="Times New Roman" w:cs="Times New Roman"/>
          <w:szCs w:val="24"/>
        </w:rPr>
        <w:t>ν</w:t>
      </w:r>
      <w:r>
        <w:rPr>
          <w:rFonts w:eastAsia="Times New Roman" w:cs="Times New Roman"/>
          <w:szCs w:val="24"/>
        </w:rPr>
        <w:t xml:space="preserve"> την αντιλαϊκή συγχορδία των αστικώ</w:t>
      </w:r>
      <w:r>
        <w:rPr>
          <w:rFonts w:eastAsia="Times New Roman" w:cs="Times New Roman"/>
          <w:szCs w:val="24"/>
        </w:rPr>
        <w:t xml:space="preserve">ν κυβερνήσεων συνεργασίας, το μόνο σίγουρο είναι ότι το ΚΚΕ δεν πρόκειται να υποκύψει. Δεν πρόκειται ποτέ να προδώσουμε τα εργατικά λαϊκά συμφέροντα, να δώσουμε χέρι βοήθειας στους δυνάστες και εκμεταλλευτές του λαού με βάση τις πολιτικές που εφαρμόζουν. </w:t>
      </w:r>
    </w:p>
    <w:p w14:paraId="45E6518F"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Το κλειδί για το</w:t>
      </w:r>
      <w:r>
        <w:rPr>
          <w:rFonts w:eastAsia="Times New Roman" w:cs="Times New Roman"/>
          <w:szCs w:val="24"/>
        </w:rPr>
        <w:t>ν</w:t>
      </w:r>
      <w:r>
        <w:rPr>
          <w:rFonts w:eastAsia="Times New Roman" w:cs="Times New Roman"/>
          <w:szCs w:val="24"/>
        </w:rPr>
        <w:t xml:space="preserve"> λαό δεν βρίσκεται στο εκλογικό σύστημα και κατ’ επέκταση στην κάλπικη κάλπη και στην κυβερνητική εναλλαγή ίδιας κοπής, διαχειριστών, δηλαδή, της αντιλαϊκής πολιτικής, ανεξάρτητα εάν αυτή αφορά ένα, δύο ή περισσότερα κόμματα. Το κλειδί βρί</w:t>
      </w:r>
      <w:r>
        <w:rPr>
          <w:rFonts w:eastAsia="Times New Roman" w:cs="Times New Roman"/>
          <w:szCs w:val="24"/>
        </w:rPr>
        <w:t>σκεται στην οργάνωση της πάλης του λαού μέσα στους τόπους δουλειάς, στο σπάσιμο της φοβίας, της μοιρολατρίας, της λογικής των μειωμένων απαιτήσεων. Βρίσκεται στο ορμητικό πέρασμα του ελληνικού λαού πραγματικά στο προσκήνιο με ισχυροποίηση παντού του ΚΚΕ.</w:t>
      </w:r>
    </w:p>
    <w:p w14:paraId="45E65190"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υρίες και κύριοι συνάδελφοι, από όλα τα προηγούμενα προκύπτει ένα ασφαλές συμπέρασμα: Στην Ελλάδα συγκρούονται δύο διαφορετικοί δρόμοι. Ο ένας είναι ο δρόμος της στήριξης της καπιταλιστικής </w:t>
      </w:r>
      <w:r>
        <w:rPr>
          <w:rFonts w:eastAsia="Times New Roman" w:cs="Times New Roman"/>
          <w:szCs w:val="24"/>
        </w:rPr>
        <w:lastRenderedPageBreak/>
        <w:t>ανάκαμψης που περνάει μέσα από τη διάλυση όλων όσων έχουν ακόμη με</w:t>
      </w:r>
      <w:r>
        <w:rPr>
          <w:rFonts w:eastAsia="Times New Roman" w:cs="Times New Roman"/>
          <w:szCs w:val="24"/>
        </w:rPr>
        <w:t>ίνει όρθια από δικαιώματα, την ολόπλευρη στήριξη των μονοπωλιακών ομίλων, φυσικά, με βάση την πολιτική, την βαθύτερη εμπλοκή σε σχεδιασμούς του ΝΑΤΟ και της Ευρωπαϊκής Ένωσης. Τον δρόμο αυτό, δυστυχώς, τον υπερασπίζονται όλα τα άλλα κόμματα παρά τις επιμέρ</w:t>
      </w:r>
      <w:r>
        <w:rPr>
          <w:rFonts w:eastAsia="Times New Roman" w:cs="Times New Roman"/>
          <w:szCs w:val="24"/>
        </w:rPr>
        <w:t>ους διαφορές και αντιθέσεις τους.</w:t>
      </w:r>
    </w:p>
    <w:p w14:paraId="45E6519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Ο άλλος δρόμος είναι ο δρόμος της ανασύνταξης, του κινήματος της λαϊκής συμμαχίας, της σύγκρουσης με τη στρατηγική και με την εξουσία του κεφαλαίου και τις συμμαχίες τους. Είναι ο δρόμος υπεράσπισης των άμεσων και ζωτικών </w:t>
      </w:r>
      <w:r>
        <w:rPr>
          <w:rFonts w:eastAsia="Times New Roman" w:cs="Times New Roman"/>
          <w:szCs w:val="24"/>
        </w:rPr>
        <w:t>μελλοντικών συμφερόντων της εργατικής τάξης, των φτωχών λαϊκών στρωμάτων. Είναι ο δρόμος που θα οδηγήσει στην απαλλαγή του λαού από τη ζωή χωρίς δικαιώματα, από τη ζωή με ψίχουλα, από την εκμετάλλευση, από τον κίνδυνο πολέμων, με το</w:t>
      </w:r>
      <w:r>
        <w:rPr>
          <w:rFonts w:eastAsia="Times New Roman" w:cs="Times New Roman"/>
          <w:szCs w:val="24"/>
        </w:rPr>
        <w:t>ν</w:t>
      </w:r>
      <w:r>
        <w:rPr>
          <w:rFonts w:eastAsia="Times New Roman" w:cs="Times New Roman"/>
          <w:szCs w:val="24"/>
        </w:rPr>
        <w:t xml:space="preserve"> λαό πραγματικά στην εξ</w:t>
      </w:r>
      <w:r>
        <w:rPr>
          <w:rFonts w:eastAsia="Times New Roman" w:cs="Times New Roman"/>
          <w:szCs w:val="24"/>
        </w:rPr>
        <w:t>ουσία αυτού του τόπου, ιδιοκτήτη του πλούτου που παράγει. Για αυτόν τον δρόμο παλεύει με συνέπεια και ανυποχώρητα το ΚΚΕ.</w:t>
      </w:r>
    </w:p>
    <w:p w14:paraId="45E6519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5E6519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Ευχαριστούμε, κύριε Πρόεδρε.</w:t>
      </w:r>
    </w:p>
    <w:p w14:paraId="45E6519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Τον λόγο έχει η κ. Γεννηματά, Πρόεδρος της Κοινοβουλευτικής Ο</w:t>
      </w:r>
      <w:r>
        <w:rPr>
          <w:rFonts w:eastAsia="Times New Roman" w:cs="Times New Roman"/>
          <w:szCs w:val="24"/>
        </w:rPr>
        <w:t>μάδας της Δημοκρατικής Συμπαράταξης ΠΑΣΟΚ-ΔΗΜΑΡ.</w:t>
      </w:r>
    </w:p>
    <w:p w14:paraId="45E6519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ΦΩΤΕΙΝΗ ΓΕΝΝΗΜΑΤΑ (Πρόεδρος της Δημοκρατικής Συμπαράταξης ΠΑΣΟΚ-ΔΗΜΑΡ):</w:t>
      </w:r>
      <w:r>
        <w:rPr>
          <w:rFonts w:eastAsia="Times New Roman" w:cs="Times New Roman"/>
          <w:szCs w:val="24"/>
        </w:rPr>
        <w:t xml:space="preserve"> Ευχαριστώ, κύριε Πρόεδρε.</w:t>
      </w:r>
    </w:p>
    <w:p w14:paraId="45E6519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Κύριε Πρωθυπουργέ, το κόλπο δεν έπιασε αυτήν τη φορά. Όλοι καταλαβαίνουν ότι παίζετε με την απλή αναλογική επ</w:t>
      </w:r>
      <w:r>
        <w:rPr>
          <w:rFonts w:eastAsia="Times New Roman" w:cs="Times New Roman"/>
          <w:szCs w:val="24"/>
        </w:rPr>
        <w:t>ειδή φοβάστε την απλή λογική, που τι λέει; Λέει, «Δεν μπορείτε, τα κάνατε μαντάρα». Ο ελληνικός λαός βιώνει κάθε μέρα, με τον χειρότερο τρόπο, στην καθημερινότητά του, τα αποτελέσματα των πολιτικών σας επιλογών και της ανικανότητάς σας. Ύφεση, ανεργία, λου</w:t>
      </w:r>
      <w:r>
        <w:rPr>
          <w:rFonts w:eastAsia="Times New Roman" w:cs="Times New Roman"/>
          <w:szCs w:val="24"/>
        </w:rPr>
        <w:t>κέτα στα μαγαζιά, επιδρομή φόρων, κατάρρευση των νοσοκομείων, κομμένες συντάξεις και κατάργηση του ΕΚΑΣ. Και την ίδια στιγμή έχουμε κόφτη, μόνιμη επιτροπεία και, βεβαίως, διαχείριση από τους εταίρους μας της δημόσιας περιουσίας, του δημόσιου πλούτου για έν</w:t>
      </w:r>
      <w:r>
        <w:rPr>
          <w:rFonts w:eastAsia="Times New Roman" w:cs="Times New Roman"/>
          <w:szCs w:val="24"/>
        </w:rPr>
        <w:t>αν αιώνα. Όροι συνθηκολόγησης ηττημένου.</w:t>
      </w:r>
    </w:p>
    <w:p w14:paraId="45E6519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Θα μιλούσατε, κύριε Πρωθυπουργέ, για απλή αναλογική εάν οι δημοσκοπήσεις σάς έδειχναν πρώτο κόμμα; Ούτε κατά διάνοια. Είναι βέβαιο αυτό. Όσο βλέπατε ότι υπάρχουν περιθώρια κοινωνικής εξαπάτησης, μια χαρά το αξιοποιή</w:t>
      </w:r>
      <w:r>
        <w:rPr>
          <w:rFonts w:eastAsia="Times New Roman" w:cs="Times New Roman"/>
          <w:szCs w:val="24"/>
        </w:rPr>
        <w:t xml:space="preserve">σατε το μπόνους. Τώρα -όπως, εξάλλου, ομολογήσατε και ο ίδιος σε μια πρόσφατη συνέντευξή σας- δεν έχετε πια σχέση ερωτική με τον λαό. </w:t>
      </w:r>
    </w:p>
    <w:p w14:paraId="45E6519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Όμως, για άλλη μια φορά δεν είπατε όλη την αλήθεια, γιατί πουλάγατε, δήθεν, αριστερή τόλμη και γοητεία και τον ουρανό με </w:t>
      </w:r>
      <w:r>
        <w:rPr>
          <w:rFonts w:eastAsia="Times New Roman" w:cs="Times New Roman"/>
          <w:szCs w:val="24"/>
        </w:rPr>
        <w:t>τ’</w:t>
      </w:r>
      <w:r>
        <w:rPr>
          <w:rFonts w:eastAsia="Times New Roman" w:cs="Times New Roman"/>
          <w:szCs w:val="24"/>
        </w:rPr>
        <w:t xml:space="preserve"> άστρα. Αυτό δεν λέγεται έρωτα</w:t>
      </w:r>
      <w:r>
        <w:rPr>
          <w:rFonts w:eastAsia="Times New Roman" w:cs="Times New Roman"/>
          <w:szCs w:val="24"/>
        </w:rPr>
        <w:t>ς</w:t>
      </w:r>
      <w:r>
        <w:rPr>
          <w:rFonts w:eastAsia="Times New Roman" w:cs="Times New Roman"/>
          <w:szCs w:val="24"/>
        </w:rPr>
        <w:t>. Αποπλάνηση ήταν.</w:t>
      </w:r>
    </w:p>
    <w:p w14:paraId="45E6519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45E6519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Φέρνετε τώρα την απλή αναλογική ως αριστερό φερετζέ στις δεξιές πολιτικές που εφαρμόζετε. Μπορείτε να κάνετε τα πάντα μόνο και </w:t>
      </w:r>
      <w:r>
        <w:rPr>
          <w:rFonts w:eastAsia="Times New Roman" w:cs="Times New Roman"/>
          <w:szCs w:val="24"/>
        </w:rPr>
        <w:t>μόνο για να παρατείνετε την παραμονή σας στις ζεστές καρέκλες της εξουσίας. Και αυτό από μόνο του σας καθιστά επικίνδυνους, ικανούς να συνεχίσετε τα παιχνίδια και σε εξαιρετικά κρίσιμα θέματα που αφορούν τον πυρήνα της λειτουργίας του κράτους και του πολιτ</w:t>
      </w:r>
      <w:r>
        <w:rPr>
          <w:rFonts w:eastAsia="Times New Roman" w:cs="Times New Roman"/>
          <w:szCs w:val="24"/>
        </w:rPr>
        <w:t>εύματος. Γιατί, ενώ δεν έχετε ούτε για τη συνταγματική αναθεώρηση κα</w:t>
      </w:r>
      <w:r>
        <w:rPr>
          <w:rFonts w:eastAsia="Times New Roman" w:cs="Times New Roman"/>
          <w:szCs w:val="24"/>
        </w:rPr>
        <w:t>μ</w:t>
      </w:r>
      <w:r>
        <w:rPr>
          <w:rFonts w:eastAsia="Times New Roman" w:cs="Times New Roman"/>
          <w:szCs w:val="24"/>
        </w:rPr>
        <w:t xml:space="preserve">μία σοβαρή επεξεργασμένη πρόταση, </w:t>
      </w:r>
      <w:r>
        <w:rPr>
          <w:rFonts w:eastAsia="Times New Roman" w:cs="Times New Roman"/>
          <w:szCs w:val="24"/>
        </w:rPr>
        <w:lastRenderedPageBreak/>
        <w:t>πετάτε χειροβομβίδες κρότου και λάμψης για εντυπωσιασμό και αντιπερισπασμό. Νομίζετε πως έτσι θα σταματήσουμε να συζητούμε για όλα αυτά που είπα πριν, γι</w:t>
      </w:r>
      <w:r>
        <w:rPr>
          <w:rFonts w:eastAsia="Times New Roman" w:cs="Times New Roman"/>
          <w:szCs w:val="24"/>
        </w:rPr>
        <w:t xml:space="preserve">’ αυτά που ζει ο Έλληνας καθημερινά. </w:t>
      </w:r>
    </w:p>
    <w:p w14:paraId="45E6519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Και δεν θα εκπλαγούμε, δυστυχώς, αν δούμε και στο θέμα αυτό πρόχειρες και ανεύθυνες επιλογές, που θα εξυπηρετούν, βέβαια, κατά τη δική σας λογική, τα μικροκομματικά συμφέροντά σας. Αλλά, έχουν γνώση οι φύλακες.</w:t>
      </w:r>
    </w:p>
    <w:p w14:paraId="45E6519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Βουλευτές, δυστυχώς για άλλη μία φορά συζητάμε ένα λάθος θέμα, σε λάθος χρόνο, με λάθος τρόπο. Όμως, τα λάθη δεν είναι απλά η καθημερινότητα, η ρουτίνα αυτής της Κυβέρνησης. Αποδείχτηκε ότι λάθος είναι αυτή η Κυβέρνηση.</w:t>
      </w:r>
    </w:p>
    <w:p w14:paraId="45E6519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Και μπορεί να περνάτε, κύ</w:t>
      </w:r>
      <w:r>
        <w:rPr>
          <w:rFonts w:eastAsia="Times New Roman" w:cs="Times New Roman"/>
          <w:szCs w:val="24"/>
        </w:rPr>
        <w:t>ριε Τσίπρα, όμορφα στην εικονική πραγματικότητα του παράλληλου σύμπαντος στο οποίο βρίσκεστε το τελευταίο διάστημα, αλλά η χώρα βρίσκεται σε ένα ιστορικό  μεταίχμιο. Και, δυστυχώς, έχει την ατυχία να έχει στο τιμόνι την Κυβέρνησή σας, μια κυβέρνηση αβάσταχ</w:t>
      </w:r>
      <w:r>
        <w:rPr>
          <w:rFonts w:eastAsia="Times New Roman" w:cs="Times New Roman"/>
          <w:szCs w:val="24"/>
        </w:rPr>
        <w:t>της ελαφρότητας.</w:t>
      </w:r>
    </w:p>
    <w:p w14:paraId="45E6519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Πρωθυπουργέ, κάποια στιγμή πρέπει, επιτέλους, να αποκτήσετε επαφή με τη γη. Και οι τρέχουσες εξελίξεις στην ευρύτερη περιοχή δεν αφήνουν περιθώρια για άλλα τεχνάσματα και </w:t>
      </w:r>
      <w:proofErr w:type="spellStart"/>
      <w:r>
        <w:rPr>
          <w:rFonts w:eastAsia="Times New Roman" w:cs="Times New Roman"/>
          <w:szCs w:val="24"/>
        </w:rPr>
        <w:t>τακτικισμούς</w:t>
      </w:r>
      <w:proofErr w:type="spellEnd"/>
      <w:r>
        <w:rPr>
          <w:rFonts w:eastAsia="Times New Roman" w:cs="Times New Roman"/>
          <w:szCs w:val="24"/>
        </w:rPr>
        <w:t>. Λοιπόν, για να τελειώνουμε, μην αναζητάτε σε εμά</w:t>
      </w:r>
      <w:r>
        <w:rPr>
          <w:rFonts w:eastAsia="Times New Roman" w:cs="Times New Roman"/>
          <w:szCs w:val="24"/>
        </w:rPr>
        <w:t>ς συνενόχους για τα τερτίπια σας.</w:t>
      </w:r>
    </w:p>
    <w:p w14:paraId="45E6519F" w14:textId="77777777" w:rsidR="006278D4" w:rsidRDefault="006E6FC2">
      <w:pPr>
        <w:spacing w:after="0" w:line="600" w:lineRule="auto"/>
        <w:jc w:val="both"/>
        <w:rPr>
          <w:rFonts w:eastAsia="Times New Roman"/>
          <w:szCs w:val="24"/>
        </w:rPr>
      </w:pPr>
      <w:r>
        <w:rPr>
          <w:rFonts w:eastAsia="Times New Roman"/>
          <w:szCs w:val="24"/>
        </w:rPr>
        <w:t>Ψάξτε αλλού θηράματα για την παγίδα. Γιατί πρόκειται για τέχνασμα -για να μην πω πιο βαριά λέξη, κύριε Πρωθυπουργέ- να βάζετε τον αρμόδιο Υπουργό να περιφέρει εξαγγελίες για μικρότερο μπόνους, για αναλογικότερο σύστημα και στην ίδια βάση εσείς να με διαβεβ</w:t>
      </w:r>
      <w:r>
        <w:rPr>
          <w:rFonts w:eastAsia="Times New Roman"/>
          <w:szCs w:val="24"/>
        </w:rPr>
        <w:t>αιώνετε ότι επιδιώκετε να βρείτε ευρύτερη συνεννόηση και μαζί μας και με το Ποτάμι και με τη Νέα Δημοκρατία για ένα μικρότερο μπόνους, για ένα σύστημα απλής αναλογικής. Και μετά από λίγες μέρες θυμηθήκατε -λέει- τα ιερά και τα όσια της Αριστεράς και με δια</w:t>
      </w:r>
      <w:r>
        <w:rPr>
          <w:rFonts w:eastAsia="Times New Roman"/>
          <w:szCs w:val="24"/>
        </w:rPr>
        <w:t xml:space="preserve">δικασία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φέρατε ένα αποσπασματικό νόμο, ξεκομμένο απόλυτα από ένα ολοκληρωμένο σχέδιο για τις αναγκαίες αλλαγές που χρειάζονται στο πολιτικό σύστημα. Πάλι άλλα λέτε και άλλα κάνετε. Όμως, τώρα έρχεστε και μας «ζητάτε και τα ρέστα».</w:t>
      </w:r>
    </w:p>
    <w:p w14:paraId="45E651A0" w14:textId="77777777" w:rsidR="006278D4" w:rsidRDefault="006E6FC2">
      <w:pPr>
        <w:spacing w:after="0" w:line="600" w:lineRule="auto"/>
        <w:ind w:firstLine="720"/>
        <w:jc w:val="both"/>
        <w:rPr>
          <w:rFonts w:eastAsia="Times New Roman"/>
          <w:szCs w:val="24"/>
        </w:rPr>
      </w:pPr>
      <w:r>
        <w:rPr>
          <w:rFonts w:eastAsia="Times New Roman"/>
          <w:szCs w:val="24"/>
        </w:rPr>
        <w:lastRenderedPageBreak/>
        <w:t>Και μην ξαναπε</w:t>
      </w:r>
      <w:r>
        <w:rPr>
          <w:rFonts w:eastAsia="Times New Roman"/>
          <w:szCs w:val="24"/>
        </w:rPr>
        <w:t>ίτε για την πρόταση νόμου του ΠΑΣΟΚ. Να τελειώνουμε με αυτήν την «καραμέλα». Εσείς την απορρίψατε δύο φορές πέρυσι, εσείς πρέπει να απολογηθείτε. Εμείς πολύ απλά, με τη νέα μας πρόταση, προχωράμε μπροστά.</w:t>
      </w:r>
    </w:p>
    <w:p w14:paraId="45E651A1" w14:textId="77777777" w:rsidR="006278D4" w:rsidRDefault="006E6FC2">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w:t>
      </w:r>
      <w:r>
        <w:rPr>
          <w:rFonts w:eastAsia="Times New Roman"/>
          <w:szCs w:val="24"/>
        </w:rPr>
        <w:t>μπαράταξης ΠΑΣΟΚ-ΔΗΜΑΡ)</w:t>
      </w:r>
    </w:p>
    <w:p w14:paraId="45E651A2" w14:textId="77777777" w:rsidR="006278D4" w:rsidRDefault="006E6FC2">
      <w:pPr>
        <w:spacing w:after="0" w:line="600" w:lineRule="auto"/>
        <w:ind w:firstLine="720"/>
        <w:jc w:val="both"/>
        <w:rPr>
          <w:rFonts w:eastAsia="Times New Roman"/>
          <w:szCs w:val="24"/>
        </w:rPr>
      </w:pPr>
      <w:r>
        <w:rPr>
          <w:rFonts w:eastAsia="Times New Roman"/>
          <w:szCs w:val="24"/>
        </w:rPr>
        <w:t xml:space="preserve">Ήταν πολύ χαρακτηριστικό αυτό που είπε νωρίτερα ο κ. Θεοδωράκης για το τι συνέβη στο Προεδρικό Μέγαρο στις 24 Ιουλίου του 2015, όταν σας είπαμε να μην πάτε σε εκλογές, να πατήσει η χώρα σε στέρεο έδαφος, να ξεκινήσει η συζήτηση για </w:t>
      </w:r>
      <w:r>
        <w:rPr>
          <w:rFonts w:eastAsia="Times New Roman"/>
          <w:szCs w:val="24"/>
        </w:rPr>
        <w:t>το χρέος και να εξασφαλίσει αυτή η Βουλή, που έχει τόσο μεγάλη συναίνεση -πέντε κόμματα και διακόσιους πενήντα Βουλευτές- ότι οι επόμενες εκλογές θα γίνουν με ένα αναλογικότερο σύστημα και με σπάσιμο των μεγάλων περιφερειών. Και μας απαντήσατε τότε: «Δεν θ</w:t>
      </w:r>
      <w:r>
        <w:rPr>
          <w:rFonts w:eastAsia="Times New Roman"/>
          <w:szCs w:val="24"/>
        </w:rPr>
        <w:t>α αιφνιδιάσω κανέναν. Θα συζητήσουμε και θα συνεννοηθούμε για όλα». Τόσο μεγάλη είναι η αξιοπιστία σας, κύριε Πρωθυπουργέ! Ο λόγος σας συμβόλαιο!</w:t>
      </w:r>
    </w:p>
    <w:p w14:paraId="45E651A3" w14:textId="77777777" w:rsidR="006278D4" w:rsidRDefault="006E6FC2">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45E651A4" w14:textId="77777777" w:rsidR="006278D4" w:rsidRDefault="006E6FC2">
      <w:pPr>
        <w:spacing w:after="0" w:line="600" w:lineRule="auto"/>
        <w:ind w:firstLine="720"/>
        <w:jc w:val="both"/>
        <w:rPr>
          <w:rFonts w:eastAsia="Times New Roman"/>
          <w:szCs w:val="24"/>
        </w:rPr>
      </w:pPr>
      <w:r>
        <w:rPr>
          <w:rFonts w:eastAsia="Times New Roman"/>
          <w:szCs w:val="24"/>
        </w:rPr>
        <w:lastRenderedPageBreak/>
        <w:t>Και τώρα να τελειώνουμε και με το δ</w:t>
      </w:r>
      <w:r>
        <w:rPr>
          <w:rFonts w:eastAsia="Times New Roman"/>
          <w:szCs w:val="24"/>
        </w:rPr>
        <w:t xml:space="preserve">εύτερο παραμύθι. Εσείς και όχι εμείς κάνετε χαρούμενο τον κ. Μητσοτάκη. Γιατί με την πολιτική σας και την ανικανότητά σας διευκολύνετε τη Δεξιά παλινόρθωση. Με την άρνησή σας να συζητήσουμε μια ολοκληρωμένη πρόταση, έτσι όπως την καταθέσαμε, χαρίζετε στον </w:t>
      </w:r>
      <w:r>
        <w:rPr>
          <w:rFonts w:eastAsia="Times New Roman"/>
          <w:szCs w:val="24"/>
        </w:rPr>
        <w:t>επόμενο επίδοξο μνηστήρα της εξουσίας, πενήντα έδρες μπόνους ανεξάρτητα από το ποσοστό που θα φέρει. Μήπως πρέπει να το ξανασκεφτείτε, έστω και την τελευταία στιγμή;</w:t>
      </w:r>
    </w:p>
    <w:p w14:paraId="45E651A5" w14:textId="77777777" w:rsidR="006278D4" w:rsidRDefault="006E6FC2">
      <w:pPr>
        <w:spacing w:after="0" w:line="600" w:lineRule="auto"/>
        <w:ind w:firstLine="720"/>
        <w:jc w:val="both"/>
        <w:rPr>
          <w:rFonts w:eastAsia="Times New Roman"/>
          <w:szCs w:val="24"/>
        </w:rPr>
      </w:pPr>
      <w:r>
        <w:rPr>
          <w:rFonts w:eastAsia="Times New Roman"/>
          <w:szCs w:val="24"/>
        </w:rPr>
        <w:t>Μπορούσατε, κύριε Πρωθυπουργέ, να έχετε συμφωνήσει. Μπορούσατε να έχετε διακόψει τη διαδικ</w:t>
      </w:r>
      <w:r>
        <w:rPr>
          <w:rFonts w:eastAsia="Times New Roman"/>
          <w:szCs w:val="24"/>
        </w:rPr>
        <w:t xml:space="preserve">ασία και να συζητήσουμε σοβαρά, για να καταλήξουμε με ευρύτατη συνεννόηση γύρω από τις ολοκληρωμένες αλλαγές που έπρεπε να γίνουν στο εκλογικό σύστημα. </w:t>
      </w:r>
    </w:p>
    <w:p w14:paraId="45E651A6" w14:textId="77777777" w:rsidR="006278D4" w:rsidRDefault="006E6FC2">
      <w:pPr>
        <w:spacing w:after="0" w:line="600" w:lineRule="auto"/>
        <w:ind w:firstLine="720"/>
        <w:jc w:val="both"/>
        <w:rPr>
          <w:rFonts w:eastAsia="Times New Roman"/>
          <w:szCs w:val="24"/>
        </w:rPr>
      </w:pPr>
      <w:r>
        <w:rPr>
          <w:rFonts w:eastAsia="Times New Roman"/>
          <w:szCs w:val="24"/>
        </w:rPr>
        <w:t xml:space="preserve">Σας είπαμε: «Μη φέρετε αποσπασματικές ρυθμίσεις, μη φέρετε ρυθμίσεις με δόσεις. Δεν θα το στηρίξουμε». </w:t>
      </w:r>
      <w:r>
        <w:rPr>
          <w:rFonts w:eastAsia="Times New Roman"/>
          <w:szCs w:val="24"/>
        </w:rPr>
        <w:t xml:space="preserve">Το ξέρατε. Ξέρατε εξ αρχής πού οδηγείτε τα πράγματα. Εκτός κι αν πρόκειται για δέσμευσή σας από το κυβερνητικό σύμφωνο συμβίωσης που έχετε με τον εταίρο σας τον κ. Καμμένο ή δεσμεύσεις </w:t>
      </w:r>
      <w:r>
        <w:rPr>
          <w:rFonts w:eastAsia="Times New Roman"/>
          <w:szCs w:val="24"/>
        </w:rPr>
        <w:lastRenderedPageBreak/>
        <w:t>στο άλλο πολιτικό σας φλερτ, που όλο και περισσότερο όλοι καταλαβαίνουν</w:t>
      </w:r>
      <w:r>
        <w:rPr>
          <w:rFonts w:eastAsia="Times New Roman"/>
          <w:szCs w:val="24"/>
        </w:rPr>
        <w:t>, με μέρος της Νέας Δημοκρατίας, που σας έχει κόψει και τη λαλιά και δεν έχετε πει τίποτα όλα αυτά τα χρόνια για την περίοδο 2004-2009.</w:t>
      </w:r>
    </w:p>
    <w:p w14:paraId="45E651A7" w14:textId="77777777" w:rsidR="006278D4" w:rsidRDefault="006E6FC2">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45E651A8" w14:textId="77777777" w:rsidR="006278D4" w:rsidRDefault="006E6FC2">
      <w:pPr>
        <w:spacing w:after="0" w:line="600" w:lineRule="auto"/>
        <w:ind w:firstLine="720"/>
        <w:jc w:val="both"/>
        <w:rPr>
          <w:rFonts w:eastAsia="Times New Roman"/>
          <w:szCs w:val="24"/>
        </w:rPr>
      </w:pPr>
      <w:r>
        <w:rPr>
          <w:rFonts w:eastAsia="Times New Roman"/>
          <w:szCs w:val="24"/>
        </w:rPr>
        <w:t>Κυρίες και κύριοι συνάδελφοι, το ΠΑΣΟΚ έχει ε</w:t>
      </w:r>
      <w:r>
        <w:rPr>
          <w:rFonts w:eastAsia="Times New Roman"/>
          <w:szCs w:val="24"/>
        </w:rPr>
        <w:t>πεξεργαστεί και καταθέσει μια συνεκτική, εναλλακτική και ολοκληρωμένη πρόταση για τις αλλαγές που πρέπει να γίνουν στον εκλογικό νόμο. Αυτή η πρόταση υπηρετεί τον στόχο της αναλογικής εκπροσώπησης, την ισοτιμία της ψήφου και τον σεβασμό στην ετυμηγορία του</w:t>
      </w:r>
      <w:r>
        <w:rPr>
          <w:rFonts w:eastAsia="Times New Roman"/>
          <w:szCs w:val="24"/>
        </w:rPr>
        <w:t xml:space="preserve"> ελληνικού λαού. Ευνοεί τόσο τον διάλογο και τη συνεννόηση, όσο και την </w:t>
      </w:r>
      <w:proofErr w:type="spellStart"/>
      <w:r>
        <w:rPr>
          <w:rFonts w:eastAsia="Times New Roman"/>
          <w:szCs w:val="24"/>
        </w:rPr>
        <w:t>κυβερνησιμότητα</w:t>
      </w:r>
      <w:proofErr w:type="spellEnd"/>
      <w:r>
        <w:rPr>
          <w:rFonts w:eastAsia="Times New Roman"/>
          <w:szCs w:val="24"/>
        </w:rPr>
        <w:t>, τη δυνατότητα να υπάρξουν προγραμματικές συγκλίσεις, για να μπορέσει επιτέλους η χώρα να βγει από τα μνημόνια. Γιατί δεν θα βγάλουν τη χώρα από τα μνημόνια ούτε ο κ. Τ</w:t>
      </w:r>
      <w:r>
        <w:rPr>
          <w:rFonts w:eastAsia="Times New Roman"/>
          <w:szCs w:val="24"/>
        </w:rPr>
        <w:t>σίπρας ούτε ο κ. Μητσοτάκης! Κανένας μόνος του δεν μπορεί κι ας λένε τώρα ό,τι θέλουν! Η χώρα θα σταθεί στα πόδια της μόνο μέσα από εθνική συνεννόηση και εθνικό σχέδιο ανασυγκρότησης.</w:t>
      </w:r>
    </w:p>
    <w:p w14:paraId="45E651A9" w14:textId="77777777" w:rsidR="006278D4" w:rsidRDefault="006E6FC2">
      <w:pPr>
        <w:spacing w:after="0" w:line="600" w:lineRule="auto"/>
        <w:ind w:firstLine="720"/>
        <w:jc w:val="both"/>
        <w:rPr>
          <w:rFonts w:eastAsia="Times New Roman"/>
          <w:szCs w:val="24"/>
        </w:rPr>
      </w:pPr>
      <w:r>
        <w:rPr>
          <w:rFonts w:eastAsia="Times New Roman"/>
          <w:szCs w:val="24"/>
        </w:rPr>
        <w:lastRenderedPageBreak/>
        <w:t>Και με την ευκαιρία να επαναλάβω για μια ακόμη φορά ότι η θέση του ΠΑΣΟΚ</w:t>
      </w:r>
      <w:r>
        <w:rPr>
          <w:rFonts w:eastAsia="Times New Roman"/>
          <w:szCs w:val="24"/>
        </w:rPr>
        <w:t xml:space="preserve"> και της Δημοκρατικής Συμπαράταξης για τα θέματα κυβερνητικών συνεργασιών είναι σαφής, δεδομένη και αδιαπραγμάτευτη και κατά τη γνώμη μου, εκφράζει και τη βούληση του ελληνικού λαού:</w:t>
      </w:r>
    </w:p>
    <w:p w14:paraId="45E651AA" w14:textId="77777777" w:rsidR="006278D4" w:rsidRDefault="006E6FC2">
      <w:pPr>
        <w:spacing w:after="0" w:line="600" w:lineRule="auto"/>
        <w:jc w:val="both"/>
        <w:rPr>
          <w:rFonts w:eastAsia="Times New Roman"/>
          <w:szCs w:val="24"/>
        </w:rPr>
      </w:pPr>
      <w:r>
        <w:rPr>
          <w:rFonts w:eastAsia="Times New Roman"/>
          <w:szCs w:val="24"/>
        </w:rPr>
        <w:t xml:space="preserve">Ισχυρή κυβέρνηση εθνικής συνεννόησης, ευρείας πολιτικής συνεργασίας όλων </w:t>
      </w:r>
      <w:r>
        <w:rPr>
          <w:rFonts w:eastAsia="Times New Roman"/>
          <w:szCs w:val="24"/>
        </w:rPr>
        <w:t>των φιλοευρωπαϊκών δυνάμεων που θα υπηρετήσουν την εθνική γραμμή που έχει ανάγκη η χώρα. Θα αντιμετωπίσει αυτή η Κυβέρνηση και όλες τις παθογένειες και τις στρεβλώσεις που προκάλεσαν και οδήγησαν στην κρίση.</w:t>
      </w:r>
    </w:p>
    <w:p w14:paraId="45E651AB" w14:textId="77777777" w:rsidR="006278D4" w:rsidRDefault="006E6FC2">
      <w:pPr>
        <w:spacing w:after="0" w:line="600" w:lineRule="auto"/>
        <w:ind w:firstLine="720"/>
        <w:jc w:val="both"/>
        <w:rPr>
          <w:rFonts w:eastAsia="Times New Roman"/>
          <w:szCs w:val="24"/>
        </w:rPr>
      </w:pPr>
      <w:r>
        <w:rPr>
          <w:rFonts w:eastAsia="Times New Roman"/>
          <w:szCs w:val="24"/>
        </w:rPr>
        <w:t>Το ξεκαθαρίζω, λοιπόν, για να μη γίνει κανένα λά</w:t>
      </w:r>
      <w:r>
        <w:rPr>
          <w:rFonts w:eastAsia="Times New Roman"/>
          <w:szCs w:val="24"/>
        </w:rPr>
        <w:t>θος: Η λεηλασία της δημοκρατικής παράταξης τελείωσε, ανήκει στο παρελθόν και όποιος σκέφτεται τον εαυτό του Υπουργό με τη Δημοκρατική Συμπαράταξη «τσόντα» είτε του ΣΥΡΙΖΑ είτε της Νέας Δημοκρατίας, καλά θα κάνει να βρει από τώρα χώρο στα ψηφοδέλτιά τους.</w:t>
      </w:r>
    </w:p>
    <w:p w14:paraId="45E651AC" w14:textId="77777777" w:rsidR="006278D4" w:rsidRDefault="006E6FC2">
      <w:pPr>
        <w:spacing w:after="0" w:line="600" w:lineRule="auto"/>
        <w:jc w:val="both"/>
        <w:rPr>
          <w:rFonts w:eastAsia="Times New Roman"/>
          <w:szCs w:val="24"/>
        </w:rPr>
      </w:pPr>
      <w:r>
        <w:rPr>
          <w:rFonts w:eastAsia="Times New Roman"/>
          <w:szCs w:val="24"/>
        </w:rPr>
        <w:t>(</w:t>
      </w:r>
      <w:r>
        <w:rPr>
          <w:rFonts w:eastAsia="Times New Roman"/>
          <w:szCs w:val="24"/>
        </w:rPr>
        <w:t>Χειροκροτήματα από την πτέρυγα της Δημοκρατικής Συμπαράταξης ΠΑΣΟΚ-ΔΗΜΑΡ)</w:t>
      </w:r>
    </w:p>
    <w:p w14:paraId="45E651AD" w14:textId="77777777" w:rsidR="006278D4" w:rsidRDefault="006E6FC2">
      <w:pPr>
        <w:spacing w:after="0" w:line="600" w:lineRule="auto"/>
        <w:ind w:firstLine="720"/>
        <w:jc w:val="both"/>
        <w:rPr>
          <w:rFonts w:eastAsia="Times New Roman"/>
          <w:szCs w:val="24"/>
        </w:rPr>
      </w:pPr>
      <w:r>
        <w:rPr>
          <w:rFonts w:eastAsia="Times New Roman"/>
          <w:szCs w:val="24"/>
        </w:rPr>
        <w:lastRenderedPageBreak/>
        <w:t>Κυρίες και κύριοι Βουλευτές, η πρότασή μας παρουσιάστηκε πολύ αναλυτικά και από τον εισηγητή μας, αλλά και απ’ όλους τους Βουλευτές μας και ενισχύει τη διαφάνεια και την αξιοπιστία τ</w:t>
      </w:r>
      <w:r>
        <w:rPr>
          <w:rFonts w:eastAsia="Times New Roman"/>
          <w:szCs w:val="24"/>
        </w:rPr>
        <w:t xml:space="preserve">ου πολιτικού συστήματος. </w:t>
      </w:r>
    </w:p>
    <w:p w14:paraId="45E651AE" w14:textId="77777777" w:rsidR="006278D4" w:rsidRDefault="006E6FC2">
      <w:pPr>
        <w:spacing w:after="0" w:line="600" w:lineRule="auto"/>
        <w:jc w:val="both"/>
        <w:rPr>
          <w:rFonts w:eastAsia="Times New Roman"/>
          <w:szCs w:val="24"/>
        </w:rPr>
      </w:pPr>
      <w:r>
        <w:rPr>
          <w:rFonts w:eastAsia="Times New Roman"/>
          <w:szCs w:val="24"/>
        </w:rPr>
        <w:t xml:space="preserve">Συνοπτικά περιλαμβάνει τις εξής θέσεις: </w:t>
      </w:r>
    </w:p>
    <w:p w14:paraId="45E651AF" w14:textId="77777777" w:rsidR="006278D4" w:rsidRDefault="006E6FC2">
      <w:pPr>
        <w:spacing w:after="0" w:line="600" w:lineRule="auto"/>
        <w:ind w:firstLine="720"/>
        <w:jc w:val="both"/>
        <w:rPr>
          <w:rFonts w:eastAsia="Times New Roman"/>
          <w:szCs w:val="24"/>
        </w:rPr>
      </w:pPr>
      <w:r>
        <w:rPr>
          <w:rFonts w:eastAsia="Times New Roman"/>
          <w:szCs w:val="24"/>
        </w:rPr>
        <w:t xml:space="preserve">Πρώτον, την κατάργηση του μπόνους μέχρι το ποσοστό 42%, έτσι ώστε να εφαρμοστεί η απλή αναλογική και να χτυπηθούν τα πλαστά διλήμματα του μικρού δικομματισμού. </w:t>
      </w:r>
    </w:p>
    <w:p w14:paraId="45E651B0" w14:textId="77777777" w:rsidR="006278D4" w:rsidRDefault="006E6FC2">
      <w:pPr>
        <w:spacing w:after="0" w:line="600" w:lineRule="auto"/>
        <w:ind w:firstLine="720"/>
        <w:jc w:val="both"/>
        <w:rPr>
          <w:rFonts w:eastAsia="Times New Roman"/>
          <w:szCs w:val="24"/>
        </w:rPr>
      </w:pPr>
      <w:r>
        <w:rPr>
          <w:rFonts w:eastAsia="Times New Roman"/>
          <w:szCs w:val="24"/>
        </w:rPr>
        <w:t>Δεύτερον, αν ένα κόμμα ή συν</w:t>
      </w:r>
      <w:r>
        <w:rPr>
          <w:rFonts w:eastAsia="Times New Roman"/>
          <w:szCs w:val="24"/>
        </w:rPr>
        <w:t>ασπισμός κομμάτων υπερβεί το ποσοστό του 42%, τότε και μόνο μπορεί να ενεργοποιείται ένα μικρότερο μπόνους είκοσι πέντε έως τριάντα εδρών. Μ’ αυτή την πρόβλεψη σεβόμαστε την ετυμηγορία του ελληνικού λαού στην περίπτωση που θέλει ένα κόμμα να κυβερνήσει αυτ</w:t>
      </w:r>
      <w:r>
        <w:rPr>
          <w:rFonts w:eastAsia="Times New Roman"/>
          <w:szCs w:val="24"/>
        </w:rPr>
        <w:t>οδύναμο. Αν, όμως, δεν εκφραστεί αυτή η βούληση, τότε θα πρέπει να μάθουμε επιτέλους σ’ αυτή τη χώρα να συνεργαζόμαστε.</w:t>
      </w:r>
    </w:p>
    <w:p w14:paraId="45E651B1" w14:textId="77777777" w:rsidR="006278D4" w:rsidRDefault="006E6FC2">
      <w:pPr>
        <w:spacing w:after="0" w:line="600" w:lineRule="auto"/>
        <w:ind w:firstLine="720"/>
        <w:jc w:val="both"/>
        <w:rPr>
          <w:rFonts w:eastAsia="Times New Roman"/>
          <w:szCs w:val="24"/>
        </w:rPr>
      </w:pPr>
      <w:r>
        <w:rPr>
          <w:rFonts w:eastAsia="Times New Roman"/>
          <w:szCs w:val="24"/>
        </w:rPr>
        <w:lastRenderedPageBreak/>
        <w:t>Τρίτον, την κατάτμηση των μεγάλων εκλογικών περιφερειών, ώστε να ενισχυθεί επιτέλους η διαφάνεια, να αποτρέπονται τα φαινόμενα διαπλοκής</w:t>
      </w:r>
      <w:r>
        <w:rPr>
          <w:rFonts w:eastAsia="Times New Roman"/>
          <w:szCs w:val="24"/>
        </w:rPr>
        <w:t xml:space="preserve">. </w:t>
      </w:r>
    </w:p>
    <w:p w14:paraId="45E651B2" w14:textId="77777777" w:rsidR="006278D4" w:rsidRDefault="006E6FC2">
      <w:pPr>
        <w:spacing w:after="0" w:line="600" w:lineRule="auto"/>
        <w:ind w:firstLine="720"/>
        <w:jc w:val="both"/>
        <w:rPr>
          <w:rFonts w:eastAsia="Times New Roman"/>
          <w:szCs w:val="24"/>
        </w:rPr>
      </w:pPr>
      <w:r>
        <w:rPr>
          <w:rFonts w:eastAsia="Times New Roman"/>
          <w:szCs w:val="24"/>
        </w:rPr>
        <w:t>Εγώ αναρωτιέμαι: Μπορεί άραγε να ισχυριστεί σήμερα η Κυβέρνηση ότι είναι μικρό ζήτημα το ζήτημα των περιφερειών και το αφήνει έξω από τις ρυθμίσεις που έχει φέρει, ένα κόμμα που είχε «σημαία» το χτύπημα της διαπλοκής και τη διαφάνεια; Πόσο αριστερή αντί</w:t>
      </w:r>
      <w:r>
        <w:rPr>
          <w:rFonts w:eastAsia="Times New Roman"/>
          <w:szCs w:val="24"/>
        </w:rPr>
        <w:t xml:space="preserve">ληψη είναι αυτή; Πόση σχέση έχει με τις αρχές της Αριστεράς; </w:t>
      </w:r>
    </w:p>
    <w:p w14:paraId="45E651B3" w14:textId="77777777" w:rsidR="006278D4" w:rsidRDefault="006E6FC2">
      <w:pPr>
        <w:spacing w:after="0" w:line="600" w:lineRule="auto"/>
        <w:ind w:firstLine="720"/>
        <w:jc w:val="both"/>
        <w:rPr>
          <w:rFonts w:eastAsia="Times New Roman"/>
          <w:szCs w:val="24"/>
        </w:rPr>
      </w:pPr>
      <w:r>
        <w:rPr>
          <w:rFonts w:eastAsia="Times New Roman"/>
          <w:szCs w:val="24"/>
        </w:rPr>
        <w:t>Τέταρτον, τη διατήρηση του ορίου εισόδου ενός κόμματος στη Βουλή στο 3%. Πρέπει να αποφύγουμε την πολυδιάσπαση και τον κατακερματισμό. Το 3% είναι ένα από τα χαμηλότερα ποσοστά σ’ όλη την Ευρώπη</w:t>
      </w:r>
      <w:r>
        <w:rPr>
          <w:rFonts w:eastAsia="Times New Roman"/>
          <w:szCs w:val="24"/>
        </w:rPr>
        <w:t>.</w:t>
      </w:r>
    </w:p>
    <w:p w14:paraId="45E651B4" w14:textId="77777777" w:rsidR="006278D4" w:rsidRDefault="006E6FC2">
      <w:pPr>
        <w:spacing w:after="0"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 την ψήφο στα δεκαεπτά. Το ΠΑΣΟΚ ήταν αυτό που καθιέρωσε την ψήφο στα δεκαοκτώ και μετά από τριάντα πέντε χρόνια πιστεύω πως η νεολαία μας έχει τη δυνατότητα και την πληροφόρηση να αποφασίζει, να παίρνει τις δικές της πολιτικές αποφάσεις και να κ</w:t>
      </w:r>
      <w:r>
        <w:rPr>
          <w:rFonts w:eastAsia="Times New Roman"/>
          <w:szCs w:val="24"/>
        </w:rPr>
        <w:t>άνει τις δικές της επιλογές.</w:t>
      </w:r>
    </w:p>
    <w:p w14:paraId="45E651B5" w14:textId="77777777" w:rsidR="006278D4" w:rsidRDefault="006E6FC2">
      <w:pPr>
        <w:spacing w:after="0" w:line="600" w:lineRule="auto"/>
        <w:ind w:firstLine="720"/>
        <w:jc w:val="both"/>
        <w:rPr>
          <w:rFonts w:eastAsia="Times New Roman"/>
          <w:szCs w:val="24"/>
        </w:rPr>
      </w:pPr>
      <w:proofErr w:type="spellStart"/>
      <w:r>
        <w:rPr>
          <w:rFonts w:eastAsia="Times New Roman"/>
          <w:szCs w:val="24"/>
        </w:rPr>
        <w:lastRenderedPageBreak/>
        <w:t>Έκτον</w:t>
      </w:r>
      <w:proofErr w:type="spellEnd"/>
      <w:r>
        <w:rPr>
          <w:rFonts w:eastAsia="Times New Roman"/>
          <w:szCs w:val="24"/>
        </w:rPr>
        <w:t>, τη δυνατότητα ψήφου για την ομογένεια, αλλά και για τους Έλληνες κατοίκους του εξωτερικού, γιατί στον εκλογικό νόμο που σε λίγο θα ψηφίσετε –όσοι τον ψηφίσετε- αδιαφορείτε προκλητικά για το δικαίωμα ψήφου και των ομογενώ</w:t>
      </w:r>
      <w:r>
        <w:rPr>
          <w:rFonts w:eastAsia="Times New Roman"/>
          <w:szCs w:val="24"/>
        </w:rPr>
        <w:t>ν, αλλά και όλων αυτών των εκατοντάδων χιλιάδων ανθρώπων, κατά κύριο λόγο νέων επιστημόνων, που έφυγαν από τη χώρα στα χρόνια της κρίσης. Δεν έχουν δικαίωμα αυτοί να εκφράσουν την άποψή τους, να κάνουν τη δική τους πολιτική επιλογή για το πώς πρέπει να κυβ</w:t>
      </w:r>
      <w:r>
        <w:rPr>
          <w:rFonts w:eastAsia="Times New Roman"/>
          <w:szCs w:val="24"/>
        </w:rPr>
        <w:t xml:space="preserve">ερνηθεί η χώρα, πολύ περισσότερο για να μπορέσουν να επιστρέψουν πίσω; </w:t>
      </w:r>
    </w:p>
    <w:p w14:paraId="45E651B6" w14:textId="77777777" w:rsidR="006278D4" w:rsidRDefault="006E6FC2">
      <w:pPr>
        <w:spacing w:after="0" w:line="600" w:lineRule="auto"/>
        <w:ind w:firstLine="720"/>
        <w:jc w:val="both"/>
        <w:rPr>
          <w:rFonts w:eastAsia="Times New Roman"/>
          <w:szCs w:val="24"/>
        </w:rPr>
      </w:pPr>
      <w:r>
        <w:rPr>
          <w:rFonts w:eastAsia="Times New Roman"/>
          <w:szCs w:val="24"/>
        </w:rPr>
        <w:t>Η ολοκληρωμένη πρότασή μας είναι μια πράξη ευθύνης, πρόταση χωρίς κόλπα και τυχοδιωκτισμούς και μικροκομματικά παιχνίδια, όπως αυτά εξελίσσονται από τη Νέα Δημοκρατία και τον ΣΥΡΙΖΑ, π</w:t>
      </w:r>
      <w:r>
        <w:rPr>
          <w:rFonts w:eastAsia="Times New Roman"/>
          <w:szCs w:val="24"/>
        </w:rPr>
        <w:t>ρόταση που θα μπορούσε πραγματικά να αποτελέσει βάση διαλόγου για να βρούμε μια ευρύτερη στήριξη και συνεννόηση γύρω από τις αναγκαίες αλλαγές που πρέπει να γίνουν στον εκλογικό νόμο, ένα σύστημα ολοκληρωμένο και λειτουργικό και όχι μεμονωμένες διατάξεις σ</w:t>
      </w:r>
      <w:r>
        <w:rPr>
          <w:rFonts w:eastAsia="Times New Roman"/>
          <w:szCs w:val="24"/>
        </w:rPr>
        <w:t xml:space="preserve">ε δόσεις. </w:t>
      </w:r>
    </w:p>
    <w:p w14:paraId="45E651B7" w14:textId="77777777" w:rsidR="006278D4" w:rsidRDefault="006E6FC2">
      <w:pPr>
        <w:spacing w:after="0" w:line="600" w:lineRule="auto"/>
        <w:ind w:firstLine="720"/>
        <w:jc w:val="both"/>
        <w:rPr>
          <w:rFonts w:eastAsia="Times New Roman"/>
          <w:szCs w:val="24"/>
        </w:rPr>
      </w:pPr>
      <w:r>
        <w:rPr>
          <w:rFonts w:eastAsia="Times New Roman"/>
          <w:szCs w:val="24"/>
        </w:rPr>
        <w:lastRenderedPageBreak/>
        <w:t xml:space="preserve">Η Κυβέρνηση προσπάθησε απεγνωσμένα και απέτυχε να </w:t>
      </w:r>
      <w:proofErr w:type="spellStart"/>
      <w:r>
        <w:rPr>
          <w:rFonts w:eastAsia="Times New Roman"/>
          <w:szCs w:val="24"/>
        </w:rPr>
        <w:t>παγιδεύσει</w:t>
      </w:r>
      <w:proofErr w:type="spellEnd"/>
      <w:r>
        <w:rPr>
          <w:rFonts w:eastAsia="Times New Roman"/>
          <w:szCs w:val="24"/>
        </w:rPr>
        <w:t xml:space="preserve"> τις πολιτικές δυνάμεις με πλαστά διλήμματα. Τα πραγματικά διλήμματα, όμως, είναι σαφή και αφορούν και τον ΣΥΡΙΖΑ και τη Νέα Δημοκρατία. Τα διλήμματα τα έχουν μπροστά τους ο κ. Τσίπρας </w:t>
      </w:r>
      <w:r>
        <w:rPr>
          <w:rFonts w:eastAsia="Times New Roman"/>
          <w:szCs w:val="24"/>
        </w:rPr>
        <w:t>και ο κ. Μητσοτάκης, που λειτουργούν όλο και περισσότερο ως οι δύο όψεις του ίδιου νομίσματος. Λειτουργούν συμπληρωματικά.</w:t>
      </w:r>
    </w:p>
    <w:p w14:paraId="45E651B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Προσπαθούν τώρα με εκλογομάγειρες, με εκλογικές εμμονές, με μικροκομματικά παιχνίδια να σημαδέψουν τα χαρτιά των πολιτικών εξελίξεων.</w:t>
      </w:r>
      <w:r>
        <w:rPr>
          <w:rFonts w:eastAsia="Times New Roman" w:cs="Times New Roman"/>
          <w:szCs w:val="24"/>
        </w:rPr>
        <w:t xml:space="preserve"> Εμείς, όμως, δεν γίναμε μέρος των διακοσίων για να ψηφίσουμε. Δεν θα γίνουμε μέρος των διακοσίων που θα </w:t>
      </w:r>
      <w:proofErr w:type="spellStart"/>
      <w:r>
        <w:rPr>
          <w:rFonts w:eastAsia="Times New Roman" w:cs="Times New Roman"/>
          <w:szCs w:val="24"/>
        </w:rPr>
        <w:t>ξεψηφίζουν</w:t>
      </w:r>
      <w:proofErr w:type="spellEnd"/>
      <w:r>
        <w:rPr>
          <w:rFonts w:eastAsia="Times New Roman" w:cs="Times New Roman"/>
          <w:szCs w:val="24"/>
        </w:rPr>
        <w:t xml:space="preserve"> το επόμενο διάστημα. Συνεννοηθήκαμε; </w:t>
      </w:r>
    </w:p>
    <w:p w14:paraId="45E651B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επιχειρήθηκε από πολλές πλευρές μεγάλη σπέκουλα αναφορικά με τη θέση του ΠΑΣΟΚ. Τι να κάνουμε; Κάποιοι σε αυτόν τον τόπο ξέρουν να κάνουν πολιτική μόνο με </w:t>
      </w:r>
      <w:proofErr w:type="spellStart"/>
      <w:r>
        <w:rPr>
          <w:rFonts w:eastAsia="Times New Roman" w:cs="Times New Roman"/>
          <w:szCs w:val="24"/>
        </w:rPr>
        <w:t>τρολς</w:t>
      </w:r>
      <w:proofErr w:type="spellEnd"/>
      <w:r>
        <w:rPr>
          <w:rFonts w:eastAsia="Times New Roman" w:cs="Times New Roman"/>
          <w:szCs w:val="24"/>
        </w:rPr>
        <w:t xml:space="preserve"> και με σπέκουλα. Δεν μας αγγίζουν τα </w:t>
      </w:r>
      <w:proofErr w:type="spellStart"/>
      <w:r>
        <w:rPr>
          <w:rFonts w:eastAsia="Times New Roman" w:cs="Times New Roman"/>
          <w:szCs w:val="24"/>
        </w:rPr>
        <w:t>τρολαρίσματα</w:t>
      </w:r>
      <w:proofErr w:type="spellEnd"/>
      <w:r>
        <w:rPr>
          <w:rFonts w:eastAsia="Times New Roman" w:cs="Times New Roman"/>
          <w:szCs w:val="24"/>
        </w:rPr>
        <w:t>. Εμάς μας ενδιαφ</w:t>
      </w:r>
      <w:r>
        <w:rPr>
          <w:rFonts w:eastAsia="Times New Roman" w:cs="Times New Roman"/>
          <w:szCs w:val="24"/>
        </w:rPr>
        <w:t xml:space="preserve">έρει ότι όλο και περισσότερο διευρύνεται ο κύκλος των σκεπτόμενων Ελλήνων που έχει μάτια για να βλέπει και αυτιά για να ακούει. Και </w:t>
      </w:r>
      <w:r>
        <w:rPr>
          <w:rFonts w:eastAsia="Times New Roman" w:cs="Times New Roman"/>
          <w:szCs w:val="24"/>
        </w:rPr>
        <w:lastRenderedPageBreak/>
        <w:t xml:space="preserve">γνωρίζουν ότι το ΠΑΣΟΚ έχει μία και μόνη γραμμή, την εθνική συνεννόηση για να βγει η χώρα από την κρίση. </w:t>
      </w:r>
    </w:p>
    <w:p w14:paraId="45E651B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Είναι ιστορικές οι</w:t>
      </w:r>
      <w:r>
        <w:rPr>
          <w:rFonts w:eastAsia="Times New Roman" w:cs="Times New Roman"/>
          <w:szCs w:val="24"/>
        </w:rPr>
        <w:t xml:space="preserve"> ευθύνες σας, κύριε Πρωθυπουργέ και κύριε Αρχηγέ της Αξιωματικής Αντιπολίτευσης, καθώς αποδεικνύετε με τις πράξεις σας και τη συμπεριφορά σας ότι δυστυχώς κανένα μάθημα δεν πήρατε όλα αυτά τα χρόνια της κρίσης.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as</w:t>
      </w:r>
      <w:r>
        <w:rPr>
          <w:rFonts w:eastAsia="Times New Roman" w:cs="Times New Roman"/>
          <w:szCs w:val="24"/>
        </w:rPr>
        <w:t xml:space="preserve"> </w:t>
      </w:r>
      <w:r>
        <w:rPr>
          <w:rFonts w:eastAsia="Times New Roman" w:cs="Times New Roman"/>
          <w:szCs w:val="24"/>
          <w:lang w:val="en-US"/>
        </w:rPr>
        <w:t>usual</w:t>
      </w:r>
      <w:r>
        <w:rPr>
          <w:rFonts w:eastAsia="Times New Roman" w:cs="Times New Roman"/>
          <w:szCs w:val="24"/>
        </w:rPr>
        <w:t xml:space="preserve">. Κοκορομαχίες και μικροκομματικά παιχνίδια. Τίποτα δεν άλλαξε. Μόνο σας ενδιαφέρον το πάπλωμα και η εξουσία. Έτσι, απαξιώνετε ακόμα περισσότερο την πολιτική και τους πολιτικούς στα μάτια των πολιτών. </w:t>
      </w:r>
    </w:p>
    <w:p w14:paraId="45E651B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 επίτευξη των στόχων της χώρας προϋποθέτει μια άλλη π</w:t>
      </w:r>
      <w:r>
        <w:rPr>
          <w:rFonts w:eastAsia="Times New Roman" w:cs="Times New Roman"/>
          <w:szCs w:val="24"/>
        </w:rPr>
        <w:t>ολιτική κουλτούρα. Και το ΠΑΣΟΚ στο μέτρο που του αναλογεί κάνει πράξη αυτή τη νέα αντίληψη για την πολιτική. Γιατί το στοίχημα για να βγούμε από την μέγγενη της κρίσης είναι εθνικό, είναι πάνω από παρατάξεις και χρώματα. Αφορά όλους τους Έλληνες και το δι</w:t>
      </w:r>
      <w:r>
        <w:rPr>
          <w:rFonts w:eastAsia="Times New Roman" w:cs="Times New Roman"/>
          <w:szCs w:val="24"/>
        </w:rPr>
        <w:t>καίωμα που έχουν να ελπίζουν ξανά και να νιώσουν ξανά υπερήφανοι.</w:t>
      </w:r>
    </w:p>
    <w:p w14:paraId="45E651B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Γι’ αυτό, κυρίες και κύριοι Βουλευτές, τους χρωστάμε να χτίσουμε γέφυρες και όχι μέτωπα διχασμού. Αυτό όμως δεν μπορεί να είναι μια πέτσινη υπόσχεση. Αυτό αφορά μια νέα πραγματικότητα που χτ</w:t>
      </w:r>
      <w:r>
        <w:rPr>
          <w:rFonts w:eastAsia="Times New Roman" w:cs="Times New Roman"/>
          <w:szCs w:val="24"/>
        </w:rPr>
        <w:t xml:space="preserve">ίζεται μέσα από τη συνεννόηση, τον διάλογο και την υπηρέτηση μιας εθνικής γραμμής. Αυτή είναι για εμάς η απλή, άδολη, ανόθευτη, πατριωτική λογική και αυτήν υπηρετούμε. </w:t>
      </w:r>
    </w:p>
    <w:p w14:paraId="45E651B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45E651B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Ας μην κοιτο</w:t>
      </w:r>
      <w:r>
        <w:rPr>
          <w:rFonts w:eastAsia="Times New Roman" w:cs="Times New Roman"/>
          <w:szCs w:val="24"/>
        </w:rPr>
        <w:t xml:space="preserve">ύν, λοιπόν, σε εμάς για δεκανίκι και για άλλοθι, ούτε για πρόθυμους ηλίθιους. Σε εμάς να ξανακοιτάξετε όταν θα μπορείτε να μας κοιτάξετε στα μάτια. </w:t>
      </w:r>
    </w:p>
    <w:p w14:paraId="45E651B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5E651C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45E651C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ΠΡΟΕΔΡΟΣ (Νικόλα</w:t>
      </w:r>
      <w:r>
        <w:rPr>
          <w:rFonts w:eastAsia="Times New Roman" w:cs="Times New Roman"/>
          <w:b/>
          <w:szCs w:val="24"/>
        </w:rPr>
        <w:t xml:space="preserve">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πολύ, κυρία Γεννηματά. </w:t>
      </w:r>
    </w:p>
    <w:p w14:paraId="45E651C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Κοινοβουλευτικής Ομάδας της Νέας Δημοκρατίας κ. Μητσοτάκης. </w:t>
      </w:r>
    </w:p>
    <w:p w14:paraId="45E651C3"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E651C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Κυρίες κα</w:t>
      </w:r>
      <w:r>
        <w:rPr>
          <w:rFonts w:eastAsia="Times New Roman" w:cs="Times New Roman"/>
          <w:szCs w:val="24"/>
        </w:rPr>
        <w:t>ι κύριοι Βουλευτές, πριν από σαράντα δύο χρόνια τέτοιες μέρες η επτάχρονη δικτατορία κατέρρεε μετά το προδοτικό πραξικόπημα στην Κύπρο και την τουρκική εισβολή και η δημοκρατία στη χώρα μας επανήλθε. Ο Κωνσταντίνος Καραμανλής μεθοδικά και αποφασιστικά οδήγ</w:t>
      </w:r>
      <w:r>
        <w:rPr>
          <w:rFonts w:eastAsia="Times New Roman" w:cs="Times New Roman"/>
          <w:szCs w:val="24"/>
        </w:rPr>
        <w:t xml:space="preserve">ησε τη χώρα στην Ευρώπη, στην πολιτική σταθερότητα, στην ανάπτυξη, στη δημοκρατία. </w:t>
      </w:r>
    </w:p>
    <w:p w14:paraId="45E651C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Μεταπολίτευση</w:t>
      </w:r>
      <w:r>
        <w:rPr>
          <w:rFonts w:eastAsia="Times New Roman" w:cs="Times New Roman"/>
          <w:szCs w:val="24"/>
        </w:rPr>
        <w:t xml:space="preserve"> ήταν γεγονός. Η ενότητα του λαού, η στιβαρή ηγεσία και η αξιοπιστία υπήρξαν οι αναγκαίες προϋποθέσεις για να κάνει η χώρα αυτό το μεγάλο δημοκρατικό άλμα. Κ</w:t>
      </w:r>
      <w:r>
        <w:rPr>
          <w:rFonts w:eastAsia="Times New Roman" w:cs="Times New Roman"/>
          <w:szCs w:val="24"/>
        </w:rPr>
        <w:t xml:space="preserve">αι είναι οι ίδιες προϋποθέσεις που χρειαζόμαστε και σήμερα για να βγούμε από την κρίση και τα μνημόνια, να αφήσουμε πίσω μας τον φόβο, την αβεβαιότητα και τη μοιρολατρία. </w:t>
      </w:r>
    </w:p>
    <w:p w14:paraId="45E651C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Σήμερα χρειαζόμαστε αλήθεια και εμπιστοσύνη. Χρειαζόμαστε ενότητα, αξιόπιστη, σοβαρή</w:t>
      </w:r>
      <w:r>
        <w:rPr>
          <w:rFonts w:eastAsia="Times New Roman" w:cs="Times New Roman"/>
          <w:szCs w:val="24"/>
        </w:rPr>
        <w:t xml:space="preserve"> ηγεσία με όραμα και σχέδιο, πρωτίστως για να κρατήσουμε τη χώρα μας φάρο ασφάλειας και σταθερότητας στην ταραγμένη περιοχή μας.</w:t>
      </w:r>
    </w:p>
    <w:p w14:paraId="45E651C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Μιλάμε συχνά όλοι μας για τη νέα </w:t>
      </w:r>
      <w:r>
        <w:rPr>
          <w:rFonts w:eastAsia="Times New Roman" w:cs="Times New Roman"/>
          <w:szCs w:val="24"/>
        </w:rPr>
        <w:t>Μεταπολίτευση</w:t>
      </w:r>
      <w:r>
        <w:rPr>
          <w:rFonts w:eastAsia="Times New Roman" w:cs="Times New Roman"/>
          <w:szCs w:val="24"/>
        </w:rPr>
        <w:t>, η οποία θα σηματοδοτήσει την τομή από το χθες. Οι αξίες, όμως, που ενέπνευσαν μ</w:t>
      </w:r>
      <w:r>
        <w:rPr>
          <w:rFonts w:eastAsia="Times New Roman" w:cs="Times New Roman"/>
          <w:szCs w:val="24"/>
        </w:rPr>
        <w:t xml:space="preserve">ια προηγούμενη γενιά ηγετών να δώσουν το δικό τους αγώνα για τη δημοκρατία και την ελευθερία είναι σήμερα περισσότερο παρά ποτέ επίκαιρες. </w:t>
      </w:r>
    </w:p>
    <w:p w14:paraId="45E651C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Όσοι είμαστε ταγμένοι στην υπηρεσία του δημόσιου συμφέροντος δεν πρέπει να λησμονούμε ότι ο σκοπός μας είναι ένας: ν</w:t>
      </w:r>
      <w:r>
        <w:rPr>
          <w:rFonts w:eastAsia="Times New Roman" w:cs="Times New Roman"/>
          <w:szCs w:val="24"/>
        </w:rPr>
        <w:t>α βελτιώνουμε τη ζωή των πολιτών, να τους αφήνουμε ελεύθερους να αναπτύσσουν τα ταλέντα τους και τις ικανότητές τους, να φέρουμε ξανά στην επιφάνεια τον πατριωτισμό, την επιχειρηματικότητα, το κέφι για δουλειά. Να αφήσουμε πίσω μας όλες τις παθογένειες που</w:t>
      </w:r>
      <w:r>
        <w:rPr>
          <w:rFonts w:eastAsia="Times New Roman" w:cs="Times New Roman"/>
          <w:szCs w:val="24"/>
        </w:rPr>
        <w:t xml:space="preserve"> μας έφεραν ως εδώ. Να ξαναδώσουμε ελπίδα και προοπτική σε όλους τους Έλληνες.</w:t>
      </w:r>
    </w:p>
    <w:p w14:paraId="45E651C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 εξουσία, κυρίες και κύριοι Βουλευτές, δεν είναι αυτοσκοπός. Είναι μέσο για να πετύχουμε αυτούς τους σκοπούς. Και οι θεσμικές πρωτοβουλίες που αποσκοπούν στην ενίσχυση των αρχώ</w:t>
      </w:r>
      <w:r>
        <w:rPr>
          <w:rFonts w:eastAsia="Times New Roman" w:cs="Times New Roman"/>
          <w:szCs w:val="24"/>
        </w:rPr>
        <w:t>ν της δημοκρα</w:t>
      </w:r>
      <w:r>
        <w:rPr>
          <w:rFonts w:eastAsia="Times New Roman" w:cs="Times New Roman"/>
          <w:szCs w:val="24"/>
        </w:rPr>
        <w:lastRenderedPageBreak/>
        <w:t xml:space="preserve">τίας δεν μπορούν να υποκύπτουν στον παραμορφωτικό φακό της κομματικής ιδιοτέλειας, διότι τότε υπονομεύουν τον ακρογωνιαίο λίθο πάνω στον οποίο εδράζεται το οικοδόμημα κάθε δημοκρατικής πολιτείας, την εμπιστοσύνη μεταξύ πολιτών και πολιτικών. </w:t>
      </w:r>
    </w:p>
    <w:p w14:paraId="45E651C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κάθε πολιτική πρωτοβουλία κρίνεται όχι μόνο από την ουσία της, αλλά και από τα κίνητρα αυτού που την προτείνει. Πραγματικά δεν νομίζω ότι υπάρχει σήμερα πολίτης σε αυτή</w:t>
      </w:r>
      <w:r>
        <w:rPr>
          <w:rFonts w:eastAsia="Times New Roman" w:cs="Times New Roman"/>
          <w:szCs w:val="24"/>
        </w:rPr>
        <w:t>ν</w:t>
      </w:r>
      <w:r>
        <w:rPr>
          <w:rFonts w:eastAsia="Times New Roman" w:cs="Times New Roman"/>
          <w:szCs w:val="24"/>
        </w:rPr>
        <w:t xml:space="preserve"> τη χώρα ο οποίος να έχει οποιαδήποτε αμφιβολία, κύριε Τσί</w:t>
      </w:r>
      <w:r>
        <w:rPr>
          <w:rFonts w:eastAsia="Times New Roman" w:cs="Times New Roman"/>
          <w:szCs w:val="24"/>
        </w:rPr>
        <w:t>πρα, για τις πραγματικές σκοπιμότητες που έχει η Κυβέρνηση προτείνοντας τον συγκεκριμένο εκλογικό νόμο στη Βουλή των Ελλήνων. Βλέπετε ότι οδεύετε προς μια βαριά ήττα στις επόμενες εκλογές και θέλετε να μαγειρέψετε τον εκλογικό νόμο για να δυσχεράνετε τον σ</w:t>
      </w:r>
      <w:r>
        <w:rPr>
          <w:rFonts w:eastAsia="Times New Roman" w:cs="Times New Roman"/>
          <w:szCs w:val="24"/>
        </w:rPr>
        <w:t xml:space="preserve">χηματισμό κυβερνητικής πλειοψηφίας από τη Νέα Δημοκρατία. </w:t>
      </w:r>
    </w:p>
    <w:p w14:paraId="45E651CB" w14:textId="77777777" w:rsidR="006278D4" w:rsidRDefault="006E6FC2">
      <w:pPr>
        <w:spacing w:after="0"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E651C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Αυτά είναι τα πραγματικά σας κίνητρα. Και σήμερα γινόμαστε μάρτυρες ενός κυνικού </w:t>
      </w:r>
      <w:proofErr w:type="spellStart"/>
      <w:r>
        <w:rPr>
          <w:rFonts w:eastAsia="Times New Roman" w:cs="Times New Roman"/>
          <w:szCs w:val="24"/>
        </w:rPr>
        <w:t>τακτικισμού</w:t>
      </w:r>
      <w:proofErr w:type="spellEnd"/>
      <w:r>
        <w:rPr>
          <w:rFonts w:eastAsia="Times New Roman" w:cs="Times New Roman"/>
          <w:szCs w:val="24"/>
        </w:rPr>
        <w:t xml:space="preserve"> από μια Κυβέρνηση και από έναν Πρωθυπουργό, οι οπο</w:t>
      </w:r>
      <w:r>
        <w:rPr>
          <w:rFonts w:eastAsia="Times New Roman" w:cs="Times New Roman"/>
          <w:szCs w:val="24"/>
        </w:rPr>
        <w:t xml:space="preserve">ίοι, ενώ απέτυχαν, το μόνο που τους ενδιαφέρει </w:t>
      </w:r>
      <w:r>
        <w:rPr>
          <w:rFonts w:eastAsia="Times New Roman" w:cs="Times New Roman"/>
          <w:szCs w:val="24"/>
        </w:rPr>
        <w:lastRenderedPageBreak/>
        <w:t>πια είναι να αποτύχει και η χώρα μαζί τους. Επειδή δεν μπορούν να κυβερνήσουν, θέλουν ακυβερνησία συνολικά. Επειδή δεν μπορούν να αντιμετωπίσουν τα μεγάλα προβλήματα τα οποία οι ίδιοι χειροτέρευσαν, παίζουν πα</w:t>
      </w:r>
      <w:r>
        <w:rPr>
          <w:rFonts w:eastAsia="Times New Roman" w:cs="Times New Roman"/>
          <w:szCs w:val="24"/>
        </w:rPr>
        <w:t xml:space="preserve">ιχνίδια με τους θεσμούς και υπονομεύουν την πολιτική σταθερότητα. Επειδή ξέρουν ότι οποτεδήποτε κι αν γίνουν εκλογές θα ηττηθούν κατά κράτος από τη Νέα Δημοκρατία, προσπαθούν να καταστήσουν τον σχηματισμό της επόμενης </w:t>
      </w:r>
      <w:r>
        <w:rPr>
          <w:rFonts w:eastAsia="Times New Roman" w:cs="Times New Roman"/>
          <w:szCs w:val="24"/>
        </w:rPr>
        <w:t xml:space="preserve">κυβέρνησης </w:t>
      </w:r>
      <w:r>
        <w:rPr>
          <w:rFonts w:eastAsia="Times New Roman" w:cs="Times New Roman"/>
          <w:szCs w:val="24"/>
        </w:rPr>
        <w:t>όμηρο του ΣΥΡΙΖΑ. Επειδή γν</w:t>
      </w:r>
      <w:r>
        <w:rPr>
          <w:rFonts w:eastAsia="Times New Roman" w:cs="Times New Roman"/>
          <w:szCs w:val="24"/>
        </w:rPr>
        <w:t>ωρίζουν ότι δεν έχουν ουσιαστικά κα</w:t>
      </w:r>
      <w:r>
        <w:rPr>
          <w:rFonts w:eastAsia="Times New Roman" w:cs="Times New Roman"/>
          <w:szCs w:val="24"/>
        </w:rPr>
        <w:t>μ</w:t>
      </w:r>
      <w:r>
        <w:rPr>
          <w:rFonts w:eastAsia="Times New Roman" w:cs="Times New Roman"/>
          <w:szCs w:val="24"/>
        </w:rPr>
        <w:t>μία δυνατότητα πολιτικής ανάκαμψης, μαγειρεύουν τους κανόνες του παιχνιδιού για να διατηρήσουν πρόσβαση στην εξουσία ακόμα κι από θέση μειοψηφίας. Επειδή σίγουρα δεν ενδιαφέρονται καθόλου για την αναβάθμιση του πολιτικού</w:t>
      </w:r>
      <w:r>
        <w:rPr>
          <w:rFonts w:eastAsia="Times New Roman" w:cs="Times New Roman"/>
          <w:szCs w:val="24"/>
        </w:rPr>
        <w:t xml:space="preserve"> συστήματος και της ποιότητας της δημοκρατίας, φέρνουν έναν εκλογικό νόμο, ο οποίος το τελευταίο που κάνει, κύριε Τσίπρα, είναι να αντιμετωπίζει τις πραγματικές και αναγνωρισμένες παθογένειες του πολιτικού συστήματος. </w:t>
      </w:r>
    </w:p>
    <w:p w14:paraId="45E651C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Σας το λέμε λοιπόν καθαρά. Δεν θα περ</w:t>
      </w:r>
      <w:r>
        <w:rPr>
          <w:rFonts w:eastAsia="Times New Roman" w:cs="Times New Roman"/>
          <w:szCs w:val="24"/>
        </w:rPr>
        <w:t xml:space="preserve">άσει. Αυτό το εκλογικό σύστημα το οποίο φέρατε δεν θα ισχύσει στις επόμενες εκλογές. Τα δημοκρατικά αντανακλαστικά της Βουλής των Ελλήνων θα αποτρέψουν τα σχέδιά σας. </w:t>
      </w:r>
    </w:p>
    <w:p w14:paraId="45E651CE"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E651C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Αυτός ο πολιτικός κυνισμός με στοι</w:t>
      </w:r>
      <w:r>
        <w:rPr>
          <w:rFonts w:eastAsia="Times New Roman" w:cs="Times New Roman"/>
          <w:szCs w:val="24"/>
        </w:rPr>
        <w:t>χεία δολιότητας θα βρει απέναντί του μια συμμαχία δημοκρατικών δυνάμεων, οι οποίες, παρά τις όποιες διαφορές τους, θα αντιταχθούν στην προσπάθειά σας να υπονομεύσετε την πολιτική σταθερότητα και να οδηγήσετε τη χώρα σε ακυβερνησία.</w:t>
      </w:r>
    </w:p>
    <w:p w14:paraId="45E651D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Αρκετή ζημιά, κύριε Τσίπ</w:t>
      </w:r>
      <w:r>
        <w:rPr>
          <w:rFonts w:eastAsia="Times New Roman" w:cs="Times New Roman"/>
          <w:szCs w:val="24"/>
        </w:rPr>
        <w:t xml:space="preserve">ρα, έχετε κάνει στην οικονομία. Δεν θα σας επιτρέψουμε να διαβρώσετε και να αλώσετε το θεσμικό υπόστρωμα της πολιτικής ζωής. </w:t>
      </w:r>
    </w:p>
    <w:p w14:paraId="45E651D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ξέρω ότι αρκετοί πολίτες βρίσκουν την ιδέα της απλής αναλογικής ελκυστική. Θεωρούν ότι είναι ένα εκλογικό σύστημα το οποίο αποτυπώνει με δικαιότερο τρόπο την έννοια της λαϊκής κυριαρχίας. Θα επιχειρήσω σήμερα με την ομιλία μου</w:t>
      </w:r>
      <w:r>
        <w:rPr>
          <w:rFonts w:eastAsia="Times New Roman" w:cs="Times New Roman"/>
          <w:szCs w:val="24"/>
        </w:rPr>
        <w:t xml:space="preserve"> να τους πείσω ότι δεν έχουν δίκιο και </w:t>
      </w:r>
      <w:r>
        <w:rPr>
          <w:rFonts w:eastAsia="Times New Roman" w:cs="Times New Roman"/>
          <w:szCs w:val="24"/>
        </w:rPr>
        <w:lastRenderedPageBreak/>
        <w:t xml:space="preserve">να αποκρούσω τα επιχειρήματα υπέρ της απλής αναλογικής, γιατί η απλή αναλογική, κυρίες και κύριοι συνάδελφοι, δεν είναι απειλή για τη Νέα Δημοκρατία. Είναι απειλή για την ίδια τη </w:t>
      </w:r>
      <w:r>
        <w:rPr>
          <w:rFonts w:eastAsia="Times New Roman" w:cs="Times New Roman"/>
          <w:szCs w:val="24"/>
        </w:rPr>
        <w:t>δημοκρατία</w:t>
      </w:r>
      <w:r>
        <w:rPr>
          <w:rFonts w:eastAsia="Times New Roman" w:cs="Times New Roman"/>
          <w:szCs w:val="24"/>
        </w:rPr>
        <w:t>. Και θα ξεκινήσω τη συζήτησ</w:t>
      </w:r>
      <w:r>
        <w:rPr>
          <w:rFonts w:eastAsia="Times New Roman" w:cs="Times New Roman"/>
          <w:szCs w:val="24"/>
        </w:rPr>
        <w:t>η…</w:t>
      </w:r>
    </w:p>
    <w:p w14:paraId="45E651D2" w14:textId="77777777" w:rsidR="006278D4" w:rsidRDefault="006E6FC2">
      <w:pPr>
        <w:spacing w:after="0" w:line="600" w:lineRule="auto"/>
        <w:ind w:left="2160" w:firstLine="720"/>
        <w:jc w:val="both"/>
        <w:rPr>
          <w:rFonts w:eastAsia="Times New Roman" w:cs="Times New Roman"/>
          <w:szCs w:val="24"/>
        </w:rPr>
      </w:pPr>
      <w:r>
        <w:rPr>
          <w:rFonts w:eastAsia="Times New Roman" w:cs="Times New Roman"/>
          <w:szCs w:val="24"/>
        </w:rPr>
        <w:t>(Θόρυβος στην Αίθουσα)</w:t>
      </w:r>
    </w:p>
    <w:p w14:paraId="45E651D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Ήσυχα, παρακαλώ.</w:t>
      </w:r>
    </w:p>
    <w:p w14:paraId="45E651D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Μη φωνασκείτε, κυρίες και κύριοι συνάδελφοι. Πολλοί από εσάς δεν θα ήσασταν σ’ αυτή</w:t>
      </w:r>
      <w:r>
        <w:rPr>
          <w:rFonts w:eastAsia="Times New Roman" w:cs="Times New Roman"/>
          <w:szCs w:val="24"/>
        </w:rPr>
        <w:t>ν</w:t>
      </w:r>
      <w:r>
        <w:rPr>
          <w:rFonts w:eastAsia="Times New Roman" w:cs="Times New Roman"/>
          <w:szCs w:val="24"/>
        </w:rPr>
        <w:t xml:space="preserve"> την Αίθουσα, αν δεν υπήρχε το μπόνους των </w:t>
      </w:r>
      <w:r>
        <w:rPr>
          <w:rFonts w:eastAsia="Times New Roman" w:cs="Times New Roman"/>
          <w:szCs w:val="24"/>
        </w:rPr>
        <w:t>πενή</w:t>
      </w:r>
      <w:r>
        <w:rPr>
          <w:rFonts w:eastAsia="Times New Roman" w:cs="Times New Roman"/>
          <w:szCs w:val="24"/>
        </w:rPr>
        <w:t>ντα</w:t>
      </w:r>
      <w:r>
        <w:rPr>
          <w:rFonts w:eastAsia="Times New Roman" w:cs="Times New Roman"/>
          <w:szCs w:val="24"/>
        </w:rPr>
        <w:t xml:space="preserve"> εδρών. </w:t>
      </w:r>
    </w:p>
    <w:p w14:paraId="45E651D5" w14:textId="77777777" w:rsidR="006278D4" w:rsidRDefault="006E6FC2">
      <w:pPr>
        <w:spacing w:after="0"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E651D6" w14:textId="77777777" w:rsidR="006278D4" w:rsidRDefault="006E6FC2">
      <w:pPr>
        <w:spacing w:after="0" w:line="600" w:lineRule="auto"/>
        <w:ind w:left="2160" w:firstLine="720"/>
        <w:jc w:val="both"/>
        <w:rPr>
          <w:rFonts w:eastAsia="Times New Roman" w:cs="Times New Roman"/>
          <w:szCs w:val="24"/>
        </w:rPr>
      </w:pPr>
      <w:r>
        <w:rPr>
          <w:rFonts w:eastAsia="Times New Roman" w:cs="Times New Roman"/>
          <w:szCs w:val="24"/>
        </w:rPr>
        <w:t>(Θόρυβος στην Αίθουσα)</w:t>
      </w:r>
    </w:p>
    <w:p w14:paraId="45E651D7"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w:t>
      </w:r>
    </w:p>
    <w:p w14:paraId="45E651D8"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Θα ξεκινήσω με την παρατήρηση ότι η συζήτηση για την αλλαγή του εκλογικού ν</w:t>
      </w:r>
      <w:r>
        <w:rPr>
          <w:rFonts w:eastAsia="Times New Roman" w:cs="Times New Roman"/>
          <w:szCs w:val="24"/>
        </w:rPr>
        <w:t>όμου…</w:t>
      </w:r>
    </w:p>
    <w:p w14:paraId="45E651D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Κάντε ησυχία, παρακαλώ.</w:t>
      </w:r>
    </w:p>
    <w:p w14:paraId="45E651DA"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Κάντε ησυχία. Μπορεί να μάθετε και κάτι. </w:t>
      </w:r>
    </w:p>
    <w:p w14:paraId="45E651D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 συζήτηση για την αλλαγή του εκλογικού νόμου βρίθει από πραγματολογικές αλλά και ιστορικές ανακρίβειε</w:t>
      </w:r>
      <w:r>
        <w:rPr>
          <w:rFonts w:eastAsia="Times New Roman" w:cs="Times New Roman"/>
          <w:szCs w:val="24"/>
        </w:rPr>
        <w:t xml:space="preserve">ς. Και είναι πραγματικά χρήσιμο στον δημόσιο διάλογο να αποκαταστήσουμε την αλήθεια. </w:t>
      </w:r>
    </w:p>
    <w:p w14:paraId="45E651D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Αλήθεια πρώτη. Σε αντίθεση με την κρατούσα άποψη δεν υπάρχει μπόνους πενήντα εδρών για το πρώτο κόμμα. Και το ξέρετε πολύ καλά αυτό.</w:t>
      </w:r>
    </w:p>
    <w:p w14:paraId="45E651DD" w14:textId="77777777" w:rsidR="006278D4" w:rsidRDefault="006E6FC2">
      <w:pPr>
        <w:spacing w:after="0" w:line="600" w:lineRule="auto"/>
        <w:ind w:firstLine="720"/>
        <w:jc w:val="both"/>
        <w:rPr>
          <w:rFonts w:eastAsia="Times New Roman"/>
          <w:szCs w:val="24"/>
        </w:rPr>
      </w:pPr>
      <w:r>
        <w:rPr>
          <w:rFonts w:eastAsia="Times New Roman"/>
          <w:szCs w:val="24"/>
        </w:rPr>
        <w:t>Το πρώτο κόμμα δεν παίρνει ποτέ πενήν</w:t>
      </w:r>
      <w:r>
        <w:rPr>
          <w:rFonts w:eastAsia="Times New Roman"/>
          <w:szCs w:val="24"/>
        </w:rPr>
        <w:t xml:space="preserve">τα έδρες παραπάνω από όσες θα έπαιρνε αν ίσχυε η απλή αναλογική κατανομή των εδρών. Το πραγματικό μπόνους κυμαίνεται μεταξύ είκοσι πέντε και τριάντα </w:t>
      </w:r>
      <w:r>
        <w:rPr>
          <w:rFonts w:eastAsia="Times New Roman"/>
          <w:szCs w:val="24"/>
        </w:rPr>
        <w:lastRenderedPageBreak/>
        <w:t>πέντε εδρών. Με άλλο λόγια, το μπόνους το οποίο συζητάμε σήμερα είναι 10% των συνολικών εδρών του Κοινοβουλ</w:t>
      </w:r>
      <w:r>
        <w:rPr>
          <w:rFonts w:eastAsia="Times New Roman"/>
          <w:szCs w:val="24"/>
        </w:rPr>
        <w:t>ίου. Αυτό είναι το μπόνους.</w:t>
      </w:r>
    </w:p>
    <w:p w14:paraId="45E651DE" w14:textId="77777777" w:rsidR="006278D4" w:rsidRDefault="006E6FC2">
      <w:pPr>
        <w:spacing w:after="0" w:line="600" w:lineRule="auto"/>
        <w:ind w:firstLine="720"/>
        <w:jc w:val="both"/>
        <w:rPr>
          <w:rFonts w:eastAsia="Times New Roman"/>
          <w:szCs w:val="24"/>
        </w:rPr>
      </w:pPr>
      <w:r>
        <w:rPr>
          <w:rFonts w:eastAsia="Times New Roman"/>
          <w:szCs w:val="24"/>
        </w:rPr>
        <w:t xml:space="preserve">Αλήθεια δεύτερη: Όσες φορές εφαρμόστηκε, κύριε Τσίπρα, η απλή αναλογική στη χώρα μας η εμπειρία ήταν μάλλον τραυματική και νομίζω ότι μια σύντομη ιστορική ανασκόπηση είναι εξαιρετικά διαφωτιστική. </w:t>
      </w:r>
    </w:p>
    <w:p w14:paraId="45E651DF" w14:textId="77777777" w:rsidR="006278D4" w:rsidRDefault="006E6FC2">
      <w:pPr>
        <w:spacing w:after="0" w:line="600" w:lineRule="auto"/>
        <w:ind w:firstLine="720"/>
        <w:jc w:val="both"/>
        <w:rPr>
          <w:rFonts w:eastAsia="Times New Roman"/>
          <w:szCs w:val="24"/>
        </w:rPr>
      </w:pPr>
      <w:r>
        <w:rPr>
          <w:rFonts w:eastAsia="Times New Roman"/>
          <w:szCs w:val="24"/>
        </w:rPr>
        <w:t>Λοιπόν, από τα μέσα της δεκαετ</w:t>
      </w:r>
      <w:r>
        <w:rPr>
          <w:rFonts w:eastAsia="Times New Roman"/>
          <w:szCs w:val="24"/>
        </w:rPr>
        <w:t xml:space="preserve">ίας του 1920 ως τις αρχές της δεκαετίας του 1950 εφαρμόστηκε απλή αναλογική σχεδόν σε όλες τις εκλογικές αναμετρήσεις, με εξαίρεση το ’28, το ’33 και το ’35. Ξέρετε πόση ήταν η μέση ζωή των κυβερνήσεων της απλής αναλογικής; Μόλις έξι μήνες. </w:t>
      </w:r>
    </w:p>
    <w:p w14:paraId="45E651E0" w14:textId="77777777" w:rsidR="006278D4" w:rsidRDefault="006E6FC2">
      <w:pPr>
        <w:spacing w:after="0" w:line="600" w:lineRule="auto"/>
        <w:ind w:firstLine="720"/>
        <w:jc w:val="both"/>
        <w:rPr>
          <w:rFonts w:eastAsia="Times New Roman"/>
          <w:szCs w:val="24"/>
        </w:rPr>
      </w:pPr>
      <w:r>
        <w:rPr>
          <w:rFonts w:eastAsia="Times New Roman"/>
          <w:szCs w:val="24"/>
        </w:rPr>
        <w:t>Το ’26 δεν μπο</w:t>
      </w:r>
      <w:r>
        <w:rPr>
          <w:rFonts w:eastAsia="Times New Roman"/>
          <w:szCs w:val="24"/>
        </w:rPr>
        <w:t>ρούσε να σχηματιστεί κυβέρνηση. Οδηγηθήκαμε σε οικουμενική κυβέρνηση, η οποία διαλύθηκε, μη μπορώντας να αντιμετωπίσει το προσφυγικό ζήτημα. Ήρθε ο Ελευθέριος Βενιζέλος με άλλο εκλογικό σύστημα, πλειοψηφικό, και η μόνη κυβέρνηση του Μεσοπολέμου η οποία εξέ</w:t>
      </w:r>
      <w:r>
        <w:rPr>
          <w:rFonts w:eastAsia="Times New Roman"/>
          <w:szCs w:val="24"/>
        </w:rPr>
        <w:t xml:space="preserve">τισε τη θητεία της, ήταν αυτή η κυβέρνηση, κύριε Τσίπρα, του Ελευθερίου Βενιζέλου. Και όταν το ’32 ξαναήρθε η απλή </w:t>
      </w:r>
      <w:r>
        <w:rPr>
          <w:rFonts w:eastAsia="Times New Roman"/>
          <w:szCs w:val="24"/>
        </w:rPr>
        <w:lastRenderedPageBreak/>
        <w:t>αναλογική, ξαναμπήκαμε σε περιπέτειες και φτάσαμε τελικά στη δικτατορία της 4</w:t>
      </w:r>
      <w:r>
        <w:rPr>
          <w:rFonts w:eastAsia="Times New Roman"/>
          <w:szCs w:val="24"/>
          <w:vertAlign w:val="superscript"/>
        </w:rPr>
        <w:t>ης</w:t>
      </w:r>
      <w:r>
        <w:rPr>
          <w:rFonts w:eastAsia="Times New Roman"/>
          <w:szCs w:val="24"/>
        </w:rPr>
        <w:t xml:space="preserve"> Αυγούστου. Και το ’46, όταν έγιναν εκλογές με απλή αναλογική,</w:t>
      </w:r>
      <w:r>
        <w:rPr>
          <w:rFonts w:eastAsia="Times New Roman"/>
          <w:szCs w:val="24"/>
        </w:rPr>
        <w:t xml:space="preserve"> ξέρετε πόσες κυβερνήσεις έδωσε αυτή η Βουλή, στην οποία δεν συμμετείχε καν η Αριστερά; Δέκα διαφορετικές κυβερνήσεις έδωσε η απλή αναλογική και όταν το ’50 εφαρμόστηκε πάλι, είχαμε άλλες τρεις κυβερνήσεις. </w:t>
      </w:r>
    </w:p>
    <w:p w14:paraId="45E651E1" w14:textId="77777777" w:rsidR="006278D4" w:rsidRDefault="006E6FC2">
      <w:pPr>
        <w:spacing w:after="0" w:line="600" w:lineRule="auto"/>
        <w:ind w:firstLine="720"/>
        <w:jc w:val="both"/>
        <w:rPr>
          <w:rFonts w:eastAsia="Times New Roman"/>
          <w:szCs w:val="24"/>
        </w:rPr>
      </w:pPr>
      <w:r>
        <w:rPr>
          <w:rFonts w:eastAsia="Times New Roman"/>
          <w:szCs w:val="24"/>
        </w:rPr>
        <w:t>Αυτή, λοιπόν, είναι η ιστορία της απλής αναλογικ</w:t>
      </w:r>
      <w:r>
        <w:rPr>
          <w:rFonts w:eastAsia="Times New Roman"/>
          <w:szCs w:val="24"/>
        </w:rPr>
        <w:t>ής, γυρνώντας αρκετά χρόνια πίσω. Αλλά δεν μπορώ ως Πρόεδρος της Νέας Δημοκρατίας να μη θυμηθώ και το ’89. Τότε, που για να ανατραπεί η πορεία νίκης της Νέας Δημοκρατίας, δύο μήνες πριν τις εκλογές, κάποιοι θυμήθηκαν την απλή και άδολη αναλογική. Δύο μήνες</w:t>
      </w:r>
      <w:r>
        <w:rPr>
          <w:rFonts w:eastAsia="Times New Roman"/>
          <w:szCs w:val="24"/>
        </w:rPr>
        <w:t xml:space="preserve"> πριν τις εκλογές! Το αποτέλεσμα ποιο ήταν; Τρεις εκλογικές αναμετρήσεις, για να φτάσει…</w:t>
      </w:r>
    </w:p>
    <w:p w14:paraId="45E651E2" w14:textId="77777777" w:rsidR="006278D4" w:rsidRDefault="006E6FC2">
      <w:pPr>
        <w:spacing w:after="0" w:line="600" w:lineRule="auto"/>
        <w:ind w:firstLine="720"/>
        <w:jc w:val="both"/>
        <w:rPr>
          <w:rFonts w:eastAsia="Times New Roman"/>
          <w:szCs w:val="24"/>
        </w:rPr>
      </w:pPr>
      <w:r>
        <w:rPr>
          <w:rFonts w:eastAsia="Times New Roman"/>
          <w:b/>
          <w:szCs w:val="24"/>
        </w:rPr>
        <w:t>ΓΕΩΡΓΙΟΣ ΠΑΝΤΖΑΣ:</w:t>
      </w:r>
      <w:r>
        <w:rPr>
          <w:rFonts w:eastAsia="Times New Roman"/>
          <w:szCs w:val="24"/>
        </w:rPr>
        <w:t xml:space="preserve"> Ποιοι;</w:t>
      </w:r>
    </w:p>
    <w:p w14:paraId="45E651E3" w14:textId="77777777" w:rsidR="006278D4" w:rsidRDefault="006E6FC2">
      <w:pPr>
        <w:spacing w:after="0" w:line="600" w:lineRule="auto"/>
        <w:ind w:firstLine="720"/>
        <w:jc w:val="center"/>
        <w:rPr>
          <w:rFonts w:eastAsia="Times New Roman"/>
          <w:szCs w:val="24"/>
        </w:rPr>
      </w:pPr>
      <w:r>
        <w:rPr>
          <w:rFonts w:eastAsia="Times New Roman"/>
          <w:szCs w:val="24"/>
        </w:rPr>
        <w:t>(Θόρυβος στην Αίθουσα)</w:t>
      </w:r>
    </w:p>
    <w:p w14:paraId="45E651E4" w14:textId="77777777" w:rsidR="006278D4" w:rsidRDefault="006E6FC2">
      <w:pPr>
        <w:spacing w:after="0" w:line="600" w:lineRule="auto"/>
        <w:ind w:firstLine="720"/>
        <w:jc w:val="both"/>
        <w:rPr>
          <w:rFonts w:eastAsia="Times New Roman"/>
          <w:szCs w:val="24"/>
        </w:rPr>
      </w:pPr>
      <w:r>
        <w:rPr>
          <w:rFonts w:eastAsia="Times New Roman"/>
          <w:b/>
          <w:szCs w:val="24"/>
        </w:rPr>
        <w:lastRenderedPageBreak/>
        <w:t>ΚΥΡΙΑΚΟΣ ΜΗΤΣΟΤΑΚΗΣ (Πρόεδρος της Νέας Δημοκρατίας):</w:t>
      </w:r>
      <w:r>
        <w:rPr>
          <w:rFonts w:eastAsia="Times New Roman"/>
          <w:szCs w:val="24"/>
        </w:rPr>
        <w:t xml:space="preserve"> Ποιοι ήταν ξέρετε. Κάποιοι μετακόμισαν στον δικό σας πολιτικό χώρο</w:t>
      </w:r>
      <w:r>
        <w:rPr>
          <w:rFonts w:eastAsia="Times New Roman"/>
          <w:szCs w:val="24"/>
        </w:rPr>
        <w:t xml:space="preserve">. Γιατί εκπλήσσεστε; </w:t>
      </w:r>
    </w:p>
    <w:p w14:paraId="45E651E5" w14:textId="77777777" w:rsidR="006278D4" w:rsidRDefault="006E6FC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5E651E6" w14:textId="77777777" w:rsidR="006278D4" w:rsidRDefault="006E6FC2">
      <w:pPr>
        <w:spacing w:after="0" w:line="600" w:lineRule="auto"/>
        <w:ind w:firstLine="720"/>
        <w:jc w:val="both"/>
        <w:rPr>
          <w:rFonts w:eastAsia="Times New Roman"/>
          <w:szCs w:val="24"/>
        </w:rPr>
      </w:pPr>
      <w:r>
        <w:rPr>
          <w:rFonts w:eastAsia="Times New Roman"/>
          <w:szCs w:val="24"/>
        </w:rPr>
        <w:t xml:space="preserve">Τελικά σχηματίστηκε αυτοδύναμη κυβέρνηση, μόνο όταν η Νέα Δημοκρατία έφτασε στο 47% και αυτή με μία έδρα. </w:t>
      </w:r>
    </w:p>
    <w:p w14:paraId="45E651E7" w14:textId="77777777" w:rsidR="006278D4" w:rsidRDefault="006E6FC2">
      <w:pPr>
        <w:spacing w:after="0" w:line="600" w:lineRule="auto"/>
        <w:ind w:firstLine="720"/>
        <w:jc w:val="both"/>
        <w:rPr>
          <w:rFonts w:eastAsia="Times New Roman"/>
          <w:szCs w:val="24"/>
        </w:rPr>
      </w:pPr>
      <w:r>
        <w:rPr>
          <w:rFonts w:eastAsia="Times New Roman"/>
          <w:szCs w:val="24"/>
        </w:rPr>
        <w:t xml:space="preserve">Αλήθεια τρίτη και πιο σημαντική: Η εφαρμογή της απλής αναλογικής. Το </w:t>
      </w:r>
      <w:r>
        <w:rPr>
          <w:rFonts w:eastAsia="Times New Roman"/>
          <w:szCs w:val="24"/>
        </w:rPr>
        <w:t>υφιστάμενο πολιτικό σύστημα, με την υφιστάμενη κατανομή των δυνάμεων καθιστά εξαιρετικά δύσκολο, αν όχι αδύνατο, τον σχηματισμό σταθερής κυβέρνησης. Τι θα γινόταν, κυρίες και κύριοι συνάδελφοι, αν ίσχυε η απλή αναλογική τον Σεπτέμβριο του 2015; Για πάμε να</w:t>
      </w:r>
      <w:r>
        <w:rPr>
          <w:rFonts w:eastAsia="Times New Roman"/>
          <w:szCs w:val="24"/>
        </w:rPr>
        <w:t xml:space="preserve"> δούμε λίγο τι θα συνέβαινε. Θα είχατε κατ’ αρχάς </w:t>
      </w:r>
      <w:proofErr w:type="spellStart"/>
      <w:r>
        <w:rPr>
          <w:rFonts w:eastAsia="Times New Roman"/>
          <w:szCs w:val="24"/>
        </w:rPr>
        <w:t>εκατόν</w:t>
      </w:r>
      <w:proofErr w:type="spellEnd"/>
      <w:r>
        <w:rPr>
          <w:rFonts w:eastAsia="Times New Roman"/>
          <w:szCs w:val="24"/>
        </w:rPr>
        <w:t xml:space="preserve"> δεκατέσσερις έδρες, γι’ αυτό σας είπα ότι αρκετοί από εσάς δεν θα ήσασταν στη Βουλή. Η Νέα Δημοκρατία θα είχε ενενήντα. Τα δύο κόμματα τα οποία σε κα</w:t>
      </w:r>
      <w:r>
        <w:rPr>
          <w:rFonts w:eastAsia="Times New Roman"/>
          <w:szCs w:val="24"/>
        </w:rPr>
        <w:t>μ</w:t>
      </w:r>
      <w:r>
        <w:rPr>
          <w:rFonts w:eastAsia="Times New Roman"/>
          <w:szCs w:val="24"/>
        </w:rPr>
        <w:t>μία περίπτωση δεν θα έμπαιναν σε κάποιο κυβερνητι</w:t>
      </w:r>
      <w:r>
        <w:rPr>
          <w:rFonts w:eastAsia="Times New Roman"/>
          <w:szCs w:val="24"/>
        </w:rPr>
        <w:t xml:space="preserve">κό σχήμα θα είχαν σαράντα και τα υπόλοιπα τέσσερα κόμματα πενήντα έξι έδρες, είκοσι η </w:t>
      </w:r>
      <w:r>
        <w:rPr>
          <w:rFonts w:eastAsia="Times New Roman"/>
          <w:szCs w:val="24"/>
        </w:rPr>
        <w:lastRenderedPageBreak/>
        <w:t xml:space="preserve">Δημοκρατική Συμπαράταξη, δεκατρείς το Ποτάμι, δώδεκα </w:t>
      </w:r>
      <w:r>
        <w:rPr>
          <w:rFonts w:eastAsia="Times New Roman"/>
          <w:szCs w:val="24"/>
        </w:rPr>
        <w:t xml:space="preserve">οι </w:t>
      </w:r>
      <w:r>
        <w:rPr>
          <w:rFonts w:eastAsia="Times New Roman"/>
          <w:szCs w:val="24"/>
        </w:rPr>
        <w:t>ΑΝΕΛ, έντεκα η Ένωση Κεντρώων. Πώς θα σχηματιζόταν ακριβώς κυβέρνηση, κύριε Τσίπρα, με τέσσερα, ενδεχομένως πέντε,</w:t>
      </w:r>
      <w:r>
        <w:rPr>
          <w:rFonts w:eastAsia="Times New Roman"/>
          <w:szCs w:val="24"/>
        </w:rPr>
        <w:t xml:space="preserve"> κόμματα; Θα χρειαζόσασταν τέτοια συνεργασία για να σχηματίσετε κυβέρνηση ή κυβέρνηση μεταξύ των δύο πρώτων κομμάτων με Αξιωματική Αντιπολίτευση τη Χρυσή Αυγή. </w:t>
      </w:r>
    </w:p>
    <w:p w14:paraId="45E651E8" w14:textId="77777777" w:rsidR="006278D4" w:rsidRDefault="006E6FC2">
      <w:pPr>
        <w:spacing w:after="0" w:line="600" w:lineRule="auto"/>
        <w:ind w:firstLine="720"/>
        <w:jc w:val="both"/>
        <w:rPr>
          <w:rFonts w:eastAsia="Times New Roman" w:cs="Times New Roman"/>
          <w:szCs w:val="24"/>
        </w:rPr>
      </w:pPr>
      <w:r>
        <w:rPr>
          <w:rFonts w:eastAsia="Times New Roman"/>
          <w:szCs w:val="24"/>
        </w:rPr>
        <w:t>Είναι προφανές: απλή αναλογική σημαίνει ακυβερνησία, σημαίνει πολιτική αστάθεια, σημαίνει ανατα</w:t>
      </w:r>
      <w:r>
        <w:rPr>
          <w:rFonts w:eastAsia="Times New Roman"/>
          <w:szCs w:val="24"/>
        </w:rPr>
        <w:t xml:space="preserve">ραχή. Πώς μας το είπατε, κύριε Τσίπρα; «Μεγάλη αναταραχή, υπέροχη κατάσταση» μας είπατε, επαναλαμβάνοντας τη ρήση του </w:t>
      </w:r>
      <w:proofErr w:type="spellStart"/>
      <w:r>
        <w:rPr>
          <w:rFonts w:eastAsia="Times New Roman"/>
          <w:szCs w:val="24"/>
        </w:rPr>
        <w:t>Μάο</w:t>
      </w:r>
      <w:proofErr w:type="spellEnd"/>
      <w:r>
        <w:rPr>
          <w:rFonts w:eastAsia="Times New Roman"/>
          <w:szCs w:val="24"/>
        </w:rPr>
        <w:t xml:space="preserve">. Αυτόν τον σκοπό υπηρετεί πλήρως η πρότασή σας, </w:t>
      </w:r>
      <w:r>
        <w:rPr>
          <w:rFonts w:eastAsia="Times New Roman" w:cs="Times New Roman"/>
          <w:szCs w:val="24"/>
        </w:rPr>
        <w:t>κυρίες και κύριοι συνάδελφοι.</w:t>
      </w:r>
    </w:p>
    <w:p w14:paraId="45E651E9" w14:textId="77777777" w:rsidR="006278D4" w:rsidRDefault="006E6FC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5E651EA" w14:textId="77777777" w:rsidR="006278D4" w:rsidRDefault="006E6FC2">
      <w:pPr>
        <w:spacing w:after="0" w:line="600" w:lineRule="auto"/>
        <w:ind w:firstLine="720"/>
        <w:jc w:val="both"/>
        <w:rPr>
          <w:rFonts w:eastAsia="Times New Roman"/>
          <w:szCs w:val="24"/>
        </w:rPr>
      </w:pPr>
      <w:r>
        <w:rPr>
          <w:rFonts w:eastAsia="Times New Roman"/>
          <w:szCs w:val="24"/>
        </w:rPr>
        <w:t>Μπορείτε να μας ασκήσετε κριτική για πολλά πράγματα, αλλά η Νέα Δημοκρατία υπήρξε πάντα υποστηρικτής της ενισχυμένης αναλογικής. Δεν το κρύψαμε. Εμείς πιστεύουμε ότι χρειαζόμαστε ένα ε</w:t>
      </w:r>
      <w:r>
        <w:rPr>
          <w:rFonts w:eastAsia="Times New Roman"/>
          <w:szCs w:val="24"/>
        </w:rPr>
        <w:lastRenderedPageBreak/>
        <w:t>κλογικό σύστημα το οποίο να προάγει και την αντιπροσωπευτικότητα αλλά να</w:t>
      </w:r>
      <w:r>
        <w:rPr>
          <w:rFonts w:eastAsia="Times New Roman"/>
          <w:szCs w:val="24"/>
        </w:rPr>
        <w:t xml:space="preserve"> διασφαλίζει και την </w:t>
      </w:r>
      <w:proofErr w:type="spellStart"/>
      <w:r>
        <w:rPr>
          <w:rFonts w:eastAsia="Times New Roman"/>
          <w:szCs w:val="24"/>
        </w:rPr>
        <w:t>κυβερνησιμότητα</w:t>
      </w:r>
      <w:proofErr w:type="spellEnd"/>
      <w:r>
        <w:rPr>
          <w:rFonts w:eastAsia="Times New Roman"/>
          <w:szCs w:val="24"/>
        </w:rPr>
        <w:t>. Και ξέρετε, σε αντίθεση μ’ εσάς και με κάποιους άλλους βέβαια, δεν προσαρμόσαμε τις απόψεις μας στις πολιτικές συγκυρίες. Περάσαμε δύσκολες στιγμές κι εμείς ως παράταξη από το ’74 και μετά. Ούτε ο Κωνσταντίνος Καραμανλ</w:t>
      </w:r>
      <w:r>
        <w:rPr>
          <w:rFonts w:eastAsia="Times New Roman"/>
          <w:szCs w:val="24"/>
        </w:rPr>
        <w:t>ής ούτε ο Γεώργιος Ράλλης ούτε ο Κωνσταντίνος Μητσοτάκης ούτε ο Κώστας Καραμανλής ούτε ο Αντώνης Σαμαράς σκέφτηκαν ποτέ να αλλάξουν τον εκλογικό νόμο για να αποκομίσουν κομματικά οφέλη. Και μπορούσαν να το κάνουν. Και πολύ εύκολα μάλιστα.</w:t>
      </w:r>
    </w:p>
    <w:p w14:paraId="45E651EB" w14:textId="77777777" w:rsidR="006278D4" w:rsidRDefault="006E6FC2">
      <w:pPr>
        <w:spacing w:after="0" w:line="600" w:lineRule="auto"/>
        <w:ind w:firstLine="720"/>
        <w:jc w:val="center"/>
        <w:rPr>
          <w:rFonts w:eastAsia="Times New Roman"/>
          <w:szCs w:val="24"/>
        </w:rPr>
      </w:pPr>
      <w:r>
        <w:rPr>
          <w:rFonts w:eastAsia="Times New Roman"/>
          <w:szCs w:val="24"/>
        </w:rPr>
        <w:t>(Χειροκροτήματα α</w:t>
      </w:r>
      <w:r>
        <w:rPr>
          <w:rFonts w:eastAsia="Times New Roman"/>
          <w:szCs w:val="24"/>
        </w:rPr>
        <w:t>πό την πτέρυγα της Νέας Δημοκρατίας)</w:t>
      </w:r>
    </w:p>
    <w:p w14:paraId="45E651EC" w14:textId="77777777" w:rsidR="006278D4" w:rsidRDefault="006E6FC2">
      <w:pPr>
        <w:spacing w:after="0" w:line="600" w:lineRule="auto"/>
        <w:ind w:firstLine="720"/>
        <w:jc w:val="both"/>
        <w:rPr>
          <w:rFonts w:eastAsia="Times New Roman" w:cs="Times New Roman"/>
          <w:szCs w:val="24"/>
        </w:rPr>
      </w:pPr>
      <w:r>
        <w:rPr>
          <w:rFonts w:eastAsia="Times New Roman"/>
          <w:szCs w:val="24"/>
        </w:rPr>
        <w:t xml:space="preserve">Αλλά δεν το έκαναν. Ξέρετε γιατί; Γιατί η Νέα Δημοκρατία ήταν και παραμένει, κάτι άγνωστο σ’ εσάς, ένα κόμμα αρχών και αξιών. </w:t>
      </w:r>
    </w:p>
    <w:p w14:paraId="45E651ED" w14:textId="77777777" w:rsidR="006278D4" w:rsidRDefault="006E6FC2">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πολιτικός αμοραλισμός που επιδεικνύετε σήμερα με την πρότασή σας συνιστά ακόμα μια απόδειξ</w:t>
      </w:r>
      <w:r>
        <w:rPr>
          <w:rFonts w:eastAsia="Times New Roman"/>
          <w:szCs w:val="24"/>
        </w:rPr>
        <w:t xml:space="preserve">η γιατί το δήθεν ηθικό πλεονέκτημα της Αριστεράς είναι μια πομφόλυγα. Οι προηγούμενοι νόμοι μπορείτε </w:t>
      </w:r>
      <w:r>
        <w:rPr>
          <w:rFonts w:eastAsia="Times New Roman"/>
          <w:szCs w:val="24"/>
        </w:rPr>
        <w:lastRenderedPageBreak/>
        <w:t>να ισχυριστείτε ότι ναι, φτιάχτηκαν για να βοηθήσουν μια αδύναμη πλειοψηφία να κυβερνήσει, αλλά το σημερινό σας σχέδιο έχει σκοπό να αφαιρέσει από την πλει</w:t>
      </w:r>
      <w:r>
        <w:rPr>
          <w:rFonts w:eastAsia="Times New Roman"/>
          <w:szCs w:val="24"/>
        </w:rPr>
        <w:t>οψηφία τη δυνατότητα να κυβερνήσει.</w:t>
      </w:r>
    </w:p>
    <w:p w14:paraId="45E651EE" w14:textId="77777777" w:rsidR="006278D4" w:rsidRDefault="006E6FC2">
      <w:pPr>
        <w:spacing w:after="0" w:line="600" w:lineRule="auto"/>
        <w:ind w:firstLine="720"/>
        <w:jc w:val="both"/>
        <w:rPr>
          <w:rFonts w:eastAsia="Times New Roman"/>
          <w:szCs w:val="24"/>
        </w:rPr>
      </w:pPr>
      <w:r>
        <w:rPr>
          <w:rFonts w:eastAsia="Times New Roman"/>
          <w:szCs w:val="24"/>
        </w:rPr>
        <w:t>Τ</w:t>
      </w:r>
      <w:r>
        <w:rPr>
          <w:rFonts w:eastAsia="Times New Roman"/>
          <w:szCs w:val="24"/>
        </w:rPr>
        <w:t>α συστήματα της ενισχυμένης αναλογικής έχουν ένα μεγάλο πλεονέκτημα, κυρίες και κύριοι συνάδελφοι, παράγουν κυβερνητική σταθερότητα, είτε σας αρέσει είτε όχι. Το μπόνους δεν είναι υπονόμευση της λαϊκής κυριαρχίας, είναι</w:t>
      </w:r>
      <w:r>
        <w:rPr>
          <w:rFonts w:eastAsia="Times New Roman"/>
          <w:szCs w:val="24"/>
        </w:rPr>
        <w:t xml:space="preserve"> ένας σεβασμός στη βούληση των πολιτών για το ποιος τελικά επιθυμούν να τους κυβερνήσει. Η απλή αναλογική από την άλλη, σας το είπαν και άλλοι ομιλητές, οδηγεί τελικά σε τόσο ετερόκλητες συμμαχίες που καθιστούν την άσκηση αποτελεσματικής διακυβέρνησης περί</w:t>
      </w:r>
      <w:r>
        <w:rPr>
          <w:rFonts w:eastAsia="Times New Roman"/>
          <w:szCs w:val="24"/>
        </w:rPr>
        <w:t>που αδύνατη.</w:t>
      </w:r>
    </w:p>
    <w:p w14:paraId="45E651EF" w14:textId="77777777" w:rsidR="006278D4" w:rsidRDefault="006E6FC2">
      <w:pPr>
        <w:spacing w:after="0" w:line="600" w:lineRule="auto"/>
        <w:ind w:firstLine="720"/>
        <w:jc w:val="both"/>
        <w:rPr>
          <w:rFonts w:eastAsia="Times New Roman"/>
          <w:szCs w:val="24"/>
        </w:rPr>
      </w:pPr>
      <w:r>
        <w:rPr>
          <w:rFonts w:eastAsia="Times New Roman"/>
          <w:szCs w:val="24"/>
        </w:rPr>
        <w:t>Σε μια εποχή που χρειάζεται, κύριε Τσίπρα, αποφασιστικότητα και κυβερνητική συνοχή για να υλοποιούνται γρήγορα δύσκολες αποφάσεις η απλή αναλογική θα παράγει ακριβώς τα αντίθετα αποτελέσματα: παράλυση, αστάθεια και τελικά βραχύβιες κυβερνήσεις</w:t>
      </w:r>
      <w:r>
        <w:rPr>
          <w:rFonts w:eastAsia="Times New Roman"/>
          <w:szCs w:val="24"/>
        </w:rPr>
        <w:t xml:space="preserve">. </w:t>
      </w:r>
    </w:p>
    <w:p w14:paraId="45E651F0" w14:textId="77777777" w:rsidR="006278D4" w:rsidRDefault="006E6FC2">
      <w:pPr>
        <w:spacing w:after="0" w:line="600" w:lineRule="auto"/>
        <w:ind w:firstLine="720"/>
        <w:jc w:val="both"/>
        <w:rPr>
          <w:rFonts w:eastAsia="Times New Roman"/>
          <w:szCs w:val="24"/>
        </w:rPr>
      </w:pPr>
      <w:r>
        <w:rPr>
          <w:rFonts w:eastAsia="Times New Roman"/>
          <w:szCs w:val="24"/>
        </w:rPr>
        <w:lastRenderedPageBreak/>
        <w:t>Για πείτε μου ποιος θα έρθει να επενδύσει σε μια χώρα, όταν δεν θα γνωρίζει ποιος είναι ο ορίζοντας ζωής μιας κυβέρνησης και τι εχέγγυα ασφάλειας παρέχονται στους πολίτες, όταν μια ετερόκλητη κυβερνητική συμμαχία με τέσσερα ή πέντε κόμματα θα χρειαστεί,</w:t>
      </w:r>
      <w:r>
        <w:rPr>
          <w:rFonts w:eastAsia="Times New Roman"/>
          <w:szCs w:val="24"/>
        </w:rPr>
        <w:t xml:space="preserve"> κύριε Τσίπρα, να αντιμετωπίσει μια μεγάλη γεωπολιτική κρίση; </w:t>
      </w:r>
    </w:p>
    <w:p w14:paraId="45E651F1" w14:textId="77777777" w:rsidR="006278D4" w:rsidRDefault="006E6FC2">
      <w:pPr>
        <w:spacing w:after="0" w:line="600" w:lineRule="auto"/>
        <w:ind w:firstLine="720"/>
        <w:jc w:val="both"/>
        <w:rPr>
          <w:rFonts w:eastAsia="Times New Roman"/>
          <w:szCs w:val="24"/>
        </w:rPr>
      </w:pPr>
      <w:r>
        <w:rPr>
          <w:rFonts w:eastAsia="Times New Roman"/>
          <w:szCs w:val="24"/>
        </w:rPr>
        <w:t xml:space="preserve">Με την απλή αναλογική η πολιτική διαδικασία εκφυλίζεται σε ένα αλισβερίσι πιέσεων και εκβιασμών και πολλοί -δεν αμφιβάλλω γι’ αυτό- θα μπουν στον πειρασμό να ράψουν για τον εαυτό τους κοστούμι </w:t>
      </w:r>
      <w:r>
        <w:rPr>
          <w:rFonts w:eastAsia="Times New Roman"/>
          <w:szCs w:val="24"/>
        </w:rPr>
        <w:t xml:space="preserve">ρυθμιστή πάνω στα διαλυμένα ερείπια της αξιοπιστίας του πολιτικού συστήματος. Και τα κυβερνητικά σχήματα αντί να προωθούν την συναίνεση -θα μιλήσω στη συνέχεια για τη συναίνεση- οδηγούν σε κυβερνήσεις ελάχιστου κοινού παρονομαστή. Αλλά ποιος είναι αυτός ο </w:t>
      </w:r>
      <w:r>
        <w:rPr>
          <w:rFonts w:eastAsia="Times New Roman"/>
          <w:szCs w:val="24"/>
        </w:rPr>
        <w:t xml:space="preserve">ελάχιστος κοινός παρονομαστής; Είναι προγραμματική συμφωνία ή είναι η μοιρασιά της εξουσίας με όρους ανατολίτικου παζαριού; </w:t>
      </w:r>
    </w:p>
    <w:p w14:paraId="45E651F2" w14:textId="77777777" w:rsidR="006278D4" w:rsidRDefault="006E6FC2">
      <w:pPr>
        <w:spacing w:after="0" w:line="600" w:lineRule="auto"/>
        <w:ind w:firstLine="720"/>
        <w:jc w:val="both"/>
        <w:rPr>
          <w:rFonts w:eastAsia="Times New Roman"/>
          <w:szCs w:val="24"/>
        </w:rPr>
      </w:pPr>
      <w:r>
        <w:rPr>
          <w:rFonts w:eastAsia="Times New Roman"/>
          <w:szCs w:val="24"/>
        </w:rPr>
        <w:t>Στην θεωρία η απλή αναλογική εμφανίζεται ως η αποθέωση της λαϊκής κυριαρχίας. Στην πραγματικότητα, όμως, είναι ο ασφαλέστερος τρόπο</w:t>
      </w:r>
      <w:r>
        <w:rPr>
          <w:rFonts w:eastAsia="Times New Roman"/>
          <w:szCs w:val="24"/>
        </w:rPr>
        <w:t>ς υπονόμευσής της.</w:t>
      </w:r>
    </w:p>
    <w:p w14:paraId="45E651F3" w14:textId="77777777" w:rsidR="006278D4" w:rsidRDefault="006E6FC2">
      <w:pPr>
        <w:spacing w:after="0" w:line="600" w:lineRule="auto"/>
        <w:ind w:firstLine="720"/>
        <w:jc w:val="both"/>
        <w:rPr>
          <w:rFonts w:eastAsia="Times New Roman"/>
          <w:szCs w:val="24"/>
        </w:rPr>
      </w:pPr>
      <w:r>
        <w:rPr>
          <w:rFonts w:eastAsia="Times New Roman"/>
          <w:szCs w:val="24"/>
        </w:rPr>
        <w:lastRenderedPageBreak/>
        <w:t>Για να δούμε τι γίνεται στην Ευρώπη. Υπάρχουν υποστηρικτές της απλής αναλογικής πουθενά στην Ευρώπη σήμερα και δεν τους γνωρίζουμε; Ακόμα και στην Ιταλία, κύριε Τσίπρα, τη διαχρονική πρωταθλήτρια της απλής αναλογικής, μετά από εμπειρία π</w:t>
      </w:r>
      <w:r>
        <w:rPr>
          <w:rFonts w:eastAsia="Times New Roman"/>
          <w:szCs w:val="24"/>
        </w:rPr>
        <w:t xml:space="preserve">ολλών δεκαετιών, δεκάδων κυβερνήσεων, οι οποίες έπεφταν η μια μετά την άλλη ο κ. </w:t>
      </w:r>
      <w:proofErr w:type="spellStart"/>
      <w:r>
        <w:rPr>
          <w:rFonts w:eastAsia="Times New Roman"/>
          <w:szCs w:val="24"/>
        </w:rPr>
        <w:t>Ρέντσι</w:t>
      </w:r>
      <w:proofErr w:type="spellEnd"/>
      <w:r>
        <w:rPr>
          <w:rFonts w:eastAsia="Times New Roman"/>
          <w:szCs w:val="24"/>
        </w:rPr>
        <w:t>, σοσιαλδημοκράτης κατά τα άλλα, άλλαξε τον εκλογικό νόμο και υπάρχει ενισχυμένη αναλογική στην Ιταλία. Και σήμερα στην Ιταλία εάν το πρώτο κόμμα πάρει 40%, θα πάρει περ</w:t>
      </w:r>
      <w:r>
        <w:rPr>
          <w:rFonts w:eastAsia="Times New Roman"/>
          <w:szCs w:val="24"/>
        </w:rPr>
        <w:t>ίπου 54% των εδρών, δηλαδή μπόνους ογδόντα οκτώ έδρες στις εξακόσιες τριάντα, περισσότερο από αυτό το οποίο έχουμε εμείς σήμερα.</w:t>
      </w:r>
    </w:p>
    <w:p w14:paraId="45E651F4" w14:textId="77777777" w:rsidR="006278D4" w:rsidRDefault="006E6FC2">
      <w:pPr>
        <w:spacing w:after="0" w:line="600" w:lineRule="auto"/>
        <w:ind w:firstLine="720"/>
        <w:jc w:val="both"/>
        <w:rPr>
          <w:rFonts w:eastAsia="Times New Roman"/>
          <w:szCs w:val="24"/>
        </w:rPr>
      </w:pPr>
      <w:r>
        <w:rPr>
          <w:rFonts w:eastAsia="Times New Roman"/>
          <w:szCs w:val="24"/>
        </w:rPr>
        <w:t>Η επιλογή σας, λοιπόν, κύριε Τσίπρα, να εισηγηθείτε την απλή αναλογική είναι ιδιοτελής, είναι ατεκμηρίωτη και είναι και ανιστόρ</w:t>
      </w:r>
      <w:r>
        <w:rPr>
          <w:rFonts w:eastAsia="Times New Roman"/>
          <w:szCs w:val="24"/>
        </w:rPr>
        <w:t xml:space="preserve">ητη. Και βέβαια, δεν γίνεται και σε έναν χρόνο ο οποίος είναι πολιτικά ουδέτερος, σε ένα περιβάλλον μειωμένης πολιτικής καχυποψίας, απαραίτητη προϋπόθεση για να διαμορφωθούν ευρύτερες συναινέσεις. </w:t>
      </w:r>
    </w:p>
    <w:p w14:paraId="45E651F5" w14:textId="77777777" w:rsidR="006278D4" w:rsidRDefault="006E6FC2">
      <w:pPr>
        <w:spacing w:after="0" w:line="600" w:lineRule="auto"/>
        <w:ind w:firstLine="720"/>
        <w:jc w:val="both"/>
        <w:rPr>
          <w:rFonts w:eastAsia="Times New Roman"/>
          <w:szCs w:val="24"/>
        </w:rPr>
      </w:pPr>
      <w:r>
        <w:rPr>
          <w:rFonts w:eastAsia="Times New Roman"/>
          <w:szCs w:val="24"/>
        </w:rPr>
        <w:lastRenderedPageBreak/>
        <w:t>Πόσο πολιτικά έντιμο είναι, κύριε Τσίπρα, να αλλάζετε τους</w:t>
      </w:r>
      <w:r>
        <w:rPr>
          <w:rFonts w:eastAsia="Times New Roman"/>
          <w:szCs w:val="24"/>
        </w:rPr>
        <w:t xml:space="preserve"> κανόνες του παιχνιδιού τώρα που δεν σας βολεύουν; Υπάρχει μεγαλύτερη ομολογία ήττας σε επερχόμενες εκλογές από την αλλαγή του εκλογικού νόμου;</w:t>
      </w:r>
    </w:p>
    <w:p w14:paraId="45E651F6"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E651F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Και αφού κόπτεστε τόσο πολύ για την απλή αναλογική, αφού π</w:t>
      </w:r>
      <w:r>
        <w:rPr>
          <w:rFonts w:eastAsia="Times New Roman" w:cs="Times New Roman"/>
          <w:szCs w:val="24"/>
        </w:rPr>
        <w:t>ηγάζει από μια βαθιά ιδεολογική πίστη στην ορθότητα του συστήματος, γιατί δεν την αλλάξατε, αλήθεια, στην πρώτη σας θητεία; Ιδίως -προσέξτε- υπήρχε σχετική κατατεθειμένη πρόταση από άλλο κόμμα και μάλλον θα περνούσε κιόλας. Γιατί δεν το κάνατε λοιπόν; Γιατ</w:t>
      </w:r>
      <w:r>
        <w:rPr>
          <w:rFonts w:eastAsia="Times New Roman" w:cs="Times New Roman"/>
          <w:szCs w:val="24"/>
        </w:rPr>
        <w:t>ί πήγατε σε εκλογές με το ισχύον σύστημα; Διότι ξέρατε πολύ καλά ότι το μπόνους σας βόλευε τον Σεπτέμβριο, γι’ αυτό και δεν αλλάξατε τον εκλογικό νόμο.</w:t>
      </w:r>
    </w:p>
    <w:p w14:paraId="45E651F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Αυτός είναι ο ορισμός, κυρίες και κύριοι συνάδελφοι, του πολιτικού τυχοδιωκτισμού, ούτε ιδεολογία, ούτε </w:t>
      </w:r>
      <w:r>
        <w:rPr>
          <w:rFonts w:eastAsia="Times New Roman" w:cs="Times New Roman"/>
          <w:szCs w:val="24"/>
        </w:rPr>
        <w:t xml:space="preserve">τίποτε άλλο, κυνικός τυχοδιωκτισμός, πολιτικός αμοραλισμός. </w:t>
      </w:r>
    </w:p>
    <w:p w14:paraId="45E651F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Βλέπω δίπλα σας τον Υπουργό Εσωτερικών, ο οποίος εισηγείται αυτό το νομοσχέδιο. Καταλαβαίνω τη δύσκολη θέση στην οποία βρίσκεται. Μας είχε πει πριν από ένα μήνα ότι απλή αναλογική σημαίνει ακυβερ</w:t>
      </w:r>
      <w:r>
        <w:rPr>
          <w:rFonts w:eastAsia="Times New Roman" w:cs="Times New Roman"/>
          <w:szCs w:val="24"/>
        </w:rPr>
        <w:t xml:space="preserve">νησία και αναγκάστηκε </w:t>
      </w:r>
      <w:r>
        <w:rPr>
          <w:rFonts w:eastAsia="Times New Roman" w:cs="Times New Roman"/>
          <w:szCs w:val="24"/>
        </w:rPr>
        <w:t xml:space="preserve">στο </w:t>
      </w:r>
      <w:r>
        <w:rPr>
          <w:rFonts w:eastAsia="Times New Roman" w:cs="Times New Roman"/>
          <w:szCs w:val="24"/>
        </w:rPr>
        <w:t xml:space="preserve">πλαίσιο </w:t>
      </w:r>
      <w:r>
        <w:rPr>
          <w:rFonts w:eastAsia="Times New Roman" w:cs="Times New Roman"/>
          <w:szCs w:val="24"/>
        </w:rPr>
        <w:t xml:space="preserve">των δικών σας τοποθετήσεων να αλλάξει αυτήν την άποψή του. Αλλά δεν είναι μόνος. </w:t>
      </w:r>
    </w:p>
    <w:p w14:paraId="45E651FA" w14:textId="77777777" w:rsidR="006278D4" w:rsidRDefault="006E6FC2">
      <w:pPr>
        <w:spacing w:after="0" w:line="600" w:lineRule="auto"/>
        <w:ind w:firstLine="720"/>
        <w:jc w:val="both"/>
        <w:rPr>
          <w:rFonts w:eastAsia="Times New Roman"/>
          <w:szCs w:val="24"/>
        </w:rPr>
      </w:pPr>
      <w:r>
        <w:rPr>
          <w:rFonts w:eastAsia="Times New Roman" w:cs="Times New Roman"/>
          <w:szCs w:val="24"/>
        </w:rPr>
        <w:t>Αναζητώντας το αρχείο μου, βρήκα ένα πολύ ενδιαφέρον άρθρο για το ζήτημα του εκλογικού νόμου. Έγγραφε ο συγγραφέας το 2014 επί λέξει και δια</w:t>
      </w:r>
      <w:r>
        <w:rPr>
          <w:rFonts w:eastAsia="Times New Roman" w:cs="Times New Roman"/>
          <w:szCs w:val="24"/>
        </w:rPr>
        <w:t>βάζω: «Παλαιότερα ο εκλογικός νόμος υπήρξε ο κρυφός άσσος του εκάστοτε κυβερνητικού συνασπισμού με στόχο είτε να υφαρπάξει την ψήφο λεηλατώντας τα λιγότερο ισχυρά κόμματα είτε -προσέξτε- να εμποδίσει τον σχηματισμό κυβέρνησης ακόμα και αν ο αντίπαλος θα εί</w:t>
      </w:r>
      <w:r>
        <w:rPr>
          <w:rFonts w:eastAsia="Times New Roman" w:cs="Times New Roman"/>
          <w:szCs w:val="24"/>
        </w:rPr>
        <w:t>χε την πλειοψηφία».</w:t>
      </w:r>
    </w:p>
    <w:p w14:paraId="45E651FB" w14:textId="77777777" w:rsidR="006278D4" w:rsidRDefault="006E6FC2">
      <w:pPr>
        <w:spacing w:after="0" w:line="600" w:lineRule="auto"/>
        <w:ind w:firstLine="720"/>
        <w:jc w:val="both"/>
        <w:rPr>
          <w:rFonts w:eastAsia="Times New Roman"/>
          <w:szCs w:val="24"/>
        </w:rPr>
      </w:pPr>
      <w:r>
        <w:rPr>
          <w:rFonts w:eastAsia="Times New Roman"/>
          <w:szCs w:val="24"/>
        </w:rPr>
        <w:t xml:space="preserve">Συνεχίζει ο συγγραφέας, ενθυμούμενος τον Μένιο Κουτσόγιωργα: «Θα χάσουμε εμείς, αλλά δεν θα κερδίσουν οι άλλοι». Ποιος τα έγραφε αυτά το 2014; Ο Υπουργός Παιδείας και ινστρούχτορας </w:t>
      </w:r>
      <w:r>
        <w:rPr>
          <w:rFonts w:eastAsia="Times New Roman"/>
          <w:szCs w:val="24"/>
        </w:rPr>
        <w:t>της</w:t>
      </w:r>
      <w:r>
        <w:rPr>
          <w:rFonts w:eastAsia="Times New Roman"/>
          <w:szCs w:val="24"/>
        </w:rPr>
        <w:t xml:space="preserve"> </w:t>
      </w:r>
      <w:r>
        <w:rPr>
          <w:rFonts w:eastAsia="Times New Roman"/>
          <w:szCs w:val="24"/>
        </w:rPr>
        <w:t>εφημερίδας</w:t>
      </w:r>
      <w:r>
        <w:rPr>
          <w:rFonts w:eastAsia="Times New Roman"/>
          <w:szCs w:val="24"/>
        </w:rPr>
        <w:t xml:space="preserve"> «ΑΥΓΗ», ο κ. Νίκος Φίλης. Τι Φίλης, τι </w:t>
      </w:r>
      <w:proofErr w:type="spellStart"/>
      <w:r>
        <w:rPr>
          <w:rFonts w:eastAsia="Times New Roman"/>
          <w:szCs w:val="24"/>
        </w:rPr>
        <w:t>Κ</w:t>
      </w:r>
      <w:r>
        <w:rPr>
          <w:rFonts w:eastAsia="Times New Roman"/>
          <w:szCs w:val="24"/>
        </w:rPr>
        <w:t>ουρουμπλής</w:t>
      </w:r>
      <w:proofErr w:type="spellEnd"/>
      <w:r>
        <w:rPr>
          <w:rFonts w:eastAsia="Times New Roman"/>
          <w:szCs w:val="24"/>
        </w:rPr>
        <w:t xml:space="preserve">, τι Κουτσόγιωργας. </w:t>
      </w:r>
    </w:p>
    <w:p w14:paraId="45E651FC" w14:textId="77777777" w:rsidR="006278D4" w:rsidRDefault="006E6FC2">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45E651FD" w14:textId="77777777" w:rsidR="006278D4" w:rsidRDefault="006E6FC2">
      <w:pPr>
        <w:spacing w:after="0" w:line="600" w:lineRule="auto"/>
        <w:ind w:firstLine="720"/>
        <w:jc w:val="both"/>
        <w:rPr>
          <w:rFonts w:eastAsia="Times New Roman"/>
          <w:szCs w:val="24"/>
        </w:rPr>
      </w:pPr>
      <w:r>
        <w:rPr>
          <w:rFonts w:eastAsia="Times New Roman"/>
          <w:szCs w:val="24"/>
        </w:rPr>
        <w:t xml:space="preserve">(Στο σημείο αυτό ο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w:t>
      </w:r>
      <w:r>
        <w:rPr>
          <w:rFonts w:eastAsia="Times New Roman"/>
          <w:szCs w:val="24"/>
        </w:rPr>
        <w:t>ατείας της Διεύθυνσης Στενογραφίας και Πρακτικών της Βουλής)</w:t>
      </w:r>
    </w:p>
    <w:p w14:paraId="45E651FE" w14:textId="77777777" w:rsidR="006278D4" w:rsidRDefault="006E6FC2">
      <w:pPr>
        <w:spacing w:after="0" w:line="600" w:lineRule="auto"/>
        <w:ind w:firstLine="720"/>
        <w:jc w:val="both"/>
        <w:rPr>
          <w:rFonts w:eastAsia="Times New Roman"/>
          <w:szCs w:val="24"/>
        </w:rPr>
      </w:pPr>
      <w:r>
        <w:rPr>
          <w:rFonts w:eastAsia="Times New Roman"/>
          <w:szCs w:val="24"/>
        </w:rPr>
        <w:t>Θα ήθελα, κυρίες και κύριοι συνάδελφοι, να κάνω μία αναφορά και στο άρθρο 1 του νομοσχεδίου, το οποίο δίνει δικαίωμα ψήφου –προσέξτε- όχι στους δεκαεπτάρηδες, αλλά και στους δεκαεξάρηδες, τους πι</w:t>
      </w:r>
      <w:r>
        <w:rPr>
          <w:rFonts w:eastAsia="Times New Roman"/>
          <w:szCs w:val="24"/>
        </w:rPr>
        <w:t xml:space="preserve">ο πολλούς τουλάχιστον. Όλοι καταλαβαίνουν τα πραγματικά κίνητρα γι’ αυτή σας την κίνηση. Για να σας το πω, όμως, στη γλώσσα της νεολαίας, δεν νομίζω  ότι οι νέοι «τσιμπάνε». </w:t>
      </w:r>
    </w:p>
    <w:p w14:paraId="45E651FF" w14:textId="77777777" w:rsidR="006278D4" w:rsidRDefault="006E6FC2">
      <w:pPr>
        <w:spacing w:after="0" w:line="600" w:lineRule="auto"/>
        <w:ind w:firstLine="720"/>
        <w:jc w:val="both"/>
        <w:rPr>
          <w:rFonts w:eastAsia="Times New Roman"/>
          <w:szCs w:val="24"/>
        </w:rPr>
      </w:pPr>
      <w:r>
        <w:rPr>
          <w:rFonts w:eastAsia="Times New Roman"/>
          <w:szCs w:val="24"/>
        </w:rPr>
        <w:t>Κι αν θέλετε πραγματικά να κάνετε κάτι καλό για τη νεολαία, κύριε Τσίπρα, ασχοληθ</w:t>
      </w:r>
      <w:r>
        <w:rPr>
          <w:rFonts w:eastAsia="Times New Roman"/>
          <w:szCs w:val="24"/>
        </w:rPr>
        <w:t xml:space="preserve">είτε λίγο με τα πανεπιστήμια, δώστε ευκαιρίες απασχόλησης στα νέα παιδιά που φεύγουν στο εξωτερικό, στηρίξτε τη </w:t>
      </w:r>
      <w:r>
        <w:rPr>
          <w:rFonts w:eastAsia="Times New Roman"/>
          <w:szCs w:val="24"/>
        </w:rPr>
        <w:lastRenderedPageBreak/>
        <w:t>νεανική επιχειρηματικότητα. Μην επιτρέπετε, επιτέλους, το άθλιο φαινόμενο της κατάληψης στο Αριστοτέλειο Πανεπιστήμιο από μία δράκα περιφερόμενω</w:t>
      </w:r>
      <w:r>
        <w:rPr>
          <w:rFonts w:eastAsia="Times New Roman"/>
          <w:szCs w:val="24"/>
        </w:rPr>
        <w:t xml:space="preserve">ν </w:t>
      </w:r>
      <w:proofErr w:type="spellStart"/>
      <w:r>
        <w:rPr>
          <w:rFonts w:eastAsia="Times New Roman"/>
          <w:szCs w:val="24"/>
        </w:rPr>
        <w:t>αντιεξουσιαστών</w:t>
      </w:r>
      <w:proofErr w:type="spellEnd"/>
      <w:r>
        <w:rPr>
          <w:rFonts w:eastAsia="Times New Roman"/>
          <w:szCs w:val="24"/>
        </w:rPr>
        <w:t>, που λεηλάτησαν σήμερα και το Δημαρχείο και τα βλέπετε και τα επιτρέπετε.</w:t>
      </w:r>
    </w:p>
    <w:p w14:paraId="45E65200" w14:textId="77777777" w:rsidR="006278D4" w:rsidRDefault="006E6FC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5E65201" w14:textId="77777777" w:rsidR="006278D4" w:rsidRDefault="006E6FC2">
      <w:pPr>
        <w:spacing w:after="0" w:line="600" w:lineRule="auto"/>
        <w:ind w:firstLine="720"/>
        <w:jc w:val="both"/>
        <w:rPr>
          <w:rFonts w:eastAsia="Times New Roman"/>
          <w:szCs w:val="24"/>
        </w:rPr>
      </w:pPr>
      <w:r>
        <w:rPr>
          <w:rFonts w:eastAsia="Times New Roman"/>
          <w:szCs w:val="24"/>
        </w:rPr>
        <w:t>Και να σας πω και κάτι άλλο. Εσείς θεωρείτε ότι οι δεκαεξάρηδες και οι δεκαεπτάρηδες πρέπει να έχουν δικαίωμα ψήφου. Μαζί σας. Θεωρείτε ότι πρέπει να έχουν και τις ευθύνες που απορρέουν από την ενηλικίωση; Πρέπει να φορολογούνται στα δεκαέξι, να δικάζονται</w:t>
      </w:r>
      <w:r>
        <w:rPr>
          <w:rFonts w:eastAsia="Times New Roman"/>
          <w:szCs w:val="24"/>
        </w:rPr>
        <w:t xml:space="preserve"> στα δεκαέξι, να έχουν όλες τις υποχρεώσεις έναντι του νόμου στα δεκαέξι, να έχουν πλήρη δικαιοπρακτικά δικαιώματα; Μάλλον αυτό εννοείτε. Γιατί εγώ ξέρω ότι όπου υπάρχουν δικαιώματα, υπάρχουν και ευθύνες. Με αυτά που κάνετε, όμως, κοροϊδεύετε τους νέους κα</w:t>
      </w:r>
      <w:r>
        <w:rPr>
          <w:rFonts w:eastAsia="Times New Roman"/>
          <w:szCs w:val="24"/>
        </w:rPr>
        <w:t xml:space="preserve">ι δεν πείθετε κανέναν νέο ότι πραγματικά νοιάζεστε γι’ αυτούς. </w:t>
      </w:r>
    </w:p>
    <w:p w14:paraId="45E65202" w14:textId="77777777" w:rsidR="006278D4" w:rsidRDefault="006E6FC2">
      <w:pPr>
        <w:spacing w:after="0" w:line="600" w:lineRule="auto"/>
        <w:ind w:firstLine="720"/>
        <w:jc w:val="both"/>
        <w:rPr>
          <w:rFonts w:eastAsia="Times New Roman"/>
          <w:szCs w:val="24"/>
        </w:rPr>
      </w:pPr>
      <w:r>
        <w:rPr>
          <w:rFonts w:eastAsia="Times New Roman"/>
          <w:szCs w:val="24"/>
        </w:rPr>
        <w:lastRenderedPageBreak/>
        <w:t>Κυρίες και κύριοι συνάδελφοι, θεωρώ άκρως ενδεικτικό των προθέσεών σας, των κινήτρων σας, το γεγονός ότι η κυβερνητική σας πρόταση εξαντλείται, ουσιαστικά, σε δύο άρθρα, στο μπόνους και στη χο</w:t>
      </w:r>
      <w:r>
        <w:rPr>
          <w:rFonts w:eastAsia="Times New Roman"/>
          <w:szCs w:val="24"/>
        </w:rPr>
        <w:t xml:space="preserve">ρήγηση δικαιώματος ψήφου στους δεκαεξάρηδες και δεκαεπτάρηδες. </w:t>
      </w:r>
    </w:p>
    <w:p w14:paraId="45E65203" w14:textId="77777777" w:rsidR="006278D4" w:rsidRDefault="006E6FC2">
      <w:pPr>
        <w:spacing w:after="0" w:line="600" w:lineRule="auto"/>
        <w:ind w:firstLine="720"/>
        <w:jc w:val="both"/>
        <w:rPr>
          <w:rFonts w:eastAsia="Times New Roman"/>
          <w:szCs w:val="24"/>
        </w:rPr>
      </w:pPr>
      <w:r>
        <w:rPr>
          <w:rFonts w:eastAsia="Times New Roman"/>
          <w:szCs w:val="24"/>
        </w:rPr>
        <w:t>Σας το είπανε και πολλοί άλλοι. Αυτά είναι μόνο τα προβλήματα του εκλογικού νόμου, κύριε Τσίπρα; Με τις μεγάλες περιφέρειες τι θα κάνουμε; Δεν αναγνωρίζετε ότι κατ</w:t>
      </w:r>
      <w:r>
        <w:rPr>
          <w:rFonts w:eastAsia="Times New Roman"/>
          <w:szCs w:val="24"/>
        </w:rPr>
        <w:t xml:space="preserve">’ </w:t>
      </w:r>
      <w:r>
        <w:rPr>
          <w:rFonts w:eastAsia="Times New Roman"/>
          <w:szCs w:val="24"/>
        </w:rPr>
        <w:t>εξοχήν στις μεγάλες περιφέρειες υπάρχει πρόβλημα αντιπροσώπευσης και λογοδοσίας; Δεν αναγνωρίζετε ότι αυτές είναι οι περιφέρειες που προάγουν τις εκλεκτικές σχέσεις με τα μέσα μαζικής ενημέρωσης, η στήριξη των οποίων είναι απαραίτητη για να βγει κάποιος Βο</w:t>
      </w:r>
      <w:r>
        <w:rPr>
          <w:rFonts w:eastAsia="Times New Roman"/>
          <w:szCs w:val="24"/>
        </w:rPr>
        <w:t xml:space="preserve">υλευτής σε χαοτικές περιφέρειες, όπως στη </w:t>
      </w:r>
      <w:r>
        <w:rPr>
          <w:rFonts w:eastAsia="Times New Roman"/>
          <w:szCs w:val="24"/>
        </w:rPr>
        <w:t xml:space="preserve">Β΄ </w:t>
      </w:r>
      <w:r>
        <w:rPr>
          <w:rFonts w:eastAsia="Times New Roman"/>
          <w:szCs w:val="24"/>
        </w:rPr>
        <w:t>Αθηνών και στην Περιφέρεια Αττικής;</w:t>
      </w:r>
    </w:p>
    <w:p w14:paraId="45E65204" w14:textId="77777777" w:rsidR="006278D4" w:rsidRDefault="006E6FC2">
      <w:pPr>
        <w:spacing w:after="0" w:line="600" w:lineRule="auto"/>
        <w:ind w:firstLine="720"/>
        <w:jc w:val="both"/>
        <w:rPr>
          <w:rFonts w:eastAsia="Times New Roman"/>
          <w:szCs w:val="24"/>
        </w:rPr>
      </w:pPr>
      <w:r>
        <w:rPr>
          <w:rFonts w:eastAsia="Times New Roman"/>
          <w:szCs w:val="24"/>
        </w:rPr>
        <w:t xml:space="preserve">Και για να φρεσκάρω λίγο και τη μνήμη σας, εγώ έχω καταθέσει πρόταση από το 2004, πρώτη φορά εκλεγμένος, πρώτος Βουλευτής στη </w:t>
      </w:r>
      <w:r>
        <w:rPr>
          <w:rFonts w:eastAsia="Times New Roman"/>
          <w:szCs w:val="24"/>
        </w:rPr>
        <w:t>Β΄</w:t>
      </w:r>
      <w:r>
        <w:rPr>
          <w:rFonts w:eastAsia="Times New Roman"/>
          <w:szCs w:val="24"/>
        </w:rPr>
        <w:t xml:space="preserve"> </w:t>
      </w:r>
      <w:r>
        <w:rPr>
          <w:rFonts w:eastAsia="Times New Roman"/>
          <w:szCs w:val="24"/>
        </w:rPr>
        <w:t>Αθηνών, να σπάσουν οι μεγάλες περιφέρειες. Για</w:t>
      </w:r>
      <w:r>
        <w:rPr>
          <w:rFonts w:eastAsia="Times New Roman"/>
          <w:szCs w:val="24"/>
        </w:rPr>
        <w:t xml:space="preserve">τί δεν συμφωνείτε, λοιπόν, κύριε Τσίπρα, στο αυτονόητο;  </w:t>
      </w:r>
    </w:p>
    <w:p w14:paraId="45E65205" w14:textId="77777777" w:rsidR="006278D4" w:rsidRDefault="006E6FC2">
      <w:pPr>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45E65206" w14:textId="77777777" w:rsidR="006278D4" w:rsidRDefault="006E6FC2">
      <w:pPr>
        <w:spacing w:after="0" w:line="600" w:lineRule="auto"/>
        <w:ind w:firstLine="720"/>
        <w:jc w:val="both"/>
        <w:rPr>
          <w:rFonts w:eastAsia="Times New Roman"/>
          <w:szCs w:val="24"/>
        </w:rPr>
      </w:pPr>
      <w:r>
        <w:rPr>
          <w:rFonts w:eastAsia="Times New Roman"/>
          <w:szCs w:val="24"/>
        </w:rPr>
        <w:t>Μάλλον -δεν τον βλέπω εδώ, αποχώρησε- γιατί δεν το θέλει ο κ. Λεβέντης, φαντάζομαι. Είναι ενδιαφέρον ότι παρακολουθήσατε προσωπικά την ομιλία το</w:t>
      </w:r>
      <w:r>
        <w:rPr>
          <w:rFonts w:eastAsia="Times New Roman"/>
          <w:szCs w:val="24"/>
        </w:rPr>
        <w:t>υ κ. Λεβέντη</w:t>
      </w:r>
      <w:r>
        <w:rPr>
          <w:rFonts w:eastAsia="Times New Roman"/>
          <w:szCs w:val="24"/>
        </w:rPr>
        <w:t xml:space="preserve"> </w:t>
      </w:r>
      <w:r>
        <w:rPr>
          <w:rFonts w:eastAsia="Times New Roman"/>
          <w:szCs w:val="24"/>
        </w:rPr>
        <w:t>αλλά όχι του κ. Καμμένου. Ετοιμάζεστε για κα</w:t>
      </w:r>
      <w:r>
        <w:rPr>
          <w:rFonts w:eastAsia="Times New Roman"/>
          <w:szCs w:val="24"/>
        </w:rPr>
        <w:t>μ</w:t>
      </w:r>
      <w:r>
        <w:rPr>
          <w:rFonts w:eastAsia="Times New Roman"/>
          <w:szCs w:val="24"/>
        </w:rPr>
        <w:t xml:space="preserve">μιά τράμπα; Δεν ξέρω, αλλά το βρήκα πολύ ενδιαφέρον. </w:t>
      </w:r>
    </w:p>
    <w:p w14:paraId="45E65207" w14:textId="77777777" w:rsidR="006278D4" w:rsidRDefault="006E6FC2">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5E65208" w14:textId="77777777" w:rsidR="006278D4" w:rsidRDefault="006E6FC2">
      <w:pPr>
        <w:spacing w:after="0" w:line="600" w:lineRule="auto"/>
        <w:ind w:firstLine="720"/>
        <w:jc w:val="both"/>
        <w:rPr>
          <w:rFonts w:eastAsia="Times New Roman"/>
          <w:szCs w:val="24"/>
        </w:rPr>
      </w:pPr>
      <w:r>
        <w:rPr>
          <w:rFonts w:eastAsia="Times New Roman"/>
          <w:szCs w:val="24"/>
        </w:rPr>
        <w:t>Αλήθεια, κύριε Τσίπρα, σας έχουμε καταθέσει εδώ και τρεις μήνες μια εμπεριστατωμένη πρότασ</w:t>
      </w:r>
      <w:r>
        <w:rPr>
          <w:rFonts w:eastAsia="Times New Roman"/>
          <w:szCs w:val="24"/>
        </w:rPr>
        <w:t xml:space="preserve">η, το συζητήσαμε και μαζί όταν βρεθήκαμε, για τη διευκόλυνση –γιατί δεν είναι χορήγηση δικαιώματος, είναι διευκόλυνση- των Ελλήνων πολιτών που ζουν εκτός Ελλάδος. </w:t>
      </w:r>
    </w:p>
    <w:p w14:paraId="45E65209" w14:textId="77777777" w:rsidR="006278D4" w:rsidRDefault="006E6FC2">
      <w:pPr>
        <w:spacing w:after="0" w:line="600" w:lineRule="auto"/>
        <w:ind w:firstLine="720"/>
        <w:jc w:val="both"/>
        <w:rPr>
          <w:rFonts w:eastAsia="Times New Roman"/>
          <w:szCs w:val="24"/>
        </w:rPr>
      </w:pPr>
      <w:r>
        <w:rPr>
          <w:rFonts w:eastAsia="Times New Roman"/>
          <w:szCs w:val="24"/>
        </w:rPr>
        <w:t>Και προσέξτε, κύριε Θεοδωράκη, δεν είναι μόνο οι πεντακόσιες χιλιάδες που έχουν φύγει, είναι</w:t>
      </w:r>
      <w:r>
        <w:rPr>
          <w:rFonts w:eastAsia="Times New Roman"/>
          <w:szCs w:val="24"/>
        </w:rPr>
        <w:t xml:space="preserve"> κι άλλοι που ζούνε πολλές δεκαετίες στο εξωτερικό και ξεπερνούν το εκατομμύριο. </w:t>
      </w:r>
    </w:p>
    <w:p w14:paraId="45E6520A" w14:textId="77777777" w:rsidR="006278D4" w:rsidRDefault="006E6FC2">
      <w:pPr>
        <w:spacing w:after="0" w:line="600" w:lineRule="auto"/>
        <w:ind w:firstLine="720"/>
        <w:jc w:val="both"/>
        <w:rPr>
          <w:rFonts w:eastAsia="Times New Roman"/>
          <w:szCs w:val="24"/>
        </w:rPr>
      </w:pPr>
      <w:r>
        <w:rPr>
          <w:rFonts w:eastAsia="Times New Roman"/>
          <w:szCs w:val="24"/>
        </w:rPr>
        <w:lastRenderedPageBreak/>
        <w:t>Αυτοί οι πολίτες έχουν συνταγματικά κατοχυρωμένο δικαίωμα να ψηφίζουν και πρέπει να τους διευκολύνουμε. Γιατί δεν το κάνετε, λοιπόν, κύριε Τσίπρα; Έτοιμη πρόταση έχετε. Την έ</w:t>
      </w:r>
      <w:r>
        <w:rPr>
          <w:rFonts w:eastAsia="Times New Roman"/>
          <w:szCs w:val="24"/>
        </w:rPr>
        <w:t xml:space="preserve">χουμε θέσει σε ψηφοφορία. Γιατί δεν το κάνετε, λοιπόν, σήμερα; Πάρτε την πρωτοβουλία σήμερα και θα συμφωνήσουν όλα τα κόμματα, δεν έχω καμμία αμφιβολία γι’ αυτό. </w:t>
      </w:r>
    </w:p>
    <w:p w14:paraId="45E6520B" w14:textId="77777777" w:rsidR="006278D4" w:rsidRDefault="006E6FC2">
      <w:pPr>
        <w:spacing w:after="0" w:line="600" w:lineRule="auto"/>
        <w:ind w:firstLine="720"/>
        <w:jc w:val="both"/>
        <w:rPr>
          <w:rFonts w:eastAsia="Times New Roman"/>
          <w:szCs w:val="24"/>
        </w:rPr>
      </w:pPr>
      <w:r>
        <w:rPr>
          <w:rFonts w:eastAsia="Times New Roman"/>
          <w:b/>
          <w:szCs w:val="24"/>
        </w:rPr>
        <w:t>ΧΡΗΣΤΟΣ ΣΙΜΟΡΕΛΗΣ:</w:t>
      </w:r>
      <w:r>
        <w:rPr>
          <w:rFonts w:eastAsia="Times New Roman"/>
          <w:szCs w:val="24"/>
        </w:rPr>
        <w:t xml:space="preserve"> Τόσα χρόνια γιατί δεν το κάνατε;  </w:t>
      </w:r>
    </w:p>
    <w:p w14:paraId="45E6520C" w14:textId="77777777" w:rsidR="006278D4" w:rsidRDefault="006E6FC2">
      <w:pPr>
        <w:spacing w:after="0"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Εσείς γιατί δεν το κ</w:t>
      </w:r>
      <w:r>
        <w:rPr>
          <w:rFonts w:eastAsia="Times New Roman"/>
          <w:szCs w:val="24"/>
        </w:rPr>
        <w:t xml:space="preserve">άνατε; </w:t>
      </w:r>
    </w:p>
    <w:p w14:paraId="45E6520D" w14:textId="77777777" w:rsidR="006278D4" w:rsidRDefault="006E6FC2">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 xml:space="preserve">Παρακαλώ, μην εκφράζετε απορίες από κάτω και διακόπτετε τον ομιλητή. </w:t>
      </w:r>
    </w:p>
    <w:p w14:paraId="45E6520E" w14:textId="77777777" w:rsidR="006278D4" w:rsidRDefault="006E6FC2">
      <w:pPr>
        <w:spacing w:after="0" w:line="600" w:lineRule="auto"/>
        <w:ind w:firstLine="720"/>
        <w:jc w:val="both"/>
        <w:rPr>
          <w:rFonts w:eastAsia="Times New Roman"/>
          <w:szCs w:val="24"/>
        </w:rPr>
      </w:pPr>
      <w:r>
        <w:rPr>
          <w:rFonts w:eastAsia="Times New Roman"/>
          <w:b/>
          <w:szCs w:val="24"/>
        </w:rPr>
        <w:t xml:space="preserve">ΚΥΡΙΑΚΟΣ ΜΗΤΣΟΤΑΚΗΣ (Πρόεδρος της Νέας Δημοκρατίας): </w:t>
      </w:r>
      <w:r>
        <w:rPr>
          <w:rFonts w:eastAsia="Times New Roman"/>
          <w:szCs w:val="24"/>
        </w:rPr>
        <w:t xml:space="preserve">Θα σας πω γιατί δεν το κάνετε. Γιατί απλά δεν σας βολεύει. Γιατί κάνετε ό,τι σας βολεύει κι όχι </w:t>
      </w:r>
      <w:r>
        <w:rPr>
          <w:rFonts w:eastAsia="Times New Roman"/>
          <w:szCs w:val="24"/>
        </w:rPr>
        <w:t xml:space="preserve">ό,τι είναι σωστό για τον τόπο. Γιατί είστε η επιτομή του πολιτικού αμοραλισμού και του κομματικού καιροσκοπισμού.  </w:t>
      </w:r>
    </w:p>
    <w:p w14:paraId="45E6520F" w14:textId="77777777" w:rsidR="006278D4" w:rsidRDefault="006E6FC2">
      <w:pPr>
        <w:spacing w:after="0" w:line="600" w:lineRule="auto"/>
        <w:ind w:firstLine="720"/>
        <w:jc w:val="both"/>
        <w:rPr>
          <w:rFonts w:eastAsia="Times New Roman"/>
          <w:szCs w:val="24"/>
        </w:rPr>
      </w:pPr>
      <w:r>
        <w:rPr>
          <w:rFonts w:eastAsia="Times New Roman"/>
          <w:szCs w:val="24"/>
        </w:rPr>
        <w:lastRenderedPageBreak/>
        <w:t>Κυρίες και κύριοι συνάδελφοι, η συζήτηση αυτή η οποία γίνεται σήμερα, τέλος Ιουλίου, σε χρόνο άκαιρο, για τον εκλογικό νόμο, σίγουρα εξυπηρε</w:t>
      </w:r>
      <w:r>
        <w:rPr>
          <w:rFonts w:eastAsia="Times New Roman"/>
          <w:szCs w:val="24"/>
        </w:rPr>
        <w:t xml:space="preserve">τεί κι έναν σκοπό ακόμα. Είναι μια προσπάθεια της Κυβέρνησης να μεταθέσει τη συζήτηση από τα μεγάλα προβλήματα της οικονομίας και της κοινωνίας στο πεδίο των θεσμικών παρεμβάσεων.  </w:t>
      </w:r>
    </w:p>
    <w:p w14:paraId="45E65210" w14:textId="77777777" w:rsidR="006278D4" w:rsidRDefault="006E6FC2">
      <w:pPr>
        <w:spacing w:after="0" w:line="600" w:lineRule="auto"/>
        <w:ind w:firstLine="720"/>
        <w:jc w:val="both"/>
        <w:rPr>
          <w:rFonts w:eastAsia="Times New Roman"/>
          <w:szCs w:val="24"/>
        </w:rPr>
      </w:pPr>
      <w:r>
        <w:rPr>
          <w:rFonts w:eastAsia="Times New Roman"/>
          <w:szCs w:val="24"/>
        </w:rPr>
        <w:t>Δυστυχώς για την Κυβέρνηση, δυστυχώς όμως και για τους Έλληνες πολίτες, το</w:t>
      </w:r>
      <w:r>
        <w:rPr>
          <w:rFonts w:eastAsia="Times New Roman"/>
          <w:szCs w:val="24"/>
        </w:rPr>
        <w:t xml:space="preserve"> οικονομικό πεπρωμένο φυγείν αδύνατο και ο λογαριασμός της καταστροφικής διαπραγμάτευσης των πρώτων έξι μηνών έχει ήδη φτάσει στους πολίτες. </w:t>
      </w:r>
    </w:p>
    <w:p w14:paraId="45E6521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Υπέβαλαν φορολογικές δηλώσεις, οι συνταξιούχοι είδαν τις συντάξεις να περικόπτονται, εξαφανίστηκε το ΕΚΑΣ για πολλ</w:t>
      </w:r>
      <w:r>
        <w:rPr>
          <w:rFonts w:eastAsia="Times New Roman" w:cs="Times New Roman"/>
          <w:szCs w:val="24"/>
        </w:rPr>
        <w:t xml:space="preserve">ούς και βέβαια, ο λογαριασμός του ΕΝΦΙΑ, τον οποίο θα καταργούσατε, έρχεται λίγο μετά το καλοκαίρι. Επιχειρήσεις κλείνουν κάθε μέρα, εργαζόμενοι χάνουν τη δουλειά τους, μια οικονομία που αγκομαχά κάτω από το βάρος δυσβάσταχτων φόρων. Εκατοντάδες, χιλιάδες </w:t>
      </w:r>
      <w:r>
        <w:rPr>
          <w:rFonts w:eastAsia="Times New Roman" w:cs="Times New Roman"/>
          <w:szCs w:val="24"/>
        </w:rPr>
        <w:t xml:space="preserve">οικογένειες δεν </w:t>
      </w:r>
      <w:r>
        <w:rPr>
          <w:rFonts w:eastAsia="Times New Roman" w:cs="Times New Roman"/>
          <w:szCs w:val="24"/>
        </w:rPr>
        <w:lastRenderedPageBreak/>
        <w:t>μπορούν να πάνε διακοπές φέτος. Επενδύσεις δεν γίνονται και ένα κλίμα συλλογικής κατάθλιψης, αν δεν το έχετε αντιληφθεί, έχει επικαθίσει στη χώρα ως τοξικό νέφος.</w:t>
      </w:r>
    </w:p>
    <w:p w14:paraId="45E65212"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 xml:space="preserve"> Και σε αυτό το νοσηρό κλίμα, η συζήτηση για θεσμικές παρεμβάσεις ακούγεται ω</w:t>
      </w:r>
      <w:r>
        <w:rPr>
          <w:rFonts w:eastAsia="Times New Roman" w:cs="Times New Roman"/>
          <w:szCs w:val="24"/>
        </w:rPr>
        <w:t>ς μια υπεκφυγή από τα οικονομικά αδιέξοδα, αλλά δεν θα έπρεπε να είναι έτσι, κύριε Τσίπρα, διότι τα ζητήματα που αφορούν στη</w:t>
      </w:r>
      <w:r>
        <w:rPr>
          <w:rFonts w:eastAsia="Times New Roman" w:cs="Times New Roman"/>
          <w:szCs w:val="24"/>
        </w:rPr>
        <w:t>ν</w:t>
      </w:r>
      <w:r>
        <w:rPr>
          <w:rFonts w:eastAsia="Times New Roman" w:cs="Times New Roman"/>
          <w:szCs w:val="24"/>
        </w:rPr>
        <w:t xml:space="preserve"> ποιότητα της </w:t>
      </w:r>
      <w:r>
        <w:rPr>
          <w:rFonts w:eastAsia="Times New Roman" w:cs="Times New Roman"/>
          <w:szCs w:val="24"/>
        </w:rPr>
        <w:t xml:space="preserve">δημοκρατίας </w:t>
      </w:r>
      <w:r>
        <w:rPr>
          <w:rFonts w:eastAsia="Times New Roman" w:cs="Times New Roman"/>
          <w:szCs w:val="24"/>
        </w:rPr>
        <w:t>μας είναι πάρα πολύ σημαντικά για να τα ανάγουμε στο επίπεδο των επικοινωνιακών σχεδιασμών και βρίσκονται</w:t>
      </w:r>
      <w:r>
        <w:rPr>
          <w:rFonts w:eastAsia="Times New Roman" w:cs="Times New Roman"/>
          <w:szCs w:val="24"/>
        </w:rPr>
        <w:t xml:space="preserve"> σίγουρα στον πυρήνα της κρίσης εμπιστοσύνης που μαστίζει το πολιτικό σύστημα.</w:t>
      </w:r>
    </w:p>
    <w:p w14:paraId="45E65213"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Όμως, δυστυχώς, η Κυβέρνηση με απροκάλυπτο τρόπο παίζει με τους θεσμούς και αντί να αμβλύνει αυτή</w:t>
      </w:r>
      <w:r>
        <w:rPr>
          <w:rFonts w:eastAsia="Times New Roman" w:cs="Times New Roman"/>
          <w:szCs w:val="24"/>
        </w:rPr>
        <w:t>ν</w:t>
      </w:r>
      <w:r>
        <w:rPr>
          <w:rFonts w:eastAsia="Times New Roman" w:cs="Times New Roman"/>
          <w:szCs w:val="24"/>
        </w:rPr>
        <w:t xml:space="preserve"> την κρίση εμπιστοσύνης και αντί να καθίσουμε να συζητήσουμε με καλή διάθεση γι</w:t>
      </w:r>
      <w:r>
        <w:rPr>
          <w:rFonts w:eastAsia="Times New Roman" w:cs="Times New Roman"/>
          <w:szCs w:val="24"/>
        </w:rPr>
        <w:t>α αυτά τα ζητήματα, εσείς οξύνετε, διχάζετε, αντί να επιδιώκετε συνθέσεις. Να θυμίσω ότι πέρυσι τέτοια εποχή είχαμε ένα δημοψήφισμα-παρωδία, μνημείο πολιτικού αμοραλισμού και τυχοδιωκτισμού. Ακολούθησαν οι μεθοδεύσεις για τη μεταφορά αρμοδιοτήτων από το ΕΣ</w:t>
      </w:r>
      <w:r>
        <w:rPr>
          <w:rFonts w:eastAsia="Times New Roman" w:cs="Times New Roman"/>
          <w:szCs w:val="24"/>
        </w:rPr>
        <w:t xml:space="preserve">Ρ στον αγαπημένο σας Υπουργό τον κ. Παππά, για </w:t>
      </w:r>
      <w:r>
        <w:rPr>
          <w:rFonts w:eastAsia="Times New Roman" w:cs="Times New Roman"/>
          <w:szCs w:val="24"/>
        </w:rPr>
        <w:lastRenderedPageBreak/>
        <w:t xml:space="preserve">τον έλεγχο του ραδιοτηλεοπτικού τοπίου, απροκάλυπτες παρεμβάσεις στη δικαιοσύνη, που περίπου επιβεβαιώνονται και από τους ίδιους τους εμπλεκόμενους, οι οποίοι έρχονται στην </w:t>
      </w:r>
      <w:r>
        <w:rPr>
          <w:rFonts w:eastAsia="Times New Roman" w:cs="Times New Roman"/>
          <w:szCs w:val="24"/>
        </w:rPr>
        <w:t xml:space="preserve">επιτροπή </w:t>
      </w:r>
      <w:r>
        <w:rPr>
          <w:rFonts w:eastAsia="Times New Roman" w:cs="Times New Roman"/>
          <w:szCs w:val="24"/>
        </w:rPr>
        <w:t>και, βέβαια, ο ανεξάντλητος</w:t>
      </w:r>
      <w:r>
        <w:rPr>
          <w:rFonts w:eastAsia="Times New Roman" w:cs="Times New Roman"/>
          <w:szCs w:val="24"/>
        </w:rPr>
        <w:t xml:space="preserve"> διορισμός κολλητών και φίλων, με σκοπό τον έλεγχο της δημόσιας διοίκησης. Και τώρα έρχεται ως επιστέγασμα αυτής της «θεσμικής σας ευαισθησίας» η πρόταση για απλή αναλογική. </w:t>
      </w:r>
    </w:p>
    <w:p w14:paraId="45E65214"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Κύριε Τσίπρα, μου θυμίζετε έναν βομβιστή, ο οποίος λίγο πριν φύγει από την εξουσί</w:t>
      </w:r>
      <w:r>
        <w:rPr>
          <w:rFonts w:eastAsia="Times New Roman" w:cs="Times New Roman"/>
          <w:szCs w:val="24"/>
        </w:rPr>
        <w:t>α, θέλει να είναι σίγουρος ότι έχει βάλει έναν εκρηκτικό μηχανισμό στα θεμέλια του πολιτικού συστήματος.</w:t>
      </w:r>
    </w:p>
    <w:p w14:paraId="45E65215"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Για να το ξεκαθαρίσουμε μια και καλή. Εμείς είμαστε το κόμμα της υπευθυνότητας. Συνένοχοι στη διάλυση της χώρας δεν πρόκειται να γίνουμε και είμαι απολ</w:t>
      </w:r>
      <w:r>
        <w:rPr>
          <w:rFonts w:eastAsia="Times New Roman" w:cs="Times New Roman"/>
          <w:szCs w:val="24"/>
        </w:rPr>
        <w:t>ύτως βέβαιος ότι αυτή</w:t>
      </w:r>
      <w:r>
        <w:rPr>
          <w:rFonts w:eastAsia="Times New Roman" w:cs="Times New Roman"/>
          <w:szCs w:val="24"/>
        </w:rPr>
        <w:t>ν</w:t>
      </w:r>
      <w:r>
        <w:rPr>
          <w:rFonts w:eastAsia="Times New Roman" w:cs="Times New Roman"/>
          <w:szCs w:val="24"/>
        </w:rPr>
        <w:t xml:space="preserve"> την αίσθηση πατριωτικού καθήκοντος την έχουν και πολλοί άλλοι Βουλευτές σε αυτή</w:t>
      </w:r>
      <w:r>
        <w:rPr>
          <w:rFonts w:eastAsia="Times New Roman" w:cs="Times New Roman"/>
          <w:szCs w:val="24"/>
        </w:rPr>
        <w:t>ν</w:t>
      </w:r>
      <w:r>
        <w:rPr>
          <w:rFonts w:eastAsia="Times New Roman" w:cs="Times New Roman"/>
          <w:szCs w:val="24"/>
        </w:rPr>
        <w:t xml:space="preserve"> την Αίθουσα. Ανεξάρτητα από τις όποιες διαφορές μας –και μπορεί να είναι αρκετές- θα ορθώσουμε σήμερα ένα τείχος ευθύνης απέναντί σας. Δεν θα βρείτε διακόσιες ψήφους και δεν θα τις βρίσκατε ούτε αν ψήφιζε η Χρυσή Αυγή, την οποία «χαϊδεύατε» μέχρι πρόσφατα</w:t>
      </w:r>
      <w:r>
        <w:rPr>
          <w:rFonts w:eastAsia="Times New Roman" w:cs="Times New Roman"/>
          <w:szCs w:val="24"/>
        </w:rPr>
        <w:t>. Θα υποστείτε, λοιπόν, μια δεινή κοινοβουλευτική ήττα.</w:t>
      </w:r>
    </w:p>
    <w:p w14:paraId="45E65216" w14:textId="77777777" w:rsidR="006278D4" w:rsidRDefault="006E6FC2">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5E65217" w14:textId="77777777" w:rsidR="006278D4" w:rsidRDefault="006E6FC2">
      <w:pPr>
        <w:spacing w:after="0"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5E65218"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 xml:space="preserve">Μη με αναγκάζετε να θυμίσω τι έλεγε ο Πρόεδρος της Βουλής για τη Χρυσή Αυγή, γιατί τα έχω εδώ πέρα. </w:t>
      </w:r>
    </w:p>
    <w:p w14:paraId="45E65219"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Πείτε τα.</w:t>
      </w:r>
    </w:p>
    <w:p w14:paraId="45E6521A"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Θέλετε, κύριε Μητσοτάκη, να σας απαντήσω αργότερα; Θα πάρω τον λόγο εν τοιαύτη </w:t>
      </w:r>
      <w:proofErr w:type="spellStart"/>
      <w:r>
        <w:rPr>
          <w:rFonts w:eastAsia="Times New Roman" w:cs="Times New Roman"/>
          <w:szCs w:val="24"/>
        </w:rPr>
        <w:t>περιπτώσει</w:t>
      </w:r>
      <w:proofErr w:type="spellEnd"/>
      <w:r>
        <w:rPr>
          <w:rFonts w:eastAsia="Times New Roman" w:cs="Times New Roman"/>
          <w:szCs w:val="24"/>
        </w:rPr>
        <w:t xml:space="preserve">. Κάνατε το βήμα σας. </w:t>
      </w:r>
    </w:p>
    <w:p w14:paraId="45E6521B"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Θα διαβάσω τι ακριβώς είπατε. «Στη Βουλή δεν υπάρχου</w:t>
      </w:r>
      <w:r>
        <w:rPr>
          <w:rFonts w:eastAsia="Times New Roman" w:cs="Times New Roman"/>
          <w:szCs w:val="24"/>
        </w:rPr>
        <w:t xml:space="preserve">ν ευπρόσδεκτες και μη ευπρόσδεκτές ψήφοι», δηλώσατε στον «ΣΚΑΪ» πριν από δύο εβδομάδες. </w:t>
      </w:r>
    </w:p>
    <w:p w14:paraId="45E6521C"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45E6521D"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Πρόεδρος της Νέας Δημοκρατίας κ. Κυριάκος Μητσοτάκης καταθέτει για τα Πρακτικά το προαναφερθέν έγγραφο, το οποίο βρίσκεται</w:t>
      </w:r>
      <w:r>
        <w:rPr>
          <w:rFonts w:eastAsia="Times New Roman" w:cs="Times New Roman"/>
          <w:szCs w:val="24"/>
        </w:rPr>
        <w:t xml:space="preserve">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5E6521E" w14:textId="77777777" w:rsidR="006278D4" w:rsidRDefault="006E6FC2">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E6521F"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Θα πάρω τον λόγο αργότερα να σας απαντήσω.</w:t>
      </w:r>
    </w:p>
    <w:p w14:paraId="45E65220"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w:t>
      </w:r>
      <w:r>
        <w:rPr>
          <w:rFonts w:eastAsia="Times New Roman" w:cs="Times New Roman"/>
          <w:b/>
          <w:szCs w:val="24"/>
        </w:rPr>
        <w:t xml:space="preserve">Δημοκρατίας): </w:t>
      </w:r>
      <w:r>
        <w:rPr>
          <w:rFonts w:eastAsia="Times New Roman" w:cs="Times New Roman"/>
          <w:szCs w:val="24"/>
        </w:rPr>
        <w:t xml:space="preserve">Να τον πάρετε, βεβαίως. </w:t>
      </w:r>
    </w:p>
    <w:p w14:paraId="45E65221"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Για να το ξεκαθαρίσουμε, λοιπόν: Οι επόμενες εκλογές θα διεξαχθούν με το υφιστάμενο εκλογικό νόμο και αμέσως μετά τις εκλογές, σε χρόνο πολιτικά ουδέτερο και ελπίζω σε ένα περιβάλλον μειωμένης πολιτικής καχυποψίας, εμ</w:t>
      </w:r>
      <w:r>
        <w:rPr>
          <w:rFonts w:eastAsia="Times New Roman" w:cs="Times New Roman"/>
          <w:szCs w:val="24"/>
        </w:rPr>
        <w:t xml:space="preserve">είς θα ανοίξουμε τη συζήτηση για έναν νέο εκλογικό νόμο, ο οποίος θα συνιστά πραγματική τομή για το πολιτικό σύστημα. </w:t>
      </w:r>
    </w:p>
    <w:p w14:paraId="45E65222"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εκεί, κυρία Γεννηματά, κύριε Θεοδωράκη, διότι με ρωτήσατε ποιες είναι οι απόψεις μας, θα επιδιώξουμε να πετύχουμε τις μέγιστες δυνατέ</w:t>
      </w:r>
      <w:r>
        <w:rPr>
          <w:rFonts w:eastAsia="Times New Roman" w:cs="Times New Roman"/>
          <w:szCs w:val="24"/>
        </w:rPr>
        <w:t>ς συναινέσεις. Και είμαστε ανοικτοί να τα συζητήσουμε όλα. Τολμηρές προτάσεις…</w:t>
      </w:r>
    </w:p>
    <w:p w14:paraId="45E65223" w14:textId="77777777" w:rsidR="006278D4" w:rsidRDefault="006E6FC2">
      <w:pPr>
        <w:spacing w:after="0" w:line="600" w:lineRule="auto"/>
        <w:ind w:firstLine="720"/>
        <w:contextualSpacing/>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45E65224"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Όχι, απλή αναλογική δεν συζητάμε. Σας το εξηγήσαμε, αλλά δεν καταλαβαίνετε τίποτα από αυτά που λέμε. Προσέχετε λίγο και τον ομι</w:t>
      </w:r>
      <w:r>
        <w:rPr>
          <w:rFonts w:eastAsia="Times New Roman" w:cs="Times New Roman"/>
          <w:szCs w:val="24"/>
        </w:rPr>
        <w:t>λητή, αντί να φωνάζετε.</w:t>
      </w:r>
    </w:p>
    <w:p w14:paraId="45E65225" w14:textId="77777777" w:rsidR="006278D4" w:rsidRDefault="006E6FC2">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εξετάσουμε και τολμηρές προτάσεις: Μεικτό σύστημα να συνδυάζει μικρότερες περιφέρειες με διευρυμένες περιφέρειες με λίστα. Να συζητήσουμε για τα κριτήρια ορισμού των περιφερειών και ποιος θα ορίζει τις εκλογικές περιφέρειες, που </w:t>
      </w:r>
      <w:r>
        <w:rPr>
          <w:rFonts w:eastAsia="Times New Roman" w:cs="Times New Roman"/>
          <w:szCs w:val="24"/>
        </w:rPr>
        <w:t>είναι ζήτημα πολύ μεγάλης σημασίας.</w:t>
      </w:r>
    </w:p>
    <w:p w14:paraId="45E65226" w14:textId="77777777" w:rsidR="006278D4" w:rsidRDefault="006E6FC2">
      <w:pPr>
        <w:spacing w:after="0" w:line="600" w:lineRule="auto"/>
        <w:jc w:val="both"/>
        <w:rPr>
          <w:rFonts w:eastAsia="Times New Roman" w:cs="Times New Roman"/>
          <w:bCs/>
          <w:shd w:val="clear" w:color="auto" w:fill="FFFFFF"/>
        </w:rPr>
      </w:pPr>
      <w:r>
        <w:rPr>
          <w:rFonts w:eastAsia="Times New Roman" w:cs="Times New Roman"/>
          <w:szCs w:val="24"/>
        </w:rPr>
        <w:t xml:space="preserve">Να εξετάσουμε προτάσεις για να ενδυναμώσουμε τη δημοκρατική </w:t>
      </w:r>
      <w:r>
        <w:rPr>
          <w:rFonts w:eastAsia="Times New Roman" w:cs="Times New Roman"/>
          <w:bCs/>
          <w:shd w:val="clear" w:color="auto" w:fill="FFFFFF"/>
        </w:rPr>
        <w:t xml:space="preserve">λειτουργία των κομμάτων. Προφανώς, το αυτονόητο, να δώσουμε δυνατότητα συμμετοχής στην εκλογική </w:t>
      </w:r>
      <w:r>
        <w:rPr>
          <w:rFonts w:eastAsia="Times New Roman"/>
          <w:bCs/>
          <w:shd w:val="clear" w:color="auto" w:fill="FFFFFF"/>
        </w:rPr>
        <w:t>διαδικασία</w:t>
      </w:r>
      <w:r>
        <w:rPr>
          <w:rFonts w:eastAsia="Times New Roman" w:cs="Times New Roman"/>
          <w:bCs/>
          <w:shd w:val="clear" w:color="auto" w:fill="FFFFFF"/>
        </w:rPr>
        <w:t xml:space="preserve"> σε όσους κατοικούν εκτός Ελλάδος και, ναι, να συζητήσ</w:t>
      </w:r>
      <w:r>
        <w:rPr>
          <w:rFonts w:eastAsia="Times New Roman" w:cs="Times New Roman"/>
          <w:bCs/>
          <w:shd w:val="clear" w:color="auto" w:fill="FFFFFF"/>
        </w:rPr>
        <w:t xml:space="preserve">ουμε και για την προοπτική ενός πιο αναλογικού μπόνους, που θα συνδέεται </w:t>
      </w:r>
      <w:r>
        <w:rPr>
          <w:rFonts w:eastAsia="Times New Roman" w:cs="Times New Roman"/>
          <w:bCs/>
          <w:shd w:val="clear" w:color="auto" w:fill="FFFFFF"/>
        </w:rPr>
        <w:lastRenderedPageBreak/>
        <w:t xml:space="preserve">όμως με τη δύναμη του πρώτου κόμματος, χωρίς να κάνουμε μεγάλες εκπτώσεις στην </w:t>
      </w:r>
      <w:proofErr w:type="spellStart"/>
      <w:r>
        <w:rPr>
          <w:rFonts w:eastAsia="Times New Roman" w:cs="Times New Roman"/>
          <w:bCs/>
          <w:shd w:val="clear" w:color="auto" w:fill="FFFFFF"/>
        </w:rPr>
        <w:t>κυβερνησιμότητα</w:t>
      </w:r>
      <w:proofErr w:type="spellEnd"/>
      <w:r>
        <w:rPr>
          <w:rFonts w:eastAsia="Times New Roman" w:cs="Times New Roman"/>
          <w:bCs/>
          <w:shd w:val="clear" w:color="auto" w:fill="FFFFFF"/>
        </w:rPr>
        <w:t xml:space="preserve">. Να τα συζητήσουμε όλα, λοιπόν. </w:t>
      </w:r>
    </w:p>
    <w:p w14:paraId="45E65227" w14:textId="77777777" w:rsidR="006278D4" w:rsidRDefault="006E6FC2">
      <w:pPr>
        <w:spacing w:after="0"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45E65228"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w:t>
      </w:r>
      <w:r>
        <w:rPr>
          <w:rFonts w:eastAsia="Times New Roman"/>
          <w:bCs/>
          <w:shd w:val="clear" w:color="auto" w:fill="FFFFFF"/>
        </w:rPr>
        <w:t>Βεβαίως</w:t>
      </w:r>
      <w:r>
        <w:rPr>
          <w:rFonts w:eastAsia="Times New Roman" w:cs="Times New Roman"/>
          <w:bCs/>
          <w:shd w:val="clear" w:color="auto" w:fill="FFFFFF"/>
        </w:rPr>
        <w:t xml:space="preserve"> και η χώρα χρειάζεται ευρύτερες συναινέσεις. Αυτές, όμως, οι συναινέσεις ξέρετε, κύριε Τσίπρα, πρέπει να </w:t>
      </w:r>
      <w:r>
        <w:rPr>
          <w:rFonts w:eastAsia="Times New Roman"/>
          <w:bCs/>
          <w:shd w:val="clear" w:color="auto" w:fill="FFFFFF"/>
        </w:rPr>
        <w:t>είναι</w:t>
      </w:r>
      <w:r>
        <w:rPr>
          <w:rFonts w:eastAsia="Times New Roman" w:cs="Times New Roman"/>
          <w:bCs/>
          <w:shd w:val="clear" w:color="auto" w:fill="FFFFFF"/>
        </w:rPr>
        <w:t xml:space="preserve"> προγραμματικού χαρακτήρα, όχι ετερόκλητες συμμαχίες με αποκλειστικό σκοπό τη νομή της εξουσίας, διότι η δικιά σας συμμαχία με τον κ. Καμμ</w:t>
      </w:r>
      <w:r>
        <w:rPr>
          <w:rFonts w:eastAsia="Times New Roman" w:cs="Times New Roman"/>
          <w:bCs/>
          <w:shd w:val="clear" w:color="auto" w:fill="FFFFFF"/>
        </w:rPr>
        <w:t xml:space="preserve">ένο δεν νομίζω ότι στηρίζεται ακριβώς σε ένα κοινό προγραμματικό λόγο. </w:t>
      </w:r>
    </w:p>
    <w:p w14:paraId="45E65229"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Εμείς, λοιπόν, αυτές τις συναινέσεις, όταν θα γίνουμε </w:t>
      </w:r>
      <w:r>
        <w:rPr>
          <w:rFonts w:eastAsia="Times New Roman"/>
          <w:bCs/>
          <w:shd w:val="clear" w:color="auto" w:fill="FFFFFF"/>
        </w:rPr>
        <w:t>κυβέρνηση,</w:t>
      </w:r>
      <w:r>
        <w:rPr>
          <w:rFonts w:eastAsia="Times New Roman" w:cs="Times New Roman"/>
          <w:bCs/>
          <w:shd w:val="clear" w:color="auto" w:fill="FFFFFF"/>
        </w:rPr>
        <w:t xml:space="preserve"> θα τις επιδιώξουμε από την πρώτη μέρα. Και είμαι βέβαιος ότι στην επόμενη </w:t>
      </w:r>
      <w:r>
        <w:rPr>
          <w:rFonts w:eastAsia="Times New Roman"/>
          <w:bCs/>
          <w:shd w:val="clear" w:color="auto" w:fill="FFFFFF"/>
        </w:rPr>
        <w:t>Βουλή</w:t>
      </w:r>
      <w:r>
        <w:rPr>
          <w:rFonts w:eastAsia="Times New Roman" w:cs="Times New Roman"/>
          <w:bCs/>
          <w:shd w:val="clear" w:color="auto" w:fill="FFFFFF"/>
        </w:rPr>
        <w:t xml:space="preserve"> με πνεύμα ειλικρίνειας και κατανόησης, χωρίς να μπούμε σε κανένα παζάρι και σε καμμία συναλλαγή, θα υπάρχει πλειοψηφία, για να ψηφίσουμε έναν σύγχρονο εκλογικό νόμο, που να αντιμετωπίζει ριζικά τις παθογένειες του εκλογικού συστήματος. </w:t>
      </w:r>
    </w:p>
    <w:p w14:paraId="45E6522A"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Γιατί τώρα την χάσ</w:t>
      </w:r>
      <w:r>
        <w:rPr>
          <w:rFonts w:eastAsia="Times New Roman" w:cs="Times New Roman"/>
          <w:bCs/>
          <w:shd w:val="clear" w:color="auto" w:fill="FFFFFF"/>
        </w:rPr>
        <w:t xml:space="preserve">ατε την ευκαιρία, κύριε Τσίπρα. Θα μπορούσε να έχει γίνει και τώρα. Ο νόμος που θα ψηφιστεί σήμερα θα καταγραφεί στην ιστορία. Θα </w:t>
      </w:r>
      <w:r>
        <w:rPr>
          <w:rFonts w:eastAsia="Times New Roman"/>
          <w:bCs/>
          <w:shd w:val="clear" w:color="auto" w:fill="FFFFFF"/>
        </w:rPr>
        <w:t>είναι</w:t>
      </w:r>
      <w:r>
        <w:rPr>
          <w:rFonts w:eastAsia="Times New Roman" w:cs="Times New Roman"/>
          <w:bCs/>
          <w:shd w:val="clear" w:color="auto" w:fill="FFFFFF"/>
        </w:rPr>
        <w:t xml:space="preserve"> ο μοναδικός εκλογικός νόμος που δεν θα εφαρμοστεί ποτέ. </w:t>
      </w:r>
    </w:p>
    <w:p w14:paraId="45E6522B" w14:textId="77777777" w:rsidR="006278D4" w:rsidRDefault="006E6FC2">
      <w:pPr>
        <w:spacing w:after="0"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45E6522C"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Διότι -σας το είπαν και άλλοι- η απλή αναλογική αντιβαίνει στην απλή λογική και πηγαίνει κόντρα στο συμφέρον του ελληνικού λαού. </w:t>
      </w:r>
    </w:p>
    <w:p w14:paraId="45E6522D"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τα ζητήματα που αφορούν στην ποιότητα της </w:t>
      </w:r>
      <w:r>
        <w:rPr>
          <w:rFonts w:eastAsia="Times New Roman" w:cs="Times New Roman"/>
          <w:bCs/>
          <w:shd w:val="clear" w:color="auto" w:fill="FFFFFF"/>
        </w:rPr>
        <w:t xml:space="preserve">δημοκρατίας </w:t>
      </w:r>
      <w:r>
        <w:rPr>
          <w:rFonts w:eastAsia="Times New Roman" w:cs="Times New Roman"/>
          <w:bCs/>
          <w:shd w:val="clear" w:color="auto" w:fill="FFFFFF"/>
        </w:rPr>
        <w:t>μας πρέπει να τα αντιμετωπίζουμε με την α</w:t>
      </w:r>
      <w:r>
        <w:rPr>
          <w:rFonts w:eastAsia="Times New Roman" w:cs="Times New Roman"/>
          <w:bCs/>
          <w:shd w:val="clear" w:color="auto" w:fill="FFFFFF"/>
        </w:rPr>
        <w:t xml:space="preserve">παραίτητη θεσμική υπευθυνότητα. Και ο μέχρι σήμερα πρότερος βίος της </w:t>
      </w:r>
      <w:r>
        <w:rPr>
          <w:rFonts w:eastAsia="Times New Roman"/>
          <w:bCs/>
          <w:shd w:val="clear" w:color="auto" w:fill="FFFFFF"/>
        </w:rPr>
        <w:t>Κυβέρνησης</w:t>
      </w:r>
      <w:r>
        <w:rPr>
          <w:rFonts w:eastAsia="Times New Roman" w:cs="Times New Roman"/>
          <w:bCs/>
          <w:shd w:val="clear" w:color="auto" w:fill="FFFFFF"/>
        </w:rPr>
        <w:t xml:space="preserve"> μάς κάνει όλους εξαιρετικά επιφυλακτικούς ως προς τις πραγματικές της προθέσεις. </w:t>
      </w:r>
    </w:p>
    <w:p w14:paraId="45E6522E"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Ελπίζω –πραγματικά το εύχομαι- ο καιροσκοπισμός και ο λαϊκισμός που έχουμε δει σήμερα</w:t>
      </w:r>
      <w:r>
        <w:rPr>
          <w:rFonts w:eastAsia="Times New Roman" w:cs="Times New Roman"/>
          <w:bCs/>
          <w:shd w:val="clear" w:color="auto" w:fill="FFFFFF"/>
        </w:rPr>
        <w:t>,</w:t>
      </w:r>
      <w:r>
        <w:rPr>
          <w:rFonts w:eastAsia="Times New Roman" w:cs="Times New Roman"/>
          <w:bCs/>
          <w:shd w:val="clear" w:color="auto" w:fill="FFFFFF"/>
        </w:rPr>
        <w:t xml:space="preserve"> να μην </w:t>
      </w:r>
      <w:r>
        <w:rPr>
          <w:rFonts w:eastAsia="Times New Roman" w:cs="Times New Roman"/>
          <w:bCs/>
          <w:shd w:val="clear" w:color="auto" w:fill="FFFFFF"/>
        </w:rPr>
        <w:t xml:space="preserve">επεκταθεί και στη </w:t>
      </w:r>
      <w:r>
        <w:rPr>
          <w:rFonts w:eastAsia="Times New Roman"/>
          <w:bCs/>
          <w:shd w:val="clear" w:color="auto" w:fill="FFFFFF"/>
        </w:rPr>
        <w:t>συζήτηση</w:t>
      </w:r>
      <w:r>
        <w:rPr>
          <w:rFonts w:eastAsia="Times New Roman" w:cs="Times New Roman"/>
          <w:bCs/>
          <w:shd w:val="clear" w:color="auto" w:fill="FFFFFF"/>
        </w:rPr>
        <w:t xml:space="preserve"> για την αναθεώρηση του Συντάγματος. Διότι η κυβερνητική πλειοψηφία συ</w:t>
      </w:r>
      <w:r>
        <w:rPr>
          <w:rFonts w:eastAsia="Times New Roman" w:cs="Times New Roman"/>
          <w:bCs/>
          <w:shd w:val="clear" w:color="auto" w:fill="FFFFFF"/>
        </w:rPr>
        <w:lastRenderedPageBreak/>
        <w:t xml:space="preserve">νολικά δείχνει μια καχυποψία για τους θεσμούς της αντιπροσωπευτικής </w:t>
      </w:r>
      <w:r>
        <w:rPr>
          <w:rFonts w:eastAsia="Times New Roman" w:cs="Times New Roman"/>
          <w:bCs/>
          <w:shd w:val="clear" w:color="auto" w:fill="FFFFFF"/>
        </w:rPr>
        <w:t>δημοκρατίας</w:t>
      </w:r>
      <w:r>
        <w:rPr>
          <w:rFonts w:eastAsia="Times New Roman" w:cs="Times New Roman"/>
          <w:bCs/>
          <w:shd w:val="clear" w:color="auto" w:fill="FFFFFF"/>
        </w:rPr>
        <w:t>. Θεωρεί ότι η προσφυγή στη λαϊκή εντολή σε μορφές άμεσης δημοκρατίας, επιβεβαιών</w:t>
      </w:r>
      <w:r>
        <w:rPr>
          <w:rFonts w:eastAsia="Times New Roman" w:cs="Times New Roman"/>
          <w:bCs/>
          <w:shd w:val="clear" w:color="auto" w:fill="FFFFFF"/>
        </w:rPr>
        <w:t xml:space="preserve">ει τη λαϊκή κυριαρχία και ενισχύει πάντα την ποιότητα της </w:t>
      </w:r>
      <w:r>
        <w:rPr>
          <w:rFonts w:eastAsia="Times New Roman" w:cs="Times New Roman"/>
          <w:bCs/>
          <w:shd w:val="clear" w:color="auto" w:fill="FFFFFF"/>
        </w:rPr>
        <w:t xml:space="preserve">δημοκρατίας </w:t>
      </w:r>
      <w:r>
        <w:rPr>
          <w:rFonts w:eastAsia="Times New Roman" w:cs="Times New Roman"/>
          <w:bCs/>
          <w:shd w:val="clear" w:color="auto" w:fill="FFFFFF"/>
        </w:rPr>
        <w:t xml:space="preserve">μας. </w:t>
      </w:r>
    </w:p>
    <w:p w14:paraId="45E6522F"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Άκουσα τον κ. Τσίπρα σε πρόσφατη συνέντευξή του να μιλάει πάλι για δημοψηφίσματα. Θα πίστευα, τουλάχιστον, ότι το περσινό φιάσκο θα του είχε γίνει μάθημα. Αλλά χαρακτηριστικό των η</w:t>
      </w:r>
      <w:r>
        <w:rPr>
          <w:rFonts w:eastAsia="Times New Roman" w:cs="Times New Roman"/>
          <w:bCs/>
          <w:shd w:val="clear" w:color="auto" w:fill="FFFFFF"/>
        </w:rPr>
        <w:t xml:space="preserve">γετών, κύριε Τσίπρα, ξέρετε, </w:t>
      </w:r>
      <w:r>
        <w:rPr>
          <w:rFonts w:eastAsia="Times New Roman"/>
          <w:bCs/>
          <w:shd w:val="clear" w:color="auto" w:fill="FFFFFF"/>
        </w:rPr>
        <w:t>είναι</w:t>
      </w:r>
      <w:r>
        <w:rPr>
          <w:rFonts w:eastAsia="Times New Roman" w:cs="Times New Roman"/>
          <w:bCs/>
          <w:shd w:val="clear" w:color="auto" w:fill="FFFFFF"/>
        </w:rPr>
        <w:t xml:space="preserve"> να μην </w:t>
      </w:r>
      <w:proofErr w:type="spellStart"/>
      <w:r>
        <w:rPr>
          <w:rFonts w:eastAsia="Times New Roman" w:cs="Times New Roman"/>
          <w:bCs/>
          <w:shd w:val="clear" w:color="auto" w:fill="FFFFFF"/>
        </w:rPr>
        <w:t>μετακυλίουν</w:t>
      </w:r>
      <w:proofErr w:type="spellEnd"/>
      <w:r>
        <w:rPr>
          <w:rFonts w:eastAsia="Times New Roman" w:cs="Times New Roman"/>
          <w:bCs/>
          <w:shd w:val="clear" w:color="auto" w:fill="FFFFFF"/>
        </w:rPr>
        <w:t xml:space="preserve"> τις ευθύνες που έχουν οι ίδιοι στις πλάτες των πολιτών. </w:t>
      </w:r>
    </w:p>
    <w:p w14:paraId="45E65230"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Αυτό, εξάλλου, </w:t>
      </w:r>
      <w:r>
        <w:rPr>
          <w:rFonts w:eastAsia="Times New Roman"/>
          <w:bCs/>
          <w:shd w:val="clear" w:color="auto" w:fill="FFFFFF"/>
        </w:rPr>
        <w:t>είναι</w:t>
      </w:r>
      <w:r>
        <w:rPr>
          <w:rFonts w:eastAsia="Times New Roman" w:cs="Times New Roman"/>
          <w:bCs/>
          <w:shd w:val="clear" w:color="auto" w:fill="FFFFFF"/>
        </w:rPr>
        <w:t xml:space="preserve"> και το νόημα της αντιπροσωπευτικής </w:t>
      </w:r>
      <w:r>
        <w:rPr>
          <w:rFonts w:eastAsia="Times New Roman" w:cs="Times New Roman"/>
          <w:bCs/>
          <w:shd w:val="clear" w:color="auto" w:fill="FFFFFF"/>
        </w:rPr>
        <w:t>δημοκρατίας</w:t>
      </w:r>
      <w:r>
        <w:rPr>
          <w:rFonts w:eastAsia="Times New Roman" w:cs="Times New Roman"/>
          <w:bCs/>
          <w:shd w:val="clear" w:color="auto" w:fill="FFFFFF"/>
        </w:rPr>
        <w:t>. Μας ψηφίζουν οι πολίτες, για να παίρνουμε δύσκολες αποφάσεις. Μας κρίνουν με</w:t>
      </w:r>
      <w:r>
        <w:rPr>
          <w:rFonts w:eastAsia="Times New Roman" w:cs="Times New Roman"/>
          <w:bCs/>
          <w:shd w:val="clear" w:color="auto" w:fill="FFFFFF"/>
        </w:rPr>
        <w:t xml:space="preserve">τά από τέσσερα χρόνια και ή μας στέλνουν σπίτι μας ή μας επιβραβεύουν και συνεχίζουμε τη δουλειά μας. </w:t>
      </w:r>
    </w:p>
    <w:p w14:paraId="45E65231"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Τα δημοψηφίσματα, κύριε Τσίπρα -όχι πάντα, αλλά υπό προϋποθέσεις- μπορεί να </w:t>
      </w:r>
      <w:r>
        <w:rPr>
          <w:rFonts w:eastAsia="Times New Roman"/>
          <w:bCs/>
          <w:shd w:val="clear" w:color="auto" w:fill="FFFFFF"/>
        </w:rPr>
        <w:t>είναι</w:t>
      </w:r>
      <w:r>
        <w:rPr>
          <w:rFonts w:eastAsia="Times New Roman" w:cs="Times New Roman"/>
          <w:bCs/>
          <w:shd w:val="clear" w:color="auto" w:fill="FFFFFF"/>
        </w:rPr>
        <w:t xml:space="preserve"> πολωτικά και διχαστικά. Δεν προωθούν τις συνθέσεις, αλλά οξύνουν τις δι</w:t>
      </w:r>
      <w:r>
        <w:rPr>
          <w:rFonts w:eastAsia="Times New Roman" w:cs="Times New Roman"/>
          <w:bCs/>
          <w:shd w:val="clear" w:color="auto" w:fill="FFFFFF"/>
        </w:rPr>
        <w:t xml:space="preserve">αχωριστικές γραμμές. Το είδαμε αυτό και με το δημοψήφισμα-παρωδία, το οποίο οργανώσατε. </w:t>
      </w:r>
    </w:p>
    <w:p w14:paraId="45E65232"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Συχνά οι πολίτες, βέβαια, απαντούν σε άλλα ερωτήματα από αυτά που τους ρωτάμε και πολύ συχνά χρησιμοποιούν το δημοψήφισμα για να αποδοκιμάσουν την </w:t>
      </w:r>
      <w:r>
        <w:rPr>
          <w:rFonts w:eastAsia="Times New Roman"/>
          <w:bCs/>
          <w:shd w:val="clear" w:color="auto" w:fill="FFFFFF"/>
        </w:rPr>
        <w:t>κυβέρνηση</w:t>
      </w:r>
      <w:r>
        <w:rPr>
          <w:rFonts w:eastAsia="Times New Roman" w:cs="Times New Roman"/>
          <w:bCs/>
          <w:shd w:val="clear" w:color="auto" w:fill="FFFFFF"/>
        </w:rPr>
        <w:t xml:space="preserve"> ή για να ε</w:t>
      </w:r>
      <w:r>
        <w:rPr>
          <w:rFonts w:eastAsia="Times New Roman" w:cs="Times New Roman"/>
          <w:bCs/>
          <w:shd w:val="clear" w:color="auto" w:fill="FFFFFF"/>
        </w:rPr>
        <w:t xml:space="preserve">κφράσουν τον θυμό τους. Και βέβαια, συχνά οι κυβερνήσεις -το ξέρετε καλά εσείς αυτό- χρησιμοποιούν τα δημοψηφίσματα για λόγους πολιτικού </w:t>
      </w:r>
      <w:proofErr w:type="spellStart"/>
      <w:r>
        <w:rPr>
          <w:rFonts w:eastAsia="Times New Roman" w:cs="Times New Roman"/>
          <w:bCs/>
          <w:shd w:val="clear" w:color="auto" w:fill="FFFFFF"/>
        </w:rPr>
        <w:t>τακτικισμού</w:t>
      </w:r>
      <w:proofErr w:type="spellEnd"/>
      <w:r>
        <w:rPr>
          <w:rFonts w:eastAsia="Times New Roman" w:cs="Times New Roman"/>
          <w:bCs/>
          <w:shd w:val="clear" w:color="auto" w:fill="FFFFFF"/>
        </w:rPr>
        <w:t xml:space="preserve">, για να ξεφύγουν από τα αδιέξοδα στα οποία οι ίδιες έχουν περιέλθει. </w:t>
      </w:r>
    </w:p>
    <w:p w14:paraId="45E65233"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Ας έχουμε υπόψη μας, λοιπόν, και αυτά</w:t>
      </w:r>
      <w:r>
        <w:rPr>
          <w:rFonts w:eastAsia="Times New Roman" w:cs="Times New Roman"/>
          <w:bCs/>
          <w:shd w:val="clear" w:color="auto" w:fill="FFFFFF"/>
        </w:rPr>
        <w:t xml:space="preserve"> τα δεδομένα και να μην θεωρούμε ότι πάντα η προσφυγή σε ένα δημοψήφισμα </w:t>
      </w:r>
      <w:r>
        <w:rPr>
          <w:rFonts w:eastAsia="Times New Roman"/>
          <w:bCs/>
          <w:shd w:val="clear" w:color="auto" w:fill="FFFFFF"/>
        </w:rPr>
        <w:t>είναι</w:t>
      </w:r>
      <w:r>
        <w:rPr>
          <w:rFonts w:eastAsia="Times New Roman" w:cs="Times New Roman"/>
          <w:bCs/>
          <w:shd w:val="clear" w:color="auto" w:fill="FFFFFF"/>
        </w:rPr>
        <w:t xml:space="preserve"> προς όφελος της ποιότητας της </w:t>
      </w:r>
      <w:r>
        <w:rPr>
          <w:rFonts w:eastAsia="Times New Roman" w:cs="Times New Roman"/>
          <w:bCs/>
          <w:shd w:val="clear" w:color="auto" w:fill="FFFFFF"/>
        </w:rPr>
        <w:t>δημοκρατίας</w:t>
      </w:r>
      <w:r>
        <w:rPr>
          <w:rFonts w:eastAsia="Times New Roman" w:cs="Times New Roman"/>
          <w:bCs/>
          <w:shd w:val="clear" w:color="auto" w:fill="FFFFFF"/>
        </w:rPr>
        <w:t xml:space="preserve">. Όπως έγραψε ένας σπουδαίος συνταγματολόγος «Ο θρίαμβος της άμεσης </w:t>
      </w:r>
      <w:r>
        <w:rPr>
          <w:rFonts w:eastAsia="Times New Roman" w:cs="Times New Roman"/>
          <w:bCs/>
          <w:shd w:val="clear" w:color="auto" w:fill="FFFFFF"/>
        </w:rPr>
        <w:t xml:space="preserve">δημοκρατίας </w:t>
      </w:r>
      <w:r>
        <w:rPr>
          <w:rFonts w:eastAsia="Times New Roman" w:cs="Times New Roman"/>
          <w:bCs/>
          <w:shd w:val="clear" w:color="auto" w:fill="FFFFFF"/>
        </w:rPr>
        <w:t>αποδεικνύεται ολοένα και περισσότερο ο θρίαμβος του λαϊκ</w:t>
      </w:r>
      <w:r>
        <w:rPr>
          <w:rFonts w:eastAsia="Times New Roman" w:cs="Times New Roman"/>
          <w:bCs/>
          <w:shd w:val="clear" w:color="auto" w:fill="FFFFFF"/>
        </w:rPr>
        <w:t xml:space="preserve">ισμού». </w:t>
      </w:r>
    </w:p>
    <w:p w14:paraId="45E65234"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Δυστυχώς, την ίδια τάση για την κολακεία της κοινής γνώμης εντοπίζω και στο ζήτημα της συνταγματικής αναθεώρησης. Βέβαια, κρατώ μικρό καλάθι, διότι δεν έχουμε ακούσει ακόμα τις προτάσεις σας. Όμως, εγώ σας έχω καταθέσει μια τολμηρή πρόταση, να επι</w:t>
      </w:r>
      <w:r>
        <w:rPr>
          <w:rFonts w:eastAsia="Times New Roman" w:cs="Times New Roman"/>
          <w:bCs/>
          <w:shd w:val="clear" w:color="auto" w:fill="FFFFFF"/>
        </w:rPr>
        <w:t xml:space="preserve">χειρήσουμε να βρούμε ένα μεγαλύτερο εύρος </w:t>
      </w:r>
      <w:proofErr w:type="spellStart"/>
      <w:r>
        <w:rPr>
          <w:rFonts w:eastAsia="Times New Roman" w:cs="Times New Roman"/>
          <w:bCs/>
          <w:shd w:val="clear" w:color="auto" w:fill="FFFFFF"/>
        </w:rPr>
        <w:lastRenderedPageBreak/>
        <w:t>αναθεωρητέων</w:t>
      </w:r>
      <w:proofErr w:type="spellEnd"/>
      <w:r>
        <w:rPr>
          <w:rFonts w:eastAsia="Times New Roman" w:cs="Times New Roman"/>
          <w:bCs/>
          <w:shd w:val="clear" w:color="auto" w:fill="FFFFFF"/>
        </w:rPr>
        <w:t xml:space="preserve"> άρθρων, ώστε η επόμενη </w:t>
      </w:r>
      <w:r>
        <w:rPr>
          <w:rFonts w:eastAsia="Times New Roman"/>
          <w:bCs/>
          <w:shd w:val="clear" w:color="auto" w:fill="FFFFFF"/>
        </w:rPr>
        <w:t>Βουλή</w:t>
      </w:r>
      <w:r>
        <w:rPr>
          <w:rFonts w:eastAsia="Times New Roman" w:cs="Times New Roman"/>
          <w:bCs/>
          <w:shd w:val="clear" w:color="auto" w:fill="FFFFFF"/>
        </w:rPr>
        <w:t xml:space="preserve"> να μπορέσει και με απλή πλειοψηφία να διαμορφώσει τον καταστατικό χάρτη της χώρας. </w:t>
      </w:r>
    </w:p>
    <w:p w14:paraId="45E65235" w14:textId="77777777" w:rsidR="006278D4" w:rsidRDefault="006E6FC2">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Έτσι, στις επόμενες εκλογές,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οι πολίτες δεν θα αποφασίσουν</w:t>
      </w:r>
      <w:r>
        <w:rPr>
          <w:rFonts w:eastAsia="Times New Roman" w:cs="Times New Roman"/>
          <w:bCs/>
          <w:shd w:val="clear" w:color="auto" w:fill="FFFFFF"/>
        </w:rPr>
        <w:t xml:space="preserve"> μόνο για το ποια </w:t>
      </w:r>
      <w:r>
        <w:rPr>
          <w:rFonts w:eastAsia="Times New Roman"/>
          <w:bCs/>
          <w:shd w:val="clear" w:color="auto" w:fill="FFFFFF"/>
        </w:rPr>
        <w:t>κυβέρνηση</w:t>
      </w:r>
      <w:r>
        <w:rPr>
          <w:rFonts w:eastAsia="Times New Roman" w:cs="Times New Roman"/>
          <w:bCs/>
          <w:shd w:val="clear" w:color="auto" w:fill="FFFFFF"/>
        </w:rPr>
        <w:t xml:space="preserve"> θέλουν, αλλά και για το ίδιο το περιεχόμενο της αναθεώρησης και τα κόμματα στην προεκλογική τους εκστρατεία θα προτείνουν </w:t>
      </w:r>
      <w:r>
        <w:rPr>
          <w:rFonts w:eastAsia="Times New Roman"/>
          <w:bCs/>
          <w:shd w:val="clear" w:color="auto" w:fill="FFFFFF"/>
        </w:rPr>
        <w:t>συγκεκριμένα</w:t>
      </w:r>
      <w:r>
        <w:rPr>
          <w:rFonts w:eastAsia="Times New Roman" w:cs="Times New Roman"/>
          <w:bCs/>
          <w:shd w:val="clear" w:color="auto" w:fill="FFFFFF"/>
        </w:rPr>
        <w:t xml:space="preserve"> τι θέλουν να αλλάξουν στο Σύνταγμα. </w:t>
      </w:r>
    </w:p>
    <w:p w14:paraId="45E65236" w14:textId="77777777" w:rsidR="006278D4" w:rsidRDefault="006E6FC2">
      <w:pPr>
        <w:spacing w:after="0" w:line="600" w:lineRule="auto"/>
        <w:ind w:firstLine="720"/>
        <w:jc w:val="both"/>
        <w:rPr>
          <w:rFonts w:eastAsia="Times New Roman" w:cs="Times New Roman"/>
          <w:szCs w:val="24"/>
        </w:rPr>
      </w:pPr>
      <w:r>
        <w:rPr>
          <w:rFonts w:eastAsia="Times New Roman" w:cs="Times New Roman"/>
          <w:bCs/>
          <w:shd w:val="clear" w:color="auto" w:fill="FFFFFF"/>
        </w:rPr>
        <w:t xml:space="preserve">Φαίνεται να την έχετε απορρίψει αυτή την πρόταση και να </w:t>
      </w:r>
      <w:r>
        <w:rPr>
          <w:rFonts w:eastAsia="Times New Roman" w:cs="Times New Roman"/>
          <w:bCs/>
          <w:shd w:val="clear" w:color="auto" w:fill="FFFFFF"/>
        </w:rPr>
        <w:t xml:space="preserve">εντοπίζετε τη </w:t>
      </w:r>
      <w:r>
        <w:rPr>
          <w:rFonts w:eastAsia="Times New Roman"/>
          <w:bCs/>
          <w:shd w:val="clear" w:color="auto" w:fill="FFFFFF"/>
        </w:rPr>
        <w:t>συζήτηση</w:t>
      </w:r>
      <w:r>
        <w:rPr>
          <w:rFonts w:eastAsia="Times New Roman" w:cs="Times New Roman"/>
          <w:bCs/>
          <w:shd w:val="clear" w:color="auto" w:fill="FFFFFF"/>
        </w:rPr>
        <w:t xml:space="preserve"> σε θέματα</w:t>
      </w:r>
      <w:r>
        <w:rPr>
          <w:rFonts w:eastAsia="Times New Roman" w:cs="Times New Roman"/>
          <w:bCs/>
          <w:shd w:val="clear" w:color="auto" w:fill="FFFFFF"/>
        </w:rPr>
        <w:t>,</w:t>
      </w:r>
      <w:r>
        <w:rPr>
          <w:rFonts w:eastAsia="Times New Roman" w:cs="Times New Roman"/>
          <w:bCs/>
          <w:shd w:val="clear" w:color="auto" w:fill="FFFFFF"/>
        </w:rPr>
        <w:t xml:space="preserve"> τα οποία έχουν τη σημασία τους, αλλά έχουν και μια -τολμώ να πω- επικοινωνιακή διάσταση. </w:t>
      </w:r>
      <w:r>
        <w:rPr>
          <w:rFonts w:eastAsia="Times New Roman" w:cs="Times New Roman"/>
          <w:szCs w:val="24"/>
        </w:rPr>
        <w:t>Παραδείγματος χάρ</w:t>
      </w:r>
      <w:r>
        <w:rPr>
          <w:rFonts w:eastAsia="Times New Roman" w:cs="Times New Roman"/>
          <w:szCs w:val="24"/>
        </w:rPr>
        <w:t>ιν</w:t>
      </w:r>
      <w:r>
        <w:rPr>
          <w:rFonts w:eastAsia="Times New Roman" w:cs="Times New Roman"/>
          <w:szCs w:val="24"/>
        </w:rPr>
        <w:t xml:space="preserve">, το ζήτημα της εκλογής του Προέδρου της Δημοκρατίας. Το πρόβλημα το ξέρετε καλά. Δεν είναι </w:t>
      </w:r>
      <w:r>
        <w:rPr>
          <w:rFonts w:eastAsia="Times New Roman" w:cs="Times New Roman"/>
          <w:szCs w:val="24"/>
        </w:rPr>
        <w:t xml:space="preserve">τόσο ο τρόπος εκλογής του Προέδρου της Δημοκρατίας. Είναι ένα ζήτημα οι αρμοδιότητές του, αλλά ακόμη μεγαλύτερο ζήτημα είναι η αποσύνδεση της εκλογής του Προέδρου της Δημοκρατίας από την πρόωρη διάλυση της Βουλής.  Αυτό είναι το πραγματικό πρόβλημα. </w:t>
      </w:r>
    </w:p>
    <w:p w14:paraId="45E65237"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w:t>
      </w:r>
      <w:r>
        <w:rPr>
          <w:rFonts w:eastAsia="Times New Roman" w:cs="Times New Roman"/>
          <w:szCs w:val="24"/>
        </w:rPr>
        <w:t>οκροτήματα από την πτέρυγα της Νέας Δημοκρατίας)</w:t>
      </w:r>
    </w:p>
    <w:p w14:paraId="45E6523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Φαντάζομαι ότι γι</w:t>
      </w:r>
      <w:r>
        <w:rPr>
          <w:rFonts w:eastAsia="Times New Roman" w:cs="Times New Roman"/>
          <w:szCs w:val="24"/>
        </w:rPr>
        <w:t>’</w:t>
      </w:r>
      <w:r>
        <w:rPr>
          <w:rFonts w:eastAsia="Times New Roman" w:cs="Times New Roman"/>
          <w:szCs w:val="24"/>
        </w:rPr>
        <w:t xml:space="preserve"> αυτό το θέμα δεν θέλετε και πολύ να μιλήσετε, διότι καταστρατηγήσατε το πνεύμα του Συντάγματος, οδηγώντας τη χώρα σε πρόωρες εκλογές τον Ιανουάριο του 2015. </w:t>
      </w:r>
    </w:p>
    <w:p w14:paraId="45E6523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Πάντως, εγώ κάνω και μια έκκλη</w:t>
      </w:r>
      <w:r>
        <w:rPr>
          <w:rFonts w:eastAsia="Times New Roman" w:cs="Times New Roman"/>
          <w:szCs w:val="24"/>
        </w:rPr>
        <w:t>ση και σήμερα να μην αφήσουμε χαμένη την ευκαιρία της συνταγματικής αναθεώρησης. Ελπίζω πραγματικά να μπορέσουμε να δώσουμε με ένα πνεύμα στοιχειώδους συνεννόησης στην επόμενη Βουλή τη δυνατότητα για μια πιο ριζική αναθεώρηση, αλλά και τη δυνατότητα στον ί</w:t>
      </w:r>
      <w:r>
        <w:rPr>
          <w:rFonts w:eastAsia="Times New Roman" w:cs="Times New Roman"/>
          <w:szCs w:val="24"/>
        </w:rPr>
        <w:t>διο τον λαό, στους ίδιους τους πολίτες, να αποφασίσουν για το περιεχόμενο αυτής της αναθεώρησης. Έτσι, θα είναι οι ίδιοι οι πολίτες</w:t>
      </w:r>
      <w:r>
        <w:rPr>
          <w:rFonts w:eastAsia="Times New Roman" w:cs="Times New Roman"/>
          <w:szCs w:val="24"/>
        </w:rPr>
        <w:t>,</w:t>
      </w:r>
      <w:r>
        <w:rPr>
          <w:rFonts w:eastAsia="Times New Roman" w:cs="Times New Roman"/>
          <w:szCs w:val="24"/>
        </w:rPr>
        <w:t xml:space="preserve"> που με την ψήφο τους στις επόμενες εθνικές εκλογές θα καθορίσουν και το περιεχόμενο του καταστατικού χάρτη. </w:t>
      </w:r>
    </w:p>
    <w:p w14:paraId="45E6523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Κλείνω, κυρίες</w:t>
      </w:r>
      <w:r>
        <w:rPr>
          <w:rFonts w:eastAsia="Times New Roman" w:cs="Times New Roman"/>
          <w:szCs w:val="24"/>
        </w:rPr>
        <w:t xml:space="preserve"> και κύριοι συνάδελφοι, και ζητώ συγγνώμη για την κατάχρηση του χρόνου. Η Κυβέρνηση σήμερα θα υποστεί μια μεγάλη κοινοβουλευτική ήττα. Αλλιώς, τα προγραμματίζατε και αλλιώς θα σας προκύψουν. Η απλή αναλογική δεν θα εφαρμοστεί στις επόμενες εκλογές. </w:t>
      </w:r>
    </w:p>
    <w:p w14:paraId="45E6523B"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από την πτέρυγα της Νέας Δημοκρατίας)</w:t>
      </w:r>
    </w:p>
    <w:p w14:paraId="45E6523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αυτή, κύριε Τσίπρα, είναι μια καλή εξέλιξη, όπως σας είπα, όχι για τη Νέα Δημοκρατία, αλλά για την ίδια τη </w:t>
      </w:r>
      <w:r>
        <w:rPr>
          <w:rFonts w:eastAsia="Times New Roman" w:cs="Times New Roman"/>
          <w:szCs w:val="24"/>
        </w:rPr>
        <w:t>δημοκρατία</w:t>
      </w:r>
      <w:r>
        <w:rPr>
          <w:rFonts w:eastAsia="Times New Roman" w:cs="Times New Roman"/>
          <w:szCs w:val="24"/>
        </w:rPr>
        <w:t>. H χώρα δεν χρειάζεται απλή αναλογική. Η χώρα χρειάζεται πολύ περισσότερο απλή λογική.</w:t>
      </w:r>
      <w:r>
        <w:rPr>
          <w:rFonts w:eastAsia="Times New Roman" w:cs="Times New Roman"/>
          <w:szCs w:val="24"/>
        </w:rPr>
        <w:t xml:space="preserve"> Χρειάζεται να ξαναγίνουμε, επιτέλους, μια κανονική χώρα, να ξαναβρούμε την αυτοπεποίθησή μας ως λαός, η οικονομία να ξαναβρεί το ρυθμό της, να μειωθούν οι φόροι, να αναπνεύσουν οι πολίτες, να στηριχθεί η μέση ελληνική οικογένεια, να δοθεί πραγματική ελπίδ</w:t>
      </w:r>
      <w:r>
        <w:rPr>
          <w:rFonts w:eastAsia="Times New Roman" w:cs="Times New Roman"/>
          <w:szCs w:val="24"/>
        </w:rPr>
        <w:t xml:space="preserve">α στους πιο αδύναμους. Αυτό που χρειάζεται η χώρα είναι σταθερότητα και όχι ακυβερνησία, καθαρές προγραμματικές πολιτικές συμφωνίες, όπου αυτό είναι εφικτό και όχι καιροσκοπικά παζάρια, δημοκρατικές λύσεις και σίγουρα όχι τα άκρα σε ρόλο ρυθμιστή. </w:t>
      </w:r>
    </w:p>
    <w:p w14:paraId="45E6523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Αυτά χρ</w:t>
      </w:r>
      <w:r>
        <w:rPr>
          <w:rFonts w:eastAsia="Times New Roman" w:cs="Times New Roman"/>
          <w:szCs w:val="24"/>
        </w:rPr>
        <w:t xml:space="preserve">ειάζεται η Ελλάδα. Αυτά θέλουν οι Έλληνες και θα τα αποκτήσουν. Η Νέα Δημοκρατία, η πρώτη πολιτική δύναμη στη χώρα, εγγυάται ότι η επόμενη μέρα για τη χώρα θα είναι καλύτερη. Η επικίνδυνη περιπέτεια ΣΥΡΙΖΑ-ΑΝΕΛ πλησιάζει στο τέλος της και η Ελλάδα σύντομα </w:t>
      </w:r>
      <w:r>
        <w:rPr>
          <w:rFonts w:eastAsia="Times New Roman" w:cs="Times New Roman"/>
          <w:szCs w:val="24"/>
        </w:rPr>
        <w:t xml:space="preserve">θα ξαναβρεί το δρόμο της. </w:t>
      </w:r>
    </w:p>
    <w:p w14:paraId="45E6523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45E6523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(Όρθιοι οι Βουλευτές της Νέας Δημοκρατίας χειροκροτούν ζωηρά και παρατεταμένα) </w:t>
      </w:r>
    </w:p>
    <w:p w14:paraId="45E6524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πολύ, κύριε Μητσοτάκη. </w:t>
      </w:r>
    </w:p>
    <w:p w14:paraId="45E6524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Θα πάρω τον λόγο για δύο ή τρία λεπτά, για να αναφερθώ σε αυτά τα οπο</w:t>
      </w:r>
      <w:r>
        <w:rPr>
          <w:rFonts w:eastAsia="Times New Roman" w:cs="Times New Roman"/>
          <w:szCs w:val="24"/>
        </w:rPr>
        <w:t xml:space="preserve">ία είπατε προσωπικά για εμένα. </w:t>
      </w:r>
    </w:p>
    <w:p w14:paraId="45E6524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Πρέπει να κατεβείτε κάτω. </w:t>
      </w:r>
    </w:p>
    <w:p w14:paraId="45E6524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Θα κάνω ό,τι πρέπει, κύριε Τζαβάρα, διότι δεν είναι ομιλία. Λυπάμαι πάρα πολύ που το θέτετε. Θέλετε να κατέβω κάτω να μιλήσω και για την απλή ανα</w:t>
      </w:r>
      <w:r>
        <w:rPr>
          <w:rFonts w:eastAsia="Times New Roman" w:cs="Times New Roman"/>
          <w:szCs w:val="24"/>
        </w:rPr>
        <w:t xml:space="preserve">λογική και να κάνω ομιλία; </w:t>
      </w:r>
    </w:p>
    <w:p w14:paraId="45E6524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Μπορείτε να μιλήσετε από εκεί, κύριε Πρόεδρε. </w:t>
      </w:r>
    </w:p>
    <w:p w14:paraId="45E6524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Αν ήθελα να κάνω ομιλία, θα είχα κατέβει. Το γνωρίζω πολύ καλά. Μη συγχύζεστε τόσο πολύ. Ακούστε μ</w:t>
      </w:r>
      <w:r>
        <w:rPr>
          <w:rFonts w:eastAsia="Times New Roman" w:cs="Times New Roman"/>
          <w:szCs w:val="24"/>
        </w:rPr>
        <w:t xml:space="preserve">ε προσοχή την απάντηση. </w:t>
      </w:r>
    </w:p>
    <w:p w14:paraId="45E6524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Πίστευα, κύριε Αρχηγέ της Αξιωματικής Αντιπολίτευσης, ότι δεν θα υιοθετούσατε σήμερα, σε αυτήν την κορυφαία διαδικασία, την πολιτική αθλιότητα, την οποία ελάχιστα κεντρικά στελέχη της παράταξής σας επί είκοσι μέρες…</w:t>
      </w:r>
    </w:p>
    <w:p w14:paraId="45E65247"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 xml:space="preserve">(Θόρυβος από </w:t>
      </w:r>
      <w:r>
        <w:rPr>
          <w:rFonts w:eastAsia="Times New Roman" w:cs="Times New Roman"/>
          <w:szCs w:val="24"/>
        </w:rPr>
        <w:t>την πτέρυγα της Νέας Δημοκρατίας)</w:t>
      </w:r>
    </w:p>
    <w:p w14:paraId="45E6524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Μη μουρμουράτε</w:t>
      </w:r>
      <w:r>
        <w:rPr>
          <w:rFonts w:eastAsia="Times New Roman" w:cs="Times New Roman"/>
          <w:szCs w:val="24"/>
        </w:rPr>
        <w:t>,</w:t>
      </w:r>
      <w:r>
        <w:rPr>
          <w:rFonts w:eastAsia="Times New Roman" w:cs="Times New Roman"/>
          <w:szCs w:val="24"/>
        </w:rPr>
        <w:t xml:space="preserve"> για να τα ακούσετε όλα. </w:t>
      </w:r>
    </w:p>
    <w:p w14:paraId="45E6524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Πίστευα, λοιπόν, ότι δεν θα υιοθετούσατε σήμερα την πολιτική αθλιότητα, την οποία κεντρικά στελέχη της παράταξής σας, μαζί με ένα μέρος του δημοσιογραφικού κόσμου συντεταγμένου…</w:t>
      </w:r>
    </w:p>
    <w:p w14:paraId="45E6524A"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ΚΩΝ</w:t>
      </w:r>
      <w:r>
        <w:rPr>
          <w:rFonts w:eastAsia="Times New Roman" w:cs="Times New Roman"/>
          <w:b/>
          <w:szCs w:val="24"/>
        </w:rPr>
        <w:t xml:space="preserve">ΣΤΑΝΤΙΝΟΣ ΤΖΑΒΑΡΑΣ: </w:t>
      </w:r>
      <w:r>
        <w:rPr>
          <w:rFonts w:eastAsia="Times New Roman" w:cs="Times New Roman"/>
          <w:szCs w:val="24"/>
        </w:rPr>
        <w:t xml:space="preserve">Να κατεβείτε κάτω να τα πείτε αυτά. </w:t>
      </w:r>
    </w:p>
    <w:p w14:paraId="45E6524B"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Αν θέλετε, να κατεβείτε κάτω και να τα πείτε αυτά. </w:t>
      </w:r>
    </w:p>
    <w:p w14:paraId="45E6524C"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πολύ, σταματήστε, για να ακούσετε. </w:t>
      </w:r>
    </w:p>
    <w:p w14:paraId="45E6524D"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Να κατεβείτε κάτω να τα πείτε.</w:t>
      </w:r>
      <w:r>
        <w:rPr>
          <w:rFonts w:eastAsia="Times New Roman" w:cs="Times New Roman"/>
          <w:szCs w:val="24"/>
        </w:rPr>
        <w:t xml:space="preserve"> Υπάρχει προηγούμενο σε αυτήν την Αίθουσα. Ήταν Πρόεδρος τότε η κ. Ζωή Κωνσταντοπούλου. </w:t>
      </w:r>
    </w:p>
    <w:p w14:paraId="45E6524E"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Τζαβάρα, εγώ θα πάρω τον λόγο από εδώ και θα προεδρεύσει άλλος. Μιλάμε για προσωπικό θέμα που ετέθη. Θα κατέβω και θα μιλήσω από κά</w:t>
      </w:r>
      <w:r>
        <w:rPr>
          <w:rFonts w:eastAsia="Times New Roman" w:cs="Times New Roman"/>
          <w:szCs w:val="24"/>
        </w:rPr>
        <w:t xml:space="preserve">τω. </w:t>
      </w:r>
    </w:p>
    <w:p w14:paraId="45E6524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Εμείς θέλουμε να σας ακούσουμε, αλλά να κατεβείτε κάτω. </w:t>
      </w:r>
    </w:p>
    <w:p w14:paraId="45E6525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Κύριε Τζαβάρα, θα πάρω τον λόγο και θα μιλήσω από κάτω και θα προεδρεύσει άλλος Πρόεδρος μέχρι τέλους. Εντάξει;</w:t>
      </w:r>
    </w:p>
    <w:p w14:paraId="45E6525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Μπράβο! Θα σας χειροκροτήσουμε κιόλας.</w:t>
      </w:r>
    </w:p>
    <w:p w14:paraId="45E65252" w14:textId="77777777" w:rsidR="006278D4" w:rsidRDefault="006E6FC2">
      <w:pPr>
        <w:spacing w:after="0"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E6525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2F10A8">
        <w:rPr>
          <w:rFonts w:eastAsia="Times New Roman" w:cs="Times New Roman"/>
          <w:b/>
          <w:szCs w:val="24"/>
        </w:rPr>
        <w:t>ΑΝΑΣΤΑΣΙΑ ΧΡΙΣΤΟΔΟΥΛΟΠΟΥΛΟΥ</w:t>
      </w:r>
      <w:r>
        <w:rPr>
          <w:rFonts w:eastAsia="Times New Roman" w:cs="Times New Roman"/>
          <w:szCs w:val="24"/>
        </w:rPr>
        <w:t>)</w:t>
      </w:r>
    </w:p>
    <w:p w14:paraId="45E65254"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45E6525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ΕΛΕΥΘ</w:t>
      </w:r>
      <w:r>
        <w:rPr>
          <w:rFonts w:eastAsia="Times New Roman" w:cs="Times New Roman"/>
          <w:b/>
          <w:szCs w:val="24"/>
        </w:rPr>
        <w:t>ΕΡΙΟΣ ΑΥΓΕΝΑΚΗΣ:</w:t>
      </w:r>
      <w:r>
        <w:rPr>
          <w:rFonts w:eastAsia="Times New Roman" w:cs="Times New Roman"/>
          <w:szCs w:val="24"/>
        </w:rPr>
        <w:t xml:space="preserve"> Να κατεβείτε κάτω. Είναι τοποθέτηση επί προσωπικού.</w:t>
      </w:r>
    </w:p>
    <w:p w14:paraId="45E65256"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ησυχία! Παρακαλώ, κύριε </w:t>
      </w:r>
      <w:proofErr w:type="spellStart"/>
      <w:r>
        <w:rPr>
          <w:rFonts w:eastAsia="Times New Roman" w:cs="Times New Roman"/>
          <w:szCs w:val="24"/>
        </w:rPr>
        <w:t>Αυγενάκη</w:t>
      </w:r>
      <w:proofErr w:type="spellEnd"/>
      <w:r>
        <w:rPr>
          <w:rFonts w:eastAsia="Times New Roman" w:cs="Times New Roman"/>
          <w:szCs w:val="24"/>
        </w:rPr>
        <w:t xml:space="preserve">. </w:t>
      </w:r>
    </w:p>
    <w:p w14:paraId="45E65257"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Καλά, δεν ντρέπεστε λιγάκι, κύριε </w:t>
      </w:r>
      <w:proofErr w:type="spellStart"/>
      <w:r>
        <w:rPr>
          <w:rFonts w:eastAsia="Times New Roman" w:cs="Times New Roman"/>
          <w:szCs w:val="24"/>
        </w:rPr>
        <w:t>Αυγενάκη</w:t>
      </w:r>
      <w:proofErr w:type="spellEnd"/>
      <w:r>
        <w:rPr>
          <w:rFonts w:eastAsia="Times New Roman" w:cs="Times New Roman"/>
          <w:szCs w:val="24"/>
        </w:rPr>
        <w:t xml:space="preserve">; Κύριε </w:t>
      </w:r>
      <w:proofErr w:type="spellStart"/>
      <w:r>
        <w:rPr>
          <w:rFonts w:eastAsia="Times New Roman" w:cs="Times New Roman"/>
          <w:szCs w:val="24"/>
        </w:rPr>
        <w:t>Αυγενάκη</w:t>
      </w:r>
      <w:proofErr w:type="spellEnd"/>
      <w:r>
        <w:rPr>
          <w:rFonts w:eastAsia="Times New Roman" w:cs="Times New Roman"/>
          <w:szCs w:val="24"/>
        </w:rPr>
        <w:t xml:space="preserve">, παίρνω τον λόγο ως ομιλητής. </w:t>
      </w:r>
    </w:p>
    <w:p w14:paraId="45E65258"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Όχι, επί προσωπικού.</w:t>
      </w:r>
    </w:p>
    <w:p w14:paraId="45E65259"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5E6525A"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Είναι ένας ακατανόητος θόρυβος τώρα αυτός. Σας παρακαλώ!</w:t>
      </w:r>
    </w:p>
    <w:p w14:paraId="45E6525B"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Τι λέει ο Κανονισμός;</w:t>
      </w:r>
    </w:p>
    <w:p w14:paraId="45E6525C"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ΒΟΥΤ</w:t>
      </w:r>
      <w:r>
        <w:rPr>
          <w:rFonts w:eastAsia="Times New Roman" w:cs="Times New Roman"/>
          <w:b/>
          <w:szCs w:val="24"/>
        </w:rPr>
        <w:t xml:space="preserve">ΣΗΣ (Πρόεδρος της Βουλής): </w:t>
      </w:r>
      <w:r>
        <w:rPr>
          <w:rFonts w:eastAsia="Times New Roman" w:cs="Times New Roman"/>
          <w:szCs w:val="24"/>
        </w:rPr>
        <w:t xml:space="preserve">Κύριε </w:t>
      </w:r>
      <w:proofErr w:type="spellStart"/>
      <w:r>
        <w:rPr>
          <w:rFonts w:eastAsia="Times New Roman" w:cs="Times New Roman"/>
          <w:szCs w:val="24"/>
        </w:rPr>
        <w:t>Αυγενάκη</w:t>
      </w:r>
      <w:proofErr w:type="spellEnd"/>
      <w:r>
        <w:rPr>
          <w:rFonts w:eastAsia="Times New Roman" w:cs="Times New Roman"/>
          <w:szCs w:val="24"/>
        </w:rPr>
        <w:t xml:space="preserve">, σταματήστε, διότι εκτίθεστε! Ως Πρόεδρος της Βουλής μπορώ να πάρω τον λόγο όποτε θέλω για δεκαπέντε λεπτά, αφού δεν έχω μιλήσει προηγουμένως. Το καταλάβατε; Ντροπή σας! </w:t>
      </w:r>
    </w:p>
    <w:p w14:paraId="45E6525D"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w:t>
      </w:r>
      <w:r>
        <w:rPr>
          <w:rFonts w:eastAsia="Times New Roman" w:cs="Times New Roman"/>
          <w:szCs w:val="24"/>
        </w:rPr>
        <w:t xml:space="preserve"> και των ΑΝΕΛ)</w:t>
      </w:r>
    </w:p>
    <w:p w14:paraId="45E6525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Κάνετε λάθος, το οποίο σε λίγο θα το εισπράξετε. Έχω δικαίωμα ως Πρόεδρος της Βουλής να πάρω τον λόγο και να μιλήσω, ακριβώς γιατί υπάρχει θέμα πολιτικής αθλιότητας. Επί είκοσι ημέρες, επαναλαμβάνω, κεντρικά στελέχη της παράταξής σας, ενόψει</w:t>
      </w:r>
      <w:r>
        <w:rPr>
          <w:rFonts w:eastAsia="Times New Roman" w:cs="Times New Roman"/>
          <w:szCs w:val="24"/>
        </w:rPr>
        <w:t xml:space="preserve"> της μεγάλης αμηχανίας και νευρικότητας για το τι έρχεται και το τι θα υπάρξει μέσα σε αυτή τη Βουλή, διακινούσατε απίστευτα πράγματα</w:t>
      </w:r>
      <w:r>
        <w:rPr>
          <w:rFonts w:eastAsia="Times New Roman" w:cs="Times New Roman"/>
          <w:szCs w:val="24"/>
        </w:rPr>
        <w:t>,</w:t>
      </w:r>
      <w:r>
        <w:rPr>
          <w:rFonts w:eastAsia="Times New Roman" w:cs="Times New Roman"/>
          <w:szCs w:val="24"/>
        </w:rPr>
        <w:t xml:space="preserve"> με μεγάλη επικινδυνότητα για τη </w:t>
      </w:r>
      <w:r>
        <w:rPr>
          <w:rFonts w:eastAsia="Times New Roman" w:cs="Times New Roman"/>
          <w:szCs w:val="24"/>
        </w:rPr>
        <w:t>δημοκρατία</w:t>
      </w:r>
      <w:r>
        <w:rPr>
          <w:rFonts w:eastAsia="Times New Roman" w:cs="Times New Roman"/>
          <w:szCs w:val="24"/>
        </w:rPr>
        <w:t xml:space="preserve">. </w:t>
      </w:r>
    </w:p>
    <w:p w14:paraId="45E6525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αυτή η Βουλή λειτουργεί με τριακόσιους Βουλευτές και λειτ</w:t>
      </w:r>
      <w:r>
        <w:rPr>
          <w:rFonts w:eastAsia="Times New Roman" w:cs="Times New Roman"/>
          <w:szCs w:val="24"/>
        </w:rPr>
        <w:t xml:space="preserve">ουργεί από το 2012 σε ιδιότυπη κατάσταση, για την οποία μάλιστα χρειάστηκε να </w:t>
      </w:r>
      <w:proofErr w:type="spellStart"/>
      <w:r>
        <w:rPr>
          <w:rFonts w:eastAsia="Times New Roman" w:cs="Times New Roman"/>
          <w:szCs w:val="24"/>
        </w:rPr>
        <w:t>νομολογήσει</w:t>
      </w:r>
      <w:proofErr w:type="spellEnd"/>
      <w:r>
        <w:rPr>
          <w:rFonts w:eastAsia="Times New Roman" w:cs="Times New Roman"/>
          <w:szCs w:val="24"/>
        </w:rPr>
        <w:t xml:space="preserve"> αρκετές φορές για την ύπαρξη ενός κόμματος, της Χρυσής Αυγής, που ταυτόχρονα από ένα σημείο και ύστερα η ηγεσία του βρίσκεται </w:t>
      </w:r>
      <w:r>
        <w:rPr>
          <w:rFonts w:eastAsia="Times New Roman" w:cs="Times New Roman"/>
          <w:szCs w:val="24"/>
        </w:rPr>
        <w:lastRenderedPageBreak/>
        <w:t xml:space="preserve">υπόδικη στο δικαστήριο, εγκαλούμενη για </w:t>
      </w:r>
      <w:r>
        <w:rPr>
          <w:rFonts w:eastAsia="Times New Roman" w:cs="Times New Roman"/>
          <w:szCs w:val="24"/>
        </w:rPr>
        <w:t>ηθική τουλάχιστον συμμετοχή</w:t>
      </w:r>
      <w:r>
        <w:rPr>
          <w:rFonts w:eastAsia="Times New Roman" w:cs="Times New Roman"/>
          <w:szCs w:val="24"/>
        </w:rPr>
        <w:t>,</w:t>
      </w:r>
      <w:r>
        <w:rPr>
          <w:rFonts w:eastAsia="Times New Roman" w:cs="Times New Roman"/>
          <w:szCs w:val="24"/>
        </w:rPr>
        <w:t xml:space="preserve"> ως εγκληματική οργάνωση. Αυτό το γνωρίζουμε πάρα πολύ καλά. </w:t>
      </w:r>
    </w:p>
    <w:p w14:paraId="45E6526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Έχουν γίνει</w:t>
      </w:r>
      <w:r>
        <w:rPr>
          <w:rFonts w:eastAsia="Times New Roman" w:cs="Times New Roman"/>
          <w:szCs w:val="24"/>
        </w:rPr>
        <w:t>,</w:t>
      </w:r>
      <w:r>
        <w:rPr>
          <w:rFonts w:eastAsia="Times New Roman" w:cs="Times New Roman"/>
          <w:szCs w:val="24"/>
        </w:rPr>
        <w:t xml:space="preserve"> μόνο φέτος</w:t>
      </w:r>
      <w:r>
        <w:rPr>
          <w:rFonts w:eastAsia="Times New Roman" w:cs="Times New Roman"/>
          <w:szCs w:val="24"/>
        </w:rPr>
        <w:t>,</w:t>
      </w:r>
      <w:r>
        <w:rPr>
          <w:rFonts w:eastAsia="Times New Roman" w:cs="Times New Roman"/>
          <w:szCs w:val="24"/>
        </w:rPr>
        <w:t xml:space="preserve"> οκτακόσιες ψηφοφορίες στα νομοσχέδιά μας και από την αρχή μέχρι τέλους και κατ’ </w:t>
      </w:r>
      <w:proofErr w:type="spellStart"/>
      <w:r>
        <w:rPr>
          <w:rFonts w:eastAsia="Times New Roman" w:cs="Times New Roman"/>
          <w:szCs w:val="24"/>
        </w:rPr>
        <w:t>άρθρον</w:t>
      </w:r>
      <w:proofErr w:type="spellEnd"/>
      <w:r>
        <w:rPr>
          <w:rFonts w:eastAsia="Times New Roman" w:cs="Times New Roman"/>
          <w:szCs w:val="24"/>
        </w:rPr>
        <w:t>. Ουδέποτε έχει τεθεί ζήτημα από καμμία πλευρά μη συνυπ</w:t>
      </w:r>
      <w:r>
        <w:rPr>
          <w:rFonts w:eastAsia="Times New Roman" w:cs="Times New Roman"/>
          <w:szCs w:val="24"/>
        </w:rPr>
        <w:t xml:space="preserve">ολογισμού της ψήφου και των τριακοσίων Βουλευτών. </w:t>
      </w:r>
    </w:p>
    <w:p w14:paraId="45E6526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Γνωρίζετε πάρα πολύ ότι σε ερώτηση η οποία έγινε για το κατά πόσον είναι ευπρόσδεκτες οι ψήφοι της Χρυσής Αυγής, απάντησα</w:t>
      </w:r>
      <w:r>
        <w:rPr>
          <w:rFonts w:eastAsia="Times New Roman" w:cs="Times New Roman"/>
          <w:szCs w:val="24"/>
        </w:rPr>
        <w:t>,</w:t>
      </w:r>
      <w:r>
        <w:rPr>
          <w:rFonts w:eastAsia="Times New Roman" w:cs="Times New Roman"/>
          <w:szCs w:val="24"/>
        </w:rPr>
        <w:t xml:space="preserve"> όπως θα έπρεπε να απαντήσει οποιοσδήποτε Πρόεδρος της Βουλής: Δεν υπάρχουν εντός τ</w:t>
      </w:r>
      <w:r>
        <w:rPr>
          <w:rFonts w:eastAsia="Times New Roman" w:cs="Times New Roman"/>
          <w:szCs w:val="24"/>
        </w:rPr>
        <w:t xml:space="preserve">ης Βουλής ευπρόσδεκτοι και μη ευπρόσδεκτοι ψήφοι. Δεν έχουμε μιλήσει με τη Χρυσή Αυγή σε κανένα επίπεδο, ούτε ο Πρωθυπουργός, που μίλησε με τους Αρχηγούς, ούτε εγώ είχα μιλήσει με κανέναν, ούτε κανένας άλλος. Δεν γνωρίζουμε τις θέσεις της Χρυσής Αυγής επί </w:t>
      </w:r>
      <w:r>
        <w:rPr>
          <w:rFonts w:eastAsia="Times New Roman" w:cs="Times New Roman"/>
          <w:szCs w:val="24"/>
        </w:rPr>
        <w:t>του θέματος και ως εκ τούτου</w:t>
      </w:r>
      <w:r>
        <w:rPr>
          <w:rFonts w:eastAsia="Times New Roman" w:cs="Times New Roman"/>
          <w:szCs w:val="24"/>
        </w:rPr>
        <w:t>,</w:t>
      </w:r>
      <w:r>
        <w:rPr>
          <w:rFonts w:eastAsia="Times New Roman" w:cs="Times New Roman"/>
          <w:szCs w:val="24"/>
        </w:rPr>
        <w:t xml:space="preserve"> περιμένουμε όλα τα κόμματα να εκφράσουν τις απόψεις τους. </w:t>
      </w:r>
    </w:p>
    <w:p w14:paraId="45E6526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Αυτή είναι δημοκρατική θέση ευθύνης. Τονίζω ταυτόχρονα -και είναι μέσα σε αυτό που κατάθεσε ο κ. Μητσοτάκης, που δεν διάβασε όλη τη δήλωση, η οποία είναι και πάλι η μι</w:t>
      </w:r>
      <w:r>
        <w:rPr>
          <w:rFonts w:eastAsia="Times New Roman" w:cs="Times New Roman"/>
          <w:szCs w:val="24"/>
        </w:rPr>
        <w:t>σή- ότι αυτά τα οποία απάντησα</w:t>
      </w:r>
      <w:r>
        <w:rPr>
          <w:rFonts w:eastAsia="Times New Roman" w:cs="Times New Roman"/>
          <w:szCs w:val="24"/>
        </w:rPr>
        <w:t>,</w:t>
      </w:r>
      <w:r>
        <w:rPr>
          <w:rFonts w:eastAsia="Times New Roman" w:cs="Times New Roman"/>
          <w:szCs w:val="24"/>
        </w:rPr>
        <w:t xml:space="preserve"> σε καμμία περίπτωση δεν αποτελούν πρόσκληση στη Χρυσή Αυγή. </w:t>
      </w:r>
    </w:p>
    <w:p w14:paraId="45E6526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Τι κάνετε, λοιπόν, επί είκοσι μέρες; Διακινήσατε την πολιτική αθλιότητα ότι προσδοκούσαμε ως Κυβέρνηση, ως Πλειοψηφία, συνεργασία με τη Χρυσή Αυγή. Και βεβαίως ήρθ</w:t>
      </w:r>
      <w:r>
        <w:rPr>
          <w:rFonts w:eastAsia="Times New Roman" w:cs="Times New Roman"/>
          <w:szCs w:val="24"/>
        </w:rPr>
        <w:t>ε η συζήτηση εδώ, για να φανεί ότι η Χρυσή Αυγή συμπαρατάσσεται με το μέτωπο των δυνάμεων</w:t>
      </w:r>
      <w:r>
        <w:rPr>
          <w:rFonts w:eastAsia="Times New Roman" w:cs="Times New Roman"/>
          <w:szCs w:val="24"/>
        </w:rPr>
        <w:t>,</w:t>
      </w:r>
      <w:r>
        <w:rPr>
          <w:rFonts w:eastAsia="Times New Roman" w:cs="Times New Roman"/>
          <w:szCs w:val="24"/>
        </w:rPr>
        <w:t xml:space="preserve"> που θα καταψηφίσουν την απλή αναλογική.</w:t>
      </w:r>
    </w:p>
    <w:p w14:paraId="45E6526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Πείτε τα, κύριε Πρόεδρε!</w:t>
      </w:r>
    </w:p>
    <w:p w14:paraId="45E65265"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w:t>
      </w:r>
      <w:r>
        <w:rPr>
          <w:rFonts w:eastAsia="Times New Roman" w:cs="Times New Roman"/>
          <w:szCs w:val="24"/>
        </w:rPr>
        <w:t>πτέρυγες του ΣΥΡΙΖΑ και των ΑΝΕΛ)</w:t>
      </w:r>
    </w:p>
    <w:p w14:paraId="45E65266"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Αντιλαμβάνομαι πάρα </w:t>
      </w:r>
      <w:r>
        <w:rPr>
          <w:rFonts w:eastAsia="Times New Roman" w:cs="Times New Roman"/>
          <w:szCs w:val="24"/>
        </w:rPr>
        <w:t xml:space="preserve">πολύ καλά, όπως αντελήφθη και ο κ. Κουμουτσάκος τώρα που σας μιλάει, γιατί και αυτός είχε προσχωρήσει στην ίδια άποψη. Την προπαγάνδιζε ως εκπρόσωπός σας επί είκοσι </w:t>
      </w:r>
      <w:r>
        <w:rPr>
          <w:rFonts w:eastAsia="Times New Roman" w:cs="Times New Roman"/>
          <w:szCs w:val="24"/>
        </w:rPr>
        <w:lastRenderedPageBreak/>
        <w:t>μέρες εναντίον της δημοκρατικής Πλειοψηφίας αυτής της Βουλής. Και θα έπρεπε να ντρέπεστε πο</w:t>
      </w:r>
      <w:r>
        <w:rPr>
          <w:rFonts w:eastAsia="Times New Roman" w:cs="Times New Roman"/>
          <w:szCs w:val="24"/>
        </w:rPr>
        <w:t>λιτικά! Λυπάμαι πάρα πολύ!</w:t>
      </w:r>
    </w:p>
    <w:p w14:paraId="45E65267"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Αυτά είπατε, κύριε Πρόεδρε και αυτά λέγαμε!</w:t>
      </w:r>
    </w:p>
    <w:p w14:paraId="45E65268"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Να ξέρετε, εν όψει του ότι αυτή η Βουλή με μια σημαντική πλειοψηφία για πρώτη φορά θα αποφασίσει τον εκλογικό νόμο της απλ</w:t>
      </w:r>
      <w:r>
        <w:rPr>
          <w:rFonts w:eastAsia="Times New Roman" w:cs="Times New Roman"/>
          <w:szCs w:val="24"/>
        </w:rPr>
        <w:t xml:space="preserve">ής αναλογικής, εν όψει αυτής της πραγματικότητας, μετέρχεστε και υιοθετείτε –σας λέω ότι σας άκουσα με κατάπληξη- αυτή την πολιτική αθλιότητα, την οποία ξεκίνησαν κεντρικά στελέχη του κόμματός σας σε πλήρη συνεργασία με γνωστά δημοσιογραφικά «παπαγαλάκια» </w:t>
      </w:r>
      <w:r>
        <w:rPr>
          <w:rFonts w:eastAsia="Times New Roman" w:cs="Times New Roman"/>
          <w:szCs w:val="24"/>
        </w:rPr>
        <w:t>της δημοσιογραφικής αλητείας!</w:t>
      </w:r>
    </w:p>
    <w:p w14:paraId="45E65269" w14:textId="77777777" w:rsidR="006278D4" w:rsidRDefault="006E6FC2">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5E6526A"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λυπηρό ότι μιλώντας για θεσμικά θέματα και για τη </w:t>
      </w:r>
      <w:r>
        <w:rPr>
          <w:rFonts w:eastAsia="Times New Roman" w:cs="Times New Roman"/>
          <w:szCs w:val="24"/>
        </w:rPr>
        <w:t xml:space="preserve">δημοκρατία </w:t>
      </w:r>
      <w:r>
        <w:rPr>
          <w:rFonts w:eastAsia="Times New Roman" w:cs="Times New Roman"/>
          <w:szCs w:val="24"/>
        </w:rPr>
        <w:t>υπάρχει μια σύμπλευση των πιο ακραίων, οριακών αντιλήψεων, επαναλαμβάνω, ελάχιστων αλλά κεντρικών στε</w:t>
      </w:r>
      <w:r>
        <w:rPr>
          <w:rFonts w:eastAsia="Times New Roman" w:cs="Times New Roman"/>
          <w:szCs w:val="24"/>
        </w:rPr>
        <w:t>λεχών που διατηρούν πολιτική αλητεία, σε συνεργασία με δημοσιογραφική αλητεία γι</w:t>
      </w:r>
      <w:r>
        <w:rPr>
          <w:rFonts w:eastAsia="Times New Roman" w:cs="Times New Roman"/>
          <w:szCs w:val="24"/>
        </w:rPr>
        <w:t>’</w:t>
      </w:r>
      <w:r>
        <w:rPr>
          <w:rFonts w:eastAsia="Times New Roman" w:cs="Times New Roman"/>
          <w:szCs w:val="24"/>
        </w:rPr>
        <w:t xml:space="preserve"> αυτά τα θέματα. Είναι δραματικό!</w:t>
      </w:r>
    </w:p>
    <w:p w14:paraId="45E6526B"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Γράφτηκαν πράγματα αυτές τις είκοσι μέρες</w:t>
      </w:r>
      <w:r>
        <w:rPr>
          <w:rFonts w:eastAsia="Times New Roman" w:cs="Times New Roman"/>
          <w:szCs w:val="24"/>
        </w:rPr>
        <w:t>,</w:t>
      </w:r>
      <w:r>
        <w:rPr>
          <w:rFonts w:eastAsia="Times New Roman" w:cs="Times New Roman"/>
          <w:szCs w:val="24"/>
        </w:rPr>
        <w:t xml:space="preserve"> που θα έπρεπε από αυτό το Βήμα να τα αποδοκιμάσετε και να πείτε ότι, βεβαίως, εδώ γίνεται μια δημο</w:t>
      </w:r>
      <w:r>
        <w:rPr>
          <w:rFonts w:eastAsia="Times New Roman" w:cs="Times New Roman"/>
          <w:szCs w:val="24"/>
        </w:rPr>
        <w:t xml:space="preserve">κρατική συζήτηση, </w:t>
      </w:r>
      <w:proofErr w:type="spellStart"/>
      <w:r>
        <w:rPr>
          <w:rFonts w:eastAsia="Times New Roman" w:cs="Times New Roman"/>
          <w:szCs w:val="24"/>
        </w:rPr>
        <w:t>πειθόμεθα</w:t>
      </w:r>
      <w:proofErr w:type="spellEnd"/>
      <w:r>
        <w:rPr>
          <w:rFonts w:eastAsia="Times New Roman" w:cs="Times New Roman"/>
          <w:szCs w:val="24"/>
        </w:rPr>
        <w:t>, ανταλλάσσουμε απόψεις, συνθέτουμε, αντιπαρατιθέμεθα και από εκεί και ύστερα, βγαίνουν τα αποτελέσματα, με βάση τα οποία γίνεται η νομοθέτηση και κινούμαστε και όχι να λέτε ότι όλο αυτό το σχέδιο –τάχα μου- ήταν ένα σχέδιο</w:t>
      </w:r>
      <w:r>
        <w:rPr>
          <w:rFonts w:eastAsia="Times New Roman" w:cs="Times New Roman"/>
          <w:szCs w:val="24"/>
        </w:rPr>
        <w:t>,</w:t>
      </w:r>
      <w:r>
        <w:rPr>
          <w:rFonts w:eastAsia="Times New Roman" w:cs="Times New Roman"/>
          <w:szCs w:val="24"/>
        </w:rPr>
        <w:t xml:space="preserve"> σε σ</w:t>
      </w:r>
      <w:r>
        <w:rPr>
          <w:rFonts w:eastAsia="Times New Roman" w:cs="Times New Roman"/>
          <w:szCs w:val="24"/>
        </w:rPr>
        <w:t xml:space="preserve">υνεργασία με τη Χρυσή Αυγή. </w:t>
      </w:r>
    </w:p>
    <w:p w14:paraId="45E6526C"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Κοιτάξτε, κύριε Μητσοτάκη –για να εξηγούμαστε- ως άτομα εμείς εδώ μέσα, ένας </w:t>
      </w:r>
      <w:proofErr w:type="spellStart"/>
      <w:r>
        <w:rPr>
          <w:rFonts w:eastAsia="Times New Roman" w:cs="Times New Roman"/>
          <w:szCs w:val="24"/>
        </w:rPr>
        <w:t>ένας</w:t>
      </w:r>
      <w:proofErr w:type="spellEnd"/>
      <w:r>
        <w:rPr>
          <w:rFonts w:eastAsia="Times New Roman" w:cs="Times New Roman"/>
          <w:szCs w:val="24"/>
        </w:rPr>
        <w:t xml:space="preserve"> από εμάς και ως ευρύτερη παράταξη έχουμε δώσει αυτές τις δεκαετίες αγώνες και δίνουμε καθημερινά αγώνες</w:t>
      </w:r>
      <w:r>
        <w:rPr>
          <w:rFonts w:eastAsia="Times New Roman" w:cs="Times New Roman"/>
          <w:szCs w:val="24"/>
        </w:rPr>
        <w:t>,</w:t>
      </w:r>
      <w:r>
        <w:rPr>
          <w:rFonts w:eastAsia="Times New Roman" w:cs="Times New Roman"/>
          <w:szCs w:val="24"/>
        </w:rPr>
        <w:t xml:space="preserve"> με κόστος</w:t>
      </w:r>
      <w:r>
        <w:rPr>
          <w:rFonts w:eastAsia="Times New Roman" w:cs="Times New Roman"/>
          <w:szCs w:val="24"/>
        </w:rPr>
        <w:t>,</w:t>
      </w:r>
      <w:r>
        <w:rPr>
          <w:rFonts w:eastAsia="Times New Roman" w:cs="Times New Roman"/>
          <w:szCs w:val="24"/>
        </w:rPr>
        <w:t xml:space="preserve"> σε κάθε επίπεδο με τον φασισμ</w:t>
      </w:r>
      <w:r>
        <w:rPr>
          <w:rFonts w:eastAsia="Times New Roman" w:cs="Times New Roman"/>
          <w:szCs w:val="24"/>
        </w:rPr>
        <w:t>ό και τους εκπροσώπους του.</w:t>
      </w:r>
    </w:p>
    <w:p w14:paraId="45E6526D"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τις πτέρυγες του ΣΥΡΙΖΑ και των ΑΝΕΛ)</w:t>
      </w:r>
    </w:p>
    <w:p w14:paraId="45E6526E"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Μπράβο, Πρόεδρε!</w:t>
      </w:r>
    </w:p>
    <w:p w14:paraId="45E6526F"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Και το ότι δεν έχουν ακόμα μεγαλύτερη δύναμη οφείλεται στους δικούς </w:t>
      </w:r>
      <w:r>
        <w:rPr>
          <w:rFonts w:eastAsia="Times New Roman" w:cs="Times New Roman"/>
          <w:szCs w:val="24"/>
        </w:rPr>
        <w:t>μας αγώνες και όχι στη δική σας ατζέντα</w:t>
      </w:r>
      <w:r>
        <w:rPr>
          <w:rFonts w:eastAsia="Times New Roman" w:cs="Times New Roman"/>
          <w:szCs w:val="24"/>
        </w:rPr>
        <w:t>,</w:t>
      </w:r>
      <w:r>
        <w:rPr>
          <w:rFonts w:eastAsia="Times New Roman" w:cs="Times New Roman"/>
          <w:szCs w:val="24"/>
        </w:rPr>
        <w:t xml:space="preserve"> που τους έφερε εδώ μέσα! </w:t>
      </w:r>
    </w:p>
    <w:p w14:paraId="45E65270" w14:textId="77777777" w:rsidR="006278D4" w:rsidRDefault="006E6FC2">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45E65271"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Μπράβο!</w:t>
      </w:r>
    </w:p>
    <w:p w14:paraId="45E65272"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Όμως, ακούστε το: Κάνατε λάθος, μεγάλο λάθος! Πρέπει να σας γίνε</w:t>
      </w:r>
      <w:r>
        <w:rPr>
          <w:rFonts w:eastAsia="Times New Roman" w:cs="Times New Roman"/>
          <w:szCs w:val="24"/>
        </w:rPr>
        <w:t>ι μάθημα ότι με τον φασισμό, με τις ακραίες απόψεις, με όλη αυτή την παράδοση και την ιστορία</w:t>
      </w:r>
      <w:r>
        <w:rPr>
          <w:rFonts w:eastAsia="Times New Roman" w:cs="Times New Roman"/>
          <w:szCs w:val="24"/>
        </w:rPr>
        <w:t>,</w:t>
      </w:r>
      <w:r>
        <w:rPr>
          <w:rFonts w:eastAsia="Times New Roman" w:cs="Times New Roman"/>
          <w:szCs w:val="24"/>
        </w:rPr>
        <w:t xml:space="preserve"> όχι απλά δεν έχει καμμία σχέση η Αριστερά, αλλά ουδέποτε συναλλάχθηκε και ουδέποτε είχε τέτοιο ορίζοντα. Αυτό πρέπει να το ξέρετε και για εδώ, αλλά και για όλη τ</w:t>
      </w:r>
      <w:r>
        <w:rPr>
          <w:rFonts w:eastAsia="Times New Roman" w:cs="Times New Roman"/>
          <w:szCs w:val="24"/>
        </w:rPr>
        <w:t xml:space="preserve">ην Ευρώπη. Οι δικές σας αντιλήψεις δημιουργούν τις ρατσιστικές, </w:t>
      </w:r>
      <w:proofErr w:type="spellStart"/>
      <w:r>
        <w:rPr>
          <w:rFonts w:eastAsia="Times New Roman" w:cs="Times New Roman"/>
          <w:szCs w:val="24"/>
        </w:rPr>
        <w:t>ξενοφοβικές</w:t>
      </w:r>
      <w:proofErr w:type="spellEnd"/>
      <w:r>
        <w:rPr>
          <w:rFonts w:eastAsia="Times New Roman" w:cs="Times New Roman"/>
          <w:szCs w:val="24"/>
        </w:rPr>
        <w:t xml:space="preserve">, </w:t>
      </w:r>
      <w:proofErr w:type="spellStart"/>
      <w:r>
        <w:rPr>
          <w:rFonts w:eastAsia="Times New Roman" w:cs="Times New Roman"/>
          <w:szCs w:val="24"/>
        </w:rPr>
        <w:t>ομοφοβικές</w:t>
      </w:r>
      <w:proofErr w:type="spellEnd"/>
      <w:r>
        <w:rPr>
          <w:rFonts w:eastAsia="Times New Roman" w:cs="Times New Roman"/>
          <w:szCs w:val="24"/>
        </w:rPr>
        <w:t xml:space="preserve">, ακροδεξιές αντιλήψεις σε όλες τις χώρες. </w:t>
      </w:r>
    </w:p>
    <w:p w14:paraId="45E65273" w14:textId="77777777" w:rsidR="006278D4" w:rsidRDefault="006E6FC2">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5E65274"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προκαλώ για δυο πράγματα –και τελειώνω με αυτό- και σας προκαλώ να απαντήσετε, διότι είστε άνθρωπος του διαλόγου και το ξέρω. </w:t>
      </w:r>
    </w:p>
    <w:p w14:paraId="45E65275" w14:textId="77777777" w:rsidR="006278D4" w:rsidRDefault="006E6FC2">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45E65276"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ΓΕΩΡΓΑΝΤΑΣ: </w:t>
      </w:r>
      <w:r>
        <w:rPr>
          <w:rFonts w:eastAsia="Times New Roman" w:cs="Times New Roman"/>
          <w:szCs w:val="24"/>
        </w:rPr>
        <w:t>Είστε Πρόεδρος της Βουλής! Αυτό είναι απαράδ</w:t>
      </w:r>
      <w:r>
        <w:rPr>
          <w:rFonts w:eastAsia="Times New Roman" w:cs="Times New Roman"/>
          <w:szCs w:val="24"/>
        </w:rPr>
        <w:t>εκτο πράγμα! Είναι ντροπή! Εξευτελίζεσαι!</w:t>
      </w:r>
    </w:p>
    <w:p w14:paraId="45E65277"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Είναι πρωτοφανές! Αυτό είναι απαράδεκτο!</w:t>
      </w:r>
    </w:p>
    <w:p w14:paraId="45E65278"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Ηθικά είσαι έκπτωτος!</w:t>
      </w:r>
    </w:p>
    <w:p w14:paraId="45E65279" w14:textId="77777777" w:rsidR="006278D4" w:rsidRDefault="006E6FC2">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του ΣΥΡΙΖΑ)</w:t>
      </w:r>
    </w:p>
    <w:p w14:paraId="45E6527A"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Αυτή είναι η δημοκρατία σας; Ούτε τον δι</w:t>
      </w:r>
      <w:r>
        <w:rPr>
          <w:rFonts w:eastAsia="Times New Roman" w:cs="Times New Roman"/>
          <w:szCs w:val="24"/>
        </w:rPr>
        <w:t xml:space="preserve">άλογο δεν αντέχετε; </w:t>
      </w:r>
    </w:p>
    <w:p w14:paraId="45E6527B"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Ησυχάστε!</w:t>
      </w:r>
    </w:p>
    <w:p w14:paraId="45E6527C"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Σας προκαλώ, πρώτον, εάν θεωρείτε ότι έχετε επιχειρήματα, να υποβάλετε πρόταση μομφής εναντίον του Προέδρου της Βουλής τώρα.</w:t>
      </w:r>
    </w:p>
    <w:p w14:paraId="45E6527D" w14:textId="77777777" w:rsidR="006278D4" w:rsidRDefault="006E6FC2">
      <w:pPr>
        <w:tabs>
          <w:tab w:val="left" w:pos="2738"/>
          <w:tab w:val="center" w:pos="4753"/>
          <w:tab w:val="left" w:pos="5723"/>
        </w:tabs>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δ</w:t>
      </w:r>
      <w:r>
        <w:rPr>
          <w:rFonts w:eastAsia="Times New Roman" w:cs="Times New Roman"/>
          <w:szCs w:val="24"/>
        </w:rPr>
        <w:t>ιαμαρτυρίες από την πτέρυγα της Νέας Δημοκρατίας)</w:t>
      </w:r>
    </w:p>
    <w:p w14:paraId="45E6527E" w14:textId="77777777" w:rsidR="006278D4" w:rsidRDefault="006E6FC2">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Ηρεμήστε, δεν έχει νόημα όλο αυτό!</w:t>
      </w:r>
    </w:p>
    <w:p w14:paraId="45E6527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ΒΟΥΤΣΗΣ (Πρόεδρος της Βουλής): </w:t>
      </w:r>
      <w:r>
        <w:rPr>
          <w:rFonts w:eastAsia="Times New Roman" w:cs="Times New Roman"/>
          <w:szCs w:val="24"/>
        </w:rPr>
        <w:t>Δεύτερον, σας προκαλώ απολύτως να καταδικάσετε όλο αυτό το αφήγημα που στήσατε, διότι η ίδια η έκβαση της συζήτησης εδώ μέσα απέδειξε ποι</w:t>
      </w:r>
      <w:r>
        <w:rPr>
          <w:rFonts w:eastAsia="Times New Roman" w:cs="Times New Roman"/>
          <w:szCs w:val="24"/>
        </w:rPr>
        <w:t>ες δυνάμεις συμπορεύονται με ποιες δυνάμεις έναντι της απόφασης της απλής αναλογικής!</w:t>
      </w:r>
    </w:p>
    <w:p w14:paraId="45E65280" w14:textId="77777777" w:rsidR="006278D4" w:rsidRDefault="006E6FC2">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(Όρθιοι οι Βουλευτές του ΣΥΡΙΖΑ και των ΑΝΕΛ χειροκροτούν ζωηρά και παρατεταμένα)</w:t>
      </w:r>
    </w:p>
    <w:p w14:paraId="45E65281"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(Θόρυβος-Φωνασκίες στην Αίθουσα)</w:t>
      </w:r>
    </w:p>
    <w:p w14:paraId="45E6528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Ηρεμήστε, σ</w:t>
      </w:r>
      <w:r>
        <w:rPr>
          <w:rFonts w:eastAsia="Times New Roman" w:cs="Times New Roman"/>
          <w:szCs w:val="24"/>
        </w:rPr>
        <w:t>ας παρακαλώ! Γιατί αυτή η ένταση; Περιμένετε. Ηρεμήστε.</w:t>
      </w:r>
    </w:p>
    <w:p w14:paraId="45E6528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Τον λόγο έχει ο κ. Μητσοτάκης.</w:t>
      </w:r>
    </w:p>
    <w:p w14:paraId="45E6528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Θα περίμενα, κύριε Πρόεδρε της Βουλής, να υπηρετείτε το αξίωμά σας με περισσότερη ψυχραιμία και λιγότερη συναισθηματ</w:t>
      </w:r>
      <w:r>
        <w:rPr>
          <w:rFonts w:eastAsia="Times New Roman" w:cs="Times New Roman"/>
          <w:szCs w:val="24"/>
        </w:rPr>
        <w:t xml:space="preserve">ική ένταση, </w:t>
      </w:r>
      <w:proofErr w:type="spellStart"/>
      <w:r>
        <w:rPr>
          <w:rFonts w:eastAsia="Times New Roman" w:cs="Times New Roman"/>
          <w:szCs w:val="24"/>
        </w:rPr>
        <w:t>πόσω</w:t>
      </w:r>
      <w:proofErr w:type="spellEnd"/>
      <w:r>
        <w:rPr>
          <w:rFonts w:eastAsia="Times New Roman" w:cs="Times New Roman"/>
          <w:szCs w:val="24"/>
        </w:rPr>
        <w:t xml:space="preserve"> μάλλον όταν αυτά τα οποία είπατε επιβεβαίωσαν απόλυτα αυτά τα οποία είπα εγώ.</w:t>
      </w:r>
    </w:p>
    <w:p w14:paraId="45E65285"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5E6528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Σας ρωτώ, λοιπόν, και εσάς και τον Πρωθυπουργό: Εάν συγκεντρώνατε διακόσιες ψήφους, με τις ψήφους της Χρυσή</w:t>
      </w:r>
      <w:r>
        <w:rPr>
          <w:rFonts w:eastAsia="Times New Roman" w:cs="Times New Roman"/>
          <w:szCs w:val="24"/>
        </w:rPr>
        <w:t xml:space="preserve">ς Αυγής, θα ίσχυε </w:t>
      </w:r>
      <w:r>
        <w:rPr>
          <w:rFonts w:eastAsia="Times New Roman" w:cs="Times New Roman"/>
          <w:szCs w:val="24"/>
        </w:rPr>
        <w:t xml:space="preserve">ο νόμος, </w:t>
      </w:r>
      <w:r>
        <w:rPr>
          <w:rFonts w:eastAsia="Times New Roman" w:cs="Times New Roman"/>
          <w:szCs w:val="24"/>
        </w:rPr>
        <w:t xml:space="preserve">ναι ή όχι; Αυτό είναι το ερώτημα. </w:t>
      </w:r>
    </w:p>
    <w:p w14:paraId="45E65287"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5E6528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Και όταν ο κ. </w:t>
      </w:r>
      <w:proofErr w:type="spellStart"/>
      <w:r>
        <w:rPr>
          <w:rFonts w:eastAsia="Times New Roman" w:cs="Times New Roman"/>
          <w:szCs w:val="24"/>
        </w:rPr>
        <w:t>Κουρουμπλής</w:t>
      </w:r>
      <w:proofErr w:type="spellEnd"/>
      <w:r>
        <w:rPr>
          <w:rFonts w:eastAsia="Times New Roman" w:cs="Times New Roman"/>
          <w:szCs w:val="24"/>
        </w:rPr>
        <w:t xml:space="preserve"> και τα διάφορα «παπαγαλάκια» του Μαξίμου διέρρεαν αριθμητικούς υπολογισμούς, που έλεγαν ότι «είμαστε στους </w:t>
      </w:r>
      <w:proofErr w:type="spellStart"/>
      <w:r>
        <w:rPr>
          <w:rFonts w:eastAsia="Times New Roman" w:cs="Times New Roman"/>
          <w:szCs w:val="24"/>
        </w:rPr>
        <w:t>εκατόν</w:t>
      </w:r>
      <w:proofErr w:type="spellEnd"/>
      <w:r>
        <w:rPr>
          <w:rFonts w:eastAsia="Times New Roman" w:cs="Times New Roman"/>
          <w:szCs w:val="24"/>
        </w:rPr>
        <w:t xml:space="preserve"> ενενήντα επτά» εννοούσαν ή δεν εννοούσαν ότι η Χρυσή Αυγή θα ψήφιζε; </w:t>
      </w:r>
    </w:p>
    <w:p w14:paraId="45E65289"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5E6528A"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ΠΡΟΕΔΡΕΥΟ</w:t>
      </w:r>
      <w:r>
        <w:rPr>
          <w:rFonts w:eastAsia="Times New Roman" w:cs="Times New Roman"/>
          <w:b/>
          <w:szCs w:val="24"/>
        </w:rPr>
        <w:t xml:space="preserve">ΥΣΑ (Αναστασία Χριστοδουλοπούλου): </w:t>
      </w:r>
      <w:r>
        <w:rPr>
          <w:rFonts w:eastAsia="Times New Roman" w:cs="Times New Roman"/>
          <w:szCs w:val="24"/>
        </w:rPr>
        <w:t>Σας</w:t>
      </w:r>
      <w:r>
        <w:rPr>
          <w:rFonts w:eastAsia="Times New Roman" w:cs="Times New Roman"/>
          <w:b/>
          <w:szCs w:val="24"/>
        </w:rPr>
        <w:t xml:space="preserve"> </w:t>
      </w:r>
      <w:r>
        <w:rPr>
          <w:rFonts w:eastAsia="Times New Roman" w:cs="Times New Roman"/>
          <w:szCs w:val="24"/>
        </w:rPr>
        <w:t>παρακαλώ!</w:t>
      </w:r>
    </w:p>
    <w:p w14:paraId="45E6528B"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Την ανάγκη φιλοτιμία κάνετε. </w:t>
      </w:r>
    </w:p>
    <w:p w14:paraId="45E6528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Με ρωτάτε για την αξία της ψήφου. Θέλω να σας θυμίσω κάτι, κύριε Πρόεδρε, διότι, όταν συζητάμε για αυξημένες πλειοψηφίες –δε</w:t>
      </w:r>
      <w:r>
        <w:rPr>
          <w:rFonts w:eastAsia="Times New Roman" w:cs="Times New Roman"/>
          <w:szCs w:val="24"/>
        </w:rPr>
        <w:t xml:space="preserve">ν υπάρχει ζήτημα δεδηλωμένης- κάθε ψήφος μετράει. Να σας θυμίσω τι είπε ο </w:t>
      </w:r>
      <w:r>
        <w:rPr>
          <w:rFonts w:eastAsia="Times New Roman" w:cs="Times New Roman"/>
          <w:szCs w:val="24"/>
        </w:rPr>
        <w:t xml:space="preserve">κ. </w:t>
      </w:r>
      <w:r>
        <w:rPr>
          <w:rFonts w:eastAsia="Times New Roman" w:cs="Times New Roman"/>
          <w:szCs w:val="24"/>
        </w:rPr>
        <w:t xml:space="preserve">Σταύρος Δήμας όταν αναζητούσε </w:t>
      </w:r>
      <w:proofErr w:type="spellStart"/>
      <w:r>
        <w:rPr>
          <w:rFonts w:eastAsia="Times New Roman" w:cs="Times New Roman"/>
          <w:szCs w:val="24"/>
        </w:rPr>
        <w:t>εκατόν</w:t>
      </w:r>
      <w:proofErr w:type="spellEnd"/>
      <w:r>
        <w:rPr>
          <w:rFonts w:eastAsia="Times New Roman" w:cs="Times New Roman"/>
          <w:szCs w:val="24"/>
        </w:rPr>
        <w:t xml:space="preserve"> ογδόντα ψήφους. Είπε ανοιχτά ότι δεν ενδιαφέρεται να </w:t>
      </w:r>
      <w:r>
        <w:rPr>
          <w:rFonts w:eastAsia="Times New Roman" w:cs="Times New Roman"/>
          <w:szCs w:val="24"/>
        </w:rPr>
        <w:lastRenderedPageBreak/>
        <w:t>εκλεγεί Πρόεδρος με τις ψήφους της Χρυσής Αυγής. Γιατί δεν είπατε το ίδιο και δώσατε αυτό</w:t>
      </w:r>
      <w:r>
        <w:rPr>
          <w:rFonts w:eastAsia="Times New Roman" w:cs="Times New Roman"/>
          <w:szCs w:val="24"/>
        </w:rPr>
        <w:t xml:space="preserve"> το σόου υποκρισίας και δήθεν ευαισθησίας;</w:t>
      </w:r>
    </w:p>
    <w:p w14:paraId="45E6528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45E6528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σας πω και κάτι τελευταίο: Σέβομαι και τιμώ τους αγώνες της Αριστεράς κόντρα στο φασισμό και τη δικτατορία. Δεν ήσασταν οι μόνοι που </w:t>
      </w:r>
      <w:r>
        <w:rPr>
          <w:rFonts w:eastAsia="Times New Roman" w:cs="Times New Roman"/>
          <w:szCs w:val="24"/>
        </w:rPr>
        <w:t>πολεμήσατε. Εγώ ήμουν πολιτικός κρατούμενος έξι μηνών από τη χούντα και έζησα τα πρώτα…</w:t>
      </w:r>
    </w:p>
    <w:p w14:paraId="45E6528F"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45E6529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Γιατί γελάτε, κύριοι; Γιατί γελάτε, κύριοι; Γιατί γελάτε;</w:t>
      </w:r>
    </w:p>
    <w:p w14:paraId="45E6529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Και πέρασα τα πρώτα έξι χρόνια της ζωής μου στην εξορία.</w:t>
      </w:r>
    </w:p>
    <w:p w14:paraId="45E65292"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από την</w:t>
      </w:r>
      <w:r>
        <w:rPr>
          <w:rFonts w:eastAsia="Times New Roman" w:cs="Times New Roman"/>
          <w:szCs w:val="24"/>
        </w:rPr>
        <w:t xml:space="preserve"> πτέρυγα του ΣΥΡΙΖΑ)</w:t>
      </w:r>
    </w:p>
    <w:p w14:paraId="45E6529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Παρακαλώ! </w:t>
      </w:r>
    </w:p>
    <w:p w14:paraId="45E6529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Μαθήματα δημοκρατικής ευαισθησίας η παράταξη του Κωνσταντίνου Καραμανλή, που έφερε τη </w:t>
      </w:r>
      <w:r>
        <w:rPr>
          <w:rFonts w:eastAsia="Times New Roman" w:cs="Times New Roman"/>
          <w:szCs w:val="24"/>
        </w:rPr>
        <w:t>δημοκρατία</w:t>
      </w:r>
      <w:r>
        <w:rPr>
          <w:rFonts w:eastAsia="Times New Roman" w:cs="Times New Roman"/>
          <w:szCs w:val="24"/>
        </w:rPr>
        <w:t>, δεν δέχεται!</w:t>
      </w:r>
    </w:p>
    <w:p w14:paraId="45E6529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(Ζωηρά και παρατ</w:t>
      </w:r>
      <w:r>
        <w:rPr>
          <w:rFonts w:eastAsia="Times New Roman" w:cs="Times New Roman"/>
          <w:szCs w:val="24"/>
        </w:rPr>
        <w:t>εταμένα χειροκροτήματα από την πτέρυγα της Νέας Δημοκρατίας)</w:t>
      </w:r>
    </w:p>
    <w:p w14:paraId="45E65296"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Παρακαλώ ηρεμήστε! Δεν έχει νόημα όλο αυτό -δεν το καταλαβαίνω- τουλάχιστον.</w:t>
      </w:r>
    </w:p>
    <w:p w14:paraId="45E6529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Κύριε Πρωθυπουργέ, έχετε τον λόγο.</w:t>
      </w:r>
    </w:p>
    <w:p w14:paraId="45E65298"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 xml:space="preserve">(Ζωηρά και παρατεταμένα χειροκροτήματα </w:t>
      </w:r>
      <w:r>
        <w:rPr>
          <w:rFonts w:eastAsia="Times New Roman" w:cs="Times New Roman"/>
          <w:szCs w:val="24"/>
        </w:rPr>
        <w:t>από την πτέρυγα του ΣΥΡΙΖΑ)</w:t>
      </w:r>
    </w:p>
    <w:p w14:paraId="45E6529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Κύριε Μητσοτάκη, κατά τη διάρκεια της ομιλίας σας, υποπέσατε σε ένα ατόπημα και δεν είχατε την ευθιξία να πάρετε πίσω αυτό που είπατε, παρά μονάχα ενισχύσατε την ίδια συκοφαντική στάση, </w:t>
      </w:r>
      <w:r>
        <w:rPr>
          <w:rFonts w:eastAsia="Times New Roman" w:cs="Times New Roman"/>
          <w:szCs w:val="24"/>
        </w:rPr>
        <w:t xml:space="preserve">λέγοντας ότι ο Πρόεδρος της Βουλής στην απάντηση που σας έδωσε ουσιαστικά ενίσχυσε το επιχείρημά σας. </w:t>
      </w:r>
    </w:p>
    <w:p w14:paraId="45E6529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όμως, να σας επισημάνω κάτι. Δεν θα αναφερθώ στους αγώνες, στην </w:t>
      </w:r>
      <w:r>
        <w:rPr>
          <w:rFonts w:eastAsia="Times New Roman" w:cs="Times New Roman"/>
          <w:szCs w:val="24"/>
        </w:rPr>
        <w:t>ιστορία</w:t>
      </w:r>
      <w:r>
        <w:rPr>
          <w:rFonts w:eastAsia="Times New Roman" w:cs="Times New Roman"/>
          <w:szCs w:val="24"/>
        </w:rPr>
        <w:t>, ούτε βεβαίως θα αναφερθώ στο γεγονός που όλοι γνωρίζουμε, αυτό που εσε</w:t>
      </w:r>
      <w:r>
        <w:rPr>
          <w:rFonts w:eastAsia="Times New Roman" w:cs="Times New Roman"/>
          <w:szCs w:val="24"/>
        </w:rPr>
        <w:t xml:space="preserve">ίς οι ίδιοι ονομάζετε «ηθικό πλεονέκτημα», το οποίο λέτε ότι χάνουμε. </w:t>
      </w:r>
    </w:p>
    <w:p w14:paraId="45E6529B" w14:textId="77777777" w:rsidR="006278D4" w:rsidRDefault="006E6FC2">
      <w:pPr>
        <w:spacing w:after="0" w:line="600" w:lineRule="auto"/>
        <w:ind w:firstLine="567"/>
        <w:jc w:val="both"/>
        <w:rPr>
          <w:rFonts w:eastAsia="Times New Roman" w:cs="Times New Roman"/>
          <w:szCs w:val="24"/>
        </w:rPr>
      </w:pPr>
      <w:r>
        <w:rPr>
          <w:rFonts w:eastAsia="Times New Roman" w:cs="Times New Roman"/>
          <w:szCs w:val="24"/>
        </w:rPr>
        <w:t>Θα σας θυμίσω, όμως, κάτι. Στην προηγούμενη κρίσιμη εκλογική αναμέτρηση, στην προηγούμενη κρίσιμη ψηφοφορία στη Βουλή για τον Πρόεδρο της Δημοκρατίας, τον κ. Δήμα, αναφερθήκατε στη δήλω</w:t>
      </w:r>
      <w:r>
        <w:rPr>
          <w:rFonts w:eastAsia="Times New Roman" w:cs="Times New Roman"/>
          <w:szCs w:val="24"/>
        </w:rPr>
        <w:t>ση του ιδίου. Δεν μας είπατε, όμως, για το γεγονός ότι δυο ακροδεξιοί, πρώην…</w:t>
      </w:r>
    </w:p>
    <w:p w14:paraId="45E6529C" w14:textId="77777777" w:rsidR="006278D4" w:rsidRDefault="006E6FC2">
      <w:pPr>
        <w:spacing w:after="0" w:line="600" w:lineRule="auto"/>
        <w:ind w:firstLine="720"/>
        <w:jc w:val="center"/>
        <w:rPr>
          <w:rFonts w:eastAsia="Times New Roman"/>
          <w:bCs/>
        </w:rPr>
      </w:pPr>
      <w:r>
        <w:rPr>
          <w:rFonts w:eastAsia="Times New Roman"/>
          <w:bCs/>
        </w:rPr>
        <w:t>(Θόρυβος-Φωνασκίες στην Αίθουσα)</w:t>
      </w:r>
    </w:p>
    <w:p w14:paraId="45E6529D" w14:textId="77777777" w:rsidR="006278D4" w:rsidRDefault="006E6FC2">
      <w:pPr>
        <w:spacing w:after="0"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Cs/>
        </w:rPr>
        <w:t xml:space="preserve"> Σας παρακαλώ, κύριοι, θα προβώ σε άλλα μέτρα. Έλεος! </w:t>
      </w:r>
    </w:p>
    <w:p w14:paraId="45E6529E"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Αυτό </w:t>
      </w:r>
      <w:r>
        <w:rPr>
          <w:rFonts w:eastAsia="Times New Roman" w:cs="Times New Roman"/>
          <w:szCs w:val="24"/>
        </w:rPr>
        <w:t xml:space="preserve">είναι το επίπεδό σας. Δεν θέλετε να ακούτε, θέλετε να παρεμβαίνετε και να φωνασκείτε. </w:t>
      </w:r>
    </w:p>
    <w:p w14:paraId="45E6529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Εγώ, όμως, θα ολοκληρώσω αυτό που ήθελα να πω για να θυμάται και ο ελληνικός λαός. Δυο Βουλευτές της Χρυσής Αυγής, που είχαν διαγραφεί βεβαίως από τη Χρυσή Αυγή εκείνη τ</w:t>
      </w:r>
      <w:r>
        <w:rPr>
          <w:rFonts w:eastAsia="Times New Roman" w:cs="Times New Roman"/>
          <w:szCs w:val="24"/>
        </w:rPr>
        <w:t xml:space="preserve">ην περίοδο, ψήφισαν υπέρ του κ. Δήμα. </w:t>
      </w:r>
    </w:p>
    <w:p w14:paraId="45E652A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Θέλω να σας θυμίσω και κάτι ακόμα. Η παράταξη του ΣΥΡΙΖΑ δεν είχε ούτε έχει «</w:t>
      </w:r>
      <w:proofErr w:type="spellStart"/>
      <w:r>
        <w:rPr>
          <w:rFonts w:eastAsia="Times New Roman" w:cs="Times New Roman"/>
          <w:szCs w:val="24"/>
        </w:rPr>
        <w:t>Μπαλτάκους</w:t>
      </w:r>
      <w:proofErr w:type="spellEnd"/>
      <w:r>
        <w:rPr>
          <w:rFonts w:eastAsia="Times New Roman" w:cs="Times New Roman"/>
          <w:szCs w:val="24"/>
        </w:rPr>
        <w:t xml:space="preserve">», οι οποίοι στα κρυφά συνδιαλέγονται με τη Χρυσή Αυγή, προκειμένου να κρατηθούν στην εξουσία! </w:t>
      </w:r>
    </w:p>
    <w:p w14:paraId="45E652A1"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w:t>
      </w:r>
      <w:r>
        <w:rPr>
          <w:rFonts w:eastAsia="Times New Roman" w:cs="Times New Roman"/>
          <w:szCs w:val="24"/>
        </w:rPr>
        <w:t>του ΣΥΡΙΖΑ και των ΑΝΕΛ)</w:t>
      </w:r>
    </w:p>
    <w:p w14:paraId="45E652A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Και όταν εμείς φέραμε στο δημόσιο διάλογο ένα πάγιο αίτημα της Αριστεράς και των δημοκρατικών προοδευτικών δυνάμεων και ανοίξαμε τη δημόσια συζήτηση για την αλλαγή του εκλογικού νόμου, ουδέποτε σκεφθήκαμε και ουδέποτε απευθυνθήκαμε</w:t>
      </w:r>
      <w:r>
        <w:rPr>
          <w:rFonts w:eastAsia="Times New Roman" w:cs="Times New Roman"/>
          <w:szCs w:val="24"/>
        </w:rPr>
        <w:t xml:space="preserve"> στη Χρυσή Αυγή. Απευθυνθήκαμε κυρίως στις δυνάμεις εκείνες που όλο το προηγούμενο διάστημα υπεραμύνονταν της άποψης ότι πρέπει να πάμε σε ένα αναλογικό εκλογικό σύστημα. Μιλήσαμε και μαζί. Βεβαίως, γνώριζα ότι έχετε διαφορετική άποψη. Όμως, αυτό </w:t>
      </w:r>
      <w:r>
        <w:rPr>
          <w:rFonts w:eastAsia="Times New Roman" w:cs="Times New Roman"/>
          <w:szCs w:val="24"/>
        </w:rPr>
        <w:lastRenderedPageBreak/>
        <w:t>δεν μας ε</w:t>
      </w:r>
      <w:r>
        <w:rPr>
          <w:rFonts w:eastAsia="Times New Roman" w:cs="Times New Roman"/>
          <w:szCs w:val="24"/>
        </w:rPr>
        <w:t xml:space="preserve">μπόδισε να κουβεντιάσουμε για τη δυνατότητα να υπάρξει έστω η αναζήτηση κάποιων συνθέσεων. </w:t>
      </w:r>
    </w:p>
    <w:p w14:paraId="45E652A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Και πριν από μία εβδομάδα, σε τηλεοπτική συνέντευξη αναφέρθηκα σ’ αυτά τα δημοσιεύματα και είπα ότι ουδέποτε απευθυνθήκαμε ούτε μας ενδιαφέρει να απευθυνθούμε στο κ</w:t>
      </w:r>
      <w:r>
        <w:rPr>
          <w:rFonts w:eastAsia="Times New Roman" w:cs="Times New Roman"/>
          <w:szCs w:val="24"/>
        </w:rPr>
        <w:t xml:space="preserve">όμμα της ακροδεξιάς και των νεοναζί για την αλλαγή του εκλογικού νόμου. </w:t>
      </w:r>
    </w:p>
    <w:p w14:paraId="45E652A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Μάλιστα, στις επιτροπές της Βουλής</w:t>
      </w:r>
      <w:r>
        <w:rPr>
          <w:rFonts w:eastAsia="Times New Roman" w:cs="Times New Roman"/>
          <w:szCs w:val="24"/>
        </w:rPr>
        <w:t>,</w:t>
      </w:r>
      <w:r>
        <w:rPr>
          <w:rFonts w:eastAsia="Times New Roman" w:cs="Times New Roman"/>
          <w:szCs w:val="24"/>
        </w:rPr>
        <w:t xml:space="preserve"> ο αρμόδιος Υπουργός, ο Υπουργός των Εσωτερικών είχε κάνει μνεία και στο γεγονός ότι δεν μας ενδιαφέρουν και τα πρόσωπα ένα προς ένα, αλλά απευθυνόμ</w:t>
      </w:r>
      <w:r>
        <w:rPr>
          <w:rFonts w:eastAsia="Times New Roman" w:cs="Times New Roman"/>
          <w:szCs w:val="24"/>
        </w:rPr>
        <w:t xml:space="preserve">αστε στις ηγεσίες των κομμάτων, ακριβώς επειδή εμείς έχουμε τη βαριά ιστορική μνήμη των αποστασιών, που εσείς μάλλον γνωρίζετε κι από αυτές, κύριε Μητσοτάκη κι εσείς και η Νέα Δημοκρατία. </w:t>
      </w:r>
    </w:p>
    <w:p w14:paraId="45E652A5"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5E652A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Ούτε σκεφ</w:t>
      </w:r>
      <w:r>
        <w:rPr>
          <w:rFonts w:eastAsia="Times New Roman" w:cs="Times New Roman"/>
          <w:szCs w:val="24"/>
        </w:rPr>
        <w:t xml:space="preserve">θήκαμε να απευθυνθούμε σε έναν-έναν προσωπικά, σε στελέχη των κομμάτων που έχουν μια ιστορία και έχουν αναδείξει προφανώς το αίτημα της απλής αναλογικής, ως πρόσωπα ή ως Βουλευτές </w:t>
      </w:r>
      <w:r>
        <w:rPr>
          <w:rFonts w:eastAsia="Times New Roman" w:cs="Times New Roman"/>
          <w:szCs w:val="24"/>
        </w:rPr>
        <w:lastRenderedPageBreak/>
        <w:t>ή ως στελέχη κομμάτων στο παρελθόν ιδιαίτερα έντονα. Απευθυνθήκαμε στις ηγεσ</w:t>
      </w:r>
      <w:r>
        <w:rPr>
          <w:rFonts w:eastAsia="Times New Roman" w:cs="Times New Roman"/>
          <w:szCs w:val="24"/>
        </w:rPr>
        <w:t xml:space="preserve">ίες των κομμάτων, διότι θεωρούμε ότι αυτή η μεγάλη τομή για το πολιτικό σύστημα της χώρας μπορεί να προχωρήσει μονάχα μέσα από μια έντιμη και ανοικτή πολιτική συνεννόηση. </w:t>
      </w:r>
    </w:p>
    <w:p w14:paraId="45E652A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Και ακριβώς γι’ αυτό τον λόγο, η πρόταση που καταθέσαμε σε δημόσιο διάλογο στη Βουλή</w:t>
      </w:r>
      <w:r>
        <w:rPr>
          <w:rFonts w:eastAsia="Times New Roman" w:cs="Times New Roman"/>
          <w:szCs w:val="24"/>
        </w:rPr>
        <w:t xml:space="preserve"> και σήμερα ψηφίζουμε είναι μια πρόταση που εκτιμήσαμε ότι αφορά τον κοινό παρονομαστή των θέσεων που είχαν διατυπώσει στο δημόσιο διάλογο, αλλά και σε κατ’ ιδίαν συναντήσεις τα κόμματα αυτά, πλην βεβαίως της Νέας Δημοκρατίας, που είχε εκφράσει την αντίθεσ</w:t>
      </w:r>
      <w:r>
        <w:rPr>
          <w:rFonts w:eastAsia="Times New Roman" w:cs="Times New Roman"/>
          <w:szCs w:val="24"/>
        </w:rPr>
        <w:t xml:space="preserve">ή της στην αλλαγή του εκλογικού νόμου και φυσικά στο σχέδιο της απλής αναλογικής. </w:t>
      </w:r>
    </w:p>
    <w:p w14:paraId="45E652A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Ήταν, λοιπόν, μια άτυχη στιγμή αυτή σας η αναφορά. Όμως, δικαίως ο Πρόεδρος της Βουλής αναγκάστηκε να ζητήσει τον λόγο και να τοποθετηθεί, διότι εάν επρόκειτο απλά για μια α</w:t>
      </w:r>
      <w:r>
        <w:rPr>
          <w:rFonts w:eastAsia="Times New Roman" w:cs="Times New Roman"/>
          <w:szCs w:val="24"/>
        </w:rPr>
        <w:t xml:space="preserve">τυχή αναφορά, προφανώς και δεν θα προκαλούσε την οργή του και πολλών άλλων Βουλευτών σ’ αυτή εδώ την Αίθουσα και πολιτών. </w:t>
      </w:r>
    </w:p>
    <w:p w14:paraId="45E652A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Αποτέλεσε, όμως, μια επεξεργασμένη και καλοστημένη προσπάθεια κύκλων της διαπλοκής, που ονόμασε πριν ο Πρόεδρος της Βουλής, «δημοσιογ</w:t>
      </w:r>
      <w:r>
        <w:rPr>
          <w:rFonts w:eastAsia="Times New Roman" w:cs="Times New Roman"/>
          <w:szCs w:val="24"/>
        </w:rPr>
        <w:t xml:space="preserve">ραφική αλητεία», να δημιουργήσουν το κλίμα ότι δήθεν η Αριστερά ψάχνει να βρει συνεργάτες στον χώρο της Χρυσής Αυγής. </w:t>
      </w:r>
    </w:p>
    <w:p w14:paraId="45E652A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είμαι βέβαιος ότι αυτή η ατυχής στιγμή δεν θα επηρεάσει τη σημερινή διαδικασία, διότι σήμερα είναι μια ημέρα</w:t>
      </w:r>
      <w:r>
        <w:rPr>
          <w:rFonts w:eastAsia="Times New Roman" w:cs="Times New Roman"/>
          <w:szCs w:val="24"/>
        </w:rPr>
        <w:t xml:space="preserve"> σημαντική για το Ελληνικό Κοινοβούλιο. Γιατί για πρώτη φορά, με ευθύνη της κυβερνητικής Πλειοψηφίας, κατατίθεται ένας νόμος, ο οποίος βρίσκεται πέρα και έξω από τη λογική των σκοπιμοτήτων</w:t>
      </w:r>
      <w:r>
        <w:rPr>
          <w:rFonts w:eastAsia="Times New Roman" w:cs="Times New Roman"/>
          <w:szCs w:val="24"/>
        </w:rPr>
        <w:t>,</w:t>
      </w:r>
      <w:r>
        <w:rPr>
          <w:rFonts w:eastAsia="Times New Roman" w:cs="Times New Roman"/>
          <w:szCs w:val="24"/>
        </w:rPr>
        <w:t xml:space="preserve"> που η εκάστοτε κυβερνητική πλειοψηφία προσδοκά. </w:t>
      </w:r>
    </w:p>
    <w:p w14:paraId="45E652A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 σημερινή κυβερν</w:t>
      </w:r>
      <w:r>
        <w:rPr>
          <w:rFonts w:eastAsia="Times New Roman" w:cs="Times New Roman"/>
          <w:szCs w:val="24"/>
        </w:rPr>
        <w:t>ητική Πλειοψηφία καταθέτει έναν νόμο που της στερεί το δικαίωμα και την προοπτική να λειτουργήσει, για άλλη μια φορά -όπως προφανώς και στις προηγούμενες εκλογές, εφόσον είναι κυβερνητική Πλειοψηφία και τις κέρδισε- στη λογική της χαμένης ψήφου. Και καταθέ</w:t>
      </w:r>
      <w:r>
        <w:rPr>
          <w:rFonts w:eastAsia="Times New Roman" w:cs="Times New Roman"/>
          <w:szCs w:val="24"/>
        </w:rPr>
        <w:t xml:space="preserve">τει έναν νόμο που βασίζεται στη λογική της ισοτιμίας της ψήφου. </w:t>
      </w:r>
    </w:p>
    <w:p w14:paraId="45E652A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Και βεβαίως, είναι ιστορική και για έναν ακόμη λόγο. Διότι, όπως πολύ καλά γνωρίζετε, κυρίες και κύριοι συνάδελφοι, το αίτημα για την ισοτιμία της ψήφου και την απλή αναλογική αποτέλεσε πάγιο</w:t>
      </w:r>
      <w:r>
        <w:rPr>
          <w:rFonts w:eastAsia="Times New Roman" w:cs="Times New Roman"/>
          <w:szCs w:val="24"/>
        </w:rPr>
        <w:t xml:space="preserve"> και διαχρονικό αίτημα, όχι μόνο της Αριστεράς, αλλά και ευρύτερων προοδευτικών και δημοκρατικών δυνάμεων για δεκαετίες σε αυτό τον τόπο.</w:t>
      </w:r>
    </w:p>
    <w:p w14:paraId="45E652A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Και σήμερα, για πρώτη φορά, η κυβερνητική Πλειοψηφία φέρνει την απλή αναλογική και για πρώτη φορά, η απλή αναλογική θα</w:t>
      </w:r>
      <w:r>
        <w:rPr>
          <w:rFonts w:eastAsia="Times New Roman" w:cs="Times New Roman"/>
          <w:szCs w:val="24"/>
        </w:rPr>
        <w:t xml:space="preserve"> υπερψηφιστεί από την πλειοψηφία της Βουλής των Ελλήνων και θα γίνει νόμος του ελληνικού κράτους.</w:t>
      </w:r>
    </w:p>
    <w:p w14:paraId="45E652A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ισθάνομαι ότι σήμερα, με αυτή μας την προσπάθεια, ανταποκρινόμαστε σε ένα ιστορικό αίτημα, που βεβαίως αποτελεί πάγια, όπως είπα πιο πριν, διεκδίκηση αριστερ</w:t>
      </w:r>
      <w:r>
        <w:rPr>
          <w:rFonts w:eastAsia="Times New Roman" w:cs="Times New Roman"/>
          <w:szCs w:val="24"/>
        </w:rPr>
        <w:t xml:space="preserve">ών δημοκρατικών προοδευτικών δυνάμεων και δικαιώνει τους αγώνες δεκαετιών για πραγματική ισότητα και δημοκρατία. </w:t>
      </w:r>
    </w:p>
    <w:p w14:paraId="45E652A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Ξεκινήσατε την ομιλία σας, λέγοντας ότι αυτές τις ημέρες γιορτάζουμε τα σαράντα δύο χρόνια από τη </w:t>
      </w:r>
      <w:r>
        <w:rPr>
          <w:rFonts w:eastAsia="Times New Roman" w:cs="Times New Roman"/>
          <w:szCs w:val="24"/>
        </w:rPr>
        <w:t>δημοκρατία</w:t>
      </w:r>
      <w:r>
        <w:rPr>
          <w:rFonts w:eastAsia="Times New Roman" w:cs="Times New Roman"/>
          <w:szCs w:val="24"/>
        </w:rPr>
        <w:t>. Και πιστεύω ότι, πράγματι, τιμού</w:t>
      </w:r>
      <w:r>
        <w:rPr>
          <w:rFonts w:eastAsia="Times New Roman" w:cs="Times New Roman"/>
          <w:szCs w:val="24"/>
        </w:rPr>
        <w:t xml:space="preserve">με τους αγώνες του λαού μας για λαϊκή κυριαρχία και </w:t>
      </w:r>
      <w:r>
        <w:rPr>
          <w:rFonts w:eastAsia="Times New Roman" w:cs="Times New Roman"/>
          <w:szCs w:val="24"/>
        </w:rPr>
        <w:lastRenderedPageBreak/>
        <w:t>δημοκρατία, κάνοντας πράξη ένα εμβληματικό αίτημα δημοκρατίας και λαϊκής κυριαρχίας, την απλή αναλογική και την ισοτιμία της ψήφου και ταυτόχρονα δίνοντας ψήφο εμπιστοσύνη</w:t>
      </w:r>
      <w:r>
        <w:rPr>
          <w:rFonts w:eastAsia="Times New Roman" w:cs="Times New Roman"/>
          <w:szCs w:val="24"/>
        </w:rPr>
        <w:t>ς</w:t>
      </w:r>
      <w:r>
        <w:rPr>
          <w:rFonts w:eastAsia="Times New Roman" w:cs="Times New Roman"/>
          <w:szCs w:val="24"/>
        </w:rPr>
        <w:t xml:space="preserve"> στους νέους ανθρώπους, τη νεολα</w:t>
      </w:r>
      <w:r>
        <w:rPr>
          <w:rFonts w:eastAsia="Times New Roman" w:cs="Times New Roman"/>
          <w:szCs w:val="24"/>
        </w:rPr>
        <w:t xml:space="preserve">ία μας, δίνοντας το κίνητρο στους νέους και τις νέες, με την ψήφο στα δεκαεπτά, να μην ενδώσουν στην αποπολιτικοποίηση, να συμμετάσχουν ενεργά στις πολιτικές εξελίξεις και να τις επηρεάσουν, να βγουν μπροστά, παίρνοντας τις ζωές τους στα χέρια τους. </w:t>
      </w:r>
    </w:p>
    <w:p w14:paraId="45E652B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η πρότασή μας για απλή αναλογική δεν ανταποκρίνεται απλά και μόνο σε ένα ιστορικό αίτημα εμβάθυνσης της </w:t>
      </w:r>
      <w:r>
        <w:rPr>
          <w:rFonts w:eastAsia="Times New Roman" w:cs="Times New Roman"/>
          <w:szCs w:val="24"/>
        </w:rPr>
        <w:t>δημοκρατίας</w:t>
      </w:r>
      <w:r>
        <w:rPr>
          <w:rFonts w:eastAsia="Times New Roman" w:cs="Times New Roman"/>
          <w:szCs w:val="24"/>
        </w:rPr>
        <w:t xml:space="preserve">. Ικανοποιεί ταυτόχρονα και το σύγχρονο αίτημα της κοινωνικής πλειοψηφίας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και την ανανέωση του πολιτικού μας συστήματος. </w:t>
      </w:r>
    </w:p>
    <w:p w14:paraId="45E652B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Δεν είναι τυχαίο πως</w:t>
      </w:r>
      <w:r>
        <w:rPr>
          <w:rFonts w:eastAsia="Times New Roman" w:cs="Times New Roman"/>
          <w:szCs w:val="24"/>
        </w:rPr>
        <w:t>,</w:t>
      </w:r>
      <w:r>
        <w:rPr>
          <w:rFonts w:eastAsia="Times New Roman" w:cs="Times New Roman"/>
          <w:szCs w:val="24"/>
        </w:rPr>
        <w:t xml:space="preserve"> σε όλες τις ποιοτικές έρευνες που είδαν το φως της δημοσιότητας το τελευταίο διάστημα</w:t>
      </w:r>
      <w:r>
        <w:rPr>
          <w:rFonts w:eastAsia="Times New Roman" w:cs="Times New Roman"/>
          <w:szCs w:val="24"/>
        </w:rPr>
        <w:t>,</w:t>
      </w:r>
      <w:r>
        <w:rPr>
          <w:rFonts w:eastAsia="Times New Roman" w:cs="Times New Roman"/>
          <w:szCs w:val="24"/>
        </w:rPr>
        <w:t xml:space="preserve"> η μ</w:t>
      </w:r>
      <w:r>
        <w:rPr>
          <w:rFonts w:eastAsia="Times New Roman" w:cs="Times New Roman"/>
          <w:szCs w:val="24"/>
        </w:rPr>
        <w:t>εγάλη πλειοψηφία της κοινής γνώμης έχει ταχθεί υπέρ της ισοτιμίας της ψήφου, έχει ταχθεί υπέρ της απλής αναλογικής και μάλιστα</w:t>
      </w:r>
      <w:r>
        <w:rPr>
          <w:rFonts w:eastAsia="Times New Roman" w:cs="Times New Roman"/>
          <w:szCs w:val="24"/>
        </w:rPr>
        <w:t>,</w:t>
      </w:r>
      <w:r>
        <w:rPr>
          <w:rFonts w:eastAsia="Times New Roman" w:cs="Times New Roman"/>
          <w:szCs w:val="24"/>
        </w:rPr>
        <w:t xml:space="preserve"> ακόμα και αυτοί οι πολίτες που δηλώνουν ότι ψήφισαν ή ενδεχομένως δηλώνουν ότι θα ψηφίσουν τη Νέα Δημοκρατία. Αυτό, άραγε, δεν σ</w:t>
      </w:r>
      <w:r>
        <w:rPr>
          <w:rFonts w:eastAsia="Times New Roman" w:cs="Times New Roman"/>
          <w:szCs w:val="24"/>
        </w:rPr>
        <w:t xml:space="preserve">ας λέει κάτι; </w:t>
      </w:r>
    </w:p>
    <w:p w14:paraId="45E652B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Συνεπώς, η πρόταση νόμου που σήμερα θα ψηφίσουμε αποτελεί μια πολιτικά ώριμη μεταρρύθμιση, η οποία εγγράφεται στο συνολικό σχέδιό μας για τον δημοκρατικό μετασχηματισμό του πολιτικού μας συστήματος, για τη θεσμική και δημοκρατική ανασυγκρότη</w:t>
      </w:r>
      <w:r>
        <w:rPr>
          <w:rFonts w:eastAsia="Times New Roman" w:cs="Times New Roman"/>
          <w:szCs w:val="24"/>
        </w:rPr>
        <w:t xml:space="preserve">ση του κράτους, με την ενίσχυση των θεσμών της αντιπροσωπευτικής </w:t>
      </w:r>
      <w:r>
        <w:rPr>
          <w:rFonts w:eastAsia="Times New Roman" w:cs="Times New Roman"/>
          <w:szCs w:val="24"/>
        </w:rPr>
        <w:t>δημοκρατίας</w:t>
      </w:r>
      <w:r>
        <w:rPr>
          <w:rFonts w:eastAsia="Times New Roman" w:cs="Times New Roman"/>
          <w:szCs w:val="24"/>
        </w:rPr>
        <w:t>, αλλά και την εισαγωγή νέων θεσμών άμεσης δημοκρατίας στη λειτουργία του πολιτικού συστήματος.</w:t>
      </w:r>
    </w:p>
    <w:p w14:paraId="45E652B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Σας άκουσα</w:t>
      </w:r>
      <w:r>
        <w:rPr>
          <w:rFonts w:eastAsia="Times New Roman" w:cs="Times New Roman"/>
          <w:szCs w:val="24"/>
        </w:rPr>
        <w:t>,</w:t>
      </w:r>
      <w:r>
        <w:rPr>
          <w:rFonts w:eastAsia="Times New Roman" w:cs="Times New Roman"/>
          <w:szCs w:val="24"/>
        </w:rPr>
        <w:t xml:space="preserve"> με μεγάλη έκπληξη</w:t>
      </w:r>
      <w:r>
        <w:rPr>
          <w:rFonts w:eastAsia="Times New Roman" w:cs="Times New Roman"/>
          <w:szCs w:val="24"/>
        </w:rPr>
        <w:t>,</w:t>
      </w:r>
      <w:r>
        <w:rPr>
          <w:rFonts w:eastAsia="Times New Roman" w:cs="Times New Roman"/>
          <w:szCs w:val="24"/>
        </w:rPr>
        <w:t xml:space="preserve"> να ταυτίζετε την άμεση δημοκρατία με τον λαϊκισμό και</w:t>
      </w:r>
      <w:r>
        <w:rPr>
          <w:rFonts w:eastAsia="Times New Roman" w:cs="Times New Roman"/>
          <w:szCs w:val="24"/>
        </w:rPr>
        <w:t xml:space="preserve"> αυτό είναι ακριβώς ο φόβος απέναντι στον λαό, ο φόβος απέναντι στην κρίση του λαού, που διακατέχει μια συντηρητική αντίληψη</w:t>
      </w:r>
      <w:r>
        <w:rPr>
          <w:rFonts w:eastAsia="Times New Roman" w:cs="Times New Roman"/>
          <w:szCs w:val="24"/>
        </w:rPr>
        <w:t>,</w:t>
      </w:r>
      <w:r>
        <w:rPr>
          <w:rFonts w:eastAsia="Times New Roman" w:cs="Times New Roman"/>
          <w:szCs w:val="24"/>
        </w:rPr>
        <w:t xml:space="preserve"> την οποία εκφράζετε. Σε αυτή την κατεύθυνση βρίσκονται και οι όποιες προτάσεις σας για τη συνταγματική αναθεώρηση, ο φόβος απέναντ</w:t>
      </w:r>
      <w:r>
        <w:rPr>
          <w:rFonts w:eastAsia="Times New Roman" w:cs="Times New Roman"/>
          <w:szCs w:val="24"/>
        </w:rPr>
        <w:t>ι στη λαϊκή κρίση.</w:t>
      </w:r>
    </w:p>
    <w:p w14:paraId="45E652B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Κανείς δεν λέει ότι η λαϊκή κρίση είναι πάντοτε αλάθητη, αλλά δεν υπάρχει, δεν έχει εφευρεθεί ακόμα κανένα πιο αποτελεσματικό σύστημα από τη δημοκρατία και ποτέ, μα ποτέ δεν υπήρξε –ιστορικά τουλάχιστον- η αίσθηση ότι με λιγότερη δημοκρα</w:t>
      </w:r>
      <w:r>
        <w:rPr>
          <w:rFonts w:eastAsia="Times New Roman" w:cs="Times New Roman"/>
          <w:szCs w:val="24"/>
        </w:rPr>
        <w:t>τία θα μπορούσαμε να βγούμε από τα προβλήματα και από τα αδιέξοδα.</w:t>
      </w:r>
    </w:p>
    <w:p w14:paraId="45E652B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 αποκατάσταση, λοιπόν, της ισοτιμίας της ψήφου των πολιτών, όπως όμως και η αποκατάσταση της νομιμότητας, της διαφάνειας αποτελούν πρωταρχικούς μας στόχους, προτεραιότητές μας.</w:t>
      </w:r>
    </w:p>
    <w:p w14:paraId="45E652B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Γι’ αυτό, α</w:t>
      </w:r>
      <w:r>
        <w:rPr>
          <w:rFonts w:eastAsia="Times New Roman" w:cs="Times New Roman"/>
          <w:szCs w:val="24"/>
        </w:rPr>
        <w:t xml:space="preserve">υτές τις μέρες, παρά το γεγονός ότι είμαστε στο μέσο του καλοκαιριού, η Βουλή μένει ανοιχτή, νομοθετεί και προχωρούν παράλληλα σημαντικές πρωτοβουλίες, όχι μόνο η πρόταση για την απλή αναλογική, αλλά, παρά τα προσκόμματα, τις αντιδράσεις του κατεστημένου, </w:t>
      </w:r>
      <w:r>
        <w:rPr>
          <w:rFonts w:eastAsia="Times New Roman" w:cs="Times New Roman"/>
          <w:szCs w:val="24"/>
        </w:rPr>
        <w:t xml:space="preserve">οικονομικού και πολιτικού, τούτες τις μέρες προχωρά μια κορυφαία πρωτοβουλία της Κυβέρνησης για νομιμότητα στο ραδιοτηλεοπτικό τοπίο, για να αποκατασταθεί η νομιμότητα με την </w:t>
      </w:r>
      <w:proofErr w:type="spellStart"/>
      <w:r>
        <w:rPr>
          <w:rFonts w:eastAsia="Times New Roman" w:cs="Times New Roman"/>
          <w:szCs w:val="24"/>
        </w:rPr>
        <w:t>αδειοδότηση</w:t>
      </w:r>
      <w:proofErr w:type="spellEnd"/>
      <w:r>
        <w:rPr>
          <w:rFonts w:eastAsia="Times New Roman" w:cs="Times New Roman"/>
          <w:szCs w:val="24"/>
        </w:rPr>
        <w:t>, η οποία θα γίνει, παρά τις αντιδράσεις σας.</w:t>
      </w:r>
    </w:p>
    <w:p w14:paraId="45E652B7" w14:textId="77777777" w:rsidR="006278D4" w:rsidRDefault="006E6FC2">
      <w:pPr>
        <w:spacing w:after="0" w:line="600" w:lineRule="auto"/>
        <w:ind w:firstLine="709"/>
        <w:jc w:val="center"/>
        <w:rPr>
          <w:rFonts w:eastAsia="Times New Roman"/>
          <w:bCs/>
        </w:rPr>
      </w:pPr>
      <w:r>
        <w:rPr>
          <w:rFonts w:eastAsia="Times New Roman"/>
          <w:bCs/>
        </w:rPr>
        <w:lastRenderedPageBreak/>
        <w:t xml:space="preserve">(Χειροκροτήματα από τις </w:t>
      </w:r>
      <w:r>
        <w:rPr>
          <w:rFonts w:eastAsia="Times New Roman"/>
          <w:bCs/>
        </w:rPr>
        <w:t>πτέρυγες του ΣΥΡΙΖΑ και των ΑΝΕΛ)</w:t>
      </w:r>
    </w:p>
    <w:p w14:paraId="45E652B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Ίσως</w:t>
      </w:r>
      <w:r>
        <w:rPr>
          <w:rFonts w:eastAsia="Times New Roman" w:cs="Times New Roman"/>
          <w:szCs w:val="24"/>
        </w:rPr>
        <w:t xml:space="preserve"> ένα μέρος της ακραίας συμπεριφοράς </w:t>
      </w:r>
      <w:r>
        <w:rPr>
          <w:rFonts w:eastAsia="Times New Roman" w:cs="Times New Roman"/>
          <w:szCs w:val="24"/>
        </w:rPr>
        <w:t>σας,</w:t>
      </w:r>
      <w:r>
        <w:rPr>
          <w:rFonts w:eastAsia="Times New Roman" w:cs="Times New Roman"/>
          <w:szCs w:val="24"/>
        </w:rPr>
        <w:t xml:space="preserve"> που οδηγεί και σε ατυχή περιστατικά, όπως το προηγούμενο, να οφείλεται και σε αυτή τη μεγάλη νευρικότητα</w:t>
      </w:r>
      <w:r>
        <w:rPr>
          <w:rFonts w:eastAsia="Times New Roman" w:cs="Times New Roman"/>
          <w:szCs w:val="24"/>
        </w:rPr>
        <w:t>,</w:t>
      </w:r>
      <w:r>
        <w:rPr>
          <w:rFonts w:eastAsia="Times New Roman" w:cs="Times New Roman"/>
          <w:szCs w:val="24"/>
        </w:rPr>
        <w:t xml:space="preserve"> που δείχνουν τούτες τις μέρες εκείνοι οι κύκλοι</w:t>
      </w:r>
      <w:r>
        <w:rPr>
          <w:rFonts w:eastAsia="Times New Roman" w:cs="Times New Roman"/>
          <w:szCs w:val="24"/>
        </w:rPr>
        <w:t>,</w:t>
      </w:r>
      <w:r>
        <w:rPr>
          <w:rFonts w:eastAsia="Times New Roman" w:cs="Times New Roman"/>
          <w:szCs w:val="24"/>
        </w:rPr>
        <w:t xml:space="preserve"> που για εικοσιπέντε και πλέον χρόνια κυριάρχησαν στον τόπο και σήμερα</w:t>
      </w:r>
      <w:r>
        <w:rPr>
          <w:rFonts w:eastAsia="Times New Roman" w:cs="Times New Roman"/>
          <w:szCs w:val="24"/>
        </w:rPr>
        <w:t>,</w:t>
      </w:r>
      <w:r>
        <w:rPr>
          <w:rFonts w:eastAsia="Times New Roman" w:cs="Times New Roman"/>
          <w:szCs w:val="24"/>
        </w:rPr>
        <w:t xml:space="preserve"> μέσα στη νευρικότητά </w:t>
      </w:r>
      <w:r>
        <w:rPr>
          <w:rFonts w:eastAsia="Times New Roman" w:cs="Times New Roman"/>
          <w:szCs w:val="24"/>
        </w:rPr>
        <w:t>τους,</w:t>
      </w:r>
      <w:r>
        <w:rPr>
          <w:rFonts w:eastAsia="Times New Roman" w:cs="Times New Roman"/>
          <w:szCs w:val="24"/>
        </w:rPr>
        <w:t xml:space="preserve"> είναι βέβαιο ότι σας πιέζουν. </w:t>
      </w:r>
    </w:p>
    <w:p w14:paraId="45E652B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Σας πιέζουν από την πρώτη στιγμή να ζητάτε εκλογές, να βγαίνετε μπροστά, ζητώντας να πέσει η Κυβέρνηση, να προκαλείτε και να ε</w:t>
      </w:r>
      <w:r>
        <w:rPr>
          <w:rFonts w:eastAsia="Times New Roman" w:cs="Times New Roman"/>
          <w:szCs w:val="24"/>
        </w:rPr>
        <w:t>νισχύετε, να παροτρύνετε κινήματα διαμαρτυρίας εσείς, ένα κόμμα που παραδοσιακά ως παράταξη –σεβαστές οι ιδεολογικές και πολιτικές αντιθέσεις- δεν ήσασταν ποτέ ένα κόμμα διαμαρτυρίας και έχετε μετατραπεί σε ένα κόμμα διαμαρτυρίας για χάρη αυτών των κυρίων</w:t>
      </w:r>
      <w:r>
        <w:rPr>
          <w:rFonts w:eastAsia="Times New Roman" w:cs="Times New Roman"/>
          <w:szCs w:val="24"/>
        </w:rPr>
        <w:t>,</w:t>
      </w:r>
      <w:r>
        <w:rPr>
          <w:rFonts w:eastAsia="Times New Roman" w:cs="Times New Roman"/>
          <w:szCs w:val="24"/>
        </w:rPr>
        <w:t xml:space="preserve"> που θα χάσουν τα οφίτσιά τους και τη δυνατότητά τους να εκπέμπουν τηλεοπτικό σήμα</w:t>
      </w:r>
      <w:r>
        <w:rPr>
          <w:rFonts w:eastAsia="Times New Roman" w:cs="Times New Roman"/>
          <w:szCs w:val="24"/>
        </w:rPr>
        <w:t>,</w:t>
      </w:r>
      <w:r>
        <w:rPr>
          <w:rFonts w:eastAsia="Times New Roman" w:cs="Times New Roman"/>
          <w:szCs w:val="24"/>
        </w:rPr>
        <w:t xml:space="preserve"> δίχως άδειες και φυσικά</w:t>
      </w:r>
      <w:r>
        <w:rPr>
          <w:rFonts w:eastAsia="Times New Roman" w:cs="Times New Roman"/>
          <w:szCs w:val="24"/>
        </w:rPr>
        <w:t>,</w:t>
      </w:r>
      <w:r>
        <w:rPr>
          <w:rFonts w:eastAsia="Times New Roman" w:cs="Times New Roman"/>
          <w:szCs w:val="24"/>
        </w:rPr>
        <w:t xml:space="preserve"> καταρρέοντας και ψυχορραγώντας εκ νέου, κρατώντας δηλητηριώδεις πρωτοσέλιδους τίτλους, καθημερινούς και κυριακάτικους.</w:t>
      </w:r>
    </w:p>
    <w:p w14:paraId="45E652B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Επιχειρούμε, λοιπόν, βήματα </w:t>
      </w:r>
      <w:r>
        <w:rPr>
          <w:rFonts w:eastAsia="Times New Roman" w:cs="Times New Roman"/>
          <w:szCs w:val="24"/>
        </w:rPr>
        <w:t>μιας βαθιά δημοκρατικής μεταρρυθμιστικής τομής στον τόπο, μιας τομής που πιστεύουμε ότι θα απελευθερώσει την ελληνική κοινωνία από τη διαφθορά, τη διαπλοκή και την εξάρτηση του πολιτικού συστήματος από τα συμφέροντα της οικονομικής ολιγαρχίας και βήματα τα</w:t>
      </w:r>
      <w:r>
        <w:rPr>
          <w:rFonts w:eastAsia="Times New Roman" w:cs="Times New Roman"/>
          <w:szCs w:val="24"/>
        </w:rPr>
        <w:t xml:space="preserve"> οποία επιχείρησαν και άλλες κυβερνήσεις, αλλά δεν τα έφεραν ποτέ εις πέρας στο τέλος.</w:t>
      </w:r>
    </w:p>
    <w:p w14:paraId="45E652B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ξέρετε κάτι; Η κρίση την οποία βιώνουμε δεν είναι μόνο οικονομική. Προφανώς και η κυρίαρχη διάστασή της είναι η οικονομική και η κοινωνική.</w:t>
      </w:r>
      <w:r>
        <w:rPr>
          <w:rFonts w:eastAsia="Times New Roman" w:cs="Times New Roman"/>
          <w:szCs w:val="24"/>
        </w:rPr>
        <w:t xml:space="preserve"> Όμως, θα έλεγα ότι είναι πρωτίστως κρίση του πολιτικού συστήματος, το οποίο εξέθρεψε μια κρατικοδίαιτη, σπάταλη, και διαπλεκόμενη οικονομική ολιγαρχία, εδραίωσε την πολιτική διαφθορά και την πελατειακή δικτύωση ως μέσο αναπαραγωγής του, εξοικείωσε τους πο</w:t>
      </w:r>
      <w:r>
        <w:rPr>
          <w:rFonts w:eastAsia="Times New Roman" w:cs="Times New Roman"/>
          <w:szCs w:val="24"/>
        </w:rPr>
        <w:t xml:space="preserve">λίτες με τα σκάνδαλα και τη σκανδαλολογία, διαμόρφωσε μια ταξική, αδιαφανή και </w:t>
      </w:r>
      <w:proofErr w:type="spellStart"/>
      <w:r>
        <w:rPr>
          <w:rFonts w:eastAsia="Times New Roman" w:cs="Times New Roman"/>
          <w:szCs w:val="24"/>
        </w:rPr>
        <w:t>αναντίστοιχη</w:t>
      </w:r>
      <w:proofErr w:type="spellEnd"/>
      <w:r>
        <w:rPr>
          <w:rFonts w:eastAsia="Times New Roman" w:cs="Times New Roman"/>
          <w:szCs w:val="24"/>
        </w:rPr>
        <w:t xml:space="preserve"> προς τις κοινωνικές ανάγκες δημόσια διοίκηση.</w:t>
      </w:r>
    </w:p>
    <w:p w14:paraId="45E652B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Το πολιτικό σύστημα, ιδίως την περίοδο της κρίσης, αλλά και από πιο πριν αυτοϋπονομεύτηκε</w:t>
      </w:r>
      <w:r>
        <w:rPr>
          <w:rFonts w:eastAsia="Times New Roman" w:cs="Times New Roman"/>
          <w:szCs w:val="24"/>
        </w:rPr>
        <w:t>,</w:t>
      </w:r>
      <w:r>
        <w:rPr>
          <w:rFonts w:eastAsia="Times New Roman" w:cs="Times New Roman"/>
          <w:szCs w:val="24"/>
        </w:rPr>
        <w:t xml:space="preserve"> τόσο από την κρίση αξιοπιστ</w:t>
      </w:r>
      <w:r>
        <w:rPr>
          <w:rFonts w:eastAsia="Times New Roman" w:cs="Times New Roman"/>
          <w:szCs w:val="24"/>
        </w:rPr>
        <w:t>ίας και εμπιστοσύνης της πολιτικής</w:t>
      </w:r>
      <w:r>
        <w:rPr>
          <w:rFonts w:eastAsia="Times New Roman" w:cs="Times New Roman"/>
          <w:szCs w:val="24"/>
        </w:rPr>
        <w:t>,</w:t>
      </w:r>
      <w:r>
        <w:rPr>
          <w:rFonts w:eastAsia="Times New Roman" w:cs="Times New Roman"/>
          <w:szCs w:val="24"/>
        </w:rPr>
        <w:t xml:space="preserve"> που το ίδιο προκάλεσε</w:t>
      </w:r>
      <w:r>
        <w:rPr>
          <w:rFonts w:eastAsia="Times New Roman" w:cs="Times New Roman"/>
          <w:szCs w:val="24"/>
        </w:rPr>
        <w:t>,</w:t>
      </w:r>
      <w:r>
        <w:rPr>
          <w:rFonts w:eastAsia="Times New Roman" w:cs="Times New Roman"/>
          <w:szCs w:val="24"/>
        </w:rPr>
        <w:t xml:space="preserve"> όσο όμως και από </w:t>
      </w:r>
      <w:r>
        <w:rPr>
          <w:rFonts w:eastAsia="Times New Roman" w:cs="Times New Roman"/>
          <w:szCs w:val="24"/>
        </w:rPr>
        <w:lastRenderedPageBreak/>
        <w:t xml:space="preserve">την οικονομική κρίση, στην οποία </w:t>
      </w:r>
      <w:proofErr w:type="spellStart"/>
      <w:r>
        <w:rPr>
          <w:rFonts w:eastAsia="Times New Roman" w:cs="Times New Roman"/>
          <w:szCs w:val="24"/>
        </w:rPr>
        <w:t>συνήργησε</w:t>
      </w:r>
      <w:proofErr w:type="spellEnd"/>
      <w:r>
        <w:rPr>
          <w:rFonts w:eastAsia="Times New Roman" w:cs="Times New Roman"/>
          <w:szCs w:val="24"/>
        </w:rPr>
        <w:t>. Φτάσαμε σήμερα στο σημείο, όπου καμμία βιώσιμη έξοδος από την κρίση δεν πρόκειται να επιτευχθεί χωρίς τη δημοκρατική μεταρρύθμιση του πο</w:t>
      </w:r>
      <w:r>
        <w:rPr>
          <w:rFonts w:eastAsia="Times New Roman" w:cs="Times New Roman"/>
          <w:szCs w:val="24"/>
        </w:rPr>
        <w:t>λιτικού συστήματος.</w:t>
      </w:r>
    </w:p>
    <w:p w14:paraId="45E652B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Δεν μπορεί να υπάρξει παραγωγική ανασυγκρότηση, χωρίς πρωτίστως να υπάρξει πολιτική και κοινωνική ανασυγκρότηση. Δεν μπορεί να υπάρξει έξοδος στο μέλλον υπό την απόλυτη και πλήρη κυριαρχία του παλαιού καθεστώτος. Γι’ αυτό και η πολιτική</w:t>
      </w:r>
      <w:r>
        <w:rPr>
          <w:rFonts w:eastAsia="Times New Roman" w:cs="Times New Roman"/>
          <w:szCs w:val="24"/>
        </w:rPr>
        <w:t xml:space="preserve"> πρωτοβουλία της Κυβέρνησης σήμερα για την απλή αναλογική και τη δημοκρατική μεταρρύθμιση του πολιτικού συστήματος συνιστά μία κορυφαία επιλογή ρήξης με το παρελθόν και μία τομή, θα έλεγα, στην ιστορική εξέλιξη του πολιτικού συστήματος, αλλά και στην ιστορ</w:t>
      </w:r>
      <w:r>
        <w:rPr>
          <w:rFonts w:eastAsia="Times New Roman" w:cs="Times New Roman"/>
          <w:szCs w:val="24"/>
        </w:rPr>
        <w:t xml:space="preserve">ική εξέλιξη του τόπου. </w:t>
      </w:r>
    </w:p>
    <w:p w14:paraId="45E652B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Αυτός είναι και ο λόγος</w:t>
      </w:r>
      <w:r>
        <w:rPr>
          <w:rFonts w:eastAsia="Times New Roman" w:cs="Times New Roman"/>
          <w:szCs w:val="24"/>
        </w:rPr>
        <w:t>,</w:t>
      </w:r>
      <w:r>
        <w:rPr>
          <w:rFonts w:eastAsia="Times New Roman" w:cs="Times New Roman"/>
          <w:szCs w:val="24"/>
        </w:rPr>
        <w:t xml:space="preserve"> που όλες οι δυνάμεις του παλαιού κατεστημένου, οικονομικού και πολιτικού, θορυβήθηκαν και μόνο στην ιδέα ότι αυτή η πάγια δημοκρατική θέση της Αριστεράς για το εκλογικό σύστημα</w:t>
      </w:r>
      <w:r>
        <w:rPr>
          <w:rFonts w:eastAsia="Times New Roman" w:cs="Times New Roman"/>
          <w:szCs w:val="24"/>
        </w:rPr>
        <w:t>,</w:t>
      </w:r>
      <w:r>
        <w:rPr>
          <w:rFonts w:eastAsia="Times New Roman" w:cs="Times New Roman"/>
          <w:szCs w:val="24"/>
        </w:rPr>
        <w:t xml:space="preserve"> όχι μόνο θα γίνει νόμος του κ</w:t>
      </w:r>
      <w:r>
        <w:rPr>
          <w:rFonts w:eastAsia="Times New Roman" w:cs="Times New Roman"/>
          <w:szCs w:val="24"/>
        </w:rPr>
        <w:t xml:space="preserve">ράτους, αλλά ότι θα μπορούσε να γίνει και νόμος του κράτους με </w:t>
      </w:r>
      <w:r>
        <w:rPr>
          <w:rFonts w:eastAsia="Times New Roman" w:cs="Times New Roman"/>
          <w:szCs w:val="24"/>
        </w:rPr>
        <w:lastRenderedPageBreak/>
        <w:t>άμεση εφαρμογή από την ερχόμενη εκλογική αναμέτρηση. Τρομοκρατήθηκαν και μόνο στην ιδέα ότι μπορεί αυτό να συμβεί. Ενήργησαν συγκροτημένα και συντεταγμένα</w:t>
      </w:r>
      <w:r>
        <w:rPr>
          <w:rFonts w:eastAsia="Times New Roman" w:cs="Times New Roman"/>
          <w:szCs w:val="24"/>
        </w:rPr>
        <w:t>,</w:t>
      </w:r>
      <w:r>
        <w:rPr>
          <w:rFonts w:eastAsia="Times New Roman" w:cs="Times New Roman"/>
          <w:szCs w:val="24"/>
        </w:rPr>
        <w:t xml:space="preserve"> προκειμένου να αποτρέψουν αυτήν την </w:t>
      </w:r>
      <w:r>
        <w:rPr>
          <w:rFonts w:eastAsia="Times New Roman" w:cs="Times New Roman"/>
          <w:szCs w:val="24"/>
        </w:rPr>
        <w:t>προοπτική και να καθοδηγήσουν, να αναγκάσουν πολιτικά κόμματα</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παγίως</w:t>
      </w:r>
      <w:proofErr w:type="spellEnd"/>
      <w:r>
        <w:rPr>
          <w:rFonts w:eastAsia="Times New Roman" w:cs="Times New Roman"/>
          <w:szCs w:val="24"/>
        </w:rPr>
        <w:t xml:space="preserve"> έχουν τοποθετηθεί υπέρ αυτής της πρότασης –και την έχουν καταθέσει και στη Βουλή ακριβώς την ίδια- να την αρνηθούν σήμερα. </w:t>
      </w:r>
    </w:p>
    <w:p w14:paraId="45E652B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Ξέρετε γιατί τρομοκρατήθηκαν μ’ αυτήν την ιδέα; Γιατί γνωρ</w:t>
      </w:r>
      <w:r>
        <w:rPr>
          <w:rFonts w:eastAsia="Times New Roman" w:cs="Times New Roman"/>
          <w:szCs w:val="24"/>
        </w:rPr>
        <w:t xml:space="preserve">ίζουν πολύ καλά ότι με την απλή αναλογική το παρελθόν δεν μπορεί να έχει μέλλον στον τόπο. Βεβαίως, είπατε κάπου στην ομιλία σας ότι ο νόμος που ψηφίζεται σήμερα –θέλω να πιστεύω με μεγάλη πλειοψηφία- δεν θα γίνει ποτέ νόμος του κράτους. </w:t>
      </w:r>
    </w:p>
    <w:p w14:paraId="45E652C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ΒΑΣΙΛΕΙΟΣ ΚΙΚΙΛΙΑ</w:t>
      </w:r>
      <w:r>
        <w:rPr>
          <w:rFonts w:eastAsia="Times New Roman" w:cs="Times New Roman"/>
          <w:b/>
          <w:szCs w:val="24"/>
        </w:rPr>
        <w:t xml:space="preserve">Σ: </w:t>
      </w:r>
      <w:r>
        <w:rPr>
          <w:rFonts w:eastAsia="Times New Roman" w:cs="Times New Roman"/>
          <w:szCs w:val="24"/>
        </w:rPr>
        <w:t>Δεν θα εφαρμοστεί, είπε.</w:t>
      </w:r>
    </w:p>
    <w:p w14:paraId="45E652C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Ναι, δεν θα εφαρμοστεί ποτέ, είπε. </w:t>
      </w:r>
    </w:p>
    <w:p w14:paraId="45E652C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Άραγε, πού στηρίζετε αυτήν την εκτίμησή σας, κύριε Μητσοτάκη; Στηρίζετε την εκτίμησή σας αυτή και μάλιστα</w:t>
      </w:r>
      <w:r>
        <w:rPr>
          <w:rFonts w:eastAsia="Times New Roman" w:cs="Times New Roman"/>
          <w:szCs w:val="24"/>
        </w:rPr>
        <w:t>,</w:t>
      </w:r>
      <w:r>
        <w:rPr>
          <w:rFonts w:eastAsia="Times New Roman" w:cs="Times New Roman"/>
          <w:szCs w:val="24"/>
        </w:rPr>
        <w:t xml:space="preserve"> ανεβήκατε στο Βήμα μόλις κατέβηκε η Πρόεδρο</w:t>
      </w:r>
      <w:r>
        <w:rPr>
          <w:rFonts w:eastAsia="Times New Roman" w:cs="Times New Roman"/>
          <w:szCs w:val="24"/>
        </w:rPr>
        <w:t xml:space="preserve">ς του ΠΑΣΟΚ, η οποία σας είπε, αν δεν κάνω </w:t>
      </w:r>
      <w:r>
        <w:rPr>
          <w:rFonts w:eastAsia="Times New Roman" w:cs="Times New Roman"/>
          <w:szCs w:val="24"/>
        </w:rPr>
        <w:lastRenderedPageBreak/>
        <w:t xml:space="preserve">λάθος, σ’ αυτήν την επαμφοτερίζουσα στάση που κρατάει το τελευταίο διάστημα, ότι ούτε θα ψηφίσει τώρα –θα ψηφίσει ΠΑΡΩΝ- αλλά ούτε θα ψηφίσει και μετά την κατάργησή της. </w:t>
      </w:r>
    </w:p>
    <w:p w14:paraId="45E652C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Άραγε, εσείς πώς προδικάζετε ότι θα βρείτε</w:t>
      </w:r>
      <w:r>
        <w:rPr>
          <w:rFonts w:eastAsia="Times New Roman" w:cs="Times New Roman"/>
          <w:szCs w:val="24"/>
        </w:rPr>
        <w:t xml:space="preserve"> διακόσιες ψήφους στην επόμενη Βουλή, για να την καταργήσετε; Θα συνεργαστείτε με τη Χρυσή Αυγή, για να το πετύχετε;</w:t>
      </w:r>
    </w:p>
    <w:p w14:paraId="45E652C4"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5E652C5"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της Νέας Δημοκρατίας)</w:t>
      </w:r>
    </w:p>
    <w:p w14:paraId="45E652C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Είμαστε, λοιπόν, αποφ</w:t>
      </w:r>
      <w:r>
        <w:rPr>
          <w:rFonts w:eastAsia="Times New Roman" w:cs="Times New Roman"/>
          <w:szCs w:val="24"/>
        </w:rPr>
        <w:t>ασισμένοι, κυρίες και κύριοι συνάδελφοι, να οικοδομήσουμε ένα μέλλον απαλλαγμένο από τα βαρίδια του παρελθόντος. Είμαστε αποφασισμένοι να υλοποιήσουμε τη δέσμευσή μας στις εκλογές του περασμένου Σεπτέμβρη, που ήταν η δέσμευση να τελειώνουμε με το παρελθόν.</w:t>
      </w:r>
      <w:r>
        <w:rPr>
          <w:rFonts w:eastAsia="Times New Roman" w:cs="Times New Roman"/>
          <w:szCs w:val="24"/>
        </w:rPr>
        <w:t xml:space="preserve"> Είμαστε αποφασισμένοι να αφήσουμε –και θα αφήσουμε- το δικό μας αποτύπωμα στην εξέλιξη αυτού του τόπου. Βρεθήκαμε εδώ ερχόμενοι από πολύ μακριά και ο στόχος μας δεν είναι απλά να διαχειριστούμε με καλύτερο τρόπο, όπως το διαπιστώνει καθημερινά ο ελληνικός</w:t>
      </w:r>
      <w:r>
        <w:rPr>
          <w:rFonts w:eastAsia="Times New Roman" w:cs="Times New Roman"/>
          <w:szCs w:val="24"/>
        </w:rPr>
        <w:t xml:space="preserve"> λαός, αυτήν την κρίση, αλλά στόχος </w:t>
      </w:r>
      <w:r>
        <w:rPr>
          <w:rFonts w:eastAsia="Times New Roman" w:cs="Times New Roman"/>
          <w:szCs w:val="24"/>
        </w:rPr>
        <w:lastRenderedPageBreak/>
        <w:t>μας είναι να αφήσουμε ένα βαθύ μεταρρυθμιστικό αποτύπωμα</w:t>
      </w:r>
      <w:r>
        <w:rPr>
          <w:rFonts w:eastAsia="Times New Roman" w:cs="Times New Roman"/>
          <w:szCs w:val="24"/>
        </w:rPr>
        <w:t>,</w:t>
      </w:r>
      <w:r>
        <w:rPr>
          <w:rFonts w:eastAsia="Times New Roman" w:cs="Times New Roman"/>
          <w:szCs w:val="24"/>
        </w:rPr>
        <w:t xml:space="preserve"> που προφανώς θα είναι στον αντίποδα των αντιμεταρρυθμίσεων που εσείς εισηγηθήκατε. Διότι μας κατηγορήσατε απ’ αυτό το Βήμα ότι εμείς</w:t>
      </w:r>
      <w:r>
        <w:rPr>
          <w:rFonts w:eastAsia="Times New Roman" w:cs="Times New Roman"/>
          <w:szCs w:val="24"/>
        </w:rPr>
        <w:t>,</w:t>
      </w:r>
      <w:r>
        <w:rPr>
          <w:rFonts w:eastAsia="Times New Roman" w:cs="Times New Roman"/>
          <w:szCs w:val="24"/>
        </w:rPr>
        <w:t xml:space="preserve"> στον ενάμιση χρόνο τώρα</w:t>
      </w:r>
      <w:r>
        <w:rPr>
          <w:rFonts w:eastAsia="Times New Roman" w:cs="Times New Roman"/>
          <w:szCs w:val="24"/>
        </w:rPr>
        <w:t>,</w:t>
      </w:r>
      <w:r>
        <w:rPr>
          <w:rFonts w:eastAsia="Times New Roman" w:cs="Times New Roman"/>
          <w:szCs w:val="24"/>
        </w:rPr>
        <w:t xml:space="preserve"> δεν</w:t>
      </w:r>
      <w:r>
        <w:rPr>
          <w:rFonts w:eastAsia="Times New Roman" w:cs="Times New Roman"/>
          <w:szCs w:val="24"/>
        </w:rPr>
        <w:t xml:space="preserve"> υλοποιήσαμε τη μεταρρύθμιση</w:t>
      </w:r>
      <w:r>
        <w:rPr>
          <w:rFonts w:eastAsia="Times New Roman" w:cs="Times New Roman"/>
          <w:szCs w:val="24"/>
        </w:rPr>
        <w:t>,</w:t>
      </w:r>
      <w:r>
        <w:rPr>
          <w:rFonts w:eastAsia="Times New Roman" w:cs="Times New Roman"/>
          <w:szCs w:val="24"/>
        </w:rPr>
        <w:t xml:space="preserve"> που αφορά την ψήφο των ομογενών.</w:t>
      </w:r>
    </w:p>
    <w:p w14:paraId="45E652C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Εσείς, κύριε Μητσοτάκη, γιατί δεν την υλοποιήσατε ποτέ; Εδώ και δεκαπέντε χρόνια το Σύνταγμα </w:t>
      </w:r>
      <w:r>
        <w:rPr>
          <w:rFonts w:eastAsia="Times New Roman" w:cs="Times New Roman"/>
          <w:szCs w:val="24"/>
        </w:rPr>
        <w:t xml:space="preserve">σάς </w:t>
      </w:r>
      <w:r>
        <w:rPr>
          <w:rFonts w:eastAsia="Times New Roman" w:cs="Times New Roman"/>
          <w:szCs w:val="24"/>
        </w:rPr>
        <w:t>παρέχει αυτή τη δυνατότητα. Ήσασταν Υπουργός Διοικητικής Μεταρρύθμισης. Γιατί δεν το φέρατε; Για</w:t>
      </w:r>
      <w:r>
        <w:rPr>
          <w:rFonts w:eastAsia="Times New Roman" w:cs="Times New Roman"/>
          <w:szCs w:val="24"/>
        </w:rPr>
        <w:t xml:space="preserve">τί; </w:t>
      </w:r>
    </w:p>
    <w:p w14:paraId="45E652C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Δεν το φέρατε, διότι, κύριε Μητσοτάκη, παρά το γεγονός ότι αυτοχαρακτηρίζεστε ως μεταρρυθμιστής, οι μόνες μεταρρυθμίσεις που ξέρετε να κάνετε καλά είναι να απολύετε δημόσιους υπαλλήλους, να κόβετε συντάξεις, να κόβετε μισθούς, να δίνετε δωράκια στη δι</w:t>
      </w:r>
      <w:r>
        <w:rPr>
          <w:rFonts w:eastAsia="Times New Roman" w:cs="Times New Roman"/>
          <w:szCs w:val="24"/>
        </w:rPr>
        <w:t>απλοκή και να ανοίγετε δρόμους στη φοροδιαφυγή. Αυτές είναι οι μεταρρυθμίσεις σας.</w:t>
      </w:r>
    </w:p>
    <w:p w14:paraId="45E652C9"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5E652C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θέλουμε να αφήσουμε ένα ισχυρό μεταρρυθμιστικό αποτύπωμα. Και αυτό θα επιχειρήσουμε το επόμενο διάστ</w:t>
      </w:r>
      <w:r>
        <w:rPr>
          <w:rFonts w:eastAsia="Times New Roman" w:cs="Times New Roman"/>
          <w:szCs w:val="24"/>
        </w:rPr>
        <w:t>ημα</w:t>
      </w:r>
      <w:r>
        <w:rPr>
          <w:rFonts w:eastAsia="Times New Roman" w:cs="Times New Roman"/>
          <w:szCs w:val="24"/>
        </w:rPr>
        <w:t>: Μ</w:t>
      </w:r>
      <w:r>
        <w:rPr>
          <w:rFonts w:eastAsia="Times New Roman" w:cs="Times New Roman"/>
          <w:szCs w:val="24"/>
        </w:rPr>
        <w:t xml:space="preserve">εταρρυθμίσεις στο κράτος, στο πολιτικό σύστημα, στους θεσμούς. Και το εκλογικό σύστημα είναι ένας από τους αρμούς του συστήματος διακυβέρνησης, όπως και το Σύνταγμα βέβαια. </w:t>
      </w:r>
    </w:p>
    <w:p w14:paraId="45E652C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Το Σύνταγμα είναι το βασικό θεσμικό πλαίσιο</w:t>
      </w:r>
      <w:r>
        <w:rPr>
          <w:rFonts w:eastAsia="Times New Roman" w:cs="Times New Roman"/>
          <w:szCs w:val="24"/>
        </w:rPr>
        <w:t>,</w:t>
      </w:r>
      <w:r>
        <w:rPr>
          <w:rFonts w:eastAsia="Times New Roman" w:cs="Times New Roman"/>
          <w:szCs w:val="24"/>
        </w:rPr>
        <w:t xml:space="preserve"> που προσδιορίζει το πολιτικό σύ</w:t>
      </w:r>
      <w:r>
        <w:rPr>
          <w:rFonts w:eastAsia="Times New Roman" w:cs="Times New Roman"/>
          <w:szCs w:val="24"/>
        </w:rPr>
        <w:t>στημα. Οκτώ χρόνια μετά την τρίτη αναθεώρηση του Συντάγματος στη μεταπολιτευτική περίοδο, έχουν ωριμάσει πια οι συνθήκες για μια νέα αναθεώρηση</w:t>
      </w:r>
      <w:r>
        <w:rPr>
          <w:rFonts w:eastAsia="Times New Roman" w:cs="Times New Roman"/>
          <w:szCs w:val="24"/>
        </w:rPr>
        <w:t>,</w:t>
      </w:r>
      <w:r>
        <w:rPr>
          <w:rFonts w:eastAsia="Times New Roman" w:cs="Times New Roman"/>
          <w:szCs w:val="24"/>
        </w:rPr>
        <w:t xml:space="preserve"> ουσιαστική, για μια αναθεώρηση που θα συμβαδίσει με την απόφασή μας να προχωρήσουμε σε μεγάλες τομές για τη δημ</w:t>
      </w:r>
      <w:r>
        <w:rPr>
          <w:rFonts w:eastAsia="Times New Roman" w:cs="Times New Roman"/>
          <w:szCs w:val="24"/>
        </w:rPr>
        <w:t>οκρατική αναγέννηση της πατρίδας μας, μια αναθεώρηση η οποία έχουμε στόχο και θέλουμε να κατοχυρώνει τα δημοκρατικά και κοινωνικά δικαιώματα των πολιτών, να προστατεύει τα δημόσια αγαθά, να εισάγει θεσμούς ενίσχυσης της δημοκρατικής συμμετοχής, να ενδυναμώ</w:t>
      </w:r>
      <w:r>
        <w:rPr>
          <w:rFonts w:eastAsia="Times New Roman" w:cs="Times New Roman"/>
          <w:szCs w:val="24"/>
        </w:rPr>
        <w:t>νει το Κοινοβούλιο, να αποκαθιστά τις σχέσεις εμπιστοσύνης των πολιτών με την πολιτική, που έχουν διαρραγεί, και βεβαίως</w:t>
      </w:r>
      <w:r>
        <w:rPr>
          <w:rFonts w:eastAsia="Times New Roman" w:cs="Times New Roman"/>
          <w:szCs w:val="24"/>
        </w:rPr>
        <w:t>,</w:t>
      </w:r>
      <w:r>
        <w:rPr>
          <w:rFonts w:eastAsia="Times New Roman" w:cs="Times New Roman"/>
          <w:szCs w:val="24"/>
        </w:rPr>
        <w:t xml:space="preserve"> να κατοχυρώνει την ισοτιμία της ψήφου ως αρχή, ώστε να </w:t>
      </w:r>
      <w:r>
        <w:rPr>
          <w:rFonts w:eastAsia="Times New Roman" w:cs="Times New Roman"/>
          <w:szCs w:val="24"/>
        </w:rPr>
        <w:lastRenderedPageBreak/>
        <w:t>εμποδίζει τον όποιο νομοθέτη εις το μέλλον να φτιάχνει τερατουργήματα ως εκλογι</w:t>
      </w:r>
      <w:r>
        <w:rPr>
          <w:rFonts w:eastAsia="Times New Roman" w:cs="Times New Roman"/>
          <w:szCs w:val="24"/>
        </w:rPr>
        <w:t xml:space="preserve">κούς νόμους. Όχι να καθορίζει ποιον εκλογικό νόμο, αλλά ως αρχή την ισοτιμία της ψήφου. Και βεβαίως αυτό, όπως καλά γνωρίζετε, δεν απαιτεί διακόσιους Βουλευτές, αλλά </w:t>
      </w:r>
      <w:proofErr w:type="spellStart"/>
      <w:r>
        <w:rPr>
          <w:rFonts w:eastAsia="Times New Roman" w:cs="Times New Roman"/>
          <w:szCs w:val="24"/>
        </w:rPr>
        <w:t>εκατόν</w:t>
      </w:r>
      <w:proofErr w:type="spellEnd"/>
      <w:r>
        <w:rPr>
          <w:rFonts w:eastAsia="Times New Roman" w:cs="Times New Roman"/>
          <w:szCs w:val="24"/>
        </w:rPr>
        <w:t xml:space="preserve"> ογδόντα και </w:t>
      </w:r>
      <w:proofErr w:type="spellStart"/>
      <w:r>
        <w:rPr>
          <w:rFonts w:eastAsia="Times New Roman" w:cs="Times New Roman"/>
          <w:szCs w:val="24"/>
        </w:rPr>
        <w:t>εκατόν</w:t>
      </w:r>
      <w:proofErr w:type="spellEnd"/>
      <w:r>
        <w:rPr>
          <w:rFonts w:eastAsia="Times New Roman" w:cs="Times New Roman"/>
          <w:szCs w:val="24"/>
        </w:rPr>
        <w:t xml:space="preserve"> πενήντα ή </w:t>
      </w:r>
      <w:proofErr w:type="spellStart"/>
      <w:r>
        <w:rPr>
          <w:rFonts w:eastAsia="Times New Roman" w:cs="Times New Roman"/>
          <w:szCs w:val="24"/>
        </w:rPr>
        <w:t>εκατόν</w:t>
      </w:r>
      <w:proofErr w:type="spellEnd"/>
      <w:r>
        <w:rPr>
          <w:rFonts w:eastAsia="Times New Roman" w:cs="Times New Roman"/>
          <w:szCs w:val="24"/>
        </w:rPr>
        <w:t xml:space="preserve"> πενήντα και </w:t>
      </w:r>
      <w:proofErr w:type="spellStart"/>
      <w:r>
        <w:rPr>
          <w:rFonts w:eastAsia="Times New Roman" w:cs="Times New Roman"/>
          <w:szCs w:val="24"/>
        </w:rPr>
        <w:t>εκατόν</w:t>
      </w:r>
      <w:proofErr w:type="spellEnd"/>
      <w:r>
        <w:rPr>
          <w:rFonts w:eastAsia="Times New Roman" w:cs="Times New Roman"/>
          <w:szCs w:val="24"/>
        </w:rPr>
        <w:t xml:space="preserve"> ογδόντα. </w:t>
      </w:r>
    </w:p>
    <w:p w14:paraId="45E652C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Μιας και μιλάμε γι</w:t>
      </w:r>
      <w:r>
        <w:rPr>
          <w:rFonts w:eastAsia="Times New Roman" w:cs="Times New Roman"/>
          <w:szCs w:val="24"/>
        </w:rPr>
        <w:t>α αριθμούς, θέλω να αναφερθώ και σε κάτι που συζητήσαμε και κατ’ ιδίαν και το επαναλάβατε και εδώ. Καταθέτετε την πρόταση να δεχθεί η κυβερνητική Πλειοψηφία να ανοίξουν άρθρα</w:t>
      </w:r>
      <w:r>
        <w:rPr>
          <w:rFonts w:eastAsia="Times New Roman" w:cs="Times New Roman"/>
          <w:szCs w:val="24"/>
        </w:rPr>
        <w:t>,</w:t>
      </w:r>
      <w:r>
        <w:rPr>
          <w:rFonts w:eastAsia="Times New Roman" w:cs="Times New Roman"/>
          <w:szCs w:val="24"/>
        </w:rPr>
        <w:t xml:space="preserve"> τα οποία δεν συμφωνεί ότι πρέπει να αλλάξουν και να ανοίξετε και εσείς ενδεχομέν</w:t>
      </w:r>
      <w:r>
        <w:rPr>
          <w:rFonts w:eastAsia="Times New Roman" w:cs="Times New Roman"/>
          <w:szCs w:val="24"/>
        </w:rPr>
        <w:t>ως άρθρα</w:t>
      </w:r>
      <w:r>
        <w:rPr>
          <w:rFonts w:eastAsia="Times New Roman" w:cs="Times New Roman"/>
          <w:szCs w:val="24"/>
        </w:rPr>
        <w:t>,</w:t>
      </w:r>
      <w:r>
        <w:rPr>
          <w:rFonts w:eastAsia="Times New Roman" w:cs="Times New Roman"/>
          <w:szCs w:val="24"/>
        </w:rPr>
        <w:t xml:space="preserve"> τα οποία δεν συμφωνείτε ότι πρέπει να αλλάξουν, ώστε να αποκτήσει η ερχόμενη εκλογική αναμέτρηση έναν </w:t>
      </w:r>
      <w:proofErr w:type="spellStart"/>
      <w:r>
        <w:rPr>
          <w:rFonts w:eastAsia="Times New Roman" w:cs="Times New Roman"/>
          <w:szCs w:val="24"/>
        </w:rPr>
        <w:t>δημοψηφισματικό</w:t>
      </w:r>
      <w:proofErr w:type="spellEnd"/>
      <w:r>
        <w:rPr>
          <w:rFonts w:eastAsia="Times New Roman" w:cs="Times New Roman"/>
          <w:szCs w:val="24"/>
        </w:rPr>
        <w:t xml:space="preserve"> χαρακτήρα για τη συνταγματική αναθεώρηση. </w:t>
      </w:r>
    </w:p>
    <w:p w14:paraId="45E652C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Σας ρώτησα και κατ’ ιδίαν, αλλά επαναλαμβάνω αυτό το ερώτημα και σήμερα: Θεωρείτε, λο</w:t>
      </w:r>
      <w:r>
        <w:rPr>
          <w:rFonts w:eastAsia="Times New Roman" w:cs="Times New Roman"/>
          <w:szCs w:val="24"/>
        </w:rPr>
        <w:t xml:space="preserve">ιπόν, ότι είναι δίκαιο, </w:t>
      </w:r>
      <w:proofErr w:type="spellStart"/>
      <w:r>
        <w:rPr>
          <w:rFonts w:eastAsia="Times New Roman" w:cs="Times New Roman"/>
          <w:szCs w:val="24"/>
        </w:rPr>
        <w:t>πόσω</w:t>
      </w:r>
      <w:proofErr w:type="spellEnd"/>
      <w:r>
        <w:rPr>
          <w:rFonts w:eastAsia="Times New Roman" w:cs="Times New Roman"/>
          <w:szCs w:val="24"/>
        </w:rPr>
        <w:t xml:space="preserve"> δε μάλλον όταν αυτή η εκλογική αναμέτρηση θα έχει κρίσιμο </w:t>
      </w:r>
      <w:proofErr w:type="spellStart"/>
      <w:r>
        <w:rPr>
          <w:rFonts w:eastAsia="Times New Roman" w:cs="Times New Roman"/>
          <w:szCs w:val="24"/>
        </w:rPr>
        <w:t>δημοψηφισματικό</w:t>
      </w:r>
      <w:proofErr w:type="spellEnd"/>
      <w:r>
        <w:rPr>
          <w:rFonts w:eastAsia="Times New Roman" w:cs="Times New Roman"/>
          <w:szCs w:val="24"/>
        </w:rPr>
        <w:t xml:space="preserve"> χαρακτήρα για το Σύνταγμα της χώρας, να κρίνεται και να ορίζεται από ένα μπόνους πενήντα εδρών στο πρώτο κόμμα; </w:t>
      </w:r>
    </w:p>
    <w:p w14:paraId="45E652C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Εμείς, λοιπόν, ευθέως σας λέμε ότι αν θέ</w:t>
      </w:r>
      <w:r>
        <w:rPr>
          <w:rFonts w:eastAsia="Times New Roman" w:cs="Times New Roman"/>
          <w:szCs w:val="24"/>
        </w:rPr>
        <w:t>λετε πράγματι να ανοίξουμε και να ανοίξετε άρθρα με τα οποία δεν συμφωνούμε, προϋπόθεση για να γίνει αυτό είναι η κατοχύρωση από την επόμενη εκλογική αναμέτρηση της απλής αναλογικής, χωρίς έξτρα μπόνους των πενήντα εδρών.</w:t>
      </w:r>
    </w:p>
    <w:p w14:paraId="45E652CF" w14:textId="77777777" w:rsidR="006278D4" w:rsidRDefault="006E6FC2">
      <w:pPr>
        <w:spacing w:after="0" w:line="600" w:lineRule="auto"/>
        <w:ind w:firstLine="720"/>
        <w:jc w:val="center"/>
        <w:rPr>
          <w:rFonts w:eastAsia="Times New Roman"/>
          <w:bCs/>
        </w:rPr>
      </w:pPr>
      <w:r>
        <w:rPr>
          <w:rFonts w:eastAsia="Times New Roman"/>
          <w:bCs/>
        </w:rPr>
        <w:t>(Χειροκροτήματα από τις πτέρυγες τ</w:t>
      </w:r>
      <w:r>
        <w:rPr>
          <w:rFonts w:eastAsia="Times New Roman"/>
          <w:bCs/>
        </w:rPr>
        <w:t>ου ΣΥΡΙΖΑ και των ΑΝΕΛ)</w:t>
      </w:r>
    </w:p>
    <w:p w14:paraId="45E652D0"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t>Έχουμε, λοιπόν, επίγνωση των δυσκολιών της συγκυρίας. Και γι</w:t>
      </w:r>
      <w:r>
        <w:rPr>
          <w:rFonts w:eastAsia="Times New Roman" w:cs="Times New Roman"/>
          <w:bCs/>
          <w:szCs w:val="24"/>
        </w:rPr>
        <w:t>’</w:t>
      </w:r>
      <w:r>
        <w:rPr>
          <w:rFonts w:eastAsia="Times New Roman" w:cs="Times New Roman"/>
          <w:bCs/>
          <w:szCs w:val="24"/>
        </w:rPr>
        <w:t xml:space="preserve"> αυτόν τον λόγο δίνουμε τη μάχη μας καθημερινά και συνεχίζουμε με μικρές και μεγάλες μάχες σε όλα τα μέτωπα, για την εξασφάλιση της κοινωνικής συνοχής, το χτύπημα της διαπλοκής, της διαφθοράς, της φοροδιαφυγής. </w:t>
      </w:r>
    </w:p>
    <w:p w14:paraId="45E652D1"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lastRenderedPageBreak/>
        <w:t>Έχουμε προχωρήσει το τελευταίο διάστημα σε σ</w:t>
      </w:r>
      <w:r>
        <w:rPr>
          <w:rFonts w:eastAsia="Times New Roman" w:cs="Times New Roman"/>
          <w:bCs/>
          <w:szCs w:val="24"/>
        </w:rPr>
        <w:t xml:space="preserve">ειρά νομοθετημάτων για την πάταξη του λαθρεμπορίου καυσίμων και καπνού, για τη διαφάνεια στις συμβάσεις στα δημόσια έργα. </w:t>
      </w:r>
    </w:p>
    <w:p w14:paraId="45E652D2"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t xml:space="preserve">Έχουμε επιταχύνει τη διερεύνηση των «θαλασσοδανείων» στους </w:t>
      </w:r>
      <w:proofErr w:type="spellStart"/>
      <w:r>
        <w:rPr>
          <w:rFonts w:eastAsia="Times New Roman" w:cs="Times New Roman"/>
          <w:bCs/>
          <w:szCs w:val="24"/>
        </w:rPr>
        <w:t>καναλάρχες</w:t>
      </w:r>
      <w:proofErr w:type="spellEnd"/>
      <w:r>
        <w:rPr>
          <w:rFonts w:eastAsia="Times New Roman" w:cs="Times New Roman"/>
          <w:bCs/>
          <w:szCs w:val="24"/>
        </w:rPr>
        <w:t xml:space="preserve"> και στα πολιτικά κόμματα του δικομματισμού</w:t>
      </w:r>
      <w:r>
        <w:rPr>
          <w:rFonts w:eastAsia="Times New Roman" w:cs="Times New Roman"/>
          <w:bCs/>
          <w:szCs w:val="24"/>
        </w:rPr>
        <w:t>,</w:t>
      </w:r>
      <w:r>
        <w:rPr>
          <w:rFonts w:eastAsia="Times New Roman" w:cs="Times New Roman"/>
          <w:bCs/>
          <w:szCs w:val="24"/>
        </w:rPr>
        <w:t xml:space="preserve"> που κυβερνούσαν με τη λογική της ενισχυμένης αναλογικής όλα τα προηγούμενα χρόνια, του ΠΑΣΟΚ και της Νέας Δημοκρατίας. </w:t>
      </w:r>
    </w:p>
    <w:p w14:paraId="45E652D3" w14:textId="77777777" w:rsidR="006278D4" w:rsidRDefault="006E6FC2">
      <w:pPr>
        <w:spacing w:after="0" w:line="600" w:lineRule="auto"/>
        <w:ind w:firstLine="720"/>
        <w:jc w:val="both"/>
        <w:rPr>
          <w:rFonts w:eastAsia="Times New Roman" w:cs="Times New Roman"/>
          <w:bCs/>
          <w:szCs w:val="24"/>
        </w:rPr>
      </w:pPr>
      <w:r>
        <w:rPr>
          <w:rFonts w:eastAsia="Times New Roman" w:cs="Times New Roman"/>
          <w:bCs/>
          <w:szCs w:val="24"/>
        </w:rPr>
        <w:t>Γνωρίζουμε, όμως, ότι η εντολή που μας έδωσε ο ελληνικός λαός τον Σεπτέμβρη του 2015 δεν είναι μονοδιάστατη, δεν είναι μόνο εντολή ισχυ</w:t>
      </w:r>
      <w:r>
        <w:rPr>
          <w:rFonts w:eastAsia="Times New Roman" w:cs="Times New Roman"/>
          <w:bCs/>
          <w:szCs w:val="24"/>
        </w:rPr>
        <w:t xml:space="preserve">ρής και επίμονης διαπραγμάτευσης για να βελτιωθεί η συμφωνία, για να προφυλαχθούν δικαιώματα. Ο λαός μάς έδωσε εντολή και για μεγάλες αλλαγές, συνολικές και ριζικές αλλαγές, και αυτήν την εντολή ρήξης με το παλαιό καθεστώς θα υλοποιήσουμε. </w:t>
      </w:r>
    </w:p>
    <w:p w14:paraId="45E652D4" w14:textId="77777777" w:rsidR="006278D4" w:rsidRDefault="006E6FC2">
      <w:pPr>
        <w:spacing w:after="0" w:line="600" w:lineRule="auto"/>
        <w:ind w:firstLine="720"/>
        <w:contextualSpacing/>
        <w:jc w:val="both"/>
        <w:rPr>
          <w:rFonts w:eastAsia="Times New Roman"/>
          <w:color w:val="000000"/>
          <w:szCs w:val="24"/>
        </w:rPr>
      </w:pPr>
      <w:r>
        <w:rPr>
          <w:rFonts w:eastAsia="Times New Roman"/>
          <w:color w:val="000000"/>
          <w:szCs w:val="24"/>
        </w:rPr>
        <w:t>Κυρίες και κύρι</w:t>
      </w:r>
      <w:r>
        <w:rPr>
          <w:rFonts w:eastAsia="Times New Roman"/>
          <w:color w:val="000000"/>
          <w:szCs w:val="24"/>
        </w:rPr>
        <w:t>οι Βουλευτές, μας κατηγόρησε ο κ. Μητσοτάκης για καιροσκοπισμό, μας είπε ότι είμαστε καιροσκόποι που φέρνουμε στη Βουλή ένα πάγιο αίτημα δεκαετιών της Αριστεράς. Γιατί άραγε είμαστε καιροσκόποι; Γιατί δεν το φέραμε</w:t>
      </w:r>
      <w:r>
        <w:rPr>
          <w:rFonts w:eastAsia="Times New Roman"/>
          <w:color w:val="000000"/>
          <w:szCs w:val="24"/>
        </w:rPr>
        <w:t>,</w:t>
      </w:r>
      <w:r>
        <w:rPr>
          <w:rFonts w:eastAsia="Times New Roman"/>
          <w:color w:val="000000"/>
          <w:szCs w:val="24"/>
        </w:rPr>
        <w:t xml:space="preserve"> τη στιγμή που η χώρα βρισκόταν στη μεγάλ</w:t>
      </w:r>
      <w:r>
        <w:rPr>
          <w:rFonts w:eastAsia="Times New Roman"/>
          <w:color w:val="000000"/>
          <w:szCs w:val="24"/>
        </w:rPr>
        <w:t xml:space="preserve">η αγωνία μιας </w:t>
      </w:r>
      <w:r>
        <w:rPr>
          <w:rFonts w:eastAsia="Times New Roman"/>
          <w:color w:val="000000"/>
          <w:szCs w:val="24"/>
        </w:rPr>
        <w:lastRenderedPageBreak/>
        <w:t xml:space="preserve">δύσκολης και επίμονης διαπραγμάτευσης ή δεν το φέραμε πριν την πρώτη αξιολόγηση, την δύσκολη πρώτη αξιολόγηση, την πιο δύσκολη, όταν θα ήταν και δημοκρατικό ατόπημα -η Αντιπολίτευση δεν είχε καν εκλεγμένη ηγεσία- και το φέρνουμε σήμερα, τρία </w:t>
      </w:r>
      <w:r>
        <w:rPr>
          <w:rFonts w:eastAsia="Times New Roman"/>
          <w:color w:val="000000"/>
          <w:szCs w:val="24"/>
        </w:rPr>
        <w:t>χρόνια πριν από τις επόμενες εκλογές</w:t>
      </w:r>
      <w:r>
        <w:rPr>
          <w:rFonts w:eastAsia="Times New Roman"/>
          <w:color w:val="000000"/>
          <w:szCs w:val="24"/>
        </w:rPr>
        <w:t xml:space="preserve">; </w:t>
      </w:r>
    </w:p>
    <w:p w14:paraId="45E652D5" w14:textId="77777777" w:rsidR="006278D4" w:rsidRDefault="006E6FC2">
      <w:pPr>
        <w:spacing w:after="0" w:line="600" w:lineRule="auto"/>
        <w:ind w:firstLine="720"/>
        <w:contextualSpacing/>
        <w:jc w:val="both"/>
        <w:rPr>
          <w:rFonts w:eastAsia="Times New Roman"/>
          <w:color w:val="000000"/>
          <w:szCs w:val="24"/>
        </w:rPr>
      </w:pPr>
      <w:r>
        <w:rPr>
          <w:rFonts w:eastAsia="Times New Roman"/>
          <w:color w:val="000000"/>
          <w:szCs w:val="24"/>
        </w:rPr>
        <w:t>Και έκανε μάλιστα μία αναδρομή στο παρελθόν. Μας είπε ότι η αναλογική φέρνει ακυβερνησία πάντα. Και βεβαίως</w:t>
      </w:r>
      <w:r>
        <w:rPr>
          <w:rFonts w:eastAsia="Times New Roman"/>
          <w:color w:val="000000"/>
          <w:szCs w:val="24"/>
        </w:rPr>
        <w:t>,</w:t>
      </w:r>
      <w:r>
        <w:rPr>
          <w:rFonts w:eastAsia="Times New Roman"/>
          <w:color w:val="000000"/>
          <w:szCs w:val="24"/>
        </w:rPr>
        <w:t xml:space="preserve"> αναφέρθηκε στη υπόλοιπη Ευρώπη κάνοντας αναφορά στην Ιταλία, αλλά ξέχασε να πει ότι σχεδόν στην πλειοψηφία τ</w:t>
      </w:r>
      <w:r>
        <w:rPr>
          <w:rFonts w:eastAsia="Times New Roman"/>
          <w:color w:val="000000"/>
          <w:szCs w:val="24"/>
        </w:rPr>
        <w:t>ων άλλων ευρωπαϊκών κρατών, είτε μελών της Ευρωζώνης είτε όχι, υπάρχει για πάρα πολλά χρόνια η ισοτιμία της ψήφου και συνεργατικές κυβερνήσεις και μία κουλτούρα συνεργασιών</w:t>
      </w:r>
      <w:r>
        <w:rPr>
          <w:rFonts w:eastAsia="Times New Roman"/>
          <w:color w:val="000000"/>
          <w:szCs w:val="24"/>
        </w:rPr>
        <w:t>,</w:t>
      </w:r>
      <w:r>
        <w:rPr>
          <w:rFonts w:eastAsia="Times New Roman"/>
          <w:color w:val="000000"/>
          <w:szCs w:val="24"/>
        </w:rPr>
        <w:t xml:space="preserve"> που στην Ελλάδα τη μάθαμε μετά τον κατακερματισμό του πολιτικού συστήματος με τα μ</w:t>
      </w:r>
      <w:r>
        <w:rPr>
          <w:rFonts w:eastAsia="Times New Roman"/>
          <w:color w:val="000000"/>
          <w:szCs w:val="24"/>
        </w:rPr>
        <w:t>νημόνια, από το 2012 και μετά, μια κουλτούρα συνεργασιών που βεβαίως, θέλοντας και μη, κάνοντας την ανάγκη φιλοτιμία, διέπραξαν τα δύο κόμματα που κυβερνούσαν με τη λογική του οδοστρωτήρα του δικομματισμού τη δεκαετία του ’80 και του ’90, το 2012. Και τώρα</w:t>
      </w:r>
      <w:r>
        <w:rPr>
          <w:rFonts w:eastAsia="Times New Roman"/>
          <w:color w:val="000000"/>
          <w:szCs w:val="24"/>
        </w:rPr>
        <w:t xml:space="preserve"> επίσης υπάρχει, και παρά τις </w:t>
      </w:r>
      <w:r>
        <w:rPr>
          <w:rFonts w:eastAsia="Times New Roman"/>
          <w:color w:val="000000"/>
          <w:szCs w:val="24"/>
        </w:rPr>
        <w:t>πενήντα</w:t>
      </w:r>
      <w:r>
        <w:rPr>
          <w:rFonts w:eastAsia="Times New Roman"/>
          <w:color w:val="000000"/>
          <w:szCs w:val="24"/>
        </w:rPr>
        <w:t xml:space="preserve"> έδρες μπόνους, η ανάγκη συνεργασιών και μια κουλτούρα συνεργασιών.</w:t>
      </w:r>
    </w:p>
    <w:p w14:paraId="45E652D6" w14:textId="77777777" w:rsidR="006278D4" w:rsidRDefault="006E6FC2">
      <w:pPr>
        <w:spacing w:after="0" w:line="600" w:lineRule="auto"/>
        <w:ind w:firstLine="720"/>
        <w:contextualSpacing/>
        <w:jc w:val="both"/>
        <w:rPr>
          <w:rFonts w:eastAsia="Times New Roman"/>
          <w:color w:val="000000"/>
          <w:szCs w:val="24"/>
        </w:rPr>
      </w:pPr>
      <w:r>
        <w:rPr>
          <w:rFonts w:eastAsia="Times New Roman"/>
          <w:color w:val="000000"/>
          <w:szCs w:val="24"/>
        </w:rPr>
        <w:lastRenderedPageBreak/>
        <w:t>Τι είναι, λοιπόν, αυτό που λέμε εμείς; Λέμε ότι πρέπει να συνειδητοποιήσουμε ότι κλείνει ένας μεγάλος πολιτικός κύκλος και όσο πιο γρήγορα το συνειδητο</w:t>
      </w:r>
      <w:r>
        <w:rPr>
          <w:rFonts w:eastAsia="Times New Roman"/>
          <w:color w:val="000000"/>
          <w:szCs w:val="24"/>
        </w:rPr>
        <w:t>ποιήσουμε τόσο το καλύτερο για τον τόπο. Ένας μεγάλος πολιτικός κύκλος</w:t>
      </w:r>
      <w:r>
        <w:rPr>
          <w:rFonts w:eastAsia="Times New Roman"/>
          <w:color w:val="000000"/>
          <w:szCs w:val="24"/>
        </w:rPr>
        <w:t>,</w:t>
      </w:r>
      <w:r>
        <w:rPr>
          <w:rFonts w:eastAsia="Times New Roman"/>
          <w:color w:val="000000"/>
          <w:szCs w:val="24"/>
        </w:rPr>
        <w:t xml:space="preserve"> ο οποίος ξεκίνησε αμέσως μετά τη Μεταπολίτευση το ‘74 με την ανάδειξη του ΠΑΣΟΚ ως βασικού πόλου τότε της Κεντροαριστεράς, που είχε τα στοιχεία του δικομματισμού τον οποίο γνωρίσαμε, κ</w:t>
      </w:r>
      <w:r>
        <w:rPr>
          <w:rFonts w:eastAsia="Times New Roman"/>
          <w:color w:val="000000"/>
          <w:szCs w:val="24"/>
        </w:rPr>
        <w:t xml:space="preserve">άποιες φορές πολύ μεγάλης πόλωσης, ακόμα και με τα «πράσινα» και τα «γαλάζια» καφενεία, με δύο ισχυρά κόμματα που είχαν συν, πλην 40% και την Αριστερά που ήταν στο 10%, ως ένας τρίτος μικρός πόλος. </w:t>
      </w:r>
    </w:p>
    <w:p w14:paraId="45E652D7" w14:textId="77777777" w:rsidR="006278D4" w:rsidRDefault="006E6FC2">
      <w:pPr>
        <w:spacing w:after="0" w:line="600" w:lineRule="auto"/>
        <w:ind w:firstLine="720"/>
        <w:contextualSpacing/>
        <w:jc w:val="both"/>
        <w:rPr>
          <w:rFonts w:eastAsia="Times New Roman"/>
          <w:color w:val="000000"/>
          <w:szCs w:val="24"/>
        </w:rPr>
      </w:pPr>
      <w:r>
        <w:rPr>
          <w:rFonts w:eastAsia="Times New Roman"/>
          <w:color w:val="000000"/>
          <w:szCs w:val="24"/>
        </w:rPr>
        <w:t>Β</w:t>
      </w:r>
      <w:r>
        <w:rPr>
          <w:rFonts w:eastAsia="Times New Roman"/>
          <w:color w:val="000000"/>
          <w:szCs w:val="24"/>
        </w:rPr>
        <w:t>εβαίως</w:t>
      </w:r>
      <w:r>
        <w:rPr>
          <w:rFonts w:eastAsia="Times New Roman"/>
          <w:color w:val="000000"/>
          <w:szCs w:val="24"/>
        </w:rPr>
        <w:t>,</w:t>
      </w:r>
      <w:r>
        <w:rPr>
          <w:rFonts w:eastAsia="Times New Roman"/>
          <w:color w:val="000000"/>
          <w:szCs w:val="24"/>
        </w:rPr>
        <w:t xml:space="preserve"> η παράταξή σας τότε, ορθώς ενδεχομένως</w:t>
      </w:r>
      <w:r>
        <w:rPr>
          <w:rFonts w:eastAsia="Times New Roman"/>
          <w:color w:val="000000"/>
          <w:szCs w:val="24"/>
        </w:rPr>
        <w:t>,</w:t>
      </w:r>
      <w:r>
        <w:rPr>
          <w:rFonts w:eastAsia="Times New Roman"/>
          <w:color w:val="000000"/>
          <w:szCs w:val="24"/>
        </w:rPr>
        <w:t xml:space="preserve"> με βάση </w:t>
      </w:r>
      <w:r>
        <w:rPr>
          <w:rFonts w:eastAsia="Times New Roman"/>
          <w:color w:val="000000"/>
          <w:szCs w:val="24"/>
        </w:rPr>
        <w:t>τη λογική του συμφέροντός της, του πολιτικού της συμφέροντος,  αρνείτο την απλή αναλογική</w:t>
      </w:r>
      <w:r>
        <w:rPr>
          <w:rFonts w:eastAsia="Times New Roman"/>
          <w:color w:val="000000"/>
          <w:szCs w:val="24"/>
        </w:rPr>
        <w:t>,</w:t>
      </w:r>
      <w:r>
        <w:rPr>
          <w:rFonts w:eastAsia="Times New Roman"/>
          <w:color w:val="000000"/>
          <w:szCs w:val="24"/>
        </w:rPr>
        <w:t xml:space="preserve"> δεδομένου ότι θα δημιουργούσε μία κουλτούρα συνεργασιών, προγραμματικών συγκλίσεων, που θα οδηγούσε σε κυβερνήσεις του ενός εκ των δύο πόλων με την Αριστερά. </w:t>
      </w:r>
    </w:p>
    <w:p w14:paraId="45E652D8" w14:textId="77777777" w:rsidR="006278D4" w:rsidRDefault="006E6FC2">
      <w:pPr>
        <w:spacing w:after="0" w:line="600" w:lineRule="auto"/>
        <w:ind w:firstLine="720"/>
        <w:contextualSpacing/>
        <w:jc w:val="both"/>
        <w:rPr>
          <w:rFonts w:eastAsia="Times New Roman"/>
          <w:color w:val="000000"/>
          <w:szCs w:val="24"/>
        </w:rPr>
      </w:pPr>
      <w:r>
        <w:rPr>
          <w:rFonts w:eastAsia="Times New Roman"/>
          <w:color w:val="000000"/>
          <w:szCs w:val="24"/>
        </w:rPr>
        <w:lastRenderedPageBreak/>
        <w:t>Πρέπει</w:t>
      </w:r>
      <w:r>
        <w:rPr>
          <w:rFonts w:eastAsia="Times New Roman"/>
          <w:color w:val="000000"/>
          <w:szCs w:val="24"/>
        </w:rPr>
        <w:t xml:space="preserve"> να συνειδητοποιήσετε και να συνειδητοποιήσουμε όλοι μας ότι βρισκόμαστε σε μία νέα εποχή, σε μια άλλη εποχή και στην Ευρώπη και στην Ελλάδα. Κόμματα του 40% δεν υπάρχουν σήμερα. Και βεβαίως</w:t>
      </w:r>
      <w:r>
        <w:rPr>
          <w:rFonts w:eastAsia="Times New Roman"/>
          <w:color w:val="000000"/>
          <w:szCs w:val="24"/>
        </w:rPr>
        <w:t>,</w:t>
      </w:r>
      <w:r>
        <w:rPr>
          <w:rFonts w:eastAsia="Times New Roman"/>
          <w:color w:val="000000"/>
          <w:szCs w:val="24"/>
        </w:rPr>
        <w:t xml:space="preserve"> μπορείτε να έχετε το δικαίωμα να έχετε ή την αλαζονεία ή την έπα</w:t>
      </w:r>
      <w:r>
        <w:rPr>
          <w:rFonts w:eastAsia="Times New Roman"/>
          <w:color w:val="000000"/>
          <w:szCs w:val="24"/>
        </w:rPr>
        <w:t>ρση ότι μπορεί να το διεκδικήσετε, κύριε Μητσοτάκη. Μπορείτε να το κάνετε αυτό, βεβαίως. Άλλωστε</w:t>
      </w:r>
      <w:r>
        <w:rPr>
          <w:rFonts w:eastAsia="Times New Roman"/>
          <w:color w:val="000000"/>
          <w:szCs w:val="24"/>
        </w:rPr>
        <w:t>,</w:t>
      </w:r>
      <w:r>
        <w:rPr>
          <w:rFonts w:eastAsia="Times New Roman"/>
          <w:color w:val="000000"/>
          <w:szCs w:val="24"/>
        </w:rPr>
        <w:t xml:space="preserve"> έχετε μία μεγάλη χαρά, γιατί βγήκαν, λέει, κάποιες δημοσκοπήσεις</w:t>
      </w:r>
      <w:r>
        <w:rPr>
          <w:rFonts w:eastAsia="Times New Roman"/>
          <w:color w:val="000000"/>
          <w:szCs w:val="24"/>
        </w:rPr>
        <w:t>,</w:t>
      </w:r>
      <w:r>
        <w:rPr>
          <w:rFonts w:eastAsia="Times New Roman"/>
          <w:color w:val="000000"/>
          <w:szCs w:val="24"/>
        </w:rPr>
        <w:t xml:space="preserve"> που σας δείχνουν πρώτους. Δεν θα αναφερθώ στο γεγονός ότι είναι οι ίδιες δημοσκοπήσεις που π</w:t>
      </w:r>
      <w:r>
        <w:rPr>
          <w:rFonts w:eastAsia="Times New Roman"/>
          <w:color w:val="000000"/>
          <w:szCs w:val="24"/>
        </w:rPr>
        <w:t xml:space="preserve">έρυσι τέτοια εποχή δίνανε το «ΝΑΙ» μπροστά και βγήκε με </w:t>
      </w:r>
      <w:r>
        <w:rPr>
          <w:rFonts w:eastAsia="Times New Roman"/>
          <w:color w:val="000000"/>
          <w:szCs w:val="24"/>
        </w:rPr>
        <w:t xml:space="preserve">είκοσι τέσσερις </w:t>
      </w:r>
      <w:r>
        <w:rPr>
          <w:rFonts w:eastAsia="Times New Roman"/>
          <w:color w:val="000000"/>
          <w:szCs w:val="24"/>
        </w:rPr>
        <w:t xml:space="preserve">μονάδες πίσω, που τον Ιανουάριο του 2015 έδειχναν την Νέα Δημοκρατία μπροστά και έχασε με 7,5 μονάδες και που τον Σεπτέμβρη έδιναν ντέρμπι και χάσατε με </w:t>
      </w:r>
      <w:r>
        <w:rPr>
          <w:rFonts w:eastAsia="Times New Roman"/>
          <w:color w:val="000000"/>
          <w:szCs w:val="24"/>
        </w:rPr>
        <w:t xml:space="preserve">επτά </w:t>
      </w:r>
      <w:r>
        <w:rPr>
          <w:rFonts w:eastAsia="Times New Roman"/>
          <w:color w:val="000000"/>
          <w:szCs w:val="24"/>
        </w:rPr>
        <w:t xml:space="preserve">μονάδες διαφορά. </w:t>
      </w:r>
    </w:p>
    <w:p w14:paraId="45E652D9"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τις πτέρυγες του ΣΥΡΙΖΑ και των ΑΝΕΛ)</w:t>
      </w:r>
    </w:p>
    <w:p w14:paraId="45E652DA" w14:textId="77777777" w:rsidR="006278D4" w:rsidRDefault="006E6FC2">
      <w:pPr>
        <w:spacing w:after="0" w:line="600" w:lineRule="auto"/>
        <w:ind w:firstLine="720"/>
        <w:contextualSpacing/>
        <w:jc w:val="both"/>
        <w:rPr>
          <w:rFonts w:eastAsia="Times New Roman"/>
          <w:color w:val="000000"/>
          <w:szCs w:val="24"/>
        </w:rPr>
      </w:pPr>
      <w:r>
        <w:rPr>
          <w:rFonts w:eastAsia="Times New Roman"/>
          <w:color w:val="000000"/>
          <w:szCs w:val="24"/>
        </w:rPr>
        <w:t>Θα αναφερθώ στο γεγονός ότι καμ</w:t>
      </w:r>
      <w:r>
        <w:rPr>
          <w:rFonts w:eastAsia="Times New Roman"/>
          <w:color w:val="000000"/>
          <w:szCs w:val="24"/>
        </w:rPr>
        <w:t>μ</w:t>
      </w:r>
      <w:r>
        <w:rPr>
          <w:rFonts w:eastAsia="Times New Roman"/>
          <w:color w:val="000000"/>
          <w:szCs w:val="24"/>
        </w:rPr>
        <w:t>ία από αυτές τις δημοσκοπήσεις, μα κα</w:t>
      </w:r>
      <w:r>
        <w:rPr>
          <w:rFonts w:eastAsia="Times New Roman"/>
          <w:color w:val="000000"/>
          <w:szCs w:val="24"/>
        </w:rPr>
        <w:t>μ</w:t>
      </w:r>
      <w:r>
        <w:rPr>
          <w:rFonts w:eastAsia="Times New Roman"/>
          <w:color w:val="000000"/>
          <w:szCs w:val="24"/>
        </w:rPr>
        <w:t>μία, δεν σας δίνει μία δυναμική να υπερβείτε τα ποσοστά που φέρατε τον περασμένο Σεπτέμβρη και τον Γενάρη του 2015, το 30%.</w:t>
      </w:r>
    </w:p>
    <w:p w14:paraId="45E652DB" w14:textId="77777777" w:rsidR="006278D4" w:rsidRDefault="006E6FC2">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Έχετε όμως </w:t>
      </w:r>
      <w:r>
        <w:rPr>
          <w:rFonts w:eastAsia="Times New Roman"/>
          <w:color w:val="000000"/>
          <w:szCs w:val="24"/>
        </w:rPr>
        <w:t>την ελπίδα να θεωρείτε ότι μπορούμε να επιστρέψουμε σε μία λογική του δικομματισμού, του παλιού δικομματισμού. Με γεια σας και χαρά σας! Αυτό όμως που μου έκανε πάρα πολύ μεγάλη εντύπωση είναι το γεγονός ότι έρχεστε σήμερα να μιλήσετε εσείς σε εμάς για και</w:t>
      </w:r>
      <w:r>
        <w:rPr>
          <w:rFonts w:eastAsia="Times New Roman"/>
          <w:color w:val="000000"/>
          <w:szCs w:val="24"/>
        </w:rPr>
        <w:t>ροσκοπισμό, τη στιγμή που εσείς είστε αυτοί που έχετε αλλάξει πολλές φορές άποψη και θέσεις. Και θα εξηγηθώ. Διότι εμείς είχαμε πάγια τη θέση της απλής αναλογικής.</w:t>
      </w:r>
    </w:p>
    <w:p w14:paraId="45E652DC" w14:textId="77777777" w:rsidR="006278D4" w:rsidRDefault="006E6FC2">
      <w:pPr>
        <w:spacing w:after="0" w:line="600" w:lineRule="auto"/>
        <w:ind w:firstLine="720"/>
        <w:contextualSpacing/>
        <w:jc w:val="both"/>
        <w:rPr>
          <w:rFonts w:eastAsia="Times New Roman"/>
          <w:color w:val="000000"/>
          <w:szCs w:val="24"/>
        </w:rPr>
      </w:pPr>
      <w:r>
        <w:rPr>
          <w:rFonts w:eastAsia="Times New Roman"/>
          <w:color w:val="000000"/>
          <w:szCs w:val="24"/>
        </w:rPr>
        <w:t>Επιτρέψτε μου να σας διαβάσω κάτι</w:t>
      </w:r>
      <w:r>
        <w:rPr>
          <w:rFonts w:eastAsia="Times New Roman"/>
          <w:color w:val="000000"/>
          <w:szCs w:val="24"/>
        </w:rPr>
        <w:t>,</w:t>
      </w:r>
      <w:r>
        <w:rPr>
          <w:rFonts w:eastAsia="Times New Roman"/>
          <w:color w:val="000000"/>
          <w:szCs w:val="24"/>
        </w:rPr>
        <w:t xml:space="preserve"> που διαλέγω μεταξύ πολλών</w:t>
      </w:r>
      <w:r>
        <w:rPr>
          <w:rFonts w:eastAsia="Times New Roman"/>
          <w:color w:val="000000"/>
          <w:szCs w:val="24"/>
        </w:rPr>
        <w:t>,</w:t>
      </w:r>
      <w:r>
        <w:rPr>
          <w:rFonts w:eastAsia="Times New Roman"/>
          <w:color w:val="000000"/>
          <w:szCs w:val="24"/>
        </w:rPr>
        <w:t xml:space="preserve"> που έχουν γραφτεί κατά καιρούς</w:t>
      </w:r>
      <w:r>
        <w:rPr>
          <w:rFonts w:eastAsia="Times New Roman"/>
          <w:color w:val="000000"/>
          <w:szCs w:val="24"/>
        </w:rPr>
        <w:t>,</w:t>
      </w:r>
      <w:r>
        <w:rPr>
          <w:rFonts w:eastAsia="Times New Roman"/>
          <w:color w:val="000000"/>
          <w:szCs w:val="24"/>
        </w:rPr>
        <w:t xml:space="preserve"> για να υπερασπιστούν την αντίληψη της ισοτιμίας της ψήφου και την ανάγκη ενός εκλογικού συστήματος απλής αναλογικής.  </w:t>
      </w:r>
    </w:p>
    <w:p w14:paraId="45E652D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«Ανάγκη ρητής καθιέρωσης μιας μορφής αναλογικού συστήματος, με δεδομένο το γεγονός ότι η έως τώρα κοινοβουλευτική μας εμπειρία έχει κατ</w:t>
      </w:r>
      <w:r>
        <w:rPr>
          <w:rFonts w:eastAsia="Times New Roman" w:cs="Times New Roman"/>
          <w:szCs w:val="24"/>
        </w:rPr>
        <w:t>αδείξει πως το αναλογικό σύστημα ανταποκρίνεται περισσό</w:t>
      </w:r>
      <w:r>
        <w:rPr>
          <w:rFonts w:eastAsia="Times New Roman" w:cs="Times New Roman"/>
          <w:szCs w:val="24"/>
        </w:rPr>
        <w:lastRenderedPageBreak/>
        <w:t>τερο στις ανάγκες διεύρυνσης της δημοκρατικής νομιμοποίησης της Βουλής, συνακόλουθα δε της Κυβέρνησης, η οποία ούτως ή άλλως στηρίζεται στην εμπιστοσύνη της Βουλής». Ανάγκη, λοιπόν, όπως μας έχει δείξε</w:t>
      </w:r>
      <w:r>
        <w:rPr>
          <w:rFonts w:eastAsia="Times New Roman" w:cs="Times New Roman"/>
          <w:szCs w:val="24"/>
        </w:rPr>
        <w:t>ι η κοινοβουλευτική εμπειρία, ενός αναλογικού συστήματος.</w:t>
      </w:r>
    </w:p>
    <w:p w14:paraId="45E652DE"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όχι δεν είναι η πρόταση νόμου που κατέθεσε πέρυσι το ΠΑΣΟΚ και δεν την ψηφίζει σήμερα. Είναι η πρόταση που κατέθεσε η Νέα Δημοκρατία για τη συνταγματική αναθεώρηση το 20</w:t>
      </w:r>
      <w:r>
        <w:rPr>
          <w:rFonts w:eastAsia="Times New Roman" w:cs="Times New Roman"/>
          <w:szCs w:val="24"/>
        </w:rPr>
        <w:t>14 σε αυτήν εδώ τη Βουλή και υπογράφουν ο κ. Μητσοτάκης, η κ. Μπακογιάννη, η κ. Κεφαλογιάννη, η κ. Ασημακοπούλου, ο κ. Γεωργιάδης, ο κ. Βορίδης, ο κ. Αθανασίου. Ήταν η άποψή σας για τη συνταγματική αναθεώρηση του 2014.</w:t>
      </w:r>
    </w:p>
    <w:p w14:paraId="45E652D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Και επειδή δεν είναι η μόνη παραφωνία</w:t>
      </w:r>
      <w:r>
        <w:rPr>
          <w:rFonts w:eastAsia="Times New Roman" w:cs="Times New Roman"/>
          <w:szCs w:val="24"/>
        </w:rPr>
        <w:t>,</w:t>
      </w:r>
      <w:r>
        <w:rPr>
          <w:rFonts w:eastAsia="Times New Roman" w:cs="Times New Roman"/>
          <w:szCs w:val="24"/>
        </w:rPr>
        <w:t xml:space="preserve"> σε σχέση με αυτά που σε νεκρό χρόνο μπορεί να παραδεχθείτε και να πείτε και σε αυτά που πράττετε, θέλω να σας δείξω και κάτι ακόμη. </w:t>
      </w:r>
      <w:proofErr w:type="spellStart"/>
      <w:r>
        <w:rPr>
          <w:rFonts w:eastAsia="Times New Roman" w:cs="Times New Roman"/>
          <w:szCs w:val="24"/>
        </w:rPr>
        <w:t>Καταφερθήκατε</w:t>
      </w:r>
      <w:proofErr w:type="spellEnd"/>
      <w:r>
        <w:rPr>
          <w:rFonts w:eastAsia="Times New Roman" w:cs="Times New Roman"/>
          <w:szCs w:val="24"/>
        </w:rPr>
        <w:t xml:space="preserve"> με ιδιαίτερη ένταση εναντίον της λογικής της ψήφου στα δεκαεπτά, λέγοντας μάλιστα ότι αποτελεί μία προσπάθει</w:t>
      </w:r>
      <w:r>
        <w:rPr>
          <w:rFonts w:eastAsia="Times New Roman" w:cs="Times New Roman"/>
          <w:szCs w:val="24"/>
        </w:rPr>
        <w:t>α καιροσκοπική από την πλευρά του ΣΥΡΙΖΑ να θωπεύσει τους νέους ανθρώπους.</w:t>
      </w:r>
    </w:p>
    <w:p w14:paraId="45E652E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Θέλω να καταθέσω στα Πρακτικά την τοποθέτηση της κ. Μπακογιάννη στις 21</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2009, η οποία σε παρουσίαση βιβλίου, μαζί με τον κ. Σκανδαλίδη μάλιστα τότε και τον κ. </w:t>
      </w:r>
      <w:proofErr w:type="spellStart"/>
      <w:r>
        <w:rPr>
          <w:rFonts w:eastAsia="Times New Roman" w:cs="Times New Roman"/>
          <w:szCs w:val="24"/>
        </w:rPr>
        <w:t>Μακρυδημήτρη</w:t>
      </w:r>
      <w:proofErr w:type="spellEnd"/>
      <w:r>
        <w:rPr>
          <w:rFonts w:eastAsia="Times New Roman" w:cs="Times New Roman"/>
          <w:szCs w:val="24"/>
        </w:rPr>
        <w:t>, είχε υ</w:t>
      </w:r>
      <w:r>
        <w:rPr>
          <w:rFonts w:eastAsia="Times New Roman" w:cs="Times New Roman"/>
          <w:szCs w:val="24"/>
        </w:rPr>
        <w:t>ιοθετήσει την άποψη για ψήφο στα δεκαέξι, κυρίες και κύριοι συνάδελφοι, όχι στα δεκαεπτά, λέγοντας ότι ευθέως θα σας πω ότι είναι μια θετική εξέλιξη, διότι η νέα γενιά πρέπει να βγει στο προσκήνιο.</w:t>
      </w:r>
    </w:p>
    <w:p w14:paraId="45E652E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Αλέξης Τσίπρ</w:t>
      </w:r>
      <w:r>
        <w:rPr>
          <w:rFonts w:eastAsia="Times New Roman" w:cs="Times New Roman"/>
          <w:szCs w:val="24"/>
        </w:rPr>
        <w:t>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5E652E2"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45E652E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w:t>
      </w:r>
      <w:r>
        <w:rPr>
          <w:rFonts w:eastAsia="Times New Roman" w:cs="Times New Roman"/>
          <w:szCs w:val="24"/>
        </w:rPr>
        <w:t>,</w:t>
      </w:r>
      <w:r>
        <w:rPr>
          <w:rFonts w:eastAsia="Times New Roman" w:cs="Times New Roman"/>
          <w:szCs w:val="24"/>
        </w:rPr>
        <w:t xml:space="preserve"> να θυμηθώ κιόλας ότι αποτέ</w:t>
      </w:r>
      <w:r>
        <w:rPr>
          <w:rFonts w:eastAsia="Times New Roman" w:cs="Times New Roman"/>
          <w:szCs w:val="24"/>
        </w:rPr>
        <w:t xml:space="preserve">λεσε και πρόταση την οποία εισηγήθηκε και ψήφισε στέλεχος της Νέας Δημοκρατίας, υποψήφιος Ευρωβουλευτής, ο κ. </w:t>
      </w:r>
      <w:proofErr w:type="spellStart"/>
      <w:r>
        <w:rPr>
          <w:rFonts w:eastAsia="Times New Roman" w:cs="Times New Roman"/>
          <w:szCs w:val="24"/>
        </w:rPr>
        <w:t>Κυρανάκης</w:t>
      </w:r>
      <w:proofErr w:type="spellEnd"/>
      <w:r>
        <w:rPr>
          <w:rFonts w:eastAsia="Times New Roman" w:cs="Times New Roman"/>
          <w:szCs w:val="24"/>
        </w:rPr>
        <w:t>, Πρόεδρος της Νεολαίας του Ευρωπαϊκού Λαϊκού Κόμματος, για ψήφο στα δεκαέξι.</w:t>
      </w:r>
    </w:p>
    <w:p w14:paraId="45E652E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Στην Ευρώπη βγαίνετε και κάνετε τους προοδευτικούς. Εδώ </w:t>
      </w:r>
      <w:proofErr w:type="spellStart"/>
      <w:r>
        <w:rPr>
          <w:rFonts w:eastAsia="Times New Roman" w:cs="Times New Roman"/>
          <w:szCs w:val="24"/>
        </w:rPr>
        <w:t>παρ</w:t>
      </w:r>
      <w:r>
        <w:rPr>
          <w:rFonts w:eastAsia="Times New Roman" w:cs="Times New Roman"/>
          <w:szCs w:val="24"/>
        </w:rPr>
        <w:t>αείστε</w:t>
      </w:r>
      <w:proofErr w:type="spellEnd"/>
      <w:r>
        <w:rPr>
          <w:rFonts w:eastAsia="Times New Roman" w:cs="Times New Roman"/>
          <w:szCs w:val="24"/>
        </w:rPr>
        <w:t xml:space="preserve"> συντηρητικοί! Εδώ δεν μπορείτε να χωρέσετε καμ</w:t>
      </w:r>
      <w:r>
        <w:rPr>
          <w:rFonts w:eastAsia="Times New Roman" w:cs="Times New Roman"/>
          <w:szCs w:val="24"/>
        </w:rPr>
        <w:t>μ</w:t>
      </w:r>
      <w:r>
        <w:rPr>
          <w:rFonts w:eastAsia="Times New Roman" w:cs="Times New Roman"/>
          <w:szCs w:val="24"/>
        </w:rPr>
        <w:t>ία άλλη άποψη!</w:t>
      </w:r>
    </w:p>
    <w:p w14:paraId="45E652E5"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ΑΝΕΛ</w:t>
      </w:r>
      <w:r>
        <w:rPr>
          <w:rFonts w:eastAsia="Times New Roman" w:cs="Times New Roman"/>
          <w:szCs w:val="24"/>
        </w:rPr>
        <w:t>)</w:t>
      </w:r>
    </w:p>
    <w:p w14:paraId="45E652E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Μιλάτε, λοιπόν, για πολιτικό αμοραλισμό, γιατί εμείς φέρνουμε στη Βουλή, τρία χρόνια πριν την επόμενη εκλογική αναμέτρηση, ένα πά</w:t>
      </w:r>
      <w:r>
        <w:rPr>
          <w:rFonts w:eastAsia="Times New Roman" w:cs="Times New Roman"/>
          <w:szCs w:val="24"/>
        </w:rPr>
        <w:t>γιο αίτημα της Αριστεράς και δημοκρατικών προοδευτικών δυνάμεων, τη στιγμή που εσείς βεβαίως κατά καιρούς έχετε πει πολλά και διαφορετικά πράγματα.</w:t>
      </w:r>
    </w:p>
    <w:p w14:paraId="45E652E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άποψή μας είναι ότι όσο πιο γρήγορα συνειδητοποιήσουμε ότι έχει κλείσει ένας</w:t>
      </w:r>
      <w:r>
        <w:rPr>
          <w:rFonts w:eastAsia="Times New Roman" w:cs="Times New Roman"/>
          <w:szCs w:val="24"/>
        </w:rPr>
        <w:t xml:space="preserve"> σημαντικός κύκλος</w:t>
      </w:r>
      <w:r>
        <w:rPr>
          <w:rFonts w:eastAsia="Times New Roman" w:cs="Times New Roman"/>
          <w:szCs w:val="24"/>
        </w:rPr>
        <w:t>,</w:t>
      </w:r>
      <w:r>
        <w:rPr>
          <w:rFonts w:eastAsia="Times New Roman" w:cs="Times New Roman"/>
          <w:szCs w:val="24"/>
        </w:rPr>
        <w:t xml:space="preserve"> μεταπολιτευτικός και βρισκόμαστε σε μια νέα εποχή, τόσο πιο γρήγορα θα μπορούσαμε να διαμορφώσουμε τις συνθήκες</w:t>
      </w:r>
      <w:r>
        <w:rPr>
          <w:rFonts w:eastAsia="Times New Roman" w:cs="Times New Roman"/>
          <w:szCs w:val="24"/>
        </w:rPr>
        <w:t>,</w:t>
      </w:r>
      <w:r>
        <w:rPr>
          <w:rFonts w:eastAsia="Times New Roman" w:cs="Times New Roman"/>
          <w:szCs w:val="24"/>
        </w:rPr>
        <w:t xml:space="preserve"> ώστε να περάσουμε από έναν άγονο δικομματισμό του παρελθόντος, που δεν ευθύνεται για όλα, αλλά ευθύνεται για πολλά, σε έναν</w:t>
      </w:r>
      <w:r>
        <w:rPr>
          <w:rFonts w:eastAsia="Times New Roman" w:cs="Times New Roman"/>
          <w:szCs w:val="24"/>
        </w:rPr>
        <w:t xml:space="preserve"> γόνιμο διπολισμό, με κυβερνήσεις συνεργασίας.</w:t>
      </w:r>
    </w:p>
    <w:p w14:paraId="45E652E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Η αλλαγή του εκλογικού νόμου, λοιπόν, δεν είναι κίνηση αντιπερισπασμού από τη συγκυρία, όπως ισχυρίζεστε -κινήσεις αντιπερισπασμού δεν κάνουμε εμείς, κινήσεις αντιπερισπασμού κάνετε εσείς και πολλές, κύριε Μητ</w:t>
      </w:r>
      <w:r>
        <w:rPr>
          <w:rFonts w:eastAsia="Times New Roman" w:cs="Times New Roman"/>
          <w:szCs w:val="24"/>
        </w:rPr>
        <w:t>σοτάκη- αλλά αντανακλά ακριβώς τη συνειδητοποίησή μας ότι πρέπει να περάσουμε σε μια νέα εποχή και να βοηθήσουμε το πολιτικό σύστημα και τα κόμματα και τις πολιτικές δυνάμεις να σκέφτονται με άλλους όρους.</w:t>
      </w:r>
    </w:p>
    <w:p w14:paraId="45E652E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Διότι, κύριε Μητσοτάκη, κατανοώ τη μεγάλη σας επιθ</w:t>
      </w:r>
      <w:r>
        <w:rPr>
          <w:rFonts w:eastAsia="Times New Roman" w:cs="Times New Roman"/>
          <w:szCs w:val="24"/>
        </w:rPr>
        <w:t>υμία να γίνετε πρωθυπουργός, όμως πρωθυπουργός δεν μπορείτε να γίνετε επειδή σας αγάπησαν οι εκδότες</w:t>
      </w:r>
      <w:r>
        <w:rPr>
          <w:rFonts w:eastAsia="Times New Roman" w:cs="Times New Roman"/>
          <w:szCs w:val="24"/>
        </w:rPr>
        <w:t>,</w:t>
      </w:r>
      <w:r>
        <w:rPr>
          <w:rFonts w:eastAsia="Times New Roman" w:cs="Times New Roman"/>
          <w:szCs w:val="24"/>
        </w:rPr>
        <w:t xml:space="preserve"> οι χρεοκοπημένοι ούτε επειδή σας αγάπησαν</w:t>
      </w:r>
      <w:r>
        <w:rPr>
          <w:rFonts w:eastAsia="Times New Roman" w:cs="Times New Roman"/>
          <w:szCs w:val="24"/>
        </w:rPr>
        <w:t>,</w:t>
      </w:r>
      <w:r>
        <w:rPr>
          <w:rFonts w:eastAsia="Times New Roman" w:cs="Times New Roman"/>
          <w:szCs w:val="24"/>
        </w:rPr>
        <w:t xml:space="preserve"> ο κ. Θεοδωράκης και η κ. Γεννηματά. Μόνο αν σας αγαπήσει ο λαός θα γίνετε πρωθυπουργός, κύριε Μητσοτάκη, αλλά ο</w:t>
      </w:r>
      <w:r>
        <w:rPr>
          <w:rFonts w:eastAsia="Times New Roman" w:cs="Times New Roman"/>
          <w:szCs w:val="24"/>
        </w:rPr>
        <w:t xml:space="preserve"> ελληνικός λαός έχει και μνήμη και γνωρίζει ποια συμφέροντα εξυπηρετείτε!</w:t>
      </w:r>
    </w:p>
    <w:p w14:paraId="45E652E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5E652EB" w14:textId="77777777" w:rsidR="006278D4" w:rsidRDefault="006E6FC2">
      <w:pPr>
        <w:spacing w:after="0" w:line="600" w:lineRule="auto"/>
        <w:ind w:firstLine="720"/>
        <w:jc w:val="both"/>
        <w:rPr>
          <w:rFonts w:eastAsia="Times New Roman"/>
          <w:szCs w:val="24"/>
        </w:rPr>
      </w:pPr>
      <w:r>
        <w:rPr>
          <w:rFonts w:eastAsia="Times New Roman"/>
          <w:szCs w:val="24"/>
        </w:rPr>
        <w:t>Θ</w:t>
      </w:r>
      <w:r>
        <w:rPr>
          <w:rFonts w:eastAsia="Times New Roman"/>
          <w:szCs w:val="24"/>
        </w:rPr>
        <w:t>α ήθελα σε αυτό το σημείο να αναφερθώ σε κάποια γεγονότα</w:t>
      </w:r>
      <w:r>
        <w:rPr>
          <w:rFonts w:eastAsia="Times New Roman"/>
          <w:szCs w:val="24"/>
        </w:rPr>
        <w:t>,</w:t>
      </w:r>
      <w:r>
        <w:rPr>
          <w:rFonts w:eastAsia="Times New Roman"/>
          <w:szCs w:val="24"/>
        </w:rPr>
        <w:t xml:space="preserve"> τα οποία για μένα έχουν ιδιαίτερη σημασία, διότι το τελευταίο διάστημα έχετε σχεδόν πέσει ηρωικά μαχόμενος υπέρ της προσπάθειας να </w:t>
      </w:r>
      <w:r>
        <w:rPr>
          <w:rFonts w:eastAsia="Times New Roman"/>
          <w:szCs w:val="24"/>
        </w:rPr>
        <w:lastRenderedPageBreak/>
        <w:t>μην προχωρήσει ο διαγωνισμός για τις ραδιοτηλεοπτικές άδειες. Εξαντλήσατε όποια θεσμική δυνατότητα είχατε για να καθυστερήσε</w:t>
      </w:r>
      <w:r>
        <w:rPr>
          <w:rFonts w:eastAsia="Times New Roman"/>
          <w:szCs w:val="24"/>
        </w:rPr>
        <w:t>ι αυτός ο διαγωνισμός, με την προσχηματική άρνησή σας να συναινέσετε στο Εθνικό Συμβούλιο Ραδιοτηλεόρασης, υπονομεύσατε τη συγκρότηση και λειτουργία του και έτσι στερήσατε από την Ανεξάρτητη Αρχή τη δυνατότητα να διενεργήσει τον διαγωνισμό για τις άδειες.</w:t>
      </w:r>
    </w:p>
    <w:p w14:paraId="45E652EC" w14:textId="77777777" w:rsidR="006278D4" w:rsidRDefault="006E6FC2">
      <w:pPr>
        <w:spacing w:after="0" w:line="600" w:lineRule="auto"/>
        <w:ind w:firstLine="720"/>
        <w:jc w:val="both"/>
        <w:rPr>
          <w:rFonts w:eastAsia="Times New Roman"/>
          <w:szCs w:val="24"/>
        </w:rPr>
      </w:pPr>
      <w:r>
        <w:rPr>
          <w:rFonts w:eastAsia="Times New Roman"/>
          <w:szCs w:val="24"/>
        </w:rPr>
        <w:t>Κι όταν</w:t>
      </w:r>
      <w:r>
        <w:rPr>
          <w:rFonts w:eastAsia="Times New Roman"/>
          <w:szCs w:val="24"/>
        </w:rPr>
        <w:t>,</w:t>
      </w:r>
      <w:r>
        <w:rPr>
          <w:rFonts w:eastAsia="Times New Roman"/>
          <w:szCs w:val="24"/>
        </w:rPr>
        <w:t xml:space="preserve"> ύστερα από τρεις μήνες άγονων προσπαθειών δικών μας για συναίνεση, νομοθετήσαμε να γίνει ο διαγωνισμός από τη Γενική Γραμματεία Ενημέρωσης, τότε υιοθετήσατε το αίτημα της διαπλοκής για νέες εκλογές. Να φύγουμε εμείς, για να γλυτώσουν εκείνοι.</w:t>
      </w:r>
    </w:p>
    <w:p w14:paraId="45E652ED" w14:textId="77777777" w:rsidR="006278D4" w:rsidRDefault="006E6FC2">
      <w:pPr>
        <w:spacing w:after="0" w:line="600" w:lineRule="auto"/>
        <w:ind w:firstLine="720"/>
        <w:jc w:val="both"/>
        <w:rPr>
          <w:rFonts w:eastAsia="Times New Roman"/>
          <w:szCs w:val="24"/>
        </w:rPr>
      </w:pPr>
      <w:r>
        <w:rPr>
          <w:rFonts w:eastAsia="Times New Roman"/>
          <w:szCs w:val="24"/>
        </w:rPr>
        <w:t>Να ε</w:t>
      </w:r>
      <w:r>
        <w:rPr>
          <w:rFonts w:eastAsia="Times New Roman"/>
          <w:szCs w:val="24"/>
        </w:rPr>
        <w:t>ίστε βέβαιος, όμως, κύριε Μητσοτάκη, ότι ούτε εμείς θα φύγουμε ούτε αυτοί θα γλυτώσουν! Εμείς θα είμαστε εδώ μέχρι το 2019 και μετά το 2019, με την ψήφο του ελληνικού λαού.</w:t>
      </w:r>
    </w:p>
    <w:p w14:paraId="45E652EE" w14:textId="77777777" w:rsidR="006278D4" w:rsidRDefault="006E6FC2">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45E652EF" w14:textId="77777777" w:rsidR="006278D4" w:rsidRDefault="006E6FC2">
      <w:pPr>
        <w:spacing w:after="0" w:line="600" w:lineRule="auto"/>
        <w:ind w:firstLine="720"/>
        <w:jc w:val="both"/>
        <w:rPr>
          <w:rFonts w:eastAsia="Times New Roman"/>
          <w:szCs w:val="24"/>
        </w:rPr>
      </w:pPr>
      <w:r>
        <w:rPr>
          <w:rFonts w:eastAsia="Times New Roman"/>
          <w:szCs w:val="24"/>
        </w:rPr>
        <w:t>Θ</w:t>
      </w:r>
      <w:r>
        <w:rPr>
          <w:rFonts w:eastAsia="Times New Roman"/>
          <w:szCs w:val="24"/>
        </w:rPr>
        <w:t>α ήθελα σε αυτό το σημεί</w:t>
      </w:r>
      <w:r>
        <w:rPr>
          <w:rFonts w:eastAsia="Times New Roman"/>
          <w:szCs w:val="24"/>
        </w:rPr>
        <w:t xml:space="preserve">ο να μας εξηγήσετε κάτι. Τι ακριβώς είναι αυτό που είπατε, μετά τη συνάντησή σας με τις δικαστικές και εισαγγελικές ενώσεις, πριν τρεις μέρες νομίζω; Ότι η Νέα Δημοκρατία </w:t>
      </w:r>
      <w:r>
        <w:rPr>
          <w:rFonts w:eastAsia="Times New Roman"/>
          <w:szCs w:val="24"/>
        </w:rPr>
        <w:lastRenderedPageBreak/>
        <w:t xml:space="preserve">δεν θα ανεχθεί παιχνίδια με τη </w:t>
      </w:r>
      <w:r>
        <w:rPr>
          <w:rFonts w:eastAsia="Times New Roman"/>
          <w:szCs w:val="24"/>
        </w:rPr>
        <w:t xml:space="preserve">Δικαιοσύνη </w:t>
      </w:r>
      <w:r>
        <w:rPr>
          <w:rFonts w:eastAsia="Times New Roman"/>
          <w:szCs w:val="24"/>
        </w:rPr>
        <w:t>κι ότι κανείς δεν έχει δικαίωμα να παρεμβαί</w:t>
      </w:r>
      <w:r>
        <w:rPr>
          <w:rFonts w:eastAsia="Times New Roman"/>
          <w:szCs w:val="24"/>
        </w:rPr>
        <w:t xml:space="preserve">νει στη </w:t>
      </w:r>
      <w:r>
        <w:rPr>
          <w:rFonts w:eastAsia="Times New Roman"/>
          <w:szCs w:val="24"/>
        </w:rPr>
        <w:t>δ</w:t>
      </w:r>
      <w:r>
        <w:rPr>
          <w:rFonts w:eastAsia="Times New Roman"/>
          <w:szCs w:val="24"/>
        </w:rPr>
        <w:t>ικαιοσύνη</w:t>
      </w:r>
      <w:r>
        <w:rPr>
          <w:rFonts w:eastAsia="Times New Roman"/>
          <w:szCs w:val="24"/>
        </w:rPr>
        <w:t xml:space="preserve">. Σε τι ακριβώς αναφέρεστε; Μήπως αναφέρεστε στις αιτήσεις που κατέθεσε ο Υπουργός Δικαιοσύνης στην Εισαγγελέα του Αρείου Πάγου για την επιτάχυνση της εκδίκασης των δύο υποθέσεων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για την </w:t>
      </w:r>
      <w:proofErr w:type="spellStart"/>
      <w:r>
        <w:rPr>
          <w:rFonts w:eastAsia="Times New Roman"/>
          <w:szCs w:val="24"/>
        </w:rPr>
        <w:t>ψηφιοποίηση</w:t>
      </w:r>
      <w:proofErr w:type="spellEnd"/>
      <w:r>
        <w:rPr>
          <w:rFonts w:eastAsia="Times New Roman"/>
          <w:szCs w:val="24"/>
        </w:rPr>
        <w:t xml:space="preserve"> του ΟΤΕ το ’97 και για τ</w:t>
      </w:r>
      <w:r>
        <w:rPr>
          <w:rFonts w:eastAsia="Times New Roman"/>
          <w:szCs w:val="24"/>
        </w:rPr>
        <w:t>α «μαύρα ταμεία» που τροφοδοτούσαν τα δύο κόμματα, το ΠΑΣΟΚ και τη Νέα Δημοκρατία, για δεκαετίες;</w:t>
      </w:r>
    </w:p>
    <w:p w14:paraId="45E652F0" w14:textId="77777777" w:rsidR="006278D4" w:rsidRDefault="006E6FC2">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45E652F1" w14:textId="77777777" w:rsidR="006278D4" w:rsidRDefault="006E6FC2">
      <w:pPr>
        <w:spacing w:after="0" w:line="600" w:lineRule="auto"/>
        <w:ind w:firstLine="720"/>
        <w:jc w:val="both"/>
        <w:rPr>
          <w:rFonts w:eastAsia="Times New Roman"/>
          <w:szCs w:val="24"/>
        </w:rPr>
      </w:pPr>
      <w:r>
        <w:rPr>
          <w:rFonts w:eastAsia="Times New Roman"/>
          <w:szCs w:val="24"/>
        </w:rPr>
        <w:t xml:space="preserve">Είναι, μήπως, παρέμβαση στη </w:t>
      </w:r>
      <w:r>
        <w:rPr>
          <w:rFonts w:eastAsia="Times New Roman"/>
          <w:szCs w:val="24"/>
        </w:rPr>
        <w:t>δ</w:t>
      </w:r>
      <w:r>
        <w:rPr>
          <w:rFonts w:eastAsia="Times New Roman"/>
          <w:szCs w:val="24"/>
        </w:rPr>
        <w:t xml:space="preserve">ικαιοσύνη </w:t>
      </w:r>
      <w:r>
        <w:rPr>
          <w:rFonts w:eastAsia="Times New Roman"/>
          <w:szCs w:val="24"/>
        </w:rPr>
        <w:t>η επίκληση του Κώδικα Ποινικής Δικονομίας για υποθέσεις εξαιρ</w:t>
      </w:r>
      <w:r>
        <w:rPr>
          <w:rFonts w:eastAsia="Times New Roman"/>
          <w:szCs w:val="24"/>
        </w:rPr>
        <w:t xml:space="preserve">ετικής φύσης; Προφανώς είναι προτιμότερη για εσάς η επ’ </w:t>
      </w:r>
      <w:proofErr w:type="spellStart"/>
      <w:r>
        <w:rPr>
          <w:rFonts w:eastAsia="Times New Roman"/>
          <w:szCs w:val="24"/>
        </w:rPr>
        <w:t>αόριστον</w:t>
      </w:r>
      <w:proofErr w:type="spellEnd"/>
      <w:r>
        <w:rPr>
          <w:rFonts w:eastAsia="Times New Roman"/>
          <w:szCs w:val="24"/>
        </w:rPr>
        <w:t xml:space="preserve"> αναβολή της δίκης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να μην γίνει ποτέ, γι</w:t>
      </w:r>
      <w:r>
        <w:rPr>
          <w:rFonts w:eastAsia="Times New Roman"/>
          <w:szCs w:val="24"/>
        </w:rPr>
        <w:t>’</w:t>
      </w:r>
      <w:r>
        <w:rPr>
          <w:rFonts w:eastAsia="Times New Roman"/>
          <w:szCs w:val="24"/>
        </w:rPr>
        <w:t xml:space="preserve"> αυτό και σπεύσατε να πάρετε θέση και να χαρακτηρίσετε παρέμβαση στη </w:t>
      </w:r>
      <w:r>
        <w:rPr>
          <w:rFonts w:eastAsia="Times New Roman"/>
          <w:szCs w:val="24"/>
        </w:rPr>
        <w:t xml:space="preserve">δικαιοσύνη </w:t>
      </w:r>
      <w:r>
        <w:rPr>
          <w:rFonts w:eastAsia="Times New Roman"/>
          <w:szCs w:val="24"/>
        </w:rPr>
        <w:t>την καθ’ όλα νόμιμη και εύλογη υποβολή αιτήματος για την</w:t>
      </w:r>
      <w:r>
        <w:rPr>
          <w:rFonts w:eastAsia="Times New Roman"/>
          <w:szCs w:val="24"/>
        </w:rPr>
        <w:t xml:space="preserve"> επιτάχυνσή της.</w:t>
      </w:r>
    </w:p>
    <w:p w14:paraId="45E652F2" w14:textId="77777777" w:rsidR="006278D4" w:rsidRDefault="006E6FC2">
      <w:pPr>
        <w:spacing w:after="0" w:line="600" w:lineRule="auto"/>
        <w:ind w:firstLine="720"/>
        <w:jc w:val="both"/>
        <w:rPr>
          <w:rFonts w:eastAsia="Times New Roman"/>
          <w:szCs w:val="24"/>
        </w:rPr>
      </w:pPr>
      <w:r>
        <w:rPr>
          <w:rFonts w:eastAsia="Times New Roman"/>
          <w:szCs w:val="24"/>
        </w:rPr>
        <w:t xml:space="preserve">Όμως, εάν ανησυχείτε, καλά κάνετε και ανησυχείτε, γιατί η δίκη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θα γίνει. Θα συνεχιστεί και θα ολοκληρωθεί και θα υπάρξει δικαστική απόφαση.</w:t>
      </w:r>
    </w:p>
    <w:p w14:paraId="45E652F3" w14:textId="77777777" w:rsidR="006278D4" w:rsidRDefault="006E6FC2">
      <w:pPr>
        <w:spacing w:after="0" w:line="600" w:lineRule="auto"/>
        <w:ind w:firstLine="720"/>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45E652F4" w14:textId="77777777" w:rsidR="006278D4" w:rsidRDefault="006E6FC2">
      <w:pPr>
        <w:spacing w:after="0" w:line="600" w:lineRule="auto"/>
        <w:ind w:firstLine="720"/>
        <w:jc w:val="both"/>
        <w:rPr>
          <w:rFonts w:eastAsia="Times New Roman"/>
          <w:szCs w:val="24"/>
        </w:rPr>
      </w:pPr>
      <w:r>
        <w:rPr>
          <w:rFonts w:eastAsia="Times New Roman"/>
          <w:szCs w:val="24"/>
        </w:rPr>
        <w:t xml:space="preserve">Γιατί η μόνη παρέμβαση που </w:t>
      </w:r>
      <w:r>
        <w:rPr>
          <w:rFonts w:eastAsia="Times New Roman"/>
          <w:szCs w:val="24"/>
        </w:rPr>
        <w:t xml:space="preserve">κάνει η Κυβέρνησή μας στη </w:t>
      </w:r>
      <w:r>
        <w:rPr>
          <w:rFonts w:eastAsia="Times New Roman"/>
          <w:szCs w:val="24"/>
        </w:rPr>
        <w:t xml:space="preserve">δικαιοσύνη </w:t>
      </w:r>
      <w:r>
        <w:rPr>
          <w:rFonts w:eastAsia="Times New Roman"/>
          <w:szCs w:val="24"/>
        </w:rPr>
        <w:t>είναι να επισημαίνει διαρκώς την ανεξαρτησία της, την πλήρη αυτονομία της από τα διαπλεκόμενα συμφέροντα που την πολιορκούν!</w:t>
      </w:r>
    </w:p>
    <w:p w14:paraId="45E652F5" w14:textId="77777777" w:rsidR="006278D4" w:rsidRDefault="006E6FC2">
      <w:pPr>
        <w:spacing w:after="0" w:line="600" w:lineRule="auto"/>
        <w:ind w:firstLine="720"/>
        <w:jc w:val="both"/>
        <w:rPr>
          <w:rFonts w:eastAsia="Times New Roman"/>
          <w:szCs w:val="24"/>
        </w:rPr>
      </w:pPr>
      <w:r>
        <w:rPr>
          <w:rFonts w:eastAsia="Times New Roman"/>
          <w:szCs w:val="24"/>
        </w:rPr>
        <w:t>Και ένα τελευταίο ερώτημα. Κύριε Αρχηγέ της Αξιωματικής Αντιπολίτευσης, μήπως στο μεσοδιάστημα</w:t>
      </w:r>
      <w:r>
        <w:rPr>
          <w:rFonts w:eastAsia="Times New Roman"/>
          <w:szCs w:val="24"/>
        </w:rPr>
        <w:t xml:space="preserve"> από προχθές μέχρι σήμερα που ανεδείχθη αυτό το θέμα, προλάβατε να αποπέμψετε τον κ. </w:t>
      </w:r>
      <w:proofErr w:type="spellStart"/>
      <w:r>
        <w:rPr>
          <w:rFonts w:eastAsia="Times New Roman"/>
          <w:szCs w:val="24"/>
        </w:rPr>
        <w:t>Σκλαβούνη</w:t>
      </w:r>
      <w:proofErr w:type="spellEnd"/>
      <w:r>
        <w:rPr>
          <w:rFonts w:eastAsia="Times New Roman"/>
          <w:szCs w:val="24"/>
        </w:rPr>
        <w:t xml:space="preserve"> από τη θέση του υπευθύνου για την ανάπτυξη και τη συγγραφή του κυβερνητικού σας προγράμματος για την ανάπτυξη; Αν δεν προλάβατε, πείτε μας, γιατί; Μετά τον κ. Πα</w:t>
      </w:r>
      <w:r>
        <w:rPr>
          <w:rFonts w:eastAsia="Times New Roman"/>
          <w:szCs w:val="24"/>
        </w:rPr>
        <w:t xml:space="preserve">πασταύρου άλλος ένας στενός σας συνεργάτης έχει το </w:t>
      </w:r>
      <w:r>
        <w:rPr>
          <w:rFonts w:eastAsia="Times New Roman"/>
          <w:szCs w:val="24"/>
          <w:lang w:val="en-US"/>
        </w:rPr>
        <w:t>know</w:t>
      </w:r>
      <w:r>
        <w:rPr>
          <w:rFonts w:eastAsia="Times New Roman"/>
          <w:szCs w:val="24"/>
        </w:rPr>
        <w:t xml:space="preserve"> </w:t>
      </w:r>
      <w:r>
        <w:rPr>
          <w:rFonts w:eastAsia="Times New Roman"/>
          <w:szCs w:val="24"/>
          <w:lang w:val="en-US"/>
        </w:rPr>
        <w:t>how</w:t>
      </w:r>
      <w:r>
        <w:rPr>
          <w:rFonts w:eastAsia="Times New Roman"/>
          <w:szCs w:val="24"/>
        </w:rPr>
        <w:t xml:space="preserve"> της φοροδιαφυγής, την τεχνογνωσία της φοροδιαφυγής και ελέγχεται για ένα ζήτημα για το οποίο αφιερώνει σχεδόν μισή σελίδα η εφημερίδα </w:t>
      </w:r>
      <w:r w:rsidRPr="001F34C2">
        <w:rPr>
          <w:rFonts w:eastAsia="Times New Roman"/>
          <w:szCs w:val="24"/>
        </w:rPr>
        <w:t>“</w:t>
      </w:r>
      <w:r>
        <w:rPr>
          <w:rFonts w:eastAsia="Times New Roman"/>
          <w:szCs w:val="24"/>
          <w:lang w:val="en-US"/>
        </w:rPr>
        <w:t>FINANCIAL</w:t>
      </w:r>
      <w:r>
        <w:rPr>
          <w:rFonts w:eastAsia="Times New Roman"/>
          <w:szCs w:val="24"/>
        </w:rPr>
        <w:t xml:space="preserve"> </w:t>
      </w:r>
      <w:r>
        <w:rPr>
          <w:rFonts w:eastAsia="Times New Roman"/>
          <w:szCs w:val="24"/>
          <w:lang w:val="en-US"/>
        </w:rPr>
        <w:t>T</w:t>
      </w:r>
      <w:r>
        <w:rPr>
          <w:rFonts w:eastAsia="Times New Roman"/>
          <w:szCs w:val="24"/>
          <w:lang w:val="en-US"/>
        </w:rPr>
        <w:t>IMES</w:t>
      </w:r>
      <w:r w:rsidRPr="001F34C2">
        <w:rPr>
          <w:rFonts w:eastAsia="Times New Roman"/>
          <w:szCs w:val="24"/>
        </w:rPr>
        <w:t>”</w:t>
      </w:r>
      <w:r>
        <w:rPr>
          <w:rFonts w:eastAsia="Times New Roman"/>
          <w:szCs w:val="24"/>
        </w:rPr>
        <w:t xml:space="preserve"> και για την ανάγκη επιτέλους να υπάρξει σε α</w:t>
      </w:r>
      <w:r>
        <w:rPr>
          <w:rFonts w:eastAsia="Times New Roman"/>
          <w:szCs w:val="24"/>
        </w:rPr>
        <w:t>υτήν τη χώρα δικαιοσύνη, για το γεγονός ότι η μεγάλη πλειοψηφία του ελληνικού λαού, με τις δικές σας επιλογές, βρέθηκε στην πρώτη γραμμή της μάχης, όταν κάποιοι άλλοι έβγαζαν τα χρήματα διά της τεχνογνωσίας στελεχών σας στο εξωτερικό.</w:t>
      </w:r>
    </w:p>
    <w:p w14:paraId="45E652F6" w14:textId="77777777" w:rsidR="006278D4" w:rsidRDefault="006E6FC2">
      <w:pPr>
        <w:spacing w:after="0" w:line="600" w:lineRule="auto"/>
        <w:ind w:firstLine="720"/>
        <w:jc w:val="center"/>
        <w:rPr>
          <w:rFonts w:eastAsia="Times New Roman"/>
          <w:szCs w:val="24"/>
        </w:rPr>
      </w:pPr>
      <w:r>
        <w:rPr>
          <w:rFonts w:eastAsia="Times New Roman"/>
          <w:szCs w:val="24"/>
        </w:rPr>
        <w:lastRenderedPageBreak/>
        <w:t>(Χειροκροτήματα από τ</w:t>
      </w:r>
      <w:r>
        <w:rPr>
          <w:rFonts w:eastAsia="Times New Roman"/>
          <w:szCs w:val="24"/>
        </w:rPr>
        <w:t>ις πτέρυγες του ΣΥΡΙΖΑ και των ΑΝΕΛ)</w:t>
      </w:r>
    </w:p>
    <w:p w14:paraId="45E652F7" w14:textId="77777777" w:rsidR="006278D4" w:rsidRDefault="006E6FC2">
      <w:pPr>
        <w:spacing w:after="0" w:line="600" w:lineRule="auto"/>
        <w:ind w:firstLine="720"/>
        <w:jc w:val="both"/>
        <w:rPr>
          <w:rFonts w:eastAsia="Times New Roman"/>
          <w:szCs w:val="24"/>
        </w:rPr>
      </w:pPr>
      <w:r>
        <w:rPr>
          <w:rFonts w:eastAsia="Times New Roman"/>
          <w:szCs w:val="24"/>
        </w:rPr>
        <w:t>Θα ήθελα σε αυτό το σημείο να μου επιτρέψετε και μια μικρή αναφορά στα κόμματα του Κέντρου. Δεν θα μακρηγορήσω.</w:t>
      </w:r>
    </w:p>
    <w:p w14:paraId="45E652F8" w14:textId="77777777" w:rsidR="006278D4" w:rsidRDefault="006E6FC2">
      <w:pPr>
        <w:spacing w:after="0" w:line="600" w:lineRule="auto"/>
        <w:ind w:firstLine="720"/>
        <w:jc w:val="both"/>
        <w:rPr>
          <w:rFonts w:eastAsia="Times New Roman"/>
          <w:szCs w:val="24"/>
        </w:rPr>
      </w:pPr>
      <w:r>
        <w:rPr>
          <w:rFonts w:eastAsia="Times New Roman"/>
          <w:szCs w:val="24"/>
        </w:rPr>
        <w:t>Ξέρετε, αυτό που συμβαίνει με το ΠΑΣΟΚ και το Ποτάμι είναι κάτι το οποίο δυσκολεύομαι να κατανοήσω. Βέβαια,</w:t>
      </w:r>
      <w:r>
        <w:rPr>
          <w:rFonts w:eastAsia="Times New Roman"/>
          <w:szCs w:val="24"/>
        </w:rPr>
        <w:t xml:space="preserve"> σας ακούω σήμερα και σκέφτομαι ότι για σας πρέπει να είναι μία δύσκολη μέρα. Είναι μία εξαιρετικά δύσκολη μέρα. Ξέρετε, δεν είναι όλοι που έχουν αποφασίσει να συμπορευτούν μαζί σας και ενδεχομένως να μπουν και στα ψηφοδέλτιά σας. Είναι και κάποιοι άλλοι</w:t>
      </w:r>
      <w:r w:rsidRPr="003F1946">
        <w:rPr>
          <w:rFonts w:eastAsia="Times New Roman"/>
          <w:szCs w:val="24"/>
        </w:rPr>
        <w:t>,</w:t>
      </w:r>
      <w:r>
        <w:rPr>
          <w:rFonts w:eastAsia="Times New Roman"/>
          <w:szCs w:val="24"/>
        </w:rPr>
        <w:t xml:space="preserve"> </w:t>
      </w:r>
      <w:r>
        <w:rPr>
          <w:rFonts w:eastAsia="Times New Roman"/>
          <w:szCs w:val="24"/>
        </w:rPr>
        <w:t>που δεν έχουν πάρει αυτές τις αποφάσεις, άρα είναι πολύ δύσκολη μέρα γι’ αυτούς, πιστέψτε με.</w:t>
      </w:r>
    </w:p>
    <w:p w14:paraId="45E652F9" w14:textId="77777777" w:rsidR="006278D4" w:rsidRDefault="006E6FC2">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45E652FA" w14:textId="77777777" w:rsidR="006278D4" w:rsidRDefault="006E6FC2">
      <w:pPr>
        <w:spacing w:after="0" w:line="600" w:lineRule="auto"/>
        <w:ind w:firstLine="720"/>
        <w:jc w:val="both"/>
        <w:rPr>
          <w:rFonts w:eastAsia="Times New Roman"/>
          <w:szCs w:val="24"/>
        </w:rPr>
      </w:pPr>
      <w:r>
        <w:rPr>
          <w:rFonts w:eastAsia="Times New Roman"/>
          <w:szCs w:val="24"/>
        </w:rPr>
        <w:t xml:space="preserve">Αυτό που δεν μπορώ να κατανοήσω και μου φαίνεται οξύμωρο είναι το γεγονός ότι αρνείστε. Μπορεί να έχετε </w:t>
      </w:r>
      <w:r>
        <w:rPr>
          <w:rFonts w:eastAsia="Times New Roman"/>
          <w:szCs w:val="24"/>
        </w:rPr>
        <w:t>τους λόγους σας, να κατηγορείτε την Κυβέρνηση, τον ΣΥΡΙΖΑ για τον λόγο, τις προθέσεις της, ποιες είναι οι σκέψεις στο πίσω μέρος του μυαλού μας. Όλα αυτά μπορεί να τα λέτε. Αυτό</w:t>
      </w:r>
      <w:r w:rsidRPr="003F1946">
        <w:rPr>
          <w:rFonts w:eastAsia="Times New Roman"/>
          <w:szCs w:val="24"/>
        </w:rPr>
        <w:t>,</w:t>
      </w:r>
      <w:r>
        <w:rPr>
          <w:rFonts w:eastAsia="Times New Roman"/>
          <w:szCs w:val="24"/>
        </w:rPr>
        <w:t xml:space="preserve"> το οποίο δεν </w:t>
      </w:r>
      <w:r>
        <w:rPr>
          <w:rFonts w:eastAsia="Times New Roman"/>
          <w:szCs w:val="24"/>
        </w:rPr>
        <w:lastRenderedPageBreak/>
        <w:t>μπορείτε να δικαιολογήσετε είναι ότι σε μια ιστορική στιγμή, ότα</w:t>
      </w:r>
      <w:r>
        <w:rPr>
          <w:rFonts w:eastAsia="Times New Roman"/>
          <w:szCs w:val="24"/>
        </w:rPr>
        <w:t xml:space="preserve">ν πρώτη φορά που κυβερνητική πλειοψηφία φέρνει ένα αίτημα για απλή αναλογική, το οποίο </w:t>
      </w:r>
      <w:proofErr w:type="spellStart"/>
      <w:r>
        <w:rPr>
          <w:rFonts w:eastAsia="Times New Roman"/>
          <w:szCs w:val="24"/>
        </w:rPr>
        <w:t>κατ</w:t>
      </w:r>
      <w:r w:rsidRPr="003F1946">
        <w:rPr>
          <w:rFonts w:eastAsia="Times New Roman"/>
          <w:szCs w:val="24"/>
        </w:rPr>
        <w:t>’</w:t>
      </w:r>
      <w:r>
        <w:rPr>
          <w:rFonts w:eastAsia="Times New Roman"/>
          <w:szCs w:val="24"/>
        </w:rPr>
        <w:t>εξοχήν</w:t>
      </w:r>
      <w:proofErr w:type="spellEnd"/>
      <w:r>
        <w:rPr>
          <w:rFonts w:eastAsia="Times New Roman"/>
          <w:szCs w:val="24"/>
        </w:rPr>
        <w:t xml:space="preserve"> ευνοεί τα μικρά κόμματα και ιδίως τα κόμματα του κέντρου για να παίξουν έναν ρυθμιστικό ρόλο, έναν βαρύνοντα ρόλο στο πολιτικό σύστημα…</w:t>
      </w:r>
    </w:p>
    <w:p w14:paraId="45E652FB" w14:textId="77777777" w:rsidR="006278D4" w:rsidRDefault="006E6FC2">
      <w:pPr>
        <w:spacing w:after="0" w:line="600" w:lineRule="auto"/>
        <w:ind w:firstLine="720"/>
        <w:jc w:val="center"/>
        <w:rPr>
          <w:rFonts w:eastAsia="Times New Roman"/>
          <w:szCs w:val="24"/>
        </w:rPr>
      </w:pPr>
      <w:r>
        <w:rPr>
          <w:rFonts w:eastAsia="Times New Roman"/>
          <w:szCs w:val="24"/>
        </w:rPr>
        <w:t>(Θόρυβος από την πτέρυ</w:t>
      </w:r>
      <w:r>
        <w:rPr>
          <w:rFonts w:eastAsia="Times New Roman"/>
          <w:szCs w:val="24"/>
        </w:rPr>
        <w:t>γα της Νέας Δημοκρατίας)</w:t>
      </w:r>
    </w:p>
    <w:p w14:paraId="45E652FC" w14:textId="77777777" w:rsidR="006278D4" w:rsidRDefault="006E6FC2">
      <w:pPr>
        <w:spacing w:after="0" w:line="600" w:lineRule="auto"/>
        <w:ind w:firstLine="720"/>
        <w:rPr>
          <w:rFonts w:eastAsia="Times New Roman"/>
          <w:szCs w:val="24"/>
        </w:rPr>
      </w:pPr>
      <w:r>
        <w:rPr>
          <w:rFonts w:eastAsia="Times New Roman"/>
          <w:b/>
          <w:szCs w:val="24"/>
        </w:rPr>
        <w:t>ΚΩΝΣΤΑΝΤΙΝΟΣ ΤΖΑΒΑΡΑΣ:</w:t>
      </w:r>
      <w:r>
        <w:rPr>
          <w:rFonts w:eastAsia="Times New Roman"/>
          <w:szCs w:val="24"/>
        </w:rPr>
        <w:t xml:space="preserve"> …(</w:t>
      </w:r>
      <w:r>
        <w:rPr>
          <w:rFonts w:eastAsia="Times New Roman"/>
          <w:szCs w:val="24"/>
        </w:rPr>
        <w:t>δ</w:t>
      </w:r>
      <w:r>
        <w:rPr>
          <w:rFonts w:eastAsia="Times New Roman"/>
          <w:szCs w:val="24"/>
        </w:rPr>
        <w:t>εν ακούστηκε)</w:t>
      </w:r>
    </w:p>
    <w:p w14:paraId="45E652FD" w14:textId="77777777" w:rsidR="006278D4" w:rsidRDefault="006E6FC2">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Τζαβάρα, σήμερα έχετε υπερβεί κάθε όριο. Ηρεμήστε όλοι.</w:t>
      </w:r>
    </w:p>
    <w:p w14:paraId="45E652FE" w14:textId="77777777" w:rsidR="006278D4" w:rsidRDefault="006E6FC2">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Δεν μπορώ, λοιπόν, να κατανοήσω, κυρίες και</w:t>
      </w:r>
      <w:r>
        <w:rPr>
          <w:rFonts w:eastAsia="Times New Roman"/>
          <w:szCs w:val="24"/>
        </w:rPr>
        <w:t xml:space="preserve"> κύριοι συνάδελφοι, τον λόγο για τον οποίο αρνούνται αυτά τα κόμματα, πλην βεβαίως της Ένωσης Κεντρώων του κ. Λεβέντη, τον οποίο σήμερα θυμηθήκατε να λοιδορήσετε. Όλο το προηγούμενο διάστημα </w:t>
      </w:r>
      <w:r>
        <w:rPr>
          <w:rFonts w:eastAsia="Times New Roman"/>
          <w:szCs w:val="24"/>
        </w:rPr>
        <w:lastRenderedPageBreak/>
        <w:t xml:space="preserve">τον υμνούσατε, ιδίως όταν τοποθετήθηκε εναντίον της πρότασής μας </w:t>
      </w:r>
      <w:r>
        <w:rPr>
          <w:rFonts w:eastAsia="Times New Roman"/>
          <w:szCs w:val="24"/>
        </w:rPr>
        <w:t xml:space="preserve">για τον διαγωνισμό. Τότε ήταν κορυφαίος πολιτικός παράγων. Σήμερα που κράτησε μία στάση σύμφωνα με τη λογική που αυτόν, όπως το κόμμα του ορίζει, ένα μικρό κόμμα του Κέντρου, τον συμφέρει να κρατήσει, τον λοιδορείτε. </w:t>
      </w:r>
    </w:p>
    <w:p w14:paraId="45E652FF" w14:textId="77777777" w:rsidR="006278D4" w:rsidRDefault="006E6FC2">
      <w:pPr>
        <w:spacing w:after="0"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δεν μπορώ να καταλ</w:t>
      </w:r>
      <w:r>
        <w:rPr>
          <w:rFonts w:eastAsia="Times New Roman"/>
          <w:szCs w:val="24"/>
        </w:rPr>
        <w:t xml:space="preserve">άβω, δεν κατανοώ ποιος είναι ο λόγος για τον οποίο αρνείστε να αποδεχθείτε ένα πολιτικό δώρο, να παίξετε σημαντικό ρόλο στην πολιτική σκηνή του τόπου. Προτιμάτε ενδεχομένως τον ρόλο του συμπληρώματος της Δεξιάς του κ. Μητσοτάκη, όπως είχατε προτιμήσει και </w:t>
      </w:r>
      <w:r>
        <w:rPr>
          <w:rFonts w:eastAsia="Times New Roman"/>
          <w:szCs w:val="24"/>
        </w:rPr>
        <w:t>τον ρόλο του συμπληρώματος στην κυβέρνηση του κ. Σαμαρά με τον κ. Βορίδη, τον κ. Γεωργιάδη, όλους αυτούς τους ιδεολογικά συγγενείς σας; Όχι</w:t>
      </w:r>
      <w:r w:rsidRPr="00A07A9F">
        <w:rPr>
          <w:rFonts w:eastAsia="Times New Roman"/>
          <w:szCs w:val="24"/>
        </w:rPr>
        <w:t>,</w:t>
      </w:r>
      <w:r>
        <w:rPr>
          <w:rFonts w:eastAsia="Times New Roman"/>
          <w:szCs w:val="24"/>
        </w:rPr>
        <w:t xml:space="preserve"> βέβαια.</w:t>
      </w:r>
    </w:p>
    <w:p w14:paraId="45E65300" w14:textId="77777777" w:rsidR="006278D4" w:rsidRDefault="006E6FC2">
      <w:pPr>
        <w:spacing w:after="0" w:line="600" w:lineRule="auto"/>
        <w:ind w:firstLine="709"/>
        <w:jc w:val="center"/>
        <w:rPr>
          <w:rFonts w:eastAsia="Times New Roman"/>
          <w:szCs w:val="24"/>
        </w:rPr>
      </w:pPr>
      <w:r>
        <w:rPr>
          <w:rFonts w:eastAsia="Times New Roman"/>
          <w:szCs w:val="24"/>
        </w:rPr>
        <w:t>(Χειροκροτήματα από τις πτέρυγες του ΣΥΡΙΖΑ και των ΑΝΕΛ)</w:t>
      </w:r>
    </w:p>
    <w:p w14:paraId="45E65301" w14:textId="77777777" w:rsidR="006278D4" w:rsidRDefault="006E6FC2">
      <w:pPr>
        <w:spacing w:after="0" w:line="600" w:lineRule="auto"/>
        <w:ind w:firstLine="709"/>
        <w:jc w:val="both"/>
        <w:rPr>
          <w:rFonts w:eastAsia="Times New Roman"/>
          <w:szCs w:val="24"/>
        </w:rPr>
      </w:pPr>
      <w:r>
        <w:rPr>
          <w:rFonts w:eastAsia="Times New Roman"/>
          <w:szCs w:val="24"/>
        </w:rPr>
        <w:t xml:space="preserve">Διαπράττετε πράγματι ένα ιστορικό ατόπημα. </w:t>
      </w:r>
      <w:r>
        <w:rPr>
          <w:rFonts w:eastAsia="Times New Roman"/>
          <w:szCs w:val="24"/>
        </w:rPr>
        <w:t>Κάποιοι χαρακτήρισαν…</w:t>
      </w:r>
    </w:p>
    <w:p w14:paraId="45E65302" w14:textId="77777777" w:rsidR="006278D4" w:rsidRDefault="006E6FC2">
      <w:pPr>
        <w:spacing w:after="0" w:line="600" w:lineRule="auto"/>
        <w:ind w:firstLine="709"/>
        <w:jc w:val="center"/>
        <w:rPr>
          <w:rFonts w:eastAsia="Times New Roman"/>
          <w:szCs w:val="24"/>
        </w:rPr>
      </w:pPr>
      <w:r>
        <w:rPr>
          <w:rFonts w:eastAsia="Times New Roman"/>
          <w:szCs w:val="24"/>
        </w:rPr>
        <w:t>(Θόρυβος από την πτέρυγα της Νέας Δημοκρατίας)</w:t>
      </w:r>
    </w:p>
    <w:p w14:paraId="45E65303" w14:textId="77777777" w:rsidR="006278D4" w:rsidRDefault="006E6FC2">
      <w:pPr>
        <w:spacing w:after="0" w:line="600" w:lineRule="auto"/>
        <w:ind w:firstLine="709"/>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Κύριοι, σας παρακαλώ. Εντάξει; Υπάρχει ένα όριο. Μην το υπερβούμε.</w:t>
      </w:r>
    </w:p>
    <w:p w14:paraId="45E65304" w14:textId="77777777" w:rsidR="006278D4" w:rsidRDefault="006E6FC2">
      <w:pPr>
        <w:spacing w:after="0" w:line="600" w:lineRule="auto"/>
        <w:ind w:firstLine="709"/>
        <w:jc w:val="both"/>
        <w:rPr>
          <w:rFonts w:eastAsia="Times New Roman"/>
          <w:szCs w:val="24"/>
        </w:rPr>
      </w:pPr>
      <w:r>
        <w:rPr>
          <w:rFonts w:eastAsia="Times New Roman"/>
          <w:b/>
          <w:szCs w:val="24"/>
        </w:rPr>
        <w:t>ΚΩΝΣΤΑΝΤΙΝΟΣ ΤΑΣΟΥΛΑΣ:</w:t>
      </w:r>
      <w:r>
        <w:rPr>
          <w:rFonts w:eastAsia="Times New Roman"/>
          <w:szCs w:val="24"/>
        </w:rPr>
        <w:t xml:space="preserve"> Εδώ είστε, κυρία Πρόεδρε;</w:t>
      </w:r>
    </w:p>
    <w:p w14:paraId="45E65305" w14:textId="77777777" w:rsidR="006278D4" w:rsidRDefault="006E6FC2">
      <w:pPr>
        <w:spacing w:after="0" w:line="600" w:lineRule="auto"/>
        <w:ind w:firstLine="709"/>
        <w:jc w:val="both"/>
        <w:rPr>
          <w:rFonts w:eastAsia="Times New Roman"/>
          <w:szCs w:val="24"/>
        </w:rPr>
      </w:pPr>
      <w:r>
        <w:rPr>
          <w:rFonts w:eastAsia="Times New Roman"/>
          <w:b/>
          <w:szCs w:val="24"/>
        </w:rPr>
        <w:t>ΠΡΟΕΔΡΕΥΟΥΣΑ (Αναστασία Χρι</w:t>
      </w:r>
      <w:r>
        <w:rPr>
          <w:rFonts w:eastAsia="Times New Roman"/>
          <w:b/>
          <w:szCs w:val="24"/>
        </w:rPr>
        <w:t>στοδουλοπούλου):</w:t>
      </w:r>
      <w:r>
        <w:rPr>
          <w:rFonts w:eastAsia="Times New Roman"/>
          <w:szCs w:val="24"/>
        </w:rPr>
        <w:t xml:space="preserve"> Εδώ είμαι. Κύριε Τασούλα, τις ειρωνείες αλλού.</w:t>
      </w:r>
    </w:p>
    <w:p w14:paraId="45E65306" w14:textId="77777777" w:rsidR="006278D4" w:rsidRDefault="006E6FC2">
      <w:pPr>
        <w:spacing w:after="0" w:line="600" w:lineRule="auto"/>
        <w:ind w:firstLine="709"/>
        <w:jc w:val="both"/>
        <w:rPr>
          <w:rFonts w:eastAsia="Times New Roman"/>
          <w:szCs w:val="24"/>
        </w:rPr>
      </w:pPr>
      <w:r>
        <w:rPr>
          <w:rFonts w:eastAsia="Times New Roman"/>
          <w:szCs w:val="24"/>
        </w:rPr>
        <w:t>Συνεχίστε, κύριε Τσίπρα.</w:t>
      </w:r>
    </w:p>
    <w:p w14:paraId="45E65307" w14:textId="77777777" w:rsidR="006278D4" w:rsidRDefault="006E6FC2">
      <w:pPr>
        <w:spacing w:after="0" w:line="600" w:lineRule="auto"/>
        <w:ind w:firstLine="709"/>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Αν μου επιτρέπετε, να συνεχίσω, κύριε Τασούλα. Ευχαριστώ πολύ.</w:t>
      </w:r>
    </w:p>
    <w:p w14:paraId="45E65308" w14:textId="77777777" w:rsidR="006278D4" w:rsidRDefault="006E6FC2">
      <w:pPr>
        <w:spacing w:after="0" w:line="600" w:lineRule="auto"/>
        <w:ind w:firstLine="720"/>
        <w:jc w:val="both"/>
        <w:rPr>
          <w:rFonts w:eastAsia="Times New Roman"/>
          <w:szCs w:val="24"/>
        </w:rPr>
      </w:pPr>
      <w:r>
        <w:rPr>
          <w:rFonts w:eastAsia="Times New Roman"/>
          <w:szCs w:val="24"/>
        </w:rPr>
        <w:t>Κάποιοι χαρακτήρισαν αυτό το ατόπημα παρόμοιο του ιστορικού λά</w:t>
      </w:r>
      <w:r>
        <w:rPr>
          <w:rFonts w:eastAsia="Times New Roman"/>
          <w:szCs w:val="24"/>
        </w:rPr>
        <w:t>θους της Αριστεράς του 1989. Δεν θα συμφωνήσω μαζί τους για τον εξής λόγο: Διότι το 1989, βεβαίως, η Αριστερά έκανε το ιστορικό λάθος –και το πλήρωσε- να συνεργαστεί με τον κ. Μητσοτάκη. Ωστόσο, η πρόταση που απευθύνθηκε στην Αριστερά το 1989 για την ψήφισ</w:t>
      </w:r>
      <w:r>
        <w:rPr>
          <w:rFonts w:eastAsia="Times New Roman"/>
          <w:szCs w:val="24"/>
        </w:rPr>
        <w:t xml:space="preserve">η της απλής αναλογικής ήταν μία πρόταση που, αν την υιοθετούσε, </w:t>
      </w:r>
      <w:r>
        <w:rPr>
          <w:rFonts w:eastAsia="Times New Roman"/>
          <w:szCs w:val="24"/>
        </w:rPr>
        <w:lastRenderedPageBreak/>
        <w:t>θα οδηγούσε άμεσα σε κλείσιμο της Βουλής και άρα</w:t>
      </w:r>
      <w:r w:rsidRPr="003F1946">
        <w:rPr>
          <w:rFonts w:eastAsia="Times New Roman"/>
          <w:szCs w:val="24"/>
        </w:rPr>
        <w:t>,</w:t>
      </w:r>
      <w:r>
        <w:rPr>
          <w:rFonts w:eastAsia="Times New Roman"/>
          <w:szCs w:val="24"/>
        </w:rPr>
        <w:t xml:space="preserve"> η Αριστερά θα χρεωνόταν τη μεγάλη ηθική ευθύνη να μην υπάρξει καμμία διερεύνηση για τα πιθανά αδικήματα</w:t>
      </w:r>
      <w:r w:rsidRPr="003F1946">
        <w:rPr>
          <w:rFonts w:eastAsia="Times New Roman"/>
          <w:szCs w:val="24"/>
        </w:rPr>
        <w:t>,</w:t>
      </w:r>
      <w:r>
        <w:rPr>
          <w:rFonts w:eastAsia="Times New Roman"/>
          <w:szCs w:val="24"/>
        </w:rPr>
        <w:t xml:space="preserve"> που τότε απασχολούσαν τη μεγάλη πλειο</w:t>
      </w:r>
      <w:r>
        <w:rPr>
          <w:rFonts w:eastAsia="Times New Roman"/>
          <w:szCs w:val="24"/>
        </w:rPr>
        <w:t xml:space="preserve">ψηφία της κοινής γνώμης, πράγμα το οποίο δεν είχε το δικαίωμα να χρεωθεί ως ευθύνη. </w:t>
      </w:r>
    </w:p>
    <w:p w14:paraId="45E65309" w14:textId="77777777" w:rsidR="006278D4" w:rsidRDefault="006E6FC2">
      <w:pPr>
        <w:spacing w:after="0" w:line="600" w:lineRule="auto"/>
        <w:ind w:firstLine="720"/>
        <w:jc w:val="both"/>
        <w:rPr>
          <w:rFonts w:eastAsia="Times New Roman"/>
          <w:szCs w:val="24"/>
        </w:rPr>
      </w:pPr>
      <w:r>
        <w:rPr>
          <w:rFonts w:eastAsia="Times New Roman"/>
          <w:szCs w:val="24"/>
        </w:rPr>
        <w:t>Εσείς τώρα</w:t>
      </w:r>
      <w:r w:rsidRPr="003F1946">
        <w:rPr>
          <w:rFonts w:eastAsia="Times New Roman"/>
          <w:szCs w:val="24"/>
        </w:rPr>
        <w:t>,</w:t>
      </w:r>
      <w:r>
        <w:rPr>
          <w:rFonts w:eastAsia="Times New Roman"/>
          <w:szCs w:val="24"/>
        </w:rPr>
        <w:t xml:space="preserve"> δίχως καμμία δικαιολογία</w:t>
      </w:r>
      <w:r w:rsidRPr="003F1946">
        <w:rPr>
          <w:rFonts w:eastAsia="Times New Roman"/>
          <w:szCs w:val="24"/>
        </w:rPr>
        <w:t>,</w:t>
      </w:r>
      <w:r>
        <w:rPr>
          <w:rFonts w:eastAsia="Times New Roman"/>
          <w:szCs w:val="24"/>
        </w:rPr>
        <w:t xml:space="preserve"> αρνείστε ένα δώρο ιστορικού χαρακτήρα προς εσάς και ταυτίζεστε με τη Δεξιά του κ. Μητσοτάκη. Αρνείστε τις δικές σας προτάσεις και, φυ</w:t>
      </w:r>
      <w:r>
        <w:rPr>
          <w:rFonts w:eastAsia="Times New Roman"/>
          <w:szCs w:val="24"/>
        </w:rPr>
        <w:t>σικά, αρνείστε τους ίδιους τους εαυτούς σας.</w:t>
      </w:r>
    </w:p>
    <w:p w14:paraId="45E6530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Στην πραγματικότητα, όμως, αρνούμενοι να παραλάβετε αυτό το δώρο μάς το γυρίζετε πίσω. Μας κάνετε εμάς ένα πολύ μεγάλο δώρο. </w:t>
      </w:r>
      <w:proofErr w:type="spellStart"/>
      <w:r>
        <w:rPr>
          <w:rFonts w:eastAsia="Times New Roman" w:cs="Times New Roman"/>
          <w:szCs w:val="24"/>
        </w:rPr>
        <w:t>Αποκαλυπτόμενοι</w:t>
      </w:r>
      <w:proofErr w:type="spellEnd"/>
      <w:r>
        <w:rPr>
          <w:rFonts w:eastAsia="Times New Roman" w:cs="Times New Roman"/>
          <w:szCs w:val="24"/>
        </w:rPr>
        <w:t xml:space="preserve"> στον ελληνικό λαό μάς χαρίζετε και την ηθική υπεροχή ότι το είπαμε και</w:t>
      </w:r>
      <w:r>
        <w:rPr>
          <w:rFonts w:eastAsia="Times New Roman" w:cs="Times New Roman"/>
          <w:szCs w:val="24"/>
        </w:rPr>
        <w:t xml:space="preserve"> το υλοποιήσαμε, φέραμε και θα εφαρμόσουμε, θα ψηφίσουμε την απλή αναλογική και τη δυνατότητα ο ελληνικός λαός το 2019 να μας δώσει την πλειοψηφία και να σας βάλει οριστικά το παλιό πολιτικό σύστημα</w:t>
      </w:r>
      <w:r w:rsidRPr="007717BA">
        <w:rPr>
          <w:rFonts w:eastAsia="Times New Roman" w:cs="Times New Roman"/>
          <w:szCs w:val="24"/>
        </w:rPr>
        <w:t>,</w:t>
      </w:r>
      <w:r>
        <w:rPr>
          <w:rFonts w:eastAsia="Times New Roman" w:cs="Times New Roman"/>
          <w:szCs w:val="24"/>
        </w:rPr>
        <w:t xml:space="preserve"> </w:t>
      </w:r>
      <w:r w:rsidRPr="007717BA">
        <w:rPr>
          <w:rFonts w:eastAsia="Times New Roman" w:cs="Times New Roman"/>
          <w:szCs w:val="24"/>
        </w:rPr>
        <w:t>“</w:t>
      </w:r>
      <w:r>
        <w:rPr>
          <w:rFonts w:eastAsia="Times New Roman" w:cs="Times New Roman"/>
          <w:szCs w:val="24"/>
        </w:rPr>
        <w:t>στο χρονοντούλαπο της ιστορίας</w:t>
      </w:r>
      <w:r w:rsidRPr="007717BA">
        <w:rPr>
          <w:rFonts w:eastAsia="Times New Roman" w:cs="Times New Roman"/>
          <w:szCs w:val="24"/>
        </w:rPr>
        <w:t>”</w:t>
      </w:r>
      <w:r>
        <w:rPr>
          <w:rFonts w:eastAsia="Times New Roman" w:cs="Times New Roman"/>
          <w:szCs w:val="24"/>
        </w:rPr>
        <w:t xml:space="preserve">, για να θυμηθώ και μια </w:t>
      </w:r>
      <w:r>
        <w:rPr>
          <w:rFonts w:eastAsia="Times New Roman" w:cs="Times New Roman"/>
          <w:szCs w:val="24"/>
        </w:rPr>
        <w:t xml:space="preserve">άλλη ιστορική φράση. </w:t>
      </w:r>
    </w:p>
    <w:p w14:paraId="45E6530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(Όρθιοι οι Βουλευτές του ΣΥΡΙΖΑ και των </w:t>
      </w:r>
      <w:r>
        <w:rPr>
          <w:rFonts w:eastAsia="Times New Roman" w:cs="Times New Roman"/>
          <w:szCs w:val="24"/>
        </w:rPr>
        <w:t>ΑΝΕΛ</w:t>
      </w:r>
      <w:r>
        <w:rPr>
          <w:rFonts w:eastAsia="Times New Roman" w:cs="Times New Roman"/>
          <w:szCs w:val="24"/>
        </w:rPr>
        <w:t xml:space="preserve"> χειροκροτούν ζωηρά και παρατεταμένα) </w:t>
      </w:r>
    </w:p>
    <w:p w14:paraId="45E6530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(Θόρυβος-διαμαρτυρίες από την πτέρυγα της Δημοκρατικής Συμπαράταξης ΠΑΣΟΚ-ΔΗΜΑΡ)</w:t>
      </w:r>
    </w:p>
    <w:p w14:paraId="45E6530D"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ΓΕΝΝΗΜΑΤΑ (Πρόεδρος της Δημοκρατικής Συμπαράταξης ΠΑΣΟΚ-ΔΗΜΑΡ): </w:t>
      </w:r>
      <w:r>
        <w:rPr>
          <w:rFonts w:eastAsia="Times New Roman" w:cs="Times New Roman"/>
          <w:szCs w:val="24"/>
        </w:rPr>
        <w:t xml:space="preserve">Κυρία </w:t>
      </w:r>
      <w:r>
        <w:rPr>
          <w:rFonts w:eastAsia="Times New Roman" w:cs="Times New Roman"/>
          <w:szCs w:val="24"/>
        </w:rPr>
        <w:t xml:space="preserve">Πρόεδρε, θα ήθελα τον λόγο. </w:t>
      </w:r>
    </w:p>
    <w:p w14:paraId="45E6530E" w14:textId="77777777" w:rsidR="006278D4" w:rsidRDefault="006278D4">
      <w:pPr>
        <w:spacing w:after="0" w:line="600" w:lineRule="auto"/>
        <w:ind w:firstLine="720"/>
        <w:jc w:val="both"/>
        <w:rPr>
          <w:rFonts w:eastAsia="Times New Roman" w:cs="Times New Roman"/>
          <w:szCs w:val="24"/>
        </w:rPr>
      </w:pPr>
    </w:p>
    <w:p w14:paraId="45E6530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Τι θέλετε, κυρία Γεννηματά; Ποιες είναι οι διαμαρτυρίες παρακαλώ; Θέλετε να απαντήσετε; </w:t>
      </w:r>
    </w:p>
    <w:p w14:paraId="45E6531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ΦΩΤΕΙΝΗ ΓΕΝΝΗΜΑ</w:t>
      </w:r>
      <w:r>
        <w:rPr>
          <w:rFonts w:eastAsia="Times New Roman" w:cs="Times New Roman"/>
          <w:b/>
          <w:szCs w:val="24"/>
        </w:rPr>
        <w:t xml:space="preserve">ΤΑ (Πρόεδρος της Δημοκρατικής Συμπαράταξης ΠΑΣΟΚ-ΔΗΜΑΡ): </w:t>
      </w:r>
      <w:r>
        <w:rPr>
          <w:rFonts w:eastAsia="Times New Roman" w:cs="Times New Roman"/>
          <w:szCs w:val="24"/>
        </w:rPr>
        <w:t xml:space="preserve">Θα ήθελα τον λόγο επί προσωπικού. </w:t>
      </w:r>
    </w:p>
    <w:p w14:paraId="45E6531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Έχετε προσωπικό; </w:t>
      </w:r>
    </w:p>
    <w:p w14:paraId="45E6531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ΓΕΝΝΗΜΑΤΑ (Πρόεδρος της Δημοκρατικής Συμπαράταξης ΠΑΣΟΚ-ΔΗΜΑΡ): </w:t>
      </w:r>
      <w:r>
        <w:rPr>
          <w:rFonts w:eastAsia="Times New Roman" w:cs="Times New Roman"/>
          <w:szCs w:val="24"/>
        </w:rPr>
        <w:t xml:space="preserve">Βεβαίως, κυρία Πρόεδρε. </w:t>
      </w:r>
    </w:p>
    <w:p w14:paraId="45E6531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ΠΡΟΕΔ</w:t>
      </w:r>
      <w:r>
        <w:rPr>
          <w:rFonts w:eastAsia="Times New Roman" w:cs="Times New Roman"/>
          <w:b/>
          <w:szCs w:val="24"/>
        </w:rPr>
        <w:t xml:space="preserve">ΡΕΥΟΥΣΑ (Αναστασία Χριστοδουλοπούλου): </w:t>
      </w:r>
      <w:r>
        <w:rPr>
          <w:rFonts w:eastAsia="Times New Roman" w:cs="Times New Roman"/>
          <w:szCs w:val="24"/>
        </w:rPr>
        <w:t xml:space="preserve">Δεν ακούγεστε. Ανοίξτε το μικρόφωνό σας. </w:t>
      </w:r>
    </w:p>
    <w:p w14:paraId="45E6531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ΓΕΝΝΗΜΑΤΑ (Πρόεδρος της Δημοκρατικής Συμπαράταξης ΠΑΣΟΚ-ΔΗΜΑΡ): </w:t>
      </w:r>
      <w:r>
        <w:rPr>
          <w:rFonts w:eastAsia="Times New Roman" w:cs="Times New Roman"/>
          <w:szCs w:val="24"/>
        </w:rPr>
        <w:t xml:space="preserve">Το έχω ανοιχτό το μικρόφωνό μου. </w:t>
      </w:r>
    </w:p>
    <w:p w14:paraId="45E6531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Ας γίνει λίγη ησυχία να α</w:t>
      </w:r>
      <w:r>
        <w:rPr>
          <w:rFonts w:eastAsia="Times New Roman" w:cs="Times New Roman"/>
          <w:szCs w:val="24"/>
        </w:rPr>
        <w:t xml:space="preserve">κούσω το αίτημά σας. </w:t>
      </w:r>
    </w:p>
    <w:p w14:paraId="45E65316"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ΓΕΝΝΗΜΑΤΑ (Πρόεδρος της Δημοκρατικής Συμπαράταξης ΠΑΣΟΚ-ΔΗΜΑΡ): </w:t>
      </w:r>
      <w:r>
        <w:rPr>
          <w:rFonts w:eastAsia="Times New Roman" w:cs="Times New Roman"/>
          <w:szCs w:val="24"/>
        </w:rPr>
        <w:t xml:space="preserve">Κυρία Πρόεδρε, ζητάω τον λόγο επί προσωπικού. </w:t>
      </w:r>
    </w:p>
    <w:p w14:paraId="45E65317"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Ποιο προσωπικό; Πολιτική κριτική ακούστηκε. </w:t>
      </w:r>
    </w:p>
    <w:p w14:paraId="45E65318"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ΦΩΤΕΙΝΗ ΓΕΝΝΗΜΑΤΑ (Πρόεδρο</w:t>
      </w:r>
      <w:r>
        <w:rPr>
          <w:rFonts w:eastAsia="Times New Roman" w:cs="Times New Roman"/>
          <w:b/>
          <w:szCs w:val="24"/>
        </w:rPr>
        <w:t xml:space="preserve">ς της Δημοκρατικής Συμπαράταξης ΠΑΣΟΚ-ΔΗΜΑΡ): </w:t>
      </w:r>
      <w:r>
        <w:rPr>
          <w:rFonts w:eastAsia="Times New Roman" w:cs="Times New Roman"/>
          <w:szCs w:val="24"/>
        </w:rPr>
        <w:t xml:space="preserve">Τι άλλο πρέπει να ειπωθεί, δηλαδή, για να υπάρχει προσωπικό; </w:t>
      </w:r>
    </w:p>
    <w:p w14:paraId="45E6531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Ο ΣΥΡΙΖΑ θα έπρεπε να ζητάει τον λόγο όλο το βράδυ. Από το πρωί ως το βράδυ ο ΣΥΡΙΖΑ έπρεπε να ζητάει τον λόγο επί προσωπικού. </w:t>
      </w:r>
    </w:p>
    <w:p w14:paraId="45E6531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Έχετε τον λόγο για τρία λεπτά. </w:t>
      </w:r>
    </w:p>
    <w:p w14:paraId="45E6531B"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ΓΕΝΝΗΜΑΤΑ (Πρόεδρος της Δημοκρατικής Συμπαράταξης ΠΑΣΟΚ-ΔΗΜΑΡ): </w:t>
      </w:r>
      <w:r>
        <w:rPr>
          <w:rFonts w:eastAsia="Times New Roman" w:cs="Times New Roman"/>
          <w:szCs w:val="24"/>
        </w:rPr>
        <w:t>Είστε Πρόεδρος του Κοινο</w:t>
      </w:r>
      <w:r>
        <w:rPr>
          <w:rFonts w:eastAsia="Times New Roman" w:cs="Times New Roman"/>
          <w:szCs w:val="24"/>
        </w:rPr>
        <w:t>βουλίου ή είστε σε κομματική…</w:t>
      </w:r>
    </w:p>
    <w:p w14:paraId="45E6531C"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Ελάτε, μιλήστε τώρα και αφήστε τα αυτά. </w:t>
      </w:r>
    </w:p>
    <w:p w14:paraId="45E6531D"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ΓΕΝΝΗΜΑΤΑ (Πρόεδρος της Δημοκρατικής Συμπαράταξης ΠΑΣΟΚ-ΔΗΜΑΡ): </w:t>
      </w:r>
      <w:r>
        <w:rPr>
          <w:rFonts w:eastAsia="Times New Roman" w:cs="Times New Roman"/>
          <w:szCs w:val="24"/>
        </w:rPr>
        <w:t>Σας παρακαλώ πάρα πολύ, έχω ζητήσει τον λόγο. Έχουν ειπωθεί τόσα πολλ</w:t>
      </w:r>
      <w:r>
        <w:rPr>
          <w:rFonts w:eastAsia="Times New Roman" w:cs="Times New Roman"/>
          <w:szCs w:val="24"/>
        </w:rPr>
        <w:t xml:space="preserve">ά για το </w:t>
      </w:r>
      <w:r>
        <w:rPr>
          <w:rFonts w:eastAsia="Times New Roman" w:cs="Times New Roman"/>
          <w:szCs w:val="24"/>
        </w:rPr>
        <w:t>κ</w:t>
      </w:r>
      <w:r>
        <w:rPr>
          <w:rFonts w:eastAsia="Times New Roman" w:cs="Times New Roman"/>
          <w:szCs w:val="24"/>
        </w:rPr>
        <w:t xml:space="preserve">όμμα </w:t>
      </w:r>
      <w:r>
        <w:rPr>
          <w:rFonts w:eastAsia="Times New Roman" w:cs="Times New Roman"/>
          <w:szCs w:val="24"/>
        </w:rPr>
        <w:t xml:space="preserve">μου και για εμένα προσωπικά και ζητάω τον λόγο τώρα. </w:t>
      </w:r>
    </w:p>
    <w:p w14:paraId="45E6531E"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Έχετε τον λόγο. </w:t>
      </w:r>
    </w:p>
    <w:p w14:paraId="45E6531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ΦΩΤΕΙΝΗ ΓΕΝΝΗΜΑΤΑ (Πρόεδρος της Δημοκρατικής Συμπαράταξης ΠΑΣΟΚ-ΔΗΜΑΡ): </w:t>
      </w:r>
      <w:r>
        <w:rPr>
          <w:rFonts w:eastAsia="Times New Roman" w:cs="Times New Roman"/>
          <w:szCs w:val="24"/>
        </w:rPr>
        <w:t>Κύριε Πρωθυπουργέ, το μπόνους το διατηρείτε εσείς. Έχε</w:t>
      </w:r>
      <w:r>
        <w:rPr>
          <w:rFonts w:eastAsia="Times New Roman" w:cs="Times New Roman"/>
          <w:szCs w:val="24"/>
        </w:rPr>
        <w:t xml:space="preserve">τε ακέραια την ευθύνη, γιατί δεν προσπαθήσατε καν να </w:t>
      </w:r>
      <w:r>
        <w:rPr>
          <w:rFonts w:eastAsia="Times New Roman" w:cs="Times New Roman"/>
          <w:szCs w:val="24"/>
        </w:rPr>
        <w:t>επιδιώξ</w:t>
      </w:r>
      <w:r>
        <w:rPr>
          <w:rFonts w:eastAsia="Times New Roman" w:cs="Times New Roman"/>
          <w:szCs w:val="24"/>
        </w:rPr>
        <w:t>ε</w:t>
      </w:r>
      <w:r>
        <w:rPr>
          <w:rFonts w:eastAsia="Times New Roman" w:cs="Times New Roman"/>
          <w:szCs w:val="24"/>
        </w:rPr>
        <w:t xml:space="preserve">τε </w:t>
      </w:r>
      <w:r>
        <w:rPr>
          <w:rFonts w:eastAsia="Times New Roman" w:cs="Times New Roman"/>
          <w:szCs w:val="24"/>
        </w:rPr>
        <w:t>να υπάρξει μια ευρύτερη συνεννόηση, για να γίνουν σοβαρές αλλαγές στο πολιτικό σύστημα. Και αναρωτιέμαι, όταν πέρσι δεν στηρίξατε καμμία φορά τις αλλαγές στο εκλογικό σύστημα, με τη δικαιολογί</w:t>
      </w:r>
      <w:r>
        <w:rPr>
          <w:rFonts w:eastAsia="Times New Roman" w:cs="Times New Roman"/>
          <w:szCs w:val="24"/>
        </w:rPr>
        <w:t>α που είπατε σήμερα, ότι βρισκόταν η χώρα στο χείλος του γκρεμού και έπρεπε να ολοκληρώσει τις διαπραγματεύσεις, τότε γιατί επιλέξατε να οδηγήσετε τη χώρα σε εκλογές</w:t>
      </w:r>
      <w:r>
        <w:rPr>
          <w:rFonts w:eastAsia="Times New Roman" w:cs="Times New Roman"/>
          <w:szCs w:val="24"/>
        </w:rPr>
        <w:t xml:space="preserve">; </w:t>
      </w:r>
      <w:r>
        <w:rPr>
          <w:rFonts w:eastAsia="Times New Roman" w:cs="Times New Roman"/>
          <w:szCs w:val="24"/>
        </w:rPr>
        <w:t xml:space="preserve">Θα σας πω εγώ γιατί το κάνατε. Γιατί </w:t>
      </w:r>
      <w:r>
        <w:rPr>
          <w:rFonts w:eastAsia="Times New Roman" w:cs="Times New Roman"/>
          <w:szCs w:val="24"/>
        </w:rPr>
        <w:t xml:space="preserve">τότε, </w:t>
      </w:r>
      <w:r>
        <w:rPr>
          <w:rFonts w:eastAsia="Times New Roman" w:cs="Times New Roman"/>
          <w:szCs w:val="24"/>
        </w:rPr>
        <w:t>έτσι σας βόλευε. Για να καθαρίσετε το Κόμμα σα</w:t>
      </w:r>
      <w:r>
        <w:rPr>
          <w:rFonts w:eastAsia="Times New Roman" w:cs="Times New Roman"/>
          <w:szCs w:val="24"/>
        </w:rPr>
        <w:t>ς από τους μέχρι χθες συνεργάτες σας και συνοδοιπόρους και να κυβερνήσατε ξανά με τους Ανεξάρτητους Έλληνες.</w:t>
      </w:r>
    </w:p>
    <w:p w14:paraId="45E6532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κούστε να σας πω: Ο Πρωθυπουργός που έγινε δύο φορές </w:t>
      </w:r>
      <w:r>
        <w:rPr>
          <w:rFonts w:eastAsia="Times New Roman" w:cs="Times New Roman"/>
          <w:szCs w:val="24"/>
        </w:rPr>
        <w:t xml:space="preserve">Πρωθυπουργός </w:t>
      </w:r>
      <w:r>
        <w:rPr>
          <w:rFonts w:eastAsia="Times New Roman" w:cs="Times New Roman"/>
          <w:szCs w:val="24"/>
        </w:rPr>
        <w:t xml:space="preserve">με μπόνους δεν μπορεί να έρχεται σήμερα εδώ και να γίνεται τιμητής! </w:t>
      </w:r>
    </w:p>
    <w:p w14:paraId="45E6532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45E6532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Και εμείς δεν είμαστε κόμμα του Κέντρου ούτε έχουμε επαμφοτερίζουσα συμπεριφορά. Εμείς είμαστε κόμμα της Κεντροαριστεράς</w:t>
      </w:r>
      <w:r>
        <w:rPr>
          <w:rFonts w:eastAsia="Times New Roman" w:cs="Times New Roman"/>
          <w:szCs w:val="24"/>
        </w:rPr>
        <w:t>,</w:t>
      </w:r>
      <w:r>
        <w:rPr>
          <w:rFonts w:eastAsia="Times New Roman" w:cs="Times New Roman"/>
          <w:szCs w:val="24"/>
        </w:rPr>
        <w:t xml:space="preserve"> με μεγάλη ιστορία και παράδοση, αλλαγές, τομές και ρήξεις σ</w:t>
      </w:r>
      <w:r>
        <w:rPr>
          <w:rFonts w:eastAsia="Times New Roman" w:cs="Times New Roman"/>
          <w:szCs w:val="24"/>
        </w:rPr>
        <w:t>ε αυτόν τον τόπο. Αλλά εσείς τι είδους Αριστερά είστε</w:t>
      </w:r>
      <w:r>
        <w:rPr>
          <w:rFonts w:eastAsia="Times New Roman" w:cs="Times New Roman"/>
          <w:szCs w:val="24"/>
        </w:rPr>
        <w:t>,</w:t>
      </w:r>
      <w:r>
        <w:rPr>
          <w:rFonts w:eastAsia="Times New Roman" w:cs="Times New Roman"/>
          <w:szCs w:val="24"/>
        </w:rPr>
        <w:t xml:space="preserve"> που κυβερνά με τους Ανεξάρτητους Έλληνες, την ακροδεξιά απόφυση; </w:t>
      </w:r>
    </w:p>
    <w:p w14:paraId="45E6532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 όχι κυρία Γεννηματά! </w:t>
      </w:r>
    </w:p>
    <w:p w14:paraId="45E6532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ΓΕΝΝΗΜΑΤΑ (Πρόεδρος της Δημοκρατικής Συμπαράταξης ΠΑΣΟΚ-ΔΗΜΑΡ): </w:t>
      </w:r>
      <w:r>
        <w:rPr>
          <w:rFonts w:eastAsia="Times New Roman" w:cs="Times New Roman"/>
          <w:szCs w:val="24"/>
        </w:rPr>
        <w:t>Ή που προσπαθεί να</w:t>
      </w:r>
      <w:r>
        <w:rPr>
          <w:rFonts w:eastAsia="Times New Roman" w:cs="Times New Roman"/>
          <w:szCs w:val="24"/>
        </w:rPr>
        <w:t xml:space="preserve"> βρει σήμερα συνεργασίες με τον κ. Λεβέντη; </w:t>
      </w:r>
    </w:p>
    <w:p w14:paraId="45E6532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ιλάτε εσείς γι</w:t>
      </w:r>
      <w:r>
        <w:rPr>
          <w:rFonts w:eastAsia="Times New Roman" w:cs="Times New Roman"/>
          <w:szCs w:val="24"/>
        </w:rPr>
        <w:t>’</w:t>
      </w:r>
      <w:r>
        <w:rPr>
          <w:rFonts w:eastAsia="Times New Roman" w:cs="Times New Roman"/>
          <w:szCs w:val="24"/>
        </w:rPr>
        <w:t xml:space="preserve"> αυτούς που μετακομίζουν στα ψηφοδέλτια; Εσείς είστε που πήρατε τους αριβίστες και τους καριερίστες. </w:t>
      </w:r>
    </w:p>
    <w:p w14:paraId="45E6532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Όταν, λοιπόν, θα απευθυνθείτε ξανά στο Κόμμα μας, να είστε πολύ πιο προσεκτικός, κύριε Πρωθυπ</w:t>
      </w:r>
      <w:r>
        <w:rPr>
          <w:rFonts w:eastAsia="Times New Roman" w:cs="Times New Roman"/>
          <w:szCs w:val="24"/>
        </w:rPr>
        <w:t>ουργέ</w:t>
      </w:r>
      <w:r>
        <w:rPr>
          <w:rFonts w:eastAsia="Times New Roman" w:cs="Times New Roman"/>
          <w:szCs w:val="24"/>
        </w:rPr>
        <w:t>, γ</w:t>
      </w:r>
      <w:r>
        <w:rPr>
          <w:rFonts w:eastAsia="Times New Roman" w:cs="Times New Roman"/>
          <w:szCs w:val="24"/>
        </w:rPr>
        <w:t xml:space="preserve">ιατί δεν έχετε καμμία αξιοπιστία και κανένα κύρος. Κάθε φορά που σας συναντάμε αναρωτιόμαστε τι είδους διαρροές θα κάνετε μετά. Γιατί δεν υπάρχει κανένα πεδίο συνεννόησης και συνεργασίας μαζί σας. </w:t>
      </w:r>
    </w:p>
    <w:p w14:paraId="45E6532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έλετε να σας πω κάτι; Δεν σας ενδιέφερε ποτέ ούτε</w:t>
      </w:r>
      <w:r>
        <w:rPr>
          <w:rFonts w:eastAsia="Times New Roman" w:cs="Times New Roman"/>
          <w:szCs w:val="24"/>
        </w:rPr>
        <w:t xml:space="preserve"> η απλή αναλογική ούτε η εθνική συνεννόηση ούτε οι προοδευτικές συμμαχίες. Και το αποδείξατε αυτό, γιατί δύο φορές επιλέξατε να έχετε συ</w:t>
      </w:r>
      <w:r>
        <w:rPr>
          <w:rFonts w:eastAsia="Times New Roman" w:cs="Times New Roman"/>
          <w:szCs w:val="24"/>
        </w:rPr>
        <w:t>νέ</w:t>
      </w:r>
      <w:r>
        <w:rPr>
          <w:rFonts w:eastAsia="Times New Roman" w:cs="Times New Roman"/>
          <w:szCs w:val="24"/>
        </w:rPr>
        <w:t>τα</w:t>
      </w:r>
      <w:r>
        <w:rPr>
          <w:rFonts w:eastAsia="Times New Roman" w:cs="Times New Roman"/>
          <w:szCs w:val="24"/>
        </w:rPr>
        <w:t>ι</w:t>
      </w:r>
      <w:r>
        <w:rPr>
          <w:rFonts w:eastAsia="Times New Roman" w:cs="Times New Roman"/>
          <w:szCs w:val="24"/>
        </w:rPr>
        <w:t>ρο ένα κόμμα της Δεξιάς και να μην επιδιώξετε να κάνετε καμμία προοδευτική συνεννόηση ούτε και σήμερα στη Βουλή!</w:t>
      </w:r>
    </w:p>
    <w:p w14:paraId="45E65328"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w:t>
      </w:r>
      <w:r>
        <w:rPr>
          <w:rFonts w:eastAsia="Times New Roman" w:cs="Times New Roman"/>
          <w:szCs w:val="24"/>
        </w:rPr>
        <w:t>όρυβος-διαμαρτυρίες από την πτέρυγα του ΣΥΡΙΖΑ)</w:t>
      </w:r>
    </w:p>
    <w:p w14:paraId="45E6532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Ησυχία, παρακαλώ.</w:t>
      </w:r>
    </w:p>
    <w:p w14:paraId="45E6532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Ο κύριος Πρωθυπουργός έχει τον λόγο.</w:t>
      </w:r>
    </w:p>
    <w:p w14:paraId="45E6532B"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 xml:space="preserve">Κυρία Γεννηματά, αυτό ήταν πολιτικό, δεν ήταν προσωπικό. </w:t>
      </w:r>
    </w:p>
    <w:p w14:paraId="45E6532C"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Ξέρετε, κ</w:t>
      </w:r>
      <w:r>
        <w:rPr>
          <w:rFonts w:eastAsia="Times New Roman" w:cs="Times New Roman"/>
          <w:szCs w:val="24"/>
        </w:rPr>
        <w:t>υρία Γεννηματά, στην πολιτική σταδιοδρομία των ηγετών δεν υπάρχουν πολλές φορές οι ευκαιρίες να αποδείξουν την ηγετική τους στόφα και τις ηγετικές τους ικανότητες. Σήμερα</w:t>
      </w:r>
      <w:r>
        <w:rPr>
          <w:rFonts w:eastAsia="Times New Roman" w:cs="Times New Roman"/>
          <w:szCs w:val="24"/>
        </w:rPr>
        <w:t>,</w:t>
      </w:r>
      <w:r>
        <w:rPr>
          <w:rFonts w:eastAsia="Times New Roman" w:cs="Times New Roman"/>
          <w:szCs w:val="24"/>
        </w:rPr>
        <w:t xml:space="preserve"> εσείς χάσατε μια τέτοια ευκαιρία. Είστε ουραγός</w:t>
      </w:r>
      <w:r>
        <w:rPr>
          <w:rFonts w:eastAsia="Times New Roman" w:cs="Times New Roman"/>
          <w:szCs w:val="24"/>
        </w:rPr>
        <w:t>,</w:t>
      </w:r>
      <w:r>
        <w:rPr>
          <w:rFonts w:eastAsia="Times New Roman" w:cs="Times New Roman"/>
          <w:szCs w:val="24"/>
        </w:rPr>
        <w:t xml:space="preserve"> όχι μόνο του κ. Μητσοτάκη</w:t>
      </w:r>
      <w:r>
        <w:rPr>
          <w:rFonts w:eastAsia="Times New Roman" w:cs="Times New Roman"/>
          <w:szCs w:val="24"/>
        </w:rPr>
        <w:t>,</w:t>
      </w:r>
      <w:r>
        <w:rPr>
          <w:rFonts w:eastAsia="Times New Roman" w:cs="Times New Roman"/>
          <w:szCs w:val="24"/>
        </w:rPr>
        <w:t xml:space="preserve"> αλλά και</w:t>
      </w:r>
      <w:r>
        <w:rPr>
          <w:rFonts w:eastAsia="Times New Roman" w:cs="Times New Roman"/>
          <w:szCs w:val="24"/>
        </w:rPr>
        <w:t xml:space="preserve"> όμηρος πολιτικών επιδιώξεων, που ενδεχομένως σας υπερβαίνουν. Χάνετε μια ευκαιρία. Είναι κρίμα, όμως, την ώρα που χάνετε αυτή την ευκαιρία να προσπαθείτε να υπερασπιστείτε αυτές τις επιλογές σας με ύβρεις. Δεν θα ανταποκριθώ στο ίδιο ύφος. Θα πω μονάχα: Κ</w:t>
      </w:r>
      <w:r>
        <w:rPr>
          <w:rFonts w:eastAsia="Times New Roman" w:cs="Times New Roman"/>
          <w:szCs w:val="24"/>
        </w:rPr>
        <w:t>ρίμα!</w:t>
      </w:r>
    </w:p>
    <w:p w14:paraId="45E6532D" w14:textId="77777777" w:rsidR="006278D4" w:rsidRDefault="006E6FC2">
      <w:pPr>
        <w:spacing w:after="0" w:line="600" w:lineRule="auto"/>
        <w:ind w:left="720" w:firstLine="720"/>
        <w:jc w:val="both"/>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5E6532E"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ΓΕΝΝΗΜΑΤΑ (Πρόεδρος της Δημοκρατικής Συμπαράταξης ΠΑΣΟΚ-ΔΗΜΑΡ): </w:t>
      </w:r>
      <w:r>
        <w:rPr>
          <w:rFonts w:eastAsia="Times New Roman" w:cs="Times New Roman"/>
          <w:szCs w:val="24"/>
        </w:rPr>
        <w:t xml:space="preserve">Κυρία Πρόεδρε, θέλω τον λόγο. </w:t>
      </w:r>
    </w:p>
    <w:p w14:paraId="45E6532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Κυρία Πρόεδρε, μου επιτρέπετε;</w:t>
      </w:r>
    </w:p>
    <w:p w14:paraId="45E6533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w:t>
      </w:r>
      <w:r>
        <w:rPr>
          <w:rFonts w:eastAsia="Times New Roman" w:cs="Times New Roman"/>
          <w:b/>
          <w:szCs w:val="24"/>
        </w:rPr>
        <w:t xml:space="preserve">λου): </w:t>
      </w:r>
      <w:r>
        <w:rPr>
          <w:rFonts w:eastAsia="Times New Roman" w:cs="Times New Roman"/>
          <w:szCs w:val="24"/>
        </w:rPr>
        <w:t>Κύριοι, είναι δώδεκα η ώρα. Σας παρακαλώ. Όσο περνά η ώρα θα γίνουν όλα «προσωπικά» εδώ. Τι να κάνουμε; Δεν γίνεται. Σας κάνω έκκληση.</w:t>
      </w:r>
    </w:p>
    <w:p w14:paraId="45E6533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ΓΕΝΝΗΜΑΤΑ (Πρόεδρος της Δημοκρατικής Συμπαράταξης ΠΑΣΟΚ-ΔΗΜΑΡ): </w:t>
      </w:r>
      <w:r>
        <w:rPr>
          <w:rFonts w:eastAsia="Times New Roman" w:cs="Times New Roman"/>
          <w:szCs w:val="24"/>
        </w:rPr>
        <w:t>Κυρία Πρόεδρε</w:t>
      </w:r>
      <w:r>
        <w:rPr>
          <w:rFonts w:eastAsia="Times New Roman" w:cs="Times New Roman"/>
          <w:szCs w:val="24"/>
        </w:rPr>
        <w:t>…</w:t>
      </w:r>
    </w:p>
    <w:p w14:paraId="45E6533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Κυρία </w:t>
      </w:r>
      <w:r>
        <w:rPr>
          <w:rFonts w:eastAsia="Times New Roman" w:cs="Times New Roman"/>
          <w:szCs w:val="24"/>
        </w:rPr>
        <w:t>Πρόεδρε, δεν υπάρχει καμμία περίπτωση. Μας προκάλεσε…</w:t>
      </w:r>
    </w:p>
    <w:p w14:paraId="45E6533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Σας κάνω έκκληση να προχωρήσουμε στην ψηφοφορία. </w:t>
      </w:r>
    </w:p>
    <w:p w14:paraId="45E6533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Τι θέλετε, κυρία Γεννηματά; Να απαντήσετε στο «κρίμα»; Τι θέλετε τώρα; Σας παρακαλώ. </w:t>
      </w:r>
    </w:p>
    <w:p w14:paraId="45E6533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w:t>
      </w:r>
      <w:r>
        <w:rPr>
          <w:rFonts w:eastAsia="Times New Roman" w:cs="Times New Roman"/>
          <w:b/>
          <w:szCs w:val="24"/>
        </w:rPr>
        <w:t xml:space="preserve">ός Εθνικής Άμυνας-Πρόεδρος των Ανεξαρτήτων Ελλήνων): </w:t>
      </w:r>
      <w:r>
        <w:rPr>
          <w:rFonts w:eastAsia="Times New Roman" w:cs="Times New Roman"/>
          <w:szCs w:val="24"/>
        </w:rPr>
        <w:t>Κυρία Πρόεδρε, θέλω τον λόγο επί προσωπικού.</w:t>
      </w:r>
    </w:p>
    <w:p w14:paraId="45E65336"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Ποιο προσωπικό</w:t>
      </w:r>
      <w:r>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Καμμένε</w:t>
      </w:r>
      <w:proofErr w:type="spellEnd"/>
      <w:r>
        <w:rPr>
          <w:rFonts w:eastAsia="Times New Roman" w:cs="Times New Roman"/>
          <w:szCs w:val="24"/>
        </w:rPr>
        <w:t xml:space="preserve">, σας παρακαλώ. Αφήστε να ολοκληρώσουμε τη συζήτηση. </w:t>
      </w:r>
    </w:p>
    <w:p w14:paraId="45E65337"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ΠΑΝΟΣ ΚΑΜΜΕΝΟΣ (Υπουργός Εθνικής Άμυνας- Πρόεδρος των Ανεξαρτήτων Ελλήνων): </w:t>
      </w:r>
      <w:r>
        <w:rPr>
          <w:rFonts w:eastAsia="Times New Roman" w:cs="Times New Roman"/>
          <w:szCs w:val="24"/>
        </w:rPr>
        <w:t>Επανέλαβε η κ. Γεννηματά για ακόμα μια φορά τα περί δεξιάς απόφυσης. Ακούστε. Παρά φύση σοσιαλίστρια είστε εσείς. Την 3</w:t>
      </w:r>
      <w:r>
        <w:rPr>
          <w:rFonts w:eastAsia="Times New Roman" w:cs="Times New Roman"/>
          <w:szCs w:val="24"/>
          <w:vertAlign w:val="superscript"/>
        </w:rPr>
        <w:t>η</w:t>
      </w:r>
      <w:r>
        <w:rPr>
          <w:rFonts w:eastAsia="Times New Roman" w:cs="Times New Roman"/>
          <w:szCs w:val="24"/>
        </w:rPr>
        <w:t xml:space="preserve"> Σεπτέμβρη το ΠΑΣΟΚ είχε την απλή αναλογική ως βασική του θέ</w:t>
      </w:r>
      <w:r>
        <w:rPr>
          <w:rFonts w:eastAsia="Times New Roman" w:cs="Times New Roman"/>
          <w:szCs w:val="24"/>
        </w:rPr>
        <w:t>ση. Να προσέχετε τα λόγια σας. Κι όσο κι αν θέλετε να φανείτε ηγέτης ενός κόμματος που καταρρέει, σταματήστε να γυρίζετε πίσω και να κοιτάτε τον κ. Βενιζέλο. Είστε οι χειροκροτητές του κ. Βορίδη και της δεξιάς απόφυσης</w:t>
      </w:r>
      <w:r>
        <w:rPr>
          <w:rFonts w:eastAsia="Times New Roman" w:cs="Times New Roman"/>
          <w:szCs w:val="24"/>
        </w:rPr>
        <w:t>,</w:t>
      </w:r>
      <w:r>
        <w:rPr>
          <w:rFonts w:eastAsia="Times New Roman" w:cs="Times New Roman"/>
          <w:szCs w:val="24"/>
        </w:rPr>
        <w:t xml:space="preserve"> που η Νέα Δημοκρατία ενσάρκωσε με το</w:t>
      </w:r>
      <w:r>
        <w:rPr>
          <w:rFonts w:eastAsia="Times New Roman" w:cs="Times New Roman"/>
          <w:szCs w:val="24"/>
        </w:rPr>
        <w:t>ν κ. Σαμαρά.</w:t>
      </w:r>
    </w:p>
    <w:p w14:paraId="45E6533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(Θόρυβος</w:t>
      </w:r>
      <w:r>
        <w:rPr>
          <w:rFonts w:eastAsia="Times New Roman" w:cs="Times New Roman"/>
          <w:szCs w:val="24"/>
        </w:rPr>
        <w:t>-</w:t>
      </w:r>
      <w:r>
        <w:rPr>
          <w:rFonts w:eastAsia="Times New Roman" w:cs="Times New Roman"/>
          <w:szCs w:val="24"/>
        </w:rPr>
        <w:t>διαμαρτυρίες από την πτέρυγα της Δημοκρατικής Συμπαράταξης ΠΑΣΟΚ - ΔΗΜΑΡ)</w:t>
      </w:r>
    </w:p>
    <w:p w14:paraId="45E6533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ΓΕΝΝΗΜΑΤΑ (Πρόεδρος της Δημοκρατικής Συμπαράταξης ΠΑΣΟΚ-ΔΗΜΑΡ): </w:t>
      </w:r>
      <w:r>
        <w:rPr>
          <w:rFonts w:eastAsia="Times New Roman" w:cs="Times New Roman"/>
          <w:szCs w:val="24"/>
        </w:rPr>
        <w:t>Κυρία Πρόεδρε, θα ήθελα τον λόγο.</w:t>
      </w:r>
    </w:p>
    <w:p w14:paraId="45E6533A"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Κυρία Γενν</w:t>
      </w:r>
      <w:r>
        <w:rPr>
          <w:rFonts w:eastAsia="Times New Roman" w:cs="Times New Roman"/>
          <w:szCs w:val="24"/>
        </w:rPr>
        <w:t>ηματά, δεν έχει νόημα αυτός ο διάλογος. Το αντιλαμβάνεστε. Να πείτε τώρα σε ποιον θέλετε. Ποιο είναι το «προσωπικό»; Αφού τον τελευταίο λόγο θα τον έχει πάντα άλλος. Δεν μπορούμε να συνεχίσουμε έτσι.</w:t>
      </w:r>
    </w:p>
    <w:p w14:paraId="45E6533B"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ΦΩΤΕΙΝΗ ΓΕΝΝΗΜΑΤΑ (Πρόεδρος της Δημοκρατικής Συμπαράταξη</w:t>
      </w:r>
      <w:r>
        <w:rPr>
          <w:rFonts w:eastAsia="Times New Roman" w:cs="Times New Roman"/>
          <w:b/>
          <w:szCs w:val="24"/>
        </w:rPr>
        <w:t xml:space="preserve">ς ΠΑΣΟΚ-ΔΗΜΑΡ): </w:t>
      </w: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w:t>
      </w:r>
    </w:p>
    <w:p w14:paraId="45E6533C"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σας δίνω τον λόγο, κυρία Γεννηματά. Δεν σας δίνω τον λόγο. Δεν ακούγεστε. Δεν μπορείτε να έχετε τον τελευταίο λόγο. </w:t>
      </w:r>
      <w:r>
        <w:rPr>
          <w:rFonts w:eastAsia="Times New Roman" w:cs="Times New Roman"/>
          <w:szCs w:val="24"/>
        </w:rPr>
        <w:t>Δ</w:t>
      </w:r>
      <w:r>
        <w:rPr>
          <w:rFonts w:eastAsia="Times New Roman" w:cs="Times New Roman"/>
          <w:szCs w:val="24"/>
        </w:rPr>
        <w:t>εν μπορούμε να πάμε ως το πρωί. Το αντιλαμβάνεστε; Ε, λοιπό</w:t>
      </w:r>
      <w:r>
        <w:rPr>
          <w:rFonts w:eastAsia="Times New Roman" w:cs="Times New Roman"/>
          <w:szCs w:val="24"/>
        </w:rPr>
        <w:t>ν, τι να κάνουμε</w:t>
      </w:r>
      <w:r>
        <w:rPr>
          <w:rFonts w:eastAsia="Times New Roman" w:cs="Times New Roman"/>
          <w:szCs w:val="24"/>
        </w:rPr>
        <w:t xml:space="preserve">; </w:t>
      </w:r>
      <w:r>
        <w:rPr>
          <w:rFonts w:eastAsia="Times New Roman" w:cs="Times New Roman"/>
          <w:szCs w:val="24"/>
        </w:rPr>
        <w:t xml:space="preserve">Δεν γίνονται αυτά τώρα. Τελειώσαμε. </w:t>
      </w:r>
    </w:p>
    <w:p w14:paraId="45E6533D"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ΓΕΝΝΗΜΑΤΑ (Πρόεδρος της Δημοκρατικής Συμπαράταξης ΠΑΣΟΚ-ΔΗΜΑΡ): </w:t>
      </w:r>
      <w:r>
        <w:rPr>
          <w:rFonts w:eastAsia="Times New Roman" w:cs="Times New Roman"/>
          <w:szCs w:val="24"/>
        </w:rPr>
        <w:t>Μα, κυρία Πρόεδρε,…</w:t>
      </w:r>
    </w:p>
    <w:p w14:paraId="45E6533E"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Κυρία Γεννηματά, σας παρακαλώ. </w:t>
      </w:r>
    </w:p>
    <w:p w14:paraId="45E6533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ΦΩΤΕΙΝΗ ΓΕΝΝΗΜΑΤΑ (Πρόεδρος της Δ</w:t>
      </w:r>
      <w:r>
        <w:rPr>
          <w:rFonts w:eastAsia="Times New Roman" w:cs="Times New Roman"/>
          <w:b/>
          <w:szCs w:val="24"/>
        </w:rPr>
        <w:t xml:space="preserve">ημοκρατικής Συμπαράταξης ΠΑΣΟΚ-ΔΗΜΑΡ): </w:t>
      </w:r>
      <w:r>
        <w:rPr>
          <w:rFonts w:eastAsia="Times New Roman" w:cs="Times New Roman"/>
          <w:szCs w:val="24"/>
        </w:rPr>
        <w:t xml:space="preserve">Τι λέτε τώρα; </w:t>
      </w:r>
    </w:p>
    <w:p w14:paraId="45E6534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Βοηθήστε λίγο τη διαδικασία. </w:t>
      </w:r>
    </w:p>
    <w:p w14:paraId="45E6534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ΦΩΤΕΙΝΗ ΓΕΝΝΗΜΑΤΑ (Πρόεδρος της Δημοκρατικής Συμπαράταξης ΠΑΣΟΚ-ΔΗΜΑΡ): </w:t>
      </w:r>
      <w:r>
        <w:rPr>
          <w:rFonts w:eastAsia="Times New Roman" w:cs="Times New Roman"/>
          <w:szCs w:val="24"/>
        </w:rPr>
        <w:t xml:space="preserve">Θα βοηθήσω τη διαδικασία. </w:t>
      </w:r>
    </w:p>
    <w:p w14:paraId="45E6534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ΠΡΟΕΔΡΕΥΟΥΣΑ (Αναστασία Χρισ</w:t>
      </w:r>
      <w:r>
        <w:rPr>
          <w:rFonts w:eastAsia="Times New Roman" w:cs="Times New Roman"/>
          <w:b/>
          <w:szCs w:val="24"/>
        </w:rPr>
        <w:t xml:space="preserve">τοδουλοπούλου): </w:t>
      </w:r>
      <w:r>
        <w:rPr>
          <w:rFonts w:eastAsia="Times New Roman" w:cs="Times New Roman"/>
          <w:szCs w:val="24"/>
        </w:rPr>
        <w:t>Δεν έχει νόημα αυτό που κάνετε. Θέλετε να σας το αποδείξω; Ορίστε. Μιλήστε για ένα λεπτό, για να καταλάβετε ότι δεν έχει νόημα. Μιλήστε ένα λεπτό, να σας ακούσουμε. Για πείτε.</w:t>
      </w:r>
    </w:p>
    <w:p w14:paraId="45E6534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ΦΩΤΕΙΝΗ ΓΕΝΝΗΜΑΤΑ (Πρόεδρος της Δημοκρατικής Συμπαράταξης ΠΑΣΟΚ-</w:t>
      </w:r>
      <w:r>
        <w:rPr>
          <w:rFonts w:eastAsia="Times New Roman" w:cs="Times New Roman"/>
          <w:b/>
          <w:szCs w:val="24"/>
        </w:rPr>
        <w:t xml:space="preserve">ΔΗΜΑΡ): </w:t>
      </w: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xml:space="preserve">, στο ίδιο </w:t>
      </w:r>
      <w:r>
        <w:rPr>
          <w:rFonts w:eastAsia="Times New Roman" w:cs="Times New Roman"/>
          <w:szCs w:val="24"/>
        </w:rPr>
        <w:t xml:space="preserve">κόμμα </w:t>
      </w:r>
      <w:r>
        <w:rPr>
          <w:rFonts w:eastAsia="Times New Roman" w:cs="Times New Roman"/>
          <w:szCs w:val="24"/>
        </w:rPr>
        <w:t>με τον κ. Βορίδη ήσασταν εσείς. Εγώ δεν ήμουν ποτέ.</w:t>
      </w:r>
    </w:p>
    <w:p w14:paraId="45E6534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 για τον κύριο Πρωθυπουργό, πραγματικά λυπάμαι, γιατί ευτελίζει με αυτόν τον τρόπο μια συζήτηση τόσο σοβαρή στο Κοινοβούλιο. Πραγματικά, λυπάμαι. Η αλαζονεία έχει </w:t>
      </w:r>
      <w:r>
        <w:rPr>
          <w:rFonts w:eastAsia="Times New Roman" w:cs="Times New Roman"/>
          <w:szCs w:val="24"/>
        </w:rPr>
        <w:t>και όρια και καλό θα είναι κάποτε να μάθετε και να χάνετε.</w:t>
      </w:r>
    </w:p>
    <w:p w14:paraId="45E6534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ΔΗΜΑΡ)</w:t>
      </w:r>
    </w:p>
    <w:p w14:paraId="45E65346"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Εντάξει, μπράβο. Φοβερό. </w:t>
      </w:r>
    </w:p>
    <w:p w14:paraId="45E65347" w14:textId="77777777" w:rsidR="006278D4" w:rsidRDefault="006E6FC2">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5E6534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Ησυχία τώρα!</w:t>
      </w:r>
    </w:p>
    <w:p w14:paraId="45E6534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οι συνάδελφοι, κηρύσσεται περαιωμένη η συζήτηση επί της αρχής, επί των άρθρων και επί των τροπολογιών του σχεδίου νόμου του Υπουργείου Εσωτερικών και Διοικητικής Ανασυγκρότησης</w:t>
      </w:r>
      <w:r>
        <w:rPr>
          <w:rFonts w:eastAsia="Times New Roman" w:cs="Times New Roman"/>
          <w:szCs w:val="24"/>
        </w:rPr>
        <w:t>:</w:t>
      </w:r>
      <w:r>
        <w:rPr>
          <w:rFonts w:eastAsia="Times New Roman" w:cs="Times New Roman"/>
          <w:szCs w:val="24"/>
        </w:rPr>
        <w:t xml:space="preserve"> «Αναλογική </w:t>
      </w:r>
      <w:r>
        <w:rPr>
          <w:rFonts w:eastAsia="Times New Roman" w:cs="Times New Roman"/>
          <w:szCs w:val="24"/>
        </w:rPr>
        <w:t xml:space="preserve">εκπροσώπηση </w:t>
      </w:r>
      <w:r>
        <w:rPr>
          <w:rFonts w:eastAsia="Times New Roman" w:cs="Times New Roman"/>
          <w:szCs w:val="24"/>
        </w:rPr>
        <w:t>των πολιτικών κομμάτων, διεύρυνση του δικαιώματος εκλέγ</w:t>
      </w:r>
      <w:r>
        <w:rPr>
          <w:rFonts w:eastAsia="Times New Roman" w:cs="Times New Roman"/>
          <w:szCs w:val="24"/>
        </w:rPr>
        <w:t xml:space="preserve">ειν και άλλες διατάξεις περί εκλογής </w:t>
      </w:r>
      <w:r>
        <w:rPr>
          <w:rFonts w:eastAsia="Times New Roman" w:cs="Times New Roman"/>
          <w:szCs w:val="24"/>
        </w:rPr>
        <w:t>Βουλευτών</w:t>
      </w:r>
      <w:r>
        <w:rPr>
          <w:rFonts w:eastAsia="Times New Roman" w:cs="Times New Roman"/>
          <w:szCs w:val="24"/>
        </w:rPr>
        <w:t>» και η ψήφισή τους θα γίνει χωριστά.</w:t>
      </w:r>
    </w:p>
    <w:p w14:paraId="45E6534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45E6534B"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ΓΚΙΟΛΑΣ: </w:t>
      </w:r>
      <w:r>
        <w:rPr>
          <w:rFonts w:eastAsia="Times New Roman" w:cs="Times New Roman"/>
          <w:szCs w:val="24"/>
        </w:rPr>
        <w:t xml:space="preserve">Δεκτό, δεκτό. </w:t>
      </w:r>
    </w:p>
    <w:p w14:paraId="45E6534C"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Κατά πλειοψηφία. </w:t>
      </w:r>
    </w:p>
    <w:p w14:paraId="45E6534D"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Η Χρυσή Αυγή απουσιάζει. </w:t>
      </w:r>
    </w:p>
    <w:p w14:paraId="45E6534E"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Κατά πλειοψηφία.</w:t>
      </w:r>
    </w:p>
    <w:p w14:paraId="45E6534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Παρών.</w:t>
      </w:r>
    </w:p>
    <w:p w14:paraId="45E6535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Κατά πλειοψηφία.</w:t>
      </w:r>
    </w:p>
    <w:p w14:paraId="45E6535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Δεκτό, δεκτό.</w:t>
      </w:r>
    </w:p>
    <w:p w14:paraId="45E65352"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Δεκτό, δεκτό.</w:t>
      </w:r>
    </w:p>
    <w:p w14:paraId="45E65353"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Θ</w:t>
      </w:r>
      <w:r>
        <w:rPr>
          <w:rFonts w:eastAsia="Times New Roman" w:cs="Times New Roman"/>
          <w:b/>
          <w:szCs w:val="24"/>
        </w:rPr>
        <w:t>ΕΟΧΑΡΗΣ (ΧΑΡΗΣ) ΘΕΟΧΑΡΗΣ:</w:t>
      </w:r>
      <w:r>
        <w:rPr>
          <w:rFonts w:eastAsia="Times New Roman" w:cs="Times New Roman"/>
          <w:szCs w:val="24"/>
        </w:rPr>
        <w:t xml:space="preserve"> Κατά πλειοψηφία. </w:t>
      </w:r>
    </w:p>
    <w:p w14:paraId="45E65354" w14:textId="77777777" w:rsidR="006278D4" w:rsidRDefault="006E6FC2">
      <w:pPr>
        <w:spacing w:after="0" w:line="600" w:lineRule="auto"/>
        <w:ind w:firstLine="720"/>
        <w:jc w:val="both"/>
        <w:rPr>
          <w:rFonts w:eastAsia="Times New Roman" w:cs="Times New Roman"/>
          <w:szCs w:val="24"/>
        </w:rPr>
      </w:pPr>
      <w:r>
        <w:rPr>
          <w:rFonts w:eastAsia="Times New Roman"/>
          <w:b/>
          <w:szCs w:val="24"/>
        </w:rPr>
        <w:lastRenderedPageBreak/>
        <w:t xml:space="preserve">ΠΡΟΕΔΡΕΥΟΥΣΑ (Αναστασία Χριστοδουλοπούλου): </w:t>
      </w:r>
      <w:r>
        <w:rPr>
          <w:rFonts w:eastAsia="Times New Roman" w:cs="Times New Roman"/>
          <w:szCs w:val="24"/>
        </w:rPr>
        <w:t xml:space="preserve">Συνεπώς το </w:t>
      </w:r>
      <w:r>
        <w:rPr>
          <w:rFonts w:eastAsia="Times New Roman" w:cs="Times New Roman"/>
          <w:szCs w:val="24"/>
        </w:rPr>
        <w:t xml:space="preserve">σχέδιο νόμου </w:t>
      </w:r>
      <w:r>
        <w:rPr>
          <w:rFonts w:eastAsia="Times New Roman" w:cs="Times New Roman"/>
          <w:szCs w:val="24"/>
        </w:rPr>
        <w:t>του Υπουργείου Εσωτερικών και Διοικητικής Ανασυγκρότησης</w:t>
      </w:r>
      <w:r>
        <w:rPr>
          <w:rFonts w:eastAsia="Times New Roman" w:cs="Times New Roman"/>
          <w:szCs w:val="24"/>
        </w:rPr>
        <w:t>:</w:t>
      </w:r>
      <w:r>
        <w:rPr>
          <w:rFonts w:eastAsia="Times New Roman" w:cs="Times New Roman"/>
          <w:szCs w:val="24"/>
        </w:rPr>
        <w:t xml:space="preserve"> «Αναλογική </w:t>
      </w:r>
      <w:r>
        <w:rPr>
          <w:rFonts w:eastAsia="Times New Roman" w:cs="Times New Roman"/>
          <w:szCs w:val="24"/>
        </w:rPr>
        <w:t xml:space="preserve">εκπροσώπηση </w:t>
      </w:r>
      <w:r>
        <w:rPr>
          <w:rFonts w:eastAsia="Times New Roman" w:cs="Times New Roman"/>
          <w:szCs w:val="24"/>
        </w:rPr>
        <w:t xml:space="preserve">των πολιτικών κομμάτων, διεύρυνση του δικαιώματος εκλέγειν και </w:t>
      </w:r>
      <w:r>
        <w:rPr>
          <w:rFonts w:eastAsia="Times New Roman" w:cs="Times New Roman"/>
          <w:szCs w:val="24"/>
        </w:rPr>
        <w:t xml:space="preserve">άλλες διατάξεις περί εκλογής </w:t>
      </w:r>
      <w:r>
        <w:rPr>
          <w:rFonts w:eastAsia="Times New Roman" w:cs="Times New Roman"/>
          <w:szCs w:val="24"/>
        </w:rPr>
        <w:t>Βουλευτών</w:t>
      </w:r>
      <w:r>
        <w:rPr>
          <w:rFonts w:eastAsia="Times New Roman" w:cs="Times New Roman"/>
          <w:szCs w:val="24"/>
        </w:rPr>
        <w:t xml:space="preserve">» έγινε δεκτό επί της αρχής κατά πλειοψηφία. </w:t>
      </w:r>
    </w:p>
    <w:p w14:paraId="45E6535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επί των άρθρων.</w:t>
      </w:r>
    </w:p>
    <w:p w14:paraId="45E65356" w14:textId="77777777" w:rsidR="006278D4" w:rsidRDefault="006E6FC2">
      <w:pPr>
        <w:spacing w:after="0" w:line="600" w:lineRule="auto"/>
        <w:ind w:firstLine="720"/>
        <w:jc w:val="both"/>
        <w:rPr>
          <w:rFonts w:eastAsia="Times New Roman" w:cs="Times New Roman"/>
          <w:szCs w:val="24"/>
        </w:rPr>
      </w:pPr>
      <w:r>
        <w:rPr>
          <w:rFonts w:eastAsia="Times New Roman"/>
          <w:szCs w:val="24"/>
        </w:rPr>
        <w:t>Θα διεξαχθεί ονομαστική ψηφοφορία για τα άρθρα 1 έως 4 του σχεδίου νόμου</w:t>
      </w:r>
      <w:r>
        <w:rPr>
          <w:rFonts w:eastAsia="Times New Roman" w:cs="Times New Roman"/>
          <w:szCs w:val="24"/>
        </w:rPr>
        <w:t>, σύμφωνα με το άρθρο 72 παράγραφος 1γ του Κανονισμού της Β</w:t>
      </w:r>
      <w:r>
        <w:rPr>
          <w:rFonts w:eastAsia="Times New Roman" w:cs="Times New Roman"/>
          <w:szCs w:val="24"/>
        </w:rPr>
        <w:t>ουλής και για το άρθρο 5, που είναι το ακροτελεύτιο, λόγω της ειδικής πλειοψηφίας που απαιτεί το άρθρο 54 παράγραφος 1 του Συντάγματος</w:t>
      </w:r>
      <w:r>
        <w:rPr>
          <w:rFonts w:eastAsia="Times New Roman" w:cs="Times New Roman"/>
          <w:szCs w:val="24"/>
        </w:rPr>
        <w:t>.</w:t>
      </w:r>
    </w:p>
    <w:p w14:paraId="45E65357" w14:textId="77777777" w:rsidR="006278D4" w:rsidRDefault="006E6FC2">
      <w:pPr>
        <w:spacing w:after="0" w:line="600" w:lineRule="auto"/>
        <w:ind w:firstLine="720"/>
        <w:jc w:val="both"/>
        <w:rPr>
          <w:rFonts w:eastAsia="Times New Roman"/>
          <w:szCs w:val="24"/>
        </w:rPr>
      </w:pPr>
      <w:r>
        <w:rPr>
          <w:rFonts w:eastAsia="Times New Roman"/>
          <w:szCs w:val="24"/>
        </w:rPr>
        <w:t>Δ</w:t>
      </w:r>
      <w:r>
        <w:rPr>
          <w:rFonts w:eastAsia="Times New Roman"/>
          <w:szCs w:val="24"/>
        </w:rPr>
        <w:t>ιακόπτουμε τη συνεδρίασ</w:t>
      </w:r>
      <w:r>
        <w:rPr>
          <w:rFonts w:eastAsia="Times New Roman"/>
          <w:szCs w:val="24"/>
        </w:rPr>
        <w:t>η</w:t>
      </w:r>
      <w:r>
        <w:rPr>
          <w:rFonts w:eastAsia="Times New Roman"/>
          <w:szCs w:val="24"/>
        </w:rPr>
        <w:t xml:space="preserve"> για δέκα (10) λεπτά, σύμφωνα με τον Κανονισμό.</w:t>
      </w:r>
    </w:p>
    <w:p w14:paraId="45E65358" w14:textId="77777777" w:rsidR="006278D4" w:rsidRDefault="006E6FC2">
      <w:pPr>
        <w:spacing w:after="0" w:line="600" w:lineRule="auto"/>
        <w:ind w:firstLine="720"/>
        <w:jc w:val="center"/>
        <w:rPr>
          <w:rFonts w:eastAsia="Times New Roman"/>
          <w:szCs w:val="24"/>
        </w:rPr>
      </w:pPr>
      <w:r>
        <w:rPr>
          <w:rFonts w:eastAsia="Times New Roman"/>
          <w:szCs w:val="24"/>
        </w:rPr>
        <w:t>(ΔΙΑΚΟΠΗ)</w:t>
      </w:r>
    </w:p>
    <w:p w14:paraId="45E65359" w14:textId="77777777" w:rsidR="006278D4" w:rsidRDefault="006E6FC2">
      <w:pPr>
        <w:spacing w:after="0" w:line="600" w:lineRule="auto"/>
        <w:ind w:firstLine="720"/>
        <w:jc w:val="center"/>
        <w:rPr>
          <w:rFonts w:eastAsia="Times New Roman"/>
          <w:szCs w:val="24"/>
        </w:rPr>
      </w:pPr>
      <w:r w:rsidDel="001F57CC">
        <w:rPr>
          <w:rFonts w:eastAsia="Times New Roman"/>
          <w:sz w:val="16"/>
          <w:szCs w:val="16"/>
        </w:rPr>
        <w:t xml:space="preserve"> </w:t>
      </w:r>
      <w:r>
        <w:rPr>
          <w:rFonts w:eastAsia="Times New Roman"/>
          <w:szCs w:val="24"/>
        </w:rPr>
        <w:t>(ΜΕΤΑ ΤΗ ΔΙΑΚΟΠΗ)</w:t>
      </w:r>
    </w:p>
    <w:p w14:paraId="45E6535A" w14:textId="77777777" w:rsidR="006278D4" w:rsidRDefault="006E6FC2">
      <w:pPr>
        <w:spacing w:after="0" w:line="600" w:lineRule="auto"/>
        <w:ind w:firstLine="720"/>
        <w:jc w:val="both"/>
        <w:rPr>
          <w:rFonts w:eastAsia="Times New Roman"/>
          <w:szCs w:val="24"/>
        </w:rPr>
      </w:pPr>
      <w:r>
        <w:rPr>
          <w:rFonts w:eastAsia="Times New Roman"/>
          <w:b/>
          <w:bCs/>
          <w:szCs w:val="24"/>
        </w:rPr>
        <w:lastRenderedPageBreak/>
        <w:t>ΠΡΟΕΔΡΕΥΟΥΣΑ (Ανασ</w:t>
      </w:r>
      <w:r>
        <w:rPr>
          <w:rFonts w:eastAsia="Times New Roman"/>
          <w:b/>
          <w:bCs/>
          <w:szCs w:val="24"/>
        </w:rPr>
        <w:t xml:space="preserve">τασία Χριστοδουλοπούλου): </w:t>
      </w:r>
      <w:r>
        <w:rPr>
          <w:rFonts w:eastAsia="Times New Roman"/>
          <w:bCs/>
          <w:szCs w:val="24"/>
        </w:rPr>
        <w:t>Κ</w:t>
      </w:r>
      <w:r>
        <w:rPr>
          <w:rFonts w:eastAsia="Times New Roman"/>
          <w:szCs w:val="24"/>
        </w:rPr>
        <w:t xml:space="preserve">υρίες και κύριοι συνάδελφοι, </w:t>
      </w:r>
      <w:r>
        <w:rPr>
          <w:rFonts w:eastAsia="Times New Roman"/>
          <w:szCs w:val="24"/>
        </w:rPr>
        <w:t>συνεχίζεται η</w:t>
      </w:r>
      <w:r>
        <w:rPr>
          <w:rFonts w:eastAsia="Times New Roman"/>
          <w:szCs w:val="24"/>
        </w:rPr>
        <w:t xml:space="preserve"> συνεδρίαση. </w:t>
      </w:r>
    </w:p>
    <w:p w14:paraId="45E6535B" w14:textId="77777777" w:rsidR="006278D4" w:rsidRDefault="006E6FC2">
      <w:pPr>
        <w:spacing w:after="0" w:line="600" w:lineRule="auto"/>
        <w:ind w:firstLine="720"/>
        <w:jc w:val="both"/>
        <w:rPr>
          <w:rFonts w:eastAsia="Times New Roman"/>
          <w:sz w:val="16"/>
          <w:szCs w:val="16"/>
        </w:rPr>
      </w:pPr>
      <w:r>
        <w:rPr>
          <w:rFonts w:eastAsia="Times New Roman"/>
          <w:szCs w:val="24"/>
        </w:rPr>
        <w:t xml:space="preserve">Θα </w:t>
      </w:r>
      <w:r>
        <w:rPr>
          <w:rFonts w:eastAsia="Times New Roman"/>
          <w:szCs w:val="24"/>
        </w:rPr>
        <w:t xml:space="preserve">γίνει </w:t>
      </w:r>
      <w:r>
        <w:rPr>
          <w:rFonts w:eastAsia="Times New Roman"/>
          <w:szCs w:val="24"/>
        </w:rPr>
        <w:t xml:space="preserve">ονομαστική ψηφοφορία επί των άρθρων 1 έως και 5 (ακροτελεύτιο) του σχεδίου νόμου του Υπουργείου Εσωτερικών και Διοικητικής Ανασυγκρότησης. </w:t>
      </w:r>
    </w:p>
    <w:p w14:paraId="45E6535C" w14:textId="77777777" w:rsidR="006278D4" w:rsidRDefault="006E6FC2">
      <w:pPr>
        <w:spacing w:after="0" w:line="600" w:lineRule="auto"/>
        <w:ind w:firstLine="720"/>
        <w:jc w:val="both"/>
        <w:rPr>
          <w:rFonts w:eastAsia="Times New Roman"/>
          <w:szCs w:val="24"/>
        </w:rPr>
      </w:pPr>
      <w:r>
        <w:rPr>
          <w:rFonts w:eastAsia="Times New Roman"/>
          <w:szCs w:val="24"/>
        </w:rPr>
        <w:t>Οι αποδεχόμενοι τα άρθρα λέγουν «ΝΑΙ».</w:t>
      </w:r>
    </w:p>
    <w:p w14:paraId="45E6535D" w14:textId="77777777" w:rsidR="006278D4" w:rsidRDefault="006E6FC2">
      <w:pPr>
        <w:spacing w:after="0" w:line="600" w:lineRule="auto"/>
        <w:ind w:firstLine="720"/>
        <w:jc w:val="both"/>
        <w:rPr>
          <w:rFonts w:eastAsia="Times New Roman"/>
          <w:szCs w:val="24"/>
        </w:rPr>
      </w:pPr>
      <w:r>
        <w:rPr>
          <w:rFonts w:eastAsia="Times New Roman"/>
          <w:szCs w:val="24"/>
        </w:rPr>
        <w:t>Οι μη αποδεχόμενοι τα άρθρα λέγουν «ΟΧΙ».</w:t>
      </w:r>
    </w:p>
    <w:p w14:paraId="45E6535E" w14:textId="77777777" w:rsidR="006278D4" w:rsidRDefault="006E6FC2">
      <w:pPr>
        <w:spacing w:after="0" w:line="600" w:lineRule="auto"/>
        <w:ind w:firstLine="720"/>
        <w:jc w:val="both"/>
        <w:rPr>
          <w:rFonts w:eastAsia="Times New Roman"/>
          <w:szCs w:val="24"/>
        </w:rPr>
      </w:pPr>
      <w:r>
        <w:rPr>
          <w:rFonts w:eastAsia="Times New Roman"/>
          <w:szCs w:val="24"/>
        </w:rPr>
        <w:t>Οι αρνούμενοι ψήφο λέγουν «ΠΑΡΩΝ».</w:t>
      </w:r>
    </w:p>
    <w:p w14:paraId="45E6535F" w14:textId="77777777" w:rsidR="006278D4" w:rsidRDefault="006E6FC2">
      <w:pPr>
        <w:spacing w:after="0" w:line="600" w:lineRule="auto"/>
        <w:ind w:firstLine="720"/>
        <w:jc w:val="both"/>
        <w:rPr>
          <w:rFonts w:eastAsia="Times New Roman"/>
          <w:szCs w:val="24"/>
        </w:rPr>
      </w:pPr>
      <w:r>
        <w:rPr>
          <w:rFonts w:eastAsia="Times New Roman"/>
          <w:szCs w:val="24"/>
        </w:rPr>
        <w:t>Καλούνται επί του καταλόγου</w:t>
      </w:r>
      <w:r>
        <w:rPr>
          <w:rFonts w:eastAsia="Times New Roman"/>
          <w:szCs w:val="24"/>
        </w:rPr>
        <w:t>:</w:t>
      </w:r>
      <w:r>
        <w:rPr>
          <w:rFonts w:eastAsia="Times New Roman"/>
          <w:szCs w:val="24"/>
        </w:rPr>
        <w:t xml:space="preserve"> η κ. Αναστασία </w:t>
      </w:r>
      <w:proofErr w:type="spellStart"/>
      <w:r>
        <w:rPr>
          <w:rFonts w:eastAsia="Times New Roman"/>
          <w:szCs w:val="24"/>
        </w:rPr>
        <w:t>Γκαρά</w:t>
      </w:r>
      <w:proofErr w:type="spellEnd"/>
      <w:r>
        <w:rPr>
          <w:rFonts w:eastAsia="Times New Roman"/>
          <w:szCs w:val="24"/>
        </w:rPr>
        <w:t xml:space="preserve"> από τον ΣΥΡΙΖΑ και ο κ. Ιωάννης Κεφαλογιάννης από τη Νέα Δημοκρατία.</w:t>
      </w:r>
    </w:p>
    <w:p w14:paraId="45E65360" w14:textId="77777777" w:rsidR="006278D4" w:rsidRDefault="006E6FC2">
      <w:pPr>
        <w:spacing w:after="0" w:line="600" w:lineRule="auto"/>
        <w:ind w:firstLine="720"/>
        <w:jc w:val="both"/>
        <w:rPr>
          <w:rFonts w:eastAsia="Times New Roman"/>
          <w:szCs w:val="24"/>
        </w:rPr>
      </w:pPr>
      <w:r>
        <w:rPr>
          <w:rFonts w:eastAsia="Times New Roman"/>
          <w:szCs w:val="24"/>
        </w:rPr>
        <w:t>Σας ενημερώνω, επίσης</w:t>
      </w:r>
      <w:r>
        <w:rPr>
          <w:rFonts w:eastAsia="Times New Roman"/>
          <w:szCs w:val="24"/>
        </w:rPr>
        <w:t>,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 ψήφο τους επί της </w:t>
      </w:r>
      <w:r>
        <w:rPr>
          <w:rFonts w:eastAsia="Times New Roman"/>
          <w:szCs w:val="24"/>
        </w:rPr>
        <w:lastRenderedPageBreak/>
        <w:t>αρχής και επί των άρθρων του νομοσχεδίου. Οι ψήφοι αυτές θα ανακοινωθούν και θα συνυπολογισ</w:t>
      </w:r>
      <w:r>
        <w:rPr>
          <w:rFonts w:eastAsia="Times New Roman"/>
          <w:szCs w:val="24"/>
        </w:rPr>
        <w:t>τούν στην καταμέτρηση, η οποία θα ακολουθήσει.</w:t>
      </w:r>
    </w:p>
    <w:p w14:paraId="45E65361" w14:textId="77777777" w:rsidR="006278D4" w:rsidRDefault="006E6FC2">
      <w:pPr>
        <w:spacing w:after="0" w:line="600" w:lineRule="auto"/>
        <w:ind w:firstLine="720"/>
        <w:jc w:val="both"/>
        <w:rPr>
          <w:rFonts w:eastAsia="Times New Roman"/>
          <w:szCs w:val="24"/>
        </w:rPr>
      </w:pPr>
      <w:r>
        <w:rPr>
          <w:rFonts w:eastAsia="Times New Roman"/>
          <w:szCs w:val="24"/>
        </w:rPr>
        <w:t>Παρακαλώ να αρχίσει η ανάγνωση του καταλόγου.</w:t>
      </w:r>
    </w:p>
    <w:p w14:paraId="45E65362" w14:textId="77777777" w:rsidR="006278D4" w:rsidRDefault="006E6FC2">
      <w:pPr>
        <w:spacing w:after="0" w:line="600" w:lineRule="auto"/>
        <w:ind w:firstLine="720"/>
        <w:jc w:val="center"/>
        <w:rPr>
          <w:rFonts w:eastAsia="Times New Roman"/>
          <w:szCs w:val="24"/>
        </w:rPr>
      </w:pPr>
      <w:r>
        <w:rPr>
          <w:rFonts w:eastAsia="Times New Roman"/>
          <w:szCs w:val="24"/>
        </w:rPr>
        <w:t>(ΨΗΦΟΦΟΡΙΑ)</w:t>
      </w:r>
    </w:p>
    <w:p w14:paraId="45E65363" w14:textId="77777777" w:rsidR="006278D4" w:rsidRDefault="006E6FC2">
      <w:pPr>
        <w:spacing w:after="0" w:line="600" w:lineRule="auto"/>
        <w:ind w:firstLine="720"/>
        <w:jc w:val="center"/>
        <w:rPr>
          <w:rFonts w:eastAsia="Times New Roman"/>
          <w:szCs w:val="24"/>
        </w:rPr>
      </w:pPr>
      <w:r w:rsidDel="003059A2">
        <w:rPr>
          <w:rFonts w:eastAsia="Times New Roman"/>
          <w:szCs w:val="24"/>
        </w:rPr>
        <w:t xml:space="preserve"> </w:t>
      </w:r>
      <w:r>
        <w:rPr>
          <w:rFonts w:eastAsia="Times New Roman"/>
          <w:szCs w:val="24"/>
        </w:rPr>
        <w:t>(ΜΕΤΑ ΚΑΙ ΤΗ ΔΕΥΤΕΡΗ ΑΝΑΓΝΩΣΗ ΤΟΥ ΚΑΤΑΛΟΓΟΥ)</w:t>
      </w:r>
    </w:p>
    <w:p w14:paraId="45E65364" w14:textId="77777777" w:rsidR="006278D4" w:rsidRDefault="006E6FC2">
      <w:pPr>
        <w:spacing w:after="0" w:line="600" w:lineRule="auto"/>
        <w:ind w:firstLine="720"/>
        <w:jc w:val="both"/>
        <w:rPr>
          <w:rFonts w:eastAsia="Times New Roman"/>
          <w:szCs w:val="24"/>
        </w:rPr>
      </w:pPr>
      <w:r>
        <w:rPr>
          <w:rFonts w:eastAsia="Times New Roman"/>
          <w:szCs w:val="24"/>
        </w:rPr>
        <w:t>(</w:t>
      </w:r>
      <w:r>
        <w:rPr>
          <w:rFonts w:eastAsia="Times New Roman"/>
          <w:szCs w:val="24"/>
        </w:rPr>
        <w:t xml:space="preserve">Κατά τη διάρκεια </w:t>
      </w:r>
      <w:r>
        <w:rPr>
          <w:rFonts w:eastAsia="Times New Roman"/>
          <w:szCs w:val="24"/>
        </w:rPr>
        <w:t xml:space="preserve">της ψηφοφορίας την προεδρική Έδρα καταλαμβάνει ο Α΄ Αντιπρόεδρος της Βουλής κ. </w:t>
      </w:r>
      <w:r w:rsidRPr="003059A2">
        <w:rPr>
          <w:rFonts w:eastAsia="Times New Roman"/>
          <w:b/>
          <w:szCs w:val="24"/>
        </w:rPr>
        <w:t>ΑΝΑΣΤΑΣΙ</w:t>
      </w:r>
      <w:r w:rsidRPr="003059A2">
        <w:rPr>
          <w:rFonts w:eastAsia="Times New Roman"/>
          <w:b/>
          <w:szCs w:val="24"/>
        </w:rPr>
        <w:t>ΟΣ ΚΟΥΡΑΚΗΣ</w:t>
      </w:r>
      <w:r>
        <w:rPr>
          <w:rFonts w:eastAsia="Times New Roman"/>
          <w:szCs w:val="24"/>
        </w:rPr>
        <w:t>)</w:t>
      </w:r>
    </w:p>
    <w:p w14:paraId="45E65365" w14:textId="77777777" w:rsidR="006278D4" w:rsidRDefault="006E6FC2">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Υπάρχει συνάδελφος, ο οποίος δεν άκουσε το όνομά του; Κανείς.</w:t>
      </w:r>
    </w:p>
    <w:p w14:paraId="45E65366" w14:textId="77777777" w:rsidR="006278D4" w:rsidRDefault="006E6FC2">
      <w:pPr>
        <w:spacing w:after="0"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70Α</w:t>
      </w:r>
      <w:r>
        <w:rPr>
          <w:rFonts w:eastAsia="Times New Roman"/>
          <w:szCs w:val="24"/>
        </w:rPr>
        <w:t xml:space="preserve"> του Κανονισμού της Βουλής, καταχωρίζονται στα Πρακτικά</w:t>
      </w:r>
      <w:r>
        <w:rPr>
          <w:rFonts w:eastAsia="Times New Roman"/>
          <w:szCs w:val="24"/>
        </w:rPr>
        <w:t xml:space="preserve"> και έχουν ως εξής:</w:t>
      </w:r>
    </w:p>
    <w:p w14:paraId="45E65367" w14:textId="77777777" w:rsidR="006278D4" w:rsidRDefault="006E6FC2">
      <w:pPr>
        <w:spacing w:after="0" w:line="600" w:lineRule="auto"/>
        <w:ind w:firstLine="720"/>
        <w:jc w:val="both"/>
        <w:rPr>
          <w:rFonts w:eastAsia="Times New Roman"/>
          <w:szCs w:val="24"/>
        </w:rPr>
      </w:pPr>
      <w:r>
        <w:rPr>
          <w:rFonts w:eastAsia="Times New Roman"/>
          <w:szCs w:val="24"/>
        </w:rPr>
        <w:t>(</w:t>
      </w:r>
      <w:r>
        <w:rPr>
          <w:rFonts w:eastAsia="Times New Roman"/>
          <w:szCs w:val="24"/>
        </w:rPr>
        <w:t>ΑΛΛΑΓΗ ΣΕΛ)</w:t>
      </w:r>
    </w:p>
    <w:p w14:paraId="45E65368" w14:textId="77777777" w:rsidR="006278D4" w:rsidRDefault="006E6FC2">
      <w:pPr>
        <w:spacing w:after="0" w:line="600" w:lineRule="auto"/>
        <w:ind w:firstLine="720"/>
        <w:jc w:val="both"/>
        <w:rPr>
          <w:rFonts w:eastAsia="Times New Roman"/>
          <w:szCs w:val="24"/>
        </w:rPr>
      </w:pPr>
      <w:r>
        <w:rPr>
          <w:rFonts w:eastAsia="Times New Roman"/>
          <w:szCs w:val="24"/>
        </w:rPr>
        <w:lastRenderedPageBreak/>
        <w:t>(ΝΑ ΜΠΟΥΝ ΟΙ ΣΕΛ 264</w:t>
      </w:r>
      <w:r>
        <w:rPr>
          <w:rFonts w:eastAsia="Times New Roman"/>
          <w:szCs w:val="24"/>
        </w:rPr>
        <w:t>-</w:t>
      </w:r>
      <w:r>
        <w:rPr>
          <w:rFonts w:eastAsia="Times New Roman"/>
          <w:szCs w:val="24"/>
        </w:rPr>
        <w:t>265)</w:t>
      </w:r>
    </w:p>
    <w:p w14:paraId="45E65369" w14:textId="77777777" w:rsidR="006278D4" w:rsidRDefault="006E6FC2">
      <w:pPr>
        <w:spacing w:after="0" w:line="600" w:lineRule="auto"/>
        <w:ind w:firstLine="720"/>
        <w:jc w:val="both"/>
        <w:rPr>
          <w:rFonts w:eastAsia="Times New Roman"/>
          <w:szCs w:val="24"/>
        </w:rPr>
      </w:pPr>
      <w:r>
        <w:rPr>
          <w:rFonts w:eastAsia="Times New Roman"/>
          <w:szCs w:val="24"/>
        </w:rPr>
        <w:t>(ΑΛΛΑΓΗ ΣΕΛ)</w:t>
      </w:r>
    </w:p>
    <w:p w14:paraId="45E6536A" w14:textId="77777777" w:rsidR="006278D4" w:rsidRDefault="006278D4">
      <w:pPr>
        <w:spacing w:after="0" w:line="600" w:lineRule="auto"/>
        <w:ind w:firstLine="720"/>
        <w:jc w:val="center"/>
        <w:rPr>
          <w:rFonts w:eastAsia="Times New Roman"/>
          <w:sz w:val="16"/>
          <w:szCs w:val="16"/>
        </w:rPr>
      </w:pPr>
    </w:p>
    <w:p w14:paraId="45E6536B" w14:textId="77777777" w:rsidR="006278D4" w:rsidRDefault="006E6FC2">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σας ενημερώνω ότι έχει έλθει στο Προεδρείο επιστολή του συναδέλφ</w:t>
      </w:r>
      <w:r>
        <w:rPr>
          <w:rFonts w:eastAsia="Times New Roman"/>
          <w:szCs w:val="24"/>
        </w:rPr>
        <w:t>ου κ. Αντώνη Σαμαρά, ο οποίος μας γνωρίζει ότι απουσιάζει από την ψηφοφορία και ότι αν ήταν παρών θα ψήφιζε «ΟΧΙ».</w:t>
      </w:r>
    </w:p>
    <w:p w14:paraId="45E6536C" w14:textId="77777777" w:rsidR="006278D4" w:rsidRDefault="006E6FC2">
      <w:pPr>
        <w:spacing w:after="0" w:line="600" w:lineRule="auto"/>
        <w:ind w:firstLine="720"/>
        <w:jc w:val="both"/>
        <w:rPr>
          <w:rFonts w:eastAsia="Times New Roman"/>
          <w:szCs w:val="24"/>
        </w:rPr>
      </w:pPr>
      <w:r>
        <w:rPr>
          <w:rFonts w:eastAsia="Times New Roman"/>
          <w:szCs w:val="24"/>
        </w:rPr>
        <w:t>Η επιστολή αυτή, η οποία εκφράζει πρόθεση ψήφου, θα καταχωρισθεί στα Πρακτικά της σημερινής συνεδρίασης, αλλά δεν συνυπολογίζεται στην καταμέ</w:t>
      </w:r>
      <w:r>
        <w:rPr>
          <w:rFonts w:eastAsia="Times New Roman"/>
          <w:szCs w:val="24"/>
        </w:rPr>
        <w:t>τρηση των ψήφων</w:t>
      </w:r>
      <w:r>
        <w:rPr>
          <w:rFonts w:eastAsia="Times New Roman"/>
          <w:szCs w:val="24"/>
        </w:rPr>
        <w:t xml:space="preserve"> και έχει ως εξής:</w:t>
      </w:r>
    </w:p>
    <w:p w14:paraId="45E6536D" w14:textId="77777777" w:rsidR="006278D4" w:rsidRDefault="006E6FC2">
      <w:pPr>
        <w:spacing w:after="0" w:line="600" w:lineRule="auto"/>
        <w:ind w:firstLine="720"/>
        <w:jc w:val="both"/>
        <w:rPr>
          <w:rFonts w:eastAsia="Times New Roman"/>
          <w:szCs w:val="24"/>
        </w:rPr>
      </w:pPr>
      <w:r>
        <w:rPr>
          <w:rFonts w:eastAsia="Times New Roman"/>
          <w:szCs w:val="24"/>
        </w:rPr>
        <w:t>(ΑΛΛΑΓΗ ΣΕΛ)</w:t>
      </w:r>
    </w:p>
    <w:p w14:paraId="45E6536E" w14:textId="77777777" w:rsidR="006278D4" w:rsidRDefault="006E6FC2">
      <w:pPr>
        <w:spacing w:after="0" w:line="600" w:lineRule="auto"/>
        <w:ind w:firstLine="720"/>
        <w:jc w:val="both"/>
        <w:rPr>
          <w:rFonts w:eastAsia="Times New Roman"/>
          <w:szCs w:val="24"/>
        </w:rPr>
      </w:pPr>
      <w:r>
        <w:rPr>
          <w:rFonts w:eastAsia="Times New Roman"/>
          <w:szCs w:val="24"/>
        </w:rPr>
        <w:t>(ΝΑ ΜΠΕΙ Η  ΣΕΛ 267)</w:t>
      </w:r>
    </w:p>
    <w:p w14:paraId="45E6536F" w14:textId="77777777" w:rsidR="006278D4" w:rsidRDefault="006E6FC2">
      <w:pPr>
        <w:spacing w:after="0" w:line="600" w:lineRule="auto"/>
        <w:ind w:firstLine="720"/>
        <w:jc w:val="both"/>
        <w:rPr>
          <w:rFonts w:eastAsia="Times New Roman"/>
          <w:szCs w:val="24"/>
        </w:rPr>
      </w:pPr>
      <w:r>
        <w:rPr>
          <w:rFonts w:eastAsia="Times New Roman"/>
          <w:szCs w:val="24"/>
        </w:rPr>
        <w:t>(ΑΛΛΑΓΗ ΣΕΛ)</w:t>
      </w:r>
    </w:p>
    <w:p w14:paraId="45E65370" w14:textId="77777777" w:rsidR="006278D4" w:rsidRDefault="006E6FC2">
      <w:pPr>
        <w:spacing w:after="0"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Κυρίες και κύριοι συνάδελφοι, κηρύσσεται περαιωμένη η ψηφοφορία και παρακαλώ τους κύριους ψηφολέκτες να προβούν στην καταμέτρηση των </w:t>
      </w:r>
      <w:r>
        <w:rPr>
          <w:rFonts w:eastAsia="Times New Roman"/>
          <w:szCs w:val="24"/>
        </w:rPr>
        <w:t>ψήφων</w:t>
      </w:r>
      <w:r>
        <w:rPr>
          <w:rFonts w:eastAsia="Times New Roman"/>
          <w:szCs w:val="24"/>
        </w:rPr>
        <w:t xml:space="preserve"> και την εξαγωγή του αποτελέσματος.</w:t>
      </w:r>
    </w:p>
    <w:p w14:paraId="45E65371" w14:textId="77777777" w:rsidR="006278D4" w:rsidRDefault="006E6FC2">
      <w:pPr>
        <w:spacing w:after="0" w:line="600" w:lineRule="auto"/>
        <w:ind w:firstLine="720"/>
        <w:jc w:val="center"/>
        <w:rPr>
          <w:rFonts w:eastAsia="Times New Roman"/>
          <w:szCs w:val="24"/>
        </w:rPr>
      </w:pPr>
      <w:r>
        <w:rPr>
          <w:rFonts w:eastAsia="Times New Roman"/>
          <w:szCs w:val="24"/>
        </w:rPr>
        <w:t>(ΚΑΤΑΜΕΤΡΗΣΗ)</w:t>
      </w:r>
    </w:p>
    <w:p w14:paraId="45E65372" w14:textId="77777777" w:rsidR="006278D4" w:rsidRDefault="006E6FC2">
      <w:pPr>
        <w:spacing w:after="0" w:line="600" w:lineRule="auto"/>
        <w:ind w:firstLine="720"/>
        <w:jc w:val="center"/>
        <w:rPr>
          <w:rFonts w:eastAsia="Times New Roman"/>
          <w:szCs w:val="24"/>
        </w:rPr>
      </w:pPr>
      <w:r>
        <w:rPr>
          <w:rFonts w:eastAsia="Times New Roman"/>
          <w:szCs w:val="24"/>
        </w:rPr>
        <w:t>(ΜΕΤΑ ΤΗΝ ΚΑΤΑΜΕΤΡΗΣΗ)</w:t>
      </w:r>
    </w:p>
    <w:p w14:paraId="45E65373" w14:textId="77777777" w:rsidR="006278D4" w:rsidRDefault="006E6FC2">
      <w:pPr>
        <w:spacing w:after="0"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14:paraId="45E65374" w14:textId="77777777" w:rsidR="006278D4" w:rsidRDefault="006E6FC2">
      <w:pPr>
        <w:spacing w:after="0" w:line="600" w:lineRule="auto"/>
        <w:ind w:firstLine="720"/>
        <w:jc w:val="both"/>
        <w:rPr>
          <w:rFonts w:eastAsia="Times New Roman"/>
          <w:szCs w:val="24"/>
        </w:rPr>
      </w:pPr>
      <w:r>
        <w:rPr>
          <w:rFonts w:eastAsia="Times New Roman"/>
          <w:szCs w:val="24"/>
        </w:rPr>
        <w:t xml:space="preserve">Εψήφισαν συνολικά 281 Βουλευτές. </w:t>
      </w:r>
    </w:p>
    <w:p w14:paraId="45E65375" w14:textId="77777777" w:rsidR="006278D4" w:rsidRDefault="006E6FC2">
      <w:pPr>
        <w:spacing w:after="0" w:line="600" w:lineRule="auto"/>
        <w:ind w:firstLine="720"/>
        <w:jc w:val="both"/>
        <w:rPr>
          <w:rFonts w:eastAsia="Times New Roman"/>
          <w:szCs w:val="24"/>
        </w:rPr>
      </w:pPr>
      <w:r>
        <w:rPr>
          <w:rFonts w:eastAsia="Times New Roman"/>
          <w:szCs w:val="24"/>
        </w:rPr>
        <w:t>Επί του άρθρου 1:</w:t>
      </w:r>
    </w:p>
    <w:p w14:paraId="45E65376" w14:textId="77777777" w:rsidR="006278D4" w:rsidRDefault="006E6FC2">
      <w:pPr>
        <w:spacing w:after="0" w:line="600" w:lineRule="auto"/>
        <w:ind w:firstLine="720"/>
        <w:jc w:val="both"/>
        <w:rPr>
          <w:rFonts w:eastAsia="Times New Roman"/>
          <w:szCs w:val="24"/>
        </w:rPr>
      </w:pPr>
      <w:r>
        <w:rPr>
          <w:rFonts w:eastAsia="Times New Roman"/>
          <w:szCs w:val="24"/>
        </w:rPr>
        <w:t>Υπέρ του άρθρου, δηλαδή «ΝΑΙ», εψήφισαν 180 Βουλευτές.</w:t>
      </w:r>
    </w:p>
    <w:p w14:paraId="45E65377" w14:textId="77777777" w:rsidR="006278D4" w:rsidRDefault="006E6FC2">
      <w:pPr>
        <w:spacing w:after="0" w:line="600" w:lineRule="auto"/>
        <w:ind w:firstLine="720"/>
        <w:jc w:val="both"/>
        <w:rPr>
          <w:rFonts w:eastAsia="Times New Roman"/>
          <w:szCs w:val="24"/>
        </w:rPr>
      </w:pPr>
      <w:r>
        <w:rPr>
          <w:rFonts w:eastAsia="Times New Roman"/>
          <w:szCs w:val="24"/>
        </w:rPr>
        <w:t>Κατά του άρθρου, δηλαδή «ΟΧΙ», εψήφισαν 81 Βουλευτές.</w:t>
      </w:r>
    </w:p>
    <w:p w14:paraId="45E65378" w14:textId="77777777" w:rsidR="006278D4" w:rsidRDefault="006E6FC2">
      <w:pPr>
        <w:spacing w:after="0" w:line="600" w:lineRule="auto"/>
        <w:ind w:firstLine="720"/>
        <w:jc w:val="both"/>
        <w:rPr>
          <w:rFonts w:eastAsia="Times New Roman"/>
          <w:szCs w:val="24"/>
        </w:rPr>
      </w:pPr>
      <w:r>
        <w:rPr>
          <w:rFonts w:eastAsia="Times New Roman"/>
          <w:szCs w:val="24"/>
        </w:rPr>
        <w:t xml:space="preserve">«ΠΑΡΩΝ» εψήφισαν 20 Βουλευτές. </w:t>
      </w:r>
    </w:p>
    <w:p w14:paraId="45E65379" w14:textId="77777777" w:rsidR="006278D4" w:rsidRDefault="006E6FC2">
      <w:pPr>
        <w:spacing w:after="0" w:line="600" w:lineRule="auto"/>
        <w:ind w:firstLine="720"/>
        <w:jc w:val="both"/>
        <w:rPr>
          <w:rFonts w:eastAsia="Times New Roman"/>
          <w:szCs w:val="24"/>
        </w:rPr>
      </w:pPr>
      <w:r>
        <w:rPr>
          <w:rFonts w:eastAsia="Times New Roman"/>
          <w:szCs w:val="24"/>
        </w:rPr>
        <w:lastRenderedPageBreak/>
        <w:t xml:space="preserve">Συνεπώς το άρθρο 1 έγινε δεκτό ως έχει κατά πλειοψηφία.  </w:t>
      </w:r>
    </w:p>
    <w:p w14:paraId="45E6537A" w14:textId="77777777" w:rsidR="006278D4" w:rsidRDefault="006E6FC2">
      <w:pPr>
        <w:spacing w:after="0" w:line="600" w:lineRule="auto"/>
        <w:ind w:firstLine="720"/>
        <w:jc w:val="both"/>
        <w:rPr>
          <w:rFonts w:eastAsia="Times New Roman"/>
          <w:szCs w:val="24"/>
        </w:rPr>
      </w:pPr>
      <w:r>
        <w:rPr>
          <w:rFonts w:eastAsia="Times New Roman"/>
          <w:szCs w:val="24"/>
        </w:rPr>
        <w:t>Επί του άρθρου 2:</w:t>
      </w:r>
    </w:p>
    <w:p w14:paraId="45E6537B" w14:textId="77777777" w:rsidR="006278D4" w:rsidRDefault="006E6FC2">
      <w:pPr>
        <w:spacing w:after="0" w:line="600" w:lineRule="auto"/>
        <w:ind w:firstLine="720"/>
        <w:jc w:val="both"/>
        <w:rPr>
          <w:rFonts w:eastAsia="Times New Roman"/>
          <w:szCs w:val="24"/>
        </w:rPr>
      </w:pPr>
      <w:r>
        <w:rPr>
          <w:rFonts w:eastAsia="Times New Roman"/>
          <w:szCs w:val="24"/>
        </w:rPr>
        <w:t>Υπέρ του άρθρου, δηλ</w:t>
      </w:r>
      <w:r>
        <w:rPr>
          <w:rFonts w:eastAsia="Times New Roman"/>
          <w:szCs w:val="24"/>
        </w:rPr>
        <w:t>αδή «ΝΑΙ», εψήφισαν 179 Βουλευτές.</w:t>
      </w:r>
    </w:p>
    <w:p w14:paraId="45E6537C" w14:textId="77777777" w:rsidR="006278D4" w:rsidRDefault="006E6FC2">
      <w:pPr>
        <w:spacing w:after="0" w:line="600" w:lineRule="auto"/>
        <w:ind w:firstLine="720"/>
        <w:jc w:val="both"/>
        <w:rPr>
          <w:rFonts w:eastAsia="Times New Roman"/>
          <w:szCs w:val="24"/>
        </w:rPr>
      </w:pPr>
      <w:r>
        <w:rPr>
          <w:rFonts w:eastAsia="Times New Roman"/>
          <w:szCs w:val="24"/>
        </w:rPr>
        <w:t>Κατά του άρθρου, δηλαδή «ΟΧΙ», εψήφισαν 83 Βουλευτές.</w:t>
      </w:r>
    </w:p>
    <w:p w14:paraId="45E6537D" w14:textId="77777777" w:rsidR="006278D4" w:rsidRDefault="006E6FC2">
      <w:pPr>
        <w:spacing w:after="0" w:line="600" w:lineRule="auto"/>
        <w:ind w:firstLine="720"/>
        <w:jc w:val="both"/>
        <w:rPr>
          <w:rFonts w:eastAsia="Times New Roman"/>
          <w:szCs w:val="24"/>
        </w:rPr>
      </w:pPr>
      <w:r>
        <w:rPr>
          <w:rFonts w:eastAsia="Times New Roman"/>
          <w:szCs w:val="24"/>
        </w:rPr>
        <w:t xml:space="preserve">«ΠΑΡΩΝ» εψήφισαν 19 Βουλευτές. </w:t>
      </w:r>
    </w:p>
    <w:p w14:paraId="45E6537E" w14:textId="77777777" w:rsidR="006278D4" w:rsidRDefault="006E6FC2">
      <w:pPr>
        <w:spacing w:after="0" w:line="600" w:lineRule="auto"/>
        <w:ind w:firstLine="720"/>
        <w:jc w:val="both"/>
        <w:rPr>
          <w:rFonts w:eastAsia="Times New Roman"/>
          <w:b/>
          <w:szCs w:val="24"/>
        </w:rPr>
      </w:pPr>
      <w:r>
        <w:rPr>
          <w:rFonts w:eastAsia="Times New Roman"/>
          <w:szCs w:val="24"/>
        </w:rPr>
        <w:t xml:space="preserve">Συνεπώς το άρθρο 2 έγινε δεκτό ως έχει κατά πλειοψηφία.  </w:t>
      </w:r>
    </w:p>
    <w:p w14:paraId="45E6537F"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Επί του άρθρου 3:</w:t>
      </w:r>
    </w:p>
    <w:p w14:paraId="45E65380"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Υπέρ του άρθρου, δηλ</w:t>
      </w:r>
      <w:r>
        <w:rPr>
          <w:rFonts w:eastAsia="Times New Roman" w:cs="Times New Roman"/>
          <w:szCs w:val="24"/>
        </w:rPr>
        <w:t>αδή</w:t>
      </w:r>
      <w:r>
        <w:rPr>
          <w:rFonts w:eastAsia="Times New Roman" w:cs="Times New Roman"/>
          <w:szCs w:val="24"/>
        </w:rPr>
        <w:t xml:space="preserve"> «ΝΑΙ»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ψήφισαν 163 Βουλευτές. </w:t>
      </w:r>
    </w:p>
    <w:p w14:paraId="45E65381"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Κατά του άρθρου, δηλ</w:t>
      </w:r>
      <w:r>
        <w:rPr>
          <w:rFonts w:eastAsia="Times New Roman" w:cs="Times New Roman"/>
          <w:szCs w:val="24"/>
        </w:rPr>
        <w:t>αδή</w:t>
      </w:r>
      <w:r>
        <w:rPr>
          <w:rFonts w:eastAsia="Times New Roman" w:cs="Times New Roman"/>
          <w:szCs w:val="24"/>
        </w:rPr>
        <w:t xml:space="preserve"> «ΟΧΙ»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ψήφισαν 101 Βουλευτές.</w:t>
      </w:r>
    </w:p>
    <w:p w14:paraId="45E6538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«ΠΑΡΩΝ» </w:t>
      </w:r>
      <w:r>
        <w:rPr>
          <w:rFonts w:eastAsia="Times New Roman" w:cs="Times New Roman"/>
          <w:szCs w:val="24"/>
        </w:rPr>
        <w:t>ε</w:t>
      </w:r>
      <w:r>
        <w:rPr>
          <w:rFonts w:eastAsia="Times New Roman" w:cs="Times New Roman"/>
          <w:szCs w:val="24"/>
        </w:rPr>
        <w:t xml:space="preserve">ψήφισαν 17 Βουλευτές. </w:t>
      </w:r>
    </w:p>
    <w:p w14:paraId="45E6538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3 έγινε δεκτό ως έχει κατά πλειοψηφία. </w:t>
      </w:r>
    </w:p>
    <w:p w14:paraId="45E65384"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Επί του άρθρου 4:</w:t>
      </w:r>
    </w:p>
    <w:p w14:paraId="45E65385"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lastRenderedPageBreak/>
        <w:t>Υπέρ του άρθρου, δηλ</w:t>
      </w:r>
      <w:r>
        <w:rPr>
          <w:rFonts w:eastAsia="Times New Roman" w:cs="Times New Roman"/>
          <w:szCs w:val="24"/>
        </w:rPr>
        <w:t>αδή</w:t>
      </w:r>
      <w:r>
        <w:rPr>
          <w:rFonts w:eastAsia="Times New Roman" w:cs="Times New Roman"/>
          <w:szCs w:val="24"/>
        </w:rPr>
        <w:t xml:space="preserve"> «ΝΑΙ»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ψήφισαν 179 Βουλευτές. </w:t>
      </w:r>
    </w:p>
    <w:p w14:paraId="45E65386"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Κατά του άρθρου, δηλ</w:t>
      </w:r>
      <w:r>
        <w:rPr>
          <w:rFonts w:eastAsia="Times New Roman" w:cs="Times New Roman"/>
          <w:szCs w:val="24"/>
        </w:rPr>
        <w:t>αδή</w:t>
      </w:r>
      <w:r>
        <w:rPr>
          <w:rFonts w:eastAsia="Times New Roman" w:cs="Times New Roman"/>
          <w:szCs w:val="24"/>
        </w:rPr>
        <w:t xml:space="preserve"> «ΟΧΙ»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ψήφισαν 86 Βουλευτές.</w:t>
      </w:r>
    </w:p>
    <w:p w14:paraId="45E65387"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«ΠΑΡΩΝ» </w:t>
      </w:r>
      <w:r>
        <w:rPr>
          <w:rFonts w:eastAsia="Times New Roman" w:cs="Times New Roman"/>
          <w:szCs w:val="24"/>
        </w:rPr>
        <w:t>ε</w:t>
      </w:r>
      <w:r>
        <w:rPr>
          <w:rFonts w:eastAsia="Times New Roman" w:cs="Times New Roman"/>
          <w:szCs w:val="24"/>
        </w:rPr>
        <w:t xml:space="preserve">ψήφισαν 16 Βουλευτές. </w:t>
      </w:r>
    </w:p>
    <w:p w14:paraId="45E65388"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4 έγινε δεκτό ως έχει κατά πλειοψηφία. </w:t>
      </w:r>
    </w:p>
    <w:p w14:paraId="45E65389"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Επί του άρθρου 5:</w:t>
      </w:r>
    </w:p>
    <w:p w14:paraId="45E6538A"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Υπέρ του άρθρου, δηλ</w:t>
      </w:r>
      <w:r>
        <w:rPr>
          <w:rFonts w:eastAsia="Times New Roman" w:cs="Times New Roman"/>
          <w:szCs w:val="24"/>
        </w:rPr>
        <w:t>αδή</w:t>
      </w:r>
      <w:r>
        <w:rPr>
          <w:rFonts w:eastAsia="Times New Roman" w:cs="Times New Roman"/>
          <w:szCs w:val="24"/>
        </w:rPr>
        <w:t xml:space="preserve"> «ΝΑΙ»</w:t>
      </w:r>
      <w:r>
        <w:rPr>
          <w:rFonts w:eastAsia="Times New Roman" w:cs="Times New Roman"/>
          <w:szCs w:val="24"/>
        </w:rPr>
        <w:t>, ε</w:t>
      </w:r>
      <w:r>
        <w:rPr>
          <w:rFonts w:eastAsia="Times New Roman" w:cs="Times New Roman"/>
          <w:szCs w:val="24"/>
        </w:rPr>
        <w:t xml:space="preserve">ψήφισαν 179 Βουλευτές. </w:t>
      </w:r>
    </w:p>
    <w:p w14:paraId="45E6538B"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Κατά του άρθρου, δηλ</w:t>
      </w:r>
      <w:r>
        <w:rPr>
          <w:rFonts w:eastAsia="Times New Roman" w:cs="Times New Roman"/>
          <w:szCs w:val="24"/>
        </w:rPr>
        <w:t>αδή</w:t>
      </w:r>
      <w:r>
        <w:rPr>
          <w:rFonts w:eastAsia="Times New Roman" w:cs="Times New Roman"/>
          <w:szCs w:val="24"/>
        </w:rPr>
        <w:t xml:space="preserve"> «ΟΧΙ»</w:t>
      </w:r>
      <w:r>
        <w:rPr>
          <w:rFonts w:eastAsia="Times New Roman" w:cs="Times New Roman"/>
          <w:szCs w:val="24"/>
        </w:rPr>
        <w:t>, ε</w:t>
      </w:r>
      <w:r>
        <w:rPr>
          <w:rFonts w:eastAsia="Times New Roman" w:cs="Times New Roman"/>
          <w:szCs w:val="24"/>
        </w:rPr>
        <w:t>ψήφισαν 86 Βουλευτές.</w:t>
      </w:r>
    </w:p>
    <w:p w14:paraId="45E6538C" w14:textId="77777777" w:rsidR="006278D4" w:rsidRDefault="006E6FC2">
      <w:pPr>
        <w:spacing w:after="0" w:line="600" w:lineRule="auto"/>
        <w:ind w:firstLine="720"/>
        <w:jc w:val="both"/>
        <w:rPr>
          <w:rFonts w:eastAsia="Times New Roman"/>
          <w:szCs w:val="24"/>
        </w:rPr>
      </w:pPr>
      <w:r>
        <w:rPr>
          <w:rFonts w:eastAsia="Times New Roman" w:cs="Times New Roman"/>
          <w:szCs w:val="24"/>
        </w:rPr>
        <w:t xml:space="preserve">«ΠΑΡΩΝ» </w:t>
      </w:r>
      <w:r>
        <w:rPr>
          <w:rFonts w:eastAsia="Times New Roman" w:cs="Times New Roman"/>
          <w:szCs w:val="24"/>
        </w:rPr>
        <w:t>ε</w:t>
      </w:r>
      <w:r>
        <w:rPr>
          <w:rFonts w:eastAsia="Times New Roman" w:cs="Times New Roman"/>
          <w:szCs w:val="24"/>
        </w:rPr>
        <w:t xml:space="preserve">ψήφισαν </w:t>
      </w:r>
      <w:r>
        <w:rPr>
          <w:rFonts w:eastAsia="Times New Roman" w:cs="Times New Roman"/>
          <w:szCs w:val="24"/>
        </w:rPr>
        <w:t>16 Βουλευτές</w:t>
      </w:r>
      <w:r>
        <w:rPr>
          <w:rFonts w:eastAsia="Times New Roman" w:cs="Times New Roman"/>
          <w:szCs w:val="24"/>
        </w:rPr>
        <w:t>.</w:t>
      </w:r>
      <w:r>
        <w:rPr>
          <w:rFonts w:eastAsia="Times New Roman" w:cs="Times New Roman"/>
          <w:szCs w:val="24"/>
        </w:rPr>
        <w:t xml:space="preserve"> </w:t>
      </w:r>
    </w:p>
    <w:p w14:paraId="45E6538D" w14:textId="77777777" w:rsidR="006278D4" w:rsidRDefault="006E6FC2">
      <w:pPr>
        <w:spacing w:after="0" w:line="600" w:lineRule="auto"/>
        <w:ind w:firstLine="720"/>
        <w:jc w:val="both"/>
        <w:rPr>
          <w:rFonts w:eastAsia="Times New Roman"/>
          <w:szCs w:val="24"/>
        </w:rPr>
      </w:pPr>
      <w:r>
        <w:rPr>
          <w:rFonts w:eastAsia="Times New Roman" w:cs="Times New Roman"/>
          <w:szCs w:val="24"/>
        </w:rPr>
        <w:t>Συνεπώς το άρθρο 5 έγινε δεκτό ως έχει κατά πλειοψηφία</w:t>
      </w:r>
      <w:r>
        <w:rPr>
          <w:rFonts w:eastAsia="Times New Roman" w:cs="Times New Roman"/>
          <w:szCs w:val="24"/>
        </w:rPr>
        <w:t>, σύμφωνα με το παρακάτω πρωτόκολλο ονομαστικής ψηφοφορίας:</w:t>
      </w:r>
      <w:r w:rsidRPr="00F61DD7">
        <w:rPr>
          <w:rFonts w:eastAsia="Times New Roman"/>
          <w:szCs w:val="24"/>
        </w:rPr>
        <w:t xml:space="preserve"> </w:t>
      </w:r>
    </w:p>
    <w:p w14:paraId="45E6538E" w14:textId="77777777" w:rsidR="006278D4" w:rsidRDefault="006E6FC2">
      <w:pPr>
        <w:spacing w:after="0" w:line="600" w:lineRule="auto"/>
        <w:ind w:firstLine="720"/>
        <w:jc w:val="both"/>
        <w:rPr>
          <w:rFonts w:eastAsia="Times New Roman"/>
          <w:szCs w:val="24"/>
        </w:rPr>
      </w:pPr>
      <w:r>
        <w:rPr>
          <w:rFonts w:eastAsia="Times New Roman"/>
          <w:szCs w:val="24"/>
        </w:rPr>
        <w:t>(ΑΛΛΑΓΗ ΣΕΛ)</w:t>
      </w:r>
    </w:p>
    <w:p w14:paraId="45E6538F" w14:textId="77777777" w:rsidR="006278D4" w:rsidRDefault="006E6FC2">
      <w:pPr>
        <w:spacing w:after="0" w:line="600" w:lineRule="auto"/>
        <w:ind w:firstLine="720"/>
        <w:jc w:val="both"/>
        <w:rPr>
          <w:rFonts w:eastAsia="Times New Roman"/>
          <w:szCs w:val="24"/>
        </w:rPr>
      </w:pPr>
      <w:r>
        <w:rPr>
          <w:rFonts w:eastAsia="Times New Roman"/>
          <w:szCs w:val="24"/>
        </w:rPr>
        <w:t>(ΝΑ ΜΠΕΙ Η ΣΕΛ 270 α)</w:t>
      </w:r>
    </w:p>
    <w:p w14:paraId="45E65390" w14:textId="77777777" w:rsidR="006278D4" w:rsidRDefault="006E6FC2">
      <w:pPr>
        <w:spacing w:after="0" w:line="600" w:lineRule="auto"/>
        <w:ind w:firstLine="720"/>
        <w:jc w:val="both"/>
        <w:rPr>
          <w:rFonts w:eastAsia="Times New Roman"/>
          <w:szCs w:val="24"/>
        </w:rPr>
      </w:pPr>
      <w:r>
        <w:rPr>
          <w:rFonts w:eastAsia="Times New Roman"/>
          <w:szCs w:val="24"/>
        </w:rPr>
        <w:lastRenderedPageBreak/>
        <w:t>(ΑΛΛΑΓΗ ΣΕΛ)</w:t>
      </w:r>
    </w:p>
    <w:p w14:paraId="45E65391" w14:textId="77777777" w:rsidR="006278D4" w:rsidRDefault="006E6FC2">
      <w:pPr>
        <w:spacing w:after="0"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Συνεπώς το σχέδιο νόμου του Υπουργείου Εσωτε</w:t>
      </w:r>
      <w:r>
        <w:rPr>
          <w:rFonts w:eastAsia="Times New Roman" w:cs="Times New Roman"/>
          <w:szCs w:val="24"/>
        </w:rPr>
        <w:t>ρικών και Διοικητικής Ανασυγκρότησης</w:t>
      </w:r>
      <w:r>
        <w:rPr>
          <w:rFonts w:eastAsia="Times New Roman" w:cs="Times New Roman"/>
          <w:szCs w:val="24"/>
        </w:rPr>
        <w:t>:</w:t>
      </w:r>
      <w:r>
        <w:rPr>
          <w:rFonts w:eastAsia="Times New Roman" w:cs="Times New Roman"/>
          <w:szCs w:val="24"/>
        </w:rPr>
        <w:t xml:space="preserve"> «Αναλογική εκπροσώπηση των πολιτικών κομμάτων, διεύρυνση του δικαιώματος εκλέγειν και άλλες διατάξεις περί εκλογής Βουλευτών» έγινε δεκτό επί της αρχής και επί των άρθρων. </w:t>
      </w:r>
    </w:p>
    <w:p w14:paraId="45E6539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Προχωρούμε στην ψήφιση στο σύνολο.</w:t>
      </w:r>
    </w:p>
    <w:p w14:paraId="45E65393"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Ερωτάται τ</w:t>
      </w:r>
      <w:r>
        <w:rPr>
          <w:rFonts w:eastAsia="Times New Roman" w:cs="Times New Roman"/>
          <w:szCs w:val="24"/>
        </w:rPr>
        <w:t>ο Σώμα: Γίνεται δεκτό το νομοσχέδιο και στο σύνολο;</w:t>
      </w:r>
    </w:p>
    <w:p w14:paraId="45E6539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Δεκτό, δεκτό.</w:t>
      </w:r>
    </w:p>
    <w:p w14:paraId="45E65395"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Κατά πλειοψηφία.</w:t>
      </w:r>
    </w:p>
    <w:p w14:paraId="45E65396"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Η Χρυσή Αυγή απουσιάζει.</w:t>
      </w:r>
    </w:p>
    <w:p w14:paraId="45E65397"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Κατά πλειοψηφία.</w:t>
      </w:r>
    </w:p>
    <w:p w14:paraId="45E65398"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Παρών.</w:t>
      </w:r>
    </w:p>
    <w:p w14:paraId="45E65399"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Κατά πλειοψηφία.</w:t>
      </w:r>
    </w:p>
    <w:p w14:paraId="45E6539A"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Δεκτό, δεκτό.</w:t>
      </w:r>
    </w:p>
    <w:p w14:paraId="45E6539B"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Δεκτό, δεκτό.</w:t>
      </w:r>
    </w:p>
    <w:p w14:paraId="45E6539C"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Το νομοσχέδιο έγινε δεκτό και στο σύνολο κατά πλειοψηφία. </w:t>
      </w:r>
    </w:p>
    <w:p w14:paraId="45E6539D"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νομοσχέδιο του Υπουργείο Εσωτερικών και Διοικητικής Ανασυγκρότησης</w:t>
      </w:r>
      <w:r>
        <w:rPr>
          <w:rFonts w:eastAsia="Times New Roman" w:cs="Times New Roman"/>
          <w:szCs w:val="24"/>
        </w:rPr>
        <w:t>:</w:t>
      </w:r>
      <w:r>
        <w:rPr>
          <w:rFonts w:eastAsia="Times New Roman" w:cs="Times New Roman"/>
          <w:szCs w:val="24"/>
        </w:rPr>
        <w:t xml:space="preserve"> «Αναλογική εκπροσώπηση των πολιτικών κομμάτων, διεύρυνση του δικαιώματος εκλέγειν και άλλες διατάξεις περί εκλογής Βουλευτών» έγινε δεκτό κατά πλειοψηφία σε μόνη συζήτηση επί της αρχής</w:t>
      </w:r>
      <w:r>
        <w:rPr>
          <w:rFonts w:eastAsia="Times New Roman" w:cs="Times New Roman"/>
          <w:szCs w:val="24"/>
        </w:rPr>
        <w:t xml:space="preserve">, των άρθρων και του συνόλου και έχει ως εξής: </w:t>
      </w:r>
    </w:p>
    <w:p w14:paraId="45E6539E" w14:textId="77777777" w:rsidR="006278D4" w:rsidRDefault="006E6FC2">
      <w:pPr>
        <w:spacing w:after="0" w:line="600" w:lineRule="auto"/>
        <w:ind w:firstLine="720"/>
        <w:jc w:val="both"/>
        <w:rPr>
          <w:rFonts w:eastAsia="Times New Roman"/>
          <w:szCs w:val="24"/>
        </w:rPr>
      </w:pPr>
      <w:r w:rsidDel="00823263">
        <w:rPr>
          <w:rFonts w:eastAsia="Times New Roman"/>
          <w:szCs w:val="24"/>
        </w:rPr>
        <w:t xml:space="preserve"> </w:t>
      </w:r>
      <w:r>
        <w:rPr>
          <w:rFonts w:eastAsia="Times New Roman"/>
          <w:szCs w:val="24"/>
        </w:rPr>
        <w:t xml:space="preserve">(ΝΑ ΜΠΕΙ Η </w:t>
      </w:r>
      <w:r>
        <w:rPr>
          <w:rFonts w:eastAsia="Times New Roman"/>
          <w:szCs w:val="24"/>
        </w:rPr>
        <w:t xml:space="preserve"> ΣΕΛ </w:t>
      </w:r>
      <w:r>
        <w:rPr>
          <w:rFonts w:eastAsia="Times New Roman"/>
          <w:szCs w:val="24"/>
        </w:rPr>
        <w:t>271 α)</w:t>
      </w:r>
      <w:r>
        <w:rPr>
          <w:rFonts w:eastAsia="Times New Roman"/>
          <w:szCs w:val="24"/>
        </w:rPr>
        <w:t>)</w:t>
      </w:r>
    </w:p>
    <w:p w14:paraId="45E6539F"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w:t>
      </w:r>
      <w:r>
        <w:rPr>
          <w:rFonts w:eastAsia="Times New Roman" w:cs="Times New Roman"/>
          <w:szCs w:val="24"/>
        </w:rPr>
        <w:t>ύνολο του παραπάνω νομοσχεδίου.</w:t>
      </w:r>
    </w:p>
    <w:p w14:paraId="45E653A0"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Ο</w:t>
      </w:r>
      <w:r>
        <w:rPr>
          <w:rFonts w:eastAsia="Times New Roman" w:cs="Times New Roman"/>
          <w:b/>
          <w:szCs w:val="24"/>
        </w:rPr>
        <w:t>ΛΟΙ</w:t>
      </w:r>
      <w:r>
        <w:rPr>
          <w:rFonts w:eastAsia="Times New Roman" w:cs="Times New Roman"/>
          <w:b/>
          <w:szCs w:val="24"/>
        </w:rPr>
        <w:t xml:space="preserve"> ΟΙ</w:t>
      </w:r>
      <w:r>
        <w:rPr>
          <w:rFonts w:eastAsia="Times New Roman" w:cs="Times New Roman"/>
          <w:b/>
          <w:szCs w:val="24"/>
        </w:rPr>
        <w:t xml:space="preserve"> ΒΟΥΛΕΥΤΕΣ: </w:t>
      </w:r>
      <w:r>
        <w:rPr>
          <w:rFonts w:eastAsia="Times New Roman" w:cs="Times New Roman"/>
          <w:szCs w:val="24"/>
        </w:rPr>
        <w:t>Μάλιστα, μάλιστα.</w:t>
      </w:r>
    </w:p>
    <w:p w14:paraId="45E653A1"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45E653A2" w14:textId="77777777" w:rsidR="006278D4" w:rsidRDefault="006E6FC2">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45E653A3" w14:textId="77777777" w:rsidR="006278D4" w:rsidRDefault="006E6FC2">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w:t>
      </w:r>
      <w:r>
        <w:rPr>
          <w:rFonts w:eastAsia="Times New Roman" w:cs="Times New Roman"/>
          <w:szCs w:val="24"/>
        </w:rPr>
        <w:t>άλιστα, μάλιστα.</w:t>
      </w:r>
    </w:p>
    <w:p w14:paraId="45E653A4" w14:textId="77777777" w:rsidR="006278D4" w:rsidRDefault="006E6FC2">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Με τη συναίνεση του Σώματος και ώρα 1.20’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σήμερα Παρασκευή 22 Ιουλίου 2016 και ώρα 10.00΄,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w:t>
      </w:r>
      <w:r>
        <w:rPr>
          <w:rFonts w:eastAsia="Times New Roman" w:cs="Times New Roman"/>
          <w:szCs w:val="24"/>
        </w:rPr>
        <w:t>,</w:t>
      </w:r>
      <w:r>
        <w:rPr>
          <w:rFonts w:eastAsia="Times New Roman" w:cs="Times New Roman"/>
          <w:szCs w:val="24"/>
        </w:rPr>
        <w:t xml:space="preserve"> μόνη συζήτηση και ψήφιση επί της αρχής, των άρθρων και του συνόλου του σχεδίου νόμου</w:t>
      </w:r>
      <w:r>
        <w:rPr>
          <w:rFonts w:eastAsia="Times New Roman" w:cs="Times New Roman"/>
          <w:szCs w:val="24"/>
        </w:rPr>
        <w:t>:</w:t>
      </w:r>
      <w:r>
        <w:rPr>
          <w:rFonts w:eastAsia="Times New Roman" w:cs="Times New Roman"/>
          <w:szCs w:val="24"/>
        </w:rPr>
        <w:t xml:space="preserve"> «Εναρμόνιση της νομοθεσίας με την Οδηγία 2012/34/ΕΕ του Ευρωπαϊκού Κοινοβουλίου </w:t>
      </w:r>
      <w:r>
        <w:rPr>
          <w:rFonts w:eastAsia="Times New Roman" w:cs="Times New Roman"/>
          <w:szCs w:val="24"/>
        </w:rPr>
        <w:lastRenderedPageBreak/>
        <w:t>και του Συμβουλίου της 21ης Νοεμβρίου 2012 για τη δημιουργία ενιαίου ευρωπαϊκού σιδηροδρο</w:t>
      </w:r>
      <w:r>
        <w:rPr>
          <w:rFonts w:eastAsia="Times New Roman" w:cs="Times New Roman"/>
          <w:szCs w:val="24"/>
        </w:rPr>
        <w:t xml:space="preserve">μικού χώρου (ΕΕ L343/32 της 14.12.2012) και άλλες διατάξεις» σύμφωνα με την ημερήσια διάταξη που έχει διανεμηθεί. </w:t>
      </w:r>
    </w:p>
    <w:p w14:paraId="45E653A5" w14:textId="77777777" w:rsidR="006278D4" w:rsidRDefault="006E6FC2">
      <w:pPr>
        <w:spacing w:after="0" w:line="600" w:lineRule="auto"/>
        <w:ind w:left="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6278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B7VtmlLi8q/C6eP0ncd7d7iugXs=" w:salt="1WuACB2WsYV+eMKks06j9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8D4"/>
    <w:rsid w:val="006278D4"/>
    <w:rsid w:val="006E6FC2"/>
    <w:rsid w:val="00A24EF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4E9D"/>
  <w15:docId w15:val="{4DDC00A6-B03B-4D6F-840A-F62F2FA5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0392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03927"/>
    <w:rPr>
      <w:rFonts w:ascii="Segoe UI" w:hAnsi="Segoe UI" w:cs="Segoe UI"/>
      <w:sz w:val="18"/>
      <w:szCs w:val="18"/>
    </w:rPr>
  </w:style>
  <w:style w:type="paragraph" w:styleId="a4">
    <w:name w:val="Revision"/>
    <w:hidden/>
    <w:uiPriority w:val="99"/>
    <w:semiHidden/>
    <w:rsid w:val="00C320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289</MetadataID>
    <Session xmlns="641f345b-441b-4b81-9152-adc2e73ba5e1">Α´</Session>
    <Date xmlns="641f345b-441b-4b81-9152-adc2e73ba5e1">2016-07-20T21:00:00+00:00</Date>
    <Status xmlns="641f345b-441b-4b81-9152-adc2e73ba5e1">
      <Url>http://srv-sp1/praktika/Lists/Incoming_Metadata/EditForm.aspx?ID=289&amp;Source=/praktika/Recordings_Library/Forms/AllItems.aspx</Url>
      <Description>Δημοσιεύτηκε</Description>
    </Status>
    <Meeting xmlns="641f345b-441b-4b81-9152-adc2e73ba5e1">ΡΞΣΤ´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E8C619-4D6D-4944-94F2-9144897BCE85}">
  <ds:schemaRefs>
    <ds:schemaRef ds:uri="http://schemas.microsoft.com/office/2006/metadata/properties"/>
    <ds:schemaRef ds:uri="http://purl.org/dc/elements/1.1/"/>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purl.org/dc/dcmitype/"/>
    <ds:schemaRef ds:uri="641f345b-441b-4b81-9152-adc2e73ba5e1"/>
    <ds:schemaRef ds:uri="http://www.w3.org/XML/1998/namespace"/>
  </ds:schemaRefs>
</ds:datastoreItem>
</file>

<file path=customXml/itemProps2.xml><?xml version="1.0" encoding="utf-8"?>
<ds:datastoreItem xmlns:ds="http://schemas.openxmlformats.org/officeDocument/2006/customXml" ds:itemID="{DD746F70-F10A-43F2-A19E-89D85E4A2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F73C1D-71AF-4D5C-925E-8D317CEA52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251</Pages>
  <Words>46921</Words>
  <Characters>253376</Characters>
  <Application>Microsoft Office Word</Application>
  <DocSecurity>0</DocSecurity>
  <Lines>2111</Lines>
  <Paragraphs>599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299698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2016-07-28T08:11:00Z</dcterms:created>
  <dcterms:modified xsi:type="dcterms:W3CDTF">2016-07-28T08:11:00Z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