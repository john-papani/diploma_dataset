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881DC" w14:textId="77777777" w:rsidR="00120703" w:rsidRPr="00120703" w:rsidRDefault="00120703" w:rsidP="00120703">
      <w:pPr>
        <w:spacing w:after="0" w:line="360" w:lineRule="auto"/>
        <w:rPr>
          <w:ins w:id="0" w:author="Φλούδα Χριστίνα" w:date="2018-03-06T14:33:00Z"/>
          <w:rFonts w:eastAsia="Times New Roman"/>
          <w:szCs w:val="24"/>
          <w:lang w:eastAsia="en-US"/>
        </w:rPr>
      </w:pPr>
      <w:bookmarkStart w:id="1" w:name="_GoBack"/>
      <w:bookmarkEnd w:id="1"/>
      <w:ins w:id="2" w:author="Φλούδα Χριστίνα" w:date="2018-03-06T14:33:00Z">
        <w:r w:rsidRPr="0012070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9EA9D15" w14:textId="77777777" w:rsidR="00120703" w:rsidRPr="00120703" w:rsidRDefault="00120703" w:rsidP="00120703">
      <w:pPr>
        <w:spacing w:after="0" w:line="360" w:lineRule="auto"/>
        <w:rPr>
          <w:ins w:id="3" w:author="Φλούδα Χριστίνα" w:date="2018-03-06T14:33:00Z"/>
          <w:rFonts w:eastAsia="Times New Roman"/>
          <w:szCs w:val="24"/>
          <w:lang w:eastAsia="en-US"/>
        </w:rPr>
      </w:pPr>
    </w:p>
    <w:p w14:paraId="0898DF09" w14:textId="77777777" w:rsidR="00120703" w:rsidRPr="00120703" w:rsidRDefault="00120703" w:rsidP="00120703">
      <w:pPr>
        <w:spacing w:after="0" w:line="360" w:lineRule="auto"/>
        <w:rPr>
          <w:ins w:id="4" w:author="Φλούδα Χριστίνα" w:date="2018-03-06T14:33:00Z"/>
          <w:rFonts w:eastAsia="Times New Roman"/>
          <w:szCs w:val="24"/>
          <w:lang w:eastAsia="en-US"/>
        </w:rPr>
      </w:pPr>
      <w:ins w:id="5" w:author="Φλούδα Χριστίνα" w:date="2018-03-06T14:33:00Z">
        <w:r w:rsidRPr="00120703">
          <w:rPr>
            <w:rFonts w:eastAsia="Times New Roman"/>
            <w:szCs w:val="24"/>
            <w:lang w:eastAsia="en-US"/>
          </w:rPr>
          <w:t>ΠΙΝΑΚΑΣ ΠΕΡΙΕΧΟΜΕΝΩΝ</w:t>
        </w:r>
      </w:ins>
    </w:p>
    <w:p w14:paraId="6BB11CC8" w14:textId="77777777" w:rsidR="00120703" w:rsidRPr="00120703" w:rsidRDefault="00120703" w:rsidP="00120703">
      <w:pPr>
        <w:spacing w:after="0" w:line="360" w:lineRule="auto"/>
        <w:rPr>
          <w:ins w:id="6" w:author="Φλούδα Χριστίνα" w:date="2018-03-06T14:33:00Z"/>
          <w:rFonts w:eastAsia="Times New Roman"/>
          <w:szCs w:val="24"/>
          <w:lang w:eastAsia="en-US"/>
        </w:rPr>
      </w:pPr>
      <w:ins w:id="7" w:author="Φλούδα Χριστίνα" w:date="2018-03-06T14:33:00Z">
        <w:r w:rsidRPr="00120703">
          <w:rPr>
            <w:rFonts w:eastAsia="Times New Roman"/>
            <w:szCs w:val="24"/>
            <w:lang w:eastAsia="en-US"/>
          </w:rPr>
          <w:t xml:space="preserve">ΙΖ΄ ΠΕΡΙΟΔΟΣ </w:t>
        </w:r>
      </w:ins>
    </w:p>
    <w:p w14:paraId="04AA0D8F" w14:textId="77777777" w:rsidR="00120703" w:rsidRPr="00120703" w:rsidRDefault="00120703" w:rsidP="00120703">
      <w:pPr>
        <w:spacing w:after="0" w:line="360" w:lineRule="auto"/>
        <w:rPr>
          <w:ins w:id="8" w:author="Φλούδα Χριστίνα" w:date="2018-03-06T14:33:00Z"/>
          <w:rFonts w:eastAsia="Times New Roman"/>
          <w:szCs w:val="24"/>
          <w:lang w:eastAsia="en-US"/>
        </w:rPr>
      </w:pPr>
      <w:ins w:id="9" w:author="Φλούδα Χριστίνα" w:date="2018-03-06T14:33:00Z">
        <w:r w:rsidRPr="00120703">
          <w:rPr>
            <w:rFonts w:eastAsia="Times New Roman"/>
            <w:szCs w:val="24"/>
            <w:lang w:eastAsia="en-US"/>
          </w:rPr>
          <w:t>ΠΡΟΕΔΡΕΥΟΜΕΝΗΣ ΚΟΙΝΟΒΟΥΛΕΥΤΙΚΗΣ ΔΗΜΟΚΡΑΤΙΑΣ</w:t>
        </w:r>
      </w:ins>
    </w:p>
    <w:p w14:paraId="0AD6E5D1" w14:textId="77777777" w:rsidR="00120703" w:rsidRPr="00120703" w:rsidRDefault="00120703" w:rsidP="00120703">
      <w:pPr>
        <w:spacing w:after="0" w:line="360" w:lineRule="auto"/>
        <w:rPr>
          <w:ins w:id="10" w:author="Φλούδα Χριστίνα" w:date="2018-03-06T14:33:00Z"/>
          <w:rFonts w:eastAsia="Times New Roman"/>
          <w:szCs w:val="24"/>
          <w:lang w:eastAsia="en-US"/>
        </w:rPr>
      </w:pPr>
      <w:ins w:id="11" w:author="Φλούδα Χριστίνα" w:date="2018-03-06T14:33:00Z">
        <w:r w:rsidRPr="00120703">
          <w:rPr>
            <w:rFonts w:eastAsia="Times New Roman"/>
            <w:szCs w:val="24"/>
            <w:lang w:eastAsia="en-US"/>
          </w:rPr>
          <w:t>ΣΥΝΟΔΟΣ Γ΄</w:t>
        </w:r>
      </w:ins>
    </w:p>
    <w:p w14:paraId="713B459C" w14:textId="77777777" w:rsidR="00120703" w:rsidRPr="00120703" w:rsidRDefault="00120703" w:rsidP="00120703">
      <w:pPr>
        <w:spacing w:after="0" w:line="360" w:lineRule="auto"/>
        <w:rPr>
          <w:ins w:id="12" w:author="Φλούδα Χριστίνα" w:date="2018-03-06T14:33:00Z"/>
          <w:rFonts w:eastAsia="Times New Roman"/>
          <w:szCs w:val="24"/>
          <w:lang w:eastAsia="en-US"/>
        </w:rPr>
      </w:pPr>
    </w:p>
    <w:p w14:paraId="09EA64D7" w14:textId="77777777" w:rsidR="00120703" w:rsidRPr="00120703" w:rsidRDefault="00120703" w:rsidP="00120703">
      <w:pPr>
        <w:spacing w:after="0" w:line="360" w:lineRule="auto"/>
        <w:rPr>
          <w:ins w:id="13" w:author="Φλούδα Χριστίνα" w:date="2018-03-06T14:33:00Z"/>
          <w:rFonts w:eastAsia="Times New Roman"/>
          <w:szCs w:val="24"/>
          <w:lang w:eastAsia="en-US"/>
        </w:rPr>
      </w:pPr>
      <w:ins w:id="14" w:author="Φλούδα Χριστίνα" w:date="2018-03-06T14:33:00Z">
        <w:r w:rsidRPr="00120703">
          <w:rPr>
            <w:rFonts w:eastAsia="Times New Roman"/>
            <w:szCs w:val="24"/>
            <w:lang w:eastAsia="en-US"/>
          </w:rPr>
          <w:t>ΣΥΝΕΔΡΙΑΣΗ Π΄</w:t>
        </w:r>
      </w:ins>
    </w:p>
    <w:p w14:paraId="002B46A1" w14:textId="77777777" w:rsidR="00120703" w:rsidRPr="00120703" w:rsidRDefault="00120703" w:rsidP="00120703">
      <w:pPr>
        <w:spacing w:after="0" w:line="360" w:lineRule="auto"/>
        <w:rPr>
          <w:ins w:id="15" w:author="Φλούδα Χριστίνα" w:date="2018-03-06T14:33:00Z"/>
          <w:rFonts w:eastAsia="Times New Roman"/>
          <w:szCs w:val="24"/>
          <w:lang w:eastAsia="en-US"/>
        </w:rPr>
      </w:pPr>
      <w:ins w:id="16" w:author="Φλούδα Χριστίνα" w:date="2018-03-06T14:33:00Z">
        <w:r w:rsidRPr="00120703">
          <w:rPr>
            <w:rFonts w:eastAsia="Times New Roman"/>
            <w:szCs w:val="24"/>
            <w:lang w:eastAsia="en-US"/>
          </w:rPr>
          <w:t>Πέμπτη  1 Μαρτίου 2018</w:t>
        </w:r>
      </w:ins>
    </w:p>
    <w:p w14:paraId="17413CA6" w14:textId="77777777" w:rsidR="00120703" w:rsidRPr="00120703" w:rsidRDefault="00120703" w:rsidP="00120703">
      <w:pPr>
        <w:spacing w:after="0" w:line="360" w:lineRule="auto"/>
        <w:rPr>
          <w:ins w:id="17" w:author="Φλούδα Χριστίνα" w:date="2018-03-06T14:33:00Z"/>
          <w:rFonts w:eastAsia="Times New Roman"/>
          <w:szCs w:val="24"/>
          <w:lang w:eastAsia="en-US"/>
        </w:rPr>
      </w:pPr>
    </w:p>
    <w:p w14:paraId="3CC05B96" w14:textId="77777777" w:rsidR="00120703" w:rsidRPr="00120703" w:rsidRDefault="00120703" w:rsidP="00120703">
      <w:pPr>
        <w:spacing w:after="0" w:line="360" w:lineRule="auto"/>
        <w:rPr>
          <w:ins w:id="18" w:author="Φλούδα Χριστίνα" w:date="2018-03-06T14:33:00Z"/>
          <w:rFonts w:eastAsia="Times New Roman"/>
          <w:szCs w:val="24"/>
          <w:lang w:eastAsia="en-US"/>
        </w:rPr>
      </w:pPr>
      <w:ins w:id="19" w:author="Φλούδα Χριστίνα" w:date="2018-03-06T14:33:00Z">
        <w:r w:rsidRPr="00120703">
          <w:rPr>
            <w:rFonts w:eastAsia="Times New Roman"/>
            <w:szCs w:val="24"/>
            <w:lang w:eastAsia="en-US"/>
          </w:rPr>
          <w:t>ΘΕΜΑΤΑ</w:t>
        </w:r>
      </w:ins>
    </w:p>
    <w:p w14:paraId="3A8662F0" w14:textId="77777777" w:rsidR="00120703" w:rsidRPr="00120703" w:rsidRDefault="00120703" w:rsidP="00120703">
      <w:pPr>
        <w:spacing w:after="0" w:line="360" w:lineRule="auto"/>
        <w:rPr>
          <w:ins w:id="20" w:author="Φλούδα Χριστίνα" w:date="2018-03-06T14:33:00Z"/>
          <w:rFonts w:eastAsia="Times New Roman"/>
          <w:szCs w:val="24"/>
          <w:lang w:eastAsia="en-US"/>
        </w:rPr>
      </w:pPr>
      <w:ins w:id="21" w:author="Φλούδα Χριστίνα" w:date="2018-03-06T14:33:00Z">
        <w:r w:rsidRPr="00120703">
          <w:rPr>
            <w:rFonts w:eastAsia="Times New Roman"/>
            <w:szCs w:val="24"/>
            <w:lang w:eastAsia="en-US"/>
          </w:rPr>
          <w:t xml:space="preserve"> </w:t>
        </w:r>
        <w:r w:rsidRPr="00120703">
          <w:rPr>
            <w:rFonts w:eastAsia="Times New Roman"/>
            <w:szCs w:val="24"/>
            <w:lang w:eastAsia="en-US"/>
          </w:rPr>
          <w:br/>
          <w:t xml:space="preserve">Α. ΕΙΔΙΚΑ ΘΕΜΑΤΑ </w:t>
        </w:r>
        <w:r w:rsidRPr="00120703">
          <w:rPr>
            <w:rFonts w:eastAsia="Times New Roman"/>
            <w:szCs w:val="24"/>
            <w:lang w:eastAsia="en-US"/>
          </w:rPr>
          <w:br/>
          <w:t xml:space="preserve">1. Επικύρωση Πρακτικών, σελ. </w:t>
        </w:r>
        <w:r w:rsidRPr="00120703">
          <w:rPr>
            <w:rFonts w:eastAsia="Times New Roman"/>
            <w:szCs w:val="24"/>
            <w:lang w:eastAsia="en-US"/>
          </w:rPr>
          <w:br/>
          <w:t xml:space="preserve">2. Ανακοινώνεται ότι τη συνεδρίαση παρακολουθούν μαθητές από το 13ο Γυμνάσιο Καλλιθέας, το 3ο Δημοτικό Σχολείο Βούλας, το 7ο Δημοτικό Σχολείο Νέας Σμύρνης, το Γυμνάσιο Βεργίνας Ημαθίας, το 1ο Αρσάκειο </w:t>
        </w:r>
        <w:proofErr w:type="spellStart"/>
        <w:r w:rsidRPr="00120703">
          <w:rPr>
            <w:rFonts w:eastAsia="Times New Roman"/>
            <w:szCs w:val="24"/>
            <w:lang w:eastAsia="en-US"/>
          </w:rPr>
          <w:t>Τοσίτσειο</w:t>
        </w:r>
        <w:proofErr w:type="spellEnd"/>
        <w:r w:rsidRPr="00120703">
          <w:rPr>
            <w:rFonts w:eastAsia="Times New Roman"/>
            <w:szCs w:val="24"/>
            <w:lang w:eastAsia="en-US"/>
          </w:rPr>
          <w:t xml:space="preserve"> Γυμνάσιο Εκάλης, το 6ο Γυμνάσιο Νέας Σμύρνης, τον Φοιτητικό Οργανισμό ΑΕΖΕ Αθήνας, μαθητές από το Πειραματικό Δημοτικό Σχολείο Πανεπιστημίου Πατρών, το 3ο Γυμνάσιο Ηγουμενίτσας, το Ολλανδικό Σχολείο CSG WILLEM VAN ORANJE (ΒΙΛΛΕΜ ΒΑΝ ΟΡΑΝΙΕ), το 1ο Δημοτικό Σχολείο Σκιάθου, το 2ο Δημοτικό Ξάνθης, το Γυμνάσιο και </w:t>
        </w:r>
        <w:proofErr w:type="spellStart"/>
        <w:r w:rsidRPr="00120703">
          <w:rPr>
            <w:rFonts w:eastAsia="Times New Roman"/>
            <w:szCs w:val="24"/>
            <w:lang w:eastAsia="en-US"/>
          </w:rPr>
          <w:t>λυκειακές</w:t>
        </w:r>
        <w:proofErr w:type="spellEnd"/>
        <w:r w:rsidRPr="00120703">
          <w:rPr>
            <w:rFonts w:eastAsia="Times New Roman"/>
            <w:szCs w:val="24"/>
            <w:lang w:eastAsia="en-US"/>
          </w:rPr>
          <w:t xml:space="preserve"> τάξεις Οινουσσών και το 15ο Δημοτικό Σχολείο Κατερίνης, σελ. </w:t>
        </w:r>
        <w:r w:rsidRPr="00120703">
          <w:rPr>
            <w:rFonts w:eastAsia="Times New Roman"/>
            <w:szCs w:val="24"/>
            <w:lang w:eastAsia="en-US"/>
          </w:rPr>
          <w:br/>
          <w:t xml:space="preserve">3. Ανακοινώνεται ότι: α) με το 21/28-02-2018 Προεδρικό Διάταγμα, που δημοσιεύθηκε στο ΦΕΚ 36/28-02-2018 (τ. Α’) έγιναν αποδεκτές οι παραιτήσεις που υπέβαλαν οι : 1. Ιωάννης </w:t>
        </w:r>
        <w:proofErr w:type="spellStart"/>
        <w:r w:rsidRPr="00120703">
          <w:rPr>
            <w:rFonts w:eastAsia="Times New Roman"/>
            <w:szCs w:val="24"/>
            <w:lang w:eastAsia="en-US"/>
          </w:rPr>
          <w:t>Μουζάλας</w:t>
        </w:r>
        <w:proofErr w:type="spellEnd"/>
        <w:r w:rsidRPr="00120703">
          <w:rPr>
            <w:rFonts w:eastAsia="Times New Roman"/>
            <w:szCs w:val="24"/>
            <w:lang w:eastAsia="en-US"/>
          </w:rPr>
          <w:t xml:space="preserve"> του Ευστρατίου από τη θέση του Υπουργού Μεταναστευτικής Πολιτικής,2. Δημήτριος Βίτσας του Αθανασίου από τη θέση του Αναπληρωτή Υπουργού Εθνικής  Άμυνας και απαλλάχθηκαν από τα καθήκοντά τους και β) Με το 22/28-2-2018 Προεδρικό Διάταγμα, που δημοσιεύτηκε στο ΦΕΚ με αριθμό 37/28-2-2018 διορίστηκαν: ο κ. Ιωάννης Δραγασάκης του Ανδρέα, Αντιπρόεδρος της Κυβέρνησης. στη θέση του Υπουργού Οικονομίας και Ανάπτυξης, ο κ. Δημήτριος Βίτσας του Αθανασίου στη θέση του Υπουργού Μεταναστευτικής Πολιτικής, ο κ. Φώτιος-Φανούριος Κουβέλης του Ευαγγέλου στη θέση του Αναπληρωτή Υπουργού Εθνικής  Άμυνας, η κ. Μερόπη </w:t>
        </w:r>
        <w:proofErr w:type="spellStart"/>
        <w:r w:rsidRPr="00120703">
          <w:rPr>
            <w:rFonts w:eastAsia="Times New Roman"/>
            <w:szCs w:val="24"/>
            <w:lang w:eastAsia="en-US"/>
          </w:rPr>
          <w:t>Τζούφη</w:t>
        </w:r>
        <w:proofErr w:type="spellEnd"/>
        <w:r w:rsidRPr="00120703">
          <w:rPr>
            <w:rFonts w:eastAsia="Times New Roman"/>
            <w:szCs w:val="24"/>
            <w:lang w:eastAsia="en-US"/>
          </w:rPr>
          <w:t xml:space="preserve"> του Στεφάνου στη θέση του Υφυπουργού Παιδείας,  Έρευνας και Θρησκευμάτων, ο κ. Αθανάσιος Ηλιόπουλος του Κωνσταντίνου στη θέση του Υφυπουργού Εργασίας, Κοινωνικής Ασφάλισης και Κοινωνικής Αλληλεγγύης και ο κ. Κωνσταντίνος Στρατής του Νικολάου στη θέση του Υφυπουργού Πολιτισμού και Αθλητισμού, σελ. </w:t>
        </w:r>
        <w:r w:rsidRPr="00120703">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την 1η Μαρτίου 2018: Ποινική δικογραφία που αφορά στον Υπουργό Ναυτιλίας και Νησιωτικής Πολιτικής κ. Παναγιώτη </w:t>
        </w:r>
        <w:proofErr w:type="spellStart"/>
        <w:r w:rsidRPr="00120703">
          <w:rPr>
            <w:rFonts w:eastAsia="Times New Roman"/>
            <w:szCs w:val="24"/>
            <w:lang w:eastAsia="en-US"/>
          </w:rPr>
          <w:t>Κουρουμπλή</w:t>
        </w:r>
        <w:proofErr w:type="spellEnd"/>
        <w:r w:rsidRPr="00120703">
          <w:rPr>
            <w:rFonts w:eastAsia="Times New Roman"/>
            <w:szCs w:val="24"/>
            <w:lang w:eastAsia="en-US"/>
          </w:rPr>
          <w:t xml:space="preserve">, σελ. </w:t>
        </w:r>
        <w:r w:rsidRPr="00120703">
          <w:rPr>
            <w:rFonts w:eastAsia="Times New Roman"/>
            <w:szCs w:val="24"/>
            <w:lang w:eastAsia="en-US"/>
          </w:rPr>
          <w:br/>
          <w:t xml:space="preserve">5. Επί διαδικαστικού θέματος, σελ. </w:t>
        </w:r>
        <w:r w:rsidRPr="00120703">
          <w:rPr>
            <w:rFonts w:eastAsia="Times New Roman"/>
            <w:szCs w:val="24"/>
            <w:lang w:eastAsia="en-US"/>
          </w:rPr>
          <w:br/>
          <w:t xml:space="preserve">6. Επί προσωπικού θέματος, σελ. </w:t>
        </w:r>
        <w:r w:rsidRPr="00120703">
          <w:rPr>
            <w:rFonts w:eastAsia="Times New Roman"/>
            <w:szCs w:val="24"/>
            <w:lang w:eastAsia="en-US"/>
          </w:rPr>
          <w:br/>
          <w:t xml:space="preserve"> </w:t>
        </w:r>
        <w:r w:rsidRPr="00120703">
          <w:rPr>
            <w:rFonts w:eastAsia="Times New Roman"/>
            <w:szCs w:val="24"/>
            <w:lang w:eastAsia="en-US"/>
          </w:rPr>
          <w:br/>
          <w:t xml:space="preserve">Β. ΚΟΙΝΟΒΟΥΛΕΥΤΙΚΟΣ ΕΛΕΓΧΟΣ </w:t>
        </w:r>
        <w:r w:rsidRPr="00120703">
          <w:rPr>
            <w:rFonts w:eastAsia="Times New Roman"/>
            <w:szCs w:val="24"/>
            <w:lang w:eastAsia="en-US"/>
          </w:rPr>
          <w:br/>
          <w:t xml:space="preserve">1. Ανακοίνωση αναφορών, σελ. </w:t>
        </w:r>
        <w:r w:rsidRPr="00120703">
          <w:rPr>
            <w:rFonts w:eastAsia="Times New Roman"/>
            <w:szCs w:val="24"/>
            <w:lang w:eastAsia="en-US"/>
          </w:rPr>
          <w:br/>
          <w:t xml:space="preserve">2. Ανακοίνωση του δελτίου επικαίρων ερωτήσεων της Παρασκευής 2 Μαρτίου 2018, σελ. </w:t>
        </w:r>
        <w:r w:rsidRPr="00120703">
          <w:rPr>
            <w:rFonts w:eastAsia="Times New Roman"/>
            <w:szCs w:val="24"/>
            <w:lang w:eastAsia="en-US"/>
          </w:rPr>
          <w:br/>
          <w:t>3. Συζήτηση επικαίρων ερωτήσεων:</w:t>
        </w:r>
        <w:r w:rsidRPr="00120703">
          <w:rPr>
            <w:rFonts w:eastAsia="Times New Roman"/>
            <w:szCs w:val="24"/>
            <w:lang w:eastAsia="en-US"/>
          </w:rPr>
          <w:br/>
          <w:t xml:space="preserve">    α) Προς τον Υπουργό Αγροτικής Ανάπτυξης και Τροφίμων, με θέμα: «Μέτρα βελτίωσης του προγράμματος δακοκτονίας στην Περιφερειακή Ενότητα Χανίων», σελ. </w:t>
        </w:r>
        <w:r w:rsidRPr="00120703">
          <w:rPr>
            <w:rFonts w:eastAsia="Times New Roman"/>
            <w:szCs w:val="24"/>
            <w:lang w:eastAsia="en-US"/>
          </w:rPr>
          <w:br/>
          <w:t xml:space="preserve">    β) Προς τον Υπουργό Εξωτερικών με θέμα: «Η Κυβέρνηση γκριζάρει το Ιόνιο. Κίνδυνοι στη νέα συμφωνία για τις θαλάσσιες ζώνες με την Αλβανία», σελ. </w:t>
        </w:r>
        <w:r w:rsidRPr="00120703">
          <w:rPr>
            <w:rFonts w:eastAsia="Times New Roman"/>
            <w:szCs w:val="24"/>
            <w:lang w:eastAsia="en-US"/>
          </w:rPr>
          <w:br/>
          <w:t xml:space="preserve"> </w:t>
        </w:r>
        <w:r w:rsidRPr="00120703">
          <w:rPr>
            <w:rFonts w:eastAsia="Times New Roman"/>
            <w:szCs w:val="24"/>
            <w:lang w:eastAsia="en-US"/>
          </w:rPr>
          <w:br/>
          <w:t xml:space="preserve">Γ. ΝΟΜΟΘΕΤΙΚΗ ΕΡΓΑΣΙΑ </w:t>
        </w:r>
        <w:r w:rsidRPr="00120703">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«Διατάξεις για την παραγωγή τελικών προϊόντων φαρμακευτικής κάνναβης», σελ. </w:t>
        </w:r>
        <w:r w:rsidRPr="00120703">
          <w:rPr>
            <w:rFonts w:eastAsia="Times New Roman"/>
            <w:szCs w:val="24"/>
            <w:lang w:eastAsia="en-US"/>
          </w:rPr>
          <w:br/>
          <w:t>2. Κατάθεση Εκθέσεως Διαρκών Επιτροπών:</w:t>
        </w:r>
      </w:ins>
    </w:p>
    <w:p w14:paraId="508E6E3F" w14:textId="77777777" w:rsidR="00120703" w:rsidRPr="00120703" w:rsidRDefault="00120703" w:rsidP="00120703">
      <w:pPr>
        <w:spacing w:after="0" w:line="360" w:lineRule="auto"/>
        <w:rPr>
          <w:ins w:id="22" w:author="Φλούδα Χριστίνα" w:date="2018-03-06T14:33:00Z"/>
          <w:rFonts w:eastAsia="Times New Roman"/>
          <w:szCs w:val="24"/>
          <w:lang w:eastAsia="en-US"/>
        </w:rPr>
      </w:pPr>
      <w:ins w:id="23" w:author="Φλούδα Χριστίνα" w:date="2018-03-06T14:33:00Z">
        <w:r w:rsidRPr="00120703">
          <w:rPr>
            <w:rFonts w:eastAsia="Times New Roman"/>
            <w:szCs w:val="24"/>
            <w:lang w:eastAsia="en-US"/>
          </w:rPr>
          <w:t xml:space="preserve">Οι Διαρκείς Επιτροπές Κοινωνικών Υποθέσεων και Παραγωγής και Εμπορίου καταθέτουν την έκθεσή τους στο σχέδιο νόμου του Υπουργείου Υγείας: «Διατάξεις για την Παραγωγή Τελικών Προϊόντων Φαρμακευτικής Κάνναβης», σελ. </w:t>
        </w:r>
        <w:r w:rsidRPr="00120703">
          <w:rPr>
            <w:rFonts w:eastAsia="Times New Roman"/>
            <w:szCs w:val="24"/>
            <w:lang w:eastAsia="en-US"/>
          </w:rPr>
          <w:br/>
          <w:t xml:space="preserve"> </w:t>
        </w:r>
        <w:r w:rsidRPr="00120703">
          <w:rPr>
            <w:rFonts w:eastAsia="Times New Roman"/>
            <w:szCs w:val="24"/>
            <w:lang w:eastAsia="en-US"/>
          </w:rPr>
          <w:br/>
          <w:t>ΠΡΟΕΔΡΕΥΟΝΤΕΣ</w:t>
        </w:r>
      </w:ins>
    </w:p>
    <w:p w14:paraId="032857A8" w14:textId="77777777" w:rsidR="00120703" w:rsidRPr="00120703" w:rsidRDefault="00120703" w:rsidP="00120703">
      <w:pPr>
        <w:spacing w:after="0" w:line="360" w:lineRule="auto"/>
        <w:rPr>
          <w:ins w:id="24" w:author="Φλούδα Χριστίνα" w:date="2018-03-06T14:33:00Z"/>
          <w:rFonts w:eastAsia="Times New Roman"/>
          <w:szCs w:val="24"/>
          <w:lang w:eastAsia="en-US"/>
        </w:rPr>
      </w:pPr>
    </w:p>
    <w:p w14:paraId="3DB789AB" w14:textId="77777777" w:rsidR="00120703" w:rsidRPr="00120703" w:rsidRDefault="00120703" w:rsidP="00120703">
      <w:pPr>
        <w:spacing w:after="0" w:line="360" w:lineRule="auto"/>
        <w:rPr>
          <w:ins w:id="25" w:author="Φλούδα Χριστίνα" w:date="2018-03-06T14:33:00Z"/>
          <w:rFonts w:eastAsia="Times New Roman"/>
          <w:szCs w:val="24"/>
          <w:lang w:eastAsia="en-US"/>
        </w:rPr>
      </w:pPr>
      <w:ins w:id="26" w:author="Φλούδα Χριστίνα" w:date="2018-03-06T14:33:00Z">
        <w:r w:rsidRPr="00120703">
          <w:rPr>
            <w:rFonts w:eastAsia="Times New Roman"/>
            <w:szCs w:val="24"/>
            <w:lang w:eastAsia="en-US"/>
          </w:rPr>
          <w:t>ΓΕΩΡΓΙΑΔΗΣ Μ. , σελ.</w:t>
        </w:r>
        <w:r w:rsidRPr="00120703">
          <w:rPr>
            <w:rFonts w:eastAsia="Times New Roman"/>
            <w:szCs w:val="24"/>
            <w:lang w:eastAsia="en-US"/>
          </w:rPr>
          <w:br/>
          <w:t>ΚΡΕΜΑΣΤΙΝΟΣ Δ. , σελ.</w:t>
        </w:r>
        <w:r w:rsidRPr="00120703">
          <w:rPr>
            <w:rFonts w:eastAsia="Times New Roman"/>
            <w:szCs w:val="24"/>
            <w:lang w:eastAsia="en-US"/>
          </w:rPr>
          <w:br/>
          <w:t>ΛΑΜΠΡΟΥΛΗΣ Γ. , σελ.</w:t>
        </w:r>
        <w:r w:rsidRPr="00120703">
          <w:rPr>
            <w:rFonts w:eastAsia="Times New Roman"/>
            <w:szCs w:val="24"/>
            <w:lang w:eastAsia="en-US"/>
          </w:rPr>
          <w:br/>
          <w:t>ΛΥΚΟΥΔΗΣ Σ. , σελ.</w:t>
        </w:r>
      </w:ins>
    </w:p>
    <w:p w14:paraId="45294375" w14:textId="77777777" w:rsidR="00120703" w:rsidRPr="00120703" w:rsidRDefault="00120703" w:rsidP="00120703">
      <w:pPr>
        <w:spacing w:after="0" w:line="360" w:lineRule="auto"/>
        <w:rPr>
          <w:ins w:id="27" w:author="Φλούδα Χριστίνα" w:date="2018-03-06T14:33:00Z"/>
          <w:rFonts w:eastAsia="Times New Roman"/>
          <w:szCs w:val="24"/>
          <w:lang w:eastAsia="en-US"/>
        </w:rPr>
      </w:pPr>
    </w:p>
    <w:p w14:paraId="5B0DC448" w14:textId="77777777" w:rsidR="00120703" w:rsidRPr="00120703" w:rsidRDefault="00120703" w:rsidP="00120703">
      <w:pPr>
        <w:spacing w:after="0" w:line="360" w:lineRule="auto"/>
        <w:rPr>
          <w:ins w:id="28" w:author="Φλούδα Χριστίνα" w:date="2018-03-06T14:33:00Z"/>
          <w:rFonts w:eastAsia="Times New Roman"/>
          <w:szCs w:val="24"/>
          <w:lang w:eastAsia="en-US"/>
        </w:rPr>
      </w:pPr>
      <w:ins w:id="29" w:author="Φλούδα Χριστίνα" w:date="2018-03-06T14:33:00Z">
        <w:r w:rsidRPr="00120703">
          <w:rPr>
            <w:rFonts w:eastAsia="Times New Roman"/>
            <w:szCs w:val="24"/>
            <w:lang w:eastAsia="en-US"/>
          </w:rPr>
          <w:t>ΟΜΙΛΗΤΕΣ</w:t>
        </w:r>
      </w:ins>
    </w:p>
    <w:p w14:paraId="62FA973A" w14:textId="3A2FE3C2" w:rsidR="00120703" w:rsidRDefault="00120703" w:rsidP="00120703">
      <w:pPr>
        <w:spacing w:line="600" w:lineRule="auto"/>
        <w:ind w:firstLine="720"/>
        <w:jc w:val="center"/>
        <w:rPr>
          <w:ins w:id="30" w:author="Φλούδα Χριστίνα" w:date="2018-03-06T14:33:00Z"/>
          <w:rFonts w:eastAsia="Times New Roman" w:cs="Times New Roman"/>
          <w:szCs w:val="24"/>
        </w:rPr>
      </w:pPr>
      <w:ins w:id="31" w:author="Φλούδα Χριστίνα" w:date="2018-03-06T14:33:00Z">
        <w:r w:rsidRPr="00120703">
          <w:rPr>
            <w:rFonts w:eastAsia="Times New Roman"/>
            <w:szCs w:val="24"/>
            <w:lang w:eastAsia="en-US"/>
          </w:rPr>
          <w:br/>
          <w:t>Α. Επί διαδικαστικού θέματος:</w:t>
        </w:r>
        <w:r w:rsidRPr="00120703">
          <w:rPr>
            <w:rFonts w:eastAsia="Times New Roman"/>
            <w:szCs w:val="24"/>
            <w:lang w:eastAsia="en-US"/>
          </w:rPr>
          <w:br/>
          <w:t>ΒΟΡΙΔΗΣ Μ. , σελ.</w:t>
        </w:r>
        <w:r w:rsidRPr="00120703">
          <w:rPr>
            <w:rFonts w:eastAsia="Times New Roman"/>
            <w:szCs w:val="24"/>
            <w:lang w:eastAsia="en-US"/>
          </w:rPr>
          <w:br/>
          <w:t>ΓΕΩΡΓΙΑΔΗΣ Μ. , σελ.</w:t>
        </w:r>
        <w:r w:rsidRPr="00120703">
          <w:rPr>
            <w:rFonts w:eastAsia="Times New Roman"/>
            <w:szCs w:val="24"/>
            <w:lang w:eastAsia="en-US"/>
          </w:rPr>
          <w:br/>
          <w:t>ΓΡΕΓΟΣ Α. , σελ.</w:t>
        </w:r>
        <w:r w:rsidRPr="00120703">
          <w:rPr>
            <w:rFonts w:eastAsia="Times New Roman"/>
            <w:szCs w:val="24"/>
            <w:lang w:eastAsia="en-US"/>
          </w:rPr>
          <w:br/>
          <w:t>ΚΑΒΒΑΔΙΑ Ι. , σελ.</w:t>
        </w:r>
        <w:r w:rsidRPr="00120703">
          <w:rPr>
            <w:rFonts w:eastAsia="Times New Roman"/>
            <w:szCs w:val="24"/>
            <w:lang w:eastAsia="en-US"/>
          </w:rPr>
          <w:br/>
          <w:t>ΚΡΕΜΑΣΤΙΝΟΣ Δ. , σελ.</w:t>
        </w:r>
        <w:r w:rsidRPr="00120703">
          <w:rPr>
            <w:rFonts w:eastAsia="Times New Roman"/>
            <w:szCs w:val="24"/>
            <w:lang w:eastAsia="en-US"/>
          </w:rPr>
          <w:br/>
          <w:t>ΛΑΜΠΡΟΥΛΗΣ Γ. , σελ.</w:t>
        </w:r>
        <w:r w:rsidRPr="00120703">
          <w:rPr>
            <w:rFonts w:eastAsia="Times New Roman"/>
            <w:szCs w:val="24"/>
            <w:lang w:eastAsia="en-US"/>
          </w:rPr>
          <w:br/>
          <w:t>ΣΑΧΙΝΙΔΗΣ Ι. , σελ.</w:t>
        </w:r>
        <w:r w:rsidRPr="00120703">
          <w:rPr>
            <w:rFonts w:eastAsia="Times New Roman"/>
            <w:szCs w:val="24"/>
            <w:lang w:eastAsia="en-US"/>
          </w:rPr>
          <w:br/>
          <w:t>ΣΥΝΤΥΧΑΚΗΣ Ε. , σελ.</w:t>
        </w:r>
        <w:r w:rsidRPr="00120703">
          <w:rPr>
            <w:rFonts w:eastAsia="Times New Roman"/>
            <w:szCs w:val="24"/>
            <w:lang w:eastAsia="en-US"/>
          </w:rPr>
          <w:br/>
        </w:r>
        <w:r w:rsidRPr="00120703">
          <w:rPr>
            <w:rFonts w:eastAsia="Times New Roman"/>
            <w:szCs w:val="24"/>
            <w:lang w:eastAsia="en-US"/>
          </w:rPr>
          <w:br/>
          <w:t>Β. Επί προσωπικού θέματος:</w:t>
        </w:r>
        <w:r w:rsidRPr="00120703">
          <w:rPr>
            <w:rFonts w:eastAsia="Times New Roman"/>
            <w:szCs w:val="24"/>
            <w:lang w:eastAsia="en-US"/>
          </w:rPr>
          <w:br/>
          <w:t>ΣΥΝΤΥΧΑΚΗΣ Ε. ,  σελ.</w:t>
        </w:r>
        <w:r w:rsidRPr="00120703">
          <w:rPr>
            <w:rFonts w:eastAsia="Times New Roman"/>
            <w:szCs w:val="24"/>
            <w:lang w:eastAsia="en-US"/>
          </w:rPr>
          <w:br/>
        </w:r>
        <w:r w:rsidRPr="00120703">
          <w:rPr>
            <w:rFonts w:eastAsia="Times New Roman"/>
            <w:szCs w:val="24"/>
            <w:lang w:eastAsia="en-US"/>
          </w:rPr>
          <w:br/>
          <w:t>Γ. Επί των επικαίρων ερωτήσεων:</w:t>
        </w:r>
        <w:r w:rsidRPr="00120703">
          <w:rPr>
            <w:rFonts w:eastAsia="Times New Roman"/>
            <w:szCs w:val="24"/>
            <w:lang w:eastAsia="en-US"/>
          </w:rPr>
          <w:br/>
          <w:t>ΒΑΓΙΩΝΑΚΗ Ε. , σελ.</w:t>
        </w:r>
        <w:r w:rsidRPr="00120703">
          <w:rPr>
            <w:rFonts w:eastAsia="Times New Roman"/>
            <w:szCs w:val="24"/>
            <w:lang w:eastAsia="en-US"/>
          </w:rPr>
          <w:br/>
          <w:t>ΚΟΚΚΑΛΗΣ Β. , σελ.</w:t>
        </w:r>
        <w:r w:rsidRPr="00120703">
          <w:rPr>
            <w:rFonts w:eastAsia="Times New Roman"/>
            <w:szCs w:val="24"/>
            <w:lang w:eastAsia="en-US"/>
          </w:rPr>
          <w:br/>
          <w:t>ΚΟΤΖΙΑΣ Ν. , σελ.</w:t>
        </w:r>
        <w:r w:rsidRPr="00120703">
          <w:rPr>
            <w:rFonts w:eastAsia="Times New Roman"/>
            <w:szCs w:val="24"/>
            <w:lang w:eastAsia="en-US"/>
          </w:rPr>
          <w:br/>
          <w:t>ΜΠΑΚΟΓΙΑΝΝΗ Θ. , σελ.</w:t>
        </w:r>
        <w:r w:rsidRPr="00120703">
          <w:rPr>
            <w:rFonts w:eastAsia="Times New Roman"/>
            <w:szCs w:val="24"/>
            <w:lang w:eastAsia="en-US"/>
          </w:rPr>
          <w:br/>
        </w:r>
        <w:r w:rsidRPr="00120703">
          <w:rPr>
            <w:rFonts w:eastAsia="Times New Roman"/>
            <w:szCs w:val="24"/>
            <w:lang w:eastAsia="en-US"/>
          </w:rPr>
          <w:br/>
          <w:t>Δ. Επί του σχεδίου νόμου του Υπουργείου Υγείας:</w:t>
        </w:r>
        <w:r w:rsidRPr="00120703">
          <w:rPr>
            <w:rFonts w:eastAsia="Times New Roman"/>
            <w:szCs w:val="24"/>
            <w:lang w:eastAsia="en-US"/>
          </w:rPr>
          <w:br/>
          <w:t>ΑΘΑΝΑΣΙΟΥ Χ. , σελ.</w:t>
        </w:r>
        <w:r w:rsidRPr="00120703">
          <w:rPr>
            <w:rFonts w:eastAsia="Times New Roman"/>
            <w:szCs w:val="24"/>
            <w:lang w:eastAsia="en-US"/>
          </w:rPr>
          <w:br/>
          <w:t>ΑΪΒΑΤΙΔΗΣ Ι. , σελ.</w:t>
        </w:r>
        <w:r w:rsidRPr="00120703">
          <w:rPr>
            <w:rFonts w:eastAsia="Times New Roman"/>
            <w:szCs w:val="24"/>
            <w:lang w:eastAsia="en-US"/>
          </w:rPr>
          <w:br/>
          <w:t>ΑΜΥΡΑΣ Γ. , σελ.</w:t>
        </w:r>
        <w:r w:rsidRPr="00120703">
          <w:rPr>
            <w:rFonts w:eastAsia="Times New Roman"/>
            <w:szCs w:val="24"/>
            <w:lang w:eastAsia="en-US"/>
          </w:rPr>
          <w:br/>
          <w:t>ΑΠΟΣΤΟΛΟΥ Ε. , σελ.</w:t>
        </w:r>
        <w:r w:rsidRPr="00120703">
          <w:rPr>
            <w:rFonts w:eastAsia="Times New Roman"/>
            <w:szCs w:val="24"/>
            <w:lang w:eastAsia="en-US"/>
          </w:rPr>
          <w:br/>
          <w:t>ΒΑΓΙΩΝΑΚΗ Ε. , σελ.</w:t>
        </w:r>
        <w:r w:rsidRPr="00120703">
          <w:rPr>
            <w:rFonts w:eastAsia="Times New Roman"/>
            <w:szCs w:val="24"/>
            <w:lang w:eastAsia="en-US"/>
          </w:rPr>
          <w:br/>
          <w:t>ΒΑΓΙΩΝΑΣ Γ. , σελ.</w:t>
        </w:r>
        <w:r w:rsidRPr="00120703">
          <w:rPr>
            <w:rFonts w:eastAsia="Times New Roman"/>
            <w:szCs w:val="24"/>
            <w:lang w:eastAsia="en-US"/>
          </w:rPr>
          <w:br/>
          <w:t>ΒΕΣΥΡΟΠΟΥΛΟΣ Α. , σελ.</w:t>
        </w:r>
        <w:r w:rsidRPr="00120703">
          <w:rPr>
            <w:rFonts w:eastAsia="Times New Roman"/>
            <w:szCs w:val="24"/>
            <w:lang w:eastAsia="en-US"/>
          </w:rPr>
          <w:br/>
          <w:t>ΒΛΑΣΗΣ Κ. , σελ.</w:t>
        </w:r>
        <w:r w:rsidRPr="00120703">
          <w:rPr>
            <w:rFonts w:eastAsia="Times New Roman"/>
            <w:szCs w:val="24"/>
            <w:lang w:eastAsia="en-US"/>
          </w:rPr>
          <w:br/>
          <w:t>ΒΟΡΙΔΗΣ Μ. , σελ.</w:t>
        </w:r>
        <w:r w:rsidRPr="00120703">
          <w:rPr>
            <w:rFonts w:eastAsia="Times New Roman"/>
            <w:szCs w:val="24"/>
            <w:lang w:eastAsia="en-US"/>
          </w:rPr>
          <w:br/>
          <w:t>ΓΙΟΓΙΑΚΑΣ Β. , σελ.</w:t>
        </w:r>
        <w:r w:rsidRPr="00120703">
          <w:rPr>
            <w:rFonts w:eastAsia="Times New Roman"/>
            <w:szCs w:val="24"/>
            <w:lang w:eastAsia="en-US"/>
          </w:rPr>
          <w:br/>
          <w:t>ΓΚΙΟΥΛΕΚΑΣ Κ. , σελ.</w:t>
        </w:r>
        <w:r w:rsidRPr="00120703">
          <w:rPr>
            <w:rFonts w:eastAsia="Times New Roman"/>
            <w:szCs w:val="24"/>
            <w:lang w:eastAsia="en-US"/>
          </w:rPr>
          <w:br/>
          <w:t>ΘΕΟΔΩΡΑΚΗΣ Σ. , σελ.</w:t>
        </w:r>
        <w:r w:rsidRPr="00120703">
          <w:rPr>
            <w:rFonts w:eastAsia="Times New Roman"/>
            <w:szCs w:val="24"/>
            <w:lang w:eastAsia="en-US"/>
          </w:rPr>
          <w:br/>
          <w:t>ΙΓΓΛΕΖΗ Α. , σελ.</w:t>
        </w:r>
        <w:r w:rsidRPr="00120703">
          <w:rPr>
            <w:rFonts w:eastAsia="Times New Roman"/>
            <w:szCs w:val="24"/>
            <w:lang w:eastAsia="en-US"/>
          </w:rPr>
          <w:br/>
          <w:t>ΚΑΒΒΑΔΙΑ Ι. , σελ.</w:t>
        </w:r>
        <w:r w:rsidRPr="00120703">
          <w:rPr>
            <w:rFonts w:eastAsia="Times New Roman"/>
            <w:szCs w:val="24"/>
            <w:lang w:eastAsia="en-US"/>
          </w:rPr>
          <w:br/>
          <w:t>ΚΑΡΑΣΑΡΛΙΔΟΥ Ε. , σελ.</w:t>
        </w:r>
        <w:r w:rsidRPr="00120703">
          <w:rPr>
            <w:rFonts w:eastAsia="Times New Roman"/>
            <w:szCs w:val="24"/>
            <w:lang w:eastAsia="en-US"/>
          </w:rPr>
          <w:br/>
          <w:t>ΚΑΣΑΠΙΔΗΣ Γ. , σελ.</w:t>
        </w:r>
        <w:r w:rsidRPr="00120703">
          <w:rPr>
            <w:rFonts w:eastAsia="Times New Roman"/>
            <w:szCs w:val="24"/>
            <w:lang w:eastAsia="en-US"/>
          </w:rPr>
          <w:br/>
          <w:t>ΚΑΤΣΑΦΑΔΟΣ Κ. , σελ.</w:t>
        </w:r>
        <w:r w:rsidRPr="00120703">
          <w:rPr>
            <w:rFonts w:eastAsia="Times New Roman"/>
            <w:szCs w:val="24"/>
            <w:lang w:eastAsia="en-US"/>
          </w:rPr>
          <w:br/>
          <w:t>ΚΕΛΛΑΣ Χ. , σελ.</w:t>
        </w:r>
        <w:r w:rsidRPr="00120703">
          <w:rPr>
            <w:rFonts w:eastAsia="Times New Roman"/>
            <w:szCs w:val="24"/>
            <w:lang w:eastAsia="en-US"/>
          </w:rPr>
          <w:br/>
          <w:t>ΚΕΦΑΛΟΓΙΑΝΝΗΣ Ι. , σελ.</w:t>
        </w:r>
        <w:r w:rsidRPr="00120703">
          <w:rPr>
            <w:rFonts w:eastAsia="Times New Roman"/>
            <w:szCs w:val="24"/>
            <w:lang w:eastAsia="en-US"/>
          </w:rPr>
          <w:br/>
          <w:t>ΚΟΝΤΟΝΗΣ Χ. , σελ.</w:t>
        </w:r>
        <w:r w:rsidRPr="00120703">
          <w:rPr>
            <w:rFonts w:eastAsia="Times New Roman"/>
            <w:szCs w:val="24"/>
            <w:lang w:eastAsia="en-US"/>
          </w:rPr>
          <w:br/>
          <w:t>ΛΑΜΠΡΟΥΛΗΣ Γ. , σελ.</w:t>
        </w:r>
        <w:r w:rsidRPr="00120703">
          <w:rPr>
            <w:rFonts w:eastAsia="Times New Roman"/>
            <w:szCs w:val="24"/>
            <w:lang w:eastAsia="en-US"/>
          </w:rPr>
          <w:br/>
          <w:t>ΛΟΒΕΡΔΟΣ Α. , σελ.</w:t>
        </w:r>
        <w:r w:rsidRPr="00120703">
          <w:rPr>
            <w:rFonts w:eastAsia="Times New Roman"/>
            <w:szCs w:val="24"/>
            <w:lang w:eastAsia="en-US"/>
          </w:rPr>
          <w:br/>
          <w:t>ΜΑΝΤΑΣ Χ. , σελ.</w:t>
        </w:r>
        <w:r w:rsidRPr="00120703">
          <w:rPr>
            <w:rFonts w:eastAsia="Times New Roman"/>
            <w:szCs w:val="24"/>
            <w:lang w:eastAsia="en-US"/>
          </w:rPr>
          <w:br/>
          <w:t>ΜΕΓΑΛΟΜΥΣΤΑΚΑΣ Α. , σελ.</w:t>
        </w:r>
        <w:r w:rsidRPr="00120703">
          <w:rPr>
            <w:rFonts w:eastAsia="Times New Roman"/>
            <w:szCs w:val="24"/>
            <w:lang w:eastAsia="en-US"/>
          </w:rPr>
          <w:br/>
          <w:t>ΜΕΓΑΛΟΟΙΚΟΝΟΜΟΥ Θ. , σελ.</w:t>
        </w:r>
        <w:r w:rsidRPr="00120703">
          <w:rPr>
            <w:rFonts w:eastAsia="Times New Roman"/>
            <w:szCs w:val="24"/>
            <w:lang w:eastAsia="en-US"/>
          </w:rPr>
          <w:br/>
          <w:t>ΜΙΧΕΛΟΓΙΑΝΝΑΚΗΣ Ι. , σελ.</w:t>
        </w:r>
        <w:r w:rsidRPr="00120703">
          <w:rPr>
            <w:rFonts w:eastAsia="Times New Roman"/>
            <w:szCs w:val="24"/>
            <w:lang w:eastAsia="en-US"/>
          </w:rPr>
          <w:br/>
          <w:t>ΜΠΑΛΑΟΥΡΑΣ Γ. , σελ.</w:t>
        </w:r>
        <w:r w:rsidRPr="00120703">
          <w:rPr>
            <w:rFonts w:eastAsia="Times New Roman"/>
            <w:szCs w:val="24"/>
            <w:lang w:eastAsia="en-US"/>
          </w:rPr>
          <w:br/>
          <w:t>ΜΠΑΡΓΙΩΤΑΣ Κ. , σελ.</w:t>
        </w:r>
        <w:r w:rsidRPr="00120703">
          <w:rPr>
            <w:rFonts w:eastAsia="Times New Roman"/>
            <w:szCs w:val="24"/>
            <w:lang w:eastAsia="en-US"/>
          </w:rPr>
          <w:br/>
          <w:t>ΞΑΝΘΟΣ Α. , σελ.</w:t>
        </w:r>
        <w:r w:rsidRPr="00120703">
          <w:rPr>
            <w:rFonts w:eastAsia="Times New Roman"/>
            <w:szCs w:val="24"/>
            <w:lang w:eastAsia="en-US"/>
          </w:rPr>
          <w:br/>
          <w:t>ΞΥΔΑΚΗΣ Ν. , σελ.</w:t>
        </w:r>
        <w:r w:rsidRPr="00120703">
          <w:rPr>
            <w:rFonts w:eastAsia="Times New Roman"/>
            <w:szCs w:val="24"/>
            <w:lang w:eastAsia="en-US"/>
          </w:rPr>
          <w:br/>
          <w:t>ΠΑΛΛΗΣ Γ. , σελ.</w:t>
        </w:r>
        <w:r w:rsidRPr="00120703">
          <w:rPr>
            <w:rFonts w:eastAsia="Times New Roman"/>
            <w:szCs w:val="24"/>
            <w:lang w:eastAsia="en-US"/>
          </w:rPr>
          <w:br/>
          <w:t>ΠΑΝΑΓΙΩΤΑΡΟΣ Η. , σελ.</w:t>
        </w:r>
        <w:r w:rsidRPr="00120703">
          <w:rPr>
            <w:rFonts w:eastAsia="Times New Roman"/>
            <w:szCs w:val="24"/>
            <w:lang w:eastAsia="en-US"/>
          </w:rPr>
          <w:br/>
          <w:t>ΠΑΠΑΔΟΠΟΥΛΟΣ Α. , σελ.</w:t>
        </w:r>
        <w:r w:rsidRPr="00120703">
          <w:rPr>
            <w:rFonts w:eastAsia="Times New Roman"/>
            <w:szCs w:val="24"/>
            <w:lang w:eastAsia="en-US"/>
          </w:rPr>
          <w:br/>
          <w:t>ΠΑΠΑΔΟΠΟΥΛΟΣ Ν. , σελ.</w:t>
        </w:r>
        <w:r w:rsidRPr="00120703">
          <w:rPr>
            <w:rFonts w:eastAsia="Times New Roman"/>
            <w:szCs w:val="24"/>
            <w:lang w:eastAsia="en-US"/>
          </w:rPr>
          <w:br/>
          <w:t>ΠΑΠΑΧΡΙΣΤΟΠΟΥΛΟΣ Α. , σελ.</w:t>
        </w:r>
        <w:r w:rsidRPr="00120703">
          <w:rPr>
            <w:rFonts w:eastAsia="Times New Roman"/>
            <w:szCs w:val="24"/>
            <w:lang w:eastAsia="en-US"/>
          </w:rPr>
          <w:br/>
          <w:t>ΠΑΦΙΛΗΣ Α. , σελ.</w:t>
        </w:r>
        <w:r w:rsidRPr="00120703">
          <w:rPr>
            <w:rFonts w:eastAsia="Times New Roman"/>
            <w:szCs w:val="24"/>
            <w:lang w:eastAsia="en-US"/>
          </w:rPr>
          <w:br/>
          <w:t>ΠΟΛΑΚΗΣ Π. , σελ.</w:t>
        </w:r>
        <w:r w:rsidRPr="00120703">
          <w:rPr>
            <w:rFonts w:eastAsia="Times New Roman"/>
            <w:szCs w:val="24"/>
            <w:lang w:eastAsia="en-US"/>
          </w:rPr>
          <w:br/>
          <w:t>ΣΑΧΙΝΙΔΗΣ Ι. , σελ.</w:t>
        </w:r>
        <w:r w:rsidRPr="00120703">
          <w:rPr>
            <w:rFonts w:eastAsia="Times New Roman"/>
            <w:szCs w:val="24"/>
            <w:lang w:eastAsia="en-US"/>
          </w:rPr>
          <w:br/>
          <w:t>ΣΚΟΥΦΑ Ε. , σελ.</w:t>
        </w:r>
        <w:r w:rsidRPr="00120703">
          <w:rPr>
            <w:rFonts w:eastAsia="Times New Roman"/>
            <w:szCs w:val="24"/>
            <w:lang w:eastAsia="en-US"/>
          </w:rPr>
          <w:br/>
          <w:t>ΣΤΟΓΙΑΝΝΙΔΗΣ Γ. , σελ.</w:t>
        </w:r>
        <w:r w:rsidRPr="00120703">
          <w:rPr>
            <w:rFonts w:eastAsia="Times New Roman"/>
            <w:szCs w:val="24"/>
            <w:lang w:eastAsia="en-US"/>
          </w:rPr>
          <w:br/>
          <w:t>ΣΥΝΤΥΧΑΚΗΣ Ε. , σελ.</w:t>
        </w:r>
        <w:r w:rsidRPr="00120703">
          <w:rPr>
            <w:rFonts w:eastAsia="Times New Roman"/>
            <w:szCs w:val="24"/>
            <w:lang w:eastAsia="en-US"/>
          </w:rPr>
          <w:br/>
          <w:t>ΦΩΚΑΣ Α. , σελ.</w:t>
        </w:r>
        <w:r w:rsidRPr="00120703">
          <w:rPr>
            <w:rFonts w:eastAsia="Times New Roman"/>
            <w:szCs w:val="24"/>
            <w:lang w:eastAsia="en-US"/>
          </w:rPr>
          <w:br/>
          <w:t>ΦΩΤΗΛΑΣ Ι. , σελ.</w:t>
        </w:r>
        <w:r w:rsidRPr="00120703">
          <w:rPr>
            <w:rFonts w:eastAsia="Times New Roman"/>
            <w:szCs w:val="24"/>
            <w:lang w:eastAsia="en-US"/>
          </w:rPr>
          <w:br/>
          <w:t>ΨΑΡΙΑΝΟΣ Γ. , σελ.</w:t>
        </w:r>
        <w:r w:rsidRPr="00120703">
          <w:rPr>
            <w:rFonts w:eastAsia="Times New Roman"/>
            <w:szCs w:val="24"/>
            <w:lang w:eastAsia="en-US"/>
          </w:rPr>
          <w:br/>
          <w:t>ΨΥΧΟΓΙΟΣ Γ. , σελ.</w:t>
        </w:r>
        <w:r w:rsidRPr="00120703">
          <w:rPr>
            <w:rFonts w:eastAsia="Times New Roman"/>
            <w:szCs w:val="24"/>
            <w:lang w:eastAsia="en-US"/>
          </w:rPr>
          <w:br/>
        </w:r>
        <w:r w:rsidRPr="00120703">
          <w:rPr>
            <w:rFonts w:eastAsia="Times New Roman"/>
            <w:szCs w:val="24"/>
            <w:lang w:eastAsia="en-US"/>
          </w:rPr>
          <w:br/>
          <w:t>ΠΑΡΕΜΒΑΣΕΙΣ:</w:t>
        </w:r>
        <w:r w:rsidRPr="00120703">
          <w:rPr>
            <w:rFonts w:eastAsia="Times New Roman"/>
            <w:szCs w:val="24"/>
            <w:lang w:eastAsia="en-US"/>
          </w:rPr>
          <w:br/>
          <w:t>ΛΑΠΠΑΣ Σ. , σελ.</w:t>
        </w:r>
        <w:r w:rsidRPr="00120703">
          <w:rPr>
            <w:rFonts w:eastAsia="Times New Roman"/>
            <w:szCs w:val="24"/>
            <w:lang w:eastAsia="en-US"/>
          </w:rPr>
          <w:br/>
          <w:t>ΜΑΡΤΙΝΟΥ Γ. , σελ.</w:t>
        </w:r>
        <w:r w:rsidRPr="00120703">
          <w:rPr>
            <w:rFonts w:eastAsia="Times New Roman"/>
            <w:szCs w:val="24"/>
            <w:lang w:eastAsia="en-US"/>
          </w:rPr>
          <w:br/>
          <w:t>ΜΠΑΡΚΑΣ Κ. , σελ.</w:t>
        </w:r>
      </w:ins>
    </w:p>
    <w:p w14:paraId="0515F8D4"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515F8D5"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lang w:val="en-US"/>
        </w:rPr>
        <w:t>IZ</w:t>
      </w:r>
      <w:r>
        <w:rPr>
          <w:rFonts w:eastAsia="Times New Roman" w:cs="Times New Roman"/>
          <w:szCs w:val="24"/>
        </w:rPr>
        <w:t>΄ ΠΕΡΙΟΔΟΣ</w:t>
      </w:r>
    </w:p>
    <w:p w14:paraId="0515F8D6"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515F8D7"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ΣΥΝΟΔΟΣ Γ΄</w:t>
      </w:r>
    </w:p>
    <w:p w14:paraId="0515F8D8"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rPr>
        <w:t>Π΄</w:t>
      </w:r>
    </w:p>
    <w:p w14:paraId="0515F8D9" w14:textId="54FF58B2" w:rsidR="00F75232" w:rsidRDefault="00120703">
      <w:pPr>
        <w:spacing w:line="600" w:lineRule="auto"/>
        <w:ind w:firstLine="720"/>
        <w:jc w:val="center"/>
        <w:rPr>
          <w:rFonts w:eastAsia="Times New Roman" w:cs="Times New Roman"/>
          <w:szCs w:val="24"/>
        </w:rPr>
      </w:pPr>
      <w:r>
        <w:rPr>
          <w:rFonts w:eastAsia="Times New Roman" w:cs="Times New Roman"/>
          <w:szCs w:val="24"/>
        </w:rPr>
        <w:t>Πέμπτη 1</w:t>
      </w:r>
      <w:del w:id="32" w:author="Φλούδα Χριστίνα" w:date="2018-03-06T14:33:00Z">
        <w:r w:rsidRPr="00957D2C" w:rsidDel="00120703">
          <w:rPr>
            <w:rFonts w:eastAsia="Times New Roman" w:cs="Times New Roman"/>
            <w:szCs w:val="24"/>
            <w:vertAlign w:val="superscript"/>
          </w:rPr>
          <w:delText>η</w:delText>
        </w:r>
      </w:del>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Μαρτίου 2018</w:t>
      </w:r>
    </w:p>
    <w:p w14:paraId="0515F8DA" w14:textId="0BBB9AD5"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Αθήνα, σήμερα </w:t>
      </w:r>
      <w:r>
        <w:rPr>
          <w:rFonts w:eastAsia="Times New Roman" w:cs="Times New Roman"/>
          <w:szCs w:val="24"/>
        </w:rPr>
        <w:t>την</w:t>
      </w:r>
      <w:r>
        <w:rPr>
          <w:rFonts w:eastAsia="Times New Roman" w:cs="Times New Roman"/>
          <w:szCs w:val="24"/>
        </w:rPr>
        <w:t xml:space="preserve"> 1</w:t>
      </w:r>
      <w:r w:rsidRPr="007E1E5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Μαρτίου 2018, ημέρα Πέμπτη και ώρα 9.36΄</w:t>
      </w:r>
      <w:r w:rsidRPr="0048544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συνήλθε </w:t>
      </w:r>
      <w:r>
        <w:rPr>
          <w:rFonts w:eastAsia="Times New Roman" w:cs="Times New Roman"/>
          <w:szCs w:val="24"/>
        </w:rPr>
        <w:t>στην Αίθουσα των συνεδριάσεων του Βουλευτηρίου</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Βουλή σε ολομέλεια για να συνεδριάσει υπό την προεδρία του </w:t>
      </w:r>
      <w:del w:id="33" w:author="Φλούδα Χριστίνα" w:date="2018-03-06T14:35:00Z">
        <w:r w:rsidDel="00120703">
          <w:rPr>
            <w:rFonts w:eastAsia="Times New Roman" w:cs="Times New Roman"/>
            <w:szCs w:val="24"/>
          </w:rPr>
          <w:delText>ΣΤ</w:delText>
        </w:r>
      </w:del>
      <w:ins w:id="34" w:author="Φλούδα Χριστίνα" w:date="2018-03-06T14:35:00Z">
        <w:r>
          <w:rPr>
            <w:rFonts w:eastAsia="Times New Roman" w:cs="Times New Roman"/>
            <w:szCs w:val="24"/>
          </w:rPr>
          <w:t>Ε</w:t>
        </w:r>
      </w:ins>
      <w:r>
        <w:rPr>
          <w:rFonts w:eastAsia="Times New Roman" w:cs="Times New Roman"/>
          <w:szCs w:val="24"/>
        </w:rPr>
        <w:t xml:space="preserve">΄ Αντιπροέδρου αυτής κ. </w:t>
      </w:r>
      <w:r w:rsidRPr="003E15EF">
        <w:rPr>
          <w:rFonts w:eastAsia="Times New Roman" w:cs="Times New Roman"/>
          <w:b/>
          <w:szCs w:val="24"/>
        </w:rPr>
        <w:t>ΔΗΜΗΤΡΙΟΥ ΚΡΕΜΑΣΤΙΝΟΥ</w:t>
      </w:r>
      <w:r>
        <w:rPr>
          <w:rFonts w:eastAsia="Times New Roman" w:cs="Times New Roman"/>
          <w:szCs w:val="24"/>
        </w:rPr>
        <w:t>.</w:t>
      </w:r>
    </w:p>
    <w:p w14:paraId="0515F8D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0515F8D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28</w:t>
      </w:r>
      <w:r w:rsidRPr="003E15EF">
        <w:rPr>
          <w:rFonts w:eastAsia="Times New Roman" w:cs="Times New Roman"/>
          <w:szCs w:val="24"/>
        </w:rPr>
        <w:t>-</w:t>
      </w:r>
      <w:r>
        <w:rPr>
          <w:rFonts w:eastAsia="Times New Roman" w:cs="Times New Roman"/>
          <w:szCs w:val="24"/>
        </w:rPr>
        <w:t>2</w:t>
      </w:r>
      <w:r w:rsidRPr="003E15EF">
        <w:rPr>
          <w:rFonts w:eastAsia="Times New Roman" w:cs="Times New Roman"/>
          <w:szCs w:val="24"/>
        </w:rPr>
        <w:t>-</w:t>
      </w:r>
      <w:r>
        <w:rPr>
          <w:rFonts w:eastAsia="Times New Roman" w:cs="Times New Roman"/>
          <w:szCs w:val="24"/>
        </w:rPr>
        <w:t>2018 εξουσιοδό</w:t>
      </w:r>
      <w:r>
        <w:rPr>
          <w:rFonts w:eastAsia="Times New Roman" w:cs="Times New Roman"/>
          <w:szCs w:val="24"/>
        </w:rPr>
        <w:t xml:space="preserve">τηση του Σώματος, επικυρώθηκαν με ευθύνη του Προεδρείου τα Πρακτικά της ΟΘ΄ συνεδριάσεώς του, της Τετάρτης 28 Φεβρουαρίου 2018, σε ό,τι αφορά την ψήφιση στο σύνολο των σχεδίων νόμων: </w:t>
      </w:r>
    </w:p>
    <w:p w14:paraId="0515F8D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1. «Κύρωση της Σύμβασης Μίσθωσης μεταξύ της Ελληνικής Δημοκρατίας και </w:t>
      </w:r>
      <w:r>
        <w:rPr>
          <w:rFonts w:eastAsia="Times New Roman" w:cs="Times New Roman"/>
          <w:szCs w:val="24"/>
        </w:rPr>
        <w:t>της εταιρείας ΕΛΛΗΝΙΚΑ ΠΕΤΡΕΛΑΙΑ ΑΝΩΝΥΜΗ ΕΤΑΙΡΕΙΑ για την παραχώρηση του δικαιώματος έρευνας και εκμετάλλευσης υδρογονανθράκων στη χερσαία περιοχή “Άρτα-Πρέβεζα”».</w:t>
      </w:r>
    </w:p>
    <w:p w14:paraId="0515F8D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2. «Κύρωση της Σύμβασης Μίσθωσης μεταξύ της Ελληνικής Δημοκρατίας και των εταιρειών “</w:t>
      </w:r>
      <w:r>
        <w:rPr>
          <w:rFonts w:eastAsia="Times New Roman" w:cs="Times New Roman"/>
          <w:szCs w:val="24"/>
          <w:lang w:val="en-US"/>
        </w:rPr>
        <w:t>Total</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&amp;</w:t>
      </w:r>
      <w:r>
        <w:rPr>
          <w:rFonts w:eastAsia="Times New Roman" w:cs="Times New Roman"/>
          <w:szCs w:val="24"/>
          <w:lang w:val="en-US"/>
        </w:rPr>
        <w:t>P</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w:t>
      </w:r>
      <w:r>
        <w:rPr>
          <w:rFonts w:eastAsia="Times New Roman" w:cs="Times New Roman"/>
          <w:szCs w:val="24"/>
          <w:lang w:val="en-US"/>
        </w:rPr>
        <w:t>V</w:t>
      </w:r>
      <w:r>
        <w:rPr>
          <w:rFonts w:eastAsia="Times New Roman" w:cs="Times New Roman"/>
          <w:szCs w:val="24"/>
        </w:rPr>
        <w:t>.”, “</w:t>
      </w:r>
      <w:r>
        <w:rPr>
          <w:rFonts w:eastAsia="Times New Roman" w:cs="Times New Roman"/>
          <w:szCs w:val="24"/>
          <w:lang w:val="en-US"/>
        </w:rPr>
        <w:t>Edison</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p</w:t>
      </w:r>
      <w:r>
        <w:rPr>
          <w:rFonts w:eastAsia="Times New Roman" w:cs="Times New Roman"/>
          <w:szCs w:val="24"/>
        </w:rPr>
        <w:t>.</w:t>
      </w:r>
      <w:r>
        <w:rPr>
          <w:rFonts w:eastAsia="Times New Roman" w:cs="Times New Roman"/>
          <w:szCs w:val="24"/>
          <w:lang w:val="en-US"/>
        </w:rPr>
        <w:t>A</w:t>
      </w:r>
      <w:r>
        <w:rPr>
          <w:rFonts w:eastAsia="Times New Roman" w:cs="Times New Roman"/>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2, Ιόνιο Πέλαγος».</w:t>
      </w:r>
    </w:p>
    <w:p w14:paraId="0515F8D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3. «Κύρωση της Σύμβασης Μίσθωσης μεταξύ της Ελληνι</w:t>
      </w:r>
      <w:r>
        <w:rPr>
          <w:rFonts w:eastAsia="Times New Roman" w:cs="Times New Roman"/>
          <w:szCs w:val="24"/>
        </w:rPr>
        <w:t xml:space="preserve">κής Δημοκρατίας και της εταιρείας </w:t>
      </w:r>
      <w:r>
        <w:rPr>
          <w:rFonts w:eastAsia="Times New Roman" w:cs="Times New Roman"/>
          <w:szCs w:val="24"/>
          <w:lang w:val="en-US"/>
        </w:rPr>
        <w:t>ENERGEAN</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xml:space="preserve"> &amp; </w:t>
      </w:r>
      <w:r>
        <w:rPr>
          <w:rFonts w:eastAsia="Times New Roman" w:cs="Times New Roman"/>
          <w:szCs w:val="24"/>
          <w:lang w:val="en-US"/>
        </w:rPr>
        <w:t>GAS</w:t>
      </w:r>
      <w:r>
        <w:rPr>
          <w:rFonts w:eastAsia="Times New Roman" w:cs="Times New Roman"/>
          <w:szCs w:val="24"/>
        </w:rPr>
        <w:t xml:space="preserve">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χερσαία περιοχή “Αιτωλοακαρνανία”».</w:t>
      </w:r>
    </w:p>
    <w:p w14:paraId="0515F8E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4. «Κύρωση</w:t>
      </w:r>
      <w:r>
        <w:rPr>
          <w:rFonts w:eastAsia="Times New Roman" w:cs="Times New Roman"/>
          <w:szCs w:val="24"/>
        </w:rPr>
        <w:t xml:space="preserve"> της Σύμβασης Μίσθωσης μεταξύ της Ελληνικής Δημοκρατίας και της εταιρείας ΕΛΛΗΝΙΚΑ ΠΕΤΡΕΛΑΙΑ ΑΝΩΝΥΜΗ </w:t>
      </w:r>
      <w:r>
        <w:rPr>
          <w:rFonts w:eastAsia="Times New Roman" w:cs="Times New Roman"/>
          <w:szCs w:val="24"/>
        </w:rPr>
        <w:lastRenderedPageBreak/>
        <w:t>ΕΤΑΙΡΕΙΑ για την παραχώρηση του δικαιώματος έρευνας και εκμετάλλευσης υδρογονανθράκων στη χερσαία περιοχή “Βορειοδυτική Πελοπόννησος”»)</w:t>
      </w:r>
    </w:p>
    <w:p w14:paraId="0515F8E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Παρακαλείται ο κύρι</w:t>
      </w:r>
      <w:r>
        <w:rPr>
          <w:rFonts w:eastAsia="Times New Roman" w:cs="Times New Roman"/>
          <w:szCs w:val="24"/>
        </w:rPr>
        <w:t>ος Γραμματέας να ανακοινώσει τις αναφορές προς το Σώμα.</w:t>
      </w:r>
    </w:p>
    <w:p w14:paraId="0515F8E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Γεώργιο Ψυχογιό, Βουλευτή Κορινθίας, τα ακόλουθα:</w:t>
      </w:r>
    </w:p>
    <w:p w14:paraId="0515F8E3" w14:textId="77777777" w:rsidR="00F75232" w:rsidRDefault="00120703">
      <w:pPr>
        <w:spacing w:line="600" w:lineRule="auto"/>
        <w:ind w:firstLine="720"/>
        <w:jc w:val="both"/>
        <w:rPr>
          <w:rFonts w:eastAsia="Times New Roman" w:cs="Times New Roman"/>
          <w:color w:val="000000" w:themeColor="text1"/>
          <w:szCs w:val="24"/>
        </w:rPr>
      </w:pPr>
      <w:r w:rsidRPr="0067323E">
        <w:rPr>
          <w:color w:val="000000" w:themeColor="text1"/>
        </w:rPr>
        <w:t>Α</w:t>
      </w:r>
      <w:r w:rsidRPr="0067323E">
        <w:rPr>
          <w:color w:val="000000" w:themeColor="text1"/>
        </w:rPr>
        <w:t>.</w:t>
      </w:r>
      <w:r w:rsidRPr="0067323E">
        <w:rPr>
          <w:color w:val="000000" w:themeColor="text1"/>
        </w:rPr>
        <w:t xml:space="preserve"> </w:t>
      </w:r>
      <w:r w:rsidRPr="0067323E">
        <w:rPr>
          <w:color w:val="000000" w:themeColor="text1"/>
          <w:lang w:val="en-US"/>
        </w:rPr>
        <w:t>KATA</w:t>
      </w:r>
      <w:r w:rsidRPr="0067323E">
        <w:rPr>
          <w:color w:val="000000" w:themeColor="text1"/>
        </w:rPr>
        <w:t>ΘΕΣΗ ΑΝΑΦΟΡΩΝ</w:t>
      </w:r>
    </w:p>
    <w:p w14:paraId="0515F8E4" w14:textId="77777777" w:rsidR="00F75232" w:rsidRDefault="00120703">
      <w:pPr>
        <w:pStyle w:val="a4"/>
        <w:spacing w:line="600" w:lineRule="auto"/>
        <w:ind w:left="1080"/>
        <w:jc w:val="center"/>
        <w:rPr>
          <w:color w:val="FF0000"/>
        </w:rPr>
      </w:pPr>
      <w:r w:rsidRPr="00485442">
        <w:rPr>
          <w:color w:val="FF0000"/>
        </w:rPr>
        <w:t>(ΝΑ ΜΠΟΥΝ ΟΙ ΣΕΛ. 3-</w:t>
      </w:r>
      <w:r w:rsidRPr="00485442">
        <w:rPr>
          <w:color w:val="FF0000"/>
        </w:rPr>
        <w:t>7</w:t>
      </w:r>
      <w:r w:rsidRPr="00485442">
        <w:rPr>
          <w:color w:val="FF0000"/>
        </w:rPr>
        <w:t>)</w:t>
      </w:r>
    </w:p>
    <w:p w14:paraId="0515F8E5" w14:textId="77777777" w:rsidR="00F75232" w:rsidRDefault="00120703">
      <w:pPr>
        <w:spacing w:line="600" w:lineRule="auto"/>
        <w:ind w:firstLine="720"/>
        <w:jc w:val="both"/>
        <w:rPr>
          <w:rFonts w:eastAsia="Times New Roman" w:cs="Times New Roman"/>
          <w:color w:val="000000" w:themeColor="text1"/>
          <w:szCs w:val="24"/>
        </w:rPr>
      </w:pPr>
      <w:r w:rsidRPr="0067323E">
        <w:rPr>
          <w:rFonts w:eastAsia="Times New Roman" w:cs="Times New Roman"/>
          <w:color w:val="000000" w:themeColor="text1"/>
          <w:szCs w:val="24"/>
        </w:rPr>
        <w:t>Β. ΑΠΑΝΤΗΣΕΙΣ ΥΠΟΥΡΓΩΝ ΣΕ ΕΡΩΤΗΣΕΙΣ ΒΟΥΛΕΥΤΩΝ</w:t>
      </w:r>
    </w:p>
    <w:p w14:paraId="0515F8E6" w14:textId="77777777" w:rsidR="00F75232" w:rsidRDefault="00120703">
      <w:pPr>
        <w:pStyle w:val="a4"/>
        <w:spacing w:line="600" w:lineRule="auto"/>
        <w:ind w:left="1080"/>
        <w:jc w:val="center"/>
        <w:rPr>
          <w:color w:val="FF0000"/>
        </w:rPr>
      </w:pPr>
      <w:r w:rsidRPr="00485442">
        <w:rPr>
          <w:color w:val="FF0000"/>
        </w:rPr>
        <w:t xml:space="preserve">(ΝΑ ΜΠΟΥΝ ΟΙ ΣΕΛ. </w:t>
      </w:r>
      <w:r w:rsidRPr="000C6C4E">
        <w:rPr>
          <w:color w:val="FF0000"/>
        </w:rPr>
        <w:t>7α</w:t>
      </w:r>
      <w:r w:rsidRPr="00F959D8">
        <w:rPr>
          <w:color w:val="FF0000"/>
        </w:rPr>
        <w:t>)</w:t>
      </w:r>
    </w:p>
    <w:p w14:paraId="0515F8E7" w14:textId="77777777" w:rsidR="00F75232" w:rsidRDefault="00120703">
      <w:pPr>
        <w:pStyle w:val="a4"/>
        <w:spacing w:line="600" w:lineRule="auto"/>
        <w:ind w:left="1080"/>
        <w:jc w:val="center"/>
        <w:rPr>
          <w:color w:val="FF0000"/>
        </w:rPr>
      </w:pPr>
      <w:r w:rsidRPr="00114DA5">
        <w:rPr>
          <w:color w:val="FF0000"/>
        </w:rPr>
        <w:t>(ΑΛΛΑΓΗ ΣΕΛ</w:t>
      </w:r>
      <w:r>
        <w:rPr>
          <w:color w:val="FF0000"/>
        </w:rPr>
        <w:t>ΙΔΑΣ</w:t>
      </w:r>
      <w:r w:rsidRPr="00114DA5">
        <w:rPr>
          <w:color w:val="FF0000"/>
        </w:rPr>
        <w:t>)</w:t>
      </w:r>
    </w:p>
    <w:p w14:paraId="0515F8E8" w14:textId="77777777" w:rsidR="00F75232" w:rsidRDefault="00120703">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Κυρίες και κύριοι συνάδελφοι, έχω την τιμή να ανακοινώσω στο Σώμα το δελτίο επικαίρων ερωτήσεων της Παρασκευής 2 Μαρτίου του 2018</w:t>
      </w:r>
      <w:r w:rsidRPr="00485442">
        <w:rPr>
          <w:rFonts w:eastAsia="Times New Roman"/>
          <w:szCs w:val="24"/>
        </w:rPr>
        <w:t>.</w:t>
      </w:r>
    </w:p>
    <w:p w14:paraId="0515F8E9" w14:textId="77777777" w:rsidR="00F75232" w:rsidRDefault="00120703">
      <w:pPr>
        <w:spacing w:line="600" w:lineRule="auto"/>
        <w:ind w:firstLine="720"/>
        <w:jc w:val="both"/>
        <w:rPr>
          <w:rFonts w:eastAsia="Times New Roman"/>
          <w:szCs w:val="24"/>
        </w:rPr>
      </w:pPr>
      <w:r>
        <w:rPr>
          <w:rFonts w:eastAsia="Times New Roman"/>
          <w:szCs w:val="24"/>
        </w:rPr>
        <w:t xml:space="preserve">Α. </w:t>
      </w:r>
      <w:r w:rsidRPr="001F43D9">
        <w:rPr>
          <w:szCs w:val="24"/>
        </w:rPr>
        <w:t>ΕΠΙΚΑΙΡΕΣ ΕΡΩΤΗΣΕΙΣ</w:t>
      </w:r>
      <w:r w:rsidRPr="00D54B77">
        <w:rPr>
          <w:rFonts w:eastAsia="Times New Roman"/>
          <w:sz w:val="28"/>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w:t>
      </w:r>
      <w:r>
        <w:rPr>
          <w:rFonts w:eastAsia="Times New Roman"/>
          <w:szCs w:val="24"/>
        </w:rPr>
        <w:t>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515F8EA" w14:textId="77777777" w:rsidR="00F75232" w:rsidRDefault="00120703">
      <w:pPr>
        <w:spacing w:line="600" w:lineRule="auto"/>
        <w:ind w:firstLine="720"/>
        <w:jc w:val="both"/>
        <w:rPr>
          <w:rFonts w:eastAsia="Times New Roman"/>
          <w:szCs w:val="24"/>
        </w:rPr>
      </w:pPr>
      <w:r>
        <w:rPr>
          <w:rFonts w:eastAsia="Times New Roman"/>
          <w:szCs w:val="24"/>
        </w:rPr>
        <w:t xml:space="preserve">1. Η με αριθμό 1155/27-2-2018 επίκαιρη ερώτηση του Βουλευτή Ηρακλείου του Συνασπισμού Ριζοσπαστικής Αριστεράς κ. Νικολάου </w:t>
      </w:r>
      <w:proofErr w:type="spellStart"/>
      <w:r>
        <w:rPr>
          <w:rFonts w:eastAsia="Times New Roman"/>
          <w:szCs w:val="24"/>
        </w:rPr>
        <w:t>Ηγουμενίδη</w:t>
      </w:r>
      <w:proofErr w:type="spellEnd"/>
      <w:r>
        <w:rPr>
          <w:rFonts w:eastAsia="Times New Roman"/>
          <w:szCs w:val="24"/>
        </w:rPr>
        <w:t xml:space="preserve"> προς τον Υπουργό Οικονομίας και Ανάπτυξης, με θέμα «Χρηματοδότηση δικτύων ύδρε</w:t>
      </w:r>
      <w:r>
        <w:rPr>
          <w:rFonts w:eastAsia="Times New Roman"/>
          <w:szCs w:val="24"/>
        </w:rPr>
        <w:t>υσης Νομού Ηρακλείου».</w:t>
      </w:r>
    </w:p>
    <w:p w14:paraId="0515F8EB" w14:textId="77777777" w:rsidR="00F75232" w:rsidRDefault="00120703">
      <w:pPr>
        <w:spacing w:line="600" w:lineRule="auto"/>
        <w:ind w:firstLine="720"/>
        <w:jc w:val="both"/>
        <w:rPr>
          <w:rFonts w:eastAsia="Times New Roman"/>
          <w:szCs w:val="24"/>
        </w:rPr>
      </w:pPr>
      <w:r>
        <w:rPr>
          <w:rFonts w:eastAsia="Times New Roman"/>
          <w:szCs w:val="24"/>
        </w:rPr>
        <w:t>2. Η με αριθμό 1154/26-2-2018 επίκαιρη ερώτηση του Θ΄ Αντιπροέδρου της Βουλής και Βουλευτή Α΄ Αθηνών της Ένωσης Κεντρώων κ. Μάριου Γεωργιάδη προς τον Υπουργό Ναυτιλίας και Νη</w:t>
      </w:r>
      <w:r>
        <w:rPr>
          <w:rFonts w:eastAsia="Times New Roman"/>
          <w:szCs w:val="24"/>
        </w:rPr>
        <w:lastRenderedPageBreak/>
        <w:t>σιωτικής Πολιτικής, με θέμα «Προδιαγραφές ρυμουλκών</w:t>
      </w:r>
      <w:r>
        <w:rPr>
          <w:rFonts w:eastAsia="Times New Roman"/>
          <w:szCs w:val="24"/>
        </w:rPr>
        <w:t>,</w:t>
      </w:r>
      <w:r>
        <w:rPr>
          <w:rFonts w:eastAsia="Times New Roman"/>
          <w:szCs w:val="24"/>
        </w:rPr>
        <w:t xml:space="preserve"> που αξ</w:t>
      </w:r>
      <w:r>
        <w:rPr>
          <w:rFonts w:eastAsia="Times New Roman"/>
          <w:szCs w:val="24"/>
        </w:rPr>
        <w:t>ιώνουν τα ΕΛΠΕ</w:t>
      </w:r>
      <w:r>
        <w:rPr>
          <w:rFonts w:eastAsia="Times New Roman"/>
          <w:szCs w:val="24"/>
        </w:rPr>
        <w:t>,</w:t>
      </w:r>
      <w:r>
        <w:rPr>
          <w:rFonts w:eastAsia="Times New Roman"/>
          <w:szCs w:val="24"/>
        </w:rPr>
        <w:t xml:space="preserve"> προκειμένου να αποδεχθούν την προσφορά των υπηρεσιών τους στις εγκαταστάσεις των διυλιστηρίων των ΕΛΠΕ στην Πάχη, την Ελευσίνα και τον Ασπρόπυργο».</w:t>
      </w:r>
    </w:p>
    <w:p w14:paraId="0515F8EC" w14:textId="77777777" w:rsidR="00F75232" w:rsidRDefault="00120703">
      <w:pPr>
        <w:spacing w:line="600" w:lineRule="auto"/>
        <w:ind w:firstLine="720"/>
        <w:jc w:val="both"/>
        <w:rPr>
          <w:rFonts w:eastAsia="Times New Roman"/>
          <w:szCs w:val="24"/>
        </w:rPr>
      </w:pPr>
      <w:r>
        <w:rPr>
          <w:rFonts w:eastAsia="Times New Roman"/>
          <w:szCs w:val="24"/>
        </w:rPr>
        <w:t>3. Η με αριθμό 1081/13-2-2018 επίκαιρη ερώτηση του Βουλευτή Αχαΐας του Κομμουνιστικού Κόμματ</w:t>
      </w:r>
      <w:r>
        <w:rPr>
          <w:rFonts w:eastAsia="Times New Roman"/>
          <w:szCs w:val="24"/>
        </w:rPr>
        <w:t>ος Ελλάδ</w:t>
      </w:r>
      <w:r>
        <w:rPr>
          <w:rFonts w:eastAsia="Times New Roman"/>
          <w:szCs w:val="24"/>
        </w:rPr>
        <w:t>α</w:t>
      </w:r>
      <w:r>
        <w:rPr>
          <w:rFonts w:eastAsia="Times New Roman"/>
          <w:szCs w:val="24"/>
        </w:rPr>
        <w:t xml:space="preserve">ς κ. Νικολάου </w:t>
      </w:r>
      <w:proofErr w:type="spellStart"/>
      <w:r>
        <w:rPr>
          <w:rFonts w:eastAsia="Times New Roman"/>
          <w:szCs w:val="24"/>
        </w:rPr>
        <w:t>Καραθανασόπουλου</w:t>
      </w:r>
      <w:proofErr w:type="spellEnd"/>
      <w:r>
        <w:rPr>
          <w:rFonts w:eastAsia="Times New Roman"/>
          <w:szCs w:val="24"/>
        </w:rPr>
        <w:t xml:space="preserve"> προς τον Υπουργό Περιβάλλοντος και Ενέργειας, σχετικά με τη δημιουργία Χώρου Υγειονομικής Ταφής Επικίνδυνων Αποβλήτων (ΧΥΤΕΑ) στη Μεγαλόπολη.</w:t>
      </w:r>
    </w:p>
    <w:p w14:paraId="0515F8ED" w14:textId="77777777" w:rsidR="00F75232" w:rsidRDefault="00120703">
      <w:pPr>
        <w:spacing w:line="600" w:lineRule="auto"/>
        <w:ind w:firstLine="720"/>
        <w:jc w:val="both"/>
        <w:rPr>
          <w:rFonts w:eastAsia="Times New Roman"/>
          <w:szCs w:val="24"/>
        </w:rPr>
      </w:pPr>
      <w:r>
        <w:rPr>
          <w:rFonts w:eastAsia="Times New Roman"/>
          <w:szCs w:val="24"/>
        </w:rPr>
        <w:t>Κυρίες και κύριοι συνάδελφοι, εισερχό</w:t>
      </w:r>
      <w:r>
        <w:rPr>
          <w:rFonts w:eastAsia="Times New Roman"/>
          <w:szCs w:val="24"/>
        </w:rPr>
        <w:t>μαστε</w:t>
      </w:r>
      <w:r>
        <w:rPr>
          <w:rFonts w:eastAsia="Times New Roman"/>
          <w:szCs w:val="24"/>
        </w:rPr>
        <w:t xml:space="preserve"> στη συζήτηση των</w:t>
      </w:r>
    </w:p>
    <w:p w14:paraId="0515F8EE" w14:textId="77777777" w:rsidR="00F75232" w:rsidRDefault="00120703">
      <w:pPr>
        <w:spacing w:line="600" w:lineRule="auto"/>
        <w:ind w:firstLine="720"/>
        <w:jc w:val="center"/>
        <w:rPr>
          <w:rFonts w:eastAsia="Times New Roman"/>
          <w:b/>
          <w:szCs w:val="24"/>
        </w:rPr>
      </w:pPr>
      <w:r>
        <w:rPr>
          <w:rFonts w:eastAsia="Times New Roman"/>
          <w:b/>
          <w:szCs w:val="24"/>
        </w:rPr>
        <w:t xml:space="preserve">ΕΠΙΚΑΙΡΩΝ </w:t>
      </w:r>
      <w:r>
        <w:rPr>
          <w:rFonts w:eastAsia="Times New Roman"/>
          <w:b/>
          <w:szCs w:val="24"/>
        </w:rPr>
        <w:t>ΕΡΩΤΗΣΕΩΝ</w:t>
      </w:r>
    </w:p>
    <w:p w14:paraId="0515F8EF"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Θα ήθελα να σας ανακοινώσω ότι ο Γενικός Γραμματέας της Κυβέρνησης κ. Καλογήρου γνωρίζει στη Βουλή ότι δεν θα συζητηθούν </w:t>
      </w:r>
      <w:r>
        <w:rPr>
          <w:rFonts w:eastAsia="Times New Roman"/>
          <w:szCs w:val="24"/>
        </w:rPr>
        <w:t xml:space="preserve">οι εξής ερωτήσεις </w:t>
      </w:r>
      <w:r>
        <w:rPr>
          <w:rFonts w:eastAsia="Times New Roman"/>
          <w:szCs w:val="24"/>
        </w:rPr>
        <w:t>των αρμοδίων Υπουργών:</w:t>
      </w:r>
    </w:p>
    <w:p w14:paraId="0515F8F0" w14:textId="77777777" w:rsidR="00F75232" w:rsidRDefault="00120703">
      <w:pPr>
        <w:spacing w:line="600" w:lineRule="auto"/>
        <w:ind w:firstLine="720"/>
        <w:jc w:val="both"/>
        <w:rPr>
          <w:rFonts w:eastAsia="Times New Roman"/>
          <w:szCs w:val="24"/>
        </w:rPr>
      </w:pPr>
      <w:r>
        <w:rPr>
          <w:rFonts w:eastAsia="Times New Roman"/>
          <w:szCs w:val="24"/>
        </w:rPr>
        <w:t>Η τρίτη με αριθμό 1149/26-2-2018 επίκαιρη ερώτηση πρώτου κύκλου του Βουλευτή Β΄ Πειρ</w:t>
      </w:r>
      <w:r>
        <w:rPr>
          <w:rFonts w:eastAsia="Times New Roman"/>
          <w:szCs w:val="24"/>
        </w:rPr>
        <w:t xml:space="preserve">αιά του Λαϊκού Συνδέσμου - Χρυσή Αυγή κ. </w:t>
      </w:r>
      <w:r>
        <w:rPr>
          <w:rFonts w:eastAsia="Times New Roman"/>
          <w:bCs/>
          <w:szCs w:val="24"/>
        </w:rPr>
        <w:t>Ιωάννη Λαγού</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με θέμα: «Γνωστή από παρακρατικό </w:t>
      </w:r>
      <w:proofErr w:type="spellStart"/>
      <w:r>
        <w:rPr>
          <w:rFonts w:eastAsia="Times New Roman"/>
          <w:szCs w:val="24"/>
        </w:rPr>
        <w:t>ιστότοπο</w:t>
      </w:r>
      <w:proofErr w:type="spellEnd"/>
      <w:r>
        <w:rPr>
          <w:rFonts w:eastAsia="Times New Roman"/>
          <w:szCs w:val="24"/>
        </w:rPr>
        <w:t xml:space="preserve"> έγινε η πρωτοφανής επίθεση στο Α.Τ. Καισαριανής», </w:t>
      </w:r>
      <w:r>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με α</w:t>
      </w:r>
      <w:r>
        <w:rPr>
          <w:rFonts w:eastAsia="Times New Roman"/>
          <w:szCs w:val="24"/>
        </w:rPr>
        <w:t>ιτία ανειλημμένες υποχρεώσεις.</w:t>
      </w:r>
    </w:p>
    <w:p w14:paraId="0515F8F1" w14:textId="77777777" w:rsidR="00F75232" w:rsidRDefault="00120703">
      <w:pPr>
        <w:spacing w:line="600" w:lineRule="auto"/>
        <w:ind w:firstLine="720"/>
        <w:jc w:val="both"/>
        <w:rPr>
          <w:rFonts w:eastAsia="Times New Roman"/>
          <w:szCs w:val="24"/>
        </w:rPr>
      </w:pPr>
      <w:r>
        <w:rPr>
          <w:rFonts w:eastAsia="Times New Roman"/>
          <w:szCs w:val="24"/>
        </w:rPr>
        <w:t xml:space="preserve">Η δεύτερη με αριθμό 1159/27-2-2018 επίκαιρη ερώτηση δευτέρου κύκλου του Βουλευτή Κιλκίς της Νέας Δημοκρατίας κ. </w:t>
      </w:r>
      <w:r>
        <w:rPr>
          <w:rFonts w:eastAsia="Times New Roman"/>
          <w:bCs/>
          <w:szCs w:val="24"/>
        </w:rPr>
        <w:t xml:space="preserve">Γεωργίου </w:t>
      </w:r>
      <w:r>
        <w:rPr>
          <w:rFonts w:eastAsia="Times New Roman"/>
          <w:bCs/>
          <w:szCs w:val="24"/>
        </w:rPr>
        <w:lastRenderedPageBreak/>
        <w:t>Γεωργαντά</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με θέμα: «Προβλήματα στη λειτουργία του Τμήματος Συνοριακής Φύλαξ</w:t>
      </w:r>
      <w:r>
        <w:rPr>
          <w:rFonts w:eastAsia="Times New Roman"/>
          <w:szCs w:val="24"/>
        </w:rPr>
        <w:t xml:space="preserve">ης (Τ.Σ.Φ.) </w:t>
      </w:r>
      <w:proofErr w:type="spellStart"/>
      <w:r>
        <w:rPr>
          <w:rFonts w:eastAsia="Times New Roman"/>
          <w:szCs w:val="24"/>
        </w:rPr>
        <w:t>Παιονίας</w:t>
      </w:r>
      <w:proofErr w:type="spellEnd"/>
      <w:r>
        <w:rPr>
          <w:rFonts w:eastAsia="Times New Roman"/>
          <w:szCs w:val="24"/>
        </w:rPr>
        <w:t xml:space="preserve">», </w:t>
      </w:r>
      <w:r>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0515F8F2" w14:textId="77777777" w:rsidR="00F75232" w:rsidRDefault="00120703">
      <w:pPr>
        <w:spacing w:line="600" w:lineRule="auto"/>
        <w:ind w:firstLine="720"/>
        <w:jc w:val="both"/>
        <w:rPr>
          <w:rFonts w:eastAsia="Times New Roman"/>
          <w:szCs w:val="24"/>
        </w:rPr>
      </w:pPr>
      <w:r>
        <w:rPr>
          <w:rFonts w:eastAsia="Times New Roman"/>
          <w:szCs w:val="24"/>
          <w:lang w:val="en-US"/>
        </w:rPr>
        <w:t>H</w:t>
      </w:r>
      <w:r>
        <w:rPr>
          <w:rFonts w:eastAsia="Times New Roman"/>
          <w:szCs w:val="24"/>
        </w:rPr>
        <w:t xml:space="preserve"> πέμπτη με αριθμό 1151/26-2-2018 επίκαιρη ερώτηση δευτέρου κύκλου του Βουλευτή Κιλκίς του Λαϊκού Συνδέσμου - Χρυσή Αυγή </w:t>
      </w:r>
      <w:r>
        <w:rPr>
          <w:rFonts w:eastAsia="Times New Roman"/>
          <w:szCs w:val="24"/>
        </w:rPr>
        <w:t xml:space="preserve">κ. </w:t>
      </w:r>
      <w:r>
        <w:rPr>
          <w:rFonts w:eastAsia="Times New Roman"/>
          <w:bCs/>
          <w:szCs w:val="24"/>
        </w:rPr>
        <w:t>Χρήστου Χατζησάββα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με θέμα: «Ερωτήματα σχετικώς με την υπόθεση πράκτορα</w:t>
      </w:r>
      <w:r>
        <w:rPr>
          <w:rFonts w:eastAsia="Times New Roman"/>
          <w:szCs w:val="24"/>
        </w:rPr>
        <w:t>,</w:t>
      </w:r>
      <w:r>
        <w:rPr>
          <w:rFonts w:eastAsia="Times New Roman"/>
          <w:szCs w:val="24"/>
        </w:rPr>
        <w:t xml:space="preserve"> βάσει αποκαλύψεων του Π. Καμμένου», </w:t>
      </w:r>
      <w:r>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0515F8F3"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Η έ</w:t>
      </w:r>
      <w:r>
        <w:rPr>
          <w:rFonts w:eastAsia="Times New Roman" w:cs="Times New Roman"/>
          <w:szCs w:val="24"/>
        </w:rPr>
        <w:t xml:space="preserve">κτη με αριθμό 926/26-1-2018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με θέμα: «Εμπιστεύεσθε τον κ. Μάθιου Νίμιτς ως ειδικό διαμεσολαβητή των Ηνωμένων Εθνών για το Σκοπια</w:t>
      </w:r>
      <w:r>
        <w:rPr>
          <w:rFonts w:eastAsia="Times New Roman" w:cs="Times New Roman"/>
          <w:szCs w:val="24"/>
        </w:rPr>
        <w:t xml:space="preserve">νό ζήτημα;», δεν θα συζητηθεί λόγω κωλύματος του Υφυπουργού Εξωτερικών κ. Ιωάννη Αμανατίδη, με αιτία τον φόρτο εργασίας. </w:t>
      </w:r>
    </w:p>
    <w:p w14:paraId="0515F8F4"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τρίτη με αριθμό 1150/26-2-2018 επίκαιρη ερώτηση δεύτερου κύκλου του Βουλευτή Α΄ Θεσσαλονίκης του Λαϊκού Συνδέσμου - Χρυσή Αυγή κ. </w:t>
      </w:r>
      <w:r>
        <w:rPr>
          <w:rFonts w:eastAsia="Times New Roman" w:cs="Times New Roman"/>
          <w:bCs/>
          <w:szCs w:val="24"/>
        </w:rPr>
        <w:t>Αν</w:t>
      </w:r>
      <w:r>
        <w:rPr>
          <w:rFonts w:eastAsia="Times New Roman" w:cs="Times New Roman"/>
          <w:bCs/>
          <w:szCs w:val="24"/>
        </w:rPr>
        <w:t>τωνίου Γρέγου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με θέμα: «Περί της Ελληνικής Εθνικής Μειονότητας των Σκοπίων»</w:t>
      </w:r>
      <w:r w:rsidRPr="00485442">
        <w:rPr>
          <w:rFonts w:eastAsia="Times New Roman" w:cs="Times New Roman"/>
          <w:szCs w:val="24"/>
        </w:rPr>
        <w:t>,</w:t>
      </w:r>
      <w:r>
        <w:rPr>
          <w:rFonts w:eastAsia="Times New Roman" w:cs="Times New Roman"/>
          <w:szCs w:val="24"/>
        </w:rPr>
        <w:t xml:space="preserve"> δεν θα συζητηθεί λόγω έκτακτων ανειλημμένων υποχρεώσεων του κυρίου Υπουργού.</w:t>
      </w:r>
    </w:p>
    <w:p w14:paraId="0515F8F5"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1163/27-2-2018 επίκαιρη ερώτηση πρώτου κύκλου του </w:t>
      </w:r>
      <w:r>
        <w:rPr>
          <w:rFonts w:eastAsia="Times New Roman" w:cs="Times New Roman"/>
          <w:szCs w:val="24"/>
        </w:rPr>
        <w:t>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τους εργαζόμενους στο πρακτορείο διανομής Τύπου «Ευρώπη», δεν θα συζητηθεί λόγω κωλύματο</w:t>
      </w:r>
      <w:r>
        <w:rPr>
          <w:rFonts w:eastAsia="Times New Roman" w:cs="Times New Roman"/>
          <w:szCs w:val="24"/>
        </w:rPr>
        <w:t xml:space="preserve">ς της Υπουργού Εργασίας, Κοινωνικής Ασφάλισης και Κοινωνικής Αλληλεγγύης, κ. Έφης </w:t>
      </w:r>
      <w:proofErr w:type="spellStart"/>
      <w:r>
        <w:rPr>
          <w:rFonts w:eastAsia="Times New Roman" w:cs="Times New Roman"/>
          <w:szCs w:val="24"/>
        </w:rPr>
        <w:t>Αχτσιόγλου</w:t>
      </w:r>
      <w:proofErr w:type="spellEnd"/>
      <w:r>
        <w:rPr>
          <w:rFonts w:eastAsia="Times New Roman" w:cs="Times New Roman"/>
          <w:szCs w:val="24"/>
        </w:rPr>
        <w:t>, η οποία θα εκπροσωπήσει την Κυβέρνηση σε συνέδριο της Ευρωπαϊκής Οικονομικής και Κοινωνικής Επιτροπής.</w:t>
      </w:r>
    </w:p>
    <w:p w14:paraId="0515F8F6"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τέταρτη με αριθμό 1164/27-2-2018 επίκαιρη ερώτηση δεύτερο</w:t>
      </w:r>
      <w:r>
        <w:rPr>
          <w:rFonts w:eastAsia="Times New Roman" w:cs="Times New Roman"/>
          <w:szCs w:val="24"/>
        </w:rPr>
        <w:t>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w:t>
      </w:r>
      <w:r>
        <w:rPr>
          <w:rFonts w:eastAsia="Times New Roman" w:cs="Times New Roman"/>
          <w:bCs/>
          <w:szCs w:val="24"/>
        </w:rPr>
        <w:lastRenderedPageBreak/>
        <w:t xml:space="preserve">νωνικής Ασφάλισης και Κοινωνικής Αλληλεγγύης, </w:t>
      </w:r>
      <w:r>
        <w:rPr>
          <w:rFonts w:eastAsia="Times New Roman" w:cs="Times New Roman"/>
          <w:szCs w:val="24"/>
        </w:rPr>
        <w:t>με θέμα: «Εργαζόμενοι της “Ένωσης –Αγροτικός Συνεταιρισμός Τρικάλων” (ΕΑΣΤ)», δεν θα συζητηθε</w:t>
      </w:r>
      <w:r>
        <w:rPr>
          <w:rFonts w:eastAsia="Times New Roman" w:cs="Times New Roman"/>
          <w:szCs w:val="24"/>
        </w:rPr>
        <w:t xml:space="preserve">ί λόγω κωλύματος της Υπουργού Εργασίας, Κοινωνικής Ασφάλισης και Κοινωνικής Αλληλεγγύης, κ. Έφης </w:t>
      </w:r>
      <w:proofErr w:type="spellStart"/>
      <w:r>
        <w:rPr>
          <w:rFonts w:eastAsia="Times New Roman" w:cs="Times New Roman"/>
          <w:szCs w:val="24"/>
        </w:rPr>
        <w:t>Αχτσιόγλου</w:t>
      </w:r>
      <w:proofErr w:type="spellEnd"/>
      <w:r>
        <w:rPr>
          <w:rFonts w:eastAsia="Times New Roman" w:cs="Times New Roman"/>
          <w:szCs w:val="24"/>
        </w:rPr>
        <w:t>, η οποία θα εκπροσωπήσει την Κυβέρνηση σε συνέδριο της Ευρωπαϊκής Οικονομικής και Κοινωνικής Επιτροπής.</w:t>
      </w:r>
    </w:p>
    <w:p w14:paraId="0515F8F7"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έβδομη με αριθμό 1106/16-2-2018 επίκαιρη ε</w:t>
      </w:r>
      <w:r>
        <w:rPr>
          <w:rFonts w:eastAsia="Times New Roman" w:cs="Times New Roman"/>
          <w:szCs w:val="24"/>
        </w:rPr>
        <w:t xml:space="preserve">ρώτηση δεύτερου κύκλου του Ανεξάρτητου Βουλευτή Μεσσηνίας </w:t>
      </w:r>
      <w:proofErr w:type="spellStart"/>
      <w:r>
        <w:rPr>
          <w:rFonts w:eastAsia="Times New Roman" w:cs="Times New Roman"/>
          <w:szCs w:val="24"/>
        </w:rPr>
        <w:t>κ.</w:t>
      </w:r>
      <w:r>
        <w:rPr>
          <w:rFonts w:eastAsia="Times New Roman" w:cs="Times New Roman"/>
          <w:bCs/>
          <w:szCs w:val="24"/>
        </w:rPr>
        <w:t>Δημητρίου</w:t>
      </w:r>
      <w:proofErr w:type="spellEnd"/>
      <w:r>
        <w:rPr>
          <w:rFonts w:eastAsia="Times New Roman" w:cs="Times New Roman"/>
          <w:b/>
          <w:szCs w:val="24"/>
        </w:rPr>
        <w:t xml:space="preserve">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 </w:t>
      </w:r>
      <w:r>
        <w:rPr>
          <w:rFonts w:eastAsia="Times New Roman" w:cs="Times New Roman"/>
          <w:bCs/>
          <w:szCs w:val="24"/>
        </w:rPr>
        <w:t xml:space="preserve">Εξωτερικών, </w:t>
      </w:r>
      <w:r>
        <w:rPr>
          <w:rFonts w:eastAsia="Times New Roman" w:cs="Times New Roman"/>
          <w:szCs w:val="24"/>
        </w:rPr>
        <w:t xml:space="preserve">με θέμα: «Χαμηλότοκα δάνεια από την τουρκική τράπεζα </w:t>
      </w:r>
      <w:proofErr w:type="spellStart"/>
      <w:r>
        <w:rPr>
          <w:rFonts w:eastAsia="Times New Roman" w:cs="Times New Roman"/>
          <w:szCs w:val="24"/>
        </w:rPr>
        <w:t>Ζιραάτ</w:t>
      </w:r>
      <w:proofErr w:type="spellEnd"/>
      <w:r>
        <w:rPr>
          <w:rFonts w:eastAsia="Times New Roman" w:cs="Times New Roman"/>
          <w:szCs w:val="24"/>
        </w:rPr>
        <w:t xml:space="preserve"> στους καπνοπαραγωγούς της Θράκης», δεν θα συζητηθεί λόγω κωλύματος του κυρίου Βουλευτή.</w:t>
      </w:r>
    </w:p>
    <w:p w14:paraId="0515F8F8"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1144/26-2-2018 επίκαιρη ερώτηση πρώτου κύκλου της Βουλευτού Ιωαννίνων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Μερόπης </w:t>
      </w:r>
      <w:proofErr w:type="spellStart"/>
      <w:r>
        <w:rPr>
          <w:rFonts w:eastAsia="Times New Roman" w:cs="Times New Roman"/>
          <w:bCs/>
          <w:szCs w:val="24"/>
        </w:rPr>
        <w:t>Τζούφη</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με θέμα: «Ένταξη ανίατων παθήσεων</w:t>
      </w:r>
      <w:r>
        <w:rPr>
          <w:rFonts w:eastAsia="Times New Roman" w:cs="Times New Roman"/>
          <w:szCs w:val="24"/>
        </w:rPr>
        <w:t xml:space="preserve"> στον Ενιαίο Πίνακα Προσδιορισμού Ποσοστού Αναπηρίας», δεν θα συζητηθεί λόγω κωλύματος της κυρίας Βουλευτού.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ορκίζεται Υφυπουργός τώρα και κατά συνέπεια δεν είναι εδώ.</w:t>
      </w:r>
    </w:p>
    <w:p w14:paraId="0515F8F9"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1145/26-2-2018 επίκαιρη ερώτηση δεύτερου κύκλ</w:t>
      </w:r>
      <w:r>
        <w:rPr>
          <w:rFonts w:eastAsia="Times New Roman" w:cs="Times New Roman"/>
          <w:szCs w:val="24"/>
        </w:rPr>
        <w:t>ου της Βουλευτού Χανίων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Ευαγγελίας </w:t>
      </w:r>
      <w:proofErr w:type="spellStart"/>
      <w:r>
        <w:rPr>
          <w:rFonts w:eastAsia="Times New Roman" w:cs="Times New Roman"/>
          <w:bCs/>
          <w:szCs w:val="24"/>
        </w:rPr>
        <w:t>Βαγιωνάκη</w:t>
      </w:r>
      <w:proofErr w:type="spellEnd"/>
      <w:r>
        <w:rPr>
          <w:rFonts w:eastAsia="Times New Roman" w:cs="Times New Roman"/>
          <w:b/>
          <w:bCs/>
          <w:szCs w:val="24"/>
        </w:rPr>
        <w:t xml:space="preserve"> </w:t>
      </w:r>
      <w:r>
        <w:rPr>
          <w:rFonts w:eastAsia="Times New Roman" w:cs="Times New Roman"/>
          <w:szCs w:val="24"/>
        </w:rPr>
        <w:t>προς τον Υ</w:t>
      </w:r>
      <w:r>
        <w:rPr>
          <w:rFonts w:eastAsia="Times New Roman" w:cs="Times New Roman"/>
          <w:szCs w:val="24"/>
        </w:rPr>
        <w:lastRenderedPageBreak/>
        <w:t xml:space="preserve">πουργό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 xml:space="preserve">με θέμα: «Μέτρα βελτίωσης του προγράμματος δακοκτονίας στην Περιφερειακή Ενότητα Χανίων». </w:t>
      </w:r>
    </w:p>
    <w:p w14:paraId="0515F8FA"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w:t>
      </w:r>
      <w:r>
        <w:rPr>
          <w:rFonts w:eastAsia="Times New Roman" w:cs="Times New Roman"/>
          <w:szCs w:val="24"/>
        </w:rPr>
        <w:t>Αγροτικής Ανάπτυξης και Τροφίμων κ. Κόκκαλης.</w:t>
      </w:r>
    </w:p>
    <w:p w14:paraId="0515F8FB"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Βαγιωνάκη</w:t>
      </w:r>
      <w:proofErr w:type="spellEnd"/>
      <w:r>
        <w:rPr>
          <w:rFonts w:eastAsia="Times New Roman" w:cs="Times New Roman"/>
          <w:szCs w:val="24"/>
        </w:rPr>
        <w:t>, αναπτύξτε την ερώτηση σας για δύο λεπτά.</w:t>
      </w:r>
    </w:p>
    <w:p w14:paraId="0515F8FC"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(ΒΑΛΙΑ)</w:t>
      </w:r>
      <w:r>
        <w:rPr>
          <w:rFonts w:eastAsia="Times New Roman" w:cs="Times New Roman"/>
          <w:b/>
          <w:szCs w:val="24"/>
        </w:rPr>
        <w:t xml:space="preserve"> ΒΑΓΙΩΝΑΚΗ:</w:t>
      </w:r>
      <w:r>
        <w:rPr>
          <w:rFonts w:eastAsia="Times New Roman" w:cs="Times New Roman"/>
          <w:szCs w:val="24"/>
        </w:rPr>
        <w:t xml:space="preserve"> Κύριε Υπουργέ, η ελαιοκαλλιέργεια αποτελεί βασικό πυλώνα για την παραγωγική ανασυγκρότηση στην Ελλάδα και πολύ πε</w:t>
      </w:r>
      <w:r>
        <w:rPr>
          <w:rFonts w:eastAsia="Times New Roman" w:cs="Times New Roman"/>
          <w:szCs w:val="24"/>
        </w:rPr>
        <w:t xml:space="preserve">ρισσότερο, αυτό αποτελεί μεγάλο ζήτημα για την Κρήτη. Το κρητικό ελαιόλαδο διακρίνεται για την ποιότητά του, καθώς και για τα οργανοληπτικά χαρακτηριστικά </w:t>
      </w:r>
      <w:r>
        <w:rPr>
          <w:rFonts w:eastAsia="Times New Roman" w:cs="Times New Roman"/>
          <w:szCs w:val="24"/>
        </w:rPr>
        <w:lastRenderedPageBreak/>
        <w:t>του. Επομένως, το θέμα του Προγράμματος της Δακοκτονίας είναι πάρα πολύ σημαντικό, δεδομένων αυτών τω</w:t>
      </w:r>
      <w:r>
        <w:rPr>
          <w:rFonts w:eastAsia="Times New Roman" w:cs="Times New Roman"/>
          <w:szCs w:val="24"/>
        </w:rPr>
        <w:t>ν ζητημάτων.</w:t>
      </w:r>
    </w:p>
    <w:p w14:paraId="0515F8FD"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Θέλω να υπογραμμίσω ότι την τελευταία περίοδο</w:t>
      </w:r>
      <w:r>
        <w:rPr>
          <w:rFonts w:eastAsia="Times New Roman" w:cs="Times New Roman"/>
          <w:szCs w:val="24"/>
        </w:rPr>
        <w:t>,</w:t>
      </w:r>
      <w:r>
        <w:rPr>
          <w:rFonts w:eastAsia="Times New Roman" w:cs="Times New Roman"/>
          <w:szCs w:val="24"/>
        </w:rPr>
        <w:t xml:space="preserve"> το Πρόγραμμα Δακοκτονίας έχει απαξιωθεί από τους παραγωγούς, δεδομένου ότι υπάρχουν μειωμένοι προϋπολογισμοί, αλλά υπάρχει και καθυστέρηση στην έναρξη των συγκεκριμένων προγραμμάτων. Αυτό έχει ως αποτέλεσμα</w:t>
      </w:r>
      <w:r>
        <w:rPr>
          <w:rFonts w:eastAsia="Times New Roman" w:cs="Times New Roman"/>
          <w:szCs w:val="24"/>
        </w:rPr>
        <w:t xml:space="preserve">, </w:t>
      </w:r>
      <w:r>
        <w:rPr>
          <w:rFonts w:eastAsia="Times New Roman" w:cs="Times New Roman"/>
          <w:szCs w:val="24"/>
        </w:rPr>
        <w:t xml:space="preserve">πολλοί παραγωγοί να προχωρούν ανεξέλεγκτα στην </w:t>
      </w:r>
      <w:r>
        <w:rPr>
          <w:rFonts w:eastAsia="Times New Roman" w:cs="Times New Roman"/>
          <w:szCs w:val="24"/>
        </w:rPr>
        <w:t>εφαρμογή ατομικών καλύψεων</w:t>
      </w:r>
      <w:r>
        <w:rPr>
          <w:rFonts w:eastAsia="Times New Roman" w:cs="Times New Roman"/>
          <w:szCs w:val="24"/>
        </w:rPr>
        <w:t>,</w:t>
      </w:r>
      <w:r>
        <w:rPr>
          <w:rFonts w:eastAsia="Times New Roman" w:cs="Times New Roman"/>
          <w:szCs w:val="24"/>
        </w:rPr>
        <w:t xml:space="preserve"> με διαβροχή των δέντρων με εντομοκτόνα, με πολύ αρνητικά αποτελέσματα για το περιβάλλον και για την υγεία των καταναλωτών, αλλά και για την ίδια την ποιότητα του λαδιού.</w:t>
      </w:r>
    </w:p>
    <w:p w14:paraId="0515F8FE"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βάση τα διαθέσιμα στοιχεία</w:t>
      </w:r>
      <w:r>
        <w:rPr>
          <w:rFonts w:eastAsia="Times New Roman" w:cs="Times New Roman"/>
          <w:szCs w:val="24"/>
        </w:rPr>
        <w:t>,</w:t>
      </w:r>
      <w:r>
        <w:rPr>
          <w:rFonts w:eastAsia="Times New Roman" w:cs="Times New Roman"/>
          <w:szCs w:val="24"/>
        </w:rPr>
        <w:t xml:space="preserve"> που έχουμε τη φετινή περίοδ</w:t>
      </w:r>
      <w:r>
        <w:rPr>
          <w:rFonts w:eastAsia="Times New Roman" w:cs="Times New Roman"/>
          <w:szCs w:val="24"/>
        </w:rPr>
        <w:t xml:space="preserve">ο στην Περιφερειακή Ενότητα Χανίων, παρατηρήθηκε μεγαλύτερη </w:t>
      </w:r>
      <w:proofErr w:type="spellStart"/>
      <w:r>
        <w:rPr>
          <w:rFonts w:eastAsia="Times New Roman" w:cs="Times New Roman"/>
          <w:szCs w:val="24"/>
        </w:rPr>
        <w:lastRenderedPageBreak/>
        <w:t>δακοπροσβολή</w:t>
      </w:r>
      <w:proofErr w:type="spellEnd"/>
      <w:r>
        <w:rPr>
          <w:rFonts w:eastAsia="Times New Roman" w:cs="Times New Roman"/>
          <w:szCs w:val="24"/>
        </w:rPr>
        <w:t xml:space="preserve"> από ότι τα προηγούμενα χρόνια, γεγονός που</w:t>
      </w:r>
      <w:r>
        <w:rPr>
          <w:rFonts w:eastAsia="Times New Roman" w:cs="Times New Roman"/>
          <w:szCs w:val="24"/>
        </w:rPr>
        <w:t>,</w:t>
      </w:r>
      <w:r>
        <w:rPr>
          <w:rFonts w:eastAsia="Times New Roman" w:cs="Times New Roman"/>
          <w:szCs w:val="24"/>
        </w:rPr>
        <w:t xml:space="preserve"> σε συνδυασμό με τις υψηλές θερμοκρασίες</w:t>
      </w:r>
      <w:r>
        <w:rPr>
          <w:rFonts w:eastAsia="Times New Roman" w:cs="Times New Roman"/>
          <w:szCs w:val="24"/>
        </w:rPr>
        <w:t>,</w:t>
      </w:r>
      <w:r>
        <w:rPr>
          <w:rFonts w:eastAsia="Times New Roman" w:cs="Times New Roman"/>
          <w:szCs w:val="24"/>
        </w:rPr>
        <w:t xml:space="preserve"> οι οποίες υπήρξαν το φθινόπωρο, οδήγησαν στην αύξηση της οξύτητας του </w:t>
      </w:r>
      <w:proofErr w:type="spellStart"/>
      <w:r>
        <w:rPr>
          <w:rFonts w:eastAsia="Times New Roman" w:cs="Times New Roman"/>
          <w:szCs w:val="24"/>
        </w:rPr>
        <w:t>ελαιολάδου</w:t>
      </w:r>
      <w:proofErr w:type="spellEnd"/>
      <w:r>
        <w:rPr>
          <w:rFonts w:eastAsia="Times New Roman" w:cs="Times New Roman"/>
          <w:szCs w:val="24"/>
        </w:rPr>
        <w:t>.</w:t>
      </w:r>
    </w:p>
    <w:p w14:paraId="0515F8FF"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Όπως συνάγεται δ</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τις εκθέσεις των αρμόδιων γεωπόνων, αλλά και των άλλων επιστημονικών φορέων της περιοχής, προτείνονται συγκεκριμένα μέτρα να ληφθούν άμεσα για τη βελτίωση αυτού του γεγονότος. Υπογραμμίζω το «άμεσα» γιατί, κύριε Υπουργέ, θεωρώ ότι πρέπει να υπάρξει </w:t>
      </w:r>
      <w:r>
        <w:rPr>
          <w:rFonts w:eastAsia="Times New Roman" w:cs="Times New Roman"/>
          <w:szCs w:val="24"/>
        </w:rPr>
        <w:t>μια ολιστική αντιμετώπιση του θέματος της δακοκτονίας, με ριζικές αλλαγές του τρόπου που γίνεται αυτήν τη στιγμή.</w:t>
      </w:r>
    </w:p>
    <w:p w14:paraId="0515F900"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Όσον αφορά τα άμεσα μέτρα, νομίζω ότι υπάρχει ανάγκη της αύξησης των </w:t>
      </w:r>
      <w:proofErr w:type="spellStart"/>
      <w:r>
        <w:rPr>
          <w:rFonts w:eastAsia="Times New Roman" w:cs="Times New Roman"/>
          <w:szCs w:val="24"/>
        </w:rPr>
        <w:t>δολωματικών</w:t>
      </w:r>
      <w:proofErr w:type="spellEnd"/>
      <w:r>
        <w:rPr>
          <w:rFonts w:eastAsia="Times New Roman" w:cs="Times New Roman"/>
          <w:szCs w:val="24"/>
        </w:rPr>
        <w:t xml:space="preserve"> ψεκασμών, τουλάχιστον σε έξι, έγκαιρη </w:t>
      </w:r>
      <w:r>
        <w:rPr>
          <w:rFonts w:eastAsia="Times New Roman" w:cs="Times New Roman"/>
          <w:szCs w:val="24"/>
        </w:rPr>
        <w:lastRenderedPageBreak/>
        <w:t>πρόσληψη εποχικού προσω</w:t>
      </w:r>
      <w:r>
        <w:rPr>
          <w:rFonts w:eastAsia="Times New Roman" w:cs="Times New Roman"/>
          <w:szCs w:val="24"/>
        </w:rPr>
        <w:t>πικού, τομεακών και γεωπόνων και αύξηση του αριθμού τους, καθώς και έγκαιρη τοποθέτησ</w:t>
      </w:r>
      <w:r>
        <w:rPr>
          <w:rFonts w:eastAsia="Times New Roman" w:cs="Times New Roman"/>
          <w:szCs w:val="24"/>
        </w:rPr>
        <w:t>ή</w:t>
      </w:r>
      <w:r>
        <w:rPr>
          <w:rFonts w:eastAsia="Times New Roman" w:cs="Times New Roman"/>
          <w:szCs w:val="24"/>
        </w:rPr>
        <w:t xml:space="preserve"> τους. Τον Ιούνιο πρέπει να είναι εκεί, πράγμα που σημαίνει ότι τέλος Μαρτίου πρέπει να έχουν γίνει οι τοποθετήσεις. Επίσης, νομίζω ότι είναι πολύ σημαντικό</w:t>
      </w:r>
      <w:r>
        <w:rPr>
          <w:rFonts w:eastAsia="Times New Roman" w:cs="Times New Roman"/>
          <w:szCs w:val="24"/>
        </w:rPr>
        <w:t>ς</w:t>
      </w:r>
      <w:r>
        <w:rPr>
          <w:rFonts w:eastAsia="Times New Roman" w:cs="Times New Roman"/>
          <w:szCs w:val="24"/>
        </w:rPr>
        <w:t xml:space="preserve"> ο </w:t>
      </w:r>
      <w:proofErr w:type="spellStart"/>
      <w:r>
        <w:rPr>
          <w:rFonts w:eastAsia="Times New Roman" w:cs="Times New Roman"/>
          <w:szCs w:val="24"/>
        </w:rPr>
        <w:t>εξορθολογι</w:t>
      </w:r>
      <w:r>
        <w:rPr>
          <w:rFonts w:eastAsia="Times New Roman" w:cs="Times New Roman"/>
          <w:szCs w:val="24"/>
        </w:rPr>
        <w:t>σμός</w:t>
      </w:r>
      <w:proofErr w:type="spellEnd"/>
      <w:r>
        <w:rPr>
          <w:rFonts w:eastAsia="Times New Roman" w:cs="Times New Roman"/>
          <w:szCs w:val="24"/>
        </w:rPr>
        <w:t xml:space="preserve"> και η </w:t>
      </w:r>
      <w:proofErr w:type="spellStart"/>
      <w:r>
        <w:rPr>
          <w:rFonts w:eastAsia="Times New Roman" w:cs="Times New Roman"/>
          <w:szCs w:val="24"/>
        </w:rPr>
        <w:t>εισπραξιμότητα</w:t>
      </w:r>
      <w:proofErr w:type="spellEnd"/>
      <w:r>
        <w:rPr>
          <w:rFonts w:eastAsia="Times New Roman" w:cs="Times New Roman"/>
          <w:szCs w:val="24"/>
        </w:rPr>
        <w:t xml:space="preserve"> του 2%, τα οποία πληρώνουν οι παραγωγοί στους </w:t>
      </w:r>
      <w:proofErr w:type="spellStart"/>
      <w:r>
        <w:rPr>
          <w:rFonts w:eastAsia="Times New Roman" w:cs="Times New Roman"/>
          <w:szCs w:val="24"/>
        </w:rPr>
        <w:t>ελαιοτριβείς</w:t>
      </w:r>
      <w:proofErr w:type="spellEnd"/>
      <w:r>
        <w:rPr>
          <w:rFonts w:eastAsia="Times New Roman" w:cs="Times New Roman"/>
          <w:szCs w:val="24"/>
        </w:rPr>
        <w:t>, διότι παρατηρείται το γεγονός ότι πολλές φορές πληρώνουν μεν οι παραγωγοί, αλλά δεν φθάνουν όλα αυτά στα δημόσια ταμεία.</w:t>
      </w:r>
    </w:p>
    <w:p w14:paraId="0515F90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Τέλος, υπάρχει η ανάγκη έγκαιρης προμήθειας των </w:t>
      </w:r>
      <w:proofErr w:type="spellStart"/>
      <w:r>
        <w:rPr>
          <w:rFonts w:eastAsia="Times New Roman" w:cs="Times New Roman"/>
          <w:szCs w:val="24"/>
        </w:rPr>
        <w:t>φ</w:t>
      </w:r>
      <w:r>
        <w:rPr>
          <w:rFonts w:eastAsia="Times New Roman" w:cs="Times New Roman"/>
          <w:szCs w:val="24"/>
        </w:rPr>
        <w:t>υτοπροστατευτικών</w:t>
      </w:r>
      <w:proofErr w:type="spellEnd"/>
      <w:r>
        <w:rPr>
          <w:rFonts w:eastAsia="Times New Roman" w:cs="Times New Roman"/>
          <w:szCs w:val="24"/>
        </w:rPr>
        <w:t xml:space="preserve"> προϊόντων και αύξηση των πιστώσεων του προγράμματος για τα Χανιά στα 2 εκατομμύρια ευρώ. Θέλω να πω ότι</w:t>
      </w:r>
      <w:r>
        <w:rPr>
          <w:rFonts w:eastAsia="Times New Roman" w:cs="Times New Roman"/>
          <w:szCs w:val="24"/>
        </w:rPr>
        <w:t>,</w:t>
      </w:r>
      <w:r>
        <w:rPr>
          <w:rFonts w:eastAsia="Times New Roman" w:cs="Times New Roman"/>
          <w:szCs w:val="24"/>
        </w:rPr>
        <w:t xml:space="preserve"> ενώ υπάρχει μια μικρή αύξηση</w:t>
      </w:r>
      <w:r>
        <w:rPr>
          <w:rFonts w:eastAsia="Times New Roman" w:cs="Times New Roman"/>
          <w:szCs w:val="24"/>
        </w:rPr>
        <w:t xml:space="preserve"> -</w:t>
      </w:r>
      <w:r>
        <w:rPr>
          <w:rFonts w:eastAsia="Times New Roman" w:cs="Times New Roman"/>
          <w:szCs w:val="24"/>
        </w:rPr>
        <w:t>απ’ ό,τι βλέπω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σχέση με</w:t>
      </w:r>
      <w:r>
        <w:rPr>
          <w:rFonts w:eastAsia="Times New Roman" w:cs="Times New Roman"/>
          <w:szCs w:val="24"/>
        </w:rPr>
        <w:t xml:space="preserve"> τα δεδομένα όλης της Ελλάδας, στα Χανιά πέρυσι είχαμε 1.700 και φέτος </w:t>
      </w:r>
      <w:r>
        <w:rPr>
          <w:rFonts w:eastAsia="Times New Roman" w:cs="Times New Roman"/>
          <w:szCs w:val="24"/>
        </w:rPr>
        <w:lastRenderedPageBreak/>
        <w:t>1.700</w:t>
      </w:r>
      <w:r>
        <w:rPr>
          <w:rFonts w:eastAsia="Times New Roman" w:cs="Times New Roman"/>
          <w:szCs w:val="24"/>
        </w:rPr>
        <w:t>. Το λέω αυτό, γιατί</w:t>
      </w:r>
      <w:r>
        <w:rPr>
          <w:rFonts w:eastAsia="Times New Roman" w:cs="Times New Roman"/>
          <w:szCs w:val="24"/>
        </w:rPr>
        <w:t>,</w:t>
      </w:r>
      <w:r>
        <w:rPr>
          <w:rFonts w:eastAsia="Times New Roman" w:cs="Times New Roman"/>
          <w:szCs w:val="24"/>
        </w:rPr>
        <w:t xml:space="preserve"> για παράδειγμα στο Λασίθι</w:t>
      </w:r>
      <w:r>
        <w:rPr>
          <w:rFonts w:eastAsia="Times New Roman" w:cs="Times New Roman"/>
          <w:szCs w:val="24"/>
        </w:rPr>
        <w:t>,</w:t>
      </w:r>
      <w:r>
        <w:rPr>
          <w:rFonts w:eastAsia="Times New Roman" w:cs="Times New Roman"/>
          <w:szCs w:val="24"/>
        </w:rPr>
        <w:t xml:space="preserve"> όπου έχει λιγότερο από </w:t>
      </w:r>
      <w:r>
        <w:rPr>
          <w:rFonts w:eastAsia="Times New Roman" w:cs="Times New Roman"/>
          <w:szCs w:val="24"/>
        </w:rPr>
        <w:t>ένα</w:t>
      </w:r>
      <w:r>
        <w:rPr>
          <w:rFonts w:eastAsia="Times New Roman" w:cs="Times New Roman"/>
          <w:szCs w:val="24"/>
        </w:rPr>
        <w:t xml:space="preserve"> εκατομμύριο δέντρα, έχουμε περίπου τα ίδια χρήματα, δηλαδή παίρνουν τα ίδια και τα Χανιά και το Λασίθι. Δεν το λέω επειδή το Λασίθι πρέπει να πάρει λιγότερα, αλλά θέλω να υπογραμμί</w:t>
      </w:r>
      <w:r>
        <w:rPr>
          <w:rFonts w:eastAsia="Times New Roman" w:cs="Times New Roman"/>
          <w:szCs w:val="24"/>
        </w:rPr>
        <w:t>σω ότι τα Χανιά θέλω να πάρουν περισσότερα. Δεν έχω καμμιά αντιπαλότητα με το Λασίθι.</w:t>
      </w:r>
    </w:p>
    <w:p w14:paraId="0515F90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και κύριε Υπουργέ, θα ήθελα να απαντήσετε σ’ αυτά τα ερωτήματα: Τι προτίθεστε να κάνετε σε σχέση με την αύξηση του προϋπολογισμού; Ποια μέτρα </w:t>
      </w:r>
      <w:r>
        <w:rPr>
          <w:rFonts w:eastAsia="Times New Roman" w:cs="Times New Roman"/>
          <w:szCs w:val="24"/>
        </w:rPr>
        <w:t>προτίθεστε να λάβετε, προκειμένου να διενεργηθεί έγκαιρα η πρόσληψη του προσωπικού και η αύξηση του αριθμού τους; Ποια μέτρα προτίθεστε να λάβετε</w:t>
      </w:r>
      <w:r>
        <w:rPr>
          <w:rFonts w:eastAsia="Times New Roman" w:cs="Times New Roman"/>
          <w:szCs w:val="24"/>
        </w:rPr>
        <w:t>,</w:t>
      </w:r>
      <w:r>
        <w:rPr>
          <w:rFonts w:eastAsia="Times New Roman" w:cs="Times New Roman"/>
          <w:szCs w:val="24"/>
        </w:rPr>
        <w:t xml:space="preserve"> προκειμένου να υπάρξει έγκαιρη προμήθεια του προστατευτικού υλικού;</w:t>
      </w:r>
    </w:p>
    <w:p w14:paraId="0515F90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515F90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Και εγώ ευχαριστώ. </w:t>
      </w:r>
    </w:p>
    <w:p w14:paraId="0515F90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Αγροτικής Ανάπτυξης και Τροφίμων κ. Κόκκαλης για τρία λεπτά. </w:t>
      </w:r>
    </w:p>
    <w:p w14:paraId="0515F90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 Ευχαριστώ, κύριε πρόεδρε.</w:t>
      </w:r>
    </w:p>
    <w:p w14:paraId="0515F90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Κυρία Βουλευτή, συμφωνώ και επαυξάνω για την </w:t>
      </w:r>
      <w:r>
        <w:rPr>
          <w:rFonts w:eastAsia="Times New Roman" w:cs="Times New Roman"/>
          <w:szCs w:val="24"/>
        </w:rPr>
        <w:t xml:space="preserve">ποιότητα του κρητικού ελαιόλαδου. Όσον αφορά την καταπολέμηση του δάκου, έχω να πω τα εξής: Σύμφωνα με τον ν.3852/2010 </w:t>
      </w:r>
      <w:r>
        <w:rPr>
          <w:rFonts w:eastAsia="Times New Roman" w:cs="Times New Roman"/>
          <w:szCs w:val="24"/>
        </w:rPr>
        <w:t>-</w:t>
      </w:r>
      <w:r>
        <w:rPr>
          <w:rFonts w:eastAsia="Times New Roman" w:cs="Times New Roman"/>
          <w:szCs w:val="24"/>
        </w:rPr>
        <w:t>είναι ο νόμος γνωστός ως «Καλλικράτης»</w:t>
      </w:r>
      <w:r>
        <w:rPr>
          <w:rFonts w:eastAsia="Times New Roman" w:cs="Times New Roman"/>
          <w:szCs w:val="24"/>
        </w:rPr>
        <w:t>- μ</w:t>
      </w:r>
      <w:r>
        <w:rPr>
          <w:rFonts w:eastAsia="Times New Roman" w:cs="Times New Roman"/>
          <w:szCs w:val="24"/>
        </w:rPr>
        <w:t xml:space="preserve">ε το άρθρο 178 η υλοποίηση του προγράμματος δακοκτονίας έχει μεταφερθεί εξολοκλήρου στο </w:t>
      </w:r>
      <w:r>
        <w:rPr>
          <w:rFonts w:eastAsia="Times New Roman" w:cs="Times New Roman"/>
          <w:szCs w:val="24"/>
        </w:rPr>
        <w:t xml:space="preserve">Υπουργείο Εσωτερικών. Οι σχετικές πιστώσεις περιλαμβάνονται </w:t>
      </w:r>
      <w:r>
        <w:rPr>
          <w:rFonts w:eastAsia="Times New Roman" w:cs="Times New Roman"/>
          <w:szCs w:val="24"/>
        </w:rPr>
        <w:lastRenderedPageBreak/>
        <w:t>στους κεντρικούς αυτοτελείς πόρους και αποδίδονται ετησίως στις περιφέρειες. Με κοινή απόφαση των Υπουργών Εσωτερικών και Οικονομικών</w:t>
      </w:r>
      <w:r>
        <w:rPr>
          <w:rFonts w:eastAsia="Times New Roman" w:cs="Times New Roman"/>
          <w:szCs w:val="24"/>
        </w:rPr>
        <w:t>,</w:t>
      </w:r>
      <w:r>
        <w:rPr>
          <w:rFonts w:eastAsia="Times New Roman" w:cs="Times New Roman"/>
          <w:szCs w:val="24"/>
        </w:rPr>
        <w:t xml:space="preserve"> η οποία εκδίδεται ύστερα από πρόταση της Ένωσης Περιφερειών Ε</w:t>
      </w:r>
      <w:r>
        <w:rPr>
          <w:rFonts w:eastAsia="Times New Roman" w:cs="Times New Roman"/>
          <w:szCs w:val="24"/>
        </w:rPr>
        <w:t>λλάδος</w:t>
      </w:r>
      <w:r>
        <w:rPr>
          <w:rFonts w:eastAsia="Times New Roman" w:cs="Times New Roman"/>
          <w:szCs w:val="24"/>
        </w:rPr>
        <w:t>,</w:t>
      </w:r>
      <w:r>
        <w:rPr>
          <w:rFonts w:eastAsia="Times New Roman" w:cs="Times New Roman"/>
          <w:szCs w:val="24"/>
        </w:rPr>
        <w:t xml:space="preserve"> καθορίζεται το ύψος των πιστώσεων</w:t>
      </w:r>
      <w:r>
        <w:rPr>
          <w:rFonts w:eastAsia="Times New Roman" w:cs="Times New Roman"/>
          <w:szCs w:val="24"/>
        </w:rPr>
        <w:t>,</w:t>
      </w:r>
      <w:r>
        <w:rPr>
          <w:rFonts w:eastAsia="Times New Roman" w:cs="Times New Roman"/>
          <w:szCs w:val="24"/>
        </w:rPr>
        <w:t xml:space="preserve"> που προορίζονται για την κάλυψη των επενδυτικών και λειτουργικών δαπανών, μεταξύ των οποίων και αυτ</w:t>
      </w:r>
      <w:r>
        <w:rPr>
          <w:rFonts w:eastAsia="Times New Roman" w:cs="Times New Roman"/>
          <w:szCs w:val="24"/>
        </w:rPr>
        <w:t>ώ</w:t>
      </w:r>
      <w:r>
        <w:rPr>
          <w:rFonts w:eastAsia="Times New Roman" w:cs="Times New Roman"/>
          <w:szCs w:val="24"/>
        </w:rPr>
        <w:t>ν που αφορούν το πρόγραμμα καταπολέμησης του δάκου.</w:t>
      </w:r>
    </w:p>
    <w:p w14:paraId="0515F90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Υπουργείο Εσωτερικών φέτος</w:t>
      </w:r>
      <w:r>
        <w:rPr>
          <w:rFonts w:eastAsia="Times New Roman" w:cs="Times New Roman"/>
          <w:szCs w:val="24"/>
        </w:rPr>
        <w:t>,</w:t>
      </w:r>
      <w:r>
        <w:rPr>
          <w:rFonts w:eastAsia="Times New Roman" w:cs="Times New Roman"/>
          <w:szCs w:val="24"/>
        </w:rPr>
        <w:t xml:space="preserve"> έχει εκδώσει απόφαση</w:t>
      </w:r>
      <w:r>
        <w:rPr>
          <w:rFonts w:eastAsia="Times New Roman" w:cs="Times New Roman"/>
          <w:szCs w:val="24"/>
        </w:rPr>
        <w:t>,</w:t>
      </w:r>
      <w:r>
        <w:rPr>
          <w:rFonts w:eastAsia="Times New Roman" w:cs="Times New Roman"/>
          <w:szCs w:val="24"/>
        </w:rPr>
        <w:t xml:space="preserve"> την 1</w:t>
      </w:r>
      <w:r>
        <w:rPr>
          <w:rFonts w:eastAsia="Times New Roman" w:cs="Times New Roman"/>
          <w:szCs w:val="24"/>
          <w:vertAlign w:val="superscript"/>
        </w:rPr>
        <w:t>η</w:t>
      </w:r>
      <w:r>
        <w:rPr>
          <w:rFonts w:eastAsia="Times New Roman" w:cs="Times New Roman"/>
          <w:szCs w:val="24"/>
        </w:rPr>
        <w:t xml:space="preserve"> Φ</w:t>
      </w:r>
      <w:r>
        <w:rPr>
          <w:rFonts w:eastAsia="Times New Roman" w:cs="Times New Roman"/>
          <w:szCs w:val="24"/>
        </w:rPr>
        <w:t xml:space="preserve">εβρουαρίου του 2018 με θέμα «κατανομή ύψους 20.1000.000 ευρώ σε περιφέρειες της χώρας για την κάλυψη δαπανών δακοκτονίας». Για την Περιφέρεια της Κρήτης κατανεμήθηκε το ποσό των 7 εκατομμυρίων ευρώ. </w:t>
      </w:r>
    </w:p>
    <w:p w14:paraId="0515F90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Σας γνωρίζουμε, όμως και αυτό είναι σημαντικό ότι είναι </w:t>
      </w:r>
      <w:r>
        <w:rPr>
          <w:rFonts w:eastAsia="Times New Roman" w:cs="Times New Roman"/>
          <w:szCs w:val="24"/>
        </w:rPr>
        <w:t xml:space="preserve">δυνατή η ανακατανομή των πιστώσεων ανά περιφερειακή ενότητα, ανάλογα με την έκθεση του προγράμματος και τη δυναμική του </w:t>
      </w:r>
      <w:proofErr w:type="spellStart"/>
      <w:r>
        <w:rPr>
          <w:rFonts w:eastAsia="Times New Roman" w:cs="Times New Roman"/>
          <w:szCs w:val="24"/>
        </w:rPr>
        <w:t>δακοπληθυσμού</w:t>
      </w:r>
      <w:proofErr w:type="spellEnd"/>
      <w:r>
        <w:rPr>
          <w:rFonts w:eastAsia="Times New Roman" w:cs="Times New Roman"/>
          <w:szCs w:val="24"/>
        </w:rPr>
        <w:t>. Πιθανότατα</w:t>
      </w:r>
      <w:r>
        <w:rPr>
          <w:rFonts w:eastAsia="Times New Roman" w:cs="Times New Roman"/>
          <w:szCs w:val="24"/>
        </w:rPr>
        <w:t>,</w:t>
      </w:r>
      <w:r>
        <w:rPr>
          <w:rFonts w:eastAsia="Times New Roman" w:cs="Times New Roman"/>
          <w:szCs w:val="24"/>
        </w:rPr>
        <w:t xml:space="preserve"> σε έναν όμορο νομό</w:t>
      </w:r>
      <w:r>
        <w:rPr>
          <w:rFonts w:eastAsia="Times New Roman" w:cs="Times New Roman"/>
          <w:szCs w:val="24"/>
        </w:rPr>
        <w:t>,</w:t>
      </w:r>
      <w:r>
        <w:rPr>
          <w:rFonts w:eastAsia="Times New Roman" w:cs="Times New Roman"/>
          <w:szCs w:val="24"/>
        </w:rPr>
        <w:t xml:space="preserve"> να είναι λιγότερ</w:t>
      </w:r>
      <w:r>
        <w:rPr>
          <w:rFonts w:eastAsia="Times New Roman" w:cs="Times New Roman"/>
          <w:szCs w:val="24"/>
        </w:rPr>
        <w:t>ο</w:t>
      </w:r>
      <w:r>
        <w:rPr>
          <w:rFonts w:eastAsia="Times New Roman" w:cs="Times New Roman"/>
          <w:szCs w:val="24"/>
        </w:rPr>
        <w:t xml:space="preserve"> έντονο το πρόβλημα. Αυτό το ξέρει καλύτερα η περιφέρεια της Κρήτης. Συν</w:t>
      </w:r>
      <w:r>
        <w:rPr>
          <w:rFonts w:eastAsia="Times New Roman" w:cs="Times New Roman"/>
          <w:szCs w:val="24"/>
        </w:rPr>
        <w:t>επώς, είναι δυνατή η ανακατανομή των πιστώσεων.</w:t>
      </w:r>
    </w:p>
    <w:p w14:paraId="0515F90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το Υπουργείο Αγροτικής Ανάπτυξης ήδη έχει την αρμοδιότητα για την προμήθεια για τη διενέργεια του διαγωνισμού. </w:t>
      </w:r>
      <w:r>
        <w:rPr>
          <w:rFonts w:eastAsia="Times New Roman" w:cs="Times New Roman"/>
          <w:szCs w:val="24"/>
        </w:rPr>
        <w:t>Α</w:t>
      </w:r>
      <w:r>
        <w:rPr>
          <w:rFonts w:eastAsia="Times New Roman" w:cs="Times New Roman"/>
          <w:szCs w:val="24"/>
        </w:rPr>
        <w:t>ναμένουμε</w:t>
      </w:r>
      <w:r>
        <w:rPr>
          <w:rFonts w:eastAsia="Times New Roman" w:cs="Times New Roman"/>
          <w:szCs w:val="24"/>
        </w:rPr>
        <w:t>,</w:t>
      </w:r>
      <w:r>
        <w:rPr>
          <w:rFonts w:eastAsia="Times New Roman" w:cs="Times New Roman"/>
          <w:szCs w:val="24"/>
        </w:rPr>
        <w:t xml:space="preserve"> εντός των ημερών</w:t>
      </w:r>
      <w:r>
        <w:rPr>
          <w:rFonts w:eastAsia="Times New Roman" w:cs="Times New Roman"/>
          <w:szCs w:val="24"/>
        </w:rPr>
        <w:t>,</w:t>
      </w:r>
      <w:r>
        <w:rPr>
          <w:rFonts w:eastAsia="Times New Roman" w:cs="Times New Roman"/>
          <w:szCs w:val="24"/>
        </w:rPr>
        <w:t xml:space="preserve"> την εγγραφή ποσού 5 εκατομμυρίων ευρώ για τον διαγωνισμό</w:t>
      </w:r>
      <w:r>
        <w:rPr>
          <w:rFonts w:eastAsia="Times New Roman" w:cs="Times New Roman"/>
          <w:szCs w:val="24"/>
        </w:rPr>
        <w:t xml:space="preserve"> προμήθειας </w:t>
      </w:r>
      <w:proofErr w:type="spellStart"/>
      <w:r>
        <w:rPr>
          <w:rFonts w:eastAsia="Times New Roman" w:cs="Times New Roman"/>
          <w:szCs w:val="24"/>
        </w:rPr>
        <w:t>δακοκτόνων</w:t>
      </w:r>
      <w:proofErr w:type="spellEnd"/>
      <w:r>
        <w:rPr>
          <w:rFonts w:eastAsia="Times New Roman" w:cs="Times New Roman"/>
          <w:szCs w:val="24"/>
        </w:rPr>
        <w:t xml:space="preserve"> υλικών για το 2018. Ήδη έχουμε κάνει τα έγγραφα και αναμένουμε εντός των ημερών. Μέχρι και τον Ιούνιο θα είμαστε απολύτως έτοιμοι. Όσον </w:t>
      </w:r>
      <w:r>
        <w:rPr>
          <w:rFonts w:eastAsia="Times New Roman" w:cs="Times New Roman"/>
          <w:szCs w:val="24"/>
        </w:rPr>
        <w:lastRenderedPageBreak/>
        <w:t>αφορά την κάλυψη εποχικού προσωπικού, θα σας απαντήσω στην δευτερολογία  μου.</w:t>
      </w:r>
    </w:p>
    <w:p w14:paraId="0515F90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οι πόροι-π</w:t>
      </w:r>
      <w:r>
        <w:rPr>
          <w:rFonts w:eastAsia="Times New Roman" w:cs="Times New Roman"/>
          <w:szCs w:val="24"/>
        </w:rPr>
        <w:t>ιστώσεις είναι από το Υπουργείο Εσωτερικών με πρόταση της Ένωσης Περιφερειών και η ανακατανομή είναι πιθανή ανά περιφερειακή ενότητα</w:t>
      </w:r>
      <w:r>
        <w:rPr>
          <w:rFonts w:eastAsia="Times New Roman" w:cs="Times New Roman"/>
          <w:szCs w:val="24"/>
        </w:rPr>
        <w:t>,</w:t>
      </w:r>
      <w:r>
        <w:rPr>
          <w:rFonts w:eastAsia="Times New Roman" w:cs="Times New Roman"/>
          <w:szCs w:val="24"/>
        </w:rPr>
        <w:t xml:space="preserve"> κατόπιν σχετικής διαβούλευσης στην περιφέρεια της Κρήτης.</w:t>
      </w:r>
    </w:p>
    <w:p w14:paraId="0515F90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515F90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Κύρια </w:t>
      </w:r>
      <w:proofErr w:type="spellStart"/>
      <w:r>
        <w:rPr>
          <w:rFonts w:eastAsia="Times New Roman" w:cs="Times New Roman"/>
          <w:szCs w:val="24"/>
        </w:rPr>
        <w:t>Βαγιωνάκη</w:t>
      </w:r>
      <w:proofErr w:type="spellEnd"/>
      <w:r>
        <w:rPr>
          <w:rFonts w:eastAsia="Times New Roman" w:cs="Times New Roman"/>
          <w:szCs w:val="24"/>
        </w:rPr>
        <w:t xml:space="preserve">, </w:t>
      </w:r>
      <w:r>
        <w:rPr>
          <w:rFonts w:eastAsia="Times New Roman" w:cs="Times New Roman"/>
          <w:szCs w:val="24"/>
        </w:rPr>
        <w:t xml:space="preserve">έχετε τον λόγο και πάλι. </w:t>
      </w:r>
    </w:p>
    <w:p w14:paraId="0515F90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ΒΑΓΙΩΝΑΚΗ:</w:t>
      </w:r>
      <w:r>
        <w:rPr>
          <w:rFonts w:eastAsia="Times New Roman" w:cs="Times New Roman"/>
          <w:szCs w:val="24"/>
        </w:rPr>
        <w:t xml:space="preserve"> Θα είχε βέβαια</w:t>
      </w:r>
      <w:r>
        <w:rPr>
          <w:rFonts w:eastAsia="Times New Roman" w:cs="Times New Roman"/>
          <w:szCs w:val="24"/>
        </w:rPr>
        <w:t>,</w:t>
      </w:r>
      <w:r>
        <w:rPr>
          <w:rFonts w:eastAsia="Times New Roman" w:cs="Times New Roman"/>
          <w:szCs w:val="24"/>
        </w:rPr>
        <w:t xml:space="preserve"> πιο πολύ ενδιαφέρον να μου απαντούσατε για το θέμα του προσωπικού. </w:t>
      </w:r>
    </w:p>
    <w:p w14:paraId="0515F90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Θα σας απαντήσω στη δευτερολογία μου. </w:t>
      </w:r>
    </w:p>
    <w:p w14:paraId="0515F91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ΕΥΑΓΓΕΛΙΑ </w:t>
      </w:r>
      <w:r>
        <w:rPr>
          <w:rFonts w:eastAsia="Times New Roman" w:cs="Times New Roman"/>
          <w:b/>
          <w:szCs w:val="24"/>
        </w:rPr>
        <w:t>(</w:t>
      </w:r>
      <w:r>
        <w:rPr>
          <w:rFonts w:eastAsia="Times New Roman" w:cs="Times New Roman"/>
          <w:b/>
          <w:szCs w:val="24"/>
        </w:rPr>
        <w:t xml:space="preserve">ΒΑΛΙΑ) </w:t>
      </w:r>
      <w:r>
        <w:rPr>
          <w:rFonts w:eastAsia="Times New Roman" w:cs="Times New Roman"/>
          <w:b/>
          <w:szCs w:val="24"/>
        </w:rPr>
        <w:t>ΒΑΓΙΩΝΑΚΗ:</w:t>
      </w:r>
      <w:r>
        <w:rPr>
          <w:rFonts w:eastAsia="Times New Roman" w:cs="Times New Roman"/>
          <w:szCs w:val="24"/>
        </w:rPr>
        <w:t xml:space="preserve"> Εντάξει. Θα μου απαντήσετε μετά. Εύχομαι να πάνε όλα καλά</w:t>
      </w:r>
      <w:r>
        <w:rPr>
          <w:rFonts w:eastAsia="Times New Roman" w:cs="Times New Roman"/>
          <w:szCs w:val="24"/>
        </w:rPr>
        <w:t>,</w:t>
      </w:r>
      <w:r>
        <w:rPr>
          <w:rFonts w:eastAsia="Times New Roman" w:cs="Times New Roman"/>
          <w:szCs w:val="24"/>
        </w:rPr>
        <w:t xml:space="preserve"> όσον αφορά αυτό το ζήτημα, εκτός από το θέμα των φαρμάκων.</w:t>
      </w:r>
    </w:p>
    <w:p w14:paraId="0515F91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ήθελα να σταθώ στο θέμα των πιστώσεων. Ξέρω ότι τα χρήματα</w:t>
      </w:r>
      <w:r>
        <w:rPr>
          <w:rFonts w:eastAsia="Times New Roman" w:cs="Times New Roman"/>
          <w:szCs w:val="24"/>
        </w:rPr>
        <w:t>,</w:t>
      </w:r>
      <w:r>
        <w:rPr>
          <w:rFonts w:eastAsia="Times New Roman" w:cs="Times New Roman"/>
          <w:szCs w:val="24"/>
        </w:rPr>
        <w:t xml:space="preserve"> τα οποία λαμβάνετε σαν ποσοστό του 2% από τους παραγωγούς, είναι πολύ λιγότερα από αυτά που συμπληρώνει το κράτος. Όμως, θεωρώ ότι υπάρχουν περιθώρια</w:t>
      </w:r>
      <w:r>
        <w:rPr>
          <w:rFonts w:eastAsia="Times New Roman" w:cs="Times New Roman"/>
          <w:szCs w:val="24"/>
        </w:rPr>
        <w:t>,</w:t>
      </w:r>
      <w:r>
        <w:rPr>
          <w:rFonts w:eastAsia="Times New Roman" w:cs="Times New Roman"/>
          <w:szCs w:val="24"/>
        </w:rPr>
        <w:t xml:space="preserve"> προκειμένου να αυξηθεί αυτό το ποσό με έναν καλύτερο έλεγχο.</w:t>
      </w:r>
    </w:p>
    <w:p w14:paraId="0515F91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αυτό ίσως να μην αφορά μόνο το δικό</w:t>
      </w:r>
      <w:r>
        <w:rPr>
          <w:rFonts w:eastAsia="Times New Roman" w:cs="Times New Roman"/>
          <w:szCs w:val="24"/>
        </w:rPr>
        <w:t xml:space="preserve"> σας </w:t>
      </w:r>
      <w:r>
        <w:rPr>
          <w:rFonts w:eastAsia="Times New Roman" w:cs="Times New Roman"/>
          <w:szCs w:val="24"/>
        </w:rPr>
        <w:t>Υ</w:t>
      </w:r>
      <w:r>
        <w:rPr>
          <w:rFonts w:eastAsia="Times New Roman" w:cs="Times New Roman"/>
          <w:szCs w:val="24"/>
        </w:rPr>
        <w:t>πουργείο</w:t>
      </w:r>
      <w:r>
        <w:rPr>
          <w:rFonts w:eastAsia="Times New Roman" w:cs="Times New Roman"/>
          <w:szCs w:val="24"/>
        </w:rPr>
        <w:t>,</w:t>
      </w:r>
      <w:r>
        <w:rPr>
          <w:rFonts w:eastAsia="Times New Roman" w:cs="Times New Roman"/>
          <w:szCs w:val="24"/>
        </w:rPr>
        <w:t xml:space="preserve"> αλλά και τα άλλα </w:t>
      </w:r>
      <w:r>
        <w:rPr>
          <w:rFonts w:eastAsia="Times New Roman" w:cs="Times New Roman"/>
          <w:szCs w:val="24"/>
        </w:rPr>
        <w:t>Υ</w:t>
      </w:r>
      <w:r>
        <w:rPr>
          <w:rFonts w:eastAsia="Times New Roman" w:cs="Times New Roman"/>
          <w:szCs w:val="24"/>
        </w:rPr>
        <w:t xml:space="preserve">πουργεία. Η δική μας εκτίμηση και η εκτίμηση των ελαιοκομικών δήμων Κρήτης είναι ότι δεν λειτουργεί σωστά το σύστημα, για να έρθουν τα χρήματα από το ελαιοτριβεία στον εθνικό κορβανά. </w:t>
      </w:r>
    </w:p>
    <w:p w14:paraId="0515F91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Προσέξτε με, κύριε Υπουργέ. Έχω καταθ</w:t>
      </w:r>
      <w:r>
        <w:rPr>
          <w:rFonts w:eastAsia="Times New Roman" w:cs="Times New Roman"/>
          <w:szCs w:val="24"/>
        </w:rPr>
        <w:t>έσει και σχετική ερώτηση στο παρελθόν. Παρατηρείται</w:t>
      </w:r>
      <w:r>
        <w:rPr>
          <w:rFonts w:eastAsia="Times New Roman" w:cs="Times New Roman"/>
          <w:szCs w:val="24"/>
        </w:rPr>
        <w:t>,</w:t>
      </w:r>
      <w:r>
        <w:rPr>
          <w:rFonts w:eastAsia="Times New Roman" w:cs="Times New Roman"/>
          <w:szCs w:val="24"/>
        </w:rPr>
        <w:t xml:space="preserve"> οι </w:t>
      </w:r>
      <w:proofErr w:type="spellStart"/>
      <w:r>
        <w:rPr>
          <w:rFonts w:eastAsia="Times New Roman" w:cs="Times New Roman"/>
          <w:szCs w:val="24"/>
        </w:rPr>
        <w:t>ελαιοτριβείς</w:t>
      </w:r>
      <w:proofErr w:type="spellEnd"/>
      <w:r>
        <w:rPr>
          <w:rFonts w:eastAsia="Times New Roman" w:cs="Times New Roman"/>
          <w:szCs w:val="24"/>
        </w:rPr>
        <w:t xml:space="preserve"> να παίρνουν το 2% και οι αποδόσεις τους στο κράτος να μην είναι σύμφωνα με την τιμή παραγωγού</w:t>
      </w:r>
      <w:r>
        <w:rPr>
          <w:rFonts w:eastAsia="Times New Roman" w:cs="Times New Roman"/>
          <w:szCs w:val="24"/>
        </w:rPr>
        <w:t>,</w:t>
      </w:r>
      <w:r>
        <w:rPr>
          <w:rFonts w:eastAsia="Times New Roman" w:cs="Times New Roman"/>
          <w:szCs w:val="24"/>
        </w:rPr>
        <w:t xml:space="preserve"> αλλά με την τιμή παρέμβαση</w:t>
      </w:r>
      <w:r>
        <w:rPr>
          <w:rFonts w:eastAsia="Times New Roman" w:cs="Times New Roman"/>
          <w:szCs w:val="24"/>
        </w:rPr>
        <w:t>ς</w:t>
      </w:r>
      <w:r>
        <w:rPr>
          <w:rFonts w:eastAsia="Times New Roman" w:cs="Times New Roman"/>
          <w:szCs w:val="24"/>
        </w:rPr>
        <w:t>. Αυτό σημαίνει ότι το ίδιο το κράτος χάνει αρκετά χρήματα απ’ αυ</w:t>
      </w:r>
      <w:r>
        <w:rPr>
          <w:rFonts w:eastAsia="Times New Roman" w:cs="Times New Roman"/>
          <w:szCs w:val="24"/>
        </w:rPr>
        <w:t xml:space="preserve">τή την ιστορία. Θεωρώ ότι έχετε τα περιθώρια να υπάρξει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όλων αυτών των πραγμάτων. Ένα θέμα είναι αυτό.</w:t>
      </w:r>
    </w:p>
    <w:p w14:paraId="0515F91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Δεύτερο θέμα. Θεωρώ ότι πρέπει να υπάρχει ένας καλύτερος συντονισμός ανάμεσα στα </w:t>
      </w:r>
      <w:r>
        <w:rPr>
          <w:rFonts w:eastAsia="Times New Roman" w:cs="Times New Roman"/>
          <w:szCs w:val="24"/>
        </w:rPr>
        <w:t>Υπουργεία</w:t>
      </w:r>
      <w:r>
        <w:rPr>
          <w:rFonts w:eastAsia="Times New Roman" w:cs="Times New Roman"/>
          <w:szCs w:val="24"/>
        </w:rPr>
        <w:t xml:space="preserve">. Εμπλέκονται τρία </w:t>
      </w:r>
      <w:r>
        <w:rPr>
          <w:rFonts w:eastAsia="Times New Roman" w:cs="Times New Roman"/>
          <w:szCs w:val="24"/>
        </w:rPr>
        <w:t>Υπουργεία</w:t>
      </w:r>
      <w:r>
        <w:rPr>
          <w:rFonts w:eastAsia="Times New Roman" w:cs="Times New Roman"/>
          <w:szCs w:val="24"/>
        </w:rPr>
        <w:t>. Εμπλέκεστε εσ</w:t>
      </w:r>
      <w:r>
        <w:rPr>
          <w:rFonts w:eastAsia="Times New Roman" w:cs="Times New Roman"/>
          <w:szCs w:val="24"/>
        </w:rPr>
        <w:t xml:space="preserve">είς, εμπλέκεται το Υπουργείο Οικονομικών, εμπλέκεται και το Υπουργείο Εσωτερικών. </w:t>
      </w:r>
    </w:p>
    <w:p w14:paraId="0515F91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Πρόσφατα, στις 27 του μήνα έγινε στην Κρήτη μια συνάντηση των ελαιοκομικών δήμων και προτάθηκε η σύσταση ειδικού φορέα </w:t>
      </w:r>
      <w:r>
        <w:rPr>
          <w:rFonts w:eastAsia="Times New Roman" w:cs="Times New Roman"/>
          <w:szCs w:val="24"/>
        </w:rPr>
        <w:lastRenderedPageBreak/>
        <w:t>για τη δακοκτονία στα πρότυπα του παλαιού ταμείου προσ</w:t>
      </w:r>
      <w:r>
        <w:rPr>
          <w:rFonts w:eastAsia="Times New Roman" w:cs="Times New Roman"/>
          <w:szCs w:val="24"/>
        </w:rPr>
        <w:t xml:space="preserve">τασίας των ελαιοπαραγωγών. Είναι μια πρόταση. Μπορεί να μην είναι η καλύτερη. Εν πάση </w:t>
      </w:r>
      <w:proofErr w:type="spellStart"/>
      <w:r>
        <w:rPr>
          <w:rFonts w:eastAsia="Times New Roman" w:cs="Times New Roman"/>
          <w:szCs w:val="24"/>
        </w:rPr>
        <w:t>περιπτώσει</w:t>
      </w:r>
      <w:proofErr w:type="spellEnd"/>
      <w:r>
        <w:rPr>
          <w:rFonts w:eastAsia="Times New Roman" w:cs="Times New Roman"/>
          <w:szCs w:val="24"/>
        </w:rPr>
        <w:t>, πρέπει να βρείτε έναν τρόπο</w:t>
      </w:r>
      <w:r>
        <w:rPr>
          <w:rFonts w:eastAsia="Times New Roman" w:cs="Times New Roman"/>
          <w:szCs w:val="24"/>
        </w:rPr>
        <w:t>,</w:t>
      </w:r>
      <w:r>
        <w:rPr>
          <w:rFonts w:eastAsia="Times New Roman" w:cs="Times New Roman"/>
          <w:szCs w:val="24"/>
        </w:rPr>
        <w:t xml:space="preserve"> ώστε να υπάρχει ο καλύτερος συντονισμός, </w:t>
      </w:r>
      <w:proofErr w:type="spellStart"/>
      <w:r>
        <w:rPr>
          <w:rFonts w:eastAsia="Times New Roman" w:cs="Times New Roman"/>
          <w:szCs w:val="24"/>
        </w:rPr>
        <w:t>εξορθολογισμός</w:t>
      </w:r>
      <w:proofErr w:type="spellEnd"/>
      <w:r>
        <w:rPr>
          <w:rFonts w:eastAsia="Times New Roman" w:cs="Times New Roman"/>
          <w:szCs w:val="24"/>
        </w:rPr>
        <w:t xml:space="preserve"> και τα καλύτερα μέτρα</w:t>
      </w:r>
      <w:r>
        <w:rPr>
          <w:rFonts w:eastAsia="Times New Roman" w:cs="Times New Roman"/>
          <w:szCs w:val="24"/>
        </w:rPr>
        <w:t>,</w:t>
      </w:r>
      <w:r>
        <w:rPr>
          <w:rFonts w:eastAsia="Times New Roman" w:cs="Times New Roman"/>
          <w:szCs w:val="24"/>
        </w:rPr>
        <w:t xml:space="preserve"> τα οποία θα βελτιώσουν την ζωή των ελαιοπαραγωγών </w:t>
      </w:r>
      <w:r>
        <w:rPr>
          <w:rFonts w:eastAsia="Times New Roman" w:cs="Times New Roman"/>
          <w:szCs w:val="24"/>
        </w:rPr>
        <w:t xml:space="preserve">και θα δώσουν μια νέα δυναμική στο τόσο σημαντικό για μας προϊόν, </w:t>
      </w:r>
      <w:r>
        <w:rPr>
          <w:rFonts w:eastAsia="Times New Roman" w:cs="Times New Roman"/>
          <w:szCs w:val="24"/>
        </w:rPr>
        <w:t xml:space="preserve">που </w:t>
      </w:r>
      <w:r>
        <w:rPr>
          <w:rFonts w:eastAsia="Times New Roman" w:cs="Times New Roman"/>
          <w:szCs w:val="24"/>
        </w:rPr>
        <w:t>είναι το ελαιόλαδο</w:t>
      </w:r>
      <w:r>
        <w:rPr>
          <w:rFonts w:eastAsia="Times New Roman" w:cs="Times New Roman"/>
          <w:szCs w:val="24"/>
        </w:rPr>
        <w:t>,</w:t>
      </w:r>
      <w:r>
        <w:rPr>
          <w:rFonts w:eastAsia="Times New Roman" w:cs="Times New Roman"/>
          <w:szCs w:val="24"/>
        </w:rPr>
        <w:t xml:space="preserve"> το οποίο θεωρώ εγώ τουλάχιστον εθνικό προϊόν. </w:t>
      </w:r>
    </w:p>
    <w:p w14:paraId="0515F91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Υφυπουργός κ. Κόκκαλης έχει τον λόγο.</w:t>
      </w:r>
    </w:p>
    <w:p w14:paraId="0515F91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w:t>
      </w:r>
      <w:r>
        <w:rPr>
          <w:rFonts w:eastAsia="Times New Roman" w:cs="Times New Roman"/>
          <w:b/>
          <w:szCs w:val="24"/>
        </w:rPr>
        <w:t>άπτυξης και Τροφίμων):</w:t>
      </w:r>
      <w:r>
        <w:rPr>
          <w:rFonts w:eastAsia="Times New Roman" w:cs="Times New Roman"/>
          <w:szCs w:val="24"/>
        </w:rPr>
        <w:t xml:space="preserve"> Κυρία Βουλευτή, όσον αφορά στις πιστώσεις </w:t>
      </w:r>
      <w:r>
        <w:rPr>
          <w:rFonts w:eastAsia="Times New Roman" w:cs="Times New Roman"/>
          <w:szCs w:val="24"/>
        </w:rPr>
        <w:lastRenderedPageBreak/>
        <w:t xml:space="preserve">νομίζω ότι έχει ξεκαθαριστεί. Ανήκει αποκλειστικά στο Υπουργείο Εσωτερικών η αρμοδιότητα. </w:t>
      </w:r>
    </w:p>
    <w:p w14:paraId="0515F91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Από τα έγγραφα</w:t>
      </w:r>
      <w:r>
        <w:rPr>
          <w:rFonts w:eastAsia="Times New Roman" w:cs="Times New Roman"/>
          <w:szCs w:val="24"/>
        </w:rPr>
        <w:t>,</w:t>
      </w:r>
      <w:r>
        <w:rPr>
          <w:rFonts w:eastAsia="Times New Roman" w:cs="Times New Roman"/>
          <w:szCs w:val="24"/>
        </w:rPr>
        <w:t xml:space="preserve"> τα οποία υπάρχουν και είναι στη διάθεσή σας, προκύπτει ότι φέτος κινηθήκαμε πολύ πιο</w:t>
      </w:r>
      <w:r>
        <w:rPr>
          <w:rFonts w:eastAsia="Times New Roman" w:cs="Times New Roman"/>
          <w:szCs w:val="24"/>
        </w:rPr>
        <w:t xml:space="preserve"> έγκαιρα όσον αφορά στο πρόγραμμα καταπολέμησης δάκου</w:t>
      </w:r>
      <w:r>
        <w:rPr>
          <w:rFonts w:eastAsia="Times New Roman" w:cs="Times New Roman"/>
          <w:szCs w:val="24"/>
        </w:rPr>
        <w:t xml:space="preserve"> κ</w:t>
      </w:r>
      <w:r>
        <w:rPr>
          <w:rFonts w:eastAsia="Times New Roman" w:cs="Times New Roman"/>
          <w:szCs w:val="24"/>
        </w:rPr>
        <w:t>αι όσον αφορά στον διαγωνισμό</w:t>
      </w:r>
      <w:r>
        <w:rPr>
          <w:rFonts w:eastAsia="Times New Roman" w:cs="Times New Roman"/>
          <w:szCs w:val="24"/>
        </w:rPr>
        <w:t>,</w:t>
      </w:r>
      <w:r>
        <w:rPr>
          <w:rFonts w:eastAsia="Times New Roman" w:cs="Times New Roman"/>
          <w:szCs w:val="24"/>
        </w:rPr>
        <w:t xml:space="preserve"> αλλά και την πρόσληψη του προσωπικού. Ήδη από 9 Ιανουαρίου 2018 η Διεύθυνση Φυτοπροστασίας, της οποίας έχω την ευθύνη, έχει ζητήσει την πρόσληψη εποχικού προσωπικού. Ακολ</w:t>
      </w:r>
      <w:r>
        <w:rPr>
          <w:rFonts w:eastAsia="Times New Roman" w:cs="Times New Roman"/>
          <w:szCs w:val="24"/>
        </w:rPr>
        <w:t>ούθησε πάλι από την ίδια υπηρεσία στις 15 Φεβρουαρίου 2018 το έγγραφο προς την αρμόδια διεύθυνση διοίκησης ανθρωπίνου δυναμικού</w:t>
      </w:r>
      <w:r>
        <w:rPr>
          <w:rFonts w:eastAsia="Times New Roman" w:cs="Times New Roman"/>
          <w:szCs w:val="24"/>
        </w:rPr>
        <w:t>,</w:t>
      </w:r>
      <w:r>
        <w:rPr>
          <w:rFonts w:eastAsia="Times New Roman" w:cs="Times New Roman"/>
          <w:szCs w:val="24"/>
        </w:rPr>
        <w:t xml:space="preserve"> σύμφωνα με το οποίο ζητά να προχωρήσει στις απαραίτητες </w:t>
      </w:r>
      <w:r>
        <w:rPr>
          <w:rFonts w:eastAsia="Times New Roman" w:cs="Times New Roman"/>
          <w:szCs w:val="24"/>
        </w:rPr>
        <w:lastRenderedPageBreak/>
        <w:t>διαδικασίες πρόσληψης του εποχικού προσωπικού του προγράμματος δακοκτον</w:t>
      </w:r>
      <w:r>
        <w:rPr>
          <w:rFonts w:eastAsia="Times New Roman" w:cs="Times New Roman"/>
          <w:szCs w:val="24"/>
        </w:rPr>
        <w:t xml:space="preserve">ίας έτους 2018, ώστε να είναι δυνατή η έγκαιρη και αποτελεσματική διενέργεια του προγράμματος. </w:t>
      </w:r>
    </w:p>
    <w:p w14:paraId="0515F91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σας θυμίσω ότι πριν δυο χρόνια αυτά τα έγγραφα είχαν ημερομηνία τουλάχιστον Μάρτιο. Από τις αρχές του Γενάρη έχουμε προχωρήσει τις διαδικασίες. Πιστοποιούν κ</w:t>
      </w:r>
      <w:r>
        <w:rPr>
          <w:rFonts w:eastAsia="Times New Roman" w:cs="Times New Roman"/>
          <w:szCs w:val="24"/>
        </w:rPr>
        <w:t>αι η κ. Διαμαντοπούλου</w:t>
      </w:r>
      <w:r>
        <w:rPr>
          <w:rFonts w:eastAsia="Times New Roman" w:cs="Times New Roman"/>
          <w:szCs w:val="24"/>
        </w:rPr>
        <w:t xml:space="preserve"> </w:t>
      </w:r>
      <w:r>
        <w:rPr>
          <w:rFonts w:eastAsia="Times New Roman" w:cs="Times New Roman"/>
          <w:szCs w:val="24"/>
        </w:rPr>
        <w:t>και η κ. Μαθιουδάκη ότι είναι προς υπογραφή το σχέδιο κοινής υπουργικής απόφασης για την πρόσληψη του εποχικού προσωπικού</w:t>
      </w:r>
      <w:r>
        <w:rPr>
          <w:rFonts w:eastAsia="Times New Roman" w:cs="Times New Roman"/>
          <w:szCs w:val="24"/>
        </w:rPr>
        <w:t>,</w:t>
      </w:r>
      <w:r>
        <w:rPr>
          <w:rFonts w:eastAsia="Times New Roman" w:cs="Times New Roman"/>
          <w:szCs w:val="24"/>
        </w:rPr>
        <w:t xml:space="preserve"> ώστε να είμαστε καθόλα έτοιμοι τουλάχιστον εντός του επόμενου τριμήνου για το πρόγραμμα καταπολέμησης του δάκο</w:t>
      </w:r>
      <w:r>
        <w:rPr>
          <w:rFonts w:eastAsia="Times New Roman" w:cs="Times New Roman"/>
          <w:szCs w:val="24"/>
        </w:rPr>
        <w:t xml:space="preserve">υ. </w:t>
      </w:r>
    </w:p>
    <w:p w14:paraId="0515F91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Θα πρέπει να μεταφέρετε την αρμοδιότητα στην </w:t>
      </w:r>
      <w:r>
        <w:rPr>
          <w:rFonts w:eastAsia="Times New Roman" w:cs="Times New Roman"/>
          <w:szCs w:val="24"/>
        </w:rPr>
        <w:t xml:space="preserve">περιφέρεια </w:t>
      </w:r>
      <w:r>
        <w:rPr>
          <w:rFonts w:eastAsia="Times New Roman" w:cs="Times New Roman"/>
          <w:szCs w:val="24"/>
        </w:rPr>
        <w:t xml:space="preserve">να τελειώνει η υπόθεση, παρά να εμπλέκονται τρία Υπουργεία σ’ αυτή την ιστορία και να μην έχουμε </w:t>
      </w:r>
      <w:r>
        <w:rPr>
          <w:rFonts w:eastAsia="Times New Roman" w:cs="Times New Roman"/>
          <w:szCs w:val="24"/>
        </w:rPr>
        <w:lastRenderedPageBreak/>
        <w:t>δακοκτονία. Μια μεταφορά της αρμοδιότητας είναι. Απλά πράγματα. Αντί να συντονισμό, μεταφορά της αρμοδιότητας και τέλος. Κάνετε εσείς τον διαγωνισμό για την πί</w:t>
      </w:r>
      <w:r>
        <w:rPr>
          <w:rFonts w:eastAsia="Times New Roman" w:cs="Times New Roman"/>
          <w:szCs w:val="24"/>
        </w:rPr>
        <w:t xml:space="preserve">στωση της Περιφέρειας; Είναι σοβαρά πράγματα αυτά; </w:t>
      </w:r>
    </w:p>
    <w:p w14:paraId="0515F91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Παράκληση,…</w:t>
      </w:r>
    </w:p>
    <w:p w14:paraId="0515F91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Λόγω κρητικής αλληλεγγύης. </w:t>
      </w:r>
    </w:p>
    <w:p w14:paraId="0515F91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Λόγω εντοπιότητας.</w:t>
      </w:r>
    </w:p>
    <w:p w14:paraId="0515F91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 xml:space="preserve">δελφοι, οι Διαρκείς Επιτροπές Κοινωνικών Υποθέσεων και Παραγωγής και Εμπορίου καταθέτουν την </w:t>
      </w:r>
      <w:r>
        <w:rPr>
          <w:rFonts w:eastAsia="Times New Roman" w:cs="Times New Roman"/>
          <w:szCs w:val="24"/>
        </w:rPr>
        <w:t>έ</w:t>
      </w:r>
      <w:r>
        <w:rPr>
          <w:rFonts w:eastAsia="Times New Roman" w:cs="Times New Roman"/>
          <w:szCs w:val="24"/>
        </w:rPr>
        <w:t>κθεσή τους στο σχέδιο νόμου του Υπουργείου Υγείας</w:t>
      </w:r>
      <w:r>
        <w:rPr>
          <w:rFonts w:eastAsia="Times New Roman" w:cs="Times New Roman"/>
          <w:szCs w:val="24"/>
        </w:rPr>
        <w:t>:</w:t>
      </w:r>
      <w:r>
        <w:rPr>
          <w:rFonts w:eastAsia="Times New Roman" w:cs="Times New Roman"/>
          <w:szCs w:val="24"/>
        </w:rPr>
        <w:t xml:space="preserve"> «Διατάξεις για την Παραγωγή Τελικών Προϊόντων Φαρμακευτικής Κάνναβης». </w:t>
      </w:r>
    </w:p>
    <w:p w14:paraId="0515F91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Σειρά έχει η δεύτερη με αριθμό 1135/22-</w:t>
      </w:r>
      <w:r>
        <w:rPr>
          <w:rFonts w:eastAsia="Times New Roman" w:cs="Times New Roman"/>
          <w:szCs w:val="24"/>
        </w:rPr>
        <w:t xml:space="preserve">2-2018 </w:t>
      </w:r>
      <w:r>
        <w:rPr>
          <w:rFonts w:eastAsia="Times New Roman" w:cs="Times New Roman"/>
          <w:szCs w:val="24"/>
        </w:rPr>
        <w:t xml:space="preserve">επίκαιρη ερώτηση </w:t>
      </w:r>
      <w:r>
        <w:rPr>
          <w:rFonts w:eastAsia="Times New Roman" w:cs="Times New Roman"/>
          <w:szCs w:val="24"/>
        </w:rPr>
        <w:t>πρώτου κύκλου της Βουλευτού Α΄ Αθηνών κ. Ντόρας Μπακογιάννη προς τον Υπουργό Εξωτερικών με θέμα</w:t>
      </w:r>
      <w:r>
        <w:rPr>
          <w:rFonts w:eastAsia="Times New Roman" w:cs="Times New Roman"/>
          <w:szCs w:val="24"/>
        </w:rPr>
        <w:t>:</w:t>
      </w:r>
      <w:r>
        <w:rPr>
          <w:rFonts w:eastAsia="Times New Roman" w:cs="Times New Roman"/>
          <w:szCs w:val="24"/>
        </w:rPr>
        <w:t xml:space="preserve"> «Η Κυβέρνηση γκριζάρει το Ιόνιο. Κίνδυνοι στη νέα συμφωνία για τις </w:t>
      </w:r>
      <w:r>
        <w:rPr>
          <w:rFonts w:eastAsia="Times New Roman" w:cs="Times New Roman"/>
          <w:szCs w:val="24"/>
        </w:rPr>
        <w:t>Θ</w:t>
      </w:r>
      <w:r>
        <w:rPr>
          <w:rFonts w:eastAsia="Times New Roman" w:cs="Times New Roman"/>
          <w:szCs w:val="24"/>
        </w:rPr>
        <w:t xml:space="preserve">αλάσσιες </w:t>
      </w:r>
      <w:r>
        <w:rPr>
          <w:rFonts w:eastAsia="Times New Roman" w:cs="Times New Roman"/>
          <w:szCs w:val="24"/>
        </w:rPr>
        <w:t>Ζ</w:t>
      </w:r>
      <w:r>
        <w:rPr>
          <w:rFonts w:eastAsia="Times New Roman" w:cs="Times New Roman"/>
          <w:szCs w:val="24"/>
        </w:rPr>
        <w:t>ώνες με την Αλβανία».</w:t>
      </w:r>
    </w:p>
    <w:p w14:paraId="0515F92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Παρακαλώ, κ</w:t>
      </w:r>
      <w:r>
        <w:rPr>
          <w:rFonts w:eastAsia="Times New Roman" w:cs="Times New Roman"/>
          <w:szCs w:val="24"/>
        </w:rPr>
        <w:t>υρία</w:t>
      </w:r>
      <w:r>
        <w:rPr>
          <w:rFonts w:eastAsia="Times New Roman" w:cs="Times New Roman"/>
          <w:szCs w:val="24"/>
        </w:rPr>
        <w:t xml:space="preserve"> Μπακογιάννη, έχετε </w:t>
      </w:r>
      <w:r>
        <w:rPr>
          <w:rFonts w:eastAsia="Times New Roman" w:cs="Times New Roman"/>
          <w:szCs w:val="24"/>
        </w:rPr>
        <w:t xml:space="preserve">τον λόγο. </w:t>
      </w:r>
    </w:p>
    <w:p w14:paraId="0515F92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Ευχαριστώ, κύριε Πρόεδρε.</w:t>
      </w:r>
    </w:p>
    <w:p w14:paraId="0515F92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Καλό μήνα. Χαίρομαι που ο κύριος Υπουργός των Εξωτερικών βρήκε τον δρόμο</w:t>
      </w:r>
      <w:r>
        <w:rPr>
          <w:rFonts w:eastAsia="Times New Roman" w:cs="Times New Roman"/>
          <w:szCs w:val="24"/>
        </w:rPr>
        <w:t>,</w:t>
      </w:r>
      <w:r>
        <w:rPr>
          <w:rFonts w:eastAsia="Times New Roman" w:cs="Times New Roman"/>
          <w:szCs w:val="24"/>
        </w:rPr>
        <w:t xml:space="preserve"> για να απαντήσει στη Βουλή. Θα χαρώ ιδιαίτερα αν αυτό είναι ένα καλό σημάδι, ώστε να ενημερώσει και την Επιτροπή Εξωτερικών και Άμυνας της Βουλής για την επικίνδυνη ένταση στα ελληνοτουρκικά</w:t>
      </w:r>
      <w:r>
        <w:rPr>
          <w:rFonts w:eastAsia="Times New Roman" w:cs="Times New Roman"/>
          <w:szCs w:val="24"/>
        </w:rPr>
        <w:t>,</w:t>
      </w:r>
      <w:r>
        <w:rPr>
          <w:rFonts w:eastAsia="Times New Roman" w:cs="Times New Roman"/>
          <w:szCs w:val="24"/>
        </w:rPr>
        <w:t xml:space="preserve"> αλλά και για την πορεία διαπραγμάτευσης του Σκοπιανού.</w:t>
      </w:r>
    </w:p>
    <w:p w14:paraId="0515F92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Να έρθω </w:t>
      </w:r>
      <w:r>
        <w:rPr>
          <w:rFonts w:eastAsia="Times New Roman" w:cs="Times New Roman"/>
          <w:szCs w:val="24"/>
        </w:rPr>
        <w:t xml:space="preserve">τώρα στο θέμα. Το 2009, κύριε Πρόεδρε, μετά από δύο χρόνια διαβουλεύσεων με την Αλβανία, υπογράψαμε από κοινού συμφωνία για την οριοθέτηση θαλασσίων ζωνών, μια ισορροπημένη και αμοιβαία επωφελή συμφωνία που </w:t>
      </w:r>
      <w:proofErr w:type="spellStart"/>
      <w:r>
        <w:rPr>
          <w:rFonts w:eastAsia="Times New Roman" w:cs="Times New Roman"/>
          <w:szCs w:val="24"/>
        </w:rPr>
        <w:t>εφήρμοζε</w:t>
      </w:r>
      <w:proofErr w:type="spellEnd"/>
      <w:r>
        <w:rPr>
          <w:rFonts w:eastAsia="Times New Roman" w:cs="Times New Roman"/>
          <w:szCs w:val="24"/>
        </w:rPr>
        <w:t xml:space="preserve"> υποδειγματικά την αρχή της μέσης γραμμής</w:t>
      </w:r>
      <w:r>
        <w:rPr>
          <w:rFonts w:eastAsia="Times New Roman" w:cs="Times New Roman"/>
          <w:szCs w:val="24"/>
        </w:rPr>
        <w:t>, παρά τα όσα αναληθώς διακινούντο κατά διαστήματα από την Αλβανική πλευρά.</w:t>
      </w:r>
    </w:p>
    <w:p w14:paraId="0515F92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Δημιουργούσε ένα θετικό προηγούμενο, το οποίο –δυστυχώς- προκάλεσε παρεμβάσεις τρίτων χωρών που διαφωνούσαν με το πνεύμα αυτής της συμφωνίας. Στο μεταξύ ορισμένοι βεβαίως λένε ότι </w:t>
      </w:r>
      <w:r>
        <w:rPr>
          <w:rFonts w:eastAsia="Times New Roman" w:cs="Times New Roman"/>
          <w:szCs w:val="24"/>
        </w:rPr>
        <w:t xml:space="preserve">υπήρξε πρόβλημα και υπήρξε πρόβλημα, λόγω του ότι </w:t>
      </w:r>
      <w:proofErr w:type="spellStart"/>
      <w:r>
        <w:rPr>
          <w:rFonts w:eastAsia="Times New Roman" w:cs="Times New Roman"/>
          <w:szCs w:val="24"/>
        </w:rPr>
        <w:t>παρενέβη</w:t>
      </w:r>
      <w:proofErr w:type="spellEnd"/>
      <w:r>
        <w:rPr>
          <w:rFonts w:eastAsia="Times New Roman" w:cs="Times New Roman"/>
          <w:szCs w:val="24"/>
        </w:rPr>
        <w:t xml:space="preserve"> το συνταγματικό δικαστήριο της Αλβανίας, αλλά θα το συζητήσουμε αυτό, και ότι δεν πρόλαβε να κυρωθεί η συμφωνία από τη </w:t>
      </w:r>
      <w:r>
        <w:rPr>
          <w:rFonts w:eastAsia="Times New Roman" w:cs="Times New Roman"/>
          <w:szCs w:val="24"/>
        </w:rPr>
        <w:lastRenderedPageBreak/>
        <w:t>Βουλή των Ελλήνων το τρίμηνο του καλοκαιριού εκείνου, γιατί πήγαμε σε εκλογές.</w:t>
      </w:r>
    </w:p>
    <w:p w14:paraId="0515F92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Παρά ταύτα, σήμερα η Κυβέρνηση φαίνεται, από τα δημοσιεύματα του αλβανικού Τύπου, να συζητάει εν </w:t>
      </w:r>
      <w:proofErr w:type="spellStart"/>
      <w:r>
        <w:rPr>
          <w:rFonts w:eastAsia="Times New Roman" w:cs="Times New Roman"/>
          <w:szCs w:val="24"/>
        </w:rPr>
        <w:t>κρυπτώ</w:t>
      </w:r>
      <w:proofErr w:type="spellEnd"/>
      <w:r>
        <w:rPr>
          <w:rFonts w:eastAsia="Times New Roman" w:cs="Times New Roman"/>
          <w:szCs w:val="24"/>
        </w:rPr>
        <w:t xml:space="preserve"> με την Αλβανία αναθεώρηση της συμφωνίας, η οποία ικανοποιεί τις αλβανικές απαιτήσεις.</w:t>
      </w:r>
    </w:p>
    <w:p w14:paraId="0515F92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Άλλωστε, κύριε Υπουργέ, είχατε αναφέρει κάποια στιγμή ότι η συμφω</w:t>
      </w:r>
      <w:r>
        <w:rPr>
          <w:rFonts w:eastAsia="Times New Roman" w:cs="Times New Roman"/>
          <w:szCs w:val="24"/>
        </w:rPr>
        <w:t>νία του 2009 είχε αδικήσει την Αλβανία. Φαίνεστε, δηλαδή, διατεθειμένοι να απεμπολήσετε το θετικό πλαίσιο</w:t>
      </w:r>
      <w:r>
        <w:rPr>
          <w:rFonts w:eastAsia="Times New Roman" w:cs="Times New Roman"/>
          <w:szCs w:val="24"/>
        </w:rPr>
        <w:t>,</w:t>
      </w:r>
      <w:r>
        <w:rPr>
          <w:rFonts w:eastAsia="Times New Roman" w:cs="Times New Roman"/>
          <w:szCs w:val="24"/>
        </w:rPr>
        <w:t xml:space="preserve"> που είχε διαμορφωθεί το 2009, την ώρα που η Αλβανία σήμερα μιλάει για τη νέα συμφωνία. Η μη εφαρμογή της συμφωνίας τότε οφείλεται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σε πολιτι</w:t>
      </w:r>
      <w:r>
        <w:rPr>
          <w:rFonts w:eastAsia="Times New Roman" w:cs="Times New Roman"/>
          <w:szCs w:val="24"/>
        </w:rPr>
        <w:t xml:space="preserve">κές εξελίξεις στη γείτονα χώρα. Σήμερα, όμως, αντλούμε </w:t>
      </w:r>
      <w:r>
        <w:rPr>
          <w:rFonts w:eastAsia="Times New Roman" w:cs="Times New Roman"/>
          <w:szCs w:val="24"/>
        </w:rPr>
        <w:lastRenderedPageBreak/>
        <w:t xml:space="preserve">στοιχεία από τη δημοσιευμένη επιστολή του Αλβανού Προέδρου,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εμείς δεν έχουμε καμ</w:t>
      </w:r>
      <w:r>
        <w:rPr>
          <w:rFonts w:eastAsia="Times New Roman" w:cs="Times New Roman"/>
          <w:szCs w:val="24"/>
        </w:rPr>
        <w:t>μ</w:t>
      </w:r>
      <w:r>
        <w:rPr>
          <w:rFonts w:eastAsia="Times New Roman" w:cs="Times New Roman"/>
          <w:szCs w:val="24"/>
        </w:rPr>
        <w:t>ία ενημέρωση.</w:t>
      </w:r>
    </w:p>
    <w:p w14:paraId="0515F92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Πρώτον, ο Πρόεδρος δεν θα χορηγεί πληρεξουσιότητα μόνον για την υπογραφή τέτοιων συμφωνιών, αλλά θ</w:t>
      </w:r>
      <w:r>
        <w:rPr>
          <w:rFonts w:eastAsia="Times New Roman" w:cs="Times New Roman"/>
          <w:szCs w:val="24"/>
        </w:rPr>
        <w:t xml:space="preserve">α εξουσιοδοτεί από πριν την ομάδα διαπραγμάτευσης. Δεύτερον, θέτει θέμα χερσαίων συνόρων, όπως είχε πει το αλβανικό συνταγματικό δικαστήριο. Ερωτώ: Ετέθη τέτοιο θέμα στις συζητήσεις; Τρίτον, ο κ. </w:t>
      </w:r>
      <w:proofErr w:type="spellStart"/>
      <w:r>
        <w:rPr>
          <w:rFonts w:eastAsia="Times New Roman" w:cs="Times New Roman"/>
          <w:szCs w:val="24"/>
        </w:rPr>
        <w:t>Μέτα</w:t>
      </w:r>
      <w:proofErr w:type="spellEnd"/>
      <w:r>
        <w:rPr>
          <w:rFonts w:eastAsia="Times New Roman" w:cs="Times New Roman"/>
          <w:szCs w:val="24"/>
        </w:rPr>
        <w:t xml:space="preserve"> προσθέτει με ενάργεια κόκκινες γραμμές στη διαπραγμάτευ</w:t>
      </w:r>
      <w:r>
        <w:rPr>
          <w:rFonts w:eastAsia="Times New Roman" w:cs="Times New Roman"/>
          <w:szCs w:val="24"/>
        </w:rPr>
        <w:t>ση, απαιτώντας διόρθωση της επιλεγείσας το 2009 μέσης γραμμής και προτείνοντας η οριοθέτηση να γίνει με την αρχή της ευθυδικίας.</w:t>
      </w:r>
    </w:p>
    <w:p w14:paraId="0515F92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Υπενθυμίζω ότι η συμφωνία του 2009 ακολουθεί τη μέση γραμμή στο σύνολο της </w:t>
      </w:r>
      <w:proofErr w:type="spellStart"/>
      <w:r>
        <w:rPr>
          <w:rFonts w:eastAsia="Times New Roman" w:cs="Times New Roman"/>
          <w:szCs w:val="24"/>
        </w:rPr>
        <w:t>οριοθετηθείσης</w:t>
      </w:r>
      <w:proofErr w:type="spellEnd"/>
      <w:r>
        <w:rPr>
          <w:rFonts w:eastAsia="Times New Roman" w:cs="Times New Roman"/>
          <w:szCs w:val="24"/>
        </w:rPr>
        <w:t xml:space="preserve"> περιοχής, δίνοντας πλήρη </w:t>
      </w:r>
      <w:r>
        <w:rPr>
          <w:rFonts w:eastAsia="Times New Roman" w:cs="Times New Roman"/>
          <w:szCs w:val="24"/>
        </w:rPr>
        <w:lastRenderedPageBreak/>
        <w:t xml:space="preserve">επήρεια στα </w:t>
      </w:r>
      <w:r>
        <w:rPr>
          <w:rFonts w:eastAsia="Times New Roman" w:cs="Times New Roman"/>
          <w:szCs w:val="24"/>
        </w:rPr>
        <w:t>ελληνικά νησιά. Η Κυβέρνηση σκοπεύει να ακολουθήσει την αρχή της ευθυδικίας αντί της μέσης γραμμής; Έχουμε συναίσθηση ότι τέτοιοι χειρισμοί κινδυνεύουν να δημιουργήσουν αρνητικό προηγούμενο για μελλοντικές οριοθετήσεις σε άλλες θαλάσσιες περιοχές της χώρας</w:t>
      </w:r>
      <w:r>
        <w:rPr>
          <w:rFonts w:eastAsia="Times New Roman" w:cs="Times New Roman"/>
          <w:szCs w:val="24"/>
        </w:rPr>
        <w:t>;</w:t>
      </w:r>
    </w:p>
    <w:p w14:paraId="0515F92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Φοβούμαι ότι αντιμετωπίζουμε το θέμα με ανευθυνότητα και δυστυχώς, για άλλη μια φορά, κύριε Υπουργέ, χωρίς την αναγκαία συνεννόηση με τις πολιτικές δυνάμεις είμαστε έτοιμοι να αποδεχτούμε ακύρωση της συμφωνίας που είχαμε υπογράψει το 2009.</w:t>
      </w:r>
    </w:p>
    <w:p w14:paraId="0515F92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Ερωτώ, λοιπόν:</w:t>
      </w:r>
      <w:r>
        <w:rPr>
          <w:rFonts w:eastAsia="Times New Roman" w:cs="Times New Roman"/>
          <w:szCs w:val="24"/>
        </w:rPr>
        <w:t xml:space="preserve"> Πρώτον, σκοπεύετε να ενημερώσετε τη Βουλή των Ελλήνων; Δεύτερον, ποια είναι η ομάδα διαπραγμάτευσης</w:t>
      </w:r>
      <w:r>
        <w:rPr>
          <w:rFonts w:eastAsia="Times New Roman" w:cs="Times New Roman"/>
          <w:szCs w:val="24"/>
        </w:rPr>
        <w:t>,</w:t>
      </w:r>
      <w:r>
        <w:rPr>
          <w:rFonts w:eastAsia="Times New Roman" w:cs="Times New Roman"/>
          <w:szCs w:val="24"/>
        </w:rPr>
        <w:t xml:space="preserve"> η οποία διαπραγματεύεται σήμερα με την Αλβανία; Τρίτον, τα αναγραφόμενα περί επίσκεψής σας το Πάσχα με τον κ. Τσίπρα στην </w:t>
      </w:r>
      <w:r>
        <w:rPr>
          <w:rFonts w:eastAsia="Times New Roman" w:cs="Times New Roman"/>
          <w:szCs w:val="24"/>
        </w:rPr>
        <w:lastRenderedPageBreak/>
        <w:t>Αλβανία έχουν βάση για να υπογρά</w:t>
      </w:r>
      <w:r>
        <w:rPr>
          <w:rFonts w:eastAsia="Times New Roman" w:cs="Times New Roman"/>
          <w:szCs w:val="24"/>
        </w:rPr>
        <w:t>ψετε μια τέτοια συμφωνία; Τέταρτον, τι θα κάνετε  με τη δήλωση του Αλβανού Προέδρου, ο οποίος προδικάζει πλέον το αποτέλεσμα των διαπραγματεύσεων, ζητώντας ουσιαστικά τη διόρθωση της μέσης γραμμής</w:t>
      </w:r>
      <w:r>
        <w:rPr>
          <w:rFonts w:eastAsia="Times New Roman" w:cs="Times New Roman"/>
          <w:szCs w:val="24"/>
        </w:rPr>
        <w:t>,</w:t>
      </w:r>
      <w:r>
        <w:rPr>
          <w:rFonts w:eastAsia="Times New Roman" w:cs="Times New Roman"/>
          <w:szCs w:val="24"/>
        </w:rPr>
        <w:t xml:space="preserve"> με τη βάση της αρχής της ευθυδικίας; </w:t>
      </w:r>
    </w:p>
    <w:p w14:paraId="0515F92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τέλος, ο Αλβανός</w:t>
      </w:r>
      <w:r>
        <w:rPr>
          <w:rFonts w:eastAsia="Times New Roman" w:cs="Times New Roman"/>
          <w:szCs w:val="24"/>
        </w:rPr>
        <w:t xml:space="preserve"> Πρόεδρος ζητά να δοθεί το σχέδιο της συμφωνίας</w:t>
      </w:r>
      <w:r>
        <w:rPr>
          <w:rFonts w:eastAsia="Times New Roman" w:cs="Times New Roman"/>
          <w:szCs w:val="24"/>
        </w:rPr>
        <w:t>,</w:t>
      </w:r>
      <w:r>
        <w:rPr>
          <w:rFonts w:eastAsia="Times New Roman" w:cs="Times New Roman"/>
          <w:szCs w:val="24"/>
        </w:rPr>
        <w:t xml:space="preserve"> που υπάρχει στο τραπέζι. Ποιο είναι το σχέδιο που υπάρχει, κύριε Υπουργέ; Είναι αλβανικό; Είναι κοινό; Είναι ελληνικό; Και εν πάση </w:t>
      </w:r>
      <w:proofErr w:type="spellStart"/>
      <w:r>
        <w:rPr>
          <w:rFonts w:eastAsia="Times New Roman" w:cs="Times New Roman"/>
          <w:szCs w:val="24"/>
        </w:rPr>
        <w:t>περιπτώσει</w:t>
      </w:r>
      <w:proofErr w:type="spellEnd"/>
      <w:r>
        <w:rPr>
          <w:rFonts w:eastAsia="Times New Roman" w:cs="Times New Roman"/>
          <w:szCs w:val="24"/>
        </w:rPr>
        <w:t>, δεν δικαιούται ο ελληνικός πολιτικός κόσμος, τα πολιτικά κόμματα</w:t>
      </w:r>
      <w:r>
        <w:rPr>
          <w:rFonts w:eastAsia="Times New Roman" w:cs="Times New Roman"/>
          <w:szCs w:val="24"/>
        </w:rPr>
        <w:t xml:space="preserve">, να γνωρίζουν ποιες είναι οι προθέσεις της Κυβέρνησης για ένα τόσο μείζον θέμα; </w:t>
      </w:r>
    </w:p>
    <w:p w14:paraId="0515F92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515F92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απαντήσει ο Υπουργός κ. Κοτζιάς, για τρία λεπτά.</w:t>
      </w:r>
    </w:p>
    <w:p w14:paraId="0515F92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 (Υπουργός Εξωτερικών):</w:t>
      </w:r>
      <w:r>
        <w:rPr>
          <w:rFonts w:eastAsia="Times New Roman" w:cs="Times New Roman"/>
          <w:szCs w:val="24"/>
        </w:rPr>
        <w:t xml:space="preserve"> Χαίρομαι που η κ. Μπακογιάννη επ</w:t>
      </w:r>
      <w:r>
        <w:rPr>
          <w:rFonts w:eastAsia="Times New Roman" w:cs="Times New Roman"/>
          <w:szCs w:val="24"/>
        </w:rPr>
        <w:t>έστρεψε στο γνωστά της μέρη της εξωτερικής πολιτικής και προσβλέπω πάντα σε καλή συνεννόηση και συνεργασία. Το Υπουργείο μου είναι πάντα ανοιχτό οποιαδήποτε στιγμή θέλετε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μια συγκεκριμένη ενημέρωση που δεν μπορεί να γίνει δημόσια. Είμαι στη διάθεσή σα</w:t>
      </w:r>
      <w:r>
        <w:rPr>
          <w:rFonts w:eastAsia="Times New Roman" w:cs="Times New Roman"/>
          <w:szCs w:val="24"/>
        </w:rPr>
        <w:t>ς, όποτε θελήσετε.</w:t>
      </w:r>
    </w:p>
    <w:p w14:paraId="0515F92F" w14:textId="77777777" w:rsidR="00F75232" w:rsidRDefault="00120703">
      <w:pPr>
        <w:spacing w:line="600" w:lineRule="auto"/>
        <w:ind w:firstLine="720"/>
        <w:jc w:val="both"/>
        <w:rPr>
          <w:rFonts w:eastAsia="Times New Roman"/>
          <w:szCs w:val="24"/>
        </w:rPr>
      </w:pPr>
      <w:r>
        <w:rPr>
          <w:rFonts w:eastAsia="Times New Roman" w:cs="Times New Roman"/>
          <w:szCs w:val="24"/>
        </w:rPr>
        <w:t>Δεύτερον, δεν είναι καλό να συνάγουμε συμπεράσματα για την εξωτερική πολιτική από τα δημοσιεύματα είτε του Τύπου της διαπλοκής στην Ελλάδα είτε του αλβανικού Τύπου.</w:t>
      </w:r>
      <w:r w:rsidDel="001E2769">
        <w:rPr>
          <w:rFonts w:eastAsia="Times New Roman" w:cs="Times New Roman"/>
          <w:szCs w:val="24"/>
        </w:rPr>
        <w:t xml:space="preserve"> </w:t>
      </w:r>
      <w:r>
        <w:rPr>
          <w:rFonts w:eastAsia="Times New Roman"/>
          <w:szCs w:val="24"/>
        </w:rPr>
        <w:t>Αυτό που είναι σίγουρο είναι ότι αυτήν τη στιγμή</w:t>
      </w:r>
      <w:r>
        <w:rPr>
          <w:rFonts w:eastAsia="Times New Roman"/>
          <w:szCs w:val="24"/>
        </w:rPr>
        <w:t>,</w:t>
      </w:r>
      <w:r>
        <w:rPr>
          <w:rFonts w:eastAsia="Times New Roman"/>
          <w:szCs w:val="24"/>
        </w:rPr>
        <w:t xml:space="preserve"> βρίσκεται σε διαμάχη τ</w:t>
      </w:r>
      <w:r>
        <w:rPr>
          <w:rFonts w:eastAsia="Times New Roman"/>
          <w:szCs w:val="24"/>
        </w:rPr>
        <w:t xml:space="preserve">ο Υπουργείο Εξωτερικών της Αλβανίας με τον Πρόεδρο της Αλβανίας, όσον αφορά τον τύπο της εξουσιοδότησης που θα δώσει. Και είναι ολοφάνερο από πλευράς της Αλβανίας ότι η εξουσιοδότηση που θα δώσει </w:t>
      </w:r>
      <w:r>
        <w:rPr>
          <w:rFonts w:eastAsia="Times New Roman"/>
          <w:szCs w:val="24"/>
        </w:rPr>
        <w:lastRenderedPageBreak/>
        <w:t xml:space="preserve">ο κ. </w:t>
      </w:r>
      <w:proofErr w:type="spellStart"/>
      <w:r>
        <w:rPr>
          <w:rFonts w:eastAsia="Times New Roman"/>
          <w:szCs w:val="24"/>
        </w:rPr>
        <w:t>Μέτα</w:t>
      </w:r>
      <w:proofErr w:type="spellEnd"/>
      <w:r>
        <w:rPr>
          <w:rFonts w:eastAsia="Times New Roman"/>
          <w:szCs w:val="24"/>
        </w:rPr>
        <w:t xml:space="preserve"> και οι κατευθυντήριες γραμμές θα είναι οι αποφάσει</w:t>
      </w:r>
      <w:r>
        <w:rPr>
          <w:rFonts w:eastAsia="Times New Roman"/>
          <w:szCs w:val="24"/>
        </w:rPr>
        <w:t xml:space="preserve">ς του συνταγματικού δικαστηρίου. Οι αποφάσεις του συνταγματικού δικαστηρίου της Αλβανίας δεν είναι για μας ούτε το πρέπον ούτε το δέον ούτε είναι κάτι στο οποίο εμείς θα πειθαρχήσουμε. </w:t>
      </w:r>
    </w:p>
    <w:p w14:paraId="0515F930" w14:textId="77777777" w:rsidR="00F75232" w:rsidRDefault="00120703">
      <w:pPr>
        <w:spacing w:line="600" w:lineRule="auto"/>
        <w:ind w:firstLine="720"/>
        <w:jc w:val="both"/>
        <w:rPr>
          <w:rFonts w:eastAsia="Times New Roman"/>
          <w:szCs w:val="24"/>
        </w:rPr>
      </w:pPr>
      <w:r>
        <w:rPr>
          <w:rFonts w:eastAsia="Times New Roman"/>
          <w:szCs w:val="24"/>
        </w:rPr>
        <w:t xml:space="preserve">Έχουμε μια </w:t>
      </w:r>
      <w:r>
        <w:rPr>
          <w:rFonts w:eastAsia="Times New Roman"/>
          <w:szCs w:val="24"/>
        </w:rPr>
        <w:t>Σ</w:t>
      </w:r>
      <w:r>
        <w:rPr>
          <w:rFonts w:eastAsia="Times New Roman"/>
          <w:szCs w:val="24"/>
        </w:rPr>
        <w:t>υμφωνία, η οποία κατά τη γνώμη σας και κατά τη δικιά μου γ</w:t>
      </w:r>
      <w:r>
        <w:rPr>
          <w:rFonts w:eastAsia="Times New Roman"/>
          <w:szCs w:val="24"/>
        </w:rPr>
        <w:t xml:space="preserve">νώμη είναι εξαιρετικά ενδιαφέρουσα, μόνο που είναι μια </w:t>
      </w:r>
      <w:r>
        <w:rPr>
          <w:rFonts w:eastAsia="Times New Roman"/>
          <w:szCs w:val="24"/>
        </w:rPr>
        <w:t>σ</w:t>
      </w:r>
      <w:r>
        <w:rPr>
          <w:rFonts w:eastAsia="Times New Roman"/>
          <w:szCs w:val="24"/>
        </w:rPr>
        <w:t xml:space="preserve">υμφωνία που εδώ και δέκα χρόνια δεν εφαρμόστηκε. Είναι μια </w:t>
      </w:r>
      <w:r>
        <w:rPr>
          <w:rFonts w:eastAsia="Times New Roman"/>
          <w:szCs w:val="24"/>
        </w:rPr>
        <w:t>σ</w:t>
      </w:r>
      <w:r>
        <w:rPr>
          <w:rFonts w:eastAsia="Times New Roman"/>
          <w:szCs w:val="24"/>
        </w:rPr>
        <w:t>υμφωνία - φάντασμα. Πέντε μήνες μετά από την υπογραφή της, εσείς ως Κυβέρνηση, δεν την είχατε φέρει για επικύρωση. Το γιατί</w:t>
      </w:r>
      <w:r>
        <w:rPr>
          <w:rFonts w:eastAsia="Times New Roman"/>
          <w:szCs w:val="24"/>
        </w:rPr>
        <w:t>,</w:t>
      </w:r>
      <w:r>
        <w:rPr>
          <w:rFonts w:eastAsia="Times New Roman"/>
          <w:szCs w:val="24"/>
        </w:rPr>
        <w:t xml:space="preserve"> δεν μπορώ να το</w:t>
      </w:r>
      <w:r>
        <w:rPr>
          <w:rFonts w:eastAsia="Times New Roman"/>
          <w:szCs w:val="24"/>
        </w:rPr>
        <w:t xml:space="preserve"> καταλάβω. Πέντε ολόκληρους μήνες. Εσείς ξέρετε καλά το Κοινοβούλιο, είστε παλιά </w:t>
      </w:r>
      <w:r>
        <w:rPr>
          <w:rFonts w:eastAsia="Times New Roman"/>
          <w:szCs w:val="24"/>
        </w:rPr>
        <w:t>κ</w:t>
      </w:r>
      <w:r>
        <w:rPr>
          <w:rFonts w:eastAsia="Times New Roman"/>
          <w:szCs w:val="24"/>
        </w:rPr>
        <w:t xml:space="preserve">οινοβουλευτικός, έπρεπε να το είχατε φέρει για επικύρωση. </w:t>
      </w:r>
    </w:p>
    <w:p w14:paraId="0515F931"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Η επόμενη </w:t>
      </w:r>
      <w:r>
        <w:rPr>
          <w:rFonts w:eastAsia="Times New Roman"/>
          <w:szCs w:val="24"/>
        </w:rPr>
        <w:t>κ</w:t>
      </w:r>
      <w:r>
        <w:rPr>
          <w:rFonts w:eastAsia="Times New Roman"/>
          <w:szCs w:val="24"/>
        </w:rPr>
        <w:t>υβέρνηση, του ΠΑΣΟΚ, την οποία κρίνατε σε μια συνέντευξή σας το 2010 ούτε εκείνη το έφερε για επικύρωση.</w:t>
      </w:r>
      <w:r>
        <w:rPr>
          <w:rFonts w:eastAsia="Times New Roman"/>
          <w:szCs w:val="24"/>
        </w:rPr>
        <w:t xml:space="preserve"> Και μετά ήρθε η </w:t>
      </w:r>
      <w:r>
        <w:rPr>
          <w:rFonts w:eastAsia="Times New Roman"/>
          <w:szCs w:val="24"/>
        </w:rPr>
        <w:t>κ</w:t>
      </w:r>
      <w:r>
        <w:rPr>
          <w:rFonts w:eastAsia="Times New Roman"/>
          <w:szCs w:val="24"/>
        </w:rPr>
        <w:t>υβέρνηση Σαμαρά, του κόμματός σας, η οποί</w:t>
      </w:r>
      <w:r>
        <w:rPr>
          <w:rFonts w:eastAsia="Times New Roman"/>
          <w:szCs w:val="24"/>
        </w:rPr>
        <w:t>α</w:t>
      </w:r>
      <w:r>
        <w:rPr>
          <w:rFonts w:eastAsia="Times New Roman"/>
          <w:szCs w:val="24"/>
        </w:rPr>
        <w:t xml:space="preserve"> ήταν τρία χρόνια </w:t>
      </w:r>
      <w:r>
        <w:rPr>
          <w:rFonts w:eastAsia="Times New Roman"/>
          <w:szCs w:val="24"/>
        </w:rPr>
        <w:t xml:space="preserve">κυβέρνηση </w:t>
      </w:r>
      <w:r>
        <w:rPr>
          <w:rFonts w:eastAsia="Times New Roman"/>
          <w:szCs w:val="24"/>
        </w:rPr>
        <w:t xml:space="preserve">και αρνήθηκε να το επικυρώσει. Και ρωτάτε εμένα γιατί δεν έχει επικυρωθεί ή τι την έκανα αυτήν τη </w:t>
      </w:r>
      <w:r>
        <w:rPr>
          <w:rFonts w:eastAsia="Times New Roman"/>
          <w:szCs w:val="24"/>
        </w:rPr>
        <w:t>Σ</w:t>
      </w:r>
      <w:r>
        <w:rPr>
          <w:rFonts w:eastAsia="Times New Roman"/>
          <w:szCs w:val="24"/>
        </w:rPr>
        <w:t>υμφωνία; Δύο φορές κυβερνήσατε στη διάρκεια της εν δυνάμει υλοποίησης</w:t>
      </w:r>
      <w:r>
        <w:rPr>
          <w:rFonts w:eastAsia="Times New Roman"/>
          <w:szCs w:val="24"/>
        </w:rPr>
        <w:t xml:space="preserve"> της </w:t>
      </w:r>
      <w:r>
        <w:rPr>
          <w:rFonts w:eastAsia="Times New Roman"/>
          <w:szCs w:val="24"/>
        </w:rPr>
        <w:t>σ</w:t>
      </w:r>
      <w:r>
        <w:rPr>
          <w:rFonts w:eastAsia="Times New Roman"/>
          <w:szCs w:val="24"/>
        </w:rPr>
        <w:t xml:space="preserve">υμφωνίας και τις δύο φορές που κυβερνήσατε αρνηθήκατε -ως </w:t>
      </w:r>
      <w:r>
        <w:rPr>
          <w:rFonts w:eastAsia="Times New Roman"/>
          <w:szCs w:val="24"/>
        </w:rPr>
        <w:t>Κ</w:t>
      </w:r>
      <w:r>
        <w:rPr>
          <w:rFonts w:eastAsia="Times New Roman"/>
          <w:szCs w:val="24"/>
        </w:rPr>
        <w:t xml:space="preserve">υβέρνηση, όχι </w:t>
      </w:r>
      <w:r>
        <w:rPr>
          <w:rFonts w:eastAsia="Times New Roman"/>
          <w:szCs w:val="24"/>
        </w:rPr>
        <w:t xml:space="preserve">προσωπικά </w:t>
      </w:r>
      <w:r>
        <w:rPr>
          <w:rFonts w:eastAsia="Times New Roman"/>
          <w:szCs w:val="24"/>
        </w:rPr>
        <w:t xml:space="preserve">εσείς- να υλοποιήσετε αυτήν την απόφαση, η οποία είναι φάντασμα, ουσιαστικά. </w:t>
      </w:r>
    </w:p>
    <w:p w14:paraId="0515F932" w14:textId="77777777" w:rsidR="00F75232" w:rsidRDefault="00120703">
      <w:pPr>
        <w:spacing w:line="600" w:lineRule="auto"/>
        <w:ind w:firstLine="720"/>
        <w:jc w:val="both"/>
        <w:rPr>
          <w:rFonts w:eastAsia="Times New Roman"/>
          <w:szCs w:val="24"/>
        </w:rPr>
      </w:pPr>
      <w:r>
        <w:rPr>
          <w:rFonts w:eastAsia="Times New Roman"/>
          <w:szCs w:val="24"/>
        </w:rPr>
        <w:t>Γιατί είναι φάντασμα; Γιατί δεν εφαρμόστηκε</w:t>
      </w:r>
      <w:r>
        <w:rPr>
          <w:rFonts w:eastAsia="Times New Roman"/>
          <w:szCs w:val="24"/>
        </w:rPr>
        <w:t>,</w:t>
      </w:r>
      <w:r>
        <w:rPr>
          <w:rFonts w:eastAsia="Times New Roman"/>
          <w:szCs w:val="24"/>
        </w:rPr>
        <w:t xml:space="preserve"> από τις </w:t>
      </w:r>
      <w:r>
        <w:rPr>
          <w:rFonts w:eastAsia="Times New Roman"/>
          <w:szCs w:val="24"/>
        </w:rPr>
        <w:t xml:space="preserve">ίδιες </w:t>
      </w:r>
      <w:r>
        <w:rPr>
          <w:rFonts w:eastAsia="Times New Roman"/>
          <w:szCs w:val="24"/>
        </w:rPr>
        <w:t xml:space="preserve">κυβερνήσεις που την </w:t>
      </w:r>
      <w:r>
        <w:rPr>
          <w:rFonts w:eastAsia="Times New Roman"/>
          <w:szCs w:val="24"/>
        </w:rPr>
        <w:t>υπογράψανε. Γιατί δεν εφαρμόστηκε; Θα μπορούσατε να την είχατε φέρει για επικύρωση στη Βουλή</w:t>
      </w:r>
      <w:r>
        <w:rPr>
          <w:rFonts w:eastAsia="Times New Roman"/>
          <w:szCs w:val="24"/>
        </w:rPr>
        <w:t>,</w:t>
      </w:r>
      <w:r>
        <w:rPr>
          <w:rFonts w:eastAsia="Times New Roman"/>
          <w:szCs w:val="24"/>
        </w:rPr>
        <w:t xml:space="preserve"> πριν πάει στο συνταγματικό δικαστήριο της Αλβανίας. Από τη στιγμή που </w:t>
      </w:r>
      <w:r>
        <w:rPr>
          <w:rFonts w:eastAsia="Times New Roman"/>
          <w:szCs w:val="24"/>
        </w:rPr>
        <w:lastRenderedPageBreak/>
        <w:t xml:space="preserve">πήγε στο συνταγματικό δικαστήριο της Αλβανίας η όλη υπόθεση βρέθηκε σε αδιέξοδο. Αυτή είναι </w:t>
      </w:r>
      <w:r>
        <w:rPr>
          <w:rFonts w:eastAsia="Times New Roman"/>
          <w:szCs w:val="24"/>
        </w:rPr>
        <w:t>η αλήθεια. Διότι εμείς</w:t>
      </w:r>
      <w:r>
        <w:rPr>
          <w:rFonts w:eastAsia="Times New Roman"/>
          <w:szCs w:val="24"/>
        </w:rPr>
        <w:t>,</w:t>
      </w:r>
      <w:r>
        <w:rPr>
          <w:rFonts w:eastAsia="Times New Roman"/>
          <w:szCs w:val="24"/>
        </w:rPr>
        <w:t xml:space="preserve"> ορθά υπερασπιζόμαστε την υπάρχουσα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που εσείς υπογράψατε, εκείνοι ορθά με το δικό τους συνταγματικό δικαστήριο δεν μπορούν να παρακάμψουν τις αποφάσεις του συνταγματικού δικαστηρίου. </w:t>
      </w:r>
    </w:p>
    <w:p w14:paraId="0515F933" w14:textId="77777777" w:rsidR="00F75232" w:rsidRDefault="00120703">
      <w:pPr>
        <w:spacing w:line="600" w:lineRule="auto"/>
        <w:ind w:firstLine="720"/>
        <w:jc w:val="both"/>
        <w:rPr>
          <w:rFonts w:eastAsia="Times New Roman"/>
          <w:szCs w:val="24"/>
        </w:rPr>
      </w:pPr>
      <w:r>
        <w:rPr>
          <w:rFonts w:eastAsia="Times New Roman"/>
          <w:szCs w:val="24"/>
        </w:rPr>
        <w:t>Άρα, έχουμε τρεις επιλογές: Η μία είναι</w:t>
      </w:r>
      <w:r>
        <w:rPr>
          <w:rFonts w:eastAsia="Times New Roman"/>
          <w:szCs w:val="24"/>
        </w:rPr>
        <w:t xml:space="preserve"> να μακαρίζουμε μια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που ουδέποτε επικυρώθηκε από αυτούς που την υπογράψανε και να πάμε και για τα επόμενα πενήντα χρόνια έτσι, ώστε να μην μπορεί η Ελλάδα και κατ’ επέκταση και η Αλβανία, να αξιοποιήσουν την ΑΟΖ τους. Η δεύτερη είναι να προσπαθήσ</w:t>
      </w:r>
      <w:r>
        <w:rPr>
          <w:rFonts w:eastAsia="Times New Roman"/>
          <w:szCs w:val="24"/>
        </w:rPr>
        <w:t>ουν οι Αλβανοί</w:t>
      </w:r>
      <w:r>
        <w:rPr>
          <w:rFonts w:eastAsia="Times New Roman"/>
          <w:szCs w:val="24"/>
        </w:rPr>
        <w:t>,</w:t>
      </w:r>
      <w:r>
        <w:rPr>
          <w:rFonts w:eastAsia="Times New Roman"/>
          <w:szCs w:val="24"/>
        </w:rPr>
        <w:t xml:space="preserve"> ώστε εμείς να αποδεχτούμε τις αποφάσεις του συνταγματικού δικαστηρίου τους, πράγμα που δεν γίνεται με τίποτα, γιατί δεν </w:t>
      </w:r>
      <w:r>
        <w:rPr>
          <w:rFonts w:eastAsia="Times New Roman"/>
          <w:szCs w:val="24"/>
        </w:rPr>
        <w:lastRenderedPageBreak/>
        <w:t>χάσαμε και κα</w:t>
      </w:r>
      <w:r>
        <w:rPr>
          <w:rFonts w:eastAsia="Times New Roman"/>
          <w:szCs w:val="24"/>
        </w:rPr>
        <w:t>μ</w:t>
      </w:r>
      <w:r>
        <w:rPr>
          <w:rFonts w:eastAsia="Times New Roman"/>
          <w:szCs w:val="24"/>
        </w:rPr>
        <w:t>μιά σύγκρουση</w:t>
      </w:r>
      <w:r>
        <w:rPr>
          <w:rFonts w:eastAsia="Times New Roman"/>
          <w:szCs w:val="24"/>
        </w:rPr>
        <w:t>,</w:t>
      </w:r>
      <w:r>
        <w:rPr>
          <w:rFonts w:eastAsia="Times New Roman"/>
          <w:szCs w:val="24"/>
        </w:rPr>
        <w:t xml:space="preserve"> με την οποία πρέπει να υποχρεωθούμε να εφαρμόζουμε τις αποφάσεις δικαστηρίων τρίτων κρατών</w:t>
      </w:r>
      <w:r>
        <w:rPr>
          <w:rFonts w:eastAsia="Times New Roman"/>
          <w:szCs w:val="24"/>
        </w:rPr>
        <w:t>.</w:t>
      </w:r>
      <w:r>
        <w:rPr>
          <w:rFonts w:eastAsia="Times New Roman"/>
          <w:szCs w:val="24"/>
        </w:rPr>
        <w:t xml:space="preserve"> Κ</w:t>
      </w:r>
      <w:r>
        <w:rPr>
          <w:rFonts w:eastAsia="Times New Roman"/>
          <w:szCs w:val="24"/>
        </w:rPr>
        <w:t xml:space="preserve">αι η τρίτη είναι να αναζητήσουμε αν υπάρχει ή όχι τεχνική οδός να διορθωθούν τεχνικά ζητήματα. </w:t>
      </w:r>
    </w:p>
    <w:p w14:paraId="0515F934" w14:textId="77777777" w:rsidR="00F75232" w:rsidRDefault="00120703">
      <w:pPr>
        <w:spacing w:line="600" w:lineRule="auto"/>
        <w:ind w:firstLine="720"/>
        <w:jc w:val="both"/>
        <w:rPr>
          <w:rFonts w:eastAsia="Times New Roman"/>
          <w:szCs w:val="24"/>
        </w:rPr>
      </w:pPr>
      <w:r>
        <w:rPr>
          <w:rFonts w:eastAsia="Times New Roman"/>
          <w:szCs w:val="24"/>
        </w:rPr>
        <w:t xml:space="preserve">Η δικιά μας γνώμη είναι ότι μια πραγματική </w:t>
      </w:r>
      <w:r>
        <w:rPr>
          <w:rFonts w:eastAsia="Times New Roman"/>
          <w:szCs w:val="24"/>
        </w:rPr>
        <w:t>Σ</w:t>
      </w:r>
      <w:r>
        <w:rPr>
          <w:rFonts w:eastAsia="Times New Roman"/>
          <w:szCs w:val="24"/>
        </w:rPr>
        <w:t xml:space="preserve">υμφωνία είναι χίλιες φορές καλύτερη από μια </w:t>
      </w:r>
      <w:r>
        <w:rPr>
          <w:rFonts w:eastAsia="Times New Roman"/>
          <w:szCs w:val="24"/>
        </w:rPr>
        <w:t>σ</w:t>
      </w:r>
      <w:r>
        <w:rPr>
          <w:rFonts w:eastAsia="Times New Roman"/>
          <w:szCs w:val="24"/>
        </w:rPr>
        <w:t>υμφωνία - φάντασμα. Πρέπει να δούμε, λοιπόν, πώς θα φύγουμε από το μπ</w:t>
      </w:r>
      <w:r>
        <w:rPr>
          <w:rFonts w:eastAsia="Times New Roman"/>
          <w:szCs w:val="24"/>
        </w:rPr>
        <w:t>λοκάρισμα</w:t>
      </w:r>
      <w:r>
        <w:rPr>
          <w:rFonts w:eastAsia="Times New Roman"/>
          <w:szCs w:val="24"/>
        </w:rPr>
        <w:t>,</w:t>
      </w:r>
      <w:r>
        <w:rPr>
          <w:rFonts w:eastAsia="Times New Roman"/>
          <w:szCs w:val="24"/>
        </w:rPr>
        <w:t xml:space="preserve"> που υπάρχει ανάμεσα σε δύο πλευρές, που επί δέκα χρόνια δεν προχωρούν καθόλου τη διαδικασία διαμόρφωσης μιας όχι </w:t>
      </w:r>
      <w:r>
        <w:rPr>
          <w:rFonts w:eastAsia="Times New Roman"/>
          <w:szCs w:val="24"/>
        </w:rPr>
        <w:t>σ</w:t>
      </w:r>
      <w:r>
        <w:rPr>
          <w:rFonts w:eastAsia="Times New Roman"/>
          <w:szCs w:val="24"/>
        </w:rPr>
        <w:t xml:space="preserve">υμφωνίας - φάντασμα, αλλά μιας πραγματικής </w:t>
      </w:r>
      <w:r>
        <w:rPr>
          <w:rFonts w:eastAsia="Times New Roman"/>
          <w:szCs w:val="24"/>
        </w:rPr>
        <w:t>σ</w:t>
      </w:r>
      <w:r>
        <w:rPr>
          <w:rFonts w:eastAsia="Times New Roman"/>
          <w:szCs w:val="24"/>
        </w:rPr>
        <w:t xml:space="preserve">υμφωνίας. </w:t>
      </w:r>
    </w:p>
    <w:p w14:paraId="0515F935" w14:textId="77777777" w:rsidR="00F75232" w:rsidRDefault="0012070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Συμφωνία -για να εξηγούμαστε- αφορά το 9% της θαλάσσιας ζώνης ανάμεσα στην</w:t>
      </w:r>
      <w:r>
        <w:rPr>
          <w:rFonts w:eastAsia="Times New Roman"/>
          <w:szCs w:val="24"/>
        </w:rPr>
        <w:t xml:space="preserve"> Ελλάδα και στην Αλβανία. Είναι ένα εκατομμύριο </w:t>
      </w:r>
      <w:proofErr w:type="spellStart"/>
      <w:r>
        <w:rPr>
          <w:rFonts w:eastAsia="Times New Roman"/>
          <w:szCs w:val="24"/>
        </w:rPr>
        <w:t>εκατόν</w:t>
      </w:r>
      <w:proofErr w:type="spellEnd"/>
      <w:r>
        <w:rPr>
          <w:rFonts w:eastAsia="Times New Roman"/>
          <w:szCs w:val="24"/>
        </w:rPr>
        <w:t xml:space="preserve"> ενενήντα χιλιάδες τετραγωνικά χιλιόμετρα η ελληνική </w:t>
      </w:r>
      <w:r>
        <w:rPr>
          <w:rFonts w:eastAsia="Times New Roman"/>
          <w:szCs w:val="24"/>
        </w:rPr>
        <w:lastRenderedPageBreak/>
        <w:t>πλευρά, εφόσον έχει δώδεκα μίλια αιγιαλίτιδα ζώνη, είναι ένα εκατομμύριο διακόσιες πενήντα χιλιάδες τετραγωνικά χιλιόμετρα η αλβανική, η οποία έχει ή</w:t>
      </w:r>
      <w:r>
        <w:rPr>
          <w:rFonts w:eastAsia="Times New Roman"/>
          <w:szCs w:val="24"/>
        </w:rPr>
        <w:t xml:space="preserve">δη κηρύξει εδώ και χρόνια τα δώδεκα μίλια ως αιγιαλίτιδα ζώνη και απομένει ένας ρόμβος που είναι περίπου το 9% της θαλάσσιας ζώνης. Πρέπει με αυτό να βρούμε αν υπάρχουν τεχνικά ζητήματα ή όχι. Αυτό θα το δούμε. Διότι πρέπει ο κ. </w:t>
      </w:r>
      <w:proofErr w:type="spellStart"/>
      <w:r>
        <w:rPr>
          <w:rFonts w:eastAsia="Times New Roman"/>
          <w:szCs w:val="24"/>
        </w:rPr>
        <w:t>Μέτα</w:t>
      </w:r>
      <w:proofErr w:type="spellEnd"/>
      <w:r>
        <w:rPr>
          <w:rFonts w:eastAsia="Times New Roman"/>
          <w:szCs w:val="24"/>
        </w:rPr>
        <w:t xml:space="preserve"> πρώτα να δώσει εξουσιο</w:t>
      </w:r>
      <w:r>
        <w:rPr>
          <w:rFonts w:eastAsia="Times New Roman"/>
          <w:szCs w:val="24"/>
        </w:rPr>
        <w:t>δότηση στο Υπουργείο Εξωτερικών της Αλβανίας και μετά να προχωρήσει αυτό το Υπουργείο στην υλοποίηση.</w:t>
      </w:r>
    </w:p>
    <w:p w14:paraId="0515F936" w14:textId="77777777" w:rsidR="00F75232" w:rsidRDefault="00120703">
      <w:pPr>
        <w:spacing w:line="600" w:lineRule="auto"/>
        <w:ind w:firstLine="720"/>
        <w:jc w:val="both"/>
        <w:rPr>
          <w:rFonts w:eastAsia="Times New Roman"/>
          <w:szCs w:val="24"/>
        </w:rPr>
      </w:pPr>
      <w:r>
        <w:rPr>
          <w:rFonts w:eastAsia="Times New Roman"/>
          <w:szCs w:val="24"/>
        </w:rPr>
        <w:t>Θέλω, δε, να σημειώσω κάτι επί ενός επιχειρήματος</w:t>
      </w:r>
      <w:r>
        <w:rPr>
          <w:rFonts w:eastAsia="Times New Roman"/>
          <w:szCs w:val="24"/>
        </w:rPr>
        <w:t>,</w:t>
      </w:r>
      <w:r>
        <w:rPr>
          <w:rFonts w:eastAsia="Times New Roman"/>
          <w:szCs w:val="24"/>
        </w:rPr>
        <w:t xml:space="preserve"> που το κόμμα σας συνεχώς λέει</w:t>
      </w:r>
      <w:r>
        <w:rPr>
          <w:rFonts w:eastAsia="Times New Roman"/>
          <w:szCs w:val="24"/>
        </w:rPr>
        <w:t>,</w:t>
      </w:r>
      <w:r>
        <w:rPr>
          <w:rFonts w:eastAsia="Times New Roman"/>
          <w:szCs w:val="24"/>
        </w:rPr>
        <w:t xml:space="preserve"> περί μυστικών διαπραγματεύσεων. Η διαπραγμάτευση και η συζήτηση που κάνο</w:t>
      </w:r>
      <w:r>
        <w:rPr>
          <w:rFonts w:eastAsia="Times New Roman"/>
          <w:szCs w:val="24"/>
        </w:rPr>
        <w:t xml:space="preserve">υμε για την Αλβανία, για το </w:t>
      </w:r>
      <w:r>
        <w:rPr>
          <w:rFonts w:eastAsia="Times New Roman"/>
          <w:szCs w:val="24"/>
        </w:rPr>
        <w:lastRenderedPageBreak/>
        <w:t>σύνολο των προβλημάτων που υπάρχουν από το παρελθόν, γίνεται από μια ομάδα δέκα ανθρώπων, οι οκτώ από τους οποίους είναι υπηρεσιακοί, ο ένας εξέχουσα φυσιογνωμία της διεθνούς νομικής σκέψης και ο δέκατος χαρτογράφος. Είναι ο γεν</w:t>
      </w:r>
      <w:r>
        <w:rPr>
          <w:rFonts w:eastAsia="Times New Roman"/>
          <w:szCs w:val="24"/>
        </w:rPr>
        <w:t>ικός γραμματέας που συμμετέχει, ο Α</w:t>
      </w:r>
      <w:r>
        <w:rPr>
          <w:rFonts w:eastAsia="Times New Roman"/>
          <w:szCs w:val="24"/>
        </w:rPr>
        <w:t>’</w:t>
      </w:r>
      <w:r>
        <w:rPr>
          <w:rFonts w:eastAsia="Times New Roman"/>
          <w:szCs w:val="24"/>
        </w:rPr>
        <w:t xml:space="preserve"> πολιτικός διευθυντής, η αρμόδια διεύθυνση της Α3, η χειρίστρια της Α</w:t>
      </w:r>
      <w:r>
        <w:rPr>
          <w:rFonts w:eastAsia="Times New Roman"/>
          <w:szCs w:val="24"/>
        </w:rPr>
        <w:t>’</w:t>
      </w:r>
      <w:r>
        <w:rPr>
          <w:rFonts w:eastAsia="Times New Roman"/>
          <w:szCs w:val="24"/>
        </w:rPr>
        <w:t>, ο διπλωματικός διευθυντής του διπλωματικού μου γραφείου, ο αρμόδιος επί της ενημέρωσης, ο κ. Λιάκουρας, ο οποίος είναι από το επιστημονικό συμβούλιο</w:t>
      </w:r>
      <w:r>
        <w:rPr>
          <w:rFonts w:eastAsia="Times New Roman"/>
          <w:szCs w:val="24"/>
        </w:rPr>
        <w:t xml:space="preserve"> αρμόδιος γι’ αυτήν την υπόθεση και οι χαρτογράφοι. Δεν υπάρχει ούτε ένας προσωπικός μου συνεργάτης από το πολιτικό μου γραφείο και δεν υπάρχει κανένας μη υπηρεσιακός. </w:t>
      </w:r>
    </w:p>
    <w:p w14:paraId="0515F937" w14:textId="77777777" w:rsidR="00F75232" w:rsidRDefault="00120703">
      <w:pPr>
        <w:spacing w:line="600" w:lineRule="auto"/>
        <w:ind w:firstLine="720"/>
        <w:jc w:val="both"/>
        <w:rPr>
          <w:rFonts w:eastAsia="Times New Roman"/>
          <w:szCs w:val="24"/>
        </w:rPr>
      </w:pPr>
      <w:r>
        <w:rPr>
          <w:rFonts w:eastAsia="Times New Roman"/>
          <w:szCs w:val="24"/>
        </w:rPr>
        <w:lastRenderedPageBreak/>
        <w:t>Αυτό το λέω σε αντίθεση με ό,τι γινόταν στο παρελθόν. Διότι στο παρελθόν είδαμε, από το</w:t>
      </w:r>
      <w:r>
        <w:rPr>
          <w:rFonts w:eastAsia="Times New Roman"/>
          <w:szCs w:val="24"/>
        </w:rPr>
        <w:t xml:space="preserve">ν κ. </w:t>
      </w:r>
      <w:proofErr w:type="spellStart"/>
      <w:r>
        <w:rPr>
          <w:rFonts w:eastAsia="Times New Roman"/>
          <w:szCs w:val="24"/>
        </w:rPr>
        <w:t>Γρυλλάκη</w:t>
      </w:r>
      <w:proofErr w:type="spellEnd"/>
      <w:r>
        <w:rPr>
          <w:rFonts w:eastAsia="Times New Roman"/>
          <w:szCs w:val="24"/>
        </w:rPr>
        <w:t xml:space="preserve">, ο οποίος ήταν άνθρωπος της ΕΥΠ, να διαπραγματεύεται εν </w:t>
      </w:r>
      <w:proofErr w:type="spellStart"/>
      <w:r>
        <w:rPr>
          <w:rFonts w:eastAsia="Times New Roman"/>
          <w:szCs w:val="24"/>
        </w:rPr>
        <w:t>κρυπτώ</w:t>
      </w:r>
      <w:proofErr w:type="spellEnd"/>
      <w:r>
        <w:rPr>
          <w:rFonts w:eastAsia="Times New Roman"/>
          <w:szCs w:val="24"/>
        </w:rPr>
        <w:t xml:space="preserve"> το Μακεδονικό, μέχρι τη διαπραγμάτευση που έγινε -δεν ξέρω αν την ξέρετε κιόλας- το 2014 για το σύνολο των συμφωνιών με την Αλβανία, η οποία έγινε από στέλεχος του κόμματός </w:t>
      </w:r>
      <w:r>
        <w:rPr>
          <w:rFonts w:eastAsia="Times New Roman"/>
          <w:szCs w:val="24"/>
        </w:rPr>
        <w:t>σας,</w:t>
      </w:r>
      <w:r>
        <w:rPr>
          <w:rFonts w:eastAsia="Times New Roman"/>
          <w:szCs w:val="24"/>
        </w:rPr>
        <w:t xml:space="preserve"> π</w:t>
      </w:r>
      <w:r>
        <w:rPr>
          <w:rFonts w:eastAsia="Times New Roman"/>
          <w:szCs w:val="24"/>
        </w:rPr>
        <w:t xml:space="preserve">ου δεν ήταν αρμόδιος υπηρεσιακός για τα ζητήματα των σχέσεων με την Αλβανία και των ζωνών. </w:t>
      </w:r>
    </w:p>
    <w:p w14:paraId="0515F938" w14:textId="77777777" w:rsidR="00F75232" w:rsidRDefault="00120703">
      <w:pPr>
        <w:spacing w:line="600" w:lineRule="auto"/>
        <w:ind w:firstLine="720"/>
        <w:jc w:val="both"/>
        <w:rPr>
          <w:rFonts w:eastAsia="Times New Roman"/>
          <w:szCs w:val="24"/>
        </w:rPr>
      </w:pPr>
      <w:r>
        <w:rPr>
          <w:rFonts w:eastAsia="Times New Roman"/>
          <w:szCs w:val="24"/>
        </w:rPr>
        <w:t>Ευχαριστώ.</w:t>
      </w:r>
    </w:p>
    <w:p w14:paraId="0515F93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ευχαριστώ. </w:t>
      </w:r>
    </w:p>
    <w:p w14:paraId="0515F9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η κ. Ντόρα Μπακογιάννη. </w:t>
      </w:r>
    </w:p>
    <w:p w14:paraId="0515F93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Άκουσα με προσοχή τον κύριο Υπουργό, αλλά</w:t>
      </w:r>
      <w:r>
        <w:rPr>
          <w:rFonts w:eastAsia="Times New Roman" w:cs="Times New Roman"/>
          <w:szCs w:val="24"/>
        </w:rPr>
        <w:t xml:space="preserve"> δεν μπορώ να πω ότι έλαβα απάντηση. Πρέπει να </w:t>
      </w:r>
      <w:r>
        <w:rPr>
          <w:rFonts w:eastAsia="Times New Roman" w:cs="Times New Roman"/>
          <w:szCs w:val="24"/>
        </w:rPr>
        <w:lastRenderedPageBreak/>
        <w:t>πω ότι η μόνη απάντηση</w:t>
      </w:r>
      <w:r>
        <w:rPr>
          <w:rFonts w:eastAsia="Times New Roman" w:cs="Times New Roman"/>
          <w:szCs w:val="24"/>
        </w:rPr>
        <w:t>,</w:t>
      </w:r>
      <w:r>
        <w:rPr>
          <w:rFonts w:eastAsia="Times New Roman" w:cs="Times New Roman"/>
          <w:szCs w:val="24"/>
        </w:rPr>
        <w:t xml:space="preserve"> την οποία κατάλαβα είναι ότι η ομάδα διαπραγμάτευσης είναι οι δέκα υπηρεσιακοί. </w:t>
      </w:r>
    </w:p>
    <w:p w14:paraId="0515F93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ότι η </w:t>
      </w:r>
      <w:r>
        <w:rPr>
          <w:rFonts w:eastAsia="Times New Roman" w:cs="Times New Roman"/>
          <w:szCs w:val="24"/>
        </w:rPr>
        <w:t>Σ</w:t>
      </w:r>
      <w:r>
        <w:rPr>
          <w:rFonts w:eastAsia="Times New Roman" w:cs="Times New Roman"/>
          <w:szCs w:val="24"/>
        </w:rPr>
        <w:t xml:space="preserve">υμφωνία αυτή έχει τη σφραγίδα του Γιώργου Σαββαΐδη. Δεν φαντάζομαι </w:t>
      </w:r>
      <w:r>
        <w:rPr>
          <w:rFonts w:eastAsia="Times New Roman" w:cs="Times New Roman"/>
          <w:szCs w:val="24"/>
        </w:rPr>
        <w:t xml:space="preserve">να τον χαρακτηρίσετε ποτέ μη διπλωματικό.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η διαπραγμάτευση έγινε μόνο από στελέχη του Υπουργείου Εξωτερικών.</w:t>
      </w:r>
    </w:p>
    <w:p w14:paraId="0515F93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Το ’14…</w:t>
      </w:r>
    </w:p>
    <w:p w14:paraId="0515F93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Το ’14 δεν ήμουν, δεν μπορώ να σας απαντήσω. </w:t>
      </w:r>
    </w:p>
    <w:p w14:paraId="0515F93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ΚΟΤΖΙΑΣ (Υπουργός Εξωτερικών):</w:t>
      </w:r>
      <w:r>
        <w:rPr>
          <w:rFonts w:eastAsia="Times New Roman" w:cs="Times New Roman"/>
          <w:szCs w:val="24"/>
        </w:rPr>
        <w:t xml:space="preserve"> Η Νέα Δημοκρατία ήταν κυβέρνηση. </w:t>
      </w:r>
    </w:p>
    <w:p w14:paraId="0515F94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 xml:space="preserve">Δεν ήμουν εγώ και δεν ξέρω να σας απαντήσω. </w:t>
      </w:r>
    </w:p>
    <w:p w14:paraId="0515F94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όμως, που ξέρω είναι ότι αυτή τη στιγμή τα ελληνικά κόμματα δεν ξέρουν ποιο είναι το περιεχόμενο και ποια είναι η στόχ</w:t>
      </w:r>
      <w:r>
        <w:rPr>
          <w:rFonts w:eastAsia="Times New Roman" w:cs="Times New Roman"/>
          <w:szCs w:val="24"/>
        </w:rPr>
        <w:t>ευσή σας. Τώρα μου είπατε ότι εσείς ήσασταν υπέρ αυτής της Συμφωνίας, ασχέτως αν τη θεωρείτε σήμερα συμφωνία - φάντασμα. Αυτό σημαίνει τη μέση γραμμή; Με αυτήν τη λογική προσέρχεστε; Αυτό έχει πάρα πολύ μεγάλη σημασία</w:t>
      </w:r>
      <w:r>
        <w:rPr>
          <w:rFonts w:eastAsia="Times New Roman" w:cs="Times New Roman"/>
          <w:szCs w:val="24"/>
        </w:rPr>
        <w:t>,</w:t>
      </w:r>
      <w:r>
        <w:rPr>
          <w:rFonts w:eastAsia="Times New Roman" w:cs="Times New Roman"/>
          <w:szCs w:val="24"/>
        </w:rPr>
        <w:t xml:space="preserve"> για να ξέρουμε τι λέμε. Διότι είχατε </w:t>
      </w:r>
      <w:r>
        <w:rPr>
          <w:rFonts w:eastAsia="Times New Roman" w:cs="Times New Roman"/>
          <w:szCs w:val="24"/>
        </w:rPr>
        <w:t xml:space="preserve">κάνει τη δήλωση ότι αδικήθηκε η Αλβανία. Κατά την άποψή μου, όμως, αυτό είναι άδικο. Διότι το 2009 η Ελλάδα πήρε </w:t>
      </w:r>
      <w:r>
        <w:rPr>
          <w:rFonts w:eastAsia="Times New Roman" w:cs="Times New Roman"/>
          <w:szCs w:val="24"/>
        </w:rPr>
        <w:t>επτακόσια δεκαοκτώ</w:t>
      </w:r>
      <w:r>
        <w:rPr>
          <w:rFonts w:eastAsia="Times New Roman" w:cs="Times New Roman"/>
          <w:szCs w:val="24"/>
        </w:rPr>
        <w:t xml:space="preserve"> τετραγωνικά χιλιόμετρα και η Αλβανία </w:t>
      </w:r>
      <w:r>
        <w:rPr>
          <w:rFonts w:eastAsia="Times New Roman" w:cs="Times New Roman"/>
          <w:szCs w:val="24"/>
        </w:rPr>
        <w:t>επτακόσια εξήντα οκτ</w:t>
      </w:r>
      <w:r>
        <w:rPr>
          <w:rFonts w:eastAsia="Times New Roman" w:cs="Times New Roman"/>
          <w:szCs w:val="24"/>
        </w:rPr>
        <w:t>ώ,</w:t>
      </w:r>
      <w:r>
        <w:rPr>
          <w:rFonts w:eastAsia="Times New Roman" w:cs="Times New Roman"/>
          <w:szCs w:val="24"/>
        </w:rPr>
        <w:t xml:space="preserve"> λόγω του </w:t>
      </w:r>
      <w:proofErr w:type="spellStart"/>
      <w:r>
        <w:rPr>
          <w:rFonts w:eastAsia="Times New Roman" w:cs="Times New Roman"/>
          <w:szCs w:val="24"/>
        </w:rPr>
        <w:t>αναγλύφου</w:t>
      </w:r>
      <w:proofErr w:type="spellEnd"/>
      <w:r>
        <w:rPr>
          <w:rFonts w:eastAsia="Times New Roman" w:cs="Times New Roman"/>
          <w:szCs w:val="24"/>
        </w:rPr>
        <w:t xml:space="preserve">. </w:t>
      </w:r>
    </w:p>
    <w:p w14:paraId="0515F94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Δεύτερον, η Συμφωνία ήταν πλήρως ευθυγραμμι</w:t>
      </w:r>
      <w:r>
        <w:rPr>
          <w:rFonts w:eastAsia="Times New Roman" w:cs="Times New Roman"/>
          <w:szCs w:val="24"/>
        </w:rPr>
        <w:t>σμένη με το Δίκαιο της Θάλασσας και την πάγια ελληνική θέση της μέσης γραμμής. Τα δύο μέρη την επέλεξαν</w:t>
      </w:r>
      <w:r>
        <w:rPr>
          <w:rFonts w:eastAsia="Times New Roman" w:cs="Times New Roman"/>
          <w:szCs w:val="24"/>
        </w:rPr>
        <w:t>,</w:t>
      </w:r>
      <w:r>
        <w:rPr>
          <w:rFonts w:eastAsia="Times New Roman" w:cs="Times New Roman"/>
          <w:szCs w:val="24"/>
        </w:rPr>
        <w:t xml:space="preserve"> τόσο για την οριοθέτηση των χωρικών υδάτων ακολουθώντας το άρθρο 15 της </w:t>
      </w:r>
      <w:r>
        <w:rPr>
          <w:rFonts w:eastAsia="Times New Roman" w:cs="Times New Roman"/>
          <w:szCs w:val="24"/>
          <w:lang w:val="en-US"/>
        </w:rPr>
        <w:t>UNCLOS</w:t>
      </w:r>
      <w:r>
        <w:rPr>
          <w:rFonts w:eastAsia="Times New Roman" w:cs="Times New Roman"/>
          <w:szCs w:val="24"/>
        </w:rPr>
        <w:t>,</w:t>
      </w:r>
      <w:r>
        <w:rPr>
          <w:rFonts w:eastAsia="Times New Roman" w:cs="Times New Roman"/>
          <w:szCs w:val="24"/>
        </w:rPr>
        <w:t xml:space="preserve"> όσο και για την οριοθέτηση της υφαλοκρηπίδας και της μελλοντικής ΑΟΖ. Α</w:t>
      </w:r>
      <w:r>
        <w:rPr>
          <w:rFonts w:eastAsia="Times New Roman" w:cs="Times New Roman"/>
          <w:szCs w:val="24"/>
        </w:rPr>
        <w:t xml:space="preserve">ναγνωρίστηκε πλήρης επήρεια στα ελληνικά νησιά, κάτι που επιτρέπεται από το Διεθνές Δίκαιο κι έτσι δημιούργησε ένα ιδιαίτερα θετικό προηγούμενο για την Ελλάδα. </w:t>
      </w:r>
    </w:p>
    <w:p w14:paraId="0515F94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Τρίτον, η μεταστροφή της αλβανικής πλευράς, κύριε Υπουργέ, δεν οφείλεται, όπως πολύ καλά γνωρίζ</w:t>
      </w:r>
      <w:r>
        <w:rPr>
          <w:rFonts w:eastAsia="Times New Roman" w:cs="Times New Roman"/>
          <w:szCs w:val="24"/>
        </w:rPr>
        <w:t xml:space="preserve">ετε, στο ότι η Ελλάδα εξέφρασε την ικανοποίησή της για τη Συμφωνία. Οφείλεται, όπως σωστά είπατε, στις αποφάσεις του </w:t>
      </w:r>
      <w:r>
        <w:rPr>
          <w:rFonts w:eastAsia="Times New Roman" w:cs="Times New Roman"/>
          <w:szCs w:val="24"/>
        </w:rPr>
        <w:t>σ</w:t>
      </w:r>
      <w:r>
        <w:rPr>
          <w:rFonts w:eastAsia="Times New Roman" w:cs="Times New Roman"/>
          <w:szCs w:val="24"/>
        </w:rPr>
        <w:t xml:space="preserve">υνταγματικού </w:t>
      </w:r>
      <w:r>
        <w:rPr>
          <w:rFonts w:eastAsia="Times New Roman" w:cs="Times New Roman"/>
          <w:szCs w:val="24"/>
        </w:rPr>
        <w:t>δ</w:t>
      </w:r>
      <w:r>
        <w:rPr>
          <w:rFonts w:eastAsia="Times New Roman" w:cs="Times New Roman"/>
          <w:szCs w:val="24"/>
        </w:rPr>
        <w:t xml:space="preserve">ικαστηρίου οι οποίες, όμως, έχουν πολιτικό λόγο, γιατί τότε η αντιπολίτευση του κ. </w:t>
      </w:r>
      <w:proofErr w:type="spellStart"/>
      <w:r>
        <w:rPr>
          <w:rFonts w:eastAsia="Times New Roman" w:cs="Times New Roman"/>
          <w:szCs w:val="24"/>
        </w:rPr>
        <w:lastRenderedPageBreak/>
        <w:t>Ράμα</w:t>
      </w:r>
      <w:proofErr w:type="spellEnd"/>
      <w:r>
        <w:rPr>
          <w:rFonts w:eastAsia="Times New Roman" w:cs="Times New Roman"/>
          <w:szCs w:val="24"/>
        </w:rPr>
        <w:t xml:space="preserve"> διαφώνησε με τη Συμφωνία για λόγους </w:t>
      </w:r>
      <w:r>
        <w:rPr>
          <w:rFonts w:eastAsia="Times New Roman" w:cs="Times New Roman"/>
          <w:szCs w:val="24"/>
        </w:rPr>
        <w:t xml:space="preserve">εσωτερικής κατανάλωσης. Άρα, η Αλβανία δεν εξαπατήθηκε από αυτήν τη </w:t>
      </w:r>
      <w:r>
        <w:rPr>
          <w:rFonts w:eastAsia="Times New Roman" w:cs="Times New Roman"/>
          <w:szCs w:val="24"/>
        </w:rPr>
        <w:t>Σ</w:t>
      </w:r>
      <w:r>
        <w:rPr>
          <w:rFonts w:eastAsia="Times New Roman" w:cs="Times New Roman"/>
          <w:szCs w:val="24"/>
        </w:rPr>
        <w:t xml:space="preserve">υμφωνία. Η μέση γραμμή έγινε αποδεκτή από τους Αλβανούς και υπεγράφη από τον τότε Υπουργό Εξωτερικών. </w:t>
      </w:r>
    </w:p>
    <w:p w14:paraId="0515F94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να έρθω σε ένα τελευταίο, το οποίο, κατά την άποψή μου, είναι σημαντικό. Το Δικα</w:t>
      </w:r>
      <w:r>
        <w:rPr>
          <w:rFonts w:eastAsia="Times New Roman" w:cs="Times New Roman"/>
          <w:szCs w:val="24"/>
        </w:rPr>
        <w:t>στήριο του Δικαίου της Θάλασσας</w:t>
      </w:r>
      <w:r>
        <w:rPr>
          <w:rFonts w:eastAsia="Times New Roman" w:cs="Times New Roman"/>
          <w:szCs w:val="24"/>
        </w:rPr>
        <w:t>,</w:t>
      </w:r>
      <w:r>
        <w:rPr>
          <w:rFonts w:eastAsia="Times New Roman" w:cs="Times New Roman"/>
          <w:szCs w:val="24"/>
        </w:rPr>
        <w:t xml:space="preserve"> προσφάτως αποφάσισε περί της υφαλοκρηπίδας της Γκάνας και της Ακτής Ελεφαντοστού</w:t>
      </w:r>
      <w:r>
        <w:rPr>
          <w:rFonts w:eastAsia="Times New Roman" w:cs="Times New Roman"/>
          <w:szCs w:val="24"/>
        </w:rPr>
        <w:t>,</w:t>
      </w:r>
      <w:r>
        <w:rPr>
          <w:rFonts w:eastAsia="Times New Roman" w:cs="Times New Roman"/>
          <w:szCs w:val="24"/>
        </w:rPr>
        <w:t xml:space="preserve"> ακολουθώντας τη μέση γραμμή, χωρίς εκπτώσεις. Το θεωρώ σημαντικό, διότι εμείς έχουμε τη δυνατότητα αυτό να το χρησιμοποιήσουμε ως επιχείρημα.</w:t>
      </w:r>
      <w:r>
        <w:rPr>
          <w:rFonts w:eastAsia="Times New Roman" w:cs="Times New Roman"/>
          <w:szCs w:val="24"/>
        </w:rPr>
        <w:t xml:space="preserve"> </w:t>
      </w:r>
    </w:p>
    <w:p w14:paraId="0515F94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τελειώσω. Τώρα που θα έρθετε –ελπίζω- στην Επιτροπή Εξωτερικών και Άμυνας της Βουλής κεκλεισμένων των θυρών, όπως ζήτησε η Νέα Δημοκρατία, να κάνετε μια </w:t>
      </w:r>
      <w:r>
        <w:rPr>
          <w:rFonts w:eastAsia="Times New Roman" w:cs="Times New Roman"/>
          <w:szCs w:val="24"/>
        </w:rPr>
        <w:lastRenderedPageBreak/>
        <w:t>σοβαρή ενημέρωση, όπως ελπίζω, για την πορεία του Σκοπιανού και για τη δια</w:t>
      </w:r>
      <w:r>
        <w:rPr>
          <w:rFonts w:eastAsia="Times New Roman" w:cs="Times New Roman"/>
          <w:szCs w:val="24"/>
        </w:rPr>
        <w:t xml:space="preserve">πραγμάτευση του Σκοπιανού και την ένταση στις ελληνοτουρκικές σχέσεις και τα προβλήματα που αντιμετωπίζουμε στην Κύπρο, </w:t>
      </w:r>
      <w:r>
        <w:rPr>
          <w:rFonts w:eastAsia="Times New Roman" w:cs="Times New Roman"/>
          <w:szCs w:val="24"/>
        </w:rPr>
        <w:t xml:space="preserve">γιατί </w:t>
      </w:r>
      <w:r>
        <w:rPr>
          <w:rFonts w:eastAsia="Times New Roman" w:cs="Times New Roman"/>
          <w:szCs w:val="24"/>
        </w:rPr>
        <w:t xml:space="preserve">θα πρέπει να γνωρίζουμε κι εμείς ποιοι είναι οι στόχοι σας. Δεν ξέρω αν θα τους πετύχετε, αλλά θέλω να ξέρω πώς προσέρχεστε </w:t>
      </w:r>
      <w:r>
        <w:rPr>
          <w:rFonts w:eastAsia="Times New Roman" w:cs="Times New Roman"/>
          <w:szCs w:val="24"/>
        </w:rPr>
        <w:t>σ</w:t>
      </w:r>
      <w:r>
        <w:rPr>
          <w:rFonts w:eastAsia="Times New Roman" w:cs="Times New Roman"/>
          <w:szCs w:val="24"/>
        </w:rPr>
        <w:t>την α</w:t>
      </w:r>
      <w:r>
        <w:rPr>
          <w:rFonts w:eastAsia="Times New Roman" w:cs="Times New Roman"/>
          <w:szCs w:val="24"/>
        </w:rPr>
        <w:t xml:space="preserve">ναθεώρηση αυτής της Συμφωνίας. Θέλω να ξέρω, δηλαδή, αν προσέρχεστε με τη μέση γραμμή, αν επιμένετε σε αυτήν, αν αυτό το οποίο </w:t>
      </w:r>
      <w:proofErr w:type="spellStart"/>
      <w:r>
        <w:rPr>
          <w:rFonts w:eastAsia="Times New Roman" w:cs="Times New Roman"/>
          <w:szCs w:val="24"/>
        </w:rPr>
        <w:t>παγίως</w:t>
      </w:r>
      <w:proofErr w:type="spellEnd"/>
      <w:r>
        <w:rPr>
          <w:rFonts w:eastAsia="Times New Roman" w:cs="Times New Roman"/>
          <w:szCs w:val="24"/>
        </w:rPr>
        <w:t xml:space="preserve"> γνωρίζαμε στο Υπουργείο Εξωτερικών υπάρχει ακόμα και σήμερα. </w:t>
      </w:r>
    </w:p>
    <w:p w14:paraId="0515F94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Τέλος, να πω μία φράση</w:t>
      </w:r>
      <w:r>
        <w:rPr>
          <w:rFonts w:eastAsia="Times New Roman" w:cs="Times New Roman"/>
          <w:szCs w:val="24"/>
        </w:rPr>
        <w:t>,</w:t>
      </w:r>
      <w:r>
        <w:rPr>
          <w:rFonts w:eastAsia="Times New Roman" w:cs="Times New Roman"/>
          <w:szCs w:val="24"/>
        </w:rPr>
        <w:t xml:space="preserve"> που ενδεχομένως θα σας είναι χρήσιμη</w:t>
      </w:r>
      <w:r>
        <w:rPr>
          <w:rFonts w:eastAsia="Times New Roman" w:cs="Times New Roman"/>
          <w:szCs w:val="24"/>
        </w:rPr>
        <w:t>, κύριε Υπουργέ. Το Δίκαιο της Θάλασσας λέει ότι οι συμφωνίες πρέπει να έχουν «</w:t>
      </w:r>
      <w:r>
        <w:rPr>
          <w:rFonts w:eastAsia="Times New Roman" w:cs="Times New Roman"/>
          <w:szCs w:val="24"/>
          <w:lang w:val="en-US"/>
        </w:rPr>
        <w:t>equitable</w:t>
      </w:r>
      <w:r>
        <w:rPr>
          <w:rFonts w:eastAsia="Times New Roman" w:cs="Times New Roman"/>
          <w:szCs w:val="24"/>
        </w:rPr>
        <w:t xml:space="preserve"> </w:t>
      </w:r>
      <w:r>
        <w:rPr>
          <w:rFonts w:eastAsia="Times New Roman" w:cs="Times New Roman"/>
          <w:szCs w:val="24"/>
          <w:lang w:val="en-US"/>
        </w:rPr>
        <w:t>results</w:t>
      </w:r>
      <w:r>
        <w:rPr>
          <w:rFonts w:eastAsia="Times New Roman" w:cs="Times New Roman"/>
          <w:szCs w:val="24"/>
        </w:rPr>
        <w:t xml:space="preserve">», δηλαδή ισορροπημένα αποτελέσματα. Το αλβανικό δικαστήριο λανθασμένα συνέδεσε το </w:t>
      </w:r>
      <w:r>
        <w:rPr>
          <w:rFonts w:eastAsia="Times New Roman" w:cs="Times New Roman"/>
          <w:szCs w:val="24"/>
        </w:rPr>
        <w:lastRenderedPageBreak/>
        <w:t>«</w:t>
      </w:r>
      <w:r>
        <w:rPr>
          <w:rFonts w:eastAsia="Times New Roman" w:cs="Times New Roman"/>
          <w:szCs w:val="24"/>
          <w:lang w:val="en-US"/>
        </w:rPr>
        <w:t>equitable</w:t>
      </w:r>
      <w:r>
        <w:rPr>
          <w:rFonts w:eastAsia="Times New Roman" w:cs="Times New Roman"/>
          <w:szCs w:val="24"/>
        </w:rPr>
        <w:t>»</w:t>
      </w:r>
      <w:r>
        <w:rPr>
          <w:rFonts w:eastAsia="Times New Roman" w:cs="Times New Roman"/>
          <w:szCs w:val="24"/>
        </w:rPr>
        <w:t xml:space="preserve"> με το </w:t>
      </w:r>
      <w:r>
        <w:rPr>
          <w:rFonts w:eastAsia="Times New Roman" w:cs="Times New Roman"/>
          <w:szCs w:val="24"/>
        </w:rPr>
        <w:t>«</w:t>
      </w:r>
      <w:r>
        <w:rPr>
          <w:rFonts w:eastAsia="Times New Roman" w:cs="Times New Roman"/>
          <w:szCs w:val="24"/>
          <w:lang w:val="en-US"/>
        </w:rPr>
        <w:t>equity</w:t>
      </w:r>
      <w:r>
        <w:rPr>
          <w:rFonts w:eastAsia="Times New Roman" w:cs="Times New Roman"/>
          <w:szCs w:val="24"/>
        </w:rPr>
        <w:t>»</w:t>
      </w:r>
      <w:r>
        <w:rPr>
          <w:rFonts w:eastAsia="Times New Roman" w:cs="Times New Roman"/>
          <w:szCs w:val="24"/>
        </w:rPr>
        <w:t xml:space="preserve">, δηλαδή ευθυδικία. Πρόκειται περί ενός λάθους, το </w:t>
      </w:r>
      <w:r>
        <w:rPr>
          <w:rFonts w:eastAsia="Times New Roman" w:cs="Times New Roman"/>
          <w:szCs w:val="24"/>
        </w:rPr>
        <w:t xml:space="preserve">οποίο οφείλεται, ενδεχομένως, στα </w:t>
      </w:r>
      <w:proofErr w:type="spellStart"/>
      <w:r>
        <w:rPr>
          <w:rFonts w:eastAsia="Times New Roman" w:cs="Times New Roman"/>
          <w:szCs w:val="24"/>
        </w:rPr>
        <w:t>ελλ</w:t>
      </w:r>
      <w:r>
        <w:rPr>
          <w:rFonts w:eastAsia="Times New Roman" w:cs="Times New Roman"/>
          <w:szCs w:val="24"/>
        </w:rPr>
        <w:t>ε</w:t>
      </w:r>
      <w:r>
        <w:rPr>
          <w:rFonts w:eastAsia="Times New Roman" w:cs="Times New Roman"/>
          <w:szCs w:val="24"/>
        </w:rPr>
        <w:t>ιπή</w:t>
      </w:r>
      <w:proofErr w:type="spellEnd"/>
      <w:r>
        <w:rPr>
          <w:rFonts w:eastAsia="Times New Roman" w:cs="Times New Roman"/>
          <w:szCs w:val="24"/>
        </w:rPr>
        <w:t xml:space="preserve"> αγγλικά τους, αλλά η ουσία της υποθέσεως είναι ότι αποτελεί άλλο ένα επιχείρημα για την ελληνική πλευρά. </w:t>
      </w:r>
    </w:p>
    <w:p w14:paraId="0515F94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Κι όταν λέμε μυστική διπλωματία, κύριε Υπουργέ -είναι πολύ απλά τα πράγματα- εννοούμε ότι δεν υπάρχει ενημέρ</w:t>
      </w:r>
      <w:r>
        <w:rPr>
          <w:rFonts w:eastAsia="Times New Roman" w:cs="Times New Roman"/>
          <w:szCs w:val="24"/>
        </w:rPr>
        <w:t>ωση των πολιτικών δυνάμεων στη Βουλή των Ελλήνων. Ποτέ το Υπουργείο Εξωτερικών δεν έχει περάσει περίοδο</w:t>
      </w:r>
      <w:r>
        <w:rPr>
          <w:rFonts w:eastAsia="Times New Roman" w:cs="Times New Roman"/>
          <w:szCs w:val="24"/>
        </w:rPr>
        <w:t>,</w:t>
      </w:r>
      <w:r>
        <w:rPr>
          <w:rFonts w:eastAsia="Times New Roman" w:cs="Times New Roman"/>
          <w:szCs w:val="24"/>
        </w:rPr>
        <w:t xml:space="preserve"> στην οποία ο Υπουργός Εξωτερικών να μην ενημέρωνε τα κόμματα της Αντιπολίτευσης για θέματα εθνικού ενδιαφέροντος. Ποτέ! </w:t>
      </w:r>
    </w:p>
    <w:p w14:paraId="0515F94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απάντησή σας ότι θα με καλωσ</w:t>
      </w:r>
      <w:r>
        <w:rPr>
          <w:rFonts w:eastAsia="Times New Roman" w:cs="Times New Roman"/>
          <w:szCs w:val="24"/>
        </w:rPr>
        <w:t>ορίσετε και θα με κεράσετε καφέ στο Υπουργείο Εξωτερικών…</w:t>
      </w:r>
    </w:p>
    <w:p w14:paraId="0515F94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Χωρίς καφέ! </w:t>
      </w:r>
    </w:p>
    <w:p w14:paraId="0515F94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Χωρίς καφέ, καλώς! </w:t>
      </w:r>
    </w:p>
    <w:p w14:paraId="0515F94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απάντησή σας είναι μεν κολακευτική, αλλά δεν είναι επαρκής. Η σοβαρή ενημέρωση γίνεται στην Επιτροπή Ε</w:t>
      </w:r>
      <w:r>
        <w:rPr>
          <w:rFonts w:eastAsia="Times New Roman" w:cs="Times New Roman"/>
          <w:szCs w:val="24"/>
        </w:rPr>
        <w:t xml:space="preserve">ξωτερικών και Άμυνας και είναι αδιανόητο η παλαιότερη Κοινοβουλευτική Δημοκρατία της περιοχής να λειτουργεί κατά τρόπο υποδεέστερο από αυτή την Κοινοβουλευτική Δημοκρατία της Αλβανίας. </w:t>
      </w:r>
    </w:p>
    <w:p w14:paraId="0515F94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w:t>
      </w:r>
    </w:p>
    <w:p w14:paraId="0515F94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 xml:space="preserve">ΚΟΛΑΟΣ ΚΟΤΖΙΑΣ (Υπουργός Εξωτερικών): </w:t>
      </w:r>
      <w:r>
        <w:rPr>
          <w:rFonts w:eastAsia="Times New Roman" w:cs="Times New Roman"/>
          <w:szCs w:val="24"/>
        </w:rPr>
        <w:t xml:space="preserve">Ευχαριστώ την κ. Μπακογιάννη. </w:t>
      </w:r>
    </w:p>
    <w:p w14:paraId="0515F94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Ασφαλώς, δεν θα υποτιμήσω σαν και εσάς την Ελληνική Δημοκρατία και την Κοινοβουλευτική Δημοκρατία. Ελπίζω να ξανασκεφτείτε την τελευταία φράση σας. Μάλλον ατυχής ήταν. </w:t>
      </w:r>
    </w:p>
    <w:p w14:paraId="0515F9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ενη</w:t>
      </w:r>
      <w:r>
        <w:rPr>
          <w:rFonts w:eastAsia="Times New Roman" w:cs="Times New Roman"/>
          <w:szCs w:val="24"/>
        </w:rPr>
        <w:t xml:space="preserve">μέρωση των κομμάτων, ήλπιζα ότι είστε μέλος στην Επιτροπή Εξωτερικών και Άμυνας της Βουλής και θα ξέρετε ότι την επόμενη Τρίτη, δηλαδή σε πέντε ημέρες από σήμερα, είναι προγραμματισμένη συνεδρίαση. </w:t>
      </w:r>
    </w:p>
    <w:p w14:paraId="0515F95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Τώρα το μαθαίνουμε. </w:t>
      </w:r>
    </w:p>
    <w:p w14:paraId="0515F95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ΚΟΤΖΙΑ</w:t>
      </w:r>
      <w:r>
        <w:rPr>
          <w:rFonts w:eastAsia="Times New Roman" w:cs="Times New Roman"/>
          <w:b/>
          <w:szCs w:val="24"/>
        </w:rPr>
        <w:t>Σ (Υπουργός Εξωτερικών):</w:t>
      </w:r>
      <w:r>
        <w:rPr>
          <w:rFonts w:eastAsia="Times New Roman" w:cs="Times New Roman"/>
          <w:szCs w:val="24"/>
        </w:rPr>
        <w:t xml:space="preserve"> Δεν φταίω εγώ γι’ αυτό. </w:t>
      </w:r>
    </w:p>
    <w:p w14:paraId="0515F95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Μέχρι πριν από λίγο που ρώτησα</w:t>
      </w:r>
      <w:r>
        <w:rPr>
          <w:rFonts w:eastAsia="Times New Roman" w:cs="Times New Roman"/>
          <w:szCs w:val="24"/>
        </w:rPr>
        <w:t>,</w:t>
      </w:r>
      <w:r>
        <w:rPr>
          <w:rFonts w:eastAsia="Times New Roman" w:cs="Times New Roman"/>
          <w:szCs w:val="24"/>
        </w:rPr>
        <w:t xml:space="preserve"> δεν…</w:t>
      </w:r>
    </w:p>
    <w:p w14:paraId="0515F95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Δεν φταίω εγώ γι’ αυτό. </w:t>
      </w:r>
    </w:p>
    <w:p w14:paraId="0515F95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Ξεκινήσαμε καλά. </w:t>
      </w:r>
    </w:p>
    <w:p w14:paraId="0515F95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 (Υπουργός Εξωτερικών):</w:t>
      </w:r>
      <w:r>
        <w:rPr>
          <w:rFonts w:eastAsia="Times New Roman" w:cs="Times New Roman"/>
          <w:szCs w:val="24"/>
        </w:rPr>
        <w:t xml:space="preserve"> Κυρί</w:t>
      </w:r>
      <w:r>
        <w:rPr>
          <w:rFonts w:eastAsia="Times New Roman" w:cs="Times New Roman"/>
          <w:szCs w:val="24"/>
        </w:rPr>
        <w:t xml:space="preserve">α Μπακογιάννη, παράκλησή μου είναι μία φορά να με αφήσετε να μιλήσω, χωρίς να έχετε την ανάγκη της νευρικής διακοπής μου. Καλοσύνη σας. </w:t>
      </w:r>
    </w:p>
    <w:p w14:paraId="0515F95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ξέρετε ότι την Τρίτη έχουμε συνεδρίαση, κατόπιν παράκλησης και του κόμματός σας. Η επιστολή του κόμματός σας δεν ανα</w:t>
      </w:r>
      <w:r>
        <w:rPr>
          <w:rFonts w:eastAsia="Times New Roman" w:cs="Times New Roman"/>
          <w:szCs w:val="24"/>
        </w:rPr>
        <w:t xml:space="preserve">φέρεται στο Σκοπιανό, αναφέρεται στο Κυπριακό και στα ελληνοτουρκικά. </w:t>
      </w:r>
    </w:p>
    <w:p w14:paraId="0515F95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έχουμε τη χαρά επί του Κυπριακού να μας ενημερώσει ο νέος Υπουργός Εξωτερικών της Κύπρου, ο οποίος βρίσκεται σε επίσημη επίσκεψη. Η πρώτη επίσημη επίσκεψη που κάνει, ως είναι ορθό κα</w:t>
      </w:r>
      <w:r>
        <w:rPr>
          <w:rFonts w:eastAsia="Times New Roman" w:cs="Times New Roman"/>
          <w:szCs w:val="24"/>
        </w:rPr>
        <w:t xml:space="preserve">τά τη γνώμη μου, είναι στην Ελλάδα. </w:t>
      </w:r>
    </w:p>
    <w:p w14:paraId="0515F95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Άρα, για το Κυπριακό θα έχετε απευθείας ενημέρωση από τον ίδιο τον Υπουργό Εξωτερικών της Κύπρου και ό,τι χρειαστεί για το Αιγαίο –που είναι το δεύτερο μέρος της παράκλησης του κόμματός σας- θα παρέμβω και θα μιλήσω εγώ</w:t>
      </w:r>
      <w:r>
        <w:rPr>
          <w:rFonts w:eastAsia="Times New Roman" w:cs="Times New Roman"/>
          <w:szCs w:val="24"/>
        </w:rPr>
        <w:t xml:space="preserve">. </w:t>
      </w:r>
    </w:p>
    <w:p w14:paraId="0515F95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Τα άλλα δεν τα έχει θέσει. Το Σκοπιανό δεν το έχει βάλει μέσα. Λέει «παρεμπιπτόντως και για την Αλβανία», αλλά δεν είναι της </w:t>
      </w:r>
      <w:r>
        <w:rPr>
          <w:rFonts w:eastAsia="Times New Roman" w:cs="Times New Roman"/>
          <w:szCs w:val="24"/>
        </w:rPr>
        <w:t>παρούσης</w:t>
      </w:r>
      <w:r>
        <w:rPr>
          <w:rFonts w:eastAsia="Times New Roman" w:cs="Times New Roman"/>
          <w:szCs w:val="24"/>
        </w:rPr>
        <w:t xml:space="preserve">. </w:t>
      </w:r>
    </w:p>
    <w:p w14:paraId="0515F95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Δεύτερον, υπάρχουν πολλές αποφάσεις. Η τελευταία, που αφορά τη Νικαράγουα και την Κόστα Ρίκα, είναι εξαιρετικά </w:t>
      </w:r>
      <w:r>
        <w:rPr>
          <w:rFonts w:eastAsia="Times New Roman" w:cs="Times New Roman"/>
          <w:szCs w:val="24"/>
        </w:rPr>
        <w:t>ωφέλιμη για τη χώρα μας. Να μην έχει κα</w:t>
      </w:r>
      <w:r>
        <w:rPr>
          <w:rFonts w:eastAsia="Times New Roman" w:cs="Times New Roman"/>
          <w:szCs w:val="24"/>
        </w:rPr>
        <w:t>μ</w:t>
      </w:r>
      <w:r>
        <w:rPr>
          <w:rFonts w:eastAsia="Times New Roman" w:cs="Times New Roman"/>
          <w:szCs w:val="24"/>
        </w:rPr>
        <w:t xml:space="preserve">μία ανασφάλεια το κόμμα της Αξιωματικής Αντιπολίτευσης ότι δεν τα μελετάμε αυτά. </w:t>
      </w:r>
    </w:p>
    <w:p w14:paraId="0515F95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Ξέρετε ότι έχουμε ένα εξαιρετικό Επιστημονικό Συμβούλιο, με επικεφαλής τον Καθηγητή κ. </w:t>
      </w:r>
      <w:proofErr w:type="spellStart"/>
      <w:r>
        <w:rPr>
          <w:rFonts w:eastAsia="Times New Roman" w:cs="Times New Roman"/>
          <w:szCs w:val="24"/>
        </w:rPr>
        <w:t>Ροζάκη</w:t>
      </w:r>
      <w:proofErr w:type="spellEnd"/>
      <w:r>
        <w:rPr>
          <w:rFonts w:eastAsia="Times New Roman" w:cs="Times New Roman"/>
          <w:szCs w:val="24"/>
        </w:rPr>
        <w:t xml:space="preserve">, που είναι ο καλύτερος στα </w:t>
      </w:r>
      <w:r>
        <w:rPr>
          <w:rFonts w:eastAsia="Times New Roman" w:cs="Times New Roman"/>
          <w:szCs w:val="24"/>
        </w:rPr>
        <w:lastRenderedPageBreak/>
        <w:t xml:space="preserve">ζητήματα του </w:t>
      </w:r>
      <w:r>
        <w:rPr>
          <w:rFonts w:eastAsia="Times New Roman" w:cs="Times New Roman"/>
          <w:szCs w:val="24"/>
        </w:rPr>
        <w:t>Αιγαίου. Ξέρω ότι στελέχη του κόμματός σας συχνά διαβουλεύονται και τον ρωτάνε</w:t>
      </w:r>
      <w:r>
        <w:rPr>
          <w:rFonts w:eastAsia="Times New Roman" w:cs="Times New Roman"/>
          <w:szCs w:val="24"/>
        </w:rPr>
        <w:t>,</w:t>
      </w:r>
      <w:r>
        <w:rPr>
          <w:rFonts w:eastAsia="Times New Roman" w:cs="Times New Roman"/>
          <w:szCs w:val="24"/>
        </w:rPr>
        <w:t xml:space="preserve"> για να διευκρινίσουν πολλά ερωτήματά τους. </w:t>
      </w:r>
    </w:p>
    <w:p w14:paraId="0515F95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Όσον αφορά την επήρεια, ασφαλώς στη διαπραγμάτευση δεν πάμε για να αλλάξουμε την επήρεια από 100%, τόσο όσον αφορά τους Οθωνούς</w:t>
      </w:r>
      <w:r>
        <w:rPr>
          <w:rFonts w:eastAsia="Times New Roman" w:cs="Times New Roman"/>
          <w:szCs w:val="24"/>
        </w:rPr>
        <w:t>,</w:t>
      </w:r>
      <w:r>
        <w:rPr>
          <w:rFonts w:eastAsia="Times New Roman" w:cs="Times New Roman"/>
          <w:szCs w:val="24"/>
        </w:rPr>
        <w:t xml:space="preserve"> όσο</w:t>
      </w:r>
      <w:r>
        <w:rPr>
          <w:rFonts w:eastAsia="Times New Roman" w:cs="Times New Roman"/>
          <w:szCs w:val="24"/>
        </w:rPr>
        <w:t xml:space="preserve"> και τις βραχονησίδες στα νοτιοανατολικά της Κέρκυρας. </w:t>
      </w:r>
    </w:p>
    <w:p w14:paraId="0515F95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Απλώς, να θυμίσω ότι το νομικό πρόβλημα που υφίσταται διεθνώς είναι ότι στη συμφωνία Καραμανλή του 1977 η ελληνική πλευρά στην υφαλοκρηπίδα που συμφώνησε με την Ιταλία συμφώνησε για 70% στην υφαλοκρηπ</w:t>
      </w:r>
      <w:r>
        <w:rPr>
          <w:rFonts w:eastAsia="Times New Roman" w:cs="Times New Roman"/>
          <w:szCs w:val="24"/>
        </w:rPr>
        <w:t xml:space="preserve">ίδα των Οθωνών. </w:t>
      </w:r>
    </w:p>
    <w:p w14:paraId="0515F95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μην κατηγορείτε εμάς. Ξανακοιτάξτε τα κείμενα και τις συμφωνίες δικών σας κυβερνήσεων και θα καταλάβετε πού βρίσκεται το πρόβλημα. </w:t>
      </w:r>
    </w:p>
    <w:p w14:paraId="0515F95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το συνταγματικό δικαστήριο της φίλης χώρας Αλβανίας, είναι εσωτερική τους υπόθεση, δεν μας </w:t>
      </w:r>
      <w:r>
        <w:rPr>
          <w:rFonts w:eastAsia="Times New Roman" w:cs="Times New Roman"/>
          <w:szCs w:val="24"/>
        </w:rPr>
        <w:t xml:space="preserve">δεσμεύει τίποτα. Το τεχνικό ζήτημα που υπάρχει είναι με τις γραμμές βάσης των κόλπων, όχι με τη μέση γραμμή. </w:t>
      </w:r>
    </w:p>
    <w:p w14:paraId="0515F96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Πρέπει να ξανακοιτάξετε τη συμφωνία, να την ξανακοιτάξουμε όλοι μας για το αν αυτό που σημειώνεται από την πλευρά της Αλβανίας, ότι δεν έχει ληφθε</w:t>
      </w:r>
      <w:r>
        <w:rPr>
          <w:rFonts w:eastAsia="Times New Roman" w:cs="Times New Roman"/>
          <w:szCs w:val="24"/>
        </w:rPr>
        <w:t>ί υπόψη η γραμμή βάσης στους κόλπους, είναι αληθές και αν πράγματι η Αλβανία έχει καταθέσει χάρτες</w:t>
      </w:r>
      <w:r>
        <w:rPr>
          <w:rFonts w:eastAsia="Times New Roman" w:cs="Times New Roman"/>
          <w:szCs w:val="24"/>
        </w:rPr>
        <w:t>,</w:t>
      </w:r>
      <w:r>
        <w:rPr>
          <w:rFonts w:eastAsia="Times New Roman" w:cs="Times New Roman"/>
          <w:szCs w:val="24"/>
        </w:rPr>
        <w:t xml:space="preserve"> με γραμμές βάσης σε κόλπους της στον ΟΗΕ, οι οποίες από τις τότε κυβερνήσεις του δικομματισμού δεν αμφισβητήθηκαν καθόλου, </w:t>
      </w:r>
      <w:r>
        <w:rPr>
          <w:rFonts w:eastAsia="Times New Roman" w:cs="Times New Roman"/>
          <w:szCs w:val="24"/>
        </w:rPr>
        <w:t xml:space="preserve">κάτι </w:t>
      </w:r>
      <w:r>
        <w:rPr>
          <w:rFonts w:eastAsia="Times New Roman" w:cs="Times New Roman"/>
          <w:szCs w:val="24"/>
        </w:rPr>
        <w:lastRenderedPageBreak/>
        <w:t xml:space="preserve">που </w:t>
      </w:r>
      <w:r>
        <w:rPr>
          <w:rFonts w:eastAsia="Times New Roman" w:cs="Times New Roman"/>
          <w:szCs w:val="24"/>
        </w:rPr>
        <w:t>αποτελεί ερώτημα για εμέ</w:t>
      </w:r>
      <w:r>
        <w:rPr>
          <w:rFonts w:eastAsia="Times New Roman" w:cs="Times New Roman"/>
          <w:szCs w:val="24"/>
        </w:rPr>
        <w:t>να</w:t>
      </w:r>
      <w:r>
        <w:rPr>
          <w:rFonts w:eastAsia="Times New Roman" w:cs="Times New Roman"/>
          <w:szCs w:val="24"/>
        </w:rPr>
        <w:t>,</w:t>
      </w:r>
      <w:r>
        <w:rPr>
          <w:rFonts w:eastAsia="Times New Roman" w:cs="Times New Roman"/>
          <w:szCs w:val="24"/>
        </w:rPr>
        <w:t xml:space="preserve"> γιατί δεν αμφισβητήθηκαν οι γραμμές βάσης</w:t>
      </w:r>
      <w:r>
        <w:rPr>
          <w:rFonts w:eastAsia="Times New Roman" w:cs="Times New Roman"/>
          <w:szCs w:val="24"/>
        </w:rPr>
        <w:t>,</w:t>
      </w:r>
      <w:r>
        <w:rPr>
          <w:rFonts w:eastAsia="Times New Roman" w:cs="Times New Roman"/>
          <w:szCs w:val="24"/>
        </w:rPr>
        <w:t xml:space="preserve"> που είχε καταθέσει παλαιότερα η Αλβανία στον ΟΗΕ. </w:t>
      </w:r>
    </w:p>
    <w:p w14:paraId="0515F96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Η Αλβανία είχε υπογράψει. </w:t>
      </w:r>
    </w:p>
    <w:p w14:paraId="0515F96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Όταν τις καταθέτει μία χώρα, κυρία μου, στον ΟΗΕ, οφείλει η Ελληνική 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σε αυτή την περίπτωση που την ενδιαφέρει</w:t>
      </w:r>
      <w:r>
        <w:rPr>
          <w:rFonts w:eastAsia="Times New Roman" w:cs="Times New Roman"/>
          <w:szCs w:val="24"/>
        </w:rPr>
        <w:t>,</w:t>
      </w:r>
      <w:r>
        <w:rPr>
          <w:rFonts w:eastAsia="Times New Roman" w:cs="Times New Roman"/>
          <w:szCs w:val="24"/>
        </w:rPr>
        <w:t xml:space="preserve"> να θέσει τον αντίλογο μέσα στον ΟΗΕ. Δεν το κάνατε και αφήσατε να παγιωθεί μια ενέργεια της Αλβανίας. Είναι μία παράλειψή σας. </w:t>
      </w:r>
    </w:p>
    <w:p w14:paraId="0515F96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παράλειψή σας είναι –και το επαναλαμβάνω- το ότι δεν επικυρώσατε αμέ</w:t>
      </w:r>
      <w:r>
        <w:rPr>
          <w:rFonts w:eastAsia="Times New Roman" w:cs="Times New Roman"/>
          <w:szCs w:val="24"/>
        </w:rPr>
        <w:t>σως μετά από την υπογραφή</w:t>
      </w:r>
      <w:r>
        <w:rPr>
          <w:rFonts w:eastAsia="Times New Roman" w:cs="Times New Roman"/>
          <w:szCs w:val="24"/>
        </w:rPr>
        <w:t>,</w:t>
      </w:r>
      <w:r>
        <w:rPr>
          <w:rFonts w:eastAsia="Times New Roman" w:cs="Times New Roman"/>
          <w:szCs w:val="24"/>
        </w:rPr>
        <w:t xml:space="preserve"> αυτή τη Συμφωνία. Και εξακολουθώ να μην καταλαβαίνω γιατί η κυβέρνησή </w:t>
      </w:r>
      <w:r>
        <w:rPr>
          <w:rFonts w:eastAsia="Times New Roman" w:cs="Times New Roman"/>
          <w:szCs w:val="24"/>
        </w:rPr>
        <w:lastRenderedPageBreak/>
        <w:t xml:space="preserve">σας, γιατί η κυβέρνηση του ΠΑΣΟΚ, γιατί η κυβέρνηση Νέας Δημοκρατίας-ΠΑΣΟΚ, όχι μόνο δεν υπέγραψε και δεν επικύρωσε αυτή τη Συμφωνία, αλλά επανήλθε το 2014 σε </w:t>
      </w:r>
      <w:r>
        <w:rPr>
          <w:rFonts w:eastAsia="Times New Roman" w:cs="Times New Roman"/>
          <w:szCs w:val="24"/>
        </w:rPr>
        <w:t xml:space="preserve">μυστικές διαβουλεύσεις με την αλβανική πλευρά για το σύνολο των </w:t>
      </w:r>
      <w:r>
        <w:rPr>
          <w:rFonts w:eastAsia="Times New Roman" w:cs="Times New Roman"/>
          <w:szCs w:val="24"/>
        </w:rPr>
        <w:t>σ</w:t>
      </w:r>
      <w:r>
        <w:rPr>
          <w:rFonts w:eastAsia="Times New Roman" w:cs="Times New Roman"/>
          <w:szCs w:val="24"/>
        </w:rPr>
        <w:t>υμφωνιών.</w:t>
      </w:r>
    </w:p>
    <w:p w14:paraId="0515F96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Διαπιστώνω ότι δεν το γνωρίζετε. Αυτό δείχνει πόσο μυστικές ήταν. </w:t>
      </w:r>
    </w:p>
    <w:p w14:paraId="0515F965" w14:textId="77777777" w:rsidR="00F75232" w:rsidRDefault="00120703">
      <w:pPr>
        <w:spacing w:line="600" w:lineRule="auto"/>
        <w:ind w:firstLine="720"/>
        <w:jc w:val="both"/>
        <w:rPr>
          <w:rFonts w:eastAsia="Times New Roman"/>
          <w:szCs w:val="24"/>
        </w:rPr>
      </w:pPr>
      <w:r>
        <w:rPr>
          <w:rFonts w:eastAsia="Times New Roman" w:cs="Times New Roman"/>
          <w:szCs w:val="24"/>
        </w:rPr>
        <w:t>Το τελευταίο για το οποίο θα μιλήσω αφορά τη μυστική διπλωματία. Στο πρώτο εξάμηνο του πανεπιστημίου αυτό που μαθα</w:t>
      </w:r>
      <w:r>
        <w:rPr>
          <w:rFonts w:eastAsia="Times New Roman" w:cs="Times New Roman"/>
          <w:szCs w:val="24"/>
        </w:rPr>
        <w:t xml:space="preserve">ίνουν οι φοιτητές είναι τι είναι μυστική διπλωματία. Μυστική διπλωματία είναι οι συμφωνίες δύο ή περισσοτέρων κρατών σε βάρος τρίτου, που εκδηλώνονται και υλοποιούνται σε στιγμές σύγκρουσης. </w:t>
      </w:r>
      <w:r>
        <w:rPr>
          <w:rFonts w:eastAsia="Times New Roman"/>
          <w:szCs w:val="24"/>
        </w:rPr>
        <w:t xml:space="preserve">Είναι οι συμφωνίες, παραδείγματος χάρη, που είχαν γίνει πριν από </w:t>
      </w:r>
      <w:r>
        <w:rPr>
          <w:rFonts w:eastAsia="Times New Roman"/>
          <w:szCs w:val="24"/>
        </w:rPr>
        <w:t xml:space="preserve">τον </w:t>
      </w:r>
      <w:r>
        <w:rPr>
          <w:rFonts w:eastAsia="Times New Roman"/>
          <w:szCs w:val="24"/>
        </w:rPr>
        <w:lastRenderedPageBreak/>
        <w:t xml:space="preserve">Α΄ Παγκόσμιο Πόλεμο, είναι οι συμφωνίες πριν από τον Β΄ Παγκόσμιο Πόλεμο. </w:t>
      </w:r>
    </w:p>
    <w:p w14:paraId="0515F966" w14:textId="77777777" w:rsidR="00F75232" w:rsidRDefault="00120703">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Μην μας προσβάλλετε τώρα έτσι. </w:t>
      </w:r>
    </w:p>
    <w:p w14:paraId="0515F967" w14:textId="77777777" w:rsidR="00F75232" w:rsidRDefault="00120703">
      <w:pPr>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Έχετε πάντα μια νευρικότητα στο να ακούσετε τη γνώμη μου. </w:t>
      </w:r>
    </w:p>
    <w:p w14:paraId="0515F968" w14:textId="77777777" w:rsidR="00F75232" w:rsidRDefault="00120703">
      <w:pPr>
        <w:spacing w:line="600" w:lineRule="auto"/>
        <w:ind w:firstLine="720"/>
        <w:jc w:val="both"/>
        <w:rPr>
          <w:rFonts w:eastAsia="Times New Roman"/>
          <w:szCs w:val="24"/>
        </w:rPr>
      </w:pPr>
      <w:r>
        <w:rPr>
          <w:rFonts w:eastAsia="Times New Roman"/>
          <w:szCs w:val="24"/>
        </w:rPr>
        <w:t>Δεύτερον, μυστικές συμφων</w:t>
      </w:r>
      <w:r>
        <w:rPr>
          <w:rFonts w:eastAsia="Times New Roman"/>
          <w:szCs w:val="24"/>
        </w:rPr>
        <w:t>ίες είναι αυτές που γίνονται έξω από τις νόμιμες διαδικασίες του κράτους. Σε αυτές το κόμμα σας ήταν το υπόδειγμα. Σας ξαναθυμίζω. Υπήρξαν διαπραγματεύσεις με την Αλβανία με θεσμικό παράγοντα, αλλά όχι αρμόδιο επί του Αλβανικού και της ΑΟΖ, υπήρξαν διαπραγ</w:t>
      </w:r>
      <w:r>
        <w:rPr>
          <w:rFonts w:eastAsia="Times New Roman"/>
          <w:szCs w:val="24"/>
        </w:rPr>
        <w:t>ματεύσεις για τα Σκόπια με πρώην πράκτορα της ΕΥΠ. Εμείς τέτοια δεν κάνουμε.</w:t>
      </w:r>
    </w:p>
    <w:p w14:paraId="0515F969" w14:textId="77777777" w:rsidR="00F75232" w:rsidRDefault="00120703">
      <w:pPr>
        <w:spacing w:line="600" w:lineRule="auto"/>
        <w:ind w:firstLine="720"/>
        <w:jc w:val="both"/>
        <w:rPr>
          <w:rFonts w:eastAsia="Times New Roman"/>
          <w:szCs w:val="24"/>
        </w:rPr>
      </w:pPr>
      <w:r>
        <w:rPr>
          <w:rFonts w:eastAsia="Times New Roman"/>
          <w:szCs w:val="24"/>
        </w:rPr>
        <w:t>Ευχαριστώ πολύ.</w:t>
      </w:r>
    </w:p>
    <w:p w14:paraId="0515F96A" w14:textId="77777777" w:rsidR="00F75232" w:rsidRDefault="00120703">
      <w:pPr>
        <w:spacing w:line="600" w:lineRule="auto"/>
        <w:ind w:firstLine="720"/>
        <w:jc w:val="both"/>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Κι εγώ ευχαριστώ.</w:t>
      </w:r>
    </w:p>
    <w:p w14:paraId="0515F96B" w14:textId="77777777" w:rsidR="00F75232" w:rsidRDefault="00120703">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μπορώ να πω μία φράση;   </w:t>
      </w:r>
    </w:p>
    <w:p w14:paraId="0515F96C"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w:t>
      </w:r>
      <w:r>
        <w:rPr>
          <w:rFonts w:eastAsia="Times New Roman"/>
          <w:szCs w:val="24"/>
        </w:rPr>
        <w:t>υρία Μπακο</w:t>
      </w:r>
      <w:r>
        <w:rPr>
          <w:rFonts w:eastAsia="Times New Roman"/>
          <w:szCs w:val="24"/>
        </w:rPr>
        <w:t xml:space="preserve">γιάννη, </w:t>
      </w:r>
      <w:r>
        <w:rPr>
          <w:rFonts w:eastAsia="Times New Roman"/>
          <w:szCs w:val="24"/>
        </w:rPr>
        <w:t xml:space="preserve">παρ’ ότι </w:t>
      </w:r>
      <w:r>
        <w:rPr>
          <w:rFonts w:eastAsia="Times New Roman"/>
          <w:szCs w:val="24"/>
        </w:rPr>
        <w:t xml:space="preserve">δεν προβλέπεται </w:t>
      </w:r>
      <w:proofErr w:type="spellStart"/>
      <w:r>
        <w:rPr>
          <w:rFonts w:eastAsia="Times New Roman"/>
          <w:szCs w:val="24"/>
        </w:rPr>
        <w:t>τριτολογία</w:t>
      </w:r>
      <w:proofErr w:type="spellEnd"/>
      <w:r>
        <w:rPr>
          <w:rFonts w:eastAsia="Times New Roman"/>
          <w:szCs w:val="24"/>
        </w:rPr>
        <w:t xml:space="preserve">, θα σας δώσω τον λόγο. Να μην γίνει συζήτηση.  </w:t>
      </w:r>
    </w:p>
    <w:p w14:paraId="0515F96D"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Κύριε Υπουργέ, ένα λεπτό. Όταν εγώ ενημέρωνα, κύριε Κοτζιά, τον κ. Τσίπρα για την πορεία των διαπραγματεύσεων του Σκοπιανού –εσείς τότε δεν </w:t>
      </w:r>
      <w:r>
        <w:rPr>
          <w:rFonts w:eastAsia="Times New Roman"/>
          <w:szCs w:val="24"/>
        </w:rPr>
        <w:t>ξέρω αν ήσασταν στον ΣΥΡΙΖΑ ή στο ΠΑΣΟΚ…</w:t>
      </w:r>
    </w:p>
    <w:p w14:paraId="0515F96E"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ΝΙΚΟΛΑΟΣ ΚΟΤΖΙΑΣ (Υπουργός Εξωτερικών): </w:t>
      </w:r>
      <w:r>
        <w:rPr>
          <w:rFonts w:eastAsia="Times New Roman"/>
          <w:szCs w:val="24"/>
        </w:rPr>
        <w:t>Δεν είμαι ούτε τώρα, ούτε στον ΣΥΡΙΖΑ ούτε στο ΠΑΣΟΚ.</w:t>
      </w:r>
    </w:p>
    <w:p w14:paraId="0515F96F"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...αλλά, εν πάση </w:t>
      </w:r>
      <w:proofErr w:type="spellStart"/>
      <w:r>
        <w:rPr>
          <w:rFonts w:eastAsia="Times New Roman"/>
          <w:szCs w:val="24"/>
        </w:rPr>
        <w:t>περιπτώσει</w:t>
      </w:r>
      <w:proofErr w:type="spellEnd"/>
      <w:r>
        <w:rPr>
          <w:rFonts w:eastAsia="Times New Roman"/>
          <w:szCs w:val="24"/>
        </w:rPr>
        <w:t>, αν ρωτήσετε τον κύριο Πρωθυπουργό, θα σας πει ότι η διαπραγμάτευση</w:t>
      </w:r>
      <w:r>
        <w:rPr>
          <w:rFonts w:eastAsia="Times New Roman"/>
          <w:szCs w:val="24"/>
        </w:rPr>
        <w:t>,</w:t>
      </w:r>
      <w:r>
        <w:rPr>
          <w:rFonts w:eastAsia="Times New Roman"/>
          <w:szCs w:val="24"/>
        </w:rPr>
        <w:t xml:space="preserve"> την</w:t>
      </w:r>
      <w:r>
        <w:rPr>
          <w:rFonts w:eastAsia="Times New Roman"/>
          <w:szCs w:val="24"/>
        </w:rPr>
        <w:t xml:space="preserve"> οποία κάναμε τότε ήταν εν γνώσει του, εν γνώσει όλων των κομμάτων της Αντιπολίτευσης. </w:t>
      </w:r>
    </w:p>
    <w:p w14:paraId="0515F970" w14:textId="77777777" w:rsidR="00F75232" w:rsidRDefault="00120703">
      <w:pPr>
        <w:spacing w:line="600" w:lineRule="auto"/>
        <w:ind w:firstLine="720"/>
        <w:jc w:val="both"/>
        <w:rPr>
          <w:rFonts w:eastAsia="Times New Roman"/>
          <w:szCs w:val="24"/>
        </w:rPr>
      </w:pPr>
      <w:r>
        <w:rPr>
          <w:rFonts w:eastAsia="Times New Roman"/>
          <w:szCs w:val="24"/>
        </w:rPr>
        <w:t>Σας καλώ, λοιπόν, να κάνετε το ίδιο, κύριε Κοτζιά, να ενημερώνετε πλήρως την Αντιπολίτευση. Τα θέματα αυτά δεν τα χειρίζεται ένα κόμμα. Τα χειρίζεται το έθνος. Και το έ</w:t>
      </w:r>
      <w:r>
        <w:rPr>
          <w:rFonts w:eastAsia="Times New Roman"/>
          <w:szCs w:val="24"/>
        </w:rPr>
        <w:t>θνος έχει παρουσία σήμερα στη Βουλή των Ελλήνων. Άρα, δεν είναι δικά σας. Κατά τη γνώμη μου, οφείλετε να ενημερώσετε. Δεν αμφιβά</w:t>
      </w:r>
      <w:r>
        <w:rPr>
          <w:rFonts w:eastAsia="Times New Roman"/>
          <w:szCs w:val="24"/>
        </w:rPr>
        <w:t>λ</w:t>
      </w:r>
      <w:r>
        <w:rPr>
          <w:rFonts w:eastAsia="Times New Roman"/>
          <w:szCs w:val="24"/>
        </w:rPr>
        <w:t>λω ότι εσείς εί</w:t>
      </w:r>
      <w:r>
        <w:rPr>
          <w:rFonts w:eastAsia="Times New Roman"/>
          <w:szCs w:val="24"/>
        </w:rPr>
        <w:lastRenderedPageBreak/>
        <w:t xml:space="preserve">στε καθηγητής και τα ξέρετε όλα. Παρά ταύτα, ενδεχομένως, η άποψη των υπόλοιπων κομμάτων </w:t>
      </w:r>
      <w:r>
        <w:rPr>
          <w:rFonts w:eastAsia="Times New Roman"/>
          <w:szCs w:val="24"/>
        </w:rPr>
        <w:t xml:space="preserve">να </w:t>
      </w:r>
      <w:r>
        <w:rPr>
          <w:rFonts w:eastAsia="Times New Roman"/>
          <w:szCs w:val="24"/>
        </w:rPr>
        <w:t xml:space="preserve">παίζει έναν ρόλο σε </w:t>
      </w:r>
      <w:r>
        <w:rPr>
          <w:rFonts w:eastAsia="Times New Roman"/>
          <w:szCs w:val="24"/>
        </w:rPr>
        <w:t xml:space="preserve">μια τέτοια διαπραγμάτευση. </w:t>
      </w:r>
    </w:p>
    <w:p w14:paraId="0515F971"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να μην γίνει συζήτηση. Θα σας δώσω ένα λεπτό. </w:t>
      </w:r>
    </w:p>
    <w:p w14:paraId="0515F972" w14:textId="77777777" w:rsidR="00F75232" w:rsidRDefault="00120703">
      <w:pPr>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Εγώ χαίρομαι πάρα πολύ</w:t>
      </w:r>
      <w:r>
        <w:rPr>
          <w:rFonts w:eastAsia="Times New Roman"/>
          <w:szCs w:val="24"/>
        </w:rPr>
        <w:t>,</w:t>
      </w:r>
      <w:r>
        <w:rPr>
          <w:rFonts w:eastAsia="Times New Roman"/>
          <w:szCs w:val="24"/>
        </w:rPr>
        <w:t xml:space="preserve"> που η κ. Μπακογιάννη, με την τοποθέτηση που κάνει, διορθώνει την ά</w:t>
      </w:r>
      <w:r>
        <w:rPr>
          <w:rFonts w:eastAsia="Times New Roman"/>
          <w:szCs w:val="24"/>
        </w:rPr>
        <w:t>ποψή της ότι είμαστε χειρότεροι από την Αλβανία ως Κοινοβούλιο, διορθώνει τα όσα έκανε η Νέα Δημοκρατία στο παρελθόν.</w:t>
      </w:r>
    </w:p>
    <w:p w14:paraId="0515F973" w14:textId="77777777" w:rsidR="00F75232" w:rsidRDefault="00120703">
      <w:pPr>
        <w:spacing w:line="600" w:lineRule="auto"/>
        <w:ind w:firstLine="720"/>
        <w:jc w:val="both"/>
        <w:rPr>
          <w:rFonts w:eastAsia="Times New Roman"/>
          <w:szCs w:val="24"/>
        </w:rPr>
      </w:pPr>
      <w:r>
        <w:rPr>
          <w:rFonts w:eastAsia="Times New Roman"/>
          <w:szCs w:val="24"/>
        </w:rPr>
        <w:t>Επίσης, πρέπει να της θυμίσω ότι για το Σκοπιανό ενημερωθήκατε αναλυτικά ως κόμμα από τον ίδιο τον Πρόεδρο της Κυβέρνησης</w:t>
      </w:r>
      <w:r>
        <w:rPr>
          <w:rFonts w:eastAsia="Times New Roman"/>
          <w:szCs w:val="24"/>
        </w:rPr>
        <w:t xml:space="preserve"> </w:t>
      </w:r>
      <w:r>
        <w:rPr>
          <w:rFonts w:eastAsia="Times New Roman"/>
          <w:szCs w:val="24"/>
        </w:rPr>
        <w:t>τον κ. Αλέξη Τσί</w:t>
      </w:r>
      <w:r>
        <w:rPr>
          <w:rFonts w:eastAsia="Times New Roman"/>
          <w:szCs w:val="24"/>
        </w:rPr>
        <w:t xml:space="preserve">πρα, ενημερώθηκαν όλα τα κόμματα της </w:t>
      </w:r>
      <w:r>
        <w:rPr>
          <w:rFonts w:eastAsia="Times New Roman"/>
          <w:szCs w:val="24"/>
        </w:rPr>
        <w:lastRenderedPageBreak/>
        <w:t>Αντιπολίτευσης, παρ’ όλο που το κόμμα σας είχε δυσκολίες να πάει και να συζητήσει ουσιαστικά επί του θέματος. Αυτό, όμως, είναι κομματικό σας πρόβλημα. Γι’ αυτό σας είπα ότι χαίρομαι</w:t>
      </w:r>
      <w:r>
        <w:rPr>
          <w:rFonts w:eastAsia="Times New Roman"/>
          <w:szCs w:val="24"/>
        </w:rPr>
        <w:t>,</w:t>
      </w:r>
      <w:r>
        <w:rPr>
          <w:rFonts w:eastAsia="Times New Roman"/>
          <w:szCs w:val="24"/>
        </w:rPr>
        <w:t xml:space="preserve"> που βλέπω ότι επιστρέψατε στα ζητήμ</w:t>
      </w:r>
      <w:r>
        <w:rPr>
          <w:rFonts w:eastAsia="Times New Roman"/>
          <w:szCs w:val="24"/>
        </w:rPr>
        <w:t>ατα εξωτερικής πολιτικής.</w:t>
      </w:r>
    </w:p>
    <w:p w14:paraId="0515F974" w14:textId="77777777" w:rsidR="00F75232" w:rsidRDefault="00120703">
      <w:pPr>
        <w:spacing w:line="600" w:lineRule="auto"/>
        <w:ind w:firstLine="720"/>
        <w:jc w:val="both"/>
        <w:rPr>
          <w:rFonts w:eastAsia="Times New Roman"/>
          <w:szCs w:val="24"/>
        </w:rPr>
      </w:pPr>
      <w:r>
        <w:rPr>
          <w:rFonts w:eastAsia="Times New Roman"/>
          <w:szCs w:val="24"/>
        </w:rPr>
        <w:t xml:space="preserve">Καλή σας μέρα.         </w:t>
      </w:r>
    </w:p>
    <w:p w14:paraId="0515F975"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Σας ευχαριστώ.  </w:t>
      </w:r>
    </w:p>
    <w:p w14:paraId="0515F976" w14:textId="77777777" w:rsidR="00F75232" w:rsidRDefault="00120703">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Κύριε Πρόεδρε, έχει κι άλλη ερώτηση να απαντήσει ο κύριος Υπουργός. </w:t>
      </w:r>
    </w:p>
    <w:p w14:paraId="0515F977" w14:textId="77777777" w:rsidR="00F75232" w:rsidRDefault="00120703">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Υπουργός ανέφερε ότι λόγω εκτάκτου κωλύματος</w:t>
      </w:r>
      <w:r>
        <w:rPr>
          <w:rFonts w:eastAsia="Times New Roman"/>
          <w:szCs w:val="24"/>
        </w:rPr>
        <w:t>,</w:t>
      </w:r>
      <w:r>
        <w:rPr>
          <w:rFonts w:eastAsia="Times New Roman"/>
          <w:szCs w:val="24"/>
        </w:rPr>
        <w:t xml:space="preserve"> πρέπει να φύγει. Οπότε, εκ των πραγμάτων, εάν θέλετε, θα σας δώσω τον λόγο, όπως προβλέπει ο Κανονισμός, αλλά αυτό ανέφερε. </w:t>
      </w:r>
    </w:p>
    <w:p w14:paraId="0515F978"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 xml:space="preserve">Ευχαριστώ, κύριε Πρόεδρε. </w:t>
      </w:r>
    </w:p>
    <w:p w14:paraId="0515F979" w14:textId="77777777" w:rsidR="00F75232" w:rsidRDefault="00120703">
      <w:pPr>
        <w:spacing w:line="600" w:lineRule="auto"/>
        <w:ind w:firstLine="720"/>
        <w:jc w:val="both"/>
        <w:rPr>
          <w:rFonts w:eastAsia="Times New Roman"/>
          <w:szCs w:val="24"/>
        </w:rPr>
      </w:pPr>
      <w:r>
        <w:rPr>
          <w:rFonts w:eastAsia="Times New Roman"/>
          <w:szCs w:val="24"/>
        </w:rPr>
        <w:t xml:space="preserve">Απλά να πω ότι με ειδοποίησαν το πρωί </w:t>
      </w:r>
      <w:r>
        <w:rPr>
          <w:rFonts w:eastAsia="Times New Roman"/>
          <w:szCs w:val="24"/>
        </w:rPr>
        <w:t>ότι θα έρθει ο Υπουργός να απαντήσει σε επίκαιρη ερώτηση της Χρυσής Αυγής. Είδαμε ότι απάντησε στην κ. Μπακογιάννη και τώρα έφυγε και δεν απαντάει σε εμάς και μάλιστα</w:t>
      </w:r>
      <w:r>
        <w:rPr>
          <w:rFonts w:eastAsia="Times New Roman"/>
          <w:szCs w:val="24"/>
        </w:rPr>
        <w:t>,</w:t>
      </w:r>
      <w:r>
        <w:rPr>
          <w:rFonts w:eastAsia="Times New Roman"/>
          <w:szCs w:val="24"/>
        </w:rPr>
        <w:t xml:space="preserve"> για ένα θέμα</w:t>
      </w:r>
      <w:r>
        <w:rPr>
          <w:rFonts w:eastAsia="Times New Roman"/>
          <w:szCs w:val="24"/>
        </w:rPr>
        <w:t>,</w:t>
      </w:r>
      <w:r>
        <w:rPr>
          <w:rFonts w:eastAsia="Times New Roman"/>
          <w:szCs w:val="24"/>
        </w:rPr>
        <w:t xml:space="preserve"> που είναι πάρα πολύ σοβαρό. Δεν μιλάμε, φυσικά, για την ονομασία. Υπάρχουν</w:t>
      </w:r>
      <w:r>
        <w:rPr>
          <w:rFonts w:eastAsia="Times New Roman"/>
          <w:szCs w:val="24"/>
        </w:rPr>
        <w:t xml:space="preserve"> κι άλλα θέματα που συνοδεύουν πραγματικά αυτό το τεράστιο ζήτημα. </w:t>
      </w:r>
    </w:p>
    <w:p w14:paraId="0515F97A" w14:textId="77777777" w:rsidR="00F75232" w:rsidRDefault="00120703">
      <w:pPr>
        <w:spacing w:line="600" w:lineRule="auto"/>
        <w:ind w:firstLine="720"/>
        <w:jc w:val="both"/>
        <w:rPr>
          <w:rFonts w:eastAsia="Times New Roman"/>
          <w:szCs w:val="24"/>
        </w:rPr>
      </w:pPr>
      <w:r>
        <w:rPr>
          <w:rFonts w:eastAsia="Times New Roman"/>
          <w:szCs w:val="24"/>
        </w:rPr>
        <w:t xml:space="preserve">Η ερώτηση που είχα καταθέσει και περίμενα μια απάντηση από τον Υπουργό ήταν σχετικά με την ύπαρξη της ελληνική εθνικής μειονότητας των Σκοπίων. Το θέμα έχει τεθεί και σε μια άλλη </w:t>
      </w:r>
      <w:r>
        <w:rPr>
          <w:rFonts w:eastAsia="Times New Roman"/>
          <w:szCs w:val="24"/>
        </w:rPr>
        <w:t>ε</w:t>
      </w:r>
      <w:r>
        <w:rPr>
          <w:rFonts w:eastAsia="Times New Roman"/>
          <w:szCs w:val="24"/>
        </w:rPr>
        <w:t xml:space="preserve">πιτροπή </w:t>
      </w:r>
      <w:r>
        <w:rPr>
          <w:rFonts w:eastAsia="Times New Roman"/>
          <w:szCs w:val="24"/>
        </w:rPr>
        <w:t xml:space="preserve">από τον κ. Κασιδιάρη και τότε ο Υπουργός είχε πει ότι δεν υπάρχει ελληνική μειονότητα και κάτι τέτοια περίεργα. Επαναλαμβάνω, όμως, και πάλι ότι το θέμα είναι πάρα πολύ σοβαρό.  </w:t>
      </w:r>
    </w:p>
    <w:p w14:paraId="0515F97B" w14:textId="77777777" w:rsidR="00F75232" w:rsidRDefault="00120703">
      <w:pPr>
        <w:spacing w:line="600" w:lineRule="auto"/>
        <w:ind w:firstLine="720"/>
        <w:jc w:val="both"/>
        <w:rPr>
          <w:rFonts w:eastAsia="Times New Roman"/>
          <w:szCs w:val="24"/>
        </w:rPr>
      </w:pPr>
      <w:r>
        <w:rPr>
          <w:rFonts w:eastAsia="Times New Roman"/>
          <w:szCs w:val="24"/>
        </w:rPr>
        <w:lastRenderedPageBreak/>
        <w:t>Είδα τον Υπουργό να αποχωρεί άρον</w:t>
      </w:r>
      <w:r>
        <w:rPr>
          <w:rFonts w:eastAsia="Times New Roman"/>
          <w:szCs w:val="24"/>
        </w:rPr>
        <w:t>-</w:t>
      </w:r>
      <w:r>
        <w:rPr>
          <w:rFonts w:eastAsia="Times New Roman"/>
          <w:szCs w:val="24"/>
        </w:rPr>
        <w:t>άρον. Πραγματικά, αυτή είναι μια απαράδεκτη</w:t>
      </w:r>
      <w:r>
        <w:rPr>
          <w:rFonts w:eastAsia="Times New Roman"/>
          <w:szCs w:val="24"/>
        </w:rPr>
        <w:t xml:space="preserve"> στάση του Υπουργού. Προσβάλλει, κυρίως, τους Έλληνες πολίτες</w:t>
      </w:r>
      <w:r>
        <w:rPr>
          <w:rFonts w:eastAsia="Times New Roman"/>
          <w:szCs w:val="24"/>
        </w:rPr>
        <w:t>,</w:t>
      </w:r>
      <w:r>
        <w:rPr>
          <w:rFonts w:eastAsia="Times New Roman"/>
          <w:szCs w:val="24"/>
        </w:rPr>
        <w:t xml:space="preserve"> που θέλουν να μάθουν γι’ αυτό το θέμα και φυσικά</w:t>
      </w:r>
      <w:r>
        <w:rPr>
          <w:rFonts w:eastAsia="Times New Roman"/>
          <w:szCs w:val="24"/>
        </w:rPr>
        <w:t>,</w:t>
      </w:r>
      <w:r>
        <w:rPr>
          <w:rFonts w:eastAsia="Times New Roman"/>
          <w:szCs w:val="24"/>
        </w:rPr>
        <w:t xml:space="preserve"> προσβάλλει και τους Έλληνες στα Σκόπια. </w:t>
      </w:r>
    </w:p>
    <w:p w14:paraId="0515F97C" w14:textId="77777777" w:rsidR="00F75232" w:rsidRDefault="00120703">
      <w:pPr>
        <w:spacing w:line="600" w:lineRule="auto"/>
        <w:ind w:firstLine="720"/>
        <w:jc w:val="both"/>
        <w:rPr>
          <w:rFonts w:eastAsia="Times New Roman"/>
          <w:szCs w:val="24"/>
        </w:rPr>
      </w:pPr>
      <w:r>
        <w:rPr>
          <w:rFonts w:eastAsia="Times New Roman"/>
          <w:szCs w:val="24"/>
        </w:rPr>
        <w:t>Να πω εδώ ότι επειδή είμαστε σε συνεχή επικοινωνία με συλλόγους, με φορείς, με σωματεία, η θέση της Χρ</w:t>
      </w:r>
      <w:r>
        <w:rPr>
          <w:rFonts w:eastAsia="Times New Roman"/>
          <w:szCs w:val="24"/>
        </w:rPr>
        <w:t>υσής Αυγής είναι πάγια</w:t>
      </w:r>
      <w:r>
        <w:rPr>
          <w:rFonts w:eastAsia="Times New Roman"/>
          <w:szCs w:val="24"/>
        </w:rPr>
        <w:t>,</w:t>
      </w:r>
      <w:r>
        <w:rPr>
          <w:rFonts w:eastAsia="Times New Roman"/>
          <w:szCs w:val="24"/>
        </w:rPr>
        <w:t xml:space="preserve"> σχετικά με το θέμα της ονομασίας. Εμείς δεν δεχόμαστε καμ</w:t>
      </w:r>
      <w:r>
        <w:rPr>
          <w:rFonts w:eastAsia="Times New Roman"/>
          <w:szCs w:val="24"/>
        </w:rPr>
        <w:t>μ</w:t>
      </w:r>
      <w:r>
        <w:rPr>
          <w:rFonts w:eastAsia="Times New Roman"/>
          <w:szCs w:val="24"/>
        </w:rPr>
        <w:t>ιά ονομασία που να υπάρχει ο όρος «Μακεδονία» ούτε κάποιο γεωγραφικό προσδιορισμό, ούτε άνω, ούτε κάτω, ούτε ανατολικά, ούτε δυτικά. Δεν δεχόμαστε τίποτα</w:t>
      </w:r>
      <w:r>
        <w:rPr>
          <w:rFonts w:eastAsia="Times New Roman"/>
          <w:szCs w:val="24"/>
        </w:rPr>
        <w:t>,</w:t>
      </w:r>
      <w:r>
        <w:rPr>
          <w:rFonts w:eastAsia="Times New Roman"/>
          <w:szCs w:val="24"/>
        </w:rPr>
        <w:t xml:space="preserve"> που να περιέχει τον</w:t>
      </w:r>
      <w:r>
        <w:rPr>
          <w:rFonts w:eastAsia="Times New Roman"/>
          <w:szCs w:val="24"/>
        </w:rPr>
        <w:t xml:space="preserve"> όρο «Μακεδονία». Να το πούμε για άλλη μια φορά, να ακουστεί μέσα στο Κοινοβούλιο. Οτιδήποτε άλλο θα περιέχει τον όρο «Μακεδονία» για </w:t>
      </w:r>
      <w:r>
        <w:rPr>
          <w:rFonts w:eastAsia="Times New Roman"/>
          <w:szCs w:val="24"/>
        </w:rPr>
        <w:lastRenderedPageBreak/>
        <w:t xml:space="preserve">εμάς είναι εθνική μειοδοσία και αυτοί που θα την διαπράξουν έτσι θα αντιμετωπιστούν. </w:t>
      </w:r>
    </w:p>
    <w:p w14:paraId="0515F97D" w14:textId="77777777" w:rsidR="00F75232" w:rsidRDefault="00120703">
      <w:pPr>
        <w:spacing w:line="600" w:lineRule="auto"/>
        <w:ind w:firstLine="720"/>
        <w:jc w:val="both"/>
        <w:rPr>
          <w:rFonts w:eastAsia="Times New Roman"/>
          <w:szCs w:val="24"/>
        </w:rPr>
      </w:pPr>
      <w:r>
        <w:rPr>
          <w:rFonts w:eastAsia="Times New Roman"/>
          <w:szCs w:val="24"/>
        </w:rPr>
        <w:t xml:space="preserve">Ευχαριστώ πολύ, κύριε Πρόεδρε, και λυπάμαι για τη συμπεριφορά του Υπουργού.    </w:t>
      </w:r>
    </w:p>
    <w:p w14:paraId="0515F97E"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Ολοκληρώθηκε η συζήτηση των επικαίρων ερωτήσεων. </w:t>
      </w:r>
    </w:p>
    <w:p w14:paraId="0515F97F" w14:textId="77777777" w:rsidR="00F75232" w:rsidRDefault="00120703">
      <w:pPr>
        <w:spacing w:line="600" w:lineRule="auto"/>
        <w:ind w:firstLine="720"/>
        <w:jc w:val="center"/>
        <w:rPr>
          <w:rFonts w:eastAsia="Times New Roman"/>
          <w:color w:val="FF0000"/>
          <w:szCs w:val="24"/>
        </w:rPr>
      </w:pPr>
      <w:r w:rsidRPr="000C6C4E">
        <w:rPr>
          <w:rFonts w:eastAsia="Times New Roman"/>
          <w:color w:val="FF0000"/>
          <w:szCs w:val="24"/>
        </w:rPr>
        <w:t>(ΑΛΛΑΓΗ ΣΕΛΙΔΑΣ ΛΟΓΩ ΑΛΛΑΓΗΣ ΘΕΜΑΤΟΣ)</w:t>
      </w:r>
    </w:p>
    <w:p w14:paraId="0515F980" w14:textId="77777777" w:rsidR="00F75232" w:rsidRDefault="00F75232">
      <w:pPr>
        <w:spacing w:line="600" w:lineRule="auto"/>
        <w:ind w:firstLine="720"/>
        <w:jc w:val="both"/>
        <w:rPr>
          <w:rFonts w:eastAsia="Times New Roman"/>
          <w:szCs w:val="24"/>
        </w:rPr>
      </w:pPr>
    </w:p>
    <w:p w14:paraId="0515F981" w14:textId="77777777" w:rsidR="00F75232" w:rsidRDefault="00120703">
      <w:pPr>
        <w:spacing w:line="600" w:lineRule="auto"/>
        <w:ind w:firstLine="720"/>
        <w:jc w:val="both"/>
        <w:rPr>
          <w:rFonts w:eastAsia="Times New Roman"/>
          <w:bCs/>
          <w:szCs w:val="24"/>
        </w:rPr>
      </w:pPr>
      <w:r>
        <w:rPr>
          <w:rFonts w:eastAsia="Times New Roman"/>
          <w:b/>
          <w:szCs w:val="24"/>
        </w:rPr>
        <w:t xml:space="preserve">ΠΡΟΕΔΡΕΥΩΝ (Δημήτριος Κρεμαστινός): </w:t>
      </w:r>
      <w:r>
        <w:rPr>
          <w:rFonts w:eastAsia="Times New Roman"/>
          <w:bCs/>
          <w:szCs w:val="24"/>
        </w:rPr>
        <w:t>Κυρίες και κύρι</w:t>
      </w:r>
      <w:r>
        <w:rPr>
          <w:rFonts w:eastAsia="Times New Roman"/>
          <w:bCs/>
          <w:szCs w:val="24"/>
        </w:rPr>
        <w:t>οι συνάδελφοι, εισερχόμαστε στη συμπληρωματική ημερήσια διάταξη</w:t>
      </w:r>
      <w:r>
        <w:rPr>
          <w:rFonts w:eastAsia="Times New Roman"/>
          <w:bCs/>
          <w:szCs w:val="24"/>
        </w:rPr>
        <w:t xml:space="preserve"> της</w:t>
      </w:r>
    </w:p>
    <w:p w14:paraId="0515F982" w14:textId="77777777" w:rsidR="00F75232" w:rsidRDefault="00120703">
      <w:pPr>
        <w:spacing w:line="600" w:lineRule="auto"/>
        <w:ind w:firstLine="720"/>
        <w:jc w:val="center"/>
        <w:rPr>
          <w:rFonts w:eastAsia="Times New Roman"/>
          <w:b/>
          <w:bCs/>
          <w:szCs w:val="24"/>
        </w:rPr>
      </w:pPr>
      <w:r>
        <w:rPr>
          <w:rFonts w:eastAsia="Times New Roman"/>
          <w:b/>
          <w:bCs/>
          <w:szCs w:val="24"/>
        </w:rPr>
        <w:t>ΝΟΜΟΘΕΤΙΚΗΣ ΕΡΓΑΣΙΑΣ</w:t>
      </w:r>
    </w:p>
    <w:p w14:paraId="0515F983" w14:textId="77777777" w:rsidR="00F75232" w:rsidRDefault="00120703">
      <w:pPr>
        <w:spacing w:line="600" w:lineRule="auto"/>
        <w:ind w:firstLine="720"/>
        <w:jc w:val="both"/>
        <w:rPr>
          <w:rFonts w:eastAsia="Times New Roman"/>
          <w:bCs/>
          <w:szCs w:val="24"/>
        </w:rPr>
      </w:pPr>
      <w:r>
        <w:rPr>
          <w:rFonts w:eastAsia="Times New Roman"/>
          <w:bCs/>
          <w:szCs w:val="24"/>
        </w:rPr>
        <w:lastRenderedPageBreak/>
        <w:t>Μόνη συζήτηση και ψήφιση επί της αρχής, των άρθρων</w:t>
      </w:r>
      <w:r>
        <w:rPr>
          <w:rFonts w:eastAsia="Times New Roman"/>
          <w:bCs/>
          <w:szCs w:val="24"/>
        </w:rPr>
        <w:t xml:space="preserve"> </w:t>
      </w:r>
      <w:r>
        <w:rPr>
          <w:rFonts w:eastAsia="Times New Roman"/>
          <w:bCs/>
          <w:szCs w:val="24"/>
        </w:rPr>
        <w:t>και του συνόλου του σχεδίου νόμου του Υπουργείου Υγείας</w:t>
      </w:r>
      <w:r>
        <w:rPr>
          <w:rFonts w:eastAsia="Times New Roman"/>
          <w:bCs/>
          <w:szCs w:val="24"/>
        </w:rPr>
        <w:t>:</w:t>
      </w:r>
      <w:r>
        <w:rPr>
          <w:rFonts w:eastAsia="Times New Roman"/>
          <w:bCs/>
          <w:szCs w:val="24"/>
        </w:rPr>
        <w:t xml:space="preserve"> «Διατάξεις για την </w:t>
      </w:r>
      <w:r>
        <w:rPr>
          <w:rFonts w:eastAsia="Times New Roman"/>
          <w:bCs/>
          <w:szCs w:val="24"/>
        </w:rPr>
        <w:t>Παραγωγή Τελικών Προϊόντων Φαρμακευτικής</w:t>
      </w:r>
      <w:r>
        <w:rPr>
          <w:rFonts w:eastAsia="Times New Roman"/>
          <w:bCs/>
          <w:szCs w:val="24"/>
        </w:rPr>
        <w:t xml:space="preserve"> Κάνναβης</w:t>
      </w:r>
      <w:r>
        <w:rPr>
          <w:rFonts w:eastAsia="Times New Roman"/>
          <w:bCs/>
          <w:szCs w:val="24"/>
        </w:rPr>
        <w:t>».</w:t>
      </w:r>
    </w:p>
    <w:p w14:paraId="0515F984" w14:textId="77777777" w:rsidR="00F75232" w:rsidRDefault="00120703">
      <w:pPr>
        <w:spacing w:line="600" w:lineRule="auto"/>
        <w:ind w:firstLine="720"/>
        <w:jc w:val="both"/>
        <w:rPr>
          <w:rFonts w:eastAsia="Times New Roman"/>
          <w:bCs/>
          <w:szCs w:val="24"/>
        </w:rPr>
      </w:pPr>
      <w:r>
        <w:rPr>
          <w:rFonts w:eastAsia="Times New Roman"/>
          <w:bCs/>
          <w:szCs w:val="24"/>
        </w:rPr>
        <w:t>Η Διάσκεψη των Προέδρων αποφάσισε στη συνεδρίασ</w:t>
      </w:r>
      <w:r>
        <w:rPr>
          <w:rFonts w:eastAsia="Times New Roman"/>
          <w:bCs/>
          <w:szCs w:val="24"/>
        </w:rPr>
        <w:t>ή</w:t>
      </w:r>
      <w:r>
        <w:rPr>
          <w:rFonts w:eastAsia="Times New Roman"/>
          <w:bCs/>
          <w:szCs w:val="24"/>
        </w:rPr>
        <w:t xml:space="preserve"> της </w:t>
      </w:r>
      <w:r>
        <w:rPr>
          <w:rFonts w:eastAsia="Times New Roman"/>
          <w:bCs/>
          <w:szCs w:val="24"/>
        </w:rPr>
        <w:t xml:space="preserve">στις 22 </w:t>
      </w:r>
      <w:r>
        <w:rPr>
          <w:rFonts w:eastAsia="Times New Roman"/>
          <w:bCs/>
          <w:szCs w:val="24"/>
        </w:rPr>
        <w:t>Φεβρουαρίου 2018 τη συζήτηση του νομοσχεδίου σε μία συνεδρίαση ενιαία επί της αρχής, των άρθρων και των τροπολογιών.</w:t>
      </w:r>
    </w:p>
    <w:p w14:paraId="0515F985" w14:textId="77777777" w:rsidR="00F75232" w:rsidRDefault="00120703">
      <w:pPr>
        <w:spacing w:line="600" w:lineRule="auto"/>
        <w:ind w:firstLine="720"/>
        <w:jc w:val="both"/>
        <w:rPr>
          <w:rFonts w:eastAsia="Times New Roman"/>
          <w:bCs/>
          <w:szCs w:val="24"/>
        </w:rPr>
      </w:pPr>
      <w:r>
        <w:rPr>
          <w:rFonts w:eastAsia="Times New Roman"/>
          <w:bCs/>
          <w:szCs w:val="24"/>
        </w:rPr>
        <w:t>Συμφωνεί το Σώμα;</w:t>
      </w:r>
    </w:p>
    <w:p w14:paraId="0515F986" w14:textId="77777777" w:rsidR="00F75232" w:rsidRDefault="00120703">
      <w:pPr>
        <w:spacing w:line="600" w:lineRule="auto"/>
        <w:ind w:firstLine="720"/>
        <w:jc w:val="both"/>
        <w:rPr>
          <w:rFonts w:eastAsia="Times New Roman"/>
          <w:bCs/>
          <w:szCs w:val="24"/>
        </w:rPr>
      </w:pPr>
      <w:r>
        <w:rPr>
          <w:rFonts w:eastAsia="Times New Roman"/>
          <w:b/>
          <w:bCs/>
          <w:szCs w:val="24"/>
        </w:rPr>
        <w:t>ΠΟΛΛΟΙ ΒΟΥΛΕΥΤΕΣ:</w:t>
      </w:r>
      <w:r>
        <w:rPr>
          <w:rFonts w:eastAsia="Times New Roman"/>
          <w:bCs/>
          <w:szCs w:val="24"/>
        </w:rPr>
        <w:t xml:space="preserve"> Μάλιστα, μάλιστα.</w:t>
      </w:r>
    </w:p>
    <w:p w14:paraId="0515F987" w14:textId="77777777" w:rsidR="00F75232" w:rsidRDefault="00120703">
      <w:pPr>
        <w:spacing w:line="600" w:lineRule="auto"/>
        <w:ind w:firstLine="720"/>
        <w:jc w:val="both"/>
        <w:rPr>
          <w:rFonts w:eastAsia="Times New Roman"/>
          <w:bCs/>
          <w:szCs w:val="24"/>
        </w:rPr>
      </w:pPr>
      <w:r>
        <w:rPr>
          <w:rFonts w:eastAsia="Times New Roman"/>
          <w:b/>
          <w:bCs/>
          <w:szCs w:val="24"/>
        </w:rPr>
        <w:t>ΠΡΟΕΔΡΕΥΩΝ (</w:t>
      </w:r>
      <w:r>
        <w:rPr>
          <w:rFonts w:eastAsia="Times New Roman"/>
          <w:b/>
          <w:bCs/>
          <w:szCs w:val="24"/>
        </w:rPr>
        <w:t>Δημήτριος Κρεμαστινός):</w:t>
      </w:r>
      <w:r>
        <w:rPr>
          <w:rFonts w:eastAsia="Times New Roman"/>
          <w:bCs/>
          <w:szCs w:val="24"/>
        </w:rPr>
        <w:t xml:space="preserve"> Το Σώμα </w:t>
      </w:r>
      <w:proofErr w:type="spellStart"/>
      <w:r>
        <w:rPr>
          <w:rFonts w:eastAsia="Times New Roman"/>
          <w:bCs/>
          <w:szCs w:val="24"/>
        </w:rPr>
        <w:t>συνεφώνησε</w:t>
      </w:r>
      <w:proofErr w:type="spellEnd"/>
      <w:r>
        <w:rPr>
          <w:rFonts w:eastAsia="Times New Roman"/>
          <w:bCs/>
          <w:szCs w:val="24"/>
        </w:rPr>
        <w:t>.</w:t>
      </w:r>
    </w:p>
    <w:p w14:paraId="0515F988" w14:textId="77777777" w:rsidR="00F75232" w:rsidRDefault="00120703">
      <w:pPr>
        <w:spacing w:line="600" w:lineRule="auto"/>
        <w:ind w:firstLine="720"/>
        <w:jc w:val="both"/>
        <w:rPr>
          <w:rFonts w:eastAsia="Times New Roman"/>
          <w:bCs/>
          <w:szCs w:val="24"/>
        </w:rPr>
      </w:pPr>
      <w:r>
        <w:rPr>
          <w:rFonts w:eastAsia="Times New Roman"/>
          <w:bCs/>
          <w:szCs w:val="24"/>
        </w:rPr>
        <w:t>Τον λόγο έχει ο εισηγητής του ΣΥΡΙΖΑ</w:t>
      </w:r>
      <w:r>
        <w:rPr>
          <w:rFonts w:eastAsia="Times New Roman"/>
          <w:bCs/>
          <w:szCs w:val="24"/>
        </w:rPr>
        <w:t xml:space="preserve"> </w:t>
      </w:r>
      <w:r>
        <w:rPr>
          <w:rFonts w:eastAsia="Times New Roman"/>
          <w:bCs/>
          <w:szCs w:val="24"/>
        </w:rPr>
        <w:t>κ. Πάλλης, για δεκαπέντε λεπτά.</w:t>
      </w:r>
    </w:p>
    <w:p w14:paraId="0515F989" w14:textId="77777777" w:rsidR="00F75232" w:rsidRDefault="00120703">
      <w:pPr>
        <w:spacing w:line="600" w:lineRule="auto"/>
        <w:ind w:firstLine="720"/>
        <w:jc w:val="both"/>
        <w:rPr>
          <w:rFonts w:eastAsia="Times New Roman"/>
          <w:bCs/>
          <w:szCs w:val="24"/>
        </w:rPr>
      </w:pPr>
      <w:r>
        <w:rPr>
          <w:rFonts w:eastAsia="Times New Roman"/>
          <w:b/>
          <w:bCs/>
          <w:szCs w:val="24"/>
        </w:rPr>
        <w:lastRenderedPageBreak/>
        <w:t xml:space="preserve">ΓΕΩΡΓΙΟΣ ΠΑΛΛΗΣ: </w:t>
      </w:r>
      <w:r>
        <w:rPr>
          <w:rFonts w:eastAsia="Times New Roman"/>
          <w:bCs/>
          <w:szCs w:val="24"/>
        </w:rPr>
        <w:t xml:space="preserve">Αγαπητοί συνάδελφοι, μετά από έναν συμπυκνωμένο και ουσιαστικό διάλογο με όλους τους εμπλεκόμενους φορείς, βρισκόμαστε σήμερα </w:t>
      </w:r>
      <w:r>
        <w:rPr>
          <w:rFonts w:eastAsia="Times New Roman"/>
          <w:bCs/>
          <w:szCs w:val="24"/>
        </w:rPr>
        <w:t xml:space="preserve">στην ευχάριστη θέση να συζητάμε το νομοσχέδιο για την παραγωγή προϊόντων φαρμακευτικής κάνναβης στην </w:t>
      </w:r>
      <w:r>
        <w:rPr>
          <w:rFonts w:eastAsia="Times New Roman"/>
          <w:bCs/>
          <w:szCs w:val="24"/>
        </w:rPr>
        <w:t>Ο</w:t>
      </w:r>
      <w:r>
        <w:rPr>
          <w:rFonts w:eastAsia="Times New Roman"/>
          <w:bCs/>
          <w:szCs w:val="24"/>
        </w:rPr>
        <w:t>λομέλεια.</w:t>
      </w:r>
    </w:p>
    <w:p w14:paraId="0515F98A" w14:textId="77777777" w:rsidR="00F75232" w:rsidRDefault="00120703">
      <w:pPr>
        <w:spacing w:line="600" w:lineRule="auto"/>
        <w:ind w:firstLine="720"/>
        <w:jc w:val="both"/>
        <w:rPr>
          <w:rFonts w:eastAsia="Times New Roman"/>
          <w:bCs/>
          <w:szCs w:val="24"/>
        </w:rPr>
      </w:pPr>
      <w:r>
        <w:rPr>
          <w:rFonts w:eastAsia="Times New Roman"/>
          <w:bCs/>
          <w:szCs w:val="24"/>
        </w:rPr>
        <w:t>Η Κυβέρνηση του ΣΥΡΙΖΑ</w:t>
      </w:r>
      <w:r>
        <w:rPr>
          <w:rFonts w:eastAsia="Times New Roman"/>
          <w:bCs/>
          <w:szCs w:val="24"/>
        </w:rPr>
        <w:t>,</w:t>
      </w:r>
      <w:r>
        <w:rPr>
          <w:rFonts w:eastAsia="Times New Roman"/>
          <w:bCs/>
          <w:szCs w:val="24"/>
        </w:rPr>
        <w:t xml:space="preserve"> για πρώτη φορά</w:t>
      </w:r>
      <w:r>
        <w:rPr>
          <w:rFonts w:eastAsia="Times New Roman"/>
          <w:bCs/>
          <w:szCs w:val="24"/>
        </w:rPr>
        <w:t>,</w:t>
      </w:r>
      <w:r>
        <w:rPr>
          <w:rFonts w:eastAsia="Times New Roman"/>
          <w:bCs/>
          <w:szCs w:val="24"/>
        </w:rPr>
        <w:t xml:space="preserve"> ικανοποιεί ένα κοινωνικό αίτημα. Αναγνωρίζει τις ανάγκες των ασθενών, διακρίνει τις προοπτικές παγκοσμίω</w:t>
      </w:r>
      <w:r>
        <w:rPr>
          <w:rFonts w:eastAsia="Times New Roman"/>
          <w:bCs/>
          <w:szCs w:val="24"/>
        </w:rPr>
        <w:t xml:space="preserve">ς για τα προϊόντα φαρμακευτικής κάνναβης και επιχειρεί μεθοδικά να αλλάξει το νομοθετικό πλαίσιο. Ρυθμίζει, δηλαδή, μια πραγματικότητα. </w:t>
      </w:r>
    </w:p>
    <w:p w14:paraId="0515F98B" w14:textId="77777777" w:rsidR="00F75232" w:rsidRDefault="00120703">
      <w:pPr>
        <w:spacing w:line="600" w:lineRule="auto"/>
        <w:ind w:firstLine="720"/>
        <w:jc w:val="both"/>
        <w:rPr>
          <w:rFonts w:eastAsia="Times New Roman"/>
          <w:bCs/>
          <w:szCs w:val="24"/>
        </w:rPr>
      </w:pPr>
      <w:r>
        <w:rPr>
          <w:rFonts w:eastAsia="Times New Roman"/>
          <w:bCs/>
          <w:szCs w:val="24"/>
        </w:rPr>
        <w:t xml:space="preserve">Με ιδιαίτερη χαρά συμπέρανα από τη συζήτηση στις αρμόδιες επιτροπές ότι η συντριπτική πλειοψηφία των Ελλήνων Βουλευτών </w:t>
      </w:r>
      <w:r>
        <w:rPr>
          <w:rFonts w:eastAsia="Times New Roman"/>
          <w:bCs/>
          <w:szCs w:val="24"/>
        </w:rPr>
        <w:t xml:space="preserve">είναι απολύτως πεπεισμένη για την ιατρική και φαρμακευτική αξία </w:t>
      </w:r>
      <w:r>
        <w:rPr>
          <w:rFonts w:eastAsia="Times New Roman"/>
          <w:bCs/>
          <w:szCs w:val="24"/>
        </w:rPr>
        <w:lastRenderedPageBreak/>
        <w:t>της κάνναβης. Ο πρώτος σκόπελος, λοιπόν, ξεπεράστηκε. Δεν θα αφιερώσω άλλο χρόνο</w:t>
      </w:r>
      <w:r>
        <w:rPr>
          <w:rFonts w:eastAsia="Times New Roman"/>
          <w:bCs/>
          <w:szCs w:val="24"/>
        </w:rPr>
        <w:t>,</w:t>
      </w:r>
      <w:r>
        <w:rPr>
          <w:rFonts w:eastAsia="Times New Roman"/>
          <w:bCs/>
          <w:szCs w:val="24"/>
        </w:rPr>
        <w:t xml:space="preserve"> επιχειρηματολογώντας επ’ αυτού.</w:t>
      </w:r>
    </w:p>
    <w:p w14:paraId="0515F98C" w14:textId="77777777" w:rsidR="00F75232" w:rsidRDefault="00120703">
      <w:pPr>
        <w:spacing w:line="600" w:lineRule="auto"/>
        <w:ind w:firstLine="720"/>
        <w:jc w:val="both"/>
        <w:rPr>
          <w:rFonts w:eastAsia="Times New Roman"/>
          <w:bCs/>
          <w:szCs w:val="24"/>
        </w:rPr>
      </w:pPr>
      <w:r>
        <w:rPr>
          <w:rFonts w:eastAsia="Times New Roman"/>
          <w:bCs/>
          <w:szCs w:val="24"/>
        </w:rPr>
        <w:t>Το παρόν νομοσχέδιο είναι μια κίνηση αναπτυξιακού χαρακτήρα</w:t>
      </w:r>
      <w:r>
        <w:rPr>
          <w:rFonts w:eastAsia="Times New Roman"/>
          <w:bCs/>
          <w:szCs w:val="24"/>
        </w:rPr>
        <w:t>,</w:t>
      </w:r>
      <w:r>
        <w:rPr>
          <w:rFonts w:eastAsia="Times New Roman"/>
          <w:bCs/>
          <w:szCs w:val="24"/>
        </w:rPr>
        <w:t xml:space="preserve"> που αναμένεται συν τοις </w:t>
      </w:r>
      <w:proofErr w:type="spellStart"/>
      <w:r>
        <w:rPr>
          <w:rFonts w:eastAsia="Times New Roman"/>
          <w:bCs/>
          <w:szCs w:val="24"/>
        </w:rPr>
        <w:t>άλλοις</w:t>
      </w:r>
      <w:proofErr w:type="spellEnd"/>
      <w:r>
        <w:rPr>
          <w:rFonts w:eastAsia="Times New Roman"/>
          <w:bCs/>
          <w:szCs w:val="24"/>
        </w:rPr>
        <w:t>,</w:t>
      </w:r>
      <w:r>
        <w:rPr>
          <w:rFonts w:eastAsia="Times New Roman"/>
          <w:bCs/>
          <w:szCs w:val="24"/>
        </w:rPr>
        <w:t xml:space="preserve"> να αποδώσει προσιτή φαρμακευτική περίθαλψη σε ανθρώπους</w:t>
      </w:r>
      <w:r>
        <w:rPr>
          <w:rFonts w:eastAsia="Times New Roman"/>
          <w:bCs/>
          <w:szCs w:val="24"/>
        </w:rPr>
        <w:t>,</w:t>
      </w:r>
      <w:r>
        <w:rPr>
          <w:rFonts w:eastAsia="Times New Roman"/>
          <w:bCs/>
          <w:szCs w:val="24"/>
        </w:rPr>
        <w:t xml:space="preserve"> που την έχουν ανάγκη. Εκμεταλλευόμαστε και αξιοποιούμε τα συγκριτικά πλεονεκτήματα της χώρας μας, τις κλιματολογικές και εδαφολογικές συνθήκες</w:t>
      </w:r>
      <w:r>
        <w:rPr>
          <w:rFonts w:eastAsia="Times New Roman"/>
          <w:bCs/>
          <w:szCs w:val="24"/>
        </w:rPr>
        <w:t>,</w:t>
      </w:r>
      <w:r>
        <w:rPr>
          <w:rFonts w:eastAsia="Times New Roman"/>
          <w:bCs/>
          <w:szCs w:val="24"/>
        </w:rPr>
        <w:t xml:space="preserve"> σε συνδυασμό με την εγ</w:t>
      </w:r>
      <w:r>
        <w:rPr>
          <w:rFonts w:eastAsia="Times New Roman"/>
          <w:bCs/>
          <w:szCs w:val="24"/>
        </w:rPr>
        <w:t>γύτητα στη ραγδαία αναπτυσσόμενη ευρωπαϊκή αγορά.</w:t>
      </w:r>
    </w:p>
    <w:p w14:paraId="0515F98D" w14:textId="77777777" w:rsidR="00F75232" w:rsidRDefault="00120703">
      <w:pPr>
        <w:spacing w:line="600" w:lineRule="auto"/>
        <w:ind w:firstLine="720"/>
        <w:jc w:val="both"/>
        <w:rPr>
          <w:rFonts w:eastAsia="Times New Roman"/>
          <w:bCs/>
          <w:szCs w:val="24"/>
        </w:rPr>
      </w:pPr>
      <w:r>
        <w:rPr>
          <w:rFonts w:eastAsia="Times New Roman"/>
          <w:bCs/>
          <w:szCs w:val="24"/>
        </w:rPr>
        <w:t>Σε επίπεδο Ευρωπαϊκής Ένωσης δεν υφίσταται ενιαίο θεσμικό πλαίσιο. Κάθε κράτος έχει διαμορφώσει το δικό της πλαίσιο αξιοποίησης της κάνναβης στον ιατροφαρμακευτικό τομέα, κυρίως εξαι</w:t>
      </w:r>
      <w:r>
        <w:rPr>
          <w:rFonts w:eastAsia="Times New Roman"/>
          <w:bCs/>
          <w:szCs w:val="24"/>
        </w:rPr>
        <w:lastRenderedPageBreak/>
        <w:t>τίας των διαφοροποιήσεων</w:t>
      </w:r>
      <w:r>
        <w:rPr>
          <w:rFonts w:eastAsia="Times New Roman"/>
          <w:bCs/>
          <w:szCs w:val="24"/>
        </w:rPr>
        <w:t xml:space="preserve"> στον βαθμό ποινικοποίησης της κάνναβης. Σε κάθε περίπτωση, κανένα κράτος δεν αγνοεί την κυρίαρχη τάση που έχει διαμορφωθεί.</w:t>
      </w:r>
    </w:p>
    <w:p w14:paraId="0515F98E" w14:textId="77777777" w:rsidR="00F75232" w:rsidRDefault="00120703">
      <w:pPr>
        <w:spacing w:line="600" w:lineRule="auto"/>
        <w:ind w:firstLine="720"/>
        <w:jc w:val="both"/>
        <w:rPr>
          <w:rFonts w:eastAsia="Times New Roman"/>
          <w:bCs/>
          <w:szCs w:val="24"/>
        </w:rPr>
      </w:pPr>
      <w:r>
        <w:rPr>
          <w:rFonts w:eastAsia="Times New Roman"/>
          <w:bCs/>
          <w:szCs w:val="24"/>
        </w:rPr>
        <w:t>Στις μέρες μας στην Ευρώπη εφαρμόζονται τέσσερα μοντέλα στην αγορά της φαρμακευτικής κάνναβης ακόμα και σε συνδυασμό μεταξύ τους: Ε</w:t>
      </w:r>
      <w:r>
        <w:rPr>
          <w:rFonts w:eastAsia="Times New Roman"/>
          <w:bCs/>
          <w:szCs w:val="24"/>
        </w:rPr>
        <w:t>ισαγόμενα σκευάσματα, παραγωγή και διάθεση υπό τον κρατικό έλεγχο, λέσχες κάνναβης, αυτοκαλλιέργεια. Αυτά είναι όλα και όλα, κύριοι συνάδελφοι.</w:t>
      </w:r>
    </w:p>
    <w:p w14:paraId="0515F98F" w14:textId="77777777" w:rsidR="00F75232" w:rsidRDefault="00120703">
      <w:pPr>
        <w:spacing w:line="600" w:lineRule="auto"/>
        <w:ind w:firstLine="720"/>
        <w:jc w:val="both"/>
        <w:rPr>
          <w:rFonts w:eastAsia="Times New Roman"/>
          <w:bCs/>
          <w:szCs w:val="24"/>
        </w:rPr>
      </w:pPr>
      <w:r>
        <w:rPr>
          <w:rFonts w:eastAsia="Times New Roman"/>
          <w:bCs/>
          <w:szCs w:val="24"/>
        </w:rPr>
        <w:t xml:space="preserve">Την ίδια στιγμή στην Ελλάδα σήμερα η καλλιέργεια, η παραγωγή και η διακίνηση της φαρμακευτικής κάνναβης και των </w:t>
      </w:r>
      <w:r>
        <w:rPr>
          <w:rFonts w:eastAsia="Times New Roman"/>
          <w:bCs/>
          <w:szCs w:val="24"/>
        </w:rPr>
        <w:t xml:space="preserve">σκευασμάτων της ανήκουν στην αποκλειστική αρμοδιότητα του κράτους. Ωστόσο, οι συνθήκες του κρατικού μονοπωλίου είναι ασφυκτικές. Δεν εξυπηρετούν τις ανάγκες των ασθενών, δεν διασφαλίζουν τη </w:t>
      </w:r>
      <w:r>
        <w:rPr>
          <w:rFonts w:eastAsia="Times New Roman"/>
          <w:bCs/>
          <w:szCs w:val="24"/>
        </w:rPr>
        <w:lastRenderedPageBreak/>
        <w:t>διαθεσιμότητα, την προσβασιμότητα, και το λογικό κόστος των ουσιών</w:t>
      </w:r>
      <w:r>
        <w:rPr>
          <w:rFonts w:eastAsia="Times New Roman"/>
          <w:bCs/>
          <w:szCs w:val="24"/>
        </w:rPr>
        <w:t>. Δεν αξιοποιούν τις φαρμακευτικές αναπτυξιακές προοπτικές της φαρμακευτικής κάνναβης. Δεν βοηθούν στην προσέλκυση επενδύσεων, τη δημιουργία νέων αγορών εργασίας και βεβαίως την ενίσχυση των εξαγωγών.</w:t>
      </w:r>
    </w:p>
    <w:p w14:paraId="0515F990" w14:textId="77777777" w:rsidR="00F75232" w:rsidRDefault="00120703">
      <w:pPr>
        <w:spacing w:line="600" w:lineRule="auto"/>
        <w:ind w:firstLine="720"/>
        <w:jc w:val="both"/>
        <w:rPr>
          <w:rFonts w:eastAsia="Times New Roman"/>
          <w:bCs/>
          <w:szCs w:val="24"/>
        </w:rPr>
      </w:pPr>
      <w:r>
        <w:rPr>
          <w:rFonts w:eastAsia="Times New Roman"/>
          <w:bCs/>
          <w:szCs w:val="24"/>
        </w:rPr>
        <w:t>Αυτό που η Κυβέρνηση προκρίνει και σας παρουσιάζω είναι</w:t>
      </w:r>
      <w:r>
        <w:rPr>
          <w:rFonts w:eastAsia="Times New Roman"/>
          <w:bCs/>
          <w:szCs w:val="24"/>
        </w:rPr>
        <w:t xml:space="preserve"> ένα μοντέλο παραγωγής από ιδιώτες υπό τον αυστηρό κρατικό έλεγχο. Ναι μεν αίρεται το κρατικό μονοπώλιο, αλλά η επιχειρηματική δραστηριότητα ρυθμίζεται και ελέγχεται αυστηρά από το κράτος.</w:t>
      </w:r>
    </w:p>
    <w:p w14:paraId="0515F99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το παρόν νομοσχέδιο τροποποιείται ο ν.4139</w:t>
      </w:r>
      <w:r>
        <w:rPr>
          <w:rFonts w:eastAsia="Times New Roman" w:cs="Times New Roman"/>
          <w:b/>
          <w:szCs w:val="24"/>
        </w:rPr>
        <w:t>/</w:t>
      </w:r>
      <w:r>
        <w:rPr>
          <w:rFonts w:eastAsia="Times New Roman" w:cs="Times New Roman"/>
          <w:szCs w:val="24"/>
        </w:rPr>
        <w:t xml:space="preserve">2013 περί </w:t>
      </w:r>
      <w:proofErr w:type="spellStart"/>
      <w:r>
        <w:rPr>
          <w:rFonts w:eastAsia="Times New Roman" w:cs="Times New Roman"/>
          <w:szCs w:val="24"/>
        </w:rPr>
        <w:t>εξαρτησιογό</w:t>
      </w:r>
      <w:r>
        <w:rPr>
          <w:rFonts w:eastAsia="Times New Roman" w:cs="Times New Roman"/>
          <w:szCs w:val="24"/>
        </w:rPr>
        <w:t>νων</w:t>
      </w:r>
      <w:proofErr w:type="spellEnd"/>
      <w:r>
        <w:rPr>
          <w:rFonts w:eastAsia="Times New Roman" w:cs="Times New Roman"/>
          <w:szCs w:val="24"/>
        </w:rPr>
        <w:t xml:space="preserve"> ουσιών, ώστε η κάνναβη να εξαιρείται από ορισμένες προβλέψεις για τις ουσίες του πίνακα Β, η καλλιέργεια και η μεταποίησή της για την παραγωγή φαρμακευτικών προϊόντων και </w:t>
      </w:r>
      <w:r>
        <w:rPr>
          <w:rFonts w:eastAsia="Times New Roman" w:cs="Times New Roman"/>
          <w:szCs w:val="24"/>
        </w:rPr>
        <w:lastRenderedPageBreak/>
        <w:t>η έρευνα να ρυθμίζονται ειδικά και να αποποινικοποιούνται όλες οι σχετικές δραστη</w:t>
      </w:r>
      <w:r>
        <w:rPr>
          <w:rFonts w:eastAsia="Times New Roman" w:cs="Times New Roman"/>
          <w:szCs w:val="24"/>
        </w:rPr>
        <w:t xml:space="preserve">ριότητες. </w:t>
      </w:r>
    </w:p>
    <w:p w14:paraId="0515F99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Πλέον φυσικά πρόσωπα θα μπορούν να παράγουν, να μεταφέρουν, να αποθηκεύουν, να επεξεργάζονται ποικιλίες κάνναβης, του είδους </w:t>
      </w:r>
      <w:r>
        <w:rPr>
          <w:rFonts w:eastAsia="Times New Roman" w:cs="Times New Roman"/>
          <w:szCs w:val="24"/>
          <w:lang w:val="en-US"/>
        </w:rPr>
        <w:t>Cannabis</w:t>
      </w:r>
      <w:r>
        <w:rPr>
          <w:rFonts w:eastAsia="Times New Roman" w:cs="Times New Roman"/>
          <w:szCs w:val="24"/>
        </w:rPr>
        <w:t xml:space="preserve"> </w:t>
      </w:r>
      <w:r>
        <w:rPr>
          <w:rFonts w:eastAsia="Times New Roman" w:cs="Times New Roman"/>
          <w:szCs w:val="24"/>
          <w:lang w:val="en-US"/>
        </w:rPr>
        <w:t>Sativa</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περιεκτικότητας σε</w:t>
      </w:r>
      <w:r>
        <w:rPr>
          <w:rFonts w:eastAsia="Times New Roman" w:cs="Times New Roman"/>
          <w:b/>
          <w:szCs w:val="24"/>
        </w:rPr>
        <w:t xml:space="preserve">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άνω του 0,2% για την παραγωγή προϊόντων φαρμακευτικής κάνναβη</w:t>
      </w:r>
      <w:r>
        <w:rPr>
          <w:rFonts w:eastAsia="Times New Roman" w:cs="Times New Roman"/>
          <w:szCs w:val="24"/>
        </w:rPr>
        <w:t>ς.</w:t>
      </w:r>
    </w:p>
    <w:p w14:paraId="0515F99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έγκριση για τη δραστηριότητα παρέχεται σε συγκεκριμένο πρόσωπο και είναι αμεταβίβαστη, ενώ αποκλείονται οι αναθέσεις σε εργολαβίες σταδίου της γραμμής παραγωγής. Την ευθύνη αναλαμβάνει συγκεκριμένο πρόσωπο. Εντός της Ελλάδας τα προϊόντα θα διατίθενται</w:t>
      </w:r>
      <w:r>
        <w:rPr>
          <w:rFonts w:eastAsia="Times New Roman" w:cs="Times New Roman"/>
          <w:szCs w:val="24"/>
        </w:rPr>
        <w:t xml:space="preserve"> μόνο στο κρατικό μονοπώλιο μέσω του οποίου θα </w:t>
      </w:r>
      <w:r>
        <w:rPr>
          <w:rFonts w:eastAsia="Times New Roman" w:cs="Times New Roman"/>
          <w:szCs w:val="24"/>
        </w:rPr>
        <w:lastRenderedPageBreak/>
        <w:t>χορηγούνται στους ασθενείς. Επιτρέπονται οι εξαγωγές των παρασκευαζόμενων προϊόντων με συγκεκριμένη διαδικασία από συγκεκριμένα σημεία εξόδου σε Θεσσαλονίκη και Πειραιά. Επιτρέπονται μόνο καθετοποιημένες μονάδ</w:t>
      </w:r>
      <w:r>
        <w:rPr>
          <w:rFonts w:eastAsia="Times New Roman" w:cs="Times New Roman"/>
          <w:szCs w:val="24"/>
        </w:rPr>
        <w:t>ες με ελάχιστη έκταση τα τέσσερα στρέμματα.</w:t>
      </w:r>
    </w:p>
    <w:p w14:paraId="0515F99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παραγωγή θα είναι απολύτως ελεγχόμενη και δεν θα υπάρχει ανάγκη μετακίνησης των πρώτων υλών. Όλα θα συμβαίνουν εντός των τειχών. Μόνο συσκευασμένα προϊόντα θα βγαίνουν έξω από τις εγκαταστάσεις. Διασφαλίζονται </w:t>
      </w:r>
      <w:r>
        <w:rPr>
          <w:rFonts w:eastAsia="Times New Roman" w:cs="Times New Roman"/>
          <w:szCs w:val="24"/>
        </w:rPr>
        <w:t xml:space="preserve">αυστηρές ποιοτικές προδιαγραφές και πρότυπα στην καλλιέργεια για την παραγωγή των προϊόντων. Απαιτούνται κλειστά θερμοκήπια, αν και αυξάνουν τον προϋπολογισμό της όποιας επένδυσης. Με τον τρόπο αυτό οι συνθήκες </w:t>
      </w:r>
      <w:r>
        <w:rPr>
          <w:rFonts w:eastAsia="Times New Roman" w:cs="Times New Roman"/>
          <w:szCs w:val="24"/>
        </w:rPr>
        <w:lastRenderedPageBreak/>
        <w:t>παραγωγής του φυτού είναι απολύτως ελεγχόμενε</w:t>
      </w:r>
      <w:r>
        <w:rPr>
          <w:rFonts w:eastAsia="Times New Roman" w:cs="Times New Roman"/>
          <w:szCs w:val="24"/>
        </w:rPr>
        <w:t>ς, ενώ μεγιστοποιείται η παραγωγική δυνατότητα των εκτάσεων αυτών.</w:t>
      </w:r>
    </w:p>
    <w:p w14:paraId="0515F99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Τα μέτρα ελέγχου και ασφάλειας (περιφράξεις, κάμερες, φωτοκύτταρα) θα πιστοποιούνται από τα τοπικά αστυνομικά τμήματα. Όλο το σύστημα καλλιέργειας και παραγωγής προσαρμόζεται, ώστε να διευκ</w:t>
      </w:r>
      <w:r>
        <w:rPr>
          <w:rFonts w:eastAsia="Times New Roman" w:cs="Times New Roman"/>
          <w:szCs w:val="24"/>
        </w:rPr>
        <w:t xml:space="preserve">ολύνεται ο κρατικός έλεγχος και να μην διαφεύγουν πρώτες ύλες και προϊόντα εκτός πλαισίου διάθεσης της φαρμακευτικής κάνναβης. </w:t>
      </w:r>
    </w:p>
    <w:p w14:paraId="0515F99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Ειδικοί όροι θα προβλεφθούν με κοινή υπουργική απόφαση. Είναι τεχνικά στοιχεία που δεν χρειάζεται να αποτελέσουν αντικείμενο του</w:t>
      </w:r>
      <w:r>
        <w:rPr>
          <w:rFonts w:eastAsia="Times New Roman" w:cs="Times New Roman"/>
          <w:szCs w:val="24"/>
        </w:rPr>
        <w:t xml:space="preserve"> νόμου. Ετησίως θα πραγματοποιείται επανέλεγχος τήρησης όλων των προβλεπόμενων όρων και προϋποθέσεων. Λεπτομέρειες σχετικά με τη χορήγηση της έγκρισης, την υποβολή των </w:t>
      </w:r>
      <w:r>
        <w:rPr>
          <w:rFonts w:eastAsia="Times New Roman" w:cs="Times New Roman"/>
          <w:szCs w:val="24"/>
        </w:rPr>
        <w:lastRenderedPageBreak/>
        <w:t>δικαιολογητικών, τα παράβολα, τις προδιαγραφές παραγωγής, μεταποίησης, φύλαξης και ασφάλ</w:t>
      </w:r>
      <w:r>
        <w:rPr>
          <w:rFonts w:eastAsia="Times New Roman" w:cs="Times New Roman"/>
          <w:szCs w:val="24"/>
        </w:rPr>
        <w:t>ειας, την εισαγωγή</w:t>
      </w:r>
      <w:r>
        <w:rPr>
          <w:rFonts w:eastAsia="Times New Roman" w:cs="Times New Roman"/>
          <w:b/>
          <w:szCs w:val="24"/>
        </w:rPr>
        <w:t xml:space="preserve"> </w:t>
      </w:r>
      <w:r>
        <w:rPr>
          <w:rFonts w:eastAsia="Times New Roman" w:cs="Times New Roman"/>
          <w:szCs w:val="24"/>
        </w:rPr>
        <w:t xml:space="preserve"> των σπόρων, τους τακτικούς και έκτακτους ελέγχους και άλλα σχετικά θέματα θα ρυθμιστούν με υπουργικές αποφάσεις.</w:t>
      </w:r>
    </w:p>
    <w:p w14:paraId="0515F99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παρόν νομοσχέδιο σκιαγραφεί το πλαίσιο λειτουργίας μιας νέας αγοράς, ενώ ταυτόχρονα, εξουσιοδοτεί τα αρμόδια Υπουργεία ν</w:t>
      </w:r>
      <w:r>
        <w:rPr>
          <w:rFonts w:eastAsia="Times New Roman" w:cs="Times New Roman"/>
          <w:szCs w:val="24"/>
        </w:rPr>
        <w:t>α ρυθμίσουν τα επιμέρους ζητήματα που εκ των πραγμάτων θα προκύψουν.</w:t>
      </w:r>
    </w:p>
    <w:p w14:paraId="0515F99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σχήμα πρέπει να είναι ευέλικτο. Δεν γίνεται να εγκλωβιστούμε σε χρονοβόρες νομοθετικές διαδικασίες για τεχνικά ζητήματα. Η αναπτυξιακή</w:t>
      </w:r>
      <w:r>
        <w:rPr>
          <w:rFonts w:eastAsia="Times New Roman" w:cs="Times New Roman"/>
          <w:b/>
          <w:szCs w:val="24"/>
        </w:rPr>
        <w:t xml:space="preserve"> </w:t>
      </w:r>
      <w:r>
        <w:rPr>
          <w:rFonts w:eastAsia="Times New Roman" w:cs="Times New Roman"/>
          <w:szCs w:val="24"/>
        </w:rPr>
        <w:t>διάσταση του συγκεκριμένου νομοσχεδίου α</w:t>
      </w:r>
      <w:r>
        <w:rPr>
          <w:rFonts w:eastAsia="Times New Roman" w:cs="Times New Roman"/>
          <w:szCs w:val="24"/>
        </w:rPr>
        <w:lastRenderedPageBreak/>
        <w:t>νταποκρίν</w:t>
      </w:r>
      <w:r>
        <w:rPr>
          <w:rFonts w:eastAsia="Times New Roman" w:cs="Times New Roman"/>
          <w:szCs w:val="24"/>
        </w:rPr>
        <w:t>εται στην πρόθεση να μπούμε ενεργά στην αγορά φαρμακευτικού προϊόντος κάνναβης. Η κοινωνική διάστασή του και η μέριμνα για τους ασθενείς είναι ο απώτερος σκοπός.</w:t>
      </w:r>
    </w:p>
    <w:p w14:paraId="0515F99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Αξίζει να σημειωθεί ότι το Υπουργείο Υγείας, το οποίο είναι το επισπεύδον στο παρόν νομοσχέδιο</w:t>
      </w:r>
      <w:r>
        <w:rPr>
          <w:rFonts w:eastAsia="Times New Roman" w:cs="Times New Roman"/>
          <w:szCs w:val="24"/>
        </w:rPr>
        <w:t xml:space="preserve">, ήδη εργάζεται προς την κατεύθυνση θεσμοθέτησης ειδικών ρυθμίσεων. Στόχος είναι η παροχή των συγκεκριμένων φαρμακευτικών προϊόντων μέσα από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με μητρώα ασθενών, </w:t>
      </w:r>
      <w:r>
        <w:rPr>
          <w:rFonts w:eastAsia="Times New Roman" w:cs="Times New Roman"/>
          <w:szCs w:val="24"/>
          <w:lang w:val="en-US"/>
        </w:rPr>
        <w:t>registri</w:t>
      </w:r>
      <w:r>
        <w:rPr>
          <w:rFonts w:eastAsia="Times New Roman" w:cs="Times New Roman"/>
          <w:szCs w:val="24"/>
          <w:lang w:val="en-US"/>
        </w:rPr>
        <w:t>e</w:t>
      </w:r>
      <w:r>
        <w:rPr>
          <w:rFonts w:eastAsia="Times New Roman" w:cs="Times New Roman"/>
          <w:szCs w:val="24"/>
          <w:lang w:val="en-US"/>
        </w:rPr>
        <w:t>s</w:t>
      </w:r>
      <w:r>
        <w:rPr>
          <w:rFonts w:eastAsia="Times New Roman" w:cs="Times New Roman"/>
          <w:szCs w:val="24"/>
        </w:rPr>
        <w:t>, και τα πρωτόκολλα θεραπειών που θα δημιουργηθούν.</w:t>
      </w:r>
    </w:p>
    <w:p w14:paraId="0515F99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ασθένεια συνδέεται με το φαρμακευτικό προϊόν και την αγωγή. Παρά ταύτα, το σημείο κλειδί είναι ότι με την επιστημονική έρευνα, που θα ξεκινήσει λογικά στη χώρα μας, θα αποκτήσουμε </w:t>
      </w:r>
      <w:r>
        <w:rPr>
          <w:rFonts w:eastAsia="Times New Roman" w:cs="Times New Roman"/>
          <w:szCs w:val="24"/>
        </w:rPr>
        <w:lastRenderedPageBreak/>
        <w:t>την αναγκαία και επιπρόσθετη γνώση, που σήμερα απουσιάζει λόγω της ανεξέλεγκ</w:t>
      </w:r>
      <w:r>
        <w:rPr>
          <w:rFonts w:eastAsia="Times New Roman" w:cs="Times New Roman"/>
          <w:szCs w:val="24"/>
        </w:rPr>
        <w:t xml:space="preserve">της χρήσης της φαρμακευτικής κάνναβης. </w:t>
      </w:r>
    </w:p>
    <w:p w14:paraId="0515F99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Συνεπώς με τη γνώση αυτή πλέον θα μπορούμε να κάνουμε περαιτέρω βήματα εξέλιξης πάντα με βασικό γνώμονα το όφελος των ασθενών και την πρόσβασή τους στη κατάλληλη αγωγή. Ακόμα και οι τελευταίες επιφυλάξεις θα καμφθούν</w:t>
      </w:r>
      <w:r>
        <w:rPr>
          <w:rFonts w:eastAsia="Times New Roman" w:cs="Times New Roman"/>
          <w:szCs w:val="24"/>
        </w:rPr>
        <w:t xml:space="preserve">. Κάθε επόμενο βήμα θα βασίζεται στα αποτελέσματα των ελληνικών ερευνητικών κέντρων. Οι καθηγητές και οι ερευνητές ελληνικών πανεπιστημίων που ακούσαμε στις </w:t>
      </w:r>
      <w:r>
        <w:rPr>
          <w:rFonts w:eastAsia="Times New Roman" w:cs="Times New Roman"/>
          <w:szCs w:val="24"/>
        </w:rPr>
        <w:t>ε</w:t>
      </w:r>
      <w:r>
        <w:rPr>
          <w:rFonts w:eastAsia="Times New Roman" w:cs="Times New Roman"/>
          <w:szCs w:val="24"/>
        </w:rPr>
        <w:t>πιτροπές ήταν ξεκάθαροι. Είναι έτοιμοι να διερευνήσουν όλες τις προοπτικές.</w:t>
      </w:r>
    </w:p>
    <w:p w14:paraId="0515F99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Συνάδελφοι, η δουλειά </w:t>
      </w:r>
      <w:r>
        <w:rPr>
          <w:rFonts w:eastAsia="Times New Roman" w:cs="Times New Roman"/>
          <w:szCs w:val="24"/>
        </w:rPr>
        <w:t xml:space="preserve">που χρειάζεται να γίνει είναι ακόμα αρκετή. Το παρόν νομοσχέδιο κάνει μόνο την αρχή σε ένα θέμα που μέχρι χθες θεωρούνταν ταμπού. </w:t>
      </w:r>
    </w:p>
    <w:p w14:paraId="0515F99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Η Ελλάδα δεν μπορεί να απουσιάζει απ’ αυτά που συμβαίνουν παγκοσμίως. Το κατά πόσο αυτό θα αποτελέσει ευκαιρία για τη χώρα μα</w:t>
      </w:r>
      <w:r>
        <w:rPr>
          <w:rFonts w:eastAsia="Times New Roman" w:cs="Times New Roman"/>
          <w:szCs w:val="24"/>
        </w:rPr>
        <w:t xml:space="preserve">ς θα αποδειχθεί στην πορεία. Εμείς, κάθε φορά, καλούμαστε να δημιουργούμε το κατάλληλο θεσμικό πλαίσιο. </w:t>
      </w:r>
    </w:p>
    <w:p w14:paraId="0515F9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Πιστεύω πως το παρόν νομοσχέδιο είναι σ’ αυτή την κατεύθυνση. Γι’ αυτόν το λόγο, λοιπόν, εισηγούμαι την υπερψήφιση του νομοσχεδίου και καλώ την Αξιωματική Αντιπολίτευση για άλλη μία φορά, με βάση και τη δική τους αντίληψη, που είναι </w:t>
      </w:r>
      <w:proofErr w:type="spellStart"/>
      <w:r>
        <w:rPr>
          <w:rFonts w:eastAsia="Times New Roman" w:cs="Times New Roman"/>
          <w:szCs w:val="24"/>
        </w:rPr>
        <w:t>συναντίληψη</w:t>
      </w:r>
      <w:proofErr w:type="spellEnd"/>
      <w:r>
        <w:rPr>
          <w:rFonts w:eastAsia="Times New Roman" w:cs="Times New Roman"/>
          <w:szCs w:val="24"/>
        </w:rPr>
        <w:t xml:space="preserve"> όλων μας, σ</w:t>
      </w:r>
      <w:r>
        <w:rPr>
          <w:rFonts w:eastAsia="Times New Roman" w:cs="Times New Roman"/>
          <w:szCs w:val="24"/>
        </w:rPr>
        <w:t>ε σχέση με το φάρμακο, τη χρήση του φαρμάκου και την αναγκαιότητα πρόσβασης των ασθενών, αλλά και την αναπτυξιακή προοπτική της χώρας, να επανεξετάσει τη θέση της και να υπερψηφίσει το νομοσχέδιο.</w:t>
      </w:r>
    </w:p>
    <w:p w14:paraId="0515F99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515F9A0"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515F9A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εμείς σας ευχαριστούμε. </w:t>
      </w:r>
    </w:p>
    <w:p w14:paraId="0515F9A2" w14:textId="77777777" w:rsidR="00F75232" w:rsidRDefault="0012070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w:t>
      </w:r>
      <w:r>
        <w:rPr>
          <w:rFonts w:eastAsia="Times New Roman" w:cs="Times New Roman"/>
        </w:rPr>
        <w:t>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πενήντα εννέα μαθητές και μαθήτριες και τέσσερεις εκπαιδευτικοί συνοδοί τους από το 1</w:t>
      </w:r>
      <w:r w:rsidRPr="00075090">
        <w:rPr>
          <w:rFonts w:eastAsia="Times New Roman" w:cs="Times New Roman"/>
        </w:rPr>
        <w:t>3</w:t>
      </w:r>
      <w:r w:rsidRPr="000C6C4E">
        <w:rPr>
          <w:rFonts w:eastAsia="Times New Roman" w:cs="Times New Roman"/>
          <w:vertAlign w:val="superscript"/>
          <w:lang w:val="en-US"/>
        </w:rPr>
        <w:t>o</w:t>
      </w:r>
      <w:r w:rsidRPr="00075090">
        <w:rPr>
          <w:rFonts w:eastAsia="Times New Roman" w:cs="Times New Roman"/>
        </w:rPr>
        <w:t xml:space="preserve"> </w:t>
      </w:r>
      <w:r>
        <w:rPr>
          <w:rFonts w:eastAsia="Times New Roman" w:cs="Times New Roman"/>
        </w:rPr>
        <w:t>Γυμνάσιο Καλλιθέας.</w:t>
      </w:r>
    </w:p>
    <w:p w14:paraId="0515F9A3" w14:textId="77777777" w:rsidR="00F75232" w:rsidRDefault="00120703">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0515F9A4" w14:textId="77777777" w:rsidR="00F75232" w:rsidRDefault="00120703">
      <w:pPr>
        <w:spacing w:line="600" w:lineRule="auto"/>
        <w:ind w:firstLine="720"/>
        <w:jc w:val="center"/>
        <w:rPr>
          <w:rFonts w:eastAsia="Times New Roman" w:cs="Times New Roman"/>
        </w:rPr>
      </w:pPr>
      <w:r>
        <w:rPr>
          <w:rFonts w:eastAsia="Times New Roman" w:cs="Times New Roman"/>
        </w:rPr>
        <w:t>(Χειροκρ</w:t>
      </w:r>
      <w:r>
        <w:rPr>
          <w:rFonts w:eastAsia="Times New Roman" w:cs="Times New Roman"/>
        </w:rPr>
        <w:t>οτήματα απ</w:t>
      </w:r>
      <w:r>
        <w:rPr>
          <w:rFonts w:eastAsia="Times New Roman" w:cs="Times New Roman"/>
        </w:rPr>
        <w:t>’</w:t>
      </w:r>
      <w:r>
        <w:rPr>
          <w:rFonts w:eastAsia="Times New Roman" w:cs="Times New Roman"/>
        </w:rPr>
        <w:t xml:space="preserve"> όλες τις πτέρυγες της Βουλής)</w:t>
      </w:r>
    </w:p>
    <w:p w14:paraId="0515F9A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 τον εισηγητή της Νέας Δημοκρατίας, τον κ. Βλάση.</w:t>
      </w:r>
    </w:p>
    <w:p w14:paraId="0515F9A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Κύριε Βλάση, έχετε το</w:t>
      </w:r>
      <w:r>
        <w:rPr>
          <w:rFonts w:eastAsia="Times New Roman" w:cs="Times New Roman"/>
          <w:szCs w:val="24"/>
        </w:rPr>
        <w:t>ν</w:t>
      </w:r>
      <w:r>
        <w:rPr>
          <w:rFonts w:eastAsia="Times New Roman" w:cs="Times New Roman"/>
          <w:szCs w:val="24"/>
        </w:rPr>
        <w:t xml:space="preserve"> λόγο για δεκαπέντε λεπτά.</w:t>
      </w:r>
    </w:p>
    <w:p w14:paraId="0515F9A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Κύριε Υπουργέ, αγαπητοί συνάδελφοι Βουλευτές, πραγματικά μένω εντυπωσιασμένος γι</w:t>
      </w:r>
      <w:r>
        <w:rPr>
          <w:rFonts w:eastAsia="Times New Roman" w:cs="Times New Roman"/>
          <w:szCs w:val="24"/>
        </w:rPr>
        <w:t>α άλλη μία φορά με την προχειρότητα που φέρνετε ένα νομοσχέδιο στη Βουλή και για το ότι καταφέρνετε για άλλη μία φορά ένα σοβαρό εγχείρημα, στο οποίο θα μπορούσαμε σχεδόν όλοι εδώ μέσα να συμφωνήσουμε, να το μετατρέπετε σε ένα επικοινωνιακό πυροτέχνημα, το</w:t>
      </w:r>
      <w:r>
        <w:rPr>
          <w:rFonts w:eastAsia="Times New Roman" w:cs="Times New Roman"/>
          <w:szCs w:val="24"/>
        </w:rPr>
        <w:t xml:space="preserve"> οποίο μας κάνει, όχι μόνο να αμφιβάλουμε για τις προθέσεις σας, αλλά πραγματικά να ανησυχούμε για το αν αυτά που φέρνετε τα πιστεύετε ή απλώς τα φέρνετε από ανικανότητα και δεν μπορείτε να τα φτιάξετε καλύτερα.</w:t>
      </w:r>
    </w:p>
    <w:p w14:paraId="0515F9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Ξεκινώ, λέγοντας ότι φέρνετε ένα νομοσχέδιο,</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ία μα κα</w:t>
      </w:r>
      <w:r>
        <w:rPr>
          <w:rFonts w:eastAsia="Times New Roman" w:cs="Times New Roman"/>
          <w:szCs w:val="24"/>
        </w:rPr>
        <w:t>μ</w:t>
      </w:r>
      <w:r>
        <w:rPr>
          <w:rFonts w:eastAsia="Times New Roman" w:cs="Times New Roman"/>
          <w:szCs w:val="24"/>
        </w:rPr>
        <w:t>μία δημόσια διαβούλευση. Και απορώ: Τέτοια πίεση υπάρχει για να φέρετε τόσο γρήγορα, χωρίς διαβούλευση, ένα κατά τα άλλα τόσο σοβαρό εγχείρημα, στο οποίο όλοι συμφωνούμε; Μάλιστα, το φέρνετε μέσα σε ένα πλαίσιο εντελώς ασαφές, εντελώς π</w:t>
      </w:r>
      <w:r>
        <w:rPr>
          <w:rFonts w:eastAsia="Times New Roman" w:cs="Times New Roman"/>
          <w:szCs w:val="24"/>
        </w:rPr>
        <w:t xml:space="preserve">ρόχειρο, παραπέμποντας τα πάντα σε κοινές υπουργικές αποφάσεις. </w:t>
      </w:r>
    </w:p>
    <w:p w14:paraId="0515F9A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Ξέρετε κάτι; </w:t>
      </w:r>
      <w:r>
        <w:rPr>
          <w:rFonts w:eastAsia="Times New Roman" w:cs="Times New Roman"/>
          <w:szCs w:val="24"/>
        </w:rPr>
        <w:t>Ως</w:t>
      </w:r>
      <w:r>
        <w:rPr>
          <w:rFonts w:eastAsia="Times New Roman" w:cs="Times New Roman"/>
          <w:szCs w:val="24"/>
        </w:rPr>
        <w:t xml:space="preserve"> κόμμα της Αξιωματικής Αντιπολίτευσης, </w:t>
      </w:r>
      <w:r>
        <w:rPr>
          <w:rFonts w:eastAsia="Times New Roman" w:cs="Times New Roman"/>
          <w:szCs w:val="24"/>
        </w:rPr>
        <w:t>ως</w:t>
      </w:r>
      <w:r>
        <w:rPr>
          <w:rFonts w:eastAsia="Times New Roman" w:cs="Times New Roman"/>
          <w:szCs w:val="24"/>
        </w:rPr>
        <w:t xml:space="preserve"> Νέα Δημοκρατία έχουμε δείξει αυτά τα τρεισήμισι χρόνια –να το τονίζουμε, τρεισήμισι χρόνια- που είσαστε Κυβέρνηση πως σε ό,τι συμφωνούμε το ψηφίζουμε. Και είναι πολλά τα νομοσχέδια τα οποία τα έχουμε ψηφίσει, σε αντίθεση με εσάς που, όταν για δυόμισι χρόν</w:t>
      </w:r>
      <w:r>
        <w:rPr>
          <w:rFonts w:eastAsia="Times New Roman" w:cs="Times New Roman"/>
          <w:szCs w:val="24"/>
        </w:rPr>
        <w:t xml:space="preserve">ια ήταν Πρωθυπουργός ο Αντώνης Σαμαράς, δεν ψηφίζατε τίποτα, βάζοντας από πάνω τα μικροκομματικά συμφέροντά σας. </w:t>
      </w:r>
    </w:p>
    <w:p w14:paraId="0515F9A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Εμείς, λοιπόν, πάλι καλοπροαίρετα ήρθαμε και είδαμε αυτό το νομοσχέδιο. Βλέπουμε, όμως, ότι πίσω από εσάς άλλα πράγματα κρύβονται. Να ξεκαθαρί</w:t>
      </w:r>
      <w:r>
        <w:rPr>
          <w:rFonts w:eastAsia="Times New Roman" w:cs="Times New Roman"/>
          <w:szCs w:val="24"/>
        </w:rPr>
        <w:t>σουμε, λοιπόν, ότι σήμερα το παρόν νομοσχέδιο δεν μιλά για τη χρήση της φαρμακευτικής κάνναβης, μιλά για την παραγωγή της. Και το αναφέρω αυτό, γιατί προσπαθείτε να περάσετε έξω, προς τον κόσμο -και το βλέπουμε σε διάφορα έντυπα που είναι φιλικά προς εσάς-</w:t>
      </w:r>
      <w:r>
        <w:rPr>
          <w:rFonts w:eastAsia="Times New Roman" w:cs="Times New Roman"/>
          <w:szCs w:val="24"/>
        </w:rPr>
        <w:t xml:space="preserve"> ότι η Νέα Δημοκρατία είναι φοβική, δεν θέλει να ψηφίσει κάτι για τους ασθενείς. </w:t>
      </w:r>
    </w:p>
    <w:p w14:paraId="0515F9A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Κοιτάξτε, η θέση μας είναι ξεκάθαρη, κύριε Υπουργέ. Εμείς είμαστε υπέρ της χρήσης της κάνναβης για φαρμακευτικές αποκλειστικά χρήσεις. </w:t>
      </w:r>
    </w:p>
    <w:p w14:paraId="0515F9A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Στο κάτω-κάτω αυτό δεν το ψηφίζουμε σή</w:t>
      </w:r>
      <w:r>
        <w:rPr>
          <w:rFonts w:eastAsia="Times New Roman" w:cs="Times New Roman"/>
          <w:szCs w:val="24"/>
        </w:rPr>
        <w:t>μερα εδώ. Με κοινή υπουργική απόφαση, που έχετε βγάλει στις 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υπάρχει πρόσβαση των ασθενών στην ινδική κάνναβη. Είναι ξεκάθαρο αυτό. </w:t>
      </w:r>
    </w:p>
    <w:p w14:paraId="0515F9A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Τι κάνετε, όμως, τώρα εσείς; Εσείς φέρνετε ένα νομοσχέδιο, που αναφέρεται αποκλειστικά και μόνο στην παραγωγή της</w:t>
      </w:r>
      <w:r>
        <w:rPr>
          <w:rFonts w:eastAsia="Times New Roman" w:cs="Times New Roman"/>
          <w:szCs w:val="24"/>
        </w:rPr>
        <w:t xml:space="preserve"> ινδικής κάνναβης στην Ελλάδα. Και σε αυτό, πάλι, επί της αρχής, μπορούμε να συμφωνήσουμε. Γιατί στο κάτω-κάτω, εμείς είμαστε μια φιλελεύθερη παράταξη, που οτιδήποτε έχει σχέση με το </w:t>
      </w:r>
      <w:proofErr w:type="spellStart"/>
      <w:r>
        <w:rPr>
          <w:rFonts w:eastAsia="Times New Roman" w:cs="Times New Roman"/>
          <w:szCs w:val="24"/>
        </w:rPr>
        <w:t>επιχειρείν</w:t>
      </w:r>
      <w:proofErr w:type="spellEnd"/>
      <w:r>
        <w:rPr>
          <w:rFonts w:eastAsia="Times New Roman" w:cs="Times New Roman"/>
          <w:szCs w:val="24"/>
        </w:rPr>
        <w:t xml:space="preserve"> το κοιτάμε εξ αρχής θετικά. Τι κάνετε, όμως, εσείς; Το φέρνετε</w:t>
      </w:r>
      <w:r>
        <w:rPr>
          <w:rFonts w:eastAsia="Times New Roman" w:cs="Times New Roman"/>
          <w:szCs w:val="24"/>
        </w:rPr>
        <w:t xml:space="preserve"> πρόχειρα και όλα τα παραπέμπετε σε δικές σας αποφάσεις. </w:t>
      </w:r>
    </w:p>
    <w:p w14:paraId="0515F9A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τονίσουμε, λοιπόν, τώρα ότι η φαρμακευτική κάνναβη πρώτα από όλα είναι ένα φάρμακο, το οποίο δεν λειτουργεί θερα</w:t>
      </w:r>
      <w:r>
        <w:rPr>
          <w:rFonts w:eastAsia="Times New Roman" w:cs="Times New Roman"/>
          <w:szCs w:val="24"/>
        </w:rPr>
        <w:lastRenderedPageBreak/>
        <w:t>πευτικά, λειτουργεί για την αναλγησία και για τη βελτίωση της ποιότητας των ασθενών</w:t>
      </w:r>
      <w:r>
        <w:rPr>
          <w:rFonts w:eastAsia="Times New Roman" w:cs="Times New Roman"/>
          <w:szCs w:val="24"/>
        </w:rPr>
        <w:t xml:space="preserve">. Σε αυτό είμαστε και εμείς σύμφωνοι, είμαστε μαζί σας, έστω και αν είναι πολύ λίγοι αυτοί που τα έχουν ανάγκη στην Ελλάδα. Εμείς στεκόμαστε δίπλα και σε αυτούς τους λίγους. Έχουν αυτή την πρόσβαση και μπορείτε εσείς να την ενισχύσετε. </w:t>
      </w:r>
    </w:p>
    <w:p w14:paraId="0515F9A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Δυστυχώς, όμως, το </w:t>
      </w:r>
      <w:r>
        <w:rPr>
          <w:rFonts w:eastAsia="Times New Roman" w:cs="Times New Roman"/>
          <w:szCs w:val="24"/>
        </w:rPr>
        <w:t>φέρνετε με πρόφαση αυτούς τους ασθενείς, πάνω στην πλάτη αυτών των ασθενών. Γιατί χθες, αν ακούσατε τους φορείς, τι έλεγαν όλοι αυτοί  οι ασθενείς; Δεν μιλούσε κανείς για το εμπόριο. Δεν είχε καταλάβει κανείς ότι μιλάμε για το εμπόριο. Μιλούσαν για τη χρήσ</w:t>
      </w:r>
      <w:r>
        <w:rPr>
          <w:rFonts w:eastAsia="Times New Roman" w:cs="Times New Roman"/>
          <w:szCs w:val="24"/>
        </w:rPr>
        <w:t xml:space="preserve">η, για την οποία όλοι συμφωνούμε. </w:t>
      </w:r>
    </w:p>
    <w:p w14:paraId="0515F9B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Με πρόφαση, λοιπόν, αυτό, φέρνετε το νομοσχέδιο δήθεν για αναπτυξιακούς λόγους και οικονομικά οφέλη. Πραγματικά, είναι η πρώτη επένδυση που διαφημίζεται από τους ΣΥΡΙΖΑΝΕΛ -και είναι </w:t>
      </w:r>
      <w:r>
        <w:rPr>
          <w:rFonts w:eastAsia="Times New Roman" w:cs="Times New Roman"/>
          <w:szCs w:val="24"/>
        </w:rPr>
        <w:lastRenderedPageBreak/>
        <w:t xml:space="preserve">αυτή της φαρμακευτικής κάνναβης, μετά </w:t>
      </w:r>
      <w:r>
        <w:rPr>
          <w:rFonts w:eastAsia="Times New Roman" w:cs="Times New Roman"/>
          <w:szCs w:val="24"/>
        </w:rPr>
        <w:t xml:space="preserve">από τρεισήμισι χρόνια. Φέρνετε, λοιπόν, το σχέδιο νόμου και φέρνετε και τον απλό κόσμο να πει άλλα αντ’ άλλων. </w:t>
      </w:r>
    </w:p>
    <w:p w14:paraId="0515F9B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Εμείς θα λέγαμε ναι, αν υπήρχαν οι προϋποθέσεις και το πλαίσιο, αλλά δυστυχώς αυτά δεν τα έχετε φέρει. Λέμε όχι στον νόμο </w:t>
      </w:r>
      <w:r>
        <w:rPr>
          <w:rFonts w:eastAsia="Times New Roman" w:cs="Times New Roman"/>
          <w:szCs w:val="24"/>
        </w:rPr>
        <w:t xml:space="preserve">τον πρόχειρο, τον ασαφή, χωρίς κανένα πλαίσιο, τον οποίο φέρνετε εσείς. </w:t>
      </w:r>
    </w:p>
    <w:p w14:paraId="0515F9B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Εμείς να ξεκαθαρίσουμε ότι την προηγούμενη εβδομάδα, όταν ήρθε στην </w:t>
      </w:r>
      <w:r>
        <w:rPr>
          <w:rFonts w:eastAsia="Times New Roman" w:cs="Times New Roman"/>
          <w:szCs w:val="24"/>
        </w:rPr>
        <w:t>ε</w:t>
      </w:r>
      <w:r>
        <w:rPr>
          <w:rFonts w:eastAsia="Times New Roman" w:cs="Times New Roman"/>
          <w:szCs w:val="24"/>
        </w:rPr>
        <w:t>πιτροπή αυτό το νομοσχέδιο, θέσαμε εξ αρχής τις προϋποθέσεις κάτω από τις οποίες θέλαμε και θέλουμε να ψηφίσουμε έ</w:t>
      </w:r>
      <w:r>
        <w:rPr>
          <w:rFonts w:eastAsia="Times New Roman" w:cs="Times New Roman"/>
          <w:szCs w:val="24"/>
        </w:rPr>
        <w:t xml:space="preserve">να τέτοιο νομοσχέδιο. Τις θέσαμε από νωρίς. Θέσαμε τις επιφυλάξεις μας, ακριβώς γιατί επί της αρχής δεν συμφωνούμε. </w:t>
      </w:r>
    </w:p>
    <w:p w14:paraId="0515F9B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Θα αναφέρω τώρα χαρακτηριστικά ποιες είναι οι επιφυλάξεις μας και οι παρατηρήσεις μας. Δεν υπάρχουν ασφαλιστικές δικλίδες για την τήρηση πρ</w:t>
      </w:r>
      <w:r>
        <w:rPr>
          <w:rFonts w:eastAsia="Times New Roman" w:cs="Times New Roman"/>
          <w:szCs w:val="24"/>
        </w:rPr>
        <w:t xml:space="preserve">οϋποθέσεων φύλαξης της καλλιέργειας, της εγκατάστασης, της  μεταποιητικής μονάδας. Λέτε ότι ο έλεγχος θα γίνεται από τα </w:t>
      </w:r>
      <w:proofErr w:type="spellStart"/>
      <w:r>
        <w:rPr>
          <w:rFonts w:eastAsia="Times New Roman" w:cs="Times New Roman"/>
          <w:szCs w:val="24"/>
        </w:rPr>
        <w:t>υποστελεχωμένα</w:t>
      </w:r>
      <w:proofErr w:type="spellEnd"/>
      <w:r>
        <w:rPr>
          <w:rFonts w:eastAsia="Times New Roman" w:cs="Times New Roman"/>
          <w:szCs w:val="24"/>
        </w:rPr>
        <w:t xml:space="preserve"> σήμερα </w:t>
      </w:r>
      <w:r>
        <w:rPr>
          <w:rFonts w:eastAsia="Times New Roman" w:cs="Times New Roman"/>
          <w:szCs w:val="24"/>
        </w:rPr>
        <w:t>τ</w:t>
      </w:r>
      <w:r>
        <w:rPr>
          <w:rFonts w:eastAsia="Times New Roman" w:cs="Times New Roman"/>
          <w:szCs w:val="24"/>
        </w:rPr>
        <w:t xml:space="preserve">μήματα. </w:t>
      </w:r>
    </w:p>
    <w:p w14:paraId="0515F9B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Εξηγήστε μας και εμάς, όταν οι αστυνομικοί που υπάρχουν δεν μπορούν να ελέγξουν εκ των πραγμάτων, γιατί </w:t>
      </w:r>
      <w:r>
        <w:rPr>
          <w:rFonts w:eastAsia="Times New Roman" w:cs="Times New Roman"/>
          <w:szCs w:val="24"/>
        </w:rPr>
        <w:t xml:space="preserve">είναι λίγοι, την παραβατικότητα -ξέρετε από αυτήν πολύ καλά εσείς- τις κλοπές και ό,τι γίνεται, αυτά που βλέπουμε όλοι γύρω μας, εσείς τους καλείτε να κάνουν τι; Να αναλάβουν και τον έλεγχο μιας ελεύθερης, χωρίς όρια, καλλιέργειας ινδικής κάνναβης; </w:t>
      </w:r>
    </w:p>
    <w:p w14:paraId="0515F9B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Δεν μα</w:t>
      </w:r>
      <w:r>
        <w:rPr>
          <w:rFonts w:eastAsia="Times New Roman" w:cs="Times New Roman"/>
          <w:szCs w:val="24"/>
        </w:rPr>
        <w:t xml:space="preserve">ς λέτε αν </w:t>
      </w:r>
      <w:r>
        <w:rPr>
          <w:rFonts w:eastAsia="Times New Roman" w:cs="Times New Roman"/>
          <w:bCs/>
          <w:shd w:val="clear" w:color="auto" w:fill="FFFFFF"/>
        </w:rPr>
        <w:t>υπάρχουν</w:t>
      </w:r>
      <w:r>
        <w:rPr>
          <w:rFonts w:eastAsia="Times New Roman" w:cs="Times New Roman"/>
          <w:szCs w:val="24"/>
        </w:rPr>
        <w:t xml:space="preserve"> χωροταξικές προϋποθέσεις. Επιτρέπεται να είναι δίπλα σε οικισμό; Επιτρέπεται να είναι δίπλα σε </w:t>
      </w:r>
      <w:r>
        <w:rPr>
          <w:rFonts w:eastAsia="Times New Roman" w:cs="Times New Roman"/>
          <w:szCs w:val="24"/>
        </w:rPr>
        <w:lastRenderedPageBreak/>
        <w:t>σχολεία; Επιτρέπεται να είναι δίπλα σε νοσοκομεία; Τίποτα δεν αναφέρεται. Μας λέτε ότι είναι κλειστή καλλιεργούμενη περιοχή. Θα είναι θερμοκήπ</w:t>
      </w:r>
      <w:r>
        <w:rPr>
          <w:rFonts w:eastAsia="Times New Roman" w:cs="Times New Roman"/>
          <w:szCs w:val="24"/>
        </w:rPr>
        <w:t xml:space="preserve">ιο ή </w:t>
      </w:r>
      <w:r>
        <w:rPr>
          <w:rFonts w:eastAsia="Times New Roman" w:cs="Times New Roman"/>
          <w:szCs w:val="24"/>
          <w:lang w:val="en-US"/>
        </w:rPr>
        <w:t>indoor</w:t>
      </w:r>
      <w:r>
        <w:rPr>
          <w:rFonts w:eastAsia="Times New Roman" w:cs="Times New Roman"/>
          <w:szCs w:val="24"/>
        </w:rPr>
        <w:t xml:space="preserve"> καλλιέργεια; </w:t>
      </w:r>
    </w:p>
    <w:p w14:paraId="0515F9B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μία δέσμευση για την ποσοτικοποίηση της παραγωγής και για το πώς θα </w:t>
      </w:r>
      <w:proofErr w:type="spellStart"/>
      <w:r>
        <w:rPr>
          <w:rFonts w:eastAsia="Times New Roman" w:cs="Times New Roman"/>
          <w:szCs w:val="24"/>
        </w:rPr>
        <w:t>απορροφάται</w:t>
      </w:r>
      <w:proofErr w:type="spellEnd"/>
      <w:r>
        <w:rPr>
          <w:rFonts w:eastAsia="Times New Roman" w:cs="Times New Roman"/>
          <w:szCs w:val="24"/>
        </w:rPr>
        <w:t xml:space="preserve"> αυτή. Όταν παράγονται μεγάλες ποσότητες, πού θα φυλάσσονται, πώς θα φυλάσσονται, για πόσο θα φυλάσσονται; Βάζετε ένα όριο πέντε ετών. Δ</w:t>
      </w:r>
      <w:r>
        <w:rPr>
          <w:rFonts w:eastAsia="Times New Roman" w:cs="Times New Roman"/>
          <w:szCs w:val="24"/>
        </w:rPr>
        <w:t>ηλαδή, θα γεμίσουμε τις αποθήκες, παραδείγματος χάρ</w:t>
      </w:r>
      <w:r>
        <w:rPr>
          <w:rFonts w:eastAsia="Times New Roman" w:cs="Times New Roman"/>
          <w:szCs w:val="24"/>
        </w:rPr>
        <w:t>ιν</w:t>
      </w:r>
      <w:r>
        <w:rPr>
          <w:rFonts w:eastAsia="Times New Roman" w:cs="Times New Roman"/>
          <w:szCs w:val="24"/>
        </w:rPr>
        <w:t xml:space="preserve">, σε όλη την Ελλάδα με φάρμακα ινδικής κάνναβης; </w:t>
      </w:r>
    </w:p>
    <w:p w14:paraId="0515F9B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Οι προς εξαγωγή ποσότητες θα είναι αποκλειστικά για ιατρική χρήση ή θα μπορεί η εταιρεία να την δίνει -στο εξωτερικό λέω- και για ψυχαγωγική χρήση; Ούτε </w:t>
      </w:r>
      <w:r>
        <w:rPr>
          <w:rFonts w:eastAsia="Times New Roman" w:cs="Times New Roman"/>
          <w:szCs w:val="24"/>
        </w:rPr>
        <w:t xml:space="preserve">αυτό λέγεται μέσα. </w:t>
      </w:r>
    </w:p>
    <w:p w14:paraId="0515F9B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Το τελικό προϊόν θα μας πείτε τι είναι; Σε όλες τις χώρες του κόσμου ορίζεται </w:t>
      </w:r>
      <w:r>
        <w:rPr>
          <w:rFonts w:eastAsia="Times New Roman"/>
          <w:bCs/>
          <w:shd w:val="clear" w:color="auto" w:fill="FFFFFF"/>
        </w:rPr>
        <w:t>ότι</w:t>
      </w:r>
      <w:r>
        <w:rPr>
          <w:rFonts w:eastAsia="Times New Roman" w:cs="Times New Roman"/>
          <w:szCs w:val="24"/>
        </w:rPr>
        <w:t xml:space="preserve"> το τελικό προϊόν </w:t>
      </w:r>
      <w:r>
        <w:rPr>
          <w:rFonts w:eastAsia="Times New Roman"/>
          <w:bCs/>
        </w:rPr>
        <w:t>είναι</w:t>
      </w:r>
      <w:r>
        <w:rPr>
          <w:rFonts w:eastAsia="Times New Roman" w:cs="Times New Roman"/>
          <w:szCs w:val="24"/>
        </w:rPr>
        <w:t xml:space="preserve"> αυτό. Γιατί δεν είναι το ίδιο από χώρα σε χώρα. Εσείς το αναφέρετε και αυτό γενικόλογα, για να έρθετε να αποφασίσετε εκ των υστέρων</w:t>
      </w:r>
      <w:r>
        <w:rPr>
          <w:rFonts w:eastAsia="Times New Roman" w:cs="Times New Roman"/>
          <w:szCs w:val="24"/>
        </w:rPr>
        <w:t xml:space="preserve">, ενδεχομένως μαζί με τον κ. Καρανίκα, ο οποίος είναι ο εμπνευστής του όλου εγχειρήματος, ποιο είναι το προϊόν αυτό. </w:t>
      </w:r>
    </w:p>
    <w:p w14:paraId="0515F9B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Γιατί δεν ακολουθείτε το μοντέλο άλλων κρατών, ό,τι γίνεται στην Κύπρο, στην Τσεχία, στην Ιταλία, στη Γερμανία;</w:t>
      </w:r>
    </w:p>
    <w:p w14:paraId="0515F9B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 δεν σας λέω πως θα ανα</w:t>
      </w:r>
      <w:r>
        <w:rPr>
          <w:rFonts w:eastAsia="Times New Roman" w:cs="Times New Roman"/>
          <w:szCs w:val="24"/>
        </w:rPr>
        <w:t xml:space="preserve">καλύψουμε ότι η γη είναι στρογγυλή. Βρείτε ένα μοντέλο και φέρτε το εδώ. Η γειτονική μας Κύπρος φέρνει ένα νομοσχέδιο </w:t>
      </w:r>
      <w:proofErr w:type="spellStart"/>
      <w:r>
        <w:rPr>
          <w:rFonts w:eastAsia="Times New Roman" w:cs="Times New Roman"/>
          <w:szCs w:val="24"/>
        </w:rPr>
        <w:t>εκατόν</w:t>
      </w:r>
      <w:proofErr w:type="spellEnd"/>
      <w:r>
        <w:rPr>
          <w:rFonts w:eastAsia="Times New Roman" w:cs="Times New Roman"/>
          <w:szCs w:val="24"/>
        </w:rPr>
        <w:t xml:space="preserve"> εξήντα σελίδων, που περιγράφει τα πάντα, από την αρχή μέχρι το τέλος, και εσείς μας φέρνετε πέντε σελίδες, αφήνοντας τα πάντα στην </w:t>
      </w:r>
      <w:r>
        <w:rPr>
          <w:rFonts w:eastAsia="Times New Roman" w:cs="Times New Roman"/>
          <w:szCs w:val="24"/>
        </w:rPr>
        <w:t xml:space="preserve">ομίχλη. </w:t>
      </w:r>
    </w:p>
    <w:p w14:paraId="0515F9B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Μιλάτε για επενδύσεις δισεκατομμυρίων. Πού είναι οι μελέτες για τις επενδύσεις των δισεκατομμυρίων; Μας έχετε φέρει κάποιες μελέτες που μας δείχνουν τι χρειάζεται η αγορά; Και στο κάτω</w:t>
      </w:r>
      <w:r>
        <w:rPr>
          <w:rFonts w:eastAsia="Times New Roman" w:cs="Times New Roman"/>
          <w:szCs w:val="24"/>
        </w:rPr>
        <w:t>-</w:t>
      </w:r>
      <w:r>
        <w:rPr>
          <w:rFonts w:eastAsia="Times New Roman" w:cs="Times New Roman"/>
          <w:szCs w:val="24"/>
        </w:rPr>
        <w:t xml:space="preserve">κάτω, εσείς ξαφνικά, η Κυβέρνηση «πρώτη φορά </w:t>
      </w:r>
      <w:r>
        <w:rPr>
          <w:rFonts w:eastAsia="Times New Roman" w:cs="Times New Roman"/>
          <w:szCs w:val="24"/>
        </w:rPr>
        <w:t>α</w:t>
      </w:r>
      <w:r>
        <w:rPr>
          <w:rFonts w:eastAsia="Times New Roman" w:cs="Times New Roman"/>
          <w:szCs w:val="24"/>
        </w:rPr>
        <w:t>ριστερά» στην Ελ</w:t>
      </w:r>
      <w:r>
        <w:rPr>
          <w:rFonts w:eastAsia="Times New Roman" w:cs="Times New Roman"/>
          <w:szCs w:val="24"/>
        </w:rPr>
        <w:t xml:space="preserve">λάδα, καταλάβατε ότι είναι τόσο μεγάλη η αγορά στον κόσμο –που δεν το έχει καταλάβει κανείς, βέβαια, στον κόσμο- και είπατε «εμείς θα διαθέσουμε φαρμακευτική κάνναβη σε όλη την Ελλάδα»; Ακόμα περιμένουμε τις μελέτες. Ενημέρωση στον κόσμο δεν έγινε καμμία. </w:t>
      </w:r>
    </w:p>
    <w:p w14:paraId="0515F9B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Μιλάτε για φοβικά σύνδρομα. Μήπως εσείς τα ενισχύετε με αυτόν τον τρόπο, όταν δεν έχετε ενημερώσει καθόλου την κοινή γνώμη, όταν δεν έχετε ενημερώσει καθόλου τους γιατρούς για το πώς θα </w:t>
      </w:r>
      <w:proofErr w:type="spellStart"/>
      <w:r>
        <w:rPr>
          <w:rFonts w:eastAsia="Times New Roman" w:cs="Times New Roman"/>
          <w:szCs w:val="24"/>
        </w:rPr>
        <w:t>συνταγογραφήσουν</w:t>
      </w:r>
      <w:proofErr w:type="spellEnd"/>
      <w:r>
        <w:rPr>
          <w:rFonts w:eastAsia="Times New Roman" w:cs="Times New Roman"/>
          <w:szCs w:val="24"/>
        </w:rPr>
        <w:t xml:space="preserve">, όταν δεν έχετε βγει να πείτε κάτι προς </w:t>
      </w:r>
      <w:r>
        <w:rPr>
          <w:rFonts w:eastAsia="Times New Roman" w:cs="Times New Roman"/>
          <w:szCs w:val="24"/>
        </w:rPr>
        <w:lastRenderedPageBreak/>
        <w:t>τα έξω για τ</w:t>
      </w:r>
      <w:r>
        <w:rPr>
          <w:rFonts w:eastAsia="Times New Roman" w:cs="Times New Roman"/>
          <w:szCs w:val="24"/>
        </w:rPr>
        <w:t xml:space="preserve">ο τι σημαίνει φαρμακευτική κάνναβη, τι σημαίνει κάνναβη για </w:t>
      </w:r>
      <w:proofErr w:type="spellStart"/>
      <w:r>
        <w:rPr>
          <w:rFonts w:eastAsia="Times New Roman" w:cs="Times New Roman"/>
          <w:szCs w:val="24"/>
        </w:rPr>
        <w:t>ευφορική</w:t>
      </w:r>
      <w:proofErr w:type="spellEnd"/>
      <w:r>
        <w:rPr>
          <w:rFonts w:eastAsia="Times New Roman" w:cs="Times New Roman"/>
          <w:szCs w:val="24"/>
        </w:rPr>
        <w:t xml:space="preserve">, ψυχαγωγική κατάσταση; Βέβαια, μας κάνει εντύπωση ότι ούτε γνωμοδότηση υπάρχει ούτε έγκριση της Επιτροπής Σχεδιασμού και Συντονισμού έχουμε για την αντιμετώπιση των ναρκωτικών. </w:t>
      </w:r>
    </w:p>
    <w:p w14:paraId="0515F9B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Δεν υπάρχ</w:t>
      </w:r>
      <w:r>
        <w:rPr>
          <w:rFonts w:eastAsia="Times New Roman" w:cs="Times New Roman"/>
          <w:szCs w:val="24"/>
        </w:rPr>
        <w:t xml:space="preserve">ει κανένα πλαίσιο. Πάλι έχουμε κοινές υπουργικές αποφάσεις. Έχουμε προχειρότητα και ασάφεια κατ’ εμέ. Σε πολλούς, όμως –και πιστέψτε με δεν είναι λίγοι- φαίνεται ότι όλα αυτά μπορεί να αποτελούν ένα πρόσχημα ή μια προμελετημένη ρύθμιση. </w:t>
      </w:r>
    </w:p>
    <w:p w14:paraId="0515F9B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Μήπως, λοιπόν, η μ</w:t>
      </w:r>
      <w:r>
        <w:rPr>
          <w:rFonts w:eastAsia="Times New Roman" w:cs="Times New Roman"/>
          <w:szCs w:val="24"/>
        </w:rPr>
        <w:t xml:space="preserve">αζικότητα του σχεδίου νόμου αποτελεί την απελευθέρωση της κάνναβης για </w:t>
      </w:r>
      <w:proofErr w:type="spellStart"/>
      <w:r>
        <w:rPr>
          <w:rFonts w:eastAsia="Times New Roman" w:cs="Times New Roman"/>
          <w:szCs w:val="24"/>
        </w:rPr>
        <w:t>ευφορική</w:t>
      </w:r>
      <w:proofErr w:type="spellEnd"/>
      <w:r>
        <w:rPr>
          <w:rFonts w:eastAsia="Times New Roman" w:cs="Times New Roman"/>
          <w:szCs w:val="24"/>
        </w:rPr>
        <w:t xml:space="preserve"> χρήση, για το γνωστό χασίς; Εγώ λέω, όχι. Μπορεί να μην είναι. Εγώ παίρνω το μέρος σας και λέω ότι δεν είναι. Απλώς, είναι πολλοί οι υποψιασμένοι για </w:t>
      </w:r>
      <w:r>
        <w:rPr>
          <w:rFonts w:eastAsia="Times New Roman" w:cs="Times New Roman"/>
          <w:szCs w:val="24"/>
        </w:rPr>
        <w:lastRenderedPageBreak/>
        <w:t>το αντίθετο. Και τα στελέχ</w:t>
      </w:r>
      <w:r>
        <w:rPr>
          <w:rFonts w:eastAsia="Times New Roman" w:cs="Times New Roman"/>
          <w:szCs w:val="24"/>
        </w:rPr>
        <w:t xml:space="preserve">η σας είναι αυτά που βγαίνουν συνέχεια και μιλάνε για πλήρη αποποινικοποίηση του χασίς και να το φέρουμε για </w:t>
      </w:r>
      <w:proofErr w:type="spellStart"/>
      <w:r>
        <w:rPr>
          <w:rFonts w:eastAsia="Times New Roman" w:cs="Times New Roman"/>
          <w:szCs w:val="24"/>
        </w:rPr>
        <w:t>ευφορική</w:t>
      </w:r>
      <w:proofErr w:type="spellEnd"/>
      <w:r>
        <w:rPr>
          <w:rFonts w:eastAsia="Times New Roman" w:cs="Times New Roman"/>
          <w:szCs w:val="24"/>
        </w:rPr>
        <w:t>, ψυχαγωγική διαδικασία. Γιατί δεν το φέρνετε εδώ; Γιατί δεν το φέρνετε σε δημόσια διαβούλευση; Γιατί δεν το φέρνετε ως νομοσχέδιο, αν το θ</w:t>
      </w:r>
      <w:r>
        <w:rPr>
          <w:rFonts w:eastAsia="Times New Roman" w:cs="Times New Roman"/>
          <w:szCs w:val="24"/>
        </w:rPr>
        <w:t>έλετε τόσο πολύ, για να καθίσει ο καθένας να τοποθετηθεί; Εγώ άκουσα πολύ προσεκτικά αυτά που είπε και ο πρώην Πρωθυπουργός, ο κ. Παπανδρέου, τον οποίο, αν προσέξατε, τα δικά σας στελέχη χειροκρότησαν με μεγάλη ένταση. Τα δέχομαι όλα αυτά. Να έρθουμε, όμως</w:t>
      </w:r>
      <w:r>
        <w:rPr>
          <w:rFonts w:eastAsia="Times New Roman" w:cs="Times New Roman"/>
          <w:szCs w:val="24"/>
        </w:rPr>
        <w:t xml:space="preserve">, να τα συζητήσουμε. Να μην κρυβόμαστε. </w:t>
      </w:r>
    </w:p>
    <w:p w14:paraId="0515F9B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Ακούσαμε τους φορείς χθες. Εγώ θα μείνω σε τρεις, τέσσερις αιτιάσεις. </w:t>
      </w:r>
    </w:p>
    <w:p w14:paraId="0515F9C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κ. </w:t>
      </w:r>
      <w:proofErr w:type="spellStart"/>
      <w:r>
        <w:rPr>
          <w:rFonts w:eastAsia="Times New Roman" w:cs="Times New Roman"/>
          <w:szCs w:val="24"/>
        </w:rPr>
        <w:t>Τσίγκα</w:t>
      </w:r>
      <w:proofErr w:type="spellEnd"/>
      <w:r>
        <w:rPr>
          <w:rFonts w:eastAsia="Times New Roman" w:cs="Times New Roman"/>
          <w:szCs w:val="24"/>
        </w:rPr>
        <w:t>, η Πρόεδρος του Εθνικού Συμβουλίου κατά των Ναρκωτικών, σχολίασε: «Ανεπαρκής και όχι έγκυρη και έγκαιρη ενημέρωση». «Ανεξέλεγκτη η ύ</w:t>
      </w:r>
      <w:r>
        <w:rPr>
          <w:rFonts w:eastAsia="Times New Roman" w:cs="Times New Roman"/>
          <w:szCs w:val="24"/>
        </w:rPr>
        <w:t xml:space="preserve">παρξη επιχειρήσεων με αυτό το νομοσχέδιο». «Έντυπα φιλικά προς την Κυβέρνησή σας…», αυτά τα είπε η </w:t>
      </w:r>
      <w:r>
        <w:rPr>
          <w:rFonts w:eastAsia="Times New Roman" w:cs="Times New Roman"/>
          <w:szCs w:val="24"/>
        </w:rPr>
        <w:t xml:space="preserve">κ. </w:t>
      </w:r>
      <w:proofErr w:type="spellStart"/>
      <w:r>
        <w:rPr>
          <w:rFonts w:eastAsia="Times New Roman" w:cs="Times New Roman"/>
          <w:szCs w:val="24"/>
        </w:rPr>
        <w:t>Τσίγκα</w:t>
      </w:r>
      <w:proofErr w:type="spellEnd"/>
      <w:r>
        <w:rPr>
          <w:rFonts w:eastAsia="Times New Roman" w:cs="Times New Roman"/>
          <w:szCs w:val="24"/>
        </w:rPr>
        <w:t xml:space="preserve">, δεν τα είπα εγώ, «…μας λένε ότι θέλετε να οδηγήσετε στην πλήρη ελευθέρωση το χασίς». </w:t>
      </w:r>
    </w:p>
    <w:p w14:paraId="0515F9C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Δικηγορικός Σύλλογος Αθηνών: «Δεν υπάρχουν ασφαλιστικές δικλ</w:t>
      </w:r>
      <w:r>
        <w:rPr>
          <w:rFonts w:eastAsia="Times New Roman" w:cs="Times New Roman"/>
          <w:szCs w:val="24"/>
        </w:rPr>
        <w:t xml:space="preserve">είδες». </w:t>
      </w:r>
    </w:p>
    <w:p w14:paraId="0515F9C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Μαριδάκη</w:t>
      </w:r>
      <w:proofErr w:type="spellEnd"/>
      <w:r>
        <w:rPr>
          <w:rFonts w:eastAsia="Times New Roman" w:cs="Times New Roman"/>
          <w:szCs w:val="24"/>
        </w:rPr>
        <w:t xml:space="preserve">, που τη βάλατε εσείς και είναι Α΄ Αντιπρόεδρος του ΕΟΦ, είπε: «Υπάρχει θεσμικό κενό». </w:t>
      </w:r>
    </w:p>
    <w:p w14:paraId="0515F9C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Παπουτσόγλου</w:t>
      </w:r>
      <w:proofErr w:type="spellEnd"/>
      <w:r>
        <w:rPr>
          <w:rFonts w:eastAsia="Times New Roman" w:cs="Times New Roman"/>
          <w:szCs w:val="24"/>
        </w:rPr>
        <w:t xml:space="preserve">, η Εθνική Συντονίστρια για την αντιμετώπιση των ναρκωτικών, είπε: «Έχω διαβάσει τα νομοσχέδια άλλων χωρών, πολυσέλιδα των </w:t>
      </w:r>
      <w:proofErr w:type="spellStart"/>
      <w:r>
        <w:rPr>
          <w:rFonts w:eastAsia="Times New Roman" w:cs="Times New Roman"/>
          <w:szCs w:val="24"/>
        </w:rPr>
        <w:t>εκατόν</w:t>
      </w:r>
      <w:proofErr w:type="spellEnd"/>
      <w:r>
        <w:rPr>
          <w:rFonts w:eastAsia="Times New Roman" w:cs="Times New Roman"/>
          <w:szCs w:val="24"/>
        </w:rPr>
        <w:t xml:space="preserve"> πενήντα, </w:t>
      </w:r>
      <w:proofErr w:type="spellStart"/>
      <w:r>
        <w:rPr>
          <w:rFonts w:eastAsia="Times New Roman" w:cs="Times New Roman"/>
          <w:szCs w:val="24"/>
        </w:rPr>
        <w:t>εκατόν</w:t>
      </w:r>
      <w:proofErr w:type="spellEnd"/>
      <w:r>
        <w:rPr>
          <w:rFonts w:eastAsia="Times New Roman" w:cs="Times New Roman"/>
          <w:szCs w:val="24"/>
        </w:rPr>
        <w:t xml:space="preserve"> εξήντα σελίδων, </w:t>
      </w:r>
      <w:r>
        <w:rPr>
          <w:rFonts w:eastAsia="Times New Roman" w:cs="Times New Roman"/>
          <w:szCs w:val="24"/>
        </w:rPr>
        <w:lastRenderedPageBreak/>
        <w:t>αλλά πρώτη φορά βλέπω αυτό. Πρέπει να υπάρχουν αυστηρότατες προϋποθέσεις και προδιαγραφές για την πώληση σε ελεγχόμενα ιατρεία, σε συγκεκριμένους ιατρούς…» -εμείς δεν βλέπουμε τίποτα απ’ όλα αυτά- «…Αυστηρές προϋποθέσεις κα</w:t>
      </w:r>
      <w:r>
        <w:rPr>
          <w:rFonts w:eastAsia="Times New Roman" w:cs="Times New Roman"/>
          <w:szCs w:val="24"/>
        </w:rPr>
        <w:t>ι προδιαγραφές για τις συνθήκες υγιεινής. Πρέπει να υπάρχει πρόβλεψη για τα κτήρια, τον εξοπλισμό, τους σπόρους, το υλικό ανάπτυξης, για την καλλιέργεια, τη συγκομιδή, την πρωτογενή επεξεργασία, τη συσκευασία, την αποθήκευση και τη διανομή. Δεν υπάρχει τίπ</w:t>
      </w:r>
      <w:r>
        <w:rPr>
          <w:rFonts w:eastAsia="Times New Roman" w:cs="Times New Roman"/>
          <w:szCs w:val="24"/>
        </w:rPr>
        <w:t xml:space="preserve">οτα». </w:t>
      </w:r>
    </w:p>
    <w:p w14:paraId="0515F9C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Όλοι αυτοί πέρασαν χθες από τους φορείς. Φαντάζομαι δεν ακούσατε τίποτα. </w:t>
      </w:r>
    </w:p>
    <w:p w14:paraId="0515F9C5" w14:textId="77777777" w:rsidR="00F75232" w:rsidRDefault="00120703">
      <w:pPr>
        <w:spacing w:line="600" w:lineRule="auto"/>
        <w:ind w:firstLine="720"/>
        <w:jc w:val="both"/>
        <w:rPr>
          <w:rFonts w:eastAsia="Times New Roman"/>
          <w:szCs w:val="24"/>
        </w:rPr>
      </w:pPr>
      <w:r>
        <w:rPr>
          <w:rFonts w:eastAsia="Times New Roman" w:cs="Times New Roman"/>
          <w:szCs w:val="24"/>
        </w:rPr>
        <w:t xml:space="preserve">Εμείς, λοιπόν, επειδή είμαστε δύναμη και παράταξη ευθύνης, σας καλούμε, έστω και τώρα, την ύστατη στιγμή, να πάρετε πίσω το νομοσχέδιο και να μας το φέρετε σωστά. Εντάξτε όλες τις κοινές </w:t>
      </w:r>
      <w:r>
        <w:rPr>
          <w:rFonts w:eastAsia="Times New Roman" w:cs="Times New Roman"/>
          <w:szCs w:val="24"/>
        </w:rPr>
        <w:lastRenderedPageBreak/>
        <w:t>υπουργικές αποφάσεις, τις οποίες λέτε ότι θα φέρετε σε δεύτερο χρόνο.</w:t>
      </w:r>
      <w:r>
        <w:rPr>
          <w:rFonts w:eastAsia="Times New Roman" w:cs="Times New Roman"/>
          <w:szCs w:val="24"/>
        </w:rPr>
        <w:t xml:space="preserve"> Φέρτε τες και βάλτε τες μέσα στο σχέδιο νόμου να δούμε τι είναι αυτό που έχετε στο πίσω μέρος του μυαλού σας και δεν μας το λέτε. </w:t>
      </w:r>
      <w:r>
        <w:rPr>
          <w:rFonts w:eastAsia="Times New Roman"/>
          <w:szCs w:val="24"/>
        </w:rPr>
        <w:t>Πείτε μας τι είναι αυτά, τέλος πάντων, που ο κ. Καρανίκας σάς συμβουλεύει και σας λέει να βάλετε, αλλά δεν έχετε τη δύναμη να</w:t>
      </w:r>
      <w:r>
        <w:rPr>
          <w:rFonts w:eastAsia="Times New Roman"/>
          <w:szCs w:val="24"/>
        </w:rPr>
        <w:t xml:space="preserve"> τα βάλετε σήμερα εδώ. Τότε θα το ψηφίσουμε. </w:t>
      </w:r>
    </w:p>
    <w:p w14:paraId="0515F9C6"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Ενημερώστε τον κόσμο και την κοινή γνώμη. Πείτε και για τα αρνητικά, γιατί τώρα μιλάμε για τους ασθενείς που έχουν ανάγκη από αυτό το φάρμακο. Πείτε μας, όμως, και ποιες είναι οι παρενέργειες που μπορεί να υπάρ</w:t>
      </w:r>
      <w:r>
        <w:rPr>
          <w:rFonts w:eastAsia="Times New Roman"/>
          <w:szCs w:val="24"/>
        </w:rPr>
        <w:t xml:space="preserve">χουν σε σχέση με σχιζοφρένεια και διάφορα ψυχοσωματικά συμπτώματα. Ενημερώστε τον κόσμο. Ενημερώστε και επιμορφώστε τους ιατρούς, γιατί κι εμείς οι ιατροί δεν </w:t>
      </w:r>
      <w:r>
        <w:rPr>
          <w:rFonts w:eastAsia="Times New Roman"/>
          <w:szCs w:val="24"/>
        </w:rPr>
        <w:lastRenderedPageBreak/>
        <w:t xml:space="preserve">γνωρίζουμε τα πάντα. Ενημερώστε μας, όμως, υπάρχουν ειδικοί για αυτά τα πράγματα. </w:t>
      </w:r>
    </w:p>
    <w:p w14:paraId="0515F9C7"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Υιοθετήστε από</w:t>
      </w:r>
      <w:r>
        <w:rPr>
          <w:rFonts w:eastAsia="Times New Roman"/>
          <w:szCs w:val="24"/>
        </w:rPr>
        <w:t xml:space="preserve">λυτες ενδείξεις και προϋποθέσεις χορήγησης. </w:t>
      </w:r>
      <w:proofErr w:type="spellStart"/>
      <w:r>
        <w:rPr>
          <w:rFonts w:eastAsia="Times New Roman"/>
          <w:szCs w:val="24"/>
        </w:rPr>
        <w:t>Ποσοτικοποιήστε</w:t>
      </w:r>
      <w:proofErr w:type="spellEnd"/>
      <w:r>
        <w:rPr>
          <w:rFonts w:eastAsia="Times New Roman"/>
          <w:szCs w:val="24"/>
        </w:rPr>
        <w:t xml:space="preserve"> τη διαδικασία και δημιουργήστε ένα ξεκάθαρο πλαίσιο διαδικασίας πωλήσεων. Κάντε τα αυτά. </w:t>
      </w:r>
    </w:p>
    <w:p w14:paraId="0515F9C8"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Αυτά είναι τα αυτονόητα, κύριε Υπουργέ. Δεν σας λέω κάτι ιδιαίτερο. Σας λέω αυτά που γίνονται παντού στον </w:t>
      </w:r>
      <w:r>
        <w:rPr>
          <w:rFonts w:eastAsia="Times New Roman"/>
          <w:szCs w:val="24"/>
        </w:rPr>
        <w:t xml:space="preserve">κόσμο. Κάντε όλα αυτά και φέρτε το εδώ να το ψηφίσουμε όλοι μαζί. Η πίεση και η ταχύτητα εφαρμογής αυτού του πρόχειρου νομοσχεδίου, δυστυχώς ενισχύει τις προκαταλήψεις της κοινωνίας. </w:t>
      </w:r>
    </w:p>
    <w:p w14:paraId="0515F9C9"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Και βέβαια εγώ να σας πω κάτι; Σας καταλαβαίνω. Αφού έχετε λύσει όλα τα </w:t>
      </w:r>
      <w:r>
        <w:rPr>
          <w:rFonts w:eastAsia="Times New Roman"/>
          <w:szCs w:val="24"/>
        </w:rPr>
        <w:t xml:space="preserve">υπόλοιπα, είναι λογικό μέσα σε τόσο ταχύ διάστημα και γρήγορο, λιγότερο από μια βδομάδα, να θέλετε να ασχοληθείτε </w:t>
      </w:r>
      <w:r>
        <w:rPr>
          <w:rFonts w:eastAsia="Times New Roman"/>
          <w:szCs w:val="24"/>
        </w:rPr>
        <w:lastRenderedPageBreak/>
        <w:t>με την κάνναβη. Και μάλλον αυτό θέλετε να αφήσετε σαν κυβερνητική παρακαταθήκη, μαζί βέβαια με την εκχώρηση του ονόματος της Μακεδονίας, ένα α</w:t>
      </w:r>
      <w:r>
        <w:rPr>
          <w:rFonts w:eastAsia="Times New Roman"/>
          <w:szCs w:val="24"/>
        </w:rPr>
        <w:t xml:space="preserve">χρείαστο μνημόνιο, καμιά εκατοστή δισεκατομμύρια παραπάνω στην πλάτη του Έλληνα πολίτη μετά από αυτή την «ηρωική» διαπραγμάτευσή σας. </w:t>
      </w:r>
    </w:p>
    <w:p w14:paraId="0515F9CA"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Ξέρετε κάτι; Δυστυχώς δεν αφήνετε ένα παράθυρο για τη χρήση της ψυχαγωγικής κάνναβης. Αφήνετε ανοιχτές μπαλκονόπορτες. </w:t>
      </w:r>
      <w:r>
        <w:rPr>
          <w:rFonts w:eastAsia="Times New Roman"/>
          <w:szCs w:val="24"/>
        </w:rPr>
        <w:t>Α</w:t>
      </w:r>
      <w:r>
        <w:rPr>
          <w:rFonts w:eastAsia="Times New Roman"/>
          <w:szCs w:val="24"/>
        </w:rPr>
        <w:t>ν</w:t>
      </w:r>
      <w:r>
        <w:rPr>
          <w:rFonts w:eastAsia="Times New Roman"/>
          <w:szCs w:val="24"/>
        </w:rPr>
        <w:t xml:space="preserve"> ο κ. Καρανίκας θέλει την Ελλάδα να την κάνει όπως την έχει στο μυαλό του, έναν ατελείωτο </w:t>
      </w:r>
      <w:proofErr w:type="spellStart"/>
      <w:r>
        <w:rPr>
          <w:rFonts w:eastAsia="Times New Roman"/>
          <w:szCs w:val="24"/>
        </w:rPr>
        <w:t>μπάφο</w:t>
      </w:r>
      <w:proofErr w:type="spellEnd"/>
      <w:r>
        <w:rPr>
          <w:rFonts w:eastAsia="Times New Roman"/>
          <w:szCs w:val="24"/>
        </w:rPr>
        <w:t>, εμείς, για εμάς και για τα παιδιά μας, δεν θα το επιτρέψουμε.</w:t>
      </w:r>
    </w:p>
    <w:p w14:paraId="0515F9CB" w14:textId="77777777" w:rsidR="00F75232" w:rsidRDefault="00120703">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515F9CC" w14:textId="77777777" w:rsidR="00F75232" w:rsidRDefault="00120703">
      <w:pPr>
        <w:tabs>
          <w:tab w:val="left" w:pos="2608"/>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w:t>
      </w:r>
      <w:r>
        <w:rPr>
          <w:rFonts w:eastAsia="Times New Roman"/>
          <w:szCs w:val="24"/>
        </w:rPr>
        <w:t>τώ πολύ.</w:t>
      </w:r>
    </w:p>
    <w:p w14:paraId="0515F9CD"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Ο ειδικός αγορητής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έχει τον λόγο για δεκαπέντε λεπτά.</w:t>
      </w:r>
    </w:p>
    <w:p w14:paraId="0515F9CE" w14:textId="77777777" w:rsidR="00F75232" w:rsidRDefault="00120703">
      <w:pPr>
        <w:tabs>
          <w:tab w:val="left" w:pos="2608"/>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Ευχαριστώ, κύριε Πρόεδρε.</w:t>
      </w:r>
    </w:p>
    <w:p w14:paraId="0515F9CF"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καλημέρα. Η αλήθεια είναι ότι αιφνιδιάστηκα τόσο στην πρώτη, στην εν</w:t>
      </w:r>
      <w:r>
        <w:rPr>
          <w:rFonts w:eastAsia="Times New Roman"/>
          <w:szCs w:val="24"/>
        </w:rPr>
        <w:t xml:space="preserve">αρκτήρια συνεδρίαση των κοινών </w:t>
      </w:r>
      <w:r>
        <w:rPr>
          <w:rFonts w:eastAsia="Times New Roman"/>
          <w:szCs w:val="24"/>
        </w:rPr>
        <w:t>ε</w:t>
      </w:r>
      <w:r>
        <w:rPr>
          <w:rFonts w:eastAsia="Times New Roman"/>
          <w:szCs w:val="24"/>
        </w:rPr>
        <w:t>πιτροπών, με τη βιασύνη της Κυβέρνησης να συζητήσουμε την επόμενη το πρωί, Παρασκευή πρωί, με τους φορείς και να προχωρήσουμε στην ψήφιση του νόμου, όσο αιφνιδιάστηκα και με τον καθορισμό της Ολομέλειας σήμερα, την επόμενη μ</w:t>
      </w:r>
      <w:r>
        <w:rPr>
          <w:rFonts w:eastAsia="Times New Roman"/>
          <w:szCs w:val="24"/>
        </w:rPr>
        <w:t xml:space="preserve">έρα της συζήτησης στις </w:t>
      </w:r>
      <w:r>
        <w:rPr>
          <w:rFonts w:eastAsia="Times New Roman"/>
          <w:szCs w:val="24"/>
        </w:rPr>
        <w:t>ε</w:t>
      </w:r>
      <w:r>
        <w:rPr>
          <w:rFonts w:eastAsia="Times New Roman"/>
          <w:szCs w:val="24"/>
        </w:rPr>
        <w:t xml:space="preserve">πιτροπές, ουσιαστικά με τη διαδικασία του επείγοντος -γι’ αυτό πρόκειται στην πραγματικότητα- χωρίς να έχει χαρακτηριστεί επείγον το νομοσχέδιο. Πραγματικά δεν το καταλαβαίνω. </w:t>
      </w:r>
    </w:p>
    <w:p w14:paraId="0515F9D0"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Η αλήθεια είναι, για να αρχίσω από εκεί που σταμάτησε ο</w:t>
      </w:r>
      <w:r>
        <w:rPr>
          <w:rFonts w:eastAsia="Times New Roman"/>
          <w:szCs w:val="24"/>
        </w:rPr>
        <w:t xml:space="preserve"> κ. Βλάσης, ότι η προχειρότητα του νομοσχεδίου και το επίπεδο της ωρίμανσης είναι τέτοια που πραγματικά μπαίνει κανείς στον πειρασμό να πει «παιδιά, πάρτε το πίσω και ξαναφέρτε το επεξεργασμένο», όχι μόνο γιατί έτσι πρέπει να είναι κι έτσι οι προκαταλήψεις</w:t>
      </w:r>
      <w:r>
        <w:rPr>
          <w:rFonts w:eastAsia="Times New Roman"/>
          <w:szCs w:val="24"/>
        </w:rPr>
        <w:t xml:space="preserve"> και οι φοβίες δεν μπορούν να καλλιεργηθούν, αλλά επίσης για να δούμε τις πραγματικές θέσεις της Νέας Δημοκρατίας. </w:t>
      </w:r>
    </w:p>
    <w:p w14:paraId="0515F9D1"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Γιατί όσο καλά επεξεργασμένο και αν το δούμε το νομοσχέδιο είμαι σίγουρος ότι η Νέα Δημοκρατία δεν θα το ψήφιζε, μιας κι αυτά είναι προφάσει</w:t>
      </w:r>
      <w:r>
        <w:rPr>
          <w:rFonts w:eastAsia="Times New Roman"/>
          <w:szCs w:val="24"/>
        </w:rPr>
        <w:t xml:space="preserve">ς εν αμαρτίες. Είναι άλλοι οι λόγοι για τους οποίους η Νέα Δημοκρατία δεν θέλει να εμπλακεί στη νομιμοποίηση της φαρμακευτικής κάνναβης, γιατί περί αυτού πρόκειται. </w:t>
      </w:r>
    </w:p>
    <w:p w14:paraId="0515F9D2"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Μιλάμε για ένα επιστημονικό θέμα με σοβαρές ηθικές προεκτάσεις. Δεν μιλάμε για τη χρήση τη</w:t>
      </w:r>
      <w:r>
        <w:rPr>
          <w:rFonts w:eastAsia="Times New Roman"/>
          <w:szCs w:val="24"/>
        </w:rPr>
        <w:t>ς κάνναβης γενικώς, δεν μιλάμε για τη νομιμοποίηση της χρήσης των ναρκωτικών γενικώς. Είναι δεδομένα αυτά. Και νομίζω ότι τα περί πίσω πόρτας και πρώτου βήματος για τη νομιμοποίηση των ναρκωτικών δεν έχουν κα</w:t>
      </w:r>
      <w:r>
        <w:rPr>
          <w:rFonts w:eastAsia="Times New Roman"/>
          <w:szCs w:val="24"/>
        </w:rPr>
        <w:t>μ</w:t>
      </w:r>
      <w:r>
        <w:rPr>
          <w:rFonts w:eastAsia="Times New Roman"/>
          <w:szCs w:val="24"/>
        </w:rPr>
        <w:t>μία θέση.</w:t>
      </w:r>
    </w:p>
    <w:p w14:paraId="0515F9D3"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Είναι υποκριτική η στάση της Νέας Δημ</w:t>
      </w:r>
      <w:r>
        <w:rPr>
          <w:rFonts w:eastAsia="Times New Roman"/>
          <w:szCs w:val="24"/>
        </w:rPr>
        <w:t>οκρατίας. Φαίνεται ότι ο φιλελευθερισμός ορισμένων είναι ιδιαίτερα αβαθής και στις πρώτες δυσκολίες εμφανίζεται το σκληρό πρόσωπο μιας λαϊκίστικης και αντιδραστικής δεξιάς, η οποία κυριαρχεί και δίνει το βήμα, δυστυχώς, στη συντηρητική παράταξη με αποτελέσ</w:t>
      </w:r>
      <w:r>
        <w:rPr>
          <w:rFonts w:eastAsia="Times New Roman"/>
          <w:szCs w:val="24"/>
        </w:rPr>
        <w:t xml:space="preserve">ματα -κι αυτό φαίνεται- στους </w:t>
      </w:r>
      <w:proofErr w:type="spellStart"/>
      <w:r>
        <w:rPr>
          <w:rFonts w:eastAsia="Times New Roman"/>
          <w:szCs w:val="24"/>
        </w:rPr>
        <w:t>διεμφυλικούς</w:t>
      </w:r>
      <w:proofErr w:type="spellEnd"/>
      <w:r>
        <w:rPr>
          <w:rFonts w:eastAsia="Times New Roman"/>
          <w:szCs w:val="24"/>
        </w:rPr>
        <w:t xml:space="preserve"> σήμερα και σε πολλές άλλες θέσεις. </w:t>
      </w:r>
    </w:p>
    <w:p w14:paraId="0515F9D4"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Από την άλλη μεριά πραγματικά με λύπησε η βίαιη αντίδραση του ΚΚΕ σε ένα θέμα το οποίο είναι συγκεκριμένο. Όπως είπα, είναι </w:t>
      </w:r>
      <w:r>
        <w:rPr>
          <w:rFonts w:eastAsia="Times New Roman"/>
          <w:szCs w:val="24"/>
        </w:rPr>
        <w:lastRenderedPageBreak/>
        <w:t xml:space="preserve">η φαρμακευτική χρήση της κάνναβης. </w:t>
      </w:r>
      <w:r>
        <w:rPr>
          <w:rFonts w:eastAsia="Times New Roman"/>
          <w:szCs w:val="24"/>
        </w:rPr>
        <w:t>Οι θέσεις του είνα</w:t>
      </w:r>
      <w:r>
        <w:rPr>
          <w:rFonts w:eastAsia="Times New Roman"/>
          <w:szCs w:val="24"/>
        </w:rPr>
        <w:t xml:space="preserve">ι γνωστές από παλιά. Είναι οι γνωστές συντηρητικές θέσεις του ΚΚΕ από την εποχή που καταδίκαζε μαζί με τα ναρκωτικά και τα ρεμπέτικα και τη ροκ μουσική. Όμως εν πάση </w:t>
      </w:r>
      <w:proofErr w:type="spellStart"/>
      <w:r>
        <w:rPr>
          <w:rFonts w:eastAsia="Times New Roman"/>
          <w:szCs w:val="24"/>
        </w:rPr>
        <w:t>περιπτώσει</w:t>
      </w:r>
      <w:proofErr w:type="spellEnd"/>
      <w:r>
        <w:rPr>
          <w:rFonts w:eastAsia="Times New Roman"/>
          <w:szCs w:val="24"/>
        </w:rPr>
        <w:t>, η βιαιότητα στο συγκεκριμένο θέμα, στο θέμα της φαρμακευτικής χρήσης, πραγματι</w:t>
      </w:r>
      <w:r>
        <w:rPr>
          <w:rFonts w:eastAsia="Times New Roman"/>
          <w:szCs w:val="24"/>
        </w:rPr>
        <w:t>κά με εξέπληξε και με στεναχώρησε.</w:t>
      </w:r>
    </w:p>
    <w:p w14:paraId="0515F9D5"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Είναι όντως ένα ευαίσθητο θέμα. Δεν μπορούμε να κρυβόμαστε πίσω από το δάχτυλό μας. Έτσι; Είναι ένα θέμα που και βάσιμοι φόβοι υπάρχουν και προκαταλήψεις υπάρχουν, που κάνουν το θέμα ακανθώδες και δύσκολο. Γι’ αυτό λέμε ό</w:t>
      </w:r>
      <w:r>
        <w:rPr>
          <w:rFonts w:eastAsia="Times New Roman"/>
          <w:szCs w:val="24"/>
        </w:rPr>
        <w:t>τι θα έπρεπε να υπάρχει και μεγαλύτερη προσοχή και μεγαλύτερος βαθμός ωρίμανσης και προσοχής.</w:t>
      </w:r>
    </w:p>
    <w:p w14:paraId="0515F9D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Όμως πρέπει όντως να αποφύγουμε τις κραυγές και τον λαϊκισμό. Πρέπει να αποφύγουμε την υποκρισία. Ακόμα, για να ανοίξω το θέμα –γιατί, θέλουμε δεν θέλουμε, η συζή</w:t>
      </w:r>
      <w:r>
        <w:rPr>
          <w:rFonts w:eastAsia="Times New Roman"/>
          <w:szCs w:val="24"/>
        </w:rPr>
        <w:t>τηση πάει πακέτο- της χρήσης της ινδικής κάνναβης γενικότερα ως θέμα</w:t>
      </w:r>
      <w:r>
        <w:rPr>
          <w:rFonts w:eastAsia="Times New Roman"/>
          <w:szCs w:val="24"/>
        </w:rPr>
        <w:t>,</w:t>
      </w:r>
      <w:r>
        <w:rPr>
          <w:rFonts w:eastAsia="Times New Roman"/>
          <w:szCs w:val="24"/>
        </w:rPr>
        <w:t xml:space="preserve"> πρέπει να αποφύγουμε και την υποκρισία. Υποκρισία σημαίνει αφ</w:t>
      </w:r>
      <w:r>
        <w:rPr>
          <w:rFonts w:eastAsia="Times New Roman"/>
          <w:szCs w:val="24"/>
        </w:rPr>
        <w:t xml:space="preserve">’ </w:t>
      </w:r>
      <w:r>
        <w:rPr>
          <w:rFonts w:eastAsia="Times New Roman"/>
          <w:szCs w:val="24"/>
        </w:rPr>
        <w:t>ενός το να μη θέλεις να αναγνωρίσεις ένα πρόβλημα που υπάρχει, ένα πρόβλημα που είναι διαδομένο και, από την άλλη, να πέφτε</w:t>
      </w:r>
      <w:r>
        <w:rPr>
          <w:rFonts w:eastAsia="Times New Roman"/>
          <w:szCs w:val="24"/>
        </w:rPr>
        <w:t xml:space="preserve">ις στην άλλη άκρη της υποκρισίας, που λέγεται </w:t>
      </w:r>
      <w:proofErr w:type="spellStart"/>
      <w:r>
        <w:rPr>
          <w:rFonts w:eastAsia="Times New Roman"/>
          <w:szCs w:val="24"/>
        </w:rPr>
        <w:t>ψευτοπροοδευτισμός</w:t>
      </w:r>
      <w:proofErr w:type="spellEnd"/>
      <w:r>
        <w:rPr>
          <w:rFonts w:eastAsia="Times New Roman"/>
          <w:szCs w:val="24"/>
        </w:rPr>
        <w:t>. Γιατί όσοι συγχέουν την προοδευτική πολιτική με την ελευθεριότητα είναι επίσης υποκριτές και ανεδαφικοί.</w:t>
      </w:r>
    </w:p>
    <w:p w14:paraId="0515F9D7"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Δεν συζητάμε για το θέμα της απελευθέρωσης των ναρκωτικών, επειδή είναι </w:t>
      </w:r>
      <w:r>
        <w:rPr>
          <w:rFonts w:eastAsia="Times New Roman"/>
          <w:szCs w:val="24"/>
          <w:lang w:val="en-US"/>
        </w:rPr>
        <w:t>trendy</w:t>
      </w:r>
      <w:r>
        <w:rPr>
          <w:rFonts w:eastAsia="Times New Roman"/>
          <w:szCs w:val="24"/>
        </w:rPr>
        <w:t>, επειδ</w:t>
      </w:r>
      <w:r>
        <w:rPr>
          <w:rFonts w:eastAsia="Times New Roman"/>
          <w:szCs w:val="24"/>
        </w:rPr>
        <w:t xml:space="preserve">ή είναι μόδα, επειδή είναι προοδευτικό και δεν είναι το δίλλημα αν είμαστε υπέρ ή κατά της χρήσης </w:t>
      </w:r>
      <w:r>
        <w:rPr>
          <w:rFonts w:eastAsia="Times New Roman"/>
          <w:szCs w:val="24"/>
        </w:rPr>
        <w:lastRenderedPageBreak/>
        <w:t>των εθιστικών ουσιών. Δεν νομίζω ότι υπάρχει κανένας σ’ αυτήν την Αίθουσα και στην κοινωνία ολόκληρη που να είναι υπέρ της χρήσης των εθιστικών ουσιών και της</w:t>
      </w:r>
      <w:r>
        <w:rPr>
          <w:rFonts w:eastAsia="Times New Roman"/>
          <w:szCs w:val="24"/>
        </w:rPr>
        <w:t xml:space="preserve"> δημιουργίας των γνωστών καταστάσεων που ξέρουμε. </w:t>
      </w:r>
    </w:p>
    <w:p w14:paraId="0515F9D8"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Το δίλλημα είναι αν είμαστε υπέρ ή κατά της προστασίας της ζωής και της ασφάλειας των παιδιών μας και όσων έχουν εμπλακεί ή μπορεί να εμπλακούν σ’ αυτά, αν μπορούμε με καλύτερο τρόπο να προλαμβάνουμε και ν</w:t>
      </w:r>
      <w:r>
        <w:rPr>
          <w:rFonts w:eastAsia="Times New Roman"/>
          <w:szCs w:val="24"/>
        </w:rPr>
        <w:t>α αντιμετωπίζουμε τα προβλήματα, να σταματάμε τη διάχυση αυτών των ουσιών ή όχι. Και δεν είναι στη βάση της προοδευτικότητας ή της συντηρητικότητας στο δίπολο είμαι προοδευτικός-είμαι συντηρητικός, αλλά κυρίως στη βάση της αποτελεσματικότητας και κατά πόσο</w:t>
      </w:r>
      <w:r>
        <w:rPr>
          <w:rFonts w:eastAsia="Times New Roman"/>
          <w:szCs w:val="24"/>
        </w:rPr>
        <w:t xml:space="preserve"> αυτού του είδους οι πολιτικές είναι αποτελεσματικές.</w:t>
      </w:r>
    </w:p>
    <w:p w14:paraId="0515F9D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Σ’ αυτήν την βάση οφείλουμε να κάνουμε τη συζήτηση σχετικά με το αν οι πολιτικές που έχουμε σήμερα ως χώρα και γενικότερα ακόμη για την αντιμετώπιση των εθιστικών ουσιών -και σ’ αυτές είναι και το οινόπ</w:t>
      </w:r>
      <w:r>
        <w:rPr>
          <w:rFonts w:eastAsia="Times New Roman"/>
          <w:szCs w:val="24"/>
        </w:rPr>
        <w:t>νευμα που είναι νομιμότατο, είναι και η νικοτίνη, που είναι, επίσης, νόμιμη- είναι αποτελεσματικές πολιτικές ή αν πρέπει να τις αλλάξουμε, να τις τροποποιήσουμε με κάτι πιο αποτελεσματικό. Αυτό είναι το ερώτημα.</w:t>
      </w:r>
    </w:p>
    <w:p w14:paraId="0515F9D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Έκανε χθες ο κ. Παπανδρέου μια εξαιρετική το</w:t>
      </w:r>
      <w:r>
        <w:rPr>
          <w:rFonts w:eastAsia="Times New Roman"/>
          <w:szCs w:val="24"/>
        </w:rPr>
        <w:t>ποθέτηση για τον πόλεμο κατά των ναρκωτικών και για τον τρόπο που αυτός χάνεται ουσιαστικά υπέρ των βαρόνων σε πλανητικό επίπεδο. Και αυτό είναι πλέον μια κουβέντα που γίνεται και πρέπει να την κάνουμε και εδώ και πρέπει να την κάνουμε χωρίς προκαταλήψεις.</w:t>
      </w:r>
      <w:r>
        <w:rPr>
          <w:rFonts w:eastAsia="Times New Roman"/>
          <w:szCs w:val="24"/>
        </w:rPr>
        <w:t xml:space="preserve"> </w:t>
      </w:r>
    </w:p>
    <w:p w14:paraId="0515F9DB"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 xml:space="preserve">Για να κλείσω την παρένθεση γενικά για τη χρήση των ναρκωτικών, γιατί περί παρενθέσεως πρόκειται, ούτε η καταστολή είναι θέσφατο -είναι κάτι που πρέπει να είναι έτσι για όλους σε ένα τσουβαλιασμένο περιβάλλον, για όλες τις ουσίες, με τον ίδιον τρόπο και </w:t>
      </w:r>
      <w:r>
        <w:rPr>
          <w:rFonts w:eastAsia="Times New Roman"/>
          <w:szCs w:val="24"/>
        </w:rPr>
        <w:t>για όλες τις χώρες- ούτε γενικώς και αορίστως η απελευθέρωση είναι λύση σώνει και καλά. Και σίγουρα δεν είναι προοδευτική πολιτική όταν δεν είναι εξειδικευμένη, δεν είναι ώριμη και δεν έχει συζητηθεί επαρκώς και τεχνολογικά και τεχνοκρατικά και πολιτικά.</w:t>
      </w:r>
    </w:p>
    <w:p w14:paraId="0515F9DC"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ς γυρίσω στο νομοσχέδιο. Είπα από την αρχή ότι αφορά τη φαρμακευτική χρήση της κάνναβης και μόνο και περί αυτής πρόκειται. Από εδώ και πέρα η συζήτηση γι’ αυτό γίνεται. </w:t>
      </w:r>
    </w:p>
    <w:p w14:paraId="0515F9DD"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Υπάρχουν την τελευταία δεκαετία, λοιπόν, ισχυρές ερευνητικές αποδείξεις ότι τα παράγωγ</w:t>
      </w:r>
      <w:r>
        <w:rPr>
          <w:rFonts w:eastAsia="Times New Roman"/>
          <w:szCs w:val="24"/>
        </w:rPr>
        <w:t xml:space="preserve">α της ινδικής κάνναβης, οι </w:t>
      </w:r>
      <w:proofErr w:type="spellStart"/>
      <w:r>
        <w:rPr>
          <w:rFonts w:eastAsia="Times New Roman"/>
          <w:szCs w:val="24"/>
        </w:rPr>
        <w:t>κανναβινόλες</w:t>
      </w:r>
      <w:proofErr w:type="spellEnd"/>
      <w:r>
        <w:rPr>
          <w:rFonts w:eastAsia="Times New Roman"/>
          <w:szCs w:val="24"/>
        </w:rPr>
        <w:t xml:space="preserve">, </w:t>
      </w:r>
      <w:r>
        <w:rPr>
          <w:rFonts w:eastAsia="Times New Roman"/>
          <w:szCs w:val="24"/>
        </w:rPr>
        <w:lastRenderedPageBreak/>
        <w:t xml:space="preserve">έχουν σημαντική δράση και βοηθούν ασθενείς και, μάλιστα, ασθενείς </w:t>
      </w:r>
      <w:proofErr w:type="spellStart"/>
      <w:r>
        <w:rPr>
          <w:rFonts w:eastAsia="Times New Roman"/>
          <w:szCs w:val="24"/>
        </w:rPr>
        <w:t>βαρέως</w:t>
      </w:r>
      <w:proofErr w:type="spellEnd"/>
      <w:r>
        <w:rPr>
          <w:rFonts w:eastAsia="Times New Roman"/>
          <w:szCs w:val="24"/>
        </w:rPr>
        <w:t xml:space="preserve"> πάσχοντες, καρκινοπαθείς που κάνουν χημειοθεραπεία κυρίως και ασθενείς με σκλήρυνση κατά πλάκας σε βαριές μορφές, στις οποίες υπάρχει δυσκινησ</w:t>
      </w:r>
      <w:r>
        <w:rPr>
          <w:rFonts w:eastAsia="Times New Roman"/>
          <w:szCs w:val="24"/>
        </w:rPr>
        <w:t xml:space="preserve">ία, </w:t>
      </w:r>
      <w:proofErr w:type="spellStart"/>
      <w:r>
        <w:rPr>
          <w:rFonts w:eastAsia="Times New Roman"/>
          <w:szCs w:val="24"/>
        </w:rPr>
        <w:t>σπαστικότητα</w:t>
      </w:r>
      <w:proofErr w:type="spellEnd"/>
      <w:r>
        <w:rPr>
          <w:rFonts w:eastAsia="Times New Roman"/>
          <w:szCs w:val="24"/>
        </w:rPr>
        <w:t xml:space="preserve"> και πόνος. Είναι δεδομένο αυτό. Είναι αποδεδειγμένο.</w:t>
      </w:r>
    </w:p>
    <w:p w14:paraId="0515F9D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Έτσι, λοιπόν, με βάση αυτό θέλω να κάνω μια παρένθεση και να πω ότι δεν υπάρχει φάρμακο που να μην έχει παρενέργειες και δεν υπάρχει κανένα φάρμακο γι’ αυτόν που ξέρει να ψάχνει τη βιβλι</w:t>
      </w:r>
      <w:r>
        <w:rPr>
          <w:rFonts w:eastAsia="Times New Roman"/>
          <w:szCs w:val="24"/>
        </w:rPr>
        <w:t>ογραφία, που να μην μπορεί να βρει παρενέργειες ή την αντίθετη άποψη για τη δράση του ή για οτιδήποτε. Πάντα η επιστημονική συζήτηση είναι ανοιχτή, βασίζεται σε αποδείξεις, αλλά έχει μέσα της αντιρρήσεις, φοβίες και αντικρούεται.</w:t>
      </w:r>
    </w:p>
    <w:p w14:paraId="0515F9D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Όμως όταν υπάρχει ένα φάρμ</w:t>
      </w:r>
      <w:r>
        <w:rPr>
          <w:rFonts w:eastAsia="Times New Roman"/>
          <w:szCs w:val="24"/>
        </w:rPr>
        <w:t xml:space="preserve">ακο, το οποίο είναι διαθέσιμο και μπορεί να έχει ασθενή δράση –αυτό θα πω εγώ, γιατί αυτή είναι η προσωπική μου αντίληψη, ότι οι </w:t>
      </w:r>
      <w:proofErr w:type="spellStart"/>
      <w:r>
        <w:rPr>
          <w:rFonts w:eastAsia="Times New Roman"/>
          <w:szCs w:val="24"/>
        </w:rPr>
        <w:t>κανναβινόλες</w:t>
      </w:r>
      <w:proofErr w:type="spellEnd"/>
      <w:r>
        <w:rPr>
          <w:rFonts w:eastAsia="Times New Roman"/>
          <w:szCs w:val="24"/>
        </w:rPr>
        <w:t xml:space="preserve"> έχουν ασθενή δράση στις ενδείξεις που προανέφερα- είναι ηθικά και επιστημονικά απαράδεκτο να το στερείς, να αποφεύ</w:t>
      </w:r>
      <w:r>
        <w:rPr>
          <w:rFonts w:eastAsia="Times New Roman"/>
          <w:szCs w:val="24"/>
        </w:rPr>
        <w:t>γεις, να αποτρέπεις την κυκλοφορία του μόνο και μόνο για λόγους προκαταλήψεων, ιδεοληπτικής εμμονής ή ακόμα χειρότερα -επιτρέψτε μου- στη βάση της πολιτικής κουτοπονηριάς και της υποκρισίας, που λέει ότι εγώ δεν θέλω να ανακατευτώ σ’ αυτό γιατί έχει πολιτι</w:t>
      </w:r>
      <w:r>
        <w:rPr>
          <w:rFonts w:eastAsia="Times New Roman"/>
          <w:szCs w:val="24"/>
        </w:rPr>
        <w:t>κό κόστος.</w:t>
      </w:r>
    </w:p>
    <w:p w14:paraId="0515F9E0"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Δεν νομίζω ότι μπορούμε να προχωρήσουμε έτσι γενικώς και ειδικώς στο συγκεκριμένο θέμα.</w:t>
      </w:r>
    </w:p>
    <w:p w14:paraId="0515F9E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Έτσι, λοιπόν, είμαστε υπέρ της απελευθέρωσης της χρήσης της ινδικής κάνναβης για λόγους ιατρικούς, για τους ασθενείς που </w:t>
      </w:r>
      <w:r>
        <w:rPr>
          <w:rFonts w:eastAsia="Times New Roman" w:cs="Times New Roman"/>
          <w:szCs w:val="24"/>
        </w:rPr>
        <w:lastRenderedPageBreak/>
        <w:t>τη χρειάζονται και μόνο, παρ</w:t>
      </w:r>
      <w:r>
        <w:rPr>
          <w:rFonts w:eastAsia="Times New Roman" w:cs="Times New Roman"/>
          <w:szCs w:val="24"/>
        </w:rPr>
        <w:t xml:space="preserve">’ </w:t>
      </w:r>
      <w:r>
        <w:rPr>
          <w:rFonts w:eastAsia="Times New Roman" w:cs="Times New Roman"/>
          <w:szCs w:val="24"/>
        </w:rPr>
        <w:t xml:space="preserve">όλο που, όπως είπα και προηγουμένως, το νομοσχέδιο είναι απαράδεκτα κακογραμμένο και γενικό. </w:t>
      </w:r>
    </w:p>
    <w:p w14:paraId="0515F9E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Δυστυχώς, όπως είδαμε σήμερα, οι προκαταλήψεις και η υποκρισία τρέφονται από την ασάφεια και τη θολούρα. Όσο πιο γενικό, αόριστο και ατελές είναι ένα θεσμικό πλαί</w:t>
      </w:r>
      <w:r>
        <w:rPr>
          <w:rFonts w:eastAsia="Times New Roman" w:cs="Times New Roman"/>
          <w:szCs w:val="24"/>
        </w:rPr>
        <w:t xml:space="preserve">σιο, τόσο πιο εύκολα διαβάλλεται, τόσο πιο εύκολα βρίσκουμε –αν θέλουμε να βρούμε- αφορμές, τόσο πιο εύκολα διαβρώνεται τελικά η κοινωνική πίστη σε ένα θέμα. Είναι τόσο ασαφές που πραγματικά, όπως είπα και προηγουμένως, μπαίνει κανείς στον πειρασμό να πει </w:t>
      </w:r>
      <w:r>
        <w:rPr>
          <w:rFonts w:eastAsia="Times New Roman" w:cs="Times New Roman"/>
          <w:szCs w:val="24"/>
        </w:rPr>
        <w:t xml:space="preserve">«πάρτε το και ξαναφέρτε το επεξεργασμένο». </w:t>
      </w:r>
    </w:p>
    <w:p w14:paraId="0515F9E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Επινοούμε ένα θεσμικό πλαίσιο στον ΕΟΦ αυτόν τον καιρό, όπως παραδέχθηκε ο Υπουργός χθες. Σωστά λέω εγώ, όπως επίσης ένα θεσμικό πλαίσιο για την καλλιέργεια, ένα για τη μεταποίηση </w:t>
      </w:r>
      <w:r>
        <w:rPr>
          <w:rFonts w:eastAsia="Times New Roman" w:cs="Times New Roman"/>
          <w:szCs w:val="24"/>
        </w:rPr>
        <w:lastRenderedPageBreak/>
        <w:t>και ένα για την εξαγωγή. Μόνο πο</w:t>
      </w:r>
      <w:r>
        <w:rPr>
          <w:rFonts w:eastAsia="Times New Roman" w:cs="Times New Roman"/>
          <w:szCs w:val="24"/>
        </w:rPr>
        <w:t>υ αυτό συνήθως γίνεται μέχρι τη νομοθέτηση. Δεν γίνεται μετά τη νομοθέτηση, όπως συμβαίνει εδώ, γιατί στην ουσία εδώ νομοθετούμε την πολιτική μας βούληση να χορηγήσουμε ως φάρμακο την ινδική κάνναβη στους Έλληνες ασθενείς που έχουν την ανάγκη, με τρόπους κ</w:t>
      </w:r>
      <w:r>
        <w:rPr>
          <w:rFonts w:eastAsia="Times New Roman" w:cs="Times New Roman"/>
          <w:szCs w:val="24"/>
        </w:rPr>
        <w:t>αι μεθόδους που θα συζητήσουμε μετά.</w:t>
      </w:r>
    </w:p>
    <w:p w14:paraId="0515F9E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είναι ένα πολιτικό λάθος. Είναι μία διαδικασία που δεν είναι ούτε έγκυρη και κυρίως ούτε έγκαιρη. Είπα προχθές ότι με αυτή τη διαδικασία, η καλλιέργεια της κλωστικής κάνναβης, που δεν έχει σχέση με ουσίες, επεξεργα</w:t>
      </w:r>
      <w:r>
        <w:rPr>
          <w:rFonts w:eastAsia="Times New Roman" w:cs="Times New Roman"/>
          <w:szCs w:val="24"/>
        </w:rPr>
        <w:t xml:space="preserve">σίες και δυσκολίες πήρε τέσσερα με πέντε χρόνια από την ημερομηνία ψήφισης μέχρι να μπει στο χωράφι η πρώτη καλλιέργεια. Κάτι ανάλογο θα γίνει και εδώ και νομίζω </w:t>
      </w:r>
      <w:r>
        <w:rPr>
          <w:rFonts w:eastAsia="Times New Roman" w:cs="Times New Roman"/>
          <w:szCs w:val="24"/>
        </w:rPr>
        <w:lastRenderedPageBreak/>
        <w:t>ότι για το θέμα της χορήγησης των φαρμάκων, της φαρμακευτικής δηλαδή, είναι πολύ μεγάλο πρόβλη</w:t>
      </w:r>
      <w:r>
        <w:rPr>
          <w:rFonts w:eastAsia="Times New Roman" w:cs="Times New Roman"/>
          <w:szCs w:val="24"/>
        </w:rPr>
        <w:t>μα.</w:t>
      </w:r>
    </w:p>
    <w:p w14:paraId="0515F9E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Έγινε σαφές χθες, σε μια πολύ ουσιαστική συζήτηση φορέων, ότι ο ΕΟΦ είναι ανέτοιμος. Τι φαρμακευτικές μορφές, ποια σκευάσματα, ποια περιεκτικότητα </w:t>
      </w:r>
      <w:proofErr w:type="spellStart"/>
      <w:r>
        <w:rPr>
          <w:rFonts w:eastAsia="Times New Roman" w:cs="Times New Roman"/>
          <w:szCs w:val="24"/>
        </w:rPr>
        <w:t>κανναβινολών</w:t>
      </w:r>
      <w:proofErr w:type="spellEnd"/>
      <w:r>
        <w:rPr>
          <w:rFonts w:eastAsia="Times New Roman" w:cs="Times New Roman"/>
          <w:szCs w:val="24"/>
        </w:rPr>
        <w:t xml:space="preserve"> στην ινδική κάνναβη, σε ποιες </w:t>
      </w:r>
      <w:proofErr w:type="spellStart"/>
      <w:r>
        <w:rPr>
          <w:rFonts w:eastAsia="Times New Roman" w:cs="Times New Roman"/>
          <w:szCs w:val="24"/>
        </w:rPr>
        <w:t>κανναβινόλες</w:t>
      </w:r>
      <w:proofErr w:type="spellEnd"/>
      <w:r>
        <w:rPr>
          <w:rFonts w:eastAsia="Times New Roman" w:cs="Times New Roman"/>
          <w:szCs w:val="24"/>
        </w:rPr>
        <w:t>, με ποια σύνθεση και με ποιον τρόπο, όλα αυτά είν</w:t>
      </w:r>
      <w:r>
        <w:rPr>
          <w:rFonts w:eastAsia="Times New Roman" w:cs="Times New Roman"/>
          <w:szCs w:val="24"/>
        </w:rPr>
        <w:t xml:space="preserve">αι άγνωστο. Εφευρίσκουμε θεσμικό πλαίσιο το οποίο δεν το έχουμε. </w:t>
      </w:r>
    </w:p>
    <w:p w14:paraId="0515F9E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Δεν έχει ολοκληρωθεί τίποτε. Δεν διευκρινίζεται ποιος θα γράφει, πώς θα γράφεται, πώς θα γίνεται η </w:t>
      </w:r>
      <w:proofErr w:type="spellStart"/>
      <w:r>
        <w:rPr>
          <w:rFonts w:eastAsia="Times New Roman" w:cs="Times New Roman"/>
          <w:szCs w:val="24"/>
        </w:rPr>
        <w:t>συνταγογράφηση</w:t>
      </w:r>
      <w:proofErr w:type="spellEnd"/>
      <w:r>
        <w:rPr>
          <w:rFonts w:eastAsia="Times New Roman" w:cs="Times New Roman"/>
          <w:szCs w:val="24"/>
        </w:rPr>
        <w:t>, πώς θα διακινούνται τα προϊόντα που δεν είναι φαρμακευτικά, όπως για παράδε</w:t>
      </w:r>
      <w:r>
        <w:rPr>
          <w:rFonts w:eastAsia="Times New Roman" w:cs="Times New Roman"/>
          <w:szCs w:val="24"/>
        </w:rPr>
        <w:t xml:space="preserve">ιγμα η ξηρή μορφή, τα έλαια. Δεν υπάρχει πρόβλεψη και το ξαναλέω, γιατί είδα χθες τον Υπουργό που κράτησε μία σημείωση. </w:t>
      </w:r>
      <w:r>
        <w:rPr>
          <w:rFonts w:eastAsia="Times New Roman" w:cs="Times New Roman"/>
          <w:szCs w:val="24"/>
        </w:rPr>
        <w:lastRenderedPageBreak/>
        <w:t xml:space="preserve">Υπάρχουν </w:t>
      </w:r>
      <w:proofErr w:type="spellStart"/>
      <w:r>
        <w:rPr>
          <w:rFonts w:eastAsia="Times New Roman" w:cs="Times New Roman"/>
          <w:szCs w:val="24"/>
        </w:rPr>
        <w:t>κανναβινόλες</w:t>
      </w:r>
      <w:proofErr w:type="spellEnd"/>
      <w:r>
        <w:rPr>
          <w:rFonts w:eastAsia="Times New Roman" w:cs="Times New Roman"/>
          <w:szCs w:val="24"/>
        </w:rPr>
        <w:t xml:space="preserve"> που δεν προκαλούν ευφορία, αλλά έχουν φαρμακευτική δράση. </w:t>
      </w:r>
    </w:p>
    <w:p w14:paraId="0515F9E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Ακούσαμε χθες ότι σαράντα χιλιάδες στρέμματα </w:t>
      </w:r>
      <w:proofErr w:type="spellStart"/>
      <w:r>
        <w:rPr>
          <w:rFonts w:eastAsia="Times New Roman" w:cs="Times New Roman"/>
          <w:szCs w:val="24"/>
        </w:rPr>
        <w:t>συμβολαιακ</w:t>
      </w:r>
      <w:r>
        <w:rPr>
          <w:rFonts w:eastAsia="Times New Roman" w:cs="Times New Roman"/>
          <w:szCs w:val="24"/>
        </w:rPr>
        <w:t>ής</w:t>
      </w:r>
      <w:proofErr w:type="spellEnd"/>
      <w:r>
        <w:rPr>
          <w:rFonts w:eastAsia="Times New Roman" w:cs="Times New Roman"/>
          <w:szCs w:val="24"/>
        </w:rPr>
        <w:t xml:space="preserve"> γεωργίας, με την κλωστική κάνναβη, που δεν έχει σχέση με το σημερινό -καλλιεργείται ήδη- μπορούν από αύριο να μπουν στην καλλιέργεια, αρκεί στο σημερινό νομοσχέδιο να έχει πρόβλεψη ότι η </w:t>
      </w:r>
      <w:r>
        <w:rPr>
          <w:rFonts w:eastAsia="Times New Roman" w:cs="Times New Roman"/>
          <w:szCs w:val="24"/>
          <w:lang w:val="en-US"/>
        </w:rPr>
        <w:t>CPT</w:t>
      </w:r>
      <w:r>
        <w:rPr>
          <w:rFonts w:eastAsia="Times New Roman" w:cs="Times New Roman"/>
          <w:szCs w:val="24"/>
        </w:rPr>
        <w:t xml:space="preserve">, η </w:t>
      </w:r>
      <w:proofErr w:type="spellStart"/>
      <w:r>
        <w:rPr>
          <w:rFonts w:eastAsia="Times New Roman" w:cs="Times New Roman"/>
          <w:szCs w:val="24"/>
        </w:rPr>
        <w:t>κανναβινόλη</w:t>
      </w:r>
      <w:proofErr w:type="spellEnd"/>
      <w:r>
        <w:rPr>
          <w:rFonts w:eastAsia="Times New Roman" w:cs="Times New Roman"/>
          <w:szCs w:val="24"/>
        </w:rPr>
        <w:t xml:space="preserve"> που δεν προκαλεί ευεξία -δεν μαστουρώνει κατά τ</w:t>
      </w:r>
      <w:r>
        <w:rPr>
          <w:rFonts w:eastAsia="Times New Roman" w:cs="Times New Roman"/>
          <w:szCs w:val="24"/>
        </w:rPr>
        <w:t>ο κοινώς λεγόμενο και δεν έχει άλλες παρενέργειες- μπορεί από αύριο να αρχίσει να διαχωρίζεται και να αποκτά φαρμακευτικές μορφές. Θα ήταν καλύτερα να το έχουμε ήδη έτοιμο. Είναι ευχής έργο μέχρι το απόγευμα να γίνει. Ελπίζει κανείς ότι θα το καταφέρουμε.</w:t>
      </w:r>
    </w:p>
    <w:p w14:paraId="0515F9E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A84729">
        <w:rPr>
          <w:rFonts w:eastAsia="Times New Roman" w:cs="Times New Roman"/>
          <w:b/>
          <w:szCs w:val="24"/>
        </w:rPr>
        <w:t>ΓΕΩΡΓΙΟΣ ΛΑΜΠΡΟΥΛΗΣ</w:t>
      </w:r>
      <w:r>
        <w:rPr>
          <w:rFonts w:eastAsia="Times New Roman" w:cs="Times New Roman"/>
          <w:szCs w:val="24"/>
        </w:rPr>
        <w:t>)</w:t>
      </w:r>
    </w:p>
    <w:p w14:paraId="0515F9E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Πώς θα καταφέρει, λοιπόν, ο ΕΟΦ με το υφιστάμενο νομικό πλαίσιο, που κατά παραδοχή και του ΕΟΦ και του Υπουργού είναι ανέτοιμο, να αρχίσει να </w:t>
      </w:r>
      <w:proofErr w:type="spellStart"/>
      <w:r>
        <w:rPr>
          <w:rFonts w:eastAsia="Times New Roman" w:cs="Times New Roman"/>
          <w:szCs w:val="24"/>
        </w:rPr>
        <w:t>αδειοδοτεί</w:t>
      </w:r>
      <w:proofErr w:type="spellEnd"/>
      <w:r>
        <w:rPr>
          <w:rFonts w:eastAsia="Times New Roman" w:cs="Times New Roman"/>
          <w:szCs w:val="24"/>
        </w:rPr>
        <w:t xml:space="preserve"> </w:t>
      </w:r>
      <w:r>
        <w:rPr>
          <w:rFonts w:eastAsia="Times New Roman" w:cs="Times New Roman"/>
          <w:szCs w:val="24"/>
        </w:rPr>
        <w:t xml:space="preserve">φαρμακευτικές μορφές και κυρίως πότε; Γιατί το να ψηφίσουμε σήμερα ένα νομοσχέδιο το οποίο θα μπορέσει να αρχίσει να ενεργοποιείται μετά από ένα, δύο ή τρία χρόνια, είναι έως και παράλογο. </w:t>
      </w:r>
    </w:p>
    <w:p w14:paraId="0515F9E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Αφού όλα αυτά είναι έτσι και είμαστε ανέτοιμοι, γιατί ταυτόχρονα ε</w:t>
      </w:r>
      <w:r>
        <w:rPr>
          <w:rFonts w:eastAsia="Times New Roman" w:cs="Times New Roman"/>
          <w:szCs w:val="24"/>
        </w:rPr>
        <w:t xml:space="preserve">ίμαστε και άτολμοι; Γιατί δεν κάνουμε το πολύ απλό, που έχει γίνει σε πολλές χώρες του κόσμου; Άνθρωποι οι οποίοι έχουν διάγνωση σκλήρυνση κατά πλάκας ή καρκίνο τελικού σταδίου, από τα ΚΕΠΑ ή από κάποιο έγκυρο ιατρικό σώμα –μία τέτοια διάγνωση </w:t>
      </w:r>
      <w:r>
        <w:rPr>
          <w:rFonts w:eastAsia="Times New Roman" w:cs="Times New Roman"/>
          <w:szCs w:val="24"/>
        </w:rPr>
        <w:lastRenderedPageBreak/>
        <w:t>είναι πολύ ε</w:t>
      </w:r>
      <w:r>
        <w:rPr>
          <w:rFonts w:eastAsia="Times New Roman" w:cs="Times New Roman"/>
          <w:szCs w:val="24"/>
        </w:rPr>
        <w:t xml:space="preserve">ύκολο να τυποποιηθεί και πολύ δύσκολο να </w:t>
      </w:r>
      <w:proofErr w:type="spellStart"/>
      <w:r>
        <w:rPr>
          <w:rFonts w:eastAsia="Times New Roman" w:cs="Times New Roman"/>
          <w:szCs w:val="24"/>
        </w:rPr>
        <w:t>πλαστογραφηθεί</w:t>
      </w:r>
      <w:proofErr w:type="spellEnd"/>
      <w:r>
        <w:rPr>
          <w:rFonts w:eastAsia="Times New Roman" w:cs="Times New Roman"/>
          <w:szCs w:val="24"/>
        </w:rPr>
        <w:t xml:space="preserve"> έως αδύνατο- γιατί δεν έχουν δικαίωμα στη νόμιμη κατοχή μιας </w:t>
      </w:r>
      <w:proofErr w:type="spellStart"/>
      <w:r>
        <w:rPr>
          <w:rFonts w:eastAsia="Times New Roman" w:cs="Times New Roman"/>
          <w:szCs w:val="24"/>
        </w:rPr>
        <w:t>μικροποσότητας</w:t>
      </w:r>
      <w:proofErr w:type="spellEnd"/>
      <w:r>
        <w:rPr>
          <w:rFonts w:eastAsia="Times New Roman" w:cs="Times New Roman"/>
          <w:szCs w:val="24"/>
        </w:rPr>
        <w:t xml:space="preserve"> ή στην αυτοκαλλιέργεια ενός, δύο φυτών; Είναι πολύ απλό, πολύ λογικό και βγαίνει εκτός της διαδικασίας που, όπως είπα, θα πά</w:t>
      </w:r>
      <w:r>
        <w:rPr>
          <w:rFonts w:eastAsia="Times New Roman" w:cs="Times New Roman"/>
          <w:szCs w:val="24"/>
        </w:rPr>
        <w:t xml:space="preserve">ρει χρόνια και αφορά κυρίως τη βιομηχανία –για να τα λέμε όλα- και λιγότερο τους ασθενείς, με τον τρόπο που είναι νομοθετημένη σήμερα. Γιατί, λοιπόν, είμαστε και άτολμοι συν τοις </w:t>
      </w:r>
      <w:proofErr w:type="spellStart"/>
      <w:r>
        <w:rPr>
          <w:rFonts w:eastAsia="Times New Roman" w:cs="Times New Roman"/>
          <w:szCs w:val="24"/>
        </w:rPr>
        <w:t>άλλοις</w:t>
      </w:r>
      <w:proofErr w:type="spellEnd"/>
      <w:r>
        <w:rPr>
          <w:rFonts w:eastAsia="Times New Roman" w:cs="Times New Roman"/>
          <w:szCs w:val="24"/>
        </w:rPr>
        <w:t>;</w:t>
      </w:r>
    </w:p>
    <w:p w14:paraId="0515F9E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Ας περάσω στην καλλιέργεια. Θα κάνω μερικά σύντομα σχόλια, γιατί τα β</w:t>
      </w:r>
      <w:r>
        <w:rPr>
          <w:rFonts w:eastAsia="Times New Roman" w:cs="Times New Roman"/>
          <w:szCs w:val="24"/>
        </w:rPr>
        <w:t xml:space="preserve">ασικά τα είπαμε προηγουμένως. Ο κ. Βλάσσης, προσπαθώντας να ξεφύγει από την παγίδα και το βάσανο του να ψηφιστεί η φαρμακευτική κάνναβη, έκανε μια εκτεταμένη αναφορά στις αδυναμίες του νομοσχεδίου. Έτσι είναι, δεν διαφωνώ. </w:t>
      </w:r>
    </w:p>
    <w:p w14:paraId="0515F9E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Υπάρχουν τεράστια προβλήματα, απ</w:t>
      </w:r>
      <w:r>
        <w:rPr>
          <w:rFonts w:eastAsia="Times New Roman" w:cs="Times New Roman"/>
          <w:szCs w:val="24"/>
        </w:rPr>
        <w:t>λώς επισημαίνω και σταχυολογώ τα εξής: Ποιος θα δίνει την άδεια; Τρία Υπουργεία είναι υπεύθυνα και φορέας δεν υπάρχει. Ποιος θα ελέγχει την καλλιέργεια για το αν είναι πιστοποιημένη, για να πω απλά παραδείγματα, για το αν η κάνναβη είναι βιολογική ή όχι, α</w:t>
      </w:r>
      <w:r>
        <w:rPr>
          <w:rFonts w:eastAsia="Times New Roman" w:cs="Times New Roman"/>
          <w:szCs w:val="24"/>
        </w:rPr>
        <w:t xml:space="preserve">ν πέφτει </w:t>
      </w:r>
      <w:proofErr w:type="spellStart"/>
      <w:r>
        <w:rPr>
          <w:rFonts w:eastAsia="Times New Roman" w:cs="Times New Roman"/>
          <w:szCs w:val="24"/>
          <w:lang w:val="en-US"/>
        </w:rPr>
        <w:t>Gramoxon</w:t>
      </w:r>
      <w:proofErr w:type="spellEnd"/>
      <w:r>
        <w:rPr>
          <w:rFonts w:eastAsia="Times New Roman" w:cs="Times New Roman"/>
          <w:szCs w:val="24"/>
        </w:rPr>
        <w:t xml:space="preserve"> που ξέρει ο Νίκος ο Παπαδόπουλος ότι μάλλον μεταφέρεται στον χρήστη κ.λπ.;</w:t>
      </w:r>
    </w:p>
    <w:p w14:paraId="0515F9E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Δεν υπάρχει τίποτα. «Θα» το δούμε. Δεν γίνεται καμία αναφορά σε χωροταξικές προϋποθέσεις. Πού θα είναι αυτές οι καλλιέργειες; Θα είναι σε συγκεκριμένου τύπου χωράφ</w:t>
      </w:r>
      <w:r>
        <w:rPr>
          <w:rFonts w:eastAsia="Times New Roman" w:cs="Times New Roman"/>
          <w:szCs w:val="24"/>
        </w:rPr>
        <w:t>ια, κοντά σε πόλεις, κοντά σε σχολεία; Υπάρχουν ορισμένα θέματα, τα οποία δεν έχουν διευκρινιστεί, όπως ποιος θα έχει την εποπτεία της παραγωγικής διαδι</w:t>
      </w:r>
      <w:r>
        <w:rPr>
          <w:rFonts w:eastAsia="Times New Roman" w:cs="Times New Roman"/>
          <w:szCs w:val="24"/>
        </w:rPr>
        <w:lastRenderedPageBreak/>
        <w:t>κασίας, της αποθήκευσης κ.λπ.</w:t>
      </w:r>
      <w:r>
        <w:rPr>
          <w:rFonts w:eastAsia="Times New Roman" w:cs="Times New Roman"/>
          <w:szCs w:val="24"/>
        </w:rPr>
        <w:t>.</w:t>
      </w:r>
      <w:r>
        <w:rPr>
          <w:rFonts w:eastAsia="Times New Roman" w:cs="Times New Roman"/>
          <w:szCs w:val="24"/>
        </w:rPr>
        <w:t xml:space="preserve"> Το νομοσχέδιο λέει ότι οι προδιαγραφές θα καθοριστούν με ΚΥΑ εν ευθέτω </w:t>
      </w:r>
      <w:proofErr w:type="spellStart"/>
      <w:r>
        <w:rPr>
          <w:rFonts w:eastAsia="Times New Roman" w:cs="Times New Roman"/>
          <w:szCs w:val="24"/>
        </w:rPr>
        <w:t>χρ</w:t>
      </w:r>
      <w:r>
        <w:rPr>
          <w:rFonts w:eastAsia="Times New Roman" w:cs="Times New Roman"/>
          <w:szCs w:val="24"/>
        </w:rPr>
        <w:t>όνω</w:t>
      </w:r>
      <w:proofErr w:type="spellEnd"/>
      <w:r>
        <w:rPr>
          <w:rFonts w:eastAsia="Times New Roman" w:cs="Times New Roman"/>
          <w:szCs w:val="24"/>
        </w:rPr>
        <w:t xml:space="preserve">. Είπα και προηγουμένως ότι τρία με τέσσερα χρόνια είναι ο μέσος χρόνος που απαιτείται γι’ αυτού του τύπου τις διαδικασίες σε θέματα τα οποία έχουν πολύ λιγότερη φόρτιση από την ινδική κάνναβη. </w:t>
      </w:r>
    </w:p>
    <w:p w14:paraId="0515F9E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Τι σημαίνει μονάδα μεταποίησης; Από το εκχύλισμα στον διαχ</w:t>
      </w:r>
      <w:r>
        <w:rPr>
          <w:rFonts w:eastAsia="Times New Roman" w:cs="Times New Roman"/>
          <w:szCs w:val="24"/>
        </w:rPr>
        <w:t xml:space="preserve">ωρισμό των </w:t>
      </w:r>
      <w:proofErr w:type="spellStart"/>
      <w:r>
        <w:rPr>
          <w:rFonts w:eastAsia="Times New Roman" w:cs="Times New Roman"/>
          <w:szCs w:val="24"/>
        </w:rPr>
        <w:t>κανναβινολών</w:t>
      </w:r>
      <w:proofErr w:type="spellEnd"/>
      <w:r>
        <w:rPr>
          <w:rFonts w:eastAsia="Times New Roman" w:cs="Times New Roman"/>
          <w:szCs w:val="24"/>
        </w:rPr>
        <w:t xml:space="preserve"> σε </w:t>
      </w:r>
      <w:proofErr w:type="spellStart"/>
      <w:r>
        <w:rPr>
          <w:rFonts w:eastAsia="Times New Roman" w:cs="Times New Roman"/>
          <w:szCs w:val="24"/>
        </w:rPr>
        <w:t>καθαρμένη</w:t>
      </w:r>
      <w:proofErr w:type="spellEnd"/>
      <w:r>
        <w:rPr>
          <w:rFonts w:eastAsia="Times New Roman" w:cs="Times New Roman"/>
          <w:szCs w:val="24"/>
        </w:rPr>
        <w:t xml:space="preserve"> μορφή στο χωράφι, η διαφορά του ύψους της επένδυσης από το ένα στο άλλο είναι τρομακτική. Το να κάνω εκχύλιση ενός φυτού –και της ινδικής κάνναβης-, που είναι μια κατσαρόλα πρακτικά για να το πω όσο πιο απλά μπορώ, και </w:t>
      </w:r>
      <w:r>
        <w:rPr>
          <w:rFonts w:eastAsia="Times New Roman" w:cs="Times New Roman"/>
          <w:szCs w:val="24"/>
        </w:rPr>
        <w:t xml:space="preserve">το να διαχωρίσω φαρμακευτικές ουσίες καθαρές με </w:t>
      </w:r>
      <w:r>
        <w:rPr>
          <w:rFonts w:eastAsia="Times New Roman" w:cs="Times New Roman"/>
          <w:szCs w:val="24"/>
        </w:rPr>
        <w:lastRenderedPageBreak/>
        <w:t xml:space="preserve">τρόπο </w:t>
      </w:r>
      <w:proofErr w:type="spellStart"/>
      <w:r>
        <w:rPr>
          <w:rFonts w:eastAsia="Times New Roman" w:cs="Times New Roman"/>
          <w:szCs w:val="24"/>
        </w:rPr>
        <w:t>αναπαραγώγιμο</w:t>
      </w:r>
      <w:proofErr w:type="spellEnd"/>
      <w:r>
        <w:rPr>
          <w:rFonts w:eastAsia="Times New Roman" w:cs="Times New Roman"/>
          <w:szCs w:val="24"/>
        </w:rPr>
        <w:t xml:space="preserve">, ώστε να μπορεί να αναπαραχθεί η ποιότητά του και να είναι επαναλαμβανόμενος, το κόστος είναι τρομακτικό. </w:t>
      </w:r>
    </w:p>
    <w:p w14:paraId="0515F9E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τι είναι τελικά το τελικό προϊόν που θα παράγεται και θα εξάγεται; Είναι </w:t>
      </w:r>
      <w:proofErr w:type="spellStart"/>
      <w:r>
        <w:rPr>
          <w:rFonts w:eastAsia="Times New Roman" w:cs="Times New Roman"/>
          <w:szCs w:val="24"/>
        </w:rPr>
        <w:t>κανν</w:t>
      </w:r>
      <w:r>
        <w:rPr>
          <w:rFonts w:eastAsia="Times New Roman" w:cs="Times New Roman"/>
          <w:szCs w:val="24"/>
        </w:rPr>
        <w:t>αβινόλες</w:t>
      </w:r>
      <w:proofErr w:type="spellEnd"/>
      <w:r>
        <w:rPr>
          <w:rFonts w:eastAsia="Times New Roman" w:cs="Times New Roman"/>
          <w:szCs w:val="24"/>
        </w:rPr>
        <w:t xml:space="preserve">; Είναι η </w:t>
      </w:r>
      <w:r>
        <w:rPr>
          <w:rFonts w:eastAsia="Times New Roman" w:cs="Times New Roman"/>
          <w:szCs w:val="24"/>
          <w:lang w:val="en-US"/>
        </w:rPr>
        <w:t>CPT</w:t>
      </w:r>
      <w:r>
        <w:rPr>
          <w:rFonts w:eastAsia="Times New Roman" w:cs="Times New Roman"/>
          <w:szCs w:val="24"/>
        </w:rPr>
        <w:t xml:space="preserve"> </w:t>
      </w:r>
      <w:r>
        <w:rPr>
          <w:rFonts w:eastAsia="Times New Roman" w:cs="Times New Roman"/>
          <w:szCs w:val="24"/>
          <w:lang w:val="en-US"/>
        </w:rPr>
        <w:t>x</w:t>
      </w:r>
      <w:proofErr w:type="spellStart"/>
      <w:r>
        <w:rPr>
          <w:rFonts w:eastAsia="Times New Roman" w:cs="Times New Roman"/>
          <w:szCs w:val="24"/>
        </w:rPr>
        <w:t>ωρισμένη</w:t>
      </w:r>
      <w:proofErr w:type="spellEnd"/>
      <w:r>
        <w:rPr>
          <w:rFonts w:eastAsia="Times New Roman" w:cs="Times New Roman"/>
          <w:szCs w:val="24"/>
        </w:rPr>
        <w:t xml:space="preserve"> από την </w:t>
      </w:r>
      <w:r>
        <w:rPr>
          <w:rFonts w:eastAsia="Times New Roman" w:cs="Times New Roman"/>
          <w:szCs w:val="24"/>
          <w:lang w:val="en-US"/>
        </w:rPr>
        <w:t>THC</w:t>
      </w:r>
      <w:r>
        <w:rPr>
          <w:rFonts w:eastAsia="Times New Roman" w:cs="Times New Roman"/>
          <w:szCs w:val="24"/>
        </w:rPr>
        <w:t>; Είναι το λάδι το οποίο είναι μια πρόδρομη μορφή; Και τι θα εξάγουμε τελικά; Υπάρχουν πολλοί που λένε –και έχουν ισχυρό επιχείρημα- ότι αυτό που πρέπει να εξάγεται πρέπει να είναι κατά το δυνατόν επεξεργασμένο, χ</w:t>
      </w:r>
      <w:r>
        <w:rPr>
          <w:rFonts w:eastAsia="Times New Roman" w:cs="Times New Roman"/>
          <w:szCs w:val="24"/>
        </w:rPr>
        <w:t>άπι δηλαδή αν είναι δυνατόν, σταγόνες σε μπουκαλάκι που έχει πιστοποίηση και είναι φάρμακο για να έχει η χώρα υψηλό ποσοστό προστιθέμενης αξίας. Υπάρχουν και κάποιοι άλλοι που σκεπτόμενοι πιο επιχειρηματικά λένε ότι με τον τρόπο που λειτουργεί το κρατικό μ</w:t>
      </w:r>
      <w:r>
        <w:rPr>
          <w:rFonts w:eastAsia="Times New Roman" w:cs="Times New Roman"/>
          <w:szCs w:val="24"/>
        </w:rPr>
        <w:t>ονοπώλιο για τα ναρκωτικά, όποιος δεν μπει -</w:t>
      </w:r>
      <w:r>
        <w:rPr>
          <w:rFonts w:eastAsia="Times New Roman" w:cs="Times New Roman"/>
          <w:szCs w:val="24"/>
        </w:rPr>
        <w:lastRenderedPageBreak/>
        <w:t xml:space="preserve">και οι περισσότεροι δεν θα μπουν- στον διαγωνισμό που γίνεται κάθε δύο χρόνια, αν δεν μπορεί να εξάγει τα πάντα, όλες τις δυνατές μορφές, θα χρεοκοπήσει. Είναι ένα θέμα το οποίο πρέπει να το δούμε. Δεν το έχουμε </w:t>
      </w:r>
      <w:r>
        <w:rPr>
          <w:rFonts w:eastAsia="Times New Roman" w:cs="Times New Roman"/>
          <w:szCs w:val="24"/>
        </w:rPr>
        <w:t>δει.</w:t>
      </w:r>
    </w:p>
    <w:p w14:paraId="0515F9F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Εγώ λέω ότι η αύξηση του ποσοστού επεξεργασίας θα ήταν το καλύτερο δυνατόν, να μην γίνει δηλαδή σαν το ελαιόλαδο, αν γίνει ποτέ η καλλιέργεια, να εξάγουμε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names</w:t>
      </w:r>
      <w:r>
        <w:rPr>
          <w:rFonts w:eastAsia="Times New Roman" w:cs="Times New Roman"/>
          <w:szCs w:val="24"/>
        </w:rPr>
        <w:t xml:space="preserve"> και εξειδικευμένα προϊόντα. Σε ποια φάση; Με ποιον τρόπο;</w:t>
      </w:r>
    </w:p>
    <w:p w14:paraId="0515F9F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φαρμακευτική χρήση -για </w:t>
      </w:r>
      <w:r>
        <w:rPr>
          <w:rFonts w:eastAsia="Times New Roman" w:cs="Times New Roman"/>
          <w:szCs w:val="24"/>
        </w:rPr>
        <w:t xml:space="preserve">να το κλείσω- μας υποχρεώνει να ψηφίσουμε ένα νομοσχέδιο που ξαναλέω ότι έχει τεράστιες αδυναμίες, είναι εντελώς ανώριμο. Έχουμε και εμείς ισχυρές επιφυλάξεις, κυρίως για το κατά πόσον είναι εφαρμόσιμο με αυτόν τον τρόπο. </w:t>
      </w:r>
      <w:r>
        <w:rPr>
          <w:rFonts w:eastAsia="Times New Roman" w:cs="Times New Roman"/>
          <w:szCs w:val="24"/>
        </w:rPr>
        <w:lastRenderedPageBreak/>
        <w:t>Έχουμε μεγάλα ερωτήματα σε πόσο χρ</w:t>
      </w:r>
      <w:r>
        <w:rPr>
          <w:rFonts w:eastAsia="Times New Roman" w:cs="Times New Roman"/>
          <w:szCs w:val="24"/>
        </w:rPr>
        <w:t>όνο θα ολοκληρωθεί η επεξεργασία και τι θα προκύψει τελικά.</w:t>
      </w:r>
    </w:p>
    <w:p w14:paraId="0515F9F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0515F9F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 για να σχολιάσω τις δύο τροπολογίες που κατατέθηκαν χθ</w:t>
      </w:r>
      <w:r>
        <w:rPr>
          <w:rFonts w:eastAsia="Times New Roman" w:cs="Times New Roman"/>
          <w:szCs w:val="24"/>
        </w:rPr>
        <w:t>ε</w:t>
      </w:r>
      <w:r>
        <w:rPr>
          <w:rFonts w:eastAsia="Times New Roman" w:cs="Times New Roman"/>
          <w:szCs w:val="24"/>
        </w:rPr>
        <w:t>ς το βράδυ.</w:t>
      </w:r>
    </w:p>
    <w:p w14:paraId="0515F9F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μία </w:t>
      </w:r>
      <w:r>
        <w:rPr>
          <w:rFonts w:eastAsia="Times New Roman" w:cs="Times New Roman"/>
          <w:szCs w:val="24"/>
        </w:rPr>
        <w:t>αφορά το ΕΚΑΠΥ και τις προδιαγραφές. Είναι ένα ακόμα παράδειγμα νόμου που ψηφίστηκε στα γρήγορα, ξεχάστηκε και αποδεικνύεται εν μέρει ανεφάρμοστος, γιατί παραδέχεται ότι δεν μπορεί και δεν είναι δυνατόν μια υπηρεσία σαν την ΕΚΑΠΥ που ιδρύθηκε χθες, να συντ</w:t>
      </w:r>
      <w:r>
        <w:rPr>
          <w:rFonts w:eastAsia="Times New Roman" w:cs="Times New Roman"/>
          <w:szCs w:val="24"/>
        </w:rPr>
        <w:t xml:space="preserve">άξει προδιαγραφές για μερικές δεκάδες χιλιάδες κωδικούς, που αφορούν μερικές εκατοντάδες χιλιάδες προϊόντα. Και έτσι ξαναγυρίζουμε στο παλιό αμαρτωλό καθεστώς όπου </w:t>
      </w:r>
      <w:r>
        <w:rPr>
          <w:rFonts w:eastAsia="Times New Roman" w:cs="Times New Roman"/>
          <w:szCs w:val="24"/>
        </w:rPr>
        <w:lastRenderedPageBreak/>
        <w:t>καθένας που προκηρύσσει, συντάσσει και τις προδιαγραφές. Αυτή ήταν η αχίλλειος πτέρνα όλων τ</w:t>
      </w:r>
      <w:r>
        <w:rPr>
          <w:rFonts w:eastAsia="Times New Roman" w:cs="Times New Roman"/>
          <w:szCs w:val="24"/>
        </w:rPr>
        <w:t>ων προηγούμενων συστημάτων προμηθειών και εξακολουθεί να υφίσταται, προφανώς για τον απλούστατο λόγο ότι ο τρόπος που έχει επιλεγεί για να αντιμετωπιστεί είναι εξίσου αδύναμος και λανθασμένος με τους προηγούμενους. Θα το συζητήσουμε κάποια άλλη στιγμή περα</w:t>
      </w:r>
      <w:r>
        <w:rPr>
          <w:rFonts w:eastAsia="Times New Roman" w:cs="Times New Roman"/>
          <w:szCs w:val="24"/>
        </w:rPr>
        <w:t>ιτέρω. Αυτή είναι η πρώτη τροπολογία.</w:t>
      </w:r>
    </w:p>
    <w:p w14:paraId="0515F9F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τη δεύτερη τροπολογία θέλω να πω δύο κουβέντες παραπάνω. Αφορά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και τη δυνατότητα, επιτέλους, της άυλης κυκλοφορίας συνταγών. Το σχόλιο είναι: Καλώς τους κι ας άργησαν! Η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είναι ένα εξαιρετικά καλ</w:t>
      </w:r>
      <w:r>
        <w:rPr>
          <w:rFonts w:eastAsia="Times New Roman" w:cs="Times New Roman"/>
          <w:szCs w:val="24"/>
        </w:rPr>
        <w:t xml:space="preserve">ό παράδειγμα για το πώς μια καλά σχεδιασμένη ηλεκτρονική εφαρμογή μπορεί να δημιουργήσει πραγματικές τομές στη </w:t>
      </w:r>
      <w:r>
        <w:rPr>
          <w:rFonts w:eastAsia="Times New Roman" w:cs="Times New Roman"/>
          <w:szCs w:val="24"/>
        </w:rPr>
        <w:lastRenderedPageBreak/>
        <w:t xml:space="preserve">δημόσια διοίκηση. Ήταν από την αρχή σχεδιασμένη να είναι </w:t>
      </w:r>
      <w:r>
        <w:rPr>
          <w:rFonts w:eastAsia="Times New Roman" w:cs="Times New Roman"/>
          <w:szCs w:val="24"/>
          <w:lang w:val="en-US"/>
        </w:rPr>
        <w:t>paperless</w:t>
      </w:r>
      <w:r>
        <w:rPr>
          <w:rFonts w:eastAsia="Times New Roman" w:cs="Times New Roman"/>
          <w:szCs w:val="24"/>
        </w:rPr>
        <w:t>, άυλη δηλαδή, χωρίς χαρτιά, και ταυτόχρονα ακριβώς γι’ αυτό είναι ένα πολύ καλ</w:t>
      </w:r>
      <w:r>
        <w:rPr>
          <w:rFonts w:eastAsia="Times New Roman" w:cs="Times New Roman"/>
          <w:szCs w:val="24"/>
        </w:rPr>
        <w:t xml:space="preserve">ό παράδειγμα για το πώς η καθυστέρηση στο ελληνικό δημόσιο μπορεί να θάψει μία καλή εφαρμογή. </w:t>
      </w:r>
    </w:p>
    <w:p w14:paraId="0515F9F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Από την πρώτη μέρα θα μπορούσε να είναι άυλη, με μία προϋπόθεση: την προώθηση της ψηφιακής υπογραφής και της </w:t>
      </w:r>
      <w:proofErr w:type="spellStart"/>
      <w:r>
        <w:rPr>
          <w:rFonts w:eastAsia="Times New Roman" w:cs="Times New Roman"/>
          <w:szCs w:val="24"/>
        </w:rPr>
        <w:t>χρονοσήμανσης</w:t>
      </w:r>
      <w:proofErr w:type="spellEnd"/>
      <w:r>
        <w:rPr>
          <w:rFonts w:eastAsia="Times New Roman" w:cs="Times New Roman"/>
          <w:szCs w:val="24"/>
        </w:rPr>
        <w:t>. Από το 2011 μέχρι το 2017 όλες οι κυβ</w:t>
      </w:r>
      <w:r>
        <w:rPr>
          <w:rFonts w:eastAsia="Times New Roman" w:cs="Times New Roman"/>
          <w:szCs w:val="24"/>
        </w:rPr>
        <w:t>ερνήσεις -και η σημερινή- αποτυγχάνουν παταγωδώς και θεαματικά στο θέμα της προώθησης της ψηφιακής πολιτικής στο δημόσιο. Για όσους δεν ξέρετε, σας πληροφορώ ότι από 1 Ιανουαρίου του 2018 όλες οι αποφάσεις και όλα τα έγγραφα του δημοσίου είναι τυπικά άκυρα</w:t>
      </w:r>
      <w:r>
        <w:rPr>
          <w:rFonts w:eastAsia="Times New Roman" w:cs="Times New Roman"/>
          <w:szCs w:val="24"/>
        </w:rPr>
        <w:t xml:space="preserve"> για τον απλούστατο λόγο ότι ο νόμος που ψηφίστηκε από αυτήν την </w:t>
      </w:r>
      <w:r>
        <w:rPr>
          <w:rFonts w:eastAsia="Times New Roman" w:cs="Times New Roman"/>
          <w:szCs w:val="24"/>
        </w:rPr>
        <w:lastRenderedPageBreak/>
        <w:t xml:space="preserve">Κυβέρνηση -και είναι η τρίτη προσπάθεια- είχε ημερομηνίες 1 Ιουνίου του 2017 και 1 Ιανουαρίου του 2018. </w:t>
      </w:r>
    </w:p>
    <w:p w14:paraId="0515F9F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Από την 1-1-2018 κανένα έγγραφο που δεν είναι αναρτημένο στο διαδίκτυο με έγκυρη ψηφια</w:t>
      </w:r>
      <w:r>
        <w:rPr>
          <w:rFonts w:eastAsia="Times New Roman" w:cs="Times New Roman"/>
          <w:szCs w:val="24"/>
        </w:rPr>
        <w:t xml:space="preserve">κή υπογραφή και </w:t>
      </w:r>
      <w:proofErr w:type="spellStart"/>
      <w:r>
        <w:rPr>
          <w:rFonts w:eastAsia="Times New Roman" w:cs="Times New Roman"/>
          <w:szCs w:val="24"/>
        </w:rPr>
        <w:t>χρονοσήμανση</w:t>
      </w:r>
      <w:proofErr w:type="spellEnd"/>
      <w:r>
        <w:rPr>
          <w:rFonts w:eastAsia="Times New Roman" w:cs="Times New Roman"/>
          <w:szCs w:val="24"/>
        </w:rPr>
        <w:t xml:space="preserve"> δεν είναι έγκυρο. Δεν έχει περάσει ούτε τροπολογία που να παραδέχεται την ήττα, την αδυναμία ή να δίνει κι άλλο χρόνο. Η αλήθεια είναι, όμως, ότι και αυτή η Κυβέρνηση δεν έχει κάνει απολύτως τίποτα μέχρι στιγμής για τη μετάβαση</w:t>
      </w:r>
      <w:r>
        <w:rPr>
          <w:rFonts w:eastAsia="Times New Roman" w:cs="Times New Roman"/>
          <w:szCs w:val="24"/>
        </w:rPr>
        <w:t xml:space="preserve"> στην ψηφιακή εποχή, η οποία είναι αναγκαία.</w:t>
      </w:r>
    </w:p>
    <w:p w14:paraId="0515F9F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ψηφίσουμε την τροπολογία για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Δεν ξέρω αν χρειάζεται νόμος. Χρειάζεται η προώθηση, η ολοκλήρωση της διαδικασίας για την ψηφιακή υπογραφή και τη </w:t>
      </w:r>
      <w:proofErr w:type="spellStart"/>
      <w:r>
        <w:rPr>
          <w:rFonts w:eastAsia="Times New Roman" w:cs="Times New Roman"/>
          <w:szCs w:val="24"/>
        </w:rPr>
        <w:t>χρονοσήμανση</w:t>
      </w:r>
      <w:proofErr w:type="spellEnd"/>
      <w:r>
        <w:rPr>
          <w:rFonts w:eastAsia="Times New Roman" w:cs="Times New Roman"/>
          <w:szCs w:val="24"/>
        </w:rPr>
        <w:t xml:space="preserve"> στους γιατρούς. Ελπί</w:t>
      </w:r>
      <w:r>
        <w:rPr>
          <w:rFonts w:eastAsia="Times New Roman" w:cs="Times New Roman"/>
          <w:szCs w:val="24"/>
        </w:rPr>
        <w:t xml:space="preserve">ζω να γίνει γρήγορα, γιατί </w:t>
      </w:r>
      <w:r>
        <w:rPr>
          <w:rFonts w:eastAsia="Times New Roman" w:cs="Times New Roman"/>
          <w:szCs w:val="24"/>
        </w:rPr>
        <w:lastRenderedPageBreak/>
        <w:t xml:space="preserve">πραγματικά είναι ένα μέτρο το οποίο και οικονομία θα κάνει σε όλα τα επίπεδα και θα προωθήσει τους ελέγχους και τη διαδικασία της </w:t>
      </w:r>
      <w:proofErr w:type="spellStart"/>
      <w:r>
        <w:rPr>
          <w:rFonts w:eastAsia="Times New Roman" w:cs="Times New Roman"/>
          <w:szCs w:val="24"/>
        </w:rPr>
        <w:t>συνταγογράφησης</w:t>
      </w:r>
      <w:proofErr w:type="spellEnd"/>
      <w:r>
        <w:rPr>
          <w:rFonts w:eastAsia="Times New Roman" w:cs="Times New Roman"/>
          <w:szCs w:val="24"/>
        </w:rPr>
        <w:t>.</w:t>
      </w:r>
    </w:p>
    <w:p w14:paraId="0515F9F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ευχαριστώ.</w:t>
      </w:r>
    </w:p>
    <w:p w14:paraId="0515F9F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ειδικός αγορητής της Χρυσής Αυγής κ. </w:t>
      </w:r>
      <w:proofErr w:type="spellStart"/>
      <w:r>
        <w:rPr>
          <w:rFonts w:eastAsia="Times New Roman" w:cs="Times New Roman"/>
          <w:szCs w:val="24"/>
        </w:rPr>
        <w:t>Αϊβατίδης</w:t>
      </w:r>
      <w:proofErr w:type="spellEnd"/>
      <w:r>
        <w:rPr>
          <w:rFonts w:eastAsia="Times New Roman" w:cs="Times New Roman"/>
          <w:szCs w:val="24"/>
        </w:rPr>
        <w:t>.</w:t>
      </w:r>
    </w:p>
    <w:p w14:paraId="0515F9F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0515F9F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νομοσχέδιο που εισάγεται σήμερα προς ψήφιση είναι ένα νομοσχέδιο το οποίο προβλέπει τη δυνατότητα καλλιέργειας κάνναβης για ιατρική, φαρμακευτι</w:t>
      </w:r>
      <w:r>
        <w:rPr>
          <w:rFonts w:eastAsia="Times New Roman" w:cs="Times New Roman"/>
          <w:szCs w:val="24"/>
        </w:rPr>
        <w:t xml:space="preserve">κή χρήση. Ομιλεί για την </w:t>
      </w:r>
      <w:r>
        <w:rPr>
          <w:rFonts w:eastAsia="Times New Roman" w:cs="Times New Roman"/>
          <w:szCs w:val="24"/>
          <w:lang w:val="en-US"/>
        </w:rPr>
        <w:t>Cannabis</w:t>
      </w:r>
      <w:r>
        <w:rPr>
          <w:rFonts w:eastAsia="Times New Roman" w:cs="Times New Roman"/>
          <w:szCs w:val="24"/>
        </w:rPr>
        <w:t xml:space="preserve"> </w:t>
      </w:r>
      <w:r>
        <w:rPr>
          <w:rFonts w:eastAsia="Times New Roman" w:cs="Times New Roman"/>
          <w:szCs w:val="24"/>
          <w:lang w:val="en-US"/>
        </w:rPr>
        <w:t>Sativa</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με περιεκτικότητα περισσότερο από 0,2% σε Δ9-τετραϋδροκανναβινόλη.</w:t>
      </w:r>
    </w:p>
    <w:p w14:paraId="0515F9F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Στην πράξη, όμως, το συγκεκριμένο σχέδιο νόμου επιτρέπει τις φυτείες μαριχουάνας στην Ελλάδα για ιατρική χρήση. Φυτείες, λοιπόν, μαριχουάνας. Ποι</w:t>
      </w:r>
      <w:r>
        <w:rPr>
          <w:rFonts w:eastAsia="Times New Roman" w:cs="Times New Roman"/>
          <w:szCs w:val="24"/>
        </w:rPr>
        <w:t>ο είναι το κίνητρο για να εισαχθεί το συγκεκριμένο σχέδιο νόμου, από πλευράς βεβαίως Κυβέρνησης; Μήπως είναι κάποιοι ανθρωπιστικοί λόγοι, δηλαδή της πρόσβασης σε θεραπευτικό μέσο κάποιων ασθενών χρονίως πασχόντων; Μήπως είναι ένα απονενοημένο μέσο ανάπτυξη</w:t>
      </w:r>
      <w:r>
        <w:rPr>
          <w:rFonts w:eastAsia="Times New Roman" w:cs="Times New Roman"/>
          <w:szCs w:val="24"/>
        </w:rPr>
        <w:t>ς της επιχειρηματικότητας στην Ελλάδα ή μήπως είναι ένα πρελούδιο αποποινικοποίησης γενικότερα της κάνναβης;</w:t>
      </w:r>
    </w:p>
    <w:p w14:paraId="0515F9F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Αυτό το τελευταίο μπορώ κάλλιστα να το υποστηρίξω, διότι υπήρξε μια υπαινικτική ομολογία του εισηγητή του ΣΥΡΙΖΑ στις </w:t>
      </w:r>
      <w:r>
        <w:rPr>
          <w:rFonts w:eastAsia="Times New Roman" w:cs="Times New Roman"/>
          <w:szCs w:val="24"/>
        </w:rPr>
        <w:t>ε</w:t>
      </w:r>
      <w:r>
        <w:rPr>
          <w:rFonts w:eastAsia="Times New Roman" w:cs="Times New Roman"/>
          <w:szCs w:val="24"/>
        </w:rPr>
        <w:t>πιτροπές, ότι αυτό το νομοσχ</w:t>
      </w:r>
      <w:r>
        <w:rPr>
          <w:rFonts w:eastAsia="Times New Roman" w:cs="Times New Roman"/>
          <w:szCs w:val="24"/>
        </w:rPr>
        <w:t xml:space="preserve">έδιο είναι μόνο η αρχή. Υπαινίχθηκε, </w:t>
      </w:r>
      <w:r>
        <w:rPr>
          <w:rFonts w:eastAsia="Times New Roman" w:cs="Times New Roman"/>
          <w:szCs w:val="24"/>
        </w:rPr>
        <w:lastRenderedPageBreak/>
        <w:t>δηλαδή, ότι υπάρχει και συνέχεια. Ποια μπορεί να είναι αυτή η συνέχεια; Η αποποινικοποίηση της κάνναβης. Όσο και αν στη συνέχεια προσπάθησαν κάποιοι παράγοντες να το διαψεύσουν, εμείς θεωρούμε ότι πράγματι αυτή η νομοθε</w:t>
      </w:r>
      <w:r>
        <w:rPr>
          <w:rFonts w:eastAsia="Times New Roman" w:cs="Times New Roman"/>
          <w:szCs w:val="24"/>
        </w:rPr>
        <w:t xml:space="preserve">τική προσπάθεια είναι μια προσπάθεια εν </w:t>
      </w:r>
      <w:proofErr w:type="spellStart"/>
      <w:r>
        <w:rPr>
          <w:rFonts w:eastAsia="Times New Roman" w:cs="Times New Roman"/>
          <w:szCs w:val="24"/>
        </w:rPr>
        <w:t>είδει</w:t>
      </w:r>
      <w:proofErr w:type="spellEnd"/>
      <w:r>
        <w:rPr>
          <w:rFonts w:eastAsia="Times New Roman" w:cs="Times New Roman"/>
          <w:szCs w:val="24"/>
        </w:rPr>
        <w:t xml:space="preserve"> προοιμίου για την αποποινικοποίηση της κάνναβης.</w:t>
      </w:r>
    </w:p>
    <w:p w14:paraId="0515F9F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Όμως, τι </w:t>
      </w:r>
      <w:proofErr w:type="spellStart"/>
      <w:r>
        <w:rPr>
          <w:rFonts w:eastAsia="Times New Roman" w:cs="Times New Roman"/>
          <w:szCs w:val="24"/>
        </w:rPr>
        <w:t>ελέχθη</w:t>
      </w:r>
      <w:proofErr w:type="spellEnd"/>
      <w:r>
        <w:rPr>
          <w:rFonts w:eastAsia="Times New Roman" w:cs="Times New Roman"/>
          <w:szCs w:val="24"/>
        </w:rPr>
        <w:t xml:space="preserve"> –δύο φορές, μάλιστα- στις </w:t>
      </w:r>
      <w:r>
        <w:rPr>
          <w:rFonts w:eastAsia="Times New Roman" w:cs="Times New Roman"/>
          <w:szCs w:val="24"/>
        </w:rPr>
        <w:t>ε</w:t>
      </w:r>
      <w:r>
        <w:rPr>
          <w:rFonts w:eastAsia="Times New Roman" w:cs="Times New Roman"/>
          <w:szCs w:val="24"/>
        </w:rPr>
        <w:t xml:space="preserve">πιτροπές από τον εισηγητή της Νέας Δημοκρατίας; </w:t>
      </w:r>
      <w:proofErr w:type="spellStart"/>
      <w:r>
        <w:rPr>
          <w:rFonts w:eastAsia="Times New Roman" w:cs="Times New Roman"/>
          <w:szCs w:val="24"/>
        </w:rPr>
        <w:t>Ελέχθη</w:t>
      </w:r>
      <w:proofErr w:type="spellEnd"/>
      <w:r>
        <w:rPr>
          <w:rFonts w:eastAsia="Times New Roman" w:cs="Times New Roman"/>
          <w:szCs w:val="24"/>
        </w:rPr>
        <w:t xml:space="preserve"> κάτι αντιεπιστημονικό, το οποίο όμως είχε μια ερμηνεία, θα έλεγ</w:t>
      </w:r>
      <w:r>
        <w:rPr>
          <w:rFonts w:eastAsia="Times New Roman" w:cs="Times New Roman"/>
          <w:szCs w:val="24"/>
        </w:rPr>
        <w:t xml:space="preserve">α, συμπάθειας προς το εισαχθέν νομοσχέδιο. </w:t>
      </w:r>
      <w:proofErr w:type="spellStart"/>
      <w:r>
        <w:rPr>
          <w:rFonts w:eastAsia="Times New Roman" w:cs="Times New Roman"/>
          <w:szCs w:val="24"/>
        </w:rPr>
        <w:t>Ελέχθη</w:t>
      </w:r>
      <w:proofErr w:type="spellEnd"/>
      <w:r>
        <w:rPr>
          <w:rFonts w:eastAsia="Times New Roman" w:cs="Times New Roman"/>
          <w:szCs w:val="24"/>
        </w:rPr>
        <w:t xml:space="preserve"> ότι η κάνναβη είναι φάρμακο εκλογής για κάποιες νόσους. Αυτό είναι τελείως αντιεπιστημονικό.</w:t>
      </w:r>
    </w:p>
    <w:p w14:paraId="0515FA0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αλήθεια για τη φαρμακευτική ιατρική κάνναβη είναι η εξής, ότι πράγματι σε μερικά από τα συμπτώματα συγκεκριμένω</w:t>
      </w:r>
      <w:r>
        <w:rPr>
          <w:rFonts w:eastAsia="Times New Roman" w:cs="Times New Roman"/>
          <w:szCs w:val="24"/>
        </w:rPr>
        <w:t xml:space="preserve">ν και </w:t>
      </w:r>
      <w:r>
        <w:rPr>
          <w:rFonts w:eastAsia="Times New Roman" w:cs="Times New Roman"/>
          <w:szCs w:val="24"/>
        </w:rPr>
        <w:lastRenderedPageBreak/>
        <w:t>ολίγων νόσων έχει θετική επενέργεια, πλην όμως αυτή η θετική επενέργειά της δεν υπερβαίνει τη θετική επενέργεια των συμβατικών κλασικών ιατρικών σκευασμάτων.</w:t>
      </w:r>
    </w:p>
    <w:p w14:paraId="0515FA0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Αυτή είναι η αλήθεια, γιατί οφείλουμε να προσεγγίσουμε με τη δέουσα επιστημοσύνη, αλλά και ε</w:t>
      </w:r>
      <w:r>
        <w:rPr>
          <w:rFonts w:eastAsia="Times New Roman" w:cs="Times New Roman"/>
          <w:szCs w:val="24"/>
        </w:rPr>
        <w:t>υαισθησία, τους ανθρώπους που πάσχουν από χρόνιες νόσους στην Ελλάδα. Σ</w:t>
      </w:r>
      <w:r>
        <w:rPr>
          <w:rFonts w:eastAsia="Times New Roman" w:cs="Times New Roman"/>
          <w:szCs w:val="24"/>
        </w:rPr>
        <w:t>ε</w:t>
      </w:r>
      <w:r>
        <w:rPr>
          <w:rFonts w:eastAsia="Times New Roman" w:cs="Times New Roman"/>
          <w:szCs w:val="24"/>
        </w:rPr>
        <w:t xml:space="preserve"> αυτούς έχουν δημιουργηθεί κάποιες φρούδες ελπίδες ότι η φαρμακευτική κάνναβη, δηλαδή η ιατρική μαριχουάνα, συνιστά μια πανάκεια. Ποιος είναι αυτός ο οποίος είναι ο εμπνευστής του ότι </w:t>
      </w:r>
      <w:r>
        <w:rPr>
          <w:rFonts w:eastAsia="Times New Roman" w:cs="Times New Roman"/>
          <w:szCs w:val="24"/>
        </w:rPr>
        <w:t xml:space="preserve">η ιατρική μαριχουάνα είναι πανάκεια; Είναι ο Καναδός ακτιβιστής </w:t>
      </w:r>
      <w:proofErr w:type="spellStart"/>
      <w:r>
        <w:rPr>
          <w:rFonts w:eastAsia="Times New Roman" w:cs="Times New Roman"/>
          <w:szCs w:val="24"/>
        </w:rPr>
        <w:t>Rick</w:t>
      </w:r>
      <w:proofErr w:type="spellEnd"/>
      <w:r>
        <w:rPr>
          <w:rFonts w:eastAsia="Times New Roman" w:cs="Times New Roman"/>
          <w:szCs w:val="24"/>
        </w:rPr>
        <w:t xml:space="preserve"> </w:t>
      </w:r>
      <w:proofErr w:type="spellStart"/>
      <w:r>
        <w:rPr>
          <w:rFonts w:eastAsia="Times New Roman" w:cs="Times New Roman"/>
          <w:szCs w:val="24"/>
        </w:rPr>
        <w:t>Simpson</w:t>
      </w:r>
      <w:proofErr w:type="spellEnd"/>
      <w:r>
        <w:rPr>
          <w:rFonts w:eastAsia="Times New Roman" w:cs="Times New Roman"/>
          <w:szCs w:val="24"/>
        </w:rPr>
        <w:t xml:space="preserve">, </w:t>
      </w:r>
      <w:proofErr w:type="spellStart"/>
      <w:r>
        <w:rPr>
          <w:rFonts w:eastAsia="Times New Roman" w:cs="Times New Roman"/>
          <w:szCs w:val="24"/>
        </w:rPr>
        <w:t>μεγαλοκαλλιεργητής</w:t>
      </w:r>
      <w:proofErr w:type="spellEnd"/>
      <w:r>
        <w:rPr>
          <w:rFonts w:eastAsia="Times New Roman" w:cs="Times New Roman"/>
          <w:szCs w:val="24"/>
        </w:rPr>
        <w:t xml:space="preserve"> μαριχουάνας, ο οποίος διατείνεται ότι θεραπεύθηκε ο ίδιος από καρκίνο του δέρματος που είχε σε τρία σημεία από τη φαρμακευτική μαριχουάνα. Μάλιστα, διατείνεται</w:t>
      </w:r>
      <w:r>
        <w:rPr>
          <w:rFonts w:eastAsia="Times New Roman" w:cs="Times New Roman"/>
          <w:szCs w:val="24"/>
        </w:rPr>
        <w:t xml:space="preserve"> και διαδίδει -χωρίς </w:t>
      </w:r>
      <w:r>
        <w:rPr>
          <w:rFonts w:eastAsia="Times New Roman" w:cs="Times New Roman"/>
          <w:szCs w:val="24"/>
        </w:rPr>
        <w:lastRenderedPageBreak/>
        <w:t xml:space="preserve">καμία επιστημονική βάση βεβαίως- πως θεραπεύει πολλές μορφές καρκίνου. </w:t>
      </w:r>
    </w:p>
    <w:p w14:paraId="0515FA0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Rick</w:t>
      </w:r>
      <w:proofErr w:type="spellEnd"/>
      <w:r>
        <w:rPr>
          <w:rFonts w:eastAsia="Times New Roman" w:cs="Times New Roman"/>
          <w:szCs w:val="24"/>
        </w:rPr>
        <w:t xml:space="preserve"> </w:t>
      </w:r>
      <w:proofErr w:type="spellStart"/>
      <w:r>
        <w:rPr>
          <w:rFonts w:eastAsia="Times New Roman" w:cs="Times New Roman"/>
          <w:szCs w:val="24"/>
        </w:rPr>
        <w:t>Simpson</w:t>
      </w:r>
      <w:proofErr w:type="spellEnd"/>
      <w:r>
        <w:rPr>
          <w:rFonts w:eastAsia="Times New Roman" w:cs="Times New Roman"/>
          <w:szCs w:val="24"/>
        </w:rPr>
        <w:t xml:space="preserve"> ήταν στην έκθεση </w:t>
      </w:r>
      <w:r>
        <w:rPr>
          <w:rFonts w:eastAsia="Times New Roman" w:cs="Times New Roman"/>
          <w:szCs w:val="24"/>
        </w:rPr>
        <w:t>«</w:t>
      </w:r>
      <w:r>
        <w:rPr>
          <w:rFonts w:eastAsia="Times New Roman" w:cs="Times New Roman"/>
          <w:szCs w:val="24"/>
          <w:lang w:val="en-US"/>
        </w:rPr>
        <w:t>CANNABIS</w:t>
      </w:r>
      <w:r>
        <w:rPr>
          <w:rFonts w:eastAsia="Times New Roman" w:cs="Times New Roman"/>
          <w:szCs w:val="24"/>
        </w:rPr>
        <w:t xml:space="preserve"> </w:t>
      </w:r>
      <w:r>
        <w:rPr>
          <w:rFonts w:eastAsia="Times New Roman" w:cs="Times New Roman"/>
          <w:szCs w:val="24"/>
          <w:lang w:val="en-US"/>
        </w:rPr>
        <w:t>EXPO</w:t>
      </w:r>
      <w:r>
        <w:rPr>
          <w:rFonts w:eastAsia="Times New Roman" w:cs="Times New Roman"/>
          <w:szCs w:val="24"/>
        </w:rPr>
        <w:t>»</w:t>
      </w:r>
      <w:r>
        <w:rPr>
          <w:rFonts w:eastAsia="Times New Roman" w:cs="Times New Roman"/>
          <w:szCs w:val="24"/>
        </w:rPr>
        <w:t>, στις αρχές του έτους -τον Ιανουάριο, αν δεν κάνω λάθος- όπου συμπαραστάθηκαν σ’ αυτήν ο κ. Νίκος Καρανίκας και,</w:t>
      </w:r>
      <w:r>
        <w:rPr>
          <w:rFonts w:eastAsia="Times New Roman" w:cs="Times New Roman"/>
          <w:szCs w:val="24"/>
        </w:rPr>
        <w:t xml:space="preserve"> κυρίως, ο κ. Γεώργιος Παπανδρέου, ο πρώην Πρωθυπουργός, ο οποίος μάλιστα </w:t>
      </w:r>
      <w:proofErr w:type="spellStart"/>
      <w:r>
        <w:rPr>
          <w:rFonts w:eastAsia="Times New Roman" w:cs="Times New Roman"/>
          <w:szCs w:val="24"/>
        </w:rPr>
        <w:t>ενεφανίσθη</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αι πραγματικά έπεσαν τελείως οι μάσκες του Κινήματος Αλλαγής, που έχει κορμό το ΠΑΣΟΚ, ως γνωστόν, αφού δύο συνιστώσες του, το ΚΙΔΗΣΟ του κ. Γεωργίου Παπανδ</w:t>
      </w:r>
      <w:r>
        <w:rPr>
          <w:rFonts w:eastAsia="Times New Roman" w:cs="Times New Roman"/>
          <w:szCs w:val="24"/>
        </w:rPr>
        <w:t>ρέου, αλλά και το Ποτάμι διά του ειδικού αγορητή, του κ. Ψαριανού, είναι υπέρ της αποποινικοποίησης της κάνναβης.</w:t>
      </w:r>
    </w:p>
    <w:p w14:paraId="0515FA0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Ως ιατροδικαστής στο Υπουργείο Δικαιοσύνης επί σειρά ετών, έχω διενεργήσει πάνω από χίλιες </w:t>
      </w:r>
      <w:proofErr w:type="spellStart"/>
      <w:r>
        <w:rPr>
          <w:rFonts w:eastAsia="Times New Roman" w:cs="Times New Roman"/>
          <w:szCs w:val="24"/>
        </w:rPr>
        <w:t>ψυχιατροδικαστικές</w:t>
      </w:r>
      <w:proofErr w:type="spellEnd"/>
      <w:r>
        <w:rPr>
          <w:rFonts w:eastAsia="Times New Roman" w:cs="Times New Roman"/>
          <w:szCs w:val="24"/>
        </w:rPr>
        <w:t xml:space="preserve"> πραγματογνωμοσύνες με ζητούμενο </w:t>
      </w:r>
      <w:r>
        <w:rPr>
          <w:rFonts w:eastAsia="Times New Roman" w:cs="Times New Roman"/>
          <w:szCs w:val="24"/>
        </w:rPr>
        <w:t xml:space="preserve">το αν κάποιο άτομο είναι εξαρτημένο ή όχι. Χειρίστηκα υποθέσεις που αφορούσαν </w:t>
      </w:r>
      <w:proofErr w:type="spellStart"/>
      <w:r>
        <w:rPr>
          <w:rFonts w:eastAsia="Times New Roman" w:cs="Times New Roman"/>
          <w:szCs w:val="24"/>
        </w:rPr>
        <w:t>μικροποσότητες</w:t>
      </w:r>
      <w:proofErr w:type="spellEnd"/>
      <w:r>
        <w:rPr>
          <w:rFonts w:eastAsia="Times New Roman" w:cs="Times New Roman"/>
          <w:szCs w:val="24"/>
        </w:rPr>
        <w:t>, μέχρι και ποσότητες πολύ μεγάλες. Για παράδειγμα, υπήρχε μία υπόθεση που αφορούσε σε δεκαέξι κιλά ηρωίνης. Σας διαβεβαιώ ότι στη συντριπτική πλειονότητα των ηρωιν</w:t>
      </w:r>
      <w:r>
        <w:rPr>
          <w:rFonts w:eastAsia="Times New Roman" w:cs="Times New Roman"/>
          <w:szCs w:val="24"/>
        </w:rPr>
        <w:t>ομανών, η πύλη εισόδου στον κόσμο των ναρκωτικών ήταν η κάνναβη. Αυτό είναι ένα ακαταστρατήγητο δεδομένο και οτιδήποτε διαφορετικό πέρα από τη δική μου επιστημονική εμπειρία, είναι και επιστημονικώς πανθομολογούμενο. Δηλαδή, άνθρωποι οι οποίοι μπαίνουν στο</w:t>
      </w:r>
      <w:r>
        <w:rPr>
          <w:rFonts w:eastAsia="Times New Roman" w:cs="Times New Roman"/>
          <w:szCs w:val="24"/>
        </w:rPr>
        <w:t>ν κόσμο των ναρκωτικών, ξεκινούν από την κάνναβη.</w:t>
      </w:r>
    </w:p>
    <w:p w14:paraId="0515FA0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Η μαριχουάνα, η κάνναβη, είναι </w:t>
      </w:r>
      <w:proofErr w:type="spellStart"/>
      <w:r>
        <w:rPr>
          <w:rFonts w:eastAsia="Times New Roman" w:cs="Times New Roman"/>
          <w:szCs w:val="24"/>
        </w:rPr>
        <w:t>εξαρτησιογόνος</w:t>
      </w:r>
      <w:proofErr w:type="spellEnd"/>
      <w:r>
        <w:rPr>
          <w:rFonts w:eastAsia="Times New Roman" w:cs="Times New Roman"/>
          <w:szCs w:val="24"/>
        </w:rPr>
        <w:t xml:space="preserve"> ουσία και εντάσσεται στα ναρκωτικά, όχι υπό την έννοια ότι ναρκώνει βεβαίως, αλλά εν τη ευρεία </w:t>
      </w:r>
      <w:proofErr w:type="spellStart"/>
      <w:r>
        <w:rPr>
          <w:rFonts w:eastAsia="Times New Roman" w:cs="Times New Roman"/>
          <w:szCs w:val="24"/>
        </w:rPr>
        <w:t>εννοία</w:t>
      </w:r>
      <w:proofErr w:type="spellEnd"/>
      <w:r>
        <w:rPr>
          <w:rFonts w:eastAsia="Times New Roman" w:cs="Times New Roman"/>
          <w:szCs w:val="24"/>
        </w:rPr>
        <w:t xml:space="preserve">. Προκαλεί </w:t>
      </w:r>
      <w:proofErr w:type="spellStart"/>
      <w:r>
        <w:rPr>
          <w:rFonts w:eastAsia="Times New Roman" w:cs="Times New Roman"/>
          <w:szCs w:val="24"/>
        </w:rPr>
        <w:t>τοξίκωση</w:t>
      </w:r>
      <w:proofErr w:type="spellEnd"/>
      <w:r>
        <w:rPr>
          <w:rFonts w:eastAsia="Times New Roman" w:cs="Times New Roman"/>
          <w:szCs w:val="24"/>
        </w:rPr>
        <w:t>, ανοχή, δηλαδή χρειάζονται όλο και μεγα</w:t>
      </w:r>
      <w:r>
        <w:rPr>
          <w:rFonts w:eastAsia="Times New Roman" w:cs="Times New Roman"/>
          <w:szCs w:val="24"/>
        </w:rPr>
        <w:t xml:space="preserve">λύτερες ποσότητες για να επέλθει το επιθυμητό αποτέλεσμα -στη συγκεκριμένη περίπτωση της ιατρικής κάνναβης, το ιατρικό- αλλά βεβαίως προκαλεί και στερητικό σύνδρομο. Συνδέεται επίσης -και αυτό επίσης, είναι ακαταστρατήγητο επιστημονικό δεδομένο- με </w:t>
      </w:r>
      <w:proofErr w:type="spellStart"/>
      <w:r>
        <w:rPr>
          <w:rFonts w:eastAsia="Times New Roman" w:cs="Times New Roman"/>
          <w:szCs w:val="24"/>
        </w:rPr>
        <w:t>ψυχωσικ</w:t>
      </w:r>
      <w:r>
        <w:rPr>
          <w:rFonts w:eastAsia="Times New Roman" w:cs="Times New Roman"/>
          <w:szCs w:val="24"/>
        </w:rPr>
        <w:t>ά</w:t>
      </w:r>
      <w:proofErr w:type="spellEnd"/>
      <w:r>
        <w:rPr>
          <w:rFonts w:eastAsia="Times New Roman" w:cs="Times New Roman"/>
          <w:szCs w:val="24"/>
        </w:rPr>
        <w:t xml:space="preserve"> επεισόδια. Δηλαδή, πυροδοτεί </w:t>
      </w:r>
      <w:proofErr w:type="spellStart"/>
      <w:r>
        <w:rPr>
          <w:rFonts w:eastAsia="Times New Roman" w:cs="Times New Roman"/>
          <w:szCs w:val="24"/>
        </w:rPr>
        <w:t>ψυχωσικά</w:t>
      </w:r>
      <w:proofErr w:type="spellEnd"/>
      <w:r>
        <w:rPr>
          <w:rFonts w:eastAsia="Times New Roman" w:cs="Times New Roman"/>
          <w:szCs w:val="24"/>
        </w:rPr>
        <w:t xml:space="preserve"> επεισόδια. </w:t>
      </w:r>
    </w:p>
    <w:p w14:paraId="0515FA0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 λοιπόν, κατά τη γνώμη μας, εδώ ακριβώς έγκειται και ο κίνδυνος για την κοινωνία. Ποιος είναι αυτός; Είναι δυνατόν άνθρω</w:t>
      </w:r>
      <w:r>
        <w:rPr>
          <w:rFonts w:eastAsia="Times New Roman" w:cs="Times New Roman"/>
          <w:szCs w:val="24"/>
        </w:rPr>
        <w:lastRenderedPageBreak/>
        <w:t>ποι οι οποίοι θα χρησιμοποιήσουν την ιατρική φαρμακευτική μαριχουάνα να καταστούν</w:t>
      </w:r>
      <w:r>
        <w:rPr>
          <w:rFonts w:eastAsia="Times New Roman" w:cs="Times New Roman"/>
          <w:szCs w:val="24"/>
        </w:rPr>
        <w:t xml:space="preserve"> μετά από ένα χρονικό διάστημα εξαρτημένοι, να εμφανίσουν σύνδρομο στέρησης και ανοχή στη μαριχουάνα. </w:t>
      </w:r>
    </w:p>
    <w:p w14:paraId="0515FA06" w14:textId="77777777" w:rsidR="00F75232" w:rsidRDefault="00120703">
      <w:pPr>
        <w:spacing w:line="600" w:lineRule="auto"/>
        <w:jc w:val="both"/>
        <w:rPr>
          <w:rFonts w:eastAsia="Times New Roman" w:cs="Times New Roman"/>
          <w:szCs w:val="24"/>
        </w:rPr>
      </w:pPr>
      <w:r>
        <w:rPr>
          <w:rFonts w:eastAsia="Times New Roman" w:cs="Times New Roman"/>
          <w:szCs w:val="24"/>
        </w:rPr>
        <w:t xml:space="preserve">Ποιος είναι αυτός ο παράγοντας ο οποίος μπορεί να το αποτρέψει αυτό; Είχα πει και στις </w:t>
      </w:r>
      <w:r>
        <w:rPr>
          <w:rFonts w:eastAsia="Times New Roman" w:cs="Times New Roman"/>
          <w:szCs w:val="24"/>
        </w:rPr>
        <w:t>ε</w:t>
      </w:r>
      <w:r>
        <w:rPr>
          <w:rFonts w:eastAsia="Times New Roman" w:cs="Times New Roman"/>
          <w:szCs w:val="24"/>
        </w:rPr>
        <w:t>πιτροπές ότι η μη αναφορά σε ανώτερο όριο -δηλαδή, ποσοστό- της Δ</w:t>
      </w:r>
      <w:r>
        <w:rPr>
          <w:rFonts w:eastAsia="Times New Roman" w:cs="Times New Roman"/>
          <w:szCs w:val="24"/>
        </w:rPr>
        <w:t xml:space="preserve">9-τετραϋδροκανναβινόλης, που είναι η ενεργός </w:t>
      </w:r>
      <w:proofErr w:type="spellStart"/>
      <w:r>
        <w:rPr>
          <w:rFonts w:eastAsia="Times New Roman" w:cs="Times New Roman"/>
          <w:szCs w:val="24"/>
        </w:rPr>
        <w:t>ψυχοδραστική</w:t>
      </w:r>
      <w:proofErr w:type="spellEnd"/>
      <w:r>
        <w:rPr>
          <w:rFonts w:eastAsia="Times New Roman" w:cs="Times New Roman"/>
          <w:szCs w:val="24"/>
        </w:rPr>
        <w:t xml:space="preserve"> ουσία στη μαριχουάνα, είναι λόγος απόσυρσης. Δεν αναφέρεται στο σχέδιο νόμου το ανώτερο όριο. Θα πρέπει να αναφερθεί, θα πρέπει να γίνει μια νομοτεχνική βελτίωση και να μην παρακαμφθεί η Βουλή από α</w:t>
      </w:r>
      <w:r>
        <w:rPr>
          <w:rFonts w:eastAsia="Times New Roman" w:cs="Times New Roman"/>
          <w:szCs w:val="24"/>
        </w:rPr>
        <w:t xml:space="preserve">υτό, κύριε Υπουργέ. Θα σας επαναλάβω -γιατί το είπα και στην </w:t>
      </w:r>
      <w:r>
        <w:rPr>
          <w:rFonts w:eastAsia="Times New Roman" w:cs="Times New Roman"/>
          <w:szCs w:val="24"/>
        </w:rPr>
        <w:t>ε</w:t>
      </w:r>
      <w:r>
        <w:rPr>
          <w:rFonts w:eastAsia="Times New Roman" w:cs="Times New Roman"/>
          <w:szCs w:val="24"/>
        </w:rPr>
        <w:t xml:space="preserve">πιτροπή- πως υπάρχουν σπόροι μαριχουάνας οι οποίοι φτάνουν σε παραγωγή μαριχουάνας και στο 30%, δηλαδή από τις </w:t>
      </w:r>
      <w:proofErr w:type="spellStart"/>
      <w:r>
        <w:rPr>
          <w:rFonts w:eastAsia="Times New Roman" w:cs="Times New Roman"/>
          <w:szCs w:val="24"/>
        </w:rPr>
        <w:t>κανναβινόλες</w:t>
      </w:r>
      <w:proofErr w:type="spellEnd"/>
      <w:r>
        <w:rPr>
          <w:rFonts w:eastAsia="Times New Roman" w:cs="Times New Roman"/>
          <w:szCs w:val="24"/>
        </w:rPr>
        <w:t xml:space="preserve"> το 30% να είναι Δ9-</w:t>
      </w:r>
      <w:r>
        <w:rPr>
          <w:rFonts w:eastAsia="Times New Roman" w:cs="Times New Roman"/>
          <w:szCs w:val="24"/>
        </w:rPr>
        <w:lastRenderedPageBreak/>
        <w:t xml:space="preserve">τετραϋδροκανναβινόλη, η ενεργός </w:t>
      </w:r>
      <w:proofErr w:type="spellStart"/>
      <w:r>
        <w:rPr>
          <w:rFonts w:eastAsia="Times New Roman" w:cs="Times New Roman"/>
          <w:szCs w:val="24"/>
        </w:rPr>
        <w:t>ψυχοδραστική</w:t>
      </w:r>
      <w:proofErr w:type="spellEnd"/>
      <w:r>
        <w:rPr>
          <w:rFonts w:eastAsia="Times New Roman" w:cs="Times New Roman"/>
          <w:szCs w:val="24"/>
        </w:rPr>
        <w:t xml:space="preserve"> ουσία.</w:t>
      </w:r>
      <w:r>
        <w:rPr>
          <w:rFonts w:eastAsia="Times New Roman" w:cs="Times New Roman"/>
          <w:szCs w:val="24"/>
        </w:rPr>
        <w:t xml:space="preserve"> Θα πρέπει να υπάρξει πρόβλεψη στο σχέδιο νόμου, όχι με απλή υπουργική ή κοινή υπουργική απόφαση. Θα πρέπει σήμερα να το αποφασίσετε αυτό, θα πρέπει να συμβουλευτείτε ενδεχομένως κάποιους, αλλά το ανώτερο όριο που θα πρέπει να τεθεί είναι αυτό το οποίο ισχ</w:t>
      </w:r>
      <w:r>
        <w:rPr>
          <w:rFonts w:eastAsia="Times New Roman" w:cs="Times New Roman"/>
          <w:szCs w:val="24"/>
        </w:rPr>
        <w:t xml:space="preserve">ύει και στην Ιταλία. Θα ενθυμίσω ότι στην Ιταλία την καλλιέργεια την έχει αναλάβει ο ιταλικός στρατός και παράγει ένα προϊόν το οποίο λέγεται </w:t>
      </w:r>
      <w:r>
        <w:rPr>
          <w:rFonts w:eastAsia="Times New Roman" w:cs="Times New Roman"/>
          <w:szCs w:val="24"/>
          <w:lang w:val="en-US"/>
        </w:rPr>
        <w:t>FMDUE</w:t>
      </w:r>
      <w:r>
        <w:rPr>
          <w:rFonts w:eastAsia="Times New Roman" w:cs="Times New Roman"/>
          <w:szCs w:val="24"/>
        </w:rPr>
        <w:t xml:space="preserve">, που έχει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και </w:t>
      </w:r>
      <w:proofErr w:type="spellStart"/>
      <w:r>
        <w:rPr>
          <w:rFonts w:eastAsia="Times New Roman" w:cs="Times New Roman"/>
          <w:szCs w:val="24"/>
        </w:rPr>
        <w:t>κανναβιδιόλη</w:t>
      </w:r>
      <w:proofErr w:type="spellEnd"/>
      <w:r>
        <w:rPr>
          <w:rFonts w:eastAsia="Times New Roman" w:cs="Times New Roman"/>
          <w:szCs w:val="24"/>
        </w:rPr>
        <w:t>, σε ποσοστό η Δ9-τετραϋδροκανναβινόλη 5% με 8%. Είναι για φ</w:t>
      </w:r>
      <w:r>
        <w:rPr>
          <w:rFonts w:eastAsia="Times New Roman" w:cs="Times New Roman"/>
          <w:szCs w:val="24"/>
        </w:rPr>
        <w:t xml:space="preserve">αρμακευτική χρήση. </w:t>
      </w:r>
    </w:p>
    <w:p w14:paraId="0515FA0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Επειδή κάποιοι πάσχοντες στην Ιταλία χρησιμοποίησαν το σκεύασμα αυτό εμφάνισαν ανοχή, κύριε Υπουργέ. Είστε γιατρός και καταλαβαίνετε τι σας λέω. Στη συστηματική χρήση της κάνναβης </w:t>
      </w:r>
      <w:r>
        <w:rPr>
          <w:rFonts w:eastAsia="Times New Roman" w:cs="Times New Roman"/>
          <w:szCs w:val="24"/>
        </w:rPr>
        <w:lastRenderedPageBreak/>
        <w:t>δημιουργείται ανοχή. Δηλαδή αυτή η θετική επενέργεια στα</w:t>
      </w:r>
      <w:r>
        <w:rPr>
          <w:rFonts w:eastAsia="Times New Roman" w:cs="Times New Roman"/>
          <w:szCs w:val="24"/>
        </w:rPr>
        <w:t xml:space="preserve"> συμπτώματα των νόσων άρχισε να χάνεται και ζητούσαν όλο και μεγαλύτερη ποσότητα από το φάρμακο αυτό. Πολλοί, λοιπόν, από τους Ιταλούς -γιατί στην Ιταλία συνεχίζει να εισάγεται ένα ολλανδικό σκεύασμα- καταφεύγουν στο να αγοράζουν το ολλανδικό σκεύασμα το ο</w:t>
      </w:r>
      <w:r>
        <w:rPr>
          <w:rFonts w:eastAsia="Times New Roman" w:cs="Times New Roman"/>
          <w:szCs w:val="24"/>
        </w:rPr>
        <w:t xml:space="preserve">ποίο λέγεται </w:t>
      </w:r>
      <w:proofErr w:type="spellStart"/>
      <w:r>
        <w:rPr>
          <w:rFonts w:eastAsia="Times New Roman" w:cs="Times New Roman"/>
          <w:szCs w:val="24"/>
          <w:lang w:val="en-US"/>
        </w:rPr>
        <w:t>Bedrocan</w:t>
      </w:r>
      <w:proofErr w:type="spellEnd"/>
      <w:r>
        <w:rPr>
          <w:rFonts w:eastAsia="Times New Roman" w:cs="Times New Roman"/>
          <w:szCs w:val="24"/>
        </w:rPr>
        <w:t xml:space="preserve"> και έχει 22% Δ9-τετραϋδροκανναβινόλη. </w:t>
      </w:r>
    </w:p>
    <w:p w14:paraId="0515FA0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προτείνουμε, λοιπόν, τα εξής. Γιατί ναι μεν έχετε μια συγκεκριμένη στάση και συμπεριφορά απέναντί μας -επιχειρείτε να μας απαξιώσετε, δεν μπαίνετε σε δημοκρατικό διάλογο με εμάς και το έχετ</w:t>
      </w:r>
      <w:r>
        <w:rPr>
          <w:rFonts w:eastAsia="Times New Roman" w:cs="Times New Roman"/>
          <w:szCs w:val="24"/>
        </w:rPr>
        <w:t>ε δηλώσει ευθαρσώς, δεν απαντάτε στις ερωτήσεις που κάνουμε- και παρ</w:t>
      </w:r>
      <w:r>
        <w:rPr>
          <w:rFonts w:eastAsia="Times New Roman" w:cs="Times New Roman"/>
          <w:szCs w:val="24"/>
        </w:rPr>
        <w:t xml:space="preserve">’ </w:t>
      </w:r>
      <w:r>
        <w:rPr>
          <w:rFonts w:eastAsia="Times New Roman" w:cs="Times New Roman"/>
          <w:szCs w:val="24"/>
        </w:rPr>
        <w:t>ότι περιφρονούμε την στάση σας, σεβόμαστε ωστόσο την νομοθετική εργασία εν γένει, γι’ αυτό προβαίνουμε και σε κάποιες συγκεκριμένες προτάσεις:</w:t>
      </w:r>
    </w:p>
    <w:p w14:paraId="0515FA0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Η πρώτη πρόταση, λοιπόν, κύριε Υπουργέ, είν</w:t>
      </w:r>
      <w:r>
        <w:rPr>
          <w:rFonts w:eastAsia="Times New Roman" w:cs="Times New Roman"/>
          <w:szCs w:val="24"/>
        </w:rPr>
        <w:t xml:space="preserve">αι το ανώτερο όριο, το οποίο πρέπει σήμερα με νομοτεχνική βελτίωση να θεσπιστεί. </w:t>
      </w:r>
    </w:p>
    <w:p w14:paraId="0515FA0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δεύτερο αφορά την φύλαξη των καλλιεργειών, των φυτειών αυτών δηλαδή της μαριχουάνας. Δεν υπάρχει επαρκής πρόβλεψη. Κατά τη γνώμη μας, από τη στιγμή που το συγκεκριμένο σχέ</w:t>
      </w:r>
      <w:r>
        <w:rPr>
          <w:rFonts w:eastAsia="Times New Roman" w:cs="Times New Roman"/>
          <w:szCs w:val="24"/>
        </w:rPr>
        <w:t xml:space="preserve">διο νόμου θα καταστεί νόμος του κράτους θα πρέπει να υπάρξει πρόβλεψη τουλάχιστον, ακόμα και αν επιβαρύνεται η υπηρεσία, ειδικοί φρουροί να φυλάσσουν τις συγκεκριμένες καλλιέργειες. Τουλάχιστον αυτό. </w:t>
      </w:r>
    </w:p>
    <w:p w14:paraId="0515FA0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θα έπρεπε στο συγκεκριμένο σχέδιο νόμου να υπάρ</w:t>
      </w:r>
      <w:r>
        <w:rPr>
          <w:rFonts w:eastAsia="Times New Roman" w:cs="Times New Roman"/>
          <w:szCs w:val="24"/>
        </w:rPr>
        <w:t>χει λίστα των νόσων, αλλά και των συμπτωμάτων -γιατί υπάρχουν σχε</w:t>
      </w:r>
      <w:r>
        <w:rPr>
          <w:rFonts w:eastAsia="Times New Roman" w:cs="Times New Roman"/>
          <w:szCs w:val="24"/>
        </w:rPr>
        <w:lastRenderedPageBreak/>
        <w:t>τικές εργασίες-, πάντως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των νόσων όπου η φαρμακευτική μαριχουάνα έχει κάποια θετική επενέργεια. Πράγματι, υπάρχουν συμπτώματα στην σκλήρυνση κατά πλάκας όπου έχει θετική επενέργεια. Και επαναλαμβάνω ότι αυτή η θετική επενέργεια δεν υπερβαίνει τα συμβατικά, κλασικά φαρμακευτικά σ</w:t>
      </w:r>
      <w:r>
        <w:rPr>
          <w:rFonts w:eastAsia="Times New Roman" w:cs="Times New Roman"/>
          <w:szCs w:val="24"/>
        </w:rPr>
        <w:t xml:space="preserve">κευάσματα και ότι η χρήση της φαρμακευτικής μαριχουάνας ενέχει τον κίνδυνο δημιουργίας εξάρτησης σε χρόνιους πάσχοντες αλλά και την πρόκληση </w:t>
      </w:r>
      <w:proofErr w:type="spellStart"/>
      <w:r>
        <w:rPr>
          <w:rFonts w:eastAsia="Times New Roman" w:cs="Times New Roman"/>
          <w:szCs w:val="24"/>
        </w:rPr>
        <w:t>ψυχωσικών</w:t>
      </w:r>
      <w:proofErr w:type="spellEnd"/>
      <w:r>
        <w:rPr>
          <w:rFonts w:eastAsia="Times New Roman" w:cs="Times New Roman"/>
          <w:szCs w:val="24"/>
        </w:rPr>
        <w:t xml:space="preserve"> επεισοδίων σε αυτούς, εάν υπάρχει υψηλό ποσοστό της Δ9-τετραϋδροκανναβινόλης. Γι’ αυτό έχει μεγάλη σημασί</w:t>
      </w:r>
      <w:r>
        <w:rPr>
          <w:rFonts w:eastAsia="Times New Roman" w:cs="Times New Roman"/>
          <w:szCs w:val="24"/>
        </w:rPr>
        <w:t>α να θεσπίσετε ένα ανώτερο όριο, το οποίο βεβαίως θα έχει μια χαμηλή τιμή, όπως είναι στην Ιταλία, 8% το μάξιμουμ.</w:t>
      </w:r>
    </w:p>
    <w:p w14:paraId="0515FA0C" w14:textId="77777777" w:rsidR="00F75232" w:rsidRDefault="00120703">
      <w:pPr>
        <w:spacing w:line="600" w:lineRule="auto"/>
        <w:ind w:firstLine="709"/>
        <w:jc w:val="both"/>
        <w:rPr>
          <w:rFonts w:eastAsia="Times New Roman" w:cs="Times New Roman"/>
          <w:szCs w:val="24"/>
        </w:rPr>
      </w:pPr>
      <w:r>
        <w:rPr>
          <w:rFonts w:eastAsia="Times New Roman" w:cs="Times New Roman"/>
          <w:szCs w:val="24"/>
        </w:rPr>
        <w:lastRenderedPageBreak/>
        <w:t xml:space="preserve">Να θυμίσω, κύριε Υπουργέ -σας το είχα πει- ότι σε ανάλογη περίπτωση για την βιομηχανική κάνναβη, το </w:t>
      </w:r>
      <w:r>
        <w:rPr>
          <w:rFonts w:eastAsia="Times New Roman" w:cs="Times New Roman"/>
          <w:szCs w:val="24"/>
          <w:lang w:val="en-US"/>
        </w:rPr>
        <w:t>HEMP</w:t>
      </w:r>
      <w:r>
        <w:rPr>
          <w:rFonts w:eastAsia="Times New Roman" w:cs="Times New Roman"/>
          <w:szCs w:val="24"/>
        </w:rPr>
        <w:t>, ο κύριος Υπουργός της Δικαιοσύνης -</w:t>
      </w:r>
      <w:r>
        <w:rPr>
          <w:rFonts w:eastAsia="Times New Roman" w:cs="Times New Roman"/>
          <w:szCs w:val="24"/>
        </w:rPr>
        <w:t xml:space="preserve">προς τιμήν του- αποδέχθηκε την πρότασή μας και άλλαξε ένα ποσοστό, επ’ </w:t>
      </w:r>
      <w:proofErr w:type="spellStart"/>
      <w:r>
        <w:rPr>
          <w:rFonts w:eastAsia="Times New Roman" w:cs="Times New Roman"/>
          <w:szCs w:val="24"/>
        </w:rPr>
        <w:t>ωφελεία</w:t>
      </w:r>
      <w:proofErr w:type="spellEnd"/>
      <w:r>
        <w:rPr>
          <w:rFonts w:eastAsia="Times New Roman" w:cs="Times New Roman"/>
          <w:szCs w:val="24"/>
        </w:rPr>
        <w:t xml:space="preserve"> του κοινωνικού συνόλου. Περιμένουμε κάτι ανάλογο και από εσάς. Θα σας θυμίσω, διότι είστε γιατρός, την ιπποκρατική ρήση: «</w:t>
      </w:r>
      <w:proofErr w:type="spellStart"/>
      <w:r>
        <w:rPr>
          <w:rFonts w:eastAsia="Times New Roman" w:cs="Times New Roman"/>
          <w:szCs w:val="24"/>
        </w:rPr>
        <w:t>Ωφελέειν</w:t>
      </w:r>
      <w:proofErr w:type="spellEnd"/>
      <w:r>
        <w:rPr>
          <w:rFonts w:eastAsia="Times New Roman" w:cs="Times New Roman"/>
          <w:szCs w:val="24"/>
        </w:rPr>
        <w:t xml:space="preserve"> ή μη </w:t>
      </w:r>
      <w:proofErr w:type="spellStart"/>
      <w:r>
        <w:rPr>
          <w:rFonts w:eastAsia="Times New Roman" w:cs="Times New Roman"/>
          <w:szCs w:val="24"/>
        </w:rPr>
        <w:t>βλάπτειν</w:t>
      </w:r>
      <w:proofErr w:type="spellEnd"/>
      <w:r>
        <w:rPr>
          <w:rFonts w:eastAsia="Times New Roman" w:cs="Times New Roman"/>
          <w:szCs w:val="24"/>
        </w:rPr>
        <w:t>». Εμείς σας καλούμε να λειτουργή</w:t>
      </w:r>
      <w:r>
        <w:rPr>
          <w:rFonts w:eastAsia="Times New Roman" w:cs="Times New Roman"/>
          <w:szCs w:val="24"/>
        </w:rPr>
        <w:t xml:space="preserve">σετε ως Υπουργός προς την κατεύθυνση αυτή. </w:t>
      </w:r>
    </w:p>
    <w:p w14:paraId="0515FA0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Φυσικά, με όλα αυτά τα δεδομένα, η Χρυσή Αυγή ανενδοίαστα καταψηφίζει το συγκεκριμένο σχέδιο νόμου, το οποίο υποκρύπτει αυτές τις γνωστές ιδεοληψίες του ΣΥΡΙΖΑ που εκφράζονται κατά </w:t>
      </w:r>
      <w:r>
        <w:rPr>
          <w:rFonts w:eastAsia="Times New Roman" w:cs="Times New Roman"/>
          <w:szCs w:val="24"/>
        </w:rPr>
        <w:lastRenderedPageBreak/>
        <w:t>καιρούς από τον κ. Νίκο Καρανίκ</w:t>
      </w:r>
      <w:r>
        <w:rPr>
          <w:rFonts w:eastAsia="Times New Roman" w:cs="Times New Roman"/>
          <w:szCs w:val="24"/>
        </w:rPr>
        <w:t>α, ο οποίος φαίνεται πως επηρεάζει όχι μόνο τον κύριο Πρωθυπουργό, αλλά και τον Υπουργό Υγείας κ. Ξανθό.</w:t>
      </w:r>
    </w:p>
    <w:p w14:paraId="0515FA0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515FA0F" w14:textId="77777777" w:rsidR="00F75232" w:rsidRDefault="00120703">
      <w:pPr>
        <w:spacing w:line="600" w:lineRule="auto"/>
        <w:ind w:firstLine="720"/>
        <w:jc w:val="center"/>
        <w:rPr>
          <w:rFonts w:eastAsia="Times New Roman"/>
          <w:bCs/>
        </w:rPr>
      </w:pPr>
      <w:r>
        <w:rPr>
          <w:rFonts w:eastAsia="Times New Roman"/>
          <w:bCs/>
        </w:rPr>
        <w:t xml:space="preserve"> (Χειροκροτήματα από την πτέρυγα της Χρυσής Αυγής)</w:t>
      </w:r>
    </w:p>
    <w:p w14:paraId="0515FA10" w14:textId="77777777" w:rsidR="00F75232" w:rsidRDefault="00120703">
      <w:pPr>
        <w:spacing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έξι</w:t>
      </w:r>
      <w:r>
        <w:rPr>
          <w:rFonts w:eastAsia="Times New Roman" w:cs="Times New Roman"/>
        </w:rPr>
        <w:t xml:space="preserve"> μαθήτριες και μαθητές και μία εκπαιδευτικός </w:t>
      </w:r>
      <w:r>
        <w:rPr>
          <w:rFonts w:eastAsia="Times New Roman" w:cs="Times New Roman"/>
        </w:rPr>
        <w:t xml:space="preserve">συνοδός τους </w:t>
      </w:r>
      <w:r>
        <w:rPr>
          <w:rFonts w:eastAsia="Times New Roman" w:cs="Times New Roman"/>
        </w:rPr>
        <w:t>από το 3</w:t>
      </w:r>
      <w:r>
        <w:rPr>
          <w:rFonts w:eastAsia="Times New Roman" w:cs="Times New Roman"/>
          <w:vertAlign w:val="superscript"/>
        </w:rPr>
        <w:t>ο</w:t>
      </w:r>
      <w:r>
        <w:rPr>
          <w:rFonts w:eastAsia="Times New Roman" w:cs="Times New Roman"/>
        </w:rPr>
        <w:t xml:space="preserve"> Δημοτικό Σχολείο Βούλας. </w:t>
      </w:r>
    </w:p>
    <w:p w14:paraId="0515FA11" w14:textId="77777777" w:rsidR="00F75232" w:rsidRDefault="0012070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515FA12" w14:textId="77777777" w:rsidR="00F75232" w:rsidRDefault="00120703">
      <w:pPr>
        <w:spacing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0515FA13" w14:textId="77777777" w:rsidR="00F75232" w:rsidRDefault="00120703">
      <w:pPr>
        <w:spacing w:line="600" w:lineRule="auto"/>
        <w:ind w:firstLine="720"/>
        <w:jc w:val="both"/>
        <w:rPr>
          <w:rFonts w:eastAsia="Times New Roman" w:cs="Times New Roman"/>
        </w:rPr>
      </w:pPr>
      <w:r>
        <w:rPr>
          <w:rFonts w:eastAsia="Times New Roman" w:cs="Times New Roman"/>
        </w:rPr>
        <w:t>Τον λόγο έχει ο ειδικός αγορητής του Κομμουνιστικού Κόμματος Ελλάδας κ. Εμμανουήλ Συν</w:t>
      </w:r>
      <w:r>
        <w:rPr>
          <w:rFonts w:eastAsia="Times New Roman" w:cs="Times New Roman"/>
        </w:rPr>
        <w:t xml:space="preserve">τυχάκης. </w:t>
      </w:r>
    </w:p>
    <w:p w14:paraId="0515FA14" w14:textId="77777777" w:rsidR="00F75232" w:rsidRDefault="00120703">
      <w:pPr>
        <w:spacing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Ευχαριστώ, κύριε Πρόεδρε.</w:t>
      </w:r>
    </w:p>
    <w:p w14:paraId="0515FA15" w14:textId="77777777" w:rsidR="00F75232" w:rsidRDefault="00120703">
      <w:pPr>
        <w:spacing w:line="600" w:lineRule="auto"/>
        <w:ind w:firstLine="720"/>
        <w:jc w:val="both"/>
        <w:rPr>
          <w:rFonts w:eastAsia="Times New Roman" w:cs="Times New Roman"/>
        </w:rPr>
      </w:pPr>
      <w:r>
        <w:rPr>
          <w:rFonts w:eastAsia="Times New Roman" w:cs="Times New Roman"/>
        </w:rPr>
        <w:t xml:space="preserve">Κυρίες και κύριοι Βουλευτές, με το προτεινόμενο νομοσχέδιο δίνεται η δυνατότητα εξαίρεσης της παραγωγής κάνναβης για ιατρικούς σκοπούς από τη διαδικασία του κρατικού μονοπωλίου και ανάπτυξης της εν </w:t>
      </w:r>
      <w:r>
        <w:rPr>
          <w:rFonts w:eastAsia="Times New Roman" w:cs="Times New Roman"/>
        </w:rPr>
        <w:t>λόγω παραγωγικής δραστηριότητας από φυσικά ή νομικά πρόσωπα, με σκοπό είτε την προμήθεια του κρατικού μονοπωλίου είτε την εξαγωγή.</w:t>
      </w:r>
    </w:p>
    <w:p w14:paraId="0515FA16" w14:textId="77777777" w:rsidR="00F75232" w:rsidRDefault="00120703">
      <w:pPr>
        <w:spacing w:line="600" w:lineRule="auto"/>
        <w:ind w:firstLine="720"/>
        <w:jc w:val="both"/>
        <w:rPr>
          <w:rFonts w:eastAsia="Times New Roman" w:cs="Times New Roman"/>
        </w:rPr>
      </w:pPr>
      <w:r>
        <w:rPr>
          <w:rFonts w:eastAsia="Times New Roman" w:cs="Times New Roman"/>
        </w:rPr>
        <w:t xml:space="preserve">Το ΚΚΕ, όπως ήδη έχουμε πει, καταψηφίζει το παρόν σχέδιο νόμου. Μάλιστα, έχουμε ζητήσει την απόσυρσή του, για δύο πολύ </w:t>
      </w:r>
      <w:r>
        <w:rPr>
          <w:rFonts w:eastAsia="Times New Roman" w:cs="Times New Roman"/>
        </w:rPr>
        <w:lastRenderedPageBreak/>
        <w:t>σημαντ</w:t>
      </w:r>
      <w:r>
        <w:rPr>
          <w:rFonts w:eastAsia="Times New Roman" w:cs="Times New Roman"/>
        </w:rPr>
        <w:t xml:space="preserve">ικούς λόγους. Βέβαια δεν έχουμε αυταπάτη ότι θα το αποσύρετε. Ζητάμε βέβαια την απόσυρση, εκφράζοντας το μέγεθος της αντίθεσής μας απέναντι σ’ αυτό το σχέδιο νόμου. Για ποιους λόγους; </w:t>
      </w:r>
    </w:p>
    <w:p w14:paraId="0515FA17" w14:textId="77777777" w:rsidR="00F75232" w:rsidRDefault="00120703">
      <w:pPr>
        <w:spacing w:line="600" w:lineRule="auto"/>
        <w:ind w:firstLine="720"/>
        <w:jc w:val="both"/>
        <w:rPr>
          <w:rFonts w:eastAsia="Times New Roman" w:cs="Times New Roman"/>
        </w:rPr>
      </w:pPr>
      <w:r>
        <w:rPr>
          <w:rFonts w:eastAsia="Times New Roman" w:cs="Times New Roman"/>
        </w:rPr>
        <w:t>Πρώτον, διότι με τις εν λόγω ρυθμίσεις ανοίγει ένα νέο πεδίο κερδοφορία</w:t>
      </w:r>
      <w:r>
        <w:rPr>
          <w:rFonts w:eastAsia="Times New Roman" w:cs="Times New Roman"/>
        </w:rPr>
        <w:t>ς για τους επιχειρηματικούς ομίλους. Αυτό υπηρετεί η Κυβέρνηση με το τρίπτυχο που προβάλλει -ανάπτυξη, κέρδη, θέσεις εργασίας-, υποστηρίζοντας ότι αυτά θα έρθουν μέσα από τη διαδικασία απελευθέρωσης της παραγωγής κάνναβης και προϊόντων της για ιατρικούς σκ</w:t>
      </w:r>
      <w:r>
        <w:rPr>
          <w:rFonts w:eastAsia="Times New Roman" w:cs="Times New Roman"/>
        </w:rPr>
        <w:t xml:space="preserve">οπούς. Δεύτερον, διότι μέσα από σκόπιμες ασάφειες αίρει τους όποιους περιορισμούς, για να διευκολύνει την προσέλκυση των επενδυτών. </w:t>
      </w:r>
    </w:p>
    <w:p w14:paraId="0515FA18" w14:textId="77777777" w:rsidR="00F75232" w:rsidRDefault="00120703">
      <w:pPr>
        <w:spacing w:line="600" w:lineRule="auto"/>
        <w:ind w:firstLine="720"/>
        <w:jc w:val="both"/>
        <w:rPr>
          <w:rFonts w:eastAsia="Times New Roman" w:cs="Times New Roman"/>
        </w:rPr>
      </w:pPr>
      <w:r>
        <w:rPr>
          <w:rFonts w:eastAsia="Times New Roman" w:cs="Times New Roman"/>
        </w:rPr>
        <w:t xml:space="preserve">Η Κυβέρνηση εδώ κι έναν χρόνο τουλάχιστον προετοίμαζε το έδαφος, παρουσιάζοντας τις ρυθμίσεις αυτές ως προοδευτικές και </w:t>
      </w:r>
      <w:r>
        <w:rPr>
          <w:rFonts w:eastAsia="Times New Roman" w:cs="Times New Roman"/>
        </w:rPr>
        <w:lastRenderedPageBreak/>
        <w:t>ανα</w:t>
      </w:r>
      <w:r>
        <w:rPr>
          <w:rFonts w:eastAsia="Times New Roman" w:cs="Times New Roman"/>
        </w:rPr>
        <w:t xml:space="preserve">γκαίες, χωρίς να διστάσει να αξιοποιήσει και φορείς ή πρόσωπα που υιοθετούν απόψεις που φτάνουν μέχρι και την αποποινικοποίηση της χρήσης της για ιδία χρήση και αυτοκαλλιέργεια. Παράλληλα, και για να συσκοτιστεί ο πραγματικός χαρακτήρας του σχεδίου νόμου, </w:t>
      </w:r>
      <w:r>
        <w:rPr>
          <w:rFonts w:eastAsia="Times New Roman" w:cs="Times New Roman"/>
        </w:rPr>
        <w:t>προβάλλονται επιχειρήματα που διαμορφώνουν την αντίληψη ότι η κάνναβη είναι ένα δοκιμασμένο και αθώο φυσικό προϊόν, επιχειρηματολογία που διευκολύνει να διαμορφώνεται στη συνείδηση των νέων κυρίως ανθρώπων η αποδοχή στη γενικότερη χρήση της κάνναβης και τη</w:t>
      </w:r>
      <w:r>
        <w:rPr>
          <w:rFonts w:eastAsia="Times New Roman" w:cs="Times New Roman"/>
        </w:rPr>
        <w:t>ς κουλτούρας που τη συνοδεύει.</w:t>
      </w:r>
    </w:p>
    <w:p w14:paraId="0515FA19" w14:textId="77777777" w:rsidR="00F75232" w:rsidRDefault="00120703">
      <w:pPr>
        <w:spacing w:line="600" w:lineRule="auto"/>
        <w:ind w:firstLine="720"/>
        <w:jc w:val="both"/>
        <w:rPr>
          <w:rFonts w:eastAsia="Times New Roman" w:cs="Times New Roman"/>
        </w:rPr>
      </w:pPr>
      <w:r>
        <w:rPr>
          <w:rFonts w:eastAsia="Times New Roman" w:cs="Times New Roman"/>
        </w:rPr>
        <w:t xml:space="preserve">Το ΚΚΕ λαμβάνει υπ’ </w:t>
      </w:r>
      <w:proofErr w:type="spellStart"/>
      <w:r>
        <w:rPr>
          <w:rFonts w:eastAsia="Times New Roman" w:cs="Times New Roman"/>
        </w:rPr>
        <w:t>όψιν</w:t>
      </w:r>
      <w:proofErr w:type="spellEnd"/>
      <w:r>
        <w:rPr>
          <w:rFonts w:eastAsia="Times New Roman" w:cs="Times New Roman"/>
        </w:rPr>
        <w:t xml:space="preserve"> του την επιστήμη, τις αναλύσεις, τα πορίσματα που βγάζει, καθώς και τις κλινικές πράξεις. Επιτρέψτε μου ορισμένες επισημάνσεις με βάση τα όσα ακούστηκαν: Οι ασθενείς πολλές φορές προβάλλουν ως βασικό </w:t>
      </w:r>
      <w:r>
        <w:rPr>
          <w:rFonts w:eastAsia="Times New Roman" w:cs="Times New Roman"/>
        </w:rPr>
        <w:t xml:space="preserve">επιχείρημα ότι πρόκειται </w:t>
      </w:r>
      <w:r>
        <w:rPr>
          <w:rFonts w:eastAsia="Times New Roman" w:cs="Times New Roman"/>
        </w:rPr>
        <w:lastRenderedPageBreak/>
        <w:t>για ένα φάρμακο το οποίο έχουν ανάγκη και χρειάζεται να εξασφαλίζεται η νόμιμη πρόσβασή τους σε αυτό. Είναι ξεκάθαρο ότι οι ασθενείς αυτοί μπορούν να τα προμηθευτούν μέσα από μια συγκεκριμένη διαδικασία του ΕΟΦ, που υπάρχει, όπως π</w:t>
      </w:r>
      <w:r>
        <w:rPr>
          <w:rFonts w:eastAsia="Times New Roman" w:cs="Times New Roman"/>
        </w:rPr>
        <w:t xml:space="preserve">ροβλέπει σχετική υπουργική απόφαση, μετά και το πόρισμα της </w:t>
      </w:r>
      <w:r>
        <w:rPr>
          <w:rFonts w:eastAsia="Times New Roman" w:cs="Times New Roman"/>
        </w:rPr>
        <w:t>ε</w:t>
      </w:r>
      <w:r>
        <w:rPr>
          <w:rFonts w:eastAsia="Times New Roman" w:cs="Times New Roman"/>
        </w:rPr>
        <w:t>πιτροπής για την ιατρική χρήση της κάνναβης, που έχει συσταθεί από το Υπουργείο Υγείας.</w:t>
      </w:r>
    </w:p>
    <w:p w14:paraId="0515FA1A" w14:textId="77777777" w:rsidR="00F75232" w:rsidRDefault="00120703">
      <w:pPr>
        <w:spacing w:line="600" w:lineRule="auto"/>
        <w:ind w:firstLine="720"/>
        <w:jc w:val="both"/>
        <w:rPr>
          <w:rFonts w:eastAsia="Times New Roman" w:cs="Times New Roman"/>
        </w:rPr>
      </w:pPr>
      <w:r>
        <w:rPr>
          <w:rFonts w:eastAsia="Times New Roman" w:cs="Times New Roman"/>
        </w:rPr>
        <w:t xml:space="preserve">Επομένως βάσει της υπάρχουσας εμπειρίας από τη χρήση άλλων ναρκωτικών ουσιών, όπως τα </w:t>
      </w:r>
      <w:proofErr w:type="spellStart"/>
      <w:r>
        <w:rPr>
          <w:rFonts w:eastAsia="Times New Roman" w:cs="Times New Roman"/>
        </w:rPr>
        <w:t>οπιοειδή</w:t>
      </w:r>
      <w:proofErr w:type="spellEnd"/>
      <w:r>
        <w:rPr>
          <w:rFonts w:eastAsia="Times New Roman" w:cs="Times New Roman"/>
        </w:rPr>
        <w:t>, στην ιατρικ</w:t>
      </w:r>
      <w:r>
        <w:rPr>
          <w:rFonts w:eastAsia="Times New Roman" w:cs="Times New Roman"/>
        </w:rPr>
        <w:t>ή κλινική πράξη, αλλά και τα επιστημονικά δεδομένα που είναι διαθέσιμα γύρω από την κάνναβη και τις ουσίες, φυσικές ή συνθετικές, που προέρχονται από αυτήν, το ΚΚΕ καταλήγει στα εξής συμπεράσματα, τα οποία αγνοείτε:</w:t>
      </w:r>
    </w:p>
    <w:p w14:paraId="0515FA1B" w14:textId="77777777" w:rsidR="00F75232" w:rsidRDefault="00120703">
      <w:pPr>
        <w:spacing w:line="600" w:lineRule="auto"/>
        <w:ind w:firstLine="720"/>
        <w:jc w:val="both"/>
        <w:rPr>
          <w:rFonts w:eastAsia="Times New Roman" w:cs="Times New Roman"/>
        </w:rPr>
      </w:pPr>
      <w:r>
        <w:rPr>
          <w:rFonts w:eastAsia="Times New Roman" w:cs="Times New Roman"/>
        </w:rPr>
        <w:lastRenderedPageBreak/>
        <w:t>Πρώτον, η φυτική κάνναβη, λόγω του μεγάλ</w:t>
      </w:r>
      <w:r>
        <w:rPr>
          <w:rFonts w:eastAsia="Times New Roman" w:cs="Times New Roman"/>
        </w:rPr>
        <w:t>ου αριθμού δραστικών ουσιών που περιέχει, για τη συντριπτική πλειοψηφία των οποίων δεν γνωρίζουμε τις δράσεις, αλληλεπιδράσεις, παρενέργειες που έχει κάθε μία από αυτές αλλά και οι ποικίλοι συνδυασμοί τους, δεν μπορεί να χρησιμοποιηθεί καθ</w:t>
      </w:r>
      <w:r>
        <w:rPr>
          <w:rFonts w:eastAsia="Times New Roman" w:cs="Times New Roman"/>
        </w:rPr>
        <w:t xml:space="preserve">’ </w:t>
      </w:r>
      <w:r>
        <w:rPr>
          <w:rFonts w:eastAsia="Times New Roman" w:cs="Times New Roman"/>
        </w:rPr>
        <w:t>εαυτή ως φαρμακ</w:t>
      </w:r>
      <w:r>
        <w:rPr>
          <w:rFonts w:eastAsia="Times New Roman" w:cs="Times New Roman"/>
        </w:rPr>
        <w:t xml:space="preserve">ευτική θεραπευτική ουσία. </w:t>
      </w:r>
    </w:p>
    <w:p w14:paraId="0515FA1C" w14:textId="77777777" w:rsidR="00F75232" w:rsidRDefault="00120703">
      <w:pPr>
        <w:spacing w:line="600" w:lineRule="auto"/>
        <w:ind w:firstLine="720"/>
        <w:jc w:val="both"/>
        <w:rPr>
          <w:rFonts w:eastAsia="Times New Roman"/>
          <w:szCs w:val="24"/>
        </w:rPr>
      </w:pPr>
      <w:r>
        <w:rPr>
          <w:rFonts w:eastAsia="Times New Roman"/>
          <w:szCs w:val="24"/>
        </w:rPr>
        <w:t>Δεύτερον</w:t>
      </w:r>
      <w:r>
        <w:rPr>
          <w:rFonts w:eastAsia="Times New Roman"/>
          <w:szCs w:val="24"/>
        </w:rPr>
        <w:t>, α</w:t>
      </w:r>
      <w:r>
        <w:rPr>
          <w:rFonts w:eastAsia="Times New Roman"/>
          <w:szCs w:val="24"/>
        </w:rPr>
        <w:t>ντίθετα, συγκεκριμένες δραστικές ουσίες που απομονώνονται από την κάνναβη ή και μπορούν να συντεθούν ακόμα και τεχνητά, θα μπορούσαν να χρησιμοποιηθούν για φαρμακευτικούς, ιατρικούς, παρηγορητικούς σκοπούς σε περιπτώσε</w:t>
      </w:r>
      <w:r>
        <w:rPr>
          <w:rFonts w:eastAsia="Times New Roman"/>
          <w:szCs w:val="24"/>
        </w:rPr>
        <w:t>ις όπου τα ήδη υπάρχοντα φάρμακα δεν επαρκούν. Και πάνω σε αυτό το ζήτημα δεν υπάρχει κανένα φοβικό σύνδρομο. Είναι κρυστάλλινη η θέση του ΚΚΕ. Φροντίζετε να την παρακάμπτετε.</w:t>
      </w:r>
    </w:p>
    <w:p w14:paraId="0515FA1D" w14:textId="77777777" w:rsidR="00F75232" w:rsidRDefault="00120703">
      <w:pPr>
        <w:spacing w:line="600" w:lineRule="auto"/>
        <w:ind w:firstLine="720"/>
        <w:jc w:val="both"/>
        <w:rPr>
          <w:rFonts w:eastAsia="Times New Roman"/>
          <w:szCs w:val="24"/>
        </w:rPr>
      </w:pPr>
      <w:r>
        <w:rPr>
          <w:rFonts w:eastAsia="Times New Roman"/>
          <w:szCs w:val="24"/>
        </w:rPr>
        <w:lastRenderedPageBreak/>
        <w:t>Τρίτον</w:t>
      </w:r>
      <w:r>
        <w:rPr>
          <w:rFonts w:eastAsia="Times New Roman"/>
          <w:szCs w:val="24"/>
        </w:rPr>
        <w:t>, β</w:t>
      </w:r>
      <w:r>
        <w:rPr>
          <w:rFonts w:eastAsia="Times New Roman"/>
          <w:szCs w:val="24"/>
        </w:rPr>
        <w:t>ασική προϋπόθεση, όμως, αποτελεί η αντιμετώπιση των δραστικών ουσιών ως</w:t>
      </w:r>
      <w:r>
        <w:rPr>
          <w:rFonts w:eastAsia="Times New Roman"/>
          <w:szCs w:val="24"/>
        </w:rPr>
        <w:t xml:space="preserve"> φαρμάκων, δηλαδή η απομόνωσή τους από το φυτό ή η τεχνητή χημική παραγωγή τους και η πραγματοποίηση κλινικών μελετών για τον καθορισμό των ενδείξεων χρήσης τους, των </w:t>
      </w:r>
      <w:proofErr w:type="spellStart"/>
      <w:r>
        <w:rPr>
          <w:rFonts w:eastAsia="Times New Roman"/>
          <w:szCs w:val="24"/>
        </w:rPr>
        <w:t>φαρμακοκινητικών</w:t>
      </w:r>
      <w:proofErr w:type="spellEnd"/>
      <w:r>
        <w:rPr>
          <w:rFonts w:eastAsia="Times New Roman"/>
          <w:szCs w:val="24"/>
        </w:rPr>
        <w:t xml:space="preserve"> χαρακτηριστικών τους, του προφίλ ασφαλείας τους, των αλληλεπιδράσεών του</w:t>
      </w:r>
      <w:r>
        <w:rPr>
          <w:rFonts w:eastAsia="Times New Roman"/>
          <w:szCs w:val="24"/>
        </w:rPr>
        <w:t>ς με άλλα φάρμακα, προκειμένου να παρέχονται στους ασθενείς με τη μεγαλύτερη δυνατή ασφάλεια και αποτελεσματικότητα.</w:t>
      </w:r>
    </w:p>
    <w:p w14:paraId="0515FA1E" w14:textId="77777777" w:rsidR="00F75232" w:rsidRDefault="00120703">
      <w:pPr>
        <w:spacing w:line="600" w:lineRule="auto"/>
        <w:ind w:firstLine="720"/>
        <w:jc w:val="both"/>
        <w:rPr>
          <w:rFonts w:eastAsia="Times New Roman"/>
          <w:szCs w:val="24"/>
        </w:rPr>
      </w:pPr>
      <w:r>
        <w:rPr>
          <w:rFonts w:eastAsia="Times New Roman"/>
          <w:szCs w:val="24"/>
        </w:rPr>
        <w:t>Τέταρτον</w:t>
      </w:r>
      <w:r>
        <w:rPr>
          <w:rFonts w:eastAsia="Times New Roman"/>
          <w:szCs w:val="24"/>
        </w:rPr>
        <w:t>, π</w:t>
      </w:r>
      <w:r>
        <w:rPr>
          <w:rFonts w:eastAsia="Times New Roman"/>
          <w:szCs w:val="24"/>
        </w:rPr>
        <w:t>αράλληλα, σημαντική προϋπόθεση για την υλοποίηση των παραπάνω και τη διασφάλιση πρώτα απ’ όλα της ασφάλειας των ασθενών αποτελεί</w:t>
      </w:r>
      <w:r>
        <w:rPr>
          <w:rFonts w:eastAsia="Times New Roman"/>
          <w:szCs w:val="24"/>
        </w:rPr>
        <w:t xml:space="preserve"> ο αυστηρός έλεγχος από το ίδιο το </w:t>
      </w:r>
      <w:r>
        <w:rPr>
          <w:rFonts w:eastAsia="Times New Roman"/>
          <w:szCs w:val="24"/>
        </w:rPr>
        <w:lastRenderedPageBreak/>
        <w:t>κράτος της παραγωγής, της επεξεργασίας, της διάθεσης, χορήγησης τέτοιων φαρμάκων με αυστηρά επιστημονικά κριτήρια και της ιατρικής παρακολούθησης των ασθενών που τα λαμβάνουν.</w:t>
      </w:r>
    </w:p>
    <w:p w14:paraId="0515FA1F" w14:textId="77777777" w:rsidR="00F75232" w:rsidRDefault="00120703">
      <w:pPr>
        <w:spacing w:line="600" w:lineRule="auto"/>
        <w:ind w:firstLine="720"/>
        <w:jc w:val="both"/>
        <w:rPr>
          <w:rFonts w:eastAsia="Times New Roman"/>
          <w:szCs w:val="24"/>
        </w:rPr>
      </w:pPr>
      <w:r>
        <w:rPr>
          <w:rFonts w:eastAsia="Times New Roman"/>
          <w:szCs w:val="24"/>
        </w:rPr>
        <w:t>Τι προβλέπει το σχέδιο νόμου για όλα τα παραπ</w:t>
      </w:r>
      <w:r>
        <w:rPr>
          <w:rFonts w:eastAsia="Times New Roman"/>
          <w:szCs w:val="24"/>
        </w:rPr>
        <w:t>άνω; Απολύτως, μα απολύτως τίποτα.</w:t>
      </w:r>
    </w:p>
    <w:p w14:paraId="0515FA20" w14:textId="77777777" w:rsidR="00F75232" w:rsidRDefault="00120703">
      <w:pPr>
        <w:spacing w:line="600" w:lineRule="auto"/>
        <w:ind w:firstLine="720"/>
        <w:jc w:val="both"/>
        <w:rPr>
          <w:rFonts w:eastAsia="Times New Roman"/>
          <w:szCs w:val="24"/>
        </w:rPr>
      </w:pPr>
      <w:r>
        <w:rPr>
          <w:rFonts w:eastAsia="Times New Roman"/>
          <w:szCs w:val="24"/>
        </w:rPr>
        <w:t>Όσον αφορά την άποψη που λέει ότι έχει αποδειχθεί η θεραπευτική της αξία και ότι δεν χρειάζονται έρευνες και τα εμπειρικά δεδομένα είναι αρκετά ή ότι χιλιάδες άνθρωποι έχουν ανακαλύψει μόνοι τους τη δοσολογία που χρειάζον</w:t>
      </w:r>
      <w:r>
        <w:rPr>
          <w:rFonts w:eastAsia="Times New Roman"/>
          <w:szCs w:val="24"/>
        </w:rPr>
        <w:t>ται, θέλουμε να πούμε ότι πρόκειται για μια βαθιά αντιεπιστημονική και επικίνδυνη αντίληψη, η οποία πετάει, στην κυριολεξία, στα σκουπίδια όλη την πρόοδο της επιστήμης και της γνώσης που έχει αποκτηθεί. Βασίζεται στη φιλο</w:t>
      </w:r>
      <w:r>
        <w:rPr>
          <w:rFonts w:eastAsia="Times New Roman"/>
          <w:szCs w:val="24"/>
        </w:rPr>
        <w:lastRenderedPageBreak/>
        <w:t>σοφική θεώρηση του μεταμοντερνισμού</w:t>
      </w:r>
      <w:r>
        <w:rPr>
          <w:rFonts w:eastAsia="Times New Roman"/>
          <w:szCs w:val="24"/>
        </w:rPr>
        <w:t>, με βάση τον οποίο δεν υπάρχει αντικειμενική πραγματικότητα, αλλά η πραγματικότητα είναι διαφορετική για τον καθένα, ανάλογα με τον τρόπο που την αντιλαμβάνεται, θεωρία την οποία υιοθετεί σήμερα ο ΣΥΡΙΖΑ. Ο εμπειρισμός χρησιμοποιείται για να αντικαταστήσε</w:t>
      </w:r>
      <w:r>
        <w:rPr>
          <w:rFonts w:eastAsia="Times New Roman"/>
          <w:szCs w:val="24"/>
        </w:rPr>
        <w:t>ι την επιστημονική έρευνα, γεγονός που μας πηγαίνει αιώνες πίσω, όταν οι άνθρωποι προσπαθούσαν να ερμηνεύσουν τα γεγονότα γύρω τους μέσω της εμπειρίας τους. Από τότε όμως η επιστήμη έχει σημειώσει τεράστια πρόοδο και είναι σκοταδισμός το ότι αποσιωπάται.</w:t>
      </w:r>
    </w:p>
    <w:p w14:paraId="0515FA21" w14:textId="77777777" w:rsidR="00F75232" w:rsidRDefault="00120703">
      <w:pPr>
        <w:spacing w:line="600" w:lineRule="auto"/>
        <w:ind w:firstLine="720"/>
        <w:jc w:val="both"/>
        <w:rPr>
          <w:rFonts w:eastAsia="Times New Roman"/>
          <w:szCs w:val="24"/>
        </w:rPr>
      </w:pPr>
      <w:r>
        <w:rPr>
          <w:rFonts w:eastAsia="Times New Roman"/>
          <w:szCs w:val="24"/>
        </w:rPr>
        <w:t>Ε</w:t>
      </w:r>
      <w:r>
        <w:rPr>
          <w:rFonts w:eastAsia="Times New Roman"/>
          <w:szCs w:val="24"/>
        </w:rPr>
        <w:t xml:space="preserve">κτός των άλλων, με τα επιχειρήματα αυτά δίνετε χέρι βοηθείας στην πολιτική που εφαρμόζει η Κυβέρνηση ετούτη και οι προηγούμενες διαχρονικά, καθώς και η Ευρωπαϊκή Ένωση, για το πώς </w:t>
      </w:r>
      <w:r>
        <w:rPr>
          <w:rFonts w:eastAsia="Times New Roman"/>
          <w:szCs w:val="24"/>
        </w:rPr>
        <w:lastRenderedPageBreak/>
        <w:t>οι ασθενείς θα κοστίζουν ακόμα λιγότερο στο κράτος και στους επιχειρηματικού</w:t>
      </w:r>
      <w:r>
        <w:rPr>
          <w:rFonts w:eastAsia="Times New Roman"/>
          <w:szCs w:val="24"/>
        </w:rPr>
        <w:t>ς ομίλους. Τα επιχειρήματα αυτά καλλιεργούν την παραίτηση από τη διεκδίκηση να αξιοποιείται η τεράστια δυνατότητα της επιστήμης προς όφελος των ασθενών.</w:t>
      </w:r>
    </w:p>
    <w:p w14:paraId="0515FA22" w14:textId="77777777" w:rsidR="00F75232" w:rsidRDefault="00120703">
      <w:pPr>
        <w:spacing w:line="600" w:lineRule="auto"/>
        <w:ind w:firstLine="720"/>
        <w:jc w:val="both"/>
        <w:rPr>
          <w:rFonts w:eastAsia="Times New Roman"/>
          <w:szCs w:val="24"/>
        </w:rPr>
      </w:pPr>
      <w:r>
        <w:rPr>
          <w:rFonts w:eastAsia="Times New Roman"/>
          <w:szCs w:val="24"/>
        </w:rPr>
        <w:t>Επίσης, η απελευθέρωση της καλλιέργειας της ιατρικής κάνναβης εκτός κρατικού μονοπωλίου ακούγεται ότι θ</w:t>
      </w:r>
      <w:r>
        <w:rPr>
          <w:rFonts w:eastAsia="Times New Roman"/>
          <w:szCs w:val="24"/>
        </w:rPr>
        <w:t>α έχει πολλαπλά οικονομικά οφέλη για τη χώρα. Είναι ξεκάθαρο το ενδιαφέρον της Κυβέρνησης να εξασφαλίσει και αυτό το πεδίο δραστηριότητας για το κεφάλαιο, να δημιουργήσει επενδυτικές ευκαιρίες για τα μεγάλα μονοπωλιακά τραστ στον χώρο του φαρμάκου. Προβάλλ</w:t>
      </w:r>
      <w:r>
        <w:rPr>
          <w:rFonts w:eastAsia="Times New Roman"/>
          <w:szCs w:val="24"/>
        </w:rPr>
        <w:t>ουν ως επιχείρημα ότι η Ελλάδα λόγω του κλίματός της προσφέρεται για την παραγωγή μεγάλων ποσοτήτων -τρεις σοδειές ανά χρόνο- και κα</w:t>
      </w:r>
      <w:r>
        <w:rPr>
          <w:rFonts w:eastAsia="Times New Roman"/>
          <w:szCs w:val="24"/>
        </w:rPr>
        <w:lastRenderedPageBreak/>
        <w:t>λής ποιότητας κάνναβης. Λένε ακόμα ότι έτσι θα ανοίξουν νέες θέσεις εργασίας, θα αναζωογονήσει την αγροτική μας οικονομία, θ</w:t>
      </w:r>
      <w:r>
        <w:rPr>
          <w:rFonts w:eastAsia="Times New Roman"/>
          <w:szCs w:val="24"/>
        </w:rPr>
        <w:t xml:space="preserve">α βοηθήσει στην εισροή εσόδων από την πώληση και τις εξαγωγές, θα αποφέρει έσοδα στο κράτος, αφού πλέον οι αγοραπωλησίες θα γίνονται με νόμιμο τρόπο και άρα, θα φορολογούνται και τέλος θα σώσουν τα ασφαλιστικά ταμεία από τα έξοδα που έχουν για τη </w:t>
      </w:r>
      <w:proofErr w:type="spellStart"/>
      <w:r>
        <w:rPr>
          <w:rFonts w:eastAsia="Times New Roman"/>
          <w:szCs w:val="24"/>
        </w:rPr>
        <w:t>συνταγογρ</w:t>
      </w:r>
      <w:r>
        <w:rPr>
          <w:rFonts w:eastAsia="Times New Roman"/>
          <w:szCs w:val="24"/>
        </w:rPr>
        <w:t>άφηση</w:t>
      </w:r>
      <w:proofErr w:type="spellEnd"/>
      <w:r>
        <w:rPr>
          <w:rFonts w:eastAsia="Times New Roman"/>
          <w:szCs w:val="24"/>
        </w:rPr>
        <w:t xml:space="preserve"> πανάκριβων φαρμάκων.</w:t>
      </w:r>
    </w:p>
    <w:p w14:paraId="0515FA23" w14:textId="77777777" w:rsidR="00F75232" w:rsidRDefault="00120703">
      <w:pPr>
        <w:spacing w:line="600" w:lineRule="auto"/>
        <w:ind w:firstLine="720"/>
        <w:jc w:val="both"/>
        <w:rPr>
          <w:rFonts w:eastAsia="Times New Roman"/>
          <w:szCs w:val="24"/>
        </w:rPr>
      </w:pPr>
      <w:r>
        <w:rPr>
          <w:rFonts w:eastAsia="Times New Roman"/>
          <w:szCs w:val="24"/>
        </w:rPr>
        <w:t>Πρόκειται για την επιχειρηματολογία της Κυβέρνησης και του κριτηρίου της ανάπτυξης που έχει υπέρ των επιχειρηματικών ομίλων, μιας ανάπτυξης που μεταφράζεται σε κερδοφόρες επενδύσεις, που απαιτεί χαμηλούς μισθούς, ελαστικές εργασι</w:t>
      </w:r>
      <w:r>
        <w:rPr>
          <w:rFonts w:eastAsia="Times New Roman"/>
          <w:szCs w:val="24"/>
        </w:rPr>
        <w:t xml:space="preserve">ακές σχέσεις, χρήσεις γης που να βολεύουν τις επενδύσεις, ελάχιστη φορολογία </w:t>
      </w:r>
      <w:r>
        <w:rPr>
          <w:rFonts w:eastAsia="Times New Roman"/>
          <w:szCs w:val="24"/>
        </w:rPr>
        <w:lastRenderedPageBreak/>
        <w:t>στο μεγάλο κεφάλαιο, ισχυρή κρατική στήριξη των επενδύσεων, κατάργηση συλλογικών συμβάσεων και περιορισμό της δράσης των συνδικαλιστικών οργανώσεων.</w:t>
      </w:r>
    </w:p>
    <w:p w14:paraId="0515FA24"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τα παραπάνω </w:t>
      </w:r>
      <w:r>
        <w:rPr>
          <w:rFonts w:eastAsia="Times New Roman" w:cs="Times New Roman"/>
          <w:szCs w:val="24"/>
        </w:rPr>
        <w:t>αναχρονιστικά και αντιεπιστημονικά επιχειρήματα ενδεχομένως να επηρεάζουν ιδιαίτερα ένα μέρος ασθενών που πάσχουν από σοβαρά, χρόνια και επώδυνα νοσήματα, καθώς και των οικογενειών</w:t>
      </w:r>
      <w:r>
        <w:rPr>
          <w:rFonts w:eastAsia="Times New Roman" w:cs="Times New Roman"/>
          <w:szCs w:val="24"/>
        </w:rPr>
        <w:t>,</w:t>
      </w:r>
      <w:r>
        <w:rPr>
          <w:rFonts w:eastAsia="Times New Roman" w:cs="Times New Roman"/>
          <w:szCs w:val="24"/>
        </w:rPr>
        <w:t xml:space="preserve"> που τους συνδράμουν και αναζητούν κάποια λύση. Πολύ περισσότερο όταν έρχον</w:t>
      </w:r>
      <w:r>
        <w:rPr>
          <w:rFonts w:eastAsia="Times New Roman" w:cs="Times New Roman"/>
          <w:szCs w:val="24"/>
        </w:rPr>
        <w:t>ται αντιμέτωποι με τα χάλια των δημόσιων μονάδων υγείας, την εμπορευματοποίηση των υπηρεσιών, τη σχεδόν παντελή έλλειψη δημοσίων μονάδων και υπηρεσιών, για να στηρίζουν ασθενείς και οικογένειες, όταν όλα αυτά που χρειάζονται για το κράτος αποτελούν κόστος,</w:t>
      </w:r>
      <w:r>
        <w:rPr>
          <w:rFonts w:eastAsia="Times New Roman" w:cs="Times New Roman"/>
          <w:szCs w:val="24"/>
        </w:rPr>
        <w:t xml:space="preserve"> που το μεταφέρει στους ίδιους, προκειμένου να το αντιμετωπίσουν.</w:t>
      </w:r>
    </w:p>
    <w:p w14:paraId="0515FA25"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Αυτές οι συνθήκες συνιστούν στέρηση της ελευθερίας τους, η οποία φυσικά δεν μπορεί να υποκατασταθεί με την ελευθερία της χρήσης της κάνναβης, χωρίς τους επιστημονικά ενδεδειγμένους όρους και</w:t>
      </w:r>
      <w:r>
        <w:rPr>
          <w:rFonts w:eastAsia="Times New Roman" w:cs="Times New Roman"/>
          <w:szCs w:val="24"/>
        </w:rPr>
        <w:t xml:space="preserve"> προϋποθέσεις. Από τη μία, λοιπόν, η πανσπερμία απόψεων που συσκοτίζουν την αξία και τον τρόπο χρήσης πιθανών ουσιών χρήσιμων στη φαρμακευτική και στην ιατρική και από την άλλη, οι ασάφειες του σχεδίου νόμου για την παραγωγή και χρήση της φαρμακευτικής κάν</w:t>
      </w:r>
      <w:r>
        <w:rPr>
          <w:rFonts w:eastAsia="Times New Roman" w:cs="Times New Roman"/>
          <w:szCs w:val="24"/>
        </w:rPr>
        <w:t>ναβης, μέσω της άρσης του κρατικού μονοπωλίου, διευκολύνουν τους επιχειρηματικούς ομίλους, για να εμπορεύονται τον ανθρώπινο πόνο και ταυτόχρονα να κερδίζουν αμύθητο πλούτο.</w:t>
      </w:r>
    </w:p>
    <w:p w14:paraId="0515FA26"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Κυβέρνηση βιάζεται να διευκολύνει, να διοχετεύσει συσσωρευμένα κεφάλαια σε νέα π</w:t>
      </w:r>
      <w:r>
        <w:rPr>
          <w:rFonts w:eastAsia="Times New Roman" w:cs="Times New Roman"/>
          <w:szCs w:val="24"/>
        </w:rPr>
        <w:t>εδία δραστηριότητας</w:t>
      </w:r>
      <w:r>
        <w:rPr>
          <w:rFonts w:eastAsia="Times New Roman" w:cs="Times New Roman"/>
          <w:szCs w:val="24"/>
        </w:rPr>
        <w:t>,</w:t>
      </w:r>
      <w:r>
        <w:rPr>
          <w:rFonts w:eastAsia="Times New Roman" w:cs="Times New Roman"/>
          <w:szCs w:val="24"/>
        </w:rPr>
        <w:t xml:space="preserve"> που μπορούν να </w:t>
      </w:r>
      <w:r>
        <w:rPr>
          <w:rFonts w:eastAsia="Times New Roman" w:cs="Times New Roman"/>
          <w:szCs w:val="24"/>
        </w:rPr>
        <w:lastRenderedPageBreak/>
        <w:t xml:space="preserve">προσφέρουν υψηλή κερδοφορία, όπως ήδη έχει ακουστεί, με επενδύσεις στην Ημαθία ύψους 1,5 δισεκατομμυρίου, επενδύσεις σε βάθος δεκαετίας, κέρδη μάλλον της τάξεως των 200 -και άνω- δισεκατομμυρίων ευρώ. Δεν την ενδιαφέρει </w:t>
      </w:r>
      <w:r>
        <w:rPr>
          <w:rFonts w:eastAsia="Times New Roman" w:cs="Times New Roman"/>
          <w:szCs w:val="24"/>
        </w:rPr>
        <w:t xml:space="preserve">για ένα τόσο σοβαρό θέμα να διαμορφώσει ένα ολοκληρωμένο νομοθετικό πλαίσιο, σκόπιμα. Δεν είναι τώρα ολοκληρωμένο νομοθετικό πλαίσιο. Μην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 </w:t>
      </w:r>
    </w:p>
    <w:p w14:paraId="0515FA27"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Πέρα από το γεγονός ότι στο επίκεντρο είναι το κέρδος, το νομοσχέδιο δημιουργεί βάσιμες υποψίες ότι έρχεται να εξυπηρετήσει και άλλες σκοπιμότητες. Στην πραγματικότητα, και από τα όσα ειπώθηκαν από την πλευρά των δύο Υπουργών και στις δύο συνεδριάσεις φαίν</w:t>
      </w:r>
      <w:r>
        <w:rPr>
          <w:rFonts w:eastAsia="Times New Roman" w:cs="Times New Roman"/>
          <w:szCs w:val="24"/>
        </w:rPr>
        <w:t xml:space="preserve">εται ότι η  Κυβέρνηση επιδιώκει επί της ουσίας να πάρει λευκή επιταγή από τη Βουλή, για να κάνει στην πορεία ό,τι θέλει </w:t>
      </w:r>
      <w:r>
        <w:rPr>
          <w:rFonts w:eastAsia="Times New Roman" w:cs="Times New Roman"/>
          <w:szCs w:val="24"/>
        </w:rPr>
        <w:lastRenderedPageBreak/>
        <w:t xml:space="preserve">μέσα από κοινές υπουργικές αποφάσεις για λογαριασμό και ανάλογα τα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επιχειρηματικών ομίλων, με τους οποίους έχει ήδη έλθε</w:t>
      </w:r>
      <w:r>
        <w:rPr>
          <w:rFonts w:eastAsia="Times New Roman" w:cs="Times New Roman"/>
          <w:szCs w:val="24"/>
        </w:rPr>
        <w:t>ι σε συζητήσεις για την επενδυτική προετοιμασία.</w:t>
      </w:r>
    </w:p>
    <w:p w14:paraId="0515FA28"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Πιο ειδικά για το σχέδιο νόμου: Πρώτον, το σχέδιο νόμου εξαιρεί -προς επαλήθευση της άποψής μας- την παραγωγή κάνναβης για ιατρικούς σκοπούς από τη διαδικασία του κρατικού μονοπωλίου. Αν υπάρχουν ενδείξεις ό</w:t>
      </w:r>
      <w:r>
        <w:rPr>
          <w:rFonts w:eastAsia="Times New Roman" w:cs="Times New Roman"/>
          <w:szCs w:val="24"/>
        </w:rPr>
        <w:t>τι ορισμένες ουσίες</w:t>
      </w:r>
      <w:r>
        <w:rPr>
          <w:rFonts w:eastAsia="Times New Roman" w:cs="Times New Roman"/>
          <w:szCs w:val="24"/>
        </w:rPr>
        <w:t>,</w:t>
      </w:r>
      <w:r>
        <w:rPr>
          <w:rFonts w:eastAsia="Times New Roman" w:cs="Times New Roman"/>
          <w:szCs w:val="24"/>
        </w:rPr>
        <w:t xml:space="preserve"> που περιέχονται στο φυτό της κάνναβης μπορούν να προσφέρουν ανακούφιση στους ασθενείς γιατί δεν θα μπορούσε η παραγωγή αυτών να γίνει από το κρατικό μονοπώλιο ή από εισαγωγή των σχετικών σκευασμάτων, χωρίς να χρειάζεται αλλαγή της ήδη </w:t>
      </w:r>
      <w:r>
        <w:rPr>
          <w:rFonts w:eastAsia="Times New Roman" w:cs="Times New Roman"/>
          <w:szCs w:val="24"/>
        </w:rPr>
        <w:t xml:space="preserve">υπάρχουσας και επαρκούς νομοθεσίας; Ορίστε, κάντε το, με αυτό το κρατικό μονοπώλιο. Εμείς </w:t>
      </w:r>
      <w:r>
        <w:rPr>
          <w:rFonts w:eastAsia="Times New Roman" w:cs="Times New Roman"/>
          <w:szCs w:val="24"/>
        </w:rPr>
        <w:lastRenderedPageBreak/>
        <w:t>δεν συμφωνούμε με αυτό το κράτος, αλλά κάντε το με αυτό το κράτος, με αυτό το κρατικό μονοπώλιο. Δεν το κάνετε. Ούτε αυτό δεν κάνετε.</w:t>
      </w:r>
    </w:p>
    <w:p w14:paraId="0515FA29"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με σαφήνεια περιγράφον</w:t>
      </w:r>
      <w:r>
        <w:rPr>
          <w:rFonts w:eastAsia="Times New Roman" w:cs="Times New Roman"/>
          <w:szCs w:val="24"/>
        </w:rPr>
        <w:t>ται μόνο εκείνες οι προϋποθέσεις που καθορίζουν τον κεφαλαιοκρατικό χαρακτήρα της επένδυσης, όπως ο όρος η δραστηριότητα να είναι καθετοποιημένη, ενιαία -δηλαδή παραγωγή, κατοχή, μεταφορά, μεταποίηση, αποθήκευση-, να λαμβάνει χώρα σε ενιαία περίκλειστη έκτ</w:t>
      </w:r>
      <w:r>
        <w:rPr>
          <w:rFonts w:eastAsia="Times New Roman" w:cs="Times New Roman"/>
          <w:szCs w:val="24"/>
        </w:rPr>
        <w:t>αση εμβαδού τουλάχιστον τεσσάρων στρεμμάτων και η καλλιεργούμενη περιοχή να είναι κλειστή σε ειδικού τύπου θερμοκήπια. Όλες οι υπόλοιπες προδιαγραφές και κάθε άλλο σχετικό ζήτημα ανατίθενται στις κοινές υπουργικές αποφάσεις και μάλιστα παρακάμπτοντας τη γν</w:t>
      </w:r>
      <w:r>
        <w:rPr>
          <w:rFonts w:eastAsia="Times New Roman" w:cs="Times New Roman"/>
          <w:szCs w:val="24"/>
        </w:rPr>
        <w:t xml:space="preserve">ώμη της </w:t>
      </w:r>
      <w:r>
        <w:rPr>
          <w:rFonts w:eastAsia="Times New Roman" w:cs="Times New Roman"/>
          <w:szCs w:val="24"/>
        </w:rPr>
        <w:lastRenderedPageBreak/>
        <w:t>ε</w:t>
      </w:r>
      <w:r>
        <w:rPr>
          <w:rFonts w:eastAsia="Times New Roman" w:cs="Times New Roman"/>
          <w:szCs w:val="24"/>
        </w:rPr>
        <w:t xml:space="preserve">πιτροπής </w:t>
      </w:r>
      <w:r>
        <w:rPr>
          <w:rFonts w:eastAsia="Times New Roman" w:cs="Times New Roman"/>
          <w:szCs w:val="24"/>
        </w:rPr>
        <w:t>ν</w:t>
      </w:r>
      <w:r>
        <w:rPr>
          <w:rFonts w:eastAsia="Times New Roman" w:cs="Times New Roman"/>
          <w:szCs w:val="24"/>
        </w:rPr>
        <w:t xml:space="preserve">αρκωτικών. Οι δικαιολογίες που </w:t>
      </w:r>
      <w:proofErr w:type="spellStart"/>
      <w:r>
        <w:rPr>
          <w:rFonts w:eastAsia="Times New Roman" w:cs="Times New Roman"/>
          <w:szCs w:val="24"/>
        </w:rPr>
        <w:t>προέβαλε</w:t>
      </w:r>
      <w:proofErr w:type="spellEnd"/>
      <w:r>
        <w:rPr>
          <w:rFonts w:eastAsia="Times New Roman" w:cs="Times New Roman"/>
          <w:szCs w:val="24"/>
        </w:rPr>
        <w:t xml:space="preserve"> χθες ο κύριος Υπουργός, ότι πολλά θα </w:t>
      </w:r>
      <w:r>
        <w:rPr>
          <w:rFonts w:eastAsia="Times New Roman" w:cs="Times New Roman"/>
          <w:szCs w:val="24"/>
        </w:rPr>
        <w:t xml:space="preserve"> </w:t>
      </w:r>
      <w:r>
        <w:rPr>
          <w:rFonts w:eastAsia="Times New Roman" w:cs="Times New Roman"/>
          <w:szCs w:val="24"/>
        </w:rPr>
        <w:t>εξαρτηθούν από το τι θέλουν οι επενδυτές, αποτελεί και την απόδειξη ότι θα κάνουν ό,τι θέλουν και θα λειτουργούν ανεξέλεγκτα.</w:t>
      </w:r>
    </w:p>
    <w:p w14:paraId="0515FA2A"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Τρίτον, σε σχέση με το τελικό προ</w:t>
      </w:r>
      <w:r>
        <w:rPr>
          <w:rFonts w:eastAsia="Times New Roman" w:cs="Times New Roman"/>
          <w:szCs w:val="24"/>
        </w:rPr>
        <w:t>ϊόν της παραγωγής δεν γίνεται συγκεκριμένη αναφορά σε κάποια από τις ουσίες του φυτού της κάνναβης οι οποίες έχουν συνδεθεί με ορισμένες καταπραϋντικές ιδιότητες για πάσχοντες από χρόνιες νόσους, αλλά αντίθετα χρησιμοποιείται ο ασαφής -και πολύ βολικός ταυ</w:t>
      </w:r>
      <w:r>
        <w:rPr>
          <w:rFonts w:eastAsia="Times New Roman" w:cs="Times New Roman"/>
          <w:szCs w:val="24"/>
        </w:rPr>
        <w:t>τόχρονα βέβαια- για την Κυβέρνηση όρος «τελικά προϊόντα φαρμακευτικής κάνναβης». Αυτή η ασάφεια κάλλιστα θα μπορούσε να ανοίξει την πόρτα συνολικής αποποινικοποίησης της κάνναβης και για προσωπική χρήση, επενδύοντάς την με έναν «</w:t>
      </w:r>
      <w:proofErr w:type="spellStart"/>
      <w:r>
        <w:rPr>
          <w:rFonts w:eastAsia="Times New Roman" w:cs="Times New Roman"/>
          <w:szCs w:val="24"/>
        </w:rPr>
        <w:t>ιατρικοφανή</w:t>
      </w:r>
      <w:proofErr w:type="spellEnd"/>
      <w:r>
        <w:rPr>
          <w:rFonts w:eastAsia="Times New Roman" w:cs="Times New Roman"/>
          <w:szCs w:val="24"/>
        </w:rPr>
        <w:t>» μανδύα.</w:t>
      </w:r>
    </w:p>
    <w:p w14:paraId="0515FA2B"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Τέταρτ</w:t>
      </w:r>
      <w:r>
        <w:rPr>
          <w:rFonts w:eastAsia="Times New Roman" w:cs="Times New Roman"/>
          <w:szCs w:val="24"/>
        </w:rPr>
        <w:t xml:space="preserve">ον, στην πραγματικότητα η Κυβέρνηση νομοθετεί την παραγωγή φύλλων κάνναβης. Δεν αφορά, επί της ουσίας, την παραγωγή και διακίνηση ασφαλών και ποιοτικών σκευασμάτων, που προϋποθέτει την τυποποίηση, τον καθορισμό συγκεκριμένων προδιαγραφών ουσίας, </w:t>
      </w:r>
      <w:proofErr w:type="spellStart"/>
      <w:r>
        <w:rPr>
          <w:rFonts w:eastAsia="Times New Roman" w:cs="Times New Roman"/>
          <w:szCs w:val="24"/>
        </w:rPr>
        <w:t>εκδόχων</w:t>
      </w:r>
      <w:proofErr w:type="spellEnd"/>
      <w:r>
        <w:rPr>
          <w:rFonts w:eastAsia="Times New Roman" w:cs="Times New Roman"/>
          <w:szCs w:val="24"/>
        </w:rPr>
        <w:t xml:space="preserve"> δο</w:t>
      </w:r>
      <w:r>
        <w:rPr>
          <w:rFonts w:eastAsia="Times New Roman" w:cs="Times New Roman"/>
          <w:szCs w:val="24"/>
        </w:rPr>
        <w:t xml:space="preserve">σολογίας, την </w:t>
      </w:r>
      <w:proofErr w:type="spellStart"/>
      <w:r>
        <w:rPr>
          <w:rFonts w:eastAsia="Times New Roman" w:cs="Times New Roman"/>
          <w:szCs w:val="24"/>
        </w:rPr>
        <w:t>τιτλοποίηση</w:t>
      </w:r>
      <w:proofErr w:type="spellEnd"/>
      <w:r>
        <w:rPr>
          <w:rFonts w:eastAsia="Times New Roman" w:cs="Times New Roman"/>
          <w:szCs w:val="24"/>
        </w:rPr>
        <w:t>, την αναλυτική, ποσοτική και ποιοτική ανάλυση και γενικά την τήρηση των αρχών της φαρμακευτικής επιστήμης.</w:t>
      </w:r>
    </w:p>
    <w:p w14:paraId="0515FA2C" w14:textId="77777777" w:rsidR="00F75232" w:rsidRDefault="00120703">
      <w:pPr>
        <w:spacing w:after="0" w:line="600" w:lineRule="auto"/>
        <w:ind w:firstLine="720"/>
        <w:jc w:val="both"/>
        <w:rPr>
          <w:rFonts w:eastAsia="Times New Roman" w:cs="Times New Roman"/>
          <w:szCs w:val="24"/>
        </w:rPr>
      </w:pPr>
      <w:r>
        <w:rPr>
          <w:rFonts w:eastAsia="Times New Roman" w:cs="Times New Roman"/>
          <w:szCs w:val="24"/>
        </w:rPr>
        <w:t>Αν πράγματι ενδιαφερόταν γι’ αυτό, το ελάχιστο που θα μπορούσε να κάνει θα ήταν να ορίσει επακριβώς τα φαρμακευτικά προϊόντ</w:t>
      </w:r>
      <w:r>
        <w:rPr>
          <w:rFonts w:eastAsia="Times New Roman" w:cs="Times New Roman"/>
          <w:szCs w:val="24"/>
        </w:rPr>
        <w:t xml:space="preserve">α, δηλαδή τις ουσίες, τα </w:t>
      </w:r>
      <w:proofErr w:type="spellStart"/>
      <w:r>
        <w:rPr>
          <w:rFonts w:eastAsia="Times New Roman" w:cs="Times New Roman"/>
          <w:szCs w:val="24"/>
        </w:rPr>
        <w:t>έκδοχα</w:t>
      </w:r>
      <w:proofErr w:type="spellEnd"/>
      <w:r>
        <w:rPr>
          <w:rFonts w:eastAsia="Times New Roman" w:cs="Times New Roman"/>
          <w:szCs w:val="24"/>
        </w:rPr>
        <w:t xml:space="preserve"> και τις προδιαγραφές τους προφανώς. Ερωτηματικά προκαλεί το γεγονός ότι οι αναφορές που γίνονται στην αιτιολογική έκθεση ούτε περιλαμβάνονται ούτε καν υ</w:t>
      </w:r>
      <w:r>
        <w:rPr>
          <w:rFonts w:eastAsia="Times New Roman" w:cs="Times New Roman"/>
          <w:szCs w:val="24"/>
        </w:rPr>
        <w:lastRenderedPageBreak/>
        <w:t>πονοούνται στο σχέδιο νόμου. Και αναφέρομαι στη διάθεση του τελικού προϊ</w:t>
      </w:r>
      <w:r>
        <w:rPr>
          <w:rFonts w:eastAsia="Times New Roman" w:cs="Times New Roman"/>
          <w:szCs w:val="24"/>
        </w:rPr>
        <w:t>όντος στην παραγωγή. Δεν διαχωρίζει το τελικό προϊόν από την πρώτη ύλη, δηλαδή άνθη, ταξιανθίες, φύλλα κ.λπ., που είναι γνωστά και ως «</w:t>
      </w:r>
      <w:proofErr w:type="spellStart"/>
      <w:r>
        <w:rPr>
          <w:rFonts w:eastAsia="Times New Roman" w:cs="Times New Roman"/>
          <w:szCs w:val="24"/>
        </w:rPr>
        <w:t>μπάφος</w:t>
      </w:r>
      <w:proofErr w:type="spellEnd"/>
      <w:r>
        <w:rPr>
          <w:rFonts w:eastAsia="Times New Roman" w:cs="Times New Roman"/>
          <w:szCs w:val="24"/>
        </w:rPr>
        <w:t xml:space="preserve">». </w:t>
      </w:r>
    </w:p>
    <w:p w14:paraId="0515FA2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Κατά τη γνώμη μας,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φαίνεται κι από το συγκεκριμένο νομοσχέδιο ότι έχει θέσει ως στόχο</w:t>
      </w:r>
      <w:r>
        <w:rPr>
          <w:rFonts w:eastAsia="Times New Roman" w:cs="Times New Roman"/>
          <w:szCs w:val="24"/>
        </w:rPr>
        <w:t xml:space="preserve"> εκτός από τη νομιμοποίηση της δυνατότητας χρήσης σκευασμάτων από ασθενείς για ιατρικούς λόγους -που ήδη έχει πραγματοποιήσει- και την προώθηση, επιπλέον, όλων των απαραίτητων μέτρων αποποινικοποίησης της κάνναβης για προσωπική χρήση. Δεν πρέπει να ξεχνάμε</w:t>
      </w:r>
      <w:r>
        <w:rPr>
          <w:rFonts w:eastAsia="Times New Roman" w:cs="Times New Roman"/>
          <w:szCs w:val="24"/>
        </w:rPr>
        <w:t xml:space="preserve"> τη διεθνή εμπειρία πάνω σε αυτό το ζήτημα. Δεν τα λέει τυχαία το Κομμουνιστικό Κόμμα Ελλάδας. Γνωρίζετε μελέτες και τις διεθνείς εμπειρίες, τις οποίες δεν τις αναφέρετε.</w:t>
      </w:r>
    </w:p>
    <w:p w14:paraId="0515FA2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 μια σειρά από χώρες της Ευρωπαϊκής Ένωσης αλλά και διεθνώς και ιδιαίτερα στις Ηνωμ</w:t>
      </w:r>
      <w:r>
        <w:rPr>
          <w:rFonts w:eastAsia="Times New Roman" w:cs="Times New Roman"/>
          <w:szCs w:val="24"/>
        </w:rPr>
        <w:t>ένες Πολιτείες Αμερικής, η ιατρική χρήση της κάνναβης αποτελέσει όχημα στην πλήρη απελευθέρωση, με το επιχείρημα ότι η ατομική καλλιέργεια μπορεί να συμβάλλει στην προμήθεια φθηνής και ποιοτικής κάνναβης. Τα αποτελέσματα βέβαια ήταν τραγικά. Αυτή η διαπίστ</w:t>
      </w:r>
      <w:r>
        <w:rPr>
          <w:rFonts w:eastAsia="Times New Roman" w:cs="Times New Roman"/>
          <w:szCs w:val="24"/>
        </w:rPr>
        <w:t xml:space="preserve">ωση ξενίζει κάποιους. Απορούμε, γιατί σας ξενίζει άλλωστε αυτό το ζήτημα; </w:t>
      </w:r>
    </w:p>
    <w:p w14:paraId="0515FA2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Τέλος -για να κλείσω κύριε Πρόεδρε-, το ΚΚΕ, όπως </w:t>
      </w:r>
      <w:proofErr w:type="spellStart"/>
      <w:r>
        <w:rPr>
          <w:rFonts w:eastAsia="Times New Roman" w:cs="Times New Roman"/>
          <w:szCs w:val="24"/>
        </w:rPr>
        <w:t>προείπαμε</w:t>
      </w:r>
      <w:proofErr w:type="spellEnd"/>
      <w:r>
        <w:rPr>
          <w:rFonts w:eastAsia="Times New Roman" w:cs="Times New Roman"/>
          <w:szCs w:val="24"/>
        </w:rPr>
        <w:t>, καταψηφίζει το σχέδιο νόμου και ζητά την απόσυρσή του, γιατί έχει ως βασικό κριτήριο το κέρδος και τον ανταγωνισμό των μ</w:t>
      </w:r>
      <w:r>
        <w:rPr>
          <w:rFonts w:eastAsia="Times New Roman" w:cs="Times New Roman"/>
          <w:szCs w:val="24"/>
        </w:rPr>
        <w:t>ονοπωλίων, που στην περίπτωση των φαρμάκων εμπορεύονται και τον ανθρώπινο πόνο.</w:t>
      </w:r>
    </w:p>
    <w:p w14:paraId="0515FA3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μας, σήμερα υπάρχουν οι αντικειμενικές προϋποθέσεις για έναν εντελώς διαφορετικό δρόμο ανάπτυξης, αλλά το κριτήριο θα είναι οι κοινωνικές ανάγκες και όχι η κερδοφ</w:t>
      </w:r>
      <w:r>
        <w:rPr>
          <w:rFonts w:eastAsia="Times New Roman" w:cs="Times New Roman"/>
          <w:szCs w:val="24"/>
        </w:rPr>
        <w:t>ορία των καπιταλιστών, όπως επιμελώς σχεδιάζει η Κυβέρνηση με το παρόν σχέδιο νόμου, και όπου οι πραγματικοί παραγωγοί του πλούτου θα διαθέτουν τα κλειδιά της οικονομίας και της εξουσίας.</w:t>
      </w:r>
    </w:p>
    <w:p w14:paraId="0515FA3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Στο πλαίσιο αυτό, κατά τη γνώμη μας, θα καταργείται η επιχειρηματική</w:t>
      </w:r>
      <w:r>
        <w:rPr>
          <w:rFonts w:eastAsia="Times New Roman" w:cs="Times New Roman"/>
          <w:szCs w:val="24"/>
        </w:rPr>
        <w:t xml:space="preserve"> δράση και θα κοινωνικοποιούνται τα μονοπώλια και στο φάρμακο. Η οικονομία και η παραγωγή θα οργανώνονται στη βάση ενός επιστημονικά κεντρικού σχεδιασμού όπου με τη λειτουργία κρατικού φορέα φαρμάκου σχεδιάζεται, οργανώνεται η έρευνα, η παραγωγή, η εισαγωγ</w:t>
      </w:r>
      <w:r>
        <w:rPr>
          <w:rFonts w:eastAsia="Times New Roman" w:cs="Times New Roman"/>
          <w:szCs w:val="24"/>
        </w:rPr>
        <w:t xml:space="preserve">ή και η διάθεση ποιοτικών φαρμακευτικών προϊόντων. Στη βάση αυτή καταψηφίζουμε το νομοσχέδιο . </w:t>
      </w:r>
    </w:p>
    <w:p w14:paraId="0515FA3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515FA33" w14:textId="77777777" w:rsidR="00F75232" w:rsidRDefault="00120703">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δύο εκπαιδευτικοί συνο</w:t>
      </w:r>
      <w:r>
        <w:rPr>
          <w:rFonts w:eastAsia="Times New Roman"/>
          <w:szCs w:val="24"/>
        </w:rPr>
        <w:t>δοί τους από το 7</w:t>
      </w:r>
      <w:r>
        <w:rPr>
          <w:rFonts w:eastAsia="Times New Roman"/>
          <w:szCs w:val="24"/>
          <w:vertAlign w:val="superscript"/>
        </w:rPr>
        <w:t>ο</w:t>
      </w:r>
      <w:r>
        <w:rPr>
          <w:rFonts w:eastAsia="Times New Roman"/>
          <w:szCs w:val="24"/>
        </w:rPr>
        <w:t xml:space="preserve"> Δημοτικό Σχολείο Νέας Σμύρνης.</w:t>
      </w:r>
    </w:p>
    <w:p w14:paraId="0515FA34" w14:textId="77777777" w:rsidR="00F75232" w:rsidRDefault="00120703">
      <w:pPr>
        <w:spacing w:line="600" w:lineRule="auto"/>
        <w:ind w:firstLine="720"/>
        <w:jc w:val="both"/>
        <w:rPr>
          <w:rFonts w:eastAsia="Times New Roman"/>
          <w:szCs w:val="24"/>
        </w:rPr>
      </w:pPr>
      <w:r>
        <w:rPr>
          <w:rFonts w:eastAsia="Times New Roman"/>
          <w:szCs w:val="24"/>
        </w:rPr>
        <w:t>Η Βουλή τούς καλωσορίζει.</w:t>
      </w:r>
    </w:p>
    <w:p w14:paraId="0515FA35" w14:textId="77777777" w:rsidR="00F75232" w:rsidRDefault="00120703">
      <w:pPr>
        <w:spacing w:line="600" w:lineRule="auto"/>
        <w:ind w:firstLine="720"/>
        <w:jc w:val="center"/>
        <w:rPr>
          <w:rFonts w:eastAsia="Times New Roman" w:cs="Times New Roman"/>
          <w:b/>
          <w:szCs w:val="24"/>
        </w:rPr>
      </w:pPr>
      <w:r>
        <w:rPr>
          <w:rFonts w:eastAsia="Times New Roman"/>
          <w:szCs w:val="24"/>
        </w:rPr>
        <w:t>(Χειροκροτήματα απ’ όλες τις πτέρυγες της Βουλής)</w:t>
      </w:r>
    </w:p>
    <w:p w14:paraId="0515FA3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w:t>
      </w:r>
    </w:p>
    <w:p w14:paraId="0515FA3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w:t>
      </w:r>
      <w:r>
        <w:rPr>
          <w:rFonts w:eastAsia="Times New Roman" w:cs="Times New Roman"/>
          <w:szCs w:val="24"/>
        </w:rPr>
        <w:t>.</w:t>
      </w:r>
    </w:p>
    <w:p w14:paraId="0515FA3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Ξεκαθαρίζω από την αρχή ότι εμείς, οι Ανεξάρτητοι Έλληνες, θα ψηφίσουμε και επί της αρχής και στο σύνολό του αυτό το νομοσχέδιο. Αυτό όμως δεν με εμποδίζει -το είπα και στην πρώτη ομιλία μου- να μιλήσω ως γιατρός και ως πολίτης.</w:t>
      </w:r>
    </w:p>
    <w:p w14:paraId="0515FA3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Θέλω να ξεκαθαρίσουμε ένα</w:t>
      </w:r>
      <w:r>
        <w:rPr>
          <w:rFonts w:eastAsia="Times New Roman" w:cs="Times New Roman"/>
          <w:szCs w:val="24"/>
        </w:rPr>
        <w:t xml:space="preserve"> πράγμα. Κατ’ αρχάς, το είπα, το λέω και θα το επαναλάβω ότι δεν προσφέρεται για αντιπαράθεση αυτό το νομοσχέδιο. Δεν μπορώ να φανταστώ δηλαδή κομματική αντιπαράθεση για ένα τέτοιο πράγμα. Είναι ένα εκρηκτικό κοινωνικό πρόβλημα -το ξέρουμε όλοι- κι έτσι το</w:t>
      </w:r>
      <w:r>
        <w:rPr>
          <w:rFonts w:eastAsia="Times New Roman" w:cs="Times New Roman"/>
          <w:szCs w:val="24"/>
        </w:rPr>
        <w:t xml:space="preserve">υλάχιστον εγώ θέλω να το πλησιάσω. </w:t>
      </w:r>
    </w:p>
    <w:p w14:paraId="0515FA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Θέλω να ξεκαθαρίσω από την αρχή ότι υπάρχει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 εκρηκτικό πρόβλημα σε άτομα που έχουν τεράστια ανάγκη ιατρικής, σε επίπεδο φαρμάκου, και είναι αναγκασμένα να βγαίνουν στην παρανομία για να ικανοποιήσουν ένα αυ</w:t>
      </w:r>
      <w:r>
        <w:rPr>
          <w:rFonts w:eastAsia="Times New Roman" w:cs="Times New Roman"/>
          <w:szCs w:val="24"/>
        </w:rPr>
        <w:t>τονόητο ανθρώπινο δικαίωμα, που πρέπει η πολιτεία να τους το εξασφαλίζει.</w:t>
      </w:r>
    </w:p>
    <w:p w14:paraId="0515FA3B" w14:textId="77777777" w:rsidR="00F75232" w:rsidRDefault="00120703">
      <w:pPr>
        <w:spacing w:after="0" w:line="600" w:lineRule="auto"/>
        <w:ind w:firstLine="720"/>
        <w:jc w:val="both"/>
        <w:rPr>
          <w:rFonts w:eastAsia="Times New Roman" w:cs="Times New Roman"/>
          <w:szCs w:val="24"/>
        </w:rPr>
      </w:pPr>
      <w:r>
        <w:rPr>
          <w:rFonts w:eastAsia="Times New Roman" w:cs="Times New Roman"/>
          <w:szCs w:val="24"/>
        </w:rPr>
        <w:t xml:space="preserve">Αυτό δεν μπορεί να το αρνηθεί κανείς. Τουλάχιστον όσοι είδαμε και παρακολουθήσαμε τους φορείς χθες δεν πρέπει να έχουμε καμμία αμφιβολία. Ακούσατε με μεγάλη προσοχή τη μητέρα, αυτόν </w:t>
      </w:r>
      <w:r>
        <w:rPr>
          <w:rFonts w:eastAsia="Times New Roman" w:cs="Times New Roman"/>
          <w:szCs w:val="24"/>
        </w:rPr>
        <w:t>που έχει τα πέντε παιδιά κι άλλους πολλούς. Αυτή είναι η μια πλευρά του νομίσματος</w:t>
      </w:r>
      <w:r>
        <w:rPr>
          <w:rFonts w:eastAsia="Times New Roman" w:cs="Times New Roman"/>
          <w:szCs w:val="24"/>
        </w:rPr>
        <w:t>,</w:t>
      </w:r>
      <w:r>
        <w:rPr>
          <w:rFonts w:eastAsia="Times New Roman" w:cs="Times New Roman"/>
          <w:szCs w:val="24"/>
        </w:rPr>
        <w:t xml:space="preserve"> που έχει χρέος η πολιτεία να τη λύσει. Πιστεύω ότι κάνει το πρώτο βήμα και πρέπει να το κάνει. Δεν σας κρύβω ότι εγώ έχω προσωπική εμπειρία σαν γιατρός του Εθνικού Συστήματ</w:t>
      </w:r>
      <w:r>
        <w:rPr>
          <w:rFonts w:eastAsia="Times New Roman" w:cs="Times New Roman"/>
          <w:szCs w:val="24"/>
        </w:rPr>
        <w:t>ος Υγείας εδώ και τριάντα επτά χρόνια από άτομα</w:t>
      </w:r>
      <w:r>
        <w:rPr>
          <w:rFonts w:eastAsia="Times New Roman" w:cs="Times New Roman"/>
          <w:szCs w:val="24"/>
        </w:rPr>
        <w:t>,</w:t>
      </w:r>
      <w:r>
        <w:rPr>
          <w:rFonts w:eastAsia="Times New Roman" w:cs="Times New Roman"/>
          <w:szCs w:val="24"/>
        </w:rPr>
        <w:t xml:space="preserve"> που υποφέρουν </w:t>
      </w:r>
      <w:r>
        <w:rPr>
          <w:rFonts w:eastAsia="Times New Roman" w:cs="Times New Roman"/>
          <w:szCs w:val="24"/>
        </w:rPr>
        <w:lastRenderedPageBreak/>
        <w:t>από σκλήρυνση κατά πλάκας και βρίσκουν παρηγοριά σ’ αυτό το φάρμακο. Είδαμε τον εκπρόσωπό τους. Δεν μπορώ να το αρνηθώ, δηλαδή. Έχω άλλα περιστατικά τελευταίων σταδίων καρκίνου</w:t>
      </w:r>
      <w:r>
        <w:rPr>
          <w:rFonts w:eastAsia="Times New Roman" w:cs="Times New Roman"/>
          <w:szCs w:val="24"/>
        </w:rPr>
        <w:t>,</w:t>
      </w:r>
      <w:r>
        <w:rPr>
          <w:rFonts w:eastAsia="Times New Roman" w:cs="Times New Roman"/>
          <w:szCs w:val="24"/>
        </w:rPr>
        <w:t xml:space="preserve"> που πραγματικά </w:t>
      </w:r>
      <w:r>
        <w:rPr>
          <w:rFonts w:eastAsia="Times New Roman" w:cs="Times New Roman"/>
          <w:szCs w:val="24"/>
        </w:rPr>
        <w:t xml:space="preserve">βρίσκουν παρηγοριά σ’ αυτό το φάρμακο. Το ξαναλέω: Είναι φάρμακο για μένα. Συνεπώς, είναι ένα βήμα που πρέπει να γίνει. </w:t>
      </w:r>
    </w:p>
    <w:p w14:paraId="0515FA3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Υπάρχει όμως και άλλη άποψη, κατά τη γνώμη μου δικαιολογημένα. Εγώ ακούω με σεβασμό όλα τα κόμματα σ’ αυτό το Κοινοβούλιο. Άκουσα με πο</w:t>
      </w:r>
      <w:r>
        <w:rPr>
          <w:rFonts w:eastAsia="Times New Roman" w:cs="Times New Roman"/>
          <w:szCs w:val="24"/>
        </w:rPr>
        <w:t xml:space="preserve">λύ σεβασμό τις θέσεις του Κομμουνιστικού Κόμματος Ελλάδας. Μπορεί να διαφωνούμε σε πολλά, αλλά σε πάρα πολλά έχει δίκιο. </w:t>
      </w:r>
    </w:p>
    <w:p w14:paraId="0515FA3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Τι θέλω να πω; Θα επαναλάβω το παράδειγμα. Μου έρχεται τώρα στο μυαλό ο φουκαράς καρκινοπαθής που εγώ ως νεαρός </w:t>
      </w:r>
      <w:r>
        <w:rPr>
          <w:rFonts w:eastAsia="Times New Roman" w:cs="Times New Roman"/>
          <w:szCs w:val="24"/>
        </w:rPr>
        <w:lastRenderedPageBreak/>
        <w:t>γιατρός με δίγραμμη συ</w:t>
      </w:r>
      <w:r>
        <w:rPr>
          <w:rFonts w:eastAsia="Times New Roman" w:cs="Times New Roman"/>
          <w:szCs w:val="24"/>
        </w:rPr>
        <w:t xml:space="preserve">νταγή του έδινα μορφίνη. Ανακουφιζόταν πραγματικά. Πέρασαν πάνω από τριάντα πέντε χρόνια. Δεν άκουσα η μορφίνη να διακινείται. Θωρακίστηκε το μονοπώλιο της μορφίνης εκείνη την εποχή. Και είναι βαρύ ναρκωτικό. Μην </w:t>
      </w:r>
      <w:proofErr w:type="spellStart"/>
      <w:r>
        <w:rPr>
          <w:rFonts w:eastAsia="Times New Roman" w:cs="Times New Roman"/>
          <w:szCs w:val="24"/>
        </w:rPr>
        <w:t>κοροϊδευόμαστε</w:t>
      </w:r>
      <w:proofErr w:type="spellEnd"/>
      <w:r>
        <w:rPr>
          <w:rFonts w:eastAsia="Times New Roman" w:cs="Times New Roman"/>
          <w:szCs w:val="24"/>
        </w:rPr>
        <w:t xml:space="preserve">. </w:t>
      </w:r>
    </w:p>
    <w:p w14:paraId="0515FA3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Είμαι αυτός που δεν θα αρνηθώ ότι το τσιγάρο προκαλεί δεκαοκτώ καρκίνους. Επιτρέπεται ελεύθερα, γιατί κάποιοι πρέπει να κερδίσουν. Το αλκοόλ μπορεί να προκαλέσει τύφλωση. Κυκλοφορεί και αυτό ελεύθερα. </w:t>
      </w:r>
    </w:p>
    <w:p w14:paraId="0515FA3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Είναι η κάνναβη τόσο επικίνδυνη; Όχι. Σας το λέω εγώ ε</w:t>
      </w:r>
      <w:r>
        <w:rPr>
          <w:rFonts w:eastAsia="Times New Roman" w:cs="Times New Roman"/>
          <w:szCs w:val="24"/>
        </w:rPr>
        <w:t>υθαρσώς και ευθέως. Δεν είναι. Τι είναι, όμως; Όσοι μιλάτε με φαρμακοποιούς θα ξέρετε ότι ένα παιδί με αυτή τη χαλαρότητα των δεκατεσ</w:t>
      </w:r>
      <w:r>
        <w:rPr>
          <w:rFonts w:eastAsia="Times New Roman" w:cs="Times New Roman"/>
          <w:szCs w:val="24"/>
        </w:rPr>
        <w:lastRenderedPageBreak/>
        <w:t xml:space="preserve">σάρων, δεκαπέντε, δεκαέξι χρονών θα πάρει </w:t>
      </w:r>
      <w:proofErr w:type="spellStart"/>
      <w:r>
        <w:rPr>
          <w:rFonts w:eastAsia="Times New Roman" w:cs="Times New Roman"/>
          <w:szCs w:val="24"/>
          <w:lang w:val="en-US"/>
        </w:rPr>
        <w:t>S</w:t>
      </w:r>
      <w:r>
        <w:rPr>
          <w:rFonts w:eastAsia="Times New Roman" w:cs="Times New Roman"/>
          <w:szCs w:val="24"/>
          <w:lang w:val="en-US"/>
        </w:rPr>
        <w:t>tilnox</w:t>
      </w:r>
      <w:proofErr w:type="spellEnd"/>
      <w:r>
        <w:rPr>
          <w:rFonts w:eastAsia="Times New Roman" w:cs="Times New Roman"/>
          <w:szCs w:val="24"/>
        </w:rPr>
        <w:t xml:space="preserve">, θα πάρει </w:t>
      </w:r>
      <w:proofErr w:type="spellStart"/>
      <w:r>
        <w:rPr>
          <w:rFonts w:eastAsia="Times New Roman" w:cs="Times New Roman"/>
          <w:szCs w:val="24"/>
        </w:rPr>
        <w:t>μυοχαλαρωτικά</w:t>
      </w:r>
      <w:proofErr w:type="spellEnd"/>
      <w:r>
        <w:rPr>
          <w:rFonts w:eastAsia="Times New Roman" w:cs="Times New Roman"/>
          <w:szCs w:val="24"/>
        </w:rPr>
        <w:t>, ηρεμιστικά ή θα πιει αλκοόλ. Δημιουργείται ένα κ</w:t>
      </w:r>
      <w:r>
        <w:rPr>
          <w:rFonts w:eastAsia="Times New Roman" w:cs="Times New Roman"/>
          <w:szCs w:val="24"/>
        </w:rPr>
        <w:t>λίμα εκεί. Διαφωνώ με τον πρώην Πρωθυπουργό. Ήμουν ένας από τους δύο που ήθελαν να ακούσουν τη γνώμη του. Δεν μ’ αρέσει να διαστρεβλώνει κανείς. Τον άκουσα. Τουλάχιστον είχε την ευθύτητα να πει τη γνώμη του για μια ακόμη φορά. Διαφωνώ ότι δεν είναι προθάλα</w:t>
      </w:r>
      <w:r>
        <w:rPr>
          <w:rFonts w:eastAsia="Times New Roman" w:cs="Times New Roman"/>
          <w:szCs w:val="24"/>
        </w:rPr>
        <w:t>μος και έχει αποδειχθεί. Έχω άλλη άποψη. Συγχωρήστε μου αυτήν τη διαφορετική άποψη, επειδή δουλεύω στο Εθνικό Σύστημα Υγείας εδώ και πολλά χρόνια. Η μισή από την ειδικότητά μου έχει σχέση με σεξουαλικώς μεταδιδόμενα νοσήματα και έρχομαι σε πολύ μεγάλη επαφ</w:t>
      </w:r>
      <w:r>
        <w:rPr>
          <w:rFonts w:eastAsia="Times New Roman" w:cs="Times New Roman"/>
          <w:szCs w:val="24"/>
        </w:rPr>
        <w:t xml:space="preserve">ή με τέτοια άτομα, είτε είναι φορείς του </w:t>
      </w:r>
      <w:r>
        <w:rPr>
          <w:rFonts w:eastAsia="Times New Roman" w:cs="Times New Roman"/>
          <w:szCs w:val="24"/>
          <w:lang w:val="en-US"/>
        </w:rPr>
        <w:t>aids</w:t>
      </w:r>
      <w:r>
        <w:rPr>
          <w:rFonts w:eastAsia="Times New Roman" w:cs="Times New Roman"/>
          <w:szCs w:val="24"/>
        </w:rPr>
        <w:t xml:space="preserve">, είτε κάτι άλλο. Είναι προθάλαμος και αυτό καθορίζει και τη δική μου στάση. </w:t>
      </w:r>
    </w:p>
    <w:p w14:paraId="0515FA4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Ξαναλέω: Άσπρο-μαύρο δεν υπάρχει εδώ και γι’ αυτόν τον λόγο είμαι απ’ αυτούς που λένε ότι πρέπει να είμαστε προσεκτικοί. Ξεκαθάρισα α</w:t>
      </w:r>
      <w:r>
        <w:rPr>
          <w:rFonts w:eastAsia="Times New Roman" w:cs="Times New Roman"/>
          <w:szCs w:val="24"/>
        </w:rPr>
        <w:t xml:space="preserve">πό την αρχή ότι είναι ένα βήμα που πρέπει να γίνει. Δεν μπορεί απεγνωσμένα κάποιος να ψάχνει ένα φάρμακο και να πέφτει στον παράνομο. Για όνομα του Θεού. Είναι χρέος της πολιτείας να το κάνει, αλλά πρέπει να το θωρακίσει. </w:t>
      </w:r>
    </w:p>
    <w:p w14:paraId="0515FA4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Χάρηκα που άκουσα μια χθεσινή αυσ</w:t>
      </w:r>
      <w:r>
        <w:rPr>
          <w:rFonts w:eastAsia="Times New Roman" w:cs="Times New Roman"/>
          <w:szCs w:val="24"/>
        </w:rPr>
        <w:t>τηρή δήλωση του Υπουργού Υγείας. Κάποιοι ισχυρίζονται ότι αυτό το νομοσχέδιο είναι προθάλαμος για την νομιμοποίηση γενικώς της κάνναβης. Πραγματικά αυτό είναι φοβικό σύνδρομο. Όχι, δεν είναι προθάλαμος για τη νομιμοποίηση γενικώς της κάνναβης. Είμαι σε θέσ</w:t>
      </w:r>
      <w:r>
        <w:rPr>
          <w:rFonts w:eastAsia="Times New Roman" w:cs="Times New Roman"/>
          <w:szCs w:val="24"/>
        </w:rPr>
        <w:t>η να το ξέρω. Ξέρω ότι και οι δυο Υπουργοί</w:t>
      </w:r>
      <w:r>
        <w:rPr>
          <w:rFonts w:eastAsia="Times New Roman" w:cs="Times New Roman"/>
          <w:szCs w:val="24"/>
        </w:rPr>
        <w:t>,</w:t>
      </w:r>
      <w:r>
        <w:rPr>
          <w:rFonts w:eastAsia="Times New Roman" w:cs="Times New Roman"/>
          <w:szCs w:val="24"/>
        </w:rPr>
        <w:t xml:space="preserve"> που παρίστανται ότι δεν έχουν στο μυαλό </w:t>
      </w:r>
      <w:r>
        <w:rPr>
          <w:rFonts w:eastAsia="Times New Roman" w:cs="Times New Roman"/>
          <w:szCs w:val="24"/>
        </w:rPr>
        <w:lastRenderedPageBreak/>
        <w:t xml:space="preserve">τους τέτοιο πράγμα. Το ξέρω και το πιστεύω. Χαίρομαι γιατί πραγματικά αυτή η προσέγγιση, η φοβική, η υπερσυντηρητική, είναι λάθος. </w:t>
      </w:r>
    </w:p>
    <w:p w14:paraId="0515FA42" w14:textId="77777777" w:rsidR="00F75232" w:rsidRDefault="00120703">
      <w:pPr>
        <w:spacing w:after="0" w:line="600" w:lineRule="auto"/>
        <w:ind w:firstLine="720"/>
        <w:jc w:val="both"/>
        <w:rPr>
          <w:rFonts w:eastAsia="Times New Roman"/>
          <w:szCs w:val="24"/>
        </w:rPr>
      </w:pPr>
      <w:r>
        <w:rPr>
          <w:rFonts w:eastAsia="Times New Roman" w:cs="Times New Roman"/>
          <w:szCs w:val="24"/>
        </w:rPr>
        <w:t>Μπορούμε να θωρακίσουμε αυτό το βήμα; Πι</w:t>
      </w:r>
      <w:r>
        <w:rPr>
          <w:rFonts w:eastAsia="Times New Roman" w:cs="Times New Roman"/>
          <w:szCs w:val="24"/>
        </w:rPr>
        <w:t xml:space="preserve">στεύω πως ναι. </w:t>
      </w:r>
      <w:r>
        <w:rPr>
          <w:rFonts w:eastAsia="Times New Roman" w:cs="Times New Roman"/>
          <w:szCs w:val="24"/>
        </w:rPr>
        <w:t xml:space="preserve"> </w:t>
      </w:r>
      <w:r>
        <w:rPr>
          <w:rFonts w:eastAsia="Times New Roman"/>
          <w:szCs w:val="24"/>
        </w:rPr>
        <w:t>Αυτό το νόημα έχει τουλάχιστον η δική μου ομιλία και –ξαναλέω- ξεχνάω ότι είμαι Βουλευτής, ξεχνάω ότι ανήκω σε ένα κόμμα και ξεχνάω όλα τα υπόλοιπα και θυμάμαι ότι είμαι πολίτης και γιατρός. Αν θέλετε, πετάξτε τη γνώμη μου, αλλά πρέπει να ε</w:t>
      </w:r>
      <w:r>
        <w:rPr>
          <w:rFonts w:eastAsia="Times New Roman"/>
          <w:szCs w:val="24"/>
        </w:rPr>
        <w:t xml:space="preserve">ίμαστε πάρα πολύ προσεκτικοί, κάτι που πιστεύω ότι θα γίνει. Με αφήνει παγερά αδιάφορο. </w:t>
      </w:r>
    </w:p>
    <w:p w14:paraId="0515FA43" w14:textId="77777777" w:rsidR="00F75232" w:rsidRDefault="00120703">
      <w:pPr>
        <w:spacing w:line="600" w:lineRule="auto"/>
        <w:ind w:firstLine="720"/>
        <w:jc w:val="both"/>
        <w:rPr>
          <w:rFonts w:eastAsia="Times New Roman"/>
          <w:szCs w:val="24"/>
        </w:rPr>
      </w:pPr>
      <w:r>
        <w:rPr>
          <w:rFonts w:eastAsia="Times New Roman"/>
          <w:szCs w:val="24"/>
        </w:rPr>
        <w:lastRenderedPageBreak/>
        <w:t>Διαβάζω εδώ διάφορα δημοσιεύματα που με τρομάζουν: Αγορά 250 δισεκατομμυρίων. Είναι η αγορά που περιμένει τη νομιμοποίηση κ.λπ. και βάζει και χώρες εδώ όπως Ισραήλ, ΗΠ</w:t>
      </w:r>
      <w:r>
        <w:rPr>
          <w:rFonts w:eastAsia="Times New Roman"/>
          <w:szCs w:val="24"/>
        </w:rPr>
        <w:t xml:space="preserve">Α, Καναδά, Αυστραλία. </w:t>
      </w:r>
    </w:p>
    <w:p w14:paraId="0515FA44" w14:textId="77777777" w:rsidR="00F75232" w:rsidRDefault="00120703">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πάρα πολύ. Θα ξαναπώ ένα παράδειγμα που δεν χρειάζομαι το ΚΚΕ να μου το πει, αλλά το λέω μόνος μου: Οκτώ άνθρωποι έχουν περιουσιακά στοιχεία όσο το μισό φτωχότερο κομμάτι του πλανήτη, δηλαδή 3,6 δισεκατομμύρια. Τι είναι αυτό το πράγμα που το </w:t>
      </w:r>
      <w:r>
        <w:rPr>
          <w:rFonts w:eastAsia="Times New Roman"/>
          <w:szCs w:val="24"/>
        </w:rPr>
        <w:t xml:space="preserve">δεχόμαστε όλοι σαν φυσιολογικό; Είναι άδικο; Είναι διαστροφή. Δεν είναι απλά άδικο. Είναι μια διεστραμμένη αντίληψη για μερικά πράγματα. </w:t>
      </w:r>
    </w:p>
    <w:p w14:paraId="0515FA45" w14:textId="77777777" w:rsidR="00F75232" w:rsidRDefault="00120703">
      <w:pPr>
        <w:spacing w:line="600" w:lineRule="auto"/>
        <w:ind w:firstLine="720"/>
        <w:jc w:val="both"/>
        <w:rPr>
          <w:rFonts w:eastAsia="Times New Roman"/>
          <w:szCs w:val="24"/>
        </w:rPr>
      </w:pPr>
      <w:r>
        <w:rPr>
          <w:rFonts w:eastAsia="Times New Roman"/>
          <w:szCs w:val="24"/>
        </w:rPr>
        <w:t>Συνεπώς, δεν μπορεί να είναι σημείο αναφοράς κάποιες χώρες που έχουν υιοθετήσει τον ακραίο νεοφιλελευθερισμό μέχρι τέλ</w:t>
      </w:r>
      <w:r>
        <w:rPr>
          <w:rFonts w:eastAsia="Times New Roman"/>
          <w:szCs w:val="24"/>
        </w:rPr>
        <w:t xml:space="preserve">ους. </w:t>
      </w:r>
      <w:r>
        <w:rPr>
          <w:rFonts w:eastAsia="Times New Roman"/>
          <w:szCs w:val="24"/>
        </w:rPr>
        <w:lastRenderedPageBreak/>
        <w:t xml:space="preserve">Ξαναλέω, δεν είμαι αριστερός εγώ που τα λέω αυτά τα πράγματα. Λίγο μυαλό χρειάζεται. Δεν μπορεί να δεχόμαστε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ότι οκτώ άτομα έχουν περιουσιακά στοιχεία όσο το μισό φτωχότερο κομμάτι του πλανήτη. Το ίδιο δεν μπορούμε να δεχόμαστε ότι παίζεται μ</w:t>
      </w:r>
      <w:r>
        <w:rPr>
          <w:rFonts w:eastAsia="Times New Roman"/>
          <w:szCs w:val="24"/>
        </w:rPr>
        <w:t>ια αγορά 250 δισεκατομμυρίων με τη νομιμοποίηση και με όλα. Μακριά από εμάς. Πιστεύω ότι αυτή είναι μια άποψη</w:t>
      </w:r>
      <w:r>
        <w:rPr>
          <w:rFonts w:eastAsia="Times New Roman"/>
          <w:szCs w:val="24"/>
        </w:rPr>
        <w:t>,</w:t>
      </w:r>
      <w:r>
        <w:rPr>
          <w:rFonts w:eastAsia="Times New Roman"/>
          <w:szCs w:val="24"/>
        </w:rPr>
        <w:t xml:space="preserve"> που την υιοθετούμε όλοι μέσα σε αυτήν την Αίθουσα. Βήματα προσεκτικά χρειάζονται. Δεν θέλω να πω περισσότερα. </w:t>
      </w:r>
    </w:p>
    <w:p w14:paraId="0515FA46" w14:textId="77777777" w:rsidR="00F75232" w:rsidRDefault="00120703">
      <w:pPr>
        <w:spacing w:line="600" w:lineRule="auto"/>
        <w:ind w:firstLine="720"/>
        <w:jc w:val="both"/>
        <w:rPr>
          <w:rFonts w:eastAsia="Times New Roman"/>
          <w:szCs w:val="24"/>
        </w:rPr>
      </w:pPr>
      <w:r>
        <w:rPr>
          <w:rFonts w:eastAsia="Times New Roman"/>
          <w:szCs w:val="24"/>
        </w:rPr>
        <w:t xml:space="preserve">Άκουσα με πολύ σεβασμό τον κ. </w:t>
      </w:r>
      <w:proofErr w:type="spellStart"/>
      <w:r>
        <w:rPr>
          <w:rFonts w:eastAsia="Times New Roman"/>
          <w:szCs w:val="24"/>
        </w:rPr>
        <w:t>Μπαρ</w:t>
      </w:r>
      <w:r>
        <w:rPr>
          <w:rFonts w:eastAsia="Times New Roman"/>
          <w:szCs w:val="24"/>
        </w:rPr>
        <w:t>γιώτα</w:t>
      </w:r>
      <w:proofErr w:type="spellEnd"/>
      <w:r>
        <w:rPr>
          <w:rFonts w:eastAsia="Times New Roman"/>
          <w:szCs w:val="24"/>
        </w:rPr>
        <w:t>, ο οποίος μίλησε με σωστές προσεγγίσεις κ.λπ.. Έχει πει πολλά σωστά, όπως και άλλοι συνάδελφοι που τους άκουσα. Νομίζω, λοιπόν, ότι πρέπει τα βήματά μας να είναι προσεκτικά και χάρηκα γιατί και οι δύο Υπουρ</w:t>
      </w:r>
      <w:r>
        <w:rPr>
          <w:rFonts w:eastAsia="Times New Roman"/>
          <w:szCs w:val="24"/>
        </w:rPr>
        <w:lastRenderedPageBreak/>
        <w:t>γοί, τουλάχιστον</w:t>
      </w:r>
      <w:r>
        <w:rPr>
          <w:rFonts w:eastAsia="Times New Roman"/>
          <w:szCs w:val="24"/>
        </w:rPr>
        <w:t>,</w:t>
      </w:r>
      <w:r>
        <w:rPr>
          <w:rFonts w:eastAsia="Times New Roman"/>
          <w:szCs w:val="24"/>
        </w:rPr>
        <w:t xml:space="preserve"> όπως τους άκουσα και άκουσ</w:t>
      </w:r>
      <w:r>
        <w:rPr>
          <w:rFonts w:eastAsia="Times New Roman"/>
          <w:szCs w:val="24"/>
        </w:rPr>
        <w:t>α και τις συνεντεύξεις που έδωσαν, δεσμεύτηκαν δημόσια ότι δεν έχει καμμία σχέση με την κάνναβη την άλλη, με την εφορία κ.λπ.</w:t>
      </w:r>
      <w:r>
        <w:rPr>
          <w:rFonts w:eastAsia="Times New Roman"/>
          <w:szCs w:val="24"/>
        </w:rPr>
        <w:t>.</w:t>
      </w:r>
    </w:p>
    <w:p w14:paraId="0515FA47" w14:textId="77777777" w:rsidR="00F75232" w:rsidRDefault="00120703">
      <w:pPr>
        <w:spacing w:line="600" w:lineRule="auto"/>
        <w:ind w:firstLine="720"/>
        <w:jc w:val="both"/>
        <w:rPr>
          <w:rFonts w:eastAsia="Times New Roman"/>
          <w:szCs w:val="24"/>
        </w:rPr>
      </w:pPr>
      <w:r>
        <w:rPr>
          <w:rFonts w:eastAsia="Times New Roman"/>
          <w:szCs w:val="24"/>
        </w:rPr>
        <w:t>Τελειώνοντας, ξαναλέω: Όπως η μορφίνη δεν διαδόθηκε –κι εγώ την έγραφα, γιατί είχα τελευταίο στάδιο καρκίνου- λέω ότι έτσι μπορεί</w:t>
      </w:r>
      <w:r>
        <w:rPr>
          <w:rFonts w:eastAsia="Times New Roman"/>
          <w:szCs w:val="24"/>
        </w:rPr>
        <w:t xml:space="preserve"> να θωρακιστεί και αυτό. Αυτή είναι η γνώμη μου και το βήμα πρέπει να γίνει προσεκτικά. </w:t>
      </w:r>
    </w:p>
    <w:p w14:paraId="0515FA48" w14:textId="77777777" w:rsidR="00F75232" w:rsidRDefault="00120703">
      <w:pPr>
        <w:spacing w:line="600" w:lineRule="auto"/>
        <w:ind w:firstLine="720"/>
        <w:jc w:val="both"/>
        <w:rPr>
          <w:rFonts w:eastAsia="Times New Roman"/>
          <w:szCs w:val="24"/>
        </w:rPr>
      </w:pPr>
      <w:r>
        <w:rPr>
          <w:rFonts w:eastAsia="Times New Roman"/>
          <w:szCs w:val="24"/>
        </w:rPr>
        <w:t>Ευχαριστώ πολύ.</w:t>
      </w:r>
    </w:p>
    <w:p w14:paraId="0515FA49" w14:textId="77777777" w:rsidR="00F75232" w:rsidRDefault="00120703">
      <w:pPr>
        <w:spacing w:line="600" w:lineRule="auto"/>
        <w:ind w:firstLine="720"/>
        <w:jc w:val="center"/>
        <w:rPr>
          <w:rFonts w:eastAsia="Times New Roman"/>
          <w:szCs w:val="24"/>
        </w:rPr>
      </w:pPr>
      <w:r>
        <w:rPr>
          <w:rFonts w:eastAsia="Times New Roman"/>
          <w:szCs w:val="24"/>
        </w:rPr>
        <w:t>(Χειροκροτήματα)</w:t>
      </w:r>
    </w:p>
    <w:p w14:paraId="0515FA4A"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ειδικός αγορητής της Ένωσης Κεντρώων κ. Αριστείδης Φωκάς.</w:t>
      </w:r>
    </w:p>
    <w:p w14:paraId="0515FA4B" w14:textId="77777777" w:rsidR="00F75232" w:rsidRDefault="00120703">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Ευχαριστ</w:t>
      </w:r>
      <w:r>
        <w:rPr>
          <w:rFonts w:eastAsia="Times New Roman"/>
          <w:szCs w:val="24"/>
        </w:rPr>
        <w:t>ώ, κύριε Πρόεδρε.</w:t>
      </w:r>
    </w:p>
    <w:p w14:paraId="0515FA4C"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Αγαπητοί συνάδελφοι, κύριοι Υπουργοί, στο παρόν νομοσχέδιο βλέπουμε ότι δίνεται η δυνατότητα παραγωγής, κατοχής, προμήθειας και διάθεσης των προϊόντων φαρμακευτικής κάνναβης από εταιρείες. </w:t>
      </w:r>
    </w:p>
    <w:p w14:paraId="0515FA4D" w14:textId="77777777" w:rsidR="00F75232" w:rsidRDefault="00120703">
      <w:pPr>
        <w:spacing w:line="600" w:lineRule="auto"/>
        <w:ind w:firstLine="720"/>
        <w:jc w:val="both"/>
        <w:rPr>
          <w:rFonts w:eastAsia="Times New Roman"/>
          <w:szCs w:val="24"/>
        </w:rPr>
      </w:pPr>
      <w:r>
        <w:rPr>
          <w:rFonts w:eastAsia="Times New Roman"/>
          <w:szCs w:val="24"/>
        </w:rPr>
        <w:t>Η Ελλάδα, αν και δεν είναι πρωτοπόρος ανάμεσα στ</w:t>
      </w:r>
      <w:r>
        <w:rPr>
          <w:rFonts w:eastAsia="Times New Roman"/>
          <w:szCs w:val="24"/>
        </w:rPr>
        <w:t xml:space="preserve">ις χώρες της Ευρωπαϊκής Ένωσης που αποφάσισε να εκσυγχρονίσει τη νομοθεσία της για την ιατρική χρήση της κάνναβης, ίσως να μπορέσει να βρεθεί στην πρώτη θέση, εάν νομοθετήσουμε σωστά. </w:t>
      </w:r>
    </w:p>
    <w:p w14:paraId="0515FA4E" w14:textId="77777777" w:rsidR="00F75232" w:rsidRDefault="00120703">
      <w:pPr>
        <w:spacing w:line="600" w:lineRule="auto"/>
        <w:ind w:firstLine="720"/>
        <w:jc w:val="both"/>
        <w:rPr>
          <w:rFonts w:eastAsia="Times New Roman"/>
          <w:szCs w:val="24"/>
        </w:rPr>
      </w:pPr>
      <w:r>
        <w:rPr>
          <w:rFonts w:eastAsia="Times New Roman"/>
          <w:szCs w:val="24"/>
        </w:rPr>
        <w:t xml:space="preserve">Η φαρμακευτική κάνναβη είναι μοχλός ανάπτυξης παγκοσμίως. Στον Καναδά, </w:t>
      </w:r>
      <w:r>
        <w:rPr>
          <w:rFonts w:eastAsia="Times New Roman"/>
          <w:szCs w:val="24"/>
        </w:rPr>
        <w:t xml:space="preserve">για παράδειγμα, οι δέκα πιο αναπτυσσόμενες εταιρείες είναι αυτές που ασχολούνται με τη φαρμακευτική κάνναβη. Στις Ηνωμένες Πολιτείες η μία πολιτεία μετά την άλλη επιτρέπουν την καλλιέργεια φαρμακευτικής κάνναβης παραγωγής τελικών </w:t>
      </w:r>
      <w:r>
        <w:rPr>
          <w:rFonts w:eastAsia="Times New Roman"/>
          <w:szCs w:val="24"/>
        </w:rPr>
        <w:lastRenderedPageBreak/>
        <w:t xml:space="preserve">προϊόντων και διάθεσης σε </w:t>
      </w:r>
      <w:r>
        <w:rPr>
          <w:rFonts w:eastAsia="Times New Roman"/>
          <w:szCs w:val="24"/>
        </w:rPr>
        <w:t>όλον τον κόσμο. Στην Αυστραλία ήδη είναι σε εξέλιξη μεγάλες επενδύσεις. Το Ισραήλ είναι δεκαετίες μπροστά στην έρευνα, στην καλλιέργεια, στην παραγωγή προϊόντων φαρμακευτικής κάνναβης και εδώ είναι που χρειαζόμασταν περισσότερο από ποτέ τα μυαλά μας που έφ</w:t>
      </w:r>
      <w:r>
        <w:rPr>
          <w:rFonts w:eastAsia="Times New Roman"/>
          <w:szCs w:val="24"/>
        </w:rPr>
        <w:t>υγαν στο εξωτερικό. Θα μπορούσαμε, αν και δεν είναι αργά, να μπούμε σε ερευνητικά προγράμματα, διότι υπάρχουν κεφάλαια γι’ αυτόν τον λόγο στην Ευρωπαϊκή Ένωση.</w:t>
      </w:r>
    </w:p>
    <w:p w14:paraId="0515FA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Δύο θα πρέπει να είναι οι στόχοι της Κυβέρνησης. Πέραν της κάλυψης των αναγκών των ασθενών, το κ</w:t>
      </w:r>
      <w:r>
        <w:rPr>
          <w:rFonts w:eastAsia="Times New Roman" w:cs="Times New Roman"/>
          <w:szCs w:val="24"/>
        </w:rPr>
        <w:t xml:space="preserve">ύριο θέμα που θα πρέπει να μας απασχολεί είναι σαφώς οι εξαγωγές και σε αυτό αναφέρεται το συγκεκριμένο νομοσχέδιο. Είναι χρυσή ευκαιρία να καταστεί η </w:t>
      </w:r>
      <w:r>
        <w:rPr>
          <w:rFonts w:eastAsia="Times New Roman" w:cs="Times New Roman"/>
          <w:szCs w:val="24"/>
        </w:rPr>
        <w:lastRenderedPageBreak/>
        <w:t>χώρα μας κέντρο καλλιέργειας ιατρικής κάνναβης, με τους αισιόδοξους να αναφέρουν ότι τα έσοδα θα είναι συ</w:t>
      </w:r>
      <w:r>
        <w:rPr>
          <w:rFonts w:eastAsia="Times New Roman" w:cs="Times New Roman"/>
          <w:szCs w:val="24"/>
        </w:rPr>
        <w:t>γκρίσιμα με τη «βαριά βιομηχανία» του τουρισμού.</w:t>
      </w:r>
    </w:p>
    <w:p w14:paraId="0515FA5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 παγκόσμιος τζίρος από την παραγωγή δυόμισι εκατομμυρίων κιλών κάνναβης ανέρχεται στα 18,5 δισεκατομμύρια δολάρια ανά έτος. Φυσικά, πρώτα πρέπει να ενημερωθούν σωστά όλοι οι υποψήφιοι επενδυτές, αλλά και οι</w:t>
      </w:r>
      <w:r>
        <w:rPr>
          <w:rFonts w:eastAsia="Times New Roman" w:cs="Times New Roman"/>
          <w:szCs w:val="24"/>
        </w:rPr>
        <w:t xml:space="preserve"> πολίτες αυτής της χώρας</w:t>
      </w:r>
      <w:r>
        <w:rPr>
          <w:rFonts w:eastAsia="Times New Roman" w:cs="Times New Roman"/>
          <w:szCs w:val="24"/>
        </w:rPr>
        <w:t>,</w:t>
      </w:r>
      <w:r>
        <w:rPr>
          <w:rFonts w:eastAsia="Times New Roman" w:cs="Times New Roman"/>
          <w:szCs w:val="24"/>
        </w:rPr>
        <w:t xml:space="preserve"> που είναι αντίθετοι στο ενδεχόμενο καλλιέργειας της κάνναβης στην Ελλάδα, έστω και για φαρμακευτικούς σκοπούς. Θα πρέπει να καταλάβουν οι αγρότες και οι υποψήφιοι επενδυτές ότι η συγκεκριμένη επένδυση είναι επένδυση εκατομμυρίων.</w:t>
      </w:r>
    </w:p>
    <w:p w14:paraId="0515FA5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Έχουμε δει στο παρελθόν να συμβαίνουν διάφορα ευτράπελα, όταν επικρατεί ημιμάθεια ανάμεσα στους υποψήφιους επενδυτές. </w:t>
      </w:r>
      <w:r>
        <w:rPr>
          <w:rFonts w:eastAsia="Times New Roman" w:cs="Times New Roman"/>
          <w:szCs w:val="24"/>
        </w:rPr>
        <w:lastRenderedPageBreak/>
        <w:t xml:space="preserve">Θα αναφέρω, για παράδειγμα, τα πλαστά όνειρα των </w:t>
      </w:r>
      <w:proofErr w:type="spellStart"/>
      <w:r>
        <w:rPr>
          <w:rFonts w:eastAsia="Times New Roman" w:cs="Times New Roman"/>
          <w:szCs w:val="24"/>
        </w:rPr>
        <w:t>φωτοβολταϊκων</w:t>
      </w:r>
      <w:proofErr w:type="spellEnd"/>
      <w:r>
        <w:rPr>
          <w:rFonts w:eastAsia="Times New Roman" w:cs="Times New Roman"/>
          <w:szCs w:val="24"/>
        </w:rPr>
        <w:t>. Όλοι θυμόμαστε το καλοκαίρι του 2010 πώς εξελίχθηκε σε Ελντοράντο των αγρο</w:t>
      </w:r>
      <w:r>
        <w:rPr>
          <w:rFonts w:eastAsia="Times New Roman" w:cs="Times New Roman"/>
          <w:szCs w:val="24"/>
        </w:rPr>
        <w:t xml:space="preserve">τών. Τότε, ο πρώην Πρωθυπουργός Γιώργος Παπανδρέου και ο αρμόδιος Υπουργός του έδωσαν προτεραιότητα στους αγρότες να εγκαταστήσουν κατοστάρια </w:t>
      </w:r>
      <w:proofErr w:type="spellStart"/>
      <w:r>
        <w:rPr>
          <w:rFonts w:eastAsia="Times New Roman" w:cs="Times New Roman"/>
          <w:szCs w:val="24"/>
        </w:rPr>
        <w:t>φωτοβολταϊκά</w:t>
      </w:r>
      <w:proofErr w:type="spellEnd"/>
      <w:r>
        <w:rPr>
          <w:rFonts w:eastAsia="Times New Roman" w:cs="Times New Roman"/>
          <w:szCs w:val="24"/>
        </w:rPr>
        <w:t xml:space="preserve"> κατά προτεραιότητα έναντι όλων. Το αποτέλεσμα ήταν ότι δέκα χιλιάδες αγρότες ενδιαφέρθηκαν για την πα</w:t>
      </w:r>
      <w:r>
        <w:rPr>
          <w:rFonts w:eastAsia="Times New Roman" w:cs="Times New Roman"/>
          <w:szCs w:val="24"/>
        </w:rPr>
        <w:t>ραγωγή αυτή. Έξι χιλιάδες διακόσιοι αγρότες αποφάσισαν να καταθέσουν την αίτηση, να πληρώσουν φάκελο σε μηχανικό, παράβολα συνολικής αξίας τεσσάρων, πέντε, επτά χιλιάδων ευρώ συν τις εγγυητικές επιστολές. Εγκρίθηκαν τεσσεράμισι χιλιάδες και τον Απρίλιο του</w:t>
      </w:r>
      <w:r>
        <w:rPr>
          <w:rFonts w:eastAsia="Times New Roman" w:cs="Times New Roman"/>
          <w:szCs w:val="24"/>
        </w:rPr>
        <w:t xml:space="preserve"> 2013, όταν τελείωσε και η παράταση των δύο ετών για να ολοκληρώσουν την επένδυση, λειτούργησαν οι δεκατρείς χιλιάδες αγρότες.</w:t>
      </w:r>
    </w:p>
    <w:p w14:paraId="0515FA5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Εδώ θα πρέπει να αναφέρουμε ότι οι περισσότεροι πήραν δάνειο. Η εγγυημένη τιμή τότε ήταν 42 λεπτά. Πήγε στα 40, διότι έγινε συμφω</w:t>
      </w:r>
      <w:r>
        <w:rPr>
          <w:rFonts w:eastAsia="Times New Roman" w:cs="Times New Roman"/>
          <w:szCs w:val="24"/>
        </w:rPr>
        <w:t>νία με το μονοπώλιο του κράτους. Έκτακτη φορολογία -εκ των υστέρων αυτό- 30% επί του τζίρου και αντί να βγάλουν οι αγρότες συμπληρωματικό έσοδο, άρχισαν να μπαίνουν μέσα και μπαίνουν μέσα όσοι πήραν δάνειο πάνω από 200.000 ευρώ. Αυτά είναι τα πλαστά όνειρα</w:t>
      </w:r>
      <w:r>
        <w:rPr>
          <w:rFonts w:eastAsia="Times New Roman" w:cs="Times New Roman"/>
          <w:szCs w:val="24"/>
        </w:rPr>
        <w:t xml:space="preserve"> της πράσινης ενέργειας.</w:t>
      </w:r>
    </w:p>
    <w:p w14:paraId="0515FA5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Τα ερωτήματα, κύριε Υπουργέ, είναι πολλά. Ποια θα είναι η διαδικασία έκδοσης αδειών για την καλλιέργεια φαρμακευτικής κάνναβης; Πρότασή μας είναι η αρμόδια </w:t>
      </w:r>
      <w:r>
        <w:rPr>
          <w:rFonts w:eastAsia="Times New Roman" w:cs="Times New Roman"/>
          <w:szCs w:val="24"/>
        </w:rPr>
        <w:t>ε</w:t>
      </w:r>
      <w:r>
        <w:rPr>
          <w:rFonts w:eastAsia="Times New Roman" w:cs="Times New Roman"/>
          <w:szCs w:val="24"/>
        </w:rPr>
        <w:t>πιτροπή που θα συσταθεί να ετοιμάσει τους κανονισμούς που θα διέπουν την κ</w:t>
      </w:r>
      <w:r>
        <w:rPr>
          <w:rFonts w:eastAsia="Times New Roman" w:cs="Times New Roman"/>
          <w:szCs w:val="24"/>
        </w:rPr>
        <w:t>αλλιέργεια του φυτού και με τη σειρά τους οι εταιρείες να ετοιμάσουν τις προτάσεις τους.</w:t>
      </w:r>
    </w:p>
    <w:p w14:paraId="0515FA5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Έπειτα, η </w:t>
      </w:r>
      <w:r>
        <w:rPr>
          <w:rFonts w:eastAsia="Times New Roman" w:cs="Times New Roman"/>
          <w:szCs w:val="24"/>
        </w:rPr>
        <w:t>ε</w:t>
      </w:r>
      <w:r>
        <w:rPr>
          <w:rFonts w:eastAsia="Times New Roman" w:cs="Times New Roman"/>
          <w:szCs w:val="24"/>
        </w:rPr>
        <w:t>πιτροπή θα πρέπει να εξετάσει συγκεκριμένα κριτήρια, όπως για παράδειγμα ότι η εταιρεία που θα επιλεγεί θα πρέπει να έχει εμπειρία στην καλλιέργεια φαρμακευ</w:t>
      </w:r>
      <w:r>
        <w:rPr>
          <w:rFonts w:eastAsia="Times New Roman" w:cs="Times New Roman"/>
          <w:szCs w:val="24"/>
        </w:rPr>
        <w:t>τικής κάνναβης. Καλό είναι να αξιολογηθεί το όνομα που θα έχει στην αγορά η εταιρεία, η οικονομική της κατάσταση και φυσικά η έκταση που θα ζητήσει να καλλιεργεί. Όσο μεγαλύτερη είναι η έκταση, τόσο περισσότερα θα είναι τα έσοδα για την εταιρεία, αλλά φυσι</w:t>
      </w:r>
      <w:r>
        <w:rPr>
          <w:rFonts w:eastAsia="Times New Roman" w:cs="Times New Roman"/>
          <w:szCs w:val="24"/>
        </w:rPr>
        <w:t xml:space="preserve">κά και για το κράτος. Να μπει ειδικός όρος ότι οι ενδιαφερόμενες εταιρείες για καλλιέργεια κάνναβης θα πρέπει να </w:t>
      </w:r>
      <w:proofErr w:type="spellStart"/>
      <w:r>
        <w:rPr>
          <w:rFonts w:eastAsia="Times New Roman" w:cs="Times New Roman"/>
          <w:szCs w:val="24"/>
        </w:rPr>
        <w:t>συγκληθούν</w:t>
      </w:r>
      <w:proofErr w:type="spellEnd"/>
      <w:r>
        <w:rPr>
          <w:rFonts w:eastAsia="Times New Roman" w:cs="Times New Roman"/>
          <w:szCs w:val="24"/>
        </w:rPr>
        <w:t xml:space="preserve"> με ντόπιους επενδυτές για να σχηματίσουν το μετοχικό τους κεφάλαιο. Από ό,τι καταλαβαίνουμε, θα πρέπει να περιμένουμε πολλές υπουργι</w:t>
      </w:r>
      <w:r>
        <w:rPr>
          <w:rFonts w:eastAsia="Times New Roman" w:cs="Times New Roman"/>
          <w:szCs w:val="24"/>
        </w:rPr>
        <w:t xml:space="preserve">κές αποφάσεις. </w:t>
      </w:r>
    </w:p>
    <w:p w14:paraId="0515FA55" w14:textId="77777777" w:rsidR="00F75232" w:rsidRDefault="00120703">
      <w:pPr>
        <w:spacing w:line="600" w:lineRule="auto"/>
        <w:ind w:firstLine="720"/>
        <w:jc w:val="both"/>
        <w:rPr>
          <w:rFonts w:eastAsia="Times New Roman"/>
          <w:szCs w:val="24"/>
        </w:rPr>
      </w:pPr>
      <w:r>
        <w:rPr>
          <w:rFonts w:eastAsia="Times New Roman"/>
          <w:szCs w:val="24"/>
        </w:rPr>
        <w:lastRenderedPageBreak/>
        <w:t>Ερωτήματα: Πόσες άδειες θα δοθούν τελικά; Δεν μας έχετε απαντήσει ούτε χθες ούτε σήμερα. Στην Κύπρο πάνε για δύο. Στο Ισραήλ, που είναι πρωτοπόρο, οκτώ εταιρείες έχουν το δικαίωμα να παράγουν φαρμακευτική κάνναβη και τελικά προϊόντα. Η Ολλα</w:t>
      </w:r>
      <w:r>
        <w:rPr>
          <w:rFonts w:eastAsia="Times New Roman"/>
          <w:szCs w:val="24"/>
        </w:rPr>
        <w:t>νδία αυτήν τη στιγμή έχει μόνο έναν παραγωγό. Στη Τσεχία είναι ένας παραγωγός. Η Ιταλία ανέθεσε στον στρατό την παραγωγή. Εσείς θα βάλετε όριο στον αριθμό αδειών; Εάν όχι, πώς θα προστατέψετε τους υποψήφιους Έλληνες επενδυτές από τη χειραγώγηση «</w:t>
      </w:r>
      <w:proofErr w:type="spellStart"/>
      <w:r>
        <w:rPr>
          <w:rFonts w:eastAsia="Times New Roman"/>
          <w:szCs w:val="24"/>
        </w:rPr>
        <w:t>αετονύχηδω</w:t>
      </w:r>
      <w:r>
        <w:rPr>
          <w:rFonts w:eastAsia="Times New Roman"/>
          <w:szCs w:val="24"/>
        </w:rPr>
        <w:t>ν</w:t>
      </w:r>
      <w:proofErr w:type="spellEnd"/>
      <w:r>
        <w:rPr>
          <w:rFonts w:eastAsia="Times New Roman"/>
          <w:szCs w:val="24"/>
        </w:rPr>
        <w:t>» της αγοράς;</w:t>
      </w:r>
    </w:p>
    <w:p w14:paraId="0515FA56" w14:textId="77777777" w:rsidR="00F75232" w:rsidRDefault="00120703">
      <w:pPr>
        <w:spacing w:line="600" w:lineRule="auto"/>
        <w:ind w:firstLine="720"/>
        <w:jc w:val="both"/>
        <w:rPr>
          <w:rFonts w:eastAsia="Times New Roman"/>
          <w:szCs w:val="24"/>
        </w:rPr>
      </w:pPr>
      <w:r>
        <w:rPr>
          <w:rFonts w:eastAsia="Times New Roman"/>
          <w:szCs w:val="24"/>
        </w:rPr>
        <w:t>Το λέω αυτό, διότι αναφέρεται ότι τα προϊόντα του ο κάθε παραγωγός, ο οποίος όχι μόνο θα καλλιεργεί, αλλά και πολύ σωστά στον ίδιο χώρο θα γίνεται η μεταποίηση της κάνναβης σε τελικό προϊόν, θα πρέπει να τα διαθέσει στο κρατικό μονοπώλιο ή ν</w:t>
      </w:r>
      <w:r>
        <w:rPr>
          <w:rFonts w:eastAsia="Times New Roman"/>
          <w:szCs w:val="24"/>
        </w:rPr>
        <w:t xml:space="preserve">α τα </w:t>
      </w:r>
      <w:r>
        <w:rPr>
          <w:rFonts w:eastAsia="Times New Roman"/>
          <w:szCs w:val="24"/>
        </w:rPr>
        <w:lastRenderedPageBreak/>
        <w:t>εξάγει. Εάν δεν βρήκε -πριν προχωρήσει την επένδυσή του- τον τρόπο να τα εξάγει, τότε η επιχείρηση είναι τελειωμένη.</w:t>
      </w:r>
    </w:p>
    <w:p w14:paraId="0515FA57" w14:textId="77777777" w:rsidR="00F75232" w:rsidRDefault="00120703">
      <w:pPr>
        <w:spacing w:line="600" w:lineRule="auto"/>
        <w:ind w:firstLine="720"/>
        <w:jc w:val="both"/>
        <w:rPr>
          <w:rFonts w:eastAsia="Times New Roman"/>
          <w:szCs w:val="24"/>
        </w:rPr>
      </w:pPr>
      <w:r>
        <w:rPr>
          <w:rFonts w:eastAsia="Times New Roman"/>
          <w:szCs w:val="24"/>
        </w:rPr>
        <w:t xml:space="preserve">Λέτε ότι ο ΕΟΦ θα εγκρίνει την παραγωγή και την κυκλοφορία των τελικών προϊόντων φαρμακευτικής κάνναβης. Ποια θα είναι η διαδικασία </w:t>
      </w:r>
      <w:r>
        <w:rPr>
          <w:rFonts w:eastAsia="Times New Roman"/>
          <w:szCs w:val="24"/>
        </w:rPr>
        <w:t xml:space="preserve">για να μην υπάρχουν υπόνοιες ότι εξυπηρετείτε κάποιον συγκεκριμένο παραγωγό; Δηλαδή, οι </w:t>
      </w:r>
      <w:proofErr w:type="spellStart"/>
      <w:r>
        <w:rPr>
          <w:rFonts w:eastAsia="Times New Roman"/>
          <w:szCs w:val="24"/>
        </w:rPr>
        <w:t>αδειοδοτούμενοι</w:t>
      </w:r>
      <w:proofErr w:type="spellEnd"/>
      <w:r>
        <w:rPr>
          <w:rFonts w:eastAsia="Times New Roman"/>
          <w:szCs w:val="24"/>
        </w:rPr>
        <w:t xml:space="preserve"> παραγωγοί θα εξάγουν με την ετικέτα του κράτους σε ελεγχόμεν</w:t>
      </w:r>
      <w:r>
        <w:rPr>
          <w:rFonts w:eastAsia="Times New Roman"/>
          <w:szCs w:val="24"/>
        </w:rPr>
        <w:t>ο</w:t>
      </w:r>
      <w:r>
        <w:rPr>
          <w:rFonts w:eastAsia="Times New Roman"/>
          <w:szCs w:val="24"/>
        </w:rPr>
        <w:t xml:space="preserve"> και αυστηρώς εποπτευόμεν</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w:t>
      </w:r>
    </w:p>
    <w:p w14:paraId="0515FA58" w14:textId="77777777" w:rsidR="00F75232" w:rsidRDefault="00120703">
      <w:pPr>
        <w:spacing w:line="600" w:lineRule="auto"/>
        <w:ind w:firstLine="720"/>
        <w:jc w:val="both"/>
        <w:rPr>
          <w:rFonts w:eastAsia="Times New Roman"/>
          <w:szCs w:val="24"/>
        </w:rPr>
      </w:pPr>
      <w:r>
        <w:rPr>
          <w:rFonts w:eastAsia="Times New Roman"/>
          <w:szCs w:val="24"/>
        </w:rPr>
        <w:t>Απ’ ό,τι έχουμε καταλάβει, θα ακολουθήσουν πολλές υπουρ</w:t>
      </w:r>
      <w:r>
        <w:rPr>
          <w:rFonts w:eastAsia="Times New Roman"/>
          <w:szCs w:val="24"/>
        </w:rPr>
        <w:t>γικές αποφάσεις</w:t>
      </w:r>
      <w:r>
        <w:rPr>
          <w:rFonts w:eastAsia="Times New Roman"/>
          <w:szCs w:val="24"/>
        </w:rPr>
        <w:t>,</w:t>
      </w:r>
      <w:r>
        <w:rPr>
          <w:rFonts w:eastAsia="Times New Roman"/>
          <w:szCs w:val="24"/>
        </w:rPr>
        <w:t xml:space="preserve"> που θα ολοκληρώσουν το υπάρχον νομοσχέδιο, οπότε σωστό θα ήταν να περιμένουμε τις υπουργικές αποφάσεις για να δούμε εάν είναι καλός ο νόμος αυτός. </w:t>
      </w:r>
    </w:p>
    <w:p w14:paraId="0515FA59"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Η Ένωση Κεντρώων δεν θέλει να χαθεί αυτή η χρυσή ευκαιρία ανάπτυξης που έχει τόσο πολύ </w:t>
      </w:r>
      <w:r>
        <w:rPr>
          <w:rFonts w:eastAsia="Times New Roman"/>
          <w:szCs w:val="24"/>
        </w:rPr>
        <w:t>ανάγκη η χώρα μας. Τα ερωτήματα είναι πολλά και αναπάντητα. Εάν πούμε «ναι», δεν ξέρουμε τι θα ψηφίζουμε.</w:t>
      </w:r>
    </w:p>
    <w:p w14:paraId="0515FA5A" w14:textId="77777777" w:rsidR="00F75232" w:rsidRDefault="00120703">
      <w:pPr>
        <w:spacing w:line="600" w:lineRule="auto"/>
        <w:ind w:firstLine="720"/>
        <w:jc w:val="both"/>
        <w:rPr>
          <w:rFonts w:eastAsia="Times New Roman"/>
          <w:szCs w:val="24"/>
        </w:rPr>
      </w:pPr>
      <w:r>
        <w:rPr>
          <w:rFonts w:eastAsia="Times New Roman"/>
          <w:szCs w:val="24"/>
        </w:rPr>
        <w:t>Ευχαριστώ.</w:t>
      </w:r>
    </w:p>
    <w:p w14:paraId="0515FA5B"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Φωκά.</w:t>
      </w:r>
    </w:p>
    <w:p w14:paraId="0515FA5C" w14:textId="77777777" w:rsidR="00F75232" w:rsidRDefault="00120703">
      <w:pPr>
        <w:spacing w:line="600" w:lineRule="auto"/>
        <w:ind w:firstLine="720"/>
        <w:jc w:val="both"/>
        <w:rPr>
          <w:rFonts w:eastAsia="Times New Roman"/>
          <w:szCs w:val="24"/>
        </w:rPr>
      </w:pPr>
      <w:r>
        <w:rPr>
          <w:rFonts w:eastAsia="Times New Roman"/>
          <w:szCs w:val="24"/>
        </w:rPr>
        <w:t>Τον λόγο έχει ο ειδικός αγορητής του Ποταμιού κ. Ψαριανός.</w:t>
      </w:r>
    </w:p>
    <w:p w14:paraId="0515FA5D" w14:textId="77777777" w:rsidR="00F75232" w:rsidRDefault="00120703">
      <w:pPr>
        <w:spacing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Ευχαριστώ, κύριε Πρόεδρε.</w:t>
      </w:r>
    </w:p>
    <w:p w14:paraId="0515FA5E" w14:textId="77777777" w:rsidR="00F75232" w:rsidRDefault="00120703">
      <w:pPr>
        <w:spacing w:line="600" w:lineRule="auto"/>
        <w:ind w:firstLine="720"/>
        <w:jc w:val="both"/>
        <w:rPr>
          <w:rFonts w:eastAsia="Times New Roman"/>
          <w:szCs w:val="24"/>
        </w:rPr>
      </w:pPr>
      <w:r>
        <w:rPr>
          <w:rFonts w:eastAsia="Times New Roman"/>
          <w:szCs w:val="24"/>
        </w:rPr>
        <w:t>Πριν από λίγο είχαμε μία τοποθέτηση επί μισή ώρα περίπου από δύο εκπροσώπους από τις άκρες της Βουλής</w:t>
      </w:r>
      <w:r>
        <w:rPr>
          <w:rFonts w:eastAsia="Times New Roman"/>
          <w:szCs w:val="24"/>
        </w:rPr>
        <w:t>,</w:t>
      </w:r>
      <w:r>
        <w:rPr>
          <w:rFonts w:eastAsia="Times New Roman"/>
          <w:szCs w:val="24"/>
        </w:rPr>
        <w:t xml:space="preserve"> που δεν έχουν καμμία σχέση μεταξύ τους και που το νόημα αυτών που εκφώνησαν </w:t>
      </w:r>
      <w:r>
        <w:rPr>
          <w:rFonts w:eastAsia="Times New Roman"/>
          <w:szCs w:val="24"/>
        </w:rPr>
        <w:lastRenderedPageBreak/>
        <w:t>εδώ σχετικά με το υπό συζήτηση νομοσχέδιο ήταν περί</w:t>
      </w:r>
      <w:r>
        <w:rPr>
          <w:rFonts w:eastAsia="Times New Roman"/>
          <w:szCs w:val="24"/>
        </w:rPr>
        <w:t xml:space="preserve">που το ίδιο, για να μην πω ακριβώς το ίδιο. </w:t>
      </w:r>
    </w:p>
    <w:p w14:paraId="0515FA5F" w14:textId="77777777" w:rsidR="00F75232" w:rsidRDefault="00120703">
      <w:pPr>
        <w:spacing w:line="600" w:lineRule="auto"/>
        <w:ind w:firstLine="720"/>
        <w:jc w:val="both"/>
        <w:rPr>
          <w:rFonts w:eastAsia="Times New Roman"/>
          <w:szCs w:val="24"/>
        </w:rPr>
      </w:pPr>
      <w:r>
        <w:rPr>
          <w:rFonts w:eastAsia="Times New Roman"/>
          <w:szCs w:val="24"/>
        </w:rPr>
        <w:t>Είναι μια αντίληψη, η οποία συμπλέει...</w:t>
      </w:r>
    </w:p>
    <w:p w14:paraId="0515FA60" w14:textId="77777777" w:rsidR="00F75232" w:rsidRDefault="00120703">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Είσαι άθλιος με αυτά που λες. Δεν ντρέπεσαι λίγο!</w:t>
      </w:r>
    </w:p>
    <w:p w14:paraId="0515FA61" w14:textId="77777777" w:rsidR="00F75232" w:rsidRDefault="00120703">
      <w:pPr>
        <w:spacing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 xml:space="preserve">Δεν έχουν καμμία σχέση μεταξύ τους. Μη με διακόπτετε. Είχαν ταυτόσημες απόψεις </w:t>
      </w:r>
      <w:r>
        <w:rPr>
          <w:rFonts w:eastAsia="Times New Roman"/>
          <w:szCs w:val="24"/>
        </w:rPr>
        <w:t>ως προς την αντιμετώπιση του ζητήματος αυτού. Αυτή είναι μία γνωστή τακτική στην κατεύθυνση της απαγορευτικής πολιτικής και της καταστολής. Έχει δοκιμαστεί παντού και έχει αποτύχει παταγωδώς οικτρά και όλος ο κόσμος κινείται σε κατεύθυνση αποποινικοποίησης</w:t>
      </w:r>
      <w:r>
        <w:rPr>
          <w:rFonts w:eastAsia="Times New Roman"/>
          <w:szCs w:val="24"/>
        </w:rPr>
        <w:t xml:space="preserve"> χρήσης ουσιών, όλος ο κόσμος εκτός από τις υποανάπτυκτες χώρες και από τις χώρες οι οποίες ζουν από το λαθρεμπόριο ναρκωτικών. </w:t>
      </w:r>
    </w:p>
    <w:p w14:paraId="0515FA62" w14:textId="77777777" w:rsidR="00F75232" w:rsidRDefault="00120703">
      <w:pPr>
        <w:spacing w:line="600" w:lineRule="auto"/>
        <w:ind w:firstLine="720"/>
        <w:jc w:val="both"/>
        <w:rPr>
          <w:rFonts w:eastAsia="Times New Roman"/>
          <w:szCs w:val="24"/>
        </w:rPr>
      </w:pPr>
      <w:r>
        <w:rPr>
          <w:rFonts w:eastAsia="Times New Roman"/>
          <w:szCs w:val="24"/>
        </w:rPr>
        <w:lastRenderedPageBreak/>
        <w:t>Εάν σε πιάσουν με ουσίες, οποιεσδήποτε ουσίες, στην Ταϊλάνδη, στην Κολομβία, στη Βολιβία, μπορεί να πας για εκτέλεση, ενώ αυτές</w:t>
      </w:r>
      <w:r>
        <w:rPr>
          <w:rFonts w:eastAsia="Times New Roman"/>
          <w:szCs w:val="24"/>
        </w:rPr>
        <w:t xml:space="preserve"> οι χώρες ζουν από τα ναρκωτικά και από τις </w:t>
      </w:r>
      <w:proofErr w:type="spellStart"/>
      <w:r>
        <w:rPr>
          <w:rFonts w:eastAsia="Times New Roman"/>
          <w:szCs w:val="24"/>
        </w:rPr>
        <w:t>εξαρτησιογόνες</w:t>
      </w:r>
      <w:proofErr w:type="spellEnd"/>
      <w:r>
        <w:rPr>
          <w:rFonts w:eastAsia="Times New Roman"/>
          <w:szCs w:val="24"/>
        </w:rPr>
        <w:t xml:space="preserve"> ουσίες. Είναι μία λογική ποτοαπαγόρευσης, Σικάγο, Αλ </w:t>
      </w:r>
      <w:proofErr w:type="spellStart"/>
      <w:r>
        <w:rPr>
          <w:rFonts w:eastAsia="Times New Roman"/>
          <w:szCs w:val="24"/>
        </w:rPr>
        <w:t>Καπόνε</w:t>
      </w:r>
      <w:proofErr w:type="spellEnd"/>
      <w:r>
        <w:rPr>
          <w:rFonts w:eastAsia="Times New Roman"/>
          <w:szCs w:val="24"/>
        </w:rPr>
        <w:t xml:space="preserve">, μαφία, η οποία μεγιστοποιεί σε τρομακτικό βαθμό τα κέρδη από το λαθρεμπόριο και τη διακίνηση ουσιών που μπορεί να είναι </w:t>
      </w:r>
      <w:proofErr w:type="spellStart"/>
      <w:r>
        <w:rPr>
          <w:rFonts w:eastAsia="Times New Roman"/>
          <w:szCs w:val="24"/>
        </w:rPr>
        <w:t>εξαρτησιογόνες</w:t>
      </w:r>
      <w:proofErr w:type="spellEnd"/>
      <w:r>
        <w:rPr>
          <w:rFonts w:eastAsia="Times New Roman"/>
          <w:szCs w:val="24"/>
        </w:rPr>
        <w:t xml:space="preserve"> κ</w:t>
      </w:r>
      <w:r>
        <w:rPr>
          <w:rFonts w:eastAsia="Times New Roman"/>
          <w:szCs w:val="24"/>
        </w:rPr>
        <w:t xml:space="preserve">αι μπορεί να είναι και ναρκωτικά. Μπορεί να είναι </w:t>
      </w:r>
      <w:proofErr w:type="spellStart"/>
      <w:r>
        <w:rPr>
          <w:rFonts w:eastAsia="Times New Roman"/>
          <w:szCs w:val="24"/>
        </w:rPr>
        <w:t>εξαρτησιογόνες</w:t>
      </w:r>
      <w:proofErr w:type="spellEnd"/>
      <w:r>
        <w:rPr>
          <w:rFonts w:eastAsia="Times New Roman"/>
          <w:szCs w:val="24"/>
        </w:rPr>
        <w:t xml:space="preserve"> όχι σε βιολογική εξάρτηση, αλλά σε ψυχολογική. Σε ψυχολογική εξάρτηση υπάρχουν πολλά πράγματα, τα οποία μας εθίζουν. Είναι η ομάδα μας, η θρησκεία μας, η ερωτική μας σχέση. Υπάρχουν πολλά πρά</w:t>
      </w:r>
      <w:r>
        <w:rPr>
          <w:rFonts w:eastAsia="Times New Roman"/>
          <w:szCs w:val="24"/>
        </w:rPr>
        <w:t xml:space="preserve">γματα στη ζωή που γίνονται ψυχολογικά </w:t>
      </w:r>
      <w:proofErr w:type="spellStart"/>
      <w:r>
        <w:rPr>
          <w:rFonts w:eastAsia="Times New Roman"/>
          <w:szCs w:val="24"/>
        </w:rPr>
        <w:t>εξαρτησιογόνες</w:t>
      </w:r>
      <w:proofErr w:type="spellEnd"/>
      <w:r>
        <w:rPr>
          <w:rFonts w:eastAsia="Times New Roman"/>
          <w:szCs w:val="24"/>
        </w:rPr>
        <w:t xml:space="preserve"> ουσίες για τη ζωή μας.</w:t>
      </w:r>
    </w:p>
    <w:p w14:paraId="0515FA6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Όμως, οι ουσίες για τις οποίες μιλάμε δεν είναι καν στον κατάλογο των ναρκωτικών. Υπάρχουν άνθρωποι οι οποίοι μπορεί να κάνουν χρήση για ένα διάστημα και μετά να μην κάνουν ή μερικ</w:t>
      </w:r>
      <w:r>
        <w:rPr>
          <w:rFonts w:eastAsia="Times New Roman" w:cs="Times New Roman"/>
          <w:szCs w:val="24"/>
        </w:rPr>
        <w:t xml:space="preserve">ές μέρες να κάνουν και μερικές να μην κάνουν. Δεν είναι όπως η χρήση άλλων ουσιών που είναι άμεσα και ακραία και σφόδρα </w:t>
      </w:r>
      <w:proofErr w:type="spellStart"/>
      <w:r>
        <w:rPr>
          <w:rFonts w:eastAsia="Times New Roman" w:cs="Times New Roman"/>
          <w:szCs w:val="24"/>
        </w:rPr>
        <w:t>εξαρτησιογόνες</w:t>
      </w:r>
      <w:proofErr w:type="spellEnd"/>
      <w:r>
        <w:rPr>
          <w:rFonts w:eastAsia="Times New Roman" w:cs="Times New Roman"/>
          <w:szCs w:val="24"/>
        </w:rPr>
        <w:t xml:space="preserve"> και σε ψυχολογική και σε βιολογική εξάρτηση. Η πατέντα της ποτοαπαγόρευσης αναπτύχθηκε παγκοσμίως και ως </w:t>
      </w:r>
      <w:proofErr w:type="spellStart"/>
      <w:r>
        <w:rPr>
          <w:rFonts w:eastAsia="Times New Roman" w:cs="Times New Roman"/>
          <w:szCs w:val="24"/>
        </w:rPr>
        <w:t>ναρκοαπαγόρευση</w:t>
      </w:r>
      <w:proofErr w:type="spellEnd"/>
      <w:r>
        <w:rPr>
          <w:rFonts w:eastAsia="Times New Roman" w:cs="Times New Roman"/>
          <w:szCs w:val="24"/>
        </w:rPr>
        <w:t>.</w:t>
      </w:r>
      <w:r>
        <w:rPr>
          <w:rFonts w:eastAsia="Times New Roman" w:cs="Times New Roman"/>
          <w:szCs w:val="24"/>
        </w:rPr>
        <w:t xml:space="preserve"> </w:t>
      </w:r>
    </w:p>
    <w:p w14:paraId="0515FA6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Θέλω να ρωτήσω το εξής: Τι ωφέλησε, τι βοήθησε στο αντιαλκοολικό κίνημα στην Αμερική και στην απαλλαγή από τις παρενέργειες της χρήσης του αλκοόλ; Βοήθησε η ποτοαπαγόρευση ή η άρση της; Περιμένω αυτήν την απάντηση και δεν μου την έχει δώσει κανένας. </w:t>
      </w:r>
    </w:p>
    <w:p w14:paraId="0515FA6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Η π</w:t>
      </w:r>
      <w:r>
        <w:rPr>
          <w:rFonts w:eastAsia="Times New Roman" w:cs="Times New Roman"/>
          <w:szCs w:val="24"/>
        </w:rPr>
        <w:t>οτοαπαγόρευση έδωσε στη μαφία και στη δίωξη των αλκοολούχων ποτών και στις διωκτικές και δικαστικές αρχές και στους δικηγόρους, σε ένα τεράστιο σύστημα συμφερόντων, τεράστια κέρδη και πολλαπλασίασε τους αλκοολικούς και διακινούνταν αλκοολούχα ποτά χείριστη</w:t>
      </w:r>
      <w:r>
        <w:rPr>
          <w:rFonts w:eastAsia="Times New Roman" w:cs="Times New Roman"/>
          <w:szCs w:val="24"/>
        </w:rPr>
        <w:t xml:space="preserve">ς ποιότητας, με αποτέλεσμα να καταστραφεί σχεδόν η κοινωνία στις Ηνωμένες Πολιτείες επί όλο το χρονικό διάστημα που ίσχυε η ποτοαπαγόρευση. Η άρση της ποτοαπαγόρευσης βοήθησε εκπληκτικά σημαντικά στην απαλλαγή από αυτές τις εξαρτήσεις. </w:t>
      </w:r>
    </w:p>
    <w:p w14:paraId="0515FA6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Θέλω να πω ότι κι ε</w:t>
      </w:r>
      <w:r>
        <w:rPr>
          <w:rFonts w:eastAsia="Times New Roman" w:cs="Times New Roman"/>
          <w:szCs w:val="24"/>
        </w:rPr>
        <w:t>δώ υπάρχουν ναρκωτικές ουσίες που είναι στα φαρμακεία. Μπορεί να τις βρει ο καθένας κάθε μέρα. Είναι παντού το αλκοόλ, η καφεΐνη, η νικοτίνη -Παντού!- και δεν απαγορεύ</w:t>
      </w:r>
      <w:r>
        <w:rPr>
          <w:rFonts w:eastAsia="Times New Roman" w:cs="Times New Roman"/>
          <w:szCs w:val="24"/>
        </w:rPr>
        <w:lastRenderedPageBreak/>
        <w:t>ονται. Υπάρχουν και ουσίες οι οποίες απαγορεύονται. Μάλιστα, μιλάμε για την κάνναβη για φ</w:t>
      </w:r>
      <w:r>
        <w:rPr>
          <w:rFonts w:eastAsia="Times New Roman" w:cs="Times New Roman"/>
          <w:szCs w:val="24"/>
        </w:rPr>
        <w:t xml:space="preserve">αρμακευτική χρήση και για τα προϊόντα της κάνναβης για φαρμακευτικούς σκοπούς. </w:t>
      </w:r>
    </w:p>
    <w:p w14:paraId="0515FA6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Υπάρχουν σκευάσματα στα φαρμακεία </w:t>
      </w:r>
      <w:r>
        <w:rPr>
          <w:rFonts w:eastAsia="Times New Roman" w:cs="Times New Roman"/>
          <w:szCs w:val="24"/>
        </w:rPr>
        <w:t>μας,</w:t>
      </w:r>
      <w:r>
        <w:rPr>
          <w:rFonts w:eastAsia="Times New Roman" w:cs="Times New Roman"/>
          <w:szCs w:val="24"/>
        </w:rPr>
        <w:t xml:space="preserve"> που προέρχονται από παράγωγα της κάνναβης ή οπιούχα, τα οποία κυκλοφορούν στα φαρμακεία και κατόπιν συνταγής οι ασθενείς μπορούν να τα πρ</w:t>
      </w:r>
      <w:r>
        <w:rPr>
          <w:rFonts w:eastAsia="Times New Roman" w:cs="Times New Roman"/>
          <w:szCs w:val="24"/>
        </w:rPr>
        <w:t xml:space="preserve">ομηθεύονται. Γιατί απαγορεύουμε την καλλιέργεια της κάνναβης για φαρμακευτικούς σκοπούς; Γι’ αυτό μιλάμε τώρα. Στο τέλος θα πω μερικά πράγματα για τη γενικότερη </w:t>
      </w:r>
      <w:proofErr w:type="spellStart"/>
      <w:r>
        <w:rPr>
          <w:rFonts w:eastAsia="Times New Roman" w:cs="Times New Roman"/>
          <w:szCs w:val="24"/>
        </w:rPr>
        <w:t>αντιαπαγορευτική</w:t>
      </w:r>
      <w:proofErr w:type="spellEnd"/>
      <w:r>
        <w:rPr>
          <w:rFonts w:eastAsia="Times New Roman" w:cs="Times New Roman"/>
          <w:szCs w:val="24"/>
        </w:rPr>
        <w:t xml:space="preserve"> πολιτική</w:t>
      </w:r>
      <w:r>
        <w:rPr>
          <w:rFonts w:eastAsia="Times New Roman" w:cs="Times New Roman"/>
          <w:szCs w:val="24"/>
        </w:rPr>
        <w:t>,</w:t>
      </w:r>
      <w:r>
        <w:rPr>
          <w:rFonts w:eastAsia="Times New Roman" w:cs="Times New Roman"/>
          <w:szCs w:val="24"/>
        </w:rPr>
        <w:t xml:space="preserve"> που είναι πάρα πολύ σημαντικό ζήτημα. Όμως, ξεκινάμε μιλώντας τώρα γ</w:t>
      </w:r>
      <w:r>
        <w:rPr>
          <w:rFonts w:eastAsia="Times New Roman" w:cs="Times New Roman"/>
          <w:szCs w:val="24"/>
        </w:rPr>
        <w:t xml:space="preserve">ι’ αυτό. </w:t>
      </w:r>
    </w:p>
    <w:p w14:paraId="0515FA6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Ξέρετε πόσα θα ήταν τα οφέλη για τον αγροτικό πληθυσμό της Ελλάδας; Για να μην σας πω γι’ αυτούς που μας ακούνε από την </w:t>
      </w:r>
      <w:r>
        <w:rPr>
          <w:rFonts w:eastAsia="Times New Roman" w:cs="Times New Roman"/>
          <w:szCs w:val="24"/>
        </w:rPr>
        <w:lastRenderedPageBreak/>
        <w:t>Ηλεία, από τη Μεσσηνία, από την Κρήτη, από την Αιτωλοακαρνανία, από τη Λάρισα, από τη Θράκη. Ελπίζω να μας ακούν χιλιάδες άνθρ</w:t>
      </w:r>
      <w:r>
        <w:rPr>
          <w:rFonts w:eastAsia="Times New Roman" w:cs="Times New Roman"/>
          <w:szCs w:val="24"/>
        </w:rPr>
        <w:t>ωποι και να ξέρουν πολύ καλά τι σημαίνει παράνομη καλλιέργεια, λαθρεμπόριο και όλα τα παρελκόμενα και τι θα σήμαινε αν γι’ αυτό το θαυματουργό φυτό, από το οποίο δεν πετάς τίποτα, απαγορευόταν η χρήση, η καλλιέργεια, η κατοχή και μπορεί να κάνεις οποιαδήπο</w:t>
      </w:r>
      <w:r>
        <w:rPr>
          <w:rFonts w:eastAsia="Times New Roman" w:cs="Times New Roman"/>
          <w:szCs w:val="24"/>
        </w:rPr>
        <w:t xml:space="preserve">τε εγκλήματα και να είσαι έξω και μπορεί για πέντε γραμμάρια να πας φυλακή. </w:t>
      </w:r>
    </w:p>
    <w:p w14:paraId="0515FA6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είναι νομοθεσία ανθρώπινη πολιτισμένης χώρας; Σε όλες τις ευρωπαϊκές χώρες έχουν αρθεί, έχουν ακυρωθεί αυτές οι απαγορευτικές και κατασταλτικές πολιτικές, πλην της Ελλάδας. Ν</w:t>
      </w:r>
      <w:r>
        <w:rPr>
          <w:rFonts w:eastAsia="Times New Roman" w:cs="Times New Roman"/>
          <w:szCs w:val="24"/>
        </w:rPr>
        <w:t xml:space="preserve">ομίζω ότι αυτό έχει γίνει και σε πολλές άλλες χώρες παγκοσμίως. Δεν </w:t>
      </w:r>
      <w:r>
        <w:rPr>
          <w:rFonts w:eastAsia="Times New Roman" w:cs="Times New Roman"/>
          <w:szCs w:val="24"/>
        </w:rPr>
        <w:lastRenderedPageBreak/>
        <w:t>μιλάω για το Ισραήλ, τον Καναδά, τις Ηνωμένες Πολιτείες, την Αυστραλία κ.λπ.</w:t>
      </w:r>
      <w:r>
        <w:rPr>
          <w:rFonts w:eastAsia="Times New Roman" w:cs="Times New Roman"/>
          <w:szCs w:val="24"/>
        </w:rPr>
        <w:t>.</w:t>
      </w:r>
      <w:r>
        <w:rPr>
          <w:rFonts w:eastAsia="Times New Roman" w:cs="Times New Roman"/>
          <w:szCs w:val="24"/>
        </w:rPr>
        <w:t xml:space="preserve"> που είναι πολύ μπροστά, αλλά και άλλες χώρες του τρίτου κόσμου έχουν ξεπεράσει αυτές τις ιδεοληψίες και τις εμ</w:t>
      </w:r>
      <w:r>
        <w:rPr>
          <w:rFonts w:eastAsia="Times New Roman" w:cs="Times New Roman"/>
          <w:szCs w:val="24"/>
        </w:rPr>
        <w:t xml:space="preserve">μονές. </w:t>
      </w:r>
    </w:p>
    <w:p w14:paraId="0515FA6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Σε γενικές γραμμές πρόκειται για μια νομοθετική ρύθμιση προς τη σωστή κατεύθυνση, χωρίς να λείπουν ωστόσο προβλήματα, ασάφειες, κενά και επιμέρους ζητήματα που πρέπει να τα δούμε αναλυτικά. Είναι αρκετά σημεία που χρήζουν βελτιώσεων και διευκρινήσε</w:t>
      </w:r>
      <w:r>
        <w:rPr>
          <w:rFonts w:eastAsia="Times New Roman" w:cs="Times New Roman"/>
          <w:szCs w:val="24"/>
        </w:rPr>
        <w:t xml:space="preserve">ων. </w:t>
      </w:r>
    </w:p>
    <w:p w14:paraId="0515FA6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αρνητικό είναι το γεγονός ότι δεν προηγήθηκε ανοικτή διαβούλευση. Ο κ. Αποστόλου, ο Υπουργός, είχε δηλώσει πριν από έναν μήνα περίπου, τον Ιανουάριο, ότι θα μπούμε σε διαβούλευση για όσο χρειαστεί. Αυτό δεν έγινε. Σύλλογοι ασθενών, οργανώσεις,</w:t>
      </w:r>
      <w:r>
        <w:rPr>
          <w:rFonts w:eastAsia="Times New Roman" w:cs="Times New Roman"/>
          <w:szCs w:val="24"/>
        </w:rPr>
        <w:t xml:space="preserve"> </w:t>
      </w:r>
      <w:r>
        <w:rPr>
          <w:rFonts w:eastAsia="Times New Roman" w:cs="Times New Roman"/>
          <w:szCs w:val="24"/>
        </w:rPr>
        <w:lastRenderedPageBreak/>
        <w:t xml:space="preserve">καθώς και επιχειρηματίες έχουν καταθέσει πλήθος προτάσεων και περίμεναν το νομοσχέδιο να μπει σε δημόσια διαβούλευση. </w:t>
      </w:r>
    </w:p>
    <w:p w14:paraId="0515FA6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Δυστυχώς, κα</w:t>
      </w:r>
      <w:r>
        <w:rPr>
          <w:rFonts w:eastAsia="Times New Roman" w:cs="Times New Roman"/>
          <w:szCs w:val="24"/>
        </w:rPr>
        <w:t>μ</w:t>
      </w:r>
      <w:r>
        <w:rPr>
          <w:rFonts w:eastAsia="Times New Roman" w:cs="Times New Roman"/>
          <w:szCs w:val="24"/>
        </w:rPr>
        <w:t>μία από τις προτάσεις δεν λήφθηκε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κατά τη σύνταξη του σχεδίου νόμου, ενώ στερήθηκαν και τη δυνατότητα σχολιασμού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θα γινόταν κατά τη δημόσια διαβούλευση. Υπήρξε μόνο η ακρόαση φορέων χθες για μιάμιση ώρα, όπου ακούστηκαν εξαιρετικά πράγματα –εξαιρετικά πράγματα!- από όλους τους φορείς που είναι ειδικοί στο θέμα αυτό, εκτός από δύο-τρεις φωνές φοβικές, συντηρητικές</w:t>
      </w:r>
      <w:r>
        <w:rPr>
          <w:rFonts w:eastAsia="Times New Roman" w:cs="Times New Roman"/>
          <w:szCs w:val="24"/>
        </w:rPr>
        <w:t xml:space="preserve"> και ιδεοληπτικές. </w:t>
      </w:r>
    </w:p>
    <w:p w14:paraId="0515FA6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θέμα που εκκρεμούσε από το 2013, όταν ψηφίστηκε ο ν.4139/2013, ο νόμος περί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Τότε είχαμε δώσει μάχη, μεταξύ άλλων και εγώ, για να μην λέμε «νόμος </w:t>
      </w:r>
      <w:r>
        <w:rPr>
          <w:rFonts w:eastAsia="Times New Roman" w:cs="Times New Roman"/>
          <w:szCs w:val="24"/>
        </w:rPr>
        <w:lastRenderedPageBreak/>
        <w:t xml:space="preserve">περί ναρκωτικών», αλλά «νόμος περί </w:t>
      </w:r>
      <w:proofErr w:type="spellStart"/>
      <w:r>
        <w:rPr>
          <w:rFonts w:eastAsia="Times New Roman" w:cs="Times New Roman"/>
          <w:szCs w:val="24"/>
        </w:rPr>
        <w:t>εξαρτησιογόνων</w:t>
      </w:r>
      <w:proofErr w:type="spellEnd"/>
      <w:r>
        <w:rPr>
          <w:rFonts w:eastAsia="Times New Roman" w:cs="Times New Roman"/>
          <w:szCs w:val="24"/>
        </w:rPr>
        <w:t xml:space="preserve"> </w:t>
      </w:r>
      <w:r>
        <w:rPr>
          <w:rFonts w:eastAsia="Times New Roman" w:cs="Times New Roman"/>
          <w:szCs w:val="24"/>
        </w:rPr>
        <w:t xml:space="preserve">ουσιών». Και ευτυχώς, πέρασε. Γιατί περί αυτού μιλάμε. </w:t>
      </w:r>
    </w:p>
    <w:p w14:paraId="0515FA6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Από το 2013, με την ψήφιση του νομοσχεδίου τότε, επιτρέπεται η καλλιέργεια ποικιλιών κάνναβης για βιομηχανική χρήση, της λεγόμενης «κλωστικής κάνναβης». Ωστόσο, στην πράξη αυτό κατέστη δυνατό μόλις τρ</w:t>
      </w:r>
      <w:r>
        <w:rPr>
          <w:rFonts w:eastAsia="Times New Roman" w:cs="Times New Roman"/>
          <w:szCs w:val="24"/>
        </w:rPr>
        <w:t xml:space="preserve">ία χρόνια μετά, το 2016, όταν και υπογράφηκε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για τους όρους και τις προϋποθέσεις καλλιέργειας των ποικιλιών κλωστικής κάνναβης. </w:t>
      </w:r>
    </w:p>
    <w:p w14:paraId="0515FA6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Πρέπει να πούμε ότι αυτές οι φοβικές και υστερικές φωνές ότι ανοίγουμε τις πόρτες στα ναρκωτικά και θα γεμίσει η χώρα χασίσια και ναρκομανείς, ακούστηκαν και τότε, που μιλούσαμε για την κλω</w:t>
      </w:r>
      <w:r>
        <w:rPr>
          <w:rFonts w:eastAsia="Times New Roman" w:cs="Times New Roman"/>
          <w:szCs w:val="24"/>
        </w:rPr>
        <w:lastRenderedPageBreak/>
        <w:t xml:space="preserve">στική κάνναβη, η οποία έχει μηδενική περιεκτικότητα σε </w:t>
      </w:r>
      <w:proofErr w:type="spellStart"/>
      <w:r>
        <w:rPr>
          <w:rFonts w:eastAsia="Times New Roman" w:cs="Times New Roman"/>
          <w:szCs w:val="24"/>
        </w:rPr>
        <w:t>τετραϋδροκαν</w:t>
      </w:r>
      <w:r>
        <w:rPr>
          <w:rFonts w:eastAsia="Times New Roman" w:cs="Times New Roman"/>
          <w:szCs w:val="24"/>
        </w:rPr>
        <w:t>ναβινόλη</w:t>
      </w:r>
      <w:proofErr w:type="spellEnd"/>
      <w:r>
        <w:rPr>
          <w:rFonts w:eastAsia="Times New Roman" w:cs="Times New Roman"/>
          <w:szCs w:val="24"/>
        </w:rPr>
        <w:t xml:space="preserve">. Είχα φέρει εγώ στην </w:t>
      </w:r>
      <w:r>
        <w:rPr>
          <w:rFonts w:eastAsia="Times New Roman" w:cs="Times New Roman"/>
          <w:szCs w:val="24"/>
        </w:rPr>
        <w:t>ε</w:t>
      </w:r>
      <w:r>
        <w:rPr>
          <w:rFonts w:eastAsia="Times New Roman" w:cs="Times New Roman"/>
          <w:szCs w:val="24"/>
        </w:rPr>
        <w:t xml:space="preserve">πιτροπή παντελόνια, σακάκια, καπελάκια, γιλεκάκια και τους έλεγα ότι «αυτά καπνίζονται;». </w:t>
      </w:r>
    </w:p>
    <w:p w14:paraId="0515FA7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Ξέρετε γιατί απαγορεύτηκε η κάνναβη; Απαγορεύτηκε από τις μεγάλες αμερικάνικες εταιρείες όταν λάνσαραν τα προϊόντα νάιλον και πλαστικώ</w:t>
      </w:r>
      <w:r>
        <w:rPr>
          <w:rFonts w:eastAsia="Times New Roman" w:cs="Times New Roman"/>
          <w:szCs w:val="24"/>
        </w:rPr>
        <w:t xml:space="preserve">ν. Τότε απαγορεύτηκε η κάνναβη και καταστράφηκαν οικονομίες και οικογένειες. </w:t>
      </w:r>
    </w:p>
    <w:p w14:paraId="0515FA7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Μιλούσε πριν ένας Βουλευτής από την Κέρκυρα. Στην Κέρκυρα –δεν είναι Μεσσηνία, δεν είναι Καλαμάτα, δεν είναι Αμαλιάδα ούτε Ανώγεια η Κέρκυρα- υπήρχαν τέσσερις βιοτεχνίες επεξεργα</w:t>
      </w:r>
      <w:r>
        <w:rPr>
          <w:rFonts w:eastAsia="Times New Roman" w:cs="Times New Roman"/>
          <w:szCs w:val="24"/>
        </w:rPr>
        <w:t xml:space="preserve">σίας κάνναβης κλωστικής και για φαρμακευτικούς σκοπούς με οχτακόσιους πενήντα εργαζόμενους, οι οποίοι έμειναν στον δρόμο. Μόνο στην Κέρκυρα! </w:t>
      </w:r>
    </w:p>
    <w:p w14:paraId="0515FA7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Αυτή η πολιτική είναι καταστροφική. Δεν πρέπει να συνεχιστεί και για λόγους ανάπτυξης και για λόγους υγείας των αν</w:t>
      </w:r>
      <w:r>
        <w:rPr>
          <w:rFonts w:eastAsia="Times New Roman" w:cs="Times New Roman"/>
          <w:szCs w:val="24"/>
        </w:rPr>
        <w:t>θρώπων. Διότι ακόμα και αν ένας είναι χρήστης κάνναβης για</w:t>
      </w:r>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ευφορική</w:t>
      </w:r>
      <w:proofErr w:type="spellEnd"/>
      <w:r>
        <w:rPr>
          <w:rFonts w:eastAsia="Times New Roman" w:cs="Times New Roman"/>
          <w:color w:val="000000" w:themeColor="text1"/>
          <w:szCs w:val="24"/>
        </w:rPr>
        <w:t xml:space="preserve"> </w:t>
      </w:r>
      <w:r>
        <w:rPr>
          <w:rFonts w:eastAsia="Times New Roman" w:cs="Times New Roman"/>
          <w:szCs w:val="24"/>
        </w:rPr>
        <w:t xml:space="preserve">χρήση, για τη διασκέδασή του, πρώτον, δεν είναι </w:t>
      </w:r>
      <w:proofErr w:type="spellStart"/>
      <w:r>
        <w:rPr>
          <w:rFonts w:eastAsia="Times New Roman" w:cs="Times New Roman"/>
          <w:szCs w:val="24"/>
        </w:rPr>
        <w:t>τοξικοεξαρτημένος</w:t>
      </w:r>
      <w:proofErr w:type="spellEnd"/>
      <w:r>
        <w:rPr>
          <w:rFonts w:eastAsia="Times New Roman" w:cs="Times New Roman"/>
          <w:szCs w:val="24"/>
        </w:rPr>
        <w:t>. Δεύτερον, για να βγάλω εγώ ως χρήστης τη δόση μου – δηλαδή, θα είναι ακόμα χειρότερα για τους εξαρτημένους από ηρωίνη και</w:t>
      </w:r>
      <w:r>
        <w:rPr>
          <w:rFonts w:eastAsia="Times New Roman" w:cs="Times New Roman"/>
          <w:szCs w:val="24"/>
        </w:rPr>
        <w:t xml:space="preserve"> κοκαΐνη- πρέπει να σας βάλω εσάς όλους μέσα στο «κόλπο», ώστε να βγάζω τη δόση μου από τα ποσοστά</w:t>
      </w:r>
      <w:r>
        <w:rPr>
          <w:rFonts w:eastAsia="Times New Roman" w:cs="Times New Roman"/>
          <w:szCs w:val="24"/>
        </w:rPr>
        <w:t>,</w:t>
      </w:r>
      <w:r>
        <w:rPr>
          <w:rFonts w:eastAsia="Times New Roman" w:cs="Times New Roman"/>
          <w:szCs w:val="24"/>
        </w:rPr>
        <w:t xml:space="preserve"> που θα εμπορεύομαι λαθραία, την παρανόμως διακινούμενη ουσία. </w:t>
      </w:r>
    </w:p>
    <w:p w14:paraId="0515FA7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Όταν αυτό αποποινικοποιηθεί, τελειώνει αυτό το «παραμύθι». Τελειώνει! Χάνουν τεράστια ποσά, </w:t>
      </w:r>
      <w:r>
        <w:rPr>
          <w:rFonts w:eastAsia="Times New Roman" w:cs="Times New Roman"/>
          <w:szCs w:val="24"/>
        </w:rPr>
        <w:t>βέβαια, οι δικηγόροι, οι γιατροί</w:t>
      </w:r>
      <w:r>
        <w:rPr>
          <w:rFonts w:eastAsia="Times New Roman" w:cs="Times New Roman"/>
          <w:szCs w:val="24"/>
        </w:rPr>
        <w:t>,</w:t>
      </w:r>
      <w:r>
        <w:rPr>
          <w:rFonts w:eastAsia="Times New Roman" w:cs="Times New Roman"/>
          <w:szCs w:val="24"/>
        </w:rPr>
        <w:t xml:space="preserve"> που δίνουν βεβαιώσεις ότι έχει πρόβλημα ο άνθρωπος, «γι’ αυτό μην τον βάλετε δέκα χρόνια φυλακή, βάλτε τον ενάμιση χρόνο». </w:t>
      </w:r>
      <w:r>
        <w:rPr>
          <w:rFonts w:eastAsia="Times New Roman" w:cs="Times New Roman"/>
          <w:szCs w:val="24"/>
        </w:rPr>
        <w:lastRenderedPageBreak/>
        <w:t xml:space="preserve">Τελειώνει το παραδικαστικό κύκλωμα, η </w:t>
      </w:r>
      <w:r>
        <w:rPr>
          <w:rFonts w:eastAsia="Times New Roman" w:cs="Times New Roman"/>
          <w:szCs w:val="24"/>
        </w:rPr>
        <w:t>δ</w:t>
      </w:r>
      <w:r>
        <w:rPr>
          <w:rFonts w:eastAsia="Times New Roman" w:cs="Times New Roman"/>
          <w:szCs w:val="24"/>
        </w:rPr>
        <w:t xml:space="preserve">ίωξη. Δεν ξέρω αν με ακούν από τη </w:t>
      </w:r>
      <w:r>
        <w:rPr>
          <w:rFonts w:eastAsia="Times New Roman" w:cs="Times New Roman"/>
          <w:szCs w:val="24"/>
        </w:rPr>
        <w:t>δ</w:t>
      </w:r>
      <w:r>
        <w:rPr>
          <w:rFonts w:eastAsia="Times New Roman" w:cs="Times New Roman"/>
          <w:szCs w:val="24"/>
        </w:rPr>
        <w:t>ίωξη, αλλά κάτι θα καταλα</w:t>
      </w:r>
      <w:r>
        <w:rPr>
          <w:rFonts w:eastAsia="Times New Roman" w:cs="Times New Roman"/>
          <w:szCs w:val="24"/>
        </w:rPr>
        <w:t xml:space="preserve">βαίνουν από αυτά που λέω εκεί. Επίσης, κάτι καταλαβαίνουν όσοι μας ακούν –επαναλαμβάνω- από τις περιφέρειες που ανέφερα συγκεκριμένα. </w:t>
      </w:r>
    </w:p>
    <w:p w14:paraId="0515FA7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κάνναβη ταξινομείται πλέον στον δεύτερο πίνακα ναρκωτικών ουσιών και βρίσκεται κάτω από τον αποκλειστικό έλεγχο προμήθε</w:t>
      </w:r>
      <w:r>
        <w:rPr>
          <w:rFonts w:eastAsia="Times New Roman" w:cs="Times New Roman"/>
          <w:szCs w:val="24"/>
        </w:rPr>
        <w:t xml:space="preserve">ιας, κυκλοφορίας και διάθεσης του κράτους, όπως και η μορφίνη, λόγω του υψηλού κινδύνου εξάρτησης. Δεν είναι τόσο υψηλός ο κίνδυνος εξάρτησης. </w:t>
      </w:r>
    </w:p>
    <w:p w14:paraId="0515FA7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φυσικά ή νομικά πρόσωπα θα μπορούν να παράγουν κάνναβη σε περιεκτικότητα άνω του 0,2%, </w:t>
      </w:r>
      <w:r>
        <w:rPr>
          <w:rFonts w:eastAsia="Times New Roman" w:cs="Times New Roman"/>
          <w:szCs w:val="24"/>
        </w:rPr>
        <w:t>με αποκλειστικό σκοπό την παραγωγή μόνο τελικών προϊόντων φαρ</w:t>
      </w:r>
      <w:r>
        <w:rPr>
          <w:rFonts w:eastAsia="Times New Roman" w:cs="Times New Roman"/>
          <w:szCs w:val="24"/>
        </w:rPr>
        <w:lastRenderedPageBreak/>
        <w:t xml:space="preserve">μακευτικής κάνναβης και την προμήθεια με αυτά του κρατικού μονοπωλίου για τη διάθεσή τους σε ασθενείς, την εξαγωγή για ιατρικούς σκοπούς. </w:t>
      </w:r>
    </w:p>
    <w:p w14:paraId="0515FA7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Πρέπει να το δούμε το ζήτημα της εξαγωγής και του ελέγχο</w:t>
      </w:r>
      <w:r>
        <w:rPr>
          <w:rFonts w:eastAsia="Times New Roman" w:cs="Times New Roman"/>
          <w:szCs w:val="24"/>
        </w:rPr>
        <w:t xml:space="preserve">υ στην παραγωγή και την επεξεργασία. Αυτά είναι σοβαρά ζητήματα. </w:t>
      </w:r>
    </w:p>
    <w:p w14:paraId="0515FA77" w14:textId="77777777" w:rsidR="00F75232" w:rsidRDefault="00120703">
      <w:pPr>
        <w:spacing w:line="600" w:lineRule="auto"/>
        <w:ind w:firstLine="720"/>
        <w:jc w:val="both"/>
        <w:rPr>
          <w:rFonts w:eastAsia="Times New Roman"/>
          <w:szCs w:val="24"/>
        </w:rPr>
      </w:pPr>
      <w:r>
        <w:rPr>
          <w:rFonts w:eastAsia="Times New Roman" w:cs="Times New Roman"/>
          <w:szCs w:val="24"/>
        </w:rPr>
        <w:t>Σε διεθνές επίπεδο παγκόσμιο παράδειγμα φιλελεύθερης προσέγγισης αποτελεί ο Καναδάς, που έχει τ</w:t>
      </w:r>
      <w:r>
        <w:rPr>
          <w:rFonts w:eastAsia="Times New Roman" w:cs="Times New Roman"/>
          <w:szCs w:val="24"/>
        </w:rPr>
        <w:t>ο</w:t>
      </w:r>
      <w:r>
        <w:rPr>
          <w:rFonts w:eastAsia="Times New Roman" w:cs="Times New Roman"/>
          <w:szCs w:val="24"/>
        </w:rPr>
        <w:t xml:space="preserve"> πιο εξελιγμέν</w:t>
      </w:r>
      <w:r>
        <w:rPr>
          <w:rFonts w:eastAsia="Times New Roman" w:cs="Times New Roman"/>
          <w:szCs w:val="24"/>
        </w:rPr>
        <w:t>ο</w:t>
      </w:r>
      <w:r>
        <w:rPr>
          <w:rFonts w:eastAsia="Times New Roman" w:cs="Times New Roman"/>
          <w:szCs w:val="24"/>
        </w:rPr>
        <w:t xml:space="preserve"> θεσμικ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Επίσης, οι Ηνωμένες Πολιτείες πρωτοπορούν, παρ</w:t>
      </w:r>
      <w:r>
        <w:rPr>
          <w:rFonts w:eastAsia="Times New Roman" w:cs="Times New Roman"/>
          <w:szCs w:val="24"/>
        </w:rPr>
        <w:t xml:space="preserve">’ </w:t>
      </w:r>
      <w:r>
        <w:rPr>
          <w:rFonts w:eastAsia="Times New Roman" w:cs="Times New Roman"/>
          <w:szCs w:val="24"/>
        </w:rPr>
        <w:t>ότι είναι αυτ</w:t>
      </w:r>
      <w:r>
        <w:rPr>
          <w:rFonts w:eastAsia="Times New Roman" w:cs="Times New Roman"/>
          <w:szCs w:val="24"/>
        </w:rPr>
        <w:t xml:space="preserve">ές που έβαλαν την απαγόρευση. Τώρα την έχουν άρει σε τριάντα πολιτείες. </w:t>
      </w:r>
      <w:r>
        <w:rPr>
          <w:rFonts w:eastAsia="Times New Roman"/>
          <w:szCs w:val="24"/>
        </w:rPr>
        <w:t xml:space="preserve"> </w:t>
      </w:r>
      <w:r>
        <w:rPr>
          <w:rFonts w:eastAsia="Times New Roman"/>
          <w:szCs w:val="24"/>
        </w:rPr>
        <w:t>Σε μερικές κεντρικές πολιτείες των Ηνωμένων Πολιτειών, μάλιστα, γίνονται τεραστίων ποσών επενδύσεις για καλλιέργεια και παραγωγή προϊόντων. Είπαμε γιατί απαγορεύτηκε. Γιατί τα σκοινιά</w:t>
      </w:r>
      <w:r>
        <w:rPr>
          <w:rFonts w:eastAsia="Times New Roman"/>
          <w:szCs w:val="24"/>
        </w:rPr>
        <w:t xml:space="preserve">, τα τσουβάλια κι όλα αυτά έπρεπε να τα φτιάχνουν </w:t>
      </w:r>
      <w:r>
        <w:rPr>
          <w:rFonts w:eastAsia="Times New Roman"/>
          <w:szCs w:val="24"/>
        </w:rPr>
        <w:lastRenderedPageBreak/>
        <w:t>πια με πλαστικό και γι’ αυτό το απαγόρευσαν. Τώρα έχει αρθεί αυτή η απαγόρευση κι έχουν καταλάβει ότι καλλιεργώντας και επεξεργαζόμενοι την κάνναβη, σε όλες τις μορφές της, είναι μία τεράστια επένδυση για τ</w:t>
      </w:r>
      <w:r>
        <w:rPr>
          <w:rFonts w:eastAsia="Times New Roman"/>
          <w:szCs w:val="24"/>
        </w:rPr>
        <w:t xml:space="preserve">ην κοινωνία και για τους φόρους προς το κράτος. </w:t>
      </w:r>
    </w:p>
    <w:p w14:paraId="0515FA78" w14:textId="77777777" w:rsidR="00F75232" w:rsidRDefault="00120703">
      <w:pPr>
        <w:spacing w:line="600" w:lineRule="auto"/>
        <w:ind w:firstLine="720"/>
        <w:jc w:val="both"/>
        <w:rPr>
          <w:rFonts w:eastAsia="Times New Roman"/>
          <w:szCs w:val="24"/>
        </w:rPr>
      </w:pPr>
      <w:r>
        <w:rPr>
          <w:rFonts w:eastAsia="Times New Roman"/>
          <w:szCs w:val="24"/>
        </w:rPr>
        <w:t>Γιατί, ξέρετε, το λαθρεμπόριο, που είναι το πρώτο στον κόσμο μαζί με τα όπλα, δεν έχει κα</w:t>
      </w:r>
      <w:r>
        <w:rPr>
          <w:rFonts w:eastAsia="Times New Roman"/>
          <w:szCs w:val="24"/>
        </w:rPr>
        <w:t>μ</w:t>
      </w:r>
      <w:r>
        <w:rPr>
          <w:rFonts w:eastAsia="Times New Roman"/>
          <w:szCs w:val="24"/>
        </w:rPr>
        <w:t xml:space="preserve">μία φορολογική απόδοση στις χώρες. Είναι μηδενική. Κονομάνε στις τσέπες διάφορα </w:t>
      </w:r>
      <w:proofErr w:type="spellStart"/>
      <w:r>
        <w:rPr>
          <w:rFonts w:eastAsia="Times New Roman"/>
          <w:szCs w:val="24"/>
        </w:rPr>
        <w:t>λαμόγια</w:t>
      </w:r>
      <w:proofErr w:type="spellEnd"/>
      <w:r>
        <w:rPr>
          <w:rFonts w:eastAsia="Times New Roman"/>
          <w:szCs w:val="24"/>
        </w:rPr>
        <w:t>, οι οποίοι είναι και σφόδρα α</w:t>
      </w:r>
      <w:r>
        <w:rPr>
          <w:rFonts w:eastAsia="Times New Roman"/>
          <w:szCs w:val="24"/>
        </w:rPr>
        <w:t xml:space="preserve">ντίθετοι στην αποποινικοποίηση γιατί θα χάσουν αυτά τα κέρδη. Και υπάρχουν διάφοροι ανόητοι οι οποίοι ακολουθούν αυτή την πολιτική, από ιδεοληψία, προκατάληψη και εμμονές.  </w:t>
      </w:r>
    </w:p>
    <w:p w14:paraId="0515FA79" w14:textId="77777777" w:rsidR="00F75232" w:rsidRDefault="00120703">
      <w:pPr>
        <w:spacing w:line="600" w:lineRule="auto"/>
        <w:ind w:firstLine="720"/>
        <w:jc w:val="both"/>
        <w:rPr>
          <w:rFonts w:eastAsia="Times New Roman"/>
          <w:szCs w:val="24"/>
        </w:rPr>
      </w:pPr>
      <w:r>
        <w:rPr>
          <w:rFonts w:eastAsia="Times New Roman"/>
          <w:szCs w:val="24"/>
        </w:rPr>
        <w:t>Η Ευρωπαϊκή Ένωση στερείται κοινού νομοθετικού πλαισίου. Η Πορτογαλία έχει αποποιν</w:t>
      </w:r>
      <w:r>
        <w:rPr>
          <w:rFonts w:eastAsia="Times New Roman"/>
          <w:szCs w:val="24"/>
        </w:rPr>
        <w:t xml:space="preserve">ικοποιήσει την κατοχή για προσωπική χρήση από το 2001, με θεαματικά αποτελέσματα σε ό,τι αφορά τη </w:t>
      </w:r>
      <w:r>
        <w:rPr>
          <w:rFonts w:eastAsia="Times New Roman"/>
          <w:szCs w:val="24"/>
        </w:rPr>
        <w:lastRenderedPageBreak/>
        <w:t>μείωση της βλάβης και των προβληματικών χρηστών και των προβλημάτων που προκαλεί η χρήση και της εξάπλωσης των ανθρώπων</w:t>
      </w:r>
      <w:r>
        <w:rPr>
          <w:rFonts w:eastAsia="Times New Roman"/>
          <w:szCs w:val="24"/>
        </w:rPr>
        <w:t>,</w:t>
      </w:r>
      <w:r>
        <w:rPr>
          <w:rFonts w:eastAsia="Times New Roman"/>
          <w:szCs w:val="24"/>
        </w:rPr>
        <w:t xml:space="preserve"> που κάνουν χρήση. Στην Ισπανία έχει α</w:t>
      </w:r>
      <w:r>
        <w:rPr>
          <w:rFonts w:eastAsia="Times New Roman"/>
          <w:szCs w:val="24"/>
        </w:rPr>
        <w:t xml:space="preserve">ποποινικοποιηθεί η καλλιέργεια για προσωπική χρήση από ενήλικες από το 2000. </w:t>
      </w:r>
    </w:p>
    <w:p w14:paraId="0515FA7A" w14:textId="77777777" w:rsidR="00F75232" w:rsidRDefault="00120703">
      <w:pPr>
        <w:spacing w:line="600" w:lineRule="auto"/>
        <w:ind w:firstLine="720"/>
        <w:jc w:val="both"/>
        <w:rPr>
          <w:rFonts w:eastAsia="Times New Roman"/>
          <w:szCs w:val="24"/>
        </w:rPr>
      </w:pPr>
      <w:r>
        <w:rPr>
          <w:rFonts w:eastAsia="Times New Roman"/>
          <w:szCs w:val="24"/>
        </w:rPr>
        <w:t xml:space="preserve">Στην Ιταλία η ιατρική χρήση έγινε νόμιμη το 2007, ενώ το 2014, με νόμο, έγινε νόμιμη και πιο εύκολη η </w:t>
      </w:r>
      <w:proofErr w:type="spellStart"/>
      <w:r>
        <w:rPr>
          <w:rFonts w:eastAsia="Times New Roman"/>
          <w:szCs w:val="24"/>
        </w:rPr>
        <w:t>συνταγογράφηση</w:t>
      </w:r>
      <w:proofErr w:type="spellEnd"/>
      <w:r>
        <w:rPr>
          <w:rFonts w:eastAsia="Times New Roman"/>
          <w:szCs w:val="24"/>
        </w:rPr>
        <w:t xml:space="preserve"> κάνναβης από τους γενικούς ιατρούς. Τώρα είναι υπό τον έλεγχο</w:t>
      </w:r>
      <w:r>
        <w:rPr>
          <w:rFonts w:eastAsia="Times New Roman"/>
          <w:szCs w:val="24"/>
        </w:rPr>
        <w:t xml:space="preserve"> του στρατού στην Ιταλία, μάλιστα, η καλλιέργεια και η επεξεργασία και όλο το νομοθετικό πλαίσιο ελέγχεται από τον στρατό. Νομίζω κι εδώ μπορούν κάποιοι από το Υπουργείο Εθνικής Άμυνας να βοηθήσουν σε αυτή την κατεύθυνση. </w:t>
      </w:r>
    </w:p>
    <w:p w14:paraId="0515FA7B" w14:textId="77777777" w:rsidR="00F75232" w:rsidRDefault="00120703">
      <w:pPr>
        <w:spacing w:line="600" w:lineRule="auto"/>
        <w:ind w:firstLine="720"/>
        <w:jc w:val="both"/>
        <w:rPr>
          <w:rFonts w:eastAsia="Times New Roman"/>
          <w:szCs w:val="24"/>
        </w:rPr>
      </w:pPr>
      <w:r>
        <w:rPr>
          <w:rFonts w:eastAsia="Times New Roman"/>
          <w:szCs w:val="24"/>
        </w:rPr>
        <w:lastRenderedPageBreak/>
        <w:t>Η ιατρική χρήση της κάνναβης ή φα</w:t>
      </w:r>
      <w:r>
        <w:rPr>
          <w:rFonts w:eastAsia="Times New Roman"/>
          <w:szCs w:val="24"/>
        </w:rPr>
        <w:t xml:space="preserve">ρμακευτικών σκευασμάτων επιτρέπεται σε Αυστρία, Τσεχία, Φινλανδία, Νορβηγία, Δανία, Ολλανδία, Γαλλία, Κροατία, Σλοβενία. Αυτά μέχρι </w:t>
      </w:r>
      <w:proofErr w:type="spellStart"/>
      <w:r>
        <w:rPr>
          <w:rFonts w:eastAsia="Times New Roman"/>
          <w:szCs w:val="24"/>
        </w:rPr>
        <w:t>πρόπερσι</w:t>
      </w:r>
      <w:proofErr w:type="spellEnd"/>
      <w:r>
        <w:rPr>
          <w:rFonts w:eastAsia="Times New Roman"/>
          <w:szCs w:val="24"/>
        </w:rPr>
        <w:t xml:space="preserve">. </w:t>
      </w:r>
    </w:p>
    <w:p w14:paraId="0515FA7C" w14:textId="77777777" w:rsidR="00F75232" w:rsidRDefault="00120703">
      <w:pPr>
        <w:spacing w:line="600" w:lineRule="auto"/>
        <w:ind w:firstLine="720"/>
        <w:jc w:val="both"/>
        <w:rPr>
          <w:rFonts w:eastAsia="Times New Roman"/>
          <w:szCs w:val="24"/>
        </w:rPr>
      </w:pPr>
      <w:r>
        <w:rPr>
          <w:rFonts w:eastAsia="Times New Roman"/>
          <w:szCs w:val="24"/>
        </w:rPr>
        <w:t>Η προσέγγιση και η λογική του νομοσχεδίου είναι θετική και προκύπτουν πολλαπλά οφέλη, όπως πρόσβαση των ασθενών σ</w:t>
      </w:r>
      <w:r>
        <w:rPr>
          <w:rFonts w:eastAsia="Times New Roman"/>
          <w:szCs w:val="24"/>
        </w:rPr>
        <w:t xml:space="preserve">τα τελικά προϊόντα, ενίσχυση της επιχειρηματικότητας, ανάπτυξη της οικονομίας με τη δημιουργία χιλιάδων νέων θέσεων εργασίας, οικονομικό όφελος για το κράτος από τη φορολογία, τις εξαγωγές κι όλες τις οικονομικές δραστηριότητες του κλάδου. </w:t>
      </w:r>
    </w:p>
    <w:p w14:paraId="0515FA7D" w14:textId="77777777" w:rsidR="00F75232" w:rsidRDefault="00120703">
      <w:pPr>
        <w:spacing w:line="600" w:lineRule="auto"/>
        <w:ind w:firstLine="720"/>
        <w:jc w:val="both"/>
        <w:rPr>
          <w:rFonts w:eastAsia="Times New Roman"/>
          <w:szCs w:val="24"/>
        </w:rPr>
      </w:pPr>
      <w:r>
        <w:rPr>
          <w:rFonts w:eastAsia="Times New Roman"/>
          <w:szCs w:val="24"/>
        </w:rPr>
        <w:t>Ωστόσο, το νομο</w:t>
      </w:r>
      <w:r>
        <w:rPr>
          <w:rFonts w:eastAsia="Times New Roman"/>
          <w:szCs w:val="24"/>
        </w:rPr>
        <w:t xml:space="preserve">σχέδιο είναι κατώτερο των προσδοκιών, όπως έχουμε πει, και είναι εντελώς προχειρογραμμένο και σύντομο. Νομίζω, θα πρέπει γρήγορα να δούμε όλες τις διαφορές άλλες περιοχές που πρέπει να ρυθμιστούν. </w:t>
      </w:r>
    </w:p>
    <w:p w14:paraId="0515FA7E" w14:textId="77777777" w:rsidR="00F75232" w:rsidRDefault="00120703">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w:t>
      </w:r>
      <w:r>
        <w:rPr>
          <w:rFonts w:eastAsia="Times New Roman"/>
          <w:szCs w:val="24"/>
        </w:rPr>
        <w:t>λίας του κυρίου Βουλευτή)</w:t>
      </w:r>
    </w:p>
    <w:p w14:paraId="0515FA7F" w14:textId="77777777" w:rsidR="00F75232" w:rsidRDefault="00120703">
      <w:pPr>
        <w:spacing w:line="600" w:lineRule="auto"/>
        <w:ind w:firstLine="720"/>
        <w:jc w:val="both"/>
        <w:rPr>
          <w:rFonts w:eastAsia="Times New Roman"/>
          <w:szCs w:val="24"/>
        </w:rPr>
      </w:pPr>
      <w:r>
        <w:rPr>
          <w:rFonts w:eastAsia="Times New Roman"/>
          <w:szCs w:val="24"/>
        </w:rPr>
        <w:t xml:space="preserve">Θα με συγχωρήσετε, δεν θα δευτερολογήσω, θέλω μόνο δύο λεπτά για μερικά πράγματα που είναι πολύ σημαντικά.  </w:t>
      </w:r>
    </w:p>
    <w:p w14:paraId="0515FA80" w14:textId="77777777" w:rsidR="00F75232" w:rsidRDefault="00120703">
      <w:pPr>
        <w:spacing w:line="600" w:lineRule="auto"/>
        <w:ind w:firstLine="720"/>
        <w:jc w:val="both"/>
        <w:rPr>
          <w:rFonts w:eastAsia="Times New Roman"/>
          <w:szCs w:val="24"/>
        </w:rPr>
      </w:pPr>
      <w:r>
        <w:rPr>
          <w:rFonts w:eastAsia="Times New Roman"/>
          <w:szCs w:val="24"/>
        </w:rPr>
        <w:t>Ένα τόσο σημαντικό νομοσχέδιο θα έπρεπε να περιλαμβάνει συνολικά: Ολοκληρωμένο πλαίσιο ρύθμισης, προκειμένου να επιτυγχάν</w:t>
      </w:r>
      <w:r>
        <w:rPr>
          <w:rFonts w:eastAsia="Times New Roman"/>
          <w:szCs w:val="24"/>
        </w:rPr>
        <w:t xml:space="preserve">ει καταπολέμηση του οργανωμένου εγκλήματος και της μαύρης αγοράς μέσω αποποινικοποίησης χρήσης και κατοχής. Διασφάλιση και προστασία της δημόσιας υγείας και των δικαιωμάτων των ασθενών. Μιλάμε πάντα για φαρμακευτική χρήση, τώρα. Μιλάμε πάντα για ασθενείς, </w:t>
      </w:r>
      <w:r>
        <w:rPr>
          <w:rFonts w:eastAsia="Times New Roman"/>
          <w:szCs w:val="24"/>
        </w:rPr>
        <w:t xml:space="preserve">που μπορούν να βρουν στη μαύρη αγορά σκευάσματα ή να πάρουν από τα φαρμακεία κατόπιν συνταγής, αλλά εισαγόμενα, ενώ μπορούμε εμείς εδώ να κάνουμε αυτή τη </w:t>
      </w:r>
      <w:r>
        <w:rPr>
          <w:rFonts w:eastAsia="Times New Roman"/>
          <w:szCs w:val="24"/>
        </w:rPr>
        <w:lastRenderedPageBreak/>
        <w:t>δουλειά και να εξάγουμε κιόλας. Ανταποδοτικά οφέλη για την κοινωνία και την οικονομία. πρέπει να προβλ</w:t>
      </w:r>
      <w:r>
        <w:rPr>
          <w:rFonts w:eastAsia="Times New Roman"/>
          <w:szCs w:val="24"/>
        </w:rPr>
        <w:t xml:space="preserve">έπει και να τα πιστοποιεί και να τα θεσμοθετεί. </w:t>
      </w:r>
    </w:p>
    <w:p w14:paraId="0515FA81" w14:textId="77777777" w:rsidR="00F75232" w:rsidRDefault="00120703">
      <w:pPr>
        <w:spacing w:line="600" w:lineRule="auto"/>
        <w:ind w:firstLine="720"/>
        <w:jc w:val="both"/>
        <w:rPr>
          <w:rFonts w:eastAsia="Times New Roman"/>
          <w:szCs w:val="24"/>
        </w:rPr>
      </w:pPr>
      <w:r>
        <w:rPr>
          <w:rFonts w:eastAsia="Times New Roman"/>
          <w:szCs w:val="24"/>
        </w:rPr>
        <w:t xml:space="preserve">Στις πέντε σελίδες, όλες </w:t>
      </w:r>
      <w:proofErr w:type="spellStart"/>
      <w:r>
        <w:rPr>
          <w:rFonts w:eastAsia="Times New Roman"/>
          <w:szCs w:val="24"/>
        </w:rPr>
        <w:t>όλες</w:t>
      </w:r>
      <w:proofErr w:type="spellEnd"/>
      <w:r>
        <w:rPr>
          <w:rFonts w:eastAsia="Times New Roman"/>
          <w:szCs w:val="24"/>
        </w:rPr>
        <w:t>, που καταλαμβάνουν τα τρία άρθρα του σχεδίου νόμου, έχουμε πλήθος παραλήψεων και για τους ασθενείς και για τους μικρομεσαίους εγχώριους επενδυτές και παραγωγούς. Υπάρχει κίνδυνο</w:t>
      </w:r>
      <w:r>
        <w:rPr>
          <w:rFonts w:eastAsia="Times New Roman"/>
          <w:szCs w:val="24"/>
        </w:rPr>
        <w:t>ς να πάρουν το μονοπώλιο μεγάλες ξένες εταιρείες, ενώ πρέπει να δώσουμε αυτό το δικαίωμα και σε ντόπιους καλλιεργητές και επεξεργαστές.</w:t>
      </w:r>
    </w:p>
    <w:p w14:paraId="0515FA82" w14:textId="77777777" w:rsidR="00F75232" w:rsidRDefault="00120703">
      <w:pPr>
        <w:spacing w:line="600" w:lineRule="auto"/>
        <w:ind w:firstLine="720"/>
        <w:jc w:val="both"/>
        <w:rPr>
          <w:rFonts w:eastAsia="Times New Roman"/>
          <w:szCs w:val="24"/>
        </w:rPr>
      </w:pPr>
      <w:r>
        <w:rPr>
          <w:rFonts w:eastAsia="Times New Roman"/>
          <w:szCs w:val="24"/>
        </w:rPr>
        <w:t xml:space="preserve">Απουσιάζει ο ορισμός εγκεκριμένων ασθενειών. Οι ασθένειες των οποίων οι παρενέργειες μπορούν να καταλαγιάσουν είναι: </w:t>
      </w:r>
      <w:r>
        <w:rPr>
          <w:rFonts w:eastAsia="Times New Roman"/>
          <w:szCs w:val="24"/>
        </w:rPr>
        <w:t xml:space="preserve">Καχεξία, ανορεξία, ναυτίες και έμετοι από χημειοθεραπείες -υπάρχουν χημικές ουσίες που είναι απαγορευμένες, αλλά στη χημειοθεραπεία </w:t>
      </w:r>
      <w:r>
        <w:rPr>
          <w:rFonts w:eastAsia="Times New Roman"/>
          <w:szCs w:val="24"/>
        </w:rPr>
        <w:lastRenderedPageBreak/>
        <w:t xml:space="preserve">είναι </w:t>
      </w:r>
      <w:proofErr w:type="spellStart"/>
      <w:r>
        <w:rPr>
          <w:rFonts w:eastAsia="Times New Roman"/>
          <w:szCs w:val="24"/>
        </w:rPr>
        <w:t>προσβάσιμες</w:t>
      </w:r>
      <w:proofErr w:type="spellEnd"/>
      <w:r>
        <w:rPr>
          <w:rFonts w:eastAsia="Times New Roman"/>
          <w:szCs w:val="24"/>
        </w:rPr>
        <w:t xml:space="preserve">- επιληψία, χρόνιος και νευροπαθητικός πόνος, σκλήρυνση κατά πλάκας, νόσος </w:t>
      </w:r>
      <w:proofErr w:type="spellStart"/>
      <w:r>
        <w:rPr>
          <w:rFonts w:eastAsia="Times New Roman"/>
          <w:szCs w:val="24"/>
        </w:rPr>
        <w:t>Crohn</w:t>
      </w:r>
      <w:proofErr w:type="spellEnd"/>
      <w:r>
        <w:rPr>
          <w:rFonts w:eastAsia="Times New Roman"/>
          <w:szCs w:val="24"/>
        </w:rPr>
        <w:t xml:space="preserve">, </w:t>
      </w:r>
      <w:proofErr w:type="spellStart"/>
      <w:r>
        <w:rPr>
          <w:rFonts w:eastAsia="Times New Roman"/>
          <w:szCs w:val="24"/>
        </w:rPr>
        <w:t>μετατραυματική</w:t>
      </w:r>
      <w:proofErr w:type="spellEnd"/>
      <w:r>
        <w:rPr>
          <w:rFonts w:eastAsia="Times New Roman"/>
          <w:szCs w:val="24"/>
        </w:rPr>
        <w:t xml:space="preserve"> διαταραχή-</w:t>
      </w:r>
      <w:r>
        <w:rPr>
          <w:rFonts w:eastAsia="Times New Roman"/>
          <w:szCs w:val="24"/>
        </w:rPr>
        <w:t xml:space="preserve">στρες, διέγερση στη νόσο </w:t>
      </w:r>
      <w:proofErr w:type="spellStart"/>
      <w:r>
        <w:rPr>
          <w:rFonts w:eastAsia="Times New Roman"/>
          <w:szCs w:val="24"/>
        </w:rPr>
        <w:t>Αλτσχάιμερ</w:t>
      </w:r>
      <w:proofErr w:type="spellEnd"/>
      <w:r>
        <w:rPr>
          <w:rFonts w:eastAsia="Times New Roman"/>
          <w:szCs w:val="24"/>
        </w:rPr>
        <w:t>.</w:t>
      </w:r>
    </w:p>
    <w:p w14:paraId="0515FA8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Πρόταση να αναφερθούν ρητά στο σχέδιο νόμου οι ασθένειες για τις οποίες θα χορηγείται το φάρμακο έγινε και από τους φορείς στη χθεσινή συνεδρίαση.</w:t>
      </w:r>
    </w:p>
    <w:p w14:paraId="0515FA8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Δεύτερον, απουσιάζει η δημιουργία μητρώου ασθενών. Υπάρχει αναφορά πως κ</w:t>
      </w:r>
      <w:r>
        <w:rPr>
          <w:rFonts w:eastAsia="Times New Roman" w:cs="Times New Roman"/>
          <w:szCs w:val="24"/>
        </w:rPr>
        <w:t xml:space="preserve">άποια στιγμή θα ενταχθεί στο σύστημα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Απουσιάζει η αναφορά στη δυνατότητα κάλυψης θεραπείας με σκευάσματα φαρμακευτικής κάνναβης από τα ασφαλιστικά ταμεία και πολλά άλλα</w:t>
      </w:r>
      <w:r>
        <w:rPr>
          <w:rFonts w:eastAsia="Times New Roman" w:cs="Times New Roman"/>
          <w:szCs w:val="24"/>
        </w:rPr>
        <w:t>,</w:t>
      </w:r>
      <w:r>
        <w:rPr>
          <w:rFonts w:eastAsia="Times New Roman" w:cs="Times New Roman"/>
          <w:szCs w:val="24"/>
        </w:rPr>
        <w:t xml:space="preserve"> που θα τα δώσω γραπτώς και θα τα καταθέσω στους Υπουργού</w:t>
      </w:r>
      <w:r>
        <w:rPr>
          <w:rFonts w:eastAsia="Times New Roman" w:cs="Times New Roman"/>
          <w:szCs w:val="24"/>
        </w:rPr>
        <w:t>ς, όπως και φραστικές βελτιώσεις στα άρθρα.</w:t>
      </w:r>
    </w:p>
    <w:p w14:paraId="0515FA8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σας κουράσω άλλο. Έχω υπερβεί το χρόνο. </w:t>
      </w:r>
    </w:p>
    <w:p w14:paraId="0515FA8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Πρέπει να δούμε προσεγγίσεις που θα εστιάσουν στην εισαγωγή έτοιμων σκευασμάτων ή τη δημιουργία κλειστών εργοστασίων από πολυεθνικές εταιρείες ή την αποκλειστι</w:t>
      </w:r>
      <w:r>
        <w:rPr>
          <w:rFonts w:eastAsia="Times New Roman" w:cs="Times New Roman"/>
          <w:szCs w:val="24"/>
        </w:rPr>
        <w:t>κή συμμετοχή της ελληνικής φαρμακοβιομηχανίας μέσα σε ένα πλαίσιο κρατικού μονοπωλίου. Αυτές ως τώρα θεωρούνταν αποτελεσματικές και μέσα στο νομοσχέδιο είναι αναποτελεσματικές και αποσπασματικές, καθώς δεν προβλέπουν τις αλλαγές που πρέπει να γίνουν συνολι</w:t>
      </w:r>
      <w:r>
        <w:rPr>
          <w:rFonts w:eastAsia="Times New Roman" w:cs="Times New Roman"/>
          <w:szCs w:val="24"/>
        </w:rPr>
        <w:t>κά.</w:t>
      </w:r>
    </w:p>
    <w:p w14:paraId="0515FA8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Προτείνουμε να προστεθεί η ύπαρξη ρήτρας, ώστε ένα μέρος από κάθε επένδυση του είδους να πηγαίνει απευθείας στα ελληνικά πανεπιστήμια και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για να αναπτυχθεί στη χώρα μας επιστημονική έρευνα, που γίνεται σε όλες </w:t>
      </w:r>
      <w:r>
        <w:rPr>
          <w:rFonts w:eastAsia="Times New Roman" w:cs="Times New Roman"/>
          <w:szCs w:val="24"/>
        </w:rPr>
        <w:lastRenderedPageBreak/>
        <w:t>τις προη</w:t>
      </w:r>
      <w:r>
        <w:rPr>
          <w:rFonts w:eastAsia="Times New Roman" w:cs="Times New Roman"/>
          <w:szCs w:val="24"/>
        </w:rPr>
        <w:t>γμένες χώρες του κόσμου. Η ανάγκη πρόσβασης των πανεπιστημίων στην κάνναβη προκειμένου να διεξάγονται έρευνες και κλινικές μελέτες, αναφέρθηκε σχεδόν απ’ όλους τους φορείς.</w:t>
      </w:r>
    </w:p>
    <w:p w14:paraId="0515FA8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έπρεπε –και κλείνω- να παρέχουμε ένα πιο ολοκληρωμένο πλαίσιο για την ιατρική χρ</w:t>
      </w:r>
      <w:r>
        <w:rPr>
          <w:rFonts w:eastAsia="Times New Roman" w:cs="Times New Roman"/>
          <w:szCs w:val="24"/>
        </w:rPr>
        <w:t>ήση της κάνναβης και την πλήρη διασφάλιση των δικαιωμάτων των ασθενών να κατέχουν και να χρησιμοποιούν κάνναβη για θεραπευτικούς σκοπούς σε όποια μορφή και με όποιο τρόπο. Μιλάμε και για αναθεώρηση του ν</w:t>
      </w:r>
      <w:r>
        <w:rPr>
          <w:rFonts w:eastAsia="Times New Roman" w:cs="Times New Roman"/>
          <w:szCs w:val="24"/>
        </w:rPr>
        <w:t>.</w:t>
      </w:r>
      <w:r>
        <w:rPr>
          <w:rFonts w:eastAsia="Times New Roman" w:cs="Times New Roman"/>
          <w:szCs w:val="24"/>
        </w:rPr>
        <w:t>4139 και όχι για έναν νόμο για την παραγωγική ανασυγ</w:t>
      </w:r>
      <w:r>
        <w:rPr>
          <w:rFonts w:eastAsia="Times New Roman" w:cs="Times New Roman"/>
          <w:szCs w:val="24"/>
        </w:rPr>
        <w:t>κρότηση της χώρας μόνο.</w:t>
      </w:r>
    </w:p>
    <w:p w14:paraId="0515FA8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Ακούστηκαν διάφορα αυτές τις μέρες -πράγματα που έχει ξεπεράσει η κοινωνία- και στις επιτροπές και στην Αίθουσα σχετικά με το φυτό. Έχει κατατεθεί στα Πρακτικά εκτενής βιβλιογραφία από χίλιες περίπου σελίδες σε ψηφιακή μορφή από ανθ</w:t>
      </w:r>
      <w:r>
        <w:rPr>
          <w:rFonts w:eastAsia="Times New Roman" w:cs="Times New Roman"/>
          <w:szCs w:val="24"/>
        </w:rPr>
        <w:t>ρώπους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ήταν στην ακρόαση φορέων, που αποδεικνύουν τη θετική θεραπευτική δράση της κάνναβης για ένα σύνολο παθήσεων παγκοσμίως. </w:t>
      </w:r>
    </w:p>
    <w:p w14:paraId="0515FA8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Αποδεικνύει, επίσης, αυτό το υλικό ότι η κάνναβη είναι λιγότερο βλαβερή και </w:t>
      </w:r>
      <w:proofErr w:type="spellStart"/>
      <w:r>
        <w:rPr>
          <w:rFonts w:eastAsia="Times New Roman" w:cs="Times New Roman"/>
          <w:szCs w:val="24"/>
        </w:rPr>
        <w:t>εξαρτησιογόνος</w:t>
      </w:r>
      <w:proofErr w:type="spellEnd"/>
      <w:r>
        <w:rPr>
          <w:rFonts w:eastAsia="Times New Roman" w:cs="Times New Roman"/>
          <w:szCs w:val="24"/>
        </w:rPr>
        <w:t xml:space="preserve"> από το αλκοόλ, από τον καπνό και</w:t>
      </w:r>
      <w:r>
        <w:rPr>
          <w:rFonts w:eastAsia="Times New Roman" w:cs="Times New Roman"/>
          <w:szCs w:val="24"/>
        </w:rPr>
        <w:t xml:space="preserve"> αποδεικνύει και την πιο ολοκληρωμένη προσέγγιση χωρών για την ιατρική της χρήση. Σε τουλάχιστον δεκατέσσερις χώρες της Ευρώπης και σε άλλες σαράντα περίπου σε όλο στον κόσμο, περισσότεροι από 500 εκατομμύρια άνθρωποι και ασθενείς έχουν νόμιμη πρόσβαση στα</w:t>
      </w:r>
      <w:r>
        <w:rPr>
          <w:rFonts w:eastAsia="Times New Roman" w:cs="Times New Roman"/>
          <w:szCs w:val="24"/>
        </w:rPr>
        <w:t xml:space="preserve"> φαρμακευτικά προϊόντα που προέρχονται από την κάνναβη, δηλαδή στο φάρμακο.</w:t>
      </w:r>
    </w:p>
    <w:p w14:paraId="0515FA8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Ελπίζω να ανοίξουμε τα μάτια μας και να μη βλέπουμε όλα τα νομοσχέδια με έναν τρόπο </w:t>
      </w:r>
      <w:proofErr w:type="spellStart"/>
      <w:r>
        <w:rPr>
          <w:rFonts w:eastAsia="Times New Roman" w:cs="Times New Roman"/>
          <w:szCs w:val="24"/>
        </w:rPr>
        <w:t>συμπολιτευτικό</w:t>
      </w:r>
      <w:proofErr w:type="spellEnd"/>
      <w:r>
        <w:rPr>
          <w:rFonts w:eastAsia="Times New Roman" w:cs="Times New Roman"/>
          <w:szCs w:val="24"/>
        </w:rPr>
        <w:t xml:space="preserve"> ή αντιπολιτευτικό. Αυτό το νομοσχέδιο –ένα μικρό βήμα είναι- θα έπρεπε να ψηφιστε</w:t>
      </w:r>
      <w:r>
        <w:rPr>
          <w:rFonts w:eastAsia="Times New Roman" w:cs="Times New Roman"/>
          <w:szCs w:val="24"/>
        </w:rPr>
        <w:t xml:space="preserve">ί απ’ </w:t>
      </w:r>
      <w:r>
        <w:rPr>
          <w:rFonts w:eastAsia="Times New Roman" w:cs="Times New Roman"/>
          <w:szCs w:val="24"/>
        </w:rPr>
        <w:lastRenderedPageBreak/>
        <w:t>όλη την Βουλή πλην των δύο ακραίων φωνών που για διαφορετικούς λόγους είναι σφόδρα αντίθετοι κατά ένα παρανοϊκό τρόπο -τουλάχιστον το προοδευτικό κόμμα- κατά τη γνώμη μου.</w:t>
      </w:r>
    </w:p>
    <w:p w14:paraId="0515FA8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 πάρα πολύ. Να είμαστε καλά.</w:t>
      </w:r>
    </w:p>
    <w:p w14:paraId="0515FA8D"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515FA8E" w14:textId="77777777" w:rsidR="00F75232" w:rsidRDefault="00120703">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Υπάρχουν δύο ανακοινώσεις προς το Σώμα.</w:t>
      </w:r>
    </w:p>
    <w:p w14:paraId="0515FA8F" w14:textId="77777777" w:rsidR="00F75232" w:rsidRDefault="00120703">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w:t>
      </w:r>
      <w:r>
        <w:rPr>
          <w:rFonts w:eastAsia="Times New Roman"/>
          <w:bCs/>
          <w:szCs w:val="24"/>
        </w:rPr>
        <w:t xml:space="preserve">παρακολουθούν </w:t>
      </w:r>
      <w:r>
        <w:rPr>
          <w:rFonts w:eastAsia="Times New Roman"/>
          <w:bCs/>
          <w:szCs w:val="24"/>
        </w:rPr>
        <w:t xml:space="preserve">από τα άνω δυτικά θεωρία, </w:t>
      </w:r>
      <w:r>
        <w:rPr>
          <w:rFonts w:eastAsia="Times New Roman"/>
          <w:bCs/>
          <w:szCs w:val="24"/>
        </w:rPr>
        <w:t xml:space="preserve">αφού </w:t>
      </w:r>
      <w:r>
        <w:rPr>
          <w:rFonts w:eastAsia="Times New Roman"/>
          <w:bCs/>
          <w:szCs w:val="24"/>
        </w:rPr>
        <w:t xml:space="preserve">προηγουμένως </w:t>
      </w:r>
      <w:r>
        <w:rPr>
          <w:rFonts w:eastAsia="Times New Roman"/>
          <w:bCs/>
          <w:szCs w:val="24"/>
        </w:rPr>
        <w:t>ενημερώθηκαν για την ιστορία του κτηρίου και τον</w:t>
      </w:r>
      <w:r>
        <w:rPr>
          <w:rFonts w:eastAsia="Times New Roman"/>
          <w:bCs/>
          <w:szCs w:val="24"/>
        </w:rPr>
        <w:t xml:space="preserve"> τρόπο οργάνωσης και λειτουργίας της Βουλής και ξεναγήθηκαν στην έκθεση της </w:t>
      </w:r>
      <w:r>
        <w:rPr>
          <w:rFonts w:eastAsia="Times New Roman"/>
          <w:bCs/>
          <w:szCs w:val="24"/>
        </w:rPr>
        <w:t>α</w:t>
      </w:r>
      <w:r>
        <w:rPr>
          <w:rFonts w:eastAsia="Times New Roman"/>
          <w:bCs/>
          <w:szCs w:val="24"/>
        </w:rPr>
        <w:t>ίθουσας «</w:t>
      </w:r>
      <w:r>
        <w:rPr>
          <w:rFonts w:eastAsia="Times New Roman"/>
          <w:bCs/>
          <w:szCs w:val="24"/>
        </w:rPr>
        <w:t>ΕΛΕΥΘΕΡΙΟΣ ΒΕΝΙΖΕΛΟΣ</w:t>
      </w:r>
      <w:r>
        <w:rPr>
          <w:rFonts w:eastAsia="Times New Roman"/>
          <w:bCs/>
          <w:szCs w:val="24"/>
        </w:rPr>
        <w:t xml:space="preserve">», τριάντα τέσσερις μαθήτριες και μαθητές και τέσσερις συνοδοί εκπαιδευτικοί </w:t>
      </w:r>
      <w:r>
        <w:rPr>
          <w:rFonts w:eastAsia="Times New Roman"/>
          <w:bCs/>
          <w:szCs w:val="24"/>
        </w:rPr>
        <w:lastRenderedPageBreak/>
        <w:t>από το Γυμνάσιο Βεργίνας Ημαθίας και από το 1</w:t>
      </w:r>
      <w:r w:rsidRPr="00AB48A4">
        <w:rPr>
          <w:rFonts w:eastAsia="Times New Roman"/>
          <w:szCs w:val="24"/>
          <w:vertAlign w:val="superscript"/>
        </w:rPr>
        <w:t>ο</w:t>
      </w:r>
      <w:r>
        <w:rPr>
          <w:rFonts w:eastAsia="Times New Roman"/>
          <w:bCs/>
          <w:szCs w:val="24"/>
        </w:rPr>
        <w:t xml:space="preserve"> Αρσάκειο </w:t>
      </w:r>
      <w:proofErr w:type="spellStart"/>
      <w:r>
        <w:rPr>
          <w:rFonts w:eastAsia="Times New Roman"/>
          <w:bCs/>
          <w:szCs w:val="24"/>
        </w:rPr>
        <w:t>Τοσίτσειο</w:t>
      </w:r>
      <w:proofErr w:type="spellEnd"/>
      <w:r>
        <w:rPr>
          <w:rFonts w:eastAsia="Times New Roman"/>
          <w:bCs/>
          <w:szCs w:val="24"/>
        </w:rPr>
        <w:t xml:space="preserve"> Γυμνάσι</w:t>
      </w:r>
      <w:r>
        <w:rPr>
          <w:rFonts w:eastAsia="Times New Roman"/>
          <w:bCs/>
          <w:szCs w:val="24"/>
        </w:rPr>
        <w:t>ο Εκάλης.</w:t>
      </w:r>
    </w:p>
    <w:p w14:paraId="0515FA90" w14:textId="77777777" w:rsidR="00F75232" w:rsidRDefault="00120703">
      <w:pPr>
        <w:spacing w:line="600" w:lineRule="auto"/>
        <w:ind w:firstLine="720"/>
        <w:jc w:val="both"/>
        <w:rPr>
          <w:rFonts w:eastAsia="Times New Roman"/>
          <w:bCs/>
          <w:szCs w:val="24"/>
        </w:rPr>
      </w:pPr>
      <w:r>
        <w:rPr>
          <w:rFonts w:eastAsia="Times New Roman"/>
          <w:bCs/>
          <w:szCs w:val="24"/>
        </w:rPr>
        <w:t>Η Βουλή τούς καλωσορίζει.</w:t>
      </w:r>
    </w:p>
    <w:p w14:paraId="0515FA91" w14:textId="77777777" w:rsidR="00F75232" w:rsidRDefault="00120703">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0515FA9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δεύτερη ανακοίνωση αφορά επιστολή του Πρωθυπουργού κ. Αλέξιου Τσίπρα προς τον Πρόεδρο της Βουλής για την ήδη </w:t>
      </w:r>
      <w:proofErr w:type="spellStart"/>
      <w:r>
        <w:rPr>
          <w:rFonts w:eastAsia="Times New Roman" w:cs="Times New Roman"/>
          <w:szCs w:val="24"/>
        </w:rPr>
        <w:t>πραγματοποιηθείσα</w:t>
      </w:r>
      <w:proofErr w:type="spellEnd"/>
      <w:r>
        <w:rPr>
          <w:rFonts w:eastAsia="Times New Roman" w:cs="Times New Roman"/>
          <w:szCs w:val="24"/>
        </w:rPr>
        <w:t xml:space="preserve"> κυβερνητική μεταβολή και ευθύς αμέσως σας</w:t>
      </w:r>
      <w:r>
        <w:rPr>
          <w:rFonts w:eastAsia="Times New Roman" w:cs="Times New Roman"/>
          <w:szCs w:val="24"/>
        </w:rPr>
        <w:t xml:space="preserve"> την ανακοινώνω.</w:t>
      </w:r>
    </w:p>
    <w:p w14:paraId="0515FA9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Με το 21/28</w:t>
      </w:r>
      <w:r>
        <w:rPr>
          <w:rFonts w:eastAsia="Times New Roman" w:cs="Times New Roman"/>
          <w:szCs w:val="24"/>
        </w:rPr>
        <w:t>-</w:t>
      </w:r>
      <w:r>
        <w:rPr>
          <w:rFonts w:eastAsia="Times New Roman" w:cs="Times New Roman"/>
          <w:szCs w:val="24"/>
        </w:rPr>
        <w:t>02</w:t>
      </w:r>
      <w:r>
        <w:rPr>
          <w:rFonts w:eastAsia="Times New Roman" w:cs="Times New Roman"/>
          <w:szCs w:val="24"/>
        </w:rPr>
        <w:t>-</w:t>
      </w:r>
      <w:r>
        <w:rPr>
          <w:rFonts w:eastAsia="Times New Roman" w:cs="Times New Roman"/>
          <w:szCs w:val="24"/>
        </w:rPr>
        <w:t xml:space="preserve">2018 προεδρικό διάταγμα, που δημοσιεύθηκε στο ΦΕΚ 36/28.02.2018 (τ. Α΄) έγιναν αποδεκτές οι παραιτήσεις που υπέβαλαν οι : </w:t>
      </w:r>
    </w:p>
    <w:p w14:paraId="0515FA9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1. Ιωάννης </w:t>
      </w:r>
      <w:proofErr w:type="spellStart"/>
      <w:r>
        <w:rPr>
          <w:rFonts w:eastAsia="Times New Roman" w:cs="Times New Roman"/>
          <w:szCs w:val="24"/>
        </w:rPr>
        <w:t>Μουζάλας</w:t>
      </w:r>
      <w:proofErr w:type="spellEnd"/>
      <w:r>
        <w:rPr>
          <w:rFonts w:eastAsia="Times New Roman" w:cs="Times New Roman"/>
          <w:szCs w:val="24"/>
        </w:rPr>
        <w:t xml:space="preserve"> του Ευστρατίου από τη θέση του Υπουργού Μεταναστευτικής Πολιτικής.</w:t>
      </w:r>
    </w:p>
    <w:p w14:paraId="0515FA9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2. </w:t>
      </w:r>
      <w:r>
        <w:rPr>
          <w:rFonts w:eastAsia="Times New Roman" w:cs="Times New Roman"/>
          <w:szCs w:val="24"/>
        </w:rPr>
        <w:t>Δημήτριος Βίτσας του Αθανασίου από τη θέση του Αναπληρωτή Υπουργού Εθνικής Άμυνας και απαλλάχθηκαν από τα καθήκοντά τους.</w:t>
      </w:r>
    </w:p>
    <w:p w14:paraId="0515FA9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Β) Με το 22/28-2-2018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που δημοσιεύτηκε στο ΦΕΚ με αριθμό 37/28-2-2018 διορίστηκαν: ο κ. Ιωάννης Δραγασάκης του Ανδ</w:t>
      </w:r>
      <w:r>
        <w:rPr>
          <w:rFonts w:eastAsia="Times New Roman" w:cs="Times New Roman"/>
          <w:szCs w:val="24"/>
        </w:rPr>
        <w:t>ρέα, Αντιπρόεδρος της Κυβέρνησης. στη θέση του Υπουργού Οικονομίας και Ανάπτυξης, ο κ. Δημήτριος Βίτσας του Αθανασίου στη θέση του Υπουργού Μεταναστευτικής Πολιτικής, ο κ. Φώτιος-Φανούριος Κουβέλης του Ευαγγέλου στη θέση του Αναπληρωτή Υπουργού Εθνικής Άμυ</w:t>
      </w:r>
      <w:r>
        <w:rPr>
          <w:rFonts w:eastAsia="Times New Roman" w:cs="Times New Roman"/>
          <w:szCs w:val="24"/>
        </w:rPr>
        <w:t xml:space="preserve">νας, η κ. Μερόπη </w:t>
      </w:r>
      <w:proofErr w:type="spellStart"/>
      <w:r>
        <w:rPr>
          <w:rFonts w:eastAsia="Times New Roman" w:cs="Times New Roman"/>
          <w:szCs w:val="24"/>
        </w:rPr>
        <w:t>Τζούφη</w:t>
      </w:r>
      <w:proofErr w:type="spellEnd"/>
      <w:r>
        <w:rPr>
          <w:rFonts w:eastAsia="Times New Roman" w:cs="Times New Roman"/>
          <w:szCs w:val="24"/>
        </w:rPr>
        <w:t xml:space="preserve"> του Στεφάνου στη θέση του Υφυπουργού Παιδείας, Έρευνας και Θρησκευμάτων, ο κ. Αθανάσιος Ηλιόπουλος του Κωνσταντίνου στη θέση του </w:t>
      </w:r>
      <w:r>
        <w:rPr>
          <w:rFonts w:eastAsia="Times New Roman" w:cs="Times New Roman"/>
          <w:szCs w:val="24"/>
        </w:rPr>
        <w:lastRenderedPageBreak/>
        <w:t xml:space="preserve">Υφυπουργού Εργασίας, Κοινωνικής Ασφάλισης και Κοινωνικής Αλληλεγγύης και ο κ. Κωνσταντίνος Στρατής του </w:t>
      </w:r>
      <w:r>
        <w:rPr>
          <w:rFonts w:eastAsia="Times New Roman" w:cs="Times New Roman"/>
          <w:szCs w:val="24"/>
        </w:rPr>
        <w:t>Νικολάου στη θέση του Υφυπουργού Πολιτισμού και Αθλητισμού.</w:t>
      </w:r>
    </w:p>
    <w:p w14:paraId="0515FA9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έχει ως εξής:</w:t>
      </w:r>
    </w:p>
    <w:p w14:paraId="0515FA98" w14:textId="77777777" w:rsidR="00F75232" w:rsidRDefault="00120703">
      <w:pPr>
        <w:spacing w:line="600" w:lineRule="auto"/>
        <w:ind w:firstLine="720"/>
        <w:jc w:val="center"/>
        <w:rPr>
          <w:rFonts w:eastAsia="Times New Roman" w:cs="Times New Roman"/>
          <w:color w:val="FF0000"/>
          <w:szCs w:val="24"/>
        </w:rPr>
      </w:pPr>
      <w:r w:rsidRPr="004C050D">
        <w:rPr>
          <w:rFonts w:eastAsia="Times New Roman" w:cs="Times New Roman"/>
          <w:color w:val="FF0000"/>
          <w:szCs w:val="24"/>
        </w:rPr>
        <w:t>ΑΛΛΑΓΗ ΣΕΛΙΔΑΣ</w:t>
      </w:r>
    </w:p>
    <w:p w14:paraId="0515FA99" w14:textId="77777777" w:rsidR="00F75232" w:rsidRDefault="00120703">
      <w:pPr>
        <w:spacing w:line="600" w:lineRule="auto"/>
        <w:ind w:firstLine="720"/>
        <w:jc w:val="center"/>
        <w:rPr>
          <w:rFonts w:eastAsia="Times New Roman" w:cs="Times New Roman"/>
          <w:color w:val="FF0000"/>
          <w:szCs w:val="24"/>
        </w:rPr>
      </w:pPr>
      <w:r w:rsidRPr="001D1A74">
        <w:rPr>
          <w:rFonts w:eastAsia="Times New Roman" w:cs="Times New Roman"/>
          <w:color w:val="FF0000"/>
          <w:szCs w:val="24"/>
        </w:rPr>
        <w:t>(Να μπει η σελίδα 129)</w:t>
      </w:r>
    </w:p>
    <w:p w14:paraId="0515FA9A" w14:textId="77777777" w:rsidR="00F75232" w:rsidRDefault="00120703">
      <w:pPr>
        <w:spacing w:line="600" w:lineRule="auto"/>
        <w:ind w:firstLine="720"/>
        <w:jc w:val="center"/>
        <w:rPr>
          <w:rFonts w:eastAsia="Times New Roman" w:cs="Times New Roman"/>
          <w:color w:val="FF0000"/>
          <w:szCs w:val="24"/>
        </w:rPr>
      </w:pPr>
      <w:r w:rsidRPr="004C050D">
        <w:rPr>
          <w:rFonts w:eastAsia="Times New Roman" w:cs="Times New Roman"/>
          <w:color w:val="FF0000"/>
          <w:szCs w:val="24"/>
        </w:rPr>
        <w:t>ΑΛΛΑΓΗ ΣΕΛΙΔΑΣ</w:t>
      </w:r>
    </w:p>
    <w:p w14:paraId="0515FA9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τη συζήτηση του νομοσχεδίου. Ήδη ολοκληρώθηκε ο κατάλογο</w:t>
      </w:r>
      <w:r>
        <w:rPr>
          <w:rFonts w:eastAsia="Times New Roman" w:cs="Times New Roman"/>
          <w:szCs w:val="24"/>
        </w:rPr>
        <w:t xml:space="preserve">ς των </w:t>
      </w:r>
      <w:r>
        <w:rPr>
          <w:rFonts w:eastAsia="Times New Roman" w:cs="Times New Roman"/>
          <w:szCs w:val="24"/>
        </w:rPr>
        <w:t>ε</w:t>
      </w:r>
      <w:r>
        <w:rPr>
          <w:rFonts w:eastAsia="Times New Roman" w:cs="Times New Roman"/>
          <w:szCs w:val="24"/>
        </w:rPr>
        <w:t xml:space="preserve">ισηγητών και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γορητών. Πριν ξεκινήσουμε με τον κατάλογο των ομιλητών θα δώσουμε τον λόγο στον κ. Αποστόλου, τον Υπουργό Αγροτικής Ανάπτυξης και μετά θα ξεκινήσουμε τον κατάλογο των ομιλητών.</w:t>
      </w:r>
    </w:p>
    <w:p w14:paraId="0515FA9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Κύριε Αποστόλου, έχετε τον λόγο.</w:t>
      </w:r>
    </w:p>
    <w:p w14:paraId="0515FA9D"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w:t>
      </w:r>
      <w:r>
        <w:rPr>
          <w:rFonts w:eastAsia="Times New Roman" w:cs="Times New Roman"/>
          <w:b/>
          <w:szCs w:val="24"/>
        </w:rPr>
        <w:t>ΣΤΟΛΟΥ (Υπουργός Αγροτικής Ανάπτυξης και Τροφίμων):</w:t>
      </w:r>
      <w:r>
        <w:rPr>
          <w:rFonts w:eastAsia="Times New Roman" w:cs="Times New Roman"/>
          <w:szCs w:val="24"/>
        </w:rPr>
        <w:t xml:space="preserve"> Αγαπητοί συνάδελφοι, μετά από τρεις κοινές συνεδριάσεις στις αρμόδιες </w:t>
      </w:r>
      <w:r>
        <w:rPr>
          <w:rFonts w:eastAsia="Times New Roman" w:cs="Times New Roman"/>
          <w:szCs w:val="24"/>
        </w:rPr>
        <w:t>ε</w:t>
      </w:r>
      <w:r>
        <w:rPr>
          <w:rFonts w:eastAsia="Times New Roman" w:cs="Times New Roman"/>
          <w:szCs w:val="24"/>
        </w:rPr>
        <w:t>πιτροπές και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φέρνουμε ένα νομοθέτημα που δεν είναι μια απλή ρύθμιση, καθώς έχει να κάνει με φαρμακευτικά προ</w:t>
      </w:r>
      <w:r>
        <w:rPr>
          <w:rFonts w:eastAsia="Times New Roman" w:cs="Times New Roman"/>
          <w:szCs w:val="24"/>
        </w:rPr>
        <w:t xml:space="preserve">ϊόντα κάνναβης, μια πρώτη ύλη που έχει συνδεθεί με πολλά κοινωνικά παράγωγα, θα ήθελα πριν προχωρήσω στα επιμέρους σημεία του νομοσχεδίου να σταθώ σε μερικές διαπιστώσεις πολιτικού χαρακτήρα. </w:t>
      </w:r>
    </w:p>
    <w:p w14:paraId="0515FA9E"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πρώτη παρατήρησή μου είναι ότι σε όλο αυτό το μακρύ διάστημα </w:t>
      </w:r>
      <w:r>
        <w:rPr>
          <w:rFonts w:eastAsia="Times New Roman" w:cs="Times New Roman"/>
          <w:szCs w:val="24"/>
        </w:rPr>
        <w:t xml:space="preserve">που είδε το φως της δημοσιότητας η επεξεργασία του παρόντος νομοσχεδίου το σύνολο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εντύπων και ηλεκτρονικών, με ελάχιστες έως μηδαμινές εξαιρέσεις, </w:t>
      </w:r>
      <w:r>
        <w:rPr>
          <w:rFonts w:eastAsia="Times New Roman" w:cs="Times New Roman"/>
          <w:szCs w:val="24"/>
        </w:rPr>
        <w:lastRenderedPageBreak/>
        <w:t>έκρινε θετικά την προώθηση της Κυβέρνησης και ανέδειξε με θετικό τρόπο τα πλεον</w:t>
      </w:r>
      <w:r>
        <w:rPr>
          <w:rFonts w:eastAsia="Times New Roman" w:cs="Times New Roman"/>
          <w:szCs w:val="24"/>
        </w:rPr>
        <w:t xml:space="preserve">εκτήματα της επεξεργαζόμενης ρύθμισης. </w:t>
      </w:r>
    </w:p>
    <w:p w14:paraId="0515FA9F"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τοποθέτηση αυτή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κατέγραφε κατά κάποιον τρόπο ότι ναι μεν, επιχειρούσαμε σε ένα πεδίο μέχρι χθες κλειστό και άγνωστο, αλλά είναι ένα θέμα στο οποίο η κοινωνία και οι πολίτες στην πλειοψηφία τους, παρά τα όποια ερωτηματικά και τους ενδοιασμούς, το έχουν λυμένο και</w:t>
      </w:r>
      <w:r>
        <w:rPr>
          <w:rFonts w:eastAsia="Times New Roman" w:cs="Times New Roman"/>
          <w:szCs w:val="24"/>
        </w:rPr>
        <w:t xml:space="preserve"> συναινούν. Άρα, η διαβούλευση που έγινε φάνηκε από την ανταπόκριση που είχαν οι φορείς και στη σχετική συζήτηση στην </w:t>
      </w:r>
      <w:r>
        <w:rPr>
          <w:rFonts w:eastAsia="Times New Roman" w:cs="Times New Roman"/>
          <w:szCs w:val="24"/>
        </w:rPr>
        <w:t>ε</w:t>
      </w:r>
      <w:r>
        <w:rPr>
          <w:rFonts w:eastAsia="Times New Roman" w:cs="Times New Roman"/>
          <w:szCs w:val="24"/>
        </w:rPr>
        <w:t>πιτροπή.</w:t>
      </w:r>
    </w:p>
    <w:p w14:paraId="0515FAA0"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δεύτερη παρατήρηση αφορά την ωριμότητα και το ανοικτό πνεύμα</w:t>
      </w:r>
      <w:r>
        <w:rPr>
          <w:rFonts w:eastAsia="Times New Roman" w:cs="Times New Roman"/>
          <w:szCs w:val="24"/>
        </w:rPr>
        <w:t>,</w:t>
      </w:r>
      <w:r>
        <w:rPr>
          <w:rFonts w:eastAsia="Times New Roman" w:cs="Times New Roman"/>
          <w:szCs w:val="24"/>
        </w:rPr>
        <w:t xml:space="preserve"> που ο πολιτικός κόσμος και η πλειοψηφία των κομμάτων, που εκπροσ</w:t>
      </w:r>
      <w:r>
        <w:rPr>
          <w:rFonts w:eastAsia="Times New Roman" w:cs="Times New Roman"/>
          <w:szCs w:val="24"/>
        </w:rPr>
        <w:t xml:space="preserve">ωπούνται στο </w:t>
      </w:r>
      <w:r>
        <w:rPr>
          <w:rFonts w:eastAsia="Times New Roman" w:cs="Times New Roman"/>
          <w:szCs w:val="24"/>
        </w:rPr>
        <w:t>ε</w:t>
      </w:r>
      <w:r>
        <w:rPr>
          <w:rFonts w:eastAsia="Times New Roman" w:cs="Times New Roman"/>
          <w:szCs w:val="24"/>
        </w:rPr>
        <w:t xml:space="preserve">λληνικό Κοινοβούλιο, επέδειξε. Σε τρεις </w:t>
      </w:r>
      <w:r>
        <w:rPr>
          <w:rFonts w:eastAsia="Times New Roman" w:cs="Times New Roman"/>
          <w:szCs w:val="24"/>
        </w:rPr>
        <w:lastRenderedPageBreak/>
        <w:t xml:space="preserve">συνεδριάσεις, όπως σας είπα, παρά τις όποιες επιφυλάξεις, ορισμένες εκ των οποίων ήταν τεκμηριωμένες και δικαιολογημένες, έγινε ένας εξαιρετικά δημιουργικός διάλογος και η συμβολή των </w:t>
      </w:r>
      <w:r>
        <w:rPr>
          <w:rFonts w:eastAsia="Times New Roman" w:cs="Times New Roman"/>
          <w:szCs w:val="24"/>
        </w:rPr>
        <w:t>ε</w:t>
      </w:r>
      <w:r>
        <w:rPr>
          <w:rFonts w:eastAsia="Times New Roman" w:cs="Times New Roman"/>
          <w:szCs w:val="24"/>
        </w:rPr>
        <w:t>ισηγητών της Δημο</w:t>
      </w:r>
      <w:r>
        <w:rPr>
          <w:rFonts w:eastAsia="Times New Roman" w:cs="Times New Roman"/>
          <w:szCs w:val="24"/>
        </w:rPr>
        <w:t xml:space="preserve">κρατικής Συμπαράταξης, του Ποταμιού αλλά και της Ένωσης Κεντρώων –τελικά δεν έχουμε ξεκαθαρίσει, είστε «ναι» επί της αρχής, επιφυλάξεις- όμως όλος ο διάλογος και ειδικά η τοποθέτησή σας ήταν αρκετά θετική. </w:t>
      </w:r>
    </w:p>
    <w:p w14:paraId="0515FAA1"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αντίστοιχο, βεβαίως, συνέβη και με τους φορείς</w:t>
      </w:r>
      <w:r>
        <w:rPr>
          <w:rFonts w:eastAsia="Times New Roman" w:cs="Times New Roman"/>
          <w:szCs w:val="24"/>
        </w:rPr>
        <w:t xml:space="preserve">, τους εκπροσώπους κοινωνικών φορέων και επιστημονικών φορέων. Μην ξεχνάμε ότι υπήρξε και μια τέτοιου είδους ουσιαστική παρέμβαση. </w:t>
      </w:r>
    </w:p>
    <w:p w14:paraId="0515FAA2"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τρίτη παρέμβαση-παρατήρηση αφορά τη Νέα Δημοκρατία, την Αξιωματική Αντιπολίτευση. Είναι θλιβερό -και το λέω πραγμα</w:t>
      </w:r>
      <w:r>
        <w:rPr>
          <w:rFonts w:eastAsia="Times New Roman" w:cs="Times New Roman"/>
          <w:szCs w:val="24"/>
        </w:rPr>
        <w:lastRenderedPageBreak/>
        <w:t xml:space="preserve">τικά με </w:t>
      </w:r>
      <w:r>
        <w:rPr>
          <w:rFonts w:eastAsia="Times New Roman" w:cs="Times New Roman"/>
          <w:szCs w:val="24"/>
        </w:rPr>
        <w:t>πάσα ειλικρίνεια- για το κόμμα της Αξιωματικής Αντιπολίτευσης, το εντοπίζω ειδικά στην ηγεσία της, και δεν μπορώ να το πιστέψω ότι ένα μεγάλο μέρος των συναδέλφων της δεξιάς παράταξης της Νέας Δημοκρατίας, ενώ έχει μια θετική στάση, ασπάζεται ουσιαστικά αυ</w:t>
      </w:r>
      <w:r>
        <w:rPr>
          <w:rFonts w:eastAsia="Times New Roman" w:cs="Times New Roman"/>
          <w:szCs w:val="24"/>
        </w:rPr>
        <w:t xml:space="preserve">τό που θέλουμε να φέρουμε που δεν είναι άλλο παρά η παραγωγή φαρμακευτικών προϊόντων κάνναβης, κάπου στη διαδρομή, ενώ είναι θετική η προσέγγισή τους, υπερισχύει, φαίνεται, η λαϊκίστικη, η </w:t>
      </w:r>
      <w:proofErr w:type="spellStart"/>
      <w:r>
        <w:rPr>
          <w:rFonts w:eastAsia="Times New Roman" w:cs="Times New Roman"/>
          <w:szCs w:val="24"/>
        </w:rPr>
        <w:t>πολιτικάντικη</w:t>
      </w:r>
      <w:proofErr w:type="spellEnd"/>
      <w:r>
        <w:rPr>
          <w:rFonts w:eastAsia="Times New Roman" w:cs="Times New Roman"/>
          <w:szCs w:val="24"/>
        </w:rPr>
        <w:t xml:space="preserve"> παρέμβαση και έχουμε μια κουτοπόνηρη, θα έλεγα, προσέ</w:t>
      </w:r>
      <w:r>
        <w:rPr>
          <w:rFonts w:eastAsia="Times New Roman" w:cs="Times New Roman"/>
          <w:szCs w:val="24"/>
        </w:rPr>
        <w:t>γγιση.</w:t>
      </w:r>
    </w:p>
    <w:p w14:paraId="0515FAA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μπροστά στους αγωνιούντες πολίτες να εκφράζεστε θετικά και όταν θέλετε να εκπέμψετε τη γενική εικόνα, να έχετε διαφορετική στάση. Δείτε το. Είναι ένα εγχείρημα, το οποίο μπορεί να έχει τις δυσκολίες του, αλλά δεν συμφωνείτε ότι θα </w:t>
      </w:r>
      <w:r>
        <w:rPr>
          <w:rFonts w:eastAsia="Times New Roman" w:cs="Times New Roman"/>
          <w:szCs w:val="24"/>
        </w:rPr>
        <w:t xml:space="preserve">δώσει </w:t>
      </w:r>
      <w:r>
        <w:rPr>
          <w:rFonts w:eastAsia="Times New Roman" w:cs="Times New Roman"/>
          <w:szCs w:val="24"/>
        </w:rPr>
        <w:lastRenderedPageBreak/>
        <w:t>λύσεις στην αγωνία χιλιάδων ασθενών μας; Δεν συμφωνείτε ότι όντως αυτή η προθυμία, αυτή η διάθεση για επενδύσεις που υπάρχει και δεδομένου ότι δημιουργείται ένα τέτοια πεδίο είναι θετικά στοιχεία; Δεν μπορώ ειλικρινά να καταλάβω τα αντανακλαστικά σας</w:t>
      </w:r>
      <w:r>
        <w:rPr>
          <w:rFonts w:eastAsia="Times New Roman" w:cs="Times New Roman"/>
          <w:szCs w:val="24"/>
        </w:rPr>
        <w:t>.</w:t>
      </w:r>
    </w:p>
    <w:p w14:paraId="0515FAA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τέταρτη παρατήρηση αφορά το Κομμουνιστικό Κόμμα Ελλάδας. Ο εισηγητής του, ειδικά στην </w:t>
      </w:r>
      <w:r>
        <w:rPr>
          <w:rFonts w:eastAsia="Times New Roman" w:cs="Times New Roman"/>
          <w:szCs w:val="24"/>
        </w:rPr>
        <w:t>ε</w:t>
      </w:r>
      <w:r>
        <w:rPr>
          <w:rFonts w:eastAsia="Times New Roman" w:cs="Times New Roman"/>
          <w:szCs w:val="24"/>
        </w:rPr>
        <w:t>πιτροπή, ο αγαπητός συνάδελφος μας καταλόγισε τόσες ύπουλες προθέσεις, τόσες αντιλαϊκές προθέσεις, που στο τέλος μόνο που δεν μας κατηγορήσατε ότι λειτουργούμε και ω</w:t>
      </w:r>
      <w:r>
        <w:rPr>
          <w:rFonts w:eastAsia="Times New Roman" w:cs="Times New Roman"/>
          <w:szCs w:val="24"/>
        </w:rPr>
        <w:t xml:space="preserve">ς </w:t>
      </w:r>
      <w:r>
        <w:rPr>
          <w:rFonts w:eastAsia="Times New Roman" w:cs="Times New Roman"/>
          <w:szCs w:val="24"/>
          <w:lang w:val="en-US"/>
        </w:rPr>
        <w:t>leader</w:t>
      </w:r>
      <w:r>
        <w:rPr>
          <w:rFonts w:eastAsia="Times New Roman" w:cs="Times New Roman"/>
          <w:szCs w:val="24"/>
        </w:rPr>
        <w:t xml:space="preserve"> </w:t>
      </w:r>
      <w:proofErr w:type="spellStart"/>
      <w:r>
        <w:rPr>
          <w:rFonts w:eastAsia="Times New Roman" w:cs="Times New Roman"/>
          <w:szCs w:val="24"/>
        </w:rPr>
        <w:t>Εσκομπάρ</w:t>
      </w:r>
      <w:proofErr w:type="spellEnd"/>
      <w:r>
        <w:rPr>
          <w:rFonts w:eastAsia="Times New Roman" w:cs="Times New Roman"/>
          <w:szCs w:val="24"/>
        </w:rPr>
        <w:t xml:space="preserve"> σ’ αυτή τη χώρα. Κάπου μια τέτοια προσέγγιση είχατε. Βεβαίως, σήμερα στην τοποθέτησή σας αυτό μετριάστηκε και είναι θετικό.</w:t>
      </w:r>
    </w:p>
    <w:p w14:paraId="0515FAA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ιδιαίτερα σε μερικά ζητήματα</w:t>
      </w:r>
      <w:r>
        <w:rPr>
          <w:rFonts w:eastAsia="Times New Roman" w:cs="Times New Roman"/>
          <w:szCs w:val="24"/>
        </w:rPr>
        <w:t>,</w:t>
      </w:r>
      <w:r>
        <w:rPr>
          <w:rFonts w:eastAsia="Times New Roman" w:cs="Times New Roman"/>
          <w:szCs w:val="24"/>
        </w:rPr>
        <w:t xml:space="preserve"> που θέσατε και εσείς και όλες οι πολιτικές δυνάμεις, αλλά </w:t>
      </w:r>
      <w:r>
        <w:rPr>
          <w:rFonts w:eastAsia="Times New Roman" w:cs="Times New Roman"/>
          <w:szCs w:val="24"/>
        </w:rPr>
        <w:lastRenderedPageBreak/>
        <w:t>νομίζω πως αυτό</w:t>
      </w:r>
      <w:r>
        <w:rPr>
          <w:rFonts w:eastAsia="Times New Roman" w:cs="Times New Roman"/>
          <w:szCs w:val="24"/>
        </w:rPr>
        <w:t>,</w:t>
      </w:r>
      <w:r>
        <w:rPr>
          <w:rFonts w:eastAsia="Times New Roman" w:cs="Times New Roman"/>
          <w:szCs w:val="24"/>
        </w:rPr>
        <w:t xml:space="preserve"> που προέχει τώρα είναι ότι η Κυβέρνηση σήμερα, με σύνεση και περίσκεψη, ανταποκρινόμενη με ανοιχτό πνεύμα και σύγχρονα αντανακλαστικά σε ζητήματα που η κίνηση της ζωής, της υγείας </w:t>
      </w:r>
      <w:r>
        <w:rPr>
          <w:rFonts w:eastAsia="Times New Roman" w:cs="Times New Roman"/>
          <w:szCs w:val="24"/>
        </w:rPr>
        <w:t xml:space="preserve">και της οικονομίας έχουν αναδείξει, έχει εισάγει ένα νομοσχέδιο στην Ολομέλεια του </w:t>
      </w:r>
      <w:r>
        <w:rPr>
          <w:rFonts w:eastAsia="Times New Roman" w:cs="Times New Roman"/>
          <w:szCs w:val="24"/>
        </w:rPr>
        <w:t>ε</w:t>
      </w:r>
      <w:r>
        <w:rPr>
          <w:rFonts w:eastAsia="Times New Roman" w:cs="Times New Roman"/>
          <w:szCs w:val="24"/>
        </w:rPr>
        <w:t xml:space="preserve">λληνικού Κοινοβουλίου, που και η ίδια η παγκόσμια επιστημονική κοινότητα, οι εξειδικευμένοι ερευνητές έχουν καταλήξει ότι η συγκεκριμένη κάνναβη, η </w:t>
      </w:r>
      <w:proofErr w:type="spellStart"/>
      <w:r>
        <w:rPr>
          <w:rFonts w:eastAsia="Times New Roman" w:cs="Times New Roman"/>
          <w:szCs w:val="24"/>
          <w:lang w:val="en-GB"/>
        </w:rPr>
        <w:t>Sativa</w:t>
      </w:r>
      <w:proofErr w:type="spellEnd"/>
      <w:r>
        <w:rPr>
          <w:rFonts w:eastAsia="Times New Roman" w:cs="Times New Roman"/>
          <w:szCs w:val="24"/>
        </w:rPr>
        <w:t xml:space="preserve"> </w:t>
      </w:r>
      <w:r>
        <w:rPr>
          <w:rFonts w:eastAsia="Times New Roman" w:cs="Times New Roman"/>
          <w:szCs w:val="24"/>
          <w:lang w:val="en-GB"/>
        </w:rPr>
        <w:t>L</w:t>
      </w:r>
      <w:r>
        <w:rPr>
          <w:rFonts w:eastAsia="Times New Roman" w:cs="Times New Roman"/>
          <w:szCs w:val="24"/>
        </w:rPr>
        <w:t>, με υψηλή περιε</w:t>
      </w:r>
      <w:r>
        <w:rPr>
          <w:rFonts w:eastAsia="Times New Roman" w:cs="Times New Roman"/>
          <w:szCs w:val="24"/>
        </w:rPr>
        <w:t xml:space="preserve">κτικότητα σε </w:t>
      </w:r>
      <w:proofErr w:type="spellStart"/>
      <w:r>
        <w:rPr>
          <w:rFonts w:eastAsia="Times New Roman" w:cs="Times New Roman"/>
          <w:szCs w:val="24"/>
        </w:rPr>
        <w:t>τετραϋδροκανναβινόλη</w:t>
      </w:r>
      <w:proofErr w:type="spellEnd"/>
      <w:r>
        <w:rPr>
          <w:rFonts w:eastAsia="Times New Roman" w:cs="Times New Roman"/>
          <w:szCs w:val="24"/>
        </w:rPr>
        <w:t>, είναι αυτή που μπορεί να λειτουργήσει ως φυσικό και όχι ως χημικό φάρμακο για αγωγή αντιμετώπισης παρηγορητικής ή θεραπευτικής προσέγγισης μιας σειράς ασθενειών. Αυτό είναι το ουσιαστικό, πάνω στο οποίο εμείς ερχόμαστε να</w:t>
      </w:r>
      <w:r>
        <w:rPr>
          <w:rFonts w:eastAsia="Times New Roman" w:cs="Times New Roman"/>
          <w:szCs w:val="24"/>
        </w:rPr>
        <w:t xml:space="preserve"> νομοθετήσουμε, γιατί παντού, σε όλο τον κόσμο, θα </w:t>
      </w:r>
      <w:r>
        <w:rPr>
          <w:rFonts w:eastAsia="Times New Roman" w:cs="Times New Roman"/>
          <w:szCs w:val="24"/>
        </w:rPr>
        <w:lastRenderedPageBreak/>
        <w:t>σας έλεγα ότι υπάρχει αυτό το ζήτημα της αναζήτησης προϊόντων φαρμακευτικής κάνναβης.</w:t>
      </w:r>
    </w:p>
    <w:p w14:paraId="0515FAA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Οφείλουμε, λοιπόν, ως κράτος να ανταποκριθούμε, κατά πρώτον, σ’ αυτό το κοινωνικό αίτημα</w:t>
      </w:r>
      <w:r>
        <w:rPr>
          <w:rFonts w:eastAsia="Times New Roman" w:cs="Times New Roman"/>
          <w:szCs w:val="24"/>
        </w:rPr>
        <w:t>,</w:t>
      </w:r>
      <w:r>
        <w:rPr>
          <w:rFonts w:eastAsia="Times New Roman" w:cs="Times New Roman"/>
          <w:szCs w:val="24"/>
        </w:rPr>
        <w:t xml:space="preserve"> που αφορά το μεγαλύτερο αγαθό</w:t>
      </w:r>
      <w:r>
        <w:rPr>
          <w:rFonts w:eastAsia="Times New Roman" w:cs="Times New Roman"/>
          <w:szCs w:val="24"/>
        </w:rPr>
        <w:t xml:space="preserve"> για τους πολίτες μας, την υγεία. Να μπορούν, δηλαδή, οι συμπολίτες </w:t>
      </w:r>
      <w:r>
        <w:rPr>
          <w:rFonts w:eastAsia="Times New Roman" w:cs="Times New Roman"/>
          <w:szCs w:val="24"/>
        </w:rPr>
        <w:t>μας,</w:t>
      </w:r>
      <w:r>
        <w:rPr>
          <w:rFonts w:eastAsia="Times New Roman" w:cs="Times New Roman"/>
          <w:szCs w:val="24"/>
        </w:rPr>
        <w:t xml:space="preserve"> που χρήζουν αγωγής με προϊόντα φαρμακευτικής κάνναβης να τα βρίσκουν σε τιμή προσιτή και όχι να ξοδεύουν τεράστιες περιουσίες για να εξασφαλίσουν και όχι βέβαια μέσα από δρόμους αμφίβ</w:t>
      </w:r>
      <w:r>
        <w:rPr>
          <w:rFonts w:eastAsia="Times New Roman" w:cs="Times New Roman"/>
          <w:szCs w:val="24"/>
        </w:rPr>
        <w:t xml:space="preserve">ολης νομιμότητας. Έρχεται, λοιπόν, η ίδια η πολιτεία και φροντίζει να αντιμετωπίσει το συγκεκριμένο ζήτημα. </w:t>
      </w:r>
    </w:p>
    <w:p w14:paraId="0515FAA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Δεύτερον, με στοιχεία που έχουμε προσεγγίσει όλο αυτό το διάστημα της μελέτης και επεξεργασίας του σχεδίου νόμου έχουμε διαπιστώσει τις προοπτικές</w:t>
      </w:r>
      <w:r>
        <w:rPr>
          <w:rFonts w:eastAsia="Times New Roman" w:cs="Times New Roman"/>
          <w:szCs w:val="24"/>
        </w:rPr>
        <w:t>,</w:t>
      </w:r>
      <w:r>
        <w:rPr>
          <w:rFonts w:eastAsia="Times New Roman" w:cs="Times New Roman"/>
          <w:szCs w:val="24"/>
        </w:rPr>
        <w:t xml:space="preserve"> που διανοίγονται στην οικονομία και </w:t>
      </w:r>
      <w:r>
        <w:rPr>
          <w:rFonts w:eastAsia="Times New Roman" w:cs="Times New Roman"/>
          <w:szCs w:val="24"/>
        </w:rPr>
        <w:lastRenderedPageBreak/>
        <w:t>στην απασχόληση. Θέλω να αποφύγω τις εντυπώσεις και μπορώ απλώς να σας βεβαιώσω ότι οι επενδύσεις</w:t>
      </w:r>
      <w:r>
        <w:rPr>
          <w:rFonts w:eastAsia="Times New Roman" w:cs="Times New Roman"/>
          <w:szCs w:val="24"/>
        </w:rPr>
        <w:t>,</w:t>
      </w:r>
      <w:r>
        <w:rPr>
          <w:rFonts w:eastAsia="Times New Roman" w:cs="Times New Roman"/>
          <w:szCs w:val="24"/>
        </w:rPr>
        <w:t xml:space="preserve"> που σχεδιάζονται και οι εργαζόμενοι που θα απασχοληθούν θα είναι μια πραγματικά ανάσα, μια έκπληξη, θα έλεγα, για την οι</w:t>
      </w:r>
      <w:r>
        <w:rPr>
          <w:rFonts w:eastAsia="Times New Roman" w:cs="Times New Roman"/>
          <w:szCs w:val="24"/>
        </w:rPr>
        <w:t>κονομία μας.</w:t>
      </w:r>
    </w:p>
    <w:p w14:paraId="0515FA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Βεβαίως, όσον αφορά την παραπάνω εκτίμηση, αρκεί να σας αναφέρω ότι διεθνής όμιλος</w:t>
      </w:r>
      <w:r>
        <w:rPr>
          <w:rFonts w:eastAsia="Times New Roman" w:cs="Times New Roman"/>
          <w:szCs w:val="24"/>
        </w:rPr>
        <w:t>,</w:t>
      </w:r>
      <w:r>
        <w:rPr>
          <w:rFonts w:eastAsia="Times New Roman" w:cs="Times New Roman"/>
          <w:szCs w:val="24"/>
        </w:rPr>
        <w:t xml:space="preserve"> που ασχολείται με την έρευνα της αγοράς της κάνναβης, ο όμιλος </w:t>
      </w:r>
      <w:proofErr w:type="spellStart"/>
      <w:r>
        <w:rPr>
          <w:rFonts w:eastAsia="Times New Roman" w:cs="Times New Roman"/>
          <w:szCs w:val="24"/>
        </w:rPr>
        <w:t>Bradfield</w:t>
      </w:r>
      <w:proofErr w:type="spellEnd"/>
      <w:r>
        <w:rPr>
          <w:rFonts w:eastAsia="Times New Roman" w:cs="Times New Roman"/>
          <w:szCs w:val="24"/>
        </w:rPr>
        <w:t>, προβλέπει ότι θα έχουμε φθάσει μέχρι το 2021 σε αγορά κάνναβης 32 δισεκατομμυρίων δολ</w:t>
      </w:r>
      <w:r>
        <w:rPr>
          <w:rFonts w:eastAsia="Times New Roman" w:cs="Times New Roman"/>
          <w:szCs w:val="24"/>
        </w:rPr>
        <w:t>αρίων, παρουσιάζοντας η συγκεκριμένη αγορά μια αύξηση, έναν ετήσιο αριθμό ανάπτυξης 60%.</w:t>
      </w:r>
    </w:p>
    <w:p w14:paraId="0515FAA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στοιχεία, αλλά δεν είναι της ώρας. Αυτό που είναι της ώρας είναι να απαντήσουμε σε ένα ερώτημα: Γιατί η εισαγωγή της καλλιέργειας της κάνναβης είναι </w:t>
      </w:r>
      <w:r>
        <w:rPr>
          <w:rFonts w:eastAsia="Times New Roman" w:cs="Times New Roman"/>
          <w:szCs w:val="24"/>
        </w:rPr>
        <w:t xml:space="preserve">ιδανική στη χώρα </w:t>
      </w:r>
      <w:r>
        <w:rPr>
          <w:rFonts w:eastAsia="Times New Roman" w:cs="Times New Roman"/>
          <w:szCs w:val="24"/>
        </w:rPr>
        <w:lastRenderedPageBreak/>
        <w:t xml:space="preserve">μας και ιδιαίτερα γιατί αυτή η επενδυτική διάθεση είναι τόσο μεγάλη. Η απάντηση είναι απλή. Έχουμε συγκριτικά πλεονεκτήματα, όπως μειωμένο κόστος θέρμανσης λόγω κλίματος, υψηλή ένταση και διάρκεια ηλιοφάνειας,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ένα πάρα πολύ σημαν</w:t>
      </w:r>
      <w:r>
        <w:rPr>
          <w:rFonts w:eastAsia="Times New Roman" w:cs="Times New Roman"/>
          <w:szCs w:val="24"/>
        </w:rPr>
        <w:t>τικό δεδομένο, σε σχέση…</w:t>
      </w:r>
    </w:p>
    <w:p w14:paraId="0515FAA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ΓΕΩΡΓΙΑ ΜΑΡΤΙΝΟΥ: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Δεν θα είναι κλειστό;</w:t>
      </w:r>
    </w:p>
    <w:p w14:paraId="0515FAA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μιλάμε για χώρους οι οποίοι είναι περίκλειστοι, είτε τύπου θερμοκηπίου είτε άλλες κατασκευές, που η ηλιοφάνεια αντιλαμβάνεσθε ότι θα είναι ένα εργαλείο </w:t>
      </w:r>
      <w:r>
        <w:rPr>
          <w:rFonts w:eastAsia="Times New Roman" w:cs="Times New Roman"/>
          <w:bCs/>
          <w:shd w:val="clear" w:color="auto" w:fill="FFFFFF"/>
        </w:rPr>
        <w:t>το οποίο</w:t>
      </w:r>
      <w:r>
        <w:rPr>
          <w:rFonts w:eastAsia="Times New Roman" w:cs="Times New Roman"/>
          <w:szCs w:val="24"/>
        </w:rPr>
        <w:t xml:space="preserve"> θα αυξήσει τη δυνατότητα</w:t>
      </w:r>
      <w:r>
        <w:rPr>
          <w:rFonts w:eastAsia="Times New Roman" w:cs="Times New Roman"/>
          <w:szCs w:val="24"/>
        </w:rPr>
        <w:t>,</w:t>
      </w:r>
      <w:r>
        <w:rPr>
          <w:rFonts w:eastAsia="Times New Roman" w:cs="Times New Roman"/>
          <w:szCs w:val="24"/>
        </w:rPr>
        <w:t xml:space="preserve"> που έχουν οι συγκεκριμένοι χώροι. </w:t>
      </w:r>
    </w:p>
    <w:p w14:paraId="0515FAA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ΝΙΚΟΛΑΟΣ ΠΑΠΑΔΟΠΟΥΛ</w:t>
      </w:r>
      <w:r>
        <w:rPr>
          <w:rFonts w:eastAsia="Times New Roman" w:cs="Times New Roman"/>
          <w:b/>
          <w:szCs w:val="24"/>
        </w:rPr>
        <w:t xml:space="preserve">ΟΣ: </w:t>
      </w:r>
      <w:r>
        <w:rPr>
          <w:rFonts w:eastAsia="Times New Roman" w:cs="Times New Roman"/>
          <w:szCs w:val="24"/>
        </w:rPr>
        <w:t>Και ποιοτικά και ποσοτικά.</w:t>
      </w:r>
    </w:p>
    <w:p w14:paraId="0515FAA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Βεβαίως. </w:t>
      </w:r>
    </w:p>
    <w:p w14:paraId="0515FAA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Αυτά σας τα αναφέρω ειδικά από την πλευρά της γεωπονικής άποψης, η οποία έχει σχέση με το </w:t>
      </w:r>
      <w:proofErr w:type="spellStart"/>
      <w:r>
        <w:rPr>
          <w:rFonts w:eastAsia="Times New Roman" w:cs="Times New Roman"/>
          <w:szCs w:val="24"/>
        </w:rPr>
        <w:t>μικροκλίμα</w:t>
      </w:r>
      <w:proofErr w:type="spellEnd"/>
      <w:r>
        <w:rPr>
          <w:rFonts w:eastAsia="Times New Roman" w:cs="Times New Roman"/>
          <w:szCs w:val="24"/>
        </w:rPr>
        <w:t>,</w:t>
      </w:r>
      <w:r>
        <w:rPr>
          <w:rFonts w:eastAsia="Times New Roman" w:cs="Times New Roman"/>
          <w:szCs w:val="24"/>
        </w:rPr>
        <w:t xml:space="preserve"> που έχει η χώρα μας. Άρα, μόνο και μόνο αυτά τα </w:t>
      </w:r>
      <w:r>
        <w:rPr>
          <w:rFonts w:eastAsia="Times New Roman" w:cs="Times New Roman"/>
          <w:szCs w:val="24"/>
        </w:rPr>
        <w:t xml:space="preserve">πλεονεκτήματα είναι πάρα πολύ μεγάλα. Γι’ αυτό, λοιπόν, έχουμε πει ότι είναι τεράστιες οι δυνατότητες για τη χώρα μας. </w:t>
      </w:r>
    </w:p>
    <w:p w14:paraId="0515FAA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που προέχει είναι εμείς, χωρίς κινδύνους και χωρίς περιπέτειες στις επιχειρηματικές δραστηριότητες, να διασφαλίσουμε ότι αυτή η δια</w:t>
      </w:r>
      <w:r>
        <w:rPr>
          <w:rFonts w:eastAsia="Times New Roman" w:cs="Times New Roman"/>
          <w:szCs w:val="24"/>
        </w:rPr>
        <w:t xml:space="preserve">δικασία θα έχει ουσιαστικά αποτελέσματα. </w:t>
      </w:r>
    </w:p>
    <w:p w14:paraId="0515FAB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Έγινε μία συζήτηση ιδιαίτερα για τα θέματα φύλαξης </w:t>
      </w:r>
      <w:r>
        <w:rPr>
          <w:rFonts w:eastAsia="Times New Roman"/>
          <w:bCs/>
        </w:rPr>
        <w:t>και</w:t>
      </w:r>
      <w:r>
        <w:rPr>
          <w:rFonts w:eastAsia="Times New Roman" w:cs="Times New Roman"/>
          <w:szCs w:val="24"/>
        </w:rPr>
        <w:t xml:space="preserve"> του ελέγχου, η οποία, θα έλεγα, ότι βγήκε έξω από την προσέγγισή μας, </w:t>
      </w:r>
      <w:r>
        <w:rPr>
          <w:rFonts w:eastAsia="Times New Roman" w:cs="Times New Roman"/>
          <w:szCs w:val="24"/>
        </w:rPr>
        <w:lastRenderedPageBreak/>
        <w:t>τουλάχιστον</w:t>
      </w:r>
      <w:r>
        <w:rPr>
          <w:rFonts w:eastAsia="Times New Roman" w:cs="Times New Roman"/>
          <w:szCs w:val="24"/>
        </w:rPr>
        <w:t>,</w:t>
      </w:r>
      <w:r>
        <w:rPr>
          <w:rFonts w:eastAsia="Times New Roman" w:cs="Times New Roman"/>
          <w:szCs w:val="24"/>
        </w:rPr>
        <w:t xml:space="preserve"> έτσι όπως έχει διατυπωθεί. Αυτό είναι ξεκάθαρο. Μιλάμε για μία διαδικασία, μ</w:t>
      </w:r>
      <w:r>
        <w:rPr>
          <w:rFonts w:eastAsia="Times New Roman" w:cs="Times New Roman"/>
          <w:szCs w:val="24"/>
        </w:rPr>
        <w:t xml:space="preserve">ία άδεια έγκρισης, που ξεκινάει από την εισαγωγή σπόρου πολλαπλασιαστικού υλικού, καταλήγει σε συγκεκριμένο φαρμακευτικό προϊόν –το τονίζω, φαρμακευτικό προϊόν- και όλη αυτή η διαδικασία θα είναι περίκλειστη </w:t>
      </w:r>
      <w:r>
        <w:rPr>
          <w:rFonts w:eastAsia="Times New Roman"/>
          <w:bCs/>
        </w:rPr>
        <w:t>και</w:t>
      </w:r>
      <w:r>
        <w:rPr>
          <w:rFonts w:eastAsia="Times New Roman" w:cs="Times New Roman"/>
          <w:szCs w:val="24"/>
        </w:rPr>
        <w:t xml:space="preserve"> θα έχει τέτοια ασφάλεια, που δεν θα επιτρέψε</w:t>
      </w:r>
      <w:r>
        <w:rPr>
          <w:rFonts w:eastAsia="Times New Roman" w:cs="Times New Roman"/>
          <w:szCs w:val="24"/>
        </w:rPr>
        <w:t xml:space="preserve">ι -το επαναλαμβάνω- ούτε μία μύγα ούτε μία μέλισσα να μπορέσει να βγει έξω από τον συγκεκριμένο χώρο. </w:t>
      </w:r>
    </w:p>
    <w:p w14:paraId="0515FAB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 αυτό τουλάχιστον είναι διασφαλισμένο. Βεβαίως, όπως αντιλαμβάνεσθε, οι όποιες ανησυχίες εκφράσατε είναι ανησυχίες οι οποίες εκ του πονηρού οδηγούν σ</w:t>
      </w:r>
      <w:r>
        <w:rPr>
          <w:rFonts w:eastAsia="Times New Roman" w:cs="Times New Roman"/>
          <w:szCs w:val="24"/>
        </w:rPr>
        <w:t xml:space="preserve">ε άλλου είδους προσεγγίσεις. Γιατί αντιλαμβάνεσθε ότι γίνεται μία συζήτηση για συγκεκριμένο φαρμακευτικό προϊόν και εσείς θέλετε να πάτε τη συζήτηση στην αποποινικοποίηση της χρήσης της κάνναβης, κάτι το οποίο ούτε καν μας </w:t>
      </w:r>
      <w:r>
        <w:rPr>
          <w:rFonts w:eastAsia="Times New Roman" w:cs="Times New Roman"/>
          <w:szCs w:val="24"/>
        </w:rPr>
        <w:lastRenderedPageBreak/>
        <w:t>απασχόλησε και ούτε μας απασχολεί</w:t>
      </w:r>
      <w:r>
        <w:rPr>
          <w:rFonts w:eastAsia="Times New Roman" w:cs="Times New Roman"/>
          <w:szCs w:val="24"/>
        </w:rPr>
        <w:t xml:space="preserve">. Αυτό </w:t>
      </w:r>
      <w:r>
        <w:rPr>
          <w:rFonts w:eastAsia="Times New Roman" w:cs="Times New Roman"/>
        </w:rPr>
        <w:t>πρέπει</w:t>
      </w:r>
      <w:r>
        <w:rPr>
          <w:rFonts w:eastAsia="Times New Roman" w:cs="Times New Roman"/>
          <w:szCs w:val="24"/>
        </w:rPr>
        <w:t xml:space="preserve"> να γίνει ξεκάθαρο. </w:t>
      </w:r>
    </w:p>
    <w:p w14:paraId="0515FAB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Ένα άλλο θέμα που πρέπει να απαντήσουμε είναι τι θα γίνει και ποιο θα είναι το όφελος στον αγροτικό χώρο. Μια και εγώ υπηρέτησα ειδικά στον αγροτικό χώρο, πρέπει να απαντήσουμε στους αγρότες, οι οποίοι βλέπουν ότι έρχεται </w:t>
      </w:r>
      <w:r>
        <w:rPr>
          <w:rFonts w:eastAsia="Times New Roman" w:cs="Times New Roman"/>
          <w:szCs w:val="24"/>
        </w:rPr>
        <w:t xml:space="preserve">κάποια καλλιέργεια. </w:t>
      </w:r>
    </w:p>
    <w:p w14:paraId="0515FAB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έχω ξαναπεί, η συγκεκριμένη δραστηριότητα χρειάζεται επενδυτικά κεφάλαια, τεχνολογία. Δεν υπάρχει κα</w:t>
      </w:r>
      <w:r>
        <w:rPr>
          <w:rFonts w:eastAsia="Times New Roman" w:cs="Times New Roman"/>
          <w:szCs w:val="24"/>
        </w:rPr>
        <w:t>μ</w:t>
      </w:r>
      <w:r>
        <w:rPr>
          <w:rFonts w:eastAsia="Times New Roman" w:cs="Times New Roman"/>
          <w:szCs w:val="24"/>
        </w:rPr>
        <w:t>μία πιθανότητα ενίσχυσης ούτε από ευρωπαϊκούς ούτε από εθνικούς πόρους, όχι μόνο της παραγωγής, αλλά και γενικότερα της συγκεκριμέν</w:t>
      </w:r>
      <w:r>
        <w:rPr>
          <w:rFonts w:eastAsia="Times New Roman" w:cs="Times New Roman"/>
          <w:szCs w:val="24"/>
        </w:rPr>
        <w:t xml:space="preserve">ης επένδυσης. </w:t>
      </w:r>
    </w:p>
    <w:p w14:paraId="0515FAB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Όμως, αντιλαμβάνεσθε ότι η ωφέλεια</w:t>
      </w:r>
      <w:r>
        <w:rPr>
          <w:rFonts w:eastAsia="Times New Roman" w:cs="Times New Roman"/>
          <w:szCs w:val="24"/>
        </w:rPr>
        <w:t>,</w:t>
      </w:r>
      <w:r>
        <w:rPr>
          <w:rFonts w:eastAsia="Times New Roman" w:cs="Times New Roman"/>
          <w:szCs w:val="24"/>
        </w:rPr>
        <w:t xml:space="preserve"> που θα υπάρξει στην ύπαιθρο από την απασχόληση στη συγκεκριμένη δραστηριότητα -</w:t>
      </w:r>
      <w:r>
        <w:rPr>
          <w:rFonts w:eastAsia="Times New Roman" w:cs="Times New Roman"/>
          <w:szCs w:val="24"/>
        </w:rPr>
        <w:lastRenderedPageBreak/>
        <w:t xml:space="preserve">γιατί θα έχουμε και πολλαπλάσιες συνέπειες στην ύπαιθρο- θα είναι πάρα πολύ σημαντική. </w:t>
      </w:r>
    </w:p>
    <w:p w14:paraId="0515FAB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Επιπλέον, υπάρχουν δυνατότητες μέσα απ</w:t>
      </w:r>
      <w:r>
        <w:rPr>
          <w:rFonts w:eastAsia="Times New Roman" w:cs="Times New Roman"/>
          <w:szCs w:val="24"/>
        </w:rPr>
        <w:t>ό συνεργατικά σχήματα, μέσα από συνέργειες ομάδων, οργανώσεων παραγωγών, συνεταιρισμών, ακόμη και με ιδιωτικά κεφάλαια, τα οποία μπορούν να πάρουν άλλος τον τομέα της μεταποίησης, άλλος τον τομέα της καλλιέργειας. Προς αυτή την κατεύθυνση θα δώσουμε ιδιαίτ</w:t>
      </w:r>
      <w:r>
        <w:rPr>
          <w:rFonts w:eastAsia="Times New Roman" w:cs="Times New Roman"/>
          <w:szCs w:val="24"/>
        </w:rPr>
        <w:t>ερο βάρος, ούτως ώστε μέσα από τις συνέργειες να μπορέσει ο αγροτικός χώρος να ανταποκριθεί στις απαιτήσεις</w:t>
      </w:r>
      <w:r>
        <w:rPr>
          <w:rFonts w:eastAsia="Times New Roman" w:cs="Times New Roman"/>
          <w:szCs w:val="24"/>
        </w:rPr>
        <w:t>,</w:t>
      </w:r>
      <w:r>
        <w:rPr>
          <w:rFonts w:eastAsia="Times New Roman" w:cs="Times New Roman"/>
          <w:szCs w:val="24"/>
        </w:rPr>
        <w:t xml:space="preserve"> που διαμορφώνονται γύρω από αυτόν. Γιατί μέσα στον αγροτικό χώρο ένα από τα θέματα που πρέπει οπωσδήποτε να προχωρήσουμε είναι ότι πρέπει να μπει ο</w:t>
      </w:r>
      <w:r>
        <w:rPr>
          <w:rFonts w:eastAsia="Times New Roman" w:cs="Times New Roman"/>
          <w:szCs w:val="24"/>
        </w:rPr>
        <w:t xml:space="preserve"> χώρος σε συνέργειες, σε συνεργατισμούς. </w:t>
      </w:r>
    </w:p>
    <w:p w14:paraId="0515FAB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Εκεί λοιπόν, θα τους βοηθήσουμε. Υπάρχουν ήδη και στις συζητήσεις, που έχουμε κάνει μέχρι τώρα, σχήματα τέτοια συνεργατικά τα οποία μπορούν να ανταποκριθούν.</w:t>
      </w:r>
    </w:p>
    <w:p w14:paraId="0515FAB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θα πρέπ</w:t>
      </w:r>
      <w:r>
        <w:rPr>
          <w:rFonts w:eastAsia="Times New Roman" w:cs="Times New Roman"/>
          <w:szCs w:val="24"/>
        </w:rPr>
        <w:t xml:space="preserve">ει να ολοκληρώσετε. </w:t>
      </w:r>
    </w:p>
    <w:p w14:paraId="0515FAB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Κλείνω. Ίσως στη δευτερολογία μου να πούμε περισσότερα. </w:t>
      </w:r>
    </w:p>
    <w:p w14:paraId="0515FAB9" w14:textId="77777777" w:rsidR="00F75232" w:rsidRDefault="00120703">
      <w:pPr>
        <w:spacing w:line="600" w:lineRule="auto"/>
        <w:ind w:firstLine="720"/>
        <w:jc w:val="both"/>
        <w:rPr>
          <w:rFonts w:eastAsia="Times New Roman" w:cs="Times New Roman"/>
          <w:szCs w:val="24"/>
        </w:rPr>
      </w:pPr>
      <w:r w:rsidRPr="007257C1">
        <w:rPr>
          <w:rFonts w:eastAsia="Times New Roman" w:cs="Times New Roman"/>
          <w:szCs w:val="24"/>
        </w:rPr>
        <w:t>Η όλη συζήτηση ουσιαστικά</w:t>
      </w:r>
      <w:r>
        <w:rPr>
          <w:rFonts w:eastAsia="Times New Roman" w:cs="Times New Roman"/>
          <w:szCs w:val="24"/>
        </w:rPr>
        <w:t xml:space="preserve"> ανέδειξε ένα δίλημμα: Ή επιλέγουμε τον φόβο και κλεινόμαστε στο καβούκι μας</w:t>
      </w:r>
      <w:r>
        <w:rPr>
          <w:rFonts w:eastAsia="Times New Roman" w:cs="Times New Roman"/>
          <w:szCs w:val="24"/>
        </w:rPr>
        <w:t xml:space="preserve"> -</w:t>
      </w:r>
      <w:r>
        <w:rPr>
          <w:rFonts w:eastAsia="Times New Roman" w:cs="Times New Roman"/>
          <w:szCs w:val="24"/>
        </w:rPr>
        <w:t>κάτι το οπ</w:t>
      </w:r>
      <w:r>
        <w:rPr>
          <w:rFonts w:eastAsia="Times New Roman" w:cs="Times New Roman"/>
          <w:szCs w:val="24"/>
        </w:rPr>
        <w:t>οίο υποστήριξαν και δυνάμεις πολιτικές</w:t>
      </w:r>
      <w:r>
        <w:rPr>
          <w:rFonts w:eastAsia="Times New Roman" w:cs="Times New Roman"/>
          <w:szCs w:val="24"/>
        </w:rPr>
        <w:t xml:space="preserve">- </w:t>
      </w:r>
      <w:r>
        <w:rPr>
          <w:rFonts w:eastAsia="Times New Roman" w:cs="Times New Roman"/>
          <w:szCs w:val="24"/>
        </w:rPr>
        <w:t xml:space="preserve">ή υπηρετούμε την αναγκαιότητα, προσεγγίζοντας την πραγματικότητα. Εμείς ως Κυβέρνηση </w:t>
      </w:r>
      <w:r>
        <w:rPr>
          <w:rFonts w:eastAsia="Times New Roman" w:cs="Times New Roman"/>
          <w:szCs w:val="24"/>
        </w:rPr>
        <w:lastRenderedPageBreak/>
        <w:t>επιλέξαμε το δεύτερο. Γι’ αυτό φέρνουμε αυτό το νομοσχέδιο, προσπαθώντας ήπια και προσεκτικά να προσεγγίσουμε όλα τα μέτωπα, όλες τ</w:t>
      </w:r>
      <w:r>
        <w:rPr>
          <w:rFonts w:eastAsia="Times New Roman" w:cs="Times New Roman"/>
          <w:szCs w:val="24"/>
        </w:rPr>
        <w:t>ις αμφιβολίες. Και να είστε σίγουροι ότι αυτήν την κατεύθυνση έχουμε διασφαλίσει με τη συγκεκριμένη ρύθμιση.</w:t>
      </w:r>
    </w:p>
    <w:p w14:paraId="0515FAB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15FABB"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AB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Κι εμείς ευχαριστούμε. </w:t>
      </w:r>
    </w:p>
    <w:p w14:paraId="0515FAB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w:t>
      </w:r>
      <w:r>
        <w:rPr>
          <w:rFonts w:eastAsia="Times New Roman" w:cs="Times New Roman"/>
          <w:szCs w:val="24"/>
        </w:rPr>
        <w:t xml:space="preserve">των ομιλητών. </w:t>
      </w:r>
    </w:p>
    <w:p w14:paraId="0515FAB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Πρώτος ομιλητής είναι ο κ. Νικόλαος Παπαδόπουλος από τον ΣΥΡΙΖΑ. </w:t>
      </w:r>
    </w:p>
    <w:p w14:paraId="0515FAB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Ευχαριστώ, κύριε Πρόεδρε. </w:t>
      </w:r>
    </w:p>
    <w:p w14:paraId="0515FAC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δώσω συγχαρητήρια στους νέους Υπουργούς και καλό κουράγιο για τα δύσκολα καθήκοντα τα οποία έχουν. </w:t>
      </w:r>
    </w:p>
    <w:p w14:paraId="0515FAC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Εάν ήμουν στη θέση των Υπουργών πάντως, θα έδινα το δικαίωμα στη Νέα Δημοκρατία να φέρει έναν νόμο δικό της για την κάνναβη. Είμαι σίγουρος ότι δεν θα τον ψήφιζε. </w:t>
      </w:r>
    </w:p>
    <w:p w14:paraId="0515FAC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Πάρτε το πίσω και θα τον φέρουμε. </w:t>
      </w:r>
    </w:p>
    <w:p w14:paraId="0515FAC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Και δεν θα το</w:t>
      </w:r>
      <w:r>
        <w:rPr>
          <w:rFonts w:eastAsia="Times New Roman" w:cs="Times New Roman"/>
          <w:szCs w:val="24"/>
        </w:rPr>
        <w:t xml:space="preserve">ν ψήφιζε, διότι έκανε πολιτική με τον σύντροφό μας τον Καρανίκα. Τόσο πολύ σας πειράζει ο Καρανίκας; Τόσο εμβληματικός είναι; Μήπως θέλετε να τον κάνετε Υπουργό ή Βουλευτή; Εγώ θα χαρώ πολύ τον σύντροφό μου τον Νίκο να τον έχω εδώ συνάδελφο. </w:t>
      </w:r>
    </w:p>
    <w:p w14:paraId="0515FAC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Ωραίος είναι </w:t>
      </w:r>
      <w:r>
        <w:rPr>
          <w:rFonts w:eastAsia="Times New Roman" w:cs="Times New Roman"/>
          <w:szCs w:val="24"/>
        </w:rPr>
        <w:t>ο διάλογος και μου αρέσει. Θα ήθελα όμως να βάλω ορισμένα ζητήματα από την πλευρά των παραγωγών, από την παραγωγική διαδικασία. Πιστεύω ότι είναι ένα νέο προϊόν. Για την Ελλάδα, όμως, δεν είναι νέο. Μέχρι το 1957 υπήρχε η κάνναβη, η κλωστική. Υπήρχαν αρκετ</w:t>
      </w:r>
      <w:r>
        <w:rPr>
          <w:rFonts w:eastAsia="Times New Roman" w:cs="Times New Roman"/>
          <w:szCs w:val="24"/>
        </w:rPr>
        <w:t>ά εργοστάσια κλωστικής κάνναβης. Ισχύει αυτό που είπε κάποιος συνάδελφος. Όντως, στην Κέρκυρα υπήρχε το μεγαλύτερο εργοστάσιο κλωστικής κάνναβης με χίλιους πεντακόσιους εργαζόμενους και με πάρα πολλά προϊόντα. Άρα, είναι γεγονός ότι το προϊόν αυτό είτε φαρ</w:t>
      </w:r>
      <w:r>
        <w:rPr>
          <w:rFonts w:eastAsia="Times New Roman" w:cs="Times New Roman"/>
          <w:szCs w:val="24"/>
        </w:rPr>
        <w:t xml:space="preserve">μακευτική κάνναβη είτε κλωστική κάνναβη, θα είναι και προϊόν εντάσεως εργασίας και εντάσεως κεφαλαίου. </w:t>
      </w:r>
    </w:p>
    <w:p w14:paraId="0515FAC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Υπουργέ, τα είπαμε και στην </w:t>
      </w:r>
      <w:r>
        <w:rPr>
          <w:rFonts w:eastAsia="Times New Roman" w:cs="Times New Roman"/>
          <w:szCs w:val="24"/>
        </w:rPr>
        <w:t>επιτροπή</w:t>
      </w:r>
      <w:r>
        <w:rPr>
          <w:rFonts w:eastAsia="Times New Roman" w:cs="Times New Roman"/>
          <w:szCs w:val="24"/>
        </w:rPr>
        <w:t xml:space="preserve">. Εγώ θα ήθελα να προσεχθούν οι αγρότες, να μπορούν με σχήματα να μπουν και </w:t>
      </w:r>
      <w:r>
        <w:rPr>
          <w:rFonts w:eastAsia="Times New Roman" w:cs="Times New Roman"/>
          <w:szCs w:val="24"/>
        </w:rPr>
        <w:lastRenderedPageBreak/>
        <w:t>στη φαρμακευτική κάνναβη. Πρέπει ό</w:t>
      </w:r>
      <w:r>
        <w:rPr>
          <w:rFonts w:eastAsia="Times New Roman" w:cs="Times New Roman"/>
          <w:szCs w:val="24"/>
        </w:rPr>
        <w:t>μως να καθορίσουμε, πρώτον, τι είναι τελικό προϊόν, που να μπορεί εύκολα ο αγρότης να το κάνει, χωρίς μεγάλες επενδύσεις, όπως είναι ο σπόρος ή αποξηραμένα ή οτιδήποτε άλλο και να μην πάμε στα αιθέρια έλαια. Βεβαίως, για αιθέρια έλαια ή άλλα προϊόντα ή αλο</w:t>
      </w:r>
      <w:r>
        <w:rPr>
          <w:rFonts w:eastAsia="Times New Roman" w:cs="Times New Roman"/>
          <w:szCs w:val="24"/>
        </w:rPr>
        <w:t xml:space="preserve">ιφές χρειάζονται πολύ μεγαλύτερες επενδύσεις. </w:t>
      </w:r>
    </w:p>
    <w:p w14:paraId="0515FAC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Άρα, πρώτον, πρέπει να εξασφαλίσουμε αυτήν την ιστορία. Δεν ξέρω αν εννοούσατε προηγουμένως ότι δεν υπάρχουν κεφάλαια για επενδύσεις για τους αγρότες; Δεν ξέρω αν εννοούσατε αυτό.  </w:t>
      </w:r>
    </w:p>
    <w:p w14:paraId="0515FAC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w:t>
      </w:r>
      <w:r>
        <w:rPr>
          <w:rFonts w:eastAsia="Times New Roman" w:cs="Times New Roman"/>
          <w:b/>
          <w:szCs w:val="24"/>
        </w:rPr>
        <w:t xml:space="preserve">ός Αγροτικής Ανάπτυξης και Τροφίμων): </w:t>
      </w:r>
      <w:r>
        <w:rPr>
          <w:rFonts w:eastAsia="Times New Roman" w:cs="Times New Roman"/>
          <w:szCs w:val="24"/>
        </w:rPr>
        <w:t>Ενισχύσεις και επιδοτήσεις.</w:t>
      </w:r>
    </w:p>
    <w:p w14:paraId="0515FAC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 xml:space="preserve">Επιδοτήσεις δεν χρειάζονται. Μιλάω για ενισχύσεις ή προγράμματα τα οποία θα μπορούν οι αγρότες να παίρνουν για να κάνουν τέτοιες επενδύσεις. </w:t>
      </w:r>
    </w:p>
    <w:p w14:paraId="0515FAC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Καταλαβαίνω ότι υπάρχει ο</w:t>
      </w:r>
      <w:r>
        <w:rPr>
          <w:rFonts w:eastAsia="Times New Roman" w:cs="Times New Roman"/>
          <w:szCs w:val="24"/>
        </w:rPr>
        <w:t xml:space="preserve"> κίνδυνος που πολλοί έχουν θέσει εδώ για την κάνναβη. Έτσι όπως είναι διαμορφωμένο το νομοσχέδιο</w:t>
      </w:r>
      <w:r>
        <w:rPr>
          <w:rFonts w:eastAsia="Times New Roman" w:cs="Times New Roman"/>
          <w:szCs w:val="24"/>
        </w:rPr>
        <w:t>,</w:t>
      </w:r>
      <w:r>
        <w:rPr>
          <w:rFonts w:eastAsia="Times New Roman" w:cs="Times New Roman"/>
          <w:szCs w:val="24"/>
        </w:rPr>
        <w:t xml:space="preserve"> ότι θα είναι στον χώρο παραγωγής και μεταποίησης και κλειστό, νομίζω δεν υπάρχει </w:t>
      </w:r>
      <w:r>
        <w:rPr>
          <w:rFonts w:eastAsia="Times New Roman" w:cs="Times New Roman"/>
          <w:szCs w:val="24"/>
        </w:rPr>
        <w:t xml:space="preserve">κάποιο </w:t>
      </w:r>
      <w:r>
        <w:rPr>
          <w:rFonts w:eastAsia="Times New Roman" w:cs="Times New Roman"/>
          <w:szCs w:val="24"/>
        </w:rPr>
        <w:t xml:space="preserve">πρόβλημα. </w:t>
      </w:r>
    </w:p>
    <w:p w14:paraId="0515FAC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Φαίνεται ότι τις επενδύσεις αυτές η Αντιπολίτευση δεν τις β</w:t>
      </w:r>
      <w:r>
        <w:rPr>
          <w:rFonts w:eastAsia="Times New Roman" w:cs="Times New Roman"/>
          <w:szCs w:val="24"/>
        </w:rPr>
        <w:t xml:space="preserve">λέπει. Εγώ τουλάχιστον τις βλέπω. Ήδη, η κλωστική κάνναβη θα μπει πολύ δυναμικά, αλλά και η φαρμακευτική. Γι’ αυτό, κύριε Υπουργέ, θα ήθελα να θέσω το ζήτημα των σπόρων. </w:t>
      </w:r>
    </w:p>
    <w:p w14:paraId="0515FAC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Στο νομοσχέδιο λέμε ότι θα γίνεται εισαγωγή του σπόρου. Όντως αυτή</w:t>
      </w:r>
      <w:r>
        <w:rPr>
          <w:rFonts w:eastAsia="Times New Roman" w:cs="Times New Roman"/>
          <w:szCs w:val="24"/>
        </w:rPr>
        <w:t>ν</w:t>
      </w:r>
      <w:r>
        <w:rPr>
          <w:rFonts w:eastAsia="Times New Roman" w:cs="Times New Roman"/>
          <w:szCs w:val="24"/>
        </w:rPr>
        <w:t xml:space="preserve"> τη στιγμή η χώρα </w:t>
      </w:r>
      <w:r>
        <w:rPr>
          <w:rFonts w:eastAsia="Times New Roman" w:cs="Times New Roman"/>
          <w:szCs w:val="24"/>
        </w:rPr>
        <w:t xml:space="preserve">μας δεν παράγει σπόρο και θα πρέπει </w:t>
      </w:r>
      <w:r>
        <w:rPr>
          <w:rFonts w:eastAsia="Times New Roman" w:cs="Times New Roman"/>
          <w:szCs w:val="24"/>
        </w:rPr>
        <w:lastRenderedPageBreak/>
        <w:t xml:space="preserve">να δούμε τα </w:t>
      </w:r>
      <w:proofErr w:type="spellStart"/>
      <w:r>
        <w:rPr>
          <w:rFonts w:eastAsia="Times New Roman" w:cs="Times New Roman"/>
          <w:szCs w:val="24"/>
        </w:rPr>
        <w:t>σπορόδεντρα</w:t>
      </w:r>
      <w:proofErr w:type="spellEnd"/>
      <w:r>
        <w:rPr>
          <w:rFonts w:eastAsia="Times New Roman" w:cs="Times New Roman"/>
          <w:szCs w:val="24"/>
        </w:rPr>
        <w:t xml:space="preserve">, αυτό το γενετικό υλικό. Ξέρω ότι ο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πρέπει να έχει τράπεζα σπόρων. Πρέπει να δούμε τα δικά μας σπόρια. Από ό,τι λένε, έχουμε πολύ καλά σπόρια</w:t>
      </w:r>
      <w:r>
        <w:rPr>
          <w:rFonts w:eastAsia="Times New Roman" w:cs="Times New Roman"/>
          <w:szCs w:val="24"/>
        </w:rPr>
        <w:t>,</w:t>
      </w:r>
      <w:r>
        <w:rPr>
          <w:rFonts w:eastAsia="Times New Roman" w:cs="Times New Roman"/>
          <w:szCs w:val="24"/>
        </w:rPr>
        <w:t xml:space="preserve"> έχουμε καλή ποιότητα. Άρα πρέπει να το</w:t>
      </w:r>
      <w:r>
        <w:rPr>
          <w:rFonts w:eastAsia="Times New Roman" w:cs="Times New Roman"/>
          <w:szCs w:val="24"/>
        </w:rPr>
        <w:t xml:space="preserve"> ερευνήσουμε και σε ένα διάστημα, δεν ξέρω αν θα είναι τον επόμενο χρόνο ή τον μεθεπόμενο, να δούμε την παραγωγή σπόρων. Η παραγωγή σπόρων να μην μένει μόνο εδώ, να έχει και εξαγωγικό προσανατολισμό. </w:t>
      </w:r>
    </w:p>
    <w:p w14:paraId="0515FAC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Οι μικροί παραγωγοί με ΚΟΙΝΣΕΠ ή οι συνεταιρισμοί ή ομά</w:t>
      </w:r>
      <w:r>
        <w:rPr>
          <w:rFonts w:eastAsia="Times New Roman" w:cs="Times New Roman"/>
          <w:szCs w:val="24"/>
        </w:rPr>
        <w:t xml:space="preserve">δες παραγωγών μπορούν κάλλιστα να παράγουν τέτοια σπόρια τα οποία θα είναι συσκευασμένα, ελεγμένα για να μπορούν να </w:t>
      </w:r>
      <w:r>
        <w:rPr>
          <w:rFonts w:eastAsia="Times New Roman" w:cs="Times New Roman"/>
          <w:szCs w:val="24"/>
        </w:rPr>
        <w:t xml:space="preserve">δίνονται </w:t>
      </w:r>
      <w:r>
        <w:rPr>
          <w:rFonts w:eastAsia="Times New Roman" w:cs="Times New Roman"/>
          <w:szCs w:val="24"/>
        </w:rPr>
        <w:t>και για εξαγωγή.</w:t>
      </w:r>
    </w:p>
    <w:p w14:paraId="0515FAC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ότι εάν μπούνε μερικές χιλιάδες στρέμματα -από ό,τι φαίνεται ήδη ξεκινάνε με πενήντα χιλιάδες και στ</w:t>
      </w:r>
      <w:r>
        <w:rPr>
          <w:rFonts w:eastAsia="Times New Roman" w:cs="Times New Roman"/>
          <w:szCs w:val="24"/>
        </w:rPr>
        <w:t>η Θεσσαλία υπάρχουν κάποια σχέδια και επενδύσεις για είκοσι χιλιάδες στρέμματα- μάλλον γρήγορα θα πάμε προς αυτή</w:t>
      </w:r>
      <w:r>
        <w:rPr>
          <w:rFonts w:eastAsia="Times New Roman" w:cs="Times New Roman"/>
          <w:szCs w:val="24"/>
        </w:rPr>
        <w:t>ν</w:t>
      </w:r>
      <w:r>
        <w:rPr>
          <w:rFonts w:eastAsia="Times New Roman" w:cs="Times New Roman"/>
          <w:szCs w:val="24"/>
        </w:rPr>
        <w:t xml:space="preserve"> την καλλιέργεια και την κλωστική. Μιλάμε για μερικές χιλιάδες τόνους σπόρια. Οπότε ένα μεγάλο μέρος του συναλλάγματος, εγώ το υπολογίζω πάνω α</w:t>
      </w:r>
      <w:r>
        <w:rPr>
          <w:rFonts w:eastAsia="Times New Roman" w:cs="Times New Roman"/>
          <w:szCs w:val="24"/>
        </w:rPr>
        <w:t>πό 20 εκατομμύρια</w:t>
      </w:r>
      <w:r>
        <w:rPr>
          <w:rFonts w:eastAsia="Times New Roman" w:cs="Times New Roman"/>
          <w:szCs w:val="24"/>
        </w:rPr>
        <w:t xml:space="preserve"> ευρώ</w:t>
      </w:r>
      <w:r>
        <w:rPr>
          <w:rFonts w:eastAsia="Times New Roman" w:cs="Times New Roman"/>
          <w:szCs w:val="24"/>
        </w:rPr>
        <w:t xml:space="preserve">, θα βγαίνουν έξω. </w:t>
      </w:r>
    </w:p>
    <w:p w14:paraId="0515FAC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Άρα για τη χώρα μας είναι πάρα πολύ σημαντικό και για την κλωστική και για τη φαρμακευτική κάνναβη, τα </w:t>
      </w:r>
      <w:proofErr w:type="spellStart"/>
      <w:r>
        <w:rPr>
          <w:rFonts w:eastAsia="Times New Roman" w:cs="Times New Roman"/>
          <w:szCs w:val="24"/>
        </w:rPr>
        <w:t>σπορόδεντρα</w:t>
      </w:r>
      <w:proofErr w:type="spellEnd"/>
      <w:r>
        <w:rPr>
          <w:rFonts w:eastAsia="Times New Roman" w:cs="Times New Roman"/>
          <w:szCs w:val="24"/>
        </w:rPr>
        <w:t xml:space="preserve">, τα σπόρια, το γενετικό υλικό να βρίσκεται εδώ στη χώρα μας, διότι είναι πλούτος. </w:t>
      </w:r>
    </w:p>
    <w:p w14:paraId="0515FAC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ήθελα να μιλή</w:t>
      </w:r>
      <w:r>
        <w:rPr>
          <w:rFonts w:eastAsia="Times New Roman" w:cs="Times New Roman"/>
          <w:szCs w:val="24"/>
        </w:rPr>
        <w:t xml:space="preserve">σω για το γενετικό υλικό και για τα άλλα προϊόντα, κύριε Υπουργέ. Δεν μπορεί η Ολλανδία να μας τροφοδοτεί </w:t>
      </w:r>
      <w:r>
        <w:rPr>
          <w:rFonts w:eastAsia="Times New Roman" w:cs="Times New Roman"/>
          <w:szCs w:val="24"/>
        </w:rPr>
        <w:lastRenderedPageBreak/>
        <w:t xml:space="preserve">συνέχεια με σπόρια. Μέχρι το κρεμμυδάκι που βάζουμε, έρχεται από την Ολλανδία. Χρειάζεται επιτέλους στροφή κι επιμένω, γιατί είναι νέο προϊόν. Τώρα </w:t>
      </w:r>
      <w:proofErr w:type="spellStart"/>
      <w:r>
        <w:rPr>
          <w:rFonts w:eastAsia="Times New Roman" w:cs="Times New Roman"/>
          <w:szCs w:val="24"/>
        </w:rPr>
        <w:t>ξα</w:t>
      </w:r>
      <w:r>
        <w:rPr>
          <w:rFonts w:eastAsia="Times New Roman" w:cs="Times New Roman"/>
          <w:szCs w:val="24"/>
        </w:rPr>
        <w:t>ναξεκινάει</w:t>
      </w:r>
      <w:proofErr w:type="spellEnd"/>
      <w:r>
        <w:rPr>
          <w:rFonts w:eastAsia="Times New Roman" w:cs="Times New Roman"/>
          <w:szCs w:val="24"/>
        </w:rPr>
        <w:t xml:space="preserve"> στη χώρα μας, όπως είπα μέχρι το 1957 υπήρχε, άρα πρέπει να το δούμε σε άλλη βάση πιο σωστή. </w:t>
      </w:r>
    </w:p>
    <w:p w14:paraId="0515FAD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ήθελα πάρα πολύ την προσοχή σας πάνω </w:t>
      </w:r>
      <w:r>
        <w:rPr>
          <w:rFonts w:eastAsia="Times New Roman" w:cs="Times New Roman"/>
          <w:szCs w:val="24"/>
        </w:rPr>
        <w:t xml:space="preserve">σ’ </w:t>
      </w:r>
      <w:r>
        <w:rPr>
          <w:rFonts w:eastAsia="Times New Roman" w:cs="Times New Roman"/>
          <w:szCs w:val="24"/>
        </w:rPr>
        <w:t>αυτό το ζήτημα, ώστε η παραγωγική διαδικασία να είναι όλη στην Ελλάδα. Δηλαδή, τέρμα οι εισαγωγές. Πρέπει να</w:t>
      </w:r>
      <w:r>
        <w:rPr>
          <w:rFonts w:eastAsia="Times New Roman" w:cs="Times New Roman"/>
          <w:szCs w:val="24"/>
        </w:rPr>
        <w:t xml:space="preserve"> κάνουμε δικό μας σπόρο. </w:t>
      </w:r>
    </w:p>
    <w:p w14:paraId="0515FAD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515FAD2"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AD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Γιόγιακας</w:t>
      </w:r>
      <w:proofErr w:type="spellEnd"/>
      <w:r>
        <w:rPr>
          <w:rFonts w:eastAsia="Times New Roman" w:cs="Times New Roman"/>
          <w:szCs w:val="24"/>
        </w:rPr>
        <w:t xml:space="preserve"> Βασίλειος από τη Νέα Δημοκρατία.</w:t>
      </w:r>
    </w:p>
    <w:p w14:paraId="0515FAD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 xml:space="preserve">Κύριοι Υπουργοί, κυρίες και κύριοι συνάδελφοι, αν και το </w:t>
      </w:r>
      <w:r>
        <w:rPr>
          <w:rFonts w:eastAsia="Times New Roman" w:cs="Times New Roman"/>
          <w:szCs w:val="24"/>
        </w:rPr>
        <w:t xml:space="preserve">θέμα δεν θα ήθελα να το προσεγγίσω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διάθεση, θέλω να ξεκινήσω με το αυτονόητο. Το νομοσχέδιο λέγεται: «Διατάξεις για την παραγωγή τελικών προϊόντων φαρμακευτικής κάνναβης». Δεν αφορά ούτε </w:t>
      </w:r>
      <w:r>
        <w:rPr>
          <w:rFonts w:eastAsia="Times New Roman" w:cs="Times New Roman"/>
          <w:szCs w:val="24"/>
        </w:rPr>
        <w:t>σ</w:t>
      </w:r>
      <w:r>
        <w:rPr>
          <w:rFonts w:eastAsia="Times New Roman" w:cs="Times New Roman"/>
          <w:szCs w:val="24"/>
        </w:rPr>
        <w:t xml:space="preserve">την ιατρική χρήση ούτε </w:t>
      </w:r>
      <w:r>
        <w:rPr>
          <w:rFonts w:eastAsia="Times New Roman" w:cs="Times New Roman"/>
          <w:szCs w:val="24"/>
        </w:rPr>
        <w:t>σ</w:t>
      </w:r>
      <w:r>
        <w:rPr>
          <w:rFonts w:eastAsia="Times New Roman" w:cs="Times New Roman"/>
          <w:szCs w:val="24"/>
        </w:rPr>
        <w:t xml:space="preserve">τη λεγόμενη </w:t>
      </w:r>
      <w:proofErr w:type="spellStart"/>
      <w:r>
        <w:rPr>
          <w:rFonts w:eastAsia="Times New Roman" w:cs="Times New Roman"/>
          <w:szCs w:val="24"/>
        </w:rPr>
        <w:t>ευφορική</w:t>
      </w:r>
      <w:proofErr w:type="spellEnd"/>
      <w:r>
        <w:rPr>
          <w:rFonts w:eastAsia="Times New Roman" w:cs="Times New Roman"/>
          <w:szCs w:val="24"/>
        </w:rPr>
        <w:t xml:space="preserve"> χρήση της κάνναβης. Το λέω αυτό γιατί στις συνεδριάσεις των </w:t>
      </w:r>
      <w:r>
        <w:rPr>
          <w:rFonts w:eastAsia="Times New Roman" w:cs="Times New Roman"/>
          <w:szCs w:val="24"/>
        </w:rPr>
        <w:t xml:space="preserve">επιτροπών </w:t>
      </w:r>
      <w:r>
        <w:rPr>
          <w:rFonts w:eastAsia="Times New Roman" w:cs="Times New Roman"/>
          <w:szCs w:val="24"/>
        </w:rPr>
        <w:t>και από τις τοποθετήσεις των φορέων προέκυψε μια σύγχυση και η σύγχυση αυτή μεταφέρεται και στον κόσμο, δημιουργώντας λανθασμένες εντυπώσεις.</w:t>
      </w:r>
    </w:p>
    <w:p w14:paraId="0515FAD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στη Νέα Δημοκρατί</w:t>
      </w:r>
      <w:r>
        <w:rPr>
          <w:rFonts w:eastAsia="Times New Roman" w:cs="Times New Roman"/>
          <w:szCs w:val="24"/>
        </w:rPr>
        <w:t xml:space="preserve">α έχουμε από την αρχή ξεκάθαρη θέση. Την είπε και ο συνάδελφος εισηγητής και την επαναλαμβάνω. Συμφωνούμε με τη διευκόλυνση της πρόσβασης ορισμένων κατηγοριών ασθενών σε σκευάσματα φαρμακευτικής κάνναβης. Λέμε </w:t>
      </w:r>
      <w:r>
        <w:rPr>
          <w:rFonts w:eastAsia="Times New Roman" w:cs="Times New Roman"/>
          <w:szCs w:val="24"/>
        </w:rPr>
        <w:lastRenderedPageBreak/>
        <w:t>«</w:t>
      </w:r>
      <w:r>
        <w:rPr>
          <w:rFonts w:eastAsia="Times New Roman" w:cs="Times New Roman"/>
          <w:szCs w:val="24"/>
        </w:rPr>
        <w:t>ναι</w:t>
      </w:r>
      <w:r>
        <w:rPr>
          <w:rFonts w:eastAsia="Times New Roman" w:cs="Times New Roman"/>
          <w:szCs w:val="24"/>
        </w:rPr>
        <w:t>» στην παραγωγή τελικών προϊόντων φαρμακευ</w:t>
      </w:r>
      <w:r>
        <w:rPr>
          <w:rFonts w:eastAsia="Times New Roman" w:cs="Times New Roman"/>
          <w:szCs w:val="24"/>
        </w:rPr>
        <w:t xml:space="preserve">τικής κάνναβης στη χώρα μας ως μια δραστηριότητα που όπως έχει συμβεί και σε άλλες χώρες μπορεί να φέρει ιδιωτικές επενδύσεις, να δημιουργήσει δουλειές, να έχει εξαγωγικές δυνατότητες και να δημιουργήσει έσοδα για το δημόσιο. </w:t>
      </w:r>
    </w:p>
    <w:p w14:paraId="0515FAD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με το οποίο διαφωνούμε κ</w:t>
      </w:r>
      <w:r>
        <w:rPr>
          <w:rFonts w:eastAsia="Times New Roman" w:cs="Times New Roman"/>
          <w:szCs w:val="24"/>
        </w:rPr>
        <w:t>αι το δηλώσαμε εξαρχής, είναι οι προϋποθέσεις, οι προδιαγραφές και οι διαδικασίες για την παραγωγή των προϊόντων φαρμακευτικής κάνναβης. Δεν διαφωνούμε μόνο εμείς, αλλά και άλλες παρατάξεις, οι οποίες εκφράζουν θετικά την ψήφο τους. Στο συγκεκριμένο νομοσχ</w:t>
      </w:r>
      <w:r>
        <w:rPr>
          <w:rFonts w:eastAsia="Times New Roman" w:cs="Times New Roman"/>
          <w:szCs w:val="24"/>
        </w:rPr>
        <w:t xml:space="preserve">έδιο, κύριε Υπουργέ, εκφράζουν έντονους προβληματισμούς όσον αφορά </w:t>
      </w:r>
      <w:r>
        <w:rPr>
          <w:rFonts w:eastAsia="Times New Roman" w:cs="Times New Roman"/>
          <w:szCs w:val="24"/>
        </w:rPr>
        <w:t>σ</w:t>
      </w:r>
      <w:r>
        <w:rPr>
          <w:rFonts w:eastAsia="Times New Roman" w:cs="Times New Roman"/>
          <w:szCs w:val="24"/>
        </w:rPr>
        <w:t>τις προαναφερθείσες αιτιολογίες.</w:t>
      </w:r>
    </w:p>
    <w:p w14:paraId="0515FAD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Κύριε Αποστόλου, όσο και αν θέλαμε να συμφωνήσουμε, δεν υπάρχει κα</w:t>
      </w:r>
      <w:r>
        <w:rPr>
          <w:rFonts w:eastAsia="Times New Roman" w:cs="Times New Roman"/>
          <w:szCs w:val="24"/>
        </w:rPr>
        <w:t>μ</w:t>
      </w:r>
      <w:r>
        <w:rPr>
          <w:rFonts w:eastAsia="Times New Roman" w:cs="Times New Roman"/>
          <w:szCs w:val="24"/>
        </w:rPr>
        <w:t xml:space="preserve">μία προϋπόθεση ξεκάθαρη, σαφής και τεκμηριωμένη για να το ψηφίσουμε. </w:t>
      </w:r>
    </w:p>
    <w:p w14:paraId="0515FAD8"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Δεν μιλάμε εκ του πονηρού, κύριε Υπουργέ. Είπατε κάποια πράγματα στην ομιλία σας, τα οποία δεν είναι στο νομοσχέδιο. Αυτά έχουμε θέσει και στις </w:t>
      </w:r>
      <w:r>
        <w:rPr>
          <w:rFonts w:eastAsia="Times New Roman"/>
          <w:szCs w:val="24"/>
        </w:rPr>
        <w:t xml:space="preserve">επιτροπές </w:t>
      </w:r>
      <w:r>
        <w:rPr>
          <w:rFonts w:eastAsia="Times New Roman"/>
          <w:szCs w:val="24"/>
        </w:rPr>
        <w:t>και σήμερα στην Ολομέλεια, προκειμένου να γίνουν ξεκάθαρα στο νομοσχέδιο, έτσι ώστε να πάρει μια σωστή</w:t>
      </w:r>
      <w:r>
        <w:rPr>
          <w:rFonts w:eastAsia="Times New Roman"/>
          <w:szCs w:val="24"/>
        </w:rPr>
        <w:t xml:space="preserve"> και σαφή θέση.</w:t>
      </w:r>
    </w:p>
    <w:p w14:paraId="0515FAD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Δεν ξέρουμε πόσες επενδύσεις θέλουμε να κάνουμε. Είπε ο κ. Παπαδόπουλος για ομάδες παραγωγών. Πόσες ομάδες παραγωγών μπορούν να αντέξουν και να δημιουργήσουν αυτές τις επενδύσεις; Μίλησε, επίσης, ο κ. Παπαδόπουλος και για τους σπόρους και γ</w:t>
      </w:r>
      <w:r>
        <w:rPr>
          <w:rFonts w:eastAsia="Times New Roman"/>
          <w:szCs w:val="24"/>
        </w:rPr>
        <w:t xml:space="preserve">ια άλλη μια διαδικασία, που πρέπει να γίνει και αυτή στην Ελλάδα. </w:t>
      </w:r>
      <w:r>
        <w:rPr>
          <w:rFonts w:eastAsia="Times New Roman"/>
          <w:szCs w:val="24"/>
        </w:rPr>
        <w:lastRenderedPageBreak/>
        <w:t xml:space="preserve">Είναι δυνατόν όλα αυτά να συμπεριληφθούν στο συγκεκριμένο νομοσχέδιο; </w:t>
      </w:r>
    </w:p>
    <w:p w14:paraId="0515FAD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Βέβαια, σ’ όλη αυτήν την κατάσταση δεν είναι ότι διαφωνούμε, αλλά ότι αγνοούμε τη συγκεκριμένη διαδικασία. Αγνοούμε κι </w:t>
      </w:r>
      <w:r>
        <w:rPr>
          <w:rFonts w:eastAsia="Times New Roman"/>
          <w:szCs w:val="24"/>
        </w:rPr>
        <w:t>εμείς οι ενδιαφερόμενοι σημαντικά στοιχεία, όπως το τι θα ισχύσει για την έγκριση των εκμεταλλεύσεων, για τη φύλαξη, την ασφάλεια, την αποθήκευση, τη μεταφορά. Δεν ξέρουμε πώς και από ποιον θα γίνονται οι ετήσιοι έλεγχοι συμμόρφωσης ή οι έκτακτοι έλεγχοι γ</w:t>
      </w:r>
      <w:r>
        <w:rPr>
          <w:rFonts w:eastAsia="Times New Roman"/>
          <w:szCs w:val="24"/>
        </w:rPr>
        <w:t>ια να διαπιστώνεται αν τηρούνται οι όροι της έγκρισης ή όχι.</w:t>
      </w:r>
    </w:p>
    <w:p w14:paraId="0515FADB"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Υπάρχει, κυρίες και κύριοι συνάδελφοι, μία ομίχλη ή ένα σκοτάδι γύρω από αυτά και άλλα κρίσιμα σημεία. Δείχνει ότι ο τρόπος με τον οποίον προσέγγισε το θέμα ο νομοθέτης είναι πρόχειρος και βιαστι</w:t>
      </w:r>
      <w:r>
        <w:rPr>
          <w:rFonts w:eastAsia="Times New Roman"/>
          <w:szCs w:val="24"/>
        </w:rPr>
        <w:t xml:space="preserve">κός. </w:t>
      </w:r>
    </w:p>
    <w:p w14:paraId="0515FADC"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Αξίζει να σταθώ σε ένα σημείο, που νομίζω ότι είναι ενδεικτικό αυτής της προχειρότητας. Στο νομοσχέδιο γίνεται λόγος για ενιαία έγκριση παραγωγής και μεταποίησης, για μια διαδικασία που, όπως είπε ο κύριος Υπουργός, ξεκινάει από τον σπόρο κα καταλήγε</w:t>
      </w:r>
      <w:r>
        <w:rPr>
          <w:rFonts w:eastAsia="Times New Roman"/>
          <w:szCs w:val="24"/>
        </w:rPr>
        <w:t>ι σε συγκεκριμένο φαρμακευτικό προϊόν, παρ</w:t>
      </w:r>
      <w:r>
        <w:rPr>
          <w:rFonts w:eastAsia="Times New Roman"/>
          <w:szCs w:val="24"/>
        </w:rPr>
        <w:t xml:space="preserve">’ </w:t>
      </w:r>
      <w:r>
        <w:rPr>
          <w:rFonts w:eastAsia="Times New Roman"/>
          <w:szCs w:val="24"/>
        </w:rPr>
        <w:t xml:space="preserve">όλο που δεν ξέρουμε ποια θα είναι η μορφή του προϊόντος αυτού. </w:t>
      </w:r>
    </w:p>
    <w:p w14:paraId="0515FADD"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Μιλάμε, επομένως, για μονάδες </w:t>
      </w:r>
      <w:proofErr w:type="spellStart"/>
      <w:r>
        <w:rPr>
          <w:rFonts w:eastAsia="Times New Roman"/>
          <w:szCs w:val="24"/>
        </w:rPr>
        <w:t>καθετικοποιημένης</w:t>
      </w:r>
      <w:proofErr w:type="spellEnd"/>
      <w:r>
        <w:rPr>
          <w:rFonts w:eastAsia="Times New Roman"/>
          <w:szCs w:val="24"/>
        </w:rPr>
        <w:t xml:space="preserve"> παραγωγής και, μάλιστα, κλειστού τύπου, κάτι που σημαίνει ότι χρειάζεται τεχνογνωσία και υψηλό κόστο</w:t>
      </w:r>
      <w:r>
        <w:rPr>
          <w:rFonts w:eastAsia="Times New Roman"/>
          <w:szCs w:val="24"/>
        </w:rPr>
        <w:t>ς αρχικής επένδυσης. Ίσως, μάλιστα, να μιλάμε και για επιχειρήσεις που θα μπορούν να επενδύουν σοβαρά κεφάλαια και στην έρευνα και στην ανάπτυξη τελικών προϊόντων φαρμακευτικής κάνναβης.</w:t>
      </w:r>
    </w:p>
    <w:p w14:paraId="0515FAD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Μια επένδυση με τέτοια χαρακτηριστικά ουσιαστικά αφήνει έξω τους μικρ</w:t>
      </w:r>
      <w:r>
        <w:rPr>
          <w:rFonts w:eastAsia="Times New Roman"/>
          <w:szCs w:val="24"/>
        </w:rPr>
        <w:t xml:space="preserve">ούς και μικρομεσαίους παραγωγούς. Άρα, αναρωτιέται </w:t>
      </w:r>
      <w:r>
        <w:rPr>
          <w:rFonts w:eastAsia="Times New Roman"/>
          <w:szCs w:val="24"/>
        </w:rPr>
        <w:t xml:space="preserve">κάποιος, </w:t>
      </w:r>
      <w:r>
        <w:rPr>
          <w:rFonts w:eastAsia="Times New Roman"/>
          <w:szCs w:val="24"/>
        </w:rPr>
        <w:t xml:space="preserve">σε τι εξυπηρετεί το χαμηλό ελάχιστο εμβαδόν της έκτασης, για την οποία δίνεται η έγκριση; Δεν είναι αυτό μια αντίφαση; Θα μπορούσε να απαντήσει </w:t>
      </w:r>
      <w:r>
        <w:rPr>
          <w:rFonts w:eastAsia="Times New Roman"/>
          <w:szCs w:val="24"/>
        </w:rPr>
        <w:t xml:space="preserve">κάποιος </w:t>
      </w:r>
      <w:r>
        <w:rPr>
          <w:rFonts w:eastAsia="Times New Roman"/>
          <w:szCs w:val="24"/>
        </w:rPr>
        <w:t>ότι έτσι, με την ελάχιστη έκταση, είναι δυνα</w:t>
      </w:r>
      <w:r>
        <w:rPr>
          <w:rFonts w:eastAsia="Times New Roman"/>
          <w:szCs w:val="24"/>
        </w:rPr>
        <w:t xml:space="preserve">τόν να πάρουν έγκριση και αγροτικοί συνεταιρισμοί, οργανώσεις και ομάδες παραγωγών. </w:t>
      </w:r>
    </w:p>
    <w:p w14:paraId="0515FAD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Πόσο εύκολο, κύριοι Υπουργοί, κυρίες και κύριοι συνάδελφοι, πιστεύετε ότι είναι αυτό για συνεργαζόμενους παραγωγούς να μπουν στη διαδικασία να δημιουργήσουν μια τέτοια </w:t>
      </w:r>
      <w:proofErr w:type="spellStart"/>
      <w:r>
        <w:rPr>
          <w:rFonts w:eastAsia="Times New Roman"/>
          <w:szCs w:val="24"/>
        </w:rPr>
        <w:t>καθ</w:t>
      </w:r>
      <w:r>
        <w:rPr>
          <w:rFonts w:eastAsia="Times New Roman"/>
          <w:szCs w:val="24"/>
        </w:rPr>
        <w:t>ετικοποιημένη</w:t>
      </w:r>
      <w:proofErr w:type="spellEnd"/>
      <w:r>
        <w:rPr>
          <w:rFonts w:eastAsia="Times New Roman"/>
          <w:szCs w:val="24"/>
        </w:rPr>
        <w:t xml:space="preserve"> παραγωγική μονάδα, όταν θα έχουν, μάλιστα, να ανταγωνιστούν επιχειρήσεις από το εξωτερικό που διαθέτουν κεφάλαια, εμπειρία και τεχνογνωσία;</w:t>
      </w:r>
    </w:p>
    <w:p w14:paraId="0515FAE0"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Ας μη δημιουργούμε, επομένως, λάθος προσδοκίες στον αγροτικό κόσμο και θα έλεγα να μην καλλιεργούμε πρ</w:t>
      </w:r>
      <w:r>
        <w:rPr>
          <w:rFonts w:eastAsia="Times New Roman"/>
          <w:szCs w:val="24"/>
        </w:rPr>
        <w:t xml:space="preserve">οσδοκίες γενικότερα σε όσους θα ενδιαφέρονταν να επενδύσουν, γιατί το ότι πολλά σημαντικά θέματα παραπέμπονται σε κοινές υπουργικές αποφάσεις σημαίνει καθυστερήσεις, ειδικά </w:t>
      </w:r>
      <w:r>
        <w:rPr>
          <w:rFonts w:eastAsia="Times New Roman"/>
          <w:szCs w:val="24"/>
        </w:rPr>
        <w:t xml:space="preserve">εφόσον </w:t>
      </w:r>
      <w:r>
        <w:rPr>
          <w:rFonts w:eastAsia="Times New Roman"/>
          <w:szCs w:val="24"/>
        </w:rPr>
        <w:t>δεν ακούσαμε -τουλάχιστον δεν άκουσα εγώ- κάποια χρονική δέσμευση για την έκ</w:t>
      </w:r>
      <w:r>
        <w:rPr>
          <w:rFonts w:eastAsia="Times New Roman"/>
          <w:szCs w:val="24"/>
        </w:rPr>
        <w:t>δοση των αποφάσεων αυτών. Υπάρχει, άλλωστε, και το προηγούμενο της βιομηχανικής κάνναβης, η καλλιέργεια της οποίας νομοθετήθηκε το 2013 και άρχισε να γίνεται πράξη τρία χρόνια μετά.</w:t>
      </w:r>
    </w:p>
    <w:p w14:paraId="0515FAE1"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Απ’ όλα αυτά, κυρίες και κύριοι συνάδελφοι, είναι ξεκάθαρο ότι αυτά που λε</w:t>
      </w:r>
      <w:r>
        <w:rPr>
          <w:rFonts w:eastAsia="Times New Roman"/>
          <w:szCs w:val="24"/>
        </w:rPr>
        <w:t>ίπουν από το νομοσχέδιο είναι και αρκετά και ουσιαστικά και αυτός είναι ο λόγος που το καταψηφίζουμε.</w:t>
      </w:r>
    </w:p>
    <w:p w14:paraId="0515FAE2"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Ευχαριστώ.</w:t>
      </w:r>
    </w:p>
    <w:p w14:paraId="0515FAE3" w14:textId="77777777" w:rsidR="00F75232" w:rsidRDefault="00120703">
      <w:pPr>
        <w:tabs>
          <w:tab w:val="left" w:pos="2940"/>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0515FAE4"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Ηλίας </w:t>
      </w:r>
      <w:proofErr w:type="spellStart"/>
      <w:r>
        <w:rPr>
          <w:rFonts w:eastAsia="Times New Roman"/>
          <w:szCs w:val="24"/>
        </w:rPr>
        <w:t>Παναγιώταρος</w:t>
      </w:r>
      <w:proofErr w:type="spellEnd"/>
      <w:r>
        <w:rPr>
          <w:rFonts w:eastAsia="Times New Roman"/>
          <w:szCs w:val="24"/>
        </w:rPr>
        <w:t xml:space="preserve"> από τη Χρυσή Αυγή</w:t>
      </w:r>
      <w:r>
        <w:rPr>
          <w:rFonts w:eastAsia="Times New Roman"/>
          <w:szCs w:val="24"/>
        </w:rPr>
        <w:t xml:space="preserve"> και θα ακολουθήσει ο κ. Γεράσιμος </w:t>
      </w:r>
      <w:proofErr w:type="spellStart"/>
      <w:r>
        <w:rPr>
          <w:rFonts w:eastAsia="Times New Roman"/>
          <w:szCs w:val="24"/>
        </w:rPr>
        <w:t>Μπαλαούρας</w:t>
      </w:r>
      <w:proofErr w:type="spellEnd"/>
      <w:r>
        <w:rPr>
          <w:rFonts w:eastAsia="Times New Roman"/>
          <w:szCs w:val="24"/>
        </w:rPr>
        <w:t xml:space="preserve"> από τον ΣΥΡΙΖΑ.</w:t>
      </w:r>
    </w:p>
    <w:p w14:paraId="0515FAE5"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 Καλό μήνα σε όλους!</w:t>
      </w:r>
    </w:p>
    <w:p w14:paraId="0515FAE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Πριν ξεκινήσω, θα ήθελα να σχολιάσω την απαράδεκτη, αλλά αναμενόμενη από εμάς, ενέργεια του </w:t>
      </w:r>
      <w:r>
        <w:rPr>
          <w:rFonts w:eastAsia="Times New Roman"/>
          <w:szCs w:val="24"/>
        </w:rPr>
        <w:t xml:space="preserve">κ. </w:t>
      </w:r>
      <w:r>
        <w:rPr>
          <w:rFonts w:eastAsia="Times New Roman"/>
          <w:szCs w:val="24"/>
        </w:rPr>
        <w:t>Κοτζιά το πρωί, ο οποίος, ενώ βρι</w:t>
      </w:r>
      <w:r>
        <w:rPr>
          <w:rFonts w:eastAsia="Times New Roman"/>
          <w:szCs w:val="24"/>
        </w:rPr>
        <w:t xml:space="preserve">σκόταν εδώ και απαντούσε σε επίκαιρες ερωτήσεις άλλων Βουλευτών, μόλις </w:t>
      </w:r>
      <w:r>
        <w:rPr>
          <w:rFonts w:eastAsia="Times New Roman"/>
          <w:szCs w:val="24"/>
        </w:rPr>
        <w:t xml:space="preserve">ήρθε </w:t>
      </w:r>
      <w:r>
        <w:rPr>
          <w:rFonts w:eastAsia="Times New Roman"/>
          <w:szCs w:val="24"/>
        </w:rPr>
        <w:t xml:space="preserve">η σειρά του </w:t>
      </w:r>
      <w:r>
        <w:rPr>
          <w:rFonts w:eastAsia="Times New Roman"/>
          <w:szCs w:val="24"/>
        </w:rPr>
        <w:t xml:space="preserve">κ. </w:t>
      </w:r>
      <w:r>
        <w:rPr>
          <w:rFonts w:eastAsia="Times New Roman"/>
          <w:szCs w:val="24"/>
        </w:rPr>
        <w:t>Γρέγου, Βουλευτή της Χρυσής Αυγής και της ερώτησής του, απλά σηκώθηκε και έφυγε.</w:t>
      </w:r>
    </w:p>
    <w:p w14:paraId="0515FAE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ίσως να καταλαβαίνουμε τώρα και γιατί τέτοιο ενδιαφέρον για το εν λόγω νομοσχέδι</w:t>
      </w:r>
      <w:r>
        <w:rPr>
          <w:rFonts w:eastAsia="Times New Roman" w:cs="Times New Roman"/>
          <w:szCs w:val="24"/>
        </w:rPr>
        <w:t xml:space="preserve">ο. Μάλλον οι αναθυμιάσεις του εν λόγω </w:t>
      </w:r>
      <w:r>
        <w:rPr>
          <w:rFonts w:eastAsia="Times New Roman" w:cs="Times New Roman"/>
          <w:szCs w:val="24"/>
        </w:rPr>
        <w:lastRenderedPageBreak/>
        <w:t xml:space="preserve">νομοσχεδίου θολώνουν περαιτέρω την ήδη θολωμένη </w:t>
      </w:r>
      <w:proofErr w:type="spellStart"/>
      <w:r>
        <w:rPr>
          <w:rFonts w:eastAsia="Times New Roman" w:cs="Times New Roman"/>
          <w:szCs w:val="24"/>
        </w:rPr>
        <w:t>εθνομηδενιστική</w:t>
      </w:r>
      <w:proofErr w:type="spellEnd"/>
      <w:r>
        <w:rPr>
          <w:rFonts w:eastAsia="Times New Roman" w:cs="Times New Roman"/>
          <w:szCs w:val="24"/>
        </w:rPr>
        <w:t xml:space="preserve"> κρίση σας, κύριε Κοτζιά. Καταδεικνύεται ο πανικός και ο φόβος αντιμετώπισης της Χρυσής Αυγής </w:t>
      </w:r>
      <w:r>
        <w:rPr>
          <w:rFonts w:eastAsia="Times New Roman" w:cs="Times New Roman"/>
          <w:szCs w:val="24"/>
        </w:rPr>
        <w:t xml:space="preserve">σ’ </w:t>
      </w:r>
      <w:r>
        <w:rPr>
          <w:rFonts w:eastAsia="Times New Roman" w:cs="Times New Roman"/>
          <w:szCs w:val="24"/>
        </w:rPr>
        <w:t xml:space="preserve">όλα τα επίπεδα είτε στο κοινοβουλευτικό είτε στο </w:t>
      </w:r>
      <w:r>
        <w:rPr>
          <w:rFonts w:eastAsia="Times New Roman" w:cs="Times New Roman"/>
          <w:szCs w:val="24"/>
        </w:rPr>
        <w:t>παραδικασ</w:t>
      </w:r>
      <w:r>
        <w:rPr>
          <w:rFonts w:eastAsia="Times New Roman" w:cs="Times New Roman"/>
          <w:szCs w:val="24"/>
        </w:rPr>
        <w:t xml:space="preserve">τικό </w:t>
      </w:r>
      <w:r>
        <w:rPr>
          <w:rFonts w:eastAsia="Times New Roman" w:cs="Times New Roman"/>
          <w:szCs w:val="24"/>
        </w:rPr>
        <w:t xml:space="preserve">είτε στο </w:t>
      </w:r>
      <w:proofErr w:type="spellStart"/>
      <w:r>
        <w:rPr>
          <w:rFonts w:eastAsia="Times New Roman" w:cs="Times New Roman"/>
          <w:szCs w:val="24"/>
        </w:rPr>
        <w:t>ακτιβιστικό</w:t>
      </w:r>
      <w:proofErr w:type="spellEnd"/>
      <w:r>
        <w:rPr>
          <w:rFonts w:eastAsia="Times New Roman" w:cs="Times New Roman"/>
          <w:szCs w:val="24"/>
        </w:rPr>
        <w:t xml:space="preserve"> είτε όπου θέλετε εσείς.</w:t>
      </w:r>
    </w:p>
    <w:p w14:paraId="0515FAE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αν νομίζετε ότι με το να κρύβεστε και να δραπετεύετε –στην κυριολεξία να το σκάτε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πιστεύοντας </w:t>
      </w:r>
      <w:r>
        <w:rPr>
          <w:rFonts w:eastAsia="Times New Roman" w:cs="Times New Roman"/>
          <w:szCs w:val="24"/>
        </w:rPr>
        <w:t xml:space="preserve">ότι γράφετε </w:t>
      </w:r>
      <w:r>
        <w:rPr>
          <w:rFonts w:eastAsia="Times New Roman" w:cs="Times New Roman"/>
          <w:szCs w:val="24"/>
        </w:rPr>
        <w:t xml:space="preserve">σ’ </w:t>
      </w:r>
      <w:r>
        <w:rPr>
          <w:rFonts w:eastAsia="Times New Roman" w:cs="Times New Roman"/>
          <w:szCs w:val="24"/>
        </w:rPr>
        <w:t>αυτά που δεν έχετε την τρίτη πολιτική δύναμη, είστε βαθιά γελασμένος και νυχτωμένος.</w:t>
      </w:r>
    </w:p>
    <w:p w14:paraId="0515FAE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Κοτζιά, με τις ενέργειες και τις πράξεις σας εξευτελίζετε τους κοινοβουλευτικούς θεσμούς και τις διαδικασίες. </w:t>
      </w:r>
    </w:p>
    <w:p w14:paraId="0515FAE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όλα αυτά βέβαια για μία επίκαιρη ερώτηση του κ. Γρέγου που είχε να κάνει με την πολυπληθέστατη ελληνική μειονότητα, που </w:t>
      </w:r>
      <w:r>
        <w:rPr>
          <w:rFonts w:eastAsia="Times New Roman" w:cs="Times New Roman"/>
          <w:szCs w:val="24"/>
        </w:rPr>
        <w:lastRenderedPageBreak/>
        <w:t>υπάρχει στο κρα</w:t>
      </w:r>
      <w:r>
        <w:rPr>
          <w:rFonts w:eastAsia="Times New Roman" w:cs="Times New Roman"/>
          <w:szCs w:val="24"/>
        </w:rPr>
        <w:t xml:space="preserve">τίδιο των Σκοπίων και που επιμελώς όλες οι κυβερνήσεις –και η δική σας ειδικότερα αυτήν τη στιγμή, που για μια ακόμα φορά προσπαθείτε να ξεπουλήσετε το όνομα της Μακεδονίας- δεν λέτε τίποτα απολύτως. </w:t>
      </w:r>
    </w:p>
    <w:p w14:paraId="0515FAE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Βέβαια το εν λόγω νομοσχέδιο, απ’ ό,τι βλέπουμε, επηρεά</w:t>
      </w:r>
      <w:r>
        <w:rPr>
          <w:rFonts w:eastAsia="Times New Roman" w:cs="Times New Roman"/>
          <w:szCs w:val="24"/>
        </w:rPr>
        <w:t xml:space="preserve">ζει και άλλους Υπουργούς. Ενώ η Αθήνα φλέγεται σε όλα τα επίπεδα –δολοφονίες, λιμοί, σεισμοί και καταποντισμοί-, ο κ. </w:t>
      </w:r>
      <w:proofErr w:type="spellStart"/>
      <w:r>
        <w:rPr>
          <w:rFonts w:eastAsia="Times New Roman" w:cs="Times New Roman"/>
          <w:szCs w:val="24"/>
        </w:rPr>
        <w:t>Τόσκας</w:t>
      </w:r>
      <w:proofErr w:type="spellEnd"/>
      <w:r>
        <w:rPr>
          <w:rFonts w:eastAsia="Times New Roman" w:cs="Times New Roman"/>
          <w:szCs w:val="24"/>
        </w:rPr>
        <w:t xml:space="preserve"> πολύ απλά απολαμβάνει το εν λόγω νομοσχέδιο, το οποίο επηρέασε και τον ανασχηματισμό που έγινε σήμερα το πρωί. Είδαμε στο Υπουργείο</w:t>
      </w:r>
      <w:r>
        <w:rPr>
          <w:rFonts w:eastAsia="Times New Roman" w:cs="Times New Roman"/>
          <w:szCs w:val="24"/>
        </w:rPr>
        <w:t xml:space="preserve"> Εθνικής Άμυνας τον κ. Κουβέλη. Δεν θα πούμε τίποτα άλλο. Τα λεγόμενά σας -και του κ. Καμμένου και των άλλων- για τον κ. Κουβέλη μόλις πριν από ένα, ενάμισι έτος, και το τι έγινε εχθές και </w:t>
      </w:r>
      <w:r>
        <w:rPr>
          <w:rFonts w:eastAsia="Times New Roman" w:cs="Times New Roman"/>
          <w:szCs w:val="24"/>
        </w:rPr>
        <w:lastRenderedPageBreak/>
        <w:t>σήμερα καταδεικνύουν ότι το εν λόγω νομοσχέδιο σας έχει στην κυριολ</w:t>
      </w:r>
      <w:r>
        <w:rPr>
          <w:rFonts w:eastAsia="Times New Roman" w:cs="Times New Roman"/>
          <w:szCs w:val="24"/>
        </w:rPr>
        <w:t xml:space="preserve">εξία επηρεάσει σε όλα τα επίπεδα. </w:t>
      </w:r>
    </w:p>
    <w:p w14:paraId="0515FAE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θεωρούμε ότι είναι μία </w:t>
      </w:r>
      <w:proofErr w:type="spellStart"/>
      <w:r>
        <w:rPr>
          <w:rFonts w:eastAsia="Times New Roman" w:cs="Times New Roman"/>
          <w:szCs w:val="24"/>
        </w:rPr>
        <w:t>κερκόπορτα</w:t>
      </w:r>
      <w:proofErr w:type="spellEnd"/>
      <w:r>
        <w:rPr>
          <w:rFonts w:eastAsia="Times New Roman" w:cs="Times New Roman"/>
          <w:szCs w:val="24"/>
        </w:rPr>
        <w:t xml:space="preserve"> για την απελευθέρωση της χρήσης και εμπορίας του χασίς, αλλά και άλλων ναρκωτικών ουσιών που με τη μέθοδο της </w:t>
      </w:r>
      <w:proofErr w:type="spellStart"/>
      <w:r>
        <w:rPr>
          <w:rFonts w:eastAsia="Times New Roman" w:cs="Times New Roman"/>
          <w:szCs w:val="24"/>
        </w:rPr>
        <w:t>σαλαμοποίησης</w:t>
      </w:r>
      <w:proofErr w:type="spellEnd"/>
      <w:r>
        <w:rPr>
          <w:rFonts w:eastAsia="Times New Roman" w:cs="Times New Roman"/>
          <w:szCs w:val="24"/>
        </w:rPr>
        <w:t xml:space="preserve"> μας τα φέρνετε σιγά σιγά. Και είδαμε</w:t>
      </w:r>
      <w:r>
        <w:rPr>
          <w:rFonts w:eastAsia="Times New Roman" w:cs="Times New Roman"/>
          <w:szCs w:val="24"/>
        </w:rPr>
        <w:t xml:space="preserve"> και τον σημαντικότατο και </w:t>
      </w:r>
      <w:proofErr w:type="spellStart"/>
      <w:r>
        <w:rPr>
          <w:rFonts w:eastAsia="Times New Roman" w:cs="Times New Roman"/>
          <w:szCs w:val="24"/>
        </w:rPr>
        <w:t>κομβικότατο</w:t>
      </w:r>
      <w:proofErr w:type="spellEnd"/>
      <w:r>
        <w:rPr>
          <w:rFonts w:eastAsia="Times New Roman" w:cs="Times New Roman"/>
          <w:szCs w:val="24"/>
        </w:rPr>
        <w:t xml:space="preserve"> ρόλο του κ. Γεωργίου Παπανδρέου, ο οποίος ήρθε στην </w:t>
      </w:r>
      <w:r>
        <w:rPr>
          <w:rFonts w:eastAsia="Times New Roman" w:cs="Times New Roman"/>
          <w:szCs w:val="24"/>
        </w:rPr>
        <w:t xml:space="preserve">επιτροπή </w:t>
      </w:r>
      <w:r>
        <w:rPr>
          <w:rFonts w:eastAsia="Times New Roman" w:cs="Times New Roman"/>
          <w:szCs w:val="24"/>
        </w:rPr>
        <w:t xml:space="preserve">και μιλούσε ως ειδήμων. Ξέρετε, αυτός που φύτευε τα </w:t>
      </w:r>
      <w:proofErr w:type="spellStart"/>
      <w:r>
        <w:rPr>
          <w:rFonts w:eastAsia="Times New Roman" w:cs="Times New Roman"/>
          <w:szCs w:val="24"/>
        </w:rPr>
        <w:t>γλαστράκια</w:t>
      </w:r>
      <w:proofErr w:type="spellEnd"/>
      <w:r>
        <w:rPr>
          <w:rFonts w:eastAsia="Times New Roman" w:cs="Times New Roman"/>
          <w:szCs w:val="24"/>
        </w:rPr>
        <w:t xml:space="preserve"> μαζί με τις γλάστρες. Καταλαβαίνετε πόσο πολύ τον έχουν επηρεάσει αυτές οι </w:t>
      </w:r>
      <w:proofErr w:type="spellStart"/>
      <w:r>
        <w:rPr>
          <w:rFonts w:eastAsia="Times New Roman" w:cs="Times New Roman"/>
          <w:szCs w:val="24"/>
        </w:rPr>
        <w:t>εξαρτησιογόνες</w:t>
      </w:r>
      <w:proofErr w:type="spellEnd"/>
      <w:r>
        <w:rPr>
          <w:rFonts w:eastAsia="Times New Roman" w:cs="Times New Roman"/>
          <w:szCs w:val="24"/>
        </w:rPr>
        <w:t xml:space="preserve"> ουσ</w:t>
      </w:r>
      <w:r>
        <w:rPr>
          <w:rFonts w:eastAsia="Times New Roman" w:cs="Times New Roman"/>
          <w:szCs w:val="24"/>
        </w:rPr>
        <w:t xml:space="preserve">ίες, όπως τις λέτε εσείς, ναρκωτικά τα λέμε εμείς. Σας προτείνουμε –γιατί όχι;- και μία </w:t>
      </w:r>
      <w:proofErr w:type="spellStart"/>
      <w:r>
        <w:rPr>
          <w:rFonts w:eastAsia="Times New Roman" w:cs="Times New Roman"/>
          <w:szCs w:val="24"/>
        </w:rPr>
        <w:t>υπουργοποίησή</w:t>
      </w:r>
      <w:proofErr w:type="spellEnd"/>
      <w:r>
        <w:rPr>
          <w:rFonts w:eastAsia="Times New Roman" w:cs="Times New Roman"/>
          <w:szCs w:val="24"/>
        </w:rPr>
        <w:t xml:space="preserve"> του, αφού συμφωνείτε με τα όσα λέει. </w:t>
      </w:r>
    </w:p>
    <w:p w14:paraId="0515FAE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Το εν λόγω νομοσχέδιο δεν παρέχει κα</w:t>
      </w:r>
      <w:r>
        <w:rPr>
          <w:rFonts w:eastAsia="Times New Roman" w:cs="Times New Roman"/>
          <w:szCs w:val="24"/>
        </w:rPr>
        <w:t>μ</w:t>
      </w:r>
      <w:r>
        <w:rPr>
          <w:rFonts w:eastAsia="Times New Roman" w:cs="Times New Roman"/>
          <w:szCs w:val="24"/>
        </w:rPr>
        <w:t>μία εξασφάλιση ότι η καλλιέργεια για χρήση αποκλειστικά για φαρμακευτικούς σκοπ</w:t>
      </w:r>
      <w:r>
        <w:rPr>
          <w:rFonts w:eastAsia="Times New Roman" w:cs="Times New Roman"/>
          <w:szCs w:val="24"/>
        </w:rPr>
        <w:t xml:space="preserve">ούς θα πηγαίνει εκεί. Ο αγορητής της Χρυσής Αυγής κ. </w:t>
      </w:r>
      <w:proofErr w:type="spellStart"/>
      <w:r>
        <w:rPr>
          <w:rFonts w:eastAsia="Times New Roman" w:cs="Times New Roman"/>
          <w:szCs w:val="24"/>
        </w:rPr>
        <w:t>Αϊβατίδης</w:t>
      </w:r>
      <w:proofErr w:type="spellEnd"/>
      <w:r>
        <w:rPr>
          <w:rFonts w:eastAsia="Times New Roman" w:cs="Times New Roman"/>
          <w:szCs w:val="24"/>
        </w:rPr>
        <w:t xml:space="preserve"> σάς έφερε κάποια παραδείγματα άλλων ευρωπαϊκών κρατών, που έχουν αναθέσει αυτήν την πολύ περίπλοκη και δύσκολη και επικίνδυνη ιστορία στον στρατό, για να είναι –αν μη τι άλλο- τουλάχιστον εξασφ</w:t>
      </w:r>
      <w:r>
        <w:rPr>
          <w:rFonts w:eastAsia="Times New Roman" w:cs="Times New Roman"/>
          <w:szCs w:val="24"/>
        </w:rPr>
        <w:t xml:space="preserve">αλισμένο ότι η κάνναβη που θα καλλιεργείται αποκλειστικά για φαρμακευτική χρήση θα καταλήγει εκεί και δεν θα πηγαίνει κάπου αλλού. </w:t>
      </w:r>
    </w:p>
    <w:p w14:paraId="0515FAE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τα μέρα </w:t>
      </w:r>
      <w:r>
        <w:rPr>
          <w:rFonts w:eastAsia="Times New Roman" w:cs="Times New Roman"/>
          <w:szCs w:val="24"/>
        </w:rPr>
        <w:t>ασφάλειας</w:t>
      </w:r>
      <w:r>
        <w:rPr>
          <w:rFonts w:eastAsia="Times New Roman" w:cs="Times New Roman"/>
          <w:szCs w:val="24"/>
        </w:rPr>
        <w:t>, σε μία χώρα στην οποία συμβαίνουν απίστευτα πράγματα, από το πιο απλό, ότι οι «</w:t>
      </w:r>
      <w:proofErr w:type="spellStart"/>
      <w:r>
        <w:rPr>
          <w:rFonts w:eastAsia="Times New Roman" w:cs="Times New Roman"/>
          <w:szCs w:val="24"/>
        </w:rPr>
        <w:t>Ρουβίκωνες</w:t>
      </w:r>
      <w:proofErr w:type="spellEnd"/>
      <w:r>
        <w:rPr>
          <w:rFonts w:eastAsia="Times New Roman" w:cs="Times New Roman"/>
          <w:szCs w:val="24"/>
        </w:rPr>
        <w:t>» μπαίνουν π</w:t>
      </w:r>
      <w:r>
        <w:rPr>
          <w:rFonts w:eastAsia="Times New Roman" w:cs="Times New Roman"/>
          <w:szCs w:val="24"/>
        </w:rPr>
        <w:t xml:space="preserve">λέον στα Υπουργεία και φεύγουν και πάνε όπου θέλουν, ότι οι εγκληματίες πάσης φύσεως κάνουν ό,τι θέλουν και επί της ουσίας </w:t>
      </w:r>
      <w:r>
        <w:rPr>
          <w:rFonts w:eastAsia="Times New Roman" w:cs="Times New Roman"/>
          <w:szCs w:val="24"/>
        </w:rPr>
        <w:lastRenderedPageBreak/>
        <w:t>μένουν ατιμώρητοι, δεν βλέπουμε κάτι για το πώς θα διαφυλάσσονται αυτές οι τεράστιες εκτάσεις. Δεν είναι μικρές απ’ ό,τι φαίνεται για</w:t>
      </w:r>
      <w:r>
        <w:rPr>
          <w:rFonts w:eastAsia="Times New Roman" w:cs="Times New Roman"/>
          <w:szCs w:val="24"/>
        </w:rPr>
        <w:t xml:space="preserve">τί υπάρχουν και άλλες παράμετροι. Κάποιοι μικροί παραγωγοί δεν θα μπορέσουν να καλλιεργήσουν την κάνναβη προκειμένου να την προωθήσουν, αφού θέλετε κάθετες μονάδες παραγωγής. </w:t>
      </w:r>
    </w:p>
    <w:p w14:paraId="0515FAE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Εξάλλου βλέπουμε περιστατικά, ακούμε, τα διαβάζετε και εσείς κάθε τόσο για διάφο</w:t>
      </w:r>
      <w:r>
        <w:rPr>
          <w:rFonts w:eastAsia="Times New Roman" w:cs="Times New Roman"/>
          <w:szCs w:val="24"/>
        </w:rPr>
        <w:t xml:space="preserve">ρες ευπαθείς ομάδες, που πηγαίνουν και ξεγυμνώνουν στην κυριολεξία όχι απλώς κάποια μικρά μποστάνια, αλλά ολόκληρες εκτάσεις στρεμμάτων είτε παίρνοντας τις ελιές είτε αμπελώνες είτε </w:t>
      </w:r>
      <w:proofErr w:type="spellStart"/>
      <w:r>
        <w:rPr>
          <w:rFonts w:eastAsia="Times New Roman" w:cs="Times New Roman"/>
          <w:szCs w:val="24"/>
        </w:rPr>
        <w:t>οπωροκηπευτικά</w:t>
      </w:r>
      <w:proofErr w:type="spellEnd"/>
      <w:r>
        <w:rPr>
          <w:rFonts w:eastAsia="Times New Roman" w:cs="Times New Roman"/>
          <w:szCs w:val="24"/>
        </w:rPr>
        <w:t xml:space="preserve"> είτε οτιδήποτε άλλο. Στα χασίσια θα κολλήσουν, που θα έχουν</w:t>
      </w:r>
      <w:r>
        <w:rPr>
          <w:rFonts w:eastAsia="Times New Roman" w:cs="Times New Roman"/>
          <w:szCs w:val="24"/>
        </w:rPr>
        <w:t xml:space="preserve"> πολύ καλύτερο και μεγαλύτερο ενδιαφέρον;</w:t>
      </w:r>
    </w:p>
    <w:p w14:paraId="0515FAF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και διάφορα επιχειρήματα, ότι η απαγόρευση φέρνει τα εντελώς αντίθετα αποτελέσματα. Πολλοί χρησιμοποιούν ως παράδειγμα και έχουν ως όνειρό τους από το να πηγαίνουν στην Ολλανδία που τους στοιχίζει και κάτι παραπάνω, να βρίσκουν τα αντίστοιχα </w:t>
      </w:r>
      <w:r>
        <w:rPr>
          <w:rFonts w:eastAsia="Times New Roman" w:cs="Times New Roman"/>
          <w:szCs w:val="24"/>
          <w:lang w:val="en-US"/>
        </w:rPr>
        <w:t>coffe</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shops</w:t>
      </w:r>
      <w:r>
        <w:rPr>
          <w:rFonts w:eastAsia="Times New Roman" w:cs="Times New Roman"/>
          <w:szCs w:val="24"/>
        </w:rPr>
        <w:t xml:space="preserve"> εδώ στην Ελλάδα, για να μπορούν να την πίνουν ελεύθερα και να νομίζουν ότι είναι όλα καλά. </w:t>
      </w:r>
    </w:p>
    <w:p w14:paraId="0515FAF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Μόλις πρόσφατα –προχθεσινό, από τις 23 Φεβρουαρίου, είναι το άρθρο που δημοσιεύθηκε στις εφημερίδες και είναι μελέτη- οι ίδιοι οι αστυνομικοί της Ολλανδίας </w:t>
      </w:r>
      <w:r>
        <w:rPr>
          <w:rFonts w:eastAsia="Times New Roman" w:cs="Times New Roman"/>
          <w:szCs w:val="24"/>
        </w:rPr>
        <w:t xml:space="preserve">κρούουν τον κώδωνα του κινδύνου, προειδοποιούν και λένε ότι η Ολλανδία μετατρέπεται σε </w:t>
      </w:r>
      <w:proofErr w:type="spellStart"/>
      <w:r>
        <w:rPr>
          <w:rFonts w:eastAsia="Times New Roman" w:cs="Times New Roman"/>
          <w:szCs w:val="24"/>
        </w:rPr>
        <w:t>ναρκοχώρα</w:t>
      </w:r>
      <w:proofErr w:type="spellEnd"/>
      <w:r>
        <w:rPr>
          <w:rFonts w:eastAsia="Times New Roman" w:cs="Times New Roman"/>
          <w:szCs w:val="24"/>
        </w:rPr>
        <w:t xml:space="preserve">. Οι γνωστές συμμορίες </w:t>
      </w:r>
      <w:proofErr w:type="spellStart"/>
      <w:r>
        <w:rPr>
          <w:rFonts w:eastAsia="Times New Roman" w:cs="Times New Roman"/>
          <w:szCs w:val="24"/>
        </w:rPr>
        <w:t>παραβατικών</w:t>
      </w:r>
      <w:proofErr w:type="spellEnd"/>
      <w:r>
        <w:rPr>
          <w:rFonts w:eastAsia="Times New Roman" w:cs="Times New Roman"/>
          <w:szCs w:val="24"/>
        </w:rPr>
        <w:t xml:space="preserve"> ατόμων -οι ίδιες που έχουμε και εδώ- ευπαθών λαθρομεταναστών, κατατρεγμένων που </w:t>
      </w:r>
      <w:r>
        <w:rPr>
          <w:rFonts w:eastAsia="Times New Roman" w:cs="Times New Roman"/>
          <w:szCs w:val="24"/>
        </w:rPr>
        <w:lastRenderedPageBreak/>
        <w:t>έχουν πάρει στην κυριολεξία τα ηνία στην Ολλα</w:t>
      </w:r>
      <w:r>
        <w:rPr>
          <w:rFonts w:eastAsia="Times New Roman" w:cs="Times New Roman"/>
          <w:szCs w:val="24"/>
        </w:rPr>
        <w:t xml:space="preserve">νδία, όπου τα πράγματα είναι πολύ πιο εύκολα και νόμιμα σε πολλά επίπεδα, χρησιμοποιούν αυτές τις νομιμοποιήσεις προκειμένου να οργανώνουν πολύ καλύτερα τις εξαγωγικές τους δραστηριότητες. </w:t>
      </w:r>
    </w:p>
    <w:p w14:paraId="0515FAF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καταθέτουμε στα Πρακτικά για όποιον ενδιαφέρεται για να δει ότι</w:t>
      </w:r>
      <w:r>
        <w:rPr>
          <w:rFonts w:eastAsia="Times New Roman" w:cs="Times New Roman"/>
          <w:szCs w:val="24"/>
        </w:rPr>
        <w:t xml:space="preserve"> και η Ολλανδία βρίσκεται σε πολύ άσχημο σημείο. </w:t>
      </w:r>
    </w:p>
    <w:p w14:paraId="0515FAF3" w14:textId="77777777" w:rsidR="00F75232" w:rsidRDefault="00120703">
      <w:pPr>
        <w:spacing w:line="600" w:lineRule="auto"/>
        <w:ind w:firstLine="720"/>
        <w:jc w:val="both"/>
        <w:rPr>
          <w:rFonts w:eastAsia="Times New Roman" w:cs="Times New Roman"/>
        </w:rPr>
      </w:pPr>
      <w:r>
        <w:rPr>
          <w:rFonts w:eastAsia="Times New Roman" w:cs="Times New Roman"/>
        </w:rPr>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w:t>
      </w:r>
      <w:r>
        <w:rPr>
          <w:rFonts w:eastAsia="Times New Roman" w:cs="Times New Roman"/>
        </w:rPr>
        <w:t>ς)</w:t>
      </w:r>
    </w:p>
    <w:p w14:paraId="0515FAF4" w14:textId="77777777" w:rsidR="00F75232" w:rsidRDefault="00120703">
      <w:pPr>
        <w:spacing w:line="600" w:lineRule="auto"/>
        <w:ind w:firstLine="720"/>
        <w:jc w:val="both"/>
        <w:rPr>
          <w:rFonts w:eastAsia="Times New Roman" w:cs="Times New Roman"/>
        </w:rPr>
      </w:pPr>
      <w:r>
        <w:rPr>
          <w:rFonts w:eastAsia="Times New Roman" w:cs="Times New Roman"/>
        </w:rPr>
        <w:t xml:space="preserve">Ακούσαμε το επιχείρημα του κυρίου Υπουργού για την ανάπτυξη. Το είπε και στην </w:t>
      </w:r>
      <w:r>
        <w:rPr>
          <w:rFonts w:eastAsia="Times New Roman" w:cs="Times New Roman"/>
        </w:rPr>
        <w:t xml:space="preserve">επιτροπή </w:t>
      </w:r>
      <w:r>
        <w:rPr>
          <w:rFonts w:eastAsia="Times New Roman" w:cs="Times New Roman"/>
        </w:rPr>
        <w:t xml:space="preserve">το είπε και τώρα. Πολύ ωραίο </w:t>
      </w:r>
      <w:r>
        <w:rPr>
          <w:rFonts w:eastAsia="Times New Roman" w:cs="Times New Roman"/>
        </w:rPr>
        <w:lastRenderedPageBreak/>
        <w:t xml:space="preserve">αυτό το επιχείρημα. Ναι, όντως θα έρθουν κάποιοι μεγάλοι επενδυτές, διότι μικροί δεν πρόκειται να έρθουν. Αυτοί οι επενδυτές προφανώς θα </w:t>
      </w:r>
      <w:r>
        <w:rPr>
          <w:rFonts w:eastAsia="Times New Roman" w:cs="Times New Roman"/>
        </w:rPr>
        <w:t>αγοράσουν εφάπαξ κάποιες εκτάσεις ή θα τις νοικιάσουν για να καλλιεργούν την κάνναβη για φαρμακευτική χρήση, όπως λένε. Φυσικά όπως γνωρίζετε οι εργαζόμενοι στη συντριπτική τους πλειοψηφία ή μάλλον κατ’ αποκλειστικότητα δεν θα είναι Έλληνες. Άρα, θα θέλαμε</w:t>
      </w:r>
      <w:r>
        <w:rPr>
          <w:rFonts w:eastAsia="Times New Roman" w:cs="Times New Roman"/>
        </w:rPr>
        <w:t xml:space="preserve"> να δούμε τις ωφελείται η πατρίδα μας στο τέλος της ημέρας. </w:t>
      </w:r>
    </w:p>
    <w:p w14:paraId="0515FAF5" w14:textId="77777777" w:rsidR="00F75232" w:rsidRDefault="00120703">
      <w:pPr>
        <w:spacing w:line="600" w:lineRule="auto"/>
        <w:ind w:firstLine="720"/>
        <w:jc w:val="both"/>
        <w:rPr>
          <w:rFonts w:eastAsia="Times New Roman" w:cs="Times New Roman"/>
        </w:rPr>
      </w:pPr>
      <w:r>
        <w:rPr>
          <w:rFonts w:eastAsia="Times New Roman" w:cs="Times New Roman"/>
        </w:rPr>
        <w:t xml:space="preserve">Όσο για την αντιμετώπιση, ακούσαμε διάφορα επιχειρήματα είτε για την απαγόρευση είτε για την </w:t>
      </w:r>
      <w:proofErr w:type="spellStart"/>
      <w:r>
        <w:rPr>
          <w:rFonts w:eastAsia="Times New Roman" w:cs="Times New Roman"/>
        </w:rPr>
        <w:t>αυστηροποίηση</w:t>
      </w:r>
      <w:proofErr w:type="spellEnd"/>
      <w:r>
        <w:rPr>
          <w:rFonts w:eastAsia="Times New Roman" w:cs="Times New Roman"/>
        </w:rPr>
        <w:t xml:space="preserve"> είτε για την απελευθέρωση. Αν σε μια κοινωνία δεν υπάρχει όραμα, αν δεν υπάρχει κάτι για</w:t>
      </w:r>
      <w:r>
        <w:rPr>
          <w:rFonts w:eastAsia="Times New Roman" w:cs="Times New Roman"/>
        </w:rPr>
        <w:t xml:space="preserve"> να εμπνέει τους νέους -είτε είναι απαγορευμένο είτε </w:t>
      </w:r>
      <w:r>
        <w:rPr>
          <w:rFonts w:eastAsia="Times New Roman" w:cs="Times New Roman"/>
        </w:rPr>
        <w:lastRenderedPageBreak/>
        <w:t xml:space="preserve">όχι-, θα καταφεύγουν στα πάσης φύσεως </w:t>
      </w:r>
      <w:proofErr w:type="spellStart"/>
      <w:r>
        <w:rPr>
          <w:rFonts w:eastAsia="Times New Roman" w:cs="Times New Roman"/>
        </w:rPr>
        <w:t>εξαρτησιογόνα</w:t>
      </w:r>
      <w:proofErr w:type="spellEnd"/>
      <w:r>
        <w:rPr>
          <w:rFonts w:eastAsia="Times New Roman" w:cs="Times New Roman"/>
        </w:rPr>
        <w:t xml:space="preserve"> και στα ναρκωτικά. </w:t>
      </w:r>
    </w:p>
    <w:p w14:paraId="0515FAF6" w14:textId="77777777" w:rsidR="00F75232" w:rsidRDefault="00120703">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15FAF7" w14:textId="77777777" w:rsidR="00F75232" w:rsidRDefault="00120703">
      <w:pPr>
        <w:spacing w:line="600" w:lineRule="auto"/>
        <w:ind w:firstLine="720"/>
        <w:jc w:val="both"/>
        <w:rPr>
          <w:rFonts w:eastAsia="Times New Roman" w:cs="Times New Roman"/>
        </w:rPr>
      </w:pPr>
      <w:r>
        <w:rPr>
          <w:rFonts w:eastAsia="Times New Roman" w:cs="Times New Roman"/>
        </w:rPr>
        <w:t xml:space="preserve">Κύριε Πρόεδρε, δώστε μου μισό λεπτό. </w:t>
      </w:r>
    </w:p>
    <w:p w14:paraId="0515FAF8" w14:textId="77777777" w:rsidR="00F75232" w:rsidRDefault="00120703">
      <w:pPr>
        <w:spacing w:line="600" w:lineRule="auto"/>
        <w:ind w:firstLine="720"/>
        <w:jc w:val="both"/>
        <w:rPr>
          <w:rFonts w:eastAsia="Times New Roman" w:cs="Times New Roman"/>
        </w:rPr>
      </w:pPr>
      <w:r>
        <w:rPr>
          <w:rFonts w:eastAsia="Times New Roman" w:cs="Times New Roman"/>
        </w:rPr>
        <w:t>Κλείνοντα</w:t>
      </w:r>
      <w:r>
        <w:rPr>
          <w:rFonts w:eastAsia="Times New Roman" w:cs="Times New Roman"/>
        </w:rPr>
        <w:t xml:space="preserve">ς, θα σας διαβάσω κάτι για να καταλάβετε τις συνέπειες της παρατεταμένης χρήσης κάνναβης για τον οποιοδήποτε λόγο. «Το “κάτι” ως λογικά αναγκαίο υπόστρωμα της έννοιας, ακόμα και της έννοιας του είναι, είναι η έσχατη, αλλά διόλου </w:t>
      </w:r>
      <w:proofErr w:type="spellStart"/>
      <w:r>
        <w:rPr>
          <w:rFonts w:eastAsia="Times New Roman" w:cs="Times New Roman"/>
        </w:rPr>
        <w:t>καταργήσιμη</w:t>
      </w:r>
      <w:proofErr w:type="spellEnd"/>
      <w:r>
        <w:rPr>
          <w:rFonts w:eastAsia="Times New Roman" w:cs="Times New Roman"/>
        </w:rPr>
        <w:t xml:space="preserve"> από την παραπέρ</w:t>
      </w:r>
      <w:r>
        <w:rPr>
          <w:rFonts w:eastAsia="Times New Roman" w:cs="Times New Roman"/>
        </w:rPr>
        <w:t xml:space="preserve">α πορεία της σκέψης αφαίρεση του αντικειμενικού περιεχομένου που δεν ταυτίζεται με τη σκέψη. Χωρίς το κάτι δεν μπορεί να νοηθεί η τυπική λογική, δεν μπορεί να </w:t>
      </w:r>
      <w:proofErr w:type="spellStart"/>
      <w:r>
        <w:rPr>
          <w:rFonts w:eastAsia="Times New Roman" w:cs="Times New Roman"/>
        </w:rPr>
        <w:t>καθαρθεί</w:t>
      </w:r>
      <w:proofErr w:type="spellEnd"/>
      <w:r>
        <w:rPr>
          <w:rFonts w:eastAsia="Times New Roman" w:cs="Times New Roman"/>
        </w:rPr>
        <w:t xml:space="preserve"> από το </w:t>
      </w:r>
      <w:proofErr w:type="spellStart"/>
      <w:r>
        <w:rPr>
          <w:rFonts w:eastAsia="Times New Roman" w:cs="Times New Roman"/>
        </w:rPr>
        <w:lastRenderedPageBreak/>
        <w:t>μεταλογικό</w:t>
      </w:r>
      <w:proofErr w:type="spellEnd"/>
      <w:r>
        <w:rPr>
          <w:rFonts w:eastAsia="Times New Roman" w:cs="Times New Roman"/>
        </w:rPr>
        <w:t xml:space="preserve"> υπόλειμμα. Είναι αυταπάτη ότι με τη μορφή του “γενικώς” η σκέψη θα μπο</w:t>
      </w:r>
      <w:r>
        <w:rPr>
          <w:rFonts w:eastAsia="Times New Roman" w:cs="Times New Roman"/>
        </w:rPr>
        <w:t xml:space="preserve">ρούσε να αποσείσει το αντικειμενικό περιεχόμενο: να προϋποθέσει την απόλυτη μορφή. Συστατική για τη μορφή </w:t>
      </w:r>
      <w:r w:rsidRPr="008B1458">
        <w:rPr>
          <w:rFonts w:eastAsia="Times New Roman" w:cs="Times New Roman"/>
        </w:rPr>
        <w:t>“</w:t>
      </w:r>
      <w:r>
        <w:rPr>
          <w:rFonts w:eastAsia="Times New Roman" w:cs="Times New Roman"/>
        </w:rPr>
        <w:t>αντικειμενικό περιεχόμενο γενικώς</w:t>
      </w:r>
      <w:r w:rsidRPr="008B1458">
        <w:rPr>
          <w:rFonts w:eastAsia="Times New Roman" w:cs="Times New Roman"/>
        </w:rPr>
        <w:t>”</w:t>
      </w:r>
      <w:r>
        <w:rPr>
          <w:rFonts w:eastAsia="Times New Roman" w:cs="Times New Roman"/>
        </w:rPr>
        <w:t xml:space="preserve"> είναι η καθ’ ύλην εμπειρία του αντικειμενικού περιεχομένου». Αυτό το αντλήσαμε από το διαδίκτυο. Ήταν μια ανάρτηση</w:t>
      </w:r>
      <w:r>
        <w:rPr>
          <w:rFonts w:eastAsia="Times New Roman" w:cs="Times New Roman"/>
        </w:rPr>
        <w:t xml:space="preserve"> του κ. Καρανίκα. </w:t>
      </w:r>
    </w:p>
    <w:p w14:paraId="0515FAF9" w14:textId="77777777" w:rsidR="00F75232" w:rsidRDefault="00120703">
      <w:pPr>
        <w:spacing w:line="600" w:lineRule="auto"/>
        <w:ind w:firstLine="720"/>
        <w:jc w:val="both"/>
        <w:rPr>
          <w:rFonts w:eastAsia="Times New Roman" w:cs="Times New Roman"/>
        </w:rPr>
      </w:pPr>
      <w:r>
        <w:rPr>
          <w:rFonts w:eastAsia="Times New Roman" w:cs="Times New Roman"/>
        </w:rPr>
        <w:t>Ευχαριστώ πάρα πολύ.</w:t>
      </w:r>
    </w:p>
    <w:p w14:paraId="0515FAFA" w14:textId="77777777" w:rsidR="00F75232" w:rsidRDefault="00120703">
      <w:pPr>
        <w:spacing w:line="600" w:lineRule="auto"/>
        <w:ind w:firstLine="720"/>
        <w:jc w:val="center"/>
        <w:rPr>
          <w:rFonts w:eastAsia="Times New Roman" w:cs="Times New Roman"/>
        </w:rPr>
      </w:pPr>
      <w:r>
        <w:rPr>
          <w:rFonts w:eastAsia="Times New Roman"/>
        </w:rPr>
        <w:t>(Χειροκροτήματα από την πτέρυγα της Χρυσής Αυγής)</w:t>
      </w:r>
    </w:p>
    <w:p w14:paraId="0515FAFB" w14:textId="77777777" w:rsidR="00F75232" w:rsidRDefault="00120703">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Τον λόγο έχει ο κ. </w:t>
      </w:r>
      <w:proofErr w:type="spellStart"/>
      <w:r>
        <w:rPr>
          <w:rFonts w:eastAsia="Times New Roman"/>
          <w:bCs/>
        </w:rPr>
        <w:t>Βαγιωνάς</w:t>
      </w:r>
      <w:proofErr w:type="spellEnd"/>
      <w:r>
        <w:rPr>
          <w:rFonts w:eastAsia="Times New Roman"/>
          <w:bCs/>
        </w:rPr>
        <w:t xml:space="preserve"> από τη Νέα Δημοκρατία. </w:t>
      </w:r>
    </w:p>
    <w:p w14:paraId="0515FAFC" w14:textId="77777777" w:rsidR="00F75232" w:rsidRDefault="00120703">
      <w:pPr>
        <w:spacing w:line="600" w:lineRule="auto"/>
        <w:ind w:firstLine="720"/>
        <w:jc w:val="both"/>
        <w:rPr>
          <w:rFonts w:eastAsia="Times New Roman"/>
          <w:bCs/>
        </w:rPr>
      </w:pPr>
      <w:r>
        <w:rPr>
          <w:rFonts w:eastAsia="Times New Roman"/>
          <w:b/>
          <w:bCs/>
        </w:rPr>
        <w:t>ΓΕΩΡΓΙΟΣ ΒΑΓΙΩΝΑΣ:</w:t>
      </w:r>
      <w:r>
        <w:rPr>
          <w:rFonts w:eastAsia="Times New Roman"/>
          <w:bCs/>
        </w:rPr>
        <w:t xml:space="preserve"> Κύριε Πρόεδρε, κύριοι Υπουργοί, κυρίες και κύριοι συνάδελφοι, το Κοινοβούλιο σήμερα έχει στα χέρια του το μέλλον της παραγωγής τελικών προϊόντων φαρμακευτικής </w:t>
      </w:r>
      <w:r>
        <w:rPr>
          <w:rFonts w:eastAsia="Times New Roman"/>
          <w:bCs/>
        </w:rPr>
        <w:lastRenderedPageBreak/>
        <w:t>κάνναβης. Πρόκειται πράγματι για μια δραστηριότητα που μπορεί να προσφέρει στη χώρα οικονομικά ο</w:t>
      </w:r>
      <w:r>
        <w:rPr>
          <w:rFonts w:eastAsia="Times New Roman"/>
          <w:bCs/>
        </w:rPr>
        <w:t xml:space="preserve">φέλη, παράλληλα με τα ανθρωπιστικά οφέλη και την ευχερέστερη πρόσβαση των αρρώστων στο κατάλληλο φάρμακο, χωρίς αυτό να εισάγεται από άλλη χώρα. </w:t>
      </w:r>
    </w:p>
    <w:p w14:paraId="0515FAFD" w14:textId="77777777" w:rsidR="00F75232" w:rsidRDefault="00120703">
      <w:pPr>
        <w:spacing w:line="600" w:lineRule="auto"/>
        <w:ind w:firstLine="720"/>
        <w:jc w:val="both"/>
        <w:rPr>
          <w:rFonts w:eastAsia="Times New Roman"/>
          <w:bCs/>
        </w:rPr>
      </w:pPr>
      <w:r>
        <w:rPr>
          <w:rFonts w:eastAsia="Times New Roman"/>
          <w:bCs/>
        </w:rPr>
        <w:t>Όμως, όλες αυτές τις ημέρες είπαμε όλα τα πράγματα εκτός από αυτό. Εδώ θα μπορούσε να κλείσει το νομοσχέδιο. Κ</w:t>
      </w:r>
      <w:r>
        <w:rPr>
          <w:rFonts w:eastAsia="Times New Roman"/>
          <w:bCs/>
        </w:rPr>
        <w:t xml:space="preserve">αι τι δεν ακούσαμε. Οφείλω να πω ότι η </w:t>
      </w:r>
      <w:proofErr w:type="spellStart"/>
      <w:r>
        <w:rPr>
          <w:rFonts w:eastAsia="Times New Roman"/>
          <w:bCs/>
        </w:rPr>
        <w:t>κανναβινόλη</w:t>
      </w:r>
      <w:proofErr w:type="spellEnd"/>
      <w:r>
        <w:rPr>
          <w:rFonts w:eastAsia="Times New Roman"/>
          <w:bCs/>
        </w:rPr>
        <w:t>, που είναι η δραστική ουσία του παυσίπονου αυτού φαρμάκου, δεν είναι φάρμακο πρώτης επιλογής για κα</w:t>
      </w:r>
      <w:r>
        <w:rPr>
          <w:rFonts w:eastAsia="Times New Roman"/>
          <w:bCs/>
        </w:rPr>
        <w:t>μ</w:t>
      </w:r>
      <w:r>
        <w:rPr>
          <w:rFonts w:eastAsia="Times New Roman"/>
          <w:bCs/>
        </w:rPr>
        <w:t xml:space="preserve">μία πάθηση. Όποιος λέει κάτι διαφορετικό είναι εκτός πραγματικότητας. </w:t>
      </w:r>
    </w:p>
    <w:p w14:paraId="0515FAFE" w14:textId="77777777" w:rsidR="00F75232" w:rsidRDefault="00120703">
      <w:pPr>
        <w:spacing w:line="600" w:lineRule="auto"/>
        <w:ind w:firstLine="720"/>
        <w:jc w:val="both"/>
        <w:rPr>
          <w:rFonts w:eastAsia="Times New Roman"/>
          <w:bCs/>
        </w:rPr>
      </w:pPr>
      <w:r>
        <w:rPr>
          <w:rFonts w:eastAsia="Times New Roman"/>
          <w:bCs/>
        </w:rPr>
        <w:t xml:space="preserve">Ασυζητητί η </w:t>
      </w:r>
      <w:proofErr w:type="spellStart"/>
      <w:r>
        <w:rPr>
          <w:rFonts w:eastAsia="Times New Roman"/>
          <w:bCs/>
        </w:rPr>
        <w:t>κανναβινόλη</w:t>
      </w:r>
      <w:proofErr w:type="spellEnd"/>
      <w:r>
        <w:rPr>
          <w:rFonts w:eastAsia="Times New Roman"/>
          <w:bCs/>
        </w:rPr>
        <w:t>, ανεξάρτητ</w:t>
      </w:r>
      <w:r>
        <w:rPr>
          <w:rFonts w:eastAsia="Times New Roman"/>
          <w:bCs/>
        </w:rPr>
        <w:t xml:space="preserve">α από την ποσότητα που περιέχει η παραγομένη κάνναβη, μπορεί να προκαλέσει πολλές </w:t>
      </w:r>
      <w:r>
        <w:rPr>
          <w:rFonts w:eastAsia="Times New Roman"/>
          <w:bCs/>
        </w:rPr>
        <w:lastRenderedPageBreak/>
        <w:t xml:space="preserve">παρενέργειες, όπως όλα τα φάρμακα, ιδιαίτερα σε υψηλότερες δόσεις. Ποια είναι αυτά; Είναι οι </w:t>
      </w:r>
      <w:proofErr w:type="spellStart"/>
      <w:r>
        <w:rPr>
          <w:rFonts w:eastAsia="Times New Roman"/>
          <w:bCs/>
        </w:rPr>
        <w:t>ψυχοτρόπες</w:t>
      </w:r>
      <w:proofErr w:type="spellEnd"/>
      <w:r>
        <w:rPr>
          <w:rFonts w:eastAsia="Times New Roman"/>
          <w:bCs/>
        </w:rPr>
        <w:t xml:space="preserve"> παρενέργειες που φτάνουν από ήπιες ψυχικές διαταραχές μέχρι βαριά σχιζ</w:t>
      </w:r>
      <w:r>
        <w:rPr>
          <w:rFonts w:eastAsia="Times New Roman"/>
          <w:bCs/>
        </w:rPr>
        <w:t xml:space="preserve">οφρένεια σε μεγάλη αναλογία. </w:t>
      </w:r>
    </w:p>
    <w:p w14:paraId="0515FAFF" w14:textId="77777777" w:rsidR="00F75232" w:rsidRDefault="00120703">
      <w:pPr>
        <w:spacing w:line="600" w:lineRule="auto"/>
        <w:ind w:firstLine="720"/>
        <w:jc w:val="both"/>
        <w:rPr>
          <w:rFonts w:eastAsia="Times New Roman"/>
          <w:bCs/>
        </w:rPr>
      </w:pPr>
      <w:r>
        <w:rPr>
          <w:rFonts w:eastAsia="Times New Roman"/>
          <w:bCs/>
        </w:rPr>
        <w:t xml:space="preserve">Άκουσα προχθές τον πρώην πρωθυπουργό να μιλάει για την αποποινικοποίηση της χρήσης της κάνναβης και σήμερα από τον Γρηγόρη Ψαριανό άκουσα ότι αυτό έχει γίνει σε σαράντα χώρες του κόσμου και σε κάποιες ευρωπαϊκές χώρες, σύνολο </w:t>
      </w:r>
      <w:r>
        <w:rPr>
          <w:rFonts w:eastAsia="Times New Roman"/>
          <w:bCs/>
        </w:rPr>
        <w:t xml:space="preserve">πενήντα. Οι άλλες εκατό τι κάνουν; Δεν έχουν αποποινικοποιήσει τη χρήση της κάνναβης. </w:t>
      </w:r>
    </w:p>
    <w:p w14:paraId="0515FB00" w14:textId="77777777" w:rsidR="00F75232" w:rsidRDefault="00120703">
      <w:pPr>
        <w:spacing w:line="600" w:lineRule="auto"/>
        <w:ind w:firstLine="720"/>
        <w:jc w:val="both"/>
        <w:rPr>
          <w:rFonts w:eastAsia="Times New Roman" w:cs="Times New Roman"/>
          <w:szCs w:val="24"/>
        </w:rPr>
      </w:pPr>
      <w:r>
        <w:rPr>
          <w:rFonts w:eastAsia="Times New Roman" w:cs="Times New Roman"/>
        </w:rPr>
        <w:t xml:space="preserve"> </w:t>
      </w:r>
      <w:r>
        <w:rPr>
          <w:rFonts w:eastAsia="Times New Roman" w:cs="Times New Roman"/>
          <w:szCs w:val="24"/>
        </w:rPr>
        <w:t>Θα ήθελα να πω στον κ. Αποστόλου</w:t>
      </w:r>
      <w:r>
        <w:rPr>
          <w:rFonts w:eastAsia="Times New Roman" w:cs="Times New Roman"/>
          <w:szCs w:val="24"/>
        </w:rPr>
        <w:t>,</w:t>
      </w:r>
      <w:r>
        <w:rPr>
          <w:rFonts w:eastAsia="Times New Roman" w:cs="Times New Roman"/>
          <w:szCs w:val="24"/>
        </w:rPr>
        <w:t xml:space="preserve"> που λείπει</w:t>
      </w:r>
      <w:r>
        <w:rPr>
          <w:rFonts w:eastAsia="Times New Roman" w:cs="Times New Roman"/>
          <w:szCs w:val="24"/>
        </w:rPr>
        <w:t>,</w:t>
      </w:r>
      <w:r>
        <w:rPr>
          <w:rFonts w:eastAsia="Times New Roman" w:cs="Times New Roman"/>
          <w:szCs w:val="24"/>
        </w:rPr>
        <w:t xml:space="preserve"> να μην προσβάλλει τόσο τη Νέα Δημοκρατία. Ο συνάδελφος από το κόμμα του </w:t>
      </w:r>
      <w:r>
        <w:rPr>
          <w:rFonts w:eastAsia="Times New Roman" w:cs="Times New Roman"/>
          <w:szCs w:val="24"/>
        </w:rPr>
        <w:lastRenderedPageBreak/>
        <w:t>κ. Λεβέντη είπε κάτι: Γιατί να το ψηφίσω, αφού δεν</w:t>
      </w:r>
      <w:r>
        <w:rPr>
          <w:rFonts w:eastAsia="Times New Roman" w:cs="Times New Roman"/>
          <w:szCs w:val="24"/>
        </w:rPr>
        <w:t xml:space="preserve"> είναι επαρκές; Κάπως έτσι το είπε.</w:t>
      </w:r>
    </w:p>
    <w:p w14:paraId="0515FB0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Αν ακούγατε τον </w:t>
      </w:r>
      <w:r>
        <w:rPr>
          <w:rFonts w:eastAsia="Times New Roman" w:cs="Times New Roman"/>
          <w:szCs w:val="24"/>
        </w:rPr>
        <w:t xml:space="preserve">εισηγητή </w:t>
      </w:r>
      <w:r>
        <w:rPr>
          <w:rFonts w:eastAsia="Times New Roman" w:cs="Times New Roman"/>
          <w:szCs w:val="24"/>
        </w:rPr>
        <w:t xml:space="preserve">της </w:t>
      </w:r>
      <w:r>
        <w:rPr>
          <w:rFonts w:eastAsia="Times New Roman" w:cs="Times New Roman"/>
          <w:szCs w:val="24"/>
        </w:rPr>
        <w:t xml:space="preserve">νέας Δημοκρατίας </w:t>
      </w:r>
      <w:r>
        <w:rPr>
          <w:rFonts w:eastAsia="Times New Roman" w:cs="Times New Roman"/>
          <w:szCs w:val="24"/>
        </w:rPr>
        <w:t>και κάνατε αυτές τις τροπολογίες που σας υπέδειξε, δεν θα είχα καμμία αντίρρηση να προσθέσω και κάποιες άλλες και να ψηφίσουμε το νομοσχέδιο. Τι είπε; Την πολύ έξυπνη κουβέντ</w:t>
      </w:r>
      <w:r>
        <w:rPr>
          <w:rFonts w:eastAsia="Times New Roman" w:cs="Times New Roman"/>
          <w:szCs w:val="24"/>
        </w:rPr>
        <w:t xml:space="preserve">α για ορθολογική χρήση, ναι ή όχι; Όχι σε υπουργικές αποφάσεις. Και όμως, </w:t>
      </w:r>
      <w:r>
        <w:rPr>
          <w:rFonts w:eastAsia="Times New Roman" w:cs="Times New Roman"/>
          <w:szCs w:val="24"/>
        </w:rPr>
        <w:t xml:space="preserve">θα υπάρξει </w:t>
      </w:r>
      <w:r>
        <w:rPr>
          <w:rFonts w:eastAsia="Times New Roman" w:cs="Times New Roman"/>
          <w:szCs w:val="24"/>
        </w:rPr>
        <w:t>σωρεία υπουργικών αποφάσεων.</w:t>
      </w:r>
    </w:p>
    <w:p w14:paraId="0515FB0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Αν, λοιπόν, συμβαίνουν αυτά, τα έκανε αποδεκτά η Κυβέρνηση; Όχι. Γιατί να το ψηφίσουμε; Διότι «θα». Το «θα» το φύτεψαν και δεν φύτρωσε.</w:t>
      </w:r>
    </w:p>
    <w:p w14:paraId="0515FB0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Ακούστ</w:t>
      </w:r>
      <w:r>
        <w:rPr>
          <w:rFonts w:eastAsia="Times New Roman" w:cs="Times New Roman"/>
          <w:szCs w:val="24"/>
        </w:rPr>
        <w:t xml:space="preserve">ηκαν, όμως και πολλά άλλα πράγματα τα οποία εγείρουν πολλές υπόνοιες και υποψίες. Χθες, μάλιστα, αλλά και σήμερα </w:t>
      </w:r>
      <w:r>
        <w:rPr>
          <w:rFonts w:eastAsia="Times New Roman" w:cs="Times New Roman"/>
          <w:szCs w:val="24"/>
        </w:rPr>
        <w:lastRenderedPageBreak/>
        <w:t>ο κ. Ψαριανός έκανε μια τολμηρή και επικίνδυνη κριτική. Δηλαδή, συνέκρινε την κάνναβη με το κάπνισμα και το αλκοόλ. Προς Θεού, όχι τέτοιες προσ</w:t>
      </w:r>
      <w:r>
        <w:rPr>
          <w:rFonts w:eastAsia="Times New Roman" w:cs="Times New Roman"/>
          <w:szCs w:val="24"/>
        </w:rPr>
        <w:t>ομοιώσεις! Αυτά είναι επικίνδυνα πράγματα. Άλλο τοξικομανής και άλλο εθισμένο άτομο. Υπάρχει πάλι τεράστια διαφορά. Δεν μπορούμε να δεχθούμε τέτοιες εύκολες λύσεις και προσβάσεις.</w:t>
      </w:r>
    </w:p>
    <w:p w14:paraId="0515FB0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Κυβέρνηση κατηγορεί τη Νέα Δημοκρατία ότι προσποιείται</w:t>
      </w:r>
      <w:r>
        <w:rPr>
          <w:rFonts w:eastAsia="Times New Roman" w:cs="Times New Roman"/>
          <w:szCs w:val="24"/>
        </w:rPr>
        <w:t>,</w:t>
      </w:r>
      <w:r>
        <w:rPr>
          <w:rFonts w:eastAsia="Times New Roman" w:cs="Times New Roman"/>
          <w:szCs w:val="24"/>
        </w:rPr>
        <w:t xml:space="preserve"> πως εκ του πονηρού</w:t>
      </w:r>
      <w:r>
        <w:rPr>
          <w:rFonts w:eastAsia="Times New Roman" w:cs="Times New Roman"/>
          <w:szCs w:val="24"/>
        </w:rPr>
        <w:t xml:space="preserve"> κάνει ό,τι κάνει. Μήπως εκ του πονηρού θέλετε να φέρετε από την πίσω πόρτα την αποποινικοποίηση;</w:t>
      </w:r>
    </w:p>
    <w:p w14:paraId="0515FB0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Οι βάσεις που τίθενται στο παρόν νομοσχέδιο είναι σαθρές και η ασάφεια κυριαρχεί στις επτά σελίδες. Όπως σας είπε ο </w:t>
      </w:r>
      <w:r>
        <w:rPr>
          <w:rFonts w:eastAsia="Times New Roman" w:cs="Times New Roman"/>
          <w:szCs w:val="24"/>
        </w:rPr>
        <w:t xml:space="preserve">εισηγητής </w:t>
      </w:r>
      <w:r>
        <w:rPr>
          <w:rFonts w:eastAsia="Times New Roman" w:cs="Times New Roman"/>
          <w:szCs w:val="24"/>
        </w:rPr>
        <w:t xml:space="preserve">πολύ αναλυτικά, αν θέλετε πάρτε </w:t>
      </w:r>
      <w:r>
        <w:rPr>
          <w:rFonts w:eastAsia="Times New Roman" w:cs="Times New Roman"/>
          <w:szCs w:val="24"/>
        </w:rPr>
        <w:t xml:space="preserve">τις </w:t>
      </w:r>
      <w:proofErr w:type="spellStart"/>
      <w:r>
        <w:rPr>
          <w:rFonts w:eastAsia="Times New Roman" w:cs="Times New Roman"/>
          <w:szCs w:val="24"/>
        </w:rPr>
        <w:t>εκατόν</w:t>
      </w:r>
      <w:proofErr w:type="spellEnd"/>
      <w:r>
        <w:rPr>
          <w:rFonts w:eastAsia="Times New Roman" w:cs="Times New Roman"/>
          <w:szCs w:val="24"/>
        </w:rPr>
        <w:t xml:space="preserve"> εξήντα σελίδες της Κύπρου και φέρτε το να το ψηφίσουμε. Δεν έχουμε καμμία αντίρρηση.</w:t>
      </w:r>
    </w:p>
    <w:p w14:paraId="0515FB0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Δεν αρνούμαι τη χρησιμότητα του φαρμάκου για συγκεκριμένες κατηγορίες ασθενών. Λέμε, ότι έχουμε περίπου δέκα χιλιάδες ασθενείς οι οποίοι έχουν κατά πλάκας σκλήρ</w:t>
      </w:r>
      <w:r>
        <w:rPr>
          <w:rFonts w:eastAsia="Times New Roman" w:cs="Times New Roman"/>
          <w:szCs w:val="24"/>
        </w:rPr>
        <w:t xml:space="preserve">υνση. Η κατά πλάκας σκλήρυνση κρατά και σαράντα και πενήντα χρόνια. Δεν είναι πρώτη επιλογή η κάνναβη. Πρώτη επιλογή είναι άλλα φάρμακα. Αν υπάρχει έντονος </w:t>
      </w:r>
      <w:proofErr w:type="spellStart"/>
      <w:r>
        <w:rPr>
          <w:rFonts w:eastAsia="Times New Roman" w:cs="Times New Roman"/>
          <w:szCs w:val="24"/>
        </w:rPr>
        <w:t>νευρομυοσκελετικός</w:t>
      </w:r>
      <w:proofErr w:type="spellEnd"/>
      <w:r>
        <w:rPr>
          <w:rFonts w:eastAsia="Times New Roman" w:cs="Times New Roman"/>
          <w:szCs w:val="24"/>
        </w:rPr>
        <w:t xml:space="preserve"> πόνος, τότε φτάνουμε και εκεί. Όμως, δεν θα παραβλέψω ότι εγείρονται σοβαρά ερωτη</w:t>
      </w:r>
      <w:r>
        <w:rPr>
          <w:rFonts w:eastAsia="Times New Roman" w:cs="Times New Roman"/>
          <w:szCs w:val="24"/>
        </w:rPr>
        <w:t>ματικά γύρω από αυτή</w:t>
      </w:r>
      <w:r>
        <w:rPr>
          <w:rFonts w:eastAsia="Times New Roman" w:cs="Times New Roman"/>
          <w:szCs w:val="24"/>
        </w:rPr>
        <w:t>ν</w:t>
      </w:r>
      <w:r>
        <w:rPr>
          <w:rFonts w:eastAsia="Times New Roman" w:cs="Times New Roman"/>
          <w:szCs w:val="24"/>
        </w:rPr>
        <w:t xml:space="preserve"> την κατάσταση.</w:t>
      </w:r>
    </w:p>
    <w:p w14:paraId="0515FB0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Πώς θα εξασφαλίσουμε την τήρηση των προϋποθέσεων φύλαξης της κάθε </w:t>
      </w:r>
      <w:r>
        <w:rPr>
          <w:rFonts w:eastAsia="Times New Roman" w:cs="Times New Roman"/>
          <w:szCs w:val="24"/>
        </w:rPr>
        <w:t>μονάδας</w:t>
      </w:r>
      <w:r>
        <w:rPr>
          <w:rFonts w:eastAsia="Times New Roman" w:cs="Times New Roman"/>
          <w:szCs w:val="24"/>
        </w:rPr>
        <w:t xml:space="preserve">; Ποια είναι η ζήτηση σε τέτοια προϊόντα στο εξωτερικό και τι ορίζεται ως τελικό προϊόν στην εκάστοτε χώρα </w:t>
      </w:r>
      <w:r>
        <w:rPr>
          <w:rFonts w:eastAsia="Times New Roman" w:cs="Times New Roman"/>
          <w:szCs w:val="24"/>
        </w:rPr>
        <w:lastRenderedPageBreak/>
        <w:t xml:space="preserve">προορισμού; Γιατί δεν </w:t>
      </w:r>
      <w:r>
        <w:rPr>
          <w:rFonts w:eastAsia="Times New Roman" w:cs="Times New Roman"/>
          <w:szCs w:val="24"/>
        </w:rPr>
        <w:t xml:space="preserve">επελέγη </w:t>
      </w:r>
      <w:r>
        <w:rPr>
          <w:rFonts w:eastAsia="Times New Roman" w:cs="Times New Roman"/>
          <w:szCs w:val="24"/>
        </w:rPr>
        <w:t>τακτική π</w:t>
      </w:r>
      <w:r>
        <w:rPr>
          <w:rFonts w:eastAsia="Times New Roman" w:cs="Times New Roman"/>
          <w:szCs w:val="24"/>
        </w:rPr>
        <w:t>αραγωγή προσυμφωνημένων ποσοτήτων και εν τέλει, γιατί δεν ορίζεται συγκεκριμένος αριθμός αδειών;</w:t>
      </w:r>
    </w:p>
    <w:p w14:paraId="0515FB0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Παράλληλα, προκαλεί προβληματισμό η επιλογή της </w:t>
      </w:r>
      <w:proofErr w:type="spellStart"/>
      <w:r>
        <w:rPr>
          <w:rFonts w:eastAsia="Times New Roman" w:cs="Times New Roman"/>
          <w:szCs w:val="24"/>
        </w:rPr>
        <w:t>κρατικιστικής</w:t>
      </w:r>
      <w:proofErr w:type="spellEnd"/>
      <w:r>
        <w:rPr>
          <w:rFonts w:eastAsia="Times New Roman" w:cs="Times New Roman"/>
          <w:szCs w:val="24"/>
        </w:rPr>
        <w:t xml:space="preserve"> </w:t>
      </w:r>
      <w:r>
        <w:rPr>
          <w:rFonts w:eastAsia="Times New Roman" w:cs="Times New Roman"/>
          <w:szCs w:val="24"/>
        </w:rPr>
        <w:t xml:space="preserve">Κυβέρνησης να </w:t>
      </w:r>
      <w:r>
        <w:rPr>
          <w:rFonts w:eastAsia="Times New Roman" w:cs="Times New Roman"/>
          <w:szCs w:val="24"/>
        </w:rPr>
        <w:t xml:space="preserve">εμπιστευτεί </w:t>
      </w:r>
      <w:r>
        <w:rPr>
          <w:rFonts w:eastAsia="Times New Roman" w:cs="Times New Roman"/>
          <w:szCs w:val="24"/>
        </w:rPr>
        <w:t>την ιδιωτική πρωτοβουλία για το πλέον ευαίσθητο προϊόν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ναρκωτικό</w:t>
      </w:r>
      <w:r>
        <w:rPr>
          <w:rFonts w:eastAsia="Times New Roman" w:cs="Times New Roman"/>
          <w:szCs w:val="24"/>
        </w:rPr>
        <w:t>, π</w:t>
      </w:r>
      <w:r>
        <w:rPr>
          <w:rFonts w:eastAsia="Times New Roman" w:cs="Times New Roman"/>
          <w:szCs w:val="24"/>
        </w:rPr>
        <w:t>ου κυριαρχεί στην μαύρη αγορά. Το 1% και πλέον του ακαθαρίστου παγκοσμίου εισοδήματος είναι ναρκωτικά. Καταλαβαίνετε τι γίνεται. Γιατί πουθενά στην υγεία δεν έχουμε ιδιωτική πρωτοβουλία -την κυνηγάμε- και στον πλέον ευαίσθητο τομέα θέλουμε την ιδιωτική πρω</w:t>
      </w:r>
      <w:r>
        <w:rPr>
          <w:rFonts w:eastAsia="Times New Roman" w:cs="Times New Roman"/>
          <w:szCs w:val="24"/>
        </w:rPr>
        <w:t>τοβουλία;</w:t>
      </w:r>
    </w:p>
    <w:p w14:paraId="0515FB0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πλέον συμφέρουσα λύση για το κράτος θα ήταν η σύμπραξη δημόσιου και ιδιωτικού τομέα, η παραγωγή τελικών προϊόντων φαρμακευτικής κάνναβης σε συνεργασία με ιδιώτη επενδυτή.</w:t>
      </w:r>
    </w:p>
    <w:p w14:paraId="0515FB0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Το κράτος θα μπορούσε να διαθέσει την απαιτούμενη έκταση και να εγγυηθεί </w:t>
      </w:r>
      <w:r>
        <w:rPr>
          <w:rFonts w:eastAsia="Times New Roman" w:cs="Times New Roman"/>
          <w:szCs w:val="24"/>
        </w:rPr>
        <w:t>τον έλεγχο και την ασφάλεια της μονάδας, ενώ ο ιδιώτης επενδυτής, πλήρως καταρτισμένος και έμπειρος επί του αντικειμένου, θα μπορούσε να παράσχει τεχνογνωσία υπό αυστηρή εποπτεία του ΕΟΦ.</w:t>
      </w:r>
    </w:p>
    <w:p w14:paraId="0515FB0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w:t>
      </w:r>
      <w:r>
        <w:rPr>
          <w:rFonts w:eastAsia="Times New Roman" w:cs="Times New Roman"/>
          <w:szCs w:val="24"/>
        </w:rPr>
        <w:t>υρίου Βουλευτή)</w:t>
      </w:r>
    </w:p>
    <w:p w14:paraId="0515FB0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Μάλιστα, ιδανικές είναι οι εκτάσεις των </w:t>
      </w:r>
      <w:r>
        <w:rPr>
          <w:rFonts w:eastAsia="Times New Roman" w:cs="Times New Roman"/>
          <w:szCs w:val="24"/>
        </w:rPr>
        <w:t>αγροτικών φυλακών</w:t>
      </w:r>
      <w:r>
        <w:rPr>
          <w:rFonts w:eastAsia="Times New Roman" w:cs="Times New Roman"/>
          <w:szCs w:val="24"/>
        </w:rPr>
        <w:t xml:space="preserve">, οι οποίες ούτως ή άλλως είναι φυλασσόμενες. Εδώ πρέπει να σημειωθεί ότι η ασφάλεια είναι κεφαλαιώδους σημασίας, καθώς σε ιδιωτική έκταση θα πρέπει να υπάρχει και ιδιωτική φύλαξη, η οποία </w:t>
      </w:r>
      <w:r>
        <w:rPr>
          <w:rFonts w:eastAsia="Times New Roman" w:cs="Times New Roman"/>
          <w:szCs w:val="24"/>
        </w:rPr>
        <w:lastRenderedPageBreak/>
        <w:t>εκ προοιμίου θα είναι ελλιπής και ανεπαρκής. Φυσικά, οι κρατούμενοι</w:t>
      </w:r>
      <w:r>
        <w:rPr>
          <w:rFonts w:eastAsia="Times New Roman" w:cs="Times New Roman"/>
          <w:szCs w:val="24"/>
        </w:rPr>
        <w:t xml:space="preserve"> δεν θα πρέπει να έχουν κα</w:t>
      </w:r>
      <w:r>
        <w:rPr>
          <w:rFonts w:eastAsia="Times New Roman" w:cs="Times New Roman"/>
          <w:szCs w:val="24"/>
        </w:rPr>
        <w:t>μ</w:t>
      </w:r>
      <w:r>
        <w:rPr>
          <w:rFonts w:eastAsia="Times New Roman" w:cs="Times New Roman"/>
          <w:szCs w:val="24"/>
        </w:rPr>
        <w:t xml:space="preserve">μία επαφή με την καλλιέργεια και την παραγωγική μονάδα. </w:t>
      </w:r>
    </w:p>
    <w:p w14:paraId="0515FB0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μικροκαλλιέργειες</w:t>
      </w:r>
      <w:proofErr w:type="spellEnd"/>
      <w:r>
        <w:rPr>
          <w:rFonts w:eastAsia="Times New Roman" w:cs="Times New Roman"/>
          <w:szCs w:val="24"/>
        </w:rPr>
        <w:t xml:space="preserve"> των τεσσάρων στρεμμάτων ή τα είκοσι ένα χρόνια δεν έχουν θέση στο εγχείρημα και τη φύλαξη των παραγομένων τελικών προϊόντων. Είναι μείζονος σημασίας κα</w:t>
      </w:r>
      <w:r>
        <w:rPr>
          <w:rFonts w:eastAsia="Times New Roman" w:cs="Times New Roman"/>
          <w:szCs w:val="24"/>
        </w:rPr>
        <w:t xml:space="preserve">ι τούτο διότι πρέπει να προστατευτεί τόσο το προϊόν, όσο και το κοινωνικό σύνολο. Η προστασία θα ήταν πραγματική, αν ειδικά σ’ αυτήν την περίπτωση δεν νομοθετούσαμε με </w:t>
      </w:r>
      <w:r>
        <w:rPr>
          <w:rFonts w:eastAsia="Times New Roman" w:cs="Times New Roman"/>
          <w:szCs w:val="24"/>
        </w:rPr>
        <w:t>κοινές 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 xml:space="preserve">ποφάσεις, </w:t>
      </w:r>
      <w:r>
        <w:rPr>
          <w:rFonts w:eastAsia="Times New Roman" w:cs="Times New Roman"/>
          <w:szCs w:val="24"/>
        </w:rPr>
        <w:t>ως είθισται και επιθυμεί</w:t>
      </w:r>
      <w:r>
        <w:rPr>
          <w:rFonts w:eastAsia="Times New Roman" w:cs="Times New Roman"/>
          <w:szCs w:val="24"/>
        </w:rPr>
        <w:t xml:space="preserve"> η Κυβέρνηση. Δεν είναι δυνατόν να </w:t>
      </w:r>
      <w:r>
        <w:rPr>
          <w:rFonts w:eastAsia="Times New Roman" w:cs="Times New Roman"/>
          <w:szCs w:val="24"/>
        </w:rPr>
        <w:t xml:space="preserve">ρυθμίζεται όλο το πλαίσιο μετά την ψήφιση του νομοσχεδίου. Καλύτερη λύση θα ήταν να εκδοθεί ένα </w:t>
      </w:r>
      <w:r>
        <w:rPr>
          <w:rFonts w:eastAsia="Times New Roman" w:cs="Times New Roman"/>
          <w:szCs w:val="24"/>
        </w:rPr>
        <w:t xml:space="preserve">προεδρικό </w:t>
      </w:r>
      <w:r>
        <w:rPr>
          <w:rFonts w:eastAsia="Times New Roman" w:cs="Times New Roman"/>
          <w:szCs w:val="24"/>
        </w:rPr>
        <w:t>διάταγμα</w:t>
      </w:r>
      <w:r>
        <w:rPr>
          <w:rFonts w:eastAsia="Times New Roman" w:cs="Times New Roman"/>
          <w:szCs w:val="24"/>
        </w:rPr>
        <w:t xml:space="preserve">, το οποίο να </w:t>
      </w:r>
      <w:r>
        <w:rPr>
          <w:rFonts w:eastAsia="Times New Roman" w:cs="Times New Roman"/>
          <w:szCs w:val="24"/>
        </w:rPr>
        <w:lastRenderedPageBreak/>
        <w:t>περνά από την «</w:t>
      </w:r>
      <w:r>
        <w:rPr>
          <w:rFonts w:eastAsia="Times New Roman" w:cs="Times New Roman"/>
          <w:szCs w:val="24"/>
        </w:rPr>
        <w:t>κρησάρα</w:t>
      </w:r>
      <w:r>
        <w:rPr>
          <w:rFonts w:eastAsia="Times New Roman" w:cs="Times New Roman"/>
          <w:szCs w:val="24"/>
        </w:rPr>
        <w:t xml:space="preserve">» -εντός εισαγωγικών- του Συμβουλίου της Επικρατείας. </w:t>
      </w:r>
    </w:p>
    <w:p w14:paraId="0515FB0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παραγωγή τελικών προϊόντων φαρμακευτικής κάνναβης</w:t>
      </w:r>
      <w:r>
        <w:rPr>
          <w:rFonts w:eastAsia="Times New Roman" w:cs="Times New Roman"/>
          <w:szCs w:val="24"/>
        </w:rPr>
        <w:t xml:space="preserve"> μπορεί να είναι ιδιαιτέρως επικερδής για τη χώρα, αλλά δεν μπορεί να βασιστεί σε ένα νομοθέτημα σαθρό και διάτρητο. Απαιτούνται αυστηροί όροι και προϋποθέσεις σε στέρεο νομοθετικό πλαίσιο. </w:t>
      </w:r>
    </w:p>
    <w:p w14:paraId="0515FB0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Κύριοι της Κυβέρνησης, το νομοσχέδιο έχει μεσοπρόθεσμο χαρακτήρα.</w:t>
      </w:r>
      <w:r>
        <w:rPr>
          <w:rFonts w:eastAsia="Times New Roman" w:cs="Times New Roman"/>
          <w:szCs w:val="24"/>
        </w:rPr>
        <w:t xml:space="preserve"> Σας το είπε και ο συνάδελφος από τη Λάρισα, ο κ. Παπαδόπουλος. Το νομοσχέδιο θα μπορούσε να εφαρμοστεί πιλοτικά για δύο-τρία χρόνια σε κρατικά χωράφια –όπως τις Φυλακές Αλμυρού- με ΣΔΙΤ, συγκεκριμένης έκτασης κάποιων δεκάδων ή εκατοντάδων στρεμμάτων, με ε</w:t>
      </w:r>
      <w:r>
        <w:rPr>
          <w:rFonts w:eastAsia="Times New Roman" w:cs="Times New Roman"/>
          <w:szCs w:val="24"/>
        </w:rPr>
        <w:t>λεύθερη φύτευση ή σε θερμοκήπια. Τότε, θα είχατε πραγματική βάση, για να πάτε και στο ελεύθερο εμπόριο.</w:t>
      </w:r>
    </w:p>
    <w:p w14:paraId="0515FB1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0515FB11"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14:paraId="0515FB1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Αννέτα Καββαδία από τ</w:t>
      </w:r>
      <w:r>
        <w:rPr>
          <w:rFonts w:eastAsia="Times New Roman" w:cs="Times New Roman"/>
          <w:szCs w:val="24"/>
        </w:rPr>
        <w:t xml:space="preserve">ον ΣΥΡΙΖΑ και μετά ο κ. </w:t>
      </w:r>
      <w:proofErr w:type="spellStart"/>
      <w:r>
        <w:rPr>
          <w:rFonts w:eastAsia="Times New Roman" w:cs="Times New Roman"/>
          <w:szCs w:val="24"/>
        </w:rPr>
        <w:t>Μπαλαούρας</w:t>
      </w:r>
      <w:proofErr w:type="spellEnd"/>
      <w:r>
        <w:rPr>
          <w:rFonts w:eastAsia="Times New Roman" w:cs="Times New Roman"/>
          <w:szCs w:val="24"/>
        </w:rPr>
        <w:t>.</w:t>
      </w:r>
    </w:p>
    <w:p w14:paraId="0515FB1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θα μπορούσα να καταθέσω τις δύο τροπολογίες; </w:t>
      </w:r>
    </w:p>
    <w:p w14:paraId="0515FB1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Κυρία Καββαδία, να δώσουμε τον λόγο στον κ .</w:t>
      </w:r>
      <w:proofErr w:type="spellStart"/>
      <w:r>
        <w:rPr>
          <w:rFonts w:eastAsia="Times New Roman" w:cs="Times New Roman"/>
          <w:szCs w:val="24"/>
        </w:rPr>
        <w:t>Πολάκη</w:t>
      </w:r>
      <w:proofErr w:type="spellEnd"/>
      <w:r>
        <w:rPr>
          <w:rFonts w:eastAsia="Times New Roman" w:cs="Times New Roman"/>
          <w:szCs w:val="24"/>
        </w:rPr>
        <w:t xml:space="preserve"> να τοποθετηθεί επί των τροπο</w:t>
      </w:r>
      <w:r>
        <w:rPr>
          <w:rFonts w:eastAsia="Times New Roman" w:cs="Times New Roman"/>
          <w:szCs w:val="24"/>
        </w:rPr>
        <w:t xml:space="preserve">λογιών και μετά να ακολουθήσετε εσείς; </w:t>
      </w:r>
    </w:p>
    <w:p w14:paraId="0515FB1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 ΙΩΑΝΝΕΤΑ (ΑΝΝΕΤΑ) ΚΑΒΒΑΔΙΑ: </w:t>
      </w:r>
      <w:r>
        <w:rPr>
          <w:rFonts w:eastAsia="Times New Roman" w:cs="Times New Roman"/>
          <w:szCs w:val="24"/>
        </w:rPr>
        <w:t>Δεν έχω κανένα πρόβλημα, κύριε Πρόεδρε.</w:t>
      </w:r>
    </w:p>
    <w:p w14:paraId="0515FB1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14:paraId="0515FB1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p>
    <w:p w14:paraId="0515FB1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ρώτη τροπολογία έχει γενικό αριθμό 1503 και ειδικό 113 και είναι διατάξεις που πρακτικά είναι βελτιώσεις νομοτεχνικού χαρακτήρα σε προηγούμενες ρυθμίσεις. Ανακαλύψαμε, δηλαδή και έναν άλλο κωδικό που συγκροτεί το αποθεματικό του Υπουργείου Υγείας, το οποίο</w:t>
      </w:r>
      <w:r>
        <w:rPr>
          <w:rFonts w:eastAsia="Times New Roman" w:cs="Times New Roman"/>
          <w:szCs w:val="24"/>
        </w:rPr>
        <w:t xml:space="preserve"> τώρα το χρησιμοποιούμε όχι για αέρα κοπανιστό, αλλά έχουμε χρηματοδοτήσει αγορά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και ξενοδοχειακών βελτιώσεων σε πάρα πολλά νοσοκομεία. Μιλάμε για 6,5 εκατομμύρια ευρώ το 2016 και 12 εκατομμύρια ευρώ το 2017.</w:t>
      </w:r>
    </w:p>
    <w:p w14:paraId="0515FB1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Ουσιαστικά, στην π</w:t>
      </w:r>
      <w:r>
        <w:rPr>
          <w:rFonts w:eastAsia="Times New Roman" w:cs="Times New Roman"/>
          <w:szCs w:val="24"/>
        </w:rPr>
        <w:t xml:space="preserve">ροηγούμενη ρύθμιση είχε παραληφθεί ένας κωδικός που αφορούσε </w:t>
      </w:r>
      <w:r>
        <w:rPr>
          <w:rFonts w:eastAsia="Times New Roman" w:cs="Times New Roman"/>
          <w:szCs w:val="24"/>
        </w:rPr>
        <w:t>σ</w:t>
      </w:r>
      <w:r>
        <w:rPr>
          <w:rFonts w:eastAsia="Times New Roman" w:cs="Times New Roman"/>
          <w:szCs w:val="24"/>
        </w:rPr>
        <w:t>το γεγονός ότι και αυτές οι χρηματοδοτήσεις του αποθεματικού του Υπουργείου Υγείας, συν του Προγράμματος Δημοσίων Επενδύσεων από εθνικούς πόρους, δεν είναι ανάγκη να προκαλούν τροποποίηση του Πρ</w:t>
      </w:r>
      <w:r>
        <w:rPr>
          <w:rFonts w:eastAsia="Times New Roman" w:cs="Times New Roman"/>
          <w:szCs w:val="24"/>
        </w:rPr>
        <w:t xml:space="preserve">ογράμματος Προμηθειών Υγείας των νοσοκομείων, όπως το ίδιο συμβαίνει και με τα επιδοτούμενα προγράμματα από το ΕΣΠΑ ή από ευρωπαϊκούς πόρους. </w:t>
      </w:r>
    </w:p>
    <w:p w14:paraId="0515FB1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επιταχύνει πάρα πολύ τη διαδικασία της εκτέλεσης των διαγωνισμών για τις προμήθειες αυτών των ειδών, γιατί μ</w:t>
      </w:r>
      <w:r>
        <w:rPr>
          <w:rFonts w:eastAsia="Times New Roman" w:cs="Times New Roman"/>
          <w:szCs w:val="24"/>
        </w:rPr>
        <w:t xml:space="preserve">ια τροποποίηση του </w:t>
      </w:r>
      <w:r>
        <w:rPr>
          <w:rFonts w:eastAsia="Times New Roman" w:cs="Times New Roman"/>
          <w:szCs w:val="24"/>
        </w:rPr>
        <w:t xml:space="preserve">προγράμματος </w:t>
      </w:r>
      <w:r>
        <w:rPr>
          <w:rFonts w:eastAsia="Times New Roman" w:cs="Times New Roman"/>
          <w:szCs w:val="24"/>
        </w:rPr>
        <w:t xml:space="preserve">με επαύξηση του ορίου υπερβαίνει –δυστυχώς- το εξάμηνο με την ελληνική γραφειοκρατία. </w:t>
      </w:r>
    </w:p>
    <w:p w14:paraId="0515FB1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Παράλληλα, λέμε ότι για τις προμήθειες των νοσοκομείων αυτών -και ό,τι χρειαστεί- όπου δεν υπάρχουν ακόμα τεχνικές προδιαγραφές από την π</w:t>
      </w:r>
      <w:r>
        <w:rPr>
          <w:rFonts w:eastAsia="Times New Roman" w:cs="Times New Roman"/>
          <w:szCs w:val="24"/>
        </w:rPr>
        <w:t>ρώην ΕΠΥ και τη νυν ΕΚΑΠΥ, μπορούν τις προδιαγραφές να τις συντάσσουν τα νοσοκομεία ή οι φορείς που θα υλοποιήσουν αυτές τις προμήθειες.</w:t>
      </w:r>
    </w:p>
    <w:p w14:paraId="0515FB1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Ναι, κύριε Βορίδη, κουνάτε τα χείλια σας. Όμως, το θέμα είναι, για παράδειγμα, ότι τέσσερα χρόνια έκαναν να βγάλουν προ</w:t>
      </w:r>
      <w:r>
        <w:rPr>
          <w:rFonts w:eastAsia="Times New Roman" w:cs="Times New Roman"/>
          <w:szCs w:val="24"/>
        </w:rPr>
        <w:t xml:space="preserve">διαγραφές για τα φίλτρα τεχνητού νεφρού. Και, ξέρετε, δεν κυβερνούσαμε εμείς. Οπότε, το ίδιο συμβαίνει σε πάρα πολλά υλικά, με διάφορες πιέσεις ένθεν και </w:t>
      </w:r>
      <w:proofErr w:type="spellStart"/>
      <w:r>
        <w:rPr>
          <w:rFonts w:eastAsia="Times New Roman" w:cs="Times New Roman"/>
          <w:szCs w:val="24"/>
        </w:rPr>
        <w:t>κείθεν</w:t>
      </w:r>
      <w:proofErr w:type="spellEnd"/>
      <w:r>
        <w:rPr>
          <w:rFonts w:eastAsia="Times New Roman" w:cs="Times New Roman"/>
          <w:szCs w:val="24"/>
        </w:rPr>
        <w:t>. «Ο λόγος στην ώρα του, με χίλιους παράδες κάνει». Εντάξει, άμα πρέπει να απαντήσεις κάτι, πρέπ</w:t>
      </w:r>
      <w:r>
        <w:rPr>
          <w:rFonts w:eastAsia="Times New Roman" w:cs="Times New Roman"/>
          <w:szCs w:val="24"/>
        </w:rPr>
        <w:t>ει να απαντηθεί.</w:t>
      </w:r>
    </w:p>
    <w:p w14:paraId="0515FB1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Επίσης, μία τελευταία επισήμανση είναι ότι το τελευταίο πρόγραμμα προμηθειών υγείας του 2015, το ψηφισμένο, που θα είναι και το τελευταίο που θα υλοποιηθεί, γιατί από εδώ και πέρα όλα θα εντάσσονται στους προϋπολογισμούς των ΥΠΕ ή των νοσο</w:t>
      </w:r>
      <w:r>
        <w:rPr>
          <w:rFonts w:eastAsia="Times New Roman" w:cs="Times New Roman"/>
          <w:szCs w:val="24"/>
        </w:rPr>
        <w:t>κομείων, επιτρέπουμε να μπορεί να τροποποιείται χωρίς επαύξηση του ορίου του. Αυτό επιταχύνει πάρα πολύ τη διαδικασία, γιατί στον ιδρυτικό νόμο της ΕΚΑΠΥ έλεγε ότι εκτελείται όπως έχει εγκριθεί. Και ουσιαστικά έχει δημιουργηθεί ένα τέτοιο νομικό πρόβλημα μ</w:t>
      </w:r>
      <w:r>
        <w:rPr>
          <w:rFonts w:eastAsia="Times New Roman" w:cs="Times New Roman"/>
          <w:szCs w:val="24"/>
        </w:rPr>
        <w:t xml:space="preserve">ε τη μη δυνατότητα τροποποίησης, χωρίς να μεταβληθεί το ύψος, απλά με το να μεταφέρεις χρήματα από έναν κωδικό σε έναν άλλον κωδικό που χρειάζεσαι. Αυτή είναι η μία τροπολογία. </w:t>
      </w:r>
    </w:p>
    <w:p w14:paraId="0515FB1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άλλη τροπολογία είναι η με γενικό αριθμό 1504 και ειδικό 14. Αποτελείται από</w:t>
      </w:r>
      <w:r>
        <w:rPr>
          <w:rFonts w:eastAsia="Times New Roman" w:cs="Times New Roman"/>
          <w:szCs w:val="24"/>
        </w:rPr>
        <w:t xml:space="preserve"> τέσσερα άρθρα.</w:t>
      </w:r>
    </w:p>
    <w:p w14:paraId="0515FB1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άρθρο προσπαθεί να βάλει μία τάξη σε ένα τοπίο αναρχίας, το οποίο υπήρχε με τις μη παρεμβατικές μελέτες, τις κλινικές μελέτες, που υπάρχουν και εκτελούνται στα νοσοκομεία της χώρας. </w:t>
      </w:r>
    </w:p>
    <w:p w14:paraId="0515FB2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Μη παρεμβατικές είναι οι μελέτες της λεγόμενης φ</w:t>
      </w:r>
      <w:r>
        <w:rPr>
          <w:rFonts w:eastAsia="Times New Roman" w:cs="Times New Roman"/>
          <w:szCs w:val="24"/>
        </w:rPr>
        <w:t>άσης 4, όπου δοκιμάζουμε την αποτελεσματικότητα ενός φαρμάκου ή μίας θεραπείας η οποία έχει εγκριθεί, έχει συγκεκριμένες ενδείξεις, κυκλοφορούν τα φάρμακα, οι ασθενείς λαμβάνουν αυτό το φάρμακο και ουσιαστικά παρακολουθούμε μια σειρά από παραμέτρους που μπ</w:t>
      </w:r>
      <w:r>
        <w:rPr>
          <w:rFonts w:eastAsia="Times New Roman" w:cs="Times New Roman"/>
          <w:szCs w:val="24"/>
        </w:rPr>
        <w:t>ορεί να εκδηλωθούν είτε αποτελεσματικότητας της θεραπείας, είτε επιπλοκών, είτε συνδυασμοί με άλλες θεραπείες κ.λπ</w:t>
      </w:r>
      <w:r>
        <w:rPr>
          <w:rFonts w:eastAsia="Times New Roman" w:cs="Times New Roman"/>
          <w:szCs w:val="24"/>
        </w:rPr>
        <w:t>.</w:t>
      </w:r>
      <w:r>
        <w:rPr>
          <w:rFonts w:eastAsia="Times New Roman" w:cs="Times New Roman"/>
          <w:szCs w:val="24"/>
        </w:rPr>
        <w:t xml:space="preserve">. </w:t>
      </w:r>
    </w:p>
    <w:p w14:paraId="0515FB2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τομή που γίνεται εδώ είναι ότι ουσιαστικά συγκροτείται μια επιτροπή στον ΕΟΦ, η Επιτροπή Μη Παρεμβατικών Μελετών, με </w:t>
      </w:r>
      <w:r>
        <w:rPr>
          <w:rFonts w:eastAsia="Times New Roman" w:cs="Times New Roman"/>
          <w:szCs w:val="24"/>
        </w:rPr>
        <w:lastRenderedPageBreak/>
        <w:t>απόφαση του Υπουργε</w:t>
      </w:r>
      <w:r>
        <w:rPr>
          <w:rFonts w:eastAsia="Times New Roman" w:cs="Times New Roman"/>
          <w:szCs w:val="24"/>
        </w:rPr>
        <w:t>ίου Υγείας μετά από πρόταση του Προέδρου του ΕΟΦ, η οποία είναι επταμελής, αποτελείται από τέσσερις γιατρούς, δύο επιστήμονες της Διεύθυνσης Φαρμακευτικών Μελετών και Έρευνας του ΕΟΦ και έναν νοσοκομειακό φαρμακοποιό. Τα δε μέλη της δεν λαμβάνουν αποζημίωσ</w:t>
      </w:r>
      <w:r>
        <w:rPr>
          <w:rFonts w:eastAsia="Times New Roman" w:cs="Times New Roman"/>
          <w:szCs w:val="24"/>
        </w:rPr>
        <w:t xml:space="preserve">η. </w:t>
      </w:r>
    </w:p>
    <w:p w14:paraId="0515FB2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Αυτή η επιτροπή θα πρέπει να γνωμοδοτεί προκειμένου να μπορεί να εγκρίνεται σε νοσηλευτικό ίδρυμα ή και σε </w:t>
      </w:r>
      <w:proofErr w:type="spellStart"/>
      <w:r>
        <w:rPr>
          <w:rFonts w:eastAsia="Times New Roman" w:cs="Times New Roman"/>
          <w:szCs w:val="24"/>
        </w:rPr>
        <w:t>εξωνοσοκομειακό</w:t>
      </w:r>
      <w:proofErr w:type="spellEnd"/>
      <w:r>
        <w:rPr>
          <w:rFonts w:eastAsia="Times New Roman" w:cs="Times New Roman"/>
          <w:szCs w:val="24"/>
        </w:rPr>
        <w:t xml:space="preserve"> περιβάλλον. Μετά την έγκριση υπογράφεται τετραμερής σύμβαση μεταξύ του χορηγού, του κυρίου ερευνητή, του νόμιμου εκπροσώπου του ν</w:t>
      </w:r>
      <w:r>
        <w:rPr>
          <w:rFonts w:eastAsia="Times New Roman" w:cs="Times New Roman"/>
          <w:szCs w:val="24"/>
        </w:rPr>
        <w:t xml:space="preserve">οσηλευτικού ιδρύματος ή της αρμόδιας ΔΥΠΕ και τον υπεύθυνο διαχείρισης του ΕΛΚΕΑ. Τηρείται σχετικό μητρώο </w:t>
      </w:r>
      <w:r>
        <w:rPr>
          <w:rFonts w:eastAsia="Times New Roman" w:cs="Times New Roman"/>
          <w:szCs w:val="24"/>
        </w:rPr>
        <w:lastRenderedPageBreak/>
        <w:t xml:space="preserve">στο οποίο αναρτάται κάθε μη παρεμβατική μελέτη. Και εάν υπάρξουν κάποια περαιτέρω ζητήματα, θα ρυθμιστούν με υπουργική απόφαση. </w:t>
      </w:r>
    </w:p>
    <w:p w14:paraId="0515FB2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Αυτό το πράγμα, όμως, αρχίζει να βάζει μία τάξη σε μια κατάσταση στην οποία έκανε ο καθένας ό,τι ήθελε. Και ξέρετε πολύ καλά ότι μέσα και από αυτή τη διαδικασία </w:t>
      </w:r>
      <w:r>
        <w:rPr>
          <w:rFonts w:eastAsia="Times New Roman" w:cs="Times New Roman"/>
          <w:szCs w:val="24"/>
        </w:rPr>
        <w:t xml:space="preserve">υπήρχε </w:t>
      </w:r>
      <w:r>
        <w:rPr>
          <w:rFonts w:eastAsia="Times New Roman" w:cs="Times New Roman"/>
          <w:szCs w:val="24"/>
        </w:rPr>
        <w:t xml:space="preserve">ένας τρόπος συγκεκριμένου χρηματισμού παραγόντων του συστήματος, δεν λέω μόνο γιατρών, για τα οποία και διάφορα έχουν δει το φως της δημοσιότητας το τελευταίο διάστημα. </w:t>
      </w:r>
    </w:p>
    <w:p w14:paraId="0515FB2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της τροπολογίας αφορά </w:t>
      </w:r>
      <w:r>
        <w:rPr>
          <w:rFonts w:eastAsia="Times New Roman" w:cs="Times New Roman"/>
          <w:szCs w:val="24"/>
        </w:rPr>
        <w:t>σ</w:t>
      </w:r>
      <w:r>
        <w:rPr>
          <w:rFonts w:eastAsia="Times New Roman" w:cs="Times New Roman"/>
          <w:szCs w:val="24"/>
        </w:rPr>
        <w:t>τη δυνατότητα του ΕΟΠΥΥ, όπως έκανε και με όλο</w:t>
      </w:r>
      <w:r>
        <w:rPr>
          <w:rFonts w:eastAsia="Times New Roman" w:cs="Times New Roman"/>
          <w:szCs w:val="24"/>
        </w:rPr>
        <w:t xml:space="preserve">υς τους άλλους </w:t>
      </w:r>
      <w:proofErr w:type="spellStart"/>
      <w:r>
        <w:rPr>
          <w:rFonts w:eastAsia="Times New Roman" w:cs="Times New Roman"/>
          <w:szCs w:val="24"/>
        </w:rPr>
        <w:t>παρόχους</w:t>
      </w:r>
      <w:proofErr w:type="spellEnd"/>
      <w:r>
        <w:rPr>
          <w:rFonts w:eastAsia="Times New Roman" w:cs="Times New Roman"/>
          <w:szCs w:val="24"/>
        </w:rPr>
        <w:t xml:space="preserve"> του -και το έχουμε ρυθμίσει νομοτεχνικά αυτό- να συμψηφίζει ποσά οφειλόμενου </w:t>
      </w:r>
      <w:r>
        <w:rPr>
          <w:rFonts w:eastAsia="Times New Roman" w:cs="Times New Roman"/>
          <w:szCs w:val="24"/>
          <w:lang w:val="en-GB"/>
        </w:rPr>
        <w:t>clawback</w:t>
      </w:r>
      <w:r>
        <w:rPr>
          <w:rFonts w:eastAsia="Times New Roman" w:cs="Times New Roman"/>
          <w:szCs w:val="24"/>
        </w:rPr>
        <w:t xml:space="preserve"> σε φαρμακευτικές εταιρείες με ποσά που οφείλει ο </w:t>
      </w:r>
      <w:r>
        <w:rPr>
          <w:rFonts w:eastAsia="Times New Roman" w:cs="Times New Roman"/>
          <w:szCs w:val="24"/>
        </w:rPr>
        <w:lastRenderedPageBreak/>
        <w:t>ΕΟΠΥΥ στις φαρμακευτικές εταιρείες από τις αγορές που κάνει στα φαρμακεία του, προκειμένου να μην</w:t>
      </w:r>
      <w:r>
        <w:rPr>
          <w:rFonts w:eastAsia="Times New Roman" w:cs="Times New Roman"/>
          <w:szCs w:val="24"/>
        </w:rPr>
        <w:t xml:space="preserve"> αφαιρούμε ρευστότητα από την αγορά από τη μία μεριά, ούτε από την άλλη να υπάρχει χρέος υπέρβασης φαρμακευτικής δαπάνης το οποίο να μην εισπράττεται. </w:t>
      </w:r>
    </w:p>
    <w:p w14:paraId="0515FB2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βέβαια, εάν το αποτέλεσμα του συμψηφισμού είναι να πληρώσει η φαρμακευτική εταιρεία, δίνεται η δυνατ</w:t>
      </w:r>
      <w:r>
        <w:rPr>
          <w:rFonts w:eastAsia="Times New Roman" w:cs="Times New Roman"/>
          <w:szCs w:val="24"/>
        </w:rPr>
        <w:t xml:space="preserve">ότητα –γιατί τώρα λήγουμε και ποσά που είναι από παλιά, από το 2012, από το 2013, από το 2014 κ.λπ., γιατί υπάρχουν διάφορες νομικές περιπλοκές- όπως έκανε και με τους άλλους </w:t>
      </w:r>
      <w:proofErr w:type="spellStart"/>
      <w:r>
        <w:rPr>
          <w:rFonts w:eastAsia="Times New Roman" w:cs="Times New Roman"/>
          <w:szCs w:val="24"/>
        </w:rPr>
        <w:t>παρόχους</w:t>
      </w:r>
      <w:proofErr w:type="spellEnd"/>
      <w:r>
        <w:rPr>
          <w:rFonts w:eastAsia="Times New Roman" w:cs="Times New Roman"/>
          <w:szCs w:val="24"/>
        </w:rPr>
        <w:t xml:space="preserve"> του ΕΟΠΥΥ και με τις ιδιωτικές κλινικές και με τα κέντρα αποκατάστασης κ</w:t>
      </w:r>
      <w:r>
        <w:rPr>
          <w:rFonts w:eastAsia="Times New Roman" w:cs="Times New Roman"/>
          <w:szCs w:val="24"/>
        </w:rPr>
        <w:t xml:space="preserve">αι με τους εργαστηριακούς και τα διαγνωστικά, να δίνεται αυτό σε δόσεις που συμφωνούνται με βάση συγκεκριμένες λογικές, που όπως το κάναμε και με τους άλλους με βάση το πόσο είναι ο τζίρος, πόσο είναι </w:t>
      </w:r>
      <w:r>
        <w:rPr>
          <w:rFonts w:eastAsia="Times New Roman" w:cs="Times New Roman"/>
          <w:szCs w:val="24"/>
        </w:rPr>
        <w:lastRenderedPageBreak/>
        <w:t>η δόση που βγαίνει κ.λπ.</w:t>
      </w:r>
      <w:r>
        <w:rPr>
          <w:rFonts w:eastAsia="Times New Roman" w:cs="Times New Roman"/>
          <w:szCs w:val="24"/>
        </w:rPr>
        <w:t>.</w:t>
      </w:r>
      <w:r>
        <w:rPr>
          <w:rFonts w:eastAsia="Times New Roman" w:cs="Times New Roman"/>
          <w:szCs w:val="24"/>
        </w:rPr>
        <w:t xml:space="preserve"> Γίνεται μια είσπραξη σε έναν </w:t>
      </w:r>
      <w:r>
        <w:rPr>
          <w:rFonts w:eastAsia="Times New Roman" w:cs="Times New Roman"/>
          <w:szCs w:val="24"/>
        </w:rPr>
        <w:t xml:space="preserve">ορατό χρονικό ορίζοντα, χωρίς να δημιουργεί προβλήματα ρευστότητας και στις μικρές ειδικά φαρμακευτικές εταιρείες. </w:t>
      </w:r>
    </w:p>
    <w:p w14:paraId="0515FB2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Έρχομαι στο τελευταίο άρθρο. Επειδή άκουσα μια κριτική γι’ αυτό το άρθρο, ουσιαστικά ξεκινάω από εκεί. Εμείς σήμερα νομοθετούμε τη δυνατότητ</w:t>
      </w:r>
      <w:r>
        <w:rPr>
          <w:rFonts w:eastAsia="Times New Roman" w:cs="Times New Roman"/>
          <w:szCs w:val="24"/>
        </w:rPr>
        <w:t xml:space="preserve">α να υπάρξει άυλη συνταγή. Διότι, όπως ξέρετε, περίπου δεκαοκτώ εκατομμύρια σελίδες Α4 είναι τον μήνα οι υποβολές, το χαρτί. Εμείς, λοιπόν, σήμερα νομοθετούμε τη δυνατότητα να υπάρξει άυλη συνταγή και άυλο παραπεμπτικό εργαστηριακών εξετάσεων. Υπάρχουν οι </w:t>
      </w:r>
      <w:r>
        <w:rPr>
          <w:rFonts w:eastAsia="Times New Roman" w:cs="Times New Roman"/>
          <w:szCs w:val="24"/>
        </w:rPr>
        <w:t xml:space="preserve">μηχανισμοί. Έχουν στηθεί εξαιρετικά συστήματα και ειδικά τον τελευταίο ενάμιση χρόνο στον ΕΟΠΥΥ, τα οποία επιτρέπουν την επικοινωνία και με το σύστημα της ΗΔΙΚΑ. Αυτός είναι και ο τρόπος με τον οποίο από τον Ιανουάριο </w:t>
      </w:r>
      <w:r>
        <w:rPr>
          <w:rFonts w:eastAsia="Times New Roman" w:cs="Times New Roman"/>
          <w:szCs w:val="24"/>
        </w:rPr>
        <w:lastRenderedPageBreak/>
        <w:t>του 2016 ο ΕΟΠΥΥ δεν παράγει νέο χρέος</w:t>
      </w:r>
      <w:r>
        <w:rPr>
          <w:rFonts w:eastAsia="Times New Roman" w:cs="Times New Roman"/>
          <w:szCs w:val="24"/>
        </w:rPr>
        <w:t xml:space="preserve">, γιατί κάνει πλήρη εκκαθάριση των παραστατικών, τα οποία καταθέτουν, από όλους τους </w:t>
      </w:r>
      <w:proofErr w:type="spellStart"/>
      <w:r>
        <w:rPr>
          <w:rFonts w:eastAsia="Times New Roman" w:cs="Times New Roman"/>
          <w:szCs w:val="24"/>
        </w:rPr>
        <w:t>παρόχους</w:t>
      </w:r>
      <w:proofErr w:type="spellEnd"/>
      <w:r>
        <w:rPr>
          <w:rFonts w:eastAsia="Times New Roman" w:cs="Times New Roman"/>
          <w:szCs w:val="24"/>
        </w:rPr>
        <w:t xml:space="preserve"> του. </w:t>
      </w:r>
    </w:p>
    <w:p w14:paraId="0515FB2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Νομοθετούμε, λοιπόν, τη δυνατότητα και όλες τις αναγκαίες λεπτομέρειες που πιθανόν θα χρειαστούν. Γιατί αυτό έχει και παράγωγα αποτελέσματα, και παράγωγα πρ</w:t>
      </w:r>
      <w:r>
        <w:rPr>
          <w:rFonts w:eastAsia="Times New Roman" w:cs="Times New Roman"/>
          <w:szCs w:val="24"/>
        </w:rPr>
        <w:t>ος όφελος του ασθενή. Γιατί με το να έχουμε την έντυπη συνταγή, η οποία περιέχει τρία φάρμακα, αλλά ένας ασθενής παίρνει τέσσερα ή πέντε φάρμακα, πρέπει να τυπώσουμε δύο συνταγές. Άρα, ο ασθενής πρέπει να επιβαρυνθεί με το 1 ευρώ ανά συνταγή, δηλαδή 2 ευρώ</w:t>
      </w:r>
      <w:r>
        <w:rPr>
          <w:rFonts w:eastAsia="Times New Roman" w:cs="Times New Roman"/>
          <w:szCs w:val="24"/>
        </w:rPr>
        <w:t xml:space="preserve">. Με </w:t>
      </w:r>
      <w:r>
        <w:rPr>
          <w:rFonts w:eastAsia="Times New Roman" w:cs="Times New Roman"/>
          <w:szCs w:val="24"/>
        </w:rPr>
        <w:t xml:space="preserve">την άυλη συνταγή </w:t>
      </w:r>
      <w:r>
        <w:rPr>
          <w:rFonts w:eastAsia="Times New Roman" w:cs="Times New Roman"/>
          <w:szCs w:val="24"/>
        </w:rPr>
        <w:t xml:space="preserve">θα καταργηθεί αυτό το πράγμα, γιατί σε μία φόρμα θα υπάρχουν και τα πέντε φάρμακα, που θα μπορούν να κατατίθενται </w:t>
      </w:r>
      <w:r>
        <w:rPr>
          <w:rFonts w:eastAsia="Times New Roman" w:cs="Times New Roman"/>
          <w:szCs w:val="24"/>
        </w:rPr>
        <w:lastRenderedPageBreak/>
        <w:t xml:space="preserve">από τον φαρμακοποιό ηλεκτρονικά, άυλα, στον ΕΟΠΥΥ, να γίνεται η εκκαθάριση και η πληρωμή περαιτέρω. </w:t>
      </w:r>
    </w:p>
    <w:p w14:paraId="0515FB2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w:t>
      </w:r>
      <w:r>
        <w:rPr>
          <w:rFonts w:eastAsia="Times New Roman" w:cs="Times New Roman"/>
          <w:b/>
          <w:szCs w:val="24"/>
        </w:rPr>
        <w:t xml:space="preserve">ΩΤΑΣ: </w:t>
      </w:r>
      <w:r>
        <w:rPr>
          <w:rFonts w:eastAsia="Times New Roman" w:cs="Times New Roman"/>
          <w:szCs w:val="24"/>
        </w:rPr>
        <w:t>Η ψηφιακή σφραγίδα πότε θα είναι έτοιμη;</w:t>
      </w:r>
    </w:p>
    <w:p w14:paraId="0515FB2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Έχει μπει κι αυτή μπροστά. </w:t>
      </w:r>
    </w:p>
    <w:p w14:paraId="0515FB2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συντομεύετε, σας παρακαλώ.</w:t>
      </w:r>
    </w:p>
    <w:p w14:paraId="0515FB2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μη διακόπτετε, σας παρακαλώ.</w:t>
      </w:r>
    </w:p>
    <w:p w14:paraId="0515FB2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ΠΑΥΛΟΣ ΠΟΛΑΚΗ</w:t>
      </w:r>
      <w:r>
        <w:rPr>
          <w:rFonts w:eastAsia="Times New Roman" w:cs="Times New Roman"/>
          <w:b/>
          <w:szCs w:val="24"/>
        </w:rPr>
        <w:t xml:space="preserve">Σ (Αναπληρωτής Υπουργός Υγείας): </w:t>
      </w:r>
      <w:r>
        <w:rPr>
          <w:rFonts w:eastAsia="Times New Roman" w:cs="Times New Roman"/>
          <w:szCs w:val="24"/>
        </w:rPr>
        <w:t xml:space="preserve">Καλά λέει ο κύριος Υπουργός. Έχετε μεγάλο μεταρρυθμιστικό άγχος, κύριε </w:t>
      </w:r>
      <w:proofErr w:type="spellStart"/>
      <w:r>
        <w:rPr>
          <w:rFonts w:eastAsia="Times New Roman" w:cs="Times New Roman"/>
          <w:szCs w:val="24"/>
        </w:rPr>
        <w:t>Μπαργιώτα</w:t>
      </w:r>
      <w:proofErr w:type="spellEnd"/>
      <w:r>
        <w:rPr>
          <w:rFonts w:eastAsia="Times New Roman" w:cs="Times New Roman"/>
          <w:szCs w:val="24"/>
        </w:rPr>
        <w:t>. Όλα γίνονται. Μην ανησυχείτε.</w:t>
      </w:r>
    </w:p>
    <w:p w14:paraId="0515FB2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να ολοκληρώνουμε, παρακαλώ. Περιμένουν ομιλητές Βουλευτές.</w:t>
      </w:r>
    </w:p>
    <w:p w14:paraId="0515FB2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ΠΑΥΛ</w:t>
      </w:r>
      <w:r>
        <w:rPr>
          <w:rFonts w:eastAsia="Times New Roman" w:cs="Times New Roman"/>
          <w:b/>
          <w:szCs w:val="24"/>
        </w:rPr>
        <w:t xml:space="preserve">ΟΣ ΠΟΛΑΚΗΣ (Αναπληρωτής Υπουργός Υγείας): </w:t>
      </w:r>
      <w:r>
        <w:rPr>
          <w:rFonts w:eastAsia="Times New Roman" w:cs="Times New Roman"/>
          <w:szCs w:val="24"/>
        </w:rPr>
        <w:t>Μα, έχετε ένα πράγμα κι εσείς, όμως. Κάθε φορά που θα μιλήσω, θα πρέπει να με διακόψετε.</w:t>
      </w:r>
    </w:p>
    <w:p w14:paraId="0515FB2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τελειώσατε, ούτως ή άλλως. Εξηγήσατε και την τελευταία παράγραφο της τροπολογίας και νομ</w:t>
      </w:r>
      <w:r>
        <w:rPr>
          <w:rFonts w:eastAsia="Times New Roman" w:cs="Times New Roman"/>
          <w:szCs w:val="24"/>
        </w:rPr>
        <w:t>ίζω κλείσατε.</w:t>
      </w:r>
    </w:p>
    <w:p w14:paraId="0515FB3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Τελειώνω, κύριε Πρόεδρε.</w:t>
      </w:r>
    </w:p>
    <w:p w14:paraId="0515FB3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Όποιες λεπτομέρειες χρειαστούν, θα ρυθμιστούν με υπουργική απόφαση και θα υπάρξει διαδικασία διαλόγου και με τους φαρμα</w:t>
      </w:r>
      <w:r>
        <w:rPr>
          <w:rFonts w:eastAsia="Times New Roman" w:cs="Times New Roman"/>
          <w:szCs w:val="24"/>
        </w:rPr>
        <w:lastRenderedPageBreak/>
        <w:t>κοποιούς αναλυτικά. Όμως, για να ξεκινήσει αυτό, νομ</w:t>
      </w:r>
      <w:r>
        <w:rPr>
          <w:rFonts w:eastAsia="Times New Roman" w:cs="Times New Roman"/>
          <w:szCs w:val="24"/>
        </w:rPr>
        <w:t xml:space="preserve">οθετούμε σήμερα τη δυνατότητα της ύπαρξης άυλης συνταγής, κάτι που δεν υπάρχει μέχρι στιγμής. </w:t>
      </w:r>
    </w:p>
    <w:p w14:paraId="0515FB3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την ηλεκτρονική υπογραφή, είναι αυτός ο τρόπος, κύριε </w:t>
      </w:r>
      <w:proofErr w:type="spellStart"/>
      <w:r>
        <w:rPr>
          <w:rFonts w:eastAsia="Times New Roman" w:cs="Times New Roman"/>
          <w:szCs w:val="24"/>
        </w:rPr>
        <w:t>Μπαργιώτα</w:t>
      </w:r>
      <w:proofErr w:type="spellEnd"/>
      <w:r>
        <w:rPr>
          <w:rFonts w:eastAsia="Times New Roman" w:cs="Times New Roman"/>
          <w:szCs w:val="24"/>
        </w:rPr>
        <w:t>, με τον οποίο θα έχουμε την πιστοποίηση πως οτιδήποτε γίνεται, εκτελείται πραγματικά.</w:t>
      </w:r>
      <w:r>
        <w:rPr>
          <w:rFonts w:eastAsia="Times New Roman" w:cs="Times New Roman"/>
          <w:szCs w:val="24"/>
        </w:rPr>
        <w:t xml:space="preserve"> Διότι ξέρουμε ότι υπάρχουν παραπεμπτικά, τα οποία απλά τυπώνονται και εκτελούνται χωρίς τη φυσική παρουσία του ασθενή. Με την ηλεκτρονική υπογραφή θα υπάρχει πιστοποίηση φυσικής παρουσίας. </w:t>
      </w:r>
    </w:p>
    <w:p w14:paraId="0515FB3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Αυτά μπορούν να γίνουν κ</w:t>
      </w:r>
      <w:r>
        <w:rPr>
          <w:rFonts w:eastAsia="Times New Roman" w:cs="Times New Roman"/>
          <w:szCs w:val="24"/>
        </w:rPr>
        <w:t xml:space="preserve">αι στο πλαίσιο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από τον οποιονδήποτε Βουλευτή. Ευχαριστούμε, κύριε Υπουργέ.</w:t>
      </w:r>
    </w:p>
    <w:p w14:paraId="0515FB3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w:t>
      </w:r>
      <w:r>
        <w:rPr>
          <w:rFonts w:eastAsia="Times New Roman" w:cs="Times New Roman"/>
          <w:szCs w:val="24"/>
        </w:rPr>
        <w:t>τείχαν στο εκπαιδευτικό πρόγραμμα «Ερευνάμε και συζητάμε για τον Κυβερνήτη Ιωάννη Καποδίστρια», που οργανώνει το Ίδρυμα της Βουλής, είκοσι μαθήτριες και μαθητές και ένας συνοδός-εκπαιδευτικός από το 6</w:t>
      </w:r>
      <w:r>
        <w:rPr>
          <w:rFonts w:eastAsia="Times New Roman" w:cs="Times New Roman"/>
          <w:szCs w:val="24"/>
          <w:vertAlign w:val="superscript"/>
        </w:rPr>
        <w:t>ο</w:t>
      </w:r>
      <w:r>
        <w:rPr>
          <w:rFonts w:eastAsia="Times New Roman" w:cs="Times New Roman"/>
          <w:szCs w:val="24"/>
        </w:rPr>
        <w:t xml:space="preserve"> Γυμνάσιο Νέας Σμύρνης.</w:t>
      </w:r>
    </w:p>
    <w:p w14:paraId="0515FB35" w14:textId="77777777" w:rsidR="00F75232" w:rsidRDefault="00120703">
      <w:pPr>
        <w:spacing w:line="600" w:lineRule="auto"/>
        <w:ind w:firstLine="720"/>
        <w:rPr>
          <w:rFonts w:eastAsia="Times New Roman" w:cs="Times New Roman"/>
          <w:szCs w:val="24"/>
        </w:rPr>
      </w:pPr>
      <w:r>
        <w:rPr>
          <w:rFonts w:eastAsia="Times New Roman" w:cs="Times New Roman"/>
          <w:szCs w:val="24"/>
        </w:rPr>
        <w:t>Η Βουλή τούς καλωσορίζει.</w:t>
      </w:r>
    </w:p>
    <w:p w14:paraId="0515FB36"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 xml:space="preserve">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0515FB3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Καββαδία.</w:t>
      </w:r>
    </w:p>
    <w:p w14:paraId="0515FB3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Σας ευχαριστώ, κύριε Πρόεδρε.</w:t>
      </w:r>
    </w:p>
    <w:p w14:paraId="0515FB3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ερχόμαστε σήμερα στην Ολομέλεια να ψηφίσουμε ένα σημαντικό νομοσχέδιο της Κυβέρνησης που αφορά </w:t>
      </w:r>
      <w:r>
        <w:rPr>
          <w:rFonts w:eastAsia="Times New Roman" w:cs="Times New Roman"/>
          <w:szCs w:val="24"/>
        </w:rPr>
        <w:t>σ</w:t>
      </w:r>
      <w:r>
        <w:rPr>
          <w:rFonts w:eastAsia="Times New Roman" w:cs="Times New Roman"/>
          <w:szCs w:val="24"/>
        </w:rPr>
        <w:t>την παραγωγή φαρμακευτικής κάνναβης στη χώρα μας, δημιουργώντας ένα πρώτο κανονιστικό πλαίσιο που θα επιτρέπει επιτέλους τη νόμιμη</w:t>
      </w:r>
      <w:r>
        <w:rPr>
          <w:rFonts w:eastAsia="Times New Roman" w:cs="Times New Roman"/>
          <w:szCs w:val="24"/>
        </w:rPr>
        <w:t xml:space="preserve"> πρόσβαση ασθενών σε προϊόντα που θα βελτιώσουν την ποιότητα της ζωής τους. </w:t>
      </w:r>
    </w:p>
    <w:p w14:paraId="0515FB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ιατρική αξία της κάνναβης έχει ήδη αναγνωριστεί σε πάρα πολλές χώρες του εξωτερικού. Επιγραμματικά να αναφέρω πως όλα τα κράτη-μέλη της Ευρωπαϊκής Ένωσης πλην τριών -της Βουλγαρ</w:t>
      </w:r>
      <w:r>
        <w:rPr>
          <w:rFonts w:eastAsia="Times New Roman" w:cs="Times New Roman"/>
          <w:szCs w:val="24"/>
        </w:rPr>
        <w:t xml:space="preserve">ίας, της Λετονίας και της Λιθουανίας- έχουν εντάξει την κάνναβη και τα προϊόντα της στο ιατροφαρμακευτικό τους σύστημα. Η οικιακή καλλιέργεια μικρού αριθμού δενδρυλλίων για ατομική θεραπευτική χρήση, μια λύση που σε ένα δεύτερο βήμα θα μπορούσε </w:t>
      </w:r>
      <w:r>
        <w:rPr>
          <w:rFonts w:eastAsia="Times New Roman" w:cs="Times New Roman"/>
          <w:szCs w:val="24"/>
        </w:rPr>
        <w:lastRenderedPageBreak/>
        <w:t>να μελετηθε</w:t>
      </w:r>
      <w:r>
        <w:rPr>
          <w:rFonts w:eastAsia="Times New Roman" w:cs="Times New Roman"/>
          <w:szCs w:val="24"/>
        </w:rPr>
        <w:t>ί ως προς την εφαρμογή της και στη χώρα μας, έχει επιτραπεί σε ασθενείς στο Ισραήλ, στον Καναδά, στη Γερμανία, στο Βέλγιο, στην Ισπανία, στην Ουρουγουάη και σε δεκαεπτά πολιτείες των Ηνωμένων Πολιτειών. Αυτή είναι η διεθνής πραγματικότητα και μόνο όσοι εθε</w:t>
      </w:r>
      <w:r>
        <w:rPr>
          <w:rFonts w:eastAsia="Times New Roman" w:cs="Times New Roman"/>
          <w:szCs w:val="24"/>
        </w:rPr>
        <w:t xml:space="preserve">λοτυφλούν, επιμένοντας σε στερεότυπα, εξακολουθούν να στιγματίζουν ανθρώπους που αναζητούν τρόπους ανακούφισης από τον μακροχρόνιο πόνο εξαιτίας ασθενειών όπως είναι η σκλήρυνση κατά πλάκας, ο καρκίνος ή το </w:t>
      </w:r>
      <w:r>
        <w:rPr>
          <w:rFonts w:eastAsia="Times New Roman" w:cs="Times New Roman"/>
          <w:szCs w:val="24"/>
          <w:lang w:val="en-US"/>
        </w:rPr>
        <w:t>aids</w:t>
      </w:r>
      <w:r>
        <w:rPr>
          <w:rFonts w:eastAsia="Times New Roman" w:cs="Times New Roman"/>
          <w:szCs w:val="24"/>
        </w:rPr>
        <w:t xml:space="preserve">. </w:t>
      </w:r>
    </w:p>
    <w:p w14:paraId="0515FB3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επιστημονική κοινότητα διεθνώς, αλλά και</w:t>
      </w:r>
      <w:r>
        <w:rPr>
          <w:rFonts w:eastAsia="Times New Roman" w:cs="Times New Roman"/>
          <w:szCs w:val="24"/>
        </w:rPr>
        <w:t xml:space="preserve"> στην Ελλάδα, έχει αναγνωρίσει με μελέτες και με αδιάσειστα στοιχεία τις φαρμακολογικές ιδιότητες της κάνναβης και τον θεραπευτικό της ρόλο. Η ηγεσία, λοιπόν, του Υπουργείου Υγείας, αναγνωρίζοντας την αναγκαιότητα της αποτίμησης της σύγχρονης εμπειρίας σχε</w:t>
      </w:r>
      <w:r>
        <w:rPr>
          <w:rFonts w:eastAsia="Times New Roman" w:cs="Times New Roman"/>
          <w:szCs w:val="24"/>
        </w:rPr>
        <w:t xml:space="preserve">τικά με τη </w:t>
      </w:r>
      <w:r>
        <w:rPr>
          <w:rFonts w:eastAsia="Times New Roman" w:cs="Times New Roman"/>
          <w:szCs w:val="24"/>
        </w:rPr>
        <w:lastRenderedPageBreak/>
        <w:t xml:space="preserve">χρήση της ιατρικής κάνναβης, συνέστησε, όπως είναι γνωστό, τον Ιούλιο του 2016 ομάδα εργασίας με επικεφαλής την Πρόεδρο του Εθνικού Οργανισμού Φαρμάκων και </w:t>
      </w:r>
      <w:r>
        <w:rPr>
          <w:rFonts w:eastAsia="Times New Roman" w:cs="Times New Roman"/>
          <w:szCs w:val="24"/>
        </w:rPr>
        <w:t xml:space="preserve">αναπληρώτρια καθηγήτρια </w:t>
      </w:r>
      <w:r>
        <w:rPr>
          <w:rFonts w:eastAsia="Times New Roman" w:cs="Times New Roman"/>
          <w:szCs w:val="24"/>
        </w:rPr>
        <w:t xml:space="preserve">Φαρμακολογίας, την </w:t>
      </w:r>
      <w:r>
        <w:rPr>
          <w:rFonts w:eastAsia="Times New Roman" w:cs="Times New Roman"/>
          <w:szCs w:val="24"/>
        </w:rPr>
        <w:t xml:space="preserve">κ. </w:t>
      </w:r>
      <w:r>
        <w:rPr>
          <w:rFonts w:eastAsia="Times New Roman" w:cs="Times New Roman"/>
          <w:szCs w:val="24"/>
        </w:rPr>
        <w:t xml:space="preserve">Αικατερίνη Αντωνίου. </w:t>
      </w:r>
    </w:p>
    <w:p w14:paraId="0515FB3C" w14:textId="77777777" w:rsidR="00F75232" w:rsidRDefault="00120703">
      <w:pPr>
        <w:spacing w:line="600" w:lineRule="auto"/>
        <w:ind w:firstLine="720"/>
        <w:jc w:val="both"/>
        <w:rPr>
          <w:rFonts w:eastAsia="Times New Roman"/>
          <w:szCs w:val="24"/>
        </w:rPr>
      </w:pPr>
      <w:r>
        <w:rPr>
          <w:rFonts w:eastAsia="Times New Roman"/>
          <w:szCs w:val="24"/>
        </w:rPr>
        <w:t xml:space="preserve">Στα μέλη της ομάδας </w:t>
      </w:r>
      <w:r>
        <w:rPr>
          <w:rFonts w:eastAsia="Times New Roman"/>
          <w:szCs w:val="24"/>
        </w:rPr>
        <w:t>περιλαμβάνονταν πανεπιστημιακοί, ψυχίατροι, μέλη συλλόγων ασθενών, νομικοί και συνεργάτες των Υπουργών Υγείας και Δικαιοσύνης καθώς και προϊστάμενοι διευθύνσεων των δύο συναρμόδιων Υπουργείων. Σκοπός αυτής της ομάδας εργασίας ήταν η διατύπωση τεκμηριωμένων</w:t>
      </w:r>
      <w:r>
        <w:rPr>
          <w:rFonts w:eastAsia="Times New Roman"/>
          <w:szCs w:val="24"/>
        </w:rPr>
        <w:t xml:space="preserve"> προτάσεων αναφορικά με τις απαιτούμενες νομοθετικές ρυθμίσεις, προκειμένου να καταστεί δυνατή η ιατρική χρήση φαρμακευτικών σκευασμάτων που περιέχουν κάνναβη. Αυτή, λοιπόν, η ομάδα εργασίας παραδί</w:t>
      </w:r>
      <w:r>
        <w:rPr>
          <w:rFonts w:eastAsia="Times New Roman"/>
          <w:szCs w:val="24"/>
        </w:rPr>
        <w:lastRenderedPageBreak/>
        <w:t>δει το πόρισμά της τον Φεβρουάριο του 2017 και το Υπουργείο</w:t>
      </w:r>
      <w:r>
        <w:rPr>
          <w:rFonts w:eastAsia="Times New Roman"/>
          <w:szCs w:val="24"/>
        </w:rPr>
        <w:t xml:space="preserve"> Υγείας ακολουθώντας τις επιστημονικές υποδείξεις αναφορικά με τις φαρμακολογικές ιδιότητες της κάνναβης, την ομοιότητα ή διαφοροποίησή της συγκριτικά με άλλες ουσίες, καθώς και τις σχετικές διεθνείς κατευθύνσεις όσον αφορά </w:t>
      </w:r>
      <w:r>
        <w:rPr>
          <w:rFonts w:eastAsia="Times New Roman"/>
          <w:szCs w:val="24"/>
        </w:rPr>
        <w:t>σ</w:t>
      </w:r>
      <w:r>
        <w:rPr>
          <w:rFonts w:eastAsia="Times New Roman"/>
          <w:szCs w:val="24"/>
        </w:rPr>
        <w:t>την ταξινόμηση των ναρκωτικών ο</w:t>
      </w:r>
      <w:r>
        <w:rPr>
          <w:rFonts w:eastAsia="Times New Roman"/>
          <w:szCs w:val="24"/>
        </w:rPr>
        <w:t>υσιών, αποφασίζει τη μεταφορά της από τον Πίνακα Α΄ κατάταξης στον Πίνακα Β΄, μια διαδικασία που ολοκληρώνεται τον Ιούνιο του 2017.</w:t>
      </w:r>
    </w:p>
    <w:p w14:paraId="0515FB3D" w14:textId="77777777" w:rsidR="00F75232" w:rsidRDefault="00120703">
      <w:pPr>
        <w:spacing w:line="600" w:lineRule="auto"/>
        <w:ind w:firstLine="720"/>
        <w:jc w:val="both"/>
        <w:rPr>
          <w:rFonts w:eastAsia="Times New Roman"/>
          <w:szCs w:val="24"/>
        </w:rPr>
      </w:pPr>
      <w:r>
        <w:rPr>
          <w:rFonts w:eastAsia="Times New Roman"/>
          <w:szCs w:val="24"/>
        </w:rPr>
        <w:t xml:space="preserve">Με αυτόν τον τρόπο με μεθοδικότητα, διαφάνεια και επαρκή χρόνο διαβούλευσης </w:t>
      </w:r>
      <w:r>
        <w:rPr>
          <w:rFonts w:eastAsia="Times New Roman"/>
          <w:szCs w:val="24"/>
        </w:rPr>
        <w:t xml:space="preserve">άνοιξε </w:t>
      </w:r>
      <w:r>
        <w:rPr>
          <w:rFonts w:eastAsia="Times New Roman"/>
          <w:szCs w:val="24"/>
        </w:rPr>
        <w:t xml:space="preserve">ο δρόμος ώστε να φτάσουμε στο σήμερα, να </w:t>
      </w:r>
      <w:r>
        <w:rPr>
          <w:rFonts w:eastAsia="Times New Roman"/>
          <w:szCs w:val="24"/>
        </w:rPr>
        <w:t>έρθει δηλαδή στο Κοινοβούλιο το παρόν νομοσχέδιο</w:t>
      </w:r>
      <w:r w:rsidRPr="002B4843">
        <w:rPr>
          <w:rFonts w:eastAsia="Times New Roman"/>
          <w:szCs w:val="24"/>
        </w:rPr>
        <w:t xml:space="preserve"> </w:t>
      </w:r>
      <w:r>
        <w:rPr>
          <w:rFonts w:eastAsia="Times New Roman"/>
          <w:szCs w:val="24"/>
        </w:rPr>
        <w:t>προς ψήφιση</w:t>
      </w:r>
      <w:r>
        <w:rPr>
          <w:rFonts w:eastAsia="Times New Roman"/>
          <w:szCs w:val="24"/>
        </w:rPr>
        <w:t xml:space="preserve">, έτσι ώστε οι ασθενείς που επιθυμούν να επιλέξουν τη χρήση προϊόντων κάνναβης για ιατρικούς λόγους να μπορούν να </w:t>
      </w:r>
      <w:r>
        <w:rPr>
          <w:rFonts w:eastAsia="Times New Roman"/>
          <w:szCs w:val="24"/>
        </w:rPr>
        <w:lastRenderedPageBreak/>
        <w:t>το κάνουν, χωρίς να κινδυνεύουν να διωχθούν για κατοχή και διακίνηση παράνομων ναρ</w:t>
      </w:r>
      <w:r>
        <w:rPr>
          <w:rFonts w:eastAsia="Times New Roman"/>
          <w:szCs w:val="24"/>
        </w:rPr>
        <w:t>κωτικών ουσιών.</w:t>
      </w:r>
    </w:p>
    <w:p w14:paraId="0515FB3E" w14:textId="77777777" w:rsidR="00F75232" w:rsidRDefault="00120703">
      <w:pPr>
        <w:spacing w:line="600" w:lineRule="auto"/>
        <w:ind w:firstLine="720"/>
        <w:jc w:val="both"/>
        <w:rPr>
          <w:rFonts w:eastAsia="Times New Roman"/>
          <w:szCs w:val="24"/>
        </w:rPr>
      </w:pPr>
      <w:r>
        <w:rPr>
          <w:rFonts w:eastAsia="Times New Roman"/>
          <w:szCs w:val="24"/>
        </w:rPr>
        <w:t xml:space="preserve">Ανταποκρινόμενοι στην κοινωνική ανάγκη που υφίσταται, με το παρόν νομοσχέδιο προστίθεται νέο άρθρο, το άρθρο 2Α΄ στον ν.4139/2013, με το οποίο η κάνναβη εξαιρείται από τις προβλέψεις του άρθρου 2 του ίδιου νόμου περί </w:t>
      </w:r>
      <w:proofErr w:type="spellStart"/>
      <w:r>
        <w:rPr>
          <w:rFonts w:eastAsia="Times New Roman"/>
          <w:szCs w:val="24"/>
        </w:rPr>
        <w:t>εξαρτησιογόνων</w:t>
      </w:r>
      <w:proofErr w:type="spellEnd"/>
      <w:r>
        <w:rPr>
          <w:rFonts w:eastAsia="Times New Roman"/>
          <w:szCs w:val="24"/>
        </w:rPr>
        <w:t xml:space="preserve"> ουσιών κ</w:t>
      </w:r>
      <w:r>
        <w:rPr>
          <w:rFonts w:eastAsia="Times New Roman"/>
          <w:szCs w:val="24"/>
        </w:rPr>
        <w:t>αι κρατικού μονοπωλίου, καθώς η εμπειρία αυτό που έδειξε είναι πως είναι εξαιρετικά δύσκολο να αναλάβει το κράτος την παραγωγή κάνναβης για ιατρική χρήση.</w:t>
      </w:r>
    </w:p>
    <w:p w14:paraId="0515FB3F" w14:textId="77777777" w:rsidR="00F75232" w:rsidRDefault="00120703">
      <w:pPr>
        <w:spacing w:line="600" w:lineRule="auto"/>
        <w:ind w:firstLine="720"/>
        <w:jc w:val="both"/>
        <w:rPr>
          <w:rFonts w:eastAsia="Times New Roman"/>
          <w:szCs w:val="24"/>
        </w:rPr>
      </w:pPr>
      <w:r>
        <w:rPr>
          <w:rFonts w:eastAsia="Times New Roman"/>
          <w:szCs w:val="24"/>
        </w:rPr>
        <w:t>Άρα, βρισκόμαστε στο εξής: Φυσικά ή νομικά πρόσωπα θα μπορούν με τους αυστηρούς όρους του νομοσχεδίου</w:t>
      </w:r>
      <w:r>
        <w:rPr>
          <w:rFonts w:eastAsia="Times New Roman"/>
          <w:szCs w:val="24"/>
        </w:rPr>
        <w:t xml:space="preserve"> να παράγουν, να κατέχουν, να μεταφέρουν, να αποθηκεύουν και να προμηθεύο</w:t>
      </w:r>
      <w:r>
        <w:rPr>
          <w:rFonts w:eastAsia="Times New Roman"/>
          <w:szCs w:val="24"/>
        </w:rPr>
        <w:lastRenderedPageBreak/>
        <w:t xml:space="preserve">νται πρώτες ύλες και ουσίες συγκεκριμένων ποικιλιών φαρμακευτικής κάνναβης. Οι συγκεκριμένες επιχειρηματικές δραστηριότητες </w:t>
      </w:r>
      <w:proofErr w:type="spellStart"/>
      <w:r>
        <w:rPr>
          <w:rFonts w:eastAsia="Times New Roman"/>
          <w:szCs w:val="24"/>
        </w:rPr>
        <w:t>οριοθετούνται</w:t>
      </w:r>
      <w:proofErr w:type="spellEnd"/>
      <w:r>
        <w:rPr>
          <w:rFonts w:eastAsia="Times New Roman"/>
          <w:szCs w:val="24"/>
        </w:rPr>
        <w:t>, ρυθμίζονται και ελέγχονται αυστηρά από το κρ</w:t>
      </w:r>
      <w:r>
        <w:rPr>
          <w:rFonts w:eastAsia="Times New Roman"/>
          <w:szCs w:val="24"/>
        </w:rPr>
        <w:t xml:space="preserve">άτος και τα τελικά προϊόντα θα διατίθενται είτε στο κρατικό μονοπώλιο για τη διάθεση για ιατρικούς σκοπούς είτε σε εξαγωγές. Νομίζω είναι ηλίου </w:t>
      </w:r>
      <w:proofErr w:type="spellStart"/>
      <w:r>
        <w:rPr>
          <w:rFonts w:eastAsia="Times New Roman"/>
          <w:szCs w:val="24"/>
        </w:rPr>
        <w:t>φαεινότερον</w:t>
      </w:r>
      <w:proofErr w:type="spellEnd"/>
      <w:r>
        <w:rPr>
          <w:rFonts w:eastAsia="Times New Roman"/>
          <w:szCs w:val="24"/>
        </w:rPr>
        <w:t xml:space="preserve"> ποια θα είναι τα οικονομικά οφέλη. Επιτυγχάνεται η προσέλκυση επενδύσεων, δημιουργούνται νέες θέσεις</w:t>
      </w:r>
      <w:r>
        <w:rPr>
          <w:rFonts w:eastAsia="Times New Roman"/>
          <w:szCs w:val="24"/>
        </w:rPr>
        <w:t xml:space="preserve"> εργασίας, έχουμε ενίσχυση εξαγωγών, δημόσια έσοδα από τη φορολογία, τα σχετικά παράβολα </w:t>
      </w:r>
      <w:proofErr w:type="spellStart"/>
      <w:r>
        <w:rPr>
          <w:rFonts w:eastAsia="Times New Roman"/>
          <w:szCs w:val="24"/>
        </w:rPr>
        <w:t>κ.ο.κ</w:t>
      </w:r>
      <w:r>
        <w:rPr>
          <w:rFonts w:eastAsia="Times New Roman"/>
          <w:szCs w:val="24"/>
        </w:rPr>
        <w:t>.</w:t>
      </w:r>
      <w:proofErr w:type="spellEnd"/>
      <w:r>
        <w:rPr>
          <w:rFonts w:eastAsia="Times New Roman"/>
          <w:szCs w:val="24"/>
        </w:rPr>
        <w:t>.</w:t>
      </w:r>
    </w:p>
    <w:p w14:paraId="0515FB40" w14:textId="77777777" w:rsidR="00F75232" w:rsidRDefault="00120703">
      <w:pPr>
        <w:spacing w:line="600" w:lineRule="auto"/>
        <w:ind w:firstLine="720"/>
        <w:jc w:val="both"/>
        <w:rPr>
          <w:rFonts w:eastAsia="Times New Roman"/>
          <w:szCs w:val="24"/>
        </w:rPr>
      </w:pPr>
      <w:r>
        <w:rPr>
          <w:rFonts w:eastAsia="Times New Roman"/>
          <w:szCs w:val="24"/>
        </w:rPr>
        <w:t xml:space="preserve">Τα επόμενα χρόνια, κυρίες και κύριοι συνάδελφοι, οι εξελίξεις στη χρήση της κάνναβης, οι αναπόφευκτες αλλαγές </w:t>
      </w:r>
      <w:r>
        <w:rPr>
          <w:rFonts w:eastAsia="Times New Roman"/>
          <w:szCs w:val="24"/>
        </w:rPr>
        <w:t xml:space="preserve">στο εθνικό νομικό πλαίσιο </w:t>
      </w:r>
      <w:r>
        <w:rPr>
          <w:rFonts w:eastAsia="Times New Roman"/>
          <w:szCs w:val="24"/>
        </w:rPr>
        <w:t>χρήσης της και η κατάρρ</w:t>
      </w:r>
      <w:r>
        <w:rPr>
          <w:rFonts w:eastAsia="Times New Roman"/>
          <w:szCs w:val="24"/>
        </w:rPr>
        <w:t xml:space="preserve">ιψη του αρνητικού κοινωνικού </w:t>
      </w:r>
      <w:r>
        <w:rPr>
          <w:rFonts w:eastAsia="Times New Roman"/>
          <w:szCs w:val="24"/>
        </w:rPr>
        <w:lastRenderedPageBreak/>
        <w:t>στερεοτύπου αναμένεται να αυξήσουν κατακόρυφα τον σχετικό κύκλο εργασιών. Όμως, θα μου επιτρέψετε να πω στο σημείο αυτό ότι, κατά την άποψή μου, κατά την άποψή μας, μικρή σημασία έχουν όλα αυτά, συγκρινόμενα με την ανακούφιση π</w:t>
      </w:r>
      <w:r>
        <w:rPr>
          <w:rFonts w:eastAsia="Times New Roman"/>
          <w:szCs w:val="24"/>
        </w:rPr>
        <w:t>ου θα προσφέρει στις ζωές των ασθενών που υποφέρουν από χρόνιες ασθένειες η αποποινικοποίηση της χρήσης της κάνναβης. Το να αποκτήσουν δηλαδή οι ασθενείς της χώρας πρόσβαση στα απαραίτητα φάρμακα που απαιτούν οι ανάγκες τους είναι το πρώτιστο αγαθό που αυτ</w:t>
      </w:r>
      <w:r>
        <w:rPr>
          <w:rFonts w:eastAsia="Times New Roman"/>
          <w:szCs w:val="24"/>
        </w:rPr>
        <w:t>ό το νομοσχέδιο έρχεται να υπηρετήσει.</w:t>
      </w:r>
    </w:p>
    <w:p w14:paraId="0515FB41" w14:textId="77777777" w:rsidR="00F75232" w:rsidRDefault="00120703">
      <w:pPr>
        <w:spacing w:line="600" w:lineRule="auto"/>
        <w:ind w:firstLine="720"/>
        <w:jc w:val="both"/>
        <w:rPr>
          <w:rFonts w:eastAsia="Times New Roman"/>
          <w:szCs w:val="24"/>
        </w:rPr>
      </w:pPr>
      <w:r>
        <w:rPr>
          <w:rFonts w:eastAsia="Times New Roman"/>
          <w:szCs w:val="24"/>
        </w:rPr>
        <w:t xml:space="preserve">Θα μου πείτε εδώ: Λύνει το νομοσχέδιο αυτό όλα τα προβλήματα; Προφανώς και η απάντηση είναι πως όχι. Είναι, για παράδειγμα, γεγονός ότι το ύψος της επένδυσης που απαιτείται για να </w:t>
      </w:r>
      <w:r>
        <w:rPr>
          <w:rFonts w:eastAsia="Times New Roman"/>
          <w:szCs w:val="24"/>
        </w:rPr>
        <w:lastRenderedPageBreak/>
        <w:t>ικανοποιηθούν οι αυστηρές προϋποθέσει</w:t>
      </w:r>
      <w:r>
        <w:rPr>
          <w:rFonts w:eastAsia="Times New Roman"/>
          <w:szCs w:val="24"/>
        </w:rPr>
        <w:t>ς που θέτει ο νόμος δυσχεραίνει τη δραστηριοποίηση μικρών υποψήφιων ενδιαφερόμενων παραγωγών. Είναι όμως κάτι που δυστυχώς είναι μάλλον αναπόφευκτο προς το παρόν, με δεδομένη την παραπληροφόρηση και την κινδυνολογία που διασπείρεται γύρω από το θέμα της χρ</w:t>
      </w:r>
      <w:r>
        <w:rPr>
          <w:rFonts w:eastAsia="Times New Roman"/>
          <w:szCs w:val="24"/>
        </w:rPr>
        <w:t xml:space="preserve">ήσης της κάνναβης. Παραπληροφόρηση και κινδυνολογία που δεν προκύπτουν -μια και μιλάμε για καλλιέργειες- αυτοφυώς στον δημόσιο λόγο, αλλά καλλιεργούνται από συγκεκριμένους συντηρητικούς κύκλους που αναπαράγουν προκαταλήψεις και φοβικά σύνδρομα, </w:t>
      </w:r>
      <w:proofErr w:type="spellStart"/>
      <w:r>
        <w:rPr>
          <w:rFonts w:eastAsia="Times New Roman"/>
          <w:szCs w:val="24"/>
        </w:rPr>
        <w:t>δαιμονοποιο</w:t>
      </w:r>
      <w:r>
        <w:rPr>
          <w:rFonts w:eastAsia="Times New Roman"/>
          <w:szCs w:val="24"/>
        </w:rPr>
        <w:t>ύν</w:t>
      </w:r>
      <w:proofErr w:type="spellEnd"/>
      <w:r>
        <w:rPr>
          <w:rFonts w:eastAsia="Times New Roman"/>
          <w:szCs w:val="24"/>
        </w:rPr>
        <w:t xml:space="preserve"> </w:t>
      </w:r>
      <w:r>
        <w:rPr>
          <w:rFonts w:eastAsia="Times New Roman"/>
          <w:szCs w:val="24"/>
        </w:rPr>
        <w:t xml:space="preserve">καθετί </w:t>
      </w:r>
      <w:r>
        <w:rPr>
          <w:rFonts w:eastAsia="Times New Roman"/>
          <w:szCs w:val="24"/>
        </w:rPr>
        <w:t>νέο, επιδιώκοντας διά της διασποράς αυτών ακριβώς των ψευδών ειδήσεων είτε να συγκρατούν είτε να αποκτούν ψηφοφόρους. Αυτό υποχρεώνει αναγκαία καινοτόμα μέτρα να ψηφίζονται με ενδεχομένως υπερβάλλουσες δικλίδες ασφαλείας.</w:t>
      </w:r>
    </w:p>
    <w:p w14:paraId="0515FB42" w14:textId="77777777" w:rsidR="00F75232" w:rsidRDefault="00120703">
      <w:pPr>
        <w:spacing w:line="600" w:lineRule="auto"/>
        <w:ind w:firstLine="720"/>
        <w:jc w:val="both"/>
        <w:rPr>
          <w:rFonts w:eastAsia="Times New Roman"/>
          <w:szCs w:val="24"/>
        </w:rPr>
      </w:pPr>
      <w:r>
        <w:rPr>
          <w:rFonts w:eastAsia="Times New Roman"/>
          <w:szCs w:val="24"/>
        </w:rPr>
        <w:lastRenderedPageBreak/>
        <w:t>Να εκλάβουμε, λοιπόν, κυ</w:t>
      </w:r>
      <w:r>
        <w:rPr>
          <w:rFonts w:eastAsia="Times New Roman"/>
          <w:szCs w:val="24"/>
        </w:rPr>
        <w:t xml:space="preserve">ρίες και κύριοι συνάδελφοι, το παρόν σχέδιο νόμου ως το πρώτο αναμφίβολα μεγάλο και γενναίο βήμα που ανοίγει τον δρόμο για επόμενες νομοθετικές ρυθμίσεις. Η Κυβέρνηση του ΣΥΡΙΖΑ, σε αντίθεση με προηγούμενες κυβερνήσεις που περιορίζονταν, θα μου επιτρέψετε </w:t>
      </w:r>
      <w:r>
        <w:rPr>
          <w:rFonts w:eastAsia="Times New Roman"/>
          <w:szCs w:val="24"/>
        </w:rPr>
        <w:t xml:space="preserve">να πω, σε λόγια και σε εξαγγελίες </w:t>
      </w:r>
      <w:r>
        <w:rPr>
          <w:rFonts w:eastAsia="Times New Roman"/>
          <w:szCs w:val="24"/>
        </w:rPr>
        <w:t xml:space="preserve">καλών </w:t>
      </w:r>
      <w:r>
        <w:rPr>
          <w:rFonts w:eastAsia="Times New Roman"/>
          <w:szCs w:val="24"/>
        </w:rPr>
        <w:t>προθέσεων χωρίς ουσιαστικό αντίκρισμα, αναγνωρίζει ότι αποτελεί μονόδρομο το «άνοιγμα» της παρασκευής και χρήσης των προϊόντων φαρμακευτικής κάνναβης. Προφανώς θα χρειαστεί να υπάρξουν ΚΥΑ που πρέπει να μην καθυστερή</w:t>
      </w:r>
      <w:r>
        <w:rPr>
          <w:rFonts w:eastAsia="Times New Roman"/>
          <w:szCs w:val="24"/>
        </w:rPr>
        <w:t xml:space="preserve">σουν, για να </w:t>
      </w:r>
      <w:proofErr w:type="spellStart"/>
      <w:r>
        <w:rPr>
          <w:rFonts w:eastAsia="Times New Roman"/>
          <w:szCs w:val="24"/>
        </w:rPr>
        <w:t>οριοθετηθούν</w:t>
      </w:r>
      <w:proofErr w:type="spellEnd"/>
      <w:r>
        <w:rPr>
          <w:rFonts w:eastAsia="Times New Roman"/>
          <w:szCs w:val="24"/>
        </w:rPr>
        <w:t xml:space="preserve"> με ακρίβεια τα επόμενα βήματα. Με γνώση, λοιπόν, με συγκρότηση κοινωνικών συμμαχιών, με την απαραίτητη ενημέρωση της κοινής γνώμης, με αποφασιστικότητα προχωράμε </w:t>
      </w:r>
      <w:r>
        <w:rPr>
          <w:rFonts w:eastAsia="Times New Roman"/>
          <w:szCs w:val="24"/>
        </w:rPr>
        <w:lastRenderedPageBreak/>
        <w:t>σήμερα σε σημαντικά μέτρα με βασικό γνώμονα το όφελος των ασθενών κα</w:t>
      </w:r>
      <w:r>
        <w:rPr>
          <w:rFonts w:eastAsia="Times New Roman"/>
          <w:szCs w:val="24"/>
        </w:rPr>
        <w:t>ι την πρόσβασή τους στην κατάλληλη αγωγή.</w:t>
      </w:r>
    </w:p>
    <w:p w14:paraId="0515FB43" w14:textId="77777777" w:rsidR="00F75232" w:rsidRDefault="00120703">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Γι’ αυτόν τον λόγο με υπερηφάνεια σήμερα υπερψηφίζουμε αυτόν το νέο νόμο της ελληνικής πολιτείας.</w:t>
      </w:r>
    </w:p>
    <w:p w14:paraId="0515FB44"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0515FB45" w14:textId="77777777" w:rsidR="00F75232" w:rsidRDefault="00120703">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B46"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w:t>
      </w:r>
      <w:r>
        <w:rPr>
          <w:rFonts w:eastAsia="Times New Roman" w:cs="Times New Roman"/>
          <w:szCs w:val="24"/>
        </w:rPr>
        <w:t xml:space="preserve">ι ο κ. Γεράσιμος </w:t>
      </w:r>
      <w:proofErr w:type="spellStart"/>
      <w:r>
        <w:rPr>
          <w:rFonts w:eastAsia="Times New Roman" w:cs="Times New Roman"/>
          <w:szCs w:val="24"/>
        </w:rPr>
        <w:t>Μπαλαούρας</w:t>
      </w:r>
      <w:proofErr w:type="spellEnd"/>
      <w:r>
        <w:rPr>
          <w:rFonts w:eastAsia="Times New Roman" w:cs="Times New Roman"/>
          <w:szCs w:val="24"/>
        </w:rPr>
        <w:t xml:space="preserve"> από τον ΣΥΡΙΖΑ.</w:t>
      </w:r>
    </w:p>
    <w:p w14:paraId="0515FB47"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Κυρίες και κύριοι συνάδελφοι, αισθάνομαι ικανοποιημένος και λίγο παραπάνω χαρούμενος, διότι στην τόλμη αυτή που κάνουμε σήμερα να φέρουμε αυτό το νομοσχέδιο συνέβαλα κι εγώ με ερωτήσεις αλλά</w:t>
      </w:r>
      <w:r>
        <w:rPr>
          <w:rFonts w:eastAsia="Times New Roman" w:cs="Times New Roman"/>
          <w:szCs w:val="24"/>
        </w:rPr>
        <w:t xml:space="preserve"> και με κινήσεις, προκειμένου να προχωρήσουμε </w:t>
      </w:r>
      <w:r>
        <w:rPr>
          <w:rFonts w:eastAsia="Times New Roman" w:cs="Times New Roman"/>
          <w:szCs w:val="24"/>
        </w:rPr>
        <w:t xml:space="preserve">σ’ </w:t>
      </w:r>
      <w:r>
        <w:rPr>
          <w:rFonts w:eastAsia="Times New Roman" w:cs="Times New Roman"/>
          <w:szCs w:val="24"/>
        </w:rPr>
        <w:t xml:space="preserve">αυτά τα ζητήματα. Βεβαίως, τολμούμε </w:t>
      </w:r>
      <w:r>
        <w:rPr>
          <w:rFonts w:eastAsia="Times New Roman" w:cs="Times New Roman"/>
          <w:szCs w:val="24"/>
        </w:rPr>
        <w:lastRenderedPageBreak/>
        <w:t>να επαναφέρουμε -θα έλεγα- τη θέση αλλά σε ένα άλλο επίπεδο, αυτό στο οποίο είχε σταματήσει η χώρα μας και τη δεκαετία του ’30 στην πρώτη φάση, με κάποια σκευάσματα για φα</w:t>
      </w:r>
      <w:r>
        <w:rPr>
          <w:rFonts w:eastAsia="Times New Roman" w:cs="Times New Roman"/>
          <w:szCs w:val="24"/>
        </w:rPr>
        <w:t>ρμακευτική κάνναβη και στη δεκαετία του ’50 για την καλλιέργεια βιομηχανικής κάνναβης.</w:t>
      </w:r>
    </w:p>
    <w:p w14:paraId="0515FB48"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Σήμερα βέβαια με εντυπωσίασε η στροφή της Νέας Δημοκρατίας, η οποία στην </w:t>
      </w:r>
      <w:r>
        <w:rPr>
          <w:rFonts w:eastAsia="Times New Roman" w:cs="Times New Roman"/>
          <w:szCs w:val="24"/>
        </w:rPr>
        <w:t xml:space="preserve">επιτροπή </w:t>
      </w:r>
      <w:r>
        <w:rPr>
          <w:rFonts w:eastAsia="Times New Roman" w:cs="Times New Roman"/>
          <w:szCs w:val="24"/>
        </w:rPr>
        <w:t xml:space="preserve">είχε δώσει θετικά σημάδια ότι θα το ψηφίσει, κάνοντας και κάποιες παρατηρήσεις. Μάλιστα, στην τοποθέτησή μου στην </w:t>
      </w:r>
      <w:r>
        <w:rPr>
          <w:rFonts w:eastAsia="Times New Roman" w:cs="Times New Roman"/>
          <w:szCs w:val="24"/>
        </w:rPr>
        <w:t>επιτροπή</w:t>
      </w:r>
      <w:r>
        <w:rPr>
          <w:rFonts w:eastAsia="Times New Roman" w:cs="Times New Roman"/>
          <w:szCs w:val="24"/>
        </w:rPr>
        <w:t xml:space="preserve">, το τόνισα αυτό σαν θετικό βήμα. Σήμερα φαίνεται ότι τράβηξαν τα </w:t>
      </w:r>
      <w:r>
        <w:rPr>
          <w:rFonts w:eastAsia="Times New Roman" w:cs="Times New Roman"/>
          <w:szCs w:val="24"/>
        </w:rPr>
        <w:t xml:space="preserve">αφτιά </w:t>
      </w:r>
      <w:r>
        <w:rPr>
          <w:rFonts w:eastAsia="Times New Roman" w:cs="Times New Roman"/>
          <w:szCs w:val="24"/>
        </w:rPr>
        <w:t xml:space="preserve">του εισηγητή και άλλων Βουλευτών της Νέας Δημοκρατίας, όχι θα </w:t>
      </w:r>
      <w:r>
        <w:rPr>
          <w:rFonts w:eastAsia="Times New Roman" w:cs="Times New Roman"/>
          <w:szCs w:val="24"/>
        </w:rPr>
        <w:t xml:space="preserve">έλεγα επειδή σέρνονται από συντηρητικά αντανακλαστικά της κοινωνίας, αλλά μπήκαν σε μια </w:t>
      </w:r>
      <w:r>
        <w:rPr>
          <w:rFonts w:eastAsia="Times New Roman" w:cs="Times New Roman"/>
          <w:szCs w:val="24"/>
        </w:rPr>
        <w:lastRenderedPageBreak/>
        <w:t>άλλη φάση, που συντηρούν αυτά τα συντηρητικά αντανακλαστικά της κοινωνίας.</w:t>
      </w:r>
    </w:p>
    <w:p w14:paraId="0515FB49"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να τονίσω τις πολύ θετικές τοποθετήσεις των συναδέλφων από το Ποτάμι, το ΠΑΣΟΚ, τους</w:t>
      </w:r>
      <w:r>
        <w:rPr>
          <w:rFonts w:eastAsia="Times New Roman" w:cs="Times New Roman"/>
          <w:szCs w:val="24"/>
        </w:rPr>
        <w:t xml:space="preserve"> ΑΝΕΛ και κάπως από τους Κεντρώους, αν και με μπέρδεψαν στο διά ταύτα. Παρακαλώ το διά ταύτα να το δείτε ξανά. Κάνατε μια πολύ καλή ομιλία, αλλά το χαλάσατε στο τέλος. Δεν συμβαδίζει η ομιλία σας με το διά ταύτα. Μην φοβόσαστε! Φοβάστε ακόμα! Φοβάστε και δ</w:t>
      </w:r>
      <w:r>
        <w:rPr>
          <w:rFonts w:eastAsia="Times New Roman" w:cs="Times New Roman"/>
          <w:szCs w:val="24"/>
        </w:rPr>
        <w:t xml:space="preserve">εν βλέπετε τις ιδιότητες της θεραπευτικής κάνναβης. Καχεξία, ανορεξία, επιληψία, πόνος, ναυτία, εμετοί από χημειοθεραπείες, σκλήρυνση κατά πλάκας, ακόμα και </w:t>
      </w:r>
      <w:proofErr w:type="spellStart"/>
      <w:r>
        <w:rPr>
          <w:rFonts w:eastAsia="Times New Roman" w:cs="Times New Roman"/>
          <w:szCs w:val="24"/>
        </w:rPr>
        <w:t>Αλτσχάιμερ</w:t>
      </w:r>
      <w:proofErr w:type="spellEnd"/>
      <w:r>
        <w:rPr>
          <w:rFonts w:eastAsia="Times New Roman" w:cs="Times New Roman"/>
          <w:szCs w:val="24"/>
        </w:rPr>
        <w:t>. Πολλούς από εμάς θα μας βοηθήσει μάλιστα, λόγω ηλικίας!</w:t>
      </w:r>
    </w:p>
    <w:p w14:paraId="0515FB4A"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Υπάρχει τεκμηρί</w:t>
      </w:r>
      <w:r>
        <w:rPr>
          <w:rFonts w:eastAsia="Times New Roman" w:cs="Times New Roman"/>
          <w:szCs w:val="24"/>
        </w:rPr>
        <w:t xml:space="preserve">ωση για το </w:t>
      </w:r>
      <w:proofErr w:type="spellStart"/>
      <w:r>
        <w:rPr>
          <w:rFonts w:eastAsia="Times New Roman" w:cs="Times New Roman"/>
          <w:szCs w:val="24"/>
        </w:rPr>
        <w:t>Αλτσχάιμερ</w:t>
      </w:r>
      <w:proofErr w:type="spellEnd"/>
      <w:r>
        <w:rPr>
          <w:rFonts w:eastAsia="Times New Roman" w:cs="Times New Roman"/>
          <w:szCs w:val="24"/>
        </w:rPr>
        <w:t>!</w:t>
      </w:r>
    </w:p>
    <w:p w14:paraId="0515FB4B"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ΓΕΡΑΣΙΜΟΣ ΜΠΑΛΑΟΥΡΑΣ:</w:t>
      </w:r>
      <w:r>
        <w:rPr>
          <w:rFonts w:eastAsia="Times New Roman" w:cs="Times New Roman"/>
          <w:szCs w:val="24"/>
        </w:rPr>
        <w:t xml:space="preserve"> Έχετε τεκμηρίωση, κύριε Μαντά; Να μας τη δώσετε να ξέρουμε τι κάνουμε κι εμείς.</w:t>
      </w:r>
    </w:p>
    <w:p w14:paraId="0515FB4C"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Ήδη έχουμε προχωρήσει σε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για φάρμακα που εμπεριέχουν κάνναβη. Αυτά όμως τα φάρμακα, κυρίες και κύριοι συ</w:t>
      </w:r>
      <w:r>
        <w:rPr>
          <w:rFonts w:eastAsia="Times New Roman" w:cs="Times New Roman"/>
          <w:szCs w:val="24"/>
        </w:rPr>
        <w:t>νάδελφοι, είναι εισαγόμενα. Δηλαδή θα πληρώσει ο Έλληνας πολίτης, θα πληρώσει το ελληνικό κράτος για εισαγωγές φαρμάκω</w:t>
      </w:r>
      <w:r>
        <w:rPr>
          <w:rFonts w:eastAsia="Times New Roman" w:cs="Times New Roman"/>
          <w:szCs w:val="24"/>
        </w:rPr>
        <w:t>ν</w:t>
      </w:r>
      <w:r>
        <w:rPr>
          <w:rFonts w:eastAsia="Times New Roman" w:cs="Times New Roman"/>
          <w:szCs w:val="24"/>
        </w:rPr>
        <w:t xml:space="preserve"> ενώ οι άλλες έξυπνες χώρες -όλες σχεδόν στην Ευρώπη, εκτός από τρεις - τέσσερις το πολύ- κάνουν καλλιέργεια και παραγωγή κάνναβης ή εξάγ</w:t>
      </w:r>
      <w:r>
        <w:rPr>
          <w:rFonts w:eastAsia="Times New Roman" w:cs="Times New Roman"/>
          <w:szCs w:val="24"/>
        </w:rPr>
        <w:t>ουν.</w:t>
      </w:r>
    </w:p>
    <w:p w14:paraId="0515FB4D"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Ισραήλ είναι μια χώρα η οποία δεν έχει τα δικά μας πλεονεκτήματα. Δεν έχει νερό και έχει πολύ καυτό ήλιο, σε αντίθεση με εμάς που έχουμε ηλιοφάνεια, αλλά σε κατάσταση πάρα πολύ καλή. Κάνει μεγάλες εξαγωγές στις Ηνωμένες Πολιτείες. Στην Ευρωπαϊκή </w:t>
      </w:r>
      <w:r>
        <w:rPr>
          <w:rFonts w:eastAsia="Times New Roman" w:cs="Times New Roman"/>
          <w:szCs w:val="24"/>
        </w:rPr>
        <w:lastRenderedPageBreak/>
        <w:t>Έν</w:t>
      </w:r>
      <w:r>
        <w:rPr>
          <w:rFonts w:eastAsia="Times New Roman" w:cs="Times New Roman"/>
          <w:szCs w:val="24"/>
        </w:rPr>
        <w:t xml:space="preserve">ωση, όπως σας είπα, η πρωτοπόρος είναι η Ισπανία, μετά η Γερμανία και η Ιταλία. Μην αναφέρω άλλα κράτη. Στις Ηνωμένες Πολιτείες, πάνω από το μισό των πολιτειών της χώρας αυτής έχουν την καλλιέργεια και την παραγωγή ακόμα και </w:t>
      </w:r>
      <w:proofErr w:type="spellStart"/>
      <w:r>
        <w:rPr>
          <w:rFonts w:eastAsia="Times New Roman" w:cs="Times New Roman"/>
          <w:szCs w:val="24"/>
        </w:rPr>
        <w:t>ευφορικής</w:t>
      </w:r>
      <w:proofErr w:type="spellEnd"/>
      <w:r>
        <w:rPr>
          <w:rFonts w:eastAsia="Times New Roman" w:cs="Times New Roman"/>
          <w:szCs w:val="24"/>
        </w:rPr>
        <w:t xml:space="preserve"> κάνναβης. Ο Καναδάς, </w:t>
      </w:r>
      <w:r>
        <w:rPr>
          <w:rFonts w:eastAsia="Times New Roman" w:cs="Times New Roman"/>
          <w:szCs w:val="24"/>
        </w:rPr>
        <w:t>επίσης, έχει ένα πρωτοποριακό σύστημα. Να τα ψάξουμε λιγάκι αυτά τα πράγματα. Μην ερχόμαστε εδώ και γεμίζουμε φοβίες την κοινωνία, η οποία έτσι κι αλλιώς έχει καλλιεργήσει τέτοια συντηρητικά αντανακλαστικά.</w:t>
      </w:r>
    </w:p>
    <w:p w14:paraId="0515FB4E"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Ελλάδα, λοιπόν, έχει συγκριτικά πλεονεκτήματα κ</w:t>
      </w:r>
      <w:r>
        <w:rPr>
          <w:rFonts w:eastAsia="Times New Roman" w:cs="Times New Roman"/>
          <w:szCs w:val="24"/>
        </w:rPr>
        <w:t>αι για ποιότητα και για ποσότητα.</w:t>
      </w:r>
    </w:p>
    <w:p w14:paraId="0515FB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μικρή παρένθεση. Υπάρχουν εταιρείες καλλυντικών -δεν αφορά </w:t>
      </w:r>
      <w:r>
        <w:rPr>
          <w:rFonts w:eastAsia="Times New Roman" w:cs="Times New Roman"/>
          <w:szCs w:val="24"/>
        </w:rPr>
        <w:t>σ</w:t>
      </w:r>
      <w:r>
        <w:rPr>
          <w:rFonts w:eastAsia="Times New Roman" w:cs="Times New Roman"/>
          <w:szCs w:val="24"/>
        </w:rPr>
        <w:t xml:space="preserve">την κάνναβη- οι οποίες εισάγουν από την Ολλανδία ρίγανη για τα καλλυντικά τους. Δεν αγοράζουν από την </w:t>
      </w:r>
      <w:r>
        <w:rPr>
          <w:rFonts w:eastAsia="Times New Roman" w:cs="Times New Roman"/>
          <w:szCs w:val="24"/>
        </w:rPr>
        <w:lastRenderedPageBreak/>
        <w:t xml:space="preserve">Ελλάδα, γιατί δεν υπάρχει η δυνατότητα </w:t>
      </w:r>
      <w:r>
        <w:rPr>
          <w:rFonts w:eastAsia="Times New Roman" w:cs="Times New Roman"/>
          <w:szCs w:val="24"/>
        </w:rPr>
        <w:t xml:space="preserve">να μαζεύουν αρκετή ρίγανη. Θα πρέπει να πηγαίνουν σε κάθε χωράφι. </w:t>
      </w:r>
    </w:p>
    <w:p w14:paraId="0515FB5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Παρόμοιο πράγμα είναι και αυτό που θέλουμε να κάνουμε και να αποφύγουμε αυτό το οποίο γίνεται με τη ρίγανη: εισαγωγές, «μαύρη αγορά» κ.λπ</w:t>
      </w:r>
      <w:r>
        <w:rPr>
          <w:rFonts w:eastAsia="Times New Roman" w:cs="Times New Roman"/>
          <w:szCs w:val="24"/>
        </w:rPr>
        <w:t>.</w:t>
      </w:r>
      <w:r>
        <w:rPr>
          <w:rFonts w:eastAsia="Times New Roman" w:cs="Times New Roman"/>
          <w:szCs w:val="24"/>
        </w:rPr>
        <w:t xml:space="preserve">. </w:t>
      </w:r>
    </w:p>
    <w:p w14:paraId="0515FB5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Πολλοί λένε, κυρίως η συντηρητική πλευρά της Χρυ</w:t>
      </w:r>
      <w:r>
        <w:rPr>
          <w:rFonts w:eastAsia="Times New Roman" w:cs="Times New Roman"/>
          <w:szCs w:val="24"/>
        </w:rPr>
        <w:t>σής Αυγής και εν μέρει της Νέας Δημοκρατίας, δεν θέλω να την ταυτίσω, αλλά και το ΚΚΕ, από άλλη πλευρά, αλλά πάντως συντηρητική, ότι είναι προθάλαμος για τα ναρκωτικά. Από ποιες μελέτες και έρευνες προκύπτει αυτό; Από πού προκύπτει; Ακριβώς το αντίθετο προ</w:t>
      </w:r>
      <w:r>
        <w:rPr>
          <w:rFonts w:eastAsia="Times New Roman" w:cs="Times New Roman"/>
          <w:szCs w:val="24"/>
        </w:rPr>
        <w:t>κύπτει για τα ναρκωτικά, εάν και εφόσον επιτραπεί η κάνναβη.</w:t>
      </w:r>
    </w:p>
    <w:p w14:paraId="0515FB5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Από ποια μελέτη; </w:t>
      </w:r>
    </w:p>
    <w:p w14:paraId="0515FB5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ΜΠΑΛΑΟΥΡΑΣ: </w:t>
      </w:r>
      <w:r>
        <w:rPr>
          <w:rFonts w:eastAsia="Times New Roman" w:cs="Times New Roman"/>
          <w:szCs w:val="24"/>
        </w:rPr>
        <w:t xml:space="preserve">Πολλές μελέτες. Θα σας τις πω. Θα σας τις δώσω μετά, κύριε συνάδελφε. </w:t>
      </w:r>
    </w:p>
    <w:p w14:paraId="0515FB5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Από το Βήμα να μας τις πείτε!</w:t>
      </w:r>
    </w:p>
    <w:p w14:paraId="0515FB5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Θα σας τις δώσω μετά. Δεν ήξερα ότι θα με διακόψετε </w:t>
      </w:r>
      <w:r>
        <w:rPr>
          <w:rFonts w:eastAsia="Times New Roman" w:cs="Times New Roman"/>
          <w:szCs w:val="24"/>
        </w:rPr>
        <w:t xml:space="preserve">γι’ </w:t>
      </w:r>
      <w:r>
        <w:rPr>
          <w:rFonts w:eastAsia="Times New Roman" w:cs="Times New Roman"/>
          <w:szCs w:val="24"/>
        </w:rPr>
        <w:t xml:space="preserve">αυτό το πράγμα. </w:t>
      </w:r>
    </w:p>
    <w:p w14:paraId="0515FB5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Κάνουμε προσεκτικά βήματα. Πολλοί από εμάς θέλουν τολμηρότερα βήματα. Πάντως είναι προσεκτικά. Όμως πρέπει στην πορεία, κύριοι Υπουργοί, να δούμε βελτιώσεις. </w:t>
      </w:r>
    </w:p>
    <w:p w14:paraId="0515FB5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w:t>
      </w:r>
      <w:r>
        <w:rPr>
          <w:rFonts w:eastAsia="Times New Roman" w:cs="Times New Roman"/>
          <w:b/>
          <w:szCs w:val="24"/>
        </w:rPr>
        <w:t xml:space="preserve">ΥΡΟΥΔΗΣ ΒΟΡΙΔΗΣ: </w:t>
      </w:r>
      <w:r>
        <w:rPr>
          <w:rFonts w:eastAsia="Times New Roman" w:cs="Times New Roman"/>
          <w:szCs w:val="24"/>
        </w:rPr>
        <w:t xml:space="preserve">Τι θέλετε και δεν το κάνουν; </w:t>
      </w:r>
    </w:p>
    <w:p w14:paraId="0515FB5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Περιμένετε και θα ακούσετε. </w:t>
      </w:r>
    </w:p>
    <w:p w14:paraId="0515FB5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Να ψηφίσουμε σήμερα αυτόν το νόμο και στην πορεία να φτιαχτεί ενιαίος κεντρικός φορέας που θα ελέγχει, θα προωθεί προς εξαγωγές και θα πιστοποιεί τη φαρμακευτ</w:t>
      </w:r>
      <w:r>
        <w:rPr>
          <w:rFonts w:eastAsia="Times New Roman" w:cs="Times New Roman"/>
          <w:szCs w:val="24"/>
        </w:rPr>
        <w:t>ική κάνναβη.</w:t>
      </w:r>
    </w:p>
    <w:p w14:paraId="0515FB5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τελικό προϊόν είναι ένα ερώτημα. Πολλοί το ανέφεραν. Ακόμα και ο Υπουργός Αγροτικής Ανάπτυξης ανέφερε κάτι για τους αγρότες ενώ άλλοι συνάδελφοί μας από τον ΣΥΡΙΖΑ μίλησαν για τους </w:t>
      </w:r>
      <w:r>
        <w:rPr>
          <w:rFonts w:eastAsia="Times New Roman" w:cs="Times New Roman"/>
          <w:szCs w:val="24"/>
        </w:rPr>
        <w:t>σ</w:t>
      </w:r>
      <w:r>
        <w:rPr>
          <w:rFonts w:eastAsia="Times New Roman" w:cs="Times New Roman"/>
          <w:szCs w:val="24"/>
        </w:rPr>
        <w:t>πόρους. Πραγματικά πρέπει να δούμε τις ελληνικές ποικιλίες</w:t>
      </w:r>
      <w:r>
        <w:rPr>
          <w:rFonts w:eastAsia="Times New Roman" w:cs="Times New Roman"/>
          <w:szCs w:val="24"/>
        </w:rPr>
        <w:t xml:space="preserve"> </w:t>
      </w:r>
      <w:r>
        <w:rPr>
          <w:rFonts w:eastAsia="Times New Roman" w:cs="Times New Roman"/>
          <w:szCs w:val="24"/>
        </w:rPr>
        <w:t xml:space="preserve">πως </w:t>
      </w:r>
      <w:r>
        <w:rPr>
          <w:rFonts w:eastAsia="Times New Roman" w:cs="Times New Roman"/>
          <w:szCs w:val="24"/>
        </w:rPr>
        <w:t>θα τις αναδείξουμε, για να έχουμε βέλτιστα αποτελέσματα και όχι εισαγόμενα πράγματα.</w:t>
      </w:r>
    </w:p>
    <w:p w14:paraId="0515FB5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 αποποινικοποίηση της απλής χρήσης κάνναβης, υπάρχει κάτι το τραγελαφικό με το οποίο καλλιεργούν τα συντηρητικά αντανακλαστικά της κοινωνίας. Ποιο είνα</w:t>
      </w:r>
      <w:r>
        <w:rPr>
          <w:rFonts w:eastAsia="Times New Roman" w:cs="Times New Roman"/>
          <w:szCs w:val="24"/>
        </w:rPr>
        <w:t xml:space="preserve">ι αυτό; Πιάνουν έναν άνθρωπο ο οποίος έχει ελάχιστα γραμμάρια </w:t>
      </w:r>
      <w:proofErr w:type="spellStart"/>
      <w:r>
        <w:rPr>
          <w:rFonts w:eastAsia="Times New Roman" w:cs="Times New Roman"/>
          <w:szCs w:val="24"/>
        </w:rPr>
        <w:t>ευφορικής</w:t>
      </w:r>
      <w:proofErr w:type="spellEnd"/>
      <w:r>
        <w:rPr>
          <w:rFonts w:eastAsia="Times New Roman" w:cs="Times New Roman"/>
          <w:szCs w:val="24"/>
        </w:rPr>
        <w:t xml:space="preserve"> </w:t>
      </w:r>
      <w:r>
        <w:rPr>
          <w:rFonts w:eastAsia="Times New Roman" w:cs="Times New Roman"/>
          <w:szCs w:val="24"/>
        </w:rPr>
        <w:lastRenderedPageBreak/>
        <w:t>κάνναβης. Τον συλλαμβάνουν, τον ταλαιπωρούν, εκτίθεται στην τοπική κοινωνία ή σε άλλες κοινωνίες, αν είναι υπάλληλος μπορεί να χάσει τη θέση του και το αποτέλεσμα είναι να απαλλάσσεται</w:t>
      </w:r>
      <w:r>
        <w:rPr>
          <w:rFonts w:eastAsia="Times New Roman" w:cs="Times New Roman"/>
          <w:szCs w:val="24"/>
        </w:rPr>
        <w:t xml:space="preserve"> από το δικαστήριο. Αυτά πρέπει κάποια στιγμή να τα δούμε.</w:t>
      </w:r>
    </w:p>
    <w:p w14:paraId="0515FB5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Ένα άλλο θέμα είναι η άρση των ποινικών ταλαιπωριών και διώξεων του  </w:t>
      </w:r>
      <w:proofErr w:type="spellStart"/>
      <w:r>
        <w:rPr>
          <w:rFonts w:eastAsia="Times New Roman" w:cs="Times New Roman"/>
          <w:szCs w:val="24"/>
          <w:lang w:val="en-US"/>
        </w:rPr>
        <w:t>kannab</w:t>
      </w:r>
      <w:r>
        <w:rPr>
          <w:rFonts w:eastAsia="Times New Roman" w:cs="Times New Roman"/>
          <w:szCs w:val="24"/>
        </w:rPr>
        <w:t>ishop</w:t>
      </w:r>
      <w:proofErr w:type="spellEnd"/>
      <w:r>
        <w:rPr>
          <w:rFonts w:eastAsia="Times New Roman" w:cs="Times New Roman"/>
          <w:szCs w:val="24"/>
        </w:rPr>
        <w:t xml:space="preserve">. Έκαναν εισαγωγή ρούχων νόμιμα από τη Γερμανία, την Ολλανδία, τον Καναδά και δεν ξέρω από πού αλλού, τους πήραν όλα </w:t>
      </w:r>
      <w:r>
        <w:rPr>
          <w:rFonts w:eastAsia="Times New Roman" w:cs="Times New Roman"/>
          <w:szCs w:val="24"/>
        </w:rPr>
        <w:t>τα εμπορεύματα και τους ταλαιπωρούν ακόμα ποινικά. Αυτά πρέπει να τα λύσουμε. Εάν δεν τα λύσουμε εμείς, δεν θα τα λύσει καμ</w:t>
      </w:r>
      <w:r>
        <w:rPr>
          <w:rFonts w:eastAsia="Times New Roman" w:cs="Times New Roman"/>
          <w:szCs w:val="24"/>
        </w:rPr>
        <w:t>μ</w:t>
      </w:r>
      <w:r>
        <w:rPr>
          <w:rFonts w:eastAsia="Times New Roman" w:cs="Times New Roman"/>
          <w:szCs w:val="24"/>
        </w:rPr>
        <w:t xml:space="preserve">ία άλλη Κυβέρνηση. </w:t>
      </w:r>
    </w:p>
    <w:p w14:paraId="0515FB5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τη βιομηχανική κάνναβη, η οποία παρεμπιπτόντως έχει αρχίσει και εξαπλώνεται </w:t>
      </w:r>
      <w:r>
        <w:rPr>
          <w:rFonts w:eastAsia="Times New Roman" w:cs="Times New Roman"/>
          <w:szCs w:val="24"/>
        </w:rPr>
        <w:t xml:space="preserve">σ’ </w:t>
      </w:r>
      <w:r>
        <w:rPr>
          <w:rFonts w:eastAsia="Times New Roman" w:cs="Times New Roman"/>
          <w:szCs w:val="24"/>
        </w:rPr>
        <w:t>όλη την Ελλάδα και έχ</w:t>
      </w:r>
      <w:r>
        <w:rPr>
          <w:rFonts w:eastAsia="Times New Roman" w:cs="Times New Roman"/>
          <w:szCs w:val="24"/>
        </w:rPr>
        <w:t xml:space="preserve">ει μονάδες παραγωγής από τον Έβρο έως την Κρήτη, πρέπει να γίνουν </w:t>
      </w:r>
      <w:r>
        <w:rPr>
          <w:rFonts w:eastAsia="Times New Roman" w:cs="Times New Roman"/>
          <w:szCs w:val="24"/>
        </w:rPr>
        <w:lastRenderedPageBreak/>
        <w:t xml:space="preserve">ορισμένα βήματα. Σήμερα επιτρέπεται το 0,2% της </w:t>
      </w:r>
      <w:proofErr w:type="spellStart"/>
      <w:r>
        <w:rPr>
          <w:rFonts w:eastAsia="Times New Roman" w:cs="Times New Roman"/>
          <w:szCs w:val="24"/>
        </w:rPr>
        <w:t>τετραϋδροκανναβινόλης</w:t>
      </w:r>
      <w:proofErr w:type="spellEnd"/>
      <w:r>
        <w:rPr>
          <w:rFonts w:eastAsia="Times New Roman" w:cs="Times New Roman"/>
          <w:szCs w:val="24"/>
        </w:rPr>
        <w:t>, ενώ θα μπορούσε να είναι μέχρι το 0,8%, προκειμένου να επιτρέπεται η παραγωγή βρώσιμων προϊόντων.</w:t>
      </w:r>
    </w:p>
    <w:p w14:paraId="0515FB5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Τέλος, στις άδειες </w:t>
      </w:r>
      <w:r>
        <w:rPr>
          <w:rFonts w:eastAsia="Times New Roman" w:cs="Times New Roman"/>
          <w:szCs w:val="24"/>
        </w:rPr>
        <w:t>που θα δώσουμε, να υπάρχει ρήτρα, πέραν της φορολογίας που θα πληρώνει κάθε επιχείρηση. Γιατί υπάρχει στις Ηνωμένες Πολιτείες και στον Καναδά ειδική φορολογία-τέλη για την τοπική περιοχή που γίνεται η μονάδα και για τα σχολεία και για τα πανεπιστήμια.</w:t>
      </w:r>
    </w:p>
    <w:p w14:paraId="0515FB5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Κάνω</w:t>
      </w:r>
      <w:r>
        <w:rPr>
          <w:rFonts w:eastAsia="Times New Roman" w:cs="Times New Roman"/>
          <w:szCs w:val="24"/>
        </w:rPr>
        <w:t xml:space="preserve"> έκκληση και στις άλλες δυνάμεις του Κοινοβουλίου λέγοντας ότι αυτό είναι ένα νομοθέτημα τολμηρό. Πρέπει να το τολμήσουμε όλοι μας και όχι μόνο ένα κόμμα ή δύο ή τρία κόμματα. </w:t>
      </w:r>
    </w:p>
    <w:p w14:paraId="0515FB6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515FB61"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B6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(Γ</w:t>
      </w:r>
      <w:r>
        <w:rPr>
          <w:rFonts w:eastAsia="Times New Roman" w:cs="Times New Roman"/>
          <w:b/>
          <w:szCs w:val="24"/>
        </w:rPr>
        <w:t xml:space="preserve">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Γεώργιος Κασαπίδης από τη Νέα Δημοκρατία. </w:t>
      </w:r>
    </w:p>
    <w:p w14:paraId="0515FB6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 ΓΕΩΡΓΙΟΣ ΚΑΣΑΠΙΔΗΣ: </w:t>
      </w:r>
      <w:r>
        <w:rPr>
          <w:rFonts w:eastAsia="Times New Roman" w:cs="Times New Roman"/>
          <w:szCs w:val="24"/>
        </w:rPr>
        <w:t xml:space="preserve">Ευχαριστώ, κύριε Πρόεδρε. </w:t>
      </w:r>
    </w:p>
    <w:p w14:paraId="0515FB6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χάνουμε μια μεγάλη ευκαιρία να καθιερώσουμε στη χώρα μας ένα ολοκληρωμένο σύστημα για τη</w:t>
      </w:r>
      <w:r>
        <w:rPr>
          <w:rFonts w:eastAsia="Times New Roman" w:cs="Times New Roman"/>
          <w:szCs w:val="24"/>
        </w:rPr>
        <w:t xml:space="preserve">ν εισαγωγή της φυτοθεραπείας στο Εθνικό Σύστημα Υγείας. </w:t>
      </w:r>
    </w:p>
    <w:p w14:paraId="0515FB6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ευθύνη της Κυβέρνησης, η οποία επιλέγει ένα μόνο φυτό, που όντως έχει και ιατρική χρήση, αποκλείονται εκατοντάδες άλλα που θα μπορούσαν να είχαν ενσωματωθεί σε ένα γενικότερο πλαίσιο περιγραφής γι</w:t>
      </w:r>
      <w:r>
        <w:rPr>
          <w:rFonts w:eastAsia="Times New Roman" w:cs="Times New Roman"/>
          <w:szCs w:val="24"/>
        </w:rPr>
        <w:t xml:space="preserve">α το τι ακριβώς είναι η φυτοθεραπεία και </w:t>
      </w:r>
      <w:r>
        <w:rPr>
          <w:rFonts w:eastAsia="Times New Roman" w:cs="Times New Roman"/>
          <w:szCs w:val="24"/>
        </w:rPr>
        <w:t xml:space="preserve">πως </w:t>
      </w:r>
      <w:r>
        <w:rPr>
          <w:rFonts w:eastAsia="Times New Roman" w:cs="Times New Roman"/>
          <w:szCs w:val="24"/>
        </w:rPr>
        <w:t xml:space="preserve">αυτή μπορεί να ενσωματωθεί μέσα στο Εθνικό Σύστημα Υγείας, να δώσει λύσεις σε δεκάδες εκατοντάδες ασθενειών, αλλά και να δημιουργήσει όλες αυτές τις αναγκαίες προϋποθέσεις ανάπτυξης </w:t>
      </w:r>
      <w:r>
        <w:rPr>
          <w:rFonts w:eastAsia="Times New Roman" w:cs="Times New Roman"/>
          <w:szCs w:val="24"/>
        </w:rPr>
        <w:lastRenderedPageBreak/>
        <w:t>μέσα από την γεωργική παραγωγ</w:t>
      </w:r>
      <w:r>
        <w:rPr>
          <w:rFonts w:eastAsia="Times New Roman" w:cs="Times New Roman"/>
          <w:szCs w:val="24"/>
        </w:rPr>
        <w:t xml:space="preserve">ή, την αγροτική ανάπτυξη, τη μεταποίηση και την εμπορία στο εσωτερικό και το εξωτερικό της χώρας όλων αυτών των πρώτων υλών που έχουν είτε φαρμακευτική ιδιότητα είτε ιατρική χρήση είτε ως συμπληρώματα διατροφής. </w:t>
      </w:r>
    </w:p>
    <w:p w14:paraId="0515FB6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είναι ένα μεγάλο κενό, κύριοι Υπουργοί</w:t>
      </w:r>
      <w:r>
        <w:rPr>
          <w:rFonts w:eastAsia="Times New Roman" w:cs="Times New Roman"/>
          <w:szCs w:val="24"/>
        </w:rPr>
        <w:t xml:space="preserve"> της Κυβέρνησης, και δεν μπορεί να αποκατασταθεί με λόγια και ευχές ότι θα καλύψει ένα τεράστιο ποσό της ανάγκης που υπάρχει όντως σε θέματα θεραπειών με τέτοιες ουσίες αλλά και πολύ περισσότερο ως προς την αναπτυξιακή προοπτική. Εδώ, κυριολεκτικά τάζετε λ</w:t>
      </w:r>
      <w:r>
        <w:rPr>
          <w:rFonts w:eastAsia="Times New Roman" w:cs="Times New Roman"/>
          <w:szCs w:val="24"/>
        </w:rPr>
        <w:t xml:space="preserve">αγούς με πετραχήλια. </w:t>
      </w:r>
    </w:p>
    <w:p w14:paraId="0515FB6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που, όπως ειπώθηκε από τους περισσότερους συναδέλφους, χαρακτηρίζεται από προχειρότητα </w:t>
      </w:r>
      <w:r>
        <w:rPr>
          <w:rFonts w:eastAsia="Times New Roman" w:cs="Times New Roman"/>
          <w:szCs w:val="24"/>
        </w:rPr>
        <w:lastRenderedPageBreak/>
        <w:t>και ασάφεια για ένα τόσο σοβαρό θέμα που έχει θετικές και αρνητικές συνέπειες τόσο στην ελληνική κοινωνία όσο και στην</w:t>
      </w:r>
      <w:r>
        <w:rPr>
          <w:rFonts w:eastAsia="Times New Roman" w:cs="Times New Roman"/>
          <w:szCs w:val="24"/>
        </w:rPr>
        <w:t xml:space="preserve"> οικονομία μας. Όφειλε το συγκεκριμένο σχέδιο νόμου να ελέγξει απόλυτα τις αρνητικές επενέργειες της χρήσης της κάνναβης στην ιατρική, με σαφή τρόπο και με αυστηρό πλαίσιο. </w:t>
      </w:r>
    </w:p>
    <w:p w14:paraId="0515FB6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Εδώ υπάρχει και το πόρισμα της </w:t>
      </w:r>
      <w:r>
        <w:rPr>
          <w:rFonts w:eastAsia="Times New Roman" w:cs="Times New Roman"/>
          <w:szCs w:val="24"/>
        </w:rPr>
        <w:t>έ</w:t>
      </w:r>
      <w:r>
        <w:rPr>
          <w:rFonts w:eastAsia="Times New Roman" w:cs="Times New Roman"/>
          <w:szCs w:val="24"/>
        </w:rPr>
        <w:t>κθεσης της Επιστημονικής Επιτροπής της Βουλής, την</w:t>
      </w:r>
      <w:r>
        <w:rPr>
          <w:rFonts w:eastAsia="Times New Roman" w:cs="Times New Roman"/>
          <w:szCs w:val="24"/>
        </w:rPr>
        <w:t xml:space="preserve"> οποία προφανώς και δεν λάβατε σοβαρά υπ’ </w:t>
      </w:r>
      <w:proofErr w:type="spellStart"/>
      <w:r>
        <w:rPr>
          <w:rFonts w:eastAsia="Times New Roman" w:cs="Times New Roman"/>
          <w:szCs w:val="24"/>
        </w:rPr>
        <w:t>όψιν</w:t>
      </w:r>
      <w:proofErr w:type="spellEnd"/>
      <w:r>
        <w:rPr>
          <w:rFonts w:eastAsia="Times New Roman" w:cs="Times New Roman"/>
          <w:szCs w:val="24"/>
        </w:rPr>
        <w:t>, αγαπητοί Υπουργοί. Συμπερασματικά καταλήγει ότι: «υπό το φως των ανωτέρω», αναλύει όλες αυτές τις επιφυλάξεις που έχει και η αρμόδια υπηρεσία, «θα ήταν σκόπιμο η προτεινόμενη εξουσιοδοτική διάταξη να περιγράφ</w:t>
      </w:r>
      <w:r>
        <w:rPr>
          <w:rFonts w:eastAsia="Times New Roman" w:cs="Times New Roman"/>
          <w:szCs w:val="24"/>
        </w:rPr>
        <w:t xml:space="preserve">ει λεπτομερέστερα το πλαίσιο των όρων και προϋποθέσεων που θα ρυθμίζονται κατ’ εξουσιοδότηση». Αυτή η κοινή υπουργική απόφαση που περιγράφεται μέσα </w:t>
      </w:r>
      <w:r>
        <w:rPr>
          <w:rFonts w:eastAsia="Times New Roman" w:cs="Times New Roman"/>
          <w:szCs w:val="24"/>
        </w:rPr>
        <w:lastRenderedPageBreak/>
        <w:t>στο νομοσχέδιο ζητάει η Επιστημονική Επιτροπή της Βουλής να είναι πιο συγκεκριμένη από τον νόμο ακόμα, γιατί</w:t>
      </w:r>
      <w:r>
        <w:rPr>
          <w:rFonts w:eastAsia="Times New Roman" w:cs="Times New Roman"/>
          <w:szCs w:val="24"/>
        </w:rPr>
        <w:t xml:space="preserve"> υπάρχουν πολλοί κίνδυνοι που δεν μπορούμε να αποφύγουμε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γενικότερη περιγραφή που έχετε στον νόμο.</w:t>
      </w:r>
    </w:p>
    <w:p w14:paraId="0515FB6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ως προς την αναπτυξιακή διάσταση τίθεται ένα ερώτημα στον αγαπητό κύριο Υπουργό Αγροτικής Ανάπτυξης, ως προς τους γεωργούς που ενδιαφέρον</w:t>
      </w:r>
      <w:r>
        <w:rPr>
          <w:rFonts w:eastAsia="Times New Roman" w:cs="Times New Roman"/>
          <w:szCs w:val="24"/>
        </w:rPr>
        <w:t xml:space="preserve">ται να καλλιεργήσουν. Τι θα τους πείτε ως προς το τελικό προϊόν που καλούνται να </w:t>
      </w:r>
      <w:proofErr w:type="spellStart"/>
      <w:r>
        <w:rPr>
          <w:rFonts w:eastAsia="Times New Roman" w:cs="Times New Roman"/>
          <w:szCs w:val="24"/>
        </w:rPr>
        <w:t>παράξουν</w:t>
      </w:r>
      <w:proofErr w:type="spellEnd"/>
      <w:r>
        <w:rPr>
          <w:rFonts w:eastAsia="Times New Roman" w:cs="Times New Roman"/>
          <w:szCs w:val="24"/>
        </w:rPr>
        <w:t xml:space="preserve"> και να παραδώσουν στην αγορά; Σε τι ποσότητες, σε τι τιμές, με ποιες επενδύσεις, με ποιο κόστος παραγωγής; Είναι αναπάντητα ερωτήματα, γι’ αυτό άλλωστε κι ο αγαπητός </w:t>
      </w:r>
      <w:r>
        <w:rPr>
          <w:rFonts w:eastAsia="Times New Roman" w:cs="Times New Roman"/>
          <w:szCs w:val="24"/>
        </w:rPr>
        <w:t xml:space="preserve">συνάδελφος κ. Παπαδόπουλος έριξε την μπάλα στον σπόρο. Όλα τα έχουμε λύσει, μόνο η εισαγωγή του σπόρου μάς πείραξε! Σαφώς πρέπει να ξεκινήσουμε </w:t>
      </w:r>
      <w:r>
        <w:rPr>
          <w:rFonts w:eastAsia="Times New Roman" w:cs="Times New Roman"/>
          <w:szCs w:val="24"/>
        </w:rPr>
        <w:lastRenderedPageBreak/>
        <w:t xml:space="preserve">από το πολλαπλασιαστικό υλικό. Όχι μόνο στην κάνναβη, αλλά οριζόντια σε όλα τα αρωματικά, φαρμακευτικά ή ευγενή </w:t>
      </w:r>
      <w:r>
        <w:rPr>
          <w:rFonts w:eastAsia="Times New Roman" w:cs="Times New Roman"/>
          <w:szCs w:val="24"/>
        </w:rPr>
        <w:t xml:space="preserve">φυτά. Δόξα τω </w:t>
      </w:r>
      <w:r>
        <w:rPr>
          <w:rFonts w:eastAsia="Times New Roman" w:cs="Times New Roman"/>
          <w:szCs w:val="24"/>
        </w:rPr>
        <w:t xml:space="preserve">θεώ </w:t>
      </w:r>
      <w:r>
        <w:rPr>
          <w:rFonts w:eastAsia="Times New Roman" w:cs="Times New Roman"/>
          <w:szCs w:val="24"/>
        </w:rPr>
        <w:t>η πατρίδα μας βρίθει απ’ αυτά. Είναι η πιο πλούσια χώρα, σ’ αυτό το γεωγραφικό πλάτος του πλανήτη, σε βιοποικιλότητα, σε γενετικό υλικό που μπορεί να βρει έκφραση τόσο στην φαρμακευτική, στην ιατρική, όσο και στα συμπληρώματα διατροφής, μ</w:t>
      </w:r>
      <w:r>
        <w:rPr>
          <w:rFonts w:eastAsia="Times New Roman" w:cs="Times New Roman"/>
          <w:szCs w:val="24"/>
        </w:rPr>
        <w:t xml:space="preserve">ε πολλές άλλες συνέργειες στην αγροτική ανάπτυξη, στον ιατρικό τουρισμό, στην ανάδειξη των φυσικών αυτών πόρων μέσα από το απαράμιλλο φυσικό μας περιβάλλον αλλά και την ιστορική μας κληρονομιά. </w:t>
      </w:r>
    </w:p>
    <w:p w14:paraId="0515FB6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Δυστυχώς δεν αξιολογείτε έτσι ώστε να ενσωματώσετε τη δυνατότ</w:t>
      </w:r>
      <w:r>
        <w:rPr>
          <w:rFonts w:eastAsia="Times New Roman" w:cs="Times New Roman"/>
          <w:szCs w:val="24"/>
        </w:rPr>
        <w:t xml:space="preserve">ητα χαρακτηρισμού συγκεκριμένων δρογών με φαρμακευτική χρήση κατά τον παραδοσιακό τρόπο -μέσα από την παραδοσιακή </w:t>
      </w:r>
      <w:r>
        <w:rPr>
          <w:rFonts w:eastAsia="Times New Roman" w:cs="Times New Roman"/>
          <w:szCs w:val="24"/>
        </w:rPr>
        <w:lastRenderedPageBreak/>
        <w:t xml:space="preserve">χρήση δηλαδή- παρ’ όλο που περιγράφεται από την </w:t>
      </w:r>
      <w:r>
        <w:rPr>
          <w:rFonts w:eastAsia="Times New Roman" w:cs="Times New Roman"/>
          <w:szCs w:val="24"/>
        </w:rPr>
        <w:t xml:space="preserve">οδηγία </w:t>
      </w:r>
      <w:r>
        <w:rPr>
          <w:rFonts w:eastAsia="Times New Roman" w:cs="Times New Roman"/>
          <w:szCs w:val="24"/>
        </w:rPr>
        <w:t xml:space="preserve">24/2004 της Ευρωπαϊκής Ένωσης. </w:t>
      </w:r>
    </w:p>
    <w:p w14:paraId="0515FB6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δεν έχετε λάβει υπ’ </w:t>
      </w:r>
      <w:proofErr w:type="spellStart"/>
      <w:r>
        <w:rPr>
          <w:rFonts w:eastAsia="Times New Roman" w:cs="Times New Roman"/>
          <w:szCs w:val="24"/>
        </w:rPr>
        <w:t>όψιν</w:t>
      </w:r>
      <w:proofErr w:type="spellEnd"/>
      <w:r>
        <w:rPr>
          <w:rFonts w:eastAsia="Times New Roman" w:cs="Times New Roman"/>
          <w:szCs w:val="24"/>
        </w:rPr>
        <w:t xml:space="preserve"> την παρουσία του Ευρωπ</w:t>
      </w:r>
      <w:r>
        <w:rPr>
          <w:rFonts w:eastAsia="Times New Roman" w:cs="Times New Roman"/>
          <w:szCs w:val="24"/>
        </w:rPr>
        <w:t xml:space="preserve">αϊκού Οργανισμού Φαρμάκων, του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Medicine</w:t>
      </w:r>
      <w:r>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Διεκδικούσαμε ως χώρα -και καλά κάναμε- τα γραφεία του εδώ</w:t>
      </w:r>
      <w:r>
        <w:rPr>
          <w:rFonts w:eastAsia="Times New Roman" w:cs="Times New Roman"/>
          <w:szCs w:val="24"/>
        </w:rPr>
        <w:t>,</w:t>
      </w:r>
      <w:r>
        <w:rPr>
          <w:rFonts w:eastAsia="Times New Roman" w:cs="Times New Roman"/>
          <w:szCs w:val="24"/>
        </w:rPr>
        <w:t xml:space="preserve"> στην Ελλάδα. Δυστυχώς το χάσαμε. Η αντιπρόεδρός του είναι Ελληνίδα καθηγήτρια της Φαρμακευτικής Σχολής. Έχει κάνει </w:t>
      </w:r>
      <w:proofErr w:type="spellStart"/>
      <w:r>
        <w:rPr>
          <w:rFonts w:eastAsia="Times New Roman" w:cs="Times New Roman"/>
          <w:szCs w:val="24"/>
        </w:rPr>
        <w:t>εκατόν</w:t>
      </w:r>
      <w:proofErr w:type="spellEnd"/>
      <w:r>
        <w:rPr>
          <w:rFonts w:eastAsia="Times New Roman" w:cs="Times New Roman"/>
          <w:szCs w:val="24"/>
        </w:rPr>
        <w:t xml:space="preserve"> εβδομήντα μονογρα</w:t>
      </w:r>
      <w:r>
        <w:rPr>
          <w:rFonts w:eastAsia="Times New Roman" w:cs="Times New Roman"/>
          <w:szCs w:val="24"/>
        </w:rPr>
        <w:t xml:space="preserve">φίες που μπορούν να χρησιμοποιηθούν ως </w:t>
      </w:r>
      <w:proofErr w:type="spellStart"/>
      <w:r>
        <w:rPr>
          <w:rFonts w:eastAsia="Times New Roman" w:cs="Times New Roman"/>
          <w:szCs w:val="24"/>
        </w:rPr>
        <w:t>φυτοθεραπευτικά</w:t>
      </w:r>
      <w:proofErr w:type="spellEnd"/>
      <w:r>
        <w:rPr>
          <w:rFonts w:eastAsia="Times New Roman" w:cs="Times New Roman"/>
          <w:szCs w:val="24"/>
        </w:rPr>
        <w:t xml:space="preserve"> σκευάσματα. Από τα </w:t>
      </w:r>
      <w:proofErr w:type="spellStart"/>
      <w:r>
        <w:rPr>
          <w:rFonts w:eastAsia="Times New Roman" w:cs="Times New Roman"/>
          <w:szCs w:val="24"/>
        </w:rPr>
        <w:t>εκατόν</w:t>
      </w:r>
      <w:proofErr w:type="spellEnd"/>
      <w:r>
        <w:rPr>
          <w:rFonts w:eastAsia="Times New Roman" w:cs="Times New Roman"/>
          <w:szCs w:val="24"/>
        </w:rPr>
        <w:t xml:space="preserve"> εβδομήντα, τουλάχιστον τα </w:t>
      </w:r>
      <w:proofErr w:type="spellStart"/>
      <w:r>
        <w:rPr>
          <w:rFonts w:eastAsia="Times New Roman" w:cs="Times New Roman"/>
          <w:szCs w:val="24"/>
        </w:rPr>
        <w:t>εκατόν</w:t>
      </w:r>
      <w:proofErr w:type="spellEnd"/>
      <w:r>
        <w:rPr>
          <w:rFonts w:eastAsia="Times New Roman" w:cs="Times New Roman"/>
          <w:szCs w:val="24"/>
        </w:rPr>
        <w:t xml:space="preserve"> πενήντα είναι βότανα της χώρας μας είτε αυτοφυή είτε ενδημικά. Μπορούμε να έχουμε εμείς ένα πλεονέκτημα, αρκεί να τα αξιοποιήσουμε ενσωματώνον</w:t>
      </w:r>
      <w:r>
        <w:rPr>
          <w:rFonts w:eastAsia="Times New Roman" w:cs="Times New Roman"/>
          <w:szCs w:val="24"/>
        </w:rPr>
        <w:t xml:space="preserve">τάς τα μέσα σ’ αυτό το πλαίσιο που σας είπα ότι λείπει. </w:t>
      </w:r>
    </w:p>
    <w:p w14:paraId="0515FB6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που οφείλει το σχέδιο νόμου και δυστυχώς δεν το κάνει είναι να στηρίξει αποτελεσματικά τις θετικές επενέργειες στην υγεία με τις ενέργειες στη γεωργία, με </w:t>
      </w:r>
      <w:proofErr w:type="spellStart"/>
      <w:r>
        <w:rPr>
          <w:rFonts w:eastAsia="Times New Roman" w:cs="Times New Roman"/>
          <w:szCs w:val="24"/>
        </w:rPr>
        <w:t>στοχευμένες</w:t>
      </w:r>
      <w:proofErr w:type="spellEnd"/>
      <w:r>
        <w:rPr>
          <w:rFonts w:eastAsia="Times New Roman" w:cs="Times New Roman"/>
          <w:szCs w:val="24"/>
        </w:rPr>
        <w:t xml:space="preserve"> εφαρμογές και χρήσ</w:t>
      </w:r>
      <w:r>
        <w:rPr>
          <w:rFonts w:eastAsia="Times New Roman" w:cs="Times New Roman"/>
          <w:szCs w:val="24"/>
        </w:rPr>
        <w:t>η ιατρικής φύσεως. Δυστυχώς είναι ένα μεγάλο κενό στο συγκεκριμένο νομοσχέδιο.</w:t>
      </w:r>
    </w:p>
    <w:p w14:paraId="0515FB6D" w14:textId="77777777" w:rsidR="00F75232" w:rsidRDefault="00120703">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είναι στις προθέσεις της Κυβέρνησης, έστω και μελλοντικά, κύριε Υπουργέ -εφόσον εσείς δεν θέλετε, δεν μπορεί κανένας να σας αλλάξει τη γνώμη να αλλάξετε τη διαδικασία της συγκεκριμένης νομοθετικής πρωτοβουλίας- άμεσα να φέρετε ένα σχέδιο νόμου, με το οποί</w:t>
      </w:r>
      <w:r>
        <w:rPr>
          <w:rFonts w:eastAsia="Times New Roman"/>
          <w:szCs w:val="24"/>
        </w:rPr>
        <w:t xml:space="preserve">ο να ορίζεται η εισαγωγή της φυτοθεραπείας στο Εθνικό Σύστημα Υγείας. Εδώ υπάρχει έτοιμο υλικό που μπορούμε να το συζητήσουμε στην </w:t>
      </w:r>
      <w:r>
        <w:rPr>
          <w:rFonts w:eastAsia="Times New Roman"/>
          <w:szCs w:val="24"/>
        </w:rPr>
        <w:t>ε</w:t>
      </w:r>
      <w:r>
        <w:rPr>
          <w:rFonts w:eastAsia="Times New Roman"/>
          <w:szCs w:val="24"/>
        </w:rPr>
        <w:t xml:space="preserve">πιτροπή, με συγκεκριμένες προτάσεις </w:t>
      </w:r>
      <w:r>
        <w:rPr>
          <w:rFonts w:eastAsia="Times New Roman"/>
          <w:szCs w:val="24"/>
        </w:rPr>
        <w:lastRenderedPageBreak/>
        <w:t xml:space="preserve">που να αξιοποιούνται από τα </w:t>
      </w:r>
      <w:proofErr w:type="spellStart"/>
      <w:r>
        <w:rPr>
          <w:rFonts w:eastAsia="Times New Roman"/>
          <w:szCs w:val="24"/>
        </w:rPr>
        <w:t>εξίμισι</w:t>
      </w:r>
      <w:proofErr w:type="spellEnd"/>
      <w:r>
        <w:rPr>
          <w:rFonts w:eastAsia="Times New Roman"/>
          <w:szCs w:val="24"/>
        </w:rPr>
        <w:t xml:space="preserve"> χιλιάδες αυτοφυή φυτά της χώρας μας, με την κατάλληλ</w:t>
      </w:r>
      <w:r>
        <w:rPr>
          <w:rFonts w:eastAsia="Times New Roman"/>
          <w:szCs w:val="24"/>
        </w:rPr>
        <w:t xml:space="preserve">η επιλογή τουλάχιστον τετρακοσίων, πεντακοσίων που είναι </w:t>
      </w:r>
      <w:r>
        <w:rPr>
          <w:rFonts w:eastAsia="Times New Roman"/>
          <w:szCs w:val="24"/>
          <w:lang w:val="en-US"/>
        </w:rPr>
        <w:t>officinalis</w:t>
      </w:r>
      <w:r>
        <w:rPr>
          <w:rFonts w:eastAsia="Times New Roman"/>
          <w:szCs w:val="24"/>
        </w:rPr>
        <w:t xml:space="preserve">, φαρμακευτικά, κάτι που δεν το έχει η κάνναβη που είναι </w:t>
      </w:r>
      <w:r>
        <w:rPr>
          <w:rFonts w:eastAsia="Times New Roman"/>
          <w:szCs w:val="24"/>
          <w:lang w:val="en-US"/>
        </w:rPr>
        <w:t>sativa</w:t>
      </w:r>
      <w:r>
        <w:rPr>
          <w:rFonts w:eastAsia="Times New Roman"/>
          <w:szCs w:val="24"/>
        </w:rPr>
        <w:t>, εδώδιμη. Αυτό είναι έτοιμο υλικό που έρχεται από το παρελθόν, από την ιστορική μας κληρονομιά και παράδοση, από τον Διοσκου</w:t>
      </w:r>
      <w:r>
        <w:rPr>
          <w:rFonts w:eastAsia="Times New Roman"/>
          <w:szCs w:val="24"/>
        </w:rPr>
        <w:t xml:space="preserve">ρίδη, από τον Ιπποκράτη και από τους μεταγενέστερους, τον Γαληνό και τους υπόλοιπους, που έχουν τέτοια βαθιά γνώση ως προς την ιατρική και φαρμακευτική χρήση αυτών των φυτών, που εμείς την απεμπολούμε. Και όχι μόνο την υιοθετεί σιγά σιγά ο δυτικός κόσμος, </w:t>
      </w:r>
      <w:r>
        <w:rPr>
          <w:rFonts w:eastAsia="Times New Roman"/>
          <w:szCs w:val="24"/>
        </w:rPr>
        <w:t>αλλά η Ασία, η Ινδία έχουν καθιερώσει το Εθνικό Σύστημα της Υγείας, το επονομαζόμενο «</w:t>
      </w:r>
      <w:proofErr w:type="spellStart"/>
      <w:r>
        <w:rPr>
          <w:rFonts w:eastAsia="Times New Roman"/>
          <w:szCs w:val="24"/>
          <w:lang w:val="en-US"/>
        </w:rPr>
        <w:t>yunani</w:t>
      </w:r>
      <w:proofErr w:type="spellEnd"/>
      <w:r>
        <w:rPr>
          <w:rFonts w:eastAsia="Times New Roman"/>
          <w:szCs w:val="24"/>
        </w:rPr>
        <w:t xml:space="preserve">», από την Ιωνία, από τον Ιπποκράτη κι εμείς κλείνουμε τα </w:t>
      </w:r>
      <w:r>
        <w:rPr>
          <w:rFonts w:eastAsia="Times New Roman"/>
          <w:szCs w:val="24"/>
        </w:rPr>
        <w:lastRenderedPageBreak/>
        <w:t>μάτια σε αυτές τις πρωτοβουλίες που λειτουργούν άψογα στην Ινδία και στην Κίνα και πάμε να ανακαλύψουμε το</w:t>
      </w:r>
      <w:r>
        <w:rPr>
          <w:rFonts w:eastAsia="Times New Roman"/>
          <w:szCs w:val="24"/>
        </w:rPr>
        <w:t xml:space="preserve">ν τροχό. </w:t>
      </w:r>
    </w:p>
    <w:p w14:paraId="0515FB6E" w14:textId="77777777" w:rsidR="00F75232" w:rsidRDefault="00120703">
      <w:pPr>
        <w:spacing w:line="600" w:lineRule="auto"/>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Βουλευτή)</w:t>
      </w:r>
    </w:p>
    <w:p w14:paraId="0515FB6F" w14:textId="77777777" w:rsidR="00F75232" w:rsidRDefault="00120703">
      <w:pPr>
        <w:spacing w:line="600" w:lineRule="auto"/>
        <w:ind w:firstLine="720"/>
        <w:jc w:val="both"/>
        <w:rPr>
          <w:rFonts w:eastAsia="Times New Roman"/>
          <w:szCs w:val="24"/>
        </w:rPr>
      </w:pPr>
      <w:r>
        <w:rPr>
          <w:rFonts w:eastAsia="Times New Roman"/>
          <w:szCs w:val="24"/>
        </w:rPr>
        <w:t>Είναι κάποιες προτάσεις που, δυστυχώς, δεν τις λάβατε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κύριε Υπουργέ, γιατί αποφύγατε τη διαβούλευση. Ωστόσο, για να μην χάσουμε την ευκαιρία, εφόσον </w:t>
      </w:r>
      <w:r>
        <w:rPr>
          <w:rFonts w:eastAsia="Times New Roman"/>
          <w:szCs w:val="24"/>
        </w:rPr>
        <w:t>ανοίγει η πόρτα της φυτοθεραπείας στην Ελλάδα, έστω με αυτόν τον περιορισμένο τρόπο, εγώ σας ζητώ και σας προτείνω άμεσα να φέρετε πάλι μ</w:t>
      </w:r>
      <w:r>
        <w:rPr>
          <w:rFonts w:eastAsia="Times New Roman"/>
          <w:szCs w:val="24"/>
        </w:rPr>
        <w:t>ί</w:t>
      </w:r>
      <w:r>
        <w:rPr>
          <w:rFonts w:eastAsia="Times New Roman"/>
          <w:szCs w:val="24"/>
        </w:rPr>
        <w:t>α τέτοια νομοθετική πρωτοβουλία, καθώς, όπως καταλάβατε, από όλες τις πτέρυγες υπάρχουν θετικές εισηγήσεις και επιθυμί</w:t>
      </w:r>
      <w:r>
        <w:rPr>
          <w:rFonts w:eastAsia="Times New Roman"/>
          <w:szCs w:val="24"/>
        </w:rPr>
        <w:t xml:space="preserve">ες να στηρίξουμε αυτήν την πρωτοβουλία για να κάνουμε κάτι ουσιαστικά αναπτυξιακό. </w:t>
      </w:r>
      <w:r>
        <w:rPr>
          <w:rFonts w:eastAsia="Times New Roman"/>
          <w:szCs w:val="24"/>
        </w:rPr>
        <w:lastRenderedPageBreak/>
        <w:t>Είναι κάτι που θα έχει ενδιαφέρον να το δει και ο Υπουργός Γεωργίας, δηλαδή τις συνέργειες όλων αυτών των φαρμακευτικών φυτών μέσα από ένα ολοκληρωμένο σχέδιο παραγωγικής αν</w:t>
      </w:r>
      <w:r>
        <w:rPr>
          <w:rFonts w:eastAsia="Times New Roman"/>
          <w:szCs w:val="24"/>
        </w:rPr>
        <w:t xml:space="preserve">ασυγκρότησης, αυτοτελώς για τα φαρμακευτικά αρωματικά φυτά. Να επιλεγούν από τα </w:t>
      </w:r>
      <w:r>
        <w:rPr>
          <w:rFonts w:eastAsia="Times New Roman"/>
          <w:szCs w:val="24"/>
        </w:rPr>
        <w:t>χίλια τετρακόσια εξήντα τρία</w:t>
      </w:r>
      <w:r>
        <w:rPr>
          <w:rFonts w:eastAsia="Times New Roman"/>
          <w:szCs w:val="24"/>
        </w:rPr>
        <w:t xml:space="preserve"> που είναι ενδημικά και δεν υπάρχουν πουθενά αλλού στον κόσμο, δηλαδή είναι φυσικά μονοπώλια και αν οργανωθούν γεωργικώς και οικονομικώς καλά, θα εί</w:t>
      </w:r>
      <w:r>
        <w:rPr>
          <w:rFonts w:eastAsia="Times New Roman"/>
          <w:szCs w:val="24"/>
        </w:rPr>
        <w:t>ναι οικονομικά μονοπώλια, όχι όμως στα χέρια κάποιων μεγάλων πολυεθνικών, όπως θα συμβεί με την κάνναβη, αλλά θα είναι στα χέρια των τοπικών κοινωνικών, όπως συμβαίνει στην πατρίδα μου την Κοζάνη με τον κρόκο Κοζάνης, όπου δεκαέξι τοπικές κοινωνίες, κοινότ</w:t>
      </w:r>
      <w:r>
        <w:rPr>
          <w:rFonts w:eastAsia="Times New Roman"/>
          <w:szCs w:val="24"/>
        </w:rPr>
        <w:t xml:space="preserve">ητες, ζουν αποκλειστικά ή συμπληρωματικά από αυτό το </w:t>
      </w:r>
      <w:r>
        <w:rPr>
          <w:rFonts w:eastAsia="Times New Roman"/>
          <w:szCs w:val="24"/>
        </w:rPr>
        <w:lastRenderedPageBreak/>
        <w:t xml:space="preserve">φαρμακευτικό </w:t>
      </w:r>
      <w:proofErr w:type="spellStart"/>
      <w:r>
        <w:rPr>
          <w:rFonts w:eastAsia="Times New Roman"/>
          <w:szCs w:val="24"/>
        </w:rPr>
        <w:t>φυτοθεραπευτικό</w:t>
      </w:r>
      <w:proofErr w:type="spellEnd"/>
      <w:r>
        <w:rPr>
          <w:rFonts w:eastAsia="Times New Roman"/>
          <w:szCs w:val="24"/>
        </w:rPr>
        <w:t xml:space="preserve"> σκεύασμα, που δεν έχει και αυτήν την ένδειξη ακόμα, αλλά είναι εν δυνάμει. </w:t>
      </w:r>
    </w:p>
    <w:p w14:paraId="0515FB70"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συνάδελφε, παρακαλώ ολοκληρώστε.</w:t>
      </w:r>
    </w:p>
    <w:p w14:paraId="0515FB71" w14:textId="77777777" w:rsidR="00F75232" w:rsidRDefault="00120703">
      <w:pPr>
        <w:spacing w:line="600" w:lineRule="auto"/>
        <w:ind w:firstLine="720"/>
        <w:jc w:val="both"/>
        <w:rPr>
          <w:rFonts w:eastAsia="Times New Roman"/>
          <w:szCs w:val="24"/>
        </w:rPr>
      </w:pPr>
      <w:r>
        <w:rPr>
          <w:rFonts w:eastAsia="Times New Roman"/>
          <w:b/>
          <w:szCs w:val="24"/>
        </w:rPr>
        <w:t>ΓΕΩΡΓΙΟΣ ΚΑΣΑΠΙΔΗΣ:</w:t>
      </w:r>
      <w:r>
        <w:rPr>
          <w:rFonts w:eastAsia="Times New Roman"/>
          <w:szCs w:val="24"/>
        </w:rPr>
        <w:t xml:space="preserve"> Τελει</w:t>
      </w:r>
      <w:r>
        <w:rPr>
          <w:rFonts w:eastAsia="Times New Roman"/>
          <w:szCs w:val="24"/>
        </w:rPr>
        <w:t>ώνω, κύριε Πρόεδρε.</w:t>
      </w:r>
    </w:p>
    <w:p w14:paraId="0515FB72" w14:textId="77777777" w:rsidR="00F75232" w:rsidRDefault="00120703">
      <w:pPr>
        <w:spacing w:line="600" w:lineRule="auto"/>
        <w:ind w:firstLine="720"/>
        <w:jc w:val="both"/>
        <w:rPr>
          <w:rFonts w:eastAsia="Times New Roman"/>
          <w:szCs w:val="24"/>
        </w:rPr>
      </w:pPr>
      <w:r>
        <w:rPr>
          <w:rFonts w:eastAsia="Times New Roman"/>
          <w:szCs w:val="24"/>
        </w:rPr>
        <w:t xml:space="preserve">Άλλα είκοσι τρία χωριά στη Χίο ζουν σχεδόν αποκλειστικά ή συμπληρωματικά από αυτό το ενδημικό, μοναδικό στον κόσμο φυτό για το οποίο έχουν κάνει κλινικές μελέτες και είναι πλέον φαρμακευτικό με </w:t>
      </w:r>
      <w:proofErr w:type="spellStart"/>
      <w:r>
        <w:rPr>
          <w:rFonts w:eastAsia="Times New Roman"/>
          <w:szCs w:val="24"/>
        </w:rPr>
        <w:t>συνταγογράφηση</w:t>
      </w:r>
      <w:proofErr w:type="spellEnd"/>
      <w:r>
        <w:rPr>
          <w:rFonts w:eastAsia="Times New Roman"/>
          <w:szCs w:val="24"/>
        </w:rPr>
        <w:t>.</w:t>
      </w:r>
    </w:p>
    <w:p w14:paraId="0515FB73" w14:textId="77777777" w:rsidR="00F75232" w:rsidRDefault="00120703">
      <w:pPr>
        <w:spacing w:line="600" w:lineRule="auto"/>
        <w:ind w:firstLine="720"/>
        <w:jc w:val="both"/>
        <w:rPr>
          <w:rFonts w:eastAsia="Times New Roman"/>
          <w:szCs w:val="24"/>
        </w:rPr>
      </w:pPr>
      <w:r>
        <w:rPr>
          <w:rFonts w:eastAsia="Times New Roman"/>
          <w:szCs w:val="24"/>
        </w:rPr>
        <w:t>Υπάρχουν τέτοιες μελέτες –</w:t>
      </w:r>
      <w:r>
        <w:rPr>
          <w:rFonts w:eastAsia="Times New Roman"/>
          <w:szCs w:val="24"/>
        </w:rPr>
        <w:t>και κλείνω με αυτό, κύριε Πρόεδρε- ελληνικών φυτών που δυστυχώς και αυτές δεν τις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αλλά περιορίσατε το ενδιαφέρον σας μόνο στην κάνναβη. Γιατί δεν λάβατε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τον σιδερίτη, το τσάι του βουνού, για το οποίο </w:t>
      </w:r>
      <w:r>
        <w:rPr>
          <w:rFonts w:eastAsia="Times New Roman"/>
          <w:szCs w:val="24"/>
        </w:rPr>
        <w:lastRenderedPageBreak/>
        <w:t xml:space="preserve">οι Γερμανοί έκαναν μελέτες </w:t>
      </w:r>
      <w:r>
        <w:rPr>
          <w:rFonts w:eastAsia="Times New Roman"/>
          <w:szCs w:val="24"/>
        </w:rPr>
        <w:t xml:space="preserve">για το </w:t>
      </w:r>
      <w:proofErr w:type="spellStart"/>
      <w:r>
        <w:rPr>
          <w:rFonts w:eastAsia="Times New Roman"/>
          <w:szCs w:val="24"/>
        </w:rPr>
        <w:t>Αλτσχάιμερ</w:t>
      </w:r>
      <w:proofErr w:type="spellEnd"/>
      <w:r>
        <w:rPr>
          <w:rFonts w:eastAsia="Times New Roman"/>
          <w:szCs w:val="24"/>
        </w:rPr>
        <w:t>; Είπατε, κύριοι συνάδελφοι, ότι θα μας χρειαστεί. Να πίνουμε τσάι του βουνού κάθε μέρα. Το λένε οι Γερμανοί. Δεν λάβατε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τον </w:t>
      </w:r>
      <w:proofErr w:type="spellStart"/>
      <w:r>
        <w:rPr>
          <w:rFonts w:eastAsia="Times New Roman"/>
          <w:szCs w:val="24"/>
        </w:rPr>
        <w:t>ίταμο</w:t>
      </w:r>
      <w:proofErr w:type="spellEnd"/>
      <w:r>
        <w:rPr>
          <w:rFonts w:eastAsia="Times New Roman"/>
          <w:szCs w:val="24"/>
        </w:rPr>
        <w:t xml:space="preserve"> που τον καλλιεργούν οι Ιταλοί και κάνουν αντικαρκινικά φάρμακα, που έχουν μεγαλύτερο όφελος στην κο</w:t>
      </w:r>
      <w:r>
        <w:rPr>
          <w:rFonts w:eastAsia="Times New Roman"/>
          <w:szCs w:val="24"/>
        </w:rPr>
        <w:t xml:space="preserve">ινωνία, στις ευπαθείς ομάδες και μεγαλύτερο αναπτυξιακό περιεχόμενο. Επίσης, το θυμάρι, για το οποίο πρόσφατη μελέτη της Ιατρικής Αθηνών και της φαρμακευτικής λέει ότι το θυμαρίσιο μέλι είναι ευθέως αντικαρκινικό. </w:t>
      </w:r>
    </w:p>
    <w:p w14:paraId="0515FB74" w14:textId="77777777" w:rsidR="00F75232" w:rsidRDefault="00120703">
      <w:pPr>
        <w:spacing w:line="600" w:lineRule="auto"/>
        <w:ind w:firstLine="720"/>
        <w:jc w:val="both"/>
        <w:rPr>
          <w:rFonts w:eastAsia="Times New Roman"/>
          <w:szCs w:val="24"/>
        </w:rPr>
      </w:pPr>
      <w:r>
        <w:rPr>
          <w:rFonts w:eastAsia="Times New Roman"/>
          <w:szCs w:val="24"/>
        </w:rPr>
        <w:t>Υπάρχει, λοιπόν, μ</w:t>
      </w:r>
      <w:r>
        <w:rPr>
          <w:rFonts w:eastAsia="Times New Roman"/>
          <w:szCs w:val="24"/>
        </w:rPr>
        <w:t>ί</w:t>
      </w:r>
      <w:r>
        <w:rPr>
          <w:rFonts w:eastAsia="Times New Roman"/>
          <w:szCs w:val="24"/>
        </w:rPr>
        <w:t>α σωρεία τέτοιων κλινι</w:t>
      </w:r>
      <w:r>
        <w:rPr>
          <w:rFonts w:eastAsia="Times New Roman"/>
          <w:szCs w:val="24"/>
        </w:rPr>
        <w:t>κών μελετών, κύριε Υπουργέ -είστε γιατρός και καταλαβαίνετε τι σας λέω- που είναι αναξιοποίητες. Υπάρχει πολύ υλικό -και κλείνω με αυτό- που είμαστε διατεθειμένοι, από την πλευρά τουλάχιστον της Νέας Δημοκρα</w:t>
      </w:r>
      <w:r>
        <w:rPr>
          <w:rFonts w:eastAsia="Times New Roman"/>
          <w:szCs w:val="24"/>
        </w:rPr>
        <w:lastRenderedPageBreak/>
        <w:t>τίας και διά του Προέδρου μας που πιστεύει σε αυτ</w:t>
      </w:r>
      <w:r>
        <w:rPr>
          <w:rFonts w:eastAsia="Times New Roman"/>
          <w:szCs w:val="24"/>
        </w:rPr>
        <w:t>ήν την προοπτική, να στηρίξουμε μια τέτοια πρωτοβουλία που θα μας ενώσει τουλάχιστον μέσα σε αυτόν τον κατατρεγμό, όπου δυστυχώς ο ελληνικός λαός ψάχνει να βρει μ</w:t>
      </w:r>
      <w:r>
        <w:rPr>
          <w:rFonts w:eastAsia="Times New Roman"/>
          <w:szCs w:val="24"/>
        </w:rPr>
        <w:t>ί</w:t>
      </w:r>
      <w:r>
        <w:rPr>
          <w:rFonts w:eastAsia="Times New Roman"/>
          <w:szCs w:val="24"/>
        </w:rPr>
        <w:t>α ελπίδα, από κάπου να πιαστεί και να πει ότι όλοι εδώ μπορούμε να πετύχουμε κάτι καλύτερο γι</w:t>
      </w:r>
      <w:r>
        <w:rPr>
          <w:rFonts w:eastAsia="Times New Roman"/>
          <w:szCs w:val="24"/>
        </w:rPr>
        <w:t>α την πατρίδα μας.</w:t>
      </w:r>
    </w:p>
    <w:p w14:paraId="0515FB75" w14:textId="77777777" w:rsidR="00F75232" w:rsidRDefault="00120703">
      <w:pPr>
        <w:spacing w:line="600" w:lineRule="auto"/>
        <w:ind w:firstLine="720"/>
        <w:jc w:val="both"/>
        <w:rPr>
          <w:rFonts w:eastAsia="Times New Roman"/>
          <w:szCs w:val="24"/>
        </w:rPr>
      </w:pPr>
      <w:r>
        <w:rPr>
          <w:rFonts w:eastAsia="Times New Roman"/>
          <w:szCs w:val="24"/>
        </w:rPr>
        <w:t>Ευχαριστώ πολύ, κύριε Πρόεδρε.</w:t>
      </w:r>
    </w:p>
    <w:p w14:paraId="0515FB76"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515FB77" w14:textId="77777777" w:rsidR="00F75232" w:rsidRDefault="00120703">
      <w:pPr>
        <w:spacing w:line="600" w:lineRule="auto"/>
        <w:ind w:left="360" w:firstLine="360"/>
        <w:jc w:val="both"/>
        <w:rPr>
          <w:rFonts w:eastAsia="Times New Roman" w:cs="Times New Roman"/>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rPr>
        <w:t>Κυρίες και κύριοι συνάδελφοι,</w:t>
      </w:r>
      <w:r w:rsidDel="00133EC8">
        <w:rPr>
          <w:rFonts w:eastAsia="Times New Roman" w:cs="Times New Roman"/>
        </w:rPr>
        <w:t xml:space="preserve"> </w:t>
      </w:r>
      <w:r>
        <w:rPr>
          <w:rFonts w:eastAsia="Times New Roman" w:cs="Times New Roman"/>
        </w:rPr>
        <w:t>έχω την τιμή να ανακοινώσω στο Σώμα ότι τη συνεδρίασή μας παρακολουθούν από τα άνω δυτικ</w:t>
      </w:r>
      <w:r>
        <w:rPr>
          <w:rFonts w:eastAsia="Times New Roman" w:cs="Times New Roman"/>
        </w:rPr>
        <w:t xml:space="preserve">ά θεωρεία, αφού προηγουμένως ξεναγήθηκαν στην έκθεση της αίθουσας «ΕΛΕΥΘΕΡΙΟΣ ΒΕΝΙΖΕΛΟΣ» και ενημερώθηκαν για την ιστορία του </w:t>
      </w:r>
      <w:r>
        <w:rPr>
          <w:rFonts w:eastAsia="Times New Roman" w:cs="Times New Roman"/>
        </w:rPr>
        <w:lastRenderedPageBreak/>
        <w:t>κτηρίου και τον τρόπο οργάνωσης και λειτουργίας της Βουλής, τριάντα τρεις μαθητές και μαθήτριες και ένας εκπαιδευτικός συνοδός του</w:t>
      </w:r>
      <w:r>
        <w:rPr>
          <w:rFonts w:eastAsia="Times New Roman" w:cs="Times New Roman"/>
        </w:rPr>
        <w:t xml:space="preserve">ς από τον Φοιτητικό Οργανισμό ΑΕΖΕ Αθήνας. </w:t>
      </w:r>
    </w:p>
    <w:p w14:paraId="0515FB78" w14:textId="77777777" w:rsidR="00F75232" w:rsidRDefault="00120703">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515FB79" w14:textId="77777777" w:rsidR="00F75232" w:rsidRDefault="00120703">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515FB7A" w14:textId="77777777" w:rsidR="00F75232" w:rsidRDefault="00120703">
      <w:pPr>
        <w:spacing w:line="600" w:lineRule="auto"/>
        <w:ind w:firstLine="720"/>
        <w:jc w:val="both"/>
        <w:rPr>
          <w:rFonts w:eastAsia="Times New Roman"/>
          <w:szCs w:val="24"/>
        </w:rPr>
      </w:pPr>
      <w:r>
        <w:rPr>
          <w:rFonts w:eastAsia="Times New Roman"/>
          <w:szCs w:val="24"/>
        </w:rPr>
        <w:t xml:space="preserve">Επόμενος ομιλητής είναι ο κ. Γεώργιος Ψυχογιός από το ΣΥΡΙΖΑ. </w:t>
      </w:r>
    </w:p>
    <w:p w14:paraId="0515FB7B" w14:textId="77777777" w:rsidR="00F75232" w:rsidRDefault="00120703">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0515FB7C" w14:textId="77777777" w:rsidR="00F75232" w:rsidRDefault="00120703">
      <w:pPr>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πο</w:t>
      </w:r>
      <w:r>
        <w:rPr>
          <w:rFonts w:eastAsia="Times New Roman"/>
          <w:szCs w:val="24"/>
        </w:rPr>
        <w:t xml:space="preserve">λύ, κύριε Πρόεδρε. </w:t>
      </w:r>
    </w:p>
    <w:p w14:paraId="0515FB7D" w14:textId="77777777" w:rsidR="00F75232" w:rsidRDefault="00120703">
      <w:pPr>
        <w:spacing w:line="600" w:lineRule="auto"/>
        <w:ind w:firstLine="720"/>
        <w:jc w:val="both"/>
        <w:rPr>
          <w:rFonts w:eastAsia="Times New Roman"/>
          <w:szCs w:val="24"/>
        </w:rPr>
      </w:pPr>
      <w:r>
        <w:rPr>
          <w:rFonts w:eastAsia="Times New Roman"/>
          <w:szCs w:val="24"/>
        </w:rPr>
        <w:lastRenderedPageBreak/>
        <w:t>Κύριοι Υπουργοί, κυρίες και κύριοι συνάδελφοι, η Ελλάδα δεν είναι ούτε η πρώτη ούτε η τελευταία χώρα που επιχειρεί με το παρόν σχέδιο νόμου να εντάξει τη φαρμακευτική κάνναβη και τα προϊόντα της στο ιατροφαρμακευτικό της σύστημα.</w:t>
      </w:r>
    </w:p>
    <w:p w14:paraId="0515FB7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ν ακρίβεια, όλα τα κράτη της Ευρωπαϊκής Ένωσης πλην τριών -Βουλγαρία, Λετονία, Λιθουανία- το έχουν ήδη επιτύχει με κάποιον τρόπο. Αυτό προβλέπεται και στο ψήφισμα 30/1 του Απριλίου του 2006 της Γενικής Συνέλευσης των Ηνωμένων Εθνών, όπου υιοθετήθηκαν οι οδ</w:t>
      </w:r>
      <w:r>
        <w:rPr>
          <w:rFonts w:eastAsia="Times New Roman" w:cs="Times New Roman"/>
          <w:szCs w:val="24"/>
        </w:rPr>
        <w:t>ηγίες αναφορικά με τις εθνικές πολιτικές για τη διαθεσιμότητα και προσβασιμότητα σε ελεγχόμενες ουσίες-φάρμακα του Παγκόσμιου Οργανισμού Υγείας.</w:t>
      </w:r>
    </w:p>
    <w:p w14:paraId="0515FB7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πρέπει να πούμε ότι το παρόν θέμα έχει συζητηθεί εδώ και δύο χρόνια περίπου, κύριε Υπουργέ, </w:t>
      </w:r>
      <w:r>
        <w:rPr>
          <w:rFonts w:eastAsia="Times New Roman" w:cs="Times New Roman"/>
          <w:szCs w:val="24"/>
        </w:rPr>
        <w:t>έχει απασχολήσει την κοινή γνώμη και πρόσφατα κάνατε και μια εκδήλωση στην ΕΣΗΕΑ όπου παρουσιάσατε το σχετικό νομοσχέδιο. Δεν είναι ούτε κεραυνός εν αιθρία ούτε ήρθε την τελευταία στιγμή. Βέβαια οι συνάδελφοι της Νέας Δημοκρατίας θα πρέπει να αναζητήσουν κ</w:t>
      </w:r>
      <w:r>
        <w:rPr>
          <w:rFonts w:eastAsia="Times New Roman" w:cs="Times New Roman"/>
          <w:szCs w:val="24"/>
        </w:rPr>
        <w:t>αι τους συναδέλφους τους στο Λαϊκό Κόμμα και  να δουν πώς αντίστοιχα ψηφίζουν σε τέτοια νομοσχέδια στις χώρες τους και στα ευρωπαϊκά όργανα και μετά να συζητήσουμε.</w:t>
      </w:r>
    </w:p>
    <w:p w14:paraId="0515FB8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Κυβέρνηση του ΣΥΡΙΖΑ, λοιπόν, για πρώτη φορά, αναγνωρίζοντας τις παγκόσμιες προοπτικές γι</w:t>
      </w:r>
      <w:r>
        <w:rPr>
          <w:rFonts w:eastAsia="Times New Roman" w:cs="Times New Roman"/>
          <w:szCs w:val="24"/>
        </w:rPr>
        <w:t>α τα προϊόντα φαρμακευτι</w:t>
      </w:r>
      <w:r>
        <w:rPr>
          <w:rFonts w:eastAsia="Times New Roman" w:cs="Times New Roman"/>
          <w:szCs w:val="24"/>
        </w:rPr>
        <w:lastRenderedPageBreak/>
        <w:t>κής κάνναβης, επιχειρεί προσεκτικά να αλλάξει το νομοθετικό πλαίσιο. Πρόκειται για την ικανοποίηση ενός κοινωνικού αιτήματος και για τη ρύθμιση μιας πραγματικότητας.</w:t>
      </w:r>
    </w:p>
    <w:p w14:paraId="0515FB8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Τον Ιούλιο του 2016 έγινε το πρώτο βήμα με τη σύσταση ομάδας εργασ</w:t>
      </w:r>
      <w:r>
        <w:rPr>
          <w:rFonts w:eastAsia="Times New Roman" w:cs="Times New Roman"/>
          <w:szCs w:val="24"/>
        </w:rPr>
        <w:t>ίας στο Υπουργείο Υγείας, το πόρισμα της οποίας αναδεικνύει τη φαρμακευτική αξία της κάνναβης. Στη συνέχεια ήρθε η μεταφορά της από τον πίνακα Α στον πίνακα Β του νόμου περί ναρκωτικών τον Ιούνιο του 2017. Ήταν η ελάχιστη αναγκαία νομοθετική ρύθμιση προκει</w:t>
      </w:r>
      <w:r>
        <w:rPr>
          <w:rFonts w:eastAsia="Times New Roman" w:cs="Times New Roman"/>
          <w:szCs w:val="24"/>
        </w:rPr>
        <w:t xml:space="preserve">μένου να μπορούν παράγονται και να διατίθενται νόμιμα τα προϊόντα της φαρμακευτικής κάνναβης και στην Ελλάδα και με το παρόν νομοσχέδιο ρυθμίζεται περαιτέρω η εγχώρια παραγωγή τους. </w:t>
      </w:r>
    </w:p>
    <w:p w14:paraId="0515FB8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Τον Σεπτέμβριο του 2017 σαράντα έξι Βουλευτές του ΣΥΡΙΖΑ είχαμε παρατηρήσ</w:t>
      </w:r>
      <w:r>
        <w:rPr>
          <w:rFonts w:eastAsia="Times New Roman" w:cs="Times New Roman"/>
          <w:szCs w:val="24"/>
        </w:rPr>
        <w:t>ει, σε σχετική μας ερώτηση προς τους καθ’ ύλην αρμόδιους Υπουργούς, ότι οι συνθήκες του κρατικού μονοπωλίου είναι ασφυκτικές. Δεν εξυπηρετούν τις ανάγκες των ασθενών, δεν διασφαλίζουν τη διαθεσιμότητα, την προσβασιμότητα και το λογικό κόστος των προϊόντων.</w:t>
      </w:r>
      <w:r>
        <w:rPr>
          <w:rFonts w:eastAsia="Times New Roman" w:cs="Times New Roman"/>
          <w:szCs w:val="24"/>
        </w:rPr>
        <w:t xml:space="preserve"> Δεν συμφέρουν οικονομικά και δεν αξιοποιούν τις αναπτυξιακές προοπτικές της φαρμακευτικής κάνναβης, την προσέλκυση επενδύσεων, τη δημιουργία νέων θέσεων εργασίας και βεβαίως την ενίσχυση των εξαγωγών.</w:t>
      </w:r>
    </w:p>
    <w:p w14:paraId="0515FB8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Αυτό ήταν κάτι που διαπιστώθηκε και από τους φορείς </w:t>
      </w:r>
      <w:r>
        <w:rPr>
          <w:rFonts w:eastAsia="Times New Roman" w:cs="Times New Roman"/>
          <w:szCs w:val="24"/>
        </w:rPr>
        <w:t xml:space="preserve">που ήρθαν στη Βουλή, αλλά και στο αναπτυξιακό συνέδριο που είχαμε </w:t>
      </w:r>
      <w:r>
        <w:rPr>
          <w:rFonts w:eastAsia="Times New Roman" w:cs="Times New Roman"/>
          <w:szCs w:val="24"/>
        </w:rPr>
        <w:lastRenderedPageBreak/>
        <w:t>πρόσφατα στην Πελοπόννησο, όπου άνθρωποι από τα επιμελητήρια και τους παραγωγικούς φορείς ζήτησαν την υπερψήφιση του νομοσχεδίου.</w:t>
      </w:r>
    </w:p>
    <w:p w14:paraId="0515FB8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το ψήφισμα των σαράντα χιλιάδων ανθρώπων για την απο</w:t>
      </w:r>
      <w:r>
        <w:rPr>
          <w:rFonts w:eastAsia="Times New Roman" w:cs="Times New Roman"/>
          <w:szCs w:val="24"/>
        </w:rPr>
        <w:t>ποινικοποίηση της φαρμακευτικής κάνναβης που κατατέθηκε στον Υπουργό Υγείας ζητούσε την κατανόηση και τις αποτελεσματικές ενέργειές μας, «ώστε να πάψουμε να είμαστε παράνομοι μόνο και μόνο επειδή θέλουμε να ζήσουμε». Αυτό έλεγαν οι ασθενείς.</w:t>
      </w:r>
    </w:p>
    <w:p w14:paraId="0515FB8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Φυσικά πρέπει,</w:t>
      </w:r>
      <w:r>
        <w:rPr>
          <w:rFonts w:eastAsia="Times New Roman" w:cs="Times New Roman"/>
          <w:szCs w:val="24"/>
        </w:rPr>
        <w:t xml:space="preserve"> κυρίες και κύριοι συνάδελφοι, να σκεφτούμε πολύ σοβαρά σε αυτήν την Αίθουσα τους ανθρώπους οι οποίοι είναι καρκινοπαθείς, είναι οροθετικοί, πάσχουν από σκλήρυνση κατά πλάκας και οι οποίοι προσπαθούν να αντιμετωπίσουν τα προβλήματά τους και τις βιοτικές το</w:t>
      </w:r>
      <w:r>
        <w:rPr>
          <w:rFonts w:eastAsia="Times New Roman" w:cs="Times New Roman"/>
          <w:szCs w:val="24"/>
        </w:rPr>
        <w:t xml:space="preserve">υς ανάγκες, έχοντας παράλληλα να </w:t>
      </w:r>
      <w:r>
        <w:rPr>
          <w:rFonts w:eastAsia="Times New Roman" w:cs="Times New Roman"/>
          <w:szCs w:val="24"/>
        </w:rPr>
        <w:lastRenderedPageBreak/>
        <w:t>υποστούν και τη ρετσινιά, τον στιγματισμό και τον κίνδυνο να συλληφθούν ανά πάσα στιγμή.</w:t>
      </w:r>
    </w:p>
    <w:p w14:paraId="0515FB8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λύση, λοιπόν, που προκρίνει η Κυβέρνηση είναι ο συνδυασμός της εισαγωγής σκευασμάτων με ένα μοντέλο παραγωγής από ιδιώτες υπό αυστηρ</w:t>
      </w:r>
      <w:r>
        <w:rPr>
          <w:rFonts w:eastAsia="Times New Roman" w:cs="Times New Roman"/>
          <w:szCs w:val="24"/>
        </w:rPr>
        <w:t xml:space="preserve">ό κρατικό έλεγχο, καθώς όλη η επιχειρηματική δραστηριότητα </w:t>
      </w:r>
      <w:proofErr w:type="spellStart"/>
      <w:r>
        <w:rPr>
          <w:rFonts w:eastAsia="Times New Roman" w:cs="Times New Roman"/>
          <w:szCs w:val="24"/>
        </w:rPr>
        <w:t>οριοθετείται</w:t>
      </w:r>
      <w:proofErr w:type="spellEnd"/>
      <w:r>
        <w:rPr>
          <w:rFonts w:eastAsia="Times New Roman" w:cs="Times New Roman"/>
          <w:szCs w:val="24"/>
        </w:rPr>
        <w:t>, ρυθμίζεται και ελέγχεται αυστηρά από το κράτος.</w:t>
      </w:r>
    </w:p>
    <w:p w14:paraId="0515FB8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Αξίζει να σημειωθεί ότι το Υπουργείο Υγείας, που είναι και το επισπεύδον Υπουργείο, ήδη εργάζεται προς την κατεύθυνση θεσμοθέτησης ειδι</w:t>
      </w:r>
      <w:r>
        <w:rPr>
          <w:rFonts w:eastAsia="Times New Roman" w:cs="Times New Roman"/>
          <w:szCs w:val="24"/>
        </w:rPr>
        <w:t xml:space="preserve">κών ρυθμίσεων. Στόχος είναι η παροχή συγκεκριμένων φαρμακευτικών προϊόντων μέσα από ηλεκτρονική </w:t>
      </w:r>
      <w:proofErr w:type="spellStart"/>
      <w:r>
        <w:rPr>
          <w:rFonts w:eastAsia="Times New Roman" w:cs="Times New Roman"/>
          <w:szCs w:val="24"/>
        </w:rPr>
        <w:t>συνταγογράφηση</w:t>
      </w:r>
      <w:proofErr w:type="spellEnd"/>
      <w:r>
        <w:rPr>
          <w:rFonts w:eastAsia="Times New Roman" w:cs="Times New Roman"/>
          <w:szCs w:val="24"/>
        </w:rPr>
        <w:t>, μητρώο ασθενών, πρωτόκολλα θεραπειών που θα δημιουργηθούν.</w:t>
      </w:r>
    </w:p>
    <w:p w14:paraId="0515FB8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Οι συγκεκριμένες βάσεις δεδομένων, οι οποίες θα συνδέουν την ασθένεια με το φαρμακευτ</w:t>
      </w:r>
      <w:r>
        <w:rPr>
          <w:rFonts w:eastAsia="Times New Roman" w:cs="Times New Roman"/>
          <w:szCs w:val="24"/>
        </w:rPr>
        <w:t>ικό προϊόν και την αγωγή, σε συνδυασμό με την επιστημονική έρευνα που θα ξεκινήσει, θα συντελέσουν στην απόκτηση της αναγκαίας και πρόσθετης γνώσης που σήμερα απουσιάζει λόγω της ανεξέλεγκτης χρήσης της φαρμακευτικής κάνναβης. Γνωρίζουμε πολύ καλά ότι χρει</w:t>
      </w:r>
      <w:r>
        <w:rPr>
          <w:rFonts w:eastAsia="Times New Roman" w:cs="Times New Roman"/>
          <w:szCs w:val="24"/>
        </w:rPr>
        <w:t xml:space="preserve">άζεται ακόμα αρκετή δουλειά και είμαστε εδώ για να εποπτεύσουμε και να δημιουργήσουμε το κατάλληλο θεσμικό πλαίσιο. </w:t>
      </w:r>
    </w:p>
    <w:p w14:paraId="0515FB8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βάλω και μια άλλη διάσταση στο θέμα. Σε μ</w:t>
      </w:r>
      <w:r>
        <w:rPr>
          <w:rFonts w:eastAsia="Times New Roman" w:cs="Times New Roman"/>
          <w:szCs w:val="24"/>
        </w:rPr>
        <w:t>ί</w:t>
      </w:r>
      <w:r>
        <w:rPr>
          <w:rFonts w:eastAsia="Times New Roman" w:cs="Times New Roman"/>
          <w:szCs w:val="24"/>
        </w:rPr>
        <w:t xml:space="preserve">α πρόσφατη συνέντευξη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του Κομμουνιστικού Κόμμ</w:t>
      </w:r>
      <w:r>
        <w:rPr>
          <w:rFonts w:eastAsia="Times New Roman" w:cs="Times New Roman"/>
          <w:szCs w:val="24"/>
        </w:rPr>
        <w:t>ατος Πορτογαλίας στην εφημερίδα «</w:t>
      </w:r>
      <w:r>
        <w:rPr>
          <w:rFonts w:eastAsia="Times New Roman" w:cs="Times New Roman"/>
          <w:szCs w:val="24"/>
        </w:rPr>
        <w:t>ΕΠΟΧΗ</w:t>
      </w:r>
      <w:r>
        <w:rPr>
          <w:rFonts w:eastAsia="Times New Roman" w:cs="Times New Roman"/>
          <w:szCs w:val="24"/>
        </w:rPr>
        <w:t xml:space="preserve">», του </w:t>
      </w:r>
      <w:proofErr w:type="spellStart"/>
      <w:r>
        <w:rPr>
          <w:rFonts w:eastAsia="Times New Roman" w:cs="Times New Roman"/>
          <w:szCs w:val="24"/>
        </w:rPr>
        <w:t>Τζερόνιμο</w:t>
      </w:r>
      <w:proofErr w:type="spellEnd"/>
      <w:r>
        <w:rPr>
          <w:rFonts w:eastAsia="Times New Roman" w:cs="Times New Roman"/>
          <w:szCs w:val="24"/>
        </w:rPr>
        <w:t xml:space="preserve"> Ντε </w:t>
      </w:r>
      <w:proofErr w:type="spellStart"/>
      <w:r>
        <w:rPr>
          <w:rFonts w:eastAsia="Times New Roman" w:cs="Times New Roman"/>
          <w:szCs w:val="24"/>
        </w:rPr>
        <w:t>Σόουζα</w:t>
      </w:r>
      <w:proofErr w:type="spellEnd"/>
      <w:r>
        <w:rPr>
          <w:rFonts w:eastAsia="Times New Roman" w:cs="Times New Roman"/>
          <w:szCs w:val="24"/>
        </w:rPr>
        <w:t xml:space="preserve">, που στηρίζει την Κυβέρνηση της Πορτογαλίας, τέθηκε το εξής ζήτημα, ότι η διαχωριστική γραμμή </w:t>
      </w:r>
      <w:r>
        <w:rPr>
          <w:rFonts w:eastAsia="Times New Roman" w:cs="Times New Roman"/>
          <w:szCs w:val="24"/>
        </w:rPr>
        <w:lastRenderedPageBreak/>
        <w:t>που διαχωρίζει την Αριστερά και τη Δεξιά είναι κατά βάση οι εργασιακές σχέσεις. Δεν είναι, όμως,</w:t>
      </w:r>
      <w:r>
        <w:rPr>
          <w:rFonts w:eastAsia="Times New Roman" w:cs="Times New Roman"/>
          <w:szCs w:val="24"/>
        </w:rPr>
        <w:t xml:space="preserve"> μόνον αυτή. Η Αριστερά οφείλει ανθρώπους οι οποίοι είναι αόρατοι, αθέατοι, περιθωριοποιούνται και στιγματίζονται, να τους φέρει στην επιφάνεια και να τους δώσει δικαιώματα.</w:t>
      </w:r>
    </w:p>
    <w:p w14:paraId="0515FB8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Κυβέρνηση αυτή έφερε στη Βουλή πολλές τέτοιες διατάξεις και τις υλοποιεί στην πρ</w:t>
      </w:r>
      <w:r>
        <w:rPr>
          <w:rFonts w:eastAsia="Times New Roman" w:cs="Times New Roman"/>
          <w:szCs w:val="24"/>
        </w:rPr>
        <w:t xml:space="preserve">άξη. Θα μου επιτρέψετε να αναφέρω μερικές από αυτές. </w:t>
      </w:r>
    </w:p>
    <w:p w14:paraId="0515FB8B" w14:textId="77777777" w:rsidR="00F75232" w:rsidRDefault="00120703">
      <w:pPr>
        <w:spacing w:line="600" w:lineRule="auto"/>
        <w:ind w:firstLine="720"/>
        <w:jc w:val="both"/>
        <w:rPr>
          <w:rFonts w:eastAsia="Times New Roman"/>
          <w:szCs w:val="24"/>
        </w:rPr>
      </w:pPr>
      <w:r>
        <w:rPr>
          <w:rFonts w:eastAsia="Times New Roman"/>
          <w:szCs w:val="24"/>
        </w:rPr>
        <w:t xml:space="preserve">Η καθολική πρόσβαση των ανασφάλιστων στο σύστημα υγείας χωρίς διακρίσεις, η ιθαγένεια για τα παιδιά μεταναστών δεύτερης γενιάς, το σύμφωνο συμβίωσης και η αναγνώριση ταυτότητας φύλου για την </w:t>
      </w:r>
      <w:r>
        <w:rPr>
          <w:rFonts w:eastAsia="Times New Roman" w:cs="Times New Roman"/>
          <w:szCs w:val="24"/>
        </w:rPr>
        <w:t xml:space="preserve">ΛΟΑΤΚΙ </w:t>
      </w:r>
      <w:r>
        <w:rPr>
          <w:rFonts w:eastAsia="Times New Roman"/>
          <w:szCs w:val="24"/>
        </w:rPr>
        <w:t>κοιν</w:t>
      </w:r>
      <w:r>
        <w:rPr>
          <w:rFonts w:eastAsia="Times New Roman"/>
          <w:szCs w:val="24"/>
        </w:rPr>
        <w:t xml:space="preserve">ότητα, η κατάργηση των φυλακών τύπου </w:t>
      </w:r>
      <w:r>
        <w:rPr>
          <w:rFonts w:eastAsia="Times New Roman"/>
          <w:szCs w:val="24"/>
        </w:rPr>
        <w:lastRenderedPageBreak/>
        <w:t>Γ, οι διατάξεις για τους ανηλίκους και τους ασθενείς Α</w:t>
      </w:r>
      <w:r>
        <w:rPr>
          <w:rFonts w:eastAsia="Times New Roman"/>
          <w:szCs w:val="24"/>
        </w:rPr>
        <w:t>Μ</w:t>
      </w:r>
      <w:r>
        <w:rPr>
          <w:rFonts w:eastAsia="Times New Roman"/>
          <w:szCs w:val="24"/>
        </w:rPr>
        <w:t>ΕΑ στις φυλακές, τα μέτρα θεραπείας ως εναλλακτικά μέτρα για τις ποινές για άτομα με ψυχικές διαταραχές, η πρόσφατη απόφαση του ΟΑΕΔ όπου έχουν δικαίωμα εγγραφής πρ</w:t>
      </w:r>
      <w:r>
        <w:rPr>
          <w:rFonts w:eastAsia="Times New Roman"/>
          <w:szCs w:val="24"/>
        </w:rPr>
        <w:t xml:space="preserve">όσφυγες, αιτούντες άσυλο, κακοποιημένες γυναίκες και άστεγοι. Bέβαια, εκτός αυτών πρέπει να αναφέρουμε και το </w:t>
      </w:r>
      <w:proofErr w:type="spellStart"/>
      <w:r>
        <w:rPr>
          <w:rFonts w:eastAsia="Times New Roman"/>
          <w:szCs w:val="24"/>
        </w:rPr>
        <w:t>εργόσημο</w:t>
      </w:r>
      <w:proofErr w:type="spellEnd"/>
      <w:r>
        <w:rPr>
          <w:rFonts w:eastAsia="Times New Roman"/>
          <w:szCs w:val="24"/>
        </w:rPr>
        <w:t xml:space="preserve"> για τους αλλοδαπούς εργάτες γης, το οποίο δεν υπήρχε και επί των ημερών σας οδηγηθήκαμε στις Μανωλάδες.</w:t>
      </w:r>
    </w:p>
    <w:p w14:paraId="0515FB8C" w14:textId="77777777" w:rsidR="00F75232" w:rsidRDefault="00120703">
      <w:pPr>
        <w:spacing w:line="600" w:lineRule="auto"/>
        <w:ind w:firstLine="720"/>
        <w:jc w:val="both"/>
        <w:rPr>
          <w:rFonts w:eastAsia="Times New Roman"/>
          <w:szCs w:val="24"/>
        </w:rPr>
      </w:pPr>
      <w:r>
        <w:rPr>
          <w:rFonts w:eastAsia="Times New Roman"/>
          <w:szCs w:val="24"/>
        </w:rPr>
        <w:t>Κυρίες και κύριοι συνάδελφοι, κλε</w:t>
      </w:r>
      <w:r>
        <w:rPr>
          <w:rFonts w:eastAsia="Times New Roman"/>
          <w:szCs w:val="24"/>
        </w:rPr>
        <w:t xml:space="preserve">ίνοντας θα πω ότι εμείς είμαστε εδώ και αφουγκραζόμαστε την κοινωνία. Από εκεί προερχόμαστε, εκεί λογοδοτούμε. Γνωρίζουμε τις δυσκολίες που αντιμετωπίζει </w:t>
      </w:r>
      <w:r>
        <w:rPr>
          <w:rFonts w:eastAsia="Times New Roman"/>
          <w:szCs w:val="24"/>
        </w:rPr>
        <w:lastRenderedPageBreak/>
        <w:t>πολύ καλά και θα συνεχίσουμε με αυτήν τη λογική και να λειτουργούμε και να νομοθετούμε προς όφελος της</w:t>
      </w:r>
      <w:r>
        <w:rPr>
          <w:rFonts w:eastAsia="Times New Roman"/>
          <w:szCs w:val="24"/>
        </w:rPr>
        <w:t xml:space="preserve"> κοινωνικής πλειοψηφίας, γιατί αυτό επιτάσσουν και οι πολιτικές μας και οι αρχές μας.</w:t>
      </w:r>
    </w:p>
    <w:p w14:paraId="0515FB8D" w14:textId="77777777" w:rsidR="00F75232" w:rsidRDefault="00120703">
      <w:pPr>
        <w:spacing w:line="600" w:lineRule="auto"/>
        <w:ind w:firstLine="720"/>
        <w:jc w:val="both"/>
        <w:rPr>
          <w:rFonts w:eastAsia="Times New Roman"/>
          <w:szCs w:val="24"/>
        </w:rPr>
      </w:pPr>
      <w:r>
        <w:rPr>
          <w:rFonts w:eastAsia="Times New Roman"/>
          <w:szCs w:val="24"/>
        </w:rPr>
        <w:t>Ευχαριστώ.</w:t>
      </w:r>
    </w:p>
    <w:p w14:paraId="0515FB8E" w14:textId="77777777" w:rsidR="00F75232" w:rsidRDefault="00120703">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515FB8F"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w:t>
      </w:r>
      <w:r>
        <w:rPr>
          <w:rFonts w:eastAsia="Times New Roman" w:cs="Times New Roman"/>
        </w:rPr>
        <w:t>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w:t>
      </w:r>
      <w:r>
        <w:rPr>
          <w:rFonts w:eastAsia="Times New Roman" w:cs="Times New Roman"/>
        </w:rPr>
        <w:t xml:space="preserve"> τέσσερις εκπαιδευτικοί συνοδοί τους από το Πειραματικό Δημοτικό Σχολείο Πανεπιστημίου Πατρών. </w:t>
      </w:r>
    </w:p>
    <w:p w14:paraId="0515FB90" w14:textId="77777777" w:rsidR="00F75232" w:rsidRDefault="00120703">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0515FB91" w14:textId="77777777" w:rsidR="00F75232" w:rsidRDefault="00120703">
      <w:pPr>
        <w:spacing w:line="600" w:lineRule="auto"/>
        <w:ind w:left="360"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515FB92" w14:textId="77777777" w:rsidR="00F75232" w:rsidRDefault="00120703">
      <w:pPr>
        <w:spacing w:line="600" w:lineRule="auto"/>
        <w:ind w:firstLine="720"/>
        <w:jc w:val="both"/>
        <w:rPr>
          <w:rFonts w:eastAsia="Times New Roman" w:cs="Times New Roman"/>
        </w:rPr>
      </w:pPr>
      <w:r>
        <w:rPr>
          <w:rFonts w:eastAsia="Times New Roman" w:cs="Times New Roman"/>
        </w:rPr>
        <w:t>Τον λόγο έχει ο κ. Κωνσταντίνος Κατσαφάδος από τη Νέα Δημοκρατία.</w:t>
      </w:r>
    </w:p>
    <w:p w14:paraId="0515FB93" w14:textId="77777777" w:rsidR="00F75232" w:rsidRDefault="00120703">
      <w:pPr>
        <w:spacing w:line="600" w:lineRule="auto"/>
        <w:ind w:firstLine="720"/>
        <w:jc w:val="both"/>
        <w:rPr>
          <w:rFonts w:eastAsia="Times New Roman" w:cs="Times New Roman"/>
        </w:rPr>
      </w:pPr>
      <w:r>
        <w:rPr>
          <w:rFonts w:eastAsia="Times New Roman" w:cs="Times New Roman"/>
          <w:b/>
        </w:rPr>
        <w:t>ΚΩΝΣΤΑΝΤΙΝΟΣ ΚΑΤΣ</w:t>
      </w:r>
      <w:r>
        <w:rPr>
          <w:rFonts w:eastAsia="Times New Roman" w:cs="Times New Roman"/>
          <w:b/>
        </w:rPr>
        <w:t xml:space="preserve">ΑΦΑΔΟΣ: </w:t>
      </w:r>
      <w:r>
        <w:rPr>
          <w:rFonts w:eastAsia="Times New Roman" w:cs="Times New Roman"/>
        </w:rPr>
        <w:t>Ευχαριστώ πολύ, κύριε Πρόεδρε.</w:t>
      </w:r>
    </w:p>
    <w:p w14:paraId="0515FB94" w14:textId="77777777" w:rsidR="00F75232" w:rsidRDefault="00120703">
      <w:pPr>
        <w:spacing w:line="600" w:lineRule="auto"/>
        <w:ind w:firstLine="720"/>
        <w:jc w:val="both"/>
        <w:rPr>
          <w:rFonts w:eastAsia="Times New Roman" w:cs="Times New Roman"/>
        </w:rPr>
      </w:pPr>
      <w:r>
        <w:rPr>
          <w:rFonts w:eastAsia="Times New Roman" w:cs="Times New Roman"/>
        </w:rPr>
        <w:t>Κυρίες και κύριοι συνάδελφοι, αισθάνομαι την ηθική υποχρέωση ως νέος άνθρωπος κατά βάση και μετά ως Βουλευτής να μιλήσω σήμερα για το συγκριμένο νομοθέτημα θεωρώντας ότι είναι ένα νομοθέτημα το οποίο βάζει σε κινδύνου</w:t>
      </w:r>
      <w:r>
        <w:rPr>
          <w:rFonts w:eastAsia="Times New Roman" w:cs="Times New Roman"/>
        </w:rPr>
        <w:t>ς τόσο τη νέα γενιά, αλλά και για να ενημερώσω τους γονείς, οι οποίοι θα αντιμετωπίσουν δυστυχώς επικίνδυνες καταστάσεις μέσα από αυτό το νομοσχέδιο.</w:t>
      </w:r>
    </w:p>
    <w:p w14:paraId="0515FB95" w14:textId="77777777" w:rsidR="00F75232" w:rsidRDefault="00120703">
      <w:pPr>
        <w:spacing w:line="600" w:lineRule="auto"/>
        <w:ind w:firstLine="720"/>
        <w:jc w:val="both"/>
        <w:rPr>
          <w:rFonts w:eastAsia="Times New Roman" w:cs="Times New Roman"/>
        </w:rPr>
      </w:pPr>
      <w:r>
        <w:rPr>
          <w:rFonts w:eastAsia="Times New Roman" w:cs="Times New Roman"/>
        </w:rPr>
        <w:lastRenderedPageBreak/>
        <w:t>Στεναχωριέμαι, όμως, κύριε Υπουργέ, και για κάτι άλλο. Στεναχωριέμαι γιατί βλέπω ότι όσο η Κυβέρνηση αντιλ</w:t>
      </w:r>
      <w:r>
        <w:rPr>
          <w:rFonts w:eastAsia="Times New Roman" w:cs="Times New Roman"/>
        </w:rPr>
        <w:t>αμβάνεται ότι τίποτα δεν της βγαίνει, θα γίνεται όλο και πιο επικίνδυνη για τη χώρα και για τους πολίτες με κάτι τέτοια νομοσχέδια, όπως αυτό το οποίο καταθέτετε. Θα προχωρά δυστυχώς σε σπασμωδικές ενέργειες αμφίβολης χρησιμότητας και λειτουργικότητας, όπω</w:t>
      </w:r>
      <w:r>
        <w:rPr>
          <w:rFonts w:eastAsia="Times New Roman" w:cs="Times New Roman"/>
        </w:rPr>
        <w:t>ς το συγκεκριμένο νομοσχέδιο που συζητάμε σήμερα. Θέλω να με πιστέψετε, είμαι αρκετά επιεικής στους όρους που χρησιμοποιώ.</w:t>
      </w:r>
    </w:p>
    <w:p w14:paraId="0515FB96" w14:textId="77777777" w:rsidR="00F75232" w:rsidRDefault="00120703">
      <w:pPr>
        <w:spacing w:line="600" w:lineRule="auto"/>
        <w:ind w:firstLine="720"/>
        <w:jc w:val="both"/>
        <w:rPr>
          <w:rFonts w:eastAsia="Times New Roman" w:cs="Times New Roman"/>
        </w:rPr>
      </w:pPr>
      <w:r>
        <w:rPr>
          <w:rFonts w:eastAsia="Times New Roman" w:cs="Times New Roman"/>
        </w:rPr>
        <w:t xml:space="preserve">Είναι σαφές ότι η χρήση της κάνναβης για φαρμακευτικούς λόγους είναι μία πάρα πολύ σοβαρή υπόθεση, κυρίες και κύριοι συνάδελφοι, για </w:t>
      </w:r>
      <w:r>
        <w:rPr>
          <w:rFonts w:eastAsia="Times New Roman" w:cs="Times New Roman"/>
        </w:rPr>
        <w:t>να την χειριστεί η συγκεκριμένη Κυβέρνηση, η οποία δυστυχώς μας δείχνει συνεχώς δείγματα προχειρότητας, ανευθυνότητας και επικίνδυνων αυτοσχεδιασμών.</w:t>
      </w:r>
    </w:p>
    <w:p w14:paraId="0515FB97" w14:textId="77777777" w:rsidR="00F75232" w:rsidRDefault="00120703">
      <w:pPr>
        <w:spacing w:line="600" w:lineRule="auto"/>
        <w:ind w:firstLine="720"/>
        <w:jc w:val="both"/>
        <w:rPr>
          <w:rFonts w:eastAsia="Times New Roman" w:cs="Times New Roman"/>
        </w:rPr>
      </w:pPr>
      <w:r>
        <w:rPr>
          <w:rFonts w:eastAsia="Times New Roman" w:cs="Times New Roman"/>
        </w:rPr>
        <w:lastRenderedPageBreak/>
        <w:t xml:space="preserve">Αυτό είναι το νομοσχέδιο το οποίο καταθέσατε. Πέντε σελίδες, κύριε Υπουργέ. Με αυτό το νομοσχέδιο δεν μας </w:t>
      </w:r>
      <w:r>
        <w:rPr>
          <w:rFonts w:eastAsia="Times New Roman" w:cs="Times New Roman"/>
        </w:rPr>
        <w:t>λέτε για την ανάγκη της φαρμακευτικής κάνναβης, που δεν την αμφισβητεί η Νέα Δημοκρατία και κανένα κόμμα. Μας λέτε με ποιον τρόπο θα παράγετε κάνναβη, η οποία θα χρησιμοποιείται για φαρμακευτικούς σκοπούς. Αυτές οι πέντε σελίδες είναι.</w:t>
      </w:r>
    </w:p>
    <w:p w14:paraId="0515FB98" w14:textId="77777777" w:rsidR="00F75232" w:rsidRDefault="00120703">
      <w:pPr>
        <w:spacing w:line="600" w:lineRule="auto"/>
        <w:ind w:firstLine="720"/>
        <w:jc w:val="both"/>
        <w:rPr>
          <w:rFonts w:eastAsia="Times New Roman" w:cs="Times New Roman"/>
        </w:rPr>
      </w:pPr>
      <w:r>
        <w:rPr>
          <w:rFonts w:eastAsia="Times New Roman" w:cs="Times New Roman"/>
        </w:rPr>
        <w:t>Κατά πρώτο λόγο, λοι</w:t>
      </w:r>
      <w:r>
        <w:rPr>
          <w:rFonts w:eastAsia="Times New Roman" w:cs="Times New Roman"/>
        </w:rPr>
        <w:t>πόν, το νομοσχέδιο αυτό θα έπρεπε να τύχει ευρείας και σοβαρής διαβούλευσης. Έγινε αυτό; Όχι. Γιατί δεν έγινε; «Επειδή δεν προλάβαμε», λέει η Κυβέρνηση διά του αρμόδιου Υπουργού, απάντηση η οποία δείχνει το έλλειμα ευθύνης και σοβαρότητας, από τη στιγμή μά</w:t>
      </w:r>
      <w:r>
        <w:rPr>
          <w:rFonts w:eastAsia="Times New Roman" w:cs="Times New Roman"/>
        </w:rPr>
        <w:t xml:space="preserve">λιστα που από τον Ιούλιο του 2016 είχε συγκροτηθεί </w:t>
      </w:r>
      <w:r>
        <w:rPr>
          <w:rFonts w:eastAsia="Times New Roman" w:cs="Times New Roman"/>
        </w:rPr>
        <w:t>ε</w:t>
      </w:r>
      <w:r>
        <w:rPr>
          <w:rFonts w:eastAsia="Times New Roman" w:cs="Times New Roman"/>
        </w:rPr>
        <w:t xml:space="preserve">πιτροπή επεξεργασίας του νομοσχεδίου. Ξαφνικά, </w:t>
      </w:r>
      <w:r>
        <w:rPr>
          <w:rFonts w:eastAsia="Times New Roman" w:cs="Times New Roman"/>
        </w:rPr>
        <w:lastRenderedPageBreak/>
        <w:t xml:space="preserve">λοιπόν, έρχεται εσπευσμένα στη Βουλή αυτό το νομοσχέδιο χωρίς μια ουσιαστική διαβούλευση και με συνοπτικές διαδικασίες. </w:t>
      </w:r>
    </w:p>
    <w:p w14:paraId="0515FB99" w14:textId="77777777" w:rsidR="00F75232" w:rsidRDefault="00120703">
      <w:pPr>
        <w:spacing w:line="600" w:lineRule="auto"/>
        <w:ind w:firstLine="720"/>
        <w:jc w:val="both"/>
        <w:rPr>
          <w:rFonts w:eastAsia="Times New Roman" w:cs="Times New Roman"/>
        </w:rPr>
      </w:pPr>
      <w:r>
        <w:rPr>
          <w:rFonts w:eastAsia="Times New Roman" w:cs="Times New Roman"/>
        </w:rPr>
        <w:t>Ακούω τους συναδέλφους του ΣΥΡΙΖΑ -κ</w:t>
      </w:r>
      <w:r>
        <w:rPr>
          <w:rFonts w:eastAsia="Times New Roman" w:cs="Times New Roman"/>
        </w:rPr>
        <w:t>αι με προβληματίζει μάλιστα, γιατί μόνο δώδεκα έχουν ζητήσει να συμμετάσχουν στη σημερινή συζήτηση, περίμενα να είναι πιο μεγάλο το νούμερο των συναδέλφων του ΣΥΡΙΖΑ, οι οποίοι θα συμμετείχαν- αλλά και κυβερνητικά στελέχη να επιχειρηματολογούν υπέρ του νομ</w:t>
      </w:r>
      <w:r>
        <w:rPr>
          <w:rFonts w:eastAsia="Times New Roman" w:cs="Times New Roman"/>
        </w:rPr>
        <w:t>οσχεδίου, τονίζοντας ότι με τις δυνατότητες οι οποίες δίνονται για την παραγωγή κάνναβης, θα υπάρχει έντονο επενδυτικό ενδιαφέρον και θα έρθουν ακόμα και επενδυτές από το εξωτερικό για να επενδύσουν στον συγκεκριμένο τομέα.</w:t>
      </w:r>
    </w:p>
    <w:p w14:paraId="0515FB9A" w14:textId="77777777" w:rsidR="00F75232" w:rsidRDefault="00120703">
      <w:pPr>
        <w:spacing w:line="600" w:lineRule="auto"/>
        <w:ind w:firstLine="720"/>
        <w:jc w:val="both"/>
        <w:rPr>
          <w:rFonts w:eastAsia="Times New Roman" w:cs="Times New Roman"/>
        </w:rPr>
      </w:pPr>
      <w:r>
        <w:rPr>
          <w:rFonts w:eastAsia="Times New Roman" w:cs="Times New Roman"/>
        </w:rPr>
        <w:t>Δεν μπορώ να μην φανταστώ ότι εί</w:t>
      </w:r>
      <w:r>
        <w:rPr>
          <w:rFonts w:eastAsia="Times New Roman" w:cs="Times New Roman"/>
        </w:rPr>
        <w:t xml:space="preserve">σαστε πάρα πολύ απελπισμένοι για να χρησιμοποιείτε τέτοιου είδους επιχειρήματα, κυρίες </w:t>
      </w:r>
      <w:r>
        <w:rPr>
          <w:rFonts w:eastAsia="Times New Roman" w:cs="Times New Roman"/>
        </w:rPr>
        <w:lastRenderedPageBreak/>
        <w:t xml:space="preserve">και κύριοι συνάδελφοι του ΣΥΡΙΖΑ. Προσπαθήστε πρώτα να μην θέτετε εμπόδια στις επενδύσεις, τις οποίες βρήκατε και ήταν έτοιμες προς υλοποίηση ή και σε άλλες επενδυτικές </w:t>
      </w:r>
      <w:r>
        <w:rPr>
          <w:rFonts w:eastAsia="Times New Roman" w:cs="Times New Roman"/>
        </w:rPr>
        <w:t>δραστηριότητες και μετά ελάτε να ενισχύσετε τις επενδύσεις με τον τομέα της κάνναβης. Αν και με τον τρόπο που νομοθετείτε, αυτό το οποίο φαντάζομαι είναι ότι μάλλον δημιουργείτε ένα πλαίσιο στο οποίο απευθύνεστε σε άλλους είδους «επενδυτές».</w:t>
      </w:r>
    </w:p>
    <w:p w14:paraId="0515FB9B" w14:textId="77777777" w:rsidR="00F75232" w:rsidRDefault="00120703">
      <w:pPr>
        <w:spacing w:line="600" w:lineRule="auto"/>
        <w:ind w:firstLine="720"/>
        <w:jc w:val="both"/>
        <w:rPr>
          <w:rFonts w:eastAsia="Times New Roman"/>
          <w:szCs w:val="24"/>
        </w:rPr>
      </w:pPr>
      <w:r>
        <w:rPr>
          <w:rFonts w:eastAsia="Times New Roman" w:cs="Times New Roman"/>
        </w:rPr>
        <w:t>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κύ</w:t>
      </w:r>
      <w:r>
        <w:rPr>
          <w:rFonts w:eastAsia="Times New Roman" w:cs="Times New Roman"/>
        </w:rPr>
        <w:t>ριε Υπουργέ, όλο το λειτουργικό και κανονιστικό πλαίσιο του νομοσχεδίου δεν ρυθμίζεται με τις διατάξεις που υπάρχουν μέσα σε αυτό, αλλά θα ρυθμιστεί με κοινές υπουργικές αποφάσεις, οι οποίες θα εκδοθούν στο μέλλον.</w:t>
      </w:r>
    </w:p>
    <w:p w14:paraId="0515FB9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Αυτά τα λέει μ</w:t>
      </w:r>
      <w:r>
        <w:rPr>
          <w:rFonts w:eastAsia="Times New Roman" w:cs="Times New Roman"/>
          <w:szCs w:val="24"/>
        </w:rPr>
        <w:t>ί</w:t>
      </w:r>
      <w:r>
        <w:rPr>
          <w:rFonts w:eastAsia="Times New Roman" w:cs="Times New Roman"/>
          <w:szCs w:val="24"/>
        </w:rPr>
        <w:t xml:space="preserve">α Κυβέρνηση που μέσα σε τριάντα δύο ολόκληρους μήνες δεν κατάφερε να εκδώσει τις υπουργικές αποφάσεις για </w:t>
      </w:r>
      <w:r>
        <w:rPr>
          <w:rFonts w:eastAsia="Times New Roman" w:cs="Times New Roman"/>
          <w:szCs w:val="24"/>
        </w:rPr>
        <w:lastRenderedPageBreak/>
        <w:t xml:space="preserve">την ενεργοποίηση της ηλεκτρονικής έκδοσης οικοδομικών αδειών, τη στιγμή που ήταν ήδη έτοιμο το ηλεκτρονικό σύστημα όταν παραλάβατε την εξουσία. </w:t>
      </w:r>
    </w:p>
    <w:p w14:paraId="0515FB9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Μιλάμ</w:t>
      </w:r>
      <w:r>
        <w:rPr>
          <w:rFonts w:eastAsia="Times New Roman" w:cs="Times New Roman"/>
          <w:szCs w:val="24"/>
        </w:rPr>
        <w:t xml:space="preserve">ε, λοιπόν, κυρίες και κύριοι συνάδελφοι, για ένα νομοσχέδιο με τρία μόνο άρθρα για το οποίο θα χρειαστούν μία κοινή και άλλες δύο υπουργικές αποφάσεις. </w:t>
      </w:r>
    </w:p>
    <w:p w14:paraId="0515FB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Π</w:t>
      </w:r>
      <w:r>
        <w:rPr>
          <w:rFonts w:eastAsia="Times New Roman" w:cs="Times New Roman"/>
          <w:szCs w:val="24"/>
        </w:rPr>
        <w:t xml:space="preserve">ροεδρική Έδρα καταλαμβάνει ο Ζ΄ Αντιπρόεδρος της Βουλής κ. </w:t>
      </w:r>
      <w:r w:rsidRPr="0072011C">
        <w:rPr>
          <w:rFonts w:eastAsia="Times New Roman" w:cs="Times New Roman"/>
          <w:b/>
          <w:szCs w:val="24"/>
        </w:rPr>
        <w:t>ΣΠΥΡΙΔΩΝ ΛΥΚΟΥΔΗΣ</w:t>
      </w:r>
      <w:r>
        <w:rPr>
          <w:rFonts w:eastAsia="Times New Roman" w:cs="Times New Roman"/>
          <w:szCs w:val="24"/>
        </w:rPr>
        <w:t>)</w:t>
      </w:r>
    </w:p>
    <w:p w14:paraId="0515FB9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σας εμπόδιζε, λοιπόν, πέραν της προχειρότητας και των σκοπιμοτήτων, να εντάξετε τις σχετικές ρυθμίσεις που θα προβλέπονται από τις μεταγενέστερες υπουργικές αποφάσεις στις διατάξεις των άρθρων του νομοσχεδίου; Υπάρχουν, όμως, δυστυχώς, και άλλα ερωτήματα. </w:t>
      </w:r>
    </w:p>
    <w:p w14:paraId="0515FBA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Πρώτον, ποια θα είναι η διαδικασία για την έκδοση αδειών για την καλλιέργεια φαρμακευτικής κάνναβης; Στην αιτιολογική έκθεση γίνεται λόγος για αυστηρά κριτήρια. Μπορούμε να μάθουμε ποια είναι; Τα είκοσι ένα έτη ηλικίας ή το λευκό ποινικό μητρώο; Αυτά είνα</w:t>
      </w:r>
      <w:r>
        <w:rPr>
          <w:rFonts w:eastAsia="Times New Roman" w:cs="Times New Roman"/>
          <w:szCs w:val="24"/>
        </w:rPr>
        <w:t xml:space="preserve">ι τα κριτήρια τα οποία θέτετε μόνο; </w:t>
      </w:r>
    </w:p>
    <w:p w14:paraId="0515FBA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Δεύτερον, δεν γίνεται καμμία αναφορά στις χωροταξικές προϋποθέσεις για την εγκατάσταση των μονάδων. Δεν υπάρχουν κριτήρια για το πού θα γίνουν όλες αυτές. Θα μπορούσαμε δηλαδή, κύριε Υπουργέ, να έχουμε τέτοιες μονάδες δ</w:t>
      </w:r>
      <w:r>
        <w:rPr>
          <w:rFonts w:eastAsia="Times New Roman" w:cs="Times New Roman"/>
          <w:szCs w:val="24"/>
        </w:rPr>
        <w:t>ίπλα σε σχολεία; Θα μπορούσαμε να έχουμε τέτοιες μονάδες δίπλα σε αθλητικούς χώρους; Θα θέλαμε μ</w:t>
      </w:r>
      <w:r>
        <w:rPr>
          <w:rFonts w:eastAsia="Times New Roman" w:cs="Times New Roman"/>
          <w:szCs w:val="24"/>
        </w:rPr>
        <w:t>ί</w:t>
      </w:r>
      <w:r>
        <w:rPr>
          <w:rFonts w:eastAsia="Times New Roman" w:cs="Times New Roman"/>
          <w:szCs w:val="24"/>
        </w:rPr>
        <w:t xml:space="preserve">α απάντηση. </w:t>
      </w:r>
    </w:p>
    <w:p w14:paraId="0515FBA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Τρίτον, πώς διασφαλίζεται ο έλεγχος και η προστασία των συγκεκριμένων εγκαταστάσεων; Υπάρχουν απομακρυσμένες περιοχές, όπως ξέρετε, στις οποίες εί</w:t>
      </w:r>
      <w:r>
        <w:rPr>
          <w:rFonts w:eastAsia="Times New Roman" w:cs="Times New Roman"/>
          <w:szCs w:val="24"/>
        </w:rPr>
        <w:t xml:space="preserve">τε δεν υπάρχει καθόλου αστυνομική δύναμη είτε οι υπάρχουσες δομές της Αστυνομίας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Πώς, λοιπόν, μπορεί σοβαρά να διασφαλιστεί ο έλεγχος; </w:t>
      </w:r>
    </w:p>
    <w:p w14:paraId="0515FBA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Εγώ είμαι Βουλευτής στην Α΄ Πειραιά. Γνωρίζετε, κύριε Υπουργέ, ότι η διεύθυνση ασφαλείας σε όλον </w:t>
      </w:r>
      <w:r>
        <w:rPr>
          <w:rFonts w:eastAsia="Times New Roman" w:cs="Times New Roman"/>
          <w:szCs w:val="24"/>
        </w:rPr>
        <w:t xml:space="preserve">τον Πειραιά έχει μόνο ένα περιπολικό ασφαλείας το οποίο κινείται; Μία βάρδια βγαίνει. Θέλετε να μου πείτε ότι σε όλη την ελληνική περιφέρεια θα υπάρχει επαρκής αστυνόμευση για τον έλεγχο αυτών των μονάδων; </w:t>
      </w:r>
    </w:p>
    <w:p w14:paraId="0515FBA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Τέταρτον, τι ποσότητες κάνναβης θα μπορούν να παρ</w:t>
      </w:r>
      <w:r>
        <w:rPr>
          <w:rFonts w:eastAsia="Times New Roman" w:cs="Times New Roman"/>
          <w:szCs w:val="24"/>
        </w:rPr>
        <w:t xml:space="preserve">άγονται; Πώς θα διατίθενται; Αυτά, λοιπόν, κύριε Υπουργέ, είναι κάποια σοβαρά ερωτήματα τα οποία θα πρέπει να απαντηθούν. </w:t>
      </w:r>
    </w:p>
    <w:p w14:paraId="0515FBA5" w14:textId="77777777" w:rsidR="00F75232" w:rsidRDefault="00120703">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καθορίζεται ως όριο φύλαξης και αποθεματοποίησης η πενταετία. Ρωτάω, λοιπόν, πώς θα γίνεται αυτός ο έλεγχος και από ποι</w:t>
      </w:r>
      <w:r>
        <w:rPr>
          <w:rFonts w:eastAsia="Times New Roman" w:cs="Times New Roman"/>
          <w:szCs w:val="24"/>
        </w:rPr>
        <w:t>ο</w:t>
      </w:r>
      <w:r>
        <w:rPr>
          <w:rFonts w:eastAsia="Times New Roman" w:cs="Times New Roman"/>
          <w:szCs w:val="24"/>
        </w:rPr>
        <w:t>ν γι</w:t>
      </w:r>
      <w:r>
        <w:rPr>
          <w:rFonts w:eastAsia="Times New Roman" w:cs="Times New Roman"/>
          <w:szCs w:val="24"/>
        </w:rPr>
        <w:t xml:space="preserve">α να διαπιστώσουν αν αυτά τα αποθέματα θα παραμένουν. Και τι θα γίνει μετά, όταν δεν θα μπορέσουν να πωληθούν ή να διατεθούν; Αυτά τα αποθέματα μετά την πενταετία τι θα γίνουν; </w:t>
      </w:r>
    </w:p>
    <w:p w14:paraId="0515FBA6" w14:textId="77777777" w:rsidR="00F75232" w:rsidRDefault="00120703">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γίνεται λόγος και για εξαγωγική δραστηριότητα σε ό,τι αφορά στην παραγό</w:t>
      </w:r>
      <w:r>
        <w:rPr>
          <w:rFonts w:eastAsia="Times New Roman" w:cs="Times New Roman"/>
          <w:szCs w:val="24"/>
        </w:rPr>
        <w:t xml:space="preserve">μενη κάνναβη σε ελληνικό έδαφος. Το συγκεκριμένο ερώτημα πλέον είναι αν οι εξαγωγές αυτές θα διοχετευθούν σε φορείς και εταιρείες για ιατρική και φαρμακευτική χρήση ή αν θα διοχετευθούν σε εταιρείες που δραστηριοποιούνται στη μεθοδική χρήση. </w:t>
      </w:r>
    </w:p>
    <w:p w14:paraId="0515FBA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Κινδυνεύουμε,</w:t>
      </w:r>
      <w:r>
        <w:rPr>
          <w:rFonts w:eastAsia="Times New Roman" w:cs="Times New Roman"/>
          <w:szCs w:val="24"/>
        </w:rPr>
        <w:t xml:space="preserve"> λοιπόν, να έχουμε πάρα πολύ δυσάρεστα αποτελέσματα όπως καταλαβαίνετε, κύριε Υπουργέ. Κινδυνεύουμε να </w:t>
      </w:r>
      <w:r>
        <w:rPr>
          <w:rFonts w:eastAsia="Times New Roman" w:cs="Times New Roman"/>
          <w:szCs w:val="24"/>
        </w:rPr>
        <w:lastRenderedPageBreak/>
        <w:t>έχουμε μία ανεξέλεγκτη και μαζική –δυστυχώς- καλλιέργεια με πλήρη απώλεια ελέγχου. Στην πολιτική πρέπει να είμαστε τολμηροί, κύριε Υπουργέ. Η νεολαία του</w:t>
      </w:r>
      <w:r>
        <w:rPr>
          <w:rFonts w:eastAsia="Times New Roman" w:cs="Times New Roman"/>
          <w:szCs w:val="24"/>
        </w:rPr>
        <w:t xml:space="preserve"> ΣΥΡΙΖΑ έχει μιλήσει για αποποινικοποίηση της κάνναβης. Αρκετοί συνάδελφοί σας μέσα και έξω από το Κοινοβούλιο έχουν μιλήσει για την αποποινικοποίηση της κάνναβης. Θα ήταν, λοιπόν, καλύτερα, αντί να συζητάμε για τη φαρμακευτική κάνναβη, να είχατε το θάρρος</w:t>
      </w:r>
      <w:r>
        <w:rPr>
          <w:rFonts w:eastAsia="Times New Roman" w:cs="Times New Roman"/>
          <w:szCs w:val="24"/>
        </w:rPr>
        <w:t>, να είχατε την τόλμη και να ερχόσασταν να ανοίγαμε μ</w:t>
      </w:r>
      <w:r>
        <w:rPr>
          <w:rFonts w:eastAsia="Times New Roman" w:cs="Times New Roman"/>
          <w:szCs w:val="24"/>
        </w:rPr>
        <w:t>ί</w:t>
      </w:r>
      <w:r>
        <w:rPr>
          <w:rFonts w:eastAsia="Times New Roman" w:cs="Times New Roman"/>
          <w:szCs w:val="24"/>
        </w:rPr>
        <w:t xml:space="preserve">α ουσιαστική συζήτηση για την κάνναβη. </w:t>
      </w:r>
    </w:p>
    <w:p w14:paraId="0515FB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κύριε Υπουργέ. Κάθομαι και ακούω τους συναδέλφους Βουλευτές -σας το είπα και στην αρχή της τοποθέτησής μου- να μιλάνε για τη χρησιμότ</w:t>
      </w:r>
      <w:r>
        <w:rPr>
          <w:rFonts w:eastAsia="Times New Roman" w:cs="Times New Roman"/>
          <w:szCs w:val="24"/>
        </w:rPr>
        <w:t xml:space="preserve">ητα της φαρμακευτικής κάνναβης. Ποιος το αμφισβήτησε αυτό; Εμείς καθόμαστε και σας λέμε ότι είναι επικίνδυνος ο τρόπος με τον οποίο νομοθετείτε. Εμείς </w:t>
      </w:r>
      <w:r>
        <w:rPr>
          <w:rFonts w:eastAsia="Times New Roman" w:cs="Times New Roman"/>
          <w:szCs w:val="24"/>
        </w:rPr>
        <w:lastRenderedPageBreak/>
        <w:t xml:space="preserve">ερχόμαστε και σας λέμε ότι ανοίγετε </w:t>
      </w:r>
      <w:proofErr w:type="spellStart"/>
      <w:r>
        <w:rPr>
          <w:rFonts w:eastAsia="Times New Roman" w:cs="Times New Roman"/>
          <w:szCs w:val="24"/>
        </w:rPr>
        <w:t>κερκόπορτα</w:t>
      </w:r>
      <w:proofErr w:type="spellEnd"/>
      <w:r>
        <w:rPr>
          <w:rFonts w:eastAsia="Times New Roman" w:cs="Times New Roman"/>
          <w:szCs w:val="24"/>
        </w:rPr>
        <w:t xml:space="preserve"> σε όλους αυτούς οι οποίοι θα μπορούν να παράγουν κάνναβη α</w:t>
      </w:r>
      <w:r>
        <w:rPr>
          <w:rFonts w:eastAsia="Times New Roman" w:cs="Times New Roman"/>
          <w:szCs w:val="24"/>
        </w:rPr>
        <w:t>νεξέλεγκτα και να δημιουργήσουν πρόβλημα στην ελληνική κοινωνία κι εσείς μας μιλάτε για τα οφέλη της φαρμακευτικής κάνναβης. Βεβαίως. Κάθεστε και μας μιλάτε για τα οφέλη της φαρμακευτικής κάνναβης και δεν έχετε ανοίξει μ</w:t>
      </w:r>
      <w:r>
        <w:rPr>
          <w:rFonts w:eastAsia="Times New Roman" w:cs="Times New Roman"/>
          <w:szCs w:val="24"/>
        </w:rPr>
        <w:t>ί</w:t>
      </w:r>
      <w:r>
        <w:rPr>
          <w:rFonts w:eastAsia="Times New Roman" w:cs="Times New Roman"/>
          <w:szCs w:val="24"/>
        </w:rPr>
        <w:t>α σοβαρή συζήτηση, όπως έκανε ο προ</w:t>
      </w:r>
      <w:r>
        <w:rPr>
          <w:rFonts w:eastAsia="Times New Roman" w:cs="Times New Roman"/>
          <w:szCs w:val="24"/>
        </w:rPr>
        <w:t xml:space="preserve">ηγούμενος ομιλητής της Νέας Δημοκρατίας, ο κ. Κασαπίδης, για διάφορα άλλα ελληνικά φυτά, τα οποία έχουν ευεργετικές και θεραπευτικές ιδιότητες. Προφανώς δεν σας ενδιαφέρουν αυτά. Μόνο η κάνναβη σας ενδιαφέρει. </w:t>
      </w:r>
    </w:p>
    <w:p w14:paraId="0515FBA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Οφείλουμε, κυρίες και κύριοι συνάδελφοι, σε α</w:t>
      </w:r>
      <w:r>
        <w:rPr>
          <w:rFonts w:eastAsia="Times New Roman" w:cs="Times New Roman"/>
          <w:szCs w:val="24"/>
        </w:rPr>
        <w:t>υτά τα θέματα, σε μία χώρα η οποία βιώνει αυτήν την πάρα πολύ σκληρή οικονομική κρίση, απέναντι σε μ</w:t>
      </w:r>
      <w:r>
        <w:rPr>
          <w:rFonts w:eastAsia="Times New Roman" w:cs="Times New Roman"/>
          <w:szCs w:val="24"/>
        </w:rPr>
        <w:t>ί</w:t>
      </w:r>
      <w:r>
        <w:rPr>
          <w:rFonts w:eastAsia="Times New Roman" w:cs="Times New Roman"/>
          <w:szCs w:val="24"/>
        </w:rPr>
        <w:t xml:space="preserve">α νεολαία η οποία είναι απογοητευμένη, </w:t>
      </w:r>
      <w:r>
        <w:rPr>
          <w:rFonts w:eastAsia="Times New Roman" w:cs="Times New Roman"/>
          <w:szCs w:val="24"/>
        </w:rPr>
        <w:lastRenderedPageBreak/>
        <w:t>σε μια νεολαία η οποία βιώνει την ανεργία, βιώνει τον διωγμό από την ίδια της τη χώρα, να είμαστε σοβαροί. Οφείλουμε</w:t>
      </w:r>
      <w:r>
        <w:rPr>
          <w:rFonts w:eastAsia="Times New Roman" w:cs="Times New Roman"/>
          <w:szCs w:val="24"/>
        </w:rPr>
        <w:t xml:space="preserve"> να είμαστε σοβαροί και να τη θωρακίσουμε. </w:t>
      </w:r>
      <w:r>
        <w:rPr>
          <w:rFonts w:eastAsia="Times New Roman" w:cs="Times New Roman"/>
          <w:szCs w:val="24"/>
        </w:rPr>
        <w:t>Γ</w:t>
      </w:r>
      <w:r>
        <w:rPr>
          <w:rFonts w:eastAsia="Times New Roman" w:cs="Times New Roman"/>
          <w:szCs w:val="24"/>
        </w:rPr>
        <w:t xml:space="preserve">ια να τη θωρακίσουμε, κύριε Υπουργέ, ένα πράγμα καταλαβαίνω σήμερα, ότι εσείς είστε ανίκανοι να το κάνετε, οπότε θα πρέπει να αλλάξει η πολιτική κατάσταση για τη χώρα. </w:t>
      </w:r>
    </w:p>
    <w:p w14:paraId="0515FBA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15FBAB"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0515FBA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515FBA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Γρηγόρης Στογιαννίδης. </w:t>
      </w:r>
    </w:p>
    <w:p w14:paraId="0515FBA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 </w:t>
      </w:r>
    </w:p>
    <w:p w14:paraId="0515FBA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Είχα σκοπό να ξεκινήσω αλλιώς την ομιλία μου, αλλά δεν μπορώ να μην μπω στο δίλημμα να σχολιάσω αυτά που άκουσα από τον προηγούμενο ομιλητή. </w:t>
      </w:r>
    </w:p>
    <w:p w14:paraId="0515FBB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Μην μιλάτε για σοβαρότητα. Αν ήσασταν σοβαροί, δεν θα έφτανε η Ελλάδα στα μνημόνια. </w:t>
      </w:r>
    </w:p>
    <w:p w14:paraId="0515FBB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Πάμε παρακάτω. Μιλάτε για το </w:t>
      </w:r>
      <w:r>
        <w:rPr>
          <w:rFonts w:eastAsia="Times New Roman" w:cs="Times New Roman"/>
          <w:szCs w:val="24"/>
        </w:rPr>
        <w:t xml:space="preserve">αν τα θερμοκήπια θα είναι δίπλα σε σχολεία. Το σχέδιο νόμου μιλάει για τέσσερα στρέμματα και πάνω. Έχετε δει πολλά θερμοκήπια να είναι δίπλα σε σχολεία; Είστε και από τον Πειραιά. Πείτε μου, πόσα έχει στον Πειραιά; </w:t>
      </w:r>
    </w:p>
    <w:p w14:paraId="0515FBB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Τι λέτε; Στην πε</w:t>
      </w:r>
      <w:r>
        <w:rPr>
          <w:rFonts w:eastAsia="Times New Roman" w:cs="Times New Roman"/>
          <w:szCs w:val="24"/>
        </w:rPr>
        <w:t>ριφέρεια …</w:t>
      </w:r>
    </w:p>
    <w:p w14:paraId="0515FBB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ΓΡΗΓΟΡΙΟΣ ΣΤΟΓΙΑΝΝΙΔΗΣ:</w:t>
      </w:r>
      <w:r>
        <w:rPr>
          <w:rFonts w:eastAsia="Times New Roman" w:cs="Times New Roman"/>
          <w:szCs w:val="24"/>
        </w:rPr>
        <w:t xml:space="preserve"> Δεν είναι σοβαρά επιχειρήματα αυτά. Δεν είναι δυνατόν. Μέσα σε αστικό οικισμό θα υπάρχουν τέσσερα και δέκα στρέμματα και θα το κάνει ο άλλος θερμοκήπιο και δεν θα το κάνει κτήρια;  </w:t>
      </w:r>
    </w:p>
    <w:p w14:paraId="0515FBB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Πού είναι τα σ</w:t>
      </w:r>
      <w:r>
        <w:rPr>
          <w:rFonts w:eastAsia="Times New Roman" w:cs="Times New Roman"/>
          <w:szCs w:val="24"/>
        </w:rPr>
        <w:t xml:space="preserve">χολεία; Στην πλατεία; </w:t>
      </w:r>
    </w:p>
    <w:p w14:paraId="0515FBB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 xml:space="preserve">Τι λέτε τώρα; Τα σχολεία τα έχετε δει να είναι μεμονωμένα μέσα σε χωριά, σε αγροικίες, χιλιόμετρα μακριά; Μου φαίνεται ότι ζείτε αλλού. Τέλος πάντων. </w:t>
      </w:r>
    </w:p>
    <w:p w14:paraId="0515FBB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συζητάμε το σχέδιο </w:t>
      </w:r>
      <w:r>
        <w:rPr>
          <w:rFonts w:eastAsia="Times New Roman" w:cs="Times New Roman"/>
          <w:szCs w:val="24"/>
        </w:rPr>
        <w:t>νόμου με τίτλο</w:t>
      </w:r>
      <w:r>
        <w:rPr>
          <w:rFonts w:eastAsia="Times New Roman" w:cs="Times New Roman"/>
          <w:szCs w:val="24"/>
        </w:rPr>
        <w:t>:</w:t>
      </w:r>
      <w:r>
        <w:rPr>
          <w:rFonts w:eastAsia="Times New Roman" w:cs="Times New Roman"/>
          <w:szCs w:val="24"/>
        </w:rPr>
        <w:t xml:space="preserve"> «Διατάξεις για την Παραγωγή Τελικών Προϊόντων Φαρμα</w:t>
      </w:r>
      <w:r>
        <w:rPr>
          <w:rFonts w:eastAsia="Times New Roman" w:cs="Times New Roman"/>
          <w:szCs w:val="24"/>
        </w:rPr>
        <w:lastRenderedPageBreak/>
        <w:t xml:space="preserve">κευτικής Κάνναβης». Σήμερα συζητάμε για τη νομοθέτηση της φαρμακευτικής κάνναβης -σας ενημερώνω- για ιατρική χρήση και όχι για ψυχαγωγικούς σκοπούς. </w:t>
      </w:r>
    </w:p>
    <w:p w14:paraId="0515FBB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Στη χθεσινή συνεδρίαση των </w:t>
      </w:r>
      <w:r>
        <w:rPr>
          <w:rFonts w:eastAsia="Times New Roman" w:cs="Times New Roman"/>
          <w:szCs w:val="24"/>
        </w:rPr>
        <w:t>ε</w:t>
      </w:r>
      <w:r>
        <w:rPr>
          <w:rFonts w:eastAsia="Times New Roman" w:cs="Times New Roman"/>
          <w:szCs w:val="24"/>
        </w:rPr>
        <w:t>πιτροπών, ό</w:t>
      </w:r>
      <w:r>
        <w:rPr>
          <w:rFonts w:eastAsia="Times New Roman" w:cs="Times New Roman"/>
          <w:szCs w:val="24"/>
        </w:rPr>
        <w:t xml:space="preserve">που προσήλθαν οι κοινωνικοί φορείς, είδαμε ότι στη συντριπτική τους πλειοψηφία συμφωνούν με το σχέδιο νόμου. Ακούσαμε τον εκπρόσωπο του ΟΚΑΝΑ να συμφωνεί με την ιατρική χρήση της κάνναβης και προτείνει εθνικό μητρώο γιατρών που θα </w:t>
      </w:r>
      <w:proofErr w:type="spellStart"/>
      <w:r>
        <w:rPr>
          <w:rFonts w:eastAsia="Times New Roman" w:cs="Times New Roman"/>
          <w:szCs w:val="24"/>
        </w:rPr>
        <w:t>συνταγογραφούν</w:t>
      </w:r>
      <w:proofErr w:type="spellEnd"/>
      <w:r>
        <w:rPr>
          <w:rFonts w:eastAsia="Times New Roman" w:cs="Times New Roman"/>
          <w:szCs w:val="24"/>
        </w:rPr>
        <w:t xml:space="preserve"> τα σκευάσμ</w:t>
      </w:r>
      <w:r>
        <w:rPr>
          <w:rFonts w:eastAsia="Times New Roman" w:cs="Times New Roman"/>
          <w:szCs w:val="24"/>
        </w:rPr>
        <w:t xml:space="preserve">ατα της κάνναβης. </w:t>
      </w:r>
    </w:p>
    <w:p w14:paraId="0515FBB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Σε ερώτησή μου προς την Πρόεδρο της Πανελλήνιας Ομοσπονδίας των Ατόμων με Σκλήρυνση κατά Πλάκας μού ανέφερε ότι είναι δώδεκα με δεκατέσσερις χιλιάδες οι ασθενείς στην Ελλάδα που </w:t>
      </w:r>
      <w:r>
        <w:rPr>
          <w:rFonts w:eastAsia="Times New Roman" w:cs="Times New Roman"/>
          <w:szCs w:val="24"/>
        </w:rPr>
        <w:lastRenderedPageBreak/>
        <w:t>έχουν το πρόβλημα αυτό και βεβαίως ζητά όσο γίνεται το συντ</w:t>
      </w:r>
      <w:r>
        <w:rPr>
          <w:rFonts w:eastAsia="Times New Roman" w:cs="Times New Roman"/>
          <w:szCs w:val="24"/>
        </w:rPr>
        <w:t xml:space="preserve">ομότερο δυνατό να νομοθετηθεί το συγκεκριμένο νομοσχέδιο, έτσι ώστε να μπορούν αυτά τα άτομα να έχουν πρόσβαση στα σκευάσματα της φαρμακευτικής κάνναβης και όχι να προσπαθούν να τα εισάγουν από το εξωτερικό. </w:t>
      </w:r>
    </w:p>
    <w:p w14:paraId="0515FBB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Κάποιοι σύλλογοι ασθενών προτείνουν να δοθεί το</w:t>
      </w:r>
      <w:r>
        <w:rPr>
          <w:rFonts w:eastAsia="Times New Roman" w:cs="Times New Roman"/>
          <w:szCs w:val="24"/>
        </w:rPr>
        <w:t xml:space="preserve"> δικαίωμα στην αυτοκαλλιέργεια. Οι πολέμιοι, όμως, του νομοσχεδίου ισχυρίζονται ότι με αυτόν τον τρόπο θα επιτραπεί η χρήση και για ψυχαγωγικούς σκοπούς και όχι μόνο για ιατρικούς σκοπούς. </w:t>
      </w:r>
    </w:p>
    <w:p w14:paraId="0515FBB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Προτείνω, λοιπόν, να προβλεφθεί στο παρόν σχέδιο νόμου ή στις ΚΥΑ </w:t>
      </w:r>
      <w:r>
        <w:rPr>
          <w:rFonts w:eastAsia="Times New Roman" w:cs="Times New Roman"/>
          <w:szCs w:val="24"/>
        </w:rPr>
        <w:t xml:space="preserve">που θα εκδοθούν για το παρόν σχέδιο νόμου να δίνεται το δικαίωμα σε όσους ασθενείς κρίνεται από τους θεράποντες ιατρούς να χορηγούνται δωρεάν τα σκευάσματα που προέρχονται από τη </w:t>
      </w:r>
      <w:r>
        <w:rPr>
          <w:rFonts w:eastAsia="Times New Roman" w:cs="Times New Roman"/>
          <w:szCs w:val="24"/>
        </w:rPr>
        <w:lastRenderedPageBreak/>
        <w:t xml:space="preserve">φαρμακευτική κάνναβη. Οι επιχειρήσεις που θα </w:t>
      </w:r>
      <w:proofErr w:type="spellStart"/>
      <w:r>
        <w:rPr>
          <w:rFonts w:eastAsia="Times New Roman" w:cs="Times New Roman"/>
          <w:szCs w:val="24"/>
        </w:rPr>
        <w:t>αδειοδοτηθούν</w:t>
      </w:r>
      <w:proofErr w:type="spellEnd"/>
      <w:r>
        <w:rPr>
          <w:rFonts w:eastAsia="Times New Roman" w:cs="Times New Roman"/>
          <w:szCs w:val="24"/>
        </w:rPr>
        <w:t xml:space="preserve"> για την καλλιέργει</w:t>
      </w:r>
      <w:r>
        <w:rPr>
          <w:rFonts w:eastAsia="Times New Roman" w:cs="Times New Roman"/>
          <w:szCs w:val="24"/>
        </w:rPr>
        <w:t xml:space="preserve">α της φαρμακευτικής κάνναβης θα είναι υποχρεωμένες να παραχωρούν ως το 10% της παραγωγής τους στο Ελληνικό Δημόσιο για την κάλυψη των παραπάνω αναγκών. </w:t>
      </w:r>
    </w:p>
    <w:p w14:paraId="0515FBB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Επίσης, προτείνω να προστεθεί στο παρόν σχέδιο νόμου ότι και οι μέτοχοι των ανωνύμων εταιρειών, αλλά κα</w:t>
      </w:r>
      <w:r>
        <w:rPr>
          <w:rFonts w:eastAsia="Times New Roman" w:cs="Times New Roman"/>
          <w:szCs w:val="24"/>
        </w:rPr>
        <w:t>ι οι εργαζόμενοι των επιχειρήσεων αυτών να μην έχουν καταδικαστεί για αδικήματα περί διακίνησης και εμπορίας ναρκωτικών, εκτός των άλλων κακουργημάτων. Πιστεύω ότι πρέπει να υπάρχουν πολύ αυστηρές προϋποθέσεις σε όσους θα δίνουμε τη δυνατότητα να καλλιεργο</w:t>
      </w:r>
      <w:r>
        <w:rPr>
          <w:rFonts w:eastAsia="Times New Roman" w:cs="Times New Roman"/>
          <w:szCs w:val="24"/>
        </w:rPr>
        <w:t xml:space="preserve">ύν φαρμακευτική κάνναβη. </w:t>
      </w:r>
    </w:p>
    <w:p w14:paraId="0515FBB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Ακούγοντας τους Βουλευτές της Νέας Δημοκρατίας βγάζω το συμπέρασμα ότι έχουν θετική άποψη για το σχέδιο νόμου, αλλά θα </w:t>
      </w:r>
      <w:r>
        <w:rPr>
          <w:rFonts w:eastAsia="Times New Roman" w:cs="Times New Roman"/>
          <w:szCs w:val="24"/>
        </w:rPr>
        <w:lastRenderedPageBreak/>
        <w:t>το καταψηφίσουν. Τους προτείνω, λοιπόν, να το ξανασκεφτούν και να υπερψηφίσουν το σχέδιο νόμου, γιατί είμαι σίγ</w:t>
      </w:r>
      <w:r>
        <w:rPr>
          <w:rFonts w:eastAsia="Times New Roman" w:cs="Times New Roman"/>
          <w:szCs w:val="24"/>
        </w:rPr>
        <w:t xml:space="preserve">ουρος ότι σε λίγο καιρό θα συμφωνείτε και τότε θα έχουμε κάθε δικαίωμα να σας θυμίζουμε τη σημερινή σας στάση. </w:t>
      </w:r>
    </w:p>
    <w:p w14:paraId="0515FBB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Δύο είναι οι λόγοι για τους οποίους όλοι πρέπει να ψηφίσουν το παρόν σχέδιο νόμου. Ο πρώτος και κυριότερος λόγος για εμένα είναι ότι θα δώσουμε </w:t>
      </w:r>
      <w:r>
        <w:rPr>
          <w:rFonts w:eastAsia="Times New Roman" w:cs="Times New Roman"/>
          <w:szCs w:val="24"/>
        </w:rPr>
        <w:t xml:space="preserve">τη δυνατότητα πρόσβασης σε χιλιάδες ασθενείς συμπολίτες μας που έχουν την ανάγκη των σκευασμάτων κάνναβης για την ανακούφιση από την ασθένειά τους. </w:t>
      </w:r>
    </w:p>
    <w:p w14:paraId="0515FBB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 δεύτερος λόγος είναι προφανής, δηλαδή η δημιουργία νέων επενδύσεων στη χώρα μας και η δημιουργία νέων θέσ</w:t>
      </w:r>
      <w:r>
        <w:rPr>
          <w:rFonts w:eastAsia="Times New Roman" w:cs="Times New Roman"/>
          <w:szCs w:val="24"/>
        </w:rPr>
        <w:t xml:space="preserve">εων εργασίας. </w:t>
      </w:r>
    </w:p>
    <w:p w14:paraId="0515FBB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15FBC0" w14:textId="77777777" w:rsidR="00F75232" w:rsidRDefault="00120703">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515FBC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515FBC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Καρασαρλίδου</w:t>
      </w:r>
      <w:proofErr w:type="spellEnd"/>
      <w:r>
        <w:rPr>
          <w:rFonts w:eastAsia="Times New Roman" w:cs="Times New Roman"/>
          <w:szCs w:val="24"/>
        </w:rPr>
        <w:t xml:space="preserve">. </w:t>
      </w:r>
    </w:p>
    <w:p w14:paraId="0515FBC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ΕΥΦΡΟΣΥΝΗ ΚΑΡΑΣΑΡΛΙΔΟΥ:</w:t>
      </w:r>
      <w:r>
        <w:rPr>
          <w:rFonts w:eastAsia="Times New Roman" w:cs="Times New Roman"/>
          <w:szCs w:val="24"/>
        </w:rPr>
        <w:t xml:space="preserve"> Κύριοι συνάδελφοι, με το σχέδιο νόμου που συζητάμε σήμερα για </w:t>
      </w:r>
      <w:r>
        <w:rPr>
          <w:rFonts w:eastAsia="Times New Roman" w:cs="Times New Roman"/>
          <w:szCs w:val="24"/>
        </w:rPr>
        <w:t xml:space="preserve">την παραγωγή και μεταποίηση της ιατρικής κάνναβης στη χώρα μας με σκοπό την παραγωγή τελικών φαρμακευτικών σκευασμάτων, ουσιαστικά ανταποκρινόμαστε σε ένα πάγιο αίτημα των συμπολιτών μας που είναι δυστυχώς ασθενείς. </w:t>
      </w:r>
    </w:p>
    <w:p w14:paraId="0515FBC4" w14:textId="77777777" w:rsidR="00F75232" w:rsidRDefault="00120703">
      <w:pPr>
        <w:spacing w:line="600" w:lineRule="auto"/>
        <w:ind w:firstLine="720"/>
        <w:jc w:val="both"/>
        <w:rPr>
          <w:rFonts w:eastAsia="Times New Roman"/>
          <w:szCs w:val="24"/>
        </w:rPr>
      </w:pPr>
      <w:r>
        <w:rPr>
          <w:rFonts w:eastAsia="Times New Roman"/>
          <w:szCs w:val="24"/>
        </w:rPr>
        <w:t>Η επιστημονική κοινότητα, οι εξειδικευμ</w:t>
      </w:r>
      <w:r>
        <w:rPr>
          <w:rFonts w:eastAsia="Times New Roman"/>
          <w:szCs w:val="24"/>
        </w:rPr>
        <w:t xml:space="preserve">ένοι ερευνητές, αλλά και ο Παγκόσμιος Οργανισμός Υγείας έχουν καταλήξει ότι η </w:t>
      </w:r>
      <w:r>
        <w:rPr>
          <w:rFonts w:eastAsia="Times New Roman"/>
          <w:szCs w:val="24"/>
          <w:lang w:val="en-US"/>
        </w:rPr>
        <w:t>cannabis</w:t>
      </w:r>
      <w:r>
        <w:rPr>
          <w:rFonts w:eastAsia="Times New Roman"/>
          <w:szCs w:val="24"/>
        </w:rPr>
        <w:t xml:space="preserve"> </w:t>
      </w:r>
      <w:r>
        <w:rPr>
          <w:rFonts w:eastAsia="Times New Roman"/>
          <w:szCs w:val="24"/>
          <w:lang w:val="en-US"/>
        </w:rPr>
        <w:t>sativa</w:t>
      </w:r>
      <w:r>
        <w:rPr>
          <w:rFonts w:eastAsia="Times New Roman"/>
          <w:szCs w:val="24"/>
        </w:rPr>
        <w:t xml:space="preserve"> </w:t>
      </w:r>
      <w:r>
        <w:rPr>
          <w:rFonts w:eastAsia="Times New Roman"/>
          <w:szCs w:val="24"/>
          <w:lang w:val="en-US"/>
        </w:rPr>
        <w:t>L</w:t>
      </w:r>
      <w:r>
        <w:rPr>
          <w:rFonts w:eastAsia="Times New Roman"/>
          <w:szCs w:val="24"/>
        </w:rPr>
        <w:t xml:space="preserve">, με υψηλή περιεκτικότητα σε </w:t>
      </w:r>
      <w:proofErr w:type="spellStart"/>
      <w:r>
        <w:rPr>
          <w:rFonts w:eastAsia="Times New Roman"/>
          <w:szCs w:val="24"/>
        </w:rPr>
        <w:t>τετραϋδροκανναβινόλη</w:t>
      </w:r>
      <w:proofErr w:type="spellEnd"/>
      <w:r>
        <w:rPr>
          <w:rFonts w:eastAsia="Times New Roman"/>
          <w:szCs w:val="24"/>
        </w:rPr>
        <w:t xml:space="preserve">, δεν </w:t>
      </w:r>
      <w:r>
        <w:rPr>
          <w:rFonts w:eastAsia="Times New Roman"/>
          <w:szCs w:val="24"/>
        </w:rPr>
        <w:lastRenderedPageBreak/>
        <w:t>ανήκει στα οπιούχα, κάτι το οποίο το Υπουργείο Υγείας έλαβε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και υλοποίησε με τη μεταφορά της </w:t>
      </w:r>
      <w:r>
        <w:rPr>
          <w:rFonts w:eastAsia="Times New Roman"/>
          <w:szCs w:val="24"/>
        </w:rPr>
        <w:t xml:space="preserve">κάνναβης και της ρητίνης της από τον πίνακα Α, στον πίνακα Β του νόμου περί ναρκωτικών τον Ιούνιο του 2017. </w:t>
      </w:r>
    </w:p>
    <w:p w14:paraId="0515FBC5" w14:textId="77777777" w:rsidR="00F75232" w:rsidRDefault="00120703">
      <w:pPr>
        <w:spacing w:line="600" w:lineRule="auto"/>
        <w:ind w:firstLine="720"/>
        <w:jc w:val="both"/>
        <w:rPr>
          <w:rFonts w:eastAsia="Times New Roman"/>
          <w:szCs w:val="24"/>
        </w:rPr>
      </w:pPr>
      <w:r>
        <w:rPr>
          <w:rFonts w:eastAsia="Times New Roman"/>
          <w:szCs w:val="24"/>
        </w:rPr>
        <w:t xml:space="preserve">Επιστημονικές έρευνες αποδεικνύουν τη δυνατότητα χορήγησής της σε μία σειρά από ασθένειες και παθήσεις, όπως είναι η οστεοπόρωση, η </w:t>
      </w:r>
      <w:proofErr w:type="spellStart"/>
      <w:r>
        <w:rPr>
          <w:rFonts w:eastAsia="Times New Roman"/>
          <w:szCs w:val="24"/>
        </w:rPr>
        <w:t>ινομυαλγία</w:t>
      </w:r>
      <w:proofErr w:type="spellEnd"/>
      <w:r>
        <w:rPr>
          <w:rFonts w:eastAsia="Times New Roman"/>
          <w:szCs w:val="24"/>
        </w:rPr>
        <w:t xml:space="preserve">, σε περιπτώσεις καρκίνου και στα συμπτώματα που προκαλούνται από τις θεραπείες, κυρίως τις χημειοθεραπείες, στον </w:t>
      </w:r>
      <w:r>
        <w:rPr>
          <w:rFonts w:eastAsia="Times New Roman"/>
          <w:szCs w:val="24"/>
        </w:rPr>
        <w:t xml:space="preserve">αυτισμό, στην επιληψία και στη σκλήρυνση κατά πλάκας, όπως επίσης, τελευταία θεωρείται πως είναι ίσως και το μοναδικό φάρμακο σε </w:t>
      </w:r>
      <w:proofErr w:type="spellStart"/>
      <w:r>
        <w:rPr>
          <w:rFonts w:eastAsia="Times New Roman"/>
          <w:szCs w:val="24"/>
        </w:rPr>
        <w:t>αυτοάνοσα</w:t>
      </w:r>
      <w:proofErr w:type="spellEnd"/>
      <w:r>
        <w:rPr>
          <w:rFonts w:eastAsia="Times New Roman"/>
          <w:szCs w:val="24"/>
        </w:rPr>
        <w:t xml:space="preserve"> νοσήματα. Η δράση της είναι αναλγητική, αντιεμετική, αντισπασμωδική, αντιεπιληπτική, έχει </w:t>
      </w:r>
      <w:proofErr w:type="spellStart"/>
      <w:r>
        <w:rPr>
          <w:rFonts w:eastAsia="Times New Roman"/>
          <w:szCs w:val="24"/>
        </w:rPr>
        <w:t>ορεξιογόνα</w:t>
      </w:r>
      <w:proofErr w:type="spellEnd"/>
      <w:r>
        <w:rPr>
          <w:rFonts w:eastAsia="Times New Roman"/>
          <w:szCs w:val="24"/>
        </w:rPr>
        <w:t xml:space="preserve"> δράση και βοηθά </w:t>
      </w:r>
      <w:r>
        <w:rPr>
          <w:rFonts w:eastAsia="Times New Roman"/>
          <w:szCs w:val="24"/>
        </w:rPr>
        <w:t xml:space="preserve">στη μείωση της </w:t>
      </w:r>
      <w:proofErr w:type="spellStart"/>
      <w:r>
        <w:rPr>
          <w:rFonts w:eastAsia="Times New Roman"/>
          <w:szCs w:val="24"/>
        </w:rPr>
        <w:t>ενδοφθάλμιας</w:t>
      </w:r>
      <w:proofErr w:type="spellEnd"/>
      <w:r>
        <w:rPr>
          <w:rFonts w:eastAsia="Times New Roman"/>
          <w:szCs w:val="24"/>
        </w:rPr>
        <w:t xml:space="preserve"> πίεσης. </w:t>
      </w:r>
    </w:p>
    <w:p w14:paraId="0515FBC6" w14:textId="77777777" w:rsidR="00F75232" w:rsidRDefault="00120703">
      <w:pPr>
        <w:spacing w:line="600" w:lineRule="auto"/>
        <w:ind w:firstLine="720"/>
        <w:jc w:val="both"/>
        <w:rPr>
          <w:rFonts w:eastAsia="Times New Roman"/>
          <w:szCs w:val="24"/>
        </w:rPr>
      </w:pPr>
      <w:r>
        <w:rPr>
          <w:rFonts w:eastAsia="Times New Roman"/>
          <w:szCs w:val="24"/>
        </w:rPr>
        <w:lastRenderedPageBreak/>
        <w:t>Εδώ και χρόνια σε παγκόσμιο επίπεδο, κι όχι μόνο στη χώρα μας, οι ασθενείς αποζητούν την νομιμοποίηση των σκευασμάτων της φαρμακευτικής κάνναβης. Ουσιαστικά, οι άνθρωποι αυτοί θέλουν να πάψει να υπάρχει ένα καθεστώς ανο</w:t>
      </w:r>
      <w:r>
        <w:rPr>
          <w:rFonts w:eastAsia="Times New Roman"/>
          <w:szCs w:val="24"/>
        </w:rPr>
        <w:t xml:space="preserve">μίας ή παρατυπίας σε αυτού του είδους τα σκευάσματα, για να μην αναγκάζονται να καταφεύγουν σε ξένες αγορές, σε σκευάσματα αμφιβόλου ποιότητας και προέλευσης και μάλιστα, ενώ αυτά είναι πολύ ακριβά. </w:t>
      </w:r>
    </w:p>
    <w:p w14:paraId="0515FBC7" w14:textId="77777777" w:rsidR="00F75232" w:rsidRDefault="00120703">
      <w:pPr>
        <w:spacing w:line="600" w:lineRule="auto"/>
        <w:ind w:firstLine="720"/>
        <w:jc w:val="both"/>
        <w:rPr>
          <w:rFonts w:eastAsia="Times New Roman"/>
          <w:szCs w:val="24"/>
        </w:rPr>
      </w:pPr>
      <w:r>
        <w:rPr>
          <w:rFonts w:eastAsia="Times New Roman"/>
          <w:szCs w:val="24"/>
        </w:rPr>
        <w:t>Πολλές χώρες έχουν προσχωρήσει στη δημιουργία κατάλληλου</w:t>
      </w:r>
      <w:r>
        <w:rPr>
          <w:rFonts w:eastAsia="Times New Roman"/>
          <w:szCs w:val="24"/>
        </w:rPr>
        <w:t xml:space="preserve"> νομοθετικού πλαισίου για νόμιμα σκευάσματα αυτού του τύπου, αλλά και στη δυνατότητα παραγωγής και διάθεσης. Εμείς, δυστυχώς, αδυνατούμε να προστατεύσουμε αυτούς τους ανθρώπους α</w:t>
      </w:r>
      <w:r>
        <w:rPr>
          <w:rFonts w:eastAsia="Times New Roman"/>
          <w:szCs w:val="24"/>
        </w:rPr>
        <w:lastRenderedPageBreak/>
        <w:t>κόμα και από την πιθανότητα σύλληψής τους, γιατί στην προσπάθειά τους να αντιμ</w:t>
      </w:r>
      <w:r>
        <w:rPr>
          <w:rFonts w:eastAsia="Times New Roman"/>
          <w:szCs w:val="24"/>
        </w:rPr>
        <w:t xml:space="preserve">ετωπίσουν την ασθένειά τους και την καθημερινότητά τους, μπορούν εύκολα να χαρακτηριστούν εγκληματίες. </w:t>
      </w:r>
    </w:p>
    <w:p w14:paraId="0515FBC8" w14:textId="77777777" w:rsidR="00F75232" w:rsidRDefault="00120703">
      <w:pPr>
        <w:spacing w:line="600" w:lineRule="auto"/>
        <w:ind w:firstLine="720"/>
        <w:jc w:val="both"/>
        <w:rPr>
          <w:rFonts w:eastAsia="Times New Roman"/>
          <w:szCs w:val="24"/>
        </w:rPr>
      </w:pPr>
      <w:r>
        <w:rPr>
          <w:rFonts w:eastAsia="Times New Roman"/>
          <w:szCs w:val="24"/>
        </w:rPr>
        <w:t>Έτσι, λοιπόν, τον Ιούλιο του 2016 κάναμε το πρώτο βήμα, με τη σύσταση ομάδας εργασίας για την ιατρική χρήση της κάνναβης στο Υπουργείο Υγείας. Στη συνέχ</w:t>
      </w:r>
      <w:r>
        <w:rPr>
          <w:rFonts w:eastAsia="Times New Roman"/>
          <w:szCs w:val="24"/>
        </w:rPr>
        <w:t xml:space="preserve">εια ήρθε η μεταφορά της κάνναβης και της ρητίνης της από τον πίνακα Α, στον πίνακα Β και σήμερα, με το παρόν νομοσχέδιο, ρυθμίζεται και η εγχώρια παραγωγή. </w:t>
      </w:r>
    </w:p>
    <w:p w14:paraId="0515FBC9" w14:textId="77777777" w:rsidR="00F75232" w:rsidRDefault="00120703">
      <w:pPr>
        <w:spacing w:line="600" w:lineRule="auto"/>
        <w:ind w:firstLine="720"/>
        <w:jc w:val="both"/>
        <w:rPr>
          <w:rFonts w:eastAsia="Times New Roman"/>
          <w:szCs w:val="24"/>
        </w:rPr>
      </w:pPr>
      <w:r>
        <w:rPr>
          <w:rFonts w:eastAsia="Times New Roman"/>
          <w:szCs w:val="24"/>
        </w:rPr>
        <w:t>Επιχειρούμε, λοιπόν, μία σημαντική τομή για τα δικαιώματα των ασθενών με χρόνιες παθήσεις. Γιατί πι</w:t>
      </w:r>
      <w:r>
        <w:rPr>
          <w:rFonts w:eastAsia="Times New Roman"/>
          <w:szCs w:val="24"/>
        </w:rPr>
        <w:t xml:space="preserve">στεύουμε ότι ο ασθενής δεν μπορεί σε καμία περίπτωση να χαρακτηρίζεται εγκληματίας, αλλά είναι ένας πολίτης με δικαιώματα. Χαρακτηριστικά, θέλω να </w:t>
      </w:r>
      <w:r>
        <w:rPr>
          <w:rFonts w:eastAsia="Times New Roman"/>
          <w:szCs w:val="24"/>
        </w:rPr>
        <w:lastRenderedPageBreak/>
        <w:t>αναφέρω το ψήφισμα των σαράντα χιλιάδων ανθρώπων για την αποποινικοποίηση της φαρμακευτικής κάνναβης που κατα</w:t>
      </w:r>
      <w:r>
        <w:rPr>
          <w:rFonts w:eastAsia="Times New Roman"/>
          <w:szCs w:val="24"/>
        </w:rPr>
        <w:t xml:space="preserve">τέθηκε στον Υπουργό Υγείας πριν δύο χρόνια και στο οποίο έλεγαν: «Προσβλέπουμε στην κατανόηση και τις αποτελεσματικές ενέργειές σας, ώστε να πάψουμε να είμαστε παράνομοι μόνο και μόνο επειδή θέλουμε να ζήσουμε». </w:t>
      </w:r>
    </w:p>
    <w:p w14:paraId="0515FBCA" w14:textId="77777777" w:rsidR="00F75232" w:rsidRDefault="00120703">
      <w:pPr>
        <w:spacing w:line="600" w:lineRule="auto"/>
        <w:ind w:firstLine="720"/>
        <w:jc w:val="both"/>
        <w:rPr>
          <w:rFonts w:eastAsia="Times New Roman"/>
          <w:szCs w:val="24"/>
        </w:rPr>
      </w:pPr>
      <w:r>
        <w:rPr>
          <w:rFonts w:eastAsia="Times New Roman"/>
          <w:szCs w:val="24"/>
        </w:rPr>
        <w:t xml:space="preserve">Η πρόθεσή μας, λοιπόν, είναι να στηρίξουμε </w:t>
      </w:r>
      <w:r>
        <w:rPr>
          <w:rFonts w:eastAsia="Times New Roman"/>
          <w:szCs w:val="24"/>
        </w:rPr>
        <w:t>όλους όσους έχουν ανάγκη τη βοήθειά μας, να ικανοποιήσουμε, δηλαδή, ένα κοινωνικό αίτημα και να ρυθμίσουμε μία πραγματικότητα. Το παρόν σχέδιο νόμου προέκυψε, λοιπόν, μέσα από την προσπάθειά μας να καλύψουμε βασικές ανάγκες ασθενών. Στη συζήτηση αυτή, όμως</w:t>
      </w:r>
      <w:r>
        <w:rPr>
          <w:rFonts w:eastAsia="Times New Roman"/>
          <w:szCs w:val="24"/>
        </w:rPr>
        <w:t xml:space="preserve">, παρατηρήσαμε ότι υπάρχει και τεράστιο επενδυτικό ενδιαφέρον. Επομένως, θεωρούμε ότι είναι υποχρέωσή μας να ρυθμίσουμε </w:t>
      </w:r>
      <w:r>
        <w:rPr>
          <w:rFonts w:eastAsia="Times New Roman"/>
          <w:szCs w:val="24"/>
        </w:rPr>
        <w:lastRenderedPageBreak/>
        <w:t xml:space="preserve">τόσο το θέμα της καλλιέργειας, αλλά και της μεταποίησης του φυτού για φαρμακευτική χρήση.  </w:t>
      </w:r>
    </w:p>
    <w:p w14:paraId="0515FBCB" w14:textId="77777777" w:rsidR="00F75232" w:rsidRDefault="00120703">
      <w:pPr>
        <w:spacing w:line="600" w:lineRule="auto"/>
        <w:ind w:firstLine="720"/>
        <w:jc w:val="both"/>
        <w:rPr>
          <w:rFonts w:eastAsia="Times New Roman"/>
          <w:szCs w:val="24"/>
        </w:rPr>
      </w:pPr>
      <w:r>
        <w:rPr>
          <w:rFonts w:eastAsia="Times New Roman"/>
          <w:szCs w:val="24"/>
        </w:rPr>
        <w:t>Στο σχέδιο νόμου προβλέπεται, με αυστηρά κρι</w:t>
      </w:r>
      <w:r>
        <w:rPr>
          <w:rFonts w:eastAsia="Times New Roman"/>
          <w:szCs w:val="24"/>
        </w:rPr>
        <w:t>τήρια, η δυνατότητα χορήγησης και έγκρισης λειτουργίας καθετοποιημένων μεταποιητικών μονάδων, οι οποίες μέσω της καλλιέργειας ποικιλιών κάνναβης θα παράγουν και τελικά φαρμακευτικά προϊόντα. Οι άδειες θα δίνονται αυστηρά και μόνο για καθετοποιημένες μονάδε</w:t>
      </w:r>
      <w:r>
        <w:rPr>
          <w:rFonts w:eastAsia="Times New Roman"/>
          <w:szCs w:val="24"/>
        </w:rPr>
        <w:t>ς, με συνολική έκταση, τουλάχιστον, τεσσάρων στρεμμάτων. Θα ελέγχονται συστηματικά και σε περιπτώσεις παραβίασης των όρων και των προϋποθέσεων θα μπορούν να ανακληθούν άμεσα από τους αρμόδιους Υπουργούς,</w:t>
      </w:r>
    </w:p>
    <w:p w14:paraId="0515FBCC"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Συνολικά, δηλαδή, δημιουργούμε το κατάλληλο πλαίσιο </w:t>
      </w:r>
      <w:r>
        <w:rPr>
          <w:rFonts w:eastAsia="Times New Roman"/>
          <w:szCs w:val="24"/>
        </w:rPr>
        <w:t xml:space="preserve">ώστε τα οφέλη στην οικονομία και το κράτος από τις παραγωγικές επενδύσεις τον τομέα αυτό να είναι πολλαπλά, με πρώτο όφελος τη δημιουργία πολλών θέσεων εργασίας. </w:t>
      </w:r>
    </w:p>
    <w:p w14:paraId="0515FBC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χώρα μας διαθέτει εκείνα τα στοιχεία που ευνοούν τέτοιου είδους επενδυτικές πρωτοβουλίες. Π</w:t>
      </w:r>
      <w:r>
        <w:rPr>
          <w:rFonts w:eastAsia="Times New Roman" w:cs="Times New Roman"/>
          <w:szCs w:val="24"/>
        </w:rPr>
        <w:t>ροσφέρει, δηλαδή, μειωμένο κόστος θέρμανσης λόγω κλίματος, υψηλή ένταση και διάρκεια ηλιοφάνειας, εύκολη πρόσβαση στην ευρωπαϊκή αγορά και μικρό κόστος έρευνας και τεχνογνωσίας σε σχέση με άλλες χώρες της Ευρωπαϊκής ένωσης.</w:t>
      </w:r>
    </w:p>
    <w:p w14:paraId="0515FBC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φαρμακευτική χρήση της κάνναβη</w:t>
      </w:r>
      <w:r>
        <w:rPr>
          <w:rFonts w:eastAsia="Times New Roman" w:cs="Times New Roman"/>
          <w:szCs w:val="24"/>
        </w:rPr>
        <w:t xml:space="preserve">ς είναι ένας ραγδαία αναπτυσσόμενος οικονομικά κλάδος και στη χώρα μας αναμένεται να </w:t>
      </w:r>
      <w:r>
        <w:rPr>
          <w:rFonts w:eastAsia="Times New Roman" w:cs="Times New Roman"/>
          <w:szCs w:val="24"/>
        </w:rPr>
        <w:lastRenderedPageBreak/>
        <w:t xml:space="preserve">ξεπεράσει τα 100 δισεκατομμύρια ευρώ τα επόμενα πέντε χρόνια και μπορεί να εξασφαλίσει χιλιάδες θέσεις εργασίας. </w:t>
      </w:r>
    </w:p>
    <w:p w14:paraId="0515FBC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Κοιτώντας τους αριθμούς σε παγκόσμιο επίπεδο, η αγορά της</w:t>
      </w:r>
      <w:r>
        <w:rPr>
          <w:rFonts w:eastAsia="Times New Roman" w:cs="Times New Roman"/>
          <w:szCs w:val="24"/>
        </w:rPr>
        <w:t xml:space="preserve"> ιατρικής κάνναβης το 2025 αναμένεται να φτάσει τα 55 δισεκατομμύρια δολάρια. Η αγορά των προϊόντων </w:t>
      </w:r>
      <w:proofErr w:type="spellStart"/>
      <w:r>
        <w:rPr>
          <w:rFonts w:eastAsia="Times New Roman" w:cs="Times New Roman"/>
          <w:szCs w:val="24"/>
        </w:rPr>
        <w:t>κανναβιδιόλης</w:t>
      </w:r>
      <w:proofErr w:type="spellEnd"/>
      <w:r>
        <w:rPr>
          <w:rFonts w:eastAsia="Times New Roman" w:cs="Times New Roman"/>
          <w:szCs w:val="24"/>
        </w:rPr>
        <w:t xml:space="preserve"> που αφορά σε φάρμακα, τρόφιμα και συμπληρώματα διατροφής, αναμένεται να αναπτυχθεί κατά 700% μέχρι το 2020 ξεπερνώντας τα 2 δισεκατομμύρια δολ</w:t>
      </w:r>
      <w:r>
        <w:rPr>
          <w:rFonts w:eastAsia="Times New Roman" w:cs="Times New Roman"/>
          <w:szCs w:val="24"/>
        </w:rPr>
        <w:t>άρια. Και τέλος, η αγορά τροφίμων από κάνναβη αποτιμάται στα 200 εκατομμύρια ευρώ, ενώ η αντίστοιχη ευρωπαϊκή στα 40 εκατομμύρια και έχει σταθερά αυξητικές τάσεις τα τελευταία χρόνια.</w:t>
      </w:r>
    </w:p>
    <w:p w14:paraId="0515FBD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λοιπόν, ότι με την αξιοποίηση των συγκριτικών πλεονεκτημάτων της χώρας μας μπορούμε να δημιουργήσουμε ένα επενδυτικό κλίμα εμπιστοσύνης, το οποίο θα αποφέρει τεράστιο οικονομικό όφελος. </w:t>
      </w:r>
    </w:p>
    <w:p w14:paraId="0515FBD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Συνάδελφοι, χωρίς </w:t>
      </w:r>
      <w:proofErr w:type="spellStart"/>
      <w:r>
        <w:rPr>
          <w:rFonts w:eastAsia="Times New Roman" w:cs="Times New Roman"/>
          <w:szCs w:val="24"/>
        </w:rPr>
        <w:t>φοβικότητες</w:t>
      </w:r>
      <w:proofErr w:type="spellEnd"/>
      <w:r>
        <w:rPr>
          <w:rFonts w:eastAsia="Times New Roman" w:cs="Times New Roman"/>
          <w:szCs w:val="24"/>
        </w:rPr>
        <w:t>, χωρίς συντηρητισμούς, προχωρ</w:t>
      </w:r>
      <w:r>
        <w:rPr>
          <w:rFonts w:eastAsia="Times New Roman" w:cs="Times New Roman"/>
          <w:szCs w:val="24"/>
        </w:rPr>
        <w:t>άμε στη νομοθετική ρύθμιση της καλλιέργειας και επεξεργασίας της φαρμακευτικής κάνναβης για να καλύψουμε κατ’ αρχ</w:t>
      </w:r>
      <w:r>
        <w:rPr>
          <w:rFonts w:eastAsia="Times New Roman" w:cs="Times New Roman"/>
          <w:szCs w:val="24"/>
        </w:rPr>
        <w:t>άς</w:t>
      </w:r>
      <w:r>
        <w:rPr>
          <w:rFonts w:eastAsia="Times New Roman" w:cs="Times New Roman"/>
          <w:szCs w:val="24"/>
        </w:rPr>
        <w:t xml:space="preserve"> τις ανάγκες των ανθρώπων που πάσχουν από ασθένειες, οι οποίες μπορούν να αντιμετωπιστούν με αυτά τα φαρμακευτικά σκευάσματα της κάνναβης, αλ</w:t>
      </w:r>
      <w:r>
        <w:rPr>
          <w:rFonts w:eastAsia="Times New Roman" w:cs="Times New Roman"/>
          <w:szCs w:val="24"/>
        </w:rPr>
        <w:t>λά και γιατί ανοίγει ένα τεράστιο επενδυτικό πεδίο στο οποίο μπορούμε ως χώρα να πρωτοστατήσουμε</w:t>
      </w:r>
    </w:p>
    <w:p w14:paraId="0515FBD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ευχαριστώ.</w:t>
      </w:r>
    </w:p>
    <w:p w14:paraId="0515FBD3"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BD4" w14:textId="77777777" w:rsidR="00F75232" w:rsidRDefault="00120703">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Ευχαριστώ, κυρία συνάδελφε.</w:t>
      </w:r>
    </w:p>
    <w:p w14:paraId="0515FBD5" w14:textId="77777777" w:rsidR="00F75232" w:rsidRDefault="00120703">
      <w:pPr>
        <w:spacing w:line="600" w:lineRule="auto"/>
        <w:ind w:firstLine="720"/>
        <w:jc w:val="both"/>
        <w:rPr>
          <w:rFonts w:eastAsia="Times New Roman"/>
          <w:bCs/>
          <w:szCs w:val="24"/>
        </w:rPr>
      </w:pPr>
      <w:r>
        <w:rPr>
          <w:rFonts w:eastAsia="Times New Roman"/>
          <w:bCs/>
          <w:szCs w:val="24"/>
        </w:rPr>
        <w:t xml:space="preserve">Τον λόγο έχει ο Πρόεδρος της </w:t>
      </w:r>
      <w:r>
        <w:rPr>
          <w:rFonts w:eastAsia="Times New Roman"/>
          <w:bCs/>
          <w:szCs w:val="24"/>
        </w:rPr>
        <w:t>Κ</w:t>
      </w:r>
      <w:r>
        <w:rPr>
          <w:rFonts w:eastAsia="Times New Roman"/>
          <w:bCs/>
          <w:szCs w:val="24"/>
        </w:rPr>
        <w:t>οινοβουλευ</w:t>
      </w:r>
      <w:r>
        <w:rPr>
          <w:rFonts w:eastAsia="Times New Roman"/>
          <w:bCs/>
          <w:szCs w:val="24"/>
        </w:rPr>
        <w:t xml:space="preserve">τικής </w:t>
      </w:r>
      <w:r>
        <w:rPr>
          <w:rFonts w:eastAsia="Times New Roman"/>
          <w:bCs/>
          <w:szCs w:val="24"/>
        </w:rPr>
        <w:t>Ο</w:t>
      </w:r>
      <w:r>
        <w:rPr>
          <w:rFonts w:eastAsia="Times New Roman"/>
          <w:bCs/>
          <w:szCs w:val="24"/>
        </w:rPr>
        <w:t>μάδας του Ποταμιού κ. Σταύρος Θεοδωράκης.</w:t>
      </w:r>
    </w:p>
    <w:p w14:paraId="0515FBD6" w14:textId="77777777" w:rsidR="00F75232" w:rsidRDefault="00120703">
      <w:pPr>
        <w:spacing w:line="600" w:lineRule="auto"/>
        <w:ind w:firstLine="720"/>
        <w:jc w:val="both"/>
        <w:rPr>
          <w:rFonts w:eastAsia="Times New Roman"/>
          <w:bCs/>
          <w:szCs w:val="24"/>
        </w:rPr>
      </w:pPr>
      <w:r>
        <w:rPr>
          <w:rFonts w:eastAsia="Times New Roman"/>
          <w:b/>
          <w:bCs/>
          <w:szCs w:val="24"/>
        </w:rPr>
        <w:t xml:space="preserve">ΣΤΑΥΡΟΣ ΘΕΟΔΩΡΑΚΗΣ (Πρόεδρος του κόμματος Το Ποτάμι): </w:t>
      </w:r>
      <w:r>
        <w:rPr>
          <w:rFonts w:eastAsia="Times New Roman"/>
          <w:bCs/>
          <w:szCs w:val="24"/>
        </w:rPr>
        <w:t>Φίλοι και αντίπαλοι, η πολιτική, εκτός από την αναποτελεσματικότητα, τη διαφθορά, το ρουσφέτι, το κομματικό κράτος, εκτός από τους θεσιθήρες που μεταγράφ</w:t>
      </w:r>
      <w:r>
        <w:rPr>
          <w:rFonts w:eastAsia="Times New Roman"/>
          <w:bCs/>
          <w:szCs w:val="24"/>
        </w:rPr>
        <w:t>ονται από κόμμα σε κόμμα πηγαίνοντας πάντα βέβαια προς το μεγαλύτερο, -ή να σε λένε Κουβέλη και να κάνεις το υπόλοιπο της πολιτικής σου καριέρας ως αναπληρωματικός του Πάνου Καμμένου- υποφέρει διαχρονικά από την υποκρισία.</w:t>
      </w:r>
    </w:p>
    <w:p w14:paraId="0515FBD7" w14:textId="77777777" w:rsidR="00F75232" w:rsidRDefault="00120703">
      <w:pPr>
        <w:spacing w:line="600" w:lineRule="auto"/>
        <w:ind w:firstLine="720"/>
        <w:jc w:val="both"/>
        <w:rPr>
          <w:rFonts w:eastAsia="Times New Roman"/>
          <w:bCs/>
          <w:szCs w:val="24"/>
        </w:rPr>
      </w:pPr>
      <w:r>
        <w:rPr>
          <w:rFonts w:eastAsia="Times New Roman"/>
          <w:bCs/>
          <w:szCs w:val="24"/>
        </w:rPr>
        <w:lastRenderedPageBreak/>
        <w:t>Πολιτικοί που η προσωπική τους ζω</w:t>
      </w:r>
      <w:r>
        <w:rPr>
          <w:rFonts w:eastAsia="Times New Roman"/>
          <w:bCs/>
          <w:szCs w:val="24"/>
        </w:rPr>
        <w:t>ή, οι επιλογές τους, τα πάθη τους, είναι σε μία κατεύθυνση και προσπαθούν η δημόσια εικόνα τους, ο δημόσιος λόγος τους να είναι σε μία άλλη κατεύθυνση.</w:t>
      </w:r>
    </w:p>
    <w:p w14:paraId="0515FBD8" w14:textId="77777777" w:rsidR="00F75232" w:rsidRDefault="00120703">
      <w:pPr>
        <w:spacing w:line="600" w:lineRule="auto"/>
        <w:ind w:firstLine="720"/>
        <w:jc w:val="both"/>
        <w:rPr>
          <w:rFonts w:eastAsia="Times New Roman"/>
          <w:bCs/>
          <w:szCs w:val="24"/>
        </w:rPr>
      </w:pPr>
      <w:r>
        <w:rPr>
          <w:rFonts w:eastAsia="Times New Roman"/>
          <w:bCs/>
          <w:szCs w:val="24"/>
        </w:rPr>
        <w:t>Το ζήσαμε με το Σύμφωνο Συμβίωσης, το ζήσαμε με την ταυτότητα φύλου, το ζούμε τώρα συζητώντας για την κά</w:t>
      </w:r>
      <w:r>
        <w:rPr>
          <w:rFonts w:eastAsia="Times New Roman"/>
          <w:bCs/>
          <w:szCs w:val="24"/>
        </w:rPr>
        <w:t>νναβη. Περίμενα περισσότεροι Βουλευτές να τολμήσουν να πάρουν μία θέση συμβατή με τις πράξεις τους, συμβατή με τις ζωές των ψηφοφόρων τους, και συμβατή με την εξέλιξη, κύριε Βορίδη.</w:t>
      </w:r>
    </w:p>
    <w:p w14:paraId="0515FBD9" w14:textId="77777777" w:rsidR="00F75232" w:rsidRDefault="00120703">
      <w:pPr>
        <w:spacing w:line="600" w:lineRule="auto"/>
        <w:ind w:firstLine="720"/>
        <w:jc w:val="both"/>
        <w:rPr>
          <w:rFonts w:eastAsia="Times New Roman"/>
          <w:bCs/>
          <w:szCs w:val="24"/>
        </w:rPr>
      </w:pPr>
      <w:r>
        <w:rPr>
          <w:rFonts w:eastAsia="Times New Roman"/>
          <w:b/>
          <w:bCs/>
          <w:szCs w:val="24"/>
        </w:rPr>
        <w:t xml:space="preserve">ΜΑΥΡΟΥΔΗΣ ΒΟΡΙΔΗΣ: </w:t>
      </w:r>
      <w:r>
        <w:rPr>
          <w:rFonts w:eastAsia="Times New Roman"/>
          <w:bCs/>
          <w:szCs w:val="24"/>
        </w:rPr>
        <w:t>Δεν έχω κάνει κάτι εγώ!</w:t>
      </w:r>
    </w:p>
    <w:p w14:paraId="0515FBDA" w14:textId="77777777" w:rsidR="00F75232" w:rsidRDefault="00120703">
      <w:pPr>
        <w:spacing w:line="600" w:lineRule="auto"/>
        <w:ind w:firstLine="720"/>
        <w:jc w:val="both"/>
        <w:rPr>
          <w:rFonts w:eastAsia="Times New Roman"/>
          <w:bCs/>
          <w:szCs w:val="24"/>
        </w:rPr>
      </w:pPr>
      <w:r>
        <w:rPr>
          <w:rFonts w:eastAsia="Times New Roman"/>
          <w:b/>
          <w:bCs/>
          <w:szCs w:val="24"/>
        </w:rPr>
        <w:t>ΣΤΑΥΡΟΣ ΘΕΟΔΩΡΑΚΗΣ (Πρόεδρος το</w:t>
      </w:r>
      <w:r>
        <w:rPr>
          <w:rFonts w:eastAsia="Times New Roman"/>
          <w:b/>
          <w:bCs/>
          <w:szCs w:val="24"/>
        </w:rPr>
        <w:t>υ κόμματος Το Ποτάμι):</w:t>
      </w:r>
      <w:r>
        <w:rPr>
          <w:rFonts w:eastAsia="Times New Roman"/>
          <w:bCs/>
          <w:szCs w:val="24"/>
        </w:rPr>
        <w:t xml:space="preserve"> Προφανώς! Το λέω γιατί με κοιτάτε με πολύ ενδιαφέρον, γι’ αυτό απευθύνθηκα σε εσάς. Δεν είχα εσάς στη σκέψη μου, όταν </w:t>
      </w:r>
      <w:r>
        <w:rPr>
          <w:rFonts w:eastAsia="Times New Roman"/>
          <w:bCs/>
          <w:szCs w:val="24"/>
        </w:rPr>
        <w:lastRenderedPageBreak/>
        <w:t>έγραφα αυτό. Αλλά επειδή με κοιτάγατε με πολύ ενδιαφέρον, συνομίλησα μαζί σας.</w:t>
      </w:r>
    </w:p>
    <w:p w14:paraId="0515FBDB" w14:textId="77777777" w:rsidR="00F75232" w:rsidRDefault="00120703">
      <w:pPr>
        <w:spacing w:after="0" w:line="600" w:lineRule="auto"/>
        <w:ind w:firstLine="720"/>
        <w:jc w:val="both"/>
        <w:rPr>
          <w:rFonts w:eastAsia="Times New Roman" w:cs="Times New Roman"/>
          <w:szCs w:val="24"/>
        </w:rPr>
      </w:pPr>
      <w:r>
        <w:rPr>
          <w:rFonts w:eastAsia="Times New Roman"/>
          <w:bCs/>
          <w:szCs w:val="24"/>
        </w:rPr>
        <w:t>Και θα το προχωρήσω λίγο παραπάνω. Ν</w:t>
      </w:r>
      <w:r>
        <w:rPr>
          <w:rFonts w:eastAsia="Times New Roman"/>
          <w:bCs/>
          <w:szCs w:val="24"/>
        </w:rPr>
        <w:t xml:space="preserve">ομίζω ότι γελάνε οι τοπικές κοινωνίες με τις εξάρσεις κάποιων Βουλευτών εναντίον του χασίς με αφορμή αυτό το νομοσχέδιο. </w:t>
      </w:r>
      <w:r>
        <w:rPr>
          <w:rFonts w:eastAsia="Times New Roman"/>
          <w:bCs/>
          <w:szCs w:val="24"/>
        </w:rPr>
        <w:t>Γ</w:t>
      </w:r>
      <w:r>
        <w:rPr>
          <w:rFonts w:eastAsia="Times New Roman"/>
          <w:bCs/>
          <w:szCs w:val="24"/>
        </w:rPr>
        <w:t>ελάνε, γιατί οι άνθρωποι στις τοπικές κοινωνίες γνωρίζονται πολύ μεταξύ τους. Η Ελλάδα, κυρίες και κύριοι, δεν μπορεί να παραμένει και</w:t>
      </w:r>
      <w:r>
        <w:rPr>
          <w:rFonts w:eastAsia="Times New Roman"/>
          <w:bCs/>
          <w:szCs w:val="24"/>
        </w:rPr>
        <w:t xml:space="preserve"> εδώ αναχρονιστική, δέσμια αναχρονιστικών προσεγγίσεων. </w:t>
      </w:r>
    </w:p>
    <w:p w14:paraId="0515FBD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Πρέπει να προστατεύσουμε τους Έλληνες από την παράνομη διακίνηση επικίνδυνων ουσιών. Πρέπει να συγκρουστούμε με τα κυκλώματα προώθησης ναρκωτικών, που θησαυρίζουν με το παράνομο εμπόριο. Τόλμη και ευ</w:t>
      </w:r>
      <w:r>
        <w:rPr>
          <w:rFonts w:eastAsia="Times New Roman" w:cs="Times New Roman"/>
          <w:szCs w:val="24"/>
        </w:rPr>
        <w:t>θύνη ζητάνε από εμάς οι πολίτες.</w:t>
      </w:r>
    </w:p>
    <w:p w14:paraId="0515FBD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Προσέξτε το εργαστήριο Αναλυτικής Χημείας του Πανεπιστημίου Αθηνών σε συνεργασία με την ΕΥΔΑΠ ανιχνεύει συστηματικά τα νερά του Σαρωνικού και τα αστικά λύματα που καταλήγουν στην Ψυττάλεια. Τι συμπεράσματα βγάζει; Φάρμακα κ</w:t>
      </w:r>
      <w:r>
        <w:rPr>
          <w:rFonts w:eastAsia="Times New Roman" w:cs="Times New Roman"/>
          <w:szCs w:val="24"/>
        </w:rPr>
        <w:t>αι ναρκωτικά σε περίσσευμα. Πολλά αντιβιοτικά, πολλά αντικαταθλιπτικά, φάρμακα χωρίς, όρια αλλά δεν είναι αυτό το θέμα μας σήμερα. Προσέξτε, τα ενδιαφέροντα στοιχεία που βγάζουν οι ερευνητές και που αφορούν την κάνναβη. Τα αστικά λύματά μας, της Αθήνας που</w:t>
      </w:r>
      <w:r>
        <w:rPr>
          <w:rFonts w:eastAsia="Times New Roman" w:cs="Times New Roman"/>
          <w:szCs w:val="24"/>
        </w:rPr>
        <w:t xml:space="preserve"> καταλήγουν στην Ψυττάλεια στις αναλύσεις του 2015, 2016 και 2017 μαρτυρούν ότι περίπου το 12% του πληθυσμού της Αθήνας κάνει συστηματικά χρήση κάνναβης. Κάθε εβδομάδα καταναλώνονται στην Αθήνα από 380 έως 450 κιλά προϊόντων κάνναβης, δηλαδή κάθε μέρα περί</w:t>
      </w:r>
      <w:r>
        <w:rPr>
          <w:rFonts w:eastAsia="Times New Roman" w:cs="Times New Roman"/>
          <w:szCs w:val="24"/>
        </w:rPr>
        <w:t xml:space="preserve"> τα 60 με 70 κιλά. Γι</w:t>
      </w:r>
      <w:r w:rsidRPr="00382942">
        <w:rPr>
          <w:rFonts w:eastAsia="Times New Roman" w:cs="Times New Roman"/>
          <w:szCs w:val="24"/>
        </w:rPr>
        <w:t>’</w:t>
      </w:r>
      <w:r>
        <w:rPr>
          <w:rFonts w:eastAsia="Times New Roman" w:cs="Times New Roman"/>
          <w:szCs w:val="24"/>
        </w:rPr>
        <w:t xml:space="preserve"> αυτό μιλώ για υποκρισία.</w:t>
      </w:r>
    </w:p>
    <w:p w14:paraId="0515FBD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θα γνωρίζετε, ελπίζω, κυρίες και κύριοι συνάδελφοι, η καλλιέργεια κάνναβης στην Ελλάδα </w:t>
      </w:r>
      <w:proofErr w:type="spellStart"/>
      <w:r>
        <w:rPr>
          <w:rFonts w:eastAsia="Times New Roman" w:cs="Times New Roman"/>
          <w:szCs w:val="24"/>
        </w:rPr>
        <w:t>διεκόπη</w:t>
      </w:r>
      <w:proofErr w:type="spellEnd"/>
      <w:r>
        <w:rPr>
          <w:rFonts w:eastAsia="Times New Roman" w:cs="Times New Roman"/>
          <w:szCs w:val="24"/>
        </w:rPr>
        <w:t xml:space="preserve"> στις αρχές του 20ου αιώνα έπειτα από πιέσεις και απαίτηση της βρετανικής διπλωματίας. Αν οι Έλληνες δεν σταμ</w:t>
      </w:r>
      <w:r>
        <w:rPr>
          <w:rFonts w:eastAsia="Times New Roman" w:cs="Times New Roman"/>
          <w:szCs w:val="24"/>
        </w:rPr>
        <w:t xml:space="preserve">ατούσαν την καλλιέργεια κάνναβης και την εξαγωγή χασίς -γιατί αυτό τους ενδιέφερε, να σταματήσει-, οι Βρετανοί δεν θα αγόραζαν πλέον ελληνική σταφίδα. </w:t>
      </w:r>
    </w:p>
    <w:p w14:paraId="0515FBD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Σήμερα είμαστε μπροστά στον αντίστροφο δρόμο. Οι βόρειοι αναζητούν στο </w:t>
      </w:r>
      <w:proofErr w:type="spellStart"/>
      <w:r>
        <w:rPr>
          <w:rFonts w:eastAsia="Times New Roman" w:cs="Times New Roman"/>
          <w:szCs w:val="24"/>
        </w:rPr>
        <w:t>Nότο</w:t>
      </w:r>
      <w:proofErr w:type="spellEnd"/>
      <w:r>
        <w:rPr>
          <w:rFonts w:eastAsia="Times New Roman" w:cs="Times New Roman"/>
          <w:szCs w:val="24"/>
        </w:rPr>
        <w:t xml:space="preserve"> κάνναβη καλής ποιότητας, βιο</w:t>
      </w:r>
      <w:r>
        <w:rPr>
          <w:rFonts w:eastAsia="Times New Roman" w:cs="Times New Roman"/>
          <w:szCs w:val="24"/>
        </w:rPr>
        <w:t>λογική και όχι γενετικά τροποποιημένη. Η αγορά φαρμακευτικής κάνναβης στην Ευρώπη αγγίζει πλέον, υπολογίζεται, μερικές δεκάδες δισεκατομμυρίων ευρώ ετησίως.</w:t>
      </w:r>
    </w:p>
    <w:p w14:paraId="0515FBE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Κολοράντο των ΗΠΑ, που υπάρχει μεγάλη παραγωγή φαρμακευτικής κάνναβης, έχουμε μια εκτίναξη των θέσεων εργασίας κατά </w:t>
      </w:r>
      <w:r>
        <w:rPr>
          <w:rFonts w:eastAsia="Times New Roman" w:cs="Times New Roman"/>
          <w:szCs w:val="24"/>
        </w:rPr>
        <w:t>τριάντα χιλιάδες</w:t>
      </w:r>
      <w:r>
        <w:rPr>
          <w:rFonts w:eastAsia="Times New Roman" w:cs="Times New Roman"/>
          <w:szCs w:val="24"/>
        </w:rPr>
        <w:t xml:space="preserve"> θέσεις, γιατί ήδη πάνω από τις μισές </w:t>
      </w:r>
      <w:r>
        <w:rPr>
          <w:rFonts w:eastAsia="Times New Roman" w:cs="Times New Roman"/>
          <w:szCs w:val="24"/>
        </w:rPr>
        <w:t>π</w:t>
      </w:r>
      <w:r>
        <w:rPr>
          <w:rFonts w:eastAsia="Times New Roman" w:cs="Times New Roman"/>
          <w:szCs w:val="24"/>
        </w:rPr>
        <w:t>ολιτείες της Αμερικής έχουν επιτρέψει τη φαρμακευτική της χρήση, ενώ τέσσερις Πολ</w:t>
      </w:r>
      <w:r>
        <w:rPr>
          <w:rFonts w:eastAsia="Times New Roman" w:cs="Times New Roman"/>
          <w:szCs w:val="24"/>
        </w:rPr>
        <w:t xml:space="preserve">ιτείες επιτρέπουν και την ψυχαγωγική. Και στις περισσότερες ευρωπαϊκές χώρες έχει αποποινικοποιηθεί η κατοχή </w:t>
      </w:r>
      <w:proofErr w:type="spellStart"/>
      <w:r>
        <w:rPr>
          <w:rFonts w:eastAsia="Times New Roman" w:cs="Times New Roman"/>
          <w:szCs w:val="24"/>
        </w:rPr>
        <w:t>μικροποσότητας</w:t>
      </w:r>
      <w:proofErr w:type="spellEnd"/>
      <w:r>
        <w:rPr>
          <w:rFonts w:eastAsia="Times New Roman" w:cs="Times New Roman"/>
          <w:szCs w:val="24"/>
        </w:rPr>
        <w:t xml:space="preserve"> χασίς, στο Βέλγιο είναι μέχρι </w:t>
      </w:r>
      <w:r>
        <w:rPr>
          <w:rFonts w:eastAsia="Times New Roman" w:cs="Times New Roman"/>
          <w:szCs w:val="24"/>
        </w:rPr>
        <w:t>τρία</w:t>
      </w:r>
      <w:r>
        <w:rPr>
          <w:rFonts w:eastAsia="Times New Roman" w:cs="Times New Roman"/>
          <w:szCs w:val="24"/>
        </w:rPr>
        <w:t xml:space="preserve"> γραμμάρια και στην Εσθονία μέχρι </w:t>
      </w:r>
      <w:r>
        <w:rPr>
          <w:rFonts w:eastAsia="Times New Roman" w:cs="Times New Roman"/>
          <w:szCs w:val="24"/>
        </w:rPr>
        <w:t>επτά κόμμα πέντε</w:t>
      </w:r>
      <w:r>
        <w:rPr>
          <w:rFonts w:eastAsia="Times New Roman" w:cs="Times New Roman"/>
          <w:szCs w:val="24"/>
        </w:rPr>
        <w:t xml:space="preserve"> γραμμάρια και στην Ισπανία ο χρήστης μπορεί να </w:t>
      </w:r>
      <w:r>
        <w:rPr>
          <w:rFonts w:eastAsia="Times New Roman" w:cs="Times New Roman"/>
          <w:szCs w:val="24"/>
        </w:rPr>
        <w:t xml:space="preserve">καλλιεργεί τη </w:t>
      </w:r>
      <w:proofErr w:type="spellStart"/>
      <w:r>
        <w:rPr>
          <w:rFonts w:eastAsia="Times New Roman" w:cs="Times New Roman"/>
          <w:szCs w:val="24"/>
        </w:rPr>
        <w:t>μικροποσότητα</w:t>
      </w:r>
      <w:proofErr w:type="spellEnd"/>
      <w:r>
        <w:rPr>
          <w:rFonts w:eastAsia="Times New Roman" w:cs="Times New Roman"/>
          <w:szCs w:val="24"/>
        </w:rPr>
        <w:t xml:space="preserve"> που καταναλώνει.</w:t>
      </w:r>
    </w:p>
    <w:p w14:paraId="0515FBE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τώρα ήρθε η ώρα να αποφασίσει και η Ελλάδα τι θα κάνει. Το Ποτάμι το έχει πει από καιρό: Πρέπει να επιτρέψουμε την ιατρική </w:t>
      </w:r>
      <w:r>
        <w:rPr>
          <w:rFonts w:eastAsia="Times New Roman" w:cs="Times New Roman"/>
          <w:szCs w:val="24"/>
        </w:rPr>
        <w:lastRenderedPageBreak/>
        <w:t>χρήση της κάνναβης. Πρέπει να σκεφτούμε τους χιλιάδες ανθρώπους, τους ασθενείς που α</w:t>
      </w:r>
      <w:r>
        <w:rPr>
          <w:rFonts w:eastAsia="Times New Roman" w:cs="Times New Roman"/>
          <w:szCs w:val="24"/>
        </w:rPr>
        <w:t xml:space="preserve">ναζητούν ανακούφιση και λιγότερο πόνο, να τους προσφέρουμε αξιοπρέπεια. </w:t>
      </w:r>
    </w:p>
    <w:p w14:paraId="0515FBE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Οι επιστημονικές ιατρικές ομάδες, που συγκροτούνται παντού στον κόσμο αλλά και στην Ελλάδα, καταλήγουν πια στο ίδιο συμπέρασμα: τα οφέλη είναι περισσότερα από τις ανεπιθύμητες ενέργει</w:t>
      </w:r>
      <w:r>
        <w:rPr>
          <w:rFonts w:eastAsia="Times New Roman" w:cs="Times New Roman"/>
          <w:szCs w:val="24"/>
        </w:rPr>
        <w:t xml:space="preserve">ες, που σαφώς υπάρχουν, σε μια σειρά από αρρώστιες, όπως η επιληψία, η καχεξία, η ανορεξία στο </w:t>
      </w:r>
      <w:r>
        <w:rPr>
          <w:rFonts w:eastAsia="Times New Roman" w:cs="Times New Roman"/>
          <w:szCs w:val="24"/>
          <w:lang w:val="en-US"/>
        </w:rPr>
        <w:t>HIV</w:t>
      </w:r>
      <w:r>
        <w:rPr>
          <w:rFonts w:eastAsia="Times New Roman" w:cs="Times New Roman"/>
          <w:szCs w:val="24"/>
        </w:rPr>
        <w:t xml:space="preserve">, στη ναυτία της χημειοθεραπείας, στη </w:t>
      </w:r>
      <w:proofErr w:type="spellStart"/>
      <w:r>
        <w:rPr>
          <w:rFonts w:eastAsia="Times New Roman" w:cs="Times New Roman"/>
          <w:szCs w:val="24"/>
        </w:rPr>
        <w:t>σπαστικότητα</w:t>
      </w:r>
      <w:proofErr w:type="spellEnd"/>
      <w:r>
        <w:rPr>
          <w:rFonts w:eastAsia="Times New Roman" w:cs="Times New Roman"/>
          <w:szCs w:val="24"/>
        </w:rPr>
        <w:t xml:space="preserve"> που σχετίζεται με τη σκλήρυνση κατά πλάκας. Και, βέβαια, σημαντικό θέμα είναι η ελάφρυνση από τους πόνους, </w:t>
      </w:r>
      <w:r>
        <w:rPr>
          <w:rFonts w:eastAsia="Times New Roman" w:cs="Times New Roman"/>
          <w:szCs w:val="24"/>
        </w:rPr>
        <w:t>από τον νευροπαθητικό πόνο μέχρι τους χρόνιους πόνους, που σχετίζονται με τις σοβαρές ασθένειες.</w:t>
      </w:r>
    </w:p>
    <w:p w14:paraId="0515FBE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λοιπόν, να δώσουμε το δικαίωμα στους γιατρούς να αποφασίζουν. Όταν θεωρούν οι γιατροί ότι άλλα φάρμακα δεν μπορούν να βοηθήσουν, τότε να μπορούν να </w:t>
      </w:r>
      <w:proofErr w:type="spellStart"/>
      <w:r>
        <w:rPr>
          <w:rFonts w:eastAsia="Times New Roman" w:cs="Times New Roman"/>
          <w:szCs w:val="24"/>
        </w:rPr>
        <w:t>συν</w:t>
      </w:r>
      <w:r>
        <w:rPr>
          <w:rFonts w:eastAsia="Times New Roman" w:cs="Times New Roman"/>
          <w:szCs w:val="24"/>
        </w:rPr>
        <w:t>ταγογραφούν</w:t>
      </w:r>
      <w:proofErr w:type="spellEnd"/>
      <w:r>
        <w:rPr>
          <w:rFonts w:eastAsia="Times New Roman" w:cs="Times New Roman"/>
          <w:szCs w:val="24"/>
        </w:rPr>
        <w:t xml:space="preserve"> φαρμακευτική κάνναβη ως σκεύασμα, ως έλαιο, ως άνθος, το οποίο ο ασθενής θα μπορεί να το προμηθεύεται από το φαρμακείο με κάλυψη του κόστους από τα ασφαλιστικά ταμεία.</w:t>
      </w:r>
    </w:p>
    <w:p w14:paraId="0515FBE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Συμβαίνει εδώ και ένα χρόνο, από τον Ιανουάριο του 2017, και στη συντηρητική</w:t>
      </w:r>
      <w:r>
        <w:rPr>
          <w:rFonts w:eastAsia="Times New Roman" w:cs="Times New Roman"/>
          <w:szCs w:val="24"/>
        </w:rPr>
        <w:t xml:space="preserve"> -στο μυαλό μας- Γερμανία, για να φέρω ένα παράδειγμα. Οι ασθενείς εκεί μπορούν να προμηθεύονται από τα φαρμακεία εκχύλισμα κάνναβης ή αποξηραμένα άνθη του φυτού και τα δημόσια ταμεία βέβαια καλύπτουν αυτά τα προϊόντα, ενώ πρόσφατα οι Γερμανοί αστυνομικοί,</w:t>
      </w:r>
      <w:r>
        <w:rPr>
          <w:rFonts w:eastAsia="Times New Roman" w:cs="Times New Roman"/>
          <w:szCs w:val="24"/>
        </w:rPr>
        <w:t xml:space="preserve"> όπως και οι Πράσινοι, ζήτησαν την πλήρη αποποινικοποίηση της χρήσης χασίς στη χώρα τους. </w:t>
      </w:r>
    </w:p>
    <w:p w14:paraId="0515FBE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προσωπική καλλιέργεια για ιατρική χρήση ξέρετε ότι είναι νόμιμη στον Καναδά, σε δεκαεπτά πολιτείες των Ηνωμένων Πολιτειών, στη Γερμανία, στο Βέλγιο, στην Ισπανία, </w:t>
      </w:r>
      <w:r>
        <w:rPr>
          <w:rFonts w:eastAsia="Times New Roman" w:cs="Times New Roman"/>
          <w:szCs w:val="24"/>
        </w:rPr>
        <w:t xml:space="preserve">ενώ σε αρκετά ακόμη ευρωπαϊκά κράτη είναι απλώς ένα πταίσμα. </w:t>
      </w:r>
      <w:r>
        <w:rPr>
          <w:rFonts w:eastAsia="Times New Roman" w:cs="Times New Roman"/>
          <w:szCs w:val="24"/>
        </w:rPr>
        <w:t>Θ</w:t>
      </w:r>
      <w:r>
        <w:rPr>
          <w:rFonts w:eastAsia="Times New Roman" w:cs="Times New Roman"/>
          <w:szCs w:val="24"/>
        </w:rPr>
        <w:t>α έπρεπε, κύριε Υπουργέ, το νομοσχέδιο σήμερα να έχει μ</w:t>
      </w:r>
      <w:r>
        <w:rPr>
          <w:rFonts w:eastAsia="Times New Roman" w:cs="Times New Roman"/>
          <w:szCs w:val="24"/>
        </w:rPr>
        <w:t>ί</w:t>
      </w:r>
      <w:r>
        <w:rPr>
          <w:rFonts w:eastAsia="Times New Roman" w:cs="Times New Roman"/>
          <w:szCs w:val="24"/>
        </w:rPr>
        <w:t xml:space="preserve">α σχετική πρόβλεψη, για την προσωπική καλλιέργεια δηλαδή για ιατρική χρήση κάνναβης. </w:t>
      </w:r>
    </w:p>
    <w:p w14:paraId="0515FBE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Ποτάμι, όμως παρά τις ελλείψεις και τις αδυναμίες</w:t>
      </w:r>
      <w:r>
        <w:rPr>
          <w:rFonts w:eastAsia="Times New Roman" w:cs="Times New Roman"/>
          <w:szCs w:val="24"/>
        </w:rPr>
        <w:t xml:space="preserve"> του σχεδίου –και έχει πολλές αδυναμίες το νομοσχέδιο- θα υπερασπιστεί αυτό το πρώτο βήμα και προτείνουμε μετά από ένα χρόνο δοκιμαστικής εφαρμογής να συζητήσουμε μεθοδικά και με στοιχεία για την αποποινικοποίηση και την ψυχαγωγική χρήση κάνναβης από τους </w:t>
      </w:r>
      <w:r>
        <w:rPr>
          <w:rFonts w:eastAsia="Times New Roman" w:cs="Times New Roman"/>
          <w:szCs w:val="24"/>
        </w:rPr>
        <w:t>ενήλικες. Να μη συνεχίσουμε να κλείνουμε τα μάτια μπροστά στην ανεξέλεγκτη και παράνομη διακίνηση χασίς. Η αποποινικοποίηση -</w:t>
      </w:r>
      <w:r>
        <w:rPr>
          <w:rFonts w:eastAsia="Times New Roman" w:cs="Times New Roman"/>
          <w:szCs w:val="24"/>
        </w:rPr>
        <w:lastRenderedPageBreak/>
        <w:t xml:space="preserve">το έχει δείξει η εμπειρία από άλλες χώρες- θα βοηθήσει κυρίως τα παιδιά, που πάντα έλκονται από το απαγορευμένο. </w:t>
      </w:r>
    </w:p>
    <w:p w14:paraId="0515FBE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Οι επιστήμονες κα</w:t>
      </w:r>
      <w:r>
        <w:rPr>
          <w:rFonts w:eastAsia="Times New Roman" w:cs="Times New Roman"/>
          <w:szCs w:val="24"/>
        </w:rPr>
        <w:t xml:space="preserve">ταλήγουν στο συμπέρασμα ότι η χρήση κάνναβης δεν δημιουργεί περισσότερα προβλήματα από τη συστηματική χρήση αλκοόλ. </w:t>
      </w:r>
      <w:r>
        <w:rPr>
          <w:rFonts w:eastAsia="Times New Roman" w:cs="Times New Roman"/>
          <w:szCs w:val="24"/>
        </w:rPr>
        <w:t>Δ</w:t>
      </w:r>
      <w:r>
        <w:rPr>
          <w:rFonts w:eastAsia="Times New Roman" w:cs="Times New Roman"/>
          <w:szCs w:val="24"/>
        </w:rPr>
        <w:t>εν μιλώ μόνο για τις συνέπειες στον οργανισμό, μιλώ και για τις κοινωνικές συνέπειες. Να σας θυμίσω ότι τα τροχαία από κατανάλωση αλκοόλ απ</w:t>
      </w:r>
      <w:r>
        <w:rPr>
          <w:rFonts w:eastAsia="Times New Roman" w:cs="Times New Roman"/>
          <w:szCs w:val="24"/>
        </w:rPr>
        <w:t xml:space="preserve">οτελούν στη χώρα μας την πρώτη αιτία θανάτου σε ηλικίες μέχρι σαράντα ετών. Η νόμιμη, λοιπόν, ιατρική χρήση της κάνναβης δεν θα δημιουργήσει προβλήματα, εάν είμαστε προσεχτικοί, μελετημένοι και με ελέγχους. </w:t>
      </w:r>
    </w:p>
    <w:p w14:paraId="0515FBE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αναφέρω άλλο ένα στοιχείο. Στις πολιτείες των</w:t>
      </w:r>
      <w:r>
        <w:rPr>
          <w:rFonts w:eastAsia="Times New Roman" w:cs="Times New Roman"/>
          <w:szCs w:val="24"/>
        </w:rPr>
        <w:t xml:space="preserve"> συνόρων της Αμερικής με το Μεξικό η νόμιμη ιατρική χρήση της κάνναβης, που έχει πια περάσει, έριξε τις ληστείες κατά 20% και μείωσε τις </w:t>
      </w:r>
      <w:r>
        <w:rPr>
          <w:rFonts w:eastAsia="Times New Roman" w:cs="Times New Roman"/>
          <w:szCs w:val="24"/>
        </w:rPr>
        <w:lastRenderedPageBreak/>
        <w:t xml:space="preserve">ανθρωποκτονίες κατά 40%, καθώς τα καρτέλ ναρκωτικών χάνουν συνεχώς έδαφος, χάνουν συνεχώς πελάτες. </w:t>
      </w:r>
    </w:p>
    <w:p w14:paraId="0515FBE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Τι μας λέει, λοιπόν, η πρόοδος; Και εγώ τολμώ να αναφερθώ και δυστυχώς δεν υπάρχουν και άλλοι Αρχηγοί σήμερα εδώ να μιλήσουν και να δούμε τις απόψεις τους. Τι μας λέει η πρόοδος; Νόμιμο, ελεγχόμενο εμπόριο, αποποινικοποίηση της χρήσης και κατοχής για τους </w:t>
      </w:r>
      <w:r>
        <w:rPr>
          <w:rFonts w:eastAsia="Times New Roman" w:cs="Times New Roman"/>
          <w:szCs w:val="24"/>
        </w:rPr>
        <w:t>ενήλικες και με δικαίωμα, όπως είπα, προσωπικής καλλιέργειας -στην Ιρλανδία το όριο για την προσωπική καλλιέργεια έχει τεθεί στα πέντε φυτά ανά χρήστη- με αυστηρούς κανόνες που θα αποτρέπουν την πρόσβαση τους ανήλικους και κατά συνέπεια, τη χρήση από ανήλι</w:t>
      </w:r>
      <w:r>
        <w:rPr>
          <w:rFonts w:eastAsia="Times New Roman" w:cs="Times New Roman"/>
          <w:szCs w:val="24"/>
        </w:rPr>
        <w:t xml:space="preserve">κους. Γιατί εδώ πρέπει να έχουμε ανοιχτά τα αυτιά και τα μάτια μας. </w:t>
      </w:r>
    </w:p>
    <w:p w14:paraId="0515FBE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Συζήτησα για τις ανάγκες της σημερινής μου τοποθέτησης με έναν αξιωματικό της Δίωξης Ναρκωτικών. Η εξάπλωση τα σχολεία είναι πολύ μεγάλη και το χτύπημα των κυκλωμάτων έχει γίνει πάρα πολύ</w:t>
      </w:r>
      <w:r>
        <w:rPr>
          <w:rFonts w:eastAsia="Times New Roman" w:cs="Times New Roman"/>
          <w:szCs w:val="24"/>
        </w:rPr>
        <w:t xml:space="preserve"> δύσκολο, καθότι οι ίδιοι οι μαθητές διακινούν </w:t>
      </w:r>
      <w:proofErr w:type="spellStart"/>
      <w:r>
        <w:rPr>
          <w:rFonts w:eastAsia="Times New Roman" w:cs="Times New Roman"/>
          <w:szCs w:val="24"/>
        </w:rPr>
        <w:t>μικροποσότητες</w:t>
      </w:r>
      <w:proofErr w:type="spellEnd"/>
      <w:r>
        <w:rPr>
          <w:rFonts w:eastAsia="Times New Roman" w:cs="Times New Roman"/>
          <w:szCs w:val="24"/>
        </w:rPr>
        <w:t xml:space="preserve">. Όμως, κανένα πρόβλημα δεν θα λυθεί, εάν κλείνουμε τα μάτια στην πραγματικότητα. Κανένα πρόβλημα δεν θα λυθεί με το να βάλουμε έναν αστυνόμο έξω από κάθε σχολείο. Εάν αδιαφορήσουμε και αφήσουμε </w:t>
      </w:r>
      <w:r>
        <w:rPr>
          <w:rFonts w:eastAsia="Times New Roman" w:cs="Times New Roman"/>
          <w:szCs w:val="24"/>
        </w:rPr>
        <w:t xml:space="preserve">κάθε φορά μια χαμένη ευκαιρία και αφήσουμε τους άλλους να βγάζουν το φίδι από την τρύπα, το πρόβλημα μέρα με την ημέρα θα μεγαλώνει. Εκτός βέβαια εάν κάποιοι θέλουν να είναι καρικατούρες του </w:t>
      </w:r>
      <w:proofErr w:type="spellStart"/>
      <w:r>
        <w:rPr>
          <w:rFonts w:eastAsia="Times New Roman" w:cs="Times New Roman"/>
          <w:szCs w:val="24"/>
        </w:rPr>
        <w:t>Αυλωνίτη</w:t>
      </w:r>
      <w:proofErr w:type="spellEnd"/>
      <w:r>
        <w:rPr>
          <w:rFonts w:eastAsia="Times New Roman" w:cs="Times New Roman"/>
          <w:szCs w:val="24"/>
        </w:rPr>
        <w:t xml:space="preserve"> σε εκείνη την ταινία που φώναζε συνέχεια «πνεύμα και ηθι</w:t>
      </w:r>
      <w:r>
        <w:rPr>
          <w:rFonts w:eastAsia="Times New Roman" w:cs="Times New Roman"/>
          <w:szCs w:val="24"/>
        </w:rPr>
        <w:t xml:space="preserve">κή». </w:t>
      </w:r>
    </w:p>
    <w:p w14:paraId="0515FBE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Θα περίμενα, λοιπόν, κυρίες και κύριοι συνάδελφοι, όπως σας είπα, να βρεθούν περισσότεροι Βουλευτές απ’ όλες τις πτέρυγες της Βουλής να τοποθετηθούν σοβαρά επί του θέματος, χωρίς να φοβούνται και σ’ αυτό το θέμα το έρμο το πολιτικό κόστος. </w:t>
      </w:r>
    </w:p>
    <w:p w14:paraId="0515FBE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Ελλάδα </w:t>
      </w:r>
      <w:r>
        <w:rPr>
          <w:rFonts w:eastAsia="Times New Roman" w:cs="Times New Roman"/>
          <w:szCs w:val="24"/>
        </w:rPr>
        <w:t xml:space="preserve">έχει ανάγκη από την κοινωνική συμμαχία των προοδευτικών, των ενημερωμένων, των τολμηρών. Και το Ποτάμι θα συνεχίσει να την ενισχύει και να την προκαλεί, με τόλμη και ευθύνη, όπως σας είπα. </w:t>
      </w:r>
    </w:p>
    <w:p w14:paraId="0515FBE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w:t>
      </w:r>
    </w:p>
    <w:p w14:paraId="0515FBEE"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515FBE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(Σπυρίδων Λυκούδης): </w:t>
      </w:r>
      <w:r>
        <w:rPr>
          <w:rFonts w:eastAsia="Times New Roman" w:cs="Times New Roman"/>
          <w:szCs w:val="24"/>
        </w:rPr>
        <w:t>Ευχαριστώ, κύριε Πρόεδρε.</w:t>
      </w:r>
    </w:p>
    <w:p w14:paraId="0515FBF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Ο συνάδελφος κ. Ανδρέας Λοβέρδος, Κοινοβουλευτικός Εκπρόσωπος της Δ</w:t>
      </w:r>
      <w:r>
        <w:rPr>
          <w:rFonts w:eastAsia="Times New Roman" w:cs="Times New Roman"/>
          <w:szCs w:val="24"/>
        </w:rPr>
        <w:t>ημοκρατικής Συμπαράταξης ΠΑΣΟΚ - ΔΗΜΑΡ</w:t>
      </w:r>
      <w:r>
        <w:rPr>
          <w:rFonts w:eastAsia="Times New Roman" w:cs="Times New Roman"/>
          <w:szCs w:val="24"/>
        </w:rPr>
        <w:t>, έχει το</w:t>
      </w:r>
      <w:r>
        <w:rPr>
          <w:rFonts w:eastAsia="Times New Roman" w:cs="Times New Roman"/>
          <w:szCs w:val="24"/>
        </w:rPr>
        <w:t>ν</w:t>
      </w:r>
      <w:r>
        <w:rPr>
          <w:rFonts w:eastAsia="Times New Roman" w:cs="Times New Roman"/>
          <w:szCs w:val="24"/>
        </w:rPr>
        <w:t xml:space="preserve"> λόγο.</w:t>
      </w:r>
    </w:p>
    <w:p w14:paraId="0515FBF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515FBF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πω </w:t>
      </w:r>
      <w:proofErr w:type="spellStart"/>
      <w:r>
        <w:rPr>
          <w:rFonts w:eastAsia="Times New Roman" w:cs="Times New Roman"/>
          <w:szCs w:val="24"/>
        </w:rPr>
        <w:t>προκ</w:t>
      </w:r>
      <w:r>
        <w:rPr>
          <w:rFonts w:eastAsia="Times New Roman" w:cs="Times New Roman"/>
          <w:szCs w:val="24"/>
        </w:rPr>
        <w:t>αταβολικώς</w:t>
      </w:r>
      <w:proofErr w:type="spellEnd"/>
      <w:r>
        <w:rPr>
          <w:rFonts w:eastAsia="Times New Roman" w:cs="Times New Roman"/>
          <w:szCs w:val="24"/>
        </w:rPr>
        <w:t xml:space="preserve"> ότι αν και άτολμο, αν και λίγα, ελάχιστα, τα θέματα που επιλύει το παρόν σχέδιο νόμου, θα το στηρίξουμε, με τον τρόπο που εξέφρασε λεπτομερώς ο κ. </w:t>
      </w:r>
      <w:proofErr w:type="spellStart"/>
      <w:r>
        <w:rPr>
          <w:rFonts w:eastAsia="Times New Roman" w:cs="Times New Roman"/>
          <w:szCs w:val="24"/>
        </w:rPr>
        <w:t>Μπαργιώτας</w:t>
      </w:r>
      <w:proofErr w:type="spellEnd"/>
      <w:r>
        <w:rPr>
          <w:rFonts w:eastAsia="Times New Roman" w:cs="Times New Roman"/>
          <w:szCs w:val="24"/>
        </w:rPr>
        <w:t xml:space="preserve">, αλλά και ο κ. Ψαριανός σε δύο ομιλίες που συμπλήρωνε η μία την άλλη, και με τον τρόπο </w:t>
      </w:r>
      <w:r>
        <w:rPr>
          <w:rFonts w:eastAsia="Times New Roman" w:cs="Times New Roman"/>
          <w:szCs w:val="24"/>
        </w:rPr>
        <w:t xml:space="preserve">που υποστήριξε ο Πρόεδρος του Ποταμιού, ο κ. Θεοδωράκης. </w:t>
      </w:r>
    </w:p>
    <w:p w14:paraId="0515FBF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Θέλω, όμως, να κάνω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άλλες επισημάνσεις για άλλα θέματα και θα έρθω και στην ουσία του σχεδίου νόμου. </w:t>
      </w:r>
    </w:p>
    <w:p w14:paraId="0515FBF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Κατά πρώτον, όσον αφορά τον ανασχηματισμό, ακούστηκαν πολλά για έκπληξη, για κωμωδία</w:t>
      </w:r>
      <w:r>
        <w:rPr>
          <w:rFonts w:eastAsia="Times New Roman" w:cs="Times New Roman"/>
          <w:szCs w:val="24"/>
        </w:rPr>
        <w:t>, ακούστηκαν περιπαιχτικά σχόλια. Πέρα από όσα ακούστηκαν, θέλω στην Εθνική Αντιπροσωπεία να πω ότι ο τρόπος με τον οποίο μπορούμε να τον χαρακτηρίσουμε και να είμαστε και πάρα πολύ σαφείς είναι ότι πρόκειται για έναν ανασχηματισμό αμηχανίας και απόλυτης έ</w:t>
      </w:r>
      <w:r>
        <w:rPr>
          <w:rFonts w:eastAsia="Times New Roman" w:cs="Times New Roman"/>
          <w:szCs w:val="24"/>
        </w:rPr>
        <w:t xml:space="preserve">νδειας. </w:t>
      </w:r>
    </w:p>
    <w:p w14:paraId="0515FBF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πρέπει να συνειδητοποιήσετε ότι ο καιρός έχει περάσει και οι περισσότεροι κόκκοι της άμμου της κλεψύδρας έχουν περάσει στο κάτω μέρος. Σας μένει το λιγότερο. Αυτά τα οποία κάνετε, ακόμη και σε ό,τι αφορά τον ενδο</w:t>
      </w:r>
      <w:r>
        <w:rPr>
          <w:rFonts w:eastAsia="Times New Roman" w:cs="Times New Roman"/>
          <w:szCs w:val="24"/>
        </w:rPr>
        <w:t xml:space="preserve">κυβερνητικό σχηματισμό, θα κριθούν στις κάλπες, στις οποίες οδηγείται η χώρα με ταχύτατους ρυθμούς και πάντως σε λίγους μήνες. </w:t>
      </w:r>
    </w:p>
    <w:p w14:paraId="0515FBF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θέλω να πω εισαγωγικώς, είναι ότι κάτι διαβάζω σήμερα στον Τύπο για ιδιωτικοποίηση των </w:t>
      </w:r>
      <w:r>
        <w:rPr>
          <w:rFonts w:eastAsia="Times New Roman" w:cs="Times New Roman"/>
          <w:szCs w:val="24"/>
        </w:rPr>
        <w:t>«</w:t>
      </w:r>
      <w:r>
        <w:rPr>
          <w:rFonts w:eastAsia="Times New Roman" w:cs="Times New Roman"/>
          <w:szCs w:val="24"/>
        </w:rPr>
        <w:t>ΕΛΛΗΝΙΚΩΝ ΠΕΤΡΕΛΑΙΩΝ</w:t>
      </w:r>
      <w:r>
        <w:rPr>
          <w:rFonts w:eastAsia="Times New Roman" w:cs="Times New Roman"/>
          <w:szCs w:val="24"/>
        </w:rPr>
        <w:t>»</w:t>
      </w:r>
      <w:r>
        <w:rPr>
          <w:rFonts w:eastAsia="Times New Roman" w:cs="Times New Roman"/>
          <w:szCs w:val="24"/>
        </w:rPr>
        <w:t>, το</w:t>
      </w:r>
      <w:r>
        <w:rPr>
          <w:rFonts w:eastAsia="Times New Roman" w:cs="Times New Roman"/>
          <w:szCs w:val="24"/>
        </w:rPr>
        <w:t xml:space="preserve">υ 51% των μετοχών και το πέρασμα της </w:t>
      </w:r>
      <w:r>
        <w:rPr>
          <w:rFonts w:eastAsia="Times New Roman" w:cs="Times New Roman"/>
          <w:szCs w:val="24"/>
        </w:rPr>
        <w:t>δ</w:t>
      </w:r>
      <w:r>
        <w:rPr>
          <w:rFonts w:eastAsia="Times New Roman" w:cs="Times New Roman"/>
          <w:szCs w:val="24"/>
        </w:rPr>
        <w:t xml:space="preserve">ιοίκησης των </w:t>
      </w:r>
      <w:r>
        <w:rPr>
          <w:rFonts w:eastAsia="Times New Roman" w:cs="Times New Roman"/>
          <w:szCs w:val="24"/>
        </w:rPr>
        <w:t>«</w:t>
      </w:r>
      <w:r w:rsidRPr="00957642">
        <w:rPr>
          <w:rFonts w:eastAsia="Times New Roman" w:cs="Times New Roman"/>
          <w:sz w:val="22"/>
          <w:szCs w:val="24"/>
        </w:rPr>
        <w:t>ΕΛΛΗΝΙΚΩΝ ΠΕΤΡΕΛΑΙΩΝ</w:t>
      </w:r>
      <w:r>
        <w:rPr>
          <w:rFonts w:eastAsia="Times New Roman" w:cs="Times New Roman"/>
          <w:szCs w:val="24"/>
        </w:rPr>
        <w:t>»</w:t>
      </w:r>
      <w:r>
        <w:rPr>
          <w:rFonts w:eastAsia="Times New Roman" w:cs="Times New Roman"/>
          <w:szCs w:val="24"/>
        </w:rPr>
        <w:t>. Και άλλη φορά, πριν από δεκαπέντε περίπου ημέρες, έχω πει εδώ ότι ο αρμόδιος Υπουργός πρέπει να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ότι αρχίζει ήδη να έχει προβλήματα και πολιτικά και με το νόμο. Πρέπει να είναι προσεκτική η κίνηση αυτή. </w:t>
      </w:r>
    </w:p>
    <w:p w14:paraId="0515FBF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Μία και φαίνεται ότι η είδηση αυτή σιγά-σιγά πάει να μετουσιωθεί σε πράξη, επ’ ευκαιρία των σκέψεων που αναπτύσσει η Κυβέρνηση και επί των </w:t>
      </w:r>
      <w:r>
        <w:rPr>
          <w:rFonts w:eastAsia="Times New Roman" w:cs="Times New Roman"/>
          <w:szCs w:val="24"/>
        </w:rPr>
        <w:t>«</w:t>
      </w:r>
      <w:r>
        <w:rPr>
          <w:rFonts w:eastAsia="Times New Roman" w:cs="Times New Roman"/>
          <w:szCs w:val="24"/>
        </w:rPr>
        <w:t>ΕΛΛΗ</w:t>
      </w:r>
      <w:r>
        <w:rPr>
          <w:rFonts w:eastAsia="Times New Roman" w:cs="Times New Roman"/>
          <w:szCs w:val="24"/>
        </w:rPr>
        <w:t>ΝΙΚΩΝ ΠΕΤΡΕΛΑΙΩΝ</w:t>
      </w:r>
      <w:r>
        <w:rPr>
          <w:rFonts w:eastAsia="Times New Roman" w:cs="Times New Roman"/>
          <w:szCs w:val="24"/>
        </w:rPr>
        <w:t>»</w:t>
      </w:r>
      <w:r>
        <w:rPr>
          <w:rFonts w:eastAsia="Times New Roman" w:cs="Times New Roman"/>
          <w:szCs w:val="24"/>
        </w:rPr>
        <w:t xml:space="preserve">, παρακάλεσα να έρθει να κάνει μία καταγραφή τι απέγινε από πλευράς αποτελεσμάτων με άλλες ιδιωτικοποιήσεις, που και εμείς έχουμε στηρίξει ή που και εμείς κάναμε. Επέτυχε το πρότυπο; Κερδίζει περισσότερα το </w:t>
      </w:r>
      <w:r>
        <w:rPr>
          <w:rFonts w:eastAsia="Times New Roman" w:cs="Times New Roman"/>
          <w:szCs w:val="24"/>
        </w:rPr>
        <w:lastRenderedPageBreak/>
        <w:t>ελληνικό δημόσιο από τους φόρους</w:t>
      </w:r>
      <w:r>
        <w:rPr>
          <w:rFonts w:eastAsia="Times New Roman" w:cs="Times New Roman"/>
          <w:szCs w:val="24"/>
        </w:rPr>
        <w:t xml:space="preserve">; Τι έχει συμβεί; Στα χέρια σας συγκεντρώνεται μία εμπειρία. Αυτή την εμπειρία την χρειάζεται η Εθνική Αντιπροσωπεία. </w:t>
      </w:r>
    </w:p>
    <w:p w14:paraId="0515FBF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Τρίτο εισαγωγικό θέμα που θέλω να αναφέρω, εν τάχει, είναι ότι τώρα διαβάζω ότι η Προκαταρκτική Επιτροπή Εξέτασης για τα θέματα της υγεία</w:t>
      </w:r>
      <w:r>
        <w:rPr>
          <w:rFonts w:eastAsia="Times New Roman" w:cs="Times New Roman"/>
          <w:szCs w:val="24"/>
        </w:rPr>
        <w:t xml:space="preserve">ς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ξεκινάει τη Δευτέρα στις 16.00΄η ώρα, δεκατρείς μέρες μετά την Ολομέλεια της Βουλής. Έτσι θα το πάτε; Γιατί αυτή την εβδομάδα δεν έγινε η συγκρότησή της σε Σώμα για να προχωρήσουμε; </w:t>
      </w:r>
    </w:p>
    <w:p w14:paraId="0515FBF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από τη Δευτέρα οι εργασίες</w:t>
      </w:r>
      <w:r>
        <w:rPr>
          <w:rFonts w:eastAsia="Times New Roman" w:cs="Times New Roman"/>
          <w:szCs w:val="24"/>
        </w:rPr>
        <w:t xml:space="preserve"> της πρέπει να πάνε ανοιχτά και σύντομα -εννοώ να πάνε γρήγορα, όχι να παραμείνει για λίγο καιρό. Πρέπει να πάνε γρήγορα οι εργασίες. Δεν έχετε απεριόριστο χρόνο. Δεν θα μας κάνετε συζητήσεις επί </w:t>
      </w:r>
      <w:r>
        <w:rPr>
          <w:rFonts w:eastAsia="Times New Roman" w:cs="Times New Roman"/>
          <w:szCs w:val="24"/>
        </w:rPr>
        <w:lastRenderedPageBreak/>
        <w:t xml:space="preserve">του θέματος, χωρίς να λειτουργεί η </w:t>
      </w:r>
      <w:r>
        <w:rPr>
          <w:rFonts w:eastAsia="Times New Roman" w:cs="Times New Roman"/>
          <w:szCs w:val="24"/>
        </w:rPr>
        <w:t>ε</w:t>
      </w:r>
      <w:r>
        <w:rPr>
          <w:rFonts w:eastAsia="Times New Roman" w:cs="Times New Roman"/>
          <w:szCs w:val="24"/>
        </w:rPr>
        <w:t>πιτροπή της Βουλής. Γιατ</w:t>
      </w:r>
      <w:r>
        <w:rPr>
          <w:rFonts w:eastAsia="Times New Roman" w:cs="Times New Roman"/>
          <w:szCs w:val="24"/>
        </w:rPr>
        <w:t xml:space="preserve">ί χάθηκαν δώδεκα μέρες, τώρα; </w:t>
      </w:r>
    </w:p>
    <w:p w14:paraId="0515FBF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Πάντως, από τη Δευτέρα θα αντιμετωπίσετε τις προτάσεις μας για κάλυψη των εργασιών της </w:t>
      </w:r>
      <w:r>
        <w:rPr>
          <w:rFonts w:eastAsia="Times New Roman" w:cs="Times New Roman"/>
          <w:szCs w:val="24"/>
        </w:rPr>
        <w:t>ε</w:t>
      </w:r>
      <w:r>
        <w:rPr>
          <w:rFonts w:eastAsia="Times New Roman" w:cs="Times New Roman"/>
          <w:szCs w:val="24"/>
        </w:rPr>
        <w:t xml:space="preserve">πιτροπής ζωντανά από το κανάλι της Βουλής για την ολόπλευρη εξέταση των θεμάτων, χωρίς θέματα παραγραφής. </w:t>
      </w:r>
      <w:r>
        <w:rPr>
          <w:rFonts w:eastAsia="Times New Roman" w:cs="Times New Roman"/>
        </w:rPr>
        <w:t>Πρέπει</w:t>
      </w:r>
      <w:r>
        <w:rPr>
          <w:rFonts w:eastAsia="Times New Roman" w:cs="Times New Roman"/>
          <w:szCs w:val="24"/>
        </w:rPr>
        <w:t xml:space="preserve"> να μπει και η απιστία στ</w:t>
      </w:r>
      <w:r>
        <w:rPr>
          <w:rFonts w:eastAsia="Times New Roman" w:cs="Times New Roman"/>
          <w:szCs w:val="24"/>
        </w:rPr>
        <w:t xml:space="preserve">ο τραπέζι, να βγουν όλα στο φως και να υπάρχει η παρουσία των μαρτύρων εκεί, καθώς και όλων των ενδιαφερομένων πρώην Υπουργών και Πρωθυπουργών. Θα γίνει δουλειά εκεί. Δεν θα πάτε να τα κουκουλώσετε όλα και να τα κάνετε μπαλάκι. Θα γίνει δουλειά εκεί. </w:t>
      </w:r>
    </w:p>
    <w:p w14:paraId="0515FBF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Τέτα</w:t>
      </w:r>
      <w:r>
        <w:rPr>
          <w:rFonts w:eastAsia="Times New Roman" w:cs="Times New Roman"/>
          <w:szCs w:val="24"/>
        </w:rPr>
        <w:t xml:space="preserve">ρτον, είμαι αναγκασμένος, γιατί όταν </w:t>
      </w:r>
      <w:proofErr w:type="spellStart"/>
      <w:r>
        <w:rPr>
          <w:rFonts w:eastAsia="Times New Roman" w:cs="Times New Roman"/>
          <w:szCs w:val="24"/>
        </w:rPr>
        <w:t>πρωτολόγ</w:t>
      </w:r>
      <w:r>
        <w:rPr>
          <w:rFonts w:eastAsia="Times New Roman" w:cs="Times New Roman"/>
          <w:szCs w:val="24"/>
        </w:rPr>
        <w:t>η</w:t>
      </w:r>
      <w:r>
        <w:rPr>
          <w:rFonts w:eastAsia="Times New Roman" w:cs="Times New Roman"/>
          <w:szCs w:val="24"/>
        </w:rPr>
        <w:t>σε</w:t>
      </w:r>
      <w:proofErr w:type="spellEnd"/>
      <w:r>
        <w:rPr>
          <w:rFonts w:eastAsia="Times New Roman" w:cs="Times New Roman"/>
          <w:szCs w:val="24"/>
        </w:rPr>
        <w:t xml:space="preserve"> -και μάλιστα μιλώντας για πάνω από 10 λεπτά την περασμένη εβδομάδα για το Ίδρυμα Τήνου, που αντιμετωπίσαμε εδώ ως νομοθετική </w:t>
      </w:r>
      <w:r>
        <w:rPr>
          <w:rFonts w:eastAsia="Times New Roman" w:cs="Times New Roman"/>
          <w:szCs w:val="24"/>
        </w:rPr>
        <w:lastRenderedPageBreak/>
        <w:t>πρωτοβουλία που ερχόταν από Βουλευτές, και το συζητήσαμε- ο Κοινοβουλευτικός Εκπρό</w:t>
      </w:r>
      <w:r>
        <w:rPr>
          <w:rFonts w:eastAsia="Times New Roman" w:cs="Times New Roman"/>
          <w:szCs w:val="24"/>
        </w:rPr>
        <w:t xml:space="preserve">σωπος της Πλειοψηφίας, ο κ. </w:t>
      </w:r>
      <w:proofErr w:type="spellStart"/>
      <w:r>
        <w:rPr>
          <w:rFonts w:eastAsia="Times New Roman" w:cs="Times New Roman"/>
          <w:szCs w:val="24"/>
        </w:rPr>
        <w:t>Ξυδάκης</w:t>
      </w:r>
      <w:proofErr w:type="spellEnd"/>
      <w:r>
        <w:rPr>
          <w:rFonts w:eastAsia="Times New Roman" w:cs="Times New Roman"/>
          <w:szCs w:val="24"/>
        </w:rPr>
        <w:t xml:space="preserve">, στάθηκε με ιδιαίτερη προσοχή επί 10 λεπτά στο θέμα, σχολιάζοντας κάτι που είχα πει εγώ στην μικρή μου ομιλία, αλλά λέγοντας και άλλα πράγματα. </w:t>
      </w:r>
    </w:p>
    <w:p w14:paraId="0515FBF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Επειδή η Βουλή εψήφισε κατάργηση δικής μου νομοθετικής παρέμβασης, εγώ θεωρ</w:t>
      </w:r>
      <w:r>
        <w:rPr>
          <w:rFonts w:eastAsia="Times New Roman" w:cs="Times New Roman"/>
          <w:szCs w:val="24"/>
        </w:rPr>
        <w:t>ώ το θέμα ανοιχτό. Στη συζήτηση που είχα μετά την ψηφοφορία στη Βουλή με ανθρώπους σχετικούς με το θέμα κατάλαβα ότι τα επιχειρήματα του Κοινοβουλευτικού Εκπροσώπου του ΣΥΡΙΖΑ δεν ήταν σωστά. Είχαν προβλήματα λογικής και ιστορικής τάξης. Θέλω, κυρίες και κ</w:t>
      </w:r>
      <w:r>
        <w:rPr>
          <w:rFonts w:eastAsia="Times New Roman" w:cs="Times New Roman"/>
          <w:szCs w:val="24"/>
        </w:rPr>
        <w:t xml:space="preserve">ύριοι Βουλευτές, για την πληρότητα των δικών μου συλλογισμών –γιατί εγώ είχα βάλει μόνο ένα διαδικαστικό θέμα, δεν είχα προχωρήσει- να πω τα εξής. </w:t>
      </w:r>
    </w:p>
    <w:p w14:paraId="0515FBF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Πρώτον, θέλω να επαναλάβω με δύο φράσεις ότι ο καταστατικός χάρτης της Εκκλησίας, όπως ισχύει σήμερα, ο ν.59</w:t>
      </w:r>
      <w:r>
        <w:rPr>
          <w:rFonts w:eastAsia="Times New Roman" w:cs="Times New Roman"/>
          <w:szCs w:val="24"/>
        </w:rPr>
        <w:t>0/1977 είναι μ</w:t>
      </w:r>
      <w:r>
        <w:rPr>
          <w:rFonts w:eastAsia="Times New Roman" w:cs="Times New Roman"/>
          <w:szCs w:val="24"/>
        </w:rPr>
        <w:t>ί</w:t>
      </w:r>
      <w:r>
        <w:rPr>
          <w:rFonts w:eastAsia="Times New Roman" w:cs="Times New Roman"/>
          <w:szCs w:val="24"/>
        </w:rPr>
        <w:t>α προσπάθεια της Βουλής, που επικυρώνει στην ουσία αυτά που έρχονται από την Εκκλησία. Δεν θα πει η Βουλή στην Εκκλησία πώς θα διοικηθεί. Απλώς, η Βουλή παραλαμβάνει διά του Υπουργού Παιδείας και Θρησκευμάτων αυτά που της προτείνει η Εκκλησί</w:t>
      </w:r>
      <w:r>
        <w:rPr>
          <w:rFonts w:eastAsia="Times New Roman" w:cs="Times New Roman"/>
          <w:szCs w:val="24"/>
        </w:rPr>
        <w:t>α και τα σταθμίζει με κριτήριο την υποχρέωση της Βουλής να σέβεται τα θεμελιώδη δικαιώματα και όλα τα λοιπά θέματα τα οποία είναι υποχρέωση μιας Κυβέρνησης και μιας Βουλής έξω από το συγκεκριμένο θέμα που ρυθμίζει. Έβαλα αυτό το θέμα, ότι αυτό δεν έγινε ως</w:t>
      </w:r>
      <w:r>
        <w:rPr>
          <w:rFonts w:eastAsia="Times New Roman" w:cs="Times New Roman"/>
          <w:szCs w:val="24"/>
        </w:rPr>
        <w:t xml:space="preserve"> διαδικασία και τροποποιείται ο καταστατικός χάρτης της Εκκλησίας χωρίς να έχει ακολουθηθεί αυτή η διαδικασία. Μου απαντήθηκαν </w:t>
      </w:r>
      <w:r>
        <w:rPr>
          <w:rFonts w:eastAsia="Times New Roman" w:cs="Times New Roman"/>
          <w:szCs w:val="24"/>
        </w:rPr>
        <w:lastRenderedPageBreak/>
        <w:t xml:space="preserve">πολλά. Ειδικά, όμως, επί του θέματος αυτού του διαδικαστικού δεν μου απάντησαν. </w:t>
      </w:r>
    </w:p>
    <w:p w14:paraId="0515FBF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Πάμε τώρα στα ειδικά. Λέει ο συνάδελφος ο κ. </w:t>
      </w:r>
      <w:proofErr w:type="spellStart"/>
      <w:r>
        <w:rPr>
          <w:rFonts w:eastAsia="Times New Roman" w:cs="Times New Roman"/>
          <w:szCs w:val="24"/>
        </w:rPr>
        <w:t>Ξυδ</w:t>
      </w:r>
      <w:r>
        <w:rPr>
          <w:rFonts w:eastAsia="Times New Roman" w:cs="Times New Roman"/>
          <w:szCs w:val="24"/>
        </w:rPr>
        <w:t>άκης</w:t>
      </w:r>
      <w:proofErr w:type="spellEnd"/>
      <w:r>
        <w:rPr>
          <w:rFonts w:eastAsia="Times New Roman" w:cs="Times New Roman"/>
          <w:szCs w:val="24"/>
        </w:rPr>
        <w:t xml:space="preserve"> –καταθέτει μάλιστα και ένα κείμενο, το οποίο αμέσως έσπευσα να πάρω. Και ευτυχώς που το έκανα, διότι είδα ότι αυτά που λέει περί διαθήκης, ότι είναι –λέει- μ</w:t>
      </w:r>
      <w:r>
        <w:rPr>
          <w:rFonts w:eastAsia="Times New Roman" w:cs="Times New Roman"/>
          <w:szCs w:val="24"/>
        </w:rPr>
        <w:t>ί</w:t>
      </w:r>
      <w:r>
        <w:rPr>
          <w:rFonts w:eastAsia="Times New Roman" w:cs="Times New Roman"/>
          <w:szCs w:val="24"/>
        </w:rPr>
        <w:t>α διαθήκη των κτητόρων από το 1823, που δεν μπορούμε να παρέμβουμε. Και λέει ότι κακώς η δική</w:t>
      </w:r>
      <w:r>
        <w:rPr>
          <w:rFonts w:eastAsia="Times New Roman" w:cs="Times New Roman"/>
          <w:szCs w:val="24"/>
        </w:rPr>
        <w:t xml:space="preserve"> μου νομοθετική προσπάθεια αποτέλεσε παρεμβολή. Το πήρα το έγγραφο αυτό και το άνοιξα. </w:t>
      </w:r>
    </w:p>
    <w:p w14:paraId="0515FBF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Πράγματι, στην πρώτη σελίδα ο συνάδελφος έχει απόλυτο δίκιο. Έτσι λέει. Όμως, στη δεύτερη σελίδα ερμηνεύονται οι όροι της πρώτης σελίδας. Δεν πρόκειται περί ιδιοκτητών,</w:t>
      </w:r>
      <w:r>
        <w:rPr>
          <w:rFonts w:eastAsia="Times New Roman" w:cs="Times New Roman"/>
          <w:szCs w:val="24"/>
        </w:rPr>
        <w:t xml:space="preserve"> όπως μετέφρασε τους κτήτορες, ούτε περί διαθήκης, διότι ο ιερός ναός ή το ίδρυμα –</w:t>
      </w:r>
      <w:r>
        <w:rPr>
          <w:rFonts w:eastAsia="Times New Roman" w:cs="Times New Roman"/>
          <w:szCs w:val="24"/>
        </w:rPr>
        <w:lastRenderedPageBreak/>
        <w:t xml:space="preserve">απ’ όπου θέλετε πιάστε το- δεν ήταν ιδιωτική περιουσία για να διατεθεί μετά θάνατον με μια διαθήκη, όπως ο συνάδελφος κατάλαβε. Από το 1823 και μέχρι να έρθει ο </w:t>
      </w:r>
      <w:proofErr w:type="spellStart"/>
      <w:r>
        <w:rPr>
          <w:rFonts w:eastAsia="Times New Roman" w:cs="Times New Roman"/>
          <w:szCs w:val="24"/>
        </w:rPr>
        <w:t>Όθωνας</w:t>
      </w:r>
      <w:proofErr w:type="spellEnd"/>
      <w:r>
        <w:rPr>
          <w:rFonts w:eastAsia="Times New Roman" w:cs="Times New Roman"/>
          <w:szCs w:val="24"/>
        </w:rPr>
        <w:t>, νομί</w:t>
      </w:r>
      <w:r>
        <w:rPr>
          <w:rFonts w:eastAsia="Times New Roman" w:cs="Times New Roman"/>
          <w:szCs w:val="24"/>
        </w:rPr>
        <w:t>ζω είχαν γίνει τρεις-τέσσερις προσπάθειες. Οι τέσσερις Επίτροποι, καταρχάς, αποφάσισαν τα θέματα της λειτουργίας τους και τα θέσπισαν με τη μορφή καταστατικού, που τροποποιήθηκε τρεις φορές. Περί αυτού πρόκειται. Από το 1832 και μετά, ως εποπτευόμενο φορέα</w:t>
      </w:r>
      <w:r>
        <w:rPr>
          <w:rFonts w:eastAsia="Times New Roman" w:cs="Times New Roman"/>
          <w:szCs w:val="24"/>
        </w:rPr>
        <w:t xml:space="preserve"> από το ελληνικό κράτος, με νόμο ρυθμίζονταν τα θέματά του. Και η δική μου παρέμβαση ακολούθησε αυτή τη λογική δύο αιώνες μετά. Ποια λογική ακολούθησε; Όχι ότι από τότε, μέχρι τη δική μου παρέμβαση υπήρχε κενό. Γίνονταν κατά καιρούς νομοθετικές παρεμβάσεις</w:t>
      </w:r>
      <w:r>
        <w:rPr>
          <w:rFonts w:eastAsia="Times New Roman" w:cs="Times New Roman"/>
          <w:szCs w:val="24"/>
        </w:rPr>
        <w:t xml:space="preserve">. Και η δική μου παρέμβαση εμπεριείχε δραστηριότητα υπουργική σε αυτό το </w:t>
      </w:r>
      <w:r>
        <w:rPr>
          <w:rFonts w:eastAsia="Times New Roman" w:cs="Times New Roman"/>
          <w:szCs w:val="24"/>
        </w:rPr>
        <w:lastRenderedPageBreak/>
        <w:t>επίπεδο μετά από πρόταση που ήρθε από τα κάτω. Δεν το σκέφτηκα εγώ. Πού να το ξέρω εγώ; Μου το πρότεινε η Εκκλησία. Έκρινα ότι αυτό δεν είναι αδιάφορο με τα υπόλοιπα θέματα που έχει τ</w:t>
      </w:r>
      <w:r>
        <w:rPr>
          <w:rFonts w:eastAsia="Times New Roman" w:cs="Times New Roman"/>
          <w:szCs w:val="24"/>
        </w:rPr>
        <w:t xml:space="preserve">ο συγκεκριμένο </w:t>
      </w:r>
      <w:r>
        <w:rPr>
          <w:rFonts w:eastAsia="Times New Roman" w:cs="Times New Roman"/>
          <w:szCs w:val="24"/>
        </w:rPr>
        <w:t>ί</w:t>
      </w:r>
      <w:r>
        <w:rPr>
          <w:rFonts w:eastAsia="Times New Roman" w:cs="Times New Roman"/>
          <w:szCs w:val="24"/>
        </w:rPr>
        <w:t>δρυμα, έκρινα ότι δεν υπάρχει θέμα θεμελιωδών δικαιωμάτων και είπα ότι ο δρόμος για τη Βουλή είναι ανοιχτός. Και αυτό το πρότεινα εγώ. Πήρα την ευθύνη και είπα ότι αυτό πρέπει να γίνει. Δεν έβαλα Βουλευτές να το λένε στη θέση μου. Το είπα ε</w:t>
      </w:r>
      <w:r>
        <w:rPr>
          <w:rFonts w:eastAsia="Times New Roman" w:cs="Times New Roman"/>
          <w:szCs w:val="24"/>
        </w:rPr>
        <w:t xml:space="preserve">γώ. Γιατί να φοβόμαστε, εάν θεωρούμε ότι κάτι είναι σωστό. </w:t>
      </w:r>
    </w:p>
    <w:p w14:paraId="0515FC0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κυρίες και κύριοι Βουλευτές, ήρθε μ</w:t>
      </w:r>
      <w:r>
        <w:rPr>
          <w:rFonts w:eastAsia="Times New Roman" w:cs="Times New Roman"/>
          <w:szCs w:val="24"/>
        </w:rPr>
        <w:t>ί</w:t>
      </w:r>
      <w:r>
        <w:rPr>
          <w:rFonts w:eastAsia="Times New Roman" w:cs="Times New Roman"/>
          <w:szCs w:val="24"/>
        </w:rPr>
        <w:t>α πρόταση από Βουλευτές –υποτίθεται- αλλά το είχε μεθοδεύσει η Κυβέρνηση. Η θεωρητική κάλυψη αυτής της προσπάθειας είχε λάθη, τα οποία επισημαίνω και υπογρ</w:t>
      </w:r>
      <w:r>
        <w:rPr>
          <w:rFonts w:eastAsia="Times New Roman" w:cs="Times New Roman"/>
          <w:szCs w:val="24"/>
        </w:rPr>
        <w:t xml:space="preserve">αμμίζω. Ακόμη, ο Κοινοβουλευτικός Εκπρόσωπος του ΣΥΡΙΖΑ, ο κ. </w:t>
      </w:r>
      <w:proofErr w:type="spellStart"/>
      <w:r>
        <w:rPr>
          <w:rFonts w:eastAsia="Times New Roman" w:cs="Times New Roman"/>
          <w:szCs w:val="24"/>
        </w:rPr>
        <w:t>Ξυδάκης</w:t>
      </w:r>
      <w:proofErr w:type="spellEnd"/>
      <w:r>
        <w:rPr>
          <w:rFonts w:eastAsia="Times New Roman" w:cs="Times New Roman"/>
          <w:szCs w:val="24"/>
        </w:rPr>
        <w:t xml:space="preserve">, πολύ μεγάλο μέρος της ομιλίας του, έξω </w:t>
      </w:r>
      <w:r>
        <w:rPr>
          <w:rFonts w:eastAsia="Times New Roman" w:cs="Times New Roman"/>
          <w:szCs w:val="24"/>
        </w:rPr>
        <w:lastRenderedPageBreak/>
        <w:t>από τα νομικά και από τα κείμενα, το στήριξε πάνω στην ανάγκη για τα θέματα αυτά να υπάρχει μία συνεργασία της Εκκλησίας με τους πολίτες. Μόνο που</w:t>
      </w:r>
      <w:r>
        <w:rPr>
          <w:rFonts w:eastAsia="Times New Roman" w:cs="Times New Roman"/>
          <w:szCs w:val="24"/>
        </w:rPr>
        <w:t xml:space="preserve"> ξέχασε να μας πει ότι διά της τροπολογίας, ο ένας εκπρόσωπος της Εκκλησίας στη διοίκηση του </w:t>
      </w:r>
      <w:r>
        <w:rPr>
          <w:rFonts w:eastAsia="Times New Roman" w:cs="Times New Roman"/>
          <w:szCs w:val="24"/>
        </w:rPr>
        <w:t>ι</w:t>
      </w:r>
      <w:r>
        <w:rPr>
          <w:rFonts w:eastAsia="Times New Roman" w:cs="Times New Roman"/>
          <w:szCs w:val="24"/>
        </w:rPr>
        <w:t xml:space="preserve">δρύματος παύει να έχει δικαίωμα ψήφου. Άλλα λέμε και άλλα κάνουμε στην πράξη δηλαδή. </w:t>
      </w:r>
    </w:p>
    <w:p w14:paraId="0515FC0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Εγώ ήθελα να τα θέσω αυτά τα θέματα. Ο διάλογος θα παραμείνει ανοιχτός. Η τρ</w:t>
      </w:r>
      <w:r>
        <w:rPr>
          <w:rFonts w:eastAsia="Times New Roman" w:cs="Times New Roman"/>
          <w:szCs w:val="24"/>
        </w:rPr>
        <w:t xml:space="preserve">οπολογία αυτή έγινε νόμος του κράτους, μα όχι για πολύ.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ένα θέμα. Περιμένω και τον συνάδελφο, αν κάποια στιγμή το θελήσει, να εκφράσει τον αντίλογό του στα όσα σήμερα λέω, πέραν του διαδικαστικού. </w:t>
      </w:r>
    </w:p>
    <w:p w14:paraId="0515FC0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Πάμε στο σχέδιο νόμου. Κυρίες </w:t>
      </w:r>
      <w:r>
        <w:rPr>
          <w:rFonts w:eastAsia="Times New Roman" w:cs="Times New Roman"/>
          <w:szCs w:val="24"/>
        </w:rPr>
        <w:t xml:space="preserve">και κύριοι Βουλευτές, είπε ο κ. </w:t>
      </w:r>
      <w:proofErr w:type="spellStart"/>
      <w:r>
        <w:rPr>
          <w:rFonts w:eastAsia="Times New Roman" w:cs="Times New Roman"/>
          <w:szCs w:val="24"/>
        </w:rPr>
        <w:t>Μπαργιώτας</w:t>
      </w:r>
      <w:proofErr w:type="spellEnd"/>
      <w:r>
        <w:rPr>
          <w:rFonts w:eastAsia="Times New Roman" w:cs="Times New Roman"/>
          <w:szCs w:val="24"/>
        </w:rPr>
        <w:t xml:space="preserve">, ο κ. Ψαριανός και ο κ. Θεοδωράκης ως Πρόεδρος του </w:t>
      </w:r>
      <w:r>
        <w:rPr>
          <w:rFonts w:eastAsia="Times New Roman" w:cs="Times New Roman"/>
          <w:szCs w:val="24"/>
        </w:rPr>
        <w:lastRenderedPageBreak/>
        <w:t xml:space="preserve">Ποταμιού ότι το ψηφίζουμε. Ναι, το ψηφίζουμε. Πρέπει όμως να στηρίξουμε την ψήφο μας αυτή. </w:t>
      </w:r>
    </w:p>
    <w:p w14:paraId="0515FC03"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Είπα </w:t>
      </w:r>
      <w:proofErr w:type="spellStart"/>
      <w:r>
        <w:rPr>
          <w:rFonts w:eastAsia="Times New Roman"/>
          <w:szCs w:val="24"/>
        </w:rPr>
        <w:t>προκαταβολικώς</w:t>
      </w:r>
      <w:proofErr w:type="spellEnd"/>
      <w:r>
        <w:rPr>
          <w:rFonts w:eastAsia="Times New Roman"/>
          <w:szCs w:val="24"/>
        </w:rPr>
        <w:t xml:space="preserve">, κύριοι Υπουργοί, ότι άκουσα μόνο τον κ. Αποστόλου, ο οποίος κ. Αποστόλου έκανε κριτική στη Νέα Δημοκρατία. Κι εγώ απορώ γιατί δεν το ψηφίζετε. Άκουσα το πρωί τον κ. Βλάση και δεν κατάλαβα να έχει ουσιαστική διαφωνία. Εν πάση </w:t>
      </w:r>
      <w:proofErr w:type="spellStart"/>
      <w:r>
        <w:rPr>
          <w:rFonts w:eastAsia="Times New Roman"/>
          <w:szCs w:val="24"/>
        </w:rPr>
        <w:t>περιπτώσει</w:t>
      </w:r>
      <w:proofErr w:type="spellEnd"/>
      <w:r>
        <w:rPr>
          <w:rFonts w:eastAsia="Times New Roman"/>
          <w:szCs w:val="24"/>
        </w:rPr>
        <w:t xml:space="preserve">, η Κυβέρνηση πρέπει να ξέρει ότι αυτό το οποίο φέρνει σήμερα εδώ είναι ένα μικρό βήμα και όχι θαρραλέο. </w:t>
      </w:r>
    </w:p>
    <w:p w14:paraId="0515FC04"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Όποιος έχει θάρρος αντιμετωπίζει το θέμα της κάνναβης ευθέως. Εγώ ας πούμε, τη δεκαετία του 1990 είχα ένα κείμενο στα «ΝΕΑ», το καταθέτω, με τίτλο: «Ναρκωτικά και νόμοι», όπου έπαιρνα θέση ανοιχτά. </w:t>
      </w:r>
    </w:p>
    <w:p w14:paraId="0515FC05" w14:textId="77777777" w:rsidR="00F75232" w:rsidRDefault="00120703">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της Δημοκρατικής Συμπαράταξη</w:t>
      </w:r>
      <w:r>
        <w:rPr>
          <w:rFonts w:eastAsia="Times New Roman" w:cs="Times New Roman"/>
          <w:szCs w:val="24"/>
        </w:rPr>
        <w:t>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Ανδρέας Λοβέρδος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515FC06"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Εξηγούσα στηριγμένος και στη βιβλιογραφία πόσο είναι η νο</w:t>
      </w:r>
      <w:r>
        <w:rPr>
          <w:rFonts w:eastAsia="Times New Roman"/>
          <w:szCs w:val="24"/>
        </w:rPr>
        <w:t xml:space="preserve">μοθεσία μας λάθος. Έγιναν βήματα. Πέρασαν τα χρόνια. Αλλά έγινε σήμερα αυτό που λέει ο κ. </w:t>
      </w:r>
      <w:proofErr w:type="spellStart"/>
      <w:r>
        <w:rPr>
          <w:rFonts w:eastAsia="Times New Roman"/>
          <w:szCs w:val="24"/>
        </w:rPr>
        <w:t>Μπαργιώτας</w:t>
      </w:r>
      <w:proofErr w:type="spellEnd"/>
      <w:r>
        <w:rPr>
          <w:rFonts w:eastAsia="Times New Roman"/>
          <w:szCs w:val="24"/>
        </w:rPr>
        <w:t xml:space="preserve">. Δεν τιμωρείται -στο δικαστήριο δεν τιμωρείται, ενώ ο νόμος προβλέπει την τιμωρία- εν τοις </w:t>
      </w:r>
      <w:proofErr w:type="spellStart"/>
      <w:r>
        <w:rPr>
          <w:rFonts w:eastAsia="Times New Roman"/>
          <w:szCs w:val="24"/>
        </w:rPr>
        <w:t>πράγμασι</w:t>
      </w:r>
      <w:proofErr w:type="spellEnd"/>
      <w:r>
        <w:rPr>
          <w:rFonts w:eastAsia="Times New Roman"/>
          <w:szCs w:val="24"/>
        </w:rPr>
        <w:t xml:space="preserve"> ο χρήστης μικρής ποσότητας, αυτός που έχει κατοχή μικρή</w:t>
      </w:r>
      <w:r>
        <w:rPr>
          <w:rFonts w:eastAsia="Times New Roman"/>
          <w:szCs w:val="24"/>
        </w:rPr>
        <w:t xml:space="preserve">ς ποσότητας, αλλά όπως λέει ωραία ο συνάδελφος τελικά διώκεται. Σε δίκες πηγαίνει, το πρόβλημά του γίνεται και προσωπικό πρόβλημα απέναντι στον κοινωνικό του χώρο κοκ. </w:t>
      </w:r>
    </w:p>
    <w:p w14:paraId="0515FC07"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 xml:space="preserve">Έχεις το θάρρος να το αλλάξεις αυτό που είναι λάθος; Το αλλάζεις. Δεν λες στο εκλογικό </w:t>
      </w:r>
      <w:r>
        <w:rPr>
          <w:rFonts w:eastAsia="Times New Roman"/>
          <w:szCs w:val="24"/>
        </w:rPr>
        <w:t>σου σώμα: «Κάνω παρέμβαση», για να καταλαβαίνει ο άλλος ότι έχεις κάνει μια παρέμβαση και εν τέλει δεν έχεις αλλάξει τα ουσιώδη.</w:t>
      </w:r>
    </w:p>
    <w:p w14:paraId="0515FC08"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Τι προβλέπεται τώρα εδώ; Με τρόπο φοβισμένο και με μια γραφειοκρατία, κυρίες και κύριοι Βουλευτές, που είναι για την πράξη φοβε</w:t>
      </w:r>
      <w:r>
        <w:rPr>
          <w:rFonts w:eastAsia="Times New Roman"/>
          <w:szCs w:val="24"/>
        </w:rPr>
        <w:t xml:space="preserve">ρή, είναι υπερμεγέθης. Θα το δούμε βέβαια τον επόμενο καιρό, όταν θα εφαρμόζεται αυτός ο νόμος. </w:t>
      </w:r>
    </w:p>
    <w:p w14:paraId="0515FC09"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Δύο άρθρα έχει ο νόμος και έχεις μια παρέμβαση στο άρθρο 1 που αναιρείται σε ό,τι αφορά το θάρρος και την πρωτοβουλία που παίρνεις το άρθρο 2. Αν δείτε τους πε</w:t>
      </w:r>
      <w:r>
        <w:rPr>
          <w:rFonts w:eastAsia="Times New Roman"/>
          <w:szCs w:val="24"/>
        </w:rPr>
        <w:t xml:space="preserve">ριορισμούς του άρθρου 2, θα καταλάβετε πώς θα εφαρμοστεί το άρθρο 1. Δεν μπορεί κανείς να </w:t>
      </w:r>
      <w:r>
        <w:rPr>
          <w:rFonts w:eastAsia="Times New Roman"/>
          <w:szCs w:val="24"/>
        </w:rPr>
        <w:lastRenderedPageBreak/>
        <w:t xml:space="preserve">μένει στο άρθρο 1. Σας παρακαλώ να δείτε και το άρθρο 2 για να καταλάβετε. </w:t>
      </w:r>
    </w:p>
    <w:p w14:paraId="0515FC0A"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Όποιος έχει θάρρος να κάνει κάτι, το κάνει. Δεν το κάνει στο ένα τέταρτο αυτού. Παίρνει τη</w:t>
      </w:r>
      <w:r>
        <w:rPr>
          <w:rFonts w:eastAsia="Times New Roman"/>
          <w:szCs w:val="24"/>
        </w:rPr>
        <w:t xml:space="preserve">ν πρωτοβουλία και προχωράει. Εμείς ως παράταξη εκφραστήκαμε θαρραλέα. Δεν είναι μόνο οι σημερινοί τρεις ομιλητές μας, αλλά είναι και ο κ. Παπανδρέου εχθές. Εγώ συμμερίζομαι τις προσεγγίσεις του κ. Παπανδρέου απολύτως. Και απορώ, εσείς που απευθύνεστε στην </w:t>
      </w:r>
      <w:r>
        <w:rPr>
          <w:rFonts w:eastAsia="Times New Roman"/>
          <w:szCs w:val="24"/>
        </w:rPr>
        <w:t>ελληνική κοινωνία, με τον τίτλο «Κάναμε παρέμβαση στο θέμα της κάνναβης», τι θα τους πείτε όταν καταλάβουν τι τελικά κάνατε; Σε επίπεδο πολιτικών επιχειρημάτων αυτής της εμβέλειας και της περιωπής λέτε ψέματα. Δεν κάνετε αυτό που λέτε. Λέτε πιο μεγάλα πράγ</w:t>
      </w:r>
      <w:r>
        <w:rPr>
          <w:rFonts w:eastAsia="Times New Roman"/>
          <w:szCs w:val="24"/>
        </w:rPr>
        <w:t xml:space="preserve">ματα και πιο πολλά, θαρραλέα τάχα μου, αλλά στην πράξη είστε πάρα πολύ φοβισμένοι. </w:t>
      </w:r>
    </w:p>
    <w:p w14:paraId="0515FC0B"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Θέλεις να κάνεις κάτι; Εγώ θυμάμαι τον εαυτό μου ως Υπουργό στο θέμα των μεταμοσχεύσεων. Είχα πάρα πολλούς ιεράρχες απέναντι. Προχώρησα κι έκανα τον νόμο. Δεν καταλαβαίνω ά</w:t>
      </w:r>
      <w:r>
        <w:rPr>
          <w:rFonts w:eastAsia="Times New Roman"/>
          <w:szCs w:val="24"/>
        </w:rPr>
        <w:t>μα έχω δίκιο. Αν δεν έχω δίκιο, πρέπει να ακούσω τι μου λένε οι άλλοι και να σταθμίσω και να συμπεράνω. Όπου έχω πειστεί ότι έχω δίκιο θα προχωρήσω. Δεν με ενδιαφέρει αν κάποιος έχει αντίρρηση. Θα κοιτάξω να τον πείσω κατά τις διαδικασίες που προβλέπουν οι</w:t>
      </w:r>
      <w:r>
        <w:rPr>
          <w:rFonts w:eastAsia="Times New Roman"/>
          <w:szCs w:val="24"/>
        </w:rPr>
        <w:t xml:space="preserve"> νόμοι και το Σύνταγμα. </w:t>
      </w:r>
    </w:p>
    <w:p w14:paraId="0515FC0C"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Στους αντιρρησίες συνείδησης, σε μ</w:t>
      </w:r>
      <w:r>
        <w:rPr>
          <w:rFonts w:eastAsia="Times New Roman"/>
          <w:szCs w:val="24"/>
        </w:rPr>
        <w:t>ί</w:t>
      </w:r>
      <w:r>
        <w:rPr>
          <w:rFonts w:eastAsia="Times New Roman"/>
          <w:szCs w:val="24"/>
        </w:rPr>
        <w:t>α φοβισμένη Ελλάδα, τη δεκαετία του 1980, ήμουν τότε ο άνθρωπος που συνέταξε το σχέδιο νόμου του αείμνηστου Γεράσιμου Αρσένη. Και τι δεν ακουγόταν τότε, ότι δήθεν αυτοί είναι προδότες της πατρίδας</w:t>
      </w:r>
      <w:r>
        <w:rPr>
          <w:rFonts w:eastAsia="Times New Roman"/>
          <w:szCs w:val="24"/>
        </w:rPr>
        <w:t xml:space="preserve"> κ</w:t>
      </w:r>
      <w:r>
        <w:rPr>
          <w:rFonts w:eastAsia="Times New Roman"/>
          <w:szCs w:val="24"/>
        </w:rPr>
        <w:t>.</w:t>
      </w:r>
      <w:r>
        <w:rPr>
          <w:rFonts w:eastAsia="Times New Roman"/>
          <w:szCs w:val="24"/>
        </w:rPr>
        <w:t xml:space="preserve">λπ. και ότι θα </w:t>
      </w:r>
      <w:r>
        <w:rPr>
          <w:rFonts w:eastAsia="Times New Roman"/>
          <w:szCs w:val="24"/>
        </w:rPr>
        <w:lastRenderedPageBreak/>
        <w:t xml:space="preserve">καταργηθεί η υπηρεσία στο στράτευμα. Ακούγονταν ένα κάρο ανοησίες. Άμα έχεις θάρρος, το κάνεις. Ο Υπουργός εκείνος είχε θάρρος και το κάναμε. Αν θες να κάνεις κάτι, δεν φοβάσαι και αν πιστεύεις ότι αυτό που κάνεις είναι σωστό. </w:t>
      </w:r>
    </w:p>
    <w:p w14:paraId="0515FC0D"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Δεν νομίζω</w:t>
      </w:r>
      <w:r>
        <w:rPr>
          <w:rFonts w:eastAsia="Times New Roman"/>
          <w:szCs w:val="24"/>
        </w:rPr>
        <w:t xml:space="preserve">, κυρίες και κύριοι Βουλευτές, ότι το παρόν σχέδιο νόμου έχει τα χαρακτηριστικά τα οποία </w:t>
      </w:r>
      <w:proofErr w:type="spellStart"/>
      <w:r>
        <w:rPr>
          <w:rFonts w:eastAsia="Times New Roman"/>
          <w:szCs w:val="24"/>
        </w:rPr>
        <w:t>προείπα</w:t>
      </w:r>
      <w:proofErr w:type="spellEnd"/>
      <w:r>
        <w:rPr>
          <w:rFonts w:eastAsia="Times New Roman"/>
          <w:szCs w:val="24"/>
        </w:rPr>
        <w:t xml:space="preserve"> και τα οποία τόσα στελέχη της δικής μας πλευράς, του κέντρου και της κεντροαριστεράς, έχουν υποστηρίξει στην παρούσα Βουλή.</w:t>
      </w:r>
    </w:p>
    <w:p w14:paraId="0515FC0E"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Άκουσα το πρωί τον συνάδελφο Βλάση </w:t>
      </w:r>
      <w:r>
        <w:rPr>
          <w:rFonts w:eastAsia="Times New Roman"/>
          <w:szCs w:val="24"/>
        </w:rPr>
        <w:t>της Νέας Δημοκρατίας να λέει: «Ναι, βρε παιδί μου, αλλά όλα πάνε στις υπουργικές αποφάσεις». Δεν έχει κι άδικο. Μάλιστα, για την υπουργική απόφαση του 1 παράγραφος 4 σας λέει η Διεύθυνση Επιστημονικών Μελετών ότι έχει προβλήματα η εξουσιοδότηση. Δεν στέκομ</w:t>
      </w:r>
      <w:r>
        <w:rPr>
          <w:rFonts w:eastAsia="Times New Roman"/>
          <w:szCs w:val="24"/>
        </w:rPr>
        <w:t xml:space="preserve">αι στα νομικά. Θα </w:t>
      </w:r>
      <w:r>
        <w:rPr>
          <w:rFonts w:eastAsia="Times New Roman"/>
          <w:szCs w:val="24"/>
        </w:rPr>
        <w:lastRenderedPageBreak/>
        <w:t xml:space="preserve">σου πει ο άλλος ότι κάνεις νομικισμό. Είμαι υποχρεωμένος όμως, μια παρατήρηση να σας τη μεταφέρω και να τη δείτε. </w:t>
      </w:r>
    </w:p>
    <w:p w14:paraId="0515FC0F"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Ωστόσο, οι υπουργικές αποφάσεις είναι σωστή μέθοδος για το παρόν, γιατί πάρα πολλά θέματα του προβλήματος αυτού είναι τεχνι</w:t>
      </w:r>
      <w:r>
        <w:rPr>
          <w:rFonts w:eastAsia="Times New Roman"/>
          <w:szCs w:val="24"/>
        </w:rPr>
        <w:t xml:space="preserve">κά, είναι λεπτομερή. Χρειάζονται υπουργικές αποφάσεις, αλλά δεν πρέπει να φτάσουμε στο άκρο αντί να λογοδοτεί η Βουλή, να λογοδοτούν τα Υπουργεία με τεράστιες εξουσιοδοτήσεις. </w:t>
      </w:r>
    </w:p>
    <w:p w14:paraId="0515FC10"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Γιατί αυτό που λέει ο κ. </w:t>
      </w:r>
      <w:proofErr w:type="spellStart"/>
      <w:r>
        <w:rPr>
          <w:rFonts w:eastAsia="Times New Roman"/>
          <w:szCs w:val="24"/>
        </w:rPr>
        <w:t>Μπαργιώτας</w:t>
      </w:r>
      <w:proofErr w:type="spellEnd"/>
      <w:r>
        <w:rPr>
          <w:rFonts w:eastAsia="Times New Roman"/>
          <w:szCs w:val="24"/>
        </w:rPr>
        <w:t xml:space="preserve"> είναι σωστό. Τι προδίδει αυτό; Ότι φέρατε κ</w:t>
      </w:r>
      <w:r>
        <w:rPr>
          <w:rFonts w:eastAsia="Times New Roman"/>
          <w:szCs w:val="24"/>
        </w:rPr>
        <w:t xml:space="preserve">αι με γρήγορες κοινοβουλευτικές διαδικασίες ένα σχέδιο νόμου και βλέπουμε μετά. Ωραία το είπε ο συνάδελφος. Νόμος και βλέπουμε. «Νόμος και βλέπουμε» δεν είναι η καλή πρακτική. Καλή πρακτική είναι ότι το έχω συλλάβει το θέμα, έχω το </w:t>
      </w:r>
      <w:r>
        <w:rPr>
          <w:rFonts w:eastAsia="Times New Roman"/>
          <w:szCs w:val="24"/>
        </w:rPr>
        <w:lastRenderedPageBreak/>
        <w:t>θάρρος να το αντιμετωπίσ</w:t>
      </w:r>
      <w:r>
        <w:rPr>
          <w:rFonts w:eastAsia="Times New Roman"/>
          <w:szCs w:val="24"/>
        </w:rPr>
        <w:t xml:space="preserve">ω, το φέρνω στην Εθνική Αντιπροσωπεία, δίνω τη μάχη μου εδώ με αυτούς που έχουν αντίρρηση, το περνάω αν η πλειοψηφία το θέλει και στη συνέχεια τα επιμέρους λεπτομερή και τεχνικά θέματα τα επιλύω. </w:t>
      </w:r>
    </w:p>
    <w:p w14:paraId="0515FC11"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Εδώ γίνεται το ανάποδο. Είναι ένας νόμος-εξουσιοδότηση. Τα </w:t>
      </w:r>
      <w:r>
        <w:rPr>
          <w:rFonts w:eastAsia="Times New Roman"/>
          <w:szCs w:val="24"/>
        </w:rPr>
        <w:t>κρίσιμα θέματα τα παραλαμβάνει μετά η διοίκηση με υπουργικές αποφάσεις. Σωστό είναι να δίνονται εξουσιοδοτήσεις, αλλά είναι λάθος να είναι όλος ο κορμός και τα θέματα τα μεγάλα του σχεδίου νόμου στις εξουσιοδοτήσεις αυτές.</w:t>
      </w:r>
    </w:p>
    <w:p w14:paraId="0515FC12"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Κυρίες και κύριοι Βουλευτές, δεν </w:t>
      </w:r>
      <w:r>
        <w:rPr>
          <w:rFonts w:eastAsia="Times New Roman"/>
          <w:szCs w:val="24"/>
        </w:rPr>
        <w:t xml:space="preserve">παραγνωρίζω ότι γίνεται ένα βήμα. Ένα μικρό βήμα, φοβισμένο μεν, αλλά γίνεται. Αυτό το ψηφίζουμε ενθαρρύνοντας και τη σχετική διεργασία και το ψηφίζουμε, γιατί υπάρχει η έκφραση ως προς το σχέδιο νόμου «κυβερνητικής </w:t>
      </w:r>
      <w:r>
        <w:rPr>
          <w:rFonts w:eastAsia="Times New Roman"/>
          <w:szCs w:val="24"/>
        </w:rPr>
        <w:lastRenderedPageBreak/>
        <w:t>πλειοψηφίας». Δεν είναι μόνο ο ΣΥΡΙΖΑ, ε</w:t>
      </w:r>
      <w:r>
        <w:rPr>
          <w:rFonts w:eastAsia="Times New Roman"/>
          <w:szCs w:val="24"/>
        </w:rPr>
        <w:t xml:space="preserve">ίναι και οι ΑΝΕΛ. Αν δεν ήταν η κυβερνητική πλειοψηφία στο σύνολό της, εγώ ως άνθρωπος που </w:t>
      </w:r>
      <w:proofErr w:type="spellStart"/>
      <w:r>
        <w:rPr>
          <w:rFonts w:eastAsia="Times New Roman"/>
          <w:szCs w:val="24"/>
        </w:rPr>
        <w:t>συνδιαμόρφωσα</w:t>
      </w:r>
      <w:proofErr w:type="spellEnd"/>
      <w:r>
        <w:rPr>
          <w:rFonts w:eastAsia="Times New Roman"/>
          <w:szCs w:val="24"/>
        </w:rPr>
        <w:t xml:space="preserve"> την πολιτική ότι δεν ψηφίζουμε οτιδήποτε έρχεται μειοψηφικά εδώ, δεν θα συμφωνούσα. Αν η Κυβέρνηση εκφράζεται μειοψηφικά, δεν υπάρχει ως προς το συγκεκ</w:t>
      </w:r>
      <w:r>
        <w:rPr>
          <w:rFonts w:eastAsia="Times New Roman"/>
          <w:szCs w:val="24"/>
        </w:rPr>
        <w:t>ριμένο νομοθέτημά της Κυβέρνηση, αλλά υπάρχουν κάποιοι υπουργοί που λένε κάτι. Εφόσον εδώ υπάρχει συνολική παρέμβαση της κυβερνητικής πλειοψηφίας ΣΥΡΙΖΑ και ΑΝΕΛ, η Αντιπολίτευση, στο μέτρο που έχει θετική γνώμη, δεν έχει κανένα λόγο και κανέναν δισταγμό ν</w:t>
      </w:r>
      <w:r>
        <w:rPr>
          <w:rFonts w:eastAsia="Times New Roman"/>
          <w:szCs w:val="24"/>
        </w:rPr>
        <w:t>α την εκφράσει.</w:t>
      </w:r>
    </w:p>
    <w:p w14:paraId="0515FC13"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Ευχαριστώ.</w:t>
      </w:r>
    </w:p>
    <w:p w14:paraId="0515FC14"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515FC15"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Ευχαριστώ, κύριε συνάδελφε.</w:t>
      </w:r>
    </w:p>
    <w:p w14:paraId="0515FC16"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Κύριε Πρόεδρε, θα μπορούσα να έχω τον λόγο επί προσωπικού, γιατί έγινε μια</w:t>
      </w:r>
      <w:r>
        <w:rPr>
          <w:rFonts w:eastAsia="Times New Roman"/>
          <w:szCs w:val="24"/>
        </w:rPr>
        <w:t xml:space="preserve"> προσωπική αναφορά;</w:t>
      </w:r>
    </w:p>
    <w:p w14:paraId="0515FC17"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Μα, απλώς αναφέρθηκε το όνομά σας, κύριε </w:t>
      </w:r>
      <w:proofErr w:type="spellStart"/>
      <w:r>
        <w:rPr>
          <w:rFonts w:eastAsia="Times New Roman"/>
          <w:szCs w:val="24"/>
        </w:rPr>
        <w:t>Ξυδάκη</w:t>
      </w:r>
      <w:proofErr w:type="spellEnd"/>
      <w:r>
        <w:rPr>
          <w:rFonts w:eastAsia="Times New Roman"/>
          <w:szCs w:val="24"/>
        </w:rPr>
        <w:t>.</w:t>
      </w:r>
    </w:p>
    <w:p w14:paraId="0515FC18"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Θα είμαι πολύ οικονομικός στον χρόνο.</w:t>
      </w:r>
    </w:p>
    <w:p w14:paraId="0515FC19"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Όμως, έχουμε φτάσει στο σημείο απλώς να αναφέρεται το όνομα ενός συ</w:t>
      </w:r>
      <w:r>
        <w:rPr>
          <w:rFonts w:eastAsia="Times New Roman"/>
          <w:szCs w:val="24"/>
        </w:rPr>
        <w:t>ναδέλφου και να θεωρείται ότι είναι προσωπικό.</w:t>
      </w:r>
    </w:p>
    <w:p w14:paraId="0515FC1A"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Όχι, δεν θέλω να κάνω κατάχρηση. Δεν κάνω ποτέ.</w:t>
      </w:r>
    </w:p>
    <w:p w14:paraId="0515FC1B"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κύριε </w:t>
      </w:r>
      <w:proofErr w:type="spellStart"/>
      <w:r>
        <w:rPr>
          <w:rFonts w:eastAsia="Times New Roman"/>
          <w:szCs w:val="24"/>
        </w:rPr>
        <w:t>Ξυδάκη</w:t>
      </w:r>
      <w:proofErr w:type="spellEnd"/>
      <w:r>
        <w:rPr>
          <w:rFonts w:eastAsia="Times New Roman"/>
          <w:szCs w:val="24"/>
        </w:rPr>
        <w:t>, έχετε τον λόγο για ένα λεπτό.</w:t>
      </w:r>
    </w:p>
    <w:p w14:paraId="0515FC1C"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Ο κ. Λοβέρδος αναφέρθηκε σ’ αυτή</w:t>
      </w:r>
      <w:r>
        <w:rPr>
          <w:rFonts w:eastAsia="Times New Roman"/>
          <w:szCs w:val="24"/>
        </w:rPr>
        <w:t xml:space="preserve"> την άρση της δικής του τροπολογίας, την οποία περιέγραψα αναλυτικώς προχθές στη συζήτηση ως επαναφορά στη νομική, κανονική και εθιμική τάξη των σχέσεων Εκκλησίας</w:t>
      </w:r>
      <w:r>
        <w:rPr>
          <w:rFonts w:eastAsia="Times New Roman"/>
          <w:szCs w:val="24"/>
        </w:rPr>
        <w:t xml:space="preserve"> </w:t>
      </w:r>
      <w:r>
        <w:rPr>
          <w:rFonts w:eastAsia="Times New Roman"/>
          <w:szCs w:val="24"/>
        </w:rPr>
        <w:t>-</w:t>
      </w:r>
      <w:r>
        <w:rPr>
          <w:rFonts w:eastAsia="Times New Roman"/>
          <w:szCs w:val="24"/>
        </w:rPr>
        <w:t xml:space="preserve"> Κ</w:t>
      </w:r>
      <w:r>
        <w:rPr>
          <w:rFonts w:eastAsia="Times New Roman"/>
          <w:szCs w:val="24"/>
        </w:rPr>
        <w:t>ράτους. Έτσι την περιέγραψα με πολύ μεγάλη υπομονή και με μεγάλες αναφορές στο ιστορικό υπ</w:t>
      </w:r>
      <w:r>
        <w:rPr>
          <w:rFonts w:eastAsia="Times New Roman"/>
          <w:szCs w:val="24"/>
        </w:rPr>
        <w:t>όβαθρο, στο ιστορικό φόντο.</w:t>
      </w:r>
    </w:p>
    <w:p w14:paraId="0515FC1D"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Όμως, το πολιτικό ερώτημα είναι το εξής: Γιατί ενώ και ο νόμος του 1976 της </w:t>
      </w:r>
      <w:r>
        <w:rPr>
          <w:rFonts w:eastAsia="Times New Roman"/>
          <w:szCs w:val="24"/>
        </w:rPr>
        <w:t>κ</w:t>
      </w:r>
      <w:r>
        <w:rPr>
          <w:rFonts w:eastAsia="Times New Roman"/>
          <w:szCs w:val="24"/>
        </w:rPr>
        <w:t xml:space="preserve">υβέρνησης Καραμανλή και ο καταστατικός χάρτης, </w:t>
      </w:r>
      <w:r>
        <w:rPr>
          <w:rFonts w:eastAsia="Times New Roman"/>
          <w:szCs w:val="24"/>
        </w:rPr>
        <w:lastRenderedPageBreak/>
        <w:t xml:space="preserve">όπως διατυπώθηκε, ο 590/1977, διατυπώνουν με ενάργεια και σαφήνεια και εξαιρούν το </w:t>
      </w:r>
      <w:r>
        <w:rPr>
          <w:rFonts w:eastAsia="Times New Roman"/>
          <w:szCs w:val="24"/>
        </w:rPr>
        <w:t>π</w:t>
      </w:r>
      <w:r>
        <w:rPr>
          <w:rFonts w:eastAsia="Times New Roman"/>
          <w:szCs w:val="24"/>
        </w:rPr>
        <w:t xml:space="preserve">ανελλήνιο </w:t>
      </w:r>
      <w:r>
        <w:rPr>
          <w:rFonts w:eastAsia="Times New Roman"/>
          <w:szCs w:val="24"/>
        </w:rPr>
        <w:t>ί</w:t>
      </w:r>
      <w:r>
        <w:rPr>
          <w:rFonts w:eastAsia="Times New Roman"/>
          <w:szCs w:val="24"/>
        </w:rPr>
        <w:t xml:space="preserve">δρυμα </w:t>
      </w:r>
      <w:r>
        <w:rPr>
          <w:rFonts w:eastAsia="Times New Roman"/>
          <w:szCs w:val="24"/>
        </w:rPr>
        <w:t>Τήνου από το καθεστώς του εκκλησιαστικού ιδρύματος και το κρατούν επί δύο αιώνες δημόσιο πανελλήνιο ίδρυμα, γιατί αυτή η τροπολογία το κάνει εκκλησιαστικό; Δεν έχει νόημα.</w:t>
      </w:r>
    </w:p>
    <w:p w14:paraId="0515FC1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Συνήλθε, δηλαδή ή έγινε καμ</w:t>
      </w:r>
      <w:r>
        <w:rPr>
          <w:rFonts w:eastAsia="Times New Roman"/>
          <w:szCs w:val="24"/>
        </w:rPr>
        <w:t>μ</w:t>
      </w:r>
      <w:r>
        <w:rPr>
          <w:rFonts w:eastAsia="Times New Roman"/>
          <w:szCs w:val="24"/>
        </w:rPr>
        <w:t>ιά μεγάλη συζήτηση στην Ιερά Σύνοδο, προέκυψαν ψηφίσματα</w:t>
      </w:r>
      <w:r>
        <w:rPr>
          <w:rFonts w:eastAsia="Times New Roman"/>
          <w:szCs w:val="24"/>
        </w:rPr>
        <w:t>, ήλθε στο Υπουργείο Παιδείας -το 2014 λέω στην τροπολογία του κ</w:t>
      </w:r>
      <w:r>
        <w:rPr>
          <w:rFonts w:eastAsia="Times New Roman"/>
          <w:szCs w:val="24"/>
        </w:rPr>
        <w:t>.</w:t>
      </w:r>
      <w:r>
        <w:rPr>
          <w:rFonts w:eastAsia="Times New Roman"/>
          <w:szCs w:val="24"/>
        </w:rPr>
        <w:t xml:space="preserve"> Λοβέρδου- έγινε αυτή η μεγάλη συζήτηση για να κάνουμε εστιακή, σημειακή αλλαγή του καταστατικού χάρτη και του νόμου που </w:t>
      </w:r>
      <w:proofErr w:type="spellStart"/>
      <w:r>
        <w:rPr>
          <w:rFonts w:eastAsia="Times New Roman"/>
          <w:szCs w:val="24"/>
        </w:rPr>
        <w:t>διείπε</w:t>
      </w:r>
      <w:proofErr w:type="spellEnd"/>
      <w:r>
        <w:rPr>
          <w:rFonts w:eastAsia="Times New Roman"/>
          <w:szCs w:val="24"/>
        </w:rPr>
        <w:t xml:space="preserve"> τα ιδρύματα; Όχι.</w:t>
      </w:r>
    </w:p>
    <w:p w14:paraId="0515FC1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Αντιθέτως, παρήχθη ένα μείζον πολιτικό αποτέλ</w:t>
      </w:r>
      <w:r>
        <w:rPr>
          <w:rFonts w:eastAsia="Times New Roman"/>
          <w:szCs w:val="24"/>
        </w:rPr>
        <w:t xml:space="preserve">εσμα. Ξεσηκώθηκε όλος ο λαός της Τήνου –όλος ο λαός- ο οποίος έχτισε, πίστεψε και </w:t>
      </w:r>
      <w:proofErr w:type="spellStart"/>
      <w:r>
        <w:rPr>
          <w:rFonts w:eastAsia="Times New Roman"/>
          <w:szCs w:val="24"/>
        </w:rPr>
        <w:t>συνδημιούργησε</w:t>
      </w:r>
      <w:proofErr w:type="spellEnd"/>
      <w:r>
        <w:rPr>
          <w:rFonts w:eastAsia="Times New Roman"/>
          <w:szCs w:val="24"/>
        </w:rPr>
        <w:t xml:space="preserve"> μαζί με τον κλήρο την παράδοση του </w:t>
      </w:r>
      <w:proofErr w:type="spellStart"/>
      <w:r>
        <w:rPr>
          <w:rFonts w:eastAsia="Times New Roman"/>
          <w:szCs w:val="24"/>
        </w:rPr>
        <w:lastRenderedPageBreak/>
        <w:t>ί</w:t>
      </w:r>
      <w:r>
        <w:rPr>
          <w:rFonts w:eastAsia="Times New Roman"/>
          <w:szCs w:val="24"/>
        </w:rPr>
        <w:t>δρύματος</w:t>
      </w:r>
      <w:proofErr w:type="spellEnd"/>
      <w:r>
        <w:rPr>
          <w:rFonts w:eastAsia="Times New Roman"/>
          <w:szCs w:val="24"/>
        </w:rPr>
        <w:t xml:space="preserve"> της Τήνου επί δύο αιώνες και έγιναν φρικτά επεισόδια. Διερράγη οποιαδήποτε ομοψυχία κλήρου και λαού. Όλα τα κόμματ</w:t>
      </w:r>
      <w:r>
        <w:rPr>
          <w:rFonts w:eastAsia="Times New Roman"/>
          <w:szCs w:val="24"/>
        </w:rPr>
        <w:t xml:space="preserve">α ήταν απέναντι. Στην αρχική τροπολογία ήταν συμμέτοχος και ο κ. </w:t>
      </w:r>
      <w:proofErr w:type="spellStart"/>
      <w:r>
        <w:rPr>
          <w:rFonts w:eastAsia="Times New Roman"/>
          <w:szCs w:val="24"/>
        </w:rPr>
        <w:t>Βρούτσης</w:t>
      </w:r>
      <w:proofErr w:type="spellEnd"/>
      <w:r>
        <w:rPr>
          <w:rFonts w:eastAsia="Times New Roman"/>
          <w:szCs w:val="24"/>
        </w:rPr>
        <w:t xml:space="preserve">, Βουλευτής Κυκλάδων. </w:t>
      </w:r>
      <w:proofErr w:type="spellStart"/>
      <w:r>
        <w:rPr>
          <w:rFonts w:eastAsia="Times New Roman"/>
          <w:szCs w:val="24"/>
        </w:rPr>
        <w:t>Απεσύρθη</w:t>
      </w:r>
      <w:proofErr w:type="spellEnd"/>
      <w:r>
        <w:rPr>
          <w:rFonts w:eastAsia="Times New Roman"/>
          <w:szCs w:val="24"/>
        </w:rPr>
        <w:t xml:space="preserve"> μετά.</w:t>
      </w:r>
    </w:p>
    <w:p w14:paraId="0515FC20"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Στο τέλος -πολιτικά μιλώντας πάλι- ούτε το ΠΑΣΟΚ ψήφισε, κανείς δεν ψήφισε. Μόνο οι Βουλευτές του Ποταμιού στάθηκαν όρθιοι και ο Σταύρος Θεοδωράκη</w:t>
      </w:r>
      <w:r>
        <w:rPr>
          <w:rFonts w:eastAsia="Times New Roman"/>
          <w:szCs w:val="24"/>
        </w:rPr>
        <w:t>ς. Αυτή είναι η αλήθεια.</w:t>
      </w:r>
    </w:p>
    <w:p w14:paraId="0515FC21"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Δεν </w:t>
      </w:r>
      <w:proofErr w:type="spellStart"/>
      <w:r>
        <w:rPr>
          <w:rFonts w:eastAsia="Times New Roman"/>
          <w:szCs w:val="24"/>
        </w:rPr>
        <w:t>διερρήχθη</w:t>
      </w:r>
      <w:proofErr w:type="spellEnd"/>
      <w:r>
        <w:rPr>
          <w:rFonts w:eastAsia="Times New Roman"/>
          <w:szCs w:val="24"/>
        </w:rPr>
        <w:t xml:space="preserve">, αλλά επανέρχεται η ομοψυχία λαού και κλήρου με αυτή την επαναφορά στην κανονιστική, ηθική και φυσική τάξη πραγμάτων και αυτό κάναμε. Μόνο η </w:t>
      </w:r>
      <w:r>
        <w:rPr>
          <w:rFonts w:eastAsia="Times New Roman"/>
          <w:szCs w:val="24"/>
        </w:rPr>
        <w:t>χ</w:t>
      </w:r>
      <w:r>
        <w:rPr>
          <w:rFonts w:eastAsia="Times New Roman"/>
          <w:szCs w:val="24"/>
        </w:rPr>
        <w:t xml:space="preserve">ούντα είχε αλλάξει τον χαρακτήρα του </w:t>
      </w:r>
      <w:proofErr w:type="spellStart"/>
      <w:r>
        <w:rPr>
          <w:rFonts w:eastAsia="Times New Roman"/>
          <w:szCs w:val="24"/>
        </w:rPr>
        <w:t>ί</w:t>
      </w:r>
      <w:r>
        <w:rPr>
          <w:rFonts w:eastAsia="Times New Roman"/>
          <w:szCs w:val="24"/>
        </w:rPr>
        <w:t>δρύματος</w:t>
      </w:r>
      <w:proofErr w:type="spellEnd"/>
      <w:r>
        <w:rPr>
          <w:rFonts w:eastAsia="Times New Roman"/>
          <w:szCs w:val="24"/>
        </w:rPr>
        <w:t>.</w:t>
      </w:r>
    </w:p>
    <w:p w14:paraId="0515FC22"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w:t>
      </w:r>
      <w:r>
        <w:rPr>
          <w:rFonts w:eastAsia="Times New Roman"/>
          <w:b/>
          <w:szCs w:val="24"/>
        </w:rPr>
        <w:t>ης):</w:t>
      </w:r>
      <w:r>
        <w:rPr>
          <w:rFonts w:eastAsia="Times New Roman"/>
          <w:szCs w:val="24"/>
        </w:rPr>
        <w:t xml:space="preserve"> Εντάξει, κύριε συνάδελφε.</w:t>
      </w:r>
    </w:p>
    <w:p w14:paraId="0515FC23"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Θέλω να διευκρινιστεί αυτό για να το ακούσει και ο ελληνικός λαός και να το ακούσουν και όλοι οι Βουλευτές.</w:t>
      </w:r>
    </w:p>
    <w:p w14:paraId="0515FC24" w14:textId="77777777" w:rsidR="00F75232" w:rsidRDefault="00120703">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515FC25"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Παρακαλώ, κύριε Πρόεδρε</w:t>
      </w:r>
      <w:r>
        <w:rPr>
          <w:rFonts w:eastAsia="Times New Roman"/>
          <w:szCs w:val="24"/>
        </w:rPr>
        <w:t>, τον λόγο για ένα λεπτό.</w:t>
      </w:r>
    </w:p>
    <w:p w14:paraId="0515FC26"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Πάντως, κύριε Λοβέρδο, να συνεννοηθούμε ότι δεν είναι το θέμα μας σήμερα να επανέλθουμε πάλι στο θέμα της Τήνου. Μιλάμε για άλλο θέμα.</w:t>
      </w:r>
    </w:p>
    <w:p w14:paraId="0515FC27"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Πάντως, έχετε τον λόγο για ένα λεπτό, παρακαλώ.</w:t>
      </w:r>
    </w:p>
    <w:p w14:paraId="0515FC28"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ΑΝΔΡΕΑΣ ΛΟΒΕΡΔΟ</w:t>
      </w:r>
      <w:r>
        <w:rPr>
          <w:rFonts w:eastAsia="Times New Roman"/>
          <w:b/>
          <w:szCs w:val="24"/>
        </w:rPr>
        <w:t>Σ:</w:t>
      </w:r>
      <w:r>
        <w:rPr>
          <w:rFonts w:eastAsia="Times New Roman"/>
          <w:szCs w:val="24"/>
        </w:rPr>
        <w:t xml:space="preserve"> Κατ’ αρχάς, ούτε προσωπικά έχει αυτή η συζήτηση ούτε μομφές εμπεριέχει. Ανταλλάσσονται απόψεις, αλλά ανταλλάσσονται απόψεις από ανθρώπους που κάτι πιστεύουν, κάτι θεωρούν σωστό.</w:t>
      </w:r>
    </w:p>
    <w:p w14:paraId="0515FC2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Ναι, κύριε </w:t>
      </w:r>
      <w:proofErr w:type="spellStart"/>
      <w:r>
        <w:rPr>
          <w:rFonts w:eastAsia="Times New Roman"/>
          <w:szCs w:val="24"/>
        </w:rPr>
        <w:t>Ξυδάκη</w:t>
      </w:r>
      <w:proofErr w:type="spellEnd"/>
      <w:r>
        <w:rPr>
          <w:rFonts w:eastAsia="Times New Roman"/>
          <w:szCs w:val="24"/>
        </w:rPr>
        <w:t>, η διαδικασία που ακολούθησα την εποχή που ήμουν Υπουργός</w:t>
      </w:r>
      <w:r>
        <w:rPr>
          <w:rFonts w:eastAsia="Times New Roman"/>
          <w:szCs w:val="24"/>
        </w:rPr>
        <w:t xml:space="preserve"> παιδείας ήταν η ενδεδειγμένη κατά όλους τους συγγραφείς Εκκλησιαστικού Δικαίου. </w:t>
      </w:r>
    </w:p>
    <w:p w14:paraId="0515FC2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Ο Καταστατικός Χάρτης της Εκκλησίας είναι νόμος, συνάδελφοι. Πράγματι νόμος είναι. Η Βουλή τον ψηφίζει. Όμως, ποτέ η Βουλή δεν ακολουθεί διαδικασία από τα πάνω που θα λέγαμε.</w:t>
      </w:r>
      <w:r>
        <w:rPr>
          <w:rFonts w:eastAsia="Times New Roman"/>
          <w:szCs w:val="24"/>
        </w:rPr>
        <w:t xml:space="preserve"> Αποφασίζει ο Υπουργός, το σκέφτεται η Βουλή και το ψηφίζει. Έρχεται πρόταση από τους ενδιαφερομένους και, εν προκειμένω, ενδιαφερόμενος είναι η Εκκλησία της Ελλάδος.</w:t>
      </w:r>
    </w:p>
    <w:p w14:paraId="0515FC2B"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Πράγματι, το 2014 είχα αυτήν την πρόταση. Έγινε αυτή η διαδικασία. Υπάρχουν τα σχετικά έγ</w:t>
      </w:r>
      <w:r>
        <w:rPr>
          <w:rFonts w:eastAsia="Times New Roman"/>
          <w:szCs w:val="24"/>
        </w:rPr>
        <w:t>γραφα.</w:t>
      </w:r>
    </w:p>
    <w:p w14:paraId="0515FC2C"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Από την Ιερά Σύνοδο ή τον Μητροπολίτη;</w:t>
      </w:r>
    </w:p>
    <w:p w14:paraId="0515FC2D"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παρακαλώ.</w:t>
      </w:r>
    </w:p>
    <w:p w14:paraId="0515FC2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Είχα τα σχετικά έγγραφα καταθέσει τότε. Σήμερα έγινε το αντίθετο. Και η απόδειξη ότι κάτι προβληματικό υπάρχει είναι ότι ούτε ο κυβερνητικός εταίρος ούτε το Κομ</w:t>
      </w:r>
      <w:r>
        <w:rPr>
          <w:rFonts w:eastAsia="Times New Roman"/>
          <w:szCs w:val="24"/>
        </w:rPr>
        <w:t>μουνιστικό Κόμμα Ελλάδας το ψήφισε. Πήγαν στο «παρών» ο ένας και ο άλλος επίσης νομίζω στο «παρών».</w:t>
      </w:r>
    </w:p>
    <w:p w14:paraId="0515FC2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 υπάρχει ένα θέμα, κύριε συνάδελφε. Ας το δείτε άλλη μία φορά και εξετάζετε εάν έχετε δίκιο ή όχι. Εν τέλει αυτό το οποίο προκύπτει από τη νομοθετική σας</w:t>
      </w:r>
      <w:r>
        <w:rPr>
          <w:rFonts w:eastAsia="Times New Roman" w:cs="Times New Roman"/>
          <w:szCs w:val="24"/>
        </w:rPr>
        <w:t xml:space="preserve"> πρωτοβουλία είναι ότι πάτε να </w:t>
      </w:r>
      <w:r>
        <w:rPr>
          <w:rFonts w:eastAsia="Times New Roman" w:cs="Times New Roman"/>
          <w:szCs w:val="24"/>
        </w:rPr>
        <w:lastRenderedPageBreak/>
        <w:t>κάνετε αυτό το Ίδρυμα έναν δημοτικό χώρο, μία προέκταση των δημοτικών αρχών. Αυτό πάτε να κάνετε.</w:t>
      </w:r>
    </w:p>
    <w:p w14:paraId="0515FC3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Μάλιστα. Ευχαριστούμε κύριε Λοβέρδο.</w:t>
      </w:r>
    </w:p>
    <w:p w14:paraId="0515FC3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w:t>
      </w:r>
      <w:r>
        <w:rPr>
          <w:rFonts w:eastAsia="Times New Roman" w:cs="Times New Roman"/>
          <w:b/>
          <w:szCs w:val="24"/>
        </w:rPr>
        <w:t xml:space="preserve">ίμων): </w:t>
      </w:r>
      <w:r>
        <w:rPr>
          <w:rFonts w:eastAsia="Times New Roman" w:cs="Times New Roman"/>
          <w:szCs w:val="24"/>
        </w:rPr>
        <w:t>Κύριε Πρόεδρε, θα ήθελα τον λόγο.</w:t>
      </w:r>
    </w:p>
    <w:p w14:paraId="0515FC3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w:t>
      </w:r>
    </w:p>
    <w:p w14:paraId="0515FC3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καταθέτω νομοτεχνικές βελτιώσεις. Αφορούν θέματα ασφάλειας και πολλαπλασιαστικού</w:t>
      </w:r>
      <w:r>
        <w:rPr>
          <w:rFonts w:eastAsia="Times New Roman" w:cs="Times New Roman"/>
          <w:szCs w:val="24"/>
        </w:rPr>
        <w:t xml:space="preserve"> υλικού. Πρέπει να ενημερωθούν οι συνάδελφοι.</w:t>
      </w:r>
    </w:p>
    <w:p w14:paraId="0515FC3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κ. Ευάγγελος Αποστόλου καταθέτει τις προαναφερθείσες νομοτεχνικές βελτιώσεις, οι οποίες έχουν ως εξής:</w:t>
      </w:r>
    </w:p>
    <w:p w14:paraId="0515FC35" w14:textId="77777777" w:rsidR="00F75232" w:rsidRDefault="00120703">
      <w:pPr>
        <w:spacing w:line="600" w:lineRule="auto"/>
        <w:ind w:firstLine="720"/>
        <w:jc w:val="center"/>
        <w:rPr>
          <w:rFonts w:eastAsia="Times New Roman" w:cs="Times New Roman"/>
          <w:color w:val="FF0000"/>
          <w:szCs w:val="24"/>
        </w:rPr>
      </w:pPr>
      <w:r w:rsidRPr="00751581">
        <w:rPr>
          <w:rFonts w:eastAsia="Times New Roman" w:cs="Times New Roman"/>
          <w:color w:val="FF0000"/>
          <w:szCs w:val="24"/>
        </w:rPr>
        <w:t>ΑΛΛΑΓΗ ΣΕΛΙΔΑΣ</w:t>
      </w:r>
    </w:p>
    <w:p w14:paraId="0515FC36" w14:textId="77777777" w:rsidR="00F75232" w:rsidRDefault="00120703">
      <w:pPr>
        <w:spacing w:line="600" w:lineRule="auto"/>
        <w:ind w:firstLine="720"/>
        <w:jc w:val="center"/>
        <w:rPr>
          <w:rFonts w:eastAsia="Times New Roman" w:cs="Times New Roman"/>
          <w:color w:val="FF0000"/>
          <w:szCs w:val="24"/>
        </w:rPr>
      </w:pPr>
      <w:r w:rsidRPr="00751581">
        <w:rPr>
          <w:rFonts w:eastAsia="Times New Roman" w:cs="Times New Roman"/>
          <w:color w:val="FF0000"/>
          <w:szCs w:val="24"/>
        </w:rPr>
        <w:t>(Να μπει η σελίδα 238)</w:t>
      </w:r>
    </w:p>
    <w:p w14:paraId="0515FC37" w14:textId="77777777" w:rsidR="00F75232" w:rsidRDefault="00120703">
      <w:pPr>
        <w:spacing w:line="600" w:lineRule="auto"/>
        <w:ind w:firstLine="720"/>
        <w:jc w:val="center"/>
        <w:rPr>
          <w:rFonts w:eastAsia="Times New Roman" w:cs="Times New Roman"/>
          <w:color w:val="FF0000"/>
          <w:szCs w:val="24"/>
        </w:rPr>
      </w:pPr>
      <w:r w:rsidRPr="00751581">
        <w:rPr>
          <w:rFonts w:eastAsia="Times New Roman" w:cs="Times New Roman"/>
          <w:color w:val="FF0000"/>
          <w:szCs w:val="24"/>
        </w:rPr>
        <w:t>ΑΛΛΑΓΗ ΣΕΛΙΔΑΣ</w:t>
      </w:r>
    </w:p>
    <w:p w14:paraId="0515FC3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0515FC3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έχετε τον λόγο.</w:t>
      </w:r>
    </w:p>
    <w:p w14:paraId="0515FC3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ΕΥΑΓΓΕΛΙΑ ΒΑΓΙΩΝΑΚΗ: </w:t>
      </w: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αγαπητοί συνάδελφοι, καταλαβαίνω…</w:t>
      </w:r>
    </w:p>
    <w:p w14:paraId="0515FC3B"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515FC3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Μπορώ να ξεκινήσω;</w:t>
      </w:r>
    </w:p>
    <w:p w14:paraId="0515FC3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Κύριοι συνάδ</w:t>
      </w:r>
      <w:r>
        <w:rPr>
          <w:rFonts w:eastAsia="Times New Roman" w:cs="Times New Roman"/>
          <w:szCs w:val="24"/>
        </w:rPr>
        <w:t>ελφοι, μιλάει στο Βήμα συνάδελφός σας.</w:t>
      </w:r>
    </w:p>
    <w:p w14:paraId="0515FC3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αγαπητοί συνάδελφοι, είναι λογικό την επομένη του ανασχηματισμού να γίνεται μια συζήτηση. Άλλος τον βλέπει χοντρό, άλλος ψηλό, άλλος χαμηλό, άλλος γεμάτο κ.λπ.</w:t>
      </w:r>
      <w:r>
        <w:rPr>
          <w:rFonts w:eastAsia="Times New Roman" w:cs="Times New Roman"/>
          <w:szCs w:val="24"/>
        </w:rPr>
        <w:t>.</w:t>
      </w:r>
      <w:r>
        <w:rPr>
          <w:rFonts w:eastAsia="Times New Roman" w:cs="Times New Roman"/>
          <w:szCs w:val="24"/>
        </w:rPr>
        <w:t xml:space="preserve"> </w:t>
      </w:r>
    </w:p>
    <w:p w14:paraId="0515FC3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που δεν μπορώ να καταλάβω και να εξηγήσω είναι αυτό το </w:t>
      </w:r>
      <w:r>
        <w:rPr>
          <w:rFonts w:eastAsia="Times New Roman" w:cs="Times New Roman"/>
          <w:szCs w:val="24"/>
          <w:lang w:val="en-US"/>
        </w:rPr>
        <w:t>bullying</w:t>
      </w:r>
      <w:r>
        <w:rPr>
          <w:rFonts w:eastAsia="Times New Roman" w:cs="Times New Roman"/>
          <w:szCs w:val="24"/>
        </w:rPr>
        <w:t xml:space="preserve"> που έχει ξεκινήσει από χθες στο πρόσωπο του Φώτη Κουβέλη από το σύνολο μάλιστα της Αντιπολίτευσης. Ίσως γιατί, συνάδελφοι της Αντιπολίτευσης, αυτό σας ενοχλεί πάρα πολύ. </w:t>
      </w:r>
    </w:p>
    <w:p w14:paraId="0515FC4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Έρχομαι στο νομοσχ</w:t>
      </w:r>
      <w:r>
        <w:rPr>
          <w:rFonts w:eastAsia="Times New Roman" w:cs="Times New Roman"/>
          <w:szCs w:val="24"/>
        </w:rPr>
        <w:t>έδιο.</w:t>
      </w:r>
    </w:p>
    <w:p w14:paraId="0515FC4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Είναι αλήθεια πως χρειάστηκε να περάσουν δεκαετίες, αλλά και να προηγηθούν χιλιάδες επιστημονικές έρευνες, προκειμένου να πειστεί ένα σημαντικό τμήμα του σύγχρονου δυτικού κόσμου για τις θεραπευτικές ιδιότητες της κάνναβης.</w:t>
      </w:r>
    </w:p>
    <w:p w14:paraId="0515FC4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Πρόσφατα ο Παγκόσμιος Οργα</w:t>
      </w:r>
      <w:r>
        <w:rPr>
          <w:rFonts w:eastAsia="Times New Roman" w:cs="Times New Roman"/>
          <w:szCs w:val="24"/>
        </w:rPr>
        <w:t xml:space="preserve">νισμός Υγείας ανακοίνωσε πως υπάρχουν επαρκείς αποδείξεις για την αποτελεσματική χρήση της </w:t>
      </w:r>
      <w:proofErr w:type="spellStart"/>
      <w:r>
        <w:rPr>
          <w:rFonts w:eastAsia="Times New Roman" w:cs="Times New Roman"/>
          <w:szCs w:val="24"/>
        </w:rPr>
        <w:t>κανναβιδιόλης</w:t>
      </w:r>
      <w:proofErr w:type="spellEnd"/>
      <w:r>
        <w:rPr>
          <w:rFonts w:eastAsia="Times New Roman" w:cs="Times New Roman"/>
          <w:szCs w:val="24"/>
        </w:rPr>
        <w:t xml:space="preserve"> για διάφορες μορφές καρκίνου, επιληψίας, </w:t>
      </w:r>
      <w:proofErr w:type="spellStart"/>
      <w:r>
        <w:rPr>
          <w:rFonts w:eastAsia="Times New Roman" w:cs="Times New Roman"/>
          <w:szCs w:val="24"/>
        </w:rPr>
        <w:t>πάρκινσον</w:t>
      </w:r>
      <w:proofErr w:type="spellEnd"/>
      <w:r>
        <w:rPr>
          <w:rFonts w:eastAsia="Times New Roman" w:cs="Times New Roman"/>
          <w:szCs w:val="24"/>
        </w:rPr>
        <w:t xml:space="preserve"> και </w:t>
      </w:r>
      <w:proofErr w:type="spellStart"/>
      <w:r>
        <w:rPr>
          <w:rFonts w:eastAsia="Times New Roman" w:cs="Times New Roman"/>
          <w:szCs w:val="24"/>
        </w:rPr>
        <w:t>αλτσχάιμερ</w:t>
      </w:r>
      <w:proofErr w:type="spellEnd"/>
      <w:r>
        <w:rPr>
          <w:rFonts w:eastAsia="Times New Roman" w:cs="Times New Roman"/>
          <w:szCs w:val="24"/>
        </w:rPr>
        <w:t xml:space="preserve">, στις νόσους </w:t>
      </w:r>
      <w:proofErr w:type="spellStart"/>
      <w:r>
        <w:rPr>
          <w:rFonts w:eastAsia="Times New Roman" w:cs="Times New Roman"/>
          <w:szCs w:val="24"/>
        </w:rPr>
        <w:t>Χάντιγκτον</w:t>
      </w:r>
      <w:proofErr w:type="spellEnd"/>
      <w:r>
        <w:rPr>
          <w:rFonts w:eastAsia="Times New Roman" w:cs="Times New Roman"/>
          <w:szCs w:val="24"/>
        </w:rPr>
        <w:t xml:space="preserve"> και </w:t>
      </w:r>
      <w:proofErr w:type="spellStart"/>
      <w:r>
        <w:rPr>
          <w:rFonts w:eastAsia="Times New Roman" w:cs="Times New Roman"/>
          <w:szCs w:val="24"/>
        </w:rPr>
        <w:t>Κρον</w:t>
      </w:r>
      <w:proofErr w:type="spellEnd"/>
      <w:r>
        <w:rPr>
          <w:rFonts w:eastAsia="Times New Roman" w:cs="Times New Roman"/>
          <w:szCs w:val="24"/>
        </w:rPr>
        <w:t xml:space="preserve">, σε καρδιακές επιπλοκές, στη σκλήρυνση κατά πλάκας, </w:t>
      </w:r>
      <w:r>
        <w:rPr>
          <w:rFonts w:eastAsia="Times New Roman" w:cs="Times New Roman"/>
          <w:szCs w:val="24"/>
        </w:rPr>
        <w:t xml:space="preserve">στη ρευματική αρθρίτιδα, τη φλεγμονή του εντέρου, αλλά και σε διαβητικούς. Επιπλέον, πρόσφατες έρευνες αποδεικνύουν τη θετική επίδραση σε ασθενείς του ΗIV, καθώς και σε περιπτώσεις ψυχώσεων, άγχους και κατάθλιψης. </w:t>
      </w:r>
    </w:p>
    <w:p w14:paraId="0515FC4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Κάπως έτσι η ιατρική κάνναβη έχει αρχίσει</w:t>
      </w:r>
      <w:r>
        <w:rPr>
          <w:rFonts w:eastAsia="Times New Roman" w:cs="Times New Roman"/>
          <w:szCs w:val="24"/>
        </w:rPr>
        <w:t xml:space="preserve"> να κατακτά περίοπτη θέση είτε ως βασική θεραπεία είτε ως ένα πολύ ισχυρό αναλγητικό για μια σειρά από ασθένειες. Δυστυχώς, όμως, στην Ελλάδα δεν ανήκουμε στο γκρουπ των χωρών που λειτούργησαν προωθητικά σε αυτή την κατεύθυνση. Αντίθετα, ακόμα και σήμερα κ</w:t>
      </w:r>
      <w:r>
        <w:rPr>
          <w:rFonts w:eastAsia="Times New Roman" w:cs="Times New Roman"/>
          <w:szCs w:val="24"/>
        </w:rPr>
        <w:t>άποιες δυνάμεις εξακολουθούν να αντιδρούν φοβικά απέναντι στις εξελίξεις, στην επιστήμη και στην πρόοδο.</w:t>
      </w:r>
    </w:p>
    <w:p w14:paraId="0515FC4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Για να είμαστε, λοιπόν, σαφείς: Η αναγνώριση των φαρμακολογικών ιδιοτήτων της κάνναβης και η ανάγκη διευκόλυνσης παραγωγικών επενδύσεων σε αυτή την προ</w:t>
      </w:r>
      <w:r>
        <w:rPr>
          <w:rFonts w:eastAsia="Times New Roman" w:cs="Times New Roman"/>
          <w:szCs w:val="24"/>
        </w:rPr>
        <w:t xml:space="preserve">οπτική δεν σημαίνει υποτίμηση των </w:t>
      </w:r>
      <w:proofErr w:type="spellStart"/>
      <w:r>
        <w:rPr>
          <w:rFonts w:eastAsia="Times New Roman" w:cs="Times New Roman"/>
          <w:szCs w:val="24"/>
        </w:rPr>
        <w:t>εξαρτησιογόνων</w:t>
      </w:r>
      <w:proofErr w:type="spellEnd"/>
      <w:r>
        <w:rPr>
          <w:rFonts w:eastAsia="Times New Roman" w:cs="Times New Roman"/>
          <w:szCs w:val="24"/>
        </w:rPr>
        <w:t xml:space="preserve"> παρενεργειών που μπορεί να έχει η </w:t>
      </w:r>
      <w:proofErr w:type="spellStart"/>
      <w:r>
        <w:rPr>
          <w:rFonts w:eastAsia="Times New Roman" w:cs="Times New Roman"/>
          <w:szCs w:val="24"/>
        </w:rPr>
        <w:t>ευφορική</w:t>
      </w:r>
      <w:proofErr w:type="spellEnd"/>
      <w:r>
        <w:rPr>
          <w:rFonts w:eastAsia="Times New Roman" w:cs="Times New Roman"/>
          <w:szCs w:val="24"/>
        </w:rPr>
        <w:t xml:space="preserve"> της χρήση ούτε φυσικά επιδοκιμασία της. </w:t>
      </w:r>
    </w:p>
    <w:p w14:paraId="0515FC4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Σήμερα, όμως, δεν συζητάμε για πτυχές του εθισμού ή της παραβατικότητας. Αυτό που συζητάμε είναι το καθαρά επιστημονικό θέμ</w:t>
      </w:r>
      <w:r>
        <w:rPr>
          <w:rFonts w:eastAsia="Times New Roman" w:cs="Times New Roman"/>
          <w:szCs w:val="24"/>
        </w:rPr>
        <w:t>α των φαρμακολογικών ιδιοτήτων και των θεραπευτικών ενδείξεων της κάνναβης. Αυτό που προτείνει η Κυβέρνηση και το οποίο αποτελεί πραγματικότητα για όλα τα μέλη της Ευρωπαϊκής Ένωσης, πλην τριών -της Βουλγαρίας, της Λετονίας και της Λιθουανίας- είναι η αξιο</w:t>
      </w:r>
      <w:r>
        <w:rPr>
          <w:rFonts w:eastAsia="Times New Roman" w:cs="Times New Roman"/>
          <w:szCs w:val="24"/>
        </w:rPr>
        <w:t>ποίηση των προϊόντων κάνναβης για ιατρικούς σκοπούς, καθώς και οι ρυθμίσεις διαμόρφωσης ενός πλαισίου παραγωγικών δραστηριοτήτων με αντικείμενο τη φαρμακευτική κάνναβη και μάλιστα από ιδιώτες.</w:t>
      </w:r>
    </w:p>
    <w:p w14:paraId="0515FC4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αυτό το νομοσχέδιο, το οποίο συναντά ευρύτατη συναίνεση, όπω</w:t>
      </w:r>
      <w:r>
        <w:rPr>
          <w:rFonts w:eastAsia="Times New Roman" w:cs="Times New Roman"/>
          <w:szCs w:val="24"/>
        </w:rPr>
        <w:t xml:space="preserve">ς φάνηκε και στη συζήτηση με τους φορείς, ο στόχος είναι διττός: </w:t>
      </w:r>
    </w:p>
    <w:p w14:paraId="0515FC4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Αρχικά επιθυμούμε να διασφαλίσουμε το αυτονόητο, δηλαδή οι ασθενείς που έχουν τεκμηριωμένη ανάγκη από αυτά τα προϊόντα ευχερέστερα, με πολύ μικρό κόστος και μέγιστη ασφάλεια, να μπορούν να τ</w:t>
      </w:r>
      <w:r>
        <w:rPr>
          <w:rFonts w:eastAsia="Times New Roman" w:cs="Times New Roman"/>
          <w:szCs w:val="24"/>
        </w:rPr>
        <w:t xml:space="preserve">α προμηθευτούν. </w:t>
      </w:r>
    </w:p>
    <w:p w14:paraId="0515FC4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δεύτερο σκέλος έχει να κάνει με το ότι ανοίγονται τεράστιες προοπτικές στην οικονομία και στην απασχόληση για τη χώρα μας, καθώς υπάρχουν στα σκαριά έτοιμες επενδυτικές παραγωγικές προτάσεις.</w:t>
      </w:r>
    </w:p>
    <w:p w14:paraId="0515FC49"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αυτό γιατί η Ελλάδα διαθέτει –το είπαν κ</w:t>
      </w:r>
      <w:r>
        <w:rPr>
          <w:rFonts w:eastAsia="Times New Roman" w:cs="Times New Roman"/>
          <w:szCs w:val="24"/>
        </w:rPr>
        <w:t xml:space="preserve">αι άλλοι συνάδελφοι- συγκριτικά πλεονεκτήματα σε σχέση με άλλες χώρες, μειωμένο κόστος θέρμανσης, υψηλή ένταση και διάρκεια της ηλιοφάνειας, πρόσβαση στην ευρωπαϊκή αγορά και μικρότερο κόστος έρευνας </w:t>
      </w:r>
      <w:r>
        <w:rPr>
          <w:rFonts w:eastAsia="Times New Roman" w:cs="Times New Roman"/>
          <w:szCs w:val="24"/>
        </w:rPr>
        <w:lastRenderedPageBreak/>
        <w:t>και τεχνολογίας. Δεν θα αναφερθώ εδώ στο τι συμβαίνει σε</w:t>
      </w:r>
      <w:r>
        <w:rPr>
          <w:rFonts w:eastAsia="Times New Roman" w:cs="Times New Roman"/>
          <w:szCs w:val="24"/>
        </w:rPr>
        <w:t xml:space="preserve"> άλλες χώρες. Ειπώθηκε από αρκετούς συναδέλφους. </w:t>
      </w:r>
    </w:p>
    <w:p w14:paraId="0515FC4A"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επενδυτικό κομμάτι η λύση που προκρίνει η Κυβέρνηση είναι ο συνδυασμός της εισαγωγής σκευασμάτων με ένα μοντέλο παραγωγής από ιδιώτες υπό αυστηρότατο κρατικό έλεγχο. Με τον τρόπο αυτό, από τη μία απολαμ</w:t>
      </w:r>
      <w:r>
        <w:rPr>
          <w:rFonts w:eastAsia="Times New Roman" w:cs="Times New Roman"/>
          <w:szCs w:val="24"/>
        </w:rPr>
        <w:t xml:space="preserve">βάνουμε τα οφέλη της άρσης του κρατικού μονοπωλίου, από την άλλη όλη η επιχειρηματική δραστηριότητα </w:t>
      </w:r>
      <w:proofErr w:type="spellStart"/>
      <w:r>
        <w:rPr>
          <w:rFonts w:eastAsia="Times New Roman" w:cs="Times New Roman"/>
          <w:szCs w:val="24"/>
        </w:rPr>
        <w:t>οριοθετείται</w:t>
      </w:r>
      <w:proofErr w:type="spellEnd"/>
      <w:r>
        <w:rPr>
          <w:rFonts w:eastAsia="Times New Roman" w:cs="Times New Roman"/>
          <w:szCs w:val="24"/>
        </w:rPr>
        <w:t>, ρυθμίζεται και ελέγχεται από το κράτος.</w:t>
      </w:r>
    </w:p>
    <w:p w14:paraId="0515FC4B"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Συγκεκριμένα το νομοσχέδιο προβλέπει ότι φυσικά και νομικά πρόσωπα θα μπορούν να παράγουν και να </w:t>
      </w:r>
      <w:r>
        <w:rPr>
          <w:rFonts w:eastAsia="Times New Roman" w:cs="Times New Roman"/>
          <w:szCs w:val="24"/>
        </w:rPr>
        <w:t xml:space="preserve">μεταφέρουν, να αποθηκεύουν, να επεξεργάζονται τις επιτρεπόμενες ποικιλίες κάνναβης, με σκοπό την παραγωγή φαρμακευτικών προϊόντων. Εντός </w:t>
      </w:r>
      <w:r>
        <w:rPr>
          <w:rFonts w:eastAsia="Times New Roman" w:cs="Times New Roman"/>
          <w:szCs w:val="24"/>
        </w:rPr>
        <w:lastRenderedPageBreak/>
        <w:t>της Ελλάδας τα προϊόντα θα διατίθενται μόνο στο κρατικό μονοπώλιο, μέσω του οποίου θα χορηγούνται στους ασθενείς, ενώ θ</w:t>
      </w:r>
      <w:r>
        <w:rPr>
          <w:rFonts w:eastAsia="Times New Roman" w:cs="Times New Roman"/>
          <w:szCs w:val="24"/>
        </w:rPr>
        <w:t>α επιτρέπονται οι εξαγωγές από δύο ειδικά τελωνεία, τη Θεσσαλονίκη και τον Πειραιά.</w:t>
      </w:r>
    </w:p>
    <w:p w14:paraId="0515FC4C"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μόνο συσκευασμένα προϊόντα θα βγαίνουν εκτός των εγκαταστάσεων, ενώ θεσμοθετούνται αυστηρές ποιοτικές προδιαγραφές και πρότυπα στην καλλιέργεια και παραγωγή. Γι’ </w:t>
      </w:r>
      <w:r>
        <w:rPr>
          <w:rFonts w:eastAsia="Times New Roman" w:cs="Times New Roman"/>
          <w:szCs w:val="24"/>
        </w:rPr>
        <w:t>αυτό τον λόγο προβλέπονται κλειστά θερμοκήπια, προκειμένου η παραγωγή να είναι απόλυτα ελεγχόμενη και αποτελεσματική, ενώ η γραμμή παραγωγής θα είναι αυστηρά περιορισμένη και θα πιστοποιείται από τα κατά τόπους αστυνομικά τμήματα. Να σημειωθεί επίσης ότι κ</w:t>
      </w:r>
      <w:r>
        <w:rPr>
          <w:rFonts w:eastAsia="Times New Roman" w:cs="Times New Roman"/>
          <w:szCs w:val="24"/>
        </w:rPr>
        <w:t xml:space="preserve">άθε χρόνο θα πραγματοποιείται επανέλεγχος τήρησης όλων των προβλεπόμενων όρων και προϋποθέσεων. </w:t>
      </w:r>
    </w:p>
    <w:p w14:paraId="0515FC4D"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τη σύνδεση της παραγωγής κάνναβης με τον αγροτικό τομέα, να ξεκαθαρίσουμε τα εξής: Η συγκεκριμένη δραστηριότητα δεν είναι μία παραδοσιακή αγρ</w:t>
      </w:r>
      <w:r>
        <w:rPr>
          <w:rFonts w:eastAsia="Times New Roman" w:cs="Times New Roman"/>
          <w:szCs w:val="24"/>
        </w:rPr>
        <w:t xml:space="preserve">οτική δραστηριότητα και αυτό γιατί το </w:t>
      </w:r>
      <w:proofErr w:type="spellStart"/>
      <w:r>
        <w:rPr>
          <w:rFonts w:eastAsia="Times New Roman" w:cs="Times New Roman"/>
          <w:szCs w:val="24"/>
        </w:rPr>
        <w:t>αδειοδοτικό</w:t>
      </w:r>
      <w:proofErr w:type="spellEnd"/>
      <w:r>
        <w:rPr>
          <w:rFonts w:eastAsia="Times New Roman" w:cs="Times New Roman"/>
          <w:szCs w:val="24"/>
        </w:rPr>
        <w:t xml:space="preserve"> πλαίσιο είναι ιδιαίτερα απαιτητικό. Προϋποθέτει υψηλή τεχνολογία και επενδυτικά κεφάλαια, ωστόσο η ελληνική ύπαιθρος θα ωφεληθεί από τη δημιουργία πολλών, ίσως χιλιάδων, θέσεων εργασίας, ενώ θα επιδιώξουμε </w:t>
      </w:r>
      <w:r>
        <w:rPr>
          <w:rFonts w:eastAsia="Times New Roman" w:cs="Times New Roman"/>
          <w:szCs w:val="24"/>
        </w:rPr>
        <w:t xml:space="preserve">σε κάθε περίπτωση να δώσουμε τη δυνατότητα σε συνεργατικά σχήματα και ομάδες παραγωγών να προχωρήσουν σε τέτοιες επενδύσεις. </w:t>
      </w:r>
    </w:p>
    <w:p w14:paraId="0515FC4E"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Αγαπητές κυρίες και κύριοι συνάδελφοι, το παρόν νομοσχέδιο σκιαγραφεί το πλαίσιο δημιουργίας μιας νέας αγοράς, με οφέλη τόσο για τ</w:t>
      </w:r>
      <w:r>
        <w:rPr>
          <w:rFonts w:eastAsia="Times New Roman" w:cs="Times New Roman"/>
          <w:szCs w:val="24"/>
        </w:rPr>
        <w:t xml:space="preserve">ους χιλιάδες ασθενείς όσο και για την οικονομία. Η Κυβέρνηση είχε εγκαίρως αντιληφθεί ότι αποτελεί μονόδρομο το άνοιγμα </w:t>
      </w:r>
      <w:r>
        <w:rPr>
          <w:rFonts w:eastAsia="Times New Roman" w:cs="Times New Roman"/>
          <w:szCs w:val="24"/>
        </w:rPr>
        <w:lastRenderedPageBreak/>
        <w:t>της παρασκευής και χρήσης των προϊόντων φαρμακευτικής κάνναβης και γι’ αυτό είχε προχωρήσει τα προηγούμενα χρόνια σε μία σειρά από προπα</w:t>
      </w:r>
      <w:r>
        <w:rPr>
          <w:rFonts w:eastAsia="Times New Roman" w:cs="Times New Roman"/>
          <w:szCs w:val="24"/>
        </w:rPr>
        <w:t xml:space="preserve">ρασκευαστικές ενέργειες. </w:t>
      </w:r>
    </w:p>
    <w:p w14:paraId="0515FC4F"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να φθάσουμε σήμερα να συζητάμε αυτό το νομοσχέδιο χρειάστηκε πλατιά διαβούλευση, διορατικότητα και θέληση για την αξιοποίηση των συγκριτικών πλεονεκτημάτων που έχει η χώρα μας.</w:t>
      </w:r>
    </w:p>
    <w:p w14:paraId="0515FC50"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Πιστεύω ότι σήμερα ανοίγει ένας δρόμος. Είμαι σίγ</w:t>
      </w:r>
      <w:r>
        <w:rPr>
          <w:rFonts w:eastAsia="Times New Roman" w:cs="Times New Roman"/>
          <w:szCs w:val="24"/>
        </w:rPr>
        <w:t>ουρη ότι στην πορεία θα υπάρξουν πολλές βελτιωτικές ενέργειες. Αναμένουμε με ενδιαφέρον τις υπουργικές αποφάσεις, ωστόσο είναι ένας δρόμος που είναι ανάγκη να τον ανοίξουμε χωρίς προκαταλήψεις, χωρίς κινδυνολογίες, αλλά με σοβαρότητα.</w:t>
      </w:r>
    </w:p>
    <w:p w14:paraId="0515FC51"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15FC52" w14:textId="77777777" w:rsidR="00F75232" w:rsidRDefault="00120703">
      <w:pPr>
        <w:spacing w:line="600" w:lineRule="auto"/>
        <w:ind w:firstLine="720"/>
        <w:jc w:val="center"/>
        <w:rPr>
          <w:rFonts w:eastAsia="Times New Roman"/>
          <w:bCs/>
        </w:rPr>
      </w:pPr>
      <w:r>
        <w:rPr>
          <w:rFonts w:eastAsia="Times New Roman"/>
          <w:bCs/>
        </w:rPr>
        <w:t>(Χειρ</w:t>
      </w:r>
      <w:r>
        <w:rPr>
          <w:rFonts w:eastAsia="Times New Roman"/>
          <w:bCs/>
        </w:rPr>
        <w:t>οκροτήματα από την πτέρυγα του ΣΥΡΙΖΑ)</w:t>
      </w:r>
    </w:p>
    <w:p w14:paraId="0515FC53"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κυρία συνάδελφε.</w:t>
      </w:r>
    </w:p>
    <w:p w14:paraId="0515FC54"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Αθανασίου.</w:t>
      </w:r>
    </w:p>
    <w:p w14:paraId="0515FC55"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0515FC56"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με δύο διευκρινίσεις. Η </w:t>
      </w:r>
      <w:r>
        <w:rPr>
          <w:rFonts w:eastAsia="Times New Roman" w:cs="Times New Roman"/>
          <w:szCs w:val="24"/>
        </w:rPr>
        <w:t>πρώτη είναι το ότι πρέπει να γίνει κατανοητό -περισσότερο βέβαια για τον κόσμο που μας ακούει- ότι το νομοσχέδιο δεν αφορά αυτή καθ’ αυτή την αποποινικοποίηση της χρήσης φαρμακευτικής κάνναβης. Αυτό έχει ήδη γίνει. Το ζήτημα που μας αφορά είναι οι ασφαλιστ</w:t>
      </w:r>
      <w:r>
        <w:rPr>
          <w:rFonts w:eastAsia="Times New Roman" w:cs="Times New Roman"/>
          <w:szCs w:val="24"/>
        </w:rPr>
        <w:t>ικές δικλίδες και το νομοθετικό πλαίσιο που έπρεπε να υπάρχει, ούτως ώστε να μη γίνεται ανεξέλεγκτη παραγωγή, διακίνηση, καλλιέργεια και φύλαξη της κάνναβης.</w:t>
      </w:r>
    </w:p>
    <w:p w14:paraId="0515FC57"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διευκρίνιση είναι ότι η Νέα Δημοκρατία δεν είναι αντίθετη με τη χρήση της φαρμακευτικής </w:t>
      </w:r>
      <w:r>
        <w:rPr>
          <w:rFonts w:eastAsia="Times New Roman" w:cs="Times New Roman"/>
          <w:szCs w:val="24"/>
        </w:rPr>
        <w:t>κάνναβης, για να μην παρεξηγούμεθα. Το πρόβλημα είναι ότι δεν υπάρχει αυτό το νομοθετικό πλαίσιο για να υπάρχει ασφάλεια, για να μην υπάρχει ανεξέλεγκτη χρήση, καλλιέργεια και διακίνηση, όπως και εξαγωγή βεβαίως. Θα ήθελα να αναφερθώ σε συγκεκριμένα ζητήμα</w:t>
      </w:r>
      <w:r>
        <w:rPr>
          <w:rFonts w:eastAsia="Times New Roman" w:cs="Times New Roman"/>
          <w:szCs w:val="24"/>
        </w:rPr>
        <w:t>τα, διότι αυτά τα έχει εξαντλήσει ο εισηγητής μας κ. Βλάσσης.</w:t>
      </w:r>
    </w:p>
    <w:p w14:paraId="0515FC5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θέλουμε να σεβόμαστε την ιδιότητά μας ως Βουλευτές, σε όποιο κόμμα και αν ανήκουμε, δεν μπορούμε να υπερψηφίσουμε ένα νομοσχέδιο σαν αυτό, ό,τι θέμα και να ρυθμί</w:t>
      </w:r>
      <w:r>
        <w:rPr>
          <w:rFonts w:eastAsia="Times New Roman" w:cs="Times New Roman"/>
          <w:szCs w:val="24"/>
        </w:rPr>
        <w:t>ζει.</w:t>
      </w:r>
    </w:p>
    <w:p w14:paraId="0515FC5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Και εξηγούμαι. Δεν μπορεί η Κυβέρνηση να φέρνει προς ψήφιση ένα νομοσχέδιο που ρυθμίζει ζητήματα που άπτονται της δημόσιας τάξης, όπως είναι η παραγωγή και εμπορία ναρκωτικών ουσιών και να παραπέμπει όλα τα ζητήματα εφαρμογής σε κυβερνητικές αποφάσεις</w:t>
      </w:r>
      <w:r>
        <w:rPr>
          <w:rFonts w:eastAsia="Times New Roman" w:cs="Times New Roman"/>
          <w:szCs w:val="24"/>
        </w:rPr>
        <w:t>, συγκεκριμένα εδώ σε ΚΥΑ. Διότι εκεί, δηλαδή σε ζητήματα εφαρμογής, κρύβεται και όλη η ουσία.</w:t>
      </w:r>
    </w:p>
    <w:p w14:paraId="0515FC5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λίγα λόγια, δεν μπορεί η Κυβέρνηση να μας ζητάει εν λευκώ εξουσιοδότηση, πρώτον, γιατί αυτό δεν είναι ορθό, δεν συνιστά δηλαδή, κύριε Υπουργέ, ορθή νομοθέτηση</w:t>
      </w:r>
      <w:r>
        <w:rPr>
          <w:rFonts w:eastAsia="Times New Roman" w:cs="Times New Roman"/>
          <w:szCs w:val="24"/>
        </w:rPr>
        <w:t xml:space="preserve"> και η πρακτική της ως τώρα δείχνει ότι δεν αξίζει τέτοιου είδους εμπιστοσύνη και δεύτερον και </w:t>
      </w:r>
      <w:proofErr w:type="spellStart"/>
      <w:r>
        <w:rPr>
          <w:rFonts w:eastAsia="Times New Roman" w:cs="Times New Roman"/>
          <w:szCs w:val="24"/>
        </w:rPr>
        <w:t>κυριότερον</w:t>
      </w:r>
      <w:proofErr w:type="spellEnd"/>
      <w:r>
        <w:rPr>
          <w:rFonts w:eastAsia="Times New Roman" w:cs="Times New Roman"/>
          <w:szCs w:val="24"/>
        </w:rPr>
        <w:t>, γιατί το απαγορεύει το Σύνταγμα. Διότι με την κοινή υπουργική απόφαση εισάγονται διατάξεις ουσιαστικού δικαίου, κάτι το οποίο απαγορεύεται. Αντισυντα</w:t>
      </w:r>
      <w:r>
        <w:rPr>
          <w:rFonts w:eastAsia="Times New Roman" w:cs="Times New Roman"/>
          <w:szCs w:val="24"/>
        </w:rPr>
        <w:t xml:space="preserve">γματική θα είναι η μια ΚΥΑ, διότι, </w:t>
      </w:r>
      <w:r>
        <w:rPr>
          <w:rFonts w:eastAsia="Times New Roman" w:cs="Times New Roman"/>
          <w:szCs w:val="24"/>
        </w:rPr>
        <w:lastRenderedPageBreak/>
        <w:t>αν αφαιρέσετε μονάχα το ζήτημα της εκτάσεως που θα καλλιεργείται και της ηλικίας του καλλιεργητή, αυτού που θα παίρνει την άδεια, όλα τα άλλα ζητήματα ρυθμίζονται με υπουργική απόφαση. Αυτό θα σας δημιουργήσει πρόβλημα κα</w:t>
      </w:r>
      <w:r>
        <w:rPr>
          <w:rFonts w:eastAsia="Times New Roman" w:cs="Times New Roman"/>
          <w:szCs w:val="24"/>
        </w:rPr>
        <w:t>ι θα δείτε ότι θα κριθεί αντισυνταγματική.</w:t>
      </w:r>
    </w:p>
    <w:p w14:paraId="0515FC5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Έπρεπε οι διατάξεις ουσιαστικού περιεχομένου οι οποίες θα εισάγονται να είναι σαφείς και περιοριστικές μέσα στο κείμενο του νόμου. Τουλάχιστον να το κάνετε και με προεδρικό διάταγμα, να υπάρχει ένας όχι υποτυπώδης</w:t>
      </w:r>
      <w:r>
        <w:rPr>
          <w:rFonts w:eastAsia="Times New Roman" w:cs="Times New Roman"/>
          <w:szCs w:val="24"/>
        </w:rPr>
        <w:t>, αλλά ουσιαστικός έλεγχος από το Συμβούλιο της Επικρατείας.</w:t>
      </w:r>
    </w:p>
    <w:p w14:paraId="0515FC5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Ένα δεύτερο ζήτημα το οποίο θα ήθελα να θίξω είναι το ζήτημα γιατί από τις άδειες, δηλαδή στα κωλύματα της παραγράφου 5 του </w:t>
      </w:r>
      <w:r>
        <w:rPr>
          <w:rFonts w:eastAsia="Times New Roman" w:cs="Times New Roman"/>
          <w:szCs w:val="24"/>
        </w:rPr>
        <w:lastRenderedPageBreak/>
        <w:t>άρθρου 1 δεν εξαιρέσατε και τα αδικήματα, τα πλημμελήματα αυτών που παρ</w:t>
      </w:r>
      <w:r>
        <w:rPr>
          <w:rFonts w:eastAsia="Times New Roman" w:cs="Times New Roman"/>
          <w:szCs w:val="24"/>
        </w:rPr>
        <w:t>αβιάζουν τον νόμο για τα ναρκωτικά. Ενώ, δηλαδή, μας έχετε εδώ όλες τις παραβάσεις οι οποίες αφορούν αν έχει καταδικαστεί κάποιος για κακούργημα ή και σε οποιαδήποτε ποινή για τα πλημμελήματα και πλημμελήματα τα οποία δεν έχουν κα</w:t>
      </w:r>
      <w:r>
        <w:rPr>
          <w:rFonts w:eastAsia="Times New Roman" w:cs="Times New Roman"/>
          <w:szCs w:val="24"/>
        </w:rPr>
        <w:t>μ</w:t>
      </w:r>
      <w:r>
        <w:rPr>
          <w:rFonts w:eastAsia="Times New Roman" w:cs="Times New Roman"/>
          <w:szCs w:val="24"/>
        </w:rPr>
        <w:t>μιά αξία επί της ουσίας τ</w:t>
      </w:r>
      <w:r>
        <w:rPr>
          <w:rFonts w:eastAsia="Times New Roman" w:cs="Times New Roman"/>
          <w:szCs w:val="24"/>
        </w:rPr>
        <w:t>ων υποθέσεων αυτών, όπως παραδείγματος χάριν απιστία δικηγόρου, καταπίεση, απιστία περί την υπηρεσία, παράβαση καθήκοντος, διερωτώμαι -και θα ήθελα μια απάντηση, κύριε Υπουργέ- γιατί δεν εξαιρείτε και τα πλημμελήματα που έχουν σχέση με την παράβαση του νόμ</w:t>
      </w:r>
      <w:r>
        <w:rPr>
          <w:rFonts w:eastAsia="Times New Roman" w:cs="Times New Roman"/>
          <w:szCs w:val="24"/>
        </w:rPr>
        <w:t>ου περί των ναρκωτικών, δηλαδή -και συγκεκριμενοποιώ- την κατοχή, την προμήθεια των ναρκωτικών ουσιών. Είναι ένα ερώτημα το οποίο χρειάζεται απάντηση.</w:t>
      </w:r>
    </w:p>
    <w:p w14:paraId="0515FC5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Πέραν τούτου, θα πρέπει να μας απαντήσετε -ίσως ο Υπουργός Υγείας- τι γίνεται αν αυτή η κάνναβη, κύριε Υπ</w:t>
      </w:r>
      <w:r>
        <w:rPr>
          <w:rFonts w:eastAsia="Times New Roman" w:cs="Times New Roman"/>
          <w:szCs w:val="24"/>
        </w:rPr>
        <w:t xml:space="preserve">ουργέ, εξαχθεί σε κάποια χώρα που παρασκευάζει ένα αμφιλεγόμενο σκεύασμα που έχει </w:t>
      </w:r>
      <w:proofErr w:type="spellStart"/>
      <w:r>
        <w:rPr>
          <w:rFonts w:eastAsia="Times New Roman" w:cs="Times New Roman"/>
          <w:szCs w:val="24"/>
        </w:rPr>
        <w:t>αδειοδοτηθεί</w:t>
      </w:r>
      <w:proofErr w:type="spellEnd"/>
      <w:r>
        <w:rPr>
          <w:rFonts w:eastAsia="Times New Roman" w:cs="Times New Roman"/>
          <w:szCs w:val="24"/>
        </w:rPr>
        <w:t xml:space="preserve"> από μια-δυο χώρες μόνο της Ευρωπαϊκής Ένωσης -αλλά μπορεί να κάνουμε εξαγωγή και σε μη ευρωπαϊκή χώρα-, αλλά το σκεύασμα αυτό δεν εγκρίνεται από τον ΕΟΦ, από τον</w:t>
      </w:r>
      <w:r>
        <w:rPr>
          <w:rFonts w:eastAsia="Times New Roman" w:cs="Times New Roman"/>
          <w:szCs w:val="24"/>
        </w:rPr>
        <w:t xml:space="preserve"> Εθνικό Οργανισμό Φαρμάκων. Αν το σκεύασμα αυτό σε όλη την υπόλοιπη Ευρώπη ενδεχομένως θεωρείται ότι αποτελεί ναρκωτική ουσία -θεωρητικά μιλάω, είναι κάτι που μπορεί να συμβεί-, θεωρείτε ότι η χώρα μας πρέπει να μπορεί να εξάγει κάνναβη προς τον σκοπό αυτό</w:t>
      </w:r>
      <w:r>
        <w:rPr>
          <w:rFonts w:eastAsia="Times New Roman" w:cs="Times New Roman"/>
          <w:szCs w:val="24"/>
        </w:rPr>
        <w:t>; Είναι ένα ερώτημα και θα ήθελα μια απάντηση.</w:t>
      </w:r>
    </w:p>
    <w:p w14:paraId="0515FC5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Κατά τα άλλα, δεν θα εξαντλήσω όλο τον χρόνο. Ήθελα αυτά τα τρία ερωτήματα, κύριε Πρόεδρε, να θέσω και τον υπόλοιπο </w:t>
      </w:r>
      <w:r>
        <w:rPr>
          <w:rFonts w:eastAsia="Times New Roman" w:cs="Times New Roman"/>
          <w:szCs w:val="24"/>
        </w:rPr>
        <w:lastRenderedPageBreak/>
        <w:t>χρόνο, αν γίνεται συμψηφισμός, τον παραχωρώ στον κ. Βορίδη που θα μιλήσει μετά.</w:t>
      </w:r>
    </w:p>
    <w:p w14:paraId="0515FC5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Παρακαλώ για </w:t>
      </w:r>
      <w:r>
        <w:rPr>
          <w:rFonts w:eastAsia="Times New Roman" w:cs="Times New Roman"/>
          <w:szCs w:val="24"/>
        </w:rPr>
        <w:t>τα τρία ζητήματα. Για την ΚΥΑ θα ήθελα μια απάντηση, όπως παραδείγματος χάριν και για τα σκευάσματα στις ευρωπαϊκές χώρες. Αποτελεί τεράστιο πρόβλημα.</w:t>
      </w:r>
    </w:p>
    <w:p w14:paraId="0515FC60" w14:textId="77777777" w:rsidR="00F75232" w:rsidRDefault="00120703">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15FC6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w:t>
      </w:r>
      <w:r>
        <w:rPr>
          <w:rFonts w:eastAsia="Times New Roman" w:cs="Times New Roman"/>
          <w:szCs w:val="24"/>
        </w:rPr>
        <w:t xml:space="preserve">Μεγαλομύστακας, μετά ακολουθεί ο κ. </w:t>
      </w:r>
      <w:proofErr w:type="spellStart"/>
      <w:r>
        <w:rPr>
          <w:rFonts w:eastAsia="Times New Roman" w:cs="Times New Roman"/>
          <w:szCs w:val="24"/>
        </w:rPr>
        <w:t>Μιχελογιαννάκης</w:t>
      </w:r>
      <w:proofErr w:type="spellEnd"/>
      <w:r>
        <w:rPr>
          <w:rFonts w:eastAsia="Times New Roman" w:cs="Times New Roman"/>
          <w:szCs w:val="24"/>
        </w:rPr>
        <w:t xml:space="preserve"> και μετά είστε εσείς, κύριε Βορίδη.</w:t>
      </w:r>
    </w:p>
    <w:p w14:paraId="0515FC6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0515FC6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μας εξέπληξε βασικά από τη μέρα που το λάβαμε στα χέρια μας το </w:t>
      </w:r>
      <w:r>
        <w:rPr>
          <w:rFonts w:eastAsia="Times New Roman" w:cs="Times New Roman"/>
          <w:szCs w:val="24"/>
        </w:rPr>
        <w:t xml:space="preserve">νομοσχέδιο </w:t>
      </w:r>
      <w:r>
        <w:rPr>
          <w:rFonts w:eastAsia="Times New Roman" w:cs="Times New Roman"/>
          <w:szCs w:val="24"/>
        </w:rPr>
        <w:lastRenderedPageBreak/>
        <w:t>των δεκατριών σελίδων, καθώς εμείς είχαμε μάθει σε τέτοιο μέγεθος να είναι οι τροπολογίες, ίσως και μεγαλύτερες. Σήμερα, για παράδειγμα, έχουμε μια τροπολογία δεκαεπτά σελίδων. Πιστεύουμε ότι αυτό ακριβώς μας δείχνει και το πόσο σοβαρά έχετε μελ</w:t>
      </w:r>
      <w:r>
        <w:rPr>
          <w:rFonts w:eastAsia="Times New Roman" w:cs="Times New Roman"/>
          <w:szCs w:val="24"/>
        </w:rPr>
        <w:t>ετήσει αυτό το σημαντικό ζήτημα. Όλα πλέον ρυθμίζονται με κοινές υπουργικές αποφάσεις.</w:t>
      </w:r>
    </w:p>
    <w:p w14:paraId="0515FC6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Όλοι όσοι ανέβηκαν σ’ αυτό το Βήμα, εκτός από αυτούς που ανήκουν στη </w:t>
      </w:r>
      <w:r>
        <w:rPr>
          <w:rFonts w:eastAsia="Times New Roman" w:cs="Times New Roman"/>
          <w:szCs w:val="24"/>
        </w:rPr>
        <w:t>σ</w:t>
      </w:r>
      <w:r>
        <w:rPr>
          <w:rFonts w:eastAsia="Times New Roman" w:cs="Times New Roman"/>
          <w:szCs w:val="24"/>
        </w:rPr>
        <w:t>υγκυβέρνηση, σας είπαν ξεκάθαρα ότι αυτό είναι λάθος και ότι μόνο σοβαρότητα δεν προσδίδει στο νομο</w:t>
      </w:r>
      <w:r>
        <w:rPr>
          <w:rFonts w:eastAsia="Times New Roman" w:cs="Times New Roman"/>
          <w:szCs w:val="24"/>
        </w:rPr>
        <w:t xml:space="preserve">σχέδιο που μας φέρατε, το οποίο είναι ένα πολύ σημαντικό και σοβαρό νομοσχέδιο, που όμως δεν έρχεται με τον σωστό τρόπο. </w:t>
      </w:r>
    </w:p>
    <w:p w14:paraId="0515FC6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όπως το βλέπουμε εμείς, αποτελεί ένα νομοσχέδιο «λαγό», που αποτελεί προπομπό για τη νομιμοποίηση χρήσης της ινδικής κάνναβης. </w:t>
      </w:r>
    </w:p>
    <w:p w14:paraId="0515FC6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ΝΔΡΕΑΣ ΞΑΝΘΟΣ (Υπουργός Υγείας): </w:t>
      </w:r>
      <w:r>
        <w:rPr>
          <w:rFonts w:eastAsia="Times New Roman" w:cs="Times New Roman"/>
          <w:szCs w:val="24"/>
        </w:rPr>
        <w:t>Πώς είπατε το νομοσχέδιο;</w:t>
      </w:r>
    </w:p>
    <w:p w14:paraId="0515FC6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Είναι ένα νομοσχέδιο «λαγός». Είναι ξεκάθαρο για εμάς. Είδα ποια ήταν η αντίδραση και των Βουλευτών σας, αλλά και του κ. Αποστόλου, όταν κατέβηκε από το Βήμα ο κ. Θεοδωρά</w:t>
      </w:r>
      <w:r>
        <w:rPr>
          <w:rFonts w:eastAsia="Times New Roman" w:cs="Times New Roman"/>
          <w:szCs w:val="24"/>
        </w:rPr>
        <w:t xml:space="preserve">κης, ο οποίος πολύ έντιμα -παρ’ όλο που δεν συμφωνούμε- εξέφρασε την άποψή του και μίλησε για αποποινικοποίηση της χρήσης. Οι περισσότεροι από τους Βουλευτές του ΣΥΡΙΖΑ και ο Υπουργός τον χειροκρότησαν. </w:t>
      </w:r>
    </w:p>
    <w:p w14:paraId="0515FC6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Ήταν πολύ έντιμη, λοιπόν, η στάση του κ. Θεοδωράκη κ</w:t>
      </w:r>
      <w:r>
        <w:rPr>
          <w:rFonts w:eastAsia="Times New Roman" w:cs="Times New Roman"/>
          <w:szCs w:val="24"/>
        </w:rPr>
        <w:t>αι θα έπρεπε κι εσείς να πράξετε το ίδιο και όχι σε ένα νομοσχέδιο δύο σελίδων που δεν χρειάζεται ιδιαίτερη ανάλυση, να βλέπω εδώ ομιλητές να διαβάζουν το ποίημά τους. Δηλαδή, πραγματικά πρέπει κάποια στιγμή σ’ αυτή την Αίθουσα να δείξουμε τη σοβαρότητα πο</w:t>
      </w:r>
      <w:r>
        <w:rPr>
          <w:rFonts w:eastAsia="Times New Roman" w:cs="Times New Roman"/>
          <w:szCs w:val="24"/>
        </w:rPr>
        <w:t xml:space="preserve">υ αρμόζει, να ξεκαθαρίσουμε λίγο στον Έλληνα πολίτη τι θέλουμε και τι επιδιώκουμε. </w:t>
      </w:r>
    </w:p>
    <w:p w14:paraId="0515FC6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Είναι πολύ γενικά όσα γράφονται μέσα στο νομοσχέδιο. Μιλάμε για την Αστυνομία, η οποία θα εποπτεύει αυτούς τους χώρους. Πώς θα το κάνει αυτό; Πόσοι αστυνομικοί είναι αυτή τ</w:t>
      </w:r>
      <w:r>
        <w:rPr>
          <w:rFonts w:eastAsia="Times New Roman" w:cs="Times New Roman"/>
          <w:szCs w:val="24"/>
        </w:rPr>
        <w:t xml:space="preserve">η στιγμή σε επισήμους; Και μου λέτε ότι θα τους φυλάνε </w:t>
      </w:r>
      <w:r>
        <w:rPr>
          <w:rFonts w:eastAsia="Times New Roman" w:cs="Times New Roman"/>
          <w:szCs w:val="24"/>
          <w:lang w:val="en-US"/>
        </w:rPr>
        <w:t>security</w:t>
      </w:r>
      <w:r>
        <w:rPr>
          <w:rFonts w:eastAsia="Times New Roman" w:cs="Times New Roman"/>
          <w:szCs w:val="24"/>
        </w:rPr>
        <w:t xml:space="preserve"> που δεν έχουν βέβαια τα ίδια δικαιώματα και τις ίδιες δικαιοδοσίες με κάποιον αστυ</w:t>
      </w:r>
      <w:r>
        <w:rPr>
          <w:rFonts w:eastAsia="Times New Roman" w:cs="Times New Roman"/>
          <w:szCs w:val="24"/>
        </w:rPr>
        <w:lastRenderedPageBreak/>
        <w:t>νομικό. Και θα σας ρωτήσω εγώ τώρα το εξής: Αν γίνουν τρεις φορές μεγάλα χτυπήματα κατά τέτοιων εταιρειών οι ο</w:t>
      </w:r>
      <w:r>
        <w:rPr>
          <w:rFonts w:eastAsia="Times New Roman" w:cs="Times New Roman"/>
          <w:szCs w:val="24"/>
        </w:rPr>
        <w:t xml:space="preserve">ποίες επεξεργάζονται την ινδική κάνναβη, δεν θα παραχωρήσετε μετά αστυνομικούς εκεί; Δεν θα επιβαρύνετε το ήδη επιβαρυμένο Σώμα; Τα τμήματα είναι άδεια. Οι δρόμοι μας είναι αφύλακτοι. Το βλέπετε σωστό; Δεν θα έπρεπε να καθορίζεται κάπως η ασφάλεια; </w:t>
      </w:r>
    </w:p>
    <w:p w14:paraId="0515FC6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Είμαστ</w:t>
      </w:r>
      <w:r>
        <w:rPr>
          <w:rFonts w:eastAsia="Times New Roman" w:cs="Times New Roman"/>
          <w:szCs w:val="24"/>
        </w:rPr>
        <w:t>ε έτοιμοι γι’ αυτές τις επενδύσεις; Για να το δούμε λίγο. Ποιο θα είναι το όφελος και ποιο το κόστος για εμάς; Θαρρείς και δεν έχουμε άλλα ζητήματα ή άλλους τομείς τους οποίους πρέπει να αναπτύξουμε! Η σπουδή που δείχνετε αφορά τα καζίνο, αυτές τις επενδύσ</w:t>
      </w:r>
      <w:r>
        <w:rPr>
          <w:rFonts w:eastAsia="Times New Roman" w:cs="Times New Roman"/>
          <w:szCs w:val="24"/>
        </w:rPr>
        <w:t>εις, το πώς θα έρθουν τα νόμιμα «</w:t>
      </w:r>
      <w:proofErr w:type="spellStart"/>
      <w:r>
        <w:rPr>
          <w:rFonts w:eastAsia="Times New Roman" w:cs="Times New Roman"/>
          <w:szCs w:val="24"/>
        </w:rPr>
        <w:t>φρουτάκια</w:t>
      </w:r>
      <w:proofErr w:type="spellEnd"/>
      <w:r>
        <w:rPr>
          <w:rFonts w:eastAsia="Times New Roman" w:cs="Times New Roman"/>
          <w:szCs w:val="24"/>
        </w:rPr>
        <w:t xml:space="preserve">». Δεν είναι αυτό το ζητούμενο. Ο λαός ξεσηκώνεται με όλα αυτά και αντιδρά. Δεν μπορεί να το δεχτεί. </w:t>
      </w:r>
    </w:p>
    <w:p w14:paraId="0515FC6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 κα</w:t>
      </w:r>
      <w:r>
        <w:rPr>
          <w:rFonts w:eastAsia="Times New Roman" w:cs="Times New Roman"/>
          <w:szCs w:val="24"/>
        </w:rPr>
        <w:t>μ</w:t>
      </w:r>
      <w:r>
        <w:rPr>
          <w:rFonts w:eastAsia="Times New Roman" w:cs="Times New Roman"/>
          <w:szCs w:val="24"/>
        </w:rPr>
        <w:t>μία περίπτωση αυτό το νομοσχέδιο δεν θα πρέπει να αποτελέσει το πρώτο βήμα για την αποποινικοποίηση της ιν</w:t>
      </w:r>
      <w:r>
        <w:rPr>
          <w:rFonts w:eastAsia="Times New Roman" w:cs="Times New Roman"/>
          <w:szCs w:val="24"/>
        </w:rPr>
        <w:t>δικής κάνναβης. Αυτό είναι ξεκάθαρο. Αν δείτε μία έρευνα του ΟΑΣΑ που έχει δημοσιευθεί, η Ελλάδα βρίσκεται στην τελευταία θέση της χρήσης κάνναβης και δεν έχει αποποινικοποιηθεί. Εμείς θέλουμε να το αλλάξουμε αυτό; Ακούω πάρα πολλούς από τους ομιλητές να μ</w:t>
      </w:r>
      <w:r>
        <w:rPr>
          <w:rFonts w:eastAsia="Times New Roman" w:cs="Times New Roman"/>
          <w:szCs w:val="24"/>
        </w:rPr>
        <w:t xml:space="preserve">ιλούν για τις θετικές επιπτώσεις και για το πόσο καλό μας κάνει η κάνναβη! Μην μπερδευόμαστε. Για φαρμακευτικούς λόγους ναι, να χρησιμοποιηθεί. Είναι πολύ σωστό και ήδη χρησιμοποιείται. Ήδη με κρατικό έλεγχο παραχωρούνται ποσότητες για φαρμακευτική χρήση. </w:t>
      </w:r>
      <w:r>
        <w:rPr>
          <w:rFonts w:eastAsia="Times New Roman" w:cs="Times New Roman"/>
          <w:szCs w:val="24"/>
        </w:rPr>
        <w:t xml:space="preserve">Ήδη υπάρχει αυτό. </w:t>
      </w:r>
    </w:p>
    <w:p w14:paraId="0515FC6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ποιες θα είναι οι τιμές; Θα είναι σίγουρα φθηνότερες για τον ασθενή και για τον κρατικό προϋπολογισμό; Δεν υπάρχει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μελέτη που να μας το λέει αυτό. Δεν ξέρουμε ποια θα είναι τα παράβολα, ποιο θα είναι το κόστος παραγωγής. </w:t>
      </w:r>
    </w:p>
    <w:p w14:paraId="0515FC6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Επομένως πώς θέλετε εμείς να έρθουμε να σας υποστηρίξουμε ή ακόμα και να καταψηφίσουμε; Πώς θέλετε να έχουμε άποψη γι’ αυτό το νομοσχέδιο, όταν δεν μας δίνετε κανένα απολύτως στοιχείο; Και δεν μας δίνετε γιατί δεν έχετε ούτε εσείς ή γιατί δεν θέλετε; </w:t>
      </w:r>
    </w:p>
    <w:p w14:paraId="0515FC6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Μιλά</w:t>
      </w:r>
      <w:r>
        <w:rPr>
          <w:rFonts w:eastAsia="Times New Roman" w:cs="Times New Roman"/>
          <w:szCs w:val="24"/>
        </w:rPr>
        <w:t xml:space="preserve">τε για μείωση του κόστους. Το λέτε απλά. Πολλά έχετε πει. Έχετε μιλήσει και για ηθικό πλεονέκτημα και είδαμε τι έκαναν οι Υπουργοί σας. Να σας πιστέψουμε; Δεν μπορούμε να σας πιστέψουμε. Υπάρχει κάπου σε χαρτί; </w:t>
      </w:r>
    </w:p>
    <w:p w14:paraId="0515FC6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Πραγματικά, εμένα με λυπεί αυτό που είδα, δη</w:t>
      </w:r>
      <w:r>
        <w:rPr>
          <w:rFonts w:eastAsia="Times New Roman" w:cs="Times New Roman"/>
          <w:szCs w:val="24"/>
        </w:rPr>
        <w:t xml:space="preserve">λαδή να υποστηρίζετε την άποψη για την αποποινικοποίηση της κάνναβης. Διότι αυτό κάνατε στην ουσία. Αυτό κάνατε! </w:t>
      </w:r>
    </w:p>
    <w:p w14:paraId="0515FC7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να μην μπερδευόμαστε και για να μην υπάρχουν οι παντογνώστες του </w:t>
      </w:r>
      <w:r>
        <w:rPr>
          <w:rFonts w:eastAsia="Times New Roman" w:cs="Times New Roman"/>
          <w:szCs w:val="24"/>
          <w:lang w:val="en-US"/>
        </w:rPr>
        <w:t>internet</w:t>
      </w:r>
      <w:r>
        <w:rPr>
          <w:rFonts w:eastAsia="Times New Roman" w:cs="Times New Roman"/>
          <w:szCs w:val="24"/>
        </w:rPr>
        <w:t xml:space="preserve">», η κάνναβη έχει 50% περισσότερη πίσσα από ό,τι ένα απλό </w:t>
      </w:r>
      <w:r>
        <w:rPr>
          <w:rFonts w:eastAsia="Times New Roman" w:cs="Times New Roman"/>
          <w:szCs w:val="24"/>
        </w:rPr>
        <w:t>τσιγάρο. Όταν κάνουμε, δηλαδή, έναν τόσο μεγάλο αντικαπνιστικό αγώνα –και δεν μπορούμε, βέβαια, να βάλουμε όρους ακόμα κι εδώ μέσα στη Βουλή και δεν είμαι ο πρώτος που το λέει απ’ αυτό το Βήμα- δεν γίνεται να ζητούμε κάτι αντίστοιχα κακό και να το υποστηρί</w:t>
      </w:r>
      <w:r>
        <w:rPr>
          <w:rFonts w:eastAsia="Times New Roman" w:cs="Times New Roman"/>
          <w:szCs w:val="24"/>
        </w:rPr>
        <w:t>ζουμε.</w:t>
      </w:r>
    </w:p>
    <w:p w14:paraId="0515FC7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δεν ξέρω και κατά πόσο θα βοηθήσει την ελληνική οικονομία. Οι προϋποθέσεις –και πολύ σωστά είναι αυτές- που πρέπει να </w:t>
      </w:r>
      <w:r>
        <w:rPr>
          <w:rFonts w:eastAsia="Times New Roman" w:cs="Times New Roman"/>
          <w:szCs w:val="24"/>
        </w:rPr>
        <w:lastRenderedPageBreak/>
        <w:t>τηρεί κάποιος για να ιδρύσει μια τέτοια επιχείρηση είναι πάρα πολλές. Το κόστος είναι πάρα πολύ υψηλό. Εμείς δεν έχουμε διαμορφ</w:t>
      </w:r>
      <w:r>
        <w:rPr>
          <w:rFonts w:eastAsia="Times New Roman" w:cs="Times New Roman"/>
          <w:szCs w:val="24"/>
        </w:rPr>
        <w:t xml:space="preserve">ώσει ένα τέτοιο συνεταιριστικό κίνημα στην Ελλάδα, όπου θα μπορέσει να δώσει δουλειά σε αγρότες της Ελλάδας, στον λαϊκό κόσμο. </w:t>
      </w:r>
    </w:p>
    <w:p w14:paraId="0515FC7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ξέρετε και εσείς όλοι εδώ μέσα ότι θα έρθουν οι μεγάλες φαρμακευτικές, είτε ελληνικών είτε ξένων συμφερόντων, θα ιδρύσουν τις</w:t>
      </w:r>
      <w:r>
        <w:rPr>
          <w:rFonts w:eastAsia="Times New Roman" w:cs="Times New Roman"/>
          <w:szCs w:val="24"/>
        </w:rPr>
        <w:t xml:space="preserve"> εταιρείες τους και θα επωφεληθούν, θα κερδίσουν αυτοί το μεγαλύτερο κέρδος. Αυτό είναι που ζητάμε; Νομίζετε ότι ενδιαφέρει τον Έλληνα, που δεν μπορεί να σπουδάσει το παιδί του, που βλέπει το σπουδαγμένο παιδί του να βγαίνει στο εξωτερικό για να δουλέψει, </w:t>
      </w:r>
      <w:r>
        <w:rPr>
          <w:rFonts w:eastAsia="Times New Roman" w:cs="Times New Roman"/>
          <w:szCs w:val="24"/>
        </w:rPr>
        <w:t>αν θα το πάρει η μεγάλη φαρμακευτική εταιρεία; Νομίζετε ότι νοιάζεται ο Έλληνας πολίτης για το πόσα κέρδη θα έχει η «</w:t>
      </w:r>
      <w:r>
        <w:rPr>
          <w:rFonts w:eastAsia="Times New Roman" w:cs="Times New Roman"/>
          <w:szCs w:val="24"/>
          <w:lang w:val="en-US"/>
        </w:rPr>
        <w:t>NOVARTIS</w:t>
      </w:r>
      <w:r>
        <w:rPr>
          <w:rFonts w:eastAsia="Times New Roman" w:cs="Times New Roman"/>
          <w:szCs w:val="24"/>
        </w:rPr>
        <w:t>» και η οποιαδήποτε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xml:space="preserve">»; </w:t>
      </w:r>
    </w:p>
    <w:p w14:paraId="0515FC7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θέλετε να περάσετε; Αυτό είναι το ηθικό σας πλεονέκτημα; Θεωρείτε, δηλαδή, όλοι οι Βουλευτές </w:t>
      </w:r>
      <w:r>
        <w:rPr>
          <w:rFonts w:eastAsia="Times New Roman" w:cs="Times New Roman"/>
          <w:szCs w:val="24"/>
        </w:rPr>
        <w:t xml:space="preserve">του ΣΥΡΙΖΑ ότι αυτό το νομοσχέδιο ήρθε όπως έπρεπε μέσα στο </w:t>
      </w:r>
      <w:r>
        <w:rPr>
          <w:rFonts w:eastAsia="Times New Roman" w:cs="Times New Roman"/>
          <w:szCs w:val="24"/>
        </w:rPr>
        <w:t>ε</w:t>
      </w:r>
      <w:r>
        <w:rPr>
          <w:rFonts w:eastAsia="Times New Roman" w:cs="Times New Roman"/>
          <w:szCs w:val="24"/>
        </w:rPr>
        <w:t xml:space="preserve">λληνικό Κοινοβούλιο; Εσείς μπορείτε να πείτε ξεκάθαρα ότι είναι θετικό; Μπορεί κάποιος από τους Βουλευτές –πέρα από αυτά που σας έχει δώσει το </w:t>
      </w:r>
      <w:r>
        <w:rPr>
          <w:rFonts w:eastAsia="Times New Roman" w:cs="Times New Roman"/>
          <w:szCs w:val="24"/>
        </w:rPr>
        <w:t>κ</w:t>
      </w:r>
      <w:r>
        <w:rPr>
          <w:rFonts w:eastAsia="Times New Roman" w:cs="Times New Roman"/>
          <w:szCs w:val="24"/>
        </w:rPr>
        <w:t xml:space="preserve">όμμα να ακολουθείτε ως γραμμή- να ανέβει επάνω στο </w:t>
      </w:r>
      <w:r>
        <w:rPr>
          <w:rFonts w:eastAsia="Times New Roman" w:cs="Times New Roman"/>
          <w:szCs w:val="24"/>
        </w:rPr>
        <w:t xml:space="preserve">Βήμα και να πει ότι θα είναι θετικό γιατί θα ωφελήσει τόσο την Ελλάδα, τόσοι θα είναι οι ασθενείς που θα έχουν όφελος από την χρήση της; Δεν μπορεί, δεν άκουσα κάποιον από τους ομιλητές. </w:t>
      </w:r>
    </w:p>
    <w:p w14:paraId="0515FC7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ακούστηκε η άποψη…</w:t>
      </w:r>
    </w:p>
    <w:p w14:paraId="0515FC7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ΑΝΑΣΤΑΣΙΟΣ ΜΕ</w:t>
      </w:r>
      <w:r>
        <w:rPr>
          <w:rFonts w:eastAsia="Times New Roman" w:cs="Times New Roman"/>
          <w:b/>
          <w:szCs w:val="24"/>
        </w:rPr>
        <w:t xml:space="preserve">ΓΑΛΟΜΥΣΤΑΚΑΣ: </w:t>
      </w:r>
      <w:r>
        <w:rPr>
          <w:rFonts w:eastAsia="Times New Roman" w:cs="Times New Roman"/>
          <w:szCs w:val="24"/>
        </w:rPr>
        <w:t xml:space="preserve">Δεν ήμουν στην </w:t>
      </w:r>
      <w:r>
        <w:rPr>
          <w:rFonts w:eastAsia="Times New Roman" w:cs="Times New Roman"/>
          <w:szCs w:val="24"/>
        </w:rPr>
        <w:t>ε</w:t>
      </w:r>
      <w:r>
        <w:rPr>
          <w:rFonts w:eastAsia="Times New Roman" w:cs="Times New Roman"/>
          <w:szCs w:val="24"/>
        </w:rPr>
        <w:t xml:space="preserve">πιτροπή, κύριε συνάδελφε, γιατί δεν ανήκω σε εκείνη την </w:t>
      </w:r>
      <w:r>
        <w:rPr>
          <w:rFonts w:eastAsia="Times New Roman" w:cs="Times New Roman"/>
          <w:szCs w:val="24"/>
        </w:rPr>
        <w:t>ε</w:t>
      </w:r>
      <w:r>
        <w:rPr>
          <w:rFonts w:eastAsia="Times New Roman" w:cs="Times New Roman"/>
          <w:szCs w:val="24"/>
        </w:rPr>
        <w:t>πιτροπή, αλλά παρακολούθησα. Μην μπερδευόμαστε.</w:t>
      </w:r>
    </w:p>
    <w:p w14:paraId="0515FC7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το μεγαλύτερο κακό όλων –θα το επαναλάβω και θα κλείσω- είναι ότι αυτό το νομοσχέδιο -παρακολουθώντας τη στάση των πε</w:t>
      </w:r>
      <w:r>
        <w:rPr>
          <w:rFonts w:eastAsia="Times New Roman" w:cs="Times New Roman"/>
          <w:szCs w:val="24"/>
        </w:rPr>
        <w:t xml:space="preserve">ρισσότερων Βουλευτών της </w:t>
      </w:r>
      <w:r>
        <w:rPr>
          <w:rFonts w:eastAsia="Times New Roman" w:cs="Times New Roman"/>
          <w:szCs w:val="24"/>
        </w:rPr>
        <w:t>σ</w:t>
      </w:r>
      <w:r>
        <w:rPr>
          <w:rFonts w:eastAsia="Times New Roman" w:cs="Times New Roman"/>
          <w:szCs w:val="24"/>
        </w:rPr>
        <w:t xml:space="preserve">υγκυβέρνησης ή κυρίως του ΣΥΡΙΖΑ, γιατί δεν υπάρχει και κανένας αυτή τη στιγμή από τους ΑΝΕΛ- αποτελεί προπομπό για την αποποινικοποίηση της χρήσης της κάνναβης. </w:t>
      </w:r>
    </w:p>
    <w:p w14:paraId="0515FC7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Άκουσα τον κ. Θεοδωράκη να μιλάει για το πόσα τροχαία υπάρχουν εξαι</w:t>
      </w:r>
      <w:r>
        <w:rPr>
          <w:rFonts w:eastAsia="Times New Roman" w:cs="Times New Roman"/>
          <w:szCs w:val="24"/>
        </w:rPr>
        <w:t xml:space="preserve">τίας της κατανάλωσης αλκοόλ. Γιατί, δεν θα υπάρξουν τροχαία εξαιτίας της κατανάλωσης της κάνναβης; </w:t>
      </w:r>
    </w:p>
    <w:p w14:paraId="0515FC7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Αυτό θεραπεύει.</w:t>
      </w:r>
    </w:p>
    <w:p w14:paraId="0515FC7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Α, ακριβώς δεν αρρωσταίνει, θεραπεύει!</w:t>
      </w:r>
    </w:p>
    <w:p w14:paraId="0515FC7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Σκοταδισμός!</w:t>
      </w:r>
    </w:p>
    <w:p w14:paraId="0515FC7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ΑΝΑΣΤΑΣΙΟΣ ΜΕΓΑΛΟΜΥΣ</w:t>
      </w:r>
      <w:r>
        <w:rPr>
          <w:rFonts w:eastAsia="Times New Roman" w:cs="Times New Roman"/>
          <w:b/>
          <w:szCs w:val="24"/>
        </w:rPr>
        <w:t xml:space="preserve">ΤΑΚΑΣ: </w:t>
      </w:r>
      <w:r>
        <w:rPr>
          <w:rFonts w:eastAsia="Times New Roman" w:cs="Times New Roman"/>
          <w:szCs w:val="24"/>
        </w:rPr>
        <w:t>Πρέπει, λοιπόν, να είμαστε πολύ προσεκτικοί, να έχουμε πάντα ως γνώμονα το κοινωνικό καλό, τις συνθήκες που επικρατούν αυτή τη στιγμή στην ελληνική κοινωνία και με βάση αυτό να αποφασίζουμε και όχι με την ιδεολογία του κάθε Κόμματος. Η πατρίδα μας ε</w:t>
      </w:r>
      <w:r>
        <w:rPr>
          <w:rFonts w:eastAsia="Times New Roman" w:cs="Times New Roman"/>
          <w:szCs w:val="24"/>
        </w:rPr>
        <w:t xml:space="preserve">ίναι πάνω απ’ όλα τα </w:t>
      </w:r>
      <w:r>
        <w:rPr>
          <w:rFonts w:eastAsia="Times New Roman" w:cs="Times New Roman"/>
          <w:szCs w:val="24"/>
        </w:rPr>
        <w:t>κ</w:t>
      </w:r>
      <w:r>
        <w:rPr>
          <w:rFonts w:eastAsia="Times New Roman" w:cs="Times New Roman"/>
          <w:szCs w:val="24"/>
        </w:rPr>
        <w:t xml:space="preserve">όμματα. </w:t>
      </w:r>
    </w:p>
    <w:p w14:paraId="0515FC7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515FC7D"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w:t>
      </w:r>
      <w:r>
        <w:rPr>
          <w:rFonts w:eastAsia="Times New Roman" w:cs="Times New Roman"/>
          <w:szCs w:val="24"/>
        </w:rPr>
        <w:t>τέρυγα της Ένωσης Κεντρώων)</w:t>
      </w:r>
    </w:p>
    <w:p w14:paraId="0515FC7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515FC7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Μιχελογιαννάκη</w:t>
      </w:r>
      <w:proofErr w:type="spellEnd"/>
      <w:r>
        <w:rPr>
          <w:rFonts w:eastAsia="Times New Roman" w:cs="Times New Roman"/>
          <w:szCs w:val="24"/>
        </w:rPr>
        <w:t>, έχετε τον λόγο.</w:t>
      </w:r>
    </w:p>
    <w:p w14:paraId="0515FC8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 xml:space="preserve">Ευχαριστώ, κύριε </w:t>
      </w:r>
      <w:r>
        <w:rPr>
          <w:rFonts w:eastAsia="Times New Roman" w:cs="Times New Roman"/>
          <w:szCs w:val="24"/>
        </w:rPr>
        <w:t>Πρόεδρε.</w:t>
      </w:r>
    </w:p>
    <w:p w14:paraId="0515FC8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γνωστό ότι σχεδόν οι μισές χώρες έχουν ρυθμίσει θεσμικά την παραγωγή κάνναβης και την τελική παραγωγή προϊόντων φαρμακευτικής κάνναβης. </w:t>
      </w:r>
    </w:p>
    <w:p w14:paraId="0515FC8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χρονικό περίγραμμα, στις 30 Ιανουαρίου 2016, η Γενική </w:t>
      </w:r>
      <w:r>
        <w:rPr>
          <w:rFonts w:eastAsia="Times New Roman" w:cs="Times New Roman"/>
          <w:szCs w:val="24"/>
        </w:rPr>
        <w:t>Συνέλευση των Ηνωμένων Εθνών με ψήφισμά της υιοθετεί τις οδηγίες αναφορικά με τις εθνικές πολιτικές για τη διαθεσιμότητα και προσβασιμότητα σε ελεγχόμενες ουσίες του Παγκόσμιου Οργανισμού Υγείας. Και αυτό λέει πολλά.</w:t>
      </w:r>
    </w:p>
    <w:p w14:paraId="0515FC8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Ιούλιο του 2016 συστήνεται η ομάδα </w:t>
      </w:r>
      <w:r>
        <w:rPr>
          <w:rFonts w:eastAsia="Times New Roman" w:cs="Times New Roman"/>
          <w:szCs w:val="24"/>
        </w:rPr>
        <w:t xml:space="preserve">εργασίας από το Υπουργείο Υγείας για την ιατρική χρήση της κάνναβης. Και εκεί έγινε δουλειά. </w:t>
      </w:r>
    </w:p>
    <w:p w14:paraId="0515FC8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Τον Ιούνιο του 2017 έρχεται η μεταφορά της κάνναβης από τον πίνακα «Α» στον πίνακα «Β», όπως λέμε εμείς οι γιατροί.</w:t>
      </w:r>
    </w:p>
    <w:p w14:paraId="0515FC8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Υπάρχουν τέσσερα μοντέλα αυτή τη στιγμή στην Ε</w:t>
      </w:r>
      <w:r>
        <w:rPr>
          <w:rFonts w:eastAsia="Times New Roman" w:cs="Times New Roman"/>
          <w:szCs w:val="24"/>
        </w:rPr>
        <w:t>υρώπη, όσον αφορά την αγορά της φαρμακευτικής κάνναβης: Υπάρχει το μοντέλο των εισαγόμενων εγκεκριμένων σκευασμάτων, παραδείγματος χάριν η Γερμανία, υπάρχει το μοντέλο της αυτοκαλλιέργειας, για παράδειγμα Ολλανδία, υπάρχει το μοντέλο «Λέσχες Κάνναβης», όπω</w:t>
      </w:r>
      <w:r>
        <w:rPr>
          <w:rFonts w:eastAsia="Times New Roman" w:cs="Times New Roman"/>
          <w:szCs w:val="24"/>
        </w:rPr>
        <w:t>ς είναι στη Γαλλία, αλλά και το μοντέλο παραγωγής και διάθεσης υπό κρατικό έλεγχο, όπως είναι παραδείγματος χάριν η Τσεχία.</w:t>
      </w:r>
    </w:p>
    <w:p w14:paraId="0515FC86" w14:textId="77777777" w:rsidR="00F75232" w:rsidRDefault="00120703">
      <w:pPr>
        <w:spacing w:line="600" w:lineRule="auto"/>
        <w:jc w:val="both"/>
        <w:rPr>
          <w:rFonts w:eastAsia="Times New Roman"/>
          <w:szCs w:val="24"/>
        </w:rPr>
      </w:pPr>
      <w:r>
        <w:rPr>
          <w:rFonts w:eastAsia="Times New Roman"/>
          <w:szCs w:val="24"/>
        </w:rPr>
        <w:t>Υπάρχει και ένα 30% των κρατών τα οποία κάνουν συνδυασμό και των τεσσάρων αυτών μοντέλων.</w:t>
      </w:r>
    </w:p>
    <w:p w14:paraId="0515FC87" w14:textId="77777777" w:rsidR="00F75232" w:rsidRDefault="00120703">
      <w:pPr>
        <w:spacing w:line="600" w:lineRule="auto"/>
        <w:ind w:firstLine="720"/>
        <w:jc w:val="both"/>
        <w:rPr>
          <w:rFonts w:eastAsia="Times New Roman"/>
          <w:szCs w:val="24"/>
        </w:rPr>
      </w:pPr>
      <w:r>
        <w:rPr>
          <w:rFonts w:eastAsia="Times New Roman"/>
          <w:szCs w:val="24"/>
        </w:rPr>
        <w:lastRenderedPageBreak/>
        <w:t>Η λύση που εμείς προτείνουμε είναι ο συνδυ</w:t>
      </w:r>
      <w:r>
        <w:rPr>
          <w:rFonts w:eastAsia="Times New Roman"/>
          <w:szCs w:val="24"/>
        </w:rPr>
        <w:t>ασμός εισαγωγής με ένα μοντέλο παραγωγής από ιδιώτες υπό τον αυστηρό κρατικό έλεγχο. Αυτό πρέπει να το τονίσουμε: Υπό τον αυστηρό κρατικό έλεγχο. Πλέον θα μπορούν φυσικά και νομικά πρόσωπα να παράγουν, να μεταφέρουν, να αποθηκεύουν, να επεξεργάζονται κάννα</w:t>
      </w:r>
      <w:r>
        <w:rPr>
          <w:rFonts w:eastAsia="Times New Roman"/>
          <w:szCs w:val="24"/>
        </w:rPr>
        <w:t xml:space="preserve">βη είδους της </w:t>
      </w:r>
      <w:proofErr w:type="spellStart"/>
      <w:r>
        <w:rPr>
          <w:rFonts w:eastAsia="Times New Roman"/>
          <w:szCs w:val="24"/>
        </w:rPr>
        <w:t>Cannabis</w:t>
      </w:r>
      <w:proofErr w:type="spellEnd"/>
      <w:r>
        <w:rPr>
          <w:rFonts w:eastAsia="Times New Roman"/>
          <w:szCs w:val="24"/>
        </w:rPr>
        <w:t xml:space="preserve"> </w:t>
      </w:r>
      <w:proofErr w:type="spellStart"/>
      <w:r>
        <w:rPr>
          <w:rFonts w:eastAsia="Times New Roman"/>
          <w:szCs w:val="24"/>
        </w:rPr>
        <w:t>Sativa</w:t>
      </w:r>
      <w:proofErr w:type="spellEnd"/>
      <w:r>
        <w:rPr>
          <w:rFonts w:eastAsia="Times New Roman"/>
          <w:szCs w:val="24"/>
        </w:rPr>
        <w:t xml:space="preserve"> L </w:t>
      </w:r>
      <w:r>
        <w:rPr>
          <w:rFonts w:eastAsia="Times New Roman"/>
          <w:bCs/>
          <w:szCs w:val="24"/>
        </w:rPr>
        <w:t>περιεκτικότητας</w:t>
      </w:r>
      <w:r>
        <w:rPr>
          <w:rFonts w:eastAsia="Times New Roman"/>
          <w:szCs w:val="24"/>
        </w:rPr>
        <w:t xml:space="preserve"> σε </w:t>
      </w:r>
      <w:proofErr w:type="spellStart"/>
      <w:r>
        <w:rPr>
          <w:rFonts w:eastAsia="Times New Roman"/>
          <w:bCs/>
          <w:szCs w:val="24"/>
        </w:rPr>
        <w:t>τετραϋδροκανναβινόλη</w:t>
      </w:r>
      <w:proofErr w:type="spellEnd"/>
      <w:r>
        <w:rPr>
          <w:rFonts w:eastAsia="Times New Roman"/>
          <w:szCs w:val="24"/>
        </w:rPr>
        <w:t xml:space="preserve"> άνω του 0,2% για την παραγωγή προϊόντων φαρμακευτικής κάνναβης. Αποκλείονται οι αναθέσεις, αποκλείονται οι εργολαβίες σε όλα τα στάδια γραμμής παραγωγής και η δραστηριότητα αυτή είναι </w:t>
      </w:r>
      <w:r>
        <w:rPr>
          <w:rFonts w:eastAsia="Times New Roman"/>
          <w:szCs w:val="24"/>
        </w:rPr>
        <w:t xml:space="preserve">αμεταβίβαστη. Οπότε μπαίνουν δικλείδες ασφαλείας, οι οποίες υπάρχουν. </w:t>
      </w:r>
    </w:p>
    <w:p w14:paraId="0515FC88" w14:textId="77777777" w:rsidR="00F75232" w:rsidRDefault="00120703">
      <w:pPr>
        <w:spacing w:line="600" w:lineRule="auto"/>
        <w:ind w:firstLine="720"/>
        <w:jc w:val="both"/>
        <w:rPr>
          <w:rFonts w:eastAsia="Times New Roman"/>
          <w:szCs w:val="24"/>
        </w:rPr>
      </w:pPr>
      <w:r>
        <w:rPr>
          <w:rFonts w:eastAsia="Times New Roman"/>
          <w:szCs w:val="24"/>
        </w:rPr>
        <w:lastRenderedPageBreak/>
        <w:t>Στην Ελλάδα τα προϊόντα θα διατίθενται μόνο στο κρατικό μονοπώλιο και οι εξαγωγές θα γίνονται από τον Πειραιά και τη Θεσσαλονίκη, όπου υπάρχει πιστοποίηση σε αυτά τα τελωνεία για τη νόμ</w:t>
      </w:r>
      <w:r>
        <w:rPr>
          <w:rFonts w:eastAsia="Times New Roman"/>
          <w:szCs w:val="24"/>
        </w:rPr>
        <w:t>ιμη διακίνηση των ναρκωτικών. Απαγορεύεται, επίσης, η εισαγωγή και διάθεση και εξαγωγή των προϊόντων της κάνναβης από ιδιώτες.</w:t>
      </w:r>
    </w:p>
    <w:p w14:paraId="0515FC89" w14:textId="77777777" w:rsidR="00F75232" w:rsidRDefault="00120703">
      <w:pPr>
        <w:spacing w:line="600" w:lineRule="auto"/>
        <w:ind w:firstLine="720"/>
        <w:jc w:val="both"/>
        <w:rPr>
          <w:rFonts w:eastAsia="Times New Roman"/>
          <w:szCs w:val="24"/>
        </w:rPr>
      </w:pPr>
      <w:r>
        <w:rPr>
          <w:rFonts w:eastAsia="Times New Roman"/>
          <w:szCs w:val="24"/>
        </w:rPr>
        <w:t xml:space="preserve">Ως γιατρός γνωρίζω ότι η φαρμακευτική κάνναβη βοηθάει πολύ στο </w:t>
      </w:r>
      <w:proofErr w:type="spellStart"/>
      <w:r>
        <w:rPr>
          <w:rFonts w:eastAsia="Times New Roman"/>
          <w:szCs w:val="24"/>
        </w:rPr>
        <w:t>αυτοάνοσο</w:t>
      </w:r>
      <w:proofErr w:type="spellEnd"/>
      <w:r>
        <w:rPr>
          <w:rFonts w:eastAsia="Times New Roman"/>
          <w:szCs w:val="24"/>
        </w:rPr>
        <w:t xml:space="preserve"> νόσημα. Ως καρδιολόγος γνωρίζω ότι έχει σαφώς μια αναλγη</w:t>
      </w:r>
      <w:r>
        <w:rPr>
          <w:rFonts w:eastAsia="Times New Roman"/>
          <w:szCs w:val="24"/>
        </w:rPr>
        <w:t xml:space="preserve">τική δράση, δρα στους σπασμούς με αντισπασμωδική δράση. Στις χημειοθεραπείες έχει σαφώς αντιεμετική δράση, στους καρκινοπαθείς, ιδίως τελευταίου σταδίου, έχει </w:t>
      </w:r>
      <w:proofErr w:type="spellStart"/>
      <w:r>
        <w:rPr>
          <w:rFonts w:eastAsia="Times New Roman"/>
          <w:szCs w:val="24"/>
        </w:rPr>
        <w:t>ορεξιογόνο</w:t>
      </w:r>
      <w:proofErr w:type="spellEnd"/>
      <w:r>
        <w:rPr>
          <w:rFonts w:eastAsia="Times New Roman"/>
          <w:szCs w:val="24"/>
        </w:rPr>
        <w:t xml:space="preserve"> δράση, στους επιληπτικούς έχει σαφώς με στατιστική σημαντικότητα αντιε</w:t>
      </w:r>
      <w:r>
        <w:rPr>
          <w:rFonts w:eastAsia="Times New Roman"/>
          <w:szCs w:val="24"/>
        </w:rPr>
        <w:lastRenderedPageBreak/>
        <w:t xml:space="preserve">πιληπτική δράση </w:t>
      </w:r>
      <w:r>
        <w:rPr>
          <w:rFonts w:eastAsia="Times New Roman"/>
          <w:szCs w:val="24"/>
        </w:rPr>
        <w:t xml:space="preserve">και στους οφθαλμίατρους, το γνωρίζετε όλοι, ελαττώνοντας την </w:t>
      </w:r>
      <w:proofErr w:type="spellStart"/>
      <w:r>
        <w:rPr>
          <w:rFonts w:eastAsia="Times New Roman"/>
          <w:szCs w:val="24"/>
        </w:rPr>
        <w:t>ενδοφθάλμια</w:t>
      </w:r>
      <w:proofErr w:type="spellEnd"/>
      <w:r>
        <w:rPr>
          <w:rFonts w:eastAsia="Times New Roman"/>
          <w:szCs w:val="24"/>
        </w:rPr>
        <w:t xml:space="preserve"> πίεση, έχει κι εκεί θεραπευτική δράση.</w:t>
      </w:r>
    </w:p>
    <w:p w14:paraId="0515FC8A" w14:textId="77777777" w:rsidR="00F75232" w:rsidRDefault="00120703">
      <w:pPr>
        <w:spacing w:line="600" w:lineRule="auto"/>
        <w:ind w:firstLine="720"/>
        <w:jc w:val="both"/>
        <w:rPr>
          <w:rFonts w:eastAsia="Times New Roman"/>
          <w:szCs w:val="24"/>
        </w:rPr>
      </w:pPr>
      <w:r>
        <w:rPr>
          <w:rFonts w:eastAsia="Times New Roman"/>
          <w:szCs w:val="24"/>
        </w:rPr>
        <w:t xml:space="preserve">Χρειάζεται </w:t>
      </w:r>
      <w:proofErr w:type="spellStart"/>
      <w:r>
        <w:rPr>
          <w:rFonts w:eastAsia="Times New Roman"/>
          <w:szCs w:val="24"/>
        </w:rPr>
        <w:t>επικαιροποίηση</w:t>
      </w:r>
      <w:proofErr w:type="spellEnd"/>
      <w:r>
        <w:rPr>
          <w:rFonts w:eastAsia="Times New Roman"/>
          <w:szCs w:val="24"/>
        </w:rPr>
        <w:t xml:space="preserve"> και αναμόρφωση του πλαισίου του κρατικού μονοπωλίου, η οργάνωση υπηρεσιών, ο ρόλος του ΕΟΦ.</w:t>
      </w:r>
    </w:p>
    <w:p w14:paraId="0515FC8B" w14:textId="77777777" w:rsidR="00F75232" w:rsidRDefault="00120703">
      <w:pPr>
        <w:spacing w:line="600" w:lineRule="auto"/>
        <w:ind w:firstLine="720"/>
        <w:jc w:val="both"/>
        <w:rPr>
          <w:rFonts w:eastAsia="Times New Roman"/>
          <w:szCs w:val="24"/>
        </w:rPr>
      </w:pPr>
      <w:r>
        <w:rPr>
          <w:rFonts w:eastAsia="Times New Roman"/>
          <w:szCs w:val="24"/>
        </w:rPr>
        <w:t>Ανοίγονται τεράστιες προοπ</w:t>
      </w:r>
      <w:r>
        <w:rPr>
          <w:rFonts w:eastAsia="Times New Roman"/>
          <w:szCs w:val="24"/>
        </w:rPr>
        <w:t xml:space="preserve">τικές στην οικονομία. Σαφώς ανοίγονται, επίσης, τεράστιες προοπτικές και όσον αφορά την απασχόληση στις επενδύσεις. Τι θα βοηθήσει σε αυτό; Θα βοηθήσει το κλίμα της Ελλάδας, θα βοηθήσει το μειωμένο κόστος θέρμανσης, θα βοηθήσει η ηλιοφάνεια, θα βοηθήσει η </w:t>
      </w:r>
      <w:r>
        <w:rPr>
          <w:rFonts w:eastAsia="Times New Roman"/>
          <w:szCs w:val="24"/>
        </w:rPr>
        <w:t>πρόσβασή μας, που είναι εύκολη ως μέλος της Ευρωπαϊκής Ένωσης, στην ευρωπαϊκή αγορά. Χρειάζεται, βέβαια, υψηλή τεχνολογία και επενδυτικά κεφά</w:t>
      </w:r>
      <w:r>
        <w:rPr>
          <w:rFonts w:eastAsia="Times New Roman"/>
          <w:szCs w:val="24"/>
        </w:rPr>
        <w:lastRenderedPageBreak/>
        <w:t>λαια. Και με αυτόν τον τρόπο θα δημιουργηθούν νέες θέσεις εργασίας και θα μπορέσει να γίνει εφαρμογή της πράσινης α</w:t>
      </w:r>
      <w:r>
        <w:rPr>
          <w:rFonts w:eastAsia="Times New Roman"/>
          <w:szCs w:val="24"/>
        </w:rPr>
        <w:t>νάπτυξης που εμείς έχουμε φέρει στο προσκήνιο. Θα μπορούν να δραστηριοποιηθούν, όπως είπε και ο Υπουργός, και ήδη υπάρχει ενδιαφέρον από συνεργατικά σχήματα και ομάδες παραγωγών.</w:t>
      </w:r>
    </w:p>
    <w:p w14:paraId="0515FC8C" w14:textId="77777777" w:rsidR="00F75232" w:rsidRDefault="00120703">
      <w:pPr>
        <w:spacing w:line="600" w:lineRule="auto"/>
        <w:ind w:firstLine="720"/>
        <w:jc w:val="both"/>
        <w:rPr>
          <w:rFonts w:eastAsia="Times New Roman"/>
          <w:szCs w:val="24"/>
        </w:rPr>
      </w:pPr>
      <w:r>
        <w:rPr>
          <w:rFonts w:eastAsia="Times New Roman"/>
          <w:szCs w:val="24"/>
        </w:rPr>
        <w:t>Με όλα αυτά, δηλαδή, κυρίες και κύριοι συνάδελφοι, τα οφέλη θα είναι μεγάλα κ</w:t>
      </w:r>
      <w:r>
        <w:rPr>
          <w:rFonts w:eastAsia="Times New Roman"/>
          <w:szCs w:val="24"/>
        </w:rPr>
        <w:t>αι για τους ασθενείς και για την οικονομία.</w:t>
      </w:r>
    </w:p>
    <w:p w14:paraId="0515FC8D" w14:textId="77777777" w:rsidR="00F75232" w:rsidRDefault="00120703">
      <w:pPr>
        <w:spacing w:line="600" w:lineRule="auto"/>
        <w:ind w:firstLine="720"/>
        <w:jc w:val="both"/>
        <w:rPr>
          <w:rFonts w:eastAsia="Times New Roman"/>
          <w:szCs w:val="24"/>
        </w:rPr>
      </w:pPr>
      <w:r>
        <w:rPr>
          <w:rFonts w:eastAsia="Times New Roman"/>
          <w:szCs w:val="24"/>
        </w:rPr>
        <w:t>Ευχαριστώ.</w:t>
      </w:r>
    </w:p>
    <w:p w14:paraId="0515FC8E"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515FC8F" w14:textId="77777777" w:rsidR="00F75232" w:rsidRDefault="00120703">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515FC90" w14:textId="77777777" w:rsidR="00F75232" w:rsidRDefault="00120703">
      <w:pPr>
        <w:spacing w:line="600" w:lineRule="auto"/>
        <w:ind w:firstLine="720"/>
        <w:jc w:val="both"/>
        <w:rPr>
          <w:rFonts w:eastAsia="Times New Roman"/>
          <w:szCs w:val="24"/>
        </w:rPr>
      </w:pPr>
      <w:r>
        <w:rPr>
          <w:rFonts w:eastAsia="Times New Roman"/>
          <w:szCs w:val="24"/>
        </w:rPr>
        <w:t>Ο κ. Μάκης Βορίδης έχει τον λόγο.</w:t>
      </w:r>
    </w:p>
    <w:p w14:paraId="0515FC91" w14:textId="77777777" w:rsidR="00F75232" w:rsidRDefault="00120703">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Ευχαριστώ, κύριε Πρόεδρε.</w:t>
      </w:r>
    </w:p>
    <w:p w14:paraId="0515FC92" w14:textId="77777777" w:rsidR="00F75232" w:rsidRDefault="00120703">
      <w:pPr>
        <w:spacing w:line="600" w:lineRule="auto"/>
        <w:ind w:firstLine="720"/>
        <w:jc w:val="both"/>
        <w:rPr>
          <w:rFonts w:eastAsia="Times New Roman"/>
          <w:szCs w:val="24"/>
        </w:rPr>
      </w:pPr>
      <w:r>
        <w:rPr>
          <w:rFonts w:eastAsia="Times New Roman"/>
          <w:szCs w:val="24"/>
        </w:rPr>
        <w:t xml:space="preserve">Κατ’ αρχάς, να </w:t>
      </w:r>
      <w:r>
        <w:rPr>
          <w:rFonts w:eastAsia="Times New Roman"/>
          <w:szCs w:val="24"/>
        </w:rPr>
        <w:t xml:space="preserve">ξεκαθαρίσουμε εάν όλοι συμφωνούμε σε ορισμένα βασικά πράγματα σε αυτήν την Αίθουσα. Το χασίσι είναι ναρκωτικό, η </w:t>
      </w:r>
      <w:proofErr w:type="spellStart"/>
      <w:r>
        <w:rPr>
          <w:rFonts w:eastAsia="Times New Roman"/>
          <w:szCs w:val="24"/>
        </w:rPr>
        <w:t>κάνναβις</w:t>
      </w:r>
      <w:proofErr w:type="spellEnd"/>
      <w:r>
        <w:rPr>
          <w:rFonts w:eastAsia="Times New Roman"/>
          <w:szCs w:val="24"/>
        </w:rPr>
        <w:t xml:space="preserve"> είναι ναρκωτικό. Είναι απαγορευμένο. Απαγορεύεται η χρήση του, απαγορεύεται η εμπορία του, απαγορεύεται η καλλιέργειά του. Το έχουμε κ</w:t>
      </w:r>
      <w:r>
        <w:rPr>
          <w:rFonts w:eastAsia="Times New Roman"/>
          <w:szCs w:val="24"/>
        </w:rPr>
        <w:t>αταλήξει αυτό; Είμαστε σύμφωνοι σε αυτό;</w:t>
      </w:r>
    </w:p>
    <w:p w14:paraId="0515FC9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Γιατί από το πρωί ακούω κάτι περί νομιμοποίησης της χρήσεως.</w:t>
      </w:r>
    </w:p>
    <w:p w14:paraId="0515FC9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Ποιος το λέει; </w:t>
      </w:r>
    </w:p>
    <w:p w14:paraId="0515FC9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λέω από την Κυβέρνηση. Λέω ότι ακούγεται στην Αίθο</w:t>
      </w:r>
      <w:r>
        <w:rPr>
          <w:rFonts w:eastAsia="Times New Roman" w:cs="Times New Roman"/>
          <w:szCs w:val="24"/>
        </w:rPr>
        <w:t xml:space="preserve">υσα. Με έχει παραξενέψει, γιατί υποτίθεται </w:t>
      </w:r>
      <w:r>
        <w:rPr>
          <w:rFonts w:eastAsia="Times New Roman" w:cs="Times New Roman"/>
          <w:szCs w:val="24"/>
        </w:rPr>
        <w:lastRenderedPageBreak/>
        <w:t>ότι αυτή δεν είναι η θέση της Κυβέρνησης. Είναι ότι αυτό παραμένει παράνομο και ναρκωτικό. Είναι απολύτως σαφή τα ζητήματα. Δεν υπάρχει θέμα νομιμοποίησης της χρήσης του. Αυτά έχω καταλάβει ότι είναι η θέση της Κυ</w:t>
      </w:r>
      <w:r>
        <w:rPr>
          <w:rFonts w:eastAsia="Times New Roman" w:cs="Times New Roman"/>
          <w:szCs w:val="24"/>
        </w:rPr>
        <w:t xml:space="preserve">βέρνησης, αλλά ξαφνικά ανοίγει και μια κουβέντα τέτοια. </w:t>
      </w:r>
    </w:p>
    <w:p w14:paraId="0515FC9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Ποιος το λέει αυτό; </w:t>
      </w:r>
    </w:p>
    <w:p w14:paraId="0515FC9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Από ομιλητές. Δεν είπα από την Κυβέρνηση. Το έχω πει τρεις φορές. </w:t>
      </w:r>
    </w:p>
    <w:p w14:paraId="0515FC9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Όλοι της Αντιπολίτευσης. </w:t>
      </w:r>
    </w:p>
    <w:p w14:paraId="0515FC9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Από εσάς!</w:t>
      </w:r>
    </w:p>
    <w:p w14:paraId="0515FC9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Ακούστηκε από ομιλητές στην Αίθουσα, από συναδέλφους μας. Να το ξαναπώ; Δεν είπα ότι το λέει η Κυβέρνηση αυτό. Είναι η τρίτη φορά που τ</w:t>
      </w:r>
      <w:r>
        <w:rPr>
          <w:rFonts w:eastAsia="Times New Roman" w:cs="Times New Roman"/>
          <w:szCs w:val="24"/>
        </w:rPr>
        <w:t xml:space="preserve">ο λέω. </w:t>
      </w:r>
    </w:p>
    <w:p w14:paraId="0515FC9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Όμως, έχει μια σημασία ότι αυτή η συζήτηση κάπως συνδέεται.</w:t>
      </w:r>
    </w:p>
    <w:p w14:paraId="0515FC9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Το λέει και η Κυβέρνηση. Το έχει πει ο κ. Τσιρώνης. </w:t>
      </w:r>
    </w:p>
    <w:p w14:paraId="0515FC9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Έτσι. Έχει σημασία ή τουλάχιστον έτσι όπως εκπροσωπείται τώρα -σωστά κ. Φωτήλα- η επίσημη θέση της </w:t>
      </w:r>
      <w:r>
        <w:rPr>
          <w:rFonts w:eastAsia="Times New Roman" w:cs="Times New Roman"/>
          <w:szCs w:val="24"/>
        </w:rPr>
        <w:t xml:space="preserve">Κυβέρνησης. Όμως, έχει μια σχέση το τι συνδέεται. Γι’ αυτό το λέω. Διότι, στο μυαλό μας, εκτός από αυτά, πρέπει να καταλάβουμε ότι υπάρχουν κίνδυνοι. Γιατί αν δεν πιστεύουμε ότι υπάρχουν κίνδυνοι, τότε η όλη προσέγγιση γίνεται κατανοητή γιατί </w:t>
      </w:r>
      <w:r>
        <w:rPr>
          <w:rFonts w:eastAsia="Times New Roman" w:cs="Times New Roman"/>
          <w:szCs w:val="24"/>
        </w:rPr>
        <w:lastRenderedPageBreak/>
        <w:t>γίνεται έτσι,</w:t>
      </w:r>
      <w:r>
        <w:rPr>
          <w:rFonts w:eastAsia="Times New Roman" w:cs="Times New Roman"/>
          <w:szCs w:val="24"/>
        </w:rPr>
        <w:t xml:space="preserve"> γιατί υπάρχει αυτή η προσέγγιση. Και αυτό αν θεωρούμε ότι δεν υπάρχουν κίνδυνοι. </w:t>
      </w:r>
    </w:p>
    <w:p w14:paraId="0515FC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Αν, όμως, θεωρούμε ότι υπάρχουν κίνδυνοι, τότε πάμε να δούμε τι γίνεται. Πρώτον, επειδή κάτι άκουσα εδώ για τον Παγκόσμιο Οργανισμό Υγείας. Εγώ δεν κάνω τον γιατρό ούτε κάνω</w:t>
      </w:r>
      <w:r>
        <w:rPr>
          <w:rFonts w:eastAsia="Times New Roman" w:cs="Times New Roman"/>
          <w:szCs w:val="24"/>
        </w:rPr>
        <w:t xml:space="preserve"> τον ειδικό. Δεν το έκανα ποτέ, ούτε όταν ήμουν Υπουργός Υγείας. Όμως, τα στοιχειώδη τα διαβάζω. Δεν κάνω τον ειδικό. Όμως, δεν θέλω και να μου λένε ότι ο Παγκόσμιος Οργανισμός Υγείας έχει πει ότι όλα είναι ανθηρά. Γιατί δεν το έχει πει αυτό. </w:t>
      </w:r>
    </w:p>
    <w:p w14:paraId="0515FC9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σας διαβά</w:t>
      </w:r>
      <w:r>
        <w:rPr>
          <w:rFonts w:eastAsia="Times New Roman" w:cs="Times New Roman"/>
          <w:szCs w:val="24"/>
        </w:rPr>
        <w:t xml:space="preserve">σω, λοιπόν, από το </w:t>
      </w:r>
      <w:proofErr w:type="spellStart"/>
      <w:r>
        <w:rPr>
          <w:rFonts w:eastAsia="Times New Roman" w:cs="Times New Roman"/>
          <w:szCs w:val="24"/>
        </w:rPr>
        <w:t>site</w:t>
      </w:r>
      <w:proofErr w:type="spellEnd"/>
      <w:r>
        <w:rPr>
          <w:rFonts w:eastAsia="Times New Roman" w:cs="Times New Roman"/>
          <w:szCs w:val="24"/>
        </w:rPr>
        <w:t xml:space="preserve"> του Παγκόσμιου Οργανισμού Υγείας. Η ανάρτηση είναι στις 13-10-2017 και αφορά μια ανάρτηση της </w:t>
      </w:r>
      <w:proofErr w:type="spellStart"/>
      <w:r>
        <w:rPr>
          <w:rFonts w:eastAsia="Times New Roman" w:cs="Times New Roman"/>
          <w:szCs w:val="24"/>
        </w:rPr>
        <w:t>Expert</w:t>
      </w:r>
      <w:proofErr w:type="spellEnd"/>
      <w:r>
        <w:rPr>
          <w:rFonts w:eastAsia="Times New Roman" w:cs="Times New Roman"/>
          <w:szCs w:val="24"/>
        </w:rPr>
        <w:t xml:space="preserve"> </w:t>
      </w:r>
      <w:proofErr w:type="spellStart"/>
      <w:r>
        <w:rPr>
          <w:rFonts w:eastAsia="Times New Roman" w:cs="Times New Roman"/>
          <w:szCs w:val="24"/>
        </w:rPr>
        <w:t>Committeeon</w:t>
      </w:r>
      <w:proofErr w:type="spellEnd"/>
      <w:r>
        <w:rPr>
          <w:rFonts w:eastAsia="Times New Roman" w:cs="Times New Roman"/>
          <w:szCs w:val="24"/>
        </w:rPr>
        <w:t xml:space="preserve"> </w:t>
      </w:r>
      <w:proofErr w:type="spellStart"/>
      <w:r>
        <w:rPr>
          <w:rFonts w:eastAsia="Times New Roman" w:cs="Times New Roman"/>
          <w:szCs w:val="24"/>
        </w:rPr>
        <w:t>Drug</w:t>
      </w:r>
      <w:proofErr w:type="spellEnd"/>
      <w:r>
        <w:rPr>
          <w:rFonts w:eastAsia="Times New Roman" w:cs="Times New Roman"/>
          <w:szCs w:val="24"/>
        </w:rPr>
        <w:t xml:space="preserve"> </w:t>
      </w:r>
      <w:proofErr w:type="spellStart"/>
      <w:r>
        <w:rPr>
          <w:rFonts w:eastAsia="Times New Roman" w:cs="Times New Roman"/>
          <w:szCs w:val="24"/>
        </w:rPr>
        <w:t>Dependence</w:t>
      </w:r>
      <w:proofErr w:type="spellEnd"/>
      <w:r>
        <w:rPr>
          <w:rFonts w:eastAsia="Times New Roman" w:cs="Times New Roman"/>
          <w:szCs w:val="24"/>
        </w:rPr>
        <w:t>, επιτροπή ειδι</w:t>
      </w:r>
      <w:r>
        <w:rPr>
          <w:rFonts w:eastAsia="Times New Roman" w:cs="Times New Roman"/>
          <w:szCs w:val="24"/>
        </w:rPr>
        <w:lastRenderedPageBreak/>
        <w:t xml:space="preserve">κών πάνω στην εξάρτηση από τα ναρκωτικά και μιλάει για την </w:t>
      </w:r>
      <w:proofErr w:type="spellStart"/>
      <w:r>
        <w:rPr>
          <w:rFonts w:eastAsia="Times New Roman" w:cs="Times New Roman"/>
          <w:szCs w:val="24"/>
        </w:rPr>
        <w:t>κανναβιδιόλη</w:t>
      </w:r>
      <w:proofErr w:type="spellEnd"/>
      <w:r>
        <w:rPr>
          <w:rFonts w:eastAsia="Times New Roman" w:cs="Times New Roman"/>
          <w:szCs w:val="24"/>
        </w:rPr>
        <w:t xml:space="preserve">. Λέει ότι έχουμε </w:t>
      </w:r>
      <w:r>
        <w:rPr>
          <w:rFonts w:eastAsia="Times New Roman" w:cs="Times New Roman"/>
          <w:szCs w:val="24"/>
        </w:rPr>
        <w:t>δεχτεί διάφορες αιτήσεις από μέλη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κράτη για το ζήτημα της χρήσης της </w:t>
      </w:r>
      <w:proofErr w:type="spellStart"/>
      <w:r>
        <w:rPr>
          <w:rFonts w:eastAsia="Times New Roman" w:cs="Times New Roman"/>
          <w:szCs w:val="24"/>
        </w:rPr>
        <w:t>κανναβιδιόλης</w:t>
      </w:r>
      <w:proofErr w:type="spellEnd"/>
      <w:r>
        <w:rPr>
          <w:rFonts w:eastAsia="Times New Roman" w:cs="Times New Roman"/>
          <w:szCs w:val="24"/>
        </w:rPr>
        <w:t xml:space="preserve">. Κάνει μια συγκεκριμένη διάκριση της </w:t>
      </w:r>
      <w:proofErr w:type="spellStart"/>
      <w:r>
        <w:rPr>
          <w:rFonts w:eastAsia="Times New Roman" w:cs="Times New Roman"/>
          <w:szCs w:val="24"/>
        </w:rPr>
        <w:t>τετραϋδροκανναβινόλης</w:t>
      </w:r>
      <w:proofErr w:type="spellEnd"/>
      <w:r>
        <w:rPr>
          <w:rFonts w:eastAsia="Times New Roman" w:cs="Times New Roman"/>
          <w:szCs w:val="24"/>
        </w:rPr>
        <w:t xml:space="preserve"> του </w:t>
      </w:r>
      <w:r>
        <w:rPr>
          <w:rFonts w:eastAsia="Times New Roman" w:cs="Times New Roman"/>
          <w:szCs w:val="24"/>
          <w:lang w:val="en-US"/>
        </w:rPr>
        <w:t>THC</w:t>
      </w:r>
      <w:r>
        <w:rPr>
          <w:rFonts w:eastAsia="Times New Roman" w:cs="Times New Roman"/>
          <w:szCs w:val="24"/>
        </w:rPr>
        <w:t xml:space="preserve"> και λέει ότι αυτό είναι </w:t>
      </w:r>
      <w:proofErr w:type="spellStart"/>
      <w:r>
        <w:rPr>
          <w:rFonts w:eastAsia="Times New Roman" w:cs="Times New Roman"/>
          <w:szCs w:val="24"/>
        </w:rPr>
        <w:t>εξαρτησιογόν</w:t>
      </w:r>
      <w:proofErr w:type="spellEnd"/>
      <w:r>
        <w:rPr>
          <w:rFonts w:eastAsia="Times New Roman" w:cs="Times New Roman"/>
          <w:szCs w:val="24"/>
          <w:lang w:val="en-US"/>
        </w:rPr>
        <w:t>o</w:t>
      </w:r>
      <w:r>
        <w:rPr>
          <w:rFonts w:eastAsia="Times New Roman" w:cs="Times New Roman"/>
          <w:szCs w:val="24"/>
        </w:rPr>
        <w:t>, είναι τοξικό, είναι εξαιρετικά προβληματικό -είναι η ποσότητα που</w:t>
      </w:r>
      <w:r>
        <w:rPr>
          <w:rFonts w:eastAsia="Times New Roman" w:cs="Times New Roman"/>
          <w:szCs w:val="24"/>
        </w:rPr>
        <w:t xml:space="preserve"> αναφέρεται, πάνω από 0,2 που λέει εδώ- και λέει για την </w:t>
      </w:r>
      <w:proofErr w:type="spellStart"/>
      <w:r>
        <w:rPr>
          <w:rFonts w:eastAsia="Times New Roman" w:cs="Times New Roman"/>
          <w:szCs w:val="24"/>
        </w:rPr>
        <w:t>κανναβιδιόλη</w:t>
      </w:r>
      <w:proofErr w:type="spellEnd"/>
      <w:r>
        <w:rPr>
          <w:rFonts w:eastAsia="Times New Roman" w:cs="Times New Roman"/>
          <w:szCs w:val="24"/>
        </w:rPr>
        <w:t xml:space="preserve">. Και λέει «έχω κάνει έρευνες, έχω κάνει σκέψεις, έχω κάνει συσκέψεις». Και καταλήγει: «Επομένως, η </w:t>
      </w:r>
      <w:r>
        <w:rPr>
          <w:rFonts w:eastAsia="Times New Roman" w:cs="Times New Roman"/>
          <w:szCs w:val="24"/>
          <w:lang w:val="en-US"/>
        </w:rPr>
        <w:t>ECDD</w:t>
      </w:r>
      <w:r>
        <w:rPr>
          <w:rFonts w:eastAsia="Times New Roman" w:cs="Times New Roman"/>
          <w:szCs w:val="24"/>
        </w:rPr>
        <w:t>, η επιτροπή των ειδικών, κατέληξε ότι με τις παρούσες πληροφορίες δεν δικαιολογείτ</w:t>
      </w:r>
      <w:r>
        <w:rPr>
          <w:rFonts w:eastAsia="Times New Roman" w:cs="Times New Roman"/>
          <w:szCs w:val="24"/>
        </w:rPr>
        <w:t>αι οποιοσδήποτε σχετικός προγραμματισμός χρήσεως και αναβάλλει οποιαδήποτε τέτοια σκέψη για περαιτέρω έρευνα από τον Μάιο του 2018».</w:t>
      </w:r>
    </w:p>
    <w:p w14:paraId="0515FCA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Τι κάθεστε και λέτε εδώ μέσα; </w:t>
      </w:r>
    </w:p>
    <w:p w14:paraId="0515FCA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Ποιος το είπε;  </w:t>
      </w:r>
    </w:p>
    <w:p w14:paraId="0515FCA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 xml:space="preserve">ΒΟΡΙΔΗΣ: </w:t>
      </w:r>
      <w:proofErr w:type="spellStart"/>
      <w:r>
        <w:rPr>
          <w:rFonts w:eastAsia="Times New Roman" w:cs="Times New Roman"/>
          <w:szCs w:val="24"/>
        </w:rPr>
        <w:t>Ανεφέρθη</w:t>
      </w:r>
      <w:proofErr w:type="spellEnd"/>
      <w:r>
        <w:rPr>
          <w:rFonts w:eastAsia="Times New Roman" w:cs="Times New Roman"/>
          <w:szCs w:val="24"/>
        </w:rPr>
        <w:t xml:space="preserve"> ως επιχείρημα, «τι ωραία και τι καλά που και ο Παγκόσμιος Οργανισμός Υγείας το έχει πει αυτό, ότι είναι μια χαρά το να χρησιμοποιείς την </w:t>
      </w:r>
      <w:proofErr w:type="spellStart"/>
      <w:r>
        <w:rPr>
          <w:rFonts w:eastAsia="Times New Roman" w:cs="Times New Roman"/>
          <w:szCs w:val="24"/>
        </w:rPr>
        <w:t>κανναβιδιόλη</w:t>
      </w:r>
      <w:proofErr w:type="spellEnd"/>
      <w:r>
        <w:rPr>
          <w:rFonts w:eastAsia="Times New Roman" w:cs="Times New Roman"/>
          <w:szCs w:val="24"/>
        </w:rPr>
        <w:t xml:space="preserve"> για φαρμακευτική χρήση». Ο Παγκόσμιος Οργανισμός Υγείας έχει πει το αντίθετο. </w:t>
      </w:r>
    </w:p>
    <w:p w14:paraId="0515FCA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ΧΡΗΣΤΟΣ Μ</w:t>
      </w:r>
      <w:r>
        <w:rPr>
          <w:rFonts w:eastAsia="Times New Roman" w:cs="Times New Roman"/>
          <w:b/>
          <w:szCs w:val="24"/>
        </w:rPr>
        <w:t>ΑΝΤΑΣ:</w:t>
      </w:r>
      <w:r>
        <w:rPr>
          <w:rFonts w:eastAsia="Times New Roman" w:cs="Times New Roman"/>
          <w:szCs w:val="24"/>
        </w:rPr>
        <w:t xml:space="preserve"> Ούτε το αντίθετο είπε. </w:t>
      </w:r>
    </w:p>
    <w:p w14:paraId="0515FCA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Άρα, λοιπόν, να ηρεμήσουμε. Όχι, είπε το αντίθετο. Είπε ότι εμείς επί του παρόντος δεν έχουμε έρευνες και στοιχεία για να πούμε κάτι τέτοιο και θα το δούμε τον Μάιο του 2018. Αυτό είπε.</w:t>
      </w:r>
    </w:p>
    <w:p w14:paraId="0515FCA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ΓΕΩΡΓΙΟΣ ΠΑΛΛΗΣ:</w:t>
      </w:r>
      <w:r>
        <w:rPr>
          <w:rFonts w:eastAsia="Times New Roman" w:cs="Times New Roman"/>
          <w:szCs w:val="24"/>
        </w:rPr>
        <w:t xml:space="preserve"> Για</w:t>
      </w:r>
      <w:r>
        <w:rPr>
          <w:rFonts w:eastAsia="Times New Roman" w:cs="Times New Roman"/>
          <w:szCs w:val="24"/>
        </w:rPr>
        <w:t xml:space="preserve"> το </w:t>
      </w:r>
      <w:r>
        <w:rPr>
          <w:rFonts w:eastAsia="Times New Roman" w:cs="Times New Roman"/>
          <w:szCs w:val="24"/>
          <w:lang w:val="en-US"/>
        </w:rPr>
        <w:t>THC</w:t>
      </w:r>
      <w:r>
        <w:rPr>
          <w:rFonts w:eastAsia="Times New Roman" w:cs="Times New Roman"/>
          <w:szCs w:val="24"/>
        </w:rPr>
        <w:t xml:space="preserve">. </w:t>
      </w:r>
    </w:p>
    <w:p w14:paraId="0515FCA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Για την </w:t>
      </w:r>
      <w:proofErr w:type="spellStart"/>
      <w:r>
        <w:rPr>
          <w:rFonts w:eastAsia="Times New Roman" w:cs="Times New Roman"/>
          <w:szCs w:val="24"/>
        </w:rPr>
        <w:t>κανναβιδιόλη</w:t>
      </w:r>
      <w:proofErr w:type="spellEnd"/>
      <w:r>
        <w:rPr>
          <w:rFonts w:eastAsia="Times New Roman" w:cs="Times New Roman"/>
          <w:szCs w:val="24"/>
        </w:rPr>
        <w:t xml:space="preserve"> ξαναλέω. Για το THC δεν υπάρχει συζήτηση ότι είναι εκτός. Για την </w:t>
      </w:r>
      <w:proofErr w:type="spellStart"/>
      <w:r>
        <w:rPr>
          <w:rFonts w:eastAsia="Times New Roman" w:cs="Times New Roman"/>
          <w:szCs w:val="24"/>
        </w:rPr>
        <w:t>κανναβιδιόλη</w:t>
      </w:r>
      <w:proofErr w:type="spellEnd"/>
      <w:r>
        <w:rPr>
          <w:rFonts w:eastAsia="Times New Roman" w:cs="Times New Roman"/>
          <w:szCs w:val="24"/>
        </w:rPr>
        <w:t xml:space="preserve"> είναι αυτό. </w:t>
      </w:r>
    </w:p>
    <w:p w14:paraId="0515FCA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λοιπόν, το βασικό ζήτημα το οποίο υπάρχει είναι τι το θέλετε όλο αυτό. Λέτε ότι είναι για φαρμακευτική χρήση.</w:t>
      </w:r>
      <w:r>
        <w:rPr>
          <w:rFonts w:eastAsia="Times New Roman" w:cs="Times New Roman"/>
          <w:szCs w:val="24"/>
        </w:rPr>
        <w:t xml:space="preserve"> Τι μπορεί να είναι; Να έρθει, για παράδειγμα, μια εταιρεία και να πει ότι εγώ θέλω να κάνω ένα σκεύασμα, να χρησιμοποιήσω </w:t>
      </w:r>
      <w:proofErr w:type="spellStart"/>
      <w:r>
        <w:rPr>
          <w:rFonts w:eastAsia="Times New Roman" w:cs="Times New Roman"/>
          <w:szCs w:val="24"/>
        </w:rPr>
        <w:t>κανναβιδιόλη</w:t>
      </w:r>
      <w:proofErr w:type="spellEnd"/>
      <w:r>
        <w:rPr>
          <w:rFonts w:eastAsia="Times New Roman" w:cs="Times New Roman"/>
          <w:szCs w:val="24"/>
        </w:rPr>
        <w:t xml:space="preserve"> στο φαρμακευτικό σκεύασμα αυτό και να πάρω τη διαδικασία εγκρίσεως του Οργανισμού Φαρμάκων και να χρειάζομαι κάποιου είδ</w:t>
      </w:r>
      <w:r>
        <w:rPr>
          <w:rFonts w:eastAsia="Times New Roman" w:cs="Times New Roman"/>
          <w:szCs w:val="24"/>
        </w:rPr>
        <w:t xml:space="preserve">ους προμήθεια, να υπάρχει μια τέτοια ζήτηση για κάποιο σκεύασμα. Μάλιστα. Αυτή, λοιπόν, είναι η διαδικασία στον ΕΟΦ που ισχύει για όλα τα φάρμακα. Δεν ισχύει ειδικώς για τα συγκεκριμένα. Ισχύει για όλα </w:t>
      </w:r>
      <w:r>
        <w:rPr>
          <w:rFonts w:eastAsia="Times New Roman" w:cs="Times New Roman"/>
          <w:szCs w:val="24"/>
        </w:rPr>
        <w:lastRenderedPageBreak/>
        <w:t>τα φάρμακα. Θα περάσουν την εγκριτική διαδικασία του Ε</w:t>
      </w:r>
      <w:r>
        <w:rPr>
          <w:rFonts w:eastAsia="Times New Roman" w:cs="Times New Roman"/>
          <w:szCs w:val="24"/>
        </w:rPr>
        <w:t xml:space="preserve">ΟΦ. Καλώς! </w:t>
      </w:r>
    </w:p>
    <w:p w14:paraId="0515FC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Εσείς, όμως, εδώ έρχεστε και μας βάζετε το ζήτημα της παραγωγής, πώς παράγεται αυτό. Έτσι δεν είναι; Άρα, κυρίες και κύριοι συνάδελφοι, αφήνουμε λίγο τη συζήτηση για το τι θα το κάνουμε; Αν όλα πάνε καλά, θεωρητικώς, θα υπάρχει μια εταιρεία η ο</w:t>
      </w:r>
      <w:r>
        <w:rPr>
          <w:rFonts w:eastAsia="Times New Roman" w:cs="Times New Roman"/>
          <w:szCs w:val="24"/>
        </w:rPr>
        <w:t xml:space="preserve">ποία κάτι θα ζητήσει για να τα χρησιμοποιήσει, προκειμένου να φτιάξει ένα συγκεκριμένο φαρμακευτικό σκεύασμα με τη νόμιμη διαδικασία. </w:t>
      </w:r>
    </w:p>
    <w:p w14:paraId="0515FCA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Ξεχνάμε τώρα, λοιπόν, τη συζήτηση της χρήσης. Η χρήση αυτή θα είναι η νόμιμη χρήση από μια φαρμακευτική εταιρεία. Γιατί α</w:t>
      </w:r>
      <w:r>
        <w:rPr>
          <w:rFonts w:eastAsia="Times New Roman" w:cs="Times New Roman"/>
          <w:szCs w:val="24"/>
        </w:rPr>
        <w:t xml:space="preserve">κούω κάτι άλλο για τα μπαλκόνια, για ιδιωτικές χρήσεις και να το γράφουν ιδιωτικώς. Ακούω κάτι τέτοια. Αυτά δεν υπάρχουν. </w:t>
      </w:r>
    </w:p>
    <w:p w14:paraId="0515FCA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Ποιος τα είπε αυτά; </w:t>
      </w:r>
    </w:p>
    <w:p w14:paraId="0515FCA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Άκουγα για τα μπαλκόνια. Ήρθ</w:t>
      </w:r>
      <w:r>
        <w:rPr>
          <w:rFonts w:eastAsia="Times New Roman" w:cs="Times New Roman"/>
          <w:szCs w:val="24"/>
        </w:rPr>
        <w:t xml:space="preserve">αν χθες στην </w:t>
      </w:r>
      <w:r>
        <w:rPr>
          <w:rFonts w:eastAsia="Times New Roman" w:cs="Times New Roman"/>
          <w:szCs w:val="24"/>
        </w:rPr>
        <w:t>ε</w:t>
      </w:r>
      <w:r>
        <w:rPr>
          <w:rFonts w:eastAsia="Times New Roman" w:cs="Times New Roman"/>
          <w:szCs w:val="24"/>
        </w:rPr>
        <w:t xml:space="preserve">πιτροπή και έλεγαν για μπαλκόνια. </w:t>
      </w:r>
    </w:p>
    <w:p w14:paraId="0515FCA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Δικοί σας είναι!</w:t>
      </w:r>
    </w:p>
    <w:p w14:paraId="0515FCA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Έλεγαν για χρήση ανακουφιστική όχι στα πλαίσια σκευάσματος, αλλά στα πλαίσια ότι θα παίρνουμε τώρα το χασί</w:t>
      </w:r>
      <w:r>
        <w:rPr>
          <w:rFonts w:eastAsia="Times New Roman" w:cs="Times New Roman"/>
          <w:szCs w:val="24"/>
        </w:rPr>
        <w:t xml:space="preserve">ς και θα κάνουμε ανακουφιστική χρήση. Την ξεχνάμε, λοιπόν. Τα διευκρινίζω. </w:t>
      </w:r>
    </w:p>
    <w:p w14:paraId="0515FCA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Καββαδία το είπε.</w:t>
      </w:r>
    </w:p>
    <w:p w14:paraId="0515FCA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Χαίρομαι που συμφωνούμε. </w:t>
      </w:r>
    </w:p>
    <w:p w14:paraId="0515FCB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Δεν τα είπε η Κυβέρνησ</w:t>
      </w:r>
      <w:r>
        <w:rPr>
          <w:rFonts w:eastAsia="Times New Roman" w:cs="Times New Roman"/>
          <w:szCs w:val="24"/>
        </w:rPr>
        <w:t xml:space="preserve">η. Γιατί τα λέτε αυτά; </w:t>
      </w:r>
    </w:p>
    <w:p w14:paraId="0515FCB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Συμφωνούμε, συμφωνούμε. Δεν υπάρχουν, λοιπόν, αυτά.</w:t>
      </w:r>
    </w:p>
    <w:p w14:paraId="0515FCB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Πάμε στα υπόλοιπα. Πάμε στο ζήτημα, λοιπόν, ότι έρχεστε εδώ να οργανώσετε το ζήτημα της παραγωγής και βάζετε κάποιες προϋποθέσεις: Ποιες προϋποθέσεις βάζετε; Τις</w:t>
      </w:r>
      <w:r>
        <w:rPr>
          <w:rFonts w:eastAsia="Times New Roman" w:cs="Times New Roman"/>
          <w:szCs w:val="24"/>
        </w:rPr>
        <w:t xml:space="preserve"> διαβάζω: «Να έχει...», λέει, «...τέσσερα στρέμματα. Να είναι περίκλειστη η καλλιεργούμενη περιοχή για να είναι κλειστή. Να υπάρχουν όροι και προϋποθέσεις ασφαλούς φύλαξης της περιοχής».</w:t>
      </w:r>
    </w:p>
    <w:p w14:paraId="0515FCB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Έρχομαι τώρα εγώ και λέω: Ποιο είναι το βασικό πρόβλημα σε αυτή</w:t>
      </w:r>
      <w:r>
        <w:rPr>
          <w:rFonts w:eastAsia="Times New Roman" w:cs="Times New Roman"/>
          <w:szCs w:val="24"/>
        </w:rPr>
        <w:t xml:space="preserve"> τη διαδικασία; Έρχεται ο άλλος, ξεκινάει και καλλιεργεί. Πού του λέτε ότι μπορεί να πουλάει; Μπορεί να κάνει εξαγωγή με έναν </w:t>
      </w:r>
      <w:r>
        <w:rPr>
          <w:rFonts w:eastAsia="Times New Roman" w:cs="Times New Roman"/>
          <w:szCs w:val="24"/>
        </w:rPr>
        <w:lastRenderedPageBreak/>
        <w:t>τρόπο που περιγράφετε και του λέτε ότι μπορεί να πουλάει μόνο ουσιαστικά στο κρατικό μονοπώλιο. Σωστά; Αυτά λέτε, για προμήθεια το</w:t>
      </w:r>
      <w:r>
        <w:rPr>
          <w:rFonts w:eastAsia="Times New Roman" w:cs="Times New Roman"/>
          <w:szCs w:val="24"/>
        </w:rPr>
        <w:t>υ κρατικού μονοπωλίου και τη διάθεσή του από το κρατικό μονοπώλιο για ιατρικούς σκοπούς είτε την εξαγωγή τους.</w:t>
      </w:r>
    </w:p>
    <w:p w14:paraId="0515FCB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Ερώτηση: Ποιος παρακολουθεί την ποσότητα που καλλιεργείται; Έχω δέκα στρέμματα. Ποιος ξέρει αν βγήκαν δέκα κιλά, είκοσι κιλά ή τριάντα κιλά; Ποιο</w:t>
      </w:r>
      <w:r>
        <w:rPr>
          <w:rFonts w:eastAsia="Times New Roman" w:cs="Times New Roman"/>
          <w:szCs w:val="24"/>
        </w:rPr>
        <w:t>ς ξέρει πού αποθηκεύτηκαν αυτά; Ποιος μέτρησε την αποθήκευσή τους; Ποιος ξέρει από αυτά πόσα πουλήθηκαν; Ποιος ξέρει πόσα από αυτά καταστράφηκαν; Ποιος ξέρει και πώς το ελέγχει; Εδώ τι λέτε για όλο αυτό μέσα; Τι λέτε γι’ αυτό το πράγμα μέσα; Γιατί αν δεν λ</w:t>
      </w:r>
      <w:r>
        <w:rPr>
          <w:rFonts w:eastAsia="Times New Roman" w:cs="Times New Roman"/>
          <w:szCs w:val="24"/>
        </w:rPr>
        <w:t xml:space="preserve">έτε τίποτε, να μην δουλευόμαστε. Πηγαίνουμε στην κατηγορία Α΄, για αυτό ξεκίνησα από εκεί, ότι στην </w:t>
      </w:r>
      <w:r>
        <w:rPr>
          <w:rFonts w:eastAsia="Times New Roman" w:cs="Times New Roman"/>
          <w:szCs w:val="24"/>
        </w:rPr>
        <w:lastRenderedPageBreak/>
        <w:t>πραγματικότητα ανοίγει μια ιστορία, χορηγούνται άδειες και καθένας θα έρχεται και θα λέει: «Εγώ, ξέρετε, έβγαλα δέκα κιλά» και θα έχει βγάλει τριάντα. Τα εί</w:t>
      </w:r>
      <w:r>
        <w:rPr>
          <w:rFonts w:eastAsia="Times New Roman" w:cs="Times New Roman"/>
          <w:szCs w:val="24"/>
        </w:rPr>
        <w:t>κοσι στην απέξω. Ποιος το ελέγχει αυτό το πράγμα;</w:t>
      </w:r>
    </w:p>
    <w:p w14:paraId="0515FCB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Ο ΕΟΦ. </w:t>
      </w:r>
    </w:p>
    <w:p w14:paraId="0515FCB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Από πού το ελέγχει ο ΕΟΦ και πώς; </w:t>
      </w:r>
    </w:p>
    <w:p w14:paraId="0515FCB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Σύμφωνα με τον νόμο. </w:t>
      </w:r>
    </w:p>
    <w:p w14:paraId="0515FCB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Αφήστε τα «σύμφωνα με τον νόμο» και δείξτε μου τη διάταξη. Να μου πείτε πώς ο ΕΟΦ έχει λογιστικές αποθήκες στις οποίες ελέγχει σε κάθε παραγωγό.</w:t>
      </w:r>
    </w:p>
    <w:p w14:paraId="0515FCB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Θα μιλήσουμε μετά.</w:t>
      </w:r>
    </w:p>
    <w:p w14:paraId="0515FCB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Όχι θα μιλήσετε, να μου το πείτε γιατί επειδή εγ</w:t>
      </w:r>
      <w:r>
        <w:rPr>
          <w:rFonts w:eastAsia="Times New Roman" w:cs="Times New Roman"/>
          <w:szCs w:val="24"/>
        </w:rPr>
        <w:t>ώ διαβάζω νομικά, κάτι λίγα νομικά ξέρω, αυτό το πράγμα που σας λέω δεν υπάρχει πουθενά. Ούτε καν ως πρόβλεψη εξουσιοδοτική, που δεν θα την δώσω εγώ, για να μεριμνήσει ο Υπουργός. Τίποτα.</w:t>
      </w:r>
    </w:p>
    <w:p w14:paraId="0515FCB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πάει στο «και άλλο σχετικό θέμα».</w:t>
      </w:r>
    </w:p>
    <w:p w14:paraId="0515FCB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w:t>
      </w:r>
      <w:r>
        <w:rPr>
          <w:rFonts w:eastAsia="Times New Roman" w:cs="Times New Roman"/>
          <w:b/>
          <w:szCs w:val="24"/>
        </w:rPr>
        <w:t xml:space="preserve"> ΒΟΡΙΔΗΣ:</w:t>
      </w:r>
      <w:r>
        <w:rPr>
          <w:rFonts w:eastAsia="Times New Roman" w:cs="Times New Roman"/>
          <w:szCs w:val="24"/>
        </w:rPr>
        <w:t xml:space="preserve"> Καλά, εντάξει.</w:t>
      </w:r>
    </w:p>
    <w:p w14:paraId="0515FCB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Άρα, εδώ στην πραγματικότητα δεν υπάρχει μηχανισμός ελέγχου, δεν υπάρχει νομοθετικό πλαίσιο ελέγχου, δεν υπάρχει έλεγχος των ποσοτήτων, αλλά είστε έτοιμοι να ξεκινήσετε τις </w:t>
      </w:r>
      <w:proofErr w:type="spellStart"/>
      <w:r>
        <w:rPr>
          <w:rFonts w:eastAsia="Times New Roman" w:cs="Times New Roman"/>
          <w:szCs w:val="24"/>
        </w:rPr>
        <w:t>αδειοδοτήσεις</w:t>
      </w:r>
      <w:proofErr w:type="spellEnd"/>
      <w:r>
        <w:rPr>
          <w:rFonts w:eastAsia="Times New Roman" w:cs="Times New Roman"/>
          <w:szCs w:val="24"/>
        </w:rPr>
        <w:t>. Να πούμε ότι θέλουμε να κάνουμε ανταγωνισμό</w:t>
      </w:r>
      <w:r>
        <w:rPr>
          <w:rFonts w:eastAsia="Times New Roman" w:cs="Times New Roman"/>
          <w:szCs w:val="24"/>
        </w:rPr>
        <w:t xml:space="preserve"> στην Αλβανία που διακινεί τα βασικά ναρκωτικά στα Βαλκάνια, να το ομολογήσουμε </w:t>
      </w:r>
      <w:r>
        <w:rPr>
          <w:rFonts w:eastAsia="Times New Roman" w:cs="Times New Roman"/>
          <w:szCs w:val="24"/>
        </w:rPr>
        <w:lastRenderedPageBreak/>
        <w:t>ότι η πρόθεσή μας είναι αυτή και να ξεκαθαρίσουμε. Όμως, δεν μπορώ τώρα να πιστέψω ότι σε ένα τέτοιο ζήτημα κάποιος είναι τόσο αφελής ώστε το μείζον, που είναι αυτό, δεν έρχετα</w:t>
      </w:r>
      <w:r>
        <w:rPr>
          <w:rFonts w:eastAsia="Times New Roman" w:cs="Times New Roman"/>
          <w:szCs w:val="24"/>
        </w:rPr>
        <w:t xml:space="preserve">ι να το θέσει και να το διασφαλίσει προτού το εισηγηθεί στη Βουλή. Με </w:t>
      </w:r>
      <w:proofErr w:type="spellStart"/>
      <w:r>
        <w:rPr>
          <w:rFonts w:eastAsia="Times New Roman" w:cs="Times New Roman"/>
          <w:szCs w:val="24"/>
        </w:rPr>
        <w:t>συγχωρείτε</w:t>
      </w:r>
      <w:proofErr w:type="spellEnd"/>
      <w:r>
        <w:rPr>
          <w:rFonts w:eastAsia="Times New Roman" w:cs="Times New Roman"/>
          <w:szCs w:val="24"/>
        </w:rPr>
        <w:t xml:space="preserve"> πολύ.</w:t>
      </w:r>
    </w:p>
    <w:p w14:paraId="0515FCB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 όταν λέω ότι αυτό εδώ δεν είναι το ωραίο αθώο πραγματάκι που κάποιος ήρθε και είπε «βρε παιδιά, χρειαζόμαστε και μια φαρμακευτική χρήση γιατί μπορεί να τη θέλει καμ</w:t>
      </w:r>
      <w:r>
        <w:rPr>
          <w:rFonts w:eastAsia="Times New Roman" w:cs="Times New Roman"/>
          <w:szCs w:val="24"/>
        </w:rPr>
        <w:t>ιά εταιρεία για να κάνει κάποιο σκεύασμα και να το οργανώσουμε», αλλά στην πραγματικότητα από πίσω είναι βαρύ, βαρύτατο ιδεολογικό και συνδέεται με συγκεκριμένες αντιλήψεις για τη χρήση της κάνναβης, αυτό είναι στην πραγματικότητα.</w:t>
      </w:r>
    </w:p>
    <w:p w14:paraId="0515FCB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όμως κάτι και </w:t>
      </w:r>
      <w:r>
        <w:rPr>
          <w:rFonts w:eastAsia="Times New Roman" w:cs="Times New Roman"/>
          <w:szCs w:val="24"/>
        </w:rPr>
        <w:t>τελειώνω, κύριε Πρόεδρε. Θα σας πω μια ιστορία και κλείνω.</w:t>
      </w:r>
    </w:p>
    <w:p w14:paraId="0515FCC0" w14:textId="77777777" w:rsidR="00F75232" w:rsidRDefault="00120703">
      <w:pPr>
        <w:spacing w:line="600" w:lineRule="auto"/>
        <w:ind w:firstLine="720"/>
        <w:jc w:val="both"/>
        <w:rPr>
          <w:rFonts w:eastAsia="Times New Roman"/>
          <w:szCs w:val="24"/>
        </w:rPr>
      </w:pPr>
      <w:r>
        <w:rPr>
          <w:rFonts w:eastAsia="Times New Roman" w:cs="Times New Roman"/>
          <w:szCs w:val="24"/>
        </w:rPr>
        <w:t>Είχα ένα δικαστήριο, συνάδελφοι, αυτές τις ημέρες, βαρύ, δύσκολο, μια μεγάλη υπόθεση στην οποίαν είχαν εμπλακεί παιδιά, παρέες και παρελαύνουν από το δικαστήριο αυτό, ως μάρτυρες κατέθεσαν τριάντα-</w:t>
      </w:r>
      <w:r>
        <w:rPr>
          <w:rFonts w:eastAsia="Times New Roman" w:cs="Times New Roman"/>
          <w:szCs w:val="24"/>
        </w:rPr>
        <w:t xml:space="preserve">τριάντα πέντε πιτσιρίκια. Όταν λέω πιτσιρίκια εννοώ </w:t>
      </w:r>
      <w:proofErr w:type="spellStart"/>
      <w:r>
        <w:rPr>
          <w:rFonts w:eastAsia="Times New Roman" w:cs="Times New Roman"/>
          <w:szCs w:val="24"/>
        </w:rPr>
        <w:t>δεκαοχτάρια</w:t>
      </w:r>
      <w:proofErr w:type="spellEnd"/>
      <w:r>
        <w:rPr>
          <w:rFonts w:eastAsia="Times New Roman" w:cs="Times New Roman"/>
          <w:szCs w:val="24"/>
        </w:rPr>
        <w:t xml:space="preserve">, </w:t>
      </w:r>
      <w:proofErr w:type="spellStart"/>
      <w:r>
        <w:rPr>
          <w:rFonts w:eastAsia="Times New Roman" w:cs="Times New Roman"/>
          <w:szCs w:val="24"/>
        </w:rPr>
        <w:t>δεκαεννιάρια</w:t>
      </w:r>
      <w:proofErr w:type="spellEnd"/>
      <w:r>
        <w:rPr>
          <w:rFonts w:eastAsia="Times New Roman" w:cs="Times New Roman"/>
          <w:szCs w:val="24"/>
        </w:rPr>
        <w:t>, αυτοί που μπορούν να καταθέσουν ως μάρτυρες, όχι πιο μικροί. Ενήλικες μεν αλλά νέοι. Όλοι τους -συγκλονιστικό- από περιοχές όπως ο Γέρακας, η Παλλήνη, τα Γλυκά Νερά. Αφορούσε μι</w:t>
      </w:r>
      <w:r>
        <w:rPr>
          <w:rFonts w:eastAsia="Times New Roman" w:cs="Times New Roman"/>
          <w:szCs w:val="24"/>
        </w:rPr>
        <w:t xml:space="preserve">α ανθρωποκτονία συνδεδεμένη με </w:t>
      </w:r>
      <w:proofErr w:type="spellStart"/>
      <w:r>
        <w:rPr>
          <w:rFonts w:eastAsia="Times New Roman" w:cs="Times New Roman"/>
          <w:szCs w:val="24"/>
        </w:rPr>
        <w:t>ναρκωτικά.</w:t>
      </w:r>
      <w:r>
        <w:rPr>
          <w:rFonts w:eastAsia="Times New Roman"/>
          <w:szCs w:val="24"/>
        </w:rPr>
        <w:t>Όλοι</w:t>
      </w:r>
      <w:proofErr w:type="spellEnd"/>
      <w:r>
        <w:rPr>
          <w:rFonts w:eastAsia="Times New Roman"/>
          <w:szCs w:val="24"/>
        </w:rPr>
        <w:t xml:space="preserve"> τους χρήστες ναρκωτικών από τα δεκάξι! </w:t>
      </w:r>
    </w:p>
    <w:p w14:paraId="0515FCC1" w14:textId="77777777" w:rsidR="00F75232" w:rsidRDefault="00120703">
      <w:pPr>
        <w:spacing w:line="600" w:lineRule="auto"/>
        <w:ind w:firstLine="720"/>
        <w:jc w:val="both"/>
        <w:rPr>
          <w:rFonts w:eastAsia="Times New Roman"/>
          <w:szCs w:val="24"/>
        </w:rPr>
      </w:pPr>
      <w:r>
        <w:rPr>
          <w:rFonts w:eastAsia="Times New Roman"/>
          <w:szCs w:val="24"/>
          <w:lang w:val="en-US"/>
        </w:rPr>
        <w:t>K</w:t>
      </w:r>
      <w:r>
        <w:rPr>
          <w:rFonts w:eastAsia="Times New Roman"/>
          <w:szCs w:val="24"/>
        </w:rPr>
        <w:t xml:space="preserve">αι η απάντηση που έχουμε να δώσουμε σε μια κοινωνία που ρημάζεται από τα ναρκωτικά είναι η ανεξέλεγκτη καλλιέργεια του </w:t>
      </w:r>
      <w:r>
        <w:rPr>
          <w:rFonts w:eastAsia="Times New Roman"/>
          <w:szCs w:val="24"/>
        </w:rPr>
        <w:lastRenderedPageBreak/>
        <w:t>χασίς; Ανεξέλεγκτη καλλιέργεια του χασίς, αυτό νομ</w:t>
      </w:r>
      <w:r>
        <w:rPr>
          <w:rFonts w:eastAsia="Times New Roman"/>
          <w:szCs w:val="24"/>
        </w:rPr>
        <w:t>οθετείτε σήμερα.</w:t>
      </w:r>
    </w:p>
    <w:p w14:paraId="0515FCC2"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15FCC3"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0515FCC4" w14:textId="77777777" w:rsidR="00F75232" w:rsidRDefault="00120703">
      <w:pPr>
        <w:spacing w:line="600" w:lineRule="auto"/>
        <w:ind w:firstLine="720"/>
        <w:jc w:val="both"/>
        <w:rPr>
          <w:rFonts w:eastAsia="Times New Roman"/>
          <w:szCs w:val="24"/>
        </w:rPr>
      </w:pPr>
      <w:r>
        <w:rPr>
          <w:rFonts w:eastAsia="Times New Roman"/>
          <w:szCs w:val="24"/>
        </w:rPr>
        <w:t>Ο συνάδελφος κ. Χρήστος Μαντάς έχει τον λόγο.</w:t>
      </w:r>
    </w:p>
    <w:p w14:paraId="0515FCC5" w14:textId="77777777" w:rsidR="00F75232" w:rsidRDefault="00120703">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Ευχαριστώ πολύ.</w:t>
      </w:r>
    </w:p>
    <w:p w14:paraId="0515FCC6" w14:textId="77777777" w:rsidR="00F75232" w:rsidRDefault="00120703">
      <w:pPr>
        <w:spacing w:line="600" w:lineRule="auto"/>
        <w:ind w:firstLine="720"/>
        <w:jc w:val="both"/>
        <w:rPr>
          <w:rFonts w:eastAsia="Times New Roman"/>
          <w:szCs w:val="24"/>
        </w:rPr>
      </w:pPr>
      <w:r>
        <w:rPr>
          <w:rFonts w:eastAsia="Times New Roman"/>
          <w:szCs w:val="24"/>
        </w:rPr>
        <w:t>Κυρίες και κύριοι Βουλευτές, εγώ ισχυρίζομαι ότ</w:t>
      </w:r>
      <w:r>
        <w:rPr>
          <w:rFonts w:eastAsia="Times New Roman"/>
          <w:szCs w:val="24"/>
        </w:rPr>
        <w:t xml:space="preserve">ι εδώ με αυτό το νομοσχέδιο γίνεται ένα απολύτως υπεύθυνο βήμα στη σωστή κατεύθυνση. </w:t>
      </w:r>
    </w:p>
    <w:p w14:paraId="0515FCC7" w14:textId="77777777" w:rsidR="00F75232" w:rsidRDefault="00120703">
      <w:pPr>
        <w:spacing w:line="600" w:lineRule="auto"/>
        <w:ind w:firstLine="720"/>
        <w:jc w:val="both"/>
        <w:rPr>
          <w:rFonts w:eastAsia="Times New Roman"/>
          <w:szCs w:val="24"/>
        </w:rPr>
      </w:pPr>
      <w:r>
        <w:rPr>
          <w:rFonts w:eastAsia="Times New Roman"/>
          <w:szCs w:val="24"/>
        </w:rPr>
        <w:lastRenderedPageBreak/>
        <w:t>Ακούστε πώς ξεκινάει η αιτιολογική έκθεση. Λέει: «Οι σύγχρονες μελέτες σε ευρωπαϊκό και διεθνές επίπεδο αποδέχονται τις θεραπευτικές ιδιότητες της κάνναβης. Σε αυτό το πλ</w:t>
      </w:r>
      <w:r>
        <w:rPr>
          <w:rFonts w:eastAsia="Times New Roman"/>
          <w:szCs w:val="24"/>
        </w:rPr>
        <w:t xml:space="preserve">αίσιο διακρίνεται σαφώς η τάση θεσμοθέτησης της πρόσβασης των ασθενών σε προϊόντα φαρμακευτικής κάνναβης και ο διάλογος για τη ρύθμιση του πεδίου της παραγωγής των τελικών προϊόντων, του ελέγχου και της </w:t>
      </w:r>
      <w:proofErr w:type="spellStart"/>
      <w:r>
        <w:rPr>
          <w:rFonts w:eastAsia="Times New Roman"/>
          <w:szCs w:val="24"/>
        </w:rPr>
        <w:t>αδειοδότησής</w:t>
      </w:r>
      <w:proofErr w:type="spellEnd"/>
      <w:r>
        <w:rPr>
          <w:rFonts w:eastAsia="Times New Roman"/>
          <w:szCs w:val="24"/>
        </w:rPr>
        <w:t xml:space="preserve"> τους, της διάθεσής τους και της ιατρικής</w:t>
      </w:r>
      <w:r>
        <w:rPr>
          <w:rFonts w:eastAsia="Times New Roman"/>
          <w:szCs w:val="24"/>
        </w:rPr>
        <w:t xml:space="preserve"> χρήσης παραμένει ανοικτός και υπό εξέταση εντός της επιστημονικής κοινότητας, δεδομένων των ιδιαιτεροτήτων τόσο στη διαδικασία παραγωγής όσο και των τελικών προϊόντων, καθώς και των ανοικτών προοπτικών της ιατρικής χρήσης».</w:t>
      </w:r>
    </w:p>
    <w:p w14:paraId="0515FCC8" w14:textId="77777777" w:rsidR="00F75232" w:rsidRDefault="00120703">
      <w:pPr>
        <w:spacing w:line="600" w:lineRule="auto"/>
        <w:ind w:firstLine="720"/>
        <w:jc w:val="both"/>
        <w:rPr>
          <w:rFonts w:eastAsia="Times New Roman"/>
          <w:szCs w:val="24"/>
        </w:rPr>
      </w:pPr>
      <w:r>
        <w:rPr>
          <w:rFonts w:eastAsia="Times New Roman"/>
          <w:szCs w:val="24"/>
        </w:rPr>
        <w:t>Γιατί ξεκινάω από αυτό; Διότι τ</w:t>
      </w:r>
      <w:r>
        <w:rPr>
          <w:rFonts w:eastAsia="Times New Roman"/>
          <w:szCs w:val="24"/>
        </w:rPr>
        <w:t xml:space="preserve">ο πώς ένα τέτοιο σοβαρό θέμα -και εγώ θα προσπαθήσω να είμαι </w:t>
      </w:r>
      <w:r>
        <w:rPr>
          <w:rFonts w:eastAsia="Times New Roman"/>
          <w:szCs w:val="24"/>
          <w:lang w:val="en-US"/>
        </w:rPr>
        <w:t>by</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book</w:t>
      </w:r>
      <w:r>
        <w:rPr>
          <w:rFonts w:eastAsia="Times New Roman"/>
          <w:szCs w:val="24"/>
        </w:rPr>
        <w:t xml:space="preserve"> ακριβώς- εισάγεται </w:t>
      </w:r>
      <w:r>
        <w:rPr>
          <w:rFonts w:eastAsia="Times New Roman"/>
          <w:szCs w:val="24"/>
        </w:rPr>
        <w:lastRenderedPageBreak/>
        <w:t>από την αιτιολογική έκθεση με αυτά ακριβώς τα λόγια δείχνει μια ευθύνη και δείχνει και μια προοπτική.</w:t>
      </w:r>
    </w:p>
    <w:p w14:paraId="0515FCC9" w14:textId="77777777" w:rsidR="00F75232" w:rsidRDefault="00120703">
      <w:pPr>
        <w:spacing w:line="600" w:lineRule="auto"/>
        <w:ind w:firstLine="720"/>
        <w:jc w:val="both"/>
        <w:rPr>
          <w:rFonts w:eastAsia="Times New Roman"/>
          <w:szCs w:val="24"/>
        </w:rPr>
      </w:pPr>
      <w:r>
        <w:rPr>
          <w:rFonts w:eastAsia="Times New Roman"/>
          <w:szCs w:val="24"/>
        </w:rPr>
        <w:t>Και θα γίνω λίγο πιο συγκεκριμένος. Το αντίθετο από ό,τι κατηγ</w:t>
      </w:r>
      <w:r>
        <w:rPr>
          <w:rFonts w:eastAsia="Times New Roman"/>
          <w:szCs w:val="24"/>
        </w:rPr>
        <w:t>ορηθήκαμε συμβαίνει. Γιατί κατηγορηθήκαμε; Κατηγορηθήκαμε ότι για ιδεολογικούς λόγους οι οποίοι περιέχουν είτε ατολμία είτε εμμονή φέρνουμε αυτό το νομοσχέδιο. Αυτός είναι ο πυρήνας. Κατηγορηθήκαμε από την πλευρά αυτών που τόσα χρόνια κυβερνούσαν και δεν έ</w:t>
      </w:r>
      <w:r>
        <w:rPr>
          <w:rFonts w:eastAsia="Times New Roman"/>
          <w:szCs w:val="24"/>
        </w:rPr>
        <w:t>καναν ούτε μισό βήμα ότι για ιδεολογικούς λόγους είτε από ατολμία φέρνουμε αυτό το νομοσχέδιο και από την άλλη πλευρά κατηγορηθήκαμε ότι το φέρνουμε επειδή έχουμε ένα σατανικό σχέδιο, το οποίο θα οδηγήσει εκεί που νομίζουν κάποιοι ή θέλουν να προβάλλουν ότ</w:t>
      </w:r>
      <w:r>
        <w:rPr>
          <w:rFonts w:eastAsia="Times New Roman"/>
          <w:szCs w:val="24"/>
        </w:rPr>
        <w:t xml:space="preserve">ι δήθεν θα οδηγήσει, δηλαδή στην ελεύθερη </w:t>
      </w:r>
      <w:r>
        <w:rPr>
          <w:rFonts w:eastAsia="Times New Roman"/>
          <w:szCs w:val="24"/>
        </w:rPr>
        <w:lastRenderedPageBreak/>
        <w:t xml:space="preserve">ψυχαγωγική χρήση. Εγώ ισχυρίζομαι ότι δεν έχετε διαβάσει με προσοχή ούτε το νομοσχέδιο ούτε την επιστημονική έκθεση που έκανε η </w:t>
      </w:r>
      <w:r>
        <w:rPr>
          <w:rFonts w:eastAsia="Times New Roman"/>
          <w:szCs w:val="24"/>
        </w:rPr>
        <w:t>ε</w:t>
      </w:r>
      <w:r>
        <w:rPr>
          <w:rFonts w:eastAsia="Times New Roman"/>
          <w:szCs w:val="24"/>
        </w:rPr>
        <w:t>πιτροπή που εισήγαγε την πρόταση για να συγκροτηθεί αυτό το νομοσχέδιο.</w:t>
      </w:r>
    </w:p>
    <w:p w14:paraId="0515FCCA" w14:textId="77777777" w:rsidR="00F75232" w:rsidRDefault="00120703">
      <w:pPr>
        <w:spacing w:line="600" w:lineRule="auto"/>
        <w:ind w:firstLine="720"/>
        <w:jc w:val="both"/>
        <w:rPr>
          <w:rFonts w:eastAsia="Times New Roman"/>
          <w:szCs w:val="24"/>
        </w:rPr>
      </w:pPr>
      <w:r>
        <w:rPr>
          <w:rFonts w:eastAsia="Times New Roman"/>
          <w:szCs w:val="24"/>
        </w:rPr>
        <w:t>Και να γίνω α</w:t>
      </w:r>
      <w:r>
        <w:rPr>
          <w:rFonts w:eastAsia="Times New Roman"/>
          <w:szCs w:val="24"/>
        </w:rPr>
        <w:t xml:space="preserve">κόμα λίγο πιο συγκεκριμένος. Πρώτα από όλα όταν μιλάμε για τέτοια θέματα καταλαβαίνουμε πάρα πολύ καλά ότι πρόκειται για </w:t>
      </w:r>
      <w:proofErr w:type="spellStart"/>
      <w:r>
        <w:rPr>
          <w:rFonts w:eastAsia="Times New Roman"/>
          <w:szCs w:val="24"/>
        </w:rPr>
        <w:t>πολυπαραγοντικά</w:t>
      </w:r>
      <w:proofErr w:type="spellEnd"/>
      <w:r>
        <w:rPr>
          <w:rFonts w:eastAsia="Times New Roman"/>
          <w:szCs w:val="24"/>
        </w:rPr>
        <w:t xml:space="preserve"> ζητήματα, τα οποία αφορούν από τη </w:t>
      </w:r>
      <w:r>
        <w:rPr>
          <w:rFonts w:eastAsia="Times New Roman"/>
          <w:szCs w:val="24"/>
        </w:rPr>
        <w:t>δ</w:t>
      </w:r>
      <w:r>
        <w:rPr>
          <w:rFonts w:eastAsia="Times New Roman"/>
          <w:szCs w:val="24"/>
        </w:rPr>
        <w:t>ικαιοσύνη, τους νόμους κ</w:t>
      </w:r>
      <w:r>
        <w:rPr>
          <w:rFonts w:eastAsia="Times New Roman"/>
          <w:szCs w:val="24"/>
        </w:rPr>
        <w:t>.</w:t>
      </w:r>
      <w:r>
        <w:rPr>
          <w:rFonts w:eastAsia="Times New Roman"/>
          <w:szCs w:val="24"/>
        </w:rPr>
        <w:t xml:space="preserve">λπ. μέχρι την ιδεολογία. Όντως είναι έτσι. Είναι θέματα με </w:t>
      </w:r>
      <w:r>
        <w:rPr>
          <w:rFonts w:eastAsia="Times New Roman"/>
          <w:szCs w:val="24"/>
        </w:rPr>
        <w:t xml:space="preserve">ευρύτατο εύρος ζητημάτων. Εδώ δεν συζητάμε εφ’ όλης της ύλης και ούτε είναι ο χώρος να συζητήσουμε εφ’ όλης της ύλης εδώ. </w:t>
      </w:r>
    </w:p>
    <w:p w14:paraId="0515FCCB" w14:textId="77777777" w:rsidR="00F75232" w:rsidRDefault="00120703">
      <w:pPr>
        <w:spacing w:line="600" w:lineRule="auto"/>
        <w:ind w:firstLine="720"/>
        <w:jc w:val="both"/>
        <w:rPr>
          <w:rFonts w:eastAsia="Times New Roman"/>
          <w:szCs w:val="24"/>
        </w:rPr>
      </w:pPr>
      <w:r>
        <w:rPr>
          <w:rFonts w:eastAsia="Times New Roman"/>
          <w:szCs w:val="24"/>
        </w:rPr>
        <w:t xml:space="preserve">Η εισαγωγή του νομοσχεδίου, η αιτιολογική έκθεση το προσδιορίζει αυτό, διότι λέει στην ουσία ότι είναι ένα ανοικτό ζήτημα στην </w:t>
      </w:r>
      <w:r>
        <w:rPr>
          <w:rFonts w:eastAsia="Times New Roman"/>
          <w:szCs w:val="24"/>
        </w:rPr>
        <w:lastRenderedPageBreak/>
        <w:t>επιστη</w:t>
      </w:r>
      <w:r>
        <w:rPr>
          <w:rFonts w:eastAsia="Times New Roman"/>
          <w:szCs w:val="24"/>
        </w:rPr>
        <w:t xml:space="preserve">μονική κοινότητα. Είναι ένα ανοικτό ζήτημα, το οποίο όμως έχει μια εξέλιξη. Και εμείς κάνουμε το στοιχειώδες, ερχόμαστε να αντιστοιχηθούμε με αυτή την εξέλιξη. </w:t>
      </w:r>
    </w:p>
    <w:p w14:paraId="0515FCCC" w14:textId="77777777" w:rsidR="00F75232" w:rsidRDefault="00120703">
      <w:pPr>
        <w:spacing w:line="600" w:lineRule="auto"/>
        <w:ind w:firstLine="720"/>
        <w:jc w:val="both"/>
        <w:rPr>
          <w:rFonts w:eastAsia="Times New Roman"/>
          <w:szCs w:val="24"/>
        </w:rPr>
      </w:pPr>
      <w:r>
        <w:rPr>
          <w:rFonts w:eastAsia="Times New Roman"/>
          <w:szCs w:val="24"/>
        </w:rPr>
        <w:t>Και δεν μπορώ να καταλάβω πώς οι «Μένουμε Ευρώπη» είτε από την μια είτε από την άλλη πλευρά βλέ</w:t>
      </w:r>
      <w:r>
        <w:rPr>
          <w:rFonts w:eastAsia="Times New Roman"/>
          <w:szCs w:val="24"/>
        </w:rPr>
        <w:t>πουν με αυτό το σκεπτικισμό είτε της μιας είτε της άλλης πλευράς αυτή τη νομοθετική πρωτοβουλία.</w:t>
      </w:r>
    </w:p>
    <w:p w14:paraId="0515FCC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Κι άραγε τι λέει ο φιλελεύθερος κ. Μητσοτάκης για όλα αυτά; Εγώ δεν έχω καταλάβει ποια είναι τελικά η ξεκάθαρη γραμμή από την πλευρά της Αξιωματικής </w:t>
      </w:r>
      <w:r>
        <w:rPr>
          <w:rFonts w:eastAsia="Times New Roman" w:cs="Times New Roman"/>
          <w:szCs w:val="24"/>
        </w:rPr>
        <w:t xml:space="preserve">Αντιπολίτευσης. Ακούω διάφορα πράγματα, αλλά δεν έχω καταλάβει ο πυρήνας ποιος είναι ή μάλλον έχω καταλάβει. Ο πυρήνας είναι ο πυρήνας των διάφορων ιδεολογιών και αποκλίσεων -θα το πω έτσι εγώ, με αυτό τον τρόπο, δεν </w:t>
      </w:r>
      <w:r>
        <w:rPr>
          <w:rFonts w:eastAsia="Times New Roman" w:cs="Times New Roman"/>
          <w:szCs w:val="24"/>
        </w:rPr>
        <w:lastRenderedPageBreak/>
        <w:t>θα χρησιμοποιήσω άλλους όρους σήμερα- ο</w:t>
      </w:r>
      <w:r>
        <w:rPr>
          <w:rFonts w:eastAsia="Times New Roman" w:cs="Times New Roman"/>
          <w:szCs w:val="24"/>
        </w:rPr>
        <w:t>ι οποίες σε αυτήν τη φάση έχουν επικρατήσει στην πλευρά της Αξιωματικής Αντιπολίτευσης και της Νέας Δημοκρατίας.</w:t>
      </w:r>
    </w:p>
    <w:p w14:paraId="0515FCC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να είμαστε λίγο πιο συγκεκριμένοι, εγώ και εκ της </w:t>
      </w:r>
      <w:proofErr w:type="spellStart"/>
      <w:r>
        <w:rPr>
          <w:rFonts w:eastAsia="Times New Roman" w:cs="Times New Roman"/>
          <w:szCs w:val="24"/>
        </w:rPr>
        <w:t>ειδικότητάς</w:t>
      </w:r>
      <w:proofErr w:type="spellEnd"/>
      <w:r>
        <w:rPr>
          <w:rFonts w:eastAsia="Times New Roman" w:cs="Times New Roman"/>
          <w:szCs w:val="24"/>
        </w:rPr>
        <w:t xml:space="preserve"> μου -επιτρέψτε μου- έχω μια πιο συγκεκριμένη και εμπειρία αλλά και επιστημονι</w:t>
      </w:r>
      <w:r>
        <w:rPr>
          <w:rFonts w:eastAsia="Times New Roman" w:cs="Times New Roman"/>
          <w:szCs w:val="24"/>
        </w:rPr>
        <w:t>κή γνώση γύρω απ’ αυτό το ζήτημα και θα ήθελα να τη μοιραστώ μαζί σας, για να σκεφτούμε ορισμένα πράγματα με ακρίβεια. Και είναι πάρα πολύ ακριβές, εξαιρετικά ακριβές το πόρισμα, η εισήγηση για την ιατρική χρήση της κάνναβης από την Επιστημονική Επιτροπή μ</w:t>
      </w:r>
      <w:r>
        <w:rPr>
          <w:rFonts w:eastAsia="Times New Roman" w:cs="Times New Roman"/>
          <w:szCs w:val="24"/>
        </w:rPr>
        <w:t xml:space="preserve">ε επικεφαλής την </w:t>
      </w:r>
      <w:r>
        <w:rPr>
          <w:rFonts w:eastAsia="Times New Roman" w:cs="Times New Roman"/>
          <w:szCs w:val="24"/>
        </w:rPr>
        <w:t>π</w:t>
      </w:r>
      <w:r>
        <w:rPr>
          <w:rFonts w:eastAsia="Times New Roman" w:cs="Times New Roman"/>
          <w:szCs w:val="24"/>
        </w:rPr>
        <w:t>ρόεδρο του ΕΟΦ.</w:t>
      </w:r>
    </w:p>
    <w:p w14:paraId="0515FCC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να τα δούμε ένα – ένα. Θα μιλήσω λίγο γι’ αυτά και τα πολλά νομικά θα τα αφήσω για τους πιο αρμόδιους, γιατί εκεί υπάρχουν ζητήματα. Θα πω δυο - τρία πράγματα, αλλά θέλω να ξεκαθαρίσω ορισμένα πράγματα. </w:t>
      </w:r>
    </w:p>
    <w:p w14:paraId="0515FCD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Πρώτον, είναι σαφές ότι η χρήση της κάνναβης προκαλεί εξάρτηση. Το είδος της εξάρτησης και ο βαθμός και η βαρύτητά της είναι ένα πράγμα το οποίο συζητιέται στην επιστημονική κοινότητα. Κατά βάση πρόκειται για ψυχολογική εξάρτηση. Υπάρχουν όμως και απόψεις </w:t>
      </w:r>
      <w:r>
        <w:rPr>
          <w:rFonts w:eastAsia="Times New Roman" w:cs="Times New Roman"/>
          <w:szCs w:val="24"/>
        </w:rPr>
        <w:t xml:space="preserve">οι οποίες μιλάνε ακόμα και για σωματική εξάρτηση. </w:t>
      </w:r>
    </w:p>
    <w:p w14:paraId="0515FCD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Δεύτερον, είναι επίσης σαφές -και αυτό δεν το ξέρει πολύς κόσμος, αλλά θέλω να το πω από το Βήμα της Βουλής- ότι εμείς ως οργανισμοί έχουμε ένα ενδογενές σύστημα </w:t>
      </w:r>
      <w:proofErr w:type="spellStart"/>
      <w:r>
        <w:rPr>
          <w:rFonts w:eastAsia="Times New Roman" w:cs="Times New Roman"/>
          <w:szCs w:val="24"/>
        </w:rPr>
        <w:t>κανναβινοειδών</w:t>
      </w:r>
      <w:proofErr w:type="spellEnd"/>
      <w:r>
        <w:rPr>
          <w:rFonts w:eastAsia="Times New Roman" w:cs="Times New Roman"/>
          <w:szCs w:val="24"/>
        </w:rPr>
        <w:t>. Τι ση</w:t>
      </w:r>
      <w:r>
        <w:rPr>
          <w:rFonts w:eastAsia="Times New Roman" w:cs="Times New Roman"/>
          <w:szCs w:val="24"/>
        </w:rPr>
        <w:lastRenderedPageBreak/>
        <w:t>μαίνει αυτό με απλά λό</w:t>
      </w:r>
      <w:r>
        <w:rPr>
          <w:rFonts w:eastAsia="Times New Roman" w:cs="Times New Roman"/>
          <w:szCs w:val="24"/>
        </w:rPr>
        <w:t xml:space="preserve">για; Υπάρχουν συγκεκριμένοι υποδοχείς, υπάρχουν τα ενδογενή </w:t>
      </w:r>
      <w:proofErr w:type="spellStart"/>
      <w:r>
        <w:rPr>
          <w:rFonts w:eastAsia="Times New Roman" w:cs="Times New Roman"/>
          <w:szCs w:val="24"/>
        </w:rPr>
        <w:t>προσδέματα</w:t>
      </w:r>
      <w:proofErr w:type="spellEnd"/>
      <w:r>
        <w:rPr>
          <w:rFonts w:eastAsia="Times New Roman" w:cs="Times New Roman"/>
          <w:szCs w:val="24"/>
        </w:rPr>
        <w:t xml:space="preserve"> -προσπαθώ να είμαι ακριβής σύμφωνα και με την </w:t>
      </w:r>
      <w:r>
        <w:rPr>
          <w:rFonts w:eastAsia="Times New Roman" w:cs="Times New Roman"/>
          <w:szCs w:val="24"/>
        </w:rPr>
        <w:t>έ</w:t>
      </w:r>
      <w:r>
        <w:rPr>
          <w:rFonts w:eastAsia="Times New Roman" w:cs="Times New Roman"/>
          <w:szCs w:val="24"/>
        </w:rPr>
        <w:t xml:space="preserve">κθεση-, υπάρχουν και τα ένζυμα που είναι υπεύθυνα για το βιοσύνθεση και απενεργοποίησή τους. Στην ουσία υπάρχει ένα εκτεταμένο σύστημα </w:t>
      </w:r>
      <w:proofErr w:type="spellStart"/>
      <w:r>
        <w:rPr>
          <w:rFonts w:eastAsia="Times New Roman" w:cs="Times New Roman"/>
          <w:szCs w:val="24"/>
        </w:rPr>
        <w:t>καν</w:t>
      </w:r>
      <w:r>
        <w:rPr>
          <w:rFonts w:eastAsia="Times New Roman" w:cs="Times New Roman"/>
          <w:szCs w:val="24"/>
        </w:rPr>
        <w:t>ναβινοειδών</w:t>
      </w:r>
      <w:proofErr w:type="spellEnd"/>
      <w:r>
        <w:rPr>
          <w:rFonts w:eastAsia="Times New Roman" w:cs="Times New Roman"/>
          <w:szCs w:val="24"/>
        </w:rPr>
        <w:t xml:space="preserve"> σε διάφορα όργανα και ιστούς και αυτό δείχνει πόσο σημαντικός είναι ο ρόλος αυτού του συστήματος στην ομοιοστασία διάφορων φυσιολογικών λειτουργιών. </w:t>
      </w:r>
    </w:p>
    <w:p w14:paraId="0515FCD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προτρέπω να διαβάσετε με προσοχή αυτή την εισήγηση και ειδικά οι άνθρωποι που έχουν και μί</w:t>
      </w:r>
      <w:r>
        <w:rPr>
          <w:rFonts w:eastAsia="Times New Roman" w:cs="Times New Roman"/>
          <w:szCs w:val="24"/>
        </w:rPr>
        <w:t>α γνώση για να μπορούν να τη διαβάσουν. Όμως, τα λέω αυτά για να μην ξεχνιόμαστε ότι όπως συμβαίνει και με άλλες φαρμακευτικές ουσίες -το ξέρουν οι συνά</w:t>
      </w:r>
      <w:r>
        <w:rPr>
          <w:rFonts w:eastAsia="Times New Roman" w:cs="Times New Roman"/>
          <w:szCs w:val="24"/>
        </w:rPr>
        <w:lastRenderedPageBreak/>
        <w:t>δελφοι-, όπως συμβαίνει και με άλλα φυτικά προϊόντα, αυτά έρχονται να αντιστοιχηθούν με κάποια συστήματα</w:t>
      </w:r>
      <w:r>
        <w:rPr>
          <w:rFonts w:eastAsia="Times New Roman" w:cs="Times New Roman"/>
          <w:szCs w:val="24"/>
        </w:rPr>
        <w:t xml:space="preserve"> που υπάρχουν έτσι κι αλλιώς ενδογενώς. </w:t>
      </w:r>
    </w:p>
    <w:p w14:paraId="0515FCD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Πάω παρακάτω. Έχει θεραπευτικές ιδιότητες η κάνναβη; Βεβαίως έχει. Μάλιστα στη συγκεκριμένη δουλειά η οποία έχει κατατεθεί -είναι δημόσιο έγγραφο αυτό, δεν είναι κάτι το οποίο ανακάλυψα εγώ- υπάρχει ανασκόπηση των τ</w:t>
      </w:r>
      <w:r>
        <w:rPr>
          <w:rFonts w:eastAsia="Times New Roman" w:cs="Times New Roman"/>
          <w:szCs w:val="24"/>
        </w:rPr>
        <w:t xml:space="preserve">υχαιοποιημένων κλινικών μελετών που μέχρι τώρα υπάρχουν στη βιβλιογραφία. Υπάρχει και ενδεικτική βιβλιογραφία. </w:t>
      </w:r>
    </w:p>
    <w:p w14:paraId="0515FCD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Εγώ θα σας καταθέσω και από μια αναζήτηση που έκανα στο </w:t>
      </w:r>
      <w:r>
        <w:rPr>
          <w:rFonts w:eastAsia="Times New Roman" w:cs="Times New Roman"/>
          <w:szCs w:val="24"/>
          <w:lang w:val="en-US"/>
        </w:rPr>
        <w:t>PubMed</w:t>
      </w:r>
      <w:r>
        <w:rPr>
          <w:rFonts w:eastAsia="Times New Roman" w:cs="Times New Roman"/>
          <w:szCs w:val="24"/>
        </w:rPr>
        <w:t xml:space="preserve"> και ορισμένα άρθρα, για να τα δείτε λίγο πιο προσεκτικά, όπου καταγράφεται με πολ</w:t>
      </w:r>
      <w:r>
        <w:rPr>
          <w:rFonts w:eastAsia="Times New Roman" w:cs="Times New Roman"/>
          <w:szCs w:val="24"/>
        </w:rPr>
        <w:t xml:space="preserve">ύ μεγάλη ακρίβεια χωρίς υπερβολές, </w:t>
      </w:r>
      <w:r>
        <w:rPr>
          <w:rFonts w:eastAsia="Times New Roman" w:cs="Times New Roman"/>
          <w:szCs w:val="24"/>
        </w:rPr>
        <w:lastRenderedPageBreak/>
        <w:t>χωρίς να προσθέτει κάτι ούτε κάτι να αφαιρεί, τι λένε οι τυχαιοποιημένες μελέτες. Δεν θέλω να τα επαναλάβω, τα έχουν πει πολλοί συνάδελφοι. Είναι σαφέστατα ορισμένα πράγματα όπως και κάποια άλλα πράγματα είναι σαφή. Και ε</w:t>
      </w:r>
      <w:r>
        <w:rPr>
          <w:rFonts w:eastAsia="Times New Roman" w:cs="Times New Roman"/>
          <w:szCs w:val="24"/>
        </w:rPr>
        <w:t xml:space="preserve">ίναι σε μία πορεία ανάπτυξης μελετών, εξέτασης κ.λπ. </w:t>
      </w:r>
    </w:p>
    <w:p w14:paraId="0515FCD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Τώρα, έχει παρενέργειες η κάνναβη; Σαφέστατα έχει, για να το ξεκαθαρίσουμε κι αυτό. </w:t>
      </w:r>
    </w:p>
    <w:p w14:paraId="0515FCD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Μάλιστα, σας διαβάζω τι λέει το πόρισμα, το οποίο είναι ένα πιο ειδικό αντικείμενο δικής μου επιστημονικής ενασχόληση</w:t>
      </w:r>
      <w:r>
        <w:rPr>
          <w:rFonts w:eastAsia="Times New Roman" w:cs="Times New Roman"/>
          <w:szCs w:val="24"/>
        </w:rPr>
        <w:t xml:space="preserve">ς: «Βασικό περιορισμό ακόμα και για την ιατρική χρήση της κάνναβης εξακολουθεί να αποτελεί η πιθανότητα εμφάνισης δυνητικά επικίνδυνων ψυχιατρικών συμπτωμάτων (ανάπτυξη εθισμού, ψύχωση, γνωστικές δυσλειτουργίες) και για τον λόγο αυτό η καταγραφή και </w:t>
      </w:r>
      <w:r>
        <w:rPr>
          <w:rFonts w:eastAsia="Times New Roman" w:cs="Times New Roman"/>
          <w:szCs w:val="24"/>
        </w:rPr>
        <w:lastRenderedPageBreak/>
        <w:t>αναφορ</w:t>
      </w:r>
      <w:r>
        <w:rPr>
          <w:rFonts w:eastAsia="Times New Roman" w:cs="Times New Roman"/>
          <w:szCs w:val="24"/>
        </w:rPr>
        <w:t xml:space="preserve">ά ανεπιθύμητων ενεργειών σε </w:t>
      </w:r>
      <w:proofErr w:type="spellStart"/>
      <w:r>
        <w:rPr>
          <w:rFonts w:eastAsia="Times New Roman" w:cs="Times New Roman"/>
          <w:szCs w:val="24"/>
        </w:rPr>
        <w:t>προεγκριτικές</w:t>
      </w:r>
      <w:proofErr w:type="spellEnd"/>
      <w:r>
        <w:rPr>
          <w:rFonts w:eastAsia="Times New Roman" w:cs="Times New Roman"/>
          <w:szCs w:val="24"/>
        </w:rPr>
        <w:t xml:space="preserve"> κλινικές δοκιμές και </w:t>
      </w:r>
      <w:proofErr w:type="spellStart"/>
      <w:r>
        <w:rPr>
          <w:rFonts w:eastAsia="Times New Roman" w:cs="Times New Roman"/>
          <w:szCs w:val="24"/>
        </w:rPr>
        <w:t>μετεγκριτικές</w:t>
      </w:r>
      <w:proofErr w:type="spellEnd"/>
      <w:r>
        <w:rPr>
          <w:rFonts w:eastAsia="Times New Roman" w:cs="Times New Roman"/>
          <w:szCs w:val="24"/>
        </w:rPr>
        <w:t xml:space="preserve"> διαδικασίες καθίσταται απολύτως απαραίτητη. Είναι, επίσης, σημαντική η ενημέρωση της κοινής γνώμης και η εμπέδωση σε αυτή ότι η χρήση κάνναβης μπορεί να αυξήσει την πιθανότητα εμφ</w:t>
      </w:r>
      <w:r>
        <w:rPr>
          <w:rFonts w:eastAsia="Times New Roman" w:cs="Times New Roman"/>
          <w:szCs w:val="24"/>
        </w:rPr>
        <w:t xml:space="preserve">άνισης σχιζοφρένειας και </w:t>
      </w:r>
      <w:proofErr w:type="spellStart"/>
      <w:r>
        <w:rPr>
          <w:rFonts w:eastAsia="Times New Roman" w:cs="Times New Roman"/>
          <w:szCs w:val="24"/>
        </w:rPr>
        <w:t>ψυχωσικού</w:t>
      </w:r>
      <w:proofErr w:type="spellEnd"/>
      <w:r>
        <w:rPr>
          <w:rFonts w:eastAsia="Times New Roman" w:cs="Times New Roman"/>
          <w:szCs w:val="24"/>
        </w:rPr>
        <w:t xml:space="preserve"> τύπου συμπτωματολογίας, καθώς και ότι η χρήση κάνναβης σε νεαρή ηλικία έχει συνδυαστεί με σημαντικά αυξημένη πιθανότητα εμφάνισης παρόμοιας συμπτωματολογίας κατά την ενηλικίωση». </w:t>
      </w:r>
    </w:p>
    <w:p w14:paraId="0515FCD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Αυτά είναι τα δεδομένα που έχουμε αυτή τη</w:t>
      </w:r>
      <w:r>
        <w:rPr>
          <w:rFonts w:eastAsia="Times New Roman" w:cs="Times New Roman"/>
          <w:szCs w:val="24"/>
        </w:rPr>
        <w:t xml:space="preserve"> στιγμή στην επιστήμη και πάνω σε αυτά πρέπει να μιλάμε -να κάνουμε σοβαρή συζήτηση, όμως- και με την επιστημονική κοινότητα παρούσα σε διάφορα ζητήματα που έχουν να κάνουν με πολλές πλευρές που ακούστηκαν σήμερα εδώ. </w:t>
      </w:r>
    </w:p>
    <w:p w14:paraId="0515FCD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Τούτων δοθέντων, με αυτά τα δεδομένα,</w:t>
      </w:r>
      <w:r>
        <w:rPr>
          <w:rFonts w:eastAsia="Times New Roman" w:cs="Times New Roman"/>
          <w:szCs w:val="24"/>
        </w:rPr>
        <w:t xml:space="preserve"> τα οποία πάρα πολύ καθαρά περιγράφει η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κθεση, την οποία εγώ σας καλώ να τη διαβάσετε και να την μελετήσετε, εδώ τι ερχόμαστε να ρυθμίσουμε; Διότι δεν συζητάμε γενικώς εφ’ όλης της ύλης ούτε συζητάμε για το πώς θα ρυθμίσουμε ποινικά ή όχι σε αυ</w:t>
      </w:r>
      <w:r>
        <w:rPr>
          <w:rFonts w:eastAsia="Times New Roman" w:cs="Times New Roman"/>
          <w:szCs w:val="24"/>
        </w:rPr>
        <w:t xml:space="preserve">τό το νομοσχέδιο το θέμα των εξαρτημένων συνανθρώπων μας. Δεν συζητάμε αυτό. </w:t>
      </w:r>
    </w:p>
    <w:p w14:paraId="0515FCD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Συζητάμε ένα πολύ συγκεκριμένο πράγμα. Κάνουμε ένα βήμα, βάζοντας μία εξαίρεση, για να μπορέσουμε να δώσουμε τη δυνατότητα και στη χώρα μας, που είναι μία παραγωγική δυνατότητα π</w:t>
      </w:r>
      <w:r>
        <w:rPr>
          <w:rFonts w:eastAsia="Times New Roman" w:cs="Times New Roman"/>
          <w:szCs w:val="24"/>
        </w:rPr>
        <w:t xml:space="preserve">ου πρέπει να την αξιοποιήσει, για την παραγωγή ενός προϊόντος που θα φτάσει στο τέλος στην ιατρική χρήση της κάνναβης. Περί αυτού πρόκειται. Αυτό είναι το νομοσχέδιο. </w:t>
      </w:r>
    </w:p>
    <w:p w14:paraId="0515FCD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Θέλετε να συζητήσουμε όλα τα υπόλοιπα; Να τα συζητήσουμε. Να τα συζητήσουμε, όμως, σοβαρ</w:t>
      </w:r>
      <w:r>
        <w:rPr>
          <w:rFonts w:eastAsia="Times New Roman" w:cs="Times New Roman"/>
          <w:szCs w:val="24"/>
        </w:rPr>
        <w:t xml:space="preserve">ά. Και αυτό το βήμα είναι εξαιρετικά σημαντικό στην παρούσα συγκυρία. Όπως είπα, είναι υπεύθυνο βήμα, είναι μελετημένο βήμα. </w:t>
      </w:r>
    </w:p>
    <w:p w14:paraId="0515FCD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Βουλευτή) </w:t>
      </w:r>
    </w:p>
    <w:p w14:paraId="0515FCD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ακόμα λεπτό. </w:t>
      </w:r>
    </w:p>
    <w:p w14:paraId="0515FCD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θέλω να ανοίξω την κουβέντα τώρα για το τι άποψη έχουμε για τις εξαρτήσεις, τα ναρκωτικά, το ένα ή το άλλο, τη μεταχείριση των χρηστών κ.λπ.</w:t>
      </w:r>
      <w:r>
        <w:rPr>
          <w:rFonts w:eastAsia="Times New Roman" w:cs="Times New Roman"/>
          <w:szCs w:val="24"/>
        </w:rPr>
        <w:t>.</w:t>
      </w:r>
      <w:r>
        <w:rPr>
          <w:rFonts w:eastAsia="Times New Roman" w:cs="Times New Roman"/>
          <w:szCs w:val="24"/>
        </w:rPr>
        <w:t xml:space="preserve"> Δεν είναι, όμως, το αντικείμενο της σημερινής συζήτησης. Έχω πάρα πολλά να πω πάνω σε αυτό. </w:t>
      </w:r>
    </w:p>
    <w:p w14:paraId="0515FCD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Ήθελα, όμως, να δι</w:t>
      </w:r>
      <w:r>
        <w:rPr>
          <w:rFonts w:eastAsia="Times New Roman" w:cs="Times New Roman"/>
          <w:szCs w:val="24"/>
        </w:rPr>
        <w:t>ευκρινίσω, πρώτον, μερικά πράγματα που αφορούν την κάνναβη, μερικές βασικές γνώσεις που έχουμε σήμερα. Ήθελα να ξεκαθαρίσω τι συζητάει αυτό το νομοσχέδιο και βεβαίως, είμαι πάρα πολύ ανοιχτός και προσωπικά και σε όποιο επίπεδο θέλετε και στην Επιτροπή Κοιν</w:t>
      </w:r>
      <w:r>
        <w:rPr>
          <w:rFonts w:eastAsia="Times New Roman" w:cs="Times New Roman"/>
          <w:szCs w:val="24"/>
        </w:rPr>
        <w:t xml:space="preserve">ωνικών Υποθέσεων και αλλού, να συζητήσουμε, με επάρκεια όμως, πολλά άλλα θέματα που συνυπάρχουν με αυτό το ζήτημα. Περί αυτού πρόκειται. </w:t>
      </w:r>
    </w:p>
    <w:p w14:paraId="0515FCD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πω και κάτι ακόμα, γιατί έγινε μία αναφορά από τον Κοινοβουλευτικό Εκπρόσωπο της Δημοκρατικής Συμπαράταξης. Εδώ αυτ</w:t>
      </w:r>
      <w:r>
        <w:rPr>
          <w:rFonts w:eastAsia="Times New Roman" w:cs="Times New Roman"/>
          <w:szCs w:val="24"/>
        </w:rPr>
        <w:t xml:space="preserve">ό που συμβαίνει με την Αντιπολίτευση σήμερα είναι αυτό που είπα στην αρχή. Δηλαδή πάνω σε μια ιδεολογική τοποθέτηση, που έχει αυτό τον διπλό χαρακτήρα, δηλαδή από τη μία μας κατηγορεί για ατολμία και από την άλλη προσπαθεί να φοβίσει τον κόσμο, </w:t>
      </w:r>
      <w:r>
        <w:rPr>
          <w:rFonts w:eastAsia="Times New Roman" w:cs="Times New Roman"/>
          <w:szCs w:val="24"/>
        </w:rPr>
        <w:lastRenderedPageBreak/>
        <w:t>εμείς ερχόμ</w:t>
      </w:r>
      <w:r>
        <w:rPr>
          <w:rFonts w:eastAsia="Times New Roman" w:cs="Times New Roman"/>
          <w:szCs w:val="24"/>
        </w:rPr>
        <w:t xml:space="preserve">αστε και κάνουμε μία υπεύθυνη νομοθετική ρύθμιση, με βάση συγκεκριμένα κριτήρια, με βάση συγκεκριμένες προβλέψεις του νόμου. Νομίζω ότι ο Υπουργός Δικαιοσύνης θα μιλήσει γι’ αυτές. Δεν θέλω να πω παραπάνω. </w:t>
      </w:r>
    </w:p>
    <w:p w14:paraId="0515FCE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Ούτε άτολμοι είμαστε, λοιπόν, ούτε φοβισμένοι. Εί</w:t>
      </w:r>
      <w:r>
        <w:rPr>
          <w:rFonts w:eastAsia="Times New Roman" w:cs="Times New Roman"/>
          <w:szCs w:val="24"/>
        </w:rPr>
        <w:t xml:space="preserve">μαστε υπεύθυνοι. Κάνουμε ένα υπεύθυνο βήμα, με πλήρη γνώση. Δίνουμε μία σημαντική δυνατότητα και στην παραγωγική διαδικασία της χώρας, αλλά και στο να μπορέσουμε να οριοθετήσουμε μύθους που υπάρχουν γύρω από αυτό το ζήτημα. </w:t>
      </w:r>
    </w:p>
    <w:p w14:paraId="0515FCE1" w14:textId="77777777" w:rsidR="00F75232" w:rsidRDefault="00120703">
      <w:pPr>
        <w:spacing w:line="600" w:lineRule="auto"/>
        <w:ind w:firstLine="720"/>
        <w:jc w:val="both"/>
        <w:rPr>
          <w:rFonts w:eastAsia="Times New Roman"/>
          <w:szCs w:val="24"/>
        </w:rPr>
      </w:pPr>
      <w:r>
        <w:rPr>
          <w:rFonts w:eastAsia="Times New Roman"/>
          <w:szCs w:val="24"/>
        </w:rPr>
        <w:t xml:space="preserve">Είμαστε απολύτως ακριβείς. Εγώ </w:t>
      </w:r>
      <w:r>
        <w:rPr>
          <w:rFonts w:eastAsia="Times New Roman"/>
          <w:szCs w:val="24"/>
        </w:rPr>
        <w:t>σας καλώ να ξαναδιαβάσετε και το νομοσχέδιο και την εισήγηση της Επιστημονικής Επιτροπής και να κάνουμε συζήτηση για το πού δεν είμαστε ακριβείς, με βάση τα σύγχρονα δεδομένα.</w:t>
      </w:r>
    </w:p>
    <w:p w14:paraId="0515FCE2" w14:textId="77777777" w:rsidR="00F75232" w:rsidRDefault="00120703">
      <w:pPr>
        <w:spacing w:line="600" w:lineRule="auto"/>
        <w:ind w:firstLine="720"/>
        <w:jc w:val="both"/>
        <w:rPr>
          <w:rFonts w:eastAsia="Times New Roman"/>
          <w:szCs w:val="24"/>
        </w:rPr>
      </w:pPr>
      <w:r>
        <w:rPr>
          <w:rFonts w:eastAsia="Times New Roman"/>
          <w:szCs w:val="24"/>
        </w:rPr>
        <w:lastRenderedPageBreak/>
        <w:t>Άρα, νομίζω ότι αυτό προσπάθησα, όσο μπόρεσα στον χρόνο που είχα, να είναι ξεκάθ</w:t>
      </w:r>
      <w:r>
        <w:rPr>
          <w:rFonts w:eastAsia="Times New Roman"/>
          <w:szCs w:val="24"/>
        </w:rPr>
        <w:t xml:space="preserve">αρο. </w:t>
      </w:r>
    </w:p>
    <w:p w14:paraId="0515FCE3" w14:textId="77777777" w:rsidR="00F75232" w:rsidRDefault="00120703">
      <w:pPr>
        <w:spacing w:line="600" w:lineRule="auto"/>
        <w:ind w:firstLine="720"/>
        <w:jc w:val="both"/>
        <w:rPr>
          <w:rFonts w:eastAsia="Times New Roman"/>
          <w:szCs w:val="24"/>
        </w:rPr>
      </w:pPr>
      <w:r>
        <w:rPr>
          <w:rFonts w:eastAsia="Times New Roman"/>
          <w:szCs w:val="24"/>
        </w:rPr>
        <w:t xml:space="preserve">Μία κουβέντα για την </w:t>
      </w:r>
      <w:r>
        <w:rPr>
          <w:rFonts w:eastAsia="Times New Roman"/>
          <w:szCs w:val="24"/>
        </w:rPr>
        <w:t>π</w:t>
      </w:r>
      <w:r>
        <w:rPr>
          <w:rFonts w:eastAsia="Times New Roman"/>
          <w:szCs w:val="24"/>
        </w:rPr>
        <w:t xml:space="preserve">ροκαταρκτική </w:t>
      </w:r>
      <w:r>
        <w:rPr>
          <w:rFonts w:eastAsia="Times New Roman"/>
          <w:szCs w:val="24"/>
        </w:rPr>
        <w:t>ε</w:t>
      </w:r>
      <w:r>
        <w:rPr>
          <w:rFonts w:eastAsia="Times New Roman"/>
          <w:szCs w:val="24"/>
        </w:rPr>
        <w:t>πιτροπή, επειδή μπήκε το ζήτημα. Εγώ θέλω να πω από αυτό το Βήμα ότι είναι πολύ υποκριτικό σε αυτούς που έφτιαξαν το άρθρο 86 και τον νόμο «Περί ευθύνης Υπουργών», τον σημερινό, να το παίζουν διαφορετικά, θα έλεγα.</w:t>
      </w:r>
      <w:r>
        <w:rPr>
          <w:rFonts w:eastAsia="Times New Roman"/>
          <w:szCs w:val="24"/>
        </w:rPr>
        <w:t xml:space="preserve"> Και το λέω αυτό γιατί εμείς στην </w:t>
      </w:r>
      <w:r>
        <w:rPr>
          <w:rFonts w:eastAsia="Times New Roman"/>
          <w:szCs w:val="24"/>
        </w:rPr>
        <w:t>π</w:t>
      </w:r>
      <w:r>
        <w:rPr>
          <w:rFonts w:eastAsia="Times New Roman"/>
          <w:szCs w:val="24"/>
        </w:rPr>
        <w:t xml:space="preserve">ροκαταρκτική </w:t>
      </w:r>
      <w:r>
        <w:rPr>
          <w:rFonts w:eastAsia="Times New Roman"/>
          <w:szCs w:val="24"/>
        </w:rPr>
        <w:t>ε</w:t>
      </w:r>
      <w:r>
        <w:rPr>
          <w:rFonts w:eastAsia="Times New Roman"/>
          <w:szCs w:val="24"/>
        </w:rPr>
        <w:t xml:space="preserve">πιτροπή θα κάνουμε αυτό που λέει το Σύνταγμα και ο Κανονισμός της Βουλής. Τίποτα λιγότερο, τίποτα περισσότερο. Τα υπόλοιπα, στην </w:t>
      </w:r>
      <w:r>
        <w:rPr>
          <w:rFonts w:eastAsia="Times New Roman"/>
          <w:szCs w:val="24"/>
        </w:rPr>
        <w:t>π</w:t>
      </w:r>
      <w:r>
        <w:rPr>
          <w:rFonts w:eastAsia="Times New Roman"/>
          <w:szCs w:val="24"/>
        </w:rPr>
        <w:t xml:space="preserve">ροκαταρκτική.   </w:t>
      </w:r>
    </w:p>
    <w:p w14:paraId="0515FCE4" w14:textId="77777777" w:rsidR="00F75232" w:rsidRDefault="00120703">
      <w:pPr>
        <w:spacing w:line="600" w:lineRule="auto"/>
        <w:ind w:firstLine="720"/>
        <w:jc w:val="both"/>
        <w:rPr>
          <w:rFonts w:eastAsia="Times New Roman"/>
          <w:szCs w:val="24"/>
        </w:rPr>
      </w:pPr>
      <w:r>
        <w:rPr>
          <w:rFonts w:eastAsia="Times New Roman"/>
          <w:szCs w:val="24"/>
        </w:rPr>
        <w:t>(Στο σημείο αυτό ο Βουλευτής κ. Χρήστος Μαντάς καταθέτει για</w:t>
      </w:r>
      <w:r>
        <w:rPr>
          <w:rFonts w:eastAsia="Times New Roman"/>
          <w:szCs w:val="24"/>
        </w:rPr>
        <w:t xml:space="preserve"> τα Πρακτικά το προαναφερθέν πόρισμα/εισήγηση, καθώς και τα </w:t>
      </w:r>
      <w:r>
        <w:rPr>
          <w:rFonts w:eastAsia="Times New Roman"/>
          <w:szCs w:val="24"/>
        </w:rPr>
        <w:lastRenderedPageBreak/>
        <w:t>προαναφερθέντα άρθρα, τα οποία βρίσκονται στο αρχείο του Τμήματος Γραμματείας της Διεύθυνσης Στενογραφίας και Πρακτικών της Βουλής)</w:t>
      </w:r>
    </w:p>
    <w:p w14:paraId="0515FCE5"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515FCE6" w14:textId="77777777" w:rsidR="00F75232" w:rsidRDefault="00120703">
      <w:pPr>
        <w:spacing w:line="600" w:lineRule="auto"/>
        <w:ind w:firstLine="720"/>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 </w:t>
      </w:r>
      <w:r>
        <w:rPr>
          <w:rFonts w:eastAsia="Times New Roman"/>
          <w:szCs w:val="24"/>
        </w:rPr>
        <w:t xml:space="preserve">Ευχαριστούμε, κύριε συνάδελφε. </w:t>
      </w:r>
    </w:p>
    <w:p w14:paraId="0515FCE7" w14:textId="77777777" w:rsidR="00F75232" w:rsidRDefault="00120703">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 πενήντα μαθητές και μαθήτριες και τέσσερις εκπαιδευτικοί συνοδοί τους από το 3</w:t>
      </w:r>
      <w:r>
        <w:rPr>
          <w:rFonts w:eastAsia="Times New Roman"/>
          <w:szCs w:val="24"/>
          <w:vertAlign w:val="superscript"/>
        </w:rPr>
        <w:t>ο</w:t>
      </w:r>
      <w:r>
        <w:rPr>
          <w:rFonts w:eastAsia="Times New Roman"/>
          <w:szCs w:val="24"/>
        </w:rPr>
        <w:t xml:space="preserve"> Γυμνάσιο Ηγουμενίτσας.</w:t>
      </w:r>
    </w:p>
    <w:p w14:paraId="0515FCE8" w14:textId="77777777" w:rsidR="00F75232" w:rsidRDefault="00120703">
      <w:pPr>
        <w:spacing w:line="600" w:lineRule="auto"/>
        <w:ind w:firstLine="720"/>
        <w:rPr>
          <w:rFonts w:eastAsia="Times New Roman"/>
          <w:szCs w:val="24"/>
        </w:rPr>
      </w:pPr>
      <w:r>
        <w:rPr>
          <w:rFonts w:eastAsia="Times New Roman"/>
          <w:szCs w:val="24"/>
        </w:rPr>
        <w:lastRenderedPageBreak/>
        <w:t>Η Βουλή τούς καλωσορίζει.</w:t>
      </w:r>
    </w:p>
    <w:p w14:paraId="0515FCE9" w14:textId="77777777" w:rsidR="00F75232" w:rsidRDefault="00120703">
      <w:pPr>
        <w:spacing w:line="600" w:lineRule="auto"/>
        <w:ind w:firstLine="720"/>
        <w:jc w:val="center"/>
        <w:rPr>
          <w:rFonts w:eastAsia="Times New Roman"/>
          <w:szCs w:val="24"/>
        </w:rPr>
      </w:pPr>
      <w:r>
        <w:rPr>
          <w:rFonts w:eastAsia="Times New Roman"/>
          <w:szCs w:val="24"/>
        </w:rPr>
        <w:t xml:space="preserve">(Χειροκροτήματα απ’ όλες τις </w:t>
      </w:r>
      <w:r>
        <w:rPr>
          <w:rFonts w:eastAsia="Times New Roman"/>
          <w:szCs w:val="24"/>
        </w:rPr>
        <w:t>πτέρυγες της Βουλής)</w:t>
      </w:r>
    </w:p>
    <w:p w14:paraId="0515FCEA" w14:textId="77777777" w:rsidR="00F75232" w:rsidRDefault="00120703">
      <w:pPr>
        <w:spacing w:line="600" w:lineRule="auto"/>
        <w:ind w:firstLine="720"/>
        <w:jc w:val="both"/>
        <w:rPr>
          <w:rFonts w:eastAsia="Times New Roman"/>
          <w:szCs w:val="24"/>
        </w:rPr>
      </w:pPr>
      <w:r>
        <w:rPr>
          <w:rFonts w:eastAsia="Times New Roman"/>
          <w:szCs w:val="24"/>
        </w:rPr>
        <w:t xml:space="preserve">Ο Υπουργός Δικαιοσύνης, Διαφάνειας και Ανθρωπίνων Δικαιωμάτων κ. Κοντονής θέλει να κάνει μια νομοτεχνική βελτίωση. </w:t>
      </w:r>
    </w:p>
    <w:p w14:paraId="0515FCEB" w14:textId="77777777" w:rsidR="00F75232" w:rsidRDefault="00120703">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Θα μιλήσω για τη νομοτεχνική βελτίωση κ</w:t>
      </w:r>
      <w:r>
        <w:rPr>
          <w:rFonts w:eastAsia="Times New Roman"/>
          <w:szCs w:val="24"/>
        </w:rPr>
        <w:t xml:space="preserve">αι θα κάνω και δυο παρατηρήσεις  για το νομοσχέδιο. </w:t>
      </w:r>
    </w:p>
    <w:p w14:paraId="0515FCEC"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Δεν θα ξαναμιλήσετε δηλαδή. Σύμφωνοι. Έχετε τον λόγο, κύριε Υπουργέ. </w:t>
      </w:r>
    </w:p>
    <w:p w14:paraId="0515FCED"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Κυρίες και κύριοι συν</w:t>
      </w:r>
      <w:r>
        <w:rPr>
          <w:rFonts w:eastAsia="Times New Roman"/>
          <w:szCs w:val="24"/>
        </w:rPr>
        <w:t xml:space="preserve">άδελφοι, εν </w:t>
      </w:r>
      <w:proofErr w:type="spellStart"/>
      <w:r>
        <w:rPr>
          <w:rFonts w:eastAsia="Times New Roman"/>
          <w:szCs w:val="24"/>
        </w:rPr>
        <w:t>πρώτοις</w:t>
      </w:r>
      <w:proofErr w:type="spellEnd"/>
      <w:r>
        <w:rPr>
          <w:rFonts w:eastAsia="Times New Roman"/>
          <w:szCs w:val="24"/>
        </w:rPr>
        <w:t xml:space="preserve"> να καταθέσω μία νομοτεχνική βελτίωση, μαζί με τον κ. Ξανθό, σχετικά με το όριο ηλικίας για τη δυνατότητα επαγγελματικής ενασχόλησης με το συγκεκριμένο αντικείμενο. Δεν υπάρχει κανένας λόγος, δεν στηρίζεται πουθενά ένα όριο στο εικοστό π</w:t>
      </w:r>
      <w:r>
        <w:rPr>
          <w:rFonts w:eastAsia="Times New Roman"/>
          <w:szCs w:val="24"/>
        </w:rPr>
        <w:t xml:space="preserve">ρώτο έτος της ηλικίας. Όλοι οι άνθρωποι ενηλικιώνονται και είναι υπεύθυνοι έναντι του νόμου από το δέκατο όγδοο έτος. Επομένως η σχετική αναφορά καταργείται με τη νομοτεχνική βελτίωση που καταθέτουμε. </w:t>
      </w:r>
    </w:p>
    <w:p w14:paraId="0515FCEE" w14:textId="77777777" w:rsidR="00F75232" w:rsidRDefault="00120703">
      <w:pPr>
        <w:spacing w:line="600" w:lineRule="auto"/>
        <w:ind w:firstLine="720"/>
        <w:jc w:val="both"/>
        <w:rPr>
          <w:rFonts w:eastAsia="Times New Roman"/>
          <w:szCs w:val="24"/>
        </w:rPr>
      </w:pPr>
      <w:r>
        <w:rPr>
          <w:rFonts w:eastAsia="Times New Roman"/>
          <w:szCs w:val="24"/>
        </w:rPr>
        <w:t>(Στο σημείο αυτό ο Υπουργός κ. Σταύρος Κοντονής καταθέ</w:t>
      </w:r>
      <w:r>
        <w:rPr>
          <w:rFonts w:eastAsia="Times New Roman"/>
          <w:szCs w:val="24"/>
        </w:rPr>
        <w:t xml:space="preserve">τει για τα Πρακτικά την προαναφερθείσα νομοτεχνική βελτίωση,  η οποία έχει ως εξής: </w:t>
      </w:r>
    </w:p>
    <w:p w14:paraId="0515FCEF" w14:textId="77777777" w:rsidR="00F75232" w:rsidRDefault="00F75232">
      <w:pPr>
        <w:spacing w:line="600" w:lineRule="auto"/>
        <w:ind w:firstLine="720"/>
        <w:jc w:val="both"/>
        <w:rPr>
          <w:rFonts w:eastAsia="Times New Roman"/>
          <w:szCs w:val="24"/>
        </w:rPr>
      </w:pPr>
    </w:p>
    <w:p w14:paraId="0515FCF0" w14:textId="77777777" w:rsidR="00F75232" w:rsidRDefault="00120703">
      <w:pPr>
        <w:spacing w:line="600" w:lineRule="auto"/>
        <w:ind w:firstLine="720"/>
        <w:jc w:val="center"/>
        <w:rPr>
          <w:rFonts w:eastAsia="Times New Roman"/>
          <w:color w:val="FF0000"/>
          <w:szCs w:val="24"/>
        </w:rPr>
      </w:pPr>
      <w:r w:rsidRPr="00016569">
        <w:rPr>
          <w:rFonts w:eastAsia="Times New Roman"/>
          <w:color w:val="FF0000"/>
          <w:szCs w:val="24"/>
        </w:rPr>
        <w:t>(ΑΛΛΑΓΗ ΣΕΛΙΔΑΣ)</w:t>
      </w:r>
    </w:p>
    <w:p w14:paraId="0515FCF1" w14:textId="77777777" w:rsidR="00F75232" w:rsidRDefault="00120703">
      <w:pPr>
        <w:spacing w:line="600" w:lineRule="auto"/>
        <w:ind w:firstLine="720"/>
        <w:jc w:val="center"/>
        <w:rPr>
          <w:rFonts w:eastAsia="Times New Roman"/>
          <w:color w:val="FF0000"/>
          <w:szCs w:val="24"/>
        </w:rPr>
      </w:pPr>
      <w:r w:rsidRPr="00016569">
        <w:rPr>
          <w:rFonts w:eastAsia="Times New Roman"/>
          <w:color w:val="FF0000"/>
          <w:szCs w:val="24"/>
        </w:rPr>
        <w:t>(Να μπει η σελίδα 280)</w:t>
      </w:r>
    </w:p>
    <w:p w14:paraId="0515FCF2" w14:textId="77777777" w:rsidR="00F75232" w:rsidRDefault="00120703">
      <w:pPr>
        <w:spacing w:line="600" w:lineRule="auto"/>
        <w:ind w:firstLine="720"/>
        <w:jc w:val="center"/>
        <w:rPr>
          <w:rFonts w:eastAsia="Times New Roman"/>
          <w:color w:val="FF0000"/>
          <w:szCs w:val="24"/>
        </w:rPr>
      </w:pPr>
      <w:r w:rsidRPr="00016569">
        <w:rPr>
          <w:rFonts w:eastAsia="Times New Roman"/>
          <w:color w:val="FF0000"/>
          <w:szCs w:val="24"/>
        </w:rPr>
        <w:t>(ΑΛΛΑΓΗ ΣΕΛΙΔΑΣ)</w:t>
      </w:r>
    </w:p>
    <w:p w14:paraId="0515FCF3" w14:textId="77777777" w:rsidR="00F75232" w:rsidRDefault="00120703">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Καταργείται ή γίνεται δεκαοκτώ;</w:t>
      </w:r>
    </w:p>
    <w:p w14:paraId="0515FCF4" w14:textId="77777777" w:rsidR="00F75232" w:rsidRDefault="00120703">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w:t>
      </w:r>
      <w:r>
        <w:rPr>
          <w:rFonts w:eastAsia="Times New Roman"/>
          <w:b/>
          <w:szCs w:val="24"/>
        </w:rPr>
        <w:t xml:space="preserve">νων Δικαιωμάτων): </w:t>
      </w:r>
      <w:r>
        <w:rPr>
          <w:rFonts w:eastAsia="Times New Roman"/>
          <w:szCs w:val="24"/>
        </w:rPr>
        <w:t>Καταργείται η διάταξη και ισχύει το δέκατο όγδοο.</w:t>
      </w:r>
    </w:p>
    <w:p w14:paraId="0515FCF5" w14:textId="77777777" w:rsidR="00F75232" w:rsidRDefault="00120703">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Αυτό είναι και στην απλή δικαιοπρακτική, όποτε είναι.</w:t>
      </w:r>
    </w:p>
    <w:p w14:paraId="0515FCF6"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 xml:space="preserve">Όχι, γιατί εδώ θέλει επαγγελματική </w:t>
      </w:r>
      <w:r>
        <w:rPr>
          <w:rFonts w:eastAsia="Times New Roman"/>
          <w:szCs w:val="24"/>
        </w:rPr>
        <w:t>ενασχόληση, αυξημένη δικαιοπρακτική ικανότητα. Τα ξέρετε αυτά, κύριε Βορίδη. Εξ επαγγέλματος τα ξέρετε.</w:t>
      </w:r>
    </w:p>
    <w:p w14:paraId="0515FCF7" w14:textId="77777777" w:rsidR="00F75232" w:rsidRDefault="00120703">
      <w:pPr>
        <w:spacing w:line="600" w:lineRule="auto"/>
        <w:ind w:firstLine="720"/>
        <w:jc w:val="both"/>
        <w:rPr>
          <w:rFonts w:eastAsia="Times New Roman"/>
          <w:szCs w:val="24"/>
        </w:rPr>
      </w:pPr>
      <w:r>
        <w:rPr>
          <w:rFonts w:eastAsia="Times New Roman"/>
          <w:szCs w:val="24"/>
        </w:rPr>
        <w:t>Ήθελα να αναφερθώ, κύριε Πρόεδρε, σε κάποιες αιτιάσεις οι οποίες ακούστηκαν, -μάλλον ορισμένοι συνάδελφοι δεν μελετούν με ιδιαίτερη προσοχή τις διατάξει</w:t>
      </w:r>
      <w:r>
        <w:rPr>
          <w:rFonts w:eastAsia="Times New Roman"/>
          <w:szCs w:val="24"/>
        </w:rPr>
        <w:t>ς, αν και είμαι σίγουρος ότι τις έχουν διαβάσει- σχετικά με τις νόμιμες προϋποθέσεις για την ενασχόληση με τη συγκεκριμένη δραστηριότητα και ιδίως με τις προϋποθέσεις που τίθενται για κάποιους οι οποίοι έχουν υποπέσει σε αδικήματα, έχουν καταδικαστεί ή τελ</w:t>
      </w:r>
      <w:r>
        <w:rPr>
          <w:rFonts w:eastAsia="Times New Roman"/>
          <w:szCs w:val="24"/>
        </w:rPr>
        <w:t>ούν εν υποδικία.</w:t>
      </w:r>
    </w:p>
    <w:p w14:paraId="0515FCF8" w14:textId="77777777" w:rsidR="00F75232" w:rsidRDefault="00120703">
      <w:pPr>
        <w:spacing w:line="600" w:lineRule="auto"/>
        <w:ind w:firstLine="720"/>
        <w:jc w:val="both"/>
        <w:rPr>
          <w:rFonts w:eastAsia="Times New Roman"/>
          <w:szCs w:val="24"/>
        </w:rPr>
      </w:pPr>
      <w:r>
        <w:rPr>
          <w:rFonts w:eastAsia="Times New Roman"/>
          <w:szCs w:val="24"/>
        </w:rPr>
        <w:t>Αναφέρεται: Πρώτη κατηγορία, για όσους έχουν καταδικαστεί για κακούργημα. Για οποιοδήποτε κακούργημα.</w:t>
      </w:r>
    </w:p>
    <w:p w14:paraId="0515FCF9" w14:textId="77777777" w:rsidR="00F75232" w:rsidRDefault="00120703">
      <w:pPr>
        <w:spacing w:line="600" w:lineRule="auto"/>
        <w:ind w:firstLine="720"/>
        <w:jc w:val="both"/>
        <w:rPr>
          <w:rFonts w:eastAsia="Times New Roman"/>
          <w:szCs w:val="24"/>
        </w:rPr>
      </w:pPr>
      <w:r>
        <w:rPr>
          <w:rFonts w:eastAsia="Times New Roman"/>
          <w:szCs w:val="24"/>
        </w:rPr>
        <w:lastRenderedPageBreak/>
        <w:t>Δεύτερον, σε οποιαδήποτε ποινή για τα παρακάτω αδικήματα: Για κλοπή, υπεξαίρεση, κοινή και στην υπηρεσία, απάτη, εκβίαση, πλαστογραφία –α</w:t>
      </w:r>
      <w:r>
        <w:rPr>
          <w:rFonts w:eastAsia="Times New Roman"/>
          <w:szCs w:val="24"/>
        </w:rPr>
        <w:t>κούστε-, απιστία δικηγόρου, δωροδοκία, δωροληψία, καταπίεση, απιστία περί την υπηρεσία, παράβαση καθήκοντος, καθώς και οποιοδήποτε έγκλημα της γενετήσιας ελευθερίας ή έγκλημα οικονομικής εκμετάλλευσης της γενετήσιας ζωής. Είναι εκτεταμένο επίπεδο αυτό, όσο</w:t>
      </w:r>
      <w:r>
        <w:rPr>
          <w:rFonts w:eastAsia="Times New Roman"/>
          <w:szCs w:val="24"/>
        </w:rPr>
        <w:t xml:space="preserve">ν αφορά τις </w:t>
      </w:r>
      <w:proofErr w:type="spellStart"/>
      <w:r>
        <w:rPr>
          <w:rFonts w:eastAsia="Times New Roman"/>
          <w:szCs w:val="24"/>
        </w:rPr>
        <w:t>πλημμεληματικές</w:t>
      </w:r>
      <w:proofErr w:type="spellEnd"/>
      <w:r>
        <w:rPr>
          <w:rFonts w:eastAsia="Times New Roman"/>
          <w:szCs w:val="24"/>
        </w:rPr>
        <w:t>, αμετάκλητες ποινές που έχουν επιβληθεί για τα συγκεκριμένα αδικήματα.</w:t>
      </w:r>
    </w:p>
    <w:p w14:paraId="0515FCFA" w14:textId="77777777" w:rsidR="00F75232" w:rsidRDefault="00120703">
      <w:pPr>
        <w:spacing w:line="600" w:lineRule="auto"/>
        <w:ind w:firstLine="720"/>
        <w:jc w:val="both"/>
        <w:rPr>
          <w:rFonts w:eastAsia="Times New Roman"/>
          <w:szCs w:val="24"/>
        </w:rPr>
      </w:pPr>
      <w:r>
        <w:rPr>
          <w:rFonts w:eastAsia="Times New Roman"/>
          <w:szCs w:val="24"/>
        </w:rPr>
        <w:t>Τρίτον, στα θέματα της υποδικίας, όταν έχουμε τελεσίδικο βούλευμα για όλα τα κακουργήματα και για τα πλημμελήματα που σας διάβασα. Να μην τα επαναλάβω.</w:t>
      </w:r>
    </w:p>
    <w:p w14:paraId="0515FCF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Τέταρ</w:t>
      </w:r>
      <w:r>
        <w:rPr>
          <w:rFonts w:eastAsia="Times New Roman" w:cs="Times New Roman"/>
          <w:szCs w:val="24"/>
        </w:rPr>
        <w:t>τον, όταν τελούν σε στερητική δικαστική συμπαράσταση, πλήρη ή μερική, υπό επικουρική δικαστική συμπαράσταση πλήρη ή μερική ή και στις δύο αυτές περιπτώσεις.</w:t>
      </w:r>
    </w:p>
    <w:p w14:paraId="0515FCF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Επομένως τι βλέπουμε εδώ; Έχουμε ένα εκτεταμένο πλαίσιο, το οποίο πρέπει κάποιος να το προσεγγίζει </w:t>
      </w:r>
      <w:r>
        <w:rPr>
          <w:rFonts w:eastAsia="Times New Roman" w:cs="Times New Roman"/>
          <w:szCs w:val="24"/>
        </w:rPr>
        <w:t>με μία –θα έλεγα- σοβαρότητα, διότι τα ίδια αδικήματα διαλαμβάνονται στις νόμιμες προϋποθέσεις που πρέπει να έχει ένας πολίτης για να είναι δημόσιος υπάλληλος ή δημόσιος λειτουργός κατά τη γενική έννοια.</w:t>
      </w:r>
    </w:p>
    <w:p w14:paraId="0515FCF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Επομένως, εάν κατηγορείται αυτή την ώρα η Κυβέρνηση </w:t>
      </w:r>
      <w:r>
        <w:rPr>
          <w:rFonts w:eastAsia="Times New Roman" w:cs="Times New Roman"/>
          <w:szCs w:val="24"/>
        </w:rPr>
        <w:t>διότι δεν έχει πιο αυστηρό πλαίσιο, σας λέω ότι έχουμε το πιο αυστηρό νομοθετικό πλαίσιο όπως ισχύει στις περιπτώσεις που πρέπει να υπάρχουν οι ίδιες προϋποθέσεις για έναν δημόσιο λειτουργό. Επομένως το νομοθετικό πλαίσιο και οι προϋποθέσεις είναι ιδιαιτέρ</w:t>
      </w:r>
      <w:r>
        <w:rPr>
          <w:rFonts w:eastAsia="Times New Roman" w:cs="Times New Roman"/>
          <w:szCs w:val="24"/>
        </w:rPr>
        <w:t xml:space="preserve">ως </w:t>
      </w:r>
      <w:r>
        <w:rPr>
          <w:rFonts w:eastAsia="Times New Roman" w:cs="Times New Roman"/>
          <w:szCs w:val="24"/>
        </w:rPr>
        <w:lastRenderedPageBreak/>
        <w:t xml:space="preserve">αυστηρές και θεωρώ ότι δεν υπάρχει κανένα ζήτημα περαιτέρω </w:t>
      </w:r>
      <w:proofErr w:type="spellStart"/>
      <w:r>
        <w:rPr>
          <w:rFonts w:eastAsia="Times New Roman" w:cs="Times New Roman"/>
          <w:szCs w:val="24"/>
        </w:rPr>
        <w:t>αυστηροποίησής</w:t>
      </w:r>
      <w:proofErr w:type="spellEnd"/>
      <w:r>
        <w:rPr>
          <w:rFonts w:eastAsia="Times New Roman" w:cs="Times New Roman"/>
          <w:szCs w:val="24"/>
        </w:rPr>
        <w:t xml:space="preserve"> του.</w:t>
      </w:r>
    </w:p>
    <w:p w14:paraId="0515FCF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Υπάρχει κάποια άλλη κατηγορία αδικημάτων, τα οποία θα έπρεπε να διαλαμβάνονται; Δεν νομίζω. Διότι αφού έχουμε όλα τα κακουργήματα…</w:t>
      </w:r>
    </w:p>
    <w:p w14:paraId="0515FCF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w:t>
      </w:r>
      <w:proofErr w:type="spellStart"/>
      <w:r>
        <w:rPr>
          <w:rFonts w:eastAsia="Times New Roman" w:cs="Times New Roman"/>
          <w:szCs w:val="24"/>
        </w:rPr>
        <w:t>Πλημμεληματικές</w:t>
      </w:r>
      <w:proofErr w:type="spellEnd"/>
      <w:r>
        <w:rPr>
          <w:rFonts w:eastAsia="Times New Roman" w:cs="Times New Roman"/>
          <w:szCs w:val="24"/>
        </w:rPr>
        <w:t xml:space="preserve"> παραβάσε</w:t>
      </w:r>
      <w:r>
        <w:rPr>
          <w:rFonts w:eastAsia="Times New Roman" w:cs="Times New Roman"/>
          <w:szCs w:val="24"/>
        </w:rPr>
        <w:t>ις του νόμου περί ναρκωτικών;</w:t>
      </w:r>
    </w:p>
    <w:p w14:paraId="0515FD0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Ποιες είναι αυτές;</w:t>
      </w:r>
    </w:p>
    <w:p w14:paraId="0515FD0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Για ίδια χρήση. Λέω μια ιδέα.</w:t>
      </w:r>
    </w:p>
    <w:p w14:paraId="0515FD0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Βορίδη. Εάν πάμε σε μία τέτοια κατάσταση, τότε θα πρέπει να φτάσουμε στο σημείο </w:t>
      </w:r>
      <w:proofErr w:type="spellStart"/>
      <w:r>
        <w:rPr>
          <w:rFonts w:eastAsia="Times New Roman" w:cs="Times New Roman"/>
          <w:szCs w:val="24"/>
        </w:rPr>
        <w:t>δαιμονοποίησης</w:t>
      </w:r>
      <w:proofErr w:type="spellEnd"/>
      <w:r>
        <w:rPr>
          <w:rFonts w:eastAsia="Times New Roman" w:cs="Times New Roman"/>
          <w:szCs w:val="24"/>
        </w:rPr>
        <w:t xml:space="preserve"> κάποιων αδικημάτων, όταν ιδίως δεν υπάρχει πλέον κανένα ζήτημα. Γι’ αυτό που μου λέτε εσείς -δεν το ξέρετε καλύτερα από οποιον</w:t>
      </w:r>
      <w:r>
        <w:rPr>
          <w:rFonts w:eastAsia="Times New Roman" w:cs="Times New Roman"/>
          <w:szCs w:val="24"/>
        </w:rPr>
        <w:t xml:space="preserve">δήποτε- υπάρχουν περιπτώσεις σοβαρές για διακίνηση και εμπορία ναρκωτικών ουσιών, οι οποίες, όμως, όταν γίνονται από χρήστη, έχουν </w:t>
      </w:r>
      <w:proofErr w:type="spellStart"/>
      <w:r>
        <w:rPr>
          <w:rFonts w:eastAsia="Times New Roman" w:cs="Times New Roman"/>
          <w:szCs w:val="24"/>
        </w:rPr>
        <w:t>πλημμεληματική</w:t>
      </w:r>
      <w:proofErr w:type="spellEnd"/>
      <w:r>
        <w:rPr>
          <w:rFonts w:eastAsia="Times New Roman" w:cs="Times New Roman"/>
          <w:szCs w:val="24"/>
        </w:rPr>
        <w:t xml:space="preserve"> ποινή.</w:t>
      </w:r>
    </w:p>
    <w:p w14:paraId="0515FD0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λοιπόν, γιατί έρχεται ο νόμος και το κάνει αυτό; Το κάνει γιατί θέλει να δώσει ένα περιθώριο σε κά</w:t>
      </w:r>
      <w:r>
        <w:rPr>
          <w:rFonts w:eastAsia="Times New Roman" w:cs="Times New Roman"/>
          <w:szCs w:val="24"/>
        </w:rPr>
        <w:t>ποιον</w:t>
      </w:r>
      <w:r>
        <w:rPr>
          <w:rFonts w:eastAsia="Times New Roman" w:cs="Times New Roman"/>
          <w:szCs w:val="24"/>
        </w:rPr>
        <w:t xml:space="preserve">, ο </w:t>
      </w:r>
      <w:r>
        <w:rPr>
          <w:rFonts w:eastAsia="Times New Roman" w:cs="Times New Roman"/>
          <w:szCs w:val="24"/>
        </w:rPr>
        <w:t xml:space="preserve">οποίος τελούσε υπό το καθεστώς της επήρειας των ναρκωτικών και της εξάρτησης, </w:t>
      </w:r>
      <w:r>
        <w:rPr>
          <w:rFonts w:eastAsia="Times New Roman" w:cs="Times New Roman"/>
          <w:szCs w:val="24"/>
        </w:rPr>
        <w:lastRenderedPageBreak/>
        <w:t>ακριβώς για να μην έχει τις επιπτώσεις, τον ρίχνει από το κακούργημα στο πλημμέλημα. Να έρθουμε εμείς να του πούμε ότι θα στερηθεί; Όχι βέβαια!</w:t>
      </w:r>
    </w:p>
    <w:p w14:paraId="0515FD0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Επομένως αυτές τις προϋπο</w:t>
      </w:r>
      <w:r>
        <w:rPr>
          <w:rFonts w:eastAsia="Times New Roman" w:cs="Times New Roman"/>
          <w:szCs w:val="24"/>
        </w:rPr>
        <w:t>θέσεις –σας λέω- που απαιτεί ο νόμος για να ενταχθεί κάποιος ως δημόσιος υπάλληλος στη διοικητική μηχανή, τις βάζουμε για την επιχειρηματικότητα. Πιο αυστηρό πλαίσιο δεν υπάρχει. Άρα νομίζω ότι οποιαδήποτε άλλη προσέγγιση είναι λανθασμένη.</w:t>
      </w:r>
    </w:p>
    <w:p w14:paraId="0515FD0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Εκείνο που θα ήθ</w:t>
      </w:r>
      <w:r>
        <w:rPr>
          <w:rFonts w:eastAsia="Times New Roman" w:cs="Times New Roman"/>
          <w:szCs w:val="24"/>
        </w:rPr>
        <w:t>ελα να πω για άλλη μ</w:t>
      </w:r>
      <w:r>
        <w:rPr>
          <w:rFonts w:eastAsia="Times New Roman" w:cs="Times New Roman"/>
          <w:szCs w:val="24"/>
        </w:rPr>
        <w:t>ί</w:t>
      </w:r>
      <w:r>
        <w:rPr>
          <w:rFonts w:eastAsia="Times New Roman" w:cs="Times New Roman"/>
          <w:szCs w:val="24"/>
        </w:rPr>
        <w:t xml:space="preserve">α φορά, δυστυχώς, είναι ότι συζητάμε εδώ στη Βουλή ένα νομοσχέδιο το οποίο έχει να κάνει με το πώς από την κάνναβη θα πάρουμε όλα εκείνα τα θετικά </w:t>
      </w:r>
      <w:r>
        <w:rPr>
          <w:rFonts w:eastAsia="Times New Roman" w:cs="Times New Roman"/>
          <w:szCs w:val="24"/>
        </w:rPr>
        <w:t xml:space="preserve">και </w:t>
      </w:r>
      <w:r>
        <w:rPr>
          <w:rFonts w:eastAsia="Times New Roman" w:cs="Times New Roman"/>
          <w:szCs w:val="24"/>
        </w:rPr>
        <w:t xml:space="preserve">να αποκομίσουμε </w:t>
      </w:r>
      <w:r>
        <w:rPr>
          <w:rFonts w:eastAsia="Times New Roman" w:cs="Times New Roman"/>
          <w:szCs w:val="24"/>
        </w:rPr>
        <w:t xml:space="preserve">τα </w:t>
      </w:r>
      <w:r>
        <w:rPr>
          <w:rFonts w:eastAsia="Times New Roman" w:cs="Times New Roman"/>
          <w:szCs w:val="24"/>
        </w:rPr>
        <w:t>οφέλη για συνανθρώπους μας που πάσχουν</w:t>
      </w:r>
      <w:r>
        <w:rPr>
          <w:rFonts w:eastAsia="Times New Roman" w:cs="Times New Roman"/>
          <w:szCs w:val="24"/>
        </w:rPr>
        <w:t>,</w:t>
      </w:r>
      <w:r>
        <w:rPr>
          <w:rFonts w:eastAsia="Times New Roman" w:cs="Times New Roman"/>
          <w:szCs w:val="24"/>
        </w:rPr>
        <w:t xml:space="preserve"> για ιατρική χρήση. Όλα τα άλλα τα οποία αναφέρονται σχετικά με </w:t>
      </w:r>
      <w:r>
        <w:rPr>
          <w:rFonts w:eastAsia="Times New Roman" w:cs="Times New Roman"/>
          <w:szCs w:val="24"/>
        </w:rPr>
        <w:lastRenderedPageBreak/>
        <w:t>τη νομιμοποίηση, την απελευθέρωση, τη δίκη προθέσεων που κάνουν ορισμένοι συνάδελφοι, θεωρώ ότι είναι όχι μόνο εκτός νομοσχεδίου, αλλά μαρτυρούν κάτι</w:t>
      </w:r>
      <w:r>
        <w:rPr>
          <w:rFonts w:eastAsia="Times New Roman" w:cs="Times New Roman"/>
          <w:szCs w:val="24"/>
        </w:rPr>
        <w:t xml:space="preserve">: </w:t>
      </w:r>
      <w:r>
        <w:rPr>
          <w:rFonts w:eastAsia="Times New Roman" w:cs="Times New Roman"/>
          <w:szCs w:val="24"/>
        </w:rPr>
        <w:t>ότι δεν έχουμε αντιρρήσεις στο νομοσχέδιο</w:t>
      </w:r>
      <w:r>
        <w:rPr>
          <w:rFonts w:eastAsia="Times New Roman" w:cs="Times New Roman"/>
          <w:szCs w:val="24"/>
        </w:rPr>
        <w:t xml:space="preserve"> και εφευρίσκουμε για να πούμε κάτι σε αυτή την Αίθουσα και μάλιστα υπό ένα καθεστώς φόβου.</w:t>
      </w:r>
    </w:p>
    <w:p w14:paraId="0515FD0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που είπατε, κύριε Βορίδη, κλείνοντας την ομιλία σας, θα πρέπει να σας προβληματίσει ιδιαιτέρως. Πρώτα απ’ όλα είναι ένας ισχυρισμός τον οποίο θα πρέπει να ξανα</w:t>
      </w:r>
      <w:r>
        <w:rPr>
          <w:rFonts w:eastAsia="Times New Roman" w:cs="Times New Roman"/>
          <w:szCs w:val="24"/>
        </w:rPr>
        <w:t>σκεφτείτε, γιατί βάλλει κατά αυτού που θέλετε ενδεχομένως να πετύχετε. Δεύτερον, είναι άσχετος με το νομοσχέδιο.</w:t>
      </w:r>
    </w:p>
    <w:p w14:paraId="0515FD0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Επανέρχομαι, όμως, στο πρώτο. Είναι ένας ισχυρισμός τον οποίο δεν έπρεπε να τον προβάλετε εσείς, γιατί εάν μας λέγατε ότι </w:t>
      </w:r>
      <w:r>
        <w:rPr>
          <w:rFonts w:eastAsia="Times New Roman" w:cs="Times New Roman"/>
          <w:szCs w:val="24"/>
        </w:rPr>
        <w:lastRenderedPageBreak/>
        <w:t>υπό το υφιστάμενο νομ</w:t>
      </w:r>
      <w:r>
        <w:rPr>
          <w:rFonts w:eastAsia="Times New Roman" w:cs="Times New Roman"/>
          <w:szCs w:val="24"/>
        </w:rPr>
        <w:t>οθετικό πλαίσιο η αποτροπή στη χρήση ναρκωτικών ουσιών είναι αποδεδειγμένη και ολοσχερής, θα το καταλάβαινα.</w:t>
      </w:r>
    </w:p>
    <w:p w14:paraId="0515FD0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Στη συζήτηση, όμως, που θα κάνουμε γι’ αυτά </w:t>
      </w:r>
      <w:r>
        <w:rPr>
          <w:rFonts w:eastAsia="Times New Roman" w:cs="Times New Roman"/>
          <w:szCs w:val="24"/>
        </w:rPr>
        <w:t>τα</w:t>
      </w:r>
      <w:r>
        <w:rPr>
          <w:rFonts w:eastAsia="Times New Roman" w:cs="Times New Roman"/>
          <w:szCs w:val="24"/>
        </w:rPr>
        <w:t xml:space="preserve"> ζητήματα, το να λέτε εσείς ότι με το υφιστάμενο νομοθετικό πλαίσιο παιδιά δεκαέξι ετών είναι χρήστες</w:t>
      </w:r>
      <w:r>
        <w:rPr>
          <w:rFonts w:eastAsia="Times New Roman" w:cs="Times New Roman"/>
          <w:szCs w:val="24"/>
        </w:rPr>
        <w:t xml:space="preserve"> ναρκωτικών ουσιών, αυτό τι σημαίνει; Σημαίνει ότι το υφιστάμενο νομοθετικό πλαίσιο έχει αποτύχει ολοσχερώς, διότι εάν ήταν αποτελεσματικό, δεν θα μας φέρνατε αυτό το παράδειγμα από του Βήματος της Ολομέλειας.</w:t>
      </w:r>
    </w:p>
    <w:p w14:paraId="0515FD0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Επομένως, θεωρώ, κυρίες και κύριοι συνάδελφοι,</w:t>
      </w:r>
      <w:r>
        <w:rPr>
          <w:rFonts w:eastAsia="Times New Roman" w:cs="Times New Roman"/>
          <w:szCs w:val="24"/>
        </w:rPr>
        <w:t xml:space="preserve"> ότι το νομοσχέδιο έχει όλες εκείνες τις εγγυήσεις για να έχουμε μια παραγωγική δραστηριότητα στη χώρα, η οποία μπορεί να καταλήξει σε ένα πα</w:t>
      </w:r>
      <w:r>
        <w:rPr>
          <w:rFonts w:eastAsia="Times New Roman" w:cs="Times New Roman"/>
          <w:szCs w:val="24"/>
        </w:rPr>
        <w:lastRenderedPageBreak/>
        <w:t>ραγόμενο προϊόν προς όφελος των ανθρώπων που το έχουν ανάγκη για ιατρικούς λόγους. Αυτό είναι το νομοσχέδιο που συζ</w:t>
      </w:r>
      <w:r>
        <w:rPr>
          <w:rFonts w:eastAsia="Times New Roman" w:cs="Times New Roman"/>
          <w:szCs w:val="24"/>
        </w:rPr>
        <w:t>ητάμε. Όλα τα άλλα είναι δίκη προθέσεων και φοβικά σύνδρομα γιατί δεν έχουμε να πούμε τίποτε άλλο για το νομοσχέδιο. Να είμαστε ειλικρινείς όταν συζητάμε.</w:t>
      </w:r>
    </w:p>
    <w:p w14:paraId="0515FD0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515FD0B"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D0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0515FD0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μπορώ να έχω τον λόγο;</w:t>
      </w:r>
    </w:p>
    <w:p w14:paraId="0515FD0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Βορίδη, ειλικρινά σας λέω ότι είναι πολύ ενδιαφέρων</w:t>
      </w:r>
      <w:r>
        <w:rPr>
          <w:rFonts w:eastAsia="Times New Roman" w:cs="Times New Roman"/>
          <w:b/>
          <w:szCs w:val="24"/>
        </w:rPr>
        <w:t xml:space="preserve"> </w:t>
      </w:r>
      <w:r>
        <w:rPr>
          <w:rFonts w:eastAsia="Times New Roman" w:cs="Times New Roman"/>
          <w:szCs w:val="24"/>
          <w:lang w:val="en-US"/>
        </w:rPr>
        <w:t>o</w:t>
      </w:r>
      <w:r>
        <w:rPr>
          <w:rFonts w:eastAsia="Times New Roman" w:cs="Times New Roman"/>
          <w:b/>
          <w:szCs w:val="24"/>
        </w:rPr>
        <w:t xml:space="preserve"> </w:t>
      </w:r>
      <w:r>
        <w:rPr>
          <w:rFonts w:eastAsia="Times New Roman" w:cs="Times New Roman"/>
          <w:szCs w:val="24"/>
        </w:rPr>
        <w:t xml:space="preserve">διάλογος, αλλά δεν μπορώ να τον αφήσω να εξελιχθεί. </w:t>
      </w:r>
    </w:p>
    <w:p w14:paraId="0515FD0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w:t>
      </w:r>
      <w:r>
        <w:rPr>
          <w:rFonts w:eastAsia="Times New Roman" w:cs="Times New Roman"/>
          <w:szCs w:val="24"/>
        </w:rPr>
        <w:t xml:space="preserve"> Πρόεδρε, δεν θα τον αφήσω να εξελιχθεί. Μία διευκρίνιση θα κάνω.</w:t>
      </w:r>
    </w:p>
    <w:p w14:paraId="0515FD1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έχετε τον λόγο.</w:t>
      </w:r>
    </w:p>
    <w:p w14:paraId="0515FD1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Απλώς για να κλείσει η ενότητα του επιχειρήματος, είμαι σίγουρος ότι ο κ. Κοντονής κατάλαβε το επιχείρημά μου. Το ε</w:t>
      </w:r>
      <w:r>
        <w:rPr>
          <w:rFonts w:eastAsia="Times New Roman" w:cs="Times New Roman"/>
          <w:szCs w:val="24"/>
        </w:rPr>
        <w:t xml:space="preserve">πιχείρημά μου δεν είναι προφανώς ότι όλα είναι υπέροχα και ανθηρά στην παρούσα κατάσταση. Όμως, είναι ότι στην πραγματικότητα εδώ διαμορφώνεται ένα νομοθετικό περιβάλλον, το οποίο θα κάνει μια δύσκολη κατάσταση πολύ χειρότερη. </w:t>
      </w:r>
      <w:r>
        <w:rPr>
          <w:rFonts w:eastAsia="Times New Roman" w:cs="Times New Roman"/>
          <w:szCs w:val="24"/>
        </w:rPr>
        <w:lastRenderedPageBreak/>
        <w:t>Εκτός αν –σας το αντιστρέφω τ</w:t>
      </w:r>
      <w:r>
        <w:rPr>
          <w:rFonts w:eastAsia="Times New Roman" w:cs="Times New Roman"/>
          <w:szCs w:val="24"/>
        </w:rPr>
        <w:t>ώρα- έχετε ένα επιχείρημα, το οποίο, όμως, δεν το παρουσιάζετε ως Κυβέρνηση, ότι, παραδείγματος χάριν, η αποποινικοποίηση ή, όπως λέω εγώ, ό,τι ισχύει τώρα με το νομοθέτημα, δηλαδή η απελευθέρωση και η ανεξέλεγκτη -κατά την άποψή μου και εξήγησα πώς- καλλι</w:t>
      </w:r>
      <w:r>
        <w:rPr>
          <w:rFonts w:eastAsia="Times New Roman" w:cs="Times New Roman"/>
          <w:szCs w:val="24"/>
        </w:rPr>
        <w:t xml:space="preserve">έργεια χασίς ή κάνναβης αυτή τη στιγμή, θα βελτιώσει μια ήδη δύσκολη κατάσταση. Εγώ λέω ότι θα χειροτερεύσει, ότι θα έπρεπε να πάμε στην αντίστροφη κατάσταση. Διευκρινίζω απλώς το επιχείρημά μου. Είμαι σίγουρος ότι το κατάλαβε ο κ. Κοντονής. </w:t>
      </w:r>
    </w:p>
    <w:p w14:paraId="0515FD1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 xml:space="preserve">ΝΗΣ (Υπουργός Δικαιοσύνης, Διαφάνειας και Ανθρωπίνων Δικαιωμάτων): </w:t>
      </w:r>
      <w:r>
        <w:rPr>
          <w:rFonts w:eastAsia="Times New Roman" w:cs="Times New Roman"/>
          <w:szCs w:val="24"/>
        </w:rPr>
        <w:t>Κύριε Πρόεδρε, μπορώ να έχω τον λόγο;</w:t>
      </w:r>
    </w:p>
    <w:p w14:paraId="0515FD1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Υπουργέ, ειλικρινά σας λέω ότι είναι πάρα πολύ ωραίος ο διάλογος, από τους λίγους διαλόγους, αλλά πόσο θα πάει; </w:t>
      </w:r>
    </w:p>
    <w:p w14:paraId="0515FD1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δεν θα το παρακάνω.</w:t>
      </w:r>
    </w:p>
    <w:p w14:paraId="0515FD1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Κοντονή, έχετε τον λόγο.</w:t>
      </w:r>
    </w:p>
    <w:p w14:paraId="0515FD1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Σας ευχαριστώ, κύριε Πρόεδρε.</w:t>
      </w:r>
    </w:p>
    <w:p w14:paraId="0515FD1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αν μπαίναμε στη συζήτηση, κύριε Βορίδη, του δευτέρου επιχειρήματός σας, τότε πράγματι θα είχατε δίκιο ότι το νομοσχέδιο αφορά κάτι περισσότερο από αυτό που περιγράφει. Όμως, το νομοσχέδιο δεν αφορά κάτι περισσ</w:t>
      </w:r>
      <w:r>
        <w:rPr>
          <w:rFonts w:eastAsia="Times New Roman" w:cs="Times New Roman"/>
          <w:szCs w:val="24"/>
        </w:rPr>
        <w:t>ότερο. Αφορά την καλλιέργεια και υπό τους αυστηρούς ελέγχους που διαλαμβάνονται στο σχέδιο νόμου και αυτούς που επιπλέον θα προβλέψουν οι κοινές υπουργικές αποφάσεις, οι οποίες θα δημοσιευθούν, διότι ξέρετε ότι αυτά τα πράγματα προβλέπονται.</w:t>
      </w:r>
    </w:p>
    <w:p w14:paraId="0515FD1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Επομένως δεν ε</w:t>
      </w:r>
      <w:r>
        <w:rPr>
          <w:rFonts w:eastAsia="Times New Roman" w:cs="Times New Roman"/>
          <w:szCs w:val="24"/>
        </w:rPr>
        <w:t>ίναι η ανεξέλεγκτη καλλιέργεια, όπως ακριβώς είπατε. Είναι η καλλιέργεια, η οποία προβλέπεται υπό τους όρους και τις προϋποθέσεις του νόμου και υπό τους ελέγχους που προβλέπονται και θα θεσπιστούν και με τις πράξεις και με τις κοινές υπουργικές αποφάσεις.</w:t>
      </w:r>
    </w:p>
    <w:p w14:paraId="0515FD1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Τέλος, κύριε Πρόεδρε, επειδή το παρέλειψα προηγουμένως, θέλω να πω ότι οι νομοθετικοί περιορισμοί που ανέφερα σχετικά με τα κακουργήματα, τα πλημμελήματα, τα βουλεύματα κ.λπ., αφορούν έναν εκτεταμένο αριθμό εμπλεκομένων ανθρώπων, από τους ομόρρυθμους εταίρ</w:t>
      </w:r>
      <w:r>
        <w:rPr>
          <w:rFonts w:eastAsia="Times New Roman" w:cs="Times New Roman"/>
          <w:szCs w:val="24"/>
        </w:rPr>
        <w:t xml:space="preserve">ους, τα μέλη της διοίκησης μιας ανώνυμης εταιρείας, τους διευθύνοντες συμβούλους και ούτω καθεξής, ακριβώς για να έχουν τους εργαζόμενους, γιατί και εκεί μπορεί να παρεισφρήσει κάτι παράνομο και ανήθικο, μια παράνομη και αρνητική συμπεριφορά. </w:t>
      </w:r>
    </w:p>
    <w:p w14:paraId="0515FD1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αυτές οι προβλέψεις του νόμου τον καθιστούν απολύτως απρόσβλητο από τέτοιες περιπτώσεις, τις οποίες μετ’ επιτά</w:t>
      </w:r>
      <w:r>
        <w:rPr>
          <w:rFonts w:eastAsia="Times New Roman" w:cs="Times New Roman"/>
          <w:szCs w:val="24"/>
        </w:rPr>
        <w:lastRenderedPageBreak/>
        <w:t>σεως και υπό το κράτος φοβικών συνδρόμων αναφέρατε κατ’ επανάληψη, όσοι θεωρούν ότι το νομοσχέδιο αυτό ανοίγει άλλες ατραπούς.</w:t>
      </w:r>
    </w:p>
    <w:p w14:paraId="0515FD1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 κύριε Π</w:t>
      </w:r>
      <w:r>
        <w:rPr>
          <w:rFonts w:eastAsia="Times New Roman" w:cs="Times New Roman"/>
          <w:szCs w:val="24"/>
        </w:rPr>
        <w:t>ρόεδρε.</w:t>
      </w:r>
    </w:p>
    <w:p w14:paraId="0515FD1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0515FD1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μπορώ να έχω τον λόγο για μισό λεπτό;</w:t>
      </w:r>
    </w:p>
    <w:p w14:paraId="0515FD1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να πάμε με τη σειρά. Κοιτάξτε, ο κ. Παπαδόπουλος, ο κ. Φωτήλας περιμένουν καρτερικά τόση ώρα να πάρουν τον λόγο. </w:t>
      </w:r>
    </w:p>
    <w:p w14:paraId="0515FD1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Για μισό λεπτό, κύριε Πρόεδρε.</w:t>
      </w:r>
    </w:p>
    <w:p w14:paraId="0515FD2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Ορίστε, έχετε τον λόγο για ένα λεπτό.</w:t>
      </w:r>
    </w:p>
    <w:p w14:paraId="0515FD2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ΑΪΒΑΤΙΔΗΣ: </w:t>
      </w:r>
      <w:r>
        <w:rPr>
          <w:rFonts w:eastAsia="Times New Roman" w:cs="Times New Roman"/>
          <w:szCs w:val="24"/>
        </w:rPr>
        <w:t xml:space="preserve">Ευχαριστώ, κύριε Πρόεδρε. </w:t>
      </w:r>
    </w:p>
    <w:p w14:paraId="0515FD2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Ουσιαστικά ο κ. Κοντονής δίνει πράσινο φως σε επιχειρηματίες, οι οποίοι έχουν κάνει παραβάσεις του νόμου περί ναρκωτικών, ακόμη κι αν αφορά </w:t>
      </w:r>
      <w:proofErr w:type="spellStart"/>
      <w:r>
        <w:rPr>
          <w:rFonts w:eastAsia="Times New Roman" w:cs="Times New Roman"/>
          <w:szCs w:val="24"/>
        </w:rPr>
        <w:t>πλημμεληματικές</w:t>
      </w:r>
      <w:proofErr w:type="spellEnd"/>
      <w:r>
        <w:rPr>
          <w:rFonts w:eastAsia="Times New Roman" w:cs="Times New Roman"/>
          <w:szCs w:val="24"/>
        </w:rPr>
        <w:t xml:space="preserve"> πράξεις. Επειδή έχω διενεργήσει πραγματογνωμοσύνες για εξαρ</w:t>
      </w:r>
      <w:r>
        <w:rPr>
          <w:rFonts w:eastAsia="Times New Roman" w:cs="Times New Roman"/>
          <w:szCs w:val="24"/>
        </w:rPr>
        <w:t xml:space="preserve">τημένα άτομα και για μεγάλες ποσότητες, ξέρω ότι υπάρχουν υποθέσεις διακίνησης μεγάλης ποσότητας ναρκωτικών που οι υπαίτιοι έχουν τελικά τιμωρηθεί για </w:t>
      </w:r>
      <w:proofErr w:type="spellStart"/>
      <w:r>
        <w:rPr>
          <w:rFonts w:eastAsia="Times New Roman" w:cs="Times New Roman"/>
          <w:szCs w:val="24"/>
        </w:rPr>
        <w:t>πλημμεληματική</w:t>
      </w:r>
      <w:proofErr w:type="spellEnd"/>
      <w:r>
        <w:rPr>
          <w:rFonts w:eastAsia="Times New Roman" w:cs="Times New Roman"/>
          <w:szCs w:val="24"/>
        </w:rPr>
        <w:t xml:space="preserve"> πράξη ή ακόμη έχουν περάσει και ατιμώρητοι.</w:t>
      </w:r>
    </w:p>
    <w:p w14:paraId="0515FD2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Πιστεύω, λοιπόν, και επαναλαμβάνω ότι δίνει πρ</w:t>
      </w:r>
      <w:r>
        <w:rPr>
          <w:rFonts w:eastAsia="Times New Roman" w:cs="Times New Roman"/>
          <w:szCs w:val="24"/>
        </w:rPr>
        <w:t xml:space="preserve">άσινο φως σε τέτοιου είδους επιχειρηματίες. </w:t>
      </w:r>
    </w:p>
    <w:p w14:paraId="0515FD2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Κάνετε λάθος.</w:t>
      </w:r>
    </w:p>
    <w:p w14:paraId="0515FD2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Θα πρέπει να υπάρξει σχετική πρόβλεψη. Όταν κάποιος έχει υπάρξει στο παρελθόν παραβάτης του νόμου </w:t>
      </w:r>
      <w:r>
        <w:rPr>
          <w:rFonts w:eastAsia="Times New Roman" w:cs="Times New Roman"/>
          <w:szCs w:val="24"/>
        </w:rPr>
        <w:t xml:space="preserve">περί ναρκωτικών, δεν είναι δυνατόν να λειτουργήσει ως επιχειρηματίας σε μια τέτοιου είδους επιχείρηση. </w:t>
      </w:r>
    </w:p>
    <w:p w14:paraId="0515FD2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Κάνετε λάθος.</w:t>
      </w:r>
    </w:p>
    <w:p w14:paraId="0515FD2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r>
        <w:rPr>
          <w:rFonts w:eastAsia="Times New Roman" w:cs="Times New Roman"/>
          <w:szCs w:val="24"/>
        </w:rPr>
        <w:t>.</w:t>
      </w:r>
    </w:p>
    <w:p w14:paraId="0515FD2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Κύριε Πρόεδρε, να το διευκρινίσω, για να απαντήσω στον συνάδελφο.</w:t>
      </w:r>
    </w:p>
    <w:p w14:paraId="0515FD2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δεν με βοηθάτε καθόλου.</w:t>
      </w:r>
    </w:p>
    <w:p w14:paraId="0515FD2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w:t>
      </w:r>
      <w:r>
        <w:rPr>
          <w:rFonts w:eastAsia="Times New Roman" w:cs="Times New Roman"/>
          <w:b/>
          <w:szCs w:val="24"/>
        </w:rPr>
        <w:t>ς, Διαφάνειας και Ανθρωπίνων Δικαιωμάτων):</w:t>
      </w:r>
      <w:r>
        <w:rPr>
          <w:rFonts w:eastAsia="Times New Roman" w:cs="Times New Roman"/>
          <w:szCs w:val="24"/>
        </w:rPr>
        <w:t xml:space="preserve"> Το είπα προηγουμένως, αλλά δεν με άκουσε. Εάν θέλετε, να το επαναλάβω σε είκοσι πέντε δευτερόλεπτα.</w:t>
      </w:r>
    </w:p>
    <w:p w14:paraId="0515FD2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έχετε τον λόγο.</w:t>
      </w:r>
    </w:p>
    <w:p w14:paraId="0515FD2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w:t>
      </w:r>
      <w:r>
        <w:rPr>
          <w:rFonts w:eastAsia="Times New Roman" w:cs="Times New Roman"/>
          <w:b/>
          <w:szCs w:val="24"/>
        </w:rPr>
        <w:t xml:space="preserve"> και Ανθρωπίνων Δικαιωμάτων):</w:t>
      </w:r>
      <w:r>
        <w:rPr>
          <w:rFonts w:eastAsia="Times New Roman" w:cs="Times New Roman"/>
          <w:szCs w:val="24"/>
        </w:rPr>
        <w:t xml:space="preserve"> Κύριε συνάδελφε, το είπα προηγουμένως, αναφερόμενος στην ομιλία του κ. Βορίδη. Δεν το ακούσατε.</w:t>
      </w:r>
    </w:p>
    <w:p w14:paraId="0515FD2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Το άκουσα.</w:t>
      </w:r>
    </w:p>
    <w:p w14:paraId="0515FD2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Όταν λέμε όλα τα κακ</w:t>
      </w:r>
      <w:r>
        <w:rPr>
          <w:rFonts w:eastAsia="Times New Roman" w:cs="Times New Roman"/>
          <w:szCs w:val="24"/>
        </w:rPr>
        <w:t>ουργήματα, είναι όλα τα κακουργήματα.</w:t>
      </w:r>
    </w:p>
    <w:p w14:paraId="0515FD2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Δεν είπατε…</w:t>
      </w:r>
    </w:p>
    <w:p w14:paraId="0515FD3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Προσέξτε. Γι’ αυτό που είπατε ότι μπορεί να έχουν υπάρξει καταδίκες πολιτών, οι οποίοι </w:t>
      </w:r>
      <w:r>
        <w:rPr>
          <w:rFonts w:eastAsia="Times New Roman" w:cs="Times New Roman"/>
          <w:szCs w:val="24"/>
        </w:rPr>
        <w:lastRenderedPageBreak/>
        <w:t>είχαν εμπλακεί σε δι</w:t>
      </w:r>
      <w:r>
        <w:rPr>
          <w:rFonts w:eastAsia="Times New Roman" w:cs="Times New Roman"/>
          <w:szCs w:val="24"/>
        </w:rPr>
        <w:t xml:space="preserve">ακίνηση, που η ποινή είναι κακουργηματική, αλλά πήραν </w:t>
      </w:r>
      <w:proofErr w:type="spellStart"/>
      <w:r>
        <w:rPr>
          <w:rFonts w:eastAsia="Times New Roman" w:cs="Times New Roman"/>
          <w:szCs w:val="24"/>
        </w:rPr>
        <w:t>πλημμεληματική</w:t>
      </w:r>
      <w:proofErr w:type="spellEnd"/>
      <w:r>
        <w:rPr>
          <w:rFonts w:eastAsia="Times New Roman" w:cs="Times New Roman"/>
          <w:szCs w:val="24"/>
        </w:rPr>
        <w:t xml:space="preserve">, αυτό </w:t>
      </w:r>
      <w:r>
        <w:rPr>
          <w:rFonts w:eastAsia="Times New Roman" w:cs="Times New Roman"/>
          <w:szCs w:val="24"/>
        </w:rPr>
        <w:t>γιατί</w:t>
      </w:r>
      <w:r w:rsidDel="001E67A0">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Διότι ήταν πρώην χρήστες. Εάν έχουν θεραπευθεί, λοιπόν, αυτοί οι άνθρωποι, δεν υπάρχει κανένας λόγος ούτε στο δημόσιο να μην μπαίνουν -γι’ αυτό ακριβώς δεν διαλαμβάνο</w:t>
      </w:r>
      <w:r>
        <w:rPr>
          <w:rFonts w:eastAsia="Times New Roman" w:cs="Times New Roman"/>
          <w:szCs w:val="24"/>
        </w:rPr>
        <w:t>νται αυτά τα πράγματα στις αυστηρές προϋποθέσεις ένταξης κάποιων στον δημόσιο κορμό- ούτε να μην ασκούν μία επιχειρηματική δραστηριότητα, διότι τότε θα ήταν στιγματισμός.</w:t>
      </w:r>
    </w:p>
    <w:p w14:paraId="0515FD3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Τέτοιου τύπου;</w:t>
      </w:r>
    </w:p>
    <w:p w14:paraId="0515FD3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w:t>
      </w:r>
      <w:r>
        <w:rPr>
          <w:rFonts w:eastAsia="Times New Roman" w:cs="Times New Roman"/>
          <w:b/>
          <w:szCs w:val="24"/>
        </w:rPr>
        <w:t>και Ανθρωπίνων Δικαιωμάτων):</w:t>
      </w:r>
      <w:r>
        <w:rPr>
          <w:rFonts w:eastAsia="Times New Roman" w:cs="Times New Roman"/>
          <w:szCs w:val="24"/>
        </w:rPr>
        <w:t xml:space="preserve"> Ίσα-ίσα, θα έπρεπε εμείς να θέλουμε αυτοί οι άνθρωποι να μπαίνουν σε μια διαδικασία απεξάρτησης και να μην υπάρχει κανένα ζήτημα. Εάν δεν υπάρχει, </w:t>
      </w:r>
      <w:r>
        <w:rPr>
          <w:rFonts w:eastAsia="Times New Roman" w:cs="Times New Roman"/>
          <w:szCs w:val="24"/>
        </w:rPr>
        <w:lastRenderedPageBreak/>
        <w:t>λοιπόν, το πραγματικό ζήτημα, τότε γιατί επικαλείστε μία καταδίκη, η οποία δόθηκ</w:t>
      </w:r>
      <w:r>
        <w:rPr>
          <w:rFonts w:eastAsia="Times New Roman" w:cs="Times New Roman"/>
          <w:szCs w:val="24"/>
        </w:rPr>
        <w:t>ε υπό το κράτος αυτών των προϋποθέσεων;</w:t>
      </w:r>
    </w:p>
    <w:p w14:paraId="0515FD3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0515FD3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w:t>
      </w:r>
      <w:r>
        <w:rPr>
          <w:rFonts w:eastAsia="Times New Roman" w:cs="Times New Roman"/>
          <w:szCs w:val="24"/>
        </w:rPr>
        <w:t>μ</w:t>
      </w:r>
      <w:r>
        <w:rPr>
          <w:rFonts w:eastAsia="Times New Roman" w:cs="Times New Roman"/>
          <w:szCs w:val="24"/>
        </w:rPr>
        <w:t>μιά άλλη δουλειά.</w:t>
      </w:r>
    </w:p>
    <w:p w14:paraId="0515FD3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καταλαβαίνετε.</w:t>
      </w:r>
    </w:p>
    <w:p w14:paraId="0515FD3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w:t>
      </w:r>
      <w:r>
        <w:rPr>
          <w:rFonts w:eastAsia="Times New Roman" w:cs="Times New Roman"/>
          <w:szCs w:val="24"/>
        </w:rPr>
        <w:t xml:space="preserve">για την ιστορία του κτηρίου και τον </w:t>
      </w:r>
      <w:r>
        <w:rPr>
          <w:rFonts w:eastAsia="Times New Roman" w:cs="Times New Roman"/>
          <w:szCs w:val="24"/>
        </w:rPr>
        <w:lastRenderedPageBreak/>
        <w:t xml:space="preserve">τρόπο οργάνωσης και λειτουργίας της Βουλής, πενήντα τέσσερις μαθήτριες και μαθητές και τέσσερις συνοδοί εκπαιδευτικοί από το </w:t>
      </w:r>
      <w:r>
        <w:rPr>
          <w:rFonts w:eastAsia="Times New Roman" w:cs="Times New Roman"/>
          <w:szCs w:val="24"/>
        </w:rPr>
        <w:t>ο</w:t>
      </w:r>
      <w:r>
        <w:rPr>
          <w:rFonts w:eastAsia="Times New Roman" w:cs="Times New Roman"/>
          <w:szCs w:val="24"/>
        </w:rPr>
        <w:t xml:space="preserve">λλανδικό </w:t>
      </w:r>
      <w:r>
        <w:rPr>
          <w:rFonts w:eastAsia="Times New Roman" w:cs="Times New Roman"/>
          <w:szCs w:val="24"/>
        </w:rPr>
        <w:t>σ</w:t>
      </w:r>
      <w:r>
        <w:rPr>
          <w:rFonts w:eastAsia="Times New Roman" w:cs="Times New Roman"/>
          <w:szCs w:val="24"/>
        </w:rPr>
        <w:t xml:space="preserve">χολείο </w:t>
      </w:r>
      <w:r>
        <w:rPr>
          <w:rFonts w:eastAsia="Times New Roman" w:cs="Times New Roman"/>
          <w:szCs w:val="24"/>
          <w:lang w:val="en-US"/>
        </w:rPr>
        <w:t>CSG</w:t>
      </w:r>
      <w:r>
        <w:rPr>
          <w:rFonts w:eastAsia="Times New Roman" w:cs="Times New Roman"/>
          <w:szCs w:val="24"/>
        </w:rPr>
        <w:t xml:space="preserve"> </w:t>
      </w:r>
      <w:r>
        <w:rPr>
          <w:rFonts w:eastAsia="Times New Roman" w:cs="Times New Roman"/>
          <w:szCs w:val="24"/>
          <w:lang w:val="en-US"/>
        </w:rPr>
        <w:t>WILLEM</w:t>
      </w:r>
      <w:r>
        <w:rPr>
          <w:rFonts w:eastAsia="Times New Roman" w:cs="Times New Roman"/>
          <w:szCs w:val="24"/>
        </w:rPr>
        <w:t xml:space="preserve"> </w:t>
      </w:r>
      <w:r>
        <w:rPr>
          <w:rFonts w:eastAsia="Times New Roman" w:cs="Times New Roman"/>
          <w:szCs w:val="24"/>
          <w:lang w:val="en-US"/>
        </w:rPr>
        <w:t>VAN</w:t>
      </w:r>
      <w:r>
        <w:rPr>
          <w:rFonts w:eastAsia="Times New Roman" w:cs="Times New Roman"/>
          <w:szCs w:val="24"/>
        </w:rPr>
        <w:t xml:space="preserve"> </w:t>
      </w:r>
      <w:r>
        <w:rPr>
          <w:rFonts w:eastAsia="Times New Roman" w:cs="Times New Roman"/>
          <w:szCs w:val="24"/>
          <w:lang w:val="en-US"/>
        </w:rPr>
        <w:t>ORANJE</w:t>
      </w:r>
      <w:r>
        <w:rPr>
          <w:rFonts w:eastAsia="Times New Roman" w:cs="Times New Roman"/>
          <w:szCs w:val="24"/>
        </w:rPr>
        <w:t xml:space="preserve"> (ΒΙΛΛΕΜ ΒΑΝ ΟΡΑΝΙΕ). </w:t>
      </w:r>
    </w:p>
    <w:p w14:paraId="0515FD37" w14:textId="77777777" w:rsidR="00F75232" w:rsidRDefault="00120703">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0515FD38" w14:textId="77777777" w:rsidR="00F75232" w:rsidRDefault="00120703">
      <w:pPr>
        <w:tabs>
          <w:tab w:val="left" w:pos="4290"/>
        </w:tabs>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 xml:space="preserve">στούμε πολύ που ήρθατε στην </w:t>
      </w:r>
      <w:r>
        <w:rPr>
          <w:rFonts w:eastAsia="Times New Roman" w:cs="Times New Roman"/>
          <w:szCs w:val="24"/>
        </w:rPr>
        <w:t>ε</w:t>
      </w:r>
      <w:r>
        <w:rPr>
          <w:rFonts w:eastAsia="Times New Roman" w:cs="Times New Roman"/>
          <w:szCs w:val="24"/>
        </w:rPr>
        <w:t>λληνική Βουλή.</w:t>
      </w:r>
    </w:p>
    <w:p w14:paraId="0515FD39" w14:textId="77777777" w:rsidR="00F75232" w:rsidRDefault="00120703">
      <w:pPr>
        <w:spacing w:line="600" w:lineRule="auto"/>
        <w:ind w:firstLine="720"/>
        <w:jc w:val="center"/>
        <w:rPr>
          <w:rFonts w:eastAsia="Times New Roman" w:cs="Times New Roman"/>
          <w:b/>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515FD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ακολουθούν οι συνάδελφοι κ.κ. Αθανάσιος Παπαδόπουλος,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Ιωάννης </w:t>
      </w:r>
      <w:proofErr w:type="spellStart"/>
      <w:r>
        <w:rPr>
          <w:rFonts w:eastAsia="Times New Roman" w:cs="Times New Roman"/>
          <w:szCs w:val="24"/>
        </w:rPr>
        <w:t>Σαχινίδης</w:t>
      </w:r>
      <w:proofErr w:type="spellEnd"/>
      <w:r>
        <w:rPr>
          <w:rFonts w:eastAsia="Times New Roman" w:cs="Times New Roman"/>
          <w:szCs w:val="24"/>
        </w:rPr>
        <w:t xml:space="preserve">, Γιώργος </w:t>
      </w:r>
      <w:proofErr w:type="spellStart"/>
      <w:r>
        <w:rPr>
          <w:rFonts w:eastAsia="Times New Roman" w:cs="Times New Roman"/>
          <w:szCs w:val="24"/>
        </w:rPr>
        <w:t>Λαμπρούλης</w:t>
      </w:r>
      <w:proofErr w:type="spellEnd"/>
      <w:r>
        <w:rPr>
          <w:rFonts w:eastAsia="Times New Roman" w:cs="Times New Roman"/>
          <w:szCs w:val="24"/>
        </w:rPr>
        <w:t xml:space="preserve">, Ελισσάβετ </w:t>
      </w:r>
      <w:proofErr w:type="spellStart"/>
      <w:r>
        <w:rPr>
          <w:rFonts w:eastAsia="Times New Roman" w:cs="Times New Roman"/>
          <w:szCs w:val="24"/>
        </w:rPr>
        <w:t>Σκούφα</w:t>
      </w:r>
      <w:proofErr w:type="spellEnd"/>
      <w:r>
        <w:rPr>
          <w:rFonts w:eastAsia="Times New Roman" w:cs="Times New Roman"/>
          <w:szCs w:val="24"/>
        </w:rPr>
        <w:t xml:space="preserve">. </w:t>
      </w:r>
    </w:p>
    <w:p w14:paraId="0515FD3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Παπαδόπουλε, έχετε τον λόγο.</w:t>
      </w:r>
    </w:p>
    <w:p w14:paraId="0515FD3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Να, λοιπόν, αγαπητοί συνάδελφοι, που ορισμένα ζητήματα γίνονται κομβικά, για να αποκαλύψουν τη στάση όλων μας ανάμεσα στα επιτεύγματα της επιστημονικής γνώσης, των ιατρικών μελετών, των κλινικών μελετ</w:t>
      </w:r>
      <w:r>
        <w:rPr>
          <w:rFonts w:eastAsia="Times New Roman" w:cs="Times New Roman"/>
          <w:szCs w:val="24"/>
        </w:rPr>
        <w:t>ών, παρεμβατικών και μη και στον τρόπο εφαρμογής τους για τους σκοπούς, για τους οποίους πρέπει να έχουμε στο μυαλό μας ότι καθετί το κάνουμε για να διευκολύνει τη ζωή, για να διευκολύνει τον άνθρωπο, τον ασθενή.</w:t>
      </w:r>
    </w:p>
    <w:p w14:paraId="0515FD3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Φανταστείτε το </w:t>
      </w:r>
      <w:r>
        <w:rPr>
          <w:rFonts w:eastAsia="Times New Roman" w:cs="Times New Roman"/>
          <w:szCs w:val="24"/>
        </w:rPr>
        <w:t>ε</w:t>
      </w:r>
      <w:r>
        <w:rPr>
          <w:rFonts w:eastAsia="Times New Roman" w:cs="Times New Roman"/>
          <w:szCs w:val="24"/>
        </w:rPr>
        <w:t>λληνικό Κοινοβούλιο να συζη</w:t>
      </w:r>
      <w:r>
        <w:rPr>
          <w:rFonts w:eastAsia="Times New Roman" w:cs="Times New Roman"/>
          <w:szCs w:val="24"/>
        </w:rPr>
        <w:t xml:space="preserve">τά περί της χρήσης των </w:t>
      </w:r>
      <w:proofErr w:type="spellStart"/>
      <w:r>
        <w:rPr>
          <w:rFonts w:eastAsia="Times New Roman" w:cs="Times New Roman"/>
          <w:szCs w:val="24"/>
        </w:rPr>
        <w:t>οπιοειδών</w:t>
      </w:r>
      <w:proofErr w:type="spellEnd"/>
      <w:r>
        <w:rPr>
          <w:rFonts w:eastAsia="Times New Roman" w:cs="Times New Roman"/>
          <w:szCs w:val="24"/>
        </w:rPr>
        <w:t xml:space="preserve">, να γνωρίζουμε όλοι ότι τα </w:t>
      </w:r>
      <w:proofErr w:type="spellStart"/>
      <w:r>
        <w:rPr>
          <w:rFonts w:eastAsia="Times New Roman" w:cs="Times New Roman"/>
          <w:szCs w:val="24"/>
        </w:rPr>
        <w:t>οπιοειδή</w:t>
      </w:r>
      <w:proofErr w:type="spellEnd"/>
      <w:r>
        <w:rPr>
          <w:rFonts w:eastAsia="Times New Roman" w:cs="Times New Roman"/>
          <w:szCs w:val="24"/>
        </w:rPr>
        <w:t xml:space="preserve"> είναι σκληρά ναρκωτικά και να συζητούμε εάν θα πρέπει να χρησιμοποιηθούν στο οξύ έμφραγμα του μυοκαρδίου, στο οξύ πνευμονικό οίδημα, εάν </w:t>
      </w:r>
      <w:r>
        <w:rPr>
          <w:rFonts w:eastAsia="Times New Roman" w:cs="Times New Roman"/>
          <w:szCs w:val="24"/>
        </w:rPr>
        <w:lastRenderedPageBreak/>
        <w:t xml:space="preserve">η </w:t>
      </w:r>
      <w:proofErr w:type="spellStart"/>
      <w:r>
        <w:rPr>
          <w:rFonts w:eastAsia="Times New Roman" w:cs="Times New Roman"/>
          <w:szCs w:val="24"/>
        </w:rPr>
        <w:t>πεθιδίνη</w:t>
      </w:r>
      <w:proofErr w:type="spellEnd"/>
      <w:r>
        <w:rPr>
          <w:rFonts w:eastAsia="Times New Roman" w:cs="Times New Roman"/>
          <w:szCs w:val="24"/>
        </w:rPr>
        <w:t>, ακόμη και στη χρήση της στο σπίτι, μπο</w:t>
      </w:r>
      <w:r>
        <w:rPr>
          <w:rFonts w:eastAsia="Times New Roman" w:cs="Times New Roman"/>
          <w:szCs w:val="24"/>
        </w:rPr>
        <w:t>ρεί να χρησιμοποιηθεί για την αντιμετώπιση του καρκινικού πόνου ή ακόμη και του κολικού του νεφρού, γιατί δίνουμε συνταγές για να χρησιμοποιηθεί και στο σπίτι. Για φανταστείτε για όλα αυτά τα ζητήματα να μην έχουμε τακτοποιήσει κάτω από ποιο νομικό καθεστώ</w:t>
      </w:r>
      <w:r>
        <w:rPr>
          <w:rFonts w:eastAsia="Times New Roman" w:cs="Times New Roman"/>
          <w:szCs w:val="24"/>
        </w:rPr>
        <w:t>ς, με ποιες διατάξεις, με ποιους τρόπους θα γίνεται η διάκριση ανάμεσα σε εκείνο που είναι ποινικό αδίκημα -η χρήση ναρκωτικού συνεχίζει να είναι ποινικό αδίκημα για πάρα πολλά- και σε εκείνο το οποίο βοηθά τον ασθενή, προκειμένου να αντιμετωπίσει ζητήματα</w:t>
      </w:r>
      <w:r>
        <w:rPr>
          <w:rFonts w:eastAsia="Times New Roman" w:cs="Times New Roman"/>
          <w:szCs w:val="24"/>
        </w:rPr>
        <w:t xml:space="preserve"> στα οποία, εάν διάβαζε κανείς αναλυτικά την εισηγητική έκθεση, θα έβλεπε ότι μετά από μια σειρά μελετών που έγιναν καταλήξαμε σε συμπερά</w:t>
      </w:r>
      <w:r>
        <w:rPr>
          <w:rFonts w:eastAsia="Times New Roman" w:cs="Times New Roman"/>
          <w:szCs w:val="24"/>
        </w:rPr>
        <w:lastRenderedPageBreak/>
        <w:t>σματα από την παγκόσμια βιβλιογραφία, από μελέτες, που τις αμφισβήτησε ο κ. Βορίδης με αφορμή το τι στάση κρατά ο Παγκό</w:t>
      </w:r>
      <w:r>
        <w:rPr>
          <w:rFonts w:eastAsia="Times New Roman" w:cs="Times New Roman"/>
          <w:szCs w:val="24"/>
        </w:rPr>
        <w:t xml:space="preserve">σμιος Οργανισμός Υγείας. </w:t>
      </w:r>
    </w:p>
    <w:p w14:paraId="0515FD3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Είδα, αγαπητοί συνάδελφοι της Νέας Δημοκρατίας, ότι δεν κρατήσατε όλοι την ίδια στάση. Οι περισσότεροι από εσάς στάθηκαν στο ότι είναι αποδεδειγμένη η φαρμακευτική ιδιότητα των προ</w:t>
      </w:r>
      <w:r>
        <w:rPr>
          <w:rFonts w:eastAsia="Times New Roman" w:cs="Times New Roman"/>
          <w:szCs w:val="24"/>
        </w:rPr>
        <w:t>ϊ</w:t>
      </w:r>
      <w:r>
        <w:rPr>
          <w:rFonts w:eastAsia="Times New Roman" w:cs="Times New Roman"/>
          <w:szCs w:val="24"/>
        </w:rPr>
        <w:t>όντων της κάνναβης. Νομίζω ότι αυτό το ζήτημα δια</w:t>
      </w:r>
      <w:r>
        <w:rPr>
          <w:rFonts w:eastAsia="Times New Roman" w:cs="Times New Roman"/>
          <w:szCs w:val="24"/>
        </w:rPr>
        <w:t>φοροποιεί όλους μας για το τι νομοθετούμε σήμερα.</w:t>
      </w:r>
    </w:p>
    <w:p w14:paraId="0515FD3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που κάνει το συγκεκριμένο νομοσχέδιο είναι να βρίσκει τους νόμιμους τρόπους με τους οποίους πρέπει να υπάρξει η όλη διαδικασία της παραγωγής, της οργάνωσης της δραστηριότητας, η οποία θα οδηγήσει σε τε</w:t>
      </w:r>
      <w:r>
        <w:rPr>
          <w:rFonts w:eastAsia="Times New Roman" w:cs="Times New Roman"/>
          <w:szCs w:val="24"/>
        </w:rPr>
        <w:t>λικό προϊόν, της αποθήκευσης, των ελέγ</w:t>
      </w:r>
      <w:r>
        <w:rPr>
          <w:rFonts w:eastAsia="Times New Roman" w:cs="Times New Roman"/>
          <w:szCs w:val="24"/>
        </w:rPr>
        <w:lastRenderedPageBreak/>
        <w:t>χων. Εμείς συμφωνούμε με όλες αυτές τις προδιαγραφές, τις οποίες βάζει το σχέδιο νόμου, το οποίο θα γίνει νόμος, γιατί είδα και τη στάση των περισσότερων πολιτικών δυνάμεων εδώ.</w:t>
      </w:r>
    </w:p>
    <w:p w14:paraId="0515FD4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Εκείνο το οποίο προβλέπουμε με την παράγ</w:t>
      </w:r>
      <w:r>
        <w:rPr>
          <w:rFonts w:eastAsia="Times New Roman" w:cs="Times New Roman"/>
          <w:szCs w:val="24"/>
        </w:rPr>
        <w:t>ραφο 9 του άρθρου 2, είναι ότι δίνουμε στον ΕΟΦ την έγκριση της παραγωγής και της κυκλοφορίας των τελικών προ</w:t>
      </w:r>
      <w:r>
        <w:rPr>
          <w:rFonts w:eastAsia="Times New Roman" w:cs="Times New Roman"/>
          <w:szCs w:val="24"/>
        </w:rPr>
        <w:t>ϊ</w:t>
      </w:r>
      <w:r>
        <w:rPr>
          <w:rFonts w:eastAsia="Times New Roman" w:cs="Times New Roman"/>
          <w:szCs w:val="24"/>
        </w:rPr>
        <w:t xml:space="preserve">όντων φαρμακευτικής κάνναβης, των ποικιλιών κάνναβης περιεκτικότητας </w:t>
      </w:r>
      <w:proofErr w:type="spellStart"/>
      <w:r>
        <w:rPr>
          <w:rFonts w:eastAsia="Times New Roman" w:cs="Times New Roman"/>
          <w:szCs w:val="24"/>
        </w:rPr>
        <w:t>κανναβιδιόλης</w:t>
      </w:r>
      <w:proofErr w:type="spellEnd"/>
      <w:r>
        <w:rPr>
          <w:rFonts w:eastAsia="Times New Roman" w:cs="Times New Roman"/>
          <w:szCs w:val="24"/>
        </w:rPr>
        <w:t xml:space="preserve"> άνω του 0,2% για ιατρικούς σκοπούς, με τις προδιαγραφές, τις πρ</w:t>
      </w:r>
      <w:r>
        <w:rPr>
          <w:rFonts w:eastAsia="Times New Roman" w:cs="Times New Roman"/>
          <w:szCs w:val="24"/>
        </w:rPr>
        <w:t>οϋποθέσεις οι οποίες ορίζονται και θα καθοριστούν με απόφαση του Υπουργού Υγείας μετά από πρόταση του ΕΟΦ.</w:t>
      </w:r>
    </w:p>
    <w:p w14:paraId="0515FD4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Αυτό κάνει φανερό κάτω από ποιες προδιαγραφές θα μπορούν να δίνονται τα τελικά σκευάσματα, με οποιαδήποτε μορφή, για τη </w:t>
      </w:r>
      <w:r>
        <w:rPr>
          <w:rFonts w:eastAsia="Times New Roman" w:cs="Times New Roman"/>
          <w:szCs w:val="24"/>
        </w:rPr>
        <w:lastRenderedPageBreak/>
        <w:t xml:space="preserve">χρήση των ασθενών </w:t>
      </w:r>
      <w:r>
        <w:rPr>
          <w:rFonts w:eastAsia="Times New Roman"/>
          <w:bCs/>
        </w:rPr>
        <w:t>και</w:t>
      </w:r>
      <w:r>
        <w:rPr>
          <w:rFonts w:eastAsia="Times New Roman" w:cs="Times New Roman"/>
          <w:szCs w:val="24"/>
        </w:rPr>
        <w:t xml:space="preserve"> φυσικά </w:t>
      </w:r>
      <w:r>
        <w:rPr>
          <w:rFonts w:eastAsia="Times New Roman" w:cs="Times New Roman"/>
          <w:szCs w:val="24"/>
        </w:rPr>
        <w:t>κάτω από συγκεκριμένες ιατρικές οδηγίες.</w:t>
      </w:r>
    </w:p>
    <w:p w14:paraId="0515FD4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Για εμάς είναι σίγουρο ότι πρέπει να προχωρήσουμε σε ένα μητρώο ασθενών που χρειάζονται τα προϊόντα χρήσης της κάνναβης. Είναι σίγουρο ότι χρειαζόμαστε θεραπευτικά πρωτόκολλα, τα οποία να προσδιορίζουν για τις διάφο</w:t>
      </w:r>
      <w:r>
        <w:rPr>
          <w:rFonts w:eastAsia="Times New Roman" w:cs="Times New Roman"/>
          <w:szCs w:val="24"/>
        </w:rPr>
        <w:t>ρες αυτές χρήσεις κάτω από ποιους όρους οι γιατροί θα γράφουν συγκεκριμένη ποσόστωση, συγκεκριμένη ποσότητα, συγκεκριμένο τρόπο χορήγησης, για να μην μπορεί να υπάρξει κα</w:t>
      </w:r>
      <w:r>
        <w:rPr>
          <w:rFonts w:eastAsia="Times New Roman" w:cs="Times New Roman"/>
          <w:szCs w:val="24"/>
        </w:rPr>
        <w:t>μ</w:t>
      </w:r>
      <w:r>
        <w:rPr>
          <w:rFonts w:eastAsia="Times New Roman" w:cs="Times New Roman"/>
          <w:szCs w:val="24"/>
        </w:rPr>
        <w:t>μιά αμφισβήτηση για το τι αποθηκεύεται, πώς αποθηκεύεται, τι φτάνει στο τελικό προϊόν</w:t>
      </w:r>
      <w:r>
        <w:rPr>
          <w:rFonts w:eastAsia="Times New Roman" w:cs="Times New Roman"/>
          <w:szCs w:val="24"/>
        </w:rPr>
        <w:t xml:space="preserve"> και πώς διακινείται για τη χρήση των ασθενών. Αυτά είναι, λοιπόν, ζητήματα για τα οποία νομίζω ότι το Κοινοβούλιο είναι ώριμο να προχωρήσει στη νομοθέτησή τους.</w:t>
      </w:r>
    </w:p>
    <w:p w14:paraId="0515FD4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θεωρώ ότι </w:t>
      </w:r>
      <w:r>
        <w:rPr>
          <w:rFonts w:eastAsia="Times New Roman" w:cs="Times New Roman"/>
        </w:rPr>
        <w:t>πρέπει</w:t>
      </w:r>
      <w:r>
        <w:rPr>
          <w:rFonts w:eastAsia="Times New Roman" w:cs="Times New Roman"/>
          <w:szCs w:val="24"/>
        </w:rPr>
        <w:t xml:space="preserve"> να αποφύγουμε τις διαστρεβλώσεις, οι οποίες υπάρχουν σχετικά με το αν σήμ</w:t>
      </w:r>
      <w:r>
        <w:rPr>
          <w:rFonts w:eastAsia="Times New Roman" w:cs="Times New Roman"/>
          <w:szCs w:val="24"/>
        </w:rPr>
        <w:t xml:space="preserve">ερα επιτρέπουμε να χρησιμοποιείται η κάνναβη και για άλλους σκοπούς, </w:t>
      </w:r>
      <w:r>
        <w:rPr>
          <w:rFonts w:eastAsia="Times New Roman" w:cs="Times New Roman"/>
          <w:bCs/>
          <w:shd w:val="clear" w:color="auto" w:fill="FFFFFF"/>
        </w:rPr>
        <w:t>γιατί</w:t>
      </w:r>
      <w:r>
        <w:rPr>
          <w:rFonts w:eastAsia="Times New Roman" w:cs="Times New Roman"/>
          <w:szCs w:val="24"/>
        </w:rPr>
        <w:t xml:space="preserve"> ορισμένες τοποθετήσεις οι οποίες έγιναν στην </w:t>
      </w:r>
      <w:r>
        <w:rPr>
          <w:rFonts w:eastAsia="Times New Roman" w:cs="Times New Roman"/>
          <w:szCs w:val="24"/>
        </w:rPr>
        <w:t>ε</w:t>
      </w:r>
      <w:r>
        <w:rPr>
          <w:rFonts w:eastAsia="Times New Roman" w:cs="Times New Roman"/>
          <w:szCs w:val="24"/>
        </w:rPr>
        <w:t>πιτροπή και σήμερα στοχεύουν στην αποποινικοποίηση της χρήσεως του χασίς, συνολικά της κάνναβης ή και της μαριχουάνας. Αυτό είναι ένα ζ</w:t>
      </w:r>
      <w:r>
        <w:rPr>
          <w:rFonts w:eastAsia="Times New Roman" w:cs="Times New Roman"/>
          <w:szCs w:val="24"/>
        </w:rPr>
        <w:t>ήτημα το οποίο ρίχνει τη μπάλα εκτός γηπέδου. Σε καμμία διάταξη του σχεδίου νόμου δεν περιγράφονται ζητήματα τα οποία θα μας έβαζαν σε σκέψεις περί αποποινικοποίησης. Αυτή είναι μια άλλη συζήτηση.</w:t>
      </w:r>
    </w:p>
    <w:p w14:paraId="0515FD4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Ακούσαμε όλοι με πολύ μεγάλη προσοχή και τον πρώην Πρωθυπου</w:t>
      </w:r>
      <w:r>
        <w:rPr>
          <w:rFonts w:eastAsia="Times New Roman" w:cs="Times New Roman"/>
          <w:szCs w:val="24"/>
        </w:rPr>
        <w:t xml:space="preserve">ργό, </w:t>
      </w:r>
      <w:r>
        <w:rPr>
          <w:rFonts w:eastAsia="Times New Roman" w:cs="Times New Roman"/>
          <w:szCs w:val="24"/>
        </w:rPr>
        <w:t xml:space="preserve">κ. </w:t>
      </w:r>
      <w:r>
        <w:rPr>
          <w:rFonts w:eastAsia="Times New Roman" w:cs="Times New Roman"/>
          <w:szCs w:val="24"/>
        </w:rPr>
        <w:t>Γιώργο Παπανδρέου, να τοποθετείται και τον κ. Θεοδωράκη να τοποθετείται για ορισμένα ζητήματα, αλλά αυτά αφο</w:t>
      </w:r>
      <w:r>
        <w:rPr>
          <w:rFonts w:eastAsia="Times New Roman" w:cs="Times New Roman"/>
          <w:szCs w:val="24"/>
        </w:rPr>
        <w:lastRenderedPageBreak/>
        <w:t xml:space="preserve">ρούν μια άλλη συζήτηση, την οποία το </w:t>
      </w:r>
      <w:r>
        <w:rPr>
          <w:rFonts w:eastAsia="Times New Roman" w:cs="Times New Roman"/>
          <w:szCs w:val="24"/>
        </w:rPr>
        <w:t>ε</w:t>
      </w:r>
      <w:r>
        <w:rPr>
          <w:rFonts w:eastAsia="Times New Roman" w:cs="Times New Roman"/>
          <w:szCs w:val="24"/>
        </w:rPr>
        <w:t>λληνικό Κοινοβούλιο θα κάνει κάτω από ορισμένα άλλα δεδομένα, όταν θα φτάσουμε να έχουμε σαφείς εισηγή</w:t>
      </w:r>
      <w:r>
        <w:rPr>
          <w:rFonts w:eastAsia="Times New Roman" w:cs="Times New Roman"/>
          <w:szCs w:val="24"/>
        </w:rPr>
        <w:t>σεις, σαφείς προτάσεις, ώστε να έρχεται αυτό να προετοιμάσει και την κοινωνία, προκειμένου να κάνουμε όλον τον διάλογο που χρειάζεται, για να μπορέσουμε να καταλήξουμε σε συμπεράσματα.</w:t>
      </w:r>
    </w:p>
    <w:p w14:paraId="0515FD4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να μην κουράζω, αυτό που κάνει σήμερα -και νομίζω ότι μπορεί το </w:t>
      </w:r>
      <w:r>
        <w:rPr>
          <w:rFonts w:eastAsia="Times New Roman" w:cs="Times New Roman"/>
          <w:szCs w:val="24"/>
        </w:rPr>
        <w:t>ε</w:t>
      </w:r>
      <w:r>
        <w:rPr>
          <w:rFonts w:eastAsia="Times New Roman" w:cs="Times New Roman"/>
          <w:szCs w:val="24"/>
        </w:rPr>
        <w:t>λλ</w:t>
      </w:r>
      <w:r>
        <w:rPr>
          <w:rFonts w:eastAsia="Times New Roman" w:cs="Times New Roman"/>
          <w:szCs w:val="24"/>
        </w:rPr>
        <w:t xml:space="preserve">ηνικό Κοινοβούλιο να προχωρήσει σε αυτά τα βήματα που κάνουμε σήμερα- είναι να εξυπηρετεί ανάγκες ασθενών. Οι ομάδες ασθενών που υπηρετούνται είναι σαφείς, έχουν </w:t>
      </w:r>
      <w:proofErr w:type="spellStart"/>
      <w:r>
        <w:rPr>
          <w:rFonts w:eastAsia="Times New Roman" w:cs="Times New Roman"/>
          <w:szCs w:val="24"/>
        </w:rPr>
        <w:t>περιγραφεί</w:t>
      </w:r>
      <w:proofErr w:type="spellEnd"/>
      <w:r>
        <w:rPr>
          <w:rFonts w:eastAsia="Times New Roman" w:cs="Times New Roman"/>
          <w:szCs w:val="24"/>
        </w:rPr>
        <w:t>, από την σκλήρυνση κατά πλάκας μέχρι και πολλές άλλες κατηγορίες ασθενών που το χρε</w:t>
      </w:r>
      <w:r>
        <w:rPr>
          <w:rFonts w:eastAsia="Times New Roman" w:cs="Times New Roman"/>
          <w:szCs w:val="24"/>
        </w:rPr>
        <w:t>ιάζονται.</w:t>
      </w:r>
    </w:p>
    <w:p w14:paraId="0515FD4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ότι </w:t>
      </w:r>
      <w:r>
        <w:rPr>
          <w:rFonts w:eastAsia="Times New Roman" w:cs="Times New Roman"/>
          <w:bCs/>
          <w:shd w:val="clear" w:color="auto" w:fill="FFFFFF"/>
        </w:rPr>
        <w:t>υπάρχουν</w:t>
      </w:r>
      <w:r>
        <w:rPr>
          <w:rFonts w:eastAsia="Times New Roman" w:cs="Times New Roman"/>
          <w:szCs w:val="24"/>
        </w:rPr>
        <w:t xml:space="preserve"> </w:t>
      </w:r>
      <w:proofErr w:type="spellStart"/>
      <w:r>
        <w:rPr>
          <w:rFonts w:eastAsia="Times New Roman" w:cs="Times New Roman"/>
          <w:szCs w:val="24"/>
        </w:rPr>
        <w:t>παρηγορ</w:t>
      </w:r>
      <w:r>
        <w:rPr>
          <w:rFonts w:eastAsia="Times New Roman" w:cs="Times New Roman"/>
          <w:szCs w:val="24"/>
        </w:rPr>
        <w:t>ι</w:t>
      </w:r>
      <w:r>
        <w:rPr>
          <w:rFonts w:eastAsia="Times New Roman" w:cs="Times New Roman"/>
          <w:szCs w:val="24"/>
        </w:rPr>
        <w:t>κές</w:t>
      </w:r>
      <w:proofErr w:type="spellEnd"/>
      <w:r>
        <w:rPr>
          <w:rFonts w:eastAsia="Times New Roman" w:cs="Times New Roman"/>
          <w:szCs w:val="24"/>
        </w:rPr>
        <w:t xml:space="preserve"> ιδιότητες, ιδιότητες οι οποίες δεν αμφισβητούνται από όλες τις κλινικές μελέτες που γίνονται. Η νομοθέτηση αυτού του σχεδίου νόμου θα δώσει τη δυνατότητα να καλυφθούν οι ανάγκες των αρρώστων. </w:t>
      </w:r>
    </w:p>
    <w:p w14:paraId="0515FD4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είναι, λοι</w:t>
      </w:r>
      <w:r>
        <w:rPr>
          <w:rFonts w:eastAsia="Times New Roman" w:cs="Times New Roman"/>
          <w:szCs w:val="24"/>
        </w:rPr>
        <w:t xml:space="preserve">πόν, αγαπητοί φίλοι, που μας οδηγεί στο να ζητήσουμε να ξαναδείτε όλοι οι συνάδελφοι, σε όποια πτέρυγα και να είσαστε, τη στάση </w:t>
      </w:r>
      <w:r>
        <w:rPr>
          <w:rFonts w:eastAsia="Times New Roman" w:cs="Times New Roman"/>
          <w:bCs/>
          <w:shd w:val="clear" w:color="auto" w:fill="FFFFFF"/>
        </w:rPr>
        <w:t>που</w:t>
      </w:r>
      <w:r>
        <w:rPr>
          <w:rFonts w:eastAsia="Times New Roman" w:cs="Times New Roman"/>
          <w:szCs w:val="24"/>
        </w:rPr>
        <w:t xml:space="preserve"> κρατάτε. </w:t>
      </w:r>
    </w:p>
    <w:p w14:paraId="0515FD4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Απευθύνομαι ειδικά στην Κοινοβουλευτική Ομάδα της Νέας Δημοκρατίας. Άκουσα τον τρόπο με τον οποίον αρκετοί από εσά</w:t>
      </w:r>
      <w:r>
        <w:rPr>
          <w:rFonts w:eastAsia="Times New Roman" w:cs="Times New Roman"/>
          <w:szCs w:val="24"/>
        </w:rPr>
        <w:t xml:space="preserve">ς κάνατε προτάσεις βελτιωτικών ρυθμίσεων πάνω στο σχέδιο νόμου. Αντί να κρατήσετε αυτό, λέτε να αποσυρθεί το σχέδιο νόμου. Αυτά τα βήματα, δηλαδή, τα οποία καθορίζουν ένα προωθητικό σχέδιο νόμου, εσείς λέτε να αποσυρθούν. Έρχεστε μετά σε έναν διάλογο </w:t>
      </w:r>
      <w:r>
        <w:rPr>
          <w:rFonts w:eastAsia="Times New Roman" w:cs="Times New Roman"/>
          <w:szCs w:val="24"/>
        </w:rPr>
        <w:lastRenderedPageBreak/>
        <w:t>που γ</w:t>
      </w:r>
      <w:r>
        <w:rPr>
          <w:rFonts w:eastAsia="Times New Roman" w:cs="Times New Roman"/>
          <w:szCs w:val="24"/>
        </w:rPr>
        <w:t>ίνεται περί του τι είναι προοδευτικό και αναχρονιστικό, τι είναι μεταρρύθμιση και τι είναι εμμονή, σε ορισμένα κλισέ, ο οποίος θα οδηγήσει στο ότι η Νέα Δημοκρατία είναι μ</w:t>
      </w:r>
      <w:r>
        <w:rPr>
          <w:rFonts w:eastAsia="Times New Roman" w:cs="Times New Roman"/>
          <w:szCs w:val="24"/>
        </w:rPr>
        <w:t>ί</w:t>
      </w:r>
      <w:r>
        <w:rPr>
          <w:rFonts w:eastAsia="Times New Roman" w:cs="Times New Roman"/>
          <w:szCs w:val="24"/>
        </w:rPr>
        <w:t>α δύναμη μεταρρυθμίσεων σε ώριμα ζητήματα, μετά από εξαντλητικό διάλογο -και ακούσαμ</w:t>
      </w:r>
      <w:r>
        <w:rPr>
          <w:rFonts w:eastAsia="Times New Roman" w:cs="Times New Roman"/>
          <w:szCs w:val="24"/>
        </w:rPr>
        <w:t xml:space="preserve">ε τους φορείς- ή ότι είναι ένα </w:t>
      </w:r>
      <w:proofErr w:type="spellStart"/>
      <w:r>
        <w:rPr>
          <w:rFonts w:eastAsia="Times New Roman" w:cs="Times New Roman"/>
          <w:szCs w:val="24"/>
        </w:rPr>
        <w:t>εμμονικό</w:t>
      </w:r>
      <w:proofErr w:type="spellEnd"/>
      <w:r>
        <w:rPr>
          <w:rFonts w:eastAsia="Times New Roman" w:cs="Times New Roman"/>
          <w:szCs w:val="24"/>
        </w:rPr>
        <w:t xml:space="preserve"> κόμμα σε συντηρητικά κλισέ και επιμένει σε αυτά;</w:t>
      </w:r>
    </w:p>
    <w:p w14:paraId="0515FD4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15FD4A"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D4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515FD4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Ιάσων Φωτήλας. </w:t>
      </w:r>
    </w:p>
    <w:p w14:paraId="0515FD4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Ευχαριστώ, κύριε Πρόεδρε. </w:t>
      </w:r>
    </w:p>
    <w:p w14:paraId="0515FD4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κατ</w:t>
      </w:r>
      <w:r>
        <w:rPr>
          <w:rFonts w:eastAsia="Times New Roman" w:cs="Times New Roman"/>
          <w:szCs w:val="24"/>
        </w:rPr>
        <w:t xml:space="preserve">’ </w:t>
      </w:r>
      <w:r>
        <w:rPr>
          <w:rFonts w:eastAsia="Times New Roman" w:cs="Times New Roman"/>
          <w:szCs w:val="24"/>
        </w:rPr>
        <w:t>αρχάς να σας ενημερώσω ότι εδώ, έξω από την Αίθουσα της Ολομέλειας, στο Περιστύλιο, κόβει βόλτες πάνω-κάτω από το πρωί ο κ. Καρανίκας. Είναι ιδιαίτερα αγχωμένος και ανήσυχος. Δεν ξέρω για πο</w:t>
      </w:r>
      <w:r>
        <w:rPr>
          <w:rFonts w:eastAsia="Times New Roman" w:cs="Times New Roman"/>
          <w:szCs w:val="24"/>
        </w:rPr>
        <w:t>ιον λόγο.</w:t>
      </w:r>
    </w:p>
    <w:p w14:paraId="0515FD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Εν τω μεταξύ, ακούμε και κάποιες πληροφορίες –δεν ξέρουμε αν είναι αλήθεια, βέβαια, εσείς θα μας πείτε, ούτε τις υιοθετούμε, απλώς τις αναφέρουμε- ότι ο κ. Καρανίκας ήδη έχει προβεί στην πρώτη συμφωνία για αυτή</w:t>
      </w:r>
      <w:r>
        <w:rPr>
          <w:rFonts w:eastAsia="Times New Roman" w:cs="Times New Roman"/>
          <w:szCs w:val="24"/>
        </w:rPr>
        <w:t xml:space="preserve"> την ιστορία ως εκπρόσωπος του Υπουργείου Υγείας –δεν ξέρω πώς προκύπτει αυτό- με κάποια εταιρεία. Πιθανότατα να μην ισχύει. Πείτε μας, όμως, αν ισχύει κάτι τέτοιο.</w:t>
      </w:r>
    </w:p>
    <w:p w14:paraId="0515FD5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Από εκεί και πέρα, αφήστε τον άνθρωπο να έρθει μέσα να παρακολουθήσει. Σύμβουλος Πρωθυπουργ</w:t>
      </w:r>
      <w:r>
        <w:rPr>
          <w:rFonts w:eastAsia="Times New Roman" w:cs="Times New Roman"/>
          <w:szCs w:val="24"/>
        </w:rPr>
        <w:t xml:space="preserve">ού είναι και εμπνευστής του νομοσχεδίου. Τον ευχαριστήσατε για την πολύτιμη βοήθεια που </w:t>
      </w:r>
      <w:r>
        <w:rPr>
          <w:rFonts w:eastAsia="Times New Roman" w:cs="Times New Roman"/>
          <w:szCs w:val="24"/>
        </w:rPr>
        <w:lastRenderedPageBreak/>
        <w:t>σας έδωσε, προκειμένου να φτιάξετε αυτό το νομοσχέδιο. Γιατί τον έχετε και ξεροσταλιάζει στον διάδρομο τον άνθρωπο; Αφήστε τον να μπει μέσα να παρακολουθήσει.</w:t>
      </w:r>
    </w:p>
    <w:p w14:paraId="0515FD5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ξεκινή</w:t>
      </w:r>
      <w:r>
        <w:rPr>
          <w:rFonts w:eastAsia="Times New Roman" w:cs="Times New Roman"/>
          <w:szCs w:val="24"/>
        </w:rPr>
        <w:t>σω από αυτό, για να μην παρεξηγηθούμε: Δεν υπάρχει ούτε ένας Βουλευτής της Νέας Δημοκρατίας που να είναι τόσο στενόμυαλος ή τόσο ανάλγητος, ώστε να μην επιθυμεί να έχουν πρόσβαση όλοι οι ασθενείς για τους οποίους η επιστημονική κοινότητα, η ιατρική επιστήμ</w:t>
      </w:r>
      <w:r>
        <w:rPr>
          <w:rFonts w:eastAsia="Times New Roman" w:cs="Times New Roman"/>
          <w:szCs w:val="24"/>
        </w:rPr>
        <w:t>η έχει διαπιστώσει ότι τους χρειάζονται αυτά τα φάρμακα. Όχι σήμερα, αλλά χθες θα έπρεπε να έχουν πρόσβαση.</w:t>
      </w:r>
    </w:p>
    <w:p w14:paraId="0515FD5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όμως, το σκεφτόμαστε και πράγματι το πιστεύουμε. Εσείς το κάνετε; Εσείς τους σκέφτεστε τους ασθενείς; Για να το δούμε λίγο. Πρώτα απ’ όλα, σε</w:t>
      </w:r>
      <w:r>
        <w:rPr>
          <w:rFonts w:eastAsia="Times New Roman" w:cs="Times New Roman"/>
          <w:szCs w:val="24"/>
        </w:rPr>
        <w:t xml:space="preserve"> νομοθετικό επίπεδο, αυτοί οι άνθρωποι </w:t>
      </w:r>
      <w:r>
        <w:rPr>
          <w:rFonts w:eastAsia="Times New Roman" w:cs="Times New Roman"/>
          <w:szCs w:val="24"/>
        </w:rPr>
        <w:lastRenderedPageBreak/>
        <w:t>είναι καλυμμένοι. Δεν χρειαζόταν αυτό το νομοσχέδιο. Έχουν καλυφθεί από την κοινή υπουργική απόφαση, την οποία φέρατε το 2017. Άρα, μιλάμε για τεχνικό επίπεδο, να μπορούν δηλαδή να έχουν πιο άμεση πρόσβαση και ίσως σε</w:t>
      </w:r>
      <w:r>
        <w:rPr>
          <w:rFonts w:eastAsia="Times New Roman" w:cs="Times New Roman"/>
          <w:szCs w:val="24"/>
        </w:rPr>
        <w:t xml:space="preserve"> καλύτερες και πιο προσιτές τιμές.</w:t>
      </w:r>
    </w:p>
    <w:p w14:paraId="0515FD5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λοιπόν, εδώ γίνεται; Αν αυτό το νομοσχέδιο ψηφιστεί σήμερα, τα πρώτα αποτελέσματά του θα έρθουν στην καλύτερη περίπτωση σε ένα, σε δύο χρόνια. Έτσι τους σκέφτεστε τους ασθενείς; Φροντίζετε να πάτε να τους καλύψετε σ</w:t>
      </w:r>
      <w:r>
        <w:rPr>
          <w:rFonts w:eastAsia="Times New Roman" w:cs="Times New Roman"/>
          <w:szCs w:val="24"/>
        </w:rPr>
        <w:t>ε ένα ή δύο χρόνια; Χθες έπρεπε να τους έχετε καλύψει τα φαρμακευτικά σκευάσματα, που η επιστήμη λέει ότι τους κάνουν καλό, όχι όταν θα τελειώσει αυτή η επένδυση. Άρα δεν αφορά αυτούς τους ανθρώπους. Τελείωσε αυτό. Δεν σας ενδιαφέρουν οι ασθενείς. Πάμε παρ</w:t>
      </w:r>
      <w:r>
        <w:rPr>
          <w:rFonts w:eastAsia="Times New Roman" w:cs="Times New Roman"/>
          <w:szCs w:val="24"/>
        </w:rPr>
        <w:t>ακάτω.</w:t>
      </w:r>
    </w:p>
    <w:p w14:paraId="0515FD5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μια επένδυση; Να το δούμε, διότι εμείς δεν είμαστε κατά των επενδύσεων. Εμείς είμαστε υπέρ των επενδύσεων, των νόμιμων επενδύσεων και αυτό το λέμε πάντα. Δεν μπορώ, όμως, να μην σχολιάσω ότι εδώ και τρία χρόνια δεν έχετε φέρει ούτε μία</w:t>
      </w:r>
      <w:r>
        <w:rPr>
          <w:rFonts w:eastAsia="Times New Roman" w:cs="Times New Roman"/>
          <w:szCs w:val="24"/>
        </w:rPr>
        <w:t xml:space="preserve"> επένδυση και ξαφνικά η επένδυση που έφερε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η επένδυση της «φούντας». Διότι αυτή είναι η μόνη επένδυση που φέρνετε στα τρία χρόνια διακυβέρνησης!</w:t>
      </w:r>
    </w:p>
    <w:p w14:paraId="0515FD5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Αλήθεια, να κάνουμε επένδυση. Να την κάνουμε, όμως, με ασφαλείς όρους. Μιλάμε γ</w:t>
      </w:r>
      <w:r>
        <w:rPr>
          <w:rFonts w:eastAsia="Times New Roman" w:cs="Times New Roman"/>
          <w:szCs w:val="24"/>
        </w:rPr>
        <w:t>ια ένα ναρκωτικό. Το λέτε εσείς αυτό στην αιτιολογική έκθεση. Είναι εθιστικό, σκληρό κι επικίνδυνο. Άρα</w:t>
      </w:r>
      <w:r>
        <w:rPr>
          <w:rFonts w:eastAsia="Times New Roman" w:cs="Times New Roman"/>
          <w:szCs w:val="24"/>
        </w:rPr>
        <w:t>,</w:t>
      </w:r>
      <w:r>
        <w:rPr>
          <w:rFonts w:eastAsia="Times New Roman" w:cs="Times New Roman"/>
          <w:szCs w:val="24"/>
        </w:rPr>
        <w:t xml:space="preserve"> η όποια επένδυση να γίνει με ασφαλείς όρους. Ή θα γίνει, δηλαδή, από το κράτος ή θα γίνει από επιλεγμένους ελάχιστους ιδιώτες -για να μπορούμε και να τ</w:t>
      </w:r>
      <w:r>
        <w:rPr>
          <w:rFonts w:eastAsia="Times New Roman" w:cs="Times New Roman"/>
          <w:szCs w:val="24"/>
        </w:rPr>
        <w:t xml:space="preserve">ους ελέγχουμε- οι οποίοι θα πληρούν όλες τις </w:t>
      </w:r>
      <w:r>
        <w:rPr>
          <w:rFonts w:eastAsia="Times New Roman" w:cs="Times New Roman"/>
          <w:szCs w:val="24"/>
        </w:rPr>
        <w:lastRenderedPageBreak/>
        <w:t>προϋποθέσεις σε μια μορφή ΣΔΙΤ ας πούμε, πάντα υπό την εποπτεία και τη συνεργασία του κράτους. Αυτό γίνεται εδώ;</w:t>
      </w:r>
    </w:p>
    <w:p w14:paraId="0515FD5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Αλήθεια, σε ποια αγορά θα απευθυνθούμε; Μπορείτε να μας το πείτε αυτό; Διότι δεν θα απευθυνθούμε β</w:t>
      </w:r>
      <w:r>
        <w:rPr>
          <w:rFonts w:eastAsia="Times New Roman" w:cs="Times New Roman"/>
          <w:szCs w:val="24"/>
        </w:rPr>
        <w:t>έβαια στις χώρες που καλλιεργούν. Αυτές καλλιεργούν. Τι να τους πουλήσουμε; Ούτε σε εκείνες που δεν έχουν νομοθετήσει. Εγώ δεν είμαι σίγουρος ότι όλη αυτή η επένδυση είναι τόσο φοβερή. Δεν μου προκύπτει εμένα από κάπου αυτό.</w:t>
      </w:r>
    </w:p>
    <w:p w14:paraId="0515FD57"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Και αλήθεια, ακόμη και τώρα δεν</w:t>
      </w:r>
      <w:r>
        <w:rPr>
          <w:rFonts w:eastAsia="Times New Roman"/>
          <w:szCs w:val="24"/>
        </w:rPr>
        <w:t xml:space="preserve"> γνωρίζουμε τι θα πρέπει να κάνει τελικά ο καλλιεργητής; Θα πρέπει να φτιάξει το φάρμακο; Γιατί αν θα πρέπει να φτιάξει το φάρμακο, τότε πέρα από την καλλιέργεια θα πρέπει να έχει και μια φαρμακοβιομηχανία δίπλα. Οπότε να μην </w:t>
      </w:r>
      <w:r>
        <w:rPr>
          <w:rFonts w:eastAsia="Times New Roman"/>
          <w:szCs w:val="24"/>
        </w:rPr>
        <w:lastRenderedPageBreak/>
        <w:t>κοροϊδεύουμε τώρα τον κόσμο κα</w:t>
      </w:r>
      <w:r>
        <w:rPr>
          <w:rFonts w:eastAsia="Times New Roman"/>
          <w:szCs w:val="24"/>
        </w:rPr>
        <w:t>ι τους αγρότες για νεοφυή επιχειρηματικότητα. Για άλλους είναι αυτή η δουλειά.</w:t>
      </w:r>
    </w:p>
    <w:p w14:paraId="0515FD58"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Εάν δεν πρέπει να φτιάχνει το φάρμακο, αλλά απλά πρέπει να φτιάχνει μια απόσταξη της φούντας ή την ίδια τη φούντα ατόφια χωρίς κα</w:t>
      </w:r>
      <w:r>
        <w:rPr>
          <w:rFonts w:eastAsia="Times New Roman"/>
          <w:szCs w:val="24"/>
        </w:rPr>
        <w:t>μ</w:t>
      </w:r>
      <w:r>
        <w:rPr>
          <w:rFonts w:eastAsia="Times New Roman"/>
          <w:szCs w:val="24"/>
        </w:rPr>
        <w:t xml:space="preserve">μία επεξεργασία, ε, τότε, με </w:t>
      </w:r>
      <w:proofErr w:type="spellStart"/>
      <w:r>
        <w:rPr>
          <w:rFonts w:eastAsia="Times New Roman"/>
          <w:szCs w:val="24"/>
        </w:rPr>
        <w:t>συγχωρείτε</w:t>
      </w:r>
      <w:proofErr w:type="spellEnd"/>
      <w:r>
        <w:rPr>
          <w:rFonts w:eastAsia="Times New Roman"/>
          <w:szCs w:val="24"/>
        </w:rPr>
        <w:t>, αλλά δ</w:t>
      </w:r>
      <w:r>
        <w:rPr>
          <w:rFonts w:eastAsia="Times New Roman"/>
          <w:szCs w:val="24"/>
        </w:rPr>
        <w:t xml:space="preserve">εν μιλάμε για ιατρική κάνναβη, που δεν υπάρχει ιατρική κάνναβη, ιατρική χρήση υπάρχει. Η κάνναβη είναι μία, αυτή που καπνίζει ο κόσμος, πώς το λένε αυτοί οι </w:t>
      </w:r>
      <w:proofErr w:type="spellStart"/>
      <w:r>
        <w:rPr>
          <w:rFonts w:eastAsia="Times New Roman"/>
          <w:szCs w:val="24"/>
        </w:rPr>
        <w:t>φιλο</w:t>
      </w:r>
      <w:r>
        <w:rPr>
          <w:rFonts w:eastAsia="Times New Roman"/>
          <w:szCs w:val="24"/>
        </w:rPr>
        <w:t>σ</w:t>
      </w:r>
      <w:r>
        <w:rPr>
          <w:rFonts w:eastAsia="Times New Roman"/>
          <w:szCs w:val="24"/>
        </w:rPr>
        <w:t>υριζαίοι</w:t>
      </w:r>
      <w:proofErr w:type="spellEnd"/>
      <w:r>
        <w:rPr>
          <w:rFonts w:eastAsia="Times New Roman"/>
          <w:szCs w:val="24"/>
        </w:rPr>
        <w:t>, τέλος πάντων. Αυτή είναι η κάνναβη, δεν υπάρχει άλλη.</w:t>
      </w:r>
    </w:p>
    <w:p w14:paraId="0515FD59"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Άρα, λοιπόν, να πούμε ποιος εί</w:t>
      </w:r>
      <w:r>
        <w:rPr>
          <w:rFonts w:eastAsia="Times New Roman"/>
          <w:szCs w:val="24"/>
        </w:rPr>
        <w:t xml:space="preserve">ναι ο πραγματικός σκοπός, να το δούμε. Εμείς λέμε ότι ο σκοπός είναι στο τέλος της ημέρας να νομοθετήσετε και να απελευθερώσετε όλες τις χρήσεις της κάνναβης. Αυτός είναι ο σκοπός. Εάν περάσει αυτό το νομοσχέδιο ως </w:t>
      </w:r>
      <w:r>
        <w:rPr>
          <w:rFonts w:eastAsia="Times New Roman"/>
          <w:szCs w:val="24"/>
        </w:rPr>
        <w:lastRenderedPageBreak/>
        <w:t>έχει, η Ελλάδα θα είναι η μοναδική χώρα τ</w:t>
      </w:r>
      <w:r>
        <w:rPr>
          <w:rFonts w:eastAsia="Times New Roman"/>
          <w:szCs w:val="24"/>
        </w:rPr>
        <w:t>ης Ευρώπης και του κόσμου που θα προβεί σε νόμιμη μαζική παραγωγή καλλιέργειας κάνναβης. Ούτε οι χώρες οι πιο ανοι</w:t>
      </w:r>
      <w:r>
        <w:rPr>
          <w:rFonts w:eastAsia="Times New Roman"/>
          <w:szCs w:val="24"/>
        </w:rPr>
        <w:t>κ</w:t>
      </w:r>
      <w:r>
        <w:rPr>
          <w:rFonts w:eastAsia="Times New Roman"/>
          <w:szCs w:val="24"/>
        </w:rPr>
        <w:t>τές σε αυτά τα ζητήματα, η Ολλανδία, ας πούμε, το Κολοράντο, η Αριζόνα, οι οποίες έχουν νομοθετήσει και την ψυχαγωγική χρήση, αυτό δεν το σκε</w:t>
      </w:r>
      <w:r>
        <w:rPr>
          <w:rFonts w:eastAsia="Times New Roman"/>
          <w:szCs w:val="24"/>
        </w:rPr>
        <w:t>φτήκανε. Το τερματίσατε, δηλαδή, πραγματικά.</w:t>
      </w:r>
    </w:p>
    <w:p w14:paraId="0515FD5A"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Μάλλον δεν το τερματίσατε, θα το τερματίσετε εάν μας πείτε αύριο, γιατί μπορείτε να το κάνετε, ότι εκτός από τη φούντα, θα καλλιεργούμε και κόκα. Στον </w:t>
      </w:r>
      <w:r>
        <w:rPr>
          <w:rFonts w:eastAsia="Times New Roman"/>
          <w:szCs w:val="24"/>
        </w:rPr>
        <w:t>δεύτερο</w:t>
      </w:r>
      <w:r>
        <w:rPr>
          <w:rFonts w:eastAsia="Times New Roman"/>
          <w:szCs w:val="24"/>
        </w:rPr>
        <w:t xml:space="preserve"> πίνακα είναι και η κόκα. Θα καλλιεργούμε και παπαρού</w:t>
      </w:r>
      <w:r>
        <w:rPr>
          <w:rFonts w:eastAsia="Times New Roman"/>
          <w:szCs w:val="24"/>
        </w:rPr>
        <w:t>να. Θα καλλιεργούμε και όπιο. «</w:t>
      </w:r>
      <w:proofErr w:type="spellStart"/>
      <w:r>
        <w:rPr>
          <w:rFonts w:eastAsia="Times New Roman"/>
          <w:szCs w:val="24"/>
        </w:rPr>
        <w:t>Μπίζνα</w:t>
      </w:r>
      <w:proofErr w:type="spellEnd"/>
      <w:r>
        <w:rPr>
          <w:rFonts w:eastAsia="Times New Roman"/>
          <w:szCs w:val="24"/>
        </w:rPr>
        <w:t>» να κάνουμε. Αν υπάρχει «</w:t>
      </w:r>
      <w:proofErr w:type="spellStart"/>
      <w:r>
        <w:rPr>
          <w:rFonts w:eastAsia="Times New Roman"/>
          <w:szCs w:val="24"/>
        </w:rPr>
        <w:t>μπίζνα</w:t>
      </w:r>
      <w:proofErr w:type="spellEnd"/>
      <w:r>
        <w:rPr>
          <w:rFonts w:eastAsia="Times New Roman"/>
          <w:szCs w:val="24"/>
        </w:rPr>
        <w:t>», στον ίδιο πίνακα είναι όλα αυτά. Γιατί μόνο την φούντα, αν υπάρχει «</w:t>
      </w:r>
      <w:proofErr w:type="spellStart"/>
      <w:r>
        <w:rPr>
          <w:rFonts w:eastAsia="Times New Roman"/>
          <w:szCs w:val="24"/>
        </w:rPr>
        <w:t>μπίζνα</w:t>
      </w:r>
      <w:proofErr w:type="spellEnd"/>
      <w:r>
        <w:rPr>
          <w:rFonts w:eastAsia="Times New Roman"/>
          <w:szCs w:val="24"/>
        </w:rPr>
        <w:t>»;</w:t>
      </w:r>
    </w:p>
    <w:p w14:paraId="0515FD5B"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Το λέω αυτό διότι ο κ. Ξανθός στη διυπουργική συνέντευξη που έδωσε</w:t>
      </w:r>
      <w:r>
        <w:rPr>
          <w:rFonts w:eastAsia="Times New Roman"/>
          <w:szCs w:val="24"/>
        </w:rPr>
        <w:t>,</w:t>
      </w:r>
      <w:r>
        <w:rPr>
          <w:rFonts w:eastAsia="Times New Roman"/>
          <w:szCs w:val="24"/>
        </w:rPr>
        <w:t xml:space="preserve"> όταν ρωτήθηκε για τον ανθό, για τη φούν</w:t>
      </w:r>
      <w:r>
        <w:rPr>
          <w:rFonts w:eastAsia="Times New Roman"/>
          <w:szCs w:val="24"/>
        </w:rPr>
        <w:t>τα δηλαδή, είπε ότι «</w:t>
      </w:r>
      <w:r>
        <w:rPr>
          <w:rFonts w:eastAsia="Times New Roman"/>
          <w:szCs w:val="24"/>
        </w:rPr>
        <w:t>ε</w:t>
      </w:r>
      <w:r>
        <w:rPr>
          <w:rFonts w:eastAsia="Times New Roman"/>
          <w:szCs w:val="24"/>
        </w:rPr>
        <w:t>ξετάζουμε το ενδεχόμενο με την επόμενη ΚΥΑ που θα έρθει, να πωλείται ο ανθός αυτούσιος, χωρίς κα</w:t>
      </w:r>
      <w:r>
        <w:rPr>
          <w:rFonts w:eastAsia="Times New Roman"/>
          <w:szCs w:val="24"/>
        </w:rPr>
        <w:t>μ</w:t>
      </w:r>
      <w:r>
        <w:rPr>
          <w:rFonts w:eastAsia="Times New Roman"/>
          <w:szCs w:val="24"/>
        </w:rPr>
        <w:t>μία επεξεργασία, έτσι όπως θα είναι από το δέντρο». Άλλο είναι αυτό κι άλλο είναι αυτό το οποίο μας λέτε.</w:t>
      </w:r>
    </w:p>
    <w:p w14:paraId="0515FD5C"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Ποιες είναι οι προϋποθέσεις; Μί</w:t>
      </w:r>
      <w:r>
        <w:rPr>
          <w:rFonts w:eastAsia="Times New Roman"/>
          <w:szCs w:val="24"/>
        </w:rPr>
        <w:t>α! Να έχεις κλείσει τα δεκαοκτώ, όπως μας προέκυψε. Ήταν τα είκοσι ένα, τώρα γίνεται τα δεκαοκτώ. Όποιος είναι δεκαοκτώ χρονών μπορεί να καλλιεργήσει κάνναβη. Τελεία! Δεν υπάρχει άλλη προϋπόθεση.</w:t>
      </w:r>
    </w:p>
    <w:p w14:paraId="0515FD5D"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Με αυτά που είπε ο κ. Κοντονής στην ουσία επιβάλλει τη θέση </w:t>
      </w:r>
      <w:r>
        <w:rPr>
          <w:rFonts w:eastAsia="Times New Roman"/>
          <w:szCs w:val="24"/>
        </w:rPr>
        <w:t xml:space="preserve">του. Τι μας είπε, λοιπόν; Ότι το παιδί το οποίο έχει καταδικαστεί σε κακούργημα για ναρκωτικά, αλλά για λόγους νομικούς το αδίκημα </w:t>
      </w:r>
      <w:r>
        <w:rPr>
          <w:rFonts w:eastAsia="Times New Roman"/>
          <w:szCs w:val="24"/>
        </w:rPr>
        <w:lastRenderedPageBreak/>
        <w:t>μετετράπη σε πλημμέλημα, θα μπορεί να καλλιεργεί. Είναι σαν να λέμε ότι θα πιάσουμε ένα παιδί δεκαοκτώ χρονών με το δάκτυλο μ</w:t>
      </w:r>
      <w:r>
        <w:rPr>
          <w:rFonts w:eastAsia="Times New Roman"/>
          <w:szCs w:val="24"/>
        </w:rPr>
        <w:t>έσα στο βάζο με το μέλι και εμείς θα του πούμε «πάρε το βάζο σπίτι σου και φύλα το να μην το πειράξει κανείς». Αυτό μας λέτε.</w:t>
      </w:r>
    </w:p>
    <w:p w14:paraId="0515FD5E"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Επίσης, δεν υπάρχει κα</w:t>
      </w:r>
      <w:r>
        <w:rPr>
          <w:rFonts w:eastAsia="Times New Roman"/>
          <w:szCs w:val="24"/>
        </w:rPr>
        <w:t>μ</w:t>
      </w:r>
      <w:r>
        <w:rPr>
          <w:rFonts w:eastAsia="Times New Roman"/>
          <w:szCs w:val="24"/>
        </w:rPr>
        <w:t>μία προϋπόθεση πέρα από το ποιος –είπαμε, δεκαοκτώ χρονών- στο πού θα γίνεται αυτή η δουλειά. Δηλαδή μπορεί</w:t>
      </w:r>
      <w:r>
        <w:rPr>
          <w:rFonts w:eastAsia="Times New Roman"/>
          <w:szCs w:val="24"/>
        </w:rPr>
        <w:t xml:space="preserve"> αύριο να δούμε σε ένα χωριό δίπλα στο σχολείο μια </w:t>
      </w:r>
      <w:proofErr w:type="spellStart"/>
      <w:r>
        <w:rPr>
          <w:rFonts w:eastAsia="Times New Roman"/>
          <w:szCs w:val="24"/>
        </w:rPr>
        <w:t>χασισοκαλλιέργεια</w:t>
      </w:r>
      <w:proofErr w:type="spellEnd"/>
      <w:r>
        <w:rPr>
          <w:rFonts w:eastAsia="Times New Roman"/>
          <w:szCs w:val="24"/>
        </w:rPr>
        <w:t xml:space="preserve">; Δίπλα στην εκκλησία μια </w:t>
      </w:r>
      <w:proofErr w:type="spellStart"/>
      <w:r>
        <w:rPr>
          <w:rFonts w:eastAsia="Times New Roman"/>
          <w:szCs w:val="24"/>
        </w:rPr>
        <w:t>χασισοκαλλιέργεια</w:t>
      </w:r>
      <w:proofErr w:type="spellEnd"/>
      <w:r>
        <w:rPr>
          <w:rFonts w:eastAsia="Times New Roman"/>
          <w:szCs w:val="24"/>
        </w:rPr>
        <w:t xml:space="preserve">; Δίπλα σε σπίτια </w:t>
      </w:r>
      <w:proofErr w:type="spellStart"/>
      <w:r>
        <w:rPr>
          <w:rFonts w:eastAsia="Times New Roman"/>
          <w:szCs w:val="24"/>
        </w:rPr>
        <w:t>νοικοκυραίων</w:t>
      </w:r>
      <w:proofErr w:type="spellEnd"/>
      <w:r>
        <w:rPr>
          <w:rFonts w:eastAsia="Times New Roman"/>
          <w:szCs w:val="24"/>
        </w:rPr>
        <w:t xml:space="preserve"> μια </w:t>
      </w:r>
      <w:proofErr w:type="spellStart"/>
      <w:r>
        <w:rPr>
          <w:rFonts w:eastAsia="Times New Roman"/>
          <w:szCs w:val="24"/>
        </w:rPr>
        <w:t>χασισοκαλλιέργεια</w:t>
      </w:r>
      <w:proofErr w:type="spellEnd"/>
      <w:r>
        <w:rPr>
          <w:rFonts w:eastAsia="Times New Roman"/>
          <w:szCs w:val="24"/>
        </w:rPr>
        <w:t>; Αυτό προβλέπει αυτό το νομοσχέδιο. Δεν ξέρω τι θα έρθει με την ΚΥΑ. Εμπιστοσύνη δεν έχω κα</w:t>
      </w:r>
      <w:r>
        <w:rPr>
          <w:rFonts w:eastAsia="Times New Roman"/>
          <w:szCs w:val="24"/>
        </w:rPr>
        <w:t>μ</w:t>
      </w:r>
      <w:r>
        <w:rPr>
          <w:rFonts w:eastAsia="Times New Roman"/>
          <w:szCs w:val="24"/>
        </w:rPr>
        <w:t>μία, αλλά αυτό που σήμερα βλέπουμε είναι αυτό, ότι θα μπορεί να βρίσκεται οπουδήποτε.</w:t>
      </w:r>
    </w:p>
    <w:p w14:paraId="0515FD5F"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Ούτε προϋπόθεση στο πόσο θα μπορεί να παράγει υπάρχει. Δεν υπάρχει ποσοτικοποίηση. Δηλαδή θα μπορούσα να σκεφτώ ότι εγώ που είμαι καλλιεργητής-επενδυτής θα πρέπει να δείξ</w:t>
      </w:r>
      <w:r>
        <w:rPr>
          <w:rFonts w:eastAsia="Times New Roman"/>
          <w:szCs w:val="24"/>
        </w:rPr>
        <w:t>ω ένα προσύμφωνο πώλησης με μια μεγάλη ιδιωτική εταιρεία του εξωτερικού που να λέει «</w:t>
      </w:r>
      <w:r>
        <w:rPr>
          <w:rFonts w:eastAsia="Times New Roman"/>
          <w:szCs w:val="24"/>
        </w:rPr>
        <w:t>θ</w:t>
      </w:r>
      <w:r>
        <w:rPr>
          <w:rFonts w:eastAsia="Times New Roman"/>
          <w:szCs w:val="24"/>
        </w:rPr>
        <w:t xml:space="preserve">έλω δύο τόνους και σου δίνω την άδεια να καλλιεργήσεις δύο τόνους». Ούτε αυτό. </w:t>
      </w:r>
    </w:p>
    <w:p w14:paraId="0515FD60"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Αντίθετα, αυτό που προβλέπεται από το νομοσχέδιο είναι η υπερπαραγωγή. Προβλέπεται η δημιο</w:t>
      </w:r>
      <w:r>
        <w:rPr>
          <w:rFonts w:eastAsia="Times New Roman"/>
          <w:szCs w:val="24"/>
        </w:rPr>
        <w:t xml:space="preserve">υργία στοκ. Δηλαδή, ενδεχομένως αύριο θα έχουμε χιλιάδες καλλιεργειών, διάσπαρτες στη χώρα και χιλιάδες αποθήκες γεμάτες με χασίς. Και ποιος ελεγκτικός μηχανισμός, κυρίες και κύριοι συνάδελφοι, θα ελέγξει αν υπάρχει </w:t>
      </w:r>
      <w:proofErr w:type="spellStart"/>
      <w:r>
        <w:rPr>
          <w:rFonts w:eastAsia="Times New Roman"/>
          <w:szCs w:val="24"/>
        </w:rPr>
        <w:t>παρεμπόριο</w:t>
      </w:r>
      <w:proofErr w:type="spellEnd"/>
      <w:r>
        <w:rPr>
          <w:rFonts w:eastAsia="Times New Roman"/>
          <w:szCs w:val="24"/>
        </w:rPr>
        <w:t>, αν υπάρχουν διαρροές, αν υπά</w:t>
      </w:r>
      <w:r>
        <w:rPr>
          <w:rFonts w:eastAsia="Times New Roman"/>
          <w:szCs w:val="24"/>
        </w:rPr>
        <w:t xml:space="preserve">ρχει μαύρη αγορά με </w:t>
      </w:r>
      <w:r>
        <w:rPr>
          <w:rFonts w:eastAsia="Times New Roman"/>
          <w:szCs w:val="24"/>
        </w:rPr>
        <w:lastRenderedPageBreak/>
        <w:t>διάσπαρτες τις χασισοφυτείες σε όλη τη χώρα; Μας λένε ότι τα αστυνομικά τμήματα θα ελέγχουν. Εδώ γελάνε ή κλαίνε, τέλος πάντων. Δεν ξέρω. Ο καθένας να το ερμηνεύσει.</w:t>
      </w:r>
    </w:p>
    <w:p w14:paraId="0515FD61"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Στην παράγραφο 6 του άρθρου 1 αποκλείετε την Επιτροπή Ναρκωτικών.</w:t>
      </w:r>
    </w:p>
    <w:p w14:paraId="0515FD62"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Γιατ</w:t>
      </w:r>
      <w:r>
        <w:rPr>
          <w:rFonts w:eastAsia="Times New Roman"/>
          <w:szCs w:val="24"/>
        </w:rPr>
        <w:t>ί την αποκλείετε; Αφού εσείς οι ίδιοι λέτε μέσα στην αιτιολογική έκθεση ότι πρόκειται για ένα σκληρό, εθιστικά σκληρό και επικίνδυνο ναρκωτικό. Γιατί αποκλείουμε την Επιτροπή Ναρκωτικών;</w:t>
      </w:r>
    </w:p>
    <w:p w14:paraId="0515FD63"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Κύριε Βορίδη, ακούστε τι μας λένε. Είναι, ξέρετε, ακριβή αυτή η επένδ</w:t>
      </w:r>
      <w:r>
        <w:rPr>
          <w:rFonts w:eastAsia="Times New Roman"/>
          <w:szCs w:val="24"/>
        </w:rPr>
        <w:t xml:space="preserve">υση. Δεν μπορεί να την κάνει οποιοσδήποτε, οπότε δεν θα είναι τόσοι πολλοί. Δηλαδή, η Κυβέρνηση, που αποφάσισε το πόσες άδειες θα πρέπει να δώσουμε στα κανάλια και είπε ότι δεν μπορεί </w:t>
      </w:r>
      <w:r>
        <w:rPr>
          <w:rFonts w:eastAsia="Times New Roman"/>
          <w:szCs w:val="24"/>
        </w:rPr>
        <w:lastRenderedPageBreak/>
        <w:t>να το κανονίσει αυτό η αγορά και θα πρέπει να το οριοθετήσουμε εμείς, λέ</w:t>
      </w:r>
      <w:r>
        <w:rPr>
          <w:rFonts w:eastAsia="Times New Roman"/>
          <w:szCs w:val="24"/>
        </w:rPr>
        <w:t xml:space="preserve">ει ότι το πόσες </w:t>
      </w:r>
      <w:proofErr w:type="spellStart"/>
      <w:r>
        <w:rPr>
          <w:rFonts w:eastAsia="Times New Roman"/>
          <w:szCs w:val="24"/>
        </w:rPr>
        <w:t>χασισοκαλλιέργειες</w:t>
      </w:r>
      <w:proofErr w:type="spellEnd"/>
      <w:r>
        <w:rPr>
          <w:rFonts w:eastAsia="Times New Roman"/>
          <w:szCs w:val="24"/>
        </w:rPr>
        <w:t xml:space="preserve"> θα υπάρχουν στη χώρα μπορούμε να το αφήσουμε να το ρυθμίσει η αγορά από μόνη της.</w:t>
      </w:r>
    </w:p>
    <w:p w14:paraId="0515FD64"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τελειώσατε.</w:t>
      </w:r>
    </w:p>
    <w:p w14:paraId="0515FD65"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Τελειώνω, κύριε Πρόεδρε. Ένα λεπτό μόνο θα χρειαστώ.</w:t>
      </w:r>
    </w:p>
    <w:p w14:paraId="0515FD6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Όλα αυτά</w:t>
      </w:r>
      <w:r>
        <w:rPr>
          <w:rFonts w:eastAsia="Times New Roman"/>
          <w:szCs w:val="24"/>
        </w:rPr>
        <w:t xml:space="preserve"> συνοδεύονται από ένα φεστιβάλ, που έγινε πριν από ένα μήνα στο </w:t>
      </w:r>
      <w:proofErr w:type="spellStart"/>
      <w:r>
        <w:rPr>
          <w:rFonts w:eastAsia="Times New Roman"/>
          <w:szCs w:val="24"/>
        </w:rPr>
        <w:t>Τάε</w:t>
      </w:r>
      <w:proofErr w:type="spellEnd"/>
      <w:r>
        <w:rPr>
          <w:rFonts w:eastAsia="Times New Roman"/>
          <w:szCs w:val="24"/>
        </w:rPr>
        <w:t xml:space="preserve"> </w:t>
      </w:r>
      <w:proofErr w:type="spellStart"/>
      <w:r>
        <w:rPr>
          <w:rFonts w:eastAsia="Times New Roman"/>
          <w:szCs w:val="24"/>
        </w:rPr>
        <w:t>Κβον</w:t>
      </w:r>
      <w:proofErr w:type="spellEnd"/>
      <w:r>
        <w:rPr>
          <w:rFonts w:eastAsia="Times New Roman"/>
          <w:szCs w:val="24"/>
        </w:rPr>
        <w:t xml:space="preserve"> Ντο υπό την αιγίδα του Υπουργείου Υγείας, του Υπουργείου Αγροτικής Ανάπτυξης και Τροφίμων, του Υπουργείου Οικονομίας και της κ</w:t>
      </w:r>
      <w:r>
        <w:rPr>
          <w:rFonts w:eastAsia="Times New Roman"/>
          <w:szCs w:val="24"/>
        </w:rPr>
        <w:t>.</w:t>
      </w:r>
      <w:r>
        <w:rPr>
          <w:rFonts w:eastAsia="Times New Roman"/>
          <w:szCs w:val="24"/>
        </w:rPr>
        <w:t xml:space="preserve"> Δούρου, της </w:t>
      </w:r>
      <w:r>
        <w:rPr>
          <w:rFonts w:eastAsia="Times New Roman"/>
          <w:szCs w:val="24"/>
        </w:rPr>
        <w:t>α</w:t>
      </w:r>
      <w:r>
        <w:rPr>
          <w:rFonts w:eastAsia="Times New Roman"/>
          <w:szCs w:val="24"/>
        </w:rPr>
        <w:t xml:space="preserve">υτοδιοίκησης. Μέσα στο </w:t>
      </w:r>
      <w:proofErr w:type="spellStart"/>
      <w:r>
        <w:rPr>
          <w:rFonts w:eastAsia="Times New Roman"/>
          <w:szCs w:val="24"/>
        </w:rPr>
        <w:t>Τάε</w:t>
      </w:r>
      <w:proofErr w:type="spellEnd"/>
      <w:r>
        <w:rPr>
          <w:rFonts w:eastAsia="Times New Roman"/>
          <w:szCs w:val="24"/>
        </w:rPr>
        <w:t xml:space="preserve"> </w:t>
      </w:r>
      <w:proofErr w:type="spellStart"/>
      <w:r>
        <w:rPr>
          <w:rFonts w:eastAsia="Times New Roman"/>
          <w:szCs w:val="24"/>
        </w:rPr>
        <w:t>Κβον</w:t>
      </w:r>
      <w:proofErr w:type="spellEnd"/>
      <w:r>
        <w:rPr>
          <w:rFonts w:eastAsia="Times New Roman"/>
          <w:szCs w:val="24"/>
        </w:rPr>
        <w:t xml:space="preserve"> Ντο, λοιπό</w:t>
      </w:r>
      <w:r>
        <w:rPr>
          <w:rFonts w:eastAsia="Times New Roman"/>
          <w:szCs w:val="24"/>
        </w:rPr>
        <w:t xml:space="preserve">ν, –θα σας καταθέσω και τα σχετικά- υπήρξαν περίπτερα που πουλούσαν σπόρους για να φυτέψεις, μηχανές για </w:t>
      </w:r>
      <w:r>
        <w:rPr>
          <w:rFonts w:eastAsia="Times New Roman"/>
          <w:szCs w:val="24"/>
        </w:rPr>
        <w:lastRenderedPageBreak/>
        <w:t>να καλλιεργήσεις χασίς στο σπίτι σου -μηχανές εσωτερικής καλλιέργειας- υπήρχαν ναργιλέδες, πίπες κ</w:t>
      </w:r>
      <w:r>
        <w:rPr>
          <w:rFonts w:eastAsia="Times New Roman"/>
          <w:szCs w:val="24"/>
        </w:rPr>
        <w:t>αι άλλα</w:t>
      </w:r>
      <w:r>
        <w:rPr>
          <w:rFonts w:eastAsia="Times New Roman"/>
          <w:szCs w:val="24"/>
        </w:rPr>
        <w:t>. Τα αγόραζες αυτά και δίπλα ήταν το περίπτερο</w:t>
      </w:r>
      <w:r>
        <w:rPr>
          <w:rFonts w:eastAsia="Times New Roman"/>
          <w:szCs w:val="24"/>
        </w:rPr>
        <w:t xml:space="preserve"> του Υπουργείου και τα αγόραζες αυτά τα πράγματα.</w:t>
      </w:r>
    </w:p>
    <w:p w14:paraId="0515FD67"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ολοκληρώστε τώρα γιατί πήγαμε στο </w:t>
      </w:r>
      <w:proofErr w:type="spellStart"/>
      <w:r>
        <w:rPr>
          <w:rFonts w:eastAsia="Times New Roman"/>
          <w:szCs w:val="24"/>
        </w:rPr>
        <w:t>Τάε</w:t>
      </w:r>
      <w:proofErr w:type="spellEnd"/>
      <w:r>
        <w:rPr>
          <w:rFonts w:eastAsia="Times New Roman"/>
          <w:szCs w:val="24"/>
        </w:rPr>
        <w:t xml:space="preserve"> </w:t>
      </w:r>
      <w:proofErr w:type="spellStart"/>
      <w:r>
        <w:rPr>
          <w:rFonts w:eastAsia="Times New Roman"/>
          <w:szCs w:val="24"/>
        </w:rPr>
        <w:t>Κβον</w:t>
      </w:r>
      <w:proofErr w:type="spellEnd"/>
      <w:r>
        <w:rPr>
          <w:rFonts w:eastAsia="Times New Roman"/>
          <w:szCs w:val="24"/>
        </w:rPr>
        <w:t xml:space="preserve"> Ντο.</w:t>
      </w:r>
    </w:p>
    <w:p w14:paraId="0515FD68"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Τελειώνω, ένα λεπτό μόνο.</w:t>
      </w:r>
    </w:p>
    <w:p w14:paraId="0515FD6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Εν τω μεταξύ, υπάρχουν και δηλώσεις και όχι μόνο από Βουλευτές, </w:t>
      </w:r>
      <w:r>
        <w:rPr>
          <w:rFonts w:eastAsia="Times New Roman"/>
          <w:szCs w:val="24"/>
        </w:rPr>
        <w:t>αλλά και από Υπουργούς. Εδώ είναι η δήλωση του κ</w:t>
      </w:r>
      <w:r>
        <w:rPr>
          <w:rFonts w:eastAsia="Times New Roman"/>
          <w:szCs w:val="24"/>
        </w:rPr>
        <w:t>.</w:t>
      </w:r>
      <w:r>
        <w:rPr>
          <w:rFonts w:eastAsia="Times New Roman"/>
          <w:szCs w:val="24"/>
        </w:rPr>
        <w:t xml:space="preserve"> Τσιρώνη: «Να έχουμε κάνναβη στο μπαλκόνι και να πληρώνουμε παράβολο στο κράτος». Ο κ. Τσιρώνης τα λέει αυτά. Δεν σας αφήνει να κάνετε τη δουλειά σας.</w:t>
      </w:r>
    </w:p>
    <w:p w14:paraId="0515FD6A"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Φωτήλα, πήγαμε στα</w:t>
      </w:r>
      <w:r>
        <w:rPr>
          <w:rFonts w:eastAsia="Times New Roman"/>
          <w:szCs w:val="24"/>
        </w:rPr>
        <w:t xml:space="preserve"> έντεκα λεπτά.</w:t>
      </w:r>
    </w:p>
    <w:p w14:paraId="0515FD6B"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Εδώ είναι το ντοκουμέντο, συνέντευξη του κ</w:t>
      </w:r>
      <w:r>
        <w:rPr>
          <w:rFonts w:eastAsia="Times New Roman"/>
          <w:szCs w:val="24"/>
        </w:rPr>
        <w:t>.</w:t>
      </w:r>
      <w:r>
        <w:rPr>
          <w:rFonts w:eastAsia="Times New Roman"/>
          <w:szCs w:val="24"/>
        </w:rPr>
        <w:t xml:space="preserve"> </w:t>
      </w:r>
      <w:proofErr w:type="spellStart"/>
      <w:r>
        <w:rPr>
          <w:rFonts w:eastAsia="Times New Roman"/>
          <w:szCs w:val="24"/>
        </w:rPr>
        <w:t>Μπαλαούρα</w:t>
      </w:r>
      <w:proofErr w:type="spellEnd"/>
      <w:r>
        <w:rPr>
          <w:rFonts w:eastAsia="Times New Roman"/>
          <w:szCs w:val="24"/>
        </w:rPr>
        <w:t>…</w:t>
      </w:r>
    </w:p>
    <w:p w14:paraId="0515FD6C"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Καταθέσετε τα και θα τα πάρουμε.</w:t>
      </w:r>
    </w:p>
    <w:p w14:paraId="0515FD6D"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…όπου λέει ο κ. </w:t>
      </w:r>
      <w:proofErr w:type="spellStart"/>
      <w:r>
        <w:rPr>
          <w:rFonts w:eastAsia="Times New Roman"/>
          <w:szCs w:val="24"/>
        </w:rPr>
        <w:t>Μπαλαούρας</w:t>
      </w:r>
      <w:proofErr w:type="spellEnd"/>
      <w:r>
        <w:rPr>
          <w:rFonts w:eastAsia="Times New Roman"/>
          <w:szCs w:val="24"/>
        </w:rPr>
        <w:t xml:space="preserve"> ότι «εγώ προτείνω το σύστημα της Ολλανδίας και το σύστημα τη</w:t>
      </w:r>
      <w:r>
        <w:rPr>
          <w:rFonts w:eastAsia="Times New Roman"/>
          <w:szCs w:val="24"/>
        </w:rPr>
        <w:t>ς Ισπανίας».</w:t>
      </w:r>
    </w:p>
    <w:p w14:paraId="0515FD6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Επίσης, κύριε Αποστόλου, χθες στην </w:t>
      </w:r>
      <w:r>
        <w:rPr>
          <w:rFonts w:eastAsia="Times New Roman"/>
          <w:szCs w:val="24"/>
        </w:rPr>
        <w:t>ε</w:t>
      </w:r>
      <w:r>
        <w:rPr>
          <w:rFonts w:eastAsia="Times New Roman"/>
          <w:szCs w:val="24"/>
        </w:rPr>
        <w:t>πιτροπή μίλησε ο κ. Παπανδρέου. Όταν τελείωσε ο κ. Παπανδρέου, τον χειροκροτήσατε θερμά αυθόρμητα. Ο κ. Παπανδρέου είπε ότι πρέπει να απελευθερώσουμε και να αποποινικοποιήσουμε όλες τις χρήσεις της κάνναβης.</w:t>
      </w:r>
      <w:r>
        <w:rPr>
          <w:rFonts w:eastAsia="Times New Roman"/>
          <w:szCs w:val="24"/>
        </w:rPr>
        <w:t xml:space="preserve"> Εσείς, όμως -γιατί εσείς το φέρνετε το νομοσχέδιο, δεν το </w:t>
      </w:r>
      <w:r>
        <w:rPr>
          <w:rFonts w:eastAsia="Times New Roman"/>
          <w:szCs w:val="24"/>
        </w:rPr>
        <w:lastRenderedPageBreak/>
        <w:t>φέρνω εγώ- λέτε ότι πρόκειται για ένα επικίνδυνο, σκληρό ναρκωτικό. Ο κ. Παπανδρέου είπε ότι πρόκειται για ένα άκακο ναρκωτικό. Γιατί τον χειροκροτήσατε; Κατά λάθος;</w:t>
      </w:r>
    </w:p>
    <w:p w14:paraId="0515FD6F"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515FD70"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Κλείνω με αυτό. Το λέω γιατί έχει δημιουργηθεί μια σύγχυση εδώ. Και ξέρετε γιατί είναι αυτή σύγχυση; Γιατί άλλο φέρνετε, άλλο θέλετε να φέρετε και άλλο τελικά νομοθετείτε. Γι’ αυτό έχει δημιουργηθεί αυτή η σ</w:t>
      </w:r>
      <w:r>
        <w:rPr>
          <w:rFonts w:eastAsia="Times New Roman"/>
          <w:szCs w:val="24"/>
        </w:rPr>
        <w:t>ύγχυση.</w:t>
      </w:r>
    </w:p>
    <w:p w14:paraId="0515FD71"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 ευχαριστούμε.</w:t>
      </w:r>
    </w:p>
    <w:p w14:paraId="0515FD72"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Κλείνοντας θέλω να πω το εξής.</w:t>
      </w:r>
    </w:p>
    <w:p w14:paraId="0515FD73"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Μα, κύριε συνάδελφε, έχετε κλείσει πέντε φορές.</w:t>
      </w:r>
    </w:p>
    <w:p w14:paraId="0515FD74"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Κλείνω.</w:t>
      </w:r>
      <w:r>
        <w:rPr>
          <w:rFonts w:eastAsia="Times New Roman"/>
          <w:b/>
          <w:szCs w:val="24"/>
        </w:rPr>
        <w:t xml:space="preserve"> </w:t>
      </w:r>
      <w:r>
        <w:rPr>
          <w:rFonts w:eastAsia="Times New Roman"/>
          <w:szCs w:val="24"/>
        </w:rPr>
        <w:t>Είναι ενδιαφέρον.</w:t>
      </w:r>
    </w:p>
    <w:p w14:paraId="0515FD75"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Ακούστε το, κύριε </w:t>
      </w:r>
      <w:r>
        <w:rPr>
          <w:rFonts w:eastAsia="Times New Roman"/>
          <w:szCs w:val="24"/>
        </w:rPr>
        <w:t>Πρόεδρε.</w:t>
      </w:r>
    </w:p>
    <w:p w14:paraId="0515FD76"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Ωραία είναι όλα όσα ακούω, αλλά δεν γίνεται.</w:t>
      </w:r>
    </w:p>
    <w:p w14:paraId="0515FD77"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Ακόμα και οι χώρες, που έχουν νομοθετήσει την ιατρική χρήση της κάνναβης αποδεδειγμένα –θα το καταθέσω στα Πρακτικά-και η Καλιφόρνια, η πρώτη χώρα, εκεί </w:t>
      </w:r>
      <w:r>
        <w:rPr>
          <w:rFonts w:eastAsia="Times New Roman"/>
          <w:szCs w:val="24"/>
        </w:rPr>
        <w:t>που νομοθετήθηκε η ιατρική χρήση, η ψυχαγωγική χρήση από εφήβους αυξήθηκε.</w:t>
      </w:r>
    </w:p>
    <w:p w14:paraId="0515FD78"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Σας ευχαριστώ πολύ, κύριε συνάδελφε.</w:t>
      </w:r>
    </w:p>
    <w:p w14:paraId="0515FD79"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Όσο δε γι’ αυτούς που νομοθέτησαν την ψυχαγωγική χρήση, όλοι αυτοί πριν το κάνουν είχαν βάλει σ</w:t>
      </w:r>
      <w:r>
        <w:rPr>
          <w:rFonts w:eastAsia="Times New Roman"/>
          <w:szCs w:val="24"/>
        </w:rPr>
        <w:t>ε πενταετή δημόσια διαβούλευση και είχαν κάνει ενημερωτική καμπάνια σε όλους τους χώρους.</w:t>
      </w:r>
    </w:p>
    <w:p w14:paraId="0515FD7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w:t>
      </w:r>
      <w:proofErr w:type="spellStart"/>
      <w:r>
        <w:rPr>
          <w:rFonts w:eastAsia="Times New Roman"/>
          <w:szCs w:val="24"/>
        </w:rPr>
        <w:t>Ιάσ</w:t>
      </w:r>
      <w:r>
        <w:rPr>
          <w:rFonts w:eastAsia="Times New Roman"/>
          <w:szCs w:val="24"/>
        </w:rPr>
        <w:t>ο</w:t>
      </w:r>
      <w:r>
        <w:rPr>
          <w:rFonts w:eastAsia="Times New Roman"/>
          <w:szCs w:val="24"/>
        </w:rPr>
        <w:t>ν</w:t>
      </w:r>
      <w:r>
        <w:rPr>
          <w:rFonts w:eastAsia="Times New Roman"/>
          <w:szCs w:val="24"/>
        </w:rPr>
        <w:t>ας</w:t>
      </w:r>
      <w:proofErr w:type="spellEnd"/>
      <w:r>
        <w:rPr>
          <w:rFonts w:eastAsia="Times New Roman"/>
          <w:szCs w:val="24"/>
        </w:rPr>
        <w:t xml:space="preserve"> Φωτήλας καταθέτει για τα Πρακτικά τα προαναφερθέντα έγγραφα, τα οποία βρίσκονται στο αρχείο του Τμήματος Γραμματείας της Διεύθ</w:t>
      </w:r>
      <w:r>
        <w:rPr>
          <w:rFonts w:eastAsia="Times New Roman"/>
          <w:szCs w:val="24"/>
        </w:rPr>
        <w:t>υνσης Στενογραφίας και Πρακτικών της Βουλής)</w:t>
      </w:r>
    </w:p>
    <w:p w14:paraId="0515FD7B"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w:t>
      </w:r>
    </w:p>
    <w:p w14:paraId="0515FD7C"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Σαχινίδης</w:t>
      </w:r>
      <w:proofErr w:type="spellEnd"/>
      <w:r>
        <w:rPr>
          <w:rFonts w:eastAsia="Times New Roman"/>
          <w:szCs w:val="24"/>
        </w:rPr>
        <w:t xml:space="preserve"> από τη Χρυσή Αυγή.</w:t>
      </w:r>
    </w:p>
    <w:p w14:paraId="0515FD7D"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Έκλεισα. Μια φράση θέλω να πω.</w:t>
      </w:r>
    </w:p>
    <w:p w14:paraId="0515FD7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Κύριοι Υπουργοί, εγώ δεν ξέρω αν εσείς πραγματικά θέλετε </w:t>
      </w:r>
      <w:r>
        <w:rPr>
          <w:rFonts w:eastAsia="Times New Roman"/>
          <w:szCs w:val="24"/>
        </w:rPr>
        <w:t>να μείνετε στην ιστορία ως οι Υπουργοί της φούντας. Δεν μας ενδιαφέρει. Όμως, εμείς δεν μπορούμε να το επιτρέψουμε και δεν μπορούμε να το επιτρέψουμε για τα Ελληνόπουλα, όπως αυτά που μας κοιτάνε από τα θεωρεία.</w:t>
      </w:r>
    </w:p>
    <w:p w14:paraId="0515FD7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Εμείς τους υποσχεθήκαμε δουλειές. Εσείς τους</w:t>
      </w:r>
      <w:r>
        <w:rPr>
          <w:rFonts w:eastAsia="Times New Roman"/>
          <w:szCs w:val="24"/>
        </w:rPr>
        <w:t xml:space="preserve"> υπόσχεστε δουλειές με φούντες. Έ, όχι!</w:t>
      </w:r>
    </w:p>
    <w:p w14:paraId="0515FD80" w14:textId="77777777" w:rsidR="00F75232" w:rsidRDefault="00120703">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515FD81"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Είναι σοβαρά πράγματα αυτά που λέτε για τις φούντες;</w:t>
      </w:r>
    </w:p>
    <w:p w14:paraId="0515FD82"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Κυρία </w:t>
      </w:r>
      <w:proofErr w:type="spellStart"/>
      <w:r>
        <w:rPr>
          <w:rFonts w:eastAsia="Times New Roman"/>
          <w:szCs w:val="24"/>
        </w:rPr>
        <w:t>Μεγαλοοικονόμου</w:t>
      </w:r>
      <w:proofErr w:type="spellEnd"/>
      <w:r>
        <w:rPr>
          <w:rFonts w:eastAsia="Times New Roman"/>
          <w:szCs w:val="24"/>
        </w:rPr>
        <w:t>, σας παρακαλώ. Κάντε τον διάλογο με τον συνάδελφο έξω από την Αίθουσα.</w:t>
      </w:r>
    </w:p>
    <w:p w14:paraId="0515FD83"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έχετε τον λόγο. Παρακαλώ, ξεκινήστε.</w:t>
      </w:r>
    </w:p>
    <w:p w14:paraId="0515FD84"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w:t>
      </w:r>
    </w:p>
    <w:p w14:paraId="0515FD85"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Σήμερα στο παρόν σχέδιο νόμου είδαμε μια μεταλλαγμένη Νέα Δημοκρ</w:t>
      </w:r>
      <w:r>
        <w:rPr>
          <w:rFonts w:eastAsia="Times New Roman"/>
          <w:szCs w:val="24"/>
        </w:rPr>
        <w:t xml:space="preserve">ατία να αλλάζει τελείως θέση από αυτά που είχε πει στις αρχές της </w:t>
      </w:r>
      <w:r>
        <w:rPr>
          <w:rFonts w:eastAsia="Times New Roman"/>
          <w:szCs w:val="24"/>
        </w:rPr>
        <w:t>ε</w:t>
      </w:r>
      <w:r>
        <w:rPr>
          <w:rFonts w:eastAsia="Times New Roman"/>
          <w:szCs w:val="24"/>
        </w:rPr>
        <w:t>πιτροπής, θέλοντας να καταψηφίσει το παρόν σχέδιο νόμου.</w:t>
      </w:r>
    </w:p>
    <w:p w14:paraId="0515FD8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Από τον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 xml:space="preserve">κπρόσωπο του ΣΥΡΙΖΑ, από τον κ. Μαντά, ακούστηκε ότι θα πρέπει να υπάρξει μια οριοθέτηση. Συμφωνούμε </w:t>
      </w:r>
      <w:r>
        <w:rPr>
          <w:rFonts w:eastAsia="Times New Roman"/>
          <w:szCs w:val="24"/>
        </w:rPr>
        <w:t>απόλυτα. Επίσης, αναφέρθηκε ότι υπάρχει ένα ανοι</w:t>
      </w:r>
      <w:r>
        <w:rPr>
          <w:rFonts w:eastAsia="Times New Roman"/>
          <w:szCs w:val="24"/>
        </w:rPr>
        <w:t>κ</w:t>
      </w:r>
      <w:r>
        <w:rPr>
          <w:rFonts w:eastAsia="Times New Roman"/>
          <w:szCs w:val="24"/>
        </w:rPr>
        <w:t>τό ζήτημα με την επιστημονική κοινότητα.</w:t>
      </w:r>
    </w:p>
    <w:p w14:paraId="0515FD87"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Αυτό είναι λάθος, γιατί υπάρχει ανοι</w:t>
      </w:r>
      <w:r>
        <w:rPr>
          <w:rFonts w:eastAsia="Times New Roman"/>
          <w:szCs w:val="24"/>
        </w:rPr>
        <w:t>κ</w:t>
      </w:r>
      <w:r>
        <w:rPr>
          <w:rFonts w:eastAsia="Times New Roman"/>
          <w:szCs w:val="24"/>
        </w:rPr>
        <w:t>τό ζήτημα σε όλα τα μέτωπα, κύριε Υπουργέ.</w:t>
      </w:r>
    </w:p>
    <w:p w14:paraId="0515FD8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να διευκρινίσουμε: Μιλάτε για ανθρώπους που έχουν ανάγκη, για ασθενείς. Έχετε εικό</w:t>
      </w:r>
      <w:r>
        <w:rPr>
          <w:rFonts w:eastAsia="Times New Roman" w:cs="Times New Roman"/>
          <w:szCs w:val="24"/>
        </w:rPr>
        <w:t>να για τον αριθμό αυτών των ασθενών και ποιες παθήσεις ακριβώς αφορά; Και αν υπάρχουν ασθενείς που έχουν πράγματι ανάγκη την ιατρική χρήση της κάνναβης, γιατί δεν κάνετε εισαγωγή και μπαίνετε στο κομμάτι της καλλιέργειας, δηλαδή της επιχειρηματικότητας;</w:t>
      </w:r>
    </w:p>
    <w:p w14:paraId="0515FD8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 xml:space="preserve">ό πουθενά δεν διασφαλίζεται ούτε ο τρόπος αποθήκευσης ούτε τα κιλά. Από πουθενά δεν υπάρχει πρόβλεψη -αν υπάρχει έστω και ένας γεωπόνος σε αυτή τη Βουλή, τον προκαλώ να ανέβει στο Βήμα και να προσδιορίσει την ποσότητα που μπορεί να παράγει ένα δενδρύλλιο- </w:t>
      </w:r>
      <w:r>
        <w:rPr>
          <w:rFonts w:eastAsia="Times New Roman" w:cs="Times New Roman"/>
          <w:szCs w:val="24"/>
        </w:rPr>
        <w:t xml:space="preserve">για την παραγωγή ανά δενδρύλλιο.  Είναι από </w:t>
      </w:r>
      <w:r>
        <w:rPr>
          <w:rFonts w:eastAsia="Times New Roman" w:cs="Times New Roman"/>
          <w:szCs w:val="24"/>
        </w:rPr>
        <w:lastRenderedPageBreak/>
        <w:t>κάποια γραμμάρια μέχρι και δυόμισι κιλά ανά δένδρο. Οπότε από πού διασφαλίζεται η ποσότητα για κάθε «παραγωγό» που θα παράγει αυτή την κάνναβη, αφού βάσει της σύμβασης θα μπορεί να πουλάει αυτό που έχει υπογράψει</w:t>
      </w:r>
      <w:r>
        <w:rPr>
          <w:rFonts w:eastAsia="Times New Roman" w:cs="Times New Roman"/>
          <w:szCs w:val="24"/>
        </w:rPr>
        <w:t xml:space="preserve"> στη σύμβαση και το υπόλοιπο να το αποθηκεύει χωρίς να μπορεί να υπάρξει ο έλεγχος; Εδώ υπάρχει πρόβλημα. </w:t>
      </w:r>
    </w:p>
    <w:p w14:paraId="0515FD8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Φαίνεται ξεκάθαρα ότι χρησιμοποιείτε το παρόν σχέδιο νόμου ως ένα πρόσχημα. Αλλιώς σας είπα ότι, αν θέλατε πράγματι να βοηθήσετε τους ανθρώπους που α</w:t>
      </w:r>
      <w:r>
        <w:rPr>
          <w:rFonts w:eastAsia="Times New Roman" w:cs="Times New Roman"/>
          <w:szCs w:val="24"/>
        </w:rPr>
        <w:t xml:space="preserve">σθενούν, όπως ακούστηκε και στις </w:t>
      </w:r>
      <w:r>
        <w:rPr>
          <w:rFonts w:eastAsia="Times New Roman" w:cs="Times New Roman"/>
          <w:szCs w:val="24"/>
        </w:rPr>
        <w:t>ε</w:t>
      </w:r>
      <w:r>
        <w:rPr>
          <w:rFonts w:eastAsia="Times New Roman" w:cs="Times New Roman"/>
          <w:szCs w:val="24"/>
        </w:rPr>
        <w:t>πιτροπές και σήμερα στην Ολομέλεια, ανθρώπους με σκλήρυνση κατά πλάκας, ανθρώπους με διάφορες μορφές καρκίνου, ανθρώπους με διάφορες μορφές επιληψίας, θα μπορούσατε να εισάγετε το φάρμακο και να τους το δίνει το ίδιο το κρ</w:t>
      </w:r>
      <w:r>
        <w:rPr>
          <w:rFonts w:eastAsia="Times New Roman" w:cs="Times New Roman"/>
          <w:szCs w:val="24"/>
        </w:rPr>
        <w:t>άτος.</w:t>
      </w:r>
    </w:p>
    <w:p w14:paraId="0515FD8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μπήκατε σε αυτή τη διαδικασία; Είναι πράγματι μία </w:t>
      </w:r>
      <w:proofErr w:type="spellStart"/>
      <w:r>
        <w:rPr>
          <w:rFonts w:eastAsia="Times New Roman" w:cs="Times New Roman"/>
          <w:szCs w:val="24"/>
        </w:rPr>
        <w:t>μπίζνα</w:t>
      </w:r>
      <w:proofErr w:type="spellEnd"/>
      <w:r>
        <w:rPr>
          <w:rFonts w:eastAsia="Times New Roman" w:cs="Times New Roman"/>
          <w:szCs w:val="24"/>
        </w:rPr>
        <w:t xml:space="preserve"> απ’ ό,τι φάνηκε. Μάλιστα εκφράσατε και μία ανησυχία, κύριε Υπουργέ, εχθές. Είπατε ότι έχουν έρθει επενδυτές, έχουν ανοίξει ΑΦΜ και περιμένουν πώς και πώς. Εδώ βλέπουμε ότι η χώρα</w:t>
      </w:r>
      <w:r>
        <w:rPr>
          <w:rFonts w:eastAsia="Times New Roman" w:cs="Times New Roman"/>
          <w:szCs w:val="24"/>
        </w:rPr>
        <w:t xml:space="preserve"> μας θα γίνει ένας παράδεισος ατόμων τα οποία θα είναι εξαρτημένα από την κάνναβη. Τι θέλετε; Μετά τα </w:t>
      </w:r>
      <w:proofErr w:type="spellStart"/>
      <w:r>
        <w:rPr>
          <w:rFonts w:eastAsia="Times New Roman" w:cs="Times New Roman"/>
          <w:szCs w:val="24"/>
        </w:rPr>
        <w:t>χασισοφεστιβάλ</w:t>
      </w:r>
      <w:proofErr w:type="spellEnd"/>
      <w:r>
        <w:rPr>
          <w:rFonts w:eastAsia="Times New Roman" w:cs="Times New Roman"/>
          <w:szCs w:val="24"/>
        </w:rPr>
        <w:t xml:space="preserve">, να έχουμε και </w:t>
      </w:r>
      <w:proofErr w:type="spellStart"/>
      <w:r>
        <w:rPr>
          <w:rFonts w:eastAsia="Times New Roman" w:cs="Times New Roman"/>
          <w:szCs w:val="24"/>
        </w:rPr>
        <w:t>χασισοτουρισμό</w:t>
      </w:r>
      <w:proofErr w:type="spellEnd"/>
      <w:r>
        <w:rPr>
          <w:rFonts w:eastAsia="Times New Roman" w:cs="Times New Roman"/>
          <w:szCs w:val="24"/>
        </w:rPr>
        <w:t>;</w:t>
      </w:r>
    </w:p>
    <w:p w14:paraId="0515FD8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Έρχομαι στην τροπολογία με γενικό αριθμό 1503, την οποία και θα καταψηφίσουμε, διότι αφορά το μεσοπρόθεσμο π</w:t>
      </w:r>
      <w:r>
        <w:rPr>
          <w:rFonts w:eastAsia="Times New Roman" w:cs="Times New Roman"/>
          <w:szCs w:val="24"/>
        </w:rPr>
        <w:t xml:space="preserve">ου είχε υπογραφεί τον Μάιο του 2017. Η συγκεκριμένη τροπολογία, σε μια χρονική περίοδο κατά την οποία ο χώρος της δημόσιας υγείας ταλανίζεται από σκάνδαλα στα οποία εμπλέκονται πολιτικά πρόσωπα </w:t>
      </w:r>
      <w:r>
        <w:rPr>
          <w:rFonts w:eastAsia="Times New Roman" w:cs="Times New Roman"/>
          <w:szCs w:val="24"/>
        </w:rPr>
        <w:lastRenderedPageBreak/>
        <w:t>και κυβερνητικοί αξιωματούχοι όλων των κομμάτων που εξουσίασαν</w:t>
      </w:r>
      <w:r>
        <w:rPr>
          <w:rFonts w:eastAsia="Times New Roman" w:cs="Times New Roman"/>
          <w:szCs w:val="24"/>
        </w:rPr>
        <w:t xml:space="preserve"> τη χώρα, έρχεται να διευρύνει το πεδίο αρμοδιότητας του εκάστοτε Υπουργού Υγείας σχετικά με τις προμήθειες των φορέων υγείας και σε βάρος της σχετικής δικαιοδοσίας του ΕΚΑΠΥ, προσθέτοντας μάλιστα στις εξαιρέσεις αρμοδιότητας του ΕΚΑΠΥ τις προμήθειες των φ</w:t>
      </w:r>
      <w:r>
        <w:rPr>
          <w:rFonts w:eastAsia="Times New Roman" w:cs="Times New Roman"/>
          <w:szCs w:val="24"/>
        </w:rPr>
        <w:t>ορέων υγείας που εντάσσονται σε χρηματοδοτούμενα επιχειρησιακά προγράμματα του Εθνικού Στρατηγικού Πλαισίου Αναφοράς (ΕΣΠΑ) και χρηματοδοτούνται από εθνικούς και κοινοτικούς πόρους και όσες χρηματοδοτούνται από Ευρωπαϊκά Διαρθρωτικά και Επενδυτικά Ταμεία (</w:t>
      </w:r>
      <w:r>
        <w:rPr>
          <w:rFonts w:eastAsia="Times New Roman" w:cs="Times New Roman"/>
          <w:szCs w:val="24"/>
        </w:rPr>
        <w:t xml:space="preserve">ΕΔΕΤ), τον Ευρωπαϊκό Οικονομικό Χώρο ή άλλα ειδικά συγχρηματοδοτούμενα ευρωπαϊκά προγράμματα, καθώς και αυτές που εντάσσονται στο Πρόγραμμα Δημοσίων </w:t>
      </w:r>
      <w:r>
        <w:rPr>
          <w:rFonts w:eastAsia="Times New Roman" w:cs="Times New Roman"/>
          <w:szCs w:val="24"/>
        </w:rPr>
        <w:lastRenderedPageBreak/>
        <w:t>Επενδύσεων ή αυτές που χρηματοδοτούνται από εγγεγραμμένες πιστώσεις του Φ210 ΚΑΕ 5115 και 5117 για τους ερά</w:t>
      </w:r>
      <w:r>
        <w:rPr>
          <w:rFonts w:eastAsia="Times New Roman" w:cs="Times New Roman"/>
          <w:szCs w:val="24"/>
        </w:rPr>
        <w:t>νους.</w:t>
      </w:r>
    </w:p>
    <w:p w14:paraId="0515FD8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Καταψηφίζουμε, επίσης, και την τροπολογία με γενικό αριθμό 1504 και ειδικό 114. </w:t>
      </w:r>
    </w:p>
    <w:p w14:paraId="0515FD8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σήμερα -δεν μπορώ να σας πω συναδέλφους διότι κανείς από εσάς δεν μας αντιμετωπίζει με αυτόν τον τρόπο- το πρωί, στη συζήτηση των επίκα</w:t>
      </w:r>
      <w:r>
        <w:rPr>
          <w:rFonts w:eastAsia="Times New Roman" w:cs="Times New Roman"/>
          <w:szCs w:val="24"/>
        </w:rPr>
        <w:t xml:space="preserve">ιρων ερωτήσεων υπήρξε μία αποχώρηση του Υπουργού, ενώ είχε απαντήσει και ήταν παρών. Θα πρέπει να δω από τα Πρακτικά, εάν, πριν αποχωρήσει ο Υπουργός Κοτζιάς, είχε δηλώσει κώλυμα. Προκλητικότατα, ενώ είχε απαντήσει στη δεύτερη ερώτηση, που αφορούσε </w:t>
      </w:r>
      <w:r>
        <w:rPr>
          <w:rFonts w:eastAsia="Times New Roman" w:cs="Times New Roman"/>
          <w:szCs w:val="24"/>
        </w:rPr>
        <w:lastRenderedPageBreak/>
        <w:t>το Υπου</w:t>
      </w:r>
      <w:r>
        <w:rPr>
          <w:rFonts w:eastAsia="Times New Roman" w:cs="Times New Roman"/>
          <w:szCs w:val="24"/>
        </w:rPr>
        <w:t xml:space="preserve">ργείο του, ενώ ο Βουλευτής Α΄ Θεσσαλονίκης Αντώνης Γρέγος είχε υποβάλει σχετική επίκαιρη ερώτηση με την ελληνική μειονότητα που </w:t>
      </w:r>
      <w:proofErr w:type="spellStart"/>
      <w:r>
        <w:rPr>
          <w:rFonts w:eastAsia="Times New Roman" w:cs="Times New Roman"/>
          <w:szCs w:val="24"/>
        </w:rPr>
        <w:t>διαβιοί</w:t>
      </w:r>
      <w:proofErr w:type="spellEnd"/>
      <w:r>
        <w:rPr>
          <w:rFonts w:eastAsia="Times New Roman" w:cs="Times New Roman"/>
          <w:szCs w:val="24"/>
        </w:rPr>
        <w:t xml:space="preserve"> στα Σκόπια, αποχώρησε από τη Βουλή.</w:t>
      </w:r>
    </w:p>
    <w:p w14:paraId="0515FD8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προκύπτει ένα ζήτημα: Ο Κοτζιάς είναι και εξωκοινοβουλευτικός. Απ’ ό,τι ξέρω, όμ</w:t>
      </w:r>
      <w:r>
        <w:rPr>
          <w:rFonts w:eastAsia="Times New Roman" w:cs="Times New Roman"/>
          <w:szCs w:val="24"/>
        </w:rPr>
        <w:t>ως, ό,τι ισχύει για τους εξωκοινοβουλευτικούς, ισχύει και για τους κοινοβουλευτικούς. Άρα πρέπει το θέμα να συμπεριληφθεί μάλλον στα παρεμπίπτοντα ζητήματα και στο άρθρο 2 όπου αναφέρεται: «Η πρόταση για την αναβολή της συζήτησης οποιουδήποτε θέματος θεωρε</w:t>
      </w:r>
      <w:r>
        <w:rPr>
          <w:rFonts w:eastAsia="Times New Roman" w:cs="Times New Roman"/>
          <w:szCs w:val="24"/>
        </w:rPr>
        <w:t>ίται παρεμπίπτον ζήτημα».</w:t>
      </w:r>
    </w:p>
    <w:p w14:paraId="0515FD9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Έχει διαπράξει και άλλη παράβαση, όπως φαίνεται στις γενικές διατάξεις του άρθρου 75, όπου λέει «να αποφεύγονται ενέργειες που παρενοχλούν την άνετη διεξαγωγή των εργασιών»</w:t>
      </w:r>
    </w:p>
    <w:p w14:paraId="0515FD9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Πάμε στο άρθρο 77 του Κανονισμού της Βουλής. Στην παράγρα</w:t>
      </w:r>
      <w:r>
        <w:rPr>
          <w:rFonts w:eastAsia="Times New Roman" w:cs="Times New Roman"/>
          <w:szCs w:val="24"/>
        </w:rPr>
        <w:t>φο 4 περίπτωση δ</w:t>
      </w:r>
      <w:r>
        <w:rPr>
          <w:rFonts w:eastAsia="Times New Roman" w:cs="Times New Roman"/>
          <w:szCs w:val="24"/>
        </w:rPr>
        <w:t>΄</w:t>
      </w:r>
      <w:r>
        <w:rPr>
          <w:rFonts w:eastAsia="Times New Roman" w:cs="Times New Roman"/>
          <w:szCs w:val="24"/>
        </w:rPr>
        <w:t>, αναφέρεται η απρεπής συμπεριφορά με λόγια ή έργα, στην παράγραφο ε</w:t>
      </w:r>
      <w:r>
        <w:rPr>
          <w:rFonts w:eastAsia="Times New Roman" w:cs="Times New Roman"/>
          <w:szCs w:val="24"/>
        </w:rPr>
        <w:t>΄</w:t>
      </w:r>
      <w:r>
        <w:rPr>
          <w:rFonts w:eastAsia="Times New Roman" w:cs="Times New Roman"/>
          <w:szCs w:val="24"/>
        </w:rPr>
        <w:t xml:space="preserve"> η έλλειψη του οφειλόμενου σεβασμού προς το Προεδρείο, τη σοβαρότητα του έργου και της αποστολής της Βουλής και στην παράγραφο η</w:t>
      </w:r>
      <w:r>
        <w:rPr>
          <w:rFonts w:eastAsia="Times New Roman" w:cs="Times New Roman"/>
          <w:szCs w:val="24"/>
        </w:rPr>
        <w:t>΄</w:t>
      </w:r>
      <w:r>
        <w:rPr>
          <w:rFonts w:eastAsia="Times New Roman" w:cs="Times New Roman"/>
          <w:szCs w:val="24"/>
        </w:rPr>
        <w:t xml:space="preserve"> η καταφρόνηση του Συντάγματος και των πο</w:t>
      </w:r>
      <w:r>
        <w:rPr>
          <w:rFonts w:eastAsia="Times New Roman" w:cs="Times New Roman"/>
          <w:szCs w:val="24"/>
        </w:rPr>
        <w:t>λιτειακών θεσμών με λόγια ή έργα.</w:t>
      </w:r>
    </w:p>
    <w:p w14:paraId="0515FD9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Πάμε στο άρθρο 80, για να δείτε πόσα άρθρα του Κανονισμού της Βουλής παραβίασε σήμερα ο Υπουργός. Εκεί αναφέρει τη μομφή για την κοινοβουλευτική συμπεριφορά.</w:t>
      </w:r>
    </w:p>
    <w:p w14:paraId="0515FD9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Πάμε και στο άρθρο 131</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αναφέρεται το εξής: «ως κώλυμα</w:t>
      </w:r>
      <w:r>
        <w:rPr>
          <w:rFonts w:eastAsia="Times New Roman" w:cs="Times New Roman"/>
          <w:szCs w:val="24"/>
        </w:rPr>
        <w:t xml:space="preserve"> του Υπουργού νοείται κυβερνητική αποστολή στο εξωτερικό ή το εσωτερικό, όπως και συμμετοχή του σε συνεδριάσεις συλ</w:t>
      </w:r>
      <w:r>
        <w:rPr>
          <w:rFonts w:eastAsia="Times New Roman" w:cs="Times New Roman"/>
          <w:szCs w:val="24"/>
        </w:rPr>
        <w:lastRenderedPageBreak/>
        <w:t>λογικών κυβερνητικών οργάνων και σε συνεδριάσεις με εκπροσώπους ευρωπαϊκών και διεθνών θεσμών στο εσωτερικό ή στο εξωτερικό». Θα πρέπει να μα</w:t>
      </w:r>
      <w:r>
        <w:rPr>
          <w:rFonts w:eastAsia="Times New Roman" w:cs="Times New Roman"/>
          <w:szCs w:val="24"/>
        </w:rPr>
        <w:t>ς απαντήσει με ποιο από αυτά τα άρθρα είχε σχέση η παράβαση που έκανε.</w:t>
      </w:r>
    </w:p>
    <w:p w14:paraId="0515FD9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Κατατέθηκε μια επίκαιρη ερώτηση, την οποία μάλλον θεώρησε ότι δεν θα έπρεπε να απαντήσει. Εδώ θα πρέπει να βγάλουμε την παρένθεση</w:t>
      </w:r>
      <w:r>
        <w:rPr>
          <w:rFonts w:eastAsia="Times New Roman" w:cs="Times New Roman"/>
          <w:szCs w:val="24"/>
        </w:rPr>
        <w:t>,</w:t>
      </w:r>
      <w:r>
        <w:rPr>
          <w:rFonts w:eastAsia="Times New Roman" w:cs="Times New Roman"/>
          <w:szCs w:val="24"/>
        </w:rPr>
        <w:t xml:space="preserve"> όταν κάνουμε αναφορά σε πολιτική αλητεία και να αναφερ</w:t>
      </w:r>
      <w:r>
        <w:rPr>
          <w:rFonts w:eastAsia="Times New Roman" w:cs="Times New Roman"/>
          <w:szCs w:val="24"/>
        </w:rPr>
        <w:t>θούμε απλά σε αλητεία γιατί αυτό πρέπει να συμβαίνει.</w:t>
      </w:r>
    </w:p>
    <w:p w14:paraId="0515FD9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Ουδείς αναφέρθηκε στο ότι δεν υπήρχαν ένοχοι στην απόφαση του δικαστηρίου για το σκάνδαλο του Χρηματιστηρίου που κατέστρεψε την ελληνική κοινωνία. Ουδείς αναφέρθηκε στο ότι σαν σήμερα –αν θα μπορούσαν κ</w:t>
      </w:r>
      <w:r>
        <w:rPr>
          <w:rFonts w:eastAsia="Times New Roman" w:cs="Times New Roman"/>
          <w:szCs w:val="24"/>
        </w:rPr>
        <w:t xml:space="preserve">άποιοι να το γιορτάσουν!- ξέσπασε το </w:t>
      </w:r>
      <w:r>
        <w:rPr>
          <w:rFonts w:eastAsia="Times New Roman" w:cs="Times New Roman"/>
          <w:szCs w:val="24"/>
        </w:rPr>
        <w:lastRenderedPageBreak/>
        <w:t>σκάνδαλο των δομημένων ομολόγων, το οποίο αφορούσε την τριετία 2005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2007. Το ελληνικό δημόσιο προέβη σε έκδοση οκτώ δομημένων ομολόγων συνολικής αξίας 1,8 δισεκατομμυρίων ευρώ.</w:t>
      </w:r>
    </w:p>
    <w:p w14:paraId="0515FD9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Έγινε και ένας ανασχηματισμός. Εδώ τίθετ</w:t>
      </w:r>
      <w:r>
        <w:rPr>
          <w:rFonts w:eastAsia="Times New Roman" w:cs="Times New Roman"/>
          <w:szCs w:val="24"/>
        </w:rPr>
        <w:t>αι ένα ερώτημα. Κάποιος από τους παρόντες Βουλευτές άλλου κόμματος το έθεσε και χθες σε κάποια εκπομπή. Αλήθεια, η επιλογή του Κουβέλη είναι τιμωρία στο πρόσωπο του Καμμένου; Διότι η δήλωση του Κουβέλη το 2012 ήταν «συμμαχία της Αριστεράς με στήριξη του κ.</w:t>
      </w:r>
      <w:r>
        <w:rPr>
          <w:rFonts w:eastAsia="Times New Roman" w:cs="Times New Roman"/>
          <w:szCs w:val="24"/>
        </w:rPr>
        <w:t xml:space="preserve"> Καμμένου δεν την νοούμε και δεν την συζητάμε».</w:t>
      </w:r>
    </w:p>
    <w:p w14:paraId="0515FD9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Πείτε μας, κύριοι της Κυβέρνησης, έξι χρόνια μετά, τι ακριβώς άλλαξε; Να μας πείτε πώς θα γίνει αυτή η –εντός εισαγωγικών- «συγκατοίκηση» του κ. Κουβέλη με τον κ. Καμμένο.</w:t>
      </w:r>
    </w:p>
    <w:p w14:paraId="0515FD9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Χθες, κατά τη διάρκεια της συζήτησης</w:t>
      </w:r>
      <w:r>
        <w:rPr>
          <w:rFonts w:eastAsia="Times New Roman" w:cs="Times New Roman"/>
          <w:szCs w:val="24"/>
        </w:rPr>
        <w:t xml:space="preserve"> ενός άλλου σχεδίου νόμου, είχαμε αναφορές από Κοινοβουλευτικούς </w:t>
      </w:r>
      <w:r>
        <w:rPr>
          <w:rFonts w:eastAsia="Times New Roman" w:cs="Times New Roman"/>
          <w:szCs w:val="24"/>
        </w:rPr>
        <w:t xml:space="preserve">Εκπροσώπους </w:t>
      </w:r>
      <w:r>
        <w:rPr>
          <w:rFonts w:eastAsia="Times New Roman" w:cs="Times New Roman"/>
          <w:szCs w:val="24"/>
        </w:rPr>
        <w:t xml:space="preserve">διαφόρων κομμάτων σε περιπτώσεις βίας. Απαιτούμε –δεν ζητάμε- απάντηση σχετικά με τη γενικευμένη επίθεση ενάντια στην κοινωνία από παρακρατικούς, όπου είναι προκλητικά απούσες οι </w:t>
      </w:r>
      <w:r>
        <w:rPr>
          <w:rFonts w:eastAsia="Times New Roman" w:cs="Times New Roman"/>
          <w:szCs w:val="24"/>
        </w:rPr>
        <w:t>αρχές.</w:t>
      </w:r>
    </w:p>
    <w:p w14:paraId="0515FD9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και μερικές μέρες έχει ξεκινήσει μια πρωτοφανής απόπειρα κατατρομοκράτησης του ελληνικού λαού από τους κουκουλοφόρους αγωνιστές της άκρας Αριστεράς. Το πρόσχημα γι’ αυτό το κύμα τρομοκρατίας είναι η αλληλεγγύη στον τρομοκράτη</w:t>
      </w:r>
      <w:r>
        <w:rPr>
          <w:rFonts w:eastAsia="Times New Roman" w:cs="Times New Roman"/>
          <w:szCs w:val="24"/>
        </w:rPr>
        <w:t xml:space="preserve"> </w:t>
      </w:r>
      <w:r>
        <w:rPr>
          <w:rFonts w:eastAsia="Times New Roman" w:cs="Times New Roman"/>
          <w:szCs w:val="24"/>
        </w:rPr>
        <w:t xml:space="preserve">- βομβιστή, όμως η </w:t>
      </w:r>
      <w:r>
        <w:rPr>
          <w:rFonts w:eastAsia="Times New Roman" w:cs="Times New Roman"/>
          <w:szCs w:val="24"/>
        </w:rPr>
        <w:t xml:space="preserve">πραγματική αιτία είναι η δεινή κατάσταση στην οποία έχει περιέλθει το πολιτικό σύστημα. </w:t>
      </w:r>
    </w:p>
    <w:p w14:paraId="0515FD9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Θ</w:t>
      </w:r>
      <w:r>
        <w:rPr>
          <w:rFonts w:eastAsia="Times New Roman" w:cs="Times New Roman"/>
          <w:szCs w:val="24"/>
        </w:rPr>
        <w:t>΄</w:t>
      </w:r>
      <w:r>
        <w:rPr>
          <w:rFonts w:eastAsia="Times New Roman" w:cs="Times New Roman"/>
          <w:szCs w:val="24"/>
        </w:rPr>
        <w:t xml:space="preserve"> Αντιπρόεδρος της Βουλής κ. </w:t>
      </w:r>
      <w:r w:rsidRPr="00CD5EC9">
        <w:rPr>
          <w:rFonts w:eastAsia="Times New Roman" w:cs="Times New Roman"/>
          <w:b/>
          <w:szCs w:val="24"/>
        </w:rPr>
        <w:t>ΜΑΡΙΟΣ ΓΕΩΡΓΙΑΔΗΣ</w:t>
      </w:r>
      <w:r>
        <w:rPr>
          <w:rFonts w:eastAsia="Times New Roman" w:cs="Times New Roman"/>
          <w:szCs w:val="24"/>
        </w:rPr>
        <w:t>)</w:t>
      </w:r>
    </w:p>
    <w:p w14:paraId="0515FD9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ήδη μια επίθεση που πραγματοποίησε ομάδα κουκουλοφόρων κάτω από τη μύτη της </w:t>
      </w:r>
      <w:r>
        <w:rPr>
          <w:rFonts w:eastAsia="Times New Roman" w:cs="Times New Roman"/>
          <w:szCs w:val="24"/>
        </w:rPr>
        <w:t>α</w:t>
      </w:r>
      <w:r>
        <w:rPr>
          <w:rFonts w:eastAsia="Times New Roman" w:cs="Times New Roman"/>
          <w:szCs w:val="24"/>
        </w:rPr>
        <w:t>στυνομίας στην οδό Ερμού στο κέντρο των Αθηνών, λίγα βήματα μάλιστα από το κτ</w:t>
      </w:r>
      <w:r>
        <w:rPr>
          <w:rFonts w:eastAsia="Times New Roman" w:cs="Times New Roman"/>
          <w:szCs w:val="24"/>
        </w:rPr>
        <w:t>ή</w:t>
      </w:r>
      <w:r>
        <w:rPr>
          <w:rFonts w:eastAsia="Times New Roman" w:cs="Times New Roman"/>
          <w:szCs w:val="24"/>
        </w:rPr>
        <w:t>ριο της Βουλής, όπως επίσης και μ</w:t>
      </w:r>
      <w:r>
        <w:rPr>
          <w:rFonts w:eastAsia="Times New Roman" w:cs="Times New Roman"/>
          <w:szCs w:val="24"/>
        </w:rPr>
        <w:t>ί</w:t>
      </w:r>
      <w:r>
        <w:rPr>
          <w:rFonts w:eastAsia="Times New Roman" w:cs="Times New Roman"/>
          <w:szCs w:val="24"/>
        </w:rPr>
        <w:t>α επίθεση, δίπλα στην Αστυνομία, εναντίον των γραφείων της Χ</w:t>
      </w:r>
      <w:r>
        <w:rPr>
          <w:rFonts w:eastAsia="Times New Roman" w:cs="Times New Roman"/>
          <w:szCs w:val="24"/>
        </w:rPr>
        <w:t xml:space="preserve">ρυσής Αυγής στο Ηράκλειο της Κρήτης. Εκεί οι παρακρατικοί έβαλαν σκάλα παρουσία της </w:t>
      </w:r>
      <w:r>
        <w:rPr>
          <w:rFonts w:eastAsia="Times New Roman" w:cs="Times New Roman"/>
          <w:szCs w:val="24"/>
        </w:rPr>
        <w:t>α</w:t>
      </w:r>
      <w:r>
        <w:rPr>
          <w:rFonts w:eastAsia="Times New Roman" w:cs="Times New Roman"/>
          <w:szCs w:val="24"/>
        </w:rPr>
        <w:t>στυνομίας, έσπασαν με τσεκούρια την είσοδο και τους άφησαν να καταστρέψουν ολοσχερώς τα γραφεία της Χρυσής Αυγής.</w:t>
      </w:r>
    </w:p>
    <w:p w14:paraId="0515FD9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Έγινε αναφορά χθες από τον Κοινοβουλευτικό Εκπρόσωπο του </w:t>
      </w:r>
      <w:r>
        <w:rPr>
          <w:rFonts w:eastAsia="Times New Roman" w:cs="Times New Roman"/>
          <w:szCs w:val="24"/>
        </w:rPr>
        <w:t xml:space="preserve">ΣΥΡΙΖΑ σε ακροδεξιά βία. Επειδή ήμουν ειδικός αγορητής στο χθεσινό νομοσχέδιο και ήμουν παρών, κοίταξε προς την πλευρά μας και έδειξε εμένα. Τον ενημερώνω, λοιπόν, ότι πριν από ενάμιση μήνα μιλούσα σε τοπική οργάνωση του Πειραιά. Ήρθαν εβδομήντα </w:t>
      </w:r>
      <w:r>
        <w:rPr>
          <w:rFonts w:eastAsia="Times New Roman" w:cs="Times New Roman"/>
          <w:szCs w:val="24"/>
        </w:rPr>
        <w:lastRenderedPageBreak/>
        <w:t>κουκουλοφό</w:t>
      </w:r>
      <w:r>
        <w:rPr>
          <w:rFonts w:eastAsia="Times New Roman" w:cs="Times New Roman"/>
          <w:szCs w:val="24"/>
        </w:rPr>
        <w:t xml:space="preserve">ροι παρακρατικοί από τα Εξάρχεια με </w:t>
      </w:r>
      <w:proofErr w:type="spellStart"/>
      <w:r>
        <w:rPr>
          <w:rFonts w:eastAsia="Times New Roman" w:cs="Times New Roman"/>
          <w:szCs w:val="24"/>
        </w:rPr>
        <w:t>μοτοπορεία</w:t>
      </w:r>
      <w:proofErr w:type="spellEnd"/>
      <w:r>
        <w:rPr>
          <w:rFonts w:eastAsia="Times New Roman" w:cs="Times New Roman"/>
          <w:szCs w:val="24"/>
        </w:rPr>
        <w:t xml:space="preserve">, συνοδεία </w:t>
      </w:r>
      <w:r>
        <w:rPr>
          <w:rFonts w:eastAsia="Times New Roman" w:cs="Times New Roman"/>
          <w:szCs w:val="24"/>
        </w:rPr>
        <w:t>α</w:t>
      </w:r>
      <w:r>
        <w:rPr>
          <w:rFonts w:eastAsia="Times New Roman" w:cs="Times New Roman"/>
          <w:szCs w:val="24"/>
        </w:rPr>
        <w:t xml:space="preserve">στυνομίας και κατέστρεψαν την είσοδο της </w:t>
      </w:r>
      <w:proofErr w:type="spellStart"/>
      <w:r>
        <w:rPr>
          <w:rFonts w:eastAsia="Times New Roman" w:cs="Times New Roman"/>
          <w:szCs w:val="24"/>
        </w:rPr>
        <w:t>οκτα</w:t>
      </w:r>
      <w:r>
        <w:rPr>
          <w:rFonts w:eastAsia="Times New Roman" w:cs="Times New Roman"/>
          <w:szCs w:val="24"/>
        </w:rPr>
        <w:t>ώ</w:t>
      </w:r>
      <w:r>
        <w:rPr>
          <w:rFonts w:eastAsia="Times New Roman" w:cs="Times New Roman"/>
          <w:szCs w:val="24"/>
        </w:rPr>
        <w:t>ροφης</w:t>
      </w:r>
      <w:proofErr w:type="spellEnd"/>
      <w:r>
        <w:rPr>
          <w:rFonts w:eastAsia="Times New Roman" w:cs="Times New Roman"/>
          <w:szCs w:val="24"/>
        </w:rPr>
        <w:t xml:space="preserve"> πολυκατοικίας. Ευτυχώς δεν θρηνήσαμε θύματα. </w:t>
      </w:r>
    </w:p>
    <w:p w14:paraId="0515FD9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 ΣΥΡΙΖΑ θα πρέπει να πάρει θέση ότι καταδικάζει τη βία, αλλά μάλλον επιλεκτικά. Φανταστείτε εβδομήν</w:t>
      </w:r>
      <w:r>
        <w:rPr>
          <w:rFonts w:eastAsia="Times New Roman" w:cs="Times New Roman"/>
          <w:szCs w:val="24"/>
        </w:rPr>
        <w:t>τα άτομα με λοστούς, ρόπαλα και ναυτικές φωτοβολίδες να επιτίθενται σε ένα Βουλευτή αυτού του χώρου, του Κοινοβουλίου.</w:t>
      </w:r>
    </w:p>
    <w:p w14:paraId="0515FD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Πείτε μας εσείς: Αν είχατε ομιλία δικού σας Βουλευτή στα γραφεία του ΣΥΡΙΖΑ και η επίθεση αυτή ήταν από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τι θα πράττατε και γ</w:t>
      </w:r>
      <w:r>
        <w:rPr>
          <w:rFonts w:eastAsia="Times New Roman" w:cs="Times New Roman"/>
          <w:szCs w:val="24"/>
        </w:rPr>
        <w:t>ια πόσο καιρό θα λέγατε «οι φασίστες, οι κακοί, οι δεν ξέρω εγώ»; Είτε υπάρχει η βία και την καταδικάζετε, όπως κάνουμε εμείς, από όπου και αν προέρχεται, είτε είναι πολύ επιλεκτική η βία σας.</w:t>
      </w:r>
    </w:p>
    <w:p w14:paraId="0515FD9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Είχαμε, λοιπόν, επιθέσεις. Μέσα σε αυτές, όμως, υπήρξε και μ</w:t>
      </w:r>
      <w:r>
        <w:rPr>
          <w:rFonts w:eastAsia="Times New Roman" w:cs="Times New Roman"/>
          <w:szCs w:val="24"/>
        </w:rPr>
        <w:t>ία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light</w:t>
      </w:r>
      <w:r>
        <w:rPr>
          <w:rFonts w:eastAsia="Times New Roman" w:cs="Times New Roman"/>
          <w:szCs w:val="24"/>
        </w:rPr>
        <w:t>»</w:t>
      </w:r>
      <w:r>
        <w:rPr>
          <w:rFonts w:eastAsia="Times New Roman" w:cs="Times New Roman"/>
          <w:szCs w:val="24"/>
        </w:rPr>
        <w:t xml:space="preserve"> επίθεση στα δικά σας γραφεία στην Καισαριανή, όπου έσπασαν τη τζαμαρία και πέταξαν μια κροτίδα. Τεράστια καταστροφή!</w:t>
      </w:r>
    </w:p>
    <w:p w14:paraId="0515FDA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Χθες, όπως σας είπα, το πρωί στο Ηράκλειο έγινε αυτό που έγινε, στην Ερμού έγινε αυτό που έγινε με τους καταστηματάρχες, οι οποίοι </w:t>
      </w:r>
      <w:r>
        <w:rPr>
          <w:rFonts w:eastAsia="Times New Roman" w:cs="Times New Roman"/>
          <w:szCs w:val="24"/>
        </w:rPr>
        <w:t xml:space="preserve">νιώθουν στο πετσί τους την προστασία του πολίτη που προσφέρει η δική σας η Κυβέρνηση. Υπήρξε επίθεση, εισβολή από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στο Ειδικό Αντικαρκινικό Νοσοκομείο του Πειραιά, υπήρξε άλλη μια επίθεση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-και αυτά που λέω έγιναν χθες, προχθέ</w:t>
      </w:r>
      <w:r>
        <w:rPr>
          <w:rFonts w:eastAsia="Times New Roman" w:cs="Times New Roman"/>
          <w:szCs w:val="24"/>
        </w:rPr>
        <w:t xml:space="preserve">ς και </w:t>
      </w:r>
      <w:proofErr w:type="spellStart"/>
      <w:r>
        <w:rPr>
          <w:rFonts w:eastAsia="Times New Roman" w:cs="Times New Roman"/>
          <w:szCs w:val="24"/>
        </w:rPr>
        <w:t>παραπροχθές</w:t>
      </w:r>
      <w:proofErr w:type="spellEnd"/>
      <w:r>
        <w:rPr>
          <w:rFonts w:eastAsia="Times New Roman" w:cs="Times New Roman"/>
          <w:szCs w:val="24"/>
        </w:rPr>
        <w:t xml:space="preserve">- στα γραφεία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όπου εκεί υπήρξε και σχετική ανάρτηση στο δικό τους μέσο και το έκαναν για να προστατέψουν τον κ. Σαμαρά.</w:t>
      </w:r>
    </w:p>
    <w:p w14:paraId="0515FDA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515FDA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Τελειώνω, κύριε Πρό</w:t>
      </w:r>
      <w:r>
        <w:rPr>
          <w:rFonts w:eastAsia="Times New Roman" w:cs="Times New Roman"/>
          <w:szCs w:val="24"/>
        </w:rPr>
        <w:t>εδρε.</w:t>
      </w:r>
    </w:p>
    <w:p w14:paraId="0515FDA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υπήρξε μια κατάληψη στο Πανεπιστήμιο Θεσσαλίας στον Βόλο από </w:t>
      </w:r>
      <w:proofErr w:type="spellStart"/>
      <w:r>
        <w:rPr>
          <w:rFonts w:eastAsia="Times New Roman" w:cs="Times New Roman"/>
          <w:szCs w:val="24"/>
        </w:rPr>
        <w:t>αντιεξουσιαστές</w:t>
      </w:r>
      <w:proofErr w:type="spellEnd"/>
      <w:r>
        <w:rPr>
          <w:rFonts w:eastAsia="Times New Roman" w:cs="Times New Roman"/>
          <w:szCs w:val="24"/>
        </w:rPr>
        <w:t>, πάλι σε ένδειξη συμπαράστασης. Στο Πολυτεχνείο αναρχικοί ανέλαβαν την ευθύνη για τις επιθέσεις με μολότοφ εναντίον της διμοιρίας ΜΑΤ. Επίσης, έγινε κατάληψη στη Σχο</w:t>
      </w:r>
      <w:r>
        <w:rPr>
          <w:rFonts w:eastAsia="Times New Roman" w:cs="Times New Roman"/>
          <w:szCs w:val="24"/>
        </w:rPr>
        <w:t xml:space="preserve">λή Θεάτρου του Αριστοτελείου Πανεπιστημίου Θεσσαλονίκης από </w:t>
      </w:r>
      <w:proofErr w:type="spellStart"/>
      <w:r>
        <w:rPr>
          <w:rFonts w:eastAsia="Times New Roman" w:cs="Times New Roman"/>
          <w:szCs w:val="24"/>
        </w:rPr>
        <w:t>αντιεξουσιαστές</w:t>
      </w:r>
      <w:proofErr w:type="spellEnd"/>
      <w:r>
        <w:rPr>
          <w:rFonts w:eastAsia="Times New Roman" w:cs="Times New Roman"/>
          <w:szCs w:val="24"/>
        </w:rPr>
        <w:t>, ξανά σε ένδειξη διαμαρτυρίας, συνθήματα στο κέντρο των Ιωαννίνων από αναρχική ομάδα, πάλι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κύματος επιθέσεων που συμβαίνουν σε όλη την Ελλάδα. Μάλιστα, σε μια ανακοίνωσή τους γράφουν προκλητικότατα </w:t>
      </w:r>
      <w:r>
        <w:rPr>
          <w:rFonts w:eastAsia="Times New Roman" w:cs="Times New Roman"/>
          <w:szCs w:val="24"/>
        </w:rPr>
        <w:lastRenderedPageBreak/>
        <w:t>-και εδώ αναρωτιέμαι αν θα επιληφθεί κάποιος εισαγγελέας- ότι θα χυθεί αίμα.</w:t>
      </w:r>
    </w:p>
    <w:p w14:paraId="0515FDA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Τι κάνατε εσείς; Η νεολαία σας, όπως και κομματικά σας στελέχη, έκα</w:t>
      </w:r>
      <w:r>
        <w:rPr>
          <w:rFonts w:eastAsia="Times New Roman" w:cs="Times New Roman"/>
          <w:szCs w:val="24"/>
        </w:rPr>
        <w:t xml:space="preserve">ναν επίσκεψη στις φυλακές Αυλώνα. Αυτή είναι η πολιτική σας, αλλά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έχουν γνώση οι φύλακες και σας έχω πει επανειλημμένα ότι, αν δεν βάλετε μυαλό να μας αντιμετωπίζετε όπως αρμόζει, με την ίδια ακριβώς δημοκρατία θα σας αντιμετωπίσο</w:t>
      </w:r>
      <w:r>
        <w:rPr>
          <w:rFonts w:eastAsia="Times New Roman" w:cs="Times New Roman"/>
          <w:szCs w:val="24"/>
        </w:rPr>
        <w:t>υμε και εμείς, όταν αναλάβουμε την εξουσία σ</w:t>
      </w:r>
      <w:r>
        <w:rPr>
          <w:rFonts w:eastAsia="Times New Roman" w:cs="Times New Roman"/>
          <w:szCs w:val="24"/>
        </w:rPr>
        <w:t>ε</w:t>
      </w:r>
      <w:r>
        <w:rPr>
          <w:rFonts w:eastAsia="Times New Roman" w:cs="Times New Roman"/>
          <w:szCs w:val="24"/>
        </w:rPr>
        <w:t xml:space="preserve"> αυτή τη χώρα.</w:t>
      </w:r>
    </w:p>
    <w:p w14:paraId="0515FDA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w:t>
      </w:r>
    </w:p>
    <w:p w14:paraId="0515FDA6" w14:textId="77777777" w:rsidR="00F75232" w:rsidRDefault="00120703">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515FDA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Σαχινίδη</w:t>
      </w:r>
      <w:proofErr w:type="spellEnd"/>
      <w:r>
        <w:rPr>
          <w:rFonts w:eastAsia="Times New Roman" w:cs="Times New Roman"/>
          <w:szCs w:val="24"/>
        </w:rPr>
        <w:t>.</w:t>
      </w:r>
    </w:p>
    <w:p w14:paraId="0515FD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Βουλευτής από το Κομμουνιστικό Κόμμα 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proofErr w:type="spellStart"/>
      <w:r>
        <w:rPr>
          <w:rFonts w:eastAsia="Times New Roman" w:cs="Times New Roman"/>
          <w:szCs w:val="24"/>
        </w:rPr>
        <w:t>Λαμπρούλης</w:t>
      </w:r>
      <w:proofErr w:type="spellEnd"/>
      <w:r>
        <w:rPr>
          <w:rFonts w:eastAsia="Times New Roman" w:cs="Times New Roman"/>
          <w:szCs w:val="24"/>
        </w:rPr>
        <w:t>, για επτά λεπτά.</w:t>
      </w:r>
    </w:p>
    <w:p w14:paraId="0515FDA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14:paraId="0515FDA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Κυβέρνηση με το παρόν νομοσχέδιο κάνει ακόμα ένα βήμα περαιτέρω στην προώθηση όλων των απαραίτητων μέτρων που νομιμοποιούν την καλλιέργεια της κάνν</w:t>
      </w:r>
      <w:r>
        <w:rPr>
          <w:rFonts w:eastAsia="Times New Roman" w:cs="Times New Roman"/>
          <w:szCs w:val="24"/>
        </w:rPr>
        <w:t xml:space="preserve">αβης για ιατρική χρήση από φυσικά ή νομικά πρόσωπα, εξαιρώντας από τη διαδικασία αυτή το κρατικό μονοπώλιο. Μάλιστα, το όλο εγχείρημα, όπως αναφέρθηκε στην αιτιολογική έκθεση, αλλά ακούστηκε και στις </w:t>
      </w:r>
      <w:r>
        <w:rPr>
          <w:rFonts w:eastAsia="Times New Roman" w:cs="Times New Roman"/>
          <w:szCs w:val="24"/>
        </w:rPr>
        <w:t>ε</w:t>
      </w:r>
      <w:r>
        <w:rPr>
          <w:rFonts w:eastAsia="Times New Roman" w:cs="Times New Roman"/>
          <w:szCs w:val="24"/>
        </w:rPr>
        <w:t>πιτροπές και στην Αίθουσα αυτή σήμερα, μέσω του νομοσχε</w:t>
      </w:r>
      <w:r>
        <w:rPr>
          <w:rFonts w:eastAsia="Times New Roman" w:cs="Times New Roman"/>
          <w:szCs w:val="24"/>
        </w:rPr>
        <w:t xml:space="preserve">δίου προπαγανδιστικά επενδύεται με τα επιχειρήματα περί παραγωγικής ανάπτυξης, </w:t>
      </w:r>
      <w:r>
        <w:rPr>
          <w:rFonts w:eastAsia="Times New Roman" w:cs="Times New Roman"/>
          <w:szCs w:val="24"/>
        </w:rPr>
        <w:lastRenderedPageBreak/>
        <w:t>κερδών, θέσεων εργασίας, οικονομικών οφελών για τη χώρα, κάνοντας καθαρό το ενδιαφέρον της Κυβέρνησης στην κατεύθυνση εξασφάλισης και αυτού του πεδίου δραστηριότητας και παράλλη</w:t>
      </w:r>
      <w:r>
        <w:rPr>
          <w:rFonts w:eastAsia="Times New Roman" w:cs="Times New Roman"/>
          <w:szCs w:val="24"/>
        </w:rPr>
        <w:t>λα, δημιουργίας επενδυτικών ευκαιριών για τα μονοπώλια του κλάδου του φαρμάκου, αφού, όπως ισχυρίζεται η Κυβέρνηση, πρόκειται να σπεύσουν για επενδύσεις.</w:t>
      </w:r>
    </w:p>
    <w:p w14:paraId="0515FDA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Έτσι, μέσω του νομοσχεδίου αναδεικνύεται η συνολικότερη επιχειρηματολογία της Κυβέρνησης, όπως και του</w:t>
      </w:r>
      <w:r>
        <w:rPr>
          <w:rFonts w:eastAsia="Times New Roman" w:cs="Times New Roman"/>
          <w:szCs w:val="24"/>
        </w:rPr>
        <w:t xml:space="preserve"> κριτηρίου της ανάπτυξης που προωθεί υπέρ των επιχειρηματικών ομίλων, μιας ανάπτυξης που μεταφράζεται σε κερδοφόρες επιχειρήσεις για το κεφάλαιο και που απαιτεί χαμηλούς μισθούς, ελαστικές εργασιακές σχέσεις, χρήσεις γης βολικές στις επενδύσεις, χαμηλή φορ</w:t>
      </w:r>
      <w:r>
        <w:rPr>
          <w:rFonts w:eastAsia="Times New Roman" w:cs="Times New Roman"/>
          <w:szCs w:val="24"/>
        </w:rPr>
        <w:t xml:space="preserve">ολογία </w:t>
      </w:r>
      <w:r>
        <w:rPr>
          <w:rFonts w:eastAsia="Times New Roman" w:cs="Times New Roman"/>
          <w:szCs w:val="24"/>
        </w:rPr>
        <w:lastRenderedPageBreak/>
        <w:t>του μεγάλου κεφαλαίου, κρατική στήριξη των επενδύσεων κ.ά., ανάπτυξη τα κέρδη της οποίας καρπώνονται οι μονοπωλιακοί όμιλοι και όχι αυτοί που παράγουν αυτόν τον πλούτο.</w:t>
      </w:r>
    </w:p>
    <w:p w14:paraId="0515FDA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Έτσι, στην κατεύθυνση διευκόλυνσης των επενδυτών αίρονται εμπόδια και </w:t>
      </w:r>
      <w:proofErr w:type="spellStart"/>
      <w:r>
        <w:rPr>
          <w:rFonts w:eastAsia="Times New Roman" w:cs="Times New Roman"/>
          <w:szCs w:val="24"/>
        </w:rPr>
        <w:t>ελαστικοπο</w:t>
      </w:r>
      <w:r>
        <w:rPr>
          <w:rFonts w:eastAsia="Times New Roman" w:cs="Times New Roman"/>
          <w:szCs w:val="24"/>
        </w:rPr>
        <w:t>ιείται</w:t>
      </w:r>
      <w:proofErr w:type="spellEnd"/>
      <w:r>
        <w:rPr>
          <w:rFonts w:eastAsia="Times New Roman" w:cs="Times New Roman"/>
          <w:szCs w:val="24"/>
        </w:rPr>
        <w:t xml:space="preserve"> το υπάρχον πλαίσιο χρήσης της κάνναβης. Εξαιρείται, για παράδειγμα, όπως ανέφερα και προηγουμένως, το κρατικό μονοπώλιο. Εντάσσεται η κάνναβη στον </w:t>
      </w:r>
      <w:r>
        <w:rPr>
          <w:rFonts w:eastAsia="Times New Roman" w:cs="Times New Roman"/>
          <w:szCs w:val="24"/>
        </w:rPr>
        <w:t>δεύτερο π</w:t>
      </w:r>
      <w:r>
        <w:rPr>
          <w:rFonts w:eastAsia="Times New Roman" w:cs="Times New Roman"/>
          <w:szCs w:val="24"/>
        </w:rPr>
        <w:t>ίνακα, δεν θα απαιτείται, για παράδειγμα, ή εξαιρείται, αν θέλετε, η γνώμη της Επιτροπής Ναρκ</w:t>
      </w:r>
      <w:r>
        <w:rPr>
          <w:rFonts w:eastAsia="Times New Roman" w:cs="Times New Roman"/>
          <w:szCs w:val="24"/>
        </w:rPr>
        <w:t>ωτικών. Όμως, για το τελικό προϊόν της παραγωγής στο νομοσχέδιο δεν γίνεται καμμία αναφορά παρά χρησιμοποιείται στον τίτλο ο όρος «τελικά προϊόντα φαρμακευτικής κάνναβης».</w:t>
      </w:r>
    </w:p>
    <w:p w14:paraId="0515FDA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ποια θα είναι τα τελικά προϊόντα; Το ρωτούμε: Ποια θα είναι αυτά τα τελικά </w:t>
      </w:r>
      <w:r>
        <w:rPr>
          <w:rFonts w:eastAsia="Times New Roman" w:cs="Times New Roman"/>
          <w:szCs w:val="24"/>
        </w:rPr>
        <w:t>προϊόντα;</w:t>
      </w:r>
    </w:p>
    <w:p w14:paraId="0515FDA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το λέμε αυτό, διότι το φυτό κάνναβη περιέχει -και το γνωρίζετε πολύ καλά- εκατοντάδες διαφορετικές χημικές ουσίες, εκ των οποίων περίπου πάνω από εκατό διαφορετικά </w:t>
      </w:r>
      <w:proofErr w:type="spellStart"/>
      <w:r>
        <w:rPr>
          <w:rFonts w:eastAsia="Times New Roman" w:cs="Times New Roman"/>
          <w:szCs w:val="24"/>
        </w:rPr>
        <w:t>κανναβοειδή</w:t>
      </w:r>
      <w:proofErr w:type="spellEnd"/>
      <w:r>
        <w:rPr>
          <w:rFonts w:eastAsia="Times New Roman" w:cs="Times New Roman"/>
          <w:szCs w:val="24"/>
        </w:rPr>
        <w:t>, που είναι βεβαίως οι κατ’ εξοχήν δραστικές ουσίες της κάνναβης. Κ</w:t>
      </w:r>
      <w:r>
        <w:rPr>
          <w:rFonts w:eastAsia="Times New Roman" w:cs="Times New Roman"/>
          <w:szCs w:val="24"/>
        </w:rPr>
        <w:t xml:space="preserve">αι ακριβώς στη βάση της υπάρχουσας εμπειρίας από τη χρήση άλλων ναρκωτικών ουσιών, όπως για παράδειγμα τα </w:t>
      </w:r>
      <w:proofErr w:type="spellStart"/>
      <w:r>
        <w:rPr>
          <w:rFonts w:eastAsia="Times New Roman" w:cs="Times New Roman"/>
          <w:szCs w:val="24"/>
        </w:rPr>
        <w:t>οπιοειδή</w:t>
      </w:r>
      <w:proofErr w:type="spellEnd"/>
      <w:r>
        <w:rPr>
          <w:rFonts w:eastAsia="Times New Roman" w:cs="Times New Roman"/>
          <w:szCs w:val="24"/>
        </w:rPr>
        <w:t xml:space="preserve">, στην ιατρική κλινική πράξη, από τα διαθέσιμα επιστημονικά δεδομένα γύρω από την κάνναβη και τις ουσίες που προέρχονται από αυτές, φυσικές ή </w:t>
      </w:r>
      <w:r>
        <w:rPr>
          <w:rFonts w:eastAsia="Times New Roman" w:cs="Times New Roman"/>
          <w:szCs w:val="24"/>
        </w:rPr>
        <w:t xml:space="preserve">συνθετικές, βγαίνουν συμπεράσματα. Η φυτική κάνναβη, λόγω του μεγάλου αριθμού δραστικών ουσιών που περιέχει, για τη συντριπτική πλειοψηφία των οποίων δεν γνωρίζουμε τις δράσεις, </w:t>
      </w:r>
      <w:r>
        <w:rPr>
          <w:rFonts w:eastAsia="Times New Roman" w:cs="Times New Roman"/>
          <w:szCs w:val="24"/>
        </w:rPr>
        <w:lastRenderedPageBreak/>
        <w:t>τις αλληλεπιδράσεις ή τις παρενέργειες που έχει η κάθε μία από αυτές, αλλά και</w:t>
      </w:r>
      <w:r>
        <w:rPr>
          <w:rFonts w:eastAsia="Times New Roman" w:cs="Times New Roman"/>
          <w:szCs w:val="24"/>
        </w:rPr>
        <w:t xml:space="preserve"> οι ποικίλοι συνδυασμοί τους, δεν μπορεί να χρησιμοποιηθεί αυτή καθαυτή ως φαρμακευτική θεραπευτική ουσία. </w:t>
      </w:r>
    </w:p>
    <w:p w14:paraId="0515FDA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Δεύτερον, συγκεκριμένες δραστικές ουσίες που απομονώνονται από την κάνναβη ή παράγονται τεχνητά θα μπορούσαν, φυσικά, να χρησιμοποιηθούν για φαρμακε</w:t>
      </w:r>
      <w:r>
        <w:rPr>
          <w:rFonts w:eastAsia="Times New Roman" w:cs="Times New Roman"/>
          <w:szCs w:val="24"/>
        </w:rPr>
        <w:t>υτικούς, ιατρικούς, παρηγορητικούς σκοπούς, εκεί όπου τα ήδη υπάρχοντα φάρμακα δεν επαρκούν.</w:t>
      </w:r>
    </w:p>
    <w:p w14:paraId="0515FDB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Τρίτον, βασική προϋπόθεση που βάζουμε εμείς και λέμε είναι η αντιμετώπιση των δραστικών ουσιών ως φαρμάκων μέσα από την πραγματοποίηση κλινικών μελετών για τον καθ</w:t>
      </w:r>
      <w:r>
        <w:rPr>
          <w:rFonts w:eastAsia="Times New Roman" w:cs="Times New Roman"/>
          <w:szCs w:val="24"/>
        </w:rPr>
        <w:t xml:space="preserve">ορισμό των ενδείξεων χρήσης τους, των </w:t>
      </w:r>
      <w:proofErr w:type="spellStart"/>
      <w:r>
        <w:rPr>
          <w:rFonts w:eastAsia="Times New Roman" w:cs="Times New Roman"/>
          <w:szCs w:val="24"/>
        </w:rPr>
        <w:t>φαρμακοκινητικών</w:t>
      </w:r>
      <w:proofErr w:type="spellEnd"/>
      <w:r>
        <w:rPr>
          <w:rFonts w:eastAsia="Times New Roman" w:cs="Times New Roman"/>
          <w:szCs w:val="24"/>
        </w:rPr>
        <w:t xml:space="preserve"> χαρακτηριστικών τους, του προφίλ ασφαλείας τους, των αλληλεπιδράσεών τους με </w:t>
      </w:r>
      <w:r>
        <w:rPr>
          <w:rFonts w:eastAsia="Times New Roman" w:cs="Times New Roman"/>
          <w:szCs w:val="24"/>
        </w:rPr>
        <w:lastRenderedPageBreak/>
        <w:t xml:space="preserve">άλλα φάρμακα, προκειμένου να παρέχονται με τη μεγαλύτερη δυνατή ασφάλεια και αποτελεσματικότητα. </w:t>
      </w:r>
    </w:p>
    <w:p w14:paraId="0515FDB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Τέταρτον, σημαντική προϋπό</w:t>
      </w:r>
      <w:r>
        <w:rPr>
          <w:rFonts w:eastAsia="Times New Roman" w:cs="Times New Roman"/>
          <w:szCs w:val="24"/>
        </w:rPr>
        <w:t>θεση για την υλοποίηση των παραπάνω και τη διασφάλιση της ασφάλειας των ασθενών αποτελεί ο αυστηρός έλεγχος από το ίδιο το κράτος της παραγωγής, της επεξεργασίας, της διάθεσης, της χορήγησης τέτοιων φαρμάκων με αυστηρά επιστημονικά κριτήρια και ιατρική παρ</w:t>
      </w:r>
      <w:r>
        <w:rPr>
          <w:rFonts w:eastAsia="Times New Roman" w:cs="Times New Roman"/>
          <w:szCs w:val="24"/>
        </w:rPr>
        <w:t>ακολούθησης των ασθενών που τα λαμβάνουν.</w:t>
      </w:r>
    </w:p>
    <w:p w14:paraId="0515FDB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Έτσι, ενώ για τα φάρμακα που περιέχουν συγκεκριμένα </w:t>
      </w:r>
      <w:proofErr w:type="spellStart"/>
      <w:r>
        <w:rPr>
          <w:rFonts w:eastAsia="Times New Roman" w:cs="Times New Roman"/>
          <w:szCs w:val="24"/>
        </w:rPr>
        <w:t>κανναβοειδή</w:t>
      </w:r>
      <w:proofErr w:type="spellEnd"/>
      <w:r>
        <w:rPr>
          <w:rFonts w:eastAsia="Times New Roman" w:cs="Times New Roman"/>
          <w:szCs w:val="24"/>
        </w:rPr>
        <w:t xml:space="preserve">, </w:t>
      </w:r>
      <w:proofErr w:type="spellStart"/>
      <w:r>
        <w:rPr>
          <w:rFonts w:eastAsia="Times New Roman" w:cs="Times New Roman"/>
          <w:szCs w:val="24"/>
        </w:rPr>
        <w:t>τετραϋδροκανναβιόλη</w:t>
      </w:r>
      <w:proofErr w:type="spellEnd"/>
      <w:r>
        <w:rPr>
          <w:rFonts w:eastAsia="Times New Roman" w:cs="Times New Roman"/>
          <w:szCs w:val="24"/>
        </w:rPr>
        <w:t xml:space="preserve">, </w:t>
      </w:r>
      <w:proofErr w:type="spellStart"/>
      <w:r>
        <w:rPr>
          <w:rFonts w:eastAsia="Times New Roman" w:cs="Times New Roman"/>
          <w:szCs w:val="24"/>
        </w:rPr>
        <w:t>κανναβιόλη</w:t>
      </w:r>
      <w:proofErr w:type="spellEnd"/>
      <w:r>
        <w:rPr>
          <w:rFonts w:eastAsia="Times New Roman" w:cs="Times New Roman"/>
          <w:szCs w:val="24"/>
        </w:rPr>
        <w:t xml:space="preserve"> έχουν γίνει μελέτες γύρω από τις φαρμακευτικές τους ιδιότητες, την ασφάλειά τους, κ</w:t>
      </w:r>
      <w:r>
        <w:rPr>
          <w:rFonts w:eastAsia="Times New Roman" w:cs="Times New Roman"/>
          <w:szCs w:val="24"/>
        </w:rPr>
        <w:t>.</w:t>
      </w:r>
      <w:r>
        <w:rPr>
          <w:rFonts w:eastAsia="Times New Roman" w:cs="Times New Roman"/>
          <w:szCs w:val="24"/>
        </w:rPr>
        <w:t>λπ., δεν ισχύει το ίδιο για τη χρ</w:t>
      </w:r>
      <w:r>
        <w:rPr>
          <w:rFonts w:eastAsia="Times New Roman" w:cs="Times New Roman"/>
          <w:szCs w:val="24"/>
        </w:rPr>
        <w:t xml:space="preserve">ήση της φυτικής κάνναβης, η οποία στηρίζεται κυρίως σε εμπειρικά δεδομένα, τα οποία οι οπαδοί της </w:t>
      </w:r>
      <w:r>
        <w:rPr>
          <w:rFonts w:eastAsia="Times New Roman" w:cs="Times New Roman"/>
          <w:szCs w:val="24"/>
        </w:rPr>
        <w:lastRenderedPageBreak/>
        <w:t>χρήσης της φυτικής κάνναβης υποστηρίζουν, γεγονός φυσικά που αποτελεί αντιεπιστημονική και επικίνδυνη αντίληψη που αμφισβητεί όλη την πρόοδο της επιστήμης και</w:t>
      </w:r>
      <w:r>
        <w:rPr>
          <w:rFonts w:eastAsia="Times New Roman" w:cs="Times New Roman"/>
          <w:szCs w:val="24"/>
        </w:rPr>
        <w:t xml:space="preserve"> της γνώσης που έχει αποκτηθεί. </w:t>
      </w:r>
    </w:p>
    <w:p w14:paraId="0515FDB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Παράλληλα, μ</w:t>
      </w:r>
      <w:r>
        <w:rPr>
          <w:rFonts w:eastAsia="Times New Roman" w:cs="Times New Roman"/>
          <w:szCs w:val="24"/>
        </w:rPr>
        <w:t>ε</w:t>
      </w:r>
      <w:r>
        <w:rPr>
          <w:rFonts w:eastAsia="Times New Roman" w:cs="Times New Roman"/>
          <w:szCs w:val="24"/>
        </w:rPr>
        <w:t xml:space="preserve"> αυτό το επιχείρημα δίδεται χέρι βοηθείας, άλλοθι, στην πολιτική της </w:t>
      </w:r>
      <w:r>
        <w:rPr>
          <w:rFonts w:eastAsia="Times New Roman" w:cs="Times New Roman"/>
          <w:szCs w:val="24"/>
        </w:rPr>
        <w:t>κ</w:t>
      </w:r>
      <w:r>
        <w:rPr>
          <w:rFonts w:eastAsia="Times New Roman" w:cs="Times New Roman"/>
          <w:szCs w:val="24"/>
        </w:rPr>
        <w:t>υβέρνησης της Ευρωπαϊκής Ένωσης για το πώς οι ασθενείς θα κοστίζουν ακόμη λιγότερο στο κράτος και στους επιχειρηματικούς ομίλους, καλλιεργών</w:t>
      </w:r>
      <w:r>
        <w:rPr>
          <w:rFonts w:eastAsia="Times New Roman" w:cs="Times New Roman"/>
          <w:szCs w:val="24"/>
        </w:rPr>
        <w:t>τας συγχρόνως την παραίτηση από τη διεκδίκηση να αξιοποιούνται οι τεράστιες δυνατότητες της επιστήμης προς όφελος των ασθενών και, συγχρόνως, εμφανίζοντας την κάνναβη ως κάτι καλό, κάτι αθώο, ειδικά –το σημειώνουμε και το υπογραμμίζουμε αυτό- στις νεότερες</w:t>
      </w:r>
      <w:r>
        <w:rPr>
          <w:rFonts w:eastAsia="Times New Roman" w:cs="Times New Roman"/>
          <w:szCs w:val="24"/>
        </w:rPr>
        <w:t xml:space="preserve"> ηλικίες, όπου αυτές οι αντιλήψεις βρίσκουν εύκολο πάτημα, με τη χρήση για παράδειγμα της ψυχαγωγικής κάνναβης να αυξάνεται δραματικά. Σας </w:t>
      </w:r>
      <w:r>
        <w:rPr>
          <w:rFonts w:eastAsia="Times New Roman" w:cs="Times New Roman"/>
          <w:szCs w:val="24"/>
        </w:rPr>
        <w:lastRenderedPageBreak/>
        <w:t>παραπέμπω στα στοιχεία που δημοσιοποιούν στις Ηνωμένες Πολιτείες.</w:t>
      </w:r>
    </w:p>
    <w:p w14:paraId="0515FDB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οι δήθεν εκσυγχρονιστικές προτάσεις για </w:t>
      </w:r>
      <w:proofErr w:type="spellStart"/>
      <w:r>
        <w:rPr>
          <w:rFonts w:eastAsia="Times New Roman" w:cs="Times New Roman"/>
          <w:szCs w:val="24"/>
        </w:rPr>
        <w:t>αυτ</w:t>
      </w:r>
      <w:r>
        <w:rPr>
          <w:rFonts w:eastAsia="Times New Roman" w:cs="Times New Roman"/>
          <w:szCs w:val="24"/>
        </w:rPr>
        <w:t>οθεραπεία</w:t>
      </w:r>
      <w:proofErr w:type="spellEnd"/>
      <w:r>
        <w:rPr>
          <w:rFonts w:eastAsia="Times New Roman" w:cs="Times New Roman"/>
          <w:szCs w:val="24"/>
        </w:rPr>
        <w:t xml:space="preserve"> μέσω της αυτοκαλλιέργειας που ακούστηκαν και στην </w:t>
      </w:r>
      <w:r>
        <w:rPr>
          <w:rFonts w:eastAsia="Times New Roman" w:cs="Times New Roman"/>
          <w:szCs w:val="24"/>
        </w:rPr>
        <w:t>ε</w:t>
      </w:r>
      <w:r>
        <w:rPr>
          <w:rFonts w:eastAsia="Times New Roman" w:cs="Times New Roman"/>
          <w:szCs w:val="24"/>
        </w:rPr>
        <w:t>πιτροπή ή ακούγονται, αν θέλετε, και στον ευρύτερο διάλογο, είναι όχι μόνο αντιδραστικές και αντ</w:t>
      </w:r>
      <w:r>
        <w:rPr>
          <w:rFonts w:eastAsia="Times New Roman" w:cs="Times New Roman"/>
          <w:szCs w:val="24"/>
        </w:rPr>
        <w:t>ι</w:t>
      </w:r>
      <w:r>
        <w:rPr>
          <w:rFonts w:eastAsia="Times New Roman" w:cs="Times New Roman"/>
          <w:szCs w:val="24"/>
        </w:rPr>
        <w:t xml:space="preserve">επιστημονικές, αλλά και επικίνδυνες για τους ασθενείς. Συνιστούν φτηνή, αλλά επικίνδυνη για τους </w:t>
      </w:r>
      <w:r>
        <w:rPr>
          <w:rFonts w:eastAsia="Times New Roman" w:cs="Times New Roman"/>
          <w:szCs w:val="24"/>
        </w:rPr>
        <w:t xml:space="preserve">ασθενείς υποκατάσταση των μεγάλων ελλείψεων στη δημόσια πρωτοβάθμια περίθαλψη και των περικοπών των παροχών, καθώς και των περιορισμών των κρατικών και ασφαλιστικών δαπανών. Στόχος είναι ο εγκλωβισμός και η αποδοχή από τον λαό της στρατηγικής της </w:t>
      </w:r>
      <w:r>
        <w:rPr>
          <w:rFonts w:eastAsia="Times New Roman" w:cs="Times New Roman"/>
          <w:szCs w:val="24"/>
        </w:rPr>
        <w:lastRenderedPageBreak/>
        <w:t>Ευρωπαϊκή</w:t>
      </w:r>
      <w:r>
        <w:rPr>
          <w:rFonts w:eastAsia="Times New Roman" w:cs="Times New Roman"/>
          <w:szCs w:val="24"/>
        </w:rPr>
        <w:t>ς Ένωσης, του κεφαλαίου και των κυβερνήσεων για μείωση της κρατικής ευθύνης και ανάθεσης αυτής της ευθύνης ατομικά στον καθένα.</w:t>
      </w:r>
    </w:p>
    <w:p w14:paraId="0515FDB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Όμως, λύση δεν μπορεί να είναι η επιστροφή στη φύση και στο να καλλιεργεί ο καθένας μόνος του τα απαραίτητα βότανα για τη </w:t>
      </w:r>
      <w:r>
        <w:rPr>
          <w:rFonts w:eastAsia="Times New Roman" w:cs="Times New Roman"/>
          <w:szCs w:val="24"/>
        </w:rPr>
        <w:t>θεραπεία διαφόρων παθήσεων που μπορεί να αντιμετωπίζει. Τα ανωτέρω αναχρονιστικά και αντιεπιστημονικά επιχειρήματα ενδεχομένως να επηρεάζουν ιδιαίτερα έναν αριθμό ασθενών με σοβαρά χρόνια και επώδυνα νοσήματα που αναζητούν κάποια λύση, πολύ περισσότερο ότα</w:t>
      </w:r>
      <w:r>
        <w:rPr>
          <w:rFonts w:eastAsia="Times New Roman" w:cs="Times New Roman"/>
          <w:szCs w:val="24"/>
        </w:rPr>
        <w:t xml:space="preserve">ν αυτοί οι ασθενείς έρχονται αντιμέτωποι με τα χάλια των δημόσιων μονάδων υγείας, την εμπορευματοποίηση των υπηρεσιών, τη σχεδόν παντελή έλλειψη δημόσιων μονάδων και υπηρεσιών υγείας για να στηρίζονται και οι ίδιοι, αλλά να έχουν και </w:t>
      </w:r>
      <w:r>
        <w:rPr>
          <w:rFonts w:eastAsia="Times New Roman" w:cs="Times New Roman"/>
          <w:szCs w:val="24"/>
        </w:rPr>
        <w:lastRenderedPageBreak/>
        <w:t>οι οικογένειές τους τη</w:t>
      </w:r>
      <w:r>
        <w:rPr>
          <w:rFonts w:eastAsia="Times New Roman" w:cs="Times New Roman"/>
          <w:szCs w:val="24"/>
        </w:rPr>
        <w:t xml:space="preserve"> δυνατότητα να τους στηρίζουν, αφού όλα αυτά αποτελούν κόστος για το κράτος που το μεταφέρει στους ίδιους, ώστε να το αντιμετωπίσουν. Ακριβώς αυτές οι συνθήκες συνιστούν στέρηση της ελευθερίας τους, η οποία φυσικά δεν μπορεί να υποκατασταθεί με την ελευθερ</w:t>
      </w:r>
      <w:r>
        <w:rPr>
          <w:rFonts w:eastAsia="Times New Roman" w:cs="Times New Roman"/>
          <w:szCs w:val="24"/>
        </w:rPr>
        <w:t>ία της χρήσης της κάνναβης, χωρίς τους επιστημονικά ενδεδειγμένους όρους και προϋποθέσεις.</w:t>
      </w:r>
    </w:p>
    <w:p w14:paraId="0515FDB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Συμπερασματικά, η Κυβέρνηση δεν ενδιαφέρεται για την παραγωγή και διακίνηση ασφαλών και ποιοτικών σκευασμάτων που προϋποθέτουν την τυποποίηση, την ποσοτική και ποιοτ</w:t>
      </w:r>
      <w:r>
        <w:rPr>
          <w:rFonts w:eastAsia="Times New Roman" w:cs="Times New Roman"/>
          <w:szCs w:val="24"/>
        </w:rPr>
        <w:t xml:space="preserve">ική ανάλυση, την τήρηση των αρχών της φαρμακευτικής επιστήμης </w:t>
      </w:r>
      <w:r>
        <w:rPr>
          <w:rFonts w:eastAsia="Times New Roman" w:cs="Times New Roman"/>
          <w:szCs w:val="24"/>
        </w:rPr>
        <w:t>κ.λπ.</w:t>
      </w:r>
      <w:r>
        <w:rPr>
          <w:rFonts w:eastAsia="Times New Roman" w:cs="Times New Roman"/>
          <w:szCs w:val="24"/>
        </w:rPr>
        <w:t>.</w:t>
      </w:r>
    </w:p>
    <w:p w14:paraId="0515FDB7" w14:textId="77777777" w:rsidR="00F75232" w:rsidRDefault="00120703">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το ελάχιστο που θα μπορούσε να κάνει, ορίζοντας επακριβώς τα φαρμακευτικά προϊόντα, </w:t>
      </w:r>
      <w:proofErr w:type="spellStart"/>
      <w:r>
        <w:rPr>
          <w:rFonts w:eastAsia="Times New Roman" w:cs="Times New Roman"/>
          <w:szCs w:val="24"/>
        </w:rPr>
        <w:t>oυσίες</w:t>
      </w:r>
      <w:proofErr w:type="spellEnd"/>
      <w:r>
        <w:rPr>
          <w:rFonts w:eastAsia="Times New Roman" w:cs="Times New Roman"/>
          <w:szCs w:val="24"/>
        </w:rPr>
        <w:t xml:space="preserve">, </w:t>
      </w:r>
      <w:proofErr w:type="spellStart"/>
      <w:r>
        <w:rPr>
          <w:rFonts w:eastAsia="Times New Roman" w:cs="Times New Roman"/>
          <w:szCs w:val="24"/>
        </w:rPr>
        <w:t>έκδοχα</w:t>
      </w:r>
      <w:proofErr w:type="spellEnd"/>
      <w:r>
        <w:rPr>
          <w:rFonts w:eastAsia="Times New Roman" w:cs="Times New Roman"/>
          <w:szCs w:val="24"/>
        </w:rPr>
        <w:t xml:space="preserve">, κ.λπ. και τις </w:t>
      </w:r>
      <w:r>
        <w:rPr>
          <w:rFonts w:eastAsia="Times New Roman" w:cs="Times New Roman"/>
          <w:szCs w:val="24"/>
        </w:rPr>
        <w:lastRenderedPageBreak/>
        <w:t xml:space="preserve">προδιαγραφές τους, δεν το κάνει, παρά με </w:t>
      </w:r>
      <w:proofErr w:type="spellStart"/>
      <w:r>
        <w:rPr>
          <w:rFonts w:eastAsia="Times New Roman" w:cs="Times New Roman"/>
          <w:szCs w:val="24"/>
        </w:rPr>
        <w:t>ιατρικοφανές</w:t>
      </w:r>
      <w:proofErr w:type="spellEnd"/>
      <w:r>
        <w:rPr>
          <w:rFonts w:eastAsia="Times New Roman" w:cs="Times New Roman"/>
          <w:szCs w:val="24"/>
        </w:rPr>
        <w:t xml:space="preserve"> περιτύλιγ</w:t>
      </w:r>
      <w:r>
        <w:rPr>
          <w:rFonts w:eastAsia="Times New Roman" w:cs="Times New Roman"/>
          <w:szCs w:val="24"/>
        </w:rPr>
        <w:t>μα, με τη σειρά της, στρώνει το έδαφος -και μέσα από το νομοσχέδιο- στην κατεύθυνση της συνολικής αποποινικοποίηση της κάνναβης για προσωπική χρήση.</w:t>
      </w:r>
    </w:p>
    <w:p w14:paraId="0515FDB8" w14:textId="77777777" w:rsidR="00F75232" w:rsidRDefault="00120703">
      <w:pPr>
        <w:spacing w:line="600" w:lineRule="auto"/>
        <w:ind w:firstLine="720"/>
        <w:contextualSpacing/>
        <w:jc w:val="both"/>
        <w:rPr>
          <w:rFonts w:eastAsia="Times New Roman" w:cs="Times New Roman"/>
          <w:szCs w:val="24"/>
        </w:rPr>
      </w:pPr>
      <w:r>
        <w:rPr>
          <w:rFonts w:eastAsia="Times New Roman" w:cs="Times New Roman"/>
          <w:szCs w:val="24"/>
        </w:rPr>
        <w:t>Στη βάση όλων των ανωτέρω, εμείς καταψηφίζουμε -όπως έχουμε δηλώσει εξάλλου- το νομοσχέδιο αυτό.</w:t>
      </w:r>
    </w:p>
    <w:p w14:paraId="0515FDB9" w14:textId="77777777" w:rsidR="00F75232" w:rsidRDefault="00120703">
      <w:pPr>
        <w:spacing w:line="600" w:lineRule="auto"/>
        <w:ind w:firstLine="720"/>
        <w:contextualSpacing/>
        <w:jc w:val="both"/>
        <w:rPr>
          <w:rFonts w:eastAsia="Times New Roman" w:cs="Times New Roman"/>
          <w:szCs w:val="24"/>
        </w:rPr>
      </w:pPr>
      <w:r>
        <w:rPr>
          <w:rFonts w:eastAsia="Times New Roman" w:cs="Times New Roman"/>
          <w:szCs w:val="24"/>
        </w:rPr>
        <w:t>Σας ευχαρι</w:t>
      </w:r>
      <w:r>
        <w:rPr>
          <w:rFonts w:eastAsia="Times New Roman" w:cs="Times New Roman"/>
          <w:szCs w:val="24"/>
        </w:rPr>
        <w:t xml:space="preserve">στώ, κύριε Πρόεδρε.  </w:t>
      </w:r>
    </w:p>
    <w:p w14:paraId="0515FDBA" w14:textId="77777777" w:rsidR="00F75232" w:rsidRDefault="001207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Λαμπρούλη</w:t>
      </w:r>
      <w:proofErr w:type="spellEnd"/>
      <w:r>
        <w:rPr>
          <w:rFonts w:eastAsia="Times New Roman" w:cs="Times New Roman"/>
          <w:szCs w:val="24"/>
        </w:rPr>
        <w:t>.</w:t>
      </w:r>
    </w:p>
    <w:p w14:paraId="0515FDBB" w14:textId="77777777" w:rsidR="00F75232" w:rsidRDefault="00120703">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Σκούφα</w:t>
      </w:r>
      <w:proofErr w:type="spellEnd"/>
      <w:r>
        <w:rPr>
          <w:rFonts w:eastAsia="Times New Roman" w:cs="Times New Roman"/>
          <w:szCs w:val="24"/>
        </w:rPr>
        <w:t xml:space="preserve"> έχει τον λόγο, για επτά λεπτά, εκ μέρους του ΣΥΡΙΖΑ.</w:t>
      </w:r>
    </w:p>
    <w:p w14:paraId="0515FDBC" w14:textId="77777777" w:rsidR="00F75232" w:rsidRDefault="00120703">
      <w:pPr>
        <w:spacing w:line="600" w:lineRule="auto"/>
        <w:ind w:firstLine="720"/>
        <w:contextualSpacing/>
        <w:jc w:val="both"/>
        <w:rPr>
          <w:rFonts w:eastAsia="Times New Roman"/>
          <w:color w:val="000000"/>
          <w:szCs w:val="24"/>
        </w:rPr>
      </w:pPr>
      <w:r>
        <w:rPr>
          <w:rFonts w:eastAsia="Times New Roman" w:cs="Times New Roman"/>
          <w:b/>
          <w:szCs w:val="24"/>
        </w:rPr>
        <w:t xml:space="preserve">ΕΛΙΣΣΑΒΕΤ ΣΚΟΥΦΑ: </w:t>
      </w:r>
      <w:r>
        <w:rPr>
          <w:rFonts w:eastAsia="Times New Roman" w:cs="Times New Roman"/>
          <w:szCs w:val="24"/>
        </w:rPr>
        <w:t>Θα ξεκινήσω με τρία μικρά σχόλια</w:t>
      </w:r>
      <w:r>
        <w:rPr>
          <w:rFonts w:eastAsia="Times New Roman"/>
          <w:color w:val="000000"/>
          <w:szCs w:val="24"/>
        </w:rPr>
        <w:t>:</w:t>
      </w:r>
    </w:p>
    <w:p w14:paraId="0515FDBD"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lastRenderedPageBreak/>
        <w:t>Το πρώτο αφορά τη στάση της Αξιωματικής Αντιπολίτευσης</w:t>
      </w:r>
      <w:r>
        <w:rPr>
          <w:rFonts w:eastAsia="Times New Roman"/>
          <w:color w:val="000000"/>
          <w:szCs w:val="24"/>
        </w:rPr>
        <w:t>. Προκαλεί εντύπωση</w:t>
      </w:r>
      <w:r>
        <w:rPr>
          <w:rFonts w:eastAsia="Times New Roman"/>
          <w:color w:val="000000"/>
          <w:szCs w:val="24"/>
        </w:rPr>
        <w:t>,</w:t>
      </w:r>
      <w:r>
        <w:rPr>
          <w:rFonts w:eastAsia="Times New Roman"/>
          <w:color w:val="000000"/>
          <w:szCs w:val="24"/>
        </w:rPr>
        <w:t xml:space="preserve"> όντως</w:t>
      </w:r>
      <w:r>
        <w:rPr>
          <w:rFonts w:eastAsia="Times New Roman"/>
          <w:color w:val="000000"/>
          <w:szCs w:val="24"/>
        </w:rPr>
        <w:t>,</w:t>
      </w:r>
      <w:r>
        <w:rPr>
          <w:rFonts w:eastAsia="Times New Roman"/>
          <w:color w:val="000000"/>
          <w:szCs w:val="24"/>
        </w:rPr>
        <w:t xml:space="preserve"> το γεγονός ότι ενώ εχθές στην </w:t>
      </w:r>
      <w:r>
        <w:rPr>
          <w:rFonts w:eastAsia="Times New Roman"/>
          <w:color w:val="000000"/>
          <w:szCs w:val="24"/>
        </w:rPr>
        <w:t>ε</w:t>
      </w:r>
      <w:r>
        <w:rPr>
          <w:rFonts w:eastAsia="Times New Roman"/>
          <w:color w:val="000000"/>
          <w:szCs w:val="24"/>
        </w:rPr>
        <w:t xml:space="preserve">πιτροπή ο </w:t>
      </w:r>
      <w:r>
        <w:rPr>
          <w:rFonts w:eastAsia="Times New Roman"/>
          <w:color w:val="000000"/>
          <w:szCs w:val="24"/>
        </w:rPr>
        <w:t>ε</w:t>
      </w:r>
      <w:r>
        <w:rPr>
          <w:rFonts w:eastAsia="Times New Roman"/>
          <w:color w:val="000000"/>
          <w:szCs w:val="24"/>
        </w:rPr>
        <w:t xml:space="preserve">ιδικός </w:t>
      </w:r>
      <w:r>
        <w:rPr>
          <w:rFonts w:eastAsia="Times New Roman"/>
          <w:color w:val="000000"/>
          <w:szCs w:val="24"/>
        </w:rPr>
        <w:t>α</w:t>
      </w:r>
      <w:r>
        <w:rPr>
          <w:rFonts w:eastAsia="Times New Roman"/>
          <w:color w:val="000000"/>
          <w:szCs w:val="24"/>
        </w:rPr>
        <w:t>γορητής δήλωσε πως υπερψηφίζετε το νομοσχέδιο επί της αρχής, πως εν ολίγοις συμφωνείτε ή πως έχετε την πρόθεση να το υπερψηφίσετε…</w:t>
      </w:r>
    </w:p>
    <w:p w14:paraId="0515FDBE" w14:textId="77777777" w:rsidR="00F75232" w:rsidRDefault="00120703">
      <w:pPr>
        <w:spacing w:line="600" w:lineRule="auto"/>
        <w:ind w:firstLine="720"/>
        <w:contextualSpacing/>
        <w:jc w:val="both"/>
        <w:rPr>
          <w:rFonts w:eastAsia="Times New Roman"/>
          <w:color w:val="000000"/>
          <w:szCs w:val="24"/>
        </w:rPr>
      </w:pPr>
      <w:r>
        <w:rPr>
          <w:rFonts w:eastAsia="Times New Roman"/>
          <w:b/>
          <w:color w:val="000000"/>
          <w:szCs w:val="24"/>
        </w:rPr>
        <w:t xml:space="preserve">ΙΩΑΝΝΗΣ ΚΕΦΑΛΟΓΙΑΝΝΗΣ: </w:t>
      </w:r>
      <w:r>
        <w:rPr>
          <w:rFonts w:eastAsia="Times New Roman"/>
          <w:color w:val="000000"/>
          <w:szCs w:val="24"/>
        </w:rPr>
        <w:t>Με επιφύλαξη ήταν.</w:t>
      </w:r>
    </w:p>
    <w:p w14:paraId="0515FDBF" w14:textId="77777777" w:rsidR="00F75232" w:rsidRDefault="00120703">
      <w:pPr>
        <w:spacing w:line="600" w:lineRule="auto"/>
        <w:ind w:firstLine="720"/>
        <w:contextualSpacing/>
        <w:jc w:val="both"/>
        <w:rPr>
          <w:rFonts w:eastAsia="Times New Roman"/>
          <w:color w:val="000000"/>
          <w:szCs w:val="24"/>
        </w:rPr>
      </w:pPr>
      <w:r>
        <w:rPr>
          <w:rFonts w:eastAsia="Times New Roman" w:cs="Times New Roman"/>
          <w:b/>
          <w:szCs w:val="24"/>
        </w:rPr>
        <w:t>ΕΛΙΣΣ</w:t>
      </w:r>
      <w:r>
        <w:rPr>
          <w:rFonts w:eastAsia="Times New Roman" w:cs="Times New Roman"/>
          <w:b/>
          <w:szCs w:val="24"/>
        </w:rPr>
        <w:t xml:space="preserve">ΑΒΕΤ ΣΚΟΥΦΑ: </w:t>
      </w:r>
      <w:r>
        <w:rPr>
          <w:rFonts w:eastAsia="Times New Roman" w:cs="Times New Roman"/>
          <w:szCs w:val="24"/>
        </w:rPr>
        <w:t>Ε</w:t>
      </w:r>
      <w:r>
        <w:rPr>
          <w:rFonts w:eastAsia="Times New Roman"/>
          <w:color w:val="000000"/>
          <w:szCs w:val="24"/>
        </w:rPr>
        <w:t xml:space="preserve">ν πάση </w:t>
      </w:r>
      <w:proofErr w:type="spellStart"/>
      <w:r>
        <w:rPr>
          <w:rFonts w:eastAsia="Times New Roman"/>
          <w:color w:val="000000"/>
          <w:szCs w:val="24"/>
        </w:rPr>
        <w:t>περιπτώσει</w:t>
      </w:r>
      <w:proofErr w:type="spellEnd"/>
      <w:r>
        <w:rPr>
          <w:rFonts w:eastAsia="Times New Roman"/>
          <w:color w:val="000000"/>
          <w:szCs w:val="24"/>
        </w:rPr>
        <w:t>, γιατί δεν έχω τα Πρακτικά μπροστά μου, είπε ότι επί της αρχής η νέα Δημοκρατία συμφωνεί…</w:t>
      </w:r>
    </w:p>
    <w:p w14:paraId="0515FDC0" w14:textId="77777777" w:rsidR="00F75232" w:rsidRDefault="00120703">
      <w:pPr>
        <w:spacing w:line="600" w:lineRule="auto"/>
        <w:ind w:firstLine="720"/>
        <w:contextualSpacing/>
        <w:jc w:val="both"/>
        <w:rPr>
          <w:rFonts w:eastAsia="Times New Roman"/>
          <w:color w:val="000000"/>
          <w:szCs w:val="24"/>
        </w:rPr>
      </w:pPr>
      <w:r>
        <w:rPr>
          <w:rFonts w:eastAsia="Times New Roman"/>
          <w:b/>
          <w:color w:val="000000"/>
          <w:szCs w:val="24"/>
        </w:rPr>
        <w:t xml:space="preserve">ΑΠΟΣΤΟΛΟΣ ΒΕΣΥΡΟΠΟΥΛΟΣ: </w:t>
      </w:r>
      <w:r>
        <w:rPr>
          <w:rFonts w:eastAsia="Times New Roman"/>
          <w:color w:val="000000"/>
          <w:szCs w:val="24"/>
        </w:rPr>
        <w:t>Δεν είπε αυτό.</w:t>
      </w:r>
    </w:p>
    <w:p w14:paraId="0515FDC1" w14:textId="77777777" w:rsidR="00F75232" w:rsidRDefault="00120703">
      <w:pPr>
        <w:spacing w:line="600" w:lineRule="auto"/>
        <w:ind w:firstLine="720"/>
        <w:contextualSpacing/>
        <w:jc w:val="both"/>
        <w:rPr>
          <w:rFonts w:eastAsia="Times New Roman"/>
          <w:color w:val="000000" w:themeColor="text1"/>
          <w:szCs w:val="24"/>
        </w:rPr>
      </w:pPr>
      <w:r w:rsidRPr="00822940">
        <w:rPr>
          <w:rFonts w:eastAsia="Times New Roman"/>
          <w:b/>
          <w:color w:val="000000" w:themeColor="text1"/>
          <w:szCs w:val="24"/>
        </w:rPr>
        <w:t xml:space="preserve">ΧΡΗΣΤΟΣ ΚΕΛΛΑΣ: </w:t>
      </w:r>
      <w:r w:rsidRPr="00822940">
        <w:rPr>
          <w:rFonts w:eastAsia="Times New Roman"/>
          <w:color w:val="000000" w:themeColor="text1"/>
          <w:szCs w:val="24"/>
        </w:rPr>
        <w:t xml:space="preserve">Δεν είπε τέτοιο πράγμα. </w:t>
      </w:r>
    </w:p>
    <w:p w14:paraId="0515FDC2" w14:textId="77777777" w:rsidR="00F75232" w:rsidRDefault="00120703">
      <w:pPr>
        <w:spacing w:line="600" w:lineRule="auto"/>
        <w:ind w:firstLine="720"/>
        <w:contextualSpacing/>
        <w:jc w:val="both"/>
        <w:rPr>
          <w:rFonts w:eastAsia="Times New Roman"/>
          <w:color w:val="000000" w:themeColor="text1"/>
          <w:szCs w:val="24"/>
        </w:rPr>
      </w:pPr>
      <w:r w:rsidRPr="00822940">
        <w:rPr>
          <w:rFonts w:eastAsia="Times New Roman" w:cs="Times New Roman"/>
          <w:b/>
          <w:color w:val="000000" w:themeColor="text1"/>
          <w:szCs w:val="24"/>
        </w:rPr>
        <w:lastRenderedPageBreak/>
        <w:t xml:space="preserve">ΕΛΙΣΣΑΒΕΤ ΣΚΟΥΦΑ: </w:t>
      </w:r>
      <w:r w:rsidRPr="00822940">
        <w:rPr>
          <w:rFonts w:eastAsia="Times New Roman" w:cs="Times New Roman"/>
          <w:color w:val="000000" w:themeColor="text1"/>
          <w:szCs w:val="24"/>
        </w:rPr>
        <w:t>...</w:t>
      </w:r>
      <w:r w:rsidRPr="00822940">
        <w:rPr>
          <w:rFonts w:eastAsia="Times New Roman"/>
          <w:color w:val="000000" w:themeColor="text1"/>
          <w:szCs w:val="24"/>
        </w:rPr>
        <w:t>πράγμα που σημαίνει ότι ουσιαστικά δεν  εγέρθηκε εχθές κα</w:t>
      </w:r>
      <w:r w:rsidRPr="00822940">
        <w:rPr>
          <w:rFonts w:eastAsia="Times New Roman"/>
          <w:color w:val="000000" w:themeColor="text1"/>
          <w:szCs w:val="24"/>
        </w:rPr>
        <w:t>μ</w:t>
      </w:r>
      <w:r w:rsidRPr="00822940">
        <w:rPr>
          <w:rFonts w:eastAsia="Times New Roman"/>
          <w:color w:val="000000" w:themeColor="text1"/>
          <w:szCs w:val="24"/>
        </w:rPr>
        <w:t>μία διαφωνία όσον αφορά τις φαρμακευτικές ιδιότητες ή</w:t>
      </w:r>
      <w:r w:rsidRPr="00822940">
        <w:rPr>
          <w:rFonts w:eastAsia="Times New Roman"/>
          <w:color w:val="000000" w:themeColor="text1"/>
          <w:szCs w:val="24"/>
        </w:rPr>
        <w:t>,</w:t>
      </w:r>
      <w:r w:rsidRPr="00822940">
        <w:rPr>
          <w:rFonts w:eastAsia="Times New Roman"/>
          <w:color w:val="000000" w:themeColor="text1"/>
          <w:szCs w:val="24"/>
        </w:rPr>
        <w:t xml:space="preserve"> τουλάχιστον</w:t>
      </w:r>
      <w:r w:rsidRPr="00822940">
        <w:rPr>
          <w:rFonts w:eastAsia="Times New Roman"/>
          <w:color w:val="000000" w:themeColor="text1"/>
          <w:szCs w:val="24"/>
        </w:rPr>
        <w:t>,</w:t>
      </w:r>
      <w:r w:rsidRPr="00822940">
        <w:rPr>
          <w:rFonts w:eastAsia="Times New Roman"/>
          <w:color w:val="000000" w:themeColor="text1"/>
          <w:szCs w:val="24"/>
        </w:rPr>
        <w:t xml:space="preserve"> τις επιστημονικές έρευνες που αφορούν την κατάδειξη των φαρμακευτικών ιδιοτήτων της κάνναβης.</w:t>
      </w:r>
    </w:p>
    <w:p w14:paraId="0515FDC3"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Οι αντιρρήσεις που διατυπώθηκαν εχθέ</w:t>
      </w:r>
      <w:r>
        <w:rPr>
          <w:rFonts w:eastAsia="Times New Roman"/>
          <w:color w:val="000000"/>
          <w:szCs w:val="24"/>
        </w:rPr>
        <w:t>ς στην επιτροπή αφορούσαν κυρίως το γεγονός ότι το νομοσχέδιο, κατά την άποψή σας, αγαπητοί συνάδελφοι, είναι πρόχειρο και δεν είναι καλοδουλεμένο και ότι εναποθέτει σε επικείμενες υπουργικές αποφάσεις διάφορα σημαντικά θέματα.</w:t>
      </w:r>
    </w:p>
    <w:p w14:paraId="0515FDC4"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Σήμερα, μετά και από τις επε</w:t>
      </w:r>
      <w:r>
        <w:rPr>
          <w:rFonts w:eastAsia="Times New Roman"/>
          <w:color w:val="000000"/>
          <w:szCs w:val="24"/>
        </w:rPr>
        <w:t>υφημίες του ομιλητή από τη Χρυσή Αυγή, βλέπουμε να έχετε μετατοπιστεί σε έναν μάλλον συντηρητικό λόγο θέλοντας να εγείρετε τα πλέον συντηρητικά αντανακλαστικά της ελληνικής κοινωνίας.</w:t>
      </w:r>
    </w:p>
    <w:p w14:paraId="0515FDC5"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lastRenderedPageBreak/>
        <w:t>Δεύτερη παρατήρηση. Έχω μια απορία: Οι φαρμακευτικές εταιρείες</w:t>
      </w:r>
      <w:r>
        <w:rPr>
          <w:rFonts w:eastAsia="Times New Roman"/>
          <w:color w:val="000000"/>
          <w:szCs w:val="24"/>
        </w:rPr>
        <w:t>,</w:t>
      </w:r>
      <w:r>
        <w:rPr>
          <w:rFonts w:eastAsia="Times New Roman"/>
          <w:color w:val="000000"/>
          <w:szCs w:val="24"/>
        </w:rPr>
        <w:t xml:space="preserve"> που δρου</w:t>
      </w:r>
      <w:r>
        <w:rPr>
          <w:rFonts w:eastAsia="Times New Roman"/>
          <w:color w:val="000000"/>
          <w:szCs w:val="24"/>
        </w:rPr>
        <w:t>ν στην Ελλάδα ή έχουν την έδρα των θυγατρικών τους εταιρειών στην Ελλάδα</w:t>
      </w:r>
      <w:r>
        <w:rPr>
          <w:rFonts w:eastAsia="Times New Roman"/>
          <w:color w:val="000000"/>
          <w:szCs w:val="24"/>
        </w:rPr>
        <w:t>,</w:t>
      </w:r>
      <w:r>
        <w:rPr>
          <w:rFonts w:eastAsia="Times New Roman"/>
          <w:color w:val="000000"/>
          <w:szCs w:val="24"/>
        </w:rPr>
        <w:t xml:space="preserve"> διαθέτουν στην αγορά φαρμακευτικά σκευάσματα, τα οποία να περιέχουν κάποια μορφή </w:t>
      </w:r>
      <w:proofErr w:type="spellStart"/>
      <w:r>
        <w:rPr>
          <w:rFonts w:eastAsia="Times New Roman"/>
          <w:color w:val="000000"/>
          <w:szCs w:val="24"/>
        </w:rPr>
        <w:t>οπιοειδών</w:t>
      </w:r>
      <w:proofErr w:type="spellEnd"/>
      <w:r>
        <w:rPr>
          <w:rFonts w:eastAsia="Times New Roman"/>
          <w:color w:val="000000"/>
          <w:szCs w:val="24"/>
        </w:rPr>
        <w:t xml:space="preserve">, όπως μορφίνη ή </w:t>
      </w:r>
      <w:proofErr w:type="spellStart"/>
      <w:r>
        <w:rPr>
          <w:rFonts w:eastAsia="Times New Roman"/>
          <w:color w:val="000000"/>
          <w:szCs w:val="24"/>
        </w:rPr>
        <w:t>πεθιδίνη</w:t>
      </w:r>
      <w:proofErr w:type="spellEnd"/>
      <w:r>
        <w:rPr>
          <w:rFonts w:eastAsia="Times New Roman"/>
          <w:color w:val="000000"/>
          <w:szCs w:val="24"/>
        </w:rPr>
        <w:t>; Νομίζω, πως ναι. Έχουμε δει ποτέ στις εγκαταστάσεις αυτών των φαρ</w:t>
      </w:r>
      <w:r>
        <w:rPr>
          <w:rFonts w:eastAsia="Times New Roman"/>
          <w:color w:val="000000"/>
          <w:szCs w:val="24"/>
        </w:rPr>
        <w:t xml:space="preserve">μακευτικών εταιρειών εν Ελλάδι τι δρακόντεια μέτρα ασφαλείας λαμβάνονται, πόσες κάμερες παρακολούθησης των χώρων υπάρχουν; Και πολύ καλά κάνουν και λαμβάνονται αυτά τα δρακόντεια μέτρα ασφαλείας. </w:t>
      </w:r>
    </w:p>
    <w:p w14:paraId="0515FDC6"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Τώρα, σε αυτό το νομοσχέδιο μας ξενίζει ή απορούμε για το π</w:t>
      </w:r>
      <w:r>
        <w:rPr>
          <w:rFonts w:eastAsia="Times New Roman"/>
          <w:color w:val="000000"/>
          <w:szCs w:val="24"/>
        </w:rPr>
        <w:t xml:space="preserve">ώς μπορεί να διασφαλιστεί η ασφάλεια στις εγκαταστάσεις παραγωγής και μεταποίησης των αρχικών προϊόντων μέχρι να φτάσουμε </w:t>
      </w:r>
      <w:r>
        <w:rPr>
          <w:rFonts w:eastAsia="Times New Roman"/>
          <w:color w:val="000000"/>
          <w:szCs w:val="24"/>
        </w:rPr>
        <w:lastRenderedPageBreak/>
        <w:t xml:space="preserve">στα τελικά προϊόντα </w:t>
      </w:r>
      <w:proofErr w:type="spellStart"/>
      <w:r>
        <w:rPr>
          <w:rFonts w:eastAsia="Times New Roman"/>
          <w:color w:val="000000"/>
          <w:szCs w:val="24"/>
        </w:rPr>
        <w:t>κανναβιδιόλης</w:t>
      </w:r>
      <w:proofErr w:type="spellEnd"/>
      <w:r>
        <w:rPr>
          <w:rFonts w:eastAsia="Times New Roman"/>
          <w:color w:val="000000"/>
          <w:szCs w:val="24"/>
        </w:rPr>
        <w:t>; Σαφώς θα πρέπει να περιμένουμε την υπουργική απόφαση όταν θα βγει, πριν να βγει να υπάρξει η απαραί</w:t>
      </w:r>
      <w:r>
        <w:rPr>
          <w:rFonts w:eastAsia="Times New Roman"/>
          <w:color w:val="000000"/>
          <w:szCs w:val="24"/>
        </w:rPr>
        <w:t>τητη διαβούλευση κ.λπ</w:t>
      </w:r>
      <w:r>
        <w:rPr>
          <w:rFonts w:eastAsia="Times New Roman"/>
          <w:color w:val="000000"/>
          <w:szCs w:val="24"/>
        </w:rPr>
        <w:t>.</w:t>
      </w:r>
      <w:r>
        <w:rPr>
          <w:rFonts w:eastAsia="Times New Roman"/>
          <w:color w:val="000000"/>
          <w:szCs w:val="24"/>
        </w:rPr>
        <w:t xml:space="preserve">. Αλλά δεν είναι κάτι πρωτόγνωρο για την Ελλάδα να διατίθενται φαρμακευτικά προϊόντα, τα οποία περιέχουν, ας πούμε, έστω κάποια ελάχιστη ποσότητα ηρεμιστικών ουσιών. </w:t>
      </w:r>
    </w:p>
    <w:p w14:paraId="0515FDC7"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 xml:space="preserve">Τρίτη παρατήρηση. Τώρα, θα αναφερθώ και θα χρησιμοποιήσω τα </w:t>
      </w:r>
      <w:r>
        <w:rPr>
          <w:rFonts w:eastAsia="Times New Roman"/>
          <w:color w:val="000000"/>
          <w:szCs w:val="24"/>
        </w:rPr>
        <w:t>π</w:t>
      </w:r>
      <w:r>
        <w:rPr>
          <w:rFonts w:eastAsia="Times New Roman"/>
          <w:color w:val="000000"/>
          <w:szCs w:val="24"/>
        </w:rPr>
        <w:t>ρακτικ</w:t>
      </w:r>
      <w:r>
        <w:rPr>
          <w:rFonts w:eastAsia="Times New Roman"/>
          <w:color w:val="000000"/>
          <w:szCs w:val="24"/>
        </w:rPr>
        <w:t xml:space="preserve">ά από τη χθεσινή συνεδρίαση στην </w:t>
      </w:r>
      <w:r>
        <w:rPr>
          <w:rFonts w:eastAsia="Times New Roman"/>
          <w:color w:val="000000"/>
          <w:szCs w:val="24"/>
        </w:rPr>
        <w:t>ε</w:t>
      </w:r>
      <w:r>
        <w:rPr>
          <w:rFonts w:eastAsia="Times New Roman"/>
          <w:color w:val="000000"/>
          <w:szCs w:val="24"/>
        </w:rPr>
        <w:t xml:space="preserve">πιτροπή και θα αναφερθώ επί λέξει στο τι είπε η κ. Δέσποινα </w:t>
      </w:r>
      <w:proofErr w:type="spellStart"/>
      <w:r>
        <w:rPr>
          <w:rFonts w:eastAsia="Times New Roman"/>
          <w:color w:val="000000"/>
          <w:szCs w:val="24"/>
        </w:rPr>
        <w:t>Μακριδάκη</w:t>
      </w:r>
      <w:proofErr w:type="spellEnd"/>
      <w:r>
        <w:rPr>
          <w:rFonts w:eastAsia="Times New Roman"/>
          <w:color w:val="000000"/>
          <w:szCs w:val="24"/>
        </w:rPr>
        <w:t xml:space="preserve">, η οποία είναι πρώτη Αντιπρόεδρος του Εθνικού Οργανισμού Φαρμάκων, του γνωστού μας ΕΟΦ: </w:t>
      </w:r>
    </w:p>
    <w:p w14:paraId="0515FDC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«Ευχαριστούμε πολύ για την πρόσκληση να συμμετάσχουμε στη σημερ</w:t>
      </w:r>
      <w:r>
        <w:rPr>
          <w:rFonts w:eastAsia="Times New Roman" w:cs="Times New Roman"/>
          <w:szCs w:val="24"/>
        </w:rPr>
        <w:t>ινή συνεδρίαση για ένα πολύ σημαντικό</w:t>
      </w:r>
      <w:r>
        <w:rPr>
          <w:rFonts w:eastAsia="Times New Roman" w:cs="Times New Roman"/>
          <w:szCs w:val="24"/>
        </w:rPr>
        <w:t>,</w:t>
      </w:r>
      <w:r>
        <w:rPr>
          <w:rFonts w:eastAsia="Times New Roman" w:cs="Times New Roman"/>
          <w:szCs w:val="24"/>
        </w:rPr>
        <w:t xml:space="preserve"> από πολλές </w:t>
      </w:r>
      <w:r>
        <w:rPr>
          <w:rFonts w:eastAsia="Times New Roman" w:cs="Times New Roman"/>
          <w:szCs w:val="24"/>
        </w:rPr>
        <w:lastRenderedPageBreak/>
        <w:t>πλευρές</w:t>
      </w:r>
      <w:r>
        <w:rPr>
          <w:rFonts w:eastAsia="Times New Roman" w:cs="Times New Roman"/>
          <w:szCs w:val="24"/>
        </w:rPr>
        <w:t>,</w:t>
      </w:r>
      <w:r>
        <w:rPr>
          <w:rFonts w:eastAsia="Times New Roman" w:cs="Times New Roman"/>
          <w:szCs w:val="24"/>
        </w:rPr>
        <w:t xml:space="preserve"> θέμα. Η χρήση της φαρμακευτικής κάνναβης για ιατρικούς σκοπούς έχει αποδειχθεί σε μεγάλο βαθμό -δε</w:t>
      </w:r>
      <w:r>
        <w:rPr>
          <w:rFonts w:eastAsia="Times New Roman" w:cs="Times New Roman"/>
          <w:szCs w:val="24"/>
        </w:rPr>
        <w:t>ν</w:t>
      </w:r>
      <w:r>
        <w:rPr>
          <w:rFonts w:eastAsia="Times New Roman" w:cs="Times New Roman"/>
          <w:szCs w:val="24"/>
        </w:rPr>
        <w:t xml:space="preserve"> λέει </w:t>
      </w:r>
      <w:r>
        <w:rPr>
          <w:rFonts w:eastAsia="Times New Roman" w:cs="Times New Roman"/>
          <w:szCs w:val="24"/>
        </w:rPr>
        <w:t>απλά</w:t>
      </w:r>
      <w:r>
        <w:rPr>
          <w:rFonts w:eastAsia="Times New Roman" w:cs="Times New Roman"/>
          <w:szCs w:val="24"/>
        </w:rPr>
        <w:t xml:space="preserve"> έχει αποδειχθεί, ούτε δεν έχει αποδειχθεί, λέει έχει αποδειχθεί σε μεγάλο βαθμό- και </w:t>
      </w:r>
      <w:r>
        <w:rPr>
          <w:rFonts w:eastAsia="Times New Roman" w:cs="Times New Roman"/>
          <w:szCs w:val="24"/>
        </w:rPr>
        <w:t>βρίσκεται σε πολύ μεγάλη συζήτηση το τελευταίο διάστημα. Ο Παγκόσμιος Οργανισμός Υγείας έχει αναγνωρίσει μια σειρά θεραπευτικών και ανακουφιστικ</w:t>
      </w:r>
      <w:r>
        <w:rPr>
          <w:rFonts w:eastAsia="Times New Roman" w:cs="Times New Roman"/>
          <w:szCs w:val="24"/>
        </w:rPr>
        <w:t>ών</w:t>
      </w:r>
      <w:r>
        <w:rPr>
          <w:rFonts w:eastAsia="Times New Roman" w:cs="Times New Roman"/>
          <w:szCs w:val="24"/>
        </w:rPr>
        <w:t xml:space="preserve"> ιδιοτήτων του φυτού, ενώ ταυτόχρονα η επιστημονική τεκμηρίωση σε ό,τι αφορά στην αναλγητική, αντισπασμωδική κ</w:t>
      </w:r>
      <w:r>
        <w:rPr>
          <w:rFonts w:eastAsia="Times New Roman" w:cs="Times New Roman"/>
          <w:szCs w:val="24"/>
        </w:rPr>
        <w:t xml:space="preserve">αι αντιεπιληπτική δράση υποστηρίζει τη θετική της συμβολή στην αντιμετώπιση πολλών νόσων». Είναι μια πολύ προσεκτική διατύπωση, από μια διακεκριμένη, κατά τα άλλα, εν πολλοίς στον χώρο της, επιστήμονα. </w:t>
      </w:r>
    </w:p>
    <w:p w14:paraId="0515FDC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πω ότι</w:t>
      </w:r>
      <w:r>
        <w:rPr>
          <w:rFonts w:eastAsia="Times New Roman" w:cs="Times New Roman"/>
          <w:szCs w:val="24"/>
        </w:rPr>
        <w:t>,</w:t>
      </w:r>
      <w:r>
        <w:rPr>
          <w:rFonts w:eastAsia="Times New Roman" w:cs="Times New Roman"/>
          <w:szCs w:val="24"/>
        </w:rPr>
        <w:t xml:space="preserve"> σύμφωνα με έρευνες που έχουν γίνει</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κανν</w:t>
      </w:r>
      <w:r>
        <w:rPr>
          <w:rFonts w:eastAsia="Times New Roman" w:cs="Times New Roman"/>
          <w:szCs w:val="24"/>
        </w:rPr>
        <w:t>αβιδιόλη</w:t>
      </w:r>
      <w:proofErr w:type="spellEnd"/>
      <w:r>
        <w:rPr>
          <w:rFonts w:eastAsia="Times New Roman" w:cs="Times New Roman"/>
          <w:szCs w:val="24"/>
        </w:rPr>
        <w:t xml:space="preserve">, το </w:t>
      </w:r>
      <w:r>
        <w:rPr>
          <w:rFonts w:eastAsia="Times New Roman" w:cs="Times New Roman"/>
          <w:szCs w:val="24"/>
          <w:lang w:val="en-US"/>
        </w:rPr>
        <w:t>CBD</w:t>
      </w:r>
      <w:r>
        <w:rPr>
          <w:rFonts w:eastAsia="Times New Roman" w:cs="Times New Roman"/>
          <w:szCs w:val="24"/>
        </w:rPr>
        <w:t xml:space="preserve">, ενδείκνυται ή επιδρά αποτελεσματικά σε διάφορες </w:t>
      </w:r>
      <w:r>
        <w:rPr>
          <w:rFonts w:eastAsia="Times New Roman" w:cs="Times New Roman"/>
          <w:szCs w:val="24"/>
        </w:rPr>
        <w:lastRenderedPageBreak/>
        <w:t xml:space="preserve">μορφές ασθενειών από τις οποίες συμπολίτες μας υποφέρουν και διάγουν έναν βίο σχεδόν αβίωτο. Ποιες είναι αυτές οι ασθένειες στις οποίες ενδεχομένως να έχει ευεργετική επίδραση η </w:t>
      </w:r>
      <w:proofErr w:type="spellStart"/>
      <w:r>
        <w:rPr>
          <w:rFonts w:eastAsia="Times New Roman" w:cs="Times New Roman"/>
          <w:szCs w:val="24"/>
        </w:rPr>
        <w:t>κανναβιδιόλη</w:t>
      </w:r>
      <w:proofErr w:type="spellEnd"/>
      <w:r>
        <w:rPr>
          <w:rFonts w:eastAsia="Times New Roman" w:cs="Times New Roman"/>
          <w:szCs w:val="24"/>
        </w:rPr>
        <w:t xml:space="preserve">, η οποία παράγεται από το φυτό της κάνναβης; Στον καρκίνο, στην επιληψία, στο </w:t>
      </w:r>
      <w:proofErr w:type="spellStart"/>
      <w:r>
        <w:rPr>
          <w:rFonts w:eastAsia="Times New Roman" w:cs="Times New Roman"/>
          <w:szCs w:val="24"/>
        </w:rPr>
        <w:t>Πάρκινσον</w:t>
      </w:r>
      <w:proofErr w:type="spellEnd"/>
      <w:r>
        <w:rPr>
          <w:rFonts w:eastAsia="Times New Roman" w:cs="Times New Roman"/>
          <w:szCs w:val="24"/>
        </w:rPr>
        <w:t xml:space="preserve"> και </w:t>
      </w:r>
      <w:proofErr w:type="spellStart"/>
      <w:r>
        <w:rPr>
          <w:rFonts w:eastAsia="Times New Roman" w:cs="Times New Roman"/>
          <w:szCs w:val="24"/>
        </w:rPr>
        <w:t>Αλτσχάιμερ</w:t>
      </w:r>
      <w:proofErr w:type="spellEnd"/>
      <w:r>
        <w:rPr>
          <w:rFonts w:eastAsia="Times New Roman" w:cs="Times New Roman"/>
          <w:szCs w:val="24"/>
        </w:rPr>
        <w:t xml:space="preserve">, στις νόσους </w:t>
      </w:r>
      <w:proofErr w:type="spellStart"/>
      <w:r>
        <w:rPr>
          <w:rFonts w:eastAsia="Times New Roman" w:cs="Times New Roman"/>
          <w:szCs w:val="24"/>
        </w:rPr>
        <w:t>Χάντιγκτον</w:t>
      </w:r>
      <w:proofErr w:type="spellEnd"/>
      <w:r>
        <w:rPr>
          <w:rFonts w:eastAsia="Times New Roman" w:cs="Times New Roman"/>
          <w:szCs w:val="24"/>
        </w:rPr>
        <w:t xml:space="preserve"> και </w:t>
      </w:r>
      <w:proofErr w:type="spellStart"/>
      <w:r>
        <w:rPr>
          <w:rFonts w:eastAsia="Times New Roman" w:cs="Times New Roman"/>
          <w:szCs w:val="24"/>
        </w:rPr>
        <w:t>Crohn</w:t>
      </w:r>
      <w:proofErr w:type="spellEnd"/>
      <w:r>
        <w:rPr>
          <w:rFonts w:eastAsia="Times New Roman" w:cs="Times New Roman"/>
          <w:szCs w:val="24"/>
        </w:rPr>
        <w:t>, σε καρδιακές επιπλοκές, στη σκλήρυνση κατά πλάκας, στη ρευματική αρθρίτιδα, στη φλεγμονή του εντέρου, στο</w:t>
      </w:r>
      <w:r>
        <w:rPr>
          <w:rFonts w:eastAsia="Times New Roman" w:cs="Times New Roman"/>
          <w:szCs w:val="24"/>
        </w:rPr>
        <w:t>ν</w:t>
      </w:r>
      <w:r>
        <w:rPr>
          <w:rFonts w:eastAsia="Times New Roman" w:cs="Times New Roman"/>
          <w:szCs w:val="24"/>
        </w:rPr>
        <w:t xml:space="preserve"> διαβήτη αλ</w:t>
      </w:r>
      <w:r>
        <w:rPr>
          <w:rFonts w:eastAsia="Times New Roman" w:cs="Times New Roman"/>
          <w:szCs w:val="24"/>
        </w:rPr>
        <w:t>λά και τη ναυτία, έμετο, απώλεια όρεξης, απώλεια βάρους και αδυναμία που προκαλείται από τις χημειοθεραπείες ή τις ακτινοθεραπείες και την ηπατίτιδα C.</w:t>
      </w:r>
    </w:p>
    <w:p w14:paraId="0515FDC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και ήθελα να αναφερθώ στα επιμέρους άρθρα, θα αναφερθώ μόνο στο γενικό </w:t>
      </w:r>
      <w:r>
        <w:rPr>
          <w:rFonts w:eastAsia="Times New Roman" w:cs="Times New Roman"/>
          <w:szCs w:val="24"/>
        </w:rPr>
        <w:t xml:space="preserve">πλαίσιο που ισχύει. Με ψήφισμα της γενικής συνέλευσης των Ηνωμένων Εθνών </w:t>
      </w:r>
      <w:r>
        <w:rPr>
          <w:rFonts w:eastAsia="Times New Roman" w:cs="Times New Roman"/>
          <w:szCs w:val="24"/>
        </w:rPr>
        <w:lastRenderedPageBreak/>
        <w:t xml:space="preserve">στις 30 Απριλίου του 2016 υιοθετήθηκαν οι </w:t>
      </w:r>
      <w:r>
        <w:rPr>
          <w:rFonts w:eastAsia="Times New Roman" w:cs="Times New Roman"/>
          <w:szCs w:val="24"/>
        </w:rPr>
        <w:t>ο</w:t>
      </w:r>
      <w:r>
        <w:rPr>
          <w:rFonts w:eastAsia="Times New Roman" w:cs="Times New Roman"/>
          <w:szCs w:val="24"/>
        </w:rPr>
        <w:t>δηγίες αναφορικά με τις εθνικές πολιτικές για τη διαθεσιμότητα και την προσβασιμότητα σε ελεγχόμενες ουσίες του Παγκόσμιου Οργανισμού υγείας</w:t>
      </w:r>
      <w:r>
        <w:rPr>
          <w:rFonts w:eastAsia="Times New Roman" w:cs="Times New Roman"/>
          <w:szCs w:val="24"/>
        </w:rPr>
        <w:t xml:space="preserve">. Σύμφωνα με αυτό το ψήφισμα, οι κυβερνήσεις οφείλουν να ελαχιστοποιήσουν τις αρνητικές επιπτώσεις των περιοριστικών μέτρων που λαμβάνονται για λόγους ελέγχου και ασφάλειας στη διαθεσιμότητα και το κόστος των ελεγχόμενων φαρμάκων. </w:t>
      </w:r>
    </w:p>
    <w:p w14:paraId="0515FDC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Ήδη, όπως όλοι σε αυτή τ</w:t>
      </w:r>
      <w:r>
        <w:rPr>
          <w:rFonts w:eastAsia="Times New Roman" w:cs="Times New Roman"/>
          <w:szCs w:val="24"/>
        </w:rPr>
        <w:t>ην Αίθουσα γνωρίζουμε, αλλά κάνουμε πως δεν γνωρίζουμε, οι περισσότερες χώρες της Ευρωπαϊκής Ένωσης έχουν νομιμοποιήσει τη χρήση της κάνναβης για ιατρικούς σκοπούς. Κάτι ανάλογο έχει θεσμοθετηθεί στις περισσότερες πολιτείες των ΗΠΑ, στον Καναδά, την Αυστρα</w:t>
      </w:r>
      <w:r>
        <w:rPr>
          <w:rFonts w:eastAsia="Times New Roman" w:cs="Times New Roman"/>
          <w:szCs w:val="24"/>
        </w:rPr>
        <w:t>λία και αλλού.</w:t>
      </w:r>
    </w:p>
    <w:p w14:paraId="0515FDC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Θα πω συνοπτικά ότι για τα άρθρα του νομοσχεδίου προβλέπεται χορήγηση άδειας μόνο σε μονάδες ολοκληρωμένης διαχείρισης, ήτοι σε μονάδες καθετοποιημένης παραγωγής. Και για να μας καταλαβαίνει ο κόσμος που τυχόν ακούει, το προϊόν από την καλλι</w:t>
      </w:r>
      <w:r>
        <w:rPr>
          <w:rFonts w:eastAsia="Times New Roman" w:cs="Times New Roman"/>
          <w:szCs w:val="24"/>
        </w:rPr>
        <w:t>έργεια του φυτού μέχρι την τελική συσκευασία του θα είναι σε περίφραχτους χώρους, με τα ύψιστα μέτρα ασφαλείας και δεν θα βγαίνει από τη συγκεκριμένη μονάδα, παρά μόνο σε μορφή τελικού προϊόντος. Αυτό το τελικό προϊόν τι θα γίνεται; Είτε θα διατίθεται στην</w:t>
      </w:r>
      <w:r>
        <w:rPr>
          <w:rFonts w:eastAsia="Times New Roman" w:cs="Times New Roman"/>
          <w:szCs w:val="24"/>
        </w:rPr>
        <w:t xml:space="preserve"> εσωτερική αγορά για τους ασθενείς μέσω και πάλι του κρατικού μονοπωλίου και άρα τον έλεγχο του Υπουργείου Υγείας -για ασθένειες που φυσικά θα έχουν καταγραφεί, για μητρώο ασθενών, όπως είπε στη συνεδρίαση της </w:t>
      </w:r>
      <w:r>
        <w:rPr>
          <w:rFonts w:eastAsia="Times New Roman" w:cs="Times New Roman"/>
          <w:szCs w:val="24"/>
        </w:rPr>
        <w:t>ε</w:t>
      </w:r>
      <w:r>
        <w:rPr>
          <w:rFonts w:eastAsia="Times New Roman" w:cs="Times New Roman"/>
          <w:szCs w:val="24"/>
        </w:rPr>
        <w:t>πιτροπής ο Υπουργός Υγείας, Ανδρέας Ξανθός, μ</w:t>
      </w:r>
      <w:r>
        <w:rPr>
          <w:rFonts w:eastAsia="Times New Roman" w:cs="Times New Roman"/>
          <w:szCs w:val="24"/>
        </w:rPr>
        <w:t xml:space="preserve">ε συγκεκριμένα συνταγολόγια, με συγκεκριμένα </w:t>
      </w:r>
      <w:r>
        <w:rPr>
          <w:rFonts w:eastAsia="Times New Roman" w:cs="Times New Roman"/>
          <w:szCs w:val="24"/>
        </w:rPr>
        <w:lastRenderedPageBreak/>
        <w:t>πρωτόκολλα, με συγκεκριμένες δοσολογίας, από συγκεκριμένους γιατρούς- είτε θα εξάγεται ως τελικό προϊόν μόνο και θα εξάγεται από δύο πολύ συγκεκριμένες πύλες, ήτοι τη Θεσσαλονίκη και τον Πειραιά.</w:t>
      </w:r>
    </w:p>
    <w:p w14:paraId="0515FDC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Μετά από όλα αυ</w:t>
      </w:r>
      <w:r>
        <w:rPr>
          <w:rFonts w:eastAsia="Times New Roman" w:cs="Times New Roman"/>
          <w:szCs w:val="24"/>
        </w:rPr>
        <w:t>τά, πιστεύω ότι σε σύνθετα ζητήματα</w:t>
      </w:r>
      <w:r>
        <w:rPr>
          <w:rFonts w:eastAsia="Times New Roman" w:cs="Times New Roman"/>
          <w:szCs w:val="24"/>
        </w:rPr>
        <w:t>,</w:t>
      </w:r>
      <w:r>
        <w:rPr>
          <w:rFonts w:eastAsia="Times New Roman" w:cs="Times New Roman"/>
          <w:szCs w:val="24"/>
        </w:rPr>
        <w:t xml:space="preserve"> στα οποία δεν έχει ίσως προχωρήσει ολοκληρωμένα η ιατρική έρευνα, όμως υπάρχουν ενδείξεις ή οι περισσότερες ενδείξεις κάνουν λόγο για θετική επίδραση συγκεκριμένων ουσιών, θα πρέπει να είμαστε πάρα πολύ προσεκτικοί και </w:t>
      </w:r>
      <w:r>
        <w:rPr>
          <w:rFonts w:eastAsia="Times New Roman" w:cs="Times New Roman"/>
          <w:szCs w:val="24"/>
        </w:rPr>
        <w:t>πάρα πολύ μεθοδικοί και πάρα πολύ επιστημονικοί.</w:t>
      </w:r>
    </w:p>
    <w:p w14:paraId="0515FDC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Αντίθετα, επειδή το συγκεκριμένο θέμα αφορά την υγεία συμπολιτών μας που πάσχουν από βαριές ασθένειες, ο σκοταδισμός και οι προκαταλήψεις μπορούν να αποβούν μοιραίες, όταν αφορούν </w:t>
      </w:r>
      <w:r>
        <w:rPr>
          <w:rFonts w:eastAsia="Times New Roman" w:cs="Times New Roman"/>
          <w:szCs w:val="24"/>
        </w:rPr>
        <w:lastRenderedPageBreak/>
        <w:t>την ανθρώπινη ζωή. Αντίθετα</w:t>
      </w:r>
      <w:r>
        <w:rPr>
          <w:rFonts w:eastAsia="Times New Roman" w:cs="Times New Roman"/>
          <w:szCs w:val="24"/>
        </w:rPr>
        <w:t>, η μεθοδική και προσεκτική επιστημονική προσέγγιση θεμάτων που μέχρι πρότινος θεωρούνταν ταμπού μπορεί, αν όχι να σώσει ζωές, τουλάχιστον να τις διευκολύνει.</w:t>
      </w:r>
    </w:p>
    <w:p w14:paraId="0515FDC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w:t>
      </w:r>
    </w:p>
    <w:p w14:paraId="0515FDD0"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DD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w:t>
      </w:r>
      <w:proofErr w:type="spellStart"/>
      <w:r>
        <w:rPr>
          <w:rFonts w:eastAsia="Times New Roman" w:cs="Times New Roman"/>
          <w:szCs w:val="24"/>
        </w:rPr>
        <w:t>Σκούφα</w:t>
      </w:r>
      <w:proofErr w:type="spellEnd"/>
      <w:r>
        <w:rPr>
          <w:rFonts w:eastAsia="Times New Roman" w:cs="Times New Roman"/>
          <w:szCs w:val="24"/>
        </w:rPr>
        <w:t>.</w:t>
      </w:r>
    </w:p>
    <w:p w14:paraId="0515FDD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επτά λεπτά.</w:t>
      </w:r>
    </w:p>
    <w:p w14:paraId="0515FDD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0515FDD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Κύριοι Υπουργοί, αγαπητές και αγαπητοί συνάδελφοι, καλό μήνα.</w:t>
      </w:r>
    </w:p>
    <w:p w14:paraId="0515FDD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Θεωρώ ότι η Νέα Δημοκρατία έκανε μια στροφή υιοθετώντας αυτά πο</w:t>
      </w:r>
      <w:r>
        <w:rPr>
          <w:rFonts w:eastAsia="Times New Roman" w:cs="Times New Roman"/>
          <w:szCs w:val="24"/>
        </w:rPr>
        <w:t>υ είπε η Χρυσή Αυγή. Ίσως δεν θέλει να χάσει τους ψηφοφόρους</w:t>
      </w:r>
      <w:r>
        <w:rPr>
          <w:rFonts w:eastAsia="Times New Roman" w:cs="Times New Roman"/>
          <w:szCs w:val="24"/>
        </w:rPr>
        <w:t>,</w:t>
      </w:r>
      <w:r>
        <w:rPr>
          <w:rFonts w:eastAsia="Times New Roman" w:cs="Times New Roman"/>
          <w:szCs w:val="24"/>
        </w:rPr>
        <w:t xml:space="preserve"> τους πολύ-πολύ ενταγμένους προς αυτή την πλευρά.</w:t>
      </w:r>
    </w:p>
    <w:p w14:paraId="0515FDD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Ως προς το σημερινό νομοσχέδιο θέλω να πω ότι πάρα πολύ συνάδελφοι είπαν ότι είναι ένα πρόχειρο νομοσχέδιο και ότι δεν έχει μελετηθεί. Αντιθέτως</w:t>
      </w:r>
      <w:r>
        <w:rPr>
          <w:rFonts w:eastAsia="Times New Roman" w:cs="Times New Roman"/>
          <w:szCs w:val="24"/>
        </w:rPr>
        <w:t>,</w:t>
      </w:r>
      <w:r>
        <w:rPr>
          <w:rFonts w:eastAsia="Times New Roman" w:cs="Times New Roman"/>
          <w:szCs w:val="24"/>
        </w:rPr>
        <w:t xml:space="preserve"> είναι αποτέλεσμα μιας επιστημονικής έρευνας που διήρκησε περίπου ενάμιση χρόνο. </w:t>
      </w:r>
    </w:p>
    <w:p w14:paraId="0515FDD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Τώρα, ως προς μερικούς συναδέλφους που είπαν για το πώς θα φυλάσσονται, πώς θα γίνει η φύλαξη και η καταμέτρηση, θέλω να πω ως προς τη φύλαξη –με κάλυψε και η κυρία συνάδελφο</w:t>
      </w:r>
      <w:r>
        <w:rPr>
          <w:rFonts w:eastAsia="Times New Roman" w:cs="Times New Roman"/>
          <w:szCs w:val="24"/>
        </w:rPr>
        <w:t xml:space="preserve">ς- ότι η άδεια που θα δίδεται, όπως λέει το νομοσχέδιο, θα έχει και την προδιαγραφή να έρχεται και να ελέγχεται από την αστυνομία για να έχει βάση της αδείας του. Κάθε χρόνο αυτή η άδεια θα ανανεώνεται, </w:t>
      </w:r>
      <w:r>
        <w:rPr>
          <w:rFonts w:eastAsia="Times New Roman" w:cs="Times New Roman"/>
          <w:szCs w:val="24"/>
        </w:rPr>
        <w:lastRenderedPageBreak/>
        <w:t xml:space="preserve">οπότε δεν μπορεί να μην τηρεί τις προϋποθέσεις. Πάλι </w:t>
      </w:r>
      <w:r>
        <w:rPr>
          <w:rFonts w:eastAsia="Times New Roman" w:cs="Times New Roman"/>
          <w:szCs w:val="24"/>
        </w:rPr>
        <w:t>η φύλαξη θα ανατεθεί σε σεκιούριτι, σε κάμερες</w:t>
      </w:r>
      <w:r>
        <w:rPr>
          <w:rFonts w:eastAsia="Times New Roman" w:cs="Times New Roman"/>
          <w:szCs w:val="24"/>
        </w:rPr>
        <w:t>,</w:t>
      </w:r>
      <w:r>
        <w:rPr>
          <w:rFonts w:eastAsia="Times New Roman" w:cs="Times New Roman"/>
          <w:szCs w:val="24"/>
        </w:rPr>
        <w:t xml:space="preserve"> για να φυλάσσονται. Ο κάθε επιχειρηματίας, για να διαφυλάξει το προϊόν και το εμπόρευμά του, έχει και την ασφάλεια που πρέπει να πληρώνει.</w:t>
      </w:r>
    </w:p>
    <w:p w14:paraId="0515FDD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Πες τα, 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0515FDD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Κι εμένα ως επιχειρηματία με διέρρηξαν, αλλά πλήρωνα και ασφάλεια και σεκιούριτι και με διέρρηξαν. Δηλαδή τι θα γίνει τώρα; Η αστυνομία θα φυλάει τους πολίτες ή την επιχείρηση του καθενός; Δεν το καταλαβαίνω.</w:t>
      </w:r>
    </w:p>
    <w:p w14:paraId="0515FDDA"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(Θόρυβος από την πτέρυ</w:t>
      </w:r>
      <w:r>
        <w:rPr>
          <w:rFonts w:eastAsia="Times New Roman" w:cs="Times New Roman"/>
          <w:szCs w:val="24"/>
        </w:rPr>
        <w:t>γα της Νέας Δημοκρατίας)</w:t>
      </w:r>
    </w:p>
    <w:p w14:paraId="0515FDD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Σε ποιο άρθρο το λέει;</w:t>
      </w:r>
    </w:p>
    <w:p w14:paraId="0515FDD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Σε ποιο άρθρο το λέει;</w:t>
      </w:r>
    </w:p>
    <w:p w14:paraId="0515FDD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κύριοι συνάδελφοι, δεν θα ανοίξουμε διάλογο τώρα.</w:t>
      </w:r>
    </w:p>
    <w:p w14:paraId="0515FDD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Λέει, κύριοι συν</w:t>
      </w:r>
      <w:r>
        <w:rPr>
          <w:rFonts w:eastAsia="Times New Roman" w:cs="Times New Roman"/>
          <w:szCs w:val="24"/>
        </w:rPr>
        <w:t>άδελφοι, ότι θα περάσει, όπως όταν ανοίγει...</w:t>
      </w:r>
    </w:p>
    <w:p w14:paraId="0515FDD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κύριοι συνάδελφοι, σεβαστείτε...</w:t>
      </w:r>
    </w:p>
    <w:p w14:paraId="0515FDE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Όπως όταν ανοίγεις μια ξενοδοχειακή μονάδα, σου λέει να έχεις πυρασφάλεια. Περνάει η πυροσβεστική και σου </w:t>
      </w:r>
      <w:r>
        <w:rPr>
          <w:rFonts w:eastAsia="Times New Roman" w:cs="Times New Roman"/>
          <w:szCs w:val="24"/>
        </w:rPr>
        <w:t>κάνει έλεγχο. Από εκεί και πέρα, εσύ είσαι υποχρεωμένος να κάνεις αναγόμωση, να κάνεις τα πάντα. Δεν θα σου φέρουν έναν πυροσβέστη δίπλα σου.</w:t>
      </w:r>
    </w:p>
    <w:p w14:paraId="0515FDE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αλλά εδώ μιλάμε για ναρκωτικά, δεν μιλάμε για...</w:t>
      </w:r>
    </w:p>
    <w:p w14:paraId="0515FDE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Φωτήλ</w:t>
      </w:r>
      <w:r>
        <w:rPr>
          <w:rFonts w:eastAsia="Times New Roman" w:cs="Times New Roman"/>
          <w:szCs w:val="24"/>
        </w:rPr>
        <w:t>α, σας παρακαλώ.</w:t>
      </w:r>
    </w:p>
    <w:p w14:paraId="0515FDE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Κύριε Φωτήλα, συγγνώμη, τώρα θα σας πάω εκεί που λέτε ως προς την παραγωγή και το πώς θα ελέγχεται.</w:t>
      </w:r>
    </w:p>
    <w:p w14:paraId="0515FDE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Κύριοι Υπουργοί, η επιχείρηση, είτε ατομική θα είναι είτε Ε.Ε. είτε Ο.Ε. είτε Α.Ε., θα τηρούν βιβλία Γ΄ κατηγορίας</w:t>
      </w:r>
      <w:r>
        <w:rPr>
          <w:rFonts w:eastAsia="Times New Roman" w:cs="Times New Roman"/>
          <w:szCs w:val="24"/>
        </w:rPr>
        <w:t xml:space="preserve">. Θα έχουν βιβλία εμπορευμάτων, αποθήκης και καταστροφής. Και με τους απλούς αγρότες, δεν μπορούμε να ελέγξουμε την παραγωγή τους, δεν ξέρουμε πόσα θα φυτέψουν και πόσα θα παράγουν; Έκανα λογιστικά. </w:t>
      </w:r>
      <w:r>
        <w:rPr>
          <w:rFonts w:eastAsia="Times New Roman" w:cs="Times New Roman"/>
          <w:szCs w:val="24"/>
        </w:rPr>
        <w:lastRenderedPageBreak/>
        <w:t>Τα λογιστικά γιατί τα μαθαίνουμε; Είναι ανεξέλεγκτα; Η εφ</w:t>
      </w:r>
      <w:r>
        <w:rPr>
          <w:rFonts w:eastAsia="Times New Roman" w:cs="Times New Roman"/>
          <w:szCs w:val="24"/>
        </w:rPr>
        <w:t xml:space="preserve">ορία τι κάνει; </w:t>
      </w:r>
    </w:p>
    <w:p w14:paraId="0515FDE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ερωτώ, κύριε Φωτήλα, που λέγατε «ανεξέλεγκτα και ανεξέλεγκτα». Η εφορία δεν έρχεται και σου λέει: «Δώσε μου τα βιβλία της αποθήκης, δώσε μου των εμπορευμάτων, δώσε μου και τα κατεστραμμένα».</w:t>
      </w:r>
    </w:p>
    <w:p w14:paraId="0515FDE6" w14:textId="77777777" w:rsidR="00F75232" w:rsidRDefault="00120703">
      <w:pPr>
        <w:spacing w:line="600" w:lineRule="auto"/>
        <w:ind w:firstLine="720"/>
        <w:jc w:val="both"/>
        <w:rPr>
          <w:rFonts w:eastAsia="Times New Roman"/>
          <w:szCs w:val="24"/>
        </w:rPr>
      </w:pPr>
      <w:r>
        <w:rPr>
          <w:rFonts w:eastAsia="Times New Roman"/>
          <w:szCs w:val="24"/>
        </w:rPr>
        <w:t>Πρέπει να τα τηρείς, κύριε Φωτήλα! Εσείς μπορ</w:t>
      </w:r>
      <w:r>
        <w:rPr>
          <w:rFonts w:eastAsia="Times New Roman"/>
          <w:szCs w:val="24"/>
        </w:rPr>
        <w:t>εί να είσαστε γιατρός και να μην τα ξέρετε, ο κ. Βορίδης μπορεί να είναι δικηγόρος και να μην τα ξέρει.</w:t>
      </w:r>
    </w:p>
    <w:p w14:paraId="0515FDE7" w14:textId="77777777" w:rsidR="00F75232" w:rsidRDefault="00120703">
      <w:pPr>
        <w:spacing w:line="600" w:lineRule="auto"/>
        <w:ind w:firstLine="720"/>
        <w:jc w:val="both"/>
        <w:rPr>
          <w:rFonts w:eastAsia="Times New Roman"/>
          <w:b/>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Δικηγόρος είμαι.</w:t>
      </w:r>
    </w:p>
    <w:p w14:paraId="0515FDE8"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Ωραία δικηγόρος, τόσο το χειρότερο. Και στη Νομική κάνουν και λίγα οικονομικά. Εγώ όταν πήγαι</w:t>
      </w:r>
      <w:r>
        <w:rPr>
          <w:rFonts w:eastAsia="Times New Roman"/>
          <w:szCs w:val="24"/>
        </w:rPr>
        <w:t xml:space="preserve">να στο </w:t>
      </w:r>
      <w:proofErr w:type="spellStart"/>
      <w:r>
        <w:rPr>
          <w:rFonts w:eastAsia="Times New Roman"/>
          <w:szCs w:val="24"/>
        </w:rPr>
        <w:t>Πάντειο</w:t>
      </w:r>
      <w:proofErr w:type="spellEnd"/>
      <w:r>
        <w:rPr>
          <w:rFonts w:eastAsia="Times New Roman"/>
          <w:szCs w:val="24"/>
        </w:rPr>
        <w:t>, κάναμε και νομικά.</w:t>
      </w:r>
    </w:p>
    <w:p w14:paraId="0515FDE9" w14:textId="77777777" w:rsidR="00F75232" w:rsidRDefault="00120703">
      <w:pPr>
        <w:spacing w:line="600" w:lineRule="auto"/>
        <w:ind w:firstLine="720"/>
        <w:jc w:val="both"/>
        <w:rPr>
          <w:rFonts w:eastAsia="Times New Roman"/>
          <w:b/>
          <w:szCs w:val="24"/>
        </w:rPr>
      </w:pPr>
      <w:r>
        <w:rPr>
          <w:rFonts w:eastAsia="Times New Roman"/>
          <w:b/>
          <w:szCs w:val="24"/>
        </w:rPr>
        <w:lastRenderedPageBreak/>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Έτσι όπως γίνεται και δεν κλέβει κανείς!</w:t>
      </w:r>
    </w:p>
    <w:p w14:paraId="0515FDEA" w14:textId="77777777" w:rsidR="00F75232" w:rsidRDefault="00120703">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 xml:space="preserve">Λοιπόν, πάμε παρακάτω. Αυτά που είπατε δεν ισχύουν. Η αρμόδια εφορία θα είναι επιβεβλημένη να κάνει ελέγχους, όπως κάνει σε όλες τις </w:t>
      </w:r>
      <w:r>
        <w:rPr>
          <w:rFonts w:eastAsia="Times New Roman"/>
          <w:szCs w:val="24"/>
        </w:rPr>
        <w:t>επιχειρήσεις. Η εφορία μπορεί να μπει στα ψυγεία και να κάνει έλεγχο. Δεν θέλω να πω ονόματα εταιρειών. Μπαίνει στα ψυγεία με 20 βαθμούς υπό το μηδέν και κάνει έλεγχο.</w:t>
      </w:r>
    </w:p>
    <w:p w14:paraId="0515FDEB" w14:textId="77777777" w:rsidR="00F75232" w:rsidRDefault="00120703">
      <w:pPr>
        <w:spacing w:line="600" w:lineRule="auto"/>
        <w:ind w:firstLine="720"/>
        <w:jc w:val="both"/>
        <w:rPr>
          <w:rFonts w:eastAsia="Times New Roman"/>
          <w:szCs w:val="24"/>
        </w:rPr>
      </w:pPr>
      <w:r>
        <w:rPr>
          <w:rFonts w:eastAsia="Times New Roman"/>
          <w:szCs w:val="24"/>
        </w:rPr>
        <w:t>Δεν μπορεί να ελέγξει μια επιχείρηση τι παράγει, τι εξάγει, τι εμπορεύεται; Πού είμαστε;</w:t>
      </w:r>
      <w:r>
        <w:rPr>
          <w:rFonts w:eastAsia="Times New Roman"/>
          <w:szCs w:val="24"/>
        </w:rPr>
        <w:t xml:space="preserve"> Στη ζούγκλα με τον </w:t>
      </w:r>
      <w:proofErr w:type="spellStart"/>
      <w:r>
        <w:rPr>
          <w:rFonts w:eastAsia="Times New Roman"/>
          <w:szCs w:val="24"/>
        </w:rPr>
        <w:t>Ταρζάν</w:t>
      </w:r>
      <w:proofErr w:type="spellEnd"/>
      <w:r>
        <w:rPr>
          <w:rFonts w:eastAsia="Times New Roman"/>
          <w:szCs w:val="24"/>
        </w:rPr>
        <w:t>; Έτσι που το παρουσιάσατε</w:t>
      </w:r>
      <w:r>
        <w:rPr>
          <w:rFonts w:eastAsia="Times New Roman"/>
          <w:szCs w:val="24"/>
        </w:rPr>
        <w:t>,</w:t>
      </w:r>
      <w:r>
        <w:rPr>
          <w:rFonts w:eastAsia="Times New Roman"/>
          <w:szCs w:val="24"/>
        </w:rPr>
        <w:t xml:space="preserve"> ούτε στη ζούγκλα να ήμασταν</w:t>
      </w:r>
      <w:r>
        <w:rPr>
          <w:rFonts w:eastAsia="Times New Roman"/>
          <w:szCs w:val="24"/>
        </w:rPr>
        <w:t>!</w:t>
      </w:r>
    </w:p>
    <w:p w14:paraId="0515FDEC" w14:textId="77777777" w:rsidR="00F75232" w:rsidRDefault="00120703">
      <w:pPr>
        <w:spacing w:line="600" w:lineRule="auto"/>
        <w:ind w:firstLine="720"/>
        <w:jc w:val="both"/>
        <w:rPr>
          <w:rFonts w:eastAsia="Times New Roman"/>
          <w:b/>
          <w:szCs w:val="24"/>
        </w:rPr>
      </w:pPr>
      <w:r>
        <w:rPr>
          <w:rFonts w:eastAsia="Times New Roman"/>
          <w:b/>
          <w:szCs w:val="24"/>
        </w:rPr>
        <w:t>ΙΑΣΟΝΑΣ</w:t>
      </w:r>
      <w:r>
        <w:rPr>
          <w:rFonts w:eastAsia="Times New Roman"/>
          <w:b/>
          <w:szCs w:val="24"/>
        </w:rPr>
        <w:t xml:space="preserve"> ΦΩΤΗΛΑΣ: </w:t>
      </w:r>
      <w:r>
        <w:rPr>
          <w:rFonts w:eastAsia="Times New Roman"/>
          <w:szCs w:val="24"/>
        </w:rPr>
        <w:t xml:space="preserve">Για να είμαι ειλικρινής τώρα με πείθετε με τα επιχειρήματα </w:t>
      </w:r>
      <w:r>
        <w:rPr>
          <w:rFonts w:eastAsia="Times New Roman"/>
          <w:szCs w:val="24"/>
        </w:rPr>
        <w:t>σας!</w:t>
      </w:r>
    </w:p>
    <w:p w14:paraId="0515FDED" w14:textId="77777777" w:rsidR="00F75232" w:rsidRDefault="00120703">
      <w:pPr>
        <w:spacing w:line="600" w:lineRule="auto"/>
        <w:ind w:firstLine="720"/>
        <w:jc w:val="both"/>
        <w:rPr>
          <w:rFonts w:eastAsia="Times New Roman"/>
          <w:b/>
          <w:szCs w:val="24"/>
        </w:rPr>
      </w:pPr>
      <w:r>
        <w:rPr>
          <w:rFonts w:eastAsia="Times New Roman"/>
          <w:b/>
          <w:szCs w:val="24"/>
        </w:rPr>
        <w:lastRenderedPageBreak/>
        <w:t xml:space="preserve">ΘΕΟΔΩΡΑ ΜΕΓΑΛΟΟΙΚΟΝΟΜΟΥ: </w:t>
      </w:r>
      <w:r>
        <w:rPr>
          <w:rFonts w:eastAsia="Times New Roman"/>
          <w:szCs w:val="24"/>
        </w:rPr>
        <w:t>Σας πείθω; Βέβαια, δεν θα τηρεί βιβλία;</w:t>
      </w:r>
    </w:p>
    <w:p w14:paraId="0515FDEE" w14:textId="77777777" w:rsidR="00F75232" w:rsidRDefault="00120703">
      <w:pPr>
        <w:spacing w:line="600" w:lineRule="auto"/>
        <w:ind w:firstLine="720"/>
        <w:jc w:val="both"/>
        <w:rPr>
          <w:rFonts w:eastAsia="Times New Roman"/>
          <w:szCs w:val="24"/>
        </w:rPr>
      </w:pPr>
      <w:r>
        <w:rPr>
          <w:rFonts w:eastAsia="Times New Roman"/>
          <w:szCs w:val="24"/>
        </w:rPr>
        <w:t xml:space="preserve">Ακόμη και ατομική επιχείρηση που μπορεί να τηρεί βιβλία </w:t>
      </w:r>
      <w:r>
        <w:rPr>
          <w:rFonts w:eastAsia="Times New Roman"/>
          <w:szCs w:val="24"/>
        </w:rPr>
        <w:t>Β</w:t>
      </w:r>
      <w:r>
        <w:rPr>
          <w:rFonts w:eastAsia="Times New Roman"/>
          <w:szCs w:val="24"/>
        </w:rPr>
        <w:t xml:space="preserve">΄ κατηγορίας δεν θα έχει δικαίωμα να τηρεί </w:t>
      </w:r>
      <w:r>
        <w:rPr>
          <w:rFonts w:eastAsia="Times New Roman"/>
          <w:szCs w:val="24"/>
        </w:rPr>
        <w:t>Β</w:t>
      </w:r>
      <w:r>
        <w:rPr>
          <w:rFonts w:eastAsia="Times New Roman"/>
          <w:szCs w:val="24"/>
        </w:rPr>
        <w:t xml:space="preserve">΄ κατηγορίας, θα τηρεί </w:t>
      </w:r>
      <w:r>
        <w:rPr>
          <w:rFonts w:eastAsia="Times New Roman"/>
          <w:szCs w:val="24"/>
        </w:rPr>
        <w:t>Γ</w:t>
      </w:r>
      <w:r>
        <w:rPr>
          <w:rFonts w:eastAsia="Times New Roman"/>
          <w:szCs w:val="24"/>
        </w:rPr>
        <w:t>΄ κατηγορίας.</w:t>
      </w:r>
    </w:p>
    <w:p w14:paraId="0515FDEF" w14:textId="77777777" w:rsidR="00F75232" w:rsidRDefault="00120703">
      <w:pPr>
        <w:spacing w:line="600" w:lineRule="auto"/>
        <w:ind w:firstLine="720"/>
        <w:jc w:val="both"/>
        <w:rPr>
          <w:rFonts w:eastAsia="Times New Roman"/>
          <w:b/>
          <w:szCs w:val="24"/>
        </w:rPr>
      </w:pPr>
      <w:r>
        <w:rPr>
          <w:rFonts w:eastAsia="Times New Roman"/>
          <w:b/>
          <w:szCs w:val="24"/>
        </w:rPr>
        <w:t>ΙΑΣΟΝΑΣ</w:t>
      </w:r>
      <w:r w:rsidDel="00FB25C8">
        <w:rPr>
          <w:rFonts w:eastAsia="Times New Roman"/>
          <w:b/>
          <w:szCs w:val="24"/>
        </w:rPr>
        <w:t xml:space="preserve"> </w:t>
      </w:r>
      <w:r>
        <w:rPr>
          <w:rFonts w:eastAsia="Times New Roman"/>
          <w:b/>
          <w:szCs w:val="24"/>
        </w:rPr>
        <w:t xml:space="preserve">ΦΩΤΗΛΑΣ: </w:t>
      </w:r>
      <w:r>
        <w:rPr>
          <w:rFonts w:eastAsia="Times New Roman"/>
          <w:szCs w:val="24"/>
        </w:rPr>
        <w:t>Η αλήθεια είναι ότι έχετε επιχειρήματα</w:t>
      </w:r>
      <w:r>
        <w:rPr>
          <w:rFonts w:eastAsia="Times New Roman"/>
          <w:szCs w:val="24"/>
        </w:rPr>
        <w:t>!</w:t>
      </w:r>
    </w:p>
    <w:p w14:paraId="0515FDF0" w14:textId="77777777" w:rsidR="00F75232" w:rsidRDefault="00120703">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Ευχαριστώ.</w:t>
      </w:r>
    </w:p>
    <w:p w14:paraId="0515FDF1" w14:textId="77777777" w:rsidR="00F75232" w:rsidRDefault="00120703">
      <w:pPr>
        <w:spacing w:line="600" w:lineRule="auto"/>
        <w:ind w:firstLine="720"/>
        <w:jc w:val="both"/>
        <w:rPr>
          <w:rFonts w:eastAsia="Times New Roman"/>
          <w:szCs w:val="24"/>
        </w:rPr>
      </w:pPr>
      <w:r>
        <w:rPr>
          <w:rFonts w:eastAsia="Times New Roman"/>
          <w:b/>
          <w:szCs w:val="24"/>
        </w:rPr>
        <w:t>ΠΡΟΕΔΡΕΥΩΝ (Μάριος Γεωργ</w:t>
      </w:r>
      <w:r>
        <w:rPr>
          <w:rFonts w:eastAsia="Times New Roman"/>
          <w:b/>
          <w:szCs w:val="24"/>
        </w:rPr>
        <w:t xml:space="preserve">ιάδης): </w:t>
      </w:r>
      <w:r>
        <w:rPr>
          <w:rFonts w:eastAsia="Times New Roman"/>
          <w:szCs w:val="24"/>
        </w:rPr>
        <w:t>Κύριε Φωτήλα, σας παρακαλώ, μην προκαλείτε. Αφήστε να ολοκληρώσει.</w:t>
      </w:r>
    </w:p>
    <w:p w14:paraId="0515FDF2" w14:textId="77777777" w:rsidR="00F75232" w:rsidRDefault="00120703">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συνεχίστε, σας παρακαλώ.</w:t>
      </w:r>
    </w:p>
    <w:p w14:paraId="0515FDF3"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Εν τω μεταξύ, ο Υπουργός Δικαιοσύνης είπε κάτι. Είπε ότι θα ελέγχονται οι επιχειρηματίες, </w:t>
      </w:r>
      <w:r>
        <w:rPr>
          <w:rFonts w:eastAsia="Times New Roman"/>
          <w:szCs w:val="24"/>
        </w:rPr>
        <w:lastRenderedPageBreak/>
        <w:t>ακόμη και το διοικ</w:t>
      </w:r>
      <w:r>
        <w:rPr>
          <w:rFonts w:eastAsia="Times New Roman"/>
          <w:szCs w:val="24"/>
        </w:rPr>
        <w:t xml:space="preserve">ητικό συμβούλιο, ακόμη και ο διευθύνων σύμβουλος. Στο νομοσχέδιο πάει και πιο κάτω, γράφει ότι ό,τι ισχύει στο </w:t>
      </w:r>
      <w:proofErr w:type="spellStart"/>
      <w:r>
        <w:rPr>
          <w:rFonts w:eastAsia="Times New Roman"/>
          <w:szCs w:val="24"/>
        </w:rPr>
        <w:t>αβ</w:t>
      </w:r>
      <w:proofErr w:type="spellEnd"/>
      <w:r>
        <w:rPr>
          <w:rFonts w:eastAsia="Times New Roman"/>
          <w:szCs w:val="24"/>
        </w:rPr>
        <w:t>΄ -αν δεν το έχετε δει- που αναφέρεται στο προσωπικό, θα ισχύει και για τους ιδιοκτήτες των επιχειρήσεων, δηλαδή και το προσωπικό δεν θα πρέπει</w:t>
      </w:r>
      <w:r>
        <w:rPr>
          <w:rFonts w:eastAsia="Times New Roman"/>
          <w:szCs w:val="24"/>
        </w:rPr>
        <w:t xml:space="preserve"> να έχει καταδικαστεί. Δεν θα προσλάβει κανένας προσωπικό που θα είναι ναρκομανής. Θα πρέπει να έχει τις ίδιες προδιαγραφές για να προσληφθεί.</w:t>
      </w:r>
    </w:p>
    <w:p w14:paraId="0515FDF4" w14:textId="77777777" w:rsidR="00F75232" w:rsidRDefault="00120703">
      <w:pPr>
        <w:spacing w:line="600" w:lineRule="auto"/>
        <w:ind w:firstLine="720"/>
        <w:jc w:val="both"/>
        <w:rPr>
          <w:rFonts w:eastAsia="Times New Roman"/>
          <w:b/>
          <w:szCs w:val="24"/>
        </w:rPr>
      </w:pPr>
      <w:r>
        <w:rPr>
          <w:rFonts w:eastAsia="Times New Roman"/>
          <w:b/>
          <w:szCs w:val="24"/>
        </w:rPr>
        <w:t>ΙΑΣΟΝΑΣ</w:t>
      </w:r>
      <w:r w:rsidDel="00236CC5">
        <w:rPr>
          <w:rFonts w:eastAsia="Times New Roman"/>
          <w:b/>
          <w:szCs w:val="24"/>
        </w:rPr>
        <w:t xml:space="preserve"> </w:t>
      </w:r>
      <w:r>
        <w:rPr>
          <w:rFonts w:eastAsia="Times New Roman"/>
          <w:b/>
          <w:szCs w:val="24"/>
        </w:rPr>
        <w:t xml:space="preserve">ΦΩΤΗΛΑΣ: </w:t>
      </w:r>
      <w:r>
        <w:rPr>
          <w:rFonts w:eastAsia="Times New Roman"/>
          <w:szCs w:val="24"/>
        </w:rPr>
        <w:t>Ναρκομανής θα μπορεί να είναι. Έμπορος ναρκωτικών δεν θα μπορεί να είναι.</w:t>
      </w:r>
    </w:p>
    <w:p w14:paraId="0515FDF5" w14:textId="77777777" w:rsidR="00F75232" w:rsidRDefault="00120703">
      <w:pPr>
        <w:spacing w:line="600" w:lineRule="auto"/>
        <w:ind w:firstLine="720"/>
        <w:jc w:val="both"/>
        <w:rPr>
          <w:rFonts w:eastAsia="Times New Roman"/>
          <w:szCs w:val="24"/>
        </w:rPr>
      </w:pPr>
      <w:r>
        <w:rPr>
          <w:rFonts w:eastAsia="Times New Roman"/>
          <w:b/>
          <w:szCs w:val="24"/>
        </w:rPr>
        <w:t>ΘΕΟΔΩΡΑ ΜΕΓΑΛΟΟΙΚΟΝΟΜΟ</w:t>
      </w:r>
      <w:r>
        <w:rPr>
          <w:rFonts w:eastAsia="Times New Roman"/>
          <w:b/>
          <w:szCs w:val="24"/>
        </w:rPr>
        <w:t xml:space="preserve">Υ: </w:t>
      </w:r>
      <w:r>
        <w:rPr>
          <w:rFonts w:eastAsia="Times New Roman"/>
          <w:szCs w:val="24"/>
        </w:rPr>
        <w:t xml:space="preserve">Να μην έχει καταδικαστεί. </w:t>
      </w:r>
    </w:p>
    <w:p w14:paraId="0515FDF6" w14:textId="77777777" w:rsidR="00F75232" w:rsidRDefault="00120703">
      <w:pPr>
        <w:spacing w:line="600" w:lineRule="auto"/>
        <w:ind w:firstLine="720"/>
        <w:jc w:val="both"/>
        <w:rPr>
          <w:rFonts w:eastAsia="Times New Roman"/>
          <w:szCs w:val="24"/>
        </w:rPr>
      </w:pPr>
      <w:r>
        <w:rPr>
          <w:rFonts w:eastAsia="Times New Roman"/>
          <w:szCs w:val="24"/>
        </w:rPr>
        <w:t>Εγώ το διάβασα και με πολ</w:t>
      </w:r>
      <w:r>
        <w:rPr>
          <w:rFonts w:eastAsia="Times New Roman"/>
          <w:szCs w:val="24"/>
        </w:rPr>
        <w:t>λή</w:t>
      </w:r>
      <w:r>
        <w:rPr>
          <w:rFonts w:eastAsia="Times New Roman"/>
          <w:szCs w:val="24"/>
        </w:rPr>
        <w:t xml:space="preserve"> προσοχή. Δεν θα πρέπει να έχει καταδικαστεί ούτε για πλημμέλημα.</w:t>
      </w:r>
    </w:p>
    <w:p w14:paraId="0515FDF7" w14:textId="77777777" w:rsidR="00F75232" w:rsidRDefault="00120703">
      <w:pPr>
        <w:spacing w:line="600" w:lineRule="auto"/>
        <w:ind w:firstLine="720"/>
        <w:jc w:val="both"/>
        <w:rPr>
          <w:rFonts w:eastAsia="Times New Roman"/>
          <w:b/>
          <w:szCs w:val="24"/>
        </w:rPr>
      </w:pPr>
      <w:r>
        <w:rPr>
          <w:rFonts w:eastAsia="Times New Roman"/>
          <w:b/>
          <w:szCs w:val="24"/>
        </w:rPr>
        <w:t>ΙΑΣΟΝΑΣ</w:t>
      </w:r>
      <w:r w:rsidDel="000B6718">
        <w:rPr>
          <w:rFonts w:eastAsia="Times New Roman"/>
          <w:b/>
          <w:szCs w:val="24"/>
        </w:rPr>
        <w:t xml:space="preserve"> </w:t>
      </w:r>
      <w:r>
        <w:rPr>
          <w:rFonts w:eastAsia="Times New Roman"/>
          <w:b/>
          <w:szCs w:val="24"/>
        </w:rPr>
        <w:t xml:space="preserve">ΦΩΤΗΛΑΣ: </w:t>
      </w:r>
      <w:r>
        <w:rPr>
          <w:rFonts w:eastAsia="Times New Roman"/>
          <w:szCs w:val="24"/>
        </w:rPr>
        <w:t>Κάνετε λάθος. Ούτε για κακούργημα.</w:t>
      </w:r>
    </w:p>
    <w:p w14:paraId="0515FDF8" w14:textId="77777777" w:rsidR="00F75232" w:rsidRDefault="00120703">
      <w:pPr>
        <w:spacing w:line="600" w:lineRule="auto"/>
        <w:ind w:firstLine="720"/>
        <w:jc w:val="center"/>
        <w:rPr>
          <w:rFonts w:eastAsia="Times New Roman"/>
          <w:szCs w:val="24"/>
        </w:rPr>
      </w:pPr>
      <w:r>
        <w:rPr>
          <w:rFonts w:eastAsia="Times New Roman"/>
          <w:szCs w:val="24"/>
        </w:rPr>
        <w:lastRenderedPageBreak/>
        <w:t>(Θόρυβος στην Αίθουσα)</w:t>
      </w:r>
    </w:p>
    <w:p w14:paraId="0515FDF9"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Τα κωλύματα των περιπτώσεων α΄, β</w:t>
      </w:r>
      <w:r>
        <w:rPr>
          <w:rFonts w:eastAsia="Times New Roman"/>
          <w:szCs w:val="24"/>
        </w:rPr>
        <w:t>΄ και γ΄ ισχύουν για τους εργαζόμενους και τους απασχολούμενους σε χώρους καλλιέργειας, εγκατάστασης, μεταποίησης και καλλιέργειας, αποθήκευσης, καθώς και τους οδηγούς μεταφορικών μέσων που χρησιμοποιούνται για τη</w:t>
      </w:r>
      <w:r>
        <w:rPr>
          <w:rFonts w:eastAsia="Times New Roman"/>
          <w:szCs w:val="24"/>
        </w:rPr>
        <w:t xml:space="preserve"> </w:t>
      </w:r>
      <w:r>
        <w:rPr>
          <w:rFonts w:eastAsia="Times New Roman"/>
          <w:szCs w:val="24"/>
        </w:rPr>
        <w:t>μεταφορά.</w:t>
      </w:r>
    </w:p>
    <w:p w14:paraId="0515FDFA" w14:textId="77777777" w:rsidR="00F75232" w:rsidRDefault="00120703">
      <w:pPr>
        <w:spacing w:line="600" w:lineRule="auto"/>
        <w:ind w:firstLine="720"/>
        <w:jc w:val="both"/>
        <w:rPr>
          <w:rFonts w:eastAsia="Times New Roman"/>
          <w:szCs w:val="24"/>
        </w:rPr>
      </w:pPr>
      <w:r>
        <w:rPr>
          <w:rFonts w:eastAsia="Times New Roman"/>
          <w:szCs w:val="24"/>
        </w:rPr>
        <w:t>Εδώ ξέρετε πόσα λαθρεμπόρια γίνο</w:t>
      </w:r>
      <w:r>
        <w:rPr>
          <w:rFonts w:eastAsia="Times New Roman"/>
          <w:szCs w:val="24"/>
        </w:rPr>
        <w:t>νται με τα φορτηγά; Δεν θα μπορούμε να ελέγξουμε ένα προϊόν που θα πρέπει να έχει υψίστη ασφάλεια; Τα φορτηγά που πιάνονται στα τελωνεία στον Έβρο, κ</w:t>
      </w:r>
      <w:r>
        <w:rPr>
          <w:rFonts w:eastAsia="Times New Roman"/>
          <w:szCs w:val="24"/>
        </w:rPr>
        <w:t>.</w:t>
      </w:r>
      <w:r>
        <w:rPr>
          <w:rFonts w:eastAsia="Times New Roman"/>
          <w:szCs w:val="24"/>
        </w:rPr>
        <w:t>λπ</w:t>
      </w:r>
      <w:r>
        <w:rPr>
          <w:rFonts w:eastAsia="Times New Roman"/>
          <w:szCs w:val="24"/>
        </w:rPr>
        <w:t>.</w:t>
      </w:r>
      <w:r>
        <w:rPr>
          <w:rFonts w:eastAsia="Times New Roman"/>
          <w:szCs w:val="24"/>
        </w:rPr>
        <w:t>, που φέρνουν μέσα τα λαθραία, τα βαριά ναρκωτικά</w:t>
      </w:r>
      <w:r>
        <w:rPr>
          <w:rFonts w:eastAsia="Times New Roman"/>
          <w:szCs w:val="24"/>
        </w:rPr>
        <w:t>,</w:t>
      </w:r>
      <w:r>
        <w:rPr>
          <w:rFonts w:eastAsia="Times New Roman"/>
          <w:szCs w:val="24"/>
        </w:rPr>
        <w:t xml:space="preserve"> δεν μπορούμε να τα ελέγξουμε; Τι λέτε τώρα;</w:t>
      </w:r>
    </w:p>
    <w:p w14:paraId="0515FDFB" w14:textId="77777777" w:rsidR="00F75232" w:rsidRDefault="00120703">
      <w:pPr>
        <w:spacing w:line="600" w:lineRule="auto"/>
        <w:ind w:firstLine="720"/>
        <w:jc w:val="both"/>
        <w:rPr>
          <w:rFonts w:eastAsia="Times New Roman"/>
          <w:szCs w:val="24"/>
        </w:rPr>
      </w:pPr>
      <w:r>
        <w:rPr>
          <w:rFonts w:eastAsia="Times New Roman"/>
          <w:szCs w:val="24"/>
        </w:rPr>
        <w:t xml:space="preserve">Θέλετε να βλέπετε το ποτήρι μισοάδειο, όχι μισογεμάτο. Πήρατε όλα τα ανάποδα και είπατε ότι είναι όλα ανάποδα. Δεν είναι </w:t>
      </w:r>
      <w:r>
        <w:rPr>
          <w:rFonts w:eastAsia="Times New Roman"/>
          <w:szCs w:val="24"/>
        </w:rPr>
        <w:lastRenderedPageBreak/>
        <w:t>ανάποδα. Αυτό είναι για φαρμακευτικούς σκοπούς και θα το εκμεταλλευτούμε, διότι θα δώσει θέσεις εργασίας, θα κάνει αγρότες νέα άτομα πο</w:t>
      </w:r>
      <w:r>
        <w:rPr>
          <w:rFonts w:eastAsia="Times New Roman"/>
          <w:szCs w:val="24"/>
        </w:rPr>
        <w:t xml:space="preserve">υ θα ασχοληθούν με αυτά και επιστημονικά και γεωπόνους, όπως ασχολήθηκαν και με την αλόη, θα δώσει </w:t>
      </w:r>
      <w:r>
        <w:rPr>
          <w:rFonts w:eastAsia="Times New Roman"/>
          <w:szCs w:val="24"/>
        </w:rPr>
        <w:t xml:space="preserve">κίνητρα </w:t>
      </w:r>
      <w:r>
        <w:rPr>
          <w:rFonts w:eastAsia="Times New Roman"/>
          <w:szCs w:val="24"/>
        </w:rPr>
        <w:t xml:space="preserve">να γίνουν εξαγωγές και ακόμη και οι σπόροι απαγορεύεται αυτούσιοι να αγοράζονται και να μεταπωλούνται, μόνο για τη χρήση. </w:t>
      </w:r>
    </w:p>
    <w:p w14:paraId="0515FDFC" w14:textId="77777777" w:rsidR="00F75232" w:rsidRDefault="00120703">
      <w:pPr>
        <w:spacing w:line="600" w:lineRule="auto"/>
        <w:ind w:firstLine="720"/>
        <w:jc w:val="both"/>
        <w:rPr>
          <w:rFonts w:eastAsia="Times New Roman"/>
          <w:szCs w:val="24"/>
        </w:rPr>
      </w:pPr>
      <w:r>
        <w:rPr>
          <w:rFonts w:eastAsia="Times New Roman"/>
          <w:szCs w:val="24"/>
        </w:rPr>
        <w:t xml:space="preserve">Μην τα βλέπετε όλα μαύρα. </w:t>
      </w:r>
      <w:r>
        <w:rPr>
          <w:rFonts w:eastAsia="Times New Roman"/>
          <w:szCs w:val="24"/>
        </w:rPr>
        <w:t>Διότι και το παράβολο θα πληρώνουν και θέσεις εργασίας θα ανοίξουν, δεν θα δουλεύουν μόνα τους τα φυτά να αναπτύσσονται, και φόρους θα εισπράττει το κράτος και ΦΠΑ θα εισπράττει και μπορεί να βάλει και ένα τέλος, όπως έχουμε στον καπνό ή στα ποτά, για να γ</w:t>
      </w:r>
      <w:r>
        <w:rPr>
          <w:rFonts w:eastAsia="Times New Roman"/>
          <w:szCs w:val="24"/>
        </w:rPr>
        <w:t xml:space="preserve">ίνονται σεμινάρια και τα </w:t>
      </w:r>
      <w:r>
        <w:rPr>
          <w:rFonts w:eastAsia="Times New Roman"/>
          <w:szCs w:val="24"/>
        </w:rPr>
        <w:t>π</w:t>
      </w:r>
      <w:r>
        <w:rPr>
          <w:rFonts w:eastAsia="Times New Roman"/>
          <w:szCs w:val="24"/>
        </w:rPr>
        <w:t xml:space="preserve">ανεπιστήμια να κάνουν έρευνα. </w:t>
      </w:r>
    </w:p>
    <w:p w14:paraId="0515FDFD" w14:textId="77777777" w:rsidR="00F75232" w:rsidRDefault="00120703">
      <w:pPr>
        <w:spacing w:line="600" w:lineRule="auto"/>
        <w:ind w:firstLine="720"/>
        <w:jc w:val="both"/>
        <w:rPr>
          <w:rFonts w:eastAsia="Times New Roman"/>
          <w:szCs w:val="24"/>
        </w:rPr>
      </w:pPr>
      <w:r>
        <w:rPr>
          <w:rFonts w:eastAsia="Times New Roman"/>
          <w:szCs w:val="24"/>
        </w:rPr>
        <w:lastRenderedPageBreak/>
        <w:t>Λοιπόν, μην τα βλέπετε όλα μαύρα. Θέλετε να τα βλέπετε μαύρα. Δεν είναι μαύρο. Υπάρχει το μαύρο και το άσπρο. Εσείς το κάνατε γκρι.</w:t>
      </w:r>
    </w:p>
    <w:p w14:paraId="0515FDFE" w14:textId="77777777" w:rsidR="00F75232" w:rsidRDefault="00120703">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Αυτό είναι μαύρο!</w:t>
      </w:r>
    </w:p>
    <w:p w14:paraId="0515FDFF" w14:textId="77777777" w:rsidR="00F75232" w:rsidRDefault="00120703">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Άσπρο εί</w:t>
      </w:r>
      <w:r>
        <w:rPr>
          <w:rFonts w:eastAsia="Times New Roman"/>
          <w:szCs w:val="24"/>
        </w:rPr>
        <w:t>ναι, κάτασπρο!</w:t>
      </w:r>
    </w:p>
    <w:p w14:paraId="0515FE00" w14:textId="77777777" w:rsidR="00F75232" w:rsidRDefault="00120703">
      <w:pPr>
        <w:spacing w:line="600" w:lineRule="auto"/>
        <w:ind w:firstLine="720"/>
        <w:jc w:val="both"/>
        <w:rPr>
          <w:rFonts w:eastAsia="Times New Roman"/>
          <w:szCs w:val="24"/>
        </w:rPr>
      </w:pPr>
      <w:r>
        <w:rPr>
          <w:rFonts w:eastAsia="Times New Roman"/>
          <w:szCs w:val="24"/>
        </w:rPr>
        <w:t>Σας ευχαριστώ.</w:t>
      </w:r>
    </w:p>
    <w:p w14:paraId="0515FE01"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515FE02"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την κ</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p>
    <w:p w14:paraId="0515FE03" w14:textId="77777777" w:rsidR="00F75232" w:rsidRDefault="00120703">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w:t>
      </w:r>
      <w:r>
        <w:rPr>
          <w:rFonts w:eastAsia="Times New Roman" w:cs="Times New Roman"/>
        </w:rPr>
        <w:t xml:space="preserve">δυτικά </w:t>
      </w:r>
      <w:r>
        <w:rPr>
          <w:rFonts w:eastAsia="Times New Roman" w:cs="Times New Roman"/>
        </w:rPr>
        <w:lastRenderedPageBreak/>
        <w:t xml:space="preserve">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μαθητές και μαθήτριες και τρεις εκπαιδευτικοί συνοδοί </w:t>
      </w:r>
      <w:r>
        <w:rPr>
          <w:rFonts w:eastAsia="Times New Roman" w:cs="Times New Roman"/>
        </w:rPr>
        <w:t>τους από το 1</w:t>
      </w:r>
      <w:r>
        <w:rPr>
          <w:rFonts w:eastAsia="Times New Roman" w:cs="Times New Roman"/>
          <w:vertAlign w:val="superscript"/>
        </w:rPr>
        <w:t>ο</w:t>
      </w:r>
      <w:r>
        <w:rPr>
          <w:rFonts w:eastAsia="Times New Roman" w:cs="Times New Roman"/>
        </w:rPr>
        <w:t xml:space="preserve"> Δημοτικό Σχολείο Σκιάθου. </w:t>
      </w:r>
    </w:p>
    <w:p w14:paraId="0515FE04" w14:textId="77777777" w:rsidR="00F75232" w:rsidRDefault="00120703">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515FE05" w14:textId="77777777" w:rsidR="00F75232" w:rsidRDefault="00120703">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515FE06" w14:textId="77777777" w:rsidR="00F75232" w:rsidRDefault="00120703">
      <w:pPr>
        <w:spacing w:line="600" w:lineRule="auto"/>
        <w:ind w:firstLine="720"/>
        <w:jc w:val="both"/>
        <w:rPr>
          <w:rFonts w:eastAsia="Times New Roman"/>
          <w:b/>
          <w:szCs w:val="24"/>
        </w:rPr>
      </w:pP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xml:space="preserve">, Κοινοβουλευτικός Εκπρόσωπος από το Ποτάμι. Κύριε </w:t>
      </w:r>
      <w:proofErr w:type="spellStart"/>
      <w:r>
        <w:rPr>
          <w:rFonts w:eastAsia="Times New Roman"/>
          <w:szCs w:val="24"/>
        </w:rPr>
        <w:t>Αμυρά</w:t>
      </w:r>
      <w:proofErr w:type="spellEnd"/>
      <w:r>
        <w:rPr>
          <w:rFonts w:eastAsia="Times New Roman"/>
          <w:szCs w:val="24"/>
        </w:rPr>
        <w:t>, έχει μιλήσει ο Πρόεδρ</w:t>
      </w:r>
      <w:r>
        <w:rPr>
          <w:rFonts w:eastAsia="Times New Roman"/>
          <w:szCs w:val="24"/>
        </w:rPr>
        <w:t>ό</w:t>
      </w:r>
      <w:r>
        <w:rPr>
          <w:rFonts w:eastAsia="Times New Roman"/>
          <w:szCs w:val="24"/>
        </w:rPr>
        <w:t>ς σας. Κανονικά έχετε έξι λεπτά.</w:t>
      </w:r>
      <w:r>
        <w:rPr>
          <w:rFonts w:eastAsia="Times New Roman"/>
          <w:szCs w:val="24"/>
        </w:rPr>
        <w:t xml:space="preserve"> Θα υπάρξει η σχετική ανοχή, γιατί καταλαβαίνω ότι έχετε προετοιμαστεί για παραπάνω.</w:t>
      </w:r>
    </w:p>
    <w:p w14:paraId="0515FE0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w:t>
      </w:r>
    </w:p>
    <w:p w14:paraId="0515FE0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πρέπει να πω ότι σήμερα η Ολομέλεια όντως είναι μια δημιουργική Ολομέλεια. Έχουμε πολλά επιχειρήμ</w:t>
      </w:r>
      <w:r>
        <w:rPr>
          <w:rFonts w:eastAsia="Times New Roman" w:cs="Times New Roman"/>
          <w:szCs w:val="24"/>
        </w:rPr>
        <w:t>ατα από τη μία ή την άλλη πλευρά</w:t>
      </w:r>
      <w:r>
        <w:rPr>
          <w:rFonts w:eastAsia="Times New Roman" w:cs="Times New Roman"/>
          <w:szCs w:val="24"/>
        </w:rPr>
        <w:t xml:space="preserve">, </w:t>
      </w:r>
      <w:r>
        <w:rPr>
          <w:rFonts w:eastAsia="Times New Roman" w:cs="Times New Roman"/>
          <w:szCs w:val="24"/>
        </w:rPr>
        <w:t xml:space="preserve">ή μια τρίτη ματιά χωρίς ένταση και με δημιουργικό τρόπο. Οπότε, να μία πρώτη απόδειξη ότι η κάνναβη μας φέρνει πιο κοντά. Το πρώτο είναι αυτό. </w:t>
      </w:r>
    </w:p>
    <w:p w14:paraId="0515FE0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Δεύτερον, θα μου επιτρέψετε να κάνω κάποια σχόλια. Αγαπητή κυρία </w:t>
      </w:r>
      <w:proofErr w:type="spellStart"/>
      <w:r>
        <w:rPr>
          <w:rFonts w:eastAsia="Times New Roman" w:cs="Times New Roman"/>
          <w:szCs w:val="24"/>
        </w:rPr>
        <w:t>Μεγαλοοικονόμ</w:t>
      </w:r>
      <w:r>
        <w:rPr>
          <w:rFonts w:eastAsia="Times New Roman" w:cs="Times New Roman"/>
          <w:szCs w:val="24"/>
        </w:rPr>
        <w:t>ου</w:t>
      </w:r>
      <w:proofErr w:type="spellEnd"/>
      <w:r>
        <w:rPr>
          <w:rFonts w:eastAsia="Times New Roman" w:cs="Times New Roman"/>
          <w:szCs w:val="24"/>
        </w:rPr>
        <w:t>, μην επικαλείστε την εφορία για να πείτε ότι θα υπάρχει διασφάλιση εσόδων. Σας θυμίζω την τεράστια φοροδιαφυγή, τις περιορισμένες δυνατότητες των φοροελεγκτικών μηχανισμών μας, το λαθρεμπόριο καπνικών, το παραεμπόριο και χίλια δύο. Απλώς ήθελα να το ανα</w:t>
      </w:r>
      <w:r>
        <w:rPr>
          <w:rFonts w:eastAsia="Times New Roman" w:cs="Times New Roman"/>
          <w:szCs w:val="24"/>
        </w:rPr>
        <w:t xml:space="preserve">φέρω. </w:t>
      </w:r>
    </w:p>
    <w:p w14:paraId="0515FE0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Τώρα, υπάρχει μια παγκόσμια παραδοχή ότι ο πόλεμος κατά των ναρκωτικών έχει αποτύχει παταγωδώς και τώρα πλέον έχουν </w:t>
      </w:r>
      <w:r>
        <w:rPr>
          <w:rFonts w:eastAsia="Times New Roman" w:cs="Times New Roman"/>
          <w:szCs w:val="24"/>
        </w:rPr>
        <w:lastRenderedPageBreak/>
        <w:t xml:space="preserve">την ευθύνη οι γιατροί να ηγηθούν εκείνων των εκκλήσεων που θα μεταρρυθμίσουν τις πολιτικές για τα ναρκωτικά. Αυτά δεν είναι δικά μου </w:t>
      </w:r>
      <w:r>
        <w:rPr>
          <w:rFonts w:eastAsia="Times New Roman" w:cs="Times New Roman"/>
          <w:szCs w:val="24"/>
        </w:rPr>
        <w:t xml:space="preserve">λόγια. Είναι λόγια του Γενικού Γραμματέα του ΟΗΕ, του </w:t>
      </w:r>
      <w:proofErr w:type="spellStart"/>
      <w:r>
        <w:rPr>
          <w:rFonts w:eastAsia="Times New Roman" w:cs="Times New Roman"/>
          <w:szCs w:val="24"/>
        </w:rPr>
        <w:t>Μπαν</w:t>
      </w:r>
      <w:proofErr w:type="spellEnd"/>
      <w:r>
        <w:rPr>
          <w:rFonts w:eastAsia="Times New Roman" w:cs="Times New Roman"/>
          <w:szCs w:val="24"/>
        </w:rPr>
        <w:t xml:space="preserve"> Κι-</w:t>
      </w:r>
      <w:proofErr w:type="spellStart"/>
      <w:r>
        <w:rPr>
          <w:rFonts w:eastAsia="Times New Roman" w:cs="Times New Roman"/>
          <w:szCs w:val="24"/>
        </w:rPr>
        <w:t>μ</w:t>
      </w:r>
      <w:r>
        <w:rPr>
          <w:rFonts w:eastAsia="Times New Roman" w:cs="Times New Roman"/>
          <w:szCs w:val="24"/>
        </w:rPr>
        <w:t>ουν</w:t>
      </w:r>
      <w:proofErr w:type="spellEnd"/>
      <w:r>
        <w:rPr>
          <w:rFonts w:eastAsia="Times New Roman"/>
          <w:color w:val="545454"/>
          <w:szCs w:val="24"/>
          <w:shd w:val="clear" w:color="auto" w:fill="FFFFFF"/>
        </w:rPr>
        <w:t>,</w:t>
      </w:r>
      <w:r>
        <w:rPr>
          <w:rFonts w:eastAsia="Times New Roman" w:cs="Times New Roman"/>
          <w:szCs w:val="24"/>
        </w:rPr>
        <w:t xml:space="preserve"> και του Γραφείου των Ηνωμένων Εθνών για την </w:t>
      </w:r>
      <w:r>
        <w:rPr>
          <w:rFonts w:eastAsia="Times New Roman" w:cs="Times New Roman"/>
          <w:szCs w:val="24"/>
        </w:rPr>
        <w:t>Κ</w:t>
      </w:r>
      <w:r>
        <w:rPr>
          <w:rFonts w:eastAsia="Times New Roman" w:cs="Times New Roman"/>
          <w:szCs w:val="24"/>
        </w:rPr>
        <w:t xml:space="preserve">αταπολέμηση των </w:t>
      </w:r>
      <w:r>
        <w:rPr>
          <w:rFonts w:eastAsia="Times New Roman" w:cs="Times New Roman"/>
          <w:szCs w:val="24"/>
        </w:rPr>
        <w:t>Ν</w:t>
      </w:r>
      <w:r>
        <w:rPr>
          <w:rFonts w:eastAsia="Times New Roman" w:cs="Times New Roman"/>
          <w:szCs w:val="24"/>
        </w:rPr>
        <w:t>αρκωτικών</w:t>
      </w:r>
      <w:r>
        <w:rPr>
          <w:rFonts w:eastAsia="Times New Roman" w:cs="Times New Roman"/>
          <w:szCs w:val="24"/>
        </w:rPr>
        <w:t>,</w:t>
      </w:r>
      <w:r>
        <w:rPr>
          <w:rFonts w:eastAsia="Times New Roman" w:cs="Times New Roman"/>
          <w:szCs w:val="24"/>
        </w:rPr>
        <w:t xml:space="preserve"> το οποίο αναφέρει όσον αφορά την παγκόσμια παραδοχή που σας έχω πει, της αποτυχίας δηλαδή του πολέμου κατά των ναρκωτικών, τα εξής: «Ένας στους είκοσι ενήλικες παγκοσμίως, δηλαδή περίπου τετρακόσια εκατομμύρια άνθρωποι σε ηλικίες μεταξύ δεκαπέντε και εξήν</w:t>
      </w:r>
      <w:r>
        <w:rPr>
          <w:rFonts w:eastAsia="Times New Roman" w:cs="Times New Roman"/>
          <w:szCs w:val="24"/>
        </w:rPr>
        <w:t xml:space="preserve">τα τεσσάρων ετών έχουν χρησιμοποιήσει τουλάχιστον δύο φορές ένα παράνομο ναρκωτικό». Μάλιστα. </w:t>
      </w:r>
    </w:p>
    <w:p w14:paraId="0515FE0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Κι εκεί που είχαμε τις Ηνωμένες Πολιτείες της Αμερικής να ηγούνται του αγώνα και του πολέμου κατά των ναρκωτικών, στο </w:t>
      </w:r>
      <w:r>
        <w:rPr>
          <w:rFonts w:eastAsia="Times New Roman" w:cs="Times New Roman"/>
          <w:szCs w:val="24"/>
        </w:rPr>
        <w:lastRenderedPageBreak/>
        <w:t>θέμα της ινδικής κάνναβης άλλαξαν εντελώς σ</w:t>
      </w:r>
      <w:r>
        <w:rPr>
          <w:rFonts w:eastAsia="Times New Roman" w:cs="Times New Roman"/>
          <w:szCs w:val="24"/>
        </w:rPr>
        <w:t xml:space="preserve">τάση και ηγούνται του κινήματος για τη νομιμοποίηση της κάνναβης και για φαρμακευτική, ιατρική χρήση και για </w:t>
      </w:r>
      <w:proofErr w:type="spellStart"/>
      <w:r>
        <w:rPr>
          <w:rFonts w:eastAsia="Times New Roman" w:cs="Times New Roman"/>
          <w:szCs w:val="24"/>
        </w:rPr>
        <w:t>ευφορική</w:t>
      </w:r>
      <w:proofErr w:type="spellEnd"/>
      <w:r>
        <w:rPr>
          <w:rFonts w:eastAsia="Times New Roman" w:cs="Times New Roman"/>
          <w:szCs w:val="24"/>
        </w:rPr>
        <w:t>. Είκοσι οκτώ πολιτείες έχουν νομιμοποιήσει την κάνναβη για την ιατρική χρήση, άλλες οκτώ για ψυχαγωγική χρήση και η μεγαλύτερη πολιτεία τω</w:t>
      </w:r>
      <w:r>
        <w:rPr>
          <w:rFonts w:eastAsia="Times New Roman" w:cs="Times New Roman"/>
          <w:szCs w:val="24"/>
        </w:rPr>
        <w:t xml:space="preserve">ν Ηνωμένων Πολιτειών της Αμερικής, η Καλιφόρνια, που έδωσε πρώτη το πράσινο φως για τη νομιμοποίηση της κάνναβης και για ιατρική, φαρμακευτική χρήση και </w:t>
      </w:r>
      <w:proofErr w:type="spellStart"/>
      <w:r>
        <w:rPr>
          <w:rFonts w:eastAsia="Times New Roman" w:cs="Times New Roman"/>
          <w:szCs w:val="24"/>
        </w:rPr>
        <w:t>ευφορική</w:t>
      </w:r>
      <w:proofErr w:type="spellEnd"/>
      <w:r>
        <w:rPr>
          <w:rFonts w:eastAsia="Times New Roman" w:cs="Times New Roman"/>
          <w:szCs w:val="24"/>
        </w:rPr>
        <w:t xml:space="preserve"> χρήση, έχει μεγάλη επίδραση σε όλες τις υπόλοιπες πολιτείες και τους ομοσπονδιακούς νόμους. </w:t>
      </w:r>
    </w:p>
    <w:p w14:paraId="0515FE0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ιατί σας τα λέω αυτά; Διότι οι Αμερικάνοι είναι πρακτικοί άνθρωποι. Όποιος συναναστρέφεται με Αμερικάνους ξέρει ότι όταν ο Αμερικάνος βρεθεί μπροστά σε ένα πρόβλημα, θα κοιτάξει να το λύσει. </w:t>
      </w:r>
    </w:p>
    <w:p w14:paraId="0515FE0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Ποιο ήταν το πρόβλημ</w:t>
      </w:r>
      <w:r>
        <w:rPr>
          <w:rFonts w:eastAsia="Times New Roman" w:cs="Times New Roman"/>
          <w:szCs w:val="24"/>
        </w:rPr>
        <w:t>ά</w:t>
      </w:r>
      <w:r>
        <w:rPr>
          <w:rFonts w:eastAsia="Times New Roman" w:cs="Times New Roman"/>
          <w:szCs w:val="24"/>
        </w:rPr>
        <w:t xml:space="preserve"> τους; Το πρόβλημά τους ήταν ότι ένα μεγάλο</w:t>
      </w:r>
      <w:r>
        <w:rPr>
          <w:rFonts w:eastAsia="Times New Roman" w:cs="Times New Roman"/>
          <w:szCs w:val="24"/>
        </w:rPr>
        <w:t xml:space="preserve"> ποσοστό ανθρώπων σε σχέση με την ινδική κάνναβη φαρμακευτικής χρήσης αναγκαζόταν να πηγαίνει σε σκοτεινά -να το πούμε έτσι- κανάλια για να βρει αυτή τη δραστική ουσία, η οποία θα του απαλύνει τον πόνο αν είναι καρκινοπαθής ή για κάποιες άλλες ασθένειες. </w:t>
      </w:r>
    </w:p>
    <w:p w14:paraId="0515FE0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Τι έκαναν λοιπόν με το να τη νομιμοποιήσουν και να τη βάλουν υπό έλεγχο σε κανάλια νομιμότητας; Αμέσως, μέσα σε μία χρονιά είχαν –αν έχεις το </w:t>
      </w:r>
      <w:r>
        <w:rPr>
          <w:rFonts w:eastAsia="Times New Roman" w:cs="Times New Roman"/>
          <w:szCs w:val="24"/>
        </w:rPr>
        <w:t>θ</w:t>
      </w:r>
      <w:r>
        <w:rPr>
          <w:rFonts w:eastAsia="Times New Roman" w:cs="Times New Roman"/>
          <w:szCs w:val="24"/>
        </w:rPr>
        <w:t xml:space="preserve">εό σου!- οι πολιτείες τους και το </w:t>
      </w:r>
      <w:r>
        <w:rPr>
          <w:rFonts w:eastAsia="Times New Roman" w:cs="Times New Roman"/>
          <w:szCs w:val="24"/>
        </w:rPr>
        <w:t>ο</w:t>
      </w:r>
      <w:r>
        <w:rPr>
          <w:rFonts w:eastAsia="Times New Roman" w:cs="Times New Roman"/>
          <w:szCs w:val="24"/>
        </w:rPr>
        <w:t>μοσπονδιακό κράτος 13,7 δισεκατομμύρια δολάρια έσοδα. Τα 6 δισεκατομμύρια δολά</w:t>
      </w:r>
      <w:r>
        <w:rPr>
          <w:rFonts w:eastAsia="Times New Roman" w:cs="Times New Roman"/>
          <w:szCs w:val="24"/>
        </w:rPr>
        <w:t xml:space="preserve">ρια ήταν από τη φορολόγηση των προϊόντων της κάνναβης για φαρμακευτική χρήση και τα 7,7 δισεκατομμύρια ευρώ από την εξοικονόμηση των χρημάτων που απαιτούνταν για να ενισχυθούν οι </w:t>
      </w:r>
      <w:r>
        <w:rPr>
          <w:rFonts w:eastAsia="Times New Roman" w:cs="Times New Roman"/>
          <w:szCs w:val="24"/>
        </w:rPr>
        <w:lastRenderedPageBreak/>
        <w:t xml:space="preserve">δυνάμεις δίωξης κατά της εγκληματικότητας γύρω από την κάνναβη. </w:t>
      </w:r>
    </w:p>
    <w:p w14:paraId="0515FE0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Πού πήγαν αυ</w:t>
      </w:r>
      <w:r>
        <w:rPr>
          <w:rFonts w:eastAsia="Times New Roman" w:cs="Times New Roman"/>
          <w:szCs w:val="24"/>
        </w:rPr>
        <w:t xml:space="preserve">τά τα έσοδα; Τα έσοδα αυτά πήγαν στην υγεία, στην παιδεία, στον αθλητισμό, στις τέχνες και την ανέγερση σχολείων. Σου λέει, αφού δεν μπορούμε να ελέγξουμε την επιθυμία κάποιου να πάρει ναρκωτικά και δη ινδική κάνναβη –μιλάω τώρα για το ψυχαγωγικό κομμάτι- </w:t>
      </w:r>
      <w:r>
        <w:rPr>
          <w:rFonts w:eastAsia="Times New Roman" w:cs="Times New Roman"/>
          <w:szCs w:val="24"/>
        </w:rPr>
        <w:t>τουλάχιστον ας τα ελέγξουμε με τέτοιο</w:t>
      </w:r>
      <w:r>
        <w:rPr>
          <w:rFonts w:eastAsia="Times New Roman" w:cs="Times New Roman"/>
          <w:szCs w:val="24"/>
        </w:rPr>
        <w:t>ν</w:t>
      </w:r>
      <w:r>
        <w:rPr>
          <w:rFonts w:eastAsia="Times New Roman" w:cs="Times New Roman"/>
          <w:szCs w:val="24"/>
        </w:rPr>
        <w:t xml:space="preserve"> τρόπο, ώστε αυτός που θέλει να αυτοκαταστραφεί να πληρώνει νομίμως και μέρος των χρημάτων αυτών να επιστρέφει και στον ίδιο με την έννοια της κοινωνικής προστασίας και της ιατροφαρμακευτικής περίθαλψης, αλλά και για ά</w:t>
      </w:r>
      <w:r>
        <w:rPr>
          <w:rFonts w:eastAsia="Times New Roman" w:cs="Times New Roman"/>
          <w:szCs w:val="24"/>
        </w:rPr>
        <w:t xml:space="preserve">λλους κοινωφελείς, κοινωνικούς σκοπούς. Σας είπα ότι στην πόλη </w:t>
      </w:r>
      <w:proofErr w:type="spellStart"/>
      <w:r>
        <w:rPr>
          <w:rFonts w:eastAsia="Times New Roman" w:cs="Times New Roman"/>
          <w:szCs w:val="24"/>
        </w:rPr>
        <w:t>Ορόρα</w:t>
      </w:r>
      <w:proofErr w:type="spellEnd"/>
      <w:r>
        <w:rPr>
          <w:rFonts w:eastAsia="Times New Roman" w:cs="Times New Roman"/>
          <w:szCs w:val="24"/>
        </w:rPr>
        <w:t xml:space="preserve"> στο Κολοράντο τα έσοδα </w:t>
      </w:r>
      <w:r>
        <w:rPr>
          <w:rFonts w:eastAsia="Times New Roman" w:cs="Times New Roman"/>
          <w:szCs w:val="24"/>
        </w:rPr>
        <w:lastRenderedPageBreak/>
        <w:t xml:space="preserve">πηγαίνουν για ανέγερση σχολείων και για τη φροντίδα των άστεγων. </w:t>
      </w:r>
    </w:p>
    <w:p w14:paraId="0515FE1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Βάζω στην άκρη την οπτική του Καναδού Πρωθυπουργού</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Τζαστίν</w:t>
      </w:r>
      <w:proofErr w:type="spellEnd"/>
      <w:r>
        <w:rPr>
          <w:rFonts w:eastAsia="Times New Roman" w:cs="Times New Roman"/>
          <w:szCs w:val="24"/>
        </w:rPr>
        <w:t xml:space="preserve"> </w:t>
      </w:r>
      <w:proofErr w:type="spellStart"/>
      <w:r>
        <w:rPr>
          <w:rFonts w:eastAsia="Times New Roman" w:cs="Times New Roman"/>
          <w:szCs w:val="24"/>
        </w:rPr>
        <w:t>Τριντό</w:t>
      </w:r>
      <w:proofErr w:type="spellEnd"/>
      <w:r>
        <w:rPr>
          <w:rFonts w:eastAsia="Times New Roman" w:cs="Times New Roman"/>
          <w:szCs w:val="24"/>
        </w:rPr>
        <w:t>, που λέει να νικήσουμε τη μ</w:t>
      </w:r>
      <w:r>
        <w:rPr>
          <w:rFonts w:eastAsia="Times New Roman" w:cs="Times New Roman"/>
          <w:szCs w:val="24"/>
        </w:rPr>
        <w:t xml:space="preserve">αύρη αγορά και να κρατήσουμε όλους τους πολίτες ασφαλείς από τους παράνομους </w:t>
      </w:r>
      <w:r>
        <w:rPr>
          <w:rFonts w:eastAsia="Times New Roman" w:cs="Times New Roman"/>
          <w:szCs w:val="24"/>
        </w:rPr>
        <w:t>ντίλερ</w:t>
      </w:r>
      <w:r>
        <w:rPr>
          <w:rFonts w:eastAsia="Times New Roman" w:cs="Times New Roman"/>
          <w:szCs w:val="24"/>
        </w:rPr>
        <w:t xml:space="preserve">. Εκεί έβαλε έναν ειδικό φόρο κατανάλωσης ενός δολαρίου στην κάνναβη που πωλείται εκεί νομίμως στα 10 δολάρια ανά γραμμάριο. Όμως, και σε παγκόσμιο επίπεδο παρατηρείται μια </w:t>
      </w:r>
      <w:r>
        <w:rPr>
          <w:rFonts w:eastAsia="Times New Roman" w:cs="Times New Roman"/>
          <w:szCs w:val="24"/>
        </w:rPr>
        <w:t xml:space="preserve">αλλαγή νομοθεσίας. </w:t>
      </w:r>
    </w:p>
    <w:p w14:paraId="0515FE1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Τώρα, ας έρθουμε στην ελληνική περίπτωση και στο σχέδιο νόμου. Εδώ πρέπει να τονίσω ότι στην Ελλάδα χρειάζονται θεραπευτικά πρωτόκολλα, ώστε οι γιατροί να έχουν τον πρώτο και τον </w:t>
      </w:r>
      <w:r>
        <w:rPr>
          <w:rFonts w:eastAsia="Times New Roman" w:cs="Times New Roman"/>
          <w:szCs w:val="24"/>
        </w:rPr>
        <w:lastRenderedPageBreak/>
        <w:t>τελευταίο λόγο. Ας εμπιστευθούμε τους γιατρούς και την επ</w:t>
      </w:r>
      <w:r>
        <w:rPr>
          <w:rFonts w:eastAsia="Times New Roman" w:cs="Times New Roman"/>
          <w:szCs w:val="24"/>
        </w:rPr>
        <w:t xml:space="preserve">ιστημονική κοινότητα. </w:t>
      </w:r>
    </w:p>
    <w:p w14:paraId="0515FE12" w14:textId="77777777" w:rsidR="00F75232" w:rsidRDefault="00120703">
      <w:pPr>
        <w:spacing w:line="600" w:lineRule="auto"/>
        <w:ind w:firstLine="720"/>
        <w:jc w:val="both"/>
        <w:rPr>
          <w:rFonts w:eastAsia="Times New Roman"/>
          <w:szCs w:val="24"/>
        </w:rPr>
      </w:pPr>
      <w:r>
        <w:rPr>
          <w:rFonts w:eastAsia="Times New Roman"/>
          <w:szCs w:val="24"/>
        </w:rPr>
        <w:t xml:space="preserve">Διαβάζω, λοιπόν, στη γνωμοδότηση της ιατρική ομάδας εργασίας: «Η σχέση κλινικού οφέλους-ανεπιθύμητων ενεργειών είναι ευνοϊκή…» -είναι ευνοϊκή η σχέση αυτή, </w:t>
      </w:r>
      <w:r>
        <w:rPr>
          <w:rFonts w:eastAsia="Times New Roman"/>
          <w:szCs w:val="24"/>
        </w:rPr>
        <w:t xml:space="preserve">δηλαδή </w:t>
      </w:r>
      <w:r>
        <w:rPr>
          <w:rFonts w:eastAsia="Times New Roman"/>
          <w:szCs w:val="24"/>
        </w:rPr>
        <w:t>είναι υπέρ του τελικού οφέλους για χρήση κάνναβης για ιατρικούς σκοπού</w:t>
      </w:r>
      <w:r>
        <w:rPr>
          <w:rFonts w:eastAsia="Times New Roman"/>
          <w:szCs w:val="24"/>
        </w:rPr>
        <w:t xml:space="preserve">ς- «…για μία σειρά </w:t>
      </w:r>
      <w:r>
        <w:rPr>
          <w:rFonts w:eastAsia="Times New Roman"/>
          <w:szCs w:val="24"/>
        </w:rPr>
        <w:t xml:space="preserve">από </w:t>
      </w:r>
      <w:r>
        <w:rPr>
          <w:rFonts w:eastAsia="Times New Roman"/>
          <w:szCs w:val="24"/>
        </w:rPr>
        <w:t xml:space="preserve">νόσους, όπως καχεξία, επιληψία, ανορεξία στο </w:t>
      </w:r>
      <w:r>
        <w:rPr>
          <w:rFonts w:eastAsia="Times New Roman"/>
          <w:szCs w:val="24"/>
          <w:lang w:val="en-US"/>
        </w:rPr>
        <w:t>HIV</w:t>
      </w:r>
      <w:r>
        <w:rPr>
          <w:rFonts w:eastAsia="Times New Roman"/>
          <w:szCs w:val="24"/>
        </w:rPr>
        <w:t xml:space="preserve">, χρόνιο πόνο ή για τη </w:t>
      </w:r>
      <w:proofErr w:type="spellStart"/>
      <w:r>
        <w:rPr>
          <w:rFonts w:eastAsia="Times New Roman"/>
          <w:szCs w:val="24"/>
        </w:rPr>
        <w:t>σπαστικότητα</w:t>
      </w:r>
      <w:proofErr w:type="spellEnd"/>
      <w:r>
        <w:rPr>
          <w:rFonts w:eastAsia="Times New Roman"/>
          <w:szCs w:val="24"/>
        </w:rPr>
        <w:t xml:space="preserve"> που σχετίζεται με την πολλαπλή σκλήρυνση».</w:t>
      </w:r>
    </w:p>
    <w:p w14:paraId="0515FE13" w14:textId="77777777" w:rsidR="00F75232" w:rsidRDefault="00120703">
      <w:pPr>
        <w:spacing w:line="600" w:lineRule="auto"/>
        <w:ind w:firstLine="720"/>
        <w:jc w:val="both"/>
        <w:rPr>
          <w:rFonts w:eastAsia="Times New Roman"/>
          <w:szCs w:val="24"/>
        </w:rPr>
      </w:pPr>
      <w:r>
        <w:rPr>
          <w:rFonts w:eastAsia="Times New Roman"/>
          <w:szCs w:val="24"/>
        </w:rPr>
        <w:t>Εδώ, θέλω να ρωτήσω τους Υπουργούς για ποιον λόγο να μη γίνεται εξαγωγή. Κύριοι Υπουργοί, εδώ θα ήθελα την</w:t>
      </w:r>
      <w:r>
        <w:rPr>
          <w:rFonts w:eastAsia="Times New Roman"/>
          <w:szCs w:val="24"/>
        </w:rPr>
        <w:t xml:space="preserve"> προσοχή σας σε δυο-τρία διευκρινιστικά πράγματα για τον εξαγωγικό προσανατολισμό. Γιατί να μην επιτρέπεται η εξαγωγή; </w:t>
      </w:r>
    </w:p>
    <w:p w14:paraId="0515FE14"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Επιτρέπεται. </w:t>
      </w:r>
    </w:p>
    <w:p w14:paraId="0515FE15" w14:textId="77777777" w:rsidR="00F75232" w:rsidRDefault="00120703">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Επιτρέπεται; </w:t>
      </w:r>
    </w:p>
    <w:p w14:paraId="0515FE16" w14:textId="77777777" w:rsidR="00F75232" w:rsidRDefault="00120703">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Βεβαίως. </w:t>
      </w:r>
    </w:p>
    <w:p w14:paraId="0515FE17" w14:textId="77777777" w:rsidR="00F75232" w:rsidRDefault="00120703">
      <w:pPr>
        <w:spacing w:line="600" w:lineRule="auto"/>
        <w:ind w:firstLine="720"/>
        <w:jc w:val="both"/>
        <w:rPr>
          <w:rFonts w:eastAsia="Times New Roman"/>
          <w:szCs w:val="24"/>
        </w:rPr>
      </w:pPr>
      <w:r>
        <w:rPr>
          <w:rFonts w:eastAsia="Times New Roman"/>
          <w:b/>
          <w:szCs w:val="24"/>
        </w:rPr>
        <w:t>ΓΕΩΡΓΙΟΣ ΑΜΥΡ</w:t>
      </w:r>
      <w:r>
        <w:rPr>
          <w:rFonts w:eastAsia="Times New Roman"/>
          <w:b/>
          <w:szCs w:val="24"/>
        </w:rPr>
        <w:t xml:space="preserve">ΑΣ: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επιτρέπεται και η εξαγωγή των εκχυλισμάτων;</w:t>
      </w:r>
    </w:p>
    <w:p w14:paraId="0515FE18" w14:textId="77777777" w:rsidR="00F75232" w:rsidRDefault="00120703">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Των τελικών προϊόντων.</w:t>
      </w:r>
    </w:p>
    <w:p w14:paraId="0515FE19" w14:textId="77777777" w:rsidR="00F75232" w:rsidRDefault="00120703">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Εγώ μιλάω για τα εκχυλίσματα. Λέτε για τα τελικά προϊόντα. Πρέπει να ξέρουμε ποια είναι αυτά τα τελικά προϊόντα</w:t>
      </w:r>
      <w:r>
        <w:rPr>
          <w:rFonts w:eastAsia="Times New Roman"/>
          <w:szCs w:val="24"/>
        </w:rPr>
        <w:t>.</w:t>
      </w:r>
      <w:r>
        <w:rPr>
          <w:rFonts w:eastAsia="Times New Roman"/>
          <w:szCs w:val="24"/>
        </w:rPr>
        <w:t xml:space="preserve"> Δεν πρέπει να βγει μια λίστα; </w:t>
      </w:r>
    </w:p>
    <w:p w14:paraId="0515FE1A" w14:textId="77777777" w:rsidR="00F75232" w:rsidRDefault="00120703">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cs="Times New Roman"/>
          <w:szCs w:val="24"/>
        </w:rPr>
        <w:t xml:space="preserve"> Φαρμακευτικά προϊόντα. </w:t>
      </w:r>
    </w:p>
    <w:p w14:paraId="0515FE1B"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Αφήστε να σας δώσω όλες τις παρατηρήσεις μου. </w:t>
      </w:r>
    </w:p>
    <w:p w14:paraId="0515FE1C" w14:textId="77777777" w:rsidR="00F75232" w:rsidRDefault="00120703">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κρατήστε σημειώσεις και κατά την ομιλία σας μπορείτε να απαντήσετε. </w:t>
      </w:r>
    </w:p>
    <w:p w14:paraId="0515FE1D" w14:textId="77777777" w:rsidR="00F75232" w:rsidRDefault="00120703">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Δεύτερον, δεν πρέπει να υπάρχει κι ένας κατάλογος των εγκεκριμένων ασθενειών που θα αντιμετωπίζονται με τη χρήση της κάνναβης για φαρμακευτικό λόγο; Διότι</w:t>
      </w:r>
      <w:r>
        <w:rPr>
          <w:rFonts w:eastAsia="Times New Roman"/>
          <w:szCs w:val="24"/>
        </w:rPr>
        <w:t xml:space="preserve">, ως γνωστόν, υπάρχει και πόρισμα στο Υπουργείο σας. Υπήρχε και απόφαση, δική σας υποθέτω, νομίζω πέρυσι, που είχατε φτιάξει μια επιτροπή η οποία θα έφτιαχνε το πόρισμα, για να δούμε ποιες ασθένειες είναι αυτές που στρέφονται γύρω από τη χρήση της ινδικής </w:t>
      </w:r>
      <w:r>
        <w:rPr>
          <w:rFonts w:eastAsia="Times New Roman"/>
          <w:szCs w:val="24"/>
        </w:rPr>
        <w:t xml:space="preserve">κάνναβης και το ευεργετικό της –αν υπάρχει- αποτέλεσμα. </w:t>
      </w:r>
    </w:p>
    <w:p w14:paraId="0515FE1E"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515FE1F" w14:textId="77777777" w:rsidR="00F75232" w:rsidRDefault="00120703">
      <w:pPr>
        <w:spacing w:line="600" w:lineRule="auto"/>
        <w:ind w:firstLine="720"/>
        <w:jc w:val="both"/>
        <w:rPr>
          <w:rFonts w:eastAsia="Times New Roman"/>
          <w:szCs w:val="24"/>
        </w:rPr>
      </w:pPr>
      <w:r>
        <w:rPr>
          <w:rFonts w:eastAsia="Times New Roman"/>
          <w:szCs w:val="24"/>
        </w:rPr>
        <w:t xml:space="preserve">Άρα ερωτώ: </w:t>
      </w:r>
      <w:r>
        <w:rPr>
          <w:rFonts w:eastAsia="Times New Roman"/>
          <w:szCs w:val="24"/>
        </w:rPr>
        <w:t>γ</w:t>
      </w:r>
      <w:r>
        <w:rPr>
          <w:rFonts w:eastAsia="Times New Roman"/>
          <w:szCs w:val="24"/>
        </w:rPr>
        <w:t>ιατί να μην εξάγονται και τα εκχυλίσματα αλλά μόνο το τελικό προϊόν; Ποια είναι αυτά τα τελικά προϊόντα</w:t>
      </w:r>
      <w:r>
        <w:rPr>
          <w:rFonts w:eastAsia="Times New Roman"/>
          <w:szCs w:val="24"/>
        </w:rPr>
        <w:t xml:space="preserve">; Ποιες είναι οι εγκεκριμένες ασθένειες που σχετίζονται; </w:t>
      </w:r>
    </w:p>
    <w:p w14:paraId="0515FE20" w14:textId="77777777" w:rsidR="00F75232" w:rsidRDefault="00120703">
      <w:pPr>
        <w:spacing w:line="600" w:lineRule="auto"/>
        <w:ind w:firstLine="720"/>
        <w:jc w:val="both"/>
        <w:rPr>
          <w:rFonts w:eastAsia="Times New Roman"/>
          <w:szCs w:val="24"/>
        </w:rPr>
      </w:pPr>
      <w:r>
        <w:rPr>
          <w:rFonts w:eastAsia="Times New Roman"/>
          <w:szCs w:val="24"/>
        </w:rPr>
        <w:t xml:space="preserve">Τέλος, εμείς πιστεύουμε ότι η χρήση της κάνναβης για θεραπευτικούς σκοπούς είναι θετική. Επίσης, λέμε «ναι» στην αποποινικοποίηση της χρήσης για </w:t>
      </w:r>
      <w:proofErr w:type="spellStart"/>
      <w:r>
        <w:rPr>
          <w:rFonts w:eastAsia="Times New Roman"/>
          <w:szCs w:val="24"/>
        </w:rPr>
        <w:t>ευφορικούς</w:t>
      </w:r>
      <w:proofErr w:type="spellEnd"/>
      <w:r>
        <w:rPr>
          <w:rFonts w:eastAsia="Times New Roman"/>
          <w:szCs w:val="24"/>
        </w:rPr>
        <w:t xml:space="preserve"> λόγους. </w:t>
      </w:r>
    </w:p>
    <w:p w14:paraId="0515FE21" w14:textId="77777777" w:rsidR="00F75232" w:rsidRDefault="00120703">
      <w:pPr>
        <w:spacing w:line="600" w:lineRule="auto"/>
        <w:ind w:firstLine="720"/>
        <w:jc w:val="both"/>
        <w:rPr>
          <w:rFonts w:eastAsia="Times New Roman"/>
          <w:szCs w:val="24"/>
        </w:rPr>
      </w:pPr>
      <w:r>
        <w:rPr>
          <w:rFonts w:eastAsia="Times New Roman"/>
          <w:szCs w:val="24"/>
        </w:rPr>
        <w:t>Και θα απευθυνθώ στον αγαπητό μου</w:t>
      </w:r>
      <w:r>
        <w:rPr>
          <w:rFonts w:eastAsia="Times New Roman"/>
          <w:szCs w:val="24"/>
        </w:rPr>
        <w:t xml:space="preserve"> φίλο, τον </w:t>
      </w:r>
      <w:proofErr w:type="spellStart"/>
      <w:r>
        <w:rPr>
          <w:rFonts w:eastAsia="Times New Roman"/>
          <w:szCs w:val="24"/>
        </w:rPr>
        <w:t>Ιάσ</w:t>
      </w:r>
      <w:r>
        <w:rPr>
          <w:rFonts w:eastAsia="Times New Roman"/>
          <w:szCs w:val="24"/>
        </w:rPr>
        <w:t>ο</w:t>
      </w:r>
      <w:r>
        <w:rPr>
          <w:rFonts w:eastAsia="Times New Roman"/>
          <w:szCs w:val="24"/>
        </w:rPr>
        <w:t>να</w:t>
      </w:r>
      <w:proofErr w:type="spellEnd"/>
      <w:r>
        <w:rPr>
          <w:rFonts w:eastAsia="Times New Roman"/>
          <w:szCs w:val="24"/>
        </w:rPr>
        <w:t xml:space="preserve"> Φωτήλα, τον δικηγόρο. Αγαπητέ </w:t>
      </w:r>
      <w:proofErr w:type="spellStart"/>
      <w:r>
        <w:rPr>
          <w:rFonts w:eastAsia="Times New Roman"/>
          <w:szCs w:val="24"/>
        </w:rPr>
        <w:t>Ιάσ</w:t>
      </w:r>
      <w:r>
        <w:rPr>
          <w:rFonts w:eastAsia="Times New Roman"/>
          <w:szCs w:val="24"/>
        </w:rPr>
        <w:t>ο</w:t>
      </w:r>
      <w:r>
        <w:rPr>
          <w:rFonts w:eastAsia="Times New Roman"/>
          <w:szCs w:val="24"/>
        </w:rPr>
        <w:t>να</w:t>
      </w:r>
      <w:proofErr w:type="spellEnd"/>
      <w:r>
        <w:rPr>
          <w:rFonts w:eastAsia="Times New Roman"/>
          <w:szCs w:val="24"/>
        </w:rPr>
        <w:t>, εάν με ρωτούσες στον δρόμο: «</w:t>
      </w:r>
      <w:proofErr w:type="spellStart"/>
      <w:r>
        <w:rPr>
          <w:rFonts w:eastAsia="Times New Roman"/>
          <w:szCs w:val="24"/>
        </w:rPr>
        <w:t>Αμυρά</w:t>
      </w:r>
      <w:proofErr w:type="spellEnd"/>
      <w:r>
        <w:rPr>
          <w:rFonts w:eastAsia="Times New Roman"/>
          <w:szCs w:val="24"/>
        </w:rPr>
        <w:t>, να πάρω ναρκωτικά;», θα σου έλεγα «όχι, βέβαια, με τίποτα. Τρελός είσαι; Δεν θα σου κάνουν καλό». Εάν με ρωτήσεις, όμως: «</w:t>
      </w:r>
      <w:proofErr w:type="spellStart"/>
      <w:r>
        <w:rPr>
          <w:rFonts w:eastAsia="Times New Roman"/>
          <w:szCs w:val="24"/>
        </w:rPr>
        <w:t>Αμυρά</w:t>
      </w:r>
      <w:proofErr w:type="spellEnd"/>
      <w:r>
        <w:rPr>
          <w:rFonts w:eastAsia="Times New Roman"/>
          <w:szCs w:val="24"/>
        </w:rPr>
        <w:t>, έχω εγώ δικαίωμα να επιλέξω για τον</w:t>
      </w:r>
      <w:r>
        <w:rPr>
          <w:rFonts w:eastAsia="Times New Roman"/>
          <w:szCs w:val="24"/>
        </w:rPr>
        <w:t xml:space="preserve"> εαυτό μου, </w:t>
      </w:r>
      <w:r>
        <w:rPr>
          <w:rFonts w:eastAsia="Times New Roman"/>
          <w:szCs w:val="24"/>
        </w:rPr>
        <w:lastRenderedPageBreak/>
        <w:t xml:space="preserve">ακόμα και τον δρόμο της αυτοκαταστροφής μου;», θα σου πω ότι έχεις κάθε δικαίωμα. </w:t>
      </w:r>
    </w:p>
    <w:p w14:paraId="0515FE22" w14:textId="77777777" w:rsidR="00F75232" w:rsidRDefault="00120703">
      <w:pPr>
        <w:spacing w:line="600" w:lineRule="auto"/>
        <w:ind w:firstLine="720"/>
        <w:jc w:val="both"/>
        <w:rPr>
          <w:rFonts w:eastAsia="Times New Roman"/>
          <w:szCs w:val="24"/>
        </w:rPr>
      </w:pPr>
      <w:r>
        <w:rPr>
          <w:rFonts w:eastAsia="Times New Roman"/>
          <w:szCs w:val="24"/>
        </w:rPr>
        <w:t>Αυτή είναι η έννοια του φιλελευθερισμού και μ</w:t>
      </w:r>
      <w:r>
        <w:rPr>
          <w:rFonts w:eastAsia="Times New Roman"/>
          <w:szCs w:val="24"/>
        </w:rPr>
        <w:t>ε</w:t>
      </w:r>
      <w:r>
        <w:rPr>
          <w:rFonts w:eastAsia="Times New Roman"/>
          <w:szCs w:val="24"/>
        </w:rPr>
        <w:t xml:space="preserve"> αυτή τη φιλελεύθερη ματιά εμείς βλέπουμε αυτό το σχέδιο νόμο και συνεπώς το υπερψηφίζουμε.  </w:t>
      </w:r>
    </w:p>
    <w:p w14:paraId="0515FE23" w14:textId="77777777" w:rsidR="00F75232" w:rsidRDefault="00120703">
      <w:pPr>
        <w:spacing w:line="600" w:lineRule="auto"/>
        <w:ind w:firstLine="720"/>
        <w:jc w:val="both"/>
        <w:rPr>
          <w:rFonts w:eastAsia="Times New Roman"/>
          <w:szCs w:val="24"/>
        </w:rPr>
      </w:pPr>
      <w:r>
        <w:rPr>
          <w:rFonts w:eastAsia="Times New Roman"/>
          <w:b/>
          <w:szCs w:val="24"/>
        </w:rPr>
        <w:t>ΙΑΣΟΝΑΣ</w:t>
      </w:r>
      <w:r w:rsidDel="002D203D">
        <w:rPr>
          <w:rFonts w:eastAsia="Times New Roman"/>
          <w:b/>
          <w:szCs w:val="24"/>
        </w:rPr>
        <w:t xml:space="preserve"> </w:t>
      </w:r>
      <w:r>
        <w:rPr>
          <w:rFonts w:eastAsia="Times New Roman"/>
          <w:b/>
          <w:szCs w:val="24"/>
        </w:rPr>
        <w:t>ΦΩΤΗΛΑΣ:</w:t>
      </w:r>
      <w:r>
        <w:rPr>
          <w:rFonts w:eastAsia="Times New Roman"/>
          <w:szCs w:val="24"/>
        </w:rPr>
        <w:t xml:space="preserve"> Αυτό</w:t>
      </w:r>
      <w:r>
        <w:rPr>
          <w:rFonts w:eastAsia="Times New Roman"/>
          <w:szCs w:val="24"/>
        </w:rPr>
        <w:t xml:space="preserve"> ισχύει για όλα τα ναρκωτικά, δηλαδή;</w:t>
      </w:r>
    </w:p>
    <w:p w14:paraId="0515FE24" w14:textId="77777777" w:rsidR="00F75232" w:rsidRDefault="00120703">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 μιλάτε τώρα μόνο για το συγκεκριμένο. Αυτό έλειπε!</w:t>
      </w:r>
    </w:p>
    <w:p w14:paraId="0515FE25" w14:textId="77777777" w:rsidR="00F75232" w:rsidRDefault="00120703">
      <w:pPr>
        <w:spacing w:line="600" w:lineRule="auto"/>
        <w:ind w:firstLine="720"/>
        <w:jc w:val="both"/>
        <w:rPr>
          <w:rFonts w:eastAsia="Times New Roman"/>
          <w:szCs w:val="24"/>
        </w:rPr>
      </w:pPr>
      <w:r>
        <w:rPr>
          <w:rFonts w:eastAsia="Times New Roman"/>
          <w:szCs w:val="24"/>
        </w:rPr>
        <w:t xml:space="preserve">Σας ευχαριστώ πολύ. </w:t>
      </w:r>
    </w:p>
    <w:p w14:paraId="0515FE26"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 xml:space="preserve">. </w:t>
      </w:r>
    </w:p>
    <w:p w14:paraId="0515FE27" w14:textId="77777777" w:rsidR="00F75232" w:rsidRDefault="00120703">
      <w:pPr>
        <w:spacing w:line="600" w:lineRule="auto"/>
        <w:ind w:firstLine="720"/>
        <w:jc w:val="both"/>
        <w:rPr>
          <w:rFonts w:eastAsia="Times New Roman"/>
          <w:szCs w:val="24"/>
        </w:rPr>
      </w:pPr>
      <w:r>
        <w:rPr>
          <w:rFonts w:eastAsia="Times New Roman"/>
          <w:szCs w:val="24"/>
        </w:rPr>
        <w:lastRenderedPageBreak/>
        <w:t xml:space="preserve">Τον λόγο έχει ο Κοινοβουλευτικός Εκπρόσωπος της </w:t>
      </w:r>
      <w:r>
        <w:rPr>
          <w:rFonts w:eastAsia="Times New Roman"/>
          <w:szCs w:val="24"/>
        </w:rPr>
        <w:t>Ν</w:t>
      </w:r>
      <w:r>
        <w:rPr>
          <w:rFonts w:eastAsia="Times New Roman"/>
          <w:szCs w:val="24"/>
        </w:rPr>
        <w:t>έας Δημοκρατίας</w:t>
      </w:r>
      <w:r>
        <w:rPr>
          <w:rFonts w:eastAsia="Times New Roman"/>
          <w:szCs w:val="24"/>
        </w:rPr>
        <w:t xml:space="preserve"> κ. Κεφαλογιάννης για δώδεκα λεπτά. </w:t>
      </w:r>
    </w:p>
    <w:p w14:paraId="0515FE28" w14:textId="77777777" w:rsidR="00F75232" w:rsidRDefault="00120703">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Ευχαριστώ, κύριε Πρόεδρε. </w:t>
      </w:r>
    </w:p>
    <w:p w14:paraId="0515FE29" w14:textId="77777777" w:rsidR="00F75232" w:rsidRDefault="00120703">
      <w:pPr>
        <w:spacing w:line="600" w:lineRule="auto"/>
        <w:ind w:firstLine="720"/>
        <w:jc w:val="both"/>
        <w:rPr>
          <w:rFonts w:eastAsia="Times New Roman"/>
          <w:szCs w:val="24"/>
        </w:rPr>
      </w:pPr>
      <w:r>
        <w:rPr>
          <w:rFonts w:eastAsia="Times New Roman"/>
          <w:szCs w:val="24"/>
        </w:rPr>
        <w:t>Θα ξεκινήσω, ως είθισται, με μία παρατήρηση όσον αφορά τις τελευταίες εξελίξεις και τον ανασχηματισμό. Νομίζω ότι γνωρίζουμε όλοι ότι ένας κυβερνητικός ανασχηματισμός συ</w:t>
      </w:r>
      <w:r>
        <w:rPr>
          <w:rFonts w:eastAsia="Times New Roman"/>
          <w:szCs w:val="24"/>
        </w:rPr>
        <w:t xml:space="preserve">νιστά μια κορυφαία στιγμή για την πολιτική ζωή της χώρας, μια, κατά τα άλλα, νέα και ελπιδοφόρα επανεκκίνηση που εμπλουτίζει την πείρα που έχει αποκτήσει η εκάστοτε κυβέρνηση με μια νέα ποιότητα. </w:t>
      </w:r>
    </w:p>
    <w:p w14:paraId="0515FE2A" w14:textId="77777777" w:rsidR="00F75232" w:rsidRDefault="00120703">
      <w:pPr>
        <w:spacing w:line="600" w:lineRule="auto"/>
        <w:ind w:firstLine="720"/>
        <w:jc w:val="both"/>
        <w:rPr>
          <w:rFonts w:eastAsia="Times New Roman"/>
          <w:szCs w:val="24"/>
        </w:rPr>
      </w:pPr>
      <w:r>
        <w:rPr>
          <w:rFonts w:eastAsia="Times New Roman"/>
          <w:szCs w:val="24"/>
        </w:rPr>
        <w:t xml:space="preserve">Αν, όμως, κάποιος θέλει να πει μια φράση για τον τελευταίο </w:t>
      </w:r>
      <w:r>
        <w:rPr>
          <w:rFonts w:eastAsia="Times New Roman"/>
          <w:szCs w:val="24"/>
        </w:rPr>
        <w:t>ανασχηματισμό, νομίζω ότι θα έλεγε ότι τελικά «</w:t>
      </w:r>
      <w:proofErr w:type="spellStart"/>
      <w:r>
        <w:rPr>
          <w:rFonts w:eastAsia="Times New Roman"/>
          <w:szCs w:val="24"/>
        </w:rPr>
        <w:t>ώδινεν</w:t>
      </w:r>
      <w:proofErr w:type="spellEnd"/>
      <w:r>
        <w:rPr>
          <w:rFonts w:eastAsia="Times New Roman"/>
          <w:szCs w:val="24"/>
        </w:rPr>
        <w:t xml:space="preserve"> όρος και </w:t>
      </w:r>
      <w:proofErr w:type="spellStart"/>
      <w:r>
        <w:rPr>
          <w:rFonts w:eastAsia="Times New Roman"/>
          <w:szCs w:val="24"/>
        </w:rPr>
        <w:t>έτεκεν</w:t>
      </w:r>
      <w:proofErr w:type="spellEnd"/>
      <w:r>
        <w:rPr>
          <w:rFonts w:eastAsia="Times New Roman"/>
          <w:szCs w:val="24"/>
        </w:rPr>
        <w:t xml:space="preserve"> τον κ. Φώτη Κουβέλη»</w:t>
      </w:r>
      <w:r>
        <w:rPr>
          <w:rFonts w:eastAsia="Times New Roman"/>
          <w:szCs w:val="24"/>
        </w:rPr>
        <w:t>!</w:t>
      </w:r>
      <w:r>
        <w:rPr>
          <w:rFonts w:eastAsia="Times New Roman"/>
          <w:szCs w:val="24"/>
        </w:rPr>
        <w:t xml:space="preserve"> Και κάπως έτσι νομίζω ότι τελειώνουν τα όποια σοβαρά σχόλια θα μπορούσε κάποιος να κάνει για </w:t>
      </w:r>
      <w:r>
        <w:rPr>
          <w:rFonts w:eastAsia="Times New Roman"/>
          <w:szCs w:val="24"/>
        </w:rPr>
        <w:lastRenderedPageBreak/>
        <w:t xml:space="preserve">τις σχετικές αλλαγές στο χθεσινό κυβερνητικό σχήμα, καθώς τη σκυτάλη από χθες έχουν πάρει οι πολίτες μέσα από 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οι οποίοι δεν χρειάστηκε να στύψουν</w:t>
      </w:r>
      <w:r>
        <w:rPr>
          <w:rFonts w:eastAsia="Times New Roman"/>
          <w:szCs w:val="24"/>
        </w:rPr>
        <w:t xml:space="preserve"> και πολύ το μυαλό τους για να σχολιάσουν ευφάνταστα την επικαιρότητα και ειδικά την επιλογή του κ. Κουβέλη. </w:t>
      </w:r>
    </w:p>
    <w:p w14:paraId="0515FE2B" w14:textId="77777777" w:rsidR="00F75232" w:rsidRDefault="00120703">
      <w:pPr>
        <w:spacing w:line="600" w:lineRule="auto"/>
        <w:ind w:firstLine="720"/>
        <w:jc w:val="both"/>
        <w:rPr>
          <w:rFonts w:eastAsia="Times New Roman"/>
          <w:szCs w:val="24"/>
        </w:rPr>
      </w:pPr>
      <w:r>
        <w:rPr>
          <w:rFonts w:eastAsia="Times New Roman"/>
          <w:szCs w:val="24"/>
        </w:rPr>
        <w:t>Και δεν γνωρίζουμε, προφανώς, τι βάρυνε περισσότερο την κρίση του κ. Τσίπρα, του Πρωθυπουργού, και τον οδήγησε σε αυτή την επιλογή. Να φταίει άραγ</w:t>
      </w:r>
      <w:r>
        <w:rPr>
          <w:rFonts w:eastAsia="Times New Roman"/>
          <w:szCs w:val="24"/>
        </w:rPr>
        <w:t>ε η πεζή και μίζερη διαχείριση των εσωκομματικών τάσεων εντός του ΣΥΡΙΖΑ, που δεν επέτρεψε σε κανέναν άλλον να αποδεχτεί να γίνει αναπληρωτής του κ. Καμμένου; Φταίει, ίσως, ότι η εθνική άμυνα είναι θέμα ούτε καν δευτερεύουσας σημασίας για τον κύριο Πρωθυπο</w:t>
      </w:r>
      <w:r>
        <w:rPr>
          <w:rFonts w:eastAsia="Times New Roman"/>
          <w:szCs w:val="24"/>
        </w:rPr>
        <w:t>υργό και τον στενό του κύ</w:t>
      </w:r>
      <w:r>
        <w:rPr>
          <w:rFonts w:eastAsia="Times New Roman"/>
          <w:szCs w:val="24"/>
        </w:rPr>
        <w:lastRenderedPageBreak/>
        <w:t>κλο σε μία περίοδο που η επιθετική τουρκική στάση έχει πάρει επικίνδυνες διαστάσεις; Ή μήπως η φαρέτρα του Πρωθυπουργού σε στελέχη ικανά και έμπιστα να διοικήσουν είναι από περιορισμένη έως άδεια;</w:t>
      </w:r>
    </w:p>
    <w:p w14:paraId="0515FE2C" w14:textId="77777777" w:rsidR="00F75232" w:rsidRDefault="00120703">
      <w:pPr>
        <w:spacing w:line="600" w:lineRule="auto"/>
        <w:ind w:firstLine="720"/>
        <w:jc w:val="both"/>
        <w:rPr>
          <w:rFonts w:eastAsia="Times New Roman"/>
          <w:szCs w:val="24"/>
        </w:rPr>
      </w:pPr>
      <w:r>
        <w:rPr>
          <w:rFonts w:eastAsia="Times New Roman"/>
          <w:szCs w:val="24"/>
        </w:rPr>
        <w:t>Όπως και να έχει, κυρίες και κύριο</w:t>
      </w:r>
      <w:r>
        <w:rPr>
          <w:rFonts w:eastAsia="Times New Roman"/>
          <w:szCs w:val="24"/>
        </w:rPr>
        <w:t>ι συνάδελφοι, ο χθεσινός ανασχηματισμός είναι ιδιαίτερα διδακτικός για όλους μας. Οι κυβερνήσεις μαρτυρούν την παρακμή τους όταν ανακυκλώνονται σε όλο και μικρότερους κύκλους ικανών και έμπιστων, όταν φοβούνται ή απλώς δεν μπορούν να ανανεωθούν.</w:t>
      </w:r>
    </w:p>
    <w:p w14:paraId="0515FE2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ο κ. Τ</w:t>
      </w:r>
      <w:r>
        <w:rPr>
          <w:rFonts w:eastAsia="Times New Roman" w:cs="Times New Roman"/>
          <w:szCs w:val="24"/>
        </w:rPr>
        <w:t xml:space="preserve">σίπρας μοιάζει πια να έχει χάσει κάθε επαφή με την πραγματικότητα επιλέγοντας έναν άνθρωπο τον οποίο ο ίδιος είχε αποκαλέσει «κομπάρσο της πολιτικής». </w:t>
      </w:r>
    </w:p>
    <w:p w14:paraId="0515FE2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τον κ. Κουβέλη, θα ήθελα πολύ να ξέρω πώς αισθάνεται ένας πρώην Αρχηγός </w:t>
      </w:r>
      <w:r>
        <w:rPr>
          <w:rFonts w:eastAsia="Times New Roman" w:cs="Times New Roman"/>
          <w:szCs w:val="24"/>
        </w:rPr>
        <w:t xml:space="preserve">του </w:t>
      </w:r>
      <w:r>
        <w:rPr>
          <w:rFonts w:eastAsia="Times New Roman" w:cs="Times New Roman"/>
          <w:szCs w:val="24"/>
        </w:rPr>
        <w:t>κόμματος της Δημοκρα</w:t>
      </w:r>
      <w:r>
        <w:rPr>
          <w:rFonts w:eastAsia="Times New Roman" w:cs="Times New Roman"/>
          <w:szCs w:val="24"/>
        </w:rPr>
        <w:t>τικής Αριστεράς -που του είχε μάλιστα προταθεί να γίνει και Πρόεδρος της Δημοκρατίας- ο οποίος από σήμερα είναι υφιστάμενος του κ. Καμμένου. Ο κ. Καμμένος –να το θυμίσουμε αυτό για τα Πρακτικά- είχε αποκαλέσει πρόσφατα τον κ. Κουβέλη «άρχοντα των μαξιλαριώ</w:t>
      </w:r>
      <w:r>
        <w:rPr>
          <w:rFonts w:eastAsia="Times New Roman" w:cs="Times New Roman"/>
          <w:szCs w:val="24"/>
        </w:rPr>
        <w:t xml:space="preserve">ν». Ο κ. Κουβέλης κάποτε ήταν εκπρόσωπος μιας μετριοπαθούς και λογικής Αριστεράς. Και μάλιστα από τον Λεωνίδα Κύρκο έως τον Αντώνη Σαμαρά πολλοί επένδυσαν στην ήπια ανανεωτική του </w:t>
      </w:r>
      <w:proofErr w:type="spellStart"/>
      <w:r>
        <w:rPr>
          <w:rFonts w:eastAsia="Times New Roman" w:cs="Times New Roman"/>
          <w:szCs w:val="24"/>
        </w:rPr>
        <w:t>αριστεροσύνη</w:t>
      </w:r>
      <w:proofErr w:type="spellEnd"/>
      <w:r>
        <w:rPr>
          <w:rFonts w:eastAsia="Times New Roman" w:cs="Times New Roman"/>
          <w:szCs w:val="24"/>
        </w:rPr>
        <w:t xml:space="preserve"> και στην υποτιθέμενη τελικά θεσμική του προσήλωση.</w:t>
      </w:r>
    </w:p>
    <w:p w14:paraId="0515FE2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Σε ό,τι με α</w:t>
      </w:r>
      <w:r>
        <w:rPr>
          <w:rFonts w:eastAsia="Times New Roman" w:cs="Times New Roman"/>
          <w:szCs w:val="24"/>
        </w:rPr>
        <w:t xml:space="preserve">φορά –και τελειώνω εδώ- προφανώς η ιστορία του δεν σβήνεται και διατηρεί τον σεβασμό μου. Δυστυχώς, όμως, </w:t>
      </w:r>
      <w:r>
        <w:rPr>
          <w:rFonts w:eastAsia="Times New Roman" w:cs="Times New Roman"/>
          <w:szCs w:val="24"/>
        </w:rPr>
        <w:t>«</w:t>
      </w:r>
      <w:r>
        <w:rPr>
          <w:rFonts w:eastAsia="Times New Roman" w:cs="Times New Roman"/>
          <w:szCs w:val="24"/>
        </w:rPr>
        <w:t xml:space="preserve">τα </w:t>
      </w:r>
      <w:r>
        <w:rPr>
          <w:rFonts w:eastAsia="Times New Roman" w:cs="Times New Roman"/>
          <w:szCs w:val="24"/>
        </w:rPr>
        <w:lastRenderedPageBreak/>
        <w:t>στερνά τιμούν τα πρώτα</w:t>
      </w:r>
      <w:r>
        <w:rPr>
          <w:rFonts w:eastAsia="Times New Roman" w:cs="Times New Roman"/>
          <w:szCs w:val="24"/>
        </w:rPr>
        <w:t>»</w:t>
      </w:r>
      <w:r>
        <w:rPr>
          <w:rFonts w:eastAsia="Times New Roman" w:cs="Times New Roman"/>
          <w:szCs w:val="24"/>
        </w:rPr>
        <w:t>, όπως λέει ο λαός μας και δυστυχώς το ίδιο ισχύει και για τον ίδιο.</w:t>
      </w:r>
    </w:p>
    <w:p w14:paraId="0515FE3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Όσοι από εμάς δεν ταλαντευτήκαμε ούτε λεπτό και όσοι α</w:t>
      </w:r>
      <w:r>
        <w:rPr>
          <w:rFonts w:eastAsia="Times New Roman" w:cs="Times New Roman"/>
          <w:szCs w:val="24"/>
        </w:rPr>
        <w:t xml:space="preserve">γωνίστηκαν από την πρώτη στιγμή για την ευρωπαϊκή προοπτική της χώρας, κατανοώντας τα πραγματικά ιστορικά </w:t>
      </w:r>
      <w:proofErr w:type="spellStart"/>
      <w:r>
        <w:rPr>
          <w:rFonts w:eastAsia="Times New Roman" w:cs="Times New Roman"/>
          <w:szCs w:val="24"/>
        </w:rPr>
        <w:t>διακυβεύματα</w:t>
      </w:r>
      <w:proofErr w:type="spellEnd"/>
      <w:r>
        <w:rPr>
          <w:rFonts w:eastAsia="Times New Roman" w:cs="Times New Roman"/>
          <w:szCs w:val="24"/>
        </w:rPr>
        <w:t xml:space="preserve"> τα τελευταία χρόνια, θα πρέπει να ξανασκεφτούμε τελικά τι σημαίνει ήπιος και γενικόλογος λόγος και πόσο αυταρχισμό και θεσμική παρακμή μπ</w:t>
      </w:r>
      <w:r>
        <w:rPr>
          <w:rFonts w:eastAsia="Times New Roman" w:cs="Times New Roman"/>
          <w:szCs w:val="24"/>
        </w:rPr>
        <w:t>ορεί να κρύβει κα</w:t>
      </w:r>
      <w:r>
        <w:rPr>
          <w:rFonts w:eastAsia="Times New Roman" w:cs="Times New Roman"/>
          <w:szCs w:val="24"/>
        </w:rPr>
        <w:t>μ</w:t>
      </w:r>
      <w:r>
        <w:rPr>
          <w:rFonts w:eastAsia="Times New Roman" w:cs="Times New Roman"/>
          <w:szCs w:val="24"/>
        </w:rPr>
        <w:t>μιά φορά ο κομφορμισμός μιας άνευρης ηθικολογίας.</w:t>
      </w:r>
    </w:p>
    <w:p w14:paraId="0515FE3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έρχομαι τώρα στα του νομοσχεδίου. Θέλω να κάνω ένα σχόλιο επί της αρχής. Εάν κρίνω από τις τοποθετήσεις</w:t>
      </w:r>
      <w:r>
        <w:rPr>
          <w:rFonts w:eastAsia="Times New Roman" w:cs="Times New Roman"/>
          <w:szCs w:val="24"/>
        </w:rPr>
        <w:t>,</w:t>
      </w:r>
      <w:r>
        <w:rPr>
          <w:rFonts w:eastAsia="Times New Roman" w:cs="Times New Roman"/>
          <w:szCs w:val="24"/>
        </w:rPr>
        <w:t xml:space="preserve"> τόσο των εισηγητών όσο και των εκπροσώπων των περισσότερων κομμάτων</w:t>
      </w:r>
      <w:r>
        <w:rPr>
          <w:rFonts w:eastAsia="Times New Roman" w:cs="Times New Roman"/>
          <w:szCs w:val="24"/>
        </w:rPr>
        <w:t>,</w:t>
      </w:r>
      <w:r>
        <w:rPr>
          <w:rFonts w:eastAsia="Times New Roman" w:cs="Times New Roman"/>
          <w:szCs w:val="24"/>
        </w:rPr>
        <w:t xml:space="preserve"> που ψήφισα</w:t>
      </w:r>
      <w:r>
        <w:rPr>
          <w:rFonts w:eastAsia="Times New Roman" w:cs="Times New Roman"/>
          <w:szCs w:val="24"/>
        </w:rPr>
        <w:t xml:space="preserve">ν υπέρ, το σημερινό νομοσχέδιο νομίζω ότι έδωσε </w:t>
      </w:r>
      <w:r>
        <w:rPr>
          <w:rFonts w:eastAsia="Times New Roman" w:cs="Times New Roman"/>
          <w:szCs w:val="24"/>
        </w:rPr>
        <w:lastRenderedPageBreak/>
        <w:t>την ευκαιρία σε πολλούς, προσφέρθηκε –λέει- τρόπον τινά, για την εκδήλωση ενός προοδευτικού, ενός φιλελεύθερου φρονήματος.</w:t>
      </w:r>
    </w:p>
    <w:p w14:paraId="0515FE3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διαχωριστική γραμμή που έχει δημιουργηθεί μέσα από τη συζήτηση στις επιτροπές όλο τ</w:t>
      </w:r>
      <w:r>
        <w:rPr>
          <w:rFonts w:eastAsia="Times New Roman" w:cs="Times New Roman"/>
          <w:szCs w:val="24"/>
        </w:rPr>
        <w:t>ο προηγούμενο διάστημα είναι περίπου η εξής: Επιθυμείτε ή όχι τη φαρμακευτική χρήση της κάνναβης</w:t>
      </w:r>
      <w:r>
        <w:rPr>
          <w:rFonts w:eastAsia="Times New Roman" w:cs="Times New Roman"/>
          <w:szCs w:val="24"/>
        </w:rPr>
        <w:t>,</w:t>
      </w:r>
      <w:r>
        <w:rPr>
          <w:rFonts w:eastAsia="Times New Roman" w:cs="Times New Roman"/>
          <w:szCs w:val="24"/>
        </w:rPr>
        <w:t xml:space="preserve"> για την οποία έχει τεκμηριωθεί επιστημονικά ότι έχει θεραπευτικές ιδιότητες;</w:t>
      </w:r>
    </w:p>
    <w:p w14:paraId="0515FE3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Ακούστηκε μάλιστα το αμίμητο από κάποιους, ότι με αφορμή το παρόν σχέδιο νόμου ο </w:t>
      </w:r>
      <w:r>
        <w:rPr>
          <w:rFonts w:eastAsia="Times New Roman" w:cs="Times New Roman"/>
          <w:szCs w:val="24"/>
        </w:rPr>
        <w:t>φιλελευθερισμός της Νέας Δημοκρατίας αποδεικνύεται αβαθής, καθ’ ότι υποτίθεται ο φόβος των ψηφοφόρων και των συντηρητικών αντιδράσεων καθόρισε τη στάση μας. Έβαλαν μάλιστα στη συζήτηση και την ηθική διάσταση του πράγματος. Αποστερούμε –ισχυρίζονται οι ίδιο</w:t>
      </w:r>
      <w:r>
        <w:rPr>
          <w:rFonts w:eastAsia="Times New Roman" w:cs="Times New Roman"/>
          <w:szCs w:val="24"/>
        </w:rPr>
        <w:t xml:space="preserve">ι- από έναν ασθενή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lastRenderedPageBreak/>
        <w:t>μάλιστα με βαρύτατη νόσο</w:t>
      </w:r>
      <w:r>
        <w:rPr>
          <w:rFonts w:eastAsia="Times New Roman" w:cs="Times New Roman"/>
          <w:szCs w:val="24"/>
        </w:rPr>
        <w:t>-</w:t>
      </w:r>
      <w:r>
        <w:rPr>
          <w:rFonts w:eastAsia="Times New Roman" w:cs="Times New Roman"/>
          <w:szCs w:val="24"/>
        </w:rPr>
        <w:t xml:space="preserve"> ένα φάρμακο που έχει ανάγκη. Πολλοί ασθενείς –ισχυρίστηκε κάποιος άλλος- καταφεύγουν στην παρανομία.</w:t>
      </w:r>
    </w:p>
    <w:p w14:paraId="0515FE3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Να δούμε, κυρίες και κύριοι συνάδελφοι, τα ερωτήματα ένα προς ένα. Ερώτημα πρώτο που πρέπει να ξεκαθαρίσε</w:t>
      </w:r>
      <w:r>
        <w:rPr>
          <w:rFonts w:eastAsia="Times New Roman" w:cs="Times New Roman"/>
          <w:szCs w:val="24"/>
        </w:rPr>
        <w:t xml:space="preserve">ι. Είναι άλλο το φυτό το οποίο σήμερα χαρακτηρίζεται ως ναρκωτική ουσία ή ως </w:t>
      </w:r>
      <w:proofErr w:type="spellStart"/>
      <w:r>
        <w:rPr>
          <w:rFonts w:eastAsia="Times New Roman" w:cs="Times New Roman"/>
          <w:szCs w:val="24"/>
        </w:rPr>
        <w:t>εξαρτησιογόνος</w:t>
      </w:r>
      <w:proofErr w:type="spellEnd"/>
      <w:r>
        <w:rPr>
          <w:rFonts w:eastAsia="Times New Roman" w:cs="Times New Roman"/>
          <w:szCs w:val="24"/>
        </w:rPr>
        <w:t xml:space="preserve"> ουσία –όπως είναι ο συγκεκριμένος νόμος- απ’ αυτό το οποίο χαρακτηρίζεται σήμερα ως φαρμακευτική κάνναβη; Και βεβαίως η απάντηση είναι όχι. Είναι η ίδια κάνναβη, το</w:t>
      </w:r>
      <w:r>
        <w:rPr>
          <w:rFonts w:eastAsia="Times New Roman" w:cs="Times New Roman"/>
          <w:szCs w:val="24"/>
        </w:rPr>
        <w:t xml:space="preserve"> ίδιο το χασίς –όπως λέει και ο λαός μας- το οποίο χρησιμοποιείται είτε για φαρμακευτικούς σκοπούς είτε έχει </w:t>
      </w:r>
      <w:proofErr w:type="spellStart"/>
      <w:r>
        <w:rPr>
          <w:rFonts w:eastAsia="Times New Roman" w:cs="Times New Roman"/>
          <w:szCs w:val="24"/>
        </w:rPr>
        <w:t>ψυχότροπες</w:t>
      </w:r>
      <w:proofErr w:type="spellEnd"/>
      <w:r>
        <w:rPr>
          <w:rFonts w:eastAsia="Times New Roman" w:cs="Times New Roman"/>
          <w:szCs w:val="24"/>
        </w:rPr>
        <w:t xml:space="preserve"> ιδιότητες και χαρακτηρίζεται από τον νόμο –τώρα που μιλάμε- ως ναρκωτική ουσία.</w:t>
      </w:r>
    </w:p>
    <w:p w14:paraId="0515FE3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Δεύτερο ερώτημα. Σήμερα, κυρίες και κύριοι συνάδελφοι, σ</w:t>
      </w:r>
      <w:r>
        <w:rPr>
          <w:rFonts w:eastAsia="Times New Roman" w:cs="Times New Roman"/>
          <w:szCs w:val="24"/>
        </w:rPr>
        <w:t xml:space="preserve">υζητάμε σε αυτό το νομοσχέδιο τη χρήση ή μη της κάνναβης για φαρμακευτική χρήση; Και εδώ η απάντηση είναι όχι. Η συζήτηση σήμερα δεν γίνεται για το εάν πρέπει να υπάρξει η χρήση της κάνναβης για φαρμακευτικούς λόγους. </w:t>
      </w:r>
    </w:p>
    <w:p w14:paraId="0515FE3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Εάν θέλουμε να πιστώσουμε κάτι θετικό</w:t>
      </w:r>
      <w:r>
        <w:rPr>
          <w:rFonts w:eastAsia="Times New Roman" w:cs="Times New Roman"/>
          <w:szCs w:val="24"/>
        </w:rPr>
        <w:t xml:space="preserve"> στην παρούσα Κυβέρνηση είναι ότι πράγματι υπάρχει μια ΚΥΑ, </w:t>
      </w:r>
      <w:r>
        <w:rPr>
          <w:rFonts w:eastAsia="Times New Roman" w:cs="Times New Roman"/>
          <w:szCs w:val="24"/>
        </w:rPr>
        <w:t>δηλαδή μια κοινή υπουργική απόφαση</w:t>
      </w:r>
      <w:r>
        <w:rPr>
          <w:rFonts w:eastAsia="Times New Roman" w:cs="Times New Roman"/>
          <w:szCs w:val="24"/>
        </w:rPr>
        <w:t>, από τον περασμένο Ιούνιο –την οποία έχει υπογράψει και ο κύριος Υπουργός- με την οποία έχει ανοίξει ο δρόμος για την κυκλοφορία και τη χορήγηση στους ασθενείς φ</w:t>
      </w:r>
      <w:r>
        <w:rPr>
          <w:rFonts w:eastAsia="Times New Roman" w:cs="Times New Roman"/>
          <w:szCs w:val="24"/>
        </w:rPr>
        <w:t xml:space="preserve">αρμακευτικών σκευασμάτων κάνναβης. </w:t>
      </w:r>
    </w:p>
    <w:p w14:paraId="0515FE3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Μπορεί πολύ απλά να έρθει σήμερα μία εταιρεία από το εξωτερικό και να πει στον ΕΟΦ ότι εγώ έχω σκεύασμα το οποίο μπορώ </w:t>
      </w:r>
      <w:r>
        <w:rPr>
          <w:rFonts w:eastAsia="Times New Roman" w:cs="Times New Roman"/>
          <w:szCs w:val="24"/>
        </w:rPr>
        <w:lastRenderedPageBreak/>
        <w:t>να το διαθέσω, εφόσον ο ΕΟΦ το εγκρίνει; Βεβαίως και μπορεί. Εάν έχετε κάποια αντίρρηση, να μας πει ο</w:t>
      </w:r>
      <w:r>
        <w:rPr>
          <w:rFonts w:eastAsia="Times New Roman" w:cs="Times New Roman"/>
          <w:szCs w:val="24"/>
        </w:rPr>
        <w:t xml:space="preserve"> Υπουργός πού υπάρχει αντίρρηση. Σήμερα συζητάμε μόνο την καλλιέργεια κάνναβης, η οποία μπορεί να χρησιμοποιηθεί και για φαρμακευτική χρήση. Υπάρχει το νομικό πλαίσιο. Εσείς οι ίδιοι το δημιουργήσατε.</w:t>
      </w:r>
    </w:p>
    <w:p w14:paraId="0515FE3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συζήτηση για το εάν ως Νέα Δημοκρατία είμαστε υπέρ ή κατά της φαρμακευτικής ιδιότητας της κάνναβης, δεν αφορά το παρόν νομοσχέδιο. Μπορούμε να κάνουμε άλλου είδους συζήτηση, αλλά όχι αυτή. Και έχουμε τοποθετηθεί γι’ αυτό το πράγμα και είμαστε ξεκάθαροι.</w:t>
      </w:r>
      <w:r>
        <w:rPr>
          <w:rFonts w:eastAsia="Times New Roman" w:cs="Times New Roman"/>
          <w:szCs w:val="24"/>
        </w:rPr>
        <w:t xml:space="preserve"> Σχετικά τώρα με το εάν υπάρχουν τελείως διαφορετικές απόψεις από άλλους ή αν υπάρχουν επιστημονικές μελέτες όσον αφορά το συγκεκριμένο ζήτημα, μπορούμε να κάνουμε αυτή τη συζήτηση. </w:t>
      </w:r>
    </w:p>
    <w:p w14:paraId="0515FE3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Σήμερα, όμως, το παρόν νομοσχέδιο –για να μας καταλάβουν οι Έλληνες πολίτ</w:t>
      </w:r>
      <w:r>
        <w:rPr>
          <w:rFonts w:eastAsia="Times New Roman" w:cs="Times New Roman"/>
          <w:szCs w:val="24"/>
        </w:rPr>
        <w:t>ες- δεν αφορά τη χρήση ή μη της κάνναβης για φαρμακευτικούς λόγους. Αφορά την καλλιέργεια κάνναβης, του ίδιου φυτού που μπορεί να χρησιμοποιηθεί και ως ναρκωτική ουσία και για φαρμακευτικούς λόγους. Μιλάμε για καλλιέργεια και όχι για χρήση ή μη χρήση.</w:t>
      </w:r>
    </w:p>
    <w:p w14:paraId="0515FE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το παρόν σχέδιο νόμου –και όπως είπα, δεν συζητάμε τη νόμιμη φαρμακευτική χρήση της κάνναβης- συζητάμε αποκλειστικά την παραγωγή τελικών προϊόντων φαρμακευτικής κάνναβης στη χώρα μας.</w:t>
      </w:r>
    </w:p>
    <w:p w14:paraId="0515FE3B"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εδώ, κύριε Υπουργέ, θέλουμε μια διευκρίνιση: Τι εννοούμε τελι</w:t>
      </w:r>
      <w:r>
        <w:rPr>
          <w:rFonts w:eastAsia="Times New Roman" w:cs="Times New Roman"/>
          <w:szCs w:val="24"/>
        </w:rPr>
        <w:t xml:space="preserve">κό προϊόν; Διότι εγώ αντιλαμβάνομαι ότι μέσα σε αυτή την Αίθουσα αν ρωτήσουμε δέκα συναδέλφους τι είναι τελικό προϊόν, θα </w:t>
      </w:r>
      <w:r>
        <w:rPr>
          <w:rFonts w:eastAsia="Times New Roman" w:cs="Times New Roman"/>
          <w:szCs w:val="24"/>
        </w:rPr>
        <w:lastRenderedPageBreak/>
        <w:t>σας δώσουν δέκα διαφορετικές απαντήσεις. Καλό είναι να διευκρινιστεί, γιατί τελικά δεν ξέρουμε τι θα ψηφίσουμε ως τελικό προϊόν του νο</w:t>
      </w:r>
      <w:r>
        <w:rPr>
          <w:rFonts w:eastAsia="Times New Roman" w:cs="Times New Roman"/>
          <w:szCs w:val="24"/>
        </w:rPr>
        <w:t xml:space="preserve">μοσχεδίου. </w:t>
      </w:r>
    </w:p>
    <w:p w14:paraId="0515FE3C"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Εάν είναι να ψηφίσετε, θα σας το πούμε πολύ λεπτομερώς. </w:t>
      </w:r>
    </w:p>
    <w:p w14:paraId="0515FE3D"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Με μεγάλη προσοχή, κύριε Υπουργέ, περιμένω τη διευκρίν</w:t>
      </w:r>
      <w:r>
        <w:rPr>
          <w:rFonts w:eastAsia="Times New Roman" w:cs="Times New Roman"/>
          <w:szCs w:val="24"/>
        </w:rPr>
        <w:t>ι</w:t>
      </w:r>
      <w:r>
        <w:rPr>
          <w:rFonts w:eastAsia="Times New Roman" w:cs="Times New Roman"/>
          <w:szCs w:val="24"/>
        </w:rPr>
        <w:t xml:space="preserve">σή σας. Όμως, για να μην τρέφετε ελπίδες, δεν πρόκειται να ψηφίσουμε το </w:t>
      </w:r>
      <w:r>
        <w:rPr>
          <w:rFonts w:eastAsia="Times New Roman" w:cs="Times New Roman"/>
          <w:szCs w:val="24"/>
        </w:rPr>
        <w:t>νομοσχέδιο. Όμως, είναι καλό εσείς να διευκρινίσετε τι θεωρείτε ως τελικό προϊόν.</w:t>
      </w:r>
    </w:p>
    <w:p w14:paraId="0515FE3E"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εδώ παραδόξως οι περισσότεροι από τους συναδέλφους που τοποθετήθηκαν υπέρ, έκριναν ότι το νομοσχέδιο είναι πρόχειρο και</w:t>
      </w:r>
      <w:r>
        <w:rPr>
          <w:rFonts w:eastAsia="Times New Roman" w:cs="Times New Roman"/>
          <w:b/>
          <w:szCs w:val="24"/>
        </w:rPr>
        <w:t xml:space="preserve"> </w:t>
      </w:r>
      <w:r>
        <w:rPr>
          <w:rFonts w:eastAsia="Times New Roman" w:cs="Times New Roman"/>
          <w:szCs w:val="24"/>
        </w:rPr>
        <w:t>ασαφές. Το γεγονός είναι ότι στην ουσία καλούμαστε</w:t>
      </w:r>
      <w:r>
        <w:rPr>
          <w:rFonts w:eastAsia="Times New Roman" w:cs="Times New Roman"/>
          <w:szCs w:val="24"/>
        </w:rPr>
        <w:t xml:space="preserve"> να τοποθετηθούμε για ένα σχέδιο νόμου για το οποίο δεν γνωρίζουμε το </w:t>
      </w:r>
      <w:r>
        <w:rPr>
          <w:rFonts w:eastAsia="Times New Roman" w:cs="Times New Roman"/>
          <w:szCs w:val="24"/>
        </w:rPr>
        <w:lastRenderedPageBreak/>
        <w:t xml:space="preserve">παραμικρό για το πλαίσιο που ρυθμίζει τη διαδικασία παραγωγής. Και για μας αυτό, κυρίες και κύριοι συνάδελφοι, είναι μείζον. </w:t>
      </w:r>
    </w:p>
    <w:p w14:paraId="0515FE3F"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μας προβληματίζει αρκετά και με ποιον τρόπο θα</w:t>
      </w:r>
      <w:r>
        <w:rPr>
          <w:rFonts w:eastAsia="Times New Roman" w:cs="Times New Roman"/>
          <w:szCs w:val="24"/>
        </w:rPr>
        <w:t xml:space="preserve"> μπορέσει η Βουλή να ελέγξει με έναν δημοκρατικό τρόπο και να αξιολογήσει αυτή τη νομοθετική πρωτοβουλία της Κυβέρνησης, όταν το σύνολο σχεδόν των ρυθμίσεων που απαιτούνται, παραπέμπ</w:t>
      </w:r>
      <w:r>
        <w:rPr>
          <w:rFonts w:eastAsia="Times New Roman" w:cs="Times New Roman"/>
          <w:szCs w:val="24"/>
        </w:rPr>
        <w:t>ε</w:t>
      </w:r>
      <w:r>
        <w:rPr>
          <w:rFonts w:eastAsia="Times New Roman" w:cs="Times New Roman"/>
          <w:szCs w:val="24"/>
        </w:rPr>
        <w:t xml:space="preserve">ται σε μια μελλοντική κοινή υπουργική απόφαση. </w:t>
      </w:r>
    </w:p>
    <w:p w14:paraId="0515FE40"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το αναφέρει, κύριοι Υ</w:t>
      </w:r>
      <w:r>
        <w:rPr>
          <w:rFonts w:eastAsia="Times New Roman" w:cs="Times New Roman"/>
          <w:szCs w:val="24"/>
        </w:rPr>
        <w:t>πουργοί, και η Επιστημονική Επιτροπή της Βουλής. Συγκεκριμένα, παρατηρήσεις επί του άρθρου 1 παράγραφος 4: «Δεδομένου ότι οι όροι και οι προϋποθέσεις καθορίζονται στην παράγραφο 2 του άρθρου 1 του νομοσχεδίου, δημιουργείται προβληματισμός ως προς το αν η π</w:t>
      </w:r>
      <w:r>
        <w:rPr>
          <w:rFonts w:eastAsia="Times New Roman" w:cs="Times New Roman"/>
          <w:szCs w:val="24"/>
        </w:rPr>
        <w:t xml:space="preserve">ροσθήκη και άλλων μπορεί να αποτελέσει αντικείμενο νομοθετικής εξισορρόπησης». </w:t>
      </w:r>
    </w:p>
    <w:p w14:paraId="0515FE41"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Τι σας λέει, λοιπόν; Ότι αυτό το οποίο αναφέρει η παράγραφος 4 του συγκεκριμένου άρθρου ίσως να μην μπορεί να αποτελέσει αντικείμενο κοινής υπουργικής απόφασης, ίσως να χρειάζε</w:t>
      </w:r>
      <w:r>
        <w:rPr>
          <w:rFonts w:eastAsia="Times New Roman" w:cs="Times New Roman"/>
          <w:szCs w:val="24"/>
        </w:rPr>
        <w:t>ται -που είναι μάλλον και η πιο σωστή νομική ερμηνεία- ένα προεδρικό διάταγμα και πολύ πιθανόν αυτή η διάταξη να καταπέσει και ως αντισυνταγματική. Είναι κάτι που σας το λέει η Επιστημονική Επιτροπή της Βουλής, για να μη βρεθείτε προ εκπλήξεως αν αυτή η δι</w:t>
      </w:r>
      <w:r>
        <w:rPr>
          <w:rFonts w:eastAsia="Times New Roman" w:cs="Times New Roman"/>
          <w:szCs w:val="24"/>
        </w:rPr>
        <w:t xml:space="preserve">άταξη καταπέσει σε κάποιο δικαστήριο. </w:t>
      </w:r>
    </w:p>
    <w:p w14:paraId="0515FE42"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ερωτώ: Είναι δευτερεύον ότι επίσης δεν υπάρχει κα</w:t>
      </w:r>
      <w:r>
        <w:rPr>
          <w:rFonts w:eastAsia="Times New Roman" w:cs="Times New Roman"/>
          <w:szCs w:val="24"/>
        </w:rPr>
        <w:t>μ</w:t>
      </w:r>
      <w:r>
        <w:rPr>
          <w:rFonts w:eastAsia="Times New Roman" w:cs="Times New Roman"/>
          <w:szCs w:val="24"/>
        </w:rPr>
        <w:t xml:space="preserve">μία δέσμευση για το ύψος της ποσότητας της παραγωγής και πως αυτή </w:t>
      </w:r>
      <w:proofErr w:type="spellStart"/>
      <w:r>
        <w:rPr>
          <w:rFonts w:eastAsia="Times New Roman" w:cs="Times New Roman"/>
          <w:szCs w:val="24"/>
        </w:rPr>
        <w:t>απορροφάται</w:t>
      </w:r>
      <w:proofErr w:type="spellEnd"/>
      <w:r>
        <w:rPr>
          <w:rFonts w:eastAsia="Times New Roman" w:cs="Times New Roman"/>
          <w:szCs w:val="24"/>
        </w:rPr>
        <w:t>; Δεν υπάρχει τίποτε μέσα στο νομοσχέδιο. Δεν σας προβληματίζει τι θα γίνει με την παρ</w:t>
      </w:r>
      <w:r>
        <w:rPr>
          <w:rFonts w:eastAsia="Times New Roman" w:cs="Times New Roman"/>
          <w:szCs w:val="24"/>
        </w:rPr>
        <w:t xml:space="preserve">αγόμενη ποσότητα σε περίπτωση μη απορρόφησής της από την πολιτεία ή ακόμη και μέσω </w:t>
      </w:r>
      <w:r>
        <w:rPr>
          <w:rFonts w:eastAsia="Times New Roman" w:cs="Times New Roman"/>
          <w:szCs w:val="24"/>
        </w:rPr>
        <w:lastRenderedPageBreak/>
        <w:t>εξαγωγής; Δεν είναι λόγος ανησυχίας τι θα συμβεί με τις ποσότητες οι οποίες είναι αδιάθετες; Δεν θα πρέπει να ελεγχθεί ότι πράγματι αυτή η ποσότητα, η οποία παράγεται, είναι</w:t>
      </w:r>
      <w:r>
        <w:rPr>
          <w:rFonts w:eastAsia="Times New Roman" w:cs="Times New Roman"/>
          <w:szCs w:val="24"/>
        </w:rPr>
        <w:t xml:space="preserve"> και αληθής;</w:t>
      </w:r>
    </w:p>
    <w:p w14:paraId="0515FE43"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Παράδειγμα: Μπορεί κάποιος καλλιεργητής να πει ότι εγώ παρήγαγα μία «χ» ποσότητα, γιατί είχα μια καταστροφή και τελικά να έχει παρ</w:t>
      </w:r>
      <w:r>
        <w:rPr>
          <w:rFonts w:eastAsia="Times New Roman" w:cs="Times New Roman"/>
          <w:szCs w:val="24"/>
        </w:rPr>
        <w:t>αγ</w:t>
      </w:r>
      <w:r>
        <w:rPr>
          <w:rFonts w:eastAsia="Times New Roman" w:cs="Times New Roman"/>
          <w:szCs w:val="24"/>
        </w:rPr>
        <w:t>άγει δύο «χ» ποσότητες. Αυτό είναι κάτι το οποίο, δυστυχώς, δεν θα μπορούμε να το ελέγξουμε, κύριοι Υπουργοί, κ</w:t>
      </w:r>
      <w:r>
        <w:rPr>
          <w:rFonts w:eastAsia="Times New Roman" w:cs="Times New Roman"/>
          <w:szCs w:val="24"/>
        </w:rPr>
        <w:t xml:space="preserve">αι μάλιστα θα σας ζητάνε και ενισχύσεις μέσω του ΕΛΓΑ, ότι έχει καταστροφική παραγωγή. Διπλό, λοιπόν, κέρδος. </w:t>
      </w:r>
    </w:p>
    <w:p w14:paraId="0515FE44"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Μας αρκεί, λοιπόν, αυτή και μόνο η κακή νομοθετική πρωτοβουλία, προκειμένου να καταψηφίσουμε επί της αρχής το σημερινό σχέδιο νόμου. Και αυτός εί</w:t>
      </w:r>
      <w:r>
        <w:rPr>
          <w:rFonts w:eastAsia="Times New Roman" w:cs="Times New Roman"/>
          <w:szCs w:val="24"/>
        </w:rPr>
        <w:t xml:space="preserve">ναι και ο λόγος, ότι δεν συζητάμε σήμερα </w:t>
      </w:r>
      <w:r>
        <w:rPr>
          <w:rFonts w:eastAsia="Times New Roman" w:cs="Times New Roman"/>
          <w:szCs w:val="24"/>
        </w:rPr>
        <w:lastRenderedPageBreak/>
        <w:t xml:space="preserve">–θα το επαναλάβω για πολλοστή φορά- τη χρήση ή μη της κάνναβης και για φαρμακευτικούς λόγους. Σήμερα λέμε για την καλλιέργεια. Έρχεται με έναν πρόχειρο τρόπο, με έναν κακό νομοθετικά τρόπο και γι’ αυτό τον λόγο και </w:t>
      </w:r>
      <w:r>
        <w:rPr>
          <w:rFonts w:eastAsia="Times New Roman" w:cs="Times New Roman"/>
          <w:szCs w:val="24"/>
        </w:rPr>
        <w:t xml:space="preserve">εμείς το καταψηφίζουμε. </w:t>
      </w:r>
    </w:p>
    <w:p w14:paraId="0515FE45"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μπορεί στα μάτια κάποιων αυτή η στάση να υπολείπεται προοδευτικότητας, αλλά πιστέψτε με στα μάτια της συντριπτικής ελληνικής κοινωνίας δεν υστερεί σε συνέπεια και σοβαρότητα. Και αυτό για εμάς είναι το μείζον.</w:t>
      </w:r>
    </w:p>
    <w:p w14:paraId="0515FE46"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να σταθώ λίγ</w:t>
      </w:r>
      <w:r>
        <w:rPr>
          <w:rFonts w:eastAsia="Times New Roman" w:cs="Times New Roman"/>
          <w:szCs w:val="24"/>
        </w:rPr>
        <w:t>ο και στο ζήτημα των αναπτυξιακών προσδοκιών, το οποίο ακούσαμε τόσο στην Ολομέλεια όσο και στις επιτροπές προηγουμένως. Μάλιστα, εμφανίστηκαν κάποια δημοσιεύ</w:t>
      </w:r>
      <w:r>
        <w:rPr>
          <w:rFonts w:eastAsia="Times New Roman" w:cs="Times New Roman"/>
          <w:szCs w:val="24"/>
        </w:rPr>
        <w:lastRenderedPageBreak/>
        <w:t xml:space="preserve">ματα που φιλοξενούν δηλώσεις κυβερνητικών στελεχών και Υπουργών, που κάνουν λόγο για πολύ μεγάλες </w:t>
      </w:r>
      <w:r>
        <w:rPr>
          <w:rFonts w:eastAsia="Times New Roman" w:cs="Times New Roman"/>
          <w:szCs w:val="24"/>
        </w:rPr>
        <w:t>επενδύσεις, της τάξεως εκατοντάδων εκατομμυρίων και δισεκατομμυρίων.</w:t>
      </w:r>
    </w:p>
    <w:p w14:paraId="0515FE47"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Μάλιστα -διορθώστε με, κύριε Αποστόλου, κύριε Υπουργέ της Αγροτικής Ανάπτυξης- δηλώσατε</w:t>
      </w:r>
      <w:r>
        <w:rPr>
          <w:rFonts w:eastAsia="Times New Roman" w:cs="Times New Roman"/>
          <w:b/>
          <w:szCs w:val="24"/>
        </w:rPr>
        <w:t xml:space="preserve"> </w:t>
      </w:r>
      <w:r>
        <w:rPr>
          <w:rFonts w:eastAsia="Times New Roman" w:cs="Times New Roman"/>
          <w:szCs w:val="24"/>
        </w:rPr>
        <w:t>στο «</w:t>
      </w:r>
      <w:r>
        <w:rPr>
          <w:rFonts w:eastAsia="Times New Roman" w:cs="Times New Roman"/>
          <w:szCs w:val="24"/>
          <w:lang w:val="en-US"/>
        </w:rPr>
        <w:t>BLOOMBERG</w:t>
      </w:r>
      <w:r>
        <w:rPr>
          <w:rFonts w:eastAsia="Times New Roman" w:cs="Times New Roman"/>
          <w:szCs w:val="24"/>
        </w:rPr>
        <w:t>» ότι μπορεί να υπερβεί και τ</w:t>
      </w:r>
      <w:r>
        <w:rPr>
          <w:rFonts w:eastAsia="Times New Roman" w:cs="Times New Roman"/>
          <w:szCs w:val="24"/>
        </w:rPr>
        <w:t>ο</w:t>
      </w:r>
      <w:r>
        <w:rPr>
          <w:rFonts w:eastAsia="Times New Roman" w:cs="Times New Roman"/>
          <w:szCs w:val="24"/>
        </w:rPr>
        <w:t xml:space="preserve"> 1,5 δισεκατομμύρι</w:t>
      </w:r>
      <w:r>
        <w:rPr>
          <w:rFonts w:eastAsia="Times New Roman" w:cs="Times New Roman"/>
          <w:szCs w:val="24"/>
        </w:rPr>
        <w:t>ο</w:t>
      </w:r>
      <w:r>
        <w:rPr>
          <w:rFonts w:eastAsia="Times New Roman" w:cs="Times New Roman"/>
          <w:szCs w:val="24"/>
        </w:rPr>
        <w:t xml:space="preserve"> ευρώ αυτές οι επενδύσεις. Μάλιστα ο</w:t>
      </w:r>
      <w:r>
        <w:rPr>
          <w:rFonts w:eastAsia="Times New Roman" w:cs="Times New Roman"/>
          <w:szCs w:val="24"/>
        </w:rPr>
        <w:t xml:space="preserve"> κ. Τσιρώνης μίλησε για 1,5 </w:t>
      </w:r>
      <w:proofErr w:type="spellStart"/>
      <w:r>
        <w:rPr>
          <w:rFonts w:eastAsia="Times New Roman" w:cs="Times New Roman"/>
          <w:szCs w:val="24"/>
        </w:rPr>
        <w:t>δισεκατομμύριo</w:t>
      </w:r>
      <w:proofErr w:type="spellEnd"/>
      <w:r>
        <w:rPr>
          <w:rFonts w:eastAsia="Times New Roman" w:cs="Times New Roman"/>
          <w:szCs w:val="24"/>
        </w:rPr>
        <w:t xml:space="preserve">, 2 δισεκατομμύρια. Η δε «ΑΥΓΗ», η κυβερνητική εφημερίδα, μίλησε για πάνω από 2 δισεκατομμύρια. </w:t>
      </w:r>
    </w:p>
    <w:p w14:paraId="0515FE48"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θα πρότεινα να πάρουμε λίγο τα δεδομένα. Άκουσα από πολλούς συναδέλφους της Συμπολίτευσης να αναφέρουν το παράδει</w:t>
      </w:r>
      <w:r>
        <w:rPr>
          <w:rFonts w:eastAsia="Times New Roman" w:cs="Times New Roman"/>
          <w:szCs w:val="24"/>
        </w:rPr>
        <w:t>γμα του Ισραήλ. Το Ισραήλ, κυρίες και κύριοι συνάδελφοι, αν δείτε και τα δεδομένα</w:t>
      </w:r>
      <w:r>
        <w:rPr>
          <w:rFonts w:eastAsia="Times New Roman" w:cs="Times New Roman"/>
          <w:szCs w:val="24"/>
        </w:rPr>
        <w:t>,</w:t>
      </w:r>
      <w:r>
        <w:rPr>
          <w:rFonts w:eastAsia="Times New Roman" w:cs="Times New Roman"/>
          <w:szCs w:val="24"/>
        </w:rPr>
        <w:t xml:space="preserve"> τα οποία δημιούργησε -και υποτίθεται είναι </w:t>
      </w:r>
      <w:r>
        <w:rPr>
          <w:rFonts w:eastAsia="Times New Roman" w:cs="Times New Roman"/>
          <w:szCs w:val="24"/>
        </w:rPr>
        <w:lastRenderedPageBreak/>
        <w:t>και μια οργανωμένη χώρα, μια χώρα όπου επί χρόνια οι ερευνητικοί και ιατρικοί φορείς προσπαθούν να προσκομίσουν τη συγκεκριμένη δι</w:t>
      </w:r>
      <w:r>
        <w:rPr>
          <w:rFonts w:eastAsia="Times New Roman" w:cs="Times New Roman"/>
          <w:szCs w:val="24"/>
        </w:rPr>
        <w:t>αδικασία σε μια εμπορική εκμετάλλευση- τα δύο πρώτα χρόνια κατά τα οποία εφάρμοσε αυτή τη διάταξη είχε επενδύσεις, όχι κέρδη, 50 εκατομμύρια, ούτε 1,5 δισεκατομμύρι</w:t>
      </w:r>
      <w:r>
        <w:rPr>
          <w:rFonts w:eastAsia="Times New Roman" w:cs="Times New Roman"/>
          <w:szCs w:val="24"/>
        </w:rPr>
        <w:t>ο</w:t>
      </w:r>
      <w:r>
        <w:rPr>
          <w:rFonts w:eastAsia="Times New Roman" w:cs="Times New Roman"/>
          <w:szCs w:val="24"/>
        </w:rPr>
        <w:t xml:space="preserve"> ούτε 2 δισεκατομμύρια, τα οποία επικαλείται αυτή τη στιγμή η Κυβέρνηση.</w:t>
      </w:r>
    </w:p>
    <w:p w14:paraId="0515FE49"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Όλα αυτά μάλιστα τ</w:t>
      </w:r>
      <w:r>
        <w:rPr>
          <w:rFonts w:eastAsia="Times New Roman" w:cs="Times New Roman"/>
          <w:szCs w:val="24"/>
        </w:rPr>
        <w:t xml:space="preserve">η στιγμή, που το συγκεκριμένο κράτος, το Ισραήλ υποστηρίζει και ερευνητικά και επιστημονικά αυτές τις προσπάθειες, και χρηματοδοτεί την έρευνα, τις κλινικές μελέτες γύρω από την κάνναβη. Μετά από κάποια χρόνια, δηλαδή μετά από οκτώ χρόνια προσπαθειών μαζί </w:t>
      </w:r>
      <w:r>
        <w:rPr>
          <w:rFonts w:eastAsia="Times New Roman" w:cs="Times New Roman"/>
          <w:szCs w:val="24"/>
        </w:rPr>
        <w:t xml:space="preserve">με τις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ups</w:t>
      </w:r>
      <w:r>
        <w:rPr>
          <w:rFonts w:eastAsia="Times New Roman" w:cs="Times New Roman"/>
          <w:szCs w:val="24"/>
        </w:rPr>
        <w:t xml:space="preserve"> οι οποίες δημιουργήθηκαν, αυτή τη στιγμή στο Ισραήλ η όλη προστιθέμενη αξία είναι 250 </w:t>
      </w:r>
      <w:r>
        <w:rPr>
          <w:rFonts w:eastAsia="Times New Roman" w:cs="Times New Roman"/>
          <w:szCs w:val="24"/>
        </w:rPr>
        <w:lastRenderedPageBreak/>
        <w:t>εκατομμύρια και όχι δισεκατομμύρια</w:t>
      </w:r>
      <w:r>
        <w:rPr>
          <w:rFonts w:eastAsia="Times New Roman" w:cs="Times New Roman"/>
          <w:szCs w:val="24"/>
        </w:rPr>
        <w:t>,</w:t>
      </w:r>
      <w:r>
        <w:rPr>
          <w:rFonts w:eastAsia="Times New Roman" w:cs="Times New Roman"/>
          <w:szCs w:val="24"/>
        </w:rPr>
        <w:t xml:space="preserve"> τα οποία ακούστηκαν σε αυτή εδώ την Αίθουσα και στις επιτροπές. </w:t>
      </w:r>
    </w:p>
    <w:p w14:paraId="0515FE4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Συνεχίζω. Στην Ολλανδία, τη μοναδική χώρα της Ευρωπα</w:t>
      </w:r>
      <w:r>
        <w:rPr>
          <w:rFonts w:eastAsia="Times New Roman" w:cs="Times New Roman"/>
          <w:szCs w:val="24"/>
        </w:rPr>
        <w:t xml:space="preserve">ϊκής Ένωσης που εξάγει νόμιμα φαρμακευτική κάνναβη, αυτή τη στιγμή δραστηριοποιείται μόνο ένας παραγωγός. Το ίδιο και στην Τσεχία. Στην Κύπρο μελετάται η </w:t>
      </w:r>
      <w:proofErr w:type="spellStart"/>
      <w:r>
        <w:rPr>
          <w:rFonts w:eastAsia="Times New Roman" w:cs="Times New Roman"/>
          <w:szCs w:val="24"/>
        </w:rPr>
        <w:t>αδειοδότηση</w:t>
      </w:r>
      <w:proofErr w:type="spellEnd"/>
      <w:r>
        <w:rPr>
          <w:rFonts w:eastAsia="Times New Roman" w:cs="Times New Roman"/>
          <w:szCs w:val="24"/>
        </w:rPr>
        <w:t xml:space="preserve"> δύο μόνο εταιρειών και μάλιστα για κλειστό διάστημα δεκαπέντε ετών. </w:t>
      </w:r>
    </w:p>
    <w:p w14:paraId="0515FE4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w:t>
      </w:r>
      <w:r>
        <w:rPr>
          <w:rFonts w:eastAsia="Times New Roman" w:cs="Times New Roman"/>
          <w:szCs w:val="24"/>
        </w:rPr>
        <w:t>άει το κουδούνι λήξεως του χρόνου ομιλίας του κυρίου Βουλευτή)</w:t>
      </w:r>
    </w:p>
    <w:p w14:paraId="0515FE4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515FE4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Ας κρατήσουμε, λοιπόν, μικρό καλάθι και ας σταματήσουμε να κοροϊδεύουμε την ελληνική κοινωνία ότι ξαφνικά θα έρθουν εδώ οι επενδυτές των δισεκατομμυρίων και μέσω αυτής</w:t>
      </w:r>
      <w:r>
        <w:rPr>
          <w:rFonts w:eastAsia="Times New Roman" w:cs="Times New Roman"/>
          <w:szCs w:val="24"/>
        </w:rPr>
        <w:t xml:space="preserve"> της βιομηχανία </w:t>
      </w:r>
      <w:r>
        <w:rPr>
          <w:rFonts w:eastAsia="Times New Roman" w:cs="Times New Roman"/>
          <w:szCs w:val="24"/>
        </w:rPr>
        <w:lastRenderedPageBreak/>
        <w:t>ξαφνικά θα βγούμε από την κρίση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να δούμε τα πραγματικά δεδομένα, να φέρουμε ένα πραγματικό πλαίσιο το οποίο και θα δημιουργήσει τις κατάλληλες συνθήκες γι</w:t>
      </w:r>
      <w:r>
        <w:rPr>
          <w:rFonts w:eastAsia="Times New Roman" w:cs="Times New Roman"/>
          <w:szCs w:val="24"/>
        </w:rPr>
        <w:t>’</w:t>
      </w:r>
      <w:r>
        <w:rPr>
          <w:rFonts w:eastAsia="Times New Roman" w:cs="Times New Roman"/>
          <w:szCs w:val="24"/>
        </w:rPr>
        <w:t xml:space="preserve"> αυτούς τους ασθενείς, οι οποίοι πραγματικά την έχουν ανάγκη και ας μην αυξάν</w:t>
      </w:r>
      <w:r>
        <w:rPr>
          <w:rFonts w:eastAsia="Times New Roman" w:cs="Times New Roman"/>
          <w:szCs w:val="24"/>
        </w:rPr>
        <w:t>ουμε τις προσδοκίες της ελληνικής κοινωνίας ότι μέσω αυτής της βιομηχανίας ξαφνικά θα μπορέσουμε να ξεπεράσουμε την κρίση.</w:t>
      </w:r>
    </w:p>
    <w:p w14:paraId="0515FE4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Τελειώνω με τις τροπολογίες, με την υπ’ αριθμόν 1504/114. Δυστυχώς συνεχίζεται και σ’ αυτό το νομοσχέδιο από πλευράς Κυβέρνησης η συν</w:t>
      </w:r>
      <w:r>
        <w:rPr>
          <w:rFonts w:eastAsia="Times New Roman" w:cs="Times New Roman"/>
          <w:szCs w:val="24"/>
        </w:rPr>
        <w:t xml:space="preserve">ήθης κακή νομοθετική πρακτική του «τσουβαλιάσματος» σε μια τροπολογία ετερόκλητων διατάξεων, με τις οποίες μπορεί κάποιος να συμφωνεί και με κάποιες άλλες όχι. Εάν σπάσει βέβαια η τροπολογία, θα τοποθετηθούμε διαφορετικά. </w:t>
      </w:r>
    </w:p>
    <w:p w14:paraId="0515FE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Προφανώς και συμφωνούμε, για παρά</w:t>
      </w:r>
      <w:r>
        <w:rPr>
          <w:rFonts w:eastAsia="Times New Roman" w:cs="Times New Roman"/>
          <w:szCs w:val="24"/>
        </w:rPr>
        <w:t xml:space="preserve">δειγμα, με τη δημιουργία ενός θεσμικού πλαισίου για τις μη παρεμβατικές μελέτες, </w:t>
      </w:r>
      <w:proofErr w:type="spellStart"/>
      <w:r>
        <w:rPr>
          <w:rFonts w:eastAsia="Times New Roman" w:cs="Times New Roman"/>
          <w:szCs w:val="24"/>
        </w:rPr>
        <w:t>πόσω</w:t>
      </w:r>
      <w:proofErr w:type="spellEnd"/>
      <w:r>
        <w:rPr>
          <w:rFonts w:eastAsia="Times New Roman" w:cs="Times New Roman"/>
          <w:szCs w:val="24"/>
        </w:rPr>
        <w:t xml:space="preserve"> μάλλον όταν η Ελλάδα είναι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ουραγός στη φαρμακευτική έρευνα και ετησίως χάνονται περίπου 200 εκατομμύρια λόγω της γραφειοκρατίας. Κρατάμε, κύριε Υπουργέ, μια επ</w:t>
      </w:r>
      <w:r>
        <w:rPr>
          <w:rFonts w:eastAsia="Times New Roman" w:cs="Times New Roman"/>
          <w:szCs w:val="24"/>
        </w:rPr>
        <w:t xml:space="preserve">ιφύλαξη στο άρθρο 1 παράγραφος 6, το οποίο δίνει νομοθετική εξουσιοδότηση στον Υπουργό να ρυθμίσει με απόφασή του όλα τα ειδικότερα ζητήματα των μη παρεμβατικών μελετών. </w:t>
      </w:r>
    </w:p>
    <w:p w14:paraId="0515FE5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ίδιο ισχύει και με τη ρύθμιση του άρθρου 4 για την άυλη συνταγή και το άυλο παραπε</w:t>
      </w:r>
      <w:r>
        <w:rPr>
          <w:rFonts w:eastAsia="Times New Roman" w:cs="Times New Roman"/>
          <w:szCs w:val="24"/>
        </w:rPr>
        <w:t>μπτικό, στο οποίο βεβαίως και είμαστε θετικοί, αλλά δεν μπορούμε να συμφωνήσουμε με τις προβλέψεις του άρθρου 2 της ίδιας τροπολογίας. Δεν ξέρω πόσοι το έχετε πα</w:t>
      </w:r>
      <w:r>
        <w:rPr>
          <w:rFonts w:eastAsia="Times New Roman" w:cs="Times New Roman"/>
          <w:szCs w:val="24"/>
        </w:rPr>
        <w:lastRenderedPageBreak/>
        <w:t>ρατηρήσει εδώ μέσα, αλλά συζητούμε για παράδειγμα για μια διαδικασία συμψηφισμού μεταξύ ΕΟΠΥΥ κ</w:t>
      </w:r>
      <w:r>
        <w:rPr>
          <w:rFonts w:eastAsia="Times New Roman" w:cs="Times New Roman"/>
          <w:szCs w:val="24"/>
        </w:rPr>
        <w:t xml:space="preserve">αι ΚΑΚ, με επιστρεφόμενα ποσά τα οποία οφείλουν οι ΚΑΚ μέσω του </w:t>
      </w:r>
      <w:r>
        <w:rPr>
          <w:rFonts w:eastAsia="Times New Roman" w:cs="Times New Roman"/>
          <w:szCs w:val="24"/>
          <w:lang w:val="en-US"/>
        </w:rPr>
        <w:t>cl</w:t>
      </w:r>
      <w:r>
        <w:rPr>
          <w:rFonts w:eastAsia="Times New Roman" w:cs="Times New Roman"/>
          <w:szCs w:val="24"/>
        </w:rPr>
        <w:t>a</w:t>
      </w:r>
      <w:r>
        <w:rPr>
          <w:rFonts w:eastAsia="Times New Roman" w:cs="Times New Roman"/>
          <w:szCs w:val="24"/>
          <w:lang w:val="en-US"/>
        </w:rPr>
        <w:t>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δημιουργήθηκαν όχι μόνο εντός του ίδιου έτους αλλά και του επόμενου. Νομίζω ότι θεωρούμε προφανώς ως δεδομένο ότι θα υπάρχουν τέτοιες οφειλές, χωρίς να γνωρίζουμε ποια είναι τα ο</w:t>
      </w:r>
      <w:r>
        <w:rPr>
          <w:rFonts w:eastAsia="Times New Roman" w:cs="Times New Roman"/>
          <w:szCs w:val="24"/>
        </w:rPr>
        <w:t>ικονομικά δεδομένα για το επόμενο έτος. Μας δημιουργεί μια ασάφεια το όλο πράγμα. Εάν δεν σπάσει η τροπολογία, δηλαδή εάν δεν έρθει σε ξεχωριστά άρθρα, μάλλον προσανατολιζόμαστε προς το «</w:t>
      </w:r>
      <w:r>
        <w:rPr>
          <w:rFonts w:eastAsia="Times New Roman" w:cs="Times New Roman"/>
          <w:szCs w:val="24"/>
        </w:rPr>
        <w:t>παρών</w:t>
      </w:r>
      <w:r>
        <w:rPr>
          <w:rFonts w:eastAsia="Times New Roman" w:cs="Times New Roman"/>
          <w:szCs w:val="24"/>
        </w:rPr>
        <w:t xml:space="preserve">» όσον αφορά αυτή την τροπολογία. </w:t>
      </w:r>
    </w:p>
    <w:p w14:paraId="0515FE5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Κλείνω με την τελευταία τροπο</w:t>
      </w:r>
      <w:r>
        <w:rPr>
          <w:rFonts w:eastAsia="Times New Roman" w:cs="Times New Roman"/>
          <w:szCs w:val="24"/>
        </w:rPr>
        <w:t>λογία με αριθμό 1503/113. Διαφωνούμε στο</w:t>
      </w:r>
      <w:r>
        <w:rPr>
          <w:rFonts w:eastAsia="Times New Roman" w:cs="Times New Roman"/>
          <w:szCs w:val="24"/>
        </w:rPr>
        <w:t>ν</w:t>
      </w:r>
      <w:r>
        <w:rPr>
          <w:rFonts w:eastAsia="Times New Roman" w:cs="Times New Roman"/>
          <w:szCs w:val="24"/>
        </w:rPr>
        <w:t xml:space="preserve"> βαθμό που τροποποιεί, χωρίς να αλλάζει τη φιλοσοφία του άρθρου 27 του ν.4472/2017, με την οποία εξαρχής είχαμε </w:t>
      </w:r>
      <w:r>
        <w:rPr>
          <w:rFonts w:eastAsia="Times New Roman" w:cs="Times New Roman"/>
          <w:szCs w:val="24"/>
        </w:rPr>
        <w:lastRenderedPageBreak/>
        <w:t>διαφωνήσει και είχαμε καταψηφίσει. Νομίζω ότι η σημερινή τροπολογία απλώς αποτελεί μια ομολογία ότι ο σ</w:t>
      </w:r>
      <w:r>
        <w:rPr>
          <w:rFonts w:eastAsia="Times New Roman" w:cs="Times New Roman"/>
          <w:szCs w:val="24"/>
        </w:rPr>
        <w:t xml:space="preserve">υγκεκριμένος νόμος, ο ν.4472/2017, όσον αφορά τις προμήθειες ουσιαστικά κατέρρευσε. </w:t>
      </w:r>
    </w:p>
    <w:p w14:paraId="0515FE5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καταψηφίζουμε το παρόν νομοσχέδιο για τους λόγους τους οποίους εξέθεσα, γιατί πρέπει να γίνει όντως μια πραγματική συζήτηση για το θέμα της χρήσεως της κάνναβης και για φαρμακευτικούς λόγους, αλλά το παρόν νομοσχέδιο δεν αφορά αυτή τη συζήτηση και δεσμευό</w:t>
      </w:r>
      <w:r>
        <w:rPr>
          <w:rFonts w:eastAsia="Times New Roman" w:cs="Times New Roman"/>
          <w:szCs w:val="24"/>
        </w:rPr>
        <w:t>μαστε ως επόμενη κυβέρνηση, εάν παραμείνει έτσι όπως είναι το συγκεκριμένο πλαίσιο, να το αλλάξουμε, να το φέρουμε στη σωστή του διάσταση. Εάν παραμείνει έτσι, βεβαίως θα το καταργήσουμε.</w:t>
      </w:r>
    </w:p>
    <w:p w14:paraId="0515FE5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15FE54" w14:textId="77777777" w:rsidR="00F75232" w:rsidRDefault="00120703">
      <w:pPr>
        <w:spacing w:line="600" w:lineRule="auto"/>
        <w:ind w:firstLine="720"/>
        <w:jc w:val="center"/>
        <w:rPr>
          <w:rFonts w:eastAsia="Times New Roman"/>
          <w:bCs/>
        </w:rPr>
      </w:pPr>
      <w:r>
        <w:rPr>
          <w:rFonts w:eastAsia="Times New Roman"/>
          <w:bCs/>
        </w:rPr>
        <w:t>(Χειροκροτήματα από την πτέρυγα της Νέας Δημοκρατία</w:t>
      </w:r>
      <w:r>
        <w:rPr>
          <w:rFonts w:eastAsia="Times New Roman"/>
          <w:bCs/>
        </w:rPr>
        <w:t>ς)</w:t>
      </w:r>
    </w:p>
    <w:p w14:paraId="0515FE5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Κεφαλογιάννη. </w:t>
      </w:r>
    </w:p>
    <w:p w14:paraId="0515FE5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τον κ. </w:t>
      </w:r>
      <w:proofErr w:type="spellStart"/>
      <w:r>
        <w:rPr>
          <w:rFonts w:eastAsia="Times New Roman" w:cs="Times New Roman"/>
          <w:szCs w:val="24"/>
        </w:rPr>
        <w:t>Κέλλα</w:t>
      </w:r>
      <w:proofErr w:type="spellEnd"/>
      <w:r>
        <w:rPr>
          <w:rFonts w:eastAsia="Times New Roman" w:cs="Times New Roman"/>
          <w:szCs w:val="24"/>
        </w:rPr>
        <w:t xml:space="preserve"> από τη Νέα Δημοκρατία.</w:t>
      </w:r>
    </w:p>
    <w:p w14:paraId="0515FE5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ποιοι ομιλητές έχουν απομείνει. Ο κ. </w:t>
      </w:r>
      <w:proofErr w:type="spellStart"/>
      <w:r>
        <w:rPr>
          <w:rFonts w:eastAsia="Times New Roman" w:cs="Times New Roman"/>
          <w:szCs w:val="24"/>
        </w:rPr>
        <w:t>Παφίλης</w:t>
      </w:r>
      <w:proofErr w:type="spellEnd"/>
      <w:r>
        <w:rPr>
          <w:rFonts w:eastAsia="Times New Roman" w:cs="Times New Roman"/>
          <w:szCs w:val="24"/>
        </w:rPr>
        <w:t>, Κοινοβουλευτικός Εκπρόσωπος του ΚΚΕ</w:t>
      </w:r>
      <w:r>
        <w:rPr>
          <w:rFonts w:eastAsia="Times New Roman" w:cs="Times New Roman"/>
          <w:szCs w:val="24"/>
        </w:rPr>
        <w:t>,</w:t>
      </w:r>
      <w:r>
        <w:rPr>
          <w:rFonts w:eastAsia="Times New Roman" w:cs="Times New Roman"/>
          <w:szCs w:val="24"/>
        </w:rPr>
        <w:t xml:space="preserve"> θα ακολουθήσει μετά τον</w:t>
      </w:r>
      <w:r>
        <w:rPr>
          <w:rFonts w:eastAsia="Times New Roman" w:cs="Times New Roman"/>
          <w:szCs w:val="24"/>
        </w:rPr>
        <w:t xml:space="preserve"> κ. </w:t>
      </w:r>
      <w:proofErr w:type="spellStart"/>
      <w:r>
        <w:rPr>
          <w:rFonts w:eastAsia="Times New Roman" w:cs="Times New Roman"/>
          <w:szCs w:val="24"/>
        </w:rPr>
        <w:t>Κέλλα</w:t>
      </w:r>
      <w:proofErr w:type="spellEnd"/>
      <w:r>
        <w:rPr>
          <w:rFonts w:eastAsia="Times New Roman" w:cs="Times New Roman"/>
          <w:szCs w:val="24"/>
        </w:rPr>
        <w:t xml:space="preserve">, η κ. </w:t>
      </w:r>
      <w:proofErr w:type="spellStart"/>
      <w:r>
        <w:rPr>
          <w:rFonts w:eastAsia="Times New Roman" w:cs="Times New Roman"/>
          <w:szCs w:val="24"/>
        </w:rPr>
        <w:t>Ιγγλέζη</w:t>
      </w:r>
      <w:proofErr w:type="spellEnd"/>
      <w:r>
        <w:rPr>
          <w:rFonts w:eastAsia="Times New Roman" w:cs="Times New Roman"/>
          <w:szCs w:val="24"/>
        </w:rPr>
        <w:t xml:space="preserve">, ο κ. Γκιουλέκας και ο κ. </w:t>
      </w:r>
      <w:proofErr w:type="spellStart"/>
      <w:r>
        <w:rPr>
          <w:rFonts w:eastAsia="Times New Roman" w:cs="Times New Roman"/>
          <w:szCs w:val="24"/>
        </w:rPr>
        <w:t>Βεσυρόπουλος</w:t>
      </w:r>
      <w:proofErr w:type="spellEnd"/>
      <w:r>
        <w:rPr>
          <w:rFonts w:eastAsia="Times New Roman" w:cs="Times New Roman"/>
          <w:szCs w:val="24"/>
        </w:rPr>
        <w:t xml:space="preserve">. Ολοκληρώνουμε έτσι τις </w:t>
      </w:r>
      <w:proofErr w:type="spellStart"/>
      <w:r>
        <w:rPr>
          <w:rFonts w:eastAsia="Times New Roman" w:cs="Times New Roman"/>
          <w:szCs w:val="24"/>
        </w:rPr>
        <w:t>πρωτομιλίες</w:t>
      </w:r>
      <w:proofErr w:type="spellEnd"/>
      <w:r>
        <w:rPr>
          <w:rFonts w:eastAsia="Times New Roman" w:cs="Times New Roman"/>
          <w:szCs w:val="24"/>
        </w:rPr>
        <w:t xml:space="preserve"> όλων και τη λίστα των ομιλητών. Μετά, θα δούμε ποιοι θέλουν να δευτερολογήσουν και από εκεί και πέρα θα κλείσει ο Υπουργός. </w:t>
      </w:r>
    </w:p>
    <w:p w14:paraId="0515FE5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έχετε τον λόγο για </w:t>
      </w:r>
      <w:r>
        <w:rPr>
          <w:rFonts w:eastAsia="Times New Roman" w:cs="Times New Roman"/>
          <w:szCs w:val="24"/>
        </w:rPr>
        <w:t xml:space="preserve">επτά λεπτά. </w:t>
      </w:r>
    </w:p>
    <w:p w14:paraId="0515FE5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πολύ, κύριε Πρόεδρε.</w:t>
      </w:r>
    </w:p>
    <w:p w14:paraId="0515FE5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αγαπητοί συνάδελφοι, συζητούμε σήμερα το νομοσχέδιο για τη νομιμοποίηση της παραγωγής κάνναβης για φαρμακευτική χρήση και των τελικών προϊόντων της. </w:t>
      </w:r>
    </w:p>
    <w:p w14:paraId="0515FE5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κάνναβη με </w:t>
      </w:r>
      <w:r>
        <w:rPr>
          <w:rFonts w:eastAsia="Times New Roman" w:cs="Times New Roman"/>
          <w:szCs w:val="24"/>
        </w:rPr>
        <w:t xml:space="preserve">κοινή υπουργική </w:t>
      </w:r>
      <w:r>
        <w:rPr>
          <w:rFonts w:eastAsia="Times New Roman" w:cs="Times New Roman"/>
          <w:szCs w:val="24"/>
        </w:rPr>
        <w:t>απόφαση</w:t>
      </w:r>
      <w:r>
        <w:rPr>
          <w:rFonts w:eastAsia="Times New Roman" w:cs="Times New Roman"/>
          <w:szCs w:val="24"/>
        </w:rPr>
        <w:t xml:space="preserve"> από τον Ιούνιο του 2017 ταξινομήθηκε στον πίνακα ναρκωτικών ουσιών Β΄, ο οποίος περιέχει ουσίες με υψηλό κίνδυνο κατάχρησης που αξιοποιούνται για θεραπευτικούς σκοπούς, αλλά βρίσκονται κάτω από τον αποκλειστικό έλεγχο προμήθειας, κυκλοφορίας και δι</w:t>
      </w:r>
      <w:r>
        <w:rPr>
          <w:rFonts w:eastAsia="Times New Roman" w:cs="Times New Roman"/>
          <w:szCs w:val="24"/>
        </w:rPr>
        <w:t xml:space="preserve">άθεσης του κράτους. Ως εκ τούτου οι ασθενείς δύνανται να έχουν ευρύτερη και ευκολότερη πρόσβαση στο συγκεκριμένο ναρκωτικό για ιατρικούς και θεραπευτικούς σκοπούς. </w:t>
      </w:r>
    </w:p>
    <w:p w14:paraId="0515FE5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Είναι, όμως, αυτός ο λόγος που φέρνετε σήμερα το νομοσχέδιο; Φανερά όχι. Γιατί; Γιατί δεν έ</w:t>
      </w:r>
      <w:r>
        <w:rPr>
          <w:rFonts w:eastAsia="Times New Roman" w:cs="Times New Roman"/>
          <w:szCs w:val="24"/>
        </w:rPr>
        <w:t xml:space="preserve">χετε κάποιες μελέτες. Τι ζήτηση </w:t>
      </w:r>
      <w:r>
        <w:rPr>
          <w:rFonts w:eastAsia="Times New Roman" w:cs="Times New Roman"/>
          <w:szCs w:val="24"/>
        </w:rPr>
        <w:lastRenderedPageBreak/>
        <w:t>έχει αυτό το φάρμακο στην Ελλάδα; Πόση ζήτηση έχει από τους Έλληνες ασθενείς; Τι ανάγκες υπάρχουν; Πώς θα χρησιμοποιείται η κάνναβη;</w:t>
      </w:r>
    </w:p>
    <w:p w14:paraId="0515FE5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έχει θεραπευτική χρήση η κάνναβη; Σαφώς και όχι. Τι χρήση έχει; Αναλγητική, κυρίως στους καρκινοπαθείς. Υπάρχουν αρκετά αναλγητικά στην ελληνική αγορά; </w:t>
      </w:r>
      <w:proofErr w:type="spellStart"/>
      <w:r>
        <w:rPr>
          <w:rFonts w:eastAsia="Times New Roman" w:cs="Times New Roman"/>
          <w:szCs w:val="24"/>
        </w:rPr>
        <w:t>Πάμπολλα</w:t>
      </w:r>
      <w:proofErr w:type="spellEnd"/>
      <w:r>
        <w:rPr>
          <w:rFonts w:eastAsia="Times New Roman" w:cs="Times New Roman"/>
          <w:szCs w:val="24"/>
        </w:rPr>
        <w:t xml:space="preserve">, από ελαφρά μέχρι πιο ισχυρά. </w:t>
      </w:r>
    </w:p>
    <w:p w14:paraId="0515FE5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Αφήστε εμένα που είμαι γιατρός. Δεν το ξέρω</w:t>
      </w:r>
      <w:r>
        <w:rPr>
          <w:rFonts w:eastAsia="Times New Roman" w:cs="Times New Roman"/>
          <w:szCs w:val="24"/>
        </w:rPr>
        <w:t xml:space="preserve"> το θέμα. Να δούμε τι λέει η επίσημη έκθεση της Ελληνικής Εταιρείας </w:t>
      </w:r>
      <w:proofErr w:type="spellStart"/>
      <w:r>
        <w:rPr>
          <w:rFonts w:eastAsia="Times New Roman" w:cs="Times New Roman"/>
          <w:szCs w:val="24"/>
        </w:rPr>
        <w:t>Ογκολόγων</w:t>
      </w:r>
      <w:proofErr w:type="spellEnd"/>
      <w:r>
        <w:rPr>
          <w:rFonts w:eastAsia="Times New Roman" w:cs="Times New Roman"/>
          <w:szCs w:val="24"/>
        </w:rPr>
        <w:t xml:space="preserve"> Παθολόγων; Διαβάζω: «Τα υπάρχοντα δεδομένα σε κα</w:t>
      </w:r>
      <w:r>
        <w:rPr>
          <w:rFonts w:eastAsia="Times New Roman" w:cs="Times New Roman"/>
          <w:szCs w:val="24"/>
        </w:rPr>
        <w:t>μ</w:t>
      </w:r>
      <w:r>
        <w:rPr>
          <w:rFonts w:eastAsia="Times New Roman" w:cs="Times New Roman"/>
          <w:szCs w:val="24"/>
        </w:rPr>
        <w:t>μία περίπτωση δεν αποτελούν επιχείρημα χρήσης της κάνναβης σε ασθενείς με καρκίνο. Μάλιστα, σε πολλές περιπτώσεις έχουν και αρνητ</w:t>
      </w:r>
      <w:r>
        <w:rPr>
          <w:rFonts w:eastAsia="Times New Roman" w:cs="Times New Roman"/>
          <w:szCs w:val="24"/>
        </w:rPr>
        <w:t xml:space="preserve">ικό αποτέλεσμα». </w:t>
      </w:r>
    </w:p>
    <w:p w14:paraId="0515FE5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Τι λέει ο Ευρωπαϊκός Οργανισμός Φαρμάκων; Διαβάζω: «Δεν έχουν σήμερα θέση στη θεραπεία λόγω της έλλειψης ισχυρών κλινικών δεδομένων, ενώ φαίνεται ότι πιθανά μπορεί να βοηθήσουν στη διαχείριση των συμπτωμάτων που προκαλούνται από τον καρκί</w:t>
      </w:r>
      <w:r>
        <w:rPr>
          <w:rFonts w:eastAsia="Times New Roman" w:cs="Times New Roman"/>
          <w:szCs w:val="24"/>
        </w:rPr>
        <w:t xml:space="preserve">νο». </w:t>
      </w:r>
    </w:p>
    <w:p w14:paraId="0515FE6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Άρα μήπως προσδοκάτε ότι θα διατίθεται και για κάποια άλλη χρήση, ας πούμε </w:t>
      </w:r>
      <w:proofErr w:type="spellStart"/>
      <w:r>
        <w:rPr>
          <w:rFonts w:eastAsia="Times New Roman" w:cs="Times New Roman"/>
          <w:szCs w:val="24"/>
        </w:rPr>
        <w:t>ευφορική</w:t>
      </w:r>
      <w:proofErr w:type="spellEnd"/>
      <w:r>
        <w:rPr>
          <w:rFonts w:eastAsia="Times New Roman" w:cs="Times New Roman"/>
          <w:szCs w:val="24"/>
        </w:rPr>
        <w:t xml:space="preserve"> -λέω εγώ τώρα- πέραν της αγροτικής παραγωγής και της οικονομίας; </w:t>
      </w:r>
    </w:p>
    <w:p w14:paraId="0515FE6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Αγαπητοί συνάδελφοι, το νομοσχέδιο είναι τελείως πρόχειρο, είναι ασαφέ</w:t>
      </w:r>
      <w:r>
        <w:rPr>
          <w:rFonts w:eastAsia="Times New Roman" w:cs="Times New Roman"/>
          <w:szCs w:val="24"/>
        </w:rPr>
        <w:t>ς</w:t>
      </w:r>
      <w:r>
        <w:rPr>
          <w:rFonts w:eastAsia="Times New Roman" w:cs="Times New Roman"/>
          <w:szCs w:val="24"/>
        </w:rPr>
        <w:t>, είναι ανέτοιμο και καταλείπ</w:t>
      </w:r>
      <w:r>
        <w:rPr>
          <w:rFonts w:eastAsia="Times New Roman" w:cs="Times New Roman"/>
          <w:szCs w:val="24"/>
        </w:rPr>
        <w:t xml:space="preserve">ει το σημαντικότερο μέρος των διαδικασιών σε ρυθμίσεις μέσω κοινών υπουργικών αποφάσεων, γεγονός που δημιουργεί έντονες επιφυλάξεις για την αποτελεσματικότητα του συνολικού νομοθετικού εγχειρήματος. </w:t>
      </w:r>
    </w:p>
    <w:p w14:paraId="0515FE6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Γι’ αυτό και πρέπει οι αρμόδιοι Υπουργοί να δώσουν σήμερ</w:t>
      </w:r>
      <w:r>
        <w:rPr>
          <w:rFonts w:eastAsia="Times New Roman" w:cs="Times New Roman"/>
          <w:szCs w:val="24"/>
        </w:rPr>
        <w:t xml:space="preserve">α απαντήσεις. Παρά την επιμονή μας και στις </w:t>
      </w:r>
      <w:r>
        <w:rPr>
          <w:rFonts w:eastAsia="Times New Roman" w:cs="Times New Roman"/>
          <w:szCs w:val="24"/>
        </w:rPr>
        <w:t>ε</w:t>
      </w:r>
      <w:r>
        <w:rPr>
          <w:rFonts w:eastAsia="Times New Roman" w:cs="Times New Roman"/>
          <w:szCs w:val="24"/>
        </w:rPr>
        <w:t>πιτροπές, δεν πήραμε κα</w:t>
      </w:r>
      <w:r>
        <w:rPr>
          <w:rFonts w:eastAsia="Times New Roman" w:cs="Times New Roman"/>
          <w:szCs w:val="24"/>
        </w:rPr>
        <w:t>μ</w:t>
      </w:r>
      <w:r>
        <w:rPr>
          <w:rFonts w:eastAsia="Times New Roman" w:cs="Times New Roman"/>
          <w:szCs w:val="24"/>
        </w:rPr>
        <w:t xml:space="preserve">μία μέχρι σήμερα. Συγκεκριμένα: Πόσες άδειες θα δοθούν, κύριε Υπουργέ; Ρωτήσαμε στην </w:t>
      </w:r>
      <w:r>
        <w:rPr>
          <w:rFonts w:eastAsia="Times New Roman" w:cs="Times New Roman"/>
          <w:szCs w:val="24"/>
        </w:rPr>
        <w:t>ε</w:t>
      </w:r>
      <w:r>
        <w:rPr>
          <w:rFonts w:eastAsia="Times New Roman" w:cs="Times New Roman"/>
          <w:szCs w:val="24"/>
        </w:rPr>
        <w:t>πιτροπή, αλλά δεν πήραμε απάντηση. Μια, δυο, δέκα; Θα υπάρχει όριο; Αν οι άδειες αυτές είναι απεριόρι</w:t>
      </w:r>
      <w:r>
        <w:rPr>
          <w:rFonts w:eastAsia="Times New Roman" w:cs="Times New Roman"/>
          <w:szCs w:val="24"/>
        </w:rPr>
        <w:t xml:space="preserve">στες, ποιος θα ελέγχει τις μονάδες παραγωγής; Τι θα συμβεί με τη διάθεση των τελικών προϊόντων; Τι θα συμβεί με την απορρόφηση των παραγωγικών πλεονασμάτων; </w:t>
      </w:r>
    </w:p>
    <w:p w14:paraId="0515FE6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να έρθω και λίγο στη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και υποβολής της σχετικής αίτησης, και αυτό λέει </w:t>
      </w:r>
      <w:r>
        <w:rPr>
          <w:rFonts w:eastAsia="Times New Roman" w:cs="Times New Roman"/>
          <w:szCs w:val="24"/>
        </w:rPr>
        <w:t xml:space="preserve">μέσω ΚΥΑ θα καθορίζεται. Όμως, δεν αναφέρεται ποια θα είναι η </w:t>
      </w:r>
      <w:proofErr w:type="spellStart"/>
      <w:r>
        <w:rPr>
          <w:rFonts w:eastAsia="Times New Roman" w:cs="Times New Roman"/>
          <w:szCs w:val="24"/>
        </w:rPr>
        <w:t>παραλαμβάνουσα</w:t>
      </w:r>
      <w:proofErr w:type="spellEnd"/>
      <w:r>
        <w:rPr>
          <w:rFonts w:eastAsia="Times New Roman" w:cs="Times New Roman"/>
          <w:szCs w:val="24"/>
        </w:rPr>
        <w:t xml:space="preserve"> και η αξιολογούσα </w:t>
      </w:r>
      <w:r>
        <w:rPr>
          <w:rFonts w:eastAsia="Times New Roman" w:cs="Times New Roman"/>
          <w:szCs w:val="24"/>
        </w:rPr>
        <w:t>α</w:t>
      </w:r>
      <w:r>
        <w:rPr>
          <w:rFonts w:eastAsia="Times New Roman" w:cs="Times New Roman"/>
          <w:szCs w:val="24"/>
        </w:rPr>
        <w:t xml:space="preserve">ρχή. Θα είναι ο ΕΟΦ, θα είναι το Υπουργείο Υγείας, </w:t>
      </w:r>
      <w:r>
        <w:rPr>
          <w:rFonts w:eastAsia="Times New Roman" w:cs="Times New Roman"/>
          <w:szCs w:val="24"/>
        </w:rPr>
        <w:lastRenderedPageBreak/>
        <w:t>θα είναι το Υπουργείο Αγροτικής Ανάπτυξης και Τροφίμων; Κύριε Αποστόλου, εσείς θα την έχετε την αρμοδιότητα;</w:t>
      </w:r>
    </w:p>
    <w:p w14:paraId="0515FE6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σας απαντήσω μετά. </w:t>
      </w:r>
    </w:p>
    <w:p w14:paraId="0515FE6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Θα είναι το Γενικό Χημείο του Κράτους; Ποιος θα εισπράττει αυτό το παράβολο; Πόσο θα είναι αυτό το παράβολο; Θα είναι ανά άδεια; Θα είναι ανά στρεμματικ</w:t>
      </w:r>
      <w:r>
        <w:rPr>
          <w:rFonts w:eastAsia="Times New Roman" w:cs="Times New Roman"/>
          <w:szCs w:val="24"/>
        </w:rPr>
        <w:t>ή απόδοση; Θα είναι ένα; Πείτε το. Γιατί δεν το λέτε; Δηλαδή</w:t>
      </w:r>
      <w:r>
        <w:rPr>
          <w:rFonts w:eastAsia="Times New Roman" w:cs="Times New Roman"/>
          <w:szCs w:val="24"/>
        </w:rPr>
        <w:t>,</w:t>
      </w:r>
      <w:r>
        <w:rPr>
          <w:rFonts w:eastAsia="Times New Roman" w:cs="Times New Roman"/>
          <w:szCs w:val="24"/>
        </w:rPr>
        <w:t xml:space="preserve"> γιατί μετά θα τα ξέρετε και τώρα δεν τα ξέρετε; Γιατί τώρα δεν τα ξέρετε και μετά με τις υπουργικές αποφάσεις θα τα ξέρετε; Δεν μπορώ να καταλάβω. </w:t>
      </w:r>
    </w:p>
    <w:p w14:paraId="0515FE6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Μαζί με την αίτηση ζητάτε και σχετικά δικαιολο</w:t>
      </w:r>
      <w:r>
        <w:rPr>
          <w:rFonts w:eastAsia="Times New Roman" w:cs="Times New Roman"/>
          <w:szCs w:val="24"/>
        </w:rPr>
        <w:t xml:space="preserve">γητικά, όπως η βεβαίωση του οικείου </w:t>
      </w:r>
      <w:r>
        <w:rPr>
          <w:rFonts w:eastAsia="Times New Roman" w:cs="Times New Roman"/>
          <w:szCs w:val="24"/>
        </w:rPr>
        <w:t>αστυνομικού τμήματος</w:t>
      </w:r>
      <w:r>
        <w:rPr>
          <w:rFonts w:eastAsia="Times New Roman" w:cs="Times New Roman"/>
          <w:szCs w:val="24"/>
        </w:rPr>
        <w:t xml:space="preserve"> για επαρκή φύλαξη των εγκαταστάσεων και της αποθήκευσης του προϊόντος. Σωστά; </w:t>
      </w:r>
      <w:r>
        <w:rPr>
          <w:rFonts w:eastAsia="Times New Roman" w:cs="Times New Roman"/>
          <w:szCs w:val="24"/>
        </w:rPr>
        <w:lastRenderedPageBreak/>
        <w:t xml:space="preserve">Και τώρα εσείς λέτε ότι θα έρθει η </w:t>
      </w:r>
      <w:r>
        <w:rPr>
          <w:rFonts w:eastAsia="Times New Roman" w:cs="Times New Roman"/>
          <w:szCs w:val="24"/>
        </w:rPr>
        <w:t>Α</w:t>
      </w:r>
      <w:r>
        <w:rPr>
          <w:rFonts w:eastAsia="Times New Roman" w:cs="Times New Roman"/>
          <w:szCs w:val="24"/>
        </w:rPr>
        <w:t>στυνομία και θα ελέγξει, αφού θα γίνει η επένδυση -γιατί θα γίνει η επένδυση για να π</w:t>
      </w:r>
      <w:r>
        <w:rPr>
          <w:rFonts w:eastAsia="Times New Roman" w:cs="Times New Roman"/>
          <w:szCs w:val="24"/>
        </w:rPr>
        <w:t xml:space="preserve">άρει χαρτί από την Αστυνομία ο επενδυτής ότι φυλάσσεται επαρκώς. Και αν δεν το πάρει το χαρτί; Πάει η επένδυση; Χάθηκαν τα λεφτά; Είναι δυνατόν με την αίτηση για </w:t>
      </w:r>
      <w:proofErr w:type="spellStart"/>
      <w:r>
        <w:rPr>
          <w:rFonts w:eastAsia="Times New Roman" w:cs="Times New Roman"/>
          <w:szCs w:val="24"/>
        </w:rPr>
        <w:t>αδειοδότηση</w:t>
      </w:r>
      <w:proofErr w:type="spellEnd"/>
      <w:r>
        <w:rPr>
          <w:rFonts w:eastAsia="Times New Roman" w:cs="Times New Roman"/>
          <w:szCs w:val="24"/>
        </w:rPr>
        <w:t xml:space="preserve"> να θέλεις και τη βεβαίωση της Αστυνομίας για την επαρκή φύλαξη; Μα, αν την έχει πά</w:t>
      </w:r>
      <w:r>
        <w:rPr>
          <w:rFonts w:eastAsia="Times New Roman" w:cs="Times New Roman"/>
          <w:szCs w:val="24"/>
        </w:rPr>
        <w:t xml:space="preserve">ρει δεν χρειάζεται να κάνει τίποτα. Αν κάνει την επένδυση και δεν εγκριθεί, έχασε τα λεφτά. Δεν είναι έτσι; Αν έχω άδικο, πείτε μου ότι έχω άδικο. </w:t>
      </w:r>
    </w:p>
    <w:p w14:paraId="0515FE6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ποιος θα ελέγχει τις αποθηκευτικές και μεταποιητικές μονάδες και τη διαδικασία μεταφοράς; Για τη διαδικα</w:t>
      </w:r>
      <w:r>
        <w:rPr>
          <w:rFonts w:eastAsia="Times New Roman" w:cs="Times New Roman"/>
          <w:szCs w:val="24"/>
        </w:rPr>
        <w:t xml:space="preserve">σία παραγωγής και μεταποίησης και αποθήκευσης δεν προβλέπεται απολύτως τίποτα με σαφήνεια, ενώ δεν προβλέπεται ούτε χωροταξική ρύθμιση </w:t>
      </w:r>
      <w:r>
        <w:rPr>
          <w:rFonts w:eastAsia="Times New Roman" w:cs="Times New Roman"/>
          <w:szCs w:val="24"/>
        </w:rPr>
        <w:lastRenderedPageBreak/>
        <w:t>σε σχέση με τις εκτάσεις. Πού θα λειτουργούν; Θα απέχουν από σχολεία; Θα είναι δίπλα σε σχολεία; Θα είναι μέσα στα σπίτια</w:t>
      </w:r>
      <w:r>
        <w:rPr>
          <w:rFonts w:eastAsia="Times New Roman" w:cs="Times New Roman"/>
          <w:szCs w:val="24"/>
        </w:rPr>
        <w:t xml:space="preserve">; Θα </w:t>
      </w:r>
      <w:r>
        <w:rPr>
          <w:rFonts w:eastAsia="Times New Roman"/>
          <w:bCs/>
        </w:rPr>
        <w:t>είναι</w:t>
      </w:r>
      <w:r>
        <w:rPr>
          <w:rFonts w:eastAsia="Times New Roman" w:cs="Times New Roman"/>
          <w:szCs w:val="24"/>
        </w:rPr>
        <w:t xml:space="preserve"> εντός κατοικημένων περιοχών, εκτός κατοικημένων περιοχών; </w:t>
      </w:r>
    </w:p>
    <w:p w14:paraId="0515FE6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Γιατί άκουσα πριν έναν συνάδελφο του ΣΥΡΙΖΑ -δεν θυμάμαι ποιος ήταν- ο οποίος είπε </w:t>
      </w:r>
      <w:r>
        <w:rPr>
          <w:rFonts w:eastAsia="Times New Roman"/>
          <w:bCs/>
          <w:shd w:val="clear" w:color="auto" w:fill="FFFFFF"/>
        </w:rPr>
        <w:t>ότι</w:t>
      </w:r>
      <w:r>
        <w:rPr>
          <w:rFonts w:eastAsia="Times New Roman" w:cs="Times New Roman"/>
          <w:szCs w:val="24"/>
        </w:rPr>
        <w:t xml:space="preserve"> στον Πειραιά μπορεί να έχει δίπλα σε σχολεία. Μα, υπάρχει μέσα στον Πειραιά έκταση τεσσάρων στρεμμά</w:t>
      </w:r>
      <w:r>
        <w:rPr>
          <w:rFonts w:eastAsia="Times New Roman" w:cs="Times New Roman"/>
          <w:szCs w:val="24"/>
        </w:rPr>
        <w:t xml:space="preserve">των, για να γίνει τέτοια εγκατάσταση; Δεν είμαστε τόσο αφελείς. </w:t>
      </w:r>
    </w:p>
    <w:p w14:paraId="0515FE6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προϊόν που θα εξάγεται θα καταλήγει σε φαρμακευτικούς προορισμούς ή σε αγορές όπου θα χρησιμοποιείται για </w:t>
      </w:r>
      <w:proofErr w:type="spellStart"/>
      <w:r>
        <w:rPr>
          <w:rFonts w:eastAsia="Times New Roman" w:cs="Times New Roman"/>
          <w:szCs w:val="24"/>
        </w:rPr>
        <w:t>ευφορικούς</w:t>
      </w:r>
      <w:proofErr w:type="spellEnd"/>
      <w:r>
        <w:rPr>
          <w:rFonts w:eastAsia="Times New Roman" w:cs="Times New Roman"/>
          <w:szCs w:val="24"/>
        </w:rPr>
        <w:t xml:space="preserve"> λόγους; </w:t>
      </w:r>
    </w:p>
    <w:p w14:paraId="0515FE6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Ορίζεται ότι η έγκριση, δηλαδή η άδεια, μπορεί να ανακληθεί. Α</w:t>
      </w:r>
      <w:r>
        <w:rPr>
          <w:rFonts w:eastAsia="Times New Roman" w:cs="Times New Roman"/>
          <w:szCs w:val="24"/>
        </w:rPr>
        <w:t xml:space="preserve">πό ποιον θα ανακαλείται; Απευθείας από τον Υπουργό ή θα υπάρχει συγκεκριμένη </w:t>
      </w:r>
      <w:r>
        <w:rPr>
          <w:rFonts w:eastAsia="Times New Roman" w:cs="Times New Roman"/>
          <w:szCs w:val="24"/>
        </w:rPr>
        <w:t>α</w:t>
      </w:r>
      <w:r>
        <w:rPr>
          <w:rFonts w:eastAsia="Times New Roman" w:cs="Times New Roman"/>
          <w:szCs w:val="24"/>
        </w:rPr>
        <w:t xml:space="preserve">ρχή; Άλλος θα δίνει την άδεια άλλος θα την ανακαλεί; Δεν βγάζουμε άκρη πουθενά. </w:t>
      </w:r>
    </w:p>
    <w:p w14:paraId="0515FE6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Όπως υπογράμμισε και ο εισηγητής μας, στην Κύπρο, στην Τσεχία και στην Ιταλία υπάρχουν νομοθετικά</w:t>
      </w:r>
      <w:r>
        <w:rPr>
          <w:rFonts w:eastAsia="Times New Roman" w:cs="Times New Roman"/>
          <w:szCs w:val="24"/>
        </w:rPr>
        <w:t xml:space="preserve"> πλαίσια που είναι ολοκληρωμένα και σαφή. Στην Κύπρο ο αντίστοιχος νόμος περιλαμβάνει </w:t>
      </w:r>
      <w:proofErr w:type="spellStart"/>
      <w:r>
        <w:rPr>
          <w:rFonts w:eastAsia="Times New Roman" w:cs="Times New Roman"/>
          <w:szCs w:val="24"/>
        </w:rPr>
        <w:t>εκατόν</w:t>
      </w:r>
      <w:proofErr w:type="spellEnd"/>
      <w:r>
        <w:rPr>
          <w:rFonts w:eastAsia="Times New Roman" w:cs="Times New Roman"/>
          <w:szCs w:val="24"/>
        </w:rPr>
        <w:t xml:space="preserve"> εξήντα σελίδες και εσείς μας φέρατε έναν νόμο με πέντε σελίδες και όλα τα υπόλοιπα θα τα κάνουν οι υπουργικές αποφάσεις. </w:t>
      </w:r>
    </w:p>
    <w:p w14:paraId="0515FE6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γιατί παρακάμπτετε την Επιτροπή Ναρκωτικών, αγαπητοί συνάδελφοι; </w:t>
      </w:r>
    </w:p>
    <w:p w14:paraId="0515FE6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τη ρητορική για την ανακούφιση των ασθενών, δεν ρυθμίζονται καν οι διαδικασίες </w:t>
      </w:r>
      <w:proofErr w:type="spellStart"/>
      <w:r>
        <w:rPr>
          <w:rFonts w:eastAsia="Times New Roman" w:cs="Times New Roman"/>
          <w:szCs w:val="24"/>
        </w:rPr>
        <w:t>συνταγογράφησης</w:t>
      </w:r>
      <w:proofErr w:type="spellEnd"/>
      <w:r>
        <w:rPr>
          <w:rFonts w:eastAsia="Times New Roman" w:cs="Times New Roman"/>
          <w:szCs w:val="24"/>
        </w:rPr>
        <w:t xml:space="preserve"> και τιμολόγησης των τελικών προϊόντων. Θα είναι προσιτά για τους ασθενείς; Πώ</w:t>
      </w:r>
      <w:r>
        <w:rPr>
          <w:rFonts w:eastAsia="Times New Roman" w:cs="Times New Roman"/>
          <w:szCs w:val="24"/>
        </w:rPr>
        <w:t xml:space="preserve">ς θα χορηγούνται; Και εδώ πάλι κενό. Θα ρυθμιστεί και αυτό με υπουργική απόφαση από τον αρμόδιο Υπουργό. </w:t>
      </w:r>
    </w:p>
    <w:p w14:paraId="0515FE6E" w14:textId="77777777" w:rsidR="00F75232" w:rsidRDefault="00120703">
      <w:pPr>
        <w:spacing w:line="600" w:lineRule="auto"/>
        <w:jc w:val="both"/>
        <w:rPr>
          <w:rFonts w:eastAsia="Times New Roman" w:cs="Times New Roman"/>
          <w:szCs w:val="24"/>
        </w:rPr>
      </w:pP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αυτό το πράγμα που φέρατε τώρα το θεωρείτε νομοθεσία; Προς επίρρωσιν αυτών και επειδή αναφέρεστε και στην ευαισθησία απέναντι στους ασθενείς, </w:t>
      </w:r>
      <w:r>
        <w:rPr>
          <w:rFonts w:eastAsia="Times New Roman" w:cs="Times New Roman"/>
          <w:szCs w:val="24"/>
        </w:rPr>
        <w:t>απουσιάζει εντελώς από το νομοσχέδιο ένα πλαίσιο δράσης για την ενημέρωση των γιατρών, των φαρμακοποιών, των ασθενών και κυρίως της κοινής γνώμης σχετικά με τις παρενέργειες.</w:t>
      </w:r>
      <w:r>
        <w:rPr>
          <w:rFonts w:eastAsia="Times New Roman" w:cs="Times New Roman"/>
          <w:szCs w:val="24"/>
        </w:rPr>
        <w:t xml:space="preserve"> </w:t>
      </w:r>
      <w:r>
        <w:rPr>
          <w:rFonts w:eastAsia="Times New Roman" w:cs="Times New Roman"/>
          <w:szCs w:val="24"/>
        </w:rPr>
        <w:t xml:space="preserve">Έχει και παρενέργειες η κάνναβη. Είναι ο εθισμός. Είναι τα ψυχωτικά επεισόδια. Ως γιατρός σας τα λέω αυτά. Δεν θα έπρεπε να μεσολαβήσει ένα διάστημα με κλινικές δοκιμές, ώστε να </w:t>
      </w:r>
      <w:r>
        <w:rPr>
          <w:rFonts w:eastAsia="Times New Roman" w:cs="Times New Roman"/>
          <w:szCs w:val="24"/>
        </w:rPr>
        <w:lastRenderedPageBreak/>
        <w:t>αποφανθεί ο ΕΟΦ και το Υπουργείο Υγείας για τις ασθένειες και τις παθήσεις επί</w:t>
      </w:r>
      <w:r>
        <w:rPr>
          <w:rFonts w:eastAsia="Times New Roman" w:cs="Times New Roman"/>
          <w:szCs w:val="24"/>
        </w:rPr>
        <w:t xml:space="preserve"> των οποίων θα χορηγείται το συγκεκριμένο ναρκωτικό; </w:t>
      </w:r>
    </w:p>
    <w:p w14:paraId="0515FE6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Προφανώς, αγαπητοί συνάδελφοι, άλλα έχετε στο μυαλό σας και ο λόγος</w:t>
      </w:r>
      <w:r>
        <w:rPr>
          <w:rFonts w:eastAsia="Times New Roman" w:cs="Times New Roman"/>
          <w:szCs w:val="24"/>
        </w:rPr>
        <w:t>,</w:t>
      </w:r>
      <w:r>
        <w:rPr>
          <w:rFonts w:eastAsia="Times New Roman" w:cs="Times New Roman"/>
          <w:szCs w:val="24"/>
        </w:rPr>
        <w:t xml:space="preserve"> που φέρνετε αυτό το νομοσχέδιο με πολλαπλά σημεία σε συσκότιση και με εκ των υστέρων ρυθμίσεις</w:t>
      </w:r>
      <w:r>
        <w:rPr>
          <w:rFonts w:eastAsia="Times New Roman" w:cs="Times New Roman"/>
          <w:szCs w:val="24"/>
        </w:rPr>
        <w:t>,</w:t>
      </w:r>
      <w:r>
        <w:rPr>
          <w:rFonts w:eastAsia="Times New Roman" w:cs="Times New Roman"/>
          <w:szCs w:val="24"/>
        </w:rPr>
        <w:t xml:space="preserve"> καταδεικνύει ότι μάλλον προλειαίνετε </w:t>
      </w:r>
      <w:r>
        <w:rPr>
          <w:rFonts w:eastAsia="Times New Roman" w:cs="Times New Roman"/>
          <w:szCs w:val="24"/>
        </w:rPr>
        <w:t>το έδαφος για τη διάνοιξη χρήσης της κάνναβης και για άλλους σκοπούς, πέραν των φαρμακευτικών.</w:t>
      </w:r>
    </w:p>
    <w:p w14:paraId="0515FE7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εάν νομίζετε ότι με τη νομιμοποίηση της κάνναβης είστε εσείς που θα αφήσετε το προοδευτικό αποτύπωμα στη διακυβέρνηση της χώρας, </w:t>
      </w:r>
      <w:proofErr w:type="spellStart"/>
      <w:r>
        <w:rPr>
          <w:rFonts w:eastAsia="Times New Roman" w:cs="Times New Roman"/>
          <w:szCs w:val="24"/>
        </w:rPr>
        <w:t>λυπούμεθα</w:t>
      </w:r>
      <w:proofErr w:type="spellEnd"/>
      <w:r>
        <w:rPr>
          <w:rFonts w:eastAsia="Times New Roman" w:cs="Times New Roman"/>
          <w:szCs w:val="24"/>
        </w:rPr>
        <w:t xml:space="preserve">, </w:t>
      </w:r>
      <w:r>
        <w:rPr>
          <w:rFonts w:eastAsia="Times New Roman" w:cs="Times New Roman"/>
          <w:szCs w:val="24"/>
        </w:rPr>
        <w:t xml:space="preserve">αλλά δεν θα σας ακολουθήσουμε. Τη νομιμοποίηση της χρήσης των ναρκωτικών και του εμπορίου σε μια εποχή και σε μια χώρα που μαστίζεται από το </w:t>
      </w:r>
      <w:r>
        <w:rPr>
          <w:rFonts w:eastAsia="Times New Roman" w:cs="Times New Roman"/>
          <w:szCs w:val="24"/>
        </w:rPr>
        <w:lastRenderedPageBreak/>
        <w:t>εμπόριο ναρκωτικών, εμείς δεν το θεωρούμε πρόοδο. Εξάλλου, την ευαισθησία σας και την προοδευτικότητά σας την έχετε</w:t>
      </w:r>
      <w:r>
        <w:rPr>
          <w:rFonts w:eastAsia="Times New Roman" w:cs="Times New Roman"/>
          <w:szCs w:val="24"/>
        </w:rPr>
        <w:t xml:space="preserve"> δείξει τρία χρόνια που κυβερνάτε, με την περαιτέρω μείωση των συντάξεων, των επικουρικών, με την κατάργηση του ΕΚΑΣ, με την αύξηση του ΦΠΑ και με τη δήμευση της περιουσίας του ελληνικού </w:t>
      </w:r>
      <w:r>
        <w:rPr>
          <w:rFonts w:eastAsia="Times New Roman" w:cs="Times New Roman"/>
          <w:szCs w:val="24"/>
        </w:rPr>
        <w:t>δ</w:t>
      </w:r>
      <w:r>
        <w:rPr>
          <w:rFonts w:eastAsia="Times New Roman" w:cs="Times New Roman"/>
          <w:szCs w:val="24"/>
        </w:rPr>
        <w:t xml:space="preserve">ημοσίου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υπό ξένη διοίκηση. </w:t>
      </w:r>
    </w:p>
    <w:p w14:paraId="0515FE7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«Όχι» ξεκάθαρα, κύριοι συ</w:t>
      </w:r>
      <w:r>
        <w:rPr>
          <w:rFonts w:eastAsia="Times New Roman" w:cs="Times New Roman"/>
          <w:szCs w:val="24"/>
        </w:rPr>
        <w:t>νάδελφοι.</w:t>
      </w:r>
    </w:p>
    <w:p w14:paraId="0515FE7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15FE73"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15FE7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Κέλλα</w:t>
      </w:r>
      <w:proofErr w:type="spellEnd"/>
      <w:r>
        <w:rPr>
          <w:rFonts w:eastAsia="Times New Roman" w:cs="Times New Roman"/>
          <w:szCs w:val="24"/>
        </w:rPr>
        <w:t xml:space="preserve">. </w:t>
      </w:r>
    </w:p>
    <w:p w14:paraId="0515FE7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ΚΚΕ κ. Αθανάσιος </w:t>
      </w:r>
      <w:proofErr w:type="spellStart"/>
      <w:r>
        <w:rPr>
          <w:rFonts w:eastAsia="Times New Roman" w:cs="Times New Roman"/>
          <w:szCs w:val="24"/>
        </w:rPr>
        <w:t>Παφίλης</w:t>
      </w:r>
      <w:proofErr w:type="spellEnd"/>
      <w:r>
        <w:rPr>
          <w:rFonts w:eastAsia="Times New Roman" w:cs="Times New Roman"/>
          <w:szCs w:val="24"/>
        </w:rPr>
        <w:t xml:space="preserve"> για δώδεκα λεπτά. </w:t>
      </w:r>
    </w:p>
    <w:p w14:paraId="0515FE7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Είχα </w:t>
      </w:r>
      <w:r>
        <w:rPr>
          <w:rFonts w:eastAsia="Times New Roman" w:cs="Times New Roman"/>
          <w:szCs w:val="24"/>
        </w:rPr>
        <w:t xml:space="preserve">την εντύπωση ότι θα μιλήσει ο κ. Ξανθός πρώτα. </w:t>
      </w:r>
    </w:p>
    <w:p w14:paraId="0515FE7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 κ. Ξανθός θα μιλήσει στο τέλος, αφού ολοκληρώσουμε με τη λίστα των ομιλητών. </w:t>
      </w:r>
    </w:p>
    <w:p w14:paraId="0515FE7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515FE7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Πέρα από το τι ρυθμίζει το νομοσχέδιο, είναι φυσικό ή</w:t>
      </w:r>
      <w:r>
        <w:rPr>
          <w:rFonts w:eastAsia="Times New Roman" w:cs="Times New Roman"/>
          <w:szCs w:val="24"/>
        </w:rPr>
        <w:t xml:space="preserve"> αντικειμενικά ή σκόπιμα η συζήτηση να γενικεύεται. Εμείς δεν έχουμε πρόβλημα. Έχουμε τοποθετηθεί πολλές φορές για τα γενικά θέματα. Θα πω </w:t>
      </w:r>
      <w:proofErr w:type="spellStart"/>
      <w:r>
        <w:rPr>
          <w:rFonts w:eastAsia="Times New Roman" w:cs="Times New Roman"/>
          <w:szCs w:val="24"/>
        </w:rPr>
        <w:t>συνθηματολογικά</w:t>
      </w:r>
      <w:proofErr w:type="spellEnd"/>
      <w:r>
        <w:rPr>
          <w:rFonts w:eastAsia="Times New Roman" w:cs="Times New Roman"/>
          <w:szCs w:val="24"/>
        </w:rPr>
        <w:t xml:space="preserve"> τι λέει το ΚΚΕ για τα γενικά θέματα των ναρκωτικών. </w:t>
      </w:r>
    </w:p>
    <w:p w14:paraId="0515FE7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Λέμε «όχι» σε όλα τα ναρκωτικά, είτε σκληρά είτε</w:t>
      </w:r>
      <w:r>
        <w:rPr>
          <w:rFonts w:eastAsia="Times New Roman" w:cs="Times New Roman"/>
          <w:szCs w:val="24"/>
        </w:rPr>
        <w:t xml:space="preserve"> μαλακά, όπως τα βαφτίζουν. Λέμε: «Ζωή ολόκληρη και όχι σε δόσεις με δόσεις ναρκωτικών». Λέμε ότι υπάρχουν δυνατότητες για να ζήσει </w:t>
      </w:r>
      <w:r>
        <w:rPr>
          <w:rFonts w:eastAsia="Times New Roman" w:cs="Times New Roman"/>
          <w:szCs w:val="24"/>
        </w:rPr>
        <w:lastRenderedPageBreak/>
        <w:t>πρώτα απ’ όλα η νεολαία, αλλά και γενικότερα οι εργαζόμενοι, με ευτυχία και να απολαύσουν τον ανθρώπινο πολιτισμό και όχι να</w:t>
      </w:r>
      <w:r>
        <w:rPr>
          <w:rFonts w:eastAsia="Times New Roman" w:cs="Times New Roman"/>
          <w:szCs w:val="24"/>
        </w:rPr>
        <w:t xml:space="preserve"> καταφεύγουν σε έναν πλασματικό και ψεύτικο κόσμο, μέσα από τις παραισθήσεις των ναρκωτικών, που τους σπρώχνει το σύστημα το ίδιο με τα αδιέξοδα που δημιουργεί και που προτιμάει τη νεολαία στη μαστούρα και όχι στον αγώνα για να ανατρέψει το σύστημα. </w:t>
      </w:r>
    </w:p>
    <w:p w14:paraId="0515FE7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Γι’ α</w:t>
      </w:r>
      <w:r>
        <w:rPr>
          <w:rFonts w:eastAsia="Times New Roman" w:cs="Times New Roman"/>
          <w:szCs w:val="24"/>
        </w:rPr>
        <w:t>υτή την κοινωνία και γι’ αυτά τα ιδανικά, όπου η οικονομία θα κινείται με γνώμονα την κάλυψη των ανθρωπίνων αναγκών και όχι το κέρδος μιας χούφτας που λυμαίνεται τον πλούτο και της χώρας μας και της ανθρωπότητας, γι’ αυτή την κοινωνία τούς καλούμε να αγωνι</w:t>
      </w:r>
      <w:r>
        <w:rPr>
          <w:rFonts w:eastAsia="Times New Roman" w:cs="Times New Roman"/>
          <w:szCs w:val="24"/>
        </w:rPr>
        <w:t>στούν και να κλείσουν τα α</w:t>
      </w:r>
      <w:r>
        <w:rPr>
          <w:rFonts w:eastAsia="Times New Roman" w:cs="Times New Roman"/>
          <w:szCs w:val="24"/>
        </w:rPr>
        <w:t>υ</w:t>
      </w:r>
      <w:r>
        <w:rPr>
          <w:rFonts w:eastAsia="Times New Roman" w:cs="Times New Roman"/>
          <w:szCs w:val="24"/>
        </w:rPr>
        <w:t xml:space="preserve">τιά σε όσους τους θέλουν </w:t>
      </w:r>
      <w:r>
        <w:rPr>
          <w:rFonts w:eastAsia="Times New Roman" w:cs="Times New Roman"/>
          <w:szCs w:val="24"/>
        </w:rPr>
        <w:t xml:space="preserve">είτε </w:t>
      </w:r>
      <w:r>
        <w:rPr>
          <w:rFonts w:eastAsia="Times New Roman" w:cs="Times New Roman"/>
          <w:szCs w:val="24"/>
        </w:rPr>
        <w:t xml:space="preserve">να φυτεύουν χασίς είτε να παίρνουν τη δόση τους, επίσημα ή ανεπίσημα. </w:t>
      </w:r>
    </w:p>
    <w:p w14:paraId="0515FE7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νομοσχέδιο, τι ακριβώς κάνει; Διότι έγινε γενική συζήτηση εδώ. Το νομοσχέδιο, κατά τη γνώμη μας -και έτσι είναι</w:t>
      </w:r>
      <w:r>
        <w:rPr>
          <w:rFonts w:eastAsia="Times New Roman" w:cs="Times New Roman"/>
          <w:szCs w:val="24"/>
        </w:rPr>
        <w:t>- απελευθερώνει την παραγωγή κάνναβ</w:t>
      </w:r>
      <w:r>
        <w:rPr>
          <w:rFonts w:eastAsia="Times New Roman" w:cs="Times New Roman"/>
          <w:szCs w:val="24"/>
        </w:rPr>
        <w:t>η</w:t>
      </w:r>
      <w:r>
        <w:rPr>
          <w:rFonts w:eastAsia="Times New Roman" w:cs="Times New Roman"/>
          <w:szCs w:val="24"/>
        </w:rPr>
        <w:t>ς και προϊόντων για ιατρικούς σκοπούς, εντός ή εκτός εισαγωγικών. Τι λέει η Κυβέρνηση; Λέει: «Εμάς μας ενδιαφέρει να απαλύνουμε τον ανθρώπινο πόνο, να τον αντιμετωπίσουμε. Υπάρχουν ανάγκες ασθενών που βρίσκουν ανακούφιση</w:t>
      </w:r>
      <w:r>
        <w:rPr>
          <w:rFonts w:eastAsia="Times New Roman" w:cs="Times New Roman"/>
          <w:szCs w:val="24"/>
        </w:rPr>
        <w:t>…» -δεν άκουσα «θεραπεία», αλλά μπορεί και αυτό- «…σε τέτοια προϊόντα. Επομένως αλλάζουμε το θεσμικό πλαίσιο». Είναι έτσι; Υπάρχει θεσμικό πλαίσιο σήμερα για παραγωγή κάνναβης για ιατρικούς σκοπούς και προϊόντα από αυτή; Ναι ή όχι; Υπάρχει ο προηγούμενος ν</w:t>
      </w:r>
      <w:r>
        <w:rPr>
          <w:rFonts w:eastAsia="Times New Roman" w:cs="Times New Roman"/>
          <w:szCs w:val="24"/>
        </w:rPr>
        <w:t xml:space="preserve">όμος. Δεν δίνει τη δυνατότητα; </w:t>
      </w:r>
    </w:p>
    <w:p w14:paraId="0515FE7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Εισαγωγής.</w:t>
      </w:r>
    </w:p>
    <w:p w14:paraId="0515FE7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Και παραγωγή, με κρατικό μονοπώλιο. Διάβασέ το. </w:t>
      </w:r>
    </w:p>
    <w:p w14:paraId="0515FE7F" w14:textId="77777777" w:rsidR="00F75232" w:rsidRDefault="00120703">
      <w:pPr>
        <w:tabs>
          <w:tab w:val="left" w:pos="2608"/>
        </w:tabs>
        <w:spacing w:line="600" w:lineRule="auto"/>
        <w:ind w:firstLine="720"/>
        <w:jc w:val="both"/>
        <w:rPr>
          <w:rFonts w:eastAsia="Times New Roman"/>
          <w:szCs w:val="24"/>
        </w:rPr>
      </w:pPr>
      <w:r>
        <w:rPr>
          <w:rFonts w:eastAsia="Times New Roman" w:cs="Times New Roman"/>
          <w:szCs w:val="24"/>
        </w:rPr>
        <w:t xml:space="preserve">Δεύτερον, υπάρχει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τέτοιων φαρμάκων; Υπάρχει τέτοια δυνατότητα. </w:t>
      </w:r>
      <w:r>
        <w:rPr>
          <w:rFonts w:eastAsia="Times New Roman"/>
          <w:szCs w:val="24"/>
        </w:rPr>
        <w:t>Είναι ακριβά; Υπάρχουν προβλήματα, κλπ</w:t>
      </w:r>
      <w:r>
        <w:rPr>
          <w:rFonts w:eastAsia="Times New Roman"/>
          <w:szCs w:val="24"/>
        </w:rPr>
        <w:t xml:space="preserve">.; Να τα συζητήσουμε. Ωστόσο, θεσμικό πλαίσιο υπάρχει και η πρόβλεψη είναι ότι μόνο το κράτος μπορεί και να παράγει και φυσικά να ελέγχει όλον αυτόν τον τομέα. Γιατί δεν συζητάμε αυτό το πλαίσιο αν θέλει βελτίωση; </w:t>
      </w:r>
    </w:p>
    <w:p w14:paraId="0515FE80"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Τι αλλάζει, λοιπόν, η Κυβέρνηση με αυτό τ</w:t>
      </w:r>
      <w:r>
        <w:rPr>
          <w:rFonts w:eastAsia="Times New Roman"/>
          <w:szCs w:val="24"/>
        </w:rPr>
        <w:t xml:space="preserve">ο νομοσχέδιο; Η Κυβέρνηση απελευθερώνει αυτόν τον τομέα και τον ρίχνει στον τζόγο και στο κέρδος των «αρπακτικών», των δολοφόνων πολυεθνικών. Αυτό κάνει. Τον δίνει στους επιχειρηματικούς ομίλους. </w:t>
      </w:r>
    </w:p>
    <w:p w14:paraId="0515FE81"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επειδή είναι τέτοια τα ύψη της επένδυσης</w:t>
      </w:r>
      <w:r>
        <w:rPr>
          <w:rFonts w:eastAsia="Times New Roman"/>
          <w:szCs w:val="24"/>
        </w:rPr>
        <w:t>,</w:t>
      </w:r>
      <w:r>
        <w:rPr>
          <w:rFonts w:eastAsia="Times New Roman"/>
          <w:szCs w:val="24"/>
        </w:rPr>
        <w:t xml:space="preserve"> στα</w:t>
      </w:r>
      <w:r>
        <w:rPr>
          <w:rFonts w:eastAsia="Times New Roman"/>
          <w:szCs w:val="24"/>
        </w:rPr>
        <w:t xml:space="preserve">ματήστε να κοροϊδεύετε τους αγρότες ότι μπορούν αυτοί να κάνουν συνεταιρισμούς και να παράγουν την ιατρική κάνναβη, που τέλος πάντων είναι το κοινό χασίς, για να συνεννοούμαστε. Δεν είναι τίποτα το διαφορετικό. </w:t>
      </w:r>
    </w:p>
    <w:p w14:paraId="0515FE82"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Αυτό κάνετε. Απελευθερώνετε και θα έρθουν οι</w:t>
      </w:r>
      <w:r>
        <w:rPr>
          <w:rFonts w:eastAsia="Times New Roman"/>
          <w:szCs w:val="24"/>
        </w:rPr>
        <w:t xml:space="preserve"> επιχειρηματικοί όμιλοι, γνωστοί όμιλοι ήδη, αυτά είναι γνωστά πριν έρθει το νομοσχέδιο, Ισραηλινοί, Αμερικάνοι, Καναδοί, μεγαθήρια. Γιατί έρχονται; Για να αντιμετωπίσουν τον πόνο των Ελλήνων ασθενών που δεν μπορεί να τον καλύψει το κράτος; Σε ποιον τα λέτ</w:t>
      </w:r>
      <w:r>
        <w:rPr>
          <w:rFonts w:eastAsia="Times New Roman"/>
          <w:szCs w:val="24"/>
        </w:rPr>
        <w:t>ε αυτά; Έρχονται για να επενδύσουν στις άριστες κλιματολογικές συνθήκες που έχει η Ελλάδα γι’ αυτή την παραγωγή, στο φ</w:t>
      </w:r>
      <w:r>
        <w:rPr>
          <w:rFonts w:eastAsia="Times New Roman"/>
          <w:szCs w:val="24"/>
        </w:rPr>
        <w:t>θ</w:t>
      </w:r>
      <w:r>
        <w:rPr>
          <w:rFonts w:eastAsia="Times New Roman"/>
          <w:szCs w:val="24"/>
        </w:rPr>
        <w:t xml:space="preserve">ηνό εργατικό δυναμικό που διαφημίζει η Κυβέρνησή σας στις Ηνωμένες Πολιτείες και αλλού, </w:t>
      </w:r>
      <w:r>
        <w:rPr>
          <w:rFonts w:eastAsia="Times New Roman"/>
          <w:szCs w:val="24"/>
        </w:rPr>
        <w:lastRenderedPageBreak/>
        <w:t>στις εργασιακές σχέσεις ζούγκλας και σύγχρονης σκ</w:t>
      </w:r>
      <w:r>
        <w:rPr>
          <w:rFonts w:eastAsia="Times New Roman"/>
          <w:szCs w:val="24"/>
        </w:rPr>
        <w:t>λαβιάς που έχετε μαζί με τα υπόλοιπα κόμματα δημιουργήσει με τα μνημόνια και με τους νόμους που έχετε ψηφίσει και σε ένα πλαίσιο που τους βοηθάτε. Θα πω παρακάτω τα υπόλοιπα.</w:t>
      </w:r>
    </w:p>
    <w:p w14:paraId="0515FE83"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Άρα είναι μια προέκταση, που έχει μεγάλες ιδιαιτερότητες βέβαια, της γενικότερης </w:t>
      </w:r>
      <w:r>
        <w:rPr>
          <w:rFonts w:eastAsia="Times New Roman"/>
          <w:szCs w:val="24"/>
        </w:rPr>
        <w:t>πολιτικής ανάπτυξης, καπιταλιστικής ανάπτυξης, που προωθεί και όχι μόνο υπηρετεί αλλά και διαφημίζει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που συμφωνούν όλα τα υπόλοιπα κόμματα και τσακώνονται για το ποιος θα την εφαρμόσει. Γι’ αυτό και η κριτική των άλλων κομμάτω</w:t>
      </w:r>
      <w:r>
        <w:rPr>
          <w:rFonts w:eastAsia="Times New Roman"/>
          <w:szCs w:val="24"/>
        </w:rPr>
        <w:t xml:space="preserve">ν δεν είναι ούτε καν ανταρτοπόλεμος, είναι παρενόχληση στα δευτερεύοντα και στα τριτεύοντα και όχι στην ουσία. </w:t>
      </w:r>
    </w:p>
    <w:p w14:paraId="0515FE84"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Άρα</w:t>
      </w:r>
      <w:r>
        <w:rPr>
          <w:rFonts w:eastAsia="Times New Roman"/>
          <w:szCs w:val="24"/>
        </w:rPr>
        <w:t xml:space="preserve"> αφού λέτε ότι είναι να αντιμετωπίσουμε τα προβλήματα ασθενών, που όντως υπάρχουν και που κάτω από ορισμένες προϋποθέσεις μπορεί κανένας να συζητήσει γι’ αυτά, γιατί δεν προχωράτε σε κρατικές επενδύσεις; Απέραντες κρατικές εκτάσεις υπάρχουν. Γιατί δεν το κ</w:t>
      </w:r>
      <w:r>
        <w:rPr>
          <w:rFonts w:eastAsia="Times New Roman"/>
          <w:szCs w:val="24"/>
        </w:rPr>
        <w:t>άνετε αυτό; Γιατί δεν προχωράτε στην καθετοποίηση, σε επενδύσεις δηλαδή από το Πρόγραμμα Δημοσίων Επενδύσεων και αλλού, ώστε να καλυφθούν οι ανάγκες αυτές; Γιατί ακριβώς η πολιτική σας υπηρετεί τα συμφέροντα του κεφαλαίου. Δίνει διέξοδο σε γρήγορο και μεγά</w:t>
      </w:r>
      <w:r>
        <w:rPr>
          <w:rFonts w:eastAsia="Times New Roman"/>
          <w:szCs w:val="24"/>
        </w:rPr>
        <w:t xml:space="preserve">λο κέρδος σε λιμνάζοντα κεφάλαια. Αυτή είναι η ανάπτυξη. </w:t>
      </w:r>
    </w:p>
    <w:p w14:paraId="0515FE85"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Και δεν είναι μόνο αυτό. Από ό,τι αντιλαμβανόμαστε -δεν μπορούμε να είμαστε στις συζητήσεις που γίνονται- υπάρχουν και ορισμένες απαιτήσεις των εταιρειών που έρχονται για ρυθμίσεις που </w:t>
      </w:r>
      <w:r>
        <w:rPr>
          <w:rFonts w:eastAsia="Times New Roman"/>
          <w:szCs w:val="24"/>
        </w:rPr>
        <w:lastRenderedPageBreak/>
        <w:t>έχει το νομοσ</w:t>
      </w:r>
      <w:r>
        <w:rPr>
          <w:rFonts w:eastAsia="Times New Roman"/>
          <w:szCs w:val="24"/>
        </w:rPr>
        <w:t>χέδιο σε όφελός τους. Δηλαδή</w:t>
      </w:r>
      <w:r>
        <w:rPr>
          <w:rFonts w:eastAsia="Times New Roman"/>
          <w:szCs w:val="24"/>
        </w:rPr>
        <w:t>,</w:t>
      </w:r>
      <w:r>
        <w:rPr>
          <w:rFonts w:eastAsia="Times New Roman"/>
          <w:szCs w:val="24"/>
        </w:rPr>
        <w:t xml:space="preserve"> ενώ το νομοσχέδιο είναι σαφέστατο στις προϋποθέσεις που καθορίζουν τον κεφαλαιοκρατικό χαρακτήρα της επένδυσης -καθετοποίηση, παραγωγή, κατοχή, μεταφορά, μεταποίηση, αποθήκευση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στις άλλες έχει μια σκόπιμη ασάφεια και τι</w:t>
      </w:r>
      <w:r>
        <w:rPr>
          <w:rFonts w:eastAsia="Times New Roman"/>
          <w:szCs w:val="24"/>
        </w:rPr>
        <w:t xml:space="preserve">ς παραπέμπει στις υπουργικές αποφάσεις. Ένα το κρατούμενο. Δημιουργείτε προϋποθέσεις καλύτερες -και θα το αποδείξουμε γιατί- για τις πολυεθνικές που έρχονται να επενδύσουν σε αυτόν τον τομέα. </w:t>
      </w:r>
    </w:p>
    <w:p w14:paraId="0515FE86" w14:textId="77777777" w:rsidR="00F75232" w:rsidRDefault="00120703">
      <w:pPr>
        <w:tabs>
          <w:tab w:val="left" w:pos="2608"/>
        </w:tabs>
        <w:spacing w:line="600" w:lineRule="auto"/>
        <w:ind w:firstLine="720"/>
        <w:jc w:val="both"/>
        <w:rPr>
          <w:rFonts w:eastAsia="Times New Roman"/>
          <w:color w:val="000000" w:themeColor="text1"/>
          <w:szCs w:val="24"/>
        </w:rPr>
      </w:pPr>
      <w:r>
        <w:rPr>
          <w:rFonts w:eastAsia="Times New Roman"/>
          <w:szCs w:val="24"/>
        </w:rPr>
        <w:t>Για παράδειγμα, γιατί βγάζετε την Επιτροπή των Ναρκωτικών για ν</w:t>
      </w:r>
      <w:r>
        <w:rPr>
          <w:rFonts w:eastAsia="Times New Roman"/>
          <w:szCs w:val="24"/>
        </w:rPr>
        <w:t>α πει γνώμη και για τις επενδύσεις και στην πορεία να έχει γνώμη; Γιατί; Τι λέει ο προηγούμενος νόμος; «Η λειτουργία εργοστασίων που επεξεργάζονται προϊόντα και σκευάσματα ναρκωτι</w:t>
      </w:r>
      <w:r>
        <w:rPr>
          <w:rFonts w:eastAsia="Times New Roman"/>
          <w:szCs w:val="24"/>
        </w:rPr>
        <w:lastRenderedPageBreak/>
        <w:t>κών γίνεται ύστερα από σύμφωνη γνώμη της Επιτροπής Ναρκωτικών», ν.4139/2013 ά</w:t>
      </w:r>
      <w:r>
        <w:rPr>
          <w:rFonts w:eastAsia="Times New Roman"/>
          <w:szCs w:val="24"/>
        </w:rPr>
        <w:t xml:space="preserve">ρθρο 11. Τώρα γιατί τη βγάζετε; Γιατί δεν θα πρέπει αυτή η </w:t>
      </w:r>
      <w:r>
        <w:rPr>
          <w:rFonts w:eastAsia="Times New Roman"/>
          <w:szCs w:val="24"/>
        </w:rPr>
        <w:t>ε</w:t>
      </w:r>
      <w:r>
        <w:rPr>
          <w:rFonts w:eastAsia="Times New Roman"/>
          <w:szCs w:val="24"/>
        </w:rPr>
        <w:t xml:space="preserve">πιτροπή, που έχει και ειδική επιστημονική γνώση, να </w:t>
      </w:r>
      <w:r w:rsidRPr="00B91B8E">
        <w:rPr>
          <w:rFonts w:eastAsia="Times New Roman"/>
          <w:color w:val="000000" w:themeColor="text1"/>
          <w:szCs w:val="24"/>
        </w:rPr>
        <w:t>ελέγξει τους μεγαλοεπιχειρηματίες; Δική τους απαίτηση είναι -που είναι πολύ πιθανό- ή δική σας διευκόλυνση και υπερβάλλων ζήλος; Κι αυτό είναι ζ</w:t>
      </w:r>
      <w:r w:rsidRPr="00B91B8E">
        <w:rPr>
          <w:rFonts w:eastAsia="Times New Roman"/>
          <w:color w:val="000000" w:themeColor="text1"/>
          <w:szCs w:val="24"/>
        </w:rPr>
        <w:t xml:space="preserve">ήτημα. </w:t>
      </w:r>
    </w:p>
    <w:p w14:paraId="0515FE87" w14:textId="77777777" w:rsidR="00F75232" w:rsidRDefault="00120703">
      <w:pPr>
        <w:tabs>
          <w:tab w:val="left" w:pos="2608"/>
        </w:tabs>
        <w:spacing w:line="600" w:lineRule="auto"/>
        <w:ind w:firstLine="720"/>
        <w:jc w:val="both"/>
        <w:rPr>
          <w:rFonts w:eastAsia="Times New Roman"/>
          <w:szCs w:val="24"/>
        </w:rPr>
      </w:pPr>
      <w:r w:rsidRPr="00B91B8E">
        <w:rPr>
          <w:rFonts w:eastAsia="Times New Roman"/>
          <w:color w:val="000000" w:themeColor="text1"/>
          <w:szCs w:val="24"/>
        </w:rPr>
        <w:t>Χρησιμοποιείται ο όρος «τελικά προϊόντα φαρμακευτικής κάνναβης». Γιατί δεν προσδιορίζονται οι ουσίες με σαφήνεια; Γιατί το γνωρίζετε πολύ καλά και καλύτερα από μένα -λέω για τους Υπουργούς, αλλά είναι θέμα Κυβέρνησης συνολικά, δεν είναι θέμα μόνο Υ</w:t>
      </w:r>
      <w:r w:rsidRPr="00B91B8E">
        <w:rPr>
          <w:rFonts w:eastAsia="Times New Roman"/>
          <w:color w:val="000000" w:themeColor="text1"/>
          <w:szCs w:val="24"/>
        </w:rPr>
        <w:t xml:space="preserve">πουργών- πόσες ουσίες υπάρχουν στην κάνναβη και πόσες είναι αυτές που θεωρούνται, τέλος πάντων, ότι έχουν καταπραϋντικές ιδιότητες ή μπορεί και να έχουν ή έχουν ερευνηθεί. </w:t>
      </w:r>
    </w:p>
    <w:p w14:paraId="0515FE88" w14:textId="77777777" w:rsidR="00F75232" w:rsidRDefault="00120703">
      <w:pPr>
        <w:tabs>
          <w:tab w:val="left" w:pos="2608"/>
        </w:tabs>
        <w:spacing w:line="600" w:lineRule="auto"/>
        <w:ind w:firstLine="720"/>
        <w:jc w:val="both"/>
        <w:rPr>
          <w:rFonts w:eastAsia="Times New Roman"/>
          <w:szCs w:val="24"/>
        </w:rPr>
      </w:pPr>
      <w:r w:rsidRPr="00E43FEB">
        <w:rPr>
          <w:rFonts w:eastAsia="Times New Roman"/>
          <w:szCs w:val="24"/>
        </w:rPr>
        <w:lastRenderedPageBreak/>
        <w:t>Και οι άλλες είναι όλες υπό συζήτηση</w:t>
      </w:r>
      <w:r w:rsidRPr="00E43FEB">
        <w:rPr>
          <w:rFonts w:eastAsia="Times New Roman"/>
          <w:szCs w:val="24"/>
        </w:rPr>
        <w:t>,</w:t>
      </w:r>
      <w:r w:rsidRPr="00E43FEB">
        <w:rPr>
          <w:rFonts w:eastAsia="Times New Roman"/>
          <w:szCs w:val="24"/>
        </w:rPr>
        <w:t xml:space="preserve"> αν είναι είτε τοξικές είτε προκαλούν αυτά που</w:t>
      </w:r>
      <w:r w:rsidRPr="00E43FEB">
        <w:rPr>
          <w:rFonts w:eastAsia="Times New Roman"/>
          <w:szCs w:val="24"/>
        </w:rPr>
        <w:t xml:space="preserve"> ανέλυσαν με ακρίβεια και ο εισηγητής μας, ο Μανώλης Συντυχάκης και ο Γιώργος </w:t>
      </w:r>
      <w:proofErr w:type="spellStart"/>
      <w:r w:rsidRPr="00E43FEB">
        <w:rPr>
          <w:rFonts w:eastAsia="Times New Roman"/>
          <w:szCs w:val="24"/>
        </w:rPr>
        <w:t>Λαμπρούλης</w:t>
      </w:r>
      <w:proofErr w:type="spellEnd"/>
      <w:r w:rsidRPr="00E43FEB">
        <w:rPr>
          <w:rFonts w:eastAsia="Times New Roman"/>
          <w:szCs w:val="24"/>
        </w:rPr>
        <w:t>, που είναι και γιατρός.</w:t>
      </w:r>
    </w:p>
    <w:p w14:paraId="0515FE8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Άρα τι περιθώριο αφήνετε; Γενική χρήση της κάνναβης και αυτό μπορεί να οδηγήσει στο να πωλούνται και σακουλάκια αποξηραμένης κάνναβης, όπως πωλ</w:t>
      </w:r>
      <w:r>
        <w:rPr>
          <w:rFonts w:eastAsia="Times New Roman"/>
          <w:szCs w:val="24"/>
        </w:rPr>
        <w:t>ούνται και στην Ολλανδία και αλλού, από τις ίδιες τις εταιρείες, όταν λες «τελικά προϊόντα της φαρμακευτικής κάνναβης».</w:t>
      </w:r>
    </w:p>
    <w:p w14:paraId="0515FE8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Επειδή, όπως ξέρετε, μιλάμε για πολυεθνικές, θα σας θυμίσω κάτι ιστορικό. Όλη η Αμερική και όλη η ανθρωπότητα ήταν γεμάτη από αφίσες της</w:t>
      </w:r>
      <w:r>
        <w:rPr>
          <w:rFonts w:eastAsia="Times New Roman"/>
          <w:szCs w:val="24"/>
        </w:rPr>
        <w:t xml:space="preserve"> «</w:t>
      </w:r>
      <w:r>
        <w:rPr>
          <w:rFonts w:eastAsia="Times New Roman"/>
          <w:szCs w:val="24"/>
          <w:lang w:val="en-US"/>
        </w:rPr>
        <w:t>BAYER</w:t>
      </w:r>
      <w:r>
        <w:rPr>
          <w:rFonts w:eastAsia="Times New Roman"/>
          <w:szCs w:val="24"/>
        </w:rPr>
        <w:t xml:space="preserve">», που διαφήμιζε «πάρτε ηρωίνη για να γλυτώσετε από τη μορφίνη». Μη μου πείτε ότι δεν το ξέρετε. Μιλάμε </w:t>
      </w:r>
      <w:r>
        <w:rPr>
          <w:rFonts w:eastAsia="Times New Roman"/>
          <w:szCs w:val="24"/>
        </w:rPr>
        <w:lastRenderedPageBreak/>
        <w:t>για τη «</w:t>
      </w:r>
      <w:r>
        <w:rPr>
          <w:rFonts w:eastAsia="Times New Roman"/>
          <w:szCs w:val="24"/>
          <w:lang w:val="en-US"/>
        </w:rPr>
        <w:t>BAYER</w:t>
      </w:r>
      <w:r>
        <w:rPr>
          <w:rFonts w:eastAsia="Times New Roman"/>
          <w:szCs w:val="24"/>
        </w:rPr>
        <w:t>», μια από τις μεγαλύτερες, κολοσσιαίες βιομηχανίες. Βέβαια με όλα αυτά ανοίγει και ο δρόμος αποποινικοποίησης συνολικά των ναρκωτικ</w:t>
      </w:r>
      <w:r>
        <w:rPr>
          <w:rFonts w:eastAsia="Times New Roman"/>
          <w:szCs w:val="24"/>
        </w:rPr>
        <w:t>ών και ιδιαίτερα της ινδικής κάνναβης.</w:t>
      </w:r>
    </w:p>
    <w:p w14:paraId="0515FE8B"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Εδώ ακούσαμε πολλά μηνύματα πάρα πολλά. Ντροπή! Αυτό το σήμα δίνουν στη νεολαία ορισμένοι, που ξεσάλωσαν «βάλτε </w:t>
      </w:r>
      <w:proofErr w:type="spellStart"/>
      <w:r>
        <w:rPr>
          <w:rFonts w:eastAsia="Times New Roman"/>
          <w:szCs w:val="24"/>
        </w:rPr>
        <w:t>γλαστράκι</w:t>
      </w:r>
      <w:proofErr w:type="spellEnd"/>
      <w:r>
        <w:rPr>
          <w:rFonts w:eastAsia="Times New Roman"/>
          <w:szCs w:val="24"/>
        </w:rPr>
        <w:t xml:space="preserve">» και αύριο -γιατί όχι;-  «πάρτε και τις σύριγγες και τη δόση σας»; Αυτό είναι το μήνυμα; Είναι </w:t>
      </w:r>
      <w:r>
        <w:rPr>
          <w:rFonts w:eastAsia="Times New Roman"/>
          <w:szCs w:val="24"/>
        </w:rPr>
        <w:t>ακίνδυνα; Είναι φυσικό προϊόν λένε. Όλα φυσικά προϊόντα είναι. Όμως έχουν και κάποιες συνέπειες συγκεκριμένες, που είναι γνωστές.</w:t>
      </w:r>
    </w:p>
    <w:p w14:paraId="0515FE8C"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Τ</w:t>
      </w:r>
      <w:r>
        <w:rPr>
          <w:rFonts w:eastAsia="Times New Roman"/>
          <w:szCs w:val="24"/>
        </w:rPr>
        <w:t>ι λέει η εμπειρία άλλων χωρών, όπως της Αυστρίας, της Ιταλίας, των Ηνωμένων Πολιτειών Αμερικής; Λέει ότι όπου άνοιξε ο δρόμος</w:t>
      </w:r>
      <w:r>
        <w:rPr>
          <w:rFonts w:eastAsia="Times New Roman"/>
          <w:szCs w:val="24"/>
        </w:rPr>
        <w:t xml:space="preserve"> με την ιατρική χρήση κ.λπ.</w:t>
      </w:r>
      <w:r>
        <w:rPr>
          <w:rFonts w:eastAsia="Times New Roman"/>
          <w:szCs w:val="24"/>
        </w:rPr>
        <w:t>,</w:t>
      </w:r>
      <w:r>
        <w:rPr>
          <w:rFonts w:eastAsia="Times New Roman"/>
          <w:szCs w:val="24"/>
        </w:rPr>
        <w:t xml:space="preserve"> ήταν όχημα για την πλήρη απε</w:t>
      </w:r>
      <w:r>
        <w:rPr>
          <w:rFonts w:eastAsia="Times New Roman"/>
          <w:szCs w:val="24"/>
        </w:rPr>
        <w:lastRenderedPageBreak/>
        <w:t xml:space="preserve">λευθέρωση. </w:t>
      </w:r>
      <w:r>
        <w:rPr>
          <w:rFonts w:eastAsia="Times New Roman"/>
          <w:szCs w:val="24"/>
        </w:rPr>
        <w:t>Έ</w:t>
      </w:r>
      <w:r>
        <w:rPr>
          <w:rFonts w:eastAsia="Times New Roman"/>
          <w:szCs w:val="24"/>
        </w:rPr>
        <w:t xml:space="preserve">χω στοιχεία και </w:t>
      </w:r>
      <w:r>
        <w:rPr>
          <w:rFonts w:eastAsia="Times New Roman"/>
          <w:szCs w:val="24"/>
        </w:rPr>
        <w:t xml:space="preserve">το </w:t>
      </w:r>
      <w:r>
        <w:rPr>
          <w:rFonts w:eastAsia="Times New Roman"/>
          <w:szCs w:val="24"/>
        </w:rPr>
        <w:t xml:space="preserve">σημερινό δελτίο Τύπου του ΚΕΘΕΑ -το οποίο θα το καταθέσω και στα Πρακτικά, δεν θέλω να το διαβάσω- για το τι λέει η </w:t>
      </w:r>
      <w:r>
        <w:rPr>
          <w:rFonts w:eastAsia="Times New Roman"/>
          <w:szCs w:val="24"/>
        </w:rPr>
        <w:t>α</w:t>
      </w:r>
      <w:r>
        <w:rPr>
          <w:rFonts w:eastAsia="Times New Roman"/>
          <w:szCs w:val="24"/>
        </w:rPr>
        <w:t xml:space="preserve">μερικάνικη </w:t>
      </w:r>
      <w:r>
        <w:rPr>
          <w:rFonts w:eastAsia="Times New Roman"/>
          <w:szCs w:val="24"/>
        </w:rPr>
        <w:t>ε</w:t>
      </w:r>
      <w:r>
        <w:rPr>
          <w:rFonts w:eastAsia="Times New Roman"/>
          <w:szCs w:val="24"/>
        </w:rPr>
        <w:t>πιτροπή για τα ναρκωτικά και τα στοιχεί</w:t>
      </w:r>
      <w:r>
        <w:rPr>
          <w:rFonts w:eastAsia="Times New Roman"/>
          <w:szCs w:val="24"/>
        </w:rPr>
        <w:t>α που έχει.</w:t>
      </w:r>
    </w:p>
    <w:p w14:paraId="0515FE8D"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Το καταθέτω.</w:t>
      </w:r>
    </w:p>
    <w:p w14:paraId="0515FE8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Αθανάσιος </w:t>
      </w:r>
      <w:proofErr w:type="spellStart"/>
      <w:r>
        <w:rPr>
          <w:rFonts w:eastAsia="Times New Roman"/>
          <w:szCs w:val="24"/>
        </w:rPr>
        <w:t>Παφίλης</w:t>
      </w:r>
      <w:proofErr w:type="spellEnd"/>
      <w:r>
        <w:rPr>
          <w:rFonts w:eastAsia="Times New Roman"/>
          <w:szCs w:val="24"/>
        </w:rPr>
        <w:t xml:space="preserve">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0515FE8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Λένε ορισμένοι κ</w:t>
      </w:r>
      <w:r>
        <w:rPr>
          <w:rFonts w:eastAsia="Times New Roman"/>
          <w:szCs w:val="24"/>
        </w:rPr>
        <w:t>αι ο εισηγητής και άλλοι: «Μα όλες οι χώρες προχωράνε. Εμείς θα μείνουμε πίσω; Θα μείνουμε μακριά;» Ποιες χώρες προχωράνε; Τι είναι αυτές οι χώρες που προχωράνε; Αυτές που σκέφτονται  το κοινωνικό σύνολο;</w:t>
      </w:r>
    </w:p>
    <w:p w14:paraId="0515FE90"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Ανεπτυγμένες, κύριε </w:t>
      </w:r>
      <w:proofErr w:type="spellStart"/>
      <w:r>
        <w:rPr>
          <w:rFonts w:eastAsia="Times New Roman"/>
          <w:szCs w:val="24"/>
        </w:rPr>
        <w:t>Παφίλη</w:t>
      </w:r>
      <w:proofErr w:type="spellEnd"/>
      <w:r>
        <w:rPr>
          <w:rFonts w:eastAsia="Times New Roman"/>
          <w:szCs w:val="24"/>
        </w:rPr>
        <w:t>. Από τις μεγαλύτερες ευρωπαϊκές χώρες.</w:t>
      </w:r>
    </w:p>
    <w:p w14:paraId="0515FE91" w14:textId="77777777" w:rsidR="00F75232" w:rsidRDefault="00120703">
      <w:pPr>
        <w:tabs>
          <w:tab w:val="left" w:pos="2940"/>
        </w:tabs>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Μα η Ολλανδία είναι από τις πιο ανεπτυγμένες και οι μισοί μαθητές καπνίζουν χασίς από δεκαπέντε χρονών. Οι Ηνωμένες Πολιτείες της Αμερικής είναι η πιο ανεπτυγμένη καπιταλ</w:t>
      </w:r>
      <w:r>
        <w:rPr>
          <w:rFonts w:eastAsia="Times New Roman"/>
          <w:szCs w:val="24"/>
        </w:rPr>
        <w:t>ιστική χώρα του κόσμου -και έχω τα στοιχεία εδώ- και είναι 66% κάτω από δεκαέξι χρονών στα ναρκωτικά ενώ στην Ολλανδία 42%. Έχω τα επίσημα στοιχεία.</w:t>
      </w:r>
    </w:p>
    <w:p w14:paraId="0515FE92"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Η Ελλάδα με αυτό το πλαίσιο που έχει και που δεν συμφωνούμε, βέβαια, είναι στις τελευταίες -να μην πω η τελ</w:t>
      </w:r>
      <w:r>
        <w:rPr>
          <w:rFonts w:eastAsia="Times New Roman"/>
          <w:szCs w:val="24"/>
        </w:rPr>
        <w:t>ευταία- όσον αφορά στα ναρκωτικά.</w:t>
      </w:r>
    </w:p>
    <w:p w14:paraId="0515FE93"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Άρα συγκρίνοντας τις ανεπτυγμένες χώρες και τα στοιχεία που έχουν, τι δείχνουν αυτά τα στοιχεία των καπιταλιστικών χωρών; </w:t>
      </w:r>
      <w:r>
        <w:rPr>
          <w:rFonts w:eastAsia="Times New Roman"/>
          <w:szCs w:val="24"/>
        </w:rPr>
        <w:lastRenderedPageBreak/>
        <w:t xml:space="preserve">Δείχνουν ότι όπου ανοίγει ο δρόμος και απελευθερώνεται η χρήση -και η συζήτηση μόνο που γίνεται για </w:t>
      </w:r>
      <w:r>
        <w:rPr>
          <w:rFonts w:eastAsia="Times New Roman"/>
          <w:szCs w:val="24"/>
        </w:rPr>
        <w:t xml:space="preserve">το ότι είναι καλό και ότι δεν έχει συνέπειες κ.λπ., ειδικά λέμε για την ινδική κάνναβη- αυτόματα ανεβάζει την κατανάλωση. </w:t>
      </w:r>
    </w:p>
    <w:p w14:paraId="0515FE94"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Στην Ελλάδα υπάρχουν τέτοια στοιχεία. Όταν άνοιξε η κουβέντα τότε -με γαργαλάτε και θα τα πω τώρα- με κοινή πρόταση Βουλευτών Νέας Δη</w:t>
      </w:r>
      <w:r>
        <w:rPr>
          <w:rFonts w:eastAsia="Times New Roman"/>
          <w:szCs w:val="24"/>
        </w:rPr>
        <w:t>μοκρατίας, Συνασπισμού και ΠΑΣΟΚ για την πλήρη αποποινικοποίηση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ανέβηκε κατακόρυφα. Όσο ανοίγουν αυτές οι κουβέντες περί αθωότητας και ότι κάνει και καλό και είναι και ψυχαγωγικό, τόσο χειροτερεύει η κατάσταση.</w:t>
      </w:r>
    </w:p>
    <w:p w14:paraId="0515FE95"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Τέλος, επειδή δεν έχω και χρόνο και δε</w:t>
      </w:r>
      <w:r>
        <w:rPr>
          <w:rFonts w:eastAsia="Times New Roman"/>
          <w:szCs w:val="24"/>
        </w:rPr>
        <w:t xml:space="preserve">ν θέλω να τον καταχραστώ, το Κομμουνιστικό Κόμμα Ελλάδας είναι αδιάφορο σ’ αυτά; Γίνεται μια συστηματική συκοφάντηση. Επειδή ο πνιγμένος από τα </w:t>
      </w:r>
      <w:r>
        <w:rPr>
          <w:rFonts w:eastAsia="Times New Roman"/>
          <w:szCs w:val="24"/>
        </w:rPr>
        <w:lastRenderedPageBreak/>
        <w:t>μαλλιά του πιάνεται, έτσι και αυτοί που θέλουν να μας κατηγορήσουν</w:t>
      </w:r>
      <w:r>
        <w:rPr>
          <w:rFonts w:eastAsia="Times New Roman"/>
          <w:szCs w:val="24"/>
        </w:rPr>
        <w:t>,</w:t>
      </w:r>
      <w:r>
        <w:rPr>
          <w:rFonts w:eastAsia="Times New Roman"/>
          <w:szCs w:val="24"/>
        </w:rPr>
        <w:t xml:space="preserve"> επειδή δεν μπορούν να δικαιολογήσουν όλα αυτ</w:t>
      </w:r>
      <w:r>
        <w:rPr>
          <w:rFonts w:eastAsia="Times New Roman"/>
          <w:szCs w:val="24"/>
        </w:rPr>
        <w:t>ά που κάνουν</w:t>
      </w:r>
      <w:r>
        <w:rPr>
          <w:rFonts w:eastAsia="Times New Roman"/>
          <w:szCs w:val="24"/>
        </w:rPr>
        <w:t>,</w:t>
      </w:r>
      <w:r>
        <w:rPr>
          <w:rFonts w:eastAsia="Times New Roman"/>
          <w:szCs w:val="24"/>
        </w:rPr>
        <w:t xml:space="preserve"> λένε ψέματα για εμάς.</w:t>
      </w:r>
    </w:p>
    <w:p w14:paraId="0515FE9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Τι λέμε, λοιπόν, εμείς; Θα το διαβάσω ξανά, για να εμπεδωθεί. Λέμε ότι η φυτική κάνναβη λόγω του μεγάλου αριθμού δραστικών ουσιών -αυτά είναι επιστημονικά συμπεράσματα- που περιέχει, για τη συντριπτική πλειοψηφία των οπο</w:t>
      </w:r>
      <w:r>
        <w:rPr>
          <w:rFonts w:eastAsia="Times New Roman"/>
          <w:szCs w:val="24"/>
        </w:rPr>
        <w:t>ίων δεν γνωρίζουμε τις δράσεις, αλληλεπιδράσεις, παρενέργειες που έχει κάθε μια απ’ αυτές αλλά και οι ποικίλοι συνδυασμοί τους, δεν μπορεί να χρησιμοποιηθεί αυτή καθαυτή ως φαρμακευτική θεραπευτική ουσία.</w:t>
      </w:r>
    </w:p>
    <w:p w14:paraId="0515FE9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ανέλυσε και ο εισηγητής μας ο Μανώλης Συντυχάκης</w:t>
      </w:r>
      <w:r>
        <w:rPr>
          <w:rFonts w:eastAsia="Times New Roman" w:cs="Times New Roman"/>
          <w:szCs w:val="24"/>
        </w:rPr>
        <w:t xml:space="preserve"> και ο Γιώργος </w:t>
      </w:r>
      <w:proofErr w:type="spellStart"/>
      <w:r>
        <w:rPr>
          <w:rFonts w:eastAsia="Times New Roman" w:cs="Times New Roman"/>
          <w:szCs w:val="24"/>
        </w:rPr>
        <w:t>Λαμπρούλης</w:t>
      </w:r>
      <w:proofErr w:type="spellEnd"/>
      <w:r>
        <w:rPr>
          <w:rFonts w:eastAsia="Times New Roman" w:cs="Times New Roman"/>
          <w:szCs w:val="24"/>
        </w:rPr>
        <w:t xml:space="preserve"> επιστημονικά, τεκμηριωμένα. Δεν έχω χρόνο τώρα να το αναλύσω.</w:t>
      </w:r>
    </w:p>
    <w:p w14:paraId="0515FE9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Δεύτερον, αντίθετα συγκεκριμένες δραστικές ουσίες που απομονώνονται από την κάνναβη ή και μπορούν να συντεθούν, ακόμα και τεχνητά, θα μπορούσαν να χρησιμοποιηθούν για ι</w:t>
      </w:r>
      <w:r>
        <w:rPr>
          <w:rFonts w:eastAsia="Times New Roman" w:cs="Times New Roman"/>
          <w:szCs w:val="24"/>
        </w:rPr>
        <w:t>ατρικούς, φαρμακευτικούς, παρηγορητικούς σκοπούς, σε περιπτώσεις που τα ήδη υπάρχοντα φάρμακα δεν επαρκούν. Είναι σαφές αυτό που λέει το ΚΚΕ ή όχι; Το λέω αυτό</w:t>
      </w:r>
      <w:r>
        <w:rPr>
          <w:rFonts w:eastAsia="Times New Roman" w:cs="Times New Roman"/>
          <w:szCs w:val="24"/>
        </w:rPr>
        <w:t>,</w:t>
      </w:r>
      <w:r>
        <w:rPr>
          <w:rFonts w:eastAsia="Times New Roman" w:cs="Times New Roman"/>
          <w:szCs w:val="24"/>
        </w:rPr>
        <w:t xml:space="preserve"> γιατί μας κατηγορείτε ότι δεν μας νοιάζει η υγεία των ασθενών. Και νοιάζει εσάς που είστε στη «</w:t>
      </w:r>
      <w:r>
        <w:rPr>
          <w:rFonts w:eastAsia="Times New Roman" w:cs="Times New Roman"/>
          <w:szCs w:val="24"/>
          <w:lang w:val="en-US"/>
        </w:rPr>
        <w:t>NOVARTIS</w:t>
      </w:r>
      <w:r>
        <w:rPr>
          <w:rFonts w:eastAsia="Times New Roman" w:cs="Times New Roman"/>
          <w:szCs w:val="24"/>
        </w:rPr>
        <w:t>», τη</w:t>
      </w:r>
      <w:r>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BAYER</w:t>
      </w:r>
      <w:r>
        <w:rPr>
          <w:rFonts w:eastAsia="Times New Roman" w:cs="Times New Roman"/>
          <w:szCs w:val="24"/>
        </w:rPr>
        <w:t>» και σε όλες τις πολυεθνικές που ενδιαφέρονται και κόπτονται!</w:t>
      </w:r>
    </w:p>
    <w:p w14:paraId="0515FE9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Τι λέμε στη συνέχεια; Βασική προϋπόθεση αποτελεί η αντιμετώπιση των δραστικών ουσιών ως φαρμάκων, δηλαδή η απομόνωσή τους από το φυτό ή η τεχνική - χημική παραγωγή τους και</w:t>
      </w:r>
      <w:r>
        <w:rPr>
          <w:rFonts w:eastAsia="Times New Roman" w:cs="Times New Roman"/>
          <w:szCs w:val="24"/>
        </w:rPr>
        <w:t xml:space="preserve"> η </w:t>
      </w:r>
      <w:r>
        <w:rPr>
          <w:rFonts w:eastAsia="Times New Roman" w:cs="Times New Roman"/>
          <w:szCs w:val="24"/>
        </w:rPr>
        <w:lastRenderedPageBreak/>
        <w:t xml:space="preserve">πραγματοποίηση κλινικών μελετών για τον καθορισμό των ενδείξεων χρήσης τους, των </w:t>
      </w:r>
      <w:proofErr w:type="spellStart"/>
      <w:r>
        <w:rPr>
          <w:rFonts w:eastAsia="Times New Roman" w:cs="Times New Roman"/>
          <w:szCs w:val="24"/>
        </w:rPr>
        <w:t>φαρμακοκινητικών</w:t>
      </w:r>
      <w:proofErr w:type="spellEnd"/>
      <w:r>
        <w:rPr>
          <w:rFonts w:eastAsia="Times New Roman" w:cs="Times New Roman"/>
          <w:szCs w:val="24"/>
        </w:rPr>
        <w:t xml:space="preserve"> χαρακτηριστικών τους, του προφίλ ασφαλείας τους, των αλληλεπιδράσεών τους με άλλα φάρμακα, προκειμένου να παρέχονται στους ασθενείς με τη μεγαλύτερη δυνατή</w:t>
      </w:r>
      <w:r>
        <w:rPr>
          <w:rFonts w:eastAsia="Times New Roman" w:cs="Times New Roman"/>
          <w:szCs w:val="24"/>
        </w:rPr>
        <w:t xml:space="preserve"> ασφάλεια και αποτελεσματικότητα.</w:t>
      </w:r>
    </w:p>
    <w:p w14:paraId="0515FE9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Ξέρετε, όλα αυτά που κυκλοφορούν ότι ο καθένας από μόνος του βρίσκει τη θεραπεία, είναι σκοταδισμός, επιστροφή στον Μεσαίωνα και υπηρετούν άλλους στόχους πέρα από πολιτικούς.</w:t>
      </w:r>
    </w:p>
    <w:p w14:paraId="0515FE9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ο</w:t>
      </w:r>
      <w:r>
        <w:rPr>
          <w:rFonts w:eastAsia="Times New Roman" w:cs="Times New Roman"/>
          <w:szCs w:val="24"/>
        </w:rPr>
        <w:t>λοκληρώστε παρακαλώ.</w:t>
      </w:r>
    </w:p>
    <w:p w14:paraId="0515FE9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Τέταρτον, σημαντική προϋπόθεση για την υλοποίηση των παραπάνω και τη διασφάλιση πρώτα απ’ όλα της ασφάλειας των ασθενών αποτελεί ο αυστηρός έλεγχος από </w:t>
      </w:r>
      <w:r>
        <w:rPr>
          <w:rFonts w:eastAsia="Times New Roman" w:cs="Times New Roman"/>
          <w:szCs w:val="24"/>
        </w:rPr>
        <w:lastRenderedPageBreak/>
        <w:t xml:space="preserve">το ίδιο το κράτος της παραγωγής, της επεξεργασίας, της διάθεσης </w:t>
      </w:r>
      <w:r>
        <w:rPr>
          <w:rFonts w:eastAsia="Times New Roman" w:cs="Times New Roman"/>
          <w:szCs w:val="24"/>
        </w:rPr>
        <w:t>και της χορήγησης τέτοιων φαρμάκων με αυστηρά επιστημονικά κριτήρια και με ψυχιατρική παρακολούθηση των ασθενών που τα λαμβάνουν.</w:t>
      </w:r>
    </w:p>
    <w:p w14:paraId="0515FE9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ξέρουμε ότι τέτοια προβλήματα μπορούν να αντιμετωπιστούν συνολικά μόνο σε μια άλλη κοινωνία. Γι’ αυτή παλεύουμε. Υπάρχου</w:t>
      </w:r>
      <w:r>
        <w:rPr>
          <w:rFonts w:eastAsia="Times New Roman" w:cs="Times New Roman"/>
          <w:szCs w:val="24"/>
        </w:rPr>
        <w:t>ν οι προϋποθέσεις. Για εδώ, όμως, σας λέμε</w:t>
      </w:r>
      <w:r>
        <w:rPr>
          <w:rFonts w:eastAsia="Times New Roman" w:cs="Times New Roman"/>
          <w:szCs w:val="24"/>
        </w:rPr>
        <w:t>.</w:t>
      </w:r>
      <w:r>
        <w:rPr>
          <w:rFonts w:eastAsia="Times New Roman" w:cs="Times New Roman"/>
          <w:szCs w:val="24"/>
        </w:rPr>
        <w:t xml:space="preserve"> Γιατί δεν το κάνετε κρατικό μονοπώλιο; Επενδύσεις στην αγροτική οικονομία, εργοστάσια κ.λπ.</w:t>
      </w:r>
      <w:r>
        <w:rPr>
          <w:rFonts w:eastAsia="Times New Roman" w:cs="Times New Roman"/>
          <w:szCs w:val="24"/>
        </w:rPr>
        <w:t>.</w:t>
      </w:r>
      <w:r>
        <w:rPr>
          <w:rFonts w:eastAsia="Times New Roman" w:cs="Times New Roman"/>
          <w:szCs w:val="24"/>
        </w:rPr>
        <w:t xml:space="preserve"> Θα μου πείτε ότι δεν υπάρχουν λεφτά. Πόσα δισεκατομμύρια αναπτυξιακά κίνητρα δίνετε σε όλους; Πόσα; Για βγάλτε τα προγρ</w:t>
      </w:r>
      <w:r>
        <w:rPr>
          <w:rFonts w:eastAsia="Times New Roman" w:cs="Times New Roman"/>
          <w:szCs w:val="24"/>
        </w:rPr>
        <w:t xml:space="preserve">άμματα. Πόσα δίνετε; Εδώ οι άλλοι σιωπούν για όλα αυτά. </w:t>
      </w:r>
    </w:p>
    <w:p w14:paraId="0515FE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Γιατί, λοιπόν, δεν μπορεί σε αυτό το σύστημα έστω να λειτουργήσει έτσι; Όπως και για το φάρμακο. Γιατί δεν φτιάχνετε κρατική βιομηχανία φαρμάκου</w:t>
      </w:r>
      <w:r>
        <w:rPr>
          <w:rFonts w:eastAsia="Times New Roman" w:cs="Times New Roman"/>
          <w:szCs w:val="24"/>
        </w:rPr>
        <w:t>,</w:t>
      </w:r>
      <w:r>
        <w:rPr>
          <w:rFonts w:eastAsia="Times New Roman" w:cs="Times New Roman"/>
          <w:szCs w:val="24"/>
        </w:rPr>
        <w:t xml:space="preserve"> για να χτυπήσετε την ανταγωνιστικότητα των πολυεθνικώ</w:t>
      </w:r>
      <w:r>
        <w:rPr>
          <w:rFonts w:eastAsia="Times New Roman" w:cs="Times New Roman"/>
          <w:szCs w:val="24"/>
        </w:rPr>
        <w:t xml:space="preserve">ν που επιβάλλουν ό,τι θέλουν; </w:t>
      </w:r>
    </w:p>
    <w:p w14:paraId="0515FE9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σας παρακαλώ τελειώνετε.</w:t>
      </w:r>
    </w:p>
    <w:p w14:paraId="0515FEA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 μισό λεπτό. Ξέρετε όμως έχουμε και δευτερολογίες, έχουμε να πούμε πολλά.</w:t>
      </w:r>
    </w:p>
    <w:p w14:paraId="0515FEA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Καταλαβαίνω ότι είναι </w:t>
      </w:r>
      <w:r>
        <w:rPr>
          <w:rFonts w:eastAsia="Times New Roman" w:cs="Times New Roman"/>
          <w:szCs w:val="24"/>
        </w:rPr>
        <w:t>πάρα πολύ σημαντικό. Γι’ αυτόν τον λόγο και έχετε φτάσει στα δεκαέξι λεπτά.</w:t>
      </w:r>
    </w:p>
    <w:p w14:paraId="0515FEA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 Τρία λεπτά, κύριε Πρόεδρε. Δεν ζητάω περισσότερα.</w:t>
      </w:r>
    </w:p>
    <w:p w14:paraId="0515FEA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Αυτό είναι αυτονόητο. Δεν το κάνετε</w:t>
      </w:r>
      <w:r>
        <w:rPr>
          <w:rFonts w:eastAsia="Times New Roman" w:cs="Times New Roman"/>
          <w:szCs w:val="24"/>
        </w:rPr>
        <w:t>,</w:t>
      </w:r>
      <w:r>
        <w:rPr>
          <w:rFonts w:eastAsia="Times New Roman" w:cs="Times New Roman"/>
          <w:szCs w:val="24"/>
        </w:rPr>
        <w:t xml:space="preserve"> γιατί έχετε κάνει επιλογή να υπηρετήσετε αυτό το σύστημα και μάλ</w:t>
      </w:r>
      <w:r>
        <w:rPr>
          <w:rFonts w:eastAsia="Times New Roman" w:cs="Times New Roman"/>
          <w:szCs w:val="24"/>
        </w:rPr>
        <w:t>ιστα καλύτερα από τους άλλους. Γι’ αυτό και οι άλλοι βγαίνουν στα κεραμίδια. Τους τρώτε το ψωμί! Είσαστε πιο προχωρημένοι και τα κάνετε και πιο γρήγορα και με λιγότερες συνέπειες. Να ξέρετε όμως ότι ο λαός σάς παίρνει χαμπάρι.</w:t>
      </w:r>
    </w:p>
    <w:p w14:paraId="0515FEA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Ευχαριστούμε τον κ. </w:t>
      </w:r>
      <w:proofErr w:type="spellStart"/>
      <w:r>
        <w:rPr>
          <w:rFonts w:eastAsia="Times New Roman" w:cs="Times New Roman"/>
          <w:szCs w:val="24"/>
        </w:rPr>
        <w:t>Παφίλη</w:t>
      </w:r>
      <w:proofErr w:type="spellEnd"/>
      <w:r>
        <w:rPr>
          <w:rFonts w:eastAsia="Times New Roman" w:cs="Times New Roman"/>
          <w:szCs w:val="24"/>
        </w:rPr>
        <w:t>.</w:t>
      </w:r>
    </w:p>
    <w:p w14:paraId="0515FEA5" w14:textId="77777777" w:rsidR="00F75232" w:rsidRDefault="00120703">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rPr>
        <w:t>ερώθηκαν για την ιστο</w:t>
      </w:r>
      <w:r>
        <w:rPr>
          <w:rFonts w:eastAsia="Times New Roman" w:cs="Times New Roman"/>
        </w:rPr>
        <w:lastRenderedPageBreak/>
        <w:t>ρία του κτηρίου και τον τρόπο οργάνωσης και λειτουργίας της Βουλής, τριάντα τρεις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Ξάνθης. </w:t>
      </w:r>
    </w:p>
    <w:p w14:paraId="0515FEA6" w14:textId="77777777" w:rsidR="00F75232" w:rsidRDefault="00120703">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515FEA7" w14:textId="77777777" w:rsidR="00F75232" w:rsidRDefault="00120703">
      <w:pPr>
        <w:spacing w:line="600" w:lineRule="auto"/>
        <w:ind w:left="360"/>
        <w:jc w:val="center"/>
        <w:rPr>
          <w:rFonts w:eastAsia="Times New Roman" w:cs="Times New Roman"/>
        </w:rPr>
      </w:pPr>
      <w:r>
        <w:rPr>
          <w:rFonts w:eastAsia="Times New Roman" w:cs="Times New Roman"/>
        </w:rPr>
        <w:t>(Χειροκροτήματα απ’ όλες τις πτ</w:t>
      </w:r>
      <w:r>
        <w:rPr>
          <w:rFonts w:eastAsia="Times New Roman" w:cs="Times New Roman"/>
        </w:rPr>
        <w:t>έρυγες της Βουλής)</w:t>
      </w:r>
    </w:p>
    <w:p w14:paraId="0515FEA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Ιγγλέζη</w:t>
      </w:r>
      <w:proofErr w:type="spellEnd"/>
      <w:r>
        <w:rPr>
          <w:rFonts w:eastAsia="Times New Roman" w:cs="Times New Roman"/>
          <w:szCs w:val="24"/>
        </w:rPr>
        <w:t xml:space="preserve"> για επτά λεπτά.</w:t>
      </w:r>
    </w:p>
    <w:p w14:paraId="0515FEA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Πρόεδρε.</w:t>
      </w:r>
    </w:p>
    <w:p w14:paraId="0515FEA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που αφορά στην παραγωγή, τον έλεγχο και τη διάθεση των σκευασμάτων που περιέχουν φαρμακ</w:t>
      </w:r>
      <w:r>
        <w:rPr>
          <w:rFonts w:eastAsia="Times New Roman" w:cs="Times New Roman"/>
          <w:szCs w:val="24"/>
        </w:rPr>
        <w:t>ευτική κάνναβη.</w:t>
      </w:r>
    </w:p>
    <w:p w14:paraId="0515FEA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Πρόκειται για ένα νομοσχέδιο</w:t>
      </w:r>
      <w:r>
        <w:rPr>
          <w:rFonts w:eastAsia="Times New Roman" w:cs="Times New Roman"/>
          <w:szCs w:val="24"/>
        </w:rPr>
        <w:t>,</w:t>
      </w:r>
      <w:r>
        <w:rPr>
          <w:rFonts w:eastAsia="Times New Roman" w:cs="Times New Roman"/>
          <w:szCs w:val="24"/>
        </w:rPr>
        <w:t xml:space="preserve"> που έρχεται να ανταποκριθεί με ευαισθησία και αίσθημα ευθύνης στην ανάγκη για τη διαμόρφωση </w:t>
      </w:r>
      <w:r>
        <w:rPr>
          <w:rFonts w:eastAsia="Times New Roman" w:cs="Times New Roman"/>
          <w:szCs w:val="24"/>
        </w:rPr>
        <w:lastRenderedPageBreak/>
        <w:t xml:space="preserve">ενός νέου τομέα για τη χώρα μας, για τον οποίο στις περισσότερες ευρωπαϊκές χώρες υπάρχει ήδη θεσμική ρύθμιση. </w:t>
      </w:r>
    </w:p>
    <w:p w14:paraId="0515FEA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Ερχόμα</w:t>
      </w:r>
      <w:r>
        <w:rPr>
          <w:rFonts w:eastAsia="Times New Roman" w:cs="Times New Roman"/>
          <w:szCs w:val="24"/>
        </w:rPr>
        <w:t xml:space="preserve">στε, λοιπόν, σήμερα, </w:t>
      </w:r>
      <w:proofErr w:type="spellStart"/>
      <w:r>
        <w:rPr>
          <w:rFonts w:eastAsia="Times New Roman" w:cs="Times New Roman"/>
          <w:szCs w:val="24"/>
        </w:rPr>
        <w:t>αφουγκραζόμενοι</w:t>
      </w:r>
      <w:proofErr w:type="spellEnd"/>
      <w:r>
        <w:rPr>
          <w:rFonts w:eastAsia="Times New Roman" w:cs="Times New Roman"/>
          <w:szCs w:val="24"/>
        </w:rPr>
        <w:t xml:space="preserve"> ένα σημαντικό κοινωνικό αίτημα, να θεσμοθετήσουμε και να νομιμοποιήσουμε τη δυνατότητα εγχώριας παραγωγής και τελικής επεξεργασίας προϊόντων φαρμακευτικής κάνναβης. </w:t>
      </w:r>
    </w:p>
    <w:p w14:paraId="0515FEA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Τονίζω το «φαρμακευτικής», συνάδελφοι, γιατί όσο και </w:t>
      </w:r>
      <w:r>
        <w:rPr>
          <w:rFonts w:eastAsia="Times New Roman" w:cs="Times New Roman"/>
          <w:szCs w:val="24"/>
        </w:rPr>
        <w:t xml:space="preserve">αν προσπαθεί η Αντιπολίτευση να οδηγήσει τη συζήτηση στην απελευθέρωση της χρήσης της κάνναβης, στην αποποινικοποίηση της κατοχής ή να παρουσιάσει αυτό το νομοσχέδιο ως τον «δούρειο ίππο» για την ανεξέλεγκτη χρήση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δεν μπορεί να το κα</w:t>
      </w:r>
      <w:r>
        <w:rPr>
          <w:rFonts w:eastAsia="Times New Roman" w:cs="Times New Roman"/>
          <w:szCs w:val="24"/>
        </w:rPr>
        <w:t xml:space="preserve">ταφέρει. </w:t>
      </w:r>
    </w:p>
    <w:p w14:paraId="0515FEA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Και αυτό γιατί η συζήτηση του νομοσχεδίου μάς φέρνει αντιμέτωπους</w:t>
      </w:r>
      <w:r>
        <w:rPr>
          <w:rFonts w:eastAsia="Times New Roman" w:cs="Times New Roman"/>
          <w:szCs w:val="24"/>
        </w:rPr>
        <w:t>,</w:t>
      </w:r>
      <w:r>
        <w:rPr>
          <w:rFonts w:eastAsia="Times New Roman" w:cs="Times New Roman"/>
          <w:szCs w:val="24"/>
        </w:rPr>
        <w:t xml:space="preserve"> με ερωτήματα που βρίσκονται σε εντελώς διαφορετικό πλαίσιο, ερωτήματα που έχουν να κάνουν με την ιατρική αξία της κάνναβης, με τη διευκόλυνση των ασθενών που μπορούν να ωφεληθούν </w:t>
      </w:r>
      <w:r>
        <w:rPr>
          <w:rFonts w:eastAsia="Times New Roman" w:cs="Times New Roman"/>
          <w:szCs w:val="24"/>
        </w:rPr>
        <w:t>από αυτή αλλά και την ανάπτυξη τεχνογνωσίας για τη διαδικασία υπό όρους, προϋποθέσεις και αυστηρό έλεγχο.</w:t>
      </w:r>
    </w:p>
    <w:p w14:paraId="0515FEA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Σε ένα σύγχρονο πλαίσιο αντιμετώπισης των ασθενειών και των συνεπειών τους αλλά παράλληλα και αξιοποίησης της φύσης για την αντιμετώπισή τους, δεν μπο</w:t>
      </w:r>
      <w:r>
        <w:rPr>
          <w:rFonts w:eastAsia="Times New Roman" w:cs="Times New Roman"/>
          <w:szCs w:val="24"/>
        </w:rPr>
        <w:t>ρούμε να εθελοτυφλούμε. Η χώρα μας έχει το συγκριτικό πλεονέκτημα</w:t>
      </w:r>
      <w:r>
        <w:rPr>
          <w:rFonts w:eastAsia="Times New Roman" w:cs="Times New Roman"/>
          <w:szCs w:val="24"/>
        </w:rPr>
        <w:t>,</w:t>
      </w:r>
      <w:r>
        <w:rPr>
          <w:rFonts w:eastAsia="Times New Roman" w:cs="Times New Roman"/>
          <w:szCs w:val="24"/>
        </w:rPr>
        <w:t xml:space="preserve"> να διαθέτει τις φυσικές αυτές συνθήκες που ευνοούν την καλλιέργεια όχι μόνο της κάνναβης αλλά και άλλων φαρμακευτικών φυτών.</w:t>
      </w:r>
    </w:p>
    <w:p w14:paraId="0515FEB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Για την ανάπτυξη και καθιέρωση των φαρμακευτικών φυτών και βοτάν</w:t>
      </w:r>
      <w:r>
        <w:rPr>
          <w:rFonts w:eastAsia="Times New Roman" w:cs="Times New Roman"/>
          <w:szCs w:val="24"/>
        </w:rPr>
        <w:t>ων στη χώρα οφείλουμε να συζητήσουμε συνολικά και διεξοδικά το επόμενο διάστημα, από τη διασφάλιση του γενετικού πόρου μέχρι τη συγκροτημένη εισαγωγή του στο ιατροφαρμακευτικό μας σύστημα. Ελπίζω, κύριοι Υπουργοί, να υπάρξουν σχετικές πρωτοβουλίες από τα α</w:t>
      </w:r>
      <w:r>
        <w:rPr>
          <w:rFonts w:eastAsia="Times New Roman" w:cs="Times New Roman"/>
          <w:szCs w:val="24"/>
        </w:rPr>
        <w:t xml:space="preserve">ρμόδια Υπουργεία το επόμενο διάστημα. </w:t>
      </w:r>
    </w:p>
    <w:p w14:paraId="0515FEB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αφορμή, όμως, τη φαρμακευτική κάνναβη αναδεικνύεται ότι βρισκόμαστε μπροστά σε μια σημαντική πρόκληση</w:t>
      </w:r>
      <w:r>
        <w:rPr>
          <w:rFonts w:eastAsia="Times New Roman" w:cs="Times New Roman"/>
          <w:szCs w:val="24"/>
        </w:rPr>
        <w:t>,</w:t>
      </w:r>
      <w:r>
        <w:rPr>
          <w:rFonts w:eastAsia="Times New Roman" w:cs="Times New Roman"/>
          <w:szCs w:val="24"/>
        </w:rPr>
        <w:t xml:space="preserve"> που καλούμαστε να αξιολογήσουμε,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δώσουμε τη δυνατότητα στις παραγωγικές δυνάμεις της χώρας</w:t>
      </w:r>
      <w:r>
        <w:rPr>
          <w:rFonts w:eastAsia="Times New Roman" w:cs="Times New Roman"/>
          <w:szCs w:val="24"/>
        </w:rPr>
        <w:t>,</w:t>
      </w:r>
      <w:r>
        <w:rPr>
          <w:rFonts w:eastAsia="Times New Roman" w:cs="Times New Roman"/>
          <w:szCs w:val="24"/>
        </w:rPr>
        <w:t xml:space="preserve"> να δ</w:t>
      </w:r>
      <w:r>
        <w:rPr>
          <w:rFonts w:eastAsia="Times New Roman" w:cs="Times New Roman"/>
          <w:szCs w:val="24"/>
        </w:rPr>
        <w:t>ιαμορφώσουν και να έχουν ενεργό ρόλο σε όλη την αλυσίδα, από την καλλιέργεια μέχρι και τη μεταποίηση και την τελική επεξεργασία των προϊόντων ως και τη διάθεση σκευασμάτων που περιέχουν φαρμακευτική κάνναβη.</w:t>
      </w:r>
    </w:p>
    <w:p w14:paraId="0515FEB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Όσο και αν δεν θέλουμε να το δούμε αυτό ως ένα σ</w:t>
      </w:r>
      <w:r>
        <w:rPr>
          <w:rFonts w:eastAsia="Times New Roman" w:cs="Times New Roman"/>
          <w:szCs w:val="24"/>
        </w:rPr>
        <w:t xml:space="preserve">τυγνό αναπτυξιακό ζήτημα, διότι άπτεται πολύ ευαίσθητων πλευρών και σχετίζεται με την ίαση ανθρώπων, έχει εν τοις </w:t>
      </w:r>
      <w:proofErr w:type="spellStart"/>
      <w:r>
        <w:rPr>
          <w:rFonts w:eastAsia="Times New Roman" w:cs="Times New Roman"/>
          <w:szCs w:val="24"/>
        </w:rPr>
        <w:t>πράγμασι</w:t>
      </w:r>
      <w:proofErr w:type="spellEnd"/>
      <w:r>
        <w:rPr>
          <w:rFonts w:eastAsia="Times New Roman" w:cs="Times New Roman"/>
          <w:szCs w:val="24"/>
        </w:rPr>
        <w:t xml:space="preserve"> ένα συγκεκριμένο οικονομικό κύκλο, έναν κύκλο ανθρώπων που θα επενδύσουν σε αυτό, που δεν θα είναι απαραίτητα </w:t>
      </w:r>
      <w:proofErr w:type="spellStart"/>
      <w:r>
        <w:rPr>
          <w:rFonts w:eastAsia="Times New Roman" w:cs="Times New Roman"/>
          <w:szCs w:val="24"/>
        </w:rPr>
        <w:t>μεγαλοεπενδυτές</w:t>
      </w:r>
      <w:proofErr w:type="spellEnd"/>
      <w:r>
        <w:rPr>
          <w:rFonts w:eastAsia="Times New Roman" w:cs="Times New Roman"/>
          <w:szCs w:val="24"/>
        </w:rPr>
        <w:t xml:space="preserve"> ή φαρμα</w:t>
      </w:r>
      <w:r>
        <w:rPr>
          <w:rFonts w:eastAsia="Times New Roman" w:cs="Times New Roman"/>
          <w:szCs w:val="24"/>
        </w:rPr>
        <w:t xml:space="preserve">κευτικές πολυεθνικές, αλλά μπορούν να είναι και νέοι αγρότες ή συνεταιριστικά παραγωγικά σχήματα, έναν κύκλο όσων υπό αυστηρό κρατικό έλεγχο θα αναπτύξουν δραστηριότητες μεταποίησης, αλλά και θα διαθέσουν στην αγορά προϊόντα. </w:t>
      </w:r>
    </w:p>
    <w:p w14:paraId="0515FEB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Από αυτόν τον κύκλο ο πρωταρχ</w:t>
      </w:r>
      <w:r>
        <w:rPr>
          <w:rFonts w:eastAsia="Times New Roman" w:cs="Times New Roman"/>
          <w:szCs w:val="24"/>
        </w:rPr>
        <w:t>ικός ωφελούμενος</w:t>
      </w:r>
      <w:r>
        <w:rPr>
          <w:rFonts w:eastAsia="Times New Roman" w:cs="Times New Roman"/>
          <w:szCs w:val="24"/>
        </w:rPr>
        <w:t>,</w:t>
      </w:r>
      <w:r>
        <w:rPr>
          <w:rFonts w:eastAsia="Times New Roman" w:cs="Times New Roman"/>
          <w:szCs w:val="24"/>
        </w:rPr>
        <w:t xml:space="preserve"> δεν θα είναι αποκλειστικά ο όποιος επενδυτής. Ναι, πράγματι</w:t>
      </w:r>
      <w:r>
        <w:rPr>
          <w:rFonts w:eastAsia="Times New Roman" w:cs="Times New Roman"/>
          <w:szCs w:val="24"/>
        </w:rPr>
        <w:t>,</w:t>
      </w:r>
      <w:r>
        <w:rPr>
          <w:rFonts w:eastAsia="Times New Roman" w:cs="Times New Roman"/>
          <w:szCs w:val="24"/>
        </w:rPr>
        <w:t xml:space="preserve"> θα δοθούν ευκαιρίες</w:t>
      </w:r>
      <w:r>
        <w:rPr>
          <w:rFonts w:eastAsia="Times New Roman" w:cs="Times New Roman"/>
          <w:szCs w:val="24"/>
        </w:rPr>
        <w:t>,</w:t>
      </w:r>
      <w:r>
        <w:rPr>
          <w:rFonts w:eastAsia="Times New Roman" w:cs="Times New Roman"/>
          <w:szCs w:val="24"/>
        </w:rPr>
        <w:t xml:space="preserve"> για να προωθηθούν παραγωγικές επενδύσεις στον τομέα αυτόν και θα υπάρξουν αναπτυξιακά οφέλη στην οικονομία και στο </w:t>
      </w:r>
      <w:r>
        <w:rPr>
          <w:rFonts w:eastAsia="Times New Roman" w:cs="Times New Roman"/>
          <w:szCs w:val="24"/>
        </w:rPr>
        <w:lastRenderedPageBreak/>
        <w:t>κράτος. Εν τέλει, ο πραγματικά ωφελούμενο</w:t>
      </w:r>
      <w:r>
        <w:rPr>
          <w:rFonts w:eastAsia="Times New Roman" w:cs="Times New Roman"/>
          <w:szCs w:val="24"/>
        </w:rPr>
        <w:t>ς είναι ο ασθενής και αυτό είναι το δικό μας μέλημα, να μπορεί ο ασθενής που έχει τεκμηριωμένα ανάγκη από αυτά τα προϊόντα, να έχει πρόσβαση σε αυτά ευκολότερα, ασφαλέστερα και χωρίς προκαταλήψεις αλλά φυσικά και με μικρότερο κόστος.</w:t>
      </w:r>
    </w:p>
    <w:p w14:paraId="0515FEB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το σχέδιο νόμου που</w:t>
      </w:r>
      <w:r>
        <w:rPr>
          <w:rFonts w:eastAsia="Times New Roman" w:cs="Times New Roman"/>
          <w:szCs w:val="24"/>
        </w:rPr>
        <w:t xml:space="preserve"> συζητάμε σήμερα, φυσικά ή νομικά πρόσωπα θα μπορούν να παράγουν κάνναβη </w:t>
      </w:r>
      <w:r>
        <w:rPr>
          <w:rFonts w:eastAsia="Times New Roman" w:cs="Times New Roman"/>
          <w:szCs w:val="24"/>
          <w:lang w:val="en-US"/>
        </w:rPr>
        <w:t>sativa</w:t>
      </w:r>
      <w:r>
        <w:rPr>
          <w:rFonts w:eastAsia="Times New Roman" w:cs="Times New Roman"/>
          <w:szCs w:val="24"/>
        </w:rPr>
        <w:t>, με αποκλειστικό σκοπό την παραγωγή μόνο τελικών προϊόντων φαρμακευτικής κάνναβης και την προμήθεια με αυτά του κρατικού μονοπωλίου για τη διάθεση σε ασθενείς και την εξαγωγή γ</w:t>
      </w:r>
      <w:r>
        <w:rPr>
          <w:rFonts w:eastAsia="Times New Roman" w:cs="Times New Roman"/>
          <w:szCs w:val="24"/>
        </w:rPr>
        <w:t>ια ιατρικούς σκοπούς. Αυτό είναι ένα σημαντικό και αναγκαίο θεσμικό βήμα για τη χώρα μας, η ένταξη, δηλαδή, της κάνναβης και των προϊόντων της στο ιατροφαρμακευτικό σύστημα της χώρας.</w:t>
      </w:r>
    </w:p>
    <w:p w14:paraId="0515FEB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μέχρι σήμερα ο τρόπος με τον οποίο ήταν </w:t>
      </w:r>
      <w:r>
        <w:rPr>
          <w:rFonts w:eastAsia="Times New Roman" w:cs="Times New Roman"/>
          <w:szCs w:val="24"/>
        </w:rPr>
        <w:t>διαμορφωμένο το σύστημα αξιοποίησης της φαρμακευτικής κάνναβης στη χώρα</w:t>
      </w:r>
      <w:r>
        <w:rPr>
          <w:rFonts w:eastAsia="Times New Roman" w:cs="Times New Roman"/>
          <w:szCs w:val="24"/>
        </w:rPr>
        <w:t>,</w:t>
      </w:r>
      <w:r>
        <w:rPr>
          <w:rFonts w:eastAsia="Times New Roman" w:cs="Times New Roman"/>
          <w:szCs w:val="24"/>
        </w:rPr>
        <w:t xml:space="preserve"> δεν μπορούσε να εξυπηρετήσει τις ανάγκες των ασθενών. Δεν διασφαλιζόταν η διαθεσιμότητα, η προσβασιμότητα και το λογικό κόστος των ουσιών. Ακόμα οι ασφυκτικές συνθήκες του εφαρμοζόμεν</w:t>
      </w:r>
      <w:r>
        <w:rPr>
          <w:rFonts w:eastAsia="Times New Roman" w:cs="Times New Roman"/>
          <w:szCs w:val="24"/>
        </w:rPr>
        <w:t>ου συστήματος</w:t>
      </w:r>
      <w:r>
        <w:rPr>
          <w:rFonts w:eastAsia="Times New Roman" w:cs="Times New Roman"/>
          <w:szCs w:val="24"/>
        </w:rPr>
        <w:t>,</w:t>
      </w:r>
      <w:r>
        <w:rPr>
          <w:rFonts w:eastAsia="Times New Roman" w:cs="Times New Roman"/>
          <w:szCs w:val="24"/>
        </w:rPr>
        <w:t xml:space="preserve"> δεν έδιναν τη δυνατότητα αξιοποίησης αναπτυξιακών προοπτικών και της φαρμακευτικής κάνναβης, την προσέλκυση επενδύσεων και τη δημιουργία νέων αγορών εργασίας. </w:t>
      </w:r>
    </w:p>
    <w:p w14:paraId="0515FEB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Με τη νομοθέτηση των ρυθμίσεων που συζητάμε σήμερα, το πλαίσιο αυτό θα τροποποιηθ</w:t>
      </w:r>
      <w:r>
        <w:rPr>
          <w:rFonts w:eastAsia="Times New Roman" w:cs="Times New Roman"/>
          <w:szCs w:val="24"/>
        </w:rPr>
        <w:t xml:space="preserve">εί σημαντικά και θα επιζητούμε συνεχώς τη βελτίωση του συστήματος αυτού. Προφανώς, όμως, δεν </w:t>
      </w:r>
      <w:r>
        <w:rPr>
          <w:rFonts w:eastAsia="Times New Roman" w:cs="Times New Roman"/>
          <w:szCs w:val="24"/>
        </w:rPr>
        <w:lastRenderedPageBreak/>
        <w:t>σταματούν εδώ οι προσπάθειες και η μεγαλύτερη προσπάθεια πρέπει να γίνει με την κοινωνία, όχι τόσο με αυτό το κομμάτι της κοινωνίας που έχει ανάγκη τα προϊόντα της</w:t>
      </w:r>
      <w:r>
        <w:rPr>
          <w:rFonts w:eastAsia="Times New Roman" w:cs="Times New Roman"/>
          <w:szCs w:val="24"/>
        </w:rPr>
        <w:t xml:space="preserve"> φαρμακευτικής κάνναβης για να βρει ανακούφιση, να βελτιώσει την υγεία του και να έχει μια καλύτερη ποιότητα ζωής, γιατί αυτό το κομμάτι της κοινωνίας γνωρίζει πολύ καλά, αλλά με εκείνο το κομμάτι της κοινωνίας που αντιμετωπίζει τα ζητήματα αυτά με προκατά</w:t>
      </w:r>
      <w:r>
        <w:rPr>
          <w:rFonts w:eastAsia="Times New Roman" w:cs="Times New Roman"/>
          <w:szCs w:val="24"/>
        </w:rPr>
        <w:t>ληψη.</w:t>
      </w:r>
    </w:p>
    <w:p w14:paraId="0515FEB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ενημέρωση, λοιπόν, της κοινής γνώμης είναι αναγκαία όχι μόνο για </w:t>
      </w:r>
      <w:r>
        <w:rPr>
          <w:rFonts w:eastAsia="Times New Roman" w:cs="Times New Roman"/>
          <w:szCs w:val="24"/>
        </w:rPr>
        <w:t xml:space="preserve">τις </w:t>
      </w:r>
      <w:r>
        <w:rPr>
          <w:rFonts w:eastAsia="Times New Roman" w:cs="Times New Roman"/>
          <w:szCs w:val="24"/>
        </w:rPr>
        <w:t xml:space="preserve">δυνατότητες που δίνονται, αλλά και για εν δυνάμει κινδύνους, διότι όπως ισχύει για όλα τα φάρμακα, χρειάζεται σύνεση στη χρήση τους και ενημέρωση. </w:t>
      </w:r>
    </w:p>
    <w:p w14:paraId="0515FEB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όμως, οφείλο</w:t>
      </w:r>
      <w:r>
        <w:rPr>
          <w:rFonts w:eastAsia="Times New Roman" w:cs="Times New Roman"/>
          <w:szCs w:val="24"/>
        </w:rPr>
        <w:t>υμε με συγκροτημένο τρόπο και οριοθετημένα βήματα να ανοίγουμε δρόμους και να διασφαλίζουμε σε όλους το αυτονόητο δικαίωμα πρόσβασης στην υγεία. Αυτή η προσπάθεια δεν μπορεί παρά να μας ενώνει συνάδελφοι, και να μας οδηγεί σε γόνιμα μονοπάτια.</w:t>
      </w:r>
    </w:p>
    <w:p w14:paraId="0515FEB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w:t>
      </w:r>
    </w:p>
    <w:p w14:paraId="0515FEBA"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15FEB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Ιγγλέζη</w:t>
      </w:r>
      <w:proofErr w:type="spellEnd"/>
      <w:r>
        <w:rPr>
          <w:rFonts w:eastAsia="Times New Roman" w:cs="Times New Roman"/>
          <w:szCs w:val="24"/>
        </w:rPr>
        <w:t xml:space="preserve"> και για την τυπικότητα στον χρόνο.</w:t>
      </w:r>
    </w:p>
    <w:p w14:paraId="0515FEB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Ορίστε, κύριε Γκιουλέκα, έχετε τον λόγο εκ μέρους της Νέας Δημοκρατίας για επτά λεπτά.</w:t>
      </w:r>
    </w:p>
    <w:p w14:paraId="0515FEB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Ευχαρ</w:t>
      </w:r>
      <w:r>
        <w:rPr>
          <w:rFonts w:eastAsia="Times New Roman" w:cs="Times New Roman"/>
          <w:szCs w:val="24"/>
        </w:rPr>
        <w:t>ιστώ, κύριε Πρόεδρε.</w:t>
      </w:r>
    </w:p>
    <w:p w14:paraId="0515FEB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συνάδελφος είπε ότι έχουμε δικαίωμα όλοι στην ελεύθερη πρόσβαση στην υγεία. Βεβαίως. Δεν διαφωνεί κανείς. Δεν είναι αυτό το ζητούμενο. Για να ξεκαθαρίσουμε κάτι, λέει κανείς «όχι» στη χρήση τ</w:t>
      </w:r>
      <w:r>
        <w:rPr>
          <w:rFonts w:eastAsia="Times New Roman" w:cs="Times New Roman"/>
          <w:szCs w:val="24"/>
        </w:rPr>
        <w:t>ης κάνναβης για ιατρικούς σκοπούς; Ασφαλώς και όχι. Μα ήδη γίνεται αυτό. Δεν έρχεστε ξαφνικά εσείς,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εφαρμόσετε μια επανάσταση στον χώρο της υγείας και να εισάγετε τη χρήση της κάνναβης. Υπάρχει η </w:t>
      </w:r>
      <w:proofErr w:type="spellStart"/>
      <w:r>
        <w:rPr>
          <w:rFonts w:eastAsia="Times New Roman" w:cs="Times New Roman"/>
          <w:szCs w:val="24"/>
        </w:rPr>
        <w:t>κάνναβις</w:t>
      </w:r>
      <w:proofErr w:type="spellEnd"/>
      <w:r>
        <w:rPr>
          <w:rFonts w:eastAsia="Times New Roman" w:cs="Times New Roman"/>
          <w:szCs w:val="24"/>
        </w:rPr>
        <w:t>, χρησιμοποιείται.</w:t>
      </w:r>
      <w:r>
        <w:rPr>
          <w:rFonts w:eastAsia="Times New Roman" w:cs="Times New Roman"/>
          <w:szCs w:val="24"/>
        </w:rPr>
        <w:t xml:space="preserve"> Για την καλλιέργεια μιλάμε. Αυτό είναι το ζητούμενο. Αυτή είναι η «ταμπακιέρα». Αυτό είναι το θέμα το οποίο μας απασχολεί.</w:t>
      </w:r>
    </w:p>
    <w:p w14:paraId="0515FEB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Ακούω πολλούς, όπως και την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 να επικεντρώνονται σε ζητήματα</w:t>
      </w:r>
      <w:r>
        <w:rPr>
          <w:rFonts w:eastAsia="Times New Roman" w:cs="Times New Roman"/>
          <w:szCs w:val="24"/>
        </w:rPr>
        <w:t>,</w:t>
      </w:r>
      <w:r>
        <w:rPr>
          <w:rFonts w:eastAsia="Times New Roman" w:cs="Times New Roman"/>
          <w:szCs w:val="24"/>
        </w:rPr>
        <w:t xml:space="preserve"> που δεν αφορούν στο παρόν νομοσχέδιο. Ποιο είναι </w:t>
      </w:r>
      <w:r>
        <w:rPr>
          <w:rFonts w:eastAsia="Times New Roman" w:cs="Times New Roman"/>
          <w:szCs w:val="24"/>
        </w:rPr>
        <w:t xml:space="preserve">το παρόν νομοσχέδιο; Συγκεκριμένα πρόκειται </w:t>
      </w:r>
      <w:r>
        <w:rPr>
          <w:rFonts w:eastAsia="Times New Roman" w:cs="Times New Roman"/>
          <w:szCs w:val="24"/>
        </w:rPr>
        <w:lastRenderedPageBreak/>
        <w:t>για ένα νομοσχέδιο το οποίο έχει δυο άρθρα και σύμφωνα με το οποίο μιλάτε για τη δυνατότητα καλλιέργειας της κάνναβης, του είδους «</w:t>
      </w:r>
      <w:proofErr w:type="spellStart"/>
      <w:r>
        <w:rPr>
          <w:rFonts w:eastAsia="Times New Roman" w:cs="Times New Roman"/>
          <w:szCs w:val="24"/>
        </w:rPr>
        <w:t>Cannabis</w:t>
      </w:r>
      <w:proofErr w:type="spellEnd"/>
      <w:r>
        <w:rPr>
          <w:rFonts w:eastAsia="Times New Roman" w:cs="Times New Roman"/>
          <w:szCs w:val="24"/>
        </w:rPr>
        <w:t xml:space="preserve"> </w:t>
      </w:r>
      <w:proofErr w:type="spellStart"/>
      <w:r>
        <w:rPr>
          <w:rFonts w:eastAsia="Times New Roman" w:cs="Times New Roman"/>
          <w:szCs w:val="24"/>
        </w:rPr>
        <w:t>Sativa</w:t>
      </w:r>
      <w:proofErr w:type="spellEnd"/>
      <w:r>
        <w:rPr>
          <w:rFonts w:eastAsia="Times New Roman" w:cs="Times New Roman"/>
          <w:szCs w:val="24"/>
        </w:rPr>
        <w:t xml:space="preserve"> L» περιεκτικότητας σε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–είμαι νομικός, δεν εί</w:t>
      </w:r>
      <w:r>
        <w:rPr>
          <w:rFonts w:eastAsia="Times New Roman" w:cs="Times New Roman"/>
          <w:szCs w:val="24"/>
        </w:rPr>
        <w:t>μαι γιατρός, γι’ αυτό βλέπετε να μην είμαι εξοικειωμένος μ’ αυτούς τους όρους- άνω του 0,2% για φαρμακευτικούς σκοπούς. Αυτό είναι το ζητούμενο.</w:t>
      </w:r>
    </w:p>
    <w:p w14:paraId="0515FEC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Βέβαια, κυρίες και κύριοι συνάδελφοι, επειδή μιλάμε για συζήτηση νομοσχεδίου -κι έτσι θα έπρεπε να γίνεται, εδώ</w:t>
      </w:r>
      <w:r>
        <w:rPr>
          <w:rFonts w:eastAsia="Times New Roman" w:cs="Times New Roman"/>
          <w:szCs w:val="24"/>
        </w:rPr>
        <w:t xml:space="preserve"> είμαστε νομοθετικό Σώμα- ερωτώ τους Υπουργούς της Κυβέρνησης το εξής: Φέρατε αυτό το νομοσχέδιο για να ζητήσετε την έγκριση της Βουλής ή φέρατε το νομοσχέδιο</w:t>
      </w:r>
      <w:r>
        <w:rPr>
          <w:rFonts w:eastAsia="Times New Roman" w:cs="Times New Roman"/>
          <w:szCs w:val="24"/>
        </w:rPr>
        <w:t>,</w:t>
      </w:r>
      <w:r>
        <w:rPr>
          <w:rFonts w:eastAsia="Times New Roman" w:cs="Times New Roman"/>
          <w:szCs w:val="24"/>
        </w:rPr>
        <w:t xml:space="preserve"> για να ζητήσετε την εξουσιοδότηση της Βουλής προς εσάς, για να νομοθετήσετε περαιτέρω και έξω απ</w:t>
      </w:r>
      <w:r>
        <w:rPr>
          <w:rFonts w:eastAsia="Times New Roman" w:cs="Times New Roman"/>
          <w:szCs w:val="24"/>
        </w:rPr>
        <w:t xml:space="preserve">ό τη </w:t>
      </w:r>
      <w:r>
        <w:rPr>
          <w:rFonts w:eastAsia="Times New Roman" w:cs="Times New Roman"/>
          <w:szCs w:val="24"/>
        </w:rPr>
        <w:lastRenderedPageBreak/>
        <w:t xml:space="preserve">Βουλή με όλες τις ΚΥΑ οι οποίες προβλέπονται; Διότι όλα προβλέπονται με ΚΥΑ. Όλα τα παραπέμπετε σε ΚΥΑ, όπως τις προϋποθέσεις καλλιέργειας, τους ελέγχους, τη φύλαξη. </w:t>
      </w:r>
    </w:p>
    <w:p w14:paraId="0515FEC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Όλα, λοιπόν, παραπέμπονται σε ΚΥΑ. Και για να μη μου πείτε ότι είμαι υπερβολικός, το</w:t>
      </w:r>
      <w:r>
        <w:rPr>
          <w:rFonts w:eastAsia="Times New Roman" w:cs="Times New Roman"/>
          <w:szCs w:val="24"/>
        </w:rPr>
        <w:t xml:space="preserve"> νομοσχέδιό σας είναι όλο κι όλο δυο σελίδες και μ’ αυτό ρυθμίζετε, κυρίες και κύριοι συνάδελφοι, αυτό το φλέγον ζήτημα. Αυτό το νομοσχέδιο περιλαμβάνει το εξής στο άρθρο 1. Διαβάζω: «Η έγκριση παρέχεται με κοινή απόφαση των Υπουργών Οικονομίας, Ανάπτυξης…</w:t>
      </w:r>
      <w:r>
        <w:rPr>
          <w:rFonts w:eastAsia="Times New Roman" w:cs="Times New Roman"/>
          <w:szCs w:val="24"/>
        </w:rPr>
        <w:t>» κ.λπ., «…με απόφαση των Υπουργών Εσωτερικών, Οικονομίας, Ανάπτυξης, Δικαιοσύνης, Διαφάνειας κ.λπ.</w:t>
      </w:r>
      <w:r>
        <w:rPr>
          <w:rFonts w:eastAsia="Times New Roman" w:cs="Times New Roman"/>
          <w:szCs w:val="24"/>
        </w:rPr>
        <w:t>,</w:t>
      </w:r>
      <w:r>
        <w:rPr>
          <w:rFonts w:eastAsia="Times New Roman" w:cs="Times New Roman"/>
          <w:szCs w:val="24"/>
        </w:rPr>
        <w:t xml:space="preserve"> καθορίζονται περαιτέρω όροι και προϋποθέσεις</w:t>
      </w:r>
      <w:r>
        <w:rPr>
          <w:rFonts w:eastAsia="Times New Roman" w:cs="Times New Roman"/>
          <w:szCs w:val="24"/>
        </w:rPr>
        <w:t>,</w:t>
      </w:r>
      <w:r>
        <w:rPr>
          <w:rFonts w:eastAsia="Times New Roman" w:cs="Times New Roman"/>
          <w:szCs w:val="24"/>
        </w:rPr>
        <w:t xml:space="preserve"> που αφορούν ιδίως τη χορήγηση της έγκρισης, την υποβολή επιπλέον δικαιολογητικών…»,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515FEC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Παρακάτω στις δυο </w:t>
      </w:r>
      <w:r>
        <w:rPr>
          <w:rFonts w:eastAsia="Times New Roman" w:cs="Times New Roman"/>
          <w:szCs w:val="24"/>
        </w:rPr>
        <w:t>σελίδες υπάρχουν τέσσερις αναφορές σε ΚΥΑ που πρόκειται να εκδοθούν, προκειμένου να ρυθμίσουν τα ζητήματα που δεν ρυθμίζετε εδώ. Δηλαδή: «Για την έκδοση των ανωτέρω υπουργικών αποφάσεων δεν απαιτείται η γνώμη… «…και ο ΕΟΦ εγκρίνει την παραγωγή…», αλλά παρα</w:t>
      </w:r>
      <w:r>
        <w:rPr>
          <w:rFonts w:eastAsia="Times New Roman" w:cs="Times New Roman"/>
          <w:szCs w:val="24"/>
        </w:rPr>
        <w:t>κάτω λέτε «…όπως ειδικότερα όλα αυτά θα καθοριστούν με απόφαση του Υπουργού Υγείας μετά από πρόταση του ΕΟΦ».</w:t>
      </w:r>
    </w:p>
    <w:p w14:paraId="0515FEC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είναι μείζονα ζητήματα, γιατί μιλάμε για καλλιέργεια ενός ναρκωτικού, για το χασίς. Το χασίς απαγορεύεται. </w:t>
      </w:r>
      <w:r>
        <w:rPr>
          <w:rFonts w:eastAsia="Times New Roman" w:cs="Times New Roman"/>
          <w:szCs w:val="24"/>
        </w:rPr>
        <w:t xml:space="preserve">Αν κάποιοι εδώ μέσα ή και έξω από εδώ -γιατί έχουμε ακούσει πολλούς, εκ των οποίων πολλοί είναι σύντροφοί σας στο κόμμα και στην Κυβέρνηση- ονειρεύονται την αποποινικοποίηση του χασίς και την ελεύθερη πρόσβαση στο χασίς, για να μπορεί </w:t>
      </w:r>
      <w:r>
        <w:rPr>
          <w:rFonts w:eastAsia="Times New Roman" w:cs="Times New Roman"/>
          <w:szCs w:val="24"/>
        </w:rPr>
        <w:lastRenderedPageBreak/>
        <w:t>κανείς να χαίρεται κα</w:t>
      </w:r>
      <w:r>
        <w:rPr>
          <w:rFonts w:eastAsia="Times New Roman" w:cs="Times New Roman"/>
          <w:szCs w:val="24"/>
        </w:rPr>
        <w:t xml:space="preserve">ι να αγοράζει χασίς και τα παιδιά μας να μπορούν ενδεχομένως να βρίσκονται σ’ αυτόν τον όμορφο, αγγελικά πλασμένο κόσμο των ναρκωτικών –συνάδελφοί σας τα έχουν  πει αυτά- τότε να το πουν ξεκάθαρα. </w:t>
      </w:r>
    </w:p>
    <w:p w14:paraId="0515FEC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Όμως όταν έρχεστε εδώ, οφείλετε να φέρνετε νομοθετήματα</w:t>
      </w:r>
      <w:r>
        <w:rPr>
          <w:rFonts w:eastAsia="Times New Roman" w:cs="Times New Roman"/>
          <w:szCs w:val="24"/>
        </w:rPr>
        <w:t>,</w:t>
      </w:r>
      <w:r>
        <w:rPr>
          <w:rFonts w:eastAsia="Times New Roman" w:cs="Times New Roman"/>
          <w:szCs w:val="24"/>
        </w:rPr>
        <w:t xml:space="preserve"> μ</w:t>
      </w:r>
      <w:r>
        <w:rPr>
          <w:rFonts w:eastAsia="Times New Roman" w:cs="Times New Roman"/>
          <w:szCs w:val="24"/>
        </w:rPr>
        <w:t xml:space="preserve">ε τα οποία να προβλέπετε αυτά τα μείζονος σημασίας ζητήματα, γιατί προηγουμένως ο κ. Κοντονής όταν πήρε τον λόγο είπε: «Εδώ, κύριοι συνάδελφοι της Αντιπολίτευσης, κάνετε δίκη προθέσεων». Όχι, δεν κάνουμε δίκη προθέσεων. </w:t>
      </w:r>
    </w:p>
    <w:p w14:paraId="0515FEC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Ελάτε, όμως, να μας πείσετε εσείς ό</w:t>
      </w:r>
      <w:r>
        <w:rPr>
          <w:rFonts w:eastAsia="Times New Roman" w:cs="Times New Roman"/>
          <w:szCs w:val="24"/>
        </w:rPr>
        <w:t>τι δεν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στις προθέσεις σας ενδεχομένως κάποια τέτοια ζητήματα -εγώ δεν θα πω ότι έχετε κακή πρόθεση- να τα ρυθμίσετε με έναν τέτοιο τρόπο</w:t>
      </w:r>
      <w:r>
        <w:rPr>
          <w:rFonts w:eastAsia="Times New Roman" w:cs="Times New Roman"/>
          <w:szCs w:val="24"/>
        </w:rPr>
        <w:t>,</w:t>
      </w:r>
      <w:r>
        <w:rPr>
          <w:rFonts w:eastAsia="Times New Roman" w:cs="Times New Roman"/>
          <w:szCs w:val="24"/>
        </w:rPr>
        <w:t xml:space="preserve"> που να μη διασφαλίζουν απολύτως όλα αυτά που αποτελούν και </w:t>
      </w:r>
      <w:r>
        <w:rPr>
          <w:rFonts w:eastAsia="Times New Roman" w:cs="Times New Roman"/>
          <w:szCs w:val="24"/>
        </w:rPr>
        <w:lastRenderedPageBreak/>
        <w:t>τους δικούς μας φόβους. Πώς θα το ξέρουμε;</w:t>
      </w:r>
      <w:r>
        <w:rPr>
          <w:rFonts w:eastAsia="Times New Roman" w:cs="Times New Roman"/>
          <w:szCs w:val="24"/>
        </w:rPr>
        <w:t xml:space="preserve"> Δίνοντάς σας την έγκριση εκ των προτέρων να βγάλετε τις ΚΥΑ και τότε θα δούμε αν οι ΚΥΑ καλύπτουν; Μα εδώ νομοθετούμε. Δεν νομοθετείτε εσείς στα Υπουργεία.</w:t>
      </w:r>
    </w:p>
    <w:p w14:paraId="0515FEC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Οι ΚΥΑ οι κοινές υπουργικές </w:t>
      </w:r>
      <w:proofErr w:type="spellStart"/>
      <w:r>
        <w:rPr>
          <w:rFonts w:eastAsia="Times New Roman" w:cs="Times New Roman"/>
          <w:szCs w:val="24"/>
        </w:rPr>
        <w:t>αποφάσει</w:t>
      </w:r>
      <w:proofErr w:type="spellEnd"/>
      <w:r>
        <w:rPr>
          <w:rFonts w:eastAsia="Times New Roman" w:cs="Times New Roman"/>
          <w:szCs w:val="24"/>
        </w:rPr>
        <w:t>, είναι για να ρυθμίζουν επιμέρους ζητήματα. Για σας είναι επιμ</w:t>
      </w:r>
      <w:r>
        <w:rPr>
          <w:rFonts w:eastAsia="Times New Roman" w:cs="Times New Roman"/>
          <w:szCs w:val="24"/>
        </w:rPr>
        <w:t>έρους ζητήματα όλα αυτά τα οποία παραπέμπετε στις ΚΥΑ; Ρωτώ: Χωροταξικά πού θα καλλιεργείται το χασίς; Κοντά σε οικισμούς; Κοντά σε σχολεία; Κοντά σε εκκλησίες; Κοντά σε νοσοκομεία; Τίποτα. Η ΚΥΑ θα μας πει. Δεν υπάρχει τίποτα στον νόμο, δεν μπορούσαμε αυτ</w:t>
      </w:r>
      <w:r>
        <w:rPr>
          <w:rFonts w:eastAsia="Times New Roman" w:cs="Times New Roman"/>
          <w:szCs w:val="24"/>
        </w:rPr>
        <w:t xml:space="preserve">ά να τα γράψουμε. Αλίμονο! Θα ήταν κακό να γράψουμε σε έναν νόμο ότι αυτό πρέπει </w:t>
      </w:r>
      <w:r>
        <w:rPr>
          <w:rFonts w:eastAsia="Times New Roman" w:cs="Times New Roman"/>
          <w:szCs w:val="24"/>
        </w:rPr>
        <w:lastRenderedPageBreak/>
        <w:t>να είναι σε έναν χώρο απομακρυσμένο, που να μην έχει τη δυνατότητα ο καθένας να έχει πρόσβαση. Όλα αυτά δεν γράφονται στον νόμο. Αυτά πρέπει να παραπέμπονται στην ΚΥΑ.</w:t>
      </w:r>
    </w:p>
    <w:p w14:paraId="0515FEC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ως προς τη φύλαξη των χώρων καλλιέργειας τι λέτε στον νόμο σας; Στη ζ΄ περίπτωση λέει ότι η αίτηση συνοδεύεται από βεβαίωση του οικείου αστυνομικού τμήματος ότι τηρήθηκαν οι όροι και οι προϋποθέσεις ασφαλούς φύλαξης</w:t>
      </w:r>
      <w:r>
        <w:rPr>
          <w:rFonts w:eastAsia="Times New Roman" w:cs="Times New Roman"/>
          <w:szCs w:val="24"/>
        </w:rPr>
        <w:t>,</w:t>
      </w:r>
      <w:r>
        <w:rPr>
          <w:rFonts w:eastAsia="Times New Roman" w:cs="Times New Roman"/>
          <w:szCs w:val="24"/>
        </w:rPr>
        <w:t xml:space="preserve"> σχετικά με τις περιοχές καλλιέργειας στ</w:t>
      </w:r>
      <w:r>
        <w:rPr>
          <w:rFonts w:eastAsia="Times New Roman" w:cs="Times New Roman"/>
          <w:szCs w:val="24"/>
        </w:rPr>
        <w:t>ις εγκαταστάσεις της μεταποιητικής μονάδας, τα σημεία αποθήκευσης.</w:t>
      </w:r>
    </w:p>
    <w:p w14:paraId="0515FEC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Δηλαδή ένα αστυνομικό τμήμα για να το πω πιο χοντρά, ένας αστυνομικός, ένας χωροφύλακας, ένας αστυφύλακας, ο οποίος βρίσκεται στην </w:t>
      </w:r>
      <w:proofErr w:type="spellStart"/>
      <w:r>
        <w:rPr>
          <w:rFonts w:eastAsia="Times New Roman" w:cs="Times New Roman"/>
          <w:szCs w:val="24"/>
        </w:rPr>
        <w:t>Αποκορώνου</w:t>
      </w:r>
      <w:proofErr w:type="spellEnd"/>
      <w:r>
        <w:rPr>
          <w:rFonts w:eastAsia="Times New Roman" w:cs="Times New Roman"/>
          <w:szCs w:val="24"/>
        </w:rPr>
        <w:t xml:space="preserve"> ή οπουδήποτε αλλού, θα μπορεί μέσα </w:t>
      </w:r>
      <w:r>
        <w:rPr>
          <w:rFonts w:eastAsia="Times New Roman" w:cs="Times New Roman"/>
          <w:szCs w:val="24"/>
        </w:rPr>
        <w:lastRenderedPageBreak/>
        <w:t>στο επιβαρυμ</w:t>
      </w:r>
      <w:r>
        <w:rPr>
          <w:rFonts w:eastAsia="Times New Roman" w:cs="Times New Roman"/>
          <w:szCs w:val="24"/>
        </w:rPr>
        <w:t>ένο πρόγραμμά του, στα καθήκοντα που έχει, να έρχεται και να κάνει όλον αυτόν τον έλεγχο και να πιστοποιεί τελικά</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ότι τηρούνται αυτές οι προϋποθέσεις. Ποιος; Ένα αστυνομικό όργανο την ώρα που γνωρίζουμε την πίεση που υφίστανται όλα τα αστυνομικά</w:t>
      </w:r>
      <w:r>
        <w:rPr>
          <w:rFonts w:eastAsia="Times New Roman" w:cs="Times New Roman"/>
          <w:szCs w:val="24"/>
        </w:rPr>
        <w:t xml:space="preserve"> όργανα και την ώρα που γνωρίζουμε ότι τα αστυνομικά όργανα</w:t>
      </w:r>
      <w:r>
        <w:rPr>
          <w:rFonts w:eastAsia="Times New Roman" w:cs="Times New Roman"/>
          <w:szCs w:val="24"/>
        </w:rPr>
        <w:t>,</w:t>
      </w:r>
      <w:r>
        <w:rPr>
          <w:rFonts w:eastAsia="Times New Roman" w:cs="Times New Roman"/>
          <w:szCs w:val="24"/>
        </w:rPr>
        <w:t xml:space="preserve"> δεν μπορούν να κάνουν καν αυτά για τα οποία είναι αυτονόητο ότι πρέπει να δράσουν. Προχθές έσπαγαν στην Ερμού και τα αστυνομικά όργανα ήταν εδώ και δεν μπορούσαν να επέμβουν εκεί και εσείς εμπιστ</w:t>
      </w:r>
      <w:r>
        <w:rPr>
          <w:rFonts w:eastAsia="Times New Roman" w:cs="Times New Roman"/>
          <w:szCs w:val="24"/>
        </w:rPr>
        <w:t>εύεστε τη φύλαξη και την τήρηση όλων αυτών των όρων στα αστυνομικά όργανα.</w:t>
      </w:r>
    </w:p>
    <w:p w14:paraId="0515FEC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Προχωρώ παρακάτω: Ποσότητες. Δεν λέτε τίποτα. Θα μπορεί –λέει- κάποιος να καλλιεργεί. Πόσο; Τι; Θα καθορίζεται με ΚΥΑ. Τι θα καθορίζεται; Απ’ ό,τι έχω διαβάσει, μπορεί να έχω κάνει </w:t>
      </w:r>
      <w:r>
        <w:rPr>
          <w:rFonts w:eastAsia="Times New Roman" w:cs="Times New Roman"/>
          <w:szCs w:val="24"/>
        </w:rPr>
        <w:t>λάθος.</w:t>
      </w:r>
    </w:p>
    <w:p w14:paraId="0515FEC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Κύριε Αποστόλου, εσείς έχετε σχέση με τις καλλιέργειες…</w:t>
      </w:r>
    </w:p>
    <w:p w14:paraId="0515FEC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Αφού δεν ξέρετε…</w:t>
      </w:r>
    </w:p>
    <w:p w14:paraId="0515FECC"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Επιτρέψτε μου.</w:t>
      </w:r>
    </w:p>
    <w:p w14:paraId="0515FECD"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Διαψεύστε με αν δεν είναι έτσι. Έχω, όμως, διαβάσει ότι μπορεί τα </w:t>
      </w:r>
      <w:r>
        <w:rPr>
          <w:rFonts w:eastAsia="Times New Roman" w:cs="Times New Roman"/>
          <w:szCs w:val="24"/>
        </w:rPr>
        <w:t>τέσσερα στρέμματα</w:t>
      </w:r>
      <w:r>
        <w:rPr>
          <w:rFonts w:eastAsia="Times New Roman" w:cs="Times New Roman"/>
          <w:szCs w:val="24"/>
        </w:rPr>
        <w:t>,</w:t>
      </w:r>
      <w:r>
        <w:rPr>
          <w:rFonts w:eastAsia="Times New Roman" w:cs="Times New Roman"/>
          <w:szCs w:val="24"/>
        </w:rPr>
        <w:t xml:space="preserve"> να δώσουν ανώτατη απόδοση ακόμη και τριάντα χιλιάδες κιλά, γιατί έχω μάθει τα εξής. Δεν τα ήξερα, προσπάθησα και εγώ και ανέτρεξα σε επιστημονικά συγγράμματα</w:t>
      </w:r>
      <w:r>
        <w:rPr>
          <w:rFonts w:eastAsia="Times New Roman" w:cs="Times New Roman"/>
          <w:szCs w:val="24"/>
        </w:rPr>
        <w:t>,</w:t>
      </w:r>
      <w:r>
        <w:rPr>
          <w:rFonts w:eastAsia="Times New Roman" w:cs="Times New Roman"/>
          <w:szCs w:val="24"/>
        </w:rPr>
        <w:t xml:space="preserve"> για να δω τι ακριβώς γίνεται στην καλλιέργεια. Έτσι όπως εμένα με πληροφόρησαν</w:t>
      </w:r>
      <w:r>
        <w:rPr>
          <w:rFonts w:eastAsia="Times New Roman" w:cs="Times New Roman"/>
          <w:szCs w:val="24"/>
        </w:rPr>
        <w:t>, μπορεί να γίνεται και δύο και τρεις φορές τον χρόνο ο κύκλος αυτός της παραγωγής.</w:t>
      </w:r>
    </w:p>
    <w:p w14:paraId="0515FECE"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15FECF"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w:t>
      </w:r>
      <w:r>
        <w:rPr>
          <w:rFonts w:eastAsia="Times New Roman" w:cs="Times New Roman"/>
          <w:szCs w:val="24"/>
        </w:rPr>
        <w:t>υγχωρείτε</w:t>
      </w:r>
      <w:proofErr w:type="spellEnd"/>
      <w:r>
        <w:rPr>
          <w:rFonts w:eastAsia="Times New Roman" w:cs="Times New Roman"/>
          <w:szCs w:val="24"/>
        </w:rPr>
        <w:t xml:space="preserve">, λοιπόν, πάρα πολύ, αλλά αυτό εδώ δεν πρέπει να ορίζεται; Ορίζετε μόνο </w:t>
      </w:r>
      <w:r>
        <w:rPr>
          <w:rFonts w:eastAsia="Times New Roman" w:cs="Times New Roman"/>
          <w:szCs w:val="24"/>
        </w:rPr>
        <w:t>τέσσερα στρέμματα. Και ποιος θα τα κάνει όλα αυτά; Θα τα κάνει ένας άνθρωπος</w:t>
      </w:r>
      <w:r>
        <w:rPr>
          <w:rFonts w:eastAsia="Times New Roman" w:cs="Times New Roman"/>
          <w:szCs w:val="24"/>
        </w:rPr>
        <w:t>,</w:t>
      </w:r>
      <w:r>
        <w:rPr>
          <w:rFonts w:eastAsia="Times New Roman" w:cs="Times New Roman"/>
          <w:szCs w:val="24"/>
        </w:rPr>
        <w:t xml:space="preserve"> ο οποίος πρέπει να έχει τις αυστηρές προϋποθέσεις, να έχει συμπληρώσει το εικοστό πρώτο έτος της ηλικίας του.</w:t>
      </w:r>
    </w:p>
    <w:p w14:paraId="0515FED0"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Άλλαξε αυτό.</w:t>
      </w:r>
    </w:p>
    <w:p w14:paraId="0515FED1"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Και να</w:t>
      </w:r>
      <w:r>
        <w:rPr>
          <w:rFonts w:eastAsia="Times New Roman" w:cs="Times New Roman"/>
          <w:szCs w:val="24"/>
        </w:rPr>
        <w:t xml:space="preserve"> μην έχει…</w:t>
      </w:r>
    </w:p>
    <w:p w14:paraId="0515FED2"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Άλλαξε αυτό. Έγινε δεκαοκτώ.</w:t>
      </w:r>
    </w:p>
    <w:p w14:paraId="0515FED3"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Μάλιστα. Γίνεται και δεκαοκτώ.</w:t>
      </w:r>
    </w:p>
    <w:p w14:paraId="0515FED4"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μάλιστα να μην έχει καν καταδικαστεί για κακουργήματα όχι για πλημμελήματα. Δηλαδή προβλέπεται εδώ μια σειρά από διατάξεις. Λέτε ότι</w:t>
      </w:r>
      <w:r>
        <w:rPr>
          <w:rFonts w:eastAsia="Times New Roman" w:cs="Times New Roman"/>
          <w:szCs w:val="24"/>
        </w:rPr>
        <w:t xml:space="preserve"> η έγκριση κ.λπ.</w:t>
      </w:r>
      <w:r>
        <w:rPr>
          <w:rFonts w:eastAsia="Times New Roman" w:cs="Times New Roman"/>
          <w:szCs w:val="24"/>
        </w:rPr>
        <w:t>,</w:t>
      </w:r>
      <w:r>
        <w:rPr>
          <w:rFonts w:eastAsia="Times New Roman" w:cs="Times New Roman"/>
          <w:szCs w:val="24"/>
        </w:rPr>
        <w:t xml:space="preserve"> αποκλείεται σε πρόσωπα τα οποία καταδικάστηκαν και έχετε εδώ διάφορα όπως εκβίαση, πλαστογραφία, απάτη, απιστία δικηγόρου, δωροδοκία, δωροληψία.</w:t>
      </w:r>
    </w:p>
    <w:p w14:paraId="0515FED5"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 κάποιος έχει καταδικαστεί για πλημμέλημα και έχει σχέση με τον κόσμο των ναρκωτικών αυτό τ</w:t>
      </w:r>
      <w:r>
        <w:rPr>
          <w:rFonts w:eastAsia="Times New Roman" w:cs="Times New Roman"/>
          <w:szCs w:val="24"/>
        </w:rPr>
        <w:t>ο πλημμέλημα, δεν θα πρέπει να αποκλείεται; Δηλαδή, πρέπει να βάλουμε τον άνθρωπο αυτόν, ο οποίος γλίτωσε ευτυχώς -αν γλίτωσε- από τον κόσμο των ναρκωτικών; Δυστυχώς αυτή είναι μια μάστιγα. Θα πρέπει εσείς να του δώσετε την άδεια να καλλιεργεί το χασίς, στ</w:t>
      </w:r>
      <w:r>
        <w:rPr>
          <w:rFonts w:eastAsia="Times New Roman" w:cs="Times New Roman"/>
          <w:szCs w:val="24"/>
        </w:rPr>
        <w:t>ον κόσμο του οποίου ενδεχομένως ήταν μπλεγμένος; Δεν τα καταλαβαίνω όλα αυτά.</w:t>
      </w:r>
    </w:p>
    <w:p w14:paraId="0515FED6"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Επίσης δεν καταλαβαίνω</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αυτό που ορίζετε εσείς ως τελικό προϊόν</w:t>
      </w:r>
      <w:r>
        <w:rPr>
          <w:rFonts w:eastAsia="Times New Roman" w:cs="Times New Roman"/>
          <w:szCs w:val="24"/>
        </w:rPr>
        <w:t>,</w:t>
      </w:r>
      <w:r>
        <w:rPr>
          <w:rFonts w:eastAsia="Times New Roman" w:cs="Times New Roman"/>
          <w:szCs w:val="24"/>
        </w:rPr>
        <w:t xml:space="preserve"> ποιο είναι. Διότι ο παριστάμενος, εσείς, κύριε Υπουργέ, στην υπουργική απόφαση  -δεν προσπαθώ να σας διερ</w:t>
      </w:r>
      <w:r>
        <w:rPr>
          <w:rFonts w:eastAsia="Times New Roman" w:cs="Times New Roman"/>
          <w:szCs w:val="24"/>
        </w:rPr>
        <w:t>μηνεύσω, διάβασα ακριβώς τη δήλωσή σας- λέτε ότι υπάρχει το ενδεχόμενο με ΚΥΑ</w:t>
      </w:r>
      <w:r>
        <w:rPr>
          <w:rFonts w:eastAsia="Times New Roman" w:cs="Times New Roman"/>
          <w:szCs w:val="24"/>
        </w:rPr>
        <w:t>,</w:t>
      </w:r>
      <w:r>
        <w:rPr>
          <w:rFonts w:eastAsia="Times New Roman" w:cs="Times New Roman"/>
          <w:szCs w:val="24"/>
        </w:rPr>
        <w:t xml:space="preserve"> να ορίζεται ότι μπορεί τελικό προϊόν να είναι και ο ανθός, η φούντα δηλαδή, η οποία θα εξάγεται ή οτιδήποτε άλλο. Τελικά δεν πρέπει να ξέρουμε τι ακριβώς γίνεται, με ποιον τρόπο</w:t>
      </w:r>
      <w:r>
        <w:rPr>
          <w:rFonts w:eastAsia="Times New Roman" w:cs="Times New Roman"/>
          <w:szCs w:val="24"/>
        </w:rPr>
        <w:t xml:space="preserve"> θα γίνεται;</w:t>
      </w:r>
    </w:p>
    <w:p w14:paraId="0515FED7"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Πραγματικά περιμένουμε να μάθουμε και θέλουμε να ξέρουμε και μάλιστα όλα αυτά προβλέπεται να ρυθμίζονται στις ΚΥΑ. Ούτε καν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ιατάγματα, δηλαδή, τα οποία υπόκεινται και στον έλεγχο του Συμβουλίου της Επικρατείας αλλά σε ΚΥΑ έτσι γενικ</w:t>
      </w:r>
      <w:r>
        <w:rPr>
          <w:rFonts w:eastAsia="Times New Roman" w:cs="Times New Roman"/>
          <w:szCs w:val="24"/>
        </w:rPr>
        <w:t xml:space="preserve">ώς, </w:t>
      </w:r>
      <w:r>
        <w:rPr>
          <w:rFonts w:eastAsia="Times New Roman" w:cs="Times New Roman"/>
          <w:szCs w:val="24"/>
        </w:rPr>
        <w:lastRenderedPageBreak/>
        <w:t>λες και είναι ένα θέμα</w:t>
      </w:r>
      <w:r>
        <w:rPr>
          <w:rFonts w:eastAsia="Times New Roman" w:cs="Times New Roman"/>
          <w:szCs w:val="24"/>
        </w:rPr>
        <w:t>,</w:t>
      </w:r>
      <w:r>
        <w:rPr>
          <w:rFonts w:eastAsia="Times New Roman" w:cs="Times New Roman"/>
          <w:szCs w:val="24"/>
        </w:rPr>
        <w:t xml:space="preserve"> το οποίο μπορεί με μια προχειρότητα να ρυθμίζεται. Ακριβώς με μια προχειρότητα.</w:t>
      </w:r>
    </w:p>
    <w:p w14:paraId="0515FED8"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αν θέλετε, τελειώστε, σας παρακαλώ.</w:t>
      </w:r>
    </w:p>
    <w:p w14:paraId="0515FED9" w14:textId="77777777" w:rsidR="00F75232" w:rsidRDefault="00120703">
      <w:pPr>
        <w:autoSpaceDE w:val="0"/>
        <w:autoSpaceDN w:val="0"/>
        <w:adjustRightInd w:val="0"/>
        <w:spacing w:line="600" w:lineRule="auto"/>
        <w:ind w:firstLine="720"/>
        <w:contextualSpacing/>
        <w:jc w:val="both"/>
        <w:rPr>
          <w:rFonts w:eastAsia="Times New Roman"/>
          <w:color w:val="000000"/>
          <w:szCs w:val="24"/>
        </w:rPr>
      </w:pPr>
      <w:r>
        <w:rPr>
          <w:rFonts w:eastAsia="Times New Roman" w:cs="Times New Roman"/>
          <w:b/>
          <w:szCs w:val="24"/>
        </w:rPr>
        <w:t xml:space="preserve">ΚΩΝΣΤΑΝΤΙΝΟΣ ΓΚΙΟΥΛΕΚΑΣ: </w:t>
      </w:r>
      <w:r>
        <w:rPr>
          <w:rFonts w:eastAsia="Times New Roman"/>
          <w:color w:val="000000"/>
          <w:szCs w:val="24"/>
        </w:rPr>
        <w:t xml:space="preserve">Τελειώνω σε ένα λεπτό, κύριε Πρόεδρε. </w:t>
      </w:r>
      <w:r>
        <w:rPr>
          <w:rFonts w:eastAsia="Times New Roman"/>
          <w:color w:val="000000"/>
          <w:szCs w:val="24"/>
        </w:rPr>
        <w:t xml:space="preserve"> </w:t>
      </w:r>
    </w:p>
    <w:p w14:paraId="0515FEDA"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Υπάρχει προχειρότητα, υπάρχει ασάφεια, υπάρχει γενικότητα. Δηλαδή ουσιαστικά τρία Υπουργεία εμπλεκόμενα -και άλλα εμπλέκονται- επεξεργαστήκατε το νομοσχέδιο</w:t>
      </w:r>
      <w:r>
        <w:rPr>
          <w:rFonts w:eastAsia="Times New Roman"/>
          <w:color w:val="000000"/>
          <w:szCs w:val="24"/>
        </w:rPr>
        <w:t>,</w:t>
      </w:r>
      <w:r>
        <w:rPr>
          <w:rFonts w:eastAsia="Times New Roman"/>
          <w:color w:val="000000"/>
          <w:szCs w:val="24"/>
        </w:rPr>
        <w:t xml:space="preserve"> για να φέρετε αυτές τις δύο σελίδες; Αυτό είναι το πόνημα των τριών Υπουργείων</w:t>
      </w:r>
      <w:r>
        <w:rPr>
          <w:rFonts w:eastAsia="Times New Roman"/>
          <w:color w:val="000000"/>
          <w:szCs w:val="24"/>
        </w:rPr>
        <w:t>,</w:t>
      </w:r>
      <w:r>
        <w:rPr>
          <w:rFonts w:eastAsia="Times New Roman"/>
          <w:color w:val="000000"/>
          <w:szCs w:val="24"/>
        </w:rPr>
        <w:t xml:space="preserve"> που ενδελεχώς εξ</w:t>
      </w:r>
      <w:r>
        <w:rPr>
          <w:rFonts w:eastAsia="Times New Roman"/>
          <w:color w:val="000000"/>
          <w:szCs w:val="24"/>
        </w:rPr>
        <w:t xml:space="preserve">ετάσατε το ζήτημα; </w:t>
      </w:r>
    </w:p>
    <w:p w14:paraId="0515FEDB"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Ερωτώ</w:t>
      </w:r>
      <w:r>
        <w:rPr>
          <w:rFonts w:eastAsia="Times New Roman"/>
          <w:color w:val="000000"/>
          <w:szCs w:val="24"/>
        </w:rPr>
        <w:t xml:space="preserve"> και το εξής: Γιατί δεν έγινε δημόσια διαβούλευση; Για ποιον λόγο όλο αυτό το νομοθέτημα το φέρατε εσπευσμένως, το </w:t>
      </w:r>
      <w:r>
        <w:rPr>
          <w:rFonts w:eastAsia="Times New Roman"/>
          <w:color w:val="000000"/>
          <w:szCs w:val="24"/>
        </w:rPr>
        <w:lastRenderedPageBreak/>
        <w:t>περάσατε με τις διαδικασίες της Βουλή</w:t>
      </w:r>
      <w:r>
        <w:rPr>
          <w:rFonts w:eastAsia="Times New Roman"/>
          <w:color w:val="000000"/>
          <w:szCs w:val="24"/>
        </w:rPr>
        <w:t>ς</w:t>
      </w:r>
      <w:r>
        <w:rPr>
          <w:rFonts w:eastAsia="Times New Roman"/>
          <w:color w:val="000000"/>
          <w:szCs w:val="24"/>
        </w:rPr>
        <w:t xml:space="preserve"> σε μία </w:t>
      </w:r>
      <w:r>
        <w:rPr>
          <w:rFonts w:eastAsia="Times New Roman"/>
          <w:color w:val="000000"/>
          <w:szCs w:val="24"/>
        </w:rPr>
        <w:t>ε</w:t>
      </w:r>
      <w:r>
        <w:rPr>
          <w:rFonts w:eastAsia="Times New Roman"/>
          <w:color w:val="000000"/>
          <w:szCs w:val="24"/>
        </w:rPr>
        <w:t xml:space="preserve">πιτροπή και δεν καλέσατε καν τους φορείς να καταθέσουν προτάσεις, να </w:t>
      </w:r>
      <w:r>
        <w:rPr>
          <w:rFonts w:eastAsia="Times New Roman"/>
          <w:color w:val="000000"/>
          <w:szCs w:val="24"/>
        </w:rPr>
        <w:t>τους ακούσετε, να συζητήσετε, να διαμορφώσετε μια άποψη</w:t>
      </w:r>
      <w:r>
        <w:rPr>
          <w:rFonts w:eastAsia="Times New Roman"/>
          <w:color w:val="000000"/>
          <w:szCs w:val="24"/>
        </w:rPr>
        <w:t>,</w:t>
      </w:r>
      <w:r>
        <w:rPr>
          <w:rFonts w:eastAsia="Times New Roman"/>
          <w:color w:val="000000"/>
          <w:szCs w:val="24"/>
        </w:rPr>
        <w:t xml:space="preserve"> και στο τέλος να πείτε «ξέρετε, ακολουθήσαμε αυτή την διαδικασία και ό,τι στραβό υπάρχει στη διαδρομή, βεβαίως</w:t>
      </w:r>
      <w:r>
        <w:rPr>
          <w:rFonts w:eastAsia="Times New Roman"/>
          <w:color w:val="000000"/>
          <w:szCs w:val="24"/>
        </w:rPr>
        <w:t>,</w:t>
      </w:r>
      <w:r>
        <w:rPr>
          <w:rFonts w:eastAsia="Times New Roman"/>
          <w:color w:val="000000"/>
          <w:szCs w:val="24"/>
        </w:rPr>
        <w:t xml:space="preserve"> θα το διορθώσουμε»; </w:t>
      </w:r>
    </w:p>
    <w:p w14:paraId="0515FEDC"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Έρχεστε εσπευσμένα, καλείτε τους φορείς εκτάκτως και μάλιστα από τ</w:t>
      </w:r>
      <w:r>
        <w:rPr>
          <w:rFonts w:eastAsia="Times New Roman"/>
          <w:color w:val="000000"/>
          <w:szCs w:val="24"/>
        </w:rPr>
        <w:t>ους φορείς που καλείτε</w:t>
      </w:r>
      <w:r>
        <w:rPr>
          <w:rFonts w:eastAsia="Times New Roman"/>
          <w:color w:val="000000"/>
          <w:szCs w:val="24"/>
        </w:rPr>
        <w:t>,</w:t>
      </w:r>
      <w:r>
        <w:rPr>
          <w:rFonts w:eastAsia="Times New Roman"/>
          <w:color w:val="000000"/>
          <w:szCs w:val="24"/>
        </w:rPr>
        <w:t xml:space="preserve"> παίρνετε και αρνητικές απαντήσεις. Τι λένε οι φορείς; Η κ</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Μακριδάκη</w:t>
      </w:r>
      <w:proofErr w:type="spellEnd"/>
      <w:r>
        <w:rPr>
          <w:rFonts w:eastAsia="Times New Roman"/>
          <w:color w:val="000000"/>
          <w:szCs w:val="24"/>
        </w:rPr>
        <w:t xml:space="preserve">, η πρώτη Αντιπρόεδρος του ΕΟΦ, μιλάει για θεσμικό κενό. Τι λέει ο Δικηγορικός Σύλλογος Αθηνών, ο δικηγορικός κόσμος της χώρας; Μιλάει για την ανάγκη να θεσπιστούν </w:t>
      </w:r>
      <w:r>
        <w:rPr>
          <w:rFonts w:eastAsia="Times New Roman"/>
          <w:color w:val="000000"/>
          <w:szCs w:val="24"/>
        </w:rPr>
        <w:t>ασφαλιστικές δικλίδες. Δεν τα λέμε εμείς. Δεν τα λέει η κακή Νέα Δημοκρατία</w:t>
      </w:r>
      <w:r>
        <w:rPr>
          <w:rFonts w:eastAsia="Times New Roman"/>
          <w:color w:val="000000"/>
          <w:szCs w:val="24"/>
        </w:rPr>
        <w:t>,</w:t>
      </w:r>
      <w:r>
        <w:rPr>
          <w:rFonts w:eastAsia="Times New Roman"/>
          <w:color w:val="000000"/>
          <w:szCs w:val="24"/>
        </w:rPr>
        <w:t xml:space="preserve"> που αντιπολιτεύεται την καλή Κυβέρνηση του ΣΥΡΙΖΑ και των ΑΝΕΛ. Αυτά τα λένε συγκεκριμένοι φορείς. </w:t>
      </w:r>
    </w:p>
    <w:p w14:paraId="0515FEDD" w14:textId="77777777" w:rsidR="00F75232" w:rsidRDefault="00120703">
      <w:pPr>
        <w:spacing w:line="600" w:lineRule="auto"/>
        <w:ind w:firstLine="720"/>
        <w:contextualSpacing/>
        <w:jc w:val="both"/>
        <w:rPr>
          <w:rFonts w:eastAsia="Times New Roman"/>
          <w:b/>
          <w:szCs w:val="24"/>
        </w:rPr>
      </w:pPr>
      <w:r>
        <w:rPr>
          <w:rFonts w:eastAsia="Times New Roman"/>
          <w:b/>
          <w:szCs w:val="24"/>
        </w:rPr>
        <w:lastRenderedPageBreak/>
        <w:t xml:space="preserve">ΠΡΟΕΔΡΕΥΩΝ (Μάριος Γεωργιάδης): </w:t>
      </w:r>
      <w:r>
        <w:rPr>
          <w:rFonts w:eastAsia="Times New Roman"/>
          <w:szCs w:val="24"/>
        </w:rPr>
        <w:t>Παρακαλώ, ολοκληρώστε.</w:t>
      </w:r>
    </w:p>
    <w:p w14:paraId="0515FEDE" w14:textId="77777777" w:rsidR="00F75232" w:rsidRDefault="00120703">
      <w:pPr>
        <w:autoSpaceDE w:val="0"/>
        <w:autoSpaceDN w:val="0"/>
        <w:adjustRightInd w:val="0"/>
        <w:spacing w:line="600" w:lineRule="auto"/>
        <w:ind w:firstLine="720"/>
        <w:contextualSpacing/>
        <w:jc w:val="both"/>
        <w:rPr>
          <w:rFonts w:eastAsia="Times New Roman"/>
          <w:color w:val="000000"/>
          <w:szCs w:val="24"/>
        </w:rPr>
      </w:pPr>
      <w:r>
        <w:rPr>
          <w:rFonts w:eastAsia="Times New Roman" w:cs="Times New Roman"/>
          <w:b/>
          <w:szCs w:val="24"/>
        </w:rPr>
        <w:t xml:space="preserve">ΚΩΝΣΤΑΝΤΙΝΟΣ ΓΚΙΟΥΛΕΚΑΣ: </w:t>
      </w:r>
      <w:r>
        <w:rPr>
          <w:rFonts w:eastAsia="Times New Roman"/>
          <w:color w:val="000000"/>
          <w:szCs w:val="24"/>
        </w:rPr>
        <w:t>Τελειώνω σε ένα λεπτό, κύριε Πρόεδρε.  Τελευταίος είμαι. Επιτρέψτε μου να ολοκληρώσω.</w:t>
      </w:r>
    </w:p>
    <w:p w14:paraId="0515FEDF" w14:textId="77777777" w:rsidR="00F75232" w:rsidRDefault="00120703">
      <w:pPr>
        <w:autoSpaceDE w:val="0"/>
        <w:autoSpaceDN w:val="0"/>
        <w:adjustRightInd w:val="0"/>
        <w:spacing w:line="600" w:lineRule="auto"/>
        <w:ind w:firstLine="720"/>
        <w:contextualSpacing/>
        <w:jc w:val="both"/>
        <w:rPr>
          <w:rFonts w:eastAsia="Times New Roman"/>
          <w:color w:val="000000"/>
          <w:szCs w:val="24"/>
        </w:rPr>
      </w:pPr>
      <w:r>
        <w:rPr>
          <w:rFonts w:eastAsia="Times New Roman"/>
          <w:b/>
          <w:szCs w:val="24"/>
        </w:rPr>
        <w:t>ΠΡΟΕΔΡΕΥΩΝ (Μάριος Γεωργιάδης):</w:t>
      </w:r>
      <w:r>
        <w:rPr>
          <w:rFonts w:eastAsia="Times New Roman"/>
          <w:szCs w:val="24"/>
        </w:rPr>
        <w:t xml:space="preserve"> Τελευταίος είναι ο κ.</w:t>
      </w:r>
      <w:r>
        <w:rPr>
          <w:rFonts w:eastAsia="Times New Roman"/>
          <w:color w:val="000000"/>
          <w:szCs w:val="24"/>
        </w:rPr>
        <w:t xml:space="preserve"> </w:t>
      </w:r>
      <w:proofErr w:type="spellStart"/>
      <w:r>
        <w:rPr>
          <w:rFonts w:eastAsia="Times New Roman"/>
          <w:color w:val="000000"/>
          <w:szCs w:val="24"/>
        </w:rPr>
        <w:t>Βεσυρόπουλος</w:t>
      </w:r>
      <w:proofErr w:type="spellEnd"/>
      <w:r>
        <w:rPr>
          <w:rFonts w:eastAsia="Times New Roman"/>
          <w:color w:val="000000"/>
          <w:szCs w:val="24"/>
        </w:rPr>
        <w:t>.</w:t>
      </w:r>
    </w:p>
    <w:p w14:paraId="0515FEE0" w14:textId="77777777" w:rsidR="00F75232" w:rsidRDefault="00120703">
      <w:pPr>
        <w:spacing w:line="600" w:lineRule="auto"/>
        <w:ind w:firstLine="720"/>
        <w:contextualSpacing/>
        <w:jc w:val="both"/>
        <w:rPr>
          <w:rFonts w:eastAsia="Times New Roman"/>
          <w:color w:val="000000"/>
          <w:szCs w:val="24"/>
        </w:rPr>
      </w:pPr>
      <w:r>
        <w:rPr>
          <w:rFonts w:eastAsia="Times New Roman" w:cs="Times New Roman"/>
          <w:b/>
          <w:szCs w:val="24"/>
        </w:rPr>
        <w:t xml:space="preserve">ΚΩΝΣΤΑΝΤΙΝΟΣ ΓΚΙΟΥΛΕΚΑΣ: </w:t>
      </w:r>
      <w:r>
        <w:rPr>
          <w:rFonts w:eastAsia="Times New Roman"/>
          <w:color w:val="000000"/>
          <w:szCs w:val="24"/>
        </w:rPr>
        <w:t>Τελειώνω αμέσως.</w:t>
      </w:r>
    </w:p>
    <w:p w14:paraId="0515FEE1"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Τι λέει η κ</w:t>
      </w:r>
      <w:r>
        <w:rPr>
          <w:rFonts w:eastAsia="Times New Roman"/>
          <w:color w:val="000000"/>
          <w:szCs w:val="24"/>
        </w:rPr>
        <w:t>.</w:t>
      </w:r>
      <w:r>
        <w:rPr>
          <w:rFonts w:eastAsia="Times New Roman"/>
          <w:color w:val="000000"/>
          <w:szCs w:val="24"/>
        </w:rPr>
        <w:t xml:space="preserve"> Μαρίνα </w:t>
      </w:r>
      <w:proofErr w:type="spellStart"/>
      <w:r>
        <w:rPr>
          <w:rFonts w:eastAsia="Times New Roman"/>
          <w:color w:val="000000"/>
          <w:szCs w:val="24"/>
        </w:rPr>
        <w:t>Τσίγκα</w:t>
      </w:r>
      <w:proofErr w:type="spellEnd"/>
      <w:r>
        <w:rPr>
          <w:rFonts w:eastAsia="Times New Roman"/>
          <w:color w:val="000000"/>
          <w:szCs w:val="24"/>
        </w:rPr>
        <w:t>, η Πρόεδ</w:t>
      </w:r>
      <w:r>
        <w:rPr>
          <w:rFonts w:eastAsia="Times New Roman"/>
          <w:color w:val="000000"/>
          <w:szCs w:val="24"/>
        </w:rPr>
        <w:t>ρος του Εθνικού Συμβουλίου κατά των Ναρκωτικών; «Ανεπαρκής και όχι έγκαιρη ενημέρωση».</w:t>
      </w:r>
    </w:p>
    <w:p w14:paraId="0515FEE2"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Όλα αυτά</w:t>
      </w:r>
      <w:r>
        <w:rPr>
          <w:rFonts w:eastAsia="Times New Roman"/>
          <w:color w:val="000000"/>
          <w:szCs w:val="24"/>
        </w:rPr>
        <w:t>,</w:t>
      </w:r>
      <w:r>
        <w:rPr>
          <w:rFonts w:eastAsia="Times New Roman"/>
          <w:color w:val="000000"/>
          <w:szCs w:val="24"/>
        </w:rPr>
        <w:t xml:space="preserve"> ειλικρινά</w:t>
      </w:r>
      <w:r>
        <w:rPr>
          <w:rFonts w:eastAsia="Times New Roman"/>
          <w:color w:val="000000"/>
          <w:szCs w:val="24"/>
        </w:rPr>
        <w:t>,</w:t>
      </w:r>
      <w:r>
        <w:rPr>
          <w:rFonts w:eastAsia="Times New Roman"/>
          <w:color w:val="000000"/>
          <w:szCs w:val="24"/>
        </w:rPr>
        <w:t xml:space="preserve"> μας βάζουν και εμάς σε μεγάλες αμφιβολίες</w:t>
      </w:r>
      <w:r>
        <w:rPr>
          <w:rFonts w:eastAsia="Times New Roman"/>
          <w:color w:val="000000"/>
          <w:szCs w:val="24"/>
        </w:rPr>
        <w:t>,</w:t>
      </w:r>
      <w:r>
        <w:rPr>
          <w:rFonts w:eastAsia="Times New Roman"/>
          <w:color w:val="000000"/>
          <w:szCs w:val="24"/>
        </w:rPr>
        <w:t xml:space="preserve"> για το τι τελικά επιδιώκετε. </w:t>
      </w:r>
    </w:p>
    <w:p w14:paraId="0515FEE3"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Εγώ θα δεχθώ αυτό που είπατε, κύριε Υπουργέ, ότι σε άλλες χώρες το πλαίσιο </w:t>
      </w:r>
      <w:r>
        <w:rPr>
          <w:rFonts w:eastAsia="Times New Roman"/>
          <w:color w:val="000000"/>
          <w:szCs w:val="24"/>
        </w:rPr>
        <w:t>είναι πιο μαλακό, σε άλλες είναι πιο σκληρό. Στην Ιταλία μόνον ο στρατός καλλιεργεί το χασίς και στην Αυστρία μόνο το κράτος. Σε άλλες χώρες υπάρχει πιο «μαλακή» νομοθεσία. Όντως έτσι είναι, όπως το λέτε. Σε καμμία χώρα δεν υπάρχει μια νομοθεσία δύο σελίδω</w:t>
      </w:r>
      <w:r>
        <w:rPr>
          <w:rFonts w:eastAsia="Times New Roman"/>
          <w:color w:val="000000"/>
          <w:szCs w:val="24"/>
        </w:rPr>
        <w:t xml:space="preserve">ν. Σε καμμία χώρα! Υπάρχει μια νομοθεσία, η οποία τουλάχιστον προβλέπει πολύ λεπτομερώς τις προϋποθέσεις, τους όρους, όλα αυτά τα οποία πρέπει να έχουμε. </w:t>
      </w:r>
    </w:p>
    <w:p w14:paraId="0515FEE4"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Διάβασα τον ίδιο τον Υπουργό Οικονομίας, τον κ</w:t>
      </w:r>
      <w:r>
        <w:rPr>
          <w:rFonts w:eastAsia="Times New Roman"/>
          <w:color w:val="000000"/>
          <w:szCs w:val="24"/>
        </w:rPr>
        <w:t>.</w:t>
      </w:r>
      <w:r>
        <w:rPr>
          <w:rFonts w:eastAsia="Times New Roman"/>
          <w:color w:val="000000"/>
          <w:szCs w:val="24"/>
        </w:rPr>
        <w:t xml:space="preserve"> Παπαδημητρίου, τον έως χθες Υπουργό, ο οποίος στη </w:t>
      </w:r>
      <w:r>
        <w:rPr>
          <w:rFonts w:eastAsia="Times New Roman"/>
          <w:color w:val="000000"/>
          <w:szCs w:val="24"/>
        </w:rPr>
        <w:t>δ</w:t>
      </w:r>
      <w:r>
        <w:rPr>
          <w:rFonts w:eastAsia="Times New Roman"/>
          <w:color w:val="000000"/>
          <w:szCs w:val="24"/>
        </w:rPr>
        <w:t xml:space="preserve">ιυπουργική στις 7 Φεβρουαρίου, κύριοι συνάδελφοι, ακούστε τι ανέφερε: «Η καλλιέργεια κάνναβης είναι στρατηγικού τύπου επένδυση για την Κυβέρνηση. </w:t>
      </w:r>
      <w:r>
        <w:rPr>
          <w:rFonts w:eastAsia="Times New Roman"/>
          <w:color w:val="000000"/>
          <w:szCs w:val="24"/>
        </w:rPr>
        <w:lastRenderedPageBreak/>
        <w:t>Σκοπός είναι η ανάπτυξη της νεοφυούς επιχειρηματικότητας, η αναπτυξιακή προοπτική και πορεία της χώρας, οι νέε</w:t>
      </w:r>
      <w:r>
        <w:rPr>
          <w:rFonts w:eastAsia="Times New Roman"/>
          <w:color w:val="000000"/>
          <w:szCs w:val="24"/>
        </w:rPr>
        <w:t xml:space="preserve">ς θέσεις εργασίας». </w:t>
      </w:r>
    </w:p>
    <w:p w14:paraId="0515FEE5"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Απορώ: Ο κ. Παπαντωνίου –βεβαίως, τώρα έχει φύγει από τη θέση του, αλλά όσο ήταν σε αυτή την θέση- δεν ένιωσε την ανάγκη να απολογηθεί</w:t>
      </w:r>
      <w:r>
        <w:rPr>
          <w:rFonts w:eastAsia="Times New Roman"/>
          <w:color w:val="000000"/>
          <w:szCs w:val="24"/>
        </w:rPr>
        <w:t>,</w:t>
      </w:r>
      <w:r>
        <w:rPr>
          <w:rFonts w:eastAsia="Times New Roman"/>
          <w:color w:val="000000"/>
          <w:szCs w:val="24"/>
        </w:rPr>
        <w:t xml:space="preserve"> γιατί στο Ελληνικό δεν έχει προχωρήσει η επένδυση; Σας «κόβει» και κόπτεστε για θέσεις εργασίας μέσ</w:t>
      </w:r>
      <w:r>
        <w:rPr>
          <w:rFonts w:eastAsia="Times New Roman"/>
          <w:color w:val="000000"/>
          <w:szCs w:val="24"/>
        </w:rPr>
        <w:t>α από την καλλιέργεια του χασίς</w:t>
      </w:r>
      <w:r>
        <w:rPr>
          <w:rFonts w:eastAsia="Times New Roman"/>
          <w:color w:val="000000"/>
          <w:szCs w:val="24"/>
        </w:rPr>
        <w:t>,</w:t>
      </w:r>
      <w:r>
        <w:rPr>
          <w:rFonts w:eastAsia="Times New Roman"/>
          <w:color w:val="000000"/>
          <w:szCs w:val="24"/>
        </w:rPr>
        <w:t xml:space="preserve"> και το Ελληνικό που μιλάμε για χιλιάδες θέσεις εργασίας, το έχετε «παγώσει» και δεν μιλάει κανένας γι’ αυτό!  </w:t>
      </w:r>
    </w:p>
    <w:p w14:paraId="0515FEE6" w14:textId="77777777" w:rsidR="00F75232" w:rsidRDefault="00120703">
      <w:pPr>
        <w:spacing w:line="600" w:lineRule="auto"/>
        <w:ind w:firstLine="720"/>
        <w:contextualSpacing/>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Βάλτε μια τελεία, σας παρακαλώ, κύριε συνάδελφε.</w:t>
      </w:r>
    </w:p>
    <w:p w14:paraId="0515FEE7" w14:textId="77777777" w:rsidR="00F75232" w:rsidRDefault="00120703">
      <w:pPr>
        <w:spacing w:line="600" w:lineRule="auto"/>
        <w:ind w:firstLine="720"/>
        <w:contextualSpacing/>
        <w:jc w:val="both"/>
        <w:rPr>
          <w:rFonts w:eastAsia="Times New Roman"/>
          <w:color w:val="000000"/>
          <w:szCs w:val="24"/>
        </w:rPr>
      </w:pPr>
      <w:r>
        <w:rPr>
          <w:rFonts w:eastAsia="Times New Roman" w:cs="Times New Roman"/>
          <w:b/>
          <w:szCs w:val="24"/>
        </w:rPr>
        <w:lastRenderedPageBreak/>
        <w:t xml:space="preserve">ΚΩΝΣΤΑΝΤΙΝΟΣ ΓΚΙΟΥΛΕΚΑΣ: </w:t>
      </w:r>
      <w:r>
        <w:rPr>
          <w:rFonts w:eastAsia="Times New Roman"/>
          <w:color w:val="000000"/>
          <w:szCs w:val="24"/>
        </w:rPr>
        <w:t>Τελειώ</w:t>
      </w:r>
      <w:r>
        <w:rPr>
          <w:rFonts w:eastAsia="Times New Roman"/>
          <w:color w:val="000000"/>
          <w:szCs w:val="24"/>
        </w:rPr>
        <w:t>νω αμέσως, λέγοντας «ναι» στη χρήση της κάνναβης φυσικά για ιατρικούς σκοπούς. Βεβαίω</w:t>
      </w:r>
      <w:r>
        <w:rPr>
          <w:rFonts w:eastAsia="Times New Roman"/>
          <w:color w:val="000000"/>
          <w:szCs w:val="24"/>
        </w:rPr>
        <w:t>ς</w:t>
      </w:r>
      <w:r>
        <w:rPr>
          <w:rFonts w:eastAsia="Times New Roman"/>
          <w:color w:val="000000"/>
          <w:szCs w:val="24"/>
        </w:rPr>
        <w:t xml:space="preserve"> λέμε «ναι» με όρους, όμως, και προϋποθέσεις. Λέμε «όχι» στην οποιαδήποτε ασαφή ρύθμιση, η οποία οδηγεί</w:t>
      </w:r>
      <w:r>
        <w:rPr>
          <w:rFonts w:eastAsia="Times New Roman"/>
          <w:color w:val="000000"/>
          <w:szCs w:val="24"/>
        </w:rPr>
        <w:t>,</w:t>
      </w:r>
      <w:r>
        <w:rPr>
          <w:rFonts w:eastAsia="Times New Roman"/>
          <w:color w:val="000000"/>
          <w:szCs w:val="24"/>
        </w:rPr>
        <w:t xml:space="preserve"> ουσιαστικά</w:t>
      </w:r>
      <w:r>
        <w:rPr>
          <w:rFonts w:eastAsia="Times New Roman"/>
          <w:color w:val="000000"/>
          <w:szCs w:val="24"/>
        </w:rPr>
        <w:t>,</w:t>
      </w:r>
      <w:r>
        <w:rPr>
          <w:rFonts w:eastAsia="Times New Roman"/>
          <w:color w:val="000000"/>
          <w:szCs w:val="24"/>
        </w:rPr>
        <w:t xml:space="preserve"> στην αποποινικοποίηση του χασίς. </w:t>
      </w:r>
    </w:p>
    <w:p w14:paraId="0515FEE8"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Λυπάμαι</w:t>
      </w:r>
      <w:r>
        <w:rPr>
          <w:rFonts w:eastAsia="Times New Roman"/>
          <w:color w:val="000000"/>
          <w:szCs w:val="24"/>
        </w:rPr>
        <w:t>,</w:t>
      </w:r>
      <w:r>
        <w:rPr>
          <w:rFonts w:eastAsia="Times New Roman"/>
          <w:color w:val="000000"/>
          <w:szCs w:val="24"/>
        </w:rPr>
        <w:t xml:space="preserve"> ειλικρινά,</w:t>
      </w:r>
      <w:r>
        <w:rPr>
          <w:rFonts w:eastAsia="Times New Roman"/>
          <w:color w:val="000000"/>
          <w:szCs w:val="24"/>
        </w:rPr>
        <w:t xml:space="preserve"> αλλά είμαστε γεμάτοι αμφιβολίες, κύριοι Υπουργοί, γιατί πολλοί σύντροφοί σας –επαναλαμβάνω- στην Κυβέρνηση και στο κόμμα σας έχουν μιλήσει ανοικτά</w:t>
      </w:r>
      <w:r>
        <w:rPr>
          <w:rFonts w:eastAsia="Times New Roman"/>
          <w:color w:val="000000"/>
          <w:szCs w:val="24"/>
        </w:rPr>
        <w:t>,</w:t>
      </w:r>
      <w:r>
        <w:rPr>
          <w:rFonts w:eastAsia="Times New Roman"/>
          <w:color w:val="000000"/>
          <w:szCs w:val="24"/>
        </w:rPr>
        <w:t xml:space="preserve"> να προχωρήσουμε στην αποποινικοποίηση του χασίς. </w:t>
      </w:r>
    </w:p>
    <w:p w14:paraId="0515FEE9" w14:textId="77777777" w:rsidR="00F75232" w:rsidRDefault="00120703">
      <w:pPr>
        <w:spacing w:line="600" w:lineRule="auto"/>
        <w:ind w:firstLine="720"/>
        <w:contextualSpacing/>
        <w:jc w:val="both"/>
        <w:rPr>
          <w:rFonts w:eastAsia="Times New Roman"/>
          <w:color w:val="000000"/>
          <w:szCs w:val="24"/>
        </w:rPr>
      </w:pPr>
      <w:r>
        <w:rPr>
          <w:rFonts w:eastAsia="Times New Roman"/>
          <w:color w:val="000000"/>
          <w:szCs w:val="24"/>
        </w:rPr>
        <w:t xml:space="preserve">Ευχαριστώ πολύ.  </w:t>
      </w:r>
    </w:p>
    <w:p w14:paraId="0515FEEA" w14:textId="77777777" w:rsidR="00F75232" w:rsidRDefault="00120703">
      <w:pPr>
        <w:spacing w:line="600" w:lineRule="auto"/>
        <w:ind w:firstLine="720"/>
        <w:contextualSpacing/>
        <w:jc w:val="center"/>
        <w:rPr>
          <w:rFonts w:eastAsia="Times New Roman"/>
          <w:szCs w:val="24"/>
        </w:rPr>
      </w:pPr>
      <w:r>
        <w:rPr>
          <w:rFonts w:eastAsia="Times New Roman"/>
          <w:color w:val="000000"/>
          <w:szCs w:val="24"/>
        </w:rPr>
        <w:t>(Χειροκροτήματα από την πτέρυγα της Νέα</w:t>
      </w:r>
      <w:r>
        <w:rPr>
          <w:rFonts w:eastAsia="Times New Roman"/>
          <w:color w:val="000000"/>
          <w:szCs w:val="24"/>
        </w:rPr>
        <w:t>ς Δημοκρατίας)</w:t>
      </w:r>
    </w:p>
    <w:p w14:paraId="0515FEEB" w14:textId="77777777" w:rsidR="00F75232" w:rsidRDefault="00120703">
      <w:pPr>
        <w:spacing w:line="600" w:lineRule="auto"/>
        <w:ind w:firstLine="720"/>
        <w:contextualSpacing/>
        <w:jc w:val="both"/>
        <w:rPr>
          <w:rFonts w:eastAsia="Times New Roman"/>
          <w:color w:val="000000"/>
          <w:szCs w:val="24"/>
        </w:rPr>
      </w:pPr>
      <w:r>
        <w:rPr>
          <w:rFonts w:eastAsia="Times New Roman"/>
          <w:b/>
          <w:szCs w:val="24"/>
        </w:rPr>
        <w:t>ΠΡΟΕΔΡΕΥΩΝ (Μάριος Γεωργιάδης):</w:t>
      </w:r>
      <w:r>
        <w:rPr>
          <w:rFonts w:eastAsia="Times New Roman"/>
          <w:szCs w:val="24"/>
        </w:rPr>
        <w:t xml:space="preserve"> </w:t>
      </w:r>
      <w:r>
        <w:rPr>
          <w:rFonts w:eastAsia="Times New Roman"/>
          <w:color w:val="000000"/>
          <w:szCs w:val="24"/>
        </w:rPr>
        <w:t xml:space="preserve">Κύριε </w:t>
      </w:r>
      <w:proofErr w:type="spellStart"/>
      <w:r>
        <w:rPr>
          <w:rFonts w:eastAsia="Times New Roman"/>
          <w:color w:val="000000"/>
          <w:szCs w:val="24"/>
        </w:rPr>
        <w:t>Βεσυρόπουλε</w:t>
      </w:r>
      <w:proofErr w:type="spellEnd"/>
      <w:r>
        <w:rPr>
          <w:rFonts w:eastAsia="Times New Roman"/>
          <w:color w:val="000000"/>
          <w:szCs w:val="24"/>
        </w:rPr>
        <w:t>, έχετε το</w:t>
      </w:r>
      <w:r>
        <w:rPr>
          <w:rFonts w:eastAsia="Times New Roman"/>
          <w:color w:val="000000"/>
          <w:szCs w:val="24"/>
        </w:rPr>
        <w:t>ν</w:t>
      </w:r>
      <w:r>
        <w:rPr>
          <w:rFonts w:eastAsia="Times New Roman"/>
          <w:color w:val="000000"/>
          <w:szCs w:val="24"/>
        </w:rPr>
        <w:t xml:space="preserve"> λόγο.</w:t>
      </w:r>
    </w:p>
    <w:p w14:paraId="0515FEEC" w14:textId="77777777" w:rsidR="00F75232" w:rsidRDefault="00120703">
      <w:pPr>
        <w:shd w:val="clear" w:color="auto" w:fill="FFFFFF"/>
        <w:spacing w:line="600" w:lineRule="auto"/>
        <w:ind w:firstLine="720"/>
        <w:contextualSpacing/>
        <w:jc w:val="both"/>
        <w:textAlignment w:val="baseline"/>
        <w:rPr>
          <w:rFonts w:eastAsia="Times New Roman"/>
          <w:color w:val="000000"/>
          <w:szCs w:val="24"/>
        </w:rPr>
      </w:pPr>
      <w:r>
        <w:rPr>
          <w:rFonts w:eastAsia="Times New Roman"/>
          <w:b/>
          <w:szCs w:val="24"/>
        </w:rPr>
        <w:lastRenderedPageBreak/>
        <w:t>ΑΠΟΣΤΟΛΟΣ ΒΕΣΥΡΟΠΟΥΛΟΣ:</w:t>
      </w:r>
      <w:r>
        <w:rPr>
          <w:rFonts w:eastAsia="Times New Roman"/>
          <w:szCs w:val="24"/>
        </w:rPr>
        <w:t xml:space="preserve"> </w:t>
      </w:r>
      <w:r>
        <w:rPr>
          <w:rFonts w:eastAsia="Times New Roman"/>
          <w:color w:val="000000"/>
          <w:szCs w:val="24"/>
        </w:rPr>
        <w:t>Κυρίες και κύριοι συνάδελφοι, δεν είναι η πρώτη φορά</w:t>
      </w:r>
      <w:r>
        <w:rPr>
          <w:rFonts w:eastAsia="Times New Roman"/>
          <w:color w:val="000000"/>
          <w:szCs w:val="24"/>
        </w:rPr>
        <w:t>,</w:t>
      </w:r>
      <w:r>
        <w:rPr>
          <w:rFonts w:eastAsia="Times New Roman"/>
          <w:color w:val="000000"/>
          <w:szCs w:val="24"/>
        </w:rPr>
        <w:t xml:space="preserve"> που αυτή η Κυβέρνηση δείχνει δείγματα προχειρότητας με την οποία ασκεί το νομοθετικό της έργο. Σε όλα, όμως, υπάρχουν όρια, ακόμα και στην προχειρότητα και στην ανευθυνότητα. Αυτό δεν το αντιλαμβάνεται η Κυβέρνηση ΣΥΡΙΖΑ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ΑΝΕΛ. Απόδειξη είναι το νομοσχέδ</w:t>
      </w:r>
      <w:r>
        <w:rPr>
          <w:rFonts w:eastAsia="Times New Roman"/>
          <w:color w:val="000000"/>
          <w:szCs w:val="24"/>
        </w:rPr>
        <w:t>ιο που έφερε για την παραγωγή φαρμακευτικής κάνναβης.</w:t>
      </w:r>
    </w:p>
    <w:p w14:paraId="0515FEED" w14:textId="77777777" w:rsidR="00F75232" w:rsidRDefault="00120703">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t>Η Νέα Δημοκρατία</w:t>
      </w:r>
      <w:r>
        <w:rPr>
          <w:rFonts w:eastAsia="Times New Roman"/>
          <w:color w:val="000000"/>
          <w:szCs w:val="24"/>
        </w:rPr>
        <w:t>,</w:t>
      </w:r>
      <w:r>
        <w:rPr>
          <w:rFonts w:eastAsia="Times New Roman"/>
          <w:color w:val="000000"/>
          <w:szCs w:val="24"/>
        </w:rPr>
        <w:t xml:space="preserve"> συμφωνεί με τη χρήση κάνναβης για ιατρικούς και φαρμακευτικούς σκοπούς, με τη διαφορά ότι απ’ αυτό το νομοσχέδιο απουσιάζουν οι ασφαλιστικές δικλίδες, προκειμένου η παραγωγή κάνναβης ν</w:t>
      </w:r>
      <w:r>
        <w:rPr>
          <w:rFonts w:eastAsia="Times New Roman"/>
          <w:color w:val="000000"/>
          <w:szCs w:val="24"/>
        </w:rPr>
        <w:t>α μην εκτραπεί σε άλλες διαύλους.</w:t>
      </w:r>
    </w:p>
    <w:p w14:paraId="0515FEEE" w14:textId="77777777" w:rsidR="00F75232" w:rsidRDefault="00120703">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lastRenderedPageBreak/>
        <w:t>Πολύ απλά, κυρίες και κύριοι συνάδελφοι, το νομοσχέδιο στην ουσία του αφορά την παραγωγή κάνναβης και όχι τη χρησιμοποίησή της για φαρμακευτικούς σκοπούς.</w:t>
      </w:r>
    </w:p>
    <w:p w14:paraId="0515FEEF" w14:textId="77777777" w:rsidR="00F75232" w:rsidRDefault="00120703">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t>Κάποιοι χρησιμοποιούν το παράδειγμα της Ολλανδίας, στην οποία είναι</w:t>
      </w:r>
      <w:r>
        <w:rPr>
          <w:rFonts w:eastAsia="Times New Roman"/>
          <w:color w:val="000000"/>
          <w:szCs w:val="24"/>
        </w:rPr>
        <w:t xml:space="preserve"> ελεύθερη η χρήση και η διακίνηση κάνναβης και για ψυχαγωγικούς λόγους. </w:t>
      </w:r>
    </w:p>
    <w:p w14:paraId="0515FEF0"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Αλήθεια έχετε ρωτήσει τους Έλληνες πολίτες</w:t>
      </w:r>
      <w:r>
        <w:rPr>
          <w:rFonts w:eastAsia="Times New Roman" w:cs="Times New Roman"/>
          <w:szCs w:val="24"/>
        </w:rPr>
        <w:t>,</w:t>
      </w:r>
      <w:r>
        <w:rPr>
          <w:rFonts w:eastAsia="Times New Roman" w:cs="Times New Roman"/>
          <w:szCs w:val="24"/>
        </w:rPr>
        <w:t xml:space="preserve"> αν θέλουν να ακολουθήσουμε ως χώρα το πρότυπο της Ολλανδίας που είναι το μοναδικό, όταν στις περισσότερες χώρες υπάρχει ένα απόλυτα ορθολογ</w:t>
      </w:r>
      <w:r>
        <w:rPr>
          <w:rFonts w:eastAsia="Times New Roman" w:cs="Times New Roman"/>
          <w:szCs w:val="24"/>
        </w:rPr>
        <w:t xml:space="preserve">ικό πλαίσιο, που περιορίζει την ανεξέλεγκτη παραγωγή και διακίνηση και επικεντρώνεται μόνο στη χρησιμοποίηση της κάνναβης για ιατρικούς και φαρμακευτικούς σκοπούς; Φυσικά και δεν τους έχετε ρωτήσει ούτε πρόκειται να τους ρωτήσετε ποτέ, γιατί ξέρετε </w:t>
      </w:r>
      <w:r>
        <w:rPr>
          <w:rFonts w:eastAsia="Times New Roman" w:cs="Times New Roman"/>
          <w:szCs w:val="24"/>
        </w:rPr>
        <w:lastRenderedPageBreak/>
        <w:t>την απά</w:t>
      </w:r>
      <w:r>
        <w:rPr>
          <w:rFonts w:eastAsia="Times New Roman" w:cs="Times New Roman"/>
          <w:szCs w:val="24"/>
        </w:rPr>
        <w:t>ντηση. Γι’ αυτό ίσως δεν φέρατε το νομοσχέδιο και σε δημόσια διαβούλευση, όπως δεν τους έχετε ρωτήσει ούτε πρόκειται να τους ρωτήσετε για τις επιλογές και για τους χειρισμούς σας στο θέμα των Σκοπίων.</w:t>
      </w:r>
    </w:p>
    <w:p w14:paraId="0515FEF1"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υπό φυσιολογικές συνθήκες</w:t>
      </w:r>
      <w:r>
        <w:rPr>
          <w:rFonts w:eastAsia="Times New Roman" w:cs="Times New Roman"/>
          <w:szCs w:val="24"/>
        </w:rPr>
        <w:t xml:space="preserve"> και αν η χώρα είχε μια φυσιολογική κυβέρνηση, το ζήτημα της παραγωγής κάνναβης για ιατρικούς και φαρμακευτικούς σκοπούς θα μπορούσε να αντιμετωπιστεί με τη σοβαρότητα που πρέπει. Το βάρος αυτής της ευθύνης πέφτει στην επόμενη κυβέρνηση. Εμείς, όμως, οφείλ</w:t>
      </w:r>
      <w:r>
        <w:rPr>
          <w:rFonts w:eastAsia="Times New Roman" w:cs="Times New Roman"/>
          <w:szCs w:val="24"/>
        </w:rPr>
        <w:t>ουμε να αναδείξουμε τους κινδύνους</w:t>
      </w:r>
      <w:r>
        <w:rPr>
          <w:rFonts w:eastAsia="Times New Roman" w:cs="Times New Roman"/>
          <w:szCs w:val="24"/>
        </w:rPr>
        <w:t>,</w:t>
      </w:r>
      <w:r>
        <w:rPr>
          <w:rFonts w:eastAsia="Times New Roman" w:cs="Times New Roman"/>
          <w:szCs w:val="24"/>
        </w:rPr>
        <w:t xml:space="preserve"> που δημιουργούνται από τα κενά που αφήνει αυτό το νομοσχέδιο. </w:t>
      </w:r>
    </w:p>
    <w:p w14:paraId="0515FEF2"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Σε κάθε πρόταση του νομοσχεδίου, σε αυτά τα τρία άρθρα, σε αυτές τις δύο σελίδες του νομοσχεδίου, διαφαίνεται η προχειρότητα </w:t>
      </w:r>
      <w:r>
        <w:rPr>
          <w:rFonts w:eastAsia="Times New Roman" w:cs="Times New Roman"/>
          <w:szCs w:val="24"/>
        </w:rPr>
        <w:lastRenderedPageBreak/>
        <w:t>και η έλλειψη ενός πλαισίου ασφά</w:t>
      </w:r>
      <w:r>
        <w:rPr>
          <w:rFonts w:eastAsia="Times New Roman" w:cs="Times New Roman"/>
          <w:szCs w:val="24"/>
        </w:rPr>
        <w:t xml:space="preserve">λειας, για να επικεντρωθεί η παραγωγή και διάθεση κάνναβης για ιατρικούς και φαρμακευτικούς σκοπούς. Δεν υπάρχουν προβλέψεις για τις προϋποθέσεις φύλαξης και ελέγχου των καλλιεργειών κάνναβης και των μεταποιητικών μονάδων. </w:t>
      </w:r>
    </w:p>
    <w:p w14:paraId="0515FEF3"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Μας είπατε ότι το έργο αυτό θα τ</w:t>
      </w:r>
      <w:r>
        <w:rPr>
          <w:rFonts w:eastAsia="Times New Roman" w:cs="Times New Roman"/>
          <w:szCs w:val="24"/>
        </w:rPr>
        <w:t xml:space="preserve">ο αναλάβει η Αστυνομία. Ξέρετε μήπως τον δείκτη </w:t>
      </w:r>
      <w:proofErr w:type="spellStart"/>
      <w:r>
        <w:rPr>
          <w:rFonts w:eastAsia="Times New Roman" w:cs="Times New Roman"/>
          <w:szCs w:val="24"/>
        </w:rPr>
        <w:t>υποστελέχωσης</w:t>
      </w:r>
      <w:proofErr w:type="spellEnd"/>
      <w:r>
        <w:rPr>
          <w:rFonts w:eastAsia="Times New Roman" w:cs="Times New Roman"/>
          <w:szCs w:val="24"/>
        </w:rPr>
        <w:t xml:space="preserve"> των δομών της Ελληνικής Αστυνομίας και ιδιαίτερα στην περιφέρεια; Ας μην αναφερθώ στο ζήτημα των </w:t>
      </w:r>
      <w:proofErr w:type="spellStart"/>
      <w:r>
        <w:rPr>
          <w:rFonts w:eastAsia="Times New Roman" w:cs="Times New Roman"/>
          <w:szCs w:val="24"/>
        </w:rPr>
        <w:t>αδειοδοτήσεων</w:t>
      </w:r>
      <w:proofErr w:type="spellEnd"/>
      <w:r>
        <w:rPr>
          <w:rFonts w:eastAsia="Times New Roman" w:cs="Times New Roman"/>
          <w:szCs w:val="24"/>
        </w:rPr>
        <w:t xml:space="preserve"> για την παραγωγή κάνναβης, για τις οποίες όχι μόνο δεν υπάρχουν αυστηρές προϋποθέσε</w:t>
      </w:r>
      <w:r>
        <w:rPr>
          <w:rFonts w:eastAsia="Times New Roman" w:cs="Times New Roman"/>
          <w:szCs w:val="24"/>
        </w:rPr>
        <w:t>ις, αλλά αντίθετα οι προϋποθέσεις που θέτει η Κυβέρνηση</w:t>
      </w:r>
      <w:r>
        <w:rPr>
          <w:rFonts w:eastAsia="Times New Roman" w:cs="Times New Roman"/>
          <w:szCs w:val="24"/>
        </w:rPr>
        <w:t>,</w:t>
      </w:r>
      <w:r>
        <w:rPr>
          <w:rFonts w:eastAsia="Times New Roman" w:cs="Times New Roman"/>
          <w:szCs w:val="24"/>
        </w:rPr>
        <w:t xml:space="preserve"> δεν δημιουργούν καμμία αίσθηση ασφάλειας και ορθολογισμού. </w:t>
      </w:r>
    </w:p>
    <w:p w14:paraId="0515FEF4"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Τίθεται όριο ο παραγωγός ή ο </w:t>
      </w:r>
      <w:proofErr w:type="spellStart"/>
      <w:r>
        <w:rPr>
          <w:rFonts w:eastAsia="Times New Roman" w:cs="Times New Roman"/>
          <w:szCs w:val="24"/>
        </w:rPr>
        <w:t>μεταποιητής</w:t>
      </w:r>
      <w:proofErr w:type="spellEnd"/>
      <w:r>
        <w:rPr>
          <w:rFonts w:eastAsia="Times New Roman" w:cs="Times New Roman"/>
          <w:szCs w:val="24"/>
        </w:rPr>
        <w:t xml:space="preserve"> να είναι </w:t>
      </w:r>
      <w:r>
        <w:rPr>
          <w:rFonts w:eastAsia="Times New Roman" w:cs="Times New Roman"/>
          <w:szCs w:val="24"/>
        </w:rPr>
        <w:t xml:space="preserve">δεκαοκτώ </w:t>
      </w:r>
      <w:r>
        <w:rPr>
          <w:rFonts w:eastAsia="Times New Roman" w:cs="Times New Roman"/>
          <w:szCs w:val="24"/>
        </w:rPr>
        <w:t xml:space="preserve"> ετών, μετά και από την τροπολογία που κατέθεσε ο κύριος Υπουργός, ενώ στην αρχι</w:t>
      </w:r>
      <w:r>
        <w:rPr>
          <w:rFonts w:eastAsia="Times New Roman" w:cs="Times New Roman"/>
          <w:szCs w:val="24"/>
        </w:rPr>
        <w:t xml:space="preserve">κή διάταξη του νομοσχεδίου ήταν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ετών. Δεν υπάρχει περιορισμός στη χρήση των αδειών. Κι όμως υπάρχουν βέλτιστες πρακτικές σε άλλες ευρωπαϊκές χώρες, ανάμεσα στις οποίες είναι και η Κύπρος, τις οποίες θα μπορούσατε να υιοθετήσετε και να προσαρμόσ</w:t>
      </w:r>
      <w:r>
        <w:rPr>
          <w:rFonts w:eastAsia="Times New Roman" w:cs="Times New Roman"/>
          <w:szCs w:val="24"/>
        </w:rPr>
        <w:t>ετε το δικό μας νομοθετικό πλαίσιο.</w:t>
      </w:r>
    </w:p>
    <w:p w14:paraId="0515FEF5"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αναφέρω μόνο τον περιορισμό που υπάρχει στον αριθμό των αδειών, αλλά και τους ελεγκτικούς μηχανισμούς που λειτουργούν για όλες τις περιπτώσεις. </w:t>
      </w:r>
    </w:p>
    <w:p w14:paraId="0515FEF6"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ό,τι αφορά στο χωροταξικό ζήτημα και εδώ κυριαρχούν τα κενά και η «δη</w:t>
      </w:r>
      <w:r>
        <w:rPr>
          <w:rFonts w:eastAsia="Times New Roman" w:cs="Times New Roman"/>
          <w:szCs w:val="24"/>
        </w:rPr>
        <w:t>μιουργική ασάφεια», γιατί πολύ απλά δεν γίνεται σα</w:t>
      </w:r>
      <w:r>
        <w:rPr>
          <w:rFonts w:eastAsia="Times New Roman" w:cs="Times New Roman"/>
          <w:szCs w:val="24"/>
        </w:rPr>
        <w:lastRenderedPageBreak/>
        <w:t>φές</w:t>
      </w:r>
      <w:r>
        <w:rPr>
          <w:rFonts w:eastAsia="Times New Roman" w:cs="Times New Roman"/>
          <w:szCs w:val="24"/>
        </w:rPr>
        <w:t>,</w:t>
      </w:r>
      <w:r>
        <w:rPr>
          <w:rFonts w:eastAsia="Times New Roman" w:cs="Times New Roman"/>
          <w:szCs w:val="24"/>
        </w:rPr>
        <w:t xml:space="preserve"> αν αυτού του είδους οι καλλιέργειες και οι μεταποιητικές εγκαταστάσεις μπορούν να βρίσκονται κοντά σε ευαίσθητους χώρους, όπως είναι τα σχολεία.</w:t>
      </w:r>
    </w:p>
    <w:p w14:paraId="0515FEF7"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Υπάρχουν, επίσης, ζητήματα με τις ποσότητες. Για ποιον λ</w:t>
      </w:r>
      <w:r>
        <w:rPr>
          <w:rFonts w:eastAsia="Times New Roman" w:cs="Times New Roman"/>
          <w:szCs w:val="24"/>
        </w:rPr>
        <w:t xml:space="preserve">όγο δεν μπαίνει ένα όριο στην παραγωγή κάνναβης, εφόσον μπορούν να καταγραφούν οι ανάγκες για ιατρικούς και φαρμακευτικούς σκοπούς; Προφανώς, καμμία οικονομοτεχνική μελέτη δεν έχετε. Δεν αντιλαμβάνεστε ότι όταν δεν μπαίνει ένα όριο στην παραγωγή, όταν δεν </w:t>
      </w:r>
      <w:r>
        <w:rPr>
          <w:rFonts w:eastAsia="Times New Roman" w:cs="Times New Roman"/>
          <w:szCs w:val="24"/>
        </w:rPr>
        <w:t xml:space="preserve">υπάρχουν σαφείς και αυστηρές διαδικασίες ελέγχου στα αποθέματα, στον τρόπο και στους διαύλους απορρόφησης της παραγωγής, τότε οδηγούμαστε σε επικίνδυνες ατραπούς; </w:t>
      </w:r>
    </w:p>
    <w:p w14:paraId="0515FEF8"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Κάτι που παραμένει επίσης ασαφές</w:t>
      </w:r>
      <w:r>
        <w:rPr>
          <w:rFonts w:eastAsia="Times New Roman" w:cs="Times New Roman"/>
          <w:szCs w:val="24"/>
        </w:rPr>
        <w:t>,</w:t>
      </w:r>
      <w:r>
        <w:rPr>
          <w:rFonts w:eastAsia="Times New Roman" w:cs="Times New Roman"/>
          <w:szCs w:val="24"/>
        </w:rPr>
        <w:t xml:space="preserve"> είναι η διασφάλιση ότι το σύνολο της παραγωγής κάνναβης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διατίθεται για ιατρικούς και </w:t>
      </w:r>
      <w:r>
        <w:rPr>
          <w:rFonts w:eastAsia="Times New Roman" w:cs="Times New Roman"/>
          <w:szCs w:val="24"/>
        </w:rPr>
        <w:lastRenderedPageBreak/>
        <w:t>φαρμακευτικούς σκοπούς. Όταν γίνεται η εξαγωγή της κάνναβης, ποιος γνωρίζει τι χρήση θα κάνει η συγκεκριμένη εταιρεία, στην οποία θα πάει το προϊόν; Όσοι μιλούν για επενδύσεις που θα έλθουν στον τομέα της παραγωγής της κάνναβ</w:t>
      </w:r>
      <w:r>
        <w:rPr>
          <w:rFonts w:eastAsia="Times New Roman" w:cs="Times New Roman"/>
          <w:szCs w:val="24"/>
        </w:rPr>
        <w:t>ης, σε ποια στοιχεία βασίζονται και πόσο βέβαιοι είναι ότι με το πλαίσιο που δημιουργούν</w:t>
      </w:r>
      <w:r>
        <w:rPr>
          <w:rFonts w:eastAsia="Times New Roman" w:cs="Times New Roman"/>
          <w:szCs w:val="24"/>
        </w:rPr>
        <w:t>,</w:t>
      </w:r>
      <w:r>
        <w:rPr>
          <w:rFonts w:eastAsia="Times New Roman" w:cs="Times New Roman"/>
          <w:szCs w:val="24"/>
        </w:rPr>
        <w:t xml:space="preserve"> θα έλθουν κανονικοί και όχι άλλου είδους επενδυτές;</w:t>
      </w:r>
    </w:p>
    <w:p w14:paraId="0515FEF9"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θα καταψηφίσει το νομοσχέδιο για τους λόγους που προαναφέραμε τόσο </w:t>
      </w:r>
      <w:r>
        <w:rPr>
          <w:rFonts w:eastAsia="Times New Roman" w:cs="Times New Roman"/>
          <w:szCs w:val="24"/>
        </w:rPr>
        <w:t>εγώ όσο και οι άλλοι ομιλητές της παράταξης μας. Είναι ένα νομοσχέδιο</w:t>
      </w:r>
      <w:r>
        <w:rPr>
          <w:rFonts w:eastAsia="Times New Roman" w:cs="Times New Roman"/>
          <w:szCs w:val="24"/>
        </w:rPr>
        <w:t>,</w:t>
      </w:r>
      <w:r>
        <w:rPr>
          <w:rFonts w:eastAsia="Times New Roman" w:cs="Times New Roman"/>
          <w:szCs w:val="24"/>
        </w:rPr>
        <w:t xml:space="preserve"> που μιλά αποκλειστικά και μόνο για την παραγωγή, χωρίς όρους και προϋποθέσεις της φαρμακευτικής κάνναβης και όχι της χρήσης στην οποία συμφωνούμε. </w:t>
      </w:r>
    </w:p>
    <w:p w14:paraId="0515FEFA"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Η χώρα έχει μια Κυβέρνηση περιορισμέν</w:t>
      </w:r>
      <w:r>
        <w:rPr>
          <w:rFonts w:eastAsia="Times New Roman" w:cs="Times New Roman"/>
          <w:szCs w:val="24"/>
        </w:rPr>
        <w:t xml:space="preserve">ης και ανύπαρκτης αίσθησης ευθύνης. Ακόμα και στα ζητήματα στα οποία μπορούν να κυριαρχήσουν ο ορθός λόγος, η συνεννόηση και η συναίνεση, όπως η παραγωγή κάνναβης αυστηρά για φαρμακευτικούς και ιατρικούς σκοπούς, η Κυβέρνηση υπονομεύει αυτή την προοπτική, </w:t>
      </w:r>
      <w:r>
        <w:rPr>
          <w:rFonts w:eastAsia="Times New Roman" w:cs="Times New Roman"/>
          <w:szCs w:val="24"/>
        </w:rPr>
        <w:t>γιατί υπηρετεί κρυφές ατζέντες, τρέφεται με ιδεοληψίες, επενδύει κάθε φορά στα πιο ταπεινά ένστικτα που υπάρχουν. Η απάντηση θα έλθει από τους πολίτες και θα είναι πολύ σκληρή γι’ αυτή την Κυβέρνηση.</w:t>
      </w:r>
    </w:p>
    <w:p w14:paraId="0515FEFB"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0515FEFC" w14:textId="77777777" w:rsidR="00F75232" w:rsidRDefault="00120703">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0515FEFD"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Βεσυρόπουλο</w:t>
      </w:r>
      <w:proofErr w:type="spellEnd"/>
      <w:r>
        <w:rPr>
          <w:rFonts w:eastAsia="Times New Roman" w:cs="Times New Roman"/>
          <w:szCs w:val="24"/>
        </w:rPr>
        <w:t>.</w:t>
      </w:r>
    </w:p>
    <w:p w14:paraId="0515FEFE"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Ολοκληρώθηκε ο κατάλογος των ομιλητών. Τον λόγο έχει ο Υπουργός Υγείας κ. Ξανθός για δεκαοκτώ λεπτά. Θα ακολουθήσουν οι δευτερολογίες. Έχει ζητήσει τον λόγο και ο Υπουργός κ. </w:t>
      </w:r>
      <w:r>
        <w:rPr>
          <w:rFonts w:eastAsia="Times New Roman" w:cs="Times New Roman"/>
          <w:szCs w:val="24"/>
        </w:rPr>
        <w:t>Αποστόλου για πέντε λεπτά</w:t>
      </w:r>
      <w:r>
        <w:rPr>
          <w:rFonts w:eastAsia="Times New Roman" w:cs="Times New Roman"/>
          <w:szCs w:val="24"/>
        </w:rPr>
        <w:t>,</w:t>
      </w:r>
      <w:r>
        <w:rPr>
          <w:rFonts w:eastAsia="Times New Roman" w:cs="Times New Roman"/>
          <w:szCs w:val="24"/>
        </w:rPr>
        <w:t xml:space="preserve"> για να κάνει κάποιες διευκρινήσεις.</w:t>
      </w:r>
    </w:p>
    <w:p w14:paraId="0515FEFF" w14:textId="77777777" w:rsidR="00F75232" w:rsidRDefault="0012070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515FF00" w14:textId="77777777" w:rsidR="00F75232" w:rsidRDefault="00120703">
      <w:pPr>
        <w:spacing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Είχαμε πει από την αρχή, όταν ξεκίνησε αυτή η συζήτηση, ότι ελπίζουμε πως δεν θα πυροδοτήσει φοβικά, υπερσυντηρητικά, σκοταδιστι</w:t>
      </w:r>
      <w:r>
        <w:rPr>
          <w:rFonts w:eastAsia="Times New Roman" w:cs="Times New Roman"/>
          <w:szCs w:val="24"/>
        </w:rPr>
        <w:t>κά και αντιεπιστημονικά ανακλαστικά. Διαψευστήκαμε απολύτως. Δυστυχώς από τρεις τουλάχιστον πολιτικές ομάδες της Βουλής αυτά τα αντανακλαστικά υπήρξαν με διαφορετικές αφετηρίες και με διαφορετικές αποχρώσεις. Αλλά, δυστυχώς, και η Νέα Δημοκρατία και η Χρυσ</w:t>
      </w:r>
      <w:r>
        <w:rPr>
          <w:rFonts w:eastAsia="Times New Roman" w:cs="Times New Roman"/>
          <w:szCs w:val="24"/>
        </w:rPr>
        <w:t xml:space="preserve">ή Αυγή </w:t>
      </w:r>
      <w:r>
        <w:rPr>
          <w:rFonts w:eastAsia="Times New Roman" w:cs="Times New Roman"/>
          <w:szCs w:val="24"/>
        </w:rPr>
        <w:lastRenderedPageBreak/>
        <w:t xml:space="preserve">αλλά με τον τρόπο του και το ΚΚΕ θεωρώ ότι πυροδότησαν μια τέτοιου τύπου συζήτηση. </w:t>
      </w:r>
    </w:p>
    <w:p w14:paraId="0515FF0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Εδώ τώρα ξαφνικά προκύπτουν όλοι ότι είναι σαφέστατα υπέρ της φαρμακευτικής χρήσης της κάνναβης, ότι υπάρχει πλαίσιο και τι επιτέλους θέλει παραπάνω να κάνει αυτή η </w:t>
      </w:r>
      <w:r>
        <w:rPr>
          <w:rFonts w:eastAsia="Times New Roman" w:cs="Times New Roman"/>
          <w:szCs w:val="24"/>
        </w:rPr>
        <w:t>Κυβέρνηση. Αγαπητοί μου συνάδελφοι, θυμίζω ότι μέχρι πριν από λίγους μήνες δεν υπήρχε τίποτα. Υπήρχε ένας νόμος για την κλωστική κάνναβη που ψήφισε η προηγούμενη συγκυβέρνηση το 2013. Δεν τολμήσατε, κύριοι της Νέας Δημοκρατίας, να βγάλετε ούτε μια υπουργικ</w:t>
      </w:r>
      <w:r>
        <w:rPr>
          <w:rFonts w:eastAsia="Times New Roman" w:cs="Times New Roman"/>
          <w:szCs w:val="24"/>
        </w:rPr>
        <w:t xml:space="preserve">ή απόφαση </w:t>
      </w:r>
      <w:proofErr w:type="spellStart"/>
      <w:r>
        <w:rPr>
          <w:rFonts w:eastAsia="Times New Roman" w:cs="Times New Roman"/>
          <w:szCs w:val="24"/>
        </w:rPr>
        <w:t>εφαρμοστική</w:t>
      </w:r>
      <w:proofErr w:type="spellEnd"/>
      <w:r>
        <w:rPr>
          <w:rFonts w:eastAsia="Times New Roman" w:cs="Times New Roman"/>
          <w:szCs w:val="24"/>
        </w:rPr>
        <w:t xml:space="preserve">. </w:t>
      </w:r>
    </w:p>
    <w:p w14:paraId="0515FF0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Με ισχυρή, λοιπόν, πολιτική βούληση της Κυβέρνησης και με πρωτοβουλία του Υπουργείου Υγείας, για πρώτη φορά στη χώρα </w:t>
      </w:r>
      <w:r>
        <w:rPr>
          <w:rFonts w:eastAsia="Times New Roman" w:cs="Times New Roman"/>
          <w:szCs w:val="24"/>
        </w:rPr>
        <w:lastRenderedPageBreak/>
        <w:t>άνοιξε επίσημα αυτός ο επιστημονικός και πολιτικός διάλογος. Συγκροτήθηκε ομάδα εργασίας με επικεφαλής εξαιρετικούς</w:t>
      </w:r>
      <w:r>
        <w:rPr>
          <w:rFonts w:eastAsia="Times New Roman" w:cs="Times New Roman"/>
          <w:szCs w:val="24"/>
        </w:rPr>
        <w:t xml:space="preserve"> επιστήμονες</w:t>
      </w:r>
      <w:r>
        <w:rPr>
          <w:rFonts w:eastAsia="Times New Roman" w:cs="Times New Roman"/>
          <w:szCs w:val="24"/>
        </w:rPr>
        <w:t>,</w:t>
      </w:r>
      <w:r>
        <w:rPr>
          <w:rFonts w:eastAsia="Times New Roman" w:cs="Times New Roman"/>
          <w:szCs w:val="24"/>
        </w:rPr>
        <w:t xml:space="preserve"> οι οποίοι έδωσαν ένα πόρισμα </w:t>
      </w:r>
      <w:r>
        <w:rPr>
          <w:rFonts w:eastAsia="Times New Roman" w:cs="Times New Roman"/>
          <w:szCs w:val="24"/>
        </w:rPr>
        <w:t>κ</w:t>
      </w:r>
      <w:r>
        <w:rPr>
          <w:rFonts w:eastAsia="Times New Roman" w:cs="Times New Roman"/>
          <w:szCs w:val="24"/>
        </w:rPr>
        <w:t>αι φυσικά βγήκε μια κοινή υπουργική απόφαση από εμάς. Εμείς φτιάξαμε αυτό το πλαίσιο το οποίο έχει και αυτό προβλήματα ακόμα στην εφαρμογή του, αλλά εμείς νομιμοποιήσαμε τη δυνατότητα πρόσβασης των ασθενών σε σκε</w:t>
      </w:r>
      <w:r>
        <w:rPr>
          <w:rFonts w:eastAsia="Times New Roman" w:cs="Times New Roman"/>
          <w:szCs w:val="24"/>
        </w:rPr>
        <w:t>υάσματα φαρμακευτικής κάνναβης. Δεν υπήρχε αυτό το πλαίσιο.</w:t>
      </w:r>
    </w:p>
    <w:p w14:paraId="0515FF0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η οποία μας λέει ότι έχουμε ένα ασαφές, ατελές, πρόχειρο, ένα </w:t>
      </w:r>
      <w:proofErr w:type="spellStart"/>
      <w:r>
        <w:rPr>
          <w:rFonts w:eastAsia="Times New Roman" w:cs="Times New Roman"/>
          <w:szCs w:val="24"/>
        </w:rPr>
        <w:t>γονατογράφημα</w:t>
      </w:r>
      <w:proofErr w:type="spellEnd"/>
      <w:r>
        <w:rPr>
          <w:rFonts w:eastAsia="Times New Roman" w:cs="Times New Roman"/>
          <w:szCs w:val="24"/>
        </w:rPr>
        <w:t xml:space="preserve"> –δεν ξέρω τι άλλα έχετε πει- γιατί τόσα χρόνια αφού είχατε ευαισθησία για την πρόσβαση των ασθ</w:t>
      </w:r>
      <w:r>
        <w:rPr>
          <w:rFonts w:eastAsia="Times New Roman" w:cs="Times New Roman"/>
          <w:szCs w:val="24"/>
        </w:rPr>
        <w:t>ενών, δεν φέρατε ένα ολοκληρωμένο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 οποίο να είναι με βάση τις προδιαγραφές των άλλων ευρωπαϊκών χωρών, όπως στην Κύπρο, στην Τσεχία, όπως αυτά τα παραδείγματα που μας είπατε; Γιατί δεν το κάνατε;</w:t>
      </w:r>
    </w:p>
    <w:p w14:paraId="0515FF0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λοιπόν, λέμε ότι βεβαίως κάνουμε ένα βή</w:t>
      </w:r>
      <w:r>
        <w:rPr>
          <w:rFonts w:eastAsia="Times New Roman" w:cs="Times New Roman"/>
          <w:szCs w:val="24"/>
        </w:rPr>
        <w:t>μα. Μπορεί να μην είναι πλήρες, να μην είναι τέλειο, αλλά είναι ένα πρώτο σημαντικό βήμα, το οποίο παίρνει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και την ανάγκη πρόσβασης των ασθενών, άρα έχει την οπτική της δημόσιας υγείας σε σκευάσματα αποδεδειγμένα και τεκμηριωμένα από τη διεθνή</w:t>
      </w:r>
      <w:r>
        <w:rPr>
          <w:rFonts w:eastAsia="Times New Roman" w:cs="Times New Roman"/>
          <w:szCs w:val="24"/>
        </w:rPr>
        <w:t xml:space="preserve"> βιβλιογραφία, από επιστημονικές μελέτες, από καλές πρακτικές σε όλον τον κόσμο ότι έχουν ευεργετική, ανακουφιστική, παρηγορητική και υπό συγκεκριμένες προϋποθέσεις και θεραπευτική δράση, και από την άλλη, βεβαίως, δημιουργούμε ένα ευνοϊκό πλαίσιο, οριοθετ</w:t>
      </w:r>
      <w:r>
        <w:rPr>
          <w:rFonts w:eastAsia="Times New Roman" w:cs="Times New Roman"/>
          <w:szCs w:val="24"/>
        </w:rPr>
        <w:t xml:space="preserve">ημένο, σαφές και ασφαλές -φυσικά οι λεπτομέρειες του θα εκτεθούν </w:t>
      </w:r>
      <w:r>
        <w:rPr>
          <w:rFonts w:eastAsia="Times New Roman" w:cs="Times New Roman"/>
          <w:szCs w:val="24"/>
        </w:rPr>
        <w:lastRenderedPageBreak/>
        <w:t xml:space="preserve">στις κοινές υπουργικές αποφάσεις- το οποίο θα επιτρέψει αυτό το πεδίο. Είναι μια αναδυόμενη παγκόσμια αγορά. Υπάρχει ένα τεράστιο επιστημονικό ενδιαφέρον παντού σε όλες τις χώρες του κόσμου. </w:t>
      </w:r>
      <w:r>
        <w:rPr>
          <w:rFonts w:eastAsia="Times New Roman" w:cs="Times New Roman"/>
          <w:szCs w:val="24"/>
        </w:rPr>
        <w:t xml:space="preserve">Υπάρχουν σε εξέλιξη κλινικές έρευνες για νέα πεδία θεραπευτικών δράσεων αυτών των προϊόντων. </w:t>
      </w:r>
    </w:p>
    <w:p w14:paraId="0515FF0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Δίνουμε, λοιπόν, τη δυνατότητα σε αυτό το νέο τοπίο, στο οποίο τώρα για πρώτη φορά αρχίζει να το παρακολουθεί και να συμμετέχει η χώρα μας, να συνεισφέρει και να </w:t>
      </w:r>
      <w:r>
        <w:rPr>
          <w:rFonts w:eastAsia="Times New Roman" w:cs="Times New Roman"/>
          <w:szCs w:val="24"/>
        </w:rPr>
        <w:t>δώσει μια προοπτική παραγωγικής ανασυγκρότησης, οικονομικής ανάκαμψης, επενδύσεων, απασχόλησης κ.λπ.</w:t>
      </w:r>
      <w:r>
        <w:rPr>
          <w:rFonts w:eastAsia="Times New Roman" w:cs="Times New Roman"/>
          <w:szCs w:val="24"/>
        </w:rPr>
        <w:t>.</w:t>
      </w:r>
    </w:p>
    <w:p w14:paraId="0515FF0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Εδώ ακούμε τόσες μέρες τώρα, αλλά με ιδιαίτερη ένταση σήμερα,  απίστευτες κινδυνολογίες, απίστευτες </w:t>
      </w:r>
      <w:proofErr w:type="spellStart"/>
      <w:r>
        <w:rPr>
          <w:rFonts w:eastAsia="Times New Roman" w:cs="Times New Roman"/>
          <w:szCs w:val="24"/>
        </w:rPr>
        <w:t>καταστροφολογικές</w:t>
      </w:r>
      <w:proofErr w:type="spellEnd"/>
      <w:r>
        <w:rPr>
          <w:rFonts w:eastAsia="Times New Roman" w:cs="Times New Roman"/>
          <w:szCs w:val="24"/>
        </w:rPr>
        <w:t xml:space="preserve"> κραυγές ότι πάμε να κάνουμε τη χώρα </w:t>
      </w:r>
      <w:r>
        <w:rPr>
          <w:rFonts w:eastAsia="Times New Roman" w:cs="Times New Roman"/>
          <w:szCs w:val="24"/>
        </w:rPr>
        <w:t xml:space="preserve">μια απέραντη χασισοφυτεία, </w:t>
      </w:r>
      <w:r>
        <w:rPr>
          <w:rFonts w:eastAsia="Times New Roman" w:cs="Times New Roman"/>
          <w:szCs w:val="24"/>
        </w:rPr>
        <w:lastRenderedPageBreak/>
        <w:t xml:space="preserve">ότι οι άνθρωποι που θα ασχοληθούν θα είναι περίπου </w:t>
      </w:r>
      <w:proofErr w:type="spellStart"/>
      <w:r>
        <w:rPr>
          <w:rFonts w:eastAsia="Times New Roman" w:cs="Times New Roman"/>
          <w:szCs w:val="24"/>
        </w:rPr>
        <w:t>ναρκέμποροι</w:t>
      </w:r>
      <w:proofErr w:type="spellEnd"/>
      <w:r>
        <w:rPr>
          <w:rFonts w:eastAsia="Times New Roman" w:cs="Times New Roman"/>
          <w:szCs w:val="24"/>
        </w:rPr>
        <w:t xml:space="preserve"> τύπου </w:t>
      </w:r>
      <w:proofErr w:type="spellStart"/>
      <w:r>
        <w:rPr>
          <w:rFonts w:eastAsia="Times New Roman" w:cs="Times New Roman"/>
          <w:szCs w:val="24"/>
        </w:rPr>
        <w:t>Εσκομπάρ</w:t>
      </w:r>
      <w:proofErr w:type="spellEnd"/>
      <w:r>
        <w:rPr>
          <w:rFonts w:eastAsia="Times New Roman" w:cs="Times New Roman"/>
          <w:szCs w:val="24"/>
        </w:rPr>
        <w:t xml:space="preserve">, ότι θα έχουμε τη λογική της </w:t>
      </w:r>
      <w:proofErr w:type="spellStart"/>
      <w:r>
        <w:rPr>
          <w:rFonts w:eastAsia="Times New Roman" w:cs="Times New Roman"/>
          <w:szCs w:val="24"/>
        </w:rPr>
        <w:t>κερκόπορτας</w:t>
      </w:r>
      <w:proofErr w:type="spellEnd"/>
      <w:r>
        <w:rPr>
          <w:rFonts w:eastAsia="Times New Roman" w:cs="Times New Roman"/>
          <w:szCs w:val="24"/>
        </w:rPr>
        <w:t xml:space="preserve">, της μπαλκονόπορτας όπως είπε ο εισηγητής του προθαλάμου. Τι δεν ακούσαμε! </w:t>
      </w:r>
    </w:p>
    <w:p w14:paraId="0515FF0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εξηγήσαμε πάρα πολύ λεπτομερώς.</w:t>
      </w:r>
      <w:r>
        <w:rPr>
          <w:rFonts w:eastAsia="Times New Roman" w:cs="Times New Roman"/>
          <w:szCs w:val="24"/>
        </w:rPr>
        <w:t xml:space="preserve"> Πρόκειται για </w:t>
      </w:r>
      <w:proofErr w:type="spellStart"/>
      <w:r>
        <w:rPr>
          <w:rFonts w:eastAsia="Times New Roman" w:cs="Times New Roman"/>
          <w:szCs w:val="24"/>
        </w:rPr>
        <w:t>αδειοδότηση</w:t>
      </w:r>
      <w:proofErr w:type="spellEnd"/>
      <w:r>
        <w:rPr>
          <w:rFonts w:eastAsia="Times New Roman" w:cs="Times New Roman"/>
          <w:szCs w:val="24"/>
        </w:rPr>
        <w:t xml:space="preserve"> μιας ενιαίας καθετοποιημένης μονάδας, που περιλαμβάνει παραγωγή, επεξεργασία και τελική μεταποίηση και παραγωγή τελικών φαρμακευτικών προϊόντων.</w:t>
      </w:r>
    </w:p>
    <w:p w14:paraId="0515FF08" w14:textId="77777777" w:rsidR="00F75232" w:rsidRDefault="00120703">
      <w:pPr>
        <w:spacing w:line="600" w:lineRule="auto"/>
        <w:ind w:firstLine="720"/>
        <w:jc w:val="both"/>
        <w:rPr>
          <w:rFonts w:eastAsia="Times New Roman"/>
          <w:szCs w:val="24"/>
        </w:rPr>
      </w:pPr>
      <w:r>
        <w:rPr>
          <w:rFonts w:eastAsia="Times New Roman"/>
          <w:szCs w:val="24"/>
        </w:rPr>
        <w:t xml:space="preserve">Περί αυτού πρόκειται. Και κάθεστε και μας μιλάτε για χωροταξίες, αν είναι κοντά στα </w:t>
      </w:r>
      <w:r>
        <w:rPr>
          <w:rFonts w:eastAsia="Times New Roman"/>
          <w:szCs w:val="24"/>
        </w:rPr>
        <w:t xml:space="preserve">σχολεία, αν είναι κοντά στις εκκλησίες, αν είναι κοντά στα ΚΑΠΗ και δεν ξέρω τι άλλο θα σκαρφιστείτε να πείτε, απίστευτα πράγματα, ότι θα βάλουμε την </w:t>
      </w:r>
      <w:r>
        <w:rPr>
          <w:rFonts w:eastAsia="Times New Roman"/>
          <w:szCs w:val="24"/>
        </w:rPr>
        <w:t>Α</w:t>
      </w:r>
      <w:r>
        <w:rPr>
          <w:rFonts w:eastAsia="Times New Roman"/>
          <w:szCs w:val="24"/>
        </w:rPr>
        <w:t xml:space="preserve">στυνομία όλης της </w:t>
      </w:r>
      <w:r>
        <w:rPr>
          <w:rFonts w:eastAsia="Times New Roman"/>
          <w:szCs w:val="24"/>
        </w:rPr>
        <w:lastRenderedPageBreak/>
        <w:t>χώρας</w:t>
      </w:r>
      <w:r>
        <w:rPr>
          <w:rFonts w:eastAsia="Times New Roman"/>
          <w:szCs w:val="24"/>
        </w:rPr>
        <w:t>,</w:t>
      </w:r>
      <w:r>
        <w:rPr>
          <w:rFonts w:eastAsia="Times New Roman"/>
          <w:szCs w:val="24"/>
        </w:rPr>
        <w:t xml:space="preserve"> να φυλάει αυτές τις μονάδες. Πολύ σωστά το είπε η κ</w:t>
      </w:r>
      <w:r>
        <w:rPr>
          <w:rFonts w:eastAsia="Times New Roman"/>
          <w:szCs w:val="24"/>
        </w:rPr>
        <w:t>.</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r>
        <w:rPr>
          <w:rFonts w:eastAsia="Times New Roman"/>
          <w:szCs w:val="24"/>
        </w:rPr>
        <w:t xml:space="preserve"> </w:t>
      </w:r>
      <w:proofErr w:type="spellStart"/>
      <w:r>
        <w:rPr>
          <w:rFonts w:eastAsia="Times New Roman"/>
          <w:szCs w:val="24"/>
        </w:rPr>
        <w:t>Aδειοδοτεί</w:t>
      </w:r>
      <w:proofErr w:type="spellEnd"/>
      <w:r>
        <w:rPr>
          <w:rFonts w:eastAsia="Times New Roman"/>
          <w:szCs w:val="24"/>
        </w:rPr>
        <w:t xml:space="preserve">, λέει, ο νόμος μια φορά τον χρόνο το αστυνομικό τμήμα αν υπάρχουν μέτρα ασφάλειας, δηλαδή κάμερες, μέτρα φύλαξης, ενδεχομένως με </w:t>
      </w:r>
      <w:r>
        <w:rPr>
          <w:rFonts w:eastAsia="Times New Roman"/>
          <w:szCs w:val="24"/>
          <w:lang w:val="en-US"/>
        </w:rPr>
        <w:t>security</w:t>
      </w:r>
      <w:r>
        <w:rPr>
          <w:rFonts w:eastAsia="Times New Roman"/>
          <w:szCs w:val="24"/>
        </w:rPr>
        <w:t xml:space="preserve"> κ.λπ.</w:t>
      </w:r>
      <w:r>
        <w:rPr>
          <w:rFonts w:eastAsia="Times New Roman"/>
          <w:szCs w:val="24"/>
        </w:rPr>
        <w:t>.</w:t>
      </w:r>
      <w:r>
        <w:rPr>
          <w:rFonts w:eastAsia="Times New Roman"/>
          <w:szCs w:val="24"/>
        </w:rPr>
        <w:t xml:space="preserve"> Σιγά μη βάλουμε την </w:t>
      </w:r>
      <w:r>
        <w:rPr>
          <w:rFonts w:eastAsia="Times New Roman"/>
          <w:szCs w:val="24"/>
        </w:rPr>
        <w:t>Α</w:t>
      </w:r>
      <w:r>
        <w:rPr>
          <w:rFonts w:eastAsia="Times New Roman"/>
          <w:szCs w:val="24"/>
        </w:rPr>
        <w:t>στυνομία της χώρας να φυλάει παραγωγικές ή μεταποιητικές μονάδες.</w:t>
      </w:r>
    </w:p>
    <w:p w14:paraId="0515FF09" w14:textId="77777777" w:rsidR="00F75232" w:rsidRDefault="00120703">
      <w:pPr>
        <w:spacing w:line="600" w:lineRule="auto"/>
        <w:ind w:firstLine="720"/>
        <w:jc w:val="both"/>
        <w:rPr>
          <w:rFonts w:eastAsia="Times New Roman"/>
          <w:szCs w:val="24"/>
        </w:rPr>
      </w:pPr>
      <w:r>
        <w:rPr>
          <w:rFonts w:eastAsia="Times New Roman"/>
          <w:b/>
          <w:szCs w:val="24"/>
        </w:rPr>
        <w:t>ΠΡΟΕΔΡΕΥΩΝ (Μάριος Γεωρ</w:t>
      </w:r>
      <w:r>
        <w:rPr>
          <w:rFonts w:eastAsia="Times New Roman"/>
          <w:b/>
          <w:szCs w:val="24"/>
        </w:rPr>
        <w:t xml:space="preserve">γιάδης): </w:t>
      </w:r>
      <w:r>
        <w:rPr>
          <w:rFonts w:eastAsia="Times New Roman"/>
          <w:szCs w:val="24"/>
        </w:rPr>
        <w:t>Κύριε Υπουργέ, επιτρέψτε μου για μερικά δευτερόλεπτα να κάνω μια ανακοίνωση.</w:t>
      </w:r>
    </w:p>
    <w:p w14:paraId="0515FF0A" w14:textId="77777777" w:rsidR="00F75232" w:rsidRDefault="0012070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w:t>
      </w:r>
      <w:r>
        <w:rPr>
          <w:rFonts w:eastAsia="Times New Roman" w:cs="Times New Roman"/>
        </w:rPr>
        <w:lastRenderedPageBreak/>
        <w:t xml:space="preserve">ρία του κτηρίου και τον τρόπο οργάνωσης και λειτουργίας της Βουλής, είκοσι πέντε μαθητές και μαθήτριες και τρεις εκπαιδευτικοί συνοδοί τους από το Γυμνάσιο και </w:t>
      </w:r>
      <w:proofErr w:type="spellStart"/>
      <w:r>
        <w:rPr>
          <w:rFonts w:eastAsia="Times New Roman" w:cs="Times New Roman"/>
        </w:rPr>
        <w:t>λυκειακές</w:t>
      </w:r>
      <w:proofErr w:type="spellEnd"/>
      <w:r>
        <w:rPr>
          <w:rFonts w:eastAsia="Times New Roman" w:cs="Times New Roman"/>
        </w:rPr>
        <w:t xml:space="preserve"> τάξεις Οινουσσών, το</w:t>
      </w:r>
      <w:r>
        <w:rPr>
          <w:rFonts w:eastAsia="Times New Roman" w:cs="Times New Roman"/>
        </w:rPr>
        <w:t xml:space="preserve"> οποίο φιλοξενείται στην Αθήνα, στο πλαίσιο εκπαιδευτικού προγράμματος που διοργανώνει το Ίδρυμα της Βουλής. </w:t>
      </w:r>
    </w:p>
    <w:p w14:paraId="0515FF0B" w14:textId="77777777" w:rsidR="00F75232" w:rsidRDefault="0012070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515FF0C" w14:textId="77777777" w:rsidR="00F75232" w:rsidRDefault="0012070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515FF0D" w14:textId="77777777" w:rsidR="00F75232" w:rsidRDefault="00120703">
      <w:pPr>
        <w:spacing w:line="600" w:lineRule="auto"/>
        <w:ind w:firstLine="720"/>
        <w:jc w:val="both"/>
        <w:rPr>
          <w:rFonts w:eastAsia="Times New Roman" w:cs="Times New Roman"/>
        </w:rPr>
      </w:pPr>
      <w:r>
        <w:rPr>
          <w:rFonts w:eastAsia="Times New Roman" w:cs="Times New Roman"/>
        </w:rPr>
        <w:t>Συνεχίστε, κύριε Υπουργέ. Σας ευχαριστώ πολύ.</w:t>
      </w:r>
    </w:p>
    <w:p w14:paraId="0515FF0E" w14:textId="77777777" w:rsidR="00F75232" w:rsidRDefault="00120703">
      <w:pPr>
        <w:spacing w:line="600" w:lineRule="auto"/>
        <w:ind w:firstLine="720"/>
        <w:jc w:val="both"/>
        <w:rPr>
          <w:rFonts w:eastAsia="Times New Roman" w:cs="Times New Roman"/>
        </w:rPr>
      </w:pPr>
      <w:r>
        <w:rPr>
          <w:rFonts w:eastAsia="Times New Roman" w:cs="Times New Roman"/>
          <w:b/>
        </w:rPr>
        <w:t xml:space="preserve">ΑΝΔΡΕΑΣ ΞΑΝΘΟΣ </w:t>
      </w:r>
      <w:r>
        <w:rPr>
          <w:rFonts w:eastAsia="Times New Roman" w:cs="Times New Roman"/>
          <w:b/>
        </w:rPr>
        <w:t>(Υπουργός Υγείας):</w:t>
      </w:r>
      <w:r>
        <w:rPr>
          <w:rFonts w:eastAsia="Times New Roman" w:cs="Times New Roman"/>
        </w:rPr>
        <w:t xml:space="preserve"> Ειλικρινά σας λέω, σε κα</w:t>
      </w:r>
      <w:r>
        <w:rPr>
          <w:rFonts w:eastAsia="Times New Roman" w:cs="Times New Roman"/>
        </w:rPr>
        <w:t>μ</w:t>
      </w:r>
      <w:r>
        <w:rPr>
          <w:rFonts w:eastAsia="Times New Roman" w:cs="Times New Roman"/>
        </w:rPr>
        <w:t>μιά χώρα της Ευρώπης -και νομίζω και όλου του ανεπτυγμένου κόσμου- δεν έχει γίνει αυτή η συζήτηση με αυτούς τους όρους. Είναι τραγικό να συζητείται κάτι το οποίο όλες οι χώρες</w:t>
      </w:r>
      <w:r>
        <w:rPr>
          <w:rFonts w:eastAsia="Times New Roman" w:cs="Times New Roman"/>
        </w:rPr>
        <w:t>,</w:t>
      </w:r>
      <w:r>
        <w:rPr>
          <w:rFonts w:eastAsia="Times New Roman" w:cs="Times New Roman"/>
        </w:rPr>
        <w:t xml:space="preserve"> προ</w:t>
      </w:r>
      <w:r>
        <w:rPr>
          <w:rFonts w:eastAsia="Times New Roman" w:cs="Times New Roman"/>
        </w:rPr>
        <w:lastRenderedPageBreak/>
        <w:t xml:space="preserve">φανώς με μία διαβάθμιση, σε μία </w:t>
      </w:r>
      <w:r>
        <w:rPr>
          <w:rFonts w:eastAsia="Times New Roman" w:cs="Times New Roman"/>
        </w:rPr>
        <w:t xml:space="preserve">γκάμα θεσμικών πλαισίων, </w:t>
      </w:r>
      <w:r>
        <w:rPr>
          <w:rFonts w:eastAsia="Times New Roman" w:cs="Times New Roman"/>
        </w:rPr>
        <w:t>προσπαθούν</w:t>
      </w:r>
      <w:r>
        <w:rPr>
          <w:rFonts w:eastAsia="Times New Roman" w:cs="Times New Roman"/>
        </w:rPr>
        <w:t xml:space="preserve"> να παρακολουθήσ</w:t>
      </w:r>
      <w:r>
        <w:rPr>
          <w:rFonts w:eastAsia="Times New Roman" w:cs="Times New Roman"/>
        </w:rPr>
        <w:t>ουν</w:t>
      </w:r>
      <w:r>
        <w:rPr>
          <w:rFonts w:eastAsia="Times New Roman" w:cs="Times New Roman"/>
        </w:rPr>
        <w:t xml:space="preserve"> τη σύγχρονη επιστημονική εξέλιξη, τα νεότερα δεδομένα και την ανάγκη ανταπόκρισης σε μια αναδυόμενη αγορά. Πουθενά δεν έχει γίνει με αυτούς τους όρους τους πολεμικούς, τους </w:t>
      </w:r>
      <w:proofErr w:type="spellStart"/>
      <w:r>
        <w:rPr>
          <w:rFonts w:eastAsia="Times New Roman" w:cs="Times New Roman"/>
        </w:rPr>
        <w:t>καταγγελτικούς</w:t>
      </w:r>
      <w:proofErr w:type="spellEnd"/>
      <w:r>
        <w:rPr>
          <w:rFonts w:eastAsia="Times New Roman" w:cs="Times New Roman"/>
        </w:rPr>
        <w:t xml:space="preserve">. </w:t>
      </w:r>
    </w:p>
    <w:p w14:paraId="0515FF0F" w14:textId="77777777" w:rsidR="00F75232" w:rsidRDefault="00120703">
      <w:pPr>
        <w:spacing w:line="600" w:lineRule="auto"/>
        <w:ind w:firstLine="720"/>
        <w:jc w:val="both"/>
        <w:rPr>
          <w:rFonts w:eastAsia="Times New Roman" w:cs="Times New Roman"/>
        </w:rPr>
      </w:pPr>
      <w:r>
        <w:rPr>
          <w:rFonts w:eastAsia="Times New Roman" w:cs="Times New Roman"/>
        </w:rPr>
        <w:t xml:space="preserve">Οι μεν μας </w:t>
      </w:r>
      <w:r>
        <w:rPr>
          <w:rFonts w:eastAsia="Times New Roman" w:cs="Times New Roman"/>
        </w:rPr>
        <w:t xml:space="preserve">λένε ότι πάμε να περάσουμε </w:t>
      </w:r>
      <w:proofErr w:type="spellStart"/>
      <w:r>
        <w:rPr>
          <w:rFonts w:eastAsia="Times New Roman" w:cs="Times New Roman"/>
        </w:rPr>
        <w:t>ναρκοκουλτούρα</w:t>
      </w:r>
      <w:proofErr w:type="spellEnd"/>
      <w:r>
        <w:rPr>
          <w:rFonts w:eastAsia="Times New Roman" w:cs="Times New Roman"/>
        </w:rPr>
        <w:t xml:space="preserve">, να καλλιεργήσουμε </w:t>
      </w:r>
      <w:proofErr w:type="spellStart"/>
      <w:r>
        <w:rPr>
          <w:rFonts w:eastAsia="Times New Roman" w:cs="Times New Roman"/>
        </w:rPr>
        <w:t>ναρκοκουλτούρα</w:t>
      </w:r>
      <w:proofErr w:type="spellEnd"/>
      <w:r>
        <w:rPr>
          <w:rFonts w:eastAsia="Times New Roman" w:cs="Times New Roman"/>
        </w:rPr>
        <w:t xml:space="preserve"> στη νεολαία και να μην αγωνίζεται για την αλλαγή της κοινωνίας. Οι άλλοι μας λένε ότι</w:t>
      </w:r>
      <w:r>
        <w:rPr>
          <w:rFonts w:eastAsia="Times New Roman" w:cs="Times New Roman"/>
        </w:rPr>
        <w:t>,</w:t>
      </w:r>
      <w:r>
        <w:rPr>
          <w:rFonts w:eastAsia="Times New Roman" w:cs="Times New Roman"/>
        </w:rPr>
        <w:t xml:space="preserve"> ακριβώς</w:t>
      </w:r>
      <w:r>
        <w:rPr>
          <w:rFonts w:eastAsia="Times New Roman" w:cs="Times New Roman"/>
        </w:rPr>
        <w:t>,</w:t>
      </w:r>
      <w:r>
        <w:rPr>
          <w:rFonts w:eastAsia="Times New Roman" w:cs="Times New Roman"/>
        </w:rPr>
        <w:t xml:space="preserve"> επειδή έχουμε εμείς αυτή την κουλτούρα της ελευθεριότητας, για ιδεολογικούς λόγους π</w:t>
      </w:r>
      <w:r>
        <w:rPr>
          <w:rFonts w:eastAsia="Times New Roman" w:cs="Times New Roman"/>
        </w:rPr>
        <w:t>άμε να κάνουμε τη χώρα ένα απέραντο εκτροφείο «</w:t>
      </w:r>
      <w:proofErr w:type="spellStart"/>
      <w:r>
        <w:rPr>
          <w:rFonts w:eastAsia="Times New Roman" w:cs="Times New Roman"/>
        </w:rPr>
        <w:t>μπάφων</w:t>
      </w:r>
      <w:proofErr w:type="spellEnd"/>
      <w:r>
        <w:rPr>
          <w:rFonts w:eastAsia="Times New Roman" w:cs="Times New Roman"/>
        </w:rPr>
        <w:t xml:space="preserve">». </w:t>
      </w:r>
    </w:p>
    <w:p w14:paraId="0515FF10" w14:textId="77777777" w:rsidR="00F75232" w:rsidRDefault="00120703">
      <w:pPr>
        <w:spacing w:line="600" w:lineRule="auto"/>
        <w:ind w:firstLine="720"/>
        <w:jc w:val="both"/>
        <w:rPr>
          <w:rFonts w:eastAsia="Times New Roman" w:cs="Times New Roman"/>
        </w:rPr>
      </w:pPr>
      <w:r>
        <w:rPr>
          <w:rFonts w:eastAsia="Times New Roman" w:cs="Times New Roman"/>
        </w:rPr>
        <w:lastRenderedPageBreak/>
        <w:t>Αυτά μας λέτε, αγαπητοί συνάδελφοι, και θέλετε</w:t>
      </w:r>
      <w:r>
        <w:rPr>
          <w:rFonts w:eastAsia="Times New Roman" w:cs="Times New Roman"/>
        </w:rPr>
        <w:t>,</w:t>
      </w:r>
      <w:r>
        <w:rPr>
          <w:rFonts w:eastAsia="Times New Roman" w:cs="Times New Roman"/>
        </w:rPr>
        <w:t xml:space="preserve"> πραγματικά</w:t>
      </w:r>
      <w:r>
        <w:rPr>
          <w:rFonts w:eastAsia="Times New Roman" w:cs="Times New Roman"/>
        </w:rPr>
        <w:t>,</w:t>
      </w:r>
      <w:r>
        <w:rPr>
          <w:rFonts w:eastAsia="Times New Roman" w:cs="Times New Roman"/>
        </w:rPr>
        <w:t xml:space="preserve"> να πιστέψει ο κόσμος ότι είσαστε σοβαρό κόμμα</w:t>
      </w:r>
      <w:r>
        <w:rPr>
          <w:rFonts w:eastAsia="Times New Roman" w:cs="Times New Roman"/>
        </w:rPr>
        <w:t>,</w:t>
      </w:r>
      <w:r>
        <w:rPr>
          <w:rFonts w:eastAsia="Times New Roman" w:cs="Times New Roman"/>
        </w:rPr>
        <w:t xml:space="preserve"> που διεκδικεί με αξιοπιστία τη διακυβέρνηση της χώρας. </w:t>
      </w:r>
    </w:p>
    <w:p w14:paraId="0515FF11" w14:textId="77777777" w:rsidR="00F75232" w:rsidRDefault="00120703">
      <w:pPr>
        <w:spacing w:line="600" w:lineRule="auto"/>
        <w:ind w:firstLine="720"/>
        <w:jc w:val="both"/>
        <w:rPr>
          <w:rFonts w:eastAsia="Times New Roman" w:cs="Times New Roman"/>
        </w:rPr>
      </w:pPr>
      <w:r>
        <w:rPr>
          <w:rFonts w:eastAsia="Times New Roman" w:cs="Times New Roman"/>
        </w:rPr>
        <w:t xml:space="preserve">Εμείς γι’ αυτό πιστεύουμε ότι είναι </w:t>
      </w:r>
      <w:r>
        <w:rPr>
          <w:rFonts w:eastAsia="Times New Roman" w:cs="Times New Roman"/>
        </w:rPr>
        <w:t xml:space="preserve">ένα προοδευτικό βήμα αυτό, γιατί είναι ακριβώς </w:t>
      </w:r>
      <w:proofErr w:type="spellStart"/>
      <w:r>
        <w:rPr>
          <w:rFonts w:eastAsia="Times New Roman" w:cs="Times New Roman"/>
        </w:rPr>
        <w:t>αντιλαϊκιστικό</w:t>
      </w:r>
      <w:proofErr w:type="spellEnd"/>
      <w:r>
        <w:rPr>
          <w:rFonts w:eastAsia="Times New Roman" w:cs="Times New Roman"/>
        </w:rPr>
        <w:t xml:space="preserve"> </w:t>
      </w:r>
      <w:r>
        <w:rPr>
          <w:rFonts w:eastAsia="Times New Roman" w:cs="Times New Roman"/>
        </w:rPr>
        <w:t>κ</w:t>
      </w:r>
      <w:r>
        <w:rPr>
          <w:rFonts w:eastAsia="Times New Roman" w:cs="Times New Roman"/>
        </w:rPr>
        <w:t xml:space="preserve">ι εσείς αποδεικνύετε ότι είσαστε η χειρότερη λαϊκίστικη εκδοχή της δεξιάς παράταξης των τελευταίων χρόνων. </w:t>
      </w:r>
    </w:p>
    <w:p w14:paraId="0515FF12" w14:textId="77777777" w:rsidR="00F75232" w:rsidRDefault="00120703">
      <w:pPr>
        <w:spacing w:line="600" w:lineRule="auto"/>
        <w:ind w:firstLine="720"/>
        <w:jc w:val="both"/>
        <w:rPr>
          <w:rFonts w:eastAsia="Times New Roman"/>
          <w:szCs w:val="24"/>
        </w:rPr>
      </w:pPr>
      <w:r>
        <w:rPr>
          <w:rFonts w:eastAsia="Times New Roman"/>
          <w:szCs w:val="24"/>
        </w:rPr>
        <w:t>Εμείς, λοιπόν, λέμε ότι πρέπει να επινοηθεί ένα νέο πλαίσιο και συνειδητά. Διότι ασκε</w:t>
      </w:r>
      <w:r>
        <w:rPr>
          <w:rFonts w:eastAsia="Times New Roman"/>
          <w:szCs w:val="24"/>
        </w:rPr>
        <w:t>ίται κριτική: «Γιατί δεν είναι αναλυτικό; Γιατί δεν έχει τις λεπτομέρειες; Γιατί μας τα κρύβετε αυτά;» Η απάντηση είναι πάρα πολύ απλή: Διότι, ακριβώς</w:t>
      </w:r>
      <w:r>
        <w:rPr>
          <w:rFonts w:eastAsia="Times New Roman"/>
          <w:szCs w:val="24"/>
        </w:rPr>
        <w:t>,</w:t>
      </w:r>
      <w:r>
        <w:rPr>
          <w:rFonts w:eastAsia="Times New Roman"/>
          <w:szCs w:val="24"/>
        </w:rPr>
        <w:t xml:space="preserve"> επειδή είναι ένα νέο πεδίο και</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επειδή –και αυτό έχει αποδειχθεί και από την εμπειρία και άλλων</w:t>
      </w:r>
      <w:r>
        <w:rPr>
          <w:rFonts w:eastAsia="Times New Roman"/>
          <w:szCs w:val="24"/>
        </w:rPr>
        <w:t xml:space="preserve"> χωρών της Ευρώπης, όπως κάποιος μου έλεγε προχθές ότι </w:t>
      </w:r>
      <w:r>
        <w:rPr>
          <w:rFonts w:eastAsia="Times New Roman"/>
          <w:szCs w:val="24"/>
        </w:rPr>
        <w:lastRenderedPageBreak/>
        <w:t>σε μια ευρωπαϊκή χώρα</w:t>
      </w:r>
      <w:r>
        <w:rPr>
          <w:rFonts w:eastAsia="Times New Roman"/>
          <w:szCs w:val="24"/>
        </w:rPr>
        <w:t>,</w:t>
      </w:r>
      <w:r>
        <w:rPr>
          <w:rFonts w:eastAsia="Times New Roman"/>
          <w:szCs w:val="24"/>
        </w:rPr>
        <w:t xml:space="preserve"> χρειάστηκαν είκοσι επτά φορές να υπάρξουν νομοθετικές τροποποιήσεις στο πλαίσιο- έχουμε ένα μεταβαλλόμενο τοπίο, χρειάζεται μία εξουσιοδοτική ευελιξία. Γι’ αυτό βάζουμε σήμερα τη</w:t>
      </w:r>
      <w:r>
        <w:rPr>
          <w:rFonts w:eastAsia="Times New Roman"/>
          <w:szCs w:val="24"/>
        </w:rPr>
        <w:t>ν κεντρική ιδέα, τις βασικές γραμμές και προφανώς στη δευτερογενή νομοθεσία, στις κοινές υπουργικές αποφάσεις, στις υπουργικές αποφάσεις, το επόμενο διάστημα θα αποτυπωθούν οι λεπτομέρειες και όσον αφορά το κομμάτι της παραγωγής και όσον αφορά το κομμάτι τ</w:t>
      </w:r>
      <w:r>
        <w:rPr>
          <w:rFonts w:eastAsia="Times New Roman"/>
          <w:szCs w:val="24"/>
        </w:rPr>
        <w:t xml:space="preserve">ης τελικής διάθεσης των προϊόντων.   </w:t>
      </w:r>
    </w:p>
    <w:p w14:paraId="0515FF13" w14:textId="77777777" w:rsidR="00F75232" w:rsidRDefault="00120703">
      <w:pPr>
        <w:spacing w:line="600" w:lineRule="auto"/>
        <w:ind w:firstLine="720"/>
        <w:jc w:val="both"/>
        <w:rPr>
          <w:rFonts w:eastAsia="Times New Roman"/>
          <w:szCs w:val="24"/>
        </w:rPr>
      </w:pPr>
      <w:r>
        <w:rPr>
          <w:rFonts w:eastAsia="Times New Roman"/>
          <w:szCs w:val="24"/>
        </w:rPr>
        <w:t>Θέλω να πω δυο-τρία πράγματα, γιατί έγινε πολλή συζήτηση γι’ αυτή την ιστορία, σχετικά με το τι εννοείται με τη φράση «τελικά φαρμακευτικά προϊόντα κάνναβης κ.λπ.»</w:t>
      </w:r>
      <w:r>
        <w:rPr>
          <w:rFonts w:eastAsia="Times New Roman"/>
          <w:szCs w:val="24"/>
        </w:rPr>
        <w:t>.</w:t>
      </w:r>
      <w:r>
        <w:rPr>
          <w:rFonts w:eastAsia="Times New Roman"/>
          <w:szCs w:val="24"/>
        </w:rPr>
        <w:t xml:space="preserve"> Θέλουμε να είμαστε πολύ σαφείς. Αυτό που εννοούμε</w:t>
      </w:r>
      <w:r>
        <w:rPr>
          <w:rFonts w:eastAsia="Times New Roman"/>
          <w:szCs w:val="24"/>
        </w:rPr>
        <w:t>,</w:t>
      </w:r>
      <w:r>
        <w:rPr>
          <w:rFonts w:eastAsia="Times New Roman"/>
          <w:szCs w:val="24"/>
        </w:rPr>
        <w:t xml:space="preserve"> εί</w:t>
      </w:r>
      <w:r>
        <w:rPr>
          <w:rFonts w:eastAsia="Times New Roman"/>
          <w:szCs w:val="24"/>
        </w:rPr>
        <w:t xml:space="preserve">ναι ότι μιλάμε για σκευάσματα, </w:t>
      </w:r>
      <w:r>
        <w:rPr>
          <w:rFonts w:eastAsia="Times New Roman"/>
          <w:szCs w:val="24"/>
        </w:rPr>
        <w:lastRenderedPageBreak/>
        <w:t>τα οποία είναι υπό τον έλεγχο του ΕΟΦ και μπορεί να έχουν διάφορες φαρμακοτεχνικές μορφές με τελικό στόχο τον ασθενή. Αυτή είναι η διαδικασία. Ποιες μπορεί να είναι αυτές οι φαρμακοτεχνικές μορφές; Μπορεί να είναι χάπια, μπορ</w:t>
      </w:r>
      <w:r>
        <w:rPr>
          <w:rFonts w:eastAsia="Times New Roman"/>
          <w:szCs w:val="24"/>
        </w:rPr>
        <w:t xml:space="preserve">εί να είναι στοματικά </w:t>
      </w:r>
      <w:proofErr w:type="spellStart"/>
      <w:r>
        <w:rPr>
          <w:rFonts w:eastAsia="Times New Roman"/>
          <w:szCs w:val="24"/>
        </w:rPr>
        <w:t>εκνεφώματα</w:t>
      </w:r>
      <w:proofErr w:type="spellEnd"/>
      <w:r>
        <w:rPr>
          <w:rFonts w:eastAsia="Times New Roman"/>
          <w:szCs w:val="24"/>
        </w:rPr>
        <w:t xml:space="preserve">, μπορεί να είναι διαλύματα, μπορεί να είναι εκχυλίσματα, μπορεί να είναι και τυποποιημένο κομμάτι του φυτού, συσκευασμένο, </w:t>
      </w:r>
      <w:proofErr w:type="spellStart"/>
      <w:r>
        <w:rPr>
          <w:rFonts w:eastAsia="Times New Roman"/>
          <w:szCs w:val="24"/>
        </w:rPr>
        <w:t>τιτλοποιημένο</w:t>
      </w:r>
      <w:proofErr w:type="spellEnd"/>
      <w:r>
        <w:rPr>
          <w:rFonts w:eastAsia="Times New Roman"/>
          <w:szCs w:val="24"/>
        </w:rPr>
        <w:t xml:space="preserve"> με περιεκτικότητα σε </w:t>
      </w:r>
      <w:r>
        <w:rPr>
          <w:rFonts w:eastAsia="Times New Roman"/>
          <w:szCs w:val="24"/>
          <w:lang w:val="en-US"/>
        </w:rPr>
        <w:t>THC</w:t>
      </w:r>
      <w:r>
        <w:rPr>
          <w:rFonts w:eastAsia="Times New Roman"/>
          <w:szCs w:val="24"/>
        </w:rPr>
        <w:t xml:space="preserve">, με ενδείξεις και με οδηγίες χρήσης. </w:t>
      </w:r>
    </w:p>
    <w:p w14:paraId="0515FF1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Αυτό κάνουν σε όλον τον</w:t>
      </w:r>
      <w:r>
        <w:rPr>
          <w:rFonts w:eastAsia="Times New Roman" w:cs="Times New Roman"/>
          <w:szCs w:val="24"/>
        </w:rPr>
        <w:t xml:space="preserve"> σοβαρό και αναπτυγμένο κόσμο. Δεν θα επινοήσουμε κάτι εντελώς διαφορετικό. Αυτή, λοιπόν, είναι η διαδικασία. Προφανώς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ν</w:t>
      </w:r>
      <w:r>
        <w:rPr>
          <w:rFonts w:eastAsia="Times New Roman" w:cs="Times New Roman"/>
          <w:szCs w:val="24"/>
        </w:rPr>
        <w:t>αρκωτικών δεν έχει κα</w:t>
      </w:r>
      <w:r>
        <w:rPr>
          <w:rFonts w:eastAsia="Times New Roman" w:cs="Times New Roman"/>
          <w:szCs w:val="24"/>
        </w:rPr>
        <w:t>μ</w:t>
      </w:r>
      <w:r>
        <w:rPr>
          <w:rFonts w:eastAsia="Times New Roman" w:cs="Times New Roman"/>
          <w:szCs w:val="24"/>
        </w:rPr>
        <w:t xml:space="preserve">μία αρμοδιότητα και ρόλο στη φάση της παραγωγής. Εξακολουθεί να έχει </w:t>
      </w:r>
      <w:r>
        <w:rPr>
          <w:rFonts w:eastAsia="Times New Roman" w:cs="Times New Roman"/>
          <w:szCs w:val="24"/>
        </w:rPr>
        <w:lastRenderedPageBreak/>
        <w:t>ρόλο, επειδή ακριβώς είναι ένα ιδι</w:t>
      </w:r>
      <w:r>
        <w:rPr>
          <w:rFonts w:eastAsia="Times New Roman" w:cs="Times New Roman"/>
          <w:szCs w:val="24"/>
        </w:rPr>
        <w:t>ότυπο φάρμακο</w:t>
      </w:r>
      <w:r>
        <w:rPr>
          <w:rFonts w:eastAsia="Times New Roman" w:cs="Times New Roman"/>
          <w:szCs w:val="24"/>
        </w:rPr>
        <w:t>,</w:t>
      </w:r>
      <w:r>
        <w:rPr>
          <w:rFonts w:eastAsia="Times New Roman" w:cs="Times New Roman"/>
          <w:szCs w:val="24"/>
        </w:rPr>
        <w:t xml:space="preserve"> στη φάση που εμπλέκεται και τελικά εγκρίνει και </w:t>
      </w:r>
      <w:proofErr w:type="spellStart"/>
      <w:r>
        <w:rPr>
          <w:rFonts w:eastAsia="Times New Roman" w:cs="Times New Roman"/>
          <w:szCs w:val="24"/>
        </w:rPr>
        <w:t>αδειοδοτεί</w:t>
      </w:r>
      <w:proofErr w:type="spellEnd"/>
      <w:r>
        <w:rPr>
          <w:rFonts w:eastAsia="Times New Roman" w:cs="Times New Roman"/>
          <w:szCs w:val="24"/>
        </w:rPr>
        <w:t xml:space="preserve"> ο ΕΟΦ.</w:t>
      </w:r>
    </w:p>
    <w:p w14:paraId="0515FF1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Δεν έχετε εμπιστοσύνη στον ΕΟΦ ότι θα κάνει σωστά τη δουλειά του; Για να καταλάβω. Ο ΕΟΦ εγκρίνει τα φάρμακα που παίρνουν οι ασθενείς της χώρας. Δεν έχετε εμπιστοσύνη στον Εθν</w:t>
      </w:r>
      <w:r>
        <w:rPr>
          <w:rFonts w:eastAsia="Times New Roman" w:cs="Times New Roman"/>
          <w:szCs w:val="24"/>
        </w:rPr>
        <w:t>ικό Οργανισμό Φαρμάκου ότι θα ελέγξει σωστά και με αξιοπιστία αυτά τα τελικά φαρμακευτικά προϊόντα; Τι ακριβώς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αμφισβητείτε;</w:t>
      </w:r>
    </w:p>
    <w:p w14:paraId="0515FF1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Επίσης, βεβαίως θα πρέπει να υπάρχουν </w:t>
      </w:r>
      <w:r>
        <w:rPr>
          <w:rFonts w:eastAsia="Times New Roman" w:cs="Times New Roman"/>
          <w:szCs w:val="24"/>
          <w:lang w:val="en-US"/>
        </w:rPr>
        <w:t>standards</w:t>
      </w:r>
      <w:r>
        <w:rPr>
          <w:rFonts w:eastAsia="Times New Roman" w:cs="Times New Roman"/>
          <w:szCs w:val="24"/>
        </w:rPr>
        <w:t xml:space="preserve"> ποιότητας και ασφάλειας. Αυτό αφορά και την ορθή γεωργική πρακτική -σε αυτά έχει αναφερθεί ο Υπουργός Αγροτικής Ανάπτυξης- αλλά και τη φάση της παραγωγής των τελικών φαρμακευτικών προϊόντων, δηλαδή τα </w:t>
      </w:r>
      <w:r>
        <w:rPr>
          <w:rFonts w:eastAsia="Times New Roman" w:cs="Times New Roman"/>
          <w:szCs w:val="24"/>
          <w:lang w:val="en-US"/>
        </w:rPr>
        <w:t>standards</w:t>
      </w:r>
      <w:r>
        <w:rPr>
          <w:rFonts w:eastAsia="Times New Roman" w:cs="Times New Roman"/>
          <w:szCs w:val="24"/>
        </w:rPr>
        <w:t xml:space="preserve"> ποιότητας που τηρούνται και ελέγχονται από </w:t>
      </w:r>
      <w:r>
        <w:rPr>
          <w:rFonts w:eastAsia="Times New Roman" w:cs="Times New Roman"/>
          <w:szCs w:val="24"/>
        </w:rPr>
        <w:lastRenderedPageBreak/>
        <w:t>τ</w:t>
      </w:r>
      <w:r>
        <w:rPr>
          <w:rFonts w:eastAsia="Times New Roman" w:cs="Times New Roman"/>
          <w:szCs w:val="24"/>
        </w:rPr>
        <w:t>ον ΕΟΦ κατά αναλογία για όλα τα φαρμακευτικά προϊόντα. Αυτό είναι η ουσία του θέματος.</w:t>
      </w:r>
    </w:p>
    <w:p w14:paraId="0515FF1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Φυσικά χρειάζονται μετά και </w:t>
      </w:r>
      <w:r>
        <w:rPr>
          <w:rFonts w:eastAsia="Times New Roman" w:cs="Times New Roman"/>
          <w:szCs w:val="24"/>
          <w:lang w:val="en-US"/>
        </w:rPr>
        <w:t>standards</w:t>
      </w:r>
      <w:r>
        <w:rPr>
          <w:rFonts w:eastAsia="Times New Roman" w:cs="Times New Roman"/>
          <w:szCs w:val="24"/>
        </w:rPr>
        <w:t xml:space="preserve"> ορθής χρήσης. Το είπα και στην </w:t>
      </w:r>
      <w:r>
        <w:rPr>
          <w:rFonts w:eastAsia="Times New Roman" w:cs="Times New Roman"/>
          <w:szCs w:val="24"/>
        </w:rPr>
        <w:t>ε</w:t>
      </w:r>
      <w:r>
        <w:rPr>
          <w:rFonts w:eastAsia="Times New Roman" w:cs="Times New Roman"/>
          <w:szCs w:val="24"/>
        </w:rPr>
        <w:t xml:space="preserve">πιτροπή χθες. Για εμάς είναι πολύ σημαντικό ότι πρέπει να αποτυπωθεί αυτό και όσο είναι δυνατόν με </w:t>
      </w:r>
      <w:r>
        <w:rPr>
          <w:rFonts w:eastAsia="Times New Roman" w:cs="Times New Roman"/>
          <w:szCs w:val="24"/>
        </w:rPr>
        <w:t>σαφήνεια οι ιατρικές ενδείξεις, παρ</w:t>
      </w:r>
      <w:r>
        <w:rPr>
          <w:rFonts w:eastAsia="Times New Roman" w:cs="Times New Roman"/>
          <w:szCs w:val="24"/>
        </w:rPr>
        <w:t xml:space="preserve">’ </w:t>
      </w:r>
      <w:r>
        <w:rPr>
          <w:rFonts w:eastAsia="Times New Roman" w:cs="Times New Roman"/>
          <w:szCs w:val="24"/>
        </w:rPr>
        <w:t xml:space="preserve">ότι επαυξάνονται και μεταβάλλονται με βάση τα νέα δεδομένα της έρευνας και το θέμα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που είπαμε ότι θα το προχωρήσουμε μαζί και με τις υπόλοιπες ναρκωτικές ουσίες και με τις </w:t>
      </w:r>
      <w:proofErr w:type="spellStart"/>
      <w:r>
        <w:rPr>
          <w:rFonts w:eastAsia="Times New Roman" w:cs="Times New Roman"/>
          <w:szCs w:val="24"/>
        </w:rPr>
        <w:t>βενζοδιαζεπίν</w:t>
      </w:r>
      <w:r>
        <w:rPr>
          <w:rFonts w:eastAsia="Times New Roman" w:cs="Times New Roman"/>
          <w:szCs w:val="24"/>
        </w:rPr>
        <w:t>ες</w:t>
      </w:r>
      <w:proofErr w:type="spellEnd"/>
      <w:r>
        <w:rPr>
          <w:rFonts w:eastAsia="Times New Roman" w:cs="Times New Roman"/>
          <w:szCs w:val="24"/>
        </w:rPr>
        <w:t xml:space="preserve"> με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τώρα είναι σε καθεστώς δίγραμμης συνταγής, αλλά θα γίνει και με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Φυσικά θα υπάρχει μητρώο ασθενών, </w:t>
      </w:r>
      <w:proofErr w:type="spellStart"/>
      <w:r>
        <w:rPr>
          <w:rFonts w:eastAsia="Times New Roman" w:cs="Times New Roman"/>
          <w:szCs w:val="24"/>
          <w:lang w:val="en-US"/>
        </w:rPr>
        <w:t>registrees</w:t>
      </w:r>
      <w:proofErr w:type="spellEnd"/>
      <w:r>
        <w:rPr>
          <w:rFonts w:eastAsia="Times New Roman" w:cs="Times New Roman"/>
          <w:szCs w:val="24"/>
        </w:rPr>
        <w:t>, ώστε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είμαστε σίγουροι ότι αυτά τα προϊόντα θα κατευθύνονται σε ανθρώ</w:t>
      </w:r>
      <w:r>
        <w:rPr>
          <w:rFonts w:eastAsia="Times New Roman" w:cs="Times New Roman"/>
          <w:szCs w:val="24"/>
        </w:rPr>
        <w:t xml:space="preserve">πους, σε </w:t>
      </w:r>
      <w:r>
        <w:rPr>
          <w:rFonts w:eastAsia="Times New Roman" w:cs="Times New Roman"/>
          <w:szCs w:val="24"/>
        </w:rPr>
        <w:lastRenderedPageBreak/>
        <w:t>ασθενείς που έχουν τεκμηριωμένη, επιστημονικά και ιατρικά, ανάγκη πρόσβασης σε αυτά τα προϊόντα. Φυσικά πρέπει να προσδιορίσουμε και τις ειδικότητες των γιατρών</w:t>
      </w:r>
      <w:r>
        <w:rPr>
          <w:rFonts w:eastAsia="Times New Roman" w:cs="Times New Roman"/>
          <w:szCs w:val="24"/>
        </w:rPr>
        <w:t>,</w:t>
      </w:r>
      <w:r>
        <w:rPr>
          <w:rFonts w:eastAsia="Times New Roman" w:cs="Times New Roman"/>
          <w:szCs w:val="24"/>
        </w:rPr>
        <w:t xml:space="preserve"> οι οποίοι θα μπορούν να </w:t>
      </w:r>
      <w:proofErr w:type="spellStart"/>
      <w:r>
        <w:rPr>
          <w:rFonts w:eastAsia="Times New Roman" w:cs="Times New Roman"/>
          <w:szCs w:val="24"/>
        </w:rPr>
        <w:t>συνταγογραφούν</w:t>
      </w:r>
      <w:proofErr w:type="spellEnd"/>
      <w:r>
        <w:rPr>
          <w:rFonts w:eastAsia="Times New Roman" w:cs="Times New Roman"/>
          <w:szCs w:val="24"/>
        </w:rPr>
        <w:t xml:space="preserve"> και την ένταξη αυτών των φαρμακευτικών προϊόντ</w:t>
      </w:r>
      <w:r>
        <w:rPr>
          <w:rFonts w:eastAsia="Times New Roman" w:cs="Times New Roman"/>
          <w:szCs w:val="24"/>
        </w:rPr>
        <w:t>ων και σε ειδικά θεραπευτικά πρωτόκολλα όπου θα καθορίζεται</w:t>
      </w:r>
      <w:r>
        <w:rPr>
          <w:rFonts w:eastAsia="Times New Roman" w:cs="Times New Roman"/>
          <w:szCs w:val="24"/>
        </w:rPr>
        <w:t>,</w:t>
      </w:r>
      <w:r>
        <w:rPr>
          <w:rFonts w:eastAsia="Times New Roman" w:cs="Times New Roman"/>
          <w:szCs w:val="24"/>
        </w:rPr>
        <w:t xml:space="preserve"> με ποια σειρά μπορεί να είναι φάρμακο επιλογής. </w:t>
      </w:r>
    </w:p>
    <w:p w14:paraId="0515FF1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Φτάσαμε να αμφισβητείτε και το εάν όντως έχουν αυτές τις ιδιότητες. Μας είπε ο κ. </w:t>
      </w:r>
      <w:proofErr w:type="spellStart"/>
      <w:r>
        <w:rPr>
          <w:rFonts w:eastAsia="Times New Roman" w:cs="Times New Roman"/>
          <w:szCs w:val="24"/>
        </w:rPr>
        <w:t>Κέλλας</w:t>
      </w:r>
      <w:proofErr w:type="spellEnd"/>
      <w:r>
        <w:rPr>
          <w:rFonts w:eastAsia="Times New Roman" w:cs="Times New Roman"/>
          <w:szCs w:val="24"/>
        </w:rPr>
        <w:t>:</w:t>
      </w:r>
      <w:r>
        <w:rPr>
          <w:rFonts w:eastAsia="Times New Roman" w:cs="Times New Roman"/>
          <w:szCs w:val="24"/>
        </w:rPr>
        <w:t xml:space="preserve"> «Υπάρχουν αναλγητικά πολύ ισχυρά. Τι τη θέλουμε τη φαρμα</w:t>
      </w:r>
      <w:r>
        <w:rPr>
          <w:rFonts w:eastAsia="Times New Roman" w:cs="Times New Roman"/>
          <w:szCs w:val="24"/>
        </w:rPr>
        <w:t xml:space="preserve">κευτική κάνναβη;», όταν ξέρει όλος ο επιστημονικός κόσμος ότι υπάρχουν περιπτώσεις ασθενών ανθεκτικών στην κλασικού τύπου θεραπευτική αγωγή και έχουν πολύ ισχυρή θεραπευτική ένδειξη για αυτά τα σκευάσματα. </w:t>
      </w:r>
    </w:p>
    <w:p w14:paraId="0515FF1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Επίσης, βεβαίως</w:t>
      </w:r>
      <w:r>
        <w:rPr>
          <w:rFonts w:eastAsia="Times New Roman" w:cs="Times New Roman"/>
          <w:szCs w:val="24"/>
        </w:rPr>
        <w:t>,</w:t>
      </w:r>
      <w:r>
        <w:rPr>
          <w:rFonts w:eastAsia="Times New Roman" w:cs="Times New Roman"/>
          <w:szCs w:val="24"/>
        </w:rPr>
        <w:t xml:space="preserve"> χρειάζεται ενημέρωση των επαγγελ</w:t>
      </w:r>
      <w:r>
        <w:rPr>
          <w:rFonts w:eastAsia="Times New Roman" w:cs="Times New Roman"/>
          <w:szCs w:val="24"/>
        </w:rPr>
        <w:t xml:space="preserve">ματιών υγείας, των γιατρών και των φαρμακοποιών, των συλλόγων των ασθενών, φυσικά και της κοινωνίας για αυτή τη νέα δυνατότητα, τη νέα προοπτική. Αυτό είναι ευθύνη της </w:t>
      </w:r>
      <w:r>
        <w:rPr>
          <w:rFonts w:eastAsia="Times New Roman" w:cs="Times New Roman"/>
          <w:szCs w:val="24"/>
        </w:rPr>
        <w:t>π</w:t>
      </w:r>
      <w:r>
        <w:rPr>
          <w:rFonts w:eastAsia="Times New Roman" w:cs="Times New Roman"/>
          <w:szCs w:val="24"/>
        </w:rPr>
        <w:t xml:space="preserve">ολιτείας, των επιστημονικών οργάνων και του ιατρικού κόσμου να το οργανώσουν καλύτερα. </w:t>
      </w:r>
      <w:r>
        <w:rPr>
          <w:rFonts w:eastAsia="Times New Roman" w:cs="Times New Roman"/>
          <w:szCs w:val="24"/>
        </w:rPr>
        <w:t>Βεβαίως χρειάζεται καλύτερη οργάνωση των υπηρεσιών και του Υπουργείου μας δηλαδή του κρατικού μονοπωλίου, της αντίστοιχης διεύθυνσης του Υπουργείου, του ΕΟΦ.</w:t>
      </w:r>
    </w:p>
    <w:p w14:paraId="0515FF1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Κάνουμε πολύ συστηματική δουλειά αυτή την περίοδο</w:t>
      </w:r>
      <w:r>
        <w:rPr>
          <w:rFonts w:eastAsia="Times New Roman" w:cs="Times New Roman"/>
          <w:szCs w:val="24"/>
        </w:rPr>
        <w:t>,</w:t>
      </w:r>
      <w:r>
        <w:rPr>
          <w:rFonts w:eastAsia="Times New Roman" w:cs="Times New Roman"/>
          <w:szCs w:val="24"/>
        </w:rPr>
        <w:t xml:space="preserve"> στο να προσαρμόσουμε την οργανωτική και διοικητ</w:t>
      </w:r>
      <w:r>
        <w:rPr>
          <w:rFonts w:eastAsia="Times New Roman" w:cs="Times New Roman"/>
          <w:szCs w:val="24"/>
        </w:rPr>
        <w:t xml:space="preserve">ική δομή των υπηρεσιών μας στη νέα αυτή πραγματικότητα. Δεν υπάρχει συνταγή εγγυημένη και κατοχυρωμένη παντού. Το είπαμε και προχθές. Τώρα φτιάχνουμε το τοπίο, τώρα δημιουργείται το πλαίσιο. Δεν υπάρχουν </w:t>
      </w:r>
      <w:r>
        <w:rPr>
          <w:rFonts w:eastAsia="Times New Roman" w:cs="Times New Roman"/>
          <w:szCs w:val="24"/>
        </w:rPr>
        <w:lastRenderedPageBreak/>
        <w:t>συνταγές για πάσα χρήση. Προσπαθούμε 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απόψεις των υπηρεσιών, των επιστημονικών φορέων και φυσικά σε διάλογο με την κοινωνία, με τους συλλόγους των ασθενών, με την επιστημονική κοινότητα</w:t>
      </w:r>
      <w:r>
        <w:rPr>
          <w:rFonts w:eastAsia="Times New Roman" w:cs="Times New Roman"/>
          <w:szCs w:val="24"/>
        </w:rPr>
        <w:t>,</w:t>
      </w:r>
      <w:r>
        <w:rPr>
          <w:rFonts w:eastAsia="Times New Roman" w:cs="Times New Roman"/>
          <w:szCs w:val="24"/>
        </w:rPr>
        <w:t xml:space="preserve"> να κάνουμε το καλύτερο δυνατό και το πιο ασφαλές πλαίσιο ελέγχου. </w:t>
      </w:r>
    </w:p>
    <w:p w14:paraId="0515FF1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Επιτρέψτε μου να πω ότι δεν ήρθ</w:t>
      </w:r>
      <w:r>
        <w:rPr>
          <w:rFonts w:eastAsia="Times New Roman" w:cs="Times New Roman"/>
          <w:szCs w:val="24"/>
        </w:rPr>
        <w:t>ε αιφνιδιαστικά το νομοσχέδιο, γιατί το είπατε κι αυτό. Αν το φέρναμε με τη μορφή μιας τροπολογίας, θα μπορούσε κανείς να πει ότι μπορεί να έχετε και ένα δίκιο.</w:t>
      </w:r>
    </w:p>
    <w:p w14:paraId="0515FF1C" w14:textId="77777777" w:rsidR="00F75232" w:rsidRDefault="00120703">
      <w:pPr>
        <w:spacing w:line="600" w:lineRule="auto"/>
        <w:ind w:firstLine="720"/>
        <w:jc w:val="both"/>
        <w:rPr>
          <w:rFonts w:eastAsia="Times New Roman"/>
          <w:szCs w:val="24"/>
        </w:rPr>
      </w:pPr>
      <w:r>
        <w:rPr>
          <w:rFonts w:eastAsia="Times New Roman"/>
          <w:szCs w:val="24"/>
        </w:rPr>
        <w:t>Βγήκαμε τέσσερις Υπουργοί, δώσαμε συνέντευξη Τύπου πριν από τρεις εβδομάδες, το παρουσιάσαμε. Δ</w:t>
      </w:r>
      <w:r>
        <w:rPr>
          <w:rFonts w:eastAsia="Times New Roman"/>
          <w:szCs w:val="24"/>
        </w:rPr>
        <w:t xml:space="preserve">όθηκαν απαντήσεις σε ερωτήσεις δημοσιογράφων. Πήρε μεγάλη δημοσιότητα. Απλώς για λόγους τεχνικούς δεν υπήρξε για λίγες μέρες το χρονικό περιθώριο της τυπικής δημόσιας διαβούλευσης. </w:t>
      </w:r>
    </w:p>
    <w:p w14:paraId="0515FF1D" w14:textId="77777777" w:rsidR="00F75232" w:rsidRDefault="00120703">
      <w:pPr>
        <w:spacing w:line="600" w:lineRule="auto"/>
        <w:ind w:firstLine="720"/>
        <w:jc w:val="both"/>
        <w:rPr>
          <w:rFonts w:eastAsia="Times New Roman"/>
          <w:szCs w:val="24"/>
        </w:rPr>
      </w:pPr>
      <w:r>
        <w:rPr>
          <w:rFonts w:eastAsia="Times New Roman"/>
          <w:szCs w:val="24"/>
        </w:rPr>
        <w:lastRenderedPageBreak/>
        <w:t>Κάναμε τρεις Επιτροπές Κοινωνικών Υποθέσεων. Έγινε ακρόαση φορέων. Υπάρχει</w:t>
      </w:r>
      <w:r>
        <w:rPr>
          <w:rFonts w:eastAsia="Times New Roman"/>
          <w:szCs w:val="24"/>
        </w:rPr>
        <w:t xml:space="preserve"> εκτεταμένη συζήτηση και αρθρογραφία και επιχειρηματολογία. Δεν νομίζω ότι πήγαμε λάθρα</w:t>
      </w:r>
      <w:r>
        <w:rPr>
          <w:rFonts w:eastAsia="Times New Roman"/>
          <w:szCs w:val="24"/>
        </w:rPr>
        <w:t>,</w:t>
      </w:r>
      <w:r>
        <w:rPr>
          <w:rFonts w:eastAsia="Times New Roman"/>
          <w:szCs w:val="24"/>
        </w:rPr>
        <w:t xml:space="preserve"> να περάσουμε μια ρύθμιση τόσο καταστροφική και επικίνδυνη υποτίθεται κατά την άποψή σας.</w:t>
      </w:r>
    </w:p>
    <w:p w14:paraId="0515FF1E" w14:textId="77777777" w:rsidR="00F75232" w:rsidRDefault="00120703">
      <w:pPr>
        <w:spacing w:line="600" w:lineRule="auto"/>
        <w:ind w:firstLine="720"/>
        <w:jc w:val="both"/>
        <w:rPr>
          <w:rFonts w:eastAsia="Times New Roman"/>
          <w:szCs w:val="24"/>
        </w:rPr>
      </w:pPr>
      <w:r>
        <w:rPr>
          <w:rFonts w:eastAsia="Times New Roman"/>
          <w:szCs w:val="24"/>
        </w:rPr>
        <w:t>Εδώ να πω και μια κουβέντα για την κριτική του ΚΚΕ. Το να προσεγγίζουμε το θέμ</w:t>
      </w:r>
      <w:r>
        <w:rPr>
          <w:rFonts w:eastAsia="Times New Roman"/>
          <w:szCs w:val="24"/>
        </w:rPr>
        <w:t>α της εξάρτησης από την σκοπιά του κοινωνικοοικονομικού περιβάλλοντος</w:t>
      </w:r>
      <w:r>
        <w:rPr>
          <w:rFonts w:eastAsia="Times New Roman"/>
          <w:szCs w:val="24"/>
        </w:rPr>
        <w:t>,</w:t>
      </w:r>
      <w:r>
        <w:rPr>
          <w:rFonts w:eastAsia="Times New Roman"/>
          <w:szCs w:val="24"/>
        </w:rPr>
        <w:t xml:space="preserve"> προφανώς είναι μια συνεπής και κατά βάση σωστή άποψη. Η εξάρτηση είναι ένα σύνθετο φαινόμενο. Είναι και βιολογικό και ψυχικό και κοινωνικό φαινόμενο. Και ξέρετε πάρα πολύ καλά στη διαδρ</w:t>
      </w:r>
      <w:r>
        <w:rPr>
          <w:rFonts w:eastAsia="Times New Roman"/>
          <w:szCs w:val="24"/>
        </w:rPr>
        <w:t xml:space="preserve">ομή της ιστορίας ότι </w:t>
      </w:r>
      <w:proofErr w:type="spellStart"/>
      <w:r>
        <w:rPr>
          <w:rFonts w:eastAsia="Times New Roman"/>
          <w:szCs w:val="24"/>
        </w:rPr>
        <w:t>εξαρτητικές</w:t>
      </w:r>
      <w:proofErr w:type="spellEnd"/>
      <w:r>
        <w:rPr>
          <w:rFonts w:eastAsia="Times New Roman"/>
          <w:szCs w:val="24"/>
        </w:rPr>
        <w:t xml:space="preserve"> συμπεριφορές</w:t>
      </w:r>
      <w:r>
        <w:rPr>
          <w:rFonts w:eastAsia="Times New Roman"/>
          <w:szCs w:val="24"/>
        </w:rPr>
        <w:t>,</w:t>
      </w:r>
      <w:r>
        <w:rPr>
          <w:rFonts w:eastAsia="Times New Roman"/>
          <w:szCs w:val="24"/>
        </w:rPr>
        <w:t xml:space="preserve"> υπήρξαν στις κοινωνίες ανεξαρτήτως των κοινωνικοοικονομικών σχηματισμών και ανεξαρτήτως των καθεστώτων. </w:t>
      </w:r>
    </w:p>
    <w:p w14:paraId="0515FF1F" w14:textId="77777777" w:rsidR="00F75232" w:rsidRDefault="00120703">
      <w:pPr>
        <w:spacing w:line="600" w:lineRule="auto"/>
        <w:ind w:firstLine="720"/>
        <w:jc w:val="both"/>
        <w:rPr>
          <w:rFonts w:eastAsia="Times New Roman"/>
          <w:szCs w:val="24"/>
        </w:rPr>
      </w:pPr>
      <w:r>
        <w:rPr>
          <w:rFonts w:eastAsia="Times New Roman"/>
          <w:szCs w:val="24"/>
        </w:rPr>
        <w:lastRenderedPageBreak/>
        <w:t>Πρέπει να αποφασίσει το ΚΚΕ ή αυτό το πράγμα είναι ένα παράθυρο για να μπούμε στον κόσμο των ναρκωτικών,</w:t>
      </w:r>
      <w:r>
        <w:rPr>
          <w:rFonts w:eastAsia="Times New Roman"/>
          <w:szCs w:val="24"/>
        </w:rPr>
        <w:t xml:space="preserve"> οπότε δεν έχει νόημα αυτή η συζήτηση για τα περαιτέρω βήματα ή είναι κάτι τελικά υπό προϋποθέσεις χρήσιμο</w:t>
      </w:r>
      <w:r>
        <w:rPr>
          <w:rFonts w:eastAsia="Times New Roman"/>
          <w:szCs w:val="24"/>
        </w:rPr>
        <w:t>,</w:t>
      </w:r>
      <w:r>
        <w:rPr>
          <w:rFonts w:eastAsia="Times New Roman"/>
          <w:szCs w:val="24"/>
        </w:rPr>
        <w:t xml:space="preserve"> οπότε πρέπει να γίνει υπό κρατικό έλεγχο. Δεν γίνεται και τα δύο. Δεν γίνεται να λέτε «θέλουμε κρατική παραγωγή» και όταν δίνεται η δυνατότητα σε ιδ</w:t>
      </w:r>
      <w:r>
        <w:rPr>
          <w:rFonts w:eastAsia="Times New Roman"/>
          <w:szCs w:val="24"/>
        </w:rPr>
        <w:t>ιώτες επενδυτές</w:t>
      </w:r>
      <w:r>
        <w:rPr>
          <w:rFonts w:eastAsia="Times New Roman"/>
          <w:szCs w:val="24"/>
        </w:rPr>
        <w:t>,</w:t>
      </w:r>
      <w:r>
        <w:rPr>
          <w:rFonts w:eastAsia="Times New Roman"/>
          <w:szCs w:val="24"/>
        </w:rPr>
        <w:t xml:space="preserve"> να λέτε «είναι κακό». </w:t>
      </w:r>
    </w:p>
    <w:p w14:paraId="0515FF20" w14:textId="77777777" w:rsidR="00F75232" w:rsidRDefault="00120703">
      <w:pPr>
        <w:spacing w:line="600" w:lineRule="auto"/>
        <w:ind w:firstLine="720"/>
        <w:jc w:val="both"/>
        <w:rPr>
          <w:rFonts w:eastAsia="Times New Roman"/>
          <w:szCs w:val="24"/>
        </w:rPr>
      </w:pPr>
      <w:r>
        <w:rPr>
          <w:rFonts w:eastAsia="Times New Roman"/>
          <w:szCs w:val="24"/>
        </w:rPr>
        <w:t>Νομίζω ότι χρειάζεται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μια προσπάθεια να πέσουν οι τόνοι. Δεν νομίζω ότι διευκολύνει τη συνειδητοποίηση της κοινωνίας και τον απαραίτητο διάλογο που πρέπει να υπάρξει</w:t>
      </w:r>
      <w:r>
        <w:rPr>
          <w:rFonts w:eastAsia="Times New Roman"/>
          <w:szCs w:val="24"/>
        </w:rPr>
        <w:t>,</w:t>
      </w:r>
      <w:r>
        <w:rPr>
          <w:rFonts w:eastAsia="Times New Roman"/>
          <w:szCs w:val="24"/>
        </w:rPr>
        <w:t xml:space="preserve"> αυτού του τύπου η αντιπαράθεση που ε</w:t>
      </w:r>
      <w:r>
        <w:rPr>
          <w:rFonts w:eastAsia="Times New Roman"/>
          <w:szCs w:val="24"/>
        </w:rPr>
        <w:t>ίτε υπηρετεί ιδεοληπτικές προσεγγίσεις είτε υπηρετεί στενά μικροκομματικά και αντικυβερνητικά αντανακλαστικά.</w:t>
      </w:r>
    </w:p>
    <w:p w14:paraId="0515FF21" w14:textId="77777777" w:rsidR="00F75232" w:rsidRDefault="00120703">
      <w:pPr>
        <w:spacing w:line="600" w:lineRule="auto"/>
        <w:ind w:firstLine="720"/>
        <w:jc w:val="both"/>
        <w:rPr>
          <w:rFonts w:eastAsia="Times New Roman"/>
          <w:szCs w:val="24"/>
        </w:rPr>
      </w:pPr>
      <w:r>
        <w:rPr>
          <w:rFonts w:eastAsia="Times New Roman"/>
          <w:szCs w:val="24"/>
        </w:rPr>
        <w:lastRenderedPageBreak/>
        <w:t>Θεωρώ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δεν έχουμε να κάνουμε μια πρόχειρη νομοθετική ρύθμιση. Μπορεί να είναι λιτή, μπορεί να είναι σύντομη, μπορεί να μην είναι ε</w:t>
      </w:r>
      <w:r>
        <w:rPr>
          <w:rFonts w:eastAsia="Times New Roman"/>
          <w:szCs w:val="24"/>
        </w:rPr>
        <w:t xml:space="preserve">κτεταμένη, αλλά δεν είναι πρόχειρη. Έχουμε αρκετά σκεφτεί και ισορροπήσει ανάμεσα σε αυτές τις διατυπώσεις, τις οποίες έχετε μπροστά σας. </w:t>
      </w:r>
    </w:p>
    <w:p w14:paraId="0515FF22" w14:textId="77777777" w:rsidR="00F75232" w:rsidRDefault="00120703">
      <w:pPr>
        <w:spacing w:line="600" w:lineRule="auto"/>
        <w:ind w:firstLine="720"/>
        <w:jc w:val="both"/>
        <w:rPr>
          <w:rFonts w:eastAsia="Times New Roman"/>
          <w:szCs w:val="24"/>
        </w:rPr>
      </w:pPr>
      <w:r>
        <w:rPr>
          <w:rFonts w:eastAsia="Times New Roman"/>
          <w:szCs w:val="24"/>
        </w:rPr>
        <w:t xml:space="preserve">Θεωρώ ότι είναι απολύτως προσχηματική η λογική, η οποία λέει είμαι επί της αρχής υπέρ της πρόσβασης των ασθενών, </w:t>
      </w:r>
      <w:r>
        <w:rPr>
          <w:rFonts w:eastAsia="Times New Roman"/>
          <w:szCs w:val="24"/>
        </w:rPr>
        <w:t>είμαι επί της αρχής υπέρ της δυνατότητας καλλιέργειας και παραγωγής προϊόντων, αλλά επειδή είναι ασαφές το πλαίσιο καταψηφίζω. Νομίζω ότι είναι απολύτως προσχηματική.</w:t>
      </w:r>
    </w:p>
    <w:p w14:paraId="0515FF23" w14:textId="77777777" w:rsidR="00F75232" w:rsidRDefault="00120703">
      <w:pPr>
        <w:spacing w:line="600" w:lineRule="auto"/>
        <w:ind w:firstLine="720"/>
        <w:jc w:val="both"/>
        <w:rPr>
          <w:rFonts w:eastAsia="Times New Roman"/>
          <w:szCs w:val="24"/>
        </w:rPr>
      </w:pPr>
      <w:r>
        <w:rPr>
          <w:rFonts w:eastAsia="Times New Roman"/>
          <w:szCs w:val="24"/>
        </w:rPr>
        <w:t xml:space="preserve">Εμείς, λοιπόν, θεωρούμε ότι κάνουμε ένα προσεκτικό, σαφώς τολμηρό με βάση τα συντηρητικά </w:t>
      </w:r>
      <w:r>
        <w:rPr>
          <w:rFonts w:eastAsia="Times New Roman"/>
          <w:szCs w:val="24"/>
        </w:rPr>
        <w:t xml:space="preserve">αντανακλαστικά ενός τμήματος της κοινωνίας, τα οποία εσείς τώρα για λόγους πολιτικής ιδιοτέλειας </w:t>
      </w:r>
      <w:r>
        <w:rPr>
          <w:rFonts w:eastAsia="Times New Roman"/>
          <w:szCs w:val="24"/>
        </w:rPr>
        <w:lastRenderedPageBreak/>
        <w:t>προσπαθείτε να ενεργοποιήσετε και να αξιοποιήσετε και να κεφαλαιοποιήσετε, ασφαλές, επιστημονικά τεκμηριωμένο, ανοιχτόμυαλο και βεβαίως ελεγχόμενο βήμα</w:t>
      </w:r>
    </w:p>
    <w:p w14:paraId="0515FF24" w14:textId="77777777" w:rsidR="00F75232" w:rsidRDefault="00120703">
      <w:pPr>
        <w:spacing w:line="600" w:lineRule="auto"/>
        <w:ind w:firstLine="720"/>
        <w:jc w:val="both"/>
        <w:rPr>
          <w:rFonts w:eastAsia="Times New Roman"/>
          <w:szCs w:val="24"/>
        </w:rPr>
      </w:pPr>
      <w:r>
        <w:rPr>
          <w:rFonts w:eastAsia="Times New Roman"/>
          <w:szCs w:val="24"/>
        </w:rPr>
        <w:t xml:space="preserve">Νομίζω </w:t>
      </w:r>
      <w:r>
        <w:rPr>
          <w:rFonts w:eastAsia="Times New Roman"/>
          <w:szCs w:val="24"/>
        </w:rPr>
        <w:t>ότι αυτό μπορεί η πλειονότητα των πολιτών της χώρας μας να το αντιληφθεί.</w:t>
      </w:r>
    </w:p>
    <w:p w14:paraId="0515FF25" w14:textId="77777777" w:rsidR="00F75232" w:rsidRDefault="00120703">
      <w:pPr>
        <w:spacing w:line="600" w:lineRule="auto"/>
        <w:ind w:firstLine="720"/>
        <w:jc w:val="both"/>
        <w:rPr>
          <w:rFonts w:eastAsia="Times New Roman"/>
          <w:szCs w:val="24"/>
        </w:rPr>
      </w:pPr>
      <w:r>
        <w:rPr>
          <w:rFonts w:eastAsia="Times New Roman"/>
          <w:szCs w:val="24"/>
        </w:rPr>
        <w:t>Ευχαριστώ.</w:t>
      </w:r>
    </w:p>
    <w:p w14:paraId="0515FF26"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515FF27"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0515FF28" w14:textId="77777777" w:rsidR="00F75232" w:rsidRDefault="00120703">
      <w:pPr>
        <w:spacing w:line="600" w:lineRule="auto"/>
        <w:ind w:firstLine="720"/>
        <w:jc w:val="both"/>
        <w:rPr>
          <w:rFonts w:eastAsia="Times New Roman"/>
          <w:b/>
          <w:szCs w:val="24"/>
        </w:rPr>
      </w:pPr>
      <w:r>
        <w:rPr>
          <w:rFonts w:eastAsia="Times New Roman"/>
          <w:szCs w:val="24"/>
        </w:rPr>
        <w:t>Τον λόγο έχει ο κ. Πάλλης για τη δευτερολογία του</w:t>
      </w:r>
      <w:r>
        <w:rPr>
          <w:rFonts w:eastAsia="Times New Roman"/>
          <w:szCs w:val="24"/>
        </w:rPr>
        <w:t xml:space="preserve">. Ζητήσατε λίγα λεπτά από ό,τι με έχουν ενημερώσει, οπότε βάζω τέσσερα </w:t>
      </w:r>
      <w:r>
        <w:rPr>
          <w:rFonts w:eastAsia="Times New Roman"/>
          <w:szCs w:val="24"/>
        </w:rPr>
        <w:lastRenderedPageBreak/>
        <w:t>λεπτά και το βλέπουμε στην πορεία</w:t>
      </w:r>
      <w:r>
        <w:rPr>
          <w:rFonts w:eastAsia="Times New Roman"/>
          <w:szCs w:val="24"/>
        </w:rPr>
        <w:t>,</w:t>
      </w:r>
      <w:r>
        <w:rPr>
          <w:rFonts w:eastAsia="Times New Roman"/>
          <w:szCs w:val="24"/>
        </w:rPr>
        <w:t xml:space="preserve"> εάν κάποιος χρειαστεί παραπάνω σαφέστατα δεν θα τον διακόψω. </w:t>
      </w:r>
    </w:p>
    <w:p w14:paraId="0515FF29" w14:textId="77777777" w:rsidR="00F75232" w:rsidRDefault="00120703">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Κύριε Πρόεδρε,</w:t>
      </w:r>
      <w:r>
        <w:rPr>
          <w:rFonts w:eastAsia="Times New Roman"/>
          <w:b/>
          <w:szCs w:val="24"/>
        </w:rPr>
        <w:t xml:space="preserve"> </w:t>
      </w:r>
      <w:r>
        <w:rPr>
          <w:rFonts w:eastAsia="Times New Roman"/>
          <w:szCs w:val="24"/>
        </w:rPr>
        <w:t xml:space="preserve">μιλώντας πολύ λίγο και στην </w:t>
      </w:r>
      <w:proofErr w:type="spellStart"/>
      <w:r>
        <w:rPr>
          <w:rFonts w:eastAsia="Times New Roman"/>
          <w:szCs w:val="24"/>
        </w:rPr>
        <w:t>πρωτολογία</w:t>
      </w:r>
      <w:proofErr w:type="spellEnd"/>
      <w:r>
        <w:rPr>
          <w:rFonts w:eastAsia="Times New Roman"/>
          <w:szCs w:val="24"/>
        </w:rPr>
        <w:t xml:space="preserve"> μου εννέα λεπτά </w:t>
      </w:r>
      <w:r>
        <w:rPr>
          <w:rFonts w:eastAsia="Times New Roman"/>
          <w:szCs w:val="24"/>
        </w:rPr>
        <w:t>και κάτι, πολύ λιγότερο από πολλούς Βουλευτές της Αξιωματικής Αντιπολίτευσης, νομίζω ότι μου αρκεί ο χρόνος και μετά τον Υπουργό που κάλυψε μεγάλο κομμάτι.</w:t>
      </w:r>
    </w:p>
    <w:p w14:paraId="0515FF2A" w14:textId="77777777" w:rsidR="00F75232" w:rsidRDefault="00120703">
      <w:pPr>
        <w:spacing w:line="600" w:lineRule="auto"/>
        <w:ind w:firstLine="720"/>
        <w:jc w:val="both"/>
        <w:rPr>
          <w:rFonts w:eastAsia="Times New Roman"/>
          <w:szCs w:val="24"/>
        </w:rPr>
      </w:pPr>
      <w:r>
        <w:rPr>
          <w:rFonts w:eastAsia="Times New Roman"/>
          <w:szCs w:val="24"/>
        </w:rPr>
        <w:t>Επιγραμματικά θα κάνω κάποιες παρατηρήσεις. Επίκληση στον νόμο της Κύπρου, ο νόμος της Κύπρου δεν υπ</w:t>
      </w:r>
      <w:r>
        <w:rPr>
          <w:rFonts w:eastAsia="Times New Roman"/>
          <w:szCs w:val="24"/>
        </w:rPr>
        <w:t>άρχει. Το γνωρίζετε. Επικαλείστε έναν νόμο και να τον κοιτάξουμε</w:t>
      </w:r>
      <w:r>
        <w:rPr>
          <w:rFonts w:eastAsia="Times New Roman"/>
          <w:szCs w:val="24"/>
        </w:rPr>
        <w:t>,</w:t>
      </w:r>
      <w:r>
        <w:rPr>
          <w:rFonts w:eastAsia="Times New Roman"/>
          <w:szCs w:val="24"/>
        </w:rPr>
        <w:t xml:space="preserve"> που δεν έχει ψηφιστεί στο Κοινοβούλιο της Κύπρου. </w:t>
      </w:r>
    </w:p>
    <w:p w14:paraId="0515FF2B" w14:textId="77777777" w:rsidR="00F75232" w:rsidRDefault="00120703">
      <w:pPr>
        <w:spacing w:line="600" w:lineRule="auto"/>
        <w:ind w:firstLine="720"/>
        <w:jc w:val="both"/>
        <w:rPr>
          <w:rFonts w:eastAsia="Times New Roman"/>
          <w:szCs w:val="24"/>
        </w:rPr>
      </w:pPr>
      <w:r>
        <w:rPr>
          <w:rFonts w:eastAsia="Times New Roman"/>
          <w:szCs w:val="24"/>
        </w:rPr>
        <w:t>Ρωτήστε, λοιπόν, στην Κύπρο</w:t>
      </w:r>
      <w:r>
        <w:rPr>
          <w:rFonts w:eastAsia="Times New Roman"/>
          <w:szCs w:val="24"/>
        </w:rPr>
        <w:t>.</w:t>
      </w:r>
      <w:r>
        <w:rPr>
          <w:rFonts w:eastAsia="Times New Roman"/>
          <w:szCs w:val="24"/>
        </w:rPr>
        <w:t xml:space="preserve"> Ασθενής τη μηνιαία αγωγή του πόσο την πληρώνει; Έτσι για να συνεννοούμαστε εδώ πέρα. Και </w:t>
      </w:r>
      <w:r>
        <w:rPr>
          <w:rFonts w:eastAsia="Times New Roman"/>
          <w:szCs w:val="24"/>
        </w:rPr>
        <w:lastRenderedPageBreak/>
        <w:t>στην Ελλάδα της κρίση</w:t>
      </w:r>
      <w:r>
        <w:rPr>
          <w:rFonts w:eastAsia="Times New Roman"/>
          <w:szCs w:val="24"/>
        </w:rPr>
        <w:t>ς των τελευταίων ετών πείτε μου</w:t>
      </w:r>
      <w:r>
        <w:rPr>
          <w:rFonts w:eastAsia="Times New Roman"/>
          <w:szCs w:val="24"/>
        </w:rPr>
        <w:t>,</w:t>
      </w:r>
      <w:r>
        <w:rPr>
          <w:rFonts w:eastAsia="Times New Roman"/>
          <w:szCs w:val="24"/>
        </w:rPr>
        <w:t xml:space="preserve"> ποιοι ασθενείς μπορεί να έχουν δικαίωμα στην υγεία τους με τα ποσά αυτά που οι Κύπριοι ασθενείς πληρώνουν τη μηνιαία αγωγή τους. Ρωτήστε και αυτό όταν ψηφιστεί ο νόμος στην Κύπρο.</w:t>
      </w:r>
    </w:p>
    <w:p w14:paraId="0515FF2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σε κάποια σχόλια του κ. Κεφαλογιάνν</w:t>
      </w:r>
      <w:r>
        <w:rPr>
          <w:rFonts w:eastAsia="Times New Roman" w:cs="Times New Roman"/>
          <w:szCs w:val="24"/>
        </w:rPr>
        <w:t>η ότι υπάρχει πλαίσιο και οι ασθενείς και λοιπά. Το πλαίσιο εμείς το φτιάξαμε. Όμως για να έρχεστε και να επικαλείστε ότι υπάρχει πλαίσιο -και δεν απευθύνομαι μόνο στην Αξιωματική Αντιπολίτευση αλλά και στο ΚΚΕ- άρα έχουν πρόσβαση, αποδεικνύει ότι</w:t>
      </w:r>
      <w:r>
        <w:rPr>
          <w:rFonts w:eastAsia="Times New Roman" w:cs="Times New Roman"/>
          <w:szCs w:val="24"/>
        </w:rPr>
        <w:t>,</w:t>
      </w:r>
      <w:r>
        <w:rPr>
          <w:rFonts w:eastAsia="Times New Roman" w:cs="Times New Roman"/>
          <w:szCs w:val="24"/>
        </w:rPr>
        <w:t xml:space="preserve"> πραγματ</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δεν έχετε ενδιαφερθεί να δείτε</w:t>
      </w:r>
      <w:r>
        <w:rPr>
          <w:rFonts w:eastAsia="Times New Roman" w:cs="Times New Roman"/>
          <w:szCs w:val="24"/>
        </w:rPr>
        <w:t>,</w:t>
      </w:r>
      <w:r>
        <w:rPr>
          <w:rFonts w:eastAsia="Times New Roman" w:cs="Times New Roman"/>
          <w:szCs w:val="24"/>
        </w:rPr>
        <w:t xml:space="preserve"> αν έχουν καταφέρει οι ασθενείς μέσα από την υφιστάμενη νομοθεσία να έχουν πρόσβαση στο φάρμακο. Κι εμείς έχουμε εντοπίσει το πρόβλημα και το λέμε. Παρ</w:t>
      </w:r>
      <w:r>
        <w:rPr>
          <w:rFonts w:eastAsia="Times New Roman" w:cs="Times New Roman"/>
          <w:szCs w:val="24"/>
        </w:rPr>
        <w:t xml:space="preserve">’ </w:t>
      </w:r>
      <w:r>
        <w:rPr>
          <w:rFonts w:eastAsia="Times New Roman" w:cs="Times New Roman"/>
          <w:szCs w:val="24"/>
        </w:rPr>
        <w:t>όλο που φέραμε ένα πλαίσιο</w:t>
      </w:r>
      <w:r>
        <w:rPr>
          <w:rFonts w:eastAsia="Times New Roman" w:cs="Times New Roman"/>
          <w:szCs w:val="24"/>
        </w:rPr>
        <w:t>,</w:t>
      </w:r>
      <w:r>
        <w:rPr>
          <w:rFonts w:eastAsia="Times New Roman" w:cs="Times New Roman"/>
          <w:szCs w:val="24"/>
        </w:rPr>
        <w:t xml:space="preserve"> δεν έχουμε δώσει ακόμα αυτή τη δυνατότη</w:t>
      </w:r>
      <w:r>
        <w:rPr>
          <w:rFonts w:eastAsia="Times New Roman" w:cs="Times New Roman"/>
          <w:szCs w:val="24"/>
        </w:rPr>
        <w:t xml:space="preserve">τα. </w:t>
      </w:r>
    </w:p>
    <w:p w14:paraId="0515FF2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Στις 9 με 11 Ιουλίου του 2016 -κάπου εκεί πρέπει να ήταν- ήταν η επίσκεψη του κ. Κυριάκου Μητσοτάκη στο Ισραήλ παρουσία του κ. Κεφαλογιάννη, Κοινοβουλευτικού Εκπρόσωπου. Επισκέφθηκε τα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-το ανέφερε ο κ. Κεφαλογιάννης- και έκανε την εξής δήλωση</w:t>
      </w:r>
      <w:r>
        <w:rPr>
          <w:rFonts w:eastAsia="Times New Roman" w:cs="Times New Roman"/>
          <w:szCs w:val="24"/>
        </w:rPr>
        <w:t xml:space="preserve">: Να πάρουμε μαθήματα επιχειρηματικότητας και καινοτομίας από το Ισραήλ. </w:t>
      </w:r>
    </w:p>
    <w:p w14:paraId="0515FF2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Υπήρχαν και επιχειρήσεις που ασχολούνταν με τη φαρμακευτική. Μετεξεταστέοι μείνατε. Κανένα μάθημα μα κανένα μάθημα! Μετεξεταστέοι!</w:t>
      </w:r>
    </w:p>
    <w:p w14:paraId="0515FF2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υνεχίζω με τον κ. Φωτήλα</w:t>
      </w:r>
      <w:r>
        <w:rPr>
          <w:rFonts w:eastAsia="Times New Roman" w:cs="Times New Roman"/>
          <w:szCs w:val="24"/>
        </w:rPr>
        <w:t>,</w:t>
      </w:r>
      <w:r>
        <w:rPr>
          <w:rFonts w:eastAsia="Times New Roman" w:cs="Times New Roman"/>
          <w:szCs w:val="24"/>
        </w:rPr>
        <w:t xml:space="preserve"> που στις 6 Μαρτίου του 2</w:t>
      </w:r>
      <w:r>
        <w:rPr>
          <w:rFonts w:eastAsia="Times New Roman" w:cs="Times New Roman"/>
          <w:szCs w:val="24"/>
        </w:rPr>
        <w:t xml:space="preserve">015 σε ερώτηση που συνυπέγραφε τότε στο Ποτάμι με τον συνάδελφο κ. Ψαριανό και κ. </w:t>
      </w:r>
      <w:proofErr w:type="spellStart"/>
      <w:r>
        <w:rPr>
          <w:rFonts w:eastAsia="Times New Roman" w:cs="Times New Roman"/>
          <w:szCs w:val="24"/>
        </w:rPr>
        <w:t>Δανέλλη</w:t>
      </w:r>
      <w:proofErr w:type="spellEnd"/>
      <w:r>
        <w:rPr>
          <w:rFonts w:eastAsia="Times New Roman" w:cs="Times New Roman"/>
          <w:szCs w:val="24"/>
        </w:rPr>
        <w:t xml:space="preserve"> -δεν αναφέρω τους υπόλοιπους γιατί δεν είναι πια Βουλευτές- υπερθεμάτιζαν γιατί δεν έχει έρθει η ΚΥΑ για </w:t>
      </w:r>
      <w:r>
        <w:rPr>
          <w:rFonts w:eastAsia="Times New Roman" w:cs="Times New Roman"/>
          <w:szCs w:val="24"/>
        </w:rPr>
        <w:lastRenderedPageBreak/>
        <w:t>την κλωστική κάνναβη. Για «δουλειές με φούντες» είχε πει εκεί</w:t>
      </w:r>
      <w:r>
        <w:rPr>
          <w:rFonts w:eastAsia="Times New Roman" w:cs="Times New Roman"/>
          <w:szCs w:val="24"/>
        </w:rPr>
        <w:t>νος και είναι μια πολύ κακή έκφραση. Τότε το έκανε</w:t>
      </w:r>
      <w:r>
        <w:rPr>
          <w:rFonts w:eastAsia="Times New Roman" w:cs="Times New Roman"/>
          <w:szCs w:val="24"/>
        </w:rPr>
        <w:t>,</w:t>
      </w:r>
      <w:r>
        <w:rPr>
          <w:rFonts w:eastAsia="Times New Roman" w:cs="Times New Roman"/>
          <w:szCs w:val="24"/>
        </w:rPr>
        <w:t xml:space="preserve"> γιατί αναφερόταν σε άλλο κοινό. Η μεταβολή των απόψεων πάει με το κοινό. </w:t>
      </w:r>
    </w:p>
    <w:p w14:paraId="0515FF3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Επαναλαμβάνω μια μικρή φράση από την πρώτη μου τοποθέτηση στην πρώτη συνεδρίαση των επιτροπών. Μικρό κομμάτι. «Άεργοι χασικλήδες, </w:t>
      </w:r>
      <w:r>
        <w:rPr>
          <w:rFonts w:eastAsia="Times New Roman" w:cs="Times New Roman"/>
          <w:szCs w:val="24"/>
        </w:rPr>
        <w:t>σπίτια τεκέδες, πρόσωπα με αντικοινωνική έως εγκληματική συμπεριφορά, κλασικό στερεότυπο». Αυτό είναι το στίγμα που κουβαλάει κάθε χρήστης κάνναβης. Βάλτε τώρα στη θέση του χρήστη έναν ασθενή, έναν καρκινοπαθή, έναν οροθετικό, κάποιον που πάσχει από σκλήρυ</w:t>
      </w:r>
      <w:r>
        <w:rPr>
          <w:rFonts w:eastAsia="Times New Roman" w:cs="Times New Roman"/>
          <w:szCs w:val="24"/>
        </w:rPr>
        <w:t>νση κατά πλάκας. Το είπαμε τότε ότι μετά από τόση εποικοδομητική κουβέντα -γιατί η δική μας προσπάθεια αυτή ήταν και με τον Υπουργό και η δική μου- το να τους αποκαλείτε χασικλήδες</w:t>
      </w:r>
      <w:r>
        <w:rPr>
          <w:rFonts w:eastAsia="Times New Roman" w:cs="Times New Roman"/>
          <w:szCs w:val="24"/>
        </w:rPr>
        <w:t>,</w:t>
      </w:r>
      <w:r>
        <w:rPr>
          <w:rFonts w:eastAsia="Times New Roman" w:cs="Times New Roman"/>
          <w:szCs w:val="24"/>
        </w:rPr>
        <w:t xml:space="preserve"> σημαίνει ότι πραγματικά αυτά πιστεύετε. </w:t>
      </w:r>
    </w:p>
    <w:p w14:paraId="0515FF3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Σε σχέση με το ΚΚΕ</w:t>
      </w:r>
      <w:r>
        <w:rPr>
          <w:rFonts w:eastAsia="Times New Roman" w:cs="Times New Roman"/>
          <w:szCs w:val="24"/>
        </w:rPr>
        <w:t xml:space="preserve"> το μόνο που μπορώ να πω</w:t>
      </w:r>
      <w:r>
        <w:rPr>
          <w:rFonts w:eastAsia="Times New Roman" w:cs="Times New Roman"/>
          <w:szCs w:val="24"/>
        </w:rPr>
        <w:t>,</w:t>
      </w:r>
      <w:r>
        <w:rPr>
          <w:rFonts w:eastAsia="Times New Roman" w:cs="Times New Roman"/>
          <w:szCs w:val="24"/>
        </w:rPr>
        <w:t xml:space="preserve"> είναι ότι ναι στον καπιταλισμό ζούμε. Σε εκείνη την άλλη κοινωνία που θέλετε να μας φέρετε του σοσιαλισμού του προηγούμενου αιώνα</w:t>
      </w:r>
      <w:r>
        <w:rPr>
          <w:rFonts w:eastAsia="Times New Roman" w:cs="Times New Roman"/>
          <w:szCs w:val="24"/>
        </w:rPr>
        <w:t>,</w:t>
      </w:r>
      <w:r>
        <w:rPr>
          <w:rFonts w:eastAsia="Times New Roman" w:cs="Times New Roman"/>
          <w:szCs w:val="24"/>
        </w:rPr>
        <w:t xml:space="preserve"> θα τα απαλλοτριώσετε τα εργοστάσια οπότε δεν σας φοβάμαι. Θα γίνουν κρατικά. </w:t>
      </w:r>
    </w:p>
    <w:p w14:paraId="0515FF3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Νομοσχέδιο ανάγνωση δ</w:t>
      </w:r>
      <w:r>
        <w:rPr>
          <w:rFonts w:eastAsia="Times New Roman" w:cs="Times New Roman"/>
          <w:szCs w:val="24"/>
        </w:rPr>
        <w:t xml:space="preserve">υο σελίδες μας το κουνάγατε. Δεν το είχατε διαβάσει όμως. Αποκλειστικό σκοπό έχει την προμήθεια του κρατικού μονοπωλίου η κατ’ εξαίρεση είτε για ιατρικούς σκοπούς είτε για την εξαγωγή τους. Για τα της εξαγωγής που αναφερθήκατε πώς θα το κάνουν, είναι ό,τι </w:t>
      </w:r>
      <w:r>
        <w:rPr>
          <w:rFonts w:eastAsia="Times New Roman" w:cs="Times New Roman"/>
          <w:szCs w:val="24"/>
        </w:rPr>
        <w:t>προβλέπει η χώρα που θα τα εισάγει. Δεν μπορούμε εμείς να ορίσουμε</w:t>
      </w:r>
      <w:r>
        <w:rPr>
          <w:rFonts w:eastAsia="Times New Roman" w:cs="Times New Roman"/>
          <w:szCs w:val="24"/>
        </w:rPr>
        <w:t>,</w:t>
      </w:r>
      <w:r>
        <w:rPr>
          <w:rFonts w:eastAsia="Times New Roman" w:cs="Times New Roman"/>
          <w:szCs w:val="24"/>
        </w:rPr>
        <w:t xml:space="preserve"> γιατί θα τα εισάγουν. Θα εξάγονται ως φαρμακευτικά υλικά πάντως. </w:t>
      </w:r>
    </w:p>
    <w:p w14:paraId="0515FF3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Για την αστυνομία μίλησε ο Υπουργός, δεν αναφέρομαι. </w:t>
      </w:r>
    </w:p>
    <w:p w14:paraId="0515FF3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Κινδυνολογία για παράνομη διακίνηση μέσω των μονάδων ότι θα παράγουν</w:t>
      </w:r>
      <w:r>
        <w:rPr>
          <w:rFonts w:eastAsia="Times New Roman" w:cs="Times New Roman"/>
          <w:szCs w:val="24"/>
        </w:rPr>
        <w:t xml:space="preserve"> παραπάνω και θα το εξάγουν παράνομα κ.λπ.. Έχετε συνειδητοποιήσει το μέγεθος των επενδύσεων αυτών;</w:t>
      </w:r>
    </w:p>
    <w:p w14:paraId="0515FF3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15FF3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 Θα χρειαστώ δυο λεπτά από την </w:t>
      </w:r>
      <w:proofErr w:type="spellStart"/>
      <w:r>
        <w:rPr>
          <w:rFonts w:eastAsia="Times New Roman" w:cs="Times New Roman"/>
          <w:szCs w:val="24"/>
        </w:rPr>
        <w:t>πρωτομιλία</w:t>
      </w:r>
      <w:proofErr w:type="spellEnd"/>
      <w:r>
        <w:rPr>
          <w:rFonts w:eastAsia="Times New Roman" w:cs="Times New Roman"/>
          <w:szCs w:val="24"/>
        </w:rPr>
        <w:t xml:space="preserve"> μου. </w:t>
      </w:r>
    </w:p>
    <w:p w14:paraId="0515FF3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Έχετε συνειδητοποιήσει τ</w:t>
      </w:r>
      <w:r>
        <w:rPr>
          <w:rFonts w:eastAsia="Times New Roman" w:cs="Times New Roman"/>
          <w:szCs w:val="24"/>
        </w:rPr>
        <w:t xml:space="preserve">η φοβερή υπεραξία που αποκτά το προϊόν κατόπιν της μεταποίησης και θεωρείτε ότι είναι ανόητοι και να ρισκάρουν την επένδυσή </w:t>
      </w:r>
      <w:r>
        <w:rPr>
          <w:rFonts w:eastAsia="Times New Roman" w:cs="Times New Roman"/>
          <w:szCs w:val="24"/>
        </w:rPr>
        <w:t>τους,</w:t>
      </w:r>
      <w:r>
        <w:rPr>
          <w:rFonts w:eastAsia="Times New Roman" w:cs="Times New Roman"/>
          <w:szCs w:val="24"/>
        </w:rPr>
        <w:t xml:space="preserve"> γιατί είναι πολύ σκληροί οι όροι που μπαίνουν στις δύο σελίδες που διαβάσατε για την άρση της </w:t>
      </w:r>
      <w:proofErr w:type="spellStart"/>
      <w:r>
        <w:rPr>
          <w:rFonts w:eastAsia="Times New Roman" w:cs="Times New Roman"/>
          <w:szCs w:val="24"/>
        </w:rPr>
        <w:t>αδειοδότησης</w:t>
      </w:r>
      <w:proofErr w:type="spellEnd"/>
      <w:r>
        <w:rPr>
          <w:rFonts w:eastAsia="Times New Roman" w:cs="Times New Roman"/>
          <w:szCs w:val="24"/>
        </w:rPr>
        <w:t>, να ρισκάρουν ως αν</w:t>
      </w:r>
      <w:r>
        <w:rPr>
          <w:rFonts w:eastAsia="Times New Roman" w:cs="Times New Roman"/>
          <w:szCs w:val="24"/>
        </w:rPr>
        <w:t>όητοι την επένδυσή τους κάποιοι</w:t>
      </w:r>
      <w:r>
        <w:rPr>
          <w:rFonts w:eastAsia="Times New Roman" w:cs="Times New Roman"/>
          <w:szCs w:val="24"/>
        </w:rPr>
        <w:t>,</w:t>
      </w:r>
      <w:r>
        <w:rPr>
          <w:rFonts w:eastAsia="Times New Roman" w:cs="Times New Roman"/>
          <w:szCs w:val="24"/>
        </w:rPr>
        <w:t xml:space="preserve"> ξέροντας ότι η υπεραξία του μεταποιημένου προϊόντος είναι </w:t>
      </w:r>
      <w:r>
        <w:rPr>
          <w:rFonts w:eastAsia="Times New Roman" w:cs="Times New Roman"/>
          <w:szCs w:val="24"/>
        </w:rPr>
        <w:lastRenderedPageBreak/>
        <w:t>πολύ μεγαλύτερη</w:t>
      </w:r>
      <w:r>
        <w:rPr>
          <w:rFonts w:eastAsia="Times New Roman" w:cs="Times New Roman"/>
          <w:szCs w:val="24"/>
        </w:rPr>
        <w:t>,</w:t>
      </w:r>
      <w:r>
        <w:rPr>
          <w:rFonts w:eastAsia="Times New Roman" w:cs="Times New Roman"/>
          <w:szCs w:val="24"/>
        </w:rPr>
        <w:t xml:space="preserve"> από το να κάνουν αυτή την παράνομη πράξη. Μάλλον ανόητοι είναι αυτοί που τα λένε αυτά εδώ μέσα. </w:t>
      </w:r>
    </w:p>
    <w:p w14:paraId="0515FF3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Αναφερθήκατε σε εκκλησίες, νοσοκομεία, σχολεία κ.λπ</w:t>
      </w:r>
      <w:r>
        <w:rPr>
          <w:rFonts w:eastAsia="Times New Roman" w:cs="Times New Roman"/>
          <w:szCs w:val="24"/>
        </w:rPr>
        <w:t xml:space="preserve">.. Εδώ πέρα είναι το πολιτικό ζήτημα που έχουμε, ο σκοταδισμός σας, το στερεότυπο που έχετε χτίσει και βάζετε στην ατζέντα της συζήτησής </w:t>
      </w:r>
      <w:r>
        <w:rPr>
          <w:rFonts w:eastAsia="Times New Roman" w:cs="Times New Roman"/>
          <w:szCs w:val="24"/>
        </w:rPr>
        <w:t>μας,</w:t>
      </w:r>
      <w:r>
        <w:rPr>
          <w:rFonts w:eastAsia="Times New Roman" w:cs="Times New Roman"/>
          <w:szCs w:val="24"/>
        </w:rPr>
        <w:t xml:space="preserve"> αυτά που βάζετε στην ατζέντα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οίκων ανοχής, αν μπορεί να είναι κοντά σε εκκλησία, σε νοσοκο</w:t>
      </w:r>
      <w:r>
        <w:rPr>
          <w:rFonts w:eastAsia="Times New Roman" w:cs="Times New Roman"/>
          <w:szCs w:val="24"/>
        </w:rPr>
        <w:t xml:space="preserve">μεία ή σε σχολείο. Αυτό έχετε χτίσει τόσα χρόνια σε σχέση με τη φαρμακευτική χρήση της κάνναβης και δεν θέλετε να το παραδεχθείτε. Διαστρεβλώνετε μια πραγματικότητα και είναι συγκεκαλυμμένη όλη αυτή </w:t>
      </w:r>
      <w:r>
        <w:rPr>
          <w:rFonts w:eastAsia="Times New Roman" w:cs="Times New Roman"/>
          <w:szCs w:val="24"/>
        </w:rPr>
        <w:t xml:space="preserve">η </w:t>
      </w:r>
      <w:r>
        <w:rPr>
          <w:rFonts w:eastAsia="Times New Roman" w:cs="Times New Roman"/>
          <w:szCs w:val="24"/>
        </w:rPr>
        <w:t>ιστορία. Πείτε το ευθέως. Ο κ. Βορίδης το ψέλλισε. Κάπο</w:t>
      </w:r>
      <w:r>
        <w:rPr>
          <w:rFonts w:eastAsia="Times New Roman" w:cs="Times New Roman"/>
          <w:szCs w:val="24"/>
        </w:rPr>
        <w:t>ιοι άλλοι συνάδελφοι αμφισβήτησαν και τη θεραπευτική φαρμακευτική χρήση. Πείτε το ευθέως!</w:t>
      </w:r>
    </w:p>
    <w:p w14:paraId="0515FF39" w14:textId="77777777" w:rsidR="00F75232" w:rsidRDefault="00120703">
      <w:pPr>
        <w:spacing w:line="600" w:lineRule="auto"/>
        <w:ind w:firstLine="720"/>
        <w:jc w:val="both"/>
        <w:rPr>
          <w:rFonts w:eastAsia="Times New Roman"/>
          <w:szCs w:val="24"/>
        </w:rPr>
      </w:pPr>
      <w:r>
        <w:rPr>
          <w:rFonts w:eastAsia="Times New Roman"/>
          <w:szCs w:val="24"/>
        </w:rPr>
        <w:lastRenderedPageBreak/>
        <w:t>Τελειώνω με δυο-τρία πράγματα. Κύριε Πρόεδρε, ευχαριστώ πάρα πολύ για την ανοχή. Η λογική του «πίστευε και μη ερεύνα»</w:t>
      </w:r>
      <w:r>
        <w:rPr>
          <w:rFonts w:eastAsia="Times New Roman"/>
          <w:szCs w:val="24"/>
        </w:rPr>
        <w:t>,</w:t>
      </w:r>
      <w:r>
        <w:rPr>
          <w:rFonts w:eastAsia="Times New Roman"/>
          <w:szCs w:val="24"/>
        </w:rPr>
        <w:t xml:space="preserve"> δεν μας αφορά εμάς. Κοινό αιτούμενο όλων μας, α</w:t>
      </w:r>
      <w:r>
        <w:rPr>
          <w:rFonts w:eastAsia="Times New Roman"/>
          <w:szCs w:val="24"/>
        </w:rPr>
        <w:t xml:space="preserve">κόμα και αυτών που αντιδρούν στο νομοσχέδιο, επικαλούμενοι ότι δεν υπάρχει η κατάλληλη έρευνα και οι κλινικές μελέτες, είναι η έρευνα, για να δούμε αν όλα αυτά που λέμε ισχύουν. </w:t>
      </w:r>
    </w:p>
    <w:p w14:paraId="0515FF3A" w14:textId="77777777" w:rsidR="00F75232" w:rsidRDefault="00120703">
      <w:pPr>
        <w:spacing w:line="600" w:lineRule="auto"/>
        <w:ind w:firstLine="720"/>
        <w:jc w:val="both"/>
        <w:rPr>
          <w:rFonts w:eastAsia="Times New Roman"/>
          <w:szCs w:val="24"/>
        </w:rPr>
      </w:pPr>
      <w:r>
        <w:rPr>
          <w:rFonts w:eastAsia="Times New Roman"/>
          <w:szCs w:val="24"/>
        </w:rPr>
        <w:t>Ενημέρωση της επιστημονικής κοινότητας. Φυσικά πρέπει να ενημερωθεί κι αυτό ε</w:t>
      </w:r>
      <w:r>
        <w:rPr>
          <w:rFonts w:eastAsia="Times New Roman"/>
          <w:szCs w:val="24"/>
        </w:rPr>
        <w:t xml:space="preserve">ίναι μια δουλειά που είναι πολύ σοβαρή και πρέπει να έχει τη διάθεση η επιστημονική κοινότητα. Εδώ πρέπει να δουλέψουμε όλοι μαζί, πολύ σκληρά. </w:t>
      </w:r>
    </w:p>
    <w:p w14:paraId="0515FF3B" w14:textId="77777777" w:rsidR="00F75232" w:rsidRDefault="00120703">
      <w:pPr>
        <w:spacing w:line="600" w:lineRule="auto"/>
        <w:ind w:firstLine="720"/>
        <w:jc w:val="both"/>
        <w:rPr>
          <w:rFonts w:eastAsia="Times New Roman"/>
          <w:szCs w:val="24"/>
        </w:rPr>
      </w:pPr>
      <w:r>
        <w:rPr>
          <w:rFonts w:eastAsia="Times New Roman"/>
          <w:szCs w:val="24"/>
        </w:rPr>
        <w:lastRenderedPageBreak/>
        <w:t>Κλείνω, λέγοντας το εξής. Ναρκωτικό-φάρμακο ή φάρμακο-ναρκωτικό, η δράση του ως φάρμακο, όντας και ναρκωτικό, σ</w:t>
      </w:r>
      <w:r>
        <w:rPr>
          <w:rFonts w:eastAsia="Times New Roman"/>
          <w:szCs w:val="24"/>
        </w:rPr>
        <w:t xml:space="preserve">χετίζεται με τη δοσολογία που ορίζει ο θεράποντας ιατρός άρα και οι επιπτώσεις του.  </w:t>
      </w:r>
    </w:p>
    <w:p w14:paraId="0515FF3C" w14:textId="77777777" w:rsidR="00F75232" w:rsidRDefault="00120703">
      <w:pPr>
        <w:spacing w:line="600" w:lineRule="auto"/>
        <w:ind w:firstLine="720"/>
        <w:jc w:val="both"/>
        <w:rPr>
          <w:rFonts w:eastAsia="Times New Roman"/>
          <w:szCs w:val="24"/>
        </w:rPr>
      </w:pPr>
      <w:r>
        <w:rPr>
          <w:rFonts w:eastAsia="Times New Roman"/>
          <w:szCs w:val="24"/>
        </w:rPr>
        <w:t>Η δική μας μέριμνα πρέπει να είναι η πρόσβαση του ασθενούς στο φάρμακο. Γι’ αυτό είμαστε εδώ πέρα. Τώρα το αν και κατά πόσο οι αγαπητοί συνάδελφοι που καταψηφίζουν αυτό τ</w:t>
      </w:r>
      <w:r>
        <w:rPr>
          <w:rFonts w:eastAsia="Times New Roman"/>
          <w:szCs w:val="24"/>
        </w:rPr>
        <w:t>ο νομοσχέδιο, αποκαλώντας «χασικλήδες» τους ασθενείς, έχουν τη συνείδησή τους ήσυχη, θα το κρίνουν στην πορεία. Εδώ θα είμαστε, θα τα λέμε. Έχει δουλειά ακόμα. Κάποιες παρατάξεις εκδήλωσαν τη διαθεσιμότητα και καλώ και τους υπόλοιπους</w:t>
      </w:r>
      <w:r>
        <w:rPr>
          <w:rFonts w:eastAsia="Times New Roman"/>
          <w:szCs w:val="24"/>
        </w:rPr>
        <w:t>,</w:t>
      </w:r>
      <w:r>
        <w:rPr>
          <w:rFonts w:eastAsia="Times New Roman"/>
          <w:szCs w:val="24"/>
        </w:rPr>
        <w:t xml:space="preserve"> να βοηθήσουν σε αυτό</w:t>
      </w:r>
      <w:r>
        <w:rPr>
          <w:rFonts w:eastAsia="Times New Roman"/>
          <w:szCs w:val="24"/>
        </w:rPr>
        <w:t xml:space="preserve"> το πράγμα που χτίζεται σε τούτη τη χώρα. </w:t>
      </w:r>
    </w:p>
    <w:p w14:paraId="0515FF3D" w14:textId="77777777" w:rsidR="00F75232" w:rsidRDefault="00120703">
      <w:pPr>
        <w:spacing w:line="600" w:lineRule="auto"/>
        <w:ind w:firstLine="720"/>
        <w:jc w:val="both"/>
        <w:rPr>
          <w:rFonts w:eastAsia="Times New Roman"/>
          <w:szCs w:val="24"/>
        </w:rPr>
      </w:pPr>
      <w:r>
        <w:rPr>
          <w:rFonts w:eastAsia="Times New Roman"/>
          <w:szCs w:val="24"/>
        </w:rPr>
        <w:lastRenderedPageBreak/>
        <w:t>Εδώ, λοιπόν, θα είμαστε και θα τα λέμε, αλλά θα είμαστε εμείς Κυβέρνηση, κύριοι της Αξιωματικής Αντιπολίτευσης. Γιατί με αυτά που κάνετε</w:t>
      </w:r>
      <w:r>
        <w:rPr>
          <w:rFonts w:eastAsia="Times New Roman"/>
          <w:szCs w:val="24"/>
        </w:rPr>
        <w:t>,</w:t>
      </w:r>
      <w:r>
        <w:rPr>
          <w:rFonts w:eastAsia="Times New Roman"/>
          <w:szCs w:val="24"/>
        </w:rPr>
        <w:t xml:space="preserve"> δεν θα ξαναδείτε για πολλά χρόνια τη δυνατότητα να κυβερνήσετε. Κι όταν θα </w:t>
      </w:r>
      <w:r>
        <w:rPr>
          <w:rFonts w:eastAsia="Times New Roman"/>
          <w:szCs w:val="24"/>
        </w:rPr>
        <w:t>έρθετε, αν έρθετε κάποια στιγμή, θα έχετε διαπιστώσει ότι η εξέλιξη του κράτους σε ένα σύγχρονο κράτος, ανεπιστρεπτί για εσάς, δεν θα σας ξαναδώσει αυτή τη δυνατότητα</w:t>
      </w:r>
      <w:r>
        <w:rPr>
          <w:rFonts w:eastAsia="Times New Roman"/>
          <w:szCs w:val="24"/>
        </w:rPr>
        <w:t>,</w:t>
      </w:r>
      <w:r>
        <w:rPr>
          <w:rFonts w:eastAsia="Times New Roman"/>
          <w:szCs w:val="24"/>
        </w:rPr>
        <w:t xml:space="preserve"> να σακατεύετε τα μυαλά του κόσμου, να στερείτε από τη φαρέτρα των ιατρών τη δυνατότητα θ</w:t>
      </w:r>
      <w:r>
        <w:rPr>
          <w:rFonts w:eastAsia="Times New Roman"/>
          <w:szCs w:val="24"/>
        </w:rPr>
        <w:t xml:space="preserve">εραπευτικής αγωγής στους ασθενείς. </w:t>
      </w:r>
    </w:p>
    <w:p w14:paraId="0515FF3E" w14:textId="77777777" w:rsidR="00F75232" w:rsidRDefault="00120703">
      <w:pPr>
        <w:spacing w:line="600" w:lineRule="auto"/>
        <w:ind w:firstLine="720"/>
        <w:jc w:val="both"/>
        <w:rPr>
          <w:rFonts w:eastAsia="Times New Roman"/>
          <w:szCs w:val="24"/>
        </w:rPr>
      </w:pPr>
      <w:r>
        <w:rPr>
          <w:rFonts w:eastAsia="Times New Roman"/>
          <w:szCs w:val="24"/>
        </w:rPr>
        <w:t xml:space="preserve">Ευχαριστώ πολύ. </w:t>
      </w:r>
    </w:p>
    <w:p w14:paraId="0515FF3F"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515FF40" w14:textId="77777777" w:rsidR="00F75232" w:rsidRDefault="00120703">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Πάλλη. </w:t>
      </w:r>
    </w:p>
    <w:p w14:paraId="0515FF41" w14:textId="77777777" w:rsidR="00F75232" w:rsidRDefault="00120703">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w:t>
      </w:r>
      <w:r>
        <w:rPr>
          <w:rFonts w:eastAsia="Times New Roman"/>
          <w:szCs w:val="24"/>
        </w:rPr>
        <w:t>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μαθήτριες και μαθητές και τέσσερις εκπαιδ</w:t>
      </w:r>
      <w:r>
        <w:rPr>
          <w:rFonts w:eastAsia="Times New Roman"/>
          <w:szCs w:val="24"/>
        </w:rPr>
        <w:t>ευτικοί συνοδοί τους από το 15</w:t>
      </w:r>
      <w:r>
        <w:rPr>
          <w:rFonts w:eastAsia="Times New Roman"/>
          <w:szCs w:val="24"/>
          <w:vertAlign w:val="superscript"/>
        </w:rPr>
        <w:t>ο</w:t>
      </w:r>
      <w:r>
        <w:rPr>
          <w:rFonts w:eastAsia="Times New Roman"/>
          <w:szCs w:val="24"/>
        </w:rPr>
        <w:t xml:space="preserve"> Δημοτικό Σχολείο Κατερίνης.</w:t>
      </w:r>
    </w:p>
    <w:p w14:paraId="0515FF42" w14:textId="77777777" w:rsidR="00F75232" w:rsidRDefault="00120703">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0515FF43" w14:textId="77777777" w:rsidR="00F75232" w:rsidRDefault="00120703">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515FF44" w14:textId="77777777" w:rsidR="00F75232" w:rsidRDefault="00120703">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Κύριε Πρόεδρε, θα ήθελα τον λόγο. </w:t>
      </w:r>
    </w:p>
    <w:p w14:paraId="0515FF45" w14:textId="77777777" w:rsidR="00F75232" w:rsidRDefault="0012070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Έχετε τον λόγο, </w:t>
      </w:r>
      <w:r>
        <w:rPr>
          <w:rFonts w:eastAsia="Times New Roman"/>
          <w:szCs w:val="24"/>
        </w:rPr>
        <w:t>κύριε Υπουργέ.</w:t>
      </w:r>
    </w:p>
    <w:p w14:paraId="0515FF46"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Θα ήθελα να καταθέσω μια νομοτεχνική βελτίωση της τελευταίας στιγμής. Είναι μια πολύ μικρή αλλαγή στις διατυπώσεις. Δεν έχει ουσιαστικό περιεχόμενο, αλλά ήταν αναγκαίο. </w:t>
      </w:r>
    </w:p>
    <w:p w14:paraId="0515FF47" w14:textId="77777777" w:rsidR="00F75232" w:rsidRDefault="00120703">
      <w:pPr>
        <w:spacing w:line="600" w:lineRule="auto"/>
        <w:ind w:firstLine="720"/>
        <w:jc w:val="both"/>
        <w:rPr>
          <w:rFonts w:eastAsia="Times New Roman"/>
          <w:szCs w:val="24"/>
        </w:rPr>
      </w:pPr>
      <w:r>
        <w:rPr>
          <w:rFonts w:eastAsia="Times New Roman"/>
          <w:szCs w:val="24"/>
        </w:rPr>
        <w:t xml:space="preserve">Ευχαριστώ. </w:t>
      </w:r>
    </w:p>
    <w:p w14:paraId="0515FF48" w14:textId="77777777" w:rsidR="00F75232" w:rsidRDefault="00120703">
      <w:pPr>
        <w:spacing w:line="600" w:lineRule="auto"/>
        <w:ind w:firstLine="720"/>
        <w:jc w:val="both"/>
        <w:rPr>
          <w:rFonts w:eastAsia="Times New Roman"/>
          <w:szCs w:val="24"/>
        </w:rPr>
      </w:pPr>
      <w:r>
        <w:rPr>
          <w:rFonts w:eastAsia="Times New Roman"/>
          <w:szCs w:val="24"/>
        </w:rPr>
        <w:t xml:space="preserve">(Στο σημείο αυτό ο Υπουργός κ. Ανδρέας </w:t>
      </w:r>
      <w:r>
        <w:rPr>
          <w:rFonts w:eastAsia="Times New Roman"/>
          <w:szCs w:val="24"/>
        </w:rPr>
        <w:t>Ξ</w:t>
      </w:r>
      <w:r>
        <w:rPr>
          <w:rFonts w:eastAsia="Times New Roman"/>
          <w:szCs w:val="24"/>
        </w:rPr>
        <w:t>ανθός καταθέτει για τα Πρακτικά την προαναφερθείσα νομοτεχνική βελτίωση, η οποία έχει ως εξής:</w:t>
      </w:r>
    </w:p>
    <w:p w14:paraId="0515FF49" w14:textId="77777777" w:rsidR="00F75232" w:rsidRDefault="00120703">
      <w:pPr>
        <w:spacing w:line="600" w:lineRule="auto"/>
        <w:ind w:firstLine="720"/>
        <w:jc w:val="center"/>
        <w:rPr>
          <w:rFonts w:eastAsia="Times New Roman"/>
          <w:color w:val="FF0000"/>
          <w:szCs w:val="24"/>
        </w:rPr>
      </w:pPr>
      <w:r w:rsidRPr="0077372C">
        <w:rPr>
          <w:rFonts w:eastAsia="Times New Roman"/>
          <w:color w:val="FF0000"/>
          <w:szCs w:val="24"/>
        </w:rPr>
        <w:t>(ΑΛΛΑΓΗ ΣΕΛΙΔΑΣ)</w:t>
      </w:r>
    </w:p>
    <w:p w14:paraId="0515FF4A" w14:textId="77777777" w:rsidR="00F75232" w:rsidRDefault="00120703">
      <w:pPr>
        <w:spacing w:line="600" w:lineRule="auto"/>
        <w:ind w:firstLine="720"/>
        <w:jc w:val="center"/>
        <w:rPr>
          <w:rFonts w:eastAsia="Times New Roman"/>
          <w:color w:val="FF0000"/>
          <w:szCs w:val="24"/>
        </w:rPr>
      </w:pPr>
      <w:r w:rsidRPr="0077372C">
        <w:rPr>
          <w:rFonts w:eastAsia="Times New Roman"/>
          <w:color w:val="FF0000"/>
          <w:szCs w:val="24"/>
        </w:rPr>
        <w:t>(ΝΑ ΜΠΕΙ Η ΣΕΛΙΔΑ 421)</w:t>
      </w:r>
    </w:p>
    <w:p w14:paraId="0515FF4B" w14:textId="77777777" w:rsidR="00F75232" w:rsidRDefault="00120703">
      <w:pPr>
        <w:spacing w:line="600" w:lineRule="auto"/>
        <w:ind w:firstLine="720"/>
        <w:jc w:val="center"/>
        <w:rPr>
          <w:rFonts w:eastAsia="Times New Roman"/>
          <w:color w:val="FF0000"/>
          <w:szCs w:val="24"/>
        </w:rPr>
      </w:pPr>
      <w:r w:rsidRPr="0077372C">
        <w:rPr>
          <w:rFonts w:eastAsia="Times New Roman"/>
          <w:color w:val="FF0000"/>
          <w:szCs w:val="24"/>
        </w:rPr>
        <w:t>(ΑΛΛΑΓΗ ΣΕΛΙΔΑΣ)</w:t>
      </w:r>
    </w:p>
    <w:p w14:paraId="0515FF4C" w14:textId="77777777" w:rsidR="00F75232" w:rsidRDefault="00120703">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Κύριε Βλάση, έχετε τον λόγο. Βάζ</w:t>
      </w:r>
      <w:r>
        <w:rPr>
          <w:rFonts w:eastAsia="Times New Roman"/>
          <w:szCs w:val="24"/>
        </w:rPr>
        <w:t xml:space="preserve">ω και σε εσάς τέσσερα λεπτά και το διαχειρίζεστε αντίστοιχα. </w:t>
      </w:r>
    </w:p>
    <w:p w14:paraId="0515FF4D" w14:textId="77777777" w:rsidR="00F75232" w:rsidRDefault="00120703">
      <w:pPr>
        <w:spacing w:line="600" w:lineRule="auto"/>
        <w:ind w:firstLine="720"/>
        <w:jc w:val="both"/>
        <w:rPr>
          <w:rFonts w:eastAsia="Times New Roman"/>
          <w:szCs w:val="24"/>
        </w:rPr>
      </w:pPr>
      <w:r>
        <w:rPr>
          <w:rFonts w:eastAsia="Times New Roman"/>
          <w:b/>
          <w:szCs w:val="24"/>
        </w:rPr>
        <w:t>ΚΩΝΣΤΑΝΤΙΝΟΣ ΒΛΑΣΗΣ:</w:t>
      </w:r>
      <w:r>
        <w:rPr>
          <w:rFonts w:eastAsia="Times New Roman"/>
          <w:szCs w:val="24"/>
        </w:rPr>
        <w:t xml:space="preserve"> Ευχαριστώ, κύριε Πρόεδρε.</w:t>
      </w:r>
    </w:p>
    <w:p w14:paraId="0515FF4E" w14:textId="77777777" w:rsidR="00F75232" w:rsidRDefault="00120703">
      <w:pPr>
        <w:spacing w:line="600" w:lineRule="auto"/>
        <w:ind w:firstLine="720"/>
        <w:jc w:val="both"/>
        <w:rPr>
          <w:rFonts w:eastAsia="Times New Roman"/>
          <w:szCs w:val="24"/>
        </w:rPr>
      </w:pPr>
      <w:r>
        <w:rPr>
          <w:rFonts w:eastAsia="Times New Roman"/>
          <w:szCs w:val="24"/>
        </w:rPr>
        <w:t xml:space="preserve">Δεν θα μίλαγα, αλλά </w:t>
      </w:r>
      <w:proofErr w:type="spellStart"/>
      <w:r>
        <w:rPr>
          <w:rFonts w:eastAsia="Times New Roman"/>
          <w:szCs w:val="24"/>
        </w:rPr>
        <w:t>επροκλήθην</w:t>
      </w:r>
      <w:proofErr w:type="spellEnd"/>
      <w:r>
        <w:rPr>
          <w:rFonts w:eastAsia="Times New Roman"/>
          <w:szCs w:val="24"/>
        </w:rPr>
        <w:t xml:space="preserve"> από αυτά που είπε ο συνάδελφος από τον ΣΥΡΙΖΑ. Η αλήθεια είναι ότι σήμερα από το πρωί μου φαίνεται ότι είμαστε σε δι</w:t>
      </w:r>
      <w:r>
        <w:rPr>
          <w:rFonts w:eastAsia="Times New Roman"/>
          <w:szCs w:val="24"/>
        </w:rPr>
        <w:t xml:space="preserve">αφορετικές αίθουσες. Οι κύριοι Υπουργοί και οι συνάδελφοι Βουλευτές του ΣΥΡΙΖΑ προφανώς δεν κατάλαβαν τίποτα απ’ ό,τι συζητάμε εδώ. Δεν κατάλαβαν ότι πέραν από τον σύμμαχό τους στη Βουλή -τον οποίο, ενδεχομένως, με άλλους λόγους κρατάνε, δηλαδή η παράταξη </w:t>
      </w:r>
      <w:r>
        <w:rPr>
          <w:rFonts w:eastAsia="Times New Roman"/>
          <w:szCs w:val="24"/>
        </w:rPr>
        <w:t xml:space="preserve">των Ανεξάρτητων Ελλήνων αναγκάστηκε και είπε «ναι» σε αυτό το νομοσχέδιο- ουσιαστικά ήσασταν μόνοι σας. </w:t>
      </w:r>
    </w:p>
    <w:p w14:paraId="0515FF4F" w14:textId="77777777" w:rsidR="00F75232" w:rsidRDefault="00120703">
      <w:pPr>
        <w:spacing w:line="600" w:lineRule="auto"/>
        <w:ind w:firstLine="720"/>
        <w:jc w:val="both"/>
        <w:rPr>
          <w:rFonts w:eastAsia="Times New Roman"/>
          <w:szCs w:val="24"/>
        </w:rPr>
      </w:pPr>
      <w:r>
        <w:rPr>
          <w:rFonts w:eastAsia="Times New Roman"/>
          <w:szCs w:val="24"/>
        </w:rPr>
        <w:lastRenderedPageBreak/>
        <w:t>Ακόμη και το ΠΑΣΟΚ που μίλησε πάνω κάτω ήταν κοντά και στη δική μας γραμμή, ότι ναι, είναι πολύ ατελές, πολύ ασαφές το νομοσχέδιο, αλλά το ψηφίζουν -γι</w:t>
      </w:r>
      <w:r>
        <w:rPr>
          <w:rFonts w:eastAsia="Times New Roman"/>
          <w:szCs w:val="24"/>
        </w:rPr>
        <w:t xml:space="preserve">α τους δικούς τους λόγους, τους οποίους δεχόμαστε-, για να γίνει μια πρώτη αρχή. Αυτό δεν το καταλάβατε καθόλου ότι ήσασταν και είσαστε εντελώς μόνοι σας. Και μόνοι σας είστε σε αυτή την κοινωνία. </w:t>
      </w:r>
    </w:p>
    <w:p w14:paraId="0515FF50" w14:textId="77777777" w:rsidR="00F75232" w:rsidRDefault="00120703">
      <w:pPr>
        <w:spacing w:line="600" w:lineRule="auto"/>
        <w:ind w:firstLine="720"/>
        <w:jc w:val="both"/>
        <w:rPr>
          <w:rFonts w:eastAsia="Times New Roman"/>
          <w:szCs w:val="24"/>
        </w:rPr>
      </w:pPr>
      <w:r>
        <w:rPr>
          <w:rFonts w:eastAsia="Times New Roman"/>
          <w:szCs w:val="24"/>
        </w:rPr>
        <w:t>Εμείς,</w:t>
      </w:r>
      <w:r>
        <w:rPr>
          <w:rFonts w:eastAsia="Times New Roman"/>
          <w:szCs w:val="24"/>
        </w:rPr>
        <w:t xml:space="preserve"> </w:t>
      </w:r>
      <w:r>
        <w:rPr>
          <w:rFonts w:eastAsia="Times New Roman"/>
          <w:szCs w:val="24"/>
        </w:rPr>
        <w:t>ως</w:t>
      </w:r>
      <w:r>
        <w:rPr>
          <w:rFonts w:eastAsia="Times New Roman"/>
          <w:szCs w:val="24"/>
        </w:rPr>
        <w:t xml:space="preserve"> Νέα Δημοκρατία, σαν δύναμη ευθύνης, θα το επαναλ</w:t>
      </w:r>
      <w:r>
        <w:rPr>
          <w:rFonts w:eastAsia="Times New Roman"/>
          <w:szCs w:val="24"/>
        </w:rPr>
        <w:t>άβω άλλη μία φορά, ήρθαμε από την πρώτη συνεδρίαση που έγινε και θέσαμε επιφυλάξεις ακριβώς γιατί πιστεύαμε ότι θα φέρνατε ένα σαφές πλαίσιο. Δεν το κάνατε. Δεν επανέρχομαι να λέω πάλι τα ίδια τι ζητάμε. Τα είπαν εδώ δεκάδες Βουλευτές και δεν απαντήσατε σε</w:t>
      </w:r>
      <w:r>
        <w:rPr>
          <w:rFonts w:eastAsia="Times New Roman"/>
          <w:szCs w:val="24"/>
        </w:rPr>
        <w:t xml:space="preserve"> τίποτα από αυτά. </w:t>
      </w:r>
    </w:p>
    <w:p w14:paraId="0515FF51" w14:textId="77777777" w:rsidR="00F75232" w:rsidRDefault="00120703">
      <w:pPr>
        <w:spacing w:line="600" w:lineRule="auto"/>
        <w:ind w:firstLine="720"/>
        <w:jc w:val="both"/>
        <w:rPr>
          <w:rFonts w:eastAsia="Times New Roman"/>
          <w:szCs w:val="24"/>
        </w:rPr>
      </w:pPr>
      <w:r>
        <w:rPr>
          <w:rFonts w:eastAsia="Times New Roman"/>
          <w:szCs w:val="24"/>
        </w:rPr>
        <w:lastRenderedPageBreak/>
        <w:t>Επαναλαμβάνουμε, για άλλη μια φορά, ότι είμαστε υπέρ της χρήσης της κάνναβης για φαρμακευτικούς λόγους. Το νομοσχέδιο αυτό δεν λέει τίποτα πάνω σε αυτό. Μιλάει μόνο για την καλλιέργεια και την παραγωγή. Και μη λέτε ψέματα στον ελληνικό λ</w:t>
      </w:r>
      <w:r>
        <w:rPr>
          <w:rFonts w:eastAsia="Times New Roman"/>
          <w:szCs w:val="24"/>
        </w:rPr>
        <w:t xml:space="preserve">αό. Μιλάει μόνο για την καλλιέργεια και την παραγωγή. </w:t>
      </w:r>
    </w:p>
    <w:p w14:paraId="0515FF5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να ξεκαθαρίσουμε ότι όλο αυτό το βάζετε σε ένα πλαίσιο προσπαθώντας να παραμυθιάσετε τους αγρότες ότι ξαφνικά θα ανοίξουν χιλιάδες δουλειές. Δεν τους εξηγείτε πόσο δύσκολο είναι να γίνει αυτό κ</w:t>
      </w:r>
      <w:r>
        <w:rPr>
          <w:rFonts w:eastAsia="Times New Roman" w:cs="Times New Roman"/>
          <w:szCs w:val="24"/>
        </w:rPr>
        <w:t>αι τι επένδυση χρειάζεται. Θέλετε, όμως, να πάτε στην επαρχία και να τους πείτε ότι εάν θα έχουν την ευκαιρία, θα κερδίσουν απ’ αυτήν την επένδυση.</w:t>
      </w:r>
    </w:p>
    <w:p w14:paraId="0515FF5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Και να σας πω και κάτι άλλο; Όσο καλοπροαίρετοι και να είμαστε, όσο και να θέλουμε να σας πιστέψουμε, η αλήθ</w:t>
      </w:r>
      <w:r>
        <w:rPr>
          <w:rFonts w:eastAsia="Times New Roman" w:cs="Times New Roman"/>
          <w:szCs w:val="24"/>
        </w:rPr>
        <w:t xml:space="preserve">εια είναι ότι δεν </w:t>
      </w:r>
      <w:r>
        <w:rPr>
          <w:rFonts w:eastAsia="Times New Roman" w:cs="Times New Roman"/>
          <w:szCs w:val="24"/>
        </w:rPr>
        <w:lastRenderedPageBreak/>
        <w:t>σας έχουμε κα</w:t>
      </w:r>
      <w:r>
        <w:rPr>
          <w:rFonts w:eastAsia="Times New Roman" w:cs="Times New Roman"/>
          <w:szCs w:val="24"/>
        </w:rPr>
        <w:t>μ</w:t>
      </w:r>
      <w:r>
        <w:rPr>
          <w:rFonts w:eastAsia="Times New Roman" w:cs="Times New Roman"/>
          <w:szCs w:val="24"/>
        </w:rPr>
        <w:t>μία εμπιστοσύνη, ακριβώς γιατί σε όλα τα θέματα, είτε είναι θέματα υγείας είτε είναι θέματα παιδείας είτε είναι εθνικά θέματα, τα πουλάτε όλα.</w:t>
      </w:r>
    </w:p>
    <w:p w14:paraId="0515FF5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Ακριβώς, λοιπόν, επειδή δεν σας έχουμε εμπιστοσύνη, γι’ αυτό και σας είπαμε να φέ</w:t>
      </w:r>
      <w:r>
        <w:rPr>
          <w:rFonts w:eastAsia="Times New Roman" w:cs="Times New Roman"/>
          <w:szCs w:val="24"/>
        </w:rPr>
        <w:t>ρετε ένα πλαίσιο. Το πλαίσιο δεν το φέρατε. Μένουμε σε αυτά που λέει ο Υπουργός. Ας ελπίσουμε οι προθέσεις και των δύο Υπουργών να είναι όπως τις λένε, να αποδειχτεί δηλαδή για μια φορά ότι εμείς έχουμε λάθος και εσείς λέτε την αλήθεια. Ξέρετε, όμως, τα πρ</w:t>
      </w:r>
      <w:r>
        <w:rPr>
          <w:rFonts w:eastAsia="Times New Roman" w:cs="Times New Roman"/>
          <w:szCs w:val="24"/>
        </w:rPr>
        <w:t xml:space="preserve">ωθυπουργικά γραφεία με πρώτο τον κ. Καρανίκα, μάλλον δείχνουν ότι άλλα έχετε στο μυαλό σας. </w:t>
      </w:r>
    </w:p>
    <w:p w14:paraId="0515FF5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Και να ξέρετε ότι εμείς είμαστε εδώ. Και επειδή σε έναν χρόνο από τώρα δεν θα είσαστε στη θέση που κάθεστε, να ξέρετε ότι εμείς </w:t>
      </w:r>
      <w:r>
        <w:rPr>
          <w:rFonts w:eastAsia="Times New Roman" w:cs="Times New Roman"/>
          <w:szCs w:val="24"/>
        </w:rPr>
        <w:lastRenderedPageBreak/>
        <w:t>δεν θα επιτρέψουμε η πατρίδα μας, η</w:t>
      </w:r>
      <w:r>
        <w:rPr>
          <w:rFonts w:eastAsia="Times New Roman" w:cs="Times New Roman"/>
          <w:szCs w:val="24"/>
        </w:rPr>
        <w:t xml:space="preserve"> Ελλάδα να γίνει μια απέραντη φυτεία </w:t>
      </w:r>
      <w:proofErr w:type="spellStart"/>
      <w:r>
        <w:rPr>
          <w:rFonts w:eastAsia="Times New Roman" w:cs="Times New Roman"/>
          <w:szCs w:val="24"/>
        </w:rPr>
        <w:t>χασισοκαλλιέργειας</w:t>
      </w:r>
      <w:proofErr w:type="spellEnd"/>
      <w:r>
        <w:rPr>
          <w:rFonts w:eastAsia="Times New Roman" w:cs="Times New Roman"/>
          <w:szCs w:val="24"/>
        </w:rPr>
        <w:t>.</w:t>
      </w:r>
    </w:p>
    <w:p w14:paraId="0515FF5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515FF57"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15FF58" w14:textId="77777777" w:rsidR="00F75232" w:rsidRDefault="00120703">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Βλάση.</w:t>
      </w:r>
    </w:p>
    <w:p w14:paraId="0515FF59" w14:textId="77777777" w:rsidR="00F75232" w:rsidRDefault="00120703">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Μπαργιώτας</w:t>
      </w:r>
      <w:proofErr w:type="spellEnd"/>
      <w:r>
        <w:rPr>
          <w:rFonts w:eastAsia="Times New Roman"/>
          <w:bCs/>
          <w:szCs w:val="24"/>
        </w:rPr>
        <w:t>.</w:t>
      </w:r>
    </w:p>
    <w:p w14:paraId="0515FF5A" w14:textId="77777777" w:rsidR="00F75232" w:rsidRDefault="00120703">
      <w:pPr>
        <w:spacing w:line="600" w:lineRule="auto"/>
        <w:ind w:firstLine="720"/>
        <w:jc w:val="both"/>
        <w:rPr>
          <w:rFonts w:eastAsia="Times New Roman"/>
          <w:bCs/>
          <w:szCs w:val="24"/>
        </w:rPr>
      </w:pPr>
      <w:r>
        <w:rPr>
          <w:rFonts w:eastAsia="Times New Roman"/>
          <w:b/>
          <w:bCs/>
          <w:szCs w:val="24"/>
        </w:rPr>
        <w:t xml:space="preserve">ΚΩΝΣΤΑΝΤΙΝΟΣ ΜΠΑΡΓΙΩΤΑΣ: </w:t>
      </w:r>
      <w:r>
        <w:rPr>
          <w:rFonts w:eastAsia="Times New Roman"/>
          <w:bCs/>
          <w:szCs w:val="24"/>
        </w:rPr>
        <w:t>Κατ’ αρχάς</w:t>
      </w:r>
      <w:r>
        <w:rPr>
          <w:rFonts w:eastAsia="Times New Roman"/>
          <w:bCs/>
          <w:szCs w:val="24"/>
        </w:rPr>
        <w:t xml:space="preserve">, όντως ακούσαμε πολλές υπερβολές σήμερα. Η τελευταία ακούστηκε μόλις πριν από μερικά δευτερόλεπτα. Πραγματικά λυπάμαι για το κλίμα, για την υστερία, η οποία είναι και υποκριτική και ουσιαστικά αποτελεί μία πρόφαση. </w:t>
      </w:r>
    </w:p>
    <w:p w14:paraId="0515FF5B" w14:textId="77777777" w:rsidR="00F75232" w:rsidRDefault="00120703">
      <w:pPr>
        <w:spacing w:line="600" w:lineRule="auto"/>
        <w:ind w:firstLine="720"/>
        <w:jc w:val="both"/>
        <w:rPr>
          <w:rFonts w:eastAsia="Times New Roman"/>
          <w:bCs/>
          <w:szCs w:val="24"/>
        </w:rPr>
      </w:pPr>
      <w:r>
        <w:rPr>
          <w:rFonts w:eastAsia="Times New Roman"/>
          <w:bCs/>
          <w:szCs w:val="24"/>
        </w:rPr>
        <w:lastRenderedPageBreak/>
        <w:t>Ήθελα να ξεκινήσω την ομιλία μου ενωτικ</w:t>
      </w:r>
      <w:r>
        <w:rPr>
          <w:rFonts w:eastAsia="Times New Roman"/>
          <w:bCs/>
          <w:szCs w:val="24"/>
        </w:rPr>
        <w:t>ά. Συμφωνούμε όλοι, πλην Λακεδαιμονίων, ότι η χρήση της ινδικής κάνναβης ως φάρμακο είναι επιβεβλημένη. Θα το κρατήσω, γιατί τελικά στο τέλος της ημέρας πρέπει να κρατάμε τα θετικά και αυτά στα οποία συναινούμε, εάν είναι να πάμε τα πράγματα ένα βήμα παραπ</w:t>
      </w:r>
      <w:r>
        <w:rPr>
          <w:rFonts w:eastAsia="Times New Roman"/>
          <w:bCs/>
          <w:szCs w:val="24"/>
        </w:rPr>
        <w:t>έρα. Άρα, λοιπόν, θα μείνω εκεί.</w:t>
      </w:r>
    </w:p>
    <w:p w14:paraId="0515FF5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Ακούσαμε πραγματικά πολλές υπερβολές. Ήμουν ο πρώτος που επεσήμανα τις αδυναμίες του νομοσχεδίου και ότι τα προβλήματα είναι μεγάλα. Δεν θα έπρεπε να είναι έτσι. Όταν, όμως, μιλάμε για δικαιώματα ασθενών, για κοινωνικά δικα</w:t>
      </w:r>
      <w:r>
        <w:rPr>
          <w:rFonts w:eastAsia="Times New Roman" w:cs="Times New Roman"/>
          <w:szCs w:val="24"/>
        </w:rPr>
        <w:t>ιώματα και ατομικές ελευθερίες, νομίζω ότι οι προφάσεις και η επιχείρηση του να βρί</w:t>
      </w:r>
      <w:r>
        <w:rPr>
          <w:rFonts w:eastAsia="Times New Roman" w:cs="Times New Roman"/>
          <w:szCs w:val="24"/>
        </w:rPr>
        <w:lastRenderedPageBreak/>
        <w:t>σκουμε σώνει και καλά σημεία να τα μεγαλώνουμε και να τα κάνουμε τραγικά για να κάνουμε αντιπολίτευση, είναι κάτι το οποίο πρέπει να το ξεπεράσουμε.</w:t>
      </w:r>
    </w:p>
    <w:p w14:paraId="0515FF5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έκανε η σημερινή </w:t>
      </w:r>
      <w:r>
        <w:rPr>
          <w:rFonts w:eastAsia="Times New Roman" w:cs="Times New Roman"/>
          <w:szCs w:val="24"/>
        </w:rPr>
        <w:t>Κυβέρνηση με συνέπεια μέχρι να γίνει Κυβέρνηση και με τρόπους αήθεις μερικές φορές. Το βλέπουμε και τώρα, δυστυχώς, από την Αξιωματική Αντιπολίτευση κατά καιρούς. Με αυτό το πράγμα, όμως, πρέπει να τελειώσουμε.</w:t>
      </w:r>
    </w:p>
    <w:p w14:paraId="0515FF5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Έτσι, λοιπόν, αφού συμφωνούμε ότι η χρήση της</w:t>
      </w:r>
      <w:r>
        <w:rPr>
          <w:rFonts w:eastAsia="Times New Roman" w:cs="Times New Roman"/>
          <w:szCs w:val="24"/>
        </w:rPr>
        <w:t xml:space="preserve"> ινδικής κάνναβης ως φάρμακο πρέπει να προχωρήσει, καλά θα κάνουμε, από εδώ και πέρα έστω, να αφήσουμε τις υπερβολές και να δούμε πώς μπορούμε να συμβάλλουμε στις </w:t>
      </w:r>
      <w:r>
        <w:rPr>
          <w:rFonts w:eastAsia="Times New Roman" w:cs="Times New Roman"/>
          <w:szCs w:val="24"/>
        </w:rPr>
        <w:t>κοινές υπουργικές</w:t>
      </w:r>
      <w:r>
        <w:rPr>
          <w:rFonts w:eastAsia="Times New Roman" w:cs="Times New Roman"/>
          <w:szCs w:val="24"/>
        </w:rPr>
        <w:t xml:space="preserve"> </w:t>
      </w:r>
      <w:r>
        <w:rPr>
          <w:rFonts w:eastAsia="Times New Roman" w:cs="Times New Roman"/>
          <w:szCs w:val="24"/>
        </w:rPr>
        <w:t xml:space="preserve">αποφάσεις </w:t>
      </w:r>
      <w:r>
        <w:rPr>
          <w:rFonts w:eastAsia="Times New Roman" w:cs="Times New Roman"/>
          <w:szCs w:val="24"/>
        </w:rPr>
        <w:t xml:space="preserve">που έπονται και στα </w:t>
      </w:r>
      <w:r>
        <w:rPr>
          <w:rFonts w:eastAsia="Times New Roman" w:cs="Times New Roman"/>
          <w:szCs w:val="24"/>
        </w:rPr>
        <w:t xml:space="preserve">προεδρικά διατάγματα </w:t>
      </w:r>
      <w:r>
        <w:rPr>
          <w:rFonts w:eastAsia="Times New Roman" w:cs="Times New Roman"/>
          <w:szCs w:val="24"/>
        </w:rPr>
        <w:t xml:space="preserve">-που θα έπρεπε να είναι </w:t>
      </w:r>
      <w:r>
        <w:rPr>
          <w:rFonts w:eastAsia="Times New Roman" w:cs="Times New Roman"/>
          <w:szCs w:val="24"/>
        </w:rPr>
        <w:lastRenderedPageBreak/>
        <w:t>έτοιμα, που θα έπρεπε να είναι επεξεργασμένα- που είναι να επεξεργαστούν.</w:t>
      </w:r>
    </w:p>
    <w:p w14:paraId="0515FF5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Πιστεύω –το είπα και το πρωί- ότι αυτή η κουβέντα πρέπει να γίνεται ανοιχτά. Πρέπει να κοιτάμε τους πολίτες στα μάτια. Όταν πιστεύουμε ότι ορισμένα πράγματα πρέπει να αλλάξουν για το</w:t>
      </w:r>
      <w:r>
        <w:rPr>
          <w:rFonts w:eastAsia="Times New Roman" w:cs="Times New Roman"/>
          <w:szCs w:val="24"/>
        </w:rPr>
        <w:t xml:space="preserve"> καλό της κοινωνίας, πρέπει να το λέμε. Το να κρυβόμαστε πίσω από το δάχτυλό μας υπολογίζοντας πόσες ψήφους θα χάσουμε απ’ αυτό και πόσες ψήφους θα κερδίσουμε από το άλλο, νομίζω ότι δεν προσφέρουμε τίποτα ούτε στη χώρα, ούτε στον ρόλο μας.</w:t>
      </w:r>
    </w:p>
    <w:p w14:paraId="0515FF6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Κρατάω –ξαναλέω</w:t>
      </w:r>
      <w:r>
        <w:rPr>
          <w:rFonts w:eastAsia="Times New Roman" w:cs="Times New Roman"/>
          <w:szCs w:val="24"/>
        </w:rPr>
        <w:t xml:space="preserve">- την πλήρη συμφωνία στην αναγκαιότητα της φαρμακευτικής κάνναβης και όλα τα υπόλοιπα πρέπει να τα ξαναδούμε και κυρίως τη στάση μας και την πολιτική μας πρακτική. </w:t>
      </w:r>
    </w:p>
    <w:p w14:paraId="0515FF6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Σας ευχαριστώ.</w:t>
      </w:r>
    </w:p>
    <w:p w14:paraId="0515FF62" w14:textId="77777777" w:rsidR="00F75232" w:rsidRDefault="00120703">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Μπαργιώτα</w:t>
      </w:r>
      <w:proofErr w:type="spellEnd"/>
      <w:r>
        <w:rPr>
          <w:rFonts w:eastAsia="Times New Roman"/>
          <w:bCs/>
          <w:szCs w:val="24"/>
        </w:rPr>
        <w:t>.</w:t>
      </w:r>
    </w:p>
    <w:p w14:paraId="0515FF63" w14:textId="77777777" w:rsidR="00F75232" w:rsidRDefault="00120703">
      <w:pPr>
        <w:spacing w:line="600" w:lineRule="auto"/>
        <w:ind w:firstLine="720"/>
        <w:jc w:val="both"/>
        <w:rPr>
          <w:rFonts w:eastAsia="Times New Roman"/>
          <w:bCs/>
          <w:szCs w:val="24"/>
        </w:rPr>
      </w:pPr>
      <w:r>
        <w:rPr>
          <w:rFonts w:eastAsia="Times New Roman"/>
          <w:bCs/>
          <w:szCs w:val="24"/>
        </w:rPr>
        <w:t>Τον λόγο έχει</w:t>
      </w:r>
      <w:r>
        <w:rPr>
          <w:rFonts w:eastAsia="Times New Roman"/>
          <w:bCs/>
          <w:szCs w:val="24"/>
        </w:rPr>
        <w:t xml:space="preserve"> ο κ. </w:t>
      </w:r>
      <w:proofErr w:type="spellStart"/>
      <w:r>
        <w:rPr>
          <w:rFonts w:eastAsia="Times New Roman"/>
          <w:bCs/>
          <w:szCs w:val="24"/>
        </w:rPr>
        <w:t>Αϊβατίδης</w:t>
      </w:r>
      <w:proofErr w:type="spellEnd"/>
      <w:r>
        <w:rPr>
          <w:rFonts w:eastAsia="Times New Roman"/>
          <w:bCs/>
          <w:szCs w:val="24"/>
        </w:rPr>
        <w:t>.</w:t>
      </w:r>
    </w:p>
    <w:p w14:paraId="0515FF64" w14:textId="77777777" w:rsidR="00F75232" w:rsidRDefault="00120703">
      <w:pPr>
        <w:spacing w:line="600" w:lineRule="auto"/>
        <w:ind w:firstLine="720"/>
        <w:jc w:val="both"/>
        <w:rPr>
          <w:rFonts w:eastAsia="Times New Roman"/>
          <w:bCs/>
          <w:szCs w:val="24"/>
        </w:rPr>
      </w:pPr>
      <w:r>
        <w:rPr>
          <w:rFonts w:eastAsia="Times New Roman"/>
          <w:b/>
          <w:bCs/>
          <w:szCs w:val="24"/>
        </w:rPr>
        <w:t xml:space="preserve">ΙΩΑΝΝΗΣ ΑΪΒΑΤΙΔΗΣ: </w:t>
      </w:r>
      <w:r>
        <w:rPr>
          <w:rFonts w:eastAsia="Times New Roman"/>
          <w:bCs/>
          <w:szCs w:val="24"/>
        </w:rPr>
        <w:t>Ευχαριστώ, κύριε Πρόεδρε.</w:t>
      </w:r>
    </w:p>
    <w:p w14:paraId="0515FF65" w14:textId="77777777" w:rsidR="00F75232" w:rsidRDefault="00120703">
      <w:pPr>
        <w:spacing w:line="600" w:lineRule="auto"/>
        <w:ind w:firstLine="720"/>
        <w:jc w:val="both"/>
        <w:rPr>
          <w:rFonts w:eastAsia="Times New Roman"/>
          <w:bCs/>
          <w:szCs w:val="24"/>
        </w:rPr>
      </w:pPr>
      <w:r>
        <w:rPr>
          <w:rFonts w:eastAsia="Times New Roman"/>
          <w:bCs/>
          <w:szCs w:val="24"/>
        </w:rPr>
        <w:t>Πράγματι διεξήχθη μία πάρα πολύ ενδιαφέρουσα συζήτηση με πολύ σημαντική –θα έλεγα- επιστημονική συνιστώσα. Έχουν εξαχθεί, όμως, κάποια πολύ βασικά συμπεράσματα, τα οποία ενδιαφέρουν τον ελληνικό</w:t>
      </w:r>
      <w:r>
        <w:rPr>
          <w:rFonts w:eastAsia="Times New Roman"/>
          <w:bCs/>
          <w:szCs w:val="24"/>
        </w:rPr>
        <w:t xml:space="preserve"> λαό.</w:t>
      </w:r>
    </w:p>
    <w:p w14:paraId="0515FF66" w14:textId="77777777" w:rsidR="00F75232" w:rsidRDefault="00120703">
      <w:pPr>
        <w:spacing w:line="600" w:lineRule="auto"/>
        <w:ind w:firstLine="720"/>
        <w:jc w:val="both"/>
        <w:rPr>
          <w:rFonts w:eastAsia="Times New Roman" w:cs="Times New Roman"/>
          <w:szCs w:val="24"/>
        </w:rPr>
      </w:pPr>
      <w:r>
        <w:rPr>
          <w:rFonts w:eastAsia="Times New Roman"/>
          <w:bCs/>
          <w:szCs w:val="24"/>
        </w:rPr>
        <w:t xml:space="preserve">Αποτελεί έκπληξη –πλην, όμως, έτσι είναι- ότι το μόνο κόμμα ή, ακριβέστερα, συνασπισμός κομμάτων που είναι υπέρ της αποποινικοποίησης της χρήσης της κάνναβης, είναι το Κίνημα Αλλαγής, Δημοκρατική Συμπαράταξη, ΠΑΣΟΚ, Ποτάμι. </w:t>
      </w:r>
    </w:p>
    <w:p w14:paraId="0515FF6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Δεν είναι ο ΣΥΡΙΖΑ και πρ</w:t>
      </w:r>
      <w:r>
        <w:rPr>
          <w:rFonts w:eastAsia="Times New Roman" w:cs="Times New Roman"/>
          <w:szCs w:val="24"/>
        </w:rPr>
        <w:t xml:space="preserve">άγματι αποτελεί αυτό μια ενδιαφέρουσα εξέλιξη. Ο ελληνικός λαός πρέπει αυτό να το γνωρίζει. </w:t>
      </w:r>
    </w:p>
    <w:p w14:paraId="0515FF6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Πολύ σύντομα θα αναφερθώ σε δύο ζητήματα που αφορούν στη βιομηχανική κάνναβη, στο επονομαζόμενο </w:t>
      </w:r>
      <w:r>
        <w:rPr>
          <w:rFonts w:eastAsia="Times New Roman" w:cs="Times New Roman"/>
          <w:szCs w:val="24"/>
        </w:rPr>
        <w:t>«</w:t>
      </w:r>
      <w:r>
        <w:rPr>
          <w:rFonts w:eastAsia="Times New Roman" w:cs="Times New Roman"/>
          <w:szCs w:val="24"/>
          <w:lang w:val="en-US"/>
        </w:rPr>
        <w:t>hemp</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Ελέχθη</w:t>
      </w:r>
      <w:proofErr w:type="spellEnd"/>
      <w:r>
        <w:rPr>
          <w:rFonts w:eastAsia="Times New Roman" w:cs="Times New Roman"/>
          <w:szCs w:val="24"/>
        </w:rPr>
        <w:t xml:space="preserve"> μια πολύ σοβαρή επιστημονική ανακρίβεια από τον </w:t>
      </w:r>
      <w:r>
        <w:rPr>
          <w:rFonts w:eastAsia="Times New Roman" w:cs="Times New Roman"/>
          <w:szCs w:val="24"/>
        </w:rPr>
        <w:t>ειδι</w:t>
      </w:r>
      <w:r>
        <w:rPr>
          <w:rFonts w:eastAsia="Times New Roman" w:cs="Times New Roman"/>
          <w:szCs w:val="24"/>
        </w:rPr>
        <w:t xml:space="preserve">κό αγορητή </w:t>
      </w:r>
      <w:r>
        <w:rPr>
          <w:rFonts w:eastAsia="Times New Roman" w:cs="Times New Roman"/>
          <w:szCs w:val="24"/>
        </w:rPr>
        <w:t xml:space="preserve">του Ποταμιού. Είπε ότι η περιεκτικότητα της βιομηχανικής κάνναβης σε Δ9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είναι μηδενική. Αυτό είναι λανθασμένο, είναι εσφαλμένο. Είναι μέχρι 0,3%. </w:t>
      </w:r>
    </w:p>
    <w:p w14:paraId="0515FF6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Βουλευτής του ΣΥΡΙΖΑ, ο κ. </w:t>
      </w:r>
      <w:proofErr w:type="spellStart"/>
      <w:r>
        <w:rPr>
          <w:rFonts w:eastAsia="Times New Roman" w:cs="Times New Roman"/>
          <w:szCs w:val="24"/>
        </w:rPr>
        <w:t>Μπαλαούρας</w:t>
      </w:r>
      <w:proofErr w:type="spellEnd"/>
      <w:r>
        <w:rPr>
          <w:rFonts w:eastAsia="Times New Roman" w:cs="Times New Roman"/>
          <w:szCs w:val="24"/>
        </w:rPr>
        <w:t xml:space="preserve">, κύριε Πρόεδρε, </w:t>
      </w:r>
      <w:r>
        <w:rPr>
          <w:rFonts w:eastAsia="Times New Roman" w:cs="Times New Roman"/>
          <w:szCs w:val="24"/>
        </w:rPr>
        <w:t xml:space="preserve">είπε ότι θα πρέπει να οριστεί ένα νέο όριο στη βιομηχανική κάνναβη, αυτό του 0,8%. Δεν γνωρίζει ο κ. </w:t>
      </w:r>
      <w:proofErr w:type="spellStart"/>
      <w:r>
        <w:rPr>
          <w:rFonts w:eastAsia="Times New Roman" w:cs="Times New Roman"/>
          <w:szCs w:val="24"/>
        </w:rPr>
        <w:t>Μπαλαούρας</w:t>
      </w:r>
      <w:proofErr w:type="spellEnd"/>
      <w:r>
        <w:rPr>
          <w:rFonts w:eastAsia="Times New Roman" w:cs="Times New Roman"/>
          <w:szCs w:val="24"/>
        </w:rPr>
        <w:t xml:space="preserve"> τους κινδύνους που ενέχει αυτό. Με δικιά μας παρέμβαση ο κ. Κοντονής έκανε σχετική τροποποίηση. Για ποιον λόγο; Άλευρα, </w:t>
      </w:r>
      <w:r>
        <w:rPr>
          <w:rFonts w:eastAsia="Times New Roman" w:cs="Times New Roman"/>
          <w:szCs w:val="24"/>
        </w:rPr>
        <w:lastRenderedPageBreak/>
        <w:t>επί παραδείγματι, από τη</w:t>
      </w:r>
      <w:r>
        <w:rPr>
          <w:rFonts w:eastAsia="Times New Roman" w:cs="Times New Roman"/>
          <w:szCs w:val="24"/>
        </w:rPr>
        <w:t xml:space="preserve"> βιομηχανική κάνναβη που μπορούν να </w:t>
      </w:r>
      <w:proofErr w:type="spellStart"/>
      <w:r>
        <w:rPr>
          <w:rFonts w:eastAsia="Times New Roman" w:cs="Times New Roman"/>
          <w:szCs w:val="24"/>
        </w:rPr>
        <w:t>επανασκευαστούν</w:t>
      </w:r>
      <w:proofErr w:type="spellEnd"/>
      <w:r>
        <w:rPr>
          <w:rFonts w:eastAsia="Times New Roman" w:cs="Times New Roman"/>
          <w:szCs w:val="24"/>
        </w:rPr>
        <w:t xml:space="preserve"> γλυκίσματα, με τη θέρμανση το Δ9 </w:t>
      </w:r>
      <w:proofErr w:type="spellStart"/>
      <w:r>
        <w:rPr>
          <w:rFonts w:eastAsia="Times New Roman" w:cs="Times New Roman"/>
          <w:szCs w:val="24"/>
        </w:rPr>
        <w:t>τετραϋδροκανναβινολικό</w:t>
      </w:r>
      <w:proofErr w:type="spellEnd"/>
      <w:r>
        <w:rPr>
          <w:rFonts w:eastAsia="Times New Roman" w:cs="Times New Roman"/>
          <w:szCs w:val="24"/>
        </w:rPr>
        <w:t xml:space="preserve"> οξύ μετατρέπεται στη δραστική ουσία Δ9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σε ποσοστό 70%. Εξαιτίας αυτού παιδιά δηλητηριάστηκαν στις Ηνωμένες Πολιτείες, όταν αποτ</w:t>
      </w:r>
      <w:r>
        <w:rPr>
          <w:rFonts w:eastAsia="Times New Roman" w:cs="Times New Roman"/>
          <w:szCs w:val="24"/>
        </w:rPr>
        <w:t xml:space="preserve">όλμησαν κάποιες από τις Πολιτείες να ανεβάσουν το όριο στη βιομηχανική κάνναβη. Θα πρέπει να καταστεί σαφές ένα ακαταστρατήγητο επιστημονικό δεδομένο. </w:t>
      </w:r>
    </w:p>
    <w:p w14:paraId="0515FF6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Ομιλώ στον Υπουργό κ. Ξανθό, ο οποίος είναι ιατρός, και σε αυτόν απευθύνομαι: Δεν υπάρχει, κύριε Υπουργέ</w:t>
      </w:r>
      <w:r>
        <w:rPr>
          <w:rFonts w:eastAsia="Times New Roman" w:cs="Times New Roman"/>
          <w:szCs w:val="24"/>
        </w:rPr>
        <w:t>, κα</w:t>
      </w:r>
      <w:r>
        <w:rPr>
          <w:rFonts w:eastAsia="Times New Roman" w:cs="Times New Roman"/>
          <w:szCs w:val="24"/>
        </w:rPr>
        <w:t>μ</w:t>
      </w:r>
      <w:r>
        <w:rPr>
          <w:rFonts w:eastAsia="Times New Roman" w:cs="Times New Roman"/>
          <w:szCs w:val="24"/>
        </w:rPr>
        <w:t>μία επιστημονική μελέτη τυχαιοποιημένη,</w:t>
      </w:r>
      <w:r>
        <w:rPr>
          <w:rFonts w:eastAsia="Times New Roman" w:cs="Times New Roman"/>
          <w:b/>
          <w:szCs w:val="24"/>
        </w:rPr>
        <w:t xml:space="preserve"> </w:t>
      </w:r>
      <w:r>
        <w:rPr>
          <w:rFonts w:eastAsia="Times New Roman" w:cs="Times New Roman"/>
          <w:szCs w:val="24"/>
        </w:rPr>
        <w:t xml:space="preserve">ελεγχόμενη, που να καταδεικνύει ότι η κάνναβη έχει ευεργετική επίδραση σε οιαδήποτε νόσο. Αυτό είναι </w:t>
      </w:r>
      <w:r>
        <w:rPr>
          <w:rFonts w:eastAsia="Times New Roman" w:cs="Times New Roman"/>
          <w:szCs w:val="24"/>
        </w:rPr>
        <w:lastRenderedPageBreak/>
        <w:t xml:space="preserve">τελείως αντιεπιστημονικό και αναφερθήκατε ειδικά σε ισχυρή θεραπευτική ένδειξη. </w:t>
      </w:r>
    </w:p>
    <w:p w14:paraId="0515FF6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Προς επιβεβαίωση αυτών που λέ</w:t>
      </w:r>
      <w:r>
        <w:rPr>
          <w:rFonts w:eastAsia="Times New Roman" w:cs="Times New Roman"/>
          <w:szCs w:val="24"/>
        </w:rPr>
        <w:t xml:space="preserve">ω, ίσως δεν έχετε αναγνώσει το σχετικό κείμενο του Παγκόσμιου Οργανισμού Υγείας. Αναφέρονται αναλυτικά στατιστικά στοιχεία. Μάλιστα όσον αφορά την σκλήρυνση κατά πλάκας αναφέρεται ότι η χρήση </w:t>
      </w:r>
      <w:proofErr w:type="spellStart"/>
      <w:r>
        <w:rPr>
          <w:rFonts w:eastAsia="Times New Roman" w:cs="Times New Roman"/>
          <w:szCs w:val="24"/>
        </w:rPr>
        <w:t>τετραϋδροκανναβινόλης</w:t>
      </w:r>
      <w:proofErr w:type="spellEnd"/>
      <w:r>
        <w:rPr>
          <w:rFonts w:eastAsia="Times New Roman" w:cs="Times New Roman"/>
          <w:szCs w:val="24"/>
        </w:rPr>
        <w:t xml:space="preserve"> έχει αρνητική επίδραση στην </w:t>
      </w:r>
      <w:proofErr w:type="spellStart"/>
      <w:r>
        <w:rPr>
          <w:rFonts w:eastAsia="Times New Roman" w:cs="Times New Roman"/>
          <w:szCs w:val="24"/>
        </w:rPr>
        <w:t>ορθία</w:t>
      </w:r>
      <w:proofErr w:type="spellEnd"/>
      <w:r>
        <w:rPr>
          <w:rFonts w:eastAsia="Times New Roman" w:cs="Times New Roman"/>
          <w:szCs w:val="24"/>
        </w:rPr>
        <w:t xml:space="preserve"> στάση κα</w:t>
      </w:r>
      <w:r>
        <w:rPr>
          <w:rFonts w:eastAsia="Times New Roman" w:cs="Times New Roman"/>
          <w:szCs w:val="24"/>
        </w:rPr>
        <w:t>ι στην ισορροπία του πάσχοντος, δηλαδή όχι μόνο δεν υπάρχει θετική, αλλά έχει και αρνητική.</w:t>
      </w:r>
    </w:p>
    <w:p w14:paraId="0515FF6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Το συγκεκριμένο κείμενο του Παγκοσμίου Οργανισμού Υγείας στηρίζεται σε μια τεράστια μελέτη που έγινε από την Ακαδημία Νευρολογίας των Ηνωμένων Πολιτειών και αφορά τ</w:t>
      </w:r>
      <w:r>
        <w:rPr>
          <w:rFonts w:eastAsia="Times New Roman" w:cs="Times New Roman"/>
          <w:szCs w:val="24"/>
        </w:rPr>
        <w:t xml:space="preserve">α έτη 1948 έως και 2013. Υπάρχουν τριάντα τέσσερις μελέτες, από τις οποίες οκτώ </w:t>
      </w:r>
      <w:r>
        <w:rPr>
          <w:rFonts w:eastAsia="Times New Roman" w:cs="Times New Roman"/>
          <w:szCs w:val="24"/>
        </w:rPr>
        <w:lastRenderedPageBreak/>
        <w:t>από αυτές είναι κλάσης 1, δηλαδή πολύ αξιόπιστες, και καταδεικνύουν ότι δεν υπάρχει κα</w:t>
      </w:r>
      <w:r>
        <w:rPr>
          <w:rFonts w:eastAsia="Times New Roman" w:cs="Times New Roman"/>
          <w:szCs w:val="24"/>
        </w:rPr>
        <w:t>μ</w:t>
      </w:r>
      <w:r>
        <w:rPr>
          <w:rFonts w:eastAsia="Times New Roman" w:cs="Times New Roman"/>
          <w:szCs w:val="24"/>
        </w:rPr>
        <w:t xml:space="preserve">μία απολύτως επιστημονική βεβαιότητα για θετική επενέργεια της κάνναβης σε οιαδήποτε </w:t>
      </w:r>
      <w:r>
        <w:rPr>
          <w:rFonts w:eastAsia="Times New Roman" w:cs="Times New Roman"/>
          <w:szCs w:val="24"/>
        </w:rPr>
        <w:t xml:space="preserve">νόσο, </w:t>
      </w:r>
      <w:proofErr w:type="spellStart"/>
      <w:r>
        <w:rPr>
          <w:rFonts w:eastAsia="Times New Roman" w:cs="Times New Roman"/>
          <w:szCs w:val="24"/>
        </w:rPr>
        <w:t>πολλώ</w:t>
      </w:r>
      <w:proofErr w:type="spellEnd"/>
      <w:r>
        <w:rPr>
          <w:rFonts w:eastAsia="Times New Roman" w:cs="Times New Roman"/>
          <w:szCs w:val="24"/>
        </w:rPr>
        <w:t xml:space="preserve"> δε μάλλον αν μιλάμε για νευρολογικές νόσους, όπως η νόσος του </w:t>
      </w:r>
      <w:proofErr w:type="spellStart"/>
      <w:r>
        <w:rPr>
          <w:rFonts w:eastAsia="Times New Roman" w:cs="Times New Roman"/>
          <w:szCs w:val="24"/>
        </w:rPr>
        <w:t>Χάντιγκτον</w:t>
      </w:r>
      <w:proofErr w:type="spellEnd"/>
      <w:r>
        <w:rPr>
          <w:rFonts w:eastAsia="Times New Roman" w:cs="Times New Roman"/>
          <w:szCs w:val="24"/>
        </w:rPr>
        <w:t xml:space="preserve"> ή το σύνδρομο </w:t>
      </w:r>
      <w:proofErr w:type="spellStart"/>
      <w:r>
        <w:rPr>
          <w:rFonts w:eastAsia="Times New Roman" w:cs="Times New Roman"/>
          <w:szCs w:val="24"/>
        </w:rPr>
        <w:t>Τουρέτ</w:t>
      </w:r>
      <w:proofErr w:type="spellEnd"/>
      <w:r>
        <w:rPr>
          <w:rFonts w:eastAsia="Times New Roman" w:cs="Times New Roman"/>
          <w:szCs w:val="24"/>
        </w:rPr>
        <w:t xml:space="preserve"> ή επιληψία ή αυχενική δυσκαμψία. Δεν υπάρχει κα</w:t>
      </w:r>
      <w:r>
        <w:rPr>
          <w:rFonts w:eastAsia="Times New Roman" w:cs="Times New Roman"/>
          <w:szCs w:val="24"/>
        </w:rPr>
        <w:t>μ</w:t>
      </w:r>
      <w:r>
        <w:rPr>
          <w:rFonts w:eastAsia="Times New Roman" w:cs="Times New Roman"/>
          <w:szCs w:val="24"/>
        </w:rPr>
        <w:t>μία απολύτως θετική επίδραση.</w:t>
      </w:r>
    </w:p>
    <w:p w14:paraId="0515FF6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Θα αναγνώσω από τη σελίδα είκοσι έξι της σχετικής αναφοράς του Παγκοσμίο</w:t>
      </w:r>
      <w:r>
        <w:rPr>
          <w:rFonts w:eastAsia="Times New Roman" w:cs="Times New Roman"/>
          <w:szCs w:val="24"/>
        </w:rPr>
        <w:t>υ Οργανισμού Υγείας ένα πάρα πολύ ενδιαφέρον χωρίο. Αναφέρει, λοιπόν, στο τελικό συμπέρασμα: «Το κίνημα για την ανάδειξη της κάνναβης ως φάρμακο, το οποίο έχει θετική επενέργεια στον πόνο, την επιληψία, την όρεξη, και πολλές άλλες με πλειάδα νευρολογικών κ</w:t>
      </w:r>
      <w:r>
        <w:rPr>
          <w:rFonts w:eastAsia="Times New Roman" w:cs="Times New Roman"/>
          <w:szCs w:val="24"/>
        </w:rPr>
        <w:t xml:space="preserve">αι μεταβολικών νόσων υποκινείται από </w:t>
      </w:r>
      <w:r>
        <w:rPr>
          <w:rFonts w:eastAsia="Times New Roman" w:cs="Times New Roman"/>
          <w:szCs w:val="24"/>
        </w:rPr>
        <w:lastRenderedPageBreak/>
        <w:t xml:space="preserve">πολλαπλούς παράγοντες. Αυτοί συμπεριλαμβάνουν την αναποτελεσματικότητα φαρμάκων για κάποιες σοβαρές νόσους –πράγματι δεν υπάρχει ένα φάρμακο το οποίο να θεραπεύει τη σκλήρυνση κατά πλάκας- και ιδιοτελή συμφέροντα». </w:t>
      </w:r>
    </w:p>
    <w:p w14:paraId="0515FF6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ό το λέει ο Παγκόσμιος Οργανισμός Υγείας. Γι’ αυτό, μη μας μιλάτε για επιστημονικές επιτροπές. Εσείς τους διορίσατε και έβγαλαν τελικά το συμπέρασμα που θέλετε είτε εσείς είτε ο κ. Καρανίκας είτε και οι δύο. </w:t>
      </w:r>
    </w:p>
    <w:p w14:paraId="0515FF6F"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λοιπόν, το πολύ είναι αμφιλεγόμενη η θεραπ</w:t>
      </w:r>
      <w:r>
        <w:rPr>
          <w:rFonts w:eastAsia="Times New Roman" w:cs="Times New Roman"/>
          <w:szCs w:val="24"/>
        </w:rPr>
        <w:t>ευτική δράση της κάνναβης σε κάποιες νόσους. Είναι, όμως, βέβαιες οι παρενέργειές της τόσο όσον αφορά την τοξίνωση, όσο και σχετικά με την εξάρτηση. Περίπου 7% έως 10% των ανθρώπων θα καταστούν εξαρτημένοι, παρότι είναι χρόνιοι πάσχοντες και εξαρτημένοι απ</w:t>
      </w:r>
      <w:r>
        <w:rPr>
          <w:rFonts w:eastAsia="Times New Roman" w:cs="Times New Roman"/>
          <w:szCs w:val="24"/>
        </w:rPr>
        <w:t xml:space="preserve">ό </w:t>
      </w:r>
      <w:r>
        <w:rPr>
          <w:rFonts w:eastAsia="Times New Roman" w:cs="Times New Roman"/>
          <w:szCs w:val="24"/>
        </w:rPr>
        <w:lastRenderedPageBreak/>
        <w:t xml:space="preserve">την κάνναβη. Μάλιστα, δεν πρέπει να ξεχνάμε και την </w:t>
      </w:r>
      <w:proofErr w:type="spellStart"/>
      <w:r>
        <w:rPr>
          <w:rFonts w:eastAsia="Times New Roman" w:cs="Times New Roman"/>
          <w:szCs w:val="24"/>
        </w:rPr>
        <w:t>ψυχωσική</w:t>
      </w:r>
      <w:proofErr w:type="spellEnd"/>
      <w:r>
        <w:rPr>
          <w:rFonts w:eastAsia="Times New Roman" w:cs="Times New Roman"/>
          <w:szCs w:val="24"/>
        </w:rPr>
        <w:t xml:space="preserve"> συνδρομή, η οποία μπορεί να εμφανιστεί, αλλά και τον αυτοκτονικό ιδεασμό, κύριε Υπουργέ. Αυτά είναι επιστημονικά αποδεδειγμένα.</w:t>
      </w:r>
    </w:p>
    <w:p w14:paraId="0515FF70"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Έχει ενδιαφέρον να αναφερθώ στη μεταστροφή που εμφάνισε –γιατί πρ</w:t>
      </w:r>
      <w:r>
        <w:rPr>
          <w:rFonts w:eastAsia="Times New Roman" w:cs="Times New Roman"/>
          <w:szCs w:val="24"/>
        </w:rPr>
        <w:t xml:space="preserve">άγματι εμφάνισε μία μεταστροφή- η Νέα Δημοκρατία στην άποψή της. Όπως είπαν δύο </w:t>
      </w:r>
      <w:proofErr w:type="spellStart"/>
      <w:r>
        <w:rPr>
          <w:rFonts w:eastAsia="Times New Roman" w:cs="Times New Roman"/>
          <w:szCs w:val="24"/>
        </w:rPr>
        <w:t>Βουλεύτριες</w:t>
      </w:r>
      <w:proofErr w:type="spellEnd"/>
      <w:r>
        <w:rPr>
          <w:rFonts w:eastAsia="Times New Roman" w:cs="Times New Roman"/>
          <w:szCs w:val="24"/>
        </w:rPr>
        <w:t xml:space="preserve">, όπως λέτε και εσείς του ΣΥΡΙΖΑ, αυτή η μεταστροφή οφείλεται στη θέση που πήρε η Χρυσή Αυγή. Εμείς δεν έχουμε λόγο να </w:t>
      </w:r>
      <w:proofErr w:type="spellStart"/>
      <w:r>
        <w:rPr>
          <w:rFonts w:eastAsia="Times New Roman" w:cs="Times New Roman"/>
          <w:szCs w:val="24"/>
        </w:rPr>
        <w:t>αντιλέξουμε</w:t>
      </w:r>
      <w:proofErr w:type="spellEnd"/>
      <w:r>
        <w:rPr>
          <w:rFonts w:eastAsia="Times New Roman" w:cs="Times New Roman"/>
          <w:szCs w:val="24"/>
        </w:rPr>
        <w:t>. Πολύ πιθανόν να είναι σωστό αυτό.</w:t>
      </w:r>
      <w:r>
        <w:rPr>
          <w:rFonts w:eastAsia="Times New Roman" w:cs="Times New Roman"/>
          <w:szCs w:val="24"/>
        </w:rPr>
        <w:t xml:space="preserve"> </w:t>
      </w:r>
    </w:p>
    <w:p w14:paraId="0515FF71"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το συγκεκριμένο σχέδιο νόμου σας βαρύνει από κοινού. Διπλά, όμως, βαρύνει τον κύριο Υπουργό της Υγείας, ο οποίος είναι και ιατρός. Πολύ φοβάμαι ότι θα δημιουργήσετε μια </w:t>
      </w:r>
      <w:r>
        <w:rPr>
          <w:rFonts w:eastAsia="Times New Roman" w:cs="Times New Roman"/>
          <w:szCs w:val="24"/>
        </w:rPr>
        <w:lastRenderedPageBreak/>
        <w:t>νέα γενιά εξαρτημένων ατόμων, που είναι συγχρόνως και χρόνιοι πάσχον</w:t>
      </w:r>
      <w:r>
        <w:rPr>
          <w:rFonts w:eastAsia="Times New Roman" w:cs="Times New Roman"/>
          <w:szCs w:val="24"/>
        </w:rPr>
        <w:t>τες, εξαρτημένων ατόμων από την κάνναβη.</w:t>
      </w:r>
    </w:p>
    <w:p w14:paraId="0515FF72"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515FF73"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Αϊβατίδη</w:t>
      </w:r>
      <w:proofErr w:type="spellEnd"/>
      <w:r>
        <w:rPr>
          <w:rFonts w:eastAsia="Times New Roman" w:cs="Times New Roman"/>
          <w:szCs w:val="24"/>
        </w:rPr>
        <w:t>.</w:t>
      </w:r>
    </w:p>
    <w:p w14:paraId="0515FF74"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0515FF75"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515FF76"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επιχειρηματολογία από την πλευρά της Κυβέρνησης, έτσι όπως κ</w:t>
      </w:r>
      <w:r>
        <w:rPr>
          <w:rFonts w:eastAsia="Times New Roman" w:cs="Times New Roman"/>
          <w:szCs w:val="24"/>
        </w:rPr>
        <w:t>αταλήγει και διατυπώνεται από τον αρμόδιο Υπουργό, και φτωχή είναι και ενοχική και πονηρή ταυτόχρονα. Γιατί; Γιατί προσπαθείτε να τεκμηριώσετε ένα σχέδιο νόμου που είναι κατά παραγ</w:t>
      </w:r>
      <w:r>
        <w:rPr>
          <w:rFonts w:eastAsia="Times New Roman" w:cs="Times New Roman"/>
          <w:szCs w:val="24"/>
        </w:rPr>
        <w:lastRenderedPageBreak/>
        <w:t>γελία των επιχειρηματικών ομίλων στον συγκεκριμένο κλάδο, βάζοντας μπροστά τ</w:t>
      </w:r>
      <w:r>
        <w:rPr>
          <w:rFonts w:eastAsia="Times New Roman" w:cs="Times New Roman"/>
          <w:szCs w:val="24"/>
        </w:rPr>
        <w:t>ους ίδιους τους ασθενείς. Δηλαδή, εσείς παίζετε στην κυριολεξία με τον πόνο των ασθενών.</w:t>
      </w:r>
    </w:p>
    <w:p w14:paraId="0515FF77"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πονηριά σας ξέρετε ποια είναι; Προσπαθήσατε και εσείς και οι διάφοροι λαγοί σήμερα και τις προηγούμενες ημέρες να ταυτίσετε τη θέση του ΚΚΕ γι’ αυτά τα ζητήματα, που</w:t>
      </w:r>
      <w:r>
        <w:rPr>
          <w:rFonts w:eastAsia="Times New Roman" w:cs="Times New Roman"/>
          <w:szCs w:val="24"/>
        </w:rPr>
        <w:t xml:space="preserve"> είναι εκφρασμένη εδώ και πάρα πολλά χρόνια και για τα ζητήματα των ναρκωτικών, σκληρών, μαλακών κ</w:t>
      </w:r>
      <w:r>
        <w:rPr>
          <w:rFonts w:eastAsia="Times New Roman" w:cs="Times New Roman"/>
          <w:szCs w:val="24"/>
        </w:rPr>
        <w:t>.</w:t>
      </w:r>
      <w:r>
        <w:rPr>
          <w:rFonts w:eastAsia="Times New Roman" w:cs="Times New Roman"/>
          <w:szCs w:val="24"/>
        </w:rPr>
        <w:t>λπ., αλλά και για το συγκεκριμένο σχέδιο νόμου, θέσεις που είναι διατυπωμένες και στην πρώτη και στη δεύτερη ανάγνωση και σήμερα στην Ολομέλεια -και όμως, κά</w:t>
      </w:r>
      <w:r>
        <w:rPr>
          <w:rFonts w:eastAsia="Times New Roman" w:cs="Times New Roman"/>
          <w:szCs w:val="24"/>
        </w:rPr>
        <w:t>νετε την κορόιδα, σαν μην ακούτε αυτό που λέει το ΚΚΕ- και προσπαθήσατε να μας ταυτίσετε και με τη Νέα Δημοκρατία και με την εγκληματική Χρυσή Αυγή.</w:t>
      </w:r>
    </w:p>
    <w:p w14:paraId="0515FF78"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Το παράκανες! </w:t>
      </w:r>
    </w:p>
    <w:p w14:paraId="0515FF79"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Εγώ θα σας ρωτήσω το εξής: Η Νέα Δημοκρατία διαφωνε</w:t>
      </w:r>
      <w:r>
        <w:rPr>
          <w:rFonts w:eastAsia="Times New Roman" w:cs="Times New Roman"/>
          <w:szCs w:val="24"/>
        </w:rPr>
        <w:t>ί με την επιχειρηματική δραστηριότητα στον συγκεκριμένο κλάδο παραγωγής κάνναβης; Για να δούμε τα ψιλά γράμματα. Διότι στα επιμέρους μπορεί να διαφωνείτε ή να μπορεί να άλλαξε γραμμή η Νέα Δημοκρατία, πιθανώς γιατί δέχεται τις πιέσεις της βάσης της ή γιατί</w:t>
      </w:r>
      <w:r>
        <w:rPr>
          <w:rFonts w:eastAsia="Times New Roman" w:cs="Times New Roman"/>
          <w:szCs w:val="24"/>
        </w:rPr>
        <w:t xml:space="preserve"> της παίρνετε τη μπουκιά από το στόμα, αλλά στο κυρίαρχο ζήτημα, στο επίδικο, που είναι ότι μπαίνουν δυναμικά στον συγκεκριμένο κλάδο οι επιχειρηματικοί όμιλοι, οι οποίοι θα εμπορευτούν τον πόνο των ασθενών και όχι μόνο, στην πορεία και της νέας γενιάς, σ’</w:t>
      </w:r>
      <w:r>
        <w:rPr>
          <w:rFonts w:eastAsia="Times New Roman" w:cs="Times New Roman"/>
          <w:szCs w:val="24"/>
        </w:rPr>
        <w:t xml:space="preserve"> αυτό δεν λέτε τίποτα και σηκώνετε έναν κουρνιαχτό αντιπαράθεσης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515FF7A"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η εγκληματική Χρυσή Αυγή, που επίσης στα ψιλά γράμματα δεν την ακούτε…</w:t>
      </w:r>
    </w:p>
    <w:p w14:paraId="0515FF7B"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Σοβαρέψου λίγο! </w:t>
      </w:r>
    </w:p>
    <w:p w14:paraId="0515FF7C"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Μαζέψτε τον! </w:t>
      </w:r>
    </w:p>
    <w:p w14:paraId="0515FF7D"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w:t>
      </w:r>
      <w:r>
        <w:rPr>
          <w:rFonts w:eastAsia="Times New Roman" w:cs="Times New Roman"/>
          <w:szCs w:val="24"/>
        </w:rPr>
        <w:t>…</w:t>
      </w:r>
    </w:p>
    <w:p w14:paraId="0515FF7E"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Πες του να προσέχει, δεν είναι εκφράσεις αυτές!</w:t>
      </w:r>
    </w:p>
    <w:p w14:paraId="0515FF7F"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…είπε πολύ συγκεκριμένα ότι οι επενδύσεις που θα γίνουν, γιατί, λέει, να τις καρπωθούν οι ξένοι επιχειρηματίες και όχι οι Έλληνες επιχειρηματίες; </w:t>
      </w:r>
    </w:p>
    <w:p w14:paraId="0515FF80" w14:textId="77777777" w:rsidR="00F75232" w:rsidRDefault="001207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 λοιπόν, στο συγ</w:t>
      </w:r>
      <w:r>
        <w:rPr>
          <w:rFonts w:eastAsia="Times New Roman" w:cs="Times New Roman"/>
          <w:szCs w:val="24"/>
        </w:rPr>
        <w:t xml:space="preserve">κεκριμένο, στην ουσία δηλαδή, στο επίδικο, όλοι σας συμφωνείτε ότι ναι, αυτός ο κλάδος, με προϋποθέσεις λιγότερες ή περισσότερες, να δοθεί στους επιχειρηματικούς ομίλους. Αυτή είναι, λοιπόν, η πραγματικότητα. </w:t>
      </w:r>
    </w:p>
    <w:p w14:paraId="0515FF8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Προσέξτε, κύριε Υπουργέ, δεν πυροδότησε το ΚΚΕ</w:t>
      </w:r>
      <w:r>
        <w:rPr>
          <w:rFonts w:eastAsia="Times New Roman" w:cs="Times New Roman"/>
          <w:szCs w:val="24"/>
        </w:rPr>
        <w:t xml:space="preserve"> τη συζήτηση για την αποποινικοποίηση της κάνναβης, όχι. Για πάρτε το από την αρχή. Από την πρώτη ανάγνωση στην </w:t>
      </w:r>
      <w:r>
        <w:rPr>
          <w:rFonts w:eastAsia="Times New Roman" w:cs="Times New Roman"/>
          <w:szCs w:val="24"/>
        </w:rPr>
        <w:t>επιτροπή</w:t>
      </w:r>
      <w:r>
        <w:rPr>
          <w:rFonts w:eastAsia="Times New Roman" w:cs="Times New Roman"/>
          <w:szCs w:val="24"/>
        </w:rPr>
        <w:t xml:space="preserve">, στην ακρόαση των φορέων, βγήκαν όλοι οι «λαγοί», </w:t>
      </w:r>
      <w:r>
        <w:rPr>
          <w:rFonts w:eastAsia="Times New Roman" w:cs="Times New Roman"/>
          <w:bCs/>
          <w:shd w:val="clear" w:color="auto" w:fill="FFFFFF"/>
        </w:rPr>
        <w:t>που</w:t>
      </w:r>
      <w:r>
        <w:rPr>
          <w:rFonts w:eastAsia="Times New Roman" w:cs="Times New Roman"/>
          <w:szCs w:val="24"/>
        </w:rPr>
        <w:t xml:space="preserve">  τρέξατε να χειροκροτήσετε </w:t>
      </w:r>
      <w:r>
        <w:rPr>
          <w:rFonts w:eastAsia="Times New Roman"/>
          <w:bCs/>
        </w:rPr>
        <w:t xml:space="preserve">και </w:t>
      </w:r>
      <w:r>
        <w:rPr>
          <w:rFonts w:eastAsia="Times New Roman" w:cs="Times New Roman"/>
          <w:szCs w:val="24"/>
        </w:rPr>
        <w:t>να επιβραβεύσετε τις τοποθετήσεις τους εδώ μέσα. Εσείς οι ίδιοι τους χειροκροτήσατε εδώ πέρα, από τον πρώην Πρωθυπουργό μέχρι διάφορα στελέχη των κομμάτων που εισηγήθηκαν υπέρ της αποποινικοποίησης της κάνναβης της ιδίας χρήσης. Εσείς δεν τους χειροκροτήσα</w:t>
      </w:r>
      <w:r>
        <w:rPr>
          <w:rFonts w:eastAsia="Times New Roman" w:cs="Times New Roman"/>
          <w:szCs w:val="24"/>
        </w:rPr>
        <w:t xml:space="preserve">τε; </w:t>
      </w:r>
    </w:p>
    <w:p w14:paraId="0515FF8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άλιστα, σήμερα, ο κ. Αποστόλου από Βήματος είπε ότι βεβαίως ακούστηκαν πολύ σοβαρές κουβέντες από τα συγκεκριμένα κόμματα που μίλησαν για τα ζητήματα της αποποινικοποίησης της κάνναβης. </w:t>
      </w:r>
    </w:p>
    <w:p w14:paraId="0515FF8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Άρα, ποιος τα άνοιξε αυτά; Το ΚΚΕ; Και είναι το ΚΚΕ που έχει τα</w:t>
      </w:r>
      <w:r>
        <w:rPr>
          <w:rFonts w:eastAsia="Times New Roman" w:cs="Times New Roman"/>
          <w:szCs w:val="24"/>
        </w:rPr>
        <w:t xml:space="preserve"> φοβικά σύνδρομα; Είναι προοδευτική δηλαδή η πολιτική σας και είναι συντηρητική του Κομμουνιστικού Κόμματος της Ελλάδας; Όχι βέβαια. </w:t>
      </w:r>
    </w:p>
    <w:p w14:paraId="0515FF8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Είμαστε πάρα πολύ ξεκάθαροι ότι, βεβαίως, πρέπει και μπορεί η επιστήμη, η τεχνολογία, οι κλινικές πράξεις, να αξιοποιήσουν</w:t>
      </w:r>
      <w:r>
        <w:rPr>
          <w:rFonts w:eastAsia="Times New Roman" w:cs="Times New Roman"/>
          <w:szCs w:val="24"/>
        </w:rPr>
        <w:t xml:space="preserve">, να δείξουν ποιες είναι εκείνες οι ουσίες της κάνναβης που μπορούν να αξιοποιηθούν για να καταπραΰνουν τον πόνο των ασθενών, αλλά </w:t>
      </w:r>
      <w:r>
        <w:rPr>
          <w:rFonts w:eastAsia="Times New Roman" w:cs="Times New Roman"/>
          <w:szCs w:val="24"/>
        </w:rPr>
        <w:lastRenderedPageBreak/>
        <w:t>κάτω από πολύ συγκεκριμένες προϋποθέσεις και κυρίως με το κρατικό μονοπώλιο. Εμείς σας είπαμε «ιδού η Ρόδος, ιδού και το πήδη</w:t>
      </w:r>
      <w:r>
        <w:rPr>
          <w:rFonts w:eastAsia="Times New Roman" w:cs="Times New Roman"/>
          <w:szCs w:val="24"/>
        </w:rPr>
        <w:t xml:space="preserve">μα». Κρατικό μονοπώλιο. Εμείς δεν συμφωνούμε, γιατί μας θέσατε ένα δίλημμα: σε κρατικό μονοπώλιο ή στους επιχειρηματικούς ομίλους; </w:t>
      </w:r>
    </w:p>
    <w:p w14:paraId="0515FF8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Εμείς ζητάμε ανατροπή αυτού του κοινωνικοοικονομικού συστήματος. Διότι με άλλη εξουσία, σε μια άλλη κοινωνία, με κοινωνικοπο</w:t>
      </w:r>
      <w:r>
        <w:rPr>
          <w:rFonts w:eastAsia="Times New Roman" w:cs="Times New Roman"/>
          <w:szCs w:val="24"/>
        </w:rPr>
        <w:t xml:space="preserve">ιημένα τα μέσα παραγωγής, χωρίς επιχειρηματική δραστηριότητα, βεβαίως μπορούν να αξιοποιηθούν άφοβα όλες αυτές οι ουσίες, το φάρμακο γενικότερα, προς όφελος των λαϊκών αναγκών. </w:t>
      </w:r>
    </w:p>
    <w:p w14:paraId="0515FF86" w14:textId="77777777" w:rsidR="00F75232" w:rsidRDefault="00120703">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στον καπιταλισμό, είτε είναι το κράτος ο συλλογικός καπιταλιστής είτε οι</w:t>
      </w:r>
      <w:r>
        <w:rPr>
          <w:rFonts w:eastAsia="Times New Roman" w:cs="Times New Roman"/>
          <w:szCs w:val="24"/>
        </w:rPr>
        <w:t xml:space="preserve"> επιχειρηματικοί όμιλοι, με τον άλφα ή βήτα τρόπο, αργά ή γρήγορα, ο ένας θα υποβοηθάει τον άλλο, με ένα και κύριο </w:t>
      </w:r>
      <w:r>
        <w:rPr>
          <w:rFonts w:eastAsia="Times New Roman" w:cs="Times New Roman"/>
          <w:szCs w:val="24"/>
        </w:rPr>
        <w:lastRenderedPageBreak/>
        <w:t xml:space="preserve">στόχο την κερδοφορία του μεγάλου κεφαλαίου. Αυτή είναι η πραγματικότητα και ας αφήσετε όλα τα υπόλοιπα. </w:t>
      </w:r>
    </w:p>
    <w:p w14:paraId="0515FF87"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κυρίες και κύριοι, κάποιοι ε</w:t>
      </w:r>
      <w:r>
        <w:rPr>
          <w:rFonts w:eastAsia="Times New Roman" w:cs="Times New Roman"/>
          <w:szCs w:val="24"/>
        </w:rPr>
        <w:t>δώ πέρα βάφτισαν το σχέδιο νόμου «αποτέλεσμα κοινωνικού αιτήματος». Όχι, είναι αίτημα των επιχειρηματικών ομίλων. Έγινε κατά παραγγελία τους. Γι’ αυτό άλλωστε και τα παραπέμπετε όλα στις κοινές υπουργικές αποφάσεις. Διότι θα στέκεστε σούζα την επόμενη μέρα</w:t>
      </w:r>
      <w:r>
        <w:rPr>
          <w:rFonts w:eastAsia="Times New Roman" w:cs="Times New Roman"/>
          <w:szCs w:val="24"/>
        </w:rPr>
        <w:t xml:space="preserve"> προς τας υποδείξεις τους με βάση τα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που θα σας παρουσιάσουν. Θα είναι εκείνες οι εταιρείες που πιθανά σήμερα κάνουν την παραγωγή οπιούχων ουσιών και της παπαρούνας στο Αφγανιστάν. Πιθανό, λέω, να είναι και αυτές οι εταιρείες.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θα αποδειχθούν όλα αυτά στην πορεία. Αυτά είχα να σας πω. </w:t>
      </w:r>
    </w:p>
    <w:p w14:paraId="0515FF8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515FF8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για τις τροπολογίες, αν μου δίνεται η δυνατότητα, έτσι πολύ επιγραμματικά. </w:t>
      </w:r>
    </w:p>
    <w:p w14:paraId="0515FF8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1503 και ειδικό 113, που αφορά τροπολογία προηγούμενο</w:t>
      </w:r>
      <w:r>
        <w:rPr>
          <w:rFonts w:eastAsia="Times New Roman" w:cs="Times New Roman"/>
          <w:szCs w:val="24"/>
        </w:rPr>
        <w:t xml:space="preserve">υ νόμου για το ΕΚΑΠΥ, θα ψηφίσουμε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Πρόκειται για μια διάταξη που περιλαμβάνεται στο τέταρτο μνημόνιο και θεωρούμε ότι η πιθανή εξοικονόμηση ποσών λόγω των κεντρικών προμηθειών μπορεί να έχει θετική επίδραση, όσον αφορά την τήρηση των δημοσιονομικώ</w:t>
      </w:r>
      <w:r>
        <w:rPr>
          <w:rFonts w:eastAsia="Times New Roman" w:cs="Times New Roman"/>
          <w:szCs w:val="24"/>
        </w:rPr>
        <w:t xml:space="preserve">ν στόχων. Όμως, αυτό δεν σημαίνει και αναβάθμιση των υπηρεσιών υγείας προς τον λαό. Οι ασθενείς θα συνεχίσουν να πληρώνουν άμεσα και έμμεσα και να αντιμετωπίζουν τις ελλείψεις σε στελέχωση, μηχανήματα και υλικά. </w:t>
      </w:r>
    </w:p>
    <w:p w14:paraId="0515FF8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1504 και ε</w:t>
      </w:r>
      <w:r>
        <w:rPr>
          <w:rFonts w:eastAsia="Times New Roman" w:cs="Times New Roman"/>
          <w:szCs w:val="24"/>
        </w:rPr>
        <w:t xml:space="preserve">ιδικό 114 -είναι μια </w:t>
      </w:r>
      <w:proofErr w:type="spellStart"/>
      <w:r>
        <w:rPr>
          <w:rFonts w:eastAsia="Times New Roman" w:cs="Times New Roman"/>
          <w:szCs w:val="24"/>
        </w:rPr>
        <w:t>πολυτροπολογία</w:t>
      </w:r>
      <w:proofErr w:type="spellEnd"/>
      <w:r>
        <w:rPr>
          <w:rFonts w:eastAsia="Times New Roman" w:cs="Times New Roman"/>
          <w:szCs w:val="24"/>
        </w:rPr>
        <w:t xml:space="preserve"> θα έλεγα- το άρθρο 1 εμείς το καταψηφίζουμε, </w:t>
      </w:r>
      <w:r>
        <w:rPr>
          <w:rFonts w:eastAsia="Times New Roman" w:cs="Times New Roman"/>
          <w:szCs w:val="24"/>
        </w:rPr>
        <w:lastRenderedPageBreak/>
        <w:t>διότι ρυθμίζει τις λεγόμενες μη παρεμβατικές μελέτες, που αφορούν φάρμακα που ήδη έχουν χορηγηθεί σε ασθενείς. Στη συγκεκριμένη τροπολογία ρυθμίζεται το καθεστώς των μελετών σ</w:t>
      </w:r>
      <w:r>
        <w:rPr>
          <w:rFonts w:eastAsia="Times New Roman" w:cs="Times New Roman"/>
          <w:szCs w:val="24"/>
        </w:rPr>
        <w:t xml:space="preserve">την κατεύθυνση ενίσχυσης της εμπλοκής των επιχειρηματιών. Γι’ αυτό τον λόγο το καταψηφίζουμε. </w:t>
      </w:r>
    </w:p>
    <w:p w14:paraId="0515FF8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άρθρο 2 το υπερψηφίζουμε. </w:t>
      </w:r>
    </w:p>
    <w:p w14:paraId="0515FF8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άρθρο 3 το καταψηφίζουμε, </w:t>
      </w:r>
      <w:r>
        <w:rPr>
          <w:rFonts w:eastAsia="Times New Roman" w:cs="Times New Roman"/>
          <w:bCs/>
          <w:shd w:val="clear" w:color="auto" w:fill="FFFFFF"/>
        </w:rPr>
        <w:t>γιατί</w:t>
      </w:r>
      <w:r>
        <w:rPr>
          <w:rFonts w:eastAsia="Times New Roman" w:cs="Times New Roman"/>
          <w:szCs w:val="24"/>
        </w:rPr>
        <w:t xml:space="preserve"> πρόκειται για ευνοϊκή ρύθμιση υπέρ των επιχειρηματικών ομίλων, σχετικά με την υποχρέωσή τους να </w:t>
      </w:r>
      <w:r>
        <w:rPr>
          <w:rFonts w:eastAsia="Times New Roman" w:cs="Times New Roman"/>
          <w:szCs w:val="24"/>
        </w:rPr>
        <w:t xml:space="preserve">επιστρέφουν ποσά που χρωστούν λόγω της εφαρμογής του </w:t>
      </w:r>
      <w:r>
        <w:rPr>
          <w:rFonts w:eastAsia="Times New Roman" w:cs="Times New Roman"/>
          <w:szCs w:val="24"/>
          <w:lang w:val="en-US"/>
        </w:rPr>
        <w:t>rebate</w:t>
      </w:r>
      <w:r>
        <w:rPr>
          <w:rFonts w:eastAsia="Times New Roman" w:cs="Times New Roman"/>
          <w:szCs w:val="24"/>
        </w:rPr>
        <w:t xml:space="preserve">. </w:t>
      </w:r>
    </w:p>
    <w:p w14:paraId="0515FF8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Στο άρθρο 4 ψηφίζουμε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Θεωρούμε ότι η εφαρμογή των λεγόμενων άυλων συνταγών και παραπεμπτικών δεν αναιρεί </w:t>
      </w:r>
      <w:r>
        <w:rPr>
          <w:rFonts w:eastAsia="Times New Roman" w:cs="Times New Roman"/>
          <w:szCs w:val="24"/>
        </w:rPr>
        <w:lastRenderedPageBreak/>
        <w:t>τις αυξημένες πληρωμές των ασθενών σε φάρμακα, τις περικοπές και τις αυξημένες π</w:t>
      </w:r>
      <w:r>
        <w:rPr>
          <w:rFonts w:eastAsia="Times New Roman" w:cs="Times New Roman"/>
          <w:szCs w:val="24"/>
        </w:rPr>
        <w:t>ληρωμές σε εξετάσεις.</w:t>
      </w:r>
    </w:p>
    <w:p w14:paraId="0515FF8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Εάν αυτή η </w:t>
      </w:r>
      <w:proofErr w:type="spellStart"/>
      <w:r>
        <w:rPr>
          <w:rFonts w:eastAsia="Times New Roman" w:cs="Times New Roman"/>
          <w:szCs w:val="24"/>
        </w:rPr>
        <w:t>πολυτροπολογία</w:t>
      </w:r>
      <w:proofErr w:type="spellEnd"/>
      <w:r>
        <w:rPr>
          <w:rFonts w:eastAsia="Times New Roman" w:cs="Times New Roman"/>
          <w:szCs w:val="24"/>
        </w:rPr>
        <w:t xml:space="preserve"> ψηφιστεί ενιαία και όχι κατ’ άρθρο, θα την καταψηφίσουμε. Διαφορετικά ως το ανέφερα. </w:t>
      </w:r>
    </w:p>
    <w:p w14:paraId="0515FF9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τον κ. Συντυχάκη. </w:t>
      </w:r>
    </w:p>
    <w:p w14:paraId="0515FF9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0515FF9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Δεν μου αρέσει η υπερβολή. Είμαι αυτός που έδωσα εύσημα στον εισηγητή της Νέας Δημοκρατίας την πρώτη ημέρα. Και ήμουν πολύ σκληρός εγώ. Όμως, από </w:t>
      </w:r>
      <w:r>
        <w:rPr>
          <w:rFonts w:eastAsia="Times New Roman" w:cs="Times New Roman"/>
          <w:szCs w:val="24"/>
        </w:rPr>
        <w:t>τότε</w:t>
      </w:r>
      <w:r>
        <w:rPr>
          <w:rFonts w:eastAsia="Times New Roman" w:cs="Times New Roman"/>
          <w:szCs w:val="24"/>
        </w:rPr>
        <w:t xml:space="preserve"> μέχρι σήμερα, είδα μια μεταστροφή και μια υπερβολή την οποία ούτε να την επαν</w:t>
      </w:r>
      <w:r>
        <w:rPr>
          <w:rFonts w:eastAsia="Times New Roman" w:cs="Times New Roman"/>
          <w:szCs w:val="24"/>
        </w:rPr>
        <w:t xml:space="preserve">αλάβω δεν μου έρχεται. Δεν με εκφράζει. Πιστεύω ότι είναι λάθος. </w:t>
      </w:r>
    </w:p>
    <w:p w14:paraId="0515FF9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σύντομα να ξαναπώ ότι αυτό </w:t>
      </w:r>
      <w:r>
        <w:rPr>
          <w:rFonts w:eastAsia="Times New Roman" w:cs="Times New Roman"/>
          <w:szCs w:val="24"/>
        </w:rPr>
        <w:t>το οποίο</w:t>
      </w:r>
      <w:r>
        <w:rPr>
          <w:rFonts w:eastAsia="Times New Roman" w:cs="Times New Roman"/>
          <w:szCs w:val="24"/>
        </w:rPr>
        <w:t xml:space="preserve"> κάνουμε είναι ένα πρώτο βήμα σε μια δύσκολη και τεράστια προσπάθεια και σε ένα περιβάλλον όχι ιδιαίτερα πρόσφορο. Γι’ αυτό και ξαναλέω για πολλοστή </w:t>
      </w:r>
      <w:r>
        <w:rPr>
          <w:rFonts w:eastAsia="Times New Roman" w:cs="Times New Roman"/>
          <w:szCs w:val="24"/>
        </w:rPr>
        <w:t>φορά -και πιστεύω ότι τα λόγια μου έχουν πιάσει τόπο- ότι πρέπει να γίνει με πολύ προσεκτικό τρόπο αυτό που πάμε να κάνουμε. Δεν μπορούμε να ρίχνουμε στο στόμα των παρανόμων διακινητών ανθρώπους που έχουν ανάγκη αυτό το φάρμακο. Αυτό δεν χρειάζεται να το π</w:t>
      </w:r>
      <w:r>
        <w:rPr>
          <w:rFonts w:eastAsia="Times New Roman" w:cs="Times New Roman"/>
          <w:szCs w:val="24"/>
        </w:rPr>
        <w:t xml:space="preserve">ω για πολλοστή φορά. Όπως καταφέραμε η μορφίνη, ένα πολύ σκληρό ναρκωτικό να μη διαδοθεί ποτέ –το </w:t>
      </w:r>
      <w:proofErr w:type="spellStart"/>
      <w:r>
        <w:rPr>
          <w:rFonts w:eastAsia="Times New Roman" w:cs="Times New Roman"/>
          <w:szCs w:val="24"/>
        </w:rPr>
        <w:t>συνταγογραφώ</w:t>
      </w:r>
      <w:proofErr w:type="spellEnd"/>
      <w:r>
        <w:rPr>
          <w:rFonts w:eastAsia="Times New Roman" w:cs="Times New Roman"/>
          <w:szCs w:val="24"/>
        </w:rPr>
        <w:t xml:space="preserve"> εδώ και τριάντα χρόνια όταν πρέπει- νομίζω ότι έχουμε τη δυνατότητα να κάνουμε το ίδιο ακριβώς και για την κάνναβη. Αυτό το πιστεύω πραγματικά. Ε</w:t>
      </w:r>
      <w:r>
        <w:rPr>
          <w:rFonts w:eastAsia="Times New Roman" w:cs="Times New Roman"/>
          <w:szCs w:val="24"/>
        </w:rPr>
        <w:t xml:space="preserve">δώ, είμαστε. Αυτό, όμως, είναι ένα βήμα που πρέπει να γίνει. Όσοι τουλάχιστον ακούσαμε τους φορείς </w:t>
      </w:r>
      <w:r>
        <w:rPr>
          <w:rFonts w:eastAsia="Times New Roman" w:cs="Times New Roman"/>
          <w:szCs w:val="24"/>
        </w:rPr>
        <w:lastRenderedPageBreak/>
        <w:t>και δεν έχουμε στεγανά στο μυαλό μας, θα πρέπει να το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Είναι πραγματικά ένα φοβερό φάρμακο για κάποιες ιστορίες, μάλιστα, τελευταίου τύπου, </w:t>
      </w:r>
      <w:r>
        <w:rPr>
          <w:rFonts w:eastAsia="Times New Roman" w:cs="Times New Roman"/>
          <w:szCs w:val="24"/>
        </w:rPr>
        <w:t xml:space="preserve">όπως είναι η σκλήρυνση κατά πλάκας. Να μην ξεχνάμε ότι η καταστολή ενισχύει. Αυτό είναι ένα γεγονός. </w:t>
      </w:r>
    </w:p>
    <w:p w14:paraId="0515FF9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Η ποτοαπαγόρευση –εγώ θα το πω, δεν είναι δικό μου επιχείρημα, το κλέβω- δεν έφερε ποτέ κανένα αποτέλεσμα. Ξέρουμε ότι το ποτό μέχρι τύφλωση μπορεί να προ</w:t>
      </w:r>
      <w:r>
        <w:rPr>
          <w:rFonts w:eastAsia="Times New Roman" w:cs="Times New Roman"/>
          <w:szCs w:val="24"/>
        </w:rPr>
        <w:t xml:space="preserve">καλέσει. Επίσης, θα ξαναπώ ότι το τσιγάρο ευθύνεται για δεκαοκτώ καρκίνους. Κι όμως, κυκλοφορεί ελεύθερα. Θέλω να πω ότι είναι στο χέρι μας, επειδή έχουμε μια ευαίσθητη πραγματικότητα εδώ στη χώρα μας, στην Ελλάδα. </w:t>
      </w:r>
    </w:p>
    <w:p w14:paraId="0515FF9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Θα ξαναπώ –και κλείνω με αυτό- ότι μέσα </w:t>
      </w:r>
      <w:r>
        <w:rPr>
          <w:rFonts w:eastAsia="Times New Roman" w:cs="Times New Roman"/>
          <w:szCs w:val="24"/>
        </w:rPr>
        <w:t xml:space="preserve">στο δικό μου τουλάχιστον μυαλό –μπορεί να κάνω και λάθος, πετάξτε τη γνώμη μου- </w:t>
      </w:r>
      <w:r>
        <w:rPr>
          <w:rFonts w:eastAsia="Times New Roman" w:cs="Times New Roman"/>
          <w:szCs w:val="24"/>
        </w:rPr>
        <w:lastRenderedPageBreak/>
        <w:t>δεν προσφέρεται για επενδύσεις και επιχειρηματικότητα. Κατά τη γνώμη μου, πρέπει να αντιμετωπιστεί σαν φάρμακο που κάποιοι άνθρωποι το έχουν ανάγκη. Και ως πολιτεία είμαστε υπο</w:t>
      </w:r>
      <w:r>
        <w:rPr>
          <w:rFonts w:eastAsia="Times New Roman" w:cs="Times New Roman"/>
          <w:szCs w:val="24"/>
        </w:rPr>
        <w:t xml:space="preserve">χρεωμένοι να το εξασφαλίσουμε με νόμιμο τρόπο. </w:t>
      </w:r>
    </w:p>
    <w:p w14:paraId="0515FF9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15FF9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0515FF9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Τελευταίος εκ των εισηγητών και ειδικών αγορητών θα δευτερολογήσει ο κ. Ψαριανός. Τη συνεδρίαση θα ολοκληρώσει ο κ. Αποστ</w:t>
      </w:r>
      <w:r>
        <w:rPr>
          <w:rFonts w:eastAsia="Times New Roman" w:cs="Times New Roman"/>
          <w:szCs w:val="24"/>
        </w:rPr>
        <w:t xml:space="preserve">όλου. </w:t>
      </w:r>
    </w:p>
    <w:p w14:paraId="0515FF99"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Κύριε Ψαριανέ, έχετε τον λόγο. </w:t>
      </w:r>
    </w:p>
    <w:p w14:paraId="0515FF9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0515FF9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ακούσει αυτό που λένε: «Τα μυαλά είναι σαν τα αλεξίπτωτα. Λειτουργούν όταν είναι ανοιχτά». Τα ανοιχτά μυαλά στον πολιτισμένο κόσμο είναι στην κατεύθυνση την </w:t>
      </w:r>
      <w:proofErr w:type="spellStart"/>
      <w:r>
        <w:rPr>
          <w:rFonts w:eastAsia="Times New Roman" w:cs="Times New Roman"/>
          <w:szCs w:val="24"/>
        </w:rPr>
        <w:t>αντιαπ</w:t>
      </w:r>
      <w:r>
        <w:rPr>
          <w:rFonts w:eastAsia="Times New Roman" w:cs="Times New Roman"/>
          <w:szCs w:val="24"/>
        </w:rPr>
        <w:t>αγορευτική</w:t>
      </w:r>
      <w:proofErr w:type="spellEnd"/>
      <w:r>
        <w:rPr>
          <w:rFonts w:eastAsia="Times New Roman" w:cs="Times New Roman"/>
          <w:szCs w:val="24"/>
        </w:rPr>
        <w:t xml:space="preserve">, στην κατεύθυνση ενάντια στις απαγορεύσεις και την καταστολή. Είναι στον δρόμο και στην κατεύθυνση της αποποινικοποίησης χρήσης ουσιών. </w:t>
      </w:r>
    </w:p>
    <w:p w14:paraId="0515FF9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Κάποιοι, από τις άκρες τις Αίθουσας, μας έχουν κατηγορήσει ότι εμείς ύπουλα, ως «Ποτάμι» ας πούμε, είμαστε υ</w:t>
      </w:r>
      <w:r>
        <w:rPr>
          <w:rFonts w:eastAsia="Times New Roman" w:cs="Times New Roman"/>
          <w:szCs w:val="24"/>
        </w:rPr>
        <w:t xml:space="preserve">πέρ της </w:t>
      </w:r>
      <w:proofErr w:type="spellStart"/>
      <w:r>
        <w:rPr>
          <w:rFonts w:eastAsia="Times New Roman" w:cs="Times New Roman"/>
          <w:szCs w:val="24"/>
        </w:rPr>
        <w:t>αντιαπαγορευτικής</w:t>
      </w:r>
      <w:proofErr w:type="spellEnd"/>
      <w:r>
        <w:rPr>
          <w:rFonts w:eastAsia="Times New Roman" w:cs="Times New Roman"/>
          <w:szCs w:val="24"/>
        </w:rPr>
        <w:t xml:space="preserve"> πολιτικής και υπέρ της νομιμοποίησης, της αποποινικοποίησης της χρήσης ουσιών. Δεν είναι ύπουλα. Ευθέως είμαστε υπέρ της αποποινικοποίησης χρήσης ουσιών. Τελεία και παύλα. </w:t>
      </w:r>
    </w:p>
    <w:p w14:paraId="0515FF9D"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Το έχω πει δέκα φορές. Η πατέντα είναι η ποτοαπαγόρευση, </w:t>
      </w:r>
      <w:r>
        <w:rPr>
          <w:rFonts w:eastAsia="Times New Roman" w:cs="Times New Roman"/>
          <w:szCs w:val="24"/>
        </w:rPr>
        <w:t xml:space="preserve">η οποία κατέστρεψε τη νεολαία και την κοινωνία της Αμερικής με την </w:t>
      </w:r>
      <w:r>
        <w:rPr>
          <w:rFonts w:eastAsia="Times New Roman" w:cs="Times New Roman"/>
          <w:szCs w:val="24"/>
        </w:rPr>
        <w:lastRenderedPageBreak/>
        <w:t xml:space="preserve">εφαρμογή της και με την άρση της διόρθωσε όλες τις ανοησίες που είχαν γίνει: τη μαφία, τον Αλ </w:t>
      </w:r>
      <w:proofErr w:type="spellStart"/>
      <w:r>
        <w:rPr>
          <w:rFonts w:eastAsia="Times New Roman" w:cs="Times New Roman"/>
          <w:szCs w:val="24"/>
        </w:rPr>
        <w:t>Καπόνε</w:t>
      </w:r>
      <w:proofErr w:type="spellEnd"/>
      <w:r>
        <w:rPr>
          <w:rFonts w:eastAsia="Times New Roman" w:cs="Times New Roman"/>
          <w:szCs w:val="24"/>
        </w:rPr>
        <w:t>, τη δίωξη, το λαθρεμπόριο και όλο αυτό το μαφιόζικο σύστημα. Η ίδια πατέντα ακριβώς είνα</w:t>
      </w:r>
      <w:r>
        <w:rPr>
          <w:rFonts w:eastAsia="Times New Roman" w:cs="Times New Roman"/>
          <w:szCs w:val="24"/>
        </w:rPr>
        <w:t xml:space="preserve">ι στο σύστημα της </w:t>
      </w:r>
      <w:proofErr w:type="spellStart"/>
      <w:r>
        <w:rPr>
          <w:rFonts w:eastAsia="Times New Roman" w:cs="Times New Roman"/>
          <w:szCs w:val="24"/>
        </w:rPr>
        <w:t>ναρκοαπαγόρευσης</w:t>
      </w:r>
      <w:proofErr w:type="spellEnd"/>
      <w:r>
        <w:rPr>
          <w:rFonts w:eastAsia="Times New Roman" w:cs="Times New Roman"/>
          <w:szCs w:val="24"/>
        </w:rPr>
        <w:t xml:space="preserve">. </w:t>
      </w:r>
    </w:p>
    <w:p w14:paraId="0515FF9E"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Εδώ όμως σήμερα δεν μιλάμε γι’ αυτό. Μιλάμε για τα σκευάσματα-φάρμακα, τα οποία υπάρχουν ήδη στα φαρμακεία. Υπάρχουν εισαγόμενα οπιούχα επεξεργασίας κάνναβης και άλλων ουσιών, που είναι πολύ περισσότερο δραστικά ναρκωτι</w:t>
      </w:r>
      <w:r>
        <w:rPr>
          <w:rFonts w:eastAsia="Times New Roman" w:cs="Times New Roman"/>
          <w:szCs w:val="24"/>
        </w:rPr>
        <w:t xml:space="preserve">κά από την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με άμεση βιολογική εξάρτηση στον οργανισμό. </w:t>
      </w:r>
      <w:r>
        <w:rPr>
          <w:rFonts w:eastAsia="Times New Roman"/>
          <w:szCs w:val="24"/>
        </w:rPr>
        <w:t xml:space="preserve">Αυτά κυκλοφορούν στα φαρμακεία εισαγόμενα. </w:t>
      </w:r>
    </w:p>
    <w:p w14:paraId="0515FF9F" w14:textId="77777777" w:rsidR="00F75232" w:rsidRDefault="00120703">
      <w:pPr>
        <w:tabs>
          <w:tab w:val="left" w:pos="2608"/>
        </w:tabs>
        <w:spacing w:line="600" w:lineRule="auto"/>
        <w:ind w:firstLine="709"/>
        <w:jc w:val="both"/>
        <w:rPr>
          <w:rFonts w:eastAsia="Times New Roman"/>
          <w:szCs w:val="24"/>
        </w:rPr>
      </w:pPr>
      <w:r>
        <w:rPr>
          <w:rFonts w:eastAsia="Times New Roman"/>
          <w:szCs w:val="24"/>
        </w:rPr>
        <w:t>Εμείς έχουμε μια ιστορική ευκαιρία να αποκαταστήσουμε μια λάθος πολιτική και να εφαρμόσουμε την καλλιέργεια, να αποποινι</w:t>
      </w:r>
      <w:r>
        <w:rPr>
          <w:rFonts w:eastAsia="Times New Roman"/>
          <w:szCs w:val="24"/>
        </w:rPr>
        <w:lastRenderedPageBreak/>
        <w:t xml:space="preserve">κοποιήσουμε, να </w:t>
      </w:r>
      <w:r>
        <w:rPr>
          <w:rFonts w:eastAsia="Times New Roman"/>
          <w:szCs w:val="24"/>
        </w:rPr>
        <w:t xml:space="preserve">απελευθερώσουμε την καλλιέργεια φαρμακευτικής κάνναβης και την επεξεργασία της για σκευάσματα όλων των τύπων που θα αφορούν τις ασθένειες και τους ασθενείς. Αυτό συζητάμε και αυτό ψηφίζουμε. </w:t>
      </w:r>
    </w:p>
    <w:p w14:paraId="0515FFA0"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Θέλω να ξαναπώ ότι η κατεύθυνση της απαγόρευσης είναι εντελώς λά</w:t>
      </w:r>
      <w:r>
        <w:rPr>
          <w:rFonts w:eastAsia="Times New Roman"/>
          <w:szCs w:val="24"/>
        </w:rPr>
        <w:t>θος και δημιουργεί ακριβώς τα αντίθετα αποτελέσματα από τα προσδοκόμενα. Όταν ένας χρήστης αναγκάζεται να καταφύγει στο λαθρεμπόριο, στην πιάτσα της πλατείας, στην παράνομη διακίνηση για να βγάλει τη δόση του, όποιου ναρκωτικού ή ουσίας και να είναι χρήστη</w:t>
      </w:r>
      <w:r>
        <w:rPr>
          <w:rFonts w:eastAsia="Times New Roman"/>
          <w:szCs w:val="24"/>
        </w:rPr>
        <w:t xml:space="preserve">ς, πρέπει να βρει είκοσι, τριάντα, σαράντα άτομα να τα βάλει στο κόλπο για να βγάλει τη δόση του. Εάν νόμιμα και ελεύθερα μπορεί να πάρει το φάρμακο </w:t>
      </w:r>
      <w:proofErr w:type="spellStart"/>
      <w:r>
        <w:rPr>
          <w:rFonts w:eastAsia="Times New Roman"/>
          <w:szCs w:val="24"/>
        </w:rPr>
        <w:t>συνταγογραφούμενο</w:t>
      </w:r>
      <w:proofErr w:type="spellEnd"/>
      <w:r>
        <w:rPr>
          <w:rFonts w:eastAsia="Times New Roman"/>
          <w:szCs w:val="24"/>
        </w:rPr>
        <w:t xml:space="preserve"> από το φαρμακείο, τελειώνει το παρ</w:t>
      </w:r>
      <w:r>
        <w:rPr>
          <w:rFonts w:eastAsia="Times New Roman"/>
          <w:szCs w:val="24"/>
        </w:rPr>
        <w:t>α</w:t>
      </w:r>
      <w:r>
        <w:rPr>
          <w:rFonts w:eastAsia="Times New Roman"/>
          <w:szCs w:val="24"/>
        </w:rPr>
        <w:t xml:space="preserve">εμπόριο και η μαφία. </w:t>
      </w:r>
    </w:p>
    <w:p w14:paraId="0515FFA1"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Ένας Αμερικανός διανοούμενος και</w:t>
      </w:r>
      <w:r>
        <w:rPr>
          <w:rFonts w:eastAsia="Times New Roman"/>
          <w:szCs w:val="24"/>
        </w:rPr>
        <w:t xml:space="preserve"> μετά και πολλοί γερουσιαστές και δημοκρατικοί Βουλευτές στην Αμερική -δεν θυμάμαι τον πρώτο που το είχε πει- είχε πει ότι όσοι είναι υπέρ της απαγορευτικής πολιτικής, ή είναι ανόητοι και ιδεοληπτικοί ή εξυπηρετούν συμφέροντα </w:t>
      </w:r>
      <w:proofErr w:type="spellStart"/>
      <w:r>
        <w:rPr>
          <w:rFonts w:eastAsia="Times New Roman"/>
          <w:szCs w:val="24"/>
        </w:rPr>
        <w:t>λαθροδιακίνησης</w:t>
      </w:r>
      <w:proofErr w:type="spellEnd"/>
      <w:r>
        <w:rPr>
          <w:rFonts w:eastAsia="Times New Roman"/>
          <w:szCs w:val="24"/>
        </w:rPr>
        <w:t xml:space="preserve"> και είναι </w:t>
      </w:r>
      <w:proofErr w:type="spellStart"/>
      <w:r>
        <w:rPr>
          <w:rFonts w:eastAsia="Times New Roman"/>
          <w:szCs w:val="24"/>
        </w:rPr>
        <w:t>ναρκ</w:t>
      </w:r>
      <w:r>
        <w:rPr>
          <w:rFonts w:eastAsia="Times New Roman"/>
          <w:szCs w:val="24"/>
        </w:rPr>
        <w:t>έμποροι</w:t>
      </w:r>
      <w:proofErr w:type="spellEnd"/>
      <w:r>
        <w:rPr>
          <w:rFonts w:eastAsia="Times New Roman"/>
          <w:szCs w:val="24"/>
        </w:rPr>
        <w:t xml:space="preserve">. </w:t>
      </w:r>
    </w:p>
    <w:p w14:paraId="0515FFA2"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Στα ολοκληρωτικά καθεστώτα στις χούντες και όπου υπάρχει σκληρότερη απαγορευτική πολιτική, εκεί τα κέρδη είναι τεράστια. Είναι πολλά δισεκατομμύρια παγκοσμίως και οι ποινές είναι εξοντωτικές, πολύ μεγαλύτερες από αυτές που ζητάνε τα άκρα της Βουλ</w:t>
      </w:r>
      <w:r>
        <w:rPr>
          <w:rFonts w:eastAsia="Times New Roman"/>
          <w:szCs w:val="24"/>
        </w:rPr>
        <w:t xml:space="preserve">ής, της όποιας Βουλής. Αν σε πιάσουν με μια </w:t>
      </w:r>
      <w:proofErr w:type="spellStart"/>
      <w:r>
        <w:rPr>
          <w:rFonts w:eastAsia="Times New Roman"/>
          <w:szCs w:val="24"/>
        </w:rPr>
        <w:t>μικροποσότητα</w:t>
      </w:r>
      <w:proofErr w:type="spellEnd"/>
      <w:r>
        <w:rPr>
          <w:rFonts w:eastAsia="Times New Roman"/>
          <w:szCs w:val="24"/>
        </w:rPr>
        <w:t xml:space="preserve"> στην Ταϊλάνδη, στην Κολομβία, στη Βολιβία, θα εκτελεστείς. Βέβαια, μπορείς να διακινείς διακόσιους τόνους επεξεργασμένης κοκαΐνης </w:t>
      </w:r>
      <w:r>
        <w:rPr>
          <w:rFonts w:eastAsia="Times New Roman"/>
          <w:szCs w:val="24"/>
        </w:rPr>
        <w:lastRenderedPageBreak/>
        <w:t>επειδή έχεις και λαδώνεις</w:t>
      </w:r>
      <w:r>
        <w:rPr>
          <w:rFonts w:eastAsia="Times New Roman"/>
          <w:szCs w:val="24"/>
        </w:rPr>
        <w:t xml:space="preserve"> </w:t>
      </w:r>
      <w:r>
        <w:rPr>
          <w:rFonts w:eastAsia="Times New Roman"/>
          <w:szCs w:val="24"/>
        </w:rPr>
        <w:t>δικηγόρους, δικαστές, γιατρούς, γερουσιαστ</w:t>
      </w:r>
      <w:r>
        <w:rPr>
          <w:rFonts w:eastAsia="Times New Roman"/>
          <w:szCs w:val="24"/>
        </w:rPr>
        <w:t>ές, βουλευτές, κυβερνήσεις κ.λπ.</w:t>
      </w:r>
      <w:r>
        <w:rPr>
          <w:rFonts w:eastAsia="Times New Roman"/>
          <w:szCs w:val="24"/>
        </w:rPr>
        <w:t>.</w:t>
      </w:r>
      <w:r>
        <w:rPr>
          <w:rFonts w:eastAsia="Times New Roman"/>
          <w:szCs w:val="24"/>
        </w:rPr>
        <w:t xml:space="preserve"> Αυτό το κόλπο είναι πολύ παλιό. </w:t>
      </w:r>
    </w:p>
    <w:p w14:paraId="0515FFA3"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515FFA4"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 xml:space="preserve">Η κάνναβη απαγορεύτηκε με πρόσχημα την ψυχοτρόπο δράση και ουσία της </w:t>
      </w:r>
      <w:proofErr w:type="spellStart"/>
      <w:r>
        <w:rPr>
          <w:rFonts w:eastAsia="Times New Roman"/>
          <w:szCs w:val="24"/>
        </w:rPr>
        <w:t>τετραϋδροκανναβινόλης</w:t>
      </w:r>
      <w:proofErr w:type="spellEnd"/>
      <w:r>
        <w:rPr>
          <w:rFonts w:eastAsia="Times New Roman"/>
          <w:szCs w:val="24"/>
        </w:rPr>
        <w:t xml:space="preserve"> στα είδη της κ</w:t>
      </w:r>
      <w:r>
        <w:rPr>
          <w:rFonts w:eastAsia="Times New Roman"/>
          <w:szCs w:val="24"/>
        </w:rPr>
        <w:t>άνναβης που έχουν μεγάλα ποσοστά. Δεν είπα ότι την κλωστική είναι μηδενικό, είπα ότι είναι σχεδόν μηδενικό. Δηλαδή μπορεί να καπνίσεις τρία φυτά «και να μην καταλάβεις Χριστό». Κι επειδή πρέπει να ξέρουμε για τι μιλάμε, πρέπει να έχουμε δει και τι κάνει το</w:t>
      </w:r>
      <w:r>
        <w:rPr>
          <w:rFonts w:eastAsia="Times New Roman"/>
          <w:szCs w:val="24"/>
        </w:rPr>
        <w:t xml:space="preserve"> καθένα και τι γίνεται. Κι είναι μερικοί που μιλάνε άσχετα, σαν να μιλάνε για θεοκρατικές διατάξεις, δηλαδή με αξιώματα και με τσιτάτα ευαγγελίων. </w:t>
      </w:r>
    </w:p>
    <w:p w14:paraId="0515FFA5"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lastRenderedPageBreak/>
        <w:t>Αυτή η ιστορία πρέπει να τελειώσει. Εδώ στην Ελλάδα πρέπει να την τελειώσουμε τώρα αν θέλουμε να είμαστε μια</w:t>
      </w:r>
      <w:r>
        <w:rPr>
          <w:rFonts w:eastAsia="Times New Roman"/>
          <w:szCs w:val="24"/>
        </w:rPr>
        <w:t xml:space="preserve"> σοβαρή ευρωπαϊκή δημοκρατία και δεν θέλουμε να είμαστε η Κολομβία, η Ταϊλάνδη, και δεν ξέρω μήπως προσβάλλω και μερικές χώρες. </w:t>
      </w:r>
    </w:p>
    <w:p w14:paraId="0515FFA6"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Όσον αφορά τις τροπολογίες, θέλω να πω ότι θα ψηφίσουμε το νομοσχέδιο, αλλά δεν θα ψηφίσουμε τις τροπολογίες, επειδή εξαρχής έχ</w:t>
      </w:r>
      <w:r>
        <w:rPr>
          <w:rFonts w:eastAsia="Times New Roman"/>
          <w:szCs w:val="24"/>
        </w:rPr>
        <w:t>ουμε πει ότι δεν ψηφίζουμε άσχετες τροπολογίες σε άσχετα νομοσχέδια.</w:t>
      </w:r>
    </w:p>
    <w:p w14:paraId="0515FFA7" w14:textId="77777777" w:rsidR="00F75232" w:rsidRDefault="00120703">
      <w:pPr>
        <w:tabs>
          <w:tab w:val="left" w:pos="2608"/>
        </w:tabs>
        <w:spacing w:line="600" w:lineRule="auto"/>
        <w:ind w:firstLine="720"/>
        <w:jc w:val="both"/>
        <w:rPr>
          <w:rFonts w:eastAsia="Times New Roman"/>
          <w:szCs w:val="24"/>
        </w:rPr>
      </w:pPr>
      <w:r>
        <w:rPr>
          <w:rFonts w:eastAsia="Times New Roman"/>
          <w:szCs w:val="24"/>
        </w:rPr>
        <w:t>Ευχαριστώ.</w:t>
      </w:r>
    </w:p>
    <w:p w14:paraId="0515FFA8"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Ψαριανό. </w:t>
      </w:r>
    </w:p>
    <w:p w14:paraId="0515FFA9"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t>Τον λόγο έχει ο Υπουργός Αγροτικής Ανάπτυξης και Τροφίμων κ. Αποστόλου.</w:t>
      </w:r>
    </w:p>
    <w:p w14:paraId="0515FFAA"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Κύριε Πρόεδρε, μπορώ να</w:t>
      </w:r>
      <w:r>
        <w:rPr>
          <w:rFonts w:eastAsia="Times New Roman"/>
          <w:szCs w:val="24"/>
        </w:rPr>
        <w:t xml:space="preserve"> έχω τον λόγο ως Κοινοβουλευτικός Εκπρόσωπος;</w:t>
      </w:r>
    </w:p>
    <w:p w14:paraId="0515FFAB"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Έχετε τον λόγο πριν τον Υπουργό, γιατί ο Υπουργός πρέπει να κλείσει.</w:t>
      </w:r>
    </w:p>
    <w:p w14:paraId="0515FFAC"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Υπάρχει τέτοια διαδικασία, κύριε Πρόεδρε;</w:t>
      </w:r>
    </w:p>
    <w:p w14:paraId="0515FFAD"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Έχει δικαίωμα να δευτερολογήσει. Είναι Κοινοβουλευτικός Εκπρόσωπος και μπορεί να δευτερολογήσει.</w:t>
      </w:r>
    </w:p>
    <w:p w14:paraId="0515FFAE"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Σαχινίδη</w:t>
      </w:r>
      <w:proofErr w:type="spellEnd"/>
      <w:r>
        <w:rPr>
          <w:rFonts w:eastAsia="Times New Roman"/>
          <w:szCs w:val="24"/>
        </w:rPr>
        <w:t>, έχετε τον λόγο για δύο λεπτά.</w:t>
      </w:r>
    </w:p>
    <w:p w14:paraId="0515FFAF"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κύριε Υπουργέ, για την παραχώρηση.</w:t>
      </w:r>
    </w:p>
    <w:p w14:paraId="0515FFB0"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lastRenderedPageBreak/>
        <w:t xml:space="preserve">Οι </w:t>
      </w:r>
      <w:proofErr w:type="spellStart"/>
      <w:r>
        <w:rPr>
          <w:rFonts w:eastAsia="Times New Roman"/>
          <w:szCs w:val="24"/>
        </w:rPr>
        <w:t>πεμπτοφαλαγγίτες</w:t>
      </w:r>
      <w:proofErr w:type="spellEnd"/>
      <w:r>
        <w:rPr>
          <w:rFonts w:eastAsia="Times New Roman"/>
          <w:szCs w:val="24"/>
        </w:rPr>
        <w:t xml:space="preserve"> του συστήματος, το </w:t>
      </w:r>
      <w:r>
        <w:rPr>
          <w:rFonts w:eastAsia="Times New Roman"/>
          <w:szCs w:val="24"/>
        </w:rPr>
        <w:t xml:space="preserve">Κομμουνιστικό Κόμμα Ελλάδας, το μακρύ και χρήσιμο χέρι του συστήματος για άλλη μια φορά λειτούργησε ως βαλβίδα εκτόνωσης. Τους χαρακτηρισμούς που ακούστηκαν από τον ειδικό αγορητή τους επιστρέφουμε πολλαπλάσιους. </w:t>
      </w:r>
    </w:p>
    <w:p w14:paraId="0515FFB1"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t>Εντύπωση, όμως, μας κάνει η στάση του Προε</w:t>
      </w:r>
      <w:r>
        <w:rPr>
          <w:rFonts w:eastAsia="Times New Roman"/>
          <w:szCs w:val="24"/>
        </w:rPr>
        <w:t>δρείου της Βουλής που δεν τον επαναφέρατε στην τάξη, κύριε Πρόεδρε, παρ</w:t>
      </w:r>
      <w:r>
        <w:rPr>
          <w:rFonts w:eastAsia="Times New Roman"/>
          <w:szCs w:val="24"/>
        </w:rPr>
        <w:t xml:space="preserve">’ </w:t>
      </w:r>
      <w:r>
        <w:rPr>
          <w:rFonts w:eastAsia="Times New Roman"/>
          <w:szCs w:val="24"/>
        </w:rPr>
        <w:t xml:space="preserve">όλο που προκληθήκαμε δύο φορές. </w:t>
      </w:r>
    </w:p>
    <w:p w14:paraId="0515FFB2"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t>Εάν υπάρχουν εγκληματίες σε αυτήν την Αίθουσα, ας κοιταχτούνε στον καθρέφτη κάποιοι!</w:t>
      </w:r>
    </w:p>
    <w:p w14:paraId="0515FFB3"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Σαχινίδη</w:t>
      </w:r>
      <w:proofErr w:type="spellEnd"/>
      <w:r>
        <w:rPr>
          <w:rFonts w:eastAsia="Times New Roman"/>
          <w:szCs w:val="24"/>
        </w:rPr>
        <w:t xml:space="preserve">. </w:t>
      </w:r>
    </w:p>
    <w:p w14:paraId="0515FFB4" w14:textId="77777777" w:rsidR="00F75232" w:rsidRDefault="00120703">
      <w:pPr>
        <w:tabs>
          <w:tab w:val="left" w:pos="2820"/>
        </w:tabs>
        <w:spacing w:line="600" w:lineRule="auto"/>
        <w:ind w:firstLine="720"/>
        <w:jc w:val="both"/>
        <w:rPr>
          <w:rFonts w:eastAsia="Times New Roman"/>
          <w:szCs w:val="24"/>
        </w:rPr>
      </w:pPr>
      <w:r>
        <w:rPr>
          <w:rFonts w:eastAsia="Times New Roman"/>
          <w:szCs w:val="24"/>
        </w:rPr>
        <w:lastRenderedPageBreak/>
        <w:t>Κύ</w:t>
      </w:r>
      <w:r>
        <w:rPr>
          <w:rFonts w:eastAsia="Times New Roman"/>
          <w:szCs w:val="24"/>
        </w:rPr>
        <w:t xml:space="preserve">ριε Υπουργέ, έχετε τον λόγο για πέντε λεπτά. Ελπίζω να είναι μέσα </w:t>
      </w:r>
      <w:r>
        <w:rPr>
          <w:rFonts w:eastAsia="Times New Roman"/>
          <w:szCs w:val="24"/>
        </w:rPr>
        <w:t xml:space="preserve">στο πλαίσιο </w:t>
      </w:r>
      <w:r>
        <w:rPr>
          <w:rFonts w:eastAsia="Times New Roman"/>
          <w:szCs w:val="24"/>
        </w:rPr>
        <w:t>για τις απαντήσεις που θα δώσετε.</w:t>
      </w:r>
    </w:p>
    <w:p w14:paraId="0515FFB5" w14:textId="77777777" w:rsidR="00F75232" w:rsidRDefault="00120703">
      <w:pPr>
        <w:tabs>
          <w:tab w:val="left" w:pos="2820"/>
        </w:tabs>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Θα είμαι σύντομος, κύριε Πρόεδρε.</w:t>
      </w:r>
    </w:p>
    <w:p w14:paraId="0515FFB6"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Όμως, να μου επιτρέψει ο συνάδελφος του Κομμο</w:t>
      </w:r>
      <w:r>
        <w:rPr>
          <w:rFonts w:eastAsia="Times New Roman"/>
          <w:szCs w:val="24"/>
        </w:rPr>
        <w:t xml:space="preserve">υνιστικού Κόμματος Ελλάδας να πω ότι όταν βασική μας στόχευση είναι η ψήφιση ενός νομοσχεδίου, </w:t>
      </w:r>
      <w:r>
        <w:rPr>
          <w:rFonts w:eastAsia="Times New Roman"/>
          <w:szCs w:val="24"/>
        </w:rPr>
        <w:t xml:space="preserve">το οποίο </w:t>
      </w:r>
      <w:r>
        <w:rPr>
          <w:rFonts w:eastAsia="Times New Roman"/>
          <w:szCs w:val="24"/>
        </w:rPr>
        <w:t>αφορά τη συγκεκριμένη χρήση των τελικών προϊόντων της φαρμακευτικής κάνναβης, για εμάς η προσέγγιση είναι ότι όποιοι λένε «ναι» σε αυτήν την πρόταση, οπ</w:t>
      </w:r>
      <w:r>
        <w:rPr>
          <w:rFonts w:eastAsia="Times New Roman"/>
          <w:szCs w:val="24"/>
        </w:rPr>
        <w:t xml:space="preserve">ωσδήποτε και βεβαίως θα τους χειροκροτήσουμε και θα τους επιβραβεύσουμε. </w:t>
      </w:r>
    </w:p>
    <w:p w14:paraId="0515FFB7"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Από εκεί και πέρα, αν πρόσωπα ή κόμματα για άλλα ζητήματα, που δεν είναι ζητήματα που αφορούν το νομοσχέδιο, έχουν μια διαφορετική άποψη, αυτό είναι δικό τους θέμα. Άρα, πραγματικά δ</w:t>
      </w:r>
      <w:r>
        <w:rPr>
          <w:rFonts w:eastAsia="Times New Roman"/>
          <w:szCs w:val="24"/>
        </w:rPr>
        <w:t xml:space="preserve">εν περίμενα να έχει τέτοιες συμπεριφορές ένα </w:t>
      </w:r>
      <w:r>
        <w:rPr>
          <w:rFonts w:eastAsia="Times New Roman"/>
          <w:szCs w:val="24"/>
        </w:rPr>
        <w:t xml:space="preserve">κόμμα </w:t>
      </w:r>
      <w:r>
        <w:rPr>
          <w:rFonts w:eastAsia="Times New Roman"/>
          <w:szCs w:val="24"/>
        </w:rPr>
        <w:t>που έχει μια ιστορία. Νομίζω ότι καταλαβαίνετε.</w:t>
      </w:r>
    </w:p>
    <w:p w14:paraId="0515FFB8"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Και τώρα θα ήθελα να απευθυνθώ ιδιαίτερα στους αγαπητούς συναδέλφους που έφτασαν μέχρι το σημείο να βλέπουν πίσω από αυτήν τη ρύθμιση την απελευθέρωση της χρ</w:t>
      </w:r>
      <w:r>
        <w:rPr>
          <w:rFonts w:eastAsia="Times New Roman"/>
          <w:szCs w:val="24"/>
        </w:rPr>
        <w:t xml:space="preserve">ήσης της κάνναβης. Ειλικρινά, συμφωνείτε με την παραγωγική διαδικασία να καταλήξουμε σε αυτά τα προϊόντα; Συμφωνείτε. Πείτε μου, σας παρακαλώ, </w:t>
      </w:r>
      <w:r>
        <w:rPr>
          <w:rFonts w:eastAsia="Times New Roman"/>
          <w:szCs w:val="24"/>
        </w:rPr>
        <w:t xml:space="preserve">ποια </w:t>
      </w:r>
      <w:r>
        <w:rPr>
          <w:rFonts w:eastAsia="Times New Roman"/>
          <w:szCs w:val="24"/>
        </w:rPr>
        <w:t xml:space="preserve">είναι αυτά τα αδύνατα σημεία αυτής της παραγωγικής διαδικασίας που βρήκατε εσείς, τα οποία δικαιολογούν την </w:t>
      </w:r>
      <w:r>
        <w:rPr>
          <w:rFonts w:eastAsia="Times New Roman"/>
          <w:szCs w:val="24"/>
        </w:rPr>
        <w:t>άποψή σας.</w:t>
      </w:r>
    </w:p>
    <w:p w14:paraId="0515FFB9"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Εγώ, λοιπόν, σας λέω ξεκάθαρα: Πρώτον, ότι έχουμε μια ενιαία έγκριση άδειας –</w:t>
      </w:r>
      <w:proofErr w:type="spellStart"/>
      <w:r>
        <w:rPr>
          <w:rFonts w:eastAsia="Times New Roman"/>
          <w:szCs w:val="24"/>
        </w:rPr>
        <w:t>αδειοδότηση</w:t>
      </w:r>
      <w:proofErr w:type="spellEnd"/>
      <w:r>
        <w:rPr>
          <w:rFonts w:eastAsia="Times New Roman"/>
          <w:szCs w:val="24"/>
        </w:rPr>
        <w:t xml:space="preserve"> ενιαία- η οποία ξεκινάει από την ώρα που έρχεται ο σπόρος, το πολλαπλασιαστικό υλικό, και βγαίνει τελικό προϊόν φαρμακευτικής χρήσης.</w:t>
      </w:r>
    </w:p>
    <w:p w14:paraId="0515FFBA"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Από εκεί και πέρα, επε</w:t>
      </w:r>
      <w:r>
        <w:rPr>
          <w:rFonts w:eastAsia="Times New Roman"/>
          <w:szCs w:val="24"/>
        </w:rPr>
        <w:t xml:space="preserve">ιδή ειλικρινά ακούστηκαν «ποιες ποσότητες», «πόσες άδειες», το ένα, το άλλο, δεν κατάλαβα το εξής: Θέλετε τεχνικού χαρακτήρα προσεγγίσεις; Γιατί πιστεύω ότι κάθε </w:t>
      </w:r>
      <w:r>
        <w:rPr>
          <w:rFonts w:eastAsia="Times New Roman"/>
          <w:szCs w:val="24"/>
        </w:rPr>
        <w:t xml:space="preserve">κόμμα </w:t>
      </w:r>
      <w:r>
        <w:rPr>
          <w:rFonts w:eastAsia="Times New Roman"/>
          <w:szCs w:val="24"/>
        </w:rPr>
        <w:t>και κάθε χώρος έχει τη δυνατότητα να μπορεί με τους συμβούλους του να προσεγγίζει τεχνοκ</w:t>
      </w:r>
      <w:r>
        <w:rPr>
          <w:rFonts w:eastAsia="Times New Roman"/>
          <w:szCs w:val="24"/>
        </w:rPr>
        <w:t>ρατικά.</w:t>
      </w:r>
    </w:p>
    <w:p w14:paraId="0515FFBB"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Ξεκινάμε, λοιπόν: Έρχεται το αυτοκίνητο το οποίο ξεφορτώνει τον σπόρο, το πολλαπλασιαστικό υλικό, φεύγει, μπαίνει κατευθείαν σε μια περίπου τέτοια κατασκευή -είναι ένα </w:t>
      </w:r>
      <w:proofErr w:type="spellStart"/>
      <w:r>
        <w:rPr>
          <w:rFonts w:eastAsia="Times New Roman"/>
          <w:szCs w:val="24"/>
        </w:rPr>
        <w:t>θερμοκηπιακό</w:t>
      </w:r>
      <w:proofErr w:type="spellEnd"/>
      <w:r>
        <w:rPr>
          <w:rFonts w:eastAsia="Times New Roman"/>
          <w:szCs w:val="24"/>
        </w:rPr>
        <w:t xml:space="preserve"> κατασκεύασμα και θα το καταθέσω στα Πρακτικά- όπου λοιπόν εδώ </w:t>
      </w:r>
      <w:r>
        <w:rPr>
          <w:rFonts w:eastAsia="Times New Roman"/>
          <w:szCs w:val="24"/>
        </w:rPr>
        <w:lastRenderedPageBreak/>
        <w:t>τουλά</w:t>
      </w:r>
      <w:r>
        <w:rPr>
          <w:rFonts w:eastAsia="Times New Roman"/>
          <w:szCs w:val="24"/>
        </w:rPr>
        <w:t>χιστον στην παραγωγική διαδικασία δεν υπάρχει καμμία, μα καμμία δυνατότητα να ξεφύγει κάτι.</w:t>
      </w:r>
    </w:p>
    <w:p w14:paraId="0515FFBC"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ο </w:t>
      </w:r>
      <w:r>
        <w:rPr>
          <w:rFonts w:eastAsia="Times New Roman"/>
          <w:szCs w:val="24"/>
        </w:rPr>
        <w:t xml:space="preserve">Υπουργός κ. Ευάγγελος Αποστόλου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w:t>
      </w:r>
      <w:r>
        <w:rPr>
          <w:rFonts w:eastAsia="Times New Roman"/>
          <w:szCs w:val="24"/>
        </w:rPr>
        <w:t>ύθυνσης Στενογραφίας και Πρακτικών της Βουλής)</w:t>
      </w:r>
    </w:p>
    <w:p w14:paraId="0515FFBD"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Ας δούμε ποια είναι η παραγωγή που βγαίνει, γιατί ακούστηκαν κάτι νούμερα τρελά. Σας λέω ότι ένα στρέμμα –και το τονίζω- τέτοιου θερμοκηπίου θα μας βγάλει οκτακόσια κιλά υλικό, το οποίο θα πάει στην επόμενη μο</w:t>
      </w:r>
      <w:r>
        <w:rPr>
          <w:rFonts w:eastAsia="Times New Roman"/>
          <w:szCs w:val="24"/>
        </w:rPr>
        <w:t>νάδα, τη μεταποιητική, για να προχωρήσει στην περαιτέρω επεξεργασία, για να φτάσουμε στο τελικό προϊόν.</w:t>
      </w:r>
    </w:p>
    <w:p w14:paraId="0515FFBE"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lastRenderedPageBreak/>
        <w:t>Θα μου πείτε: Και ποιες είναι οι ανάγκες της χώρας και πώς θα υπολογίσετε εσείς τη λειτουργία της μονάδας αυτής, κατά πόσο δηλαδή είναι ή δεν είναι βιώσ</w:t>
      </w:r>
      <w:r>
        <w:rPr>
          <w:rFonts w:eastAsia="Times New Roman"/>
          <w:szCs w:val="24"/>
        </w:rPr>
        <w:t>ιμη; Ακούστε να δείτε. Πρώτον, είναι ένα ζήτημα για το οποίο κι άλλες χώρες -διότι αυτήν την ώρα βρίσκονται στη διαδικασία απελευθέρωσης της χρήσης της ιατρικής κάνναβης- δεν έχουμε στοιχεία, γιατί εκ των πραγμάτων μέχρι τώρα πώς μπορούσαν να υπάρχουν στοι</w:t>
      </w:r>
      <w:r>
        <w:rPr>
          <w:rFonts w:eastAsia="Times New Roman"/>
          <w:szCs w:val="24"/>
        </w:rPr>
        <w:t>χεία για τη χρήση των φαρμακευτικών παρασκευασμάτων κάνναβης, όταν αυτά δεν μπορούσαν να περάσουν μέσα από τη νόμιμη διαδικασία;</w:t>
      </w:r>
    </w:p>
    <w:p w14:paraId="0515FFBF"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Άρα, λοιπόν, βρισκόμαστε στην αρχή. Και δεν είμαστε μόνο εμείς, αλλά κι άλλες χώρες. Το ζήτημα είναι στην προκειμένη περίπτωση </w:t>
      </w:r>
      <w:r>
        <w:rPr>
          <w:rFonts w:eastAsia="Times New Roman"/>
          <w:szCs w:val="24"/>
        </w:rPr>
        <w:t xml:space="preserve">τι θα βγει τελικά από αυτήν την ιστορία. Θα βγει ένα προϊόν φαρμακευτικό, το οποίο τουλάχιστον στο κομμάτι που αφορά την </w:t>
      </w:r>
      <w:r>
        <w:rPr>
          <w:rFonts w:eastAsia="Times New Roman"/>
          <w:szCs w:val="24"/>
        </w:rPr>
        <w:lastRenderedPageBreak/>
        <w:t>εσωτερική διακίνηση -είπαμε είναι το κρατικό μονοπώλιο, είναι το Υπουργείο Υγείας, είναι όλα αυτά- θα πάει μέσα από τέτοια διαδικασία γ</w:t>
      </w:r>
      <w:r>
        <w:rPr>
          <w:rFonts w:eastAsia="Times New Roman"/>
          <w:szCs w:val="24"/>
        </w:rPr>
        <w:t xml:space="preserve">ια να καταλήξει στους ασθενείς. Αναφέρεται αυτό συγκεκριμένα, για να μην το διαβάσω και χάνουμε χρόνο. </w:t>
      </w:r>
    </w:p>
    <w:p w14:paraId="0515FFC0"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Επίσης, όσον αφορά αυτό που είναι να πάει στο εξωτερικό, αναφέρεται ότι με συγκεκριμένες άδειες, από συγκεκριμένα τελωνεία μέχρι και τον παραλήπτη, ο οπ</w:t>
      </w:r>
      <w:r>
        <w:rPr>
          <w:rFonts w:eastAsia="Times New Roman"/>
          <w:szCs w:val="24"/>
        </w:rPr>
        <w:t xml:space="preserve">οίος θα το πάρει. Όλα είναι ελεγχόμενα. Πού βρίσκετε, λοιπόν, εσείς ότι μέσα από αυτή τη διαδικασία θα μας ξεφύγει κάτι; </w:t>
      </w:r>
    </w:p>
    <w:p w14:paraId="0515FFC1" w14:textId="77777777" w:rsidR="00F75232" w:rsidRDefault="00120703">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0515FFC2"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το εξής, για να το καταλάβετε: Είναι δυνατόν ένας επενδυτής που βάζει τόσα χρήματα να ριψοκινδυνέψει για 5 </w:t>
      </w:r>
      <w:r>
        <w:rPr>
          <w:rFonts w:eastAsia="Times New Roman" w:cs="Times New Roman"/>
          <w:szCs w:val="24"/>
        </w:rPr>
        <w:lastRenderedPageBreak/>
        <w:t xml:space="preserve">και 10 χιλιάδες ευρώ το κλείσιμο μιας μονάδας; Δεν άκουσα κανέναν να αναφερθεί στη διάταξη </w:t>
      </w:r>
      <w:r>
        <w:rPr>
          <w:rFonts w:eastAsia="Times New Roman" w:cs="Times New Roman"/>
          <w:szCs w:val="24"/>
        </w:rPr>
        <w:t xml:space="preserve">η οποία </w:t>
      </w:r>
      <w:r>
        <w:rPr>
          <w:rFonts w:eastAsia="Times New Roman" w:cs="Times New Roman"/>
          <w:szCs w:val="24"/>
        </w:rPr>
        <w:t>λέει ότι με τον πρώτο έλεγχο που θα διαπιστωθεί πα</w:t>
      </w:r>
      <w:r>
        <w:rPr>
          <w:rFonts w:eastAsia="Times New Roman" w:cs="Times New Roman"/>
          <w:szCs w:val="24"/>
        </w:rPr>
        <w:t xml:space="preserve">ράβαση διακόπτεται η άδεια λειτουργίας της συγκεκριμένης μονάδας. </w:t>
      </w:r>
    </w:p>
    <w:p w14:paraId="0515FFC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w:t>
      </w:r>
      <w:r>
        <w:rPr>
          <w:rFonts w:eastAsia="Times New Roman" w:cs="Times New Roman"/>
          <w:szCs w:val="24"/>
        </w:rPr>
        <w:t>βέβαια</w:t>
      </w:r>
      <w:r>
        <w:rPr>
          <w:rFonts w:eastAsia="Times New Roman" w:cs="Times New Roman"/>
          <w:szCs w:val="24"/>
        </w:rPr>
        <w:t xml:space="preserve"> υπήρξε προβληματισμός αν μπορεί ή δεν μπορεί η </w:t>
      </w:r>
      <w:r>
        <w:rPr>
          <w:rFonts w:eastAsia="Times New Roman" w:cs="Times New Roman"/>
          <w:szCs w:val="24"/>
        </w:rPr>
        <w:t xml:space="preserve">Αστυνομία </w:t>
      </w:r>
      <w:r>
        <w:rPr>
          <w:rFonts w:eastAsia="Times New Roman" w:cs="Times New Roman"/>
          <w:szCs w:val="24"/>
        </w:rPr>
        <w:t>να ανταποκριθεί, να σημειώσω ότι στην ακρόαση φορέων ο εκπρόσωπος μίλησε για πάρα πολύ αυστηρά κριτήρια. Και βεβαίως η</w:t>
      </w:r>
      <w:r>
        <w:rPr>
          <w:rFonts w:eastAsia="Times New Roman" w:cs="Times New Roman"/>
          <w:szCs w:val="24"/>
        </w:rPr>
        <w:t xml:space="preserve"> φύλαξη –</w:t>
      </w:r>
      <w:proofErr w:type="spellStart"/>
      <w:r>
        <w:rPr>
          <w:rFonts w:eastAsia="Times New Roman" w:cs="Times New Roman"/>
          <w:szCs w:val="24"/>
        </w:rPr>
        <w:t>ουαί</w:t>
      </w:r>
      <w:proofErr w:type="spellEnd"/>
      <w:r>
        <w:rPr>
          <w:rFonts w:eastAsia="Times New Roman" w:cs="Times New Roman"/>
          <w:szCs w:val="24"/>
        </w:rPr>
        <w:t xml:space="preserve"> και αλίμονο!- είναι υπόθεση της ίδιας της εταιρείας. Απλώς, όποτε θέλουν οι ελεγκτικοί μηχανισμοί όχι μόνον της </w:t>
      </w:r>
      <w:r>
        <w:rPr>
          <w:rFonts w:eastAsia="Times New Roman" w:cs="Times New Roman"/>
          <w:szCs w:val="24"/>
        </w:rPr>
        <w:t>Αστυνομίας</w:t>
      </w:r>
      <w:r>
        <w:rPr>
          <w:rFonts w:eastAsia="Times New Roman" w:cs="Times New Roman"/>
          <w:szCs w:val="24"/>
        </w:rPr>
        <w:t xml:space="preserve">, αλλά και οι υπόλοιποι, ιδιαίτερα τα εμπλεκόμενα Υπουργεία, ανά πάσα στιγμή ελέγχουν τη συγκεκριμένη μονάδα. </w:t>
      </w:r>
    </w:p>
    <w:p w14:paraId="0515FFC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Ειλικρινά</w:t>
      </w:r>
      <w:r>
        <w:rPr>
          <w:rFonts w:eastAsia="Times New Roman" w:cs="Times New Roman"/>
          <w:szCs w:val="24"/>
        </w:rPr>
        <w:t xml:space="preserve">, δεν σας καταλαβαίνω. Πείτε μου σε ποιο σημείο υπάρχει εκεί η αδυναμία. Εμείς ξέρουμε -σας το είπα και προηγουμένως- ότι είναι αρχή ακόμα. Υπάρχουν πάρα πολλά θέματα που θα τα αντιμετωπίσουμε. Θα εκδοθούν και οι υπουργικές αποφάσεις οι οποίες θα αρχίσουν </w:t>
      </w:r>
      <w:r>
        <w:rPr>
          <w:rFonts w:eastAsia="Times New Roman" w:cs="Times New Roman"/>
          <w:szCs w:val="24"/>
        </w:rPr>
        <w:t>να εξειδικεύουν και ζητήματα τα οποία προκύπτουν από τη διαδικασία, όπως, για παράδειγμα, θέματα που έχουν σχέση με το κατά πόσον η έρευνα συμμετέχει σε αυτήν τη διαδικασία ή όχι. Τα δημόσια ερευνητικά κέντρα, τα πανεπιστήμια, βεβαίως θα βρούμε τον τρόπο ν</w:t>
      </w:r>
      <w:r>
        <w:rPr>
          <w:rFonts w:eastAsia="Times New Roman" w:cs="Times New Roman"/>
          <w:szCs w:val="24"/>
        </w:rPr>
        <w:t xml:space="preserve">α συμμετέχουν σε αυτήν τη διαδικασία αργότερα, όταν θα έχουμε μια παραγωγή ενός πολλαπλασιαστικού υλικού, σπόρων κ.λπ. τα οποία μπορούν να χρησιμοποιηθούν για την επόμενη περίοδο. Όλα αυτά θα τα δούμε όμως. Γι’ </w:t>
      </w:r>
      <w:r>
        <w:rPr>
          <w:rFonts w:eastAsia="Times New Roman" w:cs="Times New Roman"/>
          <w:szCs w:val="24"/>
        </w:rPr>
        <w:lastRenderedPageBreak/>
        <w:t>αυτό και βλέπετε ότι για να μην αφήσουμε ουσι</w:t>
      </w:r>
      <w:r>
        <w:rPr>
          <w:rFonts w:eastAsia="Times New Roman" w:cs="Times New Roman"/>
          <w:szCs w:val="24"/>
        </w:rPr>
        <w:t xml:space="preserve">αστικά κανένα περιθώριο, φτάσαμε σε σημείο να λέμε ότι δεν μπορεί να βγει απολύτως τίποτα από τις συγκεκριμένες μονάδες. </w:t>
      </w:r>
    </w:p>
    <w:p w14:paraId="0515FFC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Προς τι, λοιπόν, στήσατε αυτές τις μέρες ένα ολόκληρο σκηνικό ότι οδηγούμε εμείς στην απελευθέρωση της χρήσης της κάνναβης; Δεν θέλω ν</w:t>
      </w:r>
      <w:r>
        <w:rPr>
          <w:rFonts w:eastAsia="Times New Roman" w:cs="Times New Roman"/>
          <w:szCs w:val="24"/>
        </w:rPr>
        <w:t xml:space="preserve">α πω περισσότερα γιατί βεβαίως είναι και θέμα χρόνου. Να είστε όμως σίγουροι ότι μέσα και από τις υπουργικές αποφάσεις, αλλά και μέσα από τη λειτουργία θα έχουμε καλά αποτελέσματα. Και μην ακούτε νούμερα ειδικά όσον αφορά τις ποσότητες. Αντιλαμβάνεστε ότι </w:t>
      </w:r>
      <w:r>
        <w:rPr>
          <w:rFonts w:eastAsia="Times New Roman" w:cs="Times New Roman"/>
          <w:szCs w:val="24"/>
        </w:rPr>
        <w:t xml:space="preserve">με παραγωγή </w:t>
      </w:r>
      <w:r>
        <w:rPr>
          <w:rFonts w:eastAsia="Times New Roman" w:cs="Times New Roman"/>
          <w:szCs w:val="24"/>
        </w:rPr>
        <w:t>οκτακόσια</w:t>
      </w:r>
      <w:r>
        <w:rPr>
          <w:rFonts w:eastAsia="Times New Roman" w:cs="Times New Roman"/>
          <w:szCs w:val="24"/>
        </w:rPr>
        <w:t xml:space="preserve"> κιλά το στρέμμα, χρειάζονται τεράστιες εκτάσεις και ποσότητες. Και βέβαια μακάρι να υπάρξουν επενδυτές να έρθουν σε αυτήν τη διαδικασία. Εμείς έχουμε πάντα </w:t>
      </w:r>
      <w:r>
        <w:rPr>
          <w:rFonts w:eastAsia="Times New Roman" w:cs="Times New Roman"/>
          <w:szCs w:val="24"/>
        </w:rPr>
        <w:lastRenderedPageBreak/>
        <w:t>στο νου μας ότι και ο αγροτικός χώρος όχι μόνον θα ωφεληθεί, αλλά και θα συμμε</w:t>
      </w:r>
      <w:r>
        <w:rPr>
          <w:rFonts w:eastAsia="Times New Roman" w:cs="Times New Roman"/>
          <w:szCs w:val="24"/>
        </w:rPr>
        <w:t>τέχει σε αυτήν τη διαδικασία.</w:t>
      </w:r>
    </w:p>
    <w:p w14:paraId="0515FFC6" w14:textId="77777777" w:rsidR="00F75232" w:rsidRDefault="0012070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515FFC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0515FFC8"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Μία διευκρίνιση: Δεν ειπώθηκε από τον κ. Συντυχάκη «εγκληματική οργάνωση».</w:t>
      </w:r>
    </w:p>
    <w:p w14:paraId="0515FFC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Δύο φορές!</w:t>
      </w:r>
      <w:r>
        <w:rPr>
          <w:rFonts w:eastAsia="Times New Roman" w:cs="Times New Roman"/>
          <w:szCs w:val="24"/>
        </w:rPr>
        <w:t xml:space="preserve"> Κοιτάξτε τα Πρακτικά!</w:t>
      </w:r>
    </w:p>
    <w:p w14:paraId="0515FFC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Τα Πρακτικά κοίταξα. «Μας ταυτίζετε με την εγκληματική Χρυσή Αυγή». Παρ’ όλα αυτά, δεν είναι σωστή η έκφραση. </w:t>
      </w:r>
    </w:p>
    <w:p w14:paraId="0515FFC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Επιθετικός προσδιορισμός είναι!</w:t>
      </w:r>
    </w:p>
    <w:p w14:paraId="0515FFC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Αφήστε </w:t>
      </w:r>
      <w:r>
        <w:rPr>
          <w:rFonts w:eastAsia="Times New Roman" w:cs="Times New Roman"/>
          <w:szCs w:val="24"/>
        </w:rPr>
        <w:t>με να ολοκληρώσω. Θα διαγραφεί από τα Πρακτικά τόσο η συγκεκριμένη έκφραση, όσο και η δική σας περί «πέμπτης φάλαγγας» για να κρατήσουμε ένα επίπεδο στο τέλος της όλης συνεδρίασης.</w:t>
      </w:r>
    </w:p>
    <w:p w14:paraId="0515FFC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πρέπει την ώρα που γίνεται να τους κάνετε</w:t>
      </w:r>
      <w:r>
        <w:rPr>
          <w:rFonts w:eastAsia="Times New Roman" w:cs="Times New Roman"/>
          <w:szCs w:val="24"/>
        </w:rPr>
        <w:t xml:space="preserve"> παρατήρηση και να τους επαναφέρετε στην τάξη.</w:t>
      </w:r>
    </w:p>
    <w:p w14:paraId="0515FFC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θα μου πείτε τώρα αυτήν τη στιγμή. Καταλαβαίνω ότι είναι πολύ δύσκολη η όλη διαδικασία. Ας λήξει εδώ το θέμα.</w:t>
      </w:r>
    </w:p>
    <w:p w14:paraId="0515FFC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είναι έτσι, κύριε Πρόεδρε.</w:t>
      </w:r>
    </w:p>
    <w:p w14:paraId="0515FFD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(Μάριος Γεωργιάδης):</w:t>
      </w:r>
      <w:r>
        <w:rPr>
          <w:rFonts w:eastAsia="Times New Roman" w:cs="Times New Roman"/>
          <w:szCs w:val="24"/>
        </w:rPr>
        <w:t xml:space="preserve"> Έτσι είναι, κύριε Συντυχάκη. Δεν έχετε τον λόγο αυτήν τη στιγμή. Ολοκληρώθηκε η συζήτηση.</w:t>
      </w:r>
    </w:p>
    <w:p w14:paraId="0515FFD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μου πείτε εσείς τι πρέπει να πει ο εκπρόσωπος του Κομμουνιστικού Κόμματος; Αν είναι δυνατόν!</w:t>
      </w:r>
    </w:p>
    <w:p w14:paraId="0515FFD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w:t>
      </w:r>
      <w:r>
        <w:rPr>
          <w:rFonts w:eastAsia="Times New Roman" w:cs="Times New Roman"/>
          <w:b/>
          <w:szCs w:val="24"/>
        </w:rPr>
        <w:t>δης):</w:t>
      </w:r>
      <w:r>
        <w:rPr>
          <w:rFonts w:eastAsia="Times New Roman" w:cs="Times New Roman"/>
          <w:szCs w:val="24"/>
        </w:rPr>
        <w:t xml:space="preserve"> Θα πω τι πρέπει να διαγραφεί. Έχω το δικαίωμα να διαγράψω κάποια έκφραση, αν θεωρώ ότι δεν πρέπει να ειπωθεί.</w:t>
      </w:r>
    </w:p>
    <w:p w14:paraId="0515FFD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Μου δίνετε τον λόγο, σας παρακαλώ;</w:t>
      </w:r>
    </w:p>
    <w:p w14:paraId="0515FFD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Για ποιον λόγο; Τι θέλετε να πείτε; Κύριε Συντυχάκη</w:t>
      </w:r>
      <w:r>
        <w:rPr>
          <w:rFonts w:eastAsia="Times New Roman" w:cs="Times New Roman"/>
          <w:szCs w:val="24"/>
        </w:rPr>
        <w:t>, έχει ολοκληρωθεί η συζήτηση.</w:t>
      </w:r>
    </w:p>
    <w:p w14:paraId="0515FFD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μου δώσετε τον λόγο επί προσωπικού; </w:t>
      </w:r>
    </w:p>
    <w:p w14:paraId="0515FFD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Γιατί επί προσωπικού; Υπήρχε κάποια εξύβριση προς εσάς;</w:t>
      </w:r>
    </w:p>
    <w:p w14:paraId="0515FFD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απευθυνθήκατε σε εμένα. Έχετε ανοιχτό </w:t>
      </w:r>
      <w:r>
        <w:rPr>
          <w:rFonts w:eastAsia="Times New Roman" w:cs="Times New Roman"/>
          <w:szCs w:val="24"/>
        </w:rPr>
        <w:t>το δικό σας μικρόφωνο και δεν μου δίνετε τον λόγο.</w:t>
      </w:r>
    </w:p>
    <w:p w14:paraId="0515FFD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Αναφέρθηκα σε κάτι που είπατε, κύριε Συντυχάκη.</w:t>
      </w:r>
    </w:p>
    <w:p w14:paraId="0515FFD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Δεν μου δίνετε τον λόγο, ενώ οφείλετε να μου τον δώσετε.</w:t>
      </w:r>
    </w:p>
    <w:p w14:paraId="0515FFD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οφείλω να σας δώσω τον λόγο, γιατί δεν υπήρχε κάποια υβριστική αναφορά προς εσάς.</w:t>
      </w:r>
    </w:p>
    <w:p w14:paraId="0515FFD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Ανοίξτε, σας παρακαλώ, το μικρόφωνο. Διαφορετικά θα φωνάξω όσο μπορώ πιο δυνατά.</w:t>
      </w:r>
    </w:p>
    <w:p w14:paraId="0515FFDC" w14:textId="77777777" w:rsidR="00F75232" w:rsidRDefault="00120703">
      <w:pPr>
        <w:spacing w:line="600" w:lineRule="auto"/>
        <w:ind w:firstLine="720"/>
        <w:jc w:val="both"/>
        <w:rPr>
          <w:rFonts w:eastAsia="Times New Roman" w:cs="Times New Roman"/>
          <w:b/>
          <w:szCs w:val="24"/>
        </w:rPr>
      </w:pPr>
      <w:r>
        <w:rPr>
          <w:rFonts w:eastAsia="Times New Roman" w:cs="Times New Roman"/>
          <w:b/>
          <w:szCs w:val="24"/>
        </w:rPr>
        <w:t>ΠΡΟΕΔΡΕΥΩΝ (Μάριος Γεωργιάδης):</w:t>
      </w:r>
      <w:r>
        <w:rPr>
          <w:rFonts w:eastAsia="Times New Roman" w:cs="Times New Roman"/>
          <w:szCs w:val="24"/>
        </w:rPr>
        <w:t xml:space="preserve"> Φωνάζετε για να σας φοβηθούμε δηλαδή;</w:t>
      </w:r>
      <w:r>
        <w:rPr>
          <w:rFonts w:eastAsia="Times New Roman" w:cs="Times New Roman"/>
          <w:b/>
          <w:szCs w:val="24"/>
        </w:rPr>
        <w:t xml:space="preserve"> </w:t>
      </w:r>
    </w:p>
    <w:p w14:paraId="0515FFD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Είχατε την ευαισθησία και δώσατε τον λόγο στην εγκληματική Χρυσή Αυγή… </w:t>
      </w:r>
    </w:p>
    <w:p w14:paraId="0515FFD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Αυτό είπατε εσείς και σας είπα…</w:t>
      </w:r>
    </w:p>
    <w:p w14:paraId="0515FFD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…και τώρα δεν έχετε την ευαισθησία, α</w:t>
      </w:r>
      <w:r>
        <w:rPr>
          <w:rFonts w:eastAsia="Times New Roman" w:cs="Times New Roman"/>
          <w:szCs w:val="24"/>
        </w:rPr>
        <w:t xml:space="preserve">πευθυνόμενος σε εμένα, να μου δώσετε τον λόγο; </w:t>
      </w:r>
    </w:p>
    <w:p w14:paraId="0515FFE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Είπα να διαγραφούν οι εκφράσεις τόσο προς το ΚΚΕ…</w:t>
      </w:r>
    </w:p>
    <w:p w14:paraId="0515FFE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θα διαγράψετε τίποτε…</w:t>
      </w:r>
    </w:p>
    <w:p w14:paraId="0515FFE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Όχι, θα διαγραφούν.</w:t>
      </w:r>
    </w:p>
    <w:p w14:paraId="0515FFE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Δικό</w:t>
      </w:r>
      <w:r>
        <w:rPr>
          <w:rFonts w:eastAsia="Times New Roman" w:cs="Times New Roman"/>
          <w:szCs w:val="24"/>
        </w:rPr>
        <w:t xml:space="preserve"> σας θέμα είναι, αλλά εμείς βεβαίως και χαρακτηρίζουμε ως εγκληματική τη Χρυσή Αυγή. Δεν κατάλαβα γιατί εσείς μιλάτε για λογαριασμό του ΚΚΕ!</w:t>
      </w:r>
    </w:p>
    <w:p w14:paraId="0515FFE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Εσείς έχετε κάθε δικαίωμα να το κάνετε, όμως όχι εντός του Κοινοβουλίου. Μπορείτε ν</w:t>
      </w:r>
      <w:r>
        <w:rPr>
          <w:rFonts w:eastAsia="Times New Roman" w:cs="Times New Roman"/>
          <w:szCs w:val="24"/>
        </w:rPr>
        <w:t>α βγείτε στο Περιστύλιο ή έξω στα κανάλια και να κάνετε οποιαδήποτε...</w:t>
      </w:r>
    </w:p>
    <w:p w14:paraId="0515FFE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Υπάρχουν νόμιμες συνέπειες…</w:t>
      </w:r>
    </w:p>
    <w:p w14:paraId="0515FFE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συνάδελφοι, σας παρακαλώ!</w:t>
      </w:r>
    </w:p>
    <w:p w14:paraId="0515FFE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δώστε μου σας παρακαλώ τον λόγο.</w:t>
      </w:r>
    </w:p>
    <w:p w14:paraId="0515FFE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(Μάριος Γεωργιάδης):</w:t>
      </w:r>
      <w:r>
        <w:rPr>
          <w:rFonts w:eastAsia="Times New Roman" w:cs="Times New Roman"/>
          <w:szCs w:val="24"/>
        </w:rPr>
        <w:t xml:space="preserve"> Κύριοι συνάδελφοι, σας παρακαλώ να λήξει το θέμα.</w:t>
      </w:r>
    </w:p>
    <w:p w14:paraId="0515FFE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Δεν δικαιούμαι τον λόγο; Τον δικαιούμαι τον λόγο, ναι ή όχι; </w:t>
      </w:r>
    </w:p>
    <w:p w14:paraId="0515FFE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Συντυχάκη, δεν δικαιούστε τον λόγο αυτή τη στιγμή.</w:t>
      </w:r>
    </w:p>
    <w:p w14:paraId="0515FFE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w:t>
      </w:r>
      <w:r>
        <w:rPr>
          <w:rFonts w:eastAsia="Times New Roman" w:cs="Times New Roman"/>
          <w:b/>
          <w:szCs w:val="24"/>
        </w:rPr>
        <w:t>ΝΟΥΗΛ ΣΥΝΤΥΧΑΚΗΣ:</w:t>
      </w:r>
      <w:r>
        <w:rPr>
          <w:rFonts w:eastAsia="Times New Roman" w:cs="Times New Roman"/>
          <w:szCs w:val="24"/>
        </w:rPr>
        <w:t xml:space="preserve"> Δεν δικαιούμαι τον λόγο;</w:t>
      </w:r>
    </w:p>
    <w:p w14:paraId="0515FFE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δικαιούστε αυτή τη στιγμή τον λόγο. Έχει λήξει η συνεδρίαση.</w:t>
      </w:r>
    </w:p>
    <w:p w14:paraId="0515FFE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έχω το δικαίωμα να μιλήσω επί προσωπικού;</w:t>
      </w:r>
    </w:p>
    <w:p w14:paraId="0515FFE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Επί προσωπικού γ</w:t>
      </w:r>
      <w:r>
        <w:rPr>
          <w:rFonts w:eastAsia="Times New Roman" w:cs="Times New Roman"/>
          <w:szCs w:val="24"/>
        </w:rPr>
        <w:t>ια ποιο θέμα, κύριε Συντυχάκη;</w:t>
      </w:r>
    </w:p>
    <w:p w14:paraId="0515FFE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Απευθυνθήκατε και εσείς, αλλά και…</w:t>
      </w:r>
    </w:p>
    <w:p w14:paraId="0515FFF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εξύβρισε κάποιος, κύριε Συντυχάκη; Τι θα πει απευθύνθηκα;</w:t>
      </w:r>
    </w:p>
    <w:p w14:paraId="0515FFF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θα μου δώσετε τον λόγο;</w:t>
      </w:r>
    </w:p>
    <w:p w14:paraId="0515FFF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w:t>
      </w:r>
      <w:r>
        <w:rPr>
          <w:rFonts w:eastAsia="Times New Roman" w:cs="Times New Roman"/>
          <w:b/>
          <w:szCs w:val="24"/>
        </w:rPr>
        <w:t>ιάδης):</w:t>
      </w:r>
      <w:r>
        <w:rPr>
          <w:rFonts w:eastAsia="Times New Roman" w:cs="Times New Roman"/>
          <w:szCs w:val="24"/>
        </w:rPr>
        <w:t xml:space="preserve"> Να σας δώσω τον λόγο για ποιο θέμα; Πείτε μου για ποιο θέμα θέλετε τον λόγο. </w:t>
      </w:r>
    </w:p>
    <w:p w14:paraId="0515FFF3"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Ορίστε, έχετε τον λόγο για τριάντα δευτερόλεπτα, να μου πείτε γιατί θέλετε να μιλήσετε.</w:t>
      </w:r>
    </w:p>
    <w:p w14:paraId="0515FFF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Γιατί κάνουμε διάλογο με κλειστό το δικό μου μικρόφωνο…</w:t>
      </w:r>
    </w:p>
    <w:p w14:paraId="0515FFF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(Μάριος Γεωργιάδης):</w:t>
      </w:r>
      <w:r>
        <w:rPr>
          <w:rFonts w:eastAsia="Times New Roman" w:cs="Times New Roman"/>
          <w:szCs w:val="24"/>
        </w:rPr>
        <w:t xml:space="preserve"> Έχει ανοίξει το μικρόφωνό σας, μιλήστε.</w:t>
      </w:r>
    </w:p>
    <w:p w14:paraId="0515FFF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Απευθύνεστε σε εμένα και σε ολόκληρο το Σώμα από θέση ισχύος. Είναι κατάχρηση αυτό που κάνετε ως Πρόεδρος.</w:t>
      </w:r>
    </w:p>
    <w:p w14:paraId="0515FFF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είναι κατάχρηση. Κατάχρηση είναι αυτό που κάνετε εσείς αυτή τη στιγμή.</w:t>
      </w:r>
    </w:p>
    <w:p w14:paraId="0515FFF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Ακούστε με να σας πω. Εμείς δεν έχουμε κανέναν απολύτως ενδοιασμό να χαρακτηρίσουμε τη Χρυσή Αυγή ως εγκληματική οργάνωση.</w:t>
      </w:r>
    </w:p>
    <w:p w14:paraId="0515FFF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θα το κάνετε εδώ μέσα όμως, κύριε Συντυχάκη… </w:t>
      </w:r>
    </w:p>
    <w:p w14:paraId="0515FFF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Γιατί; </w:t>
      </w:r>
    </w:p>
    <w:p w14:paraId="0515FFF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Γιατί εδώ δεν αρμόζουν τέτοιες εκφράσεις.</w:t>
      </w:r>
    </w:p>
    <w:p w14:paraId="0515FFF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Εσείς θα μας υποδείξετε;</w:t>
      </w:r>
    </w:p>
    <w:p w14:paraId="0515FFF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Βεβαίως, όταν θεωρώ ότ</w:t>
      </w:r>
      <w:r>
        <w:rPr>
          <w:rFonts w:eastAsia="Times New Roman" w:cs="Times New Roman"/>
          <w:szCs w:val="24"/>
        </w:rPr>
        <w:t>ι…</w:t>
      </w:r>
    </w:p>
    <w:p w14:paraId="0515FFF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Είστε ο συνήγορος της Χρυσής Αυγής;</w:t>
      </w:r>
    </w:p>
    <w:p w14:paraId="0515FFF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είμαι ο συνήγορος της Χρυσής Αυγής.</w:t>
      </w:r>
    </w:p>
    <w:p w14:paraId="0516000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Αυτό κάνετε τώρα.</w:t>
      </w:r>
    </w:p>
    <w:p w14:paraId="0516000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Όχι δεν συνηγορώ τη Χρυσή Αυγή.</w:t>
      </w:r>
    </w:p>
    <w:p w14:paraId="0516000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w:t>
      </w:r>
      <w:r>
        <w:rPr>
          <w:rFonts w:eastAsia="Times New Roman" w:cs="Times New Roman"/>
          <w:b/>
          <w:szCs w:val="24"/>
        </w:rPr>
        <w:t>Σ:</w:t>
      </w:r>
      <w:r>
        <w:rPr>
          <w:rFonts w:eastAsia="Times New Roman" w:cs="Times New Roman"/>
          <w:szCs w:val="24"/>
        </w:rPr>
        <w:t xml:space="preserve"> Και κρίνεστε από αυτά που λέτε…</w:t>
      </w:r>
    </w:p>
    <w:p w14:paraId="0516000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Εσείς παριστάνετε τον κατήγορο.</w:t>
      </w:r>
    </w:p>
    <w:p w14:paraId="0516000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Βεβαίως, να κριθώ από αυτά που λέω.</w:t>
      </w:r>
    </w:p>
    <w:p w14:paraId="0516000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Κρίνεστε από αυτά που λέτε στον ελληνικό λαό, όχι μόνο στο Σώμα…</w:t>
      </w:r>
    </w:p>
    <w:p w14:paraId="0516000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w:t>
      </w:r>
      <w:r>
        <w:rPr>
          <w:rFonts w:eastAsia="Times New Roman" w:cs="Times New Roman"/>
          <w:b/>
          <w:szCs w:val="24"/>
        </w:rPr>
        <w:t>ιος Γεωργιάδης):</w:t>
      </w:r>
      <w:r>
        <w:rPr>
          <w:rFonts w:eastAsia="Times New Roman" w:cs="Times New Roman"/>
          <w:szCs w:val="24"/>
        </w:rPr>
        <w:t xml:space="preserve"> Εγώ κρίνω τις εκφράσεις. Αν θεωρήσω ότι είναι απρεπής κάποια έκφραση…</w:t>
      </w:r>
    </w:p>
    <w:p w14:paraId="0516000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Επιτρέψτε μου, με αφορμή τη συζήτηση του σχεδίου νόμου και επειδή η Κυβέρνηση και οι διάφοροι λαϊκοί της επιχείρησαν να ταυτίσουν το Κομμουνιστικό </w:t>
      </w:r>
      <w:r>
        <w:rPr>
          <w:rFonts w:eastAsia="Times New Roman" w:cs="Times New Roman"/>
          <w:szCs w:val="24"/>
        </w:rPr>
        <w:t>Κόμμα Ελλάδας με την εγκληματική Χρυσή Αυγή και τη Νέα Δημοκρατία…</w:t>
      </w:r>
    </w:p>
    <w:p w14:paraId="0516000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Συνεχίζετε να χρησιμοποιείτε…</w:t>
      </w:r>
    </w:p>
    <w:p w14:paraId="0516000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…ξεκαθαρίσαμε, λοιπόν, να μη μας ταυτίζουν με τις πονηριές τους, διότι επί της ουσίας και για το επίδικο </w:t>
      </w:r>
      <w:r>
        <w:rPr>
          <w:rFonts w:eastAsia="Times New Roman" w:cs="Times New Roman"/>
          <w:szCs w:val="24"/>
        </w:rPr>
        <w:t>που είναι η εγκληματική δράση στην παραγωγή κάνναβης, συμφωνεί και η Χρυσή Αυγή και η Νέα Δημοκρατία 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όχι το Κομμουνιστικό Κόμμα Ελλάδας.</w:t>
      </w:r>
    </w:p>
    <w:p w14:paraId="0516000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Ολοκληρώσατε, κύριε Συντυχάκη; Ωραία.</w:t>
      </w:r>
    </w:p>
    <w:p w14:paraId="0516000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Παρακαλώ, να μ</w:t>
      </w:r>
      <w:r>
        <w:rPr>
          <w:rFonts w:eastAsia="Times New Roman" w:cs="Times New Roman"/>
          <w:szCs w:val="24"/>
        </w:rPr>
        <w:t xml:space="preserve">η δώσουμε άλλη συνέχεια. </w:t>
      </w:r>
    </w:p>
    <w:p w14:paraId="0516000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Σοβαρευτείτε, κύριε Συντυχάκη.</w:t>
      </w:r>
    </w:p>
    <w:p w14:paraId="0516000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κύριε </w:t>
      </w:r>
      <w:proofErr w:type="spellStart"/>
      <w:r>
        <w:rPr>
          <w:rFonts w:eastAsia="Times New Roman" w:cs="Times New Roman"/>
          <w:szCs w:val="24"/>
        </w:rPr>
        <w:t>Αϊβατίδη</w:t>
      </w:r>
      <w:proofErr w:type="spellEnd"/>
      <w:r>
        <w:rPr>
          <w:rFonts w:eastAsia="Times New Roman" w:cs="Times New Roman"/>
          <w:szCs w:val="24"/>
        </w:rPr>
        <w:t xml:space="preserve">, να τελειώσουμε με την όλη διαδικασία. </w:t>
      </w:r>
    </w:p>
    <w:p w14:paraId="0516000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Έχασε την ψυχραιμία του, κύριε Πρόεδρε.</w:t>
      </w:r>
    </w:p>
    <w:p w14:paraId="0516000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w:t>
      </w:r>
      <w:r>
        <w:rPr>
          <w:rFonts w:eastAsia="Times New Roman" w:cs="Times New Roman"/>
          <w:b/>
          <w:szCs w:val="24"/>
        </w:rPr>
        <w:t xml:space="preserve">εωργιάδης): </w:t>
      </w:r>
      <w:r>
        <w:rPr>
          <w:rFonts w:eastAsia="Times New Roman" w:cs="Times New Roman"/>
          <w:szCs w:val="24"/>
        </w:rPr>
        <w:t xml:space="preserve">Κυρίες και κύριοι συνάδελφοι, πριν συνεχίσουμε με την ψηφοφορία,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w:t>
      </w:r>
      <w:r>
        <w:rPr>
          <w:rFonts w:eastAsia="Times New Roman" w:cs="Times New Roman"/>
          <w:szCs w:val="24"/>
        </w:rPr>
        <w:t>ν.</w:t>
      </w:r>
      <w:r>
        <w:rPr>
          <w:rFonts w:eastAsia="Times New Roman" w:cs="Times New Roman"/>
          <w:szCs w:val="24"/>
        </w:rPr>
        <w:t>3126/20</w:t>
      </w:r>
      <w:r>
        <w:rPr>
          <w:rFonts w:eastAsia="Times New Roman" w:cs="Times New Roman"/>
          <w:szCs w:val="24"/>
        </w:rPr>
        <w:t xml:space="preserve">03 «Ποινική Ευθύνη </w:t>
      </w:r>
      <w:r>
        <w:rPr>
          <w:rFonts w:eastAsia="Times New Roman" w:cs="Times New Roman"/>
          <w:szCs w:val="24"/>
        </w:rPr>
        <w:lastRenderedPageBreak/>
        <w:t>των Υπουργών», όπως ισχύει, την 1</w:t>
      </w:r>
      <w:r w:rsidRPr="00162EF3">
        <w:rPr>
          <w:rFonts w:eastAsia="Times New Roman" w:cs="Times New Roman"/>
          <w:szCs w:val="24"/>
          <w:vertAlign w:val="superscript"/>
        </w:rPr>
        <w:t>η</w:t>
      </w:r>
      <w:r>
        <w:rPr>
          <w:rFonts w:eastAsia="Times New Roman" w:cs="Times New Roman"/>
          <w:szCs w:val="24"/>
        </w:rPr>
        <w:t xml:space="preserve"> Μαρτίου 2018: Ποινική δικογραφία που αφορά στον Υπουργό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0516001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w:t>
      </w:r>
      <w:r>
        <w:rPr>
          <w:rFonts w:eastAsia="Times New Roman" w:cs="Times New Roman"/>
          <w:szCs w:val="24"/>
        </w:rPr>
        <w:t>άρθρων</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των τροπολογιών </w:t>
      </w:r>
      <w:r>
        <w:rPr>
          <w:rFonts w:eastAsia="Times New Roman" w:cs="Times New Roman"/>
          <w:szCs w:val="24"/>
        </w:rPr>
        <w:t xml:space="preserve">και του συνόλου </w:t>
      </w:r>
      <w:r>
        <w:rPr>
          <w:rFonts w:eastAsia="Times New Roman" w:cs="Times New Roman"/>
          <w:szCs w:val="24"/>
        </w:rPr>
        <w:t>του σχεδίου νόμου του Υπουργείου Υγείας</w:t>
      </w:r>
      <w:r>
        <w:rPr>
          <w:rFonts w:eastAsia="Times New Roman" w:cs="Times New Roman"/>
          <w:szCs w:val="24"/>
        </w:rPr>
        <w:t>:</w:t>
      </w:r>
      <w:r>
        <w:rPr>
          <w:rFonts w:eastAsia="Times New Roman" w:cs="Times New Roman"/>
          <w:szCs w:val="24"/>
        </w:rPr>
        <w:t xml:space="preserve"> «Διατάξεις για την Παραγωγή Τελικών Προϊόντων Φαρμακευτικής Κάνναβης και άλλες διατάξεις».</w:t>
      </w:r>
    </w:p>
    <w:p w14:paraId="0516001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516001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1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1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1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w:t>
      </w:r>
    </w:p>
    <w:p w14:paraId="0516001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0516001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0516001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1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0516001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w:t>
      </w:r>
      <w:r>
        <w:rPr>
          <w:rFonts w:eastAsia="Times New Roman" w:cs="Times New Roman"/>
          <w:szCs w:val="24"/>
        </w:rPr>
        <w:t xml:space="preserve"> το νομοσχέδιο του Υπουργείου Υγείας</w:t>
      </w:r>
      <w:r>
        <w:rPr>
          <w:rFonts w:eastAsia="Times New Roman" w:cs="Times New Roman"/>
          <w:szCs w:val="24"/>
        </w:rPr>
        <w:t>:</w:t>
      </w:r>
      <w:r>
        <w:rPr>
          <w:rFonts w:eastAsia="Times New Roman" w:cs="Times New Roman"/>
          <w:szCs w:val="24"/>
        </w:rPr>
        <w:t xml:space="preserve"> «Διατάξεις για την Παραγωγή Τελικών Προϊόντων Φαρμακευτικής Κάνναβης και άλλες διατάξεις» έγινε δεκτό επί της αρχής κατά πλειοψηφία.</w:t>
      </w:r>
    </w:p>
    <w:p w14:paraId="0516001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0516001C"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Ερωτάται το Σ</w:t>
      </w:r>
      <w:r>
        <w:rPr>
          <w:rFonts w:eastAsia="Times New Roman" w:cs="Times New Roman"/>
          <w:szCs w:val="24"/>
        </w:rPr>
        <w:t>ώμα: Γίνεται δεκτό το άρθρο 1, όπως τροποποιήθηκε από τον κύριο Υπουργό;</w:t>
      </w:r>
    </w:p>
    <w:p w14:paraId="0516001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1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1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2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516002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0516002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0516002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2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0516002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Συνεπώς το άρθρο 1 έγινε δεκτό, όπως τροποποιήθηκε από τον κύριο Υπουργό, κατά πλειοψηφία.</w:t>
      </w:r>
    </w:p>
    <w:p w14:paraId="05160026"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0516002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2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2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2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516002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0516002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0516002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2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Ναι.</w:t>
      </w:r>
    </w:p>
    <w:p w14:paraId="0516002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το άρθρο 2 έγινε δεκτό ως έχει κατά πλειοψηφία.</w:t>
      </w:r>
    </w:p>
    <w:p w14:paraId="0516003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1503 και ειδικό 113 ως έχει;</w:t>
      </w:r>
    </w:p>
    <w:p w14:paraId="0516003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3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3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0516003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516003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0516003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0516003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Δ</w:t>
      </w:r>
      <w:r>
        <w:rPr>
          <w:rFonts w:eastAsia="Times New Roman" w:cs="Times New Roman"/>
          <w:b/>
          <w:szCs w:val="24"/>
        </w:rPr>
        <w:t>ΗΜΗΤΡΙΟΣ ΚΑΒΑΔΕΛΛΑΣ:</w:t>
      </w:r>
      <w:r>
        <w:rPr>
          <w:rFonts w:eastAsia="Times New Roman" w:cs="Times New Roman"/>
          <w:szCs w:val="24"/>
        </w:rPr>
        <w:t xml:space="preserve"> Όχι.</w:t>
      </w:r>
    </w:p>
    <w:p w14:paraId="0516003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Όχι.</w:t>
      </w:r>
    </w:p>
    <w:p w14:paraId="0516003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η τροπολογία με γενικό αριθμό 1503 και ειδικό 113 έγινε δεκτή ως έχει κατά πλειοψηφία και εντάσσεται στο νομοσχέδιο ως ίδιο άρθρο.</w:t>
      </w:r>
    </w:p>
    <w:p w14:paraId="0516003A"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szCs w:val="24"/>
        </w:rPr>
        <w:t>τροπολογία με γενικό αριθμό 1504 και ειδικό 114 ως έχει;</w:t>
      </w:r>
    </w:p>
    <w:p w14:paraId="0516003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3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0516003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3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516003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05160040"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05160041"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4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w:t>
      </w:r>
      <w:r>
        <w:rPr>
          <w:rFonts w:eastAsia="Times New Roman" w:cs="Times New Roman"/>
          <w:b/>
          <w:szCs w:val="24"/>
        </w:rPr>
        <w:t>Σ ΨΑΡΙΑΝΟΣ:</w:t>
      </w:r>
      <w:r>
        <w:rPr>
          <w:rFonts w:eastAsia="Times New Roman" w:cs="Times New Roman"/>
          <w:szCs w:val="24"/>
        </w:rPr>
        <w:t xml:space="preserve"> Όχι.</w:t>
      </w:r>
    </w:p>
    <w:p w14:paraId="0516004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η τροπολογία με γενικό αριθμό 1504 και ειδικό 114 έγινε δεκτή ως έχει κατά πλειοψηφία και εντάσσεται στο νομοσχέδιο ως ίδια άρθρα.</w:t>
      </w:r>
    </w:p>
    <w:p w14:paraId="05160044"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5160045"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ακροτελεύτιο άρθρο;</w:t>
      </w:r>
    </w:p>
    <w:p w14:paraId="0516004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4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4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4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w:t>
      </w:r>
    </w:p>
    <w:p w14:paraId="0516004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w:t>
      </w:r>
    </w:p>
    <w:p w14:paraId="0516004B"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0516004C"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4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0516004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ακροτελεύτιο άρθρο έγινε δεκτό κατά πλειοψηφία.</w:t>
      </w:r>
    </w:p>
    <w:p w14:paraId="0516004F"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«Διατάξεις για την Παραγωγή Τελικών Προϊόντων Φαρμακευτικής Κάνναβης και άλλες διατάξεις» έγινε δεκτό επί της αρχής και επί των </w:t>
      </w:r>
      <w:r>
        <w:rPr>
          <w:rFonts w:eastAsia="Times New Roman" w:cs="Times New Roman"/>
          <w:szCs w:val="24"/>
        </w:rPr>
        <w:t>άρθρων.</w:t>
      </w:r>
    </w:p>
    <w:p w14:paraId="0516005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Προχωρούμε στην ψήφιση</w:t>
      </w:r>
      <w:r>
        <w:rPr>
          <w:rFonts w:eastAsia="Times New Roman" w:cs="Times New Roman"/>
          <w:szCs w:val="24"/>
        </w:rPr>
        <w:t xml:space="preserve"> </w:t>
      </w:r>
      <w:r>
        <w:rPr>
          <w:rFonts w:eastAsia="Times New Roman" w:cs="Times New Roman"/>
          <w:szCs w:val="24"/>
        </w:rPr>
        <w:t>του νομοσχεδίου</w:t>
      </w:r>
      <w:r>
        <w:rPr>
          <w:rFonts w:eastAsia="Times New Roman" w:cs="Times New Roman"/>
          <w:szCs w:val="24"/>
        </w:rPr>
        <w:t xml:space="preserve"> και στο </w:t>
      </w:r>
      <w:r>
        <w:rPr>
          <w:rFonts w:eastAsia="Times New Roman" w:cs="Times New Roman"/>
          <w:szCs w:val="24"/>
        </w:rPr>
        <w:t xml:space="preserve">σύνολο </w:t>
      </w:r>
    </w:p>
    <w:p w14:paraId="05160051"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νομοσχέδιο και στο σύνολο;</w:t>
      </w:r>
    </w:p>
    <w:p w14:paraId="0516005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05160053"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05160054"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05160055"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5160056"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05160057"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ΠΑΠΑΧΡΙΣΤΟΠΟΥΛΟΣ:</w:t>
      </w:r>
      <w:r>
        <w:rPr>
          <w:rFonts w:eastAsia="Times New Roman" w:cs="Times New Roman"/>
          <w:szCs w:val="24"/>
        </w:rPr>
        <w:t xml:space="preserve"> Ναι.</w:t>
      </w:r>
    </w:p>
    <w:p w14:paraId="05160058"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05160059"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0516005A"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Το νομοσχέδιο έγινε δεκτό και στο σύνολο κατά πλειοψηφία.</w:t>
      </w:r>
    </w:p>
    <w:p w14:paraId="0516005B"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«Διατάξεις για την Παραγωγή Τελικών Πρ</w:t>
      </w:r>
      <w:r>
        <w:rPr>
          <w:rFonts w:eastAsia="Times New Roman" w:cs="Times New Roman"/>
          <w:szCs w:val="24"/>
        </w:rPr>
        <w:t>οϊόντων Φαρμακευτικής Κάνναβης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516005C" w14:textId="77777777" w:rsidR="00F75232" w:rsidRDefault="00120703">
      <w:pPr>
        <w:spacing w:line="600" w:lineRule="auto"/>
        <w:ind w:firstLine="709"/>
        <w:jc w:val="center"/>
        <w:rPr>
          <w:rFonts w:eastAsia="Times New Roman" w:cs="Times New Roman"/>
          <w:szCs w:val="24"/>
        </w:rPr>
      </w:pPr>
      <w:r w:rsidRPr="009C4058">
        <w:rPr>
          <w:rFonts w:eastAsia="Times New Roman" w:cs="Times New Roman"/>
          <w:color w:val="FF0000"/>
          <w:szCs w:val="24"/>
        </w:rPr>
        <w:t>(Να καταχωριστεί το κείμενο του νομοσχεδίου</w:t>
      </w:r>
      <w:r w:rsidRPr="009C4058">
        <w:rPr>
          <w:rFonts w:eastAsia="Times New Roman" w:cs="Times New Roman"/>
          <w:color w:val="FF0000"/>
          <w:szCs w:val="24"/>
        </w:rPr>
        <w:t xml:space="preserve"> δηλαδή η σελίδα 4</w:t>
      </w:r>
      <w:r w:rsidRPr="009C4058">
        <w:rPr>
          <w:rFonts w:eastAsia="Times New Roman" w:cs="Times New Roman"/>
          <w:color w:val="FF0000"/>
          <w:szCs w:val="24"/>
        </w:rPr>
        <w:t>66</w:t>
      </w:r>
      <w:r w:rsidRPr="009C4058">
        <w:rPr>
          <w:rFonts w:eastAsia="Times New Roman" w:cs="Times New Roman"/>
          <w:color w:val="FF0000"/>
          <w:szCs w:val="24"/>
          <w:vertAlign w:val="superscript"/>
        </w:rPr>
        <w:t>α</w:t>
      </w:r>
      <w:r w:rsidRPr="009C4058">
        <w:rPr>
          <w:rFonts w:eastAsia="Times New Roman" w:cs="Times New Roman"/>
          <w:color w:val="FF0000"/>
          <w:szCs w:val="24"/>
        </w:rPr>
        <w:t>)</w:t>
      </w:r>
    </w:p>
    <w:p w14:paraId="0516005D"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516005E"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516005F"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w:t>
      </w:r>
      <w:r>
        <w:rPr>
          <w:rFonts w:eastAsia="Times New Roman" w:cs="Times New Roman"/>
          <w:szCs w:val="24"/>
        </w:rPr>
        <w:t>Συνεπ</w:t>
      </w:r>
      <w:r>
        <w:rPr>
          <w:rFonts w:eastAsia="Times New Roman" w:cs="Times New Roman"/>
          <w:szCs w:val="24"/>
        </w:rPr>
        <w:t>ώς τ</w:t>
      </w:r>
      <w:r>
        <w:rPr>
          <w:rFonts w:eastAsia="Times New Roman" w:cs="Times New Roman"/>
          <w:szCs w:val="24"/>
        </w:rPr>
        <w:t>ο Σώμα παρέσχε τη ζητηθείσα εξουσιοδότηση.</w:t>
      </w:r>
    </w:p>
    <w:p w14:paraId="05160060" w14:textId="77777777" w:rsidR="00F75232" w:rsidRDefault="0012070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5160061" w14:textId="77777777" w:rsidR="00F75232" w:rsidRDefault="00120703">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05160062" w14:textId="77777777" w:rsidR="00F75232" w:rsidRDefault="0012070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και ώρα 19.35΄ </w:t>
      </w:r>
      <w:proofErr w:type="spellStart"/>
      <w:r>
        <w:rPr>
          <w:rFonts w:eastAsia="Times New Roman" w:cs="Times New Roman"/>
          <w:szCs w:val="24"/>
        </w:rPr>
        <w:t>λύεται</w:t>
      </w:r>
      <w:proofErr w:type="spellEnd"/>
      <w:r>
        <w:rPr>
          <w:rFonts w:eastAsia="Times New Roman" w:cs="Times New Roman"/>
          <w:szCs w:val="24"/>
        </w:rPr>
        <w:t xml:space="preserve"> η συνεδρία</w:t>
      </w:r>
      <w:r>
        <w:rPr>
          <w:rFonts w:eastAsia="Times New Roman" w:cs="Times New Roman"/>
          <w:szCs w:val="24"/>
        </w:rPr>
        <w:t>ση για αύριο, ημέρα Παρασκευή 2 Μαρτίου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05160063" w14:textId="77777777" w:rsidR="00F75232" w:rsidRDefault="00120703">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sectPr w:rsidR="00F75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qUUXafEH5EU+jz38FIO2vSghcmY=" w:salt="q5mEoHal7P0EKW6xbk+u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32"/>
    <w:rsid w:val="00120703"/>
    <w:rsid w:val="007C2F21"/>
    <w:rsid w:val="00F75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F8D4"/>
  <w15:docId w15:val="{DA0A1928-4159-4A0D-BAD7-6EA0E648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77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94773"/>
    <w:rPr>
      <w:rFonts w:ascii="Segoe UI" w:hAnsi="Segoe UI" w:cs="Segoe UI"/>
      <w:sz w:val="18"/>
      <w:szCs w:val="18"/>
    </w:rPr>
  </w:style>
  <w:style w:type="paragraph" w:styleId="a4">
    <w:name w:val="List Paragraph"/>
    <w:basedOn w:val="a"/>
    <w:uiPriority w:val="34"/>
    <w:qFormat/>
    <w:rsid w:val="005038F0"/>
    <w:pPr>
      <w:ind w:left="720"/>
      <w:contextualSpacing/>
    </w:pPr>
  </w:style>
  <w:style w:type="paragraph" w:styleId="a5">
    <w:name w:val="Revision"/>
    <w:hidden/>
    <w:uiPriority w:val="99"/>
    <w:semiHidden/>
    <w:rsid w:val="0013184F"/>
    <w:pPr>
      <w:spacing w:after="0" w:line="240" w:lineRule="auto"/>
    </w:pPr>
  </w:style>
  <w:style w:type="paragraph" w:styleId="a6">
    <w:name w:val="Title"/>
    <w:basedOn w:val="a"/>
    <w:next w:val="a"/>
    <w:link w:val="Char0"/>
    <w:uiPriority w:val="10"/>
    <w:qFormat/>
    <w:rsid w:val="00115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6"/>
    <w:uiPriority w:val="10"/>
    <w:rsid w:val="00115E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594</MetadataID>
    <Session xmlns="641f345b-441b-4b81-9152-adc2e73ba5e1">Γ´</Session>
    <Date xmlns="641f345b-441b-4b81-9152-adc2e73ba5e1">2018-02-28T22:00:00+00:00</Date>
    <Status xmlns="641f345b-441b-4b81-9152-adc2e73ba5e1">
      <Url>http://srv-sp1/praktika/Lists/Incoming_Metadata/EditForm.aspx?ID=594&amp;Source=/praktika/Recordings_Library/Forms/AllItems.aspx</Url>
      <Description>Δημοσιεύτηκε</Description>
    </Status>
    <Meeting xmlns="641f345b-441b-4b81-9152-adc2e73ba5e1">Π´</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A4D87D-1872-4A7C-9C44-EC3909158C61}">
  <ds:schemaRefs>
    <ds:schemaRef ds:uri="http://www.w3.org/XML/1998/namespace"/>
    <ds:schemaRef ds:uri="641f345b-441b-4b81-9152-adc2e73ba5e1"/>
    <ds:schemaRef ds:uri="http://purl.org/dc/elements/1.1/"/>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D1300ECE-2232-49DF-BEAB-F4883C116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34739-CE4D-4C2C-9A61-311270CD5B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430</Pages>
  <Words>73218</Words>
  <Characters>433451</Characters>
  <Application>Microsoft Office Word</Application>
  <DocSecurity>0</DocSecurity>
  <Lines>9851</Lines>
  <Paragraphs>2638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2018-03-06T12:35:00Z</dcterms:created>
  <dcterms:modified xsi:type="dcterms:W3CDTF">2018-03-06T12:35:00Z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