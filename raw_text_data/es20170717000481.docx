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97965" w14:textId="77777777" w:rsidR="0091327C" w:rsidRPr="0091327C" w:rsidRDefault="0091327C" w:rsidP="0091327C">
      <w:pPr>
        <w:spacing w:after="0" w:line="360" w:lineRule="auto"/>
        <w:rPr>
          <w:ins w:id="0" w:author="Φλούδα Χριστίνα" w:date="2017-07-25T13:15:00Z"/>
          <w:rFonts w:eastAsia="Times New Roman"/>
          <w:szCs w:val="24"/>
          <w:lang w:eastAsia="en-US"/>
        </w:rPr>
      </w:pPr>
      <w:ins w:id="1" w:author="Φλούδα Χριστίνα" w:date="2017-07-25T13:15:00Z">
        <w:r w:rsidRPr="0091327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62D908" w14:textId="77777777" w:rsidR="0091327C" w:rsidRPr="0091327C" w:rsidRDefault="0091327C" w:rsidP="0091327C">
      <w:pPr>
        <w:spacing w:after="0" w:line="360" w:lineRule="auto"/>
        <w:rPr>
          <w:ins w:id="2" w:author="Φλούδα Χριστίνα" w:date="2017-07-25T13:15:00Z"/>
          <w:rFonts w:eastAsia="Times New Roman"/>
          <w:szCs w:val="24"/>
          <w:lang w:eastAsia="en-US"/>
        </w:rPr>
      </w:pPr>
    </w:p>
    <w:p w14:paraId="452CCA5E" w14:textId="77777777" w:rsidR="0091327C" w:rsidRPr="0091327C" w:rsidRDefault="0091327C" w:rsidP="0091327C">
      <w:pPr>
        <w:spacing w:after="0" w:line="360" w:lineRule="auto"/>
        <w:rPr>
          <w:ins w:id="3" w:author="Φλούδα Χριστίνα" w:date="2017-07-25T13:15:00Z"/>
          <w:rFonts w:eastAsia="Times New Roman"/>
          <w:szCs w:val="24"/>
          <w:lang w:eastAsia="en-US"/>
        </w:rPr>
      </w:pPr>
      <w:ins w:id="4" w:author="Φλούδα Χριστίνα" w:date="2017-07-25T13:15:00Z">
        <w:r w:rsidRPr="0091327C">
          <w:rPr>
            <w:rFonts w:eastAsia="Times New Roman"/>
            <w:szCs w:val="24"/>
            <w:lang w:eastAsia="en-US"/>
          </w:rPr>
          <w:t>ΠΙΝΑΚΑΣ ΠΕΡΙΕΧΟΜΕΝΩΝ</w:t>
        </w:r>
      </w:ins>
    </w:p>
    <w:p w14:paraId="625C5668" w14:textId="77777777" w:rsidR="0091327C" w:rsidRPr="0091327C" w:rsidRDefault="0091327C" w:rsidP="0091327C">
      <w:pPr>
        <w:spacing w:after="0" w:line="360" w:lineRule="auto"/>
        <w:rPr>
          <w:ins w:id="5" w:author="Φλούδα Χριστίνα" w:date="2017-07-25T13:15:00Z"/>
          <w:rFonts w:eastAsia="Times New Roman"/>
          <w:szCs w:val="24"/>
          <w:lang w:eastAsia="en-US"/>
        </w:rPr>
      </w:pPr>
      <w:ins w:id="6" w:author="Φλούδα Χριστίνα" w:date="2017-07-25T13:15:00Z">
        <w:r w:rsidRPr="0091327C">
          <w:rPr>
            <w:rFonts w:eastAsia="Times New Roman"/>
            <w:szCs w:val="24"/>
            <w:lang w:eastAsia="en-US"/>
          </w:rPr>
          <w:t xml:space="preserve">ΙΖ΄ ΠΕΡΙΟΔΟΣ </w:t>
        </w:r>
      </w:ins>
    </w:p>
    <w:p w14:paraId="0B6BC0F5" w14:textId="77777777" w:rsidR="0091327C" w:rsidRPr="0091327C" w:rsidRDefault="0091327C" w:rsidP="0091327C">
      <w:pPr>
        <w:spacing w:after="0" w:line="360" w:lineRule="auto"/>
        <w:rPr>
          <w:ins w:id="7" w:author="Φλούδα Χριστίνα" w:date="2017-07-25T13:15:00Z"/>
          <w:rFonts w:eastAsia="Times New Roman"/>
          <w:szCs w:val="24"/>
          <w:lang w:eastAsia="en-US"/>
        </w:rPr>
      </w:pPr>
      <w:ins w:id="8" w:author="Φλούδα Χριστίνα" w:date="2017-07-25T13:15:00Z">
        <w:r w:rsidRPr="0091327C">
          <w:rPr>
            <w:rFonts w:eastAsia="Times New Roman"/>
            <w:szCs w:val="24"/>
            <w:lang w:eastAsia="en-US"/>
          </w:rPr>
          <w:t>ΠΡΟΕΔΡΕΥΟΜΕΝΗΣ ΚΟΙΝΟΒΟΥΛΕΥΤΙΚΗΣ ΔΗΜΟΚΡΑΤΙΑΣ</w:t>
        </w:r>
      </w:ins>
    </w:p>
    <w:p w14:paraId="3FD61D11" w14:textId="77777777" w:rsidR="0091327C" w:rsidRPr="0091327C" w:rsidRDefault="0091327C" w:rsidP="0091327C">
      <w:pPr>
        <w:spacing w:after="0" w:line="360" w:lineRule="auto"/>
        <w:rPr>
          <w:ins w:id="9" w:author="Φλούδα Χριστίνα" w:date="2017-07-25T13:15:00Z"/>
          <w:rFonts w:eastAsia="Times New Roman"/>
          <w:szCs w:val="24"/>
          <w:lang w:eastAsia="en-US"/>
        </w:rPr>
      </w:pPr>
      <w:ins w:id="10" w:author="Φλούδα Χριστίνα" w:date="2017-07-25T13:15:00Z">
        <w:r w:rsidRPr="0091327C">
          <w:rPr>
            <w:rFonts w:eastAsia="Times New Roman"/>
            <w:szCs w:val="24"/>
            <w:lang w:eastAsia="en-US"/>
          </w:rPr>
          <w:t>ΣΥΝΟΔΟΣ Β΄</w:t>
        </w:r>
        <w:bookmarkStart w:id="11" w:name="_GoBack"/>
        <w:bookmarkEnd w:id="11"/>
      </w:ins>
    </w:p>
    <w:p w14:paraId="1425F982" w14:textId="77777777" w:rsidR="0091327C" w:rsidRPr="0091327C" w:rsidRDefault="0091327C" w:rsidP="0091327C">
      <w:pPr>
        <w:spacing w:after="0" w:line="360" w:lineRule="auto"/>
        <w:rPr>
          <w:ins w:id="12" w:author="Φλούδα Χριστίνα" w:date="2017-07-25T13:15:00Z"/>
          <w:rFonts w:eastAsia="Times New Roman"/>
          <w:szCs w:val="24"/>
          <w:lang w:eastAsia="en-US"/>
        </w:rPr>
      </w:pPr>
    </w:p>
    <w:p w14:paraId="0FE1AC06" w14:textId="77777777" w:rsidR="0091327C" w:rsidRPr="0091327C" w:rsidRDefault="0091327C" w:rsidP="0091327C">
      <w:pPr>
        <w:spacing w:after="0" w:line="360" w:lineRule="auto"/>
        <w:rPr>
          <w:ins w:id="13" w:author="Φλούδα Χριστίνα" w:date="2017-07-25T13:15:00Z"/>
          <w:rFonts w:eastAsia="Times New Roman"/>
          <w:szCs w:val="24"/>
          <w:lang w:eastAsia="en-US"/>
        </w:rPr>
      </w:pPr>
      <w:ins w:id="14" w:author="Φλούδα Χριστίνα" w:date="2017-07-25T13:15:00Z">
        <w:r w:rsidRPr="0091327C">
          <w:rPr>
            <w:rFonts w:eastAsia="Times New Roman"/>
            <w:szCs w:val="24"/>
            <w:lang w:eastAsia="en-US"/>
          </w:rPr>
          <w:t>ΣΥΝΕΔΡΙΑΣΗ ΡΝΓ΄</w:t>
        </w:r>
      </w:ins>
    </w:p>
    <w:p w14:paraId="5F9113B5" w14:textId="77777777" w:rsidR="0091327C" w:rsidRPr="0091327C" w:rsidRDefault="0091327C" w:rsidP="0091327C">
      <w:pPr>
        <w:spacing w:after="0" w:line="360" w:lineRule="auto"/>
        <w:rPr>
          <w:ins w:id="15" w:author="Φλούδα Χριστίνα" w:date="2017-07-25T13:15:00Z"/>
          <w:rFonts w:eastAsia="Times New Roman"/>
          <w:szCs w:val="24"/>
          <w:lang w:eastAsia="en-US"/>
        </w:rPr>
      </w:pPr>
      <w:ins w:id="16" w:author="Φλούδα Χριστίνα" w:date="2017-07-25T13:15:00Z">
        <w:r w:rsidRPr="0091327C">
          <w:rPr>
            <w:rFonts w:eastAsia="Times New Roman"/>
            <w:szCs w:val="24"/>
            <w:lang w:eastAsia="en-US"/>
          </w:rPr>
          <w:t>Δευτέρα  17 Ιουλίου 2017</w:t>
        </w:r>
      </w:ins>
    </w:p>
    <w:p w14:paraId="5BADE310" w14:textId="77777777" w:rsidR="0091327C" w:rsidRPr="0091327C" w:rsidRDefault="0091327C" w:rsidP="0091327C">
      <w:pPr>
        <w:spacing w:after="0" w:line="360" w:lineRule="auto"/>
        <w:rPr>
          <w:ins w:id="17" w:author="Φλούδα Χριστίνα" w:date="2017-07-25T13:15:00Z"/>
          <w:rFonts w:eastAsia="Times New Roman"/>
          <w:szCs w:val="24"/>
          <w:lang w:eastAsia="en-US"/>
        </w:rPr>
      </w:pPr>
    </w:p>
    <w:p w14:paraId="38ECD4A0" w14:textId="77777777" w:rsidR="0091327C" w:rsidRPr="0091327C" w:rsidRDefault="0091327C" w:rsidP="0091327C">
      <w:pPr>
        <w:spacing w:after="0" w:line="360" w:lineRule="auto"/>
        <w:rPr>
          <w:ins w:id="18" w:author="Φλούδα Χριστίνα" w:date="2017-07-25T13:15:00Z"/>
          <w:rFonts w:eastAsia="Times New Roman"/>
          <w:szCs w:val="24"/>
          <w:lang w:eastAsia="en-US"/>
        </w:rPr>
      </w:pPr>
      <w:ins w:id="19" w:author="Φλούδα Χριστίνα" w:date="2017-07-25T13:15:00Z">
        <w:r w:rsidRPr="0091327C">
          <w:rPr>
            <w:rFonts w:eastAsia="Times New Roman"/>
            <w:szCs w:val="24"/>
            <w:lang w:eastAsia="en-US"/>
          </w:rPr>
          <w:t>ΘΕΜΑΤΑ</w:t>
        </w:r>
      </w:ins>
    </w:p>
    <w:p w14:paraId="70A5C29B" w14:textId="77777777" w:rsidR="0091327C" w:rsidRPr="0091327C" w:rsidRDefault="0091327C" w:rsidP="0091327C">
      <w:pPr>
        <w:spacing w:after="0" w:line="360" w:lineRule="auto"/>
        <w:rPr>
          <w:ins w:id="20" w:author="Φλούδα Χριστίνα" w:date="2017-07-25T13:15:00Z"/>
          <w:rFonts w:eastAsia="Times New Roman"/>
          <w:szCs w:val="24"/>
          <w:lang w:eastAsia="en-US"/>
        </w:rPr>
      </w:pPr>
      <w:ins w:id="21" w:author="Φλούδα Χριστίνα" w:date="2017-07-25T13:15:00Z">
        <w:r w:rsidRPr="0091327C">
          <w:rPr>
            <w:rFonts w:eastAsia="Times New Roman"/>
            <w:szCs w:val="24"/>
            <w:lang w:eastAsia="en-US"/>
          </w:rPr>
          <w:t xml:space="preserve"> </w:t>
        </w:r>
        <w:r w:rsidRPr="0091327C">
          <w:rPr>
            <w:rFonts w:eastAsia="Times New Roman"/>
            <w:szCs w:val="24"/>
            <w:lang w:eastAsia="en-US"/>
          </w:rPr>
          <w:br/>
          <w:t xml:space="preserve">Α. ΕΙΔΙΚΑ ΘΕΜΑΤΑ </w:t>
        </w:r>
        <w:r w:rsidRPr="0091327C">
          <w:rPr>
            <w:rFonts w:eastAsia="Times New Roman"/>
            <w:szCs w:val="24"/>
            <w:lang w:eastAsia="en-US"/>
          </w:rPr>
          <w:br/>
          <w:t xml:space="preserve">1.  Άδεια απουσίας του Βουλευτή κ. Ι. </w:t>
        </w:r>
        <w:proofErr w:type="spellStart"/>
        <w:r w:rsidRPr="0091327C">
          <w:rPr>
            <w:rFonts w:eastAsia="Times New Roman"/>
            <w:szCs w:val="24"/>
            <w:lang w:eastAsia="en-US"/>
          </w:rPr>
          <w:t>Πλακιωτάκη</w:t>
        </w:r>
        <w:proofErr w:type="spellEnd"/>
        <w:r w:rsidRPr="0091327C">
          <w:rPr>
            <w:rFonts w:eastAsia="Times New Roman"/>
            <w:szCs w:val="24"/>
            <w:lang w:eastAsia="en-US"/>
          </w:rPr>
          <w:t xml:space="preserve">, σελ. </w:t>
        </w:r>
        <w:r w:rsidRPr="0091327C">
          <w:rPr>
            <w:rFonts w:eastAsia="Times New Roman"/>
            <w:szCs w:val="24"/>
            <w:lang w:eastAsia="en-US"/>
          </w:rPr>
          <w:br/>
          <w:t xml:space="preserve">2. Επί διαδικαστικού θέματος, σελ. </w:t>
        </w:r>
        <w:r w:rsidRPr="0091327C">
          <w:rPr>
            <w:rFonts w:eastAsia="Times New Roman"/>
            <w:szCs w:val="24"/>
            <w:lang w:eastAsia="en-US"/>
          </w:rPr>
          <w:br/>
          <w:t xml:space="preserve"> </w:t>
        </w:r>
        <w:r w:rsidRPr="0091327C">
          <w:rPr>
            <w:rFonts w:eastAsia="Times New Roman"/>
            <w:szCs w:val="24"/>
            <w:lang w:eastAsia="en-US"/>
          </w:rPr>
          <w:br/>
          <w:t xml:space="preserve">Β. ΚΟΙΝΟΒΟΥΛΕΥΤΙΚΟΣ ΕΛΕΓΧΟΣ </w:t>
        </w:r>
        <w:r w:rsidRPr="0091327C">
          <w:rPr>
            <w:rFonts w:eastAsia="Times New Roman"/>
            <w:szCs w:val="24"/>
            <w:lang w:eastAsia="en-US"/>
          </w:rPr>
          <w:br/>
          <w:t xml:space="preserve">1. Κατάθεση αναφορών, σελ. </w:t>
        </w:r>
        <w:r w:rsidRPr="0091327C">
          <w:rPr>
            <w:rFonts w:eastAsia="Times New Roman"/>
            <w:szCs w:val="24"/>
            <w:lang w:eastAsia="en-US"/>
          </w:rPr>
          <w:br/>
          <w:t>2. Συζήτηση επικαίρων ερωτήσεων:</w:t>
        </w:r>
        <w:r w:rsidRPr="0091327C">
          <w:rPr>
            <w:rFonts w:eastAsia="Times New Roman"/>
            <w:szCs w:val="24"/>
            <w:lang w:eastAsia="en-US"/>
          </w:rPr>
          <w:br/>
          <w:t xml:space="preserve">    α) Προς τον Υπουργό Παιδείας,  Έρευνας και Θρησκευμάτων, σχετικά με τις άδειες των αναπληρωτών εκπαιδευτικών, σελ. </w:t>
        </w:r>
        <w:r w:rsidRPr="0091327C">
          <w:rPr>
            <w:rFonts w:eastAsia="Times New Roman"/>
            <w:szCs w:val="24"/>
            <w:lang w:eastAsia="en-US"/>
          </w:rPr>
          <w:br/>
          <w:t xml:space="preserve">    β) Προς τον Υπουργό Υγείας:</w:t>
        </w:r>
        <w:r w:rsidRPr="0091327C">
          <w:rPr>
            <w:rFonts w:eastAsia="Times New Roman"/>
            <w:szCs w:val="24"/>
            <w:lang w:eastAsia="en-US"/>
          </w:rPr>
          <w:br/>
          <w:t xml:space="preserve">        i. με θέμα «άμεση ανάγκη ενίσχυσης του Νοσοκομείου της Κω», σελ. </w:t>
        </w:r>
        <w:r w:rsidRPr="0091327C">
          <w:rPr>
            <w:rFonts w:eastAsia="Times New Roman"/>
            <w:szCs w:val="24"/>
            <w:lang w:eastAsia="en-US"/>
          </w:rPr>
          <w:br/>
          <w:t xml:space="preserve">        </w:t>
        </w:r>
        <w:proofErr w:type="spellStart"/>
        <w:r w:rsidRPr="0091327C">
          <w:rPr>
            <w:rFonts w:eastAsia="Times New Roman"/>
            <w:szCs w:val="24"/>
            <w:lang w:eastAsia="en-US"/>
          </w:rPr>
          <w:t>ii</w:t>
        </w:r>
        <w:proofErr w:type="spellEnd"/>
        <w:r w:rsidRPr="0091327C">
          <w:rPr>
            <w:rFonts w:eastAsia="Times New Roman"/>
            <w:szCs w:val="24"/>
            <w:lang w:eastAsia="en-US"/>
          </w:rPr>
          <w:t xml:space="preserve">. σχετικά με την καταγραφή και αντιμετώπιση ελλείψεων του ΕΚΑΒ Χαλκιδικής σε ασθενοφόρα και </w:t>
        </w:r>
        <w:proofErr w:type="spellStart"/>
        <w:r w:rsidRPr="0091327C">
          <w:rPr>
            <w:rFonts w:eastAsia="Times New Roman"/>
            <w:szCs w:val="24"/>
            <w:lang w:eastAsia="en-US"/>
          </w:rPr>
          <w:t>διασώστες</w:t>
        </w:r>
        <w:proofErr w:type="spellEnd"/>
        <w:r w:rsidRPr="0091327C">
          <w:rPr>
            <w:rFonts w:eastAsia="Times New Roman"/>
            <w:szCs w:val="24"/>
            <w:lang w:eastAsia="en-US"/>
          </w:rPr>
          <w:t xml:space="preserve">, σελ. </w:t>
        </w:r>
        <w:r w:rsidRPr="0091327C">
          <w:rPr>
            <w:rFonts w:eastAsia="Times New Roman"/>
            <w:szCs w:val="24"/>
            <w:lang w:eastAsia="en-US"/>
          </w:rPr>
          <w:br/>
          <w:t xml:space="preserve">        </w:t>
        </w:r>
        <w:proofErr w:type="spellStart"/>
        <w:r w:rsidRPr="0091327C">
          <w:rPr>
            <w:rFonts w:eastAsia="Times New Roman"/>
            <w:szCs w:val="24"/>
            <w:lang w:eastAsia="en-US"/>
          </w:rPr>
          <w:t>iii</w:t>
        </w:r>
        <w:proofErr w:type="spellEnd"/>
        <w:r w:rsidRPr="0091327C">
          <w:rPr>
            <w:rFonts w:eastAsia="Times New Roman"/>
            <w:szCs w:val="24"/>
            <w:lang w:eastAsia="en-US"/>
          </w:rPr>
          <w:t xml:space="preserve">. σχετικά με την </w:t>
        </w:r>
        <w:proofErr w:type="spellStart"/>
        <w:r w:rsidRPr="0091327C">
          <w:rPr>
            <w:rFonts w:eastAsia="Times New Roman"/>
            <w:szCs w:val="24"/>
            <w:lang w:eastAsia="en-US"/>
          </w:rPr>
          <w:t>υποστελέχωση</w:t>
        </w:r>
        <w:proofErr w:type="spellEnd"/>
        <w:r w:rsidRPr="0091327C">
          <w:rPr>
            <w:rFonts w:eastAsia="Times New Roman"/>
            <w:szCs w:val="24"/>
            <w:lang w:eastAsia="en-US"/>
          </w:rPr>
          <w:t xml:space="preserve"> του Γενικού Νοσοκομείου «Παπαγεωργίου» Θεσσαλονίκης, σελ. </w:t>
        </w:r>
        <w:r w:rsidRPr="0091327C">
          <w:rPr>
            <w:rFonts w:eastAsia="Times New Roman"/>
            <w:szCs w:val="24"/>
            <w:lang w:eastAsia="en-US"/>
          </w:rPr>
          <w:br/>
          <w:t xml:space="preserve">        v. με θέμα: «Δραματικές ελλείψεις του ΕΚΑΒ στα νησιά της Χώρας μας», σελ. </w:t>
        </w:r>
        <w:r w:rsidRPr="0091327C">
          <w:rPr>
            <w:rFonts w:eastAsia="Times New Roman"/>
            <w:szCs w:val="24"/>
            <w:lang w:eastAsia="en-US"/>
          </w:rPr>
          <w:br/>
          <w:t xml:space="preserve">        </w:t>
        </w:r>
        <w:proofErr w:type="spellStart"/>
        <w:r w:rsidRPr="0091327C">
          <w:rPr>
            <w:rFonts w:eastAsia="Times New Roman"/>
            <w:szCs w:val="24"/>
            <w:lang w:eastAsia="en-US"/>
          </w:rPr>
          <w:t>vi</w:t>
        </w:r>
        <w:proofErr w:type="spellEnd"/>
        <w:r w:rsidRPr="0091327C">
          <w:rPr>
            <w:rFonts w:eastAsia="Times New Roman"/>
            <w:szCs w:val="24"/>
            <w:lang w:eastAsia="en-US"/>
          </w:rPr>
          <w:t xml:space="preserve">. με θέμα: «Με ποιο χρονοδιάγραμμα θα στελεχωθεί και θα λειτουργήσει η μονάδα εντατικής νοσηλείας νεογνών στο Γενικό Νοσοκομείο Ρόδου;», σελ. </w:t>
        </w:r>
        <w:r w:rsidRPr="0091327C">
          <w:rPr>
            <w:rFonts w:eastAsia="Times New Roman"/>
            <w:szCs w:val="24"/>
            <w:lang w:eastAsia="en-US"/>
          </w:rPr>
          <w:br/>
          <w:t xml:space="preserve">         </w:t>
        </w:r>
        <w:proofErr w:type="spellStart"/>
        <w:r w:rsidRPr="0091327C">
          <w:rPr>
            <w:rFonts w:eastAsia="Times New Roman"/>
            <w:szCs w:val="24"/>
            <w:lang w:eastAsia="en-US"/>
          </w:rPr>
          <w:t>vii</w:t>
        </w:r>
        <w:proofErr w:type="spellEnd"/>
        <w:r w:rsidRPr="0091327C">
          <w:rPr>
            <w:rFonts w:eastAsia="Times New Roman"/>
            <w:szCs w:val="24"/>
            <w:lang w:eastAsia="en-US"/>
          </w:rPr>
          <w:t xml:space="preserve">. με τις επείγουσες ανάγκες στελέχωσης των Κέντρων Υγείας Πάργας και </w:t>
        </w:r>
        <w:proofErr w:type="spellStart"/>
        <w:r w:rsidRPr="0091327C">
          <w:rPr>
            <w:rFonts w:eastAsia="Times New Roman"/>
            <w:szCs w:val="24"/>
            <w:lang w:eastAsia="en-US"/>
          </w:rPr>
          <w:t>Καναλακίου</w:t>
        </w:r>
        <w:proofErr w:type="spellEnd"/>
        <w:r w:rsidRPr="0091327C">
          <w:rPr>
            <w:rFonts w:eastAsia="Times New Roman"/>
            <w:szCs w:val="24"/>
            <w:lang w:eastAsia="en-US"/>
          </w:rPr>
          <w:t xml:space="preserve"> του Νομού Πρέβεζας καθώς και δημιουργία Τομέα ΕΚΑΒ Πάργας-</w:t>
        </w:r>
        <w:proofErr w:type="spellStart"/>
        <w:r w:rsidRPr="0091327C">
          <w:rPr>
            <w:rFonts w:eastAsia="Times New Roman"/>
            <w:szCs w:val="24"/>
            <w:lang w:eastAsia="en-US"/>
          </w:rPr>
          <w:t>Καναλακίου</w:t>
        </w:r>
        <w:proofErr w:type="spellEnd"/>
        <w:r w:rsidRPr="0091327C">
          <w:rPr>
            <w:rFonts w:eastAsia="Times New Roman"/>
            <w:szCs w:val="24"/>
            <w:lang w:eastAsia="en-US"/>
          </w:rPr>
          <w:t xml:space="preserve">, σελ. </w:t>
        </w:r>
        <w:r w:rsidRPr="0091327C">
          <w:rPr>
            <w:rFonts w:eastAsia="Times New Roman"/>
            <w:szCs w:val="24"/>
            <w:lang w:eastAsia="en-US"/>
          </w:rPr>
          <w:br/>
          <w:t xml:space="preserve">    γ) Προς τον Υπουργό Οικονομικών, με θέμα: «Αξιολόγηση των συνεπειών των φορολογικών επιβαρύνσεων που έχουν επιβληθεί στον τουρισμό τα δύο τελευταία χρόνια», σελ. </w:t>
        </w:r>
        <w:r w:rsidRPr="0091327C">
          <w:rPr>
            <w:rFonts w:eastAsia="Times New Roman"/>
            <w:szCs w:val="24"/>
            <w:lang w:eastAsia="en-US"/>
          </w:rPr>
          <w:br/>
          <w:t xml:space="preserve">    δ) Προς τον Υπουργό Δικαιοσύνης, Διαφάνειας και Ανθρωπίνων Δικαιωμάτων, με θέμα: «Διευκρίνιση ως προς το ποσό επί του οποίου υπολογίζεται το κατά το άρθρο 199 παράγραφος 4 του ν. 2717/1999 τέλος δικαστικού ενσήμου το οποίο καταβάλλεται προκειμένου να καταστούν οι τελεσίδικες και οι ανέκκλητες αναγνωριστικές αποφάσεις </w:t>
        </w:r>
        <w:proofErr w:type="spellStart"/>
        <w:r w:rsidRPr="0091327C">
          <w:rPr>
            <w:rFonts w:eastAsia="Times New Roman"/>
            <w:szCs w:val="24"/>
            <w:lang w:eastAsia="en-US"/>
          </w:rPr>
          <w:t>καταψηφιστικές</w:t>
        </w:r>
        <w:proofErr w:type="spellEnd"/>
        <w:r w:rsidRPr="0091327C">
          <w:rPr>
            <w:rFonts w:eastAsia="Times New Roman"/>
            <w:szCs w:val="24"/>
            <w:lang w:eastAsia="en-US"/>
          </w:rPr>
          <w:t xml:space="preserve">», σελ. </w:t>
        </w:r>
        <w:r w:rsidRPr="0091327C">
          <w:rPr>
            <w:rFonts w:eastAsia="Times New Roman"/>
            <w:szCs w:val="24"/>
            <w:lang w:eastAsia="en-US"/>
          </w:rPr>
          <w:br/>
          <w:t xml:space="preserve"> </w:t>
        </w:r>
        <w:r w:rsidRPr="0091327C">
          <w:rPr>
            <w:rFonts w:eastAsia="Times New Roman"/>
            <w:szCs w:val="24"/>
            <w:lang w:eastAsia="en-US"/>
          </w:rPr>
          <w:br/>
          <w:t xml:space="preserve">Γ. ΝΟΜΟΘΕΤΙΚΗ ΕΡΓΑΣΙΑ </w:t>
        </w:r>
        <w:r w:rsidRPr="0091327C">
          <w:rPr>
            <w:rFonts w:eastAsia="Times New Roman"/>
            <w:szCs w:val="24"/>
            <w:lang w:eastAsia="en-US"/>
          </w:rPr>
          <w:br/>
          <w:t>Κατάθεση σχεδίου νόμου:</w:t>
        </w:r>
      </w:ins>
    </w:p>
    <w:p w14:paraId="2227B543" w14:textId="77777777" w:rsidR="0091327C" w:rsidRPr="0091327C" w:rsidRDefault="0091327C" w:rsidP="0091327C">
      <w:pPr>
        <w:spacing w:after="0" w:line="360" w:lineRule="auto"/>
        <w:rPr>
          <w:ins w:id="22" w:author="Φλούδα Χριστίνα" w:date="2017-07-25T13:15:00Z"/>
          <w:rFonts w:eastAsia="Times New Roman"/>
          <w:szCs w:val="24"/>
          <w:lang w:eastAsia="en-US"/>
        </w:rPr>
      </w:pPr>
      <w:ins w:id="23" w:author="Φλούδα Χριστίνα" w:date="2017-07-25T13:15:00Z">
        <w:r w:rsidRPr="0091327C">
          <w:rPr>
            <w:rFonts w:eastAsia="Times New Roman"/>
            <w:szCs w:val="24"/>
            <w:lang w:eastAsia="en-US"/>
          </w:rPr>
          <w:t xml:space="preserve">Οι Υπουργοί Υποδομών και Μεταφορών, Εσωτερικών, Δικαιοσύνης, Διαφάνειας και Ανθρωπίνων Δικαιωμάτων, Οικονομίας και Ανάπτυξης, Οικονομικών, Διοικητικής Ανασυγκρότησης, Περιβάλλοντος και Ενέργειας, ο Αναπληρωτής Υπουργός Οικονομικών καθώς και η Υφυπουργός Οικονομικών κατέθεσαν στις 14.7.2017 σχέδιο νόμου με τίτλο: «Νέο ρυθμιστικό πλαίσιο για τις αστικές συγκοινωνίας στην Περιφερειακή Ενότητα της Θεσσαλονίκης και άλλες διατάξεις», σελ. </w:t>
        </w:r>
        <w:r w:rsidRPr="0091327C">
          <w:rPr>
            <w:rFonts w:eastAsia="Times New Roman"/>
            <w:szCs w:val="24"/>
            <w:lang w:eastAsia="en-US"/>
          </w:rPr>
          <w:br/>
          <w:t xml:space="preserve"> </w:t>
        </w:r>
        <w:r w:rsidRPr="0091327C">
          <w:rPr>
            <w:rFonts w:eastAsia="Times New Roman"/>
            <w:szCs w:val="24"/>
            <w:lang w:eastAsia="en-US"/>
          </w:rPr>
          <w:br/>
          <w:t>ΠΡΟΕΔΡΕΥΩΝ</w:t>
        </w:r>
      </w:ins>
    </w:p>
    <w:p w14:paraId="6861960B" w14:textId="77777777" w:rsidR="0091327C" w:rsidRPr="0091327C" w:rsidRDefault="0091327C" w:rsidP="0091327C">
      <w:pPr>
        <w:spacing w:after="0" w:line="360" w:lineRule="auto"/>
        <w:rPr>
          <w:ins w:id="24" w:author="Φλούδα Χριστίνα" w:date="2017-07-25T13:15:00Z"/>
          <w:rFonts w:eastAsia="Times New Roman"/>
          <w:szCs w:val="24"/>
          <w:lang w:eastAsia="en-US"/>
        </w:rPr>
      </w:pPr>
      <w:ins w:id="25" w:author="Φλούδα Χριστίνα" w:date="2017-07-25T13:15:00Z">
        <w:r w:rsidRPr="0091327C">
          <w:rPr>
            <w:rFonts w:eastAsia="Times New Roman"/>
            <w:szCs w:val="24"/>
            <w:lang w:eastAsia="en-US"/>
          </w:rPr>
          <w:t>ΚΑΜΜΕΝΟΣ Δ. , σελ.</w:t>
        </w:r>
        <w:r w:rsidRPr="0091327C">
          <w:rPr>
            <w:rFonts w:eastAsia="Times New Roman"/>
            <w:szCs w:val="24"/>
            <w:lang w:eastAsia="en-US"/>
          </w:rPr>
          <w:br/>
        </w:r>
      </w:ins>
    </w:p>
    <w:p w14:paraId="02C60183" w14:textId="77777777" w:rsidR="0091327C" w:rsidRPr="0091327C" w:rsidRDefault="0091327C" w:rsidP="0091327C">
      <w:pPr>
        <w:spacing w:after="0" w:line="360" w:lineRule="auto"/>
        <w:rPr>
          <w:ins w:id="26" w:author="Φλούδα Χριστίνα" w:date="2017-07-25T13:15:00Z"/>
          <w:rFonts w:eastAsia="Times New Roman"/>
          <w:szCs w:val="24"/>
          <w:lang w:eastAsia="en-US"/>
        </w:rPr>
      </w:pPr>
    </w:p>
    <w:p w14:paraId="0134A615" w14:textId="77777777" w:rsidR="0091327C" w:rsidRPr="0091327C" w:rsidRDefault="0091327C" w:rsidP="0091327C">
      <w:pPr>
        <w:spacing w:after="0" w:line="360" w:lineRule="auto"/>
        <w:rPr>
          <w:ins w:id="27" w:author="Φλούδα Χριστίνα" w:date="2017-07-25T13:15:00Z"/>
          <w:rFonts w:eastAsia="Times New Roman"/>
          <w:szCs w:val="24"/>
          <w:lang w:eastAsia="en-US"/>
        </w:rPr>
      </w:pPr>
      <w:ins w:id="28" w:author="Φλούδα Χριστίνα" w:date="2017-07-25T13:15:00Z">
        <w:r w:rsidRPr="0091327C">
          <w:rPr>
            <w:rFonts w:eastAsia="Times New Roman"/>
            <w:szCs w:val="24"/>
            <w:lang w:eastAsia="en-US"/>
          </w:rPr>
          <w:t>ΟΜΙΛΗΤΕΣ</w:t>
        </w:r>
      </w:ins>
    </w:p>
    <w:p w14:paraId="3C791D65" w14:textId="5BD41C8A" w:rsidR="0091327C" w:rsidRDefault="0091327C" w:rsidP="0091327C">
      <w:pPr>
        <w:spacing w:line="600" w:lineRule="auto"/>
        <w:ind w:firstLine="709"/>
        <w:jc w:val="both"/>
        <w:rPr>
          <w:ins w:id="29" w:author="Φλούδα Χριστίνα" w:date="2017-07-25T13:15:00Z"/>
          <w:rFonts w:eastAsia="Times New Roman" w:cs="Times New Roman"/>
          <w:szCs w:val="24"/>
        </w:rPr>
        <w:pPrChange w:id="30" w:author="Φλούδα Χριστίνα" w:date="2017-07-25T13:15:00Z">
          <w:pPr>
            <w:spacing w:line="600" w:lineRule="auto"/>
            <w:ind w:firstLine="709"/>
            <w:jc w:val="center"/>
          </w:pPr>
        </w:pPrChange>
      </w:pPr>
      <w:ins w:id="31" w:author="Φλούδα Χριστίνα" w:date="2017-07-25T13:15:00Z">
        <w:r w:rsidRPr="0091327C">
          <w:rPr>
            <w:rFonts w:eastAsia="Times New Roman"/>
            <w:szCs w:val="24"/>
            <w:lang w:eastAsia="en-US"/>
          </w:rPr>
          <w:br/>
          <w:t>Α. Επί διαδικαστικού θέματος:</w:t>
        </w:r>
        <w:r w:rsidRPr="0091327C">
          <w:rPr>
            <w:rFonts w:eastAsia="Times New Roman"/>
            <w:szCs w:val="24"/>
            <w:lang w:eastAsia="en-US"/>
          </w:rPr>
          <w:br/>
          <w:t>ΚΑΜΑΤΕΡΟΣ Η. , σελ.</w:t>
        </w:r>
        <w:r w:rsidRPr="0091327C">
          <w:rPr>
            <w:rFonts w:eastAsia="Times New Roman"/>
            <w:szCs w:val="24"/>
            <w:lang w:eastAsia="en-US"/>
          </w:rPr>
          <w:br/>
          <w:t>ΚΑΜΜΕΝΟΣ Δ. , σελ.</w:t>
        </w:r>
        <w:r w:rsidRPr="0091327C">
          <w:rPr>
            <w:rFonts w:eastAsia="Times New Roman"/>
            <w:szCs w:val="24"/>
            <w:lang w:eastAsia="en-US"/>
          </w:rPr>
          <w:br/>
          <w:t>ΞΥΔΑΚΗΣ Ν. , σελ.</w:t>
        </w:r>
        <w:r w:rsidRPr="0091327C">
          <w:rPr>
            <w:rFonts w:eastAsia="Times New Roman"/>
            <w:szCs w:val="24"/>
            <w:lang w:eastAsia="en-US"/>
          </w:rPr>
          <w:br/>
        </w:r>
        <w:r w:rsidRPr="0091327C">
          <w:rPr>
            <w:rFonts w:eastAsia="Times New Roman"/>
            <w:szCs w:val="24"/>
            <w:lang w:eastAsia="en-US"/>
          </w:rPr>
          <w:br/>
          <w:t>Β. Επί των επικαίρων ερωτήσεων:</w:t>
        </w:r>
        <w:r w:rsidRPr="0091327C">
          <w:rPr>
            <w:rFonts w:eastAsia="Times New Roman"/>
            <w:szCs w:val="24"/>
            <w:lang w:eastAsia="en-US"/>
          </w:rPr>
          <w:br/>
          <w:t>ΓΑΒΡΟΓΛΟΥ Κ. , σελ.</w:t>
        </w:r>
        <w:r w:rsidRPr="0091327C">
          <w:rPr>
            <w:rFonts w:eastAsia="Times New Roman"/>
            <w:szCs w:val="24"/>
            <w:lang w:eastAsia="en-US"/>
          </w:rPr>
          <w:br/>
          <w:t>ΓΑΚΗΣ Δ. , σελ.</w:t>
        </w:r>
        <w:r w:rsidRPr="0091327C">
          <w:rPr>
            <w:rFonts w:eastAsia="Times New Roman"/>
            <w:szCs w:val="24"/>
            <w:lang w:eastAsia="en-US"/>
          </w:rPr>
          <w:br/>
          <w:t>ΔΕΛΗΣ Ι. , σελ.</w:t>
        </w:r>
        <w:r w:rsidRPr="0091327C">
          <w:rPr>
            <w:rFonts w:eastAsia="Times New Roman"/>
            <w:szCs w:val="24"/>
            <w:lang w:eastAsia="en-US"/>
          </w:rPr>
          <w:br/>
          <w:t>ΚΑΜΑΤΕΡΟΣ Η. , σελ.</w:t>
        </w:r>
        <w:r w:rsidRPr="0091327C">
          <w:rPr>
            <w:rFonts w:eastAsia="Times New Roman"/>
            <w:szCs w:val="24"/>
            <w:lang w:eastAsia="en-US"/>
          </w:rPr>
          <w:br/>
          <w:t>ΚΕΓΚΕΡΟΓΛΟΥ Β. , σελ.</w:t>
        </w:r>
        <w:r w:rsidRPr="0091327C">
          <w:rPr>
            <w:rFonts w:eastAsia="Times New Roman"/>
            <w:szCs w:val="24"/>
            <w:lang w:eastAsia="en-US"/>
          </w:rPr>
          <w:br/>
          <w:t>ΚΟΝΣΟΛΑΣ Ε. , σελ.</w:t>
        </w:r>
        <w:r w:rsidRPr="0091327C">
          <w:rPr>
            <w:rFonts w:eastAsia="Times New Roman"/>
            <w:szCs w:val="24"/>
            <w:lang w:eastAsia="en-US"/>
          </w:rPr>
          <w:br/>
          <w:t>ΚΟΝΤΟΝΗΣ Χ. , σελ.</w:t>
        </w:r>
        <w:r w:rsidRPr="0091327C">
          <w:rPr>
            <w:rFonts w:eastAsia="Times New Roman"/>
            <w:szCs w:val="24"/>
            <w:lang w:eastAsia="en-US"/>
          </w:rPr>
          <w:br/>
          <w:t>ΜΠΑΡΚΑΣ Κ. , σελ.</w:t>
        </w:r>
        <w:r w:rsidRPr="0091327C">
          <w:rPr>
            <w:rFonts w:eastAsia="Times New Roman"/>
            <w:szCs w:val="24"/>
            <w:lang w:eastAsia="en-US"/>
          </w:rPr>
          <w:br/>
          <w:t>ΞΑΝΘΟΣ Α. , σελ.</w:t>
        </w:r>
        <w:r w:rsidRPr="0091327C">
          <w:rPr>
            <w:rFonts w:eastAsia="Times New Roman"/>
            <w:szCs w:val="24"/>
            <w:lang w:eastAsia="en-US"/>
          </w:rPr>
          <w:br/>
          <w:t>ΠΑΠΑΝΑΤΣΙΟΥ Α. , σελ.</w:t>
        </w:r>
        <w:r w:rsidRPr="0091327C">
          <w:rPr>
            <w:rFonts w:eastAsia="Times New Roman"/>
            <w:szCs w:val="24"/>
            <w:lang w:eastAsia="en-US"/>
          </w:rPr>
          <w:br/>
          <w:t>ΠΟΛΑΚΗΣ Π. , σελ.</w:t>
        </w:r>
        <w:r w:rsidRPr="0091327C">
          <w:rPr>
            <w:rFonts w:eastAsia="Times New Roman"/>
            <w:szCs w:val="24"/>
            <w:lang w:eastAsia="en-US"/>
          </w:rPr>
          <w:br/>
          <w:t>ΣΑΡΙΔΗΣ Ι. , σελ.</w:t>
        </w:r>
        <w:r w:rsidRPr="0091327C">
          <w:rPr>
            <w:rFonts w:eastAsia="Times New Roman"/>
            <w:szCs w:val="24"/>
            <w:lang w:eastAsia="en-US"/>
          </w:rPr>
          <w:br/>
          <w:t>ΦΩΤΗΛΑΣ Ι. , σελ.</w:t>
        </w:r>
        <w:r w:rsidRPr="0091327C">
          <w:rPr>
            <w:rFonts w:eastAsia="Times New Roman"/>
            <w:szCs w:val="24"/>
            <w:lang w:eastAsia="en-US"/>
          </w:rPr>
          <w:br/>
        </w:r>
        <w:r w:rsidRPr="0091327C">
          <w:rPr>
            <w:rFonts w:eastAsia="Times New Roman"/>
            <w:szCs w:val="24"/>
            <w:lang w:eastAsia="en-US"/>
          </w:rPr>
          <w:br/>
          <w:t>ΠΑΡΕΜΒΑΣΕΙΣ:</w:t>
        </w:r>
        <w:r w:rsidRPr="0091327C">
          <w:rPr>
            <w:rFonts w:eastAsia="Times New Roman"/>
            <w:szCs w:val="24"/>
            <w:lang w:eastAsia="en-US"/>
          </w:rPr>
          <w:br/>
          <w:t>ΚΑΜΜΕΝΟΣ Δ. , σελ.</w:t>
        </w:r>
        <w:r w:rsidRPr="0091327C">
          <w:rPr>
            <w:rFonts w:eastAsia="Times New Roman"/>
            <w:szCs w:val="24"/>
            <w:lang w:eastAsia="en-US"/>
          </w:rPr>
          <w:br/>
        </w:r>
      </w:ins>
    </w:p>
    <w:p w14:paraId="311BE57B" w14:textId="77777777" w:rsidR="003F1A9B" w:rsidRDefault="0091327C">
      <w:pPr>
        <w:spacing w:line="600" w:lineRule="auto"/>
        <w:ind w:firstLine="709"/>
        <w:jc w:val="center"/>
        <w:rPr>
          <w:rFonts w:eastAsia="Times New Roman" w:cs="Times New Roman"/>
          <w:szCs w:val="24"/>
        </w:rPr>
      </w:pPr>
      <w:r>
        <w:rPr>
          <w:rFonts w:eastAsia="Times New Roman" w:cs="Times New Roman"/>
          <w:szCs w:val="24"/>
        </w:rPr>
        <w:t>ΠΡΑΚΤΙΚΑ ΒΟΥΛΗΣ</w:t>
      </w:r>
    </w:p>
    <w:p w14:paraId="311BE57C" w14:textId="77777777" w:rsidR="003F1A9B" w:rsidRDefault="0091327C">
      <w:pPr>
        <w:spacing w:line="600" w:lineRule="auto"/>
        <w:ind w:firstLine="709"/>
        <w:jc w:val="center"/>
        <w:rPr>
          <w:rFonts w:eastAsia="Times New Roman" w:cs="Times New Roman"/>
          <w:szCs w:val="24"/>
        </w:rPr>
      </w:pPr>
      <w:r>
        <w:rPr>
          <w:rFonts w:eastAsia="Times New Roman" w:cs="Times New Roman"/>
          <w:szCs w:val="24"/>
        </w:rPr>
        <w:t>ΙΖ΄ ΠΕΡΙΟΔΟΣ</w:t>
      </w:r>
    </w:p>
    <w:p w14:paraId="311BE57D" w14:textId="77777777" w:rsidR="003F1A9B" w:rsidRDefault="0091327C">
      <w:pPr>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11BE57E" w14:textId="77777777" w:rsidR="003F1A9B" w:rsidRDefault="0091327C">
      <w:pPr>
        <w:spacing w:line="600" w:lineRule="auto"/>
        <w:ind w:firstLine="709"/>
        <w:jc w:val="center"/>
        <w:rPr>
          <w:rFonts w:eastAsia="Times New Roman" w:cs="Times New Roman"/>
          <w:szCs w:val="24"/>
        </w:rPr>
      </w:pPr>
      <w:r>
        <w:rPr>
          <w:rFonts w:eastAsia="Times New Roman" w:cs="Times New Roman"/>
          <w:szCs w:val="24"/>
        </w:rPr>
        <w:t>ΣΥΝΟΔΟΣ Β΄</w:t>
      </w:r>
    </w:p>
    <w:p w14:paraId="311BE57F" w14:textId="77777777" w:rsidR="003F1A9B" w:rsidRDefault="0091327C">
      <w:pPr>
        <w:spacing w:line="600" w:lineRule="auto"/>
        <w:ind w:firstLine="709"/>
        <w:jc w:val="center"/>
        <w:rPr>
          <w:rFonts w:eastAsia="Times New Roman" w:cs="Times New Roman"/>
          <w:szCs w:val="24"/>
        </w:rPr>
      </w:pPr>
      <w:r>
        <w:rPr>
          <w:rFonts w:eastAsia="Times New Roman" w:cs="Times New Roman"/>
          <w:szCs w:val="24"/>
        </w:rPr>
        <w:t xml:space="preserve">ΣΥΝΕΔΡΙΑΣΗ </w:t>
      </w:r>
      <w:r>
        <w:rPr>
          <w:rFonts w:ascii="Microsoft Sans Serif" w:eastAsia="Times New Roman" w:hAnsi="Microsoft Sans Serif" w:cs="Times New Roman"/>
          <w:color w:val="000000"/>
          <w:szCs w:val="24"/>
        </w:rPr>
        <w:t>ΡΝΓ</w:t>
      </w:r>
      <w:r>
        <w:rPr>
          <w:rFonts w:eastAsia="Times New Roman" w:cs="Times New Roman"/>
          <w:szCs w:val="24"/>
        </w:rPr>
        <w:t>΄</w:t>
      </w:r>
    </w:p>
    <w:p w14:paraId="311BE580" w14:textId="77777777" w:rsidR="003F1A9B" w:rsidRDefault="0091327C">
      <w:pPr>
        <w:spacing w:line="600" w:lineRule="auto"/>
        <w:ind w:firstLine="709"/>
        <w:jc w:val="center"/>
        <w:rPr>
          <w:rFonts w:eastAsia="Times New Roman" w:cs="Times New Roman"/>
          <w:szCs w:val="24"/>
        </w:rPr>
      </w:pPr>
      <w:r>
        <w:rPr>
          <w:rFonts w:eastAsia="Times New Roman" w:cs="Times New Roman"/>
          <w:szCs w:val="24"/>
        </w:rPr>
        <w:t>Δευτέρα 17 Ιουλίου 2017</w:t>
      </w:r>
    </w:p>
    <w:p w14:paraId="311BE58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Αθήνα, σήμερα στις 17 Ιουλίου 2017, ημέρα Δευτέρα και ώρα 18.01΄</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6C24D1">
        <w:rPr>
          <w:rFonts w:eastAsia="Times New Roman" w:cs="Times New Roman"/>
          <w:b/>
          <w:szCs w:val="24"/>
        </w:rPr>
        <w:t>ΔΗΜΗΤΡΙΟΥ ΚΑΜΜΕΝΟΥ</w:t>
      </w:r>
      <w:r>
        <w:rPr>
          <w:rFonts w:eastAsia="Times New Roman" w:cs="Times New Roman"/>
          <w:szCs w:val="24"/>
        </w:rPr>
        <w:t>.</w:t>
      </w:r>
    </w:p>
    <w:p w14:paraId="311BE582" w14:textId="77777777" w:rsidR="003F1A9B" w:rsidRDefault="0091327C">
      <w:pPr>
        <w:spacing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Αγαπητοί συνάδελφοι, είναι η πρώτη μου μέρα ως Αντιπρόεδρος τ</w:t>
      </w:r>
      <w:r>
        <w:rPr>
          <w:rFonts w:eastAsia="Times New Roman"/>
          <w:bCs/>
        </w:rPr>
        <w:t>ης Βουλής. Ευχαριστώ πάρα πολύ όλους για τη συνεργασία και τους υπαλλήλους της Βουλής και τους κ</w:t>
      </w:r>
      <w:r>
        <w:rPr>
          <w:rFonts w:eastAsia="Times New Roman"/>
          <w:bCs/>
        </w:rPr>
        <w:t>υρίους</w:t>
      </w:r>
      <w:r>
        <w:rPr>
          <w:rFonts w:eastAsia="Times New Roman"/>
          <w:bCs/>
        </w:rPr>
        <w:t xml:space="preserve"> Υπουργούς και τη Γραμματεία και τους στενογράφους. Ελπίζω σε μ</w:t>
      </w:r>
      <w:r>
        <w:rPr>
          <w:rFonts w:eastAsia="Times New Roman"/>
          <w:bCs/>
        </w:rPr>
        <w:t>ί</w:t>
      </w:r>
      <w:r>
        <w:rPr>
          <w:rFonts w:eastAsia="Times New Roman"/>
          <w:bCs/>
        </w:rPr>
        <w:t xml:space="preserve">α καλή συνεργασία και σε ένα καλό κοινοβουλευτικό, δημοκρατικό έργο.   </w:t>
      </w:r>
    </w:p>
    <w:p w14:paraId="311BE58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συνάδελφοι, αρχίζει η συνεδρίαση.</w:t>
      </w:r>
    </w:p>
    <w:p w14:paraId="311BE584" w14:textId="77777777" w:rsidR="003F1A9B" w:rsidRDefault="0091327C">
      <w:pPr>
        <w:spacing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311BE585" w14:textId="77777777" w:rsidR="003F1A9B" w:rsidRDefault="0091327C">
      <w:pPr>
        <w:spacing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Βουλευτή Θεσπρωτίας, τα ακόλουθα:</w:t>
      </w:r>
    </w:p>
    <w:p w14:paraId="311BE586" w14:textId="77777777" w:rsidR="003F1A9B" w:rsidRDefault="0091327C">
      <w:pPr>
        <w:spacing w:line="600" w:lineRule="auto"/>
        <w:ind w:firstLine="720"/>
        <w:jc w:val="both"/>
        <w:rPr>
          <w:rFonts w:eastAsia="Times New Roman"/>
          <w:szCs w:val="24"/>
        </w:rPr>
      </w:pPr>
      <w:r>
        <w:rPr>
          <w:rFonts w:eastAsia="Times New Roman"/>
          <w:szCs w:val="24"/>
        </w:rPr>
        <w:t>Α. ΚΑΤΑΘΕΣΗ ΑΝΑΦΟΡΩΝ</w:t>
      </w:r>
    </w:p>
    <w:p w14:paraId="311BE587" w14:textId="77777777" w:rsidR="003F1A9B" w:rsidRDefault="0091327C">
      <w:pPr>
        <w:spacing w:line="600" w:lineRule="auto"/>
        <w:ind w:firstLine="720"/>
        <w:jc w:val="center"/>
        <w:rPr>
          <w:rFonts w:eastAsia="Times New Roman"/>
          <w:szCs w:val="24"/>
        </w:rPr>
      </w:pPr>
      <w:r>
        <w:rPr>
          <w:rFonts w:eastAsia="Times New Roman"/>
          <w:szCs w:val="24"/>
        </w:rPr>
        <w:t>(Να μπει η σελ.</w:t>
      </w:r>
      <w:r>
        <w:rPr>
          <w:rFonts w:eastAsia="Times New Roman"/>
          <w:szCs w:val="24"/>
        </w:rPr>
        <w:t>7α</w:t>
      </w:r>
      <w:r>
        <w:rPr>
          <w:rFonts w:eastAsia="Times New Roman"/>
          <w:szCs w:val="24"/>
        </w:rPr>
        <w:t>)</w:t>
      </w:r>
    </w:p>
    <w:p w14:paraId="311BE588" w14:textId="77777777" w:rsidR="003F1A9B" w:rsidRDefault="0091327C">
      <w:pPr>
        <w:spacing w:line="600" w:lineRule="auto"/>
        <w:ind w:firstLine="720"/>
        <w:jc w:val="both"/>
        <w:rPr>
          <w:rFonts w:eastAsia="Times New Roman"/>
          <w:szCs w:val="24"/>
        </w:rPr>
      </w:pPr>
      <w:r>
        <w:rPr>
          <w:rFonts w:eastAsia="Times New Roman"/>
          <w:szCs w:val="24"/>
        </w:rPr>
        <w:t>Β. ΑΠΑΝΤΗΣΕΙΣ ΥΠΟΥΡΓΩΝ ΣΕ ΕΡΩΤΗΣΕΙ</w:t>
      </w:r>
      <w:r>
        <w:rPr>
          <w:rFonts w:eastAsia="Times New Roman"/>
          <w:szCs w:val="24"/>
        </w:rPr>
        <w:t>Σ ΒΟΥΛΕΥΤΩΝ</w:t>
      </w:r>
    </w:p>
    <w:p w14:paraId="311BE589" w14:textId="77777777" w:rsidR="003F1A9B" w:rsidRDefault="0091327C">
      <w:pPr>
        <w:spacing w:line="600" w:lineRule="auto"/>
        <w:ind w:firstLine="720"/>
        <w:jc w:val="center"/>
        <w:rPr>
          <w:rFonts w:eastAsia="Times New Roman"/>
          <w:szCs w:val="24"/>
        </w:rPr>
      </w:pPr>
      <w:r>
        <w:rPr>
          <w:rFonts w:eastAsia="Times New Roman"/>
          <w:szCs w:val="24"/>
        </w:rPr>
        <w:t>(Να μπει η σελ.</w:t>
      </w:r>
      <w:r>
        <w:rPr>
          <w:rFonts w:eastAsia="Times New Roman"/>
          <w:szCs w:val="24"/>
        </w:rPr>
        <w:t>7β</w:t>
      </w:r>
      <w:r>
        <w:rPr>
          <w:rFonts w:eastAsia="Times New Roman"/>
          <w:szCs w:val="24"/>
        </w:rPr>
        <w:t>)</w:t>
      </w:r>
    </w:p>
    <w:p w14:paraId="311BE58A" w14:textId="77777777" w:rsidR="003F1A9B" w:rsidRDefault="0091327C">
      <w:pPr>
        <w:spacing w:line="600" w:lineRule="auto"/>
        <w:ind w:firstLine="720"/>
        <w:jc w:val="center"/>
        <w:rPr>
          <w:rFonts w:eastAsia="Times New Roman"/>
          <w:szCs w:val="24"/>
        </w:rPr>
      </w:pPr>
      <w:r>
        <w:rPr>
          <w:rFonts w:eastAsia="Times New Roman"/>
          <w:szCs w:val="24"/>
        </w:rPr>
        <w:t>ΑΛΛΑΓΗ ΣΕΛΙΔΑΣ</w:t>
      </w:r>
    </w:p>
    <w:p w14:paraId="311BE58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Κυρίες και κύριοι συνάδελφοι, στο σημείο αυτό έχω την τιμή να ανακοινώσω στο Σώμα ότι οι Υπουργοί Υποδομών και Μεταφορών, Εσωτερικών, </w:t>
      </w:r>
      <w:r>
        <w:rPr>
          <w:rFonts w:eastAsia="Times New Roman" w:cs="Times New Roman"/>
          <w:szCs w:val="24"/>
        </w:rPr>
        <w:t xml:space="preserve">Δικαιοσύνης, Διαφάνειας και Ανθρωπίνων Δικαιωμάτων, Οικονομίας και Ανάπτυξης, Οικονομικών, Διοικητικής Ανασυγκρότησης, Περιβάλλοντος και Ενέργειας, ο Αναπληρωτής Υπουργός Οικονομικών καθώς και η Υφυπουργός Οικονομικών </w:t>
      </w:r>
      <w:r>
        <w:rPr>
          <w:rFonts w:eastAsia="Times New Roman" w:cs="Times New Roman"/>
          <w:szCs w:val="24"/>
        </w:rPr>
        <w:lastRenderedPageBreak/>
        <w:t>κατέθεσαν στις 14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σχέδιο νόμου </w:t>
      </w:r>
      <w:r>
        <w:rPr>
          <w:rFonts w:eastAsia="Times New Roman" w:cs="Times New Roman"/>
          <w:szCs w:val="24"/>
        </w:rPr>
        <w:t xml:space="preserve">με τίτλο: «Νέο ρυθμιστικό πλαίσιο για τις αστικές συγκοινωνίας στην Περιφερειακή Ενότητα της Θεσσαλονίκης και άλλες διατάξεις». </w:t>
      </w:r>
    </w:p>
    <w:p w14:paraId="311BE58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Το ως άνω σχέδιο νόμου έχει χαρακτηρισθεί από την Κυβέρνηση ως επείγον, έχει κατατεθεί στην </w:t>
      </w:r>
      <w:r>
        <w:rPr>
          <w:rFonts w:eastAsia="Times New Roman" w:cs="Times New Roman"/>
          <w:szCs w:val="24"/>
        </w:rPr>
        <w:t>ε</w:t>
      </w:r>
      <w:r>
        <w:rPr>
          <w:rFonts w:eastAsia="Times New Roman" w:cs="Times New Roman"/>
          <w:szCs w:val="24"/>
        </w:rPr>
        <w:t>πιτροπή και συζητείται ήδη.</w:t>
      </w:r>
    </w:p>
    <w:p w14:paraId="311BE58D" w14:textId="77777777" w:rsidR="003F1A9B" w:rsidRDefault="0091327C">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ΑΛΛΑΓ</w:t>
      </w:r>
      <w:r>
        <w:rPr>
          <w:rFonts w:eastAsia="Times New Roman" w:cs="Times New Roman"/>
          <w:szCs w:val="24"/>
        </w:rPr>
        <w:t>Η ΣΕΛΙΔΑΣ</w:t>
      </w:r>
      <w:r>
        <w:rPr>
          <w:rFonts w:eastAsia="Times New Roman" w:cs="Times New Roman"/>
          <w:szCs w:val="24"/>
        </w:rPr>
        <w:t>)</w:t>
      </w:r>
    </w:p>
    <w:p w14:paraId="311BE58E" w14:textId="77777777" w:rsidR="003F1A9B" w:rsidRDefault="0091327C">
      <w:pPr>
        <w:spacing w:line="600" w:lineRule="auto"/>
        <w:ind w:firstLine="720"/>
        <w:jc w:val="both"/>
        <w:rPr>
          <w:rFonts w:eastAsia="Times New Roman" w:cs="Times New Roman"/>
          <w:szCs w:val="24"/>
        </w:rPr>
      </w:pPr>
      <w:r w:rsidRPr="00981B29">
        <w:rPr>
          <w:rFonts w:eastAsia="Times New Roman" w:cs="Times New Roman"/>
          <w:b/>
          <w:szCs w:val="24"/>
        </w:rPr>
        <w:t>ΠΡΟΕΔΡΕΥΩΝ(Δημήτριος Καμμένος):</w:t>
      </w:r>
      <w:r>
        <w:rPr>
          <w:rFonts w:eastAsia="Times New Roman" w:cs="Times New Roman"/>
          <w:szCs w:val="24"/>
        </w:rPr>
        <w:t xml:space="preserve"> </w:t>
      </w:r>
      <w:r>
        <w:rPr>
          <w:rFonts w:eastAsia="Times New Roman" w:cs="Times New Roman"/>
          <w:szCs w:val="24"/>
        </w:rPr>
        <w:t xml:space="preserve">Κυρίες και κύριοι συνάδελφοι, εισερχόμαστε στη συζήτηση των </w:t>
      </w:r>
    </w:p>
    <w:p w14:paraId="311BE58F" w14:textId="77777777" w:rsidR="003F1A9B" w:rsidRDefault="0091327C">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11BE59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Αρχίζουμε με την</w:t>
      </w:r>
      <w:r>
        <w:rPr>
          <w:rFonts w:eastAsia="Times New Roman" w:cs="Times New Roman"/>
          <w:szCs w:val="24"/>
        </w:rPr>
        <w:t xml:space="preserve"> τέταρτη </w:t>
      </w:r>
      <w:r>
        <w:rPr>
          <w:rFonts w:eastAsia="Times New Roman" w:cs="Times New Roman"/>
          <w:szCs w:val="24"/>
        </w:rPr>
        <w:t xml:space="preserve">με αριθμό 1168/4-7-2017 </w:t>
      </w:r>
      <w:r>
        <w:rPr>
          <w:rFonts w:eastAsia="Times New Roman" w:cs="Times New Roman"/>
          <w:szCs w:val="24"/>
        </w:rPr>
        <w:t>επίκαιρη ερώτηση δεύτερου κύκλου του Βουλευτή Α΄ Θεσσαλονίκης του Κομμουνιστικού Κό</w:t>
      </w:r>
      <w:r>
        <w:rPr>
          <w:rFonts w:eastAsia="Times New Roman" w:cs="Times New Roman"/>
          <w:szCs w:val="24"/>
        </w:rPr>
        <w:t>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τις άδειες των αναπληρωτών εκπαιδευτικών.</w:t>
      </w:r>
    </w:p>
    <w:p w14:paraId="311BE59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Τον λόγο έχει ο κ. Δελής.</w:t>
      </w:r>
    </w:p>
    <w:p w14:paraId="311BE592"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 και σιδεροκέφαλος στα καινούργια καθήκοντά σας.</w:t>
      </w:r>
    </w:p>
    <w:p w14:paraId="311BE593"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 xml:space="preserve">ΡΕΥΩΝ (Δημήτριος Καμμένος): </w:t>
      </w:r>
      <w:r>
        <w:rPr>
          <w:rFonts w:eastAsia="Times New Roman" w:cs="Times New Roman"/>
          <w:szCs w:val="24"/>
        </w:rPr>
        <w:t xml:space="preserve">Σας ευχαριστώ πολύ, </w:t>
      </w:r>
      <w:r>
        <w:rPr>
          <w:rFonts w:eastAsia="Times New Roman"/>
          <w:szCs w:val="24"/>
        </w:rPr>
        <w:t>κύριε συνάδελφε</w:t>
      </w:r>
      <w:r>
        <w:rPr>
          <w:rFonts w:eastAsia="Times New Roman" w:cs="Times New Roman"/>
          <w:szCs w:val="24"/>
        </w:rPr>
        <w:t>.</w:t>
      </w:r>
    </w:p>
    <w:p w14:paraId="311BE594"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Είναι πολλά και χρονίζοντα τα προβλήματα αυτής της κατηγορίας των εκπαιδευτικών, που εργάζονται για πάρα πολλά χρόνια σε καθεστώς ευέλικτης εργασίας. </w:t>
      </w:r>
      <w:r>
        <w:rPr>
          <w:rFonts w:eastAsia="Times New Roman" w:cs="Times New Roman"/>
          <w:szCs w:val="24"/>
        </w:rPr>
        <w:t>Μ</w:t>
      </w:r>
      <w:r>
        <w:rPr>
          <w:rFonts w:eastAsia="Times New Roman" w:cs="Times New Roman"/>
          <w:szCs w:val="24"/>
        </w:rPr>
        <w:t xml:space="preserve">ιλώ για τους αναπληρωτές. </w:t>
      </w:r>
    </w:p>
    <w:p w14:paraId="311BE59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Ένα από τα προβλήματα αυτών των εκπαιδευτικών είναι η ανισοτιμία τους έναντι των μονίμων συναδέλφων τους στο ζήτημα των αδειών. Είναι κάτι που δεν καταλαβαίνουμε σε ποια λογική ακριβώς στηρίζεται. Δεν έχουν, λοιπόν, τα ίδια δικαι</w:t>
      </w:r>
      <w:r>
        <w:rPr>
          <w:rFonts w:eastAsia="Times New Roman" w:cs="Times New Roman"/>
          <w:szCs w:val="24"/>
        </w:rPr>
        <w:t>ώματα με τους μόνιμους συναδέλφους τους στις άδειες.</w:t>
      </w:r>
    </w:p>
    <w:p w14:paraId="311BE59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Να πω εδώ δ</w:t>
      </w:r>
      <w:r>
        <w:rPr>
          <w:rFonts w:eastAsia="Times New Roman" w:cs="Times New Roman"/>
          <w:szCs w:val="24"/>
        </w:rPr>
        <w:t>ύ</w:t>
      </w:r>
      <w:r>
        <w:rPr>
          <w:rFonts w:eastAsia="Times New Roman" w:cs="Times New Roman"/>
          <w:szCs w:val="24"/>
        </w:rPr>
        <w:t>ο-τρία παραδείγματα ενδεικτικά για την κατάσταση που επικρατεί στο ζήτημα αυτό. Αν τυχόν και θελήσουν να πάρουν μία κανονική άδεια, η οποία βεβαίως δεν μπορεί να είναι περισσότερο από επτά ημ</w:t>
      </w:r>
      <w:r>
        <w:rPr>
          <w:rFonts w:eastAsia="Times New Roman" w:cs="Times New Roman"/>
          <w:szCs w:val="24"/>
        </w:rPr>
        <w:t xml:space="preserve">έρες, τότε είναι υποχρεωμένοι αυτήν να την πληρώσουν στο τέλος με 35 ευρώ για κάθε ημέρα άδειας. Όπως, επίσης, αν τυχόν πάρουν αναρρωτική άδεια, η οποία θα είναι πάνω από δεκαπέντε ημέρες, κινδυνεύουν να απολυθούν αν κριθεί αναγκαία η αντικατάστασή τους. </w:t>
      </w:r>
    </w:p>
    <w:p w14:paraId="311BE59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και διαφορές ανάμεσα στους ίδιους τους αναπληρωτές. Όσοι από αυτούς που πληρώνονται μέσα από τον κρατικό προ, η άδειά τους χορηγείται από τον ίδιο τον διευθυντή του σχολείου χωρίς πολλές, δηλαδή, γραφειοκρατικές διαδικασίες, ενώ αν η πληρωμή τους </w:t>
      </w:r>
      <w:r>
        <w:rPr>
          <w:rFonts w:eastAsia="Times New Roman" w:cs="Times New Roman"/>
          <w:szCs w:val="24"/>
        </w:rPr>
        <w:t xml:space="preserve">γίνεται από το ΕΣΠΑ ή από το Πρόγραμμα Δημοσίων Επενδύσεων, τότε θα πρέπει η άδειά τους να εγκριθεί από τον διευθυντή εκπαίδευσης. </w:t>
      </w:r>
    </w:p>
    <w:p w14:paraId="311BE598" w14:textId="77777777" w:rsidR="003F1A9B" w:rsidRDefault="0091327C">
      <w:pPr>
        <w:tabs>
          <w:tab w:val="left" w:pos="709"/>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αυτό που ζητάμε κατ’ αρχάς είναι να τηρηθεί η αρχή της ισότητας για όλους τους εκπαιδευτικούς στο ζήτημα </w:t>
      </w:r>
      <w:r>
        <w:rPr>
          <w:rFonts w:eastAsia="Times New Roman" w:cs="Times New Roman"/>
          <w:szCs w:val="24"/>
        </w:rPr>
        <w:t>των αδειών, ώστε έτσι να μην υπάρχουν αυτές οι διαφορές. Αυτό ρωτάμε και το αρμόδιο Υπουργείο, τι θα κάνει δηλαδή ώστε να ξεπεραστεί αυτό το πρόβλημα.</w:t>
      </w:r>
    </w:p>
    <w:p w14:paraId="311BE59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Ευχαριστώ.</w:t>
      </w:r>
    </w:p>
    <w:p w14:paraId="311BE59A"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311BE59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Ο Υπουργός Παιδείας, Έρευνας και Θρησκευμ</w:t>
      </w:r>
      <w:r>
        <w:rPr>
          <w:rFonts w:eastAsia="Times New Roman" w:cs="Times New Roman"/>
          <w:szCs w:val="24"/>
        </w:rPr>
        <w:t xml:space="preserve">άτων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για τρία λεπτά. </w:t>
      </w:r>
    </w:p>
    <w:p w14:paraId="311BE59C"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ΓΑΒΡΟΓΛΟΥ (Υπουργός Παιδείας, Έρευνας και Θρησκευμάτων):</w:t>
      </w:r>
      <w:r>
        <w:rPr>
          <w:rFonts w:eastAsia="Times New Roman" w:cs="Times New Roman"/>
          <w:szCs w:val="24"/>
        </w:rPr>
        <w:t xml:space="preserve"> Κι εγώ με τη σειρά μου σας εύχομαι «καλή επιτυχία», κύριε Πρόεδρε. </w:t>
      </w:r>
    </w:p>
    <w:p w14:paraId="311BE59D"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Σας ευχαριστώ πολύ.</w:t>
      </w:r>
    </w:p>
    <w:p w14:paraId="311BE59E"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ΚΩΝΣΤΑΝΤΙΝΟΣ ΓΑΒ</w:t>
      </w:r>
      <w:r>
        <w:rPr>
          <w:rFonts w:eastAsia="Times New Roman" w:cs="Times New Roman"/>
          <w:b/>
          <w:szCs w:val="24"/>
        </w:rPr>
        <w:t>ΡΟΓΛΟΥ (Υπουργός Παιδείας, Έρευνας και Θρησκευμάτων):</w:t>
      </w:r>
      <w:r>
        <w:rPr>
          <w:rFonts w:eastAsia="Times New Roman" w:cs="Times New Roman"/>
          <w:szCs w:val="24"/>
        </w:rPr>
        <w:t xml:space="preserve"> Κύριε Δελή, κατ’ αρχάς να σας ζητήσω συγγνώμη, γιατί είναι μία ερώτηση που είχατε υποβάλει από τον Φεβρουάριο και για κάποιους γραφειοκρατικούς λόγους δεν ήρθε στην προσοχή μου. </w:t>
      </w:r>
    </w:p>
    <w:p w14:paraId="311BE59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Το δεύτερο είναι -και δ</w:t>
      </w:r>
      <w:r>
        <w:rPr>
          <w:rFonts w:eastAsia="Times New Roman" w:cs="Times New Roman"/>
          <w:szCs w:val="24"/>
        </w:rPr>
        <w:t xml:space="preserve">εν ξέρω πώς να το εκφράσω αυτό- ότι συμφωνώ μαζί σας. Υπάρχει ένα πολύ περίπλοκο νομικό καθεστώς που δεν επιτρέπει σε αυτούς τους συναδέλφους να πάρουν τις άδειες που δικαιούνται και παίρνουν οι μόνιμοι εκπαιδευτικοί. </w:t>
      </w:r>
    </w:p>
    <w:p w14:paraId="311BE5A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Όπως είπατε κι εσείς, η μέγιστη κατά </w:t>
      </w:r>
      <w:r>
        <w:rPr>
          <w:rFonts w:eastAsia="Times New Roman" w:cs="Times New Roman"/>
          <w:szCs w:val="24"/>
        </w:rPr>
        <w:t xml:space="preserve">τον νόμο άδεια είναι μισός μήνας. Είναι εντελώς προφανές ότι δεν πρέπει κανένας να απολύεται και νομίζω ότι δεν έχει απολυθεί. </w:t>
      </w:r>
      <w:r>
        <w:rPr>
          <w:rFonts w:eastAsia="Times New Roman" w:cs="Times New Roman"/>
          <w:szCs w:val="24"/>
        </w:rPr>
        <w:t>Α</w:t>
      </w:r>
      <w:r>
        <w:rPr>
          <w:rFonts w:eastAsia="Times New Roman" w:cs="Times New Roman"/>
          <w:szCs w:val="24"/>
        </w:rPr>
        <w:t xml:space="preserve">ν έχει απολυθεί, </w:t>
      </w:r>
      <w:r>
        <w:rPr>
          <w:rFonts w:eastAsia="Times New Roman" w:cs="Times New Roman"/>
          <w:szCs w:val="24"/>
        </w:rPr>
        <w:lastRenderedPageBreak/>
        <w:t xml:space="preserve">κακώς έχει απολυθεί αν έκανε χρήση περισσότερες μέρες κυρίως για λόγους υγείας. </w:t>
      </w:r>
    </w:p>
    <w:p w14:paraId="311BE5A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Υπάρχουν οι πρόσθετες άδειες, </w:t>
      </w:r>
      <w:r>
        <w:rPr>
          <w:rFonts w:eastAsia="Times New Roman" w:cs="Times New Roman"/>
          <w:szCs w:val="24"/>
        </w:rPr>
        <w:t xml:space="preserve">όπως είπατε, των έξι ημερών που τους δίνουν τη </w:t>
      </w:r>
      <w:r>
        <w:rPr>
          <w:rFonts w:eastAsia="Times New Roman"/>
          <w:szCs w:val="24"/>
        </w:rPr>
        <w:t xml:space="preserve">δυνατότητα </w:t>
      </w:r>
      <w:r>
        <w:rPr>
          <w:rFonts w:eastAsia="Times New Roman" w:cs="Times New Roman"/>
          <w:szCs w:val="24"/>
        </w:rPr>
        <w:t xml:space="preserve"> να πηγαίνουν και σε επιμορφωτικά ή επιστημονικά σεμινάρια. Προσπαθούμε με το Υπουργείο Εργασίας να λύσουμε αυτό το πρόβλημα. Δεν θα μπορέσουμε να το εξομοιώσουμε το ίδιο με τους εκπαιδευτικούς, πάλ</w:t>
      </w:r>
      <w:r>
        <w:rPr>
          <w:rFonts w:eastAsia="Times New Roman" w:cs="Times New Roman"/>
          <w:szCs w:val="24"/>
        </w:rPr>
        <w:t xml:space="preserve">ι για λόγους νόμων, αλλά θα μπορέσουμε να το βελτιώσουμε. </w:t>
      </w:r>
    </w:p>
    <w:p w14:paraId="311BE5A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Το βασικό όμως πρόβλημα που θίγετε και εσείς με την παρέμβασή σας είναι το καθεστώς των αναπληρωτών εκπαιδευτικών. Θα προσπαθήσουμε πάση θυσία, πρώτον, το εκπαιδευτικό μας σύστημα να μην εξαρτάται </w:t>
      </w:r>
      <w:r>
        <w:rPr>
          <w:rFonts w:eastAsia="Times New Roman" w:cs="Times New Roman"/>
          <w:szCs w:val="24"/>
        </w:rPr>
        <w:t xml:space="preserve">σε μεγάλο ποσοστό από αναπληρωτές. Ξέρετε ότι σήμερα περίπου είκοσι μία χιλιάδες εκπαιδευτικοί σε ένα σύνολο περίπου </w:t>
      </w:r>
      <w:proofErr w:type="spellStart"/>
      <w:r>
        <w:rPr>
          <w:rFonts w:eastAsia="Times New Roman" w:cs="Times New Roman"/>
          <w:szCs w:val="24"/>
        </w:rPr>
        <w:t>εκατόν</w:t>
      </w:r>
      <w:proofErr w:type="spellEnd"/>
      <w:r>
        <w:rPr>
          <w:rFonts w:eastAsia="Times New Roman" w:cs="Times New Roman"/>
          <w:szCs w:val="24"/>
        </w:rPr>
        <w:t xml:space="preserve"> εξήντα πέντε χιλιάδων είναι αναπληρωτές. Για εμάς είναι ένα πολύ υψηλό ποσοστό, πρόβλημα που θα λυθεί μόνο μέσα από τους μόνιμους δι</w:t>
      </w:r>
      <w:r>
        <w:rPr>
          <w:rFonts w:eastAsia="Times New Roman" w:cs="Times New Roman"/>
          <w:szCs w:val="24"/>
        </w:rPr>
        <w:t xml:space="preserve">ορισμούς, για τους οποίους, όπως ξέρετε, έχουμε συζητήσει και δρομολογούνται αυτά που έχουμε πει και σε συνεννόηση με τους θεσμούς. </w:t>
      </w:r>
    </w:p>
    <w:p w14:paraId="311BE5A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1BE5A4"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Αγαπητέ, κύριε Δελή, έχετε τον λόγο για τρία λεπτά. </w:t>
      </w:r>
    </w:p>
    <w:p w14:paraId="311BE5A5"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Νομίζω</w:t>
      </w:r>
      <w:r>
        <w:rPr>
          <w:rFonts w:eastAsia="Times New Roman" w:cs="Times New Roman"/>
          <w:szCs w:val="24"/>
        </w:rPr>
        <w:t xml:space="preserve">, κύριε Υπουργέ, ότι ήσασταν σαφής. Βεβαίως, στην αρχή είπατε ότι συμφωνείτε. Εντάξει, καλό είναι να συμφωνεί ένας Υπουργός, ένα Υπουργείο, με μια σωστή θέση. Όμως, ο Υπουργός ή το Υπουργείο δεν κρίνεται από τη θεωρητική του συμφωνία, αλλά από τις πράξεις </w:t>
      </w:r>
      <w:r>
        <w:rPr>
          <w:rFonts w:eastAsia="Times New Roman" w:cs="Times New Roman"/>
          <w:szCs w:val="24"/>
        </w:rPr>
        <w:t xml:space="preserve">του. </w:t>
      </w:r>
    </w:p>
    <w:p w14:paraId="311BE5A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Δεν έχει λοιπόν κανένα απολύτως νόημα το ότι συμφωνείτε με αυτά που είπα πριν από λίγο, από τη στιγμή που μόνος σας πριν από λίγο επίσης δηλώσατε ότι δυστυχώς δεν θα μπορέσετε να εξομοιώσετε πλήρως το σύστημα των αδειών των αναπληρωτών σε σχέση με αυ</w:t>
      </w:r>
      <w:r>
        <w:rPr>
          <w:rFonts w:eastAsia="Times New Roman" w:cs="Times New Roman"/>
          <w:szCs w:val="24"/>
        </w:rPr>
        <w:t xml:space="preserve">τό που ισχύει για τους μόνιμους, λέγοντας ότι είναι αρκετά περίπλοκο το σύστημα. </w:t>
      </w:r>
    </w:p>
    <w:p w14:paraId="311BE5A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Νομίζω, κύριε Υπουργέ, ότι αν είχατε πραγματικά τη βούληση, τότε θα χρειαζόταν μονάχα μία διάταξη, μια τροπολογία -από αυτές που η Κυβέρνησή σας αρέσκεται να φέρνει εδώ στη Β</w:t>
      </w:r>
      <w:r>
        <w:rPr>
          <w:rFonts w:eastAsia="Times New Roman" w:cs="Times New Roman"/>
          <w:szCs w:val="24"/>
        </w:rPr>
        <w:t xml:space="preserve">ουλή- η οποία θα μπορούσε να λέει ότι οι άδειες των αναπληρωτών εξισώνονται, εξομοιώνονται με τις άδειες των μονίμων. </w:t>
      </w:r>
      <w:r>
        <w:rPr>
          <w:rFonts w:eastAsia="Times New Roman" w:cs="Times New Roman"/>
          <w:szCs w:val="24"/>
        </w:rPr>
        <w:lastRenderedPageBreak/>
        <w:t xml:space="preserve">Έτσι το πρόβλημα θα είχε λυθεί. Θα πω στο τέλος δυο λόγια για τους μόνιμους διορισμούς. </w:t>
      </w:r>
    </w:p>
    <w:p w14:paraId="311BE5A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Κοιτάξτε, όμως, αυτή η θέση έχει πάρα πολλές πρακ</w:t>
      </w:r>
      <w:r>
        <w:rPr>
          <w:rFonts w:eastAsia="Times New Roman" w:cs="Times New Roman"/>
          <w:szCs w:val="24"/>
        </w:rPr>
        <w:t xml:space="preserve">τικές συνέπειες, κύριε Υπουργέ, για τους αναπληρωτές. Και αναφέρομαι ιδιαίτερα στις αναπληρώτριες, στις μανάδες δηλαδή, σε αυτές που πρόκειται να γίνουν μανάδες, για την άδεια μητρότητας. </w:t>
      </w:r>
    </w:p>
    <w:p w14:paraId="311BE5A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Ενώ οι μόνιμες έχουν εννέα μήνες άδεια ανατροφής -και καλά κάνουν κ</w:t>
      </w:r>
      <w:r>
        <w:rPr>
          <w:rFonts w:eastAsia="Times New Roman" w:cs="Times New Roman"/>
          <w:szCs w:val="24"/>
        </w:rPr>
        <w:t xml:space="preserve">αι έχουν και ίσως θα έπρεπε να έχουν και περισσότερο-, για τις αναπληρώτριες η άδεια που δικαιούνται είναι μονάχα τέσσερις μήνες. Δεν ξέρω αν τα παιδιά των αναπληρωτριών είναι παιδιά που έχουν διαφορετικές ανάγκες. Δεν νομίζω! </w:t>
      </w:r>
    </w:p>
    <w:p w14:paraId="311BE5A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Είναι κάποια ζητήματα, ξέρετ</w:t>
      </w:r>
      <w:r>
        <w:rPr>
          <w:rFonts w:eastAsia="Times New Roman" w:cs="Times New Roman"/>
          <w:szCs w:val="24"/>
        </w:rPr>
        <w:t xml:space="preserve">ε, που τη λύση τους την απαιτεί η ίδια η ζωή και τέτοιου είδους διατάξεις, τέτοιοι νόμοι, τους οποίους και η Κυβέρνησή σας διατηρεί και ομολογεί ότι θα τους διατηρήσει, νομίζω ότι δεν βοηθάνε στο να ξεπερνιούνται τέτοια προβλήματα. </w:t>
      </w:r>
    </w:p>
    <w:p w14:paraId="311BE5A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Και έρχομαι τώρα στο θέ</w:t>
      </w:r>
      <w:r>
        <w:rPr>
          <w:rFonts w:eastAsia="Times New Roman" w:cs="Times New Roman"/>
          <w:szCs w:val="24"/>
        </w:rPr>
        <w:t xml:space="preserve">μα που αφορά τους μόνιμους διορισμούς. Κοιτάξτε, κάποια στιγμή, κύριε Υπουργέ, νομίζω ότι αυτό το εμπόριο ελπίδας, στο οποίο επιδίδεται η Κυβέρνησή σας </w:t>
      </w:r>
      <w:r>
        <w:rPr>
          <w:rFonts w:eastAsia="Times New Roman" w:cs="Times New Roman"/>
          <w:szCs w:val="24"/>
        </w:rPr>
        <w:lastRenderedPageBreak/>
        <w:t xml:space="preserve">με αυτούς ειδικά τους ανθρώπους, τους συναδέλφους εκπαιδευτικούς, θα πρέπει να σταματήσει. </w:t>
      </w:r>
    </w:p>
    <w:p w14:paraId="311BE5A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Όλοι γνωρίζο</w:t>
      </w:r>
      <w:r>
        <w:rPr>
          <w:rFonts w:eastAsia="Times New Roman" w:cs="Times New Roman"/>
          <w:szCs w:val="24"/>
        </w:rPr>
        <w:t>υμε -και εσείς το έχετε φέρει μάλιστα με άρθρο εδώ, με διάταξη, στη Βουλή- ότι μόνιμους διορισμούς δεν μπορούμε να περιμένουμε πριν από το 2020. Αυτό είπατε σε μια σχετική τροπολογία. Είναι πραγματικά απαράδεκτη αυτή η κατάσταση, το καθεστώς αυτής της εργα</w:t>
      </w:r>
      <w:r>
        <w:rPr>
          <w:rFonts w:eastAsia="Times New Roman" w:cs="Times New Roman"/>
          <w:szCs w:val="24"/>
        </w:rPr>
        <w:t>σίας, και για τους ίδιους τους εκπαιδευτικούς, αλλά και για τα σχολεία, αλλά και για τα παιδιά. Μάλιστα θα έλεγα ότι είναι ιδιαίτερα εγκληματικό για τα παιδιά που έχουν ειδικές ανάγκες, που χρειάζονται ένα σταθερό παιδαγωγικό περιβάλλον.</w:t>
      </w:r>
    </w:p>
    <w:p w14:paraId="311BE5A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Συνεπώς οι εκφράσε</w:t>
      </w:r>
      <w:r>
        <w:rPr>
          <w:rFonts w:eastAsia="Times New Roman" w:cs="Times New Roman"/>
          <w:szCs w:val="24"/>
        </w:rPr>
        <w:t xml:space="preserve">ις λύπης ή συμπάθειας σε αυτούς τους ανθρώπους από τη μεριά του Υπουργείου ή των εκάστοτε Υπουργών νομίζω ότι δεν πείθουν καθόλου. </w:t>
      </w:r>
    </w:p>
    <w:p w14:paraId="311BE5A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που χρειάζεται τώρα, είναι οι ίδιοι αυτοί οι εκπαιδευτικοί, όλοι όσοι εργάστηκαν τα τελευταία χρόνια –δεν ξέρω πόσοι ακριβώς είναι, είκοσι τρεις, είκοσι πέντε χιλιάδες- να διεκδικήσουν τώρα με την οργάνωσή τους, με τον αγώνα τους τον μόνιμο διορισμό τους,</w:t>
      </w:r>
      <w:r>
        <w:rPr>
          <w:rFonts w:eastAsia="Times New Roman" w:cs="Times New Roman"/>
          <w:szCs w:val="24"/>
        </w:rPr>
        <w:t xml:space="preserve"> γιατί τους έχει ανάγκη η ίδια η εκπαίδευση πριν από όλα.</w:t>
      </w:r>
    </w:p>
    <w:p w14:paraId="311BE5A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11BE5B0" w14:textId="77777777" w:rsidR="003F1A9B" w:rsidRDefault="0091327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w:t>
      </w:r>
    </w:p>
    <w:p w14:paraId="311BE5B1" w14:textId="77777777" w:rsidR="003F1A9B" w:rsidRDefault="0091327C">
      <w:pPr>
        <w:spacing w:line="600" w:lineRule="auto"/>
        <w:ind w:firstLine="720"/>
        <w:jc w:val="both"/>
        <w:rPr>
          <w:rFonts w:eastAsia="Times New Roman"/>
          <w:bCs/>
          <w:szCs w:val="24"/>
        </w:rPr>
      </w:pPr>
      <w:r>
        <w:rPr>
          <w:rFonts w:eastAsia="Times New Roman"/>
          <w:bCs/>
          <w:szCs w:val="24"/>
        </w:rPr>
        <w:t>Κύριε Υπουργέ, έχετε τον λόγο για τρία λεπτά για να αναπτύξετε τη δευτερολογία σας.</w:t>
      </w:r>
    </w:p>
    <w:p w14:paraId="311BE5B2" w14:textId="77777777" w:rsidR="003F1A9B" w:rsidRDefault="0091327C">
      <w:pPr>
        <w:spacing w:line="600" w:lineRule="auto"/>
        <w:ind w:firstLine="720"/>
        <w:jc w:val="both"/>
        <w:rPr>
          <w:rFonts w:eastAsia="Times New Roman"/>
          <w:bCs/>
          <w:szCs w:val="24"/>
        </w:rPr>
      </w:pPr>
      <w:r>
        <w:rPr>
          <w:rFonts w:eastAsia="Times New Roman"/>
          <w:b/>
          <w:bCs/>
          <w:szCs w:val="24"/>
        </w:rPr>
        <w:t xml:space="preserve">ΚΩΝΣΤΑΝΤΙΝΟΣ ΓΑΒΡΟΓΛΟΥ (Υπουργός Παιδείας, </w:t>
      </w:r>
      <w:r>
        <w:rPr>
          <w:rFonts w:eastAsia="Times New Roman"/>
          <w:b/>
          <w:bCs/>
          <w:szCs w:val="24"/>
        </w:rPr>
        <w:t>Έρευνας και Θρησκευμάτων):</w:t>
      </w:r>
      <w:r>
        <w:rPr>
          <w:rFonts w:eastAsia="Times New Roman"/>
          <w:bCs/>
          <w:szCs w:val="24"/>
        </w:rPr>
        <w:t xml:space="preserve"> Ας αρχίσω από το τέλος. </w:t>
      </w:r>
    </w:p>
    <w:p w14:paraId="311BE5B3" w14:textId="77777777" w:rsidR="003F1A9B" w:rsidRDefault="0091327C">
      <w:pPr>
        <w:spacing w:line="600" w:lineRule="auto"/>
        <w:ind w:firstLine="720"/>
        <w:jc w:val="both"/>
        <w:rPr>
          <w:rFonts w:eastAsia="Times New Roman"/>
          <w:bCs/>
          <w:szCs w:val="24"/>
        </w:rPr>
      </w:pPr>
      <w:r>
        <w:rPr>
          <w:rFonts w:eastAsia="Times New Roman"/>
          <w:bCs/>
          <w:szCs w:val="24"/>
        </w:rPr>
        <w:t>Όσον αφορά το πώς θα διεκδικήσουν και τι θα κάνουν οι αναπληρωτές εκπαιδευτικοί, προφανώς είναι κάτι που επαφίεται στη δική τους δικαιοδοσία και είναι αποτέλεσμα των δικών τους διαδικασιών. Μόνο που και ε</w:t>
      </w:r>
      <w:r>
        <w:rPr>
          <w:rFonts w:eastAsia="Times New Roman"/>
          <w:bCs/>
          <w:szCs w:val="24"/>
        </w:rPr>
        <w:t>σείς θα πρέπει να πείτε με μεγάλη ευθύτητα ποιο νομίζετε ότι πρέπει να είναι αυτό το σύστημα το οποίο να είναι δίκαιο για όλον αυτόν τον κόσμο που έχει την προϋπηρεσία που έχει, και ταυτοχρόνως να μην μείνουν και οι νέοι άνθρωποι έξω από τη δυνατότητα να γ</w:t>
      </w:r>
      <w:r>
        <w:rPr>
          <w:rFonts w:eastAsia="Times New Roman"/>
          <w:bCs/>
          <w:szCs w:val="24"/>
        </w:rPr>
        <w:t xml:space="preserve">ίνουν εκπαιδευτικοί. Έτσι δεν είναι; Άρα, είναι ένα σύνθετο κοινωνικό πρόβλημα. </w:t>
      </w:r>
    </w:p>
    <w:p w14:paraId="311BE5B4" w14:textId="77777777" w:rsidR="003F1A9B" w:rsidRDefault="0091327C">
      <w:pPr>
        <w:spacing w:line="600" w:lineRule="auto"/>
        <w:ind w:firstLine="720"/>
        <w:jc w:val="both"/>
        <w:rPr>
          <w:rFonts w:eastAsia="Times New Roman"/>
          <w:bCs/>
          <w:szCs w:val="24"/>
        </w:rPr>
      </w:pPr>
      <w:r>
        <w:rPr>
          <w:rFonts w:eastAsia="Times New Roman"/>
          <w:bCs/>
          <w:szCs w:val="24"/>
        </w:rPr>
        <w:t xml:space="preserve">Το βασικό, βεβαίως, είναι να υπάρχουν οι θέσεις διορισμού, για τις οποίες νομίζω ότι δεν είπαμε πως δεν θα υπάρχουν </w:t>
      </w:r>
      <w:r>
        <w:rPr>
          <w:rFonts w:eastAsia="Times New Roman"/>
          <w:bCs/>
          <w:szCs w:val="24"/>
        </w:rPr>
        <w:lastRenderedPageBreak/>
        <w:t>πριν το 2020 ή τουλάχιστον δεν έχει γίνει ποτέ καμ</w:t>
      </w:r>
      <w:r>
        <w:rPr>
          <w:rFonts w:eastAsia="Times New Roman"/>
          <w:bCs/>
          <w:szCs w:val="24"/>
        </w:rPr>
        <w:t>μ</w:t>
      </w:r>
      <w:r>
        <w:rPr>
          <w:rFonts w:eastAsia="Times New Roman"/>
          <w:bCs/>
          <w:szCs w:val="24"/>
        </w:rPr>
        <w:t>ία τέτοι</w:t>
      </w:r>
      <w:r>
        <w:rPr>
          <w:rFonts w:eastAsia="Times New Roman"/>
          <w:bCs/>
          <w:szCs w:val="24"/>
        </w:rPr>
        <w:t xml:space="preserve">α δήλωση από πλευράς του Υπουργείου Παιδείας. </w:t>
      </w:r>
    </w:p>
    <w:p w14:paraId="311BE5B5" w14:textId="77777777" w:rsidR="003F1A9B" w:rsidRDefault="0091327C">
      <w:pPr>
        <w:spacing w:line="600" w:lineRule="auto"/>
        <w:ind w:firstLine="720"/>
        <w:jc w:val="both"/>
        <w:rPr>
          <w:rFonts w:eastAsia="Times New Roman"/>
          <w:bCs/>
          <w:szCs w:val="24"/>
        </w:rPr>
      </w:pPr>
      <w:r>
        <w:rPr>
          <w:rFonts w:eastAsia="Times New Roman"/>
          <w:bCs/>
          <w:szCs w:val="24"/>
        </w:rPr>
        <w:t xml:space="preserve">Και τώρα έρχομαι στα υπόλοιπα. Κοιτάξτε, όπως σας είπα, το πρόβλημα πολιτικά και η Κυβέρνηση το κατανοεί. Όμως, όταν κάποιο άτομο έχει εννεάμηνη σύμβαση, δηλαδή όσο είναι το ακαδημαϊκό έτος, καταλαβαίνετε ότι </w:t>
      </w:r>
      <w:r>
        <w:rPr>
          <w:rFonts w:eastAsia="Times New Roman"/>
          <w:bCs/>
          <w:szCs w:val="24"/>
        </w:rPr>
        <w:t>εξ ορισμού σχεδόν δεν μπορεί να έχει τις ίδιες δυνατότητες με τους μόνιμους εκπαιδευτικούς. Γι’ αυτό και ο θεσμός αυτός θα πρέπει να είναι ένας θεσμός που θα πρέπει να εξασθενήσει, γιατί ο ίδιος ο θεσμός δημιουργεί ανισότητες. Διότι, όπως γνωρίζετε, ούτε τ</w:t>
      </w:r>
      <w:r>
        <w:rPr>
          <w:rFonts w:eastAsia="Times New Roman"/>
          <w:bCs/>
          <w:szCs w:val="24"/>
        </w:rPr>
        <w:t>α ίδια άτομα διορίζονται ή προσλαμβάνονται την επόμενη χρονιά ούτε στο ίδιο μέρος προσλαμβάνονται κ.λπ.</w:t>
      </w:r>
      <w:r>
        <w:rPr>
          <w:rFonts w:eastAsia="Times New Roman"/>
          <w:bCs/>
          <w:szCs w:val="24"/>
        </w:rPr>
        <w:t>.</w:t>
      </w:r>
      <w:r>
        <w:rPr>
          <w:rFonts w:eastAsia="Times New Roman"/>
          <w:bCs/>
          <w:szCs w:val="24"/>
        </w:rPr>
        <w:t xml:space="preserve"> </w:t>
      </w:r>
    </w:p>
    <w:p w14:paraId="311BE5B6" w14:textId="77777777" w:rsidR="003F1A9B" w:rsidRDefault="0091327C">
      <w:pPr>
        <w:spacing w:line="600" w:lineRule="auto"/>
        <w:ind w:firstLine="720"/>
        <w:jc w:val="both"/>
        <w:rPr>
          <w:rFonts w:eastAsia="Times New Roman"/>
          <w:bCs/>
          <w:szCs w:val="24"/>
        </w:rPr>
      </w:pPr>
      <w:r>
        <w:rPr>
          <w:rFonts w:eastAsia="Times New Roman"/>
          <w:bCs/>
          <w:szCs w:val="24"/>
        </w:rPr>
        <w:t>Άρα ο θεσμός των αναπληρωτών θα πρέπει να είναι ένας θεσμός τον οποίο να χρησιμοποιεί η πολιτεία για απολύτως απαραίτητες ανάγκες και όχι όπως έχει γί</w:t>
      </w:r>
      <w:r>
        <w:rPr>
          <w:rFonts w:eastAsia="Times New Roman"/>
          <w:bCs/>
          <w:szCs w:val="24"/>
        </w:rPr>
        <w:t xml:space="preserve">νει, δυστυχώς, τα τελευταία χρόνια ή ανακαλύπτονται ουσιαστικές ανάγκες σε μονιμότερη βάση. </w:t>
      </w:r>
    </w:p>
    <w:p w14:paraId="311BE5B7" w14:textId="77777777" w:rsidR="003F1A9B" w:rsidRDefault="0091327C">
      <w:pPr>
        <w:spacing w:line="600" w:lineRule="auto"/>
        <w:ind w:firstLine="720"/>
        <w:jc w:val="both"/>
        <w:rPr>
          <w:rFonts w:eastAsia="Times New Roman"/>
          <w:bCs/>
          <w:szCs w:val="24"/>
        </w:rPr>
      </w:pPr>
      <w:r>
        <w:rPr>
          <w:rFonts w:eastAsia="Times New Roman"/>
          <w:bCs/>
          <w:szCs w:val="24"/>
        </w:rPr>
        <w:t xml:space="preserve">Τώρα όσον αφορά το θέμα που θίξατε, αυτό της ειδικής εκπαίδευσης, εκεί νομίζω ότι είστε λίγο άδικος. Είναι η μόνη Κυβέρνηση που έχει διορίσει τόσους πολλούς. Έχει </w:t>
      </w:r>
      <w:r>
        <w:rPr>
          <w:rFonts w:eastAsia="Times New Roman"/>
          <w:bCs/>
          <w:szCs w:val="24"/>
        </w:rPr>
        <w:t xml:space="preserve">πάρει μέτρα, τα </w:t>
      </w:r>
      <w:r>
        <w:rPr>
          <w:rFonts w:eastAsia="Times New Roman"/>
          <w:bCs/>
          <w:szCs w:val="24"/>
        </w:rPr>
        <w:lastRenderedPageBreak/>
        <w:t>οποία δεν έχουν παρθεί για δεκαετίες. Φέτος, για πρώτη φορά, ιδρύουμε και ειδικό σχολείο στα επαγγελματικά λύκεια. Άρα είναι μια Κυβέρνηση που και τον αριθμό των προσλήψεων, αλλά και τον αριθμό των σχολείων έχει αυξήσει ή συμπεριλάβει, όπως</w:t>
      </w:r>
      <w:r>
        <w:rPr>
          <w:rFonts w:eastAsia="Times New Roman"/>
          <w:bCs/>
          <w:szCs w:val="24"/>
        </w:rPr>
        <w:t xml:space="preserve"> επίσης και μια </w:t>
      </w:r>
      <w:proofErr w:type="spellStart"/>
      <w:r>
        <w:rPr>
          <w:rFonts w:eastAsia="Times New Roman"/>
          <w:bCs/>
          <w:szCs w:val="24"/>
        </w:rPr>
        <w:t>κανονικοποίηση</w:t>
      </w:r>
      <w:proofErr w:type="spellEnd"/>
      <w:r>
        <w:rPr>
          <w:rFonts w:eastAsia="Times New Roman"/>
          <w:bCs/>
          <w:szCs w:val="24"/>
        </w:rPr>
        <w:t xml:space="preserve"> της ειδικής εκπαίδευσης μέσα ακριβώς στα σχολεία μας.</w:t>
      </w:r>
    </w:p>
    <w:p w14:paraId="311BE5B8" w14:textId="77777777" w:rsidR="003F1A9B" w:rsidRDefault="0091327C">
      <w:pPr>
        <w:spacing w:line="600" w:lineRule="auto"/>
        <w:ind w:firstLine="720"/>
        <w:jc w:val="both"/>
        <w:rPr>
          <w:rFonts w:eastAsia="Times New Roman"/>
          <w:bCs/>
          <w:szCs w:val="24"/>
        </w:rPr>
      </w:pPr>
      <w:r>
        <w:rPr>
          <w:rFonts w:eastAsia="Times New Roman"/>
          <w:bCs/>
          <w:szCs w:val="24"/>
        </w:rPr>
        <w:t>Τώρα πράγματι υπάρχει ένα θέμα με τους αναπληρωτές, αφού πολλές φορές το ίδιο άτομο δεν πάει την επόμενη χρονιά στο ίδιο σχολείο. Όμως, αυτό –ξέρετε- το πρόβλημα είναι πάλ</w:t>
      </w:r>
      <w:r>
        <w:rPr>
          <w:rFonts w:eastAsia="Times New Roman"/>
          <w:bCs/>
          <w:szCs w:val="24"/>
        </w:rPr>
        <w:t>ι εγγενές όσον αφορά τους αναπληρωτές, λόγω των πινάκων και των κριτηρίων με τα οποία διορίζονται. Οπότε, ας κρατήσουμε τον πυρήνα του προβληματισμού σας, με τον οποίο, όπως σας λέω, συμφωνούμε και πολιτικά, και ας προσπαθήσουμε να φέρουμε εκείνες τις αλλα</w:t>
      </w:r>
      <w:r>
        <w:rPr>
          <w:rFonts w:eastAsia="Times New Roman"/>
          <w:bCs/>
          <w:szCs w:val="24"/>
        </w:rPr>
        <w:t>γές στον Υπαλληλικό Κώδικα, οι οποίες όμως δεν θα φέρουν άλλου είδους προβλήματα σε άλλες κατηγορίες εργαζομένων. Αυτή άλλωστε είναι και η δυσκολία. Άρα, δεν μιλάμε για μια απλή τροπολογία που θα μπορούσε να κατατεθεί.</w:t>
      </w:r>
    </w:p>
    <w:p w14:paraId="311BE5B9" w14:textId="77777777" w:rsidR="003F1A9B" w:rsidRDefault="0091327C">
      <w:pPr>
        <w:spacing w:line="600" w:lineRule="auto"/>
        <w:ind w:firstLine="720"/>
        <w:jc w:val="both"/>
        <w:rPr>
          <w:rFonts w:eastAsia="Times New Roman"/>
          <w:bCs/>
          <w:szCs w:val="24"/>
        </w:rPr>
      </w:pPr>
      <w:r>
        <w:rPr>
          <w:rFonts w:eastAsia="Times New Roman"/>
          <w:bCs/>
          <w:szCs w:val="24"/>
        </w:rPr>
        <w:t>Σας ευχαριστώ.</w:t>
      </w:r>
    </w:p>
    <w:p w14:paraId="311BE5BA"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r>
        <w:rPr>
          <w:rFonts w:eastAsia="Times New Roman" w:cs="Times New Roman"/>
          <w:b/>
          <w:szCs w:val="24"/>
        </w:rPr>
        <w:t xml:space="preserve">Καμμένος): </w:t>
      </w:r>
      <w:r>
        <w:rPr>
          <w:rFonts w:eastAsia="Times New Roman" w:cs="Times New Roman"/>
          <w:szCs w:val="24"/>
        </w:rPr>
        <w:t>Ευχαριστούμε πολύ τον Υπουργό για την απάντησή του.</w:t>
      </w:r>
    </w:p>
    <w:p w14:paraId="311BE5BB"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Προχωρούμε στις επόμενες ερωτήσεις. Την τιμητική του έχει ο συνάδελφος Υπουργός κ. Παύλος </w:t>
      </w:r>
      <w:proofErr w:type="spellStart"/>
      <w:r>
        <w:rPr>
          <w:rFonts w:eastAsia="Times New Roman" w:cs="Times New Roman"/>
          <w:szCs w:val="24"/>
        </w:rPr>
        <w:t>Πολάκης</w:t>
      </w:r>
      <w:proofErr w:type="spellEnd"/>
      <w:r>
        <w:rPr>
          <w:rFonts w:eastAsia="Times New Roman" w:cs="Times New Roman"/>
          <w:szCs w:val="24"/>
        </w:rPr>
        <w:t>, με πέντε ερωτήσεις. Απ’ ό,τι βλέπω είναι και ενδιαφέροντα τα θέματα εκτός αστικού κέντρου Αθην</w:t>
      </w:r>
      <w:r>
        <w:rPr>
          <w:rFonts w:eastAsia="Times New Roman" w:cs="Times New Roman"/>
          <w:szCs w:val="24"/>
        </w:rPr>
        <w:t>ών, για την περιφέρεια. Με χαρά θα τον ακούσουμε.</w:t>
      </w:r>
    </w:p>
    <w:p w14:paraId="311BE5BC"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ξεκινήσουμε με την πρώτη με αριθμό 1187/11-7-2017 επίκαιρη ερώτηση πρώτου κύκλου του Βουλευτή Δωδεκανήσου του Συνασπισμού Ριζοσπαστικής Αριστεράς κ. Ηλία Καματερού προς τον Υπουργό Υγείας, 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Ά</w:t>
      </w:r>
      <w:r>
        <w:rPr>
          <w:rFonts w:eastAsia="Times New Roman" w:cs="Times New Roman"/>
          <w:szCs w:val="24"/>
        </w:rPr>
        <w:t>μεσ</w:t>
      </w:r>
      <w:r>
        <w:rPr>
          <w:rFonts w:eastAsia="Times New Roman" w:cs="Times New Roman"/>
          <w:szCs w:val="24"/>
        </w:rPr>
        <w:t>η ανάγκη ενίσχυσης του Νοσοκομείου της Κω».</w:t>
      </w:r>
    </w:p>
    <w:p w14:paraId="311BE5BD"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συνάδελφος κ. Ηλίας Καματερός έχει τον λόγο.</w:t>
      </w:r>
    </w:p>
    <w:p w14:paraId="311BE5BE"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Καλή δύναμη και από εμένα, κύριε Πρόεδρε.</w:t>
      </w:r>
    </w:p>
    <w:p w14:paraId="311BE5BF"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ξέρετε πολύ καλά τα προβλήματα στα νησιά, αφού και συνεργαζόμαστε οι νησιώτες Βουλευτές μαζ</w:t>
      </w:r>
      <w:r>
        <w:rPr>
          <w:rFonts w:eastAsia="Times New Roman" w:cs="Times New Roman"/>
          <w:szCs w:val="24"/>
        </w:rPr>
        <w:t>ί σας και προσπαθούμε να δώσουμε λύσεις καθημερινά.</w:t>
      </w:r>
    </w:p>
    <w:p w14:paraId="311BE5C0"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Το Υπουργείο σας είναι απ’ αυτά που έχουν κάνει αρκετά για τα νησιά. Δεν χρειάζεται να τα πω όλα, γιατί θα έπρεπε να έχω χρόνο. Για παράδειγμα είναι τα ειδικά κίνητρα για τους γιατρούς, τα κίνητρα που μπο</w:t>
      </w:r>
      <w:r>
        <w:rPr>
          <w:rFonts w:eastAsia="Times New Roman" w:cs="Times New Roman"/>
          <w:szCs w:val="24"/>
        </w:rPr>
        <w:t>ρεί να δίνουν οι δήμοι, τα μόρια που παίρνουν παραπάνω, 400 ευρώ ως παραπάνω κίνητρα στους γιατρούς, μαζί με την περιφέρεια που δίνει άλλα 350 ευρώ. Είναι πάρα πολλά αυτά που έχουμε κάνει, αλλά δεν αρκούν, κύριε Υπουργέ. Γι’ αυτά τα γενικότερα θα μου δοθεί</w:t>
      </w:r>
      <w:r>
        <w:rPr>
          <w:rFonts w:eastAsia="Times New Roman" w:cs="Times New Roman"/>
          <w:szCs w:val="24"/>
        </w:rPr>
        <w:t xml:space="preserve"> η ευκαιρία να σας πω περισσότερα και να κάνω και μια πρόταση στη δευτερολογία μου.</w:t>
      </w:r>
    </w:p>
    <w:p w14:paraId="311BE5C1"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Τώρα, περιορίζομαι στην ερώτηση η οποία αφορά στο Νοσοκομείο της Κω και γενικότερα στο πρόβλημα της υγείας στο νησί της Κω, γιατί έχει δημιουργηθεί ένα μεγάλο κενό αυτήν τη</w:t>
      </w:r>
      <w:r>
        <w:rPr>
          <w:rFonts w:eastAsia="Times New Roman" w:cs="Times New Roman"/>
          <w:szCs w:val="24"/>
        </w:rPr>
        <w:t>ν περίοδο. Επειδή έφυγε ο Ερυθρός Σταυρός από το Κέντρο Πρώτης Υποδοχής μεταναστών, έφυγαν οργανώσεις, οι ΜΚΟ, έληξαν οι συμβάσεις του ΚΕΕΛΠΝΟ, έληξαν οι συμβάσεις του ΕΚΑΒ και υπάρχει ένα μεγάλο κενό μέχρι να γίνουν όλα αυτά, μέχρι να γίνουν νέες προκηρύξ</w:t>
      </w:r>
      <w:r>
        <w:rPr>
          <w:rFonts w:eastAsia="Times New Roman" w:cs="Times New Roman"/>
          <w:szCs w:val="24"/>
        </w:rPr>
        <w:t xml:space="preserve">εις και προσλήψεις. </w:t>
      </w:r>
    </w:p>
    <w:p w14:paraId="311BE5C2"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στο νησί της Κω αυτή τη χρονιά περιμένουμε πάνω από ένα εκατομμύριο διακόσιες χιλιά</w:t>
      </w:r>
      <w:r>
        <w:rPr>
          <w:rFonts w:eastAsia="Times New Roman" w:cs="Times New Roman"/>
          <w:szCs w:val="24"/>
        </w:rPr>
        <w:lastRenderedPageBreak/>
        <w:t>δες επισκέπτες μόνο στο αεροδρόμιο -έχουμε τους μεμονωμένους, έχουμε τα ημερόπλοια από τις απέναντι ακτές, αλλά και άλλα</w:t>
      </w:r>
      <w:r>
        <w:rPr>
          <w:rFonts w:eastAsia="Times New Roman" w:cs="Times New Roman"/>
          <w:szCs w:val="24"/>
        </w:rPr>
        <w:t xml:space="preserve"> κι απ’ τα γύρω νησιά-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έχουμε το Κέντρο Πρώτης Υποδοχής μεταναστών, που αυξάνει τις ανάγκες που έχουμε, τότε καταλαβαίνουμε ότι το πρόβλημα είναι πολύ μεγάλο, ιδιαίτερα στον τομέα του τουρισμού, έτσι όπως έχει αναπτυχθεί το νησί</w:t>
      </w:r>
      <w:r>
        <w:rPr>
          <w:rFonts w:eastAsia="Times New Roman" w:cs="Times New Roman"/>
          <w:szCs w:val="24"/>
        </w:rPr>
        <w:t>, ο οποίος είναι ευαίσθητος, ευμετάβλητος και πρέπει να τον προσέξουμε πάρα πολύ.</w:t>
      </w:r>
    </w:p>
    <w:p w14:paraId="311BE5C3"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ήθελα, λοιπόν, να μας πείτε πώς σκοπεύετε να αντιμετωπίσουμε αυτό το κενό και παραπέρα βέβαια πώς θα λύσουμε το πρόβλημα στα νησιά.</w:t>
      </w:r>
    </w:p>
    <w:p w14:paraId="311BE5C4"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11BE5C5"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w:t>
      </w:r>
      <w:r>
        <w:rPr>
          <w:rFonts w:eastAsia="Times New Roman" w:cs="Times New Roman"/>
          <w:b/>
          <w:szCs w:val="24"/>
        </w:rPr>
        <w:t>ος):</w:t>
      </w:r>
      <w:r>
        <w:rPr>
          <w:rFonts w:eastAsia="Times New Roman" w:cs="Times New Roman"/>
          <w:szCs w:val="24"/>
        </w:rPr>
        <w:t xml:space="preserve"> Ευχαριστούμε πάρα πολύ.</w:t>
      </w:r>
    </w:p>
    <w:p w14:paraId="311BE5C6"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311BE5C7"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Ευχαριστώ για την ερώτηση, κύριε συνάδελφε, γιατί είναι καιρός να πούμε κάποια πράγματα, τα οποία δεν ήταν δεδομένα </w:t>
      </w:r>
      <w:r>
        <w:rPr>
          <w:rFonts w:eastAsia="Times New Roman" w:cs="Times New Roman"/>
          <w:szCs w:val="24"/>
        </w:rPr>
        <w:lastRenderedPageBreak/>
        <w:t>πριν από δύο χρόνια και πριν από ενάμισ</w:t>
      </w:r>
      <w:r>
        <w:rPr>
          <w:rFonts w:eastAsia="Times New Roman" w:cs="Times New Roman"/>
          <w:szCs w:val="24"/>
        </w:rPr>
        <w:t>η</w:t>
      </w:r>
      <w:r>
        <w:rPr>
          <w:rFonts w:eastAsia="Times New Roman" w:cs="Times New Roman"/>
          <w:szCs w:val="24"/>
        </w:rPr>
        <w:t xml:space="preserve"> χρόνο και τα οποία τώρα σε έναν μεγάλο βαθμό είναι.</w:t>
      </w:r>
    </w:p>
    <w:p w14:paraId="311BE5C8"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Όπως έχω πει πολλές φορές, κάναμε για ενάμισ</w:t>
      </w:r>
      <w:r>
        <w:rPr>
          <w:rFonts w:eastAsia="Times New Roman" w:cs="Times New Roman"/>
          <w:szCs w:val="24"/>
        </w:rPr>
        <w:t>η</w:t>
      </w:r>
      <w:r>
        <w:rPr>
          <w:rFonts w:eastAsia="Times New Roman" w:cs="Times New Roman"/>
          <w:szCs w:val="24"/>
        </w:rPr>
        <w:t xml:space="preserve"> χρόνο μια τεράστια προσπάθεια να ισορροπήσουμε κατ’ αρχ</w:t>
      </w:r>
      <w:r>
        <w:rPr>
          <w:rFonts w:eastAsia="Times New Roman" w:cs="Times New Roman"/>
          <w:szCs w:val="24"/>
        </w:rPr>
        <w:t>άς</w:t>
      </w:r>
      <w:r>
        <w:rPr>
          <w:rFonts w:eastAsia="Times New Roman" w:cs="Times New Roman"/>
          <w:szCs w:val="24"/>
        </w:rPr>
        <w:t xml:space="preserve"> το σύστημα. Το πρώτο πράγμα που ήθελε το σύστημα για να ισορροπήσει, με τα ασφυκτικά όρια που είχαν θέσει τα μνημόνια και η λογική του ότι διαλύουμε το δημόσιο και σπρώχνουμε τον κόσμο στα ιδιωτικά</w:t>
      </w:r>
      <w:r>
        <w:rPr>
          <w:rFonts w:eastAsia="Times New Roman" w:cs="Times New Roman"/>
          <w:szCs w:val="24"/>
        </w:rPr>
        <w:t xml:space="preserve"> και το καθεστώς οικονομικής ασφυξίας το οποίο παραλάβαμε τον Οκτώβριο του 2015 που αρχίσαμε να κυβερνάμε, ήταν ότι έπρεπε να χρηματοδοτήσουμε τις δομές και τώρα εγώ μιλάω συγκεκριμένα πλέον.</w:t>
      </w:r>
    </w:p>
    <w:p w14:paraId="311BE5C9"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Όταν παραλάβαμε και αρχίσαμε να κυβερνάμε τον Οκτώβριο του 2015,</w:t>
      </w:r>
      <w:r>
        <w:rPr>
          <w:rFonts w:eastAsia="Times New Roman" w:cs="Times New Roman"/>
          <w:szCs w:val="24"/>
        </w:rPr>
        <w:t xml:space="preserve"> ο προϋπολογισμός που είχε δοθεί για το Νοσοκομείο της Κω να πάρει από το Γενικό Λογιστήριο του Κράτους ήταν 1.395.000 ευρώ, για το 2015. Αυτά που πήρε στο τέλος ήταν 1.931.943 ευρώ. Αυτά για το 2015. </w:t>
      </w:r>
    </w:p>
    <w:p w14:paraId="311BE5CA"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Το 2016 δόθηκε μια σοβαρή αύξηση στο ήδη αυξημένο ποσό</w:t>
      </w:r>
      <w:r>
        <w:rPr>
          <w:rFonts w:eastAsia="Times New Roman" w:cs="Times New Roman"/>
          <w:szCs w:val="24"/>
        </w:rPr>
        <w:t xml:space="preserve"> της προηγούμενης χρονιάς και έφθασε στα 2.487.000 ευρώ και φέτος ο προϋπολογισμός που είναι να πάρει από το </w:t>
      </w:r>
      <w:r>
        <w:rPr>
          <w:rFonts w:eastAsia="Times New Roman" w:cs="Times New Roman"/>
          <w:szCs w:val="24"/>
        </w:rPr>
        <w:lastRenderedPageBreak/>
        <w:t>Γενικό Λογιστήριο του Κράτους είναι 3.679.000 ευρώ. Αυτό μόνο εγκατάλειψη δεν το λες. Το πρώτο, λοιπόν, είναι αυτό.</w:t>
      </w:r>
    </w:p>
    <w:p w14:paraId="311BE5CB"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Και επίσης, έχει χρηματοδοτηθεί</w:t>
      </w:r>
      <w:r>
        <w:rPr>
          <w:rFonts w:eastAsia="Times New Roman" w:cs="Times New Roman"/>
          <w:szCs w:val="24"/>
        </w:rPr>
        <w:t xml:space="preserve"> το </w:t>
      </w:r>
      <w:r>
        <w:rPr>
          <w:rFonts w:eastAsia="Times New Roman" w:cs="Times New Roman"/>
          <w:szCs w:val="24"/>
        </w:rPr>
        <w:t>ν</w:t>
      </w:r>
      <w:r>
        <w:rPr>
          <w:rFonts w:eastAsia="Times New Roman" w:cs="Times New Roman"/>
          <w:szCs w:val="24"/>
        </w:rPr>
        <w:t xml:space="preserve">οσοκομείο με 2.701.260 ευρώ για ληξιπρόθεσμα χρέη παλαιότερων ετών, από το οποίο δυστυχώς έχει απορροφήσει το 1.277.539 ευρώ και εκκρεμεί στα ταμεία του το 1.423.000 ευρώ, για να το </w:t>
      </w:r>
      <w:proofErr w:type="spellStart"/>
      <w:r>
        <w:rPr>
          <w:rFonts w:eastAsia="Times New Roman" w:cs="Times New Roman"/>
          <w:szCs w:val="24"/>
        </w:rPr>
        <w:t>ενταλματοποιήσει</w:t>
      </w:r>
      <w:proofErr w:type="spellEnd"/>
      <w:r>
        <w:rPr>
          <w:rFonts w:eastAsia="Times New Roman" w:cs="Times New Roman"/>
          <w:szCs w:val="24"/>
        </w:rPr>
        <w:t xml:space="preserve"> και να το δώσει. Υπάρχουν οι καθυστερήσεις, το ξέρου</w:t>
      </w:r>
      <w:r>
        <w:rPr>
          <w:rFonts w:eastAsia="Times New Roman" w:cs="Times New Roman"/>
          <w:szCs w:val="24"/>
        </w:rPr>
        <w:t>με, υπάρχουν και διάφοροι επίτροποι που δημιουργούν δεξιά και αριστερά κάποια προβλήματα, αλλά αυτό είναι η οικονομική πραγματικότητα.</w:t>
      </w:r>
    </w:p>
    <w:p w14:paraId="311BE5C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Δεύτερον, προκηρύξαμε μετά από πολλά χρόνια μόνιμες θέσεις γιατρών στο νοσοκομείο, οι οποίες συγκεκριμένα είναι οι εξής: </w:t>
      </w:r>
      <w:r>
        <w:rPr>
          <w:rFonts w:eastAsia="Times New Roman" w:cs="Times New Roman"/>
          <w:szCs w:val="24"/>
        </w:rPr>
        <w:t xml:space="preserve">Μία θέση </w:t>
      </w:r>
      <w:r>
        <w:rPr>
          <w:rFonts w:eastAsia="Times New Roman" w:cs="Times New Roman"/>
          <w:szCs w:val="24"/>
        </w:rPr>
        <w:t>χ</w:t>
      </w:r>
      <w:r>
        <w:rPr>
          <w:rFonts w:eastAsia="Times New Roman" w:cs="Times New Roman"/>
          <w:szCs w:val="24"/>
        </w:rPr>
        <w:t xml:space="preserve">ειρουργικής, μία θέση </w:t>
      </w:r>
      <w:r>
        <w:rPr>
          <w:rFonts w:eastAsia="Times New Roman" w:cs="Times New Roman"/>
          <w:szCs w:val="24"/>
        </w:rPr>
        <w:t>κ</w:t>
      </w:r>
      <w:r>
        <w:rPr>
          <w:rFonts w:eastAsia="Times New Roman" w:cs="Times New Roman"/>
          <w:szCs w:val="24"/>
        </w:rPr>
        <w:t xml:space="preserve">αρδιολογίας, δύο θέσεις </w:t>
      </w:r>
      <w:r>
        <w:rPr>
          <w:rFonts w:eastAsia="Times New Roman" w:cs="Times New Roman"/>
          <w:szCs w:val="24"/>
        </w:rPr>
        <w:t>ε</w:t>
      </w:r>
      <w:r>
        <w:rPr>
          <w:rFonts w:eastAsia="Times New Roman" w:cs="Times New Roman"/>
          <w:szCs w:val="24"/>
        </w:rPr>
        <w:t xml:space="preserve">πιμελητή Β΄ </w:t>
      </w:r>
      <w:r>
        <w:rPr>
          <w:rFonts w:eastAsia="Times New Roman" w:cs="Times New Roman"/>
          <w:szCs w:val="24"/>
        </w:rPr>
        <w:t>π</w:t>
      </w:r>
      <w:r>
        <w:rPr>
          <w:rFonts w:eastAsia="Times New Roman" w:cs="Times New Roman"/>
          <w:szCs w:val="24"/>
        </w:rPr>
        <w:t xml:space="preserve">αιδιατρικής, μία θέση </w:t>
      </w:r>
      <w:r>
        <w:rPr>
          <w:rFonts w:eastAsia="Times New Roman" w:cs="Times New Roman"/>
          <w:szCs w:val="24"/>
        </w:rPr>
        <w:t>ν</w:t>
      </w:r>
      <w:r>
        <w:rPr>
          <w:rFonts w:eastAsia="Times New Roman" w:cs="Times New Roman"/>
          <w:szCs w:val="24"/>
        </w:rPr>
        <w:t xml:space="preserve">εφρολογίας, μία θέση </w:t>
      </w:r>
      <w:r>
        <w:rPr>
          <w:rFonts w:eastAsia="Times New Roman" w:cs="Times New Roman"/>
          <w:szCs w:val="24"/>
        </w:rPr>
        <w:t>π</w:t>
      </w:r>
      <w:r>
        <w:rPr>
          <w:rFonts w:eastAsia="Times New Roman" w:cs="Times New Roman"/>
          <w:szCs w:val="24"/>
        </w:rPr>
        <w:t xml:space="preserve">αθολογίας, μία θέση </w:t>
      </w:r>
      <w:r>
        <w:rPr>
          <w:rFonts w:eastAsia="Times New Roman" w:cs="Times New Roman"/>
          <w:szCs w:val="24"/>
        </w:rPr>
        <w:t>ε</w:t>
      </w:r>
      <w:r>
        <w:rPr>
          <w:rFonts w:eastAsia="Times New Roman" w:cs="Times New Roman"/>
          <w:szCs w:val="24"/>
        </w:rPr>
        <w:t xml:space="preserve">πιμελητή </w:t>
      </w:r>
      <w:r>
        <w:rPr>
          <w:rFonts w:eastAsia="Times New Roman" w:cs="Times New Roman"/>
          <w:szCs w:val="24"/>
        </w:rPr>
        <w:t>α</w:t>
      </w:r>
      <w:r>
        <w:rPr>
          <w:rFonts w:eastAsia="Times New Roman" w:cs="Times New Roman"/>
          <w:szCs w:val="24"/>
        </w:rPr>
        <w:t xml:space="preserve">ναισθησιολογίας. Όλοι αυτοί είναι </w:t>
      </w:r>
      <w:r>
        <w:rPr>
          <w:rFonts w:eastAsia="Times New Roman" w:cs="Times New Roman"/>
          <w:szCs w:val="24"/>
        </w:rPr>
        <w:t>ε</w:t>
      </w:r>
      <w:r>
        <w:rPr>
          <w:rFonts w:eastAsia="Times New Roman" w:cs="Times New Roman"/>
          <w:szCs w:val="24"/>
        </w:rPr>
        <w:t xml:space="preserve">πιμελητές Β΄. </w:t>
      </w:r>
    </w:p>
    <w:p w14:paraId="311BE5C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Αυτές οι εγκρίσεις δόθηκαν από το 2016. Έχουν ολοκληρωθεί κ</w:t>
      </w:r>
      <w:r>
        <w:rPr>
          <w:rFonts w:eastAsia="Times New Roman" w:cs="Times New Roman"/>
          <w:szCs w:val="24"/>
        </w:rPr>
        <w:t xml:space="preserve">άποιες, όπως της </w:t>
      </w:r>
      <w:r>
        <w:rPr>
          <w:rFonts w:eastAsia="Times New Roman" w:cs="Times New Roman"/>
          <w:szCs w:val="24"/>
        </w:rPr>
        <w:t>χ</w:t>
      </w:r>
      <w:r>
        <w:rPr>
          <w:rFonts w:eastAsia="Times New Roman" w:cs="Times New Roman"/>
          <w:szCs w:val="24"/>
        </w:rPr>
        <w:t xml:space="preserve">ειρουργικής, της </w:t>
      </w:r>
      <w:r>
        <w:rPr>
          <w:rFonts w:eastAsia="Times New Roman" w:cs="Times New Roman"/>
          <w:szCs w:val="24"/>
        </w:rPr>
        <w:t>κ</w:t>
      </w:r>
      <w:r>
        <w:rPr>
          <w:rFonts w:eastAsia="Times New Roman" w:cs="Times New Roman"/>
          <w:szCs w:val="24"/>
        </w:rPr>
        <w:t xml:space="preserve">αρδιολογίας και της </w:t>
      </w:r>
      <w:r>
        <w:rPr>
          <w:rFonts w:eastAsia="Times New Roman" w:cs="Times New Roman"/>
          <w:szCs w:val="24"/>
        </w:rPr>
        <w:t>ν</w:t>
      </w:r>
      <w:r>
        <w:rPr>
          <w:rFonts w:eastAsia="Times New Roman" w:cs="Times New Roman"/>
          <w:szCs w:val="24"/>
        </w:rPr>
        <w:t xml:space="preserve">εφρολογίας και είναι στη φάση του διορισμού. Οι θέσεις της </w:t>
      </w:r>
      <w:r>
        <w:rPr>
          <w:rFonts w:eastAsia="Times New Roman" w:cs="Times New Roman"/>
          <w:szCs w:val="24"/>
        </w:rPr>
        <w:t>π</w:t>
      </w:r>
      <w:r>
        <w:rPr>
          <w:rFonts w:eastAsia="Times New Roman" w:cs="Times New Roman"/>
          <w:szCs w:val="24"/>
        </w:rPr>
        <w:t>αι</w:t>
      </w:r>
      <w:r>
        <w:rPr>
          <w:rFonts w:eastAsia="Times New Roman" w:cs="Times New Roman"/>
          <w:szCs w:val="24"/>
        </w:rPr>
        <w:lastRenderedPageBreak/>
        <w:t xml:space="preserve">διατρικής βγήκαν άγονες και ξαναδώσαμε έγκριση, για να προκηρυχθούν στον βαθμό διευθυντή, προκειμένου να αποτελέσει κίνητρο για να έρθει </w:t>
      </w:r>
      <w:r>
        <w:rPr>
          <w:rFonts w:eastAsia="Times New Roman" w:cs="Times New Roman"/>
          <w:szCs w:val="24"/>
        </w:rPr>
        <w:t xml:space="preserve">κάποιος. Επίσης, με την περσινή προκήρυξη για το ΕΚΑΒ δόθηκαν δυο θέσεις πληρωμάτων ασθενοφόρων μόνιμου προσωπικού για το ΕΚΑΒ. </w:t>
      </w:r>
    </w:p>
    <w:p w14:paraId="311BE5C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Από εκεί και πέρα, επειδή ξέρουμε το πρόβλημα που υπάρχει, είχαμε ενισχύσει για ένα μεγάλο χρονικό διάστημα μέσω του ΚΕΕΛΠΝΟ κα</w:t>
      </w:r>
      <w:r>
        <w:rPr>
          <w:rFonts w:eastAsia="Times New Roman" w:cs="Times New Roman"/>
          <w:szCs w:val="24"/>
        </w:rPr>
        <w:t>ι το ΕΚΑΒ και γενικά αυτό το πρόγραμμα που είχε βγει τότε, το οποίο έληξε και κατορθώσαμε σε αντικατάσταση αυτού -γιατί έφυγαν οι μη κυβερνητικές οργανώσεις, οι οποίες έφυγαν σχετικά, θα έλεγα, ξαφνικά και δημιούργησαν το κενό που δημιούργησαν- να επεκτείν</w:t>
      </w:r>
      <w:r>
        <w:rPr>
          <w:rFonts w:eastAsia="Times New Roman" w:cs="Times New Roman"/>
          <w:szCs w:val="24"/>
        </w:rPr>
        <w:t xml:space="preserve">ουμε το πρόγραμμα </w:t>
      </w:r>
      <w:r>
        <w:rPr>
          <w:rFonts w:eastAsia="Times New Roman" w:cs="Times New Roman"/>
          <w:szCs w:val="24"/>
          <w:lang w:val="en-US"/>
        </w:rPr>
        <w:t>PHILOS</w:t>
      </w:r>
      <w:r>
        <w:rPr>
          <w:rFonts w:eastAsia="Times New Roman" w:cs="Times New Roman"/>
          <w:szCs w:val="24"/>
        </w:rPr>
        <w:t xml:space="preserve">, που αφορά την ηπειρωτική Ελλάδα, ξανά και στα νησιά του Ανατολικού Αιγαίου. </w:t>
      </w:r>
    </w:p>
    <w:p w14:paraId="311BE5C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Αυτό το σχέδιο προβλέπει, για συμβάσεις μέχρι 19-1-2018 -και θα δούμε και για παράταση μετά σ’ αυτό το πρόγραμμα- δηλαδή από τώρα και μέχρι τη λήξη της π</w:t>
      </w:r>
      <w:r>
        <w:rPr>
          <w:rFonts w:eastAsia="Times New Roman" w:cs="Times New Roman"/>
          <w:szCs w:val="24"/>
        </w:rPr>
        <w:t xml:space="preserve">ρώτης φάσης του προγράμματος που θα επεκταθεί, </w:t>
      </w:r>
      <w:proofErr w:type="spellStart"/>
      <w:r>
        <w:rPr>
          <w:rFonts w:eastAsia="Times New Roman" w:cs="Times New Roman"/>
          <w:szCs w:val="24"/>
        </w:rPr>
        <w:t>εκατόν</w:t>
      </w:r>
      <w:proofErr w:type="spellEnd"/>
      <w:r>
        <w:rPr>
          <w:rFonts w:eastAsia="Times New Roman" w:cs="Times New Roman"/>
          <w:szCs w:val="24"/>
        </w:rPr>
        <w:t xml:space="preserve"> τρεις θέσεις που θα υπηρετούν στα </w:t>
      </w:r>
      <w:r>
        <w:rPr>
          <w:rFonts w:eastAsia="Times New Roman" w:cs="Times New Roman"/>
          <w:szCs w:val="24"/>
        </w:rPr>
        <w:t>ν</w:t>
      </w:r>
      <w:r>
        <w:rPr>
          <w:rFonts w:eastAsia="Times New Roman" w:cs="Times New Roman"/>
          <w:szCs w:val="24"/>
        </w:rPr>
        <w:t xml:space="preserve">οσοκομεία των νησιών Λέσβου, Χίου, Σάμου, Λέρου, </w:t>
      </w:r>
      <w:r>
        <w:rPr>
          <w:rFonts w:eastAsia="Times New Roman" w:cs="Times New Roman"/>
          <w:szCs w:val="24"/>
        </w:rPr>
        <w:lastRenderedPageBreak/>
        <w:t xml:space="preserve">Κω, για </w:t>
      </w:r>
      <w:proofErr w:type="spellStart"/>
      <w:r>
        <w:rPr>
          <w:rFonts w:eastAsia="Times New Roman" w:cs="Times New Roman"/>
          <w:szCs w:val="24"/>
        </w:rPr>
        <w:t>διασώστες</w:t>
      </w:r>
      <w:proofErr w:type="spellEnd"/>
      <w:r>
        <w:rPr>
          <w:rFonts w:eastAsia="Times New Roman" w:cs="Times New Roman"/>
          <w:szCs w:val="24"/>
        </w:rPr>
        <w:t xml:space="preserve"> του ΕΚΑΒ σαράντα θέσεις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 xml:space="preserve">αυτοποίησης </w:t>
      </w:r>
      <w:r>
        <w:rPr>
          <w:rFonts w:eastAsia="Times New Roman" w:cs="Times New Roman"/>
          <w:szCs w:val="24"/>
        </w:rPr>
        <w:t>μ</w:t>
      </w:r>
      <w:r>
        <w:rPr>
          <w:rFonts w:eastAsia="Times New Roman" w:cs="Times New Roman"/>
          <w:szCs w:val="24"/>
        </w:rPr>
        <w:t>εταναστών άλλες διακόσιες εξήντα μ</w:t>
      </w:r>
      <w:r>
        <w:rPr>
          <w:rFonts w:eastAsia="Times New Roman" w:cs="Times New Roman"/>
          <w:szCs w:val="24"/>
        </w:rPr>
        <w:t xml:space="preserve">ία θέσεις. </w:t>
      </w:r>
    </w:p>
    <w:p w14:paraId="311BE5D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Έχει βγει στον αέρα η προκήρυξη και λήγει στις 25-7-2017. Βγήκε στις 10-7-2017 και λήγει στις 25-7-2017. Έχουν δοθεί οδηγίες και στο ΚΕΕΛΠΝΟ να «τρέξουν» όσο γίνεται πιο γρήγορα το πρόγραμμα, διότι κατά πάσα πιθανότητα και μετά τις 19-1-2018 το</w:t>
      </w:r>
      <w:r>
        <w:rPr>
          <w:rFonts w:eastAsia="Times New Roman" w:cs="Times New Roman"/>
          <w:szCs w:val="24"/>
        </w:rPr>
        <w:t xml:space="preserve"> πρόγραμμα θα παραταθεί, οπότε θα έχουμε τη συνέχιση και αυτών που θα έχουν προσληφθεί τώρα.</w:t>
      </w:r>
    </w:p>
    <w:p w14:paraId="311BE5D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Συγκεκριμένα, για το Νοσοκομείο της Κω, προβλέπονται επτά θέσεις γιατρών, δώδεκα θέσεις λοιπού προσωπικού και επτά </w:t>
      </w:r>
      <w:proofErr w:type="spellStart"/>
      <w:r>
        <w:rPr>
          <w:rFonts w:eastAsia="Times New Roman" w:cs="Times New Roman"/>
          <w:szCs w:val="24"/>
        </w:rPr>
        <w:t>διασώστες</w:t>
      </w:r>
      <w:proofErr w:type="spellEnd"/>
      <w:r>
        <w:rPr>
          <w:rFonts w:eastAsia="Times New Roman" w:cs="Times New Roman"/>
          <w:szCs w:val="24"/>
        </w:rPr>
        <w:t>-πληρώματα ασθενοφόρου σ’ αυτή την προκ</w:t>
      </w:r>
      <w:r>
        <w:rPr>
          <w:rFonts w:eastAsia="Times New Roman" w:cs="Times New Roman"/>
          <w:szCs w:val="24"/>
        </w:rPr>
        <w:t xml:space="preserve">ήρυξη. Για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 xml:space="preserve">αυτοποίησης της Κω προβλέπονται έξι ιατροί, γενικής ιατρικής, παθολογίας, παιδιατρικής, ψυχιατρικής, οκτώ νοσηλευτές, έξι ψυχολόγοι, οκτώ κοινωνικοί λειτουργοί και οκτώ διαπολιτισμικοί μεσολαβητές. </w:t>
      </w:r>
    </w:p>
    <w:p w14:paraId="311BE5D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Αυτός είναι ο προγραμμ</w:t>
      </w:r>
      <w:r>
        <w:rPr>
          <w:rFonts w:eastAsia="Times New Roman" w:cs="Times New Roman"/>
          <w:szCs w:val="24"/>
        </w:rPr>
        <w:t xml:space="preserve">ατισμός που υπάρχει. Γίνονται αιτήσεις, απ’ ό,τι ξέρω, υπάρχει αρκετή ζήτηση στο πρόγραμμα. Ξέρετε τις διαδικασίες που υπάρχουν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αλλά </w:t>
      </w:r>
      <w:r>
        <w:rPr>
          <w:rFonts w:eastAsia="Times New Roman" w:cs="Times New Roman"/>
          <w:szCs w:val="24"/>
        </w:rPr>
        <w:lastRenderedPageBreak/>
        <w:t>πιστεύουμε ότι σύντομα θα μπορέσουμε να καλύψουμε όλες αυτές τις θέσεις</w:t>
      </w:r>
      <w:r>
        <w:rPr>
          <w:rFonts w:eastAsia="Times New Roman" w:cs="Times New Roman"/>
          <w:szCs w:val="24"/>
        </w:rPr>
        <w:t>,</w:t>
      </w:r>
      <w:r>
        <w:rPr>
          <w:rFonts w:eastAsia="Times New Roman" w:cs="Times New Roman"/>
          <w:szCs w:val="24"/>
        </w:rPr>
        <w:t xml:space="preserve"> στον βαθμό που υπάρχει ενδια</w:t>
      </w:r>
      <w:r>
        <w:rPr>
          <w:rFonts w:eastAsia="Times New Roman" w:cs="Times New Roman"/>
          <w:szCs w:val="24"/>
        </w:rPr>
        <w:t>φέρον, που -απ’ ό,τι μαθαίνω- για την πλειοψηφία των θέσεων υπάρχει.</w:t>
      </w:r>
    </w:p>
    <w:p w14:paraId="311BE5D3" w14:textId="77777777" w:rsidR="003F1A9B" w:rsidRDefault="0091327C">
      <w:pPr>
        <w:spacing w:line="48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w:t>
      </w:r>
      <w:r>
        <w:rPr>
          <w:rFonts w:eastAsia="Times New Roman" w:cs="Times New Roman"/>
          <w:szCs w:val="24"/>
        </w:rPr>
        <w:t>ς</w:t>
      </w:r>
      <w:r>
        <w:rPr>
          <w:rFonts w:eastAsia="Times New Roman" w:cs="Times New Roman"/>
          <w:szCs w:val="24"/>
        </w:rPr>
        <w:t xml:space="preserve"> του χρόνου ομιλίας του κυρίου Αναπληρωτή Υπουργού)</w:t>
      </w:r>
    </w:p>
    <w:p w14:paraId="311BE5D4"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να τα πείτε τα υπόλοιπα στη δευτερολογία σας; </w:t>
      </w:r>
    </w:p>
    <w:p w14:paraId="311BE5D5"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Τελειώνω, δεν θα πω άλλα μετά. </w:t>
      </w:r>
    </w:p>
    <w:p w14:paraId="311BE5D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ν</w:t>
      </w:r>
      <w:r>
        <w:rPr>
          <w:rFonts w:eastAsia="Times New Roman" w:cs="Times New Roman"/>
          <w:szCs w:val="24"/>
        </w:rPr>
        <w:t xml:space="preserve">οσοκομείο και η </w:t>
      </w:r>
      <w:r>
        <w:rPr>
          <w:rFonts w:eastAsia="Times New Roman" w:cs="Times New Roman"/>
          <w:szCs w:val="24"/>
        </w:rPr>
        <w:t>υ</w:t>
      </w:r>
      <w:r>
        <w:rPr>
          <w:rFonts w:eastAsia="Times New Roman" w:cs="Times New Roman"/>
          <w:szCs w:val="24"/>
        </w:rPr>
        <w:t xml:space="preserve">γειονομική </w:t>
      </w:r>
      <w:r>
        <w:rPr>
          <w:rFonts w:eastAsia="Times New Roman" w:cs="Times New Roman"/>
          <w:szCs w:val="24"/>
        </w:rPr>
        <w:t>π</w:t>
      </w:r>
      <w:r>
        <w:rPr>
          <w:rFonts w:eastAsia="Times New Roman" w:cs="Times New Roman"/>
          <w:szCs w:val="24"/>
        </w:rPr>
        <w:t>εριφέρεια έχουν ζητήσει την έγκριση -εκτός από τις μόνιμες θέσεις- θέσεων και άλλων</w:t>
      </w:r>
      <w:r>
        <w:rPr>
          <w:rFonts w:eastAsia="Times New Roman" w:cs="Times New Roman"/>
          <w:szCs w:val="24"/>
        </w:rPr>
        <w:t xml:space="preserve"> επικουρικών γιατρών που χρειάζονται. Έχει προϋπολογισμό το </w:t>
      </w:r>
      <w:r>
        <w:rPr>
          <w:rFonts w:eastAsia="Times New Roman" w:cs="Times New Roman"/>
          <w:szCs w:val="24"/>
        </w:rPr>
        <w:t>ν</w:t>
      </w:r>
      <w:r>
        <w:rPr>
          <w:rFonts w:eastAsia="Times New Roman" w:cs="Times New Roman"/>
          <w:szCs w:val="24"/>
        </w:rPr>
        <w:t xml:space="preserve">οσοκομείο για να τους καλύψει, με βάση τα στοιχεία που είπα και πριν. Μετά τους διορισμούς που θα υπάρξουν, αμέσως μετά θα προκηρύξουμε και θέσεις επικουρικών. </w:t>
      </w:r>
    </w:p>
    <w:p w14:paraId="311BE5D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Γιατί, για παράδειγμα, σε καρδιολό</w:t>
      </w:r>
      <w:r>
        <w:rPr>
          <w:rFonts w:eastAsia="Times New Roman" w:cs="Times New Roman"/>
          <w:szCs w:val="24"/>
        </w:rPr>
        <w:t xml:space="preserve">γο και νεφρολόγο έχετε μονήρη ειδικότητα και κατά πάσα πιθανότητα τις θέσεις τις παίρνουν οι επικουρικοί που υπηρετούν τώρα. Οπότε, προσλαμβανόμενοι αυτοί ως μόνιμοι, εάν δεν πάρει τη θέση κάποιος άλλος </w:t>
      </w:r>
      <w:r>
        <w:rPr>
          <w:rFonts w:eastAsia="Times New Roman" w:cs="Times New Roman"/>
          <w:szCs w:val="24"/>
        </w:rPr>
        <w:lastRenderedPageBreak/>
        <w:t>με περισσότερα προσόντα κ</w:t>
      </w:r>
      <w:r>
        <w:rPr>
          <w:rFonts w:eastAsia="Times New Roman" w:cs="Times New Roman"/>
          <w:szCs w:val="24"/>
        </w:rPr>
        <w:t>.</w:t>
      </w:r>
      <w:r>
        <w:rPr>
          <w:rFonts w:eastAsia="Times New Roman" w:cs="Times New Roman"/>
          <w:szCs w:val="24"/>
        </w:rPr>
        <w:t>λπ., θα προκηρύξουμε και τι</w:t>
      </w:r>
      <w:r>
        <w:rPr>
          <w:rFonts w:eastAsia="Times New Roman" w:cs="Times New Roman"/>
          <w:szCs w:val="24"/>
        </w:rPr>
        <w:t xml:space="preserve">ς θέσεις των επικουρικών, που έχει τη δυνατότητα το </w:t>
      </w:r>
      <w:r>
        <w:rPr>
          <w:rFonts w:eastAsia="Times New Roman" w:cs="Times New Roman"/>
          <w:szCs w:val="24"/>
        </w:rPr>
        <w:t>ν</w:t>
      </w:r>
      <w:r>
        <w:rPr>
          <w:rFonts w:eastAsia="Times New Roman" w:cs="Times New Roman"/>
          <w:szCs w:val="24"/>
        </w:rPr>
        <w:t>οσοκομείο να καλύψει από τον προϋπολογισμό του.</w:t>
      </w:r>
    </w:p>
    <w:p w14:paraId="311BE5D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Νομίζω, λοιπόν, ότι στ</w:t>
      </w:r>
      <w:r>
        <w:rPr>
          <w:rFonts w:eastAsia="Times New Roman" w:cs="Times New Roman"/>
          <w:szCs w:val="24"/>
        </w:rPr>
        <w:t>ο</w:t>
      </w:r>
      <w:r>
        <w:rPr>
          <w:rFonts w:eastAsia="Times New Roman" w:cs="Times New Roman"/>
          <w:szCs w:val="24"/>
        </w:rPr>
        <w:t xml:space="preserve"> γενικότερ</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οποί</w:t>
      </w:r>
      <w:r>
        <w:rPr>
          <w:rFonts w:eastAsia="Times New Roman" w:cs="Times New Roman"/>
          <w:szCs w:val="24"/>
        </w:rPr>
        <w:t>ο</w:t>
      </w:r>
      <w:r>
        <w:rPr>
          <w:rFonts w:eastAsia="Times New Roman" w:cs="Times New Roman"/>
          <w:szCs w:val="24"/>
        </w:rPr>
        <w:t xml:space="preserve"> υπάρχ</w:t>
      </w:r>
      <w:r>
        <w:rPr>
          <w:rFonts w:eastAsia="Times New Roman" w:cs="Times New Roman"/>
          <w:szCs w:val="24"/>
        </w:rPr>
        <w:t>ει</w:t>
      </w:r>
      <w:r>
        <w:rPr>
          <w:rFonts w:eastAsia="Times New Roman" w:cs="Times New Roman"/>
          <w:szCs w:val="24"/>
        </w:rPr>
        <w:t>, αυτά είναι μία σοβαρή προσπάθεια ενίσχυσης, που δεν πιστεύω ότι έχει υπάρξει άλλη τα τελευταία</w:t>
      </w:r>
      <w:r>
        <w:rPr>
          <w:rFonts w:eastAsia="Times New Roman" w:cs="Times New Roman"/>
          <w:szCs w:val="24"/>
        </w:rPr>
        <w:t xml:space="preserve"> χρόνια για το Νοσοκομείο της Κω. </w:t>
      </w:r>
    </w:p>
    <w:p w14:paraId="311BE5D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Πραγματικά, κύριε συνάδελφε, δυστυχώς ή ευτυχώς –νομίζω, ευτυχώς- σε όλη τη νησιωτική Ελλάδα ο πληθυσμός πολλαπλασιάζεται το καλοκαίρι. Αυτό συμβαίνει παντού. Μάλιστα παραλαμβάνεις μία κατάσταση, στην οποία για χρόνια έχε</w:t>
      </w:r>
      <w:r>
        <w:rPr>
          <w:rFonts w:eastAsia="Times New Roman" w:cs="Times New Roman"/>
          <w:szCs w:val="24"/>
        </w:rPr>
        <w:t xml:space="preserve">ις </w:t>
      </w:r>
      <w:proofErr w:type="spellStart"/>
      <w:r>
        <w:rPr>
          <w:rFonts w:eastAsia="Times New Roman" w:cs="Times New Roman"/>
          <w:szCs w:val="24"/>
        </w:rPr>
        <w:t>υποστελέχωση</w:t>
      </w:r>
      <w:proofErr w:type="spellEnd"/>
      <w:r>
        <w:rPr>
          <w:rFonts w:eastAsia="Times New Roman" w:cs="Times New Roman"/>
          <w:szCs w:val="24"/>
        </w:rPr>
        <w:t xml:space="preserve">, γιατί η πραγματικότητα είναι η εξής: Στην Αθήνα λείπει νοσηλευτικό προσωπικό και στην επαρχία λείπουν γιατροί. Αυτό είναι το θέμα. </w:t>
      </w:r>
    </w:p>
    <w:p w14:paraId="311BE5D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ταν δεν είχες κίνητρα ή όταν «κουτσούρευες» μισθούς ή όταν δεν προκήρυσσες θέσεις ή όταν προκήρυσσες μία θ</w:t>
      </w:r>
      <w:r>
        <w:rPr>
          <w:rFonts w:eastAsia="Times New Roman" w:cs="Times New Roman"/>
          <w:szCs w:val="24"/>
        </w:rPr>
        <w:t>έση στη χάση και στη φέξη, είναι προφανές ότι δεν πήγαιναν. Γιατί είναι άλλο πράγμα να προκηρύσσεις επτά θέσεις μαζί, που σημαίνει ότι θα πάει μία ομάδα γιατρών, άρα το νοσοκομείο θα λειτουργήσει διαφορετικά</w:t>
      </w:r>
      <w:r>
        <w:rPr>
          <w:rFonts w:eastAsia="Times New Roman" w:cs="Times New Roman"/>
          <w:szCs w:val="24"/>
        </w:rPr>
        <w:t>,</w:t>
      </w:r>
      <w:r>
        <w:rPr>
          <w:rFonts w:eastAsia="Times New Roman" w:cs="Times New Roman"/>
          <w:szCs w:val="24"/>
        </w:rPr>
        <w:t xml:space="preserve"> και άλλο να προκηρύσσεις μία θέση, που σου </w:t>
      </w:r>
      <w:r>
        <w:rPr>
          <w:rFonts w:eastAsia="Times New Roman" w:cs="Times New Roman"/>
          <w:szCs w:val="24"/>
        </w:rPr>
        <w:lastRenderedPageBreak/>
        <w:t>λέει</w:t>
      </w:r>
      <w:r>
        <w:rPr>
          <w:rFonts w:eastAsia="Times New Roman" w:cs="Times New Roman"/>
          <w:szCs w:val="24"/>
        </w:rPr>
        <w:t xml:space="preserve"> «τι θα πάω να κάνω μοναχός μου;», οπότε δεν βάζει κανένας. Αυτή ήταν η λογική. </w:t>
      </w:r>
    </w:p>
    <w:p w14:paraId="311BE5DB"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Εδώ στην </w:t>
      </w:r>
      <w:r>
        <w:rPr>
          <w:rFonts w:eastAsia="Times New Roman" w:cs="Times New Roman"/>
          <w:bCs/>
          <w:shd w:val="clear" w:color="auto" w:fill="FFFFFF"/>
        </w:rPr>
        <w:t>π</w:t>
      </w:r>
      <w:r>
        <w:rPr>
          <w:rFonts w:eastAsia="Times New Roman" w:cs="Times New Roman"/>
          <w:bCs/>
          <w:shd w:val="clear" w:color="auto" w:fill="FFFFFF"/>
        </w:rPr>
        <w:t xml:space="preserve">αιδιατρική υπάρχει ένα </w:t>
      </w:r>
      <w:r>
        <w:rPr>
          <w:rFonts w:eastAsia="Times New Roman"/>
          <w:bCs/>
          <w:shd w:val="clear" w:color="auto" w:fill="FFFFFF"/>
        </w:rPr>
        <w:t>συγκεκριμένο</w:t>
      </w:r>
      <w:r>
        <w:rPr>
          <w:rFonts w:eastAsia="Times New Roman" w:cs="Times New Roman"/>
          <w:bCs/>
          <w:shd w:val="clear" w:color="auto" w:fill="FFFFFF"/>
        </w:rPr>
        <w:t xml:space="preserve"> πρόβλημα. Προκηρύξαμε δύο θέσεις. Δυστυχώς, δεν εκδηλώθηκε ενδιαφέρον. Εκεί υπάρχει πρόβλημα και με τις συμβάσεις του ΕΟΠΥΥ από τους παιδιάτρους που υπάρχουν εκεί. Τις προκηρύσσουμε ξανά σε θέσεις διευθυντή. </w:t>
      </w:r>
    </w:p>
    <w:p w14:paraId="311BE5DC"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Νομίζω ότι στο μέτρο του δυνατού, σε σχέση και</w:t>
      </w:r>
      <w:r>
        <w:rPr>
          <w:rFonts w:eastAsia="Times New Roman" w:cs="Times New Roman"/>
          <w:bCs/>
          <w:shd w:val="clear" w:color="auto" w:fill="FFFFFF"/>
        </w:rPr>
        <w:t xml:space="preserve"> με αυτό που κάνουμε σε όλη την υπόλοιπη Ελλάδα, έχουμε ρίξει τη ματιά μας και στο νησί σας. </w:t>
      </w:r>
    </w:p>
    <w:p w14:paraId="311BE5DD"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Ευχαριστούμε πολύ τον Υπουργό. Κάλυψε νομίζω πλήρως και τον χρόνο της δευτερολογίας του. </w:t>
      </w:r>
    </w:p>
    <w:p w14:paraId="311BE5DE"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Αγαπητέ κύριε Καματερέ, έχετε τον λόγο </w:t>
      </w:r>
      <w:r>
        <w:rPr>
          <w:rFonts w:eastAsia="Times New Roman"/>
          <w:bCs/>
          <w:shd w:val="clear" w:color="auto" w:fill="FFFFFF"/>
        </w:rPr>
        <w:t>για τρία λεπτά</w:t>
      </w:r>
      <w:r>
        <w:rPr>
          <w:rFonts w:eastAsia="Times New Roman"/>
          <w:bCs/>
          <w:shd w:val="clear" w:color="auto" w:fill="FFFFFF"/>
        </w:rPr>
        <w:t>,</w:t>
      </w:r>
      <w:r>
        <w:rPr>
          <w:rFonts w:eastAsia="Times New Roman"/>
          <w:bCs/>
          <w:shd w:val="clear" w:color="auto" w:fill="FFFFFF"/>
        </w:rPr>
        <w:t xml:space="preserve"> για τη δευτερολογία σας. </w:t>
      </w:r>
      <w:r>
        <w:rPr>
          <w:rFonts w:eastAsia="Times New Roman" w:cs="Times New Roman"/>
          <w:bCs/>
          <w:shd w:val="clear" w:color="auto" w:fill="FFFFFF"/>
        </w:rPr>
        <w:t xml:space="preserve"> </w:t>
      </w:r>
    </w:p>
    <w:p w14:paraId="311BE5DF"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ΗΛΙΑΣ ΚΑΜΑΤΕΡΟΣ:</w:t>
      </w:r>
      <w:r>
        <w:rPr>
          <w:rFonts w:eastAsia="Times New Roman" w:cs="Times New Roman"/>
          <w:bCs/>
          <w:shd w:val="clear" w:color="auto" w:fill="FFFFFF"/>
        </w:rPr>
        <w:t xml:space="preserve"> Κύριε Πρόεδρε, μη μου στερήσετε την ευκαιρία να μου δώσει μια θετική απάντηση ο Υπουργός. </w:t>
      </w:r>
    </w:p>
    <w:p w14:paraId="311BE5E0"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Δεν στερώ την πρώτη μου μέρα τίποτα. Από τη δεύτερη θα αρχίσουν οι στερή</w:t>
      </w:r>
      <w:r>
        <w:rPr>
          <w:rFonts w:eastAsia="Times New Roman"/>
          <w:bCs/>
          <w:shd w:val="clear" w:color="auto" w:fill="FFFFFF"/>
        </w:rPr>
        <w:t xml:space="preserve">σεις και τα σύνδρομα. </w:t>
      </w:r>
    </w:p>
    <w:p w14:paraId="311BE5E1"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ΗΛΙΑΣ ΚΑΜΑΤΕΡΟΣ:</w:t>
      </w:r>
      <w:r>
        <w:rPr>
          <w:rFonts w:eastAsia="Times New Roman" w:cs="Times New Roman"/>
          <w:bCs/>
          <w:shd w:val="clear" w:color="auto" w:fill="FFFFFF"/>
        </w:rPr>
        <w:t xml:space="preserve"> Ωραία. Για να μην υπερβώ τον χρόνο μου, ξεκινώ αμέσως. </w:t>
      </w:r>
    </w:p>
    <w:p w14:paraId="311BE5E2"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t>Κύριε Υπουργέ, χαίρομαι που με την ερώτησή μου δόθηκε η ευκαιρία να ξεκαθαρίσετε αρκετά πράγματα και πολύ περισσότερο το τι παραλάβαμε. Φυσικά επί της δικής σας</w:t>
      </w:r>
      <w:r>
        <w:rPr>
          <w:rFonts w:eastAsia="Times New Roman" w:cs="Times New Roman"/>
          <w:bCs/>
          <w:shd w:val="clear" w:color="auto" w:fill="FFFFFF"/>
        </w:rPr>
        <w:t xml:space="preserve"> θητείας και της </w:t>
      </w:r>
      <w:r>
        <w:rPr>
          <w:rFonts w:eastAsia="Times New Roman"/>
          <w:bCs/>
          <w:shd w:val="clear" w:color="auto" w:fill="FFFFFF"/>
        </w:rPr>
        <w:t xml:space="preserve">Κυβέρνησής μας μόνο εγκατάλειψη δεν μπορεί να πει κανείς ότι υπήρχε γενικότερα στα νησιά και ειδικότερα στο νησί της Κω, για το οποίο συζητάμε τώρα. </w:t>
      </w:r>
    </w:p>
    <w:p w14:paraId="311BE5E3"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Είναι πάρα πολύ θετικά αυτά που είπατε και ο προγραμματισμός και οι προκηρύξεις και όλα</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όμως η εκτίμησή μου είναι ότι θα μπορούν να υλοποιηθούν μετά το καλοκαίρι και τώρα το καλοκαίρι έχουμε μεγάλο πρόβλημα. </w:t>
      </w:r>
    </w:p>
    <w:p w14:paraId="311BE5E4"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Γι</w:t>
      </w:r>
      <w:r>
        <w:rPr>
          <w:rFonts w:eastAsia="Times New Roman"/>
          <w:bCs/>
          <w:shd w:val="clear" w:color="auto" w:fill="FFFFFF"/>
        </w:rPr>
        <w:t>α</w:t>
      </w:r>
      <w:r>
        <w:rPr>
          <w:rFonts w:eastAsia="Times New Roman"/>
          <w:bCs/>
          <w:shd w:val="clear" w:color="auto" w:fill="FFFFFF"/>
        </w:rPr>
        <w:t xml:space="preserve"> αυτό εγώ ήθελα να μας πείτε, αν μπορεί να γίνει καμ</w:t>
      </w:r>
      <w:r>
        <w:rPr>
          <w:rFonts w:eastAsia="Times New Roman"/>
          <w:bCs/>
          <w:shd w:val="clear" w:color="auto" w:fill="FFFFFF"/>
        </w:rPr>
        <w:t>μ</w:t>
      </w:r>
      <w:r>
        <w:rPr>
          <w:rFonts w:eastAsia="Times New Roman"/>
          <w:bCs/>
          <w:shd w:val="clear" w:color="auto" w:fill="FFFFFF"/>
        </w:rPr>
        <w:t xml:space="preserve">ιά απόσπαση στο </w:t>
      </w:r>
      <w:r>
        <w:rPr>
          <w:rFonts w:eastAsia="Times New Roman"/>
          <w:bCs/>
          <w:shd w:val="clear" w:color="auto" w:fill="FFFFFF"/>
        </w:rPr>
        <w:t>κ</w:t>
      </w:r>
      <w:r>
        <w:rPr>
          <w:rFonts w:eastAsia="Times New Roman"/>
          <w:bCs/>
          <w:shd w:val="clear" w:color="auto" w:fill="FFFFFF"/>
        </w:rPr>
        <w:t xml:space="preserve">έντρο </w:t>
      </w:r>
      <w:r>
        <w:rPr>
          <w:rFonts w:eastAsia="Times New Roman"/>
          <w:bCs/>
          <w:shd w:val="clear" w:color="auto" w:fill="FFFFFF"/>
        </w:rPr>
        <w:t>π</w:t>
      </w:r>
      <w:r>
        <w:rPr>
          <w:rFonts w:eastAsia="Times New Roman"/>
          <w:bCs/>
          <w:shd w:val="clear" w:color="auto" w:fill="FFFFFF"/>
        </w:rPr>
        <w:t xml:space="preserve">ρώτης </w:t>
      </w:r>
      <w:r>
        <w:rPr>
          <w:rFonts w:eastAsia="Times New Roman"/>
          <w:bCs/>
          <w:shd w:val="clear" w:color="auto" w:fill="FFFFFF"/>
        </w:rPr>
        <w:t>υ</w:t>
      </w:r>
      <w:r>
        <w:rPr>
          <w:rFonts w:eastAsia="Times New Roman"/>
          <w:bCs/>
          <w:shd w:val="clear" w:color="auto" w:fill="FFFFFF"/>
        </w:rPr>
        <w:t xml:space="preserve">ποδοχής και, επίσης, μερικές αποσπάσεις στο </w:t>
      </w:r>
      <w:r>
        <w:rPr>
          <w:rFonts w:eastAsia="Times New Roman"/>
          <w:bCs/>
          <w:shd w:val="clear" w:color="auto" w:fill="FFFFFF"/>
        </w:rPr>
        <w:t>ν</w:t>
      </w:r>
      <w:r>
        <w:rPr>
          <w:rFonts w:eastAsia="Times New Roman"/>
          <w:bCs/>
          <w:shd w:val="clear" w:color="auto" w:fill="FFFFFF"/>
        </w:rPr>
        <w:t>οσο</w:t>
      </w:r>
      <w:r>
        <w:rPr>
          <w:rFonts w:eastAsia="Times New Roman"/>
          <w:bCs/>
          <w:shd w:val="clear" w:color="auto" w:fill="FFFFFF"/>
        </w:rPr>
        <w:t>κομείο για τους καλοκαιρινούς μήνες, μέχρι να ευοδωθούν όλες αυτές οι προκηρύξεις που είπατε. Νομίζω ότι</w:t>
      </w:r>
      <w:r>
        <w:rPr>
          <w:rFonts w:eastAsia="Times New Roman"/>
          <w:bCs/>
          <w:shd w:val="clear" w:color="auto" w:fill="FFFFFF"/>
        </w:rPr>
        <w:t>,</w:t>
      </w:r>
      <w:r>
        <w:rPr>
          <w:rFonts w:eastAsia="Times New Roman"/>
          <w:bCs/>
          <w:shd w:val="clear" w:color="auto" w:fill="FFFFFF"/>
        </w:rPr>
        <w:t xml:space="preserve"> αν υπάρξει αξιολόγηση, μπορούμε να κάνουμε κάποιες αποσπάσεις, έστω τις λιγότερες που μπορούμε μέσα στο καλοκαίρι, γιατί το κενό, κύριε Υπουργέ, είναι</w:t>
      </w:r>
      <w:r>
        <w:rPr>
          <w:rFonts w:eastAsia="Times New Roman"/>
          <w:bCs/>
          <w:shd w:val="clear" w:color="auto" w:fill="FFFFFF"/>
        </w:rPr>
        <w:t xml:space="preserve"> πάρα πολύ μεγάλο.</w:t>
      </w:r>
    </w:p>
    <w:p w14:paraId="311BE5E5"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Εγώ θα πρόσθετα -και θα παρακαλούσα να το επιβεβαιώσετε- ότι σοβαρή ενίσχυση στο νησί, που είναι τομή, θα είναι η δημιουργία </w:t>
      </w:r>
      <w:r>
        <w:rPr>
          <w:rFonts w:eastAsia="Times New Roman"/>
          <w:bCs/>
          <w:shd w:val="clear" w:color="auto" w:fill="FFFFFF"/>
        </w:rPr>
        <w:t>π</w:t>
      </w:r>
      <w:r>
        <w:rPr>
          <w:rFonts w:eastAsia="Times New Roman"/>
          <w:bCs/>
          <w:shd w:val="clear" w:color="auto" w:fill="FFFFFF"/>
        </w:rPr>
        <w:t xml:space="preserve">ρωτοβάθμιων </w:t>
      </w:r>
      <w:r>
        <w:rPr>
          <w:rFonts w:eastAsia="Times New Roman"/>
          <w:bCs/>
          <w:shd w:val="clear" w:color="auto" w:fill="FFFFFF"/>
        </w:rPr>
        <w:t>μ</w:t>
      </w:r>
      <w:r>
        <w:rPr>
          <w:rFonts w:eastAsia="Times New Roman"/>
          <w:bCs/>
          <w:shd w:val="clear" w:color="auto" w:fill="FFFFFF"/>
        </w:rPr>
        <w:t xml:space="preserve">ονάδων </w:t>
      </w:r>
      <w:r>
        <w:rPr>
          <w:rFonts w:eastAsia="Times New Roman"/>
          <w:bCs/>
          <w:shd w:val="clear" w:color="auto" w:fill="FFFFFF"/>
        </w:rPr>
        <w:t>υ</w:t>
      </w:r>
      <w:r>
        <w:rPr>
          <w:rFonts w:eastAsia="Times New Roman"/>
          <w:bCs/>
          <w:shd w:val="clear" w:color="auto" w:fill="FFFFFF"/>
        </w:rPr>
        <w:t>γείας, των ΤΟΜΥ. Προβλέπεται κάτι τέτοιο για το νησί της Κω, από ό,τι μας έχετε πει. Από τ</w:t>
      </w:r>
      <w:r>
        <w:rPr>
          <w:rFonts w:eastAsia="Times New Roman"/>
          <w:bCs/>
          <w:shd w:val="clear" w:color="auto" w:fill="FFFFFF"/>
        </w:rPr>
        <w:t xml:space="preserve">ο Υπουργείο προβλέπονται τρεις τέτοιες μονάδες και θα είναι πραγματικά ένα άλμα στην εξυπηρέτηση των αναγκών του νησιού. </w:t>
      </w:r>
    </w:p>
    <w:p w14:paraId="311BE5E6"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Ήθελα να τελειώσω με μια γενικότερη πρόταση, που σας είπα και πριν ότι έχω να σας κάνω, παρ</w:t>
      </w:r>
      <w:r>
        <w:rPr>
          <w:rFonts w:eastAsia="Times New Roman"/>
          <w:bCs/>
          <w:shd w:val="clear" w:color="auto" w:fill="FFFFFF"/>
        </w:rPr>
        <w:t xml:space="preserve">’ </w:t>
      </w:r>
      <w:r>
        <w:rPr>
          <w:rFonts w:eastAsia="Times New Roman"/>
          <w:bCs/>
          <w:shd w:val="clear" w:color="auto" w:fill="FFFFFF"/>
        </w:rPr>
        <w:t xml:space="preserve">όλο που τα έχουμε συζητήσει αυτά. Κύριε Υπουργέ, με το σύστημα που υπάρχει ως τα τώρα στην υγεία για τα νησιά, πάντα θα κάνουμε μια διαχείριση πολύ καλύτερη, θα καλύπτουμε κάποια κενά, αλλά χρειαζόμαστε τομές. </w:t>
      </w:r>
      <w:r>
        <w:rPr>
          <w:rFonts w:eastAsia="Times New Roman"/>
          <w:bCs/>
          <w:shd w:val="clear" w:color="auto" w:fill="FFFFFF"/>
        </w:rPr>
        <w:t>Σ</w:t>
      </w:r>
      <w:r>
        <w:rPr>
          <w:rFonts w:eastAsia="Times New Roman"/>
          <w:bCs/>
          <w:shd w:val="clear" w:color="auto" w:fill="FFFFFF"/>
        </w:rPr>
        <w:t>τη διαδικασία που είστε για την αναθεώρηση όλ</w:t>
      </w:r>
      <w:r>
        <w:rPr>
          <w:rFonts w:eastAsia="Times New Roman"/>
          <w:bCs/>
          <w:shd w:val="clear" w:color="auto" w:fill="FFFFFF"/>
        </w:rPr>
        <w:t xml:space="preserve">ου του συστήματος, όλης της δομής, όλων των υπηρεσιών, πρέπει να δούμε τι θα γίνει με τα νησιά. Πρέπει να προβλέψουμε κάτι άλλο. </w:t>
      </w:r>
    </w:p>
    <w:p w14:paraId="311BE5E7"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είναι δυνατόν στη ΔΥΠΕ, που είναι τα νησιά του </w:t>
      </w:r>
      <w:r>
        <w:rPr>
          <w:rFonts w:eastAsia="Times New Roman"/>
          <w:bCs/>
          <w:shd w:val="clear" w:color="auto" w:fill="FFFFFF"/>
        </w:rPr>
        <w:t>ν</w:t>
      </w:r>
      <w:r>
        <w:rPr>
          <w:rFonts w:eastAsia="Times New Roman"/>
          <w:bCs/>
          <w:shd w:val="clear" w:color="auto" w:fill="FFFFFF"/>
        </w:rPr>
        <w:t>οτίου Αιγαίου, για παράδειγμα, να είναι και νοσοκομεία της Αττικής. Δεν εί</w:t>
      </w:r>
      <w:r>
        <w:rPr>
          <w:rFonts w:eastAsia="Times New Roman"/>
          <w:bCs/>
          <w:shd w:val="clear" w:color="auto" w:fill="FFFFFF"/>
        </w:rPr>
        <w:t xml:space="preserve">ναι δυνατόν τα </w:t>
      </w:r>
      <w:r>
        <w:rPr>
          <w:rFonts w:eastAsia="Times New Roman"/>
          <w:bCs/>
          <w:shd w:val="clear" w:color="auto" w:fill="FFFFFF"/>
        </w:rPr>
        <w:t>κ</w:t>
      </w:r>
      <w:r>
        <w:rPr>
          <w:rFonts w:eastAsia="Times New Roman"/>
          <w:bCs/>
          <w:shd w:val="clear" w:color="auto" w:fill="FFFFFF"/>
        </w:rPr>
        <w:t xml:space="preserve">έντρα </w:t>
      </w:r>
      <w:r>
        <w:rPr>
          <w:rFonts w:eastAsia="Times New Roman"/>
          <w:bCs/>
          <w:shd w:val="clear" w:color="auto" w:fill="FFFFFF"/>
        </w:rPr>
        <w:t>υ</w:t>
      </w:r>
      <w:r>
        <w:rPr>
          <w:rFonts w:eastAsia="Times New Roman"/>
          <w:bCs/>
          <w:shd w:val="clear" w:color="auto" w:fill="FFFFFF"/>
        </w:rPr>
        <w:t xml:space="preserve">γείας να ανήκουν στη ΔΥΠΕ, να είναι το Νοσοκομείο της Κω στη Ρόδο και της Καλύμνου στη </w:t>
      </w:r>
      <w:r>
        <w:rPr>
          <w:rFonts w:eastAsia="Times New Roman"/>
          <w:bCs/>
          <w:shd w:val="clear" w:color="auto" w:fill="FFFFFF"/>
        </w:rPr>
        <w:lastRenderedPageBreak/>
        <w:t xml:space="preserve">Ρόδο, της Λέρου αυτόνομο, αγροτικά ιατρεία στη ΔΥΠΕ και όλα αυτά. Θα πρέπει να δούμε τις ιδιαιτερότητες των νησιών. </w:t>
      </w:r>
    </w:p>
    <w:p w14:paraId="311BE5E8"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Θα πρέπει να αλλάξει όλο αυτό</w:t>
      </w:r>
      <w:r>
        <w:rPr>
          <w:rFonts w:eastAsia="Times New Roman"/>
          <w:bCs/>
          <w:shd w:val="clear" w:color="auto" w:fill="FFFFFF"/>
        </w:rPr>
        <w:t xml:space="preserve"> το σύστημα και σε σχέση με την κατηγοριοποίηση των νησιών την οποία μελετάμε και στο Υπουργείο Νησιωτικής Πολιτικής, γιατί χρειάζεται οπωσδήποτε η κατηγοριοποίηση των νησιών σε αυτά που είναι παράκτια. Για παράδειγμα, άλλη αντιμετώπιση θα έχουμε σε αυτά π</w:t>
      </w:r>
      <w:r>
        <w:rPr>
          <w:rFonts w:eastAsia="Times New Roman"/>
          <w:bCs/>
          <w:shd w:val="clear" w:color="auto" w:fill="FFFFFF"/>
        </w:rPr>
        <w:t>ου είναι κέντρα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κόμβοι, άλλη αντιμετώπιση στα νησιά</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δορυφόρους και άλλη αντιμετώπιση στα απομακρυσμένα νησιά. </w:t>
      </w:r>
    </w:p>
    <w:p w14:paraId="311BE5E9"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Ένα παράδειγμα, λοιπόν, στο σύστημα υγείας, με βάση αυτόν τον διαχωρισμό και την κατηγοριοποίηση, θα μπορούσε να είναι το εξής: Αν ενισχύσουμ</w:t>
      </w:r>
      <w:r>
        <w:rPr>
          <w:rFonts w:eastAsia="Times New Roman"/>
          <w:bCs/>
          <w:shd w:val="clear" w:color="auto" w:fill="FFFFFF"/>
        </w:rPr>
        <w:t>ε τα νοσοκομεία στα νησιά</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κόμβους και δώσουμε τις αρμοδιότητες όλου του συστήματος υγείας της περιοχής σε αυτές τις μονάδες, τότε θα μπορούν αυτά με αποσπάσεις -και μάλιστα βραχύβιες- να καλύπτουν τις ανάγκες στα μικρά νησιά, που δεν μπορούμε να καλύψουμ</w:t>
      </w:r>
      <w:r>
        <w:rPr>
          <w:rFonts w:eastAsia="Times New Roman"/>
          <w:bCs/>
          <w:shd w:val="clear" w:color="auto" w:fill="FFFFFF"/>
        </w:rPr>
        <w:t xml:space="preserve">ε τώρα. </w:t>
      </w:r>
    </w:p>
    <w:p w14:paraId="311BE5EA"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 xml:space="preserve">Ξέρετε πολύ καλά ότι δύσκολα θα βρεθεί γιατρός να πάει σε ένα νησί λίγων κατοίκων. Είναι σαν να σταματάει η καριέρα του, να σταματά η εμπειρία του, λόγω της απομόνωσης των νησιών. </w:t>
      </w:r>
    </w:p>
    <w:p w14:paraId="311BE5EB"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Όταν όμως αυτό το αναλάβει ένα κεντρικό σοβαρό νοσοκομείο, που θα </w:t>
      </w:r>
      <w:r>
        <w:rPr>
          <w:rFonts w:eastAsia="Times New Roman"/>
          <w:bCs/>
          <w:shd w:val="clear" w:color="auto" w:fill="FFFFFF"/>
        </w:rPr>
        <w:t xml:space="preserve">μπορεί να κάνει αποσπάσεις βραχύβιες -του ενός μήνα, των δύο μηνών- και οι ανάγκες θα καλύπτονται και θα υπάρχει ενδιαφέρον από τους γιατρούς. </w:t>
      </w:r>
      <w:r>
        <w:rPr>
          <w:rFonts w:eastAsia="Times New Roman"/>
          <w:bCs/>
          <w:shd w:val="clear" w:color="auto" w:fill="FFFFFF"/>
        </w:rPr>
        <w:t>Α</w:t>
      </w:r>
      <w:r>
        <w:rPr>
          <w:rFonts w:eastAsia="Times New Roman"/>
          <w:bCs/>
          <w:shd w:val="clear" w:color="auto" w:fill="FFFFFF"/>
        </w:rPr>
        <w:t xml:space="preserve">υτό θα μπορούσε να εφαρμοστεί και άμεσα, ακόμα και με τους ισχύοντες </w:t>
      </w:r>
      <w:r>
        <w:rPr>
          <w:rFonts w:eastAsia="Times New Roman"/>
          <w:bCs/>
          <w:shd w:val="clear" w:color="auto" w:fill="FFFFFF"/>
        </w:rPr>
        <w:t>κ</w:t>
      </w:r>
      <w:r>
        <w:rPr>
          <w:rFonts w:eastAsia="Times New Roman"/>
          <w:bCs/>
          <w:shd w:val="clear" w:color="auto" w:fill="FFFFFF"/>
        </w:rPr>
        <w:t>ανονισμούς σε κάποια νοσοκομεία, σε ειδικό</w:t>
      </w:r>
      <w:r>
        <w:rPr>
          <w:rFonts w:eastAsia="Times New Roman"/>
          <w:bCs/>
          <w:shd w:val="clear" w:color="auto" w:fill="FFFFFF"/>
        </w:rPr>
        <w:t>τητες που δεν μπορούμε να καλύψουμε.</w:t>
      </w:r>
    </w:p>
    <w:p w14:paraId="311BE5EC"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bCs/>
          <w:shd w:val="clear" w:color="auto" w:fill="FFFFFF"/>
        </w:rPr>
        <w:t>Θα πω, ως παράδειγμα -για να τελειώσω με αυτό- τον παιδίατρο που λέτε στην Κω. Είναι αδύνατον σε ένα τέτοιο νησί, με όλες αυτές τις ανάγκες που είπαμε πριν, να έχουμε δώδεκα ή δεκατρία χρόνια χωρίς παιδίατρο. Ας ενισχύσ</w:t>
      </w:r>
      <w:r>
        <w:rPr>
          <w:rFonts w:eastAsia="Times New Roman"/>
          <w:bCs/>
          <w:shd w:val="clear" w:color="auto" w:fill="FFFFFF"/>
        </w:rPr>
        <w:t xml:space="preserve">ουμε τους παιδιάτρους στη Ρόδο, που εκεί μπορούμε. Αν δεν κάνω λάθος, αυτή τη στιγμή είναι τρεις και δεν μπορούν να καλύψουν τις ανάγκες της Κω. </w:t>
      </w:r>
    </w:p>
    <w:p w14:paraId="311BE5ED"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Εκεί μπορεί να πάνε παιδίατροι, γιατί στην Κω φαίνεται δεν τους παίρνει να έρθουν προς το παρόν</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κ</w:t>
      </w:r>
      <w:r>
        <w:rPr>
          <w:rFonts w:eastAsia="Times New Roman"/>
          <w:bCs/>
          <w:shd w:val="clear" w:color="auto" w:fill="FFFFFF"/>
        </w:rPr>
        <w:t xml:space="preserve">αι από εκεί </w:t>
      </w:r>
      <w:r>
        <w:rPr>
          <w:rFonts w:eastAsia="Times New Roman"/>
          <w:bCs/>
          <w:shd w:val="clear" w:color="auto" w:fill="FFFFFF"/>
        </w:rPr>
        <w:t xml:space="preserve">με αποσπάσεις κυκλικές, </w:t>
      </w:r>
      <w:proofErr w:type="spellStart"/>
      <w:r>
        <w:rPr>
          <w:rFonts w:eastAsia="Times New Roman"/>
          <w:bCs/>
          <w:shd w:val="clear" w:color="auto" w:fill="FFFFFF"/>
        </w:rPr>
        <w:t>ανακυκλούμενες</w:t>
      </w:r>
      <w:proofErr w:type="spellEnd"/>
      <w:r>
        <w:rPr>
          <w:rFonts w:eastAsia="Times New Roman"/>
          <w:bCs/>
          <w:shd w:val="clear" w:color="auto" w:fill="FFFFFF"/>
        </w:rPr>
        <w:t xml:space="preserve">, να καλύψουμε αυτές τις ανάγκες. </w:t>
      </w:r>
    </w:p>
    <w:p w14:paraId="311BE5E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να πω ότι πρέπει να δούμε την τομή…</w:t>
      </w:r>
    </w:p>
    <w:p w14:paraId="311BE5EF"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Αγαπητέ συνάδελφε, έχουμε ξεφύγει σε αυτή την ερώτηση κατά πολύ στον χρόνο. Έχουμε φτάσει στα δώδεκα λεπτά. </w:t>
      </w:r>
    </w:p>
    <w:p w14:paraId="311BE5F0"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Τελείωσα, κύριε Πρόεδρε. </w:t>
      </w:r>
    </w:p>
    <w:p w14:paraId="311BE5F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να πω ότι πρέπει να δούμε τι θα σχεδιάσουμε, γιατί</w:t>
      </w:r>
      <w:r>
        <w:rPr>
          <w:rFonts w:eastAsia="Times New Roman" w:cs="Times New Roman"/>
          <w:szCs w:val="24"/>
        </w:rPr>
        <w:t>,</w:t>
      </w:r>
      <w:r>
        <w:rPr>
          <w:rFonts w:eastAsia="Times New Roman" w:cs="Times New Roman"/>
          <w:szCs w:val="24"/>
        </w:rPr>
        <w:t xml:space="preserve"> εάν δεν γίνει τομή, δεν θα αλλάξει η κατάσταση ριζικά. Έως τότε, πρέπει να δούμε στο μεταβατικό στάδιο κάποιες έξυπνες λύσεις, να καλύψουμε τα κενά χωρίς με</w:t>
      </w:r>
      <w:r>
        <w:rPr>
          <w:rFonts w:eastAsia="Times New Roman" w:cs="Times New Roman"/>
          <w:szCs w:val="24"/>
        </w:rPr>
        <w:t xml:space="preserve">γάλο κόστος και χωρίς πολλές παραπάνω προσλήψεις. </w:t>
      </w:r>
    </w:p>
    <w:p w14:paraId="311BE5F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1BE5F3"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Κι εγώ σας ευχαριστώ. </w:t>
      </w:r>
    </w:p>
    <w:p w14:paraId="311BE5F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Κύριε Υπουργέ, θα θέλατε να συμπληρώσετε κάτι; </w:t>
      </w:r>
    </w:p>
    <w:p w14:paraId="311BE5F5"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κύριε Πρόεδρε. </w:t>
      </w:r>
    </w:p>
    <w:p w14:paraId="311BE5F6"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w:t>
      </w:r>
      <w:r>
        <w:rPr>
          <w:rFonts w:eastAsia="Times New Roman" w:cs="Times New Roman"/>
          <w:b/>
          <w:szCs w:val="24"/>
        </w:rPr>
        <w:t xml:space="preserve">ριος Καμμένος): </w:t>
      </w:r>
      <w:r>
        <w:rPr>
          <w:rFonts w:eastAsia="Times New Roman" w:cs="Times New Roman"/>
          <w:szCs w:val="24"/>
        </w:rPr>
        <w:t xml:space="preserve">Ο </w:t>
      </w:r>
      <w:r>
        <w:rPr>
          <w:rFonts w:eastAsia="Times New Roman" w:cs="Times New Roman"/>
        </w:rPr>
        <w:t>Βουλευτής</w:t>
      </w:r>
      <w:r>
        <w:rPr>
          <w:rFonts w:eastAsia="Times New Roman" w:cs="Times New Roman"/>
          <w:szCs w:val="24"/>
        </w:rPr>
        <w:t xml:space="preserve"> της </w:t>
      </w:r>
      <w:r>
        <w:rPr>
          <w:rFonts w:eastAsia="Times New Roman" w:cs="Times New Roman"/>
        </w:rPr>
        <w:t>Νέας Δημοκρατίας</w:t>
      </w:r>
      <w:r>
        <w:rPr>
          <w:rFonts w:eastAsia="Times New Roman" w:cs="Times New Roman"/>
          <w:szCs w:val="24"/>
        </w:rPr>
        <w:t xml:space="preserve"> κ. Ιωάννης </w:t>
      </w:r>
      <w:proofErr w:type="spellStart"/>
      <w:r>
        <w:rPr>
          <w:rFonts w:eastAsia="Times New Roman" w:cs="Times New Roman"/>
          <w:szCs w:val="24"/>
        </w:rPr>
        <w:t>Πλακιωτάκης</w:t>
      </w:r>
      <w:proofErr w:type="spellEnd"/>
      <w:r>
        <w:rPr>
          <w:rFonts w:eastAsia="Times New Roman" w:cs="Times New Roman"/>
          <w:szCs w:val="24"/>
        </w:rPr>
        <w:t xml:space="preserve"> ζητεί άδεια ολιγοήμερης απουσίας στο εξωτερικό για προσωπικούς λόγους από 17</w:t>
      </w:r>
      <w:r>
        <w:rPr>
          <w:rFonts w:eastAsia="Times New Roman" w:cs="Times New Roman"/>
          <w:szCs w:val="24"/>
        </w:rPr>
        <w:t xml:space="preserve"> Ιουλίου </w:t>
      </w:r>
      <w:r>
        <w:rPr>
          <w:rFonts w:eastAsia="Times New Roman" w:cs="Times New Roman"/>
          <w:szCs w:val="24"/>
        </w:rPr>
        <w:t xml:space="preserve">έως </w:t>
      </w:r>
      <w:r>
        <w:rPr>
          <w:rFonts w:eastAsia="Times New Roman" w:cs="Times New Roman"/>
          <w:szCs w:val="24"/>
        </w:rPr>
        <w:t>22</w:t>
      </w:r>
      <w:r>
        <w:rPr>
          <w:rFonts w:eastAsia="Times New Roman" w:cs="Times New Roman"/>
          <w:szCs w:val="24"/>
        </w:rPr>
        <w:t xml:space="preserve"> Ιουλίου </w:t>
      </w:r>
      <w:r>
        <w:rPr>
          <w:rFonts w:eastAsia="Times New Roman" w:cs="Times New Roman"/>
          <w:szCs w:val="24"/>
        </w:rPr>
        <w:t xml:space="preserve">2017. Η Βουλή εγκρίνει; </w:t>
      </w:r>
    </w:p>
    <w:p w14:paraId="311BE5F7"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311BE5F8"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311BE5F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τέταρτη με αριθμό 1176/4-7-2017 επίκαιρη ερώτηση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Υγε</w:t>
      </w:r>
      <w:r>
        <w:rPr>
          <w:rFonts w:eastAsia="Times New Roman" w:cs="Times New Roman"/>
          <w:bCs/>
          <w:szCs w:val="24"/>
        </w:rPr>
        <w:t xml:space="preserve">ίας, </w:t>
      </w:r>
      <w:r>
        <w:rPr>
          <w:rFonts w:eastAsia="Times New Roman" w:cs="Times New Roman"/>
          <w:szCs w:val="24"/>
        </w:rPr>
        <w:t xml:space="preserve">σχετικά με την καταγραφή και αντιμετώπιση ελλείψεων του ΕΚΑΒ Χαλκιδικής σε ασθενοφόρα και </w:t>
      </w:r>
      <w:proofErr w:type="spellStart"/>
      <w:r>
        <w:rPr>
          <w:rFonts w:eastAsia="Times New Roman" w:cs="Times New Roman"/>
          <w:szCs w:val="24"/>
        </w:rPr>
        <w:t>διασώστες</w:t>
      </w:r>
      <w:proofErr w:type="spellEnd"/>
      <w:r>
        <w:rPr>
          <w:rFonts w:eastAsia="Times New Roman" w:cs="Times New Roman"/>
          <w:szCs w:val="24"/>
        </w:rPr>
        <w:t>.</w:t>
      </w:r>
    </w:p>
    <w:p w14:paraId="311BE5F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311BE5F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311BE5F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Σας εύχομαι καλή επιτυχία στα νέα σας καθήκοντα. </w:t>
      </w:r>
    </w:p>
    <w:p w14:paraId="311BE5FD"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(Δημήτριος Καμμένος): </w:t>
      </w:r>
      <w:r>
        <w:rPr>
          <w:rFonts w:eastAsia="Times New Roman" w:cs="Times New Roman"/>
          <w:szCs w:val="24"/>
        </w:rPr>
        <w:t xml:space="preserve">Ευχαριστώ πολύ. </w:t>
      </w:r>
    </w:p>
    <w:p w14:paraId="311BE5FE"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Κύριε Υπουργέ, γνωρίζω πάρα πολύ καλά την κατάσταση την οποία κληρονομήσατε. Επίσης γνωρίζω ότι δεν είστε εσείς υπεύθυνος για την κατάσταση αυτή. Είστε</w:t>
      </w:r>
      <w:r>
        <w:rPr>
          <w:rFonts w:eastAsia="Times New Roman" w:cs="Times New Roman"/>
          <w:szCs w:val="24"/>
        </w:rPr>
        <w:t>,</w:t>
      </w:r>
      <w:r>
        <w:rPr>
          <w:rFonts w:eastAsia="Times New Roman" w:cs="Times New Roman"/>
          <w:szCs w:val="24"/>
        </w:rPr>
        <w:t xml:space="preserve"> όμως, δυόμισι χρόνια στο ίδιο Υπουργείο και </w:t>
      </w:r>
      <w:r>
        <w:rPr>
          <w:rFonts w:eastAsia="Times New Roman" w:cs="Times New Roman"/>
          <w:szCs w:val="24"/>
        </w:rPr>
        <w:t xml:space="preserve">διαχειρίζεστε τις τύχες αυτού του Υπουργείου εδώ και δυόμισι χρόνια. </w:t>
      </w:r>
    </w:p>
    <w:p w14:paraId="311BE5F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Άρα, λοιπόν, θα σας παρακαλούσα</w:t>
      </w:r>
      <w:r>
        <w:rPr>
          <w:rFonts w:eastAsia="Times New Roman" w:cs="Times New Roman"/>
          <w:szCs w:val="24"/>
        </w:rPr>
        <w:t>,</w:t>
      </w:r>
      <w:r>
        <w:rPr>
          <w:rFonts w:eastAsia="Times New Roman" w:cs="Times New Roman"/>
          <w:szCs w:val="24"/>
        </w:rPr>
        <w:t xml:space="preserve"> λέγοντας ότι δεν θέλω μια απάντηση η οποία θα έχει ευχολόγια ούτε θέλω μια απάντηση που θα ρίχνει όλα τα σφάλματα σε αυτούς που είναι υπεύθυνοι για αυτή</w:t>
      </w:r>
      <w:r>
        <w:rPr>
          <w:rFonts w:eastAsia="Times New Roman" w:cs="Times New Roman"/>
          <w:szCs w:val="24"/>
        </w:rPr>
        <w:t xml:space="preserve"> την κατάσταση, την οποία κληρονομήσατε. Θα ήθελα να μου δώσετε μια απάντηση για το πώς αντιλαμβάνεστε τον σχεδιασμό της επόμενης ημέρας. </w:t>
      </w:r>
    </w:p>
    <w:p w14:paraId="311BE60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Κύριε Υπουργέ, ήδη είμαστε στα μέσα Ιουλίου και η τουριστική περίοδος βρίσκεται στην κορύφωσή της. Οι ανάγκες κάλυψης</w:t>
      </w:r>
      <w:r>
        <w:rPr>
          <w:rFonts w:eastAsia="Times New Roman" w:cs="Times New Roman"/>
          <w:szCs w:val="24"/>
        </w:rPr>
        <w:t xml:space="preserve"> της περιοχής της Χαλκιδικής σε ασθενοφόρα και </w:t>
      </w:r>
      <w:proofErr w:type="spellStart"/>
      <w:r>
        <w:rPr>
          <w:rFonts w:eastAsia="Times New Roman" w:cs="Times New Roman"/>
          <w:szCs w:val="24"/>
        </w:rPr>
        <w:t>διασώστες</w:t>
      </w:r>
      <w:proofErr w:type="spellEnd"/>
      <w:r>
        <w:rPr>
          <w:rFonts w:eastAsia="Times New Roman" w:cs="Times New Roman"/>
          <w:szCs w:val="24"/>
        </w:rPr>
        <w:t xml:space="preserve"> αυξάνονται καθημερινά, όπως αυξάνεται και η πίεση που ασκείται στους εργαζόμενους του ΕΚΑΒ. </w:t>
      </w:r>
    </w:p>
    <w:p w14:paraId="311BE60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δύο τραγικά περιστατικά, τα οποία έγιναν στην περιοχή της </w:t>
      </w:r>
      <w:proofErr w:type="spellStart"/>
      <w:r>
        <w:rPr>
          <w:rFonts w:eastAsia="Times New Roman" w:cs="Times New Roman"/>
          <w:szCs w:val="24"/>
        </w:rPr>
        <w:t>Ουρανούπολης</w:t>
      </w:r>
      <w:proofErr w:type="spellEnd"/>
      <w:r>
        <w:rPr>
          <w:rFonts w:eastAsia="Times New Roman" w:cs="Times New Roman"/>
          <w:szCs w:val="24"/>
        </w:rPr>
        <w:t xml:space="preserve"> και στην περιο</w:t>
      </w:r>
      <w:r>
        <w:rPr>
          <w:rFonts w:eastAsia="Times New Roman" w:cs="Times New Roman"/>
          <w:szCs w:val="24"/>
        </w:rPr>
        <w:t xml:space="preserve">χή της Νέας Σκιώνης, ερωτάσθε, κύριε Υπουργέ: Πόσα ασθενοφόρα και </w:t>
      </w:r>
      <w:r>
        <w:rPr>
          <w:rFonts w:eastAsia="Times New Roman" w:cs="Times New Roman"/>
          <w:szCs w:val="24"/>
        </w:rPr>
        <w:lastRenderedPageBreak/>
        <w:t xml:space="preserve">πόσοι </w:t>
      </w:r>
      <w:proofErr w:type="spellStart"/>
      <w:r>
        <w:rPr>
          <w:rFonts w:eastAsia="Times New Roman" w:cs="Times New Roman"/>
          <w:szCs w:val="24"/>
        </w:rPr>
        <w:t>διασώστες</w:t>
      </w:r>
      <w:proofErr w:type="spellEnd"/>
      <w:r>
        <w:rPr>
          <w:rFonts w:eastAsia="Times New Roman" w:cs="Times New Roman"/>
          <w:szCs w:val="24"/>
        </w:rPr>
        <w:t xml:space="preserve"> θα έπρεπε να βρίσκονται στη διάθεση του ΕΚΑΒ Χαλκιδικής και ποια είναι τα κενά σε υλικοτεχνική υποδομή και προσωπικό που εντοπίζετε εσείς ο ίδιος στη Χαλκιδική; Ποιος ο σχεδι</w:t>
      </w:r>
      <w:r>
        <w:rPr>
          <w:rFonts w:eastAsia="Times New Roman" w:cs="Times New Roman"/>
          <w:szCs w:val="24"/>
        </w:rPr>
        <w:t xml:space="preserve">ασμός του Υπουργείου, κύριε Υπουργέ; </w:t>
      </w:r>
    </w:p>
    <w:p w14:paraId="311BE60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1BE603"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έχετε τον λόγο για τρία λεπτά. </w:t>
      </w:r>
    </w:p>
    <w:p w14:paraId="311BE604"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Ευχαριστώ, κύριε συνάδελφε για την ερώτηση. </w:t>
      </w:r>
    </w:p>
    <w:p w14:paraId="311BE60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Αυτή τη στιγμή, η κατάσταση απ</w:t>
      </w:r>
      <w:r>
        <w:rPr>
          <w:rFonts w:eastAsia="Times New Roman" w:cs="Times New Roman"/>
          <w:szCs w:val="24"/>
        </w:rPr>
        <w:t xml:space="preserve">ό πλευράς οχημάτων στην περιφέρεια της Χαλκιδικής είναι εννέα οχήματα που έχουν παραληφθεί το 2014, τρία οχήματα που έχουν παραληφθεί το 2009 και δύο οχήματα που έχουν παραληφθεί από το 2004 και τα οποία χρησιμοποιούνται ως εφεδρικά. </w:t>
      </w:r>
    </w:p>
    <w:p w14:paraId="311BE60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Αυτή τη στιγμή, υπηρε</w:t>
      </w:r>
      <w:r>
        <w:rPr>
          <w:rFonts w:eastAsia="Times New Roman" w:cs="Times New Roman"/>
          <w:szCs w:val="24"/>
        </w:rPr>
        <w:t xml:space="preserve">τούν είκοσι επτά άτομα, </w:t>
      </w:r>
      <w:proofErr w:type="spellStart"/>
      <w:r>
        <w:rPr>
          <w:rFonts w:eastAsia="Times New Roman" w:cs="Times New Roman"/>
          <w:szCs w:val="24"/>
        </w:rPr>
        <w:t>διασώστες</w:t>
      </w:r>
      <w:proofErr w:type="spellEnd"/>
      <w:r>
        <w:rPr>
          <w:rFonts w:eastAsia="Times New Roman" w:cs="Times New Roman"/>
          <w:szCs w:val="24"/>
        </w:rPr>
        <w:t xml:space="preserve"> και πληρώματα ασθενοφόρων. Έχουν γίνει άλλες έξι μεταθέσεις, οι οποίες θα υλοποιηθούν μέσα στις επόμενες μέρες, μετά την ολοκλήρωση των διαδικασιών από το υπηρεσιακό συμβούλιο </w:t>
      </w:r>
      <w:r>
        <w:rPr>
          <w:rFonts w:eastAsia="Times New Roman" w:cs="Times New Roman"/>
          <w:szCs w:val="24"/>
        </w:rPr>
        <w:lastRenderedPageBreak/>
        <w:t xml:space="preserve">του ΕΚΑΒ. Αυτές ο μεταθέσεις αποφασίστηκαν με </w:t>
      </w:r>
      <w:r>
        <w:rPr>
          <w:rFonts w:eastAsia="Times New Roman" w:cs="Times New Roman"/>
          <w:szCs w:val="24"/>
        </w:rPr>
        <w:t xml:space="preserve">αντικειμενικά κριτήρια και είναι για να πάνε εκεί, όχι για να φύγουν από εκεί. </w:t>
      </w:r>
    </w:p>
    <w:p w14:paraId="311BE60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Επίσης, έχουν γίνει δεκατέσσερις μετακινήσεις για την πρώτη περίοδο και δώδεκα μετακινήσεις προσωπικού για τη δεύτερη περίοδο, που ζητούν να περάσουν την άδειά τους και να δουλ</w:t>
      </w:r>
      <w:r>
        <w:rPr>
          <w:rFonts w:eastAsia="Times New Roman" w:cs="Times New Roman"/>
          <w:szCs w:val="24"/>
        </w:rPr>
        <w:t xml:space="preserve">έψουν σε κάποια τουριστική περιοχή από προσωπικό που υπηρετεί στο ΕΚΑΒ και το οποίο πληρώνεται τα εκτός έδρας και έχει αυτά τα προνόμια που έχει. </w:t>
      </w:r>
    </w:p>
    <w:p w14:paraId="311BE60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Επίσης, αναμένεται η πρόσληψη και δύο νέων μόνιμων υπαλλήλων από τους ενενήντα τρεις από τον διαγωνισμό από τ</w:t>
      </w:r>
      <w:r>
        <w:rPr>
          <w:rFonts w:eastAsia="Times New Roman" w:cs="Times New Roman"/>
          <w:szCs w:val="24"/>
        </w:rPr>
        <w:t xml:space="preserve">ο ΑΣΕΠ, που έχει τελειώσει και βγήκαν και τα οριστικά αποτελέσματα και έχουν αρχίσει ήδη να καλούνται. </w:t>
      </w:r>
    </w:p>
    <w:p w14:paraId="311BE60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Οι βάρδιες με τις οποίες καλύπτεται η περιοχή είναι με πέντε έως έξι ασθενοφόρα στην πρωινή βάρδια, τέσσερα έως πέντε ασθενοφόρα στην απογευματινή βάρδι</w:t>
      </w:r>
      <w:r>
        <w:rPr>
          <w:rFonts w:eastAsia="Times New Roman" w:cs="Times New Roman"/>
          <w:szCs w:val="24"/>
        </w:rPr>
        <w:t xml:space="preserve">α και τρία ασθενοφόρα στη βραδινή βάρδια. Θεωρούμε ότι αυτό είναι μια σχετικά επαρκής κάλυψη. Οι βάσεις που υπάρχουν είναι στα Μουδανιά, στην Κασσάνδρα, στον Πολύγυρο, στον Άγιο Νικόλαο, στην Ιερισσό και στο </w:t>
      </w:r>
      <w:proofErr w:type="spellStart"/>
      <w:r>
        <w:rPr>
          <w:rFonts w:eastAsia="Times New Roman" w:cs="Times New Roman"/>
          <w:szCs w:val="24"/>
        </w:rPr>
        <w:t>Παλαιοχώρι</w:t>
      </w:r>
      <w:proofErr w:type="spellEnd"/>
      <w:r>
        <w:rPr>
          <w:rFonts w:eastAsia="Times New Roman" w:cs="Times New Roman"/>
          <w:szCs w:val="24"/>
        </w:rPr>
        <w:t xml:space="preserve">. </w:t>
      </w:r>
    </w:p>
    <w:p w14:paraId="311BE60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τώρα, τα τελευταία χρόνια </w:t>
      </w:r>
      <w:r>
        <w:rPr>
          <w:rFonts w:eastAsia="Times New Roman" w:cs="Times New Roman"/>
          <w:szCs w:val="24"/>
        </w:rPr>
        <w:t>το ΕΚΑΒ στη Χαλκιδική ήταν το όργιο των πελατειακών μεταθέσεων. Δέκα άτομα έφυγαν από εκεί, από έναν τόσο νευραλγικό τομέα, ο οποίος το καλοκαίρι έχει την τουριστική κίνηση που έχει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Παραλάβαμε δέκα άτομα μειωμένο προσωπικό από το 2014 στη Χαλκιδ</w:t>
      </w:r>
      <w:r>
        <w:rPr>
          <w:rFonts w:eastAsia="Times New Roman" w:cs="Times New Roman"/>
          <w:szCs w:val="24"/>
        </w:rPr>
        <w:t xml:space="preserve">ική. </w:t>
      </w:r>
      <w:r>
        <w:rPr>
          <w:rFonts w:eastAsia="Times New Roman" w:cs="Times New Roman"/>
          <w:szCs w:val="24"/>
        </w:rPr>
        <w:t>Γ</w:t>
      </w:r>
      <w:r>
        <w:rPr>
          <w:rFonts w:eastAsia="Times New Roman" w:cs="Times New Roman"/>
          <w:szCs w:val="24"/>
        </w:rPr>
        <w:t xml:space="preserve">ίνονται αυτά τα πράγματα που σας λέω. </w:t>
      </w:r>
    </w:p>
    <w:p w14:paraId="311BE60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Το πιο σοβαρό, όμως, που έγινε είναι αυτό που έγινε το προηγούμενο Σαββατοκύριακο. Διότι στο δραματικό περιστατικό, που πάντα και παντού μπορεί να συμβεί για διάφορους λόγους, δίνουμε πλήρη δημοσιότητα. Τι δημοσ</w:t>
      </w:r>
      <w:r>
        <w:rPr>
          <w:rFonts w:eastAsia="Times New Roman" w:cs="Times New Roman"/>
          <w:szCs w:val="24"/>
        </w:rPr>
        <w:t xml:space="preserve">ιότητα έχει πάρει το γεγονός ότι το προηγούμενο Σαββατοκύριακο το ελικόπτερο της Πυροσβεστικής, που τα </w:t>
      </w:r>
      <w:proofErr w:type="spellStart"/>
      <w:r>
        <w:rPr>
          <w:rFonts w:eastAsia="Times New Roman" w:cs="Times New Roman"/>
          <w:szCs w:val="24"/>
        </w:rPr>
        <w:t>Παρασκευο</w:t>
      </w:r>
      <w:proofErr w:type="spellEnd"/>
      <w:r>
        <w:rPr>
          <w:rFonts w:eastAsia="Times New Roman" w:cs="Times New Roman"/>
          <w:szCs w:val="24"/>
        </w:rPr>
        <w:t>-Σ</w:t>
      </w:r>
      <w:r>
        <w:rPr>
          <w:rFonts w:eastAsia="Times New Roman" w:cs="Times New Roman"/>
          <w:szCs w:val="24"/>
        </w:rPr>
        <w:t xml:space="preserve">αββατοκύριακα και πέρυσι και φέτος επιχειρεί στη Χαλκιδική, έσωσε άλλους τρεις ανθρώπους; </w:t>
      </w:r>
    </w:p>
    <w:p w14:paraId="311BE60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Το είδατε αυτό πουθενά; Έχει σώσει πολλούς ανθρώπου</w:t>
      </w:r>
      <w:r>
        <w:rPr>
          <w:rFonts w:eastAsia="Times New Roman" w:cs="Times New Roman"/>
          <w:szCs w:val="24"/>
        </w:rPr>
        <w:t xml:space="preserve">ς αυτό το ελικόπτερο, ακριβώς λόγω του συγκεκριμένου συγκοινωνιακού προβλήματος εκεί που στενεύει ο δρόμος και μακραίνει πάρα πολύ την απόσταση για να έρθεις στη Θεσσαλονίκη. </w:t>
      </w:r>
    </w:p>
    <w:p w14:paraId="311BE60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Αυτό είναι μικρό πράγμα; Γιατί δεν γινόταν τόσα χρόνια. Εμείς το κάναμε, η Κυβέρ</w:t>
      </w:r>
      <w:r>
        <w:rPr>
          <w:rFonts w:eastAsia="Times New Roman" w:cs="Times New Roman"/>
          <w:szCs w:val="24"/>
        </w:rPr>
        <w:t>νηση ΣΥΡΙΖΑ</w:t>
      </w:r>
      <w:r>
        <w:rPr>
          <w:rFonts w:eastAsia="Times New Roman" w:cs="Times New Roman"/>
          <w:szCs w:val="24"/>
        </w:rPr>
        <w:t xml:space="preserve"> –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και πέρυσι και φέτος και θα προσπαθήσουμε να επεκταθεί και κάποιες ημέρες </w:t>
      </w:r>
      <w:r>
        <w:rPr>
          <w:rFonts w:eastAsia="Times New Roman" w:cs="Times New Roman"/>
          <w:szCs w:val="24"/>
        </w:rPr>
        <w:lastRenderedPageBreak/>
        <w:t xml:space="preserve">παραπάνω. Επιχειρεί σίγουρα τα </w:t>
      </w:r>
      <w:proofErr w:type="spellStart"/>
      <w:r>
        <w:rPr>
          <w:rFonts w:eastAsia="Times New Roman" w:cs="Times New Roman"/>
          <w:szCs w:val="24"/>
        </w:rPr>
        <w:t>Παρασκευο</w:t>
      </w:r>
      <w:proofErr w:type="spellEnd"/>
      <w:r>
        <w:rPr>
          <w:rFonts w:eastAsia="Times New Roman" w:cs="Times New Roman"/>
          <w:szCs w:val="24"/>
        </w:rPr>
        <w:t>-Σ</w:t>
      </w:r>
      <w:r>
        <w:rPr>
          <w:rFonts w:eastAsia="Times New Roman" w:cs="Times New Roman"/>
          <w:szCs w:val="24"/>
        </w:rPr>
        <w:t>αββατοκύριακα, με πιλότο από την Πυροσβεστική και με πληρώματα από το ΕΚΑΒ και έχει σώσει κόσμο. Πόσες φορές το είδατε α</w:t>
      </w:r>
      <w:r>
        <w:rPr>
          <w:rFonts w:eastAsia="Times New Roman" w:cs="Times New Roman"/>
          <w:szCs w:val="24"/>
        </w:rPr>
        <w:t xml:space="preserve">υτό να το γράψουν τα τοπικά μέσα; Αυτά έχουμε κάνει για τη Χαλκιδική. </w:t>
      </w:r>
    </w:p>
    <w:p w14:paraId="311BE60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Προγραμματίζονται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προγραμμάτων αλλαγής του στόλου και από προκηρύξεις μέσω ΕΣΠΑ, αλλά και από τις δωρεές και του Νιάρχου και του </w:t>
      </w:r>
      <w:r>
        <w:rPr>
          <w:rFonts w:eastAsia="Times New Roman" w:cs="Times New Roman"/>
          <w:szCs w:val="24"/>
        </w:rPr>
        <w:t>α</w:t>
      </w:r>
      <w:r>
        <w:rPr>
          <w:rFonts w:eastAsia="Times New Roman" w:cs="Times New Roman"/>
          <w:szCs w:val="24"/>
        </w:rPr>
        <w:t xml:space="preserve">γωγού </w:t>
      </w:r>
      <w:r>
        <w:rPr>
          <w:rFonts w:eastAsia="Times New Roman" w:cs="Times New Roman"/>
          <w:szCs w:val="24"/>
          <w:lang w:val="en-US"/>
        </w:rPr>
        <w:t>TAP</w:t>
      </w:r>
      <w:r>
        <w:rPr>
          <w:rFonts w:eastAsia="Times New Roman" w:cs="Times New Roman"/>
          <w:szCs w:val="24"/>
        </w:rPr>
        <w:t>, να αντικατασταθεί ένα πολύ μ</w:t>
      </w:r>
      <w:r>
        <w:rPr>
          <w:rFonts w:eastAsia="Times New Roman" w:cs="Times New Roman"/>
          <w:szCs w:val="24"/>
        </w:rPr>
        <w:t xml:space="preserve">εγάλο κομμάτι του στόλου σε όλη την Ελλάδα. Τα ασθενοφόρα από τον Νιάρχο είναι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γύρω στα </w:t>
      </w:r>
      <w:proofErr w:type="spellStart"/>
      <w:r>
        <w:rPr>
          <w:rFonts w:eastAsia="Times New Roman" w:cs="Times New Roman"/>
          <w:szCs w:val="24"/>
        </w:rPr>
        <w:t>εκατόν</w:t>
      </w:r>
      <w:proofErr w:type="spellEnd"/>
      <w:r>
        <w:rPr>
          <w:rFonts w:eastAsia="Times New Roman" w:cs="Times New Roman"/>
          <w:szCs w:val="24"/>
        </w:rPr>
        <w:t xml:space="preserve"> πενήντα είναι τα ασθενοφόρα που παίρνουμε </w:t>
      </w:r>
      <w:r w:rsidRPr="00717EBB">
        <w:rPr>
          <w:rFonts w:eastAsia="Times New Roman" w:cs="Times New Roman"/>
          <w:szCs w:val="24"/>
        </w:rPr>
        <w:t xml:space="preserve">εμείς σε συνεργασία με διάφορες </w:t>
      </w:r>
      <w:r w:rsidRPr="00717EBB">
        <w:rPr>
          <w:rFonts w:eastAsia="Times New Roman" w:cs="Times New Roman"/>
          <w:szCs w:val="24"/>
        </w:rPr>
        <w:t>π</w:t>
      </w:r>
      <w:r w:rsidRPr="00717EBB">
        <w:rPr>
          <w:rFonts w:eastAsia="Times New Roman" w:cs="Times New Roman"/>
          <w:szCs w:val="24"/>
        </w:rPr>
        <w:t xml:space="preserve">εριφέρειες και άλλα τριάντα είναι από τον αγωγό </w:t>
      </w:r>
      <w:r w:rsidRPr="00717EBB">
        <w:rPr>
          <w:rFonts w:eastAsia="Times New Roman" w:cs="Times New Roman"/>
          <w:szCs w:val="24"/>
          <w:lang w:val="en-US"/>
        </w:rPr>
        <w:t>TAP</w:t>
      </w:r>
      <w:r w:rsidRPr="00717EBB">
        <w:rPr>
          <w:rFonts w:eastAsia="Times New Roman" w:cs="Times New Roman"/>
          <w:szCs w:val="24"/>
        </w:rPr>
        <w:t xml:space="preserve">. </w:t>
      </w:r>
    </w:p>
    <w:p w14:paraId="311BE60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υπολογίζω εδώ ασθενοφόρα</w:t>
      </w:r>
      <w:r>
        <w:rPr>
          <w:rFonts w:eastAsia="Times New Roman" w:cs="Times New Roman"/>
          <w:szCs w:val="24"/>
        </w:rPr>
        <w:t>,</w:t>
      </w:r>
      <w:r>
        <w:rPr>
          <w:rFonts w:eastAsia="Times New Roman" w:cs="Times New Roman"/>
          <w:szCs w:val="24"/>
        </w:rPr>
        <w:t xml:space="preserve"> τα οποία αγοράζονται είτε από ΕΣΠΑ είτε από ίδιους πόρους σε διάφορα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όπως είναι αυτά που είχαν παρθεί εδώ το 2014 και τα οποία ήταν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αλλά δεν τα χρησιμοποιούσαν εκεί, ήταν καινούργια. Πάλι αυτή η Κ</w:t>
      </w:r>
      <w:r>
        <w:rPr>
          <w:rFonts w:eastAsia="Times New Roman" w:cs="Times New Roman"/>
          <w:szCs w:val="24"/>
        </w:rPr>
        <w:t xml:space="preserve">υβέρνηση τα πήρε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και τα χρησιμοποιεί το ΕΚΑΒ. </w:t>
      </w:r>
    </w:p>
    <w:p w14:paraId="311BE610" w14:textId="77777777" w:rsidR="003F1A9B" w:rsidRDefault="0091327C">
      <w:pPr>
        <w:spacing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 xml:space="preserve">Ευχαριστούμε πολύ τον Υπουργό. </w:t>
      </w:r>
    </w:p>
    <w:p w14:paraId="311BE611" w14:textId="77777777" w:rsidR="003F1A9B" w:rsidRDefault="0091327C">
      <w:pPr>
        <w:spacing w:line="600" w:lineRule="auto"/>
        <w:ind w:firstLine="720"/>
        <w:jc w:val="both"/>
        <w:rPr>
          <w:rFonts w:eastAsia="Times New Roman"/>
          <w:bCs/>
        </w:rPr>
      </w:pPr>
      <w:r>
        <w:rPr>
          <w:rFonts w:eastAsia="Times New Roman"/>
          <w:bCs/>
        </w:rPr>
        <w:lastRenderedPageBreak/>
        <w:t xml:space="preserve">Αγαπητέ, κύριε </w:t>
      </w:r>
      <w:proofErr w:type="spellStart"/>
      <w:r>
        <w:rPr>
          <w:rFonts w:eastAsia="Times New Roman"/>
          <w:bCs/>
        </w:rPr>
        <w:t>Σαρίδη</w:t>
      </w:r>
      <w:proofErr w:type="spellEnd"/>
      <w:r>
        <w:rPr>
          <w:rFonts w:eastAsia="Times New Roman"/>
          <w:bCs/>
        </w:rPr>
        <w:t>, έχετε τη δευτερολογία σας για τρία λεπτά.</w:t>
      </w:r>
    </w:p>
    <w:p w14:paraId="311BE612" w14:textId="77777777" w:rsidR="003F1A9B" w:rsidRDefault="0091327C">
      <w:pPr>
        <w:spacing w:line="600" w:lineRule="auto"/>
        <w:ind w:firstLine="720"/>
        <w:jc w:val="both"/>
        <w:rPr>
          <w:rFonts w:eastAsia="Times New Roman"/>
          <w:bCs/>
        </w:rPr>
      </w:pPr>
      <w:r>
        <w:rPr>
          <w:rFonts w:eastAsia="Times New Roman"/>
          <w:b/>
          <w:bCs/>
        </w:rPr>
        <w:t>ΙΩΑΝΝΗΣ ΣΑΡΙΔΗΣ:</w:t>
      </w:r>
      <w:r>
        <w:rPr>
          <w:rFonts w:eastAsia="Times New Roman"/>
          <w:bCs/>
        </w:rPr>
        <w:t xml:space="preserve"> Ευχαριστώ, κύριε Πρόεδρε.</w:t>
      </w:r>
    </w:p>
    <w:p w14:paraId="311BE613" w14:textId="77777777" w:rsidR="003F1A9B" w:rsidRDefault="0091327C">
      <w:pPr>
        <w:spacing w:line="600" w:lineRule="auto"/>
        <w:ind w:firstLine="720"/>
        <w:jc w:val="both"/>
        <w:rPr>
          <w:rFonts w:eastAsia="Times New Roman"/>
          <w:bCs/>
        </w:rPr>
      </w:pPr>
      <w:r>
        <w:rPr>
          <w:rFonts w:eastAsia="Times New Roman"/>
          <w:bCs/>
        </w:rPr>
        <w:t xml:space="preserve">Κύριε Υπουργέ, </w:t>
      </w:r>
      <w:r>
        <w:rPr>
          <w:rFonts w:eastAsia="Times New Roman"/>
          <w:bCs/>
        </w:rPr>
        <w:t xml:space="preserve">να ξεκινήσω ότι η επικοινωνιακή πολιτική είναι θέμα της Κυβέρνησης. Εσείς θα πρέπει να το διαφημίσετε αυτό και όχι να ψάξουμε να το βρούμε εμείς. Άρα, λοιπόν, δεν είναι θέμα δικό μας. </w:t>
      </w:r>
    </w:p>
    <w:p w14:paraId="311BE614" w14:textId="77777777" w:rsidR="003F1A9B" w:rsidRDefault="0091327C">
      <w:pPr>
        <w:spacing w:line="600" w:lineRule="auto"/>
        <w:ind w:firstLine="720"/>
        <w:jc w:val="both"/>
        <w:rPr>
          <w:rFonts w:eastAsia="Times New Roman"/>
          <w:bCs/>
        </w:rPr>
      </w:pPr>
      <w:r>
        <w:rPr>
          <w:rFonts w:eastAsia="Times New Roman"/>
          <w:bCs/>
        </w:rPr>
        <w:t xml:space="preserve">Δεύτερον, κύριε Υπουργέ, είπατε ότι ουσιαστικά έχουμε αυτή τη στιγμή </w:t>
      </w:r>
      <w:r>
        <w:rPr>
          <w:rFonts w:eastAsia="Times New Roman"/>
          <w:bCs/>
        </w:rPr>
        <w:t>στη Χαλκιδική δώδεκα οχήματα τα οποία είναι εν λειτουργία, εκτός των δ</w:t>
      </w:r>
      <w:r>
        <w:rPr>
          <w:rFonts w:eastAsia="Times New Roman"/>
          <w:bCs/>
        </w:rPr>
        <w:t>ύο</w:t>
      </w:r>
      <w:r>
        <w:rPr>
          <w:rFonts w:eastAsia="Times New Roman"/>
          <w:bCs/>
        </w:rPr>
        <w:t xml:space="preserve"> τα οποία λειτουργούν εφεδρικά. Είπατε ότι έχουμε δώδεκα και δ</w:t>
      </w:r>
      <w:r>
        <w:rPr>
          <w:rFonts w:eastAsia="Times New Roman"/>
          <w:bCs/>
        </w:rPr>
        <w:t>ύ</w:t>
      </w:r>
      <w:r>
        <w:rPr>
          <w:rFonts w:eastAsia="Times New Roman"/>
          <w:bCs/>
        </w:rPr>
        <w:t xml:space="preserve">ο εφεδρικά. Είπατε ότι γι’ αυτά τα οχήματα έχουμε είκοσι επτά άτομα συν άλλους έξι, δηλαδή σύνολο τριάντα τρία άτομα για </w:t>
      </w:r>
      <w:r>
        <w:rPr>
          <w:rFonts w:eastAsia="Times New Roman"/>
          <w:bCs/>
        </w:rPr>
        <w:t xml:space="preserve">δώδεκα οχήματα. </w:t>
      </w:r>
    </w:p>
    <w:p w14:paraId="311BE615" w14:textId="77777777" w:rsidR="003F1A9B" w:rsidRDefault="0091327C">
      <w:pPr>
        <w:spacing w:line="600" w:lineRule="auto"/>
        <w:ind w:firstLine="720"/>
        <w:jc w:val="both"/>
        <w:rPr>
          <w:rFonts w:eastAsia="Times New Roman"/>
          <w:bCs/>
        </w:rPr>
      </w:pPr>
      <w:r>
        <w:rPr>
          <w:rFonts w:eastAsia="Times New Roman"/>
          <w:bCs/>
        </w:rPr>
        <w:t>Θα μου απαντήσετε στη δευτερολογία σας, αν έχω αντιληφθεί εσφαλμένα αυτά που είπατε εσείς. Τα άτομα αυτά…</w:t>
      </w:r>
    </w:p>
    <w:p w14:paraId="311BE616" w14:textId="77777777" w:rsidR="003F1A9B" w:rsidRDefault="0091327C">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Οδηγοί υπάρχουν στα </w:t>
      </w:r>
      <w:r>
        <w:rPr>
          <w:rFonts w:eastAsia="Times New Roman"/>
          <w:bCs/>
        </w:rPr>
        <w:t>κ</w:t>
      </w:r>
      <w:r>
        <w:rPr>
          <w:rFonts w:eastAsia="Times New Roman"/>
          <w:bCs/>
        </w:rPr>
        <w:t xml:space="preserve">έντρα </w:t>
      </w:r>
      <w:r>
        <w:rPr>
          <w:rFonts w:eastAsia="Times New Roman"/>
          <w:bCs/>
        </w:rPr>
        <w:t>υ</w:t>
      </w:r>
      <w:r>
        <w:rPr>
          <w:rFonts w:eastAsia="Times New Roman"/>
          <w:bCs/>
        </w:rPr>
        <w:t xml:space="preserve">γείας και βγαίνουν από κοινού. </w:t>
      </w:r>
    </w:p>
    <w:p w14:paraId="311BE617" w14:textId="77777777" w:rsidR="003F1A9B" w:rsidRDefault="0091327C">
      <w:pPr>
        <w:spacing w:line="600" w:lineRule="auto"/>
        <w:ind w:firstLine="720"/>
        <w:jc w:val="both"/>
        <w:rPr>
          <w:rFonts w:eastAsia="Times New Roman"/>
          <w:bCs/>
        </w:rPr>
      </w:pPr>
      <w:r>
        <w:rPr>
          <w:rFonts w:eastAsia="Times New Roman"/>
          <w:b/>
          <w:bCs/>
        </w:rPr>
        <w:lastRenderedPageBreak/>
        <w:t>ΙΩΑΝΝΗΣ ΣΑΡΙΔΗΣ:</w:t>
      </w:r>
      <w:r>
        <w:rPr>
          <w:rFonts w:eastAsia="Times New Roman"/>
          <w:bCs/>
        </w:rPr>
        <w:t xml:space="preserve"> Ναι, όμως,</w:t>
      </w:r>
      <w:r>
        <w:rPr>
          <w:rFonts w:eastAsia="Times New Roman"/>
          <w:bCs/>
        </w:rPr>
        <w:t xml:space="preserve"> εγώ γνωρίζω από επικοινωνία την οποία είχα με τον </w:t>
      </w:r>
      <w:r>
        <w:rPr>
          <w:rFonts w:eastAsia="Times New Roman"/>
          <w:bCs/>
        </w:rPr>
        <w:t>π</w:t>
      </w:r>
      <w:r>
        <w:rPr>
          <w:rFonts w:eastAsia="Times New Roman"/>
          <w:bCs/>
        </w:rPr>
        <w:t xml:space="preserve">ρόεδρο των </w:t>
      </w:r>
      <w:r>
        <w:rPr>
          <w:rFonts w:eastAsia="Times New Roman"/>
          <w:bCs/>
        </w:rPr>
        <w:t>ε</w:t>
      </w:r>
      <w:r>
        <w:rPr>
          <w:rFonts w:eastAsia="Times New Roman"/>
          <w:bCs/>
        </w:rPr>
        <w:t>ργαζομένων του ΕΚΑΒ Χαλκιδικής, ότι για κάθε ασθενοφόρο που βγαίνει σε ημερήσια βάρδια χρειάζονται έντεκα άτομα. Άρα, λοιπόν, για τα δώδεκα ασθενοφόρα που εσείς λέτε ότι κινούνται σε εικοσιτετ</w:t>
      </w:r>
      <w:r>
        <w:rPr>
          <w:rFonts w:eastAsia="Times New Roman"/>
          <w:bCs/>
        </w:rPr>
        <w:t>ράωρη βάση…</w:t>
      </w:r>
    </w:p>
    <w:p w14:paraId="311BE618" w14:textId="77777777" w:rsidR="003F1A9B" w:rsidRDefault="0091327C">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Δεν είπα αυτό. </w:t>
      </w:r>
    </w:p>
    <w:p w14:paraId="311BE619" w14:textId="77777777" w:rsidR="003F1A9B" w:rsidRDefault="0091327C">
      <w:pPr>
        <w:spacing w:line="600" w:lineRule="auto"/>
        <w:ind w:firstLine="720"/>
        <w:jc w:val="both"/>
        <w:rPr>
          <w:rFonts w:eastAsia="Times New Roman"/>
          <w:bCs/>
        </w:rPr>
      </w:pPr>
      <w:r>
        <w:rPr>
          <w:rFonts w:eastAsia="Times New Roman"/>
          <w:b/>
          <w:bCs/>
        </w:rPr>
        <w:t>ΙΩΑΝΝΗΣ ΣΑΡΙΔΗΣ:</w:t>
      </w:r>
      <w:r>
        <w:rPr>
          <w:rFonts w:eastAsia="Times New Roman"/>
          <w:bCs/>
        </w:rPr>
        <w:t xml:space="preserve"> Έξι ασθενοφόρα σε εικοσιτετράωρη βάση;</w:t>
      </w:r>
    </w:p>
    <w:p w14:paraId="311BE61A" w14:textId="77777777" w:rsidR="003F1A9B" w:rsidRDefault="0091327C">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Έξι ασθενοφόρα το πρωί, τέσσερα το απόγευμα και τρία το βράδυ.</w:t>
      </w:r>
    </w:p>
    <w:p w14:paraId="311BE61B" w14:textId="77777777" w:rsidR="003F1A9B" w:rsidRDefault="0091327C">
      <w:pPr>
        <w:spacing w:line="600" w:lineRule="auto"/>
        <w:ind w:firstLine="720"/>
        <w:jc w:val="both"/>
        <w:rPr>
          <w:rFonts w:eastAsia="Times New Roman"/>
          <w:bCs/>
        </w:rPr>
      </w:pPr>
      <w:r>
        <w:rPr>
          <w:rFonts w:eastAsia="Times New Roman"/>
          <w:b/>
          <w:bCs/>
        </w:rPr>
        <w:t>ΙΩΑΝΝΗΣ ΣΑΡΙΔΗΣ:</w:t>
      </w:r>
      <w:r>
        <w:rPr>
          <w:rFonts w:eastAsia="Times New Roman"/>
          <w:bCs/>
        </w:rPr>
        <w:t xml:space="preserve"> Για όλα αυτά χρειάζονται για κάθε ασθενοφόρο έντεκα </w:t>
      </w:r>
      <w:proofErr w:type="spellStart"/>
      <w:r>
        <w:rPr>
          <w:rFonts w:eastAsia="Times New Roman"/>
          <w:bCs/>
        </w:rPr>
        <w:t>διασώστες</w:t>
      </w:r>
      <w:proofErr w:type="spellEnd"/>
      <w:r>
        <w:rPr>
          <w:rFonts w:eastAsia="Times New Roman"/>
          <w:bCs/>
        </w:rPr>
        <w:t xml:space="preserve">. Υπάρχουν; </w:t>
      </w:r>
    </w:p>
    <w:p w14:paraId="311BE61C" w14:textId="77777777" w:rsidR="003F1A9B" w:rsidRDefault="0091327C">
      <w:pPr>
        <w:spacing w:line="600" w:lineRule="auto"/>
        <w:ind w:firstLine="720"/>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Σας απάντησα.</w:t>
      </w:r>
    </w:p>
    <w:p w14:paraId="311BE61D" w14:textId="77777777" w:rsidR="003F1A9B" w:rsidRDefault="0091327C">
      <w:pPr>
        <w:spacing w:line="600" w:lineRule="auto"/>
        <w:ind w:firstLine="720"/>
        <w:jc w:val="both"/>
        <w:rPr>
          <w:rFonts w:eastAsia="Times New Roman"/>
          <w:bCs/>
        </w:rPr>
      </w:pPr>
      <w:r>
        <w:rPr>
          <w:rFonts w:eastAsia="Times New Roman"/>
          <w:b/>
          <w:bCs/>
        </w:rPr>
        <w:lastRenderedPageBreak/>
        <w:t>ΠΡΟΕΔΡΕΥΩΝ (Δημήτριος Καμμένος):</w:t>
      </w:r>
      <w:r>
        <w:rPr>
          <w:rFonts w:eastAsia="Times New Roman"/>
          <w:bCs/>
        </w:rPr>
        <w:t xml:space="preserve"> Κύριε Υπουργέ, θα απαντήσετε στη δευτερολογία σας. </w:t>
      </w:r>
    </w:p>
    <w:p w14:paraId="311BE61E" w14:textId="77777777" w:rsidR="003F1A9B" w:rsidRDefault="0091327C">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Σαρίδη</w:t>
      </w:r>
      <w:proofErr w:type="spellEnd"/>
      <w:r>
        <w:rPr>
          <w:rFonts w:eastAsia="Times New Roman"/>
          <w:bCs/>
        </w:rPr>
        <w:t>, κλείστε την ερώτησή σα</w:t>
      </w:r>
      <w:r>
        <w:rPr>
          <w:rFonts w:eastAsia="Times New Roman"/>
          <w:bCs/>
        </w:rPr>
        <w:t xml:space="preserve">ς για να απαντήσει και ο Υπουργός. </w:t>
      </w:r>
    </w:p>
    <w:p w14:paraId="311BE61F" w14:textId="77777777" w:rsidR="003F1A9B" w:rsidRDefault="0091327C">
      <w:pPr>
        <w:spacing w:line="600" w:lineRule="auto"/>
        <w:ind w:firstLine="720"/>
        <w:jc w:val="both"/>
        <w:rPr>
          <w:rFonts w:eastAsia="Times New Roman"/>
          <w:bCs/>
        </w:rPr>
      </w:pPr>
      <w:r>
        <w:rPr>
          <w:rFonts w:eastAsia="Times New Roman"/>
          <w:b/>
          <w:bCs/>
        </w:rPr>
        <w:t>ΙΩΑΝΝΗΣ ΣΑΡΙΔΗΣ:</w:t>
      </w:r>
      <w:r>
        <w:rPr>
          <w:rFonts w:eastAsia="Times New Roman"/>
          <w:bCs/>
        </w:rPr>
        <w:t xml:space="preserve"> Μπορείτε να μου απαντήσετε στη δευτερολογία σας. </w:t>
      </w:r>
    </w:p>
    <w:p w14:paraId="311BE620" w14:textId="77777777" w:rsidR="003F1A9B" w:rsidRDefault="0091327C">
      <w:pPr>
        <w:spacing w:line="600" w:lineRule="auto"/>
        <w:ind w:firstLine="720"/>
        <w:jc w:val="both"/>
        <w:rPr>
          <w:rFonts w:eastAsia="Times New Roman"/>
          <w:bCs/>
        </w:rPr>
      </w:pPr>
      <w:r>
        <w:rPr>
          <w:rFonts w:eastAsia="Times New Roman"/>
          <w:bCs/>
        </w:rPr>
        <w:t>Και να σας θυμίζω ότι την ίδια αυτή ερώτηση, όχι για τη Χαλκιδική, αλλά γενικά για τα ασθενοφόρα, την είχαμε συζητήσει εγώ κι εσείς πριν από ένα χρόνο, σ</w:t>
      </w:r>
      <w:r>
        <w:rPr>
          <w:rFonts w:eastAsia="Times New Roman"/>
          <w:bCs/>
        </w:rPr>
        <w:t xml:space="preserve">ε συνδυασμό με τη διακοπή της προκήρυξης του διαγωνισμού για τα λοιπά ασθενοφόρα, τα οποία ενενήντα ασθενοφόρα αφορούσαν και την Περιφέρεια Κεντρικής Μακεδονίας. </w:t>
      </w:r>
    </w:p>
    <w:p w14:paraId="311BE621" w14:textId="77777777" w:rsidR="003F1A9B" w:rsidRDefault="0091327C">
      <w:pPr>
        <w:spacing w:line="600" w:lineRule="auto"/>
        <w:ind w:firstLine="720"/>
        <w:jc w:val="both"/>
        <w:rPr>
          <w:rFonts w:eastAsia="Times New Roman"/>
          <w:bCs/>
        </w:rPr>
      </w:pPr>
      <w:r>
        <w:rPr>
          <w:rFonts w:eastAsia="Times New Roman"/>
          <w:bCs/>
        </w:rPr>
        <w:t xml:space="preserve">Ευχαριστώ πολύ. </w:t>
      </w:r>
    </w:p>
    <w:p w14:paraId="311BE622" w14:textId="77777777" w:rsidR="003F1A9B" w:rsidRDefault="0091327C">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Κύριε Υπουργέ, αν θέλετε να απαντήσετε στις</w:t>
      </w:r>
      <w:r>
        <w:rPr>
          <w:rFonts w:eastAsia="Times New Roman"/>
          <w:bCs/>
        </w:rPr>
        <w:t xml:space="preserve"> ερωτήσεις του κυρίου </w:t>
      </w:r>
      <w:proofErr w:type="spellStart"/>
      <w:r>
        <w:rPr>
          <w:rFonts w:eastAsia="Times New Roman"/>
          <w:bCs/>
        </w:rPr>
        <w:t>Σαρίδη</w:t>
      </w:r>
      <w:proofErr w:type="spellEnd"/>
      <w:r>
        <w:rPr>
          <w:rFonts w:eastAsia="Times New Roman"/>
          <w:bCs/>
        </w:rPr>
        <w:t xml:space="preserve">, έχετε τον λόγο για τη δευτερολογία σας. </w:t>
      </w:r>
    </w:p>
    <w:p w14:paraId="311BE623" w14:textId="77777777" w:rsidR="003F1A9B" w:rsidRDefault="0091327C">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Θα απαντήσω σύντομα. </w:t>
      </w:r>
    </w:p>
    <w:p w14:paraId="311BE624" w14:textId="77777777" w:rsidR="003F1A9B" w:rsidRDefault="0091327C">
      <w:pPr>
        <w:spacing w:line="600" w:lineRule="auto"/>
        <w:ind w:firstLine="720"/>
        <w:jc w:val="both"/>
        <w:rPr>
          <w:rFonts w:eastAsia="Times New Roman"/>
          <w:bCs/>
        </w:rPr>
      </w:pPr>
      <w:r>
        <w:rPr>
          <w:rFonts w:eastAsia="Times New Roman"/>
          <w:bCs/>
        </w:rPr>
        <w:lastRenderedPageBreak/>
        <w:t xml:space="preserve">Επαναλαμβάνω, κύριε </w:t>
      </w:r>
      <w:proofErr w:type="spellStart"/>
      <w:r>
        <w:rPr>
          <w:rFonts w:eastAsia="Times New Roman"/>
          <w:bCs/>
        </w:rPr>
        <w:t>Σαρίδη</w:t>
      </w:r>
      <w:proofErr w:type="spellEnd"/>
      <w:r>
        <w:rPr>
          <w:rFonts w:eastAsia="Times New Roman"/>
          <w:bCs/>
        </w:rPr>
        <w:t xml:space="preserve">: Είκοσι επτά είναι οι μόνιμοι, έξι είναι οι μεταθέσεις, δεκατέσσερις και δώδεκα είναι για </w:t>
      </w:r>
      <w:r>
        <w:rPr>
          <w:rFonts w:eastAsia="Times New Roman"/>
          <w:bCs/>
        </w:rPr>
        <w:t>το πρώτο κομμάτι της τουριστικής περιόδου. Το δεύτερο είναι η μετακίνηση προσωπικού του ΕΚΑΒ από άλλες περιφέρειες προς τα εκεί για την ενίσχυση της τουριστικής περιόδου με τη σύμφωνη γνώμη των υπαλλήλων. Δεν χρειάζονται τον χειμώνα έξι, έχει πολύ λιγότερη</w:t>
      </w:r>
      <w:r>
        <w:rPr>
          <w:rFonts w:eastAsia="Times New Roman"/>
          <w:bCs/>
        </w:rPr>
        <w:t xml:space="preserve"> κίνηση. Το καλοκαίρι χρειάζονται έξι στην πρωινή βάρδια. </w:t>
      </w:r>
    </w:p>
    <w:p w14:paraId="311BE62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Δεύτερον, υπάρχουν οδηγοί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οι οποίοι συμμετέχουν σε βάρδιες και βγαίνει ένα κοινό πρόγραμμα ανάμεσα στον τομέα του ΕΚΑΒ και στα ασθενοφόρα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όπως γίνεται σε </w:t>
      </w:r>
      <w:r>
        <w:rPr>
          <w:rFonts w:eastAsia="Times New Roman" w:cs="Times New Roman"/>
          <w:szCs w:val="24"/>
        </w:rPr>
        <w:t xml:space="preserve">όλη την Ελλάδα. Και έτσι πρέπει να γίνεται, γιατί θέλουμε συνέργειες, δεν θέλουμε σπατάλη πόρων, ούτε ανθρώπινων ούτε υλικών. </w:t>
      </w:r>
    </w:p>
    <w:p w14:paraId="311BE62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Για τα ασθενοφόρα της </w:t>
      </w:r>
      <w:r>
        <w:rPr>
          <w:rFonts w:eastAsia="Times New Roman" w:cs="Times New Roman"/>
          <w:szCs w:val="24"/>
        </w:rPr>
        <w:t>κ</w:t>
      </w:r>
      <w:r>
        <w:rPr>
          <w:rFonts w:eastAsia="Times New Roman" w:cs="Times New Roman"/>
          <w:szCs w:val="24"/>
        </w:rPr>
        <w:t xml:space="preserve">εντρικής Μακεδονίας θα </w:t>
      </w:r>
      <w:proofErr w:type="spellStart"/>
      <w:r>
        <w:rPr>
          <w:rFonts w:eastAsia="Times New Roman" w:cs="Times New Roman"/>
          <w:szCs w:val="24"/>
        </w:rPr>
        <w:t>επαναπροκηρυχθεί</w:t>
      </w:r>
      <w:proofErr w:type="spellEnd"/>
      <w:r>
        <w:rPr>
          <w:rFonts w:eastAsia="Times New Roman" w:cs="Times New Roman"/>
          <w:szCs w:val="24"/>
        </w:rPr>
        <w:t xml:space="preserve"> ο διαγωνισμός. Έχει ολοκληρωθεί η διαδικασία των τεχνικών προδιαγρ</w:t>
      </w:r>
      <w:r>
        <w:rPr>
          <w:rFonts w:eastAsia="Times New Roman" w:cs="Times New Roman"/>
          <w:szCs w:val="24"/>
        </w:rPr>
        <w:t xml:space="preserve">αφών, όπως και για την Αττική και για τη </w:t>
      </w:r>
      <w:r>
        <w:rPr>
          <w:rFonts w:eastAsia="Times New Roman" w:cs="Times New Roman"/>
          <w:szCs w:val="24"/>
        </w:rPr>
        <w:t>δ</w:t>
      </w:r>
      <w:r>
        <w:rPr>
          <w:rFonts w:eastAsia="Times New Roman" w:cs="Times New Roman"/>
          <w:szCs w:val="24"/>
        </w:rPr>
        <w:t xml:space="preserve">υτική Μακεδονία και για την </w:t>
      </w:r>
      <w:r>
        <w:rPr>
          <w:rFonts w:eastAsia="Times New Roman" w:cs="Times New Roman"/>
          <w:szCs w:val="24"/>
        </w:rPr>
        <w:t>κ</w:t>
      </w:r>
      <w:r>
        <w:rPr>
          <w:rFonts w:eastAsia="Times New Roman" w:cs="Times New Roman"/>
          <w:szCs w:val="24"/>
        </w:rPr>
        <w:t>εντρική Μακεδονία και για τις άλλες περιφέρειες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στις οποίες</w:t>
      </w:r>
      <w:r>
        <w:rPr>
          <w:rFonts w:eastAsia="Times New Roman" w:cs="Times New Roman"/>
          <w:szCs w:val="24"/>
        </w:rPr>
        <w:t xml:space="preserve"> δεν ολοκληρώθηκε ο προηγούμενος διαγωνισμός. Θα υλοποιηθεί τώρα. </w:t>
      </w:r>
    </w:p>
    <w:p w14:paraId="311BE62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Και θα απαντήσω πιο συνολικά και πολύ πιο αναλυτικά για το</w:t>
      </w:r>
      <w:r>
        <w:rPr>
          <w:rFonts w:eastAsia="Times New Roman" w:cs="Times New Roman"/>
          <w:szCs w:val="24"/>
        </w:rPr>
        <w:t xml:space="preserve"> θέμα αυτό στην άλλη ερώτηση που έπεται, του κ. Φωτήλα. </w:t>
      </w:r>
    </w:p>
    <w:p w14:paraId="311BE628"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Υπουργό. </w:t>
      </w:r>
    </w:p>
    <w:p w14:paraId="311BE629" w14:textId="77777777" w:rsidR="003F1A9B" w:rsidRDefault="0091327C">
      <w:pPr>
        <w:spacing w:line="600" w:lineRule="auto"/>
        <w:ind w:firstLine="720"/>
        <w:jc w:val="both"/>
        <w:rPr>
          <w:rFonts w:eastAsia="Times New Roman"/>
          <w:color w:val="000000"/>
          <w:sz w:val="17"/>
          <w:szCs w:val="17"/>
        </w:rPr>
      </w:pPr>
      <w:r>
        <w:rPr>
          <w:rFonts w:eastAsia="Times New Roman"/>
          <w:szCs w:val="24"/>
        </w:rPr>
        <w:t>Θα συζητηθεί</w:t>
      </w:r>
      <w:r>
        <w:rPr>
          <w:rFonts w:eastAsia="Times New Roman"/>
          <w:szCs w:val="24"/>
        </w:rPr>
        <w:t xml:space="preserve"> η έκτη με αριθμό </w:t>
      </w:r>
      <w:r>
        <w:rPr>
          <w:rFonts w:eastAsia="Times New Roman"/>
          <w:color w:val="000000"/>
          <w:szCs w:val="24"/>
        </w:rPr>
        <w:t>1116/30-6-2017 επίκαιρη ερώτηση δεύτερου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προς τον Υπουργό </w:t>
      </w:r>
      <w:r>
        <w:rPr>
          <w:rFonts w:eastAsia="Times New Roman"/>
          <w:bCs/>
          <w:color w:val="000000"/>
          <w:szCs w:val="24"/>
        </w:rPr>
        <w:t>Υγείας,</w:t>
      </w:r>
      <w:r>
        <w:rPr>
          <w:rFonts w:eastAsia="Times New Roman"/>
          <w:b/>
          <w:bCs/>
          <w:color w:val="000000"/>
          <w:szCs w:val="24"/>
        </w:rPr>
        <w:t> </w:t>
      </w:r>
      <w:r>
        <w:rPr>
          <w:rFonts w:eastAsia="Times New Roman"/>
          <w:color w:val="000000"/>
          <w:szCs w:val="24"/>
        </w:rPr>
        <w:t xml:space="preserve">σχετικά με την </w:t>
      </w:r>
      <w:proofErr w:type="spellStart"/>
      <w:r>
        <w:rPr>
          <w:rFonts w:eastAsia="Times New Roman"/>
          <w:color w:val="000000"/>
          <w:szCs w:val="24"/>
        </w:rPr>
        <w:t>υποστελέχωση</w:t>
      </w:r>
      <w:proofErr w:type="spellEnd"/>
      <w:r>
        <w:rPr>
          <w:rFonts w:eastAsia="Times New Roman"/>
          <w:color w:val="000000"/>
          <w:szCs w:val="24"/>
        </w:rPr>
        <w:t xml:space="preserve"> του Γενικού Νοσοκομείου </w:t>
      </w:r>
      <w:r>
        <w:rPr>
          <w:rFonts w:eastAsia="Times New Roman"/>
          <w:color w:val="000000"/>
          <w:szCs w:val="24"/>
        </w:rPr>
        <w:t>«</w:t>
      </w:r>
      <w:r>
        <w:rPr>
          <w:rFonts w:eastAsia="Times New Roman"/>
          <w:color w:val="000000"/>
          <w:szCs w:val="24"/>
        </w:rPr>
        <w:t>Παπαγεωργίου</w:t>
      </w:r>
      <w:r>
        <w:rPr>
          <w:rFonts w:eastAsia="Times New Roman"/>
          <w:color w:val="000000"/>
          <w:szCs w:val="24"/>
        </w:rPr>
        <w:t>»</w:t>
      </w:r>
      <w:r>
        <w:rPr>
          <w:rFonts w:eastAsia="Times New Roman"/>
          <w:color w:val="000000"/>
          <w:szCs w:val="24"/>
        </w:rPr>
        <w:t xml:space="preserve"> Θεσσαλονίκης.</w:t>
      </w:r>
      <w:r>
        <w:rPr>
          <w:rFonts w:eastAsia="Times New Roman"/>
          <w:color w:val="000000"/>
          <w:sz w:val="17"/>
          <w:szCs w:val="17"/>
        </w:rPr>
        <w:t xml:space="preserve"> </w:t>
      </w:r>
    </w:p>
    <w:p w14:paraId="311BE62A"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Σαρίδη</w:t>
      </w:r>
      <w:proofErr w:type="spellEnd"/>
      <w:r>
        <w:rPr>
          <w:rFonts w:eastAsia="Times New Roman"/>
          <w:color w:val="000000"/>
          <w:szCs w:val="24"/>
        </w:rPr>
        <w:t>, έχετε τον λόγο για δύο λεπτά.</w:t>
      </w:r>
    </w:p>
    <w:p w14:paraId="311BE62B" w14:textId="77777777" w:rsidR="003F1A9B" w:rsidRDefault="0091327C">
      <w:pPr>
        <w:spacing w:line="600" w:lineRule="auto"/>
        <w:ind w:firstLine="720"/>
        <w:jc w:val="both"/>
        <w:rPr>
          <w:rFonts w:eastAsia="Times New Roman"/>
          <w:color w:val="000000"/>
          <w:szCs w:val="24"/>
        </w:rPr>
      </w:pPr>
      <w:r>
        <w:rPr>
          <w:rFonts w:eastAsia="Times New Roman"/>
          <w:b/>
          <w:color w:val="000000"/>
          <w:szCs w:val="24"/>
        </w:rPr>
        <w:t>ΙΩΑΝΝΗΣ ΣΑΡΙΔΗΣ</w:t>
      </w:r>
      <w:r>
        <w:rPr>
          <w:rFonts w:eastAsia="Times New Roman"/>
          <w:color w:val="000000"/>
          <w:szCs w:val="24"/>
        </w:rPr>
        <w:t xml:space="preserve">: Ευχαριστώ πολύ, κύριε Πρόεδρε. </w:t>
      </w:r>
    </w:p>
    <w:p w14:paraId="311BE62C"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Κύριε Υπουργέ, πριν από έναν χρόνο, τον Σε</w:t>
      </w:r>
      <w:r>
        <w:rPr>
          <w:rFonts w:eastAsia="Times New Roman"/>
          <w:color w:val="000000"/>
          <w:szCs w:val="24"/>
        </w:rPr>
        <w:t xml:space="preserve">πτέμβριο του 2016, είχε γίνει μία επίκαιρη ερώτηση και είχα θέσει υπ’ </w:t>
      </w:r>
      <w:proofErr w:type="spellStart"/>
      <w:r>
        <w:rPr>
          <w:rFonts w:eastAsia="Times New Roman"/>
          <w:color w:val="000000"/>
          <w:szCs w:val="24"/>
        </w:rPr>
        <w:t>όψιν</w:t>
      </w:r>
      <w:proofErr w:type="spellEnd"/>
      <w:r>
        <w:rPr>
          <w:rFonts w:eastAsia="Times New Roman"/>
          <w:color w:val="000000"/>
          <w:szCs w:val="24"/>
        </w:rPr>
        <w:t xml:space="preserve"> σας τη σοβαρότατη </w:t>
      </w:r>
      <w:proofErr w:type="spellStart"/>
      <w:r>
        <w:rPr>
          <w:rFonts w:eastAsia="Times New Roman"/>
          <w:color w:val="000000"/>
          <w:szCs w:val="24"/>
        </w:rPr>
        <w:t>υποστελέχωση</w:t>
      </w:r>
      <w:proofErr w:type="spellEnd"/>
      <w:r>
        <w:rPr>
          <w:rFonts w:eastAsia="Times New Roman"/>
          <w:color w:val="000000"/>
          <w:szCs w:val="24"/>
        </w:rPr>
        <w:t xml:space="preserve"> του Γενικού Νοσοκομείου «Παπαγεωργίου» Θεσσαλονίκης, επισημαίνοντας τις ελλείψεις τόσο σε ιατρικό προσωπικό, που ανέρχονταν σε εξήντα δύο κενές οργανι</w:t>
      </w:r>
      <w:r>
        <w:rPr>
          <w:rFonts w:eastAsia="Times New Roman"/>
          <w:color w:val="000000"/>
          <w:szCs w:val="24"/>
        </w:rPr>
        <w:t>κές θέσεις, όσο και σε νοσηλευτικό, παραϊατρικό και λοιπό προσωπικό, που ανέρχονταν σε διακόσιες ογδόντα τέσσερις κενές θέσεις.</w:t>
      </w:r>
    </w:p>
    <w:p w14:paraId="311BE62D"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lastRenderedPageBreak/>
        <w:t xml:space="preserve">Συνέπεια των παραπάνω ήταν η περιορισμένη λειτουργία τόσο των χειρουργείων όσο και των κλινικών αλλά και των κλινών στη </w:t>
      </w:r>
      <w:r>
        <w:rPr>
          <w:rFonts w:eastAsia="Times New Roman"/>
          <w:color w:val="000000"/>
          <w:szCs w:val="24"/>
        </w:rPr>
        <w:t>μ</w:t>
      </w:r>
      <w:r>
        <w:rPr>
          <w:rFonts w:eastAsia="Times New Roman"/>
          <w:color w:val="000000"/>
          <w:szCs w:val="24"/>
        </w:rPr>
        <w:t xml:space="preserve">ονάδα </w:t>
      </w:r>
      <w:r>
        <w:rPr>
          <w:rFonts w:eastAsia="Times New Roman"/>
          <w:color w:val="000000"/>
          <w:szCs w:val="24"/>
        </w:rPr>
        <w:t>ε</w:t>
      </w:r>
      <w:r>
        <w:rPr>
          <w:rFonts w:eastAsia="Times New Roman"/>
          <w:color w:val="000000"/>
          <w:szCs w:val="24"/>
        </w:rPr>
        <w:t xml:space="preserve">ντατικής </w:t>
      </w:r>
      <w:r>
        <w:rPr>
          <w:rFonts w:eastAsia="Times New Roman"/>
          <w:color w:val="000000"/>
          <w:szCs w:val="24"/>
        </w:rPr>
        <w:t>θ</w:t>
      </w:r>
      <w:r>
        <w:rPr>
          <w:rFonts w:eastAsia="Times New Roman"/>
          <w:color w:val="000000"/>
          <w:szCs w:val="24"/>
        </w:rPr>
        <w:t xml:space="preserve">εραπείας του </w:t>
      </w:r>
      <w:r>
        <w:rPr>
          <w:rFonts w:eastAsia="Times New Roman"/>
          <w:color w:val="000000"/>
          <w:szCs w:val="24"/>
        </w:rPr>
        <w:t>ν</w:t>
      </w:r>
      <w:r>
        <w:rPr>
          <w:rFonts w:eastAsia="Times New Roman"/>
          <w:color w:val="000000"/>
          <w:szCs w:val="24"/>
        </w:rPr>
        <w:t>οσοκομείου.</w:t>
      </w:r>
    </w:p>
    <w:p w14:paraId="311BE62E"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Μετά τη συζήτηση εκείνης της επίκαιρης ερώτησης, κύριε Υπουργέ, στις 29 Σεπτεμβρίου, όπως προκύπτει και από τα Πρακτικά, είχατε αναφέρει τις προσλήψεις δεκαοκτώ επικουρικών και έξι μονίμων γιατρών, ενώ αποδώσατε την αδυν</w:t>
      </w:r>
      <w:r>
        <w:rPr>
          <w:rFonts w:eastAsia="Times New Roman"/>
          <w:color w:val="000000"/>
          <w:szCs w:val="24"/>
        </w:rPr>
        <w:t xml:space="preserve">αμία πλήρους στελέχωσης και στην πολιτική παλαιοτέρων κυβερνήσεων. </w:t>
      </w:r>
    </w:p>
    <w:p w14:paraId="311BE62F"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Σήμερα έρχεται το νοσηλευτικό και το ιατρικό προσωπικό του Νοσοκομείου «Παπαγεωργίου» και δηλώνει ξεκάθαρα τις ελλείψεις που υπάρχουν, βγάζοντας και ένα δελτίο Τύπου, αλλά και καλώντας και</w:t>
      </w:r>
      <w:r>
        <w:rPr>
          <w:rFonts w:eastAsia="Times New Roman"/>
          <w:color w:val="000000"/>
          <w:szCs w:val="24"/>
        </w:rPr>
        <w:t xml:space="preserve"> τα </w:t>
      </w:r>
      <w:r>
        <w:rPr>
          <w:rFonts w:eastAsia="Times New Roman"/>
          <w:color w:val="000000"/>
          <w:szCs w:val="24"/>
        </w:rPr>
        <w:t>μ</w:t>
      </w:r>
      <w:r>
        <w:rPr>
          <w:rFonts w:eastAsia="Times New Roman"/>
          <w:color w:val="000000"/>
          <w:szCs w:val="24"/>
        </w:rPr>
        <w:t xml:space="preserve">έσα </w:t>
      </w:r>
      <w:r>
        <w:rPr>
          <w:rFonts w:eastAsia="Times New Roman"/>
          <w:color w:val="000000"/>
          <w:szCs w:val="24"/>
        </w:rPr>
        <w:t>μαζικής ενημέρωσης</w:t>
      </w:r>
      <w:r>
        <w:rPr>
          <w:rFonts w:eastAsia="Times New Roman"/>
          <w:color w:val="000000"/>
          <w:szCs w:val="24"/>
        </w:rPr>
        <w:t xml:space="preserve"> της Θεσσαλονίκης για να ενημερώσουν για τις ελλείψεις αυτές. </w:t>
      </w:r>
    </w:p>
    <w:p w14:paraId="311BE630"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 xml:space="preserve">Η κατάσταση παραμένει πάρα πολύ άσχημη σε κενές οργανικές θέσεις και έχουμε και πολλές ανενεργές κλίνες στη </w:t>
      </w:r>
      <w:r>
        <w:rPr>
          <w:rFonts w:eastAsia="Times New Roman"/>
          <w:color w:val="000000"/>
          <w:szCs w:val="24"/>
        </w:rPr>
        <w:t>μ</w:t>
      </w:r>
      <w:r>
        <w:rPr>
          <w:rFonts w:eastAsia="Times New Roman"/>
          <w:color w:val="000000"/>
          <w:szCs w:val="24"/>
        </w:rPr>
        <w:t xml:space="preserve">ονάδα </w:t>
      </w:r>
      <w:r>
        <w:rPr>
          <w:rFonts w:eastAsia="Times New Roman"/>
          <w:color w:val="000000"/>
          <w:szCs w:val="24"/>
        </w:rPr>
        <w:t>ε</w:t>
      </w:r>
      <w:r>
        <w:rPr>
          <w:rFonts w:eastAsia="Times New Roman"/>
          <w:color w:val="000000"/>
          <w:szCs w:val="24"/>
        </w:rPr>
        <w:t xml:space="preserve">ντατικής </w:t>
      </w:r>
      <w:r>
        <w:rPr>
          <w:rFonts w:eastAsia="Times New Roman"/>
          <w:color w:val="000000"/>
          <w:szCs w:val="24"/>
        </w:rPr>
        <w:t>θ</w:t>
      </w:r>
      <w:r>
        <w:rPr>
          <w:rFonts w:eastAsia="Times New Roman"/>
          <w:color w:val="000000"/>
          <w:szCs w:val="24"/>
        </w:rPr>
        <w:t xml:space="preserve">εραπείας του </w:t>
      </w:r>
      <w:r>
        <w:rPr>
          <w:rFonts w:eastAsia="Times New Roman"/>
          <w:color w:val="000000"/>
          <w:szCs w:val="24"/>
        </w:rPr>
        <w:t>ν</w:t>
      </w:r>
      <w:r>
        <w:rPr>
          <w:rFonts w:eastAsia="Times New Roman"/>
          <w:color w:val="000000"/>
          <w:szCs w:val="24"/>
        </w:rPr>
        <w:t>οσοκομείου.</w:t>
      </w:r>
    </w:p>
    <w:p w14:paraId="311BE631"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Κατόπιν των παραπάνω, κύριε Υπουργέ, σας ερωτώ ποιος είναι ο σχεδιασμός για την ταχεία πλήρωση των κενών ορ</w:t>
      </w:r>
      <w:r>
        <w:rPr>
          <w:rFonts w:eastAsia="Times New Roman"/>
          <w:color w:val="000000"/>
          <w:szCs w:val="24"/>
        </w:rPr>
        <w:lastRenderedPageBreak/>
        <w:t>γανικών θέσεων του Γενικού Νοσοκομείου «Παπαγεωργίου», ώστε οι πολίτες της Θεσσαλονίκης και της Μακεδονίας να απολαμβάνουν την ποιότητα υγείας που το</w:t>
      </w:r>
      <w:r>
        <w:rPr>
          <w:rFonts w:eastAsia="Times New Roman"/>
          <w:color w:val="000000"/>
          <w:szCs w:val="24"/>
        </w:rPr>
        <w:t xml:space="preserve">υς αξίζει, δεδομένου ότι το συγκεκριμένο </w:t>
      </w:r>
      <w:r>
        <w:rPr>
          <w:rFonts w:eastAsia="Times New Roman"/>
          <w:color w:val="000000"/>
          <w:szCs w:val="24"/>
        </w:rPr>
        <w:t>ν</w:t>
      </w:r>
      <w:r>
        <w:rPr>
          <w:rFonts w:eastAsia="Times New Roman"/>
          <w:color w:val="000000"/>
          <w:szCs w:val="24"/>
        </w:rPr>
        <w:t xml:space="preserve">οσοκομείο καλύπτει το 50% της περιοχής της Θεσσαλονίκης σε πολίτες που παρίστανται στα νοσοκομεία για λόγους υγείας. </w:t>
      </w:r>
    </w:p>
    <w:p w14:paraId="311BE632"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 xml:space="preserve">Ευχαριστώ πολύ. </w:t>
      </w:r>
    </w:p>
    <w:p w14:paraId="311BE633"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w:t>
      </w:r>
    </w:p>
    <w:p w14:paraId="311BE63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Ο Υπουργός έχει τον λόγο για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w:t>
      </w:r>
    </w:p>
    <w:p w14:paraId="311BE635" w14:textId="77777777" w:rsidR="003F1A9B" w:rsidRDefault="0091327C">
      <w:pPr>
        <w:spacing w:line="600" w:lineRule="auto"/>
        <w:ind w:firstLine="720"/>
        <w:jc w:val="both"/>
        <w:rPr>
          <w:rFonts w:eastAsia="Times New Roman"/>
          <w:color w:val="000000"/>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Επειδή έχει χυθεί πολύ μελάνι για το </w:t>
      </w:r>
      <w:r>
        <w:rPr>
          <w:rFonts w:eastAsia="Times New Roman"/>
          <w:color w:val="000000"/>
          <w:szCs w:val="24"/>
        </w:rPr>
        <w:t>Νοσοκομείο «Παπαγεωργίου», εγώ όπως ξέρετε πάντα μιλάω με στοιχεία. Και θυμάμαι πέρυσι, στα τέλη του 2015 με</w:t>
      </w:r>
      <w:r>
        <w:rPr>
          <w:rFonts w:eastAsia="Times New Roman"/>
          <w:color w:val="000000"/>
          <w:szCs w:val="24"/>
        </w:rPr>
        <w:t xml:space="preserve"> αρχές του 2016, να υπάρχει μία πολύ μεγάλη πίεση για το ότι δεν χρηματοδοτείται το </w:t>
      </w:r>
      <w:r>
        <w:rPr>
          <w:rFonts w:eastAsia="Times New Roman"/>
          <w:color w:val="000000"/>
          <w:szCs w:val="24"/>
        </w:rPr>
        <w:t>ν</w:t>
      </w:r>
      <w:r>
        <w:rPr>
          <w:rFonts w:eastAsia="Times New Roman"/>
          <w:color w:val="000000"/>
          <w:szCs w:val="24"/>
        </w:rPr>
        <w:t>οσοκομείο, ότι έχει μείνει στον αέρα κ</w:t>
      </w:r>
      <w:r>
        <w:rPr>
          <w:rFonts w:eastAsia="Times New Roman"/>
          <w:color w:val="000000"/>
          <w:szCs w:val="24"/>
        </w:rPr>
        <w:t>αι λοιπά</w:t>
      </w:r>
      <w:r>
        <w:rPr>
          <w:rFonts w:eastAsia="Times New Roman"/>
          <w:color w:val="000000"/>
          <w:szCs w:val="24"/>
        </w:rPr>
        <w:t xml:space="preserve">. </w:t>
      </w:r>
    </w:p>
    <w:p w14:paraId="311BE636"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 xml:space="preserve">Επειδή έψαξα κάποια πράγματα, είδα </w:t>
      </w:r>
      <w:r>
        <w:rPr>
          <w:rFonts w:eastAsia="Times New Roman"/>
          <w:color w:val="000000"/>
          <w:szCs w:val="24"/>
        </w:rPr>
        <w:t xml:space="preserve">ότι το </w:t>
      </w:r>
      <w:r>
        <w:rPr>
          <w:rFonts w:eastAsia="Times New Roman"/>
          <w:color w:val="000000"/>
          <w:szCs w:val="24"/>
        </w:rPr>
        <w:t xml:space="preserve">2013 το Νοσοκομείο «Παπαγεωργίου» χρηματοδοτήθηκε από τον κρατικό </w:t>
      </w:r>
      <w:r>
        <w:rPr>
          <w:rFonts w:eastAsia="Times New Roman"/>
          <w:color w:val="000000"/>
          <w:szCs w:val="24"/>
        </w:rPr>
        <w:lastRenderedPageBreak/>
        <w:t xml:space="preserve">προϋπολογισμό </w:t>
      </w:r>
      <w:r>
        <w:rPr>
          <w:rFonts w:eastAsia="Times New Roman"/>
          <w:color w:val="000000"/>
          <w:szCs w:val="24"/>
        </w:rPr>
        <w:t>με 30 εκατομμύρια ευρώ, το 2014 με 35 εκατομμύρια ευρώ, το 2015 με 37 εκατομμύρια ευρώ, το 2016 με 37,5 εκατομμύρια ευρώ. Και αυτό υλοποιείται και μέχρι στιγμής, που έχει πάρει ήδη 18,824 εκατομμύρια ευρώ.</w:t>
      </w:r>
    </w:p>
    <w:p w14:paraId="311BE637"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Επίσης, το 2016 χρηματοδοτήθηκε με 67.895.000 ευρώ</w:t>
      </w:r>
      <w:r>
        <w:rPr>
          <w:rFonts w:eastAsia="Times New Roman"/>
          <w:color w:val="000000"/>
          <w:szCs w:val="24"/>
        </w:rPr>
        <w:t xml:space="preserve"> από το πρόγραμμα των </w:t>
      </w:r>
      <w:proofErr w:type="spellStart"/>
      <w:r>
        <w:rPr>
          <w:rFonts w:eastAsia="Times New Roman"/>
          <w:color w:val="000000"/>
          <w:szCs w:val="24"/>
        </w:rPr>
        <w:t>ληξιπροθέσμων</w:t>
      </w:r>
      <w:proofErr w:type="spellEnd"/>
      <w:r>
        <w:rPr>
          <w:rFonts w:eastAsia="Times New Roman"/>
          <w:color w:val="000000"/>
          <w:szCs w:val="24"/>
        </w:rPr>
        <w:t xml:space="preserve"> και πρακτικά ξεχρέωσε όλους τους προμηθευτές του. </w:t>
      </w:r>
    </w:p>
    <w:p w14:paraId="311BE638"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Επίσης, βλέπω και το εξής, ότι ενώ το 2012 είχε πάρει από τον ΕΟΠΥΥ μόνο 8 εκατομμύρια ευρώ, το 2013 είχε πάρει 30 εκατομμύρια, το 2015 πήρε 32 εκατομμύρια και το 2016 π</w:t>
      </w:r>
      <w:r>
        <w:rPr>
          <w:rFonts w:eastAsia="Times New Roman"/>
          <w:color w:val="000000"/>
          <w:szCs w:val="24"/>
        </w:rPr>
        <w:t xml:space="preserve">ήρε 67 εκατομμύρια ευρώ. </w:t>
      </w:r>
    </w:p>
    <w:p w14:paraId="311BE639" w14:textId="77777777" w:rsidR="003F1A9B" w:rsidRDefault="0091327C">
      <w:pPr>
        <w:spacing w:line="600" w:lineRule="auto"/>
        <w:ind w:firstLine="720"/>
        <w:jc w:val="both"/>
        <w:rPr>
          <w:rFonts w:eastAsia="Times New Roman"/>
          <w:color w:val="000000"/>
          <w:szCs w:val="24"/>
        </w:rPr>
      </w:pPr>
      <w:r>
        <w:rPr>
          <w:rFonts w:eastAsia="Times New Roman"/>
          <w:color w:val="000000"/>
          <w:szCs w:val="24"/>
        </w:rPr>
        <w:t xml:space="preserve">Αυτά νομίζω είναι που έχουν ισορροπήσει το Νοσοκομείο «Παπαγεωργίου». Και όταν δόθηκαν αυτά, δεν είδα κάποιους -και από τη </w:t>
      </w:r>
      <w:r>
        <w:rPr>
          <w:rFonts w:eastAsia="Times New Roman"/>
          <w:color w:val="000000"/>
          <w:szCs w:val="24"/>
        </w:rPr>
        <w:t>δ</w:t>
      </w:r>
      <w:r>
        <w:rPr>
          <w:rFonts w:eastAsia="Times New Roman"/>
          <w:color w:val="000000"/>
          <w:szCs w:val="24"/>
        </w:rPr>
        <w:t xml:space="preserve">ιοίκηση- που φώναζαν για την </w:t>
      </w:r>
      <w:proofErr w:type="spellStart"/>
      <w:r>
        <w:rPr>
          <w:rFonts w:eastAsia="Times New Roman"/>
          <w:color w:val="000000"/>
          <w:szCs w:val="24"/>
        </w:rPr>
        <w:t>υποχρηματοδότηση</w:t>
      </w:r>
      <w:proofErr w:type="spellEnd"/>
      <w:r>
        <w:rPr>
          <w:rFonts w:eastAsia="Times New Roman"/>
          <w:color w:val="000000"/>
          <w:szCs w:val="24"/>
        </w:rPr>
        <w:t xml:space="preserve"> να βγουν και να πουν ότι το </w:t>
      </w:r>
      <w:r>
        <w:rPr>
          <w:rFonts w:eastAsia="Times New Roman"/>
          <w:color w:val="000000"/>
          <w:szCs w:val="24"/>
        </w:rPr>
        <w:t>ν</w:t>
      </w:r>
      <w:r>
        <w:rPr>
          <w:rFonts w:eastAsia="Times New Roman"/>
          <w:color w:val="000000"/>
          <w:szCs w:val="24"/>
        </w:rPr>
        <w:t>οσοκομείο ισορρόπησε και ξεχρέω</w:t>
      </w:r>
      <w:r>
        <w:rPr>
          <w:rFonts w:eastAsia="Times New Roman"/>
          <w:color w:val="000000"/>
          <w:szCs w:val="24"/>
        </w:rPr>
        <w:t xml:space="preserve">σε επειδή η Κυβέρνηση χρηματοδότησε με αυτόν τον τρόπο. </w:t>
      </w:r>
    </w:p>
    <w:p w14:paraId="311BE63A" w14:textId="77777777" w:rsidR="003F1A9B" w:rsidRDefault="0091327C">
      <w:pPr>
        <w:spacing w:line="600" w:lineRule="auto"/>
        <w:ind w:firstLine="720"/>
        <w:jc w:val="both"/>
        <w:rPr>
          <w:rFonts w:eastAsia="Times New Roman"/>
          <w:bCs/>
        </w:rPr>
      </w:pPr>
      <w:r>
        <w:rPr>
          <w:rFonts w:ascii="Verdana" w:eastAsia="Times New Roman" w:hAnsi="Verdana" w:cs="Times New Roman"/>
          <w:color w:val="000000"/>
          <w:sz w:val="17"/>
          <w:szCs w:val="17"/>
        </w:rPr>
        <w:t> </w:t>
      </w:r>
      <w:r>
        <w:rPr>
          <w:rFonts w:eastAsia="Times New Roman" w:cs="Times New Roman"/>
          <w:szCs w:val="24"/>
        </w:rPr>
        <w:t xml:space="preserve">Δεύτερον, προκηρύχθηκαν οκτώ θέσεις </w:t>
      </w:r>
      <w:r>
        <w:rPr>
          <w:rFonts w:eastAsia="Times New Roman" w:cs="Times New Roman"/>
          <w:szCs w:val="24"/>
        </w:rPr>
        <w:t>ε</w:t>
      </w:r>
      <w:r>
        <w:rPr>
          <w:rFonts w:eastAsia="Times New Roman" w:cs="Times New Roman"/>
          <w:szCs w:val="24"/>
        </w:rPr>
        <w:t xml:space="preserve">πιμελητών που είναι σε διάφορα στάδια της κρίσης και συγκεκριμένα: μία θέση </w:t>
      </w:r>
      <w:r>
        <w:rPr>
          <w:rFonts w:eastAsia="Times New Roman" w:cs="Times New Roman"/>
          <w:szCs w:val="24"/>
        </w:rPr>
        <w:lastRenderedPageBreak/>
        <w:t>ε</w:t>
      </w:r>
      <w:r>
        <w:rPr>
          <w:rFonts w:eastAsia="Times New Roman" w:cs="Times New Roman"/>
          <w:szCs w:val="24"/>
        </w:rPr>
        <w:t>πιμελητή Β΄ Καρδιολογίας, μία Β΄ Παθολογίας, δύο Β΄ Αναισθησιολογίας, μία Β΄ Κυτταρο</w:t>
      </w:r>
      <w:r>
        <w:rPr>
          <w:rFonts w:eastAsia="Times New Roman" w:cs="Times New Roman"/>
          <w:szCs w:val="24"/>
        </w:rPr>
        <w:t xml:space="preserve">λογίας, μία Β΄ Πνευμονολογίας και μία Β΄ Χειρουργικής. Έχουν διοριστεί είκοσι εννέα επικουρικοί γιατροί στο </w:t>
      </w:r>
      <w:r>
        <w:rPr>
          <w:rFonts w:eastAsia="Times New Roman"/>
          <w:bCs/>
        </w:rPr>
        <w:t xml:space="preserve">Νοσοκομείο </w:t>
      </w:r>
      <w:r>
        <w:rPr>
          <w:rFonts w:eastAsia="Times New Roman"/>
          <w:bCs/>
        </w:rPr>
        <w:t>«</w:t>
      </w:r>
      <w:r>
        <w:rPr>
          <w:rFonts w:eastAsia="Times New Roman"/>
          <w:bCs/>
        </w:rPr>
        <w:t>Παπαγεωργίου</w:t>
      </w:r>
      <w:r>
        <w:rPr>
          <w:rFonts w:eastAsia="Times New Roman"/>
          <w:bCs/>
        </w:rPr>
        <w:t>»</w:t>
      </w:r>
      <w:r>
        <w:rPr>
          <w:rFonts w:eastAsia="Times New Roman" w:cs="Times New Roman"/>
          <w:szCs w:val="24"/>
        </w:rPr>
        <w:t xml:space="preserve">, </w:t>
      </w:r>
      <w:r>
        <w:rPr>
          <w:rFonts w:eastAsia="Times New Roman"/>
          <w:bCs/>
        </w:rPr>
        <w:t xml:space="preserve">κύριε συνάδελφε. Όχι δεκαοκτώ, αλλά είκοσι εννέα. </w:t>
      </w:r>
    </w:p>
    <w:p w14:paraId="311BE63B" w14:textId="77777777" w:rsidR="003F1A9B" w:rsidRDefault="0091327C">
      <w:pPr>
        <w:spacing w:line="600" w:lineRule="auto"/>
        <w:ind w:firstLine="720"/>
        <w:jc w:val="both"/>
        <w:rPr>
          <w:rFonts w:eastAsia="Times New Roman"/>
          <w:bCs/>
        </w:rPr>
      </w:pPr>
      <w:r>
        <w:rPr>
          <w:rFonts w:eastAsia="Times New Roman"/>
          <w:bCs/>
        </w:rPr>
        <w:t xml:space="preserve">Κι επίσης, ανακοινώνω -και το ξέρουν και η διοίκηση και οι συνάδελφοι </w:t>
      </w:r>
      <w:r>
        <w:rPr>
          <w:rFonts w:eastAsia="Times New Roman"/>
          <w:bCs/>
        </w:rPr>
        <w:t xml:space="preserve">από το σωματείο- ότι ολοκληρώθηκε η έγκριση από το Υπουργείο Οικονομικών για την έκδοση </w:t>
      </w:r>
      <w:r>
        <w:rPr>
          <w:rFonts w:eastAsia="Times New Roman"/>
          <w:bCs/>
        </w:rPr>
        <w:t>π</w:t>
      </w:r>
      <w:r>
        <w:rPr>
          <w:rFonts w:eastAsia="Times New Roman"/>
          <w:bCs/>
        </w:rPr>
        <w:t xml:space="preserve">ράξης </w:t>
      </w:r>
      <w:r>
        <w:rPr>
          <w:rFonts w:eastAsia="Times New Roman"/>
          <w:bCs/>
        </w:rPr>
        <w:t>υ</w:t>
      </w:r>
      <w:r>
        <w:rPr>
          <w:rFonts w:eastAsia="Times New Roman"/>
          <w:bCs/>
        </w:rPr>
        <w:t xml:space="preserve">πουργικού </w:t>
      </w:r>
      <w:r>
        <w:rPr>
          <w:rFonts w:eastAsia="Times New Roman"/>
          <w:bCs/>
        </w:rPr>
        <w:t>σ</w:t>
      </w:r>
      <w:r>
        <w:rPr>
          <w:rFonts w:eastAsia="Times New Roman"/>
          <w:bCs/>
        </w:rPr>
        <w:t xml:space="preserve">υμβουλίου για πρόσληψη εκατό ατόμων μόνιμο προσωπικό στο Νοσοκομείο </w:t>
      </w:r>
      <w:r>
        <w:rPr>
          <w:rFonts w:eastAsia="Times New Roman"/>
          <w:bCs/>
        </w:rPr>
        <w:t>«</w:t>
      </w:r>
      <w:r>
        <w:rPr>
          <w:rFonts w:eastAsia="Times New Roman"/>
          <w:bCs/>
        </w:rPr>
        <w:t>Παπαγεωργίου</w:t>
      </w:r>
      <w:r>
        <w:rPr>
          <w:rFonts w:eastAsia="Times New Roman"/>
          <w:bCs/>
        </w:rPr>
        <w:t>»</w:t>
      </w:r>
      <w:r>
        <w:rPr>
          <w:rFonts w:eastAsia="Times New Roman"/>
          <w:bCs/>
        </w:rPr>
        <w:t>, η οποία υπογράφεται, αν δεν έχει υπογραφεί ήδη, από την Υπουργό Δ</w:t>
      </w:r>
      <w:r>
        <w:rPr>
          <w:rFonts w:eastAsia="Times New Roman"/>
          <w:bCs/>
        </w:rPr>
        <w:t xml:space="preserve">ιοικητικής Ανασυγκρότησης κ. Όλγα </w:t>
      </w:r>
      <w:proofErr w:type="spellStart"/>
      <w:r>
        <w:rPr>
          <w:rFonts w:eastAsia="Times New Roman"/>
          <w:bCs/>
        </w:rPr>
        <w:t>Γεροβασίλη</w:t>
      </w:r>
      <w:proofErr w:type="spellEnd"/>
      <w:r>
        <w:rPr>
          <w:rFonts w:eastAsia="Times New Roman"/>
          <w:bCs/>
        </w:rPr>
        <w:t xml:space="preserve">, και δίνεται κι αυτό σαν έξτρα προκήρυξη για το Νοσοκομείο </w:t>
      </w:r>
      <w:r>
        <w:rPr>
          <w:rFonts w:eastAsia="Times New Roman"/>
          <w:bCs/>
        </w:rPr>
        <w:t>«</w:t>
      </w:r>
      <w:r>
        <w:rPr>
          <w:rFonts w:eastAsia="Times New Roman"/>
          <w:bCs/>
        </w:rPr>
        <w:t>Παπαγεωργίου</w:t>
      </w:r>
      <w:r>
        <w:rPr>
          <w:rFonts w:eastAsia="Times New Roman"/>
          <w:bCs/>
        </w:rPr>
        <w:t>»</w:t>
      </w:r>
      <w:r>
        <w:rPr>
          <w:rFonts w:eastAsia="Times New Roman"/>
          <w:bCs/>
        </w:rPr>
        <w:t>.</w:t>
      </w:r>
    </w:p>
    <w:p w14:paraId="311BE63C" w14:textId="77777777" w:rsidR="003F1A9B" w:rsidRDefault="0091327C">
      <w:pPr>
        <w:spacing w:line="600" w:lineRule="auto"/>
        <w:ind w:firstLine="720"/>
        <w:jc w:val="both"/>
        <w:rPr>
          <w:rFonts w:eastAsia="Times New Roman"/>
          <w:bCs/>
        </w:rPr>
      </w:pPr>
      <w:r>
        <w:rPr>
          <w:rFonts w:eastAsia="Times New Roman"/>
          <w:bCs/>
        </w:rPr>
        <w:t xml:space="preserve">Δεν είχε προβλεφθεί το </w:t>
      </w:r>
      <w:r>
        <w:rPr>
          <w:rFonts w:eastAsia="Times New Roman"/>
          <w:bCs/>
        </w:rPr>
        <w:t>ν</w:t>
      </w:r>
      <w:r>
        <w:rPr>
          <w:rFonts w:eastAsia="Times New Roman"/>
          <w:bCs/>
        </w:rPr>
        <w:t xml:space="preserve">οσοκομείο στις προηγούμενες προκηρύξεις γιατί είχαμε πολύ πιο έντονα κενά αλλού. Ξέρουμε πολύ καλά το έργο το οποίο παράγει το Νοσοκομείο </w:t>
      </w:r>
      <w:r>
        <w:rPr>
          <w:rFonts w:eastAsia="Times New Roman"/>
          <w:bCs/>
        </w:rPr>
        <w:t>«</w:t>
      </w:r>
      <w:r>
        <w:rPr>
          <w:rFonts w:eastAsia="Times New Roman"/>
          <w:bCs/>
        </w:rPr>
        <w:t>Παπαγεωργίου</w:t>
      </w:r>
      <w:r>
        <w:rPr>
          <w:rFonts w:eastAsia="Times New Roman"/>
          <w:bCs/>
        </w:rPr>
        <w:t>»</w:t>
      </w:r>
      <w:r>
        <w:rPr>
          <w:rFonts w:eastAsia="Times New Roman"/>
          <w:bCs/>
        </w:rPr>
        <w:t xml:space="preserve"> και έχουμε προγραμματίσει να στηριχθεί με αυτά τα εκατό άτομα, από τα οποία τα σαράντα είναι οκτώ ΤΕ </w:t>
      </w:r>
      <w:r>
        <w:rPr>
          <w:rFonts w:eastAsia="Times New Roman"/>
          <w:bCs/>
        </w:rPr>
        <w:t>ν</w:t>
      </w:r>
      <w:r>
        <w:rPr>
          <w:rFonts w:eastAsia="Times New Roman"/>
          <w:bCs/>
        </w:rPr>
        <w:t>ο</w:t>
      </w:r>
      <w:r>
        <w:rPr>
          <w:rFonts w:eastAsia="Times New Roman"/>
          <w:bCs/>
        </w:rPr>
        <w:t xml:space="preserve">σηλευτές, δύο ΠΕ </w:t>
      </w:r>
      <w:r>
        <w:rPr>
          <w:rFonts w:eastAsia="Times New Roman"/>
          <w:bCs/>
        </w:rPr>
        <w:t>ν</w:t>
      </w:r>
      <w:r>
        <w:rPr>
          <w:rFonts w:eastAsia="Times New Roman"/>
          <w:bCs/>
        </w:rPr>
        <w:t xml:space="preserve">οσηλευτές, οκτώ ΤΕ </w:t>
      </w:r>
      <w:r>
        <w:rPr>
          <w:rFonts w:eastAsia="Times New Roman"/>
          <w:bCs/>
        </w:rPr>
        <w:t>ρ</w:t>
      </w:r>
      <w:r>
        <w:rPr>
          <w:rFonts w:eastAsia="Times New Roman"/>
          <w:bCs/>
        </w:rPr>
        <w:t>αδιολόγοι</w:t>
      </w:r>
      <w:r>
        <w:rPr>
          <w:rFonts w:eastAsia="Times New Roman"/>
          <w:bCs/>
        </w:rPr>
        <w:t xml:space="preserve"> </w:t>
      </w:r>
      <w:r>
        <w:rPr>
          <w:rFonts w:eastAsia="Times New Roman"/>
          <w:bCs/>
        </w:rPr>
        <w:t>-</w:t>
      </w:r>
      <w:r>
        <w:rPr>
          <w:rFonts w:eastAsia="Times New Roman"/>
          <w:bCs/>
        </w:rPr>
        <w:t xml:space="preserve"> </w:t>
      </w:r>
      <w:r>
        <w:rPr>
          <w:rFonts w:eastAsia="Times New Roman"/>
          <w:bCs/>
        </w:rPr>
        <w:t>α</w:t>
      </w:r>
      <w:r>
        <w:rPr>
          <w:rFonts w:eastAsia="Times New Roman"/>
          <w:bCs/>
        </w:rPr>
        <w:t xml:space="preserve">κτινολόγοι, δύο ΔΕ </w:t>
      </w:r>
      <w:r>
        <w:rPr>
          <w:rFonts w:eastAsia="Times New Roman"/>
          <w:bCs/>
        </w:rPr>
        <w:t>χ</w:t>
      </w:r>
      <w:r>
        <w:rPr>
          <w:rFonts w:eastAsia="Times New Roman"/>
          <w:bCs/>
        </w:rPr>
        <w:t xml:space="preserve">ειριστών </w:t>
      </w:r>
      <w:r>
        <w:rPr>
          <w:rFonts w:eastAsia="Times New Roman"/>
          <w:bCs/>
        </w:rPr>
        <w:t>ι</w:t>
      </w:r>
      <w:r>
        <w:rPr>
          <w:rFonts w:eastAsia="Times New Roman"/>
          <w:bCs/>
        </w:rPr>
        <w:t xml:space="preserve">ατρικών </w:t>
      </w:r>
      <w:r>
        <w:rPr>
          <w:rFonts w:eastAsia="Times New Roman"/>
          <w:bCs/>
        </w:rPr>
        <w:t>μ</w:t>
      </w:r>
      <w:r>
        <w:rPr>
          <w:rFonts w:eastAsia="Times New Roman"/>
          <w:bCs/>
        </w:rPr>
        <w:t xml:space="preserve">ηχανημάτων, είκοσι ΔΕ </w:t>
      </w:r>
      <w:r>
        <w:rPr>
          <w:rFonts w:eastAsia="Times New Roman"/>
          <w:bCs/>
        </w:rPr>
        <w:t>ν</w:t>
      </w:r>
      <w:r>
        <w:rPr>
          <w:rFonts w:eastAsia="Times New Roman"/>
          <w:bCs/>
        </w:rPr>
        <w:t xml:space="preserve">οσηλευτικής, δύο </w:t>
      </w:r>
      <w:r>
        <w:rPr>
          <w:rFonts w:eastAsia="Times New Roman"/>
          <w:bCs/>
        </w:rPr>
        <w:lastRenderedPageBreak/>
        <w:t xml:space="preserve">ΔΕ </w:t>
      </w:r>
      <w:r>
        <w:rPr>
          <w:rFonts w:eastAsia="Times New Roman"/>
          <w:bCs/>
        </w:rPr>
        <w:t>β</w:t>
      </w:r>
      <w:r>
        <w:rPr>
          <w:rFonts w:eastAsia="Times New Roman"/>
          <w:bCs/>
        </w:rPr>
        <w:t xml:space="preserve">οηθών </w:t>
      </w:r>
      <w:r>
        <w:rPr>
          <w:rFonts w:eastAsia="Times New Roman"/>
          <w:bCs/>
        </w:rPr>
        <w:t>φ</w:t>
      </w:r>
      <w:r>
        <w:rPr>
          <w:rFonts w:eastAsia="Times New Roman"/>
          <w:bCs/>
        </w:rPr>
        <w:t xml:space="preserve">αρμακείου, δύο ΔΕ </w:t>
      </w:r>
      <w:r>
        <w:rPr>
          <w:rFonts w:eastAsia="Times New Roman"/>
          <w:bCs/>
        </w:rPr>
        <w:t>γ</w:t>
      </w:r>
      <w:r>
        <w:rPr>
          <w:rFonts w:eastAsia="Times New Roman"/>
          <w:bCs/>
        </w:rPr>
        <w:t xml:space="preserve">ραμματέων, έξι ΔΕ </w:t>
      </w:r>
      <w:r>
        <w:rPr>
          <w:rFonts w:eastAsia="Times New Roman"/>
          <w:bCs/>
        </w:rPr>
        <w:t>δ</w:t>
      </w:r>
      <w:r>
        <w:rPr>
          <w:rFonts w:eastAsia="Times New Roman"/>
          <w:bCs/>
        </w:rPr>
        <w:t>ιοικητικού</w:t>
      </w:r>
      <w:r>
        <w:rPr>
          <w:rFonts w:eastAsia="Times New Roman"/>
          <w:bCs/>
        </w:rPr>
        <w:t xml:space="preserve"> </w:t>
      </w:r>
      <w:r>
        <w:rPr>
          <w:rFonts w:eastAsia="Times New Roman"/>
          <w:bCs/>
        </w:rPr>
        <w:t>-</w:t>
      </w:r>
      <w:r>
        <w:rPr>
          <w:rFonts w:eastAsia="Times New Roman"/>
          <w:bCs/>
        </w:rPr>
        <w:t xml:space="preserve"> λ</w:t>
      </w:r>
      <w:r>
        <w:rPr>
          <w:rFonts w:eastAsia="Times New Roman"/>
          <w:bCs/>
        </w:rPr>
        <w:t xml:space="preserve">ογιστικού και δέκα ΥΕ </w:t>
      </w:r>
      <w:r>
        <w:rPr>
          <w:rFonts w:eastAsia="Times New Roman"/>
          <w:bCs/>
        </w:rPr>
        <w:t>β</w:t>
      </w:r>
      <w:r>
        <w:rPr>
          <w:rFonts w:eastAsia="Times New Roman"/>
          <w:bCs/>
        </w:rPr>
        <w:t xml:space="preserve">οηθητικού </w:t>
      </w:r>
      <w:r>
        <w:rPr>
          <w:rFonts w:eastAsia="Times New Roman"/>
          <w:bCs/>
        </w:rPr>
        <w:t>υ</w:t>
      </w:r>
      <w:r>
        <w:rPr>
          <w:rFonts w:eastAsia="Times New Roman"/>
          <w:bCs/>
        </w:rPr>
        <w:t xml:space="preserve">γειονομικού </w:t>
      </w:r>
      <w:r>
        <w:rPr>
          <w:rFonts w:eastAsia="Times New Roman"/>
          <w:bCs/>
        </w:rPr>
        <w:t>π</w:t>
      </w:r>
      <w:r>
        <w:rPr>
          <w:rFonts w:eastAsia="Times New Roman"/>
          <w:bCs/>
        </w:rPr>
        <w:t xml:space="preserve">ροσωπικού. </w:t>
      </w:r>
    </w:p>
    <w:p w14:paraId="311BE63D" w14:textId="77777777" w:rsidR="003F1A9B" w:rsidRDefault="0091327C">
      <w:pPr>
        <w:spacing w:line="600" w:lineRule="auto"/>
        <w:ind w:firstLine="720"/>
        <w:jc w:val="both"/>
        <w:rPr>
          <w:rFonts w:eastAsia="Times New Roman"/>
          <w:bCs/>
        </w:rPr>
      </w:pPr>
      <w:r>
        <w:rPr>
          <w:rFonts w:eastAsia="Times New Roman"/>
          <w:bCs/>
        </w:rPr>
        <w:t>Αυτή</w:t>
      </w:r>
      <w:r>
        <w:rPr>
          <w:rFonts w:eastAsia="Times New Roman"/>
          <w:bCs/>
        </w:rPr>
        <w:t xml:space="preserve"> πέρασε το δυσκολότερο στάδιο, που ήταν η έγκριση από το Υπουργείο Οικονομικών για την κάλυψη των αναγκών. Υπάρχει η σύμφωνη γνώμη από το Υπουργείο Διοικητικής Ανασυγκρότησης και αν δεν έχει υπογραφεί, υπογράφεται αυτές τις μέρες, προκειμένου να δοθεί για </w:t>
      </w:r>
      <w:r>
        <w:rPr>
          <w:rFonts w:eastAsia="Times New Roman"/>
          <w:bCs/>
        </w:rPr>
        <w:t xml:space="preserve">προκήρυξη στο </w:t>
      </w:r>
      <w:r>
        <w:rPr>
          <w:rFonts w:eastAsia="Times New Roman"/>
          <w:bCs/>
        </w:rPr>
        <w:t>ν</w:t>
      </w:r>
      <w:r>
        <w:rPr>
          <w:rFonts w:eastAsia="Times New Roman"/>
          <w:bCs/>
        </w:rPr>
        <w:t xml:space="preserve">οσοκομείο. Δεν ήταν στην πρώτη φάση των διορισμών, γιατί, όπως σας είπα, είχαμε οξύτατα κενά να καλύψουμε αλλού. Και τώρα που ισορροπήσαμε τα πράγματα μπορούμε να ενισχύσουμε και το Νοσοκομείο </w:t>
      </w:r>
      <w:r>
        <w:rPr>
          <w:rFonts w:eastAsia="Times New Roman"/>
          <w:bCs/>
        </w:rPr>
        <w:t>«</w:t>
      </w:r>
      <w:r>
        <w:rPr>
          <w:rFonts w:eastAsia="Times New Roman"/>
          <w:bCs/>
        </w:rPr>
        <w:t>Παπαγεωργίου</w:t>
      </w:r>
      <w:r>
        <w:rPr>
          <w:rFonts w:eastAsia="Times New Roman"/>
          <w:bCs/>
        </w:rPr>
        <w:t>»</w:t>
      </w:r>
      <w:r>
        <w:rPr>
          <w:rFonts w:eastAsia="Times New Roman"/>
          <w:bCs/>
        </w:rPr>
        <w:t>. Νομίζω ότι αυτό είναι η καλύτερη</w:t>
      </w:r>
      <w:r>
        <w:rPr>
          <w:rFonts w:eastAsia="Times New Roman"/>
          <w:bCs/>
        </w:rPr>
        <w:t xml:space="preserve"> απόδειξη ότι παίρνουμε πολύ σοβαρά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και ξέρουμε το έργο που παράγει το </w:t>
      </w:r>
      <w:r>
        <w:rPr>
          <w:rFonts w:eastAsia="Times New Roman"/>
          <w:bCs/>
        </w:rPr>
        <w:t>ν</w:t>
      </w:r>
      <w:r>
        <w:rPr>
          <w:rFonts w:eastAsia="Times New Roman"/>
          <w:bCs/>
        </w:rPr>
        <w:t>οσοκομείο και γι’ αυτό και το στηρίζουμε με αυτόν τον τρόπο</w:t>
      </w:r>
      <w:r>
        <w:rPr>
          <w:rFonts w:eastAsia="Times New Roman"/>
          <w:bCs/>
        </w:rPr>
        <w:t>,</w:t>
      </w:r>
      <w:r>
        <w:rPr>
          <w:rFonts w:eastAsia="Times New Roman"/>
          <w:bCs/>
        </w:rPr>
        <w:t xml:space="preserve"> που το στηρίζουμε</w:t>
      </w:r>
      <w:r>
        <w:rPr>
          <w:rFonts w:eastAsia="Times New Roman"/>
          <w:bCs/>
        </w:rPr>
        <w:t>,</w:t>
      </w:r>
      <w:r>
        <w:rPr>
          <w:rFonts w:eastAsia="Times New Roman"/>
          <w:bCs/>
        </w:rPr>
        <w:t xml:space="preserve"> και όλα τα πράγματα που είπα προηγουμένως.</w:t>
      </w:r>
    </w:p>
    <w:p w14:paraId="311BE63E" w14:textId="77777777" w:rsidR="003F1A9B" w:rsidRDefault="0091327C">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Ευχαριστούμε πολύ τ</w:t>
      </w:r>
      <w:r>
        <w:rPr>
          <w:rFonts w:eastAsia="Times New Roman"/>
          <w:bCs/>
        </w:rPr>
        <w:t>ον κύριο Υπουργό για την απάντησή του.</w:t>
      </w:r>
    </w:p>
    <w:p w14:paraId="311BE63F" w14:textId="77777777" w:rsidR="003F1A9B" w:rsidRDefault="0091327C">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Σαρίδη</w:t>
      </w:r>
      <w:proofErr w:type="spellEnd"/>
      <w:r>
        <w:rPr>
          <w:rFonts w:eastAsia="Times New Roman"/>
          <w:bCs/>
        </w:rPr>
        <w:t>, έχετε τον λόγο για τη δευτερολογία σας.</w:t>
      </w:r>
    </w:p>
    <w:p w14:paraId="311BE640" w14:textId="77777777" w:rsidR="003F1A9B" w:rsidRDefault="0091327C">
      <w:pPr>
        <w:spacing w:line="600" w:lineRule="auto"/>
        <w:ind w:firstLine="720"/>
        <w:jc w:val="both"/>
        <w:rPr>
          <w:rFonts w:eastAsia="Times New Roman"/>
          <w:bCs/>
        </w:rPr>
      </w:pPr>
      <w:r>
        <w:rPr>
          <w:rFonts w:eastAsia="Times New Roman"/>
          <w:b/>
          <w:bCs/>
        </w:rPr>
        <w:lastRenderedPageBreak/>
        <w:t>ΙΩΑΝΝΗΣ ΣΑΡΙΔΗΣ:</w:t>
      </w:r>
      <w:r>
        <w:rPr>
          <w:rFonts w:eastAsia="Times New Roman"/>
          <w:bCs/>
        </w:rPr>
        <w:t xml:space="preserve"> Δεν θα λαϊκίσω, γιατί δεν είμαι λαϊκιστής, δεν είναι του χαρακτήρα μου. Δεν θα το κάνω αυτό. Με κάλυψε η απάντηση του κυρίου Υπουργού. </w:t>
      </w:r>
    </w:p>
    <w:p w14:paraId="311BE641" w14:textId="77777777" w:rsidR="003F1A9B" w:rsidRDefault="0091327C">
      <w:pPr>
        <w:spacing w:line="600" w:lineRule="auto"/>
        <w:ind w:firstLine="720"/>
        <w:jc w:val="both"/>
        <w:rPr>
          <w:rFonts w:eastAsia="Times New Roman"/>
          <w:bCs/>
        </w:rPr>
      </w:pPr>
      <w:r>
        <w:rPr>
          <w:rFonts w:eastAsia="Times New Roman"/>
          <w:bCs/>
        </w:rPr>
        <w:t>Μένω στη δ</w:t>
      </w:r>
      <w:r>
        <w:rPr>
          <w:rFonts w:eastAsia="Times New Roman"/>
          <w:bCs/>
        </w:rPr>
        <w:t xml:space="preserve">ιαβεβαίωσή του ότι το </w:t>
      </w:r>
      <w:r>
        <w:rPr>
          <w:rFonts w:eastAsia="Times New Roman"/>
          <w:bCs/>
        </w:rPr>
        <w:t>ν</w:t>
      </w:r>
      <w:r>
        <w:rPr>
          <w:rFonts w:eastAsia="Times New Roman"/>
          <w:bCs/>
        </w:rPr>
        <w:t>οσοκομείο θα στελεχωθεί με νέα προκήρυξη σχετικά σύντομα, όπως είπατε εσείς, με εκατό ανθρώπους, τους οποίους τους έχει και πάρα πολύ μεγάλη ανάγκη, για να στηρίξουμε, ξέρετε, και το έργο αυτών που ήδη δουλεύουν, καθόσον γνωρίζετε πο</w:t>
      </w:r>
      <w:r>
        <w:rPr>
          <w:rFonts w:eastAsia="Times New Roman"/>
          <w:bCs/>
        </w:rPr>
        <w:t xml:space="preserve">λύ καλύτερα από εμένα ότι το εθνικό σύστημα υγείας κρέμεται σε </w:t>
      </w:r>
      <w:r>
        <w:rPr>
          <w:rFonts w:eastAsia="Times New Roman"/>
          <w:bCs/>
        </w:rPr>
        <w:t xml:space="preserve">μια </w:t>
      </w:r>
      <w:r>
        <w:rPr>
          <w:rFonts w:eastAsia="Times New Roman"/>
          <w:bCs/>
        </w:rPr>
        <w:t>κλωστή</w:t>
      </w:r>
      <w:r>
        <w:rPr>
          <w:rFonts w:eastAsia="Times New Roman"/>
          <w:bCs/>
        </w:rPr>
        <w:t>,</w:t>
      </w:r>
      <w:r>
        <w:rPr>
          <w:rFonts w:eastAsia="Times New Roman"/>
          <w:bCs/>
        </w:rPr>
        <w:t xml:space="preserve"> και η κλωστή αυτή αντέχει επειδή ουσιαστικά οι άνθρωποι που διαχειρίζονται το εθνικό σύστημα υγείας, οι νοσηλευτές και οι γιατροί, είναι εκεί κάθε μέρα όποτε τους χρειάζονται οι πολίτες.</w:t>
      </w:r>
    </w:p>
    <w:p w14:paraId="311BE642" w14:textId="77777777" w:rsidR="003F1A9B" w:rsidRDefault="0091327C">
      <w:pPr>
        <w:spacing w:line="600" w:lineRule="auto"/>
        <w:ind w:firstLine="720"/>
        <w:jc w:val="both"/>
        <w:rPr>
          <w:rFonts w:eastAsia="Times New Roman"/>
          <w:bCs/>
        </w:rPr>
      </w:pPr>
      <w:r>
        <w:rPr>
          <w:rFonts w:eastAsia="Times New Roman"/>
          <w:bCs/>
        </w:rPr>
        <w:t>Ευχαριστώ πολύ, κύριε Πρόεδρε.</w:t>
      </w:r>
    </w:p>
    <w:p w14:paraId="311BE643" w14:textId="77777777" w:rsidR="003F1A9B" w:rsidRDefault="0091327C">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Να ε</w:t>
      </w:r>
      <w:r>
        <w:rPr>
          <w:rFonts w:eastAsia="Times New Roman"/>
          <w:bCs/>
        </w:rPr>
        <w:t>ίστε καλά.</w:t>
      </w:r>
    </w:p>
    <w:p w14:paraId="311BE644" w14:textId="77777777" w:rsidR="003F1A9B" w:rsidRDefault="0091327C">
      <w:pPr>
        <w:spacing w:line="600" w:lineRule="auto"/>
        <w:ind w:firstLine="720"/>
        <w:jc w:val="both"/>
        <w:rPr>
          <w:rFonts w:eastAsia="Times New Roman"/>
          <w:bCs/>
        </w:rPr>
      </w:pPr>
      <w:r>
        <w:rPr>
          <w:rFonts w:eastAsia="Times New Roman"/>
          <w:bCs/>
        </w:rPr>
        <w:t xml:space="preserve">Αν μου επιτρέπετε ένα μικρό σχόλιο, είναι πολύ σημαντική και τεκμηριωμένη η απάντηση του Υπουργού. Είναι τεράστιο το πρόβλημα στη Θεσσαλονίκη. Για το Νοσοκομείο </w:t>
      </w:r>
      <w:r>
        <w:rPr>
          <w:rFonts w:eastAsia="Times New Roman"/>
          <w:bCs/>
        </w:rPr>
        <w:t>«</w:t>
      </w:r>
      <w:r>
        <w:rPr>
          <w:rFonts w:eastAsia="Times New Roman"/>
          <w:bCs/>
        </w:rPr>
        <w:t>Παπαγεωρ</w:t>
      </w:r>
      <w:r>
        <w:rPr>
          <w:rFonts w:eastAsia="Times New Roman"/>
          <w:bCs/>
        </w:rPr>
        <w:lastRenderedPageBreak/>
        <w:t>γίου</w:t>
      </w:r>
      <w:r>
        <w:rPr>
          <w:rFonts w:eastAsia="Times New Roman"/>
          <w:bCs/>
        </w:rPr>
        <w:t>»</w:t>
      </w:r>
      <w:r>
        <w:rPr>
          <w:rFonts w:eastAsia="Times New Roman"/>
          <w:bCs/>
        </w:rPr>
        <w:t xml:space="preserve"> νομίζω ότι η τεκμηρίωση ήταν πλήρης, αρκεί και οι Βουλευτές του </w:t>
      </w:r>
      <w:r>
        <w:rPr>
          <w:rFonts w:eastAsia="Times New Roman"/>
          <w:bCs/>
        </w:rPr>
        <w:t>ν</w:t>
      </w:r>
      <w:r>
        <w:rPr>
          <w:rFonts w:eastAsia="Times New Roman"/>
          <w:bCs/>
        </w:rPr>
        <w:t>ομού</w:t>
      </w:r>
      <w:r>
        <w:rPr>
          <w:rFonts w:eastAsia="Times New Roman"/>
          <w:bCs/>
        </w:rPr>
        <w:t xml:space="preserve"> να ελέγχουν το πόσο σύντομα θα υλοποιηθεί κι εμείς, από την άλλη μεριά, ως Κυβέρνηση να το υλοποιήσουμε.</w:t>
      </w:r>
    </w:p>
    <w:p w14:paraId="311BE645" w14:textId="77777777" w:rsidR="003F1A9B" w:rsidRDefault="0091327C">
      <w:pPr>
        <w:spacing w:line="600" w:lineRule="auto"/>
        <w:ind w:firstLine="720"/>
        <w:jc w:val="both"/>
        <w:rPr>
          <w:rFonts w:eastAsia="Times New Roman"/>
          <w:bCs/>
        </w:rPr>
      </w:pPr>
      <w:r>
        <w:rPr>
          <w:rFonts w:eastAsia="Times New Roman"/>
          <w:bCs/>
        </w:rPr>
        <w:t>Προχωράμε στην επόμενη…</w:t>
      </w:r>
    </w:p>
    <w:p w14:paraId="311BE646" w14:textId="77777777" w:rsidR="003F1A9B" w:rsidRDefault="0091327C">
      <w:pPr>
        <w:spacing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Να πω μια κουβέντα μόνο.</w:t>
      </w:r>
    </w:p>
    <w:p w14:paraId="311BE647" w14:textId="77777777" w:rsidR="003F1A9B" w:rsidRDefault="0091327C">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Ναι, παρακαλώ.</w:t>
      </w:r>
    </w:p>
    <w:p w14:paraId="311BE648" w14:textId="77777777" w:rsidR="003F1A9B" w:rsidRDefault="0091327C">
      <w:pPr>
        <w:spacing w:line="600" w:lineRule="auto"/>
        <w:ind w:firstLine="720"/>
        <w:jc w:val="both"/>
        <w:rPr>
          <w:rFonts w:eastAsia="Times New Roman"/>
          <w:bCs/>
        </w:rPr>
      </w:pPr>
      <w:r>
        <w:rPr>
          <w:rFonts w:eastAsia="Times New Roman"/>
          <w:b/>
          <w:bCs/>
        </w:rPr>
        <w:t xml:space="preserve">ΠΑΥΛΟΣ </w:t>
      </w:r>
      <w:r>
        <w:rPr>
          <w:rFonts w:eastAsia="Times New Roman"/>
          <w:b/>
          <w:bCs/>
        </w:rPr>
        <w:t>ΠΟΛΑΚΗΣ (Αναπληρωτής Υπουργός Υγείας):</w:t>
      </w:r>
      <w:r>
        <w:rPr>
          <w:rFonts w:eastAsia="Times New Roman"/>
          <w:bCs/>
        </w:rPr>
        <w:t xml:space="preserve"> Έγινε μια σοβαρή διαπραγμάτευση με το Υπουργείο Οικονομικών και το Υπουργείο Διοικητικής Ανασυγκρότησης, προκειμένου να μπορέσει να εκδοθεί, γιατί έχουμε προκηρύξει πολλές χιλιάδες θέσεις αυτά τα δύο χρόνια σε όλη την</w:t>
      </w:r>
      <w:r>
        <w:rPr>
          <w:rFonts w:eastAsia="Times New Roman"/>
          <w:bCs/>
        </w:rPr>
        <w:t xml:space="preserve"> Ελλάδα. Δεν είχε ενταχθεί το Νοσοκομείο </w:t>
      </w:r>
      <w:r>
        <w:rPr>
          <w:rFonts w:eastAsia="Times New Roman"/>
          <w:bCs/>
        </w:rPr>
        <w:t>«</w:t>
      </w:r>
      <w:r>
        <w:rPr>
          <w:rFonts w:eastAsia="Times New Roman"/>
          <w:bCs/>
        </w:rPr>
        <w:t>Παπαγεωργίου</w:t>
      </w:r>
      <w:r>
        <w:rPr>
          <w:rFonts w:eastAsia="Times New Roman"/>
          <w:bCs/>
        </w:rPr>
        <w:t>»</w:t>
      </w:r>
      <w:r>
        <w:rPr>
          <w:rFonts w:eastAsia="Times New Roman"/>
          <w:bCs/>
        </w:rPr>
        <w:t xml:space="preserve"> στους πρώτους σχεδιασμούς. Εντάχθηκε τώρα.</w:t>
      </w:r>
    </w:p>
    <w:p w14:paraId="311BE649" w14:textId="77777777" w:rsidR="003F1A9B" w:rsidRDefault="0091327C">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Ορθά.</w:t>
      </w:r>
    </w:p>
    <w:p w14:paraId="311BE64A" w14:textId="77777777" w:rsidR="003F1A9B" w:rsidRDefault="0091327C">
      <w:pPr>
        <w:spacing w:line="600" w:lineRule="auto"/>
        <w:ind w:firstLine="720"/>
        <w:jc w:val="both"/>
        <w:rPr>
          <w:rFonts w:eastAsia="Times New Roman" w:cs="Times New Roman"/>
          <w:szCs w:val="24"/>
        </w:rPr>
      </w:pPr>
      <w:r>
        <w:rPr>
          <w:rFonts w:eastAsia="Times New Roman"/>
          <w:bCs/>
        </w:rPr>
        <w:t>Συνεχίζουμε με</w:t>
      </w:r>
      <w:r>
        <w:rPr>
          <w:rFonts w:eastAsia="Times New Roman"/>
          <w:bCs/>
        </w:rPr>
        <w:t xml:space="preserve"> τη δεύτερη</w:t>
      </w:r>
      <w:r>
        <w:rPr>
          <w:rFonts w:eastAsia="Times New Roman" w:cs="Times New Roman"/>
          <w:szCs w:val="24"/>
        </w:rPr>
        <w:t xml:space="preserve"> με αριθμό 1209/11-7-2017 επίκαιρη ερώτηση δεύτερου κύκλου του Βουλευτή Αχαΐας της Νέας </w:t>
      </w:r>
      <w:r>
        <w:rPr>
          <w:rFonts w:eastAsia="Times New Roman" w:cs="Times New Roman"/>
          <w:szCs w:val="24"/>
        </w:rPr>
        <w:lastRenderedPageBreak/>
        <w:t>Δημοκ</w:t>
      </w:r>
      <w:r>
        <w:rPr>
          <w:rFonts w:eastAsia="Times New Roman" w:cs="Times New Roman"/>
          <w:szCs w:val="24"/>
        </w:rPr>
        <w:t xml:space="preserve">ρατίας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«Δραματικές ελλείψεις του ΕΚΑΒ στα νησιά της </w:t>
      </w:r>
      <w:r>
        <w:rPr>
          <w:rFonts w:eastAsia="Times New Roman" w:cs="Times New Roman"/>
          <w:szCs w:val="24"/>
        </w:rPr>
        <w:t>χ</w:t>
      </w:r>
      <w:r>
        <w:rPr>
          <w:rFonts w:eastAsia="Times New Roman" w:cs="Times New Roman"/>
          <w:szCs w:val="24"/>
        </w:rPr>
        <w:t>ώρας μας». Συμπληρωματικά και με την προηγούμενη ερώτηση, να έχουμε και μια πλήρη απάντηση από τον Υπουργό, για να έχουμε και μια εικόνα, γιατί είναι κα</w:t>
      </w:r>
      <w:r>
        <w:rPr>
          <w:rFonts w:eastAsia="Times New Roman" w:cs="Times New Roman"/>
          <w:szCs w:val="24"/>
        </w:rPr>
        <w:t>ι θερινοί μήνες και είναι σημαντικό να γνωρίζουμε τι γίνεται.</w:t>
      </w:r>
    </w:p>
    <w:p w14:paraId="311BE64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Κύριε Φωτήλα, έχετε τον λόγο.</w:t>
      </w:r>
    </w:p>
    <w:p w14:paraId="311BE64C" w14:textId="77777777" w:rsidR="003F1A9B" w:rsidRDefault="0091327C">
      <w:pPr>
        <w:spacing w:line="600" w:lineRule="auto"/>
        <w:ind w:firstLine="720"/>
        <w:jc w:val="both"/>
        <w:rPr>
          <w:rFonts w:eastAsia="Times New Roman"/>
          <w:bCs/>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w:t>
      </w:r>
      <w:r>
        <w:rPr>
          <w:rFonts w:eastAsia="Times New Roman"/>
          <w:bCs/>
        </w:rPr>
        <w:t>κύριε Πρόεδρε.</w:t>
      </w:r>
    </w:p>
    <w:p w14:paraId="311BE64D" w14:textId="77777777" w:rsidR="003F1A9B" w:rsidRDefault="0091327C">
      <w:pPr>
        <w:spacing w:line="600" w:lineRule="auto"/>
        <w:ind w:firstLine="720"/>
        <w:jc w:val="both"/>
        <w:rPr>
          <w:rFonts w:eastAsia="Times New Roman"/>
          <w:bCs/>
        </w:rPr>
      </w:pPr>
      <w:r>
        <w:rPr>
          <w:rFonts w:eastAsia="Times New Roman"/>
          <w:bCs/>
        </w:rPr>
        <w:t>Κύριε Υπουργέ,</w:t>
      </w:r>
      <w:r>
        <w:rPr>
          <w:rFonts w:eastAsia="Times New Roman" w:cs="Times New Roman"/>
          <w:szCs w:val="24"/>
        </w:rPr>
        <w:t xml:space="preserve"> κατ’ αρχάς θα ήθελα να εκφράσω τα θερμά μου συλλυπητήρια και τη βαθιά μου θλίψη στους οικείους και στην οικογένεια που </w:t>
      </w:r>
      <w:proofErr w:type="spellStart"/>
      <w:r>
        <w:rPr>
          <w:rFonts w:eastAsia="Times New Roman" w:cs="Times New Roman"/>
          <w:szCs w:val="24"/>
        </w:rPr>
        <w:t>Ανθυποπυραγού</w:t>
      </w:r>
      <w:proofErr w:type="spellEnd"/>
      <w:r>
        <w:rPr>
          <w:rFonts w:eastAsia="Times New Roman" w:cs="Times New Roman"/>
          <w:szCs w:val="24"/>
        </w:rPr>
        <w:t xml:space="preserve"> Αριστείδη </w:t>
      </w:r>
      <w:proofErr w:type="spellStart"/>
      <w:r>
        <w:rPr>
          <w:rFonts w:eastAsia="Times New Roman" w:cs="Times New Roman"/>
          <w:szCs w:val="24"/>
        </w:rPr>
        <w:t>Μουζακίτη</w:t>
      </w:r>
      <w:proofErr w:type="spellEnd"/>
      <w:r>
        <w:rPr>
          <w:rFonts w:eastAsia="Times New Roman" w:cs="Times New Roman"/>
          <w:szCs w:val="24"/>
        </w:rPr>
        <w:t xml:space="preserve"> που τραυματίστηκε εν ώρα καθήκοντος κι έχασε τη ζωή του.</w:t>
      </w:r>
    </w:p>
    <w:p w14:paraId="311BE64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Αποφάσισα να προβώ σε αυτή την επίκαιρη ερώτη</w:t>
      </w:r>
      <w:r>
        <w:rPr>
          <w:rFonts w:eastAsia="Times New Roman" w:cs="Times New Roman"/>
          <w:szCs w:val="24"/>
        </w:rPr>
        <w:t>ση στο πλαίσιο του κοινοβουλευτικού ελέγχου, γιατί αντιλαμβανόμαστε όλοι -και εσείς- ότι η παρουσία στα νησιά μας μονάδων διάσωσης του ΕΚΑΒ, πλήρως εξοπλισμένων, είναι επείγουσας σημασίας και αυτό γιατί ειδικά το καλοκαίρι λόγω τουρισμού στα νησιά μας ο πλ</w:t>
      </w:r>
      <w:r>
        <w:rPr>
          <w:rFonts w:eastAsia="Times New Roman" w:cs="Times New Roman"/>
          <w:szCs w:val="24"/>
        </w:rPr>
        <w:t>ηθυσμός των νησιών πολλαπλασιάζεται.</w:t>
      </w:r>
    </w:p>
    <w:p w14:paraId="311BE64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Τα στοιχεία που έχω υπ’ </w:t>
      </w:r>
      <w:proofErr w:type="spellStart"/>
      <w:r>
        <w:rPr>
          <w:rFonts w:eastAsia="Times New Roman" w:cs="Times New Roman"/>
          <w:szCs w:val="24"/>
        </w:rPr>
        <w:t>όψιν</w:t>
      </w:r>
      <w:proofErr w:type="spellEnd"/>
      <w:r>
        <w:rPr>
          <w:rFonts w:eastAsia="Times New Roman" w:cs="Times New Roman"/>
          <w:szCs w:val="24"/>
        </w:rPr>
        <w:t xml:space="preserve"> μου, κύριε Υπουργέ, από φορείς των νησιών και του ΕΚΑΒ δεν είναι, δυστυχώς, ικανοποιητικά. Οι ίδιοι οι φορείς -ξέρετε ότι δεν ανήκουν σε κάποιο συγκεκριμένο κόμμα- επισημαίνουν ότι υπάρχουν </w:t>
      </w:r>
      <w:r>
        <w:rPr>
          <w:rFonts w:eastAsia="Times New Roman" w:cs="Times New Roman"/>
          <w:szCs w:val="24"/>
        </w:rPr>
        <w:t xml:space="preserve">σημαντικές ελλείψεις σε ασθενοφόρα και </w:t>
      </w:r>
      <w:proofErr w:type="spellStart"/>
      <w:r>
        <w:rPr>
          <w:rFonts w:eastAsia="Times New Roman" w:cs="Times New Roman"/>
          <w:szCs w:val="24"/>
        </w:rPr>
        <w:t>διασώστες</w:t>
      </w:r>
      <w:proofErr w:type="spellEnd"/>
      <w:r>
        <w:rPr>
          <w:rFonts w:eastAsia="Times New Roman" w:cs="Times New Roman"/>
          <w:szCs w:val="24"/>
        </w:rPr>
        <w:t xml:space="preserve"> στα περισσότερα νησιά της χώρας μας, </w:t>
      </w:r>
      <w:proofErr w:type="spellStart"/>
      <w:r>
        <w:rPr>
          <w:rFonts w:eastAsia="Times New Roman" w:cs="Times New Roman"/>
          <w:szCs w:val="24"/>
        </w:rPr>
        <w:t>μεσούσης</w:t>
      </w:r>
      <w:proofErr w:type="spellEnd"/>
      <w:r>
        <w:rPr>
          <w:rFonts w:eastAsia="Times New Roman" w:cs="Times New Roman"/>
          <w:szCs w:val="24"/>
        </w:rPr>
        <w:t xml:space="preserve"> της τουριστικής σεζόν. Ειδικότερα στα νησιά των </w:t>
      </w:r>
      <w:proofErr w:type="spellStart"/>
      <w:r>
        <w:rPr>
          <w:rFonts w:eastAsia="Times New Roman" w:cs="Times New Roman"/>
          <w:szCs w:val="24"/>
        </w:rPr>
        <w:t>Σποράδων</w:t>
      </w:r>
      <w:proofErr w:type="spellEnd"/>
      <w:r>
        <w:rPr>
          <w:rFonts w:eastAsia="Times New Roman" w:cs="Times New Roman"/>
          <w:szCs w:val="24"/>
        </w:rPr>
        <w:t xml:space="preserve"> -Σκιάθος, Σκόπελος, Αλόννησος- δεν υπάρχει καθόλου ασθενοφόρο, όπως επίσης και σε μεγάλο αριθμό των Κυκλ</w:t>
      </w:r>
      <w:r>
        <w:rPr>
          <w:rFonts w:eastAsia="Times New Roman" w:cs="Times New Roman"/>
          <w:szCs w:val="24"/>
        </w:rPr>
        <w:t>άδων και των Ιονίων νήσων. Ακόμη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σε όσα υπάρχει κάποιο ασθενοφόρο, ο αριθμός των </w:t>
      </w:r>
      <w:proofErr w:type="spellStart"/>
      <w:r>
        <w:rPr>
          <w:rFonts w:eastAsia="Times New Roman" w:cs="Times New Roman"/>
          <w:szCs w:val="24"/>
        </w:rPr>
        <w:t>διασωστών</w:t>
      </w:r>
      <w:proofErr w:type="spellEnd"/>
      <w:r>
        <w:rPr>
          <w:rFonts w:eastAsia="Times New Roman" w:cs="Times New Roman"/>
          <w:szCs w:val="24"/>
        </w:rPr>
        <w:t xml:space="preserve"> δεν επαρκεί για να καλύψει τις αναγκαίες βάρδιες.</w:t>
      </w:r>
    </w:p>
    <w:p w14:paraId="311BE65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στη Ρόδο, ένα νησί του οποίου ο πληθυσμός κατά τους θερινούς μήνες φθάνει τις </w:t>
      </w:r>
      <w:r>
        <w:rPr>
          <w:rFonts w:eastAsia="Times New Roman" w:cs="Times New Roman"/>
          <w:szCs w:val="24"/>
        </w:rPr>
        <w:t xml:space="preserve">εκατοντάδες χιλιάδες, παρουσιάζεται έντονο πρόβλημα </w:t>
      </w:r>
      <w:proofErr w:type="spellStart"/>
      <w:r>
        <w:rPr>
          <w:rFonts w:eastAsia="Times New Roman" w:cs="Times New Roman"/>
          <w:szCs w:val="24"/>
        </w:rPr>
        <w:t>υποστελέχωσης</w:t>
      </w:r>
      <w:proofErr w:type="spellEnd"/>
      <w:r>
        <w:rPr>
          <w:rFonts w:eastAsia="Times New Roman" w:cs="Times New Roman"/>
          <w:szCs w:val="24"/>
        </w:rPr>
        <w:t xml:space="preserve"> και αποδυνάμωσης σε προσωπικό και σε ασθενοφόρα. Ανάλογα προβλήματα υπάρχουν στα νησιά του Ιονίου.</w:t>
      </w:r>
    </w:p>
    <w:p w14:paraId="311BE651" w14:textId="77777777" w:rsidR="003F1A9B" w:rsidRDefault="0091327C">
      <w:pPr>
        <w:spacing w:line="600" w:lineRule="auto"/>
        <w:ind w:firstLine="720"/>
        <w:jc w:val="both"/>
        <w:rPr>
          <w:rFonts w:eastAsia="Times New Roman" w:cs="Times New Roman"/>
          <w:szCs w:val="24"/>
        </w:rPr>
      </w:pPr>
      <w:r w:rsidRPr="00F30BED">
        <w:rPr>
          <w:rFonts w:eastAsia="Times New Roman" w:cs="Times New Roman"/>
          <w:color w:val="000000" w:themeColor="text1"/>
          <w:szCs w:val="24"/>
        </w:rPr>
        <w:t>Το πιο δραματικό αποτέλεσμα των ελλείψεων εκδηλώθηκε στο νησί της Σαντορίνης, με τον τραγικ</w:t>
      </w:r>
      <w:r w:rsidRPr="00F30BED">
        <w:rPr>
          <w:rFonts w:eastAsia="Times New Roman" w:cs="Times New Roman"/>
          <w:color w:val="000000" w:themeColor="text1"/>
          <w:szCs w:val="24"/>
        </w:rPr>
        <w:t xml:space="preserve">ό θάνατο ενός συμπολίτη μας και αυτό γιατί υπήρχε μόνο ένα ασθενοφόρο, αφού το άλλο, το οποίο έχει φτάσει από τη Νάξο, δεν </w:t>
      </w:r>
      <w:r>
        <w:rPr>
          <w:rFonts w:eastAsia="Times New Roman" w:cs="Times New Roman"/>
          <w:szCs w:val="24"/>
        </w:rPr>
        <w:t xml:space="preserve">λειτουργεί λόγω </w:t>
      </w:r>
      <w:r>
        <w:rPr>
          <w:rFonts w:eastAsia="Times New Roman" w:cs="Times New Roman"/>
          <w:szCs w:val="24"/>
        </w:rPr>
        <w:lastRenderedPageBreak/>
        <w:t xml:space="preserve">μη ύπαρξης ικανοποιητικού αριθμού </w:t>
      </w:r>
      <w:proofErr w:type="spellStart"/>
      <w:r>
        <w:rPr>
          <w:rFonts w:eastAsia="Times New Roman" w:cs="Times New Roman"/>
          <w:szCs w:val="24"/>
        </w:rPr>
        <w:t>διασωστών</w:t>
      </w:r>
      <w:proofErr w:type="spellEnd"/>
      <w:r>
        <w:rPr>
          <w:rFonts w:eastAsia="Times New Roman" w:cs="Times New Roman"/>
          <w:szCs w:val="24"/>
        </w:rPr>
        <w:t>. Διακομιδές γίνονται ακόμη και με αγροτικά οχήματα, όπως διαβάζουμε, όπως</w:t>
      </w:r>
      <w:r>
        <w:rPr>
          <w:rFonts w:eastAsia="Times New Roman" w:cs="Times New Roman"/>
          <w:szCs w:val="24"/>
        </w:rPr>
        <w:t xml:space="preserve"> πάλι στη Ζάκυνθο αυτές τις ημέρες και επιστρατεύονται για οδηγοί πολίτες, αστυνομικοί, ακόμη και δήμαρχοι κάποιες φορές.</w:t>
      </w:r>
    </w:p>
    <w:p w14:paraId="311BE65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εδώ να τονίσω ότι, παρά τις ελλείψεις, το προσωπικό του ΕΚΑΒ καταβάλλει τιτάνιες προσπάθειες, υπερβαίνοντας τα όρια της ανθρώπινη</w:t>
      </w:r>
      <w:r>
        <w:rPr>
          <w:rFonts w:eastAsia="Times New Roman" w:cs="Times New Roman"/>
          <w:szCs w:val="24"/>
        </w:rPr>
        <w:t>ς αντοχής, ενώ παράλληλα, την ίδια στιγμή τούς οφείλονται και χιλιάδες ώρες ρεπό.</w:t>
      </w:r>
    </w:p>
    <w:p w14:paraId="311BE653" w14:textId="77777777" w:rsidR="003F1A9B" w:rsidRDefault="0091327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11BE65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11BE65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Πληροφορήθηκα ότι η Περιφέρεια Νοτίου Αιγαίου, σε συνεργασία με </w:t>
      </w:r>
      <w:r>
        <w:rPr>
          <w:rFonts w:eastAsia="Times New Roman" w:cs="Times New Roman"/>
          <w:szCs w:val="24"/>
        </w:rPr>
        <w:t xml:space="preserve">τον Πρόεδρο του ΕΚΑΒ, τις τελευταίες μέρες ανταποκρίθηκε εν μέρει στις απαιτήσεις στο νησί της Ρόδου. Ανακοίνωσε την πρόσληψη μέσω ΑΣΕΠ στο επόμενο διάστημα -άγνωστο πότε συγκεκριμένα- μερικών </w:t>
      </w:r>
      <w:proofErr w:type="spellStart"/>
      <w:r>
        <w:rPr>
          <w:rFonts w:eastAsia="Times New Roman" w:cs="Times New Roman"/>
          <w:szCs w:val="24"/>
        </w:rPr>
        <w:t>διασωστών</w:t>
      </w:r>
      <w:proofErr w:type="spellEnd"/>
      <w:r>
        <w:rPr>
          <w:rFonts w:eastAsia="Times New Roman" w:cs="Times New Roman"/>
          <w:szCs w:val="24"/>
        </w:rPr>
        <w:t xml:space="preserve"> -απορώ μόνο γιατί αυτή η προκήρυξη δεν προέβλεπε περι</w:t>
      </w:r>
      <w:r>
        <w:rPr>
          <w:rFonts w:eastAsia="Times New Roman" w:cs="Times New Roman"/>
          <w:szCs w:val="24"/>
        </w:rPr>
        <w:t>σσότερους, αφού οι ανάγκες στα νησιά είναι τόσο μεγάλες- και προμήθεια επιπλέον ασθενοφόρων για τα νησιά του Αιγαίου.</w:t>
      </w:r>
    </w:p>
    <w:p w14:paraId="311BE65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Παρά τις θετικές, όμως, εξαγγελίες, τα προβλήματα παραμένουν σε νησιά του Αιγαίου, του Ιονίου και στις Σποράδες. Επιπλέον, υπάρχουν καταγγ</w:t>
      </w:r>
      <w:r>
        <w:rPr>
          <w:rFonts w:eastAsia="Times New Roman" w:cs="Times New Roman"/>
          <w:szCs w:val="24"/>
        </w:rPr>
        <w:t xml:space="preserve">ελίες ότι το Υπουργείο θα μετατάξει εβδομήντα </w:t>
      </w:r>
      <w:proofErr w:type="spellStart"/>
      <w:r>
        <w:rPr>
          <w:rFonts w:eastAsia="Times New Roman" w:cs="Times New Roman"/>
          <w:szCs w:val="24"/>
        </w:rPr>
        <w:t>διασώστες</w:t>
      </w:r>
      <w:proofErr w:type="spellEnd"/>
      <w:r>
        <w:rPr>
          <w:rFonts w:eastAsia="Times New Roman" w:cs="Times New Roman"/>
          <w:szCs w:val="24"/>
        </w:rPr>
        <w:t xml:space="preserve">. Κακώς γράφω «εκατό» στην ερώτησή μου. Οι τριάντα είναι υποχρεωτικοί, είναι δικαστική απόφαση. Είναι εβδομήντα, λοιπόν, </w:t>
      </w:r>
      <w:proofErr w:type="spellStart"/>
      <w:r>
        <w:rPr>
          <w:rFonts w:eastAsia="Times New Roman" w:cs="Times New Roman"/>
          <w:szCs w:val="24"/>
        </w:rPr>
        <w:t>διασώστες</w:t>
      </w:r>
      <w:proofErr w:type="spellEnd"/>
      <w:r>
        <w:rPr>
          <w:rFonts w:eastAsia="Times New Roman" w:cs="Times New Roman"/>
          <w:szCs w:val="24"/>
        </w:rPr>
        <w:t>, χωρίς να δικαιολογείται επακριβώς αυτός ο αριθμός και μεταθέτει σε θέ</w:t>
      </w:r>
      <w:r>
        <w:rPr>
          <w:rFonts w:eastAsia="Times New Roman" w:cs="Times New Roman"/>
          <w:szCs w:val="24"/>
        </w:rPr>
        <w:t>σεις που αρκετές εξ αυτών δεν φαίνεται να επιβάλλονται από την πραγματικότητα των αναγκών, αφού οι ανάγκες υπάρχουν παντού. Κα</w:t>
      </w:r>
      <w:r>
        <w:rPr>
          <w:rFonts w:eastAsia="Times New Roman" w:cs="Times New Roman"/>
          <w:szCs w:val="24"/>
        </w:rPr>
        <w:t>μ</w:t>
      </w:r>
      <w:r>
        <w:rPr>
          <w:rFonts w:eastAsia="Times New Roman" w:cs="Times New Roman"/>
          <w:szCs w:val="24"/>
        </w:rPr>
        <w:t xml:space="preserve">μιά υπηρεσία, άλλωστε, δεν έχει πληθώρα </w:t>
      </w:r>
      <w:proofErr w:type="spellStart"/>
      <w:r>
        <w:rPr>
          <w:rFonts w:eastAsia="Times New Roman" w:cs="Times New Roman"/>
          <w:szCs w:val="24"/>
        </w:rPr>
        <w:t>διασωστών</w:t>
      </w:r>
      <w:proofErr w:type="spellEnd"/>
      <w:r>
        <w:rPr>
          <w:rFonts w:eastAsia="Times New Roman" w:cs="Times New Roman"/>
          <w:szCs w:val="24"/>
        </w:rPr>
        <w:t>. Την ίδια στιγμή, μόλις πριν από λίγες ημέρες, δόθηκε η ημερομηνία για ανανέωση</w:t>
      </w:r>
      <w:r>
        <w:rPr>
          <w:rFonts w:eastAsia="Times New Roman" w:cs="Times New Roman"/>
          <w:szCs w:val="24"/>
        </w:rPr>
        <w:t xml:space="preserve"> των συμβάσεων πενήντα, περίπου, </w:t>
      </w:r>
      <w:proofErr w:type="spellStart"/>
      <w:r>
        <w:rPr>
          <w:rFonts w:eastAsia="Times New Roman" w:cs="Times New Roman"/>
          <w:szCs w:val="24"/>
        </w:rPr>
        <w:t>διασωστών</w:t>
      </w:r>
      <w:proofErr w:type="spellEnd"/>
      <w:r>
        <w:rPr>
          <w:rFonts w:eastAsia="Times New Roman" w:cs="Times New Roman"/>
          <w:szCs w:val="24"/>
        </w:rPr>
        <w:t xml:space="preserve"> στα νησιά που η σύμβασή τους είχε λήξει από τον Νοέμβριο του 2016.</w:t>
      </w:r>
    </w:p>
    <w:p w14:paraId="311BE65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Οι ελλείψεις που ανέφερα στο ΕΚΑΒ, μαζί με την </w:t>
      </w:r>
      <w:proofErr w:type="spellStart"/>
      <w:r>
        <w:rPr>
          <w:rFonts w:eastAsia="Times New Roman" w:cs="Times New Roman"/>
          <w:szCs w:val="24"/>
        </w:rPr>
        <w:t>υποστελέχωση</w:t>
      </w:r>
      <w:proofErr w:type="spellEnd"/>
      <w:r>
        <w:rPr>
          <w:rFonts w:eastAsia="Times New Roman" w:cs="Times New Roman"/>
          <w:szCs w:val="24"/>
        </w:rPr>
        <w:t xml:space="preserve"> των υγειονομικών μονάδων των νησιών, οδηγεί τη μεγάλη πλειονότητα, αν όχι όλους τους α</w:t>
      </w:r>
      <w:r>
        <w:rPr>
          <w:rFonts w:eastAsia="Times New Roman" w:cs="Times New Roman"/>
          <w:szCs w:val="24"/>
        </w:rPr>
        <w:t xml:space="preserve">σθενείς με έκτακτα προβλήματα υγείας, να ζητούν </w:t>
      </w:r>
      <w:proofErr w:type="spellStart"/>
      <w:r>
        <w:rPr>
          <w:rFonts w:eastAsia="Times New Roman" w:cs="Times New Roman"/>
          <w:szCs w:val="24"/>
        </w:rPr>
        <w:t>αεροδιακομιδή</w:t>
      </w:r>
      <w:proofErr w:type="spellEnd"/>
      <w:r>
        <w:rPr>
          <w:rFonts w:eastAsia="Times New Roman" w:cs="Times New Roman"/>
          <w:szCs w:val="24"/>
        </w:rPr>
        <w:t xml:space="preserve"> ή διακομιδή μέσω ακτοπλοΐας στα μεγάλα νοσοκομεία.</w:t>
      </w:r>
    </w:p>
    <w:p w14:paraId="311BE658"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συνάδελφε, ολοκληρώστε, παρακαλώ.</w:t>
      </w:r>
    </w:p>
    <w:p w14:paraId="311BE659"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Τελειώνω.</w:t>
      </w:r>
    </w:p>
    <w:p w14:paraId="311BE65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Σχεδιάζετε, όπως είδα ότι ανακοινώσατε, να </w:t>
      </w:r>
      <w:r>
        <w:rPr>
          <w:rFonts w:eastAsia="Times New Roman" w:cs="Times New Roman"/>
          <w:szCs w:val="24"/>
        </w:rPr>
        <w:t>οργανώσετε ένα σύστημα πλωτών διακομιδών, με προμήθεια πλωτών μέσων και βάσεων σε Νάξο, Λέρο και Ρόδο. Είναι θετικό αυτό το γεγονός. Όμως, απ’ ό,τι καταλαβαίνω, αυτό προβλέπεται να λειτουργήσει το επόμενο καλοκαίρι.</w:t>
      </w:r>
    </w:p>
    <w:p w14:paraId="311BE65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Επειδή, λοιπόν, σε κάθε περίπτωση είναι </w:t>
      </w:r>
      <w:r>
        <w:rPr>
          <w:rFonts w:eastAsia="Times New Roman" w:cs="Times New Roman"/>
          <w:szCs w:val="24"/>
        </w:rPr>
        <w:t xml:space="preserve">άμεση η ανάγκη κάλυψης των κενών σε </w:t>
      </w:r>
      <w:proofErr w:type="spellStart"/>
      <w:r>
        <w:rPr>
          <w:rFonts w:eastAsia="Times New Roman" w:cs="Times New Roman"/>
          <w:szCs w:val="24"/>
        </w:rPr>
        <w:t>διασώστες</w:t>
      </w:r>
      <w:proofErr w:type="spellEnd"/>
      <w:r>
        <w:rPr>
          <w:rFonts w:eastAsia="Times New Roman" w:cs="Times New Roman"/>
          <w:szCs w:val="24"/>
        </w:rPr>
        <w:t xml:space="preserve"> και ασθενοφόρα, θα ήθελα να μου απαντήσετε: Πρώτον, ποιο είναι το συγκεκριμένο χρονοδιάγραμμα, προκειμένου να ενισχυθεί άμεσα το ΕΚΑΒ στα νησιά μας με ασθενοφόρα και </w:t>
      </w:r>
      <w:proofErr w:type="spellStart"/>
      <w:r>
        <w:rPr>
          <w:rFonts w:eastAsia="Times New Roman" w:cs="Times New Roman"/>
          <w:szCs w:val="24"/>
        </w:rPr>
        <w:t>διασώστες</w:t>
      </w:r>
      <w:proofErr w:type="spellEnd"/>
      <w:r>
        <w:rPr>
          <w:rFonts w:eastAsia="Times New Roman" w:cs="Times New Roman"/>
          <w:szCs w:val="24"/>
        </w:rPr>
        <w:t>, ώστε να καλυφθούν οι αυξημένες κα</w:t>
      </w:r>
      <w:r>
        <w:rPr>
          <w:rFonts w:eastAsia="Times New Roman" w:cs="Times New Roman"/>
          <w:szCs w:val="24"/>
        </w:rPr>
        <w:t xml:space="preserve">ι πιεστικές ανάγκες που υπάρχουν; </w:t>
      </w:r>
    </w:p>
    <w:p w14:paraId="311BE65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Δεύτερον: Σε ποιες άμεσες ενέργειες θα προβείτε, ώστε οι όποιες μετατάξεις και μεταθέσεις προσωπικού να καλύπτουν τα επείγοντα κενά στα νησιά μας, με δεδομένο ότι η τουριστική περίοδος ήδη έχει ξεκινήσει;</w:t>
      </w:r>
    </w:p>
    <w:p w14:paraId="311BE65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Σας ευχαριστώ.</w:t>
      </w:r>
    </w:p>
    <w:p w14:paraId="311BE65E"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(Δημήτριος Καμμένος):</w:t>
      </w:r>
      <w:r>
        <w:rPr>
          <w:rFonts w:eastAsia="Times New Roman" w:cs="Times New Roman"/>
          <w:szCs w:val="24"/>
        </w:rPr>
        <w:t xml:space="preserve"> Ευχαριστούμε πολύ.</w:t>
      </w:r>
    </w:p>
    <w:p w14:paraId="311BE65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να δώσετε την απάντησή σας στον κ. Φωτήλα.</w:t>
      </w:r>
    </w:p>
    <w:p w14:paraId="311BE660"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Φωτήλα, ευχαριστώ που μου κάνετε την ερώτηση, γιατ</w:t>
      </w:r>
      <w:r>
        <w:rPr>
          <w:rFonts w:eastAsia="Times New Roman" w:cs="Times New Roman"/>
          <w:szCs w:val="24"/>
        </w:rPr>
        <w:t xml:space="preserve">ί μου δίνει την ευκαιρία </w:t>
      </w:r>
      <w:r>
        <w:rPr>
          <w:rFonts w:eastAsia="Times New Roman" w:cs="Times New Roman"/>
          <w:szCs w:val="24"/>
        </w:rPr>
        <w:t xml:space="preserve">και </w:t>
      </w:r>
      <w:r>
        <w:rPr>
          <w:rFonts w:eastAsia="Times New Roman" w:cs="Times New Roman"/>
          <w:szCs w:val="24"/>
        </w:rPr>
        <w:t>πάλι να ξεκαθαρίσω μερικά πράγματα. Είστε καινούργιος στον χώρο και τα μπερδεύετε λιγάκι -με βάση τις πληροφορίες που σας δίνουν έχει να κάνει αυτό, δηλαδή- γιατί ένα λάθος, προφανώς, είναι ότι δεν υπάρχει ασθενοφόρο στην Αλόνν</w:t>
      </w:r>
      <w:r>
        <w:rPr>
          <w:rFonts w:eastAsia="Times New Roman" w:cs="Times New Roman"/>
          <w:szCs w:val="24"/>
        </w:rPr>
        <w:t xml:space="preserve">ησο, στη Σκόπελο και στη Σκιάθο. Υπάρχουν ασθενοφόρα που είναι στα </w:t>
      </w:r>
      <w:r>
        <w:rPr>
          <w:rFonts w:eastAsia="Times New Roman" w:cs="Times New Roman"/>
          <w:szCs w:val="24"/>
        </w:rPr>
        <w:t>κέντρα υ</w:t>
      </w:r>
      <w:r>
        <w:rPr>
          <w:rFonts w:eastAsia="Times New Roman" w:cs="Times New Roman"/>
          <w:szCs w:val="24"/>
        </w:rPr>
        <w:t>γείας, απλώς δεν υπάρχει τομέας του ΕΚΑΒ. Τώρα θα φτιαχτεί.</w:t>
      </w:r>
    </w:p>
    <w:p w14:paraId="311BE66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Να τα πάρω λίγο με τη σειρά, διότι οι αριθμοί είναι το καλύτερο πράγμα για να απαντάς. Πρώτον, υλοποιήσαμε, όπως ξέρετε π</w:t>
      </w:r>
      <w:r>
        <w:rPr>
          <w:rFonts w:eastAsia="Times New Roman" w:cs="Times New Roman"/>
          <w:szCs w:val="24"/>
        </w:rPr>
        <w:t xml:space="preserve">ολύ καλά, την αγορά των ενενήντα ασθενοφόρων, από τα οποία δόθηκαν και στο </w:t>
      </w:r>
      <w:r>
        <w:rPr>
          <w:rFonts w:eastAsia="Times New Roman" w:cs="Times New Roman"/>
          <w:szCs w:val="24"/>
        </w:rPr>
        <w:t>ν</w:t>
      </w:r>
      <w:r>
        <w:rPr>
          <w:rFonts w:eastAsia="Times New Roman" w:cs="Times New Roman"/>
          <w:szCs w:val="24"/>
        </w:rPr>
        <w:t xml:space="preserve">ότιο Αιγαίο, όπως και στο </w:t>
      </w:r>
      <w:r>
        <w:rPr>
          <w:rFonts w:eastAsia="Times New Roman" w:cs="Times New Roman"/>
          <w:szCs w:val="24"/>
        </w:rPr>
        <w:t>β</w:t>
      </w:r>
      <w:r>
        <w:rPr>
          <w:rFonts w:eastAsia="Times New Roman" w:cs="Times New Roman"/>
          <w:szCs w:val="24"/>
        </w:rPr>
        <w:t>όρειο Αιγαίο κάποια καινούργια οχήματα.</w:t>
      </w:r>
    </w:p>
    <w:p w14:paraId="311BE66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Εντάξαμε ξανά, από πρόγραμμα του ΕΚΑΒ, έναν αριθμό ασθενοφόρων -και θα τα πω συγκεκριμένα. Το πρόγραμμα έχει εντα</w:t>
      </w:r>
      <w:r>
        <w:rPr>
          <w:rFonts w:eastAsia="Times New Roman" w:cs="Times New Roman"/>
          <w:szCs w:val="24"/>
        </w:rPr>
        <w:t xml:space="preserve">χθεί, έχει πάρει έγκριση σκοπιμότητας. Βγαίνει η πρόσκληση </w:t>
      </w:r>
      <w:r>
        <w:rPr>
          <w:rFonts w:eastAsia="Times New Roman" w:cs="Times New Roman"/>
          <w:szCs w:val="24"/>
        </w:rPr>
        <w:lastRenderedPageBreak/>
        <w:t>για να δημοπρατηθεί. Είναι προϋπολογισμού 829.000 ευρώ και αφορά</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η Θήρα με ένα όχημα μικρού όγκου, την Κάλυμνο με ένα όχημα μικρού όγκου, την Κάρπαθο με ένα όχημα μικρού όγκου, τη Λέρο με ένα </w:t>
      </w:r>
      <w:r>
        <w:rPr>
          <w:rFonts w:eastAsia="Times New Roman" w:cs="Times New Roman"/>
          <w:szCs w:val="24"/>
        </w:rPr>
        <w:t>όχημα μικρού όγκου -«μικρού όγκου» λέγονται τα ασθενοφόρα τα οποία είναι πιο μικρών διαστάσεων</w:t>
      </w:r>
      <w:r>
        <w:rPr>
          <w:rFonts w:eastAsia="Times New Roman" w:cs="Times New Roman"/>
          <w:szCs w:val="24"/>
        </w:rPr>
        <w:t>,</w:t>
      </w:r>
      <w:r>
        <w:rPr>
          <w:rFonts w:eastAsia="Times New Roman" w:cs="Times New Roman"/>
          <w:szCs w:val="24"/>
        </w:rPr>
        <w:t xml:space="preserve"> προκειμένου να μπορούν να μπαίνουν στους στενούς δρόμους των νησιών- τη Μύκονο με ένα όχημα μικρού όγκου, τη Νάξο με ένα ασθενοφόρο 4</w:t>
      </w:r>
      <w:r>
        <w:rPr>
          <w:rFonts w:eastAsia="Times New Roman" w:cs="Times New Roman"/>
          <w:szCs w:val="24"/>
          <w:lang w:val="en-US"/>
        </w:rPr>
        <w:t>x</w:t>
      </w:r>
      <w:r>
        <w:rPr>
          <w:rFonts w:eastAsia="Times New Roman" w:cs="Times New Roman"/>
          <w:szCs w:val="24"/>
        </w:rPr>
        <w:t>4, την Πάρο με ένα όχημα μ</w:t>
      </w:r>
      <w:r>
        <w:rPr>
          <w:rFonts w:eastAsia="Times New Roman" w:cs="Times New Roman"/>
          <w:szCs w:val="24"/>
        </w:rPr>
        <w:t>ικρού όγκου, τη Ρόδο με ένα ασθενοφόρο 4</w:t>
      </w:r>
      <w:r>
        <w:rPr>
          <w:rFonts w:eastAsia="Times New Roman" w:cs="Times New Roman"/>
          <w:szCs w:val="24"/>
          <w:lang w:val="en-US"/>
        </w:rPr>
        <w:t>x</w:t>
      </w:r>
      <w:r>
        <w:rPr>
          <w:rFonts w:eastAsia="Times New Roman" w:cs="Times New Roman"/>
          <w:szCs w:val="24"/>
        </w:rPr>
        <w:t xml:space="preserve">4 και ένα ασθενοφόρο όχημα μικρού όγκου, τη Σύρο με μια κινητή μονάδα και ένα όχημα μικρού όγκου, την Τήνο με ένα όχημα μικρού όγκου. Αυτά τα οχήματα είναι η κατανομή ανάμεσα στη σύμβαση που θα υπογράψει το ΕΚΑΒ με </w:t>
      </w:r>
      <w:r>
        <w:rPr>
          <w:rFonts w:eastAsia="Times New Roman" w:cs="Times New Roman"/>
          <w:szCs w:val="24"/>
        </w:rPr>
        <w:t xml:space="preserve">την Περιφέρεια Νότιου Αιγαίου. </w:t>
      </w:r>
    </w:p>
    <w:p w14:paraId="311BE66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Επίσης, από σύμβαση που ήδη εγκρίθηκε και είναι συνολικού ύψους γύρω στο 1,5 εκατομμύριο ευρώ και αφορά εξοπλισμό της Πρωτοβάθμιας Περίθαλψης του Νότιου Αιγαίου</w:t>
      </w:r>
      <w:r>
        <w:rPr>
          <w:rFonts w:eastAsia="Times New Roman" w:cs="Times New Roman"/>
          <w:szCs w:val="24"/>
        </w:rPr>
        <w:t xml:space="preserve">, </w:t>
      </w:r>
      <w:r>
        <w:rPr>
          <w:rFonts w:eastAsia="Times New Roman" w:cs="Times New Roman"/>
          <w:szCs w:val="24"/>
        </w:rPr>
        <w:t>την οποία υπέγραψε η 2</w:t>
      </w:r>
      <w:r>
        <w:rPr>
          <w:rFonts w:eastAsia="Times New Roman" w:cs="Times New Roman"/>
          <w:szCs w:val="24"/>
          <w:vertAlign w:val="superscript"/>
        </w:rPr>
        <w:t>η</w:t>
      </w:r>
      <w:r>
        <w:rPr>
          <w:rFonts w:eastAsia="Times New Roman" w:cs="Times New Roman"/>
          <w:szCs w:val="24"/>
        </w:rPr>
        <w:t xml:space="preserve"> Υγειονομική Περιφέρεια με την Περιφέρε</w:t>
      </w:r>
      <w:r>
        <w:rPr>
          <w:rFonts w:eastAsia="Times New Roman" w:cs="Times New Roman"/>
          <w:szCs w:val="24"/>
        </w:rPr>
        <w:t xml:space="preserve">ια του Νότιου Αιγαίου, προβλέπεται να εξοπλιστούν πάλι με οχήματα μικρού όγκου οι υγειονομικές υποδομές, τα </w:t>
      </w:r>
      <w:r>
        <w:rPr>
          <w:rFonts w:eastAsia="Times New Roman" w:cs="Times New Roman"/>
          <w:szCs w:val="24"/>
        </w:rPr>
        <w:t>κέντρα υγείας</w:t>
      </w:r>
      <w:r>
        <w:rPr>
          <w:rFonts w:eastAsia="Times New Roman" w:cs="Times New Roman"/>
          <w:szCs w:val="24"/>
        </w:rPr>
        <w:t xml:space="preserve">, </w:t>
      </w:r>
      <w:r>
        <w:rPr>
          <w:rFonts w:eastAsia="Times New Roman" w:cs="Times New Roman"/>
          <w:szCs w:val="24"/>
        </w:rPr>
        <w:lastRenderedPageBreak/>
        <w:t xml:space="preserve">είτε τα </w:t>
      </w:r>
      <w:r>
        <w:rPr>
          <w:rFonts w:eastAsia="Times New Roman" w:cs="Times New Roman"/>
          <w:szCs w:val="24"/>
        </w:rPr>
        <w:t>πολυδύναμα ιατρεία</w:t>
      </w:r>
      <w:r>
        <w:rPr>
          <w:rFonts w:eastAsia="Times New Roman" w:cs="Times New Roman"/>
          <w:szCs w:val="24"/>
        </w:rPr>
        <w:t xml:space="preserve">, είτε τα </w:t>
      </w:r>
      <w:r>
        <w:rPr>
          <w:rFonts w:eastAsia="Times New Roman" w:cs="Times New Roman"/>
          <w:szCs w:val="24"/>
        </w:rPr>
        <w:t xml:space="preserve">περιφερειακά ιατρεία </w:t>
      </w:r>
      <w:r>
        <w:rPr>
          <w:rFonts w:eastAsia="Times New Roman" w:cs="Times New Roman"/>
          <w:szCs w:val="24"/>
        </w:rPr>
        <w:t>που υπάρχουν εκεί, και συγκεκριμένα, των εξής νησιών: Στη Νίσυρο, στην Ανάφη</w:t>
      </w:r>
      <w:r>
        <w:rPr>
          <w:rFonts w:eastAsia="Times New Roman" w:cs="Times New Roman"/>
          <w:szCs w:val="24"/>
        </w:rPr>
        <w:t xml:space="preserve">, στην Αστυπάλαια, στη Σέριφο, στη Χάλκη και στην Κάσο. Είναι έξι οχήματα μικρού όγκου, τα οποία θα ενταχθούν εκεί και θα λειτουργούν με τους οδηγούς τους οποίους έχουν τα </w:t>
      </w:r>
      <w:r>
        <w:rPr>
          <w:rFonts w:eastAsia="Times New Roman" w:cs="Times New Roman"/>
          <w:szCs w:val="24"/>
        </w:rPr>
        <w:t>κέντρα υγείας ή τα πολυδύναμα περιφερειακά ιατρεία</w:t>
      </w:r>
      <w:r>
        <w:rPr>
          <w:rFonts w:eastAsia="Times New Roman" w:cs="Times New Roman"/>
          <w:szCs w:val="24"/>
        </w:rPr>
        <w:t xml:space="preserve">. </w:t>
      </w:r>
    </w:p>
    <w:p w14:paraId="311BE66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Επίσης, έχει </w:t>
      </w:r>
      <w:r>
        <w:rPr>
          <w:rFonts w:eastAsia="Times New Roman" w:cs="Times New Roman"/>
          <w:szCs w:val="24"/>
        </w:rPr>
        <w:t>περαιωθεί</w:t>
      </w:r>
      <w:r>
        <w:rPr>
          <w:rFonts w:eastAsia="Times New Roman" w:cs="Times New Roman"/>
          <w:szCs w:val="24"/>
        </w:rPr>
        <w:t xml:space="preserve"> και η έγ</w:t>
      </w:r>
      <w:r>
        <w:rPr>
          <w:rFonts w:eastAsia="Times New Roman" w:cs="Times New Roman"/>
          <w:szCs w:val="24"/>
        </w:rPr>
        <w:t>κριση σκοπιμότητας και αναμένεται η προκήρυξη για να γίνει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χουν τελειώσει όλα με τις τεχνικές προδιαγραφές από την Περιφέρεια Θεσσαλίας για δεκατρία οχήματα, που τα δέκα είναι συμβατικά ασθενοφόρα, υπάρχει ένα ασθενοφόρο 4</w:t>
      </w:r>
      <w:r>
        <w:rPr>
          <w:rFonts w:eastAsia="Times New Roman" w:cs="Times New Roman"/>
          <w:szCs w:val="24"/>
          <w:lang w:val="en-US"/>
        </w:rPr>
        <w:t>x</w:t>
      </w:r>
      <w:r>
        <w:rPr>
          <w:rFonts w:eastAsia="Times New Roman" w:cs="Times New Roman"/>
          <w:szCs w:val="24"/>
        </w:rPr>
        <w:t>4 και δύο κινητές ιατρικές μονά</w:t>
      </w:r>
      <w:r>
        <w:rPr>
          <w:rFonts w:eastAsia="Times New Roman" w:cs="Times New Roman"/>
          <w:szCs w:val="24"/>
        </w:rPr>
        <w:t xml:space="preserve">δες, που από αυτά μπορούν να δοθούν και στα νησιά, στη Σκιάθο, στη Σκόπελο και στην Αλόννησο. </w:t>
      </w:r>
    </w:p>
    <w:p w14:paraId="311BE66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Επίσης, ξέρετε και εσείς πολύ καλά ότι είναι σε εξέλιξη δύο πολύ μεγάλες δωρεές, όπως είπα και πριν. Υπάρχει η δωρεά του Νιάρχου με τα </w:t>
      </w:r>
      <w:proofErr w:type="spellStart"/>
      <w:r>
        <w:rPr>
          <w:rFonts w:eastAsia="Times New Roman" w:cs="Times New Roman"/>
          <w:szCs w:val="24"/>
        </w:rPr>
        <w:t>εκατόν</w:t>
      </w:r>
      <w:proofErr w:type="spellEnd"/>
      <w:r>
        <w:rPr>
          <w:rFonts w:eastAsia="Times New Roman" w:cs="Times New Roman"/>
          <w:szCs w:val="24"/>
        </w:rPr>
        <w:t xml:space="preserve"> σαράντα</w:t>
      </w:r>
      <w:r>
        <w:rPr>
          <w:rFonts w:eastAsia="Times New Roman" w:cs="Times New Roman"/>
          <w:szCs w:val="24"/>
        </w:rPr>
        <w:t xml:space="preserve"> ασθενοφόρα </w:t>
      </w:r>
      <w:r>
        <w:rPr>
          <w:rFonts w:eastAsia="Times New Roman" w:cs="Times New Roman"/>
          <w:szCs w:val="24"/>
        </w:rPr>
        <w:t xml:space="preserve">σε όλη τη χώρα, που έχει γίνει μια κατανομή πανελλαδική και που σε αυτήν έχουν να λαμβάνουν τα νησιά. Υπάρχει κι η δωρεά από τον αγωγό </w:t>
      </w:r>
      <w:r>
        <w:rPr>
          <w:rFonts w:eastAsia="Times New Roman" w:cs="Times New Roman"/>
          <w:szCs w:val="24"/>
        </w:rPr>
        <w:t>«</w:t>
      </w:r>
      <w:r>
        <w:rPr>
          <w:rFonts w:eastAsia="Times New Roman" w:cs="Times New Roman"/>
          <w:szCs w:val="24"/>
          <w:lang w:val="en-US"/>
        </w:rPr>
        <w:t>TAP</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έβαια υπάρχουν </w:t>
      </w:r>
      <w:r>
        <w:rPr>
          <w:rFonts w:eastAsia="Times New Roman" w:cs="Times New Roman"/>
          <w:szCs w:val="24"/>
        </w:rPr>
        <w:t xml:space="preserve">και </w:t>
      </w:r>
      <w:r>
        <w:rPr>
          <w:rFonts w:eastAsia="Times New Roman" w:cs="Times New Roman"/>
          <w:szCs w:val="24"/>
        </w:rPr>
        <w:t xml:space="preserve">οι υπόλοιπες προκηρύξεις για την </w:t>
      </w:r>
      <w:r>
        <w:rPr>
          <w:rFonts w:eastAsia="Times New Roman" w:cs="Times New Roman"/>
          <w:szCs w:val="24"/>
        </w:rPr>
        <w:t>κ</w:t>
      </w:r>
      <w:r>
        <w:rPr>
          <w:rFonts w:eastAsia="Times New Roman" w:cs="Times New Roman"/>
          <w:szCs w:val="24"/>
        </w:rPr>
        <w:t xml:space="preserve">εντρική Μακεδονία, τη </w:t>
      </w:r>
      <w:r>
        <w:rPr>
          <w:rFonts w:eastAsia="Times New Roman" w:cs="Times New Roman"/>
          <w:szCs w:val="24"/>
        </w:rPr>
        <w:t>δ</w:t>
      </w:r>
      <w:r>
        <w:rPr>
          <w:rFonts w:eastAsia="Times New Roman" w:cs="Times New Roman"/>
          <w:szCs w:val="24"/>
        </w:rPr>
        <w:t>υτική Μακεδονία και την Περιφέρεια Ατ</w:t>
      </w:r>
      <w:r>
        <w:rPr>
          <w:rFonts w:eastAsia="Times New Roman" w:cs="Times New Roman"/>
          <w:szCs w:val="24"/>
        </w:rPr>
        <w:t xml:space="preserve">τικής, που </w:t>
      </w:r>
      <w:r>
        <w:rPr>
          <w:rFonts w:eastAsia="Times New Roman" w:cs="Times New Roman"/>
          <w:szCs w:val="24"/>
        </w:rPr>
        <w:lastRenderedPageBreak/>
        <w:t xml:space="preserve">ειδικά στην Περιφέρεια Αττικής είναι πολύ μεγάλος ο αριθμός, είναι περίπου </w:t>
      </w:r>
      <w:r>
        <w:rPr>
          <w:rFonts w:eastAsia="Times New Roman" w:cs="Times New Roman"/>
          <w:szCs w:val="24"/>
        </w:rPr>
        <w:t>πενήντα δύο</w:t>
      </w:r>
      <w:r>
        <w:rPr>
          <w:rFonts w:eastAsia="Times New Roman" w:cs="Times New Roman"/>
          <w:szCs w:val="24"/>
        </w:rPr>
        <w:t xml:space="preserve"> οχήματα, από όλα, κινητές μονάδες και συμβατικά ασθενοφόρα. Συνολικά υπάρχει, δηλαδή, μια πολύ μεγάλη ανανέωση του στόλου του ΕΚΑΒ. </w:t>
      </w:r>
    </w:p>
    <w:p w14:paraId="311BE66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Πάμε τώρα στο προσωπικό. Πέρυσι, το 2016, προσλήφθηκαν οι </w:t>
      </w:r>
      <w:proofErr w:type="spellStart"/>
      <w:r>
        <w:rPr>
          <w:rFonts w:eastAsia="Times New Roman" w:cs="Times New Roman"/>
          <w:szCs w:val="24"/>
        </w:rPr>
        <w:t>εκατόν</w:t>
      </w:r>
      <w:proofErr w:type="spellEnd"/>
      <w:r>
        <w:rPr>
          <w:rFonts w:eastAsia="Times New Roman" w:cs="Times New Roman"/>
          <w:szCs w:val="24"/>
        </w:rPr>
        <w:t xml:space="preserve"> ογδόντα επτά </w:t>
      </w:r>
      <w:proofErr w:type="spellStart"/>
      <w:r>
        <w:rPr>
          <w:rFonts w:eastAsia="Times New Roman" w:cs="Times New Roman"/>
          <w:szCs w:val="24"/>
        </w:rPr>
        <w:t>διασώστες</w:t>
      </w:r>
      <w:proofErr w:type="spellEnd"/>
      <w:r>
        <w:rPr>
          <w:rFonts w:eastAsia="Times New Roman" w:cs="Times New Roman"/>
          <w:szCs w:val="24"/>
        </w:rPr>
        <w:t>, οι οποίοι κατανεμήθηκαν ανά την Ελλάδα. Φέτος, με μια διαδικασία -και είναι το δεύτερο λάθος που κάνατε πριν- εμείς για πρώτη φορά κάναμε το εξής, κύριε συνάδελφε</w:t>
      </w:r>
      <w:r>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κάναμε πελατειακές μετακινήσεις. Βγάλαμε ανοιχτή πρόσκληση και είπαμε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χ</w:t>
      </w:r>
      <w:r>
        <w:rPr>
          <w:rFonts w:eastAsia="Times New Roman" w:cs="Times New Roman"/>
          <w:szCs w:val="24"/>
        </w:rPr>
        <w:t>ρειαζόμαστε ανθρώπους σε αυτές τις περιοχές. Ενδιαφέρεται κάποιος από το προσωπικό του ΕΚΑΒ, που υπηρετεί σήμερα, να πάει εκεί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πήρξε τέτοια πρόσκληση ενδιαφέροντος </w:t>
      </w:r>
      <w:r>
        <w:rPr>
          <w:rFonts w:eastAsia="Times New Roman" w:cs="Times New Roman"/>
          <w:szCs w:val="24"/>
        </w:rPr>
        <w:t>κ</w:t>
      </w:r>
      <w:r>
        <w:rPr>
          <w:rFonts w:eastAsia="Times New Roman" w:cs="Times New Roman"/>
          <w:szCs w:val="24"/>
        </w:rPr>
        <w:t>αι αυτό είχε σ</w:t>
      </w:r>
      <w:r>
        <w:rPr>
          <w:rFonts w:eastAsia="Times New Roman" w:cs="Times New Roman"/>
          <w:szCs w:val="24"/>
        </w:rPr>
        <w:t xml:space="preserve">αν αποτέλεσμα να περάσουν από το </w:t>
      </w:r>
      <w:r>
        <w:rPr>
          <w:rFonts w:eastAsia="Times New Roman" w:cs="Times New Roman"/>
          <w:szCs w:val="24"/>
        </w:rPr>
        <w:t>υπηρεσιακό σ</w:t>
      </w:r>
      <w:r>
        <w:rPr>
          <w:rFonts w:eastAsia="Times New Roman" w:cs="Times New Roman"/>
          <w:szCs w:val="24"/>
        </w:rPr>
        <w:t xml:space="preserve">υμβούλιο με συγκεκριμένη </w:t>
      </w:r>
      <w:proofErr w:type="spellStart"/>
      <w:r>
        <w:rPr>
          <w:rFonts w:eastAsia="Times New Roman" w:cs="Times New Roman"/>
          <w:szCs w:val="24"/>
        </w:rPr>
        <w:t>μοριοδότηση</w:t>
      </w:r>
      <w:proofErr w:type="spellEnd"/>
      <w:r>
        <w:rPr>
          <w:rFonts w:eastAsia="Times New Roman" w:cs="Times New Roman"/>
          <w:szCs w:val="24"/>
        </w:rPr>
        <w:t xml:space="preserve"> αυτούς τους ανθρώπους που χρειαζόμασταν στις επαρχιακές περιοχές. Είδαμε από πού θα μετακινηθούν από το κέντρο και εκεί προκηρύξαμε τις καινούργιες θέσεις. Αυτό τι μας γλ</w:t>
      </w:r>
      <w:r>
        <w:rPr>
          <w:rFonts w:eastAsia="Times New Roman" w:cs="Times New Roman"/>
          <w:szCs w:val="24"/>
        </w:rPr>
        <w:t>ί</w:t>
      </w:r>
      <w:r>
        <w:rPr>
          <w:rFonts w:eastAsia="Times New Roman" w:cs="Times New Roman"/>
          <w:szCs w:val="24"/>
        </w:rPr>
        <w:t>τωσ</w:t>
      </w:r>
      <w:r>
        <w:rPr>
          <w:rFonts w:eastAsia="Times New Roman" w:cs="Times New Roman"/>
          <w:szCs w:val="24"/>
        </w:rPr>
        <w:t xml:space="preserve">ε; Τι γινόταν παλαιότερα; Ή είχες «μπάρμπα στην Κορώνη» να κάνεις πελατειακή μετακίνηση ή άμα δεν είχες «μπάρμπα στην Κορώνη», ένας που υπηρετούσε τι έκανε; Όταν έβγαινε </w:t>
      </w:r>
      <w:r>
        <w:rPr>
          <w:rFonts w:eastAsia="Times New Roman" w:cs="Times New Roman"/>
          <w:szCs w:val="24"/>
        </w:rPr>
        <w:lastRenderedPageBreak/>
        <w:t>μια προκήρυξη</w:t>
      </w:r>
      <w:r>
        <w:rPr>
          <w:rFonts w:eastAsia="Times New Roman" w:cs="Times New Roman"/>
          <w:szCs w:val="24"/>
        </w:rPr>
        <w:t>,</w:t>
      </w:r>
      <w:r>
        <w:rPr>
          <w:rFonts w:eastAsia="Times New Roman" w:cs="Times New Roman"/>
          <w:szCs w:val="24"/>
        </w:rPr>
        <w:t xml:space="preserve"> ένας που υπηρετούσε έφτιαχνε τα χαρτιά του για να πάει σε εκείνη τη θέσ</w:t>
      </w:r>
      <w:r>
        <w:rPr>
          <w:rFonts w:eastAsia="Times New Roman" w:cs="Times New Roman"/>
          <w:szCs w:val="24"/>
        </w:rPr>
        <w:t>η. Άρα, πρακτικά</w:t>
      </w:r>
      <w:r>
        <w:rPr>
          <w:rFonts w:eastAsia="Times New Roman" w:cs="Times New Roman"/>
          <w:szCs w:val="24"/>
        </w:rPr>
        <w:t>,</w:t>
      </w:r>
      <w:r>
        <w:rPr>
          <w:rFonts w:eastAsia="Times New Roman" w:cs="Times New Roman"/>
          <w:szCs w:val="24"/>
        </w:rPr>
        <w:t xml:space="preserve"> έφευγε από εδώ και πήγαινε εκεί. Αυτό είχε σαν αποτέλεσμα ότι ενώ στην Αθήνα είχαμε προγραμματίσει να προκηρύξουμε τριάντα θέσεις σε αυτή την προκήρυξη των εκατό θέσεων, προκηρύξαμε πενήντα έξι θέσεις, γιατί οι άλλοι είκοσι έξι έφυγαν από</w:t>
      </w:r>
      <w:r>
        <w:rPr>
          <w:rFonts w:eastAsia="Times New Roman" w:cs="Times New Roman"/>
          <w:szCs w:val="24"/>
        </w:rPr>
        <w:t xml:space="preserve"> την Αθήνα και κάλυψαν θέσεις σε νησιά</w:t>
      </w:r>
      <w:r>
        <w:rPr>
          <w:rFonts w:eastAsia="Times New Roman" w:cs="Times New Roman"/>
          <w:szCs w:val="24"/>
        </w:rPr>
        <w:t>,</w:t>
      </w:r>
      <w:r>
        <w:rPr>
          <w:rFonts w:eastAsia="Times New Roman" w:cs="Times New Roman"/>
          <w:szCs w:val="24"/>
        </w:rPr>
        <w:t xml:space="preserve"> που δεν τα προκηρύξαμε μετά. Από αυτές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τις ενενήντα τρεις προσλήψεις που βγήκε και ο οριστικός πίνακας, οι δεκαέξι θέσεις είναι στα νησιά και προσλαμβάνονται, δόθηκε και ο οριστικός πίνακας και έχει αρχίσει </w:t>
      </w:r>
      <w:r>
        <w:rPr>
          <w:rFonts w:eastAsia="Times New Roman" w:cs="Times New Roman"/>
          <w:szCs w:val="24"/>
        </w:rPr>
        <w:t xml:space="preserve">η διοίκηση του ΕΚΑΒ να καλεί. Και συγκεκριμένα είναι: </w:t>
      </w:r>
      <w:r>
        <w:rPr>
          <w:rFonts w:eastAsia="Times New Roman" w:cs="Times New Roman"/>
          <w:szCs w:val="24"/>
        </w:rPr>
        <w:t>π</w:t>
      </w:r>
      <w:r>
        <w:rPr>
          <w:rFonts w:eastAsia="Times New Roman" w:cs="Times New Roman"/>
          <w:szCs w:val="24"/>
        </w:rPr>
        <w:t>έντε στη Θήρα, δύο στην Κω, τέσσερις στη Μύκονο, δύο στην Πάρο, δύο στη Νάξο, ένας στην Τήνο. Αυτοί είναι από την προκήρυξη των ενενήντα τριών που βγήκε και ο οριστικός πίνακας και έχει αρχίσει η διοίκ</w:t>
      </w:r>
      <w:r>
        <w:rPr>
          <w:rFonts w:eastAsia="Times New Roman" w:cs="Times New Roman"/>
          <w:szCs w:val="24"/>
        </w:rPr>
        <w:t>ηση να καλεί.</w:t>
      </w:r>
    </w:p>
    <w:p w14:paraId="311BE667" w14:textId="77777777" w:rsidR="003F1A9B" w:rsidRDefault="0091327C">
      <w:pPr>
        <w:spacing w:line="600" w:lineRule="auto"/>
        <w:ind w:firstLine="720"/>
        <w:jc w:val="both"/>
        <w:rPr>
          <w:rFonts w:eastAsia="Times New Roman"/>
          <w:szCs w:val="24"/>
        </w:rPr>
      </w:pPr>
      <w:r>
        <w:rPr>
          <w:rFonts w:eastAsia="Times New Roman"/>
          <w:szCs w:val="24"/>
        </w:rPr>
        <w:t xml:space="preserve">Επίσης, ξεμπλοκάραμε μετά από πολλά χρόνια σαράντα έξι θέσεις ειδικών κατηγοριών. Μέσω ΟΑΕΔ μάς ήλθε το ποιοι δικαιούνται. Το ξέρετε, είναι οι πολύτεκνοι, άνεργοι, </w:t>
      </w:r>
      <w:proofErr w:type="spellStart"/>
      <w:r>
        <w:rPr>
          <w:rFonts w:eastAsia="Times New Roman"/>
          <w:szCs w:val="24"/>
        </w:rPr>
        <w:t>τρίτεκνοι</w:t>
      </w:r>
      <w:proofErr w:type="spellEnd"/>
      <w:r>
        <w:rPr>
          <w:rFonts w:eastAsia="Times New Roman"/>
          <w:szCs w:val="24"/>
        </w:rPr>
        <w:t xml:space="preserve"> κ.λπ</w:t>
      </w:r>
      <w:r>
        <w:rPr>
          <w:rFonts w:eastAsia="Times New Roman"/>
          <w:szCs w:val="24"/>
        </w:rPr>
        <w:t>.</w:t>
      </w:r>
      <w:r>
        <w:rPr>
          <w:rFonts w:eastAsia="Times New Roman"/>
          <w:szCs w:val="24"/>
        </w:rPr>
        <w:t xml:space="preserve">. Απ’ αυτούς τους σαράντα έξι </w:t>
      </w:r>
      <w:r>
        <w:rPr>
          <w:rFonts w:eastAsia="Times New Roman"/>
          <w:szCs w:val="24"/>
        </w:rPr>
        <w:t xml:space="preserve">τα </w:t>
      </w:r>
      <w:r>
        <w:rPr>
          <w:rFonts w:eastAsia="Times New Roman"/>
          <w:szCs w:val="24"/>
        </w:rPr>
        <w:t>έξι άτομα πάνε σε νησιά του Αι</w:t>
      </w:r>
      <w:r>
        <w:rPr>
          <w:rFonts w:eastAsia="Times New Roman"/>
          <w:szCs w:val="24"/>
        </w:rPr>
        <w:t>γαίου και συγκεκριμένα</w:t>
      </w:r>
      <w:r>
        <w:rPr>
          <w:rFonts w:eastAsia="Times New Roman"/>
          <w:szCs w:val="24"/>
        </w:rPr>
        <w:t>:</w:t>
      </w:r>
      <w:r>
        <w:rPr>
          <w:rFonts w:eastAsia="Times New Roman"/>
          <w:szCs w:val="24"/>
        </w:rPr>
        <w:t xml:space="preserve"> ένας στην Ικαρία, ένας στη Λήμνο, </w:t>
      </w:r>
      <w:r>
        <w:rPr>
          <w:rFonts w:eastAsia="Times New Roman"/>
          <w:szCs w:val="24"/>
        </w:rPr>
        <w:lastRenderedPageBreak/>
        <w:t xml:space="preserve">ένας στη Μυτιλήνη, ένας στη Ρόδο, ένας στη Σάμο, ένας στη Χίο. Είναι των ειδικών κατηγοριών. </w:t>
      </w:r>
    </w:p>
    <w:p w14:paraId="311BE668" w14:textId="77777777" w:rsidR="003F1A9B" w:rsidRDefault="0091327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να συνεχίσετε στη δευτερολογία σας;</w:t>
      </w:r>
    </w:p>
    <w:p w14:paraId="311BE669" w14:textId="77777777" w:rsidR="003F1A9B" w:rsidRDefault="0091327C">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b/>
          <w:szCs w:val="24"/>
        </w:rPr>
        <w:t>(Αναπληρωτής Υπουργός Υγείας):</w:t>
      </w:r>
      <w:r>
        <w:rPr>
          <w:rFonts w:eastAsia="Times New Roman"/>
          <w:szCs w:val="24"/>
        </w:rPr>
        <w:t xml:space="preserve"> Να τα πω όλα μαζί;</w:t>
      </w:r>
    </w:p>
    <w:p w14:paraId="311BE66A" w14:textId="77777777" w:rsidR="003F1A9B" w:rsidRDefault="0091327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Εντάξει.</w:t>
      </w:r>
    </w:p>
    <w:p w14:paraId="311BE66B" w14:textId="77777777" w:rsidR="003F1A9B" w:rsidRDefault="0091327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Επίσης, είναι αυτά που είπα προηγουμένως ότι δεν </w:t>
      </w:r>
      <w:proofErr w:type="spellStart"/>
      <w:r>
        <w:rPr>
          <w:rFonts w:eastAsia="Times New Roman"/>
          <w:szCs w:val="24"/>
        </w:rPr>
        <w:t>επαναπροκηρύσσουμε</w:t>
      </w:r>
      <w:proofErr w:type="spellEnd"/>
      <w:r>
        <w:rPr>
          <w:rFonts w:eastAsia="Times New Roman"/>
          <w:szCs w:val="24"/>
        </w:rPr>
        <w:t>. Κύριε συνάδελφε, αυτό είναι το τρίτο λάθος που κά</w:t>
      </w:r>
      <w:r>
        <w:rPr>
          <w:rFonts w:eastAsia="Times New Roman"/>
          <w:szCs w:val="24"/>
        </w:rPr>
        <w:t xml:space="preserve">νατε πριν. Δεν </w:t>
      </w:r>
      <w:proofErr w:type="spellStart"/>
      <w:r>
        <w:rPr>
          <w:rFonts w:eastAsia="Times New Roman"/>
          <w:szCs w:val="24"/>
        </w:rPr>
        <w:t>επαναπροκηρύσσουμε</w:t>
      </w:r>
      <w:proofErr w:type="spellEnd"/>
      <w:r>
        <w:rPr>
          <w:rFonts w:eastAsia="Times New Roman"/>
          <w:szCs w:val="24"/>
        </w:rPr>
        <w:t xml:space="preserve"> αυτούς που είχαν κάνει τους οκτώ-εννιά μήνες με το πρόγραμμα μέσω ΚΕΕΛΠΝΟ για τη βοήθεια στην προσφυγική κρίση. Ουσιαστικά επεκτείνουμε το πρόγραμμα «</w:t>
      </w:r>
      <w:r>
        <w:rPr>
          <w:rFonts w:eastAsia="Times New Roman"/>
          <w:szCs w:val="24"/>
          <w:lang w:val="en-US"/>
        </w:rPr>
        <w:t>PHILOS</w:t>
      </w:r>
      <w:r>
        <w:rPr>
          <w:rFonts w:eastAsia="Times New Roman"/>
          <w:szCs w:val="24"/>
        </w:rPr>
        <w:t>» που αφορά στις ηπειρωτικές περιοχές και στα νησιά του Αιγαίου, σ</w:t>
      </w:r>
      <w:r>
        <w:rPr>
          <w:rFonts w:eastAsia="Times New Roman"/>
          <w:szCs w:val="24"/>
        </w:rPr>
        <w:t xml:space="preserve">τα κέντρα υποδοχής και ταυτοποίησης για ενίσχυση του ΕΚΑΒ και για ενίσχυση των υγειονομικών δομών που είναι συνολικά πάνω από τετρακόσια άτομα αυτοί που θα προσληφθούν. Σαράντα είναι για το ΕΚΑΒ, διεσπαρμένοι </w:t>
      </w:r>
      <w:r>
        <w:rPr>
          <w:rFonts w:eastAsia="Times New Roman"/>
          <w:szCs w:val="24"/>
        </w:rPr>
        <w:lastRenderedPageBreak/>
        <w:t>στα νησιά αυτά και υπάρχει μετά νοσηλευτικό και</w:t>
      </w:r>
      <w:r>
        <w:rPr>
          <w:rFonts w:eastAsia="Times New Roman"/>
          <w:szCs w:val="24"/>
        </w:rPr>
        <w:t xml:space="preserve"> ιατρικό προσωπικό για τα νοσοκομεία. Αυτά τα απάντησα πριν στην επίκαιρη ερώτηση του συναδέλφου κ. Καματερού. Επίσης, υπάρχει ιατρικό και νοσηλευτικό προσωπικό, διαπολιτισμικοί μεσολαβητές κ.λπ.</w:t>
      </w:r>
      <w:r>
        <w:rPr>
          <w:rFonts w:eastAsia="Times New Roman"/>
          <w:szCs w:val="24"/>
        </w:rPr>
        <w:t>,</w:t>
      </w:r>
      <w:r>
        <w:rPr>
          <w:rFonts w:eastAsia="Times New Roman"/>
          <w:szCs w:val="24"/>
        </w:rPr>
        <w:t xml:space="preserve"> που είναι για τις μονάδες υποδοχής και ταυτοποίησης των προσφύγων. Όλα αυτά είναι ενίσχυση.</w:t>
      </w:r>
    </w:p>
    <w:p w14:paraId="311BE66C" w14:textId="77777777" w:rsidR="003F1A9B" w:rsidRDefault="0091327C">
      <w:pPr>
        <w:spacing w:line="600" w:lineRule="auto"/>
        <w:ind w:firstLine="720"/>
        <w:jc w:val="both"/>
        <w:rPr>
          <w:rFonts w:eastAsia="Times New Roman"/>
          <w:szCs w:val="24"/>
        </w:rPr>
      </w:pPr>
      <w:r>
        <w:rPr>
          <w:rFonts w:eastAsia="Times New Roman"/>
          <w:szCs w:val="24"/>
        </w:rPr>
        <w:t xml:space="preserve">Θέλω, επίσης, να τα πω και λίγο πιο συγκεκριμένα, γιατί ακούγονται κάποια πράγματα </w:t>
      </w:r>
      <w:r>
        <w:rPr>
          <w:rFonts w:eastAsia="Times New Roman"/>
          <w:szCs w:val="24"/>
        </w:rPr>
        <w:t>που</w:t>
      </w:r>
      <w:r>
        <w:rPr>
          <w:rFonts w:eastAsia="Times New Roman"/>
          <w:szCs w:val="24"/>
        </w:rPr>
        <w:t xml:space="preserve"> δεν ισχύουν. Θέλω να τα πω για κάθε νησί ξεχωριστά. Το 2010…</w:t>
      </w:r>
    </w:p>
    <w:p w14:paraId="311BE66D" w14:textId="77777777" w:rsidR="003F1A9B" w:rsidRDefault="0091327C">
      <w:pPr>
        <w:spacing w:line="600" w:lineRule="auto"/>
        <w:ind w:firstLine="720"/>
        <w:jc w:val="both"/>
        <w:rPr>
          <w:rFonts w:eastAsia="Times New Roman"/>
          <w:szCs w:val="24"/>
        </w:rPr>
      </w:pPr>
      <w:r>
        <w:rPr>
          <w:rFonts w:eastAsia="Times New Roman"/>
          <w:b/>
          <w:szCs w:val="24"/>
        </w:rPr>
        <w:t>ΠΡΟΕΔΡΕΥΩΝ (Δημ</w:t>
      </w:r>
      <w:r>
        <w:rPr>
          <w:rFonts w:eastAsia="Times New Roman"/>
          <w:b/>
          <w:szCs w:val="24"/>
        </w:rPr>
        <w:t>ήτριος Καμμένος):</w:t>
      </w:r>
      <w:r>
        <w:rPr>
          <w:rFonts w:eastAsia="Times New Roman"/>
          <w:szCs w:val="24"/>
        </w:rPr>
        <w:t xml:space="preserve"> Κύριε Υπουργέ, επειδή έχετε ξεπεράσει τον χρόνο, να απαντήσει ο κ. Φωτήλας και να σας δώσω ένα λεπτό μετά συμπληρωματικά; </w:t>
      </w:r>
    </w:p>
    <w:p w14:paraId="311BE66E" w14:textId="77777777" w:rsidR="003F1A9B" w:rsidRDefault="0091327C">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Θα τα πω μετά. Έχετε δίκιο.</w:t>
      </w:r>
    </w:p>
    <w:p w14:paraId="311BE66F" w14:textId="77777777" w:rsidR="003F1A9B" w:rsidRDefault="0091327C">
      <w:pPr>
        <w:spacing w:line="600" w:lineRule="auto"/>
        <w:ind w:firstLine="720"/>
        <w:jc w:val="both"/>
        <w:rPr>
          <w:rFonts w:eastAsia="Times New Roman"/>
          <w:szCs w:val="24"/>
        </w:rPr>
      </w:pPr>
      <w:r>
        <w:rPr>
          <w:rFonts w:eastAsia="Times New Roman"/>
          <w:szCs w:val="24"/>
        </w:rPr>
        <w:t>Αυτά είναι τα πρώτα γενικά στοιχεία που έ</w:t>
      </w:r>
      <w:r>
        <w:rPr>
          <w:rFonts w:eastAsia="Times New Roman"/>
          <w:szCs w:val="24"/>
        </w:rPr>
        <w:t xml:space="preserve">χω και θα σας πω μετά στη δευτερολογία </w:t>
      </w:r>
      <w:r>
        <w:rPr>
          <w:rFonts w:eastAsia="Times New Roman"/>
          <w:szCs w:val="24"/>
        </w:rPr>
        <w:t xml:space="preserve">μου </w:t>
      </w:r>
      <w:r>
        <w:rPr>
          <w:rFonts w:eastAsia="Times New Roman"/>
          <w:szCs w:val="24"/>
        </w:rPr>
        <w:t>συγκεκριμένα στοιχεία που υπάρχουν ανά νησί, γιατί σ’ όλα αυτά που είπα πρέπει να προστεθούν και άλλα τριάντα πέντε άτομα</w:t>
      </w:r>
      <w:r>
        <w:rPr>
          <w:rFonts w:eastAsia="Times New Roman"/>
          <w:szCs w:val="24"/>
        </w:rPr>
        <w:t>,</w:t>
      </w:r>
      <w:r>
        <w:rPr>
          <w:rFonts w:eastAsia="Times New Roman"/>
          <w:szCs w:val="24"/>
        </w:rPr>
        <w:t xml:space="preserve"> τα οποία πήραμε μέσω ΟΑΕΔ με το δωδεκάμηνο πρόγραμμα για τους ανέργους. Υπάρχουν άλλες </w:t>
      </w:r>
      <w:r>
        <w:rPr>
          <w:rFonts w:eastAsia="Times New Roman"/>
          <w:szCs w:val="24"/>
        </w:rPr>
        <w:lastRenderedPageBreak/>
        <w:t>τρι</w:t>
      </w:r>
      <w:r>
        <w:rPr>
          <w:rFonts w:eastAsia="Times New Roman"/>
          <w:szCs w:val="24"/>
        </w:rPr>
        <w:t>άντα πέντε θέσεις. Είχαμε προκηρύξει εβδομήντα, αλλά καλύφθηκαν οι τριάντα πέντε. Είναι για δώδεκα μήνες. Δουλειά κάνουν.</w:t>
      </w:r>
    </w:p>
    <w:p w14:paraId="311BE670" w14:textId="77777777" w:rsidR="003F1A9B" w:rsidRDefault="0091327C">
      <w:pPr>
        <w:spacing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Όχι </w:t>
      </w:r>
      <w:proofErr w:type="spellStart"/>
      <w:r>
        <w:rPr>
          <w:rFonts w:eastAsia="Times New Roman"/>
          <w:szCs w:val="24"/>
        </w:rPr>
        <w:t>διασώστες</w:t>
      </w:r>
      <w:proofErr w:type="spellEnd"/>
      <w:r>
        <w:rPr>
          <w:rFonts w:eastAsia="Times New Roman"/>
          <w:szCs w:val="24"/>
        </w:rPr>
        <w:t>.</w:t>
      </w:r>
    </w:p>
    <w:p w14:paraId="311BE671" w14:textId="77777777" w:rsidR="003F1A9B" w:rsidRDefault="0091327C">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Όχι, είναι οδηγοί ασθενοφόρου. Το ΕΚΑΒ </w:t>
      </w:r>
      <w:r>
        <w:rPr>
          <w:rFonts w:eastAsia="Times New Roman"/>
          <w:szCs w:val="24"/>
        </w:rPr>
        <w:t xml:space="preserve">παίρνει </w:t>
      </w:r>
      <w:proofErr w:type="spellStart"/>
      <w:r>
        <w:rPr>
          <w:rFonts w:eastAsia="Times New Roman"/>
          <w:szCs w:val="24"/>
        </w:rPr>
        <w:t>διασώστες</w:t>
      </w:r>
      <w:proofErr w:type="spellEnd"/>
      <w:r>
        <w:rPr>
          <w:rFonts w:eastAsia="Times New Roman"/>
          <w:szCs w:val="24"/>
        </w:rPr>
        <w:t>. Οδηγούς ασθενοφόρου παίρνουν τα κέντρα υγείας.</w:t>
      </w:r>
    </w:p>
    <w:p w14:paraId="311BE672" w14:textId="77777777" w:rsidR="003F1A9B" w:rsidRDefault="0091327C">
      <w:pPr>
        <w:spacing w:line="600" w:lineRule="auto"/>
        <w:ind w:firstLine="720"/>
        <w:jc w:val="both"/>
        <w:rPr>
          <w:rFonts w:eastAsia="Times New Roman"/>
          <w:szCs w:val="24"/>
        </w:rPr>
      </w:pPr>
      <w:r>
        <w:rPr>
          <w:rFonts w:eastAsia="Times New Roman"/>
          <w:b/>
          <w:szCs w:val="24"/>
        </w:rPr>
        <w:t>ΙΑΣΟΝΑΣ</w:t>
      </w:r>
      <w:r>
        <w:rPr>
          <w:rFonts w:eastAsia="Times New Roman"/>
          <w:b/>
          <w:szCs w:val="24"/>
        </w:rPr>
        <w:t xml:space="preserve"> ΦΩΤΗΛΑΣ:</w:t>
      </w:r>
      <w:r>
        <w:rPr>
          <w:rFonts w:eastAsia="Times New Roman"/>
          <w:szCs w:val="24"/>
        </w:rPr>
        <w:t xml:space="preserve"> Από τον ΟΑΕΔ παίρνει </w:t>
      </w:r>
      <w:proofErr w:type="spellStart"/>
      <w:r>
        <w:rPr>
          <w:rFonts w:eastAsia="Times New Roman"/>
          <w:szCs w:val="24"/>
        </w:rPr>
        <w:t>διασώστες</w:t>
      </w:r>
      <w:proofErr w:type="spellEnd"/>
      <w:r>
        <w:rPr>
          <w:rFonts w:eastAsia="Times New Roman"/>
          <w:szCs w:val="24"/>
        </w:rPr>
        <w:t>;</w:t>
      </w:r>
    </w:p>
    <w:p w14:paraId="311BE673" w14:textId="77777777" w:rsidR="003F1A9B" w:rsidRDefault="0091327C">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Αν καταθέσουν τα χαρτιά τους, μπορεί να πάρει.</w:t>
      </w:r>
    </w:p>
    <w:p w14:paraId="311BE674" w14:textId="77777777" w:rsidR="003F1A9B" w:rsidRDefault="0091327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Να προχωρήσουμε.</w:t>
      </w:r>
    </w:p>
    <w:p w14:paraId="311BE675" w14:textId="77777777" w:rsidR="003F1A9B" w:rsidRDefault="0091327C">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b/>
          <w:szCs w:val="24"/>
        </w:rPr>
        <w:t>(Αναπληρωτής Υπουργός Υγείας):</w:t>
      </w:r>
      <w:r>
        <w:rPr>
          <w:rFonts w:eastAsia="Times New Roman"/>
          <w:szCs w:val="24"/>
        </w:rPr>
        <w:t xml:space="preserve"> Θα απαντήσω μετά για κάθε νησί ξεχωριστά.</w:t>
      </w:r>
    </w:p>
    <w:p w14:paraId="311BE676" w14:textId="77777777" w:rsidR="003F1A9B" w:rsidRDefault="0091327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ευχαριστώ.</w:t>
      </w:r>
    </w:p>
    <w:p w14:paraId="311BE677" w14:textId="77777777" w:rsidR="003F1A9B" w:rsidRDefault="0091327C">
      <w:pPr>
        <w:spacing w:line="600" w:lineRule="auto"/>
        <w:ind w:firstLine="720"/>
        <w:jc w:val="both"/>
        <w:rPr>
          <w:rFonts w:eastAsia="Times New Roman"/>
          <w:szCs w:val="24"/>
        </w:rPr>
      </w:pPr>
      <w:r>
        <w:rPr>
          <w:rFonts w:eastAsia="Times New Roman"/>
          <w:szCs w:val="24"/>
        </w:rPr>
        <w:lastRenderedPageBreak/>
        <w:t>Κύριε Φωτήλα, έχετε τον λόγο για τρία λεπτά. Μετά θα μας δώσει και την υπόλοιπη τεκμηρίωση ο Υπουργός με συντομία, σε ένα λε</w:t>
      </w:r>
      <w:r>
        <w:rPr>
          <w:rFonts w:eastAsia="Times New Roman"/>
          <w:szCs w:val="24"/>
        </w:rPr>
        <w:t>πτό, για να περάσουμε και στις υπόλοιπες επίκαιρες ερωτήσεις.</w:t>
      </w:r>
    </w:p>
    <w:p w14:paraId="311BE678" w14:textId="77777777" w:rsidR="003F1A9B" w:rsidRDefault="0091327C">
      <w:pPr>
        <w:spacing w:line="600" w:lineRule="auto"/>
        <w:ind w:firstLine="720"/>
        <w:jc w:val="both"/>
        <w:rPr>
          <w:rFonts w:eastAsia="Times New Roman"/>
          <w:szCs w:val="24"/>
        </w:rPr>
      </w:pPr>
      <w:r>
        <w:rPr>
          <w:rFonts w:eastAsia="Times New Roman"/>
          <w:szCs w:val="24"/>
        </w:rPr>
        <w:t>Ορίστε, έχετε τον λόγο.</w:t>
      </w:r>
    </w:p>
    <w:p w14:paraId="311BE679" w14:textId="77777777" w:rsidR="003F1A9B" w:rsidRDefault="0091327C">
      <w:pPr>
        <w:spacing w:line="600" w:lineRule="auto"/>
        <w:ind w:firstLine="720"/>
        <w:jc w:val="both"/>
        <w:rPr>
          <w:rFonts w:eastAsia="Times New Roman"/>
          <w:szCs w:val="24"/>
        </w:rPr>
      </w:pPr>
      <w:r>
        <w:rPr>
          <w:rFonts w:eastAsia="Times New Roman"/>
          <w:b/>
          <w:szCs w:val="24"/>
        </w:rPr>
        <w:t>ΙΑΣΟΝΑΣ</w:t>
      </w:r>
      <w:r>
        <w:rPr>
          <w:rFonts w:eastAsia="Times New Roman"/>
          <w:b/>
          <w:szCs w:val="24"/>
        </w:rPr>
        <w:t xml:space="preserve"> ΦΩΤΗΛΑΣ: </w:t>
      </w:r>
      <w:r>
        <w:rPr>
          <w:rFonts w:eastAsia="Times New Roman"/>
          <w:szCs w:val="24"/>
        </w:rPr>
        <w:t xml:space="preserve">Κατ’ αρχάς, για να προφυλάξουμε λίγο τους </w:t>
      </w:r>
      <w:proofErr w:type="spellStart"/>
      <w:r>
        <w:rPr>
          <w:rFonts w:eastAsia="Times New Roman"/>
          <w:szCs w:val="24"/>
        </w:rPr>
        <w:t>διασώστες</w:t>
      </w:r>
      <w:proofErr w:type="spellEnd"/>
      <w:r>
        <w:rPr>
          <w:rFonts w:eastAsia="Times New Roman"/>
          <w:szCs w:val="24"/>
        </w:rPr>
        <w:t xml:space="preserve">, θα πω ότι οι </w:t>
      </w:r>
      <w:proofErr w:type="spellStart"/>
      <w:r>
        <w:rPr>
          <w:rFonts w:eastAsia="Times New Roman"/>
          <w:szCs w:val="24"/>
        </w:rPr>
        <w:t>διασώστες</w:t>
      </w:r>
      <w:proofErr w:type="spellEnd"/>
      <w:r>
        <w:rPr>
          <w:rFonts w:eastAsia="Times New Roman"/>
          <w:szCs w:val="24"/>
        </w:rPr>
        <w:t xml:space="preserve"> είναι </w:t>
      </w:r>
      <w:proofErr w:type="spellStart"/>
      <w:r>
        <w:rPr>
          <w:rFonts w:eastAsia="Times New Roman"/>
          <w:szCs w:val="24"/>
        </w:rPr>
        <w:t>διασώστες</w:t>
      </w:r>
      <w:proofErr w:type="spellEnd"/>
      <w:r>
        <w:rPr>
          <w:rFonts w:eastAsia="Times New Roman"/>
          <w:szCs w:val="24"/>
        </w:rPr>
        <w:t>. Δεν είναι οδηγοί, δεν είναι τραυματιοφορείς, δεν είναι υπηρέ</w:t>
      </w:r>
      <w:r>
        <w:rPr>
          <w:rFonts w:eastAsia="Times New Roman"/>
          <w:szCs w:val="24"/>
        </w:rPr>
        <w:t xml:space="preserve">τριες, δεν είναι καθαρίστριες. Είναι </w:t>
      </w:r>
      <w:proofErr w:type="spellStart"/>
      <w:r>
        <w:rPr>
          <w:rFonts w:eastAsia="Times New Roman"/>
          <w:szCs w:val="24"/>
        </w:rPr>
        <w:t>διασώστες</w:t>
      </w:r>
      <w:proofErr w:type="spellEnd"/>
      <w:r>
        <w:rPr>
          <w:rFonts w:eastAsia="Times New Roman"/>
          <w:szCs w:val="24"/>
        </w:rPr>
        <w:t>. Άρα</w:t>
      </w:r>
      <w:r>
        <w:rPr>
          <w:rFonts w:eastAsia="Times New Roman"/>
          <w:szCs w:val="24"/>
        </w:rPr>
        <w:t xml:space="preserve"> </w:t>
      </w:r>
      <w:r>
        <w:rPr>
          <w:rFonts w:eastAsia="Times New Roman"/>
          <w:szCs w:val="24"/>
        </w:rPr>
        <w:t>αυτός ο άνεργος</w:t>
      </w:r>
      <w:r>
        <w:rPr>
          <w:rFonts w:eastAsia="Times New Roman"/>
          <w:szCs w:val="24"/>
        </w:rPr>
        <w:t>,</w:t>
      </w:r>
      <w:r>
        <w:rPr>
          <w:rFonts w:eastAsia="Times New Roman"/>
          <w:szCs w:val="24"/>
        </w:rPr>
        <w:t xml:space="preserve"> ο οποίος προσλαμβάνεται από τον ΟΑΕΔ για κάποιους μήνες, δεν αντιλαμβάνομαι πώς είναι </w:t>
      </w:r>
      <w:proofErr w:type="spellStart"/>
      <w:r>
        <w:rPr>
          <w:rFonts w:eastAsia="Times New Roman"/>
          <w:szCs w:val="24"/>
        </w:rPr>
        <w:t>διασώστης</w:t>
      </w:r>
      <w:proofErr w:type="spellEnd"/>
      <w:r>
        <w:rPr>
          <w:rFonts w:eastAsia="Times New Roman"/>
          <w:szCs w:val="24"/>
        </w:rPr>
        <w:t xml:space="preserve">. Δεν νομίζω ότι πρόκειται για </w:t>
      </w:r>
      <w:proofErr w:type="spellStart"/>
      <w:r>
        <w:rPr>
          <w:rFonts w:eastAsia="Times New Roman"/>
          <w:szCs w:val="24"/>
        </w:rPr>
        <w:t>διασώστες</w:t>
      </w:r>
      <w:proofErr w:type="spellEnd"/>
      <w:r>
        <w:rPr>
          <w:rFonts w:eastAsia="Times New Roman"/>
          <w:szCs w:val="24"/>
        </w:rPr>
        <w:t>, χωρίς αυτό να σημαίνει ότι δεν μπορούν να βοηθήσου</w:t>
      </w:r>
      <w:r>
        <w:rPr>
          <w:rFonts w:eastAsia="Times New Roman"/>
          <w:szCs w:val="24"/>
        </w:rPr>
        <w:t>ν σε άλλες δευτερεύουσες υπηρεσίες.</w:t>
      </w:r>
    </w:p>
    <w:p w14:paraId="311BE67A" w14:textId="77777777" w:rsidR="003F1A9B" w:rsidRDefault="0091327C">
      <w:pPr>
        <w:spacing w:line="600" w:lineRule="auto"/>
        <w:ind w:firstLine="720"/>
        <w:jc w:val="both"/>
        <w:rPr>
          <w:rFonts w:eastAsia="Times New Roman"/>
          <w:szCs w:val="24"/>
        </w:rPr>
      </w:pPr>
      <w:r>
        <w:rPr>
          <w:rFonts w:eastAsia="Times New Roman"/>
          <w:szCs w:val="24"/>
        </w:rPr>
        <w:t xml:space="preserve">Όσον αφορά στον διαγωνισμό για τα ενενήντα ασθενοφόρα, είναι ένας διαγωνισμός που έχει γίνει επί Νέας Δημοκρατίας. Όσον αφορά στη δωρεά Νιάρχου, θα πω ότι είναι ένα θέμα το οποίο είναι σε βάθος τριετίας. </w:t>
      </w:r>
    </w:p>
    <w:p w14:paraId="311BE67B" w14:textId="77777777" w:rsidR="003F1A9B" w:rsidRDefault="0091327C">
      <w:pPr>
        <w:spacing w:line="600" w:lineRule="auto"/>
        <w:ind w:firstLine="720"/>
        <w:jc w:val="both"/>
        <w:rPr>
          <w:rFonts w:eastAsia="Times New Roman"/>
          <w:szCs w:val="24"/>
        </w:rPr>
      </w:pPr>
      <w:r>
        <w:rPr>
          <w:rFonts w:eastAsia="Times New Roman"/>
          <w:szCs w:val="24"/>
        </w:rPr>
        <w:t>Σας άκουσα πάρα</w:t>
      </w:r>
      <w:r>
        <w:rPr>
          <w:rFonts w:eastAsia="Times New Roman"/>
          <w:szCs w:val="24"/>
        </w:rPr>
        <w:t xml:space="preserve"> πολύ καλά, κύριε Υπουργέ. Όλα αυτά που μου είπατε είναι πάρα πολύ καλά αλλά είναι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σχέδια </w:t>
      </w:r>
      <w:r>
        <w:rPr>
          <w:rFonts w:eastAsia="Times New Roman"/>
          <w:szCs w:val="24"/>
        </w:rPr>
        <w:lastRenderedPageBreak/>
        <w:t xml:space="preserve">επί </w:t>
      </w:r>
      <w:proofErr w:type="spellStart"/>
      <w:r>
        <w:rPr>
          <w:rFonts w:eastAsia="Times New Roman"/>
          <w:szCs w:val="24"/>
        </w:rPr>
        <w:t>χάρτου</w:t>
      </w:r>
      <w:proofErr w:type="spellEnd"/>
      <w:r>
        <w:rPr>
          <w:rFonts w:eastAsia="Times New Roman"/>
          <w:szCs w:val="24"/>
        </w:rPr>
        <w:t>. Είναι πράγματα τα οποία θα τα βρούμε μπροστά μας, όμως το καλοκαίρι είναι εδώ, οι τουρίστες είναι εδώ και οι κίνδυνοι είναι εδώ αυτή τη στιγμή πο</w:t>
      </w:r>
      <w:r>
        <w:rPr>
          <w:rFonts w:eastAsia="Times New Roman"/>
          <w:szCs w:val="24"/>
        </w:rPr>
        <w:t xml:space="preserve">υ μιλάμε. Αν αυτή τη στιγμή που μιλάμε υπάρχουν κάποια άσχημα επεισόδια, δεν ξέρω πώς θα μπορέσουμε να αντεπεξέλθουμε, αν υπάρξουν ανάγκες. </w:t>
      </w:r>
    </w:p>
    <w:p w14:paraId="311BE67C" w14:textId="77777777" w:rsidR="003F1A9B" w:rsidRDefault="0091327C">
      <w:pPr>
        <w:spacing w:line="600" w:lineRule="auto"/>
        <w:ind w:firstLine="720"/>
        <w:jc w:val="both"/>
        <w:rPr>
          <w:rFonts w:eastAsia="Times New Roman"/>
          <w:szCs w:val="24"/>
        </w:rPr>
      </w:pPr>
      <w:r>
        <w:rPr>
          <w:rFonts w:eastAsia="Times New Roman"/>
          <w:szCs w:val="24"/>
        </w:rPr>
        <w:t>Δεν έχω συγκεκριμένο χρονοδιάγραμμα γι’ αυτά που μου είπατε. Μου είπατε ότι «θα» γίνουν. Δεν μου είπατε συγκεκριμέν</w:t>
      </w:r>
      <w:r>
        <w:rPr>
          <w:rFonts w:eastAsia="Times New Roman"/>
          <w:szCs w:val="24"/>
        </w:rPr>
        <w:t>α πότε. Το μόνο σίγουρο είναι ότι δεν θα γίνουν αυτό το καλοκαίρι.</w:t>
      </w:r>
    </w:p>
    <w:p w14:paraId="311BE67D" w14:textId="77777777" w:rsidR="003F1A9B" w:rsidRDefault="0091327C">
      <w:pPr>
        <w:spacing w:line="600" w:lineRule="auto"/>
        <w:ind w:firstLine="720"/>
        <w:jc w:val="both"/>
        <w:rPr>
          <w:rFonts w:eastAsia="Times New Roman"/>
          <w:szCs w:val="24"/>
        </w:rPr>
      </w:pPr>
      <w:r>
        <w:rPr>
          <w:rFonts w:eastAsia="Times New Roman"/>
          <w:szCs w:val="24"/>
        </w:rPr>
        <w:t>Επειδή το άκουσα και από τον προηγούμενο Βουλευτή, θα ήθελα να τονίσω κάτι. Είπατε ότι στη Χαλκιδική</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υπάρχουν είκοσι επτά </w:t>
      </w:r>
      <w:proofErr w:type="spellStart"/>
      <w:r>
        <w:rPr>
          <w:rFonts w:eastAsia="Times New Roman"/>
          <w:szCs w:val="24"/>
        </w:rPr>
        <w:t>διασώστες</w:t>
      </w:r>
      <w:proofErr w:type="spellEnd"/>
      <w:r>
        <w:rPr>
          <w:rFonts w:eastAsia="Times New Roman"/>
          <w:szCs w:val="24"/>
        </w:rPr>
        <w:t xml:space="preserve"> και δεκατέσσερα ασθενοφόρα. Τα δεκατέσσερα ασθ</w:t>
      </w:r>
      <w:r>
        <w:rPr>
          <w:rFonts w:eastAsia="Times New Roman"/>
          <w:szCs w:val="24"/>
        </w:rPr>
        <w:t xml:space="preserve">ενοφόρα χρειάζονται περί τους </w:t>
      </w:r>
      <w:proofErr w:type="spellStart"/>
      <w:r>
        <w:rPr>
          <w:rFonts w:eastAsia="Times New Roman"/>
          <w:szCs w:val="24"/>
        </w:rPr>
        <w:t>εκατόν</w:t>
      </w:r>
      <w:proofErr w:type="spellEnd"/>
      <w:r>
        <w:rPr>
          <w:rFonts w:eastAsia="Times New Roman"/>
          <w:szCs w:val="24"/>
        </w:rPr>
        <w:t xml:space="preserve"> πενήντα </w:t>
      </w:r>
      <w:proofErr w:type="spellStart"/>
      <w:r>
        <w:rPr>
          <w:rFonts w:eastAsia="Times New Roman"/>
          <w:szCs w:val="24"/>
        </w:rPr>
        <w:t>διασώστες</w:t>
      </w:r>
      <w:proofErr w:type="spellEnd"/>
      <w:r>
        <w:rPr>
          <w:rFonts w:eastAsia="Times New Roman"/>
          <w:szCs w:val="24"/>
        </w:rPr>
        <w:t xml:space="preserve"> για να μπορέσουν να λειτουργήσουν. Σας ρώτησε, λοιπόν, ο κύριος συνάδελφος πώς κινούνται αυτά και είπατε ότι κινούνται. Δεν κινούνται με θαύμα, με οπτασία, πώς το είπατε. Να σας πω εγώ: </w:t>
      </w:r>
      <w:r>
        <w:rPr>
          <w:rFonts w:eastAsia="Times New Roman"/>
          <w:szCs w:val="24"/>
          <w:lang w:val="en-US"/>
        </w:rPr>
        <w:t>O</w:t>
      </w:r>
      <w:r>
        <w:rPr>
          <w:rFonts w:eastAsia="Times New Roman"/>
          <w:szCs w:val="24"/>
        </w:rPr>
        <w:t xml:space="preserve"> μόνος τρόπος για να κινούνται δεκατέσσερα ασθενοφόρα με είκοσι επτά </w:t>
      </w:r>
      <w:proofErr w:type="spellStart"/>
      <w:r>
        <w:rPr>
          <w:rFonts w:eastAsia="Times New Roman"/>
          <w:szCs w:val="24"/>
        </w:rPr>
        <w:t>διασώστες</w:t>
      </w:r>
      <w:proofErr w:type="spellEnd"/>
      <w:r>
        <w:rPr>
          <w:rFonts w:eastAsia="Times New Roman"/>
          <w:szCs w:val="24"/>
        </w:rPr>
        <w:t xml:space="preserve"> είναι απλά οι ίδιοι </w:t>
      </w:r>
      <w:proofErr w:type="spellStart"/>
      <w:r>
        <w:rPr>
          <w:rFonts w:eastAsia="Times New Roman"/>
          <w:szCs w:val="24"/>
        </w:rPr>
        <w:t>διασώστες</w:t>
      </w:r>
      <w:proofErr w:type="spellEnd"/>
      <w:r>
        <w:rPr>
          <w:rFonts w:eastAsia="Times New Roman"/>
          <w:szCs w:val="24"/>
        </w:rPr>
        <w:t xml:space="preserve"> κάθε τρεις ώρες να αλλάζουν ασθενοφόρο για να μην πλήττουν! Το να λειτουργούν όλα με προσωπικό το οποίο να τα καλύπτει, δεν γίνεται εκ των πραγμάτω</w:t>
      </w:r>
      <w:r>
        <w:rPr>
          <w:rFonts w:eastAsia="Times New Roman"/>
          <w:szCs w:val="24"/>
        </w:rPr>
        <w:t>ν.</w:t>
      </w:r>
    </w:p>
    <w:p w14:paraId="311BE67E" w14:textId="77777777" w:rsidR="003F1A9B" w:rsidRDefault="0091327C">
      <w:pPr>
        <w:spacing w:line="600" w:lineRule="auto"/>
        <w:ind w:firstLine="720"/>
        <w:jc w:val="both"/>
        <w:rPr>
          <w:rFonts w:eastAsia="Times New Roman"/>
          <w:szCs w:val="24"/>
        </w:rPr>
      </w:pPr>
      <w:r>
        <w:rPr>
          <w:rFonts w:eastAsia="Times New Roman"/>
          <w:szCs w:val="24"/>
        </w:rPr>
        <w:lastRenderedPageBreak/>
        <w:t xml:space="preserve">Μου είπατε ότι όλα καλά έγιναν. Δεν μου είπατε, όμως, για τις μετατάξεις. Αυτό που θέλω να ρωτήσω είναι το εξής: Εάν όλα έγιναν καλά και με τις μετατάξεις, γιατί τότε εσείς χρειάστηκε να αλλάξετε την </w:t>
      </w:r>
      <w:r>
        <w:rPr>
          <w:rFonts w:eastAsia="Times New Roman"/>
          <w:szCs w:val="24"/>
        </w:rPr>
        <w:t>πρόεδρο του υπηρεσιακού συμβο</w:t>
      </w:r>
      <w:r>
        <w:rPr>
          <w:rFonts w:eastAsia="Times New Roman"/>
          <w:szCs w:val="24"/>
        </w:rPr>
        <w:t>υλίου, η οποία διαφωνούσ</w:t>
      </w:r>
      <w:r>
        <w:rPr>
          <w:rFonts w:eastAsia="Times New Roman"/>
          <w:szCs w:val="24"/>
        </w:rPr>
        <w:t>ε μ’ αυτές τις μετατάξεις, θεωρώντας προφανώς ότι δεν εξυπηρετούν πραγματικούς σκοπούς; Γιατί έπρεπε να την αλλάξετε και να βάλετε κάποιον άλλον, ο οποίος θα συμφωνούσε μ</w:t>
      </w:r>
      <w:r>
        <w:rPr>
          <w:rFonts w:eastAsia="Times New Roman"/>
          <w:szCs w:val="24"/>
        </w:rPr>
        <w:t>ε</w:t>
      </w:r>
      <w:r>
        <w:rPr>
          <w:rFonts w:eastAsia="Times New Roman"/>
          <w:szCs w:val="24"/>
        </w:rPr>
        <w:t xml:space="preserve"> αυτές τις μετατάξεις; </w:t>
      </w:r>
    </w:p>
    <w:p w14:paraId="311BE67F" w14:textId="77777777" w:rsidR="003F1A9B" w:rsidRDefault="0091327C">
      <w:pPr>
        <w:spacing w:line="600" w:lineRule="auto"/>
        <w:ind w:firstLine="720"/>
        <w:jc w:val="both"/>
        <w:rPr>
          <w:rFonts w:eastAsia="Times New Roman"/>
          <w:szCs w:val="24"/>
        </w:rPr>
      </w:pPr>
      <w:r w:rsidRPr="00F30BED">
        <w:rPr>
          <w:rFonts w:eastAsia="Times New Roman"/>
          <w:color w:val="000000" w:themeColor="text1"/>
          <w:szCs w:val="24"/>
        </w:rPr>
        <w:t>Ερωτώ, επίσης, επειδή δεν καταλαβαίνω γιατί γίνονται δεκτές μ</w:t>
      </w:r>
      <w:r w:rsidRPr="00F30BED">
        <w:rPr>
          <w:rFonts w:eastAsia="Times New Roman"/>
          <w:color w:val="000000" w:themeColor="text1"/>
          <w:szCs w:val="24"/>
        </w:rPr>
        <w:t xml:space="preserve">εταθέσεις σε Γιάννενα και Θεσσαλία, όταν οι ανάγκες για </w:t>
      </w:r>
      <w:proofErr w:type="spellStart"/>
      <w:r w:rsidRPr="00F30BED">
        <w:rPr>
          <w:rFonts w:eastAsia="Times New Roman"/>
          <w:color w:val="000000" w:themeColor="text1"/>
          <w:szCs w:val="24"/>
        </w:rPr>
        <w:t>διασώστες</w:t>
      </w:r>
      <w:proofErr w:type="spellEnd"/>
      <w:r w:rsidRPr="00F30BED">
        <w:rPr>
          <w:rFonts w:eastAsia="Times New Roman"/>
          <w:color w:val="000000" w:themeColor="text1"/>
          <w:szCs w:val="24"/>
        </w:rPr>
        <w:t xml:space="preserve"> υπάρχουν παντού, προφανώς και εκεί απ’ όπου τους μεταθέτετε.</w:t>
      </w:r>
    </w:p>
    <w:p w14:paraId="311BE680" w14:textId="77777777" w:rsidR="003F1A9B" w:rsidRDefault="0091327C">
      <w:pPr>
        <w:spacing w:line="600" w:lineRule="auto"/>
        <w:ind w:firstLine="720"/>
        <w:jc w:val="both"/>
        <w:rPr>
          <w:rFonts w:eastAsia="Times New Roman" w:cs="Times New Roman"/>
          <w:szCs w:val="24"/>
        </w:rPr>
      </w:pPr>
      <w:r w:rsidRPr="00035134">
        <w:rPr>
          <w:rFonts w:eastAsia="Times New Roman" w:cs="Times New Roman"/>
          <w:szCs w:val="24"/>
        </w:rPr>
        <w:t>Θα καταλάβαινα εάν γινόντουσαν δεκτές μεταθέσεις σε νησιά που οι ανάγκες είναι τεράστιες. Βέβαια εκεί θα μου πείτε ότι δεν υπάρχο</w:t>
      </w:r>
      <w:r w:rsidRPr="00035134">
        <w:rPr>
          <w:rFonts w:eastAsia="Times New Roman" w:cs="Times New Roman"/>
          <w:szCs w:val="24"/>
        </w:rPr>
        <w:t xml:space="preserve">υν αιτήσεις για να πάνε στα νησιά. </w:t>
      </w:r>
    </w:p>
    <w:p w14:paraId="311BE68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Τέλος, προφανώς θέλατε να πείτε για τις Σποράδες ότι δεν υπήρχαν ποτέ τομείς ΕΚΑΒ. Πράγματι δεν υπάρχει τομέας ΕΚΑΒ, αλλά εάν χρειάζεται και το κρίνετε, είστε δυόμισι χρόνια, κύριε Υπουργέ, σε αυτή την Κυβέρνηση. Δημιουρ</w:t>
      </w:r>
      <w:r>
        <w:rPr>
          <w:rFonts w:eastAsia="Times New Roman" w:cs="Times New Roman"/>
          <w:szCs w:val="24"/>
        </w:rPr>
        <w:t>γήστε τομέα Ε</w:t>
      </w:r>
      <w:r>
        <w:rPr>
          <w:rFonts w:eastAsia="Times New Roman" w:cs="Times New Roman"/>
          <w:szCs w:val="24"/>
        </w:rPr>
        <w:lastRenderedPageBreak/>
        <w:t>ΚΑΒ εάν κρίνετε ότι χρειάζεται. Όταν μου απαντάτε –όχι μόνο εσείς, ο οποιοσδήποτε από την Κυβέρνηση- με πολιτική επιχειρηματολογία των προηγούμενων, δηλαδή τι έκαναν οι προηγούμενοι, απλά μου επιβεβαιώνετε ότι εσείς δεν έχετε κάνει όλα αυτά πο</w:t>
      </w:r>
      <w:r>
        <w:rPr>
          <w:rFonts w:eastAsia="Times New Roman" w:cs="Times New Roman"/>
          <w:szCs w:val="24"/>
        </w:rPr>
        <w:t xml:space="preserve">υ θα έπρεπε. </w:t>
      </w:r>
    </w:p>
    <w:p w14:paraId="311BE68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Εγώ σας λέω ότι είστε δυόμισι χρόνια Κυβέρνηση. Κυβερνήστε! Μη μου μιλάτε σαν να είστε ακόμα αντιπολίτευση. Μην προτρέχετε. Θα έρθετε σύντομα στη θέση της Αντιπολίτευσης. </w:t>
      </w:r>
    </w:p>
    <w:p w14:paraId="311BE68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11BE684"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πάρα πολύ τον κ. Φωτήλα και για το χιούμορ του. </w:t>
      </w:r>
    </w:p>
    <w:p w14:paraId="311BE68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να απαντήσει. Για ένα λεπτό, κύριε Υπουργέ, με λίγη ανοχή να δώσετε τα στοιχεία</w:t>
      </w:r>
      <w:r>
        <w:rPr>
          <w:rFonts w:eastAsia="Times New Roman" w:cs="Times New Roman"/>
          <w:szCs w:val="24"/>
        </w:rPr>
        <w:t>,</w:t>
      </w:r>
      <w:r>
        <w:rPr>
          <w:rFonts w:eastAsia="Times New Roman" w:cs="Times New Roman"/>
          <w:szCs w:val="24"/>
        </w:rPr>
        <w:t xml:space="preserve"> για να το κλείσουμε. </w:t>
      </w:r>
    </w:p>
    <w:p w14:paraId="311BE686"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Φωτ</w:t>
      </w:r>
      <w:r>
        <w:rPr>
          <w:rFonts w:eastAsia="Times New Roman" w:cs="Times New Roman"/>
          <w:szCs w:val="24"/>
        </w:rPr>
        <w:t xml:space="preserve">ήλα, δυστυχώς με τις παρέες που κάνετε, πρέπει να τελειώνετε όλοι σας τους λόγους σας με το ότι σύντομα θα γυρίσουμε στην Αντιπολίτευση. «Πού 'χει η γριά στο </w:t>
      </w:r>
      <w:proofErr w:type="spellStart"/>
      <w:r>
        <w:rPr>
          <w:rFonts w:eastAsia="Times New Roman" w:cs="Times New Roman"/>
          <w:szCs w:val="24"/>
        </w:rPr>
        <w:t>πεθυμιό</w:t>
      </w:r>
      <w:proofErr w:type="spellEnd"/>
      <w:r>
        <w:rPr>
          <w:rFonts w:eastAsia="Times New Roman" w:cs="Times New Roman"/>
          <w:szCs w:val="24"/>
        </w:rPr>
        <w:t xml:space="preserve"> της, τα θωρεί και στο όνειρό της», για να ξεκινήσω από αυτό. </w:t>
      </w:r>
    </w:p>
    <w:p w14:paraId="311BE68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Δεύτερον, μάλλον δεν καταλάβ</w:t>
      </w:r>
      <w:r>
        <w:rPr>
          <w:rFonts w:eastAsia="Times New Roman" w:cs="Times New Roman"/>
          <w:szCs w:val="24"/>
        </w:rPr>
        <w:t xml:space="preserve">ατε τι σας είπα για τις μετατάξεις. Ναι προφανώς και αλλάξαμε έναν πρόεδρο του </w:t>
      </w:r>
      <w:r>
        <w:rPr>
          <w:rFonts w:eastAsia="Times New Roman" w:cs="Times New Roman"/>
          <w:szCs w:val="24"/>
        </w:rPr>
        <w:t>υ</w:t>
      </w:r>
      <w:r>
        <w:rPr>
          <w:rFonts w:eastAsia="Times New Roman" w:cs="Times New Roman"/>
          <w:szCs w:val="24"/>
        </w:rPr>
        <w:t xml:space="preserve">πηρεσιακού. Είχαν μάθει να δουλεύουν ως εξής: «Είναι κολλητός μου; Είναι του Βουλευτή μου; Τον μετακινώ. Δεν είναι; Δεν τον μετακινώ». Αυτό σπάσαμε. </w:t>
      </w:r>
    </w:p>
    <w:p w14:paraId="311BE688"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Συγγνώμη,</w:t>
      </w:r>
      <w:r>
        <w:rPr>
          <w:rFonts w:eastAsia="Times New Roman" w:cs="Times New Roman"/>
          <w:szCs w:val="24"/>
        </w:rPr>
        <w:t xml:space="preserve"> έχετε δίκιο. Να σας πω ένα λεπτό. </w:t>
      </w:r>
    </w:p>
    <w:p w14:paraId="311BE689"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Φωτήλα, δεν σας διέκοψα. Ούτε μισό. </w:t>
      </w:r>
    </w:p>
    <w:p w14:paraId="311BE68A"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Από την Χαλκιδική…</w:t>
      </w:r>
    </w:p>
    <w:p w14:paraId="311BE68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Για πρώτη φορά στα χρονικά το ΕΚΑΒ έβγαλε δημόσια</w:t>
      </w:r>
      <w:r>
        <w:rPr>
          <w:rFonts w:eastAsia="Times New Roman" w:cs="Times New Roman"/>
          <w:szCs w:val="24"/>
        </w:rPr>
        <w:t xml:space="preserve"> πρόσκληση και είπε: «Έχω ανάγκες εκεί. Ποιος θέλει από τους υπηρετούντες να πάει»; Αυτό το πράγμα, λοιπόν, βαθμολογήθηκε και πήγαν. Όπου είχαμε αιτήσεις, πήγε αυτός που είχε τα περισσότερα μόρια. Ας βγει ο οποιοσδήποτε να πει μια κουβέντα, εάν κάναμε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ιά χαριστική μεταχείριση. </w:t>
      </w:r>
    </w:p>
    <w:p w14:paraId="311BE68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Αυτές τις θέσεις που προγραμματίζαμε να τις προκηρύξουμε, δεν τις προκηρύξαμε εκεί, αλλά από εκεί που έφυγαν αυτοί </w:t>
      </w:r>
      <w:r>
        <w:rPr>
          <w:rFonts w:eastAsia="Times New Roman" w:cs="Times New Roman"/>
          <w:szCs w:val="24"/>
        </w:rPr>
        <w:lastRenderedPageBreak/>
        <w:t xml:space="preserve">που κάλυψαν τη θέση </w:t>
      </w:r>
      <w:r>
        <w:rPr>
          <w:rFonts w:eastAsia="Times New Roman" w:cs="Times New Roman"/>
          <w:szCs w:val="24"/>
        </w:rPr>
        <w:t>κ</w:t>
      </w:r>
      <w:r>
        <w:rPr>
          <w:rFonts w:eastAsia="Times New Roman" w:cs="Times New Roman"/>
          <w:szCs w:val="24"/>
        </w:rPr>
        <w:t>αι έτσι θα έχουμε κέρδος, γιατί αλλιώς θα είχαμε απώλεια. Θα την έπαιρνε κάποιος που ήδη υπηρ</w:t>
      </w:r>
      <w:r>
        <w:rPr>
          <w:rFonts w:eastAsia="Times New Roman" w:cs="Times New Roman"/>
          <w:szCs w:val="24"/>
        </w:rPr>
        <w:t xml:space="preserve">ετούσε, θα πήγαινε εκεί, θα βελτιωνόταν η παροχή υπηρεσιών στο ένα μέρος και θα χανόταν από το άλλο. Αυτό έγινε για πρώτη φορά. Τι να κάνουμε; </w:t>
      </w:r>
    </w:p>
    <w:p w14:paraId="311BE68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Τόση ώρα λέω τι κάναμε. Δεν λέω τι θα κάνουμε. Είπα και άλλα που κάναμε αλλά δεν τα είπα ξανά. Αυτό το έχετε σαν</w:t>
      </w:r>
      <w:r>
        <w:rPr>
          <w:rFonts w:eastAsia="Times New Roman" w:cs="Times New Roman"/>
          <w:szCs w:val="24"/>
        </w:rPr>
        <w:t xml:space="preserve"> να μη γίνεται. Τη βάση των </w:t>
      </w:r>
      <w:proofErr w:type="spellStart"/>
      <w:r>
        <w:rPr>
          <w:rFonts w:eastAsia="Times New Roman" w:cs="Times New Roman"/>
          <w:szCs w:val="24"/>
        </w:rPr>
        <w:t>αεροδιακομιδών</w:t>
      </w:r>
      <w:proofErr w:type="spellEnd"/>
      <w:r>
        <w:rPr>
          <w:rFonts w:eastAsia="Times New Roman" w:cs="Times New Roman"/>
          <w:szCs w:val="24"/>
        </w:rPr>
        <w:t xml:space="preserve"> στη Σύρο την έχετε δει υποθέτω. Έτσι δεν είναι; Ήταν ένα αίτημα σαράντα χρόνων και έγινε. Έχει ξεπεράσει τις διακόσιες </w:t>
      </w:r>
      <w:proofErr w:type="spellStart"/>
      <w:r>
        <w:rPr>
          <w:rFonts w:eastAsia="Times New Roman" w:cs="Times New Roman"/>
          <w:szCs w:val="24"/>
        </w:rPr>
        <w:t>αεροδιακομιδές</w:t>
      </w:r>
      <w:proofErr w:type="spellEnd"/>
      <w:r>
        <w:rPr>
          <w:rFonts w:eastAsia="Times New Roman" w:cs="Times New Roman"/>
          <w:szCs w:val="24"/>
        </w:rPr>
        <w:t xml:space="preserve"> από εκεί. Έχει βελτιώσει πάρα πολύ τα πράγματα. </w:t>
      </w:r>
    </w:p>
    <w:p w14:paraId="311BE68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ννοείται ότι θα προχωρήσει το</w:t>
      </w:r>
      <w:r>
        <w:rPr>
          <w:rFonts w:eastAsia="Times New Roman" w:cs="Times New Roman"/>
          <w:szCs w:val="24"/>
        </w:rPr>
        <w:t xml:space="preserve"> πρόγραμμα με τις πλωτές διακομιδές</w:t>
      </w:r>
      <w:r>
        <w:rPr>
          <w:rFonts w:eastAsia="Times New Roman" w:cs="Times New Roman"/>
          <w:szCs w:val="24"/>
        </w:rPr>
        <w:t>,</w:t>
      </w:r>
      <w:r>
        <w:rPr>
          <w:rFonts w:eastAsia="Times New Roman" w:cs="Times New Roman"/>
          <w:szCs w:val="24"/>
        </w:rPr>
        <w:t xml:space="preserve"> με τους ρυθμούς που προχωράνε τα ευρωπαϊκά προγράμματα. Καταλήξαμε, βρήκαμε τις προδιαγραφές, είπαμε ότι θα είναι τρία, θα μπουν στους συγκεκριμένους τόπους και εντάξαμε προσωπικό για αυτό το πράγμα. Τέτοια προγράμματα </w:t>
      </w:r>
      <w:r>
        <w:rPr>
          <w:rFonts w:eastAsia="Times New Roman" w:cs="Times New Roman"/>
          <w:szCs w:val="24"/>
        </w:rPr>
        <w:t xml:space="preserve">υπήρχαν και τα προηγούμενα χρόνια, όμως τότε δεν έβγαινε κανένα τέτοιο πρόγραμμα. Γιατί δεν έβγαινε; Γιατί «είχαμε καλές σχέσεις» με αυτούς που έκαναν τις διακομιδές στα νησιά και που </w:t>
      </w:r>
      <w:r>
        <w:rPr>
          <w:rFonts w:eastAsia="Times New Roman" w:cs="Times New Roman"/>
          <w:szCs w:val="24"/>
        </w:rPr>
        <w:lastRenderedPageBreak/>
        <w:t>κόστιζαν στο ΕΚΑΒ 1,5 και 2 εκατομμύρια ευρώ τον χρόνο. Γινόταν το Σίκιν</w:t>
      </w:r>
      <w:r>
        <w:rPr>
          <w:rFonts w:eastAsia="Times New Roman" w:cs="Times New Roman"/>
          <w:szCs w:val="24"/>
        </w:rPr>
        <w:t xml:space="preserve">ος-Νάξος με 15.000 ευρώ, λες και πήγαινε με κρουαζιερόπλοιο. Για αυτό δεν τα προκηρύσσατε εσείς τα προηγούμενα χρόνια. </w:t>
      </w:r>
    </w:p>
    <w:p w14:paraId="311BE68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να μιλήσω συγκεκριμένα για τα νησιά τώρα. Στη Σαντορίνη</w:t>
      </w:r>
      <w:r>
        <w:rPr>
          <w:rFonts w:eastAsia="Times New Roman" w:cs="Times New Roman"/>
          <w:szCs w:val="24"/>
        </w:rPr>
        <w:t>,</w:t>
      </w:r>
      <w:r>
        <w:rPr>
          <w:rFonts w:eastAsia="Times New Roman" w:cs="Times New Roman"/>
          <w:szCs w:val="24"/>
        </w:rPr>
        <w:t xml:space="preserve"> για παράδειγμα, ο τομέας του ΕΚΑΒ διέθετε οκτώ </w:t>
      </w:r>
      <w:proofErr w:type="spellStart"/>
      <w:r>
        <w:rPr>
          <w:rFonts w:eastAsia="Times New Roman" w:cs="Times New Roman"/>
          <w:szCs w:val="24"/>
        </w:rPr>
        <w:t>διασώστες</w:t>
      </w:r>
      <w:proofErr w:type="spellEnd"/>
      <w:r>
        <w:rPr>
          <w:rFonts w:eastAsia="Times New Roman" w:cs="Times New Roman"/>
          <w:szCs w:val="24"/>
        </w:rPr>
        <w:t xml:space="preserve"> το 2010. Το 2014 </w:t>
      </w:r>
      <w:r>
        <w:rPr>
          <w:rFonts w:eastAsia="Times New Roman" w:cs="Times New Roman"/>
          <w:szCs w:val="24"/>
        </w:rPr>
        <w:t xml:space="preserve">είχαν μείνει δύο. Ποιος τους άφησε τους δύο εκεί; Μήπως ένα πελατειακό κράτος το οποίο τους πήγαινε εκεί που θα έπαιρνε ψήφους; </w:t>
      </w:r>
    </w:p>
    <w:p w14:paraId="311BE690"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 xml:space="preserve">Το 2009-2010 ήταν. </w:t>
      </w:r>
    </w:p>
    <w:p w14:paraId="311BE691"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Το 2010 είχε οκτώ και το 2014 αρχές του 2015</w:t>
      </w:r>
      <w:r>
        <w:rPr>
          <w:rFonts w:eastAsia="Times New Roman" w:cs="Times New Roman"/>
          <w:szCs w:val="24"/>
        </w:rPr>
        <w:t xml:space="preserve"> παραλάβαμε δύο. Αυτή τη στιγμή υπηρετούν έξι, υπηρετούν και κάποιοι στο νοσοκομείο μέσω της ΑΕΜΥ. Βγαίνει πλήρως η βάρδια του ασθενοφόρου. Η βάρδια ασθενοφόρου βγαίνει από οκτώ έως έντεκα άτομα. </w:t>
      </w:r>
    </w:p>
    <w:p w14:paraId="311BE69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Δεύτερον, τώρα προσλαμβάνονται άλλοι πέντε </w:t>
      </w:r>
      <w:proofErr w:type="spellStart"/>
      <w:r>
        <w:rPr>
          <w:rFonts w:eastAsia="Times New Roman" w:cs="Times New Roman"/>
          <w:szCs w:val="24"/>
        </w:rPr>
        <w:t>διασώστες</w:t>
      </w:r>
      <w:proofErr w:type="spellEnd"/>
      <w:r>
        <w:rPr>
          <w:rFonts w:eastAsia="Times New Roman" w:cs="Times New Roman"/>
          <w:szCs w:val="24"/>
        </w:rPr>
        <w:t xml:space="preserve"> από τη</w:t>
      </w:r>
      <w:r>
        <w:rPr>
          <w:rFonts w:eastAsia="Times New Roman" w:cs="Times New Roman"/>
          <w:szCs w:val="24"/>
        </w:rPr>
        <w:t xml:space="preserve">ν προκήρυξη των ενενήντα τριών. Σας το είπα και πριν </w:t>
      </w:r>
      <w:r>
        <w:rPr>
          <w:rFonts w:eastAsia="Times New Roman" w:cs="Times New Roman"/>
          <w:szCs w:val="24"/>
        </w:rPr>
        <w:lastRenderedPageBreak/>
        <w:t xml:space="preserve">αλλά κάνατε πως δεν το ακούσατε. Έχουν βγει τα οριστικά αποτελέσματα και έχουν αρχίσει να τους καλούν. Τώρα θα γίνει αυτό όχι του χρόνου. </w:t>
      </w:r>
    </w:p>
    <w:p w14:paraId="311BE693"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Υπουργέ, άλλα στοιχεία έχ</w:t>
      </w:r>
      <w:r>
        <w:rPr>
          <w:rFonts w:eastAsia="Times New Roman" w:cs="Times New Roman"/>
          <w:szCs w:val="24"/>
        </w:rPr>
        <w:t xml:space="preserve">ετε να καταθέσετε στον κ. Φωτήλα; Για να κερδίσουμε λίγο χρόνο, γιατί έχουμε ακόμα τέσσερις ερωτήσεις. </w:t>
      </w:r>
    </w:p>
    <w:p w14:paraId="311BE694"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Μπορώ να τα καταθέσω όλα και για την Πάρο και για το τι έγινε στη Μύκονο. Είχε οκτώ, τους έδιωξαν από τη Μ</w:t>
      </w:r>
      <w:r>
        <w:rPr>
          <w:rFonts w:eastAsia="Times New Roman" w:cs="Times New Roman"/>
          <w:szCs w:val="24"/>
        </w:rPr>
        <w:t xml:space="preserve">ύκονο και από εκεί αποσπούσατε και έμειναν έξι. Τώρα είναι επτά και πάνε άλλοι δύο. </w:t>
      </w:r>
    </w:p>
    <w:p w14:paraId="311BE695"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 xml:space="preserve">Στην Πάρο διέθεταν από δύο έως έξι </w:t>
      </w:r>
      <w:proofErr w:type="spellStart"/>
      <w:r>
        <w:rPr>
          <w:rFonts w:eastAsia="Times New Roman" w:cs="Times New Roman"/>
          <w:szCs w:val="24"/>
        </w:rPr>
        <w:t>διασώστες</w:t>
      </w:r>
      <w:proofErr w:type="spellEnd"/>
      <w:r>
        <w:rPr>
          <w:rFonts w:eastAsia="Times New Roman" w:cs="Times New Roman"/>
          <w:szCs w:val="24"/>
        </w:rPr>
        <w:t>. Αυτή τη στιγμή είναι εννέα και πάνε άλλοι δύο από αυτή την προκήρυξη -μιλάω για τα τουριστικά νησιά που έχουν κίνηση- οι οποί</w:t>
      </w:r>
      <w:r>
        <w:rPr>
          <w:rFonts w:eastAsia="Times New Roman" w:cs="Times New Roman"/>
          <w:szCs w:val="24"/>
        </w:rPr>
        <w:t>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ενισχύσουν την κάλυψη όλων αυτών των περιοχών. </w:t>
      </w:r>
    </w:p>
    <w:p w14:paraId="311BE696"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Για το θέμα των ασθενοφόρων εγώ δεν είπα «του χρόνου». Η δωρεά του Νιάρχου θα έχει ολοκληρωθεί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lastRenderedPageBreak/>
        <w:t xml:space="preserve">2017 φέτος. Έχει ανακοινωθεί αυτό. Δεν το ακούσατε; Δεν το είδατε; </w:t>
      </w:r>
    </w:p>
    <w:p w14:paraId="311BE697"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Η δωρεά του ΤΑ</w:t>
      </w:r>
      <w:r>
        <w:rPr>
          <w:rFonts w:eastAsia="Times New Roman" w:cs="Times New Roman"/>
          <w:szCs w:val="24"/>
        </w:rPr>
        <w:t xml:space="preserve">Π επίσης θα πάει πολύ γρήγορα, γιατί είναι ίδιες οι τεχνικές προδιαγραφές πλέον, που τις παρήγαμε και για τη δωρεά του Νιάρχου, αλλά και για το έργο από την Περιφέρεια Αττικής με τα πενήντα ένα ασθενοφόρα και για το έργο της </w:t>
      </w:r>
      <w:r>
        <w:rPr>
          <w:rFonts w:eastAsia="Times New Roman" w:cs="Times New Roman"/>
          <w:szCs w:val="24"/>
        </w:rPr>
        <w:t>δ</w:t>
      </w:r>
      <w:r>
        <w:rPr>
          <w:rFonts w:eastAsia="Times New Roman" w:cs="Times New Roman"/>
          <w:szCs w:val="24"/>
        </w:rPr>
        <w:t xml:space="preserve">υτικής και </w:t>
      </w:r>
      <w:r>
        <w:rPr>
          <w:rFonts w:eastAsia="Times New Roman" w:cs="Times New Roman"/>
          <w:szCs w:val="24"/>
        </w:rPr>
        <w:t>κ</w:t>
      </w:r>
      <w:r>
        <w:rPr>
          <w:rFonts w:eastAsia="Times New Roman" w:cs="Times New Roman"/>
          <w:szCs w:val="24"/>
        </w:rPr>
        <w:t>εντρικής Μακεδονία</w:t>
      </w:r>
      <w:r>
        <w:rPr>
          <w:rFonts w:eastAsia="Times New Roman" w:cs="Times New Roman"/>
          <w:szCs w:val="24"/>
        </w:rPr>
        <w:t xml:space="preserve">ς, με τα δεκαπέντε και είκοσι ασθενοφόρα. </w:t>
      </w:r>
    </w:p>
    <w:p w14:paraId="311BE698"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Οι προδιαγραφές, όπως σας είπα και πριν, είναι κοινές πλέον και δεν έχουμε μπερδέματα, όπως είχαμε στο παρελθόν. Διότι αυτά τα ενενήντα -για να πω άλλη μια κουβέντα, γιατί μάλλον δε</w:t>
      </w:r>
      <w:r>
        <w:rPr>
          <w:rFonts w:eastAsia="Times New Roman" w:cs="Times New Roman"/>
          <w:szCs w:val="24"/>
        </w:rPr>
        <w:t>ν</w:t>
      </w:r>
      <w:r>
        <w:rPr>
          <w:rFonts w:eastAsia="Times New Roman" w:cs="Times New Roman"/>
          <w:szCs w:val="24"/>
        </w:rPr>
        <w:t xml:space="preserve"> τα θυμάστε καλά- τα είχατε προ</w:t>
      </w:r>
      <w:r>
        <w:rPr>
          <w:rFonts w:eastAsia="Times New Roman" w:cs="Times New Roman"/>
          <w:szCs w:val="24"/>
        </w:rPr>
        <w:t>κηρύξει το 2007. Το έχετε καταλάβει; Το 2007!</w:t>
      </w:r>
    </w:p>
    <w:p w14:paraId="311BE699" w14:textId="77777777" w:rsidR="003F1A9B" w:rsidRDefault="0091327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Υπουργέ, ξεφύγαμε λίγο. </w:t>
      </w:r>
    </w:p>
    <w:p w14:paraId="311BE69A" w14:textId="77777777" w:rsidR="003F1A9B" w:rsidRDefault="0091327C">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Μια κουβέντα. Τελειώνω. </w:t>
      </w:r>
    </w:p>
    <w:p w14:paraId="311BE69B"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 xml:space="preserve">Προκηρύχθηκαν ξανά το 2011-2012 και ίσα που προλάβαμε –ίσα που προλάβαμε!- </w:t>
      </w:r>
      <w:r>
        <w:rPr>
          <w:rFonts w:eastAsia="Times New Roman" w:cs="Times New Roman"/>
          <w:szCs w:val="24"/>
        </w:rPr>
        <w:t>τον Οκτώβρ</w:t>
      </w:r>
      <w:r>
        <w:rPr>
          <w:rFonts w:eastAsia="Times New Roman" w:cs="Times New Roman"/>
          <w:szCs w:val="24"/>
        </w:rPr>
        <w:t>ιο</w:t>
      </w:r>
      <w:r>
        <w:rPr>
          <w:rFonts w:eastAsia="Times New Roman" w:cs="Times New Roman"/>
          <w:szCs w:val="24"/>
        </w:rPr>
        <w:t xml:space="preserve">-Νοέμβριο 2015 να περάσει από το Ελεγκτικό Συνέδριο, για να μπορέσει να ενταχθεί η </w:t>
      </w:r>
      <w:r>
        <w:rPr>
          <w:rFonts w:eastAsia="Times New Roman" w:cs="Times New Roman"/>
          <w:szCs w:val="24"/>
        </w:rPr>
        <w:lastRenderedPageBreak/>
        <w:t>χρηματοδότηση για τα ενενήντα, αλλιώς θα χάνονταν και αυτά. Θα χάνονταν και αυτά! Και δεν καθυστερούσαμε εμείς. Καθυστερούσαν αυτοί από το 2007, που δεν τα έβρισ</w:t>
      </w:r>
      <w:r>
        <w:rPr>
          <w:rFonts w:eastAsia="Times New Roman" w:cs="Times New Roman"/>
          <w:szCs w:val="24"/>
        </w:rPr>
        <w:t xml:space="preserve">καν στη μοιρασιά και δεν μπορούσαν να καταλήξουν. </w:t>
      </w:r>
    </w:p>
    <w:p w14:paraId="311BE69C" w14:textId="77777777" w:rsidR="003F1A9B" w:rsidRDefault="0091327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κύριε Υπουργέ. </w:t>
      </w:r>
    </w:p>
    <w:p w14:paraId="311BE69D"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Αυτά τα στοιχεία είναι πολύ συγκεκριμένα και χρήσιμα</w:t>
      </w:r>
      <w:r>
        <w:rPr>
          <w:rFonts w:eastAsia="Times New Roman" w:cs="Times New Roman"/>
          <w:szCs w:val="24"/>
        </w:rPr>
        <w:t>,</w:t>
      </w:r>
      <w:r>
        <w:rPr>
          <w:rFonts w:eastAsia="Times New Roman" w:cs="Times New Roman"/>
          <w:szCs w:val="24"/>
        </w:rPr>
        <w:t xml:space="preserve"> για την εσωτερική μετακίνηση που έγινε με την καινούργια διαδικασία των ανθρώπων στο ΕΚΑΒ κ</w:t>
      </w:r>
      <w:r>
        <w:rPr>
          <w:rFonts w:eastAsia="Times New Roman" w:cs="Times New Roman"/>
          <w:szCs w:val="24"/>
        </w:rPr>
        <w:t xml:space="preserve">αι στα </w:t>
      </w:r>
      <w:proofErr w:type="spellStart"/>
      <w:r>
        <w:rPr>
          <w:rFonts w:eastAsia="Times New Roman" w:cs="Times New Roman"/>
          <w:szCs w:val="24"/>
        </w:rPr>
        <w:t>διακομιστικά</w:t>
      </w:r>
      <w:proofErr w:type="spellEnd"/>
      <w:r>
        <w:rPr>
          <w:rFonts w:eastAsia="Times New Roman" w:cs="Times New Roman"/>
          <w:szCs w:val="24"/>
        </w:rPr>
        <w:t xml:space="preserve">. Να τα έχουν όλοι οι συνάδελφοι, για να ενημερώσουν τις περιφέρειές τους. </w:t>
      </w:r>
    </w:p>
    <w:p w14:paraId="311BE69E" w14:textId="77777777" w:rsidR="003F1A9B" w:rsidRDefault="0091327C">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τα καταθέσω. </w:t>
      </w:r>
    </w:p>
    <w:p w14:paraId="311BE69F"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11BE6A0" w14:textId="77777777" w:rsidR="003F1A9B" w:rsidRDefault="0091327C">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w:t>
      </w:r>
      <w:r>
        <w:rPr>
          <w:rFonts w:eastAsia="Times New Roman" w:cs="Times New Roman"/>
          <w:b/>
          <w:szCs w:val="24"/>
        </w:rPr>
        <w:t xml:space="preserve">ος): </w:t>
      </w:r>
      <w:r>
        <w:rPr>
          <w:rFonts w:eastAsia="Times New Roman" w:cs="Times New Roman"/>
          <w:szCs w:val="24"/>
        </w:rPr>
        <w:t xml:space="preserve">Προχωράμε στη </w:t>
      </w:r>
      <w:r>
        <w:rPr>
          <w:rFonts w:eastAsia="Times New Roman" w:cs="Times New Roman"/>
          <w:szCs w:val="24"/>
        </w:rPr>
        <w:t xml:space="preserve">τρίτη </w:t>
      </w:r>
      <w:r>
        <w:rPr>
          <w:rFonts w:eastAsia="Times New Roman" w:cs="Times New Roman"/>
          <w:szCs w:val="24"/>
        </w:rPr>
        <w:t>με αριθμό 1189/11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Δωδεκανήσου του Συνασπισμού Ριζοσπαστικής Αριστεράς κ. Δημητρίου Γάκη προς τον Υπουργό Υγείας, </w:t>
      </w:r>
      <w:r>
        <w:rPr>
          <w:rFonts w:eastAsia="Times New Roman" w:cs="Times New Roman"/>
          <w:szCs w:val="24"/>
        </w:rPr>
        <w:lastRenderedPageBreak/>
        <w:t xml:space="preserve">με θέμα: «Με ποιο χρονοδιάγραμμα θα στελεχωθεί και θα λειτουργήσει η μονάδα εντατικής νοσηλείας νεογνών στο Γενικό Νοσοκομείο Ρόδου;». </w:t>
      </w:r>
    </w:p>
    <w:p w14:paraId="311BE6A1"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 xml:space="preserve">Κύριε Γάκη, </w:t>
      </w:r>
      <w:r>
        <w:rPr>
          <w:rFonts w:eastAsia="Times New Roman" w:cs="Times New Roman"/>
          <w:szCs w:val="24"/>
        </w:rPr>
        <w:t xml:space="preserve">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311BE6A2" w14:textId="77777777" w:rsidR="003F1A9B" w:rsidRDefault="0091327C">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Ευχαριστώ πολύ, κύριε Πρόεδρε. </w:t>
      </w:r>
    </w:p>
    <w:p w14:paraId="311BE6A3"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Κύριε Υπουργέ, αυτή η ερώτηση υποβάλλεται για τρίτη συνεχή φορά. Οι δύο προηγούμενες φορές ήταν μέσα στο 2014. Είχαν την τύχη που είχαν, για να φτάσουν εδώ σήμερα. Ελπ</w:t>
      </w:r>
      <w:r>
        <w:rPr>
          <w:rFonts w:eastAsia="Times New Roman" w:cs="Times New Roman"/>
          <w:szCs w:val="24"/>
        </w:rPr>
        <w:t xml:space="preserve">ίζω να μην τριτώσει το κακό σήμερα. </w:t>
      </w:r>
    </w:p>
    <w:p w14:paraId="311BE6A4"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Από όλες τις υπηρεσίες του κράτους στα νησιά του Αιγαίου η υγεία είναι το πολυτιμότερο αγαθό. Οι υπηρεσίες υγείας είναι πρώτες στην κατάταξη προτεραιοτήτων των νησιωτών, όπως καταγράφεται από τον Παγκόσμιο Οργανισμό Υγε</w:t>
      </w:r>
      <w:r>
        <w:rPr>
          <w:rFonts w:eastAsia="Times New Roman" w:cs="Times New Roman"/>
          <w:szCs w:val="24"/>
        </w:rPr>
        <w:t xml:space="preserve">ίας, ενώ και σε πρόσφατη αναπτυξιακή μελέτη για το </w:t>
      </w:r>
      <w:r>
        <w:rPr>
          <w:rFonts w:eastAsia="Times New Roman" w:cs="Times New Roman"/>
          <w:szCs w:val="24"/>
        </w:rPr>
        <w:t>ν</w:t>
      </w:r>
      <w:r>
        <w:rPr>
          <w:rFonts w:eastAsia="Times New Roman" w:cs="Times New Roman"/>
          <w:szCs w:val="24"/>
        </w:rPr>
        <w:t xml:space="preserve">ότιο Αιγαίο είναι ανάμεσα στις κορυφαίες προτεραιότητες των νησιών. </w:t>
      </w:r>
    </w:p>
    <w:p w14:paraId="311BE6A5"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Τα κρίσιμα ερωτήματα για το παρόν και το μέλλον της χώρας απαιτούν γενναίες αποφάσεις. Αυτό είναι γνωστό. Με στόχο, λοιπόν, τη διαφύλαξ</w:t>
      </w:r>
      <w:r>
        <w:rPr>
          <w:rFonts w:eastAsia="Times New Roman" w:cs="Times New Roman"/>
          <w:szCs w:val="24"/>
        </w:rPr>
        <w:t>η του κοινωνικού χαρακτήρα του κράτους και την αναβάθμιση των παρεχόμενων υπηρεσιών, πρωτίστως στην υγεία και την περίθαλψη, στο σχεδιασμό της πολιτείας</w:t>
      </w:r>
      <w:r>
        <w:rPr>
          <w:rFonts w:eastAsia="Times New Roman" w:cs="Times New Roman"/>
          <w:szCs w:val="24"/>
        </w:rPr>
        <w:t>,</w:t>
      </w:r>
      <w:r>
        <w:rPr>
          <w:rFonts w:eastAsia="Times New Roman" w:cs="Times New Roman"/>
          <w:szCs w:val="24"/>
        </w:rPr>
        <w:t xml:space="preserve"> θα πρέπει </w:t>
      </w:r>
      <w:r>
        <w:rPr>
          <w:rFonts w:eastAsia="Times New Roman" w:cs="Times New Roman"/>
          <w:szCs w:val="24"/>
        </w:rPr>
        <w:lastRenderedPageBreak/>
        <w:t>οι νησιωτικές περιοχές να λαμβάνονται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με τις ειδικές κοινωνικές, γεωγραφικέ</w:t>
      </w:r>
      <w:r>
        <w:rPr>
          <w:rFonts w:eastAsia="Times New Roman" w:cs="Times New Roman"/>
          <w:szCs w:val="24"/>
        </w:rPr>
        <w:t xml:space="preserve">ς και οικονομικές ιδιαιτερότητες που έχουν τα νησιά και που είναι απαραίτητος παράγοντας για την ενίσχυση της φροντίδας υγείας των πολιτών. </w:t>
      </w:r>
    </w:p>
    <w:p w14:paraId="311BE6A6"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Το Γενικό Νοσοκομείο της Ρόδου παρ</w:t>
      </w:r>
      <w:r>
        <w:rPr>
          <w:rFonts w:eastAsia="Times New Roman" w:cs="Times New Roman"/>
          <w:szCs w:val="24"/>
        </w:rPr>
        <w:t xml:space="preserve">’ </w:t>
      </w:r>
      <w:r>
        <w:rPr>
          <w:rFonts w:eastAsia="Times New Roman" w:cs="Times New Roman"/>
          <w:szCs w:val="24"/>
        </w:rPr>
        <w:t>όλες τις αντιξοότητες που για μια σειρά λόγους αντιμετωπίζει, ενισχύεται με συν</w:t>
      </w:r>
      <w:r>
        <w:rPr>
          <w:rFonts w:eastAsia="Times New Roman" w:cs="Times New Roman"/>
          <w:szCs w:val="24"/>
        </w:rPr>
        <w:t>έπεια από την Κυβέρνηση σε όλα τα επίπεδα</w:t>
      </w:r>
      <w:r>
        <w:rPr>
          <w:rFonts w:eastAsia="Times New Roman" w:cs="Times New Roman"/>
          <w:szCs w:val="24"/>
        </w:rPr>
        <w:t>.</w:t>
      </w:r>
      <w:r>
        <w:rPr>
          <w:rFonts w:eastAsia="Times New Roman" w:cs="Times New Roman"/>
          <w:szCs w:val="24"/>
        </w:rPr>
        <w:t xml:space="preserve"> Από τη στελέχωση προσωπικού μέχρι την παροχή σύγχρονου τεχνολογικού εξοπλισμού και ιατρικού υλικού για να λειτουργήσει στη βάση των ειδικών γεωγραφικών συνθηκών, όπως σας είπα, το Αιγαίο. Επιγραμματικά θα έλεγε κα</w:t>
      </w:r>
      <w:r>
        <w:rPr>
          <w:rFonts w:eastAsia="Times New Roman" w:cs="Times New Roman"/>
          <w:szCs w:val="24"/>
        </w:rPr>
        <w:t xml:space="preserve">νείς, για τη χάραξη της πολιτικής υγείας χρειάζεται η εφαρμογή νησιωτικής πολιτικής στην πράξη. </w:t>
      </w:r>
    </w:p>
    <w:p w14:paraId="311BE6A7"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Εγώ, κύριε Υπουργέ, δεν θα ξοδέψω το χρόνο μου σε στατιστικά στοιχεία, γιατί η πολιτική μας εξακολουθεί να είναι ότι θα πρέπει να ευημερούν οι άνθρωποι και όχι</w:t>
      </w:r>
      <w:r>
        <w:rPr>
          <w:rFonts w:eastAsia="Times New Roman" w:cs="Times New Roman"/>
          <w:szCs w:val="24"/>
        </w:rPr>
        <w:t xml:space="preserve"> οι αριθμοί. Άρα πρέπει να δίνονται αποτελεσματικές και λειτουργικές λύσεις και να ελαχιστοποιούνται οι περιφερειακές διαφορές</w:t>
      </w:r>
      <w:r>
        <w:rPr>
          <w:rFonts w:eastAsia="Times New Roman" w:cs="Times New Roman"/>
          <w:szCs w:val="24"/>
        </w:rPr>
        <w:t>,</w:t>
      </w:r>
      <w:r>
        <w:rPr>
          <w:rFonts w:eastAsia="Times New Roman" w:cs="Times New Roman"/>
          <w:szCs w:val="24"/>
        </w:rPr>
        <w:t xml:space="preserve"> όσον αφορά την πρόσβαση στις υπηρεσίες υγείας. </w:t>
      </w:r>
    </w:p>
    <w:p w14:paraId="311BE6A8"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Στο παραπάνω πλαίσιο, είναι κρίσιμο, για την αποτελεσματική παροχή υπηρεσιών υγε</w:t>
      </w:r>
      <w:r>
        <w:rPr>
          <w:rFonts w:eastAsia="Times New Roman" w:cs="Times New Roman"/>
          <w:szCs w:val="24"/>
        </w:rPr>
        <w:t xml:space="preserve">ίας στα Δωδεκάνησα να γίνουν </w:t>
      </w:r>
      <w:r>
        <w:rPr>
          <w:rFonts w:eastAsia="Times New Roman" w:cs="Times New Roman"/>
          <w:szCs w:val="24"/>
        </w:rPr>
        <w:lastRenderedPageBreak/>
        <w:t xml:space="preserve">δύο βήματα. Το πρώτο θα σας το πω τώρα και το δεύτερο στη </w:t>
      </w:r>
      <w:proofErr w:type="spellStart"/>
      <w:r>
        <w:rPr>
          <w:rFonts w:eastAsia="Times New Roman" w:cs="Times New Roman"/>
          <w:szCs w:val="24"/>
        </w:rPr>
        <w:t>δευτερομιλία</w:t>
      </w:r>
      <w:proofErr w:type="spellEnd"/>
      <w:r>
        <w:rPr>
          <w:rFonts w:eastAsia="Times New Roman" w:cs="Times New Roman"/>
          <w:szCs w:val="24"/>
        </w:rPr>
        <w:t xml:space="preserve"> μου. </w:t>
      </w:r>
    </w:p>
    <w:p w14:paraId="311BE6A9"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Το πρώτο βήμα</w:t>
      </w:r>
      <w:r>
        <w:rPr>
          <w:rFonts w:eastAsia="Times New Roman" w:cs="Times New Roman"/>
          <w:szCs w:val="24"/>
        </w:rPr>
        <w:t>,</w:t>
      </w:r>
      <w:r>
        <w:rPr>
          <w:rFonts w:eastAsia="Times New Roman" w:cs="Times New Roman"/>
          <w:szCs w:val="24"/>
        </w:rPr>
        <w:t xml:space="preserve"> είναι η αντιμετώπιση σοβαρών περιστατικών νεογνών και μικρών παιδιών με τη λειτουργία μονάδας εντατικής νοσηλείας νεογνών στο Γενικό Νο</w:t>
      </w:r>
      <w:r>
        <w:rPr>
          <w:rFonts w:eastAsia="Times New Roman" w:cs="Times New Roman"/>
          <w:szCs w:val="24"/>
        </w:rPr>
        <w:t>σοκομείο της Ρόδου, μια σύγχρονη μονάδα</w:t>
      </w:r>
      <w:r>
        <w:rPr>
          <w:rFonts w:eastAsia="Times New Roman" w:cs="Times New Roman"/>
          <w:szCs w:val="24"/>
        </w:rPr>
        <w:t>,</w:t>
      </w:r>
      <w:r>
        <w:rPr>
          <w:rFonts w:eastAsia="Times New Roman" w:cs="Times New Roman"/>
          <w:szCs w:val="24"/>
        </w:rPr>
        <w:t xml:space="preserve"> που θα εξυπηρετεί όλη την περιοχή. </w:t>
      </w:r>
    </w:p>
    <w:p w14:paraId="311BE6AA"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 xml:space="preserve">Η λειτουργία της </w:t>
      </w:r>
      <w:r>
        <w:rPr>
          <w:rFonts w:eastAsia="Times New Roman" w:cs="Times New Roman"/>
          <w:szCs w:val="24"/>
          <w:lang w:val="en-US"/>
        </w:rPr>
        <w:t>MENN</w:t>
      </w:r>
      <w:r>
        <w:rPr>
          <w:rFonts w:eastAsia="Times New Roman" w:cs="Times New Roman"/>
          <w:szCs w:val="24"/>
        </w:rPr>
        <w:t xml:space="preserve"> στο Γενικό Νοσοκομείο της Ρόδου η οποία θα στελεχώνεται με ειδικούς γιατρούς </w:t>
      </w:r>
      <w:proofErr w:type="spellStart"/>
      <w:r>
        <w:rPr>
          <w:rFonts w:eastAsia="Times New Roman" w:cs="Times New Roman"/>
          <w:szCs w:val="24"/>
        </w:rPr>
        <w:t>νεογνολόγους</w:t>
      </w:r>
      <w:proofErr w:type="spellEnd"/>
      <w:r>
        <w:rPr>
          <w:rFonts w:eastAsia="Times New Roman" w:cs="Times New Roman"/>
          <w:szCs w:val="24"/>
        </w:rPr>
        <w:t xml:space="preserve"> και με συμβούλους ειδικούς για νεογνά, σε συνδυασμό με την ήδη άρισ</w:t>
      </w:r>
      <w:r>
        <w:rPr>
          <w:rFonts w:eastAsia="Times New Roman" w:cs="Times New Roman"/>
          <w:szCs w:val="24"/>
        </w:rPr>
        <w:t xml:space="preserve">τη συνεργασία των ιατρών και του νοσηλευτικού προσωπικού του παιδιατρικού τμήματος, πιστεύουμε ότι θα λύσει προβλήματα που αντιμετωπίζουν οι κάτοικοι των νησιών της Δωδεκανήσου. </w:t>
      </w:r>
    </w:p>
    <w:p w14:paraId="311BE6AB" w14:textId="77777777" w:rsidR="003F1A9B" w:rsidRDefault="0091327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τη λειτουργία της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ν</w:t>
      </w:r>
      <w:r>
        <w:rPr>
          <w:rFonts w:eastAsia="Times New Roman" w:cs="Times New Roman"/>
          <w:szCs w:val="24"/>
        </w:rPr>
        <w:t xml:space="preserve">οσηλείας και </w:t>
      </w:r>
      <w:r>
        <w:rPr>
          <w:rFonts w:eastAsia="Times New Roman" w:cs="Times New Roman"/>
          <w:szCs w:val="24"/>
        </w:rPr>
        <w:t>θ</w:t>
      </w:r>
      <w:r>
        <w:rPr>
          <w:rFonts w:eastAsia="Times New Roman" w:cs="Times New Roman"/>
          <w:szCs w:val="24"/>
        </w:rPr>
        <w:t>εραπείας</w:t>
      </w:r>
      <w:r>
        <w:rPr>
          <w:rFonts w:eastAsia="Times New Roman" w:cs="Times New Roman"/>
          <w:szCs w:val="24"/>
        </w:rPr>
        <w:t xml:space="preserve"> δεν φιλοδοξούμε ότι θα εξαλείψουμε το πρόβλημα των </w:t>
      </w:r>
      <w:proofErr w:type="spellStart"/>
      <w:r>
        <w:rPr>
          <w:rFonts w:eastAsia="Times New Roman" w:cs="Times New Roman"/>
          <w:szCs w:val="24"/>
        </w:rPr>
        <w:t>αεροδιακομιδών</w:t>
      </w:r>
      <w:proofErr w:type="spellEnd"/>
      <w:r>
        <w:rPr>
          <w:rFonts w:eastAsia="Times New Roman" w:cs="Times New Roman"/>
          <w:szCs w:val="24"/>
        </w:rPr>
        <w:t xml:space="preserve">. </w:t>
      </w:r>
    </w:p>
    <w:p w14:paraId="311BE6AC" w14:textId="77777777" w:rsidR="003F1A9B" w:rsidRDefault="0091327C">
      <w:pPr>
        <w:spacing w:after="0" w:line="600" w:lineRule="auto"/>
        <w:ind w:firstLine="720"/>
        <w:jc w:val="both"/>
        <w:rPr>
          <w:rFonts w:eastAsia="Times New Roman"/>
          <w:bCs/>
        </w:rPr>
      </w:pPr>
      <w:r>
        <w:rPr>
          <w:rFonts w:eastAsia="Times New Roman"/>
          <w:bCs/>
        </w:rPr>
        <w:t>Είμαστε, όμως, σίγουροι ότι θα το μειώσουμε δραστικά. Η ΜΕΝΝ είναι απαραίτητη</w:t>
      </w:r>
      <w:r>
        <w:rPr>
          <w:rFonts w:eastAsia="Times New Roman"/>
          <w:bCs/>
        </w:rPr>
        <w:t>,</w:t>
      </w:r>
      <w:r>
        <w:rPr>
          <w:rFonts w:eastAsia="Times New Roman"/>
          <w:bCs/>
        </w:rPr>
        <w:t xml:space="preserve"> για νεογνά που χρειάζονται ειδική παρακολούθηση ή εντατική νοσηλεία αμέσως μετά τη γέννησή τους. Γι’ αυτό κα</w:t>
      </w:r>
      <w:r>
        <w:rPr>
          <w:rFonts w:eastAsia="Times New Roman"/>
          <w:bCs/>
        </w:rPr>
        <w:t xml:space="preserve">ι οι αριθμοί περιττεύουν εδώ και η δαπάνη που θα </w:t>
      </w:r>
      <w:r>
        <w:rPr>
          <w:rFonts w:eastAsia="Times New Roman"/>
          <w:bCs/>
        </w:rPr>
        <w:lastRenderedPageBreak/>
        <w:t>πρέπει να διαθέσει η πολιτεία</w:t>
      </w:r>
      <w:r>
        <w:rPr>
          <w:rFonts w:eastAsia="Times New Roman"/>
          <w:bCs/>
        </w:rPr>
        <w:t>,</w:t>
      </w:r>
      <w:r>
        <w:rPr>
          <w:rFonts w:eastAsia="Times New Roman"/>
          <w:bCs/>
        </w:rPr>
        <w:t xml:space="preserve"> δεν πρέπει να μετριέται σε κόστος αλλά σε παροχή υπηρεσιών.</w:t>
      </w:r>
    </w:p>
    <w:p w14:paraId="311BE6AD" w14:textId="77777777" w:rsidR="003F1A9B" w:rsidRDefault="0091327C">
      <w:pPr>
        <w:spacing w:line="600" w:lineRule="auto"/>
        <w:ind w:firstLine="720"/>
        <w:jc w:val="both"/>
        <w:rPr>
          <w:rFonts w:eastAsia="Times New Roman"/>
          <w:bCs/>
        </w:rPr>
      </w:pPr>
      <w:r>
        <w:rPr>
          <w:rFonts w:eastAsia="Times New Roman"/>
          <w:bCs/>
        </w:rPr>
        <w:t xml:space="preserve">Για όλους τους παραπάνω λόγους, λοιπόν, σας ερωτούμε: Προτίθεται η Κυβέρνηση να προχωρήσει στη λειτουργία </w:t>
      </w:r>
      <w:r>
        <w:rPr>
          <w:rFonts w:eastAsia="Times New Roman"/>
          <w:bCs/>
        </w:rPr>
        <w:t>μ</w:t>
      </w:r>
      <w:r>
        <w:rPr>
          <w:rFonts w:eastAsia="Times New Roman"/>
          <w:bCs/>
        </w:rPr>
        <w:t xml:space="preserve">ονάδας </w:t>
      </w:r>
      <w:r>
        <w:rPr>
          <w:rFonts w:eastAsia="Times New Roman"/>
          <w:bCs/>
        </w:rPr>
        <w:t>ε</w:t>
      </w:r>
      <w:r>
        <w:rPr>
          <w:rFonts w:eastAsia="Times New Roman"/>
          <w:bCs/>
        </w:rPr>
        <w:t>ν</w:t>
      </w:r>
      <w:r>
        <w:rPr>
          <w:rFonts w:eastAsia="Times New Roman"/>
          <w:bCs/>
        </w:rPr>
        <w:t xml:space="preserve">τατικής </w:t>
      </w:r>
      <w:r>
        <w:rPr>
          <w:rFonts w:eastAsia="Times New Roman"/>
          <w:bCs/>
        </w:rPr>
        <w:t>ν</w:t>
      </w:r>
      <w:r>
        <w:rPr>
          <w:rFonts w:eastAsia="Times New Roman"/>
          <w:bCs/>
        </w:rPr>
        <w:t xml:space="preserve">οσηλείας </w:t>
      </w:r>
      <w:r>
        <w:rPr>
          <w:rFonts w:eastAsia="Times New Roman"/>
          <w:bCs/>
        </w:rPr>
        <w:t>ν</w:t>
      </w:r>
      <w:r>
        <w:rPr>
          <w:rFonts w:eastAsia="Times New Roman"/>
          <w:bCs/>
        </w:rPr>
        <w:t xml:space="preserve">εογνών στο Γενικό Νοσοκομείο της Ρόδου κι αν ναι, με ποιο χρονοδιάγραμμα θα στελεχώνεται με εξειδικευμένο προσωπικό και θα εφοδιάσει με τον αναγκαίο σύγχρονο </w:t>
      </w:r>
      <w:proofErr w:type="spellStart"/>
      <w:r>
        <w:rPr>
          <w:rFonts w:eastAsia="Times New Roman"/>
          <w:bCs/>
        </w:rPr>
        <w:t>ιατροτεχνολογικό</w:t>
      </w:r>
      <w:proofErr w:type="spellEnd"/>
      <w:r>
        <w:rPr>
          <w:rFonts w:eastAsia="Times New Roman"/>
          <w:bCs/>
        </w:rPr>
        <w:t xml:space="preserve"> εξοπλισμό την ΜΕΝΝ στο Νοσοκομείο της Ρόδου</w:t>
      </w:r>
      <w:r>
        <w:rPr>
          <w:rFonts w:eastAsia="Times New Roman"/>
          <w:bCs/>
        </w:rPr>
        <w:t xml:space="preserve"> για την αποτελεσματική παροχή υπηρεσιών υγείας στη Δωδεκάνησο και στην ευρύτερη περιοχή του </w:t>
      </w:r>
      <w:r>
        <w:rPr>
          <w:rFonts w:eastAsia="Times New Roman"/>
          <w:bCs/>
        </w:rPr>
        <w:t>ν</w:t>
      </w:r>
      <w:r>
        <w:rPr>
          <w:rFonts w:eastAsia="Times New Roman"/>
          <w:bCs/>
        </w:rPr>
        <w:t xml:space="preserve">ότιου Αιγαίου, σύμφωνα με τις πραγματικές ανάγκες του πληθυσμού; </w:t>
      </w:r>
    </w:p>
    <w:p w14:paraId="311BE6AE" w14:textId="77777777" w:rsidR="003F1A9B" w:rsidRDefault="0091327C">
      <w:pPr>
        <w:spacing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 xml:space="preserve">Ευχαριστούμε πολύ, κύριε Γάκη. </w:t>
      </w:r>
    </w:p>
    <w:p w14:paraId="311BE6AF" w14:textId="77777777" w:rsidR="003F1A9B" w:rsidRDefault="0091327C">
      <w:pPr>
        <w:spacing w:line="600" w:lineRule="auto"/>
        <w:ind w:firstLine="720"/>
        <w:jc w:val="both"/>
        <w:rPr>
          <w:rFonts w:eastAsia="Times New Roman"/>
          <w:bCs/>
        </w:rPr>
      </w:pPr>
      <w:r>
        <w:rPr>
          <w:rFonts w:eastAsia="Times New Roman"/>
          <w:bCs/>
        </w:rPr>
        <w:t>Τον λόγο έχει ο κύριος Υπουργός</w:t>
      </w:r>
      <w:r>
        <w:rPr>
          <w:rFonts w:eastAsia="Times New Roman"/>
          <w:bCs/>
        </w:rPr>
        <w:t xml:space="preserve"> για τρία λεπτά. </w:t>
      </w:r>
    </w:p>
    <w:p w14:paraId="311BE6B0" w14:textId="77777777" w:rsidR="003F1A9B" w:rsidRDefault="0091327C">
      <w:pPr>
        <w:spacing w:line="600" w:lineRule="auto"/>
        <w:ind w:firstLine="720"/>
        <w:jc w:val="both"/>
        <w:rPr>
          <w:rFonts w:eastAsia="Times New Roman"/>
          <w:bCs/>
        </w:rPr>
      </w:pPr>
      <w:r>
        <w:rPr>
          <w:rFonts w:eastAsia="Times New Roman"/>
          <w:b/>
          <w:bCs/>
        </w:rPr>
        <w:t xml:space="preserve">ΠΑΥΛΟΣ ΠΟΛΑΚΗΣ (Αναπληρωτής Υπουργός Υγείας): </w:t>
      </w:r>
      <w:r>
        <w:rPr>
          <w:rFonts w:eastAsia="Times New Roman"/>
          <w:bCs/>
        </w:rPr>
        <w:t xml:space="preserve">Κύριε συνάδελφε, μετά που μπορέσαμε, όπως είπα και στους συναδέλφους που μίλησαν πριν, να ισορροπήσουμε τα βασικά σημεία του </w:t>
      </w:r>
      <w:r>
        <w:rPr>
          <w:rFonts w:eastAsia="Times New Roman"/>
          <w:bCs/>
        </w:rPr>
        <w:t>σ</w:t>
      </w:r>
      <w:r>
        <w:rPr>
          <w:rFonts w:eastAsia="Times New Roman"/>
          <w:bCs/>
        </w:rPr>
        <w:t>υστήματος, μπορούμε να προχωρήσουμε και σε κάποια πράγματα περαιτέ</w:t>
      </w:r>
      <w:r>
        <w:rPr>
          <w:rFonts w:eastAsia="Times New Roman"/>
          <w:bCs/>
        </w:rPr>
        <w:t xml:space="preserve">ρω. </w:t>
      </w:r>
    </w:p>
    <w:p w14:paraId="311BE6B1" w14:textId="77777777" w:rsidR="003F1A9B" w:rsidRDefault="0091327C">
      <w:pPr>
        <w:spacing w:line="600" w:lineRule="auto"/>
        <w:ind w:firstLine="720"/>
        <w:jc w:val="both"/>
        <w:rPr>
          <w:rFonts w:eastAsia="Times New Roman"/>
          <w:bCs/>
        </w:rPr>
      </w:pPr>
      <w:r>
        <w:rPr>
          <w:rFonts w:eastAsia="Times New Roman"/>
          <w:bCs/>
        </w:rPr>
        <w:lastRenderedPageBreak/>
        <w:t xml:space="preserve">Αυτή η πρόταση μας έχει ξαναέλθει κατά τη διάρκεια της περασμένης χρονιάς και από τη </w:t>
      </w:r>
      <w:r>
        <w:rPr>
          <w:rFonts w:eastAsia="Times New Roman"/>
          <w:bCs/>
        </w:rPr>
        <w:t>δ</w:t>
      </w:r>
      <w:r>
        <w:rPr>
          <w:rFonts w:eastAsia="Times New Roman"/>
          <w:bCs/>
        </w:rPr>
        <w:t xml:space="preserve">ιοίκηση του </w:t>
      </w:r>
      <w:r>
        <w:rPr>
          <w:rFonts w:eastAsia="Times New Roman"/>
          <w:bCs/>
        </w:rPr>
        <w:t>ν</w:t>
      </w:r>
      <w:r>
        <w:rPr>
          <w:rFonts w:eastAsia="Times New Roman"/>
          <w:bCs/>
        </w:rPr>
        <w:t>οσοκομείου και από εσάς και από άλλους Βουλευτές και από τον κ. Σαντορινιό κ</w:t>
      </w:r>
      <w:r>
        <w:rPr>
          <w:rFonts w:eastAsia="Times New Roman"/>
          <w:bCs/>
        </w:rPr>
        <w:t>.</w:t>
      </w:r>
      <w:r>
        <w:rPr>
          <w:rFonts w:eastAsia="Times New Roman"/>
          <w:bCs/>
        </w:rPr>
        <w:t>λπ., σαν αίτημα της περιοχής. Γιατί, πραγματικά, όντως ένα πολύ μεγάλο μέρο</w:t>
      </w:r>
      <w:r>
        <w:rPr>
          <w:rFonts w:eastAsia="Times New Roman"/>
          <w:bCs/>
        </w:rPr>
        <w:t xml:space="preserve">ς των </w:t>
      </w:r>
      <w:proofErr w:type="spellStart"/>
      <w:r>
        <w:rPr>
          <w:rFonts w:eastAsia="Times New Roman"/>
          <w:bCs/>
        </w:rPr>
        <w:t>αεροδιακομιδών</w:t>
      </w:r>
      <w:proofErr w:type="spellEnd"/>
      <w:r>
        <w:rPr>
          <w:rFonts w:eastAsia="Times New Roman"/>
          <w:bCs/>
        </w:rPr>
        <w:t xml:space="preserve"> που γίνονται και στη Ρόδο και στη Μυτιλήνη, αφορά τις </w:t>
      </w:r>
      <w:proofErr w:type="spellStart"/>
      <w:r>
        <w:rPr>
          <w:rFonts w:eastAsia="Times New Roman"/>
          <w:bCs/>
        </w:rPr>
        <w:t>αεροδιακομιδές</w:t>
      </w:r>
      <w:proofErr w:type="spellEnd"/>
      <w:r>
        <w:rPr>
          <w:rFonts w:eastAsia="Times New Roman"/>
          <w:bCs/>
        </w:rPr>
        <w:t xml:space="preserve"> νεογνών, τα οποία χρειάζονται μία φροντίδα</w:t>
      </w:r>
      <w:r>
        <w:rPr>
          <w:rFonts w:eastAsia="Times New Roman"/>
          <w:bCs/>
        </w:rPr>
        <w:t>,</w:t>
      </w:r>
      <w:r>
        <w:rPr>
          <w:rFonts w:eastAsia="Times New Roman"/>
          <w:bCs/>
        </w:rPr>
        <w:t xml:space="preserve"> την οποία δεν μπορούν να έχουν στα νοσοκομεία αυτά. </w:t>
      </w:r>
    </w:p>
    <w:p w14:paraId="311BE6B2" w14:textId="77777777" w:rsidR="003F1A9B" w:rsidRDefault="0091327C">
      <w:pPr>
        <w:spacing w:line="600" w:lineRule="auto"/>
        <w:ind w:firstLine="720"/>
        <w:jc w:val="both"/>
        <w:rPr>
          <w:rFonts w:eastAsia="Times New Roman"/>
          <w:bCs/>
        </w:rPr>
      </w:pPr>
      <w:r>
        <w:rPr>
          <w:rFonts w:eastAsia="Times New Roman"/>
          <w:bCs/>
        </w:rPr>
        <w:t xml:space="preserve">Πήραμε κάποιες αποφάσεις σε συνεργασία και με τη </w:t>
      </w:r>
      <w:r>
        <w:rPr>
          <w:rFonts w:eastAsia="Times New Roman"/>
          <w:bCs/>
        </w:rPr>
        <w:t>δ</w:t>
      </w:r>
      <w:r>
        <w:rPr>
          <w:rFonts w:eastAsia="Times New Roman"/>
          <w:bCs/>
        </w:rPr>
        <w:t>ιοίκηση. Υπάρχει χώ</w:t>
      </w:r>
      <w:r>
        <w:rPr>
          <w:rFonts w:eastAsia="Times New Roman"/>
          <w:bCs/>
        </w:rPr>
        <w:t>ρος απ’ όσο ξέρω, υπάρχει κι ένα σχέδιο διαμόρφωσης του χώρου αυτού και υπάρχει κι ένα κόστος για τη μετατροπή αυτού του χώρου και</w:t>
      </w:r>
      <w:r>
        <w:rPr>
          <w:rFonts w:eastAsia="Times New Roman"/>
          <w:bCs/>
        </w:rPr>
        <w:t>,</w:t>
      </w:r>
      <w:r>
        <w:rPr>
          <w:rFonts w:eastAsia="Times New Roman"/>
          <w:bCs/>
        </w:rPr>
        <w:t xml:space="preserve"> παράλληλα</w:t>
      </w:r>
      <w:r>
        <w:rPr>
          <w:rFonts w:eastAsia="Times New Roman"/>
          <w:bCs/>
        </w:rPr>
        <w:t>,</w:t>
      </w:r>
      <w:r>
        <w:rPr>
          <w:rFonts w:eastAsia="Times New Roman"/>
          <w:bCs/>
        </w:rPr>
        <w:t xml:space="preserve"> του εξοπλισμού του, ο οποίος με μια πρώτη αρχική εκτίμηση δεν υπερβαίνει τις 200</w:t>
      </w:r>
      <w:r>
        <w:rPr>
          <w:rFonts w:eastAsia="Times New Roman"/>
          <w:bCs/>
        </w:rPr>
        <w:t>.000</w:t>
      </w:r>
      <w:r>
        <w:rPr>
          <w:rFonts w:eastAsia="Times New Roman"/>
          <w:bCs/>
        </w:rPr>
        <w:t xml:space="preserve"> ευρώ. Αυτό αποφασίσαμε να δο</w:t>
      </w:r>
      <w:r>
        <w:rPr>
          <w:rFonts w:eastAsia="Times New Roman"/>
          <w:bCs/>
        </w:rPr>
        <w:t xml:space="preserve">θεί από το αποθεματικό του Υπουργείου, προκειμένου να αρχίσει να γίνεται η αγορά του εξοπλισμού αυτού -μιλάμε για θερμοκοιτίδες, για μόνιτορ παρακολούθησης, για </w:t>
      </w:r>
      <w:r>
        <w:rPr>
          <w:rFonts w:eastAsia="Times New Roman"/>
          <w:bCs/>
          <w:lang w:val="en-US"/>
        </w:rPr>
        <w:t>CPAP</w:t>
      </w:r>
      <w:r>
        <w:rPr>
          <w:rFonts w:eastAsia="Times New Roman"/>
          <w:bCs/>
        </w:rPr>
        <w:t>, για συστήματα αντλιών, για αναπνευστήρα εντατικής νοσηλείας κ</w:t>
      </w:r>
      <w:r>
        <w:rPr>
          <w:rFonts w:eastAsia="Times New Roman"/>
          <w:bCs/>
        </w:rPr>
        <w:t>.</w:t>
      </w:r>
      <w:r>
        <w:rPr>
          <w:rFonts w:eastAsia="Times New Roman"/>
          <w:bCs/>
        </w:rPr>
        <w:t>λπ.- και να ξεκινήσει η δια</w:t>
      </w:r>
      <w:r>
        <w:rPr>
          <w:rFonts w:eastAsia="Times New Roman"/>
          <w:bCs/>
        </w:rPr>
        <w:t xml:space="preserve">δικασία. Δηλαδή το νοσοκομείο θα χρηματοδοτηθεί με όλο το ποσό που </w:t>
      </w:r>
      <w:r>
        <w:rPr>
          <w:rFonts w:eastAsia="Times New Roman"/>
          <w:bCs/>
        </w:rPr>
        <w:lastRenderedPageBreak/>
        <w:t xml:space="preserve">απαιτείται από το αποθεματικό του Υπουργείου Υγείας, προκειμένου να προβεί και στη μετασκευή του χώρου και στην αγορά του εξοπλισμού. </w:t>
      </w:r>
    </w:p>
    <w:p w14:paraId="311BE6B3" w14:textId="77777777" w:rsidR="003F1A9B" w:rsidRDefault="0091327C">
      <w:pPr>
        <w:spacing w:line="600" w:lineRule="auto"/>
        <w:ind w:firstLine="720"/>
        <w:jc w:val="both"/>
        <w:rPr>
          <w:rFonts w:eastAsia="Times New Roman"/>
          <w:bCs/>
        </w:rPr>
      </w:pPr>
      <w:r>
        <w:rPr>
          <w:rFonts w:eastAsia="Times New Roman"/>
          <w:bCs/>
        </w:rPr>
        <w:t>Δεύτερον, στ</w:t>
      </w:r>
      <w:r>
        <w:rPr>
          <w:rFonts w:eastAsia="Times New Roman"/>
          <w:bCs/>
        </w:rPr>
        <w:t>ο</w:t>
      </w:r>
      <w:r>
        <w:rPr>
          <w:rFonts w:eastAsia="Times New Roman"/>
          <w:bCs/>
        </w:rPr>
        <w:t xml:space="preserve"> πλαίσι</w:t>
      </w:r>
      <w:r>
        <w:rPr>
          <w:rFonts w:eastAsia="Times New Roman"/>
          <w:bCs/>
        </w:rPr>
        <w:t>ο</w:t>
      </w:r>
      <w:r>
        <w:rPr>
          <w:rFonts w:eastAsia="Times New Roman"/>
          <w:bCs/>
        </w:rPr>
        <w:t xml:space="preserve"> της μαζικής προκήρυξης που τις π</w:t>
      </w:r>
      <w:r>
        <w:rPr>
          <w:rFonts w:eastAsia="Times New Roman"/>
          <w:bCs/>
        </w:rPr>
        <w:t xml:space="preserve">ροηγούμενες μέρες δώσαμε στη δημοσιότητα, προκηρύχθηκαν μόνιμες θέσεις ιατρών </w:t>
      </w:r>
      <w:r>
        <w:rPr>
          <w:rFonts w:eastAsia="Times New Roman"/>
          <w:bCs/>
        </w:rPr>
        <w:t>μ</w:t>
      </w:r>
      <w:r>
        <w:rPr>
          <w:rFonts w:eastAsia="Times New Roman"/>
          <w:bCs/>
        </w:rPr>
        <w:t xml:space="preserve">ονάδων </w:t>
      </w:r>
      <w:r>
        <w:rPr>
          <w:rFonts w:eastAsia="Times New Roman"/>
          <w:bCs/>
        </w:rPr>
        <w:t>ε</w:t>
      </w:r>
      <w:r>
        <w:rPr>
          <w:rFonts w:eastAsia="Times New Roman"/>
          <w:bCs/>
        </w:rPr>
        <w:t xml:space="preserve">ντατικής </w:t>
      </w:r>
      <w:r>
        <w:rPr>
          <w:rFonts w:eastAsia="Times New Roman"/>
          <w:bCs/>
        </w:rPr>
        <w:t>θ</w:t>
      </w:r>
      <w:r>
        <w:rPr>
          <w:rFonts w:eastAsia="Times New Roman"/>
          <w:bCs/>
        </w:rPr>
        <w:t xml:space="preserve">εραπείας και </w:t>
      </w:r>
      <w:r>
        <w:rPr>
          <w:rFonts w:eastAsia="Times New Roman"/>
          <w:bCs/>
        </w:rPr>
        <w:t>μ</w:t>
      </w:r>
      <w:r>
        <w:rPr>
          <w:rFonts w:eastAsia="Times New Roman"/>
          <w:bCs/>
        </w:rPr>
        <w:t xml:space="preserve">ονάδων </w:t>
      </w:r>
      <w:r>
        <w:rPr>
          <w:rFonts w:eastAsia="Times New Roman"/>
          <w:bCs/>
        </w:rPr>
        <w:t>ε</w:t>
      </w:r>
      <w:r>
        <w:rPr>
          <w:rFonts w:eastAsia="Times New Roman"/>
          <w:bCs/>
        </w:rPr>
        <w:t xml:space="preserve">ντατικής </w:t>
      </w:r>
      <w:r>
        <w:rPr>
          <w:rFonts w:eastAsia="Times New Roman"/>
          <w:bCs/>
        </w:rPr>
        <w:t>ν</w:t>
      </w:r>
      <w:r>
        <w:rPr>
          <w:rFonts w:eastAsia="Times New Roman"/>
          <w:bCs/>
        </w:rPr>
        <w:t xml:space="preserve">οσηλείας </w:t>
      </w:r>
      <w:r>
        <w:rPr>
          <w:rFonts w:eastAsia="Times New Roman"/>
          <w:bCs/>
        </w:rPr>
        <w:t>ν</w:t>
      </w:r>
      <w:r>
        <w:rPr>
          <w:rFonts w:eastAsia="Times New Roman"/>
          <w:bCs/>
        </w:rPr>
        <w:t xml:space="preserve">εογνών </w:t>
      </w:r>
      <w:r>
        <w:rPr>
          <w:rFonts w:eastAsia="Times New Roman"/>
          <w:bCs/>
        </w:rPr>
        <w:t>κ</w:t>
      </w:r>
      <w:r>
        <w:rPr>
          <w:rFonts w:eastAsia="Times New Roman"/>
          <w:bCs/>
        </w:rPr>
        <w:t>αι για το Νοσοκομείο της Ρόδου προβλέφθηκαν να προκηρυχθούν κι έχει δοθεί η έγκριση στη Β</w:t>
      </w:r>
      <w:r>
        <w:rPr>
          <w:rFonts w:eastAsia="Times New Roman"/>
          <w:bCs/>
        </w:rPr>
        <w:t>΄</w:t>
      </w:r>
      <w:r>
        <w:rPr>
          <w:rFonts w:eastAsia="Times New Roman"/>
          <w:bCs/>
        </w:rPr>
        <w:t xml:space="preserve"> Υγειονομική Περιφέ</w:t>
      </w:r>
      <w:r>
        <w:rPr>
          <w:rFonts w:eastAsia="Times New Roman"/>
          <w:bCs/>
        </w:rPr>
        <w:t xml:space="preserve">ρεια και πρέπει τώρα το </w:t>
      </w:r>
      <w:r>
        <w:rPr>
          <w:rFonts w:eastAsia="Times New Roman"/>
          <w:bCs/>
        </w:rPr>
        <w:t>ν</w:t>
      </w:r>
      <w:r>
        <w:rPr>
          <w:rFonts w:eastAsia="Times New Roman"/>
          <w:bCs/>
        </w:rPr>
        <w:t>οσοκομείο να προχωρήσει στην προκήρυξη των θέσεων. Δόθηκε η προκήρυξη για δύο θέσεις Επιμελητή Β</w:t>
      </w:r>
      <w:r>
        <w:rPr>
          <w:rFonts w:eastAsia="Times New Roman"/>
          <w:bCs/>
        </w:rPr>
        <w:t>΄</w:t>
      </w:r>
      <w:r>
        <w:rPr>
          <w:rFonts w:eastAsia="Times New Roman"/>
          <w:bCs/>
        </w:rPr>
        <w:t xml:space="preserve"> για τη ΜΕΘ του </w:t>
      </w:r>
      <w:r>
        <w:rPr>
          <w:rFonts w:eastAsia="Times New Roman"/>
          <w:bCs/>
        </w:rPr>
        <w:t>ν</w:t>
      </w:r>
      <w:r>
        <w:rPr>
          <w:rFonts w:eastAsia="Times New Roman"/>
          <w:bCs/>
        </w:rPr>
        <w:t>οσοκομείου και δύο θέσεις Επιμελητών Β</w:t>
      </w:r>
      <w:r>
        <w:rPr>
          <w:rFonts w:eastAsia="Times New Roman"/>
          <w:bCs/>
        </w:rPr>
        <w:t>΄</w:t>
      </w:r>
      <w:r>
        <w:rPr>
          <w:rFonts w:eastAsia="Times New Roman"/>
          <w:bCs/>
        </w:rPr>
        <w:t xml:space="preserve"> Παιδιατρικής για τη ΜΕΝΝ του Νοσοκομείου της Ρόδου. </w:t>
      </w:r>
    </w:p>
    <w:p w14:paraId="311BE6B4" w14:textId="77777777" w:rsidR="003F1A9B" w:rsidRDefault="0091327C">
      <w:pPr>
        <w:spacing w:line="600" w:lineRule="auto"/>
        <w:ind w:firstLine="720"/>
        <w:jc w:val="both"/>
        <w:rPr>
          <w:rFonts w:eastAsia="Times New Roman"/>
          <w:bCs/>
        </w:rPr>
      </w:pPr>
      <w:r>
        <w:rPr>
          <w:rFonts w:eastAsia="Times New Roman"/>
          <w:bCs/>
        </w:rPr>
        <w:t>Νομίζουμε ότι έτσι, αυτό</w:t>
      </w:r>
      <w:r>
        <w:rPr>
          <w:rFonts w:eastAsia="Times New Roman"/>
          <w:bCs/>
        </w:rPr>
        <w:t xml:space="preserve"> είναι και στο χέρι του </w:t>
      </w:r>
      <w:r>
        <w:rPr>
          <w:rFonts w:eastAsia="Times New Roman"/>
          <w:bCs/>
        </w:rPr>
        <w:t xml:space="preserve">νοσοκομείου </w:t>
      </w:r>
      <w:r>
        <w:rPr>
          <w:rFonts w:eastAsia="Times New Roman"/>
          <w:bCs/>
        </w:rPr>
        <w:t>να το τρέξει, -ξέρετε τη διαδικασία, υπάρχει ένας χρονικός ορίζοντας που έχουμε βάλει τρεις-τρεισήμισι μήνες να ολοκληρώνονται από τη στιγμή που προκηρύσσονται- και στη δική μας, του Υπουργείου, να ολοκληρώσουμε την υλοπ</w:t>
      </w:r>
      <w:r>
        <w:rPr>
          <w:rFonts w:eastAsia="Times New Roman"/>
          <w:bCs/>
        </w:rPr>
        <w:t xml:space="preserve">οίηση. </w:t>
      </w:r>
    </w:p>
    <w:p w14:paraId="311BE6B5" w14:textId="77777777" w:rsidR="003F1A9B" w:rsidRDefault="0091327C">
      <w:pPr>
        <w:spacing w:line="600" w:lineRule="auto"/>
        <w:ind w:firstLine="720"/>
        <w:jc w:val="both"/>
        <w:rPr>
          <w:rFonts w:eastAsia="Times New Roman"/>
          <w:bCs/>
        </w:rPr>
      </w:pPr>
      <w:r>
        <w:rPr>
          <w:rFonts w:eastAsia="Times New Roman"/>
          <w:bCs/>
        </w:rPr>
        <w:t xml:space="preserve">Αυτό για το οποίο δεσμεύομαι και το λέω δημόσια είναι ότι ήδη δόθηκε η έγκριση για τη προκήρυξη των θέσεων που πρέπει </w:t>
      </w:r>
      <w:r>
        <w:rPr>
          <w:rFonts w:eastAsia="Times New Roman"/>
          <w:bCs/>
        </w:rPr>
        <w:lastRenderedPageBreak/>
        <w:t xml:space="preserve">να τρέξει. Επίσης, </w:t>
      </w:r>
      <w:r>
        <w:rPr>
          <w:rFonts w:eastAsia="Times New Roman"/>
          <w:bCs/>
        </w:rPr>
        <w:t xml:space="preserve">λήφθηκε </w:t>
      </w:r>
      <w:r>
        <w:rPr>
          <w:rFonts w:eastAsia="Times New Roman"/>
          <w:bCs/>
        </w:rPr>
        <w:t xml:space="preserve">και η απόφαση για τη χρηματοδότηση του </w:t>
      </w:r>
      <w:r>
        <w:rPr>
          <w:rFonts w:eastAsia="Times New Roman"/>
          <w:bCs/>
        </w:rPr>
        <w:t xml:space="preserve">νοσοκομείου </w:t>
      </w:r>
      <w:r>
        <w:rPr>
          <w:rFonts w:eastAsia="Times New Roman"/>
          <w:bCs/>
        </w:rPr>
        <w:t>για την αγορά του απαραίτητου εξοπλισμού και της δια</w:t>
      </w:r>
      <w:r>
        <w:rPr>
          <w:rFonts w:eastAsia="Times New Roman"/>
          <w:bCs/>
        </w:rPr>
        <w:t xml:space="preserve">μόρφωσης του χώρου, που δεν θέλει μεγάλες αλλαγές, απ’ ό,τι μας έχει πει η </w:t>
      </w:r>
      <w:r>
        <w:rPr>
          <w:rFonts w:eastAsia="Times New Roman"/>
          <w:bCs/>
        </w:rPr>
        <w:t xml:space="preserve">διοίκηση </w:t>
      </w:r>
      <w:r>
        <w:rPr>
          <w:rFonts w:eastAsia="Times New Roman"/>
          <w:bCs/>
        </w:rPr>
        <w:t>του Νοσοκομείου.</w:t>
      </w:r>
    </w:p>
    <w:p w14:paraId="311BE6B6" w14:textId="77777777" w:rsidR="003F1A9B" w:rsidRDefault="0091327C">
      <w:pPr>
        <w:spacing w:line="600" w:lineRule="auto"/>
        <w:ind w:firstLine="720"/>
        <w:jc w:val="both"/>
        <w:rPr>
          <w:rFonts w:eastAsia="Times New Roman"/>
          <w:bCs/>
        </w:rPr>
      </w:pPr>
      <w:r>
        <w:rPr>
          <w:rFonts w:eastAsia="Times New Roman"/>
          <w:bCs/>
        </w:rPr>
        <w:t>Πιστεύουμε ότι αυτό το πράγμα θα μπορέσει, πραγματικά, και να αναβαθμίσει τις υπηρεσίες που παρέχει το Νοσοκομείο της Ρόδου, αλλά και παράλληλα, να μειώσει</w:t>
      </w:r>
      <w:r>
        <w:rPr>
          <w:rFonts w:eastAsia="Times New Roman"/>
          <w:bCs/>
        </w:rPr>
        <w:t xml:space="preserve"> τον αριθμό των διακομιδών που απαιτούνται από το νησί της Ρόδου ή από άλλα νησιά στο κέντρο, προκειμένου να αντιμετωπιστούν τα περιστατικά αυτά. </w:t>
      </w:r>
    </w:p>
    <w:p w14:paraId="311BE6B7" w14:textId="77777777" w:rsidR="003F1A9B" w:rsidRDefault="0091327C">
      <w:pPr>
        <w:spacing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 xml:space="preserve">Ευχαριστούμε πολύ τον κύριο Υπουργό και για τον χρόνο. </w:t>
      </w:r>
    </w:p>
    <w:p w14:paraId="311BE6B8" w14:textId="77777777" w:rsidR="003F1A9B" w:rsidRDefault="0091327C">
      <w:pPr>
        <w:spacing w:line="600" w:lineRule="auto"/>
        <w:ind w:firstLine="720"/>
        <w:jc w:val="both"/>
        <w:rPr>
          <w:rFonts w:eastAsia="Times New Roman"/>
          <w:bCs/>
        </w:rPr>
      </w:pPr>
      <w:r>
        <w:rPr>
          <w:rFonts w:eastAsia="Times New Roman"/>
          <w:bCs/>
        </w:rPr>
        <w:t xml:space="preserve">Κύριε Γάκη, έχετε τον λόγο για τρία λεπτά για τη δευτερολογία σας. </w:t>
      </w:r>
    </w:p>
    <w:p w14:paraId="311BE6B9" w14:textId="77777777" w:rsidR="003F1A9B" w:rsidRDefault="0091327C">
      <w:pPr>
        <w:spacing w:line="600" w:lineRule="auto"/>
        <w:ind w:firstLine="720"/>
        <w:jc w:val="both"/>
        <w:rPr>
          <w:rFonts w:eastAsia="Times New Roman"/>
          <w:bCs/>
        </w:rPr>
      </w:pPr>
      <w:r>
        <w:rPr>
          <w:rFonts w:eastAsia="Times New Roman"/>
          <w:b/>
          <w:bCs/>
        </w:rPr>
        <w:t xml:space="preserve">ΔΗΜΗΤΡΙΟΣ ΓΑΚΗΣ: </w:t>
      </w:r>
      <w:r>
        <w:rPr>
          <w:rFonts w:eastAsia="Times New Roman"/>
          <w:bCs/>
        </w:rPr>
        <w:t>Είναι σίγουρο, κύριε Υπουργέ, ότι οι πολίτες της Δωδεκανήσου σας άκουσαν με πολύ μεγάλη ικανοποίηση, γιατί, πραγματικά, μπαίνει το νερό στο αυλάκι, δρομολογείται η λειτουρ</w:t>
      </w:r>
      <w:r>
        <w:rPr>
          <w:rFonts w:eastAsia="Times New Roman"/>
          <w:bCs/>
        </w:rPr>
        <w:t xml:space="preserve">γία της </w:t>
      </w:r>
      <w:r>
        <w:rPr>
          <w:rFonts w:eastAsia="Times New Roman"/>
          <w:bCs/>
        </w:rPr>
        <w:t xml:space="preserve">Μονάδας </w:t>
      </w:r>
      <w:r>
        <w:rPr>
          <w:rFonts w:eastAsia="Times New Roman"/>
          <w:bCs/>
        </w:rPr>
        <w:t xml:space="preserve">Εντατικής Νοσηλείας Νεογνών κι αυτό είναι πάρα πολύ θετικό. </w:t>
      </w:r>
    </w:p>
    <w:p w14:paraId="311BE6BA" w14:textId="77777777" w:rsidR="003F1A9B" w:rsidRDefault="0091327C">
      <w:pPr>
        <w:spacing w:line="600" w:lineRule="auto"/>
        <w:ind w:firstLine="720"/>
        <w:jc w:val="both"/>
        <w:rPr>
          <w:rFonts w:eastAsia="Times New Roman"/>
          <w:bCs/>
        </w:rPr>
      </w:pPr>
      <w:r>
        <w:rPr>
          <w:rFonts w:eastAsia="Times New Roman"/>
          <w:bCs/>
        </w:rPr>
        <w:lastRenderedPageBreak/>
        <w:t xml:space="preserve">Πρέπει να γίνει κατανοητό ότι η λειτουργία της </w:t>
      </w:r>
      <w:r>
        <w:rPr>
          <w:rFonts w:eastAsia="Times New Roman"/>
          <w:bCs/>
        </w:rPr>
        <w:t>μονάδας</w:t>
      </w:r>
      <w:r>
        <w:rPr>
          <w:rFonts w:eastAsia="Times New Roman"/>
          <w:bCs/>
        </w:rPr>
        <w:t>, όπως είναι η ΜΕΝΝ, θα πρέπει να στηριχθεί και σε έναν σοβαρό χάρτη τεκμηριωμένων υγειονομικών αναγκών του πληθυσμού, με βάσ</w:t>
      </w:r>
      <w:r>
        <w:rPr>
          <w:rFonts w:eastAsia="Times New Roman"/>
          <w:bCs/>
        </w:rPr>
        <w:t xml:space="preserve">η τον οποίο θα γίνεται η καλύτερη δυνατή αξιοποίηση όλων των ανθρώπινων και υλικών πόρων του </w:t>
      </w:r>
      <w:r>
        <w:rPr>
          <w:rFonts w:eastAsia="Times New Roman"/>
          <w:bCs/>
        </w:rPr>
        <w:t>συστήματος</w:t>
      </w:r>
      <w:r>
        <w:rPr>
          <w:rFonts w:eastAsia="Times New Roman"/>
          <w:bCs/>
        </w:rPr>
        <w:t xml:space="preserve">. Η λογική του δεν πρέπει να είναι επικοινωνιακή. Πρέπει να βασίζεται στην καταγραφή της πραγματικότητας και αυτή θα πρέπει να είναι και η δύναμή του. </w:t>
      </w:r>
    </w:p>
    <w:p w14:paraId="311BE6BB" w14:textId="77777777" w:rsidR="003F1A9B" w:rsidRDefault="0091327C">
      <w:pPr>
        <w:spacing w:line="600" w:lineRule="auto"/>
        <w:ind w:firstLine="720"/>
        <w:jc w:val="both"/>
        <w:rPr>
          <w:rFonts w:eastAsia="Times New Roman"/>
          <w:b/>
          <w:bCs/>
        </w:rPr>
      </w:pPr>
      <w:r>
        <w:rPr>
          <w:rFonts w:eastAsia="Times New Roman"/>
          <w:bCs/>
        </w:rPr>
        <w:t>Η</w:t>
      </w:r>
      <w:r>
        <w:rPr>
          <w:rFonts w:eastAsia="Times New Roman"/>
          <w:bCs/>
        </w:rPr>
        <w:t xml:space="preserve"> υγεία είναι μία μοναδική σύνθετη διασταύρωση της επιστήμης αιχμής και της συνεχώς αναπτυσσόμενης τεχνολογίας, της πολιτικής ευαισθησίας και της μεγάλης βαρύτητας που έχει για τους ασθενείς και τις οικογένειές τους.</w:t>
      </w:r>
      <w:r>
        <w:rPr>
          <w:rFonts w:eastAsia="Times New Roman"/>
          <w:b/>
          <w:bCs/>
        </w:rPr>
        <w:t xml:space="preserve"> </w:t>
      </w:r>
    </w:p>
    <w:p w14:paraId="311BE6BC" w14:textId="77777777" w:rsidR="003F1A9B" w:rsidRDefault="0091327C">
      <w:pPr>
        <w:spacing w:line="600" w:lineRule="auto"/>
        <w:ind w:firstLine="720"/>
        <w:jc w:val="both"/>
        <w:rPr>
          <w:rFonts w:eastAsia="Times New Roman"/>
          <w:szCs w:val="24"/>
        </w:rPr>
      </w:pPr>
      <w:r>
        <w:rPr>
          <w:rFonts w:eastAsia="Times New Roman"/>
          <w:szCs w:val="24"/>
        </w:rPr>
        <w:t>Και πάνω απ’ όλα, αυτό καθορίζει και τη</w:t>
      </w:r>
      <w:r>
        <w:rPr>
          <w:rFonts w:eastAsia="Times New Roman"/>
          <w:szCs w:val="24"/>
        </w:rPr>
        <w:t xml:space="preserve">ν πορεία του στρατηγικού στόχου για ένα σύστημα υγείας περισσότερο ποιοτικό που θα κρίνει την πολιτική αξιοπιστία απέναντι στις απαιτήσεις των πολιτών και στο αναπτυξιακό μοντέλο που έχουμε για την κοινωνία μας. </w:t>
      </w:r>
    </w:p>
    <w:p w14:paraId="311BE6BD" w14:textId="77777777" w:rsidR="003F1A9B" w:rsidRDefault="0091327C">
      <w:pPr>
        <w:spacing w:line="600" w:lineRule="auto"/>
        <w:ind w:firstLine="720"/>
        <w:jc w:val="both"/>
        <w:rPr>
          <w:rFonts w:eastAsia="Times New Roman"/>
          <w:szCs w:val="24"/>
        </w:rPr>
      </w:pPr>
      <w:r>
        <w:rPr>
          <w:rFonts w:eastAsia="Times New Roman"/>
          <w:szCs w:val="24"/>
        </w:rPr>
        <w:t>Κύριε Υπουργέ, στο θέμα λειτουργίας της ΜΕΝ</w:t>
      </w:r>
      <w:r>
        <w:rPr>
          <w:rFonts w:eastAsia="Times New Roman"/>
          <w:szCs w:val="24"/>
        </w:rPr>
        <w:t>Ν στο Γενικό Νοσοκομείο της Ρόδου, όπως και για την εύρυθμη λειτουργία των άλλων νοσοκομείων της περιοχής της Δωδεκανήσου -</w:t>
      </w:r>
      <w:r>
        <w:rPr>
          <w:rFonts w:eastAsia="Times New Roman"/>
          <w:szCs w:val="24"/>
        </w:rPr>
        <w:lastRenderedPageBreak/>
        <w:t>που πριν λίγο αναφέρατε σε άλλες επίκαιρες ερωτήσεις και καταναλώσατε πάρα πολύ χρόνο σήμερα για τα νησιά και είναι πολύ θετικό αυτό-</w:t>
      </w:r>
      <w:r>
        <w:rPr>
          <w:rFonts w:eastAsia="Times New Roman"/>
          <w:szCs w:val="24"/>
        </w:rPr>
        <w:t xml:space="preserve"> χρειάζεται πάντα να έχουμε έναν σχεδιασμό που να έχει τα εξής στοιχεία: Η αντιμετώπιση των ασθενών στα νησιά θα πρέπει να γίνεται με άξονα αναφοράς τη συνολική ιατρική διαδρομή και ο σωστός προγραμματισμός των παρεμβάσεών μας με στήριξη της πρωτοβάθμιας φ</w:t>
      </w:r>
      <w:r>
        <w:rPr>
          <w:rFonts w:eastAsia="Times New Roman"/>
          <w:szCs w:val="24"/>
        </w:rPr>
        <w:t xml:space="preserve">ροντίδας υγείας μέσω προϋπολογισμού και με έμφαση στον τομέα της πρόληψης, της άμεσης αντιμετώπισης, της στελέχωσης και του εξοπλισμού των εφαρμογών ιατρικής. </w:t>
      </w:r>
    </w:p>
    <w:p w14:paraId="311BE6BE" w14:textId="77777777" w:rsidR="003F1A9B" w:rsidRDefault="0091327C">
      <w:pPr>
        <w:spacing w:line="600" w:lineRule="auto"/>
        <w:ind w:firstLine="720"/>
        <w:jc w:val="both"/>
        <w:rPr>
          <w:rFonts w:eastAsia="Times New Roman"/>
          <w:szCs w:val="24"/>
        </w:rPr>
      </w:pPr>
      <w:r>
        <w:rPr>
          <w:rFonts w:eastAsia="Times New Roman"/>
          <w:szCs w:val="24"/>
        </w:rPr>
        <w:t>Το δεύτερο βήμα που πρέπει να γίνει αμέσως μετά την ίδρυση ή ταυτόχρονα με τη λειτουργία της μον</w:t>
      </w:r>
      <w:r>
        <w:rPr>
          <w:rFonts w:eastAsia="Times New Roman"/>
          <w:szCs w:val="24"/>
        </w:rPr>
        <w:t xml:space="preserve">άδας της ΜΕΝΝ είναι –το έχουν πει και άλλοι συνάδελφοι- η λειτουργία του </w:t>
      </w:r>
      <w:proofErr w:type="spellStart"/>
      <w:r>
        <w:rPr>
          <w:rFonts w:eastAsia="Times New Roman"/>
          <w:szCs w:val="24"/>
        </w:rPr>
        <w:t>ακτινοθεραπευτικού</w:t>
      </w:r>
      <w:proofErr w:type="spellEnd"/>
      <w:r>
        <w:rPr>
          <w:rFonts w:eastAsia="Times New Roman"/>
          <w:szCs w:val="24"/>
        </w:rPr>
        <w:t xml:space="preserve"> τμήματος, η ενίσχυση του ογκολογικού τμήματος, ένα τμήμα το οποίο σήμερα υπηρετείται από μία αξιόλογη γιατρό </w:t>
      </w:r>
      <w:proofErr w:type="spellStart"/>
      <w:r>
        <w:rPr>
          <w:rFonts w:eastAsia="Times New Roman"/>
          <w:szCs w:val="24"/>
        </w:rPr>
        <w:t>ογκολόγο</w:t>
      </w:r>
      <w:proofErr w:type="spellEnd"/>
      <w:r>
        <w:rPr>
          <w:rFonts w:eastAsia="Times New Roman"/>
          <w:szCs w:val="24"/>
        </w:rPr>
        <w:t xml:space="preserve"> στην περιοχή της Ρόδου, με πολύ μεγάλα αποτελέ</w:t>
      </w:r>
      <w:r>
        <w:rPr>
          <w:rFonts w:eastAsia="Times New Roman"/>
          <w:szCs w:val="24"/>
        </w:rPr>
        <w:t>σματα όσο αφορά και τον πόνο των ανθρώπων αλλά και το κόστος της νοσηλείας αυτής της ιδιαίτερης αρρώστιας που είναι ο καρκίνος.</w:t>
      </w:r>
    </w:p>
    <w:p w14:paraId="311BE6BF" w14:textId="77777777" w:rsidR="003F1A9B" w:rsidRDefault="0091327C">
      <w:pPr>
        <w:spacing w:line="600" w:lineRule="auto"/>
        <w:ind w:firstLine="720"/>
        <w:jc w:val="both"/>
        <w:rPr>
          <w:rFonts w:eastAsia="Times New Roman"/>
          <w:szCs w:val="24"/>
        </w:rPr>
      </w:pPr>
      <w:r>
        <w:rPr>
          <w:rFonts w:eastAsia="Times New Roman"/>
          <w:szCs w:val="24"/>
        </w:rPr>
        <w:lastRenderedPageBreak/>
        <w:t xml:space="preserve">Υπάρχει μελέτη και οι εθελοντές μελετητές με επικεφαλής τον Στάθη </w:t>
      </w:r>
      <w:proofErr w:type="spellStart"/>
      <w:r>
        <w:rPr>
          <w:rFonts w:eastAsia="Times New Roman"/>
          <w:szCs w:val="24"/>
        </w:rPr>
        <w:t>Κουσουρνά</w:t>
      </w:r>
      <w:proofErr w:type="spellEnd"/>
      <w:r>
        <w:rPr>
          <w:rFonts w:eastAsia="Times New Roman"/>
          <w:szCs w:val="24"/>
        </w:rPr>
        <w:t xml:space="preserve">, προηγούμενο Δήμαρχο Ρόδου, είναι σε συνεννόηση και </w:t>
      </w:r>
      <w:r>
        <w:rPr>
          <w:rFonts w:eastAsia="Times New Roman"/>
          <w:szCs w:val="24"/>
        </w:rPr>
        <w:t>σε αγαστή συνεργασία με το Υπουργείο. Αυτό θα πρέπει σιγά</w:t>
      </w:r>
      <w:r>
        <w:rPr>
          <w:rFonts w:eastAsia="Times New Roman"/>
          <w:szCs w:val="24"/>
        </w:rPr>
        <w:t>-</w:t>
      </w:r>
      <w:r>
        <w:rPr>
          <w:rFonts w:eastAsia="Times New Roman"/>
          <w:szCs w:val="24"/>
        </w:rPr>
        <w:t xml:space="preserve">σιγά να υλοποιείται. Χρηματοδοτείται από την </w:t>
      </w:r>
      <w:r>
        <w:rPr>
          <w:rFonts w:eastAsia="Times New Roman"/>
          <w:szCs w:val="24"/>
        </w:rPr>
        <w:t xml:space="preserve">Περιφέρεια </w:t>
      </w:r>
      <w:r>
        <w:rPr>
          <w:rFonts w:eastAsia="Times New Roman"/>
          <w:szCs w:val="24"/>
        </w:rPr>
        <w:t>Νοτίου Αιγαίου αυτό το τμήμα. Και νομίζω πως το επόμενο βήμα είναι η τροποποίηση του οργανισμού του νοσοκομείου για να μπορέσει να εντάξει και</w:t>
      </w:r>
      <w:r>
        <w:rPr>
          <w:rFonts w:eastAsia="Times New Roman"/>
          <w:szCs w:val="24"/>
        </w:rPr>
        <w:t xml:space="preserve"> το </w:t>
      </w:r>
      <w:proofErr w:type="spellStart"/>
      <w:r>
        <w:rPr>
          <w:rFonts w:eastAsia="Times New Roman"/>
          <w:szCs w:val="24"/>
        </w:rPr>
        <w:t>Ακτινοθεραπευτικό</w:t>
      </w:r>
      <w:proofErr w:type="spellEnd"/>
      <w:r>
        <w:rPr>
          <w:rFonts w:eastAsia="Times New Roman"/>
          <w:szCs w:val="24"/>
        </w:rPr>
        <w:t xml:space="preserve"> και το Ογκολογικό Τμήμα. </w:t>
      </w:r>
    </w:p>
    <w:p w14:paraId="311BE6C0" w14:textId="77777777" w:rsidR="003F1A9B" w:rsidRDefault="0091327C">
      <w:pPr>
        <w:spacing w:line="600" w:lineRule="auto"/>
        <w:ind w:firstLine="720"/>
        <w:jc w:val="both"/>
        <w:rPr>
          <w:rFonts w:eastAsia="Times New Roman"/>
          <w:szCs w:val="24"/>
        </w:rPr>
      </w:pPr>
      <w:r>
        <w:rPr>
          <w:rFonts w:eastAsia="Times New Roman"/>
          <w:szCs w:val="24"/>
        </w:rPr>
        <w:t>Σας ευχαριστώ πολύ.</w:t>
      </w:r>
    </w:p>
    <w:p w14:paraId="311BE6C1" w14:textId="77777777" w:rsidR="003F1A9B" w:rsidRDefault="0091327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Σας ευχαριστώ πολύ, κύριε Γάκη.</w:t>
      </w:r>
    </w:p>
    <w:p w14:paraId="311BE6C2" w14:textId="77777777" w:rsidR="003F1A9B" w:rsidRDefault="0091327C">
      <w:pPr>
        <w:spacing w:line="600" w:lineRule="auto"/>
        <w:ind w:firstLine="720"/>
        <w:jc w:val="both"/>
        <w:rPr>
          <w:rFonts w:eastAsia="Times New Roman"/>
          <w:szCs w:val="24"/>
        </w:rPr>
      </w:pPr>
      <w:r>
        <w:rPr>
          <w:rFonts w:eastAsia="Times New Roman"/>
          <w:szCs w:val="24"/>
        </w:rPr>
        <w:t>Τον λόγο έχει ο κύριος Υπουργός.</w:t>
      </w:r>
    </w:p>
    <w:p w14:paraId="311BE6C3" w14:textId="77777777" w:rsidR="003F1A9B" w:rsidRDefault="0091327C">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Κοιτάξτε, κύριε συνάδελφε, εγώ καταλαβαίνω ό</w:t>
      </w:r>
      <w:r>
        <w:rPr>
          <w:rFonts w:eastAsia="Times New Roman"/>
          <w:szCs w:val="24"/>
        </w:rPr>
        <w:t>τι τώρα που φαίνεται πραγματικά ότι φτιάχνονται κάποια πράγματα, ζητάμε διαρκώς και κάτι παραπάνω. Καλώς το κάνετε.</w:t>
      </w:r>
    </w:p>
    <w:p w14:paraId="311BE6C4" w14:textId="77777777" w:rsidR="003F1A9B" w:rsidRDefault="0091327C">
      <w:pPr>
        <w:spacing w:line="600" w:lineRule="auto"/>
        <w:ind w:firstLine="720"/>
        <w:jc w:val="both"/>
        <w:rPr>
          <w:rFonts w:eastAsia="Times New Roman"/>
          <w:szCs w:val="24"/>
        </w:rPr>
      </w:pPr>
      <w:r>
        <w:rPr>
          <w:rFonts w:eastAsia="Times New Roman"/>
          <w:szCs w:val="24"/>
        </w:rPr>
        <w:t xml:space="preserve">Προσέξτε, όμως, τώρα, γιατί πρέπει </w:t>
      </w:r>
      <w:r>
        <w:rPr>
          <w:rFonts w:eastAsia="Times New Roman"/>
          <w:szCs w:val="24"/>
        </w:rPr>
        <w:t xml:space="preserve">κάποιος </w:t>
      </w:r>
      <w:r>
        <w:rPr>
          <w:rFonts w:eastAsia="Times New Roman"/>
          <w:szCs w:val="24"/>
        </w:rPr>
        <w:t xml:space="preserve">να πατήσει σταθερά και με συγκεκριμένα βήματα. Εάν μου λέγατε πέρυσι </w:t>
      </w:r>
      <w:r>
        <w:rPr>
          <w:rFonts w:eastAsia="Times New Roman"/>
          <w:szCs w:val="24"/>
        </w:rPr>
        <w:lastRenderedPageBreak/>
        <w:t>γιατί δεν φτιάχνεις ΜΕΝΝ, θα</w:t>
      </w:r>
      <w:r>
        <w:rPr>
          <w:rFonts w:eastAsia="Times New Roman"/>
          <w:szCs w:val="24"/>
        </w:rPr>
        <w:t xml:space="preserve"> σας έλεγα ότι δεν ήταν αυτό το πρόβλημά μας. Εδώ είχαμε τα μισά νησιά χωρίς γιατρούς. Τώρα που άρχισαν και πηγαίνουν</w:t>
      </w:r>
      <w:r>
        <w:rPr>
          <w:rFonts w:eastAsia="Times New Roman"/>
          <w:szCs w:val="24"/>
        </w:rPr>
        <w:t>,</w:t>
      </w:r>
      <w:r>
        <w:rPr>
          <w:rFonts w:eastAsia="Times New Roman"/>
          <w:szCs w:val="24"/>
        </w:rPr>
        <w:t xml:space="preserve"> με τα κίνητρα που δόθηκαν και στελεχώνονται, πάμε ένα βήμα παραπάνω.</w:t>
      </w:r>
    </w:p>
    <w:p w14:paraId="311BE6C5" w14:textId="77777777" w:rsidR="003F1A9B" w:rsidRDefault="0091327C">
      <w:pPr>
        <w:spacing w:line="600" w:lineRule="auto"/>
        <w:ind w:firstLine="720"/>
        <w:jc w:val="both"/>
        <w:rPr>
          <w:rFonts w:eastAsia="Times New Roman"/>
          <w:szCs w:val="24"/>
        </w:rPr>
      </w:pPr>
      <w:r>
        <w:rPr>
          <w:rFonts w:eastAsia="Times New Roman"/>
          <w:szCs w:val="24"/>
        </w:rPr>
        <w:t>Κοιτάξτε να δείτε τώρα. Δυστυχώς, ή ευτυχώς –είμαστε το διαμάντι της</w:t>
      </w:r>
      <w:r>
        <w:rPr>
          <w:rFonts w:eastAsia="Times New Roman"/>
          <w:szCs w:val="24"/>
        </w:rPr>
        <w:t xml:space="preserve"> γης- είμαστε μια νησιωτική χώρα. Αυτό το αρχιπέλαγος θέλει ένα σχέδιο το οποίο να έχει έναν ορίζοντα δέκα, δεκαπέντε χρόνων. Δεν υπήρξε ποτέ αυτό το σχέδιο. Ήταν οι πελατειακές σχέσεις. Είχε δύναμη ο Βουλευτής από ένα νησί; Τότε έπαιρνε πέντε ανθρώπους. Ε</w:t>
      </w:r>
      <w:r>
        <w:rPr>
          <w:rFonts w:eastAsia="Times New Roman"/>
          <w:szCs w:val="24"/>
        </w:rPr>
        <w:t>άν δεν είχε, δεν έπαιρνε. Αυτό γινόταν όπως γινόταν και σε όλη την Ελλάδα. Αυτή την κακομοιριά έχουμε εισπράξει και προσπαθούμε να ισορροπήσουμε σήμερα με τον Ανδρέα Ξανθό.</w:t>
      </w:r>
    </w:p>
    <w:p w14:paraId="311BE6C6" w14:textId="77777777" w:rsidR="003F1A9B" w:rsidRDefault="0091327C">
      <w:pPr>
        <w:spacing w:line="600" w:lineRule="auto"/>
        <w:ind w:firstLine="720"/>
        <w:jc w:val="both"/>
        <w:rPr>
          <w:rFonts w:eastAsia="Times New Roman"/>
          <w:szCs w:val="24"/>
        </w:rPr>
      </w:pPr>
      <w:r>
        <w:rPr>
          <w:rFonts w:eastAsia="Times New Roman"/>
          <w:szCs w:val="24"/>
        </w:rPr>
        <w:t>Εμείς δεν έχουμε πεδιάδες να μπαίνει το τρένο από τη μία μεριά και σε μία ώρα να πη</w:t>
      </w:r>
      <w:r>
        <w:rPr>
          <w:rFonts w:eastAsia="Times New Roman"/>
          <w:szCs w:val="24"/>
        </w:rPr>
        <w:t>γαίνει στην άλλη μεριά. Εμείς χρειαζόμαστε τρία σοβαρά μεγάλα νοσοκομεία δευτεροβάθμια στο Αιγαίο, τα οποία θα είναι η Σύρος, η Ρόδος, η Μυτιλήνη –αυτά τα τρία είναι- και ένα σοβαρό σύστημα διακομιδών. Κάναμε το πρώτο βήμα στη Σύρο. Υπάρχει και σε εσάς, αλ</w:t>
      </w:r>
      <w:r>
        <w:rPr>
          <w:rFonts w:eastAsia="Times New Roman"/>
          <w:szCs w:val="24"/>
        </w:rPr>
        <w:t xml:space="preserve">λά δεν είναι το κύριο του έργο όμως, είναι η έρευνα και η διάσωση. Και είναι και </w:t>
      </w:r>
      <w:r>
        <w:rPr>
          <w:rFonts w:eastAsia="Times New Roman"/>
          <w:szCs w:val="24"/>
        </w:rPr>
        <w:lastRenderedPageBreak/>
        <w:t>το άλλο που πρέπει να μπει η βάση του στη Μυτιλήνη. Και αυτά τα τρία να λειτουργήσουν σαν πόλος με συγκεκριμένη περιοχή ευθύνης, όπου θα φέρνουν εκεί τη μεγάλη μερίδα των περι</w:t>
      </w:r>
      <w:r>
        <w:rPr>
          <w:rFonts w:eastAsia="Times New Roman"/>
          <w:szCs w:val="24"/>
        </w:rPr>
        <w:t>στατικών και όχι να τα τρέχουν στην Αθήνα. Αυτός είναι ο μακροπρόθεσμος σχεδιασμός. Και βέβαια πρέπει να ενισχυθούν με τις βασικές ειδικότητες τα νοσοκομεία των άλλων νησιών. Αυτό είναι το σχέδιο.</w:t>
      </w:r>
    </w:p>
    <w:p w14:paraId="311BE6C7" w14:textId="77777777" w:rsidR="003F1A9B" w:rsidRDefault="0091327C">
      <w:pPr>
        <w:spacing w:line="600" w:lineRule="auto"/>
        <w:ind w:firstLine="720"/>
        <w:jc w:val="both"/>
        <w:rPr>
          <w:rFonts w:eastAsia="Times New Roman"/>
          <w:szCs w:val="24"/>
        </w:rPr>
      </w:pPr>
      <w:r>
        <w:rPr>
          <w:rFonts w:eastAsia="Times New Roman"/>
          <w:szCs w:val="24"/>
        </w:rPr>
        <w:t>Από εκεί και πέρα τώρα, ξέρουμε τη μελέτη. Τη</w:t>
      </w:r>
      <w:r>
        <w:rPr>
          <w:rFonts w:eastAsia="Times New Roman"/>
          <w:szCs w:val="24"/>
        </w:rPr>
        <w:t>ν</w:t>
      </w:r>
      <w:r>
        <w:rPr>
          <w:rFonts w:eastAsia="Times New Roman"/>
          <w:szCs w:val="24"/>
        </w:rPr>
        <w:t xml:space="preserve"> παρακολουθού</w:t>
      </w:r>
      <w:r>
        <w:rPr>
          <w:rFonts w:eastAsia="Times New Roman"/>
          <w:szCs w:val="24"/>
        </w:rPr>
        <w:t>με. Η πρώτη μελέτη που είχε βγει είχε βγάλει ένα πολύ υψηλό κόστος. Περιμένουμε να δούμε και τη δεύτερη. Θα δούμε πώς θα πάνε γενικότερα τα πράγματα. Προκηρύξαμε και τη θέση για να ενισχύσουμε το τμήμα της χημειοθεραπείας περισσότερο και να μην μετακινείτα</w:t>
      </w:r>
      <w:r>
        <w:rPr>
          <w:rFonts w:eastAsia="Times New Roman"/>
          <w:szCs w:val="24"/>
        </w:rPr>
        <w:t xml:space="preserve">ι κόσμος. </w:t>
      </w:r>
    </w:p>
    <w:p w14:paraId="311BE6C8" w14:textId="77777777" w:rsidR="003F1A9B" w:rsidRDefault="0091327C">
      <w:pPr>
        <w:spacing w:line="600" w:lineRule="auto"/>
        <w:ind w:firstLine="720"/>
        <w:jc w:val="both"/>
        <w:rPr>
          <w:rFonts w:eastAsia="Times New Roman"/>
          <w:szCs w:val="24"/>
        </w:rPr>
      </w:pPr>
      <w:r>
        <w:rPr>
          <w:rFonts w:eastAsia="Times New Roman"/>
          <w:szCs w:val="24"/>
        </w:rPr>
        <w:t>Η Κρήτη είναι κοντά. Μπορεί αυτή τη στιγμή να καλύπτει και εκεί. Εγκαταστήσαμε προχτές έναν γραμμικό επιταχυντή που μειώνει τις αναμονές. Θα δούμε τη μελέτη που θα καταλήξει τώρα, να δούμε και τα κόστη. Και βγαίνοντας σιγά</w:t>
      </w:r>
      <w:r>
        <w:rPr>
          <w:rFonts w:eastAsia="Times New Roman"/>
          <w:szCs w:val="24"/>
        </w:rPr>
        <w:t>-</w:t>
      </w:r>
      <w:r>
        <w:rPr>
          <w:rFonts w:eastAsia="Times New Roman"/>
          <w:szCs w:val="24"/>
        </w:rPr>
        <w:t xml:space="preserve">σιγά και από τα </w:t>
      </w:r>
      <w:r>
        <w:rPr>
          <w:rFonts w:eastAsia="Times New Roman"/>
          <w:szCs w:val="24"/>
        </w:rPr>
        <w:t>μνημόνια θα μπορέσουμε να τα φτιάξουμε παντού.</w:t>
      </w:r>
    </w:p>
    <w:p w14:paraId="311BE6C9" w14:textId="77777777" w:rsidR="003F1A9B" w:rsidRDefault="0091327C">
      <w:pPr>
        <w:spacing w:line="600" w:lineRule="auto"/>
        <w:ind w:firstLine="720"/>
        <w:jc w:val="both"/>
        <w:rPr>
          <w:rFonts w:eastAsia="Times New Roman"/>
          <w:szCs w:val="24"/>
        </w:rPr>
      </w:pPr>
      <w:r>
        <w:rPr>
          <w:rFonts w:eastAsia="Times New Roman"/>
          <w:szCs w:val="24"/>
        </w:rPr>
        <w:lastRenderedPageBreak/>
        <w:t>Η κεντρική ιδέα, όμως, είναι αυτή που σας είπα. Να υπάρχουν τρία σοβαρά νοσοκομεία με ένα οργανωμένο σύστημα διακομιδών. Θα υπάρχει συγκεκριμένη περιοχή ευθύνης. Η Σύρος θα είναι για τις Κυκλάδες, η Ρόδος –εσε</w:t>
      </w:r>
      <w:r>
        <w:rPr>
          <w:rFonts w:eastAsia="Times New Roman"/>
          <w:szCs w:val="24"/>
        </w:rPr>
        <w:t xml:space="preserve">ίς- θα είναι για το νότιο Αιγαίο και η Μυτιλήνη για το </w:t>
      </w:r>
      <w:r>
        <w:rPr>
          <w:rFonts w:eastAsia="Times New Roman"/>
          <w:szCs w:val="24"/>
        </w:rPr>
        <w:t xml:space="preserve">βόρειο </w:t>
      </w:r>
      <w:r>
        <w:rPr>
          <w:rFonts w:eastAsia="Times New Roman"/>
          <w:szCs w:val="24"/>
        </w:rPr>
        <w:t>Αιγαίο. Αυτό είναι το σχέδιο.</w:t>
      </w:r>
    </w:p>
    <w:p w14:paraId="311BE6CA" w14:textId="77777777" w:rsidR="003F1A9B" w:rsidRDefault="0091327C">
      <w:pPr>
        <w:spacing w:line="600" w:lineRule="auto"/>
        <w:ind w:firstLine="720"/>
        <w:jc w:val="both"/>
        <w:rPr>
          <w:rFonts w:eastAsia="Times New Roman"/>
          <w:szCs w:val="24"/>
        </w:rPr>
      </w:pPr>
      <w:r>
        <w:rPr>
          <w:rFonts w:eastAsia="Times New Roman"/>
          <w:szCs w:val="24"/>
        </w:rPr>
        <w:t>Ευχαριστώ πολύ.</w:t>
      </w:r>
    </w:p>
    <w:p w14:paraId="311BE6C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Υπουργό.</w:t>
      </w:r>
    </w:p>
    <w:p w14:paraId="311BE6C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Είναι σημαντικό διότι η γεωγραφική κατανομή της Ελλάδος έχει ιδιαιτερότητες και πρέ</w:t>
      </w:r>
      <w:r>
        <w:rPr>
          <w:rFonts w:eastAsia="Times New Roman" w:cs="Times New Roman"/>
          <w:szCs w:val="24"/>
        </w:rPr>
        <w:t>πει όλες οι κυβερνήσεις να δουλεύουν με αυτήν τη στρατηγική διότι ο κόσμος σε απομακρυσμένα νησιά και περιοχές και σε ορεινά μέρη έχει δυσκολίες πρόσβασης πολλές φορές και μετακίνησης στα κέντρα υγείας.</w:t>
      </w:r>
    </w:p>
    <w:p w14:paraId="311BE6C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Προχωρούμε στη δεύτερη </w:t>
      </w:r>
      <w:r>
        <w:rPr>
          <w:rFonts w:eastAsia="Times New Roman" w:cs="Times New Roman"/>
          <w:szCs w:val="24"/>
        </w:rPr>
        <w:t>με αριθμό 1208/11-7-2017</w:t>
      </w:r>
      <w:r>
        <w:rPr>
          <w:rFonts w:eastAsia="Times New Roman" w:cs="Times New Roman"/>
          <w:szCs w:val="24"/>
        </w:rPr>
        <w:t xml:space="preserve"> επίκα</w:t>
      </w:r>
      <w:r>
        <w:rPr>
          <w:rFonts w:eastAsia="Times New Roman" w:cs="Times New Roman"/>
          <w:szCs w:val="24"/>
        </w:rPr>
        <w:t xml:space="preserve">ιρη ερώτηση πρώτου κύκλου του Βουλευτή Δωδεκανήσου της Νέας Δημοκρατίας κ. </w:t>
      </w:r>
      <w:r>
        <w:rPr>
          <w:rFonts w:eastAsia="Times New Roman" w:cs="Times New Roman"/>
          <w:bCs/>
          <w:szCs w:val="24"/>
        </w:rPr>
        <w:t xml:space="preserve">Εμμανουήλ </w:t>
      </w:r>
      <w:proofErr w:type="spellStart"/>
      <w:r>
        <w:rPr>
          <w:rFonts w:eastAsia="Times New Roman" w:cs="Times New Roman"/>
          <w:bCs/>
          <w:szCs w:val="24"/>
        </w:rPr>
        <w:t>Κόνσολα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«Αξιολόγηση των συνεπειών των φορολογικών επιβαρύνσεων που έχουν επιβληθεί στον τουρισμό τα </w:t>
      </w:r>
      <w:r>
        <w:rPr>
          <w:rFonts w:eastAsia="Times New Roman" w:cs="Times New Roman"/>
          <w:szCs w:val="24"/>
        </w:rPr>
        <w:lastRenderedPageBreak/>
        <w:t>δύο τελευταία χρόνια». Θα απαντή</w:t>
      </w:r>
      <w:r>
        <w:rPr>
          <w:rFonts w:eastAsia="Times New Roman" w:cs="Times New Roman"/>
          <w:szCs w:val="24"/>
        </w:rPr>
        <w:t xml:space="preserve">σει η αξιότιμη Υφυπουργός Οικονομικών </w:t>
      </w:r>
      <w:r>
        <w:rPr>
          <w:rFonts w:eastAsia="Times New Roman" w:cs="Times New Roman"/>
          <w:szCs w:val="24"/>
        </w:rPr>
        <w:t xml:space="preserve">κ. </w:t>
      </w:r>
      <w:r>
        <w:rPr>
          <w:rFonts w:eastAsia="Times New Roman" w:cs="Times New Roman"/>
          <w:szCs w:val="24"/>
        </w:rPr>
        <w:t xml:space="preserve">Αικατερίνη </w:t>
      </w:r>
      <w:proofErr w:type="spellStart"/>
      <w:r>
        <w:rPr>
          <w:rFonts w:eastAsia="Times New Roman" w:cs="Times New Roman"/>
          <w:szCs w:val="24"/>
        </w:rPr>
        <w:t>Παπανάτσιου</w:t>
      </w:r>
      <w:proofErr w:type="spellEnd"/>
      <w:r>
        <w:rPr>
          <w:rFonts w:eastAsia="Times New Roman" w:cs="Times New Roman"/>
          <w:szCs w:val="24"/>
        </w:rPr>
        <w:t>.</w:t>
      </w:r>
    </w:p>
    <w:p w14:paraId="311BE6C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για να αναπτύξει την επίκαιρη ερώτηση.</w:t>
      </w:r>
    </w:p>
    <w:p w14:paraId="311BE6CF"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 Να ευχηθώ με την ευκαιρία της συζήτησής μας καλή επιτυχία στο έργο σ</w:t>
      </w:r>
      <w:r>
        <w:rPr>
          <w:rFonts w:eastAsia="Times New Roman" w:cs="Times New Roman"/>
          <w:szCs w:val="24"/>
        </w:rPr>
        <w:t>ας, καλή δύναμη.</w:t>
      </w:r>
    </w:p>
    <w:p w14:paraId="311BE6D0"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ευχαριστώ πολύ, να είστε καλά.</w:t>
      </w:r>
    </w:p>
    <w:p w14:paraId="311BE6D1"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Θέλω να μπω αμέσως στο θέμα μας για να μην καθυστερούμε λόγο της περιορισμένης χρονικής διάρκειας.</w:t>
      </w:r>
    </w:p>
    <w:p w14:paraId="311BE6D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Κυρία Υπουργέ, κύριε Πρόεδρε, κυρίες και κύριοι συνά</w:t>
      </w:r>
      <w:r>
        <w:rPr>
          <w:rFonts w:eastAsia="Times New Roman" w:cs="Times New Roman"/>
          <w:szCs w:val="24"/>
        </w:rPr>
        <w:t>δελφοι, θα ήθελα να θυμίσω στους αγαπητούς συναδέλφους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ήταν αυτή που, μετά τη </w:t>
      </w:r>
      <w:proofErr w:type="spellStart"/>
      <w:r>
        <w:rPr>
          <w:rFonts w:eastAsia="Times New Roman" w:cs="Times New Roman"/>
          <w:szCs w:val="24"/>
        </w:rPr>
        <w:t>φοροεπιδρομή</w:t>
      </w:r>
      <w:proofErr w:type="spellEnd"/>
      <w:r>
        <w:rPr>
          <w:rFonts w:eastAsia="Times New Roman" w:cs="Times New Roman"/>
          <w:szCs w:val="24"/>
        </w:rPr>
        <w:t xml:space="preserve"> στον τουρισμό εξαιτίας της καθυστέρησης της διαπραγμάτευσης του 2015, δημιούργησε προβλήματα σε ό,τι αφορά την επάρκεια της οικονομικής</w:t>
      </w:r>
      <w:r>
        <w:rPr>
          <w:rFonts w:eastAsia="Times New Roman" w:cs="Times New Roman"/>
          <w:szCs w:val="24"/>
        </w:rPr>
        <w:t xml:space="preserve"> πολιτικής και της επιβάρυνσης που έχει </w:t>
      </w:r>
      <w:r>
        <w:rPr>
          <w:rFonts w:eastAsia="Times New Roman" w:cs="Times New Roman"/>
          <w:szCs w:val="24"/>
        </w:rPr>
        <w:lastRenderedPageBreak/>
        <w:t xml:space="preserve">φέρει στο φορολογικό κομμάτι στον τουρισμό γενικότερα. Και ξέρετε, πρέπει να ομολογήσουμε ότι δεν είναι η υπαιτιότητα του κ. </w:t>
      </w:r>
      <w:proofErr w:type="spellStart"/>
      <w:r>
        <w:rPr>
          <w:rFonts w:eastAsia="Times New Roman" w:cs="Times New Roman"/>
          <w:szCs w:val="24"/>
        </w:rPr>
        <w:t>Βαρουφάκη</w:t>
      </w:r>
      <w:proofErr w:type="spellEnd"/>
      <w:r>
        <w:rPr>
          <w:rFonts w:eastAsia="Times New Roman" w:cs="Times New Roman"/>
          <w:szCs w:val="24"/>
        </w:rPr>
        <w:t>, που τελευταία ακούμε, κύριε Πρόεδρε, αλλά είναι δική σας υπαιτιότητα, κυρία Υπου</w:t>
      </w:r>
      <w:r>
        <w:rPr>
          <w:rFonts w:eastAsia="Times New Roman" w:cs="Times New Roman"/>
          <w:szCs w:val="24"/>
        </w:rPr>
        <w:t>ργέ, γιατί, ξέρετε, απλά εσείς είστε οι βασικοί υπεύθυνοι. Η Κυβέρνηση είναι η βασική υπεύθυνη στην εξέλιξη αυτή της επιβάρυνσης του τουρισμού.</w:t>
      </w:r>
    </w:p>
    <w:p w14:paraId="311BE6D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Θέλουμε με την αναφορά μας αυτή να αποτυπώσουμε τα εξής στοιχεία, για να μπορούμε να συζητήσουμε και επί της ουσ</w:t>
      </w:r>
      <w:r>
        <w:rPr>
          <w:rFonts w:eastAsia="Times New Roman" w:cs="Times New Roman"/>
          <w:szCs w:val="24"/>
        </w:rPr>
        <w:t xml:space="preserve">ίας: Η αύξηση του ΦΠΑ στη διαμονή από το 6,5% πήγε στο 13%. Την αύξηση στην εστίαση την οδηγήσατε από το 13% στο 24%. Η αύξηση στους μειωμένους συντελεστές ΦΠΑ δυστυχώς έφερε τρομερή επιβάρυνση. Η αύξηση στον ΕΝΦΙΑ στις μικρές τουριστικές επιχειρήσεις και </w:t>
      </w:r>
      <w:r>
        <w:rPr>
          <w:rFonts w:eastAsia="Times New Roman" w:cs="Times New Roman"/>
          <w:szCs w:val="24"/>
        </w:rPr>
        <w:t xml:space="preserve">στα τουριστικά καταλύματα οδήγησε σε αδιέξοδο τους ανθρώπους που δραστηριοποιούνται στον τουρισμό, που είναι η ραχοκοκαλιά της βιομηχανίας του τουρισμού. </w:t>
      </w:r>
    </w:p>
    <w:p w14:paraId="311BE6D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Υπήρξαν, βέβαια, και επιβαρύνσεις έμμεσες, που δημιούργησαν πρόσθετα τραύματα. Ενδεικτικά να σας πω μόνο ότι η αύξηση στα καύσιμα δημιούργησε τρομερά προβλήματα στη λειτουργία των επιχειρήσεων. Ενδεικτικά καταθέτω απόσπασμα </w:t>
      </w:r>
      <w:r>
        <w:rPr>
          <w:rFonts w:eastAsia="Times New Roman" w:cs="Times New Roman"/>
          <w:szCs w:val="24"/>
        </w:rPr>
        <w:lastRenderedPageBreak/>
        <w:t xml:space="preserve">στα Πρακτικά από την εφημερίδα </w:t>
      </w:r>
      <w:r>
        <w:rPr>
          <w:rFonts w:eastAsia="Times New Roman" w:cs="Times New Roman"/>
          <w:szCs w:val="24"/>
        </w:rPr>
        <w:t>«</w:t>
      </w:r>
      <w:r>
        <w:rPr>
          <w:rFonts w:eastAsia="Times New Roman" w:cs="Times New Roman"/>
          <w:szCs w:val="24"/>
        </w:rPr>
        <w:t>Δ</w:t>
      </w:r>
      <w:r>
        <w:rPr>
          <w:rFonts w:eastAsia="Times New Roman" w:cs="Times New Roman"/>
          <w:szCs w:val="24"/>
        </w:rPr>
        <w:t>ΗΜΟΚΡΑΤΙΑ»</w:t>
      </w:r>
      <w:r>
        <w:rPr>
          <w:rFonts w:eastAsia="Times New Roman" w:cs="Times New Roman"/>
          <w:szCs w:val="24"/>
        </w:rPr>
        <w:t xml:space="preserve"> που καταδεικνύει αυτήν την αναφορά μου.</w:t>
      </w:r>
    </w:p>
    <w:p w14:paraId="311BE6D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Εμμανουήλ </w:t>
      </w:r>
      <w:proofErr w:type="spellStart"/>
      <w:r>
        <w:rPr>
          <w:rFonts w:eastAsia="Times New Roman" w:cs="Times New Roman"/>
          <w:szCs w:val="24"/>
        </w:rPr>
        <w:t>Κόνσολας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της </w:t>
      </w:r>
      <w:r>
        <w:rPr>
          <w:rFonts w:eastAsia="Times New Roman" w:cs="Times New Roman"/>
          <w:szCs w:val="24"/>
        </w:rPr>
        <w:t>Βουλής)</w:t>
      </w:r>
    </w:p>
    <w:p w14:paraId="311BE6D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Και, ξέρετε, να μην κάνετε τον κόπο, κυρία Υπουργέ, στην απάντησή σας να μου πείτε ότι αυξήθηκαν τα έσοδα από το ΦΠΑ γιατί θα είναι ένα ολίσθημα </w:t>
      </w:r>
      <w:r>
        <w:rPr>
          <w:rFonts w:eastAsia="Times New Roman" w:cs="Times New Roman"/>
          <w:szCs w:val="24"/>
        </w:rPr>
        <w:t xml:space="preserve">επειδή </w:t>
      </w:r>
      <w:r>
        <w:rPr>
          <w:rFonts w:eastAsia="Times New Roman" w:cs="Times New Roman"/>
          <w:szCs w:val="24"/>
        </w:rPr>
        <w:t>έχουμε και εμείς τα στοιχεία αυτά. Και πρέπει να πούμε ότι αυτή ήταν θηριωδία που πράξατε με την</w:t>
      </w:r>
      <w:r>
        <w:rPr>
          <w:rFonts w:eastAsia="Times New Roman" w:cs="Times New Roman"/>
          <w:szCs w:val="24"/>
        </w:rPr>
        <w:t xml:space="preserve"> αύξηση αυτών των συντελεστών. Γιατί το ζητούμενο είναι να δούμε ποιες είναι οι επιπτώσεις από αυτήν την </w:t>
      </w:r>
      <w:proofErr w:type="spellStart"/>
      <w:r>
        <w:rPr>
          <w:rFonts w:eastAsia="Times New Roman" w:cs="Times New Roman"/>
          <w:szCs w:val="24"/>
        </w:rPr>
        <w:t>φοροεπιδρομή</w:t>
      </w:r>
      <w:proofErr w:type="spellEnd"/>
      <w:r>
        <w:rPr>
          <w:rFonts w:eastAsia="Times New Roman" w:cs="Times New Roman"/>
          <w:szCs w:val="24"/>
        </w:rPr>
        <w:t xml:space="preserve"> που επιβάλλετε στον τουρισμό. </w:t>
      </w:r>
    </w:p>
    <w:p w14:paraId="311BE6D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Το ερώτημά μου είναι, κυρία Υπουργέ, αξιολογήσατε αυτές τις συνέπειες; </w:t>
      </w:r>
    </w:p>
    <w:p w14:paraId="311BE6D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ι λήξεως του χρόνου ομιλίας του κυρίου Βουλευτή)</w:t>
      </w:r>
    </w:p>
    <w:p w14:paraId="311BE6D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Κύριε Πρόεδρε, δώστε μου λίγο χρόνο και από τη δευτερολογία μου.</w:t>
      </w:r>
    </w:p>
    <w:p w14:paraId="311BE6D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επιβάλατε </w:t>
      </w:r>
      <w:r>
        <w:rPr>
          <w:rFonts w:eastAsia="Times New Roman" w:cs="Times New Roman"/>
          <w:szCs w:val="24"/>
        </w:rPr>
        <w:t xml:space="preserve">μη </w:t>
      </w:r>
      <w:r>
        <w:rPr>
          <w:rFonts w:eastAsia="Times New Roman" w:cs="Times New Roman"/>
          <w:szCs w:val="24"/>
        </w:rPr>
        <w:t xml:space="preserve">ανταγωνιστικότητα στο τουριστικό προϊόν. </w:t>
      </w:r>
    </w:p>
    <w:p w14:paraId="311BE6D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Σας θέτω και σας παρακαλώ να στρέψετε το βλέμμα σας στη γείτονά μας εξ </w:t>
      </w:r>
      <w:r>
        <w:rPr>
          <w:rFonts w:eastAsia="Times New Roman" w:cs="Times New Roman"/>
          <w:szCs w:val="24"/>
        </w:rPr>
        <w:t>Ανατολών</w:t>
      </w:r>
      <w:r>
        <w:rPr>
          <w:rFonts w:eastAsia="Times New Roman" w:cs="Times New Roman"/>
          <w:szCs w:val="24"/>
        </w:rPr>
        <w:t xml:space="preserve">, </w:t>
      </w:r>
      <w:r>
        <w:rPr>
          <w:rFonts w:eastAsia="Times New Roman" w:cs="Times New Roman"/>
          <w:szCs w:val="24"/>
        </w:rPr>
        <w:t xml:space="preserve">στην Κύπρο, προς τον </w:t>
      </w:r>
      <w:r>
        <w:rPr>
          <w:rFonts w:eastAsia="Times New Roman" w:cs="Times New Roman"/>
          <w:szCs w:val="24"/>
        </w:rPr>
        <w:t xml:space="preserve">Βορρά </w:t>
      </w:r>
      <w:r>
        <w:rPr>
          <w:rFonts w:eastAsia="Times New Roman" w:cs="Times New Roman"/>
          <w:szCs w:val="24"/>
        </w:rPr>
        <w:t xml:space="preserve">στην Κροατία και στην Ιταλία να δείτε τι συμβαίνει εκεί. </w:t>
      </w:r>
    </w:p>
    <w:p w14:paraId="311BE6D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Και πρέπει να πούμε ότι τα έσοδα στον τουρισμό είναι ένας άλλος δείκτης. Δεν είναι μόνο να επαίρεστε για την αύξηση του τουριστικού ρεύματος. Τα έσοδα έχουν καταρρεύσει το</w:t>
      </w:r>
      <w:r>
        <w:rPr>
          <w:rFonts w:eastAsia="Times New Roman" w:cs="Times New Roman"/>
          <w:szCs w:val="24"/>
        </w:rPr>
        <w:t xml:space="preserve"> 2016. Ενδεικτικά αναφέρω ότι το 2016 μειώθηκαν κατά 6,5%, και μεταφράζεται σε πάνω από 900 εκατομμύρια ευρώ η μείωση σύμφωνα με τα στοιχεία της Τράπεζας της Ελλάδος. Όπως, επίσης, κατέρρευσαν και τα έσοδα που αφορούν τις δαπάνες ανά τουρίστα στη χώρα το 2</w:t>
      </w:r>
      <w:r>
        <w:rPr>
          <w:rFonts w:eastAsia="Times New Roman" w:cs="Times New Roman"/>
          <w:szCs w:val="24"/>
        </w:rPr>
        <w:t xml:space="preserve">016 και από 541 το 2015 πήγαν στα 471. Και δεν φτάνει μόνο αυτό. Η δαπάνη ανά διανυκτέρευση μειώθηκε στα 68 ευρώ από τα 75 όπως, επίσης, και η μέση δαπάνη σε ό,τι αφορά την παραμονή των επισκεπτών στη χώρα. Δηλαδή για το 2016 είναι 6,9 διανυκτερεύσεις από </w:t>
      </w:r>
      <w:r>
        <w:rPr>
          <w:rFonts w:eastAsia="Times New Roman" w:cs="Times New Roman"/>
          <w:szCs w:val="24"/>
        </w:rPr>
        <w:t xml:space="preserve">τις 7,2 το 2015. Επίσης, να σημειώσω, κυρία Υπουργέ, ότι καταγράφεται μείωση για το 2017, σύμφωνα με τα στοιχεία της Τράπεζας της Ελλάδος. </w:t>
      </w:r>
    </w:p>
    <w:p w14:paraId="311BE6D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Δεν φτάνουν όλα αυτά. Δεν αξιολογήθηκαν επίσης οι συνέπειες από το μέτρο της κατάργησης των μειωμένων συντελεστών ΦΠ</w:t>
      </w:r>
      <w:r>
        <w:rPr>
          <w:rFonts w:eastAsia="Times New Roman" w:cs="Times New Roman"/>
          <w:szCs w:val="24"/>
        </w:rPr>
        <w:t xml:space="preserve">Α σε ό,τι αφορά την άθροιση που έχει δημιουργήσει πλούτο στη χώρα. </w:t>
      </w:r>
    </w:p>
    <w:p w14:paraId="311BE6D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Επίσης, να σας θυμίσω τι έχετε κάνει, κυρία Υπουργέ, σχετικά με την αναστολή για το 2018, που αφορά τα νησιά πλην της Καρπάθου και της Ρόδου; Έχετε πάρει </w:t>
      </w:r>
      <w:r>
        <w:rPr>
          <w:rFonts w:eastAsia="Times New Roman" w:cs="Times New Roman"/>
          <w:szCs w:val="24"/>
        </w:rPr>
        <w:t xml:space="preserve">κάποια </w:t>
      </w:r>
      <w:r>
        <w:rPr>
          <w:rFonts w:eastAsia="Times New Roman" w:cs="Times New Roman"/>
          <w:szCs w:val="24"/>
        </w:rPr>
        <w:t>απόφαση; Γιατί πρέπει να το</w:t>
      </w:r>
      <w:r>
        <w:rPr>
          <w:rFonts w:eastAsia="Times New Roman" w:cs="Times New Roman"/>
          <w:szCs w:val="24"/>
        </w:rPr>
        <w:t xml:space="preserve">νίσω ότι στο πλαίσιο αυτής της άμυνας που έχετε καταθέσει εδώ σε προηγούμενη ερώτηση </w:t>
      </w:r>
      <w:r>
        <w:rPr>
          <w:rFonts w:eastAsia="Times New Roman" w:cs="Times New Roman"/>
          <w:szCs w:val="24"/>
        </w:rPr>
        <w:t xml:space="preserve">από </w:t>
      </w:r>
      <w:r>
        <w:rPr>
          <w:rFonts w:eastAsia="Times New Roman" w:cs="Times New Roman"/>
          <w:szCs w:val="24"/>
        </w:rPr>
        <w:t xml:space="preserve">τον συνάδελφο κ. </w:t>
      </w:r>
      <w:proofErr w:type="spellStart"/>
      <w:r>
        <w:rPr>
          <w:rFonts w:eastAsia="Times New Roman" w:cs="Times New Roman"/>
          <w:szCs w:val="24"/>
        </w:rPr>
        <w:t>Κρεμαστινό</w:t>
      </w:r>
      <w:proofErr w:type="spellEnd"/>
      <w:r>
        <w:rPr>
          <w:rFonts w:eastAsia="Times New Roman" w:cs="Times New Roman"/>
          <w:szCs w:val="24"/>
        </w:rPr>
        <w:t xml:space="preserve"> σε σχέση με την επιβολή του φόρου διανυκτέρευσης, ακόμα </w:t>
      </w:r>
      <w:r>
        <w:rPr>
          <w:rFonts w:eastAsia="Times New Roman" w:cs="Times New Roman"/>
          <w:szCs w:val="24"/>
        </w:rPr>
        <w:t xml:space="preserve">περισσότερο </w:t>
      </w:r>
      <w:r>
        <w:rPr>
          <w:rFonts w:eastAsia="Times New Roman" w:cs="Times New Roman"/>
          <w:szCs w:val="24"/>
        </w:rPr>
        <w:t>θα μειωθεί η ανταγωνιστικότητα του τουριστικού ρεύματος.</w:t>
      </w:r>
    </w:p>
    <w:p w14:paraId="311BE6D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Εγώ θέλω να σα</w:t>
      </w:r>
      <w:r>
        <w:rPr>
          <w:rFonts w:eastAsia="Times New Roman" w:cs="Times New Roman"/>
          <w:szCs w:val="24"/>
        </w:rPr>
        <w:t xml:space="preserve">ς παρακαλέσω, κυρία Υπουργέ, να αναστείλετε το μέτρο αυτό </w:t>
      </w:r>
      <w:r>
        <w:rPr>
          <w:rFonts w:eastAsia="Times New Roman" w:cs="Times New Roman"/>
          <w:szCs w:val="24"/>
        </w:rPr>
        <w:t xml:space="preserve">και </w:t>
      </w:r>
      <w:r>
        <w:rPr>
          <w:rFonts w:eastAsia="Times New Roman" w:cs="Times New Roman"/>
          <w:szCs w:val="24"/>
        </w:rPr>
        <w:t>να μας απαντήστε τι θα κάνετε για τα προηγούμενα μέτρα που έχετε επιβάλει και έχουν κάνει μη ανταγωνιστικό το τουριστικό μας ρεύμα.</w:t>
      </w:r>
    </w:p>
    <w:p w14:paraId="311BE6E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Ευχαριστώ.</w:t>
      </w:r>
    </w:p>
    <w:p w14:paraId="311BE6E1" w14:textId="77777777" w:rsidR="003F1A9B" w:rsidRDefault="0091327C">
      <w:pPr>
        <w:spacing w:line="600" w:lineRule="auto"/>
        <w:ind w:firstLine="709"/>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 κύ</w:t>
      </w:r>
      <w:r>
        <w:rPr>
          <w:rFonts w:eastAsia="Times New Roman" w:cs="Times New Roman"/>
          <w:szCs w:val="24"/>
        </w:rPr>
        <w:t>ριε συνάδελφε.</w:t>
      </w:r>
    </w:p>
    <w:p w14:paraId="311BE6E2" w14:textId="77777777" w:rsidR="003F1A9B" w:rsidRDefault="0091327C">
      <w:pPr>
        <w:spacing w:line="600" w:lineRule="auto"/>
        <w:ind w:firstLine="709"/>
        <w:jc w:val="both"/>
        <w:rPr>
          <w:rFonts w:eastAsia="Times New Roman" w:cs="Times New Roman"/>
          <w:szCs w:val="24"/>
        </w:rPr>
      </w:pPr>
      <w:r>
        <w:rPr>
          <w:rFonts w:eastAsia="Times New Roman" w:cs="Times New Roman"/>
          <w:szCs w:val="24"/>
        </w:rPr>
        <w:lastRenderedPageBreak/>
        <w:t xml:space="preserve">Αγαπητή κυρία Υπουργέ, έχετε τον λόγο για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311BE6E3" w14:textId="77777777" w:rsidR="003F1A9B" w:rsidRDefault="0091327C">
      <w:pPr>
        <w:spacing w:line="600" w:lineRule="auto"/>
        <w:ind w:firstLine="709"/>
        <w:jc w:val="both"/>
        <w:rPr>
          <w:rFonts w:eastAsia="Times New Roman"/>
          <w:bCs/>
          <w:szCs w:val="24"/>
        </w:rPr>
      </w:pPr>
      <w:r>
        <w:rPr>
          <w:rFonts w:eastAsia="Times New Roman"/>
          <w:b/>
          <w:bCs/>
          <w:szCs w:val="24"/>
        </w:rPr>
        <w:t xml:space="preserve">ΑΙΚΑΤΕΡΙΝΗ ΠΑΠΑΝΑΤΣΙΟΥ (Υφυπουργός Οικονομικών): </w:t>
      </w:r>
      <w:r>
        <w:rPr>
          <w:rFonts w:eastAsia="Times New Roman"/>
          <w:bCs/>
          <w:szCs w:val="24"/>
        </w:rPr>
        <w:t xml:space="preserve">Ευχαριστώ, κύριε Πρόεδρε. Να σας ευχηθώ κι εγώ καλή επιτυχία στο έργο σας και καλή δύναμη. </w:t>
      </w:r>
    </w:p>
    <w:p w14:paraId="311BE6E4" w14:textId="77777777" w:rsidR="003F1A9B" w:rsidRDefault="0091327C">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Κόνσολα</w:t>
      </w:r>
      <w:proofErr w:type="spellEnd"/>
      <w:r>
        <w:rPr>
          <w:rFonts w:eastAsia="Times New Roman"/>
          <w:bCs/>
          <w:szCs w:val="24"/>
        </w:rPr>
        <w:t>, είναι αλ</w:t>
      </w:r>
      <w:r>
        <w:rPr>
          <w:rFonts w:eastAsia="Times New Roman"/>
          <w:bCs/>
          <w:szCs w:val="24"/>
        </w:rPr>
        <w:t>ήθεια ότι από το 2011 και μετά επιβλήθηκαν στη χώρα μας διάφορα μέτρα οικονομικής πολιτικής, με κύριο στόχο την αύξηση των εσόδων του κράτους. Δεν είναι κάτι καινούρ</w:t>
      </w:r>
      <w:r>
        <w:rPr>
          <w:rFonts w:eastAsia="Times New Roman"/>
          <w:bCs/>
          <w:szCs w:val="24"/>
        </w:rPr>
        <w:t>γ</w:t>
      </w:r>
      <w:r>
        <w:rPr>
          <w:rFonts w:eastAsia="Times New Roman"/>
          <w:bCs/>
          <w:szCs w:val="24"/>
        </w:rPr>
        <w:t>ιο αυτή τη στιγμή. Θα πρέπει κατ’ αρχάς να σημειωθεί ότι η Κυβέρνησή μας διεξήγαγε ιδιαίτερα σκληρή διαπραγμάτευση με τους θεσμούς, προκειμένου η διαμονή σε ξενοδοχεία και τουριστικά καταλύματα να μη ρυθμιστεί στο 24%, αλλά να διατηρηθεί στον χαμηλό συντελ</w:t>
      </w:r>
      <w:r>
        <w:rPr>
          <w:rFonts w:eastAsia="Times New Roman"/>
          <w:bCs/>
          <w:szCs w:val="24"/>
        </w:rPr>
        <w:t>εστή ΦΠΑ 13%, ο οποίος μετατρέπεται σε 9% για τα νησιά που έως 31-12-2017 έχουν μειωμένο κατά 30% συντελεστή με στόχο τη διατήρηση της ανταγωνιστικότητας του ελληνικού τουρισμού. Έχουμε εξάλλου επανειλημμένως τονίσει ότι η νομοθέτηση του μέτρου της κατάργη</w:t>
      </w:r>
      <w:r>
        <w:rPr>
          <w:rFonts w:eastAsia="Times New Roman"/>
          <w:bCs/>
          <w:szCs w:val="24"/>
        </w:rPr>
        <w:t>σης των μειωμένων κατά 30% συντελεστών του ΦΠΑ στα νησιά αποτέλεσε για την Κυβέρνηση πολιτική αναγκαιότητα και όχι επιλογή, στο πλαί</w:t>
      </w:r>
      <w:r>
        <w:rPr>
          <w:rFonts w:eastAsia="Times New Roman"/>
          <w:bCs/>
          <w:szCs w:val="24"/>
        </w:rPr>
        <w:lastRenderedPageBreak/>
        <w:t>σιο των απολύτως επιβεβλημένων παρεμβάσεων δημοσιονομικής προσαρμογής. Ενώ από 1-1-2017 θα επερχόταν και στα νησιά των ανατο</w:t>
      </w:r>
      <w:r>
        <w:rPr>
          <w:rFonts w:eastAsia="Times New Roman"/>
          <w:bCs/>
          <w:szCs w:val="24"/>
        </w:rPr>
        <w:t xml:space="preserve">λικών συνόρων της χώρας η κατάργηση του μειωμένου συντελεστή, με τις διατάξεις του </w:t>
      </w:r>
      <w:r>
        <w:rPr>
          <w:rFonts w:eastAsia="Times New Roman"/>
          <w:bCs/>
          <w:szCs w:val="24"/>
        </w:rPr>
        <w:t>ν.</w:t>
      </w:r>
      <w:r>
        <w:rPr>
          <w:rFonts w:eastAsia="Times New Roman"/>
          <w:bCs/>
          <w:szCs w:val="24"/>
        </w:rPr>
        <w:t>4446/2016 ρυθμίστηκε η παραμονή τους στον μειωμένο κατά 30% συντελεστή μέχρι την 31-12-2017, ακριβώς λόγω της προσφυγικής κρίσης και των αρνητικών συνεπειών που έχουν υποσ</w:t>
      </w:r>
      <w:r>
        <w:rPr>
          <w:rFonts w:eastAsia="Times New Roman"/>
          <w:bCs/>
          <w:szCs w:val="24"/>
        </w:rPr>
        <w:t xml:space="preserve">τεί τα νησιά αυτά εξαιτίας του μεταναστευτικού ζητήματος. </w:t>
      </w:r>
    </w:p>
    <w:p w14:paraId="311BE6E5" w14:textId="77777777" w:rsidR="003F1A9B" w:rsidRDefault="0091327C">
      <w:pPr>
        <w:spacing w:line="600" w:lineRule="auto"/>
        <w:ind w:firstLine="709"/>
        <w:jc w:val="both"/>
        <w:rPr>
          <w:rFonts w:eastAsia="Times New Roman"/>
          <w:bCs/>
          <w:szCs w:val="24"/>
        </w:rPr>
      </w:pPr>
      <w:r>
        <w:rPr>
          <w:rFonts w:eastAsia="Times New Roman"/>
          <w:bCs/>
          <w:szCs w:val="24"/>
        </w:rPr>
        <w:t>Όσον αφορά τον ΕΝΦΙΑ, οποιαδήποτε μεταβολή έλαβε χώρα στους συντελεστές του, αφορά όλα τα ακίνητα, ανεξάρτητα από την ιδιότητα των ιδιοκτητών, φυσικά ή νομικά πρόσωπα, όπως επίσης και τη λειτουργία</w:t>
      </w:r>
      <w:r>
        <w:rPr>
          <w:rFonts w:eastAsia="Times New Roman"/>
          <w:bCs/>
          <w:szCs w:val="24"/>
        </w:rPr>
        <w:t xml:space="preserve"> τους, και κρίθηκε επιβεβλημένη λόγω της μεταβολής των αντικειμενικών αξιών σε διάφορες περιοχές, κατ’ εφαρμογή αποφάσεων του Συμβουλίου της Επικρατείας. Παρ’ όλα αυτά, από στοιχεία της τέως Γενικής Γραμματείας Δημοσίων Εσόδων και νυν Ανεξάρτητης Αρχής Δημ</w:t>
      </w:r>
      <w:r>
        <w:rPr>
          <w:rFonts w:eastAsia="Times New Roman"/>
          <w:bCs/>
          <w:szCs w:val="24"/>
        </w:rPr>
        <w:t>οσίων Εσόδων προκύπτει ότι ο ΕΝΦΙΑ στα φυσικά πρόσωπα μειώθηκε σημαντικά και το ποσοστό που μειώθηκε και παρέμεινε σταθερός είναι 91,88% των περιπτώσεων, παρ’ όλη την εφαρμογή των διατάξεων του Σ</w:t>
      </w:r>
      <w:r>
        <w:rPr>
          <w:rFonts w:eastAsia="Times New Roman"/>
          <w:bCs/>
          <w:szCs w:val="24"/>
        </w:rPr>
        <w:t>.</w:t>
      </w:r>
      <w:r>
        <w:rPr>
          <w:rFonts w:eastAsia="Times New Roman"/>
          <w:bCs/>
          <w:szCs w:val="24"/>
        </w:rPr>
        <w:t>τ</w:t>
      </w:r>
      <w:r>
        <w:rPr>
          <w:rFonts w:eastAsia="Times New Roman"/>
          <w:bCs/>
          <w:szCs w:val="24"/>
        </w:rPr>
        <w:t>.</w:t>
      </w:r>
      <w:r>
        <w:rPr>
          <w:rFonts w:eastAsia="Times New Roman"/>
          <w:bCs/>
          <w:szCs w:val="24"/>
        </w:rPr>
        <w:t>Ε</w:t>
      </w:r>
      <w:r>
        <w:rPr>
          <w:rFonts w:eastAsia="Times New Roman"/>
          <w:bCs/>
          <w:szCs w:val="24"/>
        </w:rPr>
        <w:t>.</w:t>
      </w:r>
      <w:r>
        <w:rPr>
          <w:rFonts w:eastAsia="Times New Roman"/>
          <w:bCs/>
          <w:szCs w:val="24"/>
        </w:rPr>
        <w:t xml:space="preserve"> που ήμασταν υποχρεωμένοι να κάνουμε. </w:t>
      </w:r>
    </w:p>
    <w:p w14:paraId="311BE6E6" w14:textId="77777777" w:rsidR="003F1A9B" w:rsidRDefault="0091327C">
      <w:pPr>
        <w:spacing w:line="600" w:lineRule="auto"/>
        <w:ind w:firstLine="709"/>
        <w:jc w:val="both"/>
        <w:rPr>
          <w:rFonts w:eastAsia="Times New Roman"/>
          <w:bCs/>
          <w:szCs w:val="24"/>
        </w:rPr>
      </w:pPr>
      <w:r>
        <w:rPr>
          <w:rFonts w:eastAsia="Times New Roman"/>
          <w:bCs/>
          <w:szCs w:val="24"/>
        </w:rPr>
        <w:lastRenderedPageBreak/>
        <w:t>Επίσης, θα πρέπει</w:t>
      </w:r>
      <w:r>
        <w:rPr>
          <w:rFonts w:eastAsia="Times New Roman"/>
          <w:bCs/>
          <w:szCs w:val="24"/>
        </w:rPr>
        <w:t xml:space="preserve"> να υπενθυμίσω ότι ο νομοθέτης αντιμετωπίζει με ευνοϊκότερο τρόπο τα ακίνητα των νομικών προσώπων, όπως τα ξενοδοχεία που </w:t>
      </w:r>
      <w:proofErr w:type="spellStart"/>
      <w:r>
        <w:rPr>
          <w:rFonts w:eastAsia="Times New Roman"/>
          <w:bCs/>
          <w:szCs w:val="24"/>
        </w:rPr>
        <w:t>ιδιοχρησιμοποιούνται</w:t>
      </w:r>
      <w:proofErr w:type="spellEnd"/>
      <w:r>
        <w:rPr>
          <w:rFonts w:eastAsia="Times New Roman"/>
          <w:bCs/>
          <w:szCs w:val="24"/>
        </w:rPr>
        <w:t xml:space="preserve"> για την παραγωγή ή την άσκηση κάθε είδους επιχειρηματικής δραστηριότητας, ανεξαρτήτως αντικειμένου εργασιών, για </w:t>
      </w:r>
      <w:r>
        <w:rPr>
          <w:rFonts w:eastAsia="Times New Roman"/>
          <w:bCs/>
          <w:szCs w:val="24"/>
        </w:rPr>
        <w:t>λόγους μη διακριτικής μεταχείρισης, έτσι ώστε ο συμπληρωματικός φόρος να υπολογίζεται με συντελεστή ένα τοις χιλίοις έναντι των υπολοίπων ακινήτων, τα οποία φορολογούνται με αντίστοιχο συντελεστή πεντέμισι τοις χιλίοις, ενώ για τα φυσικά πρόσωπα υπάρχει αφ</w:t>
      </w:r>
      <w:r>
        <w:rPr>
          <w:rFonts w:eastAsia="Times New Roman"/>
          <w:bCs/>
          <w:szCs w:val="24"/>
        </w:rPr>
        <w:t xml:space="preserve">ορολόγητο όριο. </w:t>
      </w:r>
    </w:p>
    <w:p w14:paraId="311BE6E7" w14:textId="77777777" w:rsidR="003F1A9B" w:rsidRDefault="0091327C">
      <w:pPr>
        <w:spacing w:line="600" w:lineRule="auto"/>
        <w:ind w:firstLine="709"/>
        <w:jc w:val="both"/>
        <w:rPr>
          <w:rFonts w:eastAsia="Times New Roman"/>
          <w:bCs/>
          <w:szCs w:val="24"/>
        </w:rPr>
      </w:pPr>
      <w:r>
        <w:rPr>
          <w:rFonts w:eastAsia="Times New Roman"/>
          <w:bCs/>
          <w:szCs w:val="24"/>
        </w:rPr>
        <w:t>Θα ήθελα να προσθέσω σε αυτό το σημείο ότι το Υπουργείο Οικονομικών προωθεί νομοθετική ρύθμιση σχετικά με την απαλλαγή από τον ΕΝΦΙΑ για τα έτη 2017 και 2018 κτισμάτων μετά του αναλογούντος σε αυτά οικοπέδου</w:t>
      </w:r>
      <w:r>
        <w:rPr>
          <w:rFonts w:eastAsia="Times New Roman"/>
          <w:bCs/>
          <w:szCs w:val="24"/>
        </w:rPr>
        <w:t>,</w:t>
      </w:r>
      <w:r>
        <w:rPr>
          <w:rFonts w:eastAsia="Times New Roman"/>
          <w:bCs/>
          <w:szCs w:val="24"/>
        </w:rPr>
        <w:t xml:space="preserve"> τα οποία βρίσκονται εντός των </w:t>
      </w:r>
      <w:r>
        <w:rPr>
          <w:rFonts w:eastAsia="Times New Roman"/>
          <w:bCs/>
          <w:szCs w:val="24"/>
        </w:rPr>
        <w:t>ορίων των δημοτικών ενοτήτων του Δήμου Λέσβου και έχουν αποδεδειγμένα υποστεί ζημιές από τον σεισμό της 12</w:t>
      </w:r>
      <w:r>
        <w:rPr>
          <w:rFonts w:eastAsia="Times New Roman"/>
          <w:bCs/>
          <w:szCs w:val="24"/>
          <w:vertAlign w:val="superscript"/>
        </w:rPr>
        <w:t>ης</w:t>
      </w:r>
      <w:r>
        <w:rPr>
          <w:rFonts w:eastAsia="Times New Roman"/>
          <w:bCs/>
          <w:szCs w:val="24"/>
        </w:rPr>
        <w:t xml:space="preserve"> Ιουνίου του 2017 και το σχετικό νομοσχέδιο είναι υπό κατάθεση στη Βουλή. Το αναφέρω απλώς ενημερωτικά.</w:t>
      </w:r>
    </w:p>
    <w:p w14:paraId="311BE6E8" w14:textId="77777777" w:rsidR="003F1A9B" w:rsidRDefault="0091327C">
      <w:pPr>
        <w:spacing w:line="600" w:lineRule="auto"/>
        <w:ind w:firstLine="709"/>
        <w:jc w:val="both"/>
        <w:rPr>
          <w:rFonts w:eastAsia="Times New Roman"/>
          <w:bCs/>
          <w:szCs w:val="24"/>
        </w:rPr>
      </w:pPr>
      <w:r>
        <w:rPr>
          <w:rFonts w:eastAsia="Times New Roman"/>
          <w:bCs/>
          <w:szCs w:val="24"/>
        </w:rPr>
        <w:lastRenderedPageBreak/>
        <w:t>Όσον αφορά την επιβολή του φόρου διαμονής, μ</w:t>
      </w:r>
      <w:r>
        <w:rPr>
          <w:rFonts w:eastAsia="Times New Roman"/>
          <w:bCs/>
          <w:szCs w:val="24"/>
        </w:rPr>
        <w:t>ε τον οποίον ασχοληθήκατε τον περισσότερο χρόνο της ομιλίας σας, αυτός επιβλήθηκε από τον ν.4389/2016 με εφαρμογή από 1-1-2018 σε ξενοδοχεία, ενοικιαζόμενα δωμάτια και διαμερίσματα. Πρόκειται για ένα πάγιο ποσό ανά ημέρα και ανά δωμάτιο, μειωμένο κατά το ή</w:t>
      </w:r>
      <w:r>
        <w:rPr>
          <w:rFonts w:eastAsia="Times New Roman"/>
          <w:bCs/>
          <w:szCs w:val="24"/>
        </w:rPr>
        <w:t>μισυ σε περίπτωση διημέρευσης, και το ύψος του καθορίζεται ανάλογα με τις παροχές και τον βαθμό πολυτέλειας του καταλύματος, δηλαδή τα αστέρια των ξενοδοχείων. Θα σημειώσω εδώ ότι σε κάθε περίπτωση</w:t>
      </w:r>
      <w:r>
        <w:rPr>
          <w:rFonts w:eastAsia="Times New Roman"/>
          <w:bCs/>
          <w:szCs w:val="24"/>
        </w:rPr>
        <w:t>,</w:t>
      </w:r>
      <w:r>
        <w:rPr>
          <w:rFonts w:eastAsia="Times New Roman"/>
          <w:bCs/>
          <w:szCs w:val="24"/>
        </w:rPr>
        <w:t xml:space="preserve"> το Υπουργείο Οικονομικών παρακολουθεί την αποτελεσματικότ</w:t>
      </w:r>
      <w:r>
        <w:rPr>
          <w:rFonts w:eastAsia="Times New Roman"/>
          <w:bCs/>
          <w:szCs w:val="24"/>
        </w:rPr>
        <w:t xml:space="preserve">ητα της ασκούμενης φορολογικής πολιτικής και αξιολογεί τα αποτελέσματα των </w:t>
      </w:r>
      <w:proofErr w:type="spellStart"/>
      <w:r>
        <w:rPr>
          <w:rFonts w:eastAsia="Times New Roman"/>
          <w:bCs/>
          <w:szCs w:val="24"/>
        </w:rPr>
        <w:t>ληφθέντων</w:t>
      </w:r>
      <w:proofErr w:type="spellEnd"/>
      <w:r>
        <w:rPr>
          <w:rFonts w:eastAsia="Times New Roman"/>
          <w:bCs/>
          <w:szCs w:val="24"/>
        </w:rPr>
        <w:t xml:space="preserve"> μέτρων. Για παράδειγμα, με το άρθρο 72 του ν.4472/2017 απλοποιήθηκε ο τρόπος επιβολής του φόρου διαμονής στα ενοικιαζόμενα δωμάτια, αφού το ύψος αυτού πλέον δεν συναρτάται</w:t>
      </w:r>
      <w:r>
        <w:rPr>
          <w:rFonts w:eastAsia="Times New Roman"/>
          <w:bCs/>
          <w:szCs w:val="24"/>
        </w:rPr>
        <w:t xml:space="preserve"> με την κατηγοριοποίηση των ενοικιαζόμενων δωματίων με βάση τα κλειδιά, αλλά θεσπίζεται μια ενιαία επιβάρυνση για όλα τα ενοικιαζόμενα δωμάτια και συγκεκριμένα είναι 0,5 ευρώ ημερησίως. </w:t>
      </w:r>
    </w:p>
    <w:p w14:paraId="311BE6E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Τέλος, με δεδομένους τους δημοσιονομικούς περιορισμούς της ελληνικής </w:t>
      </w:r>
      <w:r>
        <w:rPr>
          <w:rFonts w:eastAsia="Times New Roman" w:cs="Times New Roman"/>
          <w:szCs w:val="24"/>
        </w:rPr>
        <w:t>οικονομίας, εφόσον κριθεί αναγκαίο και εφι</w:t>
      </w:r>
      <w:r>
        <w:rPr>
          <w:rFonts w:eastAsia="Times New Roman" w:cs="Times New Roman"/>
          <w:szCs w:val="24"/>
        </w:rPr>
        <w:lastRenderedPageBreak/>
        <w:t xml:space="preserve">κτό, θα προβούμε σε περαιτέρω απαραίτητες νομοθετικές ρυθμίσεις με γνώμονα την κοινωνική δικαιοσύνη και τη βιώσιμη ανάπτυξη. </w:t>
      </w:r>
    </w:p>
    <w:p w14:paraId="311BE6E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Καταθέτω στα Πρακτικά τα απαντητικά έγγραφα των Υπηρεσιών του Υπουργείου Οικονομικών και</w:t>
      </w:r>
      <w:r>
        <w:rPr>
          <w:rFonts w:eastAsia="Times New Roman" w:cs="Times New Roman"/>
          <w:szCs w:val="24"/>
        </w:rPr>
        <w:t xml:space="preserve"> της Ανεξάρτητης Αρχής Δημοσίων Εσόδων.</w:t>
      </w:r>
    </w:p>
    <w:p w14:paraId="311BE6E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w:t>
      </w:r>
      <w:r>
        <w:rPr>
          <w:rFonts w:eastAsia="Times New Roman" w:cs="Times New Roman"/>
          <w:szCs w:val="24"/>
        </w:rPr>
        <w:t>ής)</w:t>
      </w:r>
    </w:p>
    <w:p w14:paraId="311BE6EC"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Κυρία Υπουργέ, σας ευχαριστούμε πολύ.</w:t>
      </w:r>
    </w:p>
    <w:p w14:paraId="311BE6E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Αγαπητέ</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έχετε υπόλοιπο ένα λεπτό με μια μικρή ανοχή, γιατί είναι σοβαρό το θέμα.</w:t>
      </w:r>
    </w:p>
    <w:p w14:paraId="311BE6EE"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κύριε Πρόεδρε.</w:t>
      </w:r>
    </w:p>
    <w:p w14:paraId="311BE6E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Κύριε Πρόεδρε, εδώ γίναμε όλοι </w:t>
      </w:r>
      <w:r>
        <w:rPr>
          <w:rFonts w:eastAsia="Times New Roman" w:cs="Times New Roman"/>
          <w:szCs w:val="24"/>
        </w:rPr>
        <w:t>μάρτυρες μιας κυνικής ομολογίας της κυρίας Υπουργού, ότι χαρακτηρίζει πετυχημένη δημοσιονομικά την εφαρμογή ενός νόμου σχετικού με την κατάρ</w:t>
      </w:r>
      <w:r>
        <w:rPr>
          <w:rFonts w:eastAsia="Times New Roman" w:cs="Times New Roman"/>
          <w:szCs w:val="24"/>
        </w:rPr>
        <w:lastRenderedPageBreak/>
        <w:t>γηση του μειωμένου συντελεστή ΦΠΑ στα νησιά. Αυτό είναι εντελώς παράλογο και δεν περίμενα να το ακούσω από εσάς, κυρ</w:t>
      </w:r>
      <w:r>
        <w:rPr>
          <w:rFonts w:eastAsia="Times New Roman" w:cs="Times New Roman"/>
          <w:szCs w:val="24"/>
        </w:rPr>
        <w:t xml:space="preserve">ία </w:t>
      </w:r>
      <w:proofErr w:type="spellStart"/>
      <w:r>
        <w:rPr>
          <w:rFonts w:eastAsia="Times New Roman" w:cs="Times New Roman"/>
          <w:szCs w:val="24"/>
        </w:rPr>
        <w:t>Παπανάτσιου</w:t>
      </w:r>
      <w:proofErr w:type="spellEnd"/>
      <w:r>
        <w:rPr>
          <w:rFonts w:eastAsia="Times New Roman" w:cs="Times New Roman"/>
          <w:szCs w:val="24"/>
        </w:rPr>
        <w:t>.</w:t>
      </w:r>
    </w:p>
    <w:p w14:paraId="311BE6F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Να σας πω κάτι; </w:t>
      </w:r>
      <w:r>
        <w:rPr>
          <w:rFonts w:eastAsia="Times New Roman" w:cs="Times New Roman"/>
          <w:szCs w:val="24"/>
        </w:rPr>
        <w:t>Ο</w:t>
      </w:r>
      <w:r>
        <w:rPr>
          <w:rFonts w:eastAsia="Times New Roman" w:cs="Times New Roman"/>
          <w:szCs w:val="24"/>
        </w:rPr>
        <w:t>μολογείτε</w:t>
      </w:r>
      <w:r>
        <w:rPr>
          <w:rFonts w:eastAsia="Times New Roman" w:cs="Times New Roman"/>
          <w:szCs w:val="24"/>
        </w:rPr>
        <w:t xml:space="preserve">, επίσης, </w:t>
      </w:r>
      <w:r>
        <w:rPr>
          <w:rFonts w:eastAsia="Times New Roman" w:cs="Times New Roman"/>
          <w:szCs w:val="24"/>
        </w:rPr>
        <w:t>ότι έχει επιβαρυνθεί, εξαιτίας των προσφυγικών ροών, συνολικά το τουριστικό ρεύμα στα νησιά. Θα μας απαντήσετε αν θα παραταθεί αυτό το μέτρο</w:t>
      </w:r>
      <w:r>
        <w:rPr>
          <w:rFonts w:eastAsia="Times New Roman" w:cs="Times New Roman"/>
          <w:szCs w:val="24"/>
        </w:rPr>
        <w:t xml:space="preserve"> των μειωμένων συντελεστών</w:t>
      </w:r>
      <w:r>
        <w:rPr>
          <w:rFonts w:eastAsia="Times New Roman" w:cs="Times New Roman"/>
          <w:szCs w:val="24"/>
        </w:rPr>
        <w:t xml:space="preserve">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Δεν μας απαντήσατε</w:t>
      </w:r>
      <w:r>
        <w:rPr>
          <w:rFonts w:eastAsia="Times New Roman" w:cs="Times New Roman"/>
          <w:szCs w:val="24"/>
        </w:rPr>
        <w:t>.</w:t>
      </w:r>
    </w:p>
    <w:p w14:paraId="311BE6F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Επίσης, μας είπατε -μια ανεδαφική προσέγγιση- ότι αξιολογείτε και παρακολουθείτε την εφαρμογή του </w:t>
      </w:r>
      <w:r>
        <w:rPr>
          <w:rFonts w:eastAsia="Times New Roman" w:cs="Times New Roman"/>
          <w:szCs w:val="24"/>
        </w:rPr>
        <w:t xml:space="preserve">μέτρο, </w:t>
      </w:r>
      <w:r>
        <w:rPr>
          <w:rFonts w:eastAsia="Times New Roman" w:cs="Times New Roman"/>
          <w:szCs w:val="24"/>
        </w:rPr>
        <w:t>σε σχέση με το τέλος διανυκτέρευσης που ακόμα δεν έχει εφαρμοστεί. Τα άλλα, που έχουμε συζητήσει, θα τα αξιολογήσετε;</w:t>
      </w:r>
    </w:p>
    <w:p w14:paraId="311BE6F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Επιτρέψτε μου σας πω το εξής, </w:t>
      </w:r>
      <w:r>
        <w:rPr>
          <w:rFonts w:eastAsia="Times New Roman" w:cs="Times New Roman"/>
          <w:szCs w:val="24"/>
        </w:rPr>
        <w:t xml:space="preserve">επειδή </w:t>
      </w:r>
      <w:proofErr w:type="spellStart"/>
      <w:r>
        <w:rPr>
          <w:rFonts w:eastAsia="Times New Roman" w:cs="Times New Roman"/>
          <w:szCs w:val="24"/>
        </w:rPr>
        <w:t>εμμείνατε</w:t>
      </w:r>
      <w:proofErr w:type="spellEnd"/>
      <w:r>
        <w:rPr>
          <w:rFonts w:eastAsia="Times New Roman" w:cs="Times New Roman"/>
          <w:szCs w:val="24"/>
        </w:rPr>
        <w:t xml:space="preserve"> ξανά στον φόρο διαμονής: Κυρία </w:t>
      </w:r>
      <w:proofErr w:type="spellStart"/>
      <w:r>
        <w:rPr>
          <w:rFonts w:eastAsia="Times New Roman" w:cs="Times New Roman"/>
          <w:szCs w:val="24"/>
        </w:rPr>
        <w:t>Παπανάτσιου</w:t>
      </w:r>
      <w:proofErr w:type="spellEnd"/>
      <w:r>
        <w:rPr>
          <w:rFonts w:eastAsia="Times New Roman" w:cs="Times New Roman"/>
          <w:szCs w:val="24"/>
        </w:rPr>
        <w:t>, κυρία Υπουργέ, έχετε</w:t>
      </w:r>
      <w:r>
        <w:rPr>
          <w:rFonts w:eastAsia="Times New Roman" w:cs="Times New Roman"/>
          <w:szCs w:val="24"/>
        </w:rPr>
        <w:t>,</w:t>
      </w:r>
      <w:r>
        <w:rPr>
          <w:rFonts w:eastAsia="Times New Roman" w:cs="Times New Roman"/>
          <w:szCs w:val="24"/>
        </w:rPr>
        <w:t xml:space="preserve"> ως Κυβέρνηση</w:t>
      </w:r>
      <w:r>
        <w:rPr>
          <w:rFonts w:eastAsia="Times New Roman" w:cs="Times New Roman"/>
          <w:szCs w:val="24"/>
        </w:rPr>
        <w:t>,</w:t>
      </w:r>
      <w:r>
        <w:rPr>
          <w:rFonts w:eastAsia="Times New Roman" w:cs="Times New Roman"/>
          <w:szCs w:val="24"/>
        </w:rPr>
        <w:t xml:space="preserve"> αξιολογήσει ποιος είναι ο φόρος διαμονής στις ανταγωνίστριες χώρες, στην Ιταλία, στην Κροατία, στην Κύπρο; Δεν είναι ένας οριζόντιος φόρος. Είναι ένας ειδικός </w:t>
      </w:r>
      <w:r>
        <w:rPr>
          <w:rFonts w:eastAsia="Times New Roman" w:cs="Times New Roman"/>
          <w:szCs w:val="24"/>
        </w:rPr>
        <w:t xml:space="preserve">φόρος, που έχει ανταποδοτικά οφέλη. </w:t>
      </w:r>
      <w:r>
        <w:rPr>
          <w:rFonts w:eastAsia="Times New Roman" w:cs="Times New Roman"/>
          <w:szCs w:val="24"/>
        </w:rPr>
        <w:t>εσείς,</w:t>
      </w:r>
      <w:r>
        <w:rPr>
          <w:rFonts w:eastAsia="Times New Roman" w:cs="Times New Roman"/>
          <w:szCs w:val="24"/>
        </w:rPr>
        <w:t xml:space="preserve"> όχι μόνο ανταποδοτικό όφελος δεν έχετε, αλλά επιβαρύνετε συνολικά τη χώρα, το τουριστικό </w:t>
      </w:r>
      <w:r>
        <w:rPr>
          <w:rFonts w:eastAsia="Times New Roman" w:cs="Times New Roman"/>
          <w:szCs w:val="24"/>
        </w:rPr>
        <w:lastRenderedPageBreak/>
        <w:t>προϊόν, τους ανθρώπους του τουρισμού. Είναι περισσότερη επιβάρυνση, που παρά την καλή τους θέληση να απορροφήσουν πολλούς απ</w:t>
      </w:r>
      <w:r>
        <w:rPr>
          <w:rFonts w:eastAsia="Times New Roman" w:cs="Times New Roman"/>
          <w:szCs w:val="24"/>
        </w:rPr>
        <w:t>ό αυτούς τους φόρους, δεν θα μπορέσουν να είναι ανταγωνιστικοί εις το διηνεκές. Το ίδιο συμβαίνει και στην Ισπανία και σε άλλες χώρες.</w:t>
      </w:r>
    </w:p>
    <w:p w14:paraId="311BE6F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Επιτρέψτε μου, κλείνοντας αυτή την αναφορά, να σας πω μόνο ότι μελέτες από το Ινστιτούτο Οικονομικών και Φορολογικών Μελε</w:t>
      </w:r>
      <w:r>
        <w:rPr>
          <w:rFonts w:eastAsia="Times New Roman" w:cs="Times New Roman"/>
          <w:szCs w:val="24"/>
        </w:rPr>
        <w:t>τών, αλλά και από ελεγκτικές εταιρίες, που εποπτεύουν τους οργανισμούς</w:t>
      </w:r>
      <w:r>
        <w:rPr>
          <w:rFonts w:eastAsia="Times New Roman" w:cs="Times New Roman"/>
          <w:szCs w:val="24"/>
        </w:rPr>
        <w:t>,</w:t>
      </w:r>
      <w:r>
        <w:rPr>
          <w:rFonts w:eastAsia="Times New Roman" w:cs="Times New Roman"/>
          <w:szCs w:val="24"/>
        </w:rPr>
        <w:t xml:space="preserve"> αλλά και τις εταιρίες του τουρισμού, έχουν καταγράψει ότι οι έμμεσοι και οι άμεσοι φόροι ξεπερνούν το 76%. </w:t>
      </w:r>
    </w:p>
    <w:p w14:paraId="311BE6F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Ξέρετε, τι σημαίνει αυτό, κυρία Υπουργέ; Να σας πω. Φόρος εισοδήματος 29%. Π</w:t>
      </w:r>
      <w:r>
        <w:rPr>
          <w:rFonts w:eastAsia="Times New Roman" w:cs="Times New Roman"/>
          <w:szCs w:val="24"/>
        </w:rPr>
        <w:t xml:space="preserve">ροκαταβολή φόρου 29%. Φόρος μερίσματος 6,3%. Ασφαλιστικές εισφορές 12%. </w:t>
      </w:r>
      <w:r>
        <w:rPr>
          <w:rFonts w:eastAsia="Times New Roman" w:cs="Times New Roman"/>
          <w:szCs w:val="24"/>
        </w:rPr>
        <w:t>Ξ</w:t>
      </w:r>
      <w:r>
        <w:rPr>
          <w:rFonts w:eastAsia="Times New Roman" w:cs="Times New Roman"/>
          <w:szCs w:val="24"/>
        </w:rPr>
        <w:t>έρετε, όπου υπάρχουν και φυσικά πρόσωπα, έχει επιπλέον φορολογία</w:t>
      </w:r>
      <w:r>
        <w:rPr>
          <w:rFonts w:eastAsia="Times New Roman" w:cs="Times New Roman"/>
          <w:szCs w:val="24"/>
        </w:rPr>
        <w:t>,</w:t>
      </w:r>
      <w:r>
        <w:rPr>
          <w:rFonts w:eastAsia="Times New Roman" w:cs="Times New Roman"/>
          <w:szCs w:val="24"/>
        </w:rPr>
        <w:t xml:space="preserve"> με την εισφορά αλληλεγγύης, που την διατηρήσατε, ενώ λέγατε ότι θα την καταργήσετε, και αντιθέτως την αυξήσατε, τη μο</w:t>
      </w:r>
      <w:r>
        <w:rPr>
          <w:rFonts w:eastAsia="Times New Roman" w:cs="Times New Roman"/>
          <w:szCs w:val="24"/>
        </w:rPr>
        <w:t>νιμοποιήσατε. Επίσης, με τον τρόπο υπολογισμού</w:t>
      </w:r>
      <w:r>
        <w:rPr>
          <w:rFonts w:eastAsia="Times New Roman" w:cs="Times New Roman"/>
          <w:szCs w:val="24"/>
        </w:rPr>
        <w:t>,</w:t>
      </w:r>
      <w:r>
        <w:rPr>
          <w:rFonts w:eastAsia="Times New Roman" w:cs="Times New Roman"/>
          <w:szCs w:val="24"/>
        </w:rPr>
        <w:t xml:space="preserve"> ανάλογα με το ύψος του εισοδήματος, ο συντελεστής φτάνει μέχρι και το 10%. </w:t>
      </w:r>
    </w:p>
    <w:p w14:paraId="311BE6F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Είναι υπέρογκες</w:t>
      </w:r>
      <w:r>
        <w:rPr>
          <w:rFonts w:eastAsia="Times New Roman" w:cs="Times New Roman"/>
          <w:szCs w:val="24"/>
        </w:rPr>
        <w:t xml:space="preserve"> και</w:t>
      </w:r>
      <w:r>
        <w:rPr>
          <w:rFonts w:eastAsia="Times New Roman" w:cs="Times New Roman"/>
          <w:szCs w:val="24"/>
        </w:rPr>
        <w:t xml:space="preserve"> παράλογες αυτές οι απαιτήσεις της πολιτείας από τους ανθρώπους, που αυτή τη στιγμή, κυρία Υπουργέ, κρατούν την ο</w:t>
      </w:r>
      <w:r>
        <w:rPr>
          <w:rFonts w:eastAsia="Times New Roman" w:cs="Times New Roman"/>
          <w:szCs w:val="24"/>
        </w:rPr>
        <w:t xml:space="preserve">ικονομία και τη χώρα όρθια. Είναι οι άνθρωποι του τουρισμού. </w:t>
      </w:r>
      <w:r>
        <w:rPr>
          <w:rFonts w:eastAsia="Times New Roman" w:cs="Times New Roman"/>
          <w:szCs w:val="24"/>
        </w:rPr>
        <w:t>Ξ</w:t>
      </w:r>
      <w:r>
        <w:rPr>
          <w:rFonts w:eastAsia="Times New Roman" w:cs="Times New Roman"/>
          <w:szCs w:val="24"/>
        </w:rPr>
        <w:t xml:space="preserve">έρετε, δεν μειώσατε τους συντελεστές, όπως έπραξε η προηγούμενη </w:t>
      </w:r>
      <w:r>
        <w:rPr>
          <w:rFonts w:eastAsia="Times New Roman" w:cs="Times New Roman"/>
          <w:szCs w:val="24"/>
        </w:rPr>
        <w:t>κ</w:t>
      </w:r>
      <w:r>
        <w:rPr>
          <w:rFonts w:eastAsia="Times New Roman" w:cs="Times New Roman"/>
          <w:szCs w:val="24"/>
        </w:rPr>
        <w:t xml:space="preserve">υβέρνηση, γιατί η προηγούμενη </w:t>
      </w:r>
      <w:r>
        <w:rPr>
          <w:rFonts w:eastAsia="Times New Roman" w:cs="Times New Roman"/>
          <w:szCs w:val="24"/>
        </w:rPr>
        <w:t>κ</w:t>
      </w:r>
      <w:r>
        <w:rPr>
          <w:rFonts w:eastAsia="Times New Roman" w:cs="Times New Roman"/>
          <w:szCs w:val="24"/>
        </w:rPr>
        <w:t>υβέρνηση Σαμαρά, δεν τόλμησε να καταργήσει ούτε τους συντελεστές ΦΠΑ στα νησιά, αλλά μείωσε και το</w:t>
      </w:r>
      <w:r>
        <w:rPr>
          <w:rFonts w:eastAsia="Times New Roman" w:cs="Times New Roman"/>
          <w:szCs w:val="24"/>
        </w:rPr>
        <w:t>ν φόρο εστίασης</w:t>
      </w:r>
      <w:r>
        <w:rPr>
          <w:rFonts w:eastAsia="Times New Roman" w:cs="Times New Roman"/>
          <w:szCs w:val="24"/>
        </w:rPr>
        <w:t>,</w:t>
      </w:r>
      <w:r>
        <w:rPr>
          <w:rFonts w:eastAsia="Times New Roman" w:cs="Times New Roman"/>
          <w:szCs w:val="24"/>
        </w:rPr>
        <w:t xml:space="preserve"> με τα αποτελέσματα που γνωρίζετε και εσείς.</w:t>
      </w:r>
    </w:p>
    <w:p w14:paraId="311BE6F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θα οδηγήσετε τους επισκέπτες από το εξωτερικό να επιλέγουν άλλη χώρα και να δαπανούν λιγότερα όσοι έρθουν από εδώ και πέρα στη χώρα.</w:t>
      </w:r>
    </w:p>
    <w:p w14:paraId="311BE6F7"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Ολοκληρώστε, κύριε </w:t>
      </w:r>
      <w:r>
        <w:rPr>
          <w:rFonts w:eastAsia="Times New Roman" w:cs="Times New Roman"/>
          <w:szCs w:val="24"/>
        </w:rPr>
        <w:t>συνάδελφε.</w:t>
      </w:r>
    </w:p>
    <w:p w14:paraId="311BE6F8"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Ολοκληρώνω, κύριε Πρόεδρε. </w:t>
      </w:r>
    </w:p>
    <w:p w14:paraId="311BE6F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παρακαλέσω, κυρία Υπουργέ, να δεσμευτείτε εδώ για το τι θα συμβεί με το προσφυγικό και την παράταση από την 1η Ιανουαρίου και να σας παρακαλέσω, επίσης, να αναθεωρήσετε τα μέτρα, που έχουν ε</w:t>
      </w:r>
      <w:r>
        <w:rPr>
          <w:rFonts w:eastAsia="Times New Roman" w:cs="Times New Roman"/>
          <w:szCs w:val="24"/>
        </w:rPr>
        <w:t xml:space="preserve">πιβαρύνει συνολικά τον τουρισμό και </w:t>
      </w:r>
      <w:r>
        <w:rPr>
          <w:rFonts w:eastAsia="Times New Roman" w:cs="Times New Roman"/>
          <w:szCs w:val="24"/>
        </w:rPr>
        <w:lastRenderedPageBreak/>
        <w:t xml:space="preserve">την τουριστική πολιτική, που πρέπει να χαράξουμε, μια πολιτική δεκαετίας, που ξεπερνά τα όρια της όποιας </w:t>
      </w:r>
      <w:r>
        <w:rPr>
          <w:rFonts w:eastAsia="Times New Roman" w:cs="Times New Roman"/>
          <w:szCs w:val="24"/>
        </w:rPr>
        <w:t>κ</w:t>
      </w:r>
      <w:r>
        <w:rPr>
          <w:rFonts w:eastAsia="Times New Roman" w:cs="Times New Roman"/>
          <w:szCs w:val="24"/>
        </w:rPr>
        <w:t>υβέρνησης, της δικής σας Κυβέρνησης, γιατί τα μέτρα που φέρατε φέρουν την υπογραφή ΣΥΡΙΖΑ-ΑΝΕΛ.</w:t>
      </w:r>
    </w:p>
    <w:p w14:paraId="311BE6FA"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w:t>
      </w:r>
      <w:r>
        <w:rPr>
          <w:rFonts w:eastAsia="Times New Roman" w:cs="Times New Roman"/>
          <w:b/>
          <w:szCs w:val="24"/>
        </w:rPr>
        <w:t xml:space="preserve">ιος Καμμένος): </w:t>
      </w:r>
      <w:r>
        <w:rPr>
          <w:rFonts w:eastAsia="Times New Roman" w:cs="Times New Roman"/>
          <w:szCs w:val="24"/>
        </w:rPr>
        <w:t>Αγαπητή κυρία Υπουργέ, έχετε τον λόγο για τη δευτερολογία σας.</w:t>
      </w:r>
    </w:p>
    <w:p w14:paraId="311BE6F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Ακριβώς τα μέτρα που φέραμε και τα αποτελέσματα που φέραμε φέρουν την υπογραφή ΣΥΡΙΖΑ-ΑΝΕΛ. Δεν θα αμφισβητήσω καθόλου αυτό το στ</w:t>
      </w:r>
      <w:r>
        <w:rPr>
          <w:rFonts w:eastAsia="Times New Roman" w:cs="Times New Roman"/>
          <w:szCs w:val="24"/>
        </w:rPr>
        <w:t xml:space="preserve">οιχείο, κύριε </w:t>
      </w:r>
      <w:proofErr w:type="spellStart"/>
      <w:r>
        <w:rPr>
          <w:rFonts w:eastAsia="Times New Roman" w:cs="Times New Roman"/>
          <w:szCs w:val="24"/>
        </w:rPr>
        <w:t>Κόνσολα</w:t>
      </w:r>
      <w:proofErr w:type="spellEnd"/>
      <w:r>
        <w:rPr>
          <w:rFonts w:eastAsia="Times New Roman" w:cs="Times New Roman"/>
          <w:szCs w:val="24"/>
        </w:rPr>
        <w:t>.</w:t>
      </w:r>
    </w:p>
    <w:p w14:paraId="311BE6F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Στόχος της Κυβέρνησης είναι</w:t>
      </w:r>
      <w:r>
        <w:rPr>
          <w:rFonts w:eastAsia="Times New Roman" w:cs="Times New Roman"/>
          <w:szCs w:val="24"/>
        </w:rPr>
        <w:t>,</w:t>
      </w:r>
      <w:r>
        <w:rPr>
          <w:rFonts w:eastAsia="Times New Roman" w:cs="Times New Roman"/>
          <w:szCs w:val="24"/>
        </w:rPr>
        <w:t xml:space="preserve"> μέσα από την ανάπτυξη και την επίτευξη των δημοσιονομικών στόχων</w:t>
      </w:r>
      <w:r>
        <w:rPr>
          <w:rFonts w:eastAsia="Times New Roman" w:cs="Times New Roman"/>
          <w:szCs w:val="24"/>
        </w:rPr>
        <w:t>,</w:t>
      </w:r>
      <w:r>
        <w:rPr>
          <w:rFonts w:eastAsia="Times New Roman" w:cs="Times New Roman"/>
          <w:szCs w:val="24"/>
        </w:rPr>
        <w:t xml:space="preserve"> να επιτευχθεί η σταδιακή ελάφρυνση και του τουριστικού κλάδου από τα συσσωρευμένα οικονομικά βάρη και τις δεσμεύσεις</w:t>
      </w:r>
      <w:r>
        <w:rPr>
          <w:rFonts w:eastAsia="Times New Roman" w:cs="Times New Roman"/>
          <w:szCs w:val="24"/>
        </w:rPr>
        <w:t>,</w:t>
      </w:r>
      <w:r>
        <w:rPr>
          <w:rFonts w:eastAsia="Times New Roman" w:cs="Times New Roman"/>
          <w:szCs w:val="24"/>
        </w:rPr>
        <w:t xml:space="preserve"> που δημιούργησαν οι επαχθείς πολιτικές και τα λάθη του παρελθόντος</w:t>
      </w:r>
      <w:r>
        <w:rPr>
          <w:rFonts w:eastAsia="Times New Roman" w:cs="Times New Roman"/>
          <w:szCs w:val="24"/>
        </w:rPr>
        <w:t>,</w:t>
      </w:r>
      <w:r>
        <w:rPr>
          <w:rFonts w:eastAsia="Times New Roman" w:cs="Times New Roman"/>
          <w:szCs w:val="24"/>
        </w:rPr>
        <w:t xml:space="preserve"> που εσείς και οι υπόλοιπες κυβερνήσεις έχετε φέρει μέχρι τώρα.</w:t>
      </w:r>
    </w:p>
    <w:p w14:paraId="311BE6F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Θα πρέπει να σας πληροφορήσω ότι το τέλος διαμονής ισχύει και εφαρμόζεται σε πολλές χώρες και δημοφιλείς τουριστι</w:t>
      </w:r>
      <w:r>
        <w:rPr>
          <w:rFonts w:eastAsia="Times New Roman" w:cs="Times New Roman"/>
          <w:szCs w:val="24"/>
        </w:rPr>
        <w:lastRenderedPageBreak/>
        <w:t>κούς προορι</w:t>
      </w:r>
      <w:r>
        <w:rPr>
          <w:rFonts w:eastAsia="Times New Roman" w:cs="Times New Roman"/>
          <w:szCs w:val="24"/>
        </w:rPr>
        <w:t>σμούς στην Ευρώπη. Επίσης, θα πρέπει να λάβουμε υπόψη μας ότι η εφαρμογή του μέτρου θα ισχύσει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επομένως από την επόμενη τουριστική περίοδο. Ως εκ τούτου, τα δημοσιονομικά αποτελέσματα και οι τυχόν επιπτώσεις του μέτρου θα φανούν στο τέλος</w:t>
      </w:r>
      <w:r>
        <w:rPr>
          <w:rFonts w:eastAsia="Times New Roman" w:cs="Times New Roman"/>
          <w:szCs w:val="24"/>
        </w:rPr>
        <w:t xml:space="preserve"> του επόμενου έτους και η τυχόν αναπροσαρμογή της νομοθεσίας θα συζητηθεί με βάση τα αποτελέσματα αυτά.</w:t>
      </w:r>
    </w:p>
    <w:p w14:paraId="311BE6F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Όπως μας πληροφόρησαν οι αρμόδιοι φορείς, τα στοιχεία που δημοσιεύτηκαν από την Τράπεζα της Ελλάδος για το 2016 παρουσίασαν για πρώτη φορά μεγάλες αποκλ</w:t>
      </w:r>
      <w:r>
        <w:rPr>
          <w:rFonts w:eastAsia="Times New Roman" w:cs="Times New Roman"/>
          <w:szCs w:val="24"/>
        </w:rPr>
        <w:t>ίσεις</w:t>
      </w:r>
      <w:r>
        <w:rPr>
          <w:rFonts w:eastAsia="Times New Roman" w:cs="Times New Roman"/>
          <w:szCs w:val="24"/>
        </w:rPr>
        <w:t>,</w:t>
      </w:r>
      <w:r>
        <w:rPr>
          <w:rFonts w:eastAsia="Times New Roman" w:cs="Times New Roman"/>
          <w:szCs w:val="24"/>
        </w:rPr>
        <w:t xml:space="preserve"> σε σχέση με τα αποτελέσματα άλλων ευρωπαϊκών στατιστικών αρχών</w:t>
      </w:r>
      <w:r>
        <w:rPr>
          <w:rFonts w:eastAsia="Times New Roman" w:cs="Times New Roman"/>
          <w:szCs w:val="24"/>
        </w:rPr>
        <w:t>,</w:t>
      </w:r>
      <w:r>
        <w:rPr>
          <w:rFonts w:eastAsia="Times New Roman" w:cs="Times New Roman"/>
          <w:szCs w:val="24"/>
        </w:rPr>
        <w:t xml:space="preserve"> αλλά και με τα στοιχεία</w:t>
      </w:r>
      <w:r>
        <w:rPr>
          <w:rFonts w:eastAsia="Times New Roman" w:cs="Times New Roman"/>
          <w:szCs w:val="24"/>
        </w:rPr>
        <w:t>,</w:t>
      </w:r>
      <w:r>
        <w:rPr>
          <w:rFonts w:eastAsia="Times New Roman" w:cs="Times New Roman"/>
          <w:szCs w:val="24"/>
        </w:rPr>
        <w:t xml:space="preserve"> που είχε στη διάθεσή του το Υπουργείο Τουρισμού από τον ΕΟΤ, τους διεθνείς οργανισμούς κ.λπ. και οι αποκλίσεις αυτές οδήγησαν σε αμφισβήτηση των αποτελεσμάτων α</w:t>
      </w:r>
      <w:r>
        <w:rPr>
          <w:rFonts w:eastAsia="Times New Roman" w:cs="Times New Roman"/>
          <w:szCs w:val="24"/>
        </w:rPr>
        <w:t>πό τον Παγκόσμιο Οργανισμό Τουρισμού και την ΕΛΣΤΑΤ, η οποία μάλιστα</w:t>
      </w:r>
      <w:r>
        <w:rPr>
          <w:rFonts w:eastAsia="Times New Roman" w:cs="Times New Roman"/>
          <w:szCs w:val="24"/>
        </w:rPr>
        <w:t>,</w:t>
      </w:r>
      <w:r>
        <w:rPr>
          <w:rFonts w:eastAsia="Times New Roman" w:cs="Times New Roman"/>
          <w:szCs w:val="24"/>
        </w:rPr>
        <w:t xml:space="preserve"> ζήτησε και σχετικές διευκρινίσεις για τη μεθοδολογία</w:t>
      </w:r>
      <w:r>
        <w:rPr>
          <w:rFonts w:eastAsia="Times New Roman" w:cs="Times New Roman"/>
          <w:szCs w:val="24"/>
        </w:rPr>
        <w:t>,</w:t>
      </w:r>
      <w:r>
        <w:rPr>
          <w:rFonts w:eastAsia="Times New Roman" w:cs="Times New Roman"/>
          <w:szCs w:val="24"/>
        </w:rPr>
        <w:t xml:space="preserve"> που ακολουθεί η Τράπεζα της Ελλάδος.</w:t>
      </w:r>
    </w:p>
    <w:p w14:paraId="311BE6F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Μετά την παροχή και των συγκεκριμένων διευκρινίσεων, όλα τα στοιχεία θα συνεκτιμηθούν</w:t>
      </w:r>
      <w:r>
        <w:rPr>
          <w:rFonts w:eastAsia="Times New Roman" w:cs="Times New Roman"/>
          <w:szCs w:val="24"/>
        </w:rPr>
        <w:t>,</w:t>
      </w:r>
      <w:r>
        <w:rPr>
          <w:rFonts w:eastAsia="Times New Roman" w:cs="Times New Roman"/>
          <w:szCs w:val="24"/>
        </w:rPr>
        <w:t xml:space="preserve"> με στόχο</w:t>
      </w:r>
      <w:r>
        <w:rPr>
          <w:rFonts w:eastAsia="Times New Roman" w:cs="Times New Roman"/>
          <w:szCs w:val="24"/>
        </w:rPr>
        <w:t xml:space="preserve"> την άσκηση της βέλτιστης πολιτικής.</w:t>
      </w:r>
    </w:p>
    <w:p w14:paraId="311BE70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συνέπειες της φορολόγησης στον ελληνικό τουρισμό, που τις κάνατε τόσο πολύ σημαντικές και τόσο πολύ διογκωμένες, εμείς εμπιστευόμαστε τα στοιχεία</w:t>
      </w:r>
      <w:r>
        <w:rPr>
          <w:rFonts w:eastAsia="Times New Roman" w:cs="Times New Roman"/>
          <w:szCs w:val="24"/>
        </w:rPr>
        <w:t>,</w:t>
      </w:r>
      <w:r>
        <w:rPr>
          <w:rFonts w:eastAsia="Times New Roman" w:cs="Times New Roman"/>
          <w:szCs w:val="24"/>
        </w:rPr>
        <w:t xml:space="preserve"> που μας παρέχει το Υπουργείο Τουρισμού, σύμφωνα με το οπο</w:t>
      </w:r>
      <w:r>
        <w:rPr>
          <w:rFonts w:eastAsia="Times New Roman" w:cs="Times New Roman"/>
          <w:szCs w:val="24"/>
        </w:rPr>
        <w:t>ίο</w:t>
      </w:r>
      <w:r>
        <w:rPr>
          <w:rFonts w:eastAsia="Times New Roman" w:cs="Times New Roman"/>
          <w:szCs w:val="24"/>
        </w:rPr>
        <w:t>,</w:t>
      </w:r>
      <w:r>
        <w:rPr>
          <w:rFonts w:eastAsia="Times New Roman" w:cs="Times New Roman"/>
          <w:szCs w:val="24"/>
        </w:rPr>
        <w:t xml:space="preserve"> το 2016 έκλεισε με ιστορικό ρεκόρ 28 εκατομμυρίων διεθνών αφίξεων και το 2017 έχει ξεκινήσει θεαματικά και στοχεύει να ξεπεράσει τα 30 εκατομμύρια τουρίστες.</w:t>
      </w:r>
    </w:p>
    <w:p w14:paraId="311BE701"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Τριάντα δύο εκατομμύρια. </w:t>
      </w:r>
    </w:p>
    <w:p w14:paraId="311BE702"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b/>
          <w:szCs w:val="24"/>
        </w:rPr>
        <w:t xml:space="preserve"> (Υφυπουργός Οικονομικών): </w:t>
      </w:r>
      <w:r>
        <w:rPr>
          <w:rFonts w:eastAsia="Times New Roman" w:cs="Times New Roman"/>
          <w:szCs w:val="24"/>
        </w:rPr>
        <w:t xml:space="preserve">Τριάντα δύο, που λέει και ο κ. </w:t>
      </w:r>
      <w:proofErr w:type="spellStart"/>
      <w:r>
        <w:rPr>
          <w:rFonts w:eastAsia="Times New Roman" w:cs="Times New Roman"/>
          <w:szCs w:val="24"/>
        </w:rPr>
        <w:t>Πολάκης</w:t>
      </w:r>
      <w:proofErr w:type="spellEnd"/>
      <w:r>
        <w:rPr>
          <w:rFonts w:eastAsia="Times New Roman" w:cs="Times New Roman"/>
          <w:szCs w:val="24"/>
        </w:rPr>
        <w:t>, ο οποίος έχει καλύτερες πληροφορίες από την Κρήτη, απ’ ό,τι φαίνεται.</w:t>
      </w:r>
    </w:p>
    <w:p w14:paraId="311BE70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Οι ρυθμοί ανάπτυξης του ελληνικού τουρισμού είναι πάνω από 7% και διπλάσιοι του παγκόσμιου μέσου όρου. Οι παρακρατήσεις</w:t>
      </w:r>
      <w:r>
        <w:rPr>
          <w:rFonts w:eastAsia="Times New Roman" w:cs="Times New Roman"/>
          <w:szCs w:val="24"/>
        </w:rPr>
        <w:t xml:space="preserve"> για τη φετινή περίοδο παρουσίασαν αύξηση κατά 15% έως 70% από όλες τις ξένες αγορές και προβλέπεται πρωτόγνωρη άνοδος αφίξεων, διανυκτερεύσεων, </w:t>
      </w:r>
      <w:proofErr w:type="spellStart"/>
      <w:r>
        <w:rPr>
          <w:rFonts w:eastAsia="Times New Roman" w:cs="Times New Roman"/>
          <w:szCs w:val="24"/>
        </w:rPr>
        <w:t>πληροτήτων</w:t>
      </w:r>
      <w:proofErr w:type="spellEnd"/>
      <w:r>
        <w:rPr>
          <w:rFonts w:eastAsia="Times New Roman" w:cs="Times New Roman"/>
          <w:szCs w:val="24"/>
        </w:rPr>
        <w:t xml:space="preserve"> και τουριστικών εσόδων, όπως επιβεβαιώνεται και από όλους τους επαγγελματίες του κλάδου. </w:t>
      </w:r>
    </w:p>
    <w:p w14:paraId="311BE70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Στο τέλος</w:t>
      </w:r>
      <w:r>
        <w:rPr>
          <w:rFonts w:eastAsia="Times New Roman" w:cs="Times New Roman"/>
          <w:szCs w:val="24"/>
        </w:rPr>
        <w:t>,</w:t>
      </w:r>
      <w:r>
        <w:rPr>
          <w:rFonts w:eastAsia="Times New Roman" w:cs="Times New Roman"/>
          <w:szCs w:val="24"/>
        </w:rPr>
        <w:t xml:space="preserve"> πιστεύω ότι οι αριθμοί θα έρθουν να σας διαψεύσουν</w:t>
      </w:r>
      <w:r>
        <w:rPr>
          <w:rFonts w:eastAsia="Times New Roman" w:cs="Times New Roman"/>
          <w:szCs w:val="24"/>
        </w:rPr>
        <w:t>,</w:t>
      </w:r>
      <w:r>
        <w:rPr>
          <w:rFonts w:eastAsia="Times New Roman" w:cs="Times New Roman"/>
          <w:szCs w:val="24"/>
        </w:rPr>
        <w:t xml:space="preserve"> όσον αφορά το κομμάτι του ελληνικού τουρισμού.</w:t>
      </w:r>
    </w:p>
    <w:p w14:paraId="311BE705"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Σας ευχαριστώ, κυρία Υπουργέ.</w:t>
      </w:r>
    </w:p>
    <w:p w14:paraId="311BE70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Σημαντικό σε ό,τι συζητάμε είναι η φορολογική συνείδηση, η </w:t>
      </w:r>
      <w:proofErr w:type="spellStart"/>
      <w:r>
        <w:rPr>
          <w:rFonts w:eastAsia="Times New Roman" w:cs="Times New Roman"/>
          <w:szCs w:val="24"/>
        </w:rPr>
        <w:t>φοροαποφυγή</w:t>
      </w:r>
      <w:proofErr w:type="spellEnd"/>
      <w:r>
        <w:rPr>
          <w:rFonts w:eastAsia="Times New Roman" w:cs="Times New Roman"/>
          <w:szCs w:val="24"/>
        </w:rPr>
        <w:t xml:space="preserve"> και η φοροδιαφυγή και </w:t>
      </w:r>
      <w:r>
        <w:rPr>
          <w:rFonts w:eastAsia="Times New Roman" w:cs="Times New Roman"/>
          <w:szCs w:val="24"/>
        </w:rPr>
        <w:t xml:space="preserve">η εγκατάσταση των </w:t>
      </w:r>
      <w:proofErr w:type="spellStart"/>
      <w:r>
        <w:rPr>
          <w:rFonts w:eastAsia="Times New Roman" w:cs="Times New Roman"/>
          <w:szCs w:val="24"/>
          <w:lang w:val="en-US"/>
        </w:rPr>
        <w:t>pos</w:t>
      </w:r>
      <w:proofErr w:type="spellEnd"/>
      <w:r>
        <w:rPr>
          <w:rFonts w:eastAsia="Times New Roman" w:cs="Times New Roman"/>
          <w:szCs w:val="24"/>
        </w:rPr>
        <w:t>,</w:t>
      </w:r>
      <w:r>
        <w:rPr>
          <w:rFonts w:eastAsia="Times New Roman" w:cs="Times New Roman"/>
          <w:szCs w:val="24"/>
        </w:rPr>
        <w:t xml:space="preserve"> που έκανε η δική μας η Κυβέρνηση, οπότε πιστεύω να αποφεύγουμε συναλλαγές</w:t>
      </w:r>
      <w:r>
        <w:rPr>
          <w:rFonts w:eastAsia="Times New Roman" w:cs="Times New Roman"/>
          <w:szCs w:val="24"/>
        </w:rPr>
        <w:t>,</w:t>
      </w:r>
      <w:r>
        <w:rPr>
          <w:rFonts w:eastAsia="Times New Roman" w:cs="Times New Roman"/>
          <w:szCs w:val="24"/>
        </w:rPr>
        <w:t xml:space="preserve"> οι οποίες είναι εκτός συστήματος, για να μπορούμε να φορολογούμε όλες τις συναλλαγές. </w:t>
      </w:r>
    </w:p>
    <w:p w14:paraId="311BE70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Προχωρούμε στην επόμενη επίκαιρη ερώτηση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οποία θα απαντήσει ο αξι</w:t>
      </w:r>
      <w:r>
        <w:rPr>
          <w:rFonts w:eastAsia="Times New Roman" w:cs="Times New Roman"/>
          <w:szCs w:val="24"/>
        </w:rPr>
        <w:t>ότιμος Υπουργός Υγείας ο κ. Ανδρέας Ξανθός.</w:t>
      </w:r>
    </w:p>
    <w:p w14:paraId="311BE70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Είναι η πρώτη με αριθμό 1188/10-7-2017 επίκαιρη ερώτηση δεύτερου κύκλου του Βουλευτή Πρέβεζας του Συνασπισμού Ριζοσπαστικής Αριστεράς κ. Κωνσταντίνου Μπάρκα προς τον Υπουργό Υγείας </w:t>
      </w:r>
      <w:r>
        <w:rPr>
          <w:rFonts w:eastAsia="Times New Roman" w:cs="Times New Roman"/>
          <w:szCs w:val="24"/>
        </w:rPr>
        <w:t xml:space="preserve">σχετικά </w:t>
      </w:r>
      <w:r>
        <w:rPr>
          <w:rFonts w:eastAsia="Times New Roman" w:cs="Times New Roman"/>
          <w:szCs w:val="24"/>
        </w:rPr>
        <w:t xml:space="preserve">με τις επείγουσες </w:t>
      </w:r>
      <w:r>
        <w:rPr>
          <w:rFonts w:eastAsia="Times New Roman" w:cs="Times New Roman"/>
          <w:szCs w:val="24"/>
        </w:rPr>
        <w:t xml:space="preserve">ανάγκες στελέχωσης των Κέντρων Υγείας Πάργας και </w:t>
      </w:r>
      <w:proofErr w:type="spellStart"/>
      <w:r>
        <w:rPr>
          <w:rFonts w:eastAsia="Times New Roman" w:cs="Times New Roman"/>
          <w:szCs w:val="24"/>
        </w:rPr>
        <w:t>Καναλακίου</w:t>
      </w:r>
      <w:proofErr w:type="spellEnd"/>
      <w:r>
        <w:rPr>
          <w:rFonts w:eastAsia="Times New Roman" w:cs="Times New Roman"/>
          <w:szCs w:val="24"/>
        </w:rPr>
        <w:t xml:space="preserve"> του Νομού Πρέβεζας</w:t>
      </w:r>
      <w:r>
        <w:rPr>
          <w:rFonts w:eastAsia="Times New Roman" w:cs="Times New Roman"/>
          <w:szCs w:val="24"/>
        </w:rPr>
        <w:t>,</w:t>
      </w:r>
      <w:r>
        <w:rPr>
          <w:rFonts w:eastAsia="Times New Roman" w:cs="Times New Roman"/>
          <w:szCs w:val="24"/>
        </w:rPr>
        <w:t xml:space="preserve"> καθώς και δημιουργία Τομέα ΕΚΑΒ Πάργας-</w:t>
      </w:r>
      <w:proofErr w:type="spellStart"/>
      <w:r>
        <w:rPr>
          <w:rFonts w:eastAsia="Times New Roman" w:cs="Times New Roman"/>
          <w:szCs w:val="24"/>
        </w:rPr>
        <w:t>Καναλακίου</w:t>
      </w:r>
      <w:proofErr w:type="spellEnd"/>
      <w:r>
        <w:rPr>
          <w:rFonts w:eastAsia="Times New Roman" w:cs="Times New Roman"/>
          <w:szCs w:val="24"/>
        </w:rPr>
        <w:t xml:space="preserve">. </w:t>
      </w:r>
    </w:p>
    <w:p w14:paraId="311BE70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Ο κ. Μπάρκας έχει τον λόγο για δύο λεπτά.</w:t>
      </w:r>
    </w:p>
    <w:p w14:paraId="311BE70A"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Ευχαριστώ πολύ, κύριε Πρόεδρε. </w:t>
      </w:r>
    </w:p>
    <w:p w14:paraId="311BE70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από αυτό </w:t>
      </w:r>
      <w:r>
        <w:rPr>
          <w:rFonts w:eastAsia="Times New Roman" w:cs="Times New Roman"/>
          <w:szCs w:val="24"/>
        </w:rPr>
        <w:t>το Βήμα θέλω να τονίσω ότι την τελευταία διετία</w:t>
      </w:r>
      <w:r>
        <w:rPr>
          <w:rFonts w:eastAsia="Times New Roman" w:cs="Times New Roman"/>
          <w:szCs w:val="24"/>
        </w:rPr>
        <w:t>,</w:t>
      </w:r>
      <w:r>
        <w:rPr>
          <w:rFonts w:eastAsia="Times New Roman" w:cs="Times New Roman"/>
          <w:szCs w:val="24"/>
        </w:rPr>
        <w:t xml:space="preserve"> η ηγεσία του Υπουργείου Υγείας έχει τονώσει την καρδιά του συστήματος υγείας στο Νομό Πρέβεζας</w:t>
      </w:r>
      <w:r>
        <w:rPr>
          <w:rFonts w:eastAsia="Times New Roman" w:cs="Times New Roman"/>
          <w:szCs w:val="24"/>
        </w:rPr>
        <w:t>,</w:t>
      </w:r>
      <w:r>
        <w:rPr>
          <w:rFonts w:eastAsia="Times New Roman" w:cs="Times New Roman"/>
          <w:szCs w:val="24"/>
        </w:rPr>
        <w:t xml:space="preserve"> που είναι το </w:t>
      </w:r>
      <w:r>
        <w:rPr>
          <w:rFonts w:eastAsia="Times New Roman" w:cs="Times New Roman"/>
          <w:szCs w:val="24"/>
        </w:rPr>
        <w:t>νοσοκομείο</w:t>
      </w:r>
      <w:r>
        <w:rPr>
          <w:rFonts w:eastAsia="Times New Roman" w:cs="Times New Roman"/>
          <w:szCs w:val="24"/>
        </w:rPr>
        <w:t>. Η συστηματική προσπάθεια του Υπουργείου Υγείας για τη στήριξη και την αναβάθμιση του δ</w:t>
      </w:r>
      <w:r>
        <w:rPr>
          <w:rFonts w:eastAsia="Times New Roman" w:cs="Times New Roman"/>
          <w:szCs w:val="24"/>
        </w:rPr>
        <w:t>ημοσίου συστήματος υγείας του Νομού Πρέβεζας έχει φέρει πάρα πολύ σημαντικά αποτελέσματα, καθώς η ενίσχυση του Γενικού Νομαρχιακού Νοσοκομείου Πρέβεζας σε προσωπικό, ιατρικό, νοσηλευτικό και διοικητικό, έχει ξεπεράσει τις αναμενόμενες προβλέψεις, είναι πάρ</w:t>
      </w:r>
      <w:r>
        <w:rPr>
          <w:rFonts w:eastAsia="Times New Roman" w:cs="Times New Roman"/>
          <w:szCs w:val="24"/>
        </w:rPr>
        <w:t>α πολύ σημαντικές και βελτίωσαν το επίπεδο των παρεχόμενων δημόσιων και δωρεάν υπηρεσιών υγείας για όλους τους πολίτες του Νομού Πρέβεζας, αλλά και της ευρύτερης περιοχής.</w:t>
      </w:r>
    </w:p>
    <w:p w14:paraId="311BE70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σημαντικές ελλείψεις στα </w:t>
      </w:r>
      <w:r>
        <w:rPr>
          <w:rFonts w:eastAsia="Times New Roman" w:cs="Times New Roman"/>
          <w:szCs w:val="24"/>
        </w:rPr>
        <w:t>κέντρα υγείας</w:t>
      </w:r>
      <w:r>
        <w:rPr>
          <w:rFonts w:eastAsia="Times New Roman" w:cs="Times New Roman"/>
          <w:szCs w:val="24"/>
        </w:rPr>
        <w:t>, κυρίως σε ιατρικό προ</w:t>
      </w:r>
      <w:r>
        <w:rPr>
          <w:rFonts w:eastAsia="Times New Roman" w:cs="Times New Roman"/>
          <w:szCs w:val="24"/>
        </w:rPr>
        <w:t xml:space="preserve">σωπικό παρουσιάζονται στον Νομό της Πρέβεζας. Η εικόνα των </w:t>
      </w:r>
      <w:r>
        <w:rPr>
          <w:rFonts w:eastAsia="Times New Roman" w:cs="Times New Roman"/>
          <w:szCs w:val="24"/>
        </w:rPr>
        <w:t>κέντρων υγείας</w:t>
      </w:r>
      <w:r>
        <w:rPr>
          <w:rFonts w:eastAsia="Times New Roman" w:cs="Times New Roman"/>
          <w:szCs w:val="24"/>
        </w:rPr>
        <w:t xml:space="preserve"> του Νομού </w:t>
      </w:r>
      <w:r>
        <w:rPr>
          <w:rFonts w:eastAsia="Times New Roman" w:cs="Times New Roman"/>
          <w:szCs w:val="24"/>
        </w:rPr>
        <w:lastRenderedPageBreak/>
        <w:t xml:space="preserve">Πρέβεζας δεν είναι αυτή που αντιστοιχεί στις ανάγκες των πολιτών του </w:t>
      </w:r>
      <w:r>
        <w:rPr>
          <w:rFonts w:eastAsia="Times New Roman" w:cs="Times New Roman"/>
          <w:szCs w:val="24"/>
        </w:rPr>
        <w:t>νομού</w:t>
      </w:r>
      <w:r>
        <w:rPr>
          <w:rFonts w:eastAsia="Times New Roman" w:cs="Times New Roman"/>
          <w:szCs w:val="24"/>
        </w:rPr>
        <w:t xml:space="preserve">. Ειδικότερα τα δύο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Πάργας και </w:t>
      </w:r>
      <w:proofErr w:type="spellStart"/>
      <w:r>
        <w:rPr>
          <w:rFonts w:eastAsia="Times New Roman" w:cs="Times New Roman"/>
          <w:szCs w:val="24"/>
        </w:rPr>
        <w:t>Καναλακίου</w:t>
      </w:r>
      <w:proofErr w:type="spellEnd"/>
      <w:r>
        <w:rPr>
          <w:rFonts w:eastAsia="Times New Roman" w:cs="Times New Roman"/>
          <w:szCs w:val="24"/>
        </w:rPr>
        <w:t>, αντιμετωπίζουν οξύτατα προβλήματα στελέχ</w:t>
      </w:r>
      <w:r>
        <w:rPr>
          <w:rFonts w:eastAsia="Times New Roman" w:cs="Times New Roman"/>
          <w:szCs w:val="24"/>
        </w:rPr>
        <w:t xml:space="preserve">ωσης σε ιατρικό κυρίως προσωπικό, όπως είπα και πριν, με συνέπεια να μην είναι εφικτή η καθημερινή και ασφαλής εφημέρευσή τους σε εικοσιτετράωρη βάση. Δυστυχώς, τα </w:t>
      </w:r>
      <w:r>
        <w:rPr>
          <w:rFonts w:eastAsia="Times New Roman" w:cs="Times New Roman"/>
          <w:szCs w:val="24"/>
        </w:rPr>
        <w:t>κέντρα υγείας</w:t>
      </w:r>
      <w:r>
        <w:rPr>
          <w:rFonts w:eastAsia="Times New Roman" w:cs="Times New Roman"/>
          <w:szCs w:val="24"/>
        </w:rPr>
        <w:t xml:space="preserve"> εφημερεύουν δεκαπέντε μέρες τον μήνα εναλλάξ το ένα με το άλλο.</w:t>
      </w:r>
    </w:p>
    <w:p w14:paraId="311BE70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Σ’ αυτό το πλα</w:t>
      </w:r>
      <w:r>
        <w:rPr>
          <w:rFonts w:eastAsia="Times New Roman" w:cs="Times New Roman"/>
          <w:szCs w:val="24"/>
        </w:rPr>
        <w:t>ίσιο</w:t>
      </w:r>
      <w:r>
        <w:rPr>
          <w:rFonts w:eastAsia="Times New Roman" w:cs="Times New Roman"/>
          <w:szCs w:val="24"/>
        </w:rPr>
        <w:t>,</w:t>
      </w:r>
      <w:r>
        <w:rPr>
          <w:rFonts w:eastAsia="Times New Roman" w:cs="Times New Roman"/>
          <w:szCs w:val="24"/>
        </w:rPr>
        <w:t xml:space="preserve"> ένα από τα πάγια αιτήματα της τοπικής κοινωνίας είναι η δημιουργία Τομέα ΕΚΑΒ στην εν λόγω περιοχή, λόγω της γεωγραφικής, συγκοινωνιακής και τουριστικής ιδιαιτερότητας του Δήμου Πάργας. Σημειώνεται ότι ο Δήμος Πάργας αποτελεί τον δυναμικότερο τουριστ</w:t>
      </w:r>
      <w:r>
        <w:rPr>
          <w:rFonts w:eastAsia="Times New Roman" w:cs="Times New Roman"/>
          <w:szCs w:val="24"/>
        </w:rPr>
        <w:t xml:space="preserve">ικό προορισμό της Ηπείρου και τον δεύτερο δυναμικότερο προορισμό –αναλογικά- της χώρας. </w:t>
      </w:r>
    </w:p>
    <w:p w14:paraId="311BE70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Ήδη, η </w:t>
      </w:r>
      <w:r>
        <w:rPr>
          <w:rFonts w:eastAsia="Times New Roman" w:cs="Times New Roman"/>
          <w:szCs w:val="24"/>
        </w:rPr>
        <w:t xml:space="preserve">διοίκηση </w:t>
      </w:r>
      <w:r>
        <w:rPr>
          <w:rFonts w:eastAsia="Times New Roman" w:cs="Times New Roman"/>
          <w:szCs w:val="24"/>
        </w:rPr>
        <w:t>του ΕΚΑΒ της 7ης</w:t>
      </w:r>
      <w:r>
        <w:rPr>
          <w:rFonts w:eastAsia="Times New Roman" w:cs="Times New Roman"/>
          <w:szCs w:val="24"/>
          <w:vertAlign w:val="superscript"/>
        </w:rPr>
        <w:t xml:space="preserve"> </w:t>
      </w:r>
      <w:r>
        <w:rPr>
          <w:rFonts w:eastAsia="Times New Roman" w:cs="Times New Roman"/>
          <w:szCs w:val="24"/>
        </w:rPr>
        <w:t>π</w:t>
      </w:r>
      <w:r>
        <w:rPr>
          <w:rFonts w:eastAsia="Times New Roman" w:cs="Times New Roman"/>
          <w:szCs w:val="24"/>
        </w:rPr>
        <w:t>εριφέρειας έχει αποφασίσει την δημιουργία Τομέα ΕΚΑΒ Πάργας-</w:t>
      </w:r>
      <w:proofErr w:type="spellStart"/>
      <w:r>
        <w:rPr>
          <w:rFonts w:eastAsia="Times New Roman" w:cs="Times New Roman"/>
          <w:szCs w:val="24"/>
        </w:rPr>
        <w:t>Καναλακίου</w:t>
      </w:r>
      <w:proofErr w:type="spellEnd"/>
      <w:r>
        <w:rPr>
          <w:rFonts w:eastAsia="Times New Roman" w:cs="Times New Roman"/>
          <w:szCs w:val="24"/>
        </w:rPr>
        <w:t xml:space="preserve"> στη θέση </w:t>
      </w:r>
      <w:proofErr w:type="spellStart"/>
      <w:r>
        <w:rPr>
          <w:rFonts w:eastAsia="Times New Roman" w:cs="Times New Roman"/>
          <w:szCs w:val="24"/>
        </w:rPr>
        <w:t>Μεσοπόταμος</w:t>
      </w:r>
      <w:proofErr w:type="spellEnd"/>
      <w:r>
        <w:rPr>
          <w:rFonts w:eastAsia="Times New Roman" w:cs="Times New Roman"/>
          <w:szCs w:val="24"/>
        </w:rPr>
        <w:t xml:space="preserve">. Είναι η ενδιάμεση θέση, μεταξύ των δύο </w:t>
      </w:r>
      <w:r>
        <w:rPr>
          <w:rFonts w:eastAsia="Times New Roman" w:cs="Times New Roman"/>
          <w:szCs w:val="24"/>
        </w:rPr>
        <w:t>π</w:t>
      </w:r>
      <w:r>
        <w:rPr>
          <w:rFonts w:eastAsia="Times New Roman" w:cs="Times New Roman"/>
          <w:szCs w:val="24"/>
        </w:rPr>
        <w:t xml:space="preserve">ρωτευουσών </w:t>
      </w:r>
      <w:r>
        <w:rPr>
          <w:rFonts w:eastAsia="Times New Roman" w:cs="Times New Roman"/>
          <w:szCs w:val="24"/>
        </w:rPr>
        <w:t>των δύο Νομών της Πρέβεζας και της Θεσπρωτίας. Είναι το ενδιάμεσο αυτής της διαδρομής, για την αναβάθ</w:t>
      </w:r>
      <w:r>
        <w:rPr>
          <w:rFonts w:eastAsia="Times New Roman" w:cs="Times New Roman"/>
          <w:szCs w:val="24"/>
        </w:rPr>
        <w:lastRenderedPageBreak/>
        <w:t xml:space="preserve">μιση της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του τομέα ευθύνης της. Ενώ ο Δήμος Πάργας έχει αποφασίσει τη δωρεάν παραχώρηση του ακινήτου του Κ</w:t>
      </w:r>
      <w:r>
        <w:rPr>
          <w:rFonts w:eastAsia="Times New Roman" w:cs="Times New Roman"/>
          <w:szCs w:val="24"/>
        </w:rPr>
        <w:t xml:space="preserve">οινοτικού Γραφείου της τοπικής κοινότητας </w:t>
      </w:r>
      <w:proofErr w:type="spellStart"/>
      <w:r>
        <w:rPr>
          <w:rFonts w:eastAsia="Times New Roman" w:cs="Times New Roman"/>
          <w:szCs w:val="24"/>
        </w:rPr>
        <w:t>Μεσοποτάμου</w:t>
      </w:r>
      <w:proofErr w:type="spellEnd"/>
      <w:r>
        <w:rPr>
          <w:rFonts w:eastAsia="Times New Roman" w:cs="Times New Roman"/>
          <w:szCs w:val="24"/>
        </w:rPr>
        <w:t xml:space="preserve"> για την εγκατάσταση του ΕΚΑΒ του εν λόγω τομέα. </w:t>
      </w:r>
    </w:p>
    <w:p w14:paraId="311BE70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Μετά τα παραπάνω, ερωτάσθε, κύριε Υπουργέ: Πρώτον, σε ποιες ενέργειες θα προβεί το Υπουργείο, προκειμένου τα δυο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 xml:space="preserve">Πάργας και </w:t>
      </w:r>
      <w:proofErr w:type="spellStart"/>
      <w:r>
        <w:rPr>
          <w:rFonts w:eastAsia="Times New Roman" w:cs="Times New Roman"/>
          <w:szCs w:val="24"/>
        </w:rPr>
        <w:t>Καναλακίου</w:t>
      </w:r>
      <w:proofErr w:type="spellEnd"/>
      <w:r>
        <w:rPr>
          <w:rFonts w:eastAsia="Times New Roman" w:cs="Times New Roman"/>
          <w:szCs w:val="24"/>
        </w:rPr>
        <w:t xml:space="preserve"> να ε</w:t>
      </w:r>
      <w:r>
        <w:rPr>
          <w:rFonts w:eastAsia="Times New Roman" w:cs="Times New Roman"/>
          <w:szCs w:val="24"/>
        </w:rPr>
        <w:t>φημερεύουν καθημερινά, σε εικοσιτετράωρη βάση και να παρέχουν ποιοτικές υπηρεσίες υγείας στους πολίτες και στους επισκέπτες του Δήμου Πάργας;</w:t>
      </w:r>
    </w:p>
    <w:p w14:paraId="311BE71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Δεύτερον, ποιο είναι το χρονοδιάγραμμα του Υπουργείου για την υλοποίηση του τομέα ΕΚΑΒ;</w:t>
      </w:r>
    </w:p>
    <w:p w14:paraId="311BE71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Ευχαριστώ πολύ.</w:t>
      </w:r>
    </w:p>
    <w:p w14:paraId="311BE712" w14:textId="77777777" w:rsidR="003F1A9B" w:rsidRDefault="0091327C">
      <w:pPr>
        <w:spacing w:line="600" w:lineRule="auto"/>
        <w:ind w:firstLine="720"/>
        <w:jc w:val="both"/>
        <w:rPr>
          <w:rFonts w:eastAsia="Times New Roman"/>
          <w:bCs/>
          <w:szCs w:val="24"/>
        </w:rPr>
      </w:pPr>
      <w:r>
        <w:rPr>
          <w:rFonts w:eastAsia="Times New Roman"/>
          <w:b/>
          <w:bCs/>
          <w:szCs w:val="24"/>
        </w:rPr>
        <w:t>ΠΡΟΕΔΡΕΥΩΝ</w:t>
      </w:r>
      <w:r>
        <w:rPr>
          <w:rFonts w:eastAsia="Times New Roman"/>
          <w:b/>
          <w:bCs/>
          <w:szCs w:val="24"/>
        </w:rPr>
        <w:t xml:space="preserve"> (Δημήτριος Καμμένος):</w:t>
      </w:r>
      <w:r>
        <w:rPr>
          <w:rFonts w:eastAsia="Times New Roman"/>
          <w:bCs/>
          <w:szCs w:val="24"/>
        </w:rPr>
        <w:t xml:space="preserve"> Ευχαριστώ πολύ, κύριε συνάδελφε.</w:t>
      </w:r>
    </w:p>
    <w:p w14:paraId="311BE713" w14:textId="77777777" w:rsidR="003F1A9B" w:rsidRDefault="0091327C">
      <w:pPr>
        <w:spacing w:line="600" w:lineRule="auto"/>
        <w:ind w:firstLine="720"/>
        <w:jc w:val="both"/>
        <w:rPr>
          <w:rFonts w:eastAsia="Times New Roman"/>
          <w:bCs/>
          <w:szCs w:val="24"/>
        </w:rPr>
      </w:pPr>
      <w:r>
        <w:rPr>
          <w:rFonts w:eastAsia="Times New Roman"/>
          <w:bCs/>
          <w:szCs w:val="24"/>
        </w:rPr>
        <w:t xml:space="preserve">Κύριε Υπουργέ, έχετε τον λόγο για τρία λεπτά, για να </w:t>
      </w:r>
      <w:proofErr w:type="spellStart"/>
      <w:r>
        <w:rPr>
          <w:rFonts w:eastAsia="Times New Roman"/>
          <w:bCs/>
          <w:szCs w:val="24"/>
        </w:rPr>
        <w:t>πρωτολογήσετε</w:t>
      </w:r>
      <w:proofErr w:type="spellEnd"/>
      <w:r>
        <w:rPr>
          <w:rFonts w:eastAsia="Times New Roman"/>
          <w:bCs/>
          <w:szCs w:val="24"/>
        </w:rPr>
        <w:t>.</w:t>
      </w:r>
    </w:p>
    <w:p w14:paraId="311BE714" w14:textId="77777777" w:rsidR="003F1A9B" w:rsidRDefault="0091327C">
      <w:pPr>
        <w:spacing w:line="600" w:lineRule="auto"/>
        <w:ind w:firstLine="720"/>
        <w:jc w:val="both"/>
        <w:rPr>
          <w:rFonts w:eastAsia="Times New Roman"/>
          <w:bCs/>
          <w:szCs w:val="24"/>
        </w:rPr>
      </w:pPr>
      <w:r>
        <w:rPr>
          <w:rFonts w:eastAsia="Times New Roman"/>
          <w:b/>
          <w:bCs/>
          <w:szCs w:val="24"/>
        </w:rPr>
        <w:lastRenderedPageBreak/>
        <w:t xml:space="preserve">ΑΝΔΡΕΑΣ ΞΑΝΘΟΣ (Υπουργός Υγείας): </w:t>
      </w:r>
      <w:r>
        <w:rPr>
          <w:rFonts w:eastAsia="Times New Roman"/>
          <w:bCs/>
          <w:szCs w:val="24"/>
        </w:rPr>
        <w:t>Αγαπητέ συνάδελφε, σωστά, νομίζω, επισημάνατε το γεγονός ότι την προηγούμενη διετία έγινε μια πολύ</w:t>
      </w:r>
      <w:r>
        <w:rPr>
          <w:rFonts w:eastAsia="Times New Roman"/>
          <w:bCs/>
          <w:szCs w:val="24"/>
        </w:rPr>
        <w:t xml:space="preserve"> συστηματική προσπάθεια να καλυφθούν οι πιο επείγουσες ανάγκες, κατ</w:t>
      </w:r>
      <w:r>
        <w:rPr>
          <w:rFonts w:eastAsia="Times New Roman"/>
          <w:bCs/>
          <w:szCs w:val="24"/>
        </w:rPr>
        <w:t>’</w:t>
      </w:r>
      <w:r>
        <w:rPr>
          <w:rFonts w:eastAsia="Times New Roman"/>
          <w:bCs/>
          <w:szCs w:val="24"/>
        </w:rPr>
        <w:t xml:space="preserve"> </w:t>
      </w:r>
      <w:r>
        <w:rPr>
          <w:rFonts w:eastAsia="Times New Roman"/>
          <w:bCs/>
          <w:szCs w:val="24"/>
        </w:rPr>
        <w:t>αρχάς, των δημόσιων νοσοκομείων της χώρας, να αποτρέψουμε τη λειτουργική κατάρρευση του όλου συστήματος και θεωρώ ότι πλέον</w:t>
      </w:r>
      <w:r>
        <w:rPr>
          <w:rFonts w:eastAsia="Times New Roman"/>
          <w:bCs/>
          <w:szCs w:val="24"/>
        </w:rPr>
        <w:t>,</w:t>
      </w:r>
      <w:r>
        <w:rPr>
          <w:rFonts w:eastAsia="Times New Roman"/>
          <w:bCs/>
          <w:szCs w:val="24"/>
        </w:rPr>
        <w:t xml:space="preserve"> αυτό έχει επιτευχθεί και ήδη αναγνωρίζεται και από το προσωπικ</w:t>
      </w:r>
      <w:r>
        <w:rPr>
          <w:rFonts w:eastAsia="Times New Roman"/>
          <w:bCs/>
          <w:szCs w:val="24"/>
        </w:rPr>
        <w:t>ό του συστήματος υγείας, αλλά κυρίως από τους πολίτες, ότι δηλαδή σιγά-σιγά υπάρχει μια σταθεροποιημένη και διαρκώς βελτιούμενη λειτουργία των δημόσιων νοσοκομείων.</w:t>
      </w:r>
    </w:p>
    <w:p w14:paraId="311BE715" w14:textId="77777777" w:rsidR="003F1A9B" w:rsidRDefault="0091327C">
      <w:pPr>
        <w:spacing w:line="600" w:lineRule="auto"/>
        <w:ind w:firstLine="720"/>
        <w:jc w:val="both"/>
        <w:rPr>
          <w:rFonts w:eastAsia="Times New Roman"/>
          <w:bCs/>
          <w:szCs w:val="24"/>
        </w:rPr>
      </w:pPr>
      <w:r>
        <w:rPr>
          <w:rFonts w:eastAsia="Times New Roman"/>
          <w:bCs/>
          <w:szCs w:val="24"/>
        </w:rPr>
        <w:t xml:space="preserve">Αυτό </w:t>
      </w:r>
      <w:r>
        <w:rPr>
          <w:rFonts w:eastAsia="Times New Roman"/>
          <w:bCs/>
          <w:szCs w:val="24"/>
        </w:rPr>
        <w:t xml:space="preserve">ακριβώς </w:t>
      </w:r>
      <w:r>
        <w:rPr>
          <w:rFonts w:eastAsia="Times New Roman"/>
          <w:bCs/>
          <w:szCs w:val="24"/>
        </w:rPr>
        <w:t>συνέβη και στη δική σας περιοχή. Σε μεγάλο βαθμό</w:t>
      </w:r>
      <w:r>
        <w:rPr>
          <w:rFonts w:eastAsia="Times New Roman"/>
          <w:bCs/>
          <w:szCs w:val="24"/>
        </w:rPr>
        <w:t>,</w:t>
      </w:r>
      <w:r>
        <w:rPr>
          <w:rFonts w:eastAsia="Times New Roman"/>
          <w:bCs/>
          <w:szCs w:val="24"/>
        </w:rPr>
        <w:t xml:space="preserve"> ο βασικός λόγος</w:t>
      </w:r>
      <w:r>
        <w:rPr>
          <w:rFonts w:eastAsia="Times New Roman"/>
          <w:bCs/>
          <w:szCs w:val="24"/>
        </w:rPr>
        <w:t>,</w:t>
      </w:r>
      <w:r>
        <w:rPr>
          <w:rFonts w:eastAsia="Times New Roman"/>
          <w:bCs/>
          <w:szCs w:val="24"/>
        </w:rPr>
        <w:t xml:space="preserve"> που υπάρχει</w:t>
      </w:r>
      <w:r>
        <w:rPr>
          <w:rFonts w:eastAsia="Times New Roman"/>
          <w:bCs/>
          <w:szCs w:val="24"/>
        </w:rPr>
        <w:t xml:space="preserve"> μια </w:t>
      </w:r>
      <w:proofErr w:type="spellStart"/>
      <w:r>
        <w:rPr>
          <w:rFonts w:eastAsia="Times New Roman"/>
          <w:bCs/>
          <w:szCs w:val="24"/>
        </w:rPr>
        <w:t>παρατεινόμενη</w:t>
      </w:r>
      <w:proofErr w:type="spellEnd"/>
      <w:r>
        <w:rPr>
          <w:rFonts w:eastAsia="Times New Roman"/>
          <w:bCs/>
          <w:szCs w:val="24"/>
        </w:rPr>
        <w:t xml:space="preserve"> δυσκολία να μπουν αυτά τα δύο </w:t>
      </w:r>
      <w:r>
        <w:rPr>
          <w:rFonts w:eastAsia="Times New Roman"/>
          <w:bCs/>
          <w:szCs w:val="24"/>
        </w:rPr>
        <w:t>κέντρα υγείας</w:t>
      </w:r>
      <w:r>
        <w:rPr>
          <w:rFonts w:eastAsia="Times New Roman"/>
          <w:bCs/>
          <w:szCs w:val="24"/>
        </w:rPr>
        <w:t xml:space="preserve"> σε εικοσιτετράωρη καθημερινή εφημερία οφείλεται κυρίως στο γεγονός ότι ένα μέρος από το ιατρικό προσωπικό τους, το οποίο είναι ούτως ή άλλως πολύ ελλιπές, καλύπτει ανάγκες εφημερίας του </w:t>
      </w:r>
      <w:r>
        <w:rPr>
          <w:rFonts w:eastAsia="Times New Roman"/>
          <w:bCs/>
          <w:szCs w:val="24"/>
        </w:rPr>
        <w:t>νοσοκομ</w:t>
      </w:r>
      <w:r>
        <w:rPr>
          <w:rFonts w:eastAsia="Times New Roman"/>
          <w:bCs/>
          <w:szCs w:val="24"/>
        </w:rPr>
        <w:t>είου</w:t>
      </w:r>
      <w:r>
        <w:rPr>
          <w:rFonts w:eastAsia="Times New Roman"/>
          <w:bCs/>
          <w:szCs w:val="24"/>
        </w:rPr>
        <w:t>, και στο τμήμα επειγόντων περιστατικών και στην παθολογική κλινική.</w:t>
      </w:r>
    </w:p>
    <w:p w14:paraId="311BE716" w14:textId="77777777" w:rsidR="003F1A9B" w:rsidRDefault="0091327C">
      <w:pPr>
        <w:spacing w:line="600" w:lineRule="auto"/>
        <w:ind w:firstLine="720"/>
        <w:jc w:val="both"/>
        <w:rPr>
          <w:rFonts w:eastAsia="Times New Roman"/>
          <w:bCs/>
          <w:szCs w:val="24"/>
        </w:rPr>
      </w:pPr>
      <w:r>
        <w:rPr>
          <w:rFonts w:eastAsia="Times New Roman"/>
          <w:bCs/>
          <w:szCs w:val="24"/>
        </w:rPr>
        <w:t xml:space="preserve">Όντως, είναι </w:t>
      </w:r>
      <w:proofErr w:type="spellStart"/>
      <w:r>
        <w:rPr>
          <w:rFonts w:eastAsia="Times New Roman"/>
          <w:bCs/>
          <w:szCs w:val="24"/>
        </w:rPr>
        <w:t>υποστελεχωμένα</w:t>
      </w:r>
      <w:proofErr w:type="spellEnd"/>
      <w:r>
        <w:rPr>
          <w:rFonts w:eastAsia="Times New Roman"/>
          <w:bCs/>
          <w:szCs w:val="24"/>
        </w:rPr>
        <w:t xml:space="preserve"> αυτά τα δυο </w:t>
      </w:r>
      <w:r>
        <w:rPr>
          <w:rFonts w:eastAsia="Times New Roman"/>
          <w:bCs/>
          <w:szCs w:val="24"/>
        </w:rPr>
        <w:t xml:space="preserve">κέντρα υγείας </w:t>
      </w:r>
      <w:r>
        <w:rPr>
          <w:rFonts w:eastAsia="Times New Roman"/>
          <w:bCs/>
          <w:szCs w:val="24"/>
        </w:rPr>
        <w:t xml:space="preserve">από την άποψη του ιατρικού δυναμικού. Υπάρχουν κενά ακόμα </w:t>
      </w:r>
      <w:r>
        <w:rPr>
          <w:rFonts w:eastAsia="Times New Roman"/>
          <w:bCs/>
          <w:szCs w:val="24"/>
        </w:rPr>
        <w:lastRenderedPageBreak/>
        <w:t>και αγροτικά ιατρεία, όπου δυστυχώς</w:t>
      </w:r>
      <w:r>
        <w:rPr>
          <w:rFonts w:eastAsia="Times New Roman"/>
          <w:bCs/>
          <w:szCs w:val="24"/>
        </w:rPr>
        <w:t>,</w:t>
      </w:r>
      <w:r>
        <w:rPr>
          <w:rFonts w:eastAsia="Times New Roman"/>
          <w:bCs/>
          <w:szCs w:val="24"/>
        </w:rPr>
        <w:t xml:space="preserve"> παρά τις προσπάθειες που έχουμε κά</w:t>
      </w:r>
      <w:r>
        <w:rPr>
          <w:rFonts w:eastAsia="Times New Roman"/>
          <w:bCs/>
          <w:szCs w:val="24"/>
        </w:rPr>
        <w:t>νει και παρά το ότι έχουμε δώσει επιπλέον οικονομικά κίνητρα σε πάρα πολλά περιφερειακά ιατρεία στη χώρα, αυτή είναι μια πραγματική δυσκολία</w:t>
      </w:r>
      <w:r>
        <w:rPr>
          <w:rFonts w:eastAsia="Times New Roman"/>
          <w:bCs/>
          <w:szCs w:val="24"/>
        </w:rPr>
        <w:t>,</w:t>
      </w:r>
      <w:r>
        <w:rPr>
          <w:rFonts w:eastAsia="Times New Roman"/>
          <w:bCs/>
          <w:szCs w:val="24"/>
        </w:rPr>
        <w:t xml:space="preserve"> που έχουμε ως σύστημα υγείας. Δεν καλύπτονται δηλαδή όλες οι ανάγκες και δεν μπορούν να αντιμετωπιστούν τα προβλήμ</w:t>
      </w:r>
      <w:r>
        <w:rPr>
          <w:rFonts w:eastAsia="Times New Roman"/>
          <w:bCs/>
          <w:szCs w:val="24"/>
        </w:rPr>
        <w:t>ατα που υπάρχουν, ιδιαίτερα στις νησιωτικές και δυσπρόσιτες περιοχές. Σε μεγάλο βαθμό</w:t>
      </w:r>
      <w:r>
        <w:rPr>
          <w:rFonts w:eastAsia="Times New Roman"/>
          <w:bCs/>
          <w:szCs w:val="24"/>
        </w:rPr>
        <w:t>,</w:t>
      </w:r>
      <w:r>
        <w:rPr>
          <w:rFonts w:eastAsia="Times New Roman"/>
          <w:bCs/>
          <w:szCs w:val="24"/>
        </w:rPr>
        <w:t xml:space="preserve"> αυτό οφείλεται και στο μεγάλο ρεύμα της επιστημονικής μετανάστευσης των τελευταίων χρόνων, που έχει αποστερήσει τη χώρα μας από γιατρούς, ειδικά νέους γιατρούς.</w:t>
      </w:r>
    </w:p>
    <w:p w14:paraId="311BE717" w14:textId="77777777" w:rsidR="003F1A9B" w:rsidRDefault="0091327C">
      <w:pPr>
        <w:spacing w:line="600" w:lineRule="auto"/>
        <w:ind w:firstLine="720"/>
        <w:jc w:val="both"/>
        <w:rPr>
          <w:rFonts w:eastAsia="Times New Roman"/>
          <w:bCs/>
          <w:szCs w:val="24"/>
        </w:rPr>
      </w:pPr>
      <w:r>
        <w:rPr>
          <w:rFonts w:eastAsia="Times New Roman"/>
          <w:bCs/>
          <w:szCs w:val="24"/>
        </w:rPr>
        <w:t>Τι κάνου</w:t>
      </w:r>
      <w:r>
        <w:rPr>
          <w:rFonts w:eastAsia="Times New Roman"/>
          <w:bCs/>
          <w:szCs w:val="24"/>
        </w:rPr>
        <w:t xml:space="preserve">με αυτή την περίοδο; Πρώτον, διασφαλίζουμε ότι η εναλλάξ εφημερία λειτουργεί και στο Κέντρο Υγείας Πάργας καλύπτονται είκοσι δύο μέρες το μήνα κυρίως με μετακινήσεις από γειτονικές δομές του συστήματος υγείας. Άρα, η </w:t>
      </w:r>
      <w:r>
        <w:rPr>
          <w:rFonts w:eastAsia="Times New Roman"/>
          <w:bCs/>
          <w:szCs w:val="24"/>
        </w:rPr>
        <w:t>υγειονομική περιφέρεια</w:t>
      </w:r>
      <w:r>
        <w:rPr>
          <w:rFonts w:eastAsia="Times New Roman"/>
          <w:bCs/>
          <w:szCs w:val="24"/>
        </w:rPr>
        <w:t xml:space="preserve"> έχει διασφαλίσει</w:t>
      </w:r>
      <w:r>
        <w:rPr>
          <w:rFonts w:eastAsia="Times New Roman"/>
          <w:bCs/>
          <w:szCs w:val="24"/>
        </w:rPr>
        <w:t xml:space="preserve"> ότι ειδικά σ’ αυτήν την περιοχή, που όντως την καλοκαιρινή περίοδο δέχεται πολύ μεγάλο όγκο επισκεπτών και άρα αυξάνεται και η ζήτηση υπηρεσιών υγείας, μετακινούνται από το ΠΕΔΥ Ιωαννίνων, το Κέντρο Υγείας </w:t>
      </w:r>
      <w:proofErr w:type="spellStart"/>
      <w:r>
        <w:rPr>
          <w:rFonts w:eastAsia="Times New Roman"/>
          <w:bCs/>
          <w:szCs w:val="24"/>
        </w:rPr>
        <w:t>Μαργαριτίου</w:t>
      </w:r>
      <w:proofErr w:type="spellEnd"/>
      <w:r>
        <w:rPr>
          <w:rFonts w:eastAsia="Times New Roman"/>
          <w:bCs/>
          <w:szCs w:val="24"/>
        </w:rPr>
        <w:t xml:space="preserve"> και το Κέντρο Υγείας Θεσπρωτικού γιατ</w:t>
      </w:r>
      <w:r>
        <w:rPr>
          <w:rFonts w:eastAsia="Times New Roman"/>
          <w:bCs/>
          <w:szCs w:val="24"/>
        </w:rPr>
        <w:t>ροί οι οποίοι εκ περιτρο</w:t>
      </w:r>
      <w:r>
        <w:rPr>
          <w:rFonts w:eastAsia="Times New Roman"/>
          <w:bCs/>
          <w:szCs w:val="24"/>
        </w:rPr>
        <w:lastRenderedPageBreak/>
        <w:t xml:space="preserve">πής συμβάλλουν στην εικοσιτετράωρη εφημερία του </w:t>
      </w:r>
      <w:r>
        <w:rPr>
          <w:rFonts w:eastAsia="Times New Roman"/>
          <w:bCs/>
          <w:szCs w:val="24"/>
        </w:rPr>
        <w:t>κέντρου υγείας</w:t>
      </w:r>
      <w:r>
        <w:rPr>
          <w:rFonts w:eastAsia="Times New Roman"/>
          <w:bCs/>
          <w:szCs w:val="24"/>
        </w:rPr>
        <w:t xml:space="preserve"> είκοσι δύο μέρες το μήνα, καλύπτοντας κατ</w:t>
      </w:r>
      <w:r>
        <w:rPr>
          <w:rFonts w:eastAsia="Times New Roman"/>
          <w:bCs/>
          <w:szCs w:val="24"/>
        </w:rPr>
        <w:t xml:space="preserve">’ </w:t>
      </w:r>
      <w:r>
        <w:rPr>
          <w:rFonts w:eastAsia="Times New Roman"/>
          <w:bCs/>
          <w:szCs w:val="24"/>
        </w:rPr>
        <w:t xml:space="preserve">αρχάς όλα τα τριήμερα, όπου υπάρχει το </w:t>
      </w:r>
      <w:r>
        <w:rPr>
          <w:rFonts w:eastAsia="Times New Roman"/>
          <w:bCs/>
          <w:szCs w:val="24"/>
          <w:lang w:val="en-US"/>
        </w:rPr>
        <w:t>peak</w:t>
      </w:r>
      <w:r>
        <w:rPr>
          <w:rFonts w:eastAsia="Times New Roman"/>
          <w:bCs/>
          <w:szCs w:val="24"/>
        </w:rPr>
        <w:t xml:space="preserve"> της τουριστικής κίνησης, αλλά και κάποιες από τις υπόλοιπες μέρες. Αντίστοιχα, γίν</w:t>
      </w:r>
      <w:r>
        <w:rPr>
          <w:rFonts w:eastAsia="Times New Roman"/>
          <w:bCs/>
          <w:szCs w:val="24"/>
        </w:rPr>
        <w:t xml:space="preserve">εται και στο Κέντρο Υγείας </w:t>
      </w:r>
      <w:proofErr w:type="spellStart"/>
      <w:r>
        <w:rPr>
          <w:rFonts w:eastAsia="Times New Roman"/>
          <w:bCs/>
          <w:szCs w:val="24"/>
        </w:rPr>
        <w:t>Καναλακίου</w:t>
      </w:r>
      <w:proofErr w:type="spellEnd"/>
      <w:r>
        <w:rPr>
          <w:rFonts w:eastAsia="Times New Roman"/>
          <w:bCs/>
          <w:szCs w:val="24"/>
        </w:rPr>
        <w:t>, όπου και αυτό καλύπτει κατά προτεραιότητα τα τριήμερα και κάποιες μέρες της εβδομάδας.</w:t>
      </w:r>
    </w:p>
    <w:p w14:paraId="311BE718" w14:textId="77777777" w:rsidR="003F1A9B" w:rsidRDefault="0091327C">
      <w:pPr>
        <w:spacing w:line="600" w:lineRule="auto"/>
        <w:ind w:firstLine="720"/>
        <w:jc w:val="both"/>
        <w:rPr>
          <w:rFonts w:eastAsia="Times New Roman"/>
          <w:bCs/>
          <w:szCs w:val="24"/>
        </w:rPr>
      </w:pPr>
      <w:r>
        <w:rPr>
          <w:rFonts w:eastAsia="Times New Roman"/>
          <w:bCs/>
          <w:szCs w:val="24"/>
        </w:rPr>
        <w:t xml:space="preserve">Η προσπάθεια, λοιπόν, που θα κάνουμε το επόμενο διάστημα -θα το συζητήσουμε αυτό, έχουμε ζητήσει και μια σχετική εισήγηση από την </w:t>
      </w:r>
      <w:r>
        <w:rPr>
          <w:rFonts w:eastAsia="Times New Roman"/>
          <w:bCs/>
          <w:szCs w:val="24"/>
        </w:rPr>
        <w:t xml:space="preserve">6η </w:t>
      </w:r>
      <w:r>
        <w:rPr>
          <w:rFonts w:eastAsia="Times New Roman"/>
          <w:bCs/>
          <w:szCs w:val="24"/>
        </w:rPr>
        <w:t>υγειονομική περιφέρεια</w:t>
      </w:r>
      <w:r>
        <w:rPr>
          <w:rFonts w:eastAsia="Times New Roman"/>
          <w:bCs/>
          <w:szCs w:val="24"/>
        </w:rPr>
        <w:t xml:space="preserve">- είναι να δούμε εάν υπάρχει η δυνατότητα κάποια από τα περιφερειακά ιατρεία που ανήκουν σ’ αυτά τα δύο </w:t>
      </w:r>
      <w:r>
        <w:rPr>
          <w:rFonts w:eastAsia="Times New Roman"/>
          <w:bCs/>
          <w:szCs w:val="24"/>
        </w:rPr>
        <w:t>κέντρα υγείας</w:t>
      </w:r>
      <w:r>
        <w:rPr>
          <w:rFonts w:eastAsia="Times New Roman"/>
          <w:bCs/>
          <w:szCs w:val="24"/>
        </w:rPr>
        <w:t xml:space="preserve"> να τα εντάξουμε στο καθεστώς των αγόνων, έτσι ώστε να αυξηθεί η πιθανότητα τα καλυφθούν παίρνοντας το επίδομα των</w:t>
      </w:r>
      <w:r>
        <w:rPr>
          <w:rFonts w:eastAsia="Times New Roman"/>
          <w:bCs/>
          <w:szCs w:val="24"/>
        </w:rPr>
        <w:t xml:space="preserve"> 400 ευρώ, το οποίο είναι πάρα πολύ σημαντικό οικονομικό κίνητρο.</w:t>
      </w:r>
    </w:p>
    <w:p w14:paraId="311BE719" w14:textId="77777777" w:rsidR="003F1A9B" w:rsidRDefault="0091327C">
      <w:pPr>
        <w:spacing w:line="600" w:lineRule="auto"/>
        <w:ind w:firstLine="720"/>
        <w:jc w:val="both"/>
        <w:rPr>
          <w:rFonts w:eastAsia="Times New Roman"/>
          <w:bCs/>
          <w:szCs w:val="24"/>
        </w:rPr>
      </w:pPr>
      <w:r>
        <w:rPr>
          <w:rFonts w:eastAsia="Times New Roman"/>
          <w:bCs/>
          <w:szCs w:val="24"/>
        </w:rPr>
        <w:t xml:space="preserve">Ξέρετε βέβαια ότι ήδη θεσμοθετήσαμε, δημιουργήσαμε δυο επιπλέον περιφερειακά ιατρεία σ’ αυτά τα </w:t>
      </w:r>
      <w:r>
        <w:rPr>
          <w:rFonts w:eastAsia="Times New Roman"/>
          <w:bCs/>
          <w:szCs w:val="24"/>
        </w:rPr>
        <w:t>κέντρα υγείας</w:t>
      </w:r>
      <w:r>
        <w:rPr>
          <w:rFonts w:eastAsia="Times New Roman"/>
          <w:bCs/>
          <w:szCs w:val="24"/>
        </w:rPr>
        <w:t xml:space="preserve"> το προηγούμενο διάστημα, τα οποία δυστυχώς στις προκηρύξεις που έγιναν δεν καλύφ</w:t>
      </w:r>
      <w:r>
        <w:rPr>
          <w:rFonts w:eastAsia="Times New Roman"/>
          <w:bCs/>
          <w:szCs w:val="24"/>
        </w:rPr>
        <w:t xml:space="preserve">θηκαν. </w:t>
      </w:r>
    </w:p>
    <w:p w14:paraId="311BE71A" w14:textId="77777777" w:rsidR="003F1A9B" w:rsidRDefault="0091327C">
      <w:pPr>
        <w:spacing w:line="600" w:lineRule="auto"/>
        <w:ind w:firstLine="720"/>
        <w:jc w:val="both"/>
        <w:rPr>
          <w:rFonts w:eastAsia="Times New Roman"/>
          <w:bCs/>
          <w:szCs w:val="24"/>
        </w:rPr>
      </w:pPr>
      <w:r>
        <w:rPr>
          <w:rFonts w:eastAsia="Times New Roman"/>
          <w:bCs/>
          <w:szCs w:val="24"/>
        </w:rPr>
        <w:t xml:space="preserve">Αυτό όσον αφορά την κάλυψη των άμεσων αναγκών. Εδώ πρέπει να πω ότι ετοιμάζεται μια δέσμη προσλήψεων μονίμων </w:t>
      </w:r>
      <w:r>
        <w:rPr>
          <w:rFonts w:eastAsia="Times New Roman"/>
          <w:bCs/>
          <w:szCs w:val="24"/>
        </w:rPr>
        <w:lastRenderedPageBreak/>
        <w:t xml:space="preserve">γιατρών του ΕΣΥ, τετρακοσίων ατόμων για όλη τη χώρα, που θα στελεχώσουν τις σημερινές δομές πρωτοβάθμιας φροντίδας υγείας, πέραν αυτών των </w:t>
      </w:r>
      <w:r>
        <w:rPr>
          <w:rFonts w:eastAsia="Times New Roman"/>
          <w:bCs/>
          <w:szCs w:val="24"/>
        </w:rPr>
        <w:t xml:space="preserve">καινούργιων δομών, που θα αναπτυχθούν μέσω του νέου μοντέλου πρωτοβάθμιας φροντίδας. Αυτές, λοιπόν, οι τετρακόσιες θέσεις μονίμων γιατρών ΕΣΥ θα κατανεμηθούν στα </w:t>
      </w:r>
      <w:r>
        <w:rPr>
          <w:rFonts w:eastAsia="Times New Roman"/>
          <w:bCs/>
          <w:szCs w:val="24"/>
        </w:rPr>
        <w:t>κέντρα υγείας</w:t>
      </w:r>
      <w:r>
        <w:rPr>
          <w:rFonts w:eastAsia="Times New Roman"/>
          <w:bCs/>
          <w:szCs w:val="24"/>
        </w:rPr>
        <w:t xml:space="preserve"> αγροτικού τύπου, όπως αυτά, και στις μονάδες υγείας του ΠΕΔΥ, με μια </w:t>
      </w:r>
      <w:proofErr w:type="spellStart"/>
      <w:r>
        <w:rPr>
          <w:rFonts w:eastAsia="Times New Roman"/>
          <w:bCs/>
          <w:szCs w:val="24"/>
        </w:rPr>
        <w:t>προτεραιοπο</w:t>
      </w:r>
      <w:r>
        <w:rPr>
          <w:rFonts w:eastAsia="Times New Roman"/>
          <w:bCs/>
          <w:szCs w:val="24"/>
        </w:rPr>
        <w:t>ίηση</w:t>
      </w:r>
      <w:proofErr w:type="spellEnd"/>
      <w:r>
        <w:rPr>
          <w:rFonts w:eastAsia="Times New Roman"/>
          <w:bCs/>
          <w:szCs w:val="24"/>
        </w:rPr>
        <w:t xml:space="preserve"> με βάση τις ανάγκες, το ποσοστό κάλυψης κενών θέσεων, τις ειδικότητες που έχουμε ανάγκη κλπ..</w:t>
      </w:r>
    </w:p>
    <w:p w14:paraId="311BE71B"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Νομίζω, λοιπόν, ότι σε αυτόν τον σχεδιασμό θα κοιτάξουμε να υπάρξει μια σημαντική ενίσχυση, που να καλύψει προοπτικά και σε μόνιμη βάση -αυτό </w:t>
      </w:r>
      <w:r>
        <w:rPr>
          <w:rFonts w:eastAsia="Times New Roman"/>
          <w:bCs/>
          <w:shd w:val="clear" w:color="auto" w:fill="FFFFFF"/>
        </w:rPr>
        <w:t>είναι</w:t>
      </w:r>
      <w:r>
        <w:rPr>
          <w:rFonts w:eastAsia="Times New Roman" w:cs="Times New Roman"/>
          <w:bCs/>
          <w:shd w:val="clear" w:color="auto" w:fill="FFFFFF"/>
        </w:rPr>
        <w:t xml:space="preserve"> το σημαντικό- τις ανάγκες της περιοχής. Επίσης…</w:t>
      </w:r>
    </w:p>
    <w:p w14:paraId="311BE71C"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cs="Times New Roman"/>
          <w:bCs/>
          <w:shd w:val="clear" w:color="auto" w:fill="FFFFFF"/>
        </w:rPr>
        <w:t xml:space="preserve">Κύριε Υπουργέ, εάν θέλετε, θα τα πείτε στη δευτερολογία σας. </w:t>
      </w:r>
    </w:p>
    <w:p w14:paraId="311BE71D"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ΑΝΔΡΕΑΣ ΞΑΝΘΟΣ (Υπουργός Υγείας):</w:t>
      </w:r>
      <w:r>
        <w:rPr>
          <w:rFonts w:eastAsia="Times New Roman" w:cs="Times New Roman"/>
          <w:bCs/>
          <w:shd w:val="clear" w:color="auto" w:fill="FFFFFF"/>
        </w:rPr>
        <w:t xml:space="preserve"> Ναι, θα πω μια κουβέντα για το ΕΚΑΒ και τα υπόλοιπα θα τα πω στη δευτερολογία.</w:t>
      </w:r>
      <w:r>
        <w:rPr>
          <w:rFonts w:eastAsia="Times New Roman" w:cs="Times New Roman"/>
          <w:bCs/>
          <w:shd w:val="clear" w:color="auto" w:fill="FFFFFF"/>
        </w:rPr>
        <w:t xml:space="preserve"> </w:t>
      </w:r>
    </w:p>
    <w:p w14:paraId="311BE71E"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 το ΕΚΑΒ τώρα, αυτό το οποίο έχουμε κάνει επίσης </w:t>
      </w:r>
      <w:r>
        <w:rPr>
          <w:rFonts w:eastAsia="Times New Roman"/>
          <w:bCs/>
          <w:shd w:val="clear" w:color="auto" w:fill="FFFFFF"/>
        </w:rPr>
        <w:t>είναι</w:t>
      </w:r>
      <w:r>
        <w:rPr>
          <w:rFonts w:eastAsia="Times New Roman" w:cs="Times New Roman"/>
          <w:bCs/>
          <w:shd w:val="clear" w:color="auto" w:fill="FFFFFF"/>
        </w:rPr>
        <w:t xml:space="preserve"> το εξής. Όντως υπάρχει αυτή η απόφαση του </w:t>
      </w:r>
      <w:r>
        <w:rPr>
          <w:rFonts w:eastAsia="Times New Roman" w:cs="Times New Roman"/>
          <w:bCs/>
          <w:shd w:val="clear" w:color="auto" w:fill="FFFFFF"/>
        </w:rPr>
        <w:t xml:space="preserve">διοικητικού συμβουλίου </w:t>
      </w:r>
      <w:r>
        <w:rPr>
          <w:rFonts w:eastAsia="Times New Roman" w:cs="Times New Roman"/>
          <w:bCs/>
          <w:shd w:val="clear" w:color="auto" w:fill="FFFFFF"/>
        </w:rPr>
        <w:t>του ΕΚΑΒ. Για να υλοποιηθεί προφανώς αυτή η απόφαση, χρειάζονται ορισμένες μίνιμουμ προϋποθέσεις, όχι τόσο κτηριακών εγκαταστάσεων,</w:t>
      </w:r>
      <w:r>
        <w:rPr>
          <w:rFonts w:eastAsia="Times New Roman" w:cs="Times New Roman"/>
          <w:bCs/>
          <w:shd w:val="clear" w:color="auto" w:fill="FFFFFF"/>
        </w:rPr>
        <w:t xml:space="preserve"> αλλά κυρίως στελέχωσης με μόνιμο προσωπικό, με </w:t>
      </w:r>
      <w:proofErr w:type="spellStart"/>
      <w:r>
        <w:rPr>
          <w:rFonts w:eastAsia="Times New Roman" w:cs="Times New Roman"/>
          <w:bCs/>
          <w:shd w:val="clear" w:color="auto" w:fill="FFFFFF"/>
        </w:rPr>
        <w:t>διασώστες</w:t>
      </w:r>
      <w:proofErr w:type="spellEnd"/>
      <w:r>
        <w:rPr>
          <w:rFonts w:eastAsia="Times New Roman" w:cs="Times New Roman"/>
          <w:bCs/>
          <w:shd w:val="clear" w:color="auto" w:fill="FFFFFF"/>
        </w:rPr>
        <w:t xml:space="preserve"> κλπ., διότι ξέρετε ότι τα </w:t>
      </w:r>
      <w:proofErr w:type="spellStart"/>
      <w:r>
        <w:rPr>
          <w:rFonts w:eastAsia="Times New Roman" w:cs="Times New Roman"/>
          <w:bCs/>
          <w:shd w:val="clear" w:color="auto" w:fill="FFFFFF"/>
        </w:rPr>
        <w:t>στάνταρντς</w:t>
      </w:r>
      <w:proofErr w:type="spellEnd"/>
      <w:r>
        <w:rPr>
          <w:rFonts w:eastAsia="Times New Roman" w:cs="Times New Roman"/>
          <w:bCs/>
          <w:shd w:val="clear" w:color="auto" w:fill="FFFFFF"/>
        </w:rPr>
        <w:t xml:space="preserve"> στελέχωσης των ασθενοφόρων του ΕΚΑΒ </w:t>
      </w:r>
      <w:r>
        <w:rPr>
          <w:rFonts w:eastAsia="Times New Roman"/>
          <w:bCs/>
          <w:shd w:val="clear" w:color="auto" w:fill="FFFFFF"/>
        </w:rPr>
        <w:t>είναι</w:t>
      </w:r>
      <w:r>
        <w:rPr>
          <w:rFonts w:eastAsia="Times New Roman" w:cs="Times New Roman"/>
          <w:bCs/>
          <w:shd w:val="clear" w:color="auto" w:fill="FFFFFF"/>
        </w:rPr>
        <w:t xml:space="preserve"> αυξημένα. </w:t>
      </w:r>
    </w:p>
    <w:p w14:paraId="311BE71F"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Αυτό το οποίο, επίσης, κάνουμε αυτή την περίοδο </w:t>
      </w:r>
      <w:r>
        <w:rPr>
          <w:rFonts w:eastAsia="Times New Roman"/>
          <w:bCs/>
          <w:shd w:val="clear" w:color="auto" w:fill="FFFFFF"/>
        </w:rPr>
        <w:t>είναι,</w:t>
      </w:r>
      <w:r>
        <w:rPr>
          <w:rFonts w:eastAsia="Times New Roman" w:cs="Times New Roman"/>
          <w:bCs/>
          <w:shd w:val="clear" w:color="auto" w:fill="FFFFFF"/>
        </w:rPr>
        <w:t xml:space="preserve"> μέσα από μια πρόσκληση ενδιαφέροντος που </w:t>
      </w:r>
      <w:r>
        <w:rPr>
          <w:rFonts w:eastAsia="Times New Roman"/>
          <w:bCs/>
          <w:shd w:val="clear" w:color="auto" w:fill="FFFFFF"/>
        </w:rPr>
        <w:t>έχει</w:t>
      </w:r>
      <w:r>
        <w:rPr>
          <w:rFonts w:eastAsia="Times New Roman" w:cs="Times New Roman"/>
          <w:bCs/>
          <w:shd w:val="clear" w:color="auto" w:fill="FFFFFF"/>
        </w:rPr>
        <w:t xml:space="preserve"> κάνει ο</w:t>
      </w:r>
      <w:r>
        <w:rPr>
          <w:rFonts w:eastAsia="Times New Roman" w:cs="Times New Roman"/>
          <w:bCs/>
          <w:shd w:val="clear" w:color="auto" w:fill="FFFFFF"/>
        </w:rPr>
        <w:t xml:space="preserve"> τομέας του ΕΚΑΒ Ηπείρου, να διασφαλίσουμε ότι έχει ενισχυθεί με δύο άτομα ένα ασθενοφόρο που ε</w:t>
      </w:r>
      <w:r>
        <w:rPr>
          <w:rFonts w:eastAsia="Times New Roman"/>
          <w:bCs/>
          <w:shd w:val="clear" w:color="auto" w:fill="FFFFFF"/>
        </w:rPr>
        <w:t>ίναι</w:t>
      </w:r>
      <w:r>
        <w:rPr>
          <w:rFonts w:eastAsia="Times New Roman" w:cs="Times New Roman"/>
          <w:bCs/>
          <w:shd w:val="clear" w:color="auto" w:fill="FFFFFF"/>
        </w:rPr>
        <w:t xml:space="preserve"> σταθμευμένο στο Κέντρο Υγείας Πάργας και καλύπτει τις ώρες αιχμής μέχρι αργά το απόγευμα, άρα τις ώρες της μεγάλης</w:t>
      </w:r>
      <w:r>
        <w:rPr>
          <w:rFonts w:eastAsia="Times New Roman" w:cs="Times New Roman"/>
          <w:bCs/>
          <w:shd w:val="clear" w:color="auto" w:fill="FFFFFF"/>
        </w:rPr>
        <w:t>,</w:t>
      </w:r>
      <w:r>
        <w:rPr>
          <w:rFonts w:eastAsia="Times New Roman" w:cs="Times New Roman"/>
          <w:bCs/>
          <w:shd w:val="clear" w:color="auto" w:fill="FFFFFF"/>
        </w:rPr>
        <w:t xml:space="preserve"> ας πούμε</w:t>
      </w:r>
      <w:r>
        <w:rPr>
          <w:rFonts w:eastAsia="Times New Roman" w:cs="Times New Roman"/>
          <w:bCs/>
          <w:shd w:val="clear" w:color="auto" w:fill="FFFFFF"/>
        </w:rPr>
        <w:t>,</w:t>
      </w:r>
      <w:r>
        <w:rPr>
          <w:rFonts w:eastAsia="Times New Roman" w:cs="Times New Roman"/>
          <w:bCs/>
          <w:shd w:val="clear" w:color="auto" w:fill="FFFFFF"/>
        </w:rPr>
        <w:t xml:space="preserve"> ζήτησης ενδεχομένως υπηρεσιών </w:t>
      </w:r>
      <w:r>
        <w:rPr>
          <w:rFonts w:eastAsia="Times New Roman" w:cs="Times New Roman"/>
          <w:bCs/>
          <w:shd w:val="clear" w:color="auto" w:fill="FFFFFF"/>
        </w:rPr>
        <w:t xml:space="preserve">επείγουσας </w:t>
      </w:r>
      <w:proofErr w:type="spellStart"/>
      <w:r>
        <w:rPr>
          <w:rFonts w:eastAsia="Times New Roman" w:cs="Times New Roman"/>
          <w:bCs/>
          <w:shd w:val="clear" w:color="auto" w:fill="FFFFFF"/>
        </w:rPr>
        <w:t>προνοσοκομειακής</w:t>
      </w:r>
      <w:proofErr w:type="spellEnd"/>
      <w:r>
        <w:rPr>
          <w:rFonts w:eastAsia="Times New Roman" w:cs="Times New Roman"/>
          <w:bCs/>
          <w:shd w:val="clear" w:color="auto" w:fill="FFFFFF"/>
        </w:rPr>
        <w:t xml:space="preserve"> φροντίδας. Αυτό </w:t>
      </w:r>
      <w:r>
        <w:rPr>
          <w:rFonts w:eastAsia="Times New Roman"/>
          <w:bCs/>
          <w:shd w:val="clear" w:color="auto" w:fill="FFFFFF"/>
        </w:rPr>
        <w:t>είναι</w:t>
      </w:r>
      <w:r>
        <w:rPr>
          <w:rFonts w:eastAsia="Times New Roman" w:cs="Times New Roman"/>
          <w:bCs/>
          <w:shd w:val="clear" w:color="auto" w:fill="FFFFFF"/>
        </w:rPr>
        <w:t xml:space="preserve"> το ένα. Επίσης, τα Σαββατοκύριακα ενισχύεται με άλλα δύο άτομα, που έρχονται από τον τομέα ΕΚΑΒ Ιωαννίνων. Αυτό </w:t>
      </w:r>
      <w:r>
        <w:rPr>
          <w:rFonts w:eastAsia="Times New Roman"/>
          <w:bCs/>
          <w:shd w:val="clear" w:color="auto" w:fill="FFFFFF"/>
        </w:rPr>
        <w:t>είναι</w:t>
      </w:r>
      <w:r>
        <w:rPr>
          <w:rFonts w:eastAsia="Times New Roman" w:cs="Times New Roman"/>
          <w:bCs/>
          <w:shd w:val="clear" w:color="auto" w:fill="FFFFFF"/>
        </w:rPr>
        <w:t xml:space="preserve"> για τις άμεσες ανάγκες, για να καλύψουμε τις πιο πιεστικές ανάγκες αυτής της περιόδου. </w:t>
      </w:r>
    </w:p>
    <w:p w14:paraId="311BE720"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Εδώ, επίσης, υπάρχει το θέμα που </w:t>
      </w:r>
      <w:r>
        <w:rPr>
          <w:rFonts w:eastAsia="Times New Roman"/>
          <w:bCs/>
          <w:shd w:val="clear" w:color="auto" w:fill="FFFFFF"/>
        </w:rPr>
        <w:t>έχει</w:t>
      </w:r>
      <w:r>
        <w:rPr>
          <w:rFonts w:eastAsia="Times New Roman" w:cs="Times New Roman"/>
          <w:bCs/>
          <w:shd w:val="clear" w:color="auto" w:fill="FFFFFF"/>
        </w:rPr>
        <w:t xml:space="preserve"> συζητηθεί στον συνολικό σχεδιασμό που γίνεται για όλη την Ελλάδα, για να αναπτύξουμε μια επιπλέον βάση </w:t>
      </w:r>
      <w:proofErr w:type="spellStart"/>
      <w:r>
        <w:rPr>
          <w:rFonts w:eastAsia="Times New Roman" w:cs="Times New Roman"/>
          <w:bCs/>
          <w:shd w:val="clear" w:color="auto" w:fill="FFFFFF"/>
        </w:rPr>
        <w:t>αεροδιακομιδών</w:t>
      </w:r>
      <w:proofErr w:type="spellEnd"/>
      <w:r>
        <w:rPr>
          <w:rFonts w:eastAsia="Times New Roman" w:cs="Times New Roman"/>
          <w:bCs/>
          <w:shd w:val="clear" w:color="auto" w:fill="FFFFFF"/>
        </w:rPr>
        <w:t xml:space="preserve"> στο Άκτιο. </w:t>
      </w:r>
      <w:r>
        <w:rPr>
          <w:rFonts w:eastAsia="Times New Roman"/>
          <w:bCs/>
          <w:shd w:val="clear" w:color="auto" w:fill="FFFFFF"/>
        </w:rPr>
        <w:t>Μ</w:t>
      </w:r>
      <w:r>
        <w:rPr>
          <w:rFonts w:eastAsia="Times New Roman" w:cs="Times New Roman"/>
          <w:bCs/>
          <w:shd w:val="clear" w:color="auto" w:fill="FFFFFF"/>
        </w:rPr>
        <w:t xml:space="preserve">έχρι τώρα υπήρχαν δύο βάσεις </w:t>
      </w:r>
      <w:proofErr w:type="spellStart"/>
      <w:r>
        <w:rPr>
          <w:rFonts w:eastAsia="Times New Roman" w:cs="Times New Roman"/>
          <w:bCs/>
          <w:shd w:val="clear" w:color="auto" w:fill="FFFFFF"/>
        </w:rPr>
        <w:t>αεροδιακομιδών</w:t>
      </w:r>
      <w:proofErr w:type="spellEnd"/>
      <w:r>
        <w:rPr>
          <w:rFonts w:eastAsia="Times New Roman" w:cs="Times New Roman"/>
          <w:bCs/>
          <w:shd w:val="clear" w:color="auto" w:fill="FFFFFF"/>
        </w:rPr>
        <w:t>: μία στην Ελευσίνα και μία στη Ρόδο. Προστέθ</w:t>
      </w:r>
      <w:r>
        <w:rPr>
          <w:rFonts w:eastAsia="Times New Roman" w:cs="Times New Roman"/>
          <w:bCs/>
          <w:shd w:val="clear" w:color="auto" w:fill="FFFFFF"/>
        </w:rPr>
        <w:t>ηκε μία στη Σύρο. Την επόμενη περίοδο προετοιμάζουμε να αναπτυχθεί στο βορειοανατολικό Αιγαίο, στη Μυτιλήνη, και συζητάμε και για το Άκτιο. Αυτό ενισχύει την επιχειρησιακή ικανότητα του ΕΚΑΒ να ανταποκρίνεται γρήγορα, ιδιαίτερα στην ανάγκη διακομιδής σοβαρ</w:t>
      </w:r>
      <w:r>
        <w:rPr>
          <w:rFonts w:eastAsia="Times New Roman" w:cs="Times New Roman"/>
          <w:bCs/>
          <w:shd w:val="clear" w:color="auto" w:fill="FFFFFF"/>
        </w:rPr>
        <w:t>ών περιστατικών.</w:t>
      </w:r>
    </w:p>
    <w:p w14:paraId="311BE721"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Όμως, νομίζω ότι αυτό το οποίο όλοι καταλαβαίνετε πως </w:t>
      </w:r>
      <w:r>
        <w:rPr>
          <w:rFonts w:eastAsia="Times New Roman"/>
          <w:bCs/>
          <w:shd w:val="clear" w:color="auto" w:fill="FFFFFF"/>
        </w:rPr>
        <w:t>έχει</w:t>
      </w:r>
      <w:r>
        <w:rPr>
          <w:rFonts w:eastAsia="Times New Roman" w:cs="Times New Roman"/>
          <w:bCs/>
          <w:shd w:val="clear" w:color="auto" w:fill="FFFFFF"/>
        </w:rPr>
        <w:t xml:space="preserve"> πολύ σημασία </w:t>
      </w:r>
      <w:r>
        <w:rPr>
          <w:rFonts w:eastAsia="Times New Roman"/>
          <w:bCs/>
          <w:shd w:val="clear" w:color="auto" w:fill="FFFFFF"/>
        </w:rPr>
        <w:t>είναι</w:t>
      </w:r>
      <w:r>
        <w:rPr>
          <w:rFonts w:eastAsia="Times New Roman" w:cs="Times New Roman"/>
          <w:bCs/>
          <w:shd w:val="clear" w:color="auto" w:fill="FFFFFF"/>
        </w:rPr>
        <w:t xml:space="preserve"> κατ</w:t>
      </w:r>
      <w:r>
        <w:rPr>
          <w:rFonts w:eastAsia="Times New Roman" w:cs="Times New Roman"/>
          <w:bCs/>
          <w:shd w:val="clear" w:color="auto" w:fill="FFFFFF"/>
        </w:rPr>
        <w:t>’ αρχάς</w:t>
      </w:r>
      <w:r>
        <w:rPr>
          <w:rFonts w:eastAsia="Times New Roman" w:cs="Times New Roman"/>
          <w:bCs/>
          <w:shd w:val="clear" w:color="auto" w:fill="FFFFFF"/>
        </w:rPr>
        <w:t xml:space="preserve"> το Νοσοκομείο της Πρέβεζας να </w:t>
      </w:r>
      <w:r>
        <w:rPr>
          <w:rFonts w:eastAsia="Times New Roman"/>
          <w:bCs/>
          <w:shd w:val="clear" w:color="auto" w:fill="FFFFFF"/>
        </w:rPr>
        <w:t>είναι</w:t>
      </w:r>
      <w:r>
        <w:rPr>
          <w:rFonts w:eastAsia="Times New Roman" w:cs="Times New Roman"/>
          <w:bCs/>
          <w:shd w:val="clear" w:color="auto" w:fill="FFFFFF"/>
        </w:rPr>
        <w:t xml:space="preserve"> λειτουργικό, ώστε να μπορεί να αντιμετωπίσει τα σοβαρά περιστατικά, τα οποία ούτως ή άλλως θα διακομιστούν από τα </w:t>
      </w:r>
      <w:r>
        <w:rPr>
          <w:rFonts w:eastAsia="Times New Roman" w:cs="Times New Roman"/>
          <w:bCs/>
          <w:shd w:val="clear" w:color="auto" w:fill="FFFFFF"/>
        </w:rPr>
        <w:t>κέντρα υγείας</w:t>
      </w:r>
      <w:r>
        <w:rPr>
          <w:rFonts w:eastAsia="Times New Roman" w:cs="Times New Roman"/>
          <w:bCs/>
          <w:shd w:val="clear" w:color="auto" w:fill="FFFFFF"/>
        </w:rPr>
        <w:t xml:space="preserve"> εκεί και δεν μπορούν να διακομιστούν σε μεγάλο βαθμό σε πρωτοβάθμιο επίπεδο. </w:t>
      </w:r>
    </w:p>
    <w:p w14:paraId="311BE722"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cs="Times New Roman"/>
          <w:bCs/>
          <w:shd w:val="clear" w:color="auto" w:fill="FFFFFF"/>
        </w:rPr>
        <w:t xml:space="preserve">Ευχαριστούμε πολύ, κύριε Υπουργέ. </w:t>
      </w:r>
    </w:p>
    <w:p w14:paraId="311BE723"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Κύριε Μπάρκα, παρακαλώ, έχετε τον λόγο για τρία λεπτά για τη δευτερολογία σας. </w:t>
      </w:r>
    </w:p>
    <w:p w14:paraId="311BE724"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 xml:space="preserve">ΚΩΝΣΤΑΝΤΙΝΟΣ </w:t>
      </w:r>
      <w:r>
        <w:rPr>
          <w:rFonts w:eastAsia="Times New Roman" w:cs="Times New Roman"/>
          <w:b/>
          <w:bCs/>
          <w:shd w:val="clear" w:color="auto" w:fill="FFFFFF"/>
        </w:rPr>
        <w:t>ΜΠΑΡΚΑΣ:</w:t>
      </w:r>
      <w:r>
        <w:rPr>
          <w:rFonts w:eastAsia="Times New Roman" w:cs="Times New Roman"/>
          <w:bCs/>
          <w:shd w:val="clear" w:color="auto" w:fill="FFFFFF"/>
        </w:rPr>
        <w:t xml:space="preserve"> Κύριε Υπουργέ, </w:t>
      </w:r>
      <w:r>
        <w:rPr>
          <w:rFonts w:eastAsia="Times New Roman"/>
          <w:bCs/>
          <w:shd w:val="clear" w:color="auto" w:fill="FFFFFF"/>
        </w:rPr>
        <w:t>είναι</w:t>
      </w:r>
      <w:r>
        <w:rPr>
          <w:rFonts w:eastAsia="Times New Roman" w:cs="Times New Roman"/>
          <w:bCs/>
          <w:shd w:val="clear" w:color="auto" w:fill="FFFFFF"/>
        </w:rPr>
        <w:t xml:space="preserve"> αποδεκτό από όλους, ακόμα και από τους σκληρούς βασικούς αντιπάλους αυτής της </w:t>
      </w:r>
      <w:r>
        <w:rPr>
          <w:rFonts w:eastAsia="Times New Roman"/>
          <w:bCs/>
          <w:shd w:val="clear" w:color="auto" w:fill="FFFFFF"/>
        </w:rPr>
        <w:t>Κυβέρνησης</w:t>
      </w:r>
      <w:r>
        <w:rPr>
          <w:rFonts w:eastAsia="Times New Roman" w:cs="Times New Roman"/>
          <w:bCs/>
          <w:shd w:val="clear" w:color="auto" w:fill="FFFFFF"/>
        </w:rPr>
        <w:t xml:space="preserve"> -και μιλάω για τους αντιπάλους της </w:t>
      </w:r>
      <w:r>
        <w:rPr>
          <w:rFonts w:eastAsia="Times New Roman"/>
          <w:bCs/>
          <w:shd w:val="clear" w:color="auto" w:fill="FFFFFF"/>
        </w:rPr>
        <w:t>Κυβέρνησης</w:t>
      </w:r>
      <w:r>
        <w:rPr>
          <w:rFonts w:eastAsia="Times New Roman" w:cs="Times New Roman"/>
          <w:bCs/>
          <w:shd w:val="clear" w:color="auto" w:fill="FFFFFF"/>
        </w:rPr>
        <w:t xml:space="preserve"> σε τοπικό επίπεδο, αυτούς οι οποίοι διαφωνούν με τη στρατηγική της </w:t>
      </w:r>
      <w:r>
        <w:rPr>
          <w:rFonts w:eastAsia="Times New Roman"/>
          <w:bCs/>
          <w:shd w:val="clear" w:color="auto" w:fill="FFFFFF"/>
        </w:rPr>
        <w:t>Κυβέρνηση</w:t>
      </w:r>
      <w:r>
        <w:rPr>
          <w:rFonts w:eastAsia="Times New Roman" w:cs="Times New Roman"/>
          <w:bCs/>
          <w:shd w:val="clear" w:color="auto" w:fill="FFFFFF"/>
        </w:rPr>
        <w:t>ς σε τοπικό επί</w:t>
      </w:r>
      <w:r>
        <w:rPr>
          <w:rFonts w:eastAsia="Times New Roman" w:cs="Times New Roman"/>
          <w:bCs/>
          <w:shd w:val="clear" w:color="auto" w:fill="FFFFFF"/>
        </w:rPr>
        <w:t xml:space="preserve">πεδο, στον Νομό της Πρέβεζας- ότι το </w:t>
      </w:r>
      <w:r>
        <w:rPr>
          <w:rFonts w:eastAsia="Times New Roman" w:cs="Times New Roman"/>
          <w:bCs/>
          <w:shd w:val="clear" w:color="auto" w:fill="FFFFFF"/>
        </w:rPr>
        <w:t xml:space="preserve">νοσοκομείο </w:t>
      </w:r>
      <w:r>
        <w:rPr>
          <w:rFonts w:eastAsia="Times New Roman" w:cs="Times New Roman"/>
          <w:bCs/>
          <w:shd w:val="clear" w:color="auto" w:fill="FFFFFF"/>
        </w:rPr>
        <w:t xml:space="preserve">της Πρέβεζας πλέον, εν σχέση με την εικόνα που παραλάβαμε -και μιλάω για τον Δεκέμβρη του 2014, για τον Ιανουάριο του 2015- το </w:t>
      </w:r>
      <w:r>
        <w:rPr>
          <w:rFonts w:eastAsia="Times New Roman" w:cs="Times New Roman"/>
          <w:bCs/>
          <w:shd w:val="clear" w:color="auto" w:fill="FFFFFF"/>
        </w:rPr>
        <w:t xml:space="preserve">νοσοκομείο </w:t>
      </w:r>
      <w:r>
        <w:rPr>
          <w:rFonts w:eastAsia="Times New Roman" w:cs="Times New Roman"/>
          <w:bCs/>
          <w:shd w:val="clear" w:color="auto" w:fill="FFFFFF"/>
        </w:rPr>
        <w:t xml:space="preserve">της Πρέβεζας πλέον </w:t>
      </w:r>
      <w:r>
        <w:rPr>
          <w:rFonts w:eastAsia="Times New Roman"/>
          <w:bCs/>
          <w:shd w:val="clear" w:color="auto" w:fill="FFFFFF"/>
        </w:rPr>
        <w:t>είναι</w:t>
      </w:r>
      <w:r>
        <w:rPr>
          <w:rFonts w:eastAsia="Times New Roman" w:cs="Times New Roman"/>
          <w:bCs/>
          <w:shd w:val="clear" w:color="auto" w:fill="FFFFFF"/>
        </w:rPr>
        <w:t xml:space="preserve"> ένα </w:t>
      </w:r>
      <w:r>
        <w:rPr>
          <w:rFonts w:eastAsia="Times New Roman" w:cs="Times New Roman"/>
          <w:bCs/>
          <w:shd w:val="clear" w:color="auto" w:fill="FFFFFF"/>
        </w:rPr>
        <w:t xml:space="preserve">νοσοκομείο </w:t>
      </w:r>
      <w:r>
        <w:rPr>
          <w:rFonts w:eastAsia="Times New Roman" w:cs="Times New Roman"/>
          <w:bCs/>
          <w:shd w:val="clear" w:color="auto" w:fill="FFFFFF"/>
        </w:rPr>
        <w:t xml:space="preserve">το οποίο </w:t>
      </w:r>
      <w:r>
        <w:rPr>
          <w:rFonts w:eastAsia="Times New Roman"/>
          <w:bCs/>
          <w:shd w:val="clear" w:color="auto" w:fill="FFFFFF"/>
        </w:rPr>
        <w:t>έχει</w:t>
      </w:r>
      <w:r>
        <w:rPr>
          <w:rFonts w:eastAsia="Times New Roman" w:cs="Times New Roman"/>
          <w:bCs/>
          <w:shd w:val="clear" w:color="auto" w:fill="FFFFFF"/>
        </w:rPr>
        <w:t xml:space="preserve"> όλες τις βασικές λειτουργίες, όλες τις βασικές ειδικότητες των γιατρών, ώστε να μπορέσει να αντιμετωπίσει τα περιστατικά. Έρχονται οι γιατροί, δουλεύουν σχεδόν όλες οι κλινικές πλήρως, όσον αφορά το ιατρικό προσωπικό. Άρα, η καρδιά το δημοσίου συστήματος </w:t>
      </w:r>
      <w:r>
        <w:rPr>
          <w:rFonts w:eastAsia="Times New Roman" w:cs="Times New Roman"/>
          <w:bCs/>
          <w:shd w:val="clear" w:color="auto" w:fill="FFFFFF"/>
        </w:rPr>
        <w:t xml:space="preserve">υγείας στον </w:t>
      </w:r>
      <w:r>
        <w:rPr>
          <w:rFonts w:eastAsia="Times New Roman" w:cs="Times New Roman"/>
          <w:bCs/>
          <w:shd w:val="clear" w:color="auto" w:fill="FFFFFF"/>
        </w:rPr>
        <w:t xml:space="preserve">νομό </w:t>
      </w:r>
      <w:r>
        <w:rPr>
          <w:rFonts w:eastAsia="Times New Roman"/>
          <w:bCs/>
          <w:shd w:val="clear" w:color="auto" w:fill="FFFFFF"/>
        </w:rPr>
        <w:t>είναι</w:t>
      </w:r>
      <w:r>
        <w:rPr>
          <w:rFonts w:eastAsia="Times New Roman" w:cs="Times New Roman"/>
          <w:bCs/>
          <w:shd w:val="clear" w:color="auto" w:fill="FFFFFF"/>
        </w:rPr>
        <w:t xml:space="preserve"> αποδεκτό από όλους, ακόμα κι από τους αντιπάλους, ότι λειτουργεί καλά. </w:t>
      </w:r>
    </w:p>
    <w:p w14:paraId="311BE725"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Οφείλουμε </w:t>
      </w:r>
      <w:r>
        <w:rPr>
          <w:rFonts w:eastAsia="Times New Roman"/>
          <w:bCs/>
          <w:shd w:val="clear" w:color="auto" w:fill="FFFFFF"/>
        </w:rPr>
        <w:t>είναι</w:t>
      </w:r>
      <w:r>
        <w:rPr>
          <w:rFonts w:eastAsia="Times New Roman" w:cs="Times New Roman"/>
          <w:bCs/>
          <w:shd w:val="clear" w:color="auto" w:fill="FFFFFF"/>
        </w:rPr>
        <w:t xml:space="preserve"> να πούμε ότι το γεγονός ότι δεν λειτουργούσε καλά ήταν ένα πολιτικό σχέδιο, που εσείς παρουσιάσατε, από τις προηγούμενες κυβερνήσεις, το οποίο εμ</w:t>
      </w:r>
      <w:r>
        <w:rPr>
          <w:rFonts w:eastAsia="Times New Roman" w:cs="Times New Roman"/>
          <w:bCs/>
          <w:shd w:val="clear" w:color="auto" w:fill="FFFFFF"/>
        </w:rPr>
        <w:t xml:space="preserve">είς ανατρέψαμε σε όλη του την έκταση. </w:t>
      </w:r>
    </w:p>
    <w:p w14:paraId="311BE726" w14:textId="77777777" w:rsidR="003F1A9B" w:rsidRDefault="0091327C">
      <w:pPr>
        <w:spacing w:after="0" w:line="600" w:lineRule="auto"/>
        <w:ind w:firstLine="720"/>
        <w:contextualSpacing/>
        <w:jc w:val="both"/>
        <w:rPr>
          <w:rFonts w:eastAsia="Times New Roman"/>
          <w:bCs/>
          <w:shd w:val="clear" w:color="auto" w:fill="FFFFFF"/>
        </w:rPr>
      </w:pPr>
      <w:r>
        <w:rPr>
          <w:rFonts w:eastAsia="Times New Roman" w:cs="Times New Roman"/>
          <w:bCs/>
          <w:shd w:val="clear" w:color="auto" w:fill="FFFFFF"/>
        </w:rPr>
        <w:lastRenderedPageBreak/>
        <w:t xml:space="preserve">Οφείλω, όμως, κύριε Υπουργέ, να πω ότι η λειτουργία των </w:t>
      </w:r>
      <w:r>
        <w:rPr>
          <w:rFonts w:eastAsia="Times New Roman"/>
          <w:bCs/>
          <w:shd w:val="clear" w:color="auto" w:fill="FFFFFF"/>
        </w:rPr>
        <w:t>κέ</w:t>
      </w:r>
      <w:r>
        <w:rPr>
          <w:rFonts w:eastAsia="Times New Roman" w:cs="Times New Roman"/>
          <w:bCs/>
          <w:shd w:val="clear" w:color="auto" w:fill="FFFFFF"/>
        </w:rPr>
        <w:t>ντρων υγείας</w:t>
      </w:r>
      <w:r>
        <w:rPr>
          <w:rFonts w:eastAsia="Times New Roman" w:cs="Times New Roman"/>
          <w:bCs/>
          <w:shd w:val="clear" w:color="auto" w:fill="FFFFFF"/>
        </w:rPr>
        <w:t xml:space="preserve">, ιδιαίτερα σε μια περιοχή άκρως τουριστική, όπως </w:t>
      </w:r>
      <w:r>
        <w:rPr>
          <w:rFonts w:eastAsia="Times New Roman"/>
          <w:bCs/>
          <w:shd w:val="clear" w:color="auto" w:fill="FFFFFF"/>
        </w:rPr>
        <w:t>είναι η Πάργα, είναι κάτι που θα πρέπει οπωσδήποτε να μας απασχολήσει. Οι εναλλάξ εφημερίες των γ</w:t>
      </w:r>
      <w:r>
        <w:rPr>
          <w:rFonts w:eastAsia="Times New Roman"/>
          <w:bCs/>
          <w:shd w:val="clear" w:color="auto" w:fill="FFFFFF"/>
        </w:rPr>
        <w:t xml:space="preserve">ιατρών και των </w:t>
      </w:r>
      <w:r>
        <w:rPr>
          <w:rFonts w:eastAsia="Times New Roman"/>
          <w:bCs/>
          <w:shd w:val="clear" w:color="auto" w:fill="FFFFFF"/>
        </w:rPr>
        <w:t>κέντρων υγείας</w:t>
      </w:r>
      <w:r>
        <w:rPr>
          <w:rFonts w:eastAsia="Times New Roman"/>
          <w:bCs/>
          <w:shd w:val="clear" w:color="auto" w:fill="FFFFFF"/>
        </w:rPr>
        <w:t xml:space="preserve"> δεν ξεκίνησαν τώρα, κύριε Υπουργέ, έχουν καιρό. </w:t>
      </w:r>
    </w:p>
    <w:p w14:paraId="311BE727" w14:textId="77777777" w:rsidR="003F1A9B" w:rsidRDefault="0091327C">
      <w:pPr>
        <w:spacing w:after="0"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Όντως τους καλοκαιρινούς μήνες προσπαθεί </w:t>
      </w:r>
      <w:r>
        <w:rPr>
          <w:rFonts w:eastAsia="Times New Roman" w:cs="Times New Roman"/>
          <w:bCs/>
          <w:shd w:val="clear" w:color="auto" w:fill="FFFFFF"/>
        </w:rPr>
        <w:t xml:space="preserve">η ηγεσία του Υπουργείου και το Υπουργείο σε συνεργασία και με τους φορείς του </w:t>
      </w:r>
      <w:r>
        <w:rPr>
          <w:rFonts w:eastAsia="Times New Roman" w:cs="Times New Roman"/>
          <w:bCs/>
          <w:shd w:val="clear" w:color="auto" w:fill="FFFFFF"/>
        </w:rPr>
        <w:t xml:space="preserve">νομού </w:t>
      </w:r>
      <w:r>
        <w:rPr>
          <w:rFonts w:eastAsia="Times New Roman" w:cs="Times New Roman"/>
          <w:bCs/>
          <w:shd w:val="clear" w:color="auto" w:fill="FFFFFF"/>
        </w:rPr>
        <w:t>να καλύψουν τις ανάγκες, διότι τότε γίνεται πληθυσμι</w:t>
      </w:r>
      <w:r>
        <w:rPr>
          <w:rFonts w:eastAsia="Times New Roman" w:cs="Times New Roman"/>
          <w:bCs/>
          <w:shd w:val="clear" w:color="auto" w:fill="FFFFFF"/>
        </w:rPr>
        <w:t xml:space="preserve">ακή υπερδιόγκωση. </w:t>
      </w:r>
    </w:p>
    <w:p w14:paraId="311BE72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Αυτή τη στιγμή, υπολογίζεται ότι η Πάργα έχει γύρω στους τριάντα πέντε χιλιάδες επισκέπτες. Χρειάζεται νοσοκομείο. Το Κέντρο Υγείας </w:t>
      </w:r>
      <w:proofErr w:type="spellStart"/>
      <w:r>
        <w:rPr>
          <w:rFonts w:eastAsia="Times New Roman" w:cs="Times New Roman"/>
          <w:szCs w:val="24"/>
        </w:rPr>
        <w:t>Καναλακίου</w:t>
      </w:r>
      <w:proofErr w:type="spellEnd"/>
      <w:r>
        <w:rPr>
          <w:rFonts w:eastAsia="Times New Roman" w:cs="Times New Roman"/>
          <w:szCs w:val="24"/>
        </w:rPr>
        <w:t xml:space="preserve"> καλύπτει ανάγκες και του Νομού Ιωαννίνων. Και το Καναλάκι έχει τουρίστες να καλύψει. </w:t>
      </w:r>
    </w:p>
    <w:p w14:paraId="311BE72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Άρα, νομ</w:t>
      </w:r>
      <w:r>
        <w:rPr>
          <w:rFonts w:eastAsia="Times New Roman" w:cs="Times New Roman"/>
          <w:szCs w:val="24"/>
        </w:rPr>
        <w:t xml:space="preserve">ίζω ότι είναι πάρα πολύ σημαντική αυτή σας η τοποθέτηση για τον διαγωνισμό των τετρακοσίων μόνιμων γιατρών, προκειμένου να καλυφθούν ανάγκες τέτοιου είδους κέντρων υγείας ανά την Ελλάδα. </w:t>
      </w:r>
    </w:p>
    <w:p w14:paraId="311BE72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Κύριε Υπουργέ, οφείλω να τονίσω και το εξής: Δυστυχώς, οι τελευταίες</w:t>
      </w:r>
      <w:r>
        <w:rPr>
          <w:rFonts w:eastAsia="Times New Roman" w:cs="Times New Roman"/>
          <w:szCs w:val="24"/>
        </w:rPr>
        <w:t xml:space="preserve"> προσλήψεις στα κέντρα υγείας έγιναν, αν δεν </w:t>
      </w:r>
      <w:proofErr w:type="spellStart"/>
      <w:r>
        <w:rPr>
          <w:rFonts w:eastAsia="Times New Roman" w:cs="Times New Roman"/>
          <w:szCs w:val="24"/>
        </w:rPr>
        <w:t>απα</w:t>
      </w:r>
      <w:r>
        <w:rPr>
          <w:rFonts w:eastAsia="Times New Roman" w:cs="Times New Roman"/>
          <w:szCs w:val="24"/>
        </w:rPr>
        <w:lastRenderedPageBreak/>
        <w:t>τώμαι</w:t>
      </w:r>
      <w:proofErr w:type="spellEnd"/>
      <w:r>
        <w:rPr>
          <w:rFonts w:eastAsia="Times New Roman" w:cs="Times New Roman"/>
          <w:szCs w:val="24"/>
        </w:rPr>
        <w:t>, το 2010. Και αυτές οι προσλήψεις έγιναν με τέτοιες πελατειακές λογικές, με αποτέλεσμα να υπάρχει υπερδιόγκωση γιατρών σε κάποια κέντρα υγείας, ενώ σε διπλανά κέντρα υγείας, σε απόσταση δεκαπέντε-είκοσι</w:t>
      </w:r>
      <w:r>
        <w:rPr>
          <w:rFonts w:eastAsia="Times New Roman" w:cs="Times New Roman"/>
          <w:szCs w:val="24"/>
        </w:rPr>
        <w:t xml:space="preserve"> χιλιομέτρων, παρατηρείται η εικόνα να μην υπάρχει ιατρικό προσωπικό. </w:t>
      </w:r>
    </w:p>
    <w:p w14:paraId="311BE72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11BE72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Αυτά τα πράγματα νομίζω ότι θα πρέπει να είναι ένα βήμα και μια σκέψη –αν θέλετε- για την ηγεσία του </w:t>
      </w:r>
      <w:r>
        <w:rPr>
          <w:rFonts w:eastAsia="Times New Roman" w:cs="Times New Roman"/>
          <w:szCs w:val="24"/>
        </w:rPr>
        <w:t xml:space="preserve">Υπουργείου, ώστε να «σπάσουν» τέτοιου είδους αντιλήψεις. Και είμαι βέβαιος ότι είναι στο μυαλό, στη σκέψη σας και στη λειτουργία σας –το έχετε αποδείξει άλλωστε- ότι είναι σε διαδικασία να «σπάσουν». </w:t>
      </w:r>
    </w:p>
    <w:p w14:paraId="311BE72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Όσον αφορά το ΕΚΑΒ, βεβαίως τώρα καλύπτουν την παραλιακ</w:t>
      </w:r>
      <w:r>
        <w:rPr>
          <w:rFonts w:eastAsia="Times New Roman" w:cs="Times New Roman"/>
          <w:szCs w:val="24"/>
        </w:rPr>
        <w:t>ή διαδρομή. Υπάρχει ΕΚΑΒ το οποίο καλύπτει, όπως σωστά λέτε, τυχόν ατυχήματα τώρα. Η ηγεσία του ΕΚΑΒ στα Γιάννενα έβγαλε ένα τέτοιο ασθενοφόρο. Δεν ξέρω αν είναι αυτό που είπατε εσείς, αυτό που σταθμεύει στο Κέντρο Υγείας Πάργας. Δεν ξέρω εάν λέμε για το ί</w:t>
      </w:r>
      <w:r>
        <w:rPr>
          <w:rFonts w:eastAsia="Times New Roman" w:cs="Times New Roman"/>
          <w:szCs w:val="24"/>
        </w:rPr>
        <w:t>διο.</w:t>
      </w:r>
    </w:p>
    <w:p w14:paraId="311BE72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όμως ότι αυτή η απόφαση του Υπουργείου είναι θετική. Διότι το Υπουργείο έχει πάρει πρώτα την απόφαση να φτιαχτεί τομέας ΕΚΑΒ στη θέση </w:t>
      </w:r>
      <w:proofErr w:type="spellStart"/>
      <w:r>
        <w:rPr>
          <w:rFonts w:eastAsia="Times New Roman" w:cs="Times New Roman"/>
          <w:szCs w:val="24"/>
        </w:rPr>
        <w:t>Μεσοπόταμος</w:t>
      </w:r>
      <w:proofErr w:type="spellEnd"/>
      <w:r>
        <w:rPr>
          <w:rFonts w:eastAsia="Times New Roman" w:cs="Times New Roman"/>
          <w:szCs w:val="24"/>
        </w:rPr>
        <w:t xml:space="preserve">. Θετική είναι και η τοποθέτηση του Δήμου Πάργας, του </w:t>
      </w:r>
      <w:r>
        <w:rPr>
          <w:rFonts w:eastAsia="Times New Roman" w:cs="Times New Roman"/>
          <w:szCs w:val="24"/>
        </w:rPr>
        <w:t>δημοτικού συμβουλίου</w:t>
      </w:r>
      <w:r>
        <w:rPr>
          <w:rFonts w:eastAsia="Times New Roman" w:cs="Times New Roman"/>
          <w:szCs w:val="24"/>
        </w:rPr>
        <w:t>, που παραχωρεί κτήριο για</w:t>
      </w:r>
      <w:r>
        <w:rPr>
          <w:rFonts w:eastAsia="Times New Roman" w:cs="Times New Roman"/>
          <w:szCs w:val="24"/>
        </w:rPr>
        <w:t xml:space="preserve"> να καλύψει τις ανάγκες αυτές. Θεωρώ ότι θα πρέπει να επισπεύσουμε αυτήν τη διαδικασία. Άλλωστε, υπάρχει κόσμος ο οποίος πληροί τις προϋποθέσεις στο ΕΚΑΒ, έτσι ώστε να μπορέσει να έρθει στην περιοχή. </w:t>
      </w:r>
    </w:p>
    <w:p w14:paraId="311BE72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κύριε Υπουργέ, να ολοκληρώσω με το εξής: Είναι γε</w:t>
      </w:r>
      <w:r>
        <w:rPr>
          <w:rFonts w:eastAsia="Times New Roman" w:cs="Times New Roman"/>
          <w:szCs w:val="24"/>
        </w:rPr>
        <w:t xml:space="preserve">γονός ότι όντως έχετε εντάξει την περιοχή του Νομού Πρέβεζας, ώστε να θεωρείται άγονη περιοχή, άγονος </w:t>
      </w:r>
      <w:r>
        <w:rPr>
          <w:rFonts w:eastAsia="Times New Roman" w:cs="Times New Roman"/>
          <w:szCs w:val="24"/>
        </w:rPr>
        <w:t>νομός</w:t>
      </w:r>
      <w:r>
        <w:rPr>
          <w:rFonts w:eastAsia="Times New Roman" w:cs="Times New Roman"/>
          <w:szCs w:val="24"/>
        </w:rPr>
        <w:t xml:space="preserve">. Άρα, οι επικουρικοί ιατροί μένουν τρία χρόνια. Επίσης, επί της δικής σας ηγεσίας είχαν ανοίξει θέσεις επικουρικών γιατρών, παθολόγων για τα κέντρα </w:t>
      </w:r>
      <w:r>
        <w:rPr>
          <w:rFonts w:eastAsia="Times New Roman" w:cs="Times New Roman"/>
          <w:szCs w:val="24"/>
        </w:rPr>
        <w:t xml:space="preserve">υγείας. Δυστυχώς, δεν ήρθε κανείς. Κανείς δεν δέχθηκε να πάρει τη θέση αυτή. Αναφέρομαι στα Κέντρα Υγείας Πάργας και </w:t>
      </w:r>
      <w:proofErr w:type="spellStart"/>
      <w:r>
        <w:rPr>
          <w:rFonts w:eastAsia="Times New Roman" w:cs="Times New Roman"/>
          <w:szCs w:val="24"/>
        </w:rPr>
        <w:t>Καναλακίου</w:t>
      </w:r>
      <w:proofErr w:type="spellEnd"/>
      <w:r>
        <w:rPr>
          <w:rFonts w:eastAsia="Times New Roman" w:cs="Times New Roman"/>
          <w:szCs w:val="24"/>
        </w:rPr>
        <w:t>. Είναι επιπλέον γεγονός ότι δύο αγροτικά ιατρεία θεωρούνται άγονα. Άρα, παίρνουμε τα επιπλέον τετρακόσια ευρώ, όπως λέει ο νόμος</w:t>
      </w:r>
      <w:r>
        <w:rPr>
          <w:rFonts w:eastAsia="Times New Roman" w:cs="Times New Roman"/>
          <w:szCs w:val="24"/>
        </w:rPr>
        <w:t xml:space="preserve">. </w:t>
      </w:r>
    </w:p>
    <w:p w14:paraId="311BE73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το </w:t>
      </w:r>
      <w:r>
        <w:rPr>
          <w:rFonts w:eastAsia="Times New Roman" w:cs="Times New Roman"/>
          <w:szCs w:val="24"/>
        </w:rPr>
        <w:t xml:space="preserve">δημοτικό συμβούλιο </w:t>
      </w:r>
      <w:r>
        <w:rPr>
          <w:rFonts w:eastAsia="Times New Roman" w:cs="Times New Roman"/>
          <w:szCs w:val="24"/>
        </w:rPr>
        <w:t>Πάργας παραχωρεί και χώρο…</w:t>
      </w:r>
    </w:p>
    <w:p w14:paraId="311BE731"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Αγαπητέ συνάδελφε, παρακαλώ να συντομεύσουμε, γιατί έχουμε ξεπεράσει κατά πολύ τον χρόνο. </w:t>
      </w:r>
    </w:p>
    <w:p w14:paraId="311BE732"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Κύριε Πρόεδρε, είστε πολύ αυστηρός για πρώτη φορά που σας βλέπω στην Έδρα. </w:t>
      </w:r>
    </w:p>
    <w:p w14:paraId="311BE73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Ο Δήμος Πάργας καλύπτει και τις ανάγκες τυχόν γιατρών που θα έρθουν στον </w:t>
      </w:r>
      <w:r>
        <w:rPr>
          <w:rFonts w:eastAsia="Times New Roman" w:cs="Times New Roman"/>
          <w:szCs w:val="24"/>
        </w:rPr>
        <w:t>δήμο</w:t>
      </w:r>
      <w:r>
        <w:rPr>
          <w:rFonts w:eastAsia="Times New Roman" w:cs="Times New Roman"/>
          <w:szCs w:val="24"/>
        </w:rPr>
        <w:t xml:space="preserve">, δίνοντάς τους σπίτι. </w:t>
      </w:r>
    </w:p>
    <w:p w14:paraId="311BE73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Νομίζω ότι όλα αυτά συνάδουν στο να βοηθηθεί η περιοχή. Εγώ στέκομαι στη δική σ</w:t>
      </w:r>
      <w:r>
        <w:rPr>
          <w:rFonts w:eastAsia="Times New Roman" w:cs="Times New Roman"/>
          <w:szCs w:val="24"/>
        </w:rPr>
        <w:t xml:space="preserve">ας δέσμευση ότι οι επόμενες τετρακόσιες προσλήψεις γιατρών θα είναι σε περιοχές, όπως είναι αυτά τα δύο </w:t>
      </w:r>
      <w:r>
        <w:rPr>
          <w:rFonts w:eastAsia="Times New Roman" w:cs="Times New Roman"/>
          <w:szCs w:val="24"/>
        </w:rPr>
        <w:t>κέντρα υγείας</w:t>
      </w:r>
      <w:r>
        <w:rPr>
          <w:rFonts w:eastAsia="Times New Roman" w:cs="Times New Roman"/>
          <w:szCs w:val="24"/>
        </w:rPr>
        <w:t xml:space="preserve">. </w:t>
      </w:r>
    </w:p>
    <w:p w14:paraId="311BE73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11BE736"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κύριε Μπάρκα. </w:t>
      </w:r>
    </w:p>
    <w:p w14:paraId="311BE73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11BE738"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ΑΝΔΡΕΑΣ ΞΑΝΘΟΣ (Υπο</w:t>
      </w:r>
      <w:r>
        <w:rPr>
          <w:rFonts w:eastAsia="Times New Roman" w:cs="Times New Roman"/>
          <w:b/>
          <w:szCs w:val="24"/>
        </w:rPr>
        <w:t xml:space="preserve">υργός Υγείας): </w:t>
      </w:r>
      <w:r>
        <w:rPr>
          <w:rFonts w:eastAsia="Times New Roman" w:cs="Times New Roman"/>
          <w:szCs w:val="24"/>
        </w:rPr>
        <w:t xml:space="preserve">Όντως, εμείς αναγνωρίζουμε ότι η παρέμβαση ενίσχυσης των δομών πρωτοβάθμιας φροντίδας πήγε λίγο πίσω, διότι προτεραιότητα την </w:t>
      </w:r>
      <w:r>
        <w:rPr>
          <w:rFonts w:eastAsia="Times New Roman" w:cs="Times New Roman"/>
          <w:szCs w:val="24"/>
        </w:rPr>
        <w:lastRenderedPageBreak/>
        <w:t>προηγούμενη διετία ήταν να στηρίξουμε καταρχήν τα δημόσια νοσοκομεία, που εκεί υπήρχε η μεγάλη συσσώρευση. Ξέρετε π</w:t>
      </w:r>
      <w:r>
        <w:rPr>
          <w:rFonts w:eastAsia="Times New Roman" w:cs="Times New Roman"/>
          <w:szCs w:val="24"/>
        </w:rPr>
        <w:t>ολύ καλά ότι είχε αποδιοργανωθεί το Σύστημα Πρωτοβάθμιας Φροντίδας, ιδιαίτερα από τα αστικά κέντρα. Άρα, η πιεστική ανάγκη ήταν αυτή. Γι’ αυτό και στα νοσοκομεία συσσωρευόταν ο μεγάλος όγκος των περιστατικών, ιδιαίτερα στην εφημερία. Αυτό σε μεγάλο βαθμό έ</w:t>
      </w:r>
      <w:r>
        <w:rPr>
          <w:rFonts w:eastAsia="Times New Roman" w:cs="Times New Roman"/>
          <w:szCs w:val="24"/>
        </w:rPr>
        <w:t xml:space="preserve">χει επιτευχθεί, αλλού καλύτερα, αλλού λιγότερο. </w:t>
      </w:r>
    </w:p>
    <w:p w14:paraId="311BE73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Φέτος, κάνουμε μια συστηματική προσπάθεια να δώσουμε προτεραιότητα και στήριξη και στην πρωτοβάθμια φροντίδα στηρίζοντας τις σημερινές δομές, αναβαθμίζοντας τα εργαστήριά τους, βοηθώντας να καλύψουμε περισσό</w:t>
      </w:r>
      <w:r>
        <w:rPr>
          <w:rFonts w:eastAsia="Times New Roman" w:cs="Times New Roman"/>
          <w:szCs w:val="24"/>
        </w:rPr>
        <w:t xml:space="preserve">τερες ανάγκες των πολιτών, ενισχύοντας τη λειτουργία τους και την εικοσιτετράωρη λειτουργία τους, όπου είναι επιβεβλημένο και απαραίτητο, αλλά προωθώντας ταυτόχρονα και ένα νέο σχέδιο –το οποίο ελπίζω ότι θα έχουμε την ευκαιρία να το συζητήσουμε το αμέσως </w:t>
      </w:r>
      <w:r>
        <w:rPr>
          <w:rFonts w:eastAsia="Times New Roman" w:cs="Times New Roman"/>
          <w:szCs w:val="24"/>
        </w:rPr>
        <w:t xml:space="preserve">επόμενο διάστημα- με τις νέες τοπικές μονάδες υγείας. </w:t>
      </w:r>
    </w:p>
    <w:p w14:paraId="311BE73A"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η κατεύθυνση είναι αυτή. Όμως, αγαπητέ συνάδελφε, να ξέρετε ότι το Υπουργείο δεν έχει κάποια δεξαμενή γιατρών τους οποίους μπορεί να διαθέσει κατά βούληση. Αυτό που μπο</w:t>
      </w:r>
      <w:r>
        <w:rPr>
          <w:rFonts w:eastAsia="Times New Roman" w:cs="Times New Roman"/>
          <w:szCs w:val="24"/>
        </w:rPr>
        <w:lastRenderedPageBreak/>
        <w:t>ρεί να κάνει είναι να προκηρ</w:t>
      </w:r>
      <w:r>
        <w:rPr>
          <w:rFonts w:eastAsia="Times New Roman" w:cs="Times New Roman"/>
          <w:szCs w:val="24"/>
        </w:rPr>
        <w:t>ύσσει θέσεις και να εκδηλώνεται ενδιαφέρον. Όμως, δυστυχώς, παρά το ότι έχουμε δώσει τα επιπλέον κίνητρα, παρά το ότι έχουμε ενισχύσει τη δυνατότητα πρόσληψης επικουρικών γιατρών και στα νοσοκομεία, αλλά και στις δομές πρωτοβάθμιας φροντίδας, υπάρχουν περι</w:t>
      </w:r>
      <w:r>
        <w:rPr>
          <w:rFonts w:eastAsia="Times New Roman" w:cs="Times New Roman"/>
          <w:szCs w:val="24"/>
        </w:rPr>
        <w:t>οχές της χώρας που δεν υπάρχει ανταπόκριση και δεν καλύπτουν τα κενά.</w:t>
      </w:r>
    </w:p>
    <w:p w14:paraId="311BE73B"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Νομίζω ότι πρέπει πραγματικά να δούμε ξανά όλο το πλέγμα κινήτρων το οποίο υπάρχει και αφορά κυρίως δυσπρόσιτες, νησιωτικές, άγονες περιοχές και να βελτιώσουμε, σε συνέργεια και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 xml:space="preserve">αυτοδιοίκηση </w:t>
      </w:r>
      <w:r>
        <w:rPr>
          <w:rFonts w:eastAsia="Times New Roman" w:cs="Times New Roman"/>
          <w:szCs w:val="24"/>
        </w:rPr>
        <w:t xml:space="preserve">και με τους τοπικούς φορείς, τα κίνητρα προσέλκυσης, έτσι ώστε να καλύπτονται αυτές οι ανάγκες με πιο συστηματικό τρόπο. Αυτός είναι και ο δικός μας στόχος. </w:t>
      </w:r>
    </w:p>
    <w:p w14:paraId="311BE73C"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Προσπαθούμε, λοιπόν, επικουρικά με αυτές τις παρεμβάσεις που κάνουμε να ενισχύσουμε την </w:t>
      </w:r>
      <w:proofErr w:type="spellStart"/>
      <w:r>
        <w:rPr>
          <w:rFonts w:eastAsia="Times New Roman" w:cs="Times New Roman"/>
          <w:szCs w:val="24"/>
        </w:rPr>
        <w:t>ανταποκρισιμότητα</w:t>
      </w:r>
      <w:proofErr w:type="spellEnd"/>
      <w:r>
        <w:rPr>
          <w:rFonts w:eastAsia="Times New Roman" w:cs="Times New Roman"/>
          <w:szCs w:val="24"/>
        </w:rPr>
        <w:t xml:space="preserve"> του συστήματος, ιδιαίτερα στα επείγοντα περιστατικά με την αναβάθμιση του ΕΚΑΒ με την ενίσχυση των </w:t>
      </w:r>
      <w:proofErr w:type="spellStart"/>
      <w:r>
        <w:rPr>
          <w:rFonts w:eastAsia="Times New Roman" w:cs="Times New Roman"/>
          <w:szCs w:val="24"/>
        </w:rPr>
        <w:t>αεροδιακομιδών</w:t>
      </w:r>
      <w:proofErr w:type="spellEnd"/>
      <w:r>
        <w:rPr>
          <w:rFonts w:eastAsia="Times New Roman" w:cs="Times New Roman"/>
          <w:szCs w:val="24"/>
        </w:rPr>
        <w:t>, με την ενίσχυση της τηλεϊατρικής ει</w:t>
      </w:r>
      <w:r>
        <w:rPr>
          <w:rFonts w:eastAsia="Times New Roman" w:cs="Times New Roman"/>
          <w:szCs w:val="24"/>
        </w:rPr>
        <w:t>δικά για το Αιγαίο. Προσπαθούμε, όσο είναι δυνατόν, να ενισχύσουμε αυτήν την βελτιωμένη ανταπό</w:t>
      </w:r>
      <w:r>
        <w:rPr>
          <w:rFonts w:eastAsia="Times New Roman" w:cs="Times New Roman"/>
          <w:szCs w:val="24"/>
        </w:rPr>
        <w:lastRenderedPageBreak/>
        <w:t xml:space="preserve">κριση του συστήματος και κυρίως να ενισχύσουμε το αίσθημα υγειονομικής ασφάλειας των πολιτών και των επισκεπτών της χώρας. </w:t>
      </w:r>
    </w:p>
    <w:p w14:paraId="311BE73D"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Αυτή είναι μια κρίσιμη συνιστώσα και γ</w:t>
      </w:r>
      <w:r>
        <w:rPr>
          <w:rFonts w:eastAsia="Times New Roman" w:cs="Times New Roman"/>
          <w:szCs w:val="24"/>
        </w:rPr>
        <w:t>ια την καθημερινότητα των ανθρώπων που ζουν σε μια περιοχή, αλλά νομίζω ότι είναι και ένα πολύ ισχυρό στοιχείο που ενισχύει και το τουριστικό προϊόν της χώρας. Είναι ένα πολύ ισχυρό στοιχείο το να υπάρχουν δομές υγείας δημόσιες και αξιόπιστες και να ξέρουν</w:t>
      </w:r>
      <w:r>
        <w:rPr>
          <w:rFonts w:eastAsia="Times New Roman" w:cs="Times New Roman"/>
          <w:szCs w:val="24"/>
        </w:rPr>
        <w:t xml:space="preserve"> και οι επισκέπτες της χώρας ότι μπορούν να έχουν, όταν χρειαστεί, μια αποτελεσματική φροντίδα.</w:t>
      </w:r>
    </w:p>
    <w:p w14:paraId="311BE73E"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Είμαστε, λοιπόν, σε αυτήν την κατεύθυνση. Δυσκολία υπάρχει και αυτό είναι αδιαμφισβήτητο. Όμως, θεωρούμε ότι είναι απολύτως δεδομένη και ισχυρή η πολιτική βούλη</w:t>
      </w:r>
      <w:r>
        <w:rPr>
          <w:rFonts w:eastAsia="Times New Roman" w:cs="Times New Roman"/>
          <w:szCs w:val="24"/>
        </w:rPr>
        <w:t>ση να προχωρήσουμε και να καλύπτουμε συνεχώς περισσότερα κενά και ανάγκες.</w:t>
      </w:r>
    </w:p>
    <w:p w14:paraId="311BE73F"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Υπουργέ.</w:t>
      </w:r>
    </w:p>
    <w:p w14:paraId="311BE740"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Θέλω να κάνω μια παρατήρηση στο τελευταίο που είπατε. Είναι σημαντικότατη η συνεισφορά του συστήματος υγείας στον </w:t>
      </w:r>
      <w:r>
        <w:rPr>
          <w:rFonts w:eastAsia="Times New Roman" w:cs="Times New Roman"/>
          <w:szCs w:val="24"/>
        </w:rPr>
        <w:lastRenderedPageBreak/>
        <w:t>του</w:t>
      </w:r>
      <w:r>
        <w:rPr>
          <w:rFonts w:eastAsia="Times New Roman" w:cs="Times New Roman"/>
          <w:szCs w:val="24"/>
        </w:rPr>
        <w:t>ρισμό, στο τουριστικό προϊόν. Αν ο τουρίστας φύγει με καλές υπηρεσίες υγείας -χτυπάμε ξύλο!- για οποιοδήποτε ατύχημα του τύχει, είναι μια έξτρα διαφήμιση για τη χώρα μας. Και νομίζω ότι έχουμε πέσει με την προσήκουσα προσοχή πάνω σε αυτό το θέμα.</w:t>
      </w:r>
    </w:p>
    <w:p w14:paraId="311BE741"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ν</w:t>
      </w:r>
      <w:r>
        <w:rPr>
          <w:rFonts w:eastAsia="Times New Roman" w:cs="Times New Roman"/>
          <w:szCs w:val="24"/>
        </w:rPr>
        <w:t>α συμπληρώσω ότι όσον αφορά το Υπουργείο Εθνικής Άμυνας, λαμβάνοντας τη λίστα των αναγκών σας ανά θέση στην επικράτεια και ειδικά στα μέρη τα οποία είναι άγονα, πηγαίνουν νεοσύλλεκτοι -εμείς το κάναμε σαν Κυβέρνηση αυτό και πρέπει να το σημειώσουμε- οι οπο</w:t>
      </w:r>
      <w:r>
        <w:rPr>
          <w:rFonts w:eastAsia="Times New Roman" w:cs="Times New Roman"/>
          <w:szCs w:val="24"/>
        </w:rPr>
        <w:t>ίοι υποβάλουν την αίτησή τους για να πάνε να υπηρετήσουν τη θητεία τους σε άγονες περιοχές. Και αυτό είναι κάτι που συμβαίνει. Οπότε έτσι καλύπτουμε και αυτές τις ανάγκες.</w:t>
      </w:r>
    </w:p>
    <w:p w14:paraId="311BE742"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Κύριε Πρόεδρε, θα πρέπει να γίνονται πιο λίγα σχόλια. Το λέω γιατί</w:t>
      </w:r>
      <w:r>
        <w:rPr>
          <w:rFonts w:eastAsia="Times New Roman" w:cs="Times New Roman"/>
          <w:szCs w:val="24"/>
        </w:rPr>
        <w:t xml:space="preserve"> είστε καινούργιος.</w:t>
      </w:r>
    </w:p>
    <w:p w14:paraId="311BE743"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Σειρά έχει η </w:t>
      </w:r>
      <w:r>
        <w:rPr>
          <w:rFonts w:eastAsia="Times New Roman" w:cs="Times New Roman"/>
          <w:szCs w:val="24"/>
        </w:rPr>
        <w:t xml:space="preserve">πρώτη </w:t>
      </w:r>
      <w:r>
        <w:rPr>
          <w:rFonts w:eastAsia="Times New Roman" w:cs="Times New Roman"/>
          <w:szCs w:val="24"/>
        </w:rPr>
        <w:t>με αριθμό 5762/22-5-2017 ερώτηση</w:t>
      </w:r>
      <w:r w:rsidRPr="008D4B05">
        <w:rPr>
          <w:rFonts w:eastAsia="Times New Roman" w:cs="Times New Roman"/>
          <w:szCs w:val="24"/>
        </w:rPr>
        <w:t xml:space="preserve"> </w:t>
      </w:r>
      <w:r>
        <w:rPr>
          <w:rFonts w:eastAsia="Times New Roman" w:cs="Times New Roman"/>
          <w:szCs w:val="24"/>
        </w:rPr>
        <w:t>του κύκλου αναφορών και ερωτήσεων</w:t>
      </w:r>
      <w:r>
        <w:rPr>
          <w:rFonts w:eastAsia="Times New Roman" w:cs="Times New Roman"/>
          <w:szCs w:val="24"/>
        </w:rPr>
        <w:t xml:space="preserve">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Δικαιοσύ</w:t>
      </w:r>
      <w:r>
        <w:rPr>
          <w:rFonts w:eastAsia="Times New Roman" w:cs="Times New Roman"/>
          <w:bCs/>
          <w:szCs w:val="24"/>
        </w:rPr>
        <w:t>νης, Διαφάνειας και Ανθρωπίνων Δικαιωμάτων,</w:t>
      </w:r>
      <w:r>
        <w:rPr>
          <w:rFonts w:eastAsia="Times New Roman" w:cs="Times New Roman"/>
          <w:szCs w:val="24"/>
        </w:rPr>
        <w:t xml:space="preserve"> με θέμα: «Διευκρίνιση ως προς το ποσό επί του οποίου υπολογίζεται το κατά το άρθρο 199 παράγραφος 4 του ν.2717/1999 τέλος δικαστικού ενσήμου το οποίο καταβάλλεται προκειμένου να καταστούν οι τελεσίδικες και οι αν</w:t>
      </w:r>
      <w:r>
        <w:rPr>
          <w:rFonts w:eastAsia="Times New Roman" w:cs="Times New Roman"/>
          <w:szCs w:val="24"/>
        </w:rPr>
        <w:t xml:space="preserve">έκκλητες αναγνωριστικές αποφάσεις </w:t>
      </w:r>
      <w:proofErr w:type="spellStart"/>
      <w:r>
        <w:rPr>
          <w:rFonts w:eastAsia="Times New Roman" w:cs="Times New Roman"/>
          <w:szCs w:val="24"/>
        </w:rPr>
        <w:t>καταψηφιστικές</w:t>
      </w:r>
      <w:proofErr w:type="spellEnd"/>
      <w:r>
        <w:rPr>
          <w:rFonts w:eastAsia="Times New Roman" w:cs="Times New Roman"/>
          <w:szCs w:val="24"/>
        </w:rPr>
        <w:t>».</w:t>
      </w:r>
    </w:p>
    <w:p w14:paraId="311BE744" w14:textId="77777777" w:rsidR="003F1A9B" w:rsidRDefault="0091327C">
      <w:pPr>
        <w:tabs>
          <w:tab w:val="left" w:pos="3642"/>
          <w:tab w:val="center" w:pos="4753"/>
          <w:tab w:val="left" w:pos="6214"/>
        </w:tabs>
        <w:spacing w:line="600" w:lineRule="auto"/>
        <w:ind w:firstLine="720"/>
        <w:jc w:val="both"/>
        <w:rPr>
          <w:rFonts w:eastAsia="Times New Roman" w:cs="Times New Roman"/>
          <w:bCs/>
          <w:szCs w:val="24"/>
        </w:rPr>
      </w:pPr>
      <w:r>
        <w:rPr>
          <w:rFonts w:eastAsia="Times New Roman" w:cs="Times New Roman"/>
          <w:szCs w:val="24"/>
        </w:rPr>
        <w:t xml:space="preserve">Στην ερώτηση θα απαντήσει ο αξιότιμος Υπουργός </w:t>
      </w:r>
      <w:r>
        <w:rPr>
          <w:rFonts w:eastAsia="Times New Roman" w:cs="Times New Roman"/>
          <w:bCs/>
          <w:szCs w:val="24"/>
        </w:rPr>
        <w:t>Δικαιοσύνης, Διαφάνειας και Ανθρωπίνων Δικαιωμάτων κ. Σταύρος Κοντονής.</w:t>
      </w:r>
    </w:p>
    <w:p w14:paraId="311BE745"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Cs/>
          <w:szCs w:val="24"/>
        </w:rPr>
        <w:t xml:space="preserve">Κύριε </w:t>
      </w:r>
      <w:proofErr w:type="spellStart"/>
      <w:r>
        <w:rPr>
          <w:rFonts w:eastAsia="Times New Roman" w:cs="Times New Roman"/>
          <w:bCs/>
          <w:szCs w:val="24"/>
        </w:rPr>
        <w:t>Κεγκέρογλου</w:t>
      </w:r>
      <w:proofErr w:type="spellEnd"/>
      <w:r>
        <w:rPr>
          <w:rFonts w:eastAsia="Times New Roman" w:cs="Times New Roman"/>
          <w:bCs/>
          <w:szCs w:val="24"/>
        </w:rPr>
        <w:t xml:space="preserve">, έχετε δύο λεπτά για την </w:t>
      </w:r>
      <w:proofErr w:type="spellStart"/>
      <w:r>
        <w:rPr>
          <w:rFonts w:eastAsia="Times New Roman" w:cs="Times New Roman"/>
          <w:bCs/>
          <w:szCs w:val="24"/>
        </w:rPr>
        <w:t>πρωτολογία</w:t>
      </w:r>
      <w:proofErr w:type="spellEnd"/>
      <w:r>
        <w:rPr>
          <w:rFonts w:eastAsia="Times New Roman" w:cs="Times New Roman"/>
          <w:bCs/>
          <w:szCs w:val="24"/>
        </w:rPr>
        <w:t xml:space="preserve"> σας.</w:t>
      </w:r>
    </w:p>
    <w:p w14:paraId="311BE746"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311BE747"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Προς το παρόν πίστεψα ότι παρεμβλήθηκε και άλλη ερώτηση. Θα αναφερθώ πολύ γρήγορα, γιατί ήδη έχει προχωρήσει η ώρα. </w:t>
      </w:r>
    </w:p>
    <w:p w14:paraId="311BE748"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προκειμένου οι τελεσίδικες και ανέκκλητες αναγνωριστικές αποφάσεις των διοικητικών δικαστηρίων να</w:t>
      </w:r>
      <w:r>
        <w:rPr>
          <w:rFonts w:eastAsia="Times New Roman" w:cs="Times New Roman"/>
          <w:szCs w:val="24"/>
        </w:rPr>
        <w:t xml:space="preserve"> </w:t>
      </w:r>
      <w:r>
        <w:rPr>
          <w:rFonts w:eastAsia="Times New Roman" w:cs="Times New Roman"/>
          <w:szCs w:val="24"/>
        </w:rPr>
        <w:lastRenderedPageBreak/>
        <w:t xml:space="preserve">καταστούν </w:t>
      </w:r>
      <w:proofErr w:type="spellStart"/>
      <w:r>
        <w:rPr>
          <w:rFonts w:eastAsia="Times New Roman" w:cs="Times New Roman"/>
          <w:szCs w:val="24"/>
        </w:rPr>
        <w:t>καταψηφιστικές</w:t>
      </w:r>
      <w:proofErr w:type="spellEnd"/>
      <w:r>
        <w:rPr>
          <w:rFonts w:eastAsia="Times New Roman" w:cs="Times New Roman"/>
          <w:szCs w:val="24"/>
        </w:rPr>
        <w:t>, σύμφωνα με το άρθρο 199 παράγραφος 4 του ν.2717/1999, υπάρχει η υποχρέωση καταβολής τέλους δικαστικού ενσήμου ποσοστού 1,17% επί του ποσού που ο ενάγων αιτήθηκε.</w:t>
      </w:r>
    </w:p>
    <w:p w14:paraId="311BE749"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Επειδή σε πάρα πολλές περιπτώσεις, στη μεγάλη πλειοψηφία, υπάρχει μ</w:t>
      </w:r>
      <w:r>
        <w:rPr>
          <w:rFonts w:eastAsia="Times New Roman" w:cs="Times New Roman"/>
          <w:szCs w:val="24"/>
        </w:rPr>
        <w:t>εγάλη διαφορά ανάμεσα στο αιτηθέν ποσό και σε αυτό που τελικά επιδικάζεται, σας ερωτούμε αν προτίθεστε να εξετάσετε τροποποίηση της υφιστάμενης νομοθεσίας με άρση της άδικης επιβάρυνσης των πολιτών, της διαφοράς ανάμεσα στο αιτηθέν και στο επιδικασθέν ποσό</w:t>
      </w:r>
      <w:r>
        <w:rPr>
          <w:rFonts w:eastAsia="Times New Roman" w:cs="Times New Roman"/>
          <w:szCs w:val="24"/>
        </w:rPr>
        <w:t>.</w:t>
      </w:r>
    </w:p>
    <w:p w14:paraId="311BE74A" w14:textId="77777777" w:rsidR="003F1A9B" w:rsidRDefault="0091327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w:t>
      </w:r>
    </w:p>
    <w:p w14:paraId="311BE74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w:t>
      </w:r>
    </w:p>
    <w:p w14:paraId="311BE74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311BE74D"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 </w:t>
      </w:r>
    </w:p>
    <w:p w14:paraId="311BE74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Πριν απαντήσω στην ερώτηση του αγαπητού συναδέλφου, </w:t>
      </w:r>
      <w:r>
        <w:rPr>
          <w:rFonts w:eastAsia="Times New Roman" w:cs="Times New Roman"/>
          <w:szCs w:val="24"/>
        </w:rPr>
        <w:t xml:space="preserve">θέλω να κάνω μία αναφορά στην απόφαση του </w:t>
      </w:r>
      <w:r>
        <w:rPr>
          <w:rFonts w:eastAsia="Times New Roman" w:cs="Times New Roman"/>
          <w:szCs w:val="24"/>
        </w:rPr>
        <w:t>π</w:t>
      </w:r>
      <w:r>
        <w:rPr>
          <w:rFonts w:eastAsia="Times New Roman" w:cs="Times New Roman"/>
          <w:szCs w:val="24"/>
        </w:rPr>
        <w:t xml:space="preserve">ενταμελούς </w:t>
      </w:r>
      <w:r>
        <w:rPr>
          <w:rFonts w:eastAsia="Times New Roman" w:cs="Times New Roman"/>
          <w:szCs w:val="24"/>
        </w:rPr>
        <w:lastRenderedPageBreak/>
        <w:t>ε</w:t>
      </w:r>
      <w:r>
        <w:rPr>
          <w:rFonts w:eastAsia="Times New Roman" w:cs="Times New Roman"/>
          <w:szCs w:val="24"/>
        </w:rPr>
        <w:t xml:space="preserve">φετείου </w:t>
      </w:r>
      <w:r>
        <w:rPr>
          <w:rFonts w:eastAsia="Times New Roman" w:cs="Times New Roman"/>
          <w:szCs w:val="24"/>
        </w:rPr>
        <w:t>α</w:t>
      </w:r>
      <w:r>
        <w:rPr>
          <w:rFonts w:eastAsia="Times New Roman" w:cs="Times New Roman"/>
          <w:szCs w:val="24"/>
        </w:rPr>
        <w:t xml:space="preserve">ναστολών, η οποία εκδόθηκε πριν από λίγες ώρες, και να πω ότι αποτέλεσε για εμάς μια δυσάρεστη έκπληξη. </w:t>
      </w:r>
    </w:p>
    <w:p w14:paraId="311BE74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Και τούτο, διότι πρώτον η στάση της αιτούσας, αυτής της κοπέλας, η οποία έχει καταδικασ</w:t>
      </w:r>
      <w:r>
        <w:rPr>
          <w:rFonts w:eastAsia="Times New Roman" w:cs="Times New Roman"/>
          <w:szCs w:val="24"/>
        </w:rPr>
        <w:t xml:space="preserve">τεί σε πολυετή κάθειρξη, καθ’ όλο τον χρόνο της υποδικίας της ήταν απολύτως υποδειγματική, αφού τήρησε όλα εκείνα τα καταναγκαστικά δικονομικά μέτρα, τα οποία της είχαν επιβληθεί. </w:t>
      </w:r>
    </w:p>
    <w:p w14:paraId="311BE75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Δεύτερον, η ίδια, σεβόμενη το </w:t>
      </w:r>
      <w:proofErr w:type="spellStart"/>
      <w:r>
        <w:rPr>
          <w:rFonts w:eastAsia="Times New Roman" w:cs="Times New Roman"/>
          <w:szCs w:val="24"/>
        </w:rPr>
        <w:t>δικαιικό</w:t>
      </w:r>
      <w:proofErr w:type="spellEnd"/>
      <w:r>
        <w:rPr>
          <w:rFonts w:eastAsia="Times New Roman" w:cs="Times New Roman"/>
          <w:szCs w:val="24"/>
        </w:rPr>
        <w:t xml:space="preserve"> μας σύστημα, αξιοποίησε τα δικονομικ</w:t>
      </w:r>
      <w:r>
        <w:rPr>
          <w:rFonts w:eastAsia="Times New Roman" w:cs="Times New Roman"/>
          <w:szCs w:val="24"/>
        </w:rPr>
        <w:t>ά εργαλεία, τα οποία της παρέχει ο Κώδικας Ποινικής Δικονομίας για την άρση συγκεκριμένων περιοριστικών όρων, οι οποίοι εμπόδιζαν την επιστημονική της εξέλιξη, κυρίως την άρση απαγόρευσης της δυνατότητας</w:t>
      </w:r>
      <w:r>
        <w:rPr>
          <w:rFonts w:eastAsia="Times New Roman" w:cs="Times New Roman"/>
          <w:szCs w:val="24"/>
        </w:rPr>
        <w:t>,</w:t>
      </w:r>
      <w:r>
        <w:rPr>
          <w:rFonts w:eastAsia="Times New Roman" w:cs="Times New Roman"/>
          <w:szCs w:val="24"/>
        </w:rPr>
        <w:t xml:space="preserve"> που είχε να ταξιδεύει στο εξωτερικό. </w:t>
      </w:r>
    </w:p>
    <w:p w14:paraId="311BE75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Το τρίτο, κύρ</w:t>
      </w:r>
      <w:r>
        <w:rPr>
          <w:rFonts w:eastAsia="Times New Roman" w:cs="Times New Roman"/>
          <w:szCs w:val="24"/>
        </w:rPr>
        <w:t>ιε Πρόεδρε, είναι ότι οι πολίτες ζητούν και απαιτούν από τη δικαιοσύνη ίσα μέτρα και ίσα σταθμά για όλους. Είναι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περίεργο το γεγονός πως ορισμένοι που έχουν καταδικαστεί σε πολυετείς ποινές κάθειρξης για εμπόριο ναρκωτικών μπορούν να έχουν το</w:t>
      </w:r>
      <w:r>
        <w:rPr>
          <w:rFonts w:eastAsia="Times New Roman" w:cs="Times New Roman"/>
          <w:szCs w:val="24"/>
        </w:rPr>
        <w:t xml:space="preserve"> ευεργέτημα της αναστολής μέχρι την εκδίκαση της έφεσης και σε άλλες περιπτώσεις, όπως η συγκεκριμένη, δεν μπόρεσε να πάρει τέτοιο ευεργέτημα, ούτε </w:t>
      </w:r>
      <w:r>
        <w:rPr>
          <w:rFonts w:eastAsia="Times New Roman" w:cs="Times New Roman"/>
          <w:szCs w:val="24"/>
        </w:rPr>
        <w:lastRenderedPageBreak/>
        <w:t xml:space="preserve">από το δικαστήριο που εξέδωσε την απόφαση, ούτε από το δικαστήριο το οποίο συνεδρίασε σήμερα. </w:t>
      </w:r>
    </w:p>
    <w:p w14:paraId="311BE75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Όμως, κύριε Π</w:t>
      </w:r>
      <w:r>
        <w:rPr>
          <w:rFonts w:eastAsia="Times New Roman" w:cs="Times New Roman"/>
          <w:szCs w:val="24"/>
        </w:rPr>
        <w:t>ρόεδρε, κυρίες και κύριοι συνάδελφοι, θέλω να τονίσω και κάτι άλλο, ότι οι ενέργειες, οι οποίες έλαβαν χώρα μετά την έκδοση της απόφασης, δηλαδή</w:t>
      </w:r>
      <w:r>
        <w:rPr>
          <w:rFonts w:eastAsia="Times New Roman" w:cs="Times New Roman"/>
          <w:szCs w:val="24"/>
        </w:rPr>
        <w:t>,</w:t>
      </w:r>
      <w:r>
        <w:rPr>
          <w:rFonts w:eastAsia="Times New Roman" w:cs="Times New Roman"/>
          <w:szCs w:val="24"/>
        </w:rPr>
        <w:t xml:space="preserve"> βιαιοπραγίες και λεκτικές επιθέσεις κατά των δικαστών που συγκρότησαν τη σύνθεση του δικαστηρίου, είναι και απ</w:t>
      </w:r>
      <w:r>
        <w:rPr>
          <w:rFonts w:eastAsia="Times New Roman" w:cs="Times New Roman"/>
          <w:szCs w:val="24"/>
        </w:rPr>
        <w:t xml:space="preserve">αράδεκτες και καταδικαστέες. </w:t>
      </w:r>
    </w:p>
    <w:p w14:paraId="311BE753"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Και τούτο γιατί όχι μόνο δυσφημίζουν την προσπάθεια και τον αγώνα που κάνει αυτή η κοπέλα να αποδείξει τη βασιμότητα των ισχυρισμών της και την προσπάθεια που κάνουν και οι νομικοί της συμπαραστάτες να πείσουν περί της βασιμότ</w:t>
      </w:r>
      <w:r>
        <w:rPr>
          <w:rFonts w:eastAsia="Times New Roman" w:cs="Times New Roman"/>
          <w:szCs w:val="24"/>
        </w:rPr>
        <w:t xml:space="preserve">ητας των νομικών και των πραγματικών γεγονότων και ισχυρισμών, τους οποίους αναπτύσσουν ενώπιον του δικαστηρίου, αλλά επειδή πάνω από όλα και οι δικαστές είναι άνθρωποι και ως άνθρωποι κάνουν λάθη. </w:t>
      </w:r>
    </w:p>
    <w:p w14:paraId="311BE75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Ακριβώς γι’ αυτόν τον λόγο ο Κώδικας Ποινικής Δικονομίας </w:t>
      </w:r>
      <w:r>
        <w:rPr>
          <w:rFonts w:eastAsia="Times New Roman" w:cs="Times New Roman"/>
          <w:szCs w:val="24"/>
        </w:rPr>
        <w:t xml:space="preserve">προβλέπει σε πολύ σύντομο χρονικό διάστημα τη δυνατότητα υποβολής νέας αίτησης, η οποία θα κριθεί από το ίδιο δικαστήριο, προφανώς με άλλη σύνθεση. </w:t>
      </w:r>
    </w:p>
    <w:p w14:paraId="311BE755"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Θέλω να πω, λοιπόν, ότι όπως διατύπωσα τη δυσάρεστη έκπληξη γι’ αυτή την απόφαση, άλλο τόσο δεν μπορούμε πα</w:t>
      </w:r>
      <w:r>
        <w:rPr>
          <w:rFonts w:eastAsia="Times New Roman" w:cs="Times New Roman"/>
          <w:szCs w:val="24"/>
        </w:rPr>
        <w:t>ρά να μην καταδικάσουμε αυτά τα γεγονότα, τα οποία στρέφονται κατά δικαστών</w:t>
      </w:r>
      <w:r w:rsidRPr="007B7026">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πορεί κατά την κρίση του ενός ή του άλλου </w:t>
      </w:r>
      <w:r>
        <w:rPr>
          <w:rFonts w:eastAsia="Times New Roman" w:cs="Times New Roman"/>
          <w:szCs w:val="24"/>
        </w:rPr>
        <w:t xml:space="preserve">οι δικαστές </w:t>
      </w:r>
      <w:r>
        <w:rPr>
          <w:rFonts w:eastAsia="Times New Roman" w:cs="Times New Roman"/>
          <w:szCs w:val="24"/>
        </w:rPr>
        <w:t xml:space="preserve">να έχουν κάνει λάθος, αλλά σε κάθε περίπτωση δεν μπορεί να λειτουργήσει διαφορετικά μια οργανωμένη κοινωνία. </w:t>
      </w:r>
    </w:p>
    <w:p w14:paraId="311BE75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Και το </w:t>
      </w:r>
      <w:r>
        <w:rPr>
          <w:rFonts w:eastAsia="Times New Roman" w:cs="Times New Roman"/>
          <w:szCs w:val="24"/>
        </w:rPr>
        <w:t>δικαίωμα της εύρυθμης λειτουργίας της δικαιοσύνης και των δικαστηρίων η Κυβέρνηση είναι αποφασισμένη να το υπερασπιστεί με κάθε νόμιμο τρόπο.</w:t>
      </w:r>
    </w:p>
    <w:p w14:paraId="311BE75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Σχετικά με την ερώτηση, την οποία έχει υποβάλει ο κ. </w:t>
      </w:r>
      <w:proofErr w:type="spellStart"/>
      <w:r>
        <w:rPr>
          <w:rFonts w:eastAsia="Times New Roman" w:cs="Times New Roman"/>
          <w:szCs w:val="24"/>
        </w:rPr>
        <w:t>Κεγκέρογλου</w:t>
      </w:r>
      <w:proofErr w:type="spellEnd"/>
      <w:r>
        <w:rPr>
          <w:rFonts w:eastAsia="Times New Roman" w:cs="Times New Roman"/>
          <w:szCs w:val="24"/>
        </w:rPr>
        <w:t>, θέλω να πω το εξής: Κυρίες και κύριοι συνάδελφοι</w:t>
      </w:r>
      <w:r>
        <w:rPr>
          <w:rFonts w:eastAsia="Times New Roman" w:cs="Times New Roman"/>
          <w:szCs w:val="24"/>
        </w:rPr>
        <w:t xml:space="preserve">, η διαδικασία, η οποία περιγράφεται στον νόμο σχετικά με τη μετατροπή ενός αιτήματος από </w:t>
      </w:r>
      <w:proofErr w:type="spellStart"/>
      <w:r>
        <w:rPr>
          <w:rFonts w:eastAsia="Times New Roman" w:cs="Times New Roman"/>
          <w:szCs w:val="24"/>
        </w:rPr>
        <w:t>καταψηφιστικό</w:t>
      </w:r>
      <w:proofErr w:type="spellEnd"/>
      <w:r>
        <w:rPr>
          <w:rFonts w:eastAsia="Times New Roman" w:cs="Times New Roman"/>
          <w:szCs w:val="24"/>
        </w:rPr>
        <w:t xml:space="preserve"> σε αναγνωριστικό είναι σαφής. </w:t>
      </w:r>
    </w:p>
    <w:p w14:paraId="311BE75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Επίσης, θεωρώ ότι είναι σαφής ο νόμος και όποιος δεν τον κατανοεί απολύτως, καλό θα ήταν να ρίξει μια ματιά και στην αιτι</w:t>
      </w:r>
      <w:r>
        <w:rPr>
          <w:rFonts w:eastAsia="Times New Roman" w:cs="Times New Roman"/>
          <w:szCs w:val="24"/>
        </w:rPr>
        <w:t xml:space="preserve">ολογική έκθεση, </w:t>
      </w:r>
      <w:r>
        <w:rPr>
          <w:rFonts w:eastAsia="Times New Roman" w:cs="Times New Roman"/>
          <w:szCs w:val="24"/>
        </w:rPr>
        <w:t>σ</w:t>
      </w:r>
      <w:r>
        <w:rPr>
          <w:rFonts w:eastAsia="Times New Roman" w:cs="Times New Roman"/>
          <w:szCs w:val="24"/>
        </w:rPr>
        <w:t xml:space="preserve">την οποία διευκρινίζονται αρκετά ζητήματα. </w:t>
      </w:r>
    </w:p>
    <w:p w14:paraId="311BE759"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Τι γίνεται εδώ; Το πρώτο που θέλω να τονίσω είναι ότι ένας ενάγων μπορεί να μετατρέψει το αίτημα από </w:t>
      </w:r>
      <w:proofErr w:type="spellStart"/>
      <w:r>
        <w:rPr>
          <w:rFonts w:eastAsia="Times New Roman" w:cs="Times New Roman"/>
          <w:szCs w:val="24"/>
        </w:rPr>
        <w:t>καταψηφιστικό</w:t>
      </w:r>
      <w:proofErr w:type="spellEnd"/>
      <w:r>
        <w:rPr>
          <w:rFonts w:eastAsia="Times New Roman" w:cs="Times New Roman"/>
          <w:szCs w:val="24"/>
        </w:rPr>
        <w:t xml:space="preserve"> </w:t>
      </w:r>
      <w:r>
        <w:rPr>
          <w:rFonts w:eastAsia="Times New Roman" w:cs="Times New Roman"/>
          <w:szCs w:val="24"/>
        </w:rPr>
        <w:lastRenderedPageBreak/>
        <w:t xml:space="preserve">σε αναγνωριστικό και κατά αυτό τον τρόπο, να μην καταβάλλει το δικαστικό ένσημο το οποίο προβλέπεται. </w:t>
      </w:r>
    </w:p>
    <w:p w14:paraId="311BE75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Ήρθε ο νομοθέτης και είπε ότι για να μ</w:t>
      </w:r>
      <w:r>
        <w:rPr>
          <w:rFonts w:eastAsia="Times New Roman" w:cs="Times New Roman"/>
          <w:szCs w:val="24"/>
        </w:rPr>
        <w:t>ην έχουμε επανάληψη των διαδικασιών ή περαιτέρω προσφυγή σε έκδοση διαταγής πληρωμής ή οτιδήποτε, δηλαδή σε μια προσπάθεια του ενάγοντος να αποκτήσει εκτελεστό τίτλο, τότε μπορεί με πράξη του προέδρου το αναγνωριστικό αποτέλεσμα, το αποτέλεσμα που εκδόθηκε</w:t>
      </w:r>
      <w:r>
        <w:rPr>
          <w:rFonts w:eastAsia="Times New Roman" w:cs="Times New Roman"/>
          <w:szCs w:val="24"/>
        </w:rPr>
        <w:t xml:space="preserve"> επί της αναγνωριστικής αγωγής, να μετατραπεί σε </w:t>
      </w:r>
      <w:proofErr w:type="spellStart"/>
      <w:r>
        <w:rPr>
          <w:rFonts w:eastAsia="Times New Roman" w:cs="Times New Roman"/>
          <w:szCs w:val="24"/>
        </w:rPr>
        <w:t>καταψηφιστικό</w:t>
      </w:r>
      <w:proofErr w:type="spellEnd"/>
      <w:r>
        <w:rPr>
          <w:rFonts w:eastAsia="Times New Roman" w:cs="Times New Roman"/>
          <w:szCs w:val="24"/>
        </w:rPr>
        <w:t xml:space="preserve"> και να προχωρήσει στην εκτέλεση ο ενάγων.</w:t>
      </w:r>
    </w:p>
    <w:p w14:paraId="311BE75B"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Αυτονόητο είναι ότι σε αυτή την περίπτωση το δικαστικό ένσημο θα καταβληθεί επί του ποσού το οποίο επιδικάστηκε στην αναγνωριστική αγωγή. Και μου κάνει</w:t>
      </w:r>
      <w:r>
        <w:rPr>
          <w:rFonts w:eastAsia="Times New Roman" w:cs="Times New Roman"/>
          <w:szCs w:val="24"/>
        </w:rPr>
        <w:t xml:space="preserve"> εντύπωση που –προφανώς, κάτι θα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για να κάνετε αυτή την ερώτηση- υπάρχουν εφαρμοστές του δικαίου, οι οποίοι κάτι άλλο κάνουν παρά αυτό το οποίο σας περιγράφω.</w:t>
      </w:r>
    </w:p>
    <w:p w14:paraId="311BE75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δε προς επίρρωση αυτού που λέω να σας διαβάσω την αιτιολογική έκθεση, η ο</w:t>
      </w:r>
      <w:r>
        <w:rPr>
          <w:rFonts w:eastAsia="Times New Roman" w:cs="Times New Roman"/>
          <w:szCs w:val="24"/>
        </w:rPr>
        <w:t xml:space="preserve">ποία αναφέρει συγκεκριμένα: «Η νέα ρύθμιση αναμένεται να λειτουργήσει ανακουφιστικά για τον ενάγοντα, απαλλάσσοντάς τον από την υποχρέωση προκαταβολής </w:t>
      </w:r>
      <w:r>
        <w:rPr>
          <w:rFonts w:eastAsia="Times New Roman" w:cs="Times New Roman"/>
          <w:szCs w:val="24"/>
        </w:rPr>
        <w:lastRenderedPageBreak/>
        <w:t>του δικαστικού ενσήμου, όταν ακόμη είναι άγνωστη η τελική έκβαση της υπόθεσης –και προσέξτε!- και το ύψος</w:t>
      </w:r>
      <w:r>
        <w:rPr>
          <w:rFonts w:eastAsia="Times New Roman" w:cs="Times New Roman"/>
          <w:szCs w:val="24"/>
        </w:rPr>
        <w:t xml:space="preserve"> του ποσού που θα επιδικαστεί». </w:t>
      </w:r>
    </w:p>
    <w:p w14:paraId="311BE75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Όταν λοιπόν μας λέει η αιτιολογική έκθεση «και το ύψος του ποσού που θα επιδικαστεί», δεν λέει τίποτε άλλο παρά μόνο ότι το δικαστικό ένσημο της μετατροπής του αναγνωριστικού αιτήματος σε </w:t>
      </w:r>
      <w:proofErr w:type="spellStart"/>
      <w:r>
        <w:rPr>
          <w:rFonts w:eastAsia="Times New Roman" w:cs="Times New Roman"/>
          <w:szCs w:val="24"/>
        </w:rPr>
        <w:t>καταψηφιστικό</w:t>
      </w:r>
      <w:proofErr w:type="spellEnd"/>
      <w:r>
        <w:rPr>
          <w:rFonts w:eastAsia="Times New Roman" w:cs="Times New Roman"/>
          <w:szCs w:val="24"/>
        </w:rPr>
        <w:t xml:space="preserve"> θα καταβληθεί επί του</w:t>
      </w:r>
      <w:r>
        <w:rPr>
          <w:rFonts w:eastAsia="Times New Roman" w:cs="Times New Roman"/>
          <w:szCs w:val="24"/>
        </w:rPr>
        <w:t xml:space="preserve"> ποσού το οποίο επιδικάστηκε και όχι επί του αιτουμένου στην αναγνωριστική αγωγή.</w:t>
      </w:r>
    </w:p>
    <w:p w14:paraId="311BE75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Γι’ αυτό, </w:t>
      </w:r>
      <w:r>
        <w:rPr>
          <w:rFonts w:eastAsia="Times New Roman"/>
          <w:bCs/>
        </w:rPr>
        <w:t>κύριε συνάδελφε,</w:t>
      </w:r>
      <w:r>
        <w:rPr>
          <w:rFonts w:eastAsia="Times New Roman" w:cs="Times New Roman"/>
          <w:szCs w:val="24"/>
        </w:rPr>
        <w:t xml:space="preserve"> θεωρώ ότι δεν χρειάζεται κάποια επιπλέον νομοθετική ρύθμιση, παρά μια ενδεχομένως ενημέρωση περαιτέρω κάποιων δικαστών, οι οποίοι ερμηνεύουν πολύ σ</w:t>
      </w:r>
      <w:r>
        <w:rPr>
          <w:rFonts w:eastAsia="Times New Roman" w:cs="Times New Roman"/>
          <w:szCs w:val="24"/>
        </w:rPr>
        <w:t>τενά και με έναν ακραίο δογματικό τρόπο τη διάταξη αυτή χωρίς να λάβουν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ούτε καν την αιτιολογική έκθεση η οποία συνοδεύει τη διάταξη του νόμου και λύνει και τα προβλήματα τα οποία ενδεχομένως έχουν ανακύψει.</w:t>
      </w:r>
    </w:p>
    <w:p w14:paraId="311BE75F" w14:textId="77777777" w:rsidR="003F1A9B" w:rsidRDefault="0091327C">
      <w:pPr>
        <w:spacing w:line="600" w:lineRule="auto"/>
        <w:ind w:firstLine="720"/>
        <w:jc w:val="both"/>
        <w:rPr>
          <w:rFonts w:eastAsia="Times New Roman"/>
          <w:bCs/>
        </w:rPr>
      </w:pPr>
      <w:r>
        <w:rPr>
          <w:rFonts w:eastAsia="Times New Roman" w:cs="Times New Roman"/>
          <w:szCs w:val="24"/>
        </w:rPr>
        <w:t xml:space="preserve">Ευχαριστώ, </w:t>
      </w:r>
      <w:r>
        <w:rPr>
          <w:rFonts w:eastAsia="Times New Roman"/>
          <w:bCs/>
        </w:rPr>
        <w:t>κύριε Πρόεδρε.</w:t>
      </w:r>
    </w:p>
    <w:p w14:paraId="311BE760" w14:textId="77777777" w:rsidR="003F1A9B" w:rsidRDefault="0091327C">
      <w:pPr>
        <w:spacing w:line="600" w:lineRule="auto"/>
        <w:ind w:firstLine="720"/>
        <w:jc w:val="both"/>
        <w:rPr>
          <w:rFonts w:eastAsia="Times New Roman"/>
          <w:bCs/>
        </w:rPr>
      </w:pPr>
      <w:r>
        <w:rPr>
          <w:rFonts w:eastAsia="Times New Roman"/>
          <w:b/>
          <w:bCs/>
        </w:rPr>
        <w:t>ΠΡΟΕΔΡΕΥ</w:t>
      </w:r>
      <w:r>
        <w:rPr>
          <w:rFonts w:eastAsia="Times New Roman"/>
          <w:b/>
          <w:bCs/>
        </w:rPr>
        <w:t>ΩΝ (Δημήτριος Καμμένος):</w:t>
      </w:r>
      <w:r>
        <w:rPr>
          <w:rFonts w:eastAsia="Times New Roman"/>
          <w:bCs/>
        </w:rPr>
        <w:t xml:space="preserve"> Κύριε </w:t>
      </w:r>
      <w:proofErr w:type="spellStart"/>
      <w:r>
        <w:rPr>
          <w:rFonts w:eastAsia="Times New Roman"/>
          <w:bCs/>
        </w:rPr>
        <w:t>Κεγκέρογλου</w:t>
      </w:r>
      <w:proofErr w:type="spellEnd"/>
      <w:r>
        <w:rPr>
          <w:rFonts w:eastAsia="Times New Roman"/>
          <w:bCs/>
        </w:rPr>
        <w:t>, έχετε τον λόγο για τη δευτερολογία σας, για τρία λεπτά.</w:t>
      </w:r>
    </w:p>
    <w:p w14:paraId="311BE761" w14:textId="77777777" w:rsidR="003F1A9B" w:rsidRDefault="0091327C">
      <w:pPr>
        <w:spacing w:line="600" w:lineRule="auto"/>
        <w:ind w:firstLine="720"/>
        <w:jc w:val="both"/>
        <w:rPr>
          <w:rFonts w:eastAsia="Times New Roman"/>
          <w:bCs/>
        </w:rPr>
      </w:pPr>
      <w:r>
        <w:rPr>
          <w:rFonts w:eastAsia="Times New Roman"/>
          <w:b/>
          <w:bCs/>
        </w:rPr>
        <w:lastRenderedPageBreak/>
        <w:t>ΒΑΣΙΛΕΙΟΣ ΚΕΓΚΕΡΟΓΛΟΥ:</w:t>
      </w:r>
      <w:r>
        <w:rPr>
          <w:rFonts w:eastAsia="Times New Roman"/>
          <w:bCs/>
        </w:rPr>
        <w:t xml:space="preserve"> Κύριε Υπουργέ, νομίζω ότι με την ανάγνωση της αιτιολογικής έκθεσης, στην οποία είναι γεγονός ότι δεν είχα ανατρέξει για να διαπιστώσω</w:t>
      </w:r>
      <w:r>
        <w:rPr>
          <w:rFonts w:eastAsia="Times New Roman"/>
          <w:bCs/>
        </w:rPr>
        <w:t xml:space="preserve"> ο ίδιος ποιο ακριβώς ήταν το πνεύμα του νομοθέτη όταν εισήγαγε αυτή τη διάταξη, με την ερμηνεία που δώσατε και το γεγονός ότι ανατρέξατε στην αιτιολογική έκθεση λύνεται το θέμα. </w:t>
      </w:r>
    </w:p>
    <w:p w14:paraId="311BE762" w14:textId="77777777" w:rsidR="003F1A9B" w:rsidRDefault="0091327C">
      <w:pPr>
        <w:spacing w:line="600" w:lineRule="auto"/>
        <w:ind w:firstLine="720"/>
        <w:jc w:val="both"/>
        <w:rPr>
          <w:rFonts w:eastAsia="Times New Roman"/>
          <w:bCs/>
        </w:rPr>
      </w:pPr>
      <w:r>
        <w:rPr>
          <w:rFonts w:eastAsia="Times New Roman"/>
          <w:bCs/>
        </w:rPr>
        <w:t>Γιατί πράγματι πολλοί πρόεδροι δικαστηρίων, λόγω απουσίας σαφούς σχετικής ερ</w:t>
      </w:r>
      <w:r>
        <w:rPr>
          <w:rFonts w:eastAsia="Times New Roman"/>
          <w:bCs/>
        </w:rPr>
        <w:t>μηνευτικής διάταξης -εκ πρώτης όψεως, όμως, διότι με αυτά τα οποία είπατε είναι σαφέστατη η διάταξη- δεν εφάρμοζαν αυτό το οποίο προβλέπει ο νόμος.</w:t>
      </w:r>
    </w:p>
    <w:p w14:paraId="311BE763" w14:textId="77777777" w:rsidR="003F1A9B" w:rsidRDefault="0091327C">
      <w:pPr>
        <w:spacing w:line="600" w:lineRule="auto"/>
        <w:ind w:firstLine="720"/>
        <w:jc w:val="both"/>
        <w:rPr>
          <w:rFonts w:eastAsia="Times New Roman"/>
          <w:bCs/>
        </w:rPr>
      </w:pPr>
      <w:r>
        <w:rPr>
          <w:rFonts w:eastAsia="Times New Roman"/>
          <w:bCs/>
        </w:rPr>
        <w:t>Με αυτή την έννοια, νομίζω ότι πράγματι καλύπτεται σε αυτές τις περιπτώσεις όλος αυτός ο κόσμος</w:t>
      </w:r>
      <w:r>
        <w:rPr>
          <w:rFonts w:eastAsia="Times New Roman"/>
          <w:bCs/>
        </w:rPr>
        <w:t>,</w:t>
      </w:r>
      <w:r>
        <w:rPr>
          <w:rFonts w:eastAsia="Times New Roman"/>
          <w:bCs/>
        </w:rPr>
        <w:t xml:space="preserve"> που πραγματ</w:t>
      </w:r>
      <w:r>
        <w:rPr>
          <w:rFonts w:eastAsia="Times New Roman"/>
          <w:bCs/>
        </w:rPr>
        <w:t xml:space="preserve">ικά δεν πρέπει να επιβαρύνεται στις περιπτώσεις που υπάρχει τεράστια διαφορά ανάμεσα στο αιτηθέν ποσό και το επιδικασθέν. Αυτό νομίζω ότι λύνει το θέμα. </w:t>
      </w:r>
    </w:p>
    <w:p w14:paraId="311BE764" w14:textId="77777777" w:rsidR="003F1A9B" w:rsidRDefault="0091327C">
      <w:pPr>
        <w:spacing w:line="600" w:lineRule="auto"/>
        <w:ind w:firstLine="720"/>
        <w:jc w:val="both"/>
        <w:rPr>
          <w:rFonts w:eastAsia="Times New Roman"/>
          <w:bCs/>
        </w:rPr>
      </w:pPr>
      <w:r>
        <w:rPr>
          <w:rFonts w:eastAsia="Times New Roman"/>
          <w:bCs/>
        </w:rPr>
        <w:t>Εξάλλου, αν είχε απαντηθεί η ερώτηση, δεν θα είχε φτάσει εδώ. Δεν την έκανα δηλαδή ως επίκαιρη, αλλά ω</w:t>
      </w:r>
      <w:r>
        <w:rPr>
          <w:rFonts w:eastAsia="Times New Roman"/>
          <w:bCs/>
        </w:rPr>
        <w:t xml:space="preserve">ς γραπτή, αλλά για κάποιον λόγο δεν απαντήθηκε. Οπότε θα είχαμε αποφύγει τη συζήτηση. </w:t>
      </w:r>
    </w:p>
    <w:p w14:paraId="311BE765" w14:textId="77777777" w:rsidR="003F1A9B" w:rsidRDefault="0091327C">
      <w:pPr>
        <w:spacing w:line="600" w:lineRule="auto"/>
        <w:ind w:firstLine="720"/>
        <w:jc w:val="both"/>
        <w:rPr>
          <w:rFonts w:eastAsia="Times New Roman"/>
          <w:bCs/>
        </w:rPr>
      </w:pPr>
      <w:r>
        <w:rPr>
          <w:rFonts w:eastAsia="Times New Roman"/>
          <w:bCs/>
        </w:rPr>
        <w:lastRenderedPageBreak/>
        <w:t>Να πω και μια κουβέντα για το σχόλιο</w:t>
      </w:r>
      <w:r>
        <w:rPr>
          <w:rFonts w:eastAsia="Times New Roman"/>
          <w:bCs/>
        </w:rPr>
        <w:t>,</w:t>
      </w:r>
      <w:r>
        <w:rPr>
          <w:rFonts w:eastAsia="Times New Roman"/>
          <w:bCs/>
        </w:rPr>
        <w:t xml:space="preserve"> που κάνατε σε σχέση με τη δικαστική απόφαση. Πιστεύω ότι από τη στιγμή που υπάρχει δυνατότητα νέου αιτήματος προκειμένου να ζητηθεί</w:t>
      </w:r>
      <w:r>
        <w:rPr>
          <w:rFonts w:eastAsia="Times New Roman"/>
          <w:bCs/>
        </w:rPr>
        <w:t xml:space="preserve"> η δυνατότητα να εκδοθεί νέα απόφαση για την αποφυλάκιση –νομίζω αυτό ήταν το αίτημα- της συγκεκριμένης φυλακισμένης, αλλά και κάθε φυλακισμένου, αυτό είναι μια ασφαλιστική δικλείδα του ίδιου του συστήματος που έχουμε.</w:t>
      </w:r>
    </w:p>
    <w:p w14:paraId="311BE766"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Από εκεί και πέρα, πιστεύω και εγώ ότ</w:t>
      </w:r>
      <w:r>
        <w:rPr>
          <w:rFonts w:eastAsia="Times New Roman" w:cs="Times New Roman"/>
          <w:szCs w:val="24"/>
        </w:rPr>
        <w:t>ι σε κα</w:t>
      </w:r>
      <w:r>
        <w:rPr>
          <w:rFonts w:eastAsia="Times New Roman" w:cs="Times New Roman"/>
          <w:szCs w:val="24"/>
        </w:rPr>
        <w:t>μ</w:t>
      </w:r>
      <w:r>
        <w:rPr>
          <w:rFonts w:eastAsia="Times New Roman" w:cs="Times New Roman"/>
          <w:szCs w:val="24"/>
        </w:rPr>
        <w:t>μιά περίπτωση δεν πρέπει η αντίδραση στις δικαστικές αποφάσεις να είναι αυτή που διάβασα και εγώ στα ηλεκτρονικά μέσα -δεν είχα άλλη δυνατότητα πληροφόρησης- ότι υπήρξε μετά την απόφαση του δικαστηρίου.</w:t>
      </w:r>
    </w:p>
    <w:p w14:paraId="311BE767"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Με αυτή την έννοια, κρατώ επιφύλαξη του τι ακ</w:t>
      </w:r>
      <w:r>
        <w:rPr>
          <w:rFonts w:eastAsia="Times New Roman" w:cs="Times New Roman"/>
          <w:szCs w:val="24"/>
        </w:rPr>
        <w:t>ριβώς έγινε. Όμως, πιστεύω ότι το σύστημα</w:t>
      </w:r>
      <w:r>
        <w:rPr>
          <w:rFonts w:eastAsia="Times New Roman" w:cs="Times New Roman"/>
          <w:szCs w:val="24"/>
        </w:rPr>
        <w:t>,</w:t>
      </w:r>
      <w:r>
        <w:rPr>
          <w:rFonts w:eastAsia="Times New Roman" w:cs="Times New Roman"/>
          <w:szCs w:val="24"/>
        </w:rPr>
        <w:t xml:space="preserve"> που έχουμε δίνει τη δυνατότητα και πραγματικά, μπορεί να εξασφαλιστεί δικαιοσύνη σε όλα αυτά τα οποία πολλές φορές, όταν είναι ζεστή μια υπόθεση, θεωρούμε άδικα. Και μπορεί να είναι άδικα, αλλά εν τέλει μπορεί να </w:t>
      </w:r>
      <w:r>
        <w:rPr>
          <w:rFonts w:eastAsia="Times New Roman" w:cs="Times New Roman"/>
          <w:szCs w:val="24"/>
        </w:rPr>
        <w:t>καταστεί ένα αίτημα δεκτό. Άρα, λοιπόν, αυτό που έχει σημασία είναι το τελικό αποτέλεσμα και όχι αυτό που προσωρινά εκδίδεται.</w:t>
      </w:r>
    </w:p>
    <w:p w14:paraId="311BE768"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Εγώ θα ήθελα να ευχαριστήσω για την απάντηση στην ερώτηση και να ευχηθώ, κύριε Πρόεδρε, καλή δουλειά. Ξεκινήσατε σήμερα, νομίζω;</w:t>
      </w:r>
    </w:p>
    <w:p w14:paraId="311BE769"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Σήμερα! Σας ευχαριστώ πολύ, </w:t>
      </w:r>
      <w:r>
        <w:rPr>
          <w:rFonts w:eastAsia="Times New Roman"/>
          <w:szCs w:val="24"/>
        </w:rPr>
        <w:t>κύριε συνάδελφε</w:t>
      </w:r>
      <w:r>
        <w:rPr>
          <w:rFonts w:eastAsia="Times New Roman" w:cs="Times New Roman"/>
          <w:szCs w:val="24"/>
        </w:rPr>
        <w:t>.</w:t>
      </w:r>
    </w:p>
    <w:p w14:paraId="311BE76A"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Αγαπητέ κύριε Υπουργέ, έχετε τον λόγο.</w:t>
      </w:r>
    </w:p>
    <w:p w14:paraId="311BE76B"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Δεν θα επανέλθω στο θέμα της δήλωσής μου. Νομίζω ότι ήταν σ</w:t>
      </w:r>
      <w:r>
        <w:rPr>
          <w:rFonts w:eastAsia="Times New Roman" w:cs="Times New Roman"/>
          <w:szCs w:val="24"/>
        </w:rPr>
        <w:t>αφής.</w:t>
      </w:r>
    </w:p>
    <w:p w14:paraId="311BE76C"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Θέλω να τονίσω, όμως, το εξής. Όπως περιέγραψα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συνήθης πορεία μιας υπόθεσης, εάν δεν είχε παρεμβληθεί η νομοθετική ρύθμιση του 2010, θα ήταν ο πολίτης, ο ενάγων, αφού πετύχει μια θετική γι’ αυτόν έκδοση δικαστικής αποφάσεως</w:t>
      </w:r>
      <w:r>
        <w:rPr>
          <w:rFonts w:eastAsia="Times New Roman" w:cs="Times New Roman"/>
          <w:szCs w:val="24"/>
        </w:rPr>
        <w:t xml:space="preserve"> επί του αναγνωριστικού αιτήματος, να εκδώσει κατόπιν μια διαταγή πληρωμής ή να επαναλάβει όλον αυτόν τον κύκλο της εκδίκασης της υπόθεσης, έχοντας φέρει πλέον ως συγκεκριμένο ποσό που ζητάει το ποσό που επιδίκασε η απόφαση επί της αναγνωριστικής αγωγής.</w:t>
      </w:r>
    </w:p>
    <w:p w14:paraId="311BE76D"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υτά τα λέγω γιατί; Διότι πραγματικά μου προκαλεί κατάπληξη το γεγονός ότι υπάρχουν εφαρμοστές του δικαίου που όλη αυτή τη διαδικασία την παρακάμπτουν και προσεγγίζουν το θέμα με έναν τρόπο στενό και λανθασμένο. Το τονίζω αυτό το πράγμα.</w:t>
      </w:r>
    </w:p>
    <w:p w14:paraId="311BE76E"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να πω, λοιπόν,</w:t>
      </w:r>
      <w:r>
        <w:rPr>
          <w:rFonts w:eastAsia="Times New Roman" w:cs="Times New Roman"/>
          <w:szCs w:val="24"/>
        </w:rPr>
        <w:t xml:space="preserve"> κύριε συνάδελφε, ότι η νομοθετική ρύθμιση του 2010 ακριβώς αυτό προσπάθησε να ακυρώσει, δηλαδή</w:t>
      </w:r>
      <w:r>
        <w:rPr>
          <w:rFonts w:eastAsia="Times New Roman" w:cs="Times New Roman"/>
          <w:szCs w:val="24"/>
        </w:rPr>
        <w:t>,</w:t>
      </w:r>
      <w:r>
        <w:rPr>
          <w:rFonts w:eastAsia="Times New Roman" w:cs="Times New Roman"/>
          <w:szCs w:val="24"/>
        </w:rPr>
        <w:t xml:space="preserve"> την επανάληψη μιας διαδικασίας είτε ενώπιον των δικαστηρίων είτε δια της εκδόσεως διαταγής πληρωμής, που από εκεί και πέρα αντιλαμβάνεστε και εσείς ότι μπορούσ</w:t>
      </w:r>
      <w:r>
        <w:rPr>
          <w:rFonts w:eastAsia="Times New Roman" w:cs="Times New Roman"/>
          <w:szCs w:val="24"/>
        </w:rPr>
        <w:t xml:space="preserve">ε να σωρεύσει ανακοπές, ασφαλιστικά μέτρα </w:t>
      </w:r>
      <w:proofErr w:type="spellStart"/>
      <w:r>
        <w:rPr>
          <w:rFonts w:eastAsia="Times New Roman" w:cs="Times New Roman"/>
          <w:szCs w:val="24"/>
        </w:rPr>
        <w:t>κ.ο.κ.</w:t>
      </w:r>
      <w:proofErr w:type="spellEnd"/>
    </w:p>
    <w:p w14:paraId="311BE76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Αυτό προσπάθησε ο νομοθέτης να κάνει το 2010. Και ερωτώ: Αυτό δεν είναι αντιληπτό; Γιατί προέκυψε αυτή η νομοθετική ρύθμιση σε τελευταία ανάλυση και πώς είναι δυνατόν να παρακάμπτεται</w:t>
      </w:r>
      <w:r>
        <w:rPr>
          <w:rFonts w:eastAsia="Times New Roman" w:cs="Times New Roman"/>
          <w:szCs w:val="24"/>
        </w:rPr>
        <w:t xml:space="preserve"> τόσο η ίδια,</w:t>
      </w:r>
      <w:r>
        <w:rPr>
          <w:rFonts w:eastAsia="Times New Roman" w:cs="Times New Roman"/>
          <w:szCs w:val="24"/>
        </w:rPr>
        <w:t xml:space="preserve"> </w:t>
      </w:r>
      <w:r>
        <w:rPr>
          <w:rFonts w:eastAsia="Times New Roman" w:cs="Times New Roman"/>
          <w:szCs w:val="24"/>
        </w:rPr>
        <w:t xml:space="preserve">όσο </w:t>
      </w:r>
      <w:r>
        <w:rPr>
          <w:rFonts w:eastAsia="Times New Roman" w:cs="Times New Roman"/>
          <w:szCs w:val="24"/>
        </w:rPr>
        <w:t xml:space="preserve">και η </w:t>
      </w:r>
      <w:r>
        <w:rPr>
          <w:rFonts w:eastAsia="Times New Roman" w:cs="Times New Roman"/>
          <w:szCs w:val="24"/>
        </w:rPr>
        <w:t>αιτιολογική έκθεση, η οποία με τρόπο εμπεριστατωμένο και χωρίς να αφήνει καμμία αμφιβολία, λέει για ποιον λόγο ελήφθη αυτή η νομοθετική πρωτοβουλία;</w:t>
      </w:r>
    </w:p>
    <w:p w14:paraId="311BE770"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 xml:space="preserve">Θεωρώ, λοιπόν, ότι η σημερινή συζήτηση φωτίζει κάποιες πλευρές που ενδεχομένως να μην είχαν ληφθεί υπ’ </w:t>
      </w:r>
      <w:proofErr w:type="spellStart"/>
      <w:r>
        <w:rPr>
          <w:rFonts w:eastAsia="Times New Roman" w:cs="Times New Roman"/>
          <w:szCs w:val="24"/>
        </w:rPr>
        <w:t>όψιν</w:t>
      </w:r>
      <w:proofErr w:type="spellEnd"/>
      <w:r>
        <w:rPr>
          <w:rFonts w:eastAsia="Times New Roman" w:cs="Times New Roman"/>
          <w:szCs w:val="24"/>
        </w:rPr>
        <w:t>. Σε κάθε, όμως, περίπτωση θεωρώ ότι οι εφαρμοστές του δικαίου θα πρέ</w:t>
      </w:r>
      <w:r>
        <w:rPr>
          <w:rFonts w:eastAsia="Times New Roman" w:cs="Times New Roman"/>
          <w:szCs w:val="24"/>
        </w:rPr>
        <w:lastRenderedPageBreak/>
        <w:t>πει να αντιμετωπίζουν με μεγαλύτερη ελαστικότητα όχι όσον αφορά στον νόμο, αλλά όσον αφορά στον λόγο για τον οποίο έχει ληφθεί μια νομοθετική πρωτοβουλία, όπως η συγκεκριμένη και να μην έ</w:t>
      </w:r>
      <w:r>
        <w:rPr>
          <w:rFonts w:eastAsia="Times New Roman" w:cs="Times New Roman"/>
          <w:szCs w:val="24"/>
        </w:rPr>
        <w:t xml:space="preserve">χουμε τα φαινόμενα αυτά τα οποία έχουν </w:t>
      </w:r>
      <w:proofErr w:type="spellStart"/>
      <w:r>
        <w:rPr>
          <w:rFonts w:eastAsia="Times New Roman" w:cs="Times New Roman"/>
          <w:szCs w:val="24"/>
        </w:rPr>
        <w:t>περιγραφεί</w:t>
      </w:r>
      <w:proofErr w:type="spellEnd"/>
      <w:r>
        <w:rPr>
          <w:rFonts w:eastAsia="Times New Roman" w:cs="Times New Roman"/>
          <w:szCs w:val="24"/>
        </w:rPr>
        <w:t>.</w:t>
      </w:r>
    </w:p>
    <w:p w14:paraId="311BE771"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Θέλω να σας πω, όμως, κύριε συνάδελφε, γιατί δεν απαντήθηκε η γραπτή ερώτηση. Προσπαθήσαμε να συλλέξουμε στοιχεία από τα διοικητικά πρωτοδικεία για να δούμε το μέγεθος του προβλήματος. Αυτή η καθυστέρηση υ</w:t>
      </w:r>
      <w:r>
        <w:rPr>
          <w:rFonts w:eastAsia="Times New Roman" w:cs="Times New Roman"/>
          <w:szCs w:val="24"/>
        </w:rPr>
        <w:t xml:space="preserve">περέβη τον χρόνο τον οποίο είχαμε στη διάθεσή μας για να απαντήσουμε, αλλά κάθε εμπόδιο για καλό, που λέμε στη Ζάκυνθο. Καλύτερα που έγινε η συζήτηση προφορικά. Προσέξτε. Ακόμα προσπαθούμε να έχουμε μια σαφή εικόνα. Αυτό που έχουμε υπ’ </w:t>
      </w:r>
      <w:proofErr w:type="spellStart"/>
      <w:r>
        <w:rPr>
          <w:rFonts w:eastAsia="Times New Roman" w:cs="Times New Roman"/>
          <w:szCs w:val="24"/>
        </w:rPr>
        <w:t>όψιν</w:t>
      </w:r>
      <w:proofErr w:type="spellEnd"/>
      <w:r>
        <w:rPr>
          <w:rFonts w:eastAsia="Times New Roman" w:cs="Times New Roman"/>
          <w:szCs w:val="24"/>
        </w:rPr>
        <w:t xml:space="preserve"> μας είναι ότι ε</w:t>
      </w:r>
      <w:r>
        <w:rPr>
          <w:rFonts w:eastAsia="Times New Roman" w:cs="Times New Roman"/>
          <w:szCs w:val="24"/>
        </w:rPr>
        <w:t>ίναι μεμονωμένες οι περιπτώσεις αυτές και ως εκ τούτου, θεωρώ ότι δεν χρήζει ανάγκης νομοθετικής ρύθμισης το θέμα.</w:t>
      </w:r>
    </w:p>
    <w:p w14:paraId="311BE772"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11BE773"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κύριε Υπουργέ.</w:t>
      </w:r>
    </w:p>
    <w:p w14:paraId="311BE774"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στο σημείο αυτό θα ήθελα να σας </w:t>
      </w:r>
      <w:r>
        <w:rPr>
          <w:rFonts w:eastAsia="Times New Roman" w:cs="Times New Roman"/>
          <w:szCs w:val="24"/>
        </w:rPr>
        <w:t>ανακοινώσω ότι μετά από σχετική επιστολή της Γενικής Γραμματείας της Κυβέρνησης προς την Βουλή των Ελλήνων και την Ειδική Γραμματεία του Προέδρου της Βουλής, θα αναγνώσουμε τη λίστα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 οι οποίες δεν θα συζητηθούν λόγω κωλύματος των αρμ</w:t>
      </w:r>
      <w:r>
        <w:rPr>
          <w:rFonts w:eastAsia="Times New Roman" w:cs="Times New Roman"/>
          <w:szCs w:val="24"/>
        </w:rPr>
        <w:t>οδίων Υπουργών και είναι οι εξής.</w:t>
      </w:r>
    </w:p>
    <w:p w14:paraId="311BE775"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 xml:space="preserve">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δεν θα συζητηθεί η </w:t>
      </w:r>
      <w:r>
        <w:rPr>
          <w:rFonts w:eastAsia="Times New Roman" w:cs="Times New Roman"/>
          <w:szCs w:val="24"/>
        </w:rPr>
        <w:t xml:space="preserve">τρίτη </w:t>
      </w:r>
      <w:r>
        <w:rPr>
          <w:rFonts w:eastAsia="Times New Roman" w:cs="Times New Roman"/>
          <w:szCs w:val="24"/>
        </w:rPr>
        <w:t>με αριθμό 1181/7-7-2017 επίκαιρη ερώτηση πρώτου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Ανδρέα</w:t>
      </w:r>
      <w:r>
        <w:rPr>
          <w:rFonts w:eastAsia="Times New Roman" w:cs="Times New Roman"/>
          <w:bCs/>
          <w:szCs w:val="24"/>
        </w:rPr>
        <w:t xml:space="preserve"> Λοβέρδου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με θέμα: «Λήψη μέτρων υπέρ των μικρών αποταμιευτών που έχασαν τα χρήματά τους με το «κούρεμα» του χρέους το 2012».</w:t>
      </w:r>
    </w:p>
    <w:p w14:paraId="311BE776"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συζητηθεί η </w:t>
      </w:r>
      <w:r>
        <w:rPr>
          <w:rFonts w:eastAsia="Times New Roman" w:cs="Times New Roman"/>
          <w:szCs w:val="24"/>
        </w:rPr>
        <w:t xml:space="preserve">δεύτερη </w:t>
      </w:r>
      <w:r>
        <w:rPr>
          <w:rFonts w:eastAsia="Times New Roman" w:cs="Times New Roman"/>
          <w:szCs w:val="24"/>
        </w:rPr>
        <w:t>με αριθμό 5958/576/30-5-2017 αναφορά-ερώτηση και αίτηση κατάθεσης ε</w:t>
      </w:r>
      <w:r>
        <w:rPr>
          <w:rFonts w:eastAsia="Times New Roman" w:cs="Times New Roman"/>
          <w:szCs w:val="24"/>
        </w:rPr>
        <w:t xml:space="preserve">γγράφων του Ανεξάρτητου Βουλευτή Β΄ Αθηνών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Δημητρίου Καρρά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«Αναζητήθηκαν ή όχι εναλλακτικές λύσεις, ώστε να αποφευχθεί η νέα περικοπή της συνταξιοδοτικής δαπάνης με τον τελευταίο </w:t>
      </w:r>
      <w:r>
        <w:rPr>
          <w:rFonts w:eastAsia="Times New Roman" w:cs="Times New Roman"/>
          <w:szCs w:val="24"/>
        </w:rPr>
        <w:t>ν</w:t>
      </w:r>
      <w:r>
        <w:rPr>
          <w:rFonts w:eastAsia="Times New Roman" w:cs="Times New Roman"/>
          <w:szCs w:val="24"/>
        </w:rPr>
        <w:t>.</w:t>
      </w:r>
      <w:r>
        <w:rPr>
          <w:rFonts w:eastAsia="Times New Roman" w:cs="Times New Roman"/>
          <w:szCs w:val="24"/>
        </w:rPr>
        <w:t>4472/2017;».</w:t>
      </w:r>
    </w:p>
    <w:p w14:paraId="311BE777"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lastRenderedPageBreak/>
        <w:t>Λόγω κωλύμ</w:t>
      </w:r>
      <w:r>
        <w:rPr>
          <w:rFonts w:eastAsia="Times New Roman" w:cs="Times New Roman"/>
          <w:szCs w:val="24"/>
        </w:rPr>
        <w:t xml:space="preserve">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με αιτία «φόρτο εργασίας», δεν θα συζητηθεί η </w:t>
      </w:r>
      <w:r>
        <w:rPr>
          <w:rFonts w:eastAsia="Times New Roman" w:cs="Times New Roman"/>
          <w:szCs w:val="24"/>
        </w:rPr>
        <w:t xml:space="preserve">πέμπτη </w:t>
      </w:r>
      <w:r>
        <w:rPr>
          <w:rFonts w:eastAsia="Times New Roman" w:cs="Times New Roman"/>
          <w:szCs w:val="24"/>
        </w:rPr>
        <w:t>με αριθμό 1119/3-7-2017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w:t>
      </w:r>
      <w:r>
        <w:rPr>
          <w:rFonts w:eastAsia="Times New Roman" w:cs="Times New Roman"/>
          <w:bCs/>
          <w:szCs w:val="24"/>
        </w:rPr>
        <w:t xml:space="preserve"> Καμμένου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κλοπή ηλεκτρικού ρεύματος.</w:t>
      </w:r>
    </w:p>
    <w:p w14:paraId="311BE778"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επίσης, η</w:t>
      </w:r>
      <w:r w:rsidRPr="00925F2E">
        <w:rPr>
          <w:rFonts w:eastAsia="Times New Roman" w:cs="Times New Roman"/>
          <w:szCs w:val="24"/>
        </w:rPr>
        <w:t xml:space="preserve"> </w:t>
      </w:r>
      <w:r>
        <w:rPr>
          <w:rFonts w:eastAsia="Times New Roman" w:cs="Times New Roman"/>
          <w:szCs w:val="24"/>
        </w:rPr>
        <w:t>έβδομη</w:t>
      </w:r>
      <w:r>
        <w:rPr>
          <w:rFonts w:eastAsia="Times New Roman" w:cs="Times New Roman"/>
          <w:szCs w:val="24"/>
        </w:rPr>
        <w:t xml:space="preserve"> με αριθμό 1032/16-6-2017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Δημητρίου Καμμένου </w:t>
      </w:r>
      <w:r>
        <w:rPr>
          <w:rFonts w:eastAsia="Times New Roman" w:cs="Times New Roman"/>
          <w:szCs w:val="24"/>
        </w:rPr>
        <w:t>προς τον Υ</w:t>
      </w:r>
      <w:r>
        <w:rPr>
          <w:rFonts w:eastAsia="Times New Roman" w:cs="Times New Roman"/>
          <w:szCs w:val="24"/>
        </w:rPr>
        <w:t xml:space="preserve">πουργό </w:t>
      </w:r>
      <w:r>
        <w:rPr>
          <w:rFonts w:eastAsia="Times New Roman" w:cs="Times New Roman"/>
          <w:bCs/>
          <w:szCs w:val="24"/>
        </w:rPr>
        <w:t xml:space="preserve">Οικονομικών, </w:t>
      </w:r>
      <w:r>
        <w:rPr>
          <w:rFonts w:eastAsia="Times New Roman" w:cs="Times New Roman"/>
          <w:szCs w:val="24"/>
        </w:rPr>
        <w:t xml:space="preserve">σχετικά με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w:t>
      </w:r>
    </w:p>
    <w:p w14:paraId="311BE779" w14:textId="77777777" w:rsidR="003F1A9B" w:rsidRDefault="0091327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συζητηθεί η </w:t>
      </w:r>
      <w:r>
        <w:rPr>
          <w:rFonts w:eastAsia="Times New Roman" w:cs="Times New Roman"/>
          <w:szCs w:val="24"/>
        </w:rPr>
        <w:t xml:space="preserve">όγδοη </w:t>
      </w:r>
      <w:r>
        <w:rPr>
          <w:rFonts w:eastAsia="Times New Roman" w:cs="Times New Roman"/>
          <w:szCs w:val="24"/>
        </w:rPr>
        <w:t>με αριθμό 1026/14-6-2017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«Προοπτικ</w:t>
      </w:r>
      <w:r>
        <w:rPr>
          <w:rFonts w:eastAsia="Times New Roman" w:cs="Times New Roman"/>
          <w:szCs w:val="24"/>
        </w:rPr>
        <w:t>ή και ανάγκες του διεθνούς αερολιμένα Καλαμάτας».</w:t>
      </w:r>
    </w:p>
    <w:p w14:paraId="311BE77A" w14:textId="77777777" w:rsidR="003F1A9B" w:rsidRDefault="0091327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δεν θα συζητηθεί η </w:t>
      </w:r>
      <w:r>
        <w:rPr>
          <w:rFonts w:eastAsia="Times New Roman" w:cs="Times New Roman"/>
          <w:szCs w:val="24"/>
        </w:rPr>
        <w:t xml:space="preserve">ενδέκατη </w:t>
      </w:r>
      <w:r>
        <w:rPr>
          <w:rFonts w:eastAsia="Times New Roman" w:cs="Times New Roman"/>
          <w:szCs w:val="24"/>
        </w:rPr>
        <w:t>με αριθμό 931/2-6-2017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Υπουργό Οικονομικών, σχετικά με την υπόθεση «</w:t>
      </w:r>
      <w:r>
        <w:rPr>
          <w:rFonts w:eastAsia="Times New Roman" w:cs="Times New Roman"/>
          <w:szCs w:val="24"/>
        </w:rPr>
        <w:t>SIEMEN</w:t>
      </w:r>
      <w:r>
        <w:rPr>
          <w:rFonts w:eastAsia="Times New Roman" w:cs="Times New Roman"/>
          <w:szCs w:val="24"/>
        </w:rPr>
        <w:t>S</w:t>
      </w:r>
      <w:r>
        <w:rPr>
          <w:rFonts w:eastAsia="Times New Roman" w:cs="Times New Roman"/>
          <w:szCs w:val="24"/>
        </w:rPr>
        <w:t>».</w:t>
      </w:r>
    </w:p>
    <w:p w14:paraId="311BE77B" w14:textId="77777777" w:rsidR="003F1A9B" w:rsidRDefault="0091327C">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συζητηθεί η </w:t>
      </w:r>
      <w:r>
        <w:rPr>
          <w:rFonts w:eastAsia="Times New Roman" w:cs="Times New Roman"/>
          <w:szCs w:val="24"/>
        </w:rPr>
        <w:t xml:space="preserve">δωδέκατη </w:t>
      </w:r>
      <w:r>
        <w:rPr>
          <w:rFonts w:eastAsia="Times New Roman" w:cs="Times New Roman"/>
          <w:szCs w:val="24"/>
        </w:rPr>
        <w:t>με αριθμό 924/1-6-2017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Οικονομικών, σχετικά με τον «διορισμό υπόδικης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w:t>
      </w:r>
    </w:p>
    <w:p w14:paraId="311BE77C" w14:textId="77777777" w:rsidR="003F1A9B" w:rsidRDefault="0091327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θα συζητηθεί η </w:t>
      </w:r>
      <w:r>
        <w:rPr>
          <w:rFonts w:eastAsia="Times New Roman" w:cs="Times New Roman"/>
          <w:szCs w:val="24"/>
        </w:rPr>
        <w:t xml:space="preserve">δέκατη τρίτη </w:t>
      </w:r>
      <w:r>
        <w:rPr>
          <w:rFonts w:eastAsia="Times New Roman" w:cs="Times New Roman"/>
          <w:szCs w:val="24"/>
        </w:rPr>
        <w:t>με αριθμό 948/6-6-2017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Οικονομικών, σχετικά με την Ελληνική Βιομηχανία Οχημάτων «ΕΛΒΟ</w:t>
      </w:r>
      <w:r>
        <w:rPr>
          <w:rFonts w:eastAsia="Times New Roman" w:cs="Times New Roman"/>
          <w:szCs w:val="24"/>
        </w:rPr>
        <w:t xml:space="preserve"> </w:t>
      </w:r>
      <w:r>
        <w:rPr>
          <w:rFonts w:eastAsia="Times New Roman" w:cs="Times New Roman"/>
          <w:szCs w:val="24"/>
        </w:rPr>
        <w:t>ΑΒΕ».</w:t>
      </w:r>
    </w:p>
    <w:p w14:paraId="311BE77D" w14:textId="77777777" w:rsidR="003F1A9B" w:rsidRDefault="0091327C">
      <w:pPr>
        <w:spacing w:after="0" w:line="600" w:lineRule="auto"/>
        <w:ind w:firstLine="720"/>
        <w:contextualSpacing/>
        <w:jc w:val="both"/>
        <w:rPr>
          <w:rFonts w:eastAsia="Times New Roman" w:cs="Times New Roman"/>
          <w:szCs w:val="24"/>
        </w:rPr>
      </w:pPr>
      <w:r>
        <w:rPr>
          <w:rFonts w:eastAsia="Times New Roman" w:cs="Times New Roman"/>
          <w:szCs w:val="24"/>
        </w:rPr>
        <w:t xml:space="preserve">Λόγω κωλύματος του Υπουργού Υγείας, δεν θα συζητηθεί η </w:t>
      </w:r>
      <w:r>
        <w:rPr>
          <w:rFonts w:eastAsia="Times New Roman" w:cs="Times New Roman"/>
          <w:szCs w:val="24"/>
        </w:rPr>
        <w:t xml:space="preserve">ένατη </w:t>
      </w:r>
      <w:r>
        <w:rPr>
          <w:rFonts w:eastAsia="Times New Roman" w:cs="Times New Roman"/>
          <w:szCs w:val="24"/>
        </w:rPr>
        <w:t>με αριθμό 976/6-6-2017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της Βουλευτού Χαλκιδικής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Σωτηρίας Βλάχου προς τον Υπουργό Υγείας με θέμα: «Ελλείψεις ασθενοφόρων</w:t>
      </w:r>
      <w:r>
        <w:rPr>
          <w:rFonts w:eastAsia="Times New Roman" w:cs="Times New Roman"/>
          <w:szCs w:val="24"/>
        </w:rPr>
        <w:t xml:space="preserve"> στο Νομό Χαλκιδικής θέτουν σε κίνδυνο τη ζωή πολιτών».</w:t>
      </w:r>
    </w:p>
    <w:p w14:paraId="311BE77E" w14:textId="77777777" w:rsidR="003F1A9B" w:rsidRDefault="0091327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Λόγω κωλύματος του Υπουργού Παιδείας, Έρευνας και Θρησκευμάτων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Γαβρόγλου</w:t>
      </w:r>
      <w:proofErr w:type="spellEnd"/>
      <w:r>
        <w:rPr>
          <w:rFonts w:eastAsia="Times New Roman" w:cs="Times New Roman"/>
          <w:szCs w:val="24"/>
        </w:rPr>
        <w:t>, δεν θα συζητηθεί η</w:t>
      </w:r>
      <w:r w:rsidRPr="000D48F6">
        <w:rPr>
          <w:rFonts w:eastAsia="Times New Roman" w:cs="Times New Roman"/>
          <w:szCs w:val="24"/>
        </w:rPr>
        <w:t xml:space="preserve"> </w:t>
      </w:r>
      <w:r>
        <w:rPr>
          <w:rFonts w:eastAsia="Times New Roman" w:cs="Times New Roman"/>
          <w:szCs w:val="24"/>
        </w:rPr>
        <w:t>δέκατη</w:t>
      </w:r>
      <w:r>
        <w:rPr>
          <w:rFonts w:eastAsia="Times New Roman" w:cs="Times New Roman"/>
          <w:szCs w:val="24"/>
        </w:rPr>
        <w:t xml:space="preserve"> με αριθμό 923/1-6-2017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Επικρατείας του Λαϊκού Συνδέ</w:t>
      </w:r>
      <w:r>
        <w:rPr>
          <w:rFonts w:eastAsia="Times New Roman" w:cs="Times New Roman"/>
          <w:szCs w:val="24"/>
        </w:rPr>
        <w:t>σμου</w:t>
      </w:r>
      <w:r>
        <w:rPr>
          <w:rFonts w:eastAsia="Times New Roman" w:cs="Times New Roman"/>
          <w:szCs w:val="24"/>
        </w:rPr>
        <w:t xml:space="preserve"> </w:t>
      </w:r>
      <w:r>
        <w:rPr>
          <w:rFonts w:eastAsia="Times New Roman" w:cs="Times New Roman"/>
          <w:szCs w:val="24"/>
        </w:rPr>
        <w:t xml:space="preserve">-Χρυσή Αυγή κ. Χρήστου Παππά προς τον Υπουργό Παιδείας, Έρευνας και Θρησκευμάτων με θέμα: «εκπλήρωση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θνους».</w:t>
      </w:r>
    </w:p>
    <w:p w14:paraId="311BE77F" w14:textId="77777777" w:rsidR="003F1A9B" w:rsidRDefault="00913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Τετάρτης 3 Μαΐου 2017, της Τετάρτης 17 Μαΐου 2017, της Παρασκε</w:t>
      </w:r>
      <w:r>
        <w:rPr>
          <w:rFonts w:eastAsia="Times New Roman" w:cs="Times New Roman"/>
          <w:szCs w:val="24"/>
        </w:rPr>
        <w:t xml:space="preserve">υής 19 Μαΐου 2017 και της Δευτέρας 22 Μαΐου 2017 και ερωτάται το Σώμα αν τα επικυρώνει. </w:t>
      </w:r>
    </w:p>
    <w:p w14:paraId="311BE780" w14:textId="77777777" w:rsidR="003F1A9B" w:rsidRDefault="0091327C">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311BE781"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Συνεπώς τα Πρακτικά της Τετάρτης 3 Μαΐου 2017, της Τετάρτης 17 Μαΐου 2017, της Παρασκευής 19 Μαΐο</w:t>
      </w:r>
      <w:r>
        <w:rPr>
          <w:rFonts w:eastAsia="Times New Roman" w:cs="Times New Roman"/>
          <w:szCs w:val="24"/>
        </w:rPr>
        <w:t>υ 2017 και της Δευτέρας 22 Μαΐου 2017 επικυρώθηκαν.</w:t>
      </w:r>
    </w:p>
    <w:p w14:paraId="311BE782" w14:textId="77777777" w:rsidR="003F1A9B" w:rsidRDefault="0091327C">
      <w:pPr>
        <w:spacing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συζήτηση των επικαίρων ερωτήσεων. </w:t>
      </w:r>
    </w:p>
    <w:p w14:paraId="311BE783" w14:textId="77777777" w:rsidR="003F1A9B" w:rsidRDefault="0091327C">
      <w:pPr>
        <w:spacing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 xml:space="preserve">στο σημείο αυτό να λύσουμε τη συνεδρίαση; </w:t>
      </w:r>
    </w:p>
    <w:p w14:paraId="311BE784" w14:textId="77777777" w:rsidR="003F1A9B" w:rsidRDefault="0091327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11BE785" w14:textId="77777777" w:rsidR="003F1A9B" w:rsidRDefault="0091327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Με τη συναίνεση του Σώματος και ώρα 20.28΄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19 Ιουλίου 2017,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θα σας διανεμηθεί. </w:t>
      </w:r>
    </w:p>
    <w:p w14:paraId="311BE786" w14:textId="77777777" w:rsidR="003F1A9B" w:rsidRDefault="0091327C">
      <w:pPr>
        <w:spacing w:line="600" w:lineRule="auto"/>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p w14:paraId="311BE787" w14:textId="77777777" w:rsidR="003F1A9B" w:rsidRDefault="003F1A9B">
      <w:pPr>
        <w:spacing w:line="600" w:lineRule="auto"/>
        <w:ind w:firstLine="720"/>
        <w:contextualSpacing/>
        <w:jc w:val="both"/>
        <w:rPr>
          <w:rFonts w:eastAsia="Times New Roman"/>
          <w:szCs w:val="24"/>
        </w:rPr>
      </w:pPr>
    </w:p>
    <w:sectPr w:rsidR="003F1A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Microsoft Sans Serif">
    <w:panose1 w:val="020B0604020202020204"/>
    <w:charset w:val="A1"/>
    <w:family w:val="swiss"/>
    <w:pitch w:val="variable"/>
    <w:sig w:usb0="E1002AFF" w:usb1="C0000002" w:usb2="00000008" w:usb3="00000000" w:csb0="000101F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NLR+x1ELjCtV3g6uEpys1T4CQ=" w:salt="3ERIckJ4Kw3qOlL88bUc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9B"/>
    <w:rsid w:val="003F1A9B"/>
    <w:rsid w:val="0091327C"/>
    <w:rsid w:val="00F64B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E57B"/>
  <w15:docId w15:val="{58B6C566-EA32-4D97-AAA6-29CA3174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4B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74BF2"/>
    <w:rPr>
      <w:rFonts w:ascii="Segoe UI" w:hAnsi="Segoe UI" w:cs="Segoe UI"/>
      <w:sz w:val="18"/>
      <w:szCs w:val="18"/>
    </w:rPr>
  </w:style>
  <w:style w:type="paragraph" w:styleId="a4">
    <w:name w:val="Revision"/>
    <w:hidden/>
    <w:uiPriority w:val="99"/>
    <w:semiHidden/>
    <w:rsid w:val="00217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481</MetadataID>
    <Session xmlns="641f345b-441b-4b81-9152-adc2e73ba5e1">Β´</Session>
    <Date xmlns="641f345b-441b-4b81-9152-adc2e73ba5e1">2017-07-16T21:00:00+00:00</Date>
    <Status xmlns="641f345b-441b-4b81-9152-adc2e73ba5e1">
      <Url>http://srv-sp1/praktika/Lists/Incoming_Metadata/EditForm.aspx?ID=481&amp;Source=/praktika/Recordings_Library/Forms/AllItems.aspx</Url>
      <Description>Δημοσιεύτηκε</Description>
    </Status>
    <Meeting xmlns="641f345b-441b-4b81-9152-adc2e73ba5e1">ΡΝΓ´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22CF38-51AB-4F3E-A7C5-85C24FEBCAAB}">
  <ds:schemaRefs>
    <ds:schemaRef ds:uri="http://schemas.microsoft.com/office/2006/metadata/properties"/>
    <ds:schemaRef ds:uri="http://purl.org/dc/elements/1.1/"/>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 ds:uri="http://schemas.microsoft.com/office/2006/documentManagement/types"/>
    <ds:schemaRef ds:uri="641f345b-441b-4b81-9152-adc2e73ba5e1"/>
  </ds:schemaRefs>
</ds:datastoreItem>
</file>

<file path=customXml/itemProps2.xml><?xml version="1.0" encoding="utf-8"?>
<ds:datastoreItem xmlns:ds="http://schemas.openxmlformats.org/officeDocument/2006/customXml" ds:itemID="{02857DFE-8562-4411-BEC3-787507DFA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CC9EE-2B9B-4CFE-A918-A1C203EAD8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116</Pages>
  <Words>20945</Words>
  <Characters>113109</Characters>
  <Application>Microsoft Office Word</Application>
  <DocSecurity>0</DocSecurity>
  <Lines>942</Lines>
  <Paragraphs>267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2017-07-25T10:15:00Z</dcterms:created>
  <dcterms:modified xsi:type="dcterms:W3CDTF">2017-07-25T10:15:00Z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