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A0EFF" w14:textId="77777777" w:rsidR="0065608A" w:rsidRPr="0065608A" w:rsidRDefault="0065608A" w:rsidP="0065608A">
      <w:pPr>
        <w:spacing w:after="0" w:line="360" w:lineRule="auto"/>
        <w:rPr>
          <w:ins w:id="0" w:author="Φλούδα Χριστίνα" w:date="2017-12-15T15:09:00Z"/>
          <w:rFonts w:eastAsia="Times New Roman"/>
          <w:szCs w:val="24"/>
          <w:lang w:eastAsia="en-US"/>
        </w:rPr>
      </w:pPr>
      <w:bookmarkStart w:id="1" w:name="_GoBack"/>
      <w:bookmarkEnd w:id="1"/>
      <w:ins w:id="2" w:author="Φλούδα Χριστίνα" w:date="2017-12-15T15:09:00Z">
        <w:r w:rsidRPr="0065608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1DE09A0" w14:textId="77777777" w:rsidR="0065608A" w:rsidRPr="0065608A" w:rsidRDefault="0065608A" w:rsidP="0065608A">
      <w:pPr>
        <w:spacing w:after="0" w:line="360" w:lineRule="auto"/>
        <w:rPr>
          <w:ins w:id="3" w:author="Φλούδα Χριστίνα" w:date="2017-12-15T15:09:00Z"/>
          <w:rFonts w:eastAsia="Times New Roman"/>
          <w:szCs w:val="24"/>
          <w:lang w:eastAsia="en-US"/>
        </w:rPr>
      </w:pPr>
    </w:p>
    <w:p w14:paraId="1E2439C9" w14:textId="77777777" w:rsidR="0065608A" w:rsidRPr="0065608A" w:rsidRDefault="0065608A" w:rsidP="0065608A">
      <w:pPr>
        <w:spacing w:after="0" w:line="360" w:lineRule="auto"/>
        <w:rPr>
          <w:ins w:id="4" w:author="Φλούδα Χριστίνα" w:date="2017-12-15T15:09:00Z"/>
          <w:rFonts w:eastAsia="Times New Roman"/>
          <w:szCs w:val="24"/>
          <w:lang w:eastAsia="en-US"/>
        </w:rPr>
      </w:pPr>
      <w:ins w:id="5" w:author="Φλούδα Χριστίνα" w:date="2017-12-15T15:09:00Z">
        <w:r w:rsidRPr="0065608A">
          <w:rPr>
            <w:rFonts w:eastAsia="Times New Roman"/>
            <w:szCs w:val="24"/>
            <w:lang w:eastAsia="en-US"/>
          </w:rPr>
          <w:t>ΠΙΝΑΚΑΣ ΠΕΡΙΕΧΟΜΕΝΩΝ</w:t>
        </w:r>
      </w:ins>
    </w:p>
    <w:p w14:paraId="6EC994C1" w14:textId="77777777" w:rsidR="0065608A" w:rsidRPr="0065608A" w:rsidRDefault="0065608A" w:rsidP="0065608A">
      <w:pPr>
        <w:spacing w:after="0" w:line="360" w:lineRule="auto"/>
        <w:rPr>
          <w:ins w:id="6" w:author="Φλούδα Χριστίνα" w:date="2017-12-15T15:09:00Z"/>
          <w:rFonts w:eastAsia="Times New Roman"/>
          <w:szCs w:val="24"/>
          <w:lang w:eastAsia="en-US"/>
        </w:rPr>
      </w:pPr>
      <w:ins w:id="7" w:author="Φλούδα Χριστίνα" w:date="2017-12-15T15:09:00Z">
        <w:r w:rsidRPr="0065608A">
          <w:rPr>
            <w:rFonts w:eastAsia="Times New Roman"/>
            <w:szCs w:val="24"/>
            <w:lang w:eastAsia="en-US"/>
          </w:rPr>
          <w:t xml:space="preserve">ΙΖ΄ ΠΕΡΙΟΔΟΣ </w:t>
        </w:r>
      </w:ins>
    </w:p>
    <w:p w14:paraId="465CADEB" w14:textId="77777777" w:rsidR="0065608A" w:rsidRPr="0065608A" w:rsidRDefault="0065608A" w:rsidP="0065608A">
      <w:pPr>
        <w:spacing w:after="0" w:line="360" w:lineRule="auto"/>
        <w:rPr>
          <w:ins w:id="8" w:author="Φλούδα Χριστίνα" w:date="2017-12-15T15:09:00Z"/>
          <w:rFonts w:eastAsia="Times New Roman"/>
          <w:szCs w:val="24"/>
          <w:lang w:eastAsia="en-US"/>
        </w:rPr>
      </w:pPr>
      <w:ins w:id="9" w:author="Φλούδα Χριστίνα" w:date="2017-12-15T15:09:00Z">
        <w:r w:rsidRPr="0065608A">
          <w:rPr>
            <w:rFonts w:eastAsia="Times New Roman"/>
            <w:szCs w:val="24"/>
            <w:lang w:eastAsia="en-US"/>
          </w:rPr>
          <w:t>ΠΡΟΕΔΡΕΥΟΜΕΝΗΣ ΚΟΙΝΟΒΟΥΛΕΥΤΙΚΗΣ ΔΗΜΟΚΡΑΤΙΑΣ</w:t>
        </w:r>
      </w:ins>
    </w:p>
    <w:p w14:paraId="6C88E94F" w14:textId="77777777" w:rsidR="0065608A" w:rsidRPr="0065608A" w:rsidRDefault="0065608A" w:rsidP="0065608A">
      <w:pPr>
        <w:spacing w:after="0" w:line="360" w:lineRule="auto"/>
        <w:rPr>
          <w:ins w:id="10" w:author="Φλούδα Χριστίνα" w:date="2017-12-15T15:09:00Z"/>
          <w:rFonts w:eastAsia="Times New Roman"/>
          <w:szCs w:val="24"/>
          <w:lang w:eastAsia="en-US"/>
        </w:rPr>
      </w:pPr>
      <w:ins w:id="11" w:author="Φλούδα Χριστίνα" w:date="2017-12-15T15:09:00Z">
        <w:r w:rsidRPr="0065608A">
          <w:rPr>
            <w:rFonts w:eastAsia="Times New Roman"/>
            <w:szCs w:val="24"/>
            <w:lang w:eastAsia="en-US"/>
          </w:rPr>
          <w:t>ΣΥΝΟΔΟΣ Γ΄</w:t>
        </w:r>
      </w:ins>
    </w:p>
    <w:p w14:paraId="5B6B6CD7" w14:textId="77777777" w:rsidR="0065608A" w:rsidRPr="0065608A" w:rsidRDefault="0065608A" w:rsidP="0065608A">
      <w:pPr>
        <w:spacing w:after="0" w:line="360" w:lineRule="auto"/>
        <w:rPr>
          <w:ins w:id="12" w:author="Φλούδα Χριστίνα" w:date="2017-12-15T15:09:00Z"/>
          <w:rFonts w:eastAsia="Times New Roman"/>
          <w:szCs w:val="24"/>
          <w:lang w:eastAsia="en-US"/>
        </w:rPr>
      </w:pPr>
    </w:p>
    <w:p w14:paraId="433B58BC" w14:textId="77777777" w:rsidR="0065608A" w:rsidRPr="0065608A" w:rsidRDefault="0065608A" w:rsidP="0065608A">
      <w:pPr>
        <w:spacing w:after="0" w:line="360" w:lineRule="auto"/>
        <w:rPr>
          <w:ins w:id="13" w:author="Φλούδα Χριστίνα" w:date="2017-12-15T15:09:00Z"/>
          <w:rFonts w:eastAsia="Times New Roman"/>
          <w:szCs w:val="24"/>
          <w:lang w:eastAsia="en-US"/>
        </w:rPr>
      </w:pPr>
      <w:ins w:id="14" w:author="Φλούδα Χριστίνα" w:date="2017-12-15T15:09:00Z">
        <w:r w:rsidRPr="0065608A">
          <w:rPr>
            <w:rFonts w:eastAsia="Times New Roman"/>
            <w:szCs w:val="24"/>
            <w:lang w:eastAsia="en-US"/>
          </w:rPr>
          <w:t>ΣΥΝΕΔΡΙΑΣΗ ΜΕ΄</w:t>
        </w:r>
      </w:ins>
    </w:p>
    <w:p w14:paraId="56C7FBF6" w14:textId="77777777" w:rsidR="0065608A" w:rsidRPr="0065608A" w:rsidRDefault="0065608A" w:rsidP="0065608A">
      <w:pPr>
        <w:spacing w:after="0" w:line="360" w:lineRule="auto"/>
        <w:rPr>
          <w:ins w:id="15" w:author="Φλούδα Χριστίνα" w:date="2017-12-15T15:09:00Z"/>
          <w:rFonts w:eastAsia="Times New Roman"/>
          <w:szCs w:val="24"/>
          <w:lang w:eastAsia="en-US"/>
        </w:rPr>
      </w:pPr>
      <w:ins w:id="16" w:author="Φλούδα Χριστίνα" w:date="2017-12-15T15:09:00Z">
        <w:r w:rsidRPr="0065608A">
          <w:rPr>
            <w:rFonts w:eastAsia="Times New Roman"/>
            <w:szCs w:val="24"/>
            <w:lang w:eastAsia="en-US"/>
          </w:rPr>
          <w:t>Τρίτη  12 Δεκεμβρίου 2017</w:t>
        </w:r>
      </w:ins>
    </w:p>
    <w:p w14:paraId="5119FA23" w14:textId="77777777" w:rsidR="0065608A" w:rsidRPr="0065608A" w:rsidRDefault="0065608A" w:rsidP="0065608A">
      <w:pPr>
        <w:spacing w:after="0" w:line="360" w:lineRule="auto"/>
        <w:rPr>
          <w:ins w:id="17" w:author="Φλούδα Χριστίνα" w:date="2017-12-15T15:09:00Z"/>
          <w:rFonts w:eastAsia="Times New Roman"/>
          <w:szCs w:val="24"/>
          <w:lang w:eastAsia="en-US"/>
        </w:rPr>
      </w:pPr>
    </w:p>
    <w:p w14:paraId="6C9DEE86" w14:textId="77777777" w:rsidR="0065608A" w:rsidRPr="0065608A" w:rsidRDefault="0065608A" w:rsidP="0065608A">
      <w:pPr>
        <w:spacing w:after="0" w:line="360" w:lineRule="auto"/>
        <w:rPr>
          <w:ins w:id="18" w:author="Φλούδα Χριστίνα" w:date="2017-12-15T15:09:00Z"/>
          <w:rFonts w:eastAsia="Times New Roman"/>
          <w:szCs w:val="24"/>
          <w:lang w:eastAsia="en-US"/>
        </w:rPr>
      </w:pPr>
      <w:ins w:id="19" w:author="Φλούδα Χριστίνα" w:date="2017-12-15T15:09:00Z">
        <w:r w:rsidRPr="0065608A">
          <w:rPr>
            <w:rFonts w:eastAsia="Times New Roman"/>
            <w:szCs w:val="24"/>
            <w:lang w:eastAsia="en-US"/>
          </w:rPr>
          <w:t>ΘΕΜΑΤΑ</w:t>
        </w:r>
      </w:ins>
    </w:p>
    <w:p w14:paraId="01D47468" w14:textId="77777777" w:rsidR="0065608A" w:rsidRPr="0065608A" w:rsidRDefault="0065608A" w:rsidP="0065608A">
      <w:pPr>
        <w:spacing w:after="0" w:line="360" w:lineRule="auto"/>
        <w:rPr>
          <w:ins w:id="20" w:author="Φλούδα Χριστίνα" w:date="2017-12-15T15:09:00Z"/>
          <w:rFonts w:eastAsia="Times New Roman"/>
          <w:szCs w:val="24"/>
          <w:lang w:eastAsia="en-US"/>
        </w:rPr>
      </w:pPr>
      <w:ins w:id="21" w:author="Φλούδα Χριστίνα" w:date="2017-12-15T15:09:00Z">
        <w:r w:rsidRPr="0065608A">
          <w:rPr>
            <w:rFonts w:eastAsia="Times New Roman"/>
            <w:szCs w:val="24"/>
            <w:lang w:eastAsia="en-US"/>
          </w:rPr>
          <w:t xml:space="preserve"> </w:t>
        </w:r>
        <w:r w:rsidRPr="0065608A">
          <w:rPr>
            <w:rFonts w:eastAsia="Times New Roman"/>
            <w:szCs w:val="24"/>
            <w:lang w:eastAsia="en-US"/>
          </w:rPr>
          <w:br/>
          <w:t xml:space="preserve">Α. ΕΙΔΙΚΑ ΘΕΜΑΤΑ </w:t>
        </w:r>
        <w:r w:rsidRPr="0065608A">
          <w:rPr>
            <w:rFonts w:eastAsia="Times New Roman"/>
            <w:szCs w:val="24"/>
            <w:lang w:eastAsia="en-US"/>
          </w:rPr>
          <w:br/>
          <w:t xml:space="preserve">1. Επικύρωση Πρακτικών, σελ. </w:t>
        </w:r>
        <w:r w:rsidRPr="0065608A">
          <w:rPr>
            <w:rFonts w:eastAsia="Times New Roman"/>
            <w:szCs w:val="24"/>
            <w:lang w:eastAsia="en-US"/>
          </w:rPr>
          <w:br/>
          <w:t xml:space="preserve">2. Ανακοινώνεται ότι τη συνεδρίαση παρακολουθούν μαθητές από το 2ο Γυμνάσιο Χολαργού, το 14ο Δημοτικό Σχολείο Περιστερίου Αττικής, το 2ο Γυμνάσιο Νέας Ιωνίας, το 2ο Γυμνάσιο Πάτρας, φοιτητές του προγράμματος Erasmus του Παντείου Πανεπιστημίου, μαθητές από το Γυμνάσιο Βλαχιώτη Λακωνίας, το 1ο Γυμνάσιο Ιεράπετρας, διοικητικοί υπάλληλοι ξένων Αρχών στην Ελλάδα και μαθητές από το 1ο Γυμνάσιο Ευόσμου Θεσσαλονίκης, σελ. </w:t>
        </w:r>
        <w:r w:rsidRPr="0065608A">
          <w:rPr>
            <w:rFonts w:eastAsia="Times New Roman"/>
            <w:szCs w:val="24"/>
            <w:lang w:eastAsia="en-US"/>
          </w:rPr>
          <w:br/>
          <w:t xml:space="preserve">3. Επί διαδικαστικού θέματος, σελ. </w:t>
        </w:r>
        <w:r w:rsidRPr="0065608A">
          <w:rPr>
            <w:rFonts w:eastAsia="Times New Roman"/>
            <w:szCs w:val="24"/>
            <w:lang w:eastAsia="en-US"/>
          </w:rPr>
          <w:br/>
          <w:t xml:space="preserve"> </w:t>
        </w:r>
        <w:r w:rsidRPr="0065608A">
          <w:rPr>
            <w:rFonts w:eastAsia="Times New Roman"/>
            <w:szCs w:val="24"/>
            <w:lang w:eastAsia="en-US"/>
          </w:rPr>
          <w:br/>
          <w:t xml:space="preserve">Β. ΝΟΜΟΘΕΤΙΚΗ ΕΡΓΑΣΙΑ </w:t>
        </w:r>
        <w:r w:rsidRPr="0065608A">
          <w:rPr>
            <w:rFonts w:eastAsia="Times New Roman"/>
            <w:szCs w:val="24"/>
            <w:lang w:eastAsia="en-US"/>
          </w:rPr>
          <w:br/>
          <w:t xml:space="preserve">1. Συζήτηση επί της αρχής του σχεδίου νόμου του Υπουργείου Οικονομικών: «Κύρωση του Κρατικού Προϋπολογισμού οικονομικού έτους 2018», σελ. </w:t>
        </w:r>
        <w:r w:rsidRPr="0065608A">
          <w:rPr>
            <w:rFonts w:eastAsia="Times New Roman"/>
            <w:szCs w:val="24"/>
            <w:lang w:eastAsia="en-US"/>
          </w:rPr>
          <w:br/>
          <w:t xml:space="preserve"> </w:t>
        </w:r>
        <w:r w:rsidRPr="0065608A">
          <w:rPr>
            <w:rFonts w:eastAsia="Times New Roman"/>
            <w:szCs w:val="24"/>
            <w:lang w:eastAsia="en-US"/>
          </w:rPr>
          <w:br/>
          <w:t xml:space="preserve">Γ. ΝΟΜΟΘΕΤΙΚΗ ΕΡΓΑΣΙΑ </w:t>
        </w:r>
        <w:r w:rsidRPr="0065608A">
          <w:rPr>
            <w:rFonts w:eastAsia="Times New Roman"/>
            <w:szCs w:val="24"/>
            <w:lang w:eastAsia="en-US"/>
          </w:rPr>
          <w:br/>
          <w:t>2. Κατάθεση Εκθέσεως Διαρκούς Επιτροπής:</w:t>
        </w:r>
      </w:ins>
    </w:p>
    <w:p w14:paraId="4E8278A5" w14:textId="77777777" w:rsidR="0065608A" w:rsidRPr="0065608A" w:rsidRDefault="0065608A" w:rsidP="0065608A">
      <w:pPr>
        <w:spacing w:after="0" w:line="360" w:lineRule="auto"/>
        <w:rPr>
          <w:ins w:id="22" w:author="Φλούδα Χριστίνα" w:date="2017-12-15T15:09:00Z"/>
          <w:rFonts w:eastAsia="Times New Roman"/>
          <w:szCs w:val="24"/>
          <w:lang w:eastAsia="en-US"/>
        </w:rPr>
      </w:pPr>
      <w:ins w:id="23" w:author="Φλούδα Χριστίνα" w:date="2017-12-15T15:09:00Z">
        <w:r w:rsidRPr="0065608A">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 Διοικητικής Ανασυγκρότησης: «Κύρωση του Μνημονίου Συνεργασίας σχετικά με την Εθνική Γαλλόφωνη Πρωτοβουλία (2015-2018), στο πλαίσιο του προγράμματος «Η γαλλική γλώσσα στις διεθνείς σχέσεις»», σελ. </w:t>
        </w:r>
        <w:r w:rsidRPr="0065608A">
          <w:rPr>
            <w:rFonts w:eastAsia="Times New Roman"/>
            <w:szCs w:val="24"/>
            <w:lang w:eastAsia="en-US"/>
          </w:rPr>
          <w:br/>
          <w:t xml:space="preserve"> </w:t>
        </w:r>
        <w:r w:rsidRPr="0065608A">
          <w:rPr>
            <w:rFonts w:eastAsia="Times New Roman"/>
            <w:szCs w:val="24"/>
            <w:lang w:eastAsia="en-US"/>
          </w:rPr>
          <w:br/>
          <w:t>ΠΡΟΕΔΡΕΥΟΝΤΕΣ</w:t>
        </w:r>
      </w:ins>
    </w:p>
    <w:p w14:paraId="7E5B3AFD" w14:textId="77777777" w:rsidR="0065608A" w:rsidRPr="0065608A" w:rsidRDefault="0065608A" w:rsidP="0065608A">
      <w:pPr>
        <w:spacing w:after="0" w:line="360" w:lineRule="auto"/>
        <w:rPr>
          <w:ins w:id="24" w:author="Φλούδα Χριστίνα" w:date="2017-12-15T15:09:00Z"/>
          <w:rFonts w:eastAsia="Times New Roman"/>
          <w:szCs w:val="24"/>
          <w:lang w:eastAsia="en-US"/>
        </w:rPr>
      </w:pPr>
    </w:p>
    <w:p w14:paraId="0CF30615" w14:textId="77777777" w:rsidR="0065608A" w:rsidRPr="0065608A" w:rsidRDefault="0065608A" w:rsidP="0065608A">
      <w:pPr>
        <w:spacing w:after="0" w:line="360" w:lineRule="auto"/>
        <w:rPr>
          <w:ins w:id="25" w:author="Φλούδα Χριστίνα" w:date="2017-12-15T15:09:00Z"/>
          <w:rFonts w:eastAsia="Times New Roman"/>
          <w:szCs w:val="24"/>
          <w:lang w:eastAsia="en-US"/>
        </w:rPr>
      </w:pPr>
      <w:ins w:id="26" w:author="Φλούδα Χριστίνα" w:date="2017-12-15T15:09:00Z">
        <w:r w:rsidRPr="0065608A">
          <w:rPr>
            <w:rFonts w:eastAsia="Times New Roman"/>
            <w:szCs w:val="24"/>
            <w:lang w:eastAsia="en-US"/>
          </w:rPr>
          <w:t>ΒΑΡΕΜΕΝΟΣ Γ. , σελ.</w:t>
        </w:r>
        <w:r w:rsidRPr="0065608A">
          <w:rPr>
            <w:rFonts w:eastAsia="Times New Roman"/>
            <w:szCs w:val="24"/>
            <w:lang w:eastAsia="en-US"/>
          </w:rPr>
          <w:br/>
          <w:t>ΚΑΚΛΑΜΑΝΗΣ Ν. , σελ.</w:t>
        </w:r>
        <w:r w:rsidRPr="0065608A">
          <w:rPr>
            <w:rFonts w:eastAsia="Times New Roman"/>
            <w:szCs w:val="24"/>
            <w:lang w:eastAsia="en-US"/>
          </w:rPr>
          <w:br/>
          <w:t>ΚΑΜΜΕΝΟΣ Δ. , σελ.</w:t>
        </w:r>
        <w:r w:rsidRPr="0065608A">
          <w:rPr>
            <w:rFonts w:eastAsia="Times New Roman"/>
            <w:szCs w:val="24"/>
            <w:lang w:eastAsia="en-US"/>
          </w:rPr>
          <w:br/>
          <w:t>ΛΑΜΠΡΟΥΛΗΣ Γ. , σελ.</w:t>
        </w:r>
        <w:r w:rsidRPr="0065608A">
          <w:rPr>
            <w:rFonts w:eastAsia="Times New Roman"/>
            <w:szCs w:val="24"/>
            <w:lang w:eastAsia="en-US"/>
          </w:rPr>
          <w:br/>
          <w:t>ΧΡΙΣΤΟΔΟΥΛΟΠΟΥΛΟΥ Α. , σελ.</w:t>
        </w:r>
        <w:r w:rsidRPr="0065608A">
          <w:rPr>
            <w:rFonts w:eastAsia="Times New Roman"/>
            <w:szCs w:val="24"/>
            <w:lang w:eastAsia="en-US"/>
          </w:rPr>
          <w:br/>
          <w:t xml:space="preserve"> </w:t>
        </w:r>
        <w:r w:rsidRPr="0065608A">
          <w:rPr>
            <w:rFonts w:eastAsia="Times New Roman"/>
            <w:szCs w:val="24"/>
            <w:lang w:eastAsia="en-US"/>
          </w:rPr>
          <w:br/>
        </w:r>
      </w:ins>
    </w:p>
    <w:p w14:paraId="623D0501" w14:textId="77777777" w:rsidR="0065608A" w:rsidRPr="0065608A" w:rsidRDefault="0065608A" w:rsidP="0065608A">
      <w:pPr>
        <w:spacing w:after="0" w:line="360" w:lineRule="auto"/>
        <w:rPr>
          <w:ins w:id="27" w:author="Φλούδα Χριστίνα" w:date="2017-12-15T15:09:00Z"/>
          <w:rFonts w:eastAsia="Times New Roman"/>
          <w:szCs w:val="24"/>
          <w:lang w:eastAsia="en-US"/>
        </w:rPr>
      </w:pPr>
      <w:ins w:id="28" w:author="Φλούδα Χριστίνα" w:date="2017-12-15T15:09:00Z">
        <w:r w:rsidRPr="0065608A">
          <w:rPr>
            <w:rFonts w:eastAsia="Times New Roman"/>
            <w:szCs w:val="24"/>
            <w:lang w:eastAsia="en-US"/>
          </w:rPr>
          <w:t>ΟΜΙΛΗΤΕΣ</w:t>
        </w:r>
      </w:ins>
    </w:p>
    <w:p w14:paraId="4A044DA8" w14:textId="59F5EC1A" w:rsidR="0065608A" w:rsidRDefault="0065608A" w:rsidP="0065608A">
      <w:pPr>
        <w:spacing w:after="0" w:line="600" w:lineRule="auto"/>
        <w:ind w:firstLine="720"/>
        <w:jc w:val="center"/>
        <w:rPr>
          <w:ins w:id="29" w:author="Φλούδα Χριστίνα" w:date="2017-12-15T15:09:00Z"/>
          <w:rFonts w:eastAsia="Times New Roman"/>
          <w:szCs w:val="24"/>
        </w:rPr>
      </w:pPr>
      <w:ins w:id="30" w:author="Φλούδα Χριστίνα" w:date="2017-12-15T15:09:00Z">
        <w:r w:rsidRPr="0065608A">
          <w:rPr>
            <w:rFonts w:eastAsia="Times New Roman"/>
            <w:szCs w:val="24"/>
            <w:lang w:eastAsia="en-US"/>
          </w:rPr>
          <w:br/>
          <w:t>Α. Επί διαδικαστικού θέματος:</w:t>
        </w:r>
        <w:r w:rsidRPr="0065608A">
          <w:rPr>
            <w:rFonts w:eastAsia="Times New Roman"/>
            <w:szCs w:val="24"/>
            <w:lang w:eastAsia="en-US"/>
          </w:rPr>
          <w:br/>
          <w:t>ΑΘΑΝΑΣΙΟΥ Χ. , σελ.</w:t>
        </w:r>
        <w:r w:rsidRPr="0065608A">
          <w:rPr>
            <w:rFonts w:eastAsia="Times New Roman"/>
            <w:szCs w:val="24"/>
            <w:lang w:eastAsia="en-US"/>
          </w:rPr>
          <w:br/>
          <w:t>ΑΝΤΩΝΙΟΥ Μ. , σελ.</w:t>
        </w:r>
        <w:r w:rsidRPr="0065608A">
          <w:rPr>
            <w:rFonts w:eastAsia="Times New Roman"/>
            <w:szCs w:val="24"/>
            <w:lang w:eastAsia="en-US"/>
          </w:rPr>
          <w:br/>
          <w:t>ΒΑΡΕΜΕΝΟΣ Γ. , σελ.</w:t>
        </w:r>
        <w:r w:rsidRPr="0065608A">
          <w:rPr>
            <w:rFonts w:eastAsia="Times New Roman"/>
            <w:szCs w:val="24"/>
            <w:lang w:eastAsia="en-US"/>
          </w:rPr>
          <w:br/>
          <w:t>ΗΓΟΥΜΕΝΙΔΗΣ Ν. , σελ.</w:t>
        </w:r>
        <w:r w:rsidRPr="0065608A">
          <w:rPr>
            <w:rFonts w:eastAsia="Times New Roman"/>
            <w:szCs w:val="24"/>
            <w:lang w:eastAsia="en-US"/>
          </w:rPr>
          <w:br/>
          <w:t>ΚΑΚΛΑΜΑΝΗΣ Ν. , σελ.</w:t>
        </w:r>
        <w:r w:rsidRPr="0065608A">
          <w:rPr>
            <w:rFonts w:eastAsia="Times New Roman"/>
            <w:szCs w:val="24"/>
            <w:lang w:eastAsia="en-US"/>
          </w:rPr>
          <w:br/>
          <w:t>ΚΑΜΜΕΝΟΣ Δ. , σελ.</w:t>
        </w:r>
        <w:r w:rsidRPr="0065608A">
          <w:rPr>
            <w:rFonts w:eastAsia="Times New Roman"/>
            <w:szCs w:val="24"/>
            <w:lang w:eastAsia="en-US"/>
          </w:rPr>
          <w:br/>
          <w:t>ΛΑΜΠΡΟΥΛΗΣ Γ. , σελ.</w:t>
        </w:r>
        <w:r w:rsidRPr="0065608A">
          <w:rPr>
            <w:rFonts w:eastAsia="Times New Roman"/>
            <w:szCs w:val="24"/>
            <w:lang w:eastAsia="en-US"/>
          </w:rPr>
          <w:br/>
          <w:t>ΛΟΒΕΡΔΟΣ Α. , σελ.</w:t>
        </w:r>
        <w:r w:rsidRPr="0065608A">
          <w:rPr>
            <w:rFonts w:eastAsia="Times New Roman"/>
            <w:szCs w:val="24"/>
            <w:lang w:eastAsia="en-US"/>
          </w:rPr>
          <w:br/>
          <w:t>ΠΑΠΑΔΟΠΟΥΛΟΣ Ν. , σελ.</w:t>
        </w:r>
        <w:r w:rsidRPr="0065608A">
          <w:rPr>
            <w:rFonts w:eastAsia="Times New Roman"/>
            <w:szCs w:val="24"/>
            <w:lang w:eastAsia="en-US"/>
          </w:rPr>
          <w:br/>
          <w:t>ΣΠΙΡΤΖΗΣ Χ. , σελ.</w:t>
        </w:r>
        <w:r w:rsidRPr="0065608A">
          <w:rPr>
            <w:rFonts w:eastAsia="Times New Roman"/>
            <w:szCs w:val="24"/>
            <w:lang w:eastAsia="en-US"/>
          </w:rPr>
          <w:br/>
          <w:t>ΣΤΑΪΚΟΥΡΑΣ Χ. , σελ.</w:t>
        </w:r>
        <w:r w:rsidRPr="0065608A">
          <w:rPr>
            <w:rFonts w:eastAsia="Times New Roman"/>
            <w:szCs w:val="24"/>
            <w:lang w:eastAsia="en-US"/>
          </w:rPr>
          <w:br/>
          <w:t>ΧΡΙΣΤΟΔΟΥΛΟΠΟΥΛΟΥ Α. , σελ.</w:t>
        </w:r>
        <w:r w:rsidRPr="0065608A">
          <w:rPr>
            <w:rFonts w:eastAsia="Times New Roman"/>
            <w:szCs w:val="24"/>
            <w:lang w:eastAsia="en-US"/>
          </w:rPr>
          <w:br/>
          <w:t>ΨΑΡΙΑΝΟΣ Γ. , σελ.</w:t>
        </w:r>
        <w:r w:rsidRPr="0065608A">
          <w:rPr>
            <w:rFonts w:eastAsia="Times New Roman"/>
            <w:szCs w:val="24"/>
            <w:lang w:eastAsia="en-US"/>
          </w:rPr>
          <w:br/>
        </w:r>
        <w:r w:rsidRPr="0065608A">
          <w:rPr>
            <w:rFonts w:eastAsia="Times New Roman"/>
            <w:szCs w:val="24"/>
            <w:lang w:eastAsia="en-US"/>
          </w:rPr>
          <w:br/>
          <w:t>Β. Επί του σχεδίου νόμου του Υπουργείου Οικονομικών:</w:t>
        </w:r>
        <w:r w:rsidRPr="0065608A">
          <w:rPr>
            <w:rFonts w:eastAsia="Times New Roman"/>
            <w:szCs w:val="24"/>
            <w:lang w:eastAsia="en-US"/>
          </w:rPr>
          <w:br/>
          <w:t>ΑΘΑΝΑΣΙΟΥ Χ. , σελ.</w:t>
        </w:r>
        <w:r w:rsidRPr="0065608A">
          <w:rPr>
            <w:rFonts w:eastAsia="Times New Roman"/>
            <w:szCs w:val="24"/>
            <w:lang w:eastAsia="en-US"/>
          </w:rPr>
          <w:br/>
          <w:t>ΑΪΒΑΤΙΔΗΣ Ι. , σελ.</w:t>
        </w:r>
        <w:r w:rsidRPr="0065608A">
          <w:rPr>
            <w:rFonts w:eastAsia="Times New Roman"/>
            <w:szCs w:val="24"/>
            <w:lang w:eastAsia="en-US"/>
          </w:rPr>
          <w:br/>
          <w:t>ΑΚΡΙΩΤΗΣ Γ. , σελ.</w:t>
        </w:r>
        <w:r w:rsidRPr="0065608A">
          <w:rPr>
            <w:rFonts w:eastAsia="Times New Roman"/>
            <w:szCs w:val="24"/>
            <w:lang w:eastAsia="en-US"/>
          </w:rPr>
          <w:br/>
          <w:t>ΑΝΔΡΙΑΝΟΣ Ι. , σελ.</w:t>
        </w:r>
        <w:r w:rsidRPr="0065608A">
          <w:rPr>
            <w:rFonts w:eastAsia="Times New Roman"/>
            <w:szCs w:val="24"/>
            <w:lang w:eastAsia="en-US"/>
          </w:rPr>
          <w:br/>
          <w:t>ΑΝΤΩΝΙΟΥ Μ. , σελ.</w:t>
        </w:r>
        <w:r w:rsidRPr="0065608A">
          <w:rPr>
            <w:rFonts w:eastAsia="Times New Roman"/>
            <w:szCs w:val="24"/>
            <w:lang w:eastAsia="en-US"/>
          </w:rPr>
          <w:br/>
          <w:t>ΑΝΤΩΝΙΟΥ Χ. , σελ.</w:t>
        </w:r>
        <w:r w:rsidRPr="0065608A">
          <w:rPr>
            <w:rFonts w:eastAsia="Times New Roman"/>
            <w:szCs w:val="24"/>
            <w:lang w:eastAsia="en-US"/>
          </w:rPr>
          <w:br/>
          <w:t>ΑΡΑΜΠΑΤΖΗ Φ. , σελ.</w:t>
        </w:r>
        <w:r w:rsidRPr="0065608A">
          <w:rPr>
            <w:rFonts w:eastAsia="Times New Roman"/>
            <w:szCs w:val="24"/>
            <w:lang w:eastAsia="en-US"/>
          </w:rPr>
          <w:br/>
          <w:t>ΑΥΛΩΝΙΤΟΥ Ε. , σελ.</w:t>
        </w:r>
        <w:r w:rsidRPr="0065608A">
          <w:rPr>
            <w:rFonts w:eastAsia="Times New Roman"/>
            <w:szCs w:val="24"/>
            <w:lang w:eastAsia="en-US"/>
          </w:rPr>
          <w:br/>
          <w:t>ΑΧΜΕΤ Ι. , σελ.</w:t>
        </w:r>
        <w:r w:rsidRPr="0065608A">
          <w:rPr>
            <w:rFonts w:eastAsia="Times New Roman"/>
            <w:szCs w:val="24"/>
            <w:lang w:eastAsia="en-US"/>
          </w:rPr>
          <w:br/>
          <w:t>ΒΑΓΙΩΝΑΣ Γ. , σελ.</w:t>
        </w:r>
        <w:r w:rsidRPr="0065608A">
          <w:rPr>
            <w:rFonts w:eastAsia="Times New Roman"/>
            <w:szCs w:val="24"/>
            <w:lang w:eastAsia="en-US"/>
          </w:rPr>
          <w:br/>
          <w:t>ΒΑΣΙΛΕΙΑΔΗΣ Γ. , σελ.</w:t>
        </w:r>
        <w:r w:rsidRPr="0065608A">
          <w:rPr>
            <w:rFonts w:eastAsia="Times New Roman"/>
            <w:szCs w:val="24"/>
            <w:lang w:eastAsia="en-US"/>
          </w:rPr>
          <w:br/>
          <w:t>ΒΛΑΣΗΣ Κ. , σελ.</w:t>
        </w:r>
        <w:r w:rsidRPr="0065608A">
          <w:rPr>
            <w:rFonts w:eastAsia="Times New Roman"/>
            <w:szCs w:val="24"/>
            <w:lang w:eastAsia="en-US"/>
          </w:rPr>
          <w:br/>
          <w:t>ΒΛΑΧΟΣ Γ. , σελ.</w:t>
        </w:r>
        <w:r w:rsidRPr="0065608A">
          <w:rPr>
            <w:rFonts w:eastAsia="Times New Roman"/>
            <w:szCs w:val="24"/>
            <w:lang w:eastAsia="en-US"/>
          </w:rPr>
          <w:br/>
          <w:t>ΒΟΡΙΔΗΣ Μ. , σελ.</w:t>
        </w:r>
        <w:r w:rsidRPr="0065608A">
          <w:rPr>
            <w:rFonts w:eastAsia="Times New Roman"/>
            <w:szCs w:val="24"/>
            <w:lang w:eastAsia="en-US"/>
          </w:rPr>
          <w:br/>
          <w:t>ΒΟΥΛΤΕΨΗ Σ. , σελ.</w:t>
        </w:r>
        <w:r w:rsidRPr="0065608A">
          <w:rPr>
            <w:rFonts w:eastAsia="Times New Roman"/>
            <w:szCs w:val="24"/>
            <w:lang w:eastAsia="en-US"/>
          </w:rPr>
          <w:br/>
          <w:t>ΓΕΝΝΙΑ Γ. , σελ.</w:t>
        </w:r>
        <w:r w:rsidRPr="0065608A">
          <w:rPr>
            <w:rFonts w:eastAsia="Times New Roman"/>
            <w:szCs w:val="24"/>
            <w:lang w:eastAsia="en-US"/>
          </w:rPr>
          <w:br/>
          <w:t>ΓΕΡΜΕΝΗΣ Γ. , σελ.</w:t>
        </w:r>
        <w:r w:rsidRPr="0065608A">
          <w:rPr>
            <w:rFonts w:eastAsia="Times New Roman"/>
            <w:szCs w:val="24"/>
            <w:lang w:eastAsia="en-US"/>
          </w:rPr>
          <w:br/>
          <w:t>ΓΕΩΡΓΑΝΤΑΣ Γ. , σελ.</w:t>
        </w:r>
        <w:r w:rsidRPr="0065608A">
          <w:rPr>
            <w:rFonts w:eastAsia="Times New Roman"/>
            <w:szCs w:val="24"/>
            <w:lang w:eastAsia="en-US"/>
          </w:rPr>
          <w:br/>
          <w:t>ΓΙΑΝΝΑΚΗΣ Σ. , σελ.</w:t>
        </w:r>
        <w:r w:rsidRPr="0065608A">
          <w:rPr>
            <w:rFonts w:eastAsia="Times New Roman"/>
            <w:szCs w:val="24"/>
            <w:lang w:eastAsia="en-US"/>
          </w:rPr>
          <w:br/>
          <w:t>ΓΙΟΓΙΑΚΑΣ Β. , σελ.</w:t>
        </w:r>
        <w:r w:rsidRPr="0065608A">
          <w:rPr>
            <w:rFonts w:eastAsia="Times New Roman"/>
            <w:szCs w:val="24"/>
            <w:lang w:eastAsia="en-US"/>
          </w:rPr>
          <w:br/>
          <w:t>ΓΚΙΟΚΑΣ Ι. , σελ.</w:t>
        </w:r>
        <w:r w:rsidRPr="0065608A">
          <w:rPr>
            <w:rFonts w:eastAsia="Times New Roman"/>
            <w:szCs w:val="24"/>
            <w:lang w:eastAsia="en-US"/>
          </w:rPr>
          <w:br/>
          <w:t>ΓΚΙΟΛΑΣ Ι. , σελ.</w:t>
        </w:r>
        <w:r w:rsidRPr="0065608A">
          <w:rPr>
            <w:rFonts w:eastAsia="Times New Roman"/>
            <w:szCs w:val="24"/>
            <w:lang w:eastAsia="en-US"/>
          </w:rPr>
          <w:br/>
          <w:t>ΓΡΕΓΟΣ Α. , σελ.</w:t>
        </w:r>
        <w:r w:rsidRPr="0065608A">
          <w:rPr>
            <w:rFonts w:eastAsia="Times New Roman"/>
            <w:szCs w:val="24"/>
            <w:lang w:eastAsia="en-US"/>
          </w:rPr>
          <w:br/>
          <w:t>ΓΡΗΓΟΡΑΚΟΣ Λ. , σελ.</w:t>
        </w:r>
        <w:r w:rsidRPr="0065608A">
          <w:rPr>
            <w:rFonts w:eastAsia="Times New Roman"/>
            <w:szCs w:val="24"/>
            <w:lang w:eastAsia="en-US"/>
          </w:rPr>
          <w:br/>
          <w:t>ΔΗΜΑΡΑΣ Γ. , σελ.</w:t>
        </w:r>
        <w:r w:rsidRPr="0065608A">
          <w:rPr>
            <w:rFonts w:eastAsia="Times New Roman"/>
            <w:szCs w:val="24"/>
            <w:lang w:eastAsia="en-US"/>
          </w:rPr>
          <w:br/>
          <w:t>ΔΗΜΗΤΡΙΑΔΗΣ Δ. , σελ.</w:t>
        </w:r>
        <w:r w:rsidRPr="0065608A">
          <w:rPr>
            <w:rFonts w:eastAsia="Times New Roman"/>
            <w:szCs w:val="24"/>
            <w:lang w:eastAsia="en-US"/>
          </w:rPr>
          <w:br/>
          <w:t>ΔΡΙΤΣΕΛΗ Π. , σελ.</w:t>
        </w:r>
        <w:r w:rsidRPr="0065608A">
          <w:rPr>
            <w:rFonts w:eastAsia="Times New Roman"/>
            <w:szCs w:val="24"/>
            <w:lang w:eastAsia="en-US"/>
          </w:rPr>
          <w:br/>
          <w:t>ΘΕΟΦΥΛΑΚΤΟΣ Ι. , σελ.</w:t>
        </w:r>
        <w:r w:rsidRPr="0065608A">
          <w:rPr>
            <w:rFonts w:eastAsia="Times New Roman"/>
            <w:szCs w:val="24"/>
            <w:lang w:eastAsia="en-US"/>
          </w:rPr>
          <w:br/>
          <w:t>ΘΕΟΧΑΡΟΠΟΥΛΟΣ Α. , σελ.</w:t>
        </w:r>
        <w:r w:rsidRPr="0065608A">
          <w:rPr>
            <w:rFonts w:eastAsia="Times New Roman"/>
            <w:szCs w:val="24"/>
            <w:lang w:eastAsia="en-US"/>
          </w:rPr>
          <w:br/>
          <w:t>ΙΓΓΛΕΖΗ Α. , σελ.</w:t>
        </w:r>
        <w:r w:rsidRPr="0065608A">
          <w:rPr>
            <w:rFonts w:eastAsia="Times New Roman"/>
            <w:szCs w:val="24"/>
            <w:lang w:eastAsia="en-US"/>
          </w:rPr>
          <w:br/>
          <w:t>ΚΑΒΑΔΕΛΛΑΣ Δ. , σελ.</w:t>
        </w:r>
        <w:r w:rsidRPr="0065608A">
          <w:rPr>
            <w:rFonts w:eastAsia="Times New Roman"/>
            <w:szCs w:val="24"/>
            <w:lang w:eastAsia="en-US"/>
          </w:rPr>
          <w:br/>
          <w:t>ΚΑΪΣΑΣ Γ. , σελ.</w:t>
        </w:r>
        <w:r w:rsidRPr="0065608A">
          <w:rPr>
            <w:rFonts w:eastAsia="Times New Roman"/>
            <w:szCs w:val="24"/>
            <w:lang w:eastAsia="en-US"/>
          </w:rPr>
          <w:br/>
          <w:t>ΚΑΝΕΛΛΗ Γ. , σελ.</w:t>
        </w:r>
        <w:r w:rsidRPr="0065608A">
          <w:rPr>
            <w:rFonts w:eastAsia="Times New Roman"/>
            <w:szCs w:val="24"/>
            <w:lang w:eastAsia="en-US"/>
          </w:rPr>
          <w:br/>
          <w:t>ΚΑΡΑΓΙΑΝΝΗΣ Ι. , σελ.</w:t>
        </w:r>
        <w:r w:rsidRPr="0065608A">
          <w:rPr>
            <w:rFonts w:eastAsia="Times New Roman"/>
            <w:szCs w:val="24"/>
            <w:lang w:eastAsia="en-US"/>
          </w:rPr>
          <w:br/>
          <w:t>ΚΑΡΑΓΙΑΝΝΙΔΗΣ Χ. , σελ.</w:t>
        </w:r>
        <w:r w:rsidRPr="0065608A">
          <w:rPr>
            <w:rFonts w:eastAsia="Times New Roman"/>
            <w:szCs w:val="24"/>
            <w:lang w:eastAsia="en-US"/>
          </w:rPr>
          <w:br/>
          <w:t>ΚΑΡΑΝΑΣΤΑΣΗΣ Α. , σελ.</w:t>
        </w:r>
        <w:r w:rsidRPr="0065608A">
          <w:rPr>
            <w:rFonts w:eastAsia="Times New Roman"/>
            <w:szCs w:val="24"/>
            <w:lang w:eastAsia="en-US"/>
          </w:rPr>
          <w:br/>
          <w:t>ΚΑΡΑΣΑΡΛΙΔΟΥ Ε. , σελ.</w:t>
        </w:r>
        <w:r w:rsidRPr="0065608A">
          <w:rPr>
            <w:rFonts w:eastAsia="Times New Roman"/>
            <w:szCs w:val="24"/>
            <w:lang w:eastAsia="en-US"/>
          </w:rPr>
          <w:br/>
          <w:t>ΚΑΡΡΑΣ Γ. , σελ.</w:t>
        </w:r>
        <w:r w:rsidRPr="0065608A">
          <w:rPr>
            <w:rFonts w:eastAsia="Times New Roman"/>
            <w:szCs w:val="24"/>
            <w:lang w:eastAsia="en-US"/>
          </w:rPr>
          <w:br/>
          <w:t>ΚΑΣΙΔΙΑΡΗΣ Η. , σελ.</w:t>
        </w:r>
        <w:r w:rsidRPr="0065608A">
          <w:rPr>
            <w:rFonts w:eastAsia="Times New Roman"/>
            <w:szCs w:val="24"/>
            <w:lang w:eastAsia="en-US"/>
          </w:rPr>
          <w:br/>
          <w:t>ΚΑΣΤΟΡΗΣ Α. , σελ.</w:t>
        </w:r>
        <w:r w:rsidRPr="0065608A">
          <w:rPr>
            <w:rFonts w:eastAsia="Times New Roman"/>
            <w:szCs w:val="24"/>
            <w:lang w:eastAsia="en-US"/>
          </w:rPr>
          <w:br/>
          <w:t>ΚΑΤΣΑΦΑΔΟΣ Κ. , σελ.</w:t>
        </w:r>
        <w:r w:rsidRPr="0065608A">
          <w:rPr>
            <w:rFonts w:eastAsia="Times New Roman"/>
            <w:szCs w:val="24"/>
            <w:lang w:eastAsia="en-US"/>
          </w:rPr>
          <w:br/>
          <w:t>ΚΑΤΣΗΣ Μ. , σελ.</w:t>
        </w:r>
        <w:r w:rsidRPr="0065608A">
          <w:rPr>
            <w:rFonts w:eastAsia="Times New Roman"/>
            <w:szCs w:val="24"/>
            <w:lang w:eastAsia="en-US"/>
          </w:rPr>
          <w:br/>
          <w:t>ΚΑΤΣΩΤΗΣ Χ. , σελ.</w:t>
        </w:r>
        <w:r w:rsidRPr="0065608A">
          <w:rPr>
            <w:rFonts w:eastAsia="Times New Roman"/>
            <w:szCs w:val="24"/>
            <w:lang w:eastAsia="en-US"/>
          </w:rPr>
          <w:br/>
          <w:t>ΚΕΡΑΜΕΩΣ Ν. , σελ.</w:t>
        </w:r>
        <w:r w:rsidRPr="0065608A">
          <w:rPr>
            <w:rFonts w:eastAsia="Times New Roman"/>
            <w:szCs w:val="24"/>
            <w:lang w:eastAsia="en-US"/>
          </w:rPr>
          <w:br/>
          <w:t>ΚΕΦΑΛΟΓΙΑΝΝΗ  Ό. , σελ.</w:t>
        </w:r>
        <w:r w:rsidRPr="0065608A">
          <w:rPr>
            <w:rFonts w:eastAsia="Times New Roman"/>
            <w:szCs w:val="24"/>
            <w:lang w:eastAsia="en-US"/>
          </w:rPr>
          <w:br/>
          <w:t>ΚΟΚΚΑΛΗΣ Β. , σελ.</w:t>
        </w:r>
        <w:r w:rsidRPr="0065608A">
          <w:rPr>
            <w:rFonts w:eastAsia="Times New Roman"/>
            <w:szCs w:val="24"/>
            <w:lang w:eastAsia="en-US"/>
          </w:rPr>
          <w:br/>
          <w:t>ΚΟΝΣΟΛΑΣ Ε. , σελ.</w:t>
        </w:r>
        <w:r w:rsidRPr="0065608A">
          <w:rPr>
            <w:rFonts w:eastAsia="Times New Roman"/>
            <w:szCs w:val="24"/>
            <w:lang w:eastAsia="en-US"/>
          </w:rPr>
          <w:br/>
          <w:t>ΚΟΥΖΗΛΟΣ Ν. , σελ.</w:t>
        </w:r>
        <w:r w:rsidRPr="0065608A">
          <w:rPr>
            <w:rFonts w:eastAsia="Times New Roman"/>
            <w:szCs w:val="24"/>
            <w:lang w:eastAsia="en-US"/>
          </w:rPr>
          <w:br/>
          <w:t>ΚΟΥΜΟΥΤΣΑΚΟΣ Γ. , σελ.</w:t>
        </w:r>
        <w:r w:rsidRPr="0065608A">
          <w:rPr>
            <w:rFonts w:eastAsia="Times New Roman"/>
            <w:szCs w:val="24"/>
            <w:lang w:eastAsia="en-US"/>
          </w:rPr>
          <w:br/>
          <w:t>ΚΟΥΡΟΥΜΠΛΗΣ Π. , σελ.</w:t>
        </w:r>
        <w:r w:rsidRPr="0065608A">
          <w:rPr>
            <w:rFonts w:eastAsia="Times New Roman"/>
            <w:szCs w:val="24"/>
            <w:lang w:eastAsia="en-US"/>
          </w:rPr>
          <w:br/>
          <w:t>ΚΩΝΣΤΑΝΤΙΝΕΑΣ Π. , σελ.</w:t>
        </w:r>
        <w:r w:rsidRPr="0065608A">
          <w:rPr>
            <w:rFonts w:eastAsia="Times New Roman"/>
            <w:szCs w:val="24"/>
            <w:lang w:eastAsia="en-US"/>
          </w:rPr>
          <w:br/>
          <w:t>ΚΩΝΣΤΑΝΤΙΝΟΠΟΥΛΟΣ Ο. , σελ.</w:t>
        </w:r>
        <w:r w:rsidRPr="0065608A">
          <w:rPr>
            <w:rFonts w:eastAsia="Times New Roman"/>
            <w:szCs w:val="24"/>
            <w:lang w:eastAsia="en-US"/>
          </w:rPr>
          <w:br/>
          <w:t>ΚΩΝΣΤΑΝΤΟΠΟΥΛΟΣ Δ. , σελ.</w:t>
        </w:r>
        <w:r w:rsidRPr="0065608A">
          <w:rPr>
            <w:rFonts w:eastAsia="Times New Roman"/>
            <w:szCs w:val="24"/>
            <w:lang w:eastAsia="en-US"/>
          </w:rPr>
          <w:br/>
          <w:t>ΛΑΖΑΡΙΔΗΣ Γ. , σελ.</w:t>
        </w:r>
        <w:r w:rsidRPr="0065608A">
          <w:rPr>
            <w:rFonts w:eastAsia="Times New Roman"/>
            <w:szCs w:val="24"/>
            <w:lang w:eastAsia="en-US"/>
          </w:rPr>
          <w:br/>
          <w:t>ΛΑΜΠΡΟΥΛΗΣ Γ. , σελ.</w:t>
        </w:r>
        <w:r w:rsidRPr="0065608A">
          <w:rPr>
            <w:rFonts w:eastAsia="Times New Roman"/>
            <w:szCs w:val="24"/>
            <w:lang w:eastAsia="en-US"/>
          </w:rPr>
          <w:br/>
          <w:t>ΛΙΑΚΟΣ Δ. , σελ.</w:t>
        </w:r>
        <w:r w:rsidRPr="0065608A">
          <w:rPr>
            <w:rFonts w:eastAsia="Times New Roman"/>
            <w:szCs w:val="24"/>
            <w:lang w:eastAsia="en-US"/>
          </w:rPr>
          <w:br/>
          <w:t>ΛΙΒΑΝΙΟΥ Ζ. , σελ.</w:t>
        </w:r>
        <w:r w:rsidRPr="0065608A">
          <w:rPr>
            <w:rFonts w:eastAsia="Times New Roman"/>
            <w:szCs w:val="24"/>
            <w:lang w:eastAsia="en-US"/>
          </w:rPr>
          <w:br/>
          <w:t>ΛΟΒΕΡΔΟΣ Α. , σελ.</w:t>
        </w:r>
        <w:r w:rsidRPr="0065608A">
          <w:rPr>
            <w:rFonts w:eastAsia="Times New Roman"/>
            <w:szCs w:val="24"/>
            <w:lang w:eastAsia="en-US"/>
          </w:rPr>
          <w:br/>
          <w:t>ΛΥΚΟΥΔΗΣ Σ. , σελ.</w:t>
        </w:r>
        <w:r w:rsidRPr="0065608A">
          <w:rPr>
            <w:rFonts w:eastAsia="Times New Roman"/>
            <w:szCs w:val="24"/>
            <w:lang w:eastAsia="en-US"/>
          </w:rPr>
          <w:br/>
          <w:t>ΜΑΝΙΑΤΗΣ Ι. , σελ.</w:t>
        </w:r>
        <w:r w:rsidRPr="0065608A">
          <w:rPr>
            <w:rFonts w:eastAsia="Times New Roman"/>
            <w:szCs w:val="24"/>
            <w:lang w:eastAsia="en-US"/>
          </w:rPr>
          <w:br/>
          <w:t>ΜΑΝΩΛΑΚΟΥ Δ. , σελ.</w:t>
        </w:r>
        <w:r w:rsidRPr="0065608A">
          <w:rPr>
            <w:rFonts w:eastAsia="Times New Roman"/>
            <w:szCs w:val="24"/>
            <w:lang w:eastAsia="en-US"/>
          </w:rPr>
          <w:br/>
          <w:t>ΜΑΡΚΟΥ Α. , σελ.</w:t>
        </w:r>
        <w:r w:rsidRPr="0065608A">
          <w:rPr>
            <w:rFonts w:eastAsia="Times New Roman"/>
            <w:szCs w:val="24"/>
            <w:lang w:eastAsia="en-US"/>
          </w:rPr>
          <w:br/>
          <w:t>ΜΑΥΡΑΓΑΝΗΣ Ν. , σελ.</w:t>
        </w:r>
        <w:r w:rsidRPr="0065608A">
          <w:rPr>
            <w:rFonts w:eastAsia="Times New Roman"/>
            <w:szCs w:val="24"/>
            <w:lang w:eastAsia="en-US"/>
          </w:rPr>
          <w:br/>
          <w:t>ΜΕΓΑΛΟΟΙΚΟΝΟΜΟΥ Θ. , σελ.</w:t>
        </w:r>
        <w:r w:rsidRPr="0065608A">
          <w:rPr>
            <w:rFonts w:eastAsia="Times New Roman"/>
            <w:szCs w:val="24"/>
            <w:lang w:eastAsia="en-US"/>
          </w:rPr>
          <w:br/>
          <w:t>ΜΗΤΑΡΑΚΗΣ Π. , σελ.</w:t>
        </w:r>
        <w:r w:rsidRPr="0065608A">
          <w:rPr>
            <w:rFonts w:eastAsia="Times New Roman"/>
            <w:szCs w:val="24"/>
            <w:lang w:eastAsia="en-US"/>
          </w:rPr>
          <w:br/>
          <w:t>ΜΙΧΕΛΟΓΙΑΝΝΑΚΗΣ Ι. , σελ.</w:t>
        </w:r>
        <w:r w:rsidRPr="0065608A">
          <w:rPr>
            <w:rFonts w:eastAsia="Times New Roman"/>
            <w:szCs w:val="24"/>
            <w:lang w:eastAsia="en-US"/>
          </w:rPr>
          <w:br/>
          <w:t>ΜΠΑΛΑΟΥΡΑΣ Γ. , σελ.</w:t>
        </w:r>
        <w:r w:rsidRPr="0065608A">
          <w:rPr>
            <w:rFonts w:eastAsia="Times New Roman"/>
            <w:szCs w:val="24"/>
            <w:lang w:eastAsia="en-US"/>
          </w:rPr>
          <w:br/>
          <w:t>ΝΤΖΙΜΑΝΗΣ Γ. , σελ.</w:t>
        </w:r>
        <w:r w:rsidRPr="0065608A">
          <w:rPr>
            <w:rFonts w:eastAsia="Times New Roman"/>
            <w:szCs w:val="24"/>
            <w:lang w:eastAsia="en-US"/>
          </w:rPr>
          <w:br/>
          <w:t>ΠΑΛΛΗΣ Γ. , σελ.</w:t>
        </w:r>
        <w:r w:rsidRPr="0065608A">
          <w:rPr>
            <w:rFonts w:eastAsia="Times New Roman"/>
            <w:szCs w:val="24"/>
            <w:lang w:eastAsia="en-US"/>
          </w:rPr>
          <w:br/>
          <w:t>ΠΑΠΑΔΟΠΟΥΛΟΣ Ν. , σελ.</w:t>
        </w:r>
        <w:r w:rsidRPr="0065608A">
          <w:rPr>
            <w:rFonts w:eastAsia="Times New Roman"/>
            <w:szCs w:val="24"/>
            <w:lang w:eastAsia="en-US"/>
          </w:rPr>
          <w:br/>
          <w:t>ΠΑΠΑΗΛΙΟΥ Γ. , σελ.</w:t>
        </w:r>
        <w:r w:rsidRPr="0065608A">
          <w:rPr>
            <w:rFonts w:eastAsia="Times New Roman"/>
            <w:szCs w:val="24"/>
            <w:lang w:eastAsia="en-US"/>
          </w:rPr>
          <w:br/>
          <w:t>ΠΑΠΑΚΩΣΤΑ - ΣΙΔΗΡΟΠΟΥΛΟΥ Α. , σελ.</w:t>
        </w:r>
        <w:r w:rsidRPr="0065608A">
          <w:rPr>
            <w:rFonts w:eastAsia="Times New Roman"/>
            <w:szCs w:val="24"/>
            <w:lang w:eastAsia="en-US"/>
          </w:rPr>
          <w:br/>
          <w:t>ΠΕΤΡΟΠΟΥΛΟΣ Α. , σελ.</w:t>
        </w:r>
        <w:r w:rsidRPr="0065608A">
          <w:rPr>
            <w:rFonts w:eastAsia="Times New Roman"/>
            <w:szCs w:val="24"/>
            <w:lang w:eastAsia="en-US"/>
          </w:rPr>
          <w:br/>
          <w:t>ΠΡΑΤΣΟΛΗΣ Α. , σελ.</w:t>
        </w:r>
        <w:r w:rsidRPr="0065608A">
          <w:rPr>
            <w:rFonts w:eastAsia="Times New Roman"/>
            <w:szCs w:val="24"/>
            <w:lang w:eastAsia="en-US"/>
          </w:rPr>
          <w:br/>
          <w:t>ΡΙΖΟΣ Δ. , σελ.</w:t>
        </w:r>
        <w:r w:rsidRPr="0065608A">
          <w:rPr>
            <w:rFonts w:eastAsia="Times New Roman"/>
            <w:szCs w:val="24"/>
            <w:lang w:eastAsia="en-US"/>
          </w:rPr>
          <w:br/>
          <w:t>ΡΙΖΟΥΛΗΣ Α. , σελ.</w:t>
        </w:r>
        <w:r w:rsidRPr="0065608A">
          <w:rPr>
            <w:rFonts w:eastAsia="Times New Roman"/>
            <w:szCs w:val="24"/>
            <w:lang w:eastAsia="en-US"/>
          </w:rPr>
          <w:br/>
          <w:t>ΣΑΡΙΔΗΣ Ι. , σελ.</w:t>
        </w:r>
        <w:r w:rsidRPr="0065608A">
          <w:rPr>
            <w:rFonts w:eastAsia="Times New Roman"/>
            <w:szCs w:val="24"/>
            <w:lang w:eastAsia="en-US"/>
          </w:rPr>
          <w:br/>
          <w:t>ΣΑΧΙΝΙΔΗΣ Ι. , σελ.</w:t>
        </w:r>
        <w:r w:rsidRPr="0065608A">
          <w:rPr>
            <w:rFonts w:eastAsia="Times New Roman"/>
            <w:szCs w:val="24"/>
            <w:lang w:eastAsia="en-US"/>
          </w:rPr>
          <w:br/>
          <w:t>ΣΙΜΟΡΕΛΗΣ Χ. , σελ.</w:t>
        </w:r>
        <w:r w:rsidRPr="0065608A">
          <w:rPr>
            <w:rFonts w:eastAsia="Times New Roman"/>
            <w:szCs w:val="24"/>
            <w:lang w:eastAsia="en-US"/>
          </w:rPr>
          <w:br/>
          <w:t>ΣΠΙΡΤΖΗΣ Χ. , σελ.</w:t>
        </w:r>
        <w:r w:rsidRPr="0065608A">
          <w:rPr>
            <w:rFonts w:eastAsia="Times New Roman"/>
            <w:szCs w:val="24"/>
            <w:lang w:eastAsia="en-US"/>
          </w:rPr>
          <w:br/>
          <w:t>ΣΤΑΪΚΟΥΡΑΣ Χ. , σελ.</w:t>
        </w:r>
        <w:r w:rsidRPr="0065608A">
          <w:rPr>
            <w:rFonts w:eastAsia="Times New Roman"/>
            <w:szCs w:val="24"/>
            <w:lang w:eastAsia="en-US"/>
          </w:rPr>
          <w:br/>
          <w:t>ΣΤΕΦΟΣ Ι. , σελ.</w:t>
        </w:r>
        <w:r w:rsidRPr="0065608A">
          <w:rPr>
            <w:rFonts w:eastAsia="Times New Roman"/>
            <w:szCs w:val="24"/>
            <w:lang w:eastAsia="en-US"/>
          </w:rPr>
          <w:br/>
          <w:t>ΣΥΝΤΥΧΑΚΗΣ Ε. , σελ.</w:t>
        </w:r>
        <w:r w:rsidRPr="0065608A">
          <w:rPr>
            <w:rFonts w:eastAsia="Times New Roman"/>
            <w:szCs w:val="24"/>
            <w:lang w:eastAsia="en-US"/>
          </w:rPr>
          <w:br/>
          <w:t>ΣΥΡΜΑΛΕΝΙΟΣ Ν. , σελ.</w:t>
        </w:r>
        <w:r w:rsidRPr="0065608A">
          <w:rPr>
            <w:rFonts w:eastAsia="Times New Roman"/>
            <w:szCs w:val="24"/>
            <w:lang w:eastAsia="en-US"/>
          </w:rPr>
          <w:br/>
          <w:t>ΤΖΕΛΕΠΗΣ Μ. , σελ.</w:t>
        </w:r>
        <w:r w:rsidRPr="0065608A">
          <w:rPr>
            <w:rFonts w:eastAsia="Times New Roman"/>
            <w:szCs w:val="24"/>
            <w:lang w:eastAsia="en-US"/>
          </w:rPr>
          <w:br/>
          <w:t>ΤΡΙΑΝΤΑΦΥΛΛΙΔΗΣ Α. , σελ.</w:t>
        </w:r>
        <w:r w:rsidRPr="0065608A">
          <w:rPr>
            <w:rFonts w:eastAsia="Times New Roman"/>
            <w:szCs w:val="24"/>
            <w:lang w:eastAsia="en-US"/>
          </w:rPr>
          <w:br/>
          <w:t>ΦΟΡΤΣΑΚΗΣ Θ. , σελ.</w:t>
        </w:r>
        <w:r w:rsidRPr="0065608A">
          <w:rPr>
            <w:rFonts w:eastAsia="Times New Roman"/>
            <w:szCs w:val="24"/>
            <w:lang w:eastAsia="en-US"/>
          </w:rPr>
          <w:br/>
          <w:t>ΦΩΤΑΚΗΣ Κ. , σελ.</w:t>
        </w:r>
        <w:r w:rsidRPr="0065608A">
          <w:rPr>
            <w:rFonts w:eastAsia="Times New Roman"/>
            <w:szCs w:val="24"/>
            <w:lang w:eastAsia="en-US"/>
          </w:rPr>
          <w:br/>
          <w:t>ΦΩΤΗΛΑΣ Ι. , σελ.</w:t>
        </w:r>
        <w:r w:rsidRPr="0065608A">
          <w:rPr>
            <w:rFonts w:eastAsia="Times New Roman"/>
            <w:szCs w:val="24"/>
            <w:lang w:eastAsia="en-US"/>
          </w:rPr>
          <w:br/>
          <w:t>ΧΑΤΖΗΣΑΒΒΑΣ Χ. , σελ.</w:t>
        </w:r>
        <w:r w:rsidRPr="0065608A">
          <w:rPr>
            <w:rFonts w:eastAsia="Times New Roman"/>
            <w:szCs w:val="24"/>
            <w:lang w:eastAsia="en-US"/>
          </w:rPr>
          <w:br/>
          <w:t>ΨΑΡΙΑΝΟΣ Γ. , σελ.</w:t>
        </w:r>
        <w:r w:rsidRPr="0065608A">
          <w:rPr>
            <w:rFonts w:eastAsia="Times New Roman"/>
            <w:szCs w:val="24"/>
            <w:lang w:eastAsia="en-US"/>
          </w:rPr>
          <w:br/>
        </w:r>
        <w:r w:rsidRPr="0065608A">
          <w:rPr>
            <w:rFonts w:eastAsia="Times New Roman"/>
            <w:szCs w:val="24"/>
            <w:lang w:eastAsia="en-US"/>
          </w:rPr>
          <w:br/>
          <w:t>ΠΑΡΕΜΒΑΣΕΙΣ:</w:t>
        </w:r>
        <w:r w:rsidRPr="0065608A">
          <w:rPr>
            <w:rFonts w:eastAsia="Times New Roman"/>
            <w:szCs w:val="24"/>
            <w:lang w:eastAsia="en-US"/>
          </w:rPr>
          <w:br/>
          <w:t>ΔΑΒΑΚΗΣ Α. , σελ.</w:t>
        </w:r>
        <w:r w:rsidRPr="0065608A">
          <w:rPr>
            <w:rFonts w:eastAsia="Times New Roman"/>
            <w:szCs w:val="24"/>
            <w:lang w:eastAsia="en-US"/>
          </w:rPr>
          <w:br/>
          <w:t>ΠΟΛΑΚΗΣ Π. , σελ.</w:t>
        </w:r>
        <w:r w:rsidRPr="0065608A">
          <w:rPr>
            <w:rFonts w:eastAsia="Times New Roman"/>
            <w:szCs w:val="24"/>
            <w:lang w:eastAsia="en-US"/>
          </w:rPr>
          <w:br/>
        </w:r>
      </w:ins>
    </w:p>
    <w:p w14:paraId="62188D96" w14:textId="77777777" w:rsidR="00FB0E1F" w:rsidRDefault="0065608A">
      <w:pPr>
        <w:spacing w:after="0" w:line="600" w:lineRule="auto"/>
        <w:ind w:firstLine="720"/>
        <w:jc w:val="center"/>
        <w:rPr>
          <w:rFonts w:eastAsia="Times New Roman"/>
          <w:szCs w:val="24"/>
        </w:rPr>
      </w:pPr>
      <w:r>
        <w:rPr>
          <w:rFonts w:eastAsia="Times New Roman"/>
          <w:szCs w:val="24"/>
        </w:rPr>
        <w:t>ΠΡΑΚΤΙΚΑ ΒΟΥΛΗΣ</w:t>
      </w:r>
    </w:p>
    <w:p w14:paraId="62188D97" w14:textId="77777777" w:rsidR="00FB0E1F" w:rsidRDefault="0065608A">
      <w:pPr>
        <w:spacing w:after="0" w:line="600" w:lineRule="auto"/>
        <w:ind w:firstLine="720"/>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ΠΕΡΙΟΔΟΣ</w:t>
      </w:r>
    </w:p>
    <w:p w14:paraId="62188D98" w14:textId="77777777" w:rsidR="00FB0E1F" w:rsidRDefault="0065608A">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2188D99" w14:textId="77777777" w:rsidR="00FB0E1F" w:rsidRDefault="0065608A">
      <w:pPr>
        <w:spacing w:after="0" w:line="600" w:lineRule="auto"/>
        <w:ind w:firstLine="720"/>
        <w:jc w:val="center"/>
        <w:rPr>
          <w:rFonts w:eastAsia="Times New Roman"/>
          <w:szCs w:val="24"/>
        </w:rPr>
      </w:pPr>
      <w:r>
        <w:rPr>
          <w:rFonts w:eastAsia="Times New Roman"/>
          <w:szCs w:val="24"/>
        </w:rPr>
        <w:t>ΣΥΝΟΔΟΣ Γ΄</w:t>
      </w:r>
    </w:p>
    <w:p w14:paraId="62188D9A" w14:textId="77777777" w:rsidR="00FB0E1F" w:rsidRDefault="0065608A">
      <w:pPr>
        <w:spacing w:after="0" w:line="600" w:lineRule="auto"/>
        <w:ind w:firstLine="720"/>
        <w:jc w:val="center"/>
        <w:rPr>
          <w:rFonts w:eastAsia="Times New Roman"/>
          <w:szCs w:val="24"/>
        </w:rPr>
      </w:pPr>
      <w:r>
        <w:rPr>
          <w:rFonts w:eastAsia="Times New Roman"/>
          <w:szCs w:val="24"/>
        </w:rPr>
        <w:t>ΣΥΝΕΔΡΙΑΣΗ ΜΕ΄</w:t>
      </w:r>
    </w:p>
    <w:p w14:paraId="62188D9B" w14:textId="77777777" w:rsidR="00FB0E1F" w:rsidRDefault="0065608A">
      <w:pPr>
        <w:spacing w:after="0" w:line="600" w:lineRule="auto"/>
        <w:ind w:firstLine="720"/>
        <w:jc w:val="center"/>
        <w:rPr>
          <w:rFonts w:eastAsia="Times New Roman"/>
          <w:szCs w:val="24"/>
        </w:rPr>
      </w:pPr>
      <w:r>
        <w:rPr>
          <w:rFonts w:eastAsia="Times New Roman"/>
          <w:szCs w:val="24"/>
        </w:rPr>
        <w:t>Τρίτη 12 Δεκεμβρίου 2017</w:t>
      </w:r>
    </w:p>
    <w:p w14:paraId="62188D9C" w14:textId="77777777" w:rsidR="00FB0E1F" w:rsidRDefault="0065608A">
      <w:pPr>
        <w:spacing w:after="0" w:line="600" w:lineRule="auto"/>
        <w:ind w:firstLine="720"/>
        <w:jc w:val="both"/>
        <w:rPr>
          <w:rFonts w:eastAsia="Times New Roman"/>
          <w:b/>
          <w:szCs w:val="24"/>
        </w:rPr>
      </w:pPr>
      <w:r>
        <w:rPr>
          <w:rFonts w:eastAsia="Times New Roman"/>
          <w:szCs w:val="24"/>
        </w:rPr>
        <w:t>Αθήνα, σήμερα στις 12 Δεκεμβρίου 2017</w:t>
      </w:r>
      <w:r>
        <w:rPr>
          <w:rFonts w:eastAsia="Times New Roman"/>
          <w:szCs w:val="24"/>
        </w:rPr>
        <w:t>,</w:t>
      </w:r>
      <w:r>
        <w:rPr>
          <w:rFonts w:eastAsia="Times New Roman"/>
          <w:szCs w:val="24"/>
        </w:rPr>
        <w:t xml:space="preserve"> ημέρα Τρίτη και ώρα 10</w:t>
      </w:r>
      <w:r>
        <w:rPr>
          <w:rFonts w:eastAsia="Times New Roman"/>
          <w:szCs w:val="24"/>
        </w:rPr>
        <w:t>.</w:t>
      </w:r>
      <w:r>
        <w:rPr>
          <w:rFonts w:eastAsia="Times New Roman"/>
          <w:szCs w:val="24"/>
        </w:rPr>
        <w:t>17΄</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C15580">
        <w:rPr>
          <w:rFonts w:eastAsia="Times New Roman"/>
          <w:b/>
          <w:szCs w:val="24"/>
        </w:rPr>
        <w:t>ΝΙΚΗΤΑ ΚΑΚΛΑΜΑΝΗ</w:t>
      </w:r>
      <w:r>
        <w:rPr>
          <w:rFonts w:eastAsia="Times New Roman"/>
          <w:szCs w:val="24"/>
        </w:rPr>
        <w:t>.</w:t>
      </w:r>
    </w:p>
    <w:p w14:paraId="62188D9D" w14:textId="77777777" w:rsidR="00FB0E1F" w:rsidRDefault="0065608A">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Κυρίες και κύριοι συνάδελφοι, αρχίζει η συνεδρίαση. </w:t>
      </w:r>
    </w:p>
    <w:p w14:paraId="62188D9E" w14:textId="77777777" w:rsidR="00FB0E1F" w:rsidRDefault="0065608A">
      <w:pPr>
        <w:spacing w:after="0" w:line="600" w:lineRule="auto"/>
        <w:ind w:firstLine="720"/>
        <w:jc w:val="both"/>
        <w:rPr>
          <w:rFonts w:eastAsia="Times New Roman"/>
          <w:color w:val="000000"/>
          <w:szCs w:val="24"/>
        </w:rPr>
      </w:pPr>
      <w:r>
        <w:rPr>
          <w:rFonts w:eastAsia="Times New Roman"/>
          <w:szCs w:val="24"/>
        </w:rPr>
        <w:t>(ΕΠΙΚΥΡΩΣΗ</w:t>
      </w:r>
      <w:r>
        <w:rPr>
          <w:rFonts w:eastAsia="Times New Roman"/>
          <w:szCs w:val="24"/>
        </w:rPr>
        <w:t xml:space="preserve"> ΠΡΑΚΤΙΚΩΝ: Σύμφωνα με την από 11</w:t>
      </w:r>
      <w:r w:rsidRPr="00C15580">
        <w:rPr>
          <w:rFonts w:eastAsia="Times New Roman"/>
          <w:szCs w:val="24"/>
        </w:rPr>
        <w:t>-</w:t>
      </w:r>
      <w:r>
        <w:rPr>
          <w:rFonts w:eastAsia="Times New Roman"/>
          <w:szCs w:val="24"/>
        </w:rPr>
        <w:t>12</w:t>
      </w:r>
      <w:r w:rsidRPr="00C15580">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ΜΔ΄ συνεδριάσεώς του, της Δευτέρας 11 Δεκεμβρίου 2017</w:t>
      </w:r>
      <w:r>
        <w:rPr>
          <w:rFonts w:eastAsia="Times New Roman"/>
          <w:szCs w:val="24"/>
        </w:rPr>
        <w:t>,</w:t>
      </w:r>
      <w:r>
        <w:rPr>
          <w:rFonts w:eastAsia="Times New Roman"/>
          <w:szCs w:val="24"/>
        </w:rPr>
        <w:t xml:space="preserve"> σε ό,τι αφορά την ψήφιση στο σύνολο </w:t>
      </w:r>
      <w:r>
        <w:rPr>
          <w:rFonts w:eastAsia="Times New Roman"/>
          <w:szCs w:val="24"/>
        </w:rPr>
        <w:t>της π</w:t>
      </w:r>
      <w:r>
        <w:rPr>
          <w:rFonts w:eastAsia="Times New Roman"/>
          <w:szCs w:val="24"/>
        </w:rPr>
        <w:t>ρόταση</w:t>
      </w:r>
      <w:r>
        <w:rPr>
          <w:rFonts w:eastAsia="Times New Roman"/>
          <w:szCs w:val="24"/>
        </w:rPr>
        <w:t>ς</w:t>
      </w:r>
      <w:r>
        <w:rPr>
          <w:rFonts w:eastAsia="Times New Roman"/>
          <w:szCs w:val="24"/>
        </w:rPr>
        <w:t xml:space="preserve"> του Προέδρου της Βουλής</w:t>
      </w:r>
      <w:r>
        <w:rPr>
          <w:rFonts w:eastAsia="Times New Roman"/>
          <w:szCs w:val="24"/>
        </w:rPr>
        <w:t xml:space="preserve">: «Για </w:t>
      </w:r>
      <w:r>
        <w:rPr>
          <w:rFonts w:eastAsia="Times New Roman"/>
          <w:szCs w:val="24"/>
        </w:rPr>
        <w:t xml:space="preserve">την τροποποίηση διατάξεων του Κανονισμού της Βουλής </w:t>
      </w:r>
      <w:r>
        <w:rPr>
          <w:rFonts w:eastAsia="Times New Roman"/>
          <w:szCs w:val="24"/>
        </w:rPr>
        <w:t>-</w:t>
      </w:r>
      <w:r>
        <w:rPr>
          <w:rFonts w:eastAsia="Times New Roman"/>
          <w:szCs w:val="24"/>
        </w:rPr>
        <w:t xml:space="preserve"> </w:t>
      </w:r>
      <w:r>
        <w:rPr>
          <w:rFonts w:eastAsia="Times New Roman"/>
          <w:szCs w:val="24"/>
        </w:rPr>
        <w:t>Μέρος Β΄ (ΦΕΚ 51</w:t>
      </w:r>
      <w:r>
        <w:rPr>
          <w:rFonts w:eastAsia="Times New Roman"/>
          <w:szCs w:val="24"/>
          <w:vertAlign w:val="superscript"/>
        </w:rPr>
        <w:t xml:space="preserve"> </w:t>
      </w:r>
      <w:r>
        <w:rPr>
          <w:rFonts w:eastAsia="Times New Roman"/>
          <w:color w:val="000000"/>
          <w:szCs w:val="24"/>
        </w:rPr>
        <w:t>Α΄/10</w:t>
      </w:r>
      <w:r w:rsidRPr="005036F8">
        <w:rPr>
          <w:rFonts w:eastAsia="Times New Roman"/>
          <w:color w:val="000000"/>
          <w:szCs w:val="24"/>
        </w:rPr>
        <w:t>.</w:t>
      </w:r>
      <w:r>
        <w:rPr>
          <w:rFonts w:eastAsia="Times New Roman"/>
          <w:color w:val="000000"/>
          <w:szCs w:val="24"/>
        </w:rPr>
        <w:t>4</w:t>
      </w:r>
      <w:r w:rsidRPr="005036F8">
        <w:rPr>
          <w:rFonts w:eastAsia="Times New Roman"/>
          <w:color w:val="000000"/>
          <w:szCs w:val="24"/>
        </w:rPr>
        <w:t>.</w:t>
      </w:r>
      <w:r>
        <w:rPr>
          <w:rFonts w:eastAsia="Times New Roman"/>
          <w:color w:val="000000"/>
          <w:szCs w:val="24"/>
        </w:rPr>
        <w:t>1997), όπως ισχύει»</w:t>
      </w:r>
      <w:r>
        <w:rPr>
          <w:rFonts w:eastAsia="Times New Roman"/>
          <w:color w:val="000000"/>
          <w:szCs w:val="24"/>
        </w:rPr>
        <w:t>.</w:t>
      </w:r>
      <w:r>
        <w:rPr>
          <w:rFonts w:eastAsia="Times New Roman"/>
          <w:color w:val="000000"/>
          <w:szCs w:val="24"/>
        </w:rPr>
        <w:t>)</w:t>
      </w:r>
    </w:p>
    <w:p w14:paraId="62188D9F" w14:textId="77777777" w:rsidR="00FB0E1F" w:rsidRDefault="0065608A">
      <w:pPr>
        <w:spacing w:after="0" w:line="600" w:lineRule="auto"/>
        <w:ind w:firstLine="720"/>
        <w:jc w:val="both"/>
        <w:rPr>
          <w:rFonts w:eastAsia="Times New Roman"/>
          <w:color w:val="000000"/>
          <w:szCs w:val="24"/>
        </w:rPr>
      </w:pPr>
      <w:r>
        <w:rPr>
          <w:rFonts w:eastAsia="Times New Roman"/>
          <w:color w:val="000000"/>
          <w:szCs w:val="24"/>
        </w:rPr>
        <w:t xml:space="preserve">Να ευχηθούμε χρόνια πολλά στους Σπυρίδωνες και τις Σπυριδούλες, συναδέλφους, εργαζομένους, αστυνομικούς και σε όλους </w:t>
      </w:r>
      <w:r>
        <w:rPr>
          <w:rFonts w:eastAsia="Times New Roman"/>
          <w:color w:val="000000"/>
          <w:szCs w:val="24"/>
        </w:rPr>
        <w:t xml:space="preserve">όσοι </w:t>
      </w:r>
      <w:r>
        <w:rPr>
          <w:rFonts w:eastAsia="Times New Roman"/>
          <w:color w:val="000000"/>
          <w:szCs w:val="24"/>
        </w:rPr>
        <w:t>δουλεύουν στη Βουλή</w:t>
      </w:r>
      <w:r>
        <w:rPr>
          <w:rFonts w:eastAsia="Times New Roman"/>
          <w:color w:val="000000"/>
          <w:szCs w:val="24"/>
        </w:rPr>
        <w:t xml:space="preserve"> αλλά και εκτός Βουλής. </w:t>
      </w:r>
    </w:p>
    <w:p w14:paraId="62188DA0" w14:textId="77777777" w:rsidR="00FB0E1F" w:rsidRDefault="0065608A">
      <w:pPr>
        <w:spacing w:after="0" w:line="600" w:lineRule="auto"/>
        <w:ind w:firstLine="720"/>
        <w:jc w:val="both"/>
        <w:rPr>
          <w:rFonts w:eastAsia="Times New Roman"/>
          <w:bCs/>
          <w:color w:val="000000"/>
          <w:szCs w:val="24"/>
        </w:rPr>
      </w:pPr>
      <w:r>
        <w:rPr>
          <w:rFonts w:eastAsia="Times New Roman"/>
          <w:bCs/>
          <w:color w:val="000000"/>
          <w:szCs w:val="24"/>
        </w:rPr>
        <w:lastRenderedPageBreak/>
        <w:t xml:space="preserve">Εισερχόμαστε στην ημερήσια διάταξη της </w:t>
      </w:r>
    </w:p>
    <w:p w14:paraId="62188DA1" w14:textId="77777777" w:rsidR="00FB0E1F" w:rsidRDefault="0065608A">
      <w:pPr>
        <w:spacing w:after="0" w:line="600" w:lineRule="auto"/>
        <w:ind w:firstLine="720"/>
        <w:jc w:val="center"/>
        <w:rPr>
          <w:rFonts w:eastAsia="Times New Roman"/>
          <w:b/>
          <w:bCs/>
          <w:color w:val="000000"/>
          <w:szCs w:val="24"/>
        </w:rPr>
      </w:pPr>
      <w:r>
        <w:rPr>
          <w:rFonts w:eastAsia="Times New Roman"/>
          <w:b/>
          <w:bCs/>
          <w:color w:val="000000"/>
          <w:szCs w:val="24"/>
        </w:rPr>
        <w:t>ΝΟΜΟΘΕΤΙΚΗΣ ΕΡΓΑΣΙΑΣ</w:t>
      </w:r>
    </w:p>
    <w:p w14:paraId="62188DA2" w14:textId="77777777" w:rsidR="00FB0E1F" w:rsidRDefault="0065608A">
      <w:pPr>
        <w:spacing w:after="0" w:line="600" w:lineRule="auto"/>
        <w:ind w:firstLine="720"/>
        <w:jc w:val="both"/>
        <w:rPr>
          <w:rFonts w:eastAsia="Times New Roman"/>
          <w:b/>
          <w:bCs/>
          <w:color w:val="000000"/>
          <w:szCs w:val="24"/>
        </w:rPr>
      </w:pPr>
      <w:r>
        <w:rPr>
          <w:rFonts w:eastAsia="Times New Roman"/>
          <w:bCs/>
          <w:color w:val="000000"/>
          <w:szCs w:val="24"/>
        </w:rPr>
        <w:t>Συνέχιση της συζήτησης επί του σχεδίου νόμου του Υπουργείου Οικονομικών</w:t>
      </w:r>
      <w:r>
        <w:rPr>
          <w:rFonts w:eastAsia="Times New Roman"/>
          <w:bCs/>
          <w:color w:val="000000"/>
          <w:szCs w:val="24"/>
        </w:rPr>
        <w:t>:</w:t>
      </w:r>
      <w:r>
        <w:rPr>
          <w:rFonts w:eastAsia="Times New Roman"/>
          <w:bCs/>
          <w:color w:val="000000"/>
          <w:szCs w:val="24"/>
        </w:rPr>
        <w:t xml:space="preserve"> </w:t>
      </w:r>
      <w:r>
        <w:rPr>
          <w:rFonts w:eastAsia="Times New Roman"/>
          <w:color w:val="000000"/>
          <w:szCs w:val="24"/>
          <w:shd w:val="clear" w:color="auto" w:fill="FFFFFF"/>
        </w:rPr>
        <w:t>«Κύρωση του Κρατικού Προϋπολογισμού οικονομικού έτους 2018».</w:t>
      </w:r>
      <w:r>
        <w:rPr>
          <w:rFonts w:eastAsia="Times New Roman"/>
          <w:b/>
          <w:bCs/>
          <w:color w:val="000000"/>
          <w:szCs w:val="24"/>
        </w:rPr>
        <w:t xml:space="preserve"> </w:t>
      </w:r>
    </w:p>
    <w:p w14:paraId="62188DA3" w14:textId="77777777" w:rsidR="00FB0E1F" w:rsidRDefault="0065608A">
      <w:pPr>
        <w:spacing w:after="0" w:line="600" w:lineRule="auto"/>
        <w:ind w:firstLine="720"/>
        <w:jc w:val="both"/>
        <w:rPr>
          <w:rFonts w:eastAsia="Times New Roman"/>
          <w:bCs/>
          <w:color w:val="000000"/>
          <w:szCs w:val="24"/>
        </w:rPr>
      </w:pPr>
      <w:r>
        <w:rPr>
          <w:rFonts w:eastAsia="Times New Roman"/>
          <w:bCs/>
          <w:color w:val="000000"/>
          <w:szCs w:val="24"/>
        </w:rPr>
        <w:t>Ενημερώνω όσους δεν ήταν μέχρι το τ</w:t>
      </w:r>
      <w:r>
        <w:rPr>
          <w:rFonts w:eastAsia="Times New Roman"/>
          <w:bCs/>
          <w:color w:val="000000"/>
          <w:szCs w:val="24"/>
        </w:rPr>
        <w:t>έλος της χθεσινής συνεδρίασης ότι θα ξεκινήσουμε με τους εναπομείναντες τέσσερις ειδικούς εισηγητές, κατά σειρά, τον κ. Μανιάτη, τον κ. Συρμαλένιο, την κ. Αραμπατζή και τον κ. Μπαλαούρα και μετά θα ξεκινήσουμε τον κατάλογο με τον πρώτο κύκλο, όπως έχουν γρ</w:t>
      </w:r>
      <w:r>
        <w:rPr>
          <w:rFonts w:eastAsia="Times New Roman"/>
          <w:bCs/>
          <w:color w:val="000000"/>
          <w:szCs w:val="24"/>
        </w:rPr>
        <w:t xml:space="preserve">αφτεί οι συνάδελφοι. Συνολικά έχουν γραφτεί εκατόν ενενήντα πέντε συνάδελφοι. </w:t>
      </w:r>
    </w:p>
    <w:p w14:paraId="62188DA4" w14:textId="77777777" w:rsidR="00FB0E1F" w:rsidRDefault="0065608A">
      <w:pPr>
        <w:spacing w:after="0" w:line="600" w:lineRule="auto"/>
        <w:ind w:firstLine="720"/>
        <w:jc w:val="both"/>
        <w:rPr>
          <w:rFonts w:eastAsia="Times New Roman"/>
          <w:bCs/>
          <w:color w:val="000000"/>
          <w:szCs w:val="24"/>
        </w:rPr>
      </w:pPr>
      <w:r>
        <w:rPr>
          <w:rFonts w:eastAsia="Times New Roman"/>
          <w:bCs/>
          <w:color w:val="000000"/>
          <w:szCs w:val="24"/>
        </w:rPr>
        <w:t xml:space="preserve">Κάνω έκκληση στους συναδέλφους που θα μιλήσουν σίγουρα τη σημερινή ημέρα να είναι όσο το δυνατόν συνεπείς με τον χρόνο, για να μπορέσουμε να εξαντλήσουμε την Τρίτη τον κατάλογο </w:t>
      </w:r>
      <w:r>
        <w:rPr>
          <w:rFonts w:eastAsia="Times New Roman"/>
          <w:bCs/>
          <w:color w:val="000000"/>
          <w:szCs w:val="24"/>
        </w:rPr>
        <w:t xml:space="preserve">όλων των συναδέλφων. </w:t>
      </w:r>
    </w:p>
    <w:p w14:paraId="62188DA5" w14:textId="77777777" w:rsidR="00FB0E1F" w:rsidRDefault="0065608A">
      <w:pPr>
        <w:spacing w:after="0" w:line="600" w:lineRule="auto"/>
        <w:ind w:firstLine="720"/>
        <w:jc w:val="both"/>
        <w:rPr>
          <w:rFonts w:eastAsia="Times New Roman"/>
          <w:bCs/>
          <w:color w:val="000000"/>
          <w:szCs w:val="24"/>
        </w:rPr>
      </w:pPr>
      <w:r>
        <w:rPr>
          <w:rFonts w:eastAsia="Times New Roman"/>
          <w:bCs/>
          <w:color w:val="000000"/>
          <w:szCs w:val="24"/>
        </w:rPr>
        <w:t xml:space="preserve">Θέλω να σας ενημερώσω ότι από τη Γραμματεία της Κυβέρνησης έχει έρθει ένας κατάλογος με την κατανομή των μελών του Υπουργικού Συμβουλίου. Είναι περίπου ισομερείς με οκτώ με εννέα Υπουργεία ανά ημέρα, ξεκινώντας από σήμερα. Βέβαια, οι </w:t>
      </w:r>
      <w:r>
        <w:rPr>
          <w:rFonts w:eastAsia="Times New Roman"/>
          <w:bCs/>
          <w:color w:val="000000"/>
          <w:szCs w:val="24"/>
        </w:rPr>
        <w:t xml:space="preserve">ώρες που έχουν πει ότι θα μιλήσουν οι Υπουργοί δεν θα είναι επακριβώς. Θα εξαρτηθεί από τη σειρά των συναδέλφων. </w:t>
      </w:r>
    </w:p>
    <w:p w14:paraId="62188DA6" w14:textId="77777777" w:rsidR="00FB0E1F" w:rsidRDefault="0065608A">
      <w:pPr>
        <w:spacing w:after="0" w:line="600" w:lineRule="auto"/>
        <w:ind w:firstLine="720"/>
        <w:jc w:val="both"/>
        <w:rPr>
          <w:rFonts w:eastAsia="Times New Roman"/>
          <w:bCs/>
          <w:color w:val="000000"/>
          <w:szCs w:val="24"/>
        </w:rPr>
      </w:pPr>
      <w:r>
        <w:rPr>
          <w:rFonts w:eastAsia="Times New Roman"/>
          <w:bCs/>
          <w:color w:val="000000"/>
          <w:szCs w:val="24"/>
        </w:rPr>
        <w:t>Για σήμερα έχ</w:t>
      </w:r>
      <w:r>
        <w:rPr>
          <w:rFonts w:eastAsia="Times New Roman"/>
          <w:bCs/>
          <w:color w:val="000000"/>
          <w:szCs w:val="24"/>
        </w:rPr>
        <w:t>ει</w:t>
      </w:r>
      <w:r>
        <w:rPr>
          <w:rFonts w:eastAsia="Times New Roman"/>
          <w:bCs/>
          <w:color w:val="000000"/>
          <w:szCs w:val="24"/>
        </w:rPr>
        <w:t xml:space="preserve"> προγραμματιστεί να μιλήσουν ο κ. Λιάκος, ο κ. Κόκκαλης, ο κ. Φωτάκης, ο κ. Μαυραγάνης, ο κ. Βασιλειάδης, ο κ. Κουρουμπλής, ο κ</w:t>
      </w:r>
      <w:r>
        <w:rPr>
          <w:rFonts w:eastAsia="Times New Roman"/>
          <w:bCs/>
          <w:color w:val="000000"/>
          <w:szCs w:val="24"/>
        </w:rPr>
        <w:t xml:space="preserve">. Πετρόπουλος και τελευταίος, γύρω στις 20:00΄, ο κ. Σπίρτζης. </w:t>
      </w:r>
    </w:p>
    <w:p w14:paraId="62188DA7" w14:textId="77777777" w:rsidR="00FB0E1F" w:rsidRDefault="0065608A">
      <w:pPr>
        <w:spacing w:after="0" w:line="600" w:lineRule="auto"/>
        <w:ind w:firstLine="720"/>
        <w:jc w:val="both"/>
        <w:rPr>
          <w:rFonts w:eastAsia="Times New Roman"/>
          <w:bCs/>
          <w:color w:val="000000"/>
          <w:szCs w:val="24"/>
        </w:rPr>
      </w:pPr>
      <w:r>
        <w:rPr>
          <w:rFonts w:eastAsia="Times New Roman"/>
          <w:bCs/>
          <w:color w:val="000000"/>
          <w:szCs w:val="24"/>
        </w:rPr>
        <w:lastRenderedPageBreak/>
        <w:t xml:space="preserve">Αυτά σε ό,τι αφορά στην ενημέρωση. Καλώ στο Βήμα τον κ. Μανιάτη, για να ξεκινήσουμε, με την παράκληση να είμαστε όσο το δυνατόν πιο πειθαρχημένοι στον χρόνο μας. </w:t>
      </w:r>
    </w:p>
    <w:p w14:paraId="62188DA8" w14:textId="77777777" w:rsidR="00FB0E1F" w:rsidRDefault="0065608A">
      <w:pPr>
        <w:spacing w:after="0" w:line="600" w:lineRule="auto"/>
        <w:ind w:firstLine="720"/>
        <w:jc w:val="both"/>
        <w:rPr>
          <w:rFonts w:eastAsia="Times New Roman"/>
          <w:bCs/>
          <w:color w:val="000000"/>
          <w:szCs w:val="24"/>
        </w:rPr>
      </w:pPr>
      <w:r>
        <w:rPr>
          <w:rFonts w:eastAsia="Times New Roman"/>
          <w:bCs/>
          <w:color w:val="000000"/>
          <w:szCs w:val="24"/>
        </w:rPr>
        <w:t xml:space="preserve">Ορίστε, κύριε Μανιάτη, έχετε </w:t>
      </w:r>
      <w:r>
        <w:rPr>
          <w:rFonts w:eastAsia="Times New Roman"/>
          <w:bCs/>
          <w:color w:val="000000"/>
          <w:szCs w:val="24"/>
        </w:rPr>
        <w:t xml:space="preserve">τον λόγο. </w:t>
      </w:r>
    </w:p>
    <w:p w14:paraId="62188DA9" w14:textId="77777777" w:rsidR="00FB0E1F" w:rsidRDefault="0065608A">
      <w:pPr>
        <w:spacing w:after="0" w:line="600" w:lineRule="auto"/>
        <w:ind w:firstLine="720"/>
        <w:jc w:val="both"/>
        <w:rPr>
          <w:rFonts w:eastAsia="Times New Roman"/>
          <w:bCs/>
          <w:color w:val="000000"/>
          <w:szCs w:val="24"/>
        </w:rPr>
      </w:pPr>
      <w:r>
        <w:rPr>
          <w:rFonts w:eastAsia="Times New Roman"/>
          <w:b/>
          <w:bCs/>
          <w:color w:val="000000"/>
          <w:szCs w:val="24"/>
        </w:rPr>
        <w:t>ΙΩΑΝΝΗΣ ΜΑΝΙΑΤΗΣ:</w:t>
      </w:r>
      <w:r>
        <w:rPr>
          <w:rFonts w:eastAsia="Times New Roman"/>
          <w:bCs/>
          <w:color w:val="000000"/>
          <w:szCs w:val="24"/>
        </w:rPr>
        <w:t xml:space="preserve"> Ευχαριστώ πολύ, κύριε Πρόεδρε. </w:t>
      </w:r>
    </w:p>
    <w:p w14:paraId="62188DAA" w14:textId="77777777" w:rsidR="00FB0E1F" w:rsidRDefault="0065608A">
      <w:pPr>
        <w:spacing w:after="0" w:line="600" w:lineRule="auto"/>
        <w:ind w:firstLine="720"/>
        <w:jc w:val="both"/>
        <w:rPr>
          <w:rFonts w:eastAsia="Times New Roman"/>
          <w:bCs/>
          <w:color w:val="000000"/>
          <w:szCs w:val="24"/>
        </w:rPr>
      </w:pPr>
      <w:r>
        <w:rPr>
          <w:rFonts w:eastAsia="Times New Roman"/>
          <w:bCs/>
          <w:color w:val="000000"/>
          <w:szCs w:val="24"/>
        </w:rPr>
        <w:t xml:space="preserve">Κυρίες και κύριοι συνάδελφοι, κάθε φορά που συζητούμε τον προϋπολογισμό, πρέπει να κοιτάμε και την τρέχουσα επικαιρότητα. </w:t>
      </w:r>
    </w:p>
    <w:p w14:paraId="62188DAB" w14:textId="77777777" w:rsidR="00FB0E1F" w:rsidRDefault="0065608A">
      <w:pPr>
        <w:spacing w:after="0" w:line="600" w:lineRule="auto"/>
        <w:ind w:firstLine="720"/>
        <w:jc w:val="both"/>
        <w:rPr>
          <w:rFonts w:eastAsia="Times New Roman"/>
          <w:b/>
          <w:color w:val="000000"/>
          <w:szCs w:val="24"/>
        </w:rPr>
      </w:pPr>
      <w:r>
        <w:rPr>
          <w:rFonts w:eastAsia="Times New Roman"/>
          <w:bCs/>
          <w:color w:val="000000"/>
          <w:szCs w:val="24"/>
        </w:rPr>
        <w:t>Χθες το βράδυ άκουσα τον Έλληνα Πρωθυπουργό να απευθύνεται στους διεθνεί</w:t>
      </w:r>
      <w:r>
        <w:rPr>
          <w:rFonts w:eastAsia="Times New Roman"/>
          <w:bCs/>
          <w:color w:val="000000"/>
          <w:szCs w:val="24"/>
        </w:rPr>
        <w:t xml:space="preserve">ς επενδυτές στο </w:t>
      </w:r>
      <w:r>
        <w:rPr>
          <w:rFonts w:eastAsia="Times New Roman"/>
          <w:bCs/>
          <w:color w:val="000000"/>
          <w:szCs w:val="24"/>
        </w:rPr>
        <w:t xml:space="preserve">συνέδριο </w:t>
      </w:r>
      <w:r>
        <w:rPr>
          <w:rFonts w:eastAsia="Times New Roman"/>
          <w:bCs/>
          <w:color w:val="000000"/>
          <w:szCs w:val="24"/>
        </w:rPr>
        <w:t>που γίνεται τώρα στη Νέα Υόρκη και να χαρακτηρίζει την πατρίδα μας ως «γη της ευκαιρίας, που έχει ανοιχτές πύλες προς τους επενδυτές».</w:t>
      </w:r>
    </w:p>
    <w:p w14:paraId="62188DAC"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ξέρω εάν η Ελλάδα είναι η γη της ευκαιρίας, ξέρω, όμως, ότι σίγουρα η Ελλάδα είναι μια τυχερή χώρα από τη φύση, αλλά είχε την ατυχία τα τελευταία χρόνια να την κυβερνά η Κυβέρνηση με επικεφαλής τον κ. Τσίπρα, ο οποίος φαίνεται ότι θα περάσει στο βιβλίο</w:t>
      </w:r>
      <w:r>
        <w:rPr>
          <w:rFonts w:eastAsia="Times New Roman" w:cs="Times New Roman"/>
          <w:szCs w:val="24"/>
        </w:rPr>
        <w:t xml:space="preserve"> της πολιτικής ως ο Πρωθυπουργός της ασυνέπειας, της αυταπάτης, που έκανε, όμως και μια διεθνή επιτυχία, διεθνοποίησε την ελληνική λέξη «κωλοτούμπα». Και τώρα πια Ισπανοί, Γερμανοί, Βρετανοί χρησιμοποιούν την ελληνική λέξη «κωλοτούμπα», για να δείξουν την </w:t>
      </w:r>
      <w:r>
        <w:rPr>
          <w:rFonts w:eastAsia="Times New Roman" w:cs="Times New Roman"/>
          <w:szCs w:val="24"/>
        </w:rPr>
        <w:t xml:space="preserve">ασυνέπεια ανάμεσα στις υποσχέσεις και τα λόγια του Έλληνα Πρωθυπουργού. </w:t>
      </w:r>
    </w:p>
    <w:p w14:paraId="62188DAD"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κ. Τσίπρας προσπαθεί και με τον </w:t>
      </w:r>
      <w:r>
        <w:rPr>
          <w:rFonts w:eastAsia="Times New Roman" w:cs="Times New Roman"/>
          <w:szCs w:val="24"/>
        </w:rPr>
        <w:t>προϋπολογισμό</w:t>
      </w:r>
      <w:r>
        <w:rPr>
          <w:rFonts w:eastAsia="Times New Roman" w:cs="Times New Roman"/>
          <w:szCs w:val="24"/>
        </w:rPr>
        <w:t xml:space="preserve"> που έχουμε μπροστά μας να παίξει τον ρόλο του «τζάμπα απελευθερωτή». Είναι για άλλη μια φορά ένας ρόλος τον οποίο αναθέτει ο ίδιος στον</w:t>
      </w:r>
      <w:r>
        <w:rPr>
          <w:rFonts w:eastAsia="Times New Roman" w:cs="Times New Roman"/>
          <w:szCs w:val="24"/>
        </w:rPr>
        <w:t xml:space="preserve"> εαυτό του και για άλλη μια φορά αποτυγχάνει. Θα μας απελευθέρωνε από τα μνημόνια και μας βύθισε σε δύο επιπλέον μνημόνια. Θα μας απελευθερώσει -υποτίθεται- το καλοκαίρι του 2018 από το τρέχον μνημόνιο, αλλά δυστυχώς η χώρα θα συνεχίσει να είναι μέχρι το 2</w:t>
      </w:r>
      <w:r>
        <w:rPr>
          <w:rFonts w:eastAsia="Times New Roman" w:cs="Times New Roman"/>
          <w:szCs w:val="24"/>
        </w:rPr>
        <w:t>060 υπό επιτροπεία. Διότι όλοι γνωρίζουμε πολύ καλά ότι δεν υπάρχει ασφαλής και καθαρή έξοδος από τα μνημόνια, όταν η χώρα δεν έχει προχωρήσει στις αναγκαίες διαρθρωτικές μεταρρυθμίσεις και πολύ περισσότερο όταν η χώρα δεν έχει προχωρήσει στη διαμόρφωση εν</w:t>
      </w:r>
      <w:r>
        <w:rPr>
          <w:rFonts w:eastAsia="Times New Roman" w:cs="Times New Roman"/>
          <w:szCs w:val="24"/>
        </w:rPr>
        <w:t xml:space="preserve">ός νέου παραγωγικού μοντέλου που θα επιτρέψει να βγούμε στις αγορές με αξιοπιστία απέναντι σε αυτούς από τους οποίους θέλουμε να δανειστούμε. </w:t>
      </w:r>
    </w:p>
    <w:p w14:paraId="62188DAE"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Αγαπητές και αγαπητοί συνάδελφοι, εμείς χθες ως Κοινοβουλευτική Ομάδα καταθέσαμε και μια πρόταση νόμου για την προστασία της πρώτης κατοικίας. Και θέλω και από αυτό το Βήμα να καλέσω την Κυβέρνηση και τους συναδέλφους της Πλειοψηφίας να συζητήσουμε το συντ</w:t>
      </w:r>
      <w:r>
        <w:rPr>
          <w:rFonts w:eastAsia="Times New Roman" w:cs="Times New Roman"/>
          <w:szCs w:val="24"/>
        </w:rPr>
        <w:t>ομότερο δυνατό την πρόταση νόμου Δημοκρατικής Συμπαράταξης και Ποταμιού που διασφαλίζει την πρώτη κατοικία των νοικοκυριών με χαμηλό και μεσαίο εισόδημα από τους πλειστηριασμούς. Είναι το ελάχιστο που οφείλει να κάνει η Κυβέρνηση και το ελάχιστο για το οπο</w:t>
      </w:r>
      <w:r>
        <w:rPr>
          <w:rFonts w:eastAsia="Times New Roman" w:cs="Times New Roman"/>
          <w:szCs w:val="24"/>
        </w:rPr>
        <w:t xml:space="preserve">ίο πρέπει να πιέσουν οι συνάδελφοι της Πλειοψηφίας τη δική τους Κυβέρνηση. </w:t>
      </w:r>
    </w:p>
    <w:p w14:paraId="62188DAF"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ίδιο το κείμενο του </w:t>
      </w:r>
      <w:r>
        <w:rPr>
          <w:rFonts w:eastAsia="Times New Roman" w:cs="Times New Roman"/>
          <w:szCs w:val="24"/>
        </w:rPr>
        <w:t>προϋπολογισμού</w:t>
      </w:r>
      <w:r>
        <w:rPr>
          <w:rFonts w:eastAsia="Times New Roman" w:cs="Times New Roman"/>
          <w:szCs w:val="24"/>
        </w:rPr>
        <w:t xml:space="preserve">. Θα μπορούσε κανείς να δώσει κάποια χαρακτηριστικά στον </w:t>
      </w:r>
      <w:r>
        <w:rPr>
          <w:rFonts w:eastAsia="Times New Roman" w:cs="Times New Roman"/>
          <w:szCs w:val="24"/>
        </w:rPr>
        <w:t>προϋπολογισμό</w:t>
      </w:r>
      <w:r>
        <w:rPr>
          <w:rFonts w:eastAsia="Times New Roman" w:cs="Times New Roman"/>
          <w:szCs w:val="24"/>
        </w:rPr>
        <w:t>; Εγώ αποπειρώμαι να δώσω τρεις χαρακτηρισμούς: Πρώτος χαρα</w:t>
      </w:r>
      <w:r>
        <w:rPr>
          <w:rFonts w:eastAsia="Times New Roman" w:cs="Times New Roman"/>
          <w:szCs w:val="24"/>
        </w:rPr>
        <w:t xml:space="preserve">κτηρισμός: Είναι ένας </w:t>
      </w:r>
      <w:r>
        <w:rPr>
          <w:rFonts w:eastAsia="Times New Roman" w:cs="Times New Roman"/>
          <w:szCs w:val="24"/>
        </w:rPr>
        <w:t xml:space="preserve">προϋπολογισμός </w:t>
      </w:r>
      <w:r>
        <w:rPr>
          <w:rFonts w:eastAsia="Times New Roman" w:cs="Times New Roman"/>
          <w:szCs w:val="24"/>
        </w:rPr>
        <w:t xml:space="preserve">ο οποίος εμπεριέχει κραυγαλέα ψέματα. Δεύτερος χαρακτηρισμός: Είναι ένας χαρακτηρισμός ο οποίος έχει πεντακάθαρα μέτρα λιτότητας, αντικοινωνικά και αντιαναπτυξιακά. Και τρίτος χαρακτηρισμός: Είναι ένας </w:t>
      </w:r>
      <w:r>
        <w:rPr>
          <w:rFonts w:eastAsia="Times New Roman" w:cs="Times New Roman"/>
          <w:szCs w:val="24"/>
        </w:rPr>
        <w:t xml:space="preserve">προϋπολογισμός </w:t>
      </w:r>
      <w:r>
        <w:rPr>
          <w:rFonts w:eastAsia="Times New Roman" w:cs="Times New Roman"/>
          <w:szCs w:val="24"/>
        </w:rPr>
        <w:t xml:space="preserve">ο </w:t>
      </w:r>
      <w:r>
        <w:rPr>
          <w:rFonts w:eastAsia="Times New Roman" w:cs="Times New Roman"/>
          <w:szCs w:val="24"/>
        </w:rPr>
        <w:t xml:space="preserve">οποίος δεν βγάζει τη χώρα από την κρίση, ενώ θα μπορούσε πράγματι να βγει η χώρα από την κρίση, γιατί σας θυμίζω ότι συζητούμε τον τελευταίο </w:t>
      </w:r>
      <w:r>
        <w:rPr>
          <w:rFonts w:eastAsia="Times New Roman" w:cs="Times New Roman"/>
          <w:szCs w:val="24"/>
        </w:rPr>
        <w:t>προϋπολογισμό</w:t>
      </w:r>
      <w:r>
        <w:rPr>
          <w:rFonts w:eastAsia="Times New Roman" w:cs="Times New Roman"/>
          <w:szCs w:val="24"/>
        </w:rPr>
        <w:t xml:space="preserve">, ίσως τον πιο κρίσιμο μετά από τόσα χρόνια μνημονίων. </w:t>
      </w:r>
    </w:p>
    <w:p w14:paraId="62188DB0"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να δούμε εάν έχει κάποια χαρακτηριστικά ψέ</w:t>
      </w:r>
      <w:r>
        <w:rPr>
          <w:rFonts w:eastAsia="Times New Roman" w:cs="Times New Roman"/>
          <w:szCs w:val="24"/>
        </w:rPr>
        <w:t xml:space="preserve">ματα ο </w:t>
      </w:r>
      <w:r>
        <w:rPr>
          <w:rFonts w:eastAsia="Times New Roman" w:cs="Times New Roman"/>
          <w:szCs w:val="24"/>
        </w:rPr>
        <w:t xml:space="preserve">προϋπολογισμός </w:t>
      </w:r>
      <w:r>
        <w:rPr>
          <w:rFonts w:eastAsia="Times New Roman" w:cs="Times New Roman"/>
          <w:szCs w:val="24"/>
        </w:rPr>
        <w:t>που συζητούμε</w:t>
      </w:r>
      <w:r>
        <w:rPr>
          <w:rFonts w:eastAsia="Times New Roman" w:cs="Times New Roman"/>
          <w:szCs w:val="24"/>
        </w:rPr>
        <w:t>.</w:t>
      </w:r>
      <w:r>
        <w:rPr>
          <w:rFonts w:eastAsia="Times New Roman" w:cs="Times New Roman"/>
          <w:szCs w:val="24"/>
        </w:rPr>
        <w:t xml:space="preserve"> Θέλω να πάτε, συναδέλφισσες και συνάδελφοι, στο κεφάλαιο των ιδιωτικοποιήσεων. Τι λέει ο </w:t>
      </w:r>
      <w:r>
        <w:rPr>
          <w:rFonts w:eastAsia="Times New Roman" w:cs="Times New Roman"/>
          <w:szCs w:val="24"/>
        </w:rPr>
        <w:t>προϋπολογισμός</w:t>
      </w:r>
      <w:r>
        <w:rPr>
          <w:rFonts w:eastAsia="Times New Roman" w:cs="Times New Roman"/>
          <w:szCs w:val="24"/>
        </w:rPr>
        <w:t>; Λέει ότι θα εισπράξει η χώρα 2,74 δισεκατομμύρια ευρώ το 2018 από ιδιωτικοποιήσεις. Από αυτά τα 2,74 δισεκατομμύρι</w:t>
      </w:r>
      <w:r>
        <w:rPr>
          <w:rFonts w:eastAsia="Times New Roman" w:cs="Times New Roman"/>
          <w:szCs w:val="24"/>
        </w:rPr>
        <w:t xml:space="preserve">α ευρώ τα 2,1 δισεκατομμύρια αφορούν σε ιδιωτικοποιήσεις για τις οποίες δεν έχει καν προκηρυχθεί ο διαγωνισμός για τον σύμβουλο. Μιλώ για τη ΔΕΗ, μιλώ για τα ΕΛΠΕ, μιλώ για ένα σύνολο άλλων επιχειρήσεων. Και εδώ προβλέπεται, για παράδειγμα, η είσπραξη 500 </w:t>
      </w:r>
      <w:r>
        <w:rPr>
          <w:rFonts w:eastAsia="Times New Roman" w:cs="Times New Roman"/>
          <w:szCs w:val="24"/>
        </w:rPr>
        <w:t xml:space="preserve">εκατομμυρίων ευρώ από την πώληση του 35% των ΕΛΠΕ και 100 εκατομμυρίων ευρώ από την πώληση του ιερού και όσιου για τον ΣΥΡΙΖΑ, που ήταν το περίφημο 17% της ΔΕΗ, το οποίο ορκιζόταν ο κ. Τσίπρας ότι θα συνιστούσε εθνικό έγκλημα αν το πουλούσε. Στον </w:t>
      </w:r>
      <w:r>
        <w:rPr>
          <w:rFonts w:eastAsia="Times New Roman" w:cs="Times New Roman"/>
          <w:szCs w:val="24"/>
        </w:rPr>
        <w:t>προϋπολογ</w:t>
      </w:r>
      <w:r>
        <w:rPr>
          <w:rFonts w:eastAsia="Times New Roman" w:cs="Times New Roman"/>
          <w:szCs w:val="24"/>
        </w:rPr>
        <w:t>ισμό</w:t>
      </w:r>
      <w:r>
        <w:rPr>
          <w:rFonts w:eastAsia="Times New Roman" w:cs="Times New Roman"/>
          <w:szCs w:val="24"/>
        </w:rPr>
        <w:t xml:space="preserve"> τον οποίο προσυπογράφει ο </w:t>
      </w:r>
      <w:r>
        <w:rPr>
          <w:rFonts w:eastAsia="Times New Roman" w:cs="Times New Roman"/>
          <w:szCs w:val="24"/>
        </w:rPr>
        <w:lastRenderedPageBreak/>
        <w:t xml:space="preserve">κ. Τσίπρας προβλέπεται φέτος να πωληθεί έναντι 100 εκατομμυρίων ευρώ και το εναπομένον 17% της ΔΕΗ. </w:t>
      </w:r>
    </w:p>
    <w:p w14:paraId="62188DB1"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Δεύτερον, χαρακτήρισα τον </w:t>
      </w:r>
      <w:r>
        <w:rPr>
          <w:rFonts w:eastAsia="Times New Roman" w:cs="Times New Roman"/>
          <w:szCs w:val="24"/>
        </w:rPr>
        <w:t xml:space="preserve">προϋπολογισμό </w:t>
      </w:r>
      <w:r>
        <w:rPr>
          <w:rFonts w:eastAsia="Times New Roman" w:cs="Times New Roman"/>
          <w:szCs w:val="24"/>
        </w:rPr>
        <w:t xml:space="preserve">ως έναν συντηρητικό, αντιαναπτυξιακό και αντικοινωνικό </w:t>
      </w:r>
      <w:r>
        <w:rPr>
          <w:rFonts w:eastAsia="Times New Roman" w:cs="Times New Roman"/>
          <w:szCs w:val="24"/>
        </w:rPr>
        <w:t>προϋπολογισμό</w:t>
      </w:r>
      <w:r>
        <w:rPr>
          <w:rFonts w:eastAsia="Times New Roman" w:cs="Times New Roman"/>
          <w:szCs w:val="24"/>
        </w:rPr>
        <w:t>, ο οποίος δυστυ</w:t>
      </w:r>
      <w:r>
        <w:rPr>
          <w:rFonts w:eastAsia="Times New Roman" w:cs="Times New Roman"/>
          <w:szCs w:val="24"/>
        </w:rPr>
        <w:t xml:space="preserve">χώς δεν δίνει καμμία ελπίδα διεξόδου. Είναι έτσι; Για να δούμε. </w:t>
      </w:r>
    </w:p>
    <w:p w14:paraId="62188DB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Με την πολιτική της Κυβέρνησης τα τελευταία τρία χρόνια -2015 έως 2017- πόσα έχασε η εθνική οικονομία εξαιτίας του γεγονότος ότι, ενώ η χώρα έτρεχε με ρυθμό ανάπτυξης 0,7% το 2014, συνεχίζει </w:t>
      </w:r>
      <w:r>
        <w:rPr>
          <w:rFonts w:eastAsia="Times New Roman" w:cs="Times New Roman"/>
          <w:szCs w:val="24"/>
        </w:rPr>
        <w:t>να βρίσκεται ακόμη σε ύφεση και στην καλύτερη των περιπτώσεων φέτος για πρώτη φορά αντί για 2,7 αύξηση, που προέβλεπε ο προϋπολογισμός, οριακά θα έχουμε αύξηση πάνω από το 1,5%.</w:t>
      </w:r>
    </w:p>
    <w:p w14:paraId="62188DB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Τι σημαίνει αυτό με απλά λόγια; Σημαίνει ότι η ελληνική κοινωνία, οι Έλληνες π</w:t>
      </w:r>
      <w:r>
        <w:rPr>
          <w:rFonts w:eastAsia="Times New Roman" w:cs="Times New Roman"/>
          <w:szCs w:val="24"/>
        </w:rPr>
        <w:t xml:space="preserve">ολίτες έχασαν από τη μεγάλη πίτα του εγχώριου προϊόντος γύρω στα 30 δισεκατομμύρια ευρώ, γιατί αυτός ήταν ο σχεδιασμός πριν αναλάβει τη διακυβέρνηση της χώρας ο κ. Τσίπρας και οι συνεργάτες του. </w:t>
      </w:r>
    </w:p>
    <w:p w14:paraId="62188DB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πώς προσπαθεί να αμυνθεί η Κυβέρνηση σε αυτά τα προφανή;</w:t>
      </w:r>
      <w:r>
        <w:rPr>
          <w:rFonts w:eastAsia="Times New Roman" w:cs="Times New Roman"/>
          <w:szCs w:val="24"/>
        </w:rPr>
        <w:t xml:space="preserve"> Με τον πολιτικό αντιπερισπασμό που λέγεται «κοινωνικό μέρισμα». </w:t>
      </w:r>
    </w:p>
    <w:p w14:paraId="62188DB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Πρόκειται για ένα κοινωνικό μέρισμα το οποίο από πού προκύπτει, κυρίες και κύριοι συνάδελφοι; Προκύπτει από τη φτωχοποίηση και την υπερφορολόγηση – ασφαλιστικές και φορολογικές επιβαρύνσεις-</w:t>
      </w:r>
      <w:r>
        <w:rPr>
          <w:rFonts w:eastAsia="Times New Roman" w:cs="Times New Roman"/>
          <w:szCs w:val="24"/>
        </w:rPr>
        <w:t xml:space="preserve"> της μεσαίας τάξης. Προκύπτει από τη μη έκδοση εκατοντάδων χιλιάδων συντάξεων. Προκύπτει από τη μη αποπληρωμή των </w:t>
      </w:r>
      <w:r>
        <w:rPr>
          <w:rFonts w:eastAsia="Times New Roman" w:cs="Times New Roman"/>
          <w:szCs w:val="24"/>
        </w:rPr>
        <w:lastRenderedPageBreak/>
        <w:t>προμηθευτών του δημοσίου και για τον λόγο αυτόν αυξάνουν κατά εκατοντάδες εκατομμύρια τα ληξιπρόθεσμα χρέη του δημοσίου προς τους ιδιώτες προμ</w:t>
      </w:r>
      <w:r>
        <w:rPr>
          <w:rFonts w:eastAsia="Times New Roman" w:cs="Times New Roman"/>
          <w:szCs w:val="24"/>
        </w:rPr>
        <w:t>ηθευτές. Προκύπτει από την περικοπή</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πετσόκομμα των συντάξεων χηρείας. Από την περικοπή έως εξαφάνιση των επιδομάτων των πολυτέκνων. Από το ότι χάνουν το ΕΚΑΣ άλλες εκατόν σαράντα χιλιάδες Έλληνες χαμηλοσυνταξιούχοι. Από το γεγονός ότι δεν θα δουν ποτέ το</w:t>
      </w:r>
      <w:r>
        <w:rPr>
          <w:rFonts w:eastAsia="Times New Roman" w:cs="Times New Roman"/>
          <w:szCs w:val="24"/>
        </w:rPr>
        <w:t xml:space="preserve"> ΕΚΑΣ οι νέοι διακόσιες χιλιάδες χαμηλοσυνταξιούχοι που έχουν υποβάλει αίτηση μετά τον Μάιο του 2016. </w:t>
      </w:r>
    </w:p>
    <w:p w14:paraId="62188DB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όλα αυτά έναντι τίνος τιμήματος; Έναντι της ανικανότητας της Κυβέρνησης να προχωρήσει η χώρα σε αναπτυξιακούς ρυθμούς, που προσπαθεί τώρα πια να βρει</w:t>
      </w:r>
      <w:r>
        <w:rPr>
          <w:rFonts w:eastAsia="Times New Roman" w:cs="Times New Roman"/>
          <w:szCs w:val="24"/>
        </w:rPr>
        <w:t xml:space="preserve"> ένα μαξιλάρι προκειμένου να υποκαταστήσει την αναμενόμενη κοινωνική αναταραχή. Δόθηκαν 238 εκατομμύρια λιγότερα για το ΕΚΑΣ, 250 εκατομμύρια ευρώ λιγότερα για πολυτεκνικά επιδόματα, 120 εκατομμύρια ευρώ λιγότερα από τη μη έκπτωση των ιατρικών δαπανών. Προ</w:t>
      </w:r>
      <w:r>
        <w:rPr>
          <w:rFonts w:eastAsia="Times New Roman" w:cs="Times New Roman"/>
          <w:szCs w:val="24"/>
        </w:rPr>
        <w:t xml:space="preserve">φανώς είναι πολυτέλεια να αρρωσταίνει κανείς και να πηγαίνει κανείς στον γιατρό και να ζητάει αποδείξεις, γι’ αυτό δεν πρέπει και να εκπίπτει, λέει η Κυβέρνηση! </w:t>
      </w:r>
    </w:p>
    <w:p w14:paraId="62188DB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Επίσης, έχουμε 50% μείωση του επιδόματος θέρμανσης. Αύξηση του ΦΠΑ στα νησιά. Είναι αυτός ο ΦΠ</w:t>
      </w:r>
      <w:r>
        <w:rPr>
          <w:rFonts w:eastAsia="Times New Roman" w:cs="Times New Roman"/>
          <w:szCs w:val="24"/>
        </w:rPr>
        <w:t xml:space="preserve">Α για τον οποίο είχαμε όρκους τιμής και πίστης, ακόμα και από τον συνεταίρο της Κυβέρνησης τον κ. Καμμένο, ότι πρόκειται για αντισυνταγματικές ρυθμίσεις. Και έρχονται για άλλη μία φορά να επιβάλουν αύξηση του ΦΠΑ. </w:t>
      </w:r>
      <w:r>
        <w:rPr>
          <w:rFonts w:eastAsia="Times New Roman" w:cs="Times New Roman"/>
          <w:szCs w:val="24"/>
        </w:rPr>
        <w:lastRenderedPageBreak/>
        <w:t>Εμείς ζητούμε στην πρόταση νόμου μας να πα</w:t>
      </w:r>
      <w:r>
        <w:rPr>
          <w:rFonts w:eastAsia="Times New Roman" w:cs="Times New Roman"/>
          <w:szCs w:val="24"/>
        </w:rPr>
        <w:t>ραταθεί το καθεστώς μειωμένου ΦΠΑ -και απευθύνομαι στους νησιώτες συναδέλφους- για άλλη μία χρονιά, μέσα στο 2018.</w:t>
      </w:r>
    </w:p>
    <w:p w14:paraId="62188DB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Όταν ανέλαβε ο ΣΥΡΙΖΑ συζητούσαμε για τη γενιά των 700 ευρώ. Δυστυχώς πια συζητούμε για τη γενιά των 360 ευρώ, με αποκλειστική ευθύνη της Κυβ</w:t>
      </w:r>
      <w:r>
        <w:rPr>
          <w:rFonts w:eastAsia="Times New Roman" w:cs="Times New Roman"/>
          <w:szCs w:val="24"/>
        </w:rPr>
        <w:t xml:space="preserve">έρνησης ΣΥΡΙΖΑ και ΑΝΕΛ. </w:t>
      </w:r>
    </w:p>
    <w:p w14:paraId="62188DB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Ερώτημα: Θα μπορούσε να υπάρχει μία διαφορετική προσέγγιση; Μπορούμε να βρούμε νέες πηγές εθνικού πλούτου, έτσι ώστε να υποκαταστήσουμε την υπερφορολόγηση ή τα δάνεια με άλλες πηγές;</w:t>
      </w:r>
    </w:p>
    <w:p w14:paraId="62188DB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Απαντώ συγκεκριμένα και πολύ συνοπτικά: Ναι, έν</w:t>
      </w:r>
      <w:r>
        <w:rPr>
          <w:rFonts w:eastAsia="Times New Roman" w:cs="Times New Roman"/>
          <w:szCs w:val="24"/>
        </w:rPr>
        <w:t>ας άλλος προϋπολογισμός είναι εφικτός, ένας προϋπολογισμός προοδευτικός που περιλαμβάνει μεταρρυθμίσεις, που περιλαμβάνει αξιοποίηση των νέων πηγών εθνικού πλούτου, που μπορεί να φέρει επενδυτές και να δημιουργήσει νέες θέσεις εργασίας. Ένας προϋπολογισμός</w:t>
      </w:r>
      <w:r>
        <w:rPr>
          <w:rFonts w:eastAsia="Times New Roman" w:cs="Times New Roman"/>
          <w:szCs w:val="24"/>
        </w:rPr>
        <w:t xml:space="preserve"> που θα απευθύνεται όχι πια στον αριθμητή, το πώς, δηλαδή, να μειώσει τις δαπάνες για την κοινωνία και το κράτος, αλλά αντίθετα θα απευθύνεται στον παρονομαστή, πώς, δηλαδή, θα αυξήσουμε την εθνική πίτα.</w:t>
      </w:r>
    </w:p>
    <w:p w14:paraId="62188DB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Πρώτο παράδειγμα: δημόσια περιουσία. Έχουμε συμφωνήσ</w:t>
      </w:r>
      <w:r>
        <w:rPr>
          <w:rFonts w:eastAsia="Times New Roman" w:cs="Times New Roman"/>
          <w:szCs w:val="24"/>
        </w:rPr>
        <w:t>ει όλοι ότι η δημόσια περιουσία ξεπερνάει τα 50 δισεκατομμύρια ευρώ. Με μόχλευση που μπορεί να υπάρξει με συμμετοχή ιδιωτών μπορούμε να έχουμε 150 δισεκατομμύρια ευρώ επεν</w:t>
      </w:r>
      <w:r>
        <w:rPr>
          <w:rFonts w:eastAsia="Times New Roman" w:cs="Times New Roman"/>
          <w:szCs w:val="24"/>
        </w:rPr>
        <w:lastRenderedPageBreak/>
        <w:t>δύσεις σε ένα βάθος δεκαπενταετίας. Με άλλα λόγια, για τα επόμενα δεκαπέντε χρόνια μπ</w:t>
      </w:r>
      <w:r>
        <w:rPr>
          <w:rFonts w:eastAsia="Times New Roman" w:cs="Times New Roman"/>
          <w:szCs w:val="24"/>
        </w:rPr>
        <w:t>ορούμε να έχουμε επενδύσεις μόνον από τη δημόσια περιουσία της τάξης των 10 δισεκατομμυρίων ευρώ κάθε χρόνο.</w:t>
      </w:r>
    </w:p>
    <w:p w14:paraId="62188DB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Τι σημαίνει αυτό με απλά λόγια; Δημόσια έσοδα τουλάχιστον του 30% αυτών των 10 δισεκατομμυρίων κάθε χρόνο. Μπορούν να εισρεύσουν 3 δισεκατομμύρια ε</w:t>
      </w:r>
      <w:r>
        <w:rPr>
          <w:rFonts w:eastAsia="Times New Roman" w:cs="Times New Roman"/>
          <w:szCs w:val="24"/>
        </w:rPr>
        <w:t>υρώ στα δημόσια ταμεία, εάν προχωρήσουμε στην αξιοποίηση της δημόσιας περιουσίας με ρήτρες απασχόλησης, ρήτρες βιωσιμότητας, ρήτρα τοπικής ωφελιμότητας και ρήτρα δημιουργίας νέων θέσεων εργασίας.</w:t>
      </w:r>
    </w:p>
    <w:p w14:paraId="62188DB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Υπάρχει άλλη δυνατότητα; Ναι, υπάρχει. Η αξιοποίηση του ορυκ</w:t>
      </w:r>
      <w:r>
        <w:rPr>
          <w:rFonts w:eastAsia="Times New Roman" w:cs="Times New Roman"/>
          <w:szCs w:val="24"/>
        </w:rPr>
        <w:t>τού πλούτου της χώρας, που μπορεί να συνεισφέρει έως και 2 δισεκατομμύρια ευρώ στα ασφαλιστικά ταμεία.</w:t>
      </w:r>
    </w:p>
    <w:p w14:paraId="62188DB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Τρίτον, μεταρρύθμιση του δημοσίου. Αντί πια να δημιουργούνται και άλλες, και άλλες και άλλες ειδικές και γενικές γραμματείες, να μεταρρυθμιστεί το ελληνι</w:t>
      </w:r>
      <w:r>
        <w:rPr>
          <w:rFonts w:eastAsia="Times New Roman" w:cs="Times New Roman"/>
          <w:szCs w:val="24"/>
        </w:rPr>
        <w:t>κό δημόσιο, έτσι ώστε να έχουμε εξοικονόμηση λειτουργικών δαπανών της τάξης του 1 δισεκατομμυρίου ευρώ κάθε χρόνο.</w:t>
      </w:r>
    </w:p>
    <w:p w14:paraId="62188DB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Τέταρτη πρόταση: Τα ελληνικά πανεπιστήμια.</w:t>
      </w:r>
    </w:p>
    <w:p w14:paraId="62188DC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Κύριε Υπουργέ, ξέρετε πόσο αύξησε η Κύπρος το ΑΕΠ της από την αξιοποίηση των κυπριακών πανεπιστημί</w:t>
      </w:r>
      <w:r>
        <w:rPr>
          <w:rFonts w:eastAsia="Times New Roman" w:cs="Times New Roman"/>
          <w:szCs w:val="24"/>
        </w:rPr>
        <w:t>ων; Κατά 2,5%. Εάν απελευθερώσετε τα ελληνικά πανεπιστήμια και μετασχηματιστούν σε διεθνή κέντρα ξενόγλωσσων σπουδών, ό</w:t>
      </w:r>
      <w:r>
        <w:rPr>
          <w:rFonts w:eastAsia="Times New Roman" w:cs="Times New Roman"/>
          <w:szCs w:val="24"/>
        </w:rPr>
        <w:lastRenderedPageBreak/>
        <w:t>που να έρχονται οι αλλοδαποί να σπουδάζουν στα ελληνικά πανεπιστήμια, πληρώνοντας δίδακτρα, τότε με βάση την πρόταση και τη μελέτη της Τρ</w:t>
      </w:r>
      <w:r>
        <w:rPr>
          <w:rFonts w:eastAsia="Times New Roman" w:cs="Times New Roman"/>
          <w:szCs w:val="24"/>
        </w:rPr>
        <w:t xml:space="preserve">άπεζας της Ελλάδος, μπορούμε να έχουμε 2 δισεκατομμύρια ευρώ επιπλέον έσοδα στον ελληνικό </w:t>
      </w:r>
      <w:r>
        <w:rPr>
          <w:rFonts w:eastAsia="Times New Roman" w:cs="Times New Roman"/>
          <w:szCs w:val="24"/>
        </w:rPr>
        <w:t xml:space="preserve">προϋπολογισμό </w:t>
      </w:r>
      <w:r>
        <w:rPr>
          <w:rFonts w:eastAsia="Times New Roman" w:cs="Times New Roman"/>
          <w:szCs w:val="24"/>
        </w:rPr>
        <w:t>από τα ελληνικά πανεπιστήμια.</w:t>
      </w:r>
    </w:p>
    <w:p w14:paraId="62188DC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2188DC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Πέμπτη και προτελευταία πρόταση: Προστ</w:t>
      </w:r>
      <w:r>
        <w:rPr>
          <w:rFonts w:eastAsia="Times New Roman" w:cs="Times New Roman"/>
          <w:szCs w:val="24"/>
        </w:rPr>
        <w:t>ατευόμενες περιοχές. Το 25% της χώρας είναι προστατευόμενες περιοχές. Τον Δεκέμβρη του 2014 είχαμε καταλήξει σε ένα ομόφωνο πόρισμα πώς μπορούμε, αξιοποιώντας τις βέλτιστες πρακτικές της Ευρωπαϊκής Ένωσης, να αξιοποιήσουμε τις προστατευόμενες περιοχές. Ήρθ</w:t>
      </w:r>
      <w:r>
        <w:rPr>
          <w:rFonts w:eastAsia="Times New Roman" w:cs="Times New Roman"/>
          <w:szCs w:val="24"/>
        </w:rPr>
        <w:t>ε η μελέτη της «διαΝΕΟσις» πριν λίγες εβδομάδες και μας δικαίωσε. Κάθε χρόνο 1,8 δισεκατομμύρια ευρώ και δημιουργία δέκα χιλιάδων νέων θέσεων εργασίας μπορούν να υπάρξουν άμεσα, εάν αξιοποιήσουμε σωστά τις προστατευόμενες περιοχές της χώρας.</w:t>
      </w:r>
    </w:p>
    <w:p w14:paraId="62188DC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Τέλος, εξοικον</w:t>
      </w:r>
      <w:r>
        <w:rPr>
          <w:rFonts w:eastAsia="Times New Roman" w:cs="Times New Roman"/>
          <w:szCs w:val="24"/>
        </w:rPr>
        <w:t>όμηση ενέργειας.</w:t>
      </w:r>
    </w:p>
    <w:p w14:paraId="62188DC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Έχουμε προτείνει, κύριε Υπουργέ -και θέλω να το δείτε για άλλη μια φορά, γιατί ο προκάτοχός σας είχε συμφωνήσει- μόνο με φοροαπαλλαγή για όποιον θέλει να επενδύσει ενεργειακά στο σπίτι του ένα κονδύλι έως 15.000 ευρώ. Να δώσουμε τη δυνατότ</w:t>
      </w:r>
      <w:r>
        <w:rPr>
          <w:rFonts w:eastAsia="Times New Roman" w:cs="Times New Roman"/>
          <w:szCs w:val="24"/>
        </w:rPr>
        <w:t xml:space="preserve">ητα να υπάρξει μια πράσινη οικοδομή, μια πράσινη αξιοποίηση των επτά εκατομμυρίων κτηρίων και διαμερισμάτων που έχει η χώρα. Να μη χτίσουμε πια άλλα </w:t>
      </w:r>
      <w:r>
        <w:rPr>
          <w:rFonts w:eastAsia="Times New Roman" w:cs="Times New Roman"/>
          <w:szCs w:val="24"/>
        </w:rPr>
        <w:lastRenderedPageBreak/>
        <w:t>ντουβάρια. Να αξιοποιήσουμε και να βελτιώσουμε τις υφιστάμενες υποδομές και να διπλασιάσετε τα έσοδα από τη</w:t>
      </w:r>
      <w:r>
        <w:rPr>
          <w:rFonts w:eastAsia="Times New Roman" w:cs="Times New Roman"/>
          <w:szCs w:val="24"/>
        </w:rPr>
        <w:t>ν αξιοποίηση ακριβώς αυτών των φοροαπαλλαγών.</w:t>
      </w:r>
    </w:p>
    <w:p w14:paraId="62188DC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ο </w:t>
      </w:r>
      <w:r>
        <w:rPr>
          <w:rFonts w:eastAsia="Times New Roman" w:cs="Times New Roman"/>
          <w:szCs w:val="24"/>
        </w:rPr>
        <w:t xml:space="preserve">προϋπολογισμός </w:t>
      </w:r>
      <w:r>
        <w:rPr>
          <w:rFonts w:eastAsia="Times New Roman" w:cs="Times New Roman"/>
          <w:szCs w:val="24"/>
        </w:rPr>
        <w:t xml:space="preserve">που συζητούμε δυστυχώς δεν θα είναι ο </w:t>
      </w:r>
      <w:r>
        <w:rPr>
          <w:rFonts w:eastAsia="Times New Roman" w:cs="Times New Roman"/>
          <w:szCs w:val="24"/>
        </w:rPr>
        <w:t xml:space="preserve">προϋπολογισμός </w:t>
      </w:r>
      <w:r>
        <w:rPr>
          <w:rFonts w:eastAsia="Times New Roman" w:cs="Times New Roman"/>
          <w:szCs w:val="24"/>
        </w:rPr>
        <w:t xml:space="preserve">της εξόδου της χώρας από την κρίση. Θα είναι ένας ακόμη </w:t>
      </w:r>
      <w:r>
        <w:rPr>
          <w:rFonts w:eastAsia="Times New Roman" w:cs="Times New Roman"/>
          <w:szCs w:val="24"/>
        </w:rPr>
        <w:t xml:space="preserve">προϋπολογισμός </w:t>
      </w:r>
      <w:r>
        <w:rPr>
          <w:rFonts w:eastAsia="Times New Roman" w:cs="Times New Roman"/>
          <w:szCs w:val="24"/>
        </w:rPr>
        <w:t xml:space="preserve">που θα συνεχίσει να κρατά τη χώρα σε εποπτεία, που θα συνεχίσει να μην έχει η χώρα αξιοπιστία, ένας </w:t>
      </w:r>
      <w:r>
        <w:rPr>
          <w:rFonts w:eastAsia="Times New Roman" w:cs="Times New Roman"/>
          <w:szCs w:val="24"/>
        </w:rPr>
        <w:t xml:space="preserve">προϋπολογισμός </w:t>
      </w:r>
      <w:r>
        <w:rPr>
          <w:rFonts w:eastAsia="Times New Roman" w:cs="Times New Roman"/>
          <w:szCs w:val="24"/>
        </w:rPr>
        <w:t>ο οποίος δεν θα μας δώσει τη δυνατότητα να πάρουμε τις μεγάλες δημοσιονομικές ανάσες που έχει τόσο ανάγκη ο τόπος και η κοινωνία. Για τον λόγ</w:t>
      </w:r>
      <w:r>
        <w:rPr>
          <w:rFonts w:eastAsia="Times New Roman" w:cs="Times New Roman"/>
          <w:szCs w:val="24"/>
        </w:rPr>
        <w:t xml:space="preserve">ο αυτό εμείς καταψηφίζουμε αυτόν τον </w:t>
      </w:r>
      <w:r>
        <w:rPr>
          <w:rFonts w:eastAsia="Times New Roman" w:cs="Times New Roman"/>
          <w:szCs w:val="24"/>
        </w:rPr>
        <w:t>προϋπολογισμό</w:t>
      </w:r>
      <w:r>
        <w:rPr>
          <w:rFonts w:eastAsia="Times New Roman" w:cs="Times New Roman"/>
          <w:szCs w:val="24"/>
        </w:rPr>
        <w:t>.</w:t>
      </w:r>
    </w:p>
    <w:p w14:paraId="62188DC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2188DC7" w14:textId="77777777" w:rsidR="00FB0E1F" w:rsidRDefault="0065608A">
      <w:pPr>
        <w:spacing w:after="0" w:line="600" w:lineRule="auto"/>
        <w:ind w:firstLine="709"/>
        <w:jc w:val="both"/>
        <w:rPr>
          <w:rFonts w:eastAsia="Times New Roman"/>
          <w:bCs/>
        </w:rPr>
      </w:pPr>
      <w:r>
        <w:rPr>
          <w:rFonts w:eastAsia="Times New Roman"/>
          <w:bCs/>
        </w:rPr>
        <w:t>(Χειροκροτήματα από την πτέρυγα της ΔημοκρατικήςΣυμπαράταξης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62188DC8"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με τον </w:t>
      </w:r>
      <w:r>
        <w:rPr>
          <w:rFonts w:eastAsia="Times New Roman" w:cs="Times New Roman"/>
          <w:szCs w:val="24"/>
        </w:rPr>
        <w:t xml:space="preserve">ειδικό εισηγητή </w:t>
      </w:r>
      <w:r>
        <w:rPr>
          <w:rFonts w:eastAsia="Times New Roman" w:cs="Times New Roman"/>
          <w:szCs w:val="24"/>
        </w:rPr>
        <w:t xml:space="preserve">του ΣΥΡΙΖΑ, τον συνάδελφο κ. </w:t>
      </w:r>
      <w:r>
        <w:rPr>
          <w:rFonts w:eastAsia="Times New Roman" w:cs="Times New Roman"/>
          <w:szCs w:val="24"/>
        </w:rPr>
        <w:t>Νικόλαο Συρμαλένιο.</w:t>
      </w:r>
    </w:p>
    <w:p w14:paraId="62188DC9"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Καλημέρα σε όλους!</w:t>
      </w:r>
    </w:p>
    <w:p w14:paraId="62188DC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2188DC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κατ’ αρχάς, θέλω να κάνω μια παρατήρηση. Ευχαριστούμε τον κ. Μανιάτη, γιατί με τα επιχειρήματά του απέδειξε πόσο άβυσσος χωρίζει </w:t>
      </w:r>
      <w:r>
        <w:rPr>
          <w:rFonts w:eastAsia="Times New Roman" w:cs="Times New Roman"/>
          <w:szCs w:val="24"/>
        </w:rPr>
        <w:lastRenderedPageBreak/>
        <w:t>τη Δημοκρατική Συμπ</w:t>
      </w:r>
      <w:r>
        <w:rPr>
          <w:rFonts w:eastAsia="Times New Roman" w:cs="Times New Roman"/>
          <w:szCs w:val="24"/>
        </w:rPr>
        <w:t>αράταξη από τη Νέα Δημοκρατία και τον κ. Μητσοτάκη και βεβαίως και για την αντιστροφή της πραγματικότητας σε αρκετούς τομείς, ΔΕΗ, οικογενειακά επιδόματα κλπ., κλπ</w:t>
      </w:r>
      <w:r>
        <w:rPr>
          <w:rFonts w:eastAsia="Times New Roman" w:cs="Times New Roman"/>
          <w:szCs w:val="24"/>
        </w:rPr>
        <w:t>.</w:t>
      </w:r>
      <w:r>
        <w:rPr>
          <w:rFonts w:eastAsia="Times New Roman" w:cs="Times New Roman"/>
          <w:szCs w:val="24"/>
        </w:rPr>
        <w:t>.</w:t>
      </w:r>
    </w:p>
    <w:p w14:paraId="62188DC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Μπαίνω, όμως, στο θέμα, γιατί ο χρόνος είναι περιορισμένος. Συζητούμε τον </w:t>
      </w:r>
      <w:r>
        <w:rPr>
          <w:rFonts w:eastAsia="Times New Roman" w:cs="Times New Roman"/>
          <w:szCs w:val="24"/>
        </w:rPr>
        <w:t xml:space="preserve">προϋπολογισμό </w:t>
      </w:r>
      <w:r>
        <w:rPr>
          <w:rFonts w:eastAsia="Times New Roman" w:cs="Times New Roman"/>
          <w:szCs w:val="24"/>
        </w:rPr>
        <w:t>το</w:t>
      </w:r>
      <w:r>
        <w:rPr>
          <w:rFonts w:eastAsia="Times New Roman" w:cs="Times New Roman"/>
          <w:szCs w:val="24"/>
        </w:rPr>
        <w:t xml:space="preserve">υ 2018, έναν δύσκολο </w:t>
      </w:r>
      <w:r>
        <w:rPr>
          <w:rFonts w:eastAsia="Times New Roman" w:cs="Times New Roman"/>
          <w:szCs w:val="24"/>
        </w:rPr>
        <w:t>προϋπολογισμό</w:t>
      </w:r>
      <w:r>
        <w:rPr>
          <w:rFonts w:eastAsia="Times New Roman" w:cs="Times New Roman"/>
          <w:szCs w:val="24"/>
        </w:rPr>
        <w:t xml:space="preserve">, αλλά ευελπιστούμε τον τελευταίο μνημονιακό </w:t>
      </w:r>
      <w:r>
        <w:rPr>
          <w:rFonts w:eastAsia="Times New Roman" w:cs="Times New Roman"/>
          <w:szCs w:val="24"/>
        </w:rPr>
        <w:t xml:space="preserve">προϋπολογισμό </w:t>
      </w:r>
      <w:r>
        <w:rPr>
          <w:rFonts w:eastAsia="Times New Roman" w:cs="Times New Roman"/>
          <w:szCs w:val="24"/>
        </w:rPr>
        <w:t>και αυτό το λέμε όχι γιατί είμαστε βολονταριστές, αλλά βασιζόμαστε στην αξιοπιστία της χώρας η οποία κατακτήθηκε χάρη στις θυσίες του ελληνικού λαού, αλλά και χάρη</w:t>
      </w:r>
      <w:r>
        <w:rPr>
          <w:rFonts w:eastAsia="Times New Roman" w:cs="Times New Roman"/>
          <w:szCs w:val="24"/>
        </w:rPr>
        <w:t xml:space="preserve"> στην επιμονή της Κυβέρνησης, που επέλεξε όλο αυτό το διάστημα με την τήρηση του προγράμματος αφ’ ενός, αφ’ ετέρου όμως με την επιδίωξη για δίκαιο καταμερισμό των βαρών και των ωφελειών, με προτεραιότητα βεβαίως στην αντιμετώπιση της ανθρωπιστικής κρίσης. </w:t>
      </w:r>
      <w:r>
        <w:rPr>
          <w:rFonts w:eastAsia="Times New Roman" w:cs="Times New Roman"/>
          <w:szCs w:val="24"/>
        </w:rPr>
        <w:t>Η αξιοπιστία αυτή αντανακλάται και στις μειώσεις των αποδόσεων των ελληνικών ομολόγων.</w:t>
      </w:r>
    </w:p>
    <w:p w14:paraId="62188DCD"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Η αξιοπιστία της χώρας, λοιπόν, κερδήθηκε. Οι αξιολογήσεις κλείνουν. Όλοι οι θεσμικοί και λοιποί παράγοντες των ευρωπαϊκών και διεθνών οργανισμών συγκλίνουν στην αναγνώρ</w:t>
      </w:r>
      <w:r>
        <w:rPr>
          <w:rFonts w:eastAsia="Times New Roman" w:cs="Times New Roman"/>
          <w:szCs w:val="24"/>
        </w:rPr>
        <w:t xml:space="preserve">ιση της ανάκαμψης και ανάπτυξης της ελληνικής οικονομίας και στην έξοδο από το μνημόνιο τον Αύγουστο του 2018. Ταυτόχρονα δημιουργούμε τις προϋποθέσεις για σταθερή μεταμνημονιακή περίοδο με τη δημιουργία αποθεματικού για τις χρηματοδοτικές ανάγκες και την </w:t>
      </w:r>
      <w:r>
        <w:rPr>
          <w:rFonts w:eastAsia="Times New Roman" w:cs="Times New Roman"/>
          <w:szCs w:val="24"/>
        </w:rPr>
        <w:t>πλήρη στήριξη της οικονομίας από τις αγορές.</w:t>
      </w:r>
    </w:p>
    <w:p w14:paraId="62188DC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Κλείνουμε, λοιπόν, το 2017 με όλους τους δείκτες θετικούς -εξαγωγές, βιομηχανία, κατανάλωση, τουρισμός, επενδύσεις παγίου κεφαλαίου και λοιπά- με ανάπτυξη της τάξης του 1,6% -που θα είναι 1,6%, διότι και το δεύτ</w:t>
      </w:r>
      <w:r>
        <w:rPr>
          <w:rFonts w:eastAsia="Times New Roman" w:cs="Times New Roman"/>
          <w:szCs w:val="24"/>
        </w:rPr>
        <w:t>ερο τρίμηνο μπορεί να ήταν προσωρινά 0,8%, αλλά τελικά αποδείχθηκε ότι ήταν 1,6%- με ανεργία που φτάνει κοντά στο 20% και βεβαίως με πλεόνασμα 2,4%, πολύ παραπάνω από τον στόχο του 1,75%.</w:t>
      </w:r>
    </w:p>
    <w:p w14:paraId="62188DC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επαναλάβω εδώ το πως βγήκε αυτό το πλεόνασμα, γιατί οι συνάδελφοι</w:t>
      </w:r>
      <w:r>
        <w:rPr>
          <w:rFonts w:eastAsia="Times New Roman" w:cs="Times New Roman"/>
          <w:szCs w:val="24"/>
        </w:rPr>
        <w:t xml:space="preserve"> της Αντιπολίτευσης μονίμως στέκονται στο θέμα της υπερφορολόγησης. Θα πω, λοιπόν, ότι το πλεόνασμα αυτό εξασφαλίστηκε κυρίως λόγω της αυξημένης εισπραξιμότητας του ΦΠΑ, μέσα από την εξάπλωση και ανάπτυξη των ηλεκτρονικών συναλλαγών. Εξασφαλίστηκε λόγω της</w:t>
      </w:r>
      <w:r>
        <w:rPr>
          <w:rFonts w:eastAsia="Times New Roman" w:cs="Times New Roman"/>
          <w:szCs w:val="24"/>
        </w:rPr>
        <w:t xml:space="preserve"> αύξησης της εισπραξιμότητας των ασφαλιστικών εισφορών. Εξασφαλίστηκε από την εθελούσια αποκάλυψη των εισοδημάτων που ως το τέλος του έτους, όπως είπε και ο Πρόεδρος της Ανεξάρτητης Αρχής Δημοσίων Εσόδων στο επενδυτικό συνέδριο στις Ηνωμένες Πολιτείες, θα </w:t>
      </w:r>
      <w:r>
        <w:rPr>
          <w:rFonts w:eastAsia="Times New Roman" w:cs="Times New Roman"/>
          <w:szCs w:val="24"/>
        </w:rPr>
        <w:t>φτάσει στα 711 εκατομμύρια. Εξασφαλίστηκε βεβαίως από τις αυξημένες εισπράξεις από τη φοροδιαφυγή σε όλα τα επίπεδα, στο λαθρεμπόριο καυσίμων και καπνού, στις λίστες Λαγκάρντ και Μπόγιαρς, στα panama papers, στις εξωχώριες δηλαδή off-shore εταιρείες, για τ</w:t>
      </w:r>
      <w:r>
        <w:rPr>
          <w:rFonts w:eastAsia="Times New Roman" w:cs="Times New Roman"/>
          <w:szCs w:val="24"/>
        </w:rPr>
        <w:t xml:space="preserve">ις οποίες κυρίως η ΝΔ δεν θέλει να ακούει, αφού είχε αποχωρήσει και από τη Βουλή στη συζήτηση πριν περίπου έναν χρόνο. </w:t>
      </w:r>
    </w:p>
    <w:p w14:paraId="62188DD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Με αυτό, λοιπόν, το πλεόνασμα αποδίδεται αυτές τις μέρες σε τρία εκατομμύρια τετρακόσιες χιλιάδες συμπολίτες μας το κοινωνικό μέρισμα το</w:t>
      </w:r>
      <w:r>
        <w:rPr>
          <w:rFonts w:eastAsia="Times New Roman" w:cs="Times New Roman"/>
          <w:szCs w:val="24"/>
        </w:rPr>
        <w:t xml:space="preserve">υ 1,4 δισεκατομμυρίων, ενώ για πρώτη φορά στον </w:t>
      </w:r>
      <w:r>
        <w:rPr>
          <w:rFonts w:eastAsia="Times New Roman" w:cs="Times New Roman"/>
          <w:szCs w:val="24"/>
        </w:rPr>
        <w:t xml:space="preserve">προϋπολογισμό </w:t>
      </w:r>
      <w:r>
        <w:rPr>
          <w:rFonts w:eastAsia="Times New Roman" w:cs="Times New Roman"/>
          <w:szCs w:val="24"/>
        </w:rPr>
        <w:t xml:space="preserve">ενσωματώνεται και η </w:t>
      </w:r>
      <w:r>
        <w:rPr>
          <w:rFonts w:eastAsia="Times New Roman" w:cs="Times New Roman"/>
          <w:szCs w:val="24"/>
        </w:rPr>
        <w:t xml:space="preserve">έκθεση </w:t>
      </w:r>
      <w:r>
        <w:rPr>
          <w:rFonts w:eastAsia="Times New Roman" w:cs="Times New Roman"/>
          <w:szCs w:val="24"/>
        </w:rPr>
        <w:t>περιστολής της φοροδιαφυγής, ακριβώς για να καταδεικνύεται η προσπάθεια, καθώς και τα αποτελέσματα της.</w:t>
      </w:r>
    </w:p>
    <w:p w14:paraId="62188DD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Αυτά όλα σε αντίθεση με την ενθάρρυνση της φοροδιαφυγής, που ο κ</w:t>
      </w:r>
      <w:r>
        <w:rPr>
          <w:rFonts w:eastAsia="Times New Roman" w:cs="Times New Roman"/>
          <w:szCs w:val="24"/>
        </w:rPr>
        <w:t xml:space="preserve">. Γεωργιάδης, Αντιπρόεδρος της Νέας Δημοκρατίας, θεωρεί νόμιμο και ηθικό την καταφυγή των πλουσίων στους φορολογικούς παραδείσους λόγω των «άδικων» φόρων που επιβάλλει το κράτος. </w:t>
      </w:r>
    </w:p>
    <w:p w14:paraId="62188DD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πρόβλεψη μας, λοιπόν, για τους ρυθμούς ανάπτυξης το 2018 διαμορφώνεται στο</w:t>
      </w:r>
      <w:r>
        <w:rPr>
          <w:rFonts w:eastAsia="Times New Roman" w:cs="Times New Roman"/>
          <w:szCs w:val="24"/>
        </w:rPr>
        <w:t xml:space="preserve"> 2,5%, το πλεόνασμα λίγο πάνω από το 3,5%, στο 3,8%, ενώ η ανεργία θα πέσει από το 20% στο 18,4%, εμπεδώνοντας την αποκλιμάκωση των τελευταίων χρόνων. </w:t>
      </w:r>
    </w:p>
    <w:p w14:paraId="62188DD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μείωση της ανεργίας και η αύξηση της απασχόλησης αποτελούν προϊόντα στοχευμένων πολιτικών και στοχευμέ</w:t>
      </w:r>
      <w:r>
        <w:rPr>
          <w:rFonts w:eastAsia="Times New Roman" w:cs="Times New Roman"/>
          <w:szCs w:val="24"/>
        </w:rPr>
        <w:t>νων προγραμμάτων που, μαζί με την πάταξη της αδήλωτης και μαύρης εργασίας, έχει φέρει αυτά τα ενθαρρυντικά αποτελέσματα. Αντίθετα, η δική σας πολιτική με τη χαρακτηριστική αποψίλωση του Σώματος Επιθεώρησης Εργασίας τα χρόνια της διακυβέρνησής σας έκλεινε τ</w:t>
      </w:r>
      <w:r>
        <w:rPr>
          <w:rFonts w:eastAsia="Times New Roman" w:cs="Times New Roman"/>
          <w:szCs w:val="24"/>
        </w:rPr>
        <w:t>ο μάτι στην ασυδοσία της αγοράς.</w:t>
      </w:r>
    </w:p>
    <w:p w14:paraId="62188DD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Παρουσιάζουμε, λοιπόν, τον </w:t>
      </w:r>
      <w:r>
        <w:rPr>
          <w:rFonts w:eastAsia="Times New Roman" w:cs="Times New Roman"/>
          <w:szCs w:val="24"/>
        </w:rPr>
        <w:t xml:space="preserve">προϋπολογισμό </w:t>
      </w:r>
      <w:r>
        <w:rPr>
          <w:rFonts w:eastAsia="Times New Roman" w:cs="Times New Roman"/>
          <w:szCs w:val="24"/>
        </w:rPr>
        <w:t xml:space="preserve">του 2018, έναν </w:t>
      </w:r>
      <w:r>
        <w:rPr>
          <w:rFonts w:eastAsia="Times New Roman" w:cs="Times New Roman"/>
          <w:szCs w:val="24"/>
        </w:rPr>
        <w:t xml:space="preserve">προϋπολογισμό </w:t>
      </w:r>
      <w:r>
        <w:rPr>
          <w:rFonts w:eastAsia="Times New Roman" w:cs="Times New Roman"/>
          <w:szCs w:val="24"/>
        </w:rPr>
        <w:t>που υπόκειται στις δεσμεύσεις του τελευταίου έτους των μνημονίων, αλλά ταυτόχρονα διευρύνει το κοινωνικό κράτος. Αυτό φαίνεται και διασφαλίζεται μέσα από</w:t>
      </w:r>
      <w:r>
        <w:rPr>
          <w:rFonts w:eastAsia="Times New Roman" w:cs="Times New Roman"/>
          <w:szCs w:val="24"/>
        </w:rPr>
        <w:t xml:space="preserve"> τη συνέχιση του Κοινωνικού Επιδόματος Αλληλεγγύης με 720 εκατομμύρια ευρώ, από την απόδοση επιπλέον 315 εκατομμυρίων που εξοικονομήθηκαν από τις κρατικές δαπάνες και που κατευθύνονται κυρίως για την ανακούφιση της παιδικής φτώχειας, με την ενίσχυση των οι</w:t>
      </w:r>
      <w:r>
        <w:rPr>
          <w:rFonts w:eastAsia="Times New Roman" w:cs="Times New Roman"/>
          <w:szCs w:val="24"/>
        </w:rPr>
        <w:t xml:space="preserve">κογενειακών επιδομάτων για το πρώτο και δεύτερο παιδί, με την επέκταση των σχολικών γευμάτων, με τη δημιουργία τριακοσίων ογδόντα νέων βρεφονηπιακών σταθμών. </w:t>
      </w:r>
    </w:p>
    <w:p w14:paraId="62188DD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πω ότι ο </w:t>
      </w:r>
      <w:r>
        <w:rPr>
          <w:rFonts w:eastAsia="Times New Roman" w:cs="Times New Roman"/>
          <w:szCs w:val="24"/>
        </w:rPr>
        <w:t xml:space="preserve">προϋπολογισμός </w:t>
      </w:r>
      <w:r>
        <w:rPr>
          <w:rFonts w:eastAsia="Times New Roman" w:cs="Times New Roman"/>
          <w:szCs w:val="24"/>
        </w:rPr>
        <w:t>για την πρόνοια ενώ το 2015 ήταν στα 789.700.000, έχει φτ</w:t>
      </w:r>
      <w:r>
        <w:rPr>
          <w:rFonts w:eastAsia="Times New Roman" w:cs="Times New Roman"/>
          <w:szCs w:val="24"/>
        </w:rPr>
        <w:t>άσει φέτος για το 2018 στο 1.836.000.000. Επιπλέον 50 εκατομμύρια θα διατεθούν για την προστασία της πρώτης κατοικίας, καλύπτοντας το 95% των δόσεων των στεγαστικών δανείων για νοικοκυριά από εισοδήματα 8.180 έως 24.000 ευρώ ετησίως και για αντικειμενική α</w:t>
      </w:r>
      <w:r>
        <w:rPr>
          <w:rFonts w:eastAsia="Times New Roman" w:cs="Times New Roman"/>
          <w:szCs w:val="24"/>
        </w:rPr>
        <w:t xml:space="preserve">ξία σπιτιών από 120.000 έως 220.000, ανάλογα με τα πρόσωπα των νοικοκυριών. </w:t>
      </w:r>
    </w:p>
    <w:p w14:paraId="62188DD6" w14:textId="77777777" w:rsidR="00FB0E1F" w:rsidRDefault="0065608A">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σε αυτό το σημείο να αναφερθώ στη θετική αποτίμηση των οικονομικών του ΕΦΚΑ και στην καθοριστική σημασία, στον θετικό απολογισμό του 2017 και στην πρόβλεψη για το 2018. </w:t>
      </w:r>
    </w:p>
    <w:p w14:paraId="62188DD7" w14:textId="77777777" w:rsidR="00FB0E1F" w:rsidRDefault="0065608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Βεβα</w:t>
      </w:r>
      <w:r>
        <w:rPr>
          <w:rFonts w:eastAsia="Times New Roman" w:cs="Times New Roman"/>
          <w:szCs w:val="24"/>
        </w:rPr>
        <w:t>ίως, η ενοποίηση του ασφαλιστικού συστήματος δημιούργησε στην αρχή ορισμένες δυσλειτουργίες, αποδεικνύεται όμως ως η μεγάλη μεταρρύθμιση σωτηρίας του συστήματος και το εργαλείο απλοποίησης των διαδικασιών για την ταχύτερη απονομή των συντάξεων. Και παρά τα</w:t>
      </w:r>
      <w:r>
        <w:rPr>
          <w:rFonts w:eastAsia="Times New Roman" w:cs="Times New Roman"/>
          <w:szCs w:val="24"/>
        </w:rPr>
        <w:t xml:space="preserve">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τους ισχυρισμούς σας, το ασφαλιστικό σύστημα παρέλαβε το τέλος του 2014 απλήρωτες παροχές 381.444 και έλλειμμα 1.186.000.000 ευρώ, ενώ τώρα παρουσιάζει πλεόνασμα και καταβολή από το 2015 μέχρι σήμερα, πεντακοσίων χιλιάδων παροχών σε κύριες, επικουρικέ</w:t>
      </w:r>
      <w:r>
        <w:rPr>
          <w:rFonts w:eastAsia="Times New Roman" w:cs="Times New Roman"/>
          <w:szCs w:val="24"/>
        </w:rPr>
        <w:t>ς συντάξεις και εφάπαξ, με στόχο προς το τέλος του 2018 ο χρόνος αναμονής να περιοριστεί στο τρίμηνο. Και εδώ, θα πρέπει να υπογραμμίσουμε ότι η αύξηση των εσόδων του ΕΦΚΑ προέρχεται κυρίως από την αύξηση της απασχόλησης, αφού οι εισφορές των μισθωτών παρέ</w:t>
      </w:r>
      <w:r>
        <w:rPr>
          <w:rFonts w:eastAsia="Times New Roman" w:cs="Times New Roman"/>
          <w:szCs w:val="24"/>
        </w:rPr>
        <w:t>μειναν στα ίδια επίπεδα.</w:t>
      </w:r>
    </w:p>
    <w:p w14:paraId="62188DD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Πιο συγκεκριμένα, το δημοσιονομικό αποτέλεσμα των ασφαλιστικών ταμείων για το 2018, αναμένεται να διαμορφωθεί σε πλεόνασμα ύψους 859 εκατομμυρίων, ενώ βασικός στόχος παραμένει η πλήρης εκκαθάριση των ληξιπρόθεσμων αιτήσεων κύριας σ</w:t>
      </w:r>
      <w:r>
        <w:rPr>
          <w:rFonts w:eastAsia="Times New Roman" w:cs="Times New Roman"/>
          <w:szCs w:val="24"/>
        </w:rPr>
        <w:t xml:space="preserve">ύνταξης έως τον Ιούνιο του 2018. </w:t>
      </w:r>
    </w:p>
    <w:p w14:paraId="62188DD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Ταυτόχρονα, εντείνονται οι προσπάθειες πάταξης της εισφοροδιαφυγής μέσω της ενίσχυσης του ΣΕΠΕ με νέο προσωπικό, της διαλειτουργικότητας των πληροφοριακών συστημάτων ΣΕΠΕ, Υπουργείου Εργασίας και Ανεξάρτητης Αρχής Δημοσίων</w:t>
      </w:r>
      <w:r>
        <w:rPr>
          <w:rFonts w:eastAsia="Times New Roman" w:cs="Times New Roman"/>
          <w:szCs w:val="24"/>
        </w:rPr>
        <w:t xml:space="preserve"> Εσόδων, καθώς και της αξιοποίησης του συστήματος </w:t>
      </w:r>
      <w:r>
        <w:rPr>
          <w:rFonts w:eastAsia="Times New Roman" w:cs="Times New Roman"/>
          <w:szCs w:val="24"/>
          <w:lang w:val="en-US"/>
        </w:rPr>
        <w:t>Risk</w:t>
      </w:r>
      <w:r>
        <w:rPr>
          <w:rFonts w:eastAsia="Times New Roman" w:cs="Times New Roman"/>
          <w:szCs w:val="24"/>
        </w:rPr>
        <w:t xml:space="preserve"> </w:t>
      </w:r>
      <w:r>
        <w:rPr>
          <w:rFonts w:eastAsia="Times New Roman" w:cs="Times New Roman"/>
          <w:szCs w:val="24"/>
          <w:lang w:val="en-US"/>
        </w:rPr>
        <w:t>Analysis</w:t>
      </w:r>
      <w:r>
        <w:rPr>
          <w:rFonts w:eastAsia="Times New Roman" w:cs="Times New Roman"/>
          <w:szCs w:val="24"/>
        </w:rPr>
        <w:t xml:space="preserve">. </w:t>
      </w:r>
    </w:p>
    <w:p w14:paraId="62188DD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για τον ΟΑΕΔ προβλέπεται πλεόνασμα ύψους 586 εκατομμυρίων. Στα έσοδά του εκτιμάται αύξηση από ασφαλιστικές εισφορές κατά 68 εκατομμύρια, λόγω των θετικών μεγεθών της απασχόλησης, ενώ </w:t>
      </w:r>
      <w:r>
        <w:rPr>
          <w:rFonts w:eastAsia="Times New Roman" w:cs="Times New Roman"/>
          <w:szCs w:val="24"/>
        </w:rPr>
        <w:t xml:space="preserve">στα έξοδα εκτιμάται αύξηση δαπανών για προγράμματα απασχόλησης κατά 100 εκατομμύρια σε σχέση με το 2017. </w:t>
      </w:r>
    </w:p>
    <w:p w14:paraId="62188DD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αυξημένη δαπάνη για προγράμματα απασχόλησης θα ενισχύσει τα προγράμματα επιχορήγησης εργοδοτικών εισφορών για τη μετατροπή εργαζομένων με «μπλοκάκι»</w:t>
      </w:r>
      <w:r>
        <w:rPr>
          <w:rFonts w:eastAsia="Times New Roman" w:cs="Times New Roman"/>
          <w:szCs w:val="24"/>
        </w:rPr>
        <w:t xml:space="preserve"> σε μισθωτούς, τα προγράμματα για εγκλωβισμένους εργαζόμενους και τα προγράμματα επιχορήγησης πρώτης πρόσληψης μισθωτού εργαζόμενου ηλικίας έως τριάντα πέντε ετών. </w:t>
      </w:r>
    </w:p>
    <w:p w14:paraId="62188DD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Το 2018 η περαιτέρω βελτίωση της οικονομίας, η ενίσχυση του ρυθμού ανάπτυξης, η μείωση της </w:t>
      </w:r>
      <w:r>
        <w:rPr>
          <w:rFonts w:eastAsia="Times New Roman" w:cs="Times New Roman"/>
          <w:szCs w:val="24"/>
        </w:rPr>
        <w:t xml:space="preserve">ανεργίας, εκτός από τα έσοδα του ΕΦΚΑ, θα αυξήσουν και τις αποδόσεις των εισφορών προς τον ΕΟΠΥΥ και προς τον ΟΑΕΔ. </w:t>
      </w:r>
    </w:p>
    <w:p w14:paraId="62188DD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Στον τομέα της υγείας προβλέπεται μεν μείωση της κρατικής επιχορήγησης κατά 363 εκατομμύρια προς τα νοσοκομεία και κατά 214 εκατομμύρια προς τον ΕΟΠΥΥ, χρειάζεται όμως να διαβάσουμε πιο προσεκτικά τον </w:t>
      </w:r>
      <w:r>
        <w:rPr>
          <w:rFonts w:eastAsia="Times New Roman" w:cs="Times New Roman"/>
          <w:szCs w:val="24"/>
        </w:rPr>
        <w:t xml:space="preserve">προϋπολογισμό </w:t>
      </w:r>
      <w:r>
        <w:rPr>
          <w:rFonts w:eastAsia="Times New Roman" w:cs="Times New Roman"/>
          <w:szCs w:val="24"/>
        </w:rPr>
        <w:t xml:space="preserve">για τη δημόσια υγεία και να μην βγάζουμε </w:t>
      </w:r>
      <w:r>
        <w:rPr>
          <w:rFonts w:eastAsia="Times New Roman" w:cs="Times New Roman"/>
          <w:szCs w:val="24"/>
        </w:rPr>
        <w:t>εύκολα συμπεράσματα, διότι η μειωμένη κρατική επιχορήγηση προς τα νοσοκομεία αντισταθμίζεται από την αύξηση των πόρων από τον ΕΟΠΥΥ προς το Εθνικό Σύστημα Υγείας και επίσης, από τα υψηλά αποθεματικά των νοσοκομείων, που είναι γύρω στα 400 εκατομμύρια, με α</w:t>
      </w:r>
      <w:r>
        <w:rPr>
          <w:rFonts w:eastAsia="Times New Roman" w:cs="Times New Roman"/>
          <w:szCs w:val="24"/>
        </w:rPr>
        <w:t xml:space="preserve">ποτέλεσμα οι δαπάνες να παραμένουν στο ίδιο επίπεδο. </w:t>
      </w:r>
    </w:p>
    <w:p w14:paraId="62188DD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Και αυτό που ενδιαφέρει τελικά τους ασθενείς είναι η παροχή των υπηρεσιών, αλλά και η δυνατότητα των δημοσίων δομών υγείας να αγοράζουν με χαμηλό κόστος φάρμακα, υλικά και υπηρεσίες. Έτσι και αλλιώς, εί</w:t>
      </w:r>
      <w:r>
        <w:rPr>
          <w:rFonts w:eastAsia="Times New Roman" w:cs="Times New Roman"/>
          <w:szCs w:val="24"/>
        </w:rPr>
        <w:t>ναι σαφές ότι μιλάμε για ένα περιοριστικό πλαίσιο στις δημόσιες δαπάνες υγείας, αφού αυτές ανέρχονται στο 5,1% του ΑΕΠ, όταν ο μέσος όρος των χωρών της Ευρωπαϊκής Ένωσης ανέρχεται στο 6,5% με 7%.</w:t>
      </w:r>
    </w:p>
    <w:p w14:paraId="62188DD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Αγαπητοί συνάδελφοι, επειδή δεν μπορεί να μένει αναπάντητη η</w:t>
      </w:r>
      <w:r>
        <w:rPr>
          <w:rFonts w:eastAsia="Times New Roman" w:cs="Times New Roman"/>
          <w:szCs w:val="24"/>
        </w:rPr>
        <w:t xml:space="preserve"> παραμορφωτική εικόνα που παρουσιάζει η Νέα Δημοκρατία και ο μέχρι σήμερα ουραγός της, η Δημοκρατική Συμπαράταξη, θα πρέπει λίγο να ασχοληθούμε με το βασικό αφήγημά σας σε ορισμένα σημεία. </w:t>
      </w:r>
    </w:p>
    <w:p w14:paraId="62188DE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Ισχυρίζεστε ότι, πρώτον, κανένας από τους στόχους του </w:t>
      </w:r>
      <w:r>
        <w:rPr>
          <w:rFonts w:eastAsia="Times New Roman" w:cs="Times New Roman"/>
          <w:szCs w:val="24"/>
        </w:rPr>
        <w:t>προϋπολογισμ</w:t>
      </w:r>
      <w:r>
        <w:rPr>
          <w:rFonts w:eastAsia="Times New Roman" w:cs="Times New Roman"/>
          <w:szCs w:val="24"/>
        </w:rPr>
        <w:t xml:space="preserve">ού </w:t>
      </w:r>
      <w:r>
        <w:rPr>
          <w:rFonts w:eastAsia="Times New Roman" w:cs="Times New Roman"/>
          <w:szCs w:val="24"/>
        </w:rPr>
        <w:t>δεν πιάστηκε, παρά μόνο ο στόχος των πλεονασμάτων, που κατά τη γνώμη σας αποτελεί προϊόν της άγριας υπερφορολόγησης. Ξεχνάτε ότι από απώλεια 25% του ΑΕΠ είμαστε τώρα σε άνοδο, σε ανάπτυξη, σε μείωση της ανεργίας, σε επαναφορά των συλλογικών συμβάσεων ερ</w:t>
      </w:r>
      <w:r>
        <w:rPr>
          <w:rFonts w:eastAsia="Times New Roman" w:cs="Times New Roman"/>
          <w:szCs w:val="24"/>
        </w:rPr>
        <w:t xml:space="preserve">γασίας μετά το τέλος του 2018. </w:t>
      </w:r>
    </w:p>
    <w:p w14:paraId="62188DE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Μας μιλάτε για υπερφορολόγηση, αλλά η έκθεση του Ελεγκτικού Ευρωπαϊκού Συνεδρίου αναφέρει ότι από το 2009 έως το 2015 η φορολογική επιβάρυνση ανέβηκε έξι μονάδες, ενώ από το 2016 μέχρι σήμερα έχει ανέβει μόνο δυο μονάδες. </w:t>
      </w:r>
    </w:p>
    <w:p w14:paraId="62188DE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Λ</w:t>
      </w:r>
      <w:r>
        <w:rPr>
          <w:rFonts w:eastAsia="Times New Roman" w:cs="Times New Roman"/>
          <w:szCs w:val="24"/>
        </w:rPr>
        <w:t xml:space="preserve">έτε ότι χρεώσαμε τη χώρα 100 δισεκατομμύρια, αλλά ξέρετε ότι από τα 86 δισεκατομμύρια του τρίτου μνημονίου, ένα μεγάλο μέρος αποτελεί δάνειο αποπληρωμής προηγούμενων δανείων και κατά συνέπεια αναδιάρθρωση. </w:t>
      </w:r>
    </w:p>
    <w:p w14:paraId="62188DE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τη </w:t>
      </w:r>
      <w:r>
        <w:rPr>
          <w:rFonts w:eastAsia="Times New Roman" w:cs="Times New Roman"/>
          <w:szCs w:val="24"/>
        </w:rPr>
        <w:t>δημόσια διοίκηση</w:t>
      </w:r>
      <w:r>
        <w:rPr>
          <w:rFonts w:eastAsia="Times New Roman" w:cs="Times New Roman"/>
          <w:szCs w:val="24"/>
        </w:rPr>
        <w:t xml:space="preserve">, που λέτε </w:t>
      </w:r>
      <w:r>
        <w:rPr>
          <w:rFonts w:eastAsia="Times New Roman" w:cs="Times New Roman"/>
          <w:szCs w:val="24"/>
        </w:rPr>
        <w:t>ότι θα εξοικονομήσετε πόρους, θέλω να μας πείτε αν θέλετε κράτος για την υγεία, για την παιδεία, για την ασφάλεια ή για την ανάπτυξη, αν θέλετε στελεχωμένη την Αστυνομία, την Πυροσβεστική, το Λιμενικό, τα Νοσοκομεία, τα Κέντρα Υγείας, αν θέλετε δασκάλους κ</w:t>
      </w:r>
      <w:r>
        <w:rPr>
          <w:rFonts w:eastAsia="Times New Roman" w:cs="Times New Roman"/>
          <w:szCs w:val="24"/>
        </w:rPr>
        <w:t xml:space="preserve">αι καθηγητές για τα σχολεία, αν θέλετε γεωπόνους και κτηνίατρους για την ανάπτυξη της υπαίθρου και του αγροτικού τομέα. </w:t>
      </w:r>
    </w:p>
    <w:p w14:paraId="62188DE4" w14:textId="77777777" w:rsidR="00FB0E1F" w:rsidRDefault="0065608A">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188DE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Δεν θα αναφερθώ σε άλλα επιχειρήματά σας, γιατί ο χ</w:t>
      </w:r>
      <w:r>
        <w:rPr>
          <w:rFonts w:eastAsia="Times New Roman" w:cs="Times New Roman"/>
          <w:szCs w:val="24"/>
        </w:rPr>
        <w:t xml:space="preserve">ρόνος έχει περάσει. Εκείνο, που θέλω να πω, είναι το εξής: Να μας απαντήσετε, τα 4,2 δισεκατομμύρια, τα οποία λέτε ότι θα εξοικονομήσετε και θα τα δώσετε με τη μείωση των έξι νέων φόρων, από πού θα τα βρείτε; </w:t>
      </w:r>
    </w:p>
    <w:p w14:paraId="62188DE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Θα τα βρείτε από τη μείωση της σπατάλης του </w:t>
      </w:r>
      <w:r>
        <w:rPr>
          <w:rFonts w:eastAsia="Times New Roman" w:cs="Times New Roman"/>
          <w:szCs w:val="24"/>
        </w:rPr>
        <w:t>δη</w:t>
      </w:r>
      <w:r>
        <w:rPr>
          <w:rFonts w:eastAsia="Times New Roman" w:cs="Times New Roman"/>
          <w:szCs w:val="24"/>
        </w:rPr>
        <w:t>μοσίου</w:t>
      </w:r>
      <w:r>
        <w:rPr>
          <w:rFonts w:eastAsia="Times New Roman" w:cs="Times New Roman"/>
          <w:szCs w:val="24"/>
        </w:rPr>
        <w:t>, όπως αναφέρετε, δηλαδή από απολύσεις στη δημόσια υγεία και στη δημόσια παιδεία; Μήπως θα τα βρείτε από το πάρτι των αδήλωτων δαπανών, που κάνατε στην υγεία με τα 80 δισε</w:t>
      </w:r>
      <w:r>
        <w:rPr>
          <w:rFonts w:eastAsia="Times New Roman" w:cs="Times New Roman"/>
          <w:szCs w:val="24"/>
        </w:rPr>
        <w:lastRenderedPageBreak/>
        <w:t>κατομμύρια, με δαπάνες τύπου ΚΕΕΛΠΝΟ ή μήπως με τα θαλασσοδάνεια και τα δανεικά</w:t>
      </w:r>
      <w:r>
        <w:rPr>
          <w:rFonts w:eastAsia="Times New Roman" w:cs="Times New Roman"/>
          <w:szCs w:val="24"/>
        </w:rPr>
        <w:t xml:space="preserve"> και αγύριστα με εγγύηση τον αέρα, όπως κάνατε για πολλά χρόνια στους φίλους σας των </w:t>
      </w:r>
      <w:r>
        <w:rPr>
          <w:rFonts w:eastAsia="Times New Roman" w:cs="Times New Roman"/>
          <w:szCs w:val="24"/>
        </w:rPr>
        <w:t>μέσων μαζικής ενημέρωσης</w:t>
      </w:r>
      <w:r>
        <w:rPr>
          <w:rFonts w:eastAsia="Times New Roman" w:cs="Times New Roman"/>
          <w:szCs w:val="24"/>
        </w:rPr>
        <w:t>;</w:t>
      </w:r>
    </w:p>
    <w:p w14:paraId="62188DE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απέναντι σε όλα αυτά η χώρα βαδίζει σήμερα με αυτοπεποίθηση στην οριστική έξοδο από τα μνημόνια και την κρίση. Προετοιμάζει </w:t>
      </w:r>
      <w:r>
        <w:rPr>
          <w:rFonts w:eastAsia="Times New Roman" w:cs="Times New Roman"/>
          <w:szCs w:val="24"/>
        </w:rPr>
        <w:t xml:space="preserve">με σχέδιο και στρατηγική την επόμενη ημέρα, διαμορφώνει λύσεις για την ουσιαστική ελάφρυνση του χρέους και για ισχυρό κοινωνικό κράτος, καθώς επίσης και για ένα διαφορετικό μοντέλο ανάπτυξης με οικολογική και κοινωνική ευαισθησία. </w:t>
      </w:r>
    </w:p>
    <w:p w14:paraId="62188DE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Αναβαθμίζουμε τη διεθνή </w:t>
      </w:r>
      <w:r>
        <w:rPr>
          <w:rFonts w:eastAsia="Times New Roman" w:cs="Times New Roman"/>
          <w:szCs w:val="24"/>
        </w:rPr>
        <w:t xml:space="preserve">θέση της χώρας μέσα από την άσκηση πολυδιάστατης εξωτερικής πολιτικής. Πρωταγωνιστούμε στην Ευρώπη και δημιουργούμε τη συμμαχία των χωρών του Νότου. Αγωνιζόμαστε για την Ευρώπη της ειρήνης, της δημοκρατίας και της κοινωνικής συνοχής. </w:t>
      </w:r>
    </w:p>
    <w:p w14:paraId="62188DE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Προχωράμε σε ουσιαστι</w:t>
      </w:r>
      <w:r>
        <w:rPr>
          <w:rFonts w:eastAsia="Times New Roman" w:cs="Times New Roman"/>
          <w:szCs w:val="24"/>
        </w:rPr>
        <w:t xml:space="preserve">κές μεταρρυθμίσεις σε όλα τα επίπεδα, οργανώνουμε τα αναπτυξιακά συνέδρια σε όλες τις περιφέρειες της χώρας, με διαβούλευση με όλες τις τοπικές κοινωνίες και διαμορφώνουμε το εναλλακτικό, στρατηγικό και παραγωγικό σχέδιο ανάπτυξης. </w:t>
      </w:r>
    </w:p>
    <w:p w14:paraId="62188DEA" w14:textId="77777777" w:rsidR="00FB0E1F" w:rsidRDefault="0065608A">
      <w:pPr>
        <w:spacing w:after="0" w:line="600" w:lineRule="auto"/>
        <w:ind w:firstLine="720"/>
        <w:jc w:val="both"/>
        <w:rPr>
          <w:rFonts w:eastAsia="Times New Roman" w:cs="Times New Roman"/>
          <w:szCs w:val="24"/>
        </w:rPr>
      </w:pPr>
      <w:r>
        <w:rPr>
          <w:rFonts w:eastAsia="Times New Roman"/>
          <w:b/>
          <w:bCs/>
        </w:rPr>
        <w:t>ΠΡΟΕΔΡΕΥΩΝ (Νικήτας Κακ</w:t>
      </w:r>
      <w:r>
        <w:rPr>
          <w:rFonts w:eastAsia="Times New Roman"/>
          <w:b/>
          <w:bCs/>
        </w:rPr>
        <w:t>λαμάνης):</w:t>
      </w:r>
      <w:r>
        <w:rPr>
          <w:rFonts w:eastAsia="Times New Roman" w:cs="Times New Roman"/>
          <w:szCs w:val="24"/>
        </w:rPr>
        <w:t xml:space="preserve"> Ολοκληρώστε, κύριε Συρμαλένιο. </w:t>
      </w:r>
    </w:p>
    <w:p w14:paraId="62188DE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Επιστέγασμα όλων αυτών –και κλείνω, κύριε Πρόεδρε- αποτελεί η διαδικασία αναθεώρησης του Συντάγματος που ήδη έχει τεθεί σε διαβούλευση. Αυτός είναι ο δικός μας χάρτης που με σταθερότητα, επιμο</w:t>
      </w:r>
      <w:r>
        <w:rPr>
          <w:rFonts w:eastAsia="Times New Roman" w:cs="Times New Roman"/>
          <w:szCs w:val="24"/>
        </w:rPr>
        <w:t xml:space="preserve">νή και </w:t>
      </w:r>
      <w:r>
        <w:rPr>
          <w:rFonts w:eastAsia="Times New Roman" w:cs="Times New Roman"/>
          <w:szCs w:val="24"/>
        </w:rPr>
        <w:lastRenderedPageBreak/>
        <w:t xml:space="preserve">υπομονή μάς οδηγεί σταδιακά έξω από την Ελλάδα της κρίσης με την κοινωνία όρθια. Με σύμμαχο τις αστείρευτες δυνάμεις του λαού μας, θα τα καταφέρουμε. </w:t>
      </w:r>
    </w:p>
    <w:p w14:paraId="62188DEC" w14:textId="77777777" w:rsidR="00FB0E1F" w:rsidRDefault="0065608A">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62188DED" w14:textId="77777777" w:rsidR="00FB0E1F" w:rsidRDefault="0065608A">
      <w:pPr>
        <w:spacing w:after="0"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w:t>
      </w:r>
      <w:r>
        <w:rPr>
          <w:rFonts w:eastAsia="Times New Roman" w:cs="Times New Roman"/>
        </w:rPr>
        <w:t xml:space="preserve">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ενημερώθηκαν για την ιστορία του κτηρίου, τριάντα τρεις μαθήτριες και μαθητές και δυο συνοδοί εκπαιδευτικοί από το 2ο Γυμνάσιο Χολ</w:t>
      </w:r>
      <w:r>
        <w:rPr>
          <w:rFonts w:eastAsia="Times New Roman" w:cs="Times New Roman"/>
        </w:rPr>
        <w:t xml:space="preserve">αργού. </w:t>
      </w:r>
    </w:p>
    <w:p w14:paraId="62188DEE" w14:textId="77777777" w:rsidR="00FB0E1F" w:rsidRDefault="0065608A">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2188DEF" w14:textId="77777777" w:rsidR="00FB0E1F" w:rsidRDefault="0065608A">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2188DF0" w14:textId="77777777" w:rsidR="00FB0E1F" w:rsidRDefault="0065608A">
      <w:pPr>
        <w:spacing w:after="0" w:line="600" w:lineRule="auto"/>
        <w:ind w:firstLine="720"/>
        <w:jc w:val="both"/>
        <w:rPr>
          <w:rFonts w:eastAsia="Times New Roman" w:cs="Times New Roman"/>
        </w:rPr>
      </w:pPr>
      <w:r>
        <w:rPr>
          <w:rFonts w:eastAsia="Times New Roman" w:cs="Times New Roman"/>
        </w:rPr>
        <w:t xml:space="preserve">Μένουν δυο </w:t>
      </w:r>
      <w:r>
        <w:rPr>
          <w:rFonts w:eastAsia="Times New Roman" w:cs="Times New Roman"/>
        </w:rPr>
        <w:t>ειδικοί εισηγητές</w:t>
      </w:r>
      <w:r>
        <w:rPr>
          <w:rFonts w:eastAsia="Times New Roman" w:cs="Times New Roman"/>
        </w:rPr>
        <w:t xml:space="preserve">, οι οποίοι θα πάρουν τώρα αμέσως τον λόγο, η </w:t>
      </w:r>
      <w:r>
        <w:rPr>
          <w:rFonts w:eastAsia="Times New Roman" w:cs="Times New Roman"/>
        </w:rPr>
        <w:t xml:space="preserve">κ. </w:t>
      </w:r>
      <w:r>
        <w:rPr>
          <w:rFonts w:eastAsia="Times New Roman" w:cs="Times New Roman"/>
        </w:rPr>
        <w:t xml:space="preserve">Αραμπατζή, όπως είπα, και ο κ. Μπαλαούρας και μετά, για να αρχίσουμε να εξαντλούμε σιγά-σιγά και τον κατάλογο των Υπουργών, θα δώσω τον λόγο στον κ. Λιάκο. </w:t>
      </w:r>
    </w:p>
    <w:p w14:paraId="62188DF1" w14:textId="77777777" w:rsidR="00FB0E1F" w:rsidRDefault="0065608A">
      <w:pPr>
        <w:spacing w:after="0" w:line="600" w:lineRule="auto"/>
        <w:ind w:firstLine="720"/>
        <w:jc w:val="both"/>
        <w:rPr>
          <w:rFonts w:eastAsia="Times New Roman" w:cs="Times New Roman"/>
        </w:rPr>
      </w:pPr>
      <w:r>
        <w:rPr>
          <w:rFonts w:eastAsia="Times New Roman" w:cs="Times New Roman"/>
        </w:rPr>
        <w:t>Αναγιγνώσκω την πεντάδα των συναδέλφων του πρώτου κύκλου που θα μιλήσουν μετά τον κ. Λιάκο για να ε</w:t>
      </w:r>
      <w:r>
        <w:rPr>
          <w:rFonts w:eastAsia="Times New Roman" w:cs="Times New Roman"/>
        </w:rPr>
        <w:t xml:space="preserve">ίναι στην Αίθουσα: Ο κ. Μιχελογιαννάκης, η </w:t>
      </w:r>
      <w:r>
        <w:rPr>
          <w:rFonts w:eastAsia="Times New Roman" w:cs="Times New Roman"/>
        </w:rPr>
        <w:t xml:space="preserve">κ. </w:t>
      </w:r>
      <w:r>
        <w:rPr>
          <w:rFonts w:eastAsia="Times New Roman" w:cs="Times New Roman"/>
        </w:rPr>
        <w:t xml:space="preserve">Κεραμέως, ο κ. Κωνσταντινόπουλος, ο κ. Γερμενής και ο κ. Κατσώτης. Αυτή θα είναι η πεντάδα που θα ακολουθήσει τον κ. Λιάκο. </w:t>
      </w:r>
    </w:p>
    <w:p w14:paraId="62188DF2" w14:textId="77777777" w:rsidR="00FB0E1F" w:rsidRDefault="0065608A">
      <w:pPr>
        <w:spacing w:after="0" w:line="600" w:lineRule="auto"/>
        <w:ind w:firstLine="720"/>
        <w:jc w:val="both"/>
        <w:rPr>
          <w:rFonts w:eastAsia="Times New Roman" w:cs="Times New Roman"/>
        </w:rPr>
      </w:pPr>
      <w:r>
        <w:rPr>
          <w:rFonts w:eastAsia="Times New Roman" w:cs="Times New Roman"/>
        </w:rPr>
        <w:t xml:space="preserve">Κυρία Αραμπατζή, είστε και η μόνη γυναίκα από τους δεκαπέντε </w:t>
      </w:r>
      <w:r>
        <w:rPr>
          <w:rFonts w:eastAsia="Times New Roman" w:cs="Times New Roman"/>
        </w:rPr>
        <w:t>ειδικούς εισηγητές</w:t>
      </w:r>
      <w:r>
        <w:rPr>
          <w:rFonts w:eastAsia="Times New Roman" w:cs="Times New Roman"/>
        </w:rPr>
        <w:t>, οπότ</w:t>
      </w:r>
      <w:r>
        <w:rPr>
          <w:rFonts w:eastAsia="Times New Roman" w:cs="Times New Roman"/>
        </w:rPr>
        <w:t xml:space="preserve">ε σας καλοδεχόμαστε στο Βήμα. </w:t>
      </w:r>
    </w:p>
    <w:p w14:paraId="62188DF3" w14:textId="77777777" w:rsidR="00FB0E1F" w:rsidRDefault="0065608A">
      <w:pPr>
        <w:spacing w:after="0" w:line="600" w:lineRule="auto"/>
        <w:ind w:firstLine="720"/>
        <w:jc w:val="both"/>
        <w:rPr>
          <w:rFonts w:eastAsia="Times New Roman" w:cs="Times New Roman"/>
        </w:rPr>
      </w:pPr>
      <w:r>
        <w:rPr>
          <w:rFonts w:eastAsia="Times New Roman" w:cs="Times New Roman"/>
        </w:rPr>
        <w:lastRenderedPageBreak/>
        <w:t xml:space="preserve">Ορίστε, έχετε τον λόγο. </w:t>
      </w:r>
    </w:p>
    <w:p w14:paraId="62188DF4" w14:textId="77777777" w:rsidR="00FB0E1F" w:rsidRDefault="0065608A">
      <w:pPr>
        <w:spacing w:after="0" w:line="600" w:lineRule="auto"/>
        <w:ind w:firstLine="720"/>
        <w:jc w:val="both"/>
        <w:rPr>
          <w:rFonts w:eastAsia="Times New Roman" w:cs="Times New Roman"/>
        </w:rPr>
      </w:pPr>
      <w:r>
        <w:rPr>
          <w:rFonts w:eastAsia="Times New Roman" w:cs="Times New Roman"/>
          <w:b/>
        </w:rPr>
        <w:t>ΦΩΤΕΙΝΗ ΑΡΑΜΠΑΤΖΗ:</w:t>
      </w:r>
      <w:r>
        <w:rPr>
          <w:rFonts w:eastAsia="Times New Roman" w:cs="Times New Roman"/>
        </w:rPr>
        <w:t xml:space="preserve"> Ευχαριστώ, κύριε Πρόεδρε. </w:t>
      </w:r>
    </w:p>
    <w:p w14:paraId="62188DF5" w14:textId="77777777" w:rsidR="00FB0E1F" w:rsidRDefault="0065608A">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το πρόσημο και τον χαρακτηρισμό για τον </w:t>
      </w:r>
      <w:r>
        <w:rPr>
          <w:rFonts w:eastAsia="Times New Roman" w:cs="Times New Roman"/>
        </w:rPr>
        <w:t>προϋπολογισμό</w:t>
      </w:r>
      <w:r>
        <w:rPr>
          <w:rFonts w:eastAsia="Times New Roman" w:cs="Times New Roman"/>
        </w:rPr>
        <w:t>, που θα συζητήσουμε αυτές τις ημέρες στη Βουλή, τον έχει δώσει ήδη ο ίδιος ο Υπουργός Οικονομικών. Μόνος του τον χαρακτήρισε «άδικο», όπως μόνος του νωρίτερα, σε συνέχεια του κυρίου Χουλιαράκη, είχε πει ότι είναι συνειδητή η επιλογή της Κυβέρνησής σας για</w:t>
      </w:r>
      <w:r>
        <w:rPr>
          <w:rFonts w:eastAsia="Times New Roman" w:cs="Times New Roman"/>
        </w:rPr>
        <w:t xml:space="preserve"> την υπερφορολόγηση της μεσαίας τάξης. </w:t>
      </w:r>
    </w:p>
    <w:p w14:paraId="62188DF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Όμως, ο κ. Τσακαλώτος χρησιμοποίησε την πιο ήπια έκφραση για τον προϋπολογισμό σας. Γιατί δεν είναι σίγουρα μόνο άδικος, αλλά είναι εξοντωτικός για τους αδύναμους, διαλυτικός για την οικονομία και είναι και κάλπικος,</w:t>
      </w:r>
      <w:r>
        <w:rPr>
          <w:rFonts w:eastAsia="Times New Roman" w:cs="Times New Roman"/>
          <w:szCs w:val="24"/>
        </w:rPr>
        <w:t xml:space="preserve"> όπως κάλπικος ήταν και αυτός του 2017 που τελειώνει σε λίγες μέρες. </w:t>
      </w:r>
    </w:p>
    <w:p w14:paraId="62188DF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κάλπικος, γιατί προβλέπατε ανάπτυξη της τάξεως του 2,7% -αυτό σας θυμίζω ψηφίζατε πέρυσι τέτοιες μέρες- και αντ’ αυτού, τι έγινε; Τα πρόσφατα στοιχεία της ΕΛΣΤΑΤ δείχνουν για το τρ</w:t>
      </w:r>
      <w:r>
        <w:rPr>
          <w:rFonts w:eastAsia="Times New Roman" w:cs="Times New Roman"/>
          <w:szCs w:val="24"/>
        </w:rPr>
        <w:t xml:space="preserve">ίτο τρίμηνο του 2017 την ανάπτυξη να υποχωρεί στο 1,3% από το 1,6% του δεύτερου τριμήνου. </w:t>
      </w:r>
    </w:p>
    <w:p w14:paraId="62188DF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Όπως καταλαβαίνετε, οι προβλέψεις του προϋπολογισμού σας αξίζουν όσο τα χαρτάκια του κ. Βαρουφάκη, αυτά με τα οποία θα πλήρωνε μισθούς και συντάξεις, τίποτα δηλαδή, </w:t>
      </w:r>
      <w:r>
        <w:rPr>
          <w:rFonts w:eastAsia="Times New Roman" w:cs="Times New Roman"/>
          <w:szCs w:val="24"/>
        </w:rPr>
        <w:t xml:space="preserve">προβλέψεις του αέρα και στον αέρα, αφού στην καλύτερη περίπτωση η ανάπτυξη στο τέλος του έτους μετά βίας θα πλησιάσει το 1%. </w:t>
      </w:r>
    </w:p>
    <w:p w14:paraId="62188DF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Πώς, όμως, να έρθει η ανάπτυξη, κυρίες και κύριοι του ΣΥΡΙΖΑ και των ΑΝΕΛ, όταν επιλέγετε την ανελέητη φοροεπιδρομή κατά πάντων, ό</w:t>
      </w:r>
      <w:r>
        <w:rPr>
          <w:rFonts w:eastAsia="Times New Roman" w:cs="Times New Roman"/>
          <w:szCs w:val="24"/>
        </w:rPr>
        <w:t xml:space="preserve">ταν δαιμονοποιείτε και στοχοποιείτε το επιχειρείν, όταν στο μυαλό σας έχετε μόνο την υποχώρηση όλων των εισοδημάτων προς τα κάτω και στη συνέχεια βέβαια την επιδοματική πολιτική, για να παριστάνετε τους καλούς και τους «Ρομπέν των φτωχών». </w:t>
      </w:r>
    </w:p>
    <w:p w14:paraId="62188DF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Ξέρω, ξέρω τι θ</w:t>
      </w:r>
      <w:r>
        <w:rPr>
          <w:rFonts w:eastAsia="Times New Roman" w:cs="Times New Roman"/>
          <w:szCs w:val="24"/>
        </w:rPr>
        <w:t>α μου πείτε, «δεν είναι έτσι, κυρία συνάδελφε, εμάς μας ενδιαφέρει η ανάπτυξη». Αλήθεια, κύριοι συνάδελφοι του ΣΥΡΙΖΑ και των ΑΝΕΛ; Γιατί εμένα ακόμη ηχούν στα αυτιά μου οι κούφιες υποσχέσεις του κ. Φλαμπουράρη ότι τον Δεκέμβριο του 2017, αυτές τις μέρες δ</w:t>
      </w:r>
      <w:r>
        <w:rPr>
          <w:rFonts w:eastAsia="Times New Roman" w:cs="Times New Roman"/>
          <w:szCs w:val="24"/>
        </w:rPr>
        <w:t xml:space="preserve">ηλαδή, οι μπουλντόζες θα έμπαιναν στο Ελληνικό και αντί για μπουλντόζες είχαμε την ισοπεδωτική για την ανάπτυξη δήλωση του κ. Σπίρτζη ότι το Ελληνικό θα παραδοθεί στον επενδυτή τον Ιούνιο του 2018. Από το ένα ψέμα στο άλλο, δηλαδή από τη μια διάψευση στην </w:t>
      </w:r>
      <w:r>
        <w:rPr>
          <w:rFonts w:eastAsia="Times New Roman" w:cs="Times New Roman"/>
          <w:szCs w:val="24"/>
        </w:rPr>
        <w:t xml:space="preserve">άλλη και το κόστος πάντα δυστυχώς το πληρώνουν οι πολίτες. </w:t>
      </w:r>
    </w:p>
    <w:p w14:paraId="62188DF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Μπροστά σε αυτές τις συνεχείς αυτοδιαψεύσεις, το μόνο που έχει να παρουσιάσει ως επιτυχία η Κυβέρνησή σας, είναι το περίφημο υπερπλεόνασμα, το μέρισμα φτώχειας που δίνετε σε όσους με τις πολιτικές</w:t>
      </w:r>
      <w:r>
        <w:rPr>
          <w:rFonts w:eastAsia="Times New Roman" w:cs="Times New Roman"/>
          <w:szCs w:val="24"/>
        </w:rPr>
        <w:t xml:space="preserve"> σας κάνετε κάθε μέρα όλο και φτωχότερους, πολιτική που εμπνέεται από άκρατο λαϊκισμό, για να ικανοποιηθούν οι ιδεοληψίες και να στηθούν ψεύτικες επικοινωνιακές φιέστες. </w:t>
      </w:r>
    </w:p>
    <w:p w14:paraId="62188DF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Αυτό, όμως, ονομάζεται πολιτική ανεντιμότητα, κυρίες και κύριοι συνάδελφοι, γιατί όλο</w:t>
      </w:r>
      <w:r>
        <w:rPr>
          <w:rFonts w:eastAsia="Times New Roman" w:cs="Times New Roman"/>
          <w:szCs w:val="24"/>
        </w:rPr>
        <w:t>ι γνωρίζουν πως το μέρισμά σας είναι προϊόν μιας άγριας υπερφορολόγησης της παραγωγικής Ελλάδας, προϊόν εξοντωτικών ασφαλιστικών εισφορών στους ελεύθερους επαγγελματίες, στους αυτοαπασχολούμενους και στους αγρότες, προϊόν κατασχέσεων και αναγκαστικών μέτρω</w:t>
      </w:r>
      <w:r>
        <w:rPr>
          <w:rFonts w:eastAsia="Times New Roman" w:cs="Times New Roman"/>
          <w:szCs w:val="24"/>
        </w:rPr>
        <w:t>ν είσπραξης σε ένα εκατομμύριο πολίτες, προϊόν μιας διευρυμένης εσωτερικής στάσης πληρωμών, προϊόν μιας πρωτοφανούς καθυστέρησης στην απονομή συντάξεων.</w:t>
      </w:r>
    </w:p>
    <w:p w14:paraId="62188DF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Προχθές, κυρίες και κύριοι συνάδελφοι, συνάντησα μια αγρότισσα γεννηθείσα το 1950, τον Φεβρουάριο του 1</w:t>
      </w:r>
      <w:r>
        <w:rPr>
          <w:rFonts w:eastAsia="Times New Roman" w:cs="Times New Roman"/>
          <w:szCs w:val="24"/>
        </w:rPr>
        <w:t>950. Αυτή, λοιπόν, η κυρία, όπως και περίπου δέκα τέσσερις χιλιάδες ακόμη συνταξιούχοι του ΟΓΑ, θα έπρεπε σύμφωνα με το νόμο Κατρούγκαλου να λαμβάνει τη σύνταξή της από τον Φεβρουάριο του 2017. Με την κακιά προηγούμενη Κυβέρνηση της Νέας Δημοκρατίας από τη</w:t>
      </w:r>
      <w:r>
        <w:rPr>
          <w:rFonts w:eastAsia="Times New Roman" w:cs="Times New Roman"/>
          <w:szCs w:val="24"/>
        </w:rPr>
        <w:t>ν 1η Ιουλίου του 2017 θα είχε πάρει τη σύνταξή της. Σήμερα, παραμένει στο μαύρο σκοτάδι και αναρωτιέται όχι μόνο για το πότε, αλλά και για το αν τελικά θα πάρει τη σύνταξή της.</w:t>
      </w:r>
    </w:p>
    <w:p w14:paraId="62188DF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Γιατί, κυρίες και κύριοι συνάδελφοι, την ώρα που δίνετε το μέρισμα φτώχειας, δε</w:t>
      </w:r>
      <w:r>
        <w:rPr>
          <w:rFonts w:eastAsia="Times New Roman" w:cs="Times New Roman"/>
          <w:szCs w:val="24"/>
        </w:rPr>
        <w:t>ν δίνετε κανένα μέρισμα στην εργασία, στην παραγωγή, στην ασφάλεια του πολίτη, στην παιδεία, στην υγεία, κανένα μέρισμα στην ελπίδα. Εκεί βεβαίως, υπάρχουν μόνο ελλείμματα. Ψεύτικα μεγάλα λόγια του παρελθόντος, που όπως θα έλεγε και ο κ. Αλεξιάδης είναι πι</w:t>
      </w:r>
      <w:r>
        <w:rPr>
          <w:rFonts w:eastAsia="Times New Roman" w:cs="Times New Roman"/>
          <w:szCs w:val="24"/>
        </w:rPr>
        <w:t xml:space="preserve">α για εσάς περσινά ξινά σταφύλια. </w:t>
      </w:r>
    </w:p>
    <w:p w14:paraId="62188DF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είναι τέτοια η οβιδιακή σας μεταμόρφωση, που ο Υπουργός Οικονομικών ανακαλύπτει ξαφνικά την κοινωνική και οικονομική χρησιμότητα των πλειστηριασμών, την ώρα που ο κόσμος καρδιοχτυπά μην τυχόν βγει στο σφυρί ακόμη και </w:t>
      </w:r>
      <w:r>
        <w:rPr>
          <w:rFonts w:eastAsia="Times New Roman" w:cs="Times New Roman"/>
          <w:szCs w:val="24"/>
        </w:rPr>
        <w:t xml:space="preserve">η πρώτη κατοικία, αυτή που προστατεύσαμε εμείς με νομοθετική ρύθμιση, κυρίες και κύριοι της </w:t>
      </w:r>
      <w:r>
        <w:rPr>
          <w:rFonts w:eastAsia="Times New Roman" w:cs="Times New Roman"/>
          <w:szCs w:val="24"/>
        </w:rPr>
        <w:t>συγκυβέρνησης</w:t>
      </w:r>
      <w:r>
        <w:rPr>
          <w:rFonts w:eastAsia="Times New Roman" w:cs="Times New Roman"/>
          <w:szCs w:val="24"/>
        </w:rPr>
        <w:t>, και όχι με υποτιθέμενες συμφωνίες κυρίων και ευχολόγια, όπως εσείς. Εσείς που κάποτε θα προστατεύατε τα σπίτια των φτωχών ανθρώπων, τώρα μας κατηγορε</w:t>
      </w:r>
      <w:r>
        <w:rPr>
          <w:rFonts w:eastAsia="Times New Roman" w:cs="Times New Roman"/>
          <w:szCs w:val="24"/>
        </w:rPr>
        <w:t>ίτε γιατί δεν ξεκινήσαμε τους πλειστηριασμούς από το 2012.</w:t>
      </w:r>
    </w:p>
    <w:p w14:paraId="62188E0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Και σαν να μην έφθαναν όλα αυτά, ο φετινός </w:t>
      </w:r>
      <w:r>
        <w:rPr>
          <w:rFonts w:eastAsia="Times New Roman" w:cs="Times New Roman"/>
          <w:szCs w:val="24"/>
        </w:rPr>
        <w:t xml:space="preserve">προϋπολογισμός </w:t>
      </w:r>
      <w:r>
        <w:rPr>
          <w:rFonts w:eastAsia="Times New Roman" w:cs="Times New Roman"/>
          <w:szCs w:val="24"/>
        </w:rPr>
        <w:t>φέρνει επιπλέον μέτρα. Είναι ένας προϋπολογισμός, λοιπόν, πολιτικής απάτης και εικονικής πραγματικότητας. Το μόνο που κάνει είναι να υπολογ</w:t>
      </w:r>
      <w:r>
        <w:rPr>
          <w:rFonts w:eastAsia="Times New Roman" w:cs="Times New Roman"/>
          <w:szCs w:val="24"/>
        </w:rPr>
        <w:t>ίζει τη φτώχεια και τους φόρους που θα υποστούν όλοι οι Έλληνες για μια ακόμα χρονιά και να καταγράφει βεβαίως το κυνικό και ανάλγητο πρόσωπό σας απέναντι στους πιο αδύναμους, αυτούς που υποτίθεται ότι θα υπερασπιζόσασταν φορώντας μέχρι πρότινος το αριστερ</w:t>
      </w:r>
      <w:r>
        <w:rPr>
          <w:rFonts w:eastAsia="Times New Roman" w:cs="Times New Roman"/>
          <w:szCs w:val="24"/>
        </w:rPr>
        <w:t xml:space="preserve">ό προσωπείο σας. </w:t>
      </w:r>
    </w:p>
    <w:p w14:paraId="62188E0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Γιατί όσο και αν θέλετε να ξεχάσουν οι Έλληνες, όσο και αν προσπαθείτε να καλύψετε και να κρύψετε τα μέτρα που θα πέσουν στις πλάτες όλων από τον Ιανουάριο του 2018, η πραγματικότητα και δεν κρύβεται και δεν εξωραΐζεται. </w:t>
      </w:r>
    </w:p>
    <w:p w14:paraId="62188E0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η ζοφερή πρα</w:t>
      </w:r>
      <w:r>
        <w:rPr>
          <w:rFonts w:eastAsia="Times New Roman" w:cs="Times New Roman"/>
          <w:szCs w:val="24"/>
        </w:rPr>
        <w:t xml:space="preserve">γματικότητα ακούει στο όνομα μείωση κατά 50% του επιδόματος θέρμανσης, περικοπή του ΕΚΑΣ κατά 238 εκατομμύρια ευρώ, αύξηση κατά </w:t>
      </w:r>
      <w:r>
        <w:rPr>
          <w:rFonts w:eastAsia="Times New Roman" w:cs="Times New Roman"/>
          <w:szCs w:val="24"/>
        </w:rPr>
        <w:lastRenderedPageBreak/>
        <w:t>50% στον ΦΠΑ σε τριάντα δύο νησιά του Αιγαίου -ακόμη και σ’ αυτά τα οποία επλήγησαν από τις μεταναστευτικές ροές- παράλογη και π</w:t>
      </w:r>
      <w:r>
        <w:rPr>
          <w:rFonts w:eastAsia="Times New Roman" w:cs="Times New Roman"/>
          <w:szCs w:val="24"/>
        </w:rPr>
        <w:t>ρωτοφανής κατάργηση στις φοροαπαλλαγές ιατρικών δαπανών. Καταλαβαίνετε τι έχει να γίνει με τη φοροδιαφυγή. Επίσης, θα υπάρξει μείωση ή κατάργηση των προνοιακών επιδομάτων, πετσόκομμα στις νέες συντάξεις χηρείας, φορολόγηση για πρώτη φορά στα χρονικά των ασ</w:t>
      </w:r>
      <w:r>
        <w:rPr>
          <w:rFonts w:eastAsia="Times New Roman" w:cs="Times New Roman"/>
          <w:szCs w:val="24"/>
        </w:rPr>
        <w:t xml:space="preserve">φαλιστικών εισφορών και επιπλέον φόρο διαμονής σε ξενοδοχεία και ενοικιαζόμενα δωμάτια. </w:t>
      </w:r>
    </w:p>
    <w:p w14:paraId="62188E0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Όλα αυτά είναι τα επώδυνα και ανάλγητα μέτρα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ύστερα έχετε το θράσος να μιλάτε για καθαρή έξοδο από το μνημόνιο τον Αύγουστο του 2018 </w:t>
      </w:r>
      <w:r>
        <w:rPr>
          <w:rFonts w:eastAsia="Times New Roman" w:cs="Times New Roman"/>
          <w:szCs w:val="24"/>
        </w:rPr>
        <w:t xml:space="preserve">και να στήνετε μια ακόμη επιχείρηση πολιτικής εξαπάτησης. Προφανώς, νομίζετε ότι τα μέτρα που ψηφίσατε θα ξεχαστούν και ελπίζετε να χρεωθούν στους επόμενους. </w:t>
      </w:r>
    </w:p>
    <w:p w14:paraId="62188E0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Έλληνες, όμως, δυστυχώς για εσάς, θυμούνται ότι ψηφίσατε «ναι» σε όλα. Θυμούνται ότι τα επιπλέ</w:t>
      </w:r>
      <w:r>
        <w:rPr>
          <w:rFonts w:eastAsia="Times New Roman" w:cs="Times New Roman"/>
          <w:szCs w:val="24"/>
        </w:rPr>
        <w:t>ον αχρείαστα μέτρα που θα επιβληθούν το 2019 και το 2020, εάν τελικά δεν αναγκαστείτε να τα εφαρμόσετε νωρίτερα, όπως αναφέρει το συμπληρωματικό μνημόνιο που αποκάλυψε η «ΚΑΘΗΜΕΡΙΝΗ» την Κυριακή, δηλαδή η νέα μείωση συντάξεων και η νέα μείωση του αφορολόγη</w:t>
      </w:r>
      <w:r>
        <w:rPr>
          <w:rFonts w:eastAsia="Times New Roman" w:cs="Times New Roman"/>
          <w:szCs w:val="24"/>
        </w:rPr>
        <w:t xml:space="preserve">του έχουν την υπογραφή του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τετάρτου μνημονίου σας, με υψηλά πρωτογενή πλεονάσματα 3,5% του ΑΕΠ μέχρι το 2023 και διαρκή λιτότητα μέχρι το 2060. </w:t>
      </w:r>
    </w:p>
    <w:p w14:paraId="62188E0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Αυτά θέλετε να ξεχάσουν οι Έλληνες και γι’ αυτό, όποιος σας τα θυμίζει και χαλάει το αφήγημά σας, όπως</w:t>
      </w:r>
      <w:r>
        <w:rPr>
          <w:rFonts w:eastAsia="Times New Roman" w:cs="Times New Roman"/>
          <w:szCs w:val="24"/>
        </w:rPr>
        <w:t xml:space="preserve"> ο κ. Λιαργκόβας που μίλησε για έξοδο από το μνημόνιο με πατερίτσες, φροντίζετε να τον στέλνετε στο σπίτι του. </w:t>
      </w:r>
    </w:p>
    <w:p w14:paraId="62188E0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Παρ’ όλα αυτά, ξαναμιλάτε για ανάπτυξη, γνωρίζοντας καλά πως την τελευταία τριετία η μοναδική αρνητική αναπτυξιακή έκπληξη στην Ευρώπη είναι, δυ</w:t>
      </w:r>
      <w:r>
        <w:rPr>
          <w:rFonts w:eastAsia="Times New Roman" w:cs="Times New Roman"/>
          <w:szCs w:val="24"/>
        </w:rPr>
        <w:t xml:space="preserve">στυχώς, η χώρα μας. Με ποια εχέγγυα, λοιπόν, να σας πιστέψουμε για το 2,5% ανάπτυξης που υπόσχεστε φέτος; </w:t>
      </w:r>
    </w:p>
    <w:p w14:paraId="62188E0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Τρανή απόδειξη της αναξιοπιστίας σας είναι η εξέλιξη του Προγράμματος Δημοσίων Επενδύσεων, που είναι βεβαίως ο καθρέπτης της οικονομικής, αναπτυξιακή</w:t>
      </w:r>
      <w:r>
        <w:rPr>
          <w:rFonts w:eastAsia="Times New Roman" w:cs="Times New Roman"/>
          <w:szCs w:val="24"/>
        </w:rPr>
        <w:t xml:space="preserve">ς και επενδυτικής πολιτικής μιας χώρας με τον υψηλότερο συντελεστή ανάπτυξης. Εκεί, λοιπόν, εντέχνως αποκρύπτετε μια ακόμη ζοφερή πραγματικότητα, ότι δηλαδή στο πρώτο δεκάμηνο του 2017 υπάρχει σημαντική υστέρηση στην εκτέλεσή του κατά 1,1 </w:t>
      </w:r>
      <w:r>
        <w:rPr>
          <w:rFonts w:eastAsia="Times New Roman" w:cs="Times New Roman"/>
          <w:szCs w:val="24"/>
        </w:rPr>
        <w:t xml:space="preserve">δισεκατομμύριο </w:t>
      </w:r>
      <w:r>
        <w:rPr>
          <w:rFonts w:eastAsia="Times New Roman" w:cs="Times New Roman"/>
          <w:szCs w:val="24"/>
        </w:rPr>
        <w:t xml:space="preserve">ευρώ. </w:t>
      </w:r>
    </w:p>
    <w:p w14:paraId="62188E0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Ανάλογα είχατε υποσχεθεί πέρυσι 6.750.000.000 και στο τέλος προέκυψε μια τρύπα 460 εκατομμυρίων ευρώ, όσο περίπου το κοινωνικό μέρισμα, που ως καλοί «Ρομπέν των φτωχών» κοιτάξατε να μοιράσετε. </w:t>
      </w:r>
    </w:p>
    <w:p w14:paraId="62188E0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πορεία των αναπτυξιακών νόμων είναι τραγική, επίσης, </w:t>
      </w:r>
      <w:r>
        <w:rPr>
          <w:rFonts w:eastAsia="Times New Roman" w:cs="Times New Roman"/>
          <w:szCs w:val="24"/>
        </w:rPr>
        <w:t xml:space="preserve">αφού βεβαίως σας πήρε ενάμιση χρόνο για να κατορθώσετε να φτιάξετε έναν αναπτυξιακό νόμο με το κολοσσιαίο νούμερο –ακούστε!- 480 εκατομμύρια ευρώ έως το 2022. Πραγματικά τεράστια ανάπτυξη, κύριοι Υπουργοί! </w:t>
      </w:r>
    </w:p>
    <w:p w14:paraId="62188E0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ένας νόμος που τον ψηφίσατε τον Ιούνιο του </w:t>
      </w:r>
      <w:r>
        <w:rPr>
          <w:rFonts w:eastAsia="Times New Roman" w:cs="Times New Roman"/>
          <w:szCs w:val="24"/>
        </w:rPr>
        <w:t>2016, τον τροποποιήσατε τον Ιούνιο του 2017, προκηρύξατε τέσσερα καθεστώτα ενισχύσεων και στο δια ταύτα δεν υπάρχει καν ούτε ένα αίτημα που να έχει αξιολογηθεί. Ανάπτυξη αλά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λέγεται αυτό, κυρίες και κύριοι της </w:t>
      </w:r>
      <w:r>
        <w:rPr>
          <w:rFonts w:eastAsia="Times New Roman" w:cs="Times New Roman"/>
          <w:szCs w:val="24"/>
        </w:rPr>
        <w:t>συγκυβέρνησης</w:t>
      </w:r>
      <w:r>
        <w:rPr>
          <w:rFonts w:eastAsia="Times New Roman" w:cs="Times New Roman"/>
          <w:szCs w:val="24"/>
        </w:rPr>
        <w:t xml:space="preserve">. </w:t>
      </w:r>
    </w:p>
    <w:p w14:paraId="62188E0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ενώ μιλάτε γ</w:t>
      </w:r>
      <w:r>
        <w:rPr>
          <w:rFonts w:eastAsia="Times New Roman" w:cs="Times New Roman"/>
          <w:szCs w:val="24"/>
        </w:rPr>
        <w:t xml:space="preserve">ια ανάπτυξη, διαθέσιμοι πολύτιμοι κοινοτικοί πόροι, που θα μπορούσαν να αποτελέσουν ανάσα αναπτυξιακή σε μια οικονομία βυθισμένη σε στασιμότητα, σε κλίμα αποεπένδυσης και βεβαίως σε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για να μην ξεχνιόμαστε, παραμένουν δυστυχώς εγκλωβισμένο</w:t>
      </w:r>
      <w:r>
        <w:rPr>
          <w:rFonts w:eastAsia="Times New Roman" w:cs="Times New Roman"/>
          <w:szCs w:val="24"/>
        </w:rPr>
        <w:t xml:space="preserve">ι. </w:t>
      </w:r>
    </w:p>
    <w:p w14:paraId="62188E0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Σημειώστε: ΕΣΠΑ 2014-2020, πρόγραμμα αγροτικής ανάπτυξης, επιχειρησιακό πρόγραμμα αλιείας και θάλασσας 2014-2020, προγράμματα εδαφικής συνεργασίας νεοφυών επιχειρήσεων. Όλα αραχνιάζουν στα γρανάζια μιας Κυβέρνησης που αθροίζει μόνο απώλειες και διαφυγό</w:t>
      </w:r>
      <w:r>
        <w:rPr>
          <w:rFonts w:eastAsia="Times New Roman" w:cs="Times New Roman"/>
          <w:szCs w:val="24"/>
        </w:rPr>
        <w:t xml:space="preserve">ντα έσοδα σε μια οικονομία που στενάζει. </w:t>
      </w:r>
      <w:r>
        <w:rPr>
          <w:rFonts w:eastAsia="Times New Roman"/>
          <w:szCs w:val="24"/>
        </w:rPr>
        <w:t xml:space="preserve">Το δε ΕΠΑνΕΚ, το μεγαλύτερο επιχειρησιακό πρόγραμμα, είναι μόλις 270 εκατομμύρια ευρώ, 17% κάτω από τον στόχο, στη χρονιά που πέρασε. </w:t>
      </w:r>
    </w:p>
    <w:p w14:paraId="62188E0D" w14:textId="77777777" w:rsidR="00FB0E1F" w:rsidRDefault="0065608A">
      <w:pPr>
        <w:spacing w:after="0" w:line="600" w:lineRule="auto"/>
        <w:ind w:firstLine="720"/>
        <w:jc w:val="both"/>
        <w:rPr>
          <w:rFonts w:eastAsia="Times New Roman"/>
          <w:szCs w:val="24"/>
        </w:rPr>
      </w:pPr>
      <w:r>
        <w:rPr>
          <w:rFonts w:eastAsia="Times New Roman"/>
          <w:szCs w:val="24"/>
        </w:rPr>
        <w:t>Μιλώντας για τα πολύτιμα 5,9 δισεκατομμύρια ευρώ του Προγράμματος Αγροτικής Ανάπ</w:t>
      </w:r>
      <w:r>
        <w:rPr>
          <w:rFonts w:eastAsia="Times New Roman"/>
          <w:szCs w:val="24"/>
        </w:rPr>
        <w:t>τυξης 2014-2020, του ΕΣΠΑ, δηλαδή, των αγροτών, τρία χρόνια μετά την έναρξη της προγραμματικής περιόδου μένουν κι αυτά ξεχασμένα στα υπόγεια της Αχαρνών. Έχουμε τραγική καθυστέρηση στις απορροφήσεις. Είναι τέσσερις μονά</w:t>
      </w:r>
      <w:r>
        <w:rPr>
          <w:rFonts w:eastAsia="Times New Roman"/>
          <w:szCs w:val="24"/>
        </w:rPr>
        <w:lastRenderedPageBreak/>
        <w:t xml:space="preserve">δες, σταθερά, κάτω από τον ευρωπαϊκό </w:t>
      </w:r>
      <w:r>
        <w:rPr>
          <w:rFonts w:eastAsia="Times New Roman"/>
          <w:szCs w:val="24"/>
        </w:rPr>
        <w:t xml:space="preserve">μέσο όρο, σύμφωνα και με τα τελευταία στοιχεία του Οκτωβρίου, λόγω φυσικά της αβελτηρίας, των παλινωδιών, αλλά και της ιδεοληψίας της Κυβέρνησής σας. </w:t>
      </w:r>
    </w:p>
    <w:p w14:paraId="62188E0E" w14:textId="77777777" w:rsidR="00FB0E1F" w:rsidRDefault="0065608A">
      <w:pPr>
        <w:spacing w:after="0" w:line="600" w:lineRule="auto"/>
        <w:ind w:firstLine="720"/>
        <w:jc w:val="both"/>
        <w:rPr>
          <w:rFonts w:eastAsia="Times New Roman"/>
          <w:szCs w:val="24"/>
        </w:rPr>
      </w:pPr>
      <w:r>
        <w:rPr>
          <w:rFonts w:eastAsia="Times New Roman"/>
          <w:szCs w:val="24"/>
        </w:rPr>
        <w:t xml:space="preserve">Η διαχειριστική ανεπάρκεια φτάνει στο σημείο όχι μόνο να στερεί πολύτιμους αναπτυξιακούς πόρους, αλλά να </w:t>
      </w:r>
      <w:r>
        <w:rPr>
          <w:rFonts w:eastAsia="Times New Roman"/>
          <w:szCs w:val="24"/>
        </w:rPr>
        <w:t>διακινδυνεύει ακόμα και την επιβολή υπέρογκων κοινοτικών προστίμων. Το ποσό των 31.416 ευρώ την ημέρα -και είναι χθεσινό αυτό, κυρίες και κύριοι συνάδελφοι- κινδυνεύει να πληρώσει η χώρα μας, αφού παραπέμπεται από την Ευρωπαϊκή Επιτροπή στο Ευρωπαϊκό Δικασ</w:t>
      </w:r>
      <w:r>
        <w:rPr>
          <w:rFonts w:eastAsia="Times New Roman"/>
          <w:szCs w:val="24"/>
        </w:rPr>
        <w:t xml:space="preserve">τήριο για τη μη συμμόρφωσή της στην κοινοτική οδηγία για τον θαλάσσιο χωροταξικό σχεδιασμό. </w:t>
      </w:r>
    </w:p>
    <w:p w14:paraId="62188E0F" w14:textId="77777777" w:rsidR="00FB0E1F" w:rsidRDefault="0065608A">
      <w:pPr>
        <w:spacing w:after="0" w:line="600" w:lineRule="auto"/>
        <w:ind w:firstLine="720"/>
        <w:jc w:val="both"/>
        <w:rPr>
          <w:rFonts w:eastAsia="Times New Roman"/>
          <w:szCs w:val="24"/>
        </w:rPr>
      </w:pPr>
      <w:r>
        <w:rPr>
          <w:rFonts w:eastAsia="Times New Roman"/>
          <w:szCs w:val="24"/>
        </w:rPr>
        <w:t>Και φτάνει να αναρωτιέται, πραγματικά, κανείς τι είναι χειρότερο; Η αναιμική αξιοποίηση του Προγράμματος Αγροτικής Ανάπτυξης ή η διαστροφή και το ξόδεμά του σε ένα</w:t>
      </w:r>
      <w:r>
        <w:rPr>
          <w:rFonts w:eastAsia="Times New Roman"/>
          <w:szCs w:val="24"/>
        </w:rPr>
        <w:t xml:space="preserve"> ρουσφετολογικό παιχνίδι φαυλότητας και αγαπημένων επιδοματικών πολιτικών; </w:t>
      </w:r>
    </w:p>
    <w:p w14:paraId="62188E10" w14:textId="77777777" w:rsidR="00FB0E1F" w:rsidRDefault="0065608A">
      <w:pPr>
        <w:spacing w:after="0" w:line="600" w:lineRule="auto"/>
        <w:ind w:firstLine="720"/>
        <w:jc w:val="both"/>
        <w:rPr>
          <w:rFonts w:eastAsia="Times New Roman"/>
          <w:szCs w:val="24"/>
        </w:rPr>
      </w:pPr>
      <w:r>
        <w:rPr>
          <w:rFonts w:eastAsia="Times New Roman"/>
          <w:szCs w:val="24"/>
        </w:rPr>
        <w:t xml:space="preserve">Είναι ρουσφέτι και φαυλότητα, κυρίες και κύριοι της </w:t>
      </w:r>
      <w:r>
        <w:rPr>
          <w:rFonts w:eastAsia="Times New Roman"/>
          <w:szCs w:val="24"/>
        </w:rPr>
        <w:t>συγκυβέρνησης</w:t>
      </w:r>
      <w:r>
        <w:rPr>
          <w:rFonts w:eastAsia="Times New Roman"/>
          <w:szCs w:val="24"/>
        </w:rPr>
        <w:t>, όπως κάνατε με την εξισωτική αποζημίωση, όπως κάνετε με την πρόωρη συνταξιοδότηση των αγροτών που την βαφτίσατε «</w:t>
      </w:r>
      <w:r>
        <w:rPr>
          <w:rFonts w:eastAsia="Times New Roman"/>
          <w:szCs w:val="24"/>
        </w:rPr>
        <w:t xml:space="preserve">αναπτυξιακή απορρόφηση», όπως κάνατε –και είναι εγκληματικό- με τα προγράμματα των νέων αγροτών. </w:t>
      </w:r>
    </w:p>
    <w:p w14:paraId="62188E11" w14:textId="77777777" w:rsidR="00FB0E1F" w:rsidRDefault="0065608A">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2188E12"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Κι επειδή άκουσα πολλούς συναδέλφους να κομπορρημονούν για τα σχολικά γεύματα, να σας πω κυρίες και κύριοι της </w:t>
      </w:r>
      <w:r>
        <w:rPr>
          <w:rFonts w:eastAsia="Times New Roman"/>
          <w:szCs w:val="24"/>
        </w:rPr>
        <w:t xml:space="preserve">συγκυβέρνησης </w:t>
      </w:r>
      <w:r>
        <w:rPr>
          <w:rFonts w:eastAsia="Times New Roman"/>
          <w:szCs w:val="24"/>
        </w:rPr>
        <w:t xml:space="preserve">ότι είμαστε, εξαιτίας σας, η μόνη χώρα της Ευρωπαϊκής Ένωσης που τέσσερα χρόνια τώρα δεν έχουμε απορροφήσει 4.769.570 ευρώ για το </w:t>
      </w:r>
      <w:r>
        <w:rPr>
          <w:rFonts w:eastAsia="Times New Roman"/>
          <w:szCs w:val="24"/>
        </w:rPr>
        <w:t>π</w:t>
      </w:r>
      <w:r>
        <w:rPr>
          <w:rFonts w:eastAsia="Times New Roman"/>
          <w:szCs w:val="24"/>
        </w:rPr>
        <w:t xml:space="preserve">ρόγραμμα </w:t>
      </w:r>
      <w:r>
        <w:rPr>
          <w:rFonts w:eastAsia="Times New Roman"/>
          <w:szCs w:val="24"/>
        </w:rPr>
        <w:t xml:space="preserve">«Φρούτα και λαχανικά στα Σχολεία», που αφορά τριακόσιες χιλιάδες μαθητές σε όλη την Ελλάδα και θα ήταν, βεβαίως, μια ανάσα για τον κλονισμένο από τις πολιτικές σας αγροτικό τομέα.  </w:t>
      </w:r>
    </w:p>
    <w:p w14:paraId="62188E13" w14:textId="77777777" w:rsidR="00FB0E1F" w:rsidRDefault="0065608A">
      <w:pPr>
        <w:spacing w:after="0" w:line="600" w:lineRule="auto"/>
        <w:ind w:firstLine="720"/>
        <w:jc w:val="both"/>
        <w:rPr>
          <w:rFonts w:eastAsia="Times New Roman"/>
          <w:szCs w:val="24"/>
        </w:rPr>
      </w:pPr>
      <w:r>
        <w:rPr>
          <w:rFonts w:eastAsia="Times New Roman"/>
          <w:szCs w:val="24"/>
        </w:rPr>
        <w:t>Κλείνοντας –κι ευχαριστώ για την ανοχή, κύριε Πρόεδρε- θέλω να πω</w:t>
      </w:r>
      <w:r>
        <w:rPr>
          <w:rFonts w:eastAsia="Times New Roman"/>
          <w:szCs w:val="24"/>
        </w:rPr>
        <w:t xml:space="preserve"> ότι παραλάβατε τη χώρα το 2014 ένα βήμα πριν την έξοδο από την κρίση και την καταδικάσατε χρόνια πίσω. Την χρεώσατε με δεκάδες δισεκατομμύρια ευρώ και με δύο αχρείαστα μνημόνια με τους πειραματισμούς και τον ερασιτεχνισμό σας σε όλα τα επίπεδα. </w:t>
      </w:r>
    </w:p>
    <w:p w14:paraId="62188E14" w14:textId="77777777" w:rsidR="00FB0E1F" w:rsidRDefault="0065608A">
      <w:pPr>
        <w:spacing w:after="0" w:line="600" w:lineRule="auto"/>
        <w:ind w:firstLine="720"/>
        <w:jc w:val="both"/>
        <w:rPr>
          <w:rFonts w:eastAsia="Times New Roman"/>
          <w:szCs w:val="24"/>
        </w:rPr>
      </w:pPr>
      <w:r>
        <w:rPr>
          <w:rFonts w:eastAsia="Times New Roman"/>
          <w:szCs w:val="24"/>
        </w:rPr>
        <w:t>Η πρόσφατ</w:t>
      </w:r>
      <w:r>
        <w:rPr>
          <w:rFonts w:eastAsia="Times New Roman"/>
          <w:szCs w:val="24"/>
        </w:rPr>
        <w:t>η επίσκεψη Ερντογάν, ο ατυχέστατος χρονισμός της και το Βήμα που του δώσατε να διατυπώσει τις όποιες αξιώσεις του για τη Συνθήκη της Λωζάννης και της Θράκης, να διαπληκτίζεται δημόσια με την πολιτειακή ηγεσία, είναι το τελευταίο δείγμα αυτού του ερασιτεχνι</w:t>
      </w:r>
      <w:r>
        <w:rPr>
          <w:rFonts w:eastAsia="Times New Roman"/>
          <w:szCs w:val="24"/>
        </w:rPr>
        <w:t>σμού, που εύχομαι πραγματικά να μην το πληρώσουμε ακριβά.</w:t>
      </w:r>
    </w:p>
    <w:p w14:paraId="62188E15"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Αραμπατζή, ολοκληρώστε. </w:t>
      </w:r>
    </w:p>
    <w:p w14:paraId="62188E16" w14:textId="77777777" w:rsidR="00FB0E1F" w:rsidRDefault="0065608A">
      <w:pPr>
        <w:spacing w:after="0"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 xml:space="preserve">Ολοκληρώνω, κύριε Πρόεδρε. </w:t>
      </w:r>
    </w:p>
    <w:p w14:paraId="62188E17" w14:textId="77777777" w:rsidR="00FB0E1F" w:rsidRDefault="0065608A">
      <w:pPr>
        <w:spacing w:after="0" w:line="600" w:lineRule="auto"/>
        <w:ind w:firstLine="720"/>
        <w:jc w:val="both"/>
        <w:rPr>
          <w:rFonts w:eastAsia="Times New Roman"/>
          <w:szCs w:val="24"/>
        </w:rPr>
      </w:pPr>
      <w:r>
        <w:rPr>
          <w:rFonts w:eastAsia="Times New Roman"/>
          <w:szCs w:val="24"/>
        </w:rPr>
        <w:t>Κυρίες και κύριοι του ΣΥΡΙΖΑ και των ΑΝΕΛ, ο λογαριασμός της διακυβέρνησής σας είναι δυ</w:t>
      </w:r>
      <w:r>
        <w:rPr>
          <w:rFonts w:eastAsia="Times New Roman"/>
          <w:szCs w:val="24"/>
        </w:rPr>
        <w:t xml:space="preserve">σβάσταχτος. Γι’ αυτό και η συντριπτική πλειοψηφία των πολιτών </w:t>
      </w:r>
      <w:r>
        <w:rPr>
          <w:rFonts w:eastAsia="Times New Roman"/>
          <w:szCs w:val="24"/>
        </w:rPr>
        <w:lastRenderedPageBreak/>
        <w:t xml:space="preserve">στενάζει και αναρωτιέται με αγωνία πότε επιτέλους θα φύγετε, πότε θα εισπνεύσει οξυγόνο η χώρα που ασφυκτιά.  </w:t>
      </w:r>
    </w:p>
    <w:p w14:paraId="62188E18" w14:textId="77777777" w:rsidR="00FB0E1F" w:rsidRDefault="0065608A">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w:t>
      </w:r>
      <w:r>
        <w:rPr>
          <w:rFonts w:eastAsia="Times New Roman"/>
          <w:szCs w:val="24"/>
        </w:rPr>
        <w:t>…</w:t>
      </w:r>
      <w:r>
        <w:rPr>
          <w:rFonts w:eastAsia="Times New Roman"/>
          <w:szCs w:val="24"/>
        </w:rPr>
        <w:t>(</w:t>
      </w:r>
      <w:r>
        <w:rPr>
          <w:rFonts w:eastAsia="Times New Roman"/>
          <w:szCs w:val="24"/>
        </w:rPr>
        <w:t xml:space="preserve">δεν </w:t>
      </w:r>
      <w:r>
        <w:rPr>
          <w:rFonts w:eastAsia="Times New Roman"/>
          <w:szCs w:val="24"/>
        </w:rPr>
        <w:t xml:space="preserve">ακούστηκε)  </w:t>
      </w:r>
    </w:p>
    <w:p w14:paraId="62188E19" w14:textId="77777777" w:rsidR="00FB0E1F" w:rsidRDefault="0065608A">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Πα</w:t>
      </w:r>
      <w:r>
        <w:rPr>
          <w:rFonts w:eastAsia="Times New Roman"/>
          <w:szCs w:val="24"/>
        </w:rPr>
        <w:t xml:space="preserve">παδόπουλε, μην εξανίσταστε. Τι θα σας άρεσε, να πούμε πόσο θα μείνετε; Δεν γίνεται. </w:t>
      </w:r>
    </w:p>
    <w:p w14:paraId="62188E1A" w14:textId="77777777" w:rsidR="00FB0E1F" w:rsidRDefault="0065608A">
      <w:pPr>
        <w:spacing w:after="0"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Κι εδώ, κύριε συνάδελφε που φωνασκείτε, βρίσκεται η αποστολή της Νέας Δημοκρατίας να κάνει πράξη αυτό που το όνομά της υποδηλώνει, να οικοδομήσει τη νέα</w:t>
      </w:r>
      <w:r>
        <w:rPr>
          <w:rFonts w:eastAsia="Times New Roman"/>
          <w:szCs w:val="24"/>
        </w:rPr>
        <w:t xml:space="preserve"> ελληνική δημοκρατία του 21ου αιώνα. </w:t>
      </w:r>
    </w:p>
    <w:p w14:paraId="62188E1B" w14:textId="77777777" w:rsidR="00FB0E1F" w:rsidRDefault="0065608A">
      <w:pPr>
        <w:spacing w:after="0" w:line="600" w:lineRule="auto"/>
        <w:ind w:firstLine="720"/>
        <w:jc w:val="both"/>
        <w:rPr>
          <w:rFonts w:eastAsia="Times New Roman"/>
          <w:szCs w:val="24"/>
        </w:rPr>
      </w:pPr>
      <w:r>
        <w:rPr>
          <w:rFonts w:eastAsia="Times New Roman"/>
          <w:szCs w:val="24"/>
        </w:rPr>
        <w:t xml:space="preserve">Γιατί εμείς πιστεύουμε στην Ελλάδα που δημιουργεί, που παράγει και διακρίνεται κι όχι στην Ελλάδα που συνωστίζεται στην ουρά για το μέρισμα και τα ευκαιριακά επιδόματα. </w:t>
      </w:r>
    </w:p>
    <w:p w14:paraId="62188E1C" w14:textId="77777777" w:rsidR="00FB0E1F" w:rsidRDefault="0065608A">
      <w:pPr>
        <w:spacing w:after="0" w:line="600" w:lineRule="auto"/>
        <w:ind w:firstLine="720"/>
        <w:jc w:val="both"/>
        <w:rPr>
          <w:rFonts w:eastAsia="Times New Roman"/>
          <w:szCs w:val="24"/>
        </w:rPr>
      </w:pPr>
      <w:r>
        <w:rPr>
          <w:rFonts w:eastAsia="Times New Roman"/>
          <w:szCs w:val="24"/>
        </w:rPr>
        <w:t>Γιατί εμείς σεβόμαστε την υγιή επιχειρηματικότητ</w:t>
      </w:r>
      <w:r>
        <w:rPr>
          <w:rFonts w:eastAsia="Times New Roman"/>
          <w:szCs w:val="24"/>
        </w:rPr>
        <w:t xml:space="preserve">α, εγγυώμενοι λιγότερους φόρους που φέρνουν δουλειές, κόντρα στην φορολογική εξόντωση που δίνει για λίγο, ψίχουλα σε λίγους. </w:t>
      </w:r>
    </w:p>
    <w:p w14:paraId="62188E1D" w14:textId="77777777" w:rsidR="00FB0E1F" w:rsidRDefault="0065608A">
      <w:pPr>
        <w:spacing w:after="0" w:line="600" w:lineRule="auto"/>
        <w:ind w:firstLine="720"/>
        <w:jc w:val="both"/>
        <w:rPr>
          <w:rFonts w:eastAsia="Times New Roman"/>
          <w:szCs w:val="24"/>
        </w:rPr>
      </w:pPr>
      <w:r>
        <w:rPr>
          <w:rFonts w:eastAsia="Times New Roman"/>
          <w:szCs w:val="24"/>
        </w:rPr>
        <w:t>Γιατί εμείς πιστεύουμε στην αναπτυξιακή δυναμική των κοινοτικών κονδυλίων, κόντρα στο πλιάτσικο και τον σφετερισμό τους. Γιατί εμε</w:t>
      </w:r>
      <w:r>
        <w:rPr>
          <w:rFonts w:eastAsia="Times New Roman"/>
          <w:szCs w:val="24"/>
        </w:rPr>
        <w:t>ίς πιστεύουμε στη δύναμη της προόδου, της αξιοκρατίας κι όχι στον ισοπεδωτισμό της λοταρίας και της οκνηρής μοιρολατρίας.</w:t>
      </w:r>
    </w:p>
    <w:p w14:paraId="62188E1E" w14:textId="77777777" w:rsidR="00FB0E1F" w:rsidRDefault="0065608A">
      <w:pPr>
        <w:spacing w:after="0" w:line="600" w:lineRule="auto"/>
        <w:ind w:firstLine="720"/>
        <w:jc w:val="both"/>
        <w:rPr>
          <w:rFonts w:eastAsia="Times New Roman"/>
          <w:szCs w:val="24"/>
        </w:rPr>
      </w:pPr>
      <w:r>
        <w:rPr>
          <w:rFonts w:eastAsia="Times New Roman"/>
          <w:szCs w:val="24"/>
        </w:rPr>
        <w:t xml:space="preserve">Γιατί εμείς πιστεύουμε στη δημοκρατία της τάξης, της ασφάλειας, του σεβασμού στη δικαιοσύνη, κόντρα στο ξεθεμελίωμα των θεσμών που εσείς απεργάζεστε. </w:t>
      </w:r>
    </w:p>
    <w:p w14:paraId="62188E1F" w14:textId="77777777" w:rsidR="00FB0E1F" w:rsidRDefault="0065608A">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Κυρία Αραμπατζή, ολοκληρώστε γιατί θα σας κόψω.  </w:t>
      </w:r>
    </w:p>
    <w:p w14:paraId="62188E20" w14:textId="77777777" w:rsidR="00FB0E1F" w:rsidRDefault="0065608A">
      <w:pPr>
        <w:spacing w:after="0"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Κλε</w:t>
      </w:r>
      <w:r>
        <w:rPr>
          <w:rFonts w:eastAsia="Times New Roman"/>
          <w:szCs w:val="24"/>
        </w:rPr>
        <w:t>ίνω, κύριε Πρόεδρε.</w:t>
      </w:r>
    </w:p>
    <w:p w14:paraId="62188E21" w14:textId="77777777" w:rsidR="00FB0E1F" w:rsidRDefault="0065608A">
      <w:pPr>
        <w:spacing w:after="0" w:line="600" w:lineRule="auto"/>
        <w:ind w:firstLine="720"/>
        <w:jc w:val="both"/>
        <w:rPr>
          <w:rFonts w:eastAsia="Times New Roman"/>
          <w:szCs w:val="24"/>
        </w:rPr>
      </w:pPr>
      <w:r>
        <w:rPr>
          <w:rFonts w:eastAsia="Times New Roman"/>
          <w:szCs w:val="24"/>
        </w:rPr>
        <w:t xml:space="preserve">Αυτός είναι ο νέος πατριωτισμός που θα φέρει πολύ σύντομα, με τη ψήφο του ελληνικού λαού, η διακυβέρνηση της Νέας Δημοκρατίας και ο </w:t>
      </w:r>
      <w:r>
        <w:rPr>
          <w:rFonts w:eastAsia="Times New Roman"/>
        </w:rPr>
        <w:t>Πρωθυπουργός</w:t>
      </w:r>
      <w:r>
        <w:rPr>
          <w:rFonts w:eastAsia="Times New Roman"/>
          <w:szCs w:val="24"/>
        </w:rPr>
        <w:t xml:space="preserve">, ο Κυριάκος Μητσοτάκης. </w:t>
      </w:r>
    </w:p>
    <w:p w14:paraId="62188E2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Αυτή είναι η μάχη του φωτός απέναντι στο δικό σας σκοτάδι. Γι’ αυτ</w:t>
      </w:r>
      <w:r>
        <w:rPr>
          <w:rFonts w:eastAsia="Times New Roman" w:cs="Times New Roman"/>
          <w:szCs w:val="24"/>
        </w:rPr>
        <w:t>ό καληνύχτα σας και καλή τύχη, κυρίες και κύριοι του ΣΥΡΙΖΑ και των ΑΝΕΛ.</w:t>
      </w:r>
    </w:p>
    <w:p w14:paraId="62188E23" w14:textId="77777777" w:rsidR="00FB0E1F" w:rsidRDefault="0065608A">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188E24" w14:textId="77777777" w:rsidR="00FB0E1F" w:rsidRDefault="0065608A">
      <w:pPr>
        <w:spacing w:after="0"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Κυρίες και κύριοι συνάδελφοι, έχω την τιμή να ανακοινώσω στο Σώμα ότι τη συνεδρίασή μας παρακολ</w:t>
      </w:r>
      <w:r>
        <w:rPr>
          <w:rFonts w:eastAsia="Times New Roman"/>
          <w:szCs w:val="24"/>
        </w:rPr>
        <w:t>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ένας μαθητές και μαθήτριες και δύο εκπαιδευτικοί συνοδοί τους από το 14</w:t>
      </w:r>
      <w:r>
        <w:rPr>
          <w:rFonts w:eastAsia="Times New Roman"/>
          <w:szCs w:val="24"/>
          <w:vertAlign w:val="superscript"/>
        </w:rPr>
        <w:t>ο</w:t>
      </w:r>
      <w:r>
        <w:rPr>
          <w:rFonts w:eastAsia="Times New Roman"/>
          <w:szCs w:val="24"/>
        </w:rPr>
        <w:t xml:space="preserve"> Δημοτικό Σχολείο Περιστερ</w:t>
      </w:r>
      <w:r>
        <w:rPr>
          <w:rFonts w:eastAsia="Times New Roman"/>
          <w:szCs w:val="24"/>
        </w:rPr>
        <w:t xml:space="preserve">ίου Αττικής. </w:t>
      </w:r>
    </w:p>
    <w:p w14:paraId="62188E25" w14:textId="77777777" w:rsidR="00FB0E1F" w:rsidRDefault="0065608A">
      <w:pPr>
        <w:spacing w:after="0" w:line="600" w:lineRule="auto"/>
        <w:ind w:firstLine="720"/>
        <w:jc w:val="both"/>
        <w:rPr>
          <w:rFonts w:eastAsia="Times New Roman"/>
          <w:szCs w:val="24"/>
        </w:rPr>
      </w:pPr>
      <w:r>
        <w:rPr>
          <w:rFonts w:eastAsia="Times New Roman"/>
          <w:szCs w:val="24"/>
        </w:rPr>
        <w:t>Η Βουλή τούς καλωσορίζει.</w:t>
      </w:r>
    </w:p>
    <w:p w14:paraId="62188E26"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62188E2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Κλείνουμε με τους </w:t>
      </w:r>
      <w:r>
        <w:rPr>
          <w:rFonts w:eastAsia="Times New Roman" w:cs="Times New Roman"/>
          <w:szCs w:val="24"/>
        </w:rPr>
        <w:t xml:space="preserve">ειδικούς εισηγητές </w:t>
      </w:r>
      <w:r>
        <w:rPr>
          <w:rFonts w:eastAsia="Times New Roman" w:cs="Times New Roman"/>
          <w:szCs w:val="24"/>
        </w:rPr>
        <w:t xml:space="preserve">με τον κ. Γεράσιμο Μπαλαούρα από τον ΣΥΡΙΖΑ. Αμέσως μετά θα πάρει τον λόγο ο Υφυπουργός κ. Λιάκος και θα ακολουθήσουν οι πέντε </w:t>
      </w:r>
      <w:r>
        <w:rPr>
          <w:rFonts w:eastAsia="Times New Roman" w:cs="Times New Roman"/>
          <w:szCs w:val="24"/>
        </w:rPr>
        <w:t>πρώτοι συνάδελφοι που είναι εγγεγραμμένοι στον κατάλογο, όπως τους έχω προαναγγείλει.</w:t>
      </w:r>
    </w:p>
    <w:p w14:paraId="62188E2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Κύριε Μπαλαούρα, έχετε τον λόγο. </w:t>
      </w:r>
    </w:p>
    <w:p w14:paraId="62188E29"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Ευχαριστώ, κύριε Πρόεδρε.</w:t>
      </w:r>
    </w:p>
    <w:p w14:paraId="62188E2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Θα απαντήσω στο προκλητικότατο ερώτημα της συναδέλφου από τη Νέα Δημοκρατία που </w:t>
      </w:r>
      <w:r>
        <w:rPr>
          <w:rFonts w:eastAsia="Times New Roman" w:cs="Times New Roman"/>
          <w:szCs w:val="24"/>
        </w:rPr>
        <w:t>είπε ότι είμαστε ερασιτέχνες.</w:t>
      </w:r>
    </w:p>
    <w:p w14:paraId="62188E2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Αξιολόγηση έκανα. </w:t>
      </w:r>
    </w:p>
    <w:p w14:paraId="62188E2C"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 xml:space="preserve">Βεβαίως, αξιολόγηση κάνατε. </w:t>
      </w:r>
    </w:p>
    <w:p w14:paraId="62188E2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Νομίζω ότι είναι καλύτερα να είναι κανείς ερασιτέχνης παρά επαγγελματίας σαν και εσάς, που όντας «επαγγελματίες» χάσατε τον εθνικ</w:t>
      </w:r>
      <w:r>
        <w:rPr>
          <w:rFonts w:eastAsia="Times New Roman" w:cs="Times New Roman"/>
          <w:szCs w:val="24"/>
        </w:rPr>
        <w:t>ό πλούτο κατά 25% -ένα ποσοστό πρωτοφανές σε όλη την ανθρωπότητα, εκτός από την περίοδο πολέμων-αφήσατε ενάμισι εκατομμύριο ανέργους και εξαφανίσατε μέσα σε τρία χρόνια -της πρώτης περιόδου- μισθούς, συντάξεις, τα πάντα! Και πώς το κάνατε; Με το μαγικό ραβ</w:t>
      </w:r>
      <w:r>
        <w:rPr>
          <w:rFonts w:eastAsia="Times New Roman" w:cs="Times New Roman"/>
          <w:szCs w:val="24"/>
        </w:rPr>
        <w:t xml:space="preserve">δί του επαγγελματισμού σας, που το είχατε χρησιμοποιήσει για να παίρνετε το πορτοφόλι των πολιτών και των οικογενειών τους. Κάνατε για χρόνια ρεμούλες, αρπαχτές, ρουσφέτια στο πολιτικό προσωπικό σας και στους φίλους σας επιχειρηματίες και </w:t>
      </w:r>
      <w:r>
        <w:rPr>
          <w:rFonts w:eastAsia="Times New Roman" w:cs="Times New Roman"/>
          <w:szCs w:val="24"/>
          <w:lang w:val="en-US"/>
        </w:rPr>
        <w:t>media</w:t>
      </w:r>
      <w:r>
        <w:rPr>
          <w:rFonts w:eastAsia="Times New Roman" w:cs="Times New Roman"/>
          <w:szCs w:val="24"/>
        </w:rPr>
        <w:t>. Αυτός είνα</w:t>
      </w:r>
      <w:r>
        <w:rPr>
          <w:rFonts w:eastAsia="Times New Roman" w:cs="Times New Roman"/>
          <w:szCs w:val="24"/>
        </w:rPr>
        <w:t>ι ο επαγγελματισμός σας!</w:t>
      </w:r>
    </w:p>
    <w:p w14:paraId="62188E2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είμαστε οι ερασιτέχνες που μας έφερε ο λαός στην Κυβέρνηση για να καθαρίσουμε την κόπρο του </w:t>
      </w:r>
      <w:r>
        <w:rPr>
          <w:rFonts w:eastAsia="Times New Roman" w:cs="Times New Roman"/>
          <w:szCs w:val="24"/>
        </w:rPr>
        <w:t>Αυγεία</w:t>
      </w:r>
      <w:r>
        <w:rPr>
          <w:rFonts w:eastAsia="Times New Roman" w:cs="Times New Roman"/>
          <w:szCs w:val="24"/>
        </w:rPr>
        <w:t>, των επαγγελματιών, να αναστηλώσουμε τη βυθισμένη χώρα και τους ναυαγούς κατοίκους της. Ήδη, κυρίες και κύριοι συνάδε</w:t>
      </w:r>
      <w:r>
        <w:rPr>
          <w:rFonts w:eastAsia="Times New Roman" w:cs="Times New Roman"/>
          <w:szCs w:val="24"/>
        </w:rPr>
        <w:t>λφοι, μειώθηκαν οι άνεργοι κάτω από το κρίσιμο -αν θέλετε- και σημαδιακό νούμερο του ενός εκατομμυρίου και σε λίγο η ανεργία θα μειωθεί και κάτω από το 20%. Δεν πανηγυρίζουμε. Για άλλους είναι τα πανηγύρια. Αντίθετα, πονάμε γι’ αυτούς τους ανθρώπους που φέ</w:t>
      </w:r>
      <w:r>
        <w:rPr>
          <w:rFonts w:eastAsia="Times New Roman" w:cs="Times New Roman"/>
          <w:szCs w:val="24"/>
        </w:rPr>
        <w:t xml:space="preserve">ρατε σε αυτήν τη δυστυχία. </w:t>
      </w:r>
    </w:p>
    <w:p w14:paraId="62188E2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Ένα ακόμα στοιχείο όσον αφορά στη διαδικασία της φτωχοποίησης -το είπα και στην </w:t>
      </w:r>
      <w:r>
        <w:rPr>
          <w:rFonts w:eastAsia="Times New Roman" w:cs="Times New Roman"/>
          <w:szCs w:val="24"/>
        </w:rPr>
        <w:t>επιτροπή</w:t>
      </w:r>
      <w:r>
        <w:rPr>
          <w:rFonts w:eastAsia="Times New Roman" w:cs="Times New Roman"/>
          <w:szCs w:val="24"/>
        </w:rPr>
        <w:t xml:space="preserve">, το λέω και τώρα γιατί είναι συγκλονιστικό- είναι το εξής: </w:t>
      </w:r>
      <w:r>
        <w:rPr>
          <w:rFonts w:eastAsia="Times New Roman" w:cs="Times New Roman"/>
          <w:szCs w:val="24"/>
        </w:rPr>
        <w:t>Κίνδυνος</w:t>
      </w:r>
      <w:r>
        <w:rPr>
          <w:rFonts w:eastAsia="Times New Roman" w:cs="Times New Roman"/>
          <w:szCs w:val="24"/>
        </w:rPr>
        <w:t xml:space="preserve"> φτώχεια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του πληθυσμού</w:t>
      </w:r>
      <w:r>
        <w:rPr>
          <w:rFonts w:eastAsia="Times New Roman" w:cs="Times New Roman"/>
          <w:szCs w:val="24"/>
        </w:rPr>
        <w:t xml:space="preserve"> όταν παραλάβαμε την κυβέρνηση ήταν στο 52,9%. Σή</w:t>
      </w:r>
      <w:r>
        <w:rPr>
          <w:rFonts w:eastAsia="Times New Roman" w:cs="Times New Roman"/>
          <w:szCs w:val="24"/>
        </w:rPr>
        <w:t>μερα είναι στο 21,2%. Δεν το λέω εγώ. Το λένε τα επίσημα στοιχεία.</w:t>
      </w:r>
    </w:p>
    <w:p w14:paraId="62188E3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Ένα άλλο στοιχείο ακόμα: Εσείς, οι «επαγγελματίες», ομνύετε και λέτε ότι δήθεν είστε υπέρ της νέας οικονομίας. Ποια είναι η ηλεκτρονική νέα οικονομία σας που αφήσατε πίσω σε εμάς; Καμμία δυνατότητα διασταύρωσης στοιχείων! Λόγω ανικανότητάς σας; Όχι, γιατί </w:t>
      </w:r>
      <w:r>
        <w:rPr>
          <w:rFonts w:eastAsia="Times New Roman" w:cs="Times New Roman"/>
          <w:szCs w:val="24"/>
        </w:rPr>
        <w:t xml:space="preserve">είστε επαγγελματίες προφανώς! Από σκοπιμότητα βεβαίως! Ποια είναι η σκοπιμότητα; Να μην μπορούν να γίνουν έλεγχοι και διασταύρωση στοιχείων στους πλούσιους που φοροδιαφεύγουν, έκτισαν </w:t>
      </w:r>
      <w:r>
        <w:rPr>
          <w:rFonts w:eastAsia="Times New Roman" w:cs="Times New Roman"/>
          <w:szCs w:val="24"/>
          <w:lang w:val="en-US"/>
        </w:rPr>
        <w:t>offshore</w:t>
      </w:r>
      <w:r>
        <w:rPr>
          <w:rFonts w:eastAsia="Times New Roman" w:cs="Times New Roman"/>
          <w:szCs w:val="24"/>
        </w:rPr>
        <w:t xml:space="preserve"> εταιρείες και πήγαν τα λεφτά τους στα Panama Paper</w:t>
      </w:r>
      <w:r>
        <w:rPr>
          <w:rFonts w:eastAsia="Times New Roman" w:cs="Times New Roman"/>
          <w:szCs w:val="24"/>
          <w:lang w:val="en-US"/>
        </w:rPr>
        <w:t>s</w:t>
      </w:r>
      <w:r>
        <w:rPr>
          <w:rFonts w:eastAsia="Times New Roman" w:cs="Times New Roman"/>
          <w:szCs w:val="24"/>
        </w:rPr>
        <w:t xml:space="preserve"> και στα Par</w:t>
      </w:r>
      <w:r>
        <w:rPr>
          <w:rFonts w:eastAsia="Times New Roman" w:cs="Times New Roman"/>
          <w:szCs w:val="24"/>
        </w:rPr>
        <w:t xml:space="preserve">adise </w:t>
      </w:r>
      <w:r>
        <w:rPr>
          <w:rFonts w:eastAsia="Times New Roman" w:cs="Times New Roman"/>
          <w:szCs w:val="24"/>
          <w:lang w:val="en-US"/>
        </w:rPr>
        <w:t>Papers</w:t>
      </w:r>
      <w:r>
        <w:rPr>
          <w:rFonts w:eastAsia="Times New Roman" w:cs="Times New Roman"/>
          <w:szCs w:val="24"/>
        </w:rPr>
        <w:t>.</w:t>
      </w:r>
    </w:p>
    <w:p w14:paraId="62188E3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Εδώ πρέπει να παραδεχτούμε και κάτι: Οι Έλληνες βρίσκονται στις πρώτες θέσεις παγκοσμίως ανάμεσα σε εκείνους που έβγαλαν τα λεφτά τους σε offshore εταιρείες. Αυτή είναι η κατάσταση. Δεν παίρνανε «θαλασσοδάνεια» οι δικοί σας για επιχειρήσεις κ</w:t>
      </w:r>
      <w:r>
        <w:rPr>
          <w:rFonts w:eastAsia="Times New Roman" w:cs="Times New Roman"/>
          <w:szCs w:val="24"/>
        </w:rPr>
        <w:t xml:space="preserve">αι έβγαζαν έξω ως προσωπικό τους εισόδημα τα λεφτά που έπαιρναν από τα δάνεια αυτά; </w:t>
      </w:r>
    </w:p>
    <w:p w14:paraId="62188E3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σας πω ένα παράδειγμα για εσάς τους «επαγγελματίες» και εμάς τους «ερασιτέχνες». Έκαναν ανάκληση 200 εκατομμυρίων ευρώ από το ΕΣΠΑ και τους αναπτυξιακούς νόμους για λοβ</w:t>
      </w:r>
      <w:r>
        <w:rPr>
          <w:rFonts w:eastAsia="Times New Roman" w:cs="Times New Roman"/>
          <w:szCs w:val="24"/>
        </w:rPr>
        <w:t>ιτούρες της εποχής σας. Αυτά είναι συγκλονιστικά στοιχεία για εσάς τους «επαγγελματίες»! Και οι κουτόφραγκοι, που είναι λιγότερο επαγγελματίες ενδεχομένως σε αυτά τα πράγματα, σας επέβαλαν το 2014 αυξημένο ηλεκτρονικό σύστημα παρακολούθησης, λόγω διαφθοράς</w:t>
      </w:r>
      <w:r>
        <w:rPr>
          <w:rFonts w:eastAsia="Times New Roman" w:cs="Times New Roman"/>
          <w:szCs w:val="24"/>
        </w:rPr>
        <w:t xml:space="preserve">. Και αυτό το αυξημένο σύστημα το βρήκαμε εμείς και γι’ αυτό δεν μπορούμε να προχωρήσουμε, όσο θα θέλαμε, το ΕΣΠΑ και τους αναπτυξιακούς νόμους. </w:t>
      </w:r>
    </w:p>
    <w:p w14:paraId="62188E33"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Μιλάτε για ανάπτυξη και εσείς. Ποια όμως; Αυτήν που πάντα έμενε στις προβλέψεις. Έτσι δεν λέγατε το 2012, το 2</w:t>
      </w:r>
      <w:r>
        <w:rPr>
          <w:rFonts w:eastAsia="Times New Roman"/>
          <w:szCs w:val="24"/>
        </w:rPr>
        <w:t>013, το 2014; Θα σας πω στοιχεία από το Ευρωπαϊκό Ελεγκτικό Συνέδριο. Προβλέπατε το 2012 ανάπτυξη 1,1%. Τι έγινε; Ύφεση 7,3%. Προβλέπατε το 2013 ανάπτυξη 2,1%. Τι έγινε; 3,2% ύφεση. Προβλέπατε το 2014 ανάπτυξη 2,1%. Τι έγινε; 0,4% ανάπτυξη. Αυτή είναι η κα</w:t>
      </w:r>
      <w:r>
        <w:rPr>
          <w:rFonts w:eastAsia="Times New Roman"/>
          <w:szCs w:val="24"/>
        </w:rPr>
        <w:t>τάσταση.</w:t>
      </w:r>
    </w:p>
    <w:p w14:paraId="62188E34"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Το καταθέτω στα Πρακτικά.</w:t>
      </w:r>
    </w:p>
    <w:p w14:paraId="62188E35"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(Στο σημείο αυτό ο Βουλευτής κ. Γεράσιμος Μπαλαούρας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2188E36"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Φέρατε, </w:t>
      </w:r>
      <w:r>
        <w:rPr>
          <w:rFonts w:eastAsia="Times New Roman"/>
          <w:szCs w:val="24"/>
        </w:rPr>
        <w:t xml:space="preserve">λοιπόν, αυτήν την ύφεση, που σωρευτικά έφτασε στο 25%. Εχθές και ο κ. Κουτσούκος και ο κ. Δένδιας λέγανε «αν ήμαστε εμείς το 2014 και συνεχίζαμε, θα είχαμε ανάπτυξη». Μα πώς; Με </w:t>
      </w:r>
      <w:r>
        <w:rPr>
          <w:rFonts w:eastAsia="Times New Roman"/>
          <w:szCs w:val="24"/>
        </w:rPr>
        <w:t>αυτο</w:t>
      </w:r>
      <w:r>
        <w:rPr>
          <w:rFonts w:eastAsia="Times New Roman"/>
          <w:szCs w:val="24"/>
        </w:rPr>
        <w:t>επικαλούμενες προφητείες; Περί αυτού πρόκειται. Έτσι και σήμερα, λοιπόν, π</w:t>
      </w:r>
      <w:r>
        <w:rPr>
          <w:rFonts w:eastAsia="Times New Roman"/>
          <w:szCs w:val="24"/>
        </w:rPr>
        <w:t xml:space="preserve">ορεύεστε, με διαστρέβλωση, ψέματα και αλλοίωση στοιχείων. </w:t>
      </w:r>
    </w:p>
    <w:p w14:paraId="62188E37"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Θα θέσω μερικά ερωτήματα.</w:t>
      </w:r>
    </w:p>
    <w:p w14:paraId="62188E38"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Αυξήθηκε η απασχόληση, με συνέπεια να υπάρχει περίσσευμα στο ΕΦΚΑ 448 εκατομμυρίων; Απαντήστε με στοιχεία. Εγώ μιλάω με στοιχεία. Δεν κάνω υπερβάσεις φιλολογικού χαρακτήρα</w:t>
      </w:r>
      <w:r>
        <w:rPr>
          <w:rFonts w:eastAsia="Times New Roman"/>
          <w:szCs w:val="24"/>
        </w:rPr>
        <w:t xml:space="preserve">. </w:t>
      </w:r>
    </w:p>
    <w:p w14:paraId="62188E39"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Μειώθηκε η αδήλωτη εργασία από ελέγχους του ΣΕΠΕ, ναι ή όχι; </w:t>
      </w:r>
    </w:p>
    <w:p w14:paraId="62188E3A"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Μειώθηκε το λαθρεμπόριο κατά 525 εκατομμύρια; </w:t>
      </w:r>
    </w:p>
    <w:p w14:paraId="62188E3B"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Αυξήθηκε η είσοδος του πλαστικού χρήματος κατά 108%; Πρώτη ήταν η Ελλάδα σε όλη την Ευρώπη όσον αφορά την αύξηση που συνέβη στις συναλλαγές με π</w:t>
      </w:r>
      <w:r>
        <w:rPr>
          <w:rFonts w:eastAsia="Times New Roman"/>
          <w:szCs w:val="24"/>
        </w:rPr>
        <w:t xml:space="preserve">λαστικό χρήμα. </w:t>
      </w:r>
    </w:p>
    <w:p w14:paraId="62188E3C"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Αυξήθηκε ο καταλογισμός από τη «λίστα Λαγκάρντ» από τα 23 εκατομμύρια, που είχατε εσείς, στα 279 εκατομμύρια; </w:t>
      </w:r>
    </w:p>
    <w:p w14:paraId="62188E3D"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Και η προηγούμενη ομιλήτρια και ο κ. Δένδιας και ο κ. Κουτσούκος και άλλοι από την Αντιπολίτευση μιλάνε για το ΕΣΠΑ. Εγώ ρωτώ: Αυ</w:t>
      </w:r>
      <w:r>
        <w:rPr>
          <w:rFonts w:eastAsia="Times New Roman"/>
          <w:szCs w:val="24"/>
        </w:rPr>
        <w:t xml:space="preserve">ξήθηκε η απορρόφηση από το 2016 και ανήλθε από εμάς στο 11,4%, ενώ εσείς είχατε μόνο στο 1,5%; Ναι ή όχι; Είναι τυχαίο ότι το </w:t>
      </w:r>
      <w:r>
        <w:rPr>
          <w:rFonts w:eastAsia="Times New Roman"/>
          <w:szCs w:val="24"/>
          <w:lang w:val="en-US"/>
        </w:rPr>
        <w:t>Eurogroup</w:t>
      </w:r>
      <w:r>
        <w:rPr>
          <w:rFonts w:eastAsia="Times New Roman"/>
          <w:szCs w:val="24"/>
        </w:rPr>
        <w:t xml:space="preserve"> το παραδέχθηκε ότι σημειώθηκε αυτή η μεγάλη επιτυχία της ελληνικής Κυβέρνησης για την απορρόφηση των κονδυλίων του ΕΣΠΑ,</w:t>
      </w:r>
      <w:r>
        <w:rPr>
          <w:rFonts w:eastAsia="Times New Roman"/>
          <w:szCs w:val="24"/>
        </w:rPr>
        <w:t xml:space="preserve"> ναι ή όχι; Είναι αποφάσεις του </w:t>
      </w:r>
      <w:r>
        <w:rPr>
          <w:rFonts w:eastAsia="Times New Roman"/>
          <w:szCs w:val="24"/>
          <w:lang w:val="en-US"/>
        </w:rPr>
        <w:t>Eurogroup</w:t>
      </w:r>
      <w:r>
        <w:rPr>
          <w:rFonts w:eastAsia="Times New Roman"/>
          <w:szCs w:val="24"/>
        </w:rPr>
        <w:t xml:space="preserve">. Διαβάστε και κάποια άλλα πράγματα. </w:t>
      </w:r>
    </w:p>
    <w:p w14:paraId="62188E3E"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Αποπληρώσαμε αναπτυξιακά σχέδια της δικής σας περιόδου, δηλαδή για τον αναπτυξιακό νόμο 2004-2014, ύψους 210 εκατομμυρίων, που ήσαστε ανίκανοι εσείς να τα προχωρήσετε. Ναι ή όχι</w:t>
      </w:r>
      <w:r>
        <w:rPr>
          <w:rFonts w:eastAsia="Times New Roman"/>
          <w:szCs w:val="24"/>
        </w:rPr>
        <w:t>;</w:t>
      </w:r>
    </w:p>
    <w:p w14:paraId="62188E3F"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Επειδή είπε για το σχέδιο Γιούνκερ εχθές ο κ. Δένδιας ότι δεν το αξιοποιήσαμε, πήραμε 3,7 δισεκατομμύρια και είμαστε από τις πρώτες χώρες στην Ευρωπαϊκή Ένωση για αυτό το σχέδιο. Ναι ή όχι;</w:t>
      </w:r>
    </w:p>
    <w:p w14:paraId="62188E40"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Η Ευρωπαϊκή Τράπεζα Επενδύσεων ήδη έχει συμβάλει στις επενδύσεις</w:t>
      </w:r>
      <w:r>
        <w:rPr>
          <w:rFonts w:eastAsia="Times New Roman"/>
          <w:szCs w:val="24"/>
        </w:rPr>
        <w:t xml:space="preserve"> 2 δισεκατομμυρίων και ο προγραμματισμός είναι για 7 δισεκατομμύρια, που συνολικά </w:t>
      </w:r>
      <w:r>
        <w:rPr>
          <w:rFonts w:eastAsia="Times New Roman"/>
          <w:szCs w:val="24"/>
        </w:rPr>
        <w:t xml:space="preserve">με τη μόχλευση </w:t>
      </w:r>
      <w:r>
        <w:rPr>
          <w:rFonts w:eastAsia="Times New Roman"/>
          <w:szCs w:val="24"/>
        </w:rPr>
        <w:t>θα φτάσουν στα 20 δισεκατομμύρια. Ναι ή όχι;</w:t>
      </w:r>
    </w:p>
    <w:p w14:paraId="62188E41"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Οι εξαγωγές αυξήθηκαν κατά 18%. Είναι το μεγαλύτερο ποσοστό εδώ και μια δεκαετία. Ναι ή όχι;</w:t>
      </w:r>
    </w:p>
    <w:p w14:paraId="62188E42"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Οι ξένες άμεσες </w:t>
      </w:r>
      <w:r>
        <w:rPr>
          <w:rFonts w:eastAsia="Times New Roman"/>
          <w:szCs w:val="24"/>
        </w:rPr>
        <w:t>επενδύσεις αυξήθηκαν κατά 161% -παρακαλώ- το επτάμηνο του 2017, σε σχέση με το αντίστοιχο επτάμηνο του 2016. Ναι ή όχι;</w:t>
      </w:r>
    </w:p>
    <w:p w14:paraId="62188E43"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Το κόστος δανεισμού -πάμε στα δικά σας τώρα μονοπάτια- του κράτους είναι πια στο 4,5%, ενώ το 2014 επί δικιάς σας Κυβέρνησης ΠΑΣΟΚ και Ν</w:t>
      </w:r>
      <w:r>
        <w:rPr>
          <w:rFonts w:eastAsia="Times New Roman"/>
          <w:szCs w:val="24"/>
        </w:rPr>
        <w:t>έας Δημοκρατίας ήταν στο 8,5%. Είναι αλήθεια, ναι ή όχι; Απαντήστε, αν τολμάτε, εσείς που κάνετε φιλολογικές κρίσεις ότι είμαστε ερασιτέχνες.</w:t>
      </w:r>
    </w:p>
    <w:p w14:paraId="62188E44"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Όσον αφορά τον μέσο όρο της δεκαετίας της ευημερίας δήθεν, δηλαδή της «φούσκας» Σημίτη και Νέας Δημοκρατίας μεταξύ</w:t>
      </w:r>
      <w:r>
        <w:rPr>
          <w:rFonts w:eastAsia="Times New Roman"/>
          <w:szCs w:val="24"/>
        </w:rPr>
        <w:t xml:space="preserve"> 2000 και 2008 το κόστος ήταν στο 4,7% και με εμάς, σε περίοδο βαθιάς κρίσης, πήγε στο 4,5%. Είναι αλήθεια, ναι ή όχι;</w:t>
      </w:r>
    </w:p>
    <w:p w14:paraId="62188E45" w14:textId="77777777" w:rsidR="00FB0E1F" w:rsidRDefault="0065608A">
      <w:pPr>
        <w:tabs>
          <w:tab w:val="left" w:pos="2940"/>
        </w:tabs>
        <w:spacing w:after="0" w:line="600" w:lineRule="auto"/>
        <w:ind w:firstLine="720"/>
        <w:jc w:val="both"/>
        <w:rPr>
          <w:rFonts w:eastAsia="Times New Roman" w:cs="Times New Roman"/>
          <w:szCs w:val="24"/>
        </w:rPr>
      </w:pPr>
      <w:r>
        <w:rPr>
          <w:rFonts w:eastAsia="Times New Roman"/>
          <w:szCs w:val="24"/>
        </w:rPr>
        <w:t xml:space="preserve">Θυμίζω ότι όλοι οι θεσμοί, οι οίκοι, οι εφημερίδες και οι διεθνείς τράπεζες </w:t>
      </w:r>
      <w:r>
        <w:rPr>
          <w:rFonts w:eastAsia="Times New Roman"/>
          <w:szCs w:val="24"/>
        </w:rPr>
        <w:t xml:space="preserve">σήμερα </w:t>
      </w:r>
      <w:r>
        <w:rPr>
          <w:rFonts w:eastAsia="Times New Roman"/>
          <w:szCs w:val="24"/>
        </w:rPr>
        <w:t>λένε ότι η Ελλάδα προχωράει μπροστά και βγαίνει πια απ</w:t>
      </w:r>
      <w:r>
        <w:rPr>
          <w:rFonts w:eastAsia="Times New Roman"/>
          <w:szCs w:val="24"/>
        </w:rPr>
        <w:t xml:space="preserve">ό την κρίση. Ακόμα λένε ότι θα κερδίσει την κυβέρνηση ο ΣΥΡΙΖΑ. Φυσικά θα την κερδίσει. Περιμέναμε από τους ξένους οίκους να το πούνε; Δεν υπάρχει πολίτης που να τρέξει ξανά σ’ εσάς, </w:t>
      </w:r>
      <w:r>
        <w:rPr>
          <w:rFonts w:eastAsia="Times New Roman"/>
          <w:szCs w:val="24"/>
        </w:rPr>
        <w:t>στη ΝΔ και</w:t>
      </w:r>
      <w:r>
        <w:rPr>
          <w:rFonts w:eastAsia="Times New Roman"/>
          <w:szCs w:val="24"/>
        </w:rPr>
        <w:t xml:space="preserve"> στο ΠΑΣΟΚ, δηλαδή στη λοβιτούρα, στη διαφθορά, στην καταστροφή</w:t>
      </w:r>
      <w:r>
        <w:rPr>
          <w:rFonts w:eastAsia="Times New Roman"/>
          <w:szCs w:val="24"/>
        </w:rPr>
        <w:t xml:space="preserve">. </w:t>
      </w:r>
      <w:r>
        <w:rPr>
          <w:rFonts w:eastAsia="Times New Roman" w:cs="Times New Roman"/>
          <w:szCs w:val="24"/>
        </w:rPr>
        <w:t>Θα παραμείνετε μίζεροι και μοιραίοι αντάμα!</w:t>
      </w:r>
    </w:p>
    <w:p w14:paraId="62188E4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Αξίζετε, όμως, πραγματικά ένα βραβείο ταχυδακτυλουργίας και θέλω να το αποδώσω στον κ. Δένδια. Στο ερώτημα που έκαναν και οι Υπουργοί και εμείς και που ακούστηκε και από τους εισηγητές του ΣΥΡΙΖΑ «πού θα βρείτε</w:t>
      </w:r>
      <w:r>
        <w:rPr>
          <w:rFonts w:eastAsia="Times New Roman" w:cs="Times New Roman"/>
          <w:szCs w:val="24"/>
        </w:rPr>
        <w:t>, φίλοι, τα λεφτά για να κάνετε αυτές τις περικοπές και να μειώσετε τη φορολογία, που είναι γύρω στα 4,9 δισεκατομμύρια;» -αυτός είναι ο λογαριασμός- ο κ. Δένδιας απάντησε «θα διώξουμε τους μετακλητούς υπαλλήλους που πήρατε εσείς».</w:t>
      </w:r>
    </w:p>
    <w:p w14:paraId="62188E4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Πάμε πια σε αστειότητες!</w:t>
      </w:r>
      <w:r>
        <w:rPr>
          <w:rFonts w:eastAsia="Times New Roman" w:cs="Times New Roman"/>
          <w:szCs w:val="24"/>
        </w:rPr>
        <w:t xml:space="preserve"> Ακόμα και να τους διώξετε αυτούς που πήραμε εμείς, όσους και να πήραμε, φτάνουν στα 2 εκατομμύρια τον χρόνο; Πόσοι είναι; Εδώ μιλάμε για 4,9 δισεκατομμύρια. Αστειότητες! Και εάν δεν ήμασταν σε αυτή την κατάσταση θα γελούσαμε ακόμη, αλλά είμαστε σε τραγική</w:t>
      </w:r>
      <w:r>
        <w:rPr>
          <w:rFonts w:eastAsia="Times New Roman" w:cs="Times New Roman"/>
          <w:szCs w:val="24"/>
        </w:rPr>
        <w:t xml:space="preserve"> κατάσταση, με έναν κόσμο εξαθλιωμένο. </w:t>
      </w:r>
    </w:p>
    <w:p w14:paraId="62188E4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Και τι δεν είπατε! Ακόμη και ότι προσπαθήσαμε να παρέμβουμε στη </w:t>
      </w:r>
      <w:r>
        <w:rPr>
          <w:rFonts w:eastAsia="Times New Roman" w:cs="Times New Roman"/>
          <w:szCs w:val="24"/>
        </w:rPr>
        <w:t>δικαιοσύνη</w:t>
      </w:r>
      <w:r>
        <w:rPr>
          <w:rFonts w:eastAsia="Times New Roman" w:cs="Times New Roman"/>
          <w:szCs w:val="24"/>
        </w:rPr>
        <w:t xml:space="preserve">. Εχθές το είπατε. Ποιοι είναι οι δικαστές; Είναι οι δούκες και οι βαρόνοι της φεουδαρχικής Ελλάδας, όπως θέλετε να την κάνετε ξανά; Γιατί οι </w:t>
      </w:r>
      <w:r>
        <w:rPr>
          <w:rFonts w:eastAsia="Times New Roman" w:cs="Times New Roman"/>
          <w:szCs w:val="24"/>
        </w:rPr>
        <w:t>δικαστές πρέπει να αυτοεξαιρούνται, όταν όλοι οι Έλληνες πολίτες έχουν υποχρέωση να υποβάλουν «πόθεν έσχες»; Γιατί άραγε;</w:t>
      </w:r>
    </w:p>
    <w:p w14:paraId="62188E4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Με τη συμπεριφορά σας αυτή δεν αγκαλιάζετε τους δικαστές. Χτυπάτε τους δικαστές εκείνους οι οποίοι δεν είναι συντεχνίτες, είναι τίμιοι</w:t>
      </w:r>
      <w:r>
        <w:rPr>
          <w:rFonts w:eastAsia="Times New Roman" w:cs="Times New Roman"/>
          <w:szCs w:val="24"/>
        </w:rPr>
        <w:t xml:space="preserve"> και κάνουν σωστά τη δουλειά τους. </w:t>
      </w:r>
    </w:p>
    <w:p w14:paraId="62188E4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Συνάδελφοι, η Νέα Δημοκρατία έχει παρατήσει τη στοιχειώδη πολιτική νοημοσύνη και έχει εγκλωβιστεί στην τεχνητή νοημοσύνη. Ξέρετε ποια είναι η τεχνητή νοημοσύνη</w:t>
      </w:r>
      <w:r>
        <w:rPr>
          <w:rFonts w:eastAsia="Times New Roman" w:cs="Times New Roman"/>
          <w:szCs w:val="24"/>
        </w:rPr>
        <w:t>.</w:t>
      </w:r>
      <w:r>
        <w:rPr>
          <w:rFonts w:eastAsia="Times New Roman" w:cs="Times New Roman"/>
          <w:szCs w:val="24"/>
        </w:rPr>
        <w:t xml:space="preserve"> Είναι εκείνη όπου βάζεις το κομπιούτερ να παίζει σκάκι, να παίζει εκείνο και το άλλο. Έτσι και εσείς: Οι ακροδεξιοί προγραμματιστές σας έχουν βάλει μία τεχνητή νοημοσύνη, η οποία δεν μπορεί να αποδώσει τίποτα. Δεν μπορεί να γίνει κριτική, δεν μπορεί να γί</w:t>
      </w:r>
      <w:r>
        <w:rPr>
          <w:rFonts w:eastAsia="Times New Roman" w:cs="Times New Roman"/>
          <w:szCs w:val="24"/>
        </w:rPr>
        <w:t xml:space="preserve">νει πολιτικός διάλογος. Αυτή η τεχνητή νοημοσύνη δεν έχει μνήμη, δεν </w:t>
      </w:r>
      <w:r>
        <w:rPr>
          <w:rFonts w:eastAsia="Times New Roman" w:cs="Times New Roman"/>
          <w:szCs w:val="24"/>
        </w:rPr>
        <w:lastRenderedPageBreak/>
        <w:t xml:space="preserve">έχει συναίσθημα ούτε καν για τους ανήμπορους, δεν έχει ευαισθησία ούτε προοπτική. Δεν μπορεί να χαράξει μία τεχνητή νοημοσύνη προοπτική για το μέλλον. </w:t>
      </w:r>
    </w:p>
    <w:p w14:paraId="62188E4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Σε εμάς έλαχε ο κλήρος να αναλάβουμ</w:t>
      </w:r>
      <w:r>
        <w:rPr>
          <w:rFonts w:eastAsia="Times New Roman" w:cs="Times New Roman"/>
          <w:szCs w:val="24"/>
        </w:rPr>
        <w:t>ε το δύσκολο έργο της εξόδου από την κρίση. Κλείσαμε πια την τρίτη αξιολόγηση. Φωνάζατε και για τη δεύτερη, εκείνο και το άλλο. Ο ίδιος ο Ντάισελμπλουμ είπε ότι δεν φταίγαμε εμείς για τη δεύτερη, για τη οποία λέγατε «υπογράψτε». Και λέει τώρα ότι ήταν εξαι</w:t>
      </w:r>
      <w:r>
        <w:rPr>
          <w:rFonts w:eastAsia="Times New Roman" w:cs="Times New Roman"/>
          <w:szCs w:val="24"/>
        </w:rPr>
        <w:t>τίας της μονολιθικής και δογματικής στάσης του ΔΝΤ. Είναι έτσι ή δεν είναι έτσι;</w:t>
      </w:r>
    </w:p>
    <w:p w14:paraId="62188E4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Κλείνει, λοιπόν, και αυτή η τρίτη αξιολόγηση και αυτός ο </w:t>
      </w:r>
      <w:r>
        <w:rPr>
          <w:rFonts w:eastAsia="Times New Roman" w:cs="Times New Roman"/>
          <w:szCs w:val="24"/>
        </w:rPr>
        <w:t xml:space="preserve">προϋπολογισμός </w:t>
      </w:r>
      <w:r>
        <w:rPr>
          <w:rFonts w:eastAsia="Times New Roman" w:cs="Times New Roman"/>
          <w:szCs w:val="24"/>
        </w:rPr>
        <w:t>είναι ο τελευταίος μνημονιακός. Είναι ένας δύσκολος προϋπολογισμός, με καταναγκασμούς. Δεν το ξεχνάμε α</w:t>
      </w:r>
      <w:r>
        <w:rPr>
          <w:rFonts w:eastAsia="Times New Roman" w:cs="Times New Roman"/>
          <w:szCs w:val="24"/>
        </w:rPr>
        <w:t>υτό. Και σωστά είπε ο Τσακαλώτος ότι δεν είναι όσο δίκαιος</w:t>
      </w:r>
      <w:r>
        <w:rPr>
          <w:rFonts w:eastAsia="Times New Roman" w:cs="Times New Roman"/>
          <w:szCs w:val="24"/>
        </w:rPr>
        <w:t>,</w:t>
      </w:r>
      <w:r>
        <w:rPr>
          <w:rFonts w:eastAsia="Times New Roman" w:cs="Times New Roman"/>
          <w:szCs w:val="24"/>
        </w:rPr>
        <w:t xml:space="preserve"> θα θέλαμε. Είναι προφανές αυτό! </w:t>
      </w:r>
    </w:p>
    <w:p w14:paraId="62188E4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Του χρόνου, όμως, τι θα λέτε άραγε, μπροστά σε μία νέα κατάσταση, μέσα σε ένα πλαίσιο φυσικά; Θα ψελλίζετε πάλι πράγματα τα οποία δεν μπορούν να σταθούν; Θα κάνετε</w:t>
      </w:r>
      <w:r>
        <w:rPr>
          <w:rFonts w:eastAsia="Times New Roman" w:cs="Times New Roman"/>
          <w:szCs w:val="24"/>
        </w:rPr>
        <w:t xml:space="preserve"> μνημόσυνα για το μνημειώδες παρελθόν της συμφοράς, της λοβιτούρας και της αλητείας γενικότερα στον τόπο. </w:t>
      </w:r>
    </w:p>
    <w:p w14:paraId="62188E4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2188E4F"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188E5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Συνεχίζουμε με τον Υφυπουργό κ. Λιάκο. </w:t>
      </w:r>
    </w:p>
    <w:p w14:paraId="62188E5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Κύριε Υφυπουργέ, έχε</w:t>
      </w:r>
      <w:r>
        <w:rPr>
          <w:rFonts w:eastAsia="Times New Roman" w:cs="Times New Roman"/>
          <w:szCs w:val="24"/>
        </w:rPr>
        <w:t xml:space="preserve">τε τον λόγο για επτά λεπτά. </w:t>
      </w:r>
    </w:p>
    <w:p w14:paraId="62188E52" w14:textId="77777777" w:rsidR="00FB0E1F" w:rsidRDefault="0065608A">
      <w:pPr>
        <w:spacing w:after="0" w:line="600" w:lineRule="auto"/>
        <w:ind w:left="720"/>
        <w:jc w:val="both"/>
        <w:rPr>
          <w:rFonts w:eastAsia="Times New Roman" w:cs="Times New Roman"/>
          <w:szCs w:val="24"/>
        </w:rPr>
      </w:pPr>
      <w:r>
        <w:rPr>
          <w:rFonts w:eastAsia="Times New Roman" w:cs="Times New Roman"/>
          <w:b/>
          <w:szCs w:val="24"/>
        </w:rPr>
        <w:lastRenderedPageBreak/>
        <w:t xml:space="preserve">ΔΗΜΗΤΡΙΟΣ ΛΙΑΚΟΣ (Υφυπουργός </w:t>
      </w:r>
      <w:r>
        <w:rPr>
          <w:rFonts w:eastAsia="Times New Roman" w:cs="Times New Roman"/>
          <w:b/>
          <w:szCs w:val="24"/>
        </w:rPr>
        <w:t>στον Πρωθυπουργό</w:t>
      </w:r>
      <w:r>
        <w:rPr>
          <w:rFonts w:eastAsia="Times New Roman" w:cs="Times New Roman"/>
          <w:b/>
          <w:szCs w:val="24"/>
        </w:rPr>
        <w:t xml:space="preserve">): </w:t>
      </w:r>
      <w:r>
        <w:rPr>
          <w:rFonts w:eastAsia="Times New Roman" w:cs="Times New Roman"/>
          <w:szCs w:val="24"/>
        </w:rPr>
        <w:t>Ευχαριστώ, κύριε Πρόεδρε.</w:t>
      </w:r>
    </w:p>
    <w:p w14:paraId="62188E5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Κύριοι Βουλευτές, με τον </w:t>
      </w:r>
      <w:r>
        <w:rPr>
          <w:rFonts w:eastAsia="Times New Roman" w:cs="Times New Roman"/>
          <w:szCs w:val="24"/>
        </w:rPr>
        <w:t xml:space="preserve">προϋπολογισμό </w:t>
      </w:r>
      <w:r>
        <w:rPr>
          <w:rFonts w:eastAsia="Times New Roman" w:cs="Times New Roman"/>
          <w:szCs w:val="24"/>
        </w:rPr>
        <w:t xml:space="preserve">του 2018 ολοκληρώνεται ένας ιστορικός κύκλος μίας επώδυνης περιόδου οικονομικής και κοινωνικής αναδίπλωσης για τη </w:t>
      </w:r>
      <w:r>
        <w:rPr>
          <w:rFonts w:eastAsia="Times New Roman" w:cs="Times New Roman"/>
          <w:szCs w:val="24"/>
        </w:rPr>
        <w:t xml:space="preserve">χώρα. </w:t>
      </w:r>
    </w:p>
    <w:p w14:paraId="62188E5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συστηματική προσπάθεια των τελευταίων ετών, με στόχους την ανάταξη της οικονομίας, τον περιορισμό των συνεπειών της κρίσης και τη βελτίωση του κοινωνικού κράτους, αποδίδει πλέον καρπούς. </w:t>
      </w:r>
    </w:p>
    <w:p w14:paraId="62188E5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Όπως θα παρουσιάσουν πιο αναλυτικά οι αρμόδιοι Υπουργοί, η </w:t>
      </w:r>
      <w:r>
        <w:rPr>
          <w:rFonts w:eastAsia="Times New Roman" w:cs="Times New Roman"/>
          <w:szCs w:val="24"/>
        </w:rPr>
        <w:t xml:space="preserve">χώρα μας επιστρέφει σε θετικούς ρυθμούς μεγέθυνσης και μάλιστα με δυναμική τάση, τα δημόσια οικονομικά μας είναι πλεονασματικά, η ανεργία μειώνεται και οι κοινωνικές δομές ενισχύονται. </w:t>
      </w:r>
    </w:p>
    <w:p w14:paraId="62188E56"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Ταυτόχρονα, εφαρμόστηκε και εφαρμόζεται ένα εκτεταμένο πρόγραμμα απαραίτητων μεταρρυθμίσεων που βελτιώνει την αποδοτικότητα του κράτους, ενισχύει τον ανταγωνισμό και την ελκυστικότητα της χώρας για επενδύσεις. </w:t>
      </w:r>
    </w:p>
    <w:p w14:paraId="62188E57"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Όλα τα παραπάνω αναγνωρίζονται πλέον από τους</w:t>
      </w:r>
      <w:r>
        <w:rPr>
          <w:rFonts w:eastAsia="Times New Roman" w:cs="Times New Roman"/>
          <w:szCs w:val="24"/>
        </w:rPr>
        <w:t xml:space="preserve"> </w:t>
      </w:r>
      <w:r>
        <w:rPr>
          <w:rFonts w:eastAsia="Times New Roman" w:cs="Times New Roman"/>
          <w:szCs w:val="24"/>
        </w:rPr>
        <w:t>θεσμούς</w:t>
      </w:r>
      <w:r>
        <w:rPr>
          <w:rFonts w:eastAsia="Times New Roman" w:cs="Times New Roman"/>
          <w:szCs w:val="24"/>
        </w:rPr>
        <w:t xml:space="preserve">, τους διεθνείς αναλυτές και τις αγορές. </w:t>
      </w:r>
    </w:p>
    <w:p w14:paraId="62188E58"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συζήτηση για τον </w:t>
      </w:r>
      <w:r>
        <w:rPr>
          <w:rFonts w:eastAsia="Times New Roman" w:cs="Times New Roman"/>
          <w:szCs w:val="24"/>
        </w:rPr>
        <w:t xml:space="preserve">προϋπολογισμό </w:t>
      </w:r>
      <w:r>
        <w:rPr>
          <w:rFonts w:eastAsia="Times New Roman" w:cs="Times New Roman"/>
          <w:szCs w:val="24"/>
        </w:rPr>
        <w:t xml:space="preserve">συμπίπτει με το έγκαιρο κλείσιμο του τεχνικού σκέλους της τρίτης αξιολόγησης με όρους θετικούς για τις ελληνικές θέσεις. </w:t>
      </w:r>
    </w:p>
    <w:p w14:paraId="62188E59"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Θα αναφέρω ενδεικτικά τα εξής: Δεν προβλέπονται νέα</w:t>
      </w:r>
      <w:r>
        <w:rPr>
          <w:rFonts w:eastAsia="Times New Roman" w:cs="Times New Roman"/>
          <w:szCs w:val="24"/>
        </w:rPr>
        <w:t xml:space="preserve"> δημοσιονομικά μέτρα πέραν των ήδη ψηφισμένων. Συμφωνήθηκε η υπεραπόδοση των δημοσιονομικών στόχων να επιστρέψει με τη μορφή κοινωνικού πλεονάσματος στο 1/3 περίπου του πληθυσμού της χώρας. Τα κοινωνικά επιδόματα αυξάνονται με τρόπο στοχευμένο και αποτελεσ</w:t>
      </w:r>
      <w:r>
        <w:rPr>
          <w:rFonts w:eastAsia="Times New Roman" w:cs="Times New Roman"/>
          <w:szCs w:val="24"/>
        </w:rPr>
        <w:t xml:space="preserve">ματικό. Επίσης, προβλέπεται ένα συμπαγές πλέγμα μεταρρυθμίσεων που συμβάλλει θετικά σε τομείς όπως η φορολογική διοίκηση, οι δημόσιες συμβάσεις, η </w:t>
      </w:r>
      <w:r>
        <w:rPr>
          <w:rFonts w:eastAsia="Times New Roman" w:cs="Times New Roman"/>
          <w:szCs w:val="24"/>
        </w:rPr>
        <w:t>υγεία</w:t>
      </w:r>
      <w:r>
        <w:rPr>
          <w:rFonts w:eastAsia="Times New Roman" w:cs="Times New Roman"/>
          <w:szCs w:val="24"/>
        </w:rPr>
        <w:t xml:space="preserve">, η </w:t>
      </w:r>
      <w:r>
        <w:rPr>
          <w:rFonts w:eastAsia="Times New Roman" w:cs="Times New Roman"/>
          <w:szCs w:val="24"/>
        </w:rPr>
        <w:t>δημόσια διοίκηση</w:t>
      </w:r>
      <w:r>
        <w:rPr>
          <w:rFonts w:eastAsia="Times New Roman" w:cs="Times New Roman"/>
          <w:szCs w:val="24"/>
        </w:rPr>
        <w:t xml:space="preserve">, η βελτίωση του επιχειρηματικού περιβάλλοντος και αλλού. </w:t>
      </w:r>
    </w:p>
    <w:p w14:paraId="62188E5A"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ήθελα να κάνω μια ειδι</w:t>
      </w:r>
      <w:r>
        <w:rPr>
          <w:rFonts w:eastAsia="Times New Roman" w:cs="Times New Roman"/>
          <w:szCs w:val="24"/>
        </w:rPr>
        <w:t>κή αναφορά στα ενεργειακά, καθώς η υποχρέωση για την πώληση των λιγνιτικών μονάδων είναι αποτέλεσμα της συμφωνίας με την Επιτροπή Ανταγωνισμού της Κομισιόν, έπειτα από απόφαση του Ευρωπαϊκού Δικαστηρίου για τη χρήση λιγνίτη και σε άλλους συμμετέχοντες στην</w:t>
      </w:r>
      <w:r>
        <w:rPr>
          <w:rFonts w:eastAsia="Times New Roman" w:cs="Times New Roman"/>
          <w:szCs w:val="24"/>
        </w:rPr>
        <w:t xml:space="preserve"> αγορά, γεγονός που σημαίνει ότι θα ήμασταν υποχρεωμένοι να εναρμονιστούμε, ανεξάρτητα του αν ήμασταν σε πρόγραμμα ή όχι. </w:t>
      </w:r>
    </w:p>
    <w:p w14:paraId="62188E5B"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ήθελα, επίσης, σε αυτό το σημείο να επισημάνω το εξής: Είναι απαραίτητη -είναι αναγκαιότητα- η ολοκλήρωση όλων των ενεργειών μας, </w:t>
      </w:r>
      <w:r>
        <w:rPr>
          <w:rFonts w:eastAsia="Times New Roman" w:cs="Times New Roman"/>
          <w:szCs w:val="24"/>
        </w:rPr>
        <w:t xml:space="preserve">προκειμένου τα προαπαιτούμενα ως το μέσο του επόμενου μήνα να έχουν ολοκληρωθεί, ώστε στο </w:t>
      </w:r>
      <w:r>
        <w:rPr>
          <w:rFonts w:eastAsia="Times New Roman" w:cs="Times New Roman"/>
          <w:szCs w:val="24"/>
          <w:lang w:val="en-US"/>
        </w:rPr>
        <w:t>Eurogroup</w:t>
      </w:r>
      <w:r>
        <w:rPr>
          <w:rFonts w:eastAsia="Times New Roman" w:cs="Times New Roman"/>
          <w:szCs w:val="24"/>
        </w:rPr>
        <w:t xml:space="preserve"> του Ιανουαρίου να δοθεί το «πράσινο φως» της τελικής αξιολόγησης, της ολοκλήρωσης της αξιολόγησης και επισήμως. </w:t>
      </w:r>
    </w:p>
    <w:p w14:paraId="62188E5C"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Με τον ίδιο έγκαιρο και θετικό τρόπο επιθυμ</w:t>
      </w:r>
      <w:r>
        <w:rPr>
          <w:rFonts w:eastAsia="Times New Roman" w:cs="Times New Roman"/>
          <w:szCs w:val="24"/>
        </w:rPr>
        <w:t xml:space="preserve">ούμε να κλείσουμε και την τέταρτη αξιολόγηση, η οποία θα είναι η τελευταία αξιολόγηση του </w:t>
      </w:r>
      <w:r>
        <w:rPr>
          <w:rFonts w:eastAsia="Times New Roman" w:cs="Times New Roman"/>
          <w:szCs w:val="24"/>
        </w:rPr>
        <w:t>προγράμματος</w:t>
      </w:r>
      <w:r>
        <w:rPr>
          <w:rFonts w:eastAsia="Times New Roman" w:cs="Times New Roman"/>
          <w:szCs w:val="24"/>
        </w:rPr>
        <w:t xml:space="preserve">, γεγονός που θα σημαίνει εκτός του τέλους του </w:t>
      </w:r>
      <w:r>
        <w:rPr>
          <w:rFonts w:eastAsia="Times New Roman" w:cs="Times New Roman"/>
          <w:szCs w:val="24"/>
        </w:rPr>
        <w:t xml:space="preserve">προγράμματος </w:t>
      </w:r>
      <w:r>
        <w:rPr>
          <w:rFonts w:eastAsia="Times New Roman" w:cs="Times New Roman"/>
          <w:szCs w:val="24"/>
        </w:rPr>
        <w:t>και την απαρχή μιας νέας εποχής, μιας εποχής όπου η ανάκτηση της οικονομικής μας κυριαρχίας συ</w:t>
      </w:r>
      <w:r>
        <w:rPr>
          <w:rFonts w:eastAsia="Times New Roman" w:cs="Times New Roman"/>
          <w:szCs w:val="24"/>
        </w:rPr>
        <w:t xml:space="preserve">νεπάγεται και το ακέραιο βάρος της ευθύνης για την επόμενη μέρα. </w:t>
      </w:r>
    </w:p>
    <w:p w14:paraId="62188E5D"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ρευστό παρόν ενός παγκοσμιοποιημένου συστήματος θα φέρει τη χώρα ενώπιον κρίσιμων προκλήσεων. Θα περίμενε κανείς ότι η περιπέτεια της κρίσης και των μνημονίων θα δημιουργούσε ένα ελάχιστο</w:t>
      </w:r>
      <w:r>
        <w:rPr>
          <w:rFonts w:eastAsia="Times New Roman" w:cs="Times New Roman"/>
          <w:szCs w:val="24"/>
        </w:rPr>
        <w:t xml:space="preserve"> σημείο συνεννόησης, τουλάχιστον ως προς τα μεγάλα ζητήματα. Αντ’ αυτού, βλέπουμε ακόμα και σήμερα ότι η πολιτική αντιπαράθεση διεξάγεται πολλές φορές με ακραίους χαρακτηρισμούς και εύκολους αφορισμούς. </w:t>
      </w:r>
    </w:p>
    <w:p w14:paraId="62188E5E"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Ωστόσο, η επόμενη μέρα για την Ελλάδα που φιλοδοξεί να επιστρέψει στην κανονικότητα -ένας όρος, φυσικά, με πολλές και ενδεχομένως σημαντικά διαφορετικές εννοιολογικές και σημειολογικές προσεγγίσεις- που σημαίνει ποιότητα ζωής για τους πολίτες της χώρας με </w:t>
      </w:r>
      <w:r>
        <w:rPr>
          <w:rFonts w:eastAsia="Times New Roman" w:cs="Times New Roman"/>
          <w:szCs w:val="24"/>
        </w:rPr>
        <w:t>δυναμική παρουσία στο παγκόσμιο γίγνεσθαι, δεν μπορεί και δεν πρέπει να είναι υπόθεση ενός. Δεν μπορεί να είναι μόνο μέλημα ενός κυβερνητικού σχηματισμού και μόνο του σημερινού. Πρέπει να είναι το αποτέλεσμα της κινητοποίησης και της ενεργητικής συμμετοχής</w:t>
      </w:r>
      <w:r>
        <w:rPr>
          <w:rFonts w:eastAsia="Times New Roman" w:cs="Times New Roman"/>
          <w:szCs w:val="24"/>
        </w:rPr>
        <w:t xml:space="preserve"> όλων και κυρίως της κοινωνίας των πολιτών. </w:t>
      </w:r>
    </w:p>
    <w:p w14:paraId="62188E5F"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Στα χρόνια της κρίσης η έννοια της </w:t>
      </w:r>
      <w:r>
        <w:rPr>
          <w:rFonts w:eastAsia="Times New Roman" w:cs="Times New Roman"/>
          <w:szCs w:val="24"/>
        </w:rPr>
        <w:t xml:space="preserve">δημοκρατίας </w:t>
      </w:r>
      <w:r>
        <w:rPr>
          <w:rFonts w:eastAsia="Times New Roman" w:cs="Times New Roman"/>
          <w:szCs w:val="24"/>
        </w:rPr>
        <w:t>συμπιέστηκε, συρρικνώθηκε. Πρέπει να την ανακαλύψουμε πάλι ως ορίζοντα νοήματος για την πολιτική συμμετοχή και την επίλυση των κοινωνικών ζητημάτων μέσω του διαλόγο</w:t>
      </w:r>
      <w:r>
        <w:rPr>
          <w:rFonts w:eastAsia="Times New Roman" w:cs="Times New Roman"/>
          <w:szCs w:val="24"/>
        </w:rPr>
        <w:t>υ και των προωθητικών συνθέσεων. Μόνο έτσι θα απαντήσουμε στο κρίσιμο διακύβευμα της επόμενης μέρας, που αφορά την αντιμετώπιση προκλήσεων του μέλλοντος, όπως η μεγέθυνση της οικονομίας, η δημιουργία θέσεων εργασίας που θα εξασφαλίζουν παράλληλα ένα ικανοπ</w:t>
      </w:r>
      <w:r>
        <w:rPr>
          <w:rFonts w:eastAsia="Times New Roman" w:cs="Times New Roman"/>
          <w:szCs w:val="24"/>
        </w:rPr>
        <w:t>οιητικό επίπεδο διαβίωσης, η άμβλυνση των ανισοτήτων, η επίδραση των ταχύτατων τεχνολογικών αλλαγών και εξελίξεων στις κοινωνικές και στις οικονομικές σχέσεις, η κλιματική αλλαγή και η κατάλληλη προετοιμασία για τις συνέπειές της, ο ρόλος της χώρας στο παγ</w:t>
      </w:r>
      <w:r>
        <w:rPr>
          <w:rFonts w:eastAsia="Times New Roman" w:cs="Times New Roman"/>
          <w:szCs w:val="24"/>
        </w:rPr>
        <w:t>κόσμιο γίγνεσθαι.</w:t>
      </w:r>
    </w:p>
    <w:p w14:paraId="62188E60"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εφαρμογή προοδευτικών αλλαγών προϋποθέτει έναν ευρύ διάλογο με την κοινωνία και τους παραγωγικούς φορείς, προκειμένου να σχεδιάσουμε το κατάλληλο μείγμα πολιτικών που θα επιτρέψει τη βέλτιστη αξιοποίηση των συγκριτικών πλεονεκτημάτων μα</w:t>
      </w:r>
      <w:r>
        <w:rPr>
          <w:rFonts w:eastAsia="Times New Roman" w:cs="Times New Roman"/>
          <w:szCs w:val="24"/>
        </w:rPr>
        <w:t xml:space="preserve">ς, θα επιδιώξει να δώσει απαντήσεις στα επίδικα της εποχής μας, θα μας προετοιμάσει για την αντιμετώπιση τόσο των προκλήσεων που ανέφερα όσο και άλλων τόσο στο άμεσο όσο και στο απώτερο μέλλον. </w:t>
      </w:r>
    </w:p>
    <w:p w14:paraId="62188E6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Την επόμενη περίοδο θα την χαρακτήριζα ως προκλητικά ενδιαφέρ</w:t>
      </w:r>
      <w:r>
        <w:rPr>
          <w:rFonts w:eastAsia="Times New Roman" w:cs="Times New Roman"/>
          <w:szCs w:val="24"/>
        </w:rPr>
        <w:t>ουσα και παράλληλα μια ευκαιρία να συζητήσουμε οργανωμένα και νηφάλια για το κοινό μας μέλλον.</w:t>
      </w:r>
    </w:p>
    <w:p w14:paraId="62188E6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είναι αληθές ότι η χώρα μας έκανε θυσίες, που επιτέλους πιάνουν τόπο. Σήμερα έχουμε την ευκαιρία για ένα νέο ξεκίνημα, έχοντας όλες </w:t>
      </w:r>
      <w:r>
        <w:rPr>
          <w:rFonts w:eastAsia="Times New Roman" w:cs="Times New Roman"/>
          <w:szCs w:val="24"/>
        </w:rPr>
        <w:t xml:space="preserve">τις προϋποθέσεις για την επιτυχία του, αρκεί να δημιουργήσουμε εμπιστοσύνη στην κοινωνία, να κατανοήσουμε σε βάθος τα προβλήματα και τις επερχόμενες προκλήσεις και να μην φοβηθούμε τις αναγκαίες αλλαγές. Η υπερψήφιση του φετινού </w:t>
      </w:r>
      <w:r>
        <w:rPr>
          <w:rFonts w:eastAsia="Times New Roman" w:cs="Times New Roman"/>
          <w:szCs w:val="24"/>
        </w:rPr>
        <w:t xml:space="preserve">προϋπολογισμού </w:t>
      </w:r>
      <w:r>
        <w:rPr>
          <w:rFonts w:eastAsia="Times New Roman" w:cs="Times New Roman"/>
          <w:szCs w:val="24"/>
        </w:rPr>
        <w:t>είναι το πρώ</w:t>
      </w:r>
      <w:r>
        <w:rPr>
          <w:rFonts w:eastAsia="Times New Roman" w:cs="Times New Roman"/>
          <w:szCs w:val="24"/>
        </w:rPr>
        <w:t>το ασφαλές βήμα σε αυτήν την κατεύθυνση. Γι’ αυτόν τον λόγο σάς καλώ να το πράξετε.</w:t>
      </w:r>
    </w:p>
    <w:p w14:paraId="62188E6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2188E64"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188E65"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Υφυπουργέ, δώσατε το καλό παράδειγμα στην τήρηση του χρόνου. Το Προεδ</w:t>
      </w:r>
      <w:r>
        <w:rPr>
          <w:rFonts w:eastAsia="Times New Roman" w:cs="Times New Roman"/>
          <w:szCs w:val="24"/>
        </w:rPr>
        <w:t>ρείο σάς ευχαριστεί.</w:t>
      </w:r>
    </w:p>
    <w:p w14:paraId="62188E66"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Και εγώ, κύριε Πρόεδρε!</w:t>
      </w:r>
    </w:p>
    <w:p w14:paraId="62188E67"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Επειδή δεν χτύπησα το κουδούνι, Μάκη, δεν σημαίνει ότι τήρησες τα δώδεκα λεπτά! Ήταν 12.56΄, παραδείγματος χάριν! Τα γράφω εδώ! Άλλο τώρα ότι λόγω σ</w:t>
      </w:r>
      <w:r>
        <w:rPr>
          <w:rFonts w:eastAsia="Times New Roman" w:cs="Times New Roman"/>
          <w:szCs w:val="24"/>
        </w:rPr>
        <w:t>υμπάθειας δεν κτύπησα το κουδούνι. Μην μπερδεύουμε τα πράγματα!</w:t>
      </w:r>
    </w:p>
    <w:p w14:paraId="62188E6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Ξεκινάμε τώρα με την πρώτη πεντάδα των εγγεγραμμένων συναδέλφων. Πρώτος θα προσέλθει στο Βήμα ο κ. Ιωάννης Μιχελογιαννάκης. Ακολουθεί η κ. Κεραμέως, ο κ. Κωνσταντινόπουλος, ο κ. Γερμενής και ο</w:t>
      </w:r>
      <w:r>
        <w:rPr>
          <w:rFonts w:eastAsia="Times New Roman" w:cs="Times New Roman"/>
          <w:szCs w:val="24"/>
        </w:rPr>
        <w:t xml:space="preserve"> κ. Κατσώτης. Μετά θα δώσω </w:t>
      </w:r>
      <w:r>
        <w:rPr>
          <w:rFonts w:eastAsia="Times New Roman" w:cs="Times New Roman"/>
          <w:szCs w:val="24"/>
        </w:rPr>
        <w:lastRenderedPageBreak/>
        <w:t>τον λόγο στον κ. Κόκκαλη, τον δεύτερο Υφυπουργό, για να προχωράει λίγο και ο κατάλογος.</w:t>
      </w:r>
    </w:p>
    <w:p w14:paraId="62188E6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Κύριε Μιχελογιαννάκη, έχετε τον λόγο.</w:t>
      </w:r>
    </w:p>
    <w:p w14:paraId="62188E6A"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ΙΩΑΝΝΗΣ ΜΙΧΕΛΟΓΙΑΝΝΑΚΗΣ: </w:t>
      </w:r>
      <w:r>
        <w:rPr>
          <w:rFonts w:eastAsia="Times New Roman" w:cs="Times New Roman"/>
          <w:szCs w:val="24"/>
        </w:rPr>
        <w:t>Ευχαριστώ, κύριε Πρόεδρε.</w:t>
      </w:r>
    </w:p>
    <w:p w14:paraId="62188E6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Πέρα από τις φιλολογίες της Αντιπολίτευσης, υπάρχουν</w:t>
      </w:r>
      <w:r>
        <w:rPr>
          <w:rFonts w:eastAsia="Times New Roman" w:cs="Times New Roman"/>
          <w:szCs w:val="24"/>
        </w:rPr>
        <w:t xml:space="preserve"> ορισμένα πράγματα τα οποία είναι αδιαμφισβήτητα. </w:t>
      </w:r>
    </w:p>
    <w:p w14:paraId="62188E6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αλήθεια ή όχι ότι ο ρυθμός οικονομικής μεγέθυνσης είναι στο 2,5%;</w:t>
      </w:r>
    </w:p>
    <w:p w14:paraId="62188E6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ψέματα ότι για πρώτη φορά πιάνουμε πλεονασματικό Γενικής Κυβέρνησης 0,7%;</w:t>
      </w:r>
    </w:p>
    <w:p w14:paraId="62188E6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Είναι ψέματα ότι το πλεόνασμα στον κρατικό </w:t>
      </w:r>
      <w:r>
        <w:rPr>
          <w:rFonts w:eastAsia="Times New Roman" w:cs="Times New Roman"/>
          <w:szCs w:val="24"/>
        </w:rPr>
        <w:t>προϋπολογισμό θα υπερβεί τον στόχο κατά 1,5% του ΑΕΠ;</w:t>
      </w:r>
    </w:p>
    <w:p w14:paraId="62188E6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Είναι ψέματα ότι η αύξηση του ΑΕΠ κατά 3,6 μονάδες σε τρέχουσες τιμές θα συμβεί; </w:t>
      </w:r>
    </w:p>
    <w:p w14:paraId="62188E7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ψέματα ότι οι καταθέσεις έχουν μία αύξηση 4% στο πρώτο επτάμηνο;</w:t>
      </w:r>
    </w:p>
    <w:p w14:paraId="62188E7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ψέματα ότι υπάρχει αύξηση της ιδιωτικής κατ</w:t>
      </w:r>
      <w:r>
        <w:rPr>
          <w:rFonts w:eastAsia="Times New Roman" w:cs="Times New Roman"/>
          <w:szCs w:val="24"/>
        </w:rPr>
        <w:t>ανάλωσης στο 0,8%, ότι η παιδική φτώχεια που ήταν στο 52,9% έπεσε στο 21,2%, ότι η ανεργία που ήταν στο 27% έπεσε στο 21% κι ότι όσον αφορά την απασχόληση, σύμφωνα με την «</w:t>
      </w:r>
      <w:r>
        <w:rPr>
          <w:rFonts w:eastAsia="Times New Roman" w:cs="Times New Roman"/>
          <w:szCs w:val="24"/>
        </w:rPr>
        <w:t>ΕΡΓΑΝΗ</w:t>
      </w:r>
      <w:r>
        <w:rPr>
          <w:rFonts w:eastAsia="Times New Roman" w:cs="Times New Roman"/>
          <w:szCs w:val="24"/>
        </w:rPr>
        <w:t>», το δεκάμηνο του 2017 αυξήθηκαν οι καθαρές θέσεις κατά 167.451 από τις οποίε</w:t>
      </w:r>
      <w:r>
        <w:rPr>
          <w:rFonts w:eastAsia="Times New Roman" w:cs="Times New Roman"/>
          <w:szCs w:val="24"/>
        </w:rPr>
        <w:t xml:space="preserve">ς οι 76.000 είναι πλήρους απασχόλησης και οι 91.000 μερικής απασχόλησης; </w:t>
      </w:r>
    </w:p>
    <w:p w14:paraId="62188E7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Ο ρυθμός ανάπτυξης στηρίζεται στην ιδιωτική κατανάλωση που πάει καλά -και το γνωρίζουμε- και από τον ακαθάριστο σχηματισμό πάγιου κεφαλαίου, που θέλετε, δεν θέλετε, θα είναι διψήφιος</w:t>
      </w:r>
      <w:r>
        <w:rPr>
          <w:rFonts w:eastAsia="Times New Roman" w:cs="Times New Roman"/>
          <w:szCs w:val="24"/>
        </w:rPr>
        <w:t xml:space="preserve"> το 2018. Η αύξηση των εξαγωγών είναι στο 18%, η αύξηση της βιομηχανικής δραστηριότητας στο 5,3%, οι ξένες άμεσες επενδύσεις έπιασαν τα 2,1 δισεκατομμύρια ευρώ, 161% το πρώτο επτάμηνο του 2017 έναντι του αντίστοιχου επταμήνου του 2016. Το ισοζύγιο αγαθών, </w:t>
      </w:r>
      <w:r>
        <w:rPr>
          <w:rFonts w:eastAsia="Times New Roman" w:cs="Times New Roman"/>
          <w:szCs w:val="24"/>
        </w:rPr>
        <w:t>υπηρεσιών πάει καλά, δηλαδή οι εξαγωγές αυξάνονται πολύ έναντι των εισαγωγών. Η απορρόφηση του ΕΣΠΑ το 2016 ήταν 11,4% και θα φτάσει το 2018, όπως όλα δείχνουν, το 20%. Έχουμε ήδη ενεργοποιήσει 1,2 δισεκατομμύρια ευρώ από το ΕΣΠΑ και έχουν ενταχθεί χιλιάδε</w:t>
      </w:r>
      <w:r>
        <w:rPr>
          <w:rFonts w:eastAsia="Times New Roman" w:cs="Times New Roman"/>
          <w:szCs w:val="24"/>
        </w:rPr>
        <w:t>ς επιχειρήσεις. Η ανάπτυξη έφτασε στο 0,8% το δεύτερο τρίμηνο.</w:t>
      </w:r>
    </w:p>
    <w:p w14:paraId="62188E7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Και συνεχίζω. </w:t>
      </w:r>
    </w:p>
    <w:p w14:paraId="62188E7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Δεν είναι αλήθεια ότι ο κοινωνικός προϋπολογισμός μειώνεται κατά 1,6 δισεκατομμύρια ευρώ, διότι, πρώτον, δεν προβλέπει κοινωνικό μέρισμα 1,35 δισεκατομμύρια ευρώ, δεύτερον, η μεί</w:t>
      </w:r>
      <w:r>
        <w:rPr>
          <w:rFonts w:eastAsia="Times New Roman" w:cs="Times New Roman"/>
          <w:szCs w:val="24"/>
        </w:rPr>
        <w:t>ωση κατά 214 εκατομμύρια ευρώ στον ΕΟΠΥΥ και 363 εκατομμύρια ευρώ στα νοσοκομεία οφείλεται στην αύξηση εσόδων ΕΦΚΑ και στη μεταφορά χρημάτων από τον ΕΦΚΑ στον ΕΟΠΥΥ και από τον ΕΟΠΥΥ στα νοσοκομεία. Δεν μειώνεται η χρηματοδότηση στη συνταξιοδοτική δαπάνη τ</w:t>
      </w:r>
      <w:r>
        <w:rPr>
          <w:rFonts w:eastAsia="Times New Roman" w:cs="Times New Roman"/>
          <w:szCs w:val="24"/>
        </w:rPr>
        <w:t xml:space="preserve">ου </w:t>
      </w:r>
      <w:r>
        <w:rPr>
          <w:rFonts w:eastAsia="Times New Roman" w:cs="Times New Roman"/>
          <w:szCs w:val="24"/>
        </w:rPr>
        <w:t xml:space="preserve">δημόσιου </w:t>
      </w:r>
      <w:r>
        <w:rPr>
          <w:rFonts w:eastAsia="Times New Roman" w:cs="Times New Roman"/>
          <w:szCs w:val="24"/>
        </w:rPr>
        <w:t>στον ΕΦΚΑ. Αναθεωρήθηκε ο αριθμός εκκρεμών αιτήσεων συνταξιοδότησης. Δεν μειώνεται η δαπάνη στον ΕΟΠΥΥ κατά 204 εκατομμύρια ευρώ. Υπάρχει μείωση απλήρω</w:t>
      </w:r>
      <w:r>
        <w:rPr>
          <w:rFonts w:eastAsia="Times New Roman" w:cs="Times New Roman"/>
          <w:szCs w:val="24"/>
        </w:rPr>
        <w:lastRenderedPageBreak/>
        <w:t>των υποσχέσεων ΕΟΠΥΥ και στη μεταφορά ληξιπρόθεσμων υποχρεώσεων του ΕΟΠΥΥ στον ΕΦΚΑ για χρονι</w:t>
      </w:r>
      <w:r>
        <w:rPr>
          <w:rFonts w:eastAsia="Times New Roman" w:cs="Times New Roman"/>
          <w:szCs w:val="24"/>
        </w:rPr>
        <w:t>κό διάστημα πριν το 2012. Ακόμα σημειώθηκε αύξηση πληρωμών ΕΟΠΥΥ λόγω αυξημένων εισφορών για υγειονομική κάλυψη.</w:t>
      </w:r>
    </w:p>
    <w:p w14:paraId="62188E7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Λέτε ότι χάσαμε 100 δισεκατομμύρια ευρώ. Τα 86 δισεκατομμύρια ευρώ ήταν παλαιότερα χρέη, εκτός από τα 12,3 δισεκατομμύρια ευρώ που δεν ήταν για</w:t>
      </w:r>
      <w:r>
        <w:rPr>
          <w:rFonts w:eastAsia="Times New Roman" w:cs="Times New Roman"/>
          <w:szCs w:val="24"/>
        </w:rPr>
        <w:t xml:space="preserve"> παλαιότερα χρέη. Άρα, ψέμα.</w:t>
      </w:r>
    </w:p>
    <w:p w14:paraId="62188E7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Λέτε ότι από το 2014 χάσαμε 31 δισεκατομμύρια. Βλέπετε τα 216 δισεκατομμύρια του </w:t>
      </w:r>
      <w:r>
        <w:rPr>
          <w:rFonts w:eastAsia="Times New Roman" w:cs="Times New Roman"/>
          <w:szCs w:val="24"/>
        </w:rPr>
        <w:t>μεσοπρόθεσμου</w:t>
      </w:r>
      <w:r>
        <w:rPr>
          <w:rFonts w:eastAsia="Times New Roman" w:cs="Times New Roman"/>
          <w:szCs w:val="24"/>
        </w:rPr>
        <w:t>, βλέπετε και τα 186,7 δισεκατομμύρια τα δικά μας και βγάζετε τα 31 δισεκατομμύρια. Λάθος γραμματικής, λάθος ανάγνωσης.</w:t>
      </w:r>
    </w:p>
    <w:p w14:paraId="62188E7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 xml:space="preserve">ριοι συνάδελφοι, όλα αυτά τα δεκαεπτά σημεία ένα πράγμα δείχνουν, ότι ο φετινός </w:t>
      </w:r>
      <w:r>
        <w:rPr>
          <w:rFonts w:eastAsia="Times New Roman" w:cs="Times New Roman"/>
          <w:szCs w:val="24"/>
        </w:rPr>
        <w:t xml:space="preserve">προϋπολογισμός </w:t>
      </w:r>
      <w:r>
        <w:rPr>
          <w:rFonts w:eastAsia="Times New Roman" w:cs="Times New Roman"/>
          <w:szCs w:val="24"/>
        </w:rPr>
        <w:t>είναι και αναπτυξιακός και αναδιανεμητικός και υπηρετεί τα δημόσια οικονομικά.</w:t>
      </w:r>
    </w:p>
    <w:p w14:paraId="62188E7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w:t>
      </w:r>
    </w:p>
    <w:p w14:paraId="62188E79" w14:textId="77777777" w:rsidR="00FB0E1F" w:rsidRDefault="0065608A">
      <w:pPr>
        <w:spacing w:after="0" w:line="600" w:lineRule="auto"/>
        <w:ind w:firstLine="709"/>
        <w:jc w:val="center"/>
        <w:rPr>
          <w:rFonts w:eastAsia="Times New Roman"/>
          <w:bCs/>
        </w:rPr>
      </w:pPr>
      <w:r>
        <w:rPr>
          <w:rFonts w:eastAsia="Times New Roman"/>
          <w:bCs/>
        </w:rPr>
        <w:t>(Χειροκροτήματα από την πτέρυγα του ΣΥΡΙΖΑ)</w:t>
      </w:r>
    </w:p>
    <w:p w14:paraId="62188E7A"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w:t>
      </w:r>
      <w:r>
        <w:rPr>
          <w:rFonts w:eastAsia="Times New Roman" w:cs="Times New Roman"/>
          <w:b/>
          <w:szCs w:val="24"/>
        </w:rPr>
        <w:t>νης):</w:t>
      </w:r>
      <w:r>
        <w:rPr>
          <w:rFonts w:eastAsia="Times New Roman" w:cs="Times New Roman"/>
          <w:szCs w:val="24"/>
        </w:rPr>
        <w:t xml:space="preserve"> Και εμείς, κύριε Μιχελογιαννάκη.</w:t>
      </w:r>
    </w:p>
    <w:p w14:paraId="62188E7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Καλείται στο Βήμα η κ. Νίκη Κεραμέως από τη Νέα Δημοκρατία.</w:t>
      </w:r>
    </w:p>
    <w:p w14:paraId="62188E7C"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Ευχαριστώ, κύριε Πρόεδρε.</w:t>
      </w:r>
    </w:p>
    <w:p w14:paraId="62188E7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στον τρίτο προϋπολογισμό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στον </w:t>
      </w:r>
      <w:r>
        <w:rPr>
          <w:rFonts w:eastAsia="Times New Roman" w:cs="Times New Roman"/>
          <w:szCs w:val="24"/>
        </w:rPr>
        <w:t xml:space="preserve">κρατικό προϋπολογισμό </w:t>
      </w:r>
      <w:r>
        <w:rPr>
          <w:rFonts w:eastAsia="Times New Roman" w:cs="Times New Roman"/>
          <w:szCs w:val="24"/>
        </w:rPr>
        <w:t xml:space="preserve">του </w:t>
      </w:r>
      <w:r>
        <w:rPr>
          <w:rFonts w:eastAsia="Times New Roman" w:cs="Times New Roman"/>
          <w:szCs w:val="24"/>
        </w:rPr>
        <w:t>2018 εγγράφονται τρεις βασικές ομολογίες της Κυβέρνησης.</w:t>
      </w:r>
    </w:p>
    <w:p w14:paraId="62188E7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Ομολογία πρώτη: Αποκαλύπτεται η κυβερνητική αποτυχία στην επίτευξη των αναπτυξιακών στόχων και αυτό καθ’ όλη τη διάρκεια της τρίχρονης καθοδικής σας διακυβέρνησης. Ενδεικτικά μόνο παραδείγματα. Λέτε </w:t>
      </w:r>
      <w:r>
        <w:rPr>
          <w:rFonts w:eastAsia="Times New Roman" w:cs="Times New Roman"/>
          <w:szCs w:val="24"/>
        </w:rPr>
        <w:t>ρυθμός ανάπτυξης 1,6% αντί για 2,7%, που εσείς οι ίδιοι είχατε προβλέψει. Βεβαίως, τα πραγματικά νούμερα δείχνουν έναν ρυθμό ανάπτυξης πολύ χαμηλότερο, στο 1,3% ή 1,4%. Λέτε επενδύσεις στο 5,1% αντί για 9,1%, που εσείς οι ίδιοι είχατε προβλέψει και όλα αυτ</w:t>
      </w:r>
      <w:r>
        <w:rPr>
          <w:rFonts w:eastAsia="Times New Roman" w:cs="Times New Roman"/>
          <w:szCs w:val="24"/>
        </w:rPr>
        <w:t>ά παρά τα δυσθεώρητα μέτρα που έχετε ήδη πάρει.</w:t>
      </w:r>
    </w:p>
    <w:p w14:paraId="62188E7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Ομολογία δεύτερη: Επιβεβαιώνεται η εξάντληση της φοροδοτικής ικανότητας των πολιτών. Ενδεικτικά παραδείγματα και πάλι. Καθαρά έσοδα 3 δισεκατομμύρια ευρώ λιγότερα στον τακτικό </w:t>
      </w:r>
      <w:r>
        <w:rPr>
          <w:rFonts w:eastAsia="Times New Roman" w:cs="Times New Roman"/>
          <w:szCs w:val="24"/>
        </w:rPr>
        <w:t xml:space="preserve">προϋπολογισμό </w:t>
      </w:r>
      <w:r>
        <w:rPr>
          <w:rFonts w:eastAsia="Times New Roman" w:cs="Times New Roman"/>
          <w:szCs w:val="24"/>
        </w:rPr>
        <w:t xml:space="preserve">από τον στόχο του </w:t>
      </w:r>
      <w:r>
        <w:rPr>
          <w:rFonts w:eastAsia="Times New Roman" w:cs="Times New Roman"/>
          <w:szCs w:val="24"/>
        </w:rPr>
        <w:t>μεσοπρόθεσμου</w:t>
      </w:r>
      <w:r>
        <w:rPr>
          <w:rFonts w:eastAsia="Times New Roman" w:cs="Times New Roman"/>
          <w:szCs w:val="24"/>
        </w:rPr>
        <w:t>, 1,5 δισεκατομμύρια ευρώ λιγότερα έσοδα από άμεσους φόρους σε σχέση με το 2016.</w:t>
      </w:r>
    </w:p>
    <w:p w14:paraId="62188E8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συνολικές ληξιπρόθεσμες οφειλές των πολιτών προς την εφορία και τα ασφαλιστικά ταμεία, κυρίες και κύριοι συνάδελφοι, αγγίζουν πλέον το ποσό των 130 δισεκατομμυ</w:t>
      </w:r>
      <w:r>
        <w:rPr>
          <w:rFonts w:eastAsia="Times New Roman" w:cs="Times New Roman"/>
          <w:szCs w:val="24"/>
        </w:rPr>
        <w:t>ρίων ευρώ. Να το επαναλάβω: Αγγίζουν το ποσό των 130 δισεκατομμυρίων ευρώ, αυξημένες πάνω από 50% το 2014.</w:t>
      </w:r>
    </w:p>
    <w:p w14:paraId="62188E8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Στη σελίδα 57 της εισηγητικής έκθεσης ομολογείτε με τον πλέον κυνικό τρόπο την εξάντληση της φοροδοτικής ικανότητας των πολιτών. Προσπαθώντας να εξηγ</w:t>
      </w:r>
      <w:r>
        <w:rPr>
          <w:rFonts w:eastAsia="Times New Roman" w:cs="Times New Roman"/>
          <w:szCs w:val="24"/>
        </w:rPr>
        <w:t xml:space="preserve">ήσετε τα μειωμένα έσοδα από την άμεση φορολογία, λέτε -και εδώ χρησιμοποιώ τα λόγια σας- ότι αυτό συμβαίνει λόγω μείωσης της φορολογικής βάσης. Τι σημαίνει </w:t>
      </w:r>
      <w:r>
        <w:rPr>
          <w:rFonts w:eastAsia="Times New Roman" w:cs="Times New Roman"/>
          <w:szCs w:val="24"/>
        </w:rPr>
        <w:lastRenderedPageBreak/>
        <w:t>αυτό; Σημαίνει ότι εξοντώσατε τους πολίτες που ανταποκρίνονται στις υποχρεώσεις τους.</w:t>
      </w:r>
    </w:p>
    <w:p w14:paraId="62188E8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Ομολογία τρίτη</w:t>
      </w:r>
      <w:r>
        <w:rPr>
          <w:rFonts w:eastAsia="Times New Roman" w:cs="Times New Roman"/>
          <w:szCs w:val="24"/>
        </w:rPr>
        <w:t xml:space="preserve">: Παρά τις δυο προηγούμενες ομολογίες, δηλαδή την κυβερνητική αποτυχία στην επίτευξη των στόχων και την εξάντληση της φοροδοτικής ικανότητας των πολιτών, ο </w:t>
      </w:r>
      <w:r>
        <w:rPr>
          <w:rFonts w:eastAsia="Times New Roman" w:cs="Times New Roman"/>
          <w:szCs w:val="24"/>
        </w:rPr>
        <w:t xml:space="preserve">προϋπολογισμός </w:t>
      </w:r>
      <w:r>
        <w:rPr>
          <w:rFonts w:eastAsia="Times New Roman" w:cs="Times New Roman"/>
          <w:szCs w:val="24"/>
        </w:rPr>
        <w:t>του 2018 κρύβει νέες επιβαρύνσεις 1,9 δισεκατομμυρίων ευρώ για φυσικά πρόσωπα και για</w:t>
      </w:r>
      <w:r>
        <w:rPr>
          <w:rFonts w:eastAsia="Times New Roman" w:cs="Times New Roman"/>
          <w:szCs w:val="24"/>
        </w:rPr>
        <w:t xml:space="preserve"> επιχειρήσεις.</w:t>
      </w:r>
    </w:p>
    <w:p w14:paraId="62188E8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Έρχεστε, λοιπόν, για τρίτη χρονιά να ακολουθήσετε την ίδια αποτυχημένη συνταγή, τη συνταγή ενός προϋπολογισμού που εμμένει στην υπερφορολόγηση, που είναι αντιαναπτυξιακός και που είναι άδικος. Άδικος, γιατί; Διότι εξουθενώνει τη μεσαία τάξη,</w:t>
      </w:r>
      <w:r>
        <w:rPr>
          <w:rFonts w:eastAsia="Times New Roman" w:cs="Times New Roman"/>
          <w:szCs w:val="24"/>
        </w:rPr>
        <w:t xml:space="preserve"> διότι εξαθλιώνει τα χαμηλά εισοδήματα.</w:t>
      </w:r>
    </w:p>
    <w:p w14:paraId="62188E8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Νέες επιβαρύνσεις, νέα μέτρα λιτότητας, τα οποία περιλαμβάνουν, κυρίες και κύριοι συνάδελφοι του ΣΥΡΙΖΑ και τα εξής: Νέες περικοπές στις συντάξεις, νέες περικοπές στα οικογενειακά επιδόματα, νέες περικοπές στα επιδόμ</w:t>
      </w:r>
      <w:r>
        <w:rPr>
          <w:rFonts w:eastAsia="Times New Roman" w:cs="Times New Roman"/>
          <w:szCs w:val="24"/>
        </w:rPr>
        <w:t>ατα για τριτέκνους και πολυτέκνους, περικοπές στο επίδομα θέρμανσης, την κατάργηση του ΕΚΑΣ για εκατόν σαράντα χιλιάδες χαμηλοσυνταξιούχους, την κατάργηση έκπτωσης φόρου για ιατρικές δαπάνες, την επέκταση της ειδικής εισφοράς αλληλεγγύης, την επιβολή φόρου</w:t>
      </w:r>
      <w:r>
        <w:rPr>
          <w:rFonts w:eastAsia="Times New Roman" w:cs="Times New Roman"/>
          <w:szCs w:val="24"/>
        </w:rPr>
        <w:t xml:space="preserve"> διαμονής σε ξενοδοχεία και ενοικιαζόμενα δωμάτια, την αύξηση ΦΠΑ σε τριάντα δύο νησιά του </w:t>
      </w:r>
      <w:r>
        <w:rPr>
          <w:rFonts w:eastAsia="Times New Roman" w:cs="Times New Roman"/>
          <w:szCs w:val="24"/>
        </w:rPr>
        <w:t xml:space="preserve">βορειοανατολικού </w:t>
      </w:r>
      <w:r>
        <w:rPr>
          <w:rFonts w:eastAsia="Times New Roman" w:cs="Times New Roman"/>
          <w:szCs w:val="24"/>
        </w:rPr>
        <w:t>Αιγαίου και της Δωδεκανήσου, αλλά και πρόσθετες επιβαρύνσεις στις ασφαλιστικές εισφορές για τους ελεύθερους επαγγελματίες.</w:t>
      </w:r>
    </w:p>
    <w:p w14:paraId="62188E8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Αυτές, κυρίες και κύριοι </w:t>
      </w:r>
      <w:r>
        <w:rPr>
          <w:rFonts w:eastAsia="Times New Roman" w:cs="Times New Roman"/>
          <w:szCs w:val="24"/>
        </w:rPr>
        <w:t>συνάδελφοι, είναι οι επιλογές σας για τη χώρα και είναι συνειδητές κυβερνητικές σας επιλογές. Άλλωστε, τα ίδια τα κυβερνητικά σας στελέχη μιλούν για αυτές τις επιλογές με περισσό θράσος, θα έλεγα.</w:t>
      </w:r>
    </w:p>
    <w:p w14:paraId="62188E86"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Ο Υπουργός Οικονομικών ομολόγησε ότι ο </w:t>
      </w:r>
      <w:r>
        <w:rPr>
          <w:rFonts w:eastAsia="Times New Roman" w:cs="Times New Roman"/>
          <w:szCs w:val="24"/>
        </w:rPr>
        <w:t xml:space="preserve">προϋπολογισμός </w:t>
      </w:r>
      <w:r>
        <w:rPr>
          <w:rFonts w:eastAsia="Times New Roman" w:cs="Times New Roman"/>
          <w:szCs w:val="24"/>
        </w:rPr>
        <w:t xml:space="preserve">που συζητάμε είναι άδικος. Νωρίτερα ο Αναπληρωτής Υπουργός Οικονομικών είχε πει επί λέξει ότι η φορολογική επιβάρυνση του </w:t>
      </w:r>
      <w:r>
        <w:rPr>
          <w:rFonts w:eastAsia="Times New Roman" w:cs="Times New Roman"/>
          <w:szCs w:val="24"/>
        </w:rPr>
        <w:t xml:space="preserve">προϋπολογισμού </w:t>
      </w:r>
      <w:r>
        <w:rPr>
          <w:rFonts w:eastAsia="Times New Roman" w:cs="Times New Roman"/>
          <w:szCs w:val="24"/>
        </w:rPr>
        <w:t xml:space="preserve">του 2017 και του 2018 είναι μεγάλη για τους έντιμους και συνεπείς φορολογούμενες, για τη μεσαία τάξη, είναι μεγάλη για </w:t>
      </w:r>
      <w:r>
        <w:rPr>
          <w:rFonts w:eastAsia="Times New Roman" w:cs="Times New Roman"/>
          <w:szCs w:val="24"/>
        </w:rPr>
        <w:t>τους ελεύθερους επαγγελματίες. Αυτό ήταν μια συνειδητή επιλογή, είπε.</w:t>
      </w:r>
    </w:p>
    <w:p w14:paraId="62188E87"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Κυρίες και κύριοι, ήταν και παραμένει συνειδητή επιλογή αυτής της Κυβέρνησης η φτωχοποίηση της μεσαίας τάξης, η φτωχοποίηση του καίριου αυτού στοιχείου της ελληνικής κοινωνίας και οικονο</w:t>
      </w:r>
      <w:r>
        <w:rPr>
          <w:rFonts w:eastAsia="Times New Roman" w:cs="Times New Roman"/>
          <w:szCs w:val="24"/>
        </w:rPr>
        <w:t>μίας.</w:t>
      </w:r>
    </w:p>
    <w:p w14:paraId="62188E88"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Δύο λόγια για τον προϋπολογισμό στα θέματα παιδείας. Κυρίες και κύριοι, χαιρετίζουμε το γεγονός ότι σημειώνεται μια αύξηση κατά 3,16%, όχι κατά 5%, σύμφωνα με δήλωσή σας, κύριε Υπουργέ της Παιδείας. Αλήθεια, πώς στρογγυλοποιήθηκε αυτό το ποσοστό; Δημ</w:t>
      </w:r>
      <w:r>
        <w:rPr>
          <w:rFonts w:eastAsia="Times New Roman" w:cs="Times New Roman"/>
          <w:szCs w:val="24"/>
        </w:rPr>
        <w:t xml:space="preserve">ιουργική λογιστική. Σε κάθε περίπτωση η όποια αύξηση στον προϋπολογισμό της Παιδείας για τη χώρα είναι καλοδεχούμενη. </w:t>
      </w:r>
    </w:p>
    <w:p w14:paraId="62188E89"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Για να δούμε, όμως, πώς επιμερίζεται αυτή η αύξηση. Διατρέχοντας, λοιπόν, τα ποσά του </w:t>
      </w:r>
      <w:r>
        <w:rPr>
          <w:rFonts w:eastAsia="Times New Roman" w:cs="Times New Roman"/>
          <w:szCs w:val="24"/>
        </w:rPr>
        <w:t>προϋπολογισμού</w:t>
      </w:r>
      <w:r>
        <w:rPr>
          <w:rFonts w:eastAsia="Times New Roman" w:cs="Times New Roman"/>
          <w:szCs w:val="24"/>
        </w:rPr>
        <w:t>, στάθηκα σε μερικά νούμερα που μου έ</w:t>
      </w:r>
      <w:r>
        <w:rPr>
          <w:rFonts w:eastAsia="Times New Roman" w:cs="Times New Roman"/>
          <w:szCs w:val="24"/>
        </w:rPr>
        <w:t>καναν ιδιαίτερη εντύπωση. Και παρακαλώ για την προσοχή σας.</w:t>
      </w:r>
    </w:p>
    <w:p w14:paraId="62188E8A"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Πάμε στη σελίδα 107. Κυρίες και κύριοι συνάδελφοι, αύξηση κατά 548% των δαπανών για τις πανελλαδικές εξετάσεις. Αύξηση κατά 548% για τις πανελλαδικές εξετάσεις. Εδώ δεν μπορώ παρά να  θυμίσω ότι μ</w:t>
      </w:r>
      <w:r>
        <w:rPr>
          <w:rFonts w:eastAsia="Times New Roman" w:cs="Times New Roman"/>
          <w:szCs w:val="24"/>
        </w:rPr>
        <w:t xml:space="preserve">ετά τις αρχικές σας εξαγγελίες για κατάργηση των πανελλαδικών εξετάσεων, το τελευταίο δημοσιοποιημένο σχέδιό σας μιλάει για διπλασιασμό. Και αναρωτιέμαι, λοιπόν, αν σε αυτό οφείλεται η αύξηση κατά 548% στις δαπάνες για τις εισαγωγικές εξετάσεις. </w:t>
      </w:r>
    </w:p>
    <w:p w14:paraId="62188E8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w:t>
      </w:r>
      <w:r>
        <w:rPr>
          <w:rFonts w:eastAsia="Times New Roman" w:cs="Times New Roman"/>
          <w:szCs w:val="24"/>
        </w:rPr>
        <w:t>ίο αυτό κτυπάει το κουδούνι λήξεως του χρόνου ομιλίας της κυρίας Βουλευτού)</w:t>
      </w:r>
    </w:p>
    <w:p w14:paraId="62188E8C"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62188E8D"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Πάμε στη σελίδα 109 του </w:t>
      </w:r>
      <w:r>
        <w:rPr>
          <w:rFonts w:eastAsia="Times New Roman" w:cs="Times New Roman"/>
          <w:szCs w:val="24"/>
        </w:rPr>
        <w:t>π</w:t>
      </w:r>
      <w:r>
        <w:rPr>
          <w:rFonts w:eastAsia="Times New Roman" w:cs="Times New Roman"/>
          <w:szCs w:val="24"/>
        </w:rPr>
        <w:t xml:space="preserve">ροϋπολογισμού. Αύξηση κατά 336% στις πιστώσεις για πρόσθετες και παρεπόμενες παροχές, ήτοι στις πιστώσεις κυρίως για υπερωριακή </w:t>
      </w:r>
      <w:r>
        <w:rPr>
          <w:rFonts w:eastAsia="Times New Roman" w:cs="Times New Roman"/>
          <w:szCs w:val="24"/>
        </w:rPr>
        <w:t>απασχόληση. Θα μου πείτε, είναι κακό αυτό; Όχι, δεν είναι κακό. Όμως, γιατί έχει ενδιαφέρον; Γιατί λίγο πιο κάτω, στη σελίδα 212, φαίνεται ότι από αυτές τις αυξήσεις κυρίως για την υπερωριακή απασχόληση το 81% πάει και πάλι για τις εισαγωγικές εξετάσεις.</w:t>
      </w:r>
    </w:p>
    <w:p w14:paraId="62188E8E"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Υπουργέ της Παιδείας, ενώ μαθητές, εκπαιδευτικοί και γονείς περιμένουν εναγωνίως να μάθουν τα σχέδιά σας σχετικά με το νέο σύστημα εισαγωγής στην τριτοβάθμια εκπαίδευση μετά από μια μακρά περίοδο αντικρουόμενων και πομπωδών, θα έλεγα, δηλώσεων περί κα</w:t>
      </w:r>
      <w:r>
        <w:rPr>
          <w:rFonts w:eastAsia="Times New Roman" w:cs="Times New Roman"/>
          <w:szCs w:val="24"/>
        </w:rPr>
        <w:t xml:space="preserve">τάργησης ή μη των πανελλαδικών -για το οποίο </w:t>
      </w:r>
      <w:r>
        <w:rPr>
          <w:rFonts w:eastAsia="Times New Roman" w:cs="Times New Roman"/>
          <w:szCs w:val="24"/>
        </w:rPr>
        <w:lastRenderedPageBreak/>
        <w:t xml:space="preserve">μάλιστα φαίνεται ότι εσείς έχετε κάποιο σχέδιο γιατί στον </w:t>
      </w:r>
      <w:r>
        <w:rPr>
          <w:rFonts w:eastAsia="Times New Roman" w:cs="Times New Roman"/>
          <w:szCs w:val="24"/>
        </w:rPr>
        <w:t>π</w:t>
      </w:r>
      <w:r>
        <w:rPr>
          <w:rFonts w:eastAsia="Times New Roman" w:cs="Times New Roman"/>
          <w:szCs w:val="24"/>
        </w:rPr>
        <w:t xml:space="preserve">ροϋπολογισμό κάνετε συγκεκριμένες προβλέψεις- τι περιλαμβάνει αυτό το σχέδιο; Πότε σκοπεύετε να το μοιραστείτε με την εκπαιδευτική κοινότητα και με την </w:t>
      </w:r>
      <w:r>
        <w:rPr>
          <w:rFonts w:eastAsia="Times New Roman" w:cs="Times New Roman"/>
          <w:szCs w:val="24"/>
        </w:rPr>
        <w:t>Εθνική Αντιπροσωπεία; Για να πάω και ένα βήμα πιο πίσω: Υπάρχει σχέδιο;</w:t>
      </w:r>
    </w:p>
    <w:p w14:paraId="62188E8F"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Αντιλαμβάνεστε ότι για μια τέτοια τεράστια αύξηση, αν μη τι άλλο, απαιτούμε απαντήσεις. Ελπίζω να υπάρχουν.</w:t>
      </w:r>
    </w:p>
    <w:p w14:paraId="62188E90"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62188E91" w14:textId="77777777" w:rsidR="00FB0E1F" w:rsidRDefault="0065608A">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2188E92"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(Νικήτας Κακλαμάνης):</w:t>
      </w:r>
      <w:r>
        <w:rPr>
          <w:rFonts w:eastAsia="Times New Roman" w:cs="Times New Roman"/>
          <w:szCs w:val="24"/>
        </w:rPr>
        <w:t xml:space="preserve"> Τον λόγο έχει ο κ. Οδυσσέας Κωνσταντινόπουλος από τη Δημοκρατική Συμπαράταξη.</w:t>
      </w:r>
    </w:p>
    <w:p w14:paraId="62188E93"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olor w:val="000000"/>
          <w:szCs w:val="24"/>
        </w:rPr>
        <w:t>Ευχαριστώ πολύ, κύριε Πρόεδρε.</w:t>
      </w:r>
      <w:r>
        <w:rPr>
          <w:rFonts w:eastAsia="Times New Roman" w:cs="Times New Roman"/>
          <w:szCs w:val="24"/>
        </w:rPr>
        <w:t xml:space="preserve"> </w:t>
      </w:r>
    </w:p>
    <w:p w14:paraId="62188E94"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ο τρίτος προϋπολογισμός που ψηφίζει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Άρα, υπάρχει ο χρόνος από όλους και κυρίως από τους πολίτες να κρίνουν τα πεπραγμένα της. </w:t>
      </w:r>
    </w:p>
    <w:p w14:paraId="62188E95"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Θα μου επιτρέψετε, όμως, να σας πω ότι στον τομέα μου, στον τομέα της ανάπτυξης, τα τρία τελευταία χρόνια δεν υπάρχει ούτε μία επένδυση που να ξεκίνησε η Κυ</w:t>
      </w:r>
      <w:r>
        <w:rPr>
          <w:rFonts w:eastAsia="Times New Roman" w:cs="Times New Roman"/>
          <w:szCs w:val="24"/>
        </w:rPr>
        <w:t>βέρνηση και να ολοκλήρωσε. Ούτε μία επένδυση. Δύο επενδύσεις προσπάθησε να προχωρήσει. Η μία είναι η γνωστή με τις τηλεοπτικές άδειες, με τα βοσκοτόπια και ξέρετε την κατάληξη. Και η δεύτερη, η οποία ξεκίνησε και δεν ολοκληρώνεται μέχρι σήμερα, είναι της Ε</w:t>
      </w:r>
      <w:r>
        <w:rPr>
          <w:rFonts w:eastAsia="Times New Roman" w:cs="Times New Roman"/>
          <w:szCs w:val="24"/>
        </w:rPr>
        <w:t>θνικής Ασφαλιστικής.</w:t>
      </w:r>
    </w:p>
    <w:p w14:paraId="62188E96"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έχει βάλει με τις επιλογές της σε περιπέτειες την Εθνική Τράπεζα. Ο κύριος επενδυτής-αγοραστής που έπαιξε καταλυτικό ρόλο κατά την επίσκεψη του Πρωθυπουργού και του κ. Καμμένου στις Ηνωμένες Πολιτείες της Αμερικής δεν έχει </w:t>
      </w:r>
      <w:r>
        <w:rPr>
          <w:rFonts w:eastAsia="Times New Roman" w:cs="Times New Roman"/>
          <w:szCs w:val="24"/>
        </w:rPr>
        <w:t xml:space="preserve">φέρει εφτά μήνες μετά τα χρήματα στην Τράπεζα της Ελλάδος. </w:t>
      </w:r>
    </w:p>
    <w:p w14:paraId="62188E97"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Ο κ. Τσακαλώτος δεν απαντά στις ερωτήσεις. Και δεν θέλω να πω περισσότερα γιατί πιστεύω ότι η Εθνική Τράπεζα αποτελεί ένα κεφάλαιο για τη χώρα. Και εμείς σε καμμία περίπτωση δεν θα κάνουμε αυτό πο</w:t>
      </w:r>
      <w:r>
        <w:rPr>
          <w:rFonts w:eastAsia="Times New Roman" w:cs="Times New Roman"/>
          <w:szCs w:val="24"/>
        </w:rPr>
        <w:t>υ έκανε ο ΣΥΡΙΖΑ, με τις ερωτήσεις, με τα λόγια του να δημιουργήσει πρόβλημα στην Εθνική Τράπεζα.</w:t>
      </w:r>
    </w:p>
    <w:p w14:paraId="62188E98"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Όμως, κυρίες και κύριοι συνάδελφοι του ΣΥΡΙΖΑ με την πολιτική σας δικαιώνετε κατά κύριο λόγο τους αντιπάλους σας, ειδικά όλους εμάς που κατασυκοφαντήσατε τα τ</w:t>
      </w:r>
      <w:r>
        <w:rPr>
          <w:rFonts w:eastAsia="Times New Roman" w:cs="Times New Roman"/>
          <w:color w:val="000000"/>
          <w:szCs w:val="24"/>
        </w:rPr>
        <w:t xml:space="preserve">ελευταία χρόνια. Ετοιμάζετε </w:t>
      </w:r>
      <w:r>
        <w:rPr>
          <w:rFonts w:eastAsia="Times New Roman" w:cs="Times New Roman"/>
          <w:color w:val="000000"/>
          <w:szCs w:val="24"/>
          <w:lang w:val="en-US"/>
        </w:rPr>
        <w:t>swap</w:t>
      </w:r>
      <w:r>
        <w:rPr>
          <w:rFonts w:eastAsia="Times New Roman" w:cs="Times New Roman"/>
          <w:color w:val="000000"/>
          <w:szCs w:val="24"/>
        </w:rPr>
        <w:t xml:space="preserve"> και δικαιώνετε τον Κώστα Σημίτη για την ένταξη στην ΟΝΕ. Γράψετε για το </w:t>
      </w:r>
      <w:r>
        <w:rPr>
          <w:rFonts w:eastAsia="Times New Roman" w:cs="Times New Roman"/>
          <w:color w:val="000000"/>
          <w:szCs w:val="24"/>
          <w:lang w:val="en-US"/>
        </w:rPr>
        <w:t>PSI</w:t>
      </w:r>
      <w:r>
        <w:rPr>
          <w:rFonts w:eastAsia="Times New Roman" w:cs="Times New Roman"/>
          <w:color w:val="000000"/>
          <w:szCs w:val="24"/>
        </w:rPr>
        <w:t xml:space="preserve"> λόγους στον </w:t>
      </w:r>
      <w:r>
        <w:rPr>
          <w:rFonts w:eastAsia="Times New Roman" w:cs="Times New Roman"/>
          <w:color w:val="000000"/>
          <w:szCs w:val="24"/>
        </w:rPr>
        <w:t>π</w:t>
      </w:r>
      <w:r>
        <w:rPr>
          <w:rFonts w:eastAsia="Times New Roman" w:cs="Times New Roman"/>
          <w:color w:val="000000"/>
          <w:szCs w:val="24"/>
        </w:rPr>
        <w:t xml:space="preserve">ροϋπολογισμό και δικαιώνετε την πολιτική, που μάλλον θα κρυφογελάει ο κ. Βενιζέλος από κάπου. </w:t>
      </w:r>
    </w:p>
    <w:p w14:paraId="62188E99"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Η Κυβέρνηση πανηγυρίζει για άμεσες ξένε</w:t>
      </w:r>
      <w:r>
        <w:rPr>
          <w:rFonts w:eastAsia="Times New Roman" w:cs="Times New Roman"/>
          <w:color w:val="000000"/>
          <w:szCs w:val="24"/>
        </w:rPr>
        <w:t xml:space="preserve">ς επενδύσεις! Αλλά πείτε τους, κύριοι Υπουργοί, ότι μία από αυτές, τα 2,7 δισεκατομμύρια, ένα παράδειγμα σας φέρνω, το 1,1 δισεκατομμύριο είναι από τη </w:t>
      </w:r>
      <w:r>
        <w:rPr>
          <w:rFonts w:eastAsia="Times New Roman" w:cs="Times New Roman"/>
          <w:color w:val="000000"/>
          <w:szCs w:val="24"/>
        </w:rPr>
        <w:t>«</w:t>
      </w:r>
      <w:r>
        <w:rPr>
          <w:rFonts w:eastAsia="Times New Roman" w:cs="Times New Roman"/>
          <w:color w:val="000000"/>
          <w:szCs w:val="24"/>
          <w:lang w:val="en-US"/>
        </w:rPr>
        <w:t>FRAPORT</w:t>
      </w:r>
      <w:r>
        <w:rPr>
          <w:rFonts w:eastAsia="Times New Roman" w:cs="Times New Roman"/>
          <w:color w:val="000000"/>
          <w:szCs w:val="24"/>
        </w:rPr>
        <w:t>»</w:t>
      </w:r>
      <w:r>
        <w:rPr>
          <w:rFonts w:eastAsia="Times New Roman" w:cs="Times New Roman"/>
          <w:color w:val="000000"/>
          <w:szCs w:val="24"/>
        </w:rPr>
        <w:t>, που κλαίγατε με λυγμούς και υπογράφατε. Αλλά και τα υπόλοιπα είναι κατά κύριο λόγο από επενδύσ</w:t>
      </w:r>
      <w:r>
        <w:rPr>
          <w:rFonts w:eastAsia="Times New Roman" w:cs="Times New Roman"/>
          <w:color w:val="000000"/>
          <w:szCs w:val="24"/>
        </w:rPr>
        <w:t xml:space="preserve">εις παλαιότερων χρόνων. </w:t>
      </w:r>
    </w:p>
    <w:p w14:paraId="62188E9A"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Τα υδατοδρόμια; Τρία χρόνια κάνατε πρώτη δοκιμαστική τον Σεπτέμβριο. </w:t>
      </w:r>
    </w:p>
    <w:p w14:paraId="62188E9B"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Απορρίμματα μέσω ΣΔΙΤ; Ολοκληρώσατε αυτό που είχαν υπογράψει οι προηγούμενες κυβερνήσεις. Ένα σας έμεινε χωρίς να υπογράψετε, της Πελοποννήσου. Ακόμα δεν έχει πρ</w:t>
      </w:r>
      <w:r>
        <w:rPr>
          <w:rFonts w:eastAsia="Times New Roman" w:cs="Times New Roman"/>
          <w:color w:val="000000"/>
          <w:szCs w:val="24"/>
        </w:rPr>
        <w:t xml:space="preserve">οχωρήσει. </w:t>
      </w:r>
    </w:p>
    <w:p w14:paraId="62188E9C"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Ελληνικό; Τρία χρόνια και δεν έχετε πάει ακόμα το προεδρικό διάταγμα για την επένδυση στο Ελεγκτικό Συνέδριο. </w:t>
      </w:r>
    </w:p>
    <w:p w14:paraId="62188E9D"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Αναπτυξιακός νόμος; Πείτε, αγαπητέ κύριε Υπουργέ, μία επιχείρηση, μετά από τρία χρόνια, που μέσω του αναπτυξιακού νόμου έχετε δώσει 1 </w:t>
      </w:r>
      <w:r>
        <w:rPr>
          <w:rFonts w:eastAsia="Times New Roman" w:cs="Times New Roman"/>
          <w:color w:val="000000"/>
          <w:szCs w:val="24"/>
        </w:rPr>
        <w:t>ευρώ; Ούτε μία, κύριοι συνάδελφοι του ΣΥΡΙΖΑ.</w:t>
      </w:r>
    </w:p>
    <w:p w14:paraId="62188E9E"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Για το ΕΣΠΑ 2014-2020, που άκουσα και τον κ. Μπαλαούρα να λέει το 10,3%, θέλω να σας πω ότι η χρηματοδότηση μέχρι το 2020 είναι 24,3 δισεκατομμύρια. Αυτή τη στιγμή έχετε μόνο 2,2 δισεκατομμύρια. Και δείτε στον </w:t>
      </w:r>
      <w:r>
        <w:rPr>
          <w:rFonts w:eastAsia="Times New Roman" w:cs="Times New Roman"/>
          <w:color w:val="000000"/>
          <w:szCs w:val="24"/>
        </w:rPr>
        <w:t>π</w:t>
      </w:r>
      <w:r>
        <w:rPr>
          <w:rFonts w:eastAsia="Times New Roman" w:cs="Times New Roman"/>
          <w:color w:val="000000"/>
          <w:szCs w:val="24"/>
        </w:rPr>
        <w:t xml:space="preserve">ροϋπολογισμό, που εσείς γράψατε, ότι δεν μιλάει πουθενά για απορροφήσεις, το ξέρει ο κ. Χουλιαράκης, μόνο για προκαταβολές. </w:t>
      </w:r>
    </w:p>
    <w:p w14:paraId="62188E9F"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Καταθέτω τον επίσημο κατάλογο της Ευρωπαϊκής Επιτροπής του ΟΠΣ, όπου η απορρόφηση δεν είναι στο 11,3, όπως λέει ο κ. Χαρίτσης, αλλ</w:t>
      </w:r>
      <w:r>
        <w:rPr>
          <w:rFonts w:eastAsia="Times New Roman" w:cs="Times New Roman"/>
          <w:color w:val="000000"/>
          <w:szCs w:val="24"/>
        </w:rPr>
        <w:t xml:space="preserve">ά είναι στο 9,32. </w:t>
      </w:r>
    </w:p>
    <w:p w14:paraId="62188EA0" w14:textId="77777777" w:rsidR="00FB0E1F" w:rsidRDefault="0065608A">
      <w:pPr>
        <w:spacing w:after="0" w:line="600" w:lineRule="auto"/>
        <w:ind w:firstLine="720"/>
        <w:jc w:val="both"/>
        <w:rPr>
          <w:rFonts w:eastAsia="Times New Roman" w:cs="Times New Roman"/>
          <w:color w:val="000000"/>
          <w:szCs w:val="24"/>
        </w:rPr>
      </w:pPr>
      <w:r>
        <w:rPr>
          <w:rFonts w:eastAsia="Times New Roman" w:cs="Times New Roman"/>
          <w:szCs w:val="24"/>
        </w:rPr>
        <w:t>(Στο σημείο αυτό ο Βουλευτής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2188EA1"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Όσο για το πακέτο</w:t>
      </w:r>
      <w:r>
        <w:rPr>
          <w:rFonts w:eastAsia="Times New Roman" w:cs="Times New Roman"/>
          <w:color w:val="000000"/>
          <w:szCs w:val="24"/>
        </w:rPr>
        <w:t xml:space="preserve"> Γιούνκερ υπάρχει μία σύγχυση σε όλους μας. Παρ’ ότι ο κ. Φλαμπουράρης στις 4 Σεπτεμβρίου 2017 είπε ότι δεν αξιοποιήσαμε το πακέτο </w:t>
      </w:r>
      <w:r>
        <w:rPr>
          <w:rFonts w:eastAsia="Times New Roman" w:cs="Times New Roman"/>
          <w:color w:val="000000"/>
          <w:szCs w:val="24"/>
        </w:rPr>
        <w:lastRenderedPageBreak/>
        <w:t xml:space="preserve">Γιούνκερ, γιατί χρειάζεται </w:t>
      </w:r>
      <w:r>
        <w:rPr>
          <w:rFonts w:eastAsia="Times New Roman" w:cs="Times New Roman"/>
          <w:color w:val="000000"/>
          <w:szCs w:val="24"/>
          <w:lang w:val="en-US"/>
        </w:rPr>
        <w:t>business</w:t>
      </w:r>
      <w:r>
        <w:rPr>
          <w:rFonts w:eastAsia="Times New Roman" w:cs="Times New Roman"/>
          <w:color w:val="000000"/>
          <w:szCs w:val="24"/>
        </w:rPr>
        <w:t xml:space="preserve"> </w:t>
      </w:r>
      <w:r>
        <w:rPr>
          <w:rFonts w:eastAsia="Times New Roman" w:cs="Times New Roman"/>
          <w:color w:val="000000"/>
          <w:szCs w:val="24"/>
          <w:lang w:val="en-US"/>
        </w:rPr>
        <w:t>plan</w:t>
      </w:r>
      <w:r>
        <w:rPr>
          <w:rFonts w:eastAsia="Times New Roman" w:cs="Times New Roman"/>
          <w:color w:val="000000"/>
          <w:szCs w:val="24"/>
        </w:rPr>
        <w:t xml:space="preserve"> και αυτά είναι δύσκολα πράγματα, παρ’ όλα αυτά και η Αντιπολίτευση το λέει: Το πακέτ</w:t>
      </w:r>
      <w:r>
        <w:rPr>
          <w:rFonts w:eastAsia="Times New Roman" w:cs="Times New Roman"/>
          <w:color w:val="000000"/>
          <w:szCs w:val="24"/>
        </w:rPr>
        <w:t xml:space="preserve">ο Γιούνκερ είναι αυτόνομο. Δεν παρεμβαίνει η Κυβέρνηση, δεν παρεμβαίνουν οι κυβερνήσεις. Είναι μία διαδικασία μεταξύ των ιδιωτών και του πακέτου. </w:t>
      </w:r>
    </w:p>
    <w:p w14:paraId="62188EA2"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Όμως, υπάρχουν τέσσερα ταμεία, τα οποία μπορούσε να είχε ολοκληρώσει για να λειτουργήσουν υπέρ των μικρομεσαί</w:t>
      </w:r>
      <w:r>
        <w:rPr>
          <w:rFonts w:eastAsia="Times New Roman" w:cs="Times New Roman"/>
          <w:color w:val="000000"/>
          <w:szCs w:val="24"/>
        </w:rPr>
        <w:t>ων επιχειρήσεων. Σας τα λέω: Ταμείο Επιχειρηματικότητας, Ταμείο Επιχειρηματικότητας ΙΙ, Ταμείο Επενδύσεων, Ταμείο Μικροπιστώσεων, δηλαδή μικρά δάνεια έως 25.000 ευρώ, που αφορούν μικρομεσαίες επιχειρήσεις. Κανένα απ’ όλα αυτά δεν έχει προχωρήσει. Οι μικρομ</w:t>
      </w:r>
      <w:r>
        <w:rPr>
          <w:rFonts w:eastAsia="Times New Roman" w:cs="Times New Roman"/>
          <w:color w:val="000000"/>
          <w:szCs w:val="24"/>
        </w:rPr>
        <w:t xml:space="preserve">εσαίοι έδωσαν την απάντηση και στη Νέα Δημοκρατία και στο ΣΥΡΙΖΑ, στα </w:t>
      </w:r>
      <w:r>
        <w:rPr>
          <w:rFonts w:eastAsia="Times New Roman" w:cs="Times New Roman"/>
          <w:color w:val="000000"/>
          <w:szCs w:val="24"/>
        </w:rPr>
        <w:t>ε</w:t>
      </w:r>
      <w:r>
        <w:rPr>
          <w:rFonts w:eastAsia="Times New Roman" w:cs="Times New Roman"/>
          <w:color w:val="000000"/>
          <w:szCs w:val="24"/>
        </w:rPr>
        <w:t xml:space="preserve">πιμελητήρια: τον Ανοιχτό Καταπιστευτικό Λογαριασμό. </w:t>
      </w:r>
    </w:p>
    <w:p w14:paraId="62188EA3"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(Στο σημείο αυτό </w:t>
      </w:r>
      <w:r>
        <w:rPr>
          <w:rFonts w:eastAsia="Times New Roman" w:cs="Times New Roman"/>
          <w:color w:val="000000"/>
          <w:szCs w:val="24"/>
        </w:rPr>
        <w:t>κ</w:t>
      </w:r>
      <w:r>
        <w:rPr>
          <w:rFonts w:eastAsia="Times New Roman" w:cs="Times New Roman"/>
          <w:color w:val="000000"/>
          <w:szCs w:val="24"/>
        </w:rPr>
        <w:t>τυπάει το κουδούνι λήξεως του χρόνου ομιλίας του κυρίου Βουλευτή)</w:t>
      </w:r>
    </w:p>
    <w:p w14:paraId="62188EA4"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Αλλά για να δούμε τι κάνατε με τη ΔΕΗ, αυτήν που</w:t>
      </w:r>
      <w:r>
        <w:rPr>
          <w:rFonts w:eastAsia="Times New Roman" w:cs="Times New Roman"/>
          <w:color w:val="000000"/>
          <w:szCs w:val="24"/>
        </w:rPr>
        <w:t xml:space="preserve"> λέγατε ότι είναι εθνικό έγκλημα να πουληθεί και ότι όσοι την πουλήσουν θα πάνε στη φυλακή, που έλεγε ο κ. Καμμένος; Σήμερα, πουλάτε τρεις μονάδες βάσ</w:t>
      </w:r>
      <w:r>
        <w:rPr>
          <w:rFonts w:eastAsia="Times New Roman" w:cs="Times New Roman"/>
          <w:color w:val="000000"/>
          <w:szCs w:val="24"/>
        </w:rPr>
        <w:t>η</w:t>
      </w:r>
      <w:r>
        <w:rPr>
          <w:rFonts w:eastAsia="Times New Roman" w:cs="Times New Roman"/>
          <w:color w:val="000000"/>
          <w:szCs w:val="24"/>
        </w:rPr>
        <w:t>ς. Τι σημαίνει αυτό; Αυτοί που είναι από ενεργειακό νομό θα το ξέρουν. Αυτές οι μονάδες μπαίνουν πρώτες σ</w:t>
      </w:r>
      <w:r>
        <w:rPr>
          <w:rFonts w:eastAsia="Times New Roman" w:cs="Times New Roman"/>
          <w:color w:val="000000"/>
          <w:szCs w:val="24"/>
        </w:rPr>
        <w:t xml:space="preserve">το </w:t>
      </w:r>
      <w:r>
        <w:rPr>
          <w:rFonts w:eastAsia="Times New Roman" w:cs="Times New Roman"/>
          <w:color w:val="000000"/>
          <w:szCs w:val="24"/>
        </w:rPr>
        <w:t>χ</w:t>
      </w:r>
      <w:r>
        <w:rPr>
          <w:rFonts w:eastAsia="Times New Roman" w:cs="Times New Roman"/>
          <w:color w:val="000000"/>
          <w:szCs w:val="24"/>
        </w:rPr>
        <w:t xml:space="preserve">ρηματιστήριο </w:t>
      </w:r>
      <w:r>
        <w:rPr>
          <w:rFonts w:eastAsia="Times New Roman" w:cs="Times New Roman"/>
          <w:color w:val="000000"/>
          <w:szCs w:val="24"/>
        </w:rPr>
        <w:t>τ</w:t>
      </w:r>
      <w:r>
        <w:rPr>
          <w:rFonts w:eastAsia="Times New Roman" w:cs="Times New Roman"/>
          <w:color w:val="000000"/>
          <w:szCs w:val="24"/>
        </w:rPr>
        <w:t xml:space="preserve">ιμών, δηλαδή για τα επόμενα δέκα χρόνια, όποιος ιδιώτης την πάρει, θα έχει εξασφαλισμένα χρήματα, παραπάνω απ’ αυτά που χρειαζόταν. </w:t>
      </w:r>
    </w:p>
    <w:p w14:paraId="62188EA5"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Όσο για τα στεγαστικά δάνεια, τα κόκκινα στεγαστικά και επιχειρηματικά; Άκουσα από τους Βουλευτές ότι θα </w:t>
      </w:r>
      <w:r>
        <w:rPr>
          <w:rFonts w:eastAsia="Times New Roman" w:cs="Times New Roman"/>
          <w:color w:val="000000"/>
          <w:szCs w:val="24"/>
        </w:rPr>
        <w:t>φέρετε κάποια ρύθμιση. Πού είναι η ρύθμιση αυτή που θα φέρετε; Άκουσα τον κ. Τριανταφυλλίδη προχθές</w:t>
      </w:r>
      <w:r>
        <w:rPr>
          <w:rFonts w:eastAsia="Times New Roman" w:cs="Times New Roman"/>
          <w:color w:val="000000"/>
          <w:szCs w:val="24"/>
        </w:rPr>
        <w:t>,</w:t>
      </w:r>
      <w:r>
        <w:rPr>
          <w:rFonts w:eastAsia="Times New Roman" w:cs="Times New Roman"/>
          <w:color w:val="000000"/>
          <w:szCs w:val="24"/>
        </w:rPr>
        <w:t xml:space="preserve"> που παρακαλούσε τον κ. Παπαδημητρίου και του έλεγε ότι πρέπει να φέρετε μία ρύθμιση μέχρι το τέλος του χρόνου. </w:t>
      </w:r>
    </w:p>
    <w:p w14:paraId="62188EA6"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Κύριοι, η τελευταία ρύθμιση</w:t>
      </w:r>
      <w:r>
        <w:rPr>
          <w:rFonts w:eastAsia="Times New Roman" w:cs="Times New Roman"/>
          <w:color w:val="000000"/>
          <w:szCs w:val="24"/>
        </w:rPr>
        <w:t>,</w:t>
      </w:r>
      <w:r>
        <w:rPr>
          <w:rFonts w:eastAsia="Times New Roman" w:cs="Times New Roman"/>
          <w:color w:val="000000"/>
          <w:szCs w:val="24"/>
        </w:rPr>
        <w:t xml:space="preserve"> που έχετε ψηφί</w:t>
      </w:r>
      <w:r>
        <w:rPr>
          <w:rFonts w:eastAsia="Times New Roman" w:cs="Times New Roman"/>
          <w:color w:val="000000"/>
          <w:szCs w:val="24"/>
        </w:rPr>
        <w:t xml:space="preserve">σει είναι να μην δίνονται τα στεγαστικά δάνεια πρώτης κατοικίας σε </w:t>
      </w:r>
      <w:r>
        <w:rPr>
          <w:rFonts w:eastAsia="Times New Roman" w:cs="Times New Roman"/>
          <w:color w:val="000000"/>
          <w:szCs w:val="24"/>
          <w:lang w:val="en-US"/>
        </w:rPr>
        <w:t>funds</w:t>
      </w:r>
      <w:r>
        <w:rPr>
          <w:rFonts w:eastAsia="Times New Roman" w:cs="Times New Roman"/>
          <w:color w:val="000000"/>
          <w:szCs w:val="24"/>
        </w:rPr>
        <w:t xml:space="preserve"> μέχρι 31-12-2017. Από 1-1-2018, θα είναι όλα τα στεγαστικά και σε </w:t>
      </w:r>
      <w:r>
        <w:rPr>
          <w:rFonts w:eastAsia="Times New Roman" w:cs="Times New Roman"/>
          <w:color w:val="000000"/>
          <w:szCs w:val="24"/>
          <w:lang w:val="en-US"/>
        </w:rPr>
        <w:t>funds</w:t>
      </w:r>
      <w:r>
        <w:rPr>
          <w:rFonts w:eastAsia="Times New Roman" w:cs="Times New Roman"/>
          <w:color w:val="000000"/>
          <w:szCs w:val="24"/>
        </w:rPr>
        <w:t xml:space="preserve">. </w:t>
      </w:r>
    </w:p>
    <w:p w14:paraId="62188EA7"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Όμως, σε αυτό δεν χρειάζεται απλά να κάνουμε κριτική. Η ανικανότητα, τα ψέματα και η απουσία σχεδίου είναι το</w:t>
      </w:r>
      <w:r>
        <w:rPr>
          <w:rFonts w:eastAsia="Times New Roman" w:cs="Times New Roman"/>
          <w:color w:val="000000"/>
          <w:szCs w:val="24"/>
        </w:rPr>
        <w:t xml:space="preserve"> μείγμα σας. Εμείς έχουμε καταθέσει ένα σχέδιο, το «Σχέδιο Ελλάδα». </w:t>
      </w:r>
    </w:p>
    <w:p w14:paraId="62188EA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Επιδιώκουμε μια νέα συμφωνία ανάμεσα στο κράτος, τον επιχειρηματικό κόσμο και τους εργαζόμενους για παραγωγή νέου πλούτου, νέες θέσεις εργασίας, καλύτερους μισθούς με εργαζόμενους που μπο</w:t>
      </w:r>
      <w:r>
        <w:rPr>
          <w:rFonts w:eastAsia="Times New Roman" w:cs="Times New Roman"/>
          <w:szCs w:val="24"/>
        </w:rPr>
        <w:t>ρούν να κάνουν όνειρα, να συμμετέχουν στην αναπτυξιακή προσπάθεια. Έτσι θα διασφαλίσουμε τη διαγενεακή αλληλεγγύη μέσω του συνταξιοδοτικού και την κοινωνική αλληλεγγύη σε αυτούς που την έχουν πραγματική ανάγκη. Ο δικός μας ορισμός της ανάπτυξης είναι η ευη</w:t>
      </w:r>
      <w:r>
        <w:rPr>
          <w:rFonts w:eastAsia="Times New Roman" w:cs="Times New Roman"/>
          <w:szCs w:val="24"/>
        </w:rPr>
        <w:t xml:space="preserve">μερία των πολλών. </w:t>
      </w:r>
    </w:p>
    <w:p w14:paraId="62188EA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με το εξής: Η δική μας προοδευτική πρόταση δεν μιλά για το κέρδος των επιχειρηματιών, όπως μιλάει η Νέα Δημοκρατία, και δεν </w:t>
      </w:r>
      <w:r>
        <w:rPr>
          <w:rFonts w:eastAsia="Times New Roman" w:cs="Times New Roman"/>
          <w:szCs w:val="24"/>
        </w:rPr>
        <w:lastRenderedPageBreak/>
        <w:t>θέλει να γίνει μια χώρα εισαγωγών και επιδοματικής πολιτικής, όπως την οδηγεί ο ΣΥΡΙΖΑ</w:t>
      </w:r>
      <w:r>
        <w:rPr>
          <w:rFonts w:eastAsia="Times New Roman" w:cs="Times New Roman"/>
          <w:szCs w:val="24"/>
        </w:rPr>
        <w:t xml:space="preserve"> με το κλείσιμο εργοστασίων, όπως η </w:t>
      </w:r>
      <w:r>
        <w:rPr>
          <w:rFonts w:eastAsia="Times New Roman" w:cs="Times New Roman"/>
          <w:szCs w:val="24"/>
        </w:rPr>
        <w:t>«</w:t>
      </w:r>
      <w:r>
        <w:rPr>
          <w:rFonts w:eastAsia="Times New Roman" w:cs="Times New Roman"/>
          <w:szCs w:val="24"/>
          <w:lang w:val="en-US"/>
        </w:rPr>
        <w:t>NESTLE</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PITSOS</w:t>
      </w:r>
      <w:r>
        <w:rPr>
          <w:rFonts w:eastAsia="Times New Roman" w:cs="Times New Roman"/>
          <w:szCs w:val="24"/>
        </w:rPr>
        <w:t>»</w:t>
      </w:r>
      <w:r>
        <w:rPr>
          <w:rFonts w:eastAsia="Times New Roman" w:cs="Times New Roman"/>
          <w:szCs w:val="24"/>
        </w:rPr>
        <w:t xml:space="preserve">, όπου θα έχουμε τα προϊόντα, αλλά δεν θα παράγεται τίποτα εδώ και θα ζουν όλοι με ένα μικρό επίδομα. </w:t>
      </w:r>
    </w:p>
    <w:p w14:paraId="62188EA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διακόσιες δεκαπέντε χιλιάδες που αμφισβήτησαν το τεχνητό δίπολο ΣΥΡΙΖΑΝΕΛ</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Νέας Δημοκρατίας κ</w:t>
      </w:r>
      <w:r>
        <w:rPr>
          <w:rFonts w:eastAsia="Times New Roman" w:cs="Times New Roman"/>
          <w:szCs w:val="24"/>
        </w:rPr>
        <w:t>αι θέλουν μια νέα κυβερνητική πρόταση, είναι απέναντι στην Νέα Δημοκρατία να είναι η νέα προοδευτική πρόταση και να ηττηθεί στρατηγικά ο εθνικολαϊκισμός ΣΥΡΙΖΑ-ΑΝΕΛ. Γι’ αυτό εμείς καλούμε όλους τους πολίτες</w:t>
      </w:r>
      <w:r>
        <w:rPr>
          <w:rFonts w:eastAsia="Times New Roman" w:cs="Times New Roman"/>
          <w:szCs w:val="24"/>
        </w:rPr>
        <w:t>,</w:t>
      </w:r>
      <w:r>
        <w:rPr>
          <w:rFonts w:eastAsia="Times New Roman" w:cs="Times New Roman"/>
          <w:szCs w:val="24"/>
        </w:rPr>
        <w:t xml:space="preserve"> που εξαπατήθηκαν από τον κ. Τσίπρα και τον ΣΥΡΙ</w:t>
      </w:r>
      <w:r>
        <w:rPr>
          <w:rFonts w:eastAsia="Times New Roman" w:cs="Times New Roman"/>
          <w:szCs w:val="24"/>
        </w:rPr>
        <w:t>ΖΑ, όλους όσους ψήφισαν Νέα Δημοκρατία στο δίλημμα «Τσίπρας ή Νέα Δημοκρατία» και σ’ αυτούς που απείχαν από τις διαδικασίες να ενώσουμε τις δυνάμεις μας, να γίνουμε η αλλαγή που θέλουμε να δούμε.</w:t>
      </w:r>
    </w:p>
    <w:p w14:paraId="62188EA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2188EAC" w14:textId="77777777" w:rsidR="00FB0E1F" w:rsidRDefault="0065608A">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Συνεχίζουμε με τον ομιλητή από τη Χρυσή Αυγή κ. Γεώργιο Γερμενή. </w:t>
      </w:r>
    </w:p>
    <w:p w14:paraId="62188EAD" w14:textId="77777777" w:rsidR="00FB0E1F" w:rsidRDefault="0065608A">
      <w:pPr>
        <w:spacing w:after="0" w:line="600" w:lineRule="auto"/>
        <w:ind w:firstLine="720"/>
        <w:jc w:val="center"/>
        <w:rPr>
          <w:rFonts w:eastAsia="Times New Roman"/>
          <w:bCs/>
        </w:rPr>
      </w:pPr>
      <w:r>
        <w:rPr>
          <w:rFonts w:eastAsia="Times New Roman"/>
          <w:bCs/>
        </w:rPr>
        <w:t>(Θόρυβος στην Αίθουσα)</w:t>
      </w:r>
    </w:p>
    <w:p w14:paraId="62188EA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σας παρακαλώ, ησυχία. </w:t>
      </w:r>
    </w:p>
    <w:p w14:paraId="62188EA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Κύριε Γερμενή, έχετε τον λόγο.</w:t>
      </w:r>
    </w:p>
    <w:p w14:paraId="62188EB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Ευχαριστώ, κύριε Πρόεδρε. </w:t>
      </w:r>
    </w:p>
    <w:p w14:paraId="62188EB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ροϋπολογισμός για το 2018 δείχνει π</w:t>
      </w:r>
      <w:r>
        <w:rPr>
          <w:rFonts w:eastAsia="Times New Roman" w:cs="Times New Roman"/>
          <w:szCs w:val="24"/>
        </w:rPr>
        <w:t>όσο θέλετε να πείσετε τους ξένους εταίρους σας ότι θα κάνετε ό,τι περνάει από το χέρι σας για την εφαρμογή του τρίτου μνημονίου. Σας ζήτησαν να φέρετε πλεόνασμα 3,5%, σε αντίθεση με το 2,2% που ήταν πέρυσι, και η απαίτηση αυτή θα καταστρέψει για άλλη μια φ</w:t>
      </w:r>
      <w:r>
        <w:rPr>
          <w:rFonts w:eastAsia="Times New Roman" w:cs="Times New Roman"/>
          <w:szCs w:val="24"/>
        </w:rPr>
        <w:t xml:space="preserve">ορά τον ιδιωτικό τομέα, τις επιχειρήσεις και τα νοικοκυριά και σχεδόν θα μηδενίσει τα προγράμματα κοινωνικής προστασίας. </w:t>
      </w:r>
    </w:p>
    <w:p w14:paraId="62188EB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Επιπλέον, η αύξηση των έμμεσων φόρων παρά την αντίστοιχη μείωση των άμεσων φόρων δεν θα ευνοεί τα φτωχά νοικοκυριά, τις μικρές επιχειρ</w:t>
      </w:r>
      <w:r>
        <w:rPr>
          <w:rFonts w:eastAsia="Times New Roman" w:cs="Times New Roman"/>
          <w:szCs w:val="24"/>
        </w:rPr>
        <w:t xml:space="preserve">ήσεις και τους αυτοαπασχολούμενους. </w:t>
      </w:r>
    </w:p>
    <w:p w14:paraId="62188EB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Μπορεί να γίνεται λόγος για μείωση της ανεργίας και αύξηση της απασχόλησης, αλλά η διάρθρωση της αγοράς εργασίας είναι τελείως προβληματική. Σύμφωνα με μελέτη του Συνδέσμου Επιχειρήσεων Βιομηχανιών θα υπάρχει, πέρα από </w:t>
      </w:r>
      <w:r>
        <w:rPr>
          <w:rFonts w:eastAsia="Times New Roman" w:cs="Times New Roman"/>
          <w:szCs w:val="24"/>
        </w:rPr>
        <w:t>συμβάσεις σύντομης διάρκειας ή και μηδενικών ωρών προσωρινής και κατά παραγγελία εργασίας, ακόμη και εργασία με δελτίο. Εκεί καταντήσατε τον εργαζόμενο, να στήνεται στην ουρά για να παίρνει κουπόνια εργασίας. Δεν είναι δυνατόν να πιστεύετε ότι με αυτούς το</w:t>
      </w:r>
      <w:r>
        <w:rPr>
          <w:rFonts w:eastAsia="Times New Roman" w:cs="Times New Roman"/>
          <w:szCs w:val="24"/>
        </w:rPr>
        <w:t>υς τρόπους θα καταπολεμήσετε την ανεργία. Το μόνο που θα πετύχετε είναι αναξιοπρεπείς όροι και άθλιες συνθήκες εργασίας. Συγκεκριμένα, σύμφωνα με στοιχεία του Υπουργείου Εργασίας, αποδεικνύεται ότι κυριαρχούν αυτές οι έσχατες μορφές απασχόλησης και οι μισθ</w:t>
      </w:r>
      <w:r>
        <w:rPr>
          <w:rFonts w:eastAsia="Times New Roman" w:cs="Times New Roman"/>
          <w:szCs w:val="24"/>
        </w:rPr>
        <w:t xml:space="preserve">οί παραμένουν σε χαμηλά επίπεδα. </w:t>
      </w:r>
    </w:p>
    <w:p w14:paraId="62188EB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Έχετε ισοπεδώσει το βιοτικό επίπεδο των Ελλήνων πολιτών εσείς</w:t>
      </w:r>
      <w:r>
        <w:rPr>
          <w:rFonts w:eastAsia="Times New Roman" w:cs="Times New Roman"/>
          <w:szCs w:val="24"/>
        </w:rPr>
        <w:t>,</w:t>
      </w:r>
      <w:r>
        <w:rPr>
          <w:rFonts w:eastAsia="Times New Roman" w:cs="Times New Roman"/>
          <w:szCs w:val="24"/>
        </w:rPr>
        <w:t xml:space="preserve"> που υποτίθεται ότι πρωτοστατούσατε στους αγώνες των εργαζομένων. Όλα αυτά, όμως, αποτελούν παρελθόν και βέβαια, όταν παραλάβατε τους υπουργικούς σας θώκους, τα ξεχάσατε. Είναι η καρέκλα που προκαλεί αμνησία ή μεταλλάσσει τους δήθεν ιδεολόγους σε πειθήνια </w:t>
      </w:r>
      <w:r>
        <w:rPr>
          <w:rFonts w:eastAsia="Times New Roman" w:cs="Times New Roman"/>
          <w:szCs w:val="24"/>
        </w:rPr>
        <w:t>όργανα ξένων συμφερόντων;</w:t>
      </w:r>
    </w:p>
    <w:p w14:paraId="62188EB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Όσον αφορά τα εισοδήματα των εργαζομένων μισθωτών και των συνταξιούχων, σύμφωνα με την Ευρωπαϊκή Κεντρική Τράπεζα, την τελευταία οκταετία έχουν περικοπεί κατά 50%. Το ποσοστό ανεργίας δείχνει ότι σχεδόν ένας στους δυο είναι άνεργο</w:t>
      </w:r>
      <w:r>
        <w:rPr>
          <w:rFonts w:eastAsia="Times New Roman" w:cs="Times New Roman"/>
          <w:szCs w:val="24"/>
        </w:rPr>
        <w:t xml:space="preserve">ς και σχεδόν τρεις στους τέσσερις Έλληνες και Ελληνίδες δεν μπόρεσαν να βρουν εργασία για περισσότερο από ένα χρόνο. </w:t>
      </w:r>
    </w:p>
    <w:p w14:paraId="62188EB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Όπως είπαμε, έχουν αλλάξει πολλά από τότε που ο Τσίπρας έγινε Πρωθυπουργός, ένας Πρωθυπουργός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πολλοί Έλληνες περίμεναν ότι </w:t>
      </w:r>
      <w:r>
        <w:rPr>
          <w:rFonts w:eastAsia="Times New Roman" w:cs="Times New Roman"/>
          <w:szCs w:val="24"/>
        </w:rPr>
        <w:t>θα φέρει την αλλαγή, θα φέρει κάποια πράγματα απ’ αυτά που είχε τάξει.</w:t>
      </w:r>
    </w:p>
    <w:p w14:paraId="62188EB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Όμως, βλέπουμε ότι και αυτός, μόλις έγινε Πρωθυπουργός, ξέχασε τη γενιά των 700 ευρώ και τώρα βάσει του προϋπολογισμού, που εσείς καταθέσατε για το 2018, μιλάμε για 300 περίπου ευρώ και</w:t>
      </w:r>
      <w:r>
        <w:rPr>
          <w:rFonts w:eastAsia="Times New Roman" w:cs="Times New Roman"/>
          <w:szCs w:val="24"/>
        </w:rPr>
        <w:t xml:space="preserve"> για ένα χαρτζιλίκι στις συντάξεις που θα κυμαίνεται από 200  ευρώ έως 700 ευρώ. Πείτε μου εσείς σ’ αυτή την </w:t>
      </w:r>
      <w:r>
        <w:rPr>
          <w:rFonts w:eastAsia="Times New Roman" w:cs="Times New Roman"/>
          <w:szCs w:val="24"/>
          <w:lang w:val="en-US"/>
        </w:rPr>
        <w:t>A</w:t>
      </w:r>
      <w:r>
        <w:rPr>
          <w:rFonts w:eastAsia="Times New Roman" w:cs="Times New Roman"/>
          <w:szCs w:val="24"/>
        </w:rPr>
        <w:t xml:space="preserve">ίθουσα αν μπορεί να ζήσει κάποιος με 200 ευρώ. Ούτε για τα τσιγάρα του δεν φθάνουν. </w:t>
      </w:r>
    </w:p>
    <w:p w14:paraId="62188EB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Όσον αφορά τους μισθούς και τις συντάξεις, οι μειώσεις θα δυσ</w:t>
      </w:r>
      <w:r>
        <w:rPr>
          <w:rFonts w:eastAsia="Times New Roman" w:cs="Times New Roman"/>
          <w:szCs w:val="24"/>
        </w:rPr>
        <w:t xml:space="preserve">κολέψουν ακόμη περισσότερο τη ζωή των Ελλήνων πολιτών. Θα υποστούν για άλλη μια φορά </w:t>
      </w:r>
      <w:r>
        <w:rPr>
          <w:rFonts w:eastAsia="Times New Roman" w:cs="Times New Roman"/>
          <w:szCs w:val="24"/>
        </w:rPr>
        <w:lastRenderedPageBreak/>
        <w:t>τα αποτελέσματα της δημοσιονομικής σας πολιτικής εξαιτίας μειώσεων της προσωπικής διαφοράς όλων των κύριων καταβαλλόμενων και επικουρικών συντάξεων έως το 2019, του παγώμα</w:t>
      </w:r>
      <w:r>
        <w:rPr>
          <w:rFonts w:eastAsia="Times New Roman" w:cs="Times New Roman"/>
          <w:szCs w:val="24"/>
        </w:rPr>
        <w:t>τος των αυξήσεων έως τον Δεκέμβριο του 2021 και εξαιτίας της κατάργησης του ΕΚΑΣ για διακόσιες ογδόντα χιλιάδες χαμηλοσυνταξιούχων. Σύμφωνα, μάλιστα, με τον πρόεδρο του Ενιαίου Δικτύου Συνταξιούχων, περίπου ενάμισι εκατομμύριο συνταξιούχοι προσπαθούν να ζή</w:t>
      </w:r>
      <w:r>
        <w:rPr>
          <w:rFonts w:eastAsia="Times New Roman" w:cs="Times New Roman"/>
          <w:szCs w:val="24"/>
        </w:rPr>
        <w:t xml:space="preserve">σουν με ετήσιο εισόδημα 4.500 ευρώ. Ο ΕΟΠΥΥ θα χρηματοδοτήσει με 226 εκατομμύρια ευρώ λιγότερα από το 2018, την ίδια ώρα που ληξιπρόθεσμες οφειλές </w:t>
      </w:r>
      <w:r>
        <w:rPr>
          <w:rFonts w:eastAsia="Times New Roman" w:cs="Times New Roman"/>
          <w:szCs w:val="24"/>
        </w:rPr>
        <w:t>του ο</w:t>
      </w:r>
      <w:r>
        <w:rPr>
          <w:rFonts w:eastAsia="Times New Roman" w:cs="Times New Roman"/>
          <w:szCs w:val="24"/>
        </w:rPr>
        <w:t>ργανισμού παραμένουν στα ύψη.</w:t>
      </w:r>
    </w:p>
    <w:p w14:paraId="62188EB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δε προστασία της πρώτης κατοικίας είναι ανύπαρκτη, πάει περίπατο. Ήδη ξε</w:t>
      </w:r>
      <w:r>
        <w:rPr>
          <w:rFonts w:eastAsia="Times New Roman" w:cs="Times New Roman"/>
          <w:szCs w:val="24"/>
        </w:rPr>
        <w:t xml:space="preserve">κίνησαν οι ηλεκτρονικοί πλειστηριασμοί και ξεκινά ο εφιάλτης για χιλιάδες Έλληνες συμπολίτες </w:t>
      </w:r>
      <w:r>
        <w:rPr>
          <w:rFonts w:eastAsia="Times New Roman" w:cs="Times New Roman"/>
          <w:szCs w:val="24"/>
        </w:rPr>
        <w:t>μας,</w:t>
      </w:r>
      <w:r>
        <w:rPr>
          <w:rFonts w:eastAsia="Times New Roman" w:cs="Times New Roman"/>
          <w:szCs w:val="24"/>
        </w:rPr>
        <w:t xml:space="preserve"> που χάνουν την πρώτη κατοικία. Τέλος του 2017 σταματά να ισχύει και ο νόμος Κατσέλη και να δούμε τότε τι θα κάνετε. Θυμηθείτε ότι αν τον Σαμαρά τον έριξε η Χρ</w:t>
      </w:r>
      <w:r>
        <w:rPr>
          <w:rFonts w:eastAsia="Times New Roman" w:cs="Times New Roman"/>
          <w:szCs w:val="24"/>
        </w:rPr>
        <w:t xml:space="preserve">υσή Αυγή, εσάς θα σας ρίξει αυτή η κατάντια που κάνετε με τους πλειστηριασμούς. Θα είναι θηλειά στον λαιμό σας. Θυμηθείτε το αυτό που λέμε εμείς σήμερα εδώ. </w:t>
      </w:r>
    </w:p>
    <w:p w14:paraId="62188EB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ελληνική οικονομία έχει βρεθεί σε ένα αδιέξοδο, σε ένα φαύλο κύκλο. Λέτε ότι είναι η τελευταία φ</w:t>
      </w:r>
      <w:r>
        <w:rPr>
          <w:rFonts w:eastAsia="Times New Roman" w:cs="Times New Roman"/>
          <w:szCs w:val="24"/>
        </w:rPr>
        <w:t xml:space="preserve">ορά που ψηφίζεται ένας τέτοιος μνημονιακός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ροϋπολογισμός. Εμείς εδώ λέμε ότι λέτε παραμύθια. Είμαστε σίγουροι ότι μόλις τελειώσει ο προϋπολογισμός, θα φέρετε νέα μέτρα μέχρι το τέλος του 2017. Αυτά συζητάτε, και εδώ είμαστε για να λέμε άλλα λόγια</w:t>
      </w:r>
      <w:r>
        <w:rPr>
          <w:rFonts w:eastAsia="Times New Roman" w:cs="Times New Roman"/>
          <w:szCs w:val="24"/>
        </w:rPr>
        <w:t xml:space="preserve"> να αγαπιόμαστε. </w:t>
      </w:r>
    </w:p>
    <w:p w14:paraId="62188EB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Αντιθέτως, εμείς πιστεύουμε ότι αν βρισκόταν σε αυτή τη θέση μια πραγματικά εθνική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που θα χάραζε μια δημοσιονομική πολιτική με γνώμονα τα εθνικά συμφέροντα, τότε μόνο θα υπήρχε φως στο τούνελ, στο οποίο έχουμε εισέλθει. Τότε μό</w:t>
      </w:r>
      <w:r>
        <w:rPr>
          <w:rFonts w:eastAsia="Times New Roman" w:cs="Times New Roman"/>
          <w:szCs w:val="24"/>
        </w:rPr>
        <w:t>νο συνταξιούχοι και εργαζόμενοι θα μπορούσαν να ελπίζουν πως η ποιότητα ζωής τους θα άλλαζε προς το καλύτερο. Και αυτό μπορεί να επιτευχθεί μόνο με τη Χρυσή Αυγή</w:t>
      </w:r>
      <w:r>
        <w:rPr>
          <w:rFonts w:eastAsia="Times New Roman" w:cs="Times New Roman"/>
          <w:szCs w:val="24"/>
        </w:rPr>
        <w:t>,</w:t>
      </w:r>
      <w:r>
        <w:rPr>
          <w:rFonts w:eastAsia="Times New Roman" w:cs="Times New Roman"/>
          <w:szCs w:val="24"/>
        </w:rPr>
        <w:t xml:space="preserve"> που έμπρακτα έχει αποδείξει ότι μια καρέκλα εύκολα την αλλάζει ακόμα και με ένα κελί, προκειμ</w:t>
      </w:r>
      <w:r>
        <w:rPr>
          <w:rFonts w:eastAsia="Times New Roman" w:cs="Times New Roman"/>
          <w:szCs w:val="24"/>
        </w:rPr>
        <w:t>ένου να υπερασπιστεί την πατρίδα και να απαρνηθεί όσα εσείς κάνετε δήθεν για τον ελληνικό λαό, αλλά εμείς ανταλλάζουμε και αυτά τα έδρανα ακόμα, έτσι ώστε να αναστηθεί ξανά η πατρίδα, ξανά το έθνος και να χαμογελάσει ο Έλληνας εργάτης.</w:t>
      </w:r>
    </w:p>
    <w:p w14:paraId="62188EB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2188EBD"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w:t>
      </w:r>
      <w:r>
        <w:rPr>
          <w:rFonts w:eastAsia="Times New Roman" w:cs="Times New Roman"/>
          <w:szCs w:val="24"/>
        </w:rPr>
        <w:t xml:space="preserve">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2188EBE" w14:textId="77777777" w:rsidR="00FB0E1F" w:rsidRDefault="0065608A">
      <w:pPr>
        <w:spacing w:after="0" w:line="600" w:lineRule="auto"/>
        <w:ind w:firstLine="720"/>
        <w:jc w:val="both"/>
        <w:rPr>
          <w:rFonts w:eastAsia="Times New Roman" w:cs="Times New Roman"/>
        </w:rPr>
      </w:pPr>
      <w:r>
        <w:rPr>
          <w:rFonts w:eastAsia="Times New Roman" w:cs="Times New Roman"/>
          <w:b/>
          <w:szCs w:val="24"/>
        </w:rPr>
        <w:t xml:space="preserve">ΠΡΟΕΔΡΕΥΩΝ (Νικήτας Κακλαμάνης):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 xml:space="preserve">ενημερώθηκαν για την ιστορία </w:t>
      </w:r>
      <w:r>
        <w:rPr>
          <w:rFonts w:eastAsia="Times New Roman" w:cs="Times New Roman"/>
        </w:rPr>
        <w:t>του κτηρίου και τον τρόπο οργάνωσης και λειτουργίας της Βουλής, τριάντα δυο μαθητές και μαθήτριες και δυο εκπαιδευτικοί συνοδοί τους από το 2</w:t>
      </w:r>
      <w:r>
        <w:rPr>
          <w:rFonts w:eastAsia="Times New Roman" w:cs="Times New Roman"/>
          <w:vertAlign w:val="superscript"/>
        </w:rPr>
        <w:t>ο</w:t>
      </w:r>
      <w:r>
        <w:rPr>
          <w:rFonts w:eastAsia="Times New Roman" w:cs="Times New Roman"/>
        </w:rPr>
        <w:t xml:space="preserve"> Γυμνάσιο Χολαργού </w:t>
      </w:r>
      <w:r>
        <w:rPr>
          <w:rFonts w:eastAsia="Times New Roman" w:cs="Times New Roman"/>
        </w:rPr>
        <w:t>(</w:t>
      </w:r>
      <w:r>
        <w:rPr>
          <w:rFonts w:eastAsia="Times New Roman" w:cs="Times New Roman"/>
        </w:rPr>
        <w:t>δεύτερο</w:t>
      </w:r>
      <w:r>
        <w:rPr>
          <w:rFonts w:eastAsia="Times New Roman" w:cs="Times New Roman"/>
        </w:rPr>
        <w:t xml:space="preserve"> τμήμα</w:t>
      </w:r>
      <w:r>
        <w:rPr>
          <w:rFonts w:eastAsia="Times New Roman" w:cs="Times New Roman"/>
        </w:rPr>
        <w:t>)</w:t>
      </w:r>
      <w:r>
        <w:rPr>
          <w:rFonts w:eastAsia="Times New Roman" w:cs="Times New Roman"/>
        </w:rPr>
        <w:t>.</w:t>
      </w:r>
    </w:p>
    <w:p w14:paraId="62188EBF" w14:textId="77777777" w:rsidR="00FB0E1F" w:rsidRDefault="0065608A">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2188EC0" w14:textId="77777777" w:rsidR="00FB0E1F" w:rsidRDefault="0065608A">
      <w:pPr>
        <w:spacing w:after="0"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62188EC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 xml:space="preserve">λείνουμε την πρώτη πεντάδα, όπως είπα, με τον κ. Χρήστο Κατσώτη από το Κομμουνιστικό Κόμμα Ελλάδας και μετά θα πάρει τον λόγο ο κ. Κόκκαλης. </w:t>
      </w:r>
    </w:p>
    <w:p w14:paraId="62188EC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 να ενημερωθούν οι συνάδελφοι και να είναι στην Αίθουσα, η επόμενη πεντάδα συναδέλφων είναι ο κ. Λαζαρίδης, ο κ</w:t>
      </w:r>
      <w:r>
        <w:rPr>
          <w:rFonts w:eastAsia="Times New Roman" w:cs="Times New Roman"/>
          <w:szCs w:val="24"/>
        </w:rPr>
        <w:t>. Καβαδέλλας, ο εορτάζων κ. Σπυρίδων Λυκούδης –και από μικροφώνου χρόνια πολλά εκ μέρους όλων των συναδέλφων, κύριε Λυκούδη- η κ. Αικατερίνη Μάρκου και ο κ. Απόστολος Καραναστάσης.</w:t>
      </w:r>
    </w:p>
    <w:p w14:paraId="62188EC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 κ. Χρήστος Κατσώτης έχει τον λόγο. </w:t>
      </w:r>
    </w:p>
    <w:p w14:paraId="62188EC4"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w:t>
      </w:r>
      <w:r>
        <w:rPr>
          <w:rFonts w:eastAsia="Times New Roman" w:cs="Times New Roman"/>
          <w:szCs w:val="24"/>
        </w:rPr>
        <w:t xml:space="preserve">όεδρε. </w:t>
      </w:r>
    </w:p>
    <w:p w14:paraId="62188EC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 αδιάκοπος πόλεμος ενάντια στον λαό αποτυπώνεται και σ’ αυτόν τον </w:t>
      </w:r>
      <w:r>
        <w:rPr>
          <w:rFonts w:eastAsia="Times New Roman" w:cs="Times New Roman"/>
          <w:szCs w:val="24"/>
        </w:rPr>
        <w:t>π</w:t>
      </w:r>
      <w:r>
        <w:rPr>
          <w:rFonts w:eastAsia="Times New Roman" w:cs="Times New Roman"/>
          <w:szCs w:val="24"/>
        </w:rPr>
        <w:t>ροϋπολογισμό. Τσακώνεστε, αλλά παρά τις επιμέρους διαφορές είναι κοινή η στρατηγική σας: η καπιταλιστική ανάκαμψη, η ικανοποίηση των αναγκών του κεφαλαίου. Γι’ αυτό ως αριστεροί δο</w:t>
      </w:r>
      <w:r>
        <w:rPr>
          <w:rFonts w:eastAsia="Times New Roman" w:cs="Times New Roman"/>
          <w:szCs w:val="24"/>
        </w:rPr>
        <w:t xml:space="preserve">ρυφόροι του κεφαλαίου δεν αλλάξατε τίποτα από τα μέτρα των προηγούμενων, γι’ αυτό προχωρήσατε σε ανατροπές που αυτοί δυσκολεύονταν. </w:t>
      </w:r>
    </w:p>
    <w:p w14:paraId="62188EC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Δεν μας φτάνει ο χρόνος να απαριθμήσουμε αυτές τις βρώμικες αποστολές που αναλάβατε. Χειροκροτείστε γι’ αυτό από τους δυνάσ</w:t>
      </w:r>
      <w:r>
        <w:rPr>
          <w:rFonts w:eastAsia="Times New Roman" w:cs="Times New Roman"/>
          <w:szCs w:val="24"/>
        </w:rPr>
        <w:t>τες του λαού, το κεφάλαιο και τις ενώσεις του. Προπαγανδίζετε μια εικονική πραγματικότητα για την ανεργία, τις εργασιακές σχέσεις, το ασφαλιστικό, τη στήριξη της ακραίας φτώχειας, τις κατασχέσεις σπιτιών των φτωχών και όλα όσα βασανίζουν τη λαϊκή οικογένει</w:t>
      </w:r>
      <w:r>
        <w:rPr>
          <w:rFonts w:eastAsia="Times New Roman" w:cs="Times New Roman"/>
          <w:szCs w:val="24"/>
        </w:rPr>
        <w:t xml:space="preserve">α. Το μικρότερο κακό η πολιτική σας. Οδηγεί, όμως, πάντα στο μεγαλύτερο. </w:t>
      </w:r>
    </w:p>
    <w:p w14:paraId="62188EC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ανεργία μαστίζει. Οι άνεργοι είναι απροστάτευτοι. Επικαλείστε το πλεόνασμα του ΟΑΕΔ. Είναι ντροπή! </w:t>
      </w:r>
    </w:p>
    <w:p w14:paraId="62188EC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Μόνο το 10% των εγγεγραμμένων ανέργων επιδοτούνται με το γλίσχρο επίδομα ανεργία</w:t>
      </w:r>
      <w:r>
        <w:rPr>
          <w:rFonts w:eastAsia="Times New Roman" w:cs="Times New Roman"/>
          <w:szCs w:val="24"/>
        </w:rPr>
        <w:t xml:space="preserve">ς. Ενισχύετε, όμως, πλουσιοπάροχα με προγράμματα επιδότησης της εργασίας του μισθολογικού και μη μισθολογικού κόστους, όπως χαρακτηρίζετε τον μισθό και την ασφάλιση των εργαζομένων, με ζεστό χρήμα που μεταφέρεται στις τσέπες των επιχειρηματικών ομίλων. </w:t>
      </w:r>
    </w:p>
    <w:p w14:paraId="62188EC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 xml:space="preserve">ικαλείστε το κοινωνικό μέρισμα και παρουσιάζεστε ως κοινωνικά ευαίσθητοι. Κόβετε από του φτωχού το τραπέζι, για να δώσετε ένα εφάπαξ ποσό στους εξαθλιωμένους. </w:t>
      </w:r>
    </w:p>
    <w:p w14:paraId="62188EC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Γενικεύεται η εργασιακή ζούγκλα με υποκατώτατους μισθούς των 250 και 300 ευρώ χωρίς συλλογικές σ</w:t>
      </w:r>
      <w:r>
        <w:rPr>
          <w:rFonts w:eastAsia="Times New Roman" w:cs="Times New Roman"/>
          <w:szCs w:val="24"/>
        </w:rPr>
        <w:t>υμβάσεις εργασίας, με ελαστικές μορφές απασχόλησης, που έρχονται και δένουν με την πλήρη ανατροπή που καταφέρατε στο ασφαλιστικό σύστημα, την πλήρη προσαρμογή του στις ανάγκες της καπιταλιστικής ανάπτυξης. Τα 345 έως 384 ευρώ, η εθνική σύνταξη όπως χαρακτη</w:t>
      </w:r>
      <w:r>
        <w:rPr>
          <w:rFonts w:eastAsia="Times New Roman" w:cs="Times New Roman"/>
          <w:szCs w:val="24"/>
        </w:rPr>
        <w:t>ρίζεται, αυτή θα είναι και μόνο για όλους η εγγυημένη σύνταξη και αυτό πρέπει να γίνει κατανοητό. Αυτή, εξάλλου, καταβάλλεται και τώρα ως προσωρινή στους συνταξιούχους. Η ανταποδοτική που αφορά τις καταβαλλόμενες εισφορές είναι στον αέρα, όπως και η επικου</w:t>
      </w:r>
      <w:r>
        <w:rPr>
          <w:rFonts w:eastAsia="Times New Roman" w:cs="Times New Roman"/>
          <w:szCs w:val="24"/>
        </w:rPr>
        <w:t xml:space="preserve">ρική. </w:t>
      </w:r>
    </w:p>
    <w:p w14:paraId="62188EC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Υλοποιήσατε την πιο βρώμικη αποστολή και συνεχίζετε. Έχετε ήδη προνομοθετήσει την οριστική κατάργηση το 2019 του ΕΚΑΣ, τη μείωση των συντάξεων έως </w:t>
      </w:r>
      <w:r>
        <w:rPr>
          <w:rFonts w:eastAsia="Times New Roman" w:cs="Times New Roman"/>
          <w:szCs w:val="24"/>
        </w:rPr>
        <w:lastRenderedPageBreak/>
        <w:t xml:space="preserve">18% από τον επανυπολογισμό. Οδηγήσατε σε αναξιοπρεπή διαβίωση την πλειοψηφία των συνταξιούχων. Με την </w:t>
      </w:r>
      <w:r>
        <w:rPr>
          <w:rFonts w:eastAsia="Times New Roman" w:cs="Times New Roman"/>
          <w:szCs w:val="24"/>
        </w:rPr>
        <w:t>τεχνική συμφωνία για την τρίτη αξιολόγηση προχωράτε στη συνένωση ασφαλιστικών εισφορών με τη φορολογία και την καταβολή όλων των εισφορών στην εφορία. Πρόκειται για το επόμενο βήμα στο κρατικό ασφαλιστικό σύστημα</w:t>
      </w:r>
      <w:r>
        <w:rPr>
          <w:rFonts w:eastAsia="Times New Roman" w:cs="Times New Roman"/>
          <w:szCs w:val="24"/>
        </w:rPr>
        <w:t>,</w:t>
      </w:r>
      <w:r>
        <w:rPr>
          <w:rFonts w:eastAsia="Times New Roman" w:cs="Times New Roman"/>
          <w:szCs w:val="24"/>
        </w:rPr>
        <w:t xml:space="preserve"> που καταργεί την έννοια ασφαλιστικό ταμείο</w:t>
      </w:r>
      <w:r>
        <w:rPr>
          <w:rFonts w:eastAsia="Times New Roman" w:cs="Times New Roman"/>
          <w:szCs w:val="24"/>
        </w:rPr>
        <w:t xml:space="preserve"> και οι εισφορές πάνε πλέον στον κρατικό κορβανά, κατευθύνονται στο να χρηματοδοτηθούν οι καπιταλιστές και να αποπληρωθούν τα δάνεια. </w:t>
      </w:r>
    </w:p>
    <w:p w14:paraId="62188EC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Ευρωπαϊκή Ένωση συνεχίζει τις αντεργατικές, αντιασφαλιστικές αποφάσεις της. Σε αυτή την κατεύθυνση θεσμοθετείται από τη</w:t>
      </w:r>
      <w:r>
        <w:rPr>
          <w:rFonts w:eastAsia="Times New Roman" w:cs="Times New Roman"/>
          <w:szCs w:val="24"/>
        </w:rPr>
        <w:t xml:space="preserve">ν Ευρωπαϊκή Ένωση  το πανευρωπαϊκό ατομικό συνταξιοδοτικό προϊόν, το οποίο είναι συνδεδεμένο με την ένωση κεφαλαιαγορών για την άντληση κεφαλαίων. </w:t>
      </w:r>
    </w:p>
    <w:p w14:paraId="62188EC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Υλοποιείται πλήρως η απαίτηση του κεφαλαίου για μετατροπή της ασφάλισης από κοινωνική ευθύνη σε ατομική, με </w:t>
      </w:r>
      <w:r>
        <w:rPr>
          <w:rFonts w:eastAsia="Times New Roman" w:cs="Times New Roman"/>
          <w:szCs w:val="24"/>
        </w:rPr>
        <w:t>ενίσχυση της ιδιωτικής ασφάλισης. Προχωράτε, κύριοι, στην επανεξέταση, κατάργηση, συγχώνευση, στον σφαγιασμό -εξορθολογισμό τον παρουσιάζετε- ουσιαστικά των προνοιακών επιδομάτων, καθώς και των αναπηρικών συντάξεων. Με το τρικ του ενιαίου επιδόματος τέκνων</w:t>
      </w:r>
      <w:r>
        <w:rPr>
          <w:rFonts w:eastAsia="Times New Roman" w:cs="Times New Roman"/>
          <w:szCs w:val="24"/>
        </w:rPr>
        <w:t xml:space="preserve"> κόβετε τα οικογενειακά επιδόματα για τρίτεκνους και πολύτεκνους. Με κριτήριο το ετήσιο εισόδημα θα μειωθούν ακόμα παραπέρα. Έτσι θα χρηματοδοτηθεί παραπέρα το κοινωνικό εισόδημα αλληλεγγύης που δίνετε στην ακραία φτώχεια. </w:t>
      </w:r>
    </w:p>
    <w:p w14:paraId="62188EC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Πλασάρετε το αφήγημα της δίκαιης τάχα ανάπτυξης, για την οποία αγωνίζεται η Κυβέρνηση ΣΥΡΙΖΑ-ΑΝΕΛ, κόντρα δήθεν στην άδικη που υπηρετούσαν η Νέα Δημοκρατία και το ΠΑΣΟΚ. Μια ανάπτυξη καπιταλιστική, δηλαδή διασφάλιση της κερδοφορίας. Όπως και αν την παρουσι</w:t>
      </w:r>
      <w:r>
        <w:rPr>
          <w:rFonts w:eastAsia="Times New Roman" w:cs="Times New Roman"/>
          <w:szCs w:val="24"/>
        </w:rPr>
        <w:t xml:space="preserve">άσετε, αυτή πάει μαζί με την αδικία, τα βάσανα, τα αδιέξοδα, τη φτώχεια και την εξαθλίωση του λαού μας. Η πραγματικότητα, όμως, είναι ο αδιάψευστος ονοματοδότης. Και αυτό είναι βαρβαρότητα, σαπίλα. Αυτό υπηρετείτε. </w:t>
      </w:r>
    </w:p>
    <w:p w14:paraId="62188EC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τι προβλέπετε; Πλεόνασμα αυξημένο κα</w:t>
      </w:r>
      <w:r>
        <w:rPr>
          <w:rFonts w:eastAsia="Times New Roman" w:cs="Times New Roman"/>
          <w:szCs w:val="24"/>
        </w:rPr>
        <w:t xml:space="preserve">τά 63% από πέρυσι. Μιλάμε για  λεηλασία. Όμως, θα διατηρήσετε τις υπέρογκες δαπάνες για το ΝΑΤΟ και  άλλες, όπως αυτές που συμφωνήσατε με τις ΗΠΑ για τα </w:t>
      </w:r>
      <w:r>
        <w:rPr>
          <w:rFonts w:eastAsia="Times New Roman" w:cs="Times New Roman"/>
          <w:szCs w:val="24"/>
          <w:lang w:val="en-US"/>
        </w:rPr>
        <w:t>F</w:t>
      </w:r>
      <w:r>
        <w:rPr>
          <w:rFonts w:eastAsia="Times New Roman" w:cs="Times New Roman"/>
          <w:szCs w:val="24"/>
        </w:rPr>
        <w:t xml:space="preserve">-16. </w:t>
      </w:r>
    </w:p>
    <w:p w14:paraId="62188ED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βρώμικη αποστολή σας, όμως, συνεχίζεται. Με την τροπολογία για την απεργία προσφέρετε τα εργαλεία στο κεφάλαιο για μονιμοποίηση όλων των ανατροπών, με σιγή νεκροταφείου να επιβάλλεται ο εργασιακός μεσαίωνας, να διασφαλίζεται η απρόσκοπτη ανάκαμψη των κερ</w:t>
      </w:r>
      <w:r>
        <w:rPr>
          <w:rFonts w:eastAsia="Times New Roman" w:cs="Times New Roman"/>
          <w:szCs w:val="24"/>
        </w:rPr>
        <w:t xml:space="preserve">δών. </w:t>
      </w:r>
    </w:p>
    <w:p w14:paraId="62188ED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Χρησιμοποιείτε με την ίδια ικανότητα και το μαστίγιο, με καταστολή, συλλήψεις απεργών, καταδίκες αγωνιστών. Θέλετε να αφοπλίσετε την εργατική τάξη και το κίνημά της, να εμποδίσετε τη διεκδίκηση καλύτερων όρων αμοιβής και εργασίας, να διασφαλίσετε τη </w:t>
      </w:r>
      <w:r>
        <w:rPr>
          <w:rFonts w:eastAsia="Times New Roman" w:cs="Times New Roman"/>
          <w:szCs w:val="24"/>
        </w:rPr>
        <w:t>συνέχιση της όλο και μεγαλύτερης εκμετάλλευσης για αυξημένα κέρδη των επιχειρηματικών ομίλων.</w:t>
      </w:r>
    </w:p>
    <w:p w14:paraId="62188ED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Επικαλείστε τη </w:t>
      </w:r>
      <w:r>
        <w:rPr>
          <w:rFonts w:eastAsia="Times New Roman" w:cs="Times New Roman"/>
          <w:szCs w:val="24"/>
        </w:rPr>
        <w:t>δ</w:t>
      </w:r>
      <w:r>
        <w:rPr>
          <w:rFonts w:eastAsia="Times New Roman" w:cs="Times New Roman"/>
          <w:szCs w:val="24"/>
        </w:rPr>
        <w:t>ημοκρατία, εσείς με το 22% του εκλογικού σώματος, να μπορείτε να ψηφίζετε μνημόνια και μέτρα για την πλειοψηφία του λαού. Για τα σωματεία, όμως, θ</w:t>
      </w:r>
      <w:r>
        <w:rPr>
          <w:rFonts w:eastAsia="Times New Roman" w:cs="Times New Roman"/>
          <w:szCs w:val="24"/>
        </w:rPr>
        <w:t xml:space="preserve">έλετε να επιβάλλετε το πενήντα συν ένα τοις εκατό των ταμειακά τακτοποιημένων μελών για απόφαση για απεργία. </w:t>
      </w:r>
    </w:p>
    <w:p w14:paraId="62188ED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Από την άλλη, διατηρείτε ως δημοκρατικό το εργαλείο των εργοδοτών, τις ενώσεις προσώπων που δημιουργούνται με το 15% των εργαζομένων, τις ενώσεις </w:t>
      </w:r>
      <w:r>
        <w:rPr>
          <w:rFonts w:eastAsia="Times New Roman" w:cs="Times New Roman"/>
          <w:szCs w:val="24"/>
        </w:rPr>
        <w:t>που διευκολύνουν τους εργοδότες να μειώνουν μισθούς, να μετατρέπουν την πλήρη και σταθερή εργασία σε μερικής απασχόλησης, σε εκ περιτροπής εργασία και να δημιουργούν τον εργασιακό μεσαίωνα. Αυτήν την περίοδο περίσσεψαν οι ενώσεις προσώπων και ο μεσαίωνας π</w:t>
      </w:r>
      <w:r>
        <w:rPr>
          <w:rFonts w:eastAsia="Times New Roman" w:cs="Times New Roman"/>
          <w:szCs w:val="24"/>
        </w:rPr>
        <w:t>ου έχει δημιουργηθεί.</w:t>
      </w:r>
    </w:p>
    <w:p w14:paraId="62188ED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2188ED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2188ED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Αλήθεια, ποιος εργοδότης αδρανεί, μένει άπραγος στην ύπαρξη, λειτουργία και δράση του σωματείου; Ποιος δεν επιχειρεί με τρομο</w:t>
      </w:r>
      <w:r>
        <w:rPr>
          <w:rFonts w:eastAsia="Times New Roman" w:cs="Times New Roman"/>
          <w:szCs w:val="24"/>
        </w:rPr>
        <w:t xml:space="preserve">κρατία, εκβιασμούς και εξαγορές τη χειραγώγηση των μελών του, την παρεμπόδιση της όποιας αγωνιστικής διεκδίκησης; </w:t>
      </w:r>
    </w:p>
    <w:p w14:paraId="62188ED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Βαδίζετε, κύριοι, στον ίδιο δρόμο του Λάσκαρη και του ν.330/76, του νόμου Αρσένη και του περίφημου άρθρου 4. Θα μείνετε και εσείς στην ιστορί</w:t>
      </w:r>
      <w:r>
        <w:rPr>
          <w:rFonts w:eastAsia="Times New Roman" w:cs="Times New Roman"/>
          <w:szCs w:val="24"/>
        </w:rPr>
        <w:t xml:space="preserve">α με μαύρα γράμματα. Η εργατική τάξη, πιο γρήγορα από όσο νομίζετε, θα σας το αποπληρώσει. </w:t>
      </w:r>
    </w:p>
    <w:p w14:paraId="62188ED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Η οργάνωση των εργαζομένων είναι δική τους υπόθεση. Τα συνδικάτα εκλέγουν τις διοικήσεις τους με βάση τα καταστατικά τους. Εξουσιοδοτούνται να λειτουργούν, να αποφα</w:t>
      </w:r>
      <w:r>
        <w:rPr>
          <w:rFonts w:eastAsia="Times New Roman" w:cs="Times New Roman"/>
          <w:szCs w:val="24"/>
        </w:rPr>
        <w:t>σίζουν οι ίδιες ή να καλούν σε συνελεύσεις και να απολογούνται στα μέλη τους. Κα</w:t>
      </w:r>
      <w:r>
        <w:rPr>
          <w:rFonts w:eastAsia="Times New Roman" w:cs="Times New Roman"/>
          <w:szCs w:val="24"/>
        </w:rPr>
        <w:t>μ</w:t>
      </w:r>
      <w:r>
        <w:rPr>
          <w:rFonts w:eastAsia="Times New Roman" w:cs="Times New Roman"/>
          <w:szCs w:val="24"/>
        </w:rPr>
        <w:t xml:space="preserve">μιά δουλειά δεν έχει η εργοδοσία και το κράτος στη λειτουργία τους. Κάθε άλλη παρέμβαση στόχο έχει τη χειραγώγηση. </w:t>
      </w:r>
    </w:p>
    <w:p w14:paraId="62188ED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Είστε όλοι σας βαθιά γελασμένοι αν νομίζετε ότι μπορείτε να</w:t>
      </w:r>
      <w:r>
        <w:rPr>
          <w:rFonts w:eastAsia="Times New Roman" w:cs="Times New Roman"/>
          <w:szCs w:val="24"/>
        </w:rPr>
        <w:t xml:space="preserve"> σταματήσετε την ταξική πάλη, την ανάπτυξη των αγώνων. Το ταξικό κίνημα προετοιμάζεται για την απεργία την Πέμπτη 14 Δεκέμβρη. Θα σας δοθεί η απάντηση μαζί βέβαια με τα αιτήματα που προβάλλουν.</w:t>
      </w:r>
    </w:p>
    <w:p w14:paraId="62188ED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Το ΚΚΕ καταψηφίζει τον </w:t>
      </w:r>
      <w:r>
        <w:rPr>
          <w:rFonts w:eastAsia="Times New Roman" w:cs="Times New Roman"/>
          <w:szCs w:val="24"/>
        </w:rPr>
        <w:t>π</w:t>
      </w:r>
      <w:r>
        <w:rPr>
          <w:rFonts w:eastAsia="Times New Roman" w:cs="Times New Roman"/>
          <w:szCs w:val="24"/>
        </w:rPr>
        <w:t xml:space="preserve">ροϋπολογισμό. Καλεί την εργατική τάξη </w:t>
      </w:r>
      <w:r>
        <w:rPr>
          <w:rFonts w:eastAsia="Times New Roman" w:cs="Times New Roman"/>
          <w:szCs w:val="24"/>
        </w:rPr>
        <w:t>να οργανωθεί, να αγωνιστεί για τις ανάγκες της σε γραμμή ανατροπής της βαρβαρότητας του σάπιου συστήματος, να κάνουν δικοί τους υπόθεση την εργατική εξουσία, την άλλη μορφή οργάνωσης της οικονομίας, τον κεντρικό σχεδιασμό των παραγωγικών δυνατοτήτων της χώ</w:t>
      </w:r>
      <w:r>
        <w:rPr>
          <w:rFonts w:eastAsia="Times New Roman" w:cs="Times New Roman"/>
          <w:szCs w:val="24"/>
        </w:rPr>
        <w:t xml:space="preserve">ρας για την ικανοποίηση των αναγκών του λαού μας που θα διασφαλίζεται με τον εργατικό έλεγχο και την αντίστοιχη οργάνωση του κοινωνικού συστήματος με βάση την παραγωγική μονάδα. </w:t>
      </w:r>
    </w:p>
    <w:p w14:paraId="62188ED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2188ED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w:t>
      </w:r>
      <w:r>
        <w:rPr>
          <w:rFonts w:eastAsia="Times New Roman" w:cs="Times New Roman"/>
          <w:szCs w:val="24"/>
        </w:rPr>
        <w:t>Υφυπουργός κ. Κόκκαλης για επτά λεπτά. Μετά ξεκινάμε τη δεύτερη πεντάδα των συναδέλφων.</w:t>
      </w:r>
    </w:p>
    <w:p w14:paraId="62188ED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Υφυπουργέ, έχετε τον λόγο. </w:t>
      </w:r>
    </w:p>
    <w:p w14:paraId="62188EDE"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ΚΟΚΚΑΛΗΣ (Υφυπουργός Αγροτικής Ανάπτυξης και Τροφίμων): </w:t>
      </w:r>
      <w:r>
        <w:rPr>
          <w:rFonts w:eastAsia="Times New Roman" w:cs="Times New Roman"/>
          <w:szCs w:val="24"/>
        </w:rPr>
        <w:t>Κυρίες και κύριοι συνάδελφοι, δεν χωρεί καμμία αμφιβολία ότι</w:t>
      </w:r>
      <w:r>
        <w:rPr>
          <w:rFonts w:eastAsia="Times New Roman" w:cs="Times New Roman"/>
          <w:szCs w:val="24"/>
        </w:rPr>
        <w:t xml:space="preserve"> ο </w:t>
      </w:r>
      <w:r>
        <w:rPr>
          <w:rFonts w:eastAsia="Times New Roman" w:cs="Times New Roman"/>
          <w:szCs w:val="24"/>
        </w:rPr>
        <w:t>π</w:t>
      </w:r>
      <w:r>
        <w:rPr>
          <w:rFonts w:eastAsia="Times New Roman" w:cs="Times New Roman"/>
          <w:szCs w:val="24"/>
        </w:rPr>
        <w:t xml:space="preserve">ροϋπολογισμός του 2018 είναι ένας κρίσιμος </w:t>
      </w:r>
      <w:r>
        <w:rPr>
          <w:rFonts w:eastAsia="Times New Roman" w:cs="Times New Roman"/>
          <w:szCs w:val="24"/>
        </w:rPr>
        <w:t>π</w:t>
      </w:r>
      <w:r>
        <w:rPr>
          <w:rFonts w:eastAsia="Times New Roman" w:cs="Times New Roman"/>
          <w:szCs w:val="24"/>
        </w:rPr>
        <w:t xml:space="preserve">ροϋπολογισμός, γιατί είναι αυτός ο οποίος θα μας οδηγήσει στην έξοδο από το τρίτο μνημόνιο, αλλά και συνολικά από τα μνημόνια στα οποία βρισκόμαστε από το 2010. Η επόμενη ημέρα πρέπει να είναι ομαλή, ώστε να </w:t>
      </w:r>
      <w:r>
        <w:rPr>
          <w:rFonts w:eastAsia="Times New Roman" w:cs="Times New Roman"/>
          <w:szCs w:val="24"/>
        </w:rPr>
        <w:t>μην επηρεαστεί αρνητικά η ελληνική οικονομία και κατά συνέπεια η ελληνική κοινωνία.</w:t>
      </w:r>
    </w:p>
    <w:p w14:paraId="62188ED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Τρία πρέπει να είναι τα απαραίτητα στοιχεία ενός προϋπολογισμού που εξασφαλίζει αυτήν την ομαλότητα. Πρώτον, ο προϋπολογισμός πρέπει να εκτιμά ανάπτυξη για το επόμενο έτος.</w:t>
      </w:r>
      <w:r>
        <w:rPr>
          <w:rFonts w:eastAsia="Times New Roman" w:cs="Times New Roman"/>
          <w:szCs w:val="24"/>
        </w:rPr>
        <w:t xml:space="preserve"> Δεύτερον, ο προϋπολογισμός πρέπει να εξασφαλίζει δημοσιονομική ισορροπία. Τρίτον, ο προϋπολογισμός πρέπει να εξασφαλίζει την κοινωνική δικαιοσύνη. Το σχέδιο του </w:t>
      </w:r>
      <w:r>
        <w:rPr>
          <w:rFonts w:eastAsia="Times New Roman" w:cs="Times New Roman"/>
          <w:szCs w:val="24"/>
        </w:rPr>
        <w:t>π</w:t>
      </w:r>
      <w:r>
        <w:rPr>
          <w:rFonts w:eastAsia="Times New Roman" w:cs="Times New Roman"/>
          <w:szCs w:val="24"/>
        </w:rPr>
        <w:t xml:space="preserve">ροϋπολογισμού, όπως κατατέθηκε, προσπαθεί και ικανοποιεί και τις τρεις προϋποθέσεις. </w:t>
      </w:r>
    </w:p>
    <w:p w14:paraId="62188EE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w:t>
      </w:r>
      <w:r>
        <w:rPr>
          <w:rFonts w:eastAsia="Times New Roman" w:cs="Times New Roman"/>
          <w:szCs w:val="24"/>
        </w:rPr>
        <w:t>χάς προβλέπει ρυθμό ανάπτυξης 2,5% για το 2018, πρωτογενές πλεόνασμα 3,8% στο ΑΕΠ και μέτρα για την κοινωνική δικαιοσύνη, όπως είναι η πλήρης ανάπτυξη του κοινωνικού εισοδήματος αλληλεγγύης, αλλά και παρεμβάσεις κοινωνικής πολιτικής στον κρίσιμο τομέα αντι</w:t>
      </w:r>
      <w:r>
        <w:rPr>
          <w:rFonts w:eastAsia="Times New Roman" w:cs="Times New Roman"/>
          <w:szCs w:val="24"/>
        </w:rPr>
        <w:t>μετώπισης της παιδικής φτώχειας.</w:t>
      </w:r>
    </w:p>
    <w:p w14:paraId="62188EE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Ειδικά για το έτος 2018, με τις εξοικονομήσεις </w:t>
      </w:r>
      <w:r>
        <w:rPr>
          <w:rFonts w:eastAsia="Times New Roman" w:cs="Times New Roman"/>
          <w:szCs w:val="24"/>
        </w:rPr>
        <w:t>,</w:t>
      </w:r>
      <w:r>
        <w:rPr>
          <w:rFonts w:eastAsia="Times New Roman" w:cs="Times New Roman"/>
          <w:szCs w:val="24"/>
        </w:rPr>
        <w:t>που προκύπτουν από την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επιτυχημένη επισκόπηση των πρωτογενών λειτουργικών δαπανών -</w:t>
      </w:r>
      <w:r>
        <w:rPr>
          <w:rFonts w:eastAsia="Times New Roman" w:cs="Times New Roman"/>
          <w:szCs w:val="24"/>
        </w:rPr>
        <w:lastRenderedPageBreak/>
        <w:t>τουλάχιστον πιλοτικά, όπως έχει γίνει μέχρι στιγμής- προβλέπεται μια σειρά πρόσ</w:t>
      </w:r>
      <w:r>
        <w:rPr>
          <w:rFonts w:eastAsia="Times New Roman" w:cs="Times New Roman"/>
          <w:szCs w:val="24"/>
        </w:rPr>
        <w:t>θετων δράσεων κοινωνικής προστασίας.</w:t>
      </w:r>
    </w:p>
    <w:p w14:paraId="62188EE2" w14:textId="77777777" w:rsidR="00FB0E1F" w:rsidRDefault="0065608A">
      <w:pPr>
        <w:spacing w:after="0" w:line="600" w:lineRule="auto"/>
        <w:ind w:firstLine="720"/>
        <w:jc w:val="both"/>
        <w:rPr>
          <w:rFonts w:eastAsia="Times New Roman"/>
          <w:szCs w:val="24"/>
        </w:rPr>
      </w:pPr>
      <w:r>
        <w:rPr>
          <w:rFonts w:eastAsia="Times New Roman" w:cs="Times New Roman"/>
          <w:szCs w:val="24"/>
        </w:rPr>
        <w:t xml:space="preserve">Κυρίες και κύριοι συνάδελφοι, στον πρωτογενή τομέα το 2015 παραλάβαμε ένα περιβάλλον στο οποίο ο άνθρωπος ο οποίος εργάζεται στη γη -είτε ο αγρότης είτε ο κτηνοτρόφος- ήταν σε ένα δυσμενές φορολογικό περιβάλλον. </w:t>
      </w:r>
      <w:r>
        <w:rPr>
          <w:rFonts w:eastAsia="Times New Roman"/>
          <w:szCs w:val="24"/>
        </w:rPr>
        <w:t>Με νόμο</w:t>
      </w:r>
      <w:r>
        <w:rPr>
          <w:rFonts w:eastAsia="Times New Roman"/>
          <w:szCs w:val="24"/>
        </w:rPr>
        <w:t xml:space="preserve"> του 2013 φορολογούνταν οι επιδοτήσεις από το πρώτο ευρώ και είχε ψηφιστεί και η προκαταβολή φόρου. </w:t>
      </w:r>
    </w:p>
    <w:p w14:paraId="62188EE3" w14:textId="77777777" w:rsidR="00FB0E1F" w:rsidRDefault="0065608A">
      <w:pPr>
        <w:spacing w:after="0" w:line="600" w:lineRule="auto"/>
        <w:ind w:firstLine="720"/>
        <w:jc w:val="both"/>
        <w:rPr>
          <w:rFonts w:eastAsia="Times New Roman"/>
          <w:szCs w:val="24"/>
        </w:rPr>
      </w:pPr>
      <w:r>
        <w:rPr>
          <w:rFonts w:eastAsia="Times New Roman"/>
          <w:szCs w:val="24"/>
        </w:rPr>
        <w:t>Γίνεται μια απέλπιδα προσπάθεια από την Αντιπολίτευση να σταθούν, υποτίθεται, στο πλευρό των φτωχών λαϊκών στρωμάτων, των κοινωνικά αδυνάμων και εν προκειμ</w:t>
      </w:r>
      <w:r>
        <w:rPr>
          <w:rFonts w:eastAsia="Times New Roman"/>
          <w:szCs w:val="24"/>
        </w:rPr>
        <w:t xml:space="preserve">ένω, στο πλευρό των αδύναμων και χρεωμένων αγροτών της χώρας μας. </w:t>
      </w:r>
    </w:p>
    <w:p w14:paraId="62188EE4" w14:textId="77777777" w:rsidR="00FB0E1F" w:rsidRDefault="0065608A">
      <w:pPr>
        <w:spacing w:after="0" w:line="600" w:lineRule="auto"/>
        <w:ind w:firstLine="720"/>
        <w:jc w:val="both"/>
        <w:rPr>
          <w:rFonts w:eastAsia="Times New Roman"/>
          <w:szCs w:val="24"/>
        </w:rPr>
      </w:pPr>
      <w:r>
        <w:rPr>
          <w:rFonts w:eastAsia="Times New Roman"/>
          <w:szCs w:val="24"/>
        </w:rPr>
        <w:t>Μου έκανε τρομερή εντύπωση η αναφορά, πράγματι, του κ. Δένδια σε πλούσιους και φτωχούς. Θα επαναλάβω το ίδιο και νομίζω ότι μια αντιπαραβολή μεταξύ των δύο θα οδηγήσει σε ασφαλή συμπεράσματ</w:t>
      </w:r>
      <w:r>
        <w:rPr>
          <w:rFonts w:eastAsia="Times New Roman"/>
          <w:szCs w:val="24"/>
        </w:rPr>
        <w:t xml:space="preserve">α. </w:t>
      </w:r>
    </w:p>
    <w:p w14:paraId="62188EE5" w14:textId="77777777" w:rsidR="00FB0E1F" w:rsidRDefault="0065608A">
      <w:pPr>
        <w:spacing w:after="0" w:line="600" w:lineRule="auto"/>
        <w:ind w:firstLine="720"/>
        <w:jc w:val="both"/>
        <w:rPr>
          <w:rFonts w:eastAsia="Times New Roman"/>
          <w:szCs w:val="24"/>
        </w:rPr>
      </w:pPr>
      <w:r>
        <w:rPr>
          <w:rFonts w:eastAsia="Times New Roman"/>
          <w:szCs w:val="24"/>
        </w:rPr>
        <w:t>Τους πλούσιους ή τους φτωχούς αγρότες ευνοεί η πρόταση του Αρχηγού της Αξιωματικής Αντιπολίτευσης «συμψηφίστε τις εισφορές του ΟΓΑ μόνο με τις αγροτικές επιδοτήσεις»; Την ώρα που η Κυβέρνηση προσπαθεί να δημιουργήσει ένα δίχτυ προστασίας για τις επιδοτ</w:t>
      </w:r>
      <w:r>
        <w:rPr>
          <w:rFonts w:eastAsia="Times New Roman"/>
          <w:szCs w:val="24"/>
        </w:rPr>
        <w:t xml:space="preserve">ήσεις, η Αντιπολίτευση καλεί την Κυβέρνηση να κατάσχουμε τις επιδοτήσεις.  </w:t>
      </w:r>
    </w:p>
    <w:p w14:paraId="62188EE6" w14:textId="77777777" w:rsidR="00FB0E1F" w:rsidRDefault="0065608A">
      <w:pPr>
        <w:spacing w:after="0" w:line="600" w:lineRule="auto"/>
        <w:ind w:firstLine="720"/>
        <w:jc w:val="both"/>
        <w:rPr>
          <w:rFonts w:eastAsia="Times New Roman"/>
          <w:szCs w:val="24"/>
        </w:rPr>
      </w:pPr>
      <w:r>
        <w:rPr>
          <w:rFonts w:eastAsia="Times New Roman"/>
          <w:szCs w:val="24"/>
        </w:rPr>
        <w:t xml:space="preserve">Τους πλούσιους ή τους φτωχούς αγρότες ευνοεί η πρόσφατη πρόταση για 9% φορολογία μέχρι 10.000 στα αγροτικά εισοδήματα, όταν σήμερα με τον ν.4389/2016, </w:t>
      </w:r>
      <w:r>
        <w:rPr>
          <w:rFonts w:eastAsia="Times New Roman"/>
          <w:szCs w:val="24"/>
        </w:rPr>
        <w:lastRenderedPageBreak/>
        <w:t>άρθρο 44, ο κατ’ επάγγελμα αγ</w:t>
      </w:r>
      <w:r>
        <w:rPr>
          <w:rFonts w:eastAsia="Times New Roman"/>
          <w:szCs w:val="24"/>
        </w:rPr>
        <w:t xml:space="preserve">ρότης έχει αφορολόγητο επιπλέον 2.000 ευρώ, σχεδόν 8.500 ευρώ; </w:t>
      </w:r>
    </w:p>
    <w:p w14:paraId="62188EE7" w14:textId="77777777" w:rsidR="00FB0E1F" w:rsidRDefault="0065608A">
      <w:pPr>
        <w:spacing w:after="0" w:line="600" w:lineRule="auto"/>
        <w:ind w:firstLine="720"/>
        <w:jc w:val="both"/>
        <w:rPr>
          <w:rFonts w:eastAsia="Times New Roman"/>
          <w:szCs w:val="24"/>
        </w:rPr>
      </w:pPr>
      <w:r>
        <w:rPr>
          <w:rFonts w:eastAsia="Times New Roman"/>
          <w:szCs w:val="24"/>
        </w:rPr>
        <w:t>Τους πλούσιους ή τους φτωχούς αγρότες ευνόησε η πώληση της Αγροτικής Τράπεζας το 2012, με αποτέλεσμα χιλιάδες αγρότες να είναι σήμερα με τη θηλιά των χρεών στην παλιά Αγροτική Τράπεζα;</w:t>
      </w:r>
    </w:p>
    <w:p w14:paraId="62188EE8" w14:textId="77777777" w:rsidR="00FB0E1F" w:rsidRDefault="0065608A">
      <w:pPr>
        <w:spacing w:after="0" w:line="600" w:lineRule="auto"/>
        <w:ind w:firstLine="720"/>
        <w:jc w:val="both"/>
        <w:rPr>
          <w:rFonts w:eastAsia="Times New Roman"/>
          <w:szCs w:val="24"/>
        </w:rPr>
      </w:pPr>
      <w:r>
        <w:rPr>
          <w:rFonts w:eastAsia="Times New Roman"/>
          <w:szCs w:val="24"/>
        </w:rPr>
        <w:t xml:space="preserve">Τους </w:t>
      </w:r>
      <w:r>
        <w:rPr>
          <w:rFonts w:eastAsia="Times New Roman"/>
          <w:szCs w:val="24"/>
        </w:rPr>
        <w:t>πλούσιους ή τους φτωχούς αγρότες ευνοεί το νομοσχέδιο</w:t>
      </w:r>
      <w:r>
        <w:rPr>
          <w:rFonts w:eastAsia="Times New Roman"/>
          <w:szCs w:val="24"/>
        </w:rPr>
        <w:t>,</w:t>
      </w:r>
      <w:r>
        <w:rPr>
          <w:rFonts w:eastAsia="Times New Roman"/>
          <w:szCs w:val="24"/>
        </w:rPr>
        <w:t xml:space="preserve"> που πρόσφατα ψηφίστηκε για την προστασία του αγροτικού εισοδήματος, συγκρινόμενο με τον νόμο του 2013, πάλι για το αγροτικό εισόδημα; </w:t>
      </w:r>
    </w:p>
    <w:p w14:paraId="62188EE9" w14:textId="77777777" w:rsidR="00FB0E1F" w:rsidRDefault="0065608A">
      <w:pPr>
        <w:spacing w:after="0" w:line="600" w:lineRule="auto"/>
        <w:ind w:firstLine="720"/>
        <w:jc w:val="both"/>
        <w:rPr>
          <w:rFonts w:eastAsia="Times New Roman"/>
          <w:szCs w:val="24"/>
        </w:rPr>
      </w:pPr>
      <w:r>
        <w:rPr>
          <w:rFonts w:eastAsia="Times New Roman"/>
          <w:szCs w:val="24"/>
        </w:rPr>
        <w:t>Γίνεται μεγάλη κουβέντα για τους πλειστηριασμούς και ακούγονται, θ</w:t>
      </w:r>
      <w:r>
        <w:rPr>
          <w:rFonts w:eastAsia="Times New Roman"/>
          <w:szCs w:val="24"/>
        </w:rPr>
        <w:t>α μου επιτρέψετε, φωνές ανεύθυνες, φωνές οι οποίες δεν έχουν επίγνωση στοιχειώδους λογικής, αλλά και της πραγματικότητας. Κατ</w:t>
      </w:r>
      <w:r>
        <w:rPr>
          <w:rFonts w:eastAsia="Times New Roman"/>
          <w:szCs w:val="24"/>
        </w:rPr>
        <w:t xml:space="preserve">’ </w:t>
      </w:r>
      <w:r>
        <w:rPr>
          <w:rFonts w:eastAsia="Times New Roman"/>
          <w:szCs w:val="24"/>
        </w:rPr>
        <w:t>αρχάς χρησιμοποιείται η έκφραση «προστασία της πρώτης κατοικίας». Θα μου επιτρέψετε να πω ότι η ορθή έννοια του όρου και της έκφρ</w:t>
      </w:r>
      <w:r>
        <w:rPr>
          <w:rFonts w:eastAsia="Times New Roman"/>
          <w:szCs w:val="24"/>
        </w:rPr>
        <w:t xml:space="preserve">ασης είναι «προστασία της μοναδικής κατοικίας» και όχι της «πρώτης κατοικίας». </w:t>
      </w:r>
    </w:p>
    <w:p w14:paraId="62188EEA" w14:textId="77777777" w:rsidR="00FB0E1F" w:rsidRDefault="0065608A">
      <w:pPr>
        <w:spacing w:after="0" w:line="600" w:lineRule="auto"/>
        <w:ind w:firstLine="720"/>
        <w:jc w:val="both"/>
        <w:rPr>
          <w:rFonts w:eastAsia="Times New Roman"/>
          <w:szCs w:val="24"/>
        </w:rPr>
      </w:pPr>
      <w:r>
        <w:rPr>
          <w:rFonts w:eastAsia="Times New Roman"/>
          <w:szCs w:val="24"/>
        </w:rPr>
        <w:t>Το 2009 τα κόκκινα δάνεια ήταν 20 δισεκατομμύρια και το 2016 πάνω από 100 δισεκατομμύρια. Να δούμε τι έφταιξε. Διότι, κάποια στιγμή, πρέπει να λέμε τα πράγματα με το όνομά τους και τουλάχιστον αυτοί οι οποίοι έσφαλαν με παραλείψεις ή πράξεις να μη μας κουν</w:t>
      </w:r>
      <w:r>
        <w:rPr>
          <w:rFonts w:eastAsia="Times New Roman"/>
          <w:szCs w:val="24"/>
        </w:rPr>
        <w:t xml:space="preserve">άνε το δάχτυλο και να λένε «εμείς προστατεύουμε την πρώτη κατοικία». </w:t>
      </w:r>
    </w:p>
    <w:p w14:paraId="62188EEB" w14:textId="77777777" w:rsidR="00FB0E1F" w:rsidRDefault="0065608A">
      <w:pPr>
        <w:spacing w:after="0" w:line="600" w:lineRule="auto"/>
        <w:ind w:firstLine="720"/>
        <w:jc w:val="both"/>
        <w:rPr>
          <w:rFonts w:eastAsia="Times New Roman"/>
          <w:szCs w:val="24"/>
        </w:rPr>
      </w:pPr>
      <w:r>
        <w:rPr>
          <w:rFonts w:eastAsia="Times New Roman"/>
          <w:szCs w:val="24"/>
        </w:rPr>
        <w:lastRenderedPageBreak/>
        <w:t>Από το 2010 έως και το 2014 εξεδίδοντο υπουργικές αποφάσεις οι οποίες ανέβαλαν τους πλειστηριασμούς, χωρίς τα στοιχειώδη κριτήρια εντοπισμού του πραγματικά αδύναμου, με ένα καθολικό κριτ</w:t>
      </w:r>
      <w:r>
        <w:rPr>
          <w:rFonts w:eastAsia="Times New Roman"/>
          <w:szCs w:val="24"/>
        </w:rPr>
        <w:t xml:space="preserve">ήριο τις 300.000 ευρώ. Αυτό είχε ως αποτέλεσμα κάποιος ο οποίος είχε τη δυνατότητα να πληρώσει, με την έκδοση αυτής της απόφασης δεν πλήρωνε, με συνέπεια να δημιουργηθεί η δεύτερη γενιά των υπερχρεωμένων στη χώρα μας. </w:t>
      </w:r>
    </w:p>
    <w:p w14:paraId="62188EEC" w14:textId="77777777" w:rsidR="00FB0E1F" w:rsidRDefault="0065608A">
      <w:pPr>
        <w:spacing w:after="0" w:line="600" w:lineRule="auto"/>
        <w:ind w:firstLine="720"/>
        <w:jc w:val="both"/>
        <w:rPr>
          <w:rFonts w:eastAsia="Times New Roman"/>
          <w:szCs w:val="24"/>
        </w:rPr>
      </w:pPr>
      <w:r>
        <w:rPr>
          <w:rFonts w:eastAsia="Times New Roman"/>
          <w:szCs w:val="24"/>
        </w:rPr>
        <w:t>Συνεπώς η αναβλητικότητα στη λήψη απο</w:t>
      </w:r>
      <w:r>
        <w:rPr>
          <w:rFonts w:eastAsia="Times New Roman"/>
          <w:szCs w:val="24"/>
        </w:rPr>
        <w:t xml:space="preserve">φάσεων και η αδυναμία εντοπισμού των πραγματικά αδυνάμων, οι οποίοι και πρέπει να προστατεύσουν τη μοναδική τους κατοικία, οδήγησε σήμερα, το 2017, στην εξέλιξη αυτού του προβλήματος, το οποίο καλείται αυτή η Κυβέρνηση να λύσει και θα το λύσει. </w:t>
      </w:r>
    </w:p>
    <w:p w14:paraId="62188EED" w14:textId="77777777" w:rsidR="00FB0E1F" w:rsidRDefault="0065608A">
      <w:pPr>
        <w:spacing w:after="0" w:line="600" w:lineRule="auto"/>
        <w:ind w:firstLine="720"/>
        <w:jc w:val="both"/>
        <w:rPr>
          <w:rFonts w:eastAsia="Times New Roman"/>
          <w:szCs w:val="24"/>
        </w:rPr>
      </w:pPr>
      <w:r>
        <w:rPr>
          <w:rFonts w:eastAsia="Times New Roman"/>
          <w:szCs w:val="24"/>
        </w:rPr>
        <w:t>Ακούσαμε π</w:t>
      </w:r>
      <w:r>
        <w:rPr>
          <w:rFonts w:eastAsia="Times New Roman"/>
          <w:szCs w:val="24"/>
        </w:rPr>
        <w:t xml:space="preserve">ριν τον κ. Κωνσταντινόπουλο, από το κόμμα τώρα Κίνημα Αλλαγής, ΠΑΣΟΚ-Δημοκρατική Συμπαράταξη, να λησμονεί την παλιά εποχή και να καλεί τους Έλληνες πολίτες να επιστρέψουν στην ανομία, στη διαφθορά και στη φαυλότητα. </w:t>
      </w:r>
    </w:p>
    <w:p w14:paraId="62188EEE"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Οι Έλληνες πολίτες ξέρουν και έχουν επί</w:t>
      </w:r>
      <w:r>
        <w:rPr>
          <w:rFonts w:eastAsia="Times New Roman"/>
          <w:szCs w:val="24"/>
        </w:rPr>
        <w:t>γνωση ποιοι έφεραν τη χώρα σ’ αυτήν την κατάσταση. Εμείς θα απολογηθούμε στην ώρα μας και στις εκλογές. Όμως, επ’ ουδενί δεν υπάρχει θέμα κανείς Έλληνας πολίτης να εμπιστευθεί τέτοιου είδους κόμματα.</w:t>
      </w:r>
    </w:p>
    <w:p w14:paraId="62188EEF"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Εν</w:t>
      </w:r>
      <w:r>
        <w:rPr>
          <w:rFonts w:eastAsia="Times New Roman"/>
          <w:szCs w:val="24"/>
        </w:rPr>
        <w:t xml:space="preserve"> </w:t>
      </w:r>
      <w:r>
        <w:rPr>
          <w:rFonts w:eastAsia="Times New Roman"/>
          <w:szCs w:val="24"/>
        </w:rPr>
        <w:t>όψει όλων αυτών, κύριε Πρόεδρε, σας καλώ να υπερψηφίσ</w:t>
      </w:r>
      <w:r>
        <w:rPr>
          <w:rFonts w:eastAsia="Times New Roman"/>
          <w:szCs w:val="24"/>
        </w:rPr>
        <w:t xml:space="preserve">ουμε τον </w:t>
      </w:r>
      <w:r>
        <w:rPr>
          <w:rFonts w:eastAsia="Times New Roman"/>
          <w:szCs w:val="24"/>
        </w:rPr>
        <w:t>π</w:t>
      </w:r>
      <w:r>
        <w:rPr>
          <w:rFonts w:eastAsia="Times New Roman"/>
          <w:szCs w:val="24"/>
        </w:rPr>
        <w:t>ροϋπολογισμό.</w:t>
      </w:r>
    </w:p>
    <w:p w14:paraId="62188EF0"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Ευχαριστώ.</w:t>
      </w:r>
    </w:p>
    <w:p w14:paraId="62188EF1" w14:textId="77777777" w:rsidR="00FB0E1F" w:rsidRDefault="0065608A">
      <w:pPr>
        <w:tabs>
          <w:tab w:val="left" w:pos="2940"/>
        </w:tabs>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62188EF2" w14:textId="77777777" w:rsidR="00FB0E1F" w:rsidRDefault="0065608A">
      <w:pPr>
        <w:tabs>
          <w:tab w:val="left" w:pos="2940"/>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κ. Λαζαρίδης δεν είναι εδώ. Δεν τον διαγράφω και στη  θέση του καλώ τον εορτάζοντα κ. Λυκούδη.</w:t>
      </w:r>
    </w:p>
    <w:p w14:paraId="62188EF3"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Κύριε Λυκούδη σας κάνω χάρη και σ</w:t>
      </w:r>
      <w:r>
        <w:rPr>
          <w:rFonts w:eastAsia="Times New Roman"/>
          <w:szCs w:val="24"/>
        </w:rPr>
        <w:t>ας βάζω στη θέση του κ</w:t>
      </w:r>
      <w:r>
        <w:rPr>
          <w:rFonts w:eastAsia="Times New Roman"/>
          <w:szCs w:val="24"/>
        </w:rPr>
        <w:t>.</w:t>
      </w:r>
      <w:r>
        <w:rPr>
          <w:rFonts w:eastAsia="Times New Roman"/>
          <w:szCs w:val="24"/>
        </w:rPr>
        <w:t xml:space="preserve"> Λαζαρίδη</w:t>
      </w:r>
      <w:r>
        <w:rPr>
          <w:rFonts w:eastAsia="Times New Roman"/>
          <w:szCs w:val="24"/>
        </w:rPr>
        <w:t>,</w:t>
      </w:r>
      <w:r>
        <w:rPr>
          <w:rFonts w:eastAsia="Times New Roman"/>
          <w:szCs w:val="24"/>
        </w:rPr>
        <w:t xml:space="preserve"> που λείπει, ώστε να πάτε νωρίτερα στο γραφείο να δεχθείτε τις ευχές.</w:t>
      </w:r>
    </w:p>
    <w:p w14:paraId="62188EF4"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Αν ακούει κάποιος από τη γραμματεία των ΑΝΕΛ, παρακαλώ να ειδοποιηθεί ο κ. Λαζαρίδης να έρθει στην Αίθουσα, γιατί δεν μπορώ να κρατώ συνεχώς τη θέση.</w:t>
      </w:r>
    </w:p>
    <w:p w14:paraId="62188EF5"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Ορί</w:t>
      </w:r>
      <w:r>
        <w:rPr>
          <w:rFonts w:eastAsia="Times New Roman"/>
          <w:szCs w:val="24"/>
        </w:rPr>
        <w:t xml:space="preserve">στε, κύριε Λυκούδη, έχετε τον λόγο. </w:t>
      </w:r>
    </w:p>
    <w:p w14:paraId="62188EF6" w14:textId="77777777" w:rsidR="00FB0E1F" w:rsidRDefault="0065608A">
      <w:pPr>
        <w:tabs>
          <w:tab w:val="left" w:pos="2940"/>
        </w:tabs>
        <w:spacing w:after="0" w:line="600" w:lineRule="auto"/>
        <w:ind w:firstLine="720"/>
        <w:jc w:val="both"/>
        <w:rPr>
          <w:rFonts w:eastAsia="Times New Roman"/>
          <w:szCs w:val="24"/>
        </w:rPr>
      </w:pPr>
      <w:r>
        <w:rPr>
          <w:rFonts w:eastAsia="Times New Roman"/>
          <w:b/>
          <w:szCs w:val="24"/>
        </w:rPr>
        <w:t>ΣΠΥΡΙΔΩΝ ΛΥΚΟΥΔΗΣ</w:t>
      </w:r>
      <w:r>
        <w:rPr>
          <w:rFonts w:eastAsia="Times New Roman"/>
          <w:b/>
          <w:szCs w:val="24"/>
        </w:rPr>
        <w:t xml:space="preserve"> (Ζ΄ Αντιπρόεδρος της Βουλής)</w:t>
      </w:r>
      <w:r>
        <w:rPr>
          <w:rFonts w:eastAsia="Times New Roman"/>
          <w:b/>
          <w:szCs w:val="24"/>
        </w:rPr>
        <w:t>:</w:t>
      </w:r>
      <w:r>
        <w:rPr>
          <w:rFonts w:eastAsia="Times New Roman"/>
          <w:szCs w:val="24"/>
        </w:rPr>
        <w:t xml:space="preserve"> Ευχαριστώ, κύριε Πρόεδρε, και για τις ευχές.</w:t>
      </w:r>
    </w:p>
    <w:p w14:paraId="62188EF7"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Κυρίες και κύριοι συνάδελφοι, πριν από έναν χρόνο στη συζήτηση για 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ροϋπολογισμό του 2017 στην Αίθουσα αυτή είχα ξ</w:t>
      </w:r>
      <w:r>
        <w:rPr>
          <w:rFonts w:eastAsia="Times New Roman"/>
          <w:szCs w:val="24"/>
        </w:rPr>
        <w:t>εκινήσει την ομιλία μου παραπέμποντας σε ρήση διάσημου Αμερικανού οικονομολόγου, σύμφωνα με την οποία η αστρολογία είναι πιο αξιόπιστη από τις οικονομικές προβλέψεις.</w:t>
      </w:r>
    </w:p>
    <w:p w14:paraId="62188EF8"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Οι αστρολόγοι του Υπουργείου Οικονομικών με δικαίωσαν πλήρως, γιατί αντί της πρόβλεψης γι</w:t>
      </w:r>
      <w:r>
        <w:rPr>
          <w:rFonts w:eastAsia="Times New Roman"/>
          <w:szCs w:val="24"/>
        </w:rPr>
        <w:t>α μεγέθυνση 2,7%, βρισκόμαστε ενώπιον εκτιμήσεων για μεγέθυνση 1,4%, το πολύ 1,6%. Μια απόκλιση μεταξύ 40%-50% αποτελεί, κατά τη γνώμη μου, τεράστια αποτυχία με πολλές ορατές και δυσμενείς απώλειες.</w:t>
      </w:r>
    </w:p>
    <w:p w14:paraId="62188EF9"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 xml:space="preserve">Θα παρακάμψω, επομένως, τις προβλέψεις του </w:t>
      </w:r>
      <w:r>
        <w:rPr>
          <w:rFonts w:eastAsia="Times New Roman"/>
          <w:szCs w:val="24"/>
        </w:rPr>
        <w:t>π</w:t>
      </w:r>
      <w:r>
        <w:rPr>
          <w:rFonts w:eastAsia="Times New Roman"/>
          <w:szCs w:val="24"/>
        </w:rPr>
        <w:t>ροϋπολογισμού</w:t>
      </w:r>
      <w:r>
        <w:rPr>
          <w:rFonts w:eastAsia="Times New Roman"/>
          <w:szCs w:val="24"/>
        </w:rPr>
        <w:t xml:space="preserve"> του 2018 ως προς αυτό το σημείο. Όμως, θα επαναφέρω το αιωρούμενο, μεγάλο  και, κατά τη γνώμη μου, αναπάντητο ερώτημα: Γιατί έπρεπε, άραγε, η χώρα και οι πολίτες να υποστούν το εξοντωτικό κόστος άνω των 100 δισεκατομμυρίων ευρώ της αντιμνημονιακής πολιτικ</w:t>
      </w:r>
      <w:r>
        <w:rPr>
          <w:rFonts w:eastAsia="Times New Roman"/>
          <w:szCs w:val="24"/>
        </w:rPr>
        <w:t>ής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επί τόσα έτη, για να φτάσουμε σήμερα σε χειρότερο σημείο ή στη φιλοδοξία να φτάσουμε στο ίδιο σημείο από εκείνο που βρισκόμασταν στα τέλη του 2014;</w:t>
      </w:r>
    </w:p>
    <w:p w14:paraId="62188EFA"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Η αριστεροδεξιά Κυβέρνηση έχει στοιχίσει πολύ ακριβά στον ελληνικό λαό, ανεπανόρθωτα ακ</w:t>
      </w:r>
      <w:r>
        <w:rPr>
          <w:rFonts w:eastAsia="Times New Roman"/>
          <w:szCs w:val="24"/>
        </w:rPr>
        <w:t>ριβά, ένα ολόκληρο ΑΕΠ με απώλειες στο διηνεκές. Οι Βουλευτές της Συμπολίτευσης οφείλουν μια ειλικρινή απάντηση στο ερώτημα αυτό. Καμμιά σιωπή, ακόμα και αν είναι αιδήμων, δεν πρόκειται να τους προστατεύσει.</w:t>
      </w:r>
    </w:p>
    <w:p w14:paraId="62188EFB"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Κυρίες και κύριοι συνάδελφοι, θα υπογραμμίσω κατ</w:t>
      </w:r>
      <w:r>
        <w:rPr>
          <w:rFonts w:eastAsia="Times New Roman"/>
          <w:szCs w:val="24"/>
        </w:rPr>
        <w:t xml:space="preserve">’ ανάγκη επιλεκτικά ορισμένα σημεία του </w:t>
      </w:r>
      <w:r>
        <w:rPr>
          <w:rFonts w:eastAsia="Times New Roman"/>
          <w:szCs w:val="24"/>
        </w:rPr>
        <w:t>π</w:t>
      </w:r>
      <w:r>
        <w:rPr>
          <w:rFonts w:eastAsia="Times New Roman"/>
          <w:szCs w:val="24"/>
        </w:rPr>
        <w:t>ροϋπολογισμού που, κατά την άποψή μου, έχουν καίρια σημασία.</w:t>
      </w:r>
    </w:p>
    <w:p w14:paraId="62188EFC"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Πρώτον, ο </w:t>
      </w:r>
      <w:r>
        <w:rPr>
          <w:rFonts w:eastAsia="Times New Roman"/>
          <w:szCs w:val="24"/>
        </w:rPr>
        <w:t>π</w:t>
      </w:r>
      <w:r>
        <w:rPr>
          <w:rFonts w:eastAsia="Times New Roman"/>
          <w:szCs w:val="24"/>
        </w:rPr>
        <w:t>ροϋπολογισμός του 2018 θα έχει υφεσιακές επιπτώσεις -είναι σαφές-, διότι επιδιώκει ακόμα μεγαλύτερα πρωτογενή πλεονάσματα από τα απαιτούμενα κα</w:t>
      </w:r>
      <w:r>
        <w:rPr>
          <w:rFonts w:eastAsia="Times New Roman"/>
          <w:szCs w:val="24"/>
        </w:rPr>
        <w:t>ι αφαιμάζει με διάφορους τρόπους μια οικονομία που ασθμαίνει.</w:t>
      </w:r>
    </w:p>
    <w:p w14:paraId="62188EFD"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Δεύτερον, είναι </w:t>
      </w:r>
      <w:r>
        <w:rPr>
          <w:rFonts w:eastAsia="Times New Roman"/>
          <w:szCs w:val="24"/>
        </w:rPr>
        <w:t>π</w:t>
      </w:r>
      <w:r>
        <w:rPr>
          <w:rFonts w:eastAsia="Times New Roman"/>
          <w:szCs w:val="24"/>
        </w:rPr>
        <w:t>ροϋπολογισμός υπερβολικής λιτότητας. Μειώνονται οι κοινωνικές δαπάνες και τα κοινωνικά επιδόματα, επιβάλλονται νέοι φόροι. Οι ευπαθείς ομάδες και οι μικροσυνταξιούχοι θα υποστού</w:t>
      </w:r>
      <w:r>
        <w:rPr>
          <w:rFonts w:eastAsia="Times New Roman"/>
          <w:szCs w:val="24"/>
        </w:rPr>
        <w:t>ν τις μεγαλύτερες συνέπειες. Νομίζω ότι αυτό, επίσης, είναι σαφές. Και έπεται η συνέχεια από το 2019.</w:t>
      </w:r>
    </w:p>
    <w:p w14:paraId="62188EFE"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 xml:space="preserve">Η εξοντωτική φορολόγηση των πολιτών και ιδιαίτερα των μικρομεσαίων και μεσαίων τάξεων δεν αποτελεί μόνο μια αποκρουστική μορφή έννομης ληστείας, αλλά και </w:t>
      </w:r>
      <w:r>
        <w:rPr>
          <w:rFonts w:eastAsia="Times New Roman"/>
          <w:szCs w:val="24"/>
        </w:rPr>
        <w:t>καθαρή πολιτική φτώχειας, εξαθλίωσης. Το 13,4% του συνόλου των φορολογουμένων καταβάλλει το 63% των φόρων. Η Κυβέρνηση, αφού έσκαψε φορολογικό τάφο στους πολίτες, επαίρεται για το δήθεν κοινωνικό μέρισμα, που δεν προκύπτει, βεβαίως, από κάποια ανάπτυξη, αλ</w:t>
      </w:r>
      <w:r>
        <w:rPr>
          <w:rFonts w:eastAsia="Times New Roman"/>
          <w:szCs w:val="24"/>
        </w:rPr>
        <w:t>λά από την  υπερφορολόγηση και τη μείωση των δημοσίων δαπανών. Φτωχοποίηση και εξαθλίωση είναι η συνταγή των πλεονασμάτων.</w:t>
      </w:r>
    </w:p>
    <w:p w14:paraId="62188EFF"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Μου θυμίζετε κάτι που είχε πει ένας Αμερικανός </w:t>
      </w:r>
      <w:r>
        <w:rPr>
          <w:rFonts w:eastAsia="Times New Roman"/>
          <w:szCs w:val="24"/>
        </w:rPr>
        <w:t>π</w:t>
      </w:r>
      <w:r>
        <w:rPr>
          <w:rFonts w:eastAsia="Times New Roman"/>
          <w:szCs w:val="24"/>
        </w:rPr>
        <w:t xml:space="preserve">ρόεδρος: «Όταν βάζεις φόρους και όταν κουρεύεις πρόβατα, καλά είναι να σταματάς πριν </w:t>
      </w:r>
      <w:r>
        <w:rPr>
          <w:rFonts w:eastAsia="Times New Roman"/>
          <w:szCs w:val="24"/>
        </w:rPr>
        <w:t>γδάρεις το πετσί».</w:t>
      </w:r>
    </w:p>
    <w:p w14:paraId="62188F00"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Τρίτον, ο </w:t>
      </w:r>
      <w:r>
        <w:rPr>
          <w:rFonts w:eastAsia="Times New Roman"/>
          <w:szCs w:val="24"/>
        </w:rPr>
        <w:t>π</w:t>
      </w:r>
      <w:r>
        <w:rPr>
          <w:rFonts w:eastAsia="Times New Roman"/>
          <w:szCs w:val="24"/>
        </w:rPr>
        <w:t>ροϋπολογισμός δημιουργεί νέες ψευδαισθήσεις, συνεπικουρώντας το νέο κίβδηλο και παραπλανητικό αφήγημα περί εξόδου, και μάλιστα καθαρής από τα μνημόνια, τα δικά σας, κυρίες και κύριοι συνάδελφοι της Συμπολίτευσης, μνημόνια. Δημ</w:t>
      </w:r>
      <w:r>
        <w:rPr>
          <w:rFonts w:eastAsia="Times New Roman"/>
          <w:szCs w:val="24"/>
        </w:rPr>
        <w:t>ιουργείτε για ψηφοθηρικούς λόγους ένα κλίμα τεχνητής αισιοδοξίας για τη μετάβαση -υποτίθεται- σε μια δήθεν νέα κατάσταση άνευ δεσμεύσεων και επιτροπείας.</w:t>
      </w:r>
    </w:p>
    <w:p w14:paraId="62188F0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Αυτό το νέο αφήγημα της εγχώριας Αριστεράς, της δικής σας Αριστεράς, είναι διάτρητο πέρα για πέρα. Υπάρχει απίστευτος κυνισμός, γιατί είναι γνωστό ότι η φτώχεια καλπάζει και η εργασιακή ζούγκλα οργιάζει. Η ακραία φτώχεια πλήττει σήμερα </w:t>
      </w:r>
      <w:r>
        <w:rPr>
          <w:rFonts w:eastAsia="Times New Roman" w:cs="Times New Roman"/>
          <w:szCs w:val="24"/>
        </w:rPr>
        <w:lastRenderedPageBreak/>
        <w:t xml:space="preserve">ενάμιση εκατομμύριο </w:t>
      </w:r>
      <w:r>
        <w:rPr>
          <w:rFonts w:eastAsia="Times New Roman" w:cs="Times New Roman"/>
          <w:szCs w:val="24"/>
        </w:rPr>
        <w:t xml:space="preserve">συμπολίτες μας, με θύματα κυρίως τους νέους και τους ανέργους. </w:t>
      </w:r>
    </w:p>
    <w:p w14:paraId="62188F0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Αυτοί που κάποτε σκωπτικά μιλούσαν για μισθούς Βουλγαρίας, σήμερα τους έχουν επιβάλει οι ίδιοι. Ένας στους τρεις εργαζόμενους στον ιδιωτικό τομέα με καθεστώς μερικής απασχόλησης αμείβεται με 4</w:t>
      </w:r>
      <w:r>
        <w:rPr>
          <w:rFonts w:eastAsia="Times New Roman" w:cs="Times New Roman"/>
          <w:szCs w:val="24"/>
        </w:rPr>
        <w:t>07 ευρώ τον μήνα μ</w:t>
      </w:r>
      <w:r>
        <w:rPr>
          <w:rFonts w:eastAsia="Times New Roman" w:cs="Times New Roman"/>
          <w:szCs w:val="24"/>
        </w:rPr>
        <w:t>ε</w:t>
      </w:r>
      <w:r>
        <w:rPr>
          <w:rFonts w:eastAsia="Times New Roman" w:cs="Times New Roman"/>
          <w:szCs w:val="24"/>
        </w:rPr>
        <w:t xml:space="preserve">ικτά. </w:t>
      </w:r>
    </w:p>
    <w:p w14:paraId="62188F0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 50% των νέων προσλήψεων είναι μερικής απασχόλησης. Στο σύνολό τους οι εργαζόμενοι είναι πλέον φτωχοί, εφόσον το 52% περίπου στον ιδιωτικό τομέα αμείβεται κατά μέσο όρο με 800 ευρώ τον μήνα, ενώ ενάμιση εκατομμύριο εργαζόμενοι π</w:t>
      </w:r>
      <w:r>
        <w:rPr>
          <w:rFonts w:eastAsia="Times New Roman" w:cs="Times New Roman"/>
          <w:szCs w:val="24"/>
        </w:rPr>
        <w:t xml:space="preserve">αραμένουν απλήρωτοι για πολλούς μήνες. </w:t>
      </w:r>
    </w:p>
    <w:p w14:paraId="62188F0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Όταν, λοιπόν, η Κυβέρνηση είναι βουτηγμένη στις ανακρίβειες και στα αδιέξοδα, προφανώς -ως συνήθως- καταφεύγει στο παρελθόν. Όταν δεν μπορεί να υποστηρίξει την πολιτική της, το καταφύγιο είναι γνωστό: «Και οι άλλοι τ</w:t>
      </w:r>
      <w:r>
        <w:rPr>
          <w:rFonts w:eastAsia="Times New Roman" w:cs="Times New Roman"/>
          <w:szCs w:val="24"/>
        </w:rPr>
        <w:t>α ίδια έκαναν» ή «και ήταν καλύτερα πριν;», χωρίς ντροπή, όμως, γιατί πήρατε την εξουσία ακριβώς γιατί ψευδώς υποσχεθήκατε ότι θα πράξετε τα αντίθετα από τους προηγούμενους. Και πάλι παραπλάνηση, αντί για ένα σχέδιο ειλικρινές για το μέλλον της χώρας και τ</w:t>
      </w:r>
      <w:r>
        <w:rPr>
          <w:rFonts w:eastAsia="Times New Roman" w:cs="Times New Roman"/>
          <w:szCs w:val="24"/>
        </w:rPr>
        <w:t xml:space="preserve">ην ευημερία των πολιτών της. </w:t>
      </w:r>
    </w:p>
    <w:p w14:paraId="62188F0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όταν η Κυβέρνηση υπόσχεται τα μεγάλα, αλλά είναι ανίκανη να κάνει τα μικρά, είτε πρόκειται για πυρκαγιές, είτε πρόκειται για θαλάσσια ρύπανση, είτε πρόκειται για πλημμύρες, είτε πρόκειται για τα η</w:t>
      </w:r>
      <w:r>
        <w:rPr>
          <w:rFonts w:eastAsia="Times New Roman" w:cs="Times New Roman"/>
          <w:szCs w:val="24"/>
        </w:rPr>
        <w:t xml:space="preserve">λεκτρονικά εισιτήρια -ακόμη και εκεί αποτύχαμε- και βυθίζει τη χώρα στο τέλμα και την παρακμή, </w:t>
      </w:r>
      <w:r>
        <w:rPr>
          <w:rFonts w:eastAsia="Times New Roman" w:cs="Times New Roman"/>
          <w:szCs w:val="24"/>
        </w:rPr>
        <w:lastRenderedPageBreak/>
        <w:t>αντί να την προετοιμάσει για τις πολλαπλές και σοβαρές προκλήσεις, όταν χειρίζεται με προχειρότητα θέματα κρίσιμης εθνικής σημασίας, τότε είναι απολύτως φανερό ό</w:t>
      </w:r>
      <w:r>
        <w:rPr>
          <w:rFonts w:eastAsia="Times New Roman" w:cs="Times New Roman"/>
          <w:szCs w:val="24"/>
        </w:rPr>
        <w:t xml:space="preserve">τι, όσο πιο γρήγορα κλείσει αυτός ο κύκλος, τόσο το καλύτερο θα είναι για τη χώρα και τους πολίτες. </w:t>
      </w:r>
    </w:p>
    <w:p w14:paraId="62188F0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πολιτικό είναι το πρόβλημα της χώρας. Γι’ αυτό και η επόμενη ημέρα πρέπει να βρει τις δυνάμεις της ευρύτερης δημοκρατικής παρ</w:t>
      </w:r>
      <w:r>
        <w:rPr>
          <w:rFonts w:eastAsia="Times New Roman" w:cs="Times New Roman"/>
          <w:szCs w:val="24"/>
        </w:rPr>
        <w:t>άταξης πανέτοιμες οργανωτικά, ιδεολογικά, πολιτικά και προγραμματικά, ούτως ώστε με την εμπιστοσύνη των πολιτών να αποτελέσουν την εγγύηση ότι η χώρα αυτή θα αλλάξει πορεία με δέσμη προοδευτικών αλλαγών για την πραγματική και αειφόρα ανάπτυξη, για την κατα</w:t>
      </w:r>
      <w:r>
        <w:rPr>
          <w:rFonts w:eastAsia="Times New Roman" w:cs="Times New Roman"/>
          <w:szCs w:val="24"/>
        </w:rPr>
        <w:t xml:space="preserve">πολέμηση των κοινωνικών ανισοτήτων, τη δίκαιη διανομή πλούτου και όχι μιζέριας. </w:t>
      </w:r>
    </w:p>
    <w:p w14:paraId="62188F0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χώρα έχει άμεση ανάγκη από ένα νέο, ισχυρό ρεύμα εκσυγχρονισμού και προοδευτικών μεταρρυθμίσεων, αντιμέτωπο με τον αριστεροδεξιό εθνολαϊκισμό και τις συντηρητικές επιλογές, </w:t>
      </w:r>
      <w:r>
        <w:rPr>
          <w:rFonts w:eastAsia="Times New Roman" w:cs="Times New Roman"/>
          <w:szCs w:val="24"/>
        </w:rPr>
        <w:t xml:space="preserve">για να ατενίσει με εμπιστοσύνη το μέλλον της, αντιμετωπίζοντας τα προβλήματά της με όπλα τη συλλογική αυτογνωσία και την αλήθεια και όχι το ψέμα και την απάτη, τη συναίνεση και όχι τον διχασμό, τον σοβαρό και όχι τον χυδαίο και λαϊκίστικο πολιτικό λόγο. </w:t>
      </w:r>
    </w:p>
    <w:p w14:paraId="62188F0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Ή</w:t>
      </w:r>
      <w:r>
        <w:rPr>
          <w:rFonts w:eastAsia="Times New Roman" w:cs="Times New Roman"/>
          <w:szCs w:val="24"/>
        </w:rPr>
        <w:t xml:space="preserve">δη έχουν χαθεί τεράστιος πλούτος και εισόδημα. Το κατά κεφαλήν ΑΕΠ είναι στο επίπεδο του 2003. Χάθηκε πολύτιμος χρόνος. Οι δημοκρατικοί πολίτες της Κεντροαριστεράς επωμίζονται την ευθύνη για να δώσουν στους πολίτες προοδευτικό </w:t>
      </w:r>
      <w:r>
        <w:rPr>
          <w:rFonts w:eastAsia="Times New Roman" w:cs="Times New Roman"/>
          <w:szCs w:val="24"/>
        </w:rPr>
        <w:lastRenderedPageBreak/>
        <w:t>ρεαλιστικό όραμα και ελπίδα μ</w:t>
      </w:r>
      <w:r>
        <w:rPr>
          <w:rFonts w:eastAsia="Times New Roman" w:cs="Times New Roman"/>
          <w:szCs w:val="24"/>
        </w:rPr>
        <w:t xml:space="preserve">ε ισχυρή φωνή και ισότιμη ενεργή παρουσία μέσα στη μεγάλη ευρωπαϊκή οικογένεια. </w:t>
      </w:r>
    </w:p>
    <w:p w14:paraId="62188F0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2188F0A"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2188F0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Ενημερωθήκαμε ότι ο κ. Λαζαρίδης είναι σε ένα ραντεβού με κάποιον Υπουργό. Όμως, επειδή είναι ο μόνος συνάδελ</w:t>
      </w:r>
      <w:r>
        <w:rPr>
          <w:rFonts w:eastAsia="Times New Roman" w:cs="Times New Roman"/>
          <w:szCs w:val="24"/>
        </w:rPr>
        <w:t xml:space="preserve">φος από τους ΑΝΕΛ που έχει εγγραφεί για να μιλήσει, δεν θα τον διαγράψω με την ανοχή σας. Κάποια στιγμή που θα έρθει, θα εκφωνηθεί. </w:t>
      </w:r>
    </w:p>
    <w:p w14:paraId="62188F0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Δημήτριος Καβαδέλλας από την Ένωση Κεντρώων. </w:t>
      </w:r>
    </w:p>
    <w:p w14:paraId="62188F0D"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Ευχαριστώ πολύ, κύριε Πρόεδρε.</w:t>
      </w:r>
    </w:p>
    <w:p w14:paraId="62188F0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w:t>
      </w:r>
      <w:r>
        <w:rPr>
          <w:rFonts w:eastAsia="Times New Roman" w:cs="Times New Roman"/>
          <w:szCs w:val="24"/>
        </w:rPr>
        <w:t xml:space="preserve">ς και κύριοι συνάδελφοι, στη σημερινή συζήτηση για την κύρωση του </w:t>
      </w:r>
      <w:r>
        <w:rPr>
          <w:rFonts w:eastAsia="Times New Roman" w:cs="Times New Roman"/>
          <w:szCs w:val="24"/>
        </w:rPr>
        <w:t>π</w:t>
      </w:r>
      <w:r>
        <w:rPr>
          <w:rFonts w:eastAsia="Times New Roman" w:cs="Times New Roman"/>
          <w:szCs w:val="24"/>
        </w:rPr>
        <w:t xml:space="preserve">ροϋπολογισμού του 2018 θα ήθελα να επικεντρωθώ σε ορισμένα σημεία, που εκτιμώ ότι κάνουν προφανές και εξηγούν πολύ παραστατικά το γιατί ο </w:t>
      </w:r>
      <w:r>
        <w:rPr>
          <w:rFonts w:eastAsia="Times New Roman" w:cs="Times New Roman"/>
          <w:szCs w:val="24"/>
        </w:rPr>
        <w:t>π</w:t>
      </w:r>
      <w:r>
        <w:rPr>
          <w:rFonts w:eastAsia="Times New Roman" w:cs="Times New Roman"/>
          <w:szCs w:val="24"/>
        </w:rPr>
        <w:t xml:space="preserve">ροϋπολογισμός που συζητούμε είναι ένας </w:t>
      </w:r>
      <w:r>
        <w:rPr>
          <w:rFonts w:eastAsia="Times New Roman" w:cs="Times New Roman"/>
          <w:szCs w:val="24"/>
        </w:rPr>
        <w:t>π</w:t>
      </w:r>
      <w:r>
        <w:rPr>
          <w:rFonts w:eastAsia="Times New Roman" w:cs="Times New Roman"/>
          <w:szCs w:val="24"/>
        </w:rPr>
        <w:t>ροϋπολογισ</w:t>
      </w:r>
      <w:r>
        <w:rPr>
          <w:rFonts w:eastAsia="Times New Roman" w:cs="Times New Roman"/>
          <w:szCs w:val="24"/>
        </w:rPr>
        <w:t xml:space="preserve">μός αντι-αναπτυξιακός. </w:t>
      </w:r>
    </w:p>
    <w:p w14:paraId="62188F0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Ωστόσο, εκτός από τα έντονα υφεσιακά χαρακτηριστικά που έχει, δεν είναι και ρεαλιστικός. Γι’ αυτό και έχει πολύ λίγες πιθανότητες να υλοποιηθεί, με βάση τις έως τώρα προβλέψεις και τους στόχους σας, που σας έχουν διαψεύσει. </w:t>
      </w:r>
    </w:p>
    <w:p w14:paraId="62188F10"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ξεκι</w:t>
      </w:r>
      <w:r>
        <w:rPr>
          <w:rFonts w:eastAsia="Times New Roman" w:cs="Times New Roman"/>
          <w:szCs w:val="24"/>
        </w:rPr>
        <w:t xml:space="preserve">νήσω με κάποια ενδεικτικά νούμερα, για να αποδείξω ότι με αυτή την Κυβέρνηση ούτε οι πολίτες ευημερούν, αλλά ούτε καν οι οικονομικοί δείκτες, ούτε καν αυτοί οι αριθμοί. </w:t>
      </w:r>
    </w:p>
    <w:p w14:paraId="62188F11"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ένας </w:t>
      </w:r>
      <w:r>
        <w:rPr>
          <w:rFonts w:eastAsia="Times New Roman" w:cs="Times New Roman"/>
          <w:szCs w:val="24"/>
        </w:rPr>
        <w:t>π</w:t>
      </w:r>
      <w:r>
        <w:rPr>
          <w:rFonts w:eastAsia="Times New Roman" w:cs="Times New Roman"/>
          <w:szCs w:val="24"/>
        </w:rPr>
        <w:t>ροϋπολογισμός</w:t>
      </w:r>
      <w:r>
        <w:rPr>
          <w:rFonts w:eastAsia="Times New Roman" w:cs="Times New Roman"/>
          <w:szCs w:val="24"/>
        </w:rPr>
        <w:t>,</w:t>
      </w:r>
      <w:r>
        <w:rPr>
          <w:rFonts w:eastAsia="Times New Roman" w:cs="Times New Roman"/>
          <w:szCs w:val="24"/>
        </w:rPr>
        <w:t xml:space="preserve"> που με τίποτα δεν παρέχει τα εχέγγυα ότι θα πετύχει τους στ</w:t>
      </w:r>
      <w:r>
        <w:rPr>
          <w:rFonts w:eastAsia="Times New Roman" w:cs="Times New Roman"/>
          <w:szCs w:val="24"/>
        </w:rPr>
        <w:t>όχους που θέτει, με πρώτο στόχο αυτόν της ανάπτυξης στο 2,5%. , Όμως ούτε και ο στόχος της αύξησης των ιδιωτικών επενδύσεων θα πιάσει το 11,4% που θέτει η Κυβέρνηση. Και ο στόχος αυτός δεν είναι εφικτός με δεδομένες τις διάφορες στρεβλώσεις, τη γραφειοκρατ</w:t>
      </w:r>
      <w:r>
        <w:rPr>
          <w:rFonts w:eastAsia="Times New Roman" w:cs="Times New Roman"/>
          <w:szCs w:val="24"/>
        </w:rPr>
        <w:t>ία, τα «πόθεν έσχες», το γεγονός ότι κανένας δεν μπορεί να βγάλει τα χρήματά του από το σεντούκι και να τα πάει κάπου να τα επενδύσει. Χρειαζόμαστε τις επενδύσεις και ρωτάμε και πού τα βρήκες;. Κοιτάζουμε τον γάιδαρο στα δόντια. Αυτά όλα αποτελούν πρόσκομμ</w:t>
      </w:r>
      <w:r>
        <w:rPr>
          <w:rFonts w:eastAsia="Times New Roman" w:cs="Times New Roman"/>
          <w:szCs w:val="24"/>
        </w:rPr>
        <w:t xml:space="preserve">α στην ενίσχυση της επιχειρηματικότητας και στη δημιουργία ενός περιβάλλοντος φιλικού για επενδύσεις. </w:t>
      </w:r>
    </w:p>
    <w:p w14:paraId="62188F12"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μια Κυβέρνηση</w:t>
      </w:r>
      <w:r>
        <w:rPr>
          <w:rFonts w:eastAsia="Times New Roman" w:cs="Times New Roman"/>
          <w:szCs w:val="24"/>
        </w:rPr>
        <w:t>,</w:t>
      </w:r>
      <w:r>
        <w:rPr>
          <w:rFonts w:eastAsia="Times New Roman" w:cs="Times New Roman"/>
          <w:szCs w:val="24"/>
        </w:rPr>
        <w:t xml:space="preserve"> που έπεσε έξω στο σύνολο των προβλέψεων για τη χρονιά που διανύουμε. Πλέον συζητάμε για ανάπτυξη 1,3%. Είχατε βάλει στόχο το 2,6%. Ε</w:t>
      </w:r>
      <w:r>
        <w:rPr>
          <w:rFonts w:eastAsia="Times New Roman" w:cs="Times New Roman"/>
          <w:szCs w:val="24"/>
        </w:rPr>
        <w:t xml:space="preserve">γώ προσωπικά ούτε αυτό το 1,3% το πιστεύω. </w:t>
      </w:r>
    </w:p>
    <w:p w14:paraId="62188F13"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 για τις ιδιωτικές επενδύσεις, όπως μας επιβεβαίωσε το Γραφείο Προϋπολογισμού της Βουλής, ανήλθαν στο 5,1% έναντι του προβλεπόμενου 9,1%, δηλαδή στο 44% των προβλέψεων και του αρχικού στόχου. Όταν ξεφεύγουμε κ</w:t>
      </w:r>
      <w:r>
        <w:rPr>
          <w:rFonts w:eastAsia="Times New Roman" w:cs="Times New Roman"/>
          <w:szCs w:val="24"/>
        </w:rPr>
        <w:t xml:space="preserve">ατά 44%, νομίζω ότι δεν χρειάζεται να πω πολλά για το τι πρόκειται να γίνει. </w:t>
      </w:r>
    </w:p>
    <w:p w14:paraId="62188F14"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Προκειμένου να γίνει κατανοητό το μέγεθος της υπερφορολόγησης, σημειώνεται ότι το 2017 με ΑΕΠ μικρότερο από 180 δισεκατομμύρια ευρώ οι φορολογούμενοι πληρώνουν 2,5 δισεκατομμύρια ευρώ περισσότερους φόρους από το 2007, που </w:t>
      </w:r>
      <w:r>
        <w:rPr>
          <w:rFonts w:eastAsia="Times New Roman" w:cs="Times New Roman"/>
          <w:szCs w:val="24"/>
        </w:rPr>
        <w:lastRenderedPageBreak/>
        <w:t>το ΑΕΠ ήταν 223,2 δισεκατομμύρια ε</w:t>
      </w:r>
      <w:r>
        <w:rPr>
          <w:rFonts w:eastAsia="Times New Roman" w:cs="Times New Roman"/>
          <w:szCs w:val="24"/>
        </w:rPr>
        <w:t xml:space="preserve">υρώ. Την ίδια στιγμή το εισόδημα των φορολογούμενων το 2016, σύμφωνα με επίσημα στοιχεία του Υπουργείου Οικονομικών, μειώθηκε κατά 1,8 δισεκατομμύρια ευρώ. </w:t>
      </w:r>
    </w:p>
    <w:p w14:paraId="62188F15"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Εδώ ζούμε ακόμα μια αυταπάτη του ΣΥΡΙΖΑ. Η Κυβέρνηση, που υποκρίνεται ότι είναι αριστερή, συμπεριφέ</w:t>
      </w:r>
      <w:r>
        <w:rPr>
          <w:rFonts w:eastAsia="Times New Roman" w:cs="Times New Roman"/>
          <w:szCs w:val="24"/>
        </w:rPr>
        <w:t>ρεται ακροαριστερά και όχι δεξιά που λένε κάποιοι, διότι η Αριστερά πάντα είχε πρόβλημα με την ιδιοκτησία. Η Αριστερά θα μας πάρει τα σπίτια, αυτό που φοβόμασταν ότι θα γινόταν κάποια στιγμή, για να λέμε την αλήθεια. Η Αριστερά υπερφορολογεί είτε με έμμεσο</w:t>
      </w:r>
      <w:r>
        <w:rPr>
          <w:rFonts w:eastAsia="Times New Roman" w:cs="Times New Roman"/>
          <w:szCs w:val="24"/>
        </w:rPr>
        <w:t xml:space="preserve">υς είτε με άμεσους φόρους. </w:t>
      </w:r>
    </w:p>
    <w:p w14:paraId="62188F16"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Ίσως έτσι αντιλαμβάνεται η Κυβέρνηση την αναδιανομή του εισοδήματος, όπως έκαναν στις ανατολικές χώρες οι οποίες φτωχοποιήθηκαν τελείως. Ακόμα έχουμε κομμουνιστικές απόψεις, ενώ ο κόσμος βαδίζει σε μια κοινωνία όπου υπάρχει ο αν</w:t>
      </w:r>
      <w:r>
        <w:rPr>
          <w:rFonts w:eastAsia="Times New Roman" w:cs="Times New Roman"/>
          <w:szCs w:val="24"/>
        </w:rPr>
        <w:t xml:space="preserve">ταγωνισμός και η ενημέρωση. </w:t>
      </w:r>
    </w:p>
    <w:p w14:paraId="62188F17"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Πήρε, λοιπόν, αναλογικά περισσότερα μέσω της έμμεσης φορολογίας από τα φτωχά στρώματα, στα οποία αργότερα είχε η Κυβέρνηση τη μεγαλοθυμία να πετάξει ένα ξεροκόμματο, αυτό του κοινωνικού μερίσματος, να τους πει πόσο πολύ ενδιαφέ</w:t>
      </w:r>
      <w:r>
        <w:rPr>
          <w:rFonts w:eastAsia="Times New Roman" w:cs="Times New Roman"/>
          <w:szCs w:val="24"/>
        </w:rPr>
        <w:t xml:space="preserve">ρεται για τους φτωχούς. </w:t>
      </w:r>
    </w:p>
    <w:p w14:paraId="62188F18"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δεν δημιούργησε θέσεις εργασίας μέσω ιδιωτικών, βεβαίως, επενδύσεων. Διότι ένας δημόσιος υπάλληλος, όταν διορίζεται, κάνει διπλό κακό, πρώτον, εισπράττει από το κράτος και δεν δίνει στο κράτος. Άρα, χάνουμε δυο μισθούς. </w:t>
      </w:r>
    </w:p>
    <w:p w14:paraId="62188F19"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χρόνος μου κυλάει γρήγορα. Θα μπορούσα </w:t>
      </w:r>
      <w:r>
        <w:rPr>
          <w:rFonts w:eastAsia="Times New Roman" w:cs="Times New Roman"/>
          <w:szCs w:val="24"/>
        </w:rPr>
        <w:t>να πω</w:t>
      </w:r>
      <w:r>
        <w:rPr>
          <w:rFonts w:eastAsia="Times New Roman" w:cs="Times New Roman"/>
          <w:szCs w:val="24"/>
        </w:rPr>
        <w:t xml:space="preserve"> πολλά πράγματα</w:t>
      </w:r>
      <w:r>
        <w:rPr>
          <w:rFonts w:eastAsia="Times New Roman" w:cs="Times New Roman"/>
          <w:szCs w:val="24"/>
        </w:rPr>
        <w:t>,</w:t>
      </w:r>
      <w:r>
        <w:rPr>
          <w:rFonts w:eastAsia="Times New Roman" w:cs="Times New Roman"/>
          <w:szCs w:val="24"/>
        </w:rPr>
        <w:t xml:space="preserve"> που έχω σημειώσει. Όμως, θέλω να μείνω στο θέμα των κόκκινων δανείων. «Κανένα σπίτι στα χέρια τραπεζίτη», αυτή ήταν η διαβεβαίωση, αυτό ήταν το σύνθημά σας. Δεν μπορώ να καταλάβω τώρα με ποια δ</w:t>
      </w:r>
      <w:r>
        <w:rPr>
          <w:rFonts w:eastAsia="Times New Roman" w:cs="Times New Roman"/>
          <w:szCs w:val="24"/>
        </w:rPr>
        <w:t>ικαιολογία θα αντιμετωπίσετε τον κόσμο που σας ψήφισε, που σας πίστεψε. Διότι, αν πάρετε τα σπίτια από τον Έλληνα πολίτη, πού θα μένει; Στον δρόμο, στα πεζοδρόμια; Αν δεν έχει να πληρώσει το δάνειό του, προφανώς, δεν έχει να πληρώσει και ένα ενοίκιο για να</w:t>
      </w:r>
      <w:r>
        <w:rPr>
          <w:rFonts w:eastAsia="Times New Roman" w:cs="Times New Roman"/>
          <w:szCs w:val="24"/>
        </w:rPr>
        <w:t xml:space="preserve"> πάει να μείνει κάπου. </w:t>
      </w:r>
    </w:p>
    <w:p w14:paraId="62188F1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Ετοιμάστε, λοιπόν, τα γήπεδα, να τους βάλετε μέσα ράντζα, για να κοιμάται ο κόσμος και να βγάλετε και από τις φυλακές και όλους τους «καλούς» κυρίους με τα συστήματά σας και να βάλετε εκεί τον κόσμο που δεν θα έχει πού να κοιμηθεί.</w:t>
      </w:r>
    </w:p>
    <w:p w14:paraId="62188F1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Προχωράμε με τη συνάδελφο από την </w:t>
      </w:r>
      <w:r>
        <w:rPr>
          <w:rFonts w:eastAsia="Times New Roman" w:cs="Times New Roman"/>
          <w:szCs w:val="24"/>
        </w:rPr>
        <w:t>Ο</w:t>
      </w:r>
      <w:r>
        <w:rPr>
          <w:rFonts w:eastAsia="Times New Roman" w:cs="Times New Roman"/>
          <w:szCs w:val="24"/>
        </w:rPr>
        <w:t>μάδα των Ανεξαρτήτων Βουλευτών, την κ. Αικατερίνη Μάρκου.</w:t>
      </w:r>
    </w:p>
    <w:p w14:paraId="62188F1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Κυρία Μάρκου, έχετε τον λόγο.</w:t>
      </w:r>
    </w:p>
    <w:p w14:paraId="62188F1D"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Σας ευχαριστώ πολύ, κύριε Πρόεδρε.</w:t>
      </w:r>
    </w:p>
    <w:p w14:paraId="62188F1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w:t>
      </w: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της Κυβέρνησης αυτής -πιθανόν και ο τελευταίος- έχει τόση σημασία όση έχει και κάθε δήλωση της Κυβέρνησης. Όχι, δεν είναι αυτό που λέμε, ότι όταν λες τόσα ψέματα στο τέλος και την αλήθεια να πεις κανείς δεν σε πιστεύει. Όχι, είναι κάτι ακό</w:t>
      </w:r>
      <w:r>
        <w:rPr>
          <w:rFonts w:eastAsia="Times New Roman" w:cs="Times New Roman"/>
          <w:szCs w:val="24"/>
        </w:rPr>
        <w:t xml:space="preserve">μα χειρότερο, ακόμη πιο εξωφρενικό. Η Κυβέρνηση ηδονίζεται με το ψέμα, ζει μαζί του, τρέφεται με αυτό. </w:t>
      </w:r>
    </w:p>
    <w:p w14:paraId="62188F1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Πριν από λίγες ημέρες ο κ. Τσίπρας μάς είχε πει ότι η ανάπτυξη θα υπερβεί το 2% για το 2017. Τι τον νοιάζει; Η ιδέα είναι ότι συμβαίνουν τόσα πολλά στη </w:t>
      </w:r>
      <w:r>
        <w:rPr>
          <w:rFonts w:eastAsia="Times New Roman" w:cs="Times New Roman"/>
          <w:szCs w:val="24"/>
        </w:rPr>
        <w:t xml:space="preserve">χώρα, τα ψέματα είναι τόσα πολλά που ούτε θα θυμάται κανείς στο τέλος τίποτα. Ούτε θα μπορεί να ξεχωρίσει την αλήθεια. Άλλωστε ο κόσμος έχει τα προβλήματά του, δεν ασχολείται και ιδιαίτερα με τις λεπτομέρειες. Φαντάζομαι αυτό πιστεύει η Κυβέρνηση. </w:t>
      </w:r>
    </w:p>
    <w:p w14:paraId="62188F2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Λοιπόν,</w:t>
      </w:r>
      <w:r>
        <w:rPr>
          <w:rFonts w:eastAsia="Times New Roman" w:cs="Times New Roman"/>
          <w:szCs w:val="24"/>
        </w:rPr>
        <w:t xml:space="preserve"> σας έχω νέα: Ο κόσμος μπορεί να μην θυμάται λεπτομέρειες, αλλά καταγράφει τα αρνητικά γεγονότα. Καταγράφει την εικόνα της παρακμής της χώρας και της Κυβέρνησης αυτής, όπως κατέγραψε και την εικόνα διάλυσης και κυρίως του ανυπόφορου επαρχιωτισμού, που έδει</w:t>
      </w:r>
      <w:r>
        <w:rPr>
          <w:rFonts w:eastAsia="Times New Roman" w:cs="Times New Roman"/>
          <w:szCs w:val="24"/>
        </w:rPr>
        <w:t xml:space="preserve">ξε η Κυβέρνηση κατά την αναίτια επίσκεψη του Τούρκου προέδρου. </w:t>
      </w:r>
    </w:p>
    <w:p w14:paraId="62188F2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Ας έλθω, όμως, στον δεξιό, δεξιότατο αυτόν </w:t>
      </w:r>
      <w:r>
        <w:rPr>
          <w:rFonts w:eastAsia="Times New Roman" w:cs="Times New Roman"/>
          <w:szCs w:val="24"/>
        </w:rPr>
        <w:t>π</w:t>
      </w:r>
      <w:r>
        <w:rPr>
          <w:rFonts w:eastAsia="Times New Roman" w:cs="Times New Roman"/>
          <w:szCs w:val="24"/>
        </w:rPr>
        <w:t>ροϋπολογισμό. Αφού η Κυβέρνηση το παίζει σούπερ μάρκετ, και με τον αστυφύλακα και με τον χωροφύλακα, και με τον φτωχό και καταφρονεμένο, αλλά και με</w:t>
      </w:r>
      <w:r>
        <w:rPr>
          <w:rFonts w:eastAsia="Times New Roman" w:cs="Times New Roman"/>
          <w:szCs w:val="24"/>
        </w:rPr>
        <w:t xml:space="preserve"> τους κύκλους των συμφερόντων με τους οποίους εφάπτεται, λέω να μην παίξω στο γήπεδο αυτό και να πω ευθαρσώς: Ο </w:t>
      </w:r>
      <w:r>
        <w:rPr>
          <w:rFonts w:eastAsia="Times New Roman" w:cs="Times New Roman"/>
          <w:szCs w:val="24"/>
        </w:rPr>
        <w:t>π</w:t>
      </w:r>
      <w:r>
        <w:rPr>
          <w:rFonts w:eastAsia="Times New Roman" w:cs="Times New Roman"/>
          <w:szCs w:val="24"/>
        </w:rPr>
        <w:t>ροϋπολογισμός αυτός είναι σκληρά ταξικός, δεξιός, δεξιότατος.</w:t>
      </w:r>
    </w:p>
    <w:p w14:paraId="62188F2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Ακούστε, λοιπόν, σύντροφοι</w:t>
      </w:r>
      <w:r>
        <w:rPr>
          <w:rFonts w:eastAsia="Times New Roman" w:cs="Times New Roman"/>
          <w:szCs w:val="24"/>
        </w:rPr>
        <w:t>,</w:t>
      </w:r>
      <w:r>
        <w:rPr>
          <w:rFonts w:eastAsia="Times New Roman" w:cs="Times New Roman"/>
          <w:szCs w:val="24"/>
        </w:rPr>
        <w:t xml:space="preserve"> «πρώτη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 xml:space="preserve">, ακούστε αραχτοί αριστεροί τού </w:t>
      </w:r>
      <w:r>
        <w:rPr>
          <w:rFonts w:eastAsia="Times New Roman" w:cs="Times New Roman"/>
          <w:szCs w:val="24"/>
        </w:rPr>
        <w:t xml:space="preserve">«Φίλιον», τρόφιμοι των φόρων των σκληρά εργαζόμενων Ελλήνων και Ελληνίδων, οι άμεσοι και οι έμμεσοι φόροι ως απόλυτα ποσά εκτοξεύονται περαιτέρω, ενώ η μεταξύ τους απόσταση έχει διευρυνθεί στη διακυβέρνηση ΣΥΡΙΖΑ – ΑΝΕΛ. </w:t>
      </w:r>
    </w:p>
    <w:p w14:paraId="62188F2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Το φορολογικό σύστημα γίνεται λιγό</w:t>
      </w:r>
      <w:r>
        <w:rPr>
          <w:rFonts w:eastAsia="Times New Roman" w:cs="Times New Roman"/>
          <w:szCs w:val="24"/>
        </w:rPr>
        <w:t>τερο προοδευτικό και περισσότερο άδικο. Όσα τσαλακωμένα σακάκια και να φορέσει ο κ. Τσακαλώτος, η πολιτική του αξιοπρέπεια έχει τσαλακωθεί. Τα υπερπλεονάσματα για όσους γνωρίζουν στοιχειώδη οικονομικά είναι προκλητική πολιτική που εντείνει τον περιορισμό τ</w:t>
      </w:r>
      <w:r>
        <w:rPr>
          <w:rFonts w:eastAsia="Times New Roman" w:cs="Times New Roman"/>
          <w:szCs w:val="24"/>
        </w:rPr>
        <w:t xml:space="preserve">ων εισοδημάτων, περιορίζει την ανάπτυξη, εξυπηρετεί τη δεξιά λιτότητα. Η Κυβέρνηση πανηγυρίζει γι’ αυτό. Πριν από λίγο καιρό καταριόταν τη λιτότητα και τα πλεονάσματα. </w:t>
      </w:r>
    </w:p>
    <w:p w14:paraId="62188F2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Πραγματικά, η κυνική αυτή κωλοτούμπα είναι αρρωστημένη όχι μόνο γιατί γίνεται με πρόθεσ</w:t>
      </w:r>
      <w:r>
        <w:rPr>
          <w:rFonts w:eastAsia="Times New Roman" w:cs="Times New Roman"/>
          <w:szCs w:val="24"/>
        </w:rPr>
        <w:t>η, αλλά και γιατί περιέχει το στοιχείο της ηδονής με το ψέμα. Βελτιώνονται –λέμε τώρα!- σε σχέση με το προσχέδιο οι επιδόσεις των οργανισμών κοινωνικής ασφάλισης, κυρίως λόγω των αυξημένων εσόδων από εισφορές για σύνταξη, αλλά και της κατάργησης σειράς δαπ</w:t>
      </w:r>
      <w:r>
        <w:rPr>
          <w:rFonts w:eastAsia="Times New Roman" w:cs="Times New Roman"/>
          <w:szCs w:val="24"/>
        </w:rPr>
        <w:t xml:space="preserve">ανών στον χώρο της υγείας και της κοινωνικής πολιτικής. Δηλαδή λιγότερες κοινωνικές δαπάνες, περισσότερες εισφορές. Μπράβο! Αυτό είναι αριστερή πολιτική! Να ψηφίσετε και με τα δύο χέρια, σύντροφοι! Πολλά συγχαρητήρια! </w:t>
      </w:r>
    </w:p>
    <w:p w14:paraId="62188F2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προβλέπει πραγματική</w:t>
      </w:r>
      <w:r>
        <w:rPr>
          <w:rFonts w:eastAsia="Times New Roman" w:cs="Times New Roman"/>
          <w:szCs w:val="24"/>
        </w:rPr>
        <w:t xml:space="preserve"> ανάπτυξη για την οικονομία 2,5%. Αυτό μου θυμίζει τον πλανόδιο πωλητή έξω από το γήπεδο που φωνάζει: «Όνειρο ζω. Μην με ξυπνάτε!». Από πού θα προέλθει η ανάπτυξη, ρε παιδιά; Από το υπερπλεόνασμα και την υπερφορολόγηση ή από τις επενδύσεις που δεν γίνονται</w:t>
      </w:r>
      <w:r>
        <w:rPr>
          <w:rFonts w:eastAsia="Times New Roman" w:cs="Times New Roman"/>
          <w:szCs w:val="24"/>
        </w:rPr>
        <w:t xml:space="preserve"> ή από τις εξαγωγές</w:t>
      </w:r>
      <w:r>
        <w:rPr>
          <w:rFonts w:eastAsia="Times New Roman" w:cs="Times New Roman"/>
          <w:szCs w:val="24"/>
        </w:rPr>
        <w:t>,</w:t>
      </w:r>
      <w:r>
        <w:rPr>
          <w:rFonts w:eastAsia="Times New Roman" w:cs="Times New Roman"/>
          <w:szCs w:val="24"/>
        </w:rPr>
        <w:t xml:space="preserve"> που πάντα υπολείπονται των εισαγωγών; </w:t>
      </w:r>
    </w:p>
    <w:p w14:paraId="62188F2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Δεν έχει, όμως, και νόημα να ρωτάμε. Η Κυβέρνηση ούτε να απαντήσει μπορεί ούτε ενδιαφέρεται να αναπτύξει ένα στοιχειώδες επιχείρημα. Κοινοβουλευτική παιδεία δεν διαθέτει. «Αυτό είναι και άμα σας α</w:t>
      </w:r>
      <w:r>
        <w:rPr>
          <w:rFonts w:eastAsia="Times New Roman" w:cs="Times New Roman"/>
          <w:szCs w:val="24"/>
        </w:rPr>
        <w:t xml:space="preserve">ρέσει»! Η μισθοδοσία στην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κ</w:t>
      </w:r>
      <w:r>
        <w:rPr>
          <w:rFonts w:eastAsia="Times New Roman" w:cs="Times New Roman"/>
          <w:szCs w:val="24"/>
        </w:rPr>
        <w:t>υβέρνηση και τον ευρύτερο δημόσιο τομέα εκτοξεύεται άνω του 1 δισεκατομμυρίου παραπάνω από πέρσι. Αυτό είναι το αδιάσειστο ηθικό επιχείρημα της Αριστεράς και του κ. Καμμένου, ο οποίος μάλιστα εσχάτως δηλώνει και κεντρώος</w:t>
      </w:r>
      <w:r>
        <w:rPr>
          <w:rFonts w:eastAsia="Times New Roman" w:cs="Times New Roman"/>
          <w:szCs w:val="24"/>
        </w:rPr>
        <w:t>! Αυτό είναι που λέμε «θα τρελαθούμε εντελώς»! Αρκεί το πελατολόγιο, με τους σε ομηρία οκταμηνίτες και διμηνίτες, να αυξάνεται. Και ποιος ενδιαφέρεται για το γενικό καλό; Άλλωστε για την Κυβέρνηση αυτή ούτε γενικό καλό υπάρχει ούτε μειοψηφίες να τις σεβαστ</w:t>
      </w:r>
      <w:r>
        <w:rPr>
          <w:rFonts w:eastAsia="Times New Roman" w:cs="Times New Roman"/>
          <w:szCs w:val="24"/>
        </w:rPr>
        <w:t>ούμε ούτε έθνος ούτε τίποτε.</w:t>
      </w:r>
    </w:p>
    <w:p w14:paraId="62188F2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Ναι, αλλά θα αυξηθεί 1,7% η απασχόληση και θα μειωθεί η ανεργία. Να τελειώνει η πλάκα. Είναι γνωστό σε όλους ότι οι μισθοί έχουν καταρρεύσει και οι άνθρωποι, ιδίως οι γυναίκες, προτιμούν να κλείνονται σπίτι τους παρά να ψάχνουν</w:t>
      </w:r>
      <w:r>
        <w:rPr>
          <w:rFonts w:eastAsia="Times New Roman" w:cs="Times New Roman"/>
          <w:szCs w:val="24"/>
        </w:rPr>
        <w:t xml:space="preserve"> μισθό 300 και 400 ευρώ.</w:t>
      </w:r>
    </w:p>
    <w:p w14:paraId="62188F2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Μια που αναφέρθηκα στις γυναίκες, πολλά ακούω για τον κοινωνικό φιλελευθερισμό της Κυβέρνησης, την ανεκτικότητα και τα δικαιώματα των συμπολιτών μας σε αδυναμία ή εκείνων με ιδιαιτερότητες, τα δικαιώματα των γυναικών και άλλα </w:t>
      </w:r>
      <w:r>
        <w:rPr>
          <w:rFonts w:eastAsia="Times New Roman" w:cs="Times New Roman"/>
          <w:szCs w:val="24"/>
        </w:rPr>
        <w:t>πολλά.</w:t>
      </w:r>
    </w:p>
    <w:p w14:paraId="62188F2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Όμως, εδώ και καιρό παρατηρώ με έκπληξη, είτε δημοσίως είτε ιδιωτικώς, χυδαίες προσωπικές επιθέσεις και σεξιστικά υπονοούμενα να εκτοξεύονται ακόμα και </w:t>
      </w:r>
      <w:r>
        <w:rPr>
          <w:rFonts w:eastAsia="Times New Roman" w:cs="Times New Roman"/>
          <w:szCs w:val="24"/>
        </w:rPr>
        <w:lastRenderedPageBreak/>
        <w:t>από Υπουργούς αυτής της Κυβέρνησης σε γυναίκες, είτε είναι η σύζυγος του Προέδρου της Αξιωματικής</w:t>
      </w:r>
      <w:r>
        <w:rPr>
          <w:rFonts w:eastAsia="Times New Roman" w:cs="Times New Roman"/>
          <w:szCs w:val="24"/>
        </w:rPr>
        <w:t xml:space="preserve"> Αντιπολίτευσης ή του Αντιπροέδρου της Νέας Δημοκρατίας, είτε είναι η καταδικασμένη σύζυγος πρώην Υπουργού, είτε γυναίκες εργαζόμενες στην Πρεσβεία της Βενεζουέλας.</w:t>
      </w:r>
    </w:p>
    <w:p w14:paraId="62188F2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Αναρωτιέμαι τελικά: Τι είστε; Ποια είναι η αληθινή στάση και οι επιδιώξεις της ηγεσίας, αλλ</w:t>
      </w:r>
      <w:r>
        <w:rPr>
          <w:rFonts w:eastAsia="Times New Roman" w:cs="Times New Roman"/>
          <w:szCs w:val="24"/>
        </w:rPr>
        <w:t>ά και συναδέλφων εδώ του ΣΥΡΙΖΑ, που κόπτονται κατά τα άλλα για την προοδευτικότητά τους;</w:t>
      </w:r>
    </w:p>
    <w:p w14:paraId="62188F2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Κυβέρνηση πουλά το παραμύθι του σοσιαλισμού, ενώ εγκαθιδρύει έναν ασιατικό αυταρχικό κρατικό καπιταλισμό. Είστε εσείς, δηλαδή η Κυβέρνη</w:t>
      </w:r>
      <w:r>
        <w:rPr>
          <w:rFonts w:eastAsia="Times New Roman" w:cs="Times New Roman"/>
          <w:szCs w:val="24"/>
        </w:rPr>
        <w:t>ση, ως μόνιμη εξουσία και τα μεγάλα κέντρα οικονομικής εξουσίας με τα οποία συνδιαλέγεστε και συναλλάσσεστε και από κάτω οι υπόλοιποι, ο λαός των ζητιάνων, που εσείς σκόπιμα δημιουργήσατε.</w:t>
      </w:r>
    </w:p>
    <w:p w14:paraId="62188F2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Ακούστε, λοιπόν: Οι ζητιάνοι αυτοί</w:t>
      </w:r>
      <w:r>
        <w:rPr>
          <w:rFonts w:eastAsia="Times New Roman" w:cs="Times New Roman"/>
          <w:szCs w:val="24"/>
        </w:rPr>
        <w:t>,</w:t>
      </w:r>
      <w:r>
        <w:rPr>
          <w:rFonts w:eastAsia="Times New Roman" w:cs="Times New Roman"/>
          <w:szCs w:val="24"/>
        </w:rPr>
        <w:t xml:space="preserve"> που τώρα δηλώνουν αποστασιοποιη</w:t>
      </w:r>
      <w:r>
        <w:rPr>
          <w:rFonts w:eastAsia="Times New Roman" w:cs="Times New Roman"/>
          <w:szCs w:val="24"/>
        </w:rPr>
        <w:t>μένοι, θα σηκωθούν από τον καναπέ μόνο και μόνο για να σας τιμωρήσουν. Αυτά θα γίνουν. Θα τελειώσει ο εφιάλτης, θα γίνετε σύντομα παρελθόν.</w:t>
      </w:r>
    </w:p>
    <w:p w14:paraId="62188F2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Τι γίνεται, όμως, μετά; Προσωπικά, όχι μόνο δεν έχω κρύψει ποτέ την άποψή μου αλλά μάλιστα την έχω κάνει πράξη. Να θ</w:t>
      </w:r>
      <w:r>
        <w:rPr>
          <w:rFonts w:eastAsia="Times New Roman" w:cs="Times New Roman"/>
          <w:szCs w:val="24"/>
        </w:rPr>
        <w:t>υμίσω μόνο τη συγκεκριμένη στήριξή μου σε δύσκολους καιρούς προηγούμενων κυβερνήσεων συνεργασίας, κυβερνήσεων του αυτονόητου, της λογικής, της ευρωπαϊκής προοπτικής της χώρας. Η κοι</w:t>
      </w:r>
      <w:r>
        <w:rPr>
          <w:rFonts w:eastAsia="Times New Roman" w:cs="Times New Roman"/>
          <w:szCs w:val="24"/>
        </w:rPr>
        <w:lastRenderedPageBreak/>
        <w:t>νωνική πλειοψηφία</w:t>
      </w:r>
      <w:r>
        <w:rPr>
          <w:rFonts w:eastAsia="Times New Roman" w:cs="Times New Roman"/>
          <w:szCs w:val="24"/>
        </w:rPr>
        <w:t>,</w:t>
      </w:r>
      <w:r>
        <w:rPr>
          <w:rFonts w:eastAsia="Times New Roman" w:cs="Times New Roman"/>
          <w:szCs w:val="24"/>
        </w:rPr>
        <w:t xml:space="preserve"> που έρχεται πρέπει και τώρα και αυτή τη φορά να εκφραστε</w:t>
      </w:r>
      <w:r>
        <w:rPr>
          <w:rFonts w:eastAsia="Times New Roman" w:cs="Times New Roman"/>
          <w:szCs w:val="24"/>
        </w:rPr>
        <w:t>ί εγκαίρως, πολιτικά και προγραμματικά, με την ευρύτερη δυνατή διάσταση και με τον πιο ευρύχωρο δυνατό τρόπο, άμεσα, σύντομα, γρήγορα, τώρα.</w:t>
      </w:r>
    </w:p>
    <w:p w14:paraId="62188F2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w:t>
      </w:r>
    </w:p>
    <w:p w14:paraId="62188F2F" w14:textId="77777777" w:rsidR="00FB0E1F" w:rsidRDefault="0065608A">
      <w:pPr>
        <w:spacing w:after="0" w:line="600" w:lineRule="auto"/>
        <w:ind w:firstLine="709"/>
        <w:jc w:val="center"/>
        <w:rPr>
          <w:rFonts w:eastAsia="Times New Roman"/>
          <w:bCs/>
        </w:rPr>
      </w:pPr>
      <w:r>
        <w:rPr>
          <w:rFonts w:eastAsia="Times New Roman"/>
          <w:bCs/>
        </w:rPr>
        <w:t>(Χειροκροτήματα)</w:t>
      </w:r>
    </w:p>
    <w:p w14:paraId="62188F3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Κλείνουμε την πρώτη πεντάδα με τον συνάδελφο κ. Απόστο</w:t>
      </w:r>
      <w:r>
        <w:rPr>
          <w:rFonts w:eastAsia="Times New Roman" w:cs="Times New Roman"/>
          <w:szCs w:val="24"/>
        </w:rPr>
        <w:t>λο Καραναστάση.</w:t>
      </w:r>
    </w:p>
    <w:p w14:paraId="62188F3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Μετά θα πάρει τον λόγο -και κλείνει η πρωινή ομάδα των Υπουργών- ο Αναπληρωτής Υπουργός κ. Φωτάκης. Για να ειδοποιηθούν και να είναι στην Αίθουσα, ακολουθούν ο κ. Ιάσων Φωτήλας, ο κ. Ιωάννης Γκιόλας, ο κ. Λεωνίδας Γρηγοράκος, η κ. Σοφία </w:t>
      </w:r>
      <w:r>
        <w:rPr>
          <w:rFonts w:eastAsia="Times New Roman" w:cs="Times New Roman"/>
          <w:szCs w:val="24"/>
        </w:rPr>
        <w:t>Βούλτεψη και η κ. Παναγιώτα Δριτσέλη.</w:t>
      </w:r>
    </w:p>
    <w:p w14:paraId="62188F3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62188F33"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Κύριε Πρόεδρε, κύριοι Υπουργοί, κυρίες και κύριοι συνάδελφοι, ο </w:t>
      </w:r>
      <w:r>
        <w:rPr>
          <w:rFonts w:eastAsia="Times New Roman" w:cs="Times New Roman"/>
          <w:szCs w:val="24"/>
        </w:rPr>
        <w:t>π</w:t>
      </w:r>
      <w:r>
        <w:rPr>
          <w:rFonts w:eastAsia="Times New Roman" w:cs="Times New Roman"/>
          <w:szCs w:val="24"/>
        </w:rPr>
        <w:t>ροϋπολογισμός αποτυπώνει τον σχεδιασμό της Κυβέρνησης για όλες τις δραστηριότητες της δημόσιας δ</w:t>
      </w:r>
      <w:r>
        <w:rPr>
          <w:rFonts w:eastAsia="Times New Roman" w:cs="Times New Roman"/>
          <w:szCs w:val="24"/>
        </w:rPr>
        <w:t>ιοίκησης, τον προγραμματισμό τους, την πορεία της ελληνικής οικονομίας και την ανάπτυξη της χώρας.</w:t>
      </w:r>
    </w:p>
    <w:p w14:paraId="62188F3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Υπάρχει, όμως, ένας ακόμη λόγος</w:t>
      </w:r>
      <w:r>
        <w:rPr>
          <w:rFonts w:eastAsia="Times New Roman" w:cs="Times New Roman"/>
          <w:szCs w:val="24"/>
        </w:rPr>
        <w:t>,</w:t>
      </w:r>
      <w:r>
        <w:rPr>
          <w:rFonts w:eastAsia="Times New Roman" w:cs="Times New Roman"/>
          <w:szCs w:val="24"/>
        </w:rPr>
        <w:t xml:space="preserve"> που κάνει σημαντικό ιδιαίτερα τον φετινό </w:t>
      </w:r>
      <w:r>
        <w:rPr>
          <w:rFonts w:eastAsia="Times New Roman" w:cs="Times New Roman"/>
          <w:szCs w:val="24"/>
        </w:rPr>
        <w:t>π</w:t>
      </w:r>
      <w:r>
        <w:rPr>
          <w:rFonts w:eastAsia="Times New Roman" w:cs="Times New Roman"/>
          <w:szCs w:val="24"/>
        </w:rPr>
        <w:t xml:space="preserve">ροϋπολογισμό. Είναι το γεγονός ότι πρόκειται για τον τελευταίο μνημονιακό </w:t>
      </w:r>
      <w:r>
        <w:rPr>
          <w:rFonts w:eastAsia="Times New Roman" w:cs="Times New Roman"/>
          <w:szCs w:val="24"/>
        </w:rPr>
        <w:t>π</w:t>
      </w:r>
      <w:r>
        <w:rPr>
          <w:rFonts w:eastAsia="Times New Roman" w:cs="Times New Roman"/>
          <w:szCs w:val="24"/>
        </w:rPr>
        <w:t>ροϋπολο</w:t>
      </w:r>
      <w:r>
        <w:rPr>
          <w:rFonts w:eastAsia="Times New Roman" w:cs="Times New Roman"/>
          <w:szCs w:val="24"/>
        </w:rPr>
        <w:t xml:space="preserve">γισμό της χώρας. Πράγματι, το τέλος του καλοκαιριού του 2018 -και αυτό δεν </w:t>
      </w:r>
      <w:r>
        <w:rPr>
          <w:rFonts w:eastAsia="Times New Roman" w:cs="Times New Roman"/>
          <w:szCs w:val="24"/>
        </w:rPr>
        <w:lastRenderedPageBreak/>
        <w:t>τολμά πλέον να το αμφισβητεί ούτε η Αξιωματική Αντιπολίτευση- θα σημάνει και το τέλος της εννιάχρονης -ήδη τότε- μνημονιακής περιπέτειας της χώρας.</w:t>
      </w:r>
    </w:p>
    <w:p w14:paraId="62188F3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κυρίες και κύριοι συνάδελφ</w:t>
      </w:r>
      <w:r>
        <w:rPr>
          <w:rFonts w:eastAsia="Times New Roman" w:cs="Times New Roman"/>
          <w:szCs w:val="24"/>
        </w:rPr>
        <w:t xml:space="preserve">οι, η δική μας Κυβέρνηση που θα το πετύχει αυτό. Σε πείσμα της καταστροφολογίας της Νέας Δημοκρατίας, όλοι οι οικονομικοί δείκτες καταγράφουν τη σταθερή αναπτυξιακή δυναμική της ελληνικής οικονομίας, δυναμική που ενισχύεται μήνα με τον μήνα. </w:t>
      </w:r>
    </w:p>
    <w:p w14:paraId="62188F3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Επιπρόσθετα, </w:t>
      </w:r>
      <w:r>
        <w:rPr>
          <w:rFonts w:eastAsia="Times New Roman" w:cs="Times New Roman"/>
          <w:szCs w:val="24"/>
        </w:rPr>
        <w:t xml:space="preserve">με τη σκληρή και στοχευμένη δουλειά της Κυβέρνησης στον τομέα της χρηματοδότησης, φτάσαμε στην απόφαση του </w:t>
      </w:r>
      <w:r>
        <w:rPr>
          <w:rFonts w:eastAsia="Times New Roman" w:cs="Times New Roman"/>
          <w:szCs w:val="24"/>
          <w:lang w:val="en-US"/>
        </w:rPr>
        <w:t>Eurogroup</w:t>
      </w:r>
      <w:r>
        <w:rPr>
          <w:rFonts w:eastAsia="Times New Roman" w:cs="Times New Roman"/>
          <w:szCs w:val="24"/>
        </w:rPr>
        <w:t xml:space="preserve"> της 15ης Ιουνίου, όπου γίνεται ρητή αναφορά στην εξαιρετική αξιοποίηση των ευρωπαϊκών πόρων από την Ελλάδα, που έφερε στην ελληνική οικονομ</w:t>
      </w:r>
      <w:r>
        <w:rPr>
          <w:rFonts w:eastAsia="Times New Roman" w:cs="Times New Roman"/>
          <w:szCs w:val="24"/>
        </w:rPr>
        <w:t>ία περισσότερα από 11 δισεκατομμύρια ευρώ τα τελευταία δύο χρόνια.</w:t>
      </w:r>
    </w:p>
    <w:p w14:paraId="62188F3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EC268A">
        <w:rPr>
          <w:rFonts w:eastAsia="Times New Roman" w:cs="Times New Roman"/>
          <w:b/>
          <w:szCs w:val="24"/>
        </w:rPr>
        <w:t>ΑΝΑΣΤΑΣΙΑ ΧΡΙΣΤΟΔΟΥΛΟΠΟΥΛΟΥ</w:t>
      </w:r>
      <w:r>
        <w:rPr>
          <w:rFonts w:eastAsia="Times New Roman" w:cs="Times New Roman"/>
          <w:szCs w:val="24"/>
        </w:rPr>
        <w:t>)</w:t>
      </w:r>
    </w:p>
    <w:p w14:paraId="62188F3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Θέλω, επίσης, να επισημάνω ότι η στενή συνεργασία</w:t>
      </w:r>
      <w:r>
        <w:rPr>
          <w:rFonts w:eastAsia="Times New Roman" w:cs="Times New Roman"/>
          <w:szCs w:val="24"/>
        </w:rPr>
        <w:t>,</w:t>
      </w:r>
      <w:r>
        <w:rPr>
          <w:rFonts w:eastAsia="Times New Roman" w:cs="Times New Roman"/>
          <w:szCs w:val="24"/>
        </w:rPr>
        <w:t xml:space="preserve"> που αναπτύξαμε με την Ευρωπα</w:t>
      </w:r>
      <w:r>
        <w:rPr>
          <w:rFonts w:eastAsia="Times New Roman" w:cs="Times New Roman"/>
          <w:szCs w:val="24"/>
        </w:rPr>
        <w:t>ϊκή Τράπεζα Επενδύσεων έφερε επιπλέον 2 δισεκατομμύρια ευρώ στην ελληνική οικονομία μόνο για το 2017. Στα επόμενα τρία χρόνια οι συμφωνίες</w:t>
      </w:r>
      <w:r>
        <w:rPr>
          <w:rFonts w:eastAsia="Times New Roman" w:cs="Times New Roman"/>
          <w:szCs w:val="24"/>
        </w:rPr>
        <w:t>,</w:t>
      </w:r>
      <w:r>
        <w:rPr>
          <w:rFonts w:eastAsia="Times New Roman" w:cs="Times New Roman"/>
          <w:szCs w:val="24"/>
        </w:rPr>
        <w:t xml:space="preserve"> που έχουμε δρομολογήσει με την </w:t>
      </w:r>
      <w:r>
        <w:rPr>
          <w:rFonts w:eastAsia="Times New Roman" w:cs="Times New Roman"/>
          <w:szCs w:val="24"/>
        </w:rPr>
        <w:t>τ</w:t>
      </w:r>
      <w:r>
        <w:rPr>
          <w:rFonts w:eastAsia="Times New Roman" w:cs="Times New Roman"/>
          <w:szCs w:val="24"/>
        </w:rPr>
        <w:t>ράπεζα θα δημιουργήσουν, θα μοχλεύσουν επενδύσεις άνω των 20 δισεκατομμυρίων ευρώ, σ</w:t>
      </w:r>
      <w:r>
        <w:rPr>
          <w:rFonts w:eastAsia="Times New Roman" w:cs="Times New Roman"/>
          <w:szCs w:val="24"/>
        </w:rPr>
        <w:t>ύμφωνα με τις εκτιμήσεις και τις επίσημες ανακοινώσεις της ίδιας της Ευρωπαϊκής Τράπεζας Επενδύσεων.</w:t>
      </w:r>
    </w:p>
    <w:p w14:paraId="62188F3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Βέβαια, πρέπει να σημειωθεί εμφαντικά ότι η Ελλάδα είναι από τις πρώτες χώρες</w:t>
      </w:r>
      <w:r>
        <w:rPr>
          <w:rFonts w:eastAsia="Times New Roman" w:cs="Times New Roman"/>
          <w:szCs w:val="24"/>
        </w:rPr>
        <w:t>,</w:t>
      </w:r>
      <w:r>
        <w:rPr>
          <w:rFonts w:eastAsia="Times New Roman" w:cs="Times New Roman"/>
          <w:szCs w:val="24"/>
        </w:rPr>
        <w:t xml:space="preserve"> που αξιοποίησε το πακέτο Γιούνκερ, έχοντας μέχρι στιγμής συμβασιοποιήσει έργ</w:t>
      </w:r>
      <w:r>
        <w:rPr>
          <w:rFonts w:eastAsia="Times New Roman" w:cs="Times New Roman"/>
          <w:szCs w:val="24"/>
        </w:rPr>
        <w:t>α ύψους 3,7 δισεκατομμυρίων ευρώ που αφορούν σε σημαντικές υποδομές, αλλά και έχει προχωρήσει στη χρηματοδότηση επιχειρήσεων κυρίως μικρομεσαίων.</w:t>
      </w:r>
    </w:p>
    <w:p w14:paraId="62188F3A"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Θα πω ένα παράδειγμα για το πακέτο Γιούνκερ. Χρηματοδοτείται με 110 εκατομμύρια η ΔΕΔΑ, η Εταιρεία Διαχείρισης</w:t>
      </w:r>
      <w:r>
        <w:rPr>
          <w:rFonts w:eastAsia="Times New Roman" w:cs="Times New Roman"/>
          <w:szCs w:val="24"/>
        </w:rPr>
        <w:t xml:space="preserve"> Φυσικού Αερίου Λοιπής Ελλάδος, για σύνδεση με φυσικό αέριο των τριών περιφερειών Ανατολικής Μακεδονίας και Θράκης, Κεντρικής Μακεδονίας εκτός Θεσσαλονίκης και Στερεάς Ελλάδας, αλλά ακόμα και την Πάτρα, με τη συμμετοχή φυσικά των περιφερειακών επιχειρησιακ</w:t>
      </w:r>
      <w:r>
        <w:rPr>
          <w:rFonts w:eastAsia="Times New Roman" w:cs="Times New Roman"/>
          <w:szCs w:val="24"/>
        </w:rPr>
        <w:t>ών προγραμμάτων των περιοχών αυτών.</w:t>
      </w:r>
    </w:p>
    <w:p w14:paraId="62188F3B"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Η Κυβέρνηση από την αρχή έδωσε μεγάλη έμφαση, στήριξη και ενίσχυση στην έρευνα και την καινοτομία, ώστε η οικονομία της γνώσης, μέσω της υγιούς και καινοτόμου επιχειρηματικότητας, να αποτελέσει ένα νέο παραγωγικό πρότυπο</w:t>
      </w:r>
      <w:r>
        <w:rPr>
          <w:rFonts w:eastAsia="Times New Roman" w:cs="Times New Roman"/>
          <w:szCs w:val="24"/>
        </w:rPr>
        <w:t xml:space="preserve"> για τη χώρα. Έτσι, ο </w:t>
      </w:r>
      <w:r>
        <w:rPr>
          <w:rFonts w:eastAsia="Times New Roman" w:cs="Times New Roman"/>
          <w:szCs w:val="24"/>
        </w:rPr>
        <w:t>τ</w:t>
      </w:r>
      <w:r>
        <w:rPr>
          <w:rFonts w:eastAsia="Times New Roman" w:cs="Times New Roman"/>
          <w:szCs w:val="24"/>
        </w:rPr>
        <w:t xml:space="preserve">ακτικός </w:t>
      </w:r>
      <w:r>
        <w:rPr>
          <w:rFonts w:eastAsia="Times New Roman" w:cs="Times New Roman"/>
          <w:szCs w:val="24"/>
        </w:rPr>
        <w:t>π</w:t>
      </w:r>
      <w:r>
        <w:rPr>
          <w:rFonts w:eastAsia="Times New Roman" w:cs="Times New Roman"/>
          <w:szCs w:val="24"/>
        </w:rPr>
        <w:t>ροϋπολογισμός για την έρευνα προβλέπεται να υπερδιπλασιαστεί το 2018 -θα μας τα πει και ο κύριος Αναπληρωτής Υπουργός- σε σχέση με αυτόν του 2015, φτάνοντας στα 127 εκατομμύρια, ενώ σημαντική προβλέπεται και η αύξηση των δαπ</w:t>
      </w:r>
      <w:r>
        <w:rPr>
          <w:rFonts w:eastAsia="Times New Roman" w:cs="Times New Roman"/>
          <w:szCs w:val="24"/>
        </w:rPr>
        <w:t xml:space="preserve">ανών των ΠΔΕ, που θα φτάσουν τα 206 εκατομμύρια το 2018. </w:t>
      </w:r>
    </w:p>
    <w:p w14:paraId="62188F3C"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αυτής της χρηματοδότησης εντάσσονται η λειτουργία του Ελληνικού Ιδρύματος Έρευνας και Καινοτομίας για τη στήριξη νέων επιστημόνων και την ενίσχυση της έρευνας, τόσο στα ΑΕΙ, όσο και στα </w:t>
      </w:r>
      <w:r>
        <w:rPr>
          <w:rFonts w:eastAsia="Times New Roman" w:cs="Times New Roman"/>
          <w:szCs w:val="24"/>
        </w:rPr>
        <w:t xml:space="preserve">ερευνητικά κέντρα, με το άνοιγμα </w:t>
      </w:r>
      <w:r>
        <w:rPr>
          <w:rFonts w:eastAsia="Times New Roman" w:cs="Times New Roman"/>
          <w:szCs w:val="24"/>
        </w:rPr>
        <w:lastRenderedPageBreak/>
        <w:t>χιλίων νέων θέσεων μελών ΔΕΠ στα ΑΕΙ και εκατό νέων θέσεων ερευνητών στα ερευνητικά κέντρα και φυσικά το Πρόγραμμα «Ερευνώ-Δημιουργώ-Καινοτομώ» με προϋπολογισμό 500 εκατομμύρια, όπου αυτές τις ημέρες ανακοινώθηκε και η πρώτ</w:t>
      </w:r>
      <w:r>
        <w:rPr>
          <w:rFonts w:eastAsia="Times New Roman" w:cs="Times New Roman"/>
          <w:szCs w:val="24"/>
        </w:rPr>
        <w:t>η αξιολόγηση των προτάσεων.</w:t>
      </w:r>
    </w:p>
    <w:p w14:paraId="62188F3D"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 ό,τι αφορά το Πρόγραμμα Δημοσίων Επενδύσεων του Υπουργείου Υποδομών και Μεταφορών, θα πρέπει να σημειώσω, κυρίες και κύριοι συνάδελφοι, ότι με αυτό, στο σχέδιο του </w:t>
      </w:r>
      <w:r>
        <w:rPr>
          <w:rFonts w:eastAsia="Times New Roman" w:cs="Times New Roman"/>
          <w:szCs w:val="24"/>
        </w:rPr>
        <w:t>π</w:t>
      </w:r>
      <w:r>
        <w:rPr>
          <w:rFonts w:eastAsia="Times New Roman" w:cs="Times New Roman"/>
          <w:szCs w:val="24"/>
        </w:rPr>
        <w:t>ροϋπολογισμού το 2018 κλείνει οριστικά μετά από αδιάκοπες πρ</w:t>
      </w:r>
      <w:r>
        <w:rPr>
          <w:rFonts w:eastAsia="Times New Roman" w:cs="Times New Roman"/>
          <w:szCs w:val="24"/>
        </w:rPr>
        <w:t xml:space="preserve">οσπάθειες των τελευταίων είκοσι μηνών ο φαύλος κύκλος της παντελούς έλλειψης σχεδιασμού των σκοπιμοτήτων, της κακοδιαχείρισης και των «κούφιων» υποσχέσεων των προηγούμενων Κυβερνήσεων στα έργα υποδομών και μεταφορών. </w:t>
      </w:r>
    </w:p>
    <w:p w14:paraId="62188F3E"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Η Κυβέρνηση διά του Υπουργείου Υποδομώ</w:t>
      </w:r>
      <w:r>
        <w:rPr>
          <w:rFonts w:eastAsia="Times New Roman" w:cs="Times New Roman"/>
          <w:szCs w:val="24"/>
        </w:rPr>
        <w:t>ν και Μεταφορών ολοκλήρωσε τα πέντε μεγάλα έργα των αυτοκινητοδρόμων μετά από διαπραγματεύσεις τόσο με την Ευρωπαϊκή Επιτροπή, όσο και με τους παραχωρησιούχους. Πρόκειται για διαπραγματεύσεις πάνω στην κινούμενη άμμο των συμφωνιών των προκατόχων μας, που ο</w:t>
      </w:r>
      <w:r>
        <w:rPr>
          <w:rFonts w:eastAsia="Times New Roman" w:cs="Times New Roman"/>
          <w:szCs w:val="24"/>
        </w:rPr>
        <w:t>δηγούσαν νομοτελειακά στην επιστροφή δισεκατομμυρίων ευρώ κοινοτικών πόρων. Από τα πέντε έργα που είπα τα τέσσερα έχουν παραδοθεί. Εκκρεμεί το «ακρωτηριασμένο» έργο του Ε-65. Γνωρίζουμε όλοι για αυτόν, που σχεδιάστηκε χωρίς αρχή και τέλος.</w:t>
      </w:r>
    </w:p>
    <w:p w14:paraId="62188F3F"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Έτσι, είμαστε τώ</w:t>
      </w:r>
      <w:r>
        <w:rPr>
          <w:rFonts w:eastAsia="Times New Roman" w:cs="Times New Roman"/>
          <w:szCs w:val="24"/>
        </w:rPr>
        <w:t xml:space="preserve">ρα σε θέση να ξεκινήσουμε μια νέα γενιά μεγάλων έργων, που θα έχουν πραγματικό αντίκτυπο στην κοινωνία και στην οικονομία και τα οποία δεν </w:t>
      </w:r>
      <w:r>
        <w:rPr>
          <w:rFonts w:eastAsia="Times New Roman" w:cs="Times New Roman"/>
          <w:szCs w:val="24"/>
        </w:rPr>
        <w:lastRenderedPageBreak/>
        <w:t xml:space="preserve">θα χρυσοπληρώνει ο ελληνικός λαός αξιοποιώντας στον μέγιστο βαθμό τους διαθέσιμους πόρους. Πρόκειται για έργα που θα </w:t>
      </w:r>
      <w:r>
        <w:rPr>
          <w:rFonts w:eastAsia="Times New Roman" w:cs="Times New Roman"/>
          <w:szCs w:val="24"/>
        </w:rPr>
        <w:t>αποδώσουν άμεσα έργα για τον λαό και όχι για τα έργα.</w:t>
      </w:r>
    </w:p>
    <w:p w14:paraId="62188F40"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Για το έτος 2018 έχει δρομολογηθεί η κατασκευή αντιπλημμυρικών έργων σε όλη τη χώρα ύψους 345 εκατομμυρίων ευρώ, για να μη θρηνήσουμε ξανά θύματα από πλημμύρες. Και ξέρουμε πού είναι οι ευθύνες. </w:t>
      </w:r>
    </w:p>
    <w:p w14:paraId="62188F41"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Από το</w:t>
      </w:r>
      <w:r>
        <w:rPr>
          <w:rFonts w:eastAsia="Times New Roman" w:cs="Times New Roman"/>
          <w:szCs w:val="24"/>
        </w:rPr>
        <w:t xml:space="preserve"> συγχρηματοδοτούμενο Πρόγραμμα Δημοσίων Επενδύσεων θα καλυφθούν, επίσης, οι δαπάνες που αφορούν έργα, όπως το </w:t>
      </w:r>
      <w:r>
        <w:rPr>
          <w:rFonts w:eastAsia="Times New Roman" w:cs="Times New Roman"/>
          <w:szCs w:val="24"/>
        </w:rPr>
        <w:t>μετρό</w:t>
      </w:r>
      <w:r>
        <w:rPr>
          <w:rFonts w:eastAsia="Times New Roman" w:cs="Times New Roman"/>
          <w:szCs w:val="24"/>
        </w:rPr>
        <w:t xml:space="preserve"> της Θεσσαλονίκης, τα οποία ήταν σταματημένα. Επανεκκινήθηκαν και θα παραδοθούν σε λειτουργία μέχρι το 2020. </w:t>
      </w:r>
    </w:p>
    <w:p w14:paraId="62188F42"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Επίσης, σιδηροδρομικά έργα τα ο</w:t>
      </w:r>
      <w:r>
        <w:rPr>
          <w:rFonts w:eastAsia="Times New Roman" w:cs="Times New Roman"/>
          <w:szCs w:val="24"/>
        </w:rPr>
        <w:t>ποία ήταν εγκαταλελειμμένα χωρίς διαθέσιμη χρηματοδότηση εντάχθηκαν στο Πρόγραμμα «Συνδέοντας την Ευρώπη». Μέσα στο 2018 θα παραδοθεί και η νέα σιδηροδρομική γραμμή υψηλών ταχυτήτων Πειραιάς-Αθήνα-Θεσσαλονίκη.</w:t>
      </w:r>
    </w:p>
    <w:p w14:paraId="62188F4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w:t>
      </w:r>
      <w:r>
        <w:rPr>
          <w:rFonts w:eastAsia="Times New Roman" w:cs="Times New Roman"/>
          <w:szCs w:val="24"/>
        </w:rPr>
        <w:t>υ χρόνου ομιλίας του κυρίου Βουλευτή)</w:t>
      </w:r>
    </w:p>
    <w:p w14:paraId="62188F44"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Ξεκινούν, επίσης, έργα όπως είναι το νότιο τμήμα του Ε-65, ο αυτοκινητόδρομος Πάτρα-Πύργος και άλλα, όπως η γραμμή 4 του </w:t>
      </w:r>
      <w:r>
        <w:rPr>
          <w:rFonts w:eastAsia="Times New Roman" w:cs="Times New Roman"/>
          <w:szCs w:val="24"/>
        </w:rPr>
        <w:t>μετρό</w:t>
      </w:r>
      <w:r>
        <w:rPr>
          <w:rFonts w:eastAsia="Times New Roman" w:cs="Times New Roman"/>
          <w:szCs w:val="24"/>
        </w:rPr>
        <w:t xml:space="preserve"> και η επέκταση του τραμ προς το Κερατσίνι και το Πέραμα, τα οποία δίνουν λύση σε προβλήματα</w:t>
      </w:r>
      <w:r>
        <w:rPr>
          <w:rFonts w:eastAsia="Times New Roman" w:cs="Times New Roman"/>
          <w:szCs w:val="24"/>
        </w:rPr>
        <w:t xml:space="preserve"> τοπικών κοινωνιών και συνεισφέρουν σημαντικά στην αναπτυξιακή προοπτική της χώρας.</w:t>
      </w:r>
    </w:p>
    <w:p w14:paraId="62188F45"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Θα κλείσω από το σημείο το οποίο ξεκίνησα. Ο υπό συζήτηση </w:t>
      </w:r>
      <w:r>
        <w:rPr>
          <w:rFonts w:eastAsia="Times New Roman" w:cs="Times New Roman"/>
          <w:szCs w:val="24"/>
        </w:rPr>
        <w:t>π</w:t>
      </w:r>
      <w:r>
        <w:rPr>
          <w:rFonts w:eastAsia="Times New Roman" w:cs="Times New Roman"/>
          <w:szCs w:val="24"/>
        </w:rPr>
        <w:t xml:space="preserve">ροϋπολογισμός είναι ο τελευταίος μνημονιακός </w:t>
      </w:r>
      <w:r>
        <w:rPr>
          <w:rFonts w:eastAsia="Times New Roman" w:cs="Times New Roman"/>
          <w:szCs w:val="24"/>
        </w:rPr>
        <w:t>π</w:t>
      </w:r>
      <w:r>
        <w:rPr>
          <w:rFonts w:eastAsia="Times New Roman" w:cs="Times New Roman"/>
          <w:szCs w:val="24"/>
        </w:rPr>
        <w:t>ροϋπολογισμός της χώρας. Είμαι βέβαιος ότι του χρόνου θα έχω την τι</w:t>
      </w:r>
      <w:r>
        <w:rPr>
          <w:rFonts w:eastAsia="Times New Roman" w:cs="Times New Roman"/>
          <w:szCs w:val="24"/>
        </w:rPr>
        <w:t xml:space="preserve">μή να τοποθετηθώ επί προβλέψεων του πρώτου </w:t>
      </w:r>
      <w:r>
        <w:rPr>
          <w:rFonts w:eastAsia="Times New Roman" w:cs="Times New Roman"/>
          <w:szCs w:val="24"/>
        </w:rPr>
        <w:t>α</w:t>
      </w:r>
      <w:r>
        <w:rPr>
          <w:rFonts w:eastAsia="Times New Roman" w:cs="Times New Roman"/>
          <w:szCs w:val="24"/>
        </w:rPr>
        <w:t xml:space="preserve">ριστερού </w:t>
      </w:r>
      <w:r>
        <w:rPr>
          <w:rFonts w:eastAsia="Times New Roman" w:cs="Times New Roman"/>
          <w:szCs w:val="24"/>
        </w:rPr>
        <w:t>π</w:t>
      </w:r>
      <w:r>
        <w:rPr>
          <w:rFonts w:eastAsia="Times New Roman" w:cs="Times New Roman"/>
          <w:szCs w:val="24"/>
        </w:rPr>
        <w:t>ροϋπολογισμού της χώρας.</w:t>
      </w:r>
    </w:p>
    <w:p w14:paraId="62188F46"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188F47" w14:textId="77777777" w:rsidR="00FB0E1F" w:rsidRDefault="0065608A">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62188F48"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 για τον χρόνο.</w:t>
      </w:r>
    </w:p>
    <w:p w14:paraId="62188F49"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Πριν δώσω τον λόγο στον Αναπληρωτή </w:t>
      </w:r>
      <w:r>
        <w:rPr>
          <w:rFonts w:eastAsia="Times New Roman" w:cs="Times New Roman"/>
          <w:szCs w:val="24"/>
        </w:rPr>
        <w:t>Υπουργό, τον κ. Φωτάκη, να κάνω μια ανακοίνωση προς το Σώμα.</w:t>
      </w:r>
    </w:p>
    <w:p w14:paraId="62188F4A"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Διαρκής Επιτροπή Δημόσιας Διοίκησης, Δημόσιας Τάξης και Δικαιοσύνης καταθέτει την </w:t>
      </w:r>
      <w:r>
        <w:rPr>
          <w:rFonts w:eastAsia="Times New Roman" w:cs="Times New Roman"/>
          <w:szCs w:val="24"/>
        </w:rPr>
        <w:t>έ</w:t>
      </w:r>
      <w:r>
        <w:rPr>
          <w:rFonts w:eastAsia="Times New Roman" w:cs="Times New Roman"/>
          <w:szCs w:val="24"/>
        </w:rPr>
        <w:t>κθεσή της στο σχέδιο νόμου του Υπουργείο Διοικητικής Ανασυγκρότησης: «Κύρωση του Μνημονίου Συνεργασίας σχετικά</w:t>
      </w:r>
      <w:r>
        <w:rPr>
          <w:rFonts w:eastAsia="Times New Roman" w:cs="Times New Roman"/>
          <w:szCs w:val="24"/>
        </w:rPr>
        <w:t xml:space="preserve"> με την Εθνική Γαλλόφωνη Πρωτοβουλία (2015-2018), στο πλαίσιο του προγράμματος “Η γαλλική γλώσσα στις διεθνείς σχέσεις”».</w:t>
      </w:r>
    </w:p>
    <w:p w14:paraId="62188F4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ο κ. Φωτάκης για οκτώ λεπτά.</w:t>
      </w:r>
    </w:p>
    <w:p w14:paraId="62188F4C"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 xml:space="preserve">Κυρίες και </w:t>
      </w:r>
      <w:r>
        <w:rPr>
          <w:rFonts w:eastAsia="Times New Roman" w:cs="Times New Roman"/>
          <w:szCs w:val="24"/>
        </w:rPr>
        <w:t xml:space="preserve">κύριοι Βουλευτές, θα εστιάσω σε εκείνα τα σημεία του </w:t>
      </w:r>
      <w:r>
        <w:rPr>
          <w:rFonts w:eastAsia="Times New Roman" w:cs="Times New Roman"/>
          <w:szCs w:val="24"/>
        </w:rPr>
        <w:t>π</w:t>
      </w:r>
      <w:r>
        <w:rPr>
          <w:rFonts w:eastAsia="Times New Roman" w:cs="Times New Roman"/>
          <w:szCs w:val="24"/>
        </w:rPr>
        <w:t xml:space="preserve">ροϋπολογισμού που αφορούν την έρευνα και την καινοτομία. Και αυτό γιατί </w:t>
      </w:r>
      <w:r>
        <w:rPr>
          <w:rFonts w:eastAsia="Times New Roman" w:cs="Times New Roman"/>
          <w:szCs w:val="24"/>
        </w:rPr>
        <w:t xml:space="preserve">η γνώση που προκύπτει από την έρευνα και η καινοτομία που απορρέει από αυτή </w:t>
      </w:r>
      <w:r>
        <w:rPr>
          <w:rFonts w:eastAsia="Times New Roman" w:cs="Times New Roman"/>
          <w:szCs w:val="24"/>
        </w:rPr>
        <w:lastRenderedPageBreak/>
        <w:t xml:space="preserve">διαμορφώνουν μια νέα οικονομία, μια οικονομία που βασίζεται στην ένσταση γνώσης, τη λεγόμενη «οικονομία της γνώσης». </w:t>
      </w:r>
    </w:p>
    <w:p w14:paraId="62188F4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η οικονομία που ανάλογα με τις ευρύτερες ιδεολογικές τάσ</w:t>
      </w:r>
      <w:r>
        <w:rPr>
          <w:rFonts w:eastAsia="Times New Roman" w:cs="Times New Roman"/>
          <w:szCs w:val="24"/>
        </w:rPr>
        <w:t>εις</w:t>
      </w:r>
      <w:r>
        <w:rPr>
          <w:rFonts w:eastAsia="Times New Roman" w:cs="Times New Roman"/>
          <w:szCs w:val="24"/>
        </w:rPr>
        <w:t>,</w:t>
      </w:r>
      <w:r>
        <w:rPr>
          <w:rFonts w:eastAsia="Times New Roman" w:cs="Times New Roman"/>
          <w:szCs w:val="24"/>
        </w:rPr>
        <w:t xml:space="preserve"> που επικρατούν και τις πολιτικές που εφαρμόζονται, μπορεί να συμβάλλει σοβαρά στη δίκαιη ανάπτυξη και να αποτελέσει εφαλτήριο για την κοινωνική χειραφέτηση. </w:t>
      </w:r>
    </w:p>
    <w:p w14:paraId="62188F4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Είναι η οικονομία της γνώσης που φιλοδοξούμε να συναποτελέσει ένα νέο παραγωγικό πρότυπο για </w:t>
      </w:r>
      <w:r>
        <w:rPr>
          <w:rFonts w:eastAsia="Times New Roman" w:cs="Times New Roman"/>
          <w:szCs w:val="24"/>
        </w:rPr>
        <w:t xml:space="preserve">τη χώρα, ένα πρότυπο που θα βρίσκεται δίπλα στην κοινωνία και θα προάγει την υγιή και καινοτόμο επιχειρηματικότητα, σε αντιδιαστολή με τις κρατικοδίαιτες και παρασιτικές πρακτικές του παρελθόντος. </w:t>
      </w:r>
    </w:p>
    <w:p w14:paraId="62188F4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Αυτό αποτυπώνεται έμπρακτα στον προς ψήφιση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Παρά τις συνθήκες της κρίσης που επικρατούν, η δημόσια δαπάνη για την έρευνα εξακολουθεί να αυξάνεται, ακολουθώντας μια πορεία αντίστροφη από εκείνη της εποχής των παχιών αγελάδων και της επίπλαστης ευμάρειας πριν την κρίση, τότε που η έρευνα ήταν ο εύκολ</w:t>
      </w:r>
      <w:r>
        <w:rPr>
          <w:rFonts w:eastAsia="Times New Roman" w:cs="Times New Roman"/>
          <w:szCs w:val="24"/>
        </w:rPr>
        <w:t xml:space="preserve">ος στόχος για περικοπές. </w:t>
      </w:r>
    </w:p>
    <w:p w14:paraId="62188F5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Ιδού τα δεδομένα: Ο τακτικός </w:t>
      </w:r>
      <w:r>
        <w:rPr>
          <w:rFonts w:eastAsia="Times New Roman" w:cs="Times New Roman"/>
          <w:szCs w:val="24"/>
        </w:rPr>
        <w:t>π</w:t>
      </w:r>
      <w:r>
        <w:rPr>
          <w:rFonts w:eastAsia="Times New Roman" w:cs="Times New Roman"/>
          <w:szCs w:val="24"/>
        </w:rPr>
        <w:t>ροϋπολογισμός για την έρευνα από 60 εκατομμύρια το 2015 αυξήθηκε στα 117 εκατομμύρια το 2017 και προβλέπεται να υπερδιπλασιαστεί και να φτάσει τα 127 εκατομμύρια το 2018. Αντίστοιχα, υπήρξε αύξηση των</w:t>
      </w:r>
      <w:r>
        <w:rPr>
          <w:rFonts w:eastAsia="Times New Roman" w:cs="Times New Roman"/>
          <w:szCs w:val="24"/>
        </w:rPr>
        <w:t xml:space="preserve"> δαπανών από το Πρόγραμμα Δημοσίων Επενδύσεων από 141 εκατομμύρια το 2015 σε 157 εκατομμύρια το 2017, με πρόβλεψη για 206 εκατομμύρια το 2018. </w:t>
      </w:r>
    </w:p>
    <w:p w14:paraId="62188F5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Καίρια συνεισφορά σε αυτές τις αυξήσεις είχε η εισροή μέρους από τους πρόσθετους πόρους των 240 εκατομμυρίων ευρ</w:t>
      </w:r>
      <w:r>
        <w:rPr>
          <w:rFonts w:eastAsia="Times New Roman" w:cs="Times New Roman"/>
          <w:szCs w:val="24"/>
        </w:rPr>
        <w:t>ώ που</w:t>
      </w:r>
      <w:r>
        <w:rPr>
          <w:rFonts w:eastAsia="Times New Roman" w:cs="Times New Roman"/>
          <w:szCs w:val="24"/>
        </w:rPr>
        <w:t>,</w:t>
      </w:r>
      <w:r>
        <w:rPr>
          <w:rFonts w:eastAsia="Times New Roman" w:cs="Times New Roman"/>
          <w:szCs w:val="24"/>
        </w:rPr>
        <w:t xml:space="preserve"> διαχειρίζεται το Ελληνικό Ίδρυμα Έρευνας και Καινοτομίας, το ΕΛΙΔΕΚ για τη στήριξη νέων επιστημόνων και την ενίσχυση της έρευνας που διεξάγεται στα ελληνικά ΑΕΙ και ερευνητικά κέντρα. Ουδέποτε στο παρελθόν είχε υπάρξει μια τόσο σημαντική δημόσια επέ</w:t>
      </w:r>
      <w:r>
        <w:rPr>
          <w:rFonts w:eastAsia="Times New Roman" w:cs="Times New Roman"/>
          <w:szCs w:val="24"/>
        </w:rPr>
        <w:t xml:space="preserve">νδυση στην έρευνα. </w:t>
      </w:r>
    </w:p>
    <w:p w14:paraId="62188F5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Γενικότερα οι συνολικές δαπάνες για έρευνα και ανάπτυξη στη χώρα ακολούθησαν μια ανάλογη τάση. Από 0,84% του ΑΕΠ που ήταν το 2014 αυξήθηκαν κατ’ ελάχιστον -είναι η χαμηλότερη εκτίμηση μέχρι στιγμής- στο 0,99% του ΑΕΠ για το 2016, μια αύ</w:t>
      </w:r>
      <w:r>
        <w:rPr>
          <w:rFonts w:eastAsia="Times New Roman" w:cs="Times New Roman"/>
          <w:szCs w:val="24"/>
        </w:rPr>
        <w:t xml:space="preserve">ξηση που αντιστοιχεί σε 245 εκατομμύρια ευρώ, παρά την ιδιαίτερα δύσκολη οικονομική συγκυρία. </w:t>
      </w:r>
    </w:p>
    <w:p w14:paraId="62188F5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εδώ θα πρέπει να επισημανθεί ότι για πρώτη φορά το 2016 στην αύξηση αυτή συνέβαλε σημαντικά και ο ιδιωτικός τομέας, στον οποίο οι δαπάνες αυξήθηκαν κυρίως απ</w:t>
      </w:r>
      <w:r>
        <w:rPr>
          <w:rFonts w:eastAsia="Times New Roman" w:cs="Times New Roman"/>
          <w:szCs w:val="24"/>
        </w:rPr>
        <w:t xml:space="preserve">ό ίδιους πόρους των επιχειρήσεων κατά 29% ή σε απόλυτους αριθμούς κατά 261 εκατομμύρια ευρώ. </w:t>
      </w:r>
    </w:p>
    <w:p w14:paraId="62188F5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ήθελα εδώ να καταθέσω τα σχετικά στοιχεία από το Εθνικό Κέντρο Τεκμηρίωσης.</w:t>
      </w:r>
    </w:p>
    <w:p w14:paraId="62188F5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Παιδείας, Έρευνας και Θρησκευμάτων κ. Κωνστ</w:t>
      </w:r>
      <w:r>
        <w:rPr>
          <w:rFonts w:eastAsia="Times New Roman" w:cs="Times New Roman"/>
          <w:szCs w:val="24"/>
        </w:rPr>
        <w:t>αντίνος Φωτάκης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2188F5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αποτελεί ένα ακόμη δείγμα της εμπιστοσύνης του επιχειρηματικού κόσμου για </w:t>
      </w:r>
      <w:r>
        <w:rPr>
          <w:rFonts w:eastAsia="Times New Roman" w:cs="Times New Roman"/>
          <w:szCs w:val="24"/>
        </w:rPr>
        <w:t xml:space="preserve">την ανάκαμψη της ελληνικής οικονομίας, άσχετα αυτό εάν εκφράζεται ανοιχτά. </w:t>
      </w:r>
    </w:p>
    <w:p w14:paraId="62188F5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Όμως, εδώ εγείρεται ένα απλό, αλλά κρίσιμο ερώτημα: Ποιος είναι ο αντίκτυπος αυτών των αριθμών στην κοινωνία, που μάχεται να σταθεί όρθια μέσα σε αντίξοες συνθήκες που έχει δημιουρ</w:t>
      </w:r>
      <w:r>
        <w:rPr>
          <w:rFonts w:eastAsia="Times New Roman" w:cs="Times New Roman"/>
          <w:szCs w:val="24"/>
        </w:rPr>
        <w:t xml:space="preserve">γήσει η κρίση; Για να απαντηθεί αυτό το ερώτημα θα πρέπει να δούμε την απήχηση που έχει η έρευνα ευρύτερα στην κοινωνία, βασιζόμενη στους τρεις κεντρικούς πυλώνες της ερευνητικής πολιτικής που έχουμε διαγράψει. </w:t>
      </w:r>
    </w:p>
    <w:p w14:paraId="62188F5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 πρώτος πυλώνας έχει να κάνει με τη σημαντι</w:t>
      </w:r>
      <w:r>
        <w:rPr>
          <w:rFonts w:eastAsia="Times New Roman" w:cs="Times New Roman"/>
          <w:szCs w:val="24"/>
        </w:rPr>
        <w:t>κότερη παρακαταθήκη</w:t>
      </w:r>
      <w:r>
        <w:rPr>
          <w:rFonts w:eastAsia="Times New Roman" w:cs="Times New Roman"/>
          <w:szCs w:val="24"/>
        </w:rPr>
        <w:t>,</w:t>
      </w:r>
      <w:r>
        <w:rPr>
          <w:rFonts w:eastAsia="Times New Roman" w:cs="Times New Roman"/>
          <w:szCs w:val="24"/>
        </w:rPr>
        <w:t xml:space="preserve"> που διαθέτει η χώρα, τους ανθρώπους, το εξαιρετικό ανθρώπινο δυναμικό, κυρίως τους νέους επιστήμονες και ερευνητές, που αναπόφευκτα βρίσκονται στο επίκεντρο κάθε προσπάθειας για ανάκαμψη. </w:t>
      </w:r>
    </w:p>
    <w:p w14:paraId="62188F5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Τα στοιχεία για τη μεγάλη μονόπλευρη φυγή στο </w:t>
      </w:r>
      <w:r>
        <w:rPr>
          <w:rFonts w:eastAsia="Times New Roman" w:cs="Times New Roman"/>
          <w:szCs w:val="24"/>
        </w:rPr>
        <w:t xml:space="preserve">εξωτερικό,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αλλά και για την υποαπασχόληση ή ετεροαπασχόληση,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waste</w:t>
      </w:r>
      <w:r>
        <w:rPr>
          <w:rFonts w:eastAsia="Times New Roman" w:cs="Times New Roman"/>
          <w:szCs w:val="24"/>
        </w:rPr>
        <w:t xml:space="preserve"> είναι αμείλικτα. Η ανεργία των νέων, η υποτίμηση της εργασίας και κυρίως η έλλειψη προοπτικών σταδιοδρομίας είναι οι βασικές αιτίες για το φαινόμενο αυτό. Η αντιμετ</w:t>
      </w:r>
      <w:r>
        <w:rPr>
          <w:rFonts w:eastAsia="Times New Roman" w:cs="Times New Roman"/>
          <w:szCs w:val="24"/>
        </w:rPr>
        <w:t xml:space="preserve">ώπιση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αποτελεί άμεση προτεραιότητα για την Κυβέρνηση. Μια σειρά μέτρων έχουν σχεδιαστεί και ήδη υλοποιούνται τόσο στο δημόσιο, όσο και στον ιδιωτικό τομέα.</w:t>
      </w:r>
    </w:p>
    <w:p w14:paraId="62188F5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δημιουργία νέων ποιοτικών θέσεων εργασίας για ερευνητική, ακαδημαϊκή σταδιοδρομία </w:t>
      </w:r>
      <w:r>
        <w:rPr>
          <w:rFonts w:eastAsia="Times New Roman" w:cs="Times New Roman"/>
          <w:szCs w:val="24"/>
        </w:rPr>
        <w:t xml:space="preserve">σε ελκυστικά περιβάλλοντα, που λειτουργούν ως πόλοι έλξης για νέους ερευνητές και καταξιωμένους επιστήμονες είναι το πρώτο από αυτά. </w:t>
      </w:r>
    </w:p>
    <w:p w14:paraId="62188F5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 άνοιγμα χιλίων νέων θέσεων μελών ΔΕΠ στα ΑΕΙ και εκατό νέων θέσεων ερευνητών στα ερευνητικά κέντρα, μετά από μια περίοδ</w:t>
      </w:r>
      <w:r>
        <w:rPr>
          <w:rFonts w:eastAsia="Times New Roman" w:cs="Times New Roman"/>
          <w:szCs w:val="24"/>
        </w:rPr>
        <w:t>ο επταετούς ξηρασίας, οι πολλαπλές δυνατότητες στήριξης μεταδιδακτόρων ερευνητών, κυρίως μέσα από τις δράσεις του ΕΛΙΔΕΚ, με ελκυστικές συνθήκες εργασίας και προοπτικές σταδιοδρομίας, είναι χαρακτηριστικά παραδείγματα.</w:t>
      </w:r>
    </w:p>
    <w:p w14:paraId="62188F5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Ήδη είναι ορατές οι πρώτες αχνές αλλά</w:t>
      </w:r>
      <w:r>
        <w:rPr>
          <w:rFonts w:eastAsia="Times New Roman" w:cs="Times New Roman"/>
          <w:szCs w:val="24"/>
        </w:rPr>
        <w:t xml:space="preserve"> απτές ενδείξεις για την αναστροφή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Από τις χίλιες εξακόσιες εξήντα εννέα προτάσεις για ερευνητικά έργα μεταδιδακτόρων ερευνητών</w:t>
      </w:r>
      <w:r>
        <w:rPr>
          <w:rFonts w:eastAsia="Times New Roman" w:cs="Times New Roman"/>
          <w:szCs w:val="24"/>
        </w:rPr>
        <w:t>,</w:t>
      </w:r>
      <w:r>
        <w:rPr>
          <w:rFonts w:eastAsia="Times New Roman" w:cs="Times New Roman"/>
          <w:szCs w:val="24"/>
        </w:rPr>
        <w:t xml:space="preserve"> που έχουν υποβληθεί, δηλαδή νέων επιστημόνων στο ΕΛΙΔΕΚ, οι εκατόν εξήντα προέρχονται από νέους επιστήμονες πο</w:t>
      </w:r>
      <w:r>
        <w:rPr>
          <w:rFonts w:eastAsia="Times New Roman" w:cs="Times New Roman"/>
          <w:szCs w:val="24"/>
        </w:rPr>
        <w:t>υ βρίσκονται στο εξωτερικό και επιθυμούν να επιστρέψουν στην Ελλάδα για να υλοποιήσουν τα έργα</w:t>
      </w:r>
      <w:r>
        <w:rPr>
          <w:rFonts w:eastAsia="Times New Roman" w:cs="Times New Roman"/>
          <w:szCs w:val="24"/>
        </w:rPr>
        <w:t>,</w:t>
      </w:r>
      <w:r>
        <w:rPr>
          <w:rFonts w:eastAsia="Times New Roman" w:cs="Times New Roman"/>
          <w:szCs w:val="24"/>
        </w:rPr>
        <w:t xml:space="preserve"> που προτείνουν. Μάλιστα, αρκετοί απ’ αυτούς προέρχονται από πολύ καλά πανεπιστήμια του εξωτερικού. Όμως και στον ιδιωτικό τομέα έχουν σχεδιαστεί και υλοποιούντα</w:t>
      </w:r>
      <w:r>
        <w:rPr>
          <w:rFonts w:eastAsia="Times New Roman" w:cs="Times New Roman"/>
          <w:szCs w:val="24"/>
        </w:rPr>
        <w:t>ι δράσεις από τη Γενική Γραμματεία Έρευνας και Τεχνολογίας, που δημιουργούν ποιοτικές θέσεις εργασίας, όπως το Πρόγραμμα «Ε</w:t>
      </w:r>
      <w:r>
        <w:rPr>
          <w:rFonts w:eastAsia="Times New Roman" w:cs="Times New Roman"/>
          <w:szCs w:val="24"/>
        </w:rPr>
        <w:t>ρευνώ</w:t>
      </w:r>
      <w:r>
        <w:rPr>
          <w:rFonts w:eastAsia="Times New Roman" w:cs="Times New Roman"/>
          <w:szCs w:val="24"/>
        </w:rPr>
        <w:t>-Δ</w:t>
      </w:r>
      <w:r>
        <w:rPr>
          <w:rFonts w:eastAsia="Times New Roman" w:cs="Times New Roman"/>
          <w:szCs w:val="24"/>
        </w:rPr>
        <w:t>ημιουργώ</w:t>
      </w:r>
      <w:r>
        <w:rPr>
          <w:rFonts w:eastAsia="Times New Roman" w:cs="Times New Roman"/>
          <w:szCs w:val="24"/>
        </w:rPr>
        <w:t>-Κ</w:t>
      </w:r>
      <w:r>
        <w:rPr>
          <w:rFonts w:eastAsia="Times New Roman" w:cs="Times New Roman"/>
          <w:szCs w:val="24"/>
        </w:rPr>
        <w:t>αινοτομ</w:t>
      </w:r>
      <w:r>
        <w:rPr>
          <w:rFonts w:eastAsia="Times New Roman" w:cs="Times New Roman"/>
          <w:szCs w:val="24"/>
        </w:rPr>
        <w:t>ώ</w:t>
      </w:r>
      <w:r>
        <w:rPr>
          <w:rFonts w:eastAsia="Times New Roman" w:cs="Times New Roman"/>
          <w:szCs w:val="24"/>
        </w:rPr>
        <w:t xml:space="preserve">», στο οποίο θα αναφερθώ σε λίγο, και το νέο Πρόγραμμα Ενίσχυσης του Στελεχιακού Δυναμικού Τμημάτων Έρευνας </w:t>
      </w:r>
      <w:r>
        <w:rPr>
          <w:rFonts w:eastAsia="Times New Roman" w:cs="Times New Roman"/>
          <w:szCs w:val="24"/>
        </w:rPr>
        <w:t xml:space="preserve">και Ανάπτυξης Καινοτόμων Επιχειρήσεων. </w:t>
      </w:r>
    </w:p>
    <w:p w14:paraId="62188F5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Στο ίδιο πλαίσιο εμφανίζονται εξαιρετικές οι προοπτικές για την προσέλκυση τμημάτων έρευνας και ανάπτυξης ξένων και δυναμικά εξελισσόμενων επιχειρήσεων στην Ελλάδα. Σύντομα περιμένω να έχουμε κάποια πολύ καλά νέα στο</w:t>
      </w:r>
      <w:r>
        <w:rPr>
          <w:rFonts w:eastAsia="Times New Roman" w:cs="Times New Roman"/>
          <w:szCs w:val="24"/>
        </w:rPr>
        <w:t xml:space="preserve"> σημείο αυτό. </w:t>
      </w:r>
    </w:p>
    <w:p w14:paraId="62188F5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 δεύτερος πυλώνας αφορά τη σύνδεση της έρευνας με την καινοτόμο επιχειρηματικότητα και βασίζεται σε δύο κεντρικούς άξονες. Ο πρώτος στην ανάπτυξη νέων κατάλληλων χρηματοδοτικών εργαλείων, όπως το Υπερταμείο Επιχειρηματικών Συμμετοχών, το </w:t>
      </w:r>
      <w:r>
        <w:rPr>
          <w:rFonts w:eastAsia="Times New Roman" w:cs="Times New Roman"/>
          <w:szCs w:val="24"/>
          <w:lang w:val="en-US"/>
        </w:rPr>
        <w:t>Eq</w:t>
      </w:r>
      <w:r>
        <w:rPr>
          <w:rFonts w:eastAsia="Times New Roman" w:cs="Times New Roman"/>
          <w:szCs w:val="24"/>
          <w:lang w:val="en-US"/>
        </w:rPr>
        <w:t>uifund</w:t>
      </w:r>
      <w:r>
        <w:rPr>
          <w:rFonts w:eastAsia="Times New Roman" w:cs="Times New Roman"/>
          <w:szCs w:val="24"/>
        </w:rPr>
        <w:t xml:space="preserve">. Το </w:t>
      </w:r>
      <w:r>
        <w:rPr>
          <w:rFonts w:eastAsia="Times New Roman" w:cs="Times New Roman"/>
          <w:szCs w:val="24"/>
        </w:rPr>
        <w:t>υ</w:t>
      </w:r>
      <w:r>
        <w:rPr>
          <w:rFonts w:eastAsia="Times New Roman" w:cs="Times New Roman"/>
          <w:szCs w:val="24"/>
        </w:rPr>
        <w:t xml:space="preserve">περταμείο αυτό περιέχει τρία </w:t>
      </w:r>
      <w:r>
        <w:rPr>
          <w:rFonts w:eastAsia="Times New Roman" w:cs="Times New Roman"/>
          <w:szCs w:val="24"/>
        </w:rPr>
        <w:t>τ</w:t>
      </w:r>
      <w:r>
        <w:rPr>
          <w:rFonts w:eastAsia="Times New Roman" w:cs="Times New Roman"/>
          <w:szCs w:val="24"/>
        </w:rPr>
        <w:t xml:space="preserve">αμεία και αποσκοπεί να στηρίξει την καινοτόμο επιχειρηματικότητα και την αξιοποίηση ερευνητικών αποτελεσμάτων που είναι αξιοποιήσιμα και παράγονται ήδη στα ερευνητικά κέντρα της χώρας. </w:t>
      </w:r>
    </w:p>
    <w:p w14:paraId="62188F5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Με το </w:t>
      </w:r>
      <w:r>
        <w:rPr>
          <w:rFonts w:eastAsia="Times New Roman" w:cs="Times New Roman"/>
          <w:szCs w:val="24"/>
        </w:rPr>
        <w:t>υ</w:t>
      </w:r>
      <w:r>
        <w:rPr>
          <w:rFonts w:eastAsia="Times New Roman" w:cs="Times New Roman"/>
          <w:szCs w:val="24"/>
        </w:rPr>
        <w:t xml:space="preserve">περταμείο διευκολύνεται η δημιουργία νεοφυών επιχειρήσεων και </w:t>
      </w:r>
      <w:r>
        <w:rPr>
          <w:rFonts w:eastAsia="Times New Roman" w:cs="Times New Roman"/>
          <w:szCs w:val="24"/>
          <w:lang w:val="en-US"/>
        </w:rPr>
        <w:t>startups</w:t>
      </w:r>
      <w:r>
        <w:rPr>
          <w:rFonts w:eastAsia="Times New Roman" w:cs="Times New Roman"/>
          <w:szCs w:val="24"/>
        </w:rPr>
        <w:t>, υποστηρίζεται η λειτουργία τους σε πρώιμο στάδιο και ενισχύεται το επόμενο στάδιο της ωρίμανσης και μεγέθυνσής τους.</w:t>
      </w:r>
    </w:p>
    <w:p w14:paraId="62188F6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Όλα αυτά είναι προσαρμοσμένα στις ιδιαίτερες ανάγκες της επιχειρημα</w:t>
      </w:r>
      <w:r>
        <w:rPr>
          <w:rFonts w:eastAsia="Times New Roman" w:cs="Times New Roman"/>
          <w:szCs w:val="24"/>
        </w:rPr>
        <w:t xml:space="preserve">τικότητας στην εποχή της κρίσης. Πρόκειται για μια συγκροτημένη, συστηματική, ολοκληρωμένη και βήμα προς βήμα προσέγγιση για το κτίσιμο της οικονομίας της γνώσης. </w:t>
      </w:r>
    </w:p>
    <w:p w14:paraId="62188F6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Επίσης, η καινοτόμος επιχειρηματικότητα στηρίζεται από συνεργατικά έργα μεταξύ δημόσιων ερευ</w:t>
      </w:r>
      <w:r>
        <w:rPr>
          <w:rFonts w:eastAsia="Times New Roman" w:cs="Times New Roman"/>
          <w:szCs w:val="24"/>
        </w:rPr>
        <w:t>νητικών φορέων και επιχειρήσεων, από τη μεγάλη δράση «Ε</w:t>
      </w:r>
      <w:r>
        <w:rPr>
          <w:rFonts w:eastAsia="Times New Roman" w:cs="Times New Roman"/>
          <w:szCs w:val="24"/>
        </w:rPr>
        <w:t>ρευνώ</w:t>
      </w:r>
      <w:r>
        <w:rPr>
          <w:rFonts w:eastAsia="Times New Roman" w:cs="Times New Roman"/>
          <w:szCs w:val="24"/>
        </w:rPr>
        <w:t>-Δ</w:t>
      </w:r>
      <w:r>
        <w:rPr>
          <w:rFonts w:eastAsia="Times New Roman" w:cs="Times New Roman"/>
          <w:szCs w:val="24"/>
        </w:rPr>
        <w:t>ημιουργώ</w:t>
      </w:r>
      <w:r>
        <w:rPr>
          <w:rFonts w:eastAsia="Times New Roman" w:cs="Times New Roman"/>
          <w:szCs w:val="24"/>
        </w:rPr>
        <w:t>-Κ</w:t>
      </w:r>
      <w:r>
        <w:rPr>
          <w:rFonts w:eastAsia="Times New Roman" w:cs="Times New Roman"/>
          <w:szCs w:val="24"/>
        </w:rPr>
        <w:t>αινοτομώ</w:t>
      </w:r>
      <w:r>
        <w:rPr>
          <w:rFonts w:eastAsia="Times New Roman" w:cs="Times New Roman"/>
          <w:szCs w:val="24"/>
        </w:rPr>
        <w:t xml:space="preserve">», που διαχειρίζεται η Ειδική Υπηρεσία της Γενικής </w:t>
      </w:r>
      <w:r>
        <w:rPr>
          <w:rFonts w:eastAsia="Times New Roman" w:cs="Times New Roman"/>
          <w:szCs w:val="24"/>
        </w:rPr>
        <w:lastRenderedPageBreak/>
        <w:t>Γραμματείας Έρευνας και Τεχνολογίας. Πρόκειται για μια ξεχωριστή σε μέγεθος δημόσια επένδυση στην έρευνα, που υπολογίζεται να</w:t>
      </w:r>
      <w:r>
        <w:rPr>
          <w:rFonts w:eastAsia="Times New Roman" w:cs="Times New Roman"/>
          <w:szCs w:val="24"/>
        </w:rPr>
        <w:t xml:space="preserve"> στηρίξει περί τ</w:t>
      </w:r>
      <w:r>
        <w:rPr>
          <w:rFonts w:eastAsia="Times New Roman" w:cs="Times New Roman"/>
          <w:szCs w:val="24"/>
        </w:rPr>
        <w:t>ι</w:t>
      </w:r>
      <w:r>
        <w:rPr>
          <w:rFonts w:eastAsia="Times New Roman" w:cs="Times New Roman"/>
          <w:szCs w:val="24"/>
        </w:rPr>
        <w:t xml:space="preserve">ς </w:t>
      </w:r>
      <w:r>
        <w:rPr>
          <w:rFonts w:eastAsia="Times New Roman" w:cs="Times New Roman"/>
          <w:szCs w:val="24"/>
        </w:rPr>
        <w:t>τέσσερις χιλιάδες τετρακόσιες</w:t>
      </w:r>
      <w:r>
        <w:rPr>
          <w:rFonts w:eastAsia="Times New Roman" w:cs="Times New Roman"/>
          <w:szCs w:val="24"/>
        </w:rPr>
        <w:t xml:space="preserve"> νέες ποιοτικές θέσεις εργασίας για νέους επιστήμονες.</w:t>
      </w:r>
    </w:p>
    <w:p w14:paraId="62188F6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 (Στο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Αναπληρωτή Υπουργού)</w:t>
      </w:r>
    </w:p>
    <w:p w14:paraId="62188F6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Ολοκληρώνω σε δύο λεπτά, κυρία Πρόεδρε. </w:t>
      </w:r>
    </w:p>
    <w:p w14:paraId="62188F6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Θα ήθελα εδώ να αναφερθώ στα αποτελέσματα της πρώτης φάσης αυτού του </w:t>
      </w:r>
      <w:r>
        <w:rPr>
          <w:rFonts w:eastAsia="Times New Roman" w:cs="Times New Roman"/>
          <w:szCs w:val="24"/>
        </w:rPr>
        <w:t>π</w:t>
      </w:r>
      <w:r>
        <w:rPr>
          <w:rFonts w:eastAsia="Times New Roman" w:cs="Times New Roman"/>
          <w:szCs w:val="24"/>
        </w:rPr>
        <w:t>ρογράμματος</w:t>
      </w:r>
      <w:r>
        <w:rPr>
          <w:rFonts w:eastAsia="Times New Roman" w:cs="Times New Roman"/>
          <w:szCs w:val="24"/>
        </w:rPr>
        <w:t>,</w:t>
      </w:r>
      <w:r>
        <w:rPr>
          <w:rFonts w:eastAsia="Times New Roman" w:cs="Times New Roman"/>
          <w:szCs w:val="24"/>
        </w:rPr>
        <w:t xml:space="preserve"> που πρόσφατα ανακοινώθηκαν και σύμφωνα με τα οποία κατά τα επόμενα τρία χρόνια θα χρηματοδοτηθούν με διαθέσιμους δημόσιους πόρους ύψους 393.000.000 ευρώ εξακόσια ογδόντα πέν</w:t>
      </w:r>
      <w:r>
        <w:rPr>
          <w:rFonts w:eastAsia="Times New Roman" w:cs="Times New Roman"/>
          <w:szCs w:val="24"/>
        </w:rPr>
        <w:t>τε ερευνητικά έργα επιχειρήσεων, από τα οποία τα τετρακόσια ενενήντα οκτώ αφορούν συνεργασίες με δημόσιους ερευνητικούς φορείς.</w:t>
      </w:r>
    </w:p>
    <w:p w14:paraId="62188F6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Εδώ θα ήθελα να καταθέσω σχετικά στοιχεία.</w:t>
      </w:r>
    </w:p>
    <w:p w14:paraId="62188F6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κ. Κωνσταντίνος Φωτάκης καταθέτει για τα Πρακ</w:t>
      </w:r>
      <w:r>
        <w:rPr>
          <w:rFonts w:eastAsia="Times New Roman" w:cs="Times New Roman"/>
          <w:szCs w:val="24"/>
        </w:rPr>
        <w:t>τικά το προαναφερθέν έγγραφο, το οποίο βρίσκεται στο αρχείο του Τμήματος Γραμματείας της Διεύθυνσης Στενογραφίας και Πρακτικών της Βουλής)</w:t>
      </w:r>
    </w:p>
    <w:p w14:paraId="62188F6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Έρχομαι στον τρίτο πυλώνα της πολιτικής μας, αυτόν που συνδέεται με εμβληματικές πρωτοβουλίες που αναλαμβάνει η πολιτ</w:t>
      </w:r>
      <w:r>
        <w:rPr>
          <w:rFonts w:eastAsia="Times New Roman" w:cs="Times New Roman"/>
          <w:szCs w:val="24"/>
        </w:rPr>
        <w:t xml:space="preserve">εία για την ανάδειξη της κοινωνικής διάστασης της έρευνας, την προαγωγή θεμάτων που έχουν άμεσες κοινωνικές επιπτώσεις και ενδιαφέρον. </w:t>
      </w:r>
    </w:p>
    <w:p w14:paraId="62188F6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Παράδειγμα αποτελεί η δημιουργία δικτύου εξατομικευμένης ιατρικής ή ιατρικής ακριβείας, όπως λέγεται. Πρόκειται για μια </w:t>
      </w:r>
      <w:r>
        <w:rPr>
          <w:rFonts w:eastAsia="Times New Roman" w:cs="Times New Roman"/>
          <w:szCs w:val="24"/>
        </w:rPr>
        <w:t>εμβληματική δράση</w:t>
      </w:r>
      <w:r>
        <w:rPr>
          <w:rFonts w:eastAsia="Times New Roman" w:cs="Times New Roman"/>
          <w:szCs w:val="24"/>
        </w:rPr>
        <w:t>,</w:t>
      </w:r>
      <w:r>
        <w:rPr>
          <w:rFonts w:eastAsia="Times New Roman" w:cs="Times New Roman"/>
          <w:szCs w:val="24"/>
        </w:rPr>
        <w:t xml:space="preserve"> που βάζει την Ελλάδα έγκαιρα στο χάρτη της ιατρικής του μέλλοντος. Έμφαση δίνεται ώστε η έρευνα στον τομέα αυτό να μεταφραστεί άμεσα, το δυνατόν αμεσότερα, σε κλινικές εφαρμογές με μια συντονισμένη συστράτευση των δυνάμεων</w:t>
      </w:r>
      <w:r>
        <w:rPr>
          <w:rFonts w:eastAsia="Times New Roman" w:cs="Times New Roman"/>
          <w:szCs w:val="24"/>
        </w:rPr>
        <w:t>,</w:t>
      </w:r>
      <w:r>
        <w:rPr>
          <w:rFonts w:eastAsia="Times New Roman" w:cs="Times New Roman"/>
          <w:szCs w:val="24"/>
        </w:rPr>
        <w:t xml:space="preserve"> που διαθέτει </w:t>
      </w:r>
      <w:r>
        <w:rPr>
          <w:rFonts w:eastAsia="Times New Roman" w:cs="Times New Roman"/>
          <w:szCs w:val="24"/>
        </w:rPr>
        <w:t>η χώρα για την πρόληψη και θεραπεία του καρκίνου με σύγχρονες</w:t>
      </w:r>
      <w:r>
        <w:rPr>
          <w:rFonts w:eastAsia="Times New Roman" w:cs="Times New Roman"/>
          <w:b/>
          <w:szCs w:val="24"/>
        </w:rPr>
        <w:t xml:space="preserve"> </w:t>
      </w:r>
      <w:r>
        <w:rPr>
          <w:rFonts w:eastAsia="Times New Roman" w:cs="Times New Roman"/>
          <w:szCs w:val="24"/>
        </w:rPr>
        <w:t xml:space="preserve">γονιδιωματικές προσεγγίσεις. Η εμβληματική αυτή δράση έχει ήδη αρχίσει να υλοποιείται με πρωτοβουλία της πολιτείας. </w:t>
      </w:r>
    </w:p>
    <w:p w14:paraId="62188F6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πρέπει να τονιστεί ότι μια κύρια στόχευση, σε συνεργασία με το Υπουργείο Υ</w:t>
      </w:r>
      <w:r>
        <w:rPr>
          <w:rFonts w:eastAsia="Times New Roman" w:cs="Times New Roman"/>
          <w:szCs w:val="24"/>
        </w:rPr>
        <w:t xml:space="preserve">γείας, είναι οι αναδυόμενες νέες αποτελεσματικές θεραπείες του καρκίνου να είναι προσβάσιμες από το δημόσιο σύστημα υγείας προς όφελος όλων των ασθενών που τις έχουν ανάγκη. </w:t>
      </w:r>
    </w:p>
    <w:p w14:paraId="62188F6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Μια άλλη εμβληματική πρωτοβουλία που αναπτύσσεται σε συνεργασία με το Υπουργείο Α</w:t>
      </w:r>
      <w:r>
        <w:rPr>
          <w:rFonts w:eastAsia="Times New Roman" w:cs="Times New Roman"/>
          <w:szCs w:val="24"/>
        </w:rPr>
        <w:t>γροτικής Ανάπτυξης είναι η εφαρμογή νέων τεχνολογιών στην αγροδιατροφή για την ανάδειξη των ιδιαίτερων χαρακτηριστικών της ελληνικής χλωρίδας και πανίδας, ώστε να δημιουργηθεί πρόσθετη αξία στα ελληνικά αγροτικά προϊόντα.</w:t>
      </w:r>
    </w:p>
    <w:p w14:paraId="62188F6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τα πα</w:t>
      </w:r>
      <w:r>
        <w:rPr>
          <w:rFonts w:eastAsia="Times New Roman" w:cs="Times New Roman"/>
          <w:szCs w:val="24"/>
        </w:rPr>
        <w:t xml:space="preserve">ραπάνω ήταν ένα μόνο μέρος των δράσεων έρευνας και καινοτομίας που θα στηριχθούν από τον προς ψήφιση </w:t>
      </w:r>
      <w:r>
        <w:rPr>
          <w:rFonts w:eastAsia="Times New Roman" w:cs="Times New Roman"/>
          <w:szCs w:val="24"/>
        </w:rPr>
        <w:t>π</w:t>
      </w:r>
      <w:r>
        <w:rPr>
          <w:rFonts w:eastAsia="Times New Roman" w:cs="Times New Roman"/>
          <w:szCs w:val="24"/>
        </w:rPr>
        <w:t xml:space="preserve">ροϋπολογισμό. </w:t>
      </w:r>
    </w:p>
    <w:p w14:paraId="62188F6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Επιπλέον, οι εμβληματικές πρωτοβουλίες</w:t>
      </w:r>
      <w:r>
        <w:rPr>
          <w:rFonts w:eastAsia="Times New Roman" w:cs="Times New Roman"/>
          <w:szCs w:val="24"/>
        </w:rPr>
        <w:t>,</w:t>
      </w:r>
      <w:r>
        <w:rPr>
          <w:rFonts w:eastAsia="Times New Roman" w:cs="Times New Roman"/>
          <w:szCs w:val="24"/>
        </w:rPr>
        <w:t xml:space="preserve"> που θα στηρίξει αναμένεται να προσδώσουν στη χειμαζόμενη για πολλά χρόνια ελληνική κοινωνία προοπτι</w:t>
      </w:r>
      <w:r>
        <w:rPr>
          <w:rFonts w:eastAsia="Times New Roman" w:cs="Times New Roman"/>
          <w:szCs w:val="24"/>
        </w:rPr>
        <w:t>κή δυναμική και κάτι πολύ σημαντικό, έμπνευση, για να αντιμετωπίσει τις προκλήσεις τις επόμενες μέρες μετά την κρίση με καλύτερους όρους.</w:t>
      </w:r>
    </w:p>
    <w:p w14:paraId="62188F6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του 2018 αποτελεί ένα καίριο βήμα προς την κατεύθυνση αυτή. </w:t>
      </w:r>
    </w:p>
    <w:p w14:paraId="62188F6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188F6F"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του ΣΥΡΙΖΑ)</w:t>
      </w:r>
    </w:p>
    <w:p w14:paraId="62188F70" w14:textId="77777777" w:rsidR="00FB0E1F" w:rsidRDefault="0065608A">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 κύριε Υπουργέ. </w:t>
      </w:r>
    </w:p>
    <w:p w14:paraId="62188F7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Τώρα τον λόγο έχει ο κ. Φωτήλας για έξι λεπτά.</w:t>
      </w:r>
    </w:p>
    <w:p w14:paraId="62188F72"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ΦΩΤΗΛΑΣ:</w:t>
      </w:r>
      <w:r>
        <w:rPr>
          <w:rFonts w:eastAsia="Times New Roman" w:cs="Times New Roman"/>
          <w:szCs w:val="24"/>
        </w:rPr>
        <w:t xml:space="preserve"> Σας ευχαριστώ, κυρία Πρόεδρε.</w:t>
      </w:r>
    </w:p>
    <w:p w14:paraId="62188F7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Συμπολίτευσης, φέρνετε σήμερα τον </w:t>
      </w:r>
      <w:r>
        <w:rPr>
          <w:rFonts w:eastAsia="Times New Roman" w:cs="Times New Roman"/>
          <w:szCs w:val="24"/>
        </w:rPr>
        <w:t xml:space="preserve">προϋπολογισμό </w:t>
      </w:r>
      <w:r>
        <w:rPr>
          <w:rFonts w:eastAsia="Times New Roman" w:cs="Times New Roman"/>
          <w:szCs w:val="24"/>
        </w:rPr>
        <w:t xml:space="preserve">του 2018, έναν ακόμη προϋπολογισμό οδυνηρών μέτρων κατά της μεσαίας τάξης και των ασθενέστερων οικονομικά στρωμάτων. Περικοπές παντού. Στο επίδομα θέρμανσης 50%, αφού πέρυσι το είχατε μειώσει κι άλλο 50%. </w:t>
      </w:r>
    </w:p>
    <w:p w14:paraId="62188F7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Κύριοι συνάδελφοι, τώρα δεν κρυώνουν</w:t>
      </w:r>
      <w:r>
        <w:rPr>
          <w:rFonts w:eastAsia="Times New Roman" w:cs="Times New Roman"/>
          <w:szCs w:val="24"/>
        </w:rPr>
        <w:t xml:space="preserve"> οι άνθρωποι, δεν παγώνουν, δεν πεθαίνουν από το κρύο; </w:t>
      </w:r>
    </w:p>
    <w:p w14:paraId="62188F7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Κατάργηση του ΕΚΑΣ και επιβολή επιπλέον φόρων, ακόμα και έμμεσων που, ως γνωστόν, πλήττουν κυρίως τους πιο αδύναμους, αυτούς που υποτίθεται ότι προστατεύετε. Όπως η κατάργηση του μειωμένου ΦΠΑ στα νησ</w:t>
      </w:r>
      <w:r>
        <w:rPr>
          <w:rFonts w:eastAsia="Times New Roman" w:cs="Times New Roman"/>
          <w:szCs w:val="24"/>
        </w:rPr>
        <w:t xml:space="preserve">ιά και βέβαια ο επανυπολογισμός των συντάξεων με τον περίφημο νόμο του </w:t>
      </w:r>
      <w:r>
        <w:rPr>
          <w:rFonts w:eastAsia="Times New Roman" w:cs="Times New Roman"/>
          <w:szCs w:val="24"/>
        </w:rPr>
        <w:t xml:space="preserve">κ. </w:t>
      </w:r>
      <w:r>
        <w:rPr>
          <w:rFonts w:eastAsia="Times New Roman" w:cs="Times New Roman"/>
          <w:szCs w:val="24"/>
        </w:rPr>
        <w:t xml:space="preserve">Κατρούγκαλου, που ήδη οι συνταξιούχοι καταλαβαίνουν περί τίνος πρόκειται. </w:t>
      </w:r>
    </w:p>
    <w:p w14:paraId="62188F7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 δε την ανάπτυξη, από 2,7% που κοκορευόσασταν ότι θα πετύχετε, σιγά-σιγά αρχίζετε να αναθεωρείτε προς τα</w:t>
      </w:r>
      <w:r>
        <w:rPr>
          <w:rFonts w:eastAsia="Times New Roman" w:cs="Times New Roman"/>
          <w:szCs w:val="24"/>
        </w:rPr>
        <w:t xml:space="preserve"> κάτω. Στην αρχή 2,1%, μετά 1,9%, τώρα λέτε 1,6%, αλλά τα στοιχεία δείχνουν ότι θα φτάσει ακόμα πιο κάτω, κοντά στο 1%. Δηλαδή, κυρίες και κύριοι συνάδελφοι, 0% ανάπτυξη για το 2015, μείον 0,3% το 2016 και για το 2017 είναι ζήτημα αν θα επιτευχθεί η ανάπτυ</w:t>
      </w:r>
      <w:r>
        <w:rPr>
          <w:rFonts w:eastAsia="Times New Roman" w:cs="Times New Roman"/>
          <w:szCs w:val="24"/>
        </w:rPr>
        <w:t>ξη κοντά στο 1%.</w:t>
      </w:r>
    </w:p>
    <w:p w14:paraId="62188F7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Κύριε Βέττα –δεν τον βλέπω, μάλλον βγήκε έξω- έχετε μεγάλο θράσος. Μας ζητάτε να σας πούμε πού θα βρούμε τα χρήματα για να μειώσουμε τους φόρους. Ζητάτε μάλιστα να σας δώσουμε και συγκεκριμένους κωδικούς. Αλήθεια, εσείς το 2014 ποιους κωδι</w:t>
      </w:r>
      <w:r>
        <w:rPr>
          <w:rFonts w:eastAsia="Times New Roman" w:cs="Times New Roman"/>
          <w:szCs w:val="24"/>
        </w:rPr>
        <w:t>κούς μας δώσατε, προκειμένου να δικαιολογήσετε τις διάφορες παροχές που υποσχόσασταν, όπως την επαναφορά του βασικού μισθού στα 750 ευρώ, τη δέκατη τρίτη σύνταξη και άλλα πολλά;</w:t>
      </w:r>
    </w:p>
    <w:p w14:paraId="62188F7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μας ήταν εύκολο, ξέρετε, να σας πούμε ότι θα τα βρούμε τα λεφτά από το κατο</w:t>
      </w:r>
      <w:r>
        <w:rPr>
          <w:rFonts w:eastAsia="Times New Roman" w:cs="Times New Roman"/>
          <w:szCs w:val="24"/>
        </w:rPr>
        <w:t xml:space="preserve">χικό δάνειο, από τις γερμανικές αποζημιώσεις και τις άλλες τρέλες που πουλούσατε τότε. Εμείς, όμως, δεν είμαστε σαν κι εσάς, τσαρλατάνοι πολιτικοί. Θα σας πω, λοιπόν, κύριε Βέττα, </w:t>
      </w:r>
      <w:r>
        <w:rPr>
          <w:rFonts w:eastAsia="Times New Roman" w:cs="Times New Roman"/>
          <w:szCs w:val="24"/>
        </w:rPr>
        <w:t xml:space="preserve">που </w:t>
      </w:r>
      <w:r>
        <w:rPr>
          <w:rFonts w:eastAsia="Times New Roman" w:cs="Times New Roman"/>
          <w:szCs w:val="24"/>
        </w:rPr>
        <w:t xml:space="preserve">θα βρεθούν οι πόροι. Μειώνοντας τον ΦΠΑ, μειώνοντας </w:t>
      </w:r>
      <w:r>
        <w:rPr>
          <w:rFonts w:eastAsia="Times New Roman" w:cs="Times New Roman"/>
          <w:szCs w:val="24"/>
        </w:rPr>
        <w:lastRenderedPageBreak/>
        <w:t>τους φόρους στις επι</w:t>
      </w:r>
      <w:r>
        <w:rPr>
          <w:rFonts w:eastAsia="Times New Roman" w:cs="Times New Roman"/>
          <w:szCs w:val="24"/>
        </w:rPr>
        <w:t xml:space="preserve">χειρήσεις, ολοκληρώνοντας τις επενδύσεις που εσείς δεν υλοποιείτε εδώ και τρία χρόνια και φέρνοντας νέες επενδύσεις. Δημιουργώντας ένα φιλοεπενδυτικό κλίμα, κάνοντας μεταρρυθμίσεις -και δεν μιλώ γι’ αυτές που μας ζητούν οι </w:t>
      </w:r>
      <w:r>
        <w:rPr>
          <w:rFonts w:eastAsia="Times New Roman" w:cs="Times New Roman"/>
          <w:szCs w:val="24"/>
        </w:rPr>
        <w:t>θεσμοί</w:t>
      </w:r>
      <w:r>
        <w:rPr>
          <w:rFonts w:eastAsia="Times New Roman" w:cs="Times New Roman"/>
          <w:szCs w:val="24"/>
        </w:rPr>
        <w:t>, μιλώ για εκείνες που ζητά</w:t>
      </w:r>
      <w:r>
        <w:rPr>
          <w:rFonts w:eastAsia="Times New Roman" w:cs="Times New Roman"/>
          <w:szCs w:val="24"/>
        </w:rPr>
        <w:t>με εμείς στη δημόσια διοίκηση-, με προσλήψεις μέσω ΑΣΕΠ και όχι από το «παράθυρο», όπως κάνετε εσείς, τρία χρόνια τώρα. Με πρόγραμμα αξιολόγησης, κινητικότητα -όχι μόνο εθελούσια- κίνητρα και αντικίνητρα και δημοσίευση όλων των πράξεων των οργανισμών στη Δ</w:t>
      </w:r>
      <w:r>
        <w:rPr>
          <w:rFonts w:eastAsia="Times New Roman" w:cs="Times New Roman"/>
          <w:szCs w:val="24"/>
        </w:rPr>
        <w:t xml:space="preserve">ΙΑΥΓΕΙΑ. Καταργώντας μια σειρά, δεν θα πω από άχρηστους, αλλά τουλάχιστον πολυτελείς οργανισμούς, υπό τις παρούσες δημοσιονομικές συνθήκες -μερικούς τους είπε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μας-, όπως το Εθνικό Μουσείο Αγροτικού Κινήματος, τη Δημόσια Αρχή Λιμένων -εγώ</w:t>
      </w:r>
      <w:r>
        <w:rPr>
          <w:rFonts w:eastAsia="Times New Roman" w:cs="Times New Roman"/>
          <w:szCs w:val="24"/>
        </w:rPr>
        <w:t xml:space="preserve"> προσθέτω και τον Οργανισμό Προειδοποίησης για το Τσουνάμι. Τον ξέρατε αυτόν;- καθώς και τις άπειρες κρατικές επιχορηγήσεις εκατοντάδων χιλιάδων ευρώ η </w:t>
      </w:r>
      <w:r>
        <w:rPr>
          <w:rFonts w:eastAsia="Times New Roman" w:cs="Times New Roman"/>
          <w:szCs w:val="24"/>
        </w:rPr>
        <w:t xml:space="preserve">κάθε </w:t>
      </w:r>
      <w:r>
        <w:rPr>
          <w:rFonts w:eastAsia="Times New Roman" w:cs="Times New Roman"/>
          <w:szCs w:val="24"/>
        </w:rPr>
        <w:t xml:space="preserve">μία, σε διάφορους ιδιωτικούς συλλόγους, σωματεία, όπως το </w:t>
      </w:r>
      <w:r>
        <w:rPr>
          <w:rFonts w:eastAsia="Times New Roman" w:cs="Times New Roman"/>
          <w:szCs w:val="24"/>
        </w:rPr>
        <w:t xml:space="preserve">Σωματείο </w:t>
      </w:r>
      <w:r>
        <w:rPr>
          <w:rFonts w:eastAsia="Times New Roman" w:cs="Times New Roman"/>
          <w:szCs w:val="24"/>
        </w:rPr>
        <w:t>για τη μνήμη του Κολοκοτρώνη, το</w:t>
      </w:r>
      <w:r>
        <w:rPr>
          <w:rFonts w:eastAsia="Times New Roman" w:cs="Times New Roman"/>
          <w:szCs w:val="24"/>
        </w:rPr>
        <w:t xml:space="preserve"> Σωματείο των Φίλων του Σκακιού, του Συλλόγου –ακούστε, κύριε Γεωργαντά- Πολεμικών Τεχνών Κούρες Τσιλάουμπλα. Τον ξέρατε, κύριε Γεωργαντά; Τον επιχορηγεί, όμως, η Κυβέρνηση. </w:t>
      </w:r>
    </w:p>
    <w:p w14:paraId="62188F7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Μεταρρυθμίσεις στη </w:t>
      </w:r>
      <w:r>
        <w:rPr>
          <w:rFonts w:eastAsia="Times New Roman" w:cs="Times New Roman"/>
          <w:szCs w:val="24"/>
        </w:rPr>
        <w:t>δικαιοσύνη</w:t>
      </w:r>
      <w:r>
        <w:rPr>
          <w:rFonts w:eastAsia="Times New Roman" w:cs="Times New Roman"/>
          <w:szCs w:val="24"/>
        </w:rPr>
        <w:t>, δημιουργώντας επιτροπές από δικαστές που θα μεριμν</w:t>
      </w:r>
      <w:r>
        <w:rPr>
          <w:rFonts w:eastAsia="Times New Roman" w:cs="Times New Roman"/>
          <w:szCs w:val="24"/>
        </w:rPr>
        <w:t xml:space="preserve">ούν ώστε οι επενδυτές άμεσα να κάνουν τις επενδύσεις που επιθυμούν, ξεπερνώντας με σύννομο τρόπο τη γραφειοκρατία, δημιουργώντας μόνιμες και </w:t>
      </w:r>
      <w:r>
        <w:rPr>
          <w:rFonts w:eastAsia="Times New Roman" w:cs="Times New Roman"/>
          <w:szCs w:val="24"/>
        </w:rPr>
        <w:lastRenderedPageBreak/>
        <w:t xml:space="preserve">καλοπληρωμένες θέσεις εργασίας και όχι αυτές της μιζέριας των 360 ευρώ που εσείς δημιουργήσατε. </w:t>
      </w:r>
    </w:p>
    <w:p w14:paraId="62188F7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Στην παιδεία, δημι</w:t>
      </w:r>
      <w:r>
        <w:rPr>
          <w:rFonts w:eastAsia="Times New Roman" w:cs="Times New Roman"/>
          <w:szCs w:val="24"/>
        </w:rPr>
        <w:t xml:space="preserve">ουργώντας ξενόγλωσσα προπτυχιακά και διευρύνοντας τα ανάλογα μεταπτυχιακά προγράμματα, με ίδρυση ιδιωτικών πανεπιστημίων που μπορούν να προσελκύσουν χιλιάδες φοιτητές, όπως γίνεται στις γειτονικές μας χώρες, τη Βουλγαρία, τη Ρουμανία, την Τουρκία. </w:t>
      </w:r>
    </w:p>
    <w:p w14:paraId="62188F7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Τέλος, </w:t>
      </w:r>
      <w:r>
        <w:rPr>
          <w:rFonts w:eastAsia="Times New Roman" w:cs="Times New Roman"/>
          <w:szCs w:val="24"/>
        </w:rPr>
        <w:t>μπορεί να γίνει στην υγεία, μέσω συμπράξεων δημοσίου και ιδιωτικού τομέα, χωρίς απολύσεις και χωρίς μειώσεις μισθών, με αξιοποίηση των συμβεβλημένων γιατρών του ΕΟΠΥΥ, αλλά και των γιατρών ελεύθερων επαγγελματιών για την καθιέρωση του οικογενειακού γιατρού</w:t>
      </w:r>
      <w:r>
        <w:rPr>
          <w:rFonts w:eastAsia="Times New Roman" w:cs="Times New Roman"/>
          <w:szCs w:val="24"/>
        </w:rPr>
        <w:t xml:space="preserve">, με ελεύθερη επιλογή, ώστε να αποσυμφορηθούν τα δημόσια νοσοκομεία και να υπάρξει πραγματική πρωτοβάθμια φροντίδα υγείας. </w:t>
      </w:r>
    </w:p>
    <w:p w14:paraId="62188F7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Εμείς, ξέρετε, τους γιατρούς τους θεωρούμε συμμάχους μας και όχι διεφθαρμένους, όπως ανερυθρίαστα τους χαρακτηρίζει ο κ. Πολάκης. </w:t>
      </w:r>
    </w:p>
    <w:p w14:paraId="62188F7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Θέλουμε έγκαιρες καμπάνιες για την προάσπιση της δημόσιας υγείας και όχι αυτές που καθυστερημένα και πλημμελώς έχει κάνει το Υπουργείο Υγείας, όπως για την περίπτωση της ιλαράς και της εποχικής γρίπης. Φτάσαμε το 2017 να πεθαίνουν άνθρωποι από την ιλαρά! </w:t>
      </w:r>
    </w:p>
    <w:p w14:paraId="62188F7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Έτσι, λοιπόν, κύριε Βέττα, θα κάνουμε αλλαγές και θα βρούμε λεφτά, κυρίες και κύριοι της Συμπολίτευσης, με λύσεις που εσείς δεν τις διανοείστε λόγω της στενομυαλιάς και των ιδεοληψιών σας. Γιατί και το 2014, ξέρετε, μνημόνιο είχαμε, αλλά ο ΦΠΑ στην εστίαση</w:t>
      </w:r>
      <w:r>
        <w:rPr>
          <w:rFonts w:eastAsia="Times New Roman" w:cs="Times New Roman"/>
          <w:szCs w:val="24"/>
        </w:rPr>
        <w:t xml:space="preserve"> από το 23% πήγε στο 13% και όχι από το 13% στο 24%, όπως το κάνατε εσείς. Η φορολογία είχε πάει από το 25% στο 20% και όχι στο 29% και πάνω από 40%, εάν συνυπολογίσουμε και τη φορολογία στα μερίσματα που επιβάλατε. </w:t>
      </w:r>
    </w:p>
    <w:p w14:paraId="62188F7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Όλοι οι φορολογικοί συντελεστές έπεφταν</w:t>
      </w:r>
      <w:r>
        <w:rPr>
          <w:rFonts w:eastAsia="Times New Roman" w:cs="Times New Roman"/>
          <w:szCs w:val="24"/>
        </w:rPr>
        <w:t xml:space="preserve"> το 2014. Και όμως, είχαμε μνημόνιο. Εμείς, όμως, δεν αλυσοδενόμασταν, ούτε θα αλυσοδεθούμε, κύριε Βέττα, έξω από τα αεροδρόμια, δεν θα βρίσκουμε δάση στο Ελληνικό, δεν θα διώχνουμε όποιον θέλει να επενδύσει, αλλά θα κοιτάξουμε να δημιουργήσουμε το κατάλλη</w:t>
      </w:r>
      <w:r>
        <w:rPr>
          <w:rFonts w:eastAsia="Times New Roman" w:cs="Times New Roman"/>
          <w:szCs w:val="24"/>
        </w:rPr>
        <w:t xml:space="preserve">λο κλίμα, ώστε να διευκολύνουμε τις επενδύσεις, δημιουργώντας νέες θέσεις εργασίας. </w:t>
      </w:r>
    </w:p>
    <w:p w14:paraId="62188F8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Μιας και νωρίτερα μίλησα για τη δημόσια υγεία, θα κλείσω </w:t>
      </w:r>
      <w:r>
        <w:rPr>
          <w:rFonts w:eastAsia="Times New Roman" w:cs="Times New Roman"/>
          <w:szCs w:val="24"/>
        </w:rPr>
        <w:t xml:space="preserve">μ’ </w:t>
      </w:r>
      <w:r>
        <w:rPr>
          <w:rFonts w:eastAsia="Times New Roman" w:cs="Times New Roman"/>
          <w:szCs w:val="24"/>
        </w:rPr>
        <w:t>αυτό, με μια αποκάλυψη για το ΚΕΕΛΠΝΟ. Ματαιώσατε καθ’ όλα νόμιμο, σχεδόν ολοκληρωμένο, ανοιχτό διεθνή διαγωνισ</w:t>
      </w:r>
      <w:r>
        <w:rPr>
          <w:rFonts w:eastAsia="Times New Roman" w:cs="Times New Roman"/>
          <w:szCs w:val="24"/>
        </w:rPr>
        <w:t xml:space="preserve">μό για αντιδραστήρια για τον ιό </w:t>
      </w:r>
      <w:r>
        <w:rPr>
          <w:rFonts w:eastAsia="Times New Roman" w:cs="Times New Roman"/>
          <w:szCs w:val="24"/>
          <w:lang w:val="en-US"/>
        </w:rPr>
        <w:t>HIV</w:t>
      </w:r>
      <w:r>
        <w:rPr>
          <w:rFonts w:eastAsia="Times New Roman" w:cs="Times New Roman"/>
          <w:szCs w:val="24"/>
        </w:rPr>
        <w:t xml:space="preserve">. Αυτή που εισηγήθηκε τη ματαίωσή του ήταν η σύζυγός σας, κύριε Φλαμπουράρη. Δυστυχώς, δεν είναι εδώ ο κύριος Υπουργός. </w:t>
      </w:r>
    </w:p>
    <w:p w14:paraId="62188F8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Σας καταθέτω το πρώτο έγγραφο. </w:t>
      </w:r>
    </w:p>
    <w:p w14:paraId="62188F82" w14:textId="77777777" w:rsidR="00FB0E1F" w:rsidRDefault="0065608A">
      <w:pPr>
        <w:spacing w:after="0" w:line="600" w:lineRule="auto"/>
        <w:ind w:firstLine="720"/>
        <w:jc w:val="both"/>
        <w:rPr>
          <w:rFonts w:eastAsia="Times New Roman" w:cs="Times New Roman"/>
          <w:szCs w:val="24"/>
        </w:rPr>
      </w:pPr>
      <w:r>
        <w:rPr>
          <w:rFonts w:eastAsia="Times New Roman" w:cs="Times New Roman"/>
        </w:rPr>
        <w:lastRenderedPageBreak/>
        <w:t xml:space="preserve">(Στο σημείο αυτό ο Βουλευτής κ. </w:t>
      </w:r>
      <w:r>
        <w:rPr>
          <w:rFonts w:eastAsia="Times New Roman" w:cs="Times New Roman"/>
        </w:rPr>
        <w:t>Ιάσονας</w:t>
      </w:r>
      <w:r>
        <w:rPr>
          <w:rFonts w:eastAsia="Times New Roman" w:cs="Times New Roman"/>
        </w:rPr>
        <w:t xml:space="preserve"> Φωτήλας καταθέτει για τα Πρα</w:t>
      </w:r>
      <w:r>
        <w:rPr>
          <w:rFonts w:eastAsia="Times New Roman" w:cs="Times New Roman"/>
        </w:rPr>
        <w:t>κτικά το προαναφερθέν έγγραφο, το οποίο βρίσκεται στο αρχείο του Τμήματος Γραμματείας της Διεύθυνσης Στενογραφίας και Πρακτικών της Βουλής)</w:t>
      </w:r>
    </w:p>
    <w:p w14:paraId="62188F8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Σαν να μην έφτανε αυτό, όχι μόνο δεν προκηρύξατε νέο, όπως σας επισημαίνει και το Γενικό Λογιστήριο του Κράτους, όπω</w:t>
      </w:r>
      <w:r>
        <w:rPr>
          <w:rFonts w:eastAsia="Times New Roman" w:cs="Times New Roman"/>
          <w:szCs w:val="24"/>
        </w:rPr>
        <w:t xml:space="preserve">ς φαίνεται στα έγγραφα που θα σας παραθέσω και θα καταθέσω στη συνέχεια, αλλά παραλάβατε, χωρίς να πληρώσετε, αντιδραστήρια από άλλη εταιρεία. </w:t>
      </w:r>
    </w:p>
    <w:p w14:paraId="62188F84" w14:textId="77777777" w:rsidR="00FB0E1F" w:rsidRDefault="0065608A">
      <w:pPr>
        <w:spacing w:after="0" w:line="600" w:lineRule="auto"/>
        <w:ind w:firstLine="720"/>
        <w:jc w:val="both"/>
        <w:rPr>
          <w:rFonts w:eastAsia="Times New Roman" w:cs="Times New Roman"/>
          <w:szCs w:val="24"/>
        </w:rPr>
      </w:pPr>
      <w:r>
        <w:rPr>
          <w:rFonts w:eastAsia="Times New Roman" w:cs="Times New Roman"/>
        </w:rPr>
        <w:t xml:space="preserve">(Στο σημείο αυτό ο Βουλευτής κ. </w:t>
      </w:r>
      <w:r>
        <w:rPr>
          <w:rFonts w:eastAsia="Times New Roman" w:cs="Times New Roman"/>
        </w:rPr>
        <w:t>Ιάσονας</w:t>
      </w:r>
      <w:r>
        <w:rPr>
          <w:rFonts w:eastAsia="Times New Roman" w:cs="Times New Roman"/>
        </w:rPr>
        <w:t xml:space="preserve"> Φωτήλας καταθέτει για τα Πρακτικά το προαναφερθέν έγγραφο, το οποίο βρίσ</w:t>
      </w:r>
      <w:r>
        <w:rPr>
          <w:rFonts w:eastAsia="Times New Roman" w:cs="Times New Roman"/>
        </w:rPr>
        <w:t>κεται στο αρχείο του Τμήματος Γραμματείας της Διεύθυνσης Στενογραφίας και Πρακτικών της Βουλής)</w:t>
      </w:r>
    </w:p>
    <w:p w14:paraId="62188F8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Σας κυνηγά αυτή η εταιρεία, την οποία προσλάβατε, που, ω του θαύματος, ποια είναι;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Ντροπή σας! Σας καταθέτω και αυτό το  έγγραφο. Αγωγή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γιατί τους πήρατε τα αντιδραστήρια, αλλά δεν τα έχετε πληρώσει τρία χρόνια τώρα. Ντροπή σας! Αυτή είναι η ηθική σας. </w:t>
      </w:r>
    </w:p>
    <w:p w14:paraId="62188F86" w14:textId="77777777" w:rsidR="00FB0E1F" w:rsidRDefault="0065608A">
      <w:pPr>
        <w:spacing w:after="0" w:line="600" w:lineRule="auto"/>
        <w:ind w:firstLine="720"/>
        <w:jc w:val="both"/>
        <w:rPr>
          <w:rFonts w:eastAsia="Times New Roman" w:cs="Times New Roman"/>
          <w:szCs w:val="24"/>
        </w:rPr>
      </w:pPr>
      <w:r>
        <w:rPr>
          <w:rFonts w:eastAsia="Times New Roman" w:cs="Times New Roman"/>
        </w:rPr>
        <w:t xml:space="preserve">(Στο σημείο αυτό ο Βουλευτής κ. </w:t>
      </w:r>
      <w:r>
        <w:rPr>
          <w:rFonts w:eastAsia="Times New Roman" w:cs="Times New Roman"/>
        </w:rPr>
        <w:t>Ιάσονας</w:t>
      </w:r>
      <w:r>
        <w:rPr>
          <w:rFonts w:eastAsia="Times New Roman" w:cs="Times New Roman"/>
        </w:rPr>
        <w:t xml:space="preserve"> Φωτήλας καταθέτει για τα Πρακτικά τ</w:t>
      </w:r>
      <w:r>
        <w:rPr>
          <w:rFonts w:eastAsia="Times New Roman" w:cs="Times New Roman"/>
          <w:lang w:val="en-US"/>
        </w:rPr>
        <w:t>o</w:t>
      </w:r>
      <w:r>
        <w:rPr>
          <w:rFonts w:eastAsia="Times New Roman" w:cs="Times New Roman"/>
        </w:rPr>
        <w:t xml:space="preserve"> προαναφερθέν έγγραφο, τ</w:t>
      </w:r>
      <w:r>
        <w:rPr>
          <w:rFonts w:eastAsia="Times New Roman" w:cs="Times New Roman"/>
          <w:lang w:val="en-US"/>
        </w:rPr>
        <w:t>o</w:t>
      </w:r>
      <w:r>
        <w:rPr>
          <w:rFonts w:eastAsia="Times New Roman" w:cs="Times New Roman"/>
        </w:rPr>
        <w:t xml:space="preserve"> οποίο βρίσκεται στο αρχείο</w:t>
      </w:r>
      <w:r>
        <w:rPr>
          <w:rFonts w:eastAsia="Times New Roman" w:cs="Times New Roman"/>
        </w:rPr>
        <w:t xml:space="preserve"> του Τμήματος Γραμματείας της Διεύθυνσης Στενογραφίας και Πρακτικών της Βουλής)</w:t>
      </w:r>
    </w:p>
    <w:p w14:paraId="62188F8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Περιττό να πω ότι καταψηφίζω αυτόν τον αναίσχυντο προϋπολογισμό. </w:t>
      </w:r>
    </w:p>
    <w:p w14:paraId="62188F8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w:t>
      </w:r>
    </w:p>
    <w:p w14:paraId="62188F89"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188F8A"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Ο</w:t>
      </w:r>
      <w:r>
        <w:rPr>
          <w:rFonts w:eastAsia="Times New Roman" w:cs="Times New Roman"/>
          <w:szCs w:val="24"/>
        </w:rPr>
        <w:t xml:space="preserve"> Βουλευτής του ΣΥΡΙΖΑ κ. Γκιόλας έχει τον λόγο για έξι λεπτά. </w:t>
      </w:r>
    </w:p>
    <w:p w14:paraId="62188F8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Ευχαριστώ, κυρία Πρόεδρε. Θα προσπαθήσω να ολοκληρώσω την ομιλία μου σε έξι λεπτά, με μια μικρή ανοχή, όπως συνέβη και με τους προλαλήσαντες. </w:t>
      </w:r>
    </w:p>
    <w:p w14:paraId="62188F8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w:t>
      </w:r>
      <w:r>
        <w:rPr>
          <w:rFonts w:eastAsia="Times New Roman" w:cs="Times New Roman"/>
          <w:szCs w:val="24"/>
        </w:rPr>
        <w:t>ι Βουλευτές, ο συζητούμενος προϋπολογισμός, όπως είναι φυσικό, απεικονίζει την κατάσταση της οικονομίας της χώρας, που ναι μεν δεν κάνει άλματα, αλλά εγκαταλείπει πλέον το αρνητικό πρόσημο της ύφεσης και κοιτάζει θαρραλέα και αισιόδοξα την επόμενη χρονιά μ</w:t>
      </w:r>
      <w:r>
        <w:rPr>
          <w:rFonts w:eastAsia="Times New Roman" w:cs="Times New Roman"/>
          <w:szCs w:val="24"/>
        </w:rPr>
        <w:t xml:space="preserve">ε ρυθμούς ανάπτυξης </w:t>
      </w:r>
      <w:r>
        <w:rPr>
          <w:rFonts w:eastAsia="Times New Roman" w:cs="Times New Roman"/>
          <w:szCs w:val="24"/>
        </w:rPr>
        <w:t xml:space="preserve">που </w:t>
      </w:r>
      <w:r>
        <w:rPr>
          <w:rFonts w:eastAsia="Times New Roman" w:cs="Times New Roman"/>
          <w:szCs w:val="24"/>
        </w:rPr>
        <w:t xml:space="preserve">αναμένεται να «τρέξουν» με ποσοστό της τάξης του 2,5%, ανοδικά σε σχέση με το φετινό 1,6%. </w:t>
      </w:r>
    </w:p>
    <w:p w14:paraId="62188F8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χώρα αφήνει πίσω της την ύφεση και τη στασιμότητα και προσβλέπει στη βελτίωση των οικονομικών δεικτών, αλλά και της πραγματικής οικονομίας</w:t>
      </w:r>
      <w:r>
        <w:rPr>
          <w:rFonts w:eastAsia="Times New Roman" w:cs="Times New Roman"/>
          <w:szCs w:val="24"/>
        </w:rPr>
        <w:t xml:space="preserve">, της κάλυψης των κοινωνικών αναγκών και της βελτίωσης της καθημερινότητας των πολιτών. </w:t>
      </w:r>
    </w:p>
    <w:p w14:paraId="62188F8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Ασφαλώς, δεν μπορούμε ούτε επιτρέπεται να ισχυριστούμε ότι όλα τα επιμέρους στοιχεία των οικονομικών μεγεθών ανθούν, αφού έχουμε έναν ακόμα μνημονιακό προϋπολογισμό. Η</w:t>
      </w:r>
      <w:r>
        <w:rPr>
          <w:rFonts w:eastAsia="Times New Roman" w:cs="Times New Roman"/>
          <w:szCs w:val="24"/>
        </w:rPr>
        <w:t xml:space="preserve"> φορολογική επιβάρυνση των μεσαίων οικονομικών στρωμάτων εξακολουθεί να είναι υψηλή και η έμμεση φορολογία, που κατά τεκμήριο πλήττει τα λαϊκά στρώματα, δεν έχει βελτιωθεί τόσο έναντι της άμεσης φορολόγησης. </w:t>
      </w:r>
    </w:p>
    <w:p w14:paraId="62188F8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Είναι γνωστό, επίσης, ότι οι μισθοί στον ιδιωτι</w:t>
      </w:r>
      <w:r>
        <w:rPr>
          <w:rFonts w:eastAsia="Times New Roman" w:cs="Times New Roman"/>
          <w:szCs w:val="24"/>
        </w:rPr>
        <w:t>κό</w:t>
      </w:r>
      <w:r>
        <w:rPr>
          <w:rFonts w:eastAsia="Times New Roman" w:cs="Times New Roman"/>
          <w:szCs w:val="24"/>
        </w:rPr>
        <w:t>,</w:t>
      </w:r>
      <w:r>
        <w:rPr>
          <w:rFonts w:eastAsia="Times New Roman" w:cs="Times New Roman"/>
          <w:szCs w:val="24"/>
        </w:rPr>
        <w:t xml:space="preserve"> αλλά και στον δημόσιο τομέα παραμένουν καθηλωμένοι, ιδιαίτερα δε και εξαιρετικά άδικα για τους νέους εργαζόμενους. </w:t>
      </w:r>
    </w:p>
    <w:p w14:paraId="62188F9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όμως, αυτή η πορεία της οικονομίας, που εμείς επιλέξαμε; Όχι, βέβαια, κύριοι συνάδελφοι.</w:t>
      </w:r>
    </w:p>
    <w:p w14:paraId="62188F9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γνωστό ότι η συρρίκνωση του ΑΕΠ τη</w:t>
      </w:r>
      <w:r>
        <w:rPr>
          <w:rFonts w:eastAsia="Times New Roman" w:cs="Times New Roman"/>
          <w:szCs w:val="24"/>
        </w:rPr>
        <w:t>ς χώρας σε ποσοστό 25%, η εκτίναξη της ανεργίας στο 27%, η υπερχρέωση του δημόσιου</w:t>
      </w:r>
      <w:r>
        <w:rPr>
          <w:rFonts w:eastAsia="Times New Roman" w:cs="Times New Roman"/>
          <w:szCs w:val="24"/>
        </w:rPr>
        <w:t>,</w:t>
      </w:r>
      <w:r>
        <w:rPr>
          <w:rFonts w:eastAsia="Times New Roman" w:cs="Times New Roman"/>
          <w:szCs w:val="24"/>
        </w:rPr>
        <w:t xml:space="preserve"> αλλά και του ιδιωτικού χρέους ήταν απότοκα της οικονομικής κρίσης που επιβλήθηκε στη χώρα μας από τις επιλογές των κομμάτων, των Βουλευτών που μας ζητούν τώρα τον λόγο και </w:t>
      </w:r>
      <w:r>
        <w:rPr>
          <w:rFonts w:eastAsia="Times New Roman" w:cs="Times New Roman"/>
          <w:szCs w:val="24"/>
        </w:rPr>
        <w:t xml:space="preserve">διακυβέρνησαν τον τόπο κυριολεκτικά οδηγώντας τον λαό </w:t>
      </w:r>
      <w:r>
        <w:rPr>
          <w:rFonts w:eastAsia="Times New Roman" w:cs="Times New Roman"/>
          <w:szCs w:val="24"/>
        </w:rPr>
        <w:t>σ</w:t>
      </w:r>
      <w:r>
        <w:rPr>
          <w:rFonts w:eastAsia="Times New Roman" w:cs="Times New Roman"/>
          <w:szCs w:val="24"/>
        </w:rPr>
        <w:t>τη συντριπτική του πλειοψηφία στην εξαθλίωση.</w:t>
      </w:r>
    </w:p>
    <w:p w14:paraId="62188F9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Σε κραυγαλέα αντίθεση, τότε, τα χρόνια εκείνα, μια ολιγάριθμη ομάδα διαπλεκόμενων με την κρατική εξουσία, ταυτισμένων αλλά και ευνοημένων από το διεφθαρμέν</w:t>
      </w:r>
      <w:r>
        <w:rPr>
          <w:rFonts w:eastAsia="Times New Roman" w:cs="Times New Roman"/>
          <w:szCs w:val="24"/>
        </w:rPr>
        <w:t xml:space="preserve">ο πολιτικό σύστημα και το προσωπικό του, καθώς και υπερδανεισθέντων, εν μέσω κρίσης φυγάδευσαν σε άλλες πολιτείες και παραδείσους πάνω από 500 δισεκατομμύρια ευρώ.  Τα προσφάτως αναδειχθέντα Paradise </w:t>
      </w:r>
      <w:r>
        <w:rPr>
          <w:rFonts w:eastAsia="Times New Roman" w:cs="Times New Roman"/>
          <w:szCs w:val="24"/>
          <w:lang w:val="en-US"/>
        </w:rPr>
        <w:t>Papers</w:t>
      </w:r>
      <w:r>
        <w:rPr>
          <w:rFonts w:eastAsia="Times New Roman" w:cs="Times New Roman"/>
          <w:szCs w:val="24"/>
        </w:rPr>
        <w:t xml:space="preserve"> αποκάλυψαν στο ευρύ κοινό τις συστημικές, παγκόσμ</w:t>
      </w:r>
      <w:r>
        <w:rPr>
          <w:rFonts w:eastAsia="Times New Roman" w:cs="Times New Roman"/>
          <w:szCs w:val="24"/>
        </w:rPr>
        <w:t xml:space="preserve">ιες και οργανωμένες πρακτικές -τις υιοθετήσετε και εδώ αρκετά- για την πιο ευνοϊκή φορολόγηση των πλουσιότερων και των πολυεθνικών, όπως άλλωστε υπογράμμισε και ο Επίτροπος Οικονομίας Πιερ Μοσκοβισί, που αποκάλεσε «βαμπίρ» όσους επωφελούνται </w:t>
      </w:r>
      <w:r>
        <w:rPr>
          <w:rFonts w:eastAsia="Times New Roman" w:cs="Times New Roman"/>
          <w:szCs w:val="24"/>
        </w:rPr>
        <w:t xml:space="preserve">απ’ </w:t>
      </w:r>
      <w:r>
        <w:rPr>
          <w:rFonts w:eastAsia="Times New Roman" w:cs="Times New Roman"/>
          <w:szCs w:val="24"/>
        </w:rPr>
        <w:t xml:space="preserve">αυτές τις </w:t>
      </w:r>
      <w:r>
        <w:rPr>
          <w:rFonts w:eastAsia="Times New Roman" w:cs="Times New Roman"/>
          <w:szCs w:val="24"/>
        </w:rPr>
        <w:t xml:space="preserve">ανήθικες πρακτικές της </w:t>
      </w:r>
      <w:r>
        <w:rPr>
          <w:rFonts w:eastAsia="Times New Roman" w:cs="Times New Roman"/>
          <w:szCs w:val="24"/>
        </w:rPr>
        <w:lastRenderedPageBreak/>
        <w:t>φοροδιαφυγής. Στη χώρα μας, δυστυχώς, ήταν πολύ τέτοιοι και είναι γνωστό πώς εξετράφησαν και ποιοι ήταν εκείνοι που τους «χάιδευαν».</w:t>
      </w:r>
    </w:p>
    <w:p w14:paraId="62188F9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Υπάρχουν, όμως, στοιχεία και πειστήρια, κύριοι συνάδελφοι, που μας κάνουν να πιστεύουμε ότι προσδίδο</w:t>
      </w:r>
      <w:r>
        <w:rPr>
          <w:rFonts w:eastAsia="Times New Roman" w:cs="Times New Roman"/>
          <w:szCs w:val="24"/>
        </w:rPr>
        <w:t xml:space="preserve">υν τον χαρακτήρα της δυναμικής και βιώσιμης ανάπτυξης στην οικονομία μας, όπως απηχείται άλλωστε και μέσα από τα φύλλα του </w:t>
      </w:r>
      <w:r>
        <w:rPr>
          <w:rFonts w:eastAsia="Times New Roman" w:cs="Times New Roman"/>
          <w:szCs w:val="24"/>
        </w:rPr>
        <w:t>προϋπολογισμού</w:t>
      </w:r>
      <w:r>
        <w:rPr>
          <w:rFonts w:eastAsia="Times New Roman" w:cs="Times New Roman"/>
          <w:szCs w:val="24"/>
        </w:rPr>
        <w:t>: οι επενδύσεις και οι εξαγωγές, που αποτελούν τους ασφαλέστερους δείκτες της καλής και βελτιούμενης πορείας των τελευτ</w:t>
      </w:r>
      <w:r>
        <w:rPr>
          <w:rFonts w:eastAsia="Times New Roman" w:cs="Times New Roman"/>
          <w:szCs w:val="24"/>
        </w:rPr>
        <w:t>αίων ετών.</w:t>
      </w:r>
    </w:p>
    <w:p w14:paraId="62188F9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Συγκεκριμένα, οι μεν ξένες άμεσες επενδύσεις αυξήθηκαν κατά 142% το 2016 έναντι του 2015, ξεπερνώντας μάλιστα και τα επίπεδα του 2014. Η περαιτέρω αύξηση κατά το τρέχον έτος εξακολούθησε να είναι εντυπωσιακή, αφού το πρώτο μόνο εννεάμηνο αυξήθηκ</w:t>
      </w:r>
      <w:r>
        <w:rPr>
          <w:rFonts w:eastAsia="Times New Roman" w:cs="Times New Roman"/>
          <w:szCs w:val="24"/>
        </w:rPr>
        <w:t>αν κατά 69% έναντι του αντίστοιχου έτους, του έτους 2016, με εκτιμώμενο απόλυτο αριθμό 4 δισεκατομμυρίων ευρώ για το σύνολο του έτους. Και μιλάμε πάντα για ξένες επενδύσεις. Την ίδια στιγμή και οι εξαγωγές ακολουθούν μια σαφώς ανοδική τάση, αφού υπερέβησαν</w:t>
      </w:r>
      <w:r>
        <w:rPr>
          <w:rFonts w:eastAsia="Times New Roman" w:cs="Times New Roman"/>
          <w:szCs w:val="24"/>
        </w:rPr>
        <w:t xml:space="preserve"> κάθε επίσημη εκτίμηση, ώστε οι προβλέψεις πλέον να καθορίζουν την αύξηση για το 2018 σε ποσοστό 4% έως 5%.</w:t>
      </w:r>
    </w:p>
    <w:p w14:paraId="62188F9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υγιής επιχειρηματικότητα και η εξωστρέφεια σηματοδοτούν το αναπτυξιακό πρότυπο στο οποίο πλέον έχει περάσει η χώρα, είτε το θέλετε είτε όχι. Είναι</w:t>
      </w:r>
      <w:r>
        <w:rPr>
          <w:rFonts w:eastAsia="Times New Roman" w:cs="Times New Roman"/>
          <w:szCs w:val="24"/>
        </w:rPr>
        <w:t xml:space="preserve">, όμως, όχι ανέλεγκτη και αλόγιστη η επιχειρηματικότητα, αλλά αυτή που είναι φιλική προς το </w:t>
      </w:r>
      <w:r>
        <w:rPr>
          <w:rFonts w:eastAsia="Times New Roman" w:cs="Times New Roman"/>
          <w:szCs w:val="24"/>
        </w:rPr>
        <w:lastRenderedPageBreak/>
        <w:t>υπάρχον θεσμικό πλαίσιο και υπακούει, λαμβάνει τα απαραίτητα μέτρα για την προστασία του περιβάλλοντος και πάνω απ’ όλα σέβεται απολύτως τα εργασιακά δικαιώματα, αυ</w:t>
      </w:r>
      <w:r>
        <w:rPr>
          <w:rFonts w:eastAsia="Times New Roman" w:cs="Times New Roman"/>
          <w:szCs w:val="24"/>
        </w:rPr>
        <w:t xml:space="preserve">τά που </w:t>
      </w:r>
      <w:r>
        <w:rPr>
          <w:rFonts w:eastAsia="Times New Roman" w:cs="Times New Roman"/>
          <w:szCs w:val="24"/>
        </w:rPr>
        <w:t xml:space="preserve">καταπατήθηκαν </w:t>
      </w:r>
      <w:r>
        <w:rPr>
          <w:rFonts w:eastAsia="Times New Roman" w:cs="Times New Roman"/>
          <w:szCs w:val="24"/>
        </w:rPr>
        <w:t>επί των ημερών σας.</w:t>
      </w:r>
    </w:p>
    <w:p w14:paraId="62188F9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Είναι αναγκαίο να επισημανθούν ορισμένες πρόσφατες θετικές εξελίξεις που το οικονομικό επιτελείο της Κυβέρνησής μας έφερε εις πέρας, που επιβεβαιώνουν την καλή πορεία των οικονομικών της χώρας και θα αναφερθώ </w:t>
      </w:r>
      <w:r>
        <w:rPr>
          <w:rFonts w:eastAsia="Times New Roman" w:cs="Times New Roman"/>
          <w:szCs w:val="24"/>
        </w:rPr>
        <w:t>αριθμητικά:</w:t>
      </w:r>
    </w:p>
    <w:p w14:paraId="62188F9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Πρώτον, η επιτυχής έκδοση του Ιουλίου του 2017 του πενταετούς ομολόγου που εξέδωσε η Κυβέρνησή μας με τελικό επιτόκιο που διαμορφώθηκε στο 4,625% και με άνετη υπερκάλυψη, σε αντιδιαστολή με την ατελή έως ανεπιτυχή εξέλιξη του αντίστοιχου ομολόγου που εξέδω</w:t>
      </w:r>
      <w:r>
        <w:rPr>
          <w:rFonts w:eastAsia="Times New Roman" w:cs="Times New Roman"/>
          <w:szCs w:val="24"/>
        </w:rPr>
        <w:t xml:space="preserve">σε η </w:t>
      </w:r>
      <w:r>
        <w:rPr>
          <w:rFonts w:eastAsia="Times New Roman" w:cs="Times New Roman"/>
          <w:szCs w:val="24"/>
        </w:rPr>
        <w:t xml:space="preserve">κυβέρνηση </w:t>
      </w:r>
      <w:r>
        <w:rPr>
          <w:rFonts w:eastAsia="Times New Roman" w:cs="Times New Roman"/>
          <w:szCs w:val="24"/>
        </w:rPr>
        <w:t>Σαμαρά-Βενιζέλου την 10</w:t>
      </w:r>
      <w:r>
        <w:rPr>
          <w:rFonts w:eastAsia="Times New Roman" w:cs="Times New Roman"/>
          <w:szCs w:val="24"/>
          <w:vertAlign w:val="superscript"/>
        </w:rPr>
        <w:t>η</w:t>
      </w:r>
      <w:r>
        <w:rPr>
          <w:rFonts w:eastAsia="Times New Roman" w:cs="Times New Roman"/>
          <w:szCs w:val="24"/>
        </w:rPr>
        <w:t xml:space="preserve"> Ιουλίου 2014, με υψηλότερο επιτόκιο 4,9% και με προσφορά από τους επενδυτές μόλις 1,5 δισεκατομμύρια ευρώ, δηλαδή το ήμισυ των 3 δισεκατομμυρίων ευρώ που εζητούντο.  </w:t>
      </w:r>
    </w:p>
    <w:p w14:paraId="62188F9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Δεύτερον, η επιτυχής κατάληξη της εθελοντικής αντ</w:t>
      </w:r>
      <w:r>
        <w:rPr>
          <w:rFonts w:eastAsia="Times New Roman" w:cs="Times New Roman"/>
          <w:szCs w:val="24"/>
        </w:rPr>
        <w:t xml:space="preserve">αλλαγής </w:t>
      </w:r>
      <w:r>
        <w:rPr>
          <w:rFonts w:eastAsia="Times New Roman" w:cs="Times New Roman"/>
          <w:szCs w:val="24"/>
          <w:lang w:val="en-US"/>
        </w:rPr>
        <w:t>swap</w:t>
      </w:r>
      <w:r>
        <w:rPr>
          <w:rFonts w:eastAsia="Times New Roman" w:cs="Times New Roman"/>
          <w:szCs w:val="24"/>
        </w:rPr>
        <w:t xml:space="preserve"> των είκοσι παλαιών ομολόγων με πέντε νέα</w:t>
      </w:r>
      <w:r>
        <w:rPr>
          <w:rFonts w:eastAsia="Times New Roman" w:cs="Times New Roman"/>
          <w:szCs w:val="24"/>
        </w:rPr>
        <w:t>,</w:t>
      </w:r>
      <w:r>
        <w:rPr>
          <w:rFonts w:eastAsia="Times New Roman" w:cs="Times New Roman"/>
          <w:szCs w:val="24"/>
        </w:rPr>
        <w:t xml:space="preserve"> μόλις προ δύο-τριών εβδομάδων. Η επιτυχία αυτή υπήρξε διττή: Αφ</w:t>
      </w:r>
      <w:r>
        <w:rPr>
          <w:rFonts w:eastAsia="Times New Roman" w:cs="Times New Roman"/>
          <w:szCs w:val="24"/>
        </w:rPr>
        <w:t xml:space="preserve">’ </w:t>
      </w:r>
      <w:r>
        <w:rPr>
          <w:rFonts w:eastAsia="Times New Roman" w:cs="Times New Roman"/>
          <w:szCs w:val="24"/>
        </w:rPr>
        <w:t>ενός κατέδειξε το υψηλότατο ποσοστό αποδοχής, περίπου στο 86% των κατόχων των προηγούμενων ομολόγων, αφ</w:t>
      </w:r>
      <w:r>
        <w:rPr>
          <w:rFonts w:eastAsia="Times New Roman" w:cs="Times New Roman"/>
          <w:szCs w:val="24"/>
        </w:rPr>
        <w:t xml:space="preserve">’ </w:t>
      </w:r>
      <w:r>
        <w:rPr>
          <w:rFonts w:eastAsia="Times New Roman" w:cs="Times New Roman"/>
          <w:szCs w:val="24"/>
        </w:rPr>
        <w:t>ετέρου μετακύλισε τα πέντε ομόλ</w:t>
      </w:r>
      <w:r>
        <w:rPr>
          <w:rFonts w:eastAsia="Times New Roman" w:cs="Times New Roman"/>
          <w:szCs w:val="24"/>
        </w:rPr>
        <w:t>ογα σε αντίστοιχα σε μακρινές ημερομηνίες λήξης, δηλαδή το 2023, το 2028, το 2033, το 2037 και το 2042, συντείνοντας με τον τρόπο αυτό στην ελάφρυνση του τρόπου εξόφλησης σε βάθος χρόνου.</w:t>
      </w:r>
    </w:p>
    <w:p w14:paraId="62188F9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Ένα τρίτο στοιχείο είναι το ιστορικό χαμηλό ρεκόρ εντεκαετίας -πριν </w:t>
      </w:r>
      <w:r>
        <w:rPr>
          <w:rFonts w:eastAsia="Times New Roman" w:cs="Times New Roman"/>
          <w:szCs w:val="24"/>
        </w:rPr>
        <w:t xml:space="preserve">το 2009 και τα χρόνια της άνθησης των οικονομιών- των δεκαετών ελληνικών ομολόγων, δηλαδή 4,4%, που επιτεύχθηκε μόλις προχθές. </w:t>
      </w:r>
    </w:p>
    <w:p w14:paraId="62188F9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Τέταρτον, αναμένεται η έκδοση -ίσως περί την άνοιξη του προσεχούς έτους, του 2018- νέου επταετούς ομολόγου που δεν θα γίνει για </w:t>
      </w:r>
      <w:r>
        <w:rPr>
          <w:rFonts w:eastAsia="Times New Roman" w:cs="Times New Roman"/>
          <w:szCs w:val="24"/>
        </w:rPr>
        <w:t>«</w:t>
      </w:r>
      <w:r>
        <w:rPr>
          <w:rFonts w:eastAsia="Times New Roman" w:cs="Times New Roman"/>
          <w:szCs w:val="24"/>
        </w:rPr>
        <w:t>αναγνωριστικούς</w:t>
      </w:r>
      <w:r>
        <w:rPr>
          <w:rFonts w:eastAsia="Times New Roman" w:cs="Times New Roman"/>
          <w:szCs w:val="24"/>
        </w:rPr>
        <w:t>»</w:t>
      </w:r>
      <w:r>
        <w:rPr>
          <w:rFonts w:eastAsia="Times New Roman" w:cs="Times New Roman"/>
          <w:szCs w:val="24"/>
        </w:rPr>
        <w:t xml:space="preserve"> και μόνο λόγους, αλλά αναμένεται να τελεσφορήσει με πραγματικούς όρους αγοράς, εξασφαλίζοντας έτσι ένα «μαξιλάρι» ρευστότητας με το οποίο η χώρα θα δηλώσει το παρών στις αγορές και θα ενισχύσει την αποτελεσματικότητά μας και την οικονομικ</w:t>
      </w:r>
      <w:r>
        <w:rPr>
          <w:rFonts w:eastAsia="Times New Roman" w:cs="Times New Roman"/>
          <w:szCs w:val="24"/>
        </w:rPr>
        <w:t>ή μας πορεία μετά την έξοδο από το μεσοπρόθεσμο στις 21 Αυγούστου του χρόνου που έρχεται.</w:t>
      </w:r>
    </w:p>
    <w:p w14:paraId="62188F9B" w14:textId="77777777" w:rsidR="00FB0E1F" w:rsidRDefault="0065608A">
      <w:pPr>
        <w:spacing w:after="0" w:line="600" w:lineRule="auto"/>
        <w:ind w:firstLine="720"/>
        <w:jc w:val="both"/>
        <w:rPr>
          <w:rFonts w:eastAsia="Times New Roman"/>
          <w:szCs w:val="24"/>
        </w:rPr>
      </w:pPr>
      <w:r>
        <w:rPr>
          <w:rFonts w:eastAsia="Times New Roman"/>
          <w:szCs w:val="24"/>
        </w:rPr>
        <w:t xml:space="preserve">Πέμπτον και τελευταίο, θα πρέπει να σταθούμε και να καταδείξουμε τη μείωση του ποσοστού ανεργίας στο 20,8%, που κατεγράφη τον περασμένο Σεπτέμβριο, και την πτώση του </w:t>
      </w:r>
      <w:r>
        <w:rPr>
          <w:rFonts w:eastAsia="Times New Roman"/>
          <w:szCs w:val="24"/>
        </w:rPr>
        <w:t xml:space="preserve">αριθμού των ανέργων κάτω από το ένα εκατομμύριο. Δεν υπερηφανευόμαστε, όμως το μειώσαμε αισθητά, τουλάχιστον κατά το 1/3.  </w:t>
      </w:r>
    </w:p>
    <w:p w14:paraId="62188F9C" w14:textId="77777777" w:rsidR="00FB0E1F" w:rsidRDefault="0065608A">
      <w:pPr>
        <w:spacing w:after="0" w:line="600" w:lineRule="auto"/>
        <w:ind w:firstLine="720"/>
        <w:jc w:val="both"/>
        <w:rPr>
          <w:rFonts w:eastAsia="Times New Roman"/>
          <w:szCs w:val="24"/>
        </w:rPr>
      </w:pPr>
      <w:r>
        <w:rPr>
          <w:rFonts w:eastAsia="Times New Roman"/>
          <w:szCs w:val="24"/>
        </w:rPr>
        <w:t xml:space="preserve">Χωρίς να υποβαθμίζουμε την αξία των επιμέρους δεικτών του </w:t>
      </w:r>
      <w:r>
        <w:rPr>
          <w:rFonts w:eastAsia="Times New Roman"/>
          <w:szCs w:val="24"/>
        </w:rPr>
        <w:t>προϋπολογισμού</w:t>
      </w:r>
      <w:r>
        <w:rPr>
          <w:rFonts w:eastAsia="Times New Roman"/>
          <w:szCs w:val="24"/>
        </w:rPr>
        <w:t xml:space="preserve">, με τις αυξομειώσεις των ειδικοτέρων κονδυλίων των δαπανών </w:t>
      </w:r>
      <w:r>
        <w:rPr>
          <w:rFonts w:eastAsia="Times New Roman"/>
          <w:szCs w:val="24"/>
        </w:rPr>
        <w:t>και των εσόδων, η αξία των επισημανθέντων θετικών δεδομένων αναδεικνύει το θετικό κλίμα που επικρατεί στην οικονομία μας και προοιωνίζεται ότι πλέον βαδίζουμε συνετά, σταθερά και με συνέπεια σε αναπτυξιακή πορεία.</w:t>
      </w:r>
    </w:p>
    <w:p w14:paraId="62188F9D" w14:textId="77777777" w:rsidR="00FB0E1F" w:rsidRDefault="0065608A">
      <w:pPr>
        <w:spacing w:after="0" w:line="600" w:lineRule="auto"/>
        <w:ind w:firstLine="720"/>
        <w:jc w:val="both"/>
        <w:rPr>
          <w:rFonts w:eastAsia="Times New Roman"/>
          <w:szCs w:val="24"/>
        </w:rPr>
      </w:pPr>
      <w:r>
        <w:rPr>
          <w:rFonts w:eastAsia="Times New Roman"/>
          <w:szCs w:val="24"/>
        </w:rPr>
        <w:t xml:space="preserve">Ευχαριστώ. </w:t>
      </w:r>
    </w:p>
    <w:p w14:paraId="62188F9E" w14:textId="77777777" w:rsidR="00FB0E1F" w:rsidRDefault="0065608A">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w:t>
      </w:r>
      <w:r>
        <w:rPr>
          <w:rFonts w:eastAsia="Times New Roman"/>
          <w:szCs w:val="24"/>
        </w:rPr>
        <w:t>α του ΣΥΡΙΖΑ)</w:t>
      </w:r>
    </w:p>
    <w:p w14:paraId="62188F9F" w14:textId="77777777" w:rsidR="00FB0E1F" w:rsidRDefault="0065608A">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ο κ. Λεωνίδας Γρηγοράκος από τη Δημοκρατική Συμπαράταξη. </w:t>
      </w:r>
    </w:p>
    <w:p w14:paraId="62188FA0" w14:textId="77777777" w:rsidR="00FB0E1F" w:rsidRDefault="0065608A">
      <w:pPr>
        <w:spacing w:after="0"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 xml:space="preserve">Ευχαριστώ, κυρία Πρόεδρε. </w:t>
      </w:r>
    </w:p>
    <w:p w14:paraId="62188FA1" w14:textId="77777777" w:rsidR="00FB0E1F" w:rsidRDefault="0065608A">
      <w:pPr>
        <w:spacing w:after="0" w:line="600" w:lineRule="auto"/>
        <w:ind w:firstLine="720"/>
        <w:jc w:val="both"/>
        <w:rPr>
          <w:rFonts w:eastAsia="Times New Roman"/>
          <w:szCs w:val="24"/>
        </w:rPr>
      </w:pPr>
      <w:r>
        <w:rPr>
          <w:rFonts w:eastAsia="Times New Roman"/>
          <w:szCs w:val="24"/>
        </w:rPr>
        <w:t xml:space="preserve">Κυρίες και κύριοι συνάδελφοι, μιλάμε για έναν </w:t>
      </w:r>
      <w:r>
        <w:rPr>
          <w:rFonts w:eastAsia="Times New Roman"/>
          <w:szCs w:val="24"/>
        </w:rPr>
        <w:t xml:space="preserve">προϋπολογισμό </w:t>
      </w:r>
      <w:r>
        <w:rPr>
          <w:rFonts w:eastAsia="Times New Roman"/>
          <w:szCs w:val="24"/>
        </w:rPr>
        <w:t>που πιστεύω ότι εί</w:t>
      </w:r>
      <w:r>
        <w:rPr>
          <w:rFonts w:eastAsia="Times New Roman"/>
          <w:szCs w:val="24"/>
        </w:rPr>
        <w:t xml:space="preserve">ναι ο τελευταίος προϋπολογισμός του ΣΥΡΙΖΑ. </w:t>
      </w:r>
    </w:p>
    <w:p w14:paraId="62188FA2" w14:textId="77777777" w:rsidR="00FB0E1F" w:rsidRDefault="0065608A">
      <w:pPr>
        <w:spacing w:after="0" w:line="600" w:lineRule="auto"/>
        <w:ind w:firstLine="720"/>
        <w:jc w:val="both"/>
        <w:rPr>
          <w:rFonts w:eastAsia="Times New Roman"/>
          <w:szCs w:val="24"/>
        </w:rPr>
      </w:pPr>
      <w:r>
        <w:rPr>
          <w:rFonts w:eastAsia="Times New Roman"/>
          <w:szCs w:val="24"/>
        </w:rPr>
        <w:t xml:space="preserve">Γιατί, τρία χρόνια τώρα, προσπαθούν οι κυβερνώντες να μας πείσουν να ελπίζουμε στα ανέλπιστα. Με την παραδοξολογία που κατέλαβαν την εξουσία, τώρα προσπαθούν να μεταμορφώσουν την πραγματικότητα. </w:t>
      </w:r>
      <w:r>
        <w:rPr>
          <w:rFonts w:eastAsia="Times New Roman"/>
          <w:szCs w:val="24"/>
        </w:rPr>
        <w:t xml:space="preserve">Ας </w:t>
      </w:r>
      <w:r>
        <w:rPr>
          <w:rFonts w:eastAsia="Times New Roman"/>
          <w:szCs w:val="24"/>
        </w:rPr>
        <w:t>θυμηθούμε</w:t>
      </w:r>
      <w:r>
        <w:rPr>
          <w:rFonts w:eastAsia="Times New Roman"/>
          <w:szCs w:val="24"/>
        </w:rPr>
        <w:t>, όμ</w:t>
      </w:r>
      <w:r>
        <w:rPr>
          <w:rFonts w:eastAsia="Times New Roman"/>
          <w:szCs w:val="24"/>
        </w:rPr>
        <w:t xml:space="preserve">ως, </w:t>
      </w:r>
      <w:r>
        <w:rPr>
          <w:rFonts w:eastAsia="Times New Roman"/>
          <w:szCs w:val="24"/>
        </w:rPr>
        <w:t>μία μεγάλη ρήση του Φρανσουά Μιτεράν, «τα γεγονότα είναι ξεροκέφαλα και δεν μας ακούνε».</w:t>
      </w:r>
    </w:p>
    <w:p w14:paraId="62188FA3" w14:textId="77777777" w:rsidR="00FB0E1F" w:rsidRDefault="0065608A">
      <w:pPr>
        <w:spacing w:after="0" w:line="600" w:lineRule="auto"/>
        <w:ind w:firstLine="720"/>
        <w:jc w:val="both"/>
        <w:rPr>
          <w:rFonts w:eastAsia="Times New Roman"/>
          <w:szCs w:val="24"/>
        </w:rPr>
      </w:pPr>
      <w:r>
        <w:rPr>
          <w:rFonts w:eastAsia="Times New Roman"/>
          <w:szCs w:val="24"/>
        </w:rPr>
        <w:t>Το ερώτημα, λοιπόν, που γεννάται σήμερα είναι απλό και ταυτόχρονα, κυρίες και κύριοι συνάδελφοι, είναι σκληρό. Γιατί πιστεύω ότι παγιδευτήκατε σε μια πελώρια αυταπ</w:t>
      </w:r>
      <w:r>
        <w:rPr>
          <w:rFonts w:eastAsia="Times New Roman"/>
          <w:szCs w:val="24"/>
        </w:rPr>
        <w:t>άτη. Πιστεύω ότι δεν το κάνατε συνειδητά αυτό απέναντι στον ελληνικό λαό. Δεν σας κρύβω ότι το ερώτημα αυτό με βασανίζει αρκετά χρόνια τώρα. Αδυνατώ να πιστέψω ότι όλα όσα λέγατε δεν τα πιστεύατε. Νομίζω ότι έτσι σκέφτεται κάθε καλόπιστος άνθρωπος σήμερα σ</w:t>
      </w:r>
      <w:r>
        <w:rPr>
          <w:rFonts w:eastAsia="Times New Roman"/>
          <w:szCs w:val="24"/>
        </w:rPr>
        <w:t xml:space="preserve">την Ελλάδα. Μπορεί εμείς μεταξύ μας να είμαστε πολιτικοί αντίπαλοι, αλλά αυτό δεν σημαίνει ότι είμαστε και εχθροί και ότι δεν μπορεί ο καθένας να σκεφτεί τι γίνεται. </w:t>
      </w:r>
    </w:p>
    <w:p w14:paraId="62188FA4" w14:textId="77777777" w:rsidR="00FB0E1F" w:rsidRDefault="0065608A">
      <w:pPr>
        <w:spacing w:after="0" w:line="600" w:lineRule="auto"/>
        <w:ind w:firstLine="720"/>
        <w:jc w:val="both"/>
        <w:rPr>
          <w:rFonts w:eastAsia="Times New Roman"/>
          <w:szCs w:val="24"/>
        </w:rPr>
      </w:pPr>
      <w:r>
        <w:rPr>
          <w:rFonts w:eastAsia="Times New Roman"/>
          <w:szCs w:val="24"/>
        </w:rPr>
        <w:lastRenderedPageBreak/>
        <w:t>Δυσκολεύομαι, λοιπόν, να αποδεχθώ την ερμηνεία κάποιων ότι γνωρίζατε πως όλες οι διακηρύξ</w:t>
      </w:r>
      <w:r>
        <w:rPr>
          <w:rFonts w:eastAsia="Times New Roman"/>
          <w:szCs w:val="24"/>
        </w:rPr>
        <w:t>εις που κάνατε στον ελληνικό λαό είναι ψεύτικες και κάλπικες</w:t>
      </w:r>
      <w:r>
        <w:rPr>
          <w:rFonts w:eastAsia="Times New Roman"/>
          <w:szCs w:val="24"/>
        </w:rPr>
        <w:t>.</w:t>
      </w:r>
      <w:r>
        <w:rPr>
          <w:rFonts w:eastAsia="Times New Roman"/>
          <w:szCs w:val="24"/>
        </w:rPr>
        <w:t xml:space="preserve"> </w:t>
      </w:r>
      <w:r>
        <w:rPr>
          <w:rFonts w:eastAsia="Times New Roman"/>
          <w:szCs w:val="24"/>
        </w:rPr>
        <w:t xml:space="preserve">Εγώ ξέρω τον χώρο της Αριστεράς από το πανεπιστήμιο. Ξέρω ότι έβριθε ιδεοληψιών, εμμονών, αγκυλώσεων, αλλά είχε ηθική. Και διαχωρίζω την Αριστερά αυτή, που κυβερνάει την Ελλάδα σήμερα, από τους </w:t>
      </w:r>
      <w:r>
        <w:rPr>
          <w:rFonts w:eastAsia="Times New Roman"/>
          <w:szCs w:val="24"/>
        </w:rPr>
        <w:t xml:space="preserve">εταίρους σας των ΑΝΕΛ, γιατί είμαι πεπεισμένος ότι αυτό είναι ένα ακροδεξιό κόμμα, που έχει μέσα του πολύ κυνισμό και αμοραλισμό. Και μου κάνει εντύπωση </w:t>
      </w:r>
      <w:r>
        <w:rPr>
          <w:rFonts w:eastAsia="Times New Roman"/>
          <w:szCs w:val="24"/>
        </w:rPr>
        <w:t>πως</w:t>
      </w:r>
      <w:r>
        <w:rPr>
          <w:rFonts w:eastAsia="Times New Roman"/>
          <w:szCs w:val="24"/>
        </w:rPr>
        <w:t xml:space="preserve"> εσείς -γνωρίζω πολλούς από εσάς- αποδέχεστε για συνέταιρο έναν τέτοιο συνασπισμό, έναν τέτοιο Υπουρ</w:t>
      </w:r>
      <w:r>
        <w:rPr>
          <w:rFonts w:eastAsia="Times New Roman"/>
          <w:szCs w:val="24"/>
        </w:rPr>
        <w:t>γό, έναν τέτοιο</w:t>
      </w:r>
      <w:r>
        <w:rPr>
          <w:rFonts w:eastAsia="Times New Roman"/>
          <w:szCs w:val="24"/>
        </w:rPr>
        <w:t>ν</w:t>
      </w:r>
      <w:r>
        <w:rPr>
          <w:rFonts w:eastAsia="Times New Roman"/>
          <w:szCs w:val="24"/>
        </w:rPr>
        <w:t xml:space="preserve"> άνθρωπο. </w:t>
      </w:r>
    </w:p>
    <w:p w14:paraId="62188FA5" w14:textId="77777777" w:rsidR="00FB0E1F" w:rsidRDefault="0065608A">
      <w:pPr>
        <w:spacing w:after="0" w:line="600" w:lineRule="auto"/>
        <w:ind w:firstLine="720"/>
        <w:jc w:val="both"/>
        <w:rPr>
          <w:rFonts w:eastAsia="Times New Roman"/>
          <w:szCs w:val="24"/>
        </w:rPr>
      </w:pPr>
      <w:r>
        <w:rPr>
          <w:rFonts w:eastAsia="Times New Roman"/>
          <w:szCs w:val="24"/>
        </w:rPr>
        <w:t>Αναθεωρώ τις απόψεις μου, λοιπόν, γιατί είδα πολλές κωλοτούμπες. Θέλω να πω ότι δεν σας κρύβω ότι η προσαρμογή σας μου άρεσε. Εξάλλου, η προσαρμογή δεν είναι κάτι αντεπαναστατικό. Το είχε πει ο ίδιος ο Μαρξ. «Είναι το πιο επαναστ</w:t>
      </w:r>
      <w:r>
        <w:rPr>
          <w:rFonts w:eastAsia="Times New Roman"/>
          <w:szCs w:val="24"/>
        </w:rPr>
        <w:t>ατικό, κοινωνικοοικονομικό σύστημα, διότι έχει την ικανότητα της προσαρμογής στη διαρκώς μεταβαλλόμενη πραγματικότητα» έλεγε. Έτσι εξηγούσε την ισχύ και την ανθεκτικότητα της θεωρίας του.</w:t>
      </w:r>
    </w:p>
    <w:p w14:paraId="62188FA6" w14:textId="77777777" w:rsidR="00FB0E1F" w:rsidRDefault="0065608A">
      <w:pPr>
        <w:spacing w:after="0" w:line="600" w:lineRule="auto"/>
        <w:ind w:firstLine="720"/>
        <w:jc w:val="both"/>
        <w:rPr>
          <w:rFonts w:eastAsia="Times New Roman"/>
          <w:szCs w:val="24"/>
        </w:rPr>
      </w:pPr>
      <w:r>
        <w:rPr>
          <w:rFonts w:eastAsia="Times New Roman"/>
          <w:szCs w:val="24"/>
        </w:rPr>
        <w:t xml:space="preserve">Ας έρθω, όμως στα δικά μας, στα της </w:t>
      </w:r>
      <w:r>
        <w:rPr>
          <w:rFonts w:eastAsia="Times New Roman"/>
          <w:szCs w:val="24"/>
        </w:rPr>
        <w:t>υγείας</w:t>
      </w:r>
      <w:r>
        <w:rPr>
          <w:rFonts w:eastAsia="Times New Roman"/>
          <w:szCs w:val="24"/>
        </w:rPr>
        <w:t xml:space="preserve">. Δεν υπάρχει </w:t>
      </w:r>
      <w:r>
        <w:rPr>
          <w:rFonts w:eastAsia="Times New Roman"/>
          <w:szCs w:val="24"/>
        </w:rPr>
        <w:t xml:space="preserve">κάποιος </w:t>
      </w:r>
      <w:r>
        <w:rPr>
          <w:rFonts w:eastAsia="Times New Roman"/>
          <w:szCs w:val="24"/>
        </w:rPr>
        <w:t xml:space="preserve">αρμόδιος Υπουργός σήμερα εδώ. Επαίρεστε. Γιατί επαίρεστε; Η κρατική επιχορήγηση για τον ΕΟΠΥΥ το 2015, δηλαδή με τον δικό μας προϋπολογισμό, ήταν 1 δισεκατομμύριο, το </w:t>
      </w:r>
      <w:r>
        <w:rPr>
          <w:rFonts w:eastAsia="Times New Roman"/>
          <w:szCs w:val="24"/>
        </w:rPr>
        <w:t>2</w:t>
      </w:r>
      <w:r>
        <w:rPr>
          <w:rFonts w:eastAsia="Times New Roman"/>
          <w:szCs w:val="24"/>
        </w:rPr>
        <w:t>016 ήταν 502 εκατομμύρια, το 2017 ήταν 314 εκατομμύρια και για το 2018 η κρατική επιχορή</w:t>
      </w:r>
      <w:r>
        <w:rPr>
          <w:rFonts w:eastAsia="Times New Roman"/>
          <w:szCs w:val="24"/>
        </w:rPr>
        <w:t xml:space="preserve">γηση είναι 100 εκατομμύρια, δηλαδή 68,15% μείωση. </w:t>
      </w:r>
    </w:p>
    <w:p w14:paraId="62188FA7"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Σχετικά με τα δημόσια νοσοκομεία τώρα. Δεν αντέχω το ψέμα. Το καταθέτω για τα Πρακτικά. </w:t>
      </w:r>
    </w:p>
    <w:p w14:paraId="62188FA8" w14:textId="77777777" w:rsidR="00FB0E1F" w:rsidRDefault="0065608A">
      <w:pPr>
        <w:spacing w:after="0" w:line="600" w:lineRule="auto"/>
        <w:ind w:firstLine="720"/>
        <w:jc w:val="both"/>
        <w:rPr>
          <w:rFonts w:eastAsia="Times New Roman"/>
          <w:b/>
          <w:szCs w:val="24"/>
        </w:rPr>
      </w:pPr>
      <w:r>
        <w:rPr>
          <w:rFonts w:eastAsia="Times New Roman"/>
          <w:szCs w:val="24"/>
        </w:rPr>
        <w:t>(Στο σημείο αυτό ο Βουλευτής κ. Λεωνίδας Γρηγοράκος καταθέτει για τα Πρακτικά το προαναφερθέν έγγραφο, το οποίο βρίσ</w:t>
      </w:r>
      <w:r>
        <w:rPr>
          <w:rFonts w:eastAsia="Times New Roman"/>
          <w:szCs w:val="24"/>
        </w:rPr>
        <w:t>κεται στο αρχείο του Τμήματος Γραμματείας της Διεύθυνσης Στενογραφίας και Πρακτικών της Βουλής)</w:t>
      </w:r>
    </w:p>
    <w:p w14:paraId="62188FA9"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Το είχαμε 1.860, το δώσαμε 1.620, το πήγατε στο 1.320 το 2016, το 2017 στο 1.303 και το παραδίδετε τώρα το 2018 στα 930. Πώς θα πάνε τα νοσοκομεία; Δεν μπορούν </w:t>
      </w:r>
      <w:r>
        <w:rPr>
          <w:rFonts w:eastAsia="Times New Roman"/>
          <w:szCs w:val="24"/>
        </w:rPr>
        <w:t>να λειτουργήσουν τα νοσοκομεία.</w:t>
      </w:r>
    </w:p>
    <w:p w14:paraId="62188FAA"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Το Πρόγραμμα Δημοσίων Επενδύσεων για την υγεία από 64 εκατομμύρια πέρσι το πάτε στα 35. Είχαμε εξήντα εννιά χιλιάδες υπαλλήλους μόνιμο προσωπικό και είχαμε και κενές οργανικές θέσεις τριάντα πέντε χιλιάδες. Έτσι σας τα παραδ</w:t>
      </w:r>
      <w:r>
        <w:rPr>
          <w:rFonts w:eastAsia="Times New Roman"/>
          <w:szCs w:val="24"/>
        </w:rPr>
        <w:t xml:space="preserve">ώσαμε τα νοσοκομεία. Σήμερα είναι εξήντα δύο χιλιάδες –εφτά χιλιάδες λιγότερες- και σαράντα χιλιάδες κενές οργανικές θέσεις. </w:t>
      </w:r>
    </w:p>
    <w:p w14:paraId="62188FAB"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Οι οφειλές του ΕΟΠΥΥ προς τρίτους είναι 910 εκατομμύρια τώρα, τον Σεπτέμβριο του 2017 και 552 εκατομμύρια τα χρέη των νοσοκομείων.</w:t>
      </w:r>
    </w:p>
    <w:p w14:paraId="62188FAC"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Κατά </w:t>
      </w:r>
      <w:r>
        <w:rPr>
          <w:rFonts w:eastAsia="Times New Roman"/>
          <w:szCs w:val="24"/>
        </w:rPr>
        <w:t>τ’</w:t>
      </w:r>
      <w:r>
        <w:rPr>
          <w:rFonts w:eastAsia="Times New Roman"/>
          <w:szCs w:val="24"/>
        </w:rPr>
        <w:t xml:space="preserve"> άλλα, βγαίνουν οι Υπουργοί και λένε «όλα καλά». Δεν διαβάζετε; Οι επιχορηγήσεις των νοσοκομείων για νοσήλια ανασφάλιστων ήταν 2 εκατομμύρια το 2014, 1.200 εκατομμύρια το 2015, 1 εκατομμύριο τώρα το 2107. Υπάρχουν διακόσιες τέσσερις χιλιάδες ανασφά</w:t>
      </w:r>
      <w:r>
        <w:rPr>
          <w:rFonts w:eastAsia="Times New Roman"/>
          <w:szCs w:val="24"/>
        </w:rPr>
        <w:t>λιστοι όλων των κατηγοριών.</w:t>
      </w:r>
    </w:p>
    <w:p w14:paraId="62188FAD"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Μας κατηγορούν, μάλιστα, και σας κατηγορούν, μάλιστα, ότι όλα τα Βαλκάνια έρχονται τις ημέρες εφημερίας στα κρατικά νοσοκομεία στα χειρουργεία και ειδικά στα καρδιοχειρουργικά. Το καταθέτω κι αυτό.</w:t>
      </w:r>
    </w:p>
    <w:p w14:paraId="62188FAE"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(Στο σημείο αυτό Βουλευτής κ. </w:t>
      </w:r>
      <w:r>
        <w:rPr>
          <w:rFonts w:eastAsia="Times New Roman"/>
          <w:szCs w:val="24"/>
        </w:rPr>
        <w:t>Λεωνίδας Γρηγοράκος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2188FAF"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Δύο χιλιάδες πεντακόσιοι ασθενείς κλείνουν τα μάτια στα συμπτώματα. Ελπίζω να μην έχουν κλείσει τα μάτια για πάντα. Σας δίνω το γράφημα αυτό να δείτε ότι το 2009 υπήρχαν έντεκα χιλιάδες καρδιοχειρουργικές επεμβάσεις και σήμερα είναι εφτά χιλιάδες </w:t>
      </w:r>
      <w:r>
        <w:rPr>
          <w:rFonts w:eastAsia="Times New Roman"/>
          <w:szCs w:val="24"/>
        </w:rPr>
        <w:t>οκτακόσιε</w:t>
      </w:r>
      <w:r>
        <w:rPr>
          <w:rFonts w:eastAsia="Times New Roman"/>
          <w:szCs w:val="24"/>
        </w:rPr>
        <w:t xml:space="preserve">ς </w:t>
      </w:r>
      <w:r>
        <w:rPr>
          <w:rFonts w:eastAsia="Times New Roman"/>
          <w:szCs w:val="24"/>
        </w:rPr>
        <w:t>οι καρδιοχειρουργικές επεμβάσεις στην Ελλάδα. Είναι καλύτερη η ζωή; Είναι ποιοτικά καλύτερη ή δεν μπορούν να πάνε σε κανένα νοσοκομείο ούτε σε κρατικό ούτε σε ιδιωτικό.</w:t>
      </w:r>
    </w:p>
    <w:p w14:paraId="62188FB0" w14:textId="77777777" w:rsidR="00FB0E1F" w:rsidRDefault="0065608A">
      <w:pPr>
        <w:tabs>
          <w:tab w:val="left" w:pos="2940"/>
        </w:tabs>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Δεν έχουν άγχος </w:t>
      </w:r>
    </w:p>
    <w:p w14:paraId="62188FB1" w14:textId="77777777" w:rsidR="00FB0E1F" w:rsidRDefault="0065608A">
      <w:pPr>
        <w:tabs>
          <w:tab w:val="left" w:pos="2940"/>
        </w:tabs>
        <w:spacing w:after="0"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Θα το δείτε αυτό. Ορίστε, τ</w:t>
      </w:r>
      <w:r>
        <w:rPr>
          <w:rFonts w:eastAsia="Times New Roman"/>
          <w:szCs w:val="24"/>
        </w:rPr>
        <w:t>ο καταθέτω και αυτό.</w:t>
      </w:r>
    </w:p>
    <w:p w14:paraId="62188FB2"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(Στο σημείο αυτό Βουλευτής κ. Λεωνίδας Γρηγοράκος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2188FB3"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Δεν υπάρχει περίπτωση να </w:t>
      </w:r>
      <w:r>
        <w:rPr>
          <w:rFonts w:eastAsia="Times New Roman"/>
          <w:szCs w:val="24"/>
        </w:rPr>
        <w:t>μπει σε νοσοκομείο διότι η λίστα είναι μακριά και, δεύτερον, κοστίζει πάρα πολύ.</w:t>
      </w:r>
    </w:p>
    <w:p w14:paraId="62188FB4"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Ορίστε, το καταθέτω για να το δώσετε στον κ. Παπαδόπουλο.</w:t>
      </w:r>
    </w:p>
    <w:p w14:paraId="62188FB5"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(Στο σημείο αυτό Βουλευτής κ. Λεωνίδας Γρηγοράκος καταθέτει για τα Πρακτικά το προαναφερθέν έγγραφο, το οποίο βρίσκετ</w:t>
      </w:r>
      <w:r>
        <w:rPr>
          <w:rFonts w:eastAsia="Times New Roman"/>
          <w:szCs w:val="24"/>
        </w:rPr>
        <w:t>αι στο αρχείο του Τμήματος Γραμματείας της Διεύθυνσης Στενογραφίας και Πρακτικών της Βουλής)</w:t>
      </w:r>
    </w:p>
    <w:p w14:paraId="62188FB6"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Για το ΕΚΑΒ έχω κάνει μια ερώτηση προχθές. Ρωτήστε τους πόσοι πεθαίνουν στον δρόμο </w:t>
      </w:r>
      <w:r>
        <w:rPr>
          <w:rFonts w:eastAsia="Times New Roman"/>
          <w:szCs w:val="24"/>
        </w:rPr>
        <w:t xml:space="preserve">μέσα </w:t>
      </w:r>
      <w:r>
        <w:rPr>
          <w:rFonts w:eastAsia="Times New Roman"/>
          <w:szCs w:val="24"/>
        </w:rPr>
        <w:t>στα ασθενοφόρα, διότι δεν υπάρχουν κινητές μονάδες νοσηλείας. Τρία περιστατ</w:t>
      </w:r>
      <w:r>
        <w:rPr>
          <w:rFonts w:eastAsia="Times New Roman"/>
          <w:szCs w:val="24"/>
        </w:rPr>
        <w:t xml:space="preserve">ικά έχω στείλει τώρα στον κύριο Υπουργό να μου απαντήσει. Γιατί δεν μπόρεσαν να φτάσουν ποτέ στις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εραπείας; Τους έφαγε το ταξίδι του δρόμου, του μεγάλου δρόμου για την ανάπτυξη.</w:t>
      </w:r>
    </w:p>
    <w:p w14:paraId="62188FB7"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(Στο σημείο αυτό Βουλευτής κ. Λεωνίδας Γρηγοράκος καταθέτει</w:t>
      </w:r>
      <w:r>
        <w:rPr>
          <w:rFonts w:eastAsia="Times New Roman"/>
          <w:szCs w:val="24"/>
        </w:rPr>
        <w:t xml:space="preserve">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2188FB8" w14:textId="77777777" w:rsidR="00FB0E1F" w:rsidRDefault="0065608A">
      <w:pPr>
        <w:tabs>
          <w:tab w:val="left" w:pos="2940"/>
        </w:tabs>
        <w:spacing w:after="0" w:line="600" w:lineRule="auto"/>
        <w:ind w:firstLine="720"/>
        <w:jc w:val="center"/>
        <w:rPr>
          <w:rFonts w:eastAsia="Times New Roman"/>
          <w:szCs w:val="24"/>
        </w:rPr>
      </w:pPr>
      <w:r>
        <w:rPr>
          <w:rFonts w:eastAsia="Times New Roman"/>
          <w:szCs w:val="24"/>
        </w:rPr>
        <w:t>(Θόρυβος στην Αίθουσα)</w:t>
      </w:r>
    </w:p>
    <w:p w14:paraId="62188FB9"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Πάμε παρακάτω. Θα μας τα πείτε. Μας τα λέτε κάθε μέρα. Έχουμε χορτάσει να μας λέτε</w:t>
      </w:r>
      <w:r>
        <w:rPr>
          <w:rFonts w:eastAsia="Times New Roman"/>
          <w:szCs w:val="24"/>
        </w:rPr>
        <w:t xml:space="preserve"> ψέματα. Δεν θέλουμε άλλα ψέματα.</w:t>
      </w:r>
    </w:p>
    <w:p w14:paraId="62188FBA"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Πάτε να κλείσετε την τρίτη αξιολόγηση με πολλά ψέματα, γιατί νομίζετε ότι θα πάτε το 2019 να κάνετε εκλογές. Αμ, δεν θα πάτε! Δεν θα μπορέσετε να πάτε. Είναι τόσο μεγάλη η κοινωνική αναστάτωση που δεν θα μπορέσετε.</w:t>
      </w:r>
    </w:p>
    <w:p w14:paraId="62188FBB"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(Στο ση</w:t>
      </w:r>
      <w:r>
        <w:rPr>
          <w:rFonts w:eastAsia="Times New Roman"/>
          <w:szCs w:val="24"/>
        </w:rPr>
        <w:t>μείο αυτό κτυπάει το κουδούνι λήξεως του χρόνου ομιλίας του κυρίου Βουλευτή)</w:t>
      </w:r>
    </w:p>
    <w:p w14:paraId="62188FBC" w14:textId="77777777" w:rsidR="00FB0E1F" w:rsidRDefault="0065608A">
      <w:pPr>
        <w:tabs>
          <w:tab w:val="left" w:pos="2940"/>
        </w:tabs>
        <w:spacing w:after="0"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Κύριε Γρηγοράκο, συντομεύετε. Μην ασχολείστε με άλλα θέματα</w:t>
      </w:r>
    </w:p>
    <w:p w14:paraId="62188FBD" w14:textId="77777777" w:rsidR="00FB0E1F" w:rsidRDefault="0065608A">
      <w:pPr>
        <w:tabs>
          <w:tab w:val="left" w:pos="2940"/>
        </w:tabs>
        <w:spacing w:after="0"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Τελειώνω, κυρία Πρόεδρε.</w:t>
      </w:r>
    </w:p>
    <w:p w14:paraId="62188FBE"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Μου κάνει εντύπωση πως εσείς </w:t>
      </w:r>
      <w:r>
        <w:rPr>
          <w:rFonts w:eastAsia="Times New Roman"/>
          <w:szCs w:val="24"/>
        </w:rPr>
        <w:t>οι Αριστεροί δεν σκέπτεστε ότι θα αλλάξετε αυτό το μεγάλο σύνθημα, που τα προηγούμενα τουλάχιστον σαράντα χρόνια το λέγαμε, ότι «Ο λαός δεν ξεχνά τι σημαίνει Δεξιά»; Θα μας το ανατρέψετε και θα πούμε ότι «ο λαός δεν ξεχνά τι σημαίνει Αριστερά».</w:t>
      </w:r>
    </w:p>
    <w:p w14:paraId="62188FBF"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Χρόνια σας </w:t>
      </w:r>
      <w:r>
        <w:rPr>
          <w:rFonts w:eastAsia="Times New Roman"/>
          <w:szCs w:val="24"/>
        </w:rPr>
        <w:t>πολλά!</w:t>
      </w:r>
    </w:p>
    <w:p w14:paraId="62188FC0"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2188FC1" w14:textId="77777777" w:rsidR="00FB0E1F" w:rsidRDefault="0065608A">
      <w:pPr>
        <w:tabs>
          <w:tab w:val="left" w:pos="2940"/>
        </w:tabs>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η </w:t>
      </w:r>
      <w:r>
        <w:rPr>
          <w:rFonts w:eastAsia="Times New Roman"/>
          <w:szCs w:val="24"/>
        </w:rPr>
        <w:t xml:space="preserve">κ. </w:t>
      </w:r>
      <w:r>
        <w:rPr>
          <w:rFonts w:eastAsia="Times New Roman"/>
          <w:szCs w:val="24"/>
        </w:rPr>
        <w:t>Σοφία Βούλτεψη.</w:t>
      </w:r>
    </w:p>
    <w:p w14:paraId="62188FC2" w14:textId="77777777" w:rsidR="00FB0E1F" w:rsidRDefault="0065608A">
      <w:pPr>
        <w:tabs>
          <w:tab w:val="left" w:pos="2940"/>
        </w:tabs>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Ευχαριστώ, κυρία Πρόεδρε.</w:t>
      </w:r>
    </w:p>
    <w:p w14:paraId="62188FC3" w14:textId="77777777" w:rsidR="00FB0E1F" w:rsidRDefault="0065608A">
      <w:pPr>
        <w:tabs>
          <w:tab w:val="left" w:pos="2940"/>
        </w:tabs>
        <w:spacing w:after="0" w:line="600" w:lineRule="auto"/>
        <w:ind w:firstLine="720"/>
        <w:jc w:val="both"/>
        <w:rPr>
          <w:rFonts w:eastAsia="Times New Roman" w:cs="Times New Roman"/>
          <w:szCs w:val="24"/>
        </w:rPr>
      </w:pPr>
      <w:r>
        <w:rPr>
          <w:rFonts w:eastAsia="Times New Roman"/>
          <w:szCs w:val="24"/>
        </w:rPr>
        <w:t xml:space="preserve">Μετά την υπογραφή ενός συμπληρωματικού μνημονίου η συζήτηση επί του </w:t>
      </w:r>
      <w:r>
        <w:rPr>
          <w:rFonts w:eastAsia="Times New Roman"/>
          <w:szCs w:val="24"/>
        </w:rPr>
        <w:t xml:space="preserve">προϋπολογισμού </w:t>
      </w:r>
      <w:r>
        <w:rPr>
          <w:rFonts w:eastAsia="Times New Roman"/>
          <w:szCs w:val="24"/>
        </w:rPr>
        <w:t xml:space="preserve">εξελίσσεται σε καθαρά γραφειοκρατική διαδικασία, γιατί την ώρα που συζητείται εδώ ο </w:t>
      </w:r>
      <w:r>
        <w:rPr>
          <w:rFonts w:eastAsia="Times New Roman"/>
          <w:szCs w:val="24"/>
        </w:rPr>
        <w:t>προϋπολογισμός</w:t>
      </w:r>
      <w:r>
        <w:rPr>
          <w:rFonts w:eastAsia="Times New Roman" w:cs="Times New Roman"/>
          <w:szCs w:val="24"/>
        </w:rPr>
        <w:t>, ο Πρωθυπουργός και ο Υπουργός των Οικονομικών απουσιάζουν από την Ελλάδα,</w:t>
      </w:r>
      <w:r>
        <w:rPr>
          <w:rFonts w:eastAsia="Times New Roman" w:cs="Times New Roman"/>
          <w:szCs w:val="24"/>
        </w:rPr>
        <w:t xml:space="preserve"> ο κ. Τσίπρας στο Παρίσι για τη </w:t>
      </w:r>
      <w:r>
        <w:rPr>
          <w:rFonts w:eastAsia="Times New Roman" w:cs="Times New Roman"/>
          <w:szCs w:val="24"/>
        </w:rPr>
        <w:t xml:space="preserve">διάσκεψη </w:t>
      </w:r>
      <w:r>
        <w:rPr>
          <w:rFonts w:eastAsia="Times New Roman" w:cs="Times New Roman"/>
          <w:szCs w:val="24"/>
        </w:rPr>
        <w:t xml:space="preserve">για το </w:t>
      </w:r>
      <w:r>
        <w:rPr>
          <w:rFonts w:eastAsia="Times New Roman" w:cs="Times New Roman"/>
          <w:szCs w:val="24"/>
        </w:rPr>
        <w:t xml:space="preserve">κλίμα </w:t>
      </w:r>
      <w:r>
        <w:rPr>
          <w:rFonts w:eastAsia="Times New Roman" w:cs="Times New Roman"/>
          <w:szCs w:val="24"/>
        </w:rPr>
        <w:t xml:space="preserve">και ο κ. Τσακαλώτος στη Νέα Υόρκη για να λάβει μέρος σε ένα οικονομικό φόρουμ. </w:t>
      </w:r>
    </w:p>
    <w:p w14:paraId="62188FC4" w14:textId="77777777" w:rsidR="00FB0E1F" w:rsidRDefault="0065608A">
      <w:pPr>
        <w:tabs>
          <w:tab w:val="left" w:pos="2940"/>
        </w:tabs>
        <w:spacing w:after="0" w:line="600" w:lineRule="auto"/>
        <w:ind w:firstLine="720"/>
        <w:jc w:val="both"/>
        <w:rPr>
          <w:rFonts w:eastAsia="Times New Roman"/>
          <w:szCs w:val="24"/>
        </w:rPr>
      </w:pPr>
      <w:r>
        <w:rPr>
          <w:rFonts w:eastAsia="Times New Roman" w:cs="Times New Roman"/>
          <w:szCs w:val="24"/>
        </w:rPr>
        <w:lastRenderedPageBreak/>
        <w:t xml:space="preserve">Με λίγα λόγια, έκλεισαν άρον-άρον την αξιολόγηση, υπέγραψαν για άλλη μια φορά ό,τι τους έβαλαν μπροστά τους, έφεραν άλλον </w:t>
      </w:r>
      <w:r>
        <w:rPr>
          <w:rFonts w:eastAsia="Times New Roman" w:cs="Times New Roman"/>
          <w:szCs w:val="24"/>
        </w:rPr>
        <w:t xml:space="preserve">έναν υφεσιακό </w:t>
      </w:r>
      <w:r>
        <w:rPr>
          <w:rFonts w:eastAsia="Times New Roman"/>
          <w:szCs w:val="24"/>
        </w:rPr>
        <w:t xml:space="preserve">προϋπολογισμό </w:t>
      </w:r>
      <w:r>
        <w:rPr>
          <w:rFonts w:eastAsia="Times New Roman"/>
          <w:szCs w:val="24"/>
        </w:rPr>
        <w:t>και πήραν πάλι τους δρόμους.</w:t>
      </w:r>
    </w:p>
    <w:p w14:paraId="62188FC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Άλλωστε, ο κ. Τσίπρας δεν ενδιαφέρεται για την κατάσταση που επικρατεί στη χώρα. Το μόνο για το οποίο ενδιαφέρεται είναι να χτίζει το προφίλ της διεθνούς προσωπικότητας και να χρησιμοποιεί με δημαγωγ</w:t>
      </w:r>
      <w:r>
        <w:rPr>
          <w:rFonts w:eastAsia="Times New Roman" w:cs="Times New Roman"/>
          <w:szCs w:val="24"/>
        </w:rPr>
        <w:t xml:space="preserve">ικό τρόπο ακόμη και τα εθνικά θέματα. </w:t>
      </w:r>
    </w:p>
    <w:p w14:paraId="62188FC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έχει πει</w:t>
      </w:r>
      <w:r>
        <w:rPr>
          <w:rFonts w:eastAsia="Times New Roman" w:cs="Times New Roman"/>
          <w:szCs w:val="24"/>
        </w:rPr>
        <w:t xml:space="preserve"> και ο Αριστοτέλης στα «Πολιτικά»: «Οι δημαγωγοί και οι τύραννοι στρέφουν την προσοχή του κόσμου σε θέματα εθνικά, βάζουν τη χώρα τους σε εθνικές περιπέτειες</w:t>
      </w:r>
      <w:r>
        <w:rPr>
          <w:rFonts w:eastAsia="Times New Roman" w:cs="Times New Roman"/>
          <w:szCs w:val="24"/>
        </w:rPr>
        <w:t xml:space="preserve"> ενώ παράλληλα φτωχαίνουν τους υπηκόους τους, ώστε αυτοί –οι υπήκοοι- να μην ασχολούνται μαζί τους, αλλά με τον τρόπο με τον οποίο θα βγάλουν τον επιούσιο για τις οικογένειές τους».</w:t>
      </w:r>
    </w:p>
    <w:p w14:paraId="62188FC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Αυτό ακριβώς κάνει σήμερα και ο κ. Τσίπρας, ακολουθώντας πιστά τα χνάρια ε</w:t>
      </w:r>
      <w:r>
        <w:rPr>
          <w:rFonts w:eastAsia="Times New Roman" w:cs="Times New Roman"/>
          <w:szCs w:val="24"/>
        </w:rPr>
        <w:t>νός άλλου μεγάλου δημαγωγού, του Δηλιγιάννη: Φτωχοποιεί την Ελλάδα και εμφανίζει τον εαυτό του ως μεγάλη, διεθνή προσωπικότητα. Τόσο μεγάλη προσωπικότητα, που δέχεται αδιαμαρτύρητα να μένουν τα εγχώρια σύνορά μας κλειστά εδώ και δύο χρόνια!</w:t>
      </w:r>
    </w:p>
    <w:p w14:paraId="62188FC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για να εξυπ</w:t>
      </w:r>
      <w:r>
        <w:rPr>
          <w:rFonts w:eastAsia="Times New Roman" w:cs="Times New Roman"/>
          <w:szCs w:val="24"/>
        </w:rPr>
        <w:t xml:space="preserve">ηρετηθεί αυτός ο μεγαλομανής σκοπός, έγιναν όσα έγιναν με τον κ. Ερντογάν. Μας τον παρουσίασαν ως κάτι το σημαντικό, ότι μετά από εξήντα πέντε χρόνια έρχεται Πρόεδρος της Τουρκίας στην Ελλάδα. Λες και ο Ερντογάν άλλο πράγμα είναι ως Πρόεδρος και άλλο όταν </w:t>
      </w:r>
      <w:r>
        <w:rPr>
          <w:rFonts w:eastAsia="Times New Roman" w:cs="Times New Roman"/>
          <w:szCs w:val="24"/>
        </w:rPr>
        <w:t xml:space="preserve">έρχεται ως Πρωθυπουργός. </w:t>
      </w:r>
    </w:p>
    <w:p w14:paraId="62188FC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με την ευκαιρία, διαπίστωσα ότι ο κ. Καμμένος έφυγε πάλι για τον πόλεμο! Ήταν εξαφανισμένος όσο ήταν εδώ ο Ερντογάν. Δεν πήγε ούτε στο επίσημο δείπνο και τώρα το παρουσιάζει ως αντίσταση. Χθες άντε πάλι όπλα, παλάσκες, κράνη, </w:t>
      </w:r>
      <w:r>
        <w:rPr>
          <w:rFonts w:eastAsia="Times New Roman" w:cs="Times New Roman"/>
          <w:szCs w:val="24"/>
        </w:rPr>
        <w:t>άρβυλα και κραυγές υπεράσπισης του πάτριου εδάφους. Ο κ. Καμμένος προφανώς περίμενε να φύγει ο εχθρός, για να βγει πάλι στον πόλεμο.</w:t>
      </w:r>
    </w:p>
    <w:p w14:paraId="62188FC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επειδή λέτε διάφορα για τα νούμερα, τα οποία είναι προπαγάνδα των αριθμών. Φυσικά, μετά από όλα αυτά τα </w:t>
      </w:r>
      <w:r>
        <w:rPr>
          <w:rFonts w:eastAsia="Times New Roman" w:cs="Times New Roman"/>
          <w:szCs w:val="24"/>
        </w:rPr>
        <w:t xml:space="preserve">απανωτά μνημόνια, την παράδοση των δανείων των Ελλήνων, εξυπηρετουμένων και μη, στα ξένα </w:t>
      </w:r>
      <w:r>
        <w:rPr>
          <w:rFonts w:eastAsia="Times New Roman" w:cs="Times New Roman"/>
          <w:szCs w:val="24"/>
          <w:lang w:val="en-US"/>
        </w:rPr>
        <w:t>funds</w:t>
      </w:r>
      <w:r>
        <w:rPr>
          <w:rFonts w:eastAsia="Times New Roman" w:cs="Times New Roman"/>
          <w:szCs w:val="24"/>
        </w:rPr>
        <w:t xml:space="preserve">, στους πλειστηριασμούς με ένα κλικ, τον κόφτη, το αιωνόβιο υπερταμείο, την προνομοθέτηση μέτρων για τις επόμενες χρονιές, τον κόφτη χρέους, που τον κάνατε κόφτη </w:t>
      </w:r>
      <w:r>
        <w:rPr>
          <w:rFonts w:eastAsia="Times New Roman" w:cs="Times New Roman"/>
          <w:szCs w:val="24"/>
        </w:rPr>
        <w:t xml:space="preserve">ανάπτυξης, έχουμε μπροστά μας έναν ακόμη μνημονιακό προϋπολογισμό, που φαίνεται ότι ακούγεται σαν παραμύθι για μικρά παιδιά. </w:t>
      </w:r>
    </w:p>
    <w:p w14:paraId="62188FC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Κυκλοφορείτε και λέτε ότι βγαίνουμε από το μνημόνιο. Συγγνώμη, αλλά με </w:t>
      </w:r>
      <w:r>
        <w:rPr>
          <w:rFonts w:eastAsia="Times New Roman" w:cs="Times New Roman"/>
          <w:szCs w:val="24"/>
        </w:rPr>
        <w:t>ποιον</w:t>
      </w:r>
      <w:r>
        <w:rPr>
          <w:rFonts w:eastAsia="Times New Roman" w:cs="Times New Roman"/>
          <w:szCs w:val="24"/>
        </w:rPr>
        <w:t xml:space="preserve"> τρόπο βγαίνουμε από το μνημόνιο; Μήπως μπορούν οι συν</w:t>
      </w:r>
      <w:r>
        <w:rPr>
          <w:rFonts w:eastAsia="Times New Roman" w:cs="Times New Roman"/>
          <w:szCs w:val="24"/>
        </w:rPr>
        <w:t>άδελφοι να μας πουν αυτό που μας έλεγε πριν ο συνάδελφος για τα ομόλογα, πόσο τα είχατε πάει τα ομόλογα το 2015 και το 2016; Μέχρι το 30% τα είχατε πάει. Φυσικά, εάν υπογράψετε πέντε-έξι μνημόνια ακόμη και δυο-τρεις συμπληρωματικές συμφωνίες, θα πέφτουν κα</w:t>
      </w:r>
      <w:r>
        <w:rPr>
          <w:rFonts w:eastAsia="Times New Roman" w:cs="Times New Roman"/>
          <w:szCs w:val="24"/>
        </w:rPr>
        <w:t>ι τα ομόλογα. Σας έχουν του χεριού τους!</w:t>
      </w:r>
    </w:p>
    <w:p w14:paraId="62188FC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λέτε για έκρηξη στον τουρισμό. Δεν μας λέτε, όμως: Πόσο έχει πάει η μέση δαπάνη επί των ημερών σας για κάθε επισκέπτη; Στα 435 ευρώ. Μα, το παραλάβατε στα 590 ευρώ. </w:t>
      </w:r>
    </w:p>
    <w:p w14:paraId="62188FC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Προβλέπεται, λέει, αύξηση του ΑΕΠ, που και πά</w:t>
      </w:r>
      <w:r>
        <w:rPr>
          <w:rFonts w:eastAsia="Times New Roman" w:cs="Times New Roman"/>
          <w:szCs w:val="24"/>
        </w:rPr>
        <w:t>λι είναι χαμηλότερη από αυτή που παραλάβατε το 2014. Πόσο αυξάνει κάθε μήνα ο γενικός δείκτης τιμών εισαγωγών στη βιομηχανία, δηλαδή ο εισαγόμενος πληθωρισμός; Πόσο έχει πάει το εμπορικό έλλειμμα, που μας λέτε ότι βγαίνουμε από το μνημόνιο. Τώρα ανακοινώθη</w:t>
      </w:r>
      <w:r>
        <w:rPr>
          <w:rFonts w:eastAsia="Times New Roman" w:cs="Times New Roman"/>
          <w:szCs w:val="24"/>
        </w:rPr>
        <w:t>κε ότι στο δεκάμηνο είναι περίπου 18,5%. Πού έχει πάει το οικονομικό κλίμα; Πού έχει πάει ο πληθωρισμός με τους φόρους που βάζετε ξανά και ξανά;</w:t>
      </w:r>
    </w:p>
    <w:p w14:paraId="62188FC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Και βέβαια, παριστάνετε και τους προστάτες των φτωχών, εσείς που έχετε φτωχοποιήσει όλη την Ελλάδα και επί των </w:t>
      </w:r>
      <w:r>
        <w:rPr>
          <w:rFonts w:eastAsia="Times New Roman" w:cs="Times New Roman"/>
          <w:szCs w:val="24"/>
        </w:rPr>
        <w:t xml:space="preserve">ημερών σας –και δεν μπορείτε να το αμφισβητήσετε, γιατί είναι στοιχεία της </w:t>
      </w:r>
      <w:r>
        <w:rPr>
          <w:rFonts w:eastAsia="Times New Roman" w:cs="Times New Roman"/>
          <w:szCs w:val="24"/>
          <w:lang w:val="en-US"/>
        </w:rPr>
        <w:t>Eurostat</w:t>
      </w:r>
      <w:r>
        <w:rPr>
          <w:rFonts w:eastAsia="Times New Roman" w:cs="Times New Roman"/>
          <w:szCs w:val="24"/>
        </w:rPr>
        <w:t xml:space="preserve">- αυξήσατε την παιδική φτώχεια έντεκα μονάδες. Ήταν στο 26,6% το 2014, σύμφωνα με την </w:t>
      </w:r>
      <w:r>
        <w:rPr>
          <w:rFonts w:eastAsia="Times New Roman" w:cs="Times New Roman"/>
          <w:szCs w:val="24"/>
          <w:lang w:val="en-US"/>
        </w:rPr>
        <w:t>UNICEF</w:t>
      </w:r>
      <w:r>
        <w:rPr>
          <w:rFonts w:eastAsia="Times New Roman" w:cs="Times New Roman"/>
          <w:szCs w:val="24"/>
        </w:rPr>
        <w:t>, και την πήγατε στο 37,5%, δηλαδή έντεκα μονάδες πάνω, το 2015.</w:t>
      </w:r>
    </w:p>
    <w:p w14:paraId="62188FC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δανειστές, βέ</w:t>
      </w:r>
      <w:r>
        <w:rPr>
          <w:rFonts w:eastAsia="Times New Roman" w:cs="Times New Roman"/>
          <w:szCs w:val="24"/>
        </w:rPr>
        <w:t>βαια, θα σας έχουν αγαπήσει, γιατί βλέπουν ότι γονατίζετε τη χώρα και αυτός ήταν ο σκοπός τους και το πετυχαίνουν χάρη στη διακυβέρνηση δύο δημαγωγών. Δύο δημαγωγών, που φαίνεται ότι αναζήτησαν χρήματα εκτός μνημονίου, εκτός ελέγχου των δανειστών και τα βρ</w:t>
      </w:r>
      <w:r>
        <w:rPr>
          <w:rFonts w:eastAsia="Times New Roman" w:cs="Times New Roman"/>
          <w:szCs w:val="24"/>
        </w:rPr>
        <w:t xml:space="preserve">ήκαν, κάνοντας εμπόριο όπλων και μη δίνοντας λογαριασμό για το σε ποιες τσέπες πάνε τα χρήματα που έρχονται στην Ελλάδα για το προσφυγικό. </w:t>
      </w:r>
    </w:p>
    <w:p w14:paraId="62188FD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κυρίες και κύριοι του ΣΥΡΙΖΑ, που είστε τόσο ευαίσθητοι για τους πολέμους και τις ανθρωπιστικές καταστροφές, </w:t>
      </w:r>
      <w:r>
        <w:rPr>
          <w:rFonts w:eastAsia="Times New Roman" w:cs="Times New Roman"/>
          <w:szCs w:val="24"/>
        </w:rPr>
        <w:t>δεν ξέρατε τι γίνεται στην Υεμένη από τον Μάρτιο του 2015; Είναι δυνατόν να λέτε μαζί με τον κ. Καμμένο ότι τώρα το πήρατε χαμπάρι; Αλλά, ούτε ο Καμμένος ντρέπεται για τα ψέματά του, ούτε ο Τζανακόπουλος, ούτε ο Σκουρλέτης, ούτε ο Κοτζιάς, που σιωπά.</w:t>
      </w:r>
    </w:p>
    <w:p w14:paraId="62188FD1" w14:textId="77777777" w:rsidR="00FB0E1F" w:rsidRDefault="0065608A">
      <w:pPr>
        <w:spacing w:after="0" w:line="600" w:lineRule="auto"/>
        <w:jc w:val="both"/>
        <w:rPr>
          <w:rFonts w:eastAsia="Times New Roman" w:cs="Times New Roman"/>
          <w:szCs w:val="24"/>
        </w:rPr>
      </w:pPr>
      <w:r>
        <w:rPr>
          <w:rFonts w:eastAsia="Times New Roman" w:cs="Times New Roman"/>
          <w:szCs w:val="24"/>
        </w:rPr>
        <w:t>Αναφέ</w:t>
      </w:r>
      <w:r>
        <w:rPr>
          <w:rFonts w:eastAsia="Times New Roman" w:cs="Times New Roman"/>
          <w:szCs w:val="24"/>
        </w:rPr>
        <w:t>ρομαι στον κ. Κοτζιά –και τον προκαλώ- γιατί στις 27 Μαρτίου 2015 είχε εκδώσει το Υπουργείο Εξωτερικών ανακοίνωση, λέγοντας πως ανησυχεί για τις συνέπειες στον πληθυσμό της Υεμένης. Το 2015 ξέρατε τι συνέβαινε, όταν αφήνατε τον Καμμένο να λέει και να κάνει</w:t>
      </w:r>
      <w:r>
        <w:rPr>
          <w:rFonts w:eastAsia="Times New Roman" w:cs="Times New Roman"/>
          <w:szCs w:val="24"/>
        </w:rPr>
        <w:t xml:space="preserve"> όσα έκανε!</w:t>
      </w:r>
    </w:p>
    <w:p w14:paraId="62188FD2"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την πατρίδα μας την έχουν κυβερνήσει πολλές φορές δημαγωγοί. Δεν υπάρχει, όμως, ιστορικό προηγούμενο διακυβέρνησης της χώρας από δυο δημαγωγούς συγχρόνως. Και πράγματι, αυτό είναι το μόνο που συμβαίνει για πρώτη φο</w:t>
      </w:r>
      <w:r>
        <w:rPr>
          <w:rFonts w:eastAsia="Times New Roman" w:cs="Times New Roman"/>
          <w:szCs w:val="24"/>
        </w:rPr>
        <w:t xml:space="preserve">ρά στην ιστορία της χώρας μας. </w:t>
      </w:r>
    </w:p>
    <w:p w14:paraId="62188FD3"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2188FD4" w14:textId="77777777" w:rsidR="00FB0E1F" w:rsidRDefault="0065608A">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188FD5" w14:textId="77777777" w:rsidR="00FB0E1F" w:rsidRDefault="0065608A">
      <w:pPr>
        <w:spacing w:after="0" w:line="600" w:lineRule="auto"/>
        <w:ind w:left="357" w:firstLine="720"/>
        <w:jc w:val="both"/>
        <w:rPr>
          <w:rFonts w:eastAsia="Times New Roman" w:cs="Times New Roman"/>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«Ερευνάμε και συζητάμε για τον κυβερνήτη Ιωάννη </w:t>
      </w:r>
      <w:r>
        <w:rPr>
          <w:rFonts w:eastAsia="Times New Roman" w:cs="Times New Roman"/>
        </w:rPr>
        <w:lastRenderedPageBreak/>
        <w:t>Καποδίστρια» που οργαν</w:t>
      </w:r>
      <w:r>
        <w:rPr>
          <w:rFonts w:eastAsia="Times New Roman" w:cs="Times New Roman"/>
        </w:rPr>
        <w:t>ώνει το Ίδρυμα της Βουλής,  τριάντα μαθήτριες και μαθητές και δυο εκπαιδευτικοί συνοδοί τους από το 2</w:t>
      </w:r>
      <w:r>
        <w:rPr>
          <w:rFonts w:eastAsia="Times New Roman" w:cs="Times New Roman"/>
          <w:vertAlign w:val="superscript"/>
        </w:rPr>
        <w:t>ο</w:t>
      </w:r>
      <w:r>
        <w:rPr>
          <w:rFonts w:eastAsia="Times New Roman" w:cs="Times New Roman"/>
        </w:rPr>
        <w:t xml:space="preserve"> Γυμνάσιο Νέας Ιωνίας. </w:t>
      </w:r>
    </w:p>
    <w:p w14:paraId="62188FD6" w14:textId="77777777" w:rsidR="00FB0E1F" w:rsidRDefault="0065608A">
      <w:pPr>
        <w:spacing w:after="0" w:line="600" w:lineRule="auto"/>
        <w:ind w:left="357" w:firstLine="720"/>
        <w:jc w:val="both"/>
        <w:rPr>
          <w:rFonts w:eastAsia="Times New Roman" w:cs="Times New Roman"/>
        </w:rPr>
      </w:pPr>
      <w:r>
        <w:rPr>
          <w:rFonts w:eastAsia="Times New Roman" w:cs="Times New Roman"/>
        </w:rPr>
        <w:t xml:space="preserve">Η Βουλή σάς καλωσορίζει. </w:t>
      </w:r>
    </w:p>
    <w:p w14:paraId="62188FD7" w14:textId="77777777" w:rsidR="00FB0E1F" w:rsidRDefault="0065608A">
      <w:pPr>
        <w:spacing w:after="0" w:line="600" w:lineRule="auto"/>
        <w:ind w:firstLine="709"/>
        <w:jc w:val="center"/>
        <w:rPr>
          <w:rFonts w:eastAsia="Times New Roman" w:cs="Times New Roman"/>
        </w:rPr>
      </w:pPr>
      <w:r>
        <w:rPr>
          <w:rFonts w:eastAsia="Times New Roman" w:cs="Times New Roman"/>
        </w:rPr>
        <w:t xml:space="preserve">(Χειροκροτήματα </w:t>
      </w:r>
      <w:r>
        <w:rPr>
          <w:rFonts w:eastAsia="Times New Roman" w:cs="Times New Roman"/>
        </w:rPr>
        <w:t xml:space="preserve">απ’ </w:t>
      </w:r>
      <w:r>
        <w:rPr>
          <w:rFonts w:eastAsia="Times New Roman" w:cs="Times New Roman"/>
        </w:rPr>
        <w:t>όλες τις πτέρυγες της Βουλής)</w:t>
      </w:r>
    </w:p>
    <w:p w14:paraId="62188FD8"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η κ. Δριτσέλη. </w:t>
      </w:r>
    </w:p>
    <w:p w14:paraId="62188FD9"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ΠΑΝΑΓΙΩΤΑ ΔΡΙΤΣΕΛΗ:</w:t>
      </w:r>
      <w:r>
        <w:rPr>
          <w:rFonts w:eastAsia="Times New Roman" w:cs="Times New Roman"/>
          <w:b/>
          <w:szCs w:val="24"/>
        </w:rPr>
        <w:t xml:space="preserve"> </w:t>
      </w:r>
      <w:r>
        <w:rPr>
          <w:rFonts w:eastAsia="Times New Roman" w:cs="Times New Roman"/>
          <w:szCs w:val="24"/>
        </w:rPr>
        <w:t xml:space="preserve">Κυρίες και κύριοι συνάδελφοι, είθισται η συζήτηση για τον </w:t>
      </w:r>
      <w:r>
        <w:rPr>
          <w:rFonts w:eastAsia="Times New Roman" w:cs="Times New Roman"/>
          <w:szCs w:val="24"/>
        </w:rPr>
        <w:t xml:space="preserve">προϋπολογισμό </w:t>
      </w:r>
      <w:r>
        <w:rPr>
          <w:rFonts w:eastAsia="Times New Roman" w:cs="Times New Roman"/>
          <w:szCs w:val="24"/>
        </w:rPr>
        <w:t xml:space="preserve">του </w:t>
      </w:r>
      <w:r>
        <w:rPr>
          <w:rFonts w:eastAsia="Times New Roman" w:cs="Times New Roman"/>
          <w:szCs w:val="24"/>
        </w:rPr>
        <w:t xml:space="preserve">κράτους </w:t>
      </w:r>
      <w:r>
        <w:rPr>
          <w:rFonts w:eastAsia="Times New Roman" w:cs="Times New Roman"/>
          <w:szCs w:val="24"/>
        </w:rPr>
        <w:t xml:space="preserve">να αποτελεί την κορυφαία συζήτηση στο </w:t>
      </w:r>
      <w:r>
        <w:rPr>
          <w:rFonts w:eastAsia="Times New Roman" w:cs="Times New Roman"/>
          <w:szCs w:val="24"/>
        </w:rPr>
        <w:t xml:space="preserve">ελληνικό </w:t>
      </w:r>
      <w:r>
        <w:rPr>
          <w:rFonts w:eastAsia="Times New Roman" w:cs="Times New Roman"/>
          <w:szCs w:val="24"/>
        </w:rPr>
        <w:t>Κοινοβούλιο και προφανώς, είναι και ένα πεδίο δόξης λαμπρόν για όλα τα κόμματα, για να ξεδιπλώνουν τα προγράμματά τους και τ</w:t>
      </w:r>
      <w:r>
        <w:rPr>
          <w:rFonts w:eastAsia="Times New Roman" w:cs="Times New Roman"/>
          <w:szCs w:val="24"/>
        </w:rPr>
        <w:t xml:space="preserve">ις θέσεις τους ενώπιον του ελληνικού λαού. </w:t>
      </w:r>
    </w:p>
    <w:p w14:paraId="62188FDA"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Αντ’ αυτού, όμως, από χθες μέχρι και σήμερα διαπιστώνουμε μια τρικυμία εν κρανίω –θα έλεγα εγώ- η οποία εκδηλώνεται κυρίως από την πλευρά της Αξιωματικής Αντιπολίτευσης με μια προφανή αμηχανία, αφού επιδίδεται </w:t>
      </w:r>
      <w:r>
        <w:rPr>
          <w:rFonts w:eastAsia="Times New Roman" w:cs="Times New Roman"/>
          <w:szCs w:val="24"/>
        </w:rPr>
        <w:t>συνεχώς σε ένα ποτ πουρί άστοχης –θα έλεγα-</w:t>
      </w:r>
      <w:r>
        <w:rPr>
          <w:rFonts w:eastAsia="Times New Roman" w:cs="Times New Roman"/>
          <w:szCs w:val="24"/>
        </w:rPr>
        <w:t>,</w:t>
      </w:r>
      <w:r>
        <w:rPr>
          <w:rFonts w:eastAsia="Times New Roman" w:cs="Times New Roman"/>
          <w:szCs w:val="24"/>
        </w:rPr>
        <w:t xml:space="preserve"> ατελέσφορης και μηδενιστικής αντιπολίτευσης, με την οποία και μας έχει συνηθίσει το τελευταίο διάστημα. </w:t>
      </w:r>
    </w:p>
    <w:p w14:paraId="62188FDB"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Βέβαια, για να είμαι και απολύτως ειλικρινής, πέρα από την κινδυνολογία, αλλά και τα γνωστά επιχειρήματα γ</w:t>
      </w:r>
      <w:r>
        <w:rPr>
          <w:rFonts w:eastAsia="Times New Roman" w:cs="Times New Roman"/>
          <w:szCs w:val="24"/>
        </w:rPr>
        <w:t>ια την εξουσιολαγνεία που διακατέχει την Κυβέρνηση, τη φοροεπιδρομή -με κάποια, βέβαια, ενίοτε φωτεινά διαλείμματα- για ανικανότητα, για σκάνδαλα ανύπαρκτα, τότε σε κάποιες αποστροφές στελεχών μπορούμε να ανιχνεύσουμε, όταν μιλούν για περικοπή δαπανών, την</w:t>
      </w:r>
      <w:r>
        <w:rPr>
          <w:rFonts w:eastAsia="Times New Roman" w:cs="Times New Roman"/>
          <w:szCs w:val="24"/>
        </w:rPr>
        <w:t xml:space="preserve"> εμμονή τους φυσικά για τις </w:t>
      </w:r>
      <w:r>
        <w:rPr>
          <w:rFonts w:eastAsia="Times New Roman" w:cs="Times New Roman"/>
          <w:szCs w:val="24"/>
        </w:rPr>
        <w:lastRenderedPageBreak/>
        <w:t>απολύσεις, για τη διάλυση του κοινωνικού κράτους, για τις περικοπές στην υγεία και στην εκπαίδευση. Και σε αυτό το σημείο, φυσικά, ξεκινούν τα δύσκολα και επανέρχεται στη γνωστή αφηγηματική της ρητορική με τα επιχειρήματα που πρ</w:t>
      </w:r>
      <w:r>
        <w:rPr>
          <w:rFonts w:eastAsia="Times New Roman" w:cs="Times New Roman"/>
          <w:szCs w:val="24"/>
        </w:rPr>
        <w:t xml:space="preserve">οανέφερα. </w:t>
      </w:r>
    </w:p>
    <w:p w14:paraId="62188FDC"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Διότι άκουσα με προσοχή τον κ. Φωτήλα. Ήταν καλά αυτά που μας είπε. Βέβαια, ξέχασε να μας πει γιατί όλα αυτά δεν τα έκαναν τα προηγούμενα χρόνια, ολόκληρες τις δεκαετίες τις οποίες κυβέρνησαν. Βέβαια, δεν χρειάζεται να μας απαντήσουν σε αυτό. Φα</w:t>
      </w:r>
      <w:r>
        <w:rPr>
          <w:rFonts w:eastAsia="Times New Roman" w:cs="Times New Roman"/>
          <w:szCs w:val="24"/>
        </w:rPr>
        <w:t xml:space="preserve">ντάζομαι ότι όλοι έχουμε καταλάβει και ο ελληνικός λαός έχει καταλάβει ότι πρόκειται για μια ιδεολογική κατεύθυνση η οποία, δυστυχώς, τις περισσότερες φορές ταυτίζεται με κάποιες μνημονιακές επιλογές, τις οποίες χρειάστηκε να κάνουν τα προηγούμενα χρόνια. </w:t>
      </w:r>
    </w:p>
    <w:p w14:paraId="62188FDD"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Μπορεί να μείωσαν τον ΦΠΑ στο 13%. Δεν θα πω, βέβαια, ποια ήταν τα αντίμετρα. Τα γνωρίζουμε όλοι. Ήταν οι απολύσεις σε εκπαιδευτικό προσωπικό, οι καθαρίστριες, το κλείσιμο της ΕΡΤ, η εκχώρηση κρίσιμων λειτουργιών του δημόσιου τομέα, τον οποίο εκχώρησαν τε</w:t>
      </w:r>
      <w:r>
        <w:rPr>
          <w:rFonts w:eastAsia="Times New Roman" w:cs="Times New Roman"/>
          <w:szCs w:val="24"/>
        </w:rPr>
        <w:t xml:space="preserve">λείως σε ιδιωτικά συμφέροντα. </w:t>
      </w:r>
    </w:p>
    <w:p w14:paraId="62188FDE"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Όμως, αυτή η συζήτηση, όσο και να την αποφεύγουν τώρα, σε έναν μήνα, σε δυο μήνες, θα πρέπει να γίνει, γιατί </w:t>
      </w:r>
      <w:r>
        <w:rPr>
          <w:rFonts w:eastAsia="Times New Roman" w:cs="Times New Roman"/>
          <w:szCs w:val="24"/>
        </w:rPr>
        <w:t xml:space="preserve">σ’ </w:t>
      </w:r>
      <w:r>
        <w:rPr>
          <w:rFonts w:eastAsia="Times New Roman" w:cs="Times New Roman"/>
          <w:szCs w:val="24"/>
        </w:rPr>
        <w:t xml:space="preserve">αυτά τα σημεία θα αναμετρηθούμε ενώπιον του ελληνικού λαού και </w:t>
      </w:r>
      <w:r>
        <w:rPr>
          <w:rFonts w:eastAsia="Times New Roman" w:cs="Times New Roman"/>
          <w:szCs w:val="24"/>
        </w:rPr>
        <w:t xml:space="preserve">σ’ </w:t>
      </w:r>
      <w:r>
        <w:rPr>
          <w:rFonts w:eastAsia="Times New Roman" w:cs="Times New Roman"/>
          <w:szCs w:val="24"/>
        </w:rPr>
        <w:t xml:space="preserve">αυτά αναμετριόμαστε ούτως ή άλλως καθημερινά. </w:t>
      </w:r>
    </w:p>
    <w:p w14:paraId="62188FDF"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Μην βιάζεστε, λοιπόν -γιατί ζούμε και το θέατρο του παραλόγου εδώ πέρα το τελευταίο διάστημα- να μοιράζετε καρέκλες, να ορίζετε Υπουργούς, να βγάζετε άλλους από τα ψηφοδέλτια και να βάζετε άλλους, διότι ο πολύ σοφός λαός μας λέει ότι όποιος βιάζεται τελικά</w:t>
      </w:r>
      <w:r>
        <w:rPr>
          <w:rFonts w:eastAsia="Times New Roman" w:cs="Times New Roman"/>
          <w:szCs w:val="24"/>
        </w:rPr>
        <w:t xml:space="preserve"> σκοντάφτει. </w:t>
      </w:r>
    </w:p>
    <w:p w14:paraId="62188FE0"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Έτσι, λοιπόν, η Αντιπολίτευση και ιδιαίτερα η Αξιωματική –και το ξαναλέω- δεν ενθουσιάζεται ιδιαίτερα -και το έχει καταδείξει- από το γεγονός ότι η συζήτηση για τον φετινό </w:t>
      </w:r>
      <w:r>
        <w:rPr>
          <w:rFonts w:eastAsia="Times New Roman" w:cs="Times New Roman"/>
          <w:szCs w:val="24"/>
        </w:rPr>
        <w:t xml:space="preserve">προϋπολογισμό </w:t>
      </w:r>
      <w:r>
        <w:rPr>
          <w:rFonts w:eastAsia="Times New Roman" w:cs="Times New Roman"/>
          <w:szCs w:val="24"/>
        </w:rPr>
        <w:t>διεξάγεται στη βάση της εξόδου της χώρας από τα μνημόνια</w:t>
      </w:r>
      <w:r>
        <w:rPr>
          <w:rFonts w:eastAsia="Times New Roman" w:cs="Times New Roman"/>
          <w:szCs w:val="24"/>
        </w:rPr>
        <w:t xml:space="preserve">. Δεν ενθουσιάζεται από το γεγονός ότι αυτός ο </w:t>
      </w:r>
      <w:r>
        <w:rPr>
          <w:rFonts w:eastAsia="Times New Roman" w:cs="Times New Roman"/>
          <w:szCs w:val="24"/>
        </w:rPr>
        <w:t xml:space="preserve">προϋπολογισμός </w:t>
      </w:r>
      <w:r>
        <w:rPr>
          <w:rFonts w:eastAsia="Times New Roman" w:cs="Times New Roman"/>
          <w:szCs w:val="24"/>
        </w:rPr>
        <w:t>είναι ο δεύτερος συνεχόμενος με υψηλά ποσοστά ανάπτυξης για την ελληνική οικονομία. Και βέβαια, δεν ενθουσιάζεται από την προοπτική ακόμα καλύτερης πορείας για την πραγματική οικονομία και για τ</w:t>
      </w:r>
      <w:r>
        <w:rPr>
          <w:rFonts w:eastAsia="Times New Roman" w:cs="Times New Roman"/>
          <w:szCs w:val="24"/>
        </w:rPr>
        <w:t xml:space="preserve">ο αμέσως επόμενο διάστημα. </w:t>
      </w:r>
    </w:p>
    <w:p w14:paraId="62188FE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Αυτήν τη διαπίστωση δεν τη συμμερίζεται μονάχα η ελληνική Κυβέρνηση ή οι Βουλευτές που τη στηρίζουν, αλλά και ανώτατοι Ευρωπαίοι αξιωματούχοι –και όχι μόνον- λένε καθημερινά πως η Ελλάδα έχει γυρίσει σελίδα.</w:t>
      </w:r>
    </w:p>
    <w:p w14:paraId="62188FE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προϋπολογισμός</w:t>
      </w:r>
      <w:r>
        <w:rPr>
          <w:rFonts w:eastAsia="Times New Roman" w:cs="Times New Roman"/>
          <w:szCs w:val="24"/>
        </w:rPr>
        <w:t xml:space="preserve"> αυτ</w:t>
      </w:r>
      <w:r>
        <w:rPr>
          <w:rFonts w:eastAsia="Times New Roman" w:cs="Times New Roman"/>
          <w:szCs w:val="24"/>
        </w:rPr>
        <w:t>ός κατά την άποψή μου αντικατοπτρίζει με τον πιο γλαφυρό τρόπο μία στρατηγική επιλογή της Κυβέρνησης να ενισχύσει ακόμα περισσότερο ευπαθείς ομάδες, οι οποίες επλήγησαν περισσότερο από τα μνημόνια τα τελευταία χρόνια, την τελευταία δεκαετία, να αμβλύνει αυ</w:t>
      </w:r>
      <w:r>
        <w:rPr>
          <w:rFonts w:eastAsia="Times New Roman" w:cs="Times New Roman"/>
          <w:szCs w:val="24"/>
        </w:rPr>
        <w:t xml:space="preserve">τές τις πληγές και συγχρόνως, αμβλύνοντας αυτές τις πληγές, να δώσει μία διέξοδο στην οικονομία. </w:t>
      </w:r>
    </w:p>
    <w:p w14:paraId="62188FE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Η ανεργία, λοιπόν, το 2018 θα μειωθεί στα χαμηλότερα επίπεδα από την αρχή της κρίσης, με πτώση δέκα μονάδων σε σχέση με την περίοδο της διακυβέρνησης της Νέας</w:t>
      </w:r>
      <w:r>
        <w:rPr>
          <w:rFonts w:eastAsia="Times New Roman" w:cs="Times New Roman"/>
          <w:szCs w:val="24"/>
        </w:rPr>
        <w:t xml:space="preserve"> Δημοκρατίας και του ΠΑΣΟΚ, ενώ ταυτόχρονα θα στηριχθεί για δεύτερο χρόνο η άνοδος της ιδιωτικής κατανάλωσης και θα διευρυνθεί ακόμη περισσότερο το πλαίσιο κοινωνικής προστασίας για τους πιο αδύναμους.</w:t>
      </w:r>
    </w:p>
    <w:p w14:paraId="62188FE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προϋπολογισμός</w:t>
      </w:r>
      <w:r>
        <w:rPr>
          <w:rFonts w:eastAsia="Times New Roman" w:cs="Times New Roman"/>
          <w:szCs w:val="24"/>
        </w:rPr>
        <w:t>, παρά τις δύσκολες δημοσιονομικ</w:t>
      </w:r>
      <w:r>
        <w:rPr>
          <w:rFonts w:eastAsia="Times New Roman" w:cs="Times New Roman"/>
          <w:szCs w:val="24"/>
        </w:rPr>
        <w:t>ές συνθήκες, δημιουργεί τις προϋποθέσεις η μεγέθυνση της οικονομίας και των δεικτών της να έχει κοινωνική ανταποδοτικότητα και για πρώτη φορά οι πολίτες να δουν ένα τμήμα των θυσιών να επιστρέφει ως αποτέλεσμα μιας πιο δίκαιης ανάπτυξης. Αυτή η έμφαση στην</w:t>
      </w:r>
      <w:r>
        <w:rPr>
          <w:rFonts w:eastAsia="Times New Roman" w:cs="Times New Roman"/>
          <w:szCs w:val="24"/>
        </w:rPr>
        <w:t xml:space="preserve"> κοινωνική διάσταση του Προϋπολογισμού αποτυπώνεται και στις προβλέψεις για το 2018.</w:t>
      </w:r>
    </w:p>
    <w:p w14:paraId="62188FE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κυρίες και κύριοι Βουλευτές, ότι ο </w:t>
      </w:r>
      <w:r>
        <w:rPr>
          <w:rFonts w:eastAsia="Times New Roman" w:cs="Times New Roman"/>
          <w:szCs w:val="24"/>
        </w:rPr>
        <w:t xml:space="preserve">προϋπολογισμός </w:t>
      </w:r>
      <w:r>
        <w:rPr>
          <w:rFonts w:eastAsia="Times New Roman" w:cs="Times New Roman"/>
          <w:szCs w:val="24"/>
        </w:rPr>
        <w:t xml:space="preserve">του 2018 αποτυπώνει και δύσκολες δεσμεύσεις σε κρίσιμα πεδία πολιτικής, όπως η φορολογία. Αυτή είναι μία </w:t>
      </w:r>
      <w:r>
        <w:rPr>
          <w:rFonts w:eastAsia="Times New Roman" w:cs="Times New Roman"/>
          <w:szCs w:val="24"/>
        </w:rPr>
        <w:t>κριτική που μπορούμε να αποδεχθούμε και να κάνουμε και συζήτηση. Εμπεριέχει περιορισμούς, εμπεριέχει και βάρη, τα οποία είναι εύλογο να προβληματίζουν τους πολίτες. Η βελτίωση της πραγματικής οικονομίας προφανώς και επιτάσσει ουσιαστικές φοροελαφρύνσεις κα</w:t>
      </w:r>
      <w:r>
        <w:rPr>
          <w:rFonts w:eastAsia="Times New Roman" w:cs="Times New Roman"/>
          <w:szCs w:val="24"/>
        </w:rPr>
        <w:t xml:space="preserve">ι αυτό ακριβώς είναι και το στοίχημα για το επόμενο διάστημα. </w:t>
      </w:r>
    </w:p>
    <w:p w14:paraId="62188FE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έξοδος από το μνημόνιο το καλοκαίρι του 2018 θα επιτρέψει την αλλαγή του μείγματος φορολογικής πολιτικής, με ουσιαστικές παρεμβάσεις για τα νοικοκυριά, για </w:t>
      </w:r>
      <w:r>
        <w:rPr>
          <w:rFonts w:eastAsia="Times New Roman" w:cs="Times New Roman"/>
          <w:szCs w:val="24"/>
        </w:rPr>
        <w:lastRenderedPageBreak/>
        <w:t xml:space="preserve">τις μικρομεσαίες επιχειρήσεις, για </w:t>
      </w:r>
      <w:r>
        <w:rPr>
          <w:rFonts w:eastAsia="Times New Roman" w:cs="Times New Roman"/>
          <w:szCs w:val="24"/>
        </w:rPr>
        <w:t>τους ελεύθερους επαγγελματίες, για τους αγρότες που παράγουν τον πλούτο της οικονομίας. Η έξοδος της Ελλάδας από το σκληρό δημοσιονομικό πλαίσιο των προγραμμάτων θα δημιουργήσει χώρο για ανακούφιση από τα βάρη εκείνων που σήμερα πιέζονται ακόμη περισσότερο</w:t>
      </w:r>
      <w:r>
        <w:rPr>
          <w:rFonts w:eastAsia="Times New Roman" w:cs="Times New Roman"/>
          <w:szCs w:val="24"/>
        </w:rPr>
        <w:t>, αλλά και για μια πιο επιθετική στήριξη της ανάπτυξης, των υποδομών και των επενδύσεων.</w:t>
      </w:r>
    </w:p>
    <w:p w14:paraId="62188FE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 Οι ρεαλιστικές προβλέψεις του </w:t>
      </w:r>
      <w:r>
        <w:rPr>
          <w:rFonts w:eastAsia="Times New Roman" w:cs="Times New Roman"/>
          <w:szCs w:val="24"/>
        </w:rPr>
        <w:t xml:space="preserve">προϋπολογισμού </w:t>
      </w:r>
      <w:r>
        <w:rPr>
          <w:rFonts w:eastAsia="Times New Roman" w:cs="Times New Roman"/>
          <w:szCs w:val="24"/>
        </w:rPr>
        <w:t xml:space="preserve">για ανάπτυξη 2,5%, για αύξηση των επενδύσεων κατά 11%, για αύξηση της αγοραστικής δύναμης των πολιτών και για μείωση της </w:t>
      </w:r>
      <w:r>
        <w:rPr>
          <w:rFonts w:eastAsia="Times New Roman" w:cs="Times New Roman"/>
          <w:szCs w:val="24"/>
        </w:rPr>
        <w:t>ανεργίας δημιουργούν τις προϋποθέσεις για το τέλος της σκληρής περιόδου των μνημονίων και των ανάλγητων πολιτικών τους για τη μεγάλη πλειοψηφία των πολιτών.</w:t>
      </w:r>
    </w:p>
    <w:p w14:paraId="62188FE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 Η επόμενη μέρα για την ελληνική οικονομία έχει ξεκινήσει. </w:t>
      </w:r>
      <w:r>
        <w:rPr>
          <w:rFonts w:eastAsia="Times New Roman" w:cs="Times New Roman"/>
          <w:szCs w:val="24"/>
        </w:rPr>
        <w:t>Οι</w:t>
      </w:r>
      <w:r>
        <w:rPr>
          <w:rFonts w:eastAsia="Times New Roman" w:cs="Times New Roman"/>
          <w:szCs w:val="24"/>
        </w:rPr>
        <w:t xml:space="preserve"> επόμενοι μήνες είναι οι τελευταίοι τη</w:t>
      </w:r>
      <w:r>
        <w:rPr>
          <w:rFonts w:eastAsia="Times New Roman" w:cs="Times New Roman"/>
          <w:szCs w:val="24"/>
        </w:rPr>
        <w:t xml:space="preserve">ς μνημονιακής εποχής. Η Ελλάδα θα προχωρήσει με την κοινωνία όρθια, με κοινωνική δικαιοσύνη και με συμμετοχή όλων </w:t>
      </w:r>
      <w:r>
        <w:rPr>
          <w:rFonts w:eastAsia="Times New Roman" w:cs="Times New Roman"/>
          <w:szCs w:val="24"/>
        </w:rPr>
        <w:t xml:space="preserve">σ’ </w:t>
      </w:r>
      <w:r>
        <w:rPr>
          <w:rFonts w:eastAsia="Times New Roman" w:cs="Times New Roman"/>
          <w:szCs w:val="24"/>
        </w:rPr>
        <w:t>αυτήν την ανάπτυξη. Όσο και αν δεν αρέσουν στην Αντιπολίτευση αυτές οι εξελίξεις, το επόμενο διάστημα θα σηματοδοτήσει το τέλος της περιπέτ</w:t>
      </w:r>
      <w:r>
        <w:rPr>
          <w:rFonts w:eastAsia="Times New Roman" w:cs="Times New Roman"/>
          <w:szCs w:val="24"/>
        </w:rPr>
        <w:t>ειας και την αρχή της εποχής της δίκαιης ανάπτυξης που όλοι επιθυμούμε.</w:t>
      </w:r>
    </w:p>
    <w:p w14:paraId="62188FE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w:t>
      </w:r>
    </w:p>
    <w:p w14:paraId="62188FEA"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188FE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w:t>
      </w:r>
    </w:p>
    <w:p w14:paraId="62188FE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Χατζησάββας, Βουλευτής της Χρυσής Αυγής.</w:t>
      </w:r>
    </w:p>
    <w:p w14:paraId="62188FED"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Συνεχίζεται, λοιπόν, η κοροϊδία του ελληνικού λαού για δήθεν προϋπολογισμό των εσόδων και των εξόδων του κράτους για το επόμενο έτος. Όταν βλέπουμε ότι είναι σχεδόν αδύνατο να προϋπολογίσετε τα προαπαιτούμενα μέτρα που θα έρθουν την επ</w:t>
      </w:r>
      <w:r>
        <w:rPr>
          <w:rFonts w:eastAsia="Times New Roman" w:cs="Times New Roman"/>
          <w:szCs w:val="24"/>
        </w:rPr>
        <w:t xml:space="preserve">όμενη εβδομάδα ή λίγο αργότερα, όταν δεν μπορείτε δηλαδή να προϋπολογίσετε τα άμεσα μέτρα, θα προϋπολογίσετε τα έσοδα και τα έξοδα του 2018; </w:t>
      </w:r>
    </w:p>
    <w:p w14:paraId="62188FE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λοιπόν, αυτός φέρνει νέες μειώσεις συντάξεων, μισθών, τεράστια ποσοστά ανεργίας και πολλά άλλα α</w:t>
      </w:r>
      <w:r>
        <w:rPr>
          <w:rFonts w:eastAsia="Times New Roman" w:cs="Times New Roman"/>
          <w:szCs w:val="24"/>
        </w:rPr>
        <w:t>ντιλαϊκά μέτρα. Πρώτη φορά φέτος το ισοζύγιο εργασίας δείχνει ότι η πλειοψηφία των εργαζομένων δουλεύει με ευέλικτη μορφή εργασίας, που σημαίνει μισθός μέχρι 360 ευρώ, εκ περιτροπής εργασία, κάποιες μέρες δουλεύει πολλές ώρες, κάποιες μέρες δουλεύει πολύ λ</w:t>
      </w:r>
      <w:r>
        <w:rPr>
          <w:rFonts w:eastAsia="Times New Roman" w:cs="Times New Roman"/>
          <w:szCs w:val="24"/>
        </w:rPr>
        <w:t>ίγες ανάλογα με το τι βολεύει τον εργοδότη. Τα χρήματα που παίρνουν οι νέοι ως μισθό δεν τους φτάνουν για να επιβιώσουν. Δουλεύουν κυρίως για ψυχολογικούς λόγους, για να μην τους λένε ότι κάθονται.</w:t>
      </w:r>
    </w:p>
    <w:p w14:paraId="62188FE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Όλοι οι ομιλητές του ΣΥΡΙΖΑ ακούμε σήμερα να αναφέρουν ότι</w:t>
      </w:r>
      <w:r>
        <w:rPr>
          <w:rFonts w:eastAsia="Times New Roman" w:cs="Times New Roman"/>
          <w:szCs w:val="24"/>
        </w:rPr>
        <w:t xml:space="preserve"> υπάρχει ένα πλαίσιο προστασίας των ευαίσθητων κοινωνικών ομάδων και ότι αντιμετωπίζει την παιδική φτώχεια.</w:t>
      </w:r>
    </w:p>
    <w:p w14:paraId="62188FF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Ξέρετε ότι οι ευαίσθητες κοινωνικές ομάδες </w:t>
      </w:r>
      <w:r>
        <w:rPr>
          <w:rFonts w:eastAsia="Times New Roman" w:cs="Times New Roman"/>
          <w:szCs w:val="24"/>
        </w:rPr>
        <w:t xml:space="preserve">μας </w:t>
      </w:r>
      <w:r>
        <w:rPr>
          <w:rFonts w:eastAsia="Times New Roman" w:cs="Times New Roman"/>
          <w:szCs w:val="24"/>
        </w:rPr>
        <w:t xml:space="preserve">ακούν </w:t>
      </w:r>
      <w:r>
        <w:rPr>
          <w:rFonts w:eastAsia="Times New Roman" w:cs="Times New Roman"/>
          <w:szCs w:val="24"/>
        </w:rPr>
        <w:t xml:space="preserve">αυτήν </w:t>
      </w:r>
      <w:r>
        <w:rPr>
          <w:rFonts w:eastAsia="Times New Roman" w:cs="Times New Roman"/>
          <w:szCs w:val="24"/>
        </w:rPr>
        <w:t>τη στιγμή. Έχουν δει να κόβονται οι μισθοί των πατεράδων τους, να μένουν άνεργοι, να μη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μπορούν </w:t>
      </w:r>
      <w:r>
        <w:rPr>
          <w:rFonts w:eastAsia="Times New Roman" w:cs="Times New Roman"/>
          <w:szCs w:val="24"/>
        </w:rPr>
        <w:lastRenderedPageBreak/>
        <w:t xml:space="preserve">να έχουν τα αυτονόητα και εσείς λέτε ότι κάνατε κάποια συσσίτια στα σχολεία. Τα παιδιά αυτά τα οποία πεινούν στα σχολεία δεν έχουν ούτε ρούχα, δεν έχουν ούτε θέρμανση στο σπίτι τους, δεν έχουν ούτε </w:t>
      </w:r>
      <w:r>
        <w:rPr>
          <w:rFonts w:eastAsia="Times New Roman" w:cs="Times New Roman"/>
          <w:szCs w:val="24"/>
        </w:rPr>
        <w:t>παιχνίδια</w:t>
      </w:r>
      <w:r>
        <w:rPr>
          <w:rFonts w:eastAsia="Times New Roman" w:cs="Times New Roman"/>
          <w:szCs w:val="24"/>
        </w:rPr>
        <w:t>. Ζουν αυτό το βαρύ κλίμα των γονιών τους</w:t>
      </w:r>
      <w:r>
        <w:rPr>
          <w:rFonts w:eastAsia="Times New Roman" w:cs="Times New Roman"/>
          <w:szCs w:val="24"/>
        </w:rPr>
        <w:t>. Δεν είναι μόνο το φαγητό για ένα παιδί. Ζει αυτή τη δύσκολη κατάσταση που περνούν οι γονείς του.</w:t>
      </w:r>
    </w:p>
    <w:p w14:paraId="62188FF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Τραγικό και σουρεαλιστικό, βέβαια, αλλά επίσης και βασανιστικό είναι να ακούτε το ΠΑΣΟΚ να σας λέει ότι είστε μνημονιακοί -οι πλέον μνημονιακοί- και να σας κ</w:t>
      </w:r>
      <w:r>
        <w:rPr>
          <w:rFonts w:eastAsia="Times New Roman" w:cs="Times New Roman"/>
          <w:szCs w:val="24"/>
        </w:rPr>
        <w:t>αταλογίζει την καταστροφή όλων των βαθμίδων της οικονομίας της ελληνικής κοινωνίας.</w:t>
      </w:r>
    </w:p>
    <w:p w14:paraId="62188FF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Είτε είστε ιδεολογικά πιστοί εσείς του ΣΥΡΙΖΑ είτε είστε ευκαιριακοί σε αυτό το κόμμα, δεν θα ήθελα με κανέναν τρόπο να σκεφτώ πώς θα αισθανόμουν εγώ, αν είχε κάνει τέτοια </w:t>
      </w:r>
      <w:r>
        <w:rPr>
          <w:rFonts w:eastAsia="Times New Roman" w:cs="Times New Roman"/>
          <w:szCs w:val="24"/>
        </w:rPr>
        <w:t>κωλοτούμπα ο δικός μου φορέας. Είναι δυνατόν; Εσείς καλούσατε τον κόσμο να μην πληρώνει ΕΝΦΙΑ, να μην πληρώνει διόδια, να σταματήσει τους πλειστηριασμούς με κάθε τρόπο!</w:t>
      </w:r>
    </w:p>
    <w:p w14:paraId="62188FF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Σήμερα ο ΕΝΦΙΑ συνεχίζεται, τα διόδια πολλαπλασιάστηκαν και οι πλειστηριασμοί έγιναν ηλ</w:t>
      </w:r>
      <w:r>
        <w:rPr>
          <w:rFonts w:eastAsia="Times New Roman" w:cs="Times New Roman"/>
          <w:szCs w:val="24"/>
        </w:rPr>
        <w:t xml:space="preserve">εκτρονικοί. Προσπαθείτε, βέβαια, με διάφορα νομοθετήματα να εξυπηρετήσετε κάποιες </w:t>
      </w:r>
      <w:r>
        <w:rPr>
          <w:rFonts w:eastAsia="Times New Roman" w:cs="Times New Roman"/>
          <w:szCs w:val="24"/>
        </w:rPr>
        <w:t xml:space="preserve">απ’ </w:t>
      </w:r>
      <w:r>
        <w:rPr>
          <w:rFonts w:eastAsia="Times New Roman" w:cs="Times New Roman"/>
          <w:szCs w:val="24"/>
        </w:rPr>
        <w:t>αυτές τις ανάγκες της αρχικής σας εκλογικής βάσης, αλλά να ξέρετε ότι τώρα αυτή σας έχει χαιρετήσει. Έφυγε μαζί με την Κωνσταντοπούλου και τον Λαφαζάνη και οι περισσότερο</w:t>
      </w:r>
      <w:r>
        <w:rPr>
          <w:rFonts w:eastAsia="Times New Roman" w:cs="Times New Roman"/>
          <w:szCs w:val="24"/>
        </w:rPr>
        <w:t>ι από αυτούς δεν θα πάνε καν να ψηφίσουν.</w:t>
      </w:r>
    </w:p>
    <w:p w14:paraId="62188FF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Δεν υπάρχει άλλη φοροδοτική ικανότητα στην ελληνική κοινωνία. Στη ΔΕΗ έχετε βάλει δεκατρείς χρεώσεις, από τις οποίες οι περισσότερες είναι άσχετες. Μέσα σε αυτές υπάρχει ακόμα και η ΕΡΤ, η οποία παίρνει και διαφημί</w:t>
      </w:r>
      <w:r>
        <w:rPr>
          <w:rFonts w:eastAsia="Times New Roman" w:cs="Times New Roman"/>
          <w:szCs w:val="24"/>
        </w:rPr>
        <w:t>σεις. Για ποιο λόγο αναγκάζεται ο Έλληνας φορολογούμενος να πληρώνει αναγκαστικά και την ΕΡΤ, από τη στιγμή που δέχεται εισπράξεις και από διαφημίσεις; Διαφορετικά, κόψτε τις διαφημίσεις, να μην παρεμβάλλονται μέσα στο πρόγραμμα της ΕΡΤ και να μπορεί ο Έλλ</w:t>
      </w:r>
      <w:r>
        <w:rPr>
          <w:rFonts w:eastAsia="Times New Roman" w:cs="Times New Roman"/>
          <w:szCs w:val="24"/>
        </w:rPr>
        <w:t>ηνας φορολογούμενος που την πληρώνει να βλέπει το πρόγραμμα που θέλει.</w:t>
      </w:r>
    </w:p>
    <w:p w14:paraId="62188FF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Μπορείτε, βέβαια, στη ΔΕΗ με τον ίδιο τρόπο που εισπράττονται τώρα να βάλετε και τα τέλη κυκλοφορίας, να βάλετε τον ΦΠΑ, να βάλετε τον φόρο των καταστημάτων και άμα δεν πληρώνουν, να το</w:t>
      </w:r>
      <w:r>
        <w:rPr>
          <w:rFonts w:eastAsia="Times New Roman" w:cs="Times New Roman"/>
          <w:szCs w:val="24"/>
        </w:rPr>
        <w:t>υς κόβετε το ρεύμα.</w:t>
      </w:r>
    </w:p>
    <w:p w14:paraId="62188FF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Άραγε, το κατοχικό δάνειο και οι αποζημιώσεις θα εγγραφούν στον </w:t>
      </w:r>
      <w:r>
        <w:rPr>
          <w:rFonts w:eastAsia="Times New Roman" w:cs="Times New Roman"/>
          <w:szCs w:val="24"/>
        </w:rPr>
        <w:t>π</w:t>
      </w:r>
      <w:r>
        <w:rPr>
          <w:rFonts w:eastAsia="Times New Roman" w:cs="Times New Roman"/>
          <w:szCs w:val="24"/>
        </w:rPr>
        <w:t>ροϋπολογισμό κάποια στιγμή από εσάς οι οποίοι κάνατε τόσο σθεναρή αντίσταση στον κατακτητή;</w:t>
      </w:r>
    </w:p>
    <w:p w14:paraId="62188FF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Ούτε από το λαθρεμπόριο εισπράξατε μεγάλα ποσά ούτε από τις περίφημες λίστες κα</w:t>
      </w:r>
      <w:r>
        <w:rPr>
          <w:rFonts w:eastAsia="Times New Roman" w:cs="Times New Roman"/>
          <w:szCs w:val="24"/>
        </w:rPr>
        <w:t>ι τις παλιές και τις καινούργιες. Όμως λέτε εσείς του ΣΥΡΙΖΑ ότι υπάρχει αύξηση της εισπραξιμότητας, ο ΕΦΚΑ είναι πλεονασματικός και είπατε ότι αυτή η αύξηση της εισπραξιμότητας και πληρωμών που παρατηρείται έγινε, γιατί συμμορφώθηκαν οι φορολογούμενοι.</w:t>
      </w:r>
    </w:p>
    <w:p w14:paraId="62188FF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Δε</w:t>
      </w:r>
      <w:r>
        <w:rPr>
          <w:rFonts w:eastAsia="Times New Roman" w:cs="Times New Roman"/>
          <w:szCs w:val="24"/>
        </w:rPr>
        <w:t xml:space="preserve">ν έγινε, επειδή συμμορφώθηκαν οι φορολογούμενοι. Έγινε, επειδή κατασχέθηκαν λογαριασμοί. Τους παίρνετε τα λεφτά από την τράπεζα χωρίς να τους ρωτάτε αν έχουν κάποια ανάγκη να πληρώσουν την επόμενη μέρα. Πολύς κόσμος που μας ακούει τώρα το έχει βιώσει αυτό </w:t>
      </w:r>
      <w:r>
        <w:rPr>
          <w:rFonts w:eastAsia="Times New Roman" w:cs="Times New Roman"/>
          <w:szCs w:val="24"/>
        </w:rPr>
        <w:t>-τους έχουν κατάσχει λογαριασμούς- και πολλοί ακόμα θα το βιώσουν.</w:t>
      </w:r>
    </w:p>
    <w:p w14:paraId="62188FF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στις συναλλαγές με το πλαστικό χρήμα που βοήθησε στο να βάλουν πλάτη όλοι στην ελληνική κοινωνία για να συμβάλουν </w:t>
      </w:r>
      <w:r>
        <w:rPr>
          <w:rFonts w:eastAsia="Times New Roman" w:cs="Times New Roman"/>
          <w:szCs w:val="24"/>
        </w:rPr>
        <w:t xml:space="preserve">σ’ </w:t>
      </w:r>
      <w:r>
        <w:rPr>
          <w:rFonts w:eastAsia="Times New Roman" w:cs="Times New Roman"/>
          <w:szCs w:val="24"/>
        </w:rPr>
        <w:t xml:space="preserve">αυτόν τον αγώνα, έχουμε από τη μια μεριά τους καταναλωτές οι </w:t>
      </w:r>
      <w:r>
        <w:rPr>
          <w:rFonts w:eastAsia="Times New Roman" w:cs="Times New Roman"/>
          <w:szCs w:val="24"/>
        </w:rPr>
        <w:t>οποίοι προτιμούν να κάνουν τις αγορές τους με πλαστικό χρήμα, με την κάρτα για να βοηθήσουν. Έχουμε τους εμπόρους και τα καταστήματα τα οποία και αυτά τοποθέτησαν μηχανήματα, όχι οικειοθελώς, αλλά τέλος πάντων τοποθέτησαν. Οι τράπεζες, όμως, δεν θα βοηθήσο</w:t>
      </w:r>
      <w:r>
        <w:rPr>
          <w:rFonts w:eastAsia="Times New Roman" w:cs="Times New Roman"/>
          <w:szCs w:val="24"/>
        </w:rPr>
        <w:t xml:space="preserve">υν καθόλου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κοινή προσπάθεια; Για ποιο λόγο να υπάρχει προμήθεια </w:t>
      </w:r>
      <w:r>
        <w:rPr>
          <w:rFonts w:eastAsia="Times New Roman" w:cs="Times New Roman"/>
          <w:szCs w:val="24"/>
        </w:rPr>
        <w:t xml:space="preserve">σ’ </w:t>
      </w:r>
      <w:r>
        <w:rPr>
          <w:rFonts w:eastAsia="Times New Roman" w:cs="Times New Roman"/>
          <w:szCs w:val="24"/>
        </w:rPr>
        <w:t>αυτές τις συναλλαγές, αφού είναι ηλεκτρονικές; Από τον έναν λογαριασμό φεύγουν, στον άλλο πηγαίνουν. Δηλαδή, τα χρήματα παραμένουν στις τράπεζες και τα διαχειρίζονται.</w:t>
      </w:r>
    </w:p>
    <w:p w14:paraId="62188FF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Υπάρχει,</w:t>
      </w:r>
      <w:r>
        <w:rPr>
          <w:rFonts w:eastAsia="Times New Roman" w:cs="Times New Roman"/>
          <w:szCs w:val="24"/>
        </w:rPr>
        <w:t xml:space="preserve"> βέβαια, ένα μεγάλο θέμα με τις επιχειρήσεις που φεύγουν, ειδικά από τη </w:t>
      </w:r>
      <w:r>
        <w:rPr>
          <w:rFonts w:eastAsia="Times New Roman" w:cs="Times New Roman"/>
          <w:szCs w:val="24"/>
        </w:rPr>
        <w:t xml:space="preserve">βόρεια </w:t>
      </w:r>
      <w:r>
        <w:rPr>
          <w:rFonts w:eastAsia="Times New Roman" w:cs="Times New Roman"/>
          <w:szCs w:val="24"/>
        </w:rPr>
        <w:t xml:space="preserve">Ελλάδα. Δεν ξέρω </w:t>
      </w:r>
      <w:r>
        <w:rPr>
          <w:rFonts w:eastAsia="Times New Roman" w:cs="Times New Roman"/>
          <w:szCs w:val="24"/>
        </w:rPr>
        <w:t xml:space="preserve">πως </w:t>
      </w:r>
      <w:r>
        <w:rPr>
          <w:rFonts w:eastAsia="Times New Roman" w:cs="Times New Roman"/>
          <w:szCs w:val="24"/>
        </w:rPr>
        <w:t xml:space="preserve">ο </w:t>
      </w:r>
      <w:r>
        <w:rPr>
          <w:rFonts w:eastAsia="Times New Roman" w:cs="Times New Roman"/>
          <w:szCs w:val="24"/>
        </w:rPr>
        <w:t>προϋπολογισμός</w:t>
      </w:r>
      <w:r>
        <w:rPr>
          <w:rFonts w:eastAsia="Times New Roman" w:cs="Times New Roman"/>
          <w:szCs w:val="24"/>
        </w:rPr>
        <w:t xml:space="preserve"> μπορεί να βοηθηθεί, αν επιστρέψουν κάποιες από αυτές. Ο κόσμος που δεν ζει σε εκείνες τις περιοχές πιστεύει ότι είναι μια μεγάλη απόφαση κα</w:t>
      </w:r>
      <w:r>
        <w:rPr>
          <w:rFonts w:eastAsia="Times New Roman" w:cs="Times New Roman"/>
          <w:szCs w:val="24"/>
        </w:rPr>
        <w:t xml:space="preserve">ι οικονομική και κοινωνική να μεταφερθεί κάποιος στη Βουλγαρία, παραδείγματος χάριν, αλλά δεν είναι έτσι. Δεν ισχύει αυτό και ξέρετε </w:t>
      </w:r>
      <w:r>
        <w:rPr>
          <w:rFonts w:eastAsia="Times New Roman" w:cs="Times New Roman"/>
          <w:szCs w:val="24"/>
        </w:rPr>
        <w:lastRenderedPageBreak/>
        <w:t xml:space="preserve">για ποιο λόγο; Διότι οι κάτοικοι της </w:t>
      </w:r>
      <w:r>
        <w:rPr>
          <w:rFonts w:eastAsia="Times New Roman" w:cs="Times New Roman"/>
          <w:szCs w:val="24"/>
        </w:rPr>
        <w:t xml:space="preserve">βόρειας </w:t>
      </w:r>
      <w:r>
        <w:rPr>
          <w:rFonts w:eastAsia="Times New Roman" w:cs="Times New Roman"/>
          <w:szCs w:val="24"/>
        </w:rPr>
        <w:t>Ελλάδας, όταν πηγαίνουν τη επιχείρησή τους στη Βουλγαρία, δεν σημαίνει ότι μετ</w:t>
      </w:r>
      <w:r>
        <w:rPr>
          <w:rFonts w:eastAsia="Times New Roman" w:cs="Times New Roman"/>
          <w:szCs w:val="24"/>
        </w:rPr>
        <w:t>ακομίζει και η οικογένειά τους.</w:t>
      </w:r>
    </w:p>
    <w:p w14:paraId="62188FFB" w14:textId="77777777" w:rsidR="00FB0E1F" w:rsidRDefault="0065608A">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2188FF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Ένα λεπτό θέλω μόνο, κυρία Πρόεδρε.</w:t>
      </w:r>
    </w:p>
    <w:p w14:paraId="62188FF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Πηγαίνουν μόνο την επιχείρησή τους στη Βουλγαρία. Πηγαίνουν το πρωί και γυρνούν το βράδυ στο σπίτι τους.</w:t>
      </w:r>
      <w:r>
        <w:rPr>
          <w:rFonts w:eastAsia="Times New Roman" w:cs="Times New Roman"/>
          <w:szCs w:val="24"/>
        </w:rPr>
        <w:t xml:space="preserve"> Δεν υπάρχει καμιά μεγάλη κοινωνική αλλαγή. Δεν μετακομίζουν ούτε τα παιδιά τους ούτε οι οικογένειές τους.</w:t>
      </w:r>
    </w:p>
    <w:p w14:paraId="62188FFE"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Αυτά, όμως, είναι εντολές από την Ευρωπαϊκή Ένωση που φυσικά δεν μπορείτε εσείς να τις αλλάξετε. Αν και αυτή η Ευρωπαϊκή Ένωση, αυτό το ευρώ θα καταρ</w:t>
      </w:r>
      <w:r>
        <w:rPr>
          <w:rFonts w:eastAsia="Times New Roman" w:cs="Times New Roman"/>
          <w:szCs w:val="24"/>
        </w:rPr>
        <w:t>ρεύσουν τα επόμενα χρόνια. Αυτό είναι ξεκάθαρο. Δυστυχώς, μέχρι το 2021, όπως λένε σε πολλά οικονομικά φόρα, θα καταρρεύσει και το ασφαλιστικό σύστημα, ό,τι και να κάνει η φτωχή Ελλάδα, όσα μνημόνια και να υπογράψετε. Θα υπάρξει μια αναδίπλωση βέβαια, όπου</w:t>
      </w:r>
      <w:r>
        <w:rPr>
          <w:rFonts w:eastAsia="Times New Roman" w:cs="Times New Roman"/>
          <w:szCs w:val="24"/>
        </w:rPr>
        <w:t xml:space="preserve"> θα πάμε σε μια Ευρώπη δύο ταχυτήτων με τους φτωχούς συγγενείς της Ευρώπης να τους χαϊδεύουν λίγο και να υποτιμούν το δικό τους ευρώ. Όμως, και αυτό θα αποτύχει.</w:t>
      </w:r>
    </w:p>
    <w:p w14:paraId="62188FFF"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Για ποιον λόγο, όμως, όλοι μαζί εσείς σοσιαλδημοκράτες, Μπολσεβίκοι, καπιταλιστές πανικοβληθήκ</w:t>
      </w:r>
      <w:r>
        <w:rPr>
          <w:rFonts w:eastAsia="Times New Roman" w:cs="Times New Roman"/>
          <w:szCs w:val="24"/>
        </w:rPr>
        <w:t xml:space="preserve">ατε τόσο πολύ με το Brexit και την έξοδο της Μεγάλης Βρετανίας από την Ευρωπαϊκή Ένωση; Θα φανεί εκεί πέρα πώς είναι να λειτουργεί μια οικονομία χωρίς να έχει στο σβέρκο του ο επιχειρηματίας τους περιορισμούς και τις </w:t>
      </w:r>
      <w:r>
        <w:rPr>
          <w:rFonts w:eastAsia="Times New Roman" w:cs="Times New Roman"/>
          <w:szCs w:val="24"/>
        </w:rPr>
        <w:lastRenderedPageBreak/>
        <w:t>δεσμεύσεις της Ευρωπαϊκής Ένωσης και φυ</w:t>
      </w:r>
      <w:r>
        <w:rPr>
          <w:rFonts w:eastAsia="Times New Roman" w:cs="Times New Roman"/>
          <w:szCs w:val="24"/>
        </w:rPr>
        <w:t>σικά χωρίς να έχει τον βρόγχο του ευρώ. Αυτό θα συνεχίσουν να το αντιμετωπίζουν, όμως, οι επαγγελματίες της Γερμανίας και της Γαλλίας. Και από εκεί θα ξεκινήσει η αντίδραση, γιατί δεν θα μπορούν να ανταγωνιστούν την οικονομία της Μεγάλης Βρετανίας.</w:t>
      </w:r>
    </w:p>
    <w:p w14:paraId="62189000"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Κλείνον</w:t>
      </w:r>
      <w:r>
        <w:rPr>
          <w:rFonts w:eastAsia="Times New Roman" w:cs="Times New Roman"/>
          <w:szCs w:val="24"/>
        </w:rPr>
        <w:t xml:space="preserve">τας, θα πω κάτι όσον αφορά </w:t>
      </w:r>
      <w:r>
        <w:rPr>
          <w:rFonts w:eastAsia="Times New Roman" w:cs="Times New Roman"/>
          <w:szCs w:val="24"/>
        </w:rPr>
        <w:t>σ</w:t>
      </w:r>
      <w:r>
        <w:rPr>
          <w:rFonts w:eastAsia="Times New Roman" w:cs="Times New Roman"/>
          <w:szCs w:val="24"/>
        </w:rPr>
        <w:t>τον Πρωθυπουργό. Πριν γίνει Πρωθυπουργός βλέπαμε να έχει μια εμμονή με ένα βιβλίο που το διάβαζε μέρα- νύχτα και το ανέφερε σε όλες τις συνεντεύξεις του, καμμιά φορά και με λάθος όνομα, «Το Δόγμα του Σοκ». Νομίζαμε ότι το διαβάζ</w:t>
      </w:r>
      <w:r>
        <w:rPr>
          <w:rFonts w:eastAsia="Times New Roman" w:cs="Times New Roman"/>
          <w:szCs w:val="24"/>
        </w:rPr>
        <w:t xml:space="preserve">ει αυτό το βιβλίο για το </w:t>
      </w:r>
      <w:r>
        <w:rPr>
          <w:rFonts w:eastAsia="Times New Roman" w:cs="Times New Roman"/>
          <w:szCs w:val="24"/>
        </w:rPr>
        <w:t xml:space="preserve">δόγμα </w:t>
      </w:r>
      <w:r>
        <w:rPr>
          <w:rFonts w:eastAsia="Times New Roman" w:cs="Times New Roman"/>
          <w:szCs w:val="24"/>
        </w:rPr>
        <w:t>του σοκ</w:t>
      </w:r>
      <w:r>
        <w:rPr>
          <w:rFonts w:eastAsia="Times New Roman" w:cs="Times New Roman"/>
          <w:szCs w:val="24"/>
        </w:rPr>
        <w:t>,</w:t>
      </w:r>
      <w:r>
        <w:rPr>
          <w:rFonts w:eastAsia="Times New Roman" w:cs="Times New Roman"/>
          <w:szCs w:val="24"/>
        </w:rPr>
        <w:t xml:space="preserve"> για να είναι προετοιμασμένος να αντιμετωπίσει αυτούς που θα πάνε να το εφαρμόσουν. Τελικά αυτό το βιβλίο το διάβασε, το αποστήθισε μόνο και μόνο για να το εφαρμόσει: Ένα πολύ δυνατό χτύπημα στην ελληνική κοινωνία που την άφησε μουδιασμένη και μετά έρχοντα</w:t>
      </w:r>
      <w:r>
        <w:rPr>
          <w:rFonts w:eastAsia="Times New Roman" w:cs="Times New Roman"/>
          <w:szCs w:val="24"/>
        </w:rPr>
        <w:t>ι τα νέα καταστροφικά μέτρα τα οποία πέρασε.</w:t>
      </w:r>
    </w:p>
    <w:p w14:paraId="62189001"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Χατζησάββα.</w:t>
      </w:r>
    </w:p>
    <w:p w14:paraId="62189002"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Κλείνω, κυρία Πρόεδρε.</w:t>
      </w:r>
    </w:p>
    <w:p w14:paraId="62189003"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Τώρα όσον αφορά </w:t>
      </w:r>
      <w:r>
        <w:rPr>
          <w:rFonts w:eastAsia="Times New Roman" w:cs="Times New Roman"/>
          <w:szCs w:val="24"/>
        </w:rPr>
        <w:t>σ</w:t>
      </w:r>
      <w:r>
        <w:rPr>
          <w:rFonts w:eastAsia="Times New Roman" w:cs="Times New Roman"/>
          <w:szCs w:val="24"/>
        </w:rPr>
        <w:t>το αν ο Προϋπολογισμός αυτός είναι ο τελευταίος μνημονιακός, ξέρετε από πού</w:t>
      </w:r>
      <w:r>
        <w:rPr>
          <w:rFonts w:eastAsia="Times New Roman" w:cs="Times New Roman"/>
          <w:szCs w:val="24"/>
        </w:rPr>
        <w:t xml:space="preserve"> θα φανεί; Θα πρέπει στον επόμενο </w:t>
      </w:r>
      <w:r>
        <w:rPr>
          <w:rFonts w:eastAsia="Times New Roman" w:cs="Times New Roman"/>
          <w:szCs w:val="24"/>
        </w:rPr>
        <w:t>προϋπολογισμό</w:t>
      </w:r>
      <w:r>
        <w:rPr>
          <w:rFonts w:eastAsia="Times New Roman" w:cs="Times New Roman"/>
          <w:szCs w:val="24"/>
        </w:rPr>
        <w:t xml:space="preserve">, τον </w:t>
      </w:r>
      <w:r>
        <w:rPr>
          <w:rFonts w:eastAsia="Times New Roman" w:cs="Times New Roman"/>
          <w:szCs w:val="24"/>
        </w:rPr>
        <w:t xml:space="preserve">προϋπολογισμό </w:t>
      </w:r>
      <w:r>
        <w:rPr>
          <w:rFonts w:eastAsia="Times New Roman" w:cs="Times New Roman"/>
          <w:szCs w:val="24"/>
        </w:rPr>
        <w:t>του 2019, για να μη φανεί ότι είστε ψεύτες και πολιτικοί απατεώνες, να μην υπάρχει εγγραφή ούτε ένα έσοδο το οποίο να είναι μνημονιακό μέτρο.</w:t>
      </w:r>
    </w:p>
    <w:p w14:paraId="62189004" w14:textId="77777777" w:rsidR="00FB0E1F" w:rsidRDefault="0065608A">
      <w:pPr>
        <w:tabs>
          <w:tab w:val="left" w:pos="3873"/>
        </w:tabs>
        <w:spacing w:after="0" w:line="600" w:lineRule="auto"/>
        <w:ind w:firstLine="720"/>
        <w:jc w:val="center"/>
        <w:rPr>
          <w:rFonts w:eastAsia="Times New Roman" w:cs="Times New Roman"/>
          <w:szCs w:val="24"/>
        </w:rPr>
      </w:pPr>
      <w:r>
        <w:rPr>
          <w:rFonts w:eastAsia="Times New Roman"/>
          <w:szCs w:val="24"/>
        </w:rPr>
        <w:t>(Χειροκροτήματα από την πτέρυγα της Χρυσής Αυγή</w:t>
      </w:r>
      <w:r>
        <w:rPr>
          <w:rFonts w:eastAsia="Times New Roman"/>
          <w:szCs w:val="24"/>
        </w:rPr>
        <w:t>ς)</w:t>
      </w:r>
    </w:p>
    <w:p w14:paraId="62189005"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 Στέφος από τον ΣΥΡΙΖΑ. </w:t>
      </w:r>
    </w:p>
    <w:p w14:paraId="62189006"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Κυρία Πρόεδρε, κύριοι Υπουργοί, κυρίες και κύριοι συνάδελφοι, με τον </w:t>
      </w:r>
      <w:r>
        <w:rPr>
          <w:rFonts w:eastAsia="Times New Roman" w:cs="Times New Roman"/>
          <w:szCs w:val="24"/>
        </w:rPr>
        <w:t xml:space="preserve">προϋπολογισμό </w:t>
      </w:r>
      <w:r>
        <w:rPr>
          <w:rFonts w:eastAsia="Times New Roman" w:cs="Times New Roman"/>
          <w:szCs w:val="24"/>
        </w:rPr>
        <w:t xml:space="preserve">του 2018 πέφτουν και οι τίτλοι τέλους στο καταστροφολογικό αφήγημα </w:t>
      </w:r>
      <w:r>
        <w:rPr>
          <w:rFonts w:eastAsia="Times New Roman" w:cs="Times New Roman"/>
          <w:szCs w:val="24"/>
        </w:rPr>
        <w:t xml:space="preserve">που υιοθέτησε η Αξιωματική Αντιπολίτευση για την κατάσταση της χώρας. </w:t>
      </w:r>
    </w:p>
    <w:p w14:paraId="62189007"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Πέφτουν οι τίτλοι τέλους στο αφήγημά σας, κυρίες και κύριοι της Αντιπολίτευσης, διότι ο </w:t>
      </w:r>
      <w:r>
        <w:rPr>
          <w:rFonts w:eastAsia="Times New Roman" w:cs="Times New Roman"/>
          <w:szCs w:val="24"/>
        </w:rPr>
        <w:t xml:space="preserve">προϋπολογισμός </w:t>
      </w:r>
      <w:r>
        <w:rPr>
          <w:rFonts w:eastAsia="Times New Roman" w:cs="Times New Roman"/>
          <w:szCs w:val="24"/>
        </w:rPr>
        <w:t>που συζητάμε είναι ο τελευταίος μνημονιακός προϋπολογισμός, καθώς από τον Αύγουστο</w:t>
      </w:r>
      <w:r>
        <w:rPr>
          <w:rFonts w:eastAsia="Times New Roman" w:cs="Times New Roman"/>
          <w:szCs w:val="24"/>
        </w:rPr>
        <w:t xml:space="preserve"> του 2018 η χώρα βγαίνει από τα μνημόνια, τα μνημόνια που εσείς, Νέα Δημοκρατία και ΠΑΣΟΚ, βάλατε στη χώρα αφού πρώτα τη </w:t>
      </w:r>
      <w:r>
        <w:rPr>
          <w:rFonts w:eastAsia="Times New Roman" w:cs="Times New Roman"/>
          <w:szCs w:val="24"/>
        </w:rPr>
        <w:t>χρεοκοπήσατε</w:t>
      </w:r>
      <w:r>
        <w:rPr>
          <w:rFonts w:eastAsia="Times New Roman" w:cs="Times New Roman"/>
          <w:szCs w:val="24"/>
        </w:rPr>
        <w:t xml:space="preserve">. </w:t>
      </w:r>
    </w:p>
    <w:p w14:paraId="62189008"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Τα χρόνια που η παρούσα Κυβέρνηση είναι στη εξουσία υιοθετήσατε και επενδύσατε στο αφήγημα της καταστροφής. Περιγράφατε </w:t>
      </w:r>
      <w:r>
        <w:rPr>
          <w:rFonts w:eastAsia="Times New Roman" w:cs="Times New Roman"/>
          <w:szCs w:val="24"/>
        </w:rPr>
        <w:t xml:space="preserve">πως οδηγούμε τη χώρα στα βράχια, βασισμένοι σε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σε ανύπαρκτα σκάνδαλα και σε συνειδητά ψέματα. Βασίζατε την αντιπολιτευτική σας τακτική σε ψεύδη. Ο αμοραλισμός και ο πανικός σας από την απομάκρυνσή σας από την εξουσία </w:t>
      </w:r>
      <w:r>
        <w:rPr>
          <w:rFonts w:eastAsia="Times New Roman" w:cs="Times New Roman"/>
          <w:szCs w:val="24"/>
        </w:rPr>
        <w:t xml:space="preserve">σας </w:t>
      </w:r>
      <w:r>
        <w:rPr>
          <w:rFonts w:eastAsia="Times New Roman" w:cs="Times New Roman"/>
          <w:szCs w:val="24"/>
        </w:rPr>
        <w:t>οδήγησε σε πλήρη έλλειψη</w:t>
      </w:r>
      <w:r>
        <w:rPr>
          <w:rFonts w:eastAsia="Times New Roman" w:cs="Times New Roman"/>
          <w:szCs w:val="24"/>
        </w:rPr>
        <w:t xml:space="preserve"> μέτρου και ευθυκρισίας. Προσπαθήσατε και προσπαθείτε να κατασκευάσετε σκάνδαλα εκεί που δεν υπάρχει τίποτα άλλο παρά δίκαιη πολιτική διαχείριση των πραγμάτων με γνώμονα το συμφέρον των πολιτών.</w:t>
      </w:r>
    </w:p>
    <w:p w14:paraId="62189009"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Διασπείρατε ένα σωρό ψέματα και εικονικές ειδήσεις </w:t>
      </w:r>
      <w:r>
        <w:rPr>
          <w:rFonts w:eastAsia="Times New Roman"/>
          <w:szCs w:val="24"/>
        </w:rPr>
        <w:t>οι οποίες</w:t>
      </w:r>
      <w:r>
        <w:rPr>
          <w:rFonts w:eastAsia="Times New Roman" w:cs="Times New Roman"/>
          <w:szCs w:val="24"/>
        </w:rPr>
        <w:t xml:space="preserve"> υπήρχαν μόνο στο μυαλό των εξωγήινων που μας επισκέφτηκαν στον Υμηττό. Χρησιμοποιήσατε και χρησιμοποιείτε παρελκυστική τακτική μαζί με μια μεγάλη μερίδα των μέσων μαζικής ενημέρωσης, με σκοπό να αποκρύψετε τα δικά σας σκάνδαλα, για να πείσετε τους πολίτες</w:t>
      </w:r>
      <w:r>
        <w:rPr>
          <w:rFonts w:eastAsia="Times New Roman" w:cs="Times New Roman"/>
          <w:szCs w:val="24"/>
        </w:rPr>
        <w:t xml:space="preserve"> ότι όλοι είμαστε ίδιοι. </w:t>
      </w:r>
    </w:p>
    <w:p w14:paraId="6218900A"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Όμως, δυστυχώς για εσάς, κυρίες και κύριοι της Αντιπολίτευσης, δεν είμαστε όλοι ίδιοι. Η χώρα δεν εμφανίστηκε ξαφνικά το 2015. Υπήρχε και πριν. Και το πριν της χώρας ήταν το δικό σας πριν, η </w:t>
      </w:r>
      <w:r>
        <w:rPr>
          <w:rFonts w:eastAsia="Times New Roman" w:cs="Times New Roman"/>
          <w:szCs w:val="24"/>
        </w:rPr>
        <w:t>«NOVARTIS»</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το ΝΟΟ</w:t>
      </w:r>
      <w:r>
        <w:rPr>
          <w:rFonts w:eastAsia="Times New Roman" w:cs="Times New Roman"/>
          <w:szCs w:val="24"/>
          <w:lang w:val="en-US"/>
        </w:rPr>
        <w:t>R</w:t>
      </w:r>
      <w:r>
        <w:rPr>
          <w:rFonts w:eastAsia="Times New Roman" w:cs="Times New Roman"/>
          <w:szCs w:val="24"/>
        </w:rPr>
        <w:t>1, το Κ</w:t>
      </w:r>
      <w:r>
        <w:rPr>
          <w:rFonts w:eastAsia="Times New Roman" w:cs="Times New Roman"/>
          <w:szCs w:val="24"/>
        </w:rPr>
        <w:t>ΕΕΛΠΝΟ,  Παπασταύροι, Χριστοφοράκοι, Μαντέληδες, Κοσκωτάδες, ο Τσοχατζόπουλος, Παπαγεωργόπουλοι, τα εξοπλιστικά και τελευταία τα Paradise Papers και κάτι κατοικίες στο Παρίσι.</w:t>
      </w:r>
    </w:p>
    <w:p w14:paraId="6218900B"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Αν υπήρχε εθνικό μουσείο διαφθοράς, δεν θα χωρούσαν τα σκάνδαλά σας. Αυτό το παρ</w:t>
      </w:r>
      <w:r>
        <w:rPr>
          <w:rFonts w:eastAsia="Times New Roman" w:cs="Times New Roman"/>
          <w:szCs w:val="24"/>
        </w:rPr>
        <w:t>ελθόν είναι που σας στοιχειώνει και προσπαθείτε με λύσσα να το καλύψετε. Τίτλοι τέλους, λοιπόν, για το αφήγημά σας, αλλά και τίτλοι τέλους και για την υποθετική εναλλακτική οικονομική σας πρόταση.</w:t>
      </w:r>
    </w:p>
    <w:p w14:paraId="6218900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 Αρχηγός της Αξιωματικής Αντιπολίτευσης με στεντόρεια φωνή</w:t>
      </w:r>
      <w:r>
        <w:rPr>
          <w:rFonts w:eastAsia="Times New Roman" w:cs="Times New Roman"/>
          <w:szCs w:val="24"/>
        </w:rPr>
        <w:t xml:space="preserve"> διαλαλεί ότι θα γίνει πρωθυπουργός. Φυσικά δεν του περνάει από το μυαλό ότι καλύτερα θα ήταν να χρησιμοποιεί υποθετικό σύνδεσμο, αν θα γίνει πρωθυπουργός. Θα μειώσει τους φόρους και θα διαπραγματευθεί με τους δανειστές για να αλλάξουν γραμμή. Εδώ γελάμε! </w:t>
      </w:r>
    </w:p>
    <w:p w14:paraId="6218900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Δύο πράγματα μπορεί να συμβαίνουν: Είτε ότι δεν έχετε πρόγραμμα για τη μεταμνημονιακή εποχή είτε το σχέδιο που έχετε είναι τόσο αντιλαϊκό που δεν τολμάτε καν να το αναπτύξετε. Αποκρύπτετε </w:t>
      </w:r>
      <w:r>
        <w:rPr>
          <w:rFonts w:eastAsia="Times New Roman" w:cs="Times New Roman"/>
          <w:szCs w:val="24"/>
        </w:rPr>
        <w:t>πως</w:t>
      </w:r>
      <w:r>
        <w:rPr>
          <w:rFonts w:eastAsia="Times New Roman" w:cs="Times New Roman"/>
          <w:szCs w:val="24"/>
        </w:rPr>
        <w:t xml:space="preserve"> θα καλυφθεί το κενό των εσόδων από τη μείωση της φορολογίας. Απ</w:t>
      </w:r>
      <w:r>
        <w:rPr>
          <w:rFonts w:eastAsia="Times New Roman" w:cs="Times New Roman"/>
          <w:szCs w:val="24"/>
        </w:rPr>
        <w:t>οκρύπτετε με ποιον τρόπο θα πιάσετε τους δημοσιονομικούς στόχους, πράγμα που τόσα χρόνια δεν το έχετε καταφέρει ποτέ! Ήδη έχετε δώσει κάποια δείγματα γραφής στις συζητήσεις στο Κοινοβούλιο κάθε φορά που η Κυβέρνηση έφερε προς ψήφιση κάποιο νομοσχέδιο που π</w:t>
      </w:r>
      <w:r>
        <w:rPr>
          <w:rFonts w:eastAsia="Times New Roman" w:cs="Times New Roman"/>
          <w:szCs w:val="24"/>
        </w:rPr>
        <w:t xml:space="preserve">ροέβλεπε κοινωνικές παροχές. Να σας θυμίσω το νομοσχέδιο για τη δωρεάν ιατροφαρμακευτική περίθαλψη όλων των ανασφάλιστων πολιτών, τα δωρεάν σχολικά γεύματα, τη δωρεάν μετακίνηση των ανέργων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 xml:space="preserve">εταφοράς, το νομοσχέδιο του Υπουργείου Παιδείας </w:t>
      </w:r>
      <w:r>
        <w:rPr>
          <w:rFonts w:eastAsia="Times New Roman" w:cs="Times New Roman"/>
          <w:szCs w:val="24"/>
        </w:rPr>
        <w:t xml:space="preserve">με το οποίο αυξήθηκαν οι πόροι προς την έρευνα και την αρωγή των νέων επιστημόνων, το κοινωνικό εισόδημα αλληλεγγύης, την ενίσχυση των δομών υγείας και τις παρεμβάσεις στην εκπαίδευση. </w:t>
      </w:r>
    </w:p>
    <w:p w14:paraId="6218900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Ευτυχώς, τουλάχιστον για το κοινωνικό μέρισμα φέτος βάλατε μυαλό, γιατ</w:t>
      </w:r>
      <w:r>
        <w:rPr>
          <w:rFonts w:eastAsia="Times New Roman" w:cs="Times New Roman"/>
          <w:szCs w:val="24"/>
        </w:rPr>
        <w:t>ί όλα τα υπόλοιπα, μας είπατε ότι θα τα καταργήσετε όταν γίνετε κυβέρνηση. Άρα, εάν κυβερνήσετε, οι στόχοι θα επιτευχθούν μέσα από δραματικές περικοπές δημοσίων δαπανών, με μαζικές απολύσεις –το έχετε ξανακάνει στο παρελθόν- και τεράστιες περικοπές στις κο</w:t>
      </w:r>
      <w:r>
        <w:rPr>
          <w:rFonts w:eastAsia="Times New Roman" w:cs="Times New Roman"/>
          <w:szCs w:val="24"/>
        </w:rPr>
        <w:t xml:space="preserve">ινωνικές παροχές και στον δημόσιο χαρακτήρα της παιδείας και της υγείας. Αυτό είναι το λανθάνον νόημα των λόγων σας. Ενυπάρχουν στην ιδεολογία </w:t>
      </w:r>
      <w:r>
        <w:rPr>
          <w:rFonts w:eastAsia="Times New Roman" w:cs="Times New Roman"/>
          <w:szCs w:val="24"/>
        </w:rPr>
        <w:lastRenderedPageBreak/>
        <w:t xml:space="preserve">σας και είναι άρρηκτα συνδεδεμένα με την αριστεία της οικογενειοκρατίας, της διαπλοκής και των </w:t>
      </w:r>
      <w:r>
        <w:rPr>
          <w:rFonts w:eastAsia="Times New Roman" w:cs="Times New Roman"/>
          <w:szCs w:val="24"/>
          <w:lang w:val="en-US"/>
        </w:rPr>
        <w:t>off</w:t>
      </w:r>
      <w:r>
        <w:rPr>
          <w:rFonts w:eastAsia="Times New Roman" w:cs="Times New Roman"/>
          <w:szCs w:val="24"/>
        </w:rPr>
        <w:t>-</w:t>
      </w:r>
      <w:r>
        <w:rPr>
          <w:rFonts w:eastAsia="Times New Roman" w:cs="Times New Roman"/>
          <w:szCs w:val="24"/>
          <w:lang w:val="en-US"/>
        </w:rPr>
        <w:t>shore</w:t>
      </w:r>
      <w:r>
        <w:rPr>
          <w:rFonts w:eastAsia="Times New Roman" w:cs="Times New Roman"/>
          <w:szCs w:val="24"/>
        </w:rPr>
        <w:t>.</w:t>
      </w:r>
    </w:p>
    <w:p w14:paraId="6218900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Ας δούμ</w:t>
      </w:r>
      <w:r>
        <w:rPr>
          <w:rFonts w:eastAsia="Times New Roman" w:cs="Times New Roman"/>
          <w:szCs w:val="24"/>
        </w:rPr>
        <w:t>ε λοιπόν πώς και γιατί η χώρα δεν έπεσε στα βράχια. Αυτό έγινε γιατί μέχρι τώρα πετύχαμε όλους τους οικονομικούς στόχους που τέθηκαν, κάτι που εσείς δεν καταφέρατε να κάνετε στα προηγούμενα χρόνια της κρίσης. Το παραδέχονται άλλωστε όλοι οι παλιοί σας φίλο</w:t>
      </w:r>
      <w:r>
        <w:rPr>
          <w:rFonts w:eastAsia="Times New Roman" w:cs="Times New Roman"/>
          <w:szCs w:val="24"/>
        </w:rPr>
        <w:t xml:space="preserve">ι στο εξωτερικό. Και δεν το καταφέρατε για τον απλούστατο λόγο ότι δεν σας ενδιέφερε να βγει η χώρα από την κρίση. Στόχος σας ήταν η αναπαραγωγή του ίδιου συστήματος: Η διαπλοκή και η εξασφάλιση των συμφερόντων των δικών σας σε βάρος των πολλών. </w:t>
      </w:r>
    </w:p>
    <w:p w14:paraId="6218901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Όλα αυτά, κυρίες και κύριοι συνάδελφοι, επιτεύχθηκαν λόγω της χρηστής διαχείρισης, της μονομανίας και της ιδεοληψίας μας, όπως μας κατηγορείτε, γιατί πάνω από όλα βάζουμε το καλό της χώρας και του πολίτη, γιατί δεν διαπλεχθήκαμε, ούτε και θα διαπλεχθούμε, </w:t>
      </w:r>
      <w:r>
        <w:rPr>
          <w:rFonts w:eastAsia="Times New Roman" w:cs="Times New Roman"/>
          <w:szCs w:val="24"/>
        </w:rPr>
        <w:t xml:space="preserve">για τον απλούστατο λόγο ότι δεν είμαστε ίδιοι. Και ο ελληνικός λαός το γνωρίζει αυτό. </w:t>
      </w:r>
    </w:p>
    <w:p w14:paraId="6218901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Καιρός, λοιπόν, να ψάξετε ένα άλλο αφήγημα. Και δεν θα ήταν κακό να βρείτε ένα αφήγημα που να εξυπηρετεί τη χώρα και την πολιτική αντιπαράθεση και όχι την εμμονή σας για</w:t>
      </w:r>
      <w:r>
        <w:rPr>
          <w:rFonts w:eastAsia="Times New Roman" w:cs="Times New Roman"/>
          <w:szCs w:val="24"/>
        </w:rPr>
        <w:t xml:space="preserve"> την εξουσία και τον πολιτικό αμοραλισμό σας. </w:t>
      </w:r>
    </w:p>
    <w:p w14:paraId="6218901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189013"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62189014"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Και εμείς σας ευχαριστούμε, κύριε συνάδελφε, για την ακρίβεια του χρόνου.</w:t>
      </w:r>
    </w:p>
    <w:p w14:paraId="6218901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ο κ. Γιόγιακας, Β</w:t>
      </w:r>
      <w:r>
        <w:rPr>
          <w:rFonts w:eastAsia="Times New Roman" w:cs="Times New Roman"/>
          <w:szCs w:val="24"/>
        </w:rPr>
        <w:t>ουλευτής της Νέας Δημοκρατίας.</w:t>
      </w:r>
    </w:p>
    <w:p w14:paraId="62189016"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Κυρίες και κύριοι συνάδελφοι, άκουσα από συνάδελφο της Πλειοψηφίας ότι όποιος βιάζεται σκοντάφτει. Υπάρχει, όμως, και το άλλο ρητό: «το γοργόν και χάριν έχει». Έτσι, λοιπόν, όσο πιο γρήγορα απαλλάξετε την</w:t>
      </w:r>
      <w:r>
        <w:rPr>
          <w:rFonts w:eastAsia="Times New Roman" w:cs="Times New Roman"/>
          <w:szCs w:val="24"/>
        </w:rPr>
        <w:t xml:space="preserve"> κοινωνία μας από τη σημερινή Συγκυβέρνηση, τόσο πιο χρήσιμοι θα είστε.</w:t>
      </w:r>
    </w:p>
    <w:p w14:paraId="6218901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Άκουσα από άλλον εκλεκτό συνάδελφο ότι πλέον έχουμε τίτλους τέλους των μνημονίων. Δηλαδή, αγαπητέ συνάδελφε, θα τρώμε με χρυσά κουτάλια.</w:t>
      </w:r>
    </w:p>
    <w:p w14:paraId="62189018"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Όχι, αλλά δεν τρώγαμε και πριν </w:t>
      </w:r>
      <w:r>
        <w:rPr>
          <w:rFonts w:eastAsia="Times New Roman" w:cs="Times New Roman"/>
          <w:szCs w:val="24"/>
        </w:rPr>
        <w:t xml:space="preserve">με χρυσά κουτάλια. Πριν δεν είχαμε κουτάλια. </w:t>
      </w:r>
    </w:p>
    <w:p w14:paraId="62189019"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Μη βιάζεστε, λοιπόν, γιατί όλοι μας ζούμε σε αυτή</w:t>
      </w:r>
      <w:r>
        <w:rPr>
          <w:rFonts w:eastAsia="Times New Roman" w:cs="Times New Roman"/>
          <w:szCs w:val="24"/>
        </w:rPr>
        <w:t>ν</w:t>
      </w:r>
      <w:r>
        <w:rPr>
          <w:rFonts w:eastAsia="Times New Roman" w:cs="Times New Roman"/>
          <w:szCs w:val="24"/>
        </w:rPr>
        <w:t xml:space="preserve"> την κοινωνία, ζούμε στην κοινωνία που υποφέρει, ζούμε στην κοινωνία της φτώχειας και της ανέχειας. </w:t>
      </w:r>
    </w:p>
    <w:p w14:paraId="6218901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Ερχόμαστε, λοιπόν, να συζητήσουμε έναν</w:t>
      </w:r>
      <w:r>
        <w:rPr>
          <w:rFonts w:eastAsia="Times New Roman" w:cs="Times New Roman"/>
          <w:szCs w:val="24"/>
        </w:rPr>
        <w:t xml:space="preserve"> </w:t>
      </w:r>
      <w:r>
        <w:rPr>
          <w:rFonts w:eastAsia="Times New Roman" w:cs="Times New Roman"/>
          <w:szCs w:val="24"/>
        </w:rPr>
        <w:t xml:space="preserve">προϋπολογισμό </w:t>
      </w:r>
      <w:r>
        <w:rPr>
          <w:rFonts w:eastAsia="Times New Roman" w:cs="Times New Roman"/>
          <w:szCs w:val="24"/>
        </w:rPr>
        <w:t xml:space="preserve">ο οποίος δεν κρύβει εκπλήξεις. Είναι ένας αυθεντικός </w:t>
      </w:r>
      <w:r>
        <w:rPr>
          <w:rFonts w:eastAsia="Times New Roman" w:cs="Times New Roman"/>
          <w:szCs w:val="24"/>
        </w:rPr>
        <w:t xml:space="preserve">προϋπολογισμός </w:t>
      </w:r>
      <w:r>
        <w:rPr>
          <w:rFonts w:eastAsia="Times New Roman" w:cs="Times New Roman"/>
          <w:szCs w:val="24"/>
        </w:rPr>
        <w:t xml:space="preserve">της περιόδου ΣΥΡΙΖΑ-ΑΝΕΛ, ένας </w:t>
      </w:r>
      <w:r>
        <w:rPr>
          <w:rFonts w:eastAsia="Times New Roman" w:cs="Times New Roman"/>
          <w:szCs w:val="24"/>
        </w:rPr>
        <w:t xml:space="preserve">προϋπολογισμός </w:t>
      </w:r>
      <w:r>
        <w:rPr>
          <w:rFonts w:eastAsia="Times New Roman" w:cs="Times New Roman"/>
          <w:szCs w:val="24"/>
        </w:rPr>
        <w:t xml:space="preserve">που πλήττει όλους, αλλά κυρίως χτυπά τους πιο αδύναμους συμπολίτες μας, ένας </w:t>
      </w:r>
      <w:r>
        <w:rPr>
          <w:rFonts w:eastAsia="Times New Roman" w:cs="Times New Roman"/>
          <w:szCs w:val="24"/>
        </w:rPr>
        <w:t xml:space="preserve">προϋπολογισμός </w:t>
      </w:r>
      <w:r>
        <w:rPr>
          <w:rFonts w:eastAsia="Times New Roman" w:cs="Times New Roman"/>
          <w:szCs w:val="24"/>
        </w:rPr>
        <w:t>που παίρνει από τους ίδιους και μάλ</w:t>
      </w:r>
      <w:r>
        <w:rPr>
          <w:rFonts w:eastAsia="Times New Roman" w:cs="Times New Roman"/>
          <w:szCs w:val="24"/>
        </w:rPr>
        <w:t xml:space="preserve">ιστα περισσότερα από ό,τι χρειάζεται. Το βασικό στοιχείο από το οποίο φαίνεται ότι ο </w:t>
      </w:r>
      <w:r>
        <w:rPr>
          <w:rFonts w:eastAsia="Times New Roman" w:cs="Times New Roman"/>
          <w:szCs w:val="24"/>
        </w:rPr>
        <w:t xml:space="preserve">προϋπολογισμός </w:t>
      </w:r>
      <w:r>
        <w:rPr>
          <w:rFonts w:eastAsia="Times New Roman" w:cs="Times New Roman"/>
          <w:szCs w:val="24"/>
        </w:rPr>
        <w:t xml:space="preserve">έχει έλλειμμα κοινωνικής δικαιοσύνης είναι ένα: Η αναλογία έμμεσων </w:t>
      </w:r>
      <w:r>
        <w:rPr>
          <w:rFonts w:eastAsia="Times New Roman" w:cs="Times New Roman"/>
          <w:szCs w:val="24"/>
        </w:rPr>
        <w:lastRenderedPageBreak/>
        <w:t>φόρων προς άμεσους φόρους. Οι άμεσοι φόροι είναι ανάλογοι του εισοδήματος και γι’ αυτό θε</w:t>
      </w:r>
      <w:r>
        <w:rPr>
          <w:rFonts w:eastAsia="Times New Roman" w:cs="Times New Roman"/>
          <w:szCs w:val="24"/>
        </w:rPr>
        <w:t>ωρούνται δικαιότεροι από τους έμμεσους.</w:t>
      </w:r>
    </w:p>
    <w:p w14:paraId="6218901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έμμεσοι φόροι από την άλλη, όπως ο ΦΠΑ και οι ειδικοί φόροι κατανάλωσης, επειδή ακριβώς αφορούν σχεδόν κάθε αγαθό και κάθε υπηρεσία, επιβαρύνουν το ίδιο τους έχοντες και τους μη έχοντες, θίγοντας εκείνους που έχου</w:t>
      </w:r>
      <w:r>
        <w:rPr>
          <w:rFonts w:eastAsia="Times New Roman" w:cs="Times New Roman"/>
          <w:szCs w:val="24"/>
        </w:rPr>
        <w:t xml:space="preserve">ν πολύ πιο </w:t>
      </w:r>
      <w:r>
        <w:rPr>
          <w:rFonts w:eastAsia="Times New Roman" w:cs="Times New Roman"/>
          <w:szCs w:val="24"/>
        </w:rPr>
        <w:t xml:space="preserve">λίγα </w:t>
      </w:r>
      <w:r>
        <w:rPr>
          <w:rFonts w:eastAsia="Times New Roman" w:cs="Times New Roman"/>
          <w:szCs w:val="24"/>
        </w:rPr>
        <w:t xml:space="preserve">χρήματα να ξοδέψουν για τις καθημερινές τους ανάγκες και υποχρεώσεις. Άρα, όσο μικρότερη είναι η αναλογία των έμμεσων προς τους άμεσους φόρους τόσο πιο κοινωνικά δίκαιη είναι η φορολογία. </w:t>
      </w:r>
    </w:p>
    <w:p w14:paraId="6218901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προϋπολογισμό</w:t>
      </w:r>
      <w:r>
        <w:rPr>
          <w:rFonts w:eastAsia="Times New Roman" w:cs="Times New Roman"/>
          <w:szCs w:val="24"/>
        </w:rPr>
        <w:t xml:space="preserve"> του 2018 οι έμμεσοι φόροι είναι </w:t>
      </w:r>
      <w:r>
        <w:rPr>
          <w:rFonts w:eastAsia="Times New Roman" w:cs="Times New Roman"/>
          <w:szCs w:val="24"/>
        </w:rPr>
        <w:t>33% υψηλότεροι από τους άμεσους. Αυτό μας δίνει έναν λόγο περίπου στο 1:32 σημαντικά αυξημένο από το 1:14 που είχε διαμορφωθεί το 2014. Και έχει σημασία, κυρίες και κύριοι συνάδελφοι, να γνωρίζουν οι πολίτες ποιος πληρώνει τι από τον λογαριασμό του 2018. Π</w:t>
      </w:r>
      <w:r>
        <w:rPr>
          <w:rFonts w:eastAsia="Times New Roman" w:cs="Times New Roman"/>
          <w:szCs w:val="24"/>
        </w:rPr>
        <w:t xml:space="preserve">ερίπου εκατόν σαράντα χιλιάδες χαμηλοσυνταξιούχοι θα πάρουν από τον νέο χρόνο το ΕΚΑΣ που μειώνεται σημαντικά. </w:t>
      </w:r>
    </w:p>
    <w:p w14:paraId="6218901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Τα 320 εκατομμύρια ευρώ που δόθηκαν γι’ αυτό το 2017 θα είναι περίπου 80 εκατομμύρια το 2018. Οι νέοι συνταξιούχοι, αυτοί που αιτήθηκαν συνταξιο</w:t>
      </w:r>
      <w:r>
        <w:rPr>
          <w:rFonts w:eastAsia="Times New Roman" w:cs="Times New Roman"/>
          <w:szCs w:val="24"/>
        </w:rPr>
        <w:t xml:space="preserve">δότηση με βάση το νόμο Κατρούγκαλου, θα πάρουν συντάξεις μειωμένες κατά 12% με 16%, ενώ σε ορισμένες απ’ αυτές οι μειώσεις θα φτάσουν και το 30%. </w:t>
      </w:r>
    </w:p>
    <w:p w14:paraId="6218901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ελεύθεροι επαγγελματίες, οι αγρότες και οι αυτοαπασχολούμενοι θα δώσουν ακόμα μεγαλύτερο μέρος από το εισό</w:t>
      </w:r>
      <w:r>
        <w:rPr>
          <w:rFonts w:eastAsia="Times New Roman" w:cs="Times New Roman"/>
          <w:szCs w:val="24"/>
        </w:rPr>
        <w:t xml:space="preserve">δημά τους, από 60% και πάνω σε φόρους </w:t>
      </w:r>
      <w:r>
        <w:rPr>
          <w:rFonts w:eastAsia="Times New Roman" w:cs="Times New Roman"/>
          <w:szCs w:val="24"/>
        </w:rPr>
        <w:lastRenderedPageBreak/>
        <w:t>και ασφαλιστικές εισφορές. Από τον Γενάρη οι εισφορές τους θα αυξηθούν από 8% μέχρι και 38%, όταν πάψει η έκπτωση του 15% που θα έχουν ορισμένοι μη μισθωτοί το 2018, γιατί θα υπολογίζονται επί των ακαθαρίστων εσόδων, χ</w:t>
      </w:r>
      <w:r>
        <w:rPr>
          <w:rFonts w:eastAsia="Times New Roman" w:cs="Times New Roman"/>
          <w:szCs w:val="24"/>
        </w:rPr>
        <w:t>ωρίς δηλαδή να αφαιρούνται οι ασφαλιστικές εισφορές που έχουν καταβληθεί. Δηλαδή, θα πληρώνουν ασφαλιστικές εισφορές και για τις ασφαλιστικές εισφορές που έχουν ήδη πληρώσει. Αν αυτό δεν είναι άλλη μια διεθνής πατέντα της Συγκυβέρνησης μετά την περίφημη «κ</w:t>
      </w:r>
      <w:r>
        <w:rPr>
          <w:rFonts w:eastAsia="Times New Roman" w:cs="Times New Roman"/>
          <w:szCs w:val="24"/>
        </w:rPr>
        <w:t xml:space="preserve">ωλοτούμπα», τότε τι είναι; </w:t>
      </w:r>
    </w:p>
    <w:p w14:paraId="6218901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Εκατομμύρια μισθωτοί και συνταξιούχοι με αποδοχές πάνω από 9.000 ευρώ τον χρόνο, θα δουν τον μισθό ή της σύνταξή τους να μειώνεται από τον Ιανουάριο, αφού καταργείται η έκπτωση του 1,5% στη μηνιαία παρακράτηση του φόρου. </w:t>
      </w:r>
    </w:p>
    <w:p w14:paraId="6218902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τρί</w:t>
      </w:r>
      <w:r>
        <w:rPr>
          <w:rFonts w:eastAsia="Times New Roman" w:cs="Times New Roman"/>
          <w:szCs w:val="24"/>
        </w:rPr>
        <w:t xml:space="preserve">τεκνες και πολύτεκνες οικογένειες θα κληθούν να πληρώσουν τον λογαριασμό του μειωμένου πολυτεκνικού επιδόματος. Οι κάτοικοι των βορείων και των ορεινών περιοχών της χώρας μας, θα πάρουν το μισό επίδομα θέρμανσης. Οι κάτοικοι τριάντα δύο νησιών μας θα δουν </w:t>
      </w:r>
      <w:r>
        <w:rPr>
          <w:rFonts w:eastAsia="Times New Roman" w:cs="Times New Roman"/>
          <w:szCs w:val="24"/>
        </w:rPr>
        <w:t xml:space="preserve">να ακριβαίνουν όλα τα προϊόντα και οι υπηρεσίες μετά την κατάργηση των μειωμένων κατά 30% συντελεστών του ΦΠΑ. </w:t>
      </w:r>
    </w:p>
    <w:p w14:paraId="6218902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Ένας προϋπολογισμός που τα παίρνει αδιακρίτως από όλους και μάλιστα από τους μη έχοντες, χάνει το επιχείρημα της κοινωνικής </w:t>
      </w:r>
      <w:r>
        <w:rPr>
          <w:rFonts w:eastAsia="Times New Roman" w:cs="Times New Roman"/>
          <w:szCs w:val="24"/>
        </w:rPr>
        <w:t>δικαιοσύνης</w:t>
      </w:r>
      <w:r>
        <w:rPr>
          <w:rFonts w:eastAsia="Times New Roman" w:cs="Times New Roman"/>
          <w:szCs w:val="24"/>
        </w:rPr>
        <w:t xml:space="preserve">. Αυτό είχε επισημάνει άλλωστε και ο επικεφαλής του Γραφείου Προϋπολογισμού της Βουλής, η </w:t>
      </w:r>
      <w:r>
        <w:rPr>
          <w:rFonts w:eastAsia="Times New Roman" w:cs="Times New Roman"/>
          <w:szCs w:val="24"/>
        </w:rPr>
        <w:lastRenderedPageBreak/>
        <w:t>θητεία του οποίου δεν ανανεώθηκε, απλώς παρατάθηκε μέχρι να βρεθεί ο αντικαταστάτης, προφανώς γιατί χαλούσε τη σούπα των κυβερνητικών επιχειρημάτων για την οικονομία.</w:t>
      </w:r>
    </w:p>
    <w:p w14:paraId="6218902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υπάρχει ένα ακόμη στοιχείο που αμφισβητεί το δήθεν κοινωνικό προφίλ του </w:t>
      </w:r>
      <w:r>
        <w:rPr>
          <w:rFonts w:eastAsia="Times New Roman" w:cs="Times New Roman"/>
          <w:szCs w:val="24"/>
        </w:rPr>
        <w:t>προϋπολογισμού</w:t>
      </w:r>
      <w:r>
        <w:rPr>
          <w:rFonts w:eastAsia="Times New Roman" w:cs="Times New Roman"/>
          <w:szCs w:val="24"/>
        </w:rPr>
        <w:t xml:space="preserve">. Και αυτό λέγεται «πρωτογενές υπερπλεόνασμα». </w:t>
      </w:r>
    </w:p>
    <w:p w14:paraId="6218902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 2018 η Κυβέρνηση σκοπεύει να πάρει από πολίτες και επιχειρήσεις 587 εκατομμύρια ευ</w:t>
      </w:r>
      <w:r>
        <w:rPr>
          <w:rFonts w:eastAsia="Times New Roman" w:cs="Times New Roman"/>
          <w:szCs w:val="24"/>
        </w:rPr>
        <w:t xml:space="preserve">ρώ περισσότερα απ’ όσα προβλέπει ο μνημονιακός στόχος. Ακόμη και οι εκπρόσωποι των δανειστών έχουν διαφωνήσει </w:t>
      </w:r>
      <w:r>
        <w:rPr>
          <w:rFonts w:eastAsia="Times New Roman" w:cs="Times New Roman"/>
          <w:szCs w:val="24"/>
        </w:rPr>
        <w:t xml:space="preserve">μ’ </w:t>
      </w:r>
      <w:r>
        <w:rPr>
          <w:rFonts w:eastAsia="Times New Roman" w:cs="Times New Roman"/>
          <w:szCs w:val="24"/>
        </w:rPr>
        <w:t>αυτήν την επιλογή, γιατί γνωρίζουν ότι πίσω από τα υπερπλεονάσματα δεν υπάρχει στιβαρή οικονομική λογική, μόνο μικροπολιτική. Γνωρίζουν ότι μεγ</w:t>
      </w:r>
      <w:r>
        <w:rPr>
          <w:rFonts w:eastAsia="Times New Roman" w:cs="Times New Roman"/>
          <w:szCs w:val="24"/>
        </w:rPr>
        <w:t>αλύτερα πλεονάσματα, όταν μάλιστα ο στόχος είναι ήδη πολύ υψηλά, σημαίνει περισσότεροι φόροι, λιγότερες δημόσιες επενδύσεις, περισσότερη λιτότητα. Σημαίνει ότι αφαιρείται από την πραγματική οικονομία ρευστότητα για κατανάλωση, επέκταση, διατήρηση και δημιο</w:t>
      </w:r>
      <w:r>
        <w:rPr>
          <w:rFonts w:eastAsia="Times New Roman" w:cs="Times New Roman"/>
          <w:szCs w:val="24"/>
        </w:rPr>
        <w:t xml:space="preserve">υργία θέσεων εργασίας. </w:t>
      </w:r>
    </w:p>
    <w:p w14:paraId="6218902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Ένα είναι βέβαιο και αποδείχθηκε και φέτος, όπου είχαμε μεγάλη υπέρβαση του στόχου για το πλεόνασμα και παράλληλα αναιμική μεγέθυνση της οικονομίας: Τα υπερπλεονάσματα βλάπτουν σοβαρά την ανάπτυξη.</w:t>
      </w:r>
    </w:p>
    <w:p w14:paraId="6218902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w:t>
      </w:r>
      <w:r>
        <w:rPr>
          <w:rFonts w:eastAsia="Times New Roman" w:cs="Times New Roman"/>
          <w:szCs w:val="24"/>
        </w:rPr>
        <w:t>νι λήξεως του χρόνου ομιλίας του κυρίου Βουλευτή)</w:t>
      </w:r>
    </w:p>
    <w:p w14:paraId="6218902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Όμως, κυρίες και κύριοι συνάδελφοι, υπάρχει κάτι ακόμη πιο σοβαρό: Το υπερπλεόνασμα είναι η θηλιά που η Συγκυβέρνηση έχει φορέσει στον λαιμό της χώρας</w:t>
      </w:r>
      <w:r>
        <w:rPr>
          <w:rFonts w:eastAsia="Times New Roman" w:cs="Times New Roman"/>
          <w:szCs w:val="24"/>
        </w:rPr>
        <w:t>.</w:t>
      </w:r>
    </w:p>
    <w:p w14:paraId="6218902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Αυτό που χρειάζεται είναι μικρότερα πρωτογενή πλεονάσμ</w:t>
      </w:r>
      <w:r>
        <w:rPr>
          <w:rFonts w:eastAsia="Times New Roman" w:cs="Times New Roman"/>
          <w:szCs w:val="24"/>
        </w:rPr>
        <w:t>ατα, για να δημιουργηθεί η αναγκαία δημοσιονομική ανάσα. Όταν η Κυβέρνηση καμώνεται για την υπέρβαση στόχων που είναι ήδη δυσθεώρητοι, στην ουσία υπονομεύει την προσπάθεια να διεκδικηθεί ο αναγκαίος δημοσιονομικός χώρος που θα επιτρέψει να ξαναπάρει μπροστ</w:t>
      </w:r>
      <w:r>
        <w:rPr>
          <w:rFonts w:eastAsia="Times New Roman" w:cs="Times New Roman"/>
          <w:szCs w:val="24"/>
        </w:rPr>
        <w:t>ά η οικονομία με μείωση της φορολογίας για τους πολίτες και τις επιχειρήσεις και αύξηση των επενδύσεων. Αυτή είναι η παγίδα στην οποία έχει εγκλωβίσει τη χώρα η Κυβέρνηση, κυρίες και κύριοι συνάδελφοι.</w:t>
      </w:r>
    </w:p>
    <w:p w14:paraId="6218902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Εμείς στη Νέα Δημοκρατία πιστεύουμε σε ένα διαφορετικό</w:t>
      </w:r>
      <w:r>
        <w:rPr>
          <w:rFonts w:eastAsia="Times New Roman" w:cs="Times New Roman"/>
          <w:szCs w:val="24"/>
        </w:rPr>
        <w:t>, πιο αναπτυξιακό και κοινωνικά δίκαιο δημοσιονομικό μ</w:t>
      </w:r>
      <w:r>
        <w:rPr>
          <w:rFonts w:eastAsia="Times New Roman" w:cs="Times New Roman"/>
          <w:szCs w:val="24"/>
        </w:rPr>
        <w:t>ε</w:t>
      </w:r>
      <w:r>
        <w:rPr>
          <w:rFonts w:eastAsia="Times New Roman" w:cs="Times New Roman"/>
          <w:szCs w:val="24"/>
        </w:rPr>
        <w:t xml:space="preserve">ίγμα, με λιγότερους φόρους και στοχευμένες περικοπές κρατικών δαπανών, ως κομμάτι μιας πολιτικής που θα παντρεύει τη δημοσιονομική σταθερότητα με την επιστροφή στην ανάπτυξη και την αύξηση της απασχόλησης, αυτά που εσείς υπονομεύετε και με τον </w:t>
      </w:r>
      <w:r>
        <w:rPr>
          <w:rFonts w:eastAsia="Times New Roman" w:cs="Times New Roman"/>
          <w:szCs w:val="24"/>
        </w:rPr>
        <w:t>προϋπολογισμ</w:t>
      </w:r>
      <w:r>
        <w:rPr>
          <w:rFonts w:eastAsia="Times New Roman" w:cs="Times New Roman"/>
          <w:szCs w:val="24"/>
        </w:rPr>
        <w:t xml:space="preserve">ό </w:t>
      </w:r>
      <w:r>
        <w:rPr>
          <w:rFonts w:eastAsia="Times New Roman" w:cs="Times New Roman"/>
          <w:szCs w:val="24"/>
        </w:rPr>
        <w:t xml:space="preserve">της επόμενης χρονιάς. Δεν μπορούμε, επομένως, παρά να τον καταψηφίσουμε. </w:t>
      </w:r>
    </w:p>
    <w:p w14:paraId="6218902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τελειώνω λέγοντας ότι τον καταψηφίζουμε και για έναν ακόμη λόγο: Γιατί φέρνει μαζί του το επιπρόσθετο κόστος με το οποίο η Κυβέρνηση φόρτωσε την ελληνική κοινωνία με τις αποτυχ</w:t>
      </w:r>
      <w:r>
        <w:rPr>
          <w:rFonts w:eastAsia="Times New Roman" w:cs="Times New Roman"/>
          <w:szCs w:val="24"/>
        </w:rPr>
        <w:t xml:space="preserve">ημένες διαπραγματεύσεις και την καθυστέρηση των αξιολογήσεων. </w:t>
      </w:r>
    </w:p>
    <w:p w14:paraId="6218902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6218902B"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18902C"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Και εμείς ευχαριστούμε. </w:t>
      </w:r>
    </w:p>
    <w:p w14:paraId="6218902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ο κ. Λαμπρούλης, Βουλευτής του Κομμουνιστικού</w:t>
      </w:r>
      <w:r>
        <w:rPr>
          <w:rFonts w:eastAsia="Times New Roman" w:cs="Times New Roman"/>
          <w:szCs w:val="24"/>
        </w:rPr>
        <w:t xml:space="preserve"> Κόμματος </w:t>
      </w:r>
      <w:r>
        <w:rPr>
          <w:rFonts w:eastAsia="Times New Roman" w:cs="Times New Roman"/>
          <w:szCs w:val="24"/>
        </w:rPr>
        <w:t>Ελλάδας</w:t>
      </w:r>
      <w:r>
        <w:rPr>
          <w:rFonts w:eastAsia="Times New Roman" w:cs="Times New Roman"/>
          <w:szCs w:val="24"/>
        </w:rPr>
        <w:t>.</w:t>
      </w:r>
    </w:p>
    <w:p w14:paraId="6218902E"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κυρία Πρόεδρε.</w:t>
      </w:r>
    </w:p>
    <w:p w14:paraId="6218902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προϋπολογισμός</w:t>
      </w:r>
      <w:r>
        <w:rPr>
          <w:rFonts w:eastAsia="Times New Roman" w:cs="Times New Roman"/>
          <w:szCs w:val="24"/>
        </w:rPr>
        <w:t xml:space="preserve"> του 2018 αποτελεί ένα αντιλαϊκό και αντεργατικό εργαλείο που φέρει τη σφραγίδα της κυβερνητικής πολιτικής, των στρατηγικών επιλογών της, κομμέν</w:t>
      </w:r>
      <w:r>
        <w:rPr>
          <w:rFonts w:eastAsia="Times New Roman" w:cs="Times New Roman"/>
          <w:szCs w:val="24"/>
        </w:rPr>
        <w:t>ους και ραμμένους στην εξυπηρέτηση της καπιταλιστικής ανάπτυξης, της απρόσκοπτης ενίσχυσης των επιχειρηματικών ομίλων και του κεφαλαίου, σηματοδοτώντας παράλληλα την περαιτέρω φοροληστεία του λαού, το τσάκισμα των ασφαλιστικών δικαιωμάτων των εργαζομένων κ</w:t>
      </w:r>
      <w:r>
        <w:rPr>
          <w:rFonts w:eastAsia="Times New Roman" w:cs="Times New Roman"/>
          <w:szCs w:val="24"/>
        </w:rPr>
        <w:t>αι των φτωχών λαϊκών στρωμάτων, την αύξηση των περικοπών στις κοινωνικές παροχές, την αύξηση των ασφαλιστικών εισφορών κ.α</w:t>
      </w:r>
      <w:r>
        <w:rPr>
          <w:rFonts w:eastAsia="Times New Roman" w:cs="Times New Roman"/>
          <w:szCs w:val="24"/>
        </w:rPr>
        <w:t>.</w:t>
      </w:r>
      <w:r>
        <w:rPr>
          <w:rFonts w:eastAsia="Times New Roman" w:cs="Times New Roman"/>
          <w:szCs w:val="24"/>
        </w:rPr>
        <w:t>. Και αυτή η επιθετική πολιτική της Κυβέρνησης και του κεφαλαίου απέναντι στα δικαιώματα και τις κατακτήσεις των εργαζόμενων δεν αποτ</w:t>
      </w:r>
      <w:r>
        <w:rPr>
          <w:rFonts w:eastAsia="Times New Roman" w:cs="Times New Roman"/>
          <w:szCs w:val="24"/>
        </w:rPr>
        <w:t xml:space="preserve">υπώνεται μόνο στον κρατικό </w:t>
      </w:r>
      <w:r>
        <w:rPr>
          <w:rFonts w:eastAsia="Times New Roman" w:cs="Times New Roman"/>
          <w:szCs w:val="24"/>
        </w:rPr>
        <w:t>προϋπολογισμό</w:t>
      </w:r>
      <w:r>
        <w:rPr>
          <w:rFonts w:eastAsia="Times New Roman" w:cs="Times New Roman"/>
          <w:szCs w:val="24"/>
        </w:rPr>
        <w:t xml:space="preserve">, αλλά και στη συμφωνία της Κυβέρνησης με τους θεσμούς </w:t>
      </w:r>
      <w:r>
        <w:rPr>
          <w:rFonts w:eastAsia="Times New Roman" w:cs="Times New Roman"/>
          <w:szCs w:val="24"/>
        </w:rPr>
        <w:t xml:space="preserve">στο πλαίσιο </w:t>
      </w:r>
      <w:r>
        <w:rPr>
          <w:rFonts w:eastAsia="Times New Roman" w:cs="Times New Roman"/>
          <w:szCs w:val="24"/>
        </w:rPr>
        <w:t>της τρίτης αξιολόγησης.</w:t>
      </w:r>
    </w:p>
    <w:p w14:paraId="6218903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Έτσι, η έξοδος στις αγορές και το τέλος των μνημονιών που προπαγανδίζει η Κυβέρνηση σε κα</w:t>
      </w:r>
      <w:r>
        <w:rPr>
          <w:rFonts w:eastAsia="Times New Roman" w:cs="Times New Roman"/>
          <w:szCs w:val="24"/>
        </w:rPr>
        <w:t>μ</w:t>
      </w:r>
      <w:r>
        <w:rPr>
          <w:rFonts w:eastAsia="Times New Roman" w:cs="Times New Roman"/>
          <w:szCs w:val="24"/>
        </w:rPr>
        <w:t>μία περίπτωση δεν αφορά την άρση τω</w:t>
      </w:r>
      <w:r>
        <w:rPr>
          <w:rFonts w:eastAsia="Times New Roman" w:cs="Times New Roman"/>
          <w:szCs w:val="24"/>
        </w:rPr>
        <w:t xml:space="preserve">ν αντιλαϊκών μέτρων, παρά τη διατήρησή τους, την εφαρμογή όσων νομοθετήθηκαν και θα εφαρμοστούν τα επόμενα χρόνια. </w:t>
      </w:r>
    </w:p>
    <w:p w14:paraId="6218903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Έτσι, και για το 2018, όπως αποτυπώνεται στον </w:t>
      </w:r>
      <w:r>
        <w:rPr>
          <w:rFonts w:eastAsia="Times New Roman" w:cs="Times New Roman"/>
          <w:szCs w:val="24"/>
        </w:rPr>
        <w:t>προϋπολογισμό</w:t>
      </w:r>
      <w:r>
        <w:rPr>
          <w:rFonts w:eastAsia="Times New Roman" w:cs="Times New Roman"/>
          <w:szCs w:val="24"/>
        </w:rPr>
        <w:t>, συνεχίζονται οι άγριες περικοπές στην υγεία και την πρόνοια, η αύξηση των πληρω</w:t>
      </w:r>
      <w:r>
        <w:rPr>
          <w:rFonts w:eastAsia="Times New Roman" w:cs="Times New Roman"/>
          <w:szCs w:val="24"/>
        </w:rPr>
        <w:t>μών των εργαζομένων και των φτωχών λαϊκών στρωμάτων, η συνέχιση των αντιλαϊκών διαρθρωτικών μέτρων σε αυτούς τους τομείς που αποσκοπούν, η περαιτέρω ενίσχυση της εμπορευματοποίησης της υγείας και της πρόνοιας, η ενίσχυση της ανταποδοτικότητας των παροχών κ</w:t>
      </w:r>
      <w:r>
        <w:rPr>
          <w:rFonts w:eastAsia="Times New Roman" w:cs="Times New Roman"/>
          <w:szCs w:val="24"/>
        </w:rPr>
        <w:t xml:space="preserve">αι της ατομικής ευθύνης των ασθενών, της λειτουργίας των δημόσιων μονάδων υγείας με ιδιωτικοοικονομικά κριτήρια, δηλαδή ως επιχειρήσεις, επιδεινώνοντας τους όρους δουλειάς και αμοιβής των εργαζόμενων υγειονομικών. </w:t>
      </w:r>
    </w:p>
    <w:p w14:paraId="6218903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η εφαρμογή αυτής της πολιτικής στη βά</w:t>
      </w:r>
      <w:r>
        <w:rPr>
          <w:rFonts w:eastAsia="Times New Roman" w:cs="Times New Roman"/>
          <w:szCs w:val="24"/>
        </w:rPr>
        <w:t xml:space="preserve">ση της στρατηγικής της Ευρωπαϊκής Ένωσης, όπως αναφέρεται εξάλλου και στην </w:t>
      </w:r>
      <w:r>
        <w:rPr>
          <w:rFonts w:eastAsia="Times New Roman" w:cs="Times New Roman"/>
          <w:szCs w:val="24"/>
        </w:rPr>
        <w:t>εισηγητική έκθεση</w:t>
      </w:r>
      <w:r>
        <w:rPr>
          <w:rFonts w:eastAsia="Times New Roman" w:cs="Times New Roman"/>
          <w:szCs w:val="24"/>
        </w:rPr>
        <w:t xml:space="preserve">, αποτελεί εκσυγχρονισμό κατά την Κυβέρνηση στην υγεία </w:t>
      </w:r>
      <w:r>
        <w:rPr>
          <w:rFonts w:eastAsia="Times New Roman" w:cs="Times New Roman"/>
          <w:szCs w:val="24"/>
        </w:rPr>
        <w:t>και σ</w:t>
      </w:r>
      <w:r>
        <w:rPr>
          <w:rFonts w:eastAsia="Times New Roman" w:cs="Times New Roman"/>
          <w:szCs w:val="24"/>
        </w:rPr>
        <w:t>την πρόνοια, με τη δραστική μείωση των κρατικών και ασφαλιστικών δαπανών, τον περιορισμό της κρατικής ευ</w:t>
      </w:r>
      <w:r>
        <w:rPr>
          <w:rFonts w:eastAsia="Times New Roman" w:cs="Times New Roman"/>
          <w:szCs w:val="24"/>
        </w:rPr>
        <w:t xml:space="preserve">θύνης </w:t>
      </w:r>
      <w:r>
        <w:rPr>
          <w:rFonts w:eastAsia="Times New Roman" w:cs="Times New Roman"/>
          <w:szCs w:val="24"/>
        </w:rPr>
        <w:t xml:space="preserve">σ’ </w:t>
      </w:r>
      <w:r>
        <w:rPr>
          <w:rFonts w:eastAsia="Times New Roman" w:cs="Times New Roman"/>
          <w:szCs w:val="24"/>
        </w:rPr>
        <w:t>ένα ελάχιστο πακέτο παροχών υγείας, με την αύξηση των πληρωμών των εργαζομένων, των αυτοαπασχολούμενων, των αγροτών.</w:t>
      </w:r>
    </w:p>
    <w:p w14:paraId="6218903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Αλήθεια, πρόκειται για εκσυγχρονισμό ή για αναχρονισμό, αφού διευρύνεται η απόσταση ανάμεσα στις σημερινές δυνατότητες της επιστήμ</w:t>
      </w:r>
      <w:r>
        <w:rPr>
          <w:rFonts w:eastAsia="Times New Roman" w:cs="Times New Roman"/>
          <w:szCs w:val="24"/>
        </w:rPr>
        <w:t xml:space="preserve">ης, της τεχνολογίας και </w:t>
      </w:r>
      <w:r>
        <w:rPr>
          <w:rFonts w:eastAsia="Times New Roman" w:cs="Times New Roman"/>
          <w:szCs w:val="24"/>
        </w:rPr>
        <w:lastRenderedPageBreak/>
        <w:t xml:space="preserve">της παραγωγικότητας και στη δυνατότητα των λαϊκών στρωμάτων να τις αξιοποιούν; Αυτό σημαίνει, για παράδειγμα, άνθρωποι να μένουν χωρίς φάρμακα, γιατί δεν έχουν να πληρώσουν ή να μην καλύπτουν άλλες βασικές τους ανάγκες, προκειμένου </w:t>
      </w:r>
      <w:r>
        <w:rPr>
          <w:rFonts w:eastAsia="Times New Roman" w:cs="Times New Roman"/>
          <w:szCs w:val="24"/>
        </w:rPr>
        <w:t>να τα εξασφαλίσουν, όπως και το γεγονός της σύμπραξης μεγάλου αριθμού υγειονομικών όλων των κλάδων, γιατροί, νοσηλευτές και άλλοι, που όμως, δεν μπορούν να αξιοποιηθούν προς όφελος των λαϊκών αναγκών. Και αυτό συμβαίνει, διότι οι σύγχρονες και διευρυνόμενε</w:t>
      </w:r>
      <w:r>
        <w:rPr>
          <w:rFonts w:eastAsia="Times New Roman" w:cs="Times New Roman"/>
          <w:szCs w:val="24"/>
        </w:rPr>
        <w:t xml:space="preserve">ς συνεχώς ανάγκες του λαού στην υγεία, την πρόνοια, το φάρμακο, όπως διαμορφώνονται σήμερα, είναι σε αντίθεση με τον χαρακτήρα της καπιταλιστικής οικονομίας και ανάπτυξης. Είναι σε αντίθεση με τη μεγιστοποίηση της κερδοφορίας των μονοπωλιακών ομίλων. Αυτή </w:t>
      </w:r>
      <w:r>
        <w:rPr>
          <w:rFonts w:eastAsia="Times New Roman" w:cs="Times New Roman"/>
          <w:szCs w:val="24"/>
        </w:rPr>
        <w:t>είναι η αιτία που ο λαός μας ματώνει με τα μέτρα που προωθούνται είτε από τη σημερινή Κυβέρνηση είτε από τις προηγούμενες, με τη στήριξη φυσικά και των άλλων αστικών κομμάτων, που και αυτά υποστηρίζουν τη στρατηγική της Ευρωπαϊκής Ένωσης και στην υγεία, το</w:t>
      </w:r>
      <w:r>
        <w:rPr>
          <w:rFonts w:eastAsia="Times New Roman" w:cs="Times New Roman"/>
          <w:szCs w:val="24"/>
        </w:rPr>
        <w:t xml:space="preserve"> φάρμακο κ.λπ</w:t>
      </w:r>
      <w:r>
        <w:rPr>
          <w:rFonts w:eastAsia="Times New Roman" w:cs="Times New Roman"/>
          <w:szCs w:val="24"/>
        </w:rPr>
        <w:t>.</w:t>
      </w:r>
      <w:r>
        <w:rPr>
          <w:rFonts w:eastAsia="Times New Roman" w:cs="Times New Roman"/>
          <w:szCs w:val="24"/>
        </w:rPr>
        <w:t>.</w:t>
      </w:r>
    </w:p>
    <w:p w14:paraId="6218903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Έτσι, ο εξορθολογισμός των δαπανών, το νοικοκύρεμα, η καταπολέμηση της σπατάλης και της διαφθοράς, οι παροχές με βάση τις πραγματικές ανάγκες που όλοι σας κλίνετε σε όλες τις πτώσεις, δεν αποτελούν τίποτε άλλο παρά το ύπουλο εργαλείο, προκε</w:t>
      </w:r>
      <w:r>
        <w:rPr>
          <w:rFonts w:eastAsia="Times New Roman" w:cs="Times New Roman"/>
          <w:szCs w:val="24"/>
        </w:rPr>
        <w:t>ιμένου να παρεμβαίνετε στη συνείδηση του λαού, παρουσιάζοντας τι; Παρουσιάζοντας ως κανονικότητα τις επιπλέον κρατικές και ασφαλιστικές περικοπές, τις επιπλέον πληρωμές σε φάρμακα, εξετάσεις, θεραπείες, υγειονομικό υλικό κ.λπ</w:t>
      </w:r>
      <w:r>
        <w:rPr>
          <w:rFonts w:eastAsia="Times New Roman" w:cs="Times New Roman"/>
          <w:szCs w:val="24"/>
        </w:rPr>
        <w:t>.</w:t>
      </w:r>
      <w:r>
        <w:rPr>
          <w:rFonts w:eastAsia="Times New Roman" w:cs="Times New Roman"/>
          <w:szCs w:val="24"/>
        </w:rPr>
        <w:t>.</w:t>
      </w:r>
    </w:p>
    <w:p w14:paraId="6218903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Στόχος σας είναι ο εγκλωβισμ</w:t>
      </w:r>
      <w:r>
        <w:rPr>
          <w:rFonts w:eastAsia="Times New Roman" w:cs="Times New Roman"/>
          <w:szCs w:val="24"/>
        </w:rPr>
        <w:t xml:space="preserve">ός της λαϊκής δυσαρέσκειας </w:t>
      </w:r>
      <w:r>
        <w:rPr>
          <w:rFonts w:eastAsia="Times New Roman" w:cs="Times New Roman"/>
          <w:szCs w:val="24"/>
        </w:rPr>
        <w:t>στο πλαίσιο</w:t>
      </w:r>
      <w:r>
        <w:rPr>
          <w:rFonts w:eastAsia="Times New Roman" w:cs="Times New Roman"/>
          <w:szCs w:val="24"/>
        </w:rPr>
        <w:t xml:space="preserve"> μιας καλύτερης και πιο αποτελεσματικής διαχείρισης της αντιλαϊκής πολιτικής, με όσο το δυνατόν μεγαλύτερη μείωση των απαιτήσεων από τον λαό.  Έτσι, την ίδια ώρα που οι νέες μειώσεις στα κονδύλια του προϋπολογισμού έρχ</w:t>
      </w:r>
      <w:r>
        <w:rPr>
          <w:rFonts w:eastAsia="Times New Roman" w:cs="Times New Roman"/>
          <w:szCs w:val="24"/>
        </w:rPr>
        <w:t>ονται να προστεθούν στις άγριες περικοπές που έχουν γίνει μέχρι σήμερα, επιδεινώνοντας συνολικά τις υπηρεσίες υγείας, η Κυβέρνηση επαίρεται για τους πλεονασματικούς προϋπολογισμούς στην υγεία, πλεονάσματα προερχόμενα από την αύξηση των πληρωμών των ασφαλισ</w:t>
      </w:r>
      <w:r>
        <w:rPr>
          <w:rFonts w:eastAsia="Times New Roman" w:cs="Times New Roman"/>
          <w:szCs w:val="24"/>
        </w:rPr>
        <w:t>μένων και ανασφάλιστων, από τη μείωση των παροχών που καλύπτουν τα ασφαλιστικά ταμεία και το κράτος, όπως με τη μείωση της κρατικής χρηματοδότησης των δημόσιων μονάδων κατά 362 εκατομμύρια ευρώ, μείωση που προβλέπεται να καλυφθεί από πού; Από την αύξηση τω</w:t>
      </w:r>
      <w:r>
        <w:rPr>
          <w:rFonts w:eastAsia="Times New Roman" w:cs="Times New Roman"/>
          <w:szCs w:val="24"/>
        </w:rPr>
        <w:t xml:space="preserve">ν εισφορών στον ΕΟΠΥΥ μέσω της αφαίμαξης των συνταξιούχων, που για το 2017 υπολογίζεται στα 717 εκατομμύρια ευρώ. </w:t>
      </w:r>
    </w:p>
    <w:p w14:paraId="6218903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πως</w:t>
      </w:r>
      <w:r>
        <w:rPr>
          <w:rFonts w:eastAsia="Times New Roman" w:cs="Times New Roman"/>
          <w:szCs w:val="24"/>
        </w:rPr>
        <w:t xml:space="preserve"> εκφράζονται τα «ματωμένα» πλεονάσματα σ’ αυτόν τον τομέα από τον ΕΟΠΥΥ. Στην ουσία καταργείται η κρατική χρηματοδότηση και περιορίζετ</w:t>
      </w:r>
      <w:r>
        <w:rPr>
          <w:rFonts w:eastAsia="Times New Roman" w:cs="Times New Roman"/>
          <w:szCs w:val="24"/>
        </w:rPr>
        <w:t>αι στα 100 εκατομμύρια ευρώ για τους ανασφάλιστους. Έτσι, με τα 67 ευρώ που αναλογούν σε κάθε ανασφάλιστο καλύπτεται η δαπάνη δύο εμβολίων, γρίπης και πνευμονιόκοκκου. Για δε την πρόληψη, θεραπεία, αποκατάσταση, φάρμακα, εμβόλια, η Κυβέρνηση κάνει την «πάπ</w:t>
      </w:r>
      <w:r>
        <w:rPr>
          <w:rFonts w:eastAsia="Times New Roman" w:cs="Times New Roman"/>
          <w:szCs w:val="24"/>
        </w:rPr>
        <w:t xml:space="preserve">ια» για το </w:t>
      </w:r>
      <w:r>
        <w:rPr>
          <w:rFonts w:eastAsia="Times New Roman" w:cs="Times New Roman"/>
          <w:szCs w:val="24"/>
        </w:rPr>
        <w:t xml:space="preserve">πως </w:t>
      </w:r>
      <w:r>
        <w:rPr>
          <w:rFonts w:eastAsia="Times New Roman" w:cs="Times New Roman"/>
          <w:szCs w:val="24"/>
        </w:rPr>
        <w:t xml:space="preserve">θα καλυφθούν. </w:t>
      </w:r>
    </w:p>
    <w:p w14:paraId="6218903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περικοπή και τα πλαφόν της δημόσιας φαρμακευτικής δαπάνης έχουν οδηγήσει στην εκτίναξη των πληρωμών των ασθενών, αφού μεσοσταθμικά από το 9% </w:t>
      </w:r>
      <w:r>
        <w:rPr>
          <w:rFonts w:eastAsia="Times New Roman" w:cs="Times New Roman"/>
          <w:szCs w:val="24"/>
        </w:rPr>
        <w:lastRenderedPageBreak/>
        <w:t>το 2009 έχει φτάσει σήμερα στο 30% περίπου, υπολογίζοντας μόνο τα φάρμακα της θετικ</w:t>
      </w:r>
      <w:r>
        <w:rPr>
          <w:rFonts w:eastAsia="Times New Roman" w:cs="Times New Roman"/>
          <w:szCs w:val="24"/>
        </w:rPr>
        <w:t xml:space="preserve">ής λίστας, αυτά δηλαδή που αποζημιώνονται από τα ασφαλιστικά ταμεία, από τον ΕΟΠΥΥ. </w:t>
      </w:r>
    </w:p>
    <w:p w14:paraId="6218903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Εάν υπολογίσουμε και τη διαφορά μεταξύ ασφαλιστικής και λιανικής τιμής, το 1 ευρώ ανά συνταγή, τα φάρμακα της αρνητικής λίστας, τα μη συνταγογραφούμενα φάρμακα, που πρόσφα</w:t>
      </w:r>
      <w:r>
        <w:rPr>
          <w:rFonts w:eastAsia="Times New Roman" w:cs="Times New Roman"/>
          <w:szCs w:val="24"/>
        </w:rPr>
        <w:t>τα απελευθερώθηκε η τιμή τους, τα 10 ευρώ που έχουν γίνει καθεστώς να πληρώνουν οι ασθενείς για συνταγογράφηση, με όλα αυτά κράτος και ασφαλιστικά ταμεία πληρώνουν κατά 57,7% λιγότερα ενώ οι ασφαλισμένοι πληρώνουν κατά 43,1% περισσότερα σε σχέση με το 2009</w:t>
      </w:r>
      <w:r>
        <w:rPr>
          <w:rFonts w:eastAsia="Times New Roman" w:cs="Times New Roman"/>
          <w:szCs w:val="24"/>
        </w:rPr>
        <w:t xml:space="preserve">. </w:t>
      </w:r>
    </w:p>
    <w:p w14:paraId="6218903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κ</w:t>
      </w:r>
      <w:r>
        <w:rPr>
          <w:rFonts w:eastAsia="Times New Roman" w:cs="Times New Roman"/>
          <w:szCs w:val="24"/>
        </w:rPr>
        <w:t>τυπάει το κουδούνι λήξεως του χρόνου ομιλίας του κυρίου Αντιπροέδρου)</w:t>
      </w:r>
    </w:p>
    <w:p w14:paraId="6218903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Τελειώνω, κυρία Πρόεδρε, και ευχαριστώ για την ανοχή σας.</w:t>
      </w:r>
    </w:p>
    <w:p w14:paraId="6218903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στελέχωση των δημόσιων μονάδων υγείας σε μεγάλο βαθμό αποτελεί μια εικονική πραγματικότητα που </w:t>
      </w:r>
      <w:r>
        <w:rPr>
          <w:rFonts w:eastAsia="Times New Roman" w:cs="Times New Roman"/>
          <w:szCs w:val="24"/>
        </w:rPr>
        <w:t xml:space="preserve">προπαγανδίζει η Κυβέρνηση, αφού οι προσλήψεις με μόνιμη σχέση εργασίας είναι ελάχιστες, ενώ το μεγαλύτερο μέρος αφορά προσωρινά εργαζόμενους, επικουρικοί, δελτίο παροχής υπηρεσιών, ατομικές συμβάσεις, οι οποίοι δεν προστίθενται στο υπάρχον προσωπικό, αλλά </w:t>
      </w:r>
      <w:r>
        <w:rPr>
          <w:rFonts w:eastAsia="Times New Roman" w:cs="Times New Roman"/>
          <w:szCs w:val="24"/>
        </w:rPr>
        <w:t>αντικαθιστούν όσους λήγει η σύμβασή τους. Αυτού του είδους οι προσλήψεις, μαζί με την πρόσφατη κατάργηση του σταθερού ημερήσιου εβδομαδιαίου χρόνου εργασίας, αφ</w:t>
      </w:r>
      <w:r>
        <w:rPr>
          <w:rFonts w:eastAsia="Times New Roman" w:cs="Times New Roman"/>
          <w:szCs w:val="24"/>
        </w:rPr>
        <w:t xml:space="preserve">’ </w:t>
      </w:r>
      <w:r>
        <w:rPr>
          <w:rFonts w:eastAsia="Times New Roman" w:cs="Times New Roman"/>
          <w:szCs w:val="24"/>
        </w:rPr>
        <w:t>ενός διαμορφώνουν ακόμη πιο φθηνούς υγειονομικούς για το κράτος, αφ</w:t>
      </w:r>
      <w:r>
        <w:rPr>
          <w:rFonts w:eastAsia="Times New Roman" w:cs="Times New Roman"/>
          <w:szCs w:val="24"/>
        </w:rPr>
        <w:t xml:space="preserve">’ </w:t>
      </w:r>
      <w:r>
        <w:rPr>
          <w:rFonts w:eastAsia="Times New Roman" w:cs="Times New Roman"/>
          <w:szCs w:val="24"/>
        </w:rPr>
        <w:t xml:space="preserve">ετέρου με τον ίδιο ή και λιγότερο </w:t>
      </w:r>
      <w:r>
        <w:rPr>
          <w:rFonts w:eastAsia="Times New Roman" w:cs="Times New Roman"/>
          <w:szCs w:val="24"/>
        </w:rPr>
        <w:lastRenderedPageBreak/>
        <w:t xml:space="preserve">αριθμό υγειονομικών να βγαίνει περισσότερη δουλειά, αυτό δηλαδή που ταιριάζει στον επιχειρηματικό χαρακτήρα λειτουργίας των δημόσιων μονάδων υγείας. </w:t>
      </w:r>
    </w:p>
    <w:p w14:paraId="6218903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Εξάλλου, στην τρίτη αξιολόγηση προβλέπεται η αξιολόγηση της δυνατότητας </w:t>
      </w:r>
      <w:r>
        <w:rPr>
          <w:rFonts w:eastAsia="Times New Roman" w:cs="Times New Roman"/>
          <w:szCs w:val="24"/>
        </w:rPr>
        <w:t xml:space="preserve">των δημόσιων μονάδων υγείας στην παροχή υπηρεσιών, όχι στη βάση των μέτρων που απαιτούνται για να ανταποκριθούν στις ανάγκες, εκεί που έχουν ελλείψεις, αλλά, όπως αναφέρεται, για να ανατεθούν στον ιδιωτικό επιχειρηματικό τομέα της υγείας. </w:t>
      </w:r>
    </w:p>
    <w:p w14:paraId="6218903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Στην πολιτική, π</w:t>
      </w:r>
      <w:r>
        <w:rPr>
          <w:rFonts w:eastAsia="Times New Roman" w:cs="Times New Roman"/>
          <w:szCs w:val="24"/>
        </w:rPr>
        <w:t>αράλληλα, μείωσης περαιτέρω των κρατικών και ασφαλιστικών δαπανών εντάσσεται και η προωθούμενη μεταρρύθμιση στην πρωτοβάθμια φροντίδα υγείας, για την οποία στην ουσία τι αλλάζει; Αλλάζει ο τρόπος αγοράς υπηρεσιών υγείας μέσω του οικογενειακού γιατρού, ώστε</w:t>
      </w:r>
      <w:r>
        <w:rPr>
          <w:rFonts w:eastAsia="Times New Roman" w:cs="Times New Roman"/>
          <w:szCs w:val="24"/>
        </w:rPr>
        <w:t xml:space="preserve"> να περιοριστεί το κόστος που προκαλεί ο ασφαλισμένος. Έτσι, ο οικογενειακός γιατρός θα ενεργεί ως φύλακας που θα είναι υπεύθυνος για παραπομπές σε ειδικούς, όπως ορίζει εξάλλου και η συμφωνία για την τρίτη αξιολόγηση. </w:t>
      </w:r>
    </w:p>
    <w:p w14:paraId="6218903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Απέναντι σ’ αυτήν την πολιτική και σ</w:t>
      </w:r>
      <w:r>
        <w:rPr>
          <w:rFonts w:eastAsia="Times New Roman" w:cs="Times New Roman"/>
          <w:szCs w:val="24"/>
        </w:rPr>
        <w:t>τον τομέα της υγείας-πρόνοιας βρίσκεται η φιλολαϊκή, κοινωνική πολιτική και οικονομική πρόταση του ΚΚΕ, δηλαδή η θέση ότι για την ικανοποίηση των σύγχρονων λαϊκών αλλαγών στην υγεία και στο φάρμακο απαιτούνται ριζικά διαφορετικές σχέσεις ιδιοκτησίας και πα</w:t>
      </w:r>
      <w:r>
        <w:rPr>
          <w:rFonts w:eastAsia="Times New Roman" w:cs="Times New Roman"/>
          <w:szCs w:val="24"/>
        </w:rPr>
        <w:t xml:space="preserve">ραγωγής, δηλαδή σχέσεις κοινωνικής ιδιοκτησίας, επιστημονικού κεντρικού σχεδιασμού. </w:t>
      </w:r>
    </w:p>
    <w:p w14:paraId="6218903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Να, γιατί η οργάνωση της πάλης, ο αγώνας του εργατικού κινήματος, με τη συμβολή των υγειονομικών, πρέπει να εντάσσεται στην προοπτική του λαϊκού δρόμου ανάπτυξης, του μόνο</w:t>
      </w:r>
      <w:r>
        <w:rPr>
          <w:rFonts w:eastAsia="Times New Roman" w:cs="Times New Roman"/>
          <w:szCs w:val="24"/>
        </w:rPr>
        <w:t>υ που μπορεί να κατοχυρώσει καθολικά ένα σύγχρονο, δωρεάν, αποκλειστικά κρατικό σύστημα υγείας, έναν κρατικό φορέα έρευνας, παραγωγής και δωρεάν διάθεσης φαρμάκων, εμβολίων και άλλα, ένα σύστημα που η λαϊκή υγεία δεν αποτελεί κόστος, αλλά δικαίωμα και κοιν</w:t>
      </w:r>
      <w:r>
        <w:rPr>
          <w:rFonts w:eastAsia="Times New Roman" w:cs="Times New Roman"/>
          <w:szCs w:val="24"/>
        </w:rPr>
        <w:t>ωνικό αγαθό.</w:t>
      </w:r>
    </w:p>
    <w:p w14:paraId="6218904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 αυτή την κατεύθυνση εντάσσονται και οι σημερινές προτάσεις μας, για άμεση ανακούφιση, για αποσυμφόρηση των νοσοκομείων, των κέντρων υγείας, με προσλήψεις ιατρικού και νοσηλευτικού προσωπικού, με εξασφάλιση υποδομών ιατρικού εξοπλισμού και φ</w:t>
      </w:r>
      <w:r>
        <w:rPr>
          <w:rFonts w:eastAsia="Times New Roman" w:cs="Times New Roman"/>
          <w:szCs w:val="24"/>
        </w:rPr>
        <w:t xml:space="preserve">αρμάκων, με γενναία αύξηση της κρατικής χρηματοδότησης και άλλα. </w:t>
      </w:r>
    </w:p>
    <w:p w14:paraId="6218904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 αυτόν τον αγώνα καλούμε όλους τους εργαζόμενους και τους επιστημονικούς φορείς, ειδικά τους γιατρούς και τους νοσηλευτές σε κοινή πάλη, σε συμμαχία με την εργατική τάξη και τα άλλα λαϊκά </w:t>
      </w:r>
      <w:r>
        <w:rPr>
          <w:rFonts w:eastAsia="Times New Roman" w:cs="Times New Roman"/>
          <w:szCs w:val="24"/>
        </w:rPr>
        <w:t>στρώματα, να καταθέσουν κάθε θυσία και καθημερινή προσπάθεια με σταθμό τη μεθαυριανή απεργία στις 14 Δεκέμβρη και με κλιμάκωση της πάλης το επόμενο διάστημα.</w:t>
      </w:r>
    </w:p>
    <w:p w14:paraId="6218904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Γιατί αυτός ο αγώνας αφορά </w:t>
      </w:r>
      <w:r>
        <w:rPr>
          <w:rFonts w:eastAsia="Times New Roman" w:cs="Times New Roman"/>
          <w:szCs w:val="24"/>
        </w:rPr>
        <w:t xml:space="preserve">σ’ </w:t>
      </w:r>
      <w:r>
        <w:rPr>
          <w:rFonts w:eastAsia="Times New Roman" w:cs="Times New Roman"/>
          <w:szCs w:val="24"/>
        </w:rPr>
        <w:t xml:space="preserve">όλους τους εργαζόμενους και </w:t>
      </w:r>
      <w:r>
        <w:rPr>
          <w:rFonts w:eastAsia="Times New Roman" w:cs="Times New Roman"/>
          <w:szCs w:val="24"/>
        </w:rPr>
        <w:t>σ</w:t>
      </w:r>
      <w:r>
        <w:rPr>
          <w:rFonts w:eastAsia="Times New Roman" w:cs="Times New Roman"/>
          <w:szCs w:val="24"/>
        </w:rPr>
        <w:t>τις οικογένειές τους, ανεξάρτητα από τη</w:t>
      </w:r>
      <w:r>
        <w:rPr>
          <w:rFonts w:eastAsia="Times New Roman" w:cs="Times New Roman"/>
          <w:szCs w:val="24"/>
        </w:rPr>
        <w:t>ν εργασία τους, το ύψος του μισθού, την ανεργία, την καταγωγή τους.</w:t>
      </w:r>
    </w:p>
    <w:p w14:paraId="6218904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62189044" w14:textId="77777777" w:rsidR="00FB0E1F" w:rsidRDefault="0065608A">
      <w:pPr>
        <w:spacing w:after="0" w:line="600" w:lineRule="auto"/>
        <w:ind w:firstLine="720"/>
        <w:jc w:val="both"/>
        <w:rPr>
          <w:rFonts w:eastAsia="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w:t>
      </w:r>
      <w:r>
        <w:rPr>
          <w:rFonts w:eastAsia="Times New Roman"/>
          <w:szCs w:val="24"/>
        </w:rPr>
        <w:t>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μαθήτριες και μαθητές και τρεις συνοδοί εκπαιδευτικοί από το 2</w:t>
      </w:r>
      <w:r w:rsidRPr="007C2747">
        <w:rPr>
          <w:rFonts w:eastAsia="Times New Roman"/>
          <w:szCs w:val="24"/>
          <w:vertAlign w:val="superscript"/>
        </w:rPr>
        <w:t>ο</w:t>
      </w:r>
      <w:r>
        <w:rPr>
          <w:rFonts w:eastAsia="Times New Roman"/>
          <w:szCs w:val="24"/>
        </w:rPr>
        <w:t xml:space="preserve"> </w:t>
      </w:r>
      <w:r>
        <w:rPr>
          <w:rFonts w:eastAsia="Times New Roman"/>
          <w:szCs w:val="24"/>
        </w:rPr>
        <w:t xml:space="preserve">Γυμνάσιο Πάτρας </w:t>
      </w:r>
      <w:r>
        <w:rPr>
          <w:rFonts w:eastAsia="Times New Roman"/>
          <w:szCs w:val="24"/>
        </w:rPr>
        <w:t>(πρώτο τ</w:t>
      </w:r>
      <w:r>
        <w:rPr>
          <w:rFonts w:eastAsia="Times New Roman"/>
          <w:szCs w:val="24"/>
        </w:rPr>
        <w:t>μήμα</w:t>
      </w:r>
      <w:r>
        <w:rPr>
          <w:rFonts w:eastAsia="Times New Roman"/>
          <w:szCs w:val="24"/>
        </w:rPr>
        <w:t>)</w:t>
      </w:r>
      <w:r>
        <w:rPr>
          <w:rFonts w:eastAsia="Times New Roman"/>
          <w:szCs w:val="24"/>
        </w:rPr>
        <w:t>.</w:t>
      </w:r>
    </w:p>
    <w:p w14:paraId="62189045" w14:textId="77777777" w:rsidR="00FB0E1F" w:rsidRDefault="0065608A">
      <w:pPr>
        <w:spacing w:after="0" w:line="600" w:lineRule="auto"/>
        <w:ind w:firstLine="720"/>
        <w:jc w:val="both"/>
        <w:rPr>
          <w:rFonts w:eastAsia="Times New Roman"/>
          <w:szCs w:val="24"/>
        </w:rPr>
      </w:pPr>
      <w:r>
        <w:rPr>
          <w:rFonts w:eastAsia="Times New Roman"/>
          <w:szCs w:val="24"/>
        </w:rPr>
        <w:t>Η Βουλή τούς καλωσορίζει.</w:t>
      </w:r>
    </w:p>
    <w:p w14:paraId="62189046"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62189047" w14:textId="77777777" w:rsidR="00FB0E1F" w:rsidRDefault="0065608A">
      <w:pPr>
        <w:spacing w:after="0" w:line="600" w:lineRule="auto"/>
        <w:ind w:firstLine="720"/>
        <w:jc w:val="both"/>
        <w:rPr>
          <w:rFonts w:eastAsia="Times New Roman"/>
          <w:szCs w:val="24"/>
        </w:rPr>
      </w:pPr>
      <w:r>
        <w:rPr>
          <w:rFonts w:eastAsia="Times New Roman"/>
          <w:szCs w:val="24"/>
        </w:rPr>
        <w:t xml:space="preserve">Τον λόγο έχει ο κ. Σαρίδης για έξι λεπτά. </w:t>
      </w:r>
    </w:p>
    <w:p w14:paraId="62189048" w14:textId="77777777" w:rsidR="00FB0E1F" w:rsidRDefault="0065608A">
      <w:pPr>
        <w:spacing w:after="0" w:line="600" w:lineRule="auto"/>
        <w:ind w:firstLine="720"/>
        <w:jc w:val="both"/>
        <w:rPr>
          <w:rFonts w:eastAsia="Times New Roman" w:cs="Times New Roman"/>
          <w:szCs w:val="24"/>
        </w:rPr>
      </w:pPr>
      <w:r>
        <w:rPr>
          <w:rFonts w:eastAsia="Times New Roman"/>
          <w:b/>
          <w:szCs w:val="24"/>
        </w:rPr>
        <w:t xml:space="preserve">ΙΩΑΝΝΗΣ ΣΑΡΙΔΗΣ: </w:t>
      </w:r>
      <w:r>
        <w:rPr>
          <w:rFonts w:eastAsia="Times New Roman"/>
          <w:szCs w:val="24"/>
        </w:rPr>
        <w:t>Α</w:t>
      </w:r>
      <w:r>
        <w:rPr>
          <w:rFonts w:eastAsia="Times New Roman" w:cs="Times New Roman"/>
          <w:szCs w:val="24"/>
        </w:rPr>
        <w:t xml:space="preserve">γαπητοί συνάδελφοι, συζητάμε τον </w:t>
      </w:r>
      <w:r>
        <w:rPr>
          <w:rFonts w:eastAsia="Times New Roman" w:cs="Times New Roman"/>
          <w:szCs w:val="24"/>
        </w:rPr>
        <w:t xml:space="preserve">προϋπολογισμό </w:t>
      </w:r>
      <w:r>
        <w:rPr>
          <w:rFonts w:eastAsia="Times New Roman" w:cs="Times New Roman"/>
          <w:szCs w:val="24"/>
        </w:rPr>
        <w:t xml:space="preserve">του 2018 και συνεχίζουμε να πιστεύουμε </w:t>
      </w:r>
      <w:r>
        <w:rPr>
          <w:rFonts w:eastAsia="Times New Roman" w:cs="Times New Roman"/>
          <w:szCs w:val="24"/>
        </w:rPr>
        <w:t xml:space="preserve">και φέτος πως με τη χρήση παραδειγμάτων και παραλληλισμών θα γίνουμε καλύτερα κατανοητοί από τους συμπολίτες μας, κάθε μέρα που ανεβαίνουμε </w:t>
      </w:r>
      <w:r>
        <w:rPr>
          <w:rFonts w:eastAsia="Times New Roman" w:cs="Times New Roman"/>
          <w:szCs w:val="24"/>
        </w:rPr>
        <w:t xml:space="preserve">σ’ </w:t>
      </w:r>
      <w:r>
        <w:rPr>
          <w:rFonts w:eastAsia="Times New Roman" w:cs="Times New Roman"/>
          <w:szCs w:val="24"/>
        </w:rPr>
        <w:t xml:space="preserve">αυτό εδώ το Βήμα και προσπαθούμε να τους εξηγήσουμε </w:t>
      </w:r>
      <w:r>
        <w:rPr>
          <w:rFonts w:eastAsia="Times New Roman" w:cs="Times New Roman"/>
          <w:szCs w:val="24"/>
        </w:rPr>
        <w:t xml:space="preserve">που </w:t>
      </w:r>
      <w:r>
        <w:rPr>
          <w:rFonts w:eastAsia="Times New Roman" w:cs="Times New Roman"/>
          <w:szCs w:val="24"/>
        </w:rPr>
        <w:t xml:space="preserve">πάνε τα λεφτά, </w:t>
      </w:r>
      <w:r>
        <w:rPr>
          <w:rFonts w:eastAsia="Times New Roman" w:cs="Times New Roman"/>
          <w:szCs w:val="24"/>
        </w:rPr>
        <w:t xml:space="preserve">που </w:t>
      </w:r>
      <w:r>
        <w:rPr>
          <w:rFonts w:eastAsia="Times New Roman" w:cs="Times New Roman"/>
          <w:szCs w:val="24"/>
        </w:rPr>
        <w:t xml:space="preserve">καταλήγουν οι φόροι, </w:t>
      </w:r>
      <w:r>
        <w:rPr>
          <w:rFonts w:eastAsia="Times New Roman" w:cs="Times New Roman"/>
          <w:szCs w:val="24"/>
        </w:rPr>
        <w:t xml:space="preserve">που </w:t>
      </w:r>
      <w:r>
        <w:rPr>
          <w:rFonts w:eastAsia="Times New Roman" w:cs="Times New Roman"/>
          <w:szCs w:val="24"/>
        </w:rPr>
        <w:t>καταλήγουν οι</w:t>
      </w:r>
      <w:r>
        <w:rPr>
          <w:rFonts w:eastAsia="Times New Roman" w:cs="Times New Roman"/>
          <w:szCs w:val="24"/>
        </w:rPr>
        <w:t xml:space="preserve"> κάθε είδους εισφορές που τους υποχρεώνουμε με νόμους να πληρώσουν. </w:t>
      </w:r>
    </w:p>
    <w:p w14:paraId="6218904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Στην προσπάθειά μας να τους εξηγήσουμε το γιατί τους συμβαίνει ό,τι ακριβώς τους συμβαίνει, κάνουμε λόγο για το τεφτέρι του ψιλικατζή της γειτονιάς, μιλάμε για το πορτοφόλι και το καλάθι </w:t>
      </w:r>
      <w:r>
        <w:rPr>
          <w:rFonts w:eastAsia="Times New Roman" w:cs="Times New Roman"/>
          <w:szCs w:val="24"/>
        </w:rPr>
        <w:t xml:space="preserve">της νοικοκυράς, αναφερόμαστε στο χαρτζιλίκι που ο </w:t>
      </w:r>
      <w:r>
        <w:rPr>
          <w:rFonts w:eastAsia="Times New Roman" w:cs="Times New Roman"/>
          <w:szCs w:val="24"/>
        </w:rPr>
        <w:lastRenderedPageBreak/>
        <w:t>παππούς και η γιαγιά δίνουν στα εγγόνια τους και ενίοτε θυμόμαστε και τον οβολό της Ψωροκώσταινας.</w:t>
      </w:r>
    </w:p>
    <w:p w14:paraId="6218904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ο τρίτος </w:t>
      </w:r>
      <w:r>
        <w:rPr>
          <w:rFonts w:eastAsia="Times New Roman" w:cs="Times New Roman"/>
          <w:szCs w:val="24"/>
        </w:rPr>
        <w:t xml:space="preserve">κρατικός προϋπολογισμός </w:t>
      </w:r>
      <w:r>
        <w:rPr>
          <w:rFonts w:eastAsia="Times New Roman" w:cs="Times New Roman"/>
          <w:szCs w:val="24"/>
        </w:rPr>
        <w:t>στη συζήτηση του οποίου έχω την ευθύνη</w:t>
      </w:r>
      <w:r>
        <w:rPr>
          <w:rFonts w:eastAsia="Times New Roman" w:cs="Times New Roman"/>
          <w:szCs w:val="24"/>
        </w:rPr>
        <w:t xml:space="preserve"> να συμμετέχω. Δυστυχώς μόνο αυτή η ευθύνη έχει αλλάξει κάπως, έχει γίνει πιο μεγάλη. Τίποτε άλλο δεν έχει αλλάξει ούτε από την πρώτη συζήτηση για τον </w:t>
      </w:r>
      <w:r>
        <w:rPr>
          <w:rFonts w:eastAsia="Times New Roman" w:cs="Times New Roman"/>
          <w:szCs w:val="24"/>
        </w:rPr>
        <w:t xml:space="preserve">προϋπολογισμό </w:t>
      </w:r>
      <w:r>
        <w:rPr>
          <w:rFonts w:eastAsia="Times New Roman" w:cs="Times New Roman"/>
          <w:szCs w:val="24"/>
        </w:rPr>
        <w:t>του 2016 ούτε όμως και από την εντύπωση που είχα ήδη ως πολίτης, πολύ πριν βρεθώ να μιλάω ε</w:t>
      </w:r>
      <w:r>
        <w:rPr>
          <w:rFonts w:eastAsia="Times New Roman" w:cs="Times New Roman"/>
          <w:szCs w:val="24"/>
        </w:rPr>
        <w:t xml:space="preserve">ξ ονόματος του λαού της Θεσσαλονίκης </w:t>
      </w:r>
      <w:r>
        <w:rPr>
          <w:rFonts w:eastAsia="Times New Roman" w:cs="Times New Roman"/>
          <w:szCs w:val="24"/>
        </w:rPr>
        <w:t xml:space="preserve">ως </w:t>
      </w:r>
      <w:r>
        <w:rPr>
          <w:rFonts w:eastAsia="Times New Roman" w:cs="Times New Roman"/>
          <w:szCs w:val="24"/>
        </w:rPr>
        <w:t xml:space="preserve">εκπρόσωπος του, από τα βουλευτικά αυτά έδρανα. </w:t>
      </w:r>
    </w:p>
    <w:p w14:paraId="6218904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άστοχα τα παραδείγματά μας. Το πορτοφόλι της νοικοκυράς δεν είναι δικό της πια. Της το έχουν πάρει από τα χέρια. Το καλάθι της δεν τ</w:t>
      </w:r>
      <w:r>
        <w:rPr>
          <w:rFonts w:eastAsia="Times New Roman" w:cs="Times New Roman"/>
          <w:szCs w:val="24"/>
        </w:rPr>
        <w:t xml:space="preserve">ης χρειάζεται πια, όταν πηγαίνει να ψωνίσει κυρίως δύο, τρία ή τέσσερα πράγματα. </w:t>
      </w:r>
    </w:p>
    <w:p w14:paraId="6218904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Τι λέει αυτό για τον προϋπολογισμό μας; Τι θα έπρεπε να καταλάβουμε εμείς εδώ μέσα από αυτό το δεδομένο; Για ποιο πορτοφόλι του νοικοκύρη και για ποιο καλάθι της νοικοκυράς μ</w:t>
      </w:r>
      <w:r>
        <w:rPr>
          <w:rFonts w:eastAsia="Times New Roman" w:cs="Times New Roman"/>
          <w:szCs w:val="24"/>
        </w:rPr>
        <w:t>ιλάμε; Έχουν λεηλατηθεί τα πάντα, κύριοι συνάδελφοι. Δεν μπορεί να είναι σήμερα κάποιος συνεπής, όσο και να θέλει, όσο και να προσπαθεί. Τα νούμερα απλά δεν βγαίνουν!</w:t>
      </w:r>
    </w:p>
    <w:p w14:paraId="6218904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Έλληνες συνεχίζουν ακόμα και σήμερα να κόβουν χρήματα από τον προϋπολογισμό του φαγητο</w:t>
      </w:r>
      <w:r>
        <w:rPr>
          <w:rFonts w:eastAsia="Times New Roman" w:cs="Times New Roman"/>
          <w:szCs w:val="24"/>
        </w:rPr>
        <w:t xml:space="preserve">ύ. Επί εφτά συνεχόμενα χρόνια κόβουμε από το οικογενειακό τραπέζι. Φέτος ξεπερνάμε σε διάρκεια την επταετία της χούντας. Η οικονομική κρίση </w:t>
      </w:r>
      <w:r>
        <w:rPr>
          <w:rFonts w:eastAsia="Times New Roman" w:cs="Times New Roman"/>
          <w:szCs w:val="24"/>
        </w:rPr>
        <w:lastRenderedPageBreak/>
        <w:t xml:space="preserve">και τα μνημόνια έγραψαν και πέρασαν περισσότερους προϋπολογισμούς από τη χούντα. </w:t>
      </w:r>
    </w:p>
    <w:p w14:paraId="6218904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 </w:t>
      </w:r>
      <w:r>
        <w:rPr>
          <w:rFonts w:eastAsia="Times New Roman" w:cs="Times New Roman"/>
          <w:szCs w:val="24"/>
        </w:rPr>
        <w:t xml:space="preserve">αυτά τα επτά χρόνια δεν έχουμε σταματήσει να κόβουμε από τη διατροφή μας, στην αρχή σε ποσότητα και αργότερα σε ποιότητα. Τι σημαίνει αυτό για την υγεία του ελληνικού λαού; Έχουμε πολλούς συναδέλφους ιατρούς μέσα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Ας πληροφορήσουν και </w:t>
      </w:r>
      <w:r>
        <w:rPr>
          <w:rFonts w:eastAsia="Times New Roman" w:cs="Times New Roman"/>
          <w:szCs w:val="24"/>
        </w:rPr>
        <w:t xml:space="preserve">εμάς και τους πολίτες ποια είναι η γνώμη τους για τα αποτελέσματα της συνεχούς και συνειδητής υποβάθμισης της ποιότητας της διατροφής μας. </w:t>
      </w:r>
    </w:p>
    <w:p w14:paraId="6218904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Όμως, να μας πουν και οι δικηγόροι -που έχουμε και από αυτούς πολλούς μέσα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πού θα βρουν το δίκ</w:t>
      </w:r>
      <w:r>
        <w:rPr>
          <w:rFonts w:eastAsia="Times New Roman" w:cs="Times New Roman"/>
          <w:szCs w:val="24"/>
        </w:rPr>
        <w:t>ιο τους όσοι εδώ και επτά χρόνια στερούνται καθημερινά από το τραπέζι τους βασικά πράγματα, ανθρώπινα πράγματα, απλά πράγματα;</w:t>
      </w:r>
    </w:p>
    <w:p w14:paraId="62189050" w14:textId="77777777" w:rsidR="00FB0E1F" w:rsidRDefault="0065608A">
      <w:pPr>
        <w:spacing w:after="0" w:line="600" w:lineRule="auto"/>
        <w:ind w:firstLine="720"/>
        <w:jc w:val="both"/>
        <w:rPr>
          <w:rFonts w:eastAsia="Times New Roman"/>
          <w:szCs w:val="24"/>
        </w:rPr>
      </w:pPr>
      <w:r>
        <w:rPr>
          <w:rFonts w:eastAsia="Times New Roman"/>
          <w:szCs w:val="24"/>
        </w:rPr>
        <w:t xml:space="preserve">Το σίγουρο είναι πως ο υπό ψήφιση </w:t>
      </w:r>
      <w:r>
        <w:rPr>
          <w:rFonts w:eastAsia="Times New Roman"/>
          <w:szCs w:val="24"/>
        </w:rPr>
        <w:t>π</w:t>
      </w:r>
      <w:r>
        <w:rPr>
          <w:rFonts w:eastAsia="Times New Roman"/>
          <w:szCs w:val="24"/>
        </w:rPr>
        <w:t>ροϋπολογισμός δεν τους αφορά. Τα νούμερα που συζητάμε σήμερα δεν σημαίνουν τίποτα απολύτως για</w:t>
      </w:r>
      <w:r>
        <w:rPr>
          <w:rFonts w:eastAsia="Times New Roman"/>
          <w:szCs w:val="24"/>
        </w:rPr>
        <w:t xml:space="preserve"> την πραγματικότητα που βιώνει η ελληνική κοινωνία και αυτό είναι το τραγικότερο απ’ όλα τα συμπεράσματα που βγάζει όποιος κάτσει να διαβάσει προσεκτικά τα στοιχεία και τις προβλέψεις, τα νούμερα και τα ποσοστά. </w:t>
      </w:r>
    </w:p>
    <w:p w14:paraId="62189051" w14:textId="77777777" w:rsidR="00FB0E1F" w:rsidRDefault="0065608A">
      <w:pPr>
        <w:spacing w:after="0" w:line="600" w:lineRule="auto"/>
        <w:ind w:firstLine="720"/>
        <w:jc w:val="both"/>
        <w:rPr>
          <w:rFonts w:eastAsia="Times New Roman"/>
          <w:szCs w:val="24"/>
        </w:rPr>
      </w:pPr>
      <w:r>
        <w:rPr>
          <w:rFonts w:eastAsia="Times New Roman"/>
          <w:szCs w:val="24"/>
        </w:rPr>
        <w:t>Ε</w:t>
      </w:r>
      <w:r>
        <w:rPr>
          <w:rFonts w:eastAsia="Times New Roman"/>
          <w:szCs w:val="24"/>
        </w:rPr>
        <w:t>ίναι το τραγικότερο, ακριβώς γιατί ο προϋπ</w:t>
      </w:r>
      <w:r>
        <w:rPr>
          <w:rFonts w:eastAsia="Times New Roman"/>
          <w:szCs w:val="24"/>
        </w:rPr>
        <w:t xml:space="preserve">ολογισμός είναι εκείνος ο νόμος που επηρεάζει περισσότερο από κάθε τι άλλο τις ζωές των πολιτών. Ο προϋπολογισμός θεωρείται ο κορυφαίος των νόμων, γιατί αποτελεί την ευκαιρία της εκάστοτε </w:t>
      </w:r>
      <w:r>
        <w:rPr>
          <w:rFonts w:eastAsia="Times New Roman"/>
          <w:szCs w:val="24"/>
        </w:rPr>
        <w:lastRenderedPageBreak/>
        <w:t>κυβέρνησης να περιγράψει και να εξηγήσει το τι είδους κυβέρνηση είνα</w:t>
      </w:r>
      <w:r>
        <w:rPr>
          <w:rFonts w:eastAsia="Times New Roman"/>
          <w:szCs w:val="24"/>
        </w:rPr>
        <w:t xml:space="preserve">ι, ποια είναι η πολιτική της, ποιο είναι το όραμά της. </w:t>
      </w:r>
    </w:p>
    <w:p w14:paraId="62189052" w14:textId="77777777" w:rsidR="00FB0E1F" w:rsidRDefault="0065608A">
      <w:pPr>
        <w:spacing w:after="0" w:line="600" w:lineRule="auto"/>
        <w:ind w:firstLine="720"/>
        <w:jc w:val="both"/>
        <w:rPr>
          <w:rFonts w:eastAsia="Times New Roman"/>
          <w:szCs w:val="24"/>
        </w:rPr>
      </w:pPr>
      <w:r>
        <w:rPr>
          <w:rFonts w:eastAsia="Times New Roman"/>
          <w:szCs w:val="24"/>
        </w:rPr>
        <w:t>Οι Έλληνες, εν έτει 2017, περιμένοντας με το καλό το 2018, έχουν συνδέσει πια στη συνείδησή τους τον προϋπολογισμό με την έννοια της απώλειας. Δεν ελπίζουν πια σε αυτόν, αλλά αντιθέτως, τον φοβούνται.</w:t>
      </w:r>
      <w:r>
        <w:rPr>
          <w:rFonts w:eastAsia="Times New Roman"/>
          <w:szCs w:val="24"/>
        </w:rPr>
        <w:t xml:space="preserve"> Ξέρουν πως κάθε φορά που αλλάζει κάτι -και αυτό είναι ένα πολύ κακό μάθημα που τους έδωσαν οι προϋπολογισμοί- αλλάζει πάντα προς το χειρότερο. </w:t>
      </w:r>
    </w:p>
    <w:p w14:paraId="62189053" w14:textId="77777777" w:rsidR="00FB0E1F" w:rsidRDefault="0065608A">
      <w:pPr>
        <w:spacing w:after="0" w:line="600" w:lineRule="auto"/>
        <w:ind w:firstLine="720"/>
        <w:jc w:val="both"/>
        <w:rPr>
          <w:rFonts w:eastAsia="Times New Roman"/>
          <w:szCs w:val="24"/>
        </w:rPr>
      </w:pPr>
      <w:r>
        <w:rPr>
          <w:rFonts w:eastAsia="Times New Roman"/>
          <w:szCs w:val="24"/>
        </w:rPr>
        <w:t>Κάποτε, η λέξη «αλλαγή» ήταν σύνθημα. Τώρα, έπειτα από τόσες μεταρρυθμίσεις που έχουν γίνει, η λέξη «αλλαγή» ση</w:t>
      </w:r>
      <w:r>
        <w:rPr>
          <w:rFonts w:eastAsia="Times New Roman"/>
          <w:szCs w:val="24"/>
        </w:rPr>
        <w:t xml:space="preserve">μαίνει απειλή. Αυτό αποδεικνύει την αποτυχία του εγχώριου πολιτικού συστήματος. </w:t>
      </w:r>
    </w:p>
    <w:p w14:paraId="62189054" w14:textId="77777777" w:rsidR="00FB0E1F" w:rsidRDefault="0065608A">
      <w:pPr>
        <w:spacing w:after="0" w:line="600" w:lineRule="auto"/>
        <w:ind w:firstLine="720"/>
        <w:jc w:val="both"/>
        <w:rPr>
          <w:rFonts w:eastAsia="Times New Roman"/>
          <w:szCs w:val="24"/>
        </w:rPr>
      </w:pPr>
      <w:r>
        <w:rPr>
          <w:rFonts w:eastAsia="Times New Roman"/>
          <w:szCs w:val="24"/>
        </w:rPr>
        <w:t xml:space="preserve">Όταν θα μπορέσουμε να φέρουμε έναν προϋπολογισμό μέσα σε αυτή την Αίθουσα που ως βάση θα έχει την ελπίδα και όχι τον φόβο, τότε θα έχουμε το δικαίωμα όλοι εμείς να μιλάμε για </w:t>
      </w:r>
      <w:r>
        <w:rPr>
          <w:rFonts w:eastAsia="Times New Roman"/>
          <w:szCs w:val="24"/>
        </w:rPr>
        <w:t xml:space="preserve">το καλάθι της νοικοκυράς. Μέχρι να της επιστρέψουμε το πορτοφόλι που της έχουν αρπάξει, δεν έχουμε τίποτα να της πούμε. </w:t>
      </w:r>
      <w:r>
        <w:rPr>
          <w:rFonts w:eastAsia="Times New Roman"/>
          <w:szCs w:val="24"/>
        </w:rPr>
        <w:t>Γ</w:t>
      </w:r>
      <w:r>
        <w:rPr>
          <w:rFonts w:eastAsia="Times New Roman"/>
          <w:szCs w:val="24"/>
        </w:rPr>
        <w:t>ια να το πετύχουμε αυτό, θα πρέπει να ξεκινήσουμε να γράφουμε τους προϋπολογισμούς στην Ελλάδα και μάλιστα, όλοι μαζί, οι έχοντες την ε</w:t>
      </w:r>
      <w:r>
        <w:rPr>
          <w:rFonts w:eastAsia="Times New Roman"/>
          <w:szCs w:val="24"/>
        </w:rPr>
        <w:t xml:space="preserve">υθύνη. </w:t>
      </w:r>
    </w:p>
    <w:p w14:paraId="62189055" w14:textId="77777777" w:rsidR="00FB0E1F" w:rsidRDefault="0065608A">
      <w:pPr>
        <w:spacing w:after="0" w:line="600" w:lineRule="auto"/>
        <w:ind w:firstLine="720"/>
        <w:jc w:val="both"/>
        <w:rPr>
          <w:rFonts w:eastAsia="Times New Roman"/>
          <w:szCs w:val="24"/>
        </w:rPr>
      </w:pPr>
      <w:r>
        <w:rPr>
          <w:rFonts w:eastAsia="Times New Roman"/>
          <w:szCs w:val="24"/>
        </w:rPr>
        <w:t xml:space="preserve">Μιλάει η Κυβέρνηση για καθαρή έξοδο από τα μνημόνια, όταν δεν μπορεί με βεβαιότητα να μας απαντήσει το πώς υπολογίζει να μας παρουσιάσει έναν προϋπολογισμό για τον οποίο να είναι περήφανη, όχι γιατί μάζεψε με τον καλύτερο τρόπο τα ψίχουλα από το </w:t>
      </w:r>
      <w:r>
        <w:rPr>
          <w:rFonts w:eastAsia="Times New Roman"/>
          <w:szCs w:val="24"/>
        </w:rPr>
        <w:t>πάτωμα, αλλά επειδή έδωσε ελπίδα και όραμα στους Έλληνες.</w:t>
      </w:r>
    </w:p>
    <w:p w14:paraId="62189056" w14:textId="77777777" w:rsidR="00FB0E1F" w:rsidRDefault="0065608A">
      <w:pPr>
        <w:spacing w:after="0" w:line="600" w:lineRule="auto"/>
        <w:ind w:firstLine="720"/>
        <w:jc w:val="both"/>
        <w:rPr>
          <w:rFonts w:eastAsia="Times New Roman"/>
          <w:szCs w:val="24"/>
        </w:rPr>
      </w:pPr>
      <w:r>
        <w:rPr>
          <w:rFonts w:eastAsia="Times New Roman"/>
          <w:szCs w:val="24"/>
        </w:rPr>
        <w:lastRenderedPageBreak/>
        <w:t>Κυρίες και κύριοι συνάδελφοι, εδώ και πολύ καιρό οι πολίτες θέτουν κάποιες συγκεκριμένες ερωτήσεις και δεν έχουν πάρει κα</w:t>
      </w:r>
      <w:r>
        <w:rPr>
          <w:rFonts w:eastAsia="Times New Roman"/>
          <w:szCs w:val="24"/>
        </w:rPr>
        <w:t>μ</w:t>
      </w:r>
      <w:r>
        <w:rPr>
          <w:rFonts w:eastAsia="Times New Roman"/>
          <w:szCs w:val="24"/>
        </w:rPr>
        <w:t>μία πειστική απάντηση. Γράφονται οι προϋπολογισμοί από Έλληνες, στην Ελλάδα;</w:t>
      </w:r>
      <w:r>
        <w:rPr>
          <w:rFonts w:eastAsia="Times New Roman"/>
          <w:szCs w:val="24"/>
        </w:rPr>
        <w:t xml:space="preserve"> Έχουμε, πράγματι, αναγνωρίσει ως δική μας την πατρότητα των μνημονίων; Εγώ ο ίδιος θέτω ερωτήσεις και δεν παίρνω απαντήσεις μέσα σε αυτή την Αίθουσα.</w:t>
      </w:r>
    </w:p>
    <w:p w14:paraId="62189057" w14:textId="77777777" w:rsidR="00FB0E1F" w:rsidRDefault="0065608A">
      <w:pPr>
        <w:spacing w:after="0" w:line="600" w:lineRule="auto"/>
        <w:ind w:firstLine="720"/>
        <w:jc w:val="both"/>
        <w:rPr>
          <w:rFonts w:eastAsia="Times New Roman"/>
          <w:szCs w:val="24"/>
        </w:rPr>
      </w:pPr>
      <w:r>
        <w:rPr>
          <w:rFonts w:eastAsia="Times New Roman"/>
          <w:szCs w:val="24"/>
        </w:rPr>
        <w:t xml:space="preserve">Κύριε Υπουργέ των Οικονομικών, κύριε Τσακαλώτο, πού είναι η καβάτζα; Πού την γράφει ο </w:t>
      </w:r>
      <w:r>
        <w:rPr>
          <w:rFonts w:eastAsia="Times New Roman"/>
          <w:szCs w:val="24"/>
        </w:rPr>
        <w:t>π</w:t>
      </w:r>
      <w:r>
        <w:rPr>
          <w:rFonts w:eastAsia="Times New Roman"/>
          <w:szCs w:val="24"/>
        </w:rPr>
        <w:t xml:space="preserve">ροϋπολογισμός την </w:t>
      </w:r>
      <w:r>
        <w:rPr>
          <w:rFonts w:eastAsia="Times New Roman"/>
          <w:szCs w:val="24"/>
        </w:rPr>
        <w:t xml:space="preserve">περιβόητη καβάτζα; Δείξτε μου. Πού είναι το 1 δισεκατομμύριο που κρατάμε στην άκρη; </w:t>
      </w:r>
    </w:p>
    <w:p w14:paraId="62189058" w14:textId="77777777" w:rsidR="00FB0E1F" w:rsidRDefault="0065608A">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2189059" w14:textId="77777777" w:rsidR="00FB0E1F" w:rsidRDefault="0065608A">
      <w:pPr>
        <w:spacing w:after="0" w:line="600" w:lineRule="auto"/>
        <w:ind w:firstLine="720"/>
        <w:jc w:val="both"/>
        <w:rPr>
          <w:rFonts w:eastAsia="Times New Roman"/>
          <w:szCs w:val="24"/>
        </w:rPr>
      </w:pPr>
      <w:r>
        <w:rPr>
          <w:rFonts w:eastAsia="Times New Roman"/>
          <w:szCs w:val="24"/>
        </w:rPr>
        <w:t xml:space="preserve">Κυρία Πρόεδρε, θα ήθελα την ανοχή σας για ένα λεπτό.  </w:t>
      </w:r>
    </w:p>
    <w:p w14:paraId="6218905A" w14:textId="77777777" w:rsidR="00FB0E1F" w:rsidRDefault="0065608A">
      <w:pPr>
        <w:spacing w:after="0" w:line="600" w:lineRule="auto"/>
        <w:ind w:firstLine="720"/>
        <w:jc w:val="both"/>
        <w:rPr>
          <w:rFonts w:eastAsia="Times New Roman"/>
          <w:szCs w:val="24"/>
        </w:rPr>
      </w:pPr>
      <w:r>
        <w:rPr>
          <w:rFonts w:eastAsia="Times New Roman"/>
          <w:szCs w:val="24"/>
        </w:rPr>
        <w:t>Κύριε Υπουργέ Κοινωνικής Ασφάλισ</w:t>
      </w:r>
      <w:r>
        <w:rPr>
          <w:rFonts w:eastAsia="Times New Roman"/>
          <w:szCs w:val="24"/>
        </w:rPr>
        <w:t xml:space="preserve">ης, κύριε Πετρόπουλε, τι έγινε τελικά με τα λεφτά τα οποία χρωστάμε στους </w:t>
      </w:r>
      <w:r>
        <w:rPr>
          <w:rFonts w:eastAsia="Times New Roman"/>
          <w:szCs w:val="24"/>
        </w:rPr>
        <w:t>ε</w:t>
      </w:r>
      <w:r>
        <w:rPr>
          <w:rFonts w:eastAsia="Times New Roman"/>
          <w:szCs w:val="24"/>
        </w:rPr>
        <w:t xml:space="preserve">θελοντές </w:t>
      </w:r>
      <w:r>
        <w:rPr>
          <w:rFonts w:eastAsia="Times New Roman"/>
          <w:szCs w:val="24"/>
        </w:rPr>
        <w:t>μ</w:t>
      </w:r>
      <w:r>
        <w:rPr>
          <w:rFonts w:eastAsia="Times New Roman"/>
          <w:szCs w:val="24"/>
        </w:rPr>
        <w:t xml:space="preserve">ακράς </w:t>
      </w:r>
      <w:r>
        <w:rPr>
          <w:rFonts w:eastAsia="Times New Roman"/>
          <w:szCs w:val="24"/>
        </w:rPr>
        <w:t>θ</w:t>
      </w:r>
      <w:r>
        <w:rPr>
          <w:rFonts w:eastAsia="Times New Roman"/>
          <w:szCs w:val="24"/>
        </w:rPr>
        <w:t xml:space="preserve">ητείας; Θα μας πείτε για ποιον λόγο συνεχώς τους εξαιρούμε; </w:t>
      </w:r>
    </w:p>
    <w:p w14:paraId="6218905B" w14:textId="77777777" w:rsidR="00FB0E1F" w:rsidRDefault="0065608A">
      <w:pPr>
        <w:spacing w:after="0" w:line="600" w:lineRule="auto"/>
        <w:ind w:firstLine="720"/>
        <w:jc w:val="both"/>
        <w:rPr>
          <w:rFonts w:eastAsia="Times New Roman"/>
          <w:szCs w:val="24"/>
        </w:rPr>
      </w:pPr>
      <w:r>
        <w:rPr>
          <w:rFonts w:eastAsia="Times New Roman"/>
          <w:szCs w:val="24"/>
        </w:rPr>
        <w:t>Κι εσείς, κύριε Υπουργέ της Δικαιοσύνης, κύριε Κοντονή, θα μας απαντήσετε επιτέλους τι είναι αυτό που σ</w:t>
      </w:r>
      <w:r>
        <w:rPr>
          <w:rFonts w:eastAsia="Times New Roman"/>
          <w:szCs w:val="24"/>
        </w:rPr>
        <w:t>ας εμποδίζει να νομοθετήστε την προστασία της λαϊκής κατοικίας ή μήπως κι αυτή είναι αρμοδιότητα του κ. Παπαδημητρίου; Σε αυτή την περίπτωση, κύριε Υπουργέ, να μας υποδείξετε και το ποιος είναι αρμόδιος να μας απαντήσει στο τι τελικά είναι αυτό που σας εμπ</w:t>
      </w:r>
      <w:r>
        <w:rPr>
          <w:rFonts w:eastAsia="Times New Roman"/>
          <w:szCs w:val="24"/>
        </w:rPr>
        <w:t xml:space="preserve">οδίζει να νομοθετήσετε την προτεραιότητα των δανειοληπτών έναντι των ξένων </w:t>
      </w:r>
      <w:r>
        <w:rPr>
          <w:rFonts w:eastAsia="Times New Roman"/>
          <w:szCs w:val="24"/>
          <w:lang w:val="en-US"/>
        </w:rPr>
        <w:t>funds</w:t>
      </w:r>
      <w:r>
        <w:rPr>
          <w:rFonts w:eastAsia="Times New Roman"/>
          <w:szCs w:val="24"/>
        </w:rPr>
        <w:t xml:space="preserve">. </w:t>
      </w:r>
    </w:p>
    <w:p w14:paraId="6218905C"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Κυρίες και κύριοι του ΣΥΡΙΖΑ και των ΑΝΕΛ, με την ψήφιση του παρόντος </w:t>
      </w:r>
      <w:r>
        <w:rPr>
          <w:rFonts w:eastAsia="Times New Roman"/>
          <w:szCs w:val="24"/>
        </w:rPr>
        <w:t>π</w:t>
      </w:r>
      <w:r>
        <w:rPr>
          <w:rFonts w:eastAsia="Times New Roman"/>
          <w:szCs w:val="24"/>
        </w:rPr>
        <w:t xml:space="preserve">ροϋπολογισμού διατηρείτε τον φόβο και δεν προσφέρετε ελπίδα. Με την ψήφιση του παρόντος </w:t>
      </w:r>
      <w:r>
        <w:rPr>
          <w:rFonts w:eastAsia="Times New Roman"/>
          <w:szCs w:val="24"/>
        </w:rPr>
        <w:t>π</w:t>
      </w:r>
      <w:r>
        <w:rPr>
          <w:rFonts w:eastAsia="Times New Roman"/>
          <w:szCs w:val="24"/>
        </w:rPr>
        <w:t>ροϋπολογισμού</w:t>
      </w:r>
      <w:r>
        <w:rPr>
          <w:rFonts w:eastAsia="Times New Roman"/>
          <w:szCs w:val="24"/>
        </w:rPr>
        <w:t xml:space="preserve"> χάνετε μ</w:t>
      </w:r>
      <w:r>
        <w:rPr>
          <w:rFonts w:eastAsia="Times New Roman"/>
          <w:szCs w:val="24"/>
        </w:rPr>
        <w:t>ί</w:t>
      </w:r>
      <w:r>
        <w:rPr>
          <w:rFonts w:eastAsia="Times New Roman"/>
          <w:szCs w:val="24"/>
        </w:rPr>
        <w:t>α και καλή τις δ</w:t>
      </w:r>
      <w:r>
        <w:rPr>
          <w:rFonts w:eastAsia="Times New Roman"/>
          <w:szCs w:val="24"/>
        </w:rPr>
        <w:t>ύ</w:t>
      </w:r>
      <w:r>
        <w:rPr>
          <w:rFonts w:eastAsia="Times New Roman"/>
          <w:szCs w:val="24"/>
        </w:rPr>
        <w:t xml:space="preserve">ο βολικές σας δικαιολογίες. </w:t>
      </w:r>
    </w:p>
    <w:p w14:paraId="6218905D" w14:textId="77777777" w:rsidR="00FB0E1F" w:rsidRDefault="0065608A">
      <w:pPr>
        <w:spacing w:after="0" w:line="600" w:lineRule="auto"/>
        <w:ind w:firstLine="720"/>
        <w:jc w:val="both"/>
        <w:rPr>
          <w:rFonts w:eastAsia="Times New Roman"/>
          <w:szCs w:val="24"/>
        </w:rPr>
      </w:pPr>
      <w:r>
        <w:rPr>
          <w:rFonts w:eastAsia="Times New Roman"/>
          <w:szCs w:val="24"/>
        </w:rPr>
        <w:t xml:space="preserve">Η πρώτη σας δικαιολογία είναι ότι «οι προηγούμενοι έκαναν χειρότερα». Ναι, σαφώς, έκαναν χειρότερα οι προηγούμενοι. Αυτό, όμως, δεν σας σώζει πια. Δεν στέκει αυτό το επιχείρημά σας. </w:t>
      </w:r>
    </w:p>
    <w:p w14:paraId="6218905E" w14:textId="77777777" w:rsidR="00FB0E1F" w:rsidRDefault="0065608A">
      <w:pPr>
        <w:spacing w:after="0" w:line="600" w:lineRule="auto"/>
        <w:ind w:firstLine="720"/>
        <w:jc w:val="both"/>
        <w:rPr>
          <w:rFonts w:eastAsia="Times New Roman"/>
          <w:szCs w:val="24"/>
        </w:rPr>
      </w:pPr>
      <w:r>
        <w:rPr>
          <w:rFonts w:eastAsia="Times New Roman"/>
          <w:szCs w:val="24"/>
        </w:rPr>
        <w:t>Και το δεύτερο επ</w:t>
      </w:r>
      <w:r>
        <w:rPr>
          <w:rFonts w:eastAsia="Times New Roman"/>
          <w:szCs w:val="24"/>
        </w:rPr>
        <w:t xml:space="preserve">ιχείρημά σας «δεν είχαμε χρόνο», επίσης δεν στέκει. Είσαστε τρία χρόνια στο τιμόνι αυτής της χώρας. Είτε σας αρέσει είτε δεν σας αρέσει είστε οι αποκλειστικά υπεύθυνοι για όσα θα έρθουν. </w:t>
      </w:r>
    </w:p>
    <w:p w14:paraId="6218905F" w14:textId="77777777" w:rsidR="00FB0E1F" w:rsidRDefault="0065608A">
      <w:pPr>
        <w:spacing w:after="0" w:line="600" w:lineRule="auto"/>
        <w:ind w:firstLine="720"/>
        <w:jc w:val="both"/>
        <w:rPr>
          <w:rFonts w:eastAsia="Times New Roman"/>
          <w:szCs w:val="24"/>
        </w:rPr>
      </w:pPr>
      <w:r>
        <w:rPr>
          <w:rFonts w:eastAsia="Times New Roman"/>
          <w:szCs w:val="24"/>
        </w:rPr>
        <w:t xml:space="preserve">Ευχαριστώ πολύ. </w:t>
      </w:r>
    </w:p>
    <w:p w14:paraId="62189060" w14:textId="77777777" w:rsidR="00FB0E1F" w:rsidRDefault="0065608A">
      <w:pPr>
        <w:spacing w:after="0" w:line="600" w:lineRule="auto"/>
        <w:ind w:firstLine="720"/>
        <w:jc w:val="both"/>
        <w:rPr>
          <w:rFonts w:eastAsia="Times New Roman"/>
          <w:szCs w:val="24"/>
        </w:rPr>
      </w:pPr>
      <w:r>
        <w:rPr>
          <w:rFonts w:eastAsia="Times New Roman"/>
          <w:b/>
          <w:szCs w:val="24"/>
        </w:rPr>
        <w:t xml:space="preserve">ΠΡΟΕΔΡΕΟΥΣΑ (Αναστασία Χριστοδουλοπούλου): </w:t>
      </w:r>
      <w:r>
        <w:rPr>
          <w:rFonts w:eastAsia="Times New Roman"/>
          <w:szCs w:val="24"/>
        </w:rPr>
        <w:t xml:space="preserve">Θα δώσω τον λόγο στην Ανεξάρτητη Βουλευτή κ. Αικατερίνη Παπακώστα. Είναι η τελευταία ομιλήτρια του δεύτερου κύκλου και μπαίνουμε αμέσως μετά στο τρίτο κύκλο. Είμαστε, δηλαδή, πολύ πίσω και παρακαλώ να δείχνουμε σεβασμό στον χρόνο.   </w:t>
      </w:r>
    </w:p>
    <w:p w14:paraId="62189061" w14:textId="77777777" w:rsidR="00FB0E1F" w:rsidRDefault="0065608A">
      <w:pPr>
        <w:spacing w:after="0" w:line="600" w:lineRule="auto"/>
        <w:ind w:firstLine="720"/>
        <w:jc w:val="both"/>
        <w:rPr>
          <w:rFonts w:eastAsia="Times New Roman"/>
          <w:szCs w:val="24"/>
        </w:rPr>
      </w:pPr>
      <w:r>
        <w:rPr>
          <w:rFonts w:eastAsia="Times New Roman"/>
          <w:szCs w:val="24"/>
        </w:rPr>
        <w:t>Κυρία Παπακώστα, έχετε</w:t>
      </w:r>
      <w:r>
        <w:rPr>
          <w:rFonts w:eastAsia="Times New Roman"/>
          <w:szCs w:val="24"/>
        </w:rPr>
        <w:t xml:space="preserve"> τον λόγο. </w:t>
      </w:r>
    </w:p>
    <w:p w14:paraId="62189062" w14:textId="77777777" w:rsidR="00FB0E1F" w:rsidRDefault="0065608A">
      <w:pPr>
        <w:tabs>
          <w:tab w:val="left" w:pos="2940"/>
        </w:tabs>
        <w:spacing w:after="0" w:line="600" w:lineRule="auto"/>
        <w:ind w:firstLine="720"/>
        <w:jc w:val="both"/>
        <w:rPr>
          <w:rFonts w:eastAsia="Times New Roman"/>
          <w:szCs w:val="24"/>
        </w:rPr>
      </w:pPr>
      <w:r>
        <w:rPr>
          <w:rFonts w:eastAsia="Times New Roman"/>
          <w:b/>
          <w:szCs w:val="24"/>
        </w:rPr>
        <w:t>ΑΙΚΑΤΕΡΙΝΗ ΠΑΠΑΚΩΣΤΑ</w:t>
      </w:r>
      <w:r>
        <w:rPr>
          <w:rFonts w:eastAsia="Times New Roman"/>
          <w:b/>
          <w:szCs w:val="24"/>
        </w:rPr>
        <w:t xml:space="preserve"> - </w:t>
      </w:r>
      <w:r>
        <w:rPr>
          <w:rFonts w:eastAsia="Times New Roman"/>
          <w:b/>
          <w:szCs w:val="24"/>
        </w:rPr>
        <w:t>ΣΙΔΗΡΟΠΟΥΛΟΥ:</w:t>
      </w:r>
      <w:r>
        <w:rPr>
          <w:rFonts w:eastAsia="Times New Roman"/>
          <w:szCs w:val="24"/>
        </w:rPr>
        <w:t xml:space="preserve"> Ευχαριστώ πολύ, κυρία Πρόεδρε.</w:t>
      </w:r>
    </w:p>
    <w:p w14:paraId="62189063"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Η Ελλάδα, αγαπητοί συνάδελφοι, είναι η χώρα των παράλληλων μονολόγων, έλεγε ο Σεφέρης. Μιλάει ο καθείς μόνος του και η χώρα ταλαιπωρείται από αυτούς </w:t>
      </w:r>
      <w:r>
        <w:rPr>
          <w:rFonts w:eastAsia="Times New Roman"/>
          <w:szCs w:val="24"/>
        </w:rPr>
        <w:lastRenderedPageBreak/>
        <w:t>τους παράλληλους μονολόγους</w:t>
      </w:r>
      <w:r>
        <w:rPr>
          <w:rFonts w:eastAsia="Times New Roman"/>
          <w:szCs w:val="24"/>
        </w:rPr>
        <w:t>. Παράλληλα, ο Σολωμός επισημαίνει ότι εθνικό είναι ό,τι είναι αληθινό.</w:t>
      </w:r>
    </w:p>
    <w:p w14:paraId="62189064"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Εδώ θέλω με αφορμή -επειδή έγινε συζήτηση προηγουμένως- την πρόσφατη επίσκεψη του Τούρκου Προέδρου στη χώρα μας, να πω ότι το εθνικόν είναι το αληθές και θα έπρεπε να είναι πρώτο στην </w:t>
      </w:r>
      <w:r>
        <w:rPr>
          <w:rFonts w:eastAsia="Times New Roman"/>
          <w:szCs w:val="24"/>
        </w:rPr>
        <w:t xml:space="preserve">κρίση των πολιτικών Αρχηγών, των πολιτικών </w:t>
      </w:r>
      <w:r>
        <w:rPr>
          <w:rFonts w:eastAsia="Times New Roman"/>
          <w:szCs w:val="24"/>
        </w:rPr>
        <w:t>κ</w:t>
      </w:r>
      <w:r>
        <w:rPr>
          <w:rFonts w:eastAsia="Times New Roman"/>
          <w:szCs w:val="24"/>
        </w:rPr>
        <w:t>ομμάτων, των Βουλευτών, όλων μας και όχι η δημιουργία εντυπώσεων.</w:t>
      </w:r>
    </w:p>
    <w:p w14:paraId="62189065"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Θέλω να θέσω ένα θέμα και ένα ερώτημα, κυρία Πρόεδρε και αγαπητοί συνάδελφοι, στην κ</w:t>
      </w:r>
      <w:r>
        <w:rPr>
          <w:rFonts w:eastAsia="Times New Roman"/>
          <w:szCs w:val="24"/>
        </w:rPr>
        <w:t>.</w:t>
      </w:r>
      <w:r>
        <w:rPr>
          <w:rFonts w:eastAsia="Times New Roman"/>
          <w:szCs w:val="24"/>
        </w:rPr>
        <w:t xml:space="preserve"> Γεννηματά, την Πρόεδρο του Κινήματος Αλλαγής, διότι ως Ελλην</w:t>
      </w:r>
      <w:r>
        <w:rPr>
          <w:rFonts w:eastAsia="Times New Roman"/>
          <w:szCs w:val="24"/>
        </w:rPr>
        <w:t>ίδα Βουλευτής αντιλήφθηκα ότι εκείνη υποστηρίζει τις θέσεις και τις συμφωνίες -οι οποίες από τον κ. Σημίτη, τότε Πρωθυπουργό της χώρας, υπεγράφησαν, άθλιες κατ’ εμέ- της Μαδρίτης και του Ελσίνκι, όπου στην ουσία δημιουργήθηκαν ζητήματα εκεί που δεν υπήρχαν</w:t>
      </w:r>
      <w:r>
        <w:rPr>
          <w:rFonts w:eastAsia="Times New Roman"/>
          <w:szCs w:val="24"/>
        </w:rPr>
        <w:t>.</w:t>
      </w:r>
    </w:p>
    <w:p w14:paraId="62189066"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Ενώ δηλαδή το μόνο ζήτημα -στη Μαδρίτη προέκυψε αυτό- ήταν ως εκκρεμότητα το θέμα της υφαλοκρηπίδας, εκεί ο τότε Πρωθυπουργός, ο κ. Σημίτης, έθεσε –παρακαλώ- ζήτημα, αποδεχόμενος τη συμφωνία αυτή, δηλαδή αποδεχόμενος ότι υπάρχουν νόμιμα και ζωτικά συμφέρ</w:t>
      </w:r>
      <w:r>
        <w:rPr>
          <w:rFonts w:eastAsia="Times New Roman"/>
          <w:szCs w:val="24"/>
        </w:rPr>
        <w:t>οντα της Τουρκίας στο Αιγαίο. Με τη συμφωνία αυτή ουσιαστικά έδινε στην Τουρκία μέχρι προχθές το δικαίωμα να διεκδικεί το μισό Αιγαίο.</w:t>
      </w:r>
    </w:p>
    <w:p w14:paraId="62189067"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Στο Ελσίνκι στη συνέχεια πρέπει να σας πω ότι υπήρξε μ</w:t>
      </w:r>
      <w:r>
        <w:rPr>
          <w:rFonts w:eastAsia="Times New Roman"/>
          <w:szCs w:val="24"/>
        </w:rPr>
        <w:t>ί</w:t>
      </w:r>
      <w:r>
        <w:rPr>
          <w:rFonts w:eastAsia="Times New Roman"/>
          <w:szCs w:val="24"/>
        </w:rPr>
        <w:t xml:space="preserve">α περίεργη, παράδοξη και άθλια διατύπωση, όπως αυτή η οποία έλεγε </w:t>
      </w:r>
      <w:r>
        <w:rPr>
          <w:rFonts w:eastAsia="Times New Roman"/>
          <w:szCs w:val="24"/>
        </w:rPr>
        <w:t>ότι αναγνωρίζει ουσιαστικά συνοριακές διαφορές με τη γείτονα χώρα, την Τουρκία. Εκεί έγιναν δύο συμφωνίες, οι οποίες έπληξαν βαθύτατα τη χώρα μέχρι προχθές.</w:t>
      </w:r>
    </w:p>
    <w:p w14:paraId="62189068"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Ρωτώ την κυρία Πρόεδρο του Κινήματος Αλλαγής -ή όπως αλλιώς προκύψει η ονομασία, αυτό θα το δουν στ</w:t>
      </w:r>
      <w:r>
        <w:rPr>
          <w:rFonts w:eastAsia="Times New Roman"/>
          <w:szCs w:val="24"/>
        </w:rPr>
        <w:t xml:space="preserve">α δικά τους, τα εσωτερικά ζητήματα- αν υιοθετεί την πολιτική Σημίτη, των κυβερνήσεων </w:t>
      </w:r>
      <w:r>
        <w:rPr>
          <w:rFonts w:eastAsia="Times New Roman"/>
        </w:rPr>
        <w:t>ΠΑΣΟΚ</w:t>
      </w:r>
      <w:r>
        <w:rPr>
          <w:rFonts w:eastAsia="Times New Roman"/>
          <w:szCs w:val="24"/>
        </w:rPr>
        <w:t>, της Μαδρίτης και του Ελσίνκι και αν γι’ αυτό ισχυρίζεται ότι δεν ήταν σωστή η τοποθέτηση του Προέδρου της Δημοκρατίας, του κ</w:t>
      </w:r>
      <w:r>
        <w:rPr>
          <w:rFonts w:eastAsia="Times New Roman"/>
          <w:szCs w:val="24"/>
        </w:rPr>
        <w:t>.</w:t>
      </w:r>
      <w:r>
        <w:rPr>
          <w:rFonts w:eastAsia="Times New Roman"/>
          <w:szCs w:val="24"/>
        </w:rPr>
        <w:t xml:space="preserve"> Παυλόπουλου, ο οποίος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προχθές</w:t>
      </w:r>
      <w:r>
        <w:rPr>
          <w:rFonts w:eastAsia="Times New Roman"/>
          <w:szCs w:val="24"/>
        </w:rPr>
        <w:t>, δημόσια και κατά κοινή ομολογία ακύρωσε το περιεχόμενο αυτών των δύο συμφωνιών, γυρνώντας το στο προηγούμενο στάτους, στην προτέρα κατάσταση.</w:t>
      </w:r>
    </w:p>
    <w:p w14:paraId="62189069"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Οφείλει να απαντήσει το Κίνημα Αλλαγής. Οφείλει να απαντήσει η Πρόεδρός του, η κ</w:t>
      </w:r>
      <w:r>
        <w:rPr>
          <w:rFonts w:eastAsia="Times New Roman"/>
          <w:szCs w:val="24"/>
        </w:rPr>
        <w:t>.</w:t>
      </w:r>
      <w:r>
        <w:rPr>
          <w:rFonts w:eastAsia="Times New Roman"/>
          <w:szCs w:val="24"/>
        </w:rPr>
        <w:t xml:space="preserve"> Γεννηματά, γιατί ο ελληνικός λ</w:t>
      </w:r>
      <w:r>
        <w:rPr>
          <w:rFonts w:eastAsia="Times New Roman"/>
          <w:szCs w:val="24"/>
        </w:rPr>
        <w:t>αός, πέραν της οικονομικής κρίσης και του πώς θα διαχειριστεί ο καθένας το μοντέλο της οικονομικής ανάπτυξης, τα πολιτικά και οικονομικά του προγράμματα, οφείλει να γνωρίζει ποιος είναι πραγματικά με το έθνος, με την πατρίδα και ποιος είναι εκείνος, ο οποί</w:t>
      </w:r>
      <w:r>
        <w:rPr>
          <w:rFonts w:eastAsia="Times New Roman"/>
          <w:szCs w:val="24"/>
        </w:rPr>
        <w:t xml:space="preserve">ος με άθλιες διατυπώσεις σε συμφωνίες, εν κρυπτώ και παραβύστω στη Μαδρίτη και στο Ελσίνκι, υιοθέτησε άλλη πολιτική για τα ζητήματα ως μη όφειλε, την οποία προχθές ακύρωσε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ο Πρόεδρος της Δημοκρατίας. Άρα οφείλει μ</w:t>
      </w:r>
      <w:r>
        <w:rPr>
          <w:rFonts w:eastAsia="Times New Roman"/>
          <w:szCs w:val="24"/>
        </w:rPr>
        <w:t>ί</w:t>
      </w:r>
      <w:r>
        <w:rPr>
          <w:rFonts w:eastAsia="Times New Roman"/>
          <w:szCs w:val="24"/>
        </w:rPr>
        <w:t>α απάντηση η κ</w:t>
      </w:r>
      <w:r>
        <w:rPr>
          <w:rFonts w:eastAsia="Times New Roman"/>
          <w:szCs w:val="24"/>
        </w:rPr>
        <w:t>.</w:t>
      </w:r>
      <w:r>
        <w:rPr>
          <w:rFonts w:eastAsia="Times New Roman"/>
          <w:szCs w:val="24"/>
        </w:rPr>
        <w:t xml:space="preserve"> Γεννηματά ως Ελλη</w:t>
      </w:r>
      <w:r>
        <w:rPr>
          <w:rFonts w:eastAsia="Times New Roman"/>
          <w:szCs w:val="24"/>
        </w:rPr>
        <w:t xml:space="preserve">νίδα Βουλευτής. </w:t>
      </w:r>
    </w:p>
    <w:p w14:paraId="6218906A"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Δικαιούμαι να το θέσω και το έθεσα, κυρία Πρόεδρε, και αναμένω απάντηση από την κυρία Πρόεδρο, η οποία δεν θεωρώ ότι είναι αφελής, διότι θα μπορούσε να δικαιολογήσω ότι είναι αφέλεια η προχθεσινή της δήλωση. Δεν θεωρώ, όμως, ότι είναι αφελ</w:t>
      </w:r>
      <w:r>
        <w:rPr>
          <w:rFonts w:eastAsia="Times New Roman"/>
          <w:szCs w:val="24"/>
        </w:rPr>
        <w:t>ής. Άρα περιμένω με πολύ ενδιαφέρον και με εθνικό ενδιαφέρον την απάντησή της.</w:t>
      </w:r>
    </w:p>
    <w:p w14:paraId="6218906B"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Ακούστε τώρα, κύριοι της Κυβέρνησης, το εξής. Είθισται οι κυβερνήσεις κάθε φορά που φέρνουν προϋπολογισμούς να λένε ότι είναι ο καλύτερος, ο πιο αναπτυξιακός, εκείνος ο οποίος έ</w:t>
      </w:r>
      <w:r>
        <w:rPr>
          <w:rFonts w:eastAsia="Times New Roman"/>
          <w:szCs w:val="24"/>
        </w:rPr>
        <w:t>χει κοινωνικό πρόσημο κ.λπ.. Ναι, αλλά υπάρχουν και στάνταρτς, υπάρχει και πλαίσιο, το οποίο λέει ποιος θεωρείται ότι είναι ο καλός προϋπολογισμός. Και υπάρχουν εδώ τρεις προϋποθέσεις για να θεωρείται ένας προϋπολογισμός καλός ανεξαρτήτως κυβερνήσεων.</w:t>
      </w:r>
    </w:p>
    <w:p w14:paraId="6218906C"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Το π</w:t>
      </w:r>
      <w:r>
        <w:rPr>
          <w:rFonts w:eastAsia="Times New Roman"/>
          <w:szCs w:val="24"/>
        </w:rPr>
        <w:t>ρώτο στοιχείο, το πρώτο χαρακτηριστικό γνώρισμα -αν θέλετε- ενός καλού προϋπολογισμού είναι ότι αυτός πρέπει να είναι αναπτυξιακός. Το δεύτερο χαρακτηριστικό είναι αν μπορεί να επιτύχει τη δημοσιονομική ισορροπία και το τρίτο χαρακτηριστικό είναι αν παράλλ</w:t>
      </w:r>
      <w:r>
        <w:rPr>
          <w:rFonts w:eastAsia="Times New Roman"/>
          <w:szCs w:val="24"/>
        </w:rPr>
        <w:t>ηλα μπορεί να υπηρετεί την κοινωνική δικαιοσύνη.</w:t>
      </w:r>
    </w:p>
    <w:p w14:paraId="6218906D"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Θεωρείτε εσείς, της Κυβέρνησης, ότι έχετε φέρει έναν καλό </w:t>
      </w:r>
      <w:r>
        <w:rPr>
          <w:rFonts w:eastAsia="Times New Roman"/>
          <w:szCs w:val="24"/>
        </w:rPr>
        <w:t>π</w:t>
      </w:r>
      <w:r>
        <w:rPr>
          <w:rFonts w:eastAsia="Times New Roman"/>
          <w:szCs w:val="24"/>
        </w:rPr>
        <w:t>ροϋπολογισμό στη Βουλή των Ελλήνων προς υπερψήφιση, ο οποίος έχει αυτά τα τρία χαρακτηριστικά γνωρίσματα; Εγώ, για παράδειγμα, βλέποντας εδώ τα στοι</w:t>
      </w:r>
      <w:r>
        <w:rPr>
          <w:rFonts w:eastAsia="Times New Roman"/>
          <w:szCs w:val="24"/>
        </w:rPr>
        <w:t xml:space="preserve">χεία του </w:t>
      </w:r>
      <w:r>
        <w:rPr>
          <w:rFonts w:eastAsia="Times New Roman"/>
          <w:szCs w:val="24"/>
        </w:rPr>
        <w:t>π</w:t>
      </w:r>
      <w:r>
        <w:rPr>
          <w:rFonts w:eastAsia="Times New Roman"/>
          <w:szCs w:val="24"/>
        </w:rPr>
        <w:t>ροϋπολογισμού, διαπιστώνω κάποια πράγματα.</w:t>
      </w:r>
    </w:p>
    <w:p w14:paraId="6218906E"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Κυρίες και κύριοι συνάδελφοι, ένας προϋπολογισμός πάντοτε θέτει στόχους, αλλά πρέπει να δει κανείς και τα εργαλεία για να πετύχει την υλοποίηση, την εφαρμογή ενός καλού προϋπολογισμού με τα τρία χαρακτηρ</w:t>
      </w:r>
      <w:r>
        <w:rPr>
          <w:rFonts w:eastAsia="Times New Roman"/>
          <w:szCs w:val="24"/>
        </w:rPr>
        <w:t>ιστικά γνωρίσματα που σας ανέφερα.</w:t>
      </w:r>
    </w:p>
    <w:p w14:paraId="6218906F"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Για να δω, λοιπόν, αν τα εργαλεία, τα οποία χρησιμοποιεί ο παρών </w:t>
      </w:r>
      <w:r>
        <w:rPr>
          <w:rFonts w:eastAsia="Times New Roman"/>
          <w:szCs w:val="24"/>
        </w:rPr>
        <w:t>π</w:t>
      </w:r>
      <w:r>
        <w:rPr>
          <w:rFonts w:eastAsia="Times New Roman"/>
          <w:szCs w:val="24"/>
        </w:rPr>
        <w:t>ροϋπολογισμός, πληρούν τις προϋποθέσεις, στις οποίες αναφέρθηκα προηγουμένως και, ειδικότερα, την τρίτη, την κοινωνική δικαιοσύνη.</w:t>
      </w:r>
    </w:p>
    <w:p w14:paraId="6218907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Κύριοι του Οικονομικού Επιτελείου, τα επιπρόσθετα βάρη –κωδικοποιημένα τα λέω, κύρια Πρόεδρε- είναι 951 εκατομμύρια ευρώ για το 2018. Από αυτά τα 478 εκατομμύρια είναι οι άμεσοι φόροι και τα 473 εκατομμύρια είναι οι έμμεσοι φόροι. Όλοι ξέρουμε ότι οι έμμεσ</w:t>
      </w:r>
      <w:r>
        <w:rPr>
          <w:rFonts w:eastAsia="Times New Roman" w:cs="Times New Roman"/>
          <w:szCs w:val="24"/>
        </w:rPr>
        <w:t xml:space="preserve">οι φόροι είναι αντίστροφα προοδευτικοί ως προς το εισόδημα. </w:t>
      </w:r>
    </w:p>
    <w:p w14:paraId="6218907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Τι σημαίνει αυτό, για να το καταλάβει ο καθείς που μας παρακολουθεί, γιατί εσείς υποθέτω ότι το γνωρίζετε, ως συνάδελφοι; Σημαίνει ότι οι φτωχοί με την έμμεση φορολογία γίνονται ακόμη φτωχότεροι,</w:t>
      </w:r>
      <w:r>
        <w:rPr>
          <w:rFonts w:eastAsia="Times New Roman" w:cs="Times New Roman"/>
          <w:szCs w:val="24"/>
        </w:rPr>
        <w:t xml:space="preserve"> διότι το εισόδημά τους μειούται πολύ περισσότερο από τα μεσαία και τα μεγάλα αστικά οικονομικά στρώματα, όταν όλοι επιβαρύνονται με τον ίδιο φορολογικό συντελεστή διά της έμμεσης φορολογίας. </w:t>
      </w:r>
    </w:p>
    <w:p w14:paraId="6218907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Επομένως, όταν φτωχαίνεις με την έμμεση φορολογία, χρησιμοποιών</w:t>
      </w:r>
      <w:r>
        <w:rPr>
          <w:rFonts w:eastAsia="Times New Roman" w:cs="Times New Roman"/>
          <w:szCs w:val="24"/>
        </w:rPr>
        <w:t xml:space="preserve">τας ένα συγκεκριμένο εργαλείο για να εισπράξεις, το οποίο εργαλείο φτωχαίνει ακόμη περισσότερο τους φτωχούς και αυγατίζει το εισόδημα διά του αυτού φορολογικού συντελεστή, τότε δεν νομίζω ότι αυτό το εργαλείο που χρησιμοποιείται είναι το σωστό. </w:t>
      </w:r>
    </w:p>
    <w:p w14:paraId="62189073" w14:textId="77777777" w:rsidR="00FB0E1F" w:rsidRDefault="0065608A">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ο αυτό κτυπάει το κουδούνι λήξεως του χρόνου ομιλίας της κυρίας Βουλευτού)</w:t>
      </w:r>
    </w:p>
    <w:p w14:paraId="6218907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Επίσης, η συνταγή είναι λανθασμένη και έχω να σας προτείνω δύο πράγματα. Μου επιτρέπετε, κυρία Πρόεδρε, να μιλήσω ένα λεπτό ακόμη. Είναι λανθασμένη, καθώς η συσταλτική πολιτική δεν </w:t>
      </w:r>
      <w:r>
        <w:rPr>
          <w:rFonts w:eastAsia="Times New Roman" w:cs="Times New Roman"/>
          <w:szCs w:val="24"/>
        </w:rPr>
        <w:t xml:space="preserve">μπορεί να πετύχει αναπτυξιακούς στόχους. Άρα θα πρέπει να δείτε πώς μπορείτε να πετύχετε αναπτυξιακούς στόχους. </w:t>
      </w:r>
    </w:p>
    <w:p w14:paraId="6218907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κάνω μία πρόταση. Για παράδειγμα, να αναχαιτίσετε τον αχαλίνωτο κρατικό παρεμβατισμό, όπως πρέπει να αναχαιτίσουμε και τον αχαλίνωτο νεοφιλ</w:t>
      </w:r>
      <w:r>
        <w:rPr>
          <w:rFonts w:eastAsia="Times New Roman" w:cs="Times New Roman"/>
          <w:szCs w:val="24"/>
        </w:rPr>
        <w:t xml:space="preserve">ελευθερισμό. Πρέπει να υπηρετήσουμε τον κοινωνικό φιλελευθερισμό, γιατί είναι το ισορροπημένο μείγμα δημοσιονομικής πολιτικής, το οποίο έχει στον πυρήνα της πολιτικής του τον άνθρωπο. Επιπλέον, πρέπει να δημιουργήσετε σταθερό φορολογικό περιβάλλον. </w:t>
      </w:r>
    </w:p>
    <w:p w14:paraId="6218907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σα</w:t>
      </w:r>
      <w:r>
        <w:rPr>
          <w:rFonts w:eastAsia="Times New Roman" w:cs="Times New Roman"/>
          <w:szCs w:val="24"/>
        </w:rPr>
        <w:t>ς κάνω και μία τελευταία πρόταση, να μειωθεί η φορολογία της εργασίας. Κύριοι συνάδελφοι, εάν δεν πάμε στη μείωση της φορολογίας της εργασίας, διότι ουσιαστικά οι εργαζόμενοι δημιουργούν ζήτηση και η ζήτηση δημιουργεί την προσφορά, όταν δημεύεται το 60%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70% του μισθού των εργαζομένων, συναρτάται </w:t>
      </w:r>
      <w:r>
        <w:rPr>
          <w:rFonts w:eastAsia="Times New Roman" w:cs="Times New Roman"/>
          <w:szCs w:val="24"/>
        </w:rPr>
        <w:lastRenderedPageBreak/>
        <w:t xml:space="preserve">με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δηλαδή ότι φεύγουν έξω οι άνθρωποι διότι δεν αμείβονται με τον τρόπο που πρέπει να αμείβονται, τότε αντιλαμβάνεστε ότι δεν κάνουμε απολύτως τίποτα. Άρα πρέπει να υπάρξει μείωση της φορολόγησης τ</w:t>
      </w:r>
      <w:r>
        <w:rPr>
          <w:rFonts w:eastAsia="Times New Roman" w:cs="Times New Roman"/>
          <w:szCs w:val="24"/>
        </w:rPr>
        <w:t xml:space="preserve">ης εργασίας. </w:t>
      </w:r>
    </w:p>
    <w:p w14:paraId="6218907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Βεβαίως, το κοινωνικό μέρισμα ήταν μία πολιτική, την οποία εφαρμόσαμε ως Κυβέρνηση και την υποστηρίζω. Βεβαίως όπου μπορείτε να δαπανήσετε περισσότερα χρήματα, εκεί που υπάρχουν κοινωνικές ανάγκες, για να ισορροπηθεί το λανθασμένο μείγμα της </w:t>
      </w:r>
      <w:r>
        <w:rPr>
          <w:rFonts w:eastAsia="Times New Roman" w:cs="Times New Roman"/>
          <w:szCs w:val="24"/>
        </w:rPr>
        <w:t xml:space="preserve">πολιτικής σας, να το κάνετε, αλλά στο σύνολό του ο </w:t>
      </w:r>
      <w:r>
        <w:rPr>
          <w:rFonts w:eastAsia="Times New Roman" w:cs="Times New Roman"/>
          <w:szCs w:val="24"/>
        </w:rPr>
        <w:t>π</w:t>
      </w:r>
      <w:r>
        <w:rPr>
          <w:rFonts w:eastAsia="Times New Roman" w:cs="Times New Roman"/>
          <w:szCs w:val="24"/>
        </w:rPr>
        <w:t xml:space="preserve">ροϋπολογισμός σας δεν πληροί αυτές τις προϋποθέσεις. </w:t>
      </w:r>
    </w:p>
    <w:p w14:paraId="6218907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Τέλος –και κλείνω με αυτό, κυρία Πρόεδρε και σας ευχαριστώ θερμά- θέλω να αναφέρω ένα ζήτημα του τομέα της εθνικής άμυνας, το οποίο πολυσυζητήθηκε και</w:t>
      </w:r>
      <w:r>
        <w:rPr>
          <w:rFonts w:eastAsia="Times New Roman" w:cs="Times New Roman"/>
          <w:szCs w:val="24"/>
        </w:rPr>
        <w:t xml:space="preserve"> ήταν δέσμευση της Κυβέρνησής σας. Η δέσμευση ήταν ότι μέχρι το κλείσιμο της χρονιάς θα υλοποιηθεί η επιστροφή του υπολοίπου 50% των μισθών και των συντάξεων των στελεχών των Ενόπλων Δυνάμεων. Αυτό παραμένει ακόμη ως υπόσχεση. </w:t>
      </w:r>
    </w:p>
    <w:p w14:paraId="6218907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Υπό την έννοια αυτή, αγαπητο</w:t>
      </w:r>
      <w:r>
        <w:rPr>
          <w:rFonts w:eastAsia="Times New Roman" w:cs="Times New Roman"/>
          <w:szCs w:val="24"/>
        </w:rPr>
        <w:t>ί συνάδελφοι, κάποια στιγμή θα πρέπει να δούμε σε αυτήν εδώ την Αίθουσα, πώς πρέπει να αναθεωρήσουμε τα ζητήματά μας, πώς θα πρέπει να σταματήσουμε τις μεγαλοστομίες και πώς θα πρέπει να φτιάχνουμε προϋπολογισμούς, οι οποίοι υπηρετούν πρωτίστως την κοινωνι</w:t>
      </w:r>
      <w:r>
        <w:rPr>
          <w:rFonts w:eastAsia="Times New Roman" w:cs="Times New Roman"/>
          <w:szCs w:val="24"/>
        </w:rPr>
        <w:t xml:space="preserve">κή δικαιοσύνη, πράγμα το οποίο δεν πιστεύω ότι φέτος πληροί και ο δικός σας </w:t>
      </w:r>
      <w:r>
        <w:rPr>
          <w:rFonts w:eastAsia="Times New Roman" w:cs="Times New Roman"/>
          <w:szCs w:val="24"/>
        </w:rPr>
        <w:t>π</w:t>
      </w:r>
      <w:r>
        <w:rPr>
          <w:rFonts w:eastAsia="Times New Roman" w:cs="Times New Roman"/>
          <w:szCs w:val="24"/>
        </w:rPr>
        <w:t xml:space="preserve">ροϋπολογισμός. </w:t>
      </w:r>
    </w:p>
    <w:p w14:paraId="6218907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14:paraId="6218907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Εισερχόμαστε στον τρίτο κύκλο. Πρώτη ομιλήτρια είναι η κ. Ελένη Αυλωνίτου από τον ΣΥΡΙΖΑ.</w:t>
      </w:r>
    </w:p>
    <w:p w14:paraId="6218907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Με την </w:t>
      </w:r>
      <w:r>
        <w:rPr>
          <w:rFonts w:eastAsia="Times New Roman" w:cs="Times New Roman"/>
          <w:szCs w:val="24"/>
        </w:rPr>
        <w:t xml:space="preserve">ευκαιρία, να σας πω ότι δεν θα μπορέσω να έχω την ίδια ανοχή στον χρόνο που είχα στον δεύτερο κύκλο. </w:t>
      </w:r>
    </w:p>
    <w:p w14:paraId="6218907D"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(Διαμαρτυρίες στην Αίθουσα)</w:t>
      </w:r>
    </w:p>
    <w:p w14:paraId="6218907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Προσέξτε, διότι θα φτάσει ο χρόνος στα πέντε λεπτά σιγά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σιγά! Σε όλα τα κόμματα είχα ανοχή. Να κάνετε άσκηση συμπύκνωσης των</w:t>
      </w:r>
      <w:r>
        <w:rPr>
          <w:rFonts w:eastAsia="Times New Roman" w:cs="Times New Roman"/>
          <w:szCs w:val="24"/>
        </w:rPr>
        <w:t xml:space="preserve"> σκέψεών σας, επιτέλους!</w:t>
      </w:r>
    </w:p>
    <w:p w14:paraId="6218907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Κυρία Αυλωνίτου, έχετε τον λόγο. </w:t>
      </w:r>
    </w:p>
    <w:p w14:paraId="6218908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Ευχαριστώ πολύ, κυρία Πρόεδρε. </w:t>
      </w:r>
    </w:p>
    <w:p w14:paraId="6218908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έφτασε πάλι εκείνη η εποχή του χρόνου, που μαζευόμαστε εδώ μέσα για να ανταλλάξουμε φιλοφρονήσεις, με αφορμή και πρόφα</w:t>
      </w:r>
      <w:r>
        <w:rPr>
          <w:rFonts w:eastAsia="Times New Roman" w:cs="Times New Roman"/>
          <w:szCs w:val="24"/>
        </w:rPr>
        <w:t xml:space="preserve">ση τον προϋπολογισμό του επόμενου έτους. </w:t>
      </w:r>
    </w:p>
    <w:p w14:paraId="62189082"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Τα έσοδα του </w:t>
      </w:r>
      <w:r>
        <w:rPr>
          <w:rFonts w:eastAsia="Times New Roman" w:cs="Times New Roman"/>
          <w:szCs w:val="24"/>
        </w:rPr>
        <w:t>π</w:t>
      </w:r>
      <w:r>
        <w:rPr>
          <w:rFonts w:eastAsia="Times New Roman" w:cs="Times New Roman"/>
          <w:szCs w:val="24"/>
        </w:rPr>
        <w:t xml:space="preserve">ροϋπολογισμού προκύπτουν από την ήδη υπάρχουσα φορολογική νομοθεσία. Τους υπολογισμούς τους κάνει το Γενικό Λογιστήριο του Κράτους. Οι δαπάνες είναι σε μεγάλο βαθμό ανελαστικές, δηλαδή είναι μισθοί και συντάξεις που μόνο ο κ. Μητσοτάκης θα ήθελε να κόψει. </w:t>
      </w:r>
    </w:p>
    <w:p w14:paraId="62189083"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Μετά απομένουν πάντα δύο ερωτήματα: Πρώτον, να δώσουμε αναπτυξιακή προοπτική στη χώρα, ή να μην δώσουμε; Δεύτερον, ό,τι περισσέψει να το δώσουμε στους πιο πλούσιους ή στους πιο φτωχούς; Τώρα, βέβαια, στα δύο αυτά ερωτήματα ο μέσος άνθρωπος δύσκολα θα έλεγ</w:t>
      </w:r>
      <w:r>
        <w:rPr>
          <w:rFonts w:eastAsia="Times New Roman" w:cs="Times New Roman"/>
          <w:szCs w:val="24"/>
        </w:rPr>
        <w:t xml:space="preserve">ε να μην δώσουμε αναπτυξιακή προοπτική στη </w:t>
      </w:r>
      <w:r>
        <w:rPr>
          <w:rFonts w:eastAsia="Times New Roman" w:cs="Times New Roman"/>
          <w:szCs w:val="24"/>
        </w:rPr>
        <w:lastRenderedPageBreak/>
        <w:t xml:space="preserve">χώρα και να τα δώσουμε στους πλούσιους, αλλά ο μέσος άνθρωπος δεν παρακολουθεί με τη δέουσα προσοχή τα λεγόμενα του Αρχηγού της Αξιωματικής Αντιπολίτευσης. </w:t>
      </w:r>
    </w:p>
    <w:p w14:paraId="62189084"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θα ξαναμπώ δε στο ιστορικό της ελληνικής κρίσης και </w:t>
      </w:r>
      <w:r>
        <w:rPr>
          <w:rFonts w:eastAsia="Times New Roman" w:cs="Times New Roman"/>
          <w:szCs w:val="24"/>
        </w:rPr>
        <w:t>των μνημονίων. Θα επισημάνω, όμως, ότι τα μνημόνια χώρισαν τον ελληνικό πολιτικό κόσμο στα δύο. Δεν εννοώ, βέβαια, σε δεξιούς και αριστερούς, αλλά σε όσους είπαν «ωχ, τι πάθαμε, ωχ τι μας βρήκε!» και σε όσους είπαν «εάν δεν είχαμε τα μνημόνια, θα έπρεπε να</w:t>
      </w:r>
      <w:r>
        <w:rPr>
          <w:rFonts w:eastAsia="Times New Roman" w:cs="Times New Roman"/>
          <w:szCs w:val="24"/>
        </w:rPr>
        <w:t xml:space="preserve"> τα εφεύρουμε». Το τελευταίο, κυρίες και κύριοι συνάδελφοι, σήμερα έχει γίνει η επίσημη θέση της Νέας Δημοκρατίας! </w:t>
      </w:r>
    </w:p>
    <w:p w14:paraId="62189085"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αυτό το πλαίσιο εμείς σήμερα συζητάμε τον </w:t>
      </w:r>
      <w:r>
        <w:rPr>
          <w:rFonts w:eastAsia="Times New Roman" w:cs="Times New Roman"/>
          <w:szCs w:val="24"/>
        </w:rPr>
        <w:t>π</w:t>
      </w:r>
      <w:r>
        <w:rPr>
          <w:rFonts w:eastAsia="Times New Roman" w:cs="Times New Roman"/>
          <w:szCs w:val="24"/>
        </w:rPr>
        <w:t>ροϋπολογισμό του 2018. Εμείς,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έχουμε το εξής πρόβλημα. Πώς θα κατεβ</w:t>
      </w:r>
      <w:r>
        <w:rPr>
          <w:rFonts w:eastAsia="Times New Roman" w:cs="Times New Roman"/>
          <w:szCs w:val="24"/>
        </w:rPr>
        <w:t>άσουμε την ανεργία, την οποία παραλάβαμε στο 27% και την πήγαμε στο 20%, ακόμα πιο κάτω; Η Αξιωματική Αντιπολίτευση έχει πάλι ένα άλλο πρόβλημα, πώς να κατεβάσει τον βασικό μισθό, που τον βρήκε στα 700 ευρώ και τον πήγε στα 500 ευρώ, ακόμα πιο κάτω. Οπότε,</w:t>
      </w:r>
      <w:r>
        <w:rPr>
          <w:rFonts w:eastAsia="Times New Roman" w:cs="Times New Roman"/>
          <w:szCs w:val="24"/>
        </w:rPr>
        <w:t xml:space="preserve"> έχουμε το οξύμωρο, το μισό Σώμα να μιλάει για ένα θέμα και το άλλο μισό να μιλάει για άλλο θέμα. Διαφωνούμε σίγουρα. Δεν διαφωνούμε, όμως, τόσο στο τι να κάνουμε, όσο διαφωνούμε στο ποιο είναι το πρόβλημα που καλούμαστε να λύσουμε. </w:t>
      </w:r>
    </w:p>
    <w:p w14:paraId="62189086"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κυρίες και κύρι</w:t>
      </w:r>
      <w:r>
        <w:rPr>
          <w:rFonts w:eastAsia="Times New Roman" w:cs="Times New Roman"/>
          <w:szCs w:val="24"/>
        </w:rPr>
        <w:t xml:space="preserve">οι συνάδελφοι, έχουμε αποφασίσει ότι θέλουμε να βγάλουμε τη χώρα από τα μνημόνια και να την οδηγήσουμε στην οικονομική ανάπτυξη, </w:t>
      </w:r>
      <w:r>
        <w:rPr>
          <w:rFonts w:eastAsia="Times New Roman" w:cs="Times New Roman"/>
          <w:szCs w:val="24"/>
        </w:rPr>
        <w:lastRenderedPageBreak/>
        <w:t>με τρόπο που θα ωφελήσει όλους τους Έλληνες. Η Αξιωματική Αντιπολίτευση πάλι έχει και αυτή αποφασίσει, θέλει την ανάκαμψη για ό</w:t>
      </w:r>
      <w:r>
        <w:rPr>
          <w:rFonts w:eastAsia="Times New Roman" w:cs="Times New Roman"/>
          <w:szCs w:val="24"/>
        </w:rPr>
        <w:t xml:space="preserve">σους μπορούν, για όσους αντέχουν και οι υπόλοιποι ας πάνε να πνιγούν. </w:t>
      </w:r>
    </w:p>
    <w:p w14:paraId="62189087"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το χάσμα αντίληψης, αγαπητοί συνάδελφοι, είναι αγεφύρωτο. Μάταια κάποιοι κεντροαριστεροδεξιοί προσπαθούν να λαξεύσουν ένα σκαλοπατάκι σωτηρίας και να σταθούν πάνω του, κρατώντας ίσ</w:t>
      </w:r>
      <w:r>
        <w:rPr>
          <w:rFonts w:eastAsia="Times New Roman" w:cs="Times New Roman"/>
          <w:szCs w:val="24"/>
        </w:rPr>
        <w:t xml:space="preserve">ες αποστάσεις. Τι να πουν στον κόσμο, δηλαδή; «Να πάτε να πνιγείτε εν μέρει;». </w:t>
      </w:r>
    </w:p>
    <w:p w14:paraId="62189088"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όποιος έχει πολύ πιπέρι, βάζει και στα λάχανα. Επειδή το πιπέρι της ψευδολογίας και της συκοφάντησης είναι το μόνο πολιτικό όπλο που απέμεινε στη Νέα Δημοκρατία, βρισκόμα</w:t>
      </w:r>
      <w:r>
        <w:rPr>
          <w:rFonts w:eastAsia="Times New Roman" w:cs="Times New Roman"/>
          <w:szCs w:val="24"/>
        </w:rPr>
        <w:t>στε στην εξής γελοία κατάσταση: Μας κατηγορούν για καταστροφή της μεσαίας τάξης αυτοί που κατέστρεψαν τη μεσαία τάξη. Μας κατηγορούν για υπερφορολόγηση του ανώτατου εισοδηματικά 1% των Ελλήνων αυτοί που φορολόγησαν και τα κοτέτσια σαν βίλες. Μας κατηγορούν</w:t>
      </w:r>
      <w:r>
        <w:rPr>
          <w:rFonts w:eastAsia="Times New Roman" w:cs="Times New Roman"/>
          <w:szCs w:val="24"/>
        </w:rPr>
        <w:t xml:space="preserve"> για την αύξηση της μερικής απασχόλησης αυτοί που την πρωτονομοθέτησαν. </w:t>
      </w:r>
    </w:p>
    <w:p w14:paraId="62189089"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Φθάσαμε στο σημείο η μοναδική συμβολή της Νέας Δημοκρατίας στην έξοδο της χώρας από τα μνημόνια να είναι η θεωρητική δικαιολόγηση της φοροδιαφυγής μέσω </w:t>
      </w:r>
      <w:r>
        <w:rPr>
          <w:rFonts w:eastAsia="Times New Roman" w:cs="Times New Roman"/>
          <w:szCs w:val="24"/>
          <w:lang w:val="en-US"/>
        </w:rPr>
        <w:t>offshore</w:t>
      </w:r>
      <w:r>
        <w:rPr>
          <w:rFonts w:eastAsia="Times New Roman" w:cs="Times New Roman"/>
          <w:szCs w:val="24"/>
        </w:rPr>
        <w:t xml:space="preserve"> από τον Αντιπρόεδρο τη</w:t>
      </w:r>
      <w:r>
        <w:rPr>
          <w:rFonts w:eastAsia="Times New Roman" w:cs="Times New Roman"/>
          <w:szCs w:val="24"/>
        </w:rPr>
        <w:t xml:space="preserve">ς Νέας Δημοκρατίας. </w:t>
      </w:r>
    </w:p>
    <w:p w14:paraId="6218908A"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Θέτουν, όμως, οι κήνσορες της Νέας Δημοκρατίας το θέμα της υπευθυνότητας και μας κραδαίνουν τη μαγκούρα του μπ</w:t>
      </w:r>
      <w:r>
        <w:rPr>
          <w:rFonts w:eastAsia="Times New Roman" w:cs="Times New Roman"/>
          <w:szCs w:val="24"/>
        </w:rPr>
        <w:t>ά</w:t>
      </w:r>
      <w:r>
        <w:rPr>
          <w:rFonts w:eastAsia="Times New Roman" w:cs="Times New Roman"/>
          <w:szCs w:val="24"/>
        </w:rPr>
        <w:t>ρμπα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Γιώργου –θα έλεγα- οπότε υποχρεούμαι να τους απαντήσω. </w:t>
      </w:r>
    </w:p>
    <w:p w14:paraId="6218908B"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Αν θέλετε, κύριοι συνάδελφοι της Νέας Δημοκρατίας, να μας κάνετε κήρυγμα, ξοφλήστε πρώτα τα λεφτά που χρωστάει το Κόμμα σας στις τράπεζες, γιατί εσείς είστε οι πρώτοι μπαταχτσήδες της χώρας και μετά τα λέμε. Μόλις ξοφλήσετε και πριν αρχίσετε το κήρυγμα, μά</w:t>
      </w:r>
      <w:r>
        <w:rPr>
          <w:rFonts w:eastAsia="Times New Roman" w:cs="Times New Roman"/>
          <w:szCs w:val="24"/>
        </w:rPr>
        <w:t xml:space="preserve">θετε να δηλώνετε στο «πόθεν έσχες» όλα σας τα εισοδήματα, ακόμα και εκείνα των </w:t>
      </w:r>
      <w:r>
        <w:rPr>
          <w:rFonts w:eastAsia="Times New Roman" w:cs="Times New Roman"/>
          <w:szCs w:val="24"/>
          <w:lang w:val="en-US"/>
        </w:rPr>
        <w:t>offshore</w:t>
      </w:r>
      <w:r>
        <w:rPr>
          <w:rFonts w:eastAsia="Times New Roman" w:cs="Times New Roman"/>
          <w:szCs w:val="24"/>
        </w:rPr>
        <w:t xml:space="preserve"> των συζύγων σας. </w:t>
      </w:r>
    </w:p>
    <w:p w14:paraId="6218908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Μόλις το καταφέρετε και αυτό, αν έχετε ακόμα διάθεση, ελάτε να μας τα πείτε και να σας φιλέψουμε κιόλας, μέρες που είναι!</w:t>
      </w:r>
    </w:p>
    <w:p w14:paraId="6218908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υπερψηφίζω τον </w:t>
      </w:r>
      <w:r>
        <w:rPr>
          <w:rFonts w:eastAsia="Times New Roman" w:cs="Times New Roman"/>
          <w:szCs w:val="24"/>
        </w:rPr>
        <w:t>π</w:t>
      </w:r>
      <w:r>
        <w:rPr>
          <w:rFonts w:eastAsia="Times New Roman" w:cs="Times New Roman"/>
          <w:szCs w:val="24"/>
        </w:rPr>
        <w:t>ροϋπολογισμό όχι γιατί είναι τέλειος, αλλά γιατί είναι ο καλύτερος που γίνεται στις δεδομένες συνθήκες και κυρίως γιατί μας πάει κάπου και μας δίνει προοπτική.</w:t>
      </w:r>
    </w:p>
    <w:p w14:paraId="6218908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18908F"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18909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ασία Χριστοδουλοπούλου):</w:t>
      </w:r>
      <w:r>
        <w:rPr>
          <w:rFonts w:eastAsia="Times New Roman" w:cs="Times New Roman"/>
          <w:szCs w:val="24"/>
        </w:rPr>
        <w:t xml:space="preserve"> Τον λόγο έχει ο κ. Βλάσης από τη Νέα Δημοκρατία.</w:t>
      </w:r>
    </w:p>
    <w:p w14:paraId="62189091"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 xml:space="preserve">Κυρίες και κύριοι συνάδελφοι, με το που κατατέθηκε ο </w:t>
      </w:r>
      <w:r>
        <w:rPr>
          <w:rFonts w:eastAsia="Times New Roman" w:cs="Times New Roman"/>
          <w:szCs w:val="24"/>
        </w:rPr>
        <w:t>π</w:t>
      </w:r>
      <w:r>
        <w:rPr>
          <w:rFonts w:eastAsia="Times New Roman" w:cs="Times New Roman"/>
          <w:szCs w:val="24"/>
        </w:rPr>
        <w:t>ροϋπολογισμός του 2018 στη Βουλή, η Κυβέρνηση έσπευσε να τον διαφημίσει ως τον τελευταίο μνημονιακό προϋπολ</w:t>
      </w:r>
      <w:r>
        <w:rPr>
          <w:rFonts w:eastAsia="Times New Roman" w:cs="Times New Roman"/>
          <w:szCs w:val="24"/>
        </w:rPr>
        <w:t xml:space="preserve">ογισμό, ως τον προϋπολογισμό της υπέρβασης. </w:t>
      </w:r>
    </w:p>
    <w:p w14:paraId="6218909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Θα συμφωνήσω μαζί σας ως προς το δεύτερο σκέλος. Πρόκειται όντως για τον προϋπολογισμό της υπέρβασης, γιατί με το κείμενο αυτό πραγματοποιείται υπέρβαση της λογικής, της ανοχής και της υπομονής των Ελλήνων. Υπερ</w:t>
      </w:r>
      <w:r>
        <w:rPr>
          <w:rFonts w:eastAsia="Times New Roman" w:cs="Times New Roman"/>
          <w:szCs w:val="24"/>
        </w:rPr>
        <w:t xml:space="preserve">βαίνετε τη λογική μας, όταν θέλετε να μας πείσετε ότι όλα βαίνουν καλώς, από τη στιγμή που τα πρωτογενή πλεονάσματα είναι υψηλότερα του αναμενομένου. </w:t>
      </w:r>
    </w:p>
    <w:p w14:paraId="6218909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Ξεχνάτε, όμως, να αναφέρετε πώς ακριβώς προκύπτουν αυτά τα υψηλά πλεονάσματα. Δεν σας κάνει καμία εντύπωσ</w:t>
      </w:r>
      <w:r>
        <w:rPr>
          <w:rFonts w:eastAsia="Times New Roman" w:cs="Times New Roman"/>
          <w:szCs w:val="24"/>
        </w:rPr>
        <w:t xml:space="preserve">η που το πρωτογενές πλεόνασμα μεγαλώνει, όταν ο εκτιμώμενος για φέτος ρυθμός οικονομικής μεγέθυνσης ψαλιδίζεται στο 1,6% από αρχική πρόβλεψη 2,7%; </w:t>
      </w:r>
    </w:p>
    <w:p w14:paraId="6218909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Από πού προκύπτουν, λοιπόν, τα επιπλέον χρήματα; </w:t>
      </w:r>
    </w:p>
    <w:p w14:paraId="6218909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απάντηση είναι απλή: Από τις τσέπες των Ελλήνων φορολογο</w:t>
      </w:r>
      <w:r>
        <w:rPr>
          <w:rFonts w:eastAsia="Times New Roman" w:cs="Times New Roman"/>
          <w:szCs w:val="24"/>
        </w:rPr>
        <w:t>ύμενων, που για ακόμη μία φορά θα υποστούν την πολιτική τής δήθεν αριστερής κοινωνικής ευαισθησίας, με πρόσθετους φόρους 1,1 δισεκατομμύρι</w:t>
      </w:r>
      <w:r>
        <w:rPr>
          <w:rFonts w:eastAsia="Times New Roman" w:cs="Times New Roman"/>
          <w:szCs w:val="24"/>
        </w:rPr>
        <w:t>ο</w:t>
      </w:r>
      <w:r>
        <w:rPr>
          <w:rFonts w:eastAsia="Times New Roman" w:cs="Times New Roman"/>
          <w:szCs w:val="24"/>
        </w:rPr>
        <w:t xml:space="preserve"> ευρώ για το 2018 και συνολικά 1,9 δισεκατομμύρι</w:t>
      </w:r>
      <w:r>
        <w:rPr>
          <w:rFonts w:eastAsia="Times New Roman" w:cs="Times New Roman"/>
          <w:szCs w:val="24"/>
        </w:rPr>
        <w:t>ο</w:t>
      </w:r>
      <w:r>
        <w:rPr>
          <w:rFonts w:eastAsia="Times New Roman" w:cs="Times New Roman"/>
          <w:szCs w:val="24"/>
        </w:rPr>
        <w:t xml:space="preserve"> ευρώ σε πρόσθετα μέτρα.</w:t>
      </w:r>
    </w:p>
    <w:p w14:paraId="6218909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Προφανώς, η κοινωνική σας ευαισθησία λειτου</w:t>
      </w:r>
      <w:r>
        <w:rPr>
          <w:rFonts w:eastAsia="Times New Roman" w:cs="Times New Roman"/>
          <w:szCs w:val="24"/>
        </w:rPr>
        <w:t>ργεί αντιστρόφως ανάλογα με τον εθισμό σας για εξουσία. Όσο εκείνος μεγαλώνει, τόσο αυτή μικραίνει. Πώς αλλιώς μπορεί να εξηγήσει κανείς ότι προχωράτε σε νέες περικοπές στο μισθολόγιο, ιδίως για περίπου 150 χιλιάδες ένστολους, σε νέες περικοπές στο ΕΚΑΣ ύψ</w:t>
      </w:r>
      <w:r>
        <w:rPr>
          <w:rFonts w:eastAsia="Times New Roman" w:cs="Times New Roman"/>
          <w:szCs w:val="24"/>
        </w:rPr>
        <w:t xml:space="preserve">ους 234 εκατομμυρίων ευρώ -φαντάζομαι πάλι τους πλούσιους χτυπάτε με την περικοπή του </w:t>
      </w:r>
      <w:r>
        <w:rPr>
          <w:rFonts w:eastAsia="Times New Roman" w:cs="Times New Roman"/>
          <w:szCs w:val="24"/>
        </w:rPr>
        <w:lastRenderedPageBreak/>
        <w:t xml:space="preserve">ΕΚΑΣ!-, νέα μείωση των δαπανών για την </w:t>
      </w:r>
      <w:r>
        <w:rPr>
          <w:rFonts w:eastAsia="Times New Roman" w:cs="Times New Roman"/>
          <w:szCs w:val="24"/>
        </w:rPr>
        <w:t>υ</w:t>
      </w:r>
      <w:r>
        <w:rPr>
          <w:rFonts w:eastAsia="Times New Roman" w:cs="Times New Roman"/>
          <w:szCs w:val="24"/>
        </w:rPr>
        <w:t>γεία 364 εκατομμυρίων ευρώ -ο κ. Πολάκης βέβαια λέει ότι όλα πάνε καλά στην Υγεία-, μείωση των δαπανών κατά 0,5% του ΑΕΠ για κοινω</w:t>
      </w:r>
      <w:r>
        <w:rPr>
          <w:rFonts w:eastAsia="Times New Roman" w:cs="Times New Roman"/>
          <w:szCs w:val="24"/>
        </w:rPr>
        <w:t xml:space="preserve">νικά επιδόματα - πάλι τους πλούσιους φαντάζομαι χτυπάτε με αυτόν τον τρόπο!-, μείωση κατά 50% του κονδυλίου που διατίθεται κάθε χρόνο ως επίδομα θέρμανσης –έλεος, αυτούς τους πλουσίους τους χτυπάτε αλύπητα! </w:t>
      </w:r>
    </w:p>
    <w:p w14:paraId="6218909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Γιατί δεν εξηγείτε στους πολίτες από πού προέκυψ</w:t>
      </w:r>
      <w:r>
        <w:rPr>
          <w:rFonts w:eastAsia="Times New Roman" w:cs="Times New Roman"/>
          <w:szCs w:val="24"/>
        </w:rPr>
        <w:t>ε το πολυδιαφημισμένο κοινωνικό σας μέρισμα; Γιατί δεν παραδέχεστε ότι τα χρήματα προέκυψαν επειδή δεν δώσατε μέσα στο 2017 στους οικονομικά αδύναμους όσα προέβλεπε ο προϋπολογισμός και το μνημόνιο ως κονδύλια για κοινωνικές δαπάνες; Δεν το λέω εγώ. Το λέε</w:t>
      </w:r>
      <w:r>
        <w:rPr>
          <w:rFonts w:eastAsia="Times New Roman" w:cs="Times New Roman"/>
          <w:szCs w:val="24"/>
        </w:rPr>
        <w:t xml:space="preserve">ι το αναθεωρημένο μνημόνιό σας. Στερείτε από τον απλό πολίτη αυτά που του αναλογούν, για να κάνετε κομματικά επικοινωνιακά τεχνάσματα. Και βέβαια την ίδια ώρα έχουμε ρεκόρ μερικής απασχόλησης -βγήκαν τώρα τα νούμερα- κοντά στο 60%. </w:t>
      </w:r>
    </w:p>
    <w:p w14:paraId="6218909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Μιλάτε για κοινωνική δι</w:t>
      </w:r>
      <w:r>
        <w:rPr>
          <w:rFonts w:eastAsia="Times New Roman" w:cs="Times New Roman"/>
          <w:szCs w:val="24"/>
        </w:rPr>
        <w:t>καιοσύνη και στήριξη των ασθενεστέρων. Αλήθεια, πώς νιώθετε σήμερα εσείς που κάποτε ήρθατε στην εξουσία με το σύνθημα «κανένα σπίτι στα χέρια τραπεζίτη» και τώρα βγάζετε σε πλειστηριασμό όχι τις βίλες των πλουσίων, όπως θέλετε να πλασάρετε στον κόσμο, αλλά</w:t>
      </w:r>
      <w:r>
        <w:rPr>
          <w:rFonts w:eastAsia="Times New Roman" w:cs="Times New Roman"/>
          <w:szCs w:val="24"/>
        </w:rPr>
        <w:t xml:space="preserve"> ακόμα και την πρώτη κατοικία των φτωχών οικογενειών για μερικές μόνο χιλιάδες ευρώ; Ήδη πάνω από </w:t>
      </w:r>
      <w:r>
        <w:rPr>
          <w:rFonts w:eastAsia="Times New Roman" w:cs="Times New Roman"/>
          <w:szCs w:val="24"/>
        </w:rPr>
        <w:t>ένα</w:t>
      </w:r>
      <w:r>
        <w:rPr>
          <w:rFonts w:eastAsia="Times New Roman" w:cs="Times New Roman"/>
          <w:szCs w:val="24"/>
        </w:rPr>
        <w:t xml:space="preserve"> εκατομμύριο έχουν υποστεί κατασχέσεις, </w:t>
      </w:r>
      <w:r>
        <w:rPr>
          <w:rFonts w:eastAsia="Times New Roman" w:cs="Times New Roman"/>
          <w:szCs w:val="24"/>
        </w:rPr>
        <w:t>είκοσι τρεις</w:t>
      </w:r>
      <w:r>
        <w:rPr>
          <w:rFonts w:eastAsia="Times New Roman" w:cs="Times New Roman"/>
          <w:szCs w:val="24"/>
        </w:rPr>
        <w:t xml:space="preserve"> χιλιάδες μόνο μέσα στον Οκτώβρη και κινδυνεύουν άμεσα άλλες </w:t>
      </w:r>
      <w:r>
        <w:rPr>
          <w:rFonts w:eastAsia="Times New Roman" w:cs="Times New Roman"/>
          <w:szCs w:val="24"/>
        </w:rPr>
        <w:t>εφτακόσιες</w:t>
      </w:r>
      <w:r>
        <w:rPr>
          <w:rFonts w:eastAsia="Times New Roman" w:cs="Times New Roman"/>
          <w:szCs w:val="24"/>
        </w:rPr>
        <w:t xml:space="preserve"> χιλιάδες.</w:t>
      </w:r>
    </w:p>
    <w:p w14:paraId="6218909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Ας μην κρυβόμαστε πίσ</w:t>
      </w:r>
      <w:r>
        <w:rPr>
          <w:rFonts w:eastAsia="Times New Roman" w:cs="Times New Roman"/>
          <w:szCs w:val="24"/>
        </w:rPr>
        <w:t>ω από το δάχτυλό μας. Η πολιτική σας είναι ένα συνεχές μπάλωμα των δικών σας λαθών και παραλείψεων. Τρία χρόνια κυβερνάτε στα χαρτιά, αλλά επί της ουσίας έχετε αφήσει στην άκρη όλες τις σημαντικές υποθέσεις της χώρας, με αποτέλεσμα, όταν οι εταίροι μας δεν</w:t>
      </w:r>
      <w:r>
        <w:rPr>
          <w:rFonts w:eastAsia="Times New Roman" w:cs="Times New Roman"/>
          <w:szCs w:val="24"/>
        </w:rPr>
        <w:t xml:space="preserve"> σας αφήνουν πλέον κανένα περιθώριο, να συνθηκολογείτε με τους χειρότερους όρους.</w:t>
      </w:r>
    </w:p>
    <w:p w14:paraId="6218909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Κάπως έτσι οδηγηθήκαμε και στο ξεπούλημα της ΔΕΗ, χωρίς κανένα ουσιαστικό αντάλλαγμα. Με την πολιτική σας οδηγήσατε την εταιρεία σε μ</w:t>
      </w:r>
      <w:r>
        <w:rPr>
          <w:rFonts w:eastAsia="Times New Roman" w:cs="Times New Roman"/>
          <w:szCs w:val="24"/>
        </w:rPr>
        <w:t>ί</w:t>
      </w:r>
      <w:r>
        <w:rPr>
          <w:rFonts w:eastAsia="Times New Roman" w:cs="Times New Roman"/>
          <w:szCs w:val="24"/>
        </w:rPr>
        <w:t xml:space="preserve">α τεράστια υποβάθμιση της </w:t>
      </w:r>
      <w:r>
        <w:rPr>
          <w:rFonts w:eastAsia="Times New Roman" w:cs="Times New Roman"/>
          <w:szCs w:val="24"/>
        </w:rPr>
        <w:t>χρηματιστηριακής της αξίας και στην εκτόξευση των ληξιπρόθεσμων οφειλών της. Εσείς, που κάποτε διαδηλώνατε για τον δημόσιο χαρακτήρα και την προστασία της περιουσίας της, τώρα πουλάτε τις δύο μονάδες της Μεγαλόπολης και αυτές στη Μελίτη, για να ισοσκελίσετ</w:t>
      </w:r>
      <w:r>
        <w:rPr>
          <w:rFonts w:eastAsia="Times New Roman" w:cs="Times New Roman"/>
          <w:szCs w:val="24"/>
        </w:rPr>
        <w:t>ε την αποτυχία σας. Όλα αυτά, όταν το σχέδιο της Κυβέρνησης του Αντώνη Σαμαρά με πώληση του 30% θα εξασφάλιζε τη βιωσιμότητα της ΔΕΗ, με εισροή κεφαλαίων 2 δισεκατομμυρίων ευρώ.</w:t>
      </w:r>
    </w:p>
    <w:p w14:paraId="6218909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 αυτά μας κατηγορούσατε ως προδότες. Εσείς πώς νιώθετε άραγε σήμερα; Διότι </w:t>
      </w:r>
      <w:r>
        <w:rPr>
          <w:rFonts w:eastAsia="Times New Roman" w:cs="Times New Roman"/>
          <w:szCs w:val="24"/>
        </w:rPr>
        <w:t>δεν είδα κανέναν από τον ΣΥΡΙΖΑ στο συλλαλητήριο κάτω στη Μεγαλόπολη πριν λίγες ημέρες, ενώ τέσσερα χρόνια πριν ήσασταν μπροστά μαζί με τους φίλους σας από τα άλλα αριστερά κόμματα.</w:t>
      </w:r>
    </w:p>
    <w:p w14:paraId="6218909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Νέα Δημοκρατία, ως υπεύθυνη πολιτική δύναμη, μπορεί να έχει κάνει λάθη σ</w:t>
      </w:r>
      <w:r>
        <w:rPr>
          <w:rFonts w:eastAsia="Times New Roman" w:cs="Times New Roman"/>
          <w:szCs w:val="24"/>
        </w:rPr>
        <w:t xml:space="preserve">το παρελθόν, όμως ποτέ δεν κάναμε μια δήθεν διαπραγμάτευση με κόστος 100 δισεκατομμύρια ευρώ στις πλάτες των Ελλήνων πολιτών. Καμμία Κυβέρνηση της Νέας </w:t>
      </w:r>
      <w:r>
        <w:rPr>
          <w:rFonts w:eastAsia="Times New Roman" w:cs="Times New Roman"/>
          <w:szCs w:val="24"/>
        </w:rPr>
        <w:lastRenderedPageBreak/>
        <w:t>Δημοκρατίας δεν θα συμφωνούσε με υπερβολικά πλεονάσματα 3,5% για πέντε χρόνια και πλεονάσματα πάνω από 2</w:t>
      </w:r>
      <w:r>
        <w:rPr>
          <w:rFonts w:eastAsia="Times New Roman" w:cs="Times New Roman"/>
          <w:szCs w:val="24"/>
        </w:rPr>
        <w:t>% μέχρι το 2060.</w:t>
      </w:r>
    </w:p>
    <w:p w14:paraId="6218909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Υπερβαίνετε την ανοχή μας, λοιπόν, όταν δηλώνετε με απροκάλυπτο κυνισμό ότι η χώρα επιστρέφει στην κανονικότητα. Αν εσείς θεωρείτε πως η υπερφορολόγηση, οι πλειστηριασμοί, οι περικοπές μισθών και συντάξεων, το ξεπούλημα της εθνικής περιουσ</w:t>
      </w:r>
      <w:r>
        <w:rPr>
          <w:rFonts w:eastAsia="Times New Roman" w:cs="Times New Roman"/>
          <w:szCs w:val="24"/>
        </w:rPr>
        <w:t xml:space="preserve">ίας,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οι ανύπαρκτες επενδύσεις προμηνύουν την επιστροφή στην κανονικότητα, τότε πραγματικά τρέμω μπροστά στο μέλλον που έχετε οραματιστεί για την πατρίδα μας.</w:t>
      </w:r>
    </w:p>
    <w:p w14:paraId="6218909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Καταλάβετέ το επιτέλους. Ο δρόμος για να επανέλθει η Ελλάδα στην κανονικότ</w:t>
      </w:r>
      <w:r>
        <w:rPr>
          <w:rFonts w:eastAsia="Times New Roman" w:cs="Times New Roman"/>
          <w:szCs w:val="24"/>
        </w:rPr>
        <w:t xml:space="preserve">ητα είναι ένας: Η ανάπτυξη, αυτή που δεν μπορείτε να πετύχετε, γιατί δεν είναι το ίδιο εύκολο με το να βάζετε το χέρι σας στις τσέπες των φορολογούμενων Ελλήνων και μάλιστα, εκείνων που είναι συνεπείς. Διότι, ως γνωστόν, στην αντιμετώπιση της φοροδιαφυγής </w:t>
      </w:r>
      <w:r>
        <w:rPr>
          <w:rFonts w:eastAsia="Times New Roman" w:cs="Times New Roman"/>
          <w:szCs w:val="24"/>
        </w:rPr>
        <w:t>τα αποτελέσματά σας είναι μηδαμινά.</w:t>
      </w:r>
    </w:p>
    <w:p w14:paraId="6218909F" w14:textId="77777777" w:rsidR="00FB0E1F" w:rsidRDefault="0065608A">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21890A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Τελειώστε, κύριε συνάδελφε.</w:t>
      </w:r>
    </w:p>
    <w:p w14:paraId="621890A1"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Κλείνοντας, θέλω να σας ρωτήσω ευθέως: Στον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ροϋπολογισμό του 2018 έχετε προϋπολογίσει τον πόνο, την αδικία και τα βάρη που θα φορτώσετε στον απλό Έλληνα πολίτη ή το μόνο που σας νοιάζει είναι πώς θα </w:t>
      </w:r>
      <w:r>
        <w:rPr>
          <w:rFonts w:eastAsia="Times New Roman" w:cs="Times New Roman"/>
          <w:szCs w:val="24"/>
        </w:rPr>
        <w:lastRenderedPageBreak/>
        <w:t>βγουν 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τρία νούμερα και να φτιάξετε εκ νέου ένα ψεύτικο αφήγημα που θα σας δώσει λίγο ακόμη </w:t>
      </w:r>
      <w:r>
        <w:rPr>
          <w:rFonts w:eastAsia="Times New Roman" w:cs="Times New Roman"/>
          <w:szCs w:val="24"/>
        </w:rPr>
        <w:t>χρόνο στις καρέκλες που τόσο αγαπάτε;</w:t>
      </w:r>
    </w:p>
    <w:p w14:paraId="621890A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Δυστυχώς, δεν περιμένω κα</w:t>
      </w:r>
      <w:r>
        <w:rPr>
          <w:rFonts w:eastAsia="Times New Roman" w:cs="Times New Roman"/>
          <w:szCs w:val="24"/>
        </w:rPr>
        <w:t>μ</w:t>
      </w:r>
      <w:r>
        <w:rPr>
          <w:rFonts w:eastAsia="Times New Roman" w:cs="Times New Roman"/>
          <w:szCs w:val="24"/>
        </w:rPr>
        <w:t xml:space="preserve">μιά πειστική απάντηση. Ευτυχώς, όμως, οι ημέρες σας στην εξουσία τελειώνουν. Να είστε βέβαιοι πως ο επόμενος </w:t>
      </w:r>
      <w:r>
        <w:rPr>
          <w:rFonts w:eastAsia="Times New Roman" w:cs="Times New Roman"/>
          <w:szCs w:val="24"/>
        </w:rPr>
        <w:t>π</w:t>
      </w:r>
      <w:r>
        <w:rPr>
          <w:rFonts w:eastAsia="Times New Roman" w:cs="Times New Roman"/>
          <w:szCs w:val="24"/>
        </w:rPr>
        <w:t>ροϋπολογισμός με κυβέρνηση τη Νέα Δημοκρατία, Πρωθυπουργό τον Κυριάκο Μητσοτάκη κα</w:t>
      </w:r>
      <w:r>
        <w:rPr>
          <w:rFonts w:eastAsia="Times New Roman" w:cs="Times New Roman"/>
          <w:szCs w:val="24"/>
        </w:rPr>
        <w:t>ι ένα ρεαλιστικό πρόγραμμα εξουσίας θα έχει πραγματικό κοινωνικό πρόσημο και όχι το κομματικό πρόσημο μιας Κυβέρνησης που εξαπατά και υποτιμά τους πολίτες.</w:t>
      </w:r>
    </w:p>
    <w:p w14:paraId="621890A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21890A4" w14:textId="77777777" w:rsidR="00FB0E1F" w:rsidRDefault="0065608A">
      <w:pPr>
        <w:spacing w:after="0"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621890A5"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w:t>
      </w:r>
      <w:r>
        <w:rPr>
          <w:rFonts w:eastAsia="Times New Roman" w:cs="Times New Roman"/>
          <w:b/>
          <w:szCs w:val="24"/>
        </w:rPr>
        <w:t>ιστοδουλοπούλου):</w:t>
      </w:r>
      <w:r>
        <w:rPr>
          <w:rFonts w:eastAsia="Times New Roman" w:cs="Times New Roman"/>
          <w:szCs w:val="24"/>
        </w:rPr>
        <w:t xml:space="preserve"> Λαϊκό εννοούσατε, φαντάζομαι.</w:t>
      </w:r>
    </w:p>
    <w:p w14:paraId="621890A6" w14:textId="77777777" w:rsidR="00FB0E1F" w:rsidRDefault="0065608A">
      <w:pPr>
        <w:spacing w:after="0" w:line="600" w:lineRule="auto"/>
        <w:ind w:firstLine="720"/>
        <w:jc w:val="both"/>
        <w:rPr>
          <w:rFonts w:eastAsia="Times New Roman" w:cs="Times New Roman"/>
        </w:rPr>
      </w:pPr>
      <w:r>
        <w:rPr>
          <w:rFonts w:eastAsia="Times New Roman" w:cs="Times New Roman"/>
        </w:rPr>
        <w:t>Πριν καλέσω στο Βήμα την κ. Γεννιά, έχω να κάνω μ</w:t>
      </w:r>
      <w:r>
        <w:rPr>
          <w:rFonts w:eastAsia="Times New Roman" w:cs="Times New Roman"/>
        </w:rPr>
        <w:t>ί</w:t>
      </w:r>
      <w:r>
        <w:rPr>
          <w:rFonts w:eastAsia="Times New Roman" w:cs="Times New Roman"/>
        </w:rPr>
        <w:t>α ανακοίνωση προς το Σώμα.</w:t>
      </w:r>
    </w:p>
    <w:p w14:paraId="621890A7" w14:textId="77777777" w:rsidR="00FB0E1F" w:rsidRDefault="0065608A">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w:t>
      </w:r>
      <w:r>
        <w:rPr>
          <w:rFonts w:eastAsia="Times New Roman" w:cs="Times New Roman"/>
        </w:rPr>
        <w:t>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μαθητές και μαθήτριες και δύο εκπαιδευτικοί συνοδοί τους από το 2</w:t>
      </w:r>
      <w:r>
        <w:rPr>
          <w:rFonts w:eastAsia="Times New Roman" w:cs="Times New Roman"/>
          <w:vertAlign w:val="superscript"/>
        </w:rPr>
        <w:t>ο</w:t>
      </w:r>
      <w:r>
        <w:rPr>
          <w:rFonts w:eastAsia="Times New Roman" w:cs="Times New Roman"/>
        </w:rPr>
        <w:t xml:space="preserve"> Γυ</w:t>
      </w:r>
      <w:r>
        <w:rPr>
          <w:rFonts w:eastAsia="Times New Roman" w:cs="Times New Roman"/>
        </w:rPr>
        <w:t xml:space="preserve">μνάσιο Πάτρας </w:t>
      </w:r>
      <w:r>
        <w:rPr>
          <w:rFonts w:eastAsia="Times New Roman" w:cs="Times New Roman"/>
        </w:rPr>
        <w:t>(δεύτερο</w:t>
      </w:r>
      <w:r>
        <w:rPr>
          <w:rFonts w:eastAsia="Times New Roman" w:cs="Times New Roman"/>
        </w:rPr>
        <w:t xml:space="preserve"> </w:t>
      </w:r>
      <w:r>
        <w:rPr>
          <w:rFonts w:eastAsia="Times New Roman" w:cs="Times New Roman"/>
        </w:rPr>
        <w:t>τ</w:t>
      </w:r>
      <w:r>
        <w:rPr>
          <w:rFonts w:eastAsia="Times New Roman" w:cs="Times New Roman"/>
        </w:rPr>
        <w:t>μήμα</w:t>
      </w:r>
      <w:r>
        <w:rPr>
          <w:rFonts w:eastAsia="Times New Roman" w:cs="Times New Roman"/>
        </w:rPr>
        <w:t>)</w:t>
      </w:r>
      <w:r>
        <w:rPr>
          <w:rFonts w:eastAsia="Times New Roman" w:cs="Times New Roman"/>
        </w:rPr>
        <w:t>.</w:t>
      </w:r>
    </w:p>
    <w:p w14:paraId="621890A8" w14:textId="77777777" w:rsidR="00FB0E1F" w:rsidRDefault="0065608A">
      <w:pPr>
        <w:spacing w:after="0" w:line="600" w:lineRule="auto"/>
        <w:ind w:firstLine="720"/>
        <w:jc w:val="both"/>
        <w:rPr>
          <w:rFonts w:eastAsia="Times New Roman" w:cs="Times New Roman"/>
        </w:rPr>
      </w:pPr>
      <w:r>
        <w:rPr>
          <w:rFonts w:eastAsia="Times New Roman" w:cs="Times New Roman"/>
        </w:rPr>
        <w:t xml:space="preserve">Σάς </w:t>
      </w:r>
      <w:r>
        <w:rPr>
          <w:rFonts w:eastAsia="Times New Roman" w:cs="Times New Roman"/>
        </w:rPr>
        <w:t>καλωσορίζουμε στη Βουλή.</w:t>
      </w:r>
    </w:p>
    <w:p w14:paraId="621890A9" w14:textId="77777777" w:rsidR="00FB0E1F" w:rsidRDefault="0065608A">
      <w:pPr>
        <w:spacing w:after="0" w:line="600" w:lineRule="auto"/>
        <w:ind w:firstLine="709"/>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21890AA" w14:textId="77777777" w:rsidR="00FB0E1F" w:rsidRDefault="0065608A">
      <w:pPr>
        <w:spacing w:after="0" w:line="600" w:lineRule="auto"/>
        <w:ind w:firstLine="720"/>
        <w:jc w:val="both"/>
        <w:rPr>
          <w:rFonts w:eastAsia="Times New Roman" w:cs="Times New Roman"/>
        </w:rPr>
      </w:pPr>
      <w:r>
        <w:rPr>
          <w:rFonts w:eastAsia="Times New Roman" w:cs="Times New Roman"/>
        </w:rPr>
        <w:t>Η κ</w:t>
      </w:r>
      <w:r>
        <w:rPr>
          <w:rFonts w:eastAsia="Times New Roman" w:cs="Times New Roman"/>
        </w:rPr>
        <w:t>.</w:t>
      </w:r>
      <w:r>
        <w:rPr>
          <w:rFonts w:eastAsia="Times New Roman" w:cs="Times New Roman"/>
        </w:rPr>
        <w:t xml:space="preserve"> Γεννιά έχει τον λόγο.</w:t>
      </w:r>
    </w:p>
    <w:p w14:paraId="621890AB" w14:textId="77777777" w:rsidR="00FB0E1F" w:rsidRDefault="0065608A">
      <w:pPr>
        <w:spacing w:after="0" w:line="600" w:lineRule="auto"/>
        <w:ind w:firstLine="720"/>
        <w:jc w:val="both"/>
        <w:rPr>
          <w:rFonts w:eastAsia="Times New Roman" w:cs="Times New Roman"/>
        </w:rPr>
      </w:pPr>
      <w:r>
        <w:rPr>
          <w:rFonts w:eastAsia="Times New Roman" w:cs="Times New Roman"/>
          <w:b/>
        </w:rPr>
        <w:t>ΓΕΩΡΓΙΑ ΓΕΝΝΙΑ:</w:t>
      </w:r>
      <w:r>
        <w:rPr>
          <w:rFonts w:eastAsia="Times New Roman" w:cs="Times New Roman"/>
        </w:rPr>
        <w:t xml:space="preserve"> Ευχαριστώ πολύ, κυρία Πρόεδρε.</w:t>
      </w:r>
    </w:p>
    <w:p w14:paraId="621890AC" w14:textId="77777777" w:rsidR="00FB0E1F" w:rsidRDefault="0065608A">
      <w:pPr>
        <w:spacing w:after="0" w:line="600" w:lineRule="auto"/>
        <w:ind w:firstLine="720"/>
        <w:jc w:val="both"/>
        <w:rPr>
          <w:rFonts w:eastAsia="Times New Roman" w:cs="Times New Roman"/>
        </w:rPr>
      </w:pPr>
      <w:r>
        <w:rPr>
          <w:rFonts w:eastAsia="Times New Roman" w:cs="Times New Roman"/>
        </w:rPr>
        <w:t xml:space="preserve">Κυρία και κύριοι Υπουργοί, κυρίες και κύριοι Βουλευτές, με την κατάθεση </w:t>
      </w:r>
      <w:r>
        <w:rPr>
          <w:rFonts w:eastAsia="Times New Roman" w:cs="Times New Roman"/>
        </w:rPr>
        <w:t>και ψήφιση του Προϋπολογισμού του 2018 τελειώνει για τη χώρα μας ο κύκλος των μνημονίων που κληρονομήσαμε από τη Νέα Δημοκρατία και το ΠΑΣΟΚ.</w:t>
      </w:r>
    </w:p>
    <w:p w14:paraId="621890AD" w14:textId="77777777" w:rsidR="00FB0E1F" w:rsidRDefault="0065608A">
      <w:pPr>
        <w:tabs>
          <w:tab w:val="left" w:pos="3873"/>
        </w:tabs>
        <w:spacing w:after="0" w:line="600" w:lineRule="auto"/>
        <w:jc w:val="both"/>
        <w:rPr>
          <w:rFonts w:eastAsia="Times New Roman" w:cs="Times New Roman"/>
          <w:szCs w:val="24"/>
        </w:rPr>
      </w:pPr>
      <w:r>
        <w:rPr>
          <w:rFonts w:eastAsia="Times New Roman" w:cs="Times New Roman"/>
          <w:szCs w:val="24"/>
        </w:rPr>
        <w:t>Για τρίτη συνεχόμενη χρονιά καταφέραμε να πιάσουμε τους δημοσιονομικούς στόχους. Και φέτος δώσαμε, όπως και πέρυσι</w:t>
      </w:r>
      <w:r>
        <w:rPr>
          <w:rFonts w:eastAsia="Times New Roman" w:cs="Times New Roman"/>
          <w:szCs w:val="24"/>
        </w:rPr>
        <w:t>, το κοινωνικό μέρισμα στους πολίτες μας που το έχουν περισσότερο ανάγκη, διαψεύδοντας τις «Κασσάνδρες» της Αντιπολίτευσης.</w:t>
      </w:r>
    </w:p>
    <w:p w14:paraId="621890AE"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Τα δύο προηγούμενα έτη επιτεύχθηκε σημαντική υπέρβαση των στόχων. Και για το τρέχον έτος αναμένεται υπέρβαση. Όλα αυτά έχουν συμβάλε</w:t>
      </w:r>
      <w:r>
        <w:rPr>
          <w:rFonts w:eastAsia="Times New Roman" w:cs="Times New Roman"/>
          <w:szCs w:val="24"/>
        </w:rPr>
        <w:t xml:space="preserve">ι στην αποκατάσταση της διεθνούς αξιοπιστίας στα ελληνικά δημόσια οικονομικά. Έχουν δημιουργήσει τις προϋποθέσεις για την επιστροφή της χώρας στις διεθνείς αγορές κεφαλαίων με τρόπο διατηρήσιμο. </w:t>
      </w:r>
    </w:p>
    <w:p w14:paraId="621890AF"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Η Νέα Δημοκρατία και το ΠΑΣΟΚ, κυρίες και κύριοι, κακοδιαχει</w:t>
      </w:r>
      <w:r>
        <w:rPr>
          <w:rFonts w:eastAsia="Times New Roman" w:cs="Times New Roman"/>
          <w:szCs w:val="24"/>
        </w:rPr>
        <w:t xml:space="preserve">ρίστηκαν τη χώρα για δεκαετίες και όταν οι αδιέξοδες πολιτικές τους προκάλεσαν την κρίση του 2009, συμπεριφέρθηκαν στους πολίτες αυτής της χώρας με ακόμη χειρότερο τρόπο. </w:t>
      </w:r>
      <w:r>
        <w:rPr>
          <w:rFonts w:eastAsia="Times New Roman" w:cs="Times New Roman"/>
          <w:szCs w:val="24"/>
        </w:rPr>
        <w:lastRenderedPageBreak/>
        <w:t>Πρώτα ενοχοποίησαν συλλογικά τους πολίτες με το διαβόητο σύνθημα «μαζί τα φάγαμε». Στ</w:t>
      </w:r>
      <w:r>
        <w:rPr>
          <w:rFonts w:eastAsia="Times New Roman" w:cs="Times New Roman"/>
          <w:szCs w:val="24"/>
        </w:rPr>
        <w:t xml:space="preserve">η συνέχεια προσπάθησαν να διασώσουν τις ελίτ της χώρας εις βάρος των εργαζόμενων και της μεσαίας τάξης, για την οποία τώρα δήθεν κόπτονται. </w:t>
      </w:r>
    </w:p>
    <w:p w14:paraId="621890B0"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Τα δύο αυτά κόμματα επέβαλαν τη λιτότητα μονόπλευρα στα λαϊκά στρώματα και τους εργαζόμενους. Έβαλαν να πληρώσουν </w:t>
      </w:r>
      <w:r>
        <w:rPr>
          <w:rFonts w:eastAsia="Times New Roman" w:cs="Times New Roman"/>
          <w:szCs w:val="24"/>
        </w:rPr>
        <w:t>αυτοί που είχαν υποφέρει και στην περίοδο της ευημερίας, αυτοί που έβλεπαν τότε τα εισοδήματά τους στάσιμα, τις τιμές σε όλα να ανεβαίνουν, τη χλιδή να επιδεικνύεται προκλητικά, αυτοί που άκουγαν ανάπτυξη και έβλεπαν ανεργία και αγριότητα στις εργασιακές σ</w:t>
      </w:r>
      <w:r>
        <w:rPr>
          <w:rFonts w:eastAsia="Times New Roman" w:cs="Times New Roman"/>
          <w:szCs w:val="24"/>
        </w:rPr>
        <w:t>χέσεις ακόμα και πριν την κρίση.</w:t>
      </w:r>
    </w:p>
    <w:p w14:paraId="621890B1"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Με τη μονόπλευρη λιτότητα που επέβαλαν όταν έφτασαν σε αδιέξοδο φτωχοποίησαν εκατομμύρια Έλληνες. Προκάλεσαν ύφεση που έφτασε το 30% συνολικά και έφεραν την ανεργία πάνω από το 25%. Χάθηκε το 30% του ΑΕΠ της χώρας από το 20</w:t>
      </w:r>
      <w:r>
        <w:rPr>
          <w:rFonts w:eastAsia="Times New Roman" w:cs="Times New Roman"/>
          <w:szCs w:val="24"/>
        </w:rPr>
        <w:t xml:space="preserve">09 έως το 2014. Η διαχείριση της κρίσης εκ μέρους τους υπήρξε καταστροφική, γιατί χτύπησαν τους εργαζόμενους την ώρα που οι ελίτ μετέφεραν τα κεφάλαιά τους σε </w:t>
      </w:r>
      <w:r>
        <w:rPr>
          <w:rFonts w:eastAsia="Times New Roman" w:cs="Times New Roman"/>
          <w:szCs w:val="24"/>
          <w:lang w:val="en-US"/>
        </w:rPr>
        <w:t>offshore</w:t>
      </w:r>
      <w:r>
        <w:rPr>
          <w:rFonts w:eastAsia="Times New Roman" w:cs="Times New Roman"/>
          <w:szCs w:val="24"/>
        </w:rPr>
        <w:t xml:space="preserve"> και κρυφές λίστες, γιατί την ώρα που διαφύλατταν τα υπερκέρδη του κεφαλαίου και της ελίτ στους φορολογικούς παραδείσους, δημιουργούσαν μια κόλαση για τους πολλούς. </w:t>
      </w:r>
    </w:p>
    <w:p w14:paraId="621890B2"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Αντίθετα η σημερινή Κυβέρνησή μας, που τόσο έχει λοιδορήσει η Αντιπολίτευση, πέτυχε στόχου</w:t>
      </w:r>
      <w:r>
        <w:rPr>
          <w:rFonts w:eastAsia="Times New Roman" w:cs="Times New Roman"/>
          <w:szCs w:val="24"/>
        </w:rPr>
        <w:t xml:space="preserve">ς για χαμηλότερα πρωτογενή πλεονάσματα. Σε πείσμα της καταστροφολογίας της Νέας Δημοκρατίας, όλοι οι οικονομικοί δείκτες καταγράφουν τη σταθερή αναπτυξιακή δυναμική της ελληνικής οικονομίας. </w:t>
      </w:r>
    </w:p>
    <w:p w14:paraId="621890B3"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Ενδεικτικά μόνο αναφέρω ότι το 2017 είναι το πρώτο έτος ανάπτυξη</w:t>
      </w:r>
      <w:r>
        <w:rPr>
          <w:rFonts w:eastAsia="Times New Roman" w:cs="Times New Roman"/>
          <w:szCs w:val="24"/>
        </w:rPr>
        <w:t>ς μετά από χρόνια. Το πρώτο επτάμηνο του 2017 οι εξαγωγές σημειώνουν αύξηση 18% σε ετήσια βάση. Φτάνουν έτσι στο υψηλότερο επίπεδο της τελευταίας δεκαετίας. Η βιομηχανική δραστηριότητα αυξήθηκε κατά 5,3%. Οι ξένες άμεσες επενδύσεις ξεπέρασαν τα 2,1 δισεκατ</w:t>
      </w:r>
      <w:r>
        <w:rPr>
          <w:rFonts w:eastAsia="Times New Roman" w:cs="Times New Roman"/>
          <w:szCs w:val="24"/>
        </w:rPr>
        <w:t xml:space="preserve">ομμύρια -το πρώτο επτάμηνο όλα αυτά του 2017- σημειώνοντας αύξηση κατά 161% σε σχέση με το αντίστοιχο επτάμηνο του 2016. </w:t>
      </w:r>
    </w:p>
    <w:p w14:paraId="621890B4"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Ο τουρισμός σπάει ρεκόρ φέτος, με τριάντα εκατομμύρια τουρίστες και με σημαντικά αυξημένα έσοδα. Η χώρα πραγματοποίησε την πρώτη της ε</w:t>
      </w:r>
      <w:r>
        <w:rPr>
          <w:rFonts w:eastAsia="Times New Roman" w:cs="Times New Roman"/>
          <w:szCs w:val="24"/>
        </w:rPr>
        <w:t xml:space="preserve">πιτυχημένη έξοδο στις αγορές και αυτή τη στιγμή τα επιτόκια των ελληνικών ομολόγων βρίσκονται στο χαμηλότερο επίπεδο από το 2009. Το κυριότερο είναι ότι η ανεργία πέφτει στο 20% από το 27% που ήταν τρία χρόνια πριν. </w:t>
      </w:r>
      <w:r>
        <w:rPr>
          <w:rFonts w:eastAsia="Times New Roman" w:cs="Times New Roman"/>
          <w:szCs w:val="24"/>
        </w:rPr>
        <w:t>Ξ</w:t>
      </w:r>
      <w:r>
        <w:rPr>
          <w:rFonts w:eastAsia="Times New Roman" w:cs="Times New Roman"/>
          <w:szCs w:val="24"/>
        </w:rPr>
        <w:t xml:space="preserve">έρουμε ποιοι εκτόξευσαν την ανεργία σε </w:t>
      </w:r>
      <w:r>
        <w:rPr>
          <w:rFonts w:eastAsia="Times New Roman" w:cs="Times New Roman"/>
          <w:szCs w:val="24"/>
        </w:rPr>
        <w:t>αυτά τα ποσοστά.</w:t>
      </w:r>
    </w:p>
    <w:p w14:paraId="621890B5"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Κλείνουμε, λοιπόν, το 2017 με όλους τους δείκτες θετικούς στις εξαγωγές, τη βιομηχανία, την κατανάλωση, τον τουρισμό, τις επενδύσεις παγίου κεφαλαίου και βεβαίως με πλεόνασμα 2,4 %, αρκετά παραπάνω από τον στόχο του 1,75%.</w:t>
      </w:r>
    </w:p>
    <w:p w14:paraId="621890B6"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Το πολύ σπουδαίο</w:t>
      </w:r>
      <w:r>
        <w:rPr>
          <w:rFonts w:eastAsia="Times New Roman" w:cs="Times New Roman"/>
          <w:szCs w:val="24"/>
        </w:rPr>
        <w:t xml:space="preserve"> είναι ότι, εκτός από τους δύο ανώτερους στόχους, επιτυγχάνεται και το τρίτος στόχος, που είναι πολύ σημαντικός: Να είναι αυτός ένας αναδιανεμητικός προϋπολογισμός. Αυτό είναι καθοριστικής σημασίας για την πολιτική της Αριστεράς, σε αντιδιαστολή με τις επι</w:t>
      </w:r>
      <w:r>
        <w:rPr>
          <w:rFonts w:eastAsia="Times New Roman" w:cs="Times New Roman"/>
          <w:szCs w:val="24"/>
        </w:rPr>
        <w:t>διώξεις της Δεξιάς.</w:t>
      </w:r>
    </w:p>
    <w:p w14:paraId="621890B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21890B8"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Μέσα στις συγκεκριμένες πολιτικοοικονομικές συνθήκες είναι ένας προϋπολογισμός που προσπαθεί να αυξήσει την κοινωνική δικαιοσύνη όσο μπορεί, που προσπα</w:t>
      </w:r>
      <w:r>
        <w:rPr>
          <w:rFonts w:eastAsia="Times New Roman" w:cs="Times New Roman"/>
          <w:szCs w:val="24"/>
        </w:rPr>
        <w:t>θεί να ανατρέψει άλλες πολιτικές που θα είχαν πολύ χειρότερη αναδιανομή για τους εργαζόμενους και τη μεσαία τάξη. Είναι ένας προϋπολογισμός που ανοίγει τον δρόμο για να βγούμε από τα μνημόνια, που ενισχύει περαιτέρω τα προγράμματα κοινωνικής προστασίας και</w:t>
      </w:r>
      <w:r>
        <w:rPr>
          <w:rFonts w:eastAsia="Times New Roman" w:cs="Times New Roman"/>
          <w:szCs w:val="24"/>
        </w:rPr>
        <w:t xml:space="preserve"> μάλιστα στοχευμένα, με επιπλέον 25 με 30 εκατομμύρια που θα διατεθούν στην τριτοβάθμια εκπαίδευση, με στόχο την πάταξη της αδήλωτης και «μαύρης» εργασίας, την αύξηση της απασχόλησης, με την ενίσχυση του ασφαλιστικού και τη δικαιότερη κατανομή των ασφαλιστ</w:t>
      </w:r>
      <w:r>
        <w:rPr>
          <w:rFonts w:eastAsia="Times New Roman" w:cs="Times New Roman"/>
          <w:szCs w:val="24"/>
        </w:rPr>
        <w:t>ικών βαρών.</w:t>
      </w:r>
    </w:p>
    <w:p w14:paraId="621890B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Παρά τα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λοιπόν και την απίστευτη προπαγάνδα που ασκείται καθημερινά από τα γνωστά κέντρα, το δημοσιονομικό αποτέλεσμα των ασφαλιστικών ταμείων για το 2018 αναμένεται να διαμορφωθεί σε πλεόνασμα ύψους 859 εκατομμυρίων, βελτιωμένου ένα</w:t>
      </w:r>
      <w:r>
        <w:rPr>
          <w:rFonts w:eastAsia="Times New Roman" w:cs="Times New Roman"/>
          <w:szCs w:val="24"/>
        </w:rPr>
        <w:t xml:space="preserve">ντι του 2017 κατά 1 εκατομμύριο περίπου. Και αυτό είναι δείγμα ανάκαμψης. </w:t>
      </w:r>
    </w:p>
    <w:p w14:paraId="621890B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Υπενθυμίζω ότι με τον </w:t>
      </w:r>
      <w:r>
        <w:rPr>
          <w:rFonts w:eastAsia="Times New Roman" w:cs="Times New Roman"/>
          <w:szCs w:val="24"/>
        </w:rPr>
        <w:t>π</w:t>
      </w:r>
      <w:r>
        <w:rPr>
          <w:rFonts w:eastAsia="Times New Roman" w:cs="Times New Roman"/>
          <w:szCs w:val="24"/>
        </w:rPr>
        <w:t xml:space="preserve">ροϋπολογισμό του 2016 σταμάτησε η συνεχής μείωση των εκπαιδευτικών δαπανών που ξεκίνησε το 2011. Με τον </w:t>
      </w:r>
      <w:r>
        <w:rPr>
          <w:rFonts w:eastAsia="Times New Roman" w:cs="Times New Roman"/>
          <w:szCs w:val="24"/>
        </w:rPr>
        <w:t>π</w:t>
      </w:r>
      <w:r>
        <w:rPr>
          <w:rFonts w:eastAsia="Times New Roman" w:cs="Times New Roman"/>
          <w:szCs w:val="24"/>
        </w:rPr>
        <w:t>ροϋπολογισμό του 2017 για πρώτη φορά μετά από πολλά χ</w:t>
      </w:r>
      <w:r>
        <w:rPr>
          <w:rFonts w:eastAsia="Times New Roman" w:cs="Times New Roman"/>
          <w:szCs w:val="24"/>
        </w:rPr>
        <w:t xml:space="preserve">ρόνια αυξήθηκαν οι δημόσιες δαπάνες για την εκπαίδευση κατά 257 εκατομμύρια ή 5,4%, σε σχέση με τον </w:t>
      </w:r>
      <w:r>
        <w:rPr>
          <w:rFonts w:eastAsia="Times New Roman" w:cs="Times New Roman"/>
          <w:szCs w:val="24"/>
        </w:rPr>
        <w:t>π</w:t>
      </w:r>
      <w:r>
        <w:rPr>
          <w:rFonts w:eastAsia="Times New Roman" w:cs="Times New Roman"/>
          <w:szCs w:val="24"/>
        </w:rPr>
        <w:t xml:space="preserve">ροϋπολογισμό του 2016. </w:t>
      </w:r>
    </w:p>
    <w:p w14:paraId="621890B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Συνεπώς, είμαι στην ευχάριστη θέση να υπερψηφίζω σήμερα έναν προϋπολογισμό που δεν έχει κανένα επιπλέον δυσμενές δημοσιονομικό μέτρ</w:t>
      </w:r>
      <w:r>
        <w:rPr>
          <w:rFonts w:eastAsia="Times New Roman" w:cs="Times New Roman"/>
          <w:szCs w:val="24"/>
        </w:rPr>
        <w:t>ο, που διαμορφώνει ένα αναπτυξιακό σχέδιο στο οποίο έχουν θέση και οι τρεις τομείς της οικονομίας: ο δημόσιος, ο ιδιωτικός και ο κοινωνικός, που είναι πιο κοινωνικά δίκαιος, που δίνει ιδιαίτερη βαρύτητα στην υγεία, την παιδεία, την εργασία και τις κοινωνικ</w:t>
      </w:r>
      <w:r>
        <w:rPr>
          <w:rFonts w:eastAsia="Times New Roman" w:cs="Times New Roman"/>
          <w:szCs w:val="24"/>
        </w:rPr>
        <w:t>ά ευάλωτες ομάδες που εντέλει, κυρίες και κύριοι συνάδελφοι, θα οδηγήσει τη χώρα στην έξοδο από την κρίση, με την κοινωνία και τους πολίτες όρθιους.</w:t>
      </w:r>
    </w:p>
    <w:p w14:paraId="621890B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21890BD"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1890BE"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Τον λόγο έχει ο κ. Θεοχαρόπουλος, Βουλευτής της Δημοκρατικής Συμπαράταξης.</w:t>
      </w:r>
    </w:p>
    <w:p w14:paraId="621890BF"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Κυρίες και κύριοι Βουλευτές, κύριοι Υπουργοί, μέσα σε συνθήκες οικονομικής ασφυξίας έρχεται η συζήτηση για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του 2018</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Έναν </w:t>
      </w:r>
      <w:r>
        <w:rPr>
          <w:rFonts w:eastAsia="Times New Roman" w:cs="Times New Roman"/>
          <w:szCs w:val="24"/>
        </w:rPr>
        <w:t>προϋπολ</w:t>
      </w:r>
      <w:r>
        <w:rPr>
          <w:rFonts w:eastAsia="Times New Roman" w:cs="Times New Roman"/>
          <w:szCs w:val="24"/>
        </w:rPr>
        <w:t xml:space="preserve">ογισμό που αναδεικνύει για άλλη μια </w:t>
      </w:r>
      <w:r>
        <w:rPr>
          <w:rFonts w:eastAsia="Times New Roman" w:cs="Times New Roman"/>
          <w:szCs w:val="24"/>
        </w:rPr>
        <w:lastRenderedPageBreak/>
        <w:t>φορά την πολιτική δογματικής λιτότητας. Και βασίζετε ουσιαστικά την επιτυχή εκτέλεση του προϋπολογισμού σε μια σειρά παραδοχών που είναι βέβαιο ότι δεν πρόκειται να ευοδωθούν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Όπως </w:t>
      </w:r>
      <w:r>
        <w:rPr>
          <w:rFonts w:eastAsia="Times New Roman" w:cs="Times New Roman"/>
          <w:szCs w:val="24"/>
        </w:rPr>
        <w:t>ακριβώς συνέβη και το 2016 και το 2017.</w:t>
      </w:r>
      <w:r>
        <w:rPr>
          <w:rFonts w:eastAsia="Times New Roman" w:cs="Times New Roman"/>
          <w:szCs w:val="24"/>
        </w:rPr>
        <w:t xml:space="preserve"> Είναι πραγματικά αποκαλυπτικό, όταν έναν χρόνο μετά τη συζήτηση του περσινού </w:t>
      </w:r>
      <w:r>
        <w:rPr>
          <w:rFonts w:eastAsia="Times New Roman" w:cs="Times New Roman"/>
          <w:szCs w:val="24"/>
        </w:rPr>
        <w:t>π</w:t>
      </w:r>
      <w:r>
        <w:rPr>
          <w:rFonts w:eastAsia="Times New Roman" w:cs="Times New Roman"/>
          <w:szCs w:val="24"/>
        </w:rPr>
        <w:t>ροϋπολογισμού στη Βουλή δημοσιοποιούνται τα πραγματικά μεγέθη του παρελθόντος έτους και ξεπροβάλλουν τα λογιστικά τρικ, επιβεβαιώνοντας το τεράστιο έλλειμμα αξιοπιστίας της Κυβέ</w:t>
      </w:r>
      <w:r>
        <w:rPr>
          <w:rFonts w:eastAsia="Times New Roman" w:cs="Times New Roman"/>
          <w:szCs w:val="24"/>
        </w:rPr>
        <w:t>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621890C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Καταθέσατε και φέτος έναν προϋπολογισμό που δεν εδράζεται σε κάποιο αναπτυξιακό πλάνο, σε μεμονωμένες </w:t>
      </w:r>
      <w:r>
        <w:rPr>
          <w:rFonts w:eastAsia="Times New Roman" w:cs="Times New Roman"/>
          <w:szCs w:val="24"/>
        </w:rPr>
        <w:t xml:space="preserve">μόνο </w:t>
      </w:r>
      <w:r>
        <w:rPr>
          <w:rFonts w:eastAsia="Times New Roman" w:cs="Times New Roman"/>
          <w:szCs w:val="24"/>
        </w:rPr>
        <w:t xml:space="preserve">ενέργειες που μοναδικό στόχο έχουν να </w:t>
      </w:r>
      <w:r>
        <w:rPr>
          <w:rFonts w:eastAsia="Times New Roman" w:cs="Times New Roman"/>
          <w:szCs w:val="24"/>
        </w:rPr>
        <w:t>«</w:t>
      </w:r>
      <w:r>
        <w:rPr>
          <w:rFonts w:eastAsia="Times New Roman" w:cs="Times New Roman"/>
          <w:szCs w:val="24"/>
        </w:rPr>
        <w:t>βγουν τα νούμερα</w:t>
      </w:r>
      <w:r>
        <w:rPr>
          <w:rFonts w:eastAsia="Times New Roman" w:cs="Times New Roman"/>
          <w:szCs w:val="24"/>
        </w:rPr>
        <w:t>»</w:t>
      </w:r>
      <w:r>
        <w:rPr>
          <w:rFonts w:eastAsia="Times New Roman" w:cs="Times New Roman"/>
          <w:szCs w:val="24"/>
        </w:rPr>
        <w:t>, με πρώτο από όλα τον υπερβολικό στόχο για το πρωτογενές πλεόνασμα. Ε</w:t>
      </w:r>
      <w:r>
        <w:rPr>
          <w:rFonts w:eastAsia="Times New Roman" w:cs="Times New Roman"/>
          <w:szCs w:val="24"/>
        </w:rPr>
        <w:t xml:space="preserve">ίναι λες και έχετε έναν μοναδικό στόχο πλέον, την υπέρβαση του στόχου, του ήδη υπερβολικού, για το πρωτογενές πλεόνασμα. </w:t>
      </w:r>
    </w:p>
    <w:p w14:paraId="621890C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Συνεχίζετε λοιπόν αυτό το γαϊτανάκι στο οποίο έχετε δεσμεύσει τη χώρα μέχρι το 2022 με 3,5% </w:t>
      </w:r>
      <w:r>
        <w:rPr>
          <w:rFonts w:eastAsia="Times New Roman" w:cs="Times New Roman"/>
          <w:szCs w:val="24"/>
        </w:rPr>
        <w:t xml:space="preserve">πρωτογενές πλεόνασμα </w:t>
      </w:r>
      <w:r>
        <w:rPr>
          <w:rFonts w:eastAsia="Times New Roman" w:cs="Times New Roman"/>
          <w:szCs w:val="24"/>
        </w:rPr>
        <w:t xml:space="preserve">και μέχρι το 2060 με </w:t>
      </w:r>
      <w:r>
        <w:rPr>
          <w:rFonts w:eastAsia="Times New Roman" w:cs="Times New Roman"/>
          <w:szCs w:val="24"/>
        </w:rPr>
        <w:t>2%</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 δέσμευση που σημαίνει την παράταση της φοροεπιδρομής και που συνδυάζεται με σκληρότατα μέτρα μέχρι το 2022. Και βέβαια κωφεύετε ή -το χειρότερο ακόμη- επιτίθεστε σε ανεξάρτητες αρχές</w:t>
      </w:r>
      <w:r>
        <w:rPr>
          <w:rFonts w:eastAsia="Times New Roman" w:cs="Times New Roman"/>
          <w:szCs w:val="24"/>
        </w:rPr>
        <w:t>,</w:t>
      </w:r>
      <w:r>
        <w:rPr>
          <w:rFonts w:eastAsia="Times New Roman" w:cs="Times New Roman"/>
          <w:szCs w:val="24"/>
        </w:rPr>
        <w:t xml:space="preserve"> όπως το </w:t>
      </w:r>
      <w:r>
        <w:rPr>
          <w:rFonts w:eastAsia="Times New Roman" w:cs="Times New Roman"/>
          <w:szCs w:val="24"/>
        </w:rPr>
        <w:t>Γ</w:t>
      </w:r>
      <w:r>
        <w:rPr>
          <w:rFonts w:eastAsia="Times New Roman" w:cs="Times New Roman"/>
          <w:szCs w:val="24"/>
        </w:rPr>
        <w:t>ραφείο Προϋπολογισμού της Βουλής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το ότι για παράδειγμα δεν συνιστάται </w:t>
      </w:r>
      <w:r>
        <w:rPr>
          <w:rFonts w:eastAsia="Times New Roman" w:cs="Times New Roman"/>
          <w:szCs w:val="24"/>
        </w:rPr>
        <w:t>«</w:t>
      </w:r>
      <w:r>
        <w:rPr>
          <w:rFonts w:eastAsia="Times New Roman" w:cs="Times New Roman"/>
          <w:szCs w:val="24"/>
        </w:rPr>
        <w:t xml:space="preserve">εμμονή στον στόχο της υπέρβασης των προβλεπόμενων πρωτογενών πλεονασμάτων, καθώς πνίγουν την ανάπτυξη και στηρίζονται κυρίως </w:t>
      </w:r>
      <w:r>
        <w:rPr>
          <w:rFonts w:eastAsia="Times New Roman" w:cs="Times New Roman"/>
          <w:szCs w:val="24"/>
        </w:rPr>
        <w:lastRenderedPageBreak/>
        <w:t>σε φόρους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ότι </w:t>
      </w:r>
      <w:r>
        <w:rPr>
          <w:rFonts w:eastAsia="Times New Roman" w:cs="Times New Roman"/>
          <w:szCs w:val="24"/>
        </w:rPr>
        <w:t>«</w:t>
      </w:r>
      <w:r>
        <w:rPr>
          <w:rFonts w:eastAsia="Times New Roman" w:cs="Times New Roman"/>
          <w:szCs w:val="24"/>
        </w:rPr>
        <w:t xml:space="preserve">η συνέχιση της φοροκεντρικής πολιτικής επιτείνει την κατάσταση ασφυξίας </w:t>
      </w:r>
      <w:r>
        <w:rPr>
          <w:rFonts w:eastAsia="Times New Roman" w:cs="Times New Roman"/>
          <w:szCs w:val="24"/>
        </w:rPr>
        <w:t>της οικονομίας</w:t>
      </w:r>
      <w:r>
        <w:rPr>
          <w:rFonts w:eastAsia="Times New Roman" w:cs="Times New Roman"/>
          <w:szCs w:val="24"/>
        </w:rPr>
        <w:t>» - αυτά σας λέει η ανεξάρτητη αρχή για τον προϋπολογισμό-.</w:t>
      </w:r>
      <w:r>
        <w:rPr>
          <w:rFonts w:eastAsia="Times New Roman" w:cs="Times New Roman"/>
          <w:szCs w:val="24"/>
        </w:rPr>
        <w:t xml:space="preserve"> </w:t>
      </w:r>
    </w:p>
    <w:p w14:paraId="621890C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Τώρα εσείς όμως συνεχίζετε να έχετε</w:t>
      </w:r>
      <w:r>
        <w:rPr>
          <w:rFonts w:eastAsia="Times New Roman" w:cs="Times New Roman"/>
          <w:szCs w:val="24"/>
        </w:rPr>
        <w:t xml:space="preserve"> ως κύρια πολιτική επιδίωξη</w:t>
      </w:r>
      <w:r>
        <w:rPr>
          <w:rFonts w:eastAsia="Times New Roman" w:cs="Times New Roman"/>
          <w:szCs w:val="24"/>
        </w:rPr>
        <w:t xml:space="preserve"> την ανάδειξη του υπερπλεονάσματος. Επιπλέον, ξαφνικά ο κ. Τσίπρας ανακάλυψε ότι δεν είναι τόσο σημαντική η ένταξη της </w:t>
      </w:r>
      <w:r>
        <w:rPr>
          <w:rFonts w:eastAsia="Times New Roman" w:cs="Times New Roman"/>
          <w:szCs w:val="24"/>
        </w:rPr>
        <w:t>χώρας στην ποσοτική χαλάρωση. Πότε είχε δίκιο, όταν έλεγε ότι είναι σημαντική πριν από λίγο καιρό ή τώρα; Ταυτοχρόνως, δεν υπάρχει κα</w:t>
      </w:r>
      <w:r>
        <w:rPr>
          <w:rFonts w:eastAsia="Times New Roman" w:cs="Times New Roman"/>
          <w:szCs w:val="24"/>
        </w:rPr>
        <w:t>μ</w:t>
      </w:r>
      <w:r>
        <w:rPr>
          <w:rFonts w:eastAsia="Times New Roman" w:cs="Times New Roman"/>
          <w:szCs w:val="24"/>
        </w:rPr>
        <w:t xml:space="preserve">μία ουσιαστική δέσμευση για αναδιάρθρωση, για ουσιαστική μείωση του δημοσίου χρέους. Ουσιαστικά έχετε </w:t>
      </w:r>
      <w:r>
        <w:rPr>
          <w:rFonts w:eastAsia="Times New Roman" w:cs="Times New Roman"/>
          <w:szCs w:val="24"/>
        </w:rPr>
        <w:t>«</w:t>
      </w:r>
      <w:r>
        <w:rPr>
          <w:rFonts w:eastAsia="Times New Roman" w:cs="Times New Roman"/>
          <w:szCs w:val="24"/>
        </w:rPr>
        <w:t>πουλήσει</w:t>
      </w:r>
      <w:r>
        <w:rPr>
          <w:rFonts w:eastAsia="Times New Roman" w:cs="Times New Roman"/>
          <w:szCs w:val="24"/>
        </w:rPr>
        <w:t>»</w:t>
      </w:r>
      <w:r>
        <w:rPr>
          <w:rFonts w:eastAsia="Times New Roman" w:cs="Times New Roman"/>
          <w:szCs w:val="24"/>
        </w:rPr>
        <w:t xml:space="preserve"> την ανάπτ</w:t>
      </w:r>
      <w:r>
        <w:rPr>
          <w:rFonts w:eastAsia="Times New Roman" w:cs="Times New Roman"/>
          <w:szCs w:val="24"/>
        </w:rPr>
        <w:t xml:space="preserve">υξη στο όνομα της υπεραπόδοσης. Από πού θα προκύψει αιφνιδίως η ισχυρή ανάπτυξη 2,5% μετά από χρόνια ύφεσης και χαμηλών αναπτυξιακών πτήσεων; Από τα έσοδα του προγράμματος των ιδιωτικοποιήσεων που </w:t>
      </w:r>
      <w:r>
        <w:rPr>
          <w:rFonts w:eastAsia="Times New Roman" w:cs="Times New Roman"/>
          <w:szCs w:val="24"/>
        </w:rPr>
        <w:t xml:space="preserve">προϋπολογίζετε  στα </w:t>
      </w:r>
      <w:r>
        <w:rPr>
          <w:rFonts w:eastAsia="Times New Roman" w:cs="Times New Roman"/>
          <w:szCs w:val="24"/>
        </w:rPr>
        <w:t>2,7 δισεκατομμύρια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που το ίδιο σας</w:t>
      </w:r>
      <w:r>
        <w:rPr>
          <w:rFonts w:eastAsia="Times New Roman" w:cs="Times New Roman"/>
          <w:szCs w:val="24"/>
        </w:rPr>
        <w:t xml:space="preserve"> το κόμμα θέτει </w:t>
      </w:r>
      <w:r>
        <w:rPr>
          <w:rFonts w:eastAsia="Times New Roman" w:cs="Times New Roman"/>
          <w:szCs w:val="24"/>
        </w:rPr>
        <w:t xml:space="preserve">υπό </w:t>
      </w:r>
      <w:r>
        <w:rPr>
          <w:rFonts w:eastAsia="Times New Roman" w:cs="Times New Roman"/>
          <w:szCs w:val="24"/>
        </w:rPr>
        <w:t>αμφισβήτηση πολλές από αυτές τις ιδιωτικοποιήσεις και τις αντιμάχεται</w:t>
      </w:r>
      <w:r>
        <w:rPr>
          <w:rFonts w:eastAsia="Times New Roman" w:cs="Times New Roman"/>
          <w:szCs w:val="24"/>
        </w:rPr>
        <w:t>.</w:t>
      </w:r>
      <w:r>
        <w:rPr>
          <w:rFonts w:eastAsia="Times New Roman" w:cs="Times New Roman"/>
          <w:szCs w:val="24"/>
        </w:rPr>
        <w:t xml:space="preserve"> Επιπλέον, ποιος θα βάλει τα χρήματά του σε μια χώρα </w:t>
      </w:r>
      <w:r>
        <w:rPr>
          <w:rFonts w:eastAsia="Times New Roman" w:cs="Times New Roman"/>
          <w:szCs w:val="24"/>
        </w:rPr>
        <w:t>με</w:t>
      </w:r>
      <w:r>
        <w:rPr>
          <w:rFonts w:eastAsia="Times New Roman" w:cs="Times New Roman"/>
          <w:szCs w:val="24"/>
        </w:rPr>
        <w:t xml:space="preserve"> δαιδαλώδη γραφειοκρατία, εξοντωτική φορολογία και φορολογική αστάθεια; Αυτό ακριβώς αποκαλείται αντιεπενδυτικό</w:t>
      </w:r>
      <w:r>
        <w:rPr>
          <w:rFonts w:eastAsia="Times New Roman" w:cs="Times New Roman"/>
          <w:szCs w:val="24"/>
        </w:rPr>
        <w:t xml:space="preserve"> κλίμα και αυτό συντηρεί</w:t>
      </w:r>
      <w:r>
        <w:rPr>
          <w:rFonts w:eastAsia="Times New Roman" w:cs="Times New Roman"/>
          <w:szCs w:val="24"/>
        </w:rPr>
        <w:t>,</w:t>
      </w:r>
      <w:r>
        <w:rPr>
          <w:rFonts w:eastAsia="Times New Roman" w:cs="Times New Roman"/>
          <w:szCs w:val="24"/>
        </w:rPr>
        <w:t xml:space="preserve"> και διευρύνει δυστυχώς</w:t>
      </w:r>
      <w:r>
        <w:rPr>
          <w:rFonts w:eastAsia="Times New Roman" w:cs="Times New Roman"/>
          <w:szCs w:val="24"/>
        </w:rPr>
        <w:t>,</w:t>
      </w:r>
      <w:r>
        <w:rPr>
          <w:rFonts w:eastAsia="Times New Roman" w:cs="Times New Roman"/>
          <w:szCs w:val="24"/>
        </w:rPr>
        <w:t xml:space="preserve"> η Κυβέρνησή σας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Διότι </w:t>
      </w:r>
      <w:r>
        <w:rPr>
          <w:rFonts w:eastAsia="Times New Roman" w:cs="Times New Roman"/>
          <w:szCs w:val="24"/>
        </w:rPr>
        <w:t xml:space="preserve">επί τρία σχεδόν χρόνια απλώς διευρύνετε και δημιουργείτε και νέες παθογένειες. </w:t>
      </w:r>
    </w:p>
    <w:p w14:paraId="621890C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Δεν έχετε ολοκληρωμένο πρόγραμμα καταπολέμησης της ανεργίας και δημιουργίας νέων θέσεων εργασίας και χω</w:t>
      </w:r>
      <w:r>
        <w:rPr>
          <w:rFonts w:eastAsia="Times New Roman" w:cs="Times New Roman"/>
          <w:szCs w:val="24"/>
        </w:rPr>
        <w:t xml:space="preserve">ρίς αυτό δεν είναι δυνατόν να βγει η χώρα από την κρίση. </w:t>
      </w:r>
    </w:p>
    <w:p w14:paraId="621890C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επειδή ακούμε διάφορα για την εργασία και την ανεργία</w:t>
      </w:r>
      <w:r>
        <w:rPr>
          <w:rFonts w:eastAsia="Times New Roman" w:cs="Times New Roman"/>
          <w:szCs w:val="24"/>
        </w:rPr>
        <w:t>.</w:t>
      </w:r>
      <w:r>
        <w:rPr>
          <w:rFonts w:eastAsia="Times New Roman" w:cs="Times New Roman"/>
          <w:szCs w:val="24"/>
        </w:rPr>
        <w:t xml:space="preserve"> Έχετε αναγάγει τις ευέλικτες μορφές απασχόλησης και τις μορφές μερικής απασχόλησης ως τον μέγιστο στόχο σας. Αν είναι δυνατόν να είναι αυτό</w:t>
      </w:r>
      <w:r>
        <w:rPr>
          <w:rFonts w:eastAsia="Times New Roman" w:cs="Times New Roman"/>
          <w:szCs w:val="24"/>
        </w:rPr>
        <w:t xml:space="preserve"> αριστερή και προοδευτική πολιτική! </w:t>
      </w:r>
    </w:p>
    <w:p w14:paraId="621890C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Ξαναδιαβάζω το εξής από το Γραφείο Προϋπολογισμού Βουλής</w:t>
      </w:r>
      <w:r>
        <w:rPr>
          <w:rFonts w:eastAsia="Times New Roman" w:cs="Times New Roman"/>
          <w:szCs w:val="24"/>
        </w:rPr>
        <w:t>:</w:t>
      </w:r>
      <w:r>
        <w:rPr>
          <w:rFonts w:eastAsia="Times New Roman" w:cs="Times New Roman"/>
          <w:szCs w:val="24"/>
        </w:rPr>
        <w:t xml:space="preserve"> «Υπάρχει σημαντική εξάπλωση των ευέλικτων μορφών εργασίας. Είναι υψηλό το ποσοστό των αυτοαπασχολούμενων μερικής απασχόλησης</w:t>
      </w:r>
      <w:r>
        <w:rPr>
          <w:rFonts w:eastAsia="Times New Roman" w:cs="Times New Roman"/>
          <w:szCs w:val="24"/>
        </w:rPr>
        <w:t xml:space="preserve"> και οι</w:t>
      </w:r>
      <w:r>
        <w:rPr>
          <w:rFonts w:eastAsia="Times New Roman" w:cs="Times New Roman"/>
          <w:szCs w:val="24"/>
        </w:rPr>
        <w:t xml:space="preserve"> μεικτές αποδοχές τους ανέρχον</w:t>
      </w:r>
      <w:r>
        <w:rPr>
          <w:rFonts w:eastAsia="Times New Roman" w:cs="Times New Roman"/>
          <w:szCs w:val="24"/>
        </w:rPr>
        <w:t>ται στα 394</w:t>
      </w:r>
      <w:r>
        <w:rPr>
          <w:rFonts w:eastAsia="Times New Roman" w:cs="Times New Roman"/>
          <w:szCs w:val="24"/>
        </w:rPr>
        <w:t>,13</w:t>
      </w:r>
      <w:r>
        <w:rPr>
          <w:rFonts w:eastAsia="Times New Roman" w:cs="Times New Roman"/>
          <w:szCs w:val="24"/>
        </w:rPr>
        <w:t xml:space="preserve"> ευρώ</w:t>
      </w:r>
      <w:r>
        <w:rPr>
          <w:rFonts w:eastAsia="Times New Roman" w:cs="Times New Roman"/>
          <w:szCs w:val="24"/>
        </w:rPr>
        <w:t>»</w:t>
      </w:r>
      <w:r>
        <w:rPr>
          <w:rFonts w:eastAsia="Times New Roman" w:cs="Times New Roman"/>
          <w:szCs w:val="24"/>
        </w:rPr>
        <w:t xml:space="preserve">. Ταυτοχρόνως, ένας στους τρεις ανέργους είναι εκτός εργασίας </w:t>
      </w:r>
      <w:r>
        <w:rPr>
          <w:rFonts w:eastAsia="Times New Roman" w:cs="Times New Roman"/>
          <w:szCs w:val="24"/>
        </w:rPr>
        <w:t xml:space="preserve">για </w:t>
      </w:r>
      <w:r>
        <w:rPr>
          <w:rFonts w:eastAsia="Times New Roman" w:cs="Times New Roman"/>
          <w:szCs w:val="24"/>
        </w:rPr>
        <w:t>περισσότερο από δώδεκα μήνες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 xml:space="preserve">μακροπρόθεσμη </w:t>
      </w:r>
      <w:r>
        <w:rPr>
          <w:rFonts w:eastAsia="Times New Roman" w:cs="Times New Roman"/>
          <w:szCs w:val="24"/>
        </w:rPr>
        <w:t>απομάκρυνση από την αγορά εργασίας οδηγεί τα άτομα σε ένα σπιράλ ανατροφοδοτούμενης φτώχειας».</w:t>
      </w:r>
    </w:p>
    <w:p w14:paraId="621890C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 κ. Τσακαλώτος δήλωσε</w:t>
      </w:r>
      <w:r>
        <w:rPr>
          <w:rFonts w:eastAsia="Times New Roman" w:cs="Times New Roman"/>
          <w:szCs w:val="24"/>
        </w:rPr>
        <w:t>,</w:t>
      </w:r>
      <w:r>
        <w:rPr>
          <w:rFonts w:eastAsia="Times New Roman" w:cs="Times New Roman"/>
          <w:szCs w:val="24"/>
        </w:rPr>
        <w:t xml:space="preserve"> μέσα </w:t>
      </w:r>
      <w:r>
        <w:rPr>
          <w:rFonts w:eastAsia="Times New Roman" w:cs="Times New Roman"/>
          <w:szCs w:val="24"/>
        </w:rPr>
        <w:t>σε όλο αυτό το πλαίσιο</w:t>
      </w:r>
      <w:r>
        <w:rPr>
          <w:rFonts w:eastAsia="Times New Roman" w:cs="Times New Roman"/>
          <w:szCs w:val="24"/>
        </w:rPr>
        <w:t>,</w:t>
      </w:r>
      <w:r>
        <w:rPr>
          <w:rFonts w:eastAsia="Times New Roman" w:cs="Times New Roman"/>
          <w:szCs w:val="24"/>
        </w:rPr>
        <w:t xml:space="preserve"> ότι </w:t>
      </w:r>
      <w:r>
        <w:rPr>
          <w:rFonts w:eastAsia="Times New Roman" w:cs="Times New Roman"/>
          <w:szCs w:val="24"/>
        </w:rPr>
        <w:t>«</w:t>
      </w:r>
      <w:r>
        <w:rPr>
          <w:rFonts w:eastAsia="Times New Roman" w:cs="Times New Roman"/>
          <w:szCs w:val="24"/>
        </w:rPr>
        <w:t xml:space="preserve">αυτός ο </w:t>
      </w:r>
      <w:r>
        <w:rPr>
          <w:rFonts w:eastAsia="Times New Roman" w:cs="Times New Roman"/>
          <w:szCs w:val="24"/>
        </w:rPr>
        <w:t>π</w:t>
      </w:r>
      <w:r>
        <w:rPr>
          <w:rFonts w:eastAsia="Times New Roman" w:cs="Times New Roman"/>
          <w:szCs w:val="24"/>
        </w:rPr>
        <w:t>ροϋπολογισμός είναι όσο δίκαιος νομίζουμε εμείς ότι μας επιτρέπουν οι αντικειμενικές συνθήκες</w:t>
      </w:r>
      <w:r>
        <w:rPr>
          <w:rFonts w:eastAsia="Times New Roman" w:cs="Times New Roman"/>
          <w:szCs w:val="24"/>
        </w:rPr>
        <w:t>,</w:t>
      </w:r>
      <w:r>
        <w:rPr>
          <w:rFonts w:eastAsia="Times New Roman" w:cs="Times New Roman"/>
          <w:szCs w:val="24"/>
        </w:rPr>
        <w:t xml:space="preserve"> μέσα στις οποίες ζούμε και που θέλουμε να αλλάξουμε</w:t>
      </w:r>
      <w:r>
        <w:rPr>
          <w:rFonts w:eastAsia="Times New Roman" w:cs="Times New Roman"/>
          <w:szCs w:val="24"/>
        </w:rPr>
        <w:t>»</w:t>
      </w:r>
      <w:r>
        <w:rPr>
          <w:rFonts w:eastAsia="Times New Roman" w:cs="Times New Roman"/>
          <w:szCs w:val="24"/>
        </w:rPr>
        <w:t>. Άλλα λόγια να αγαπιόμαστε!</w:t>
      </w:r>
    </w:p>
    <w:p w14:paraId="621890C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Πόσο δίκαιος είναι; Τρεις επισημάνσεις </w:t>
      </w:r>
      <w:r>
        <w:rPr>
          <w:rFonts w:eastAsia="Times New Roman" w:cs="Times New Roman"/>
          <w:szCs w:val="24"/>
        </w:rPr>
        <w:t>αρκούν για το θέμα αυτό.</w:t>
      </w:r>
      <w:r>
        <w:rPr>
          <w:rFonts w:eastAsia="Times New Roman" w:cs="Times New Roman"/>
          <w:szCs w:val="24"/>
        </w:rPr>
        <w:t xml:space="preserve"> </w:t>
      </w:r>
    </w:p>
    <w:p w14:paraId="621890C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ρώτη. Οι άμεσοι φόροι ανέρχονται στα 20,8 δισεκατομμύρια ευρώ. Οι έμμεσοι στα 27,4 δισ. Αυξημένοι είναι και οι έμμεσοι κατά 473 εκατομμύρια ευρώ. Αναλογία έμμεσων προς άμεσους: 1,33. Όλα τα προηγούμενα χρόνια ήταν χαμηλότερη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1,15 και 1,18. </w:t>
      </w:r>
    </w:p>
    <w:p w14:paraId="621890C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Όσον αφορά τους έμμεσους και άμεσους φόρους στη χώρα μας, είναι ουσιαστικά 44% οι έμμεσοι και 26% οι άμεσοι. Στην Ευρωζώνη είναι 33% και 32%. Συγχαρητήρια! Αυτή είναι η αριστερή πολιτική; Και συνεχίζετε να μιλάτε για δίκαιη κατανομή των φορ</w:t>
      </w:r>
      <w:r>
        <w:rPr>
          <w:rFonts w:eastAsia="Times New Roman" w:cs="Times New Roman"/>
          <w:szCs w:val="24"/>
        </w:rPr>
        <w:t>ολογικών βαρών</w:t>
      </w:r>
      <w:r>
        <w:rPr>
          <w:rFonts w:eastAsia="Times New Roman" w:cs="Times New Roman"/>
          <w:szCs w:val="24"/>
        </w:rPr>
        <w:t>,</w:t>
      </w:r>
      <w:r>
        <w:rPr>
          <w:rFonts w:eastAsia="Times New Roman" w:cs="Times New Roman"/>
          <w:szCs w:val="24"/>
        </w:rPr>
        <w:t xml:space="preserve"> όταν ουσιαστικά επενδύετε στους έμμεσους φόρους; </w:t>
      </w:r>
    </w:p>
    <w:p w14:paraId="621890C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Δεύτερη. Προβλέπεται αύξηση των εσόδων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περιλαμβάνει αυξήσεις σ</w:t>
      </w:r>
      <w:r>
        <w:rPr>
          <w:rFonts w:eastAsia="Times New Roman" w:cs="Times New Roman"/>
          <w:szCs w:val="24"/>
        </w:rPr>
        <w:t>τις εισφορές των επαγγελματιών, παρεμβάσεις στα επιδόματα, κατάργηση της μείωσης του φόρου εισοδήματος για ιατρικές δαπάνες</w:t>
      </w:r>
      <w:r>
        <w:rPr>
          <w:rFonts w:eastAsia="Times New Roman" w:cs="Times New Roman"/>
          <w:szCs w:val="24"/>
        </w:rPr>
        <w:t>, μείωση της διαθέσιμης δαπάνης για το επίδομα πετρελαίου θέρμανσης κατά 50%. Ποιους θα επηρεάσουν όλα αυτά; Τους πλούσιους; Θα επηρεάσουν τους περισσότερο αδύναμους.</w:t>
      </w:r>
    </w:p>
    <w:p w14:paraId="621890C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Τρίτη. Η προβλεπόμενη εξοικονόμηση θα προκύψει με τον πιο </w:t>
      </w:r>
      <w:r>
        <w:rPr>
          <w:rFonts w:eastAsia="Times New Roman" w:cs="Times New Roman"/>
          <w:szCs w:val="24"/>
        </w:rPr>
        <w:t xml:space="preserve">αντικοινωνικό </w:t>
      </w:r>
      <w:r>
        <w:rPr>
          <w:rFonts w:eastAsia="Times New Roman" w:cs="Times New Roman"/>
          <w:szCs w:val="24"/>
        </w:rPr>
        <w:t>τρόπο</w:t>
      </w:r>
      <w:r>
        <w:rPr>
          <w:rFonts w:eastAsia="Times New Roman" w:cs="Times New Roman"/>
          <w:szCs w:val="24"/>
        </w:rPr>
        <w:t>,</w:t>
      </w:r>
      <w:r>
        <w:rPr>
          <w:rFonts w:eastAsia="Times New Roman" w:cs="Times New Roman"/>
          <w:szCs w:val="24"/>
        </w:rPr>
        <w:t xml:space="preserve"> από περικο</w:t>
      </w:r>
      <w:r>
        <w:rPr>
          <w:rFonts w:eastAsia="Times New Roman" w:cs="Times New Roman"/>
          <w:szCs w:val="24"/>
        </w:rPr>
        <w:t xml:space="preserve">πές </w:t>
      </w:r>
      <w:r>
        <w:rPr>
          <w:rFonts w:eastAsia="Times New Roman" w:cs="Times New Roman"/>
          <w:szCs w:val="24"/>
        </w:rPr>
        <w:t>στις κοινωνικές δαπάνες</w:t>
      </w:r>
      <w:r>
        <w:rPr>
          <w:rFonts w:eastAsia="Times New Roman" w:cs="Times New Roman"/>
          <w:szCs w:val="24"/>
        </w:rPr>
        <w:t xml:space="preserve"> και κατά 1,6 δισεκατομμύρι</w:t>
      </w:r>
      <w:r>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ευρώ </w:t>
      </w:r>
      <w:r>
        <w:rPr>
          <w:rFonts w:eastAsia="Times New Roman" w:cs="Times New Roman"/>
          <w:szCs w:val="24"/>
        </w:rPr>
        <w:t xml:space="preserve">από το συνταξιοδοτικό. Δηλαδή </w:t>
      </w:r>
      <w:r>
        <w:rPr>
          <w:rFonts w:eastAsia="Times New Roman" w:cs="Times New Roman"/>
          <w:szCs w:val="24"/>
        </w:rPr>
        <w:t xml:space="preserve">από </w:t>
      </w:r>
      <w:r>
        <w:rPr>
          <w:rFonts w:eastAsia="Times New Roman" w:cs="Times New Roman"/>
          <w:szCs w:val="24"/>
        </w:rPr>
        <w:t xml:space="preserve">νέες περικοπές στις συντάξεις </w:t>
      </w:r>
      <w:r>
        <w:rPr>
          <w:rFonts w:eastAsia="Times New Roman" w:cs="Times New Roman"/>
          <w:szCs w:val="24"/>
        </w:rPr>
        <w:t xml:space="preserve">και </w:t>
      </w:r>
      <w:r>
        <w:rPr>
          <w:rFonts w:eastAsia="Times New Roman" w:cs="Times New Roman"/>
          <w:szCs w:val="24"/>
        </w:rPr>
        <w:t xml:space="preserve">μέχρι την οριστική κατάργηση του ΕΚΑΣ. </w:t>
      </w:r>
    </w:p>
    <w:p w14:paraId="621890C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Την ίδια στιγμή «παγώνετε» το Πρόγραμμα Δημοσίων Επενδύσεων. Δηλαδή τι κάνετε; Φορολογε</w:t>
      </w:r>
      <w:r>
        <w:rPr>
          <w:rFonts w:eastAsia="Times New Roman" w:cs="Times New Roman"/>
          <w:szCs w:val="24"/>
        </w:rPr>
        <w:t>ίτε</w:t>
      </w:r>
      <w:r>
        <w:rPr>
          <w:rFonts w:eastAsia="Times New Roman" w:cs="Times New Roman"/>
          <w:szCs w:val="24"/>
        </w:rPr>
        <w:t>,</w:t>
      </w:r>
      <w:r>
        <w:rPr>
          <w:rFonts w:eastAsia="Times New Roman" w:cs="Times New Roman"/>
          <w:szCs w:val="24"/>
        </w:rPr>
        <w:t xml:space="preserve"> υπερφορολογείτε</w:t>
      </w:r>
      <w:r>
        <w:rPr>
          <w:rFonts w:eastAsia="Times New Roman" w:cs="Times New Roman"/>
          <w:szCs w:val="24"/>
        </w:rPr>
        <w:t>,</w:t>
      </w:r>
      <w:r>
        <w:rPr>
          <w:rFonts w:eastAsia="Times New Roman" w:cs="Times New Roman"/>
          <w:szCs w:val="24"/>
        </w:rPr>
        <w:t xml:space="preserve"> για να παίρνετε πρωτογενές πλεόνασμα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για να ανακυκλώνετε τη φτώχεια, αντί να δίνετε στις δημόσιες επενδύσεις, να δημιουργείται ανάπτυξη στη χώρα και να δημιουργούνται σταθερές θέσεις εργασίας. Έχετε την ακριβώς αντίθετη </w:t>
      </w:r>
      <w:r>
        <w:rPr>
          <w:rFonts w:eastAsia="Times New Roman" w:cs="Times New Roman"/>
          <w:szCs w:val="24"/>
        </w:rPr>
        <w:t xml:space="preserve">πολιτική </w:t>
      </w:r>
      <w:r>
        <w:rPr>
          <w:rFonts w:eastAsia="Times New Roman" w:cs="Times New Roman"/>
          <w:szCs w:val="24"/>
        </w:rPr>
        <w:t xml:space="preserve">από </w:t>
      </w:r>
      <w:r>
        <w:rPr>
          <w:rFonts w:eastAsia="Times New Roman" w:cs="Times New Roman"/>
          <w:szCs w:val="24"/>
        </w:rPr>
        <w:t xml:space="preserve">αυτή που χρειάζεται </w:t>
      </w:r>
      <w:r>
        <w:rPr>
          <w:rFonts w:eastAsia="Times New Roman" w:cs="Times New Roman"/>
          <w:szCs w:val="24"/>
        </w:rPr>
        <w:t xml:space="preserve">αυτή τη στιγμή </w:t>
      </w:r>
      <w:r>
        <w:rPr>
          <w:rFonts w:eastAsia="Times New Roman" w:cs="Times New Roman"/>
          <w:szCs w:val="24"/>
        </w:rPr>
        <w:t xml:space="preserve">η χώρα. Αυτό λέγεται ανικανότητα, </w:t>
      </w:r>
      <w:r>
        <w:rPr>
          <w:rFonts w:eastAsia="Times New Roman" w:cs="Times New Roman"/>
          <w:szCs w:val="24"/>
        </w:rPr>
        <w:t xml:space="preserve">αδιαφορία, </w:t>
      </w:r>
      <w:r>
        <w:rPr>
          <w:rFonts w:eastAsia="Times New Roman" w:cs="Times New Roman"/>
          <w:szCs w:val="24"/>
        </w:rPr>
        <w:t>κοινωνική αδιαφορία</w:t>
      </w:r>
      <w:r>
        <w:rPr>
          <w:rFonts w:eastAsia="Times New Roman" w:cs="Times New Roman"/>
          <w:szCs w:val="24"/>
        </w:rPr>
        <w:t xml:space="preserve"> συγκεκριμένα</w:t>
      </w:r>
      <w:r>
        <w:rPr>
          <w:rFonts w:eastAsia="Times New Roman" w:cs="Times New Roman"/>
          <w:szCs w:val="24"/>
        </w:rPr>
        <w:t xml:space="preserve">, που χαρακτηρίζουν αυτόν τον </w:t>
      </w:r>
      <w:r>
        <w:rPr>
          <w:rFonts w:eastAsia="Times New Roman" w:cs="Times New Roman"/>
          <w:szCs w:val="24"/>
        </w:rPr>
        <w:t>π</w:t>
      </w:r>
      <w:r>
        <w:rPr>
          <w:rFonts w:eastAsia="Times New Roman" w:cs="Times New Roman"/>
          <w:szCs w:val="24"/>
        </w:rPr>
        <w:t>ροϋπολογισμό.</w:t>
      </w:r>
    </w:p>
    <w:p w14:paraId="621890C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έξοδος της χώρας από την κρίση που ευαγγελίζεστε, λοιπόν, δεν είναι παρά ένα ευχολόγιο, στο οποίο</w:t>
      </w:r>
      <w:r>
        <w:rPr>
          <w:rFonts w:eastAsia="Times New Roman" w:cs="Times New Roman"/>
          <w:szCs w:val="24"/>
        </w:rPr>
        <w:t xml:space="preserve"> αναφέρεστε πολλές φορές</w:t>
      </w:r>
      <w:r>
        <w:rPr>
          <w:rFonts w:eastAsia="Times New Roman" w:cs="Times New Roman"/>
          <w:szCs w:val="24"/>
        </w:rPr>
        <w:t>,</w:t>
      </w:r>
      <w:r>
        <w:rPr>
          <w:rFonts w:eastAsia="Times New Roman" w:cs="Times New Roman"/>
          <w:szCs w:val="24"/>
        </w:rPr>
        <w:t xml:space="preserve"> και δεν ανταποκρίνεται στην πραγματικότητα. </w:t>
      </w:r>
    </w:p>
    <w:p w14:paraId="621890C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 την δε έξοδο από την εποπτεία, την οποία λέτε πολλές φορές: Μα, το ίδιο το μνημόνιο, </w:t>
      </w:r>
      <w:r>
        <w:rPr>
          <w:rFonts w:eastAsia="Times New Roman" w:cs="Times New Roman"/>
          <w:szCs w:val="24"/>
        </w:rPr>
        <w:t>σ</w:t>
      </w:r>
      <w:r>
        <w:rPr>
          <w:rFonts w:eastAsia="Times New Roman" w:cs="Times New Roman"/>
          <w:szCs w:val="24"/>
        </w:rPr>
        <w:t xml:space="preserve">το οποίο </w:t>
      </w:r>
      <w:r>
        <w:rPr>
          <w:rFonts w:eastAsia="Times New Roman" w:cs="Times New Roman"/>
          <w:szCs w:val="24"/>
        </w:rPr>
        <w:t xml:space="preserve">έχετε συμφωνήσει εσείς και έχει </w:t>
      </w:r>
      <w:r>
        <w:rPr>
          <w:rFonts w:eastAsia="Times New Roman" w:cs="Times New Roman"/>
          <w:szCs w:val="24"/>
        </w:rPr>
        <w:t>δει το φως της δημοσιότητας για τα επόμενα χρόνια, προ</w:t>
      </w:r>
      <w:r>
        <w:rPr>
          <w:rFonts w:eastAsia="Times New Roman" w:cs="Times New Roman"/>
          <w:szCs w:val="24"/>
        </w:rPr>
        <w:t>βλέπει τη σταθερή συνεργασία με το Διεθνές Νομισματικό Ταμείο και το 3,5% στο πρωτογενές πλεόνασμα. Εσείς που θέλατε να απεγκλωβιστείτε κάποια στιγμή από το Διεθνές Νομισματικό Ταμείο!</w:t>
      </w:r>
    </w:p>
    <w:p w14:paraId="621890C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Ελλάδα βρίσκεται σε αδιέξοδο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rPr>
        <w:t xml:space="preserve">πολίτες έχουν ξεπεράσει τα όρια της </w:t>
      </w:r>
      <w:r>
        <w:rPr>
          <w:rFonts w:eastAsia="Times New Roman" w:cs="Times New Roman"/>
          <w:szCs w:val="24"/>
        </w:rPr>
        <w:t xml:space="preserve">αντοχής τους. Με αυτή την πολιτική και τη δογματική λιτότητα ουσιαστικά θα συνεχίσουν τα αδιέξοδα. Χωρίς σχέδιο παραγωγικής ανασυγκρότησης και χωρίς εθνική συνεννόηση θα </w:t>
      </w:r>
      <w:r>
        <w:rPr>
          <w:rFonts w:eastAsia="Times New Roman" w:cs="Times New Roman"/>
          <w:szCs w:val="24"/>
        </w:rPr>
        <w:t xml:space="preserve">συνεχιστεί </w:t>
      </w:r>
      <w:r>
        <w:rPr>
          <w:rFonts w:eastAsia="Times New Roman" w:cs="Times New Roman"/>
          <w:szCs w:val="24"/>
        </w:rPr>
        <w:t>η ίδια καταστροφική πορεία. Και λύση, βέβαια, δεν είναι η πολιτική της Νέας</w:t>
      </w:r>
      <w:r>
        <w:rPr>
          <w:rFonts w:eastAsia="Times New Roman" w:cs="Times New Roman"/>
          <w:szCs w:val="24"/>
        </w:rPr>
        <w:t xml:space="preserve"> Δημοκρατίας, η οποία σε όλα τα επίπεδα δεν δίνει λύσεις, απλώς διευρύνει τις ανισότητες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βεβαίως</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όπως</w:t>
      </w:r>
      <w:r>
        <w:rPr>
          <w:rFonts w:eastAsia="Times New Roman" w:cs="Times New Roman"/>
          <w:szCs w:val="24"/>
        </w:rPr>
        <w:t xml:space="preserve"> έχουμε ακούσει</w:t>
      </w:r>
      <w:r>
        <w:rPr>
          <w:rFonts w:eastAsia="Times New Roman" w:cs="Times New Roman"/>
          <w:szCs w:val="24"/>
        </w:rPr>
        <w:t>,</w:t>
      </w:r>
      <w:r>
        <w:rPr>
          <w:rFonts w:eastAsia="Times New Roman" w:cs="Times New Roman"/>
          <w:szCs w:val="24"/>
        </w:rPr>
        <w:t xml:space="preserve"> είναι ουσιαστικά στοιχείο της πολιτικής της, ότι δεν θα δώσει μάχη για τη μείωση των ανισοτήτων. </w:t>
      </w:r>
    </w:p>
    <w:p w14:paraId="621890D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w:t>
      </w:r>
      <w:r>
        <w:rPr>
          <w:rFonts w:eastAsia="Times New Roman" w:cs="Times New Roman"/>
          <w:szCs w:val="24"/>
        </w:rPr>
        <w:t xml:space="preserve">λοιπόν </w:t>
      </w:r>
      <w:r>
        <w:rPr>
          <w:rFonts w:eastAsia="Times New Roman" w:cs="Times New Roman"/>
          <w:szCs w:val="24"/>
        </w:rPr>
        <w:t xml:space="preserve">το μείγμα </w:t>
      </w:r>
      <w:r>
        <w:rPr>
          <w:rFonts w:eastAsia="Times New Roman" w:cs="Times New Roman"/>
          <w:szCs w:val="24"/>
        </w:rPr>
        <w:t xml:space="preserve">οικονομικής πολιτικής που περικόπτει κοινωνικές δαπάνες, αυξάνει τις επιβαρύνσεις σε μια ήδη εξοντωμένη κοινωνία και περιστέλλει το Πρόγραμμα Δημοσίων Επενδύσεων αποτελεί την ατράνταχτη απόδειξη της έλλειψης όχι αριστερής, αλλά κάθε ευαισθησίας. </w:t>
      </w:r>
    </w:p>
    <w:p w14:paraId="621890D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 να υπ</w:t>
      </w:r>
      <w:r>
        <w:rPr>
          <w:rFonts w:eastAsia="Times New Roman" w:cs="Times New Roman"/>
          <w:szCs w:val="24"/>
        </w:rPr>
        <w:t>ερβεί η χώρα την κρίση επιτέλους χρειάζεται αλλαγή πολιτικής, αποτελεσματική διαπραγμάτευση, προοδευτική πολιτική</w:t>
      </w:r>
      <w:r>
        <w:rPr>
          <w:rFonts w:eastAsia="Times New Roman" w:cs="Times New Roman"/>
          <w:szCs w:val="24"/>
        </w:rPr>
        <w:t>,</w:t>
      </w:r>
      <w:r>
        <w:rPr>
          <w:rFonts w:eastAsia="Times New Roman" w:cs="Times New Roman"/>
          <w:szCs w:val="24"/>
        </w:rPr>
        <w:t xml:space="preserve"> με στόχο τη μείωση της σπατάλης των πόρων με διαρθρωτικές μεταρρυθμίσεις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Ένα </w:t>
      </w:r>
      <w:r>
        <w:rPr>
          <w:rFonts w:eastAsia="Times New Roman" w:cs="Times New Roman"/>
          <w:szCs w:val="24"/>
        </w:rPr>
        <w:t>υγιές παραγωγικό μοντέλο ανάπτυξης με αρμονική συνύπαρξη ιδιωτι</w:t>
      </w:r>
      <w:r>
        <w:rPr>
          <w:rFonts w:eastAsia="Times New Roman" w:cs="Times New Roman"/>
          <w:szCs w:val="24"/>
        </w:rPr>
        <w:t>κού και δημοσίου τομέα, με ενίσχυση της υγιούς επιχειρηματικότητας, με κοινωνική συνοχή και ποιοτικές υπηρεσίες κοινωνικής πολιτικής, χωρίς επιδοματική πολιτική ανακύκλωσης της φτώχειας. Αυτά μόνο ο δικός μας χώρος μπορεί να τα εγγυηθεί και θα τα προωθήσει</w:t>
      </w:r>
      <w:r>
        <w:rPr>
          <w:rFonts w:eastAsia="Times New Roman" w:cs="Times New Roman"/>
          <w:szCs w:val="24"/>
        </w:rPr>
        <w:t xml:space="preserve"> το αμέσως επόμενο χρονικό διάστημα.</w:t>
      </w:r>
    </w:p>
    <w:p w14:paraId="621890D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1890D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21890D4"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Τώρα στη σειρά είναι η κ. Ιγγλέση, αλλά θα μιλήσει πρώτα ο Υφυπουργός Υποδομών και </w:t>
      </w:r>
      <w:r>
        <w:rPr>
          <w:rFonts w:eastAsia="Times New Roman" w:cs="Times New Roman"/>
          <w:szCs w:val="24"/>
        </w:rPr>
        <w:t>Μεταφορών για επτά λεπτά.</w:t>
      </w:r>
    </w:p>
    <w:p w14:paraId="621890D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Κύριε Μαυραγάνη, έχετε τον λόγο.</w:t>
      </w:r>
    </w:p>
    <w:p w14:paraId="621890D6"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ΜΑΥΡΑΓΑΝΗΣ (Υφυπουργός Υποδομών και Μεταφορών): </w:t>
      </w:r>
      <w:r>
        <w:rPr>
          <w:rFonts w:eastAsia="Times New Roman" w:cs="Times New Roman"/>
          <w:szCs w:val="24"/>
        </w:rPr>
        <w:t>Ευχαριστώ, κυρία Πρόεδρε.</w:t>
      </w:r>
    </w:p>
    <w:p w14:paraId="621890D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διαφορετικότητα στον τρόπο άσκησης εξουσίας έχει να κάνει κατά βάση με ένα εσωτερικ</w:t>
      </w:r>
      <w:r>
        <w:rPr>
          <w:rFonts w:eastAsia="Times New Roman" w:cs="Times New Roman"/>
          <w:szCs w:val="24"/>
        </w:rPr>
        <w:t>ό φιλοσοφικό ερώτημα και μία αναζήτηση: εάν θες ή δεν θες ο άνθρωπος να είναι στο επίκεντρο, εάν θες ή δεν θες να επανέλθουν ηθικές αξίες στην κοινωνική και οικονομική ζωή του τόπου, που αυτές ήταν που έφεραν τον τόπο εδώ. Η σημερινή κρίση, η κρίση των τελ</w:t>
      </w:r>
      <w:r>
        <w:rPr>
          <w:rFonts w:eastAsia="Times New Roman" w:cs="Times New Roman"/>
          <w:szCs w:val="24"/>
        </w:rPr>
        <w:t xml:space="preserve">ευταίων ετών, είναι μία κρίση ηθική αξιών. Και σε αυτό απαντά η διακυβέρνηση από την Κυβέρνησή μας. </w:t>
      </w:r>
    </w:p>
    <w:p w14:paraId="621890D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Υπήρξε μία πολύ μεγάλη ζέση και επιθυμία από πλευράς μας να περιορίσουμε δραστικά τις δαπάνες της χώρας για την εξυπηρέτηση του δημοσίου χρέους για έναν κα</w:t>
      </w:r>
      <w:r>
        <w:rPr>
          <w:rFonts w:eastAsia="Times New Roman" w:cs="Times New Roman"/>
          <w:szCs w:val="24"/>
        </w:rPr>
        <w:t>ι μόνο σκοπό: για να εξοικονομήσουμε πόρους προς την κατεύθυνση εξανθρωπισμού της ελληνικής κοινωνίας και της δημόσιας ζωής του τόπου. Συγχωρέστε με, αλλά αυτό δεν το είδα τα παρελθόντα έτη.</w:t>
      </w:r>
    </w:p>
    <w:p w14:paraId="621890D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Ακούω πολλά για τα πλεονάσματα. Μόνο που αυτοί που μιλούν για τα </w:t>
      </w:r>
      <w:r>
        <w:rPr>
          <w:rFonts w:eastAsia="Times New Roman" w:cs="Times New Roman"/>
          <w:szCs w:val="24"/>
        </w:rPr>
        <w:t>πλεονάσματα του 3% ή του 3,5% και εν τω μέλλοντι 2%, ξεχνούν ότι στο Μεσοπρόθεσμο των ημερών τους, είχε συμφωνηθεί, μέχρι το 2030, 4,5% εξοντωτικό πλεόνασμα. Επίσης, είχε συμφωνηθεί ότι μέχρι το 2019 θα υπήρχαν συν 10 μονάδες του ΑΕΠ της χώρας. Σε πλεονάσμ</w:t>
      </w:r>
      <w:r>
        <w:rPr>
          <w:rFonts w:eastAsia="Times New Roman" w:cs="Times New Roman"/>
          <w:szCs w:val="24"/>
        </w:rPr>
        <w:t xml:space="preserve">ατα σημαίνει 20 δισεκατομμύρια. </w:t>
      </w:r>
    </w:p>
    <w:p w14:paraId="621890D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Συμφωνούμε όλοι μας ότι εάν αύριο το πρωί είχαμε τη δυνατότητα να μειώσουμε τη φορολογία, θα το κάναμε, με δίκαιο τρόπο και εξομαλυντικό, πράγματι, και προς τους εμπόρους επιχειρηματίες, αλλά και προς τους ιδιώτες ή δημοσίο</w:t>
      </w:r>
      <w:r>
        <w:rPr>
          <w:rFonts w:eastAsia="Times New Roman" w:cs="Times New Roman"/>
          <w:szCs w:val="24"/>
        </w:rPr>
        <w:t>υς υπαλλήλους, ανάλογα με τις κοινωνικές προτεραιότητες. Όμως, για να το κάνεις αυτός, πρέπει να δώσεις πρώτα μία μάχη, την οποία μάχη την δώσαμε εντίμως και τη φθάσαμε μέχρι τα όρια, για να μειώσουμε κατά 20 δισεκατομμύρια τις απαιτήσεις των δανειστών που</w:t>
      </w:r>
      <w:r>
        <w:rPr>
          <w:rFonts w:eastAsia="Times New Roman" w:cs="Times New Roman"/>
          <w:szCs w:val="24"/>
        </w:rPr>
        <w:t xml:space="preserve"> μας οδηγούν ακριβώς στο να εφαρμόζουμε μία δημοσιονομική πολιτική και να εξασφαλίσουμε ένα δημοσιονομικό χώρο, για να εφαρμόζουμε κοινωνική πολιτική και για να καλύψουμε τις πληγές που δημιούργησε μία πολιτική των παρελθόντων ετών. Πληγές από ανασφάλιστου</w:t>
      </w:r>
      <w:r>
        <w:rPr>
          <w:rFonts w:eastAsia="Times New Roman" w:cs="Times New Roman"/>
          <w:szCs w:val="24"/>
        </w:rPr>
        <w:t>ς πολίτες συνανθρώπους μας, δυόμισι εκατομμύρια που ήταν εκτός του ασφαλιστικού συστήματος νοσοκομειακής περίθαλψης, πληγές που δημιούργησαν οι ενάμισ</w:t>
      </w:r>
      <w:r>
        <w:rPr>
          <w:rFonts w:eastAsia="Times New Roman" w:cs="Times New Roman"/>
          <w:szCs w:val="24"/>
        </w:rPr>
        <w:t>η</w:t>
      </w:r>
      <w:r>
        <w:rPr>
          <w:rFonts w:eastAsia="Times New Roman" w:cs="Times New Roman"/>
          <w:szCs w:val="24"/>
        </w:rPr>
        <w:t xml:space="preserve"> εκατομμύριο άνεργοι, τους οποίους μειώσαμε κατά διακόσιες εβδομήντα χιλιάδες και πληγές που δημιούργησαν</w:t>
      </w:r>
      <w:r>
        <w:rPr>
          <w:rFonts w:eastAsia="Times New Roman" w:cs="Times New Roman"/>
          <w:szCs w:val="24"/>
        </w:rPr>
        <w:t xml:space="preserve"> τα περίπου 50 δισεκατομμύρια που μειώθηκε ο εθνικός πλούτος, τον οποίο για πρώτη φορά από το 2008 φέτος θα επαυξήσουμε κατά 3 δισεκατομμύρια περίπου. </w:t>
      </w:r>
    </w:p>
    <w:p w14:paraId="621890D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Θεωρώ ότι αυτοί οι οποίοι κάνουν κριτική –και επειδή ο ίδιος είμαι καλόπιστος, θέλω να τη θεωρήσω καλόπι</w:t>
      </w:r>
      <w:r>
        <w:rPr>
          <w:rFonts w:eastAsia="Times New Roman" w:cs="Times New Roman"/>
          <w:szCs w:val="24"/>
        </w:rPr>
        <w:t xml:space="preserve">στη κριτική- πρέπει να δουν με μεγάλη προσοχή το γεγονός ότι στα παρελθόντα έτη δεν προστέθηκε ποτέ ούτε 1 ευρώ στο ΑΕΠ της χώρας και φέτος θα προστεθεί. Λένε ότι είχατε υποσχεθεί και είχατε προμηνύσει ότι </w:t>
      </w:r>
      <w:r>
        <w:rPr>
          <w:rFonts w:eastAsia="Times New Roman" w:cs="Times New Roman"/>
          <w:szCs w:val="24"/>
        </w:rPr>
        <w:lastRenderedPageBreak/>
        <w:t>θα πετύχετε, παραδείγματος χάρη, να προσθέσετε 3,5</w:t>
      </w:r>
      <w:r>
        <w:rPr>
          <w:rFonts w:eastAsia="Times New Roman" w:cs="Times New Roman"/>
          <w:szCs w:val="24"/>
        </w:rPr>
        <w:t xml:space="preserve"> δισεκατομμύρια και πετυχαίνετε 3 δισεκατομμύρια. Μα, η οικονομία είναι ένα δυναμικό πεδίο και δεν συναναστρέφεσαι μόνος σου με τα οικονομικά πεδία, έχεις και αντίρροπες δυνάμεις. Έχεις να αντιπαρέλθεις τα προβλήματα, τα καθημερινά, τα κοινωνικά, τα πολιτι</w:t>
      </w:r>
      <w:r>
        <w:rPr>
          <w:rFonts w:eastAsia="Times New Roman" w:cs="Times New Roman"/>
          <w:szCs w:val="24"/>
        </w:rPr>
        <w:t xml:space="preserve">κά, τα διεθνή. </w:t>
      </w:r>
    </w:p>
    <w:p w14:paraId="621890D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όλα αυτά, κυρίες και κύριοι, δηλαδή τη θετική τροπή που παίρνει η χώρα, χωρίς να εξωραΐζουμε τα πράγματα, τα πετύχαμε ουσιαστικά με ένα και μόνο μέσο: με το μέσο γεωπολιτικής αναβάθμισης της χώρας. Τίποτα απ’ όλα αυτά τα θετικά και άλλα</w:t>
      </w:r>
      <w:r>
        <w:rPr>
          <w:rFonts w:eastAsia="Times New Roman" w:cs="Times New Roman"/>
          <w:szCs w:val="24"/>
        </w:rPr>
        <w:t xml:space="preserve"> πολλά τα οποία δεν μου επιτρέπεται από τον χρόνο να περιλάβω στις σκέψεις μου, δεν θα είχαμε πετύχει, αν δεν είχαμε θέσει ως κεντρικό σημείο της δικής μας πολιτικής τη γεωπολιτική αναβάθμιση της χώρας και την αλλαγή του γεωπολιτικού δίπολου υπέρ της Ελλάδ</w:t>
      </w:r>
      <w:r>
        <w:rPr>
          <w:rFonts w:eastAsia="Times New Roman" w:cs="Times New Roman"/>
          <w:szCs w:val="24"/>
        </w:rPr>
        <w:t xml:space="preserve">ας, μεταξύ Ελλάδας και Τουρκίας. </w:t>
      </w:r>
    </w:p>
    <w:p w14:paraId="621890D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Αυτό πλέον είναι φανερό. Το λέγαμε από το 2015, κάποιοι μας λοιδορούσαν, όμως πλέον έχει γίνει φανερό. </w:t>
      </w:r>
      <w:r>
        <w:rPr>
          <w:rFonts w:eastAsia="Times New Roman" w:cs="Times New Roman"/>
          <w:szCs w:val="24"/>
        </w:rPr>
        <w:t>Έ</w:t>
      </w:r>
      <w:r>
        <w:rPr>
          <w:rFonts w:eastAsia="Times New Roman" w:cs="Times New Roman"/>
          <w:szCs w:val="24"/>
        </w:rPr>
        <w:t>γινε ακόμα πιο φανερό, όταν το 2017, φέτος δηλαδή, το καλοκαίρι, Μάιο και Ιούνιο μήνα, επετεύχθη αυτό το οποίο επιθυμο</w:t>
      </w:r>
      <w:r>
        <w:rPr>
          <w:rFonts w:eastAsia="Times New Roman" w:cs="Times New Roman"/>
          <w:szCs w:val="24"/>
        </w:rPr>
        <w:t xml:space="preserve">ύσαμε και ζητούσαμε από το 2014 και οι Ανεξάρτητοι Έλληνες και ο ΣΥΡΙΖΑ ως μέσο, για να μπορέσουμε να αλλάξουμε τον δημοσιονομικό βηματισμό της χώρας και να δώσουμε περισσότερους πόρους προς τον κοινωνικό τομέα. Τι, δηλαδή; Να προσαρμόσουμε ουσιαστικά τις </w:t>
      </w:r>
      <w:r>
        <w:rPr>
          <w:rFonts w:eastAsia="Times New Roman" w:cs="Times New Roman"/>
          <w:szCs w:val="24"/>
        </w:rPr>
        <w:t xml:space="preserve">πληρωμές της χώρας προς τις δυνατότητες ανάπτυξής της, προς τις επιδόσεις της ελληνικής οικονομίας, δηλαδή τη ρήτρα ανάπτυξης. </w:t>
      </w:r>
    </w:p>
    <w:p w14:paraId="621890D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Μα, η ρήτρα ανάπτυξης εφαρμόστηκε το 1953 με τη Συνθήκη του Λονδίνου για τη Γερμανία, με τη συναίνεση των Ηνωμένων Πολιτειών, με</w:t>
      </w:r>
      <w:r>
        <w:rPr>
          <w:rFonts w:eastAsia="Times New Roman" w:cs="Times New Roman"/>
          <w:szCs w:val="24"/>
        </w:rPr>
        <w:t xml:space="preserve"> τη συναίνεση της Γαλλίας, με τη συναίνεση της Ελλάδας και άλλων πολλών συμμαχικών δυνάμεων, για να μπορέσει να εξανθρωπισθεί η γερμανική κοινωνία. Και ήρθε η ώρα να διεκδικήσουμε τον εξανθρωπισμό της ελληνικής κοινωνίας και αυτό κάνουμε. Ναι, αλλά αυτό το</w:t>
      </w:r>
      <w:r>
        <w:rPr>
          <w:rFonts w:eastAsia="Times New Roman" w:cs="Times New Roman"/>
          <w:szCs w:val="24"/>
        </w:rPr>
        <w:t xml:space="preserve"> πετύχαμε. Ήδη πετύχαμε τη δέσμευση ότι θα πρέπει να αναθεωρηθούν ουσιαστικά οι δημοσιονομικοί στόχοι της χώρας με τη ρήτρα ανάπτυξης. Είναι αυτό που θα μας δώσει το δημοσιονομικό πλεονέκτημα, για να μπορέσουμε να εφαρμόσουμε μια διαφορετική κοινωνική πολι</w:t>
      </w:r>
      <w:r>
        <w:rPr>
          <w:rFonts w:eastAsia="Times New Roman" w:cs="Times New Roman"/>
          <w:szCs w:val="24"/>
        </w:rPr>
        <w:t xml:space="preserve">τική, που ήδη εφαρμόζεται από σήμερα. </w:t>
      </w:r>
    </w:p>
    <w:p w14:paraId="621890D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Ας μην ξεχνούμε ότι εκτός από τα δυόμισι εκατομμύρια ανθρώπους που απέκτησαν πρόσβαση στην κοινωνική ασφάλιση, στη νοσοκομειακή περίθαλψη, στη φαρμακευτική αρωγή, υπάρχουν και άνθρωποι, οι διακόσιες εβδομήντα χιλιάδες</w:t>
      </w:r>
      <w:r>
        <w:rPr>
          <w:rFonts w:eastAsia="Times New Roman" w:cs="Times New Roman"/>
          <w:szCs w:val="24"/>
        </w:rPr>
        <w:t>, που λένε κάποιοι ότι αμείβονται με μειωμένους μισθούς. Προφανώς, και αμείβονται πολλοί απ’ αυτούς με μειωμένους μισθούς. Δεν θα κλείσουμε τα μάτια μας στο πρόβλημα, αλλά είναι καλύτερα από το να μην αμείβεσαι καθόλου. Πρέπει να ξαναμπείς, να ξαναενταχθεί</w:t>
      </w:r>
      <w:r>
        <w:rPr>
          <w:rFonts w:eastAsia="Times New Roman" w:cs="Times New Roman"/>
          <w:szCs w:val="24"/>
        </w:rPr>
        <w:t xml:space="preserve">ς στην κοινωνία. </w:t>
      </w:r>
      <w:r>
        <w:rPr>
          <w:rFonts w:eastAsia="Times New Roman" w:cs="Times New Roman"/>
          <w:szCs w:val="24"/>
        </w:rPr>
        <w:t>Γ</w:t>
      </w:r>
      <w:r>
        <w:rPr>
          <w:rFonts w:eastAsia="Times New Roman" w:cs="Times New Roman"/>
          <w:szCs w:val="24"/>
        </w:rPr>
        <w:t xml:space="preserve">ια να αυξήσεις τους μισθούς, πρέπει να αυξήσεις το ΑΕΠ και αυτό κάνουμε από φέτος. Αυξάνουμε το ΑΕΠ της χώρας για πρώτη φορά. </w:t>
      </w:r>
    </w:p>
    <w:p w14:paraId="621890E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πουν κάποιοι: Μα, το κάνετε αυτό, χωρίς να έχετε νοικοκυρέψει τον προϋπολογισμό της χώρας. Ακούω φωνές που λ</w:t>
      </w:r>
      <w:r>
        <w:rPr>
          <w:rFonts w:eastAsia="Times New Roman" w:cs="Times New Roman"/>
          <w:szCs w:val="24"/>
        </w:rPr>
        <w:t>ένε για κρατισμό. Πώς ο κρατισμός, κυρίες και κύριοι, μπορεί να ευθυγραμμισθεί από τη μ</w:t>
      </w:r>
      <w:r>
        <w:rPr>
          <w:rFonts w:eastAsia="Times New Roman" w:cs="Times New Roman"/>
          <w:szCs w:val="24"/>
        </w:rPr>
        <w:t>ί</w:t>
      </w:r>
      <w:r>
        <w:rPr>
          <w:rFonts w:eastAsia="Times New Roman" w:cs="Times New Roman"/>
          <w:szCs w:val="24"/>
        </w:rPr>
        <w:t xml:space="preserve">α πλευρά αυτός με τον πρώτο </w:t>
      </w:r>
      <w:r>
        <w:rPr>
          <w:rFonts w:eastAsia="Times New Roman" w:cs="Times New Roman"/>
          <w:szCs w:val="24"/>
        </w:rPr>
        <w:lastRenderedPageBreak/>
        <w:t xml:space="preserve">μεταπολιτευτικό προϋπολογισμό της χώρας του 2016 που έκλεισε, όχι με πρωτογενές πλεόνασμα, αλλά με δημοσιονομικό πλεόνασμα κατά 0,7%; </w:t>
      </w:r>
    </w:p>
    <w:p w14:paraId="621890E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Με λί</w:t>
      </w:r>
      <w:r>
        <w:rPr>
          <w:rFonts w:eastAsia="Times New Roman" w:cs="Times New Roman"/>
          <w:szCs w:val="24"/>
        </w:rPr>
        <w:t>γα λόγια, για να μας καταλαβαίνουν οι Ελληνίδες και οι Έλληνες, ήταν ο πρώτος προϋπολογισμός που ήταν ισόρροπος. Ήταν ισόρροπος, κυρίες και κύριοι, και θα είναι και αυτός ισόρροπος, ο προϋπολογισμός του 2017. Αυτό σημαίνει ότι όλα αυτά τα πράττουμε με νοικ</w:t>
      </w:r>
      <w:r>
        <w:rPr>
          <w:rFonts w:eastAsia="Times New Roman" w:cs="Times New Roman"/>
          <w:szCs w:val="24"/>
        </w:rPr>
        <w:t xml:space="preserve">οκύρεμα. </w:t>
      </w:r>
    </w:p>
    <w:p w14:paraId="621890E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λένε κάποιοι: Είστε μάγοι; Όχι, δεν είμαστε μάγοι, αλλά θα σας δώσω ένα παράδειγμα και θα κλείσω με αυτό, κυρία Πρόεδρε και σας ευχαριστώ για την ανοχή σας, από τον πολιτικό χώρο στον οποίο ηγούμαι, δηλαδή εννοώ τον χώρο του Υπουργείου Υποδομ</w:t>
      </w:r>
      <w:r>
        <w:rPr>
          <w:rFonts w:eastAsia="Times New Roman" w:cs="Times New Roman"/>
          <w:szCs w:val="24"/>
        </w:rPr>
        <w:t xml:space="preserve">ών και Μεταφορών. Κάποτε γίνονταν έργα με εκπτώσεις 4% και τώρα γίνονται τα ίδια έργα με εκπτώσεις 45%, 50% και 55%. Ας μην συζητήσουμε πού πήγαιναν τα υπόλοιπα πλεονάσματα. </w:t>
      </w:r>
    </w:p>
    <w:p w14:paraId="621890E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21890E4"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21890E5" w14:textId="77777777" w:rsidR="00FB0E1F" w:rsidRDefault="0065608A">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 </w:t>
      </w:r>
    </w:p>
    <w:p w14:paraId="621890E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Βουλευτής του ΣΥΡΙΖΑ κ. Ιγγλέζη για έξι λεπτά. </w:t>
      </w:r>
    </w:p>
    <w:p w14:paraId="621890E7"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Ευχαριστώ, κυρία Πρόεδρε. </w:t>
      </w:r>
    </w:p>
    <w:p w14:paraId="621890E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καλησπέρα σας! </w:t>
      </w:r>
    </w:p>
    <w:p w14:paraId="621890E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Στη φετινή μου τοποθέτηση για τον </w:t>
      </w:r>
      <w:r>
        <w:rPr>
          <w:rFonts w:eastAsia="Times New Roman" w:cs="Times New Roman"/>
          <w:szCs w:val="24"/>
        </w:rPr>
        <w:t>π</w:t>
      </w:r>
      <w:r>
        <w:rPr>
          <w:rFonts w:eastAsia="Times New Roman" w:cs="Times New Roman"/>
          <w:szCs w:val="24"/>
        </w:rPr>
        <w:t>ροϋπο</w:t>
      </w:r>
      <w:r>
        <w:rPr>
          <w:rFonts w:eastAsia="Times New Roman" w:cs="Times New Roman"/>
          <w:szCs w:val="24"/>
        </w:rPr>
        <w:t xml:space="preserve">λογισμό του 2018 δεν θα ήθελα να επικεντρωθώ στο τεχνικό σκέλος του κειμένου, αναφέροντας τα μεγέθη και τους </w:t>
      </w:r>
      <w:r>
        <w:rPr>
          <w:rFonts w:eastAsia="Times New Roman" w:cs="Times New Roman"/>
          <w:szCs w:val="24"/>
        </w:rPr>
        <w:lastRenderedPageBreak/>
        <w:t>αριθμούς. Οι εισηγητές και αρμόδιοι Υπουργοί έχουν αναφερθεί σε αυτά εξαντλητικά. Θα ήθελα, όμως, σε πολιτικό επίπεδο να τοποθετηθώ ως προς το τι ε</w:t>
      </w:r>
      <w:r>
        <w:rPr>
          <w:rFonts w:eastAsia="Times New Roman" w:cs="Times New Roman"/>
          <w:szCs w:val="24"/>
        </w:rPr>
        <w:t xml:space="preserve">κφράζει και τι προσπαθεί να πετύχει ο προϋπολογισμός του ερχόμενου έτους. </w:t>
      </w:r>
    </w:p>
    <w:p w14:paraId="621890E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Η΄ Αντιπρόεδρος της Βουλής κ</w:t>
      </w:r>
      <w:r w:rsidRPr="005D514A">
        <w:rPr>
          <w:rFonts w:eastAsia="Times New Roman" w:cs="Times New Roman"/>
          <w:szCs w:val="24"/>
        </w:rPr>
        <w:t>.</w:t>
      </w:r>
      <w:r w:rsidRPr="0099746D">
        <w:rPr>
          <w:rFonts w:eastAsia="Times New Roman" w:cs="Times New Roman"/>
          <w:b/>
          <w:szCs w:val="24"/>
        </w:rPr>
        <w:t xml:space="preserve"> ΔΗΜΗΤΡΙΟΣ ΚΑΜΜΕΝΟΣ</w:t>
      </w:r>
      <w:r>
        <w:rPr>
          <w:rFonts w:eastAsia="Times New Roman" w:cs="Times New Roman"/>
          <w:szCs w:val="24"/>
        </w:rPr>
        <w:t>)</w:t>
      </w:r>
    </w:p>
    <w:p w14:paraId="621890E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Έχει, βεβαίως, ειπωθεί και όλοι το γνωρίζουμε καλά ότι ο προϋπολογισμός που καλούμαστε να ψηφίσουμε αυτές τις ημέρες θα είναι ο τελευταίος μνημονιακός προϋπολογισμός. Θα είναι ο τελευταίος που καλούμαστε να σχεδιάσουμε σε συνεργασία με τους θεσμούς και θα </w:t>
      </w:r>
      <w:r>
        <w:rPr>
          <w:rFonts w:eastAsia="Times New Roman" w:cs="Times New Roman"/>
          <w:szCs w:val="24"/>
        </w:rPr>
        <w:t xml:space="preserve">είναι αυτός που θα μας επιτρέψει την έξοδο από την κρίση και την επιτροπεία. </w:t>
      </w:r>
    </w:p>
    <w:p w14:paraId="621890E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Βεβαίως, ως Κυβέρνηση δεν ευλογούμε τα γένια μας και αναγνωρίζουμε τις σκληρές θυσίες του λαού μας και ότι η ελληνική κοινωνία και η οικονομία αντιμετωπίζουν ακόμη προβλήματα. Δε</w:t>
      </w:r>
      <w:r>
        <w:rPr>
          <w:rFonts w:eastAsia="Times New Roman" w:cs="Times New Roman"/>
          <w:szCs w:val="24"/>
        </w:rPr>
        <w:t xml:space="preserve">ν μπορούμε, για παράδειγμα, να παραβλέψουμε το ποσοστό της ανεργίας που εξακολουθεί να κυμαίνεται σε υψηλά επίπεδα. </w:t>
      </w:r>
    </w:p>
    <w:p w14:paraId="621890E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Τι πρέπει να κάνουμε γι’ αυτό; Φυσικά, να εντείνουμε τις προσπάθειές μας, έτσι ώστε δείκτες σαν κι αυτόν να βελτιωθούν, πράγμα που θα σήμαι</w:t>
      </w:r>
      <w:r>
        <w:rPr>
          <w:rFonts w:eastAsia="Times New Roman" w:cs="Times New Roman"/>
          <w:szCs w:val="24"/>
        </w:rPr>
        <w:t xml:space="preserve">νε ότι έχουν βελτιωθεί οι συνθήκες που αντιμετωπίζουν τα νοικοκυριά και οι επιχειρήσεις. </w:t>
      </w:r>
    </w:p>
    <w:p w14:paraId="621890E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Όμως, κυρίες και κύριοι της Αντιπολίτευσης, σας ακούω να μας κατηγορείτε ότι φτωχοποιούμε τον λαό, ότι κόβουμε συντάξεις, ότι αυξάνουμε τη φορολογία.</w:t>
      </w:r>
    </w:p>
    <w:p w14:paraId="621890E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Κύριοι της Αντιπ</w:t>
      </w:r>
      <w:r>
        <w:rPr>
          <w:rFonts w:eastAsia="Times New Roman" w:cs="Times New Roman"/>
          <w:szCs w:val="24"/>
        </w:rPr>
        <w:t>ολίτευσης, νομίζετε ότι ο λαός μας έχει μνήμη χρυσόψαρου;</w:t>
      </w:r>
    </w:p>
    <w:p w14:paraId="621890F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Νομίζετε ότι ξέχασε το πρώτο μνημόνιο, ότι ξέχασε εκείνο το πρώτο τρίμηνο του 2012, όταν χιλιάδες δημόσιοι υπάλληλοι είδαν άδειους τους λογαριασμούς της μισθοδοσίας τους από τις αναδρομικές περικοπέ</w:t>
      </w:r>
      <w:r>
        <w:rPr>
          <w:rFonts w:eastAsia="Times New Roman" w:cs="Times New Roman"/>
          <w:szCs w:val="24"/>
        </w:rPr>
        <w:t>ς στους μισθούς τους, όταν χιλιάδες οικογένειες έμειναν μέσα στον χειμώνα χωρίς μισθό ή με λίγα ψίχουλα για να βγάλουν δύο και τρεις μήνες; Όχι, κύριοι της Αντιπολίτευσης, απατάσθε. Ο λαός δεν ξεχνά, δεν σας συγχωρεί και δεν σας εμπιστεύεται.</w:t>
      </w:r>
    </w:p>
    <w:p w14:paraId="621890F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Τι έχουμε πετ</w:t>
      </w:r>
      <w:r>
        <w:rPr>
          <w:rFonts w:eastAsia="Times New Roman" w:cs="Times New Roman"/>
          <w:szCs w:val="24"/>
        </w:rPr>
        <w:t>ύχει, όμως, μέχρι σήμερα και τι αποτυπώνει ο νέος προϋπολογισμός; Έχουμε κατορθώσει να οδηγήσουμε την ελληνική οικονομία σε σταθεροποίηση η οποία μάλιστα δεν είναι βραχυπρόθεσμη. Η επιστροφή της χώρας μας σε καθεστώς κανονικότητας ήταν άλλωστε από την αρχή</w:t>
      </w:r>
      <w:r>
        <w:rPr>
          <w:rFonts w:eastAsia="Times New Roman" w:cs="Times New Roman"/>
          <w:szCs w:val="24"/>
        </w:rPr>
        <w:t xml:space="preserve"> ο στόχος και αυτό το καταφέρνουμε, όχι μόνο για τους επόμενους μήνες αλλά μακροπρόθεσμα. </w:t>
      </w:r>
    </w:p>
    <w:p w14:paraId="621890F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Σε ό,τι αφορά τον σχεδιασμό  μας για το ερχόμενο έτος, όπως αυτός αποτυπώνεται στον προϋπολογισμό, είναι φανερό ότι επιτυγχάνεται δημοσιονομική σταθερότητα και με αυ</w:t>
      </w:r>
      <w:r>
        <w:rPr>
          <w:rFonts w:eastAsia="Times New Roman" w:cs="Times New Roman"/>
          <w:szCs w:val="24"/>
        </w:rPr>
        <w:t>τό ως δεδομένο επιδιώκουμε φυσικά να είναι πιο δίκαιος από κοινωνικής πλευράς. Θα αναφέρω το γεγονός ότι για πρώτη φορά σε κατάρτιση προϋπολογισμού λαμβάνονται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οι μεγάλες οφειλές προς το δημόσιο, δείχνοντας ξεκάθαρα την πρόθεση της Κυβέρνησης να α</w:t>
      </w:r>
      <w:r>
        <w:rPr>
          <w:rFonts w:eastAsia="Times New Roman" w:cs="Times New Roman"/>
          <w:szCs w:val="24"/>
        </w:rPr>
        <w:t>ναμετρηθεί με την είσπραξη οφειλών από μεγαλοοφειλέτες και την ισότιμη αντιμετώπιση των φορολογουμένων.</w:t>
      </w:r>
    </w:p>
    <w:p w14:paraId="621890F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Ακόμα, τα μέτρα που έχουμε πάρει με στόχο την άμβλυνση των ανισοτήτων σε συνδυασμό με τη ψήφιση μέτρων και την καταπολέμηση της απλήρωτης, υποδηλωμένης </w:t>
      </w:r>
      <w:r>
        <w:rPr>
          <w:rFonts w:eastAsia="Times New Roman" w:cs="Times New Roman"/>
          <w:szCs w:val="24"/>
        </w:rPr>
        <w:t xml:space="preserve">και αδήλωτης εργασίας, την επαναφορά των συλλογικών διαπραγματεύσεων, τη λήψη μέτρων για την καταπολέμηση της φοροδιαφυγής και της διαφθοράς, βελτιώνουν την καθημερινότητα των φτωχών συμπολιτών μας. </w:t>
      </w:r>
    </w:p>
    <w:p w14:paraId="621890F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Όμως, θέλω να αναφερθώ ειδικά και στην πολιτική της Κυβέ</w:t>
      </w:r>
      <w:r>
        <w:rPr>
          <w:rFonts w:eastAsia="Times New Roman" w:cs="Times New Roman"/>
          <w:szCs w:val="24"/>
        </w:rPr>
        <w:t>ρνησης για το περιβάλλον που αποτυπώνεται στον παρόντα προϋπολογισμό. Είναι σαφής πολιτική επιλογή ότι η παραγωγική ανασυγκρότηση της χώρας περνά μέσα από την περιβαλλοντική προστασία. Είναι μ</w:t>
      </w:r>
      <w:r>
        <w:rPr>
          <w:rFonts w:eastAsia="Times New Roman" w:cs="Times New Roman"/>
          <w:szCs w:val="24"/>
        </w:rPr>
        <w:t>ί</w:t>
      </w:r>
      <w:r>
        <w:rPr>
          <w:rFonts w:eastAsia="Times New Roman" w:cs="Times New Roman"/>
          <w:szCs w:val="24"/>
        </w:rPr>
        <w:t xml:space="preserve">α πολιτική επιλογή που το νεοφιλελεύθερο δόγμα θεωρεί ασύμβατη </w:t>
      </w:r>
      <w:r>
        <w:rPr>
          <w:rFonts w:eastAsia="Times New Roman" w:cs="Times New Roman"/>
          <w:szCs w:val="24"/>
        </w:rPr>
        <w:t>με την ανάπτυξη, αλλά το δικό μας όραμα για δίκαιη και βιώσιμη ανάπτυξη θεωρεί αυτονόητη. Το μεγαλύτερο μέρος των χρηματοδοτήσεων κατευθύνεται στη διαχείριση των απορριμμάτων βάσει του νέου εθνικού σχεδιασμού και στην εμπλοκή της τοπικής αυτοδιοίκησης σε α</w:t>
      </w:r>
      <w:r>
        <w:rPr>
          <w:rFonts w:eastAsia="Times New Roman" w:cs="Times New Roman"/>
          <w:szCs w:val="24"/>
        </w:rPr>
        <w:t>υτή.</w:t>
      </w:r>
    </w:p>
    <w:p w14:paraId="621890F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Ακόμα, είναι σε εξέλιξη το έργο για την ολοκλήρωση του Κτηματολογίου και των δασικών χαρτών. Στα περιφερειακά επιχειρησιακά προγράμματα προβλέπονται έργα ανάσχεσης της κλιματικής αλλαγής και προστασίας της φύσης. Το Ειδικό Ταμείο Αντιπλημμυρικής Προστ</w:t>
      </w:r>
      <w:r>
        <w:rPr>
          <w:rFonts w:eastAsia="Times New Roman" w:cs="Times New Roman"/>
          <w:szCs w:val="24"/>
        </w:rPr>
        <w:t>ασίας Έβρου και Σαμοθράκης προβλέπει 26,1 εκατομμύρια ευρώ από το Πρόγραμμα Δημοσίων Επενδύσεων.</w:t>
      </w:r>
    </w:p>
    <w:p w14:paraId="621890F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Επίσης, η απόφαση του ΥΠΕΝ να καλυφθούν οι πραγματικές ανάγκες για υπερωριακή απασχόληση σε αντίθεση με τα προηγούμενα χρόνια που υπολείπονταν </w:t>
      </w:r>
      <w:r>
        <w:rPr>
          <w:rFonts w:eastAsia="Times New Roman" w:cs="Times New Roman"/>
          <w:szCs w:val="24"/>
        </w:rPr>
        <w:lastRenderedPageBreak/>
        <w:t>κατά πολύ, παρου</w:t>
      </w:r>
      <w:r>
        <w:rPr>
          <w:rFonts w:eastAsia="Times New Roman" w:cs="Times New Roman"/>
          <w:szCs w:val="24"/>
        </w:rPr>
        <w:t>σιάζεται με μ</w:t>
      </w:r>
      <w:r>
        <w:rPr>
          <w:rFonts w:eastAsia="Times New Roman" w:cs="Times New Roman"/>
          <w:szCs w:val="24"/>
        </w:rPr>
        <w:t>ί</w:t>
      </w:r>
      <w:r>
        <w:rPr>
          <w:rFonts w:eastAsia="Times New Roman" w:cs="Times New Roman"/>
          <w:szCs w:val="24"/>
        </w:rPr>
        <w:t>α αύξηση 4,95% στο κονδύλι για αποδοχές, συντάξεις, πρόσθετες και παρεπόμενες παροχές.</w:t>
      </w:r>
    </w:p>
    <w:p w14:paraId="621890F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Αλλά να δώσω και ένα πραγματικό παράδειγμα των πολιτικών για την περιβαλλοντική προστασία. Από την εφαρμογή της νομοθεσίας που ψηφίστηκε πρόσφατα για τη με</w:t>
      </w:r>
      <w:r>
        <w:rPr>
          <w:rFonts w:eastAsia="Times New Roman" w:cs="Times New Roman"/>
          <w:szCs w:val="24"/>
        </w:rPr>
        <w:t xml:space="preserve">ίωση της χρήσης της πλαστικής σακούλας εκτιμάται ότι τα έσοδα -που </w:t>
      </w:r>
      <w:r>
        <w:rPr>
          <w:rFonts w:eastAsia="Times New Roman" w:cs="Times New Roman"/>
          <w:szCs w:val="24"/>
        </w:rPr>
        <w:t xml:space="preserve">σημειωτέον </w:t>
      </w:r>
      <w:r>
        <w:rPr>
          <w:rFonts w:eastAsia="Times New Roman" w:cs="Times New Roman"/>
          <w:szCs w:val="24"/>
        </w:rPr>
        <w:t>είναι πλήρως ανταποδοτικά- θα είναι της τάξης των 5 εκατομμυρίων ευρώ. Αυτό σημαίνει ότι ο Ελληνικός Οργανισμός Ανακύκλωσης θα έχει στη διάθεσή του αυτό το ποσό για να προχωρήσει</w:t>
      </w:r>
      <w:r>
        <w:rPr>
          <w:rFonts w:eastAsia="Times New Roman" w:cs="Times New Roman"/>
          <w:szCs w:val="24"/>
        </w:rPr>
        <w:t xml:space="preserve"> σε περαιτέρω δράσεις για τη μείωση της χρήσης της πλαστικής σακούλας, ανταποδίδοντας στην κοινωνία  αυτόν τον πόρο.</w:t>
      </w:r>
    </w:p>
    <w:p w14:paraId="621890F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Παράλληλα, για πρώτη φορά σε αυτόν τον προϋπολογισμό ο ΕΟΑΝ καταγράφεται στους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Ακόμα είναι πάρα πολύ σημαντι</w:t>
      </w:r>
      <w:r>
        <w:rPr>
          <w:rFonts w:eastAsia="Times New Roman" w:cs="Times New Roman"/>
          <w:szCs w:val="24"/>
        </w:rPr>
        <w:t>κό ότι εγκρίθηκε πρόσφατα το έργο «</w:t>
      </w:r>
      <w:r>
        <w:rPr>
          <w:rFonts w:eastAsia="Times New Roman" w:cs="Times New Roman"/>
          <w:szCs w:val="24"/>
          <w:lang w:val="en-US"/>
        </w:rPr>
        <w:t>LIFE</w:t>
      </w:r>
      <w:r>
        <w:rPr>
          <w:rFonts w:eastAsia="Times New Roman" w:cs="Times New Roman"/>
          <w:szCs w:val="24"/>
        </w:rPr>
        <w:t>-</w:t>
      </w:r>
      <w:r>
        <w:rPr>
          <w:rFonts w:eastAsia="Times New Roman" w:cs="Times New Roman"/>
          <w:szCs w:val="24"/>
          <w:lang w:val="en-US"/>
        </w:rPr>
        <w:t>IP</w:t>
      </w:r>
      <w:r>
        <w:rPr>
          <w:rFonts w:eastAsia="Times New Roman" w:cs="Times New Roman"/>
          <w:szCs w:val="24"/>
        </w:rPr>
        <w:t xml:space="preserve"> 4 </w:t>
      </w:r>
      <w:r>
        <w:rPr>
          <w:rFonts w:eastAsia="Times New Roman" w:cs="Times New Roman"/>
          <w:szCs w:val="24"/>
          <w:lang w:val="en-US"/>
        </w:rPr>
        <w:t>NATURA</w:t>
      </w:r>
      <w:r>
        <w:rPr>
          <w:rFonts w:eastAsia="Times New Roman" w:cs="Times New Roman"/>
          <w:szCs w:val="24"/>
        </w:rPr>
        <w:t>» ύψους  17 εκατομμυρίων ευρώ το οποίο σε συνδυασμό με την ολοκλήρωση του καταλόγου των περιοχών «</w:t>
      </w:r>
      <w:r>
        <w:rPr>
          <w:rFonts w:eastAsia="Times New Roman" w:cs="Times New Roman"/>
          <w:szCs w:val="24"/>
          <w:lang w:val="en-US"/>
        </w:rPr>
        <w:t>NATURA</w:t>
      </w:r>
      <w:r>
        <w:rPr>
          <w:rFonts w:eastAsia="Times New Roman" w:cs="Times New Roman"/>
          <w:szCs w:val="24"/>
        </w:rPr>
        <w:t xml:space="preserve"> 2000» της χώρας, την εκπόνηση των ειδικών περιβαλλοντικών μελετών και των σχεδίων διαχείρισης για όλ</w:t>
      </w:r>
      <w:r>
        <w:rPr>
          <w:rFonts w:eastAsia="Times New Roman" w:cs="Times New Roman"/>
          <w:szCs w:val="24"/>
        </w:rPr>
        <w:t>ες αυτές τις περιοχές με χρηματοδότηση από το ΕΣΠΑ με άλλα 17 εκατομμύρια ευρώ, καθώς και ο νέος νόμος για τους φορείς διαχείρισης των προστατευόμενων περιοχών που θα εισαχθεί σύντομα στο Κοινοβούλιο, αποδεικνύουν την πολιτική βούληση για μια νέα και αποτε</w:t>
      </w:r>
      <w:r>
        <w:rPr>
          <w:rFonts w:eastAsia="Times New Roman" w:cs="Times New Roman"/>
          <w:szCs w:val="24"/>
        </w:rPr>
        <w:t>λεσματική στρατηγική προσέγγιση για τη διαχείριση της φύσης και της βιοποικιλότητας</w:t>
      </w:r>
    </w:p>
    <w:p w14:paraId="621890F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Το φυσικό περιβάλλον μπορεί να αποτελέσει σημαντικό παράγοντα ανάπτυξης της χώρας μας με καινοτόμες και πιλοτικές εφαρμογές για όλη την Ευρώπη. Άκουσα έναν συνάδελφο της Αν</w:t>
      </w:r>
      <w:r>
        <w:rPr>
          <w:rFonts w:eastAsia="Times New Roman" w:cs="Times New Roman"/>
          <w:szCs w:val="24"/>
        </w:rPr>
        <w:t>τιπολίτευσης να αναφέρεται στη σημασία των φορέων διαχείρισης προστατευόμενων περιοχών. Ο ίδιος άφησε αυτούς τους φορείς διαχείρισης χωρίς χρηματοδότηση, τους συρρίκνωσε και εγκατέλειψε στην αβεβαιότητα τους εργαζόμενους. Αλλά θα τα πούμε σύντομα κατά τη σ</w:t>
      </w:r>
      <w:r>
        <w:rPr>
          <w:rFonts w:eastAsia="Times New Roman" w:cs="Times New Roman"/>
          <w:szCs w:val="24"/>
        </w:rPr>
        <w:t xml:space="preserve">υζήτηση του νομοσχεδίου για τους φορείς διαχείρισης που θα έρθει προς ψήφιση στη Βουλή πολύ σύντομα. </w:t>
      </w:r>
    </w:p>
    <w:p w14:paraId="621890FA" w14:textId="77777777" w:rsidR="00FB0E1F" w:rsidRDefault="0065608A">
      <w:pPr>
        <w:spacing w:after="0" w:line="600" w:lineRule="auto"/>
        <w:ind w:firstLine="720"/>
        <w:jc w:val="both"/>
        <w:rPr>
          <w:rFonts w:eastAsia="Times New Roman"/>
          <w:szCs w:val="24"/>
        </w:rPr>
      </w:pPr>
      <w:r>
        <w:rPr>
          <w:rFonts w:eastAsia="Times New Roman"/>
          <w:szCs w:val="24"/>
        </w:rPr>
        <w:t xml:space="preserve">Συναδέλφισσες και συνάδελφοι, με την ψήφιση του </w:t>
      </w:r>
      <w:r>
        <w:rPr>
          <w:rFonts w:eastAsia="Times New Roman"/>
          <w:szCs w:val="24"/>
        </w:rPr>
        <w:t>π</w:t>
      </w:r>
      <w:r>
        <w:rPr>
          <w:rFonts w:eastAsia="Times New Roman"/>
          <w:szCs w:val="24"/>
        </w:rPr>
        <w:t xml:space="preserve">ροϋπολογισμού του 2018 απομακρυνόμαστε όλο και περισσότερο από τα σενάρια καταστροφολογίας της </w:t>
      </w:r>
      <w:r>
        <w:rPr>
          <w:rFonts w:eastAsia="Times New Roman"/>
          <w:szCs w:val="24"/>
        </w:rPr>
        <w:t>Α</w:t>
      </w:r>
      <w:r>
        <w:rPr>
          <w:rFonts w:eastAsia="Times New Roman"/>
          <w:szCs w:val="24"/>
        </w:rPr>
        <w:t>ντιπολίτε</w:t>
      </w:r>
      <w:r>
        <w:rPr>
          <w:rFonts w:eastAsia="Times New Roman"/>
          <w:szCs w:val="24"/>
        </w:rPr>
        <w:t>υσης. Οι οικονομικοί δείκτες καταγράφουν τη σταθερή αναπτυξιακή δυναμική της ελληνικής οικονομίας, η οποία ενισχύεται συνεχώς και με αυτόν τον τρόπο επισφραγίζεται η σταδιακή αποκατάσταση της οικονομικής σταθερότητας και η στήριξη της πραγματικής οικονομία</w:t>
      </w:r>
      <w:r>
        <w:rPr>
          <w:rFonts w:eastAsia="Times New Roman"/>
          <w:szCs w:val="24"/>
        </w:rPr>
        <w:t>ς.</w:t>
      </w:r>
    </w:p>
    <w:p w14:paraId="621890FB" w14:textId="77777777" w:rsidR="00FB0E1F" w:rsidRDefault="0065608A">
      <w:pPr>
        <w:spacing w:after="0" w:line="600" w:lineRule="auto"/>
        <w:ind w:firstLine="720"/>
        <w:jc w:val="both"/>
        <w:rPr>
          <w:rFonts w:eastAsia="Times New Roman"/>
          <w:szCs w:val="24"/>
        </w:rPr>
      </w:pPr>
      <w:r>
        <w:rPr>
          <w:rFonts w:eastAsia="Times New Roman"/>
          <w:szCs w:val="24"/>
        </w:rPr>
        <w:t>Η χώρα μας θα βγει από την επιτροπεία με την κοινωνία όρθια. Και γι’ αυτό θα δουλεύουμε ακατάπαυστα.</w:t>
      </w:r>
    </w:p>
    <w:p w14:paraId="621890FC" w14:textId="77777777" w:rsidR="00FB0E1F" w:rsidRDefault="0065608A">
      <w:pPr>
        <w:spacing w:after="0" w:line="600" w:lineRule="auto"/>
        <w:ind w:firstLine="720"/>
        <w:jc w:val="both"/>
        <w:rPr>
          <w:rFonts w:eastAsia="Times New Roman"/>
          <w:szCs w:val="24"/>
        </w:rPr>
      </w:pPr>
      <w:r>
        <w:rPr>
          <w:rFonts w:eastAsia="Times New Roman"/>
          <w:szCs w:val="24"/>
        </w:rPr>
        <w:t xml:space="preserve">Σας ευχαριστώ. </w:t>
      </w:r>
    </w:p>
    <w:p w14:paraId="621890FD"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1890FE" w14:textId="77777777" w:rsidR="00FB0E1F" w:rsidRDefault="0065608A">
      <w:pPr>
        <w:spacing w:after="0" w:line="600" w:lineRule="auto"/>
        <w:ind w:firstLine="720"/>
        <w:jc w:val="both"/>
        <w:rPr>
          <w:rFonts w:eastAsia="Times New Roman"/>
          <w:b/>
          <w:szCs w:val="24"/>
        </w:rPr>
      </w:pPr>
      <w:r>
        <w:rPr>
          <w:rFonts w:eastAsia="Times New Roman"/>
          <w:b/>
          <w:szCs w:val="24"/>
        </w:rPr>
        <w:t xml:space="preserve">ΠΡΟΕΔΡΕΩΝ (Δημήτριος Καμμένος): </w:t>
      </w:r>
      <w:r>
        <w:rPr>
          <w:rFonts w:eastAsia="Times New Roman"/>
          <w:szCs w:val="24"/>
        </w:rPr>
        <w:t>Ευχαριστούμε την κ. Ιγγλέζη.</w:t>
      </w:r>
      <w:r>
        <w:rPr>
          <w:rFonts w:eastAsia="Times New Roman"/>
          <w:b/>
          <w:szCs w:val="24"/>
        </w:rPr>
        <w:t xml:space="preserve"> </w:t>
      </w:r>
    </w:p>
    <w:p w14:paraId="621890FF" w14:textId="77777777" w:rsidR="00FB0E1F" w:rsidRDefault="0065608A">
      <w:pPr>
        <w:spacing w:after="0"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 xml:space="preserve">έχω την τιμή να ανακοινώσω στο Σώμα ότι τη συνεδρίασή μας παρακολουθούν από τα άνω δυτικά θεωρία, αφού προηγουμένως </w:t>
      </w:r>
      <w:r>
        <w:rPr>
          <w:rFonts w:eastAsia="Times New Roman"/>
          <w:szCs w:val="24"/>
        </w:rPr>
        <w:lastRenderedPageBreak/>
        <w:t>ξεναγήθηκαν στην έκθεση της αίθουσας «ΕΛΕΥΘΕΡΙΟΣ ΒΕΝΙΖΕΛΟΣ» και ενημερώθηκαν για την ιστορία του κτηρίου και τον τρόπο οργάνωσης και λειτουρ</w:t>
      </w:r>
      <w:r>
        <w:rPr>
          <w:rFonts w:eastAsia="Times New Roman"/>
          <w:szCs w:val="24"/>
        </w:rPr>
        <w:t xml:space="preserve">γίας της Βουλής, εννέα φοιτητές του προγράμματος </w:t>
      </w:r>
      <w:r>
        <w:rPr>
          <w:rFonts w:eastAsia="Times New Roman"/>
          <w:szCs w:val="24"/>
          <w:lang w:val="en-US"/>
        </w:rPr>
        <w:t>Erasmus</w:t>
      </w:r>
      <w:r>
        <w:rPr>
          <w:rFonts w:eastAsia="Times New Roman"/>
          <w:szCs w:val="24"/>
        </w:rPr>
        <w:t xml:space="preserve"> του Παντείου Πανεπιστημίου.  </w:t>
      </w:r>
    </w:p>
    <w:p w14:paraId="62189100" w14:textId="77777777" w:rsidR="00FB0E1F" w:rsidRDefault="0065608A">
      <w:pPr>
        <w:spacing w:after="0"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62189101"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62189102" w14:textId="77777777" w:rsidR="00FB0E1F" w:rsidRDefault="0065608A">
      <w:pPr>
        <w:spacing w:after="0" w:line="600" w:lineRule="auto"/>
        <w:ind w:firstLine="720"/>
        <w:jc w:val="both"/>
        <w:rPr>
          <w:rFonts w:eastAsia="Times New Roman"/>
          <w:szCs w:val="24"/>
        </w:rPr>
      </w:pPr>
      <w:r>
        <w:rPr>
          <w:rFonts w:eastAsia="Times New Roman"/>
          <w:szCs w:val="24"/>
        </w:rPr>
        <w:t xml:space="preserve">Να ευχαριστήσουμε τον κ. Κόνσολα για την παραχώρηση της θέσης του στον κ. Λαζαρίδη, ο οποίος </w:t>
      </w:r>
      <w:r>
        <w:rPr>
          <w:rFonts w:eastAsia="Times New Roman"/>
          <w:szCs w:val="24"/>
        </w:rPr>
        <w:t xml:space="preserve">έχει ένα προσωπικό ζήτημα και ζήτησε χάρη να προηγηθεί. </w:t>
      </w:r>
    </w:p>
    <w:p w14:paraId="62189103" w14:textId="77777777" w:rsidR="00FB0E1F" w:rsidRDefault="0065608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Θέλω να σας ευχαριστήσω κι εγώ, κύριε συνάδελφε, για την κατανόηση και παραχώρηση της θέσης.</w:t>
      </w:r>
    </w:p>
    <w:p w14:paraId="62189104" w14:textId="77777777" w:rsidR="00FB0E1F" w:rsidRDefault="0065608A">
      <w:pPr>
        <w:spacing w:after="0" w:line="600" w:lineRule="auto"/>
        <w:ind w:firstLine="720"/>
        <w:jc w:val="both"/>
        <w:rPr>
          <w:rFonts w:eastAsia="Times New Roman"/>
          <w:szCs w:val="24"/>
        </w:rPr>
      </w:pPr>
      <w:r>
        <w:rPr>
          <w:rFonts w:eastAsia="Times New Roman"/>
          <w:szCs w:val="24"/>
        </w:rPr>
        <w:t xml:space="preserve">Πριν μπω στον σχολιασμό μου για τον </w:t>
      </w:r>
      <w:r>
        <w:rPr>
          <w:rFonts w:eastAsia="Times New Roman"/>
          <w:szCs w:val="24"/>
        </w:rPr>
        <w:t>π</w:t>
      </w:r>
      <w:r>
        <w:rPr>
          <w:rFonts w:eastAsia="Times New Roman"/>
          <w:szCs w:val="24"/>
        </w:rPr>
        <w:t xml:space="preserve">ροϋπολογισμό, θα ήθελα να κάνω ένα σχόλιο, γιατί </w:t>
      </w:r>
      <w:r>
        <w:rPr>
          <w:rFonts w:eastAsia="Times New Roman"/>
          <w:szCs w:val="24"/>
        </w:rPr>
        <w:t xml:space="preserve">ακούστηκαν εδώ κάποια σχόλια για τις ελαστικές μορφές απασχόλησης από την αντιπολίτευση και κυρίως από τον ομιλητή του ΠΑΣΟΚ ή Δημοκρατικής Συμπαράταξης ή τώρα –λέει- θα το ονομάσουν Κίνημα Αλλαγής. Βέβαια, ξέρετε ποιοι έχουν συνήθως πολλά ονόματα. </w:t>
      </w:r>
    </w:p>
    <w:p w14:paraId="62189105" w14:textId="77777777" w:rsidR="00FB0E1F" w:rsidRDefault="0065608A">
      <w:pPr>
        <w:spacing w:after="0" w:line="600" w:lineRule="auto"/>
        <w:ind w:firstLine="720"/>
        <w:jc w:val="both"/>
        <w:rPr>
          <w:rFonts w:eastAsia="Times New Roman"/>
          <w:szCs w:val="24"/>
        </w:rPr>
      </w:pPr>
      <w:r>
        <w:rPr>
          <w:rFonts w:eastAsia="Times New Roman"/>
          <w:szCs w:val="24"/>
        </w:rPr>
        <w:t>Εν πάσ</w:t>
      </w:r>
      <w:r>
        <w:rPr>
          <w:rFonts w:eastAsia="Times New Roman"/>
          <w:szCs w:val="24"/>
        </w:rPr>
        <w:t>η περιπτώσει, εγώ θα ήθελα να θυμίσω και στους πολίτες που μας ακούν, αλλά και στο κόμμα το συγκεκριμένο, ότι τις ελαστικές μορφές απασχόλησης αυτοί τις νομιμοποίησαν το 2010. Βέβαια, ήταν τόσο ανίκανοι που από 9% που παρέλαβαν την ανεργία, την πήγαν στο 2</w:t>
      </w:r>
      <w:r>
        <w:rPr>
          <w:rFonts w:eastAsia="Times New Roman"/>
          <w:szCs w:val="24"/>
        </w:rPr>
        <w:t>8%, παρά το γεγονός ότι είχαν τη δυνατότητα να χρησιμοποιήσουν αυτό που οι ίδιοι είχαν νομοθετήσει, τις ελαστικές μορφές εργασίας. Έκλειναν, όμως, τη μία επιχείρηση μετά την άλλη.</w:t>
      </w:r>
    </w:p>
    <w:p w14:paraId="62189106" w14:textId="77777777" w:rsidR="00FB0E1F" w:rsidRDefault="0065608A">
      <w:pPr>
        <w:spacing w:after="0" w:line="600" w:lineRule="auto"/>
        <w:ind w:firstLine="720"/>
        <w:jc w:val="both"/>
        <w:rPr>
          <w:rFonts w:eastAsia="Times New Roman"/>
          <w:szCs w:val="24"/>
        </w:rPr>
      </w:pPr>
      <w:r>
        <w:rPr>
          <w:rFonts w:eastAsia="Times New Roman"/>
          <w:szCs w:val="24"/>
        </w:rPr>
        <w:lastRenderedPageBreak/>
        <w:t>Εν πάση περιπτώσει, προχωράω γιατί ο χρόνος είναι λίγος. Κυρίες και κύριοι σ</w:t>
      </w:r>
      <w:r>
        <w:rPr>
          <w:rFonts w:eastAsia="Times New Roman"/>
          <w:szCs w:val="24"/>
        </w:rPr>
        <w:t xml:space="preserve">υνάδελφοι, το περιβάλλον μέσα στο οποίο θα υλοποιηθεί ο </w:t>
      </w:r>
      <w:r>
        <w:rPr>
          <w:rFonts w:eastAsia="Times New Roman"/>
          <w:szCs w:val="24"/>
        </w:rPr>
        <w:t>π</w:t>
      </w:r>
      <w:r>
        <w:rPr>
          <w:rFonts w:eastAsia="Times New Roman"/>
          <w:szCs w:val="24"/>
        </w:rPr>
        <w:t>ροϋπολογισμός του κράτους το έτος 2018 είναι σημαντικά βελτιωμένο σε σχέση με προηγούμενα έτη. Η υπέρβαση των δημοσιονομικών στόχων κατά τα έτη 2015, 2016 και 2017 συμβάλλει στην εμπέδωση ότι η Ελλάδ</w:t>
      </w:r>
      <w:r>
        <w:rPr>
          <w:rFonts w:eastAsia="Times New Roman"/>
          <w:szCs w:val="24"/>
        </w:rPr>
        <w:t xml:space="preserve">α αφήνει οριστικά πίσω της τη μακρά περίοδο μη ορθολογικής δημοσιονομικής διαχείρισης και εισέρχεται σε μία νέα, με δημοσιονομική ισορροπία και κοινωνική δικαιοσύνη. </w:t>
      </w:r>
    </w:p>
    <w:p w14:paraId="62189107" w14:textId="77777777" w:rsidR="00FB0E1F" w:rsidRDefault="0065608A">
      <w:pPr>
        <w:spacing w:after="0" w:line="600" w:lineRule="auto"/>
        <w:ind w:firstLine="720"/>
        <w:jc w:val="both"/>
        <w:rPr>
          <w:rFonts w:eastAsia="Times New Roman"/>
          <w:szCs w:val="24"/>
        </w:rPr>
      </w:pPr>
      <w:r>
        <w:rPr>
          <w:rFonts w:eastAsia="Times New Roman"/>
          <w:szCs w:val="24"/>
        </w:rPr>
        <w:t xml:space="preserve">Η ελληνική οικονομία, παρά τα προβλήματα και τις προκλήσεις που αντιμετωπίζει, συνεχίζει </w:t>
      </w:r>
      <w:r>
        <w:rPr>
          <w:rFonts w:eastAsia="Times New Roman"/>
          <w:szCs w:val="24"/>
        </w:rPr>
        <w:t>να ανακάμπτει και να παρουσιάζει θετικούς ρυθμούς ανάπτυξης. Μετά από χρόνια ύφεσης και οικονομικής δυσπραγίας, η χώρα ξαναμπαίνει σε ρυθμό ανάπτυξης, που σε συνδυασμό με την ολοκλήρωσης της τρίτης αξιολόγησης, ενισχύει το κλίμα προσέλκυσης ξένων επενδύσεω</w:t>
      </w:r>
      <w:r>
        <w:rPr>
          <w:rFonts w:eastAsia="Times New Roman"/>
          <w:szCs w:val="24"/>
        </w:rPr>
        <w:t xml:space="preserve">ν, η οποία μπορεί να συμβάλλει αποτελεσματικά στην οικονομική ανάκαμψη. Τα οικονομικά μεγέθη είναι σαφή και δείχνουν πως η ελληνική οικονομία έχει αρχίσει να ανακάμπτει και να επιστρέφει στον δρόμο της βιωσιμότητας και της ανάπτυξης. </w:t>
      </w:r>
    </w:p>
    <w:p w14:paraId="62189108" w14:textId="77777777" w:rsidR="00FB0E1F" w:rsidRDefault="0065608A">
      <w:pPr>
        <w:spacing w:after="0" w:line="600" w:lineRule="auto"/>
        <w:ind w:firstLine="720"/>
        <w:jc w:val="both"/>
        <w:rPr>
          <w:rFonts w:eastAsia="Times New Roman"/>
          <w:szCs w:val="24"/>
        </w:rPr>
      </w:pPr>
      <w:r>
        <w:rPr>
          <w:rFonts w:eastAsia="Times New Roman"/>
          <w:szCs w:val="24"/>
        </w:rPr>
        <w:t xml:space="preserve">Αξίζει, όμως, εδώ να </w:t>
      </w:r>
      <w:r>
        <w:rPr>
          <w:rFonts w:eastAsia="Times New Roman"/>
          <w:szCs w:val="24"/>
        </w:rPr>
        <w:t>γίνει μία μικρή επισκόπηση. Κύριοι συνάδελφοι, τον Ιανουάριο του 2015 μετά την εκλογή της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ΝΕΛ</w:t>
      </w:r>
      <w:r>
        <w:rPr>
          <w:rFonts w:eastAsia="Times New Roman"/>
          <w:szCs w:val="24"/>
        </w:rPr>
        <w:t xml:space="preserve"> σήκωσε τα μανίκια κι έπιασε αμέσως δουλειά –τα πρώτα θετικά δείγματα- σε αντίθεση με τις </w:t>
      </w:r>
      <w:r>
        <w:rPr>
          <w:rFonts w:eastAsia="Times New Roman"/>
          <w:szCs w:val="24"/>
        </w:rPr>
        <w:lastRenderedPageBreak/>
        <w:t xml:space="preserve">προηγούμενες κυβερνήσεις που επί πέντε χρόνια μόνο </w:t>
      </w:r>
      <w:r>
        <w:rPr>
          <w:rFonts w:eastAsia="Times New Roman"/>
          <w:szCs w:val="24"/>
        </w:rPr>
        <w:t xml:space="preserve">αρνητικά μεγέθη είχαν να επιδείξουν, ήδη φαίνονται στα μεγέθη που δημιουργούνται και για τα οποία συζητούμε.  </w:t>
      </w:r>
    </w:p>
    <w:p w14:paraId="62189109" w14:textId="77777777" w:rsidR="00FB0E1F" w:rsidRDefault="0065608A">
      <w:pPr>
        <w:spacing w:after="0" w:line="600" w:lineRule="auto"/>
        <w:ind w:firstLine="720"/>
        <w:jc w:val="both"/>
        <w:rPr>
          <w:rFonts w:eastAsia="Times New Roman"/>
          <w:szCs w:val="24"/>
        </w:rPr>
      </w:pPr>
      <w:r>
        <w:rPr>
          <w:rFonts w:eastAsia="Times New Roman"/>
          <w:szCs w:val="24"/>
        </w:rPr>
        <w:t>Η σημερινή Κυβέρνηση κατάφερε σε λίγο διάστημα να μειώσει την ανεργία, την πήγε στο 20% από το 27%, για πρώτη φορά από την έναρξη της κρίσης.</w:t>
      </w:r>
    </w:p>
    <w:p w14:paraId="6218910A" w14:textId="77777777" w:rsidR="00FB0E1F" w:rsidRDefault="0065608A">
      <w:pPr>
        <w:spacing w:after="0" w:line="600" w:lineRule="auto"/>
        <w:ind w:firstLine="720"/>
        <w:jc w:val="both"/>
        <w:rPr>
          <w:rFonts w:eastAsia="Times New Roman"/>
          <w:szCs w:val="24"/>
        </w:rPr>
      </w:pPr>
      <w:r>
        <w:rPr>
          <w:rFonts w:eastAsia="Times New Roman"/>
          <w:szCs w:val="24"/>
        </w:rPr>
        <w:t>Ο τ</w:t>
      </w:r>
      <w:r>
        <w:rPr>
          <w:rFonts w:eastAsia="Times New Roman"/>
          <w:szCs w:val="24"/>
        </w:rPr>
        <w:t xml:space="preserve">ουρισμός στα τρία χρόνια κατέρριψε, αντίστοιχα, συνεχόμενα ρεκόρ αφίξεων. Φαίνεται, μάλιστα και από τους αριθμούς πόσο έχει συμβάλει η αύξηση στην οικονομία και στην εκτέλεση του προϋπολογισμού της χώρας. Σκοπός μας, βέβαια, είναι τα οφέλη της τουριστικής </w:t>
      </w:r>
      <w:r>
        <w:rPr>
          <w:rFonts w:eastAsia="Times New Roman"/>
          <w:szCs w:val="24"/>
        </w:rPr>
        <w:t>ανάπτυξης να διαχυθούν σε όλες τις τοπικές κοινωνίες και όχι μόνο σε δυο τρία τουριστικά νησιά, που έτσι κι αλλιώς είναι γνωστά κι είχαν πάντα τη δυνατότητα να φιλοξενούν τουρίστες. Το 2017 η Ελλάδα είναι η δεύτερη χώρα παγκοσμίως σε κατά κεφαλήν ταξιδιωτι</w:t>
      </w:r>
      <w:r>
        <w:rPr>
          <w:rFonts w:eastAsia="Times New Roman"/>
          <w:szCs w:val="24"/>
        </w:rPr>
        <w:t>κό πλεόνασμα και πέμπτη στις κατά κεφαλήν διεθνείς τουριστικές εισπράξεις.</w:t>
      </w:r>
    </w:p>
    <w:p w14:paraId="6218910B"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Στη γεωργία βλέπουμε η Κυβέρνηση να εξοφλεί υποχρεώσεις των προηγούμενων κυβερνήσεων -μέχρι και υποχρεώσεις του 2008 τακτοποίησε η παρούσα Κυβέρνηση- και προχωρά και στις τρέχουσες </w:t>
      </w:r>
      <w:r>
        <w:rPr>
          <w:rFonts w:eastAsia="Times New Roman"/>
          <w:szCs w:val="24"/>
        </w:rPr>
        <w:t>υποχρεώσεις, έχοντας κλείσει τις υποχρεώσεις του κράτους προς τους αγρότες ως σήμερα.</w:t>
      </w:r>
    </w:p>
    <w:p w14:paraId="6218910C"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Μπαίνουν με τα προγράμματα στήριξης και ενίσχυσης νέοι αγρότες στην παραγωγή. Αυτό είναι πολύ σημαντικό μετά τη συρρίκνωση που υπέστη η γεωργία τα </w:t>
      </w:r>
      <w:r>
        <w:rPr>
          <w:rFonts w:eastAsia="Times New Roman"/>
          <w:szCs w:val="24"/>
        </w:rPr>
        <w:lastRenderedPageBreak/>
        <w:t>τελευταία τριάντα πέντε</w:t>
      </w:r>
      <w:r>
        <w:rPr>
          <w:rFonts w:eastAsia="Times New Roman"/>
          <w:szCs w:val="24"/>
        </w:rPr>
        <w:t xml:space="preserve"> χρόνια, όπου από 23% του ΑΕΠ το 1981 περιορίστηκε στο 3% του ΑΕΠ τον Δεκέμβριο του 2014.</w:t>
      </w:r>
    </w:p>
    <w:p w14:paraId="6218910D"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Επομένως, δικαιούται η Κυβέρνηση αυτή να λέει ότι άρχισε να φαίνεται φως στην άκρη του τούνελ και ότι τα πράγματα θα πάνε καλύτερα.</w:t>
      </w:r>
    </w:p>
    <w:p w14:paraId="6218910E"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Κυρίες και κύριοι συνάδελφοι, με τ</w:t>
      </w:r>
      <w:r>
        <w:rPr>
          <w:rFonts w:eastAsia="Times New Roman"/>
          <w:szCs w:val="24"/>
        </w:rPr>
        <w:t>ην επιστροφή μας στις κεφαλαιαγορές και την ανταλλαγή ομολόγων, την ομαλή πρόοδο του τρίτου προγράμματος οικονομικής προσαρμογής και την επικεντρωμένη προσπάθεια επίλυσης των παραδοσιακά δυσκολότερων προβλημάτων της, η Ελλάδα αρχίζει να αποκομίζει οφέλη απ</w:t>
      </w:r>
      <w:r>
        <w:rPr>
          <w:rFonts w:eastAsia="Times New Roman"/>
          <w:szCs w:val="24"/>
        </w:rPr>
        <w:t>ό τη σταθερότητα αυτή. Με την οικονομία σε μ</w:t>
      </w:r>
      <w:r>
        <w:rPr>
          <w:rFonts w:eastAsia="Times New Roman"/>
          <w:szCs w:val="24"/>
        </w:rPr>
        <w:t>ί</w:t>
      </w:r>
      <w:r>
        <w:rPr>
          <w:rFonts w:eastAsia="Times New Roman"/>
          <w:szCs w:val="24"/>
        </w:rPr>
        <w:t>α συνεχή ανοδική πορεία, με την ολοκλήρωση του μεγαλύτερου μέρους της δύσκολης προσπάθειας και με μια καλή προοπτική για την Ευρώπη και την ευρωζώνη, αυτή μπορεί να είναι η στιγμή που οι μακροπρόθεσμοι ξένοι επε</w:t>
      </w:r>
      <w:r>
        <w:rPr>
          <w:rFonts w:eastAsia="Times New Roman"/>
          <w:szCs w:val="24"/>
        </w:rPr>
        <w:t xml:space="preserve">νδυτές επιστρέφουν στην Ελλάδα. </w:t>
      </w:r>
    </w:p>
    <w:p w14:paraId="6218910F"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 xml:space="preserve">ροϋπολογισμός για το 2018 προβλέπει τη δημιουργία δημοσιονομικού πλεονάσματος, στηρίζοντας με τον τρόπο αυτόν την ανάπτυξη, τη σταθερότητα των τιμών, τη μείωση της ανεργίας και τη μείωση του δημοσίου χρέους. Για το έτος </w:t>
      </w:r>
      <w:r>
        <w:rPr>
          <w:rFonts w:eastAsia="Times New Roman"/>
          <w:szCs w:val="24"/>
        </w:rPr>
        <w:t>2018 προβλέπεται ρυθμός οικονομικής μεγέθυνσης 2,5% και πρωτογενές πλεόνασμα 3,82% του ΑΕΠ.</w:t>
      </w:r>
    </w:p>
    <w:p w14:paraId="62189110"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2189111"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Την ανοχή σας για ένα λεπτό σας παρακαλώ, κύριε Πρόεδρε.</w:t>
      </w:r>
    </w:p>
    <w:p w14:paraId="62189112"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Κάποιοι θεωρούν το νούμ</w:t>
      </w:r>
      <w:r>
        <w:rPr>
          <w:rFonts w:eastAsia="Times New Roman"/>
          <w:szCs w:val="24"/>
        </w:rPr>
        <w:t>ερο αυτό ουτοπικό, αλλά η ως τώρα δημοσιονομική προσπάθεια, που έχει καταβληθεί, καθώς και η άρση της οικονομικής αβεβαιότητας και η σημαντική βελτίωση του οικονομικού κλίματος είναι επαρκείς παράγοντες για την ασφαλή επίτευξή τους.</w:t>
      </w:r>
    </w:p>
    <w:p w14:paraId="62189113"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Επειδή βλέπουμε ότι ο χ</w:t>
      </w:r>
      <w:r>
        <w:rPr>
          <w:rFonts w:eastAsia="Times New Roman"/>
          <w:szCs w:val="24"/>
        </w:rPr>
        <w:t>ρόνος τελείωσε, επισπεύδω την τοποθέτησή μου.</w:t>
      </w:r>
    </w:p>
    <w:p w14:paraId="62189114"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Κυρίες και κύριοι συνάδελφοι, κλείνοντας την τοποθέτησή μου, τα οικονομικά μεγέθη δείχνουν πως η ελληνική οικονομία έχει αρχίσει να ανακάμπτει και να επιστρέφει στον δρόμο της βιωσιμότητας και της ανάπτυξης. Κύ</w:t>
      </w:r>
      <w:r>
        <w:rPr>
          <w:rFonts w:eastAsia="Times New Roman"/>
          <w:szCs w:val="24"/>
        </w:rPr>
        <w:t xml:space="preserve">ριος στόχος μας κατά το έτος 2018 παραμένει η ενίσχυση της πρόσβασης της ελληνικής οικονομίας στις διεθνείς αγορές από τις οποίες έχει αποκλειστεί από τον Απρίλιο του 2010 και η ενίσχυση της ανάκαμψης της ελληνικής οικονομίας. </w:t>
      </w:r>
    </w:p>
    <w:p w14:paraId="62189115"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Προϋπόθεση για την υλοποίηση</w:t>
      </w:r>
      <w:r>
        <w:rPr>
          <w:rFonts w:eastAsia="Times New Roman"/>
          <w:szCs w:val="24"/>
        </w:rPr>
        <w:t xml:space="preserve"> των στόχων αυτών αποτελεί η διατήρηση των δημοσίων οικονομικών σε τροχιά εξυγίανσης, ώστε να εμπεδωθεί περαιτέρω η ήδη ανακτηθείσα αξιοπιστία της δημοσιονομικής πολιτικής της χώρας και να αποκλιμακωθεί το κόστος δανεισμού του ελληνικού δημοσίου σε βιώσιμα</w:t>
      </w:r>
      <w:r>
        <w:rPr>
          <w:rFonts w:eastAsia="Times New Roman"/>
          <w:szCs w:val="24"/>
        </w:rPr>
        <w:t xml:space="preserve"> επίπεδα. Πάνω σ’ αυτό το πλαίσιο δομήθηκε ο κρατικός </w:t>
      </w:r>
      <w:r>
        <w:rPr>
          <w:rFonts w:eastAsia="Times New Roman"/>
          <w:szCs w:val="24"/>
        </w:rPr>
        <w:t>π</w:t>
      </w:r>
      <w:r>
        <w:rPr>
          <w:rFonts w:eastAsia="Times New Roman"/>
          <w:szCs w:val="24"/>
        </w:rPr>
        <w:t xml:space="preserve">ροϋπολογισμός. </w:t>
      </w:r>
    </w:p>
    <w:p w14:paraId="62189116"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Επιτέλους, τα προγράμματα τελειώνουν. Έχουμε να διανύσουμε τα τελευταία μέτρα για να βγούμε από αυτήν την πολύχρονη περιπέτεια που πέρασε ο τόπος και που δεν ευθύνεται αυτή η Κυβέρνηση. Άλλοι έφεραν την καταστροφή σ’ αυτήν τη </w:t>
      </w:r>
      <w:r>
        <w:rPr>
          <w:rFonts w:eastAsia="Times New Roman"/>
          <w:szCs w:val="24"/>
        </w:rPr>
        <w:lastRenderedPageBreak/>
        <w:t>χώρα. Τα δύο κόμματα, τα οποία</w:t>
      </w:r>
      <w:r>
        <w:rPr>
          <w:rFonts w:eastAsia="Times New Roman"/>
          <w:szCs w:val="24"/>
        </w:rPr>
        <w:t xml:space="preserve"> κυβέρνησαν επί δεκαετίες αυτόν τον τόπο, τον έφεραν σ’ αυτήν την κατάσταση και το αισθάνεται πλέον ο Έλληνας, το αναφέρουν τα διεθνή μέσα. Δρομολογούμε την έξοδο από τα μνημόνια και την επιτροπεία και προχωρούμε στην παραγωγική ανασυγκρότηση της χώρας.</w:t>
      </w:r>
    </w:p>
    <w:p w14:paraId="62189117"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Σας ευχαριστώ και σας καλώ να στηρίξουμε όλοι τον </w:t>
      </w:r>
      <w:r>
        <w:rPr>
          <w:rFonts w:eastAsia="Times New Roman"/>
          <w:szCs w:val="24"/>
        </w:rPr>
        <w:t>π</w:t>
      </w:r>
      <w:r>
        <w:rPr>
          <w:rFonts w:eastAsia="Times New Roman"/>
          <w:szCs w:val="24"/>
        </w:rPr>
        <w:t>ροϋπολογισμό του έτους 2018.</w:t>
      </w:r>
    </w:p>
    <w:p w14:paraId="62189118" w14:textId="77777777" w:rsidR="00FB0E1F" w:rsidRDefault="0065608A">
      <w:pPr>
        <w:tabs>
          <w:tab w:val="left" w:pos="2940"/>
        </w:tabs>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62189119" w14:textId="77777777" w:rsidR="00FB0E1F" w:rsidRDefault="0065608A">
      <w:pPr>
        <w:tabs>
          <w:tab w:val="left" w:pos="2940"/>
        </w:tabs>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Ευχαριστούμε πολύ τον κ. Λαζαρίδη.</w:t>
      </w:r>
    </w:p>
    <w:p w14:paraId="6218911A"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Παρακαλώ πολύ τον κ. Εμμανουήλ Κόνσολα από τη Νέα </w:t>
      </w:r>
      <w:r>
        <w:rPr>
          <w:rFonts w:eastAsia="Times New Roman"/>
          <w:szCs w:val="24"/>
        </w:rPr>
        <w:t>Δημοκρατία να πάρει τον λόγο για έξι λεπτά.</w:t>
      </w:r>
    </w:p>
    <w:p w14:paraId="6218911B" w14:textId="77777777" w:rsidR="00FB0E1F" w:rsidRDefault="0065608A">
      <w:pPr>
        <w:tabs>
          <w:tab w:val="left" w:pos="2940"/>
        </w:tabs>
        <w:spacing w:after="0"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Ευχαριστώ, κύριε Πρόεδρε.</w:t>
      </w:r>
    </w:p>
    <w:p w14:paraId="6218911C" w14:textId="77777777" w:rsidR="00FB0E1F" w:rsidRDefault="0065608A">
      <w:pPr>
        <w:spacing w:after="0" w:line="600" w:lineRule="auto"/>
        <w:ind w:firstLine="720"/>
        <w:jc w:val="both"/>
        <w:rPr>
          <w:rFonts w:eastAsia="Times New Roman" w:cs="Times New Roman"/>
          <w:szCs w:val="24"/>
        </w:rPr>
      </w:pPr>
      <w:r>
        <w:rPr>
          <w:rFonts w:eastAsia="Times New Roman"/>
          <w:szCs w:val="24"/>
        </w:rPr>
        <w:t>Κυρίες και κύριοι Υπουργοί, κυρίες και κύριοι συνάδελφοι, κύριε Πρόεδρε, ειλικρινά δεν γνωρίζουμε πολλοί από εμάς τους Βουλευτές της Αξιωματικής Αντιπολίτευσης αν αυτ</w:t>
      </w:r>
      <w:r>
        <w:rPr>
          <w:rFonts w:eastAsia="Times New Roman"/>
          <w:szCs w:val="24"/>
        </w:rPr>
        <w:t>ά που κατατίθενται από αυτό το Βήμα</w:t>
      </w:r>
      <w:r>
        <w:rPr>
          <w:rFonts w:eastAsia="Times New Roman"/>
          <w:szCs w:val="24"/>
        </w:rPr>
        <w:t>,</w:t>
      </w:r>
      <w:r>
        <w:rPr>
          <w:rFonts w:eastAsia="Times New Roman"/>
          <w:szCs w:val="24"/>
        </w:rPr>
        <w:t xml:space="preserve"> από πολλούς συναδέλφους της Κυβέρνησης</w:t>
      </w:r>
      <w:r>
        <w:rPr>
          <w:rFonts w:eastAsia="Times New Roman"/>
          <w:szCs w:val="24"/>
        </w:rPr>
        <w:t>,</w:t>
      </w:r>
      <w:r>
        <w:rPr>
          <w:rFonts w:eastAsia="Times New Roman"/>
          <w:szCs w:val="24"/>
        </w:rPr>
        <w:t xml:space="preserve"> πιστεύουν πραγματικά αυτήν τη ρητορεία, δ</w:t>
      </w:r>
      <w:r>
        <w:rPr>
          <w:rFonts w:eastAsia="Times New Roman" w:cs="Times New Roman"/>
          <w:szCs w:val="24"/>
        </w:rPr>
        <w:t xml:space="preserve">ηλαδή εάν η Κυβέρνηση οδηγείται σε μία έξοδο από την κρίση, σε αναπτυξιακή πορεία, χωρίς επιβαρύνσεις στους Έλληνες πολίτες. </w:t>
      </w:r>
    </w:p>
    <w:p w14:paraId="6218911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αλήθει</w:t>
      </w:r>
      <w:r>
        <w:rPr>
          <w:rFonts w:eastAsia="Times New Roman" w:cs="Times New Roman"/>
          <w:szCs w:val="24"/>
        </w:rPr>
        <w:t xml:space="preserve">α, όμως, κυρίες και κύριοι συνάδελφοι, ότι αυτή η Κυβέρνηση, η Κυβέρνηση Τσίπρα-Καμμένου, θα μείνει στην ιστορία ως η Κυβέρνηση των φόρων, </w:t>
      </w:r>
      <w:r>
        <w:rPr>
          <w:rFonts w:eastAsia="Times New Roman" w:cs="Times New Roman"/>
          <w:szCs w:val="24"/>
        </w:rPr>
        <w:lastRenderedPageBreak/>
        <w:t xml:space="preserve">των κατασχέσεων και των πλειστηριασμών. Δεν βάζω σε αυτή τη συζήτηση το προσφυγικό και τα υπόλοιπα προβλήματα. </w:t>
      </w:r>
    </w:p>
    <w:p w14:paraId="6218911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Δυστυ</w:t>
      </w:r>
      <w:r>
        <w:rPr>
          <w:rFonts w:eastAsia="Times New Roman" w:cs="Times New Roman"/>
          <w:szCs w:val="24"/>
        </w:rPr>
        <w:t>χώς, όμως, όχι μόνο δεν υπάρχει έξοδος από την κρίση, αλλά η χώρα οδεύει σε ένα ιδιότυπο μνημόνιο, μνημόνιο διαρκείας, με μόνη βεβαιότητα τη συνέχεια των φόρων και τη διαρκή λιτότητα, όσο παραμένει αυτή η Κυβέρνηση στην εξουσία. Ακούσαμε τους εισηγητές μας</w:t>
      </w:r>
      <w:r>
        <w:rPr>
          <w:rFonts w:eastAsia="Times New Roman" w:cs="Times New Roman"/>
          <w:szCs w:val="24"/>
        </w:rPr>
        <w:t xml:space="preserve"> να καταθέτουν το πρόβλημα που έχει δημιουργήσει εκεί η ηγεσία του Υπουργείου Οικονομικών, αλλά και η Κυβέρνηση συνολικά. </w:t>
      </w:r>
    </w:p>
    <w:p w14:paraId="6218911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ποια είναι η πραγματικότητα; Η πραγματικότητα είναι ότι το 50% των Ελλήνων χρωστάνε στην εφορία. Το αμφι</w:t>
      </w:r>
      <w:r>
        <w:rPr>
          <w:rFonts w:eastAsia="Times New Roman" w:cs="Times New Roman"/>
          <w:szCs w:val="24"/>
        </w:rPr>
        <w:t xml:space="preserve">σβητεί κανείς αυτό; Κανείς! Τα ληξιπρόθεσμα χρέη των πολιτών προς την εφορία αγγίζουν τα 100 δισεκατομμύρια ευρώ. Κάθε μήνα οι Έλληνες αφήνουν απλήρωτες κατά μέσο όρο  περίπου </w:t>
      </w:r>
      <w:r>
        <w:rPr>
          <w:rFonts w:eastAsia="Times New Roman" w:cs="Times New Roman"/>
          <w:szCs w:val="24"/>
        </w:rPr>
        <w:t>1</w:t>
      </w:r>
      <w:r>
        <w:rPr>
          <w:rFonts w:eastAsia="Times New Roman" w:cs="Times New Roman"/>
          <w:szCs w:val="24"/>
        </w:rPr>
        <w:t xml:space="preserve"> δισεκατομμύριο ευρώ οφειλές. Επίσης, ένα εκατομμύριο φορολογούμενοι έχουν υποσ</w:t>
      </w:r>
      <w:r>
        <w:rPr>
          <w:rFonts w:eastAsia="Times New Roman" w:cs="Times New Roman"/>
          <w:szCs w:val="24"/>
        </w:rPr>
        <w:t xml:space="preserve">τεί κατασχέσεις και δύο εκατομμύρια ακόμη πολίτες θα βρεθούν αντιμέτωποι με κατασχέσεις το επόμενο διάστημα. </w:t>
      </w:r>
    </w:p>
    <w:p w14:paraId="6218912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Θα ακολουθήσουν πλειστηριασμοί για χρέη προς την εφορία, ενώ πρέπει να σας θυμίσω ότι ήδη ξεκίνησαν οι πλειστηριασμοί κατοικιών και επιχειρήσεων, </w:t>
      </w:r>
      <w:r>
        <w:rPr>
          <w:rFonts w:eastAsia="Times New Roman" w:cs="Times New Roman"/>
          <w:szCs w:val="24"/>
        </w:rPr>
        <w:t xml:space="preserve">χωρίς να υπάρχει κανένα πλαίσιο προστασίας της πρώτης κατοικίας, ιδιαίτερα για τα ακίνητα χαμηλής αξίας. </w:t>
      </w:r>
    </w:p>
    <w:p w14:paraId="6218912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υπερφορολογήση δεν διαλύει απλά τη μεσαία τάξη. Διαλύει την οικονομία, διαλύει την ίδια τη χώρα. Τα δημόσια έσοδα το 2</w:t>
      </w:r>
      <w:r>
        <w:rPr>
          <w:rFonts w:eastAsia="Times New Roman" w:cs="Times New Roman"/>
          <w:szCs w:val="24"/>
        </w:rPr>
        <w:t xml:space="preserve">017 </w:t>
      </w:r>
      <w:r>
        <w:rPr>
          <w:rFonts w:eastAsia="Times New Roman" w:cs="Times New Roman"/>
          <w:szCs w:val="24"/>
        </w:rPr>
        <w:lastRenderedPageBreak/>
        <w:t>μέχρι τώρα είναι μειωμένα κατά 3 δισεκατομμύρια ευρώ και τα έσοδα από τον φόρο εισοδήματος μειώθηκαν κατά 1,1 δισεκατομμύριο ευρώ. Αυτό και μόνο αποδεικνύει ότι η φορολογική δυνατότητα των πολιτών έχει εξαντληθεί και δυστυχώς τα εισοδήματά τους συνεχώς</w:t>
      </w:r>
      <w:r>
        <w:rPr>
          <w:rFonts w:eastAsia="Times New Roman" w:cs="Times New Roman"/>
          <w:szCs w:val="24"/>
        </w:rPr>
        <w:t xml:space="preserve"> συρρικνώνονται. </w:t>
      </w:r>
    </w:p>
    <w:p w14:paraId="6218912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Απέναντι σε αυτή την πραγματικότητα το αφήγημα του κ. Τσίπρα για καθαρή έξοδο από τα μνημόνια καταρρέει. Η Κυβέρνηση στον </w:t>
      </w:r>
      <w:r>
        <w:rPr>
          <w:rFonts w:eastAsia="Times New Roman" w:cs="Times New Roman"/>
          <w:szCs w:val="24"/>
        </w:rPr>
        <w:t>π</w:t>
      </w:r>
      <w:r>
        <w:rPr>
          <w:rFonts w:eastAsia="Times New Roman" w:cs="Times New Roman"/>
          <w:szCs w:val="24"/>
        </w:rPr>
        <w:t>ροϋπολογισμό του 2018 συμπεριλαμβάνει μέτρα ύψους 1,9 δισεκατομμυρί</w:t>
      </w:r>
      <w:r>
        <w:rPr>
          <w:rFonts w:eastAsia="Times New Roman" w:cs="Times New Roman"/>
          <w:szCs w:val="24"/>
        </w:rPr>
        <w:t>ου</w:t>
      </w:r>
      <w:r>
        <w:rPr>
          <w:rFonts w:eastAsia="Times New Roman" w:cs="Times New Roman"/>
          <w:szCs w:val="24"/>
        </w:rPr>
        <w:t xml:space="preserve"> ευρώ. Στη συνέχεια, επιτρέψτε μου να πω ότι τ</w:t>
      </w:r>
      <w:r>
        <w:rPr>
          <w:rFonts w:eastAsia="Times New Roman" w:cs="Times New Roman"/>
          <w:szCs w:val="24"/>
        </w:rPr>
        <w:t xml:space="preserve">α μέτρα αυτά πλήττουν όλους τους πολίτες και ιδιαίτερα τους οικονομικά ασθενέστερους. </w:t>
      </w:r>
    </w:p>
    <w:p w14:paraId="6218912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Βιώνουμε τις συνέπειες μιας καταστροφικής θητείας, οι οποίες κορυφώθηκαν με τις πολιτικές της Κυβέρνησης</w:t>
      </w:r>
      <w:r>
        <w:rPr>
          <w:rFonts w:eastAsia="Times New Roman" w:cs="Times New Roman"/>
          <w:szCs w:val="24"/>
        </w:rPr>
        <w:t>,</w:t>
      </w:r>
      <w:r>
        <w:rPr>
          <w:rFonts w:eastAsia="Times New Roman" w:cs="Times New Roman"/>
          <w:szCs w:val="24"/>
        </w:rPr>
        <w:t xml:space="preserve"> μετά από την καταστροφική διαπραγμάτευση του πρώτου εξαμήνου το</w:t>
      </w:r>
      <w:r>
        <w:rPr>
          <w:rFonts w:eastAsia="Times New Roman" w:cs="Times New Roman"/>
          <w:szCs w:val="24"/>
        </w:rPr>
        <w:t xml:space="preserve">υ 2015, για την οποία μέχρι τώρα σε αυτή την Αίθουσα δεν ακούστηκε κανένα συγγνώμη. Έκτοτε, η Κυβέρνηση έχει επιβάλει στους Έλληνες είκοσι επτά νέους φόρους και μέτρα συνολικού ύψους 14,5 δισεκατομμυρίων ευρώ. </w:t>
      </w:r>
    </w:p>
    <w:p w14:paraId="6218912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 ακούστηκ</w:t>
      </w:r>
      <w:r>
        <w:rPr>
          <w:rFonts w:eastAsia="Times New Roman" w:cs="Times New Roman"/>
          <w:szCs w:val="24"/>
        </w:rPr>
        <w:t>αν εδώ οι τυμπανοκρουσίες για τον τουρισμό, πρέπει να πούμε ότι ένας μεγάλος παραγωγικός κλάδος που έχει πληγεί πάρα πολύ το διάστημα αυτό είναι ο τομέας του τουρισμού. Και ξέρετε ότι την ευθύνη την έχει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62189125"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w:t>
      </w:r>
      <w:r>
        <w:rPr>
          <w:rFonts w:eastAsia="Times New Roman" w:cs="Times New Roman"/>
          <w:b/>
          <w:szCs w:val="24"/>
        </w:rPr>
        <w:t>ής Υπουργός Υγείας):</w:t>
      </w:r>
      <w:r>
        <w:rPr>
          <w:rFonts w:eastAsia="Times New Roman" w:cs="Times New Roman"/>
          <w:szCs w:val="24"/>
        </w:rPr>
        <w:t xml:space="preserve"> …(δεν ακούστηκε)</w:t>
      </w:r>
    </w:p>
    <w:p w14:paraId="62189126"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ΕΜΜΑΝΟΥΗΛ ΚΟΝΣΟΛΑΣ: </w:t>
      </w:r>
      <w:r>
        <w:rPr>
          <w:rFonts w:eastAsia="Times New Roman" w:cs="Times New Roman"/>
          <w:szCs w:val="24"/>
        </w:rPr>
        <w:t xml:space="preserve">Κύριε Πολάκη, έχετε το δικαίωμα να αμφισβητείτε, αλλά αφού είναι εδώ η κ. Παπανάτσιου, είναι ευκαιρία να μας απαντήσει γιατί αυξήθηκε η διαμονή από το 6,5% στο 13%. </w:t>
      </w:r>
    </w:p>
    <w:p w14:paraId="6218912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Μάλιστα, κύριε Πολάκη, η κ. Παπα</w:t>
      </w:r>
      <w:r>
        <w:rPr>
          <w:rFonts w:eastAsia="Times New Roman" w:cs="Times New Roman"/>
          <w:szCs w:val="24"/>
        </w:rPr>
        <w:t>νάτσιου σε συζήτηση στην Ολομέλεια, κατέθεσε την άποψη ότι «χάρη σας κάνουμε που η εστίαση δεν πήγε στο 24%». Οφείλουμε και ευγνωμοσύνη, κύριοι της Κυβέρνησης!</w:t>
      </w:r>
    </w:p>
    <w:p w14:paraId="6218912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Παραλάβατε τον ΦΠΑ στην εστίαση στο 13% και τον πήγατε στο 24%. Αυξήσατε τον ΕΝΦΙΑ στα ξενοδοχεί</w:t>
      </w:r>
      <w:r>
        <w:rPr>
          <w:rFonts w:eastAsia="Times New Roman" w:cs="Times New Roman"/>
          <w:szCs w:val="24"/>
        </w:rPr>
        <w:t xml:space="preserve">α και στα ενοικιαζόμενα δωμάτια και τον συντελεστή φορολόγησης στις επιχειρήσεις από το 26% στο 29%. </w:t>
      </w:r>
    </w:p>
    <w:p w14:paraId="62189129"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...(δεν ακούστηκε)</w:t>
      </w:r>
    </w:p>
    <w:p w14:paraId="6218912A"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Καταλαβαίνω την αγωνία σας, κύριε Πολάκη, όπως ξέρω και τη συμπάθειά σας στον τουρισμό. Όμως, είναι αδιαμφισβήτητα και τα νούμερα της Τράπεζας της Ελλάδος και κυρίως του Ινστιτούτου Οικονομικών Φορολογικών Μελετών, του οποίου την πολύ ενδιαφέρουσα μελέτη σ</w:t>
      </w:r>
      <w:r>
        <w:rPr>
          <w:rFonts w:eastAsia="Times New Roman" w:cs="Times New Roman"/>
          <w:szCs w:val="24"/>
        </w:rPr>
        <w:t xml:space="preserve">τρέφω το ενδιαφέρον σας να διαβάσετε. </w:t>
      </w:r>
    </w:p>
    <w:p w14:paraId="6218912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Πρόσθετα έχετε ανακοινώσει από 1</w:t>
      </w:r>
      <w:r>
        <w:rPr>
          <w:rFonts w:eastAsia="Times New Roman" w:cs="Times New Roman"/>
          <w:szCs w:val="24"/>
          <w:vertAlign w:val="superscript"/>
        </w:rPr>
        <w:t>η</w:t>
      </w:r>
      <w:r>
        <w:rPr>
          <w:rFonts w:eastAsia="Times New Roman" w:cs="Times New Roman"/>
          <w:szCs w:val="24"/>
        </w:rPr>
        <w:t xml:space="preserve"> Ιανουαρίου το τέλος διανυκτέρευσης, δηλαδή έναν πρόσθετο φόρο. </w:t>
      </w:r>
    </w:p>
    <w:p w14:paraId="6218912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αύξηση των φόρων, κυρίες και κύριοι συνάδελφοι, στον τουρισμό πλήττει καίρια την ανταγωνιστικότητα. Θέλω να ξέρετε τι</w:t>
      </w:r>
      <w:r>
        <w:rPr>
          <w:rFonts w:eastAsia="Times New Roman" w:cs="Times New Roman"/>
          <w:szCs w:val="24"/>
        </w:rPr>
        <w:t xml:space="preserve"> συμβαίνει στην Κροατία, στην Τουρκία, στην Ιταλία και στην Πορτογαλία. Πρέπει να σας θυμίσω ότι ο τουρισμός μας </w:t>
      </w:r>
      <w:r>
        <w:rPr>
          <w:rFonts w:eastAsia="Times New Roman" w:cs="Times New Roman"/>
          <w:szCs w:val="24"/>
        </w:rPr>
        <w:lastRenderedPageBreak/>
        <w:t>επιβιώνει κυρίως χάριν της αρνητικής συγκυρίας στην Τουρκία και στην Αίγυπτο, κυρίως όμως επιβιώνει χάριν της δυναμικής προσπάθειας των Ελλήνων</w:t>
      </w:r>
      <w:r>
        <w:rPr>
          <w:rFonts w:eastAsia="Times New Roman" w:cs="Times New Roman"/>
          <w:szCs w:val="24"/>
        </w:rPr>
        <w:t xml:space="preserve"> επιχειρηματιών, που κυρίως αυτή την περίοδο δίνουν έναν τιτάνιο αγώνα να σταθούν όρθιοι από τις φοροεπιδρομές που έχετε επιβάλει.</w:t>
      </w:r>
    </w:p>
    <w:p w14:paraId="6218912D"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ξέρετε, μπορούμε να πούμε χαρακτηριστικά </w:t>
      </w:r>
      <w:r>
        <w:rPr>
          <w:rFonts w:eastAsia="Times New Roman" w:cs="Times New Roman"/>
          <w:szCs w:val="24"/>
        </w:rPr>
        <w:t xml:space="preserve">παραδείγματα </w:t>
      </w:r>
      <w:r>
        <w:rPr>
          <w:rFonts w:eastAsia="Times New Roman" w:cs="Times New Roman"/>
          <w:szCs w:val="24"/>
        </w:rPr>
        <w:t>γιατί δεν είναι ανταγωνιστικός ο τουρισμός μας. Στη γείτονα περιοχή, στις γείτονες χώρες, σε σχέση με τον ΦΠΑ στη διαμονή, από το 13% που έχουμε εδώ η Πορτογαλία έχει 6%. Στην εστίαση εμείς έχουμε 24%, η Κύπρος έχει 9%. Στις μεταφορές ο ΦΠΑ στην Ελλάδα είν</w:t>
      </w:r>
      <w:r>
        <w:rPr>
          <w:rFonts w:eastAsia="Times New Roman" w:cs="Times New Roman"/>
          <w:szCs w:val="24"/>
        </w:rPr>
        <w:t xml:space="preserve">αι 24% και στην Πορτογαλία 8%. Και επιβάλλετε και νέο φόρο στη διανυκτέρευση! </w:t>
      </w:r>
    </w:p>
    <w:p w14:paraId="6218912E"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μη μιλάμε καλύτερα για επενδύσεις. Γνωρίζετε την εμπλοκή του </w:t>
      </w:r>
      <w:r>
        <w:rPr>
          <w:rFonts w:eastAsia="Times New Roman" w:cs="Times New Roman"/>
          <w:szCs w:val="24"/>
        </w:rPr>
        <w:t>γ</w:t>
      </w:r>
      <w:r>
        <w:rPr>
          <w:rFonts w:eastAsia="Times New Roman" w:cs="Times New Roman"/>
          <w:szCs w:val="24"/>
        </w:rPr>
        <w:t>κολφ Αφάντου, τα θέματα που ζήσαμε στην Κασσιόπη, στο Ελληνικό, αλλά και τα υπόλοι</w:t>
      </w:r>
      <w:r>
        <w:rPr>
          <w:rFonts w:eastAsia="Times New Roman" w:cs="Times New Roman"/>
          <w:szCs w:val="24"/>
        </w:rPr>
        <w:t xml:space="preserve">πα ζητήματα που αφορούν αρχαιολογικούς χώρους. Όπου δεν υπάρχουν προβλήματα τα δημιουργείτε, όπως στο </w:t>
      </w:r>
      <w:r>
        <w:rPr>
          <w:rFonts w:eastAsia="Times New Roman" w:cs="Times New Roman"/>
          <w:szCs w:val="24"/>
        </w:rPr>
        <w:t>γ</w:t>
      </w:r>
      <w:r>
        <w:rPr>
          <w:rFonts w:eastAsia="Times New Roman" w:cs="Times New Roman"/>
          <w:szCs w:val="24"/>
        </w:rPr>
        <w:t>κολφ. Όπου δεν υπάρχουν αρχαιολογικοί χώροι δημιουργούνται δασικές εκτάσεις. Αυτό, λοιπόν, είναι μια πρόσθετη αναφορά μας σε σχέση με την πολιτική της Κυ</w:t>
      </w:r>
      <w:r>
        <w:rPr>
          <w:rFonts w:eastAsia="Times New Roman" w:cs="Times New Roman"/>
          <w:szCs w:val="24"/>
        </w:rPr>
        <w:t xml:space="preserve">βέρνησης για τις επενδύσεις. </w:t>
      </w:r>
    </w:p>
    <w:p w14:paraId="6218912F"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ήθελα, επίσης, να σας επισημάνω ότι στον περσινό </w:t>
      </w:r>
      <w:r>
        <w:rPr>
          <w:rFonts w:eastAsia="Times New Roman" w:cs="Times New Roman"/>
          <w:szCs w:val="24"/>
        </w:rPr>
        <w:t>π</w:t>
      </w:r>
      <w:r>
        <w:rPr>
          <w:rFonts w:eastAsia="Times New Roman" w:cs="Times New Roman"/>
          <w:szCs w:val="24"/>
        </w:rPr>
        <w:t>ροϋπολογισμό προβλέπατε αύξηση στις επενδύσεις κατά 9,1% και ουσιαστικά υπάρχει υστέρηση έναντι αυτού του στόχου κατά 44%. Τι συμβαίνει; Θα μας πει κανένας από την Κυβέρνηση</w:t>
      </w:r>
      <w:r>
        <w:rPr>
          <w:rFonts w:eastAsia="Times New Roman" w:cs="Times New Roman"/>
          <w:szCs w:val="24"/>
        </w:rPr>
        <w:t xml:space="preserve">; </w:t>
      </w:r>
    </w:p>
    <w:p w14:paraId="62189130"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δεν μιλάμε για την ανάπτυξη, γιατί το 2,7% προσπαθήσατε να το αναθεωρήσετε στο 1,5%. </w:t>
      </w:r>
    </w:p>
    <w:p w14:paraId="62189131"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2189132"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να συνεχίσω μόνο για λίγα δευτερόλεπτα. </w:t>
      </w:r>
    </w:p>
    <w:p w14:paraId="62189133"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ανοχή τ</w:t>
      </w:r>
      <w:r>
        <w:rPr>
          <w:rFonts w:eastAsia="Times New Roman" w:cs="Times New Roman"/>
          <w:szCs w:val="24"/>
        </w:rPr>
        <w:t>ης πολιτείας, κυρίες και κύριοι συνάδελφοι της Κυβέρνησης, έχει τελειώσει. Και ξέρετε, ένα από τα πρόσθετα βάρη που δημιουργείτε είναι η κατάργηση των συντελεστών ΦΠΑ στα νησιά. Να σας θυμίσω μόνο ότι το τέλος το επιβάλατε εσείς μονομερώς. Την ευθύνη φέρει</w:t>
      </w:r>
      <w:r>
        <w:rPr>
          <w:rFonts w:eastAsia="Times New Roman" w:cs="Times New Roman"/>
          <w:szCs w:val="24"/>
        </w:rPr>
        <w:t xml:space="preserve"> η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Σας θυμίζω την αναφορά του κ. Γιούνκερ με επιστολή προς τον </w:t>
      </w:r>
      <w:r>
        <w:rPr>
          <w:rFonts w:eastAsia="Times New Roman" w:cs="Times New Roman"/>
          <w:szCs w:val="24"/>
        </w:rPr>
        <w:t>δ</w:t>
      </w:r>
      <w:r>
        <w:rPr>
          <w:rFonts w:eastAsia="Times New Roman" w:cs="Times New Roman"/>
          <w:szCs w:val="24"/>
        </w:rPr>
        <w:t xml:space="preserve">ήμαρχο της Κω -και όχι μόνο- που λέει ότι η επιβολή οφείλεται μόνο σε εσάς. </w:t>
      </w:r>
    </w:p>
    <w:p w14:paraId="62189134"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πρέπει να απαντήσετε, επιτέλους, σε σχέση με αυτό το οποίο ήταν προϋπόθεση επιβίωσ</w:t>
      </w:r>
      <w:r>
        <w:rPr>
          <w:rFonts w:eastAsia="Times New Roman" w:cs="Times New Roman"/>
          <w:szCs w:val="24"/>
        </w:rPr>
        <w:t>ης και όχι χαριστική διάταξη. Τι θα απαντήσετε στους πολίτες των νησιών, που ο κ. Τσίπρας τους προηγούμενους μήνες από τη Νίσυρο είχε εξαγγείλει το Συμβούλιο Νησιωτικής Πολιτικής -που ακόμα δεν συνεδρίασε- και επίσης, τις ενισχύσεις σε νέους επιχειρηματίες</w:t>
      </w:r>
      <w:r>
        <w:rPr>
          <w:rFonts w:eastAsia="Times New Roman" w:cs="Times New Roman"/>
          <w:szCs w:val="24"/>
        </w:rPr>
        <w:t xml:space="preserve"> των νησιών -που ακόμα δεν έχει ενεργοποιηθεί- και κυρίως τι θα απαντήσετε από το Αγαθονήσι μέχρι το Καστελόριζο, όπου αδυνατούν να επιβιώσουν κυρίως μετά την κατάργηση αυτών των συντελεστών; </w:t>
      </w:r>
    </w:p>
    <w:p w14:paraId="62189135"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συνάδελφε, ολοκληρώστε. </w:t>
      </w:r>
    </w:p>
    <w:p w14:paraId="62189136"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ΕΜΜΑΝΟΥΗΛ ΚΟΝΣΟΛΑΣ: </w:t>
      </w:r>
      <w:r>
        <w:rPr>
          <w:rFonts w:eastAsia="Times New Roman" w:cs="Times New Roman"/>
          <w:szCs w:val="24"/>
        </w:rPr>
        <w:t xml:space="preserve">Μία είναι η λύση, κυρίες και κύριοι Βουλευτές: Ο Κυριάκος Μητσοτάκης και το ανθρώπινο δυναμικό της Νέας Δημοκρατίας είναι έτοιμο και είναι έτοιμο όχι κυρίως επειδή η διακυβέρνηση της χώρας </w:t>
      </w:r>
      <w:r>
        <w:rPr>
          <w:rFonts w:eastAsia="Times New Roman" w:cs="Times New Roman"/>
          <w:szCs w:val="24"/>
        </w:rPr>
        <w:t>από τη</w:t>
      </w:r>
      <w:r>
        <w:rPr>
          <w:rFonts w:eastAsia="Times New Roman" w:cs="Times New Roman"/>
          <w:szCs w:val="24"/>
        </w:rPr>
        <w:t xml:space="preserve"> Νέα Δημοκρατία</w:t>
      </w:r>
      <w:r>
        <w:rPr>
          <w:rFonts w:eastAsia="Times New Roman" w:cs="Times New Roman"/>
          <w:szCs w:val="24"/>
        </w:rPr>
        <w:t xml:space="preserve"> είναι νομοτελειακή υπόθε</w:t>
      </w:r>
      <w:r>
        <w:rPr>
          <w:rFonts w:eastAsia="Times New Roman" w:cs="Times New Roman"/>
          <w:szCs w:val="24"/>
        </w:rPr>
        <w:t xml:space="preserve">ση το επόμενο διάστημα, κύριε Πρόεδρε, αλλά γιατί η χώρα χρειάζεται νέα μεγάλη πολιτική και κοινωνική συμφωνία, μια συμφωνία αλήθειας που ο Κυριάκος Μητσοτάκης και η Νέα Δημοκρατία μπορεί να την εδραιώσει στη χώρα. </w:t>
      </w:r>
    </w:p>
    <w:p w14:paraId="62189137"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2189138" w14:textId="77777777" w:rsidR="00FB0E1F" w:rsidRDefault="0065608A">
      <w:pPr>
        <w:spacing w:after="0" w:line="600" w:lineRule="auto"/>
        <w:ind w:firstLine="709"/>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τα από την πτέρυγα της Νέας Δημοκρατίας)</w:t>
      </w:r>
    </w:p>
    <w:p w14:paraId="62189139"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w:t>
      </w:r>
    </w:p>
    <w:p w14:paraId="6218913A"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κ. Χρήστος Καραγιαννίδης από τον ΣΥΡΙΖΑ έχει τον λόγο για έξι λεπτά. </w:t>
      </w:r>
    </w:p>
    <w:p w14:paraId="6218913B"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Ευχαριστώ, κύριε Πρόεδρε. </w:t>
      </w:r>
    </w:p>
    <w:p w14:paraId="6218913C"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να ξεκινήσω με κάτι, με ένα στοιχεί</w:t>
      </w:r>
      <w:r>
        <w:rPr>
          <w:rFonts w:eastAsia="Times New Roman" w:cs="Times New Roman"/>
          <w:szCs w:val="24"/>
        </w:rPr>
        <w:t xml:space="preserve">ο το οποίο μου φάνηκε εξαιρετικό να ακούγεται από στόμα Βουλευτή της Δημοκρατικής Συμπαράταξης και είναι ότι θα διευρύνουμε τις κοινωνικές ανισότητες. </w:t>
      </w:r>
    </w:p>
    <w:p w14:paraId="6218913D"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να σας πω ένα στοιχείο. Το 2017 οκτακόσιες έντεκα χιλιάδες σαράντα οκτώ άτομα ήταν ανασφάλιστοι ασθ</w:t>
      </w:r>
      <w:r>
        <w:rPr>
          <w:rFonts w:eastAsia="Times New Roman" w:cs="Times New Roman"/>
          <w:szCs w:val="24"/>
        </w:rPr>
        <w:t>ενείς στα νοσοκομεία. Η δαπάνη για τη φαρμακευτική τους περίθαλψη ήταν 82 εκατομμύρια ευρώ και τα παραπεμπτικά για τις διαγνωστικές εξετάσεις 53 εκατομμύρια ευρώ. Μήπως ο ΣΥΡΙΖΑ δημιούργησε οκτακόσιους έντεκα χιλιάδες ανασφάλιστους; Διότι είναι το ίδιο νού</w:t>
      </w:r>
      <w:r>
        <w:rPr>
          <w:rFonts w:eastAsia="Times New Roman" w:cs="Times New Roman"/>
          <w:szCs w:val="24"/>
        </w:rPr>
        <w:t xml:space="preserve">μερο πάνω-κάτω με το </w:t>
      </w:r>
      <w:r>
        <w:rPr>
          <w:rFonts w:eastAsia="Times New Roman" w:cs="Times New Roman"/>
          <w:szCs w:val="24"/>
        </w:rPr>
        <w:lastRenderedPageBreak/>
        <w:t xml:space="preserve">2016. Ποιες κοινωνικές ανισότητες δημιούργησε ο ΣΥΡΙΖΑ, για να βρεθούν οκτακόσιες έντεκα χιλιάδες άνθρωποι χωρίς ασφάλιση; Να λέμε, λοιπόν, πράγματα που συνέβησαν στη χώρα και όχι πράγματα που φαντάζεστε. </w:t>
      </w:r>
    </w:p>
    <w:p w14:paraId="6218913E"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Επίσης με ενδιαφέρον άκουσα ό</w:t>
      </w:r>
      <w:r>
        <w:rPr>
          <w:rFonts w:eastAsia="Times New Roman" w:cs="Times New Roman"/>
          <w:szCs w:val="24"/>
        </w:rPr>
        <w:t xml:space="preserve">τι η Δημοκρατική Συμπαράταξη σήμερα -το ΠΑΣΟΚ χθες και το Κίνημα Αλλαγής αύριο με άλλο ΑΦΜ- ανακάλυψε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για τον </w:t>
      </w:r>
      <w:r>
        <w:rPr>
          <w:rFonts w:eastAsia="Times New Roman" w:cs="Times New Roman"/>
          <w:szCs w:val="24"/>
        </w:rPr>
        <w:t>π</w:t>
      </w:r>
      <w:r>
        <w:rPr>
          <w:rFonts w:eastAsia="Times New Roman" w:cs="Times New Roman"/>
          <w:szCs w:val="24"/>
        </w:rPr>
        <w:t>ροϋπολογισμό της Βουλής. Το 2014 τη διάβασε την έκθεση η Δημοκρατική Συμπαράταξη; Το 2013, το 2012; Τι έλεγε αυτή η έκθεση; Δ</w:t>
      </w:r>
      <w:r>
        <w:rPr>
          <w:rFonts w:eastAsia="Times New Roman" w:cs="Times New Roman"/>
          <w:szCs w:val="24"/>
        </w:rPr>
        <w:t xml:space="preserve">ιότι πάνω-κάτω τα ίδια -και πολύ χειρότερα, θα μπορούσα να πω- έλεγε και τότε. Όμως, μάλλον δεν τη διάβασε. </w:t>
      </w:r>
    </w:p>
    <w:p w14:paraId="6218913F"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άλλο εκπληκτικό που ακούω είναι για τους στόχους, ότι βάζουμε ψηλά τον πήχη στο 3,5%. Δεν θα ξεχάσω ότι ήταν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Νέα Δημοκρατία, τώρα </w:t>
      </w:r>
      <w:r>
        <w:rPr>
          <w:rFonts w:eastAsia="Times New Roman" w:cs="Times New Roman"/>
          <w:szCs w:val="24"/>
        </w:rPr>
        <w:t>Δημοκρατική Συμπαράταξη αύριο Κίνημα Αλλαγής με άλλο ΑΦΜ. Πόσος ήταν ο στόχος που έβαλαν για το 2017; Ήταν 4,5%. Πόσος ήταν ο στόχος που έβαλαν για το 2018; Ήταν 4,2% και 3,5% από εκεί και πέρα. Μας κοροϊδεύετε ή μιλάτε στα σοβαρά τώρα; Δηλαδή δεν είχατε ε</w:t>
      </w:r>
      <w:r>
        <w:rPr>
          <w:rFonts w:eastAsia="Times New Roman" w:cs="Times New Roman"/>
          <w:szCs w:val="24"/>
        </w:rPr>
        <w:t xml:space="preserve">σείς αυτούς τους στόχους το 2014; Ποιος τους υπέγραψε; Άλλος; Με άλλο ΑΦΜ; Η ίδια η ηγεσία σας δεν ήταν τότε; </w:t>
      </w:r>
    </w:p>
    <w:p w14:paraId="6218914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Πάμε στις δαπάνες, που είναι ένα ωραίο παραμυθάκι. Λέει η Νέα Δημοκρατία ότι για να μειώσει τη φορολογία, θα περικόψει τις δαπάνες. Μάλιστα. Θα μ</w:t>
      </w:r>
      <w:r>
        <w:rPr>
          <w:rFonts w:eastAsia="Times New Roman" w:cs="Times New Roman"/>
          <w:szCs w:val="24"/>
        </w:rPr>
        <w:t xml:space="preserve">πορούσαμε, λέει, να γλιτώσουμε 200 εκατομμύρια ευρώ, τη στιγμή που η Κυβέρνηση αυτή την αυξάνει κατά 876 εκατομμύρια ευρώ. Ναι, την αυξάνει. </w:t>
      </w:r>
    </w:p>
    <w:p w14:paraId="6218914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Για να μάθουμε, λοιπόν, τι αυξάνει αυτή η Κυβέρνηση ως δαπάνες.</w:t>
      </w:r>
    </w:p>
    <w:p w14:paraId="6218914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Πρώτον, τα 360 εκατομμύρια είναι για την κάλυψη το</w:t>
      </w:r>
      <w:r>
        <w:rPr>
          <w:rFonts w:eastAsia="Times New Roman" w:cs="Times New Roman"/>
          <w:szCs w:val="24"/>
        </w:rPr>
        <w:t>υ κόστους των υπηρεσιών κοινής ωφέλειας στον τομέα της ηλεκτρικής ενέργειας. Δεν θα το κάνατε εσείς; Προφανέστατα ναι. Γι’ αυτό και αφήσατε 1,5 εκατομμύριο νοικοκυριά χωρίς ρεύμα. Αυτές είναι οι κοινωνικές ανισότητες.</w:t>
      </w:r>
    </w:p>
    <w:p w14:paraId="6218914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Δεύτερον, αυξήθηκαν οι δαπάνες για τις</w:t>
      </w:r>
      <w:r>
        <w:rPr>
          <w:rFonts w:eastAsia="Times New Roman" w:cs="Times New Roman"/>
          <w:szCs w:val="24"/>
        </w:rPr>
        <w:t xml:space="preserve"> μεταναστευτικές ροές κατά 100 εκατομμύρια ευρώ. Ούτε αυτό θα το κάνατε;</w:t>
      </w:r>
    </w:p>
    <w:p w14:paraId="6218914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Τρίτον, αυξήθηκαν οι δαπάνες κατά 50 εκατομμύρια ευρώ για επιδοτήσεις της γεωργίας. Ούτε αυτό; </w:t>
      </w:r>
    </w:p>
    <w:p w14:paraId="6218914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Αυξήθηκαν μικρότερα ποσά για εκτέλεση δικαστικών αποφάσεων, για αυξημένες αποδόσεις </w:t>
      </w:r>
      <w:r>
        <w:rPr>
          <w:rFonts w:eastAsia="Times New Roman" w:cs="Times New Roman"/>
          <w:szCs w:val="24"/>
        </w:rPr>
        <w:t>στην Ευρωπαϊκή Ένωση, για την οικονομική ενίσχυση των πολιτικών κομμάτων, για την ενίσχυση των ΕΛΤΑ. Όλα αυτά δεν θα τα εκτελούσατε;</w:t>
      </w:r>
    </w:p>
    <w:p w14:paraId="6218914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μας πείτε μία ακριβώς δαπάνη που δεν θα εκτελούσατε; Γιατί το να λέτε ότι θα μαζεύατε 200 εκατομμύρια γενικώς και αορίστ</w:t>
      </w:r>
      <w:r>
        <w:rPr>
          <w:rFonts w:eastAsia="Times New Roman" w:cs="Times New Roman"/>
          <w:szCs w:val="24"/>
        </w:rPr>
        <w:t>ως δεν είναι πρόγραμμα ούτε συμφωνία αλήθειας. Είναι συμφωνία φαντασίας. Φαντάζομαι ότι θα βρω 200 εκατομμύρια.</w:t>
      </w:r>
    </w:p>
    <w:p w14:paraId="6218914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Πάμε στο καλύτερο τώρα. Αντί, λέει, να συγκρατήσουμε κατά 300 εκατομμύρια ευρώ η μισθοδοσία του δημοσίου, την αυξάνουμε κατά 521 εκατομμύρια ευρ</w:t>
      </w:r>
      <w:r>
        <w:rPr>
          <w:rFonts w:eastAsia="Times New Roman" w:cs="Times New Roman"/>
          <w:szCs w:val="24"/>
        </w:rPr>
        <w:t xml:space="preserve">ώ. Ναι, την αυξάνουμε κατά 521 εκατομμύρια ευρώ. Τι είναι αυτό; Λέτε μόνο το πρώτο κομμάτι. Το πρώτο κομμάτι είναι όντως αυτό. Αυξάνεται κατά 521 εκατομμύρια ευρώ, </w:t>
      </w:r>
      <w:r>
        <w:rPr>
          <w:rFonts w:eastAsia="Times New Roman" w:cs="Times New Roman"/>
          <w:szCs w:val="24"/>
        </w:rPr>
        <w:lastRenderedPageBreak/>
        <w:t>γιατί τα 404 εκατομμύρια ευρώ είναι για ασφαλιστικές εισφορές για το ασφαλιστικό σύστημα που</w:t>
      </w:r>
      <w:r>
        <w:rPr>
          <w:rFonts w:eastAsia="Times New Roman" w:cs="Times New Roman"/>
          <w:szCs w:val="24"/>
        </w:rPr>
        <w:t xml:space="preserve"> ψηφίσαμε. Θα τους αφήναμε ανασφάλιστους; Όχι. Θα τους απολύατε, όπως ήταν ο σχεδιασμός σας και σταμάτησε τον Ιανουάριο του 2015. Από τα 521 εκατομμύρια ευρώ, λοιπόν, τα 404 εκατομμύρια ευρώ είναι αυτά. Τα άλλα 100 τι είναι; Είναι η διαφορά προσλήψεων</w:t>
      </w:r>
      <w:r>
        <w:rPr>
          <w:rFonts w:eastAsia="Times New Roman" w:cs="Times New Roman"/>
          <w:szCs w:val="24"/>
        </w:rPr>
        <w:t xml:space="preserve"> </w:t>
      </w:r>
      <w:r>
        <w:rPr>
          <w:rFonts w:eastAsia="Times New Roman" w:cs="Times New Roman"/>
          <w:szCs w:val="24"/>
        </w:rPr>
        <w:t>- απ</w:t>
      </w:r>
      <w:r>
        <w:rPr>
          <w:rFonts w:eastAsia="Times New Roman" w:cs="Times New Roman"/>
          <w:szCs w:val="24"/>
        </w:rPr>
        <w:t xml:space="preserve">οχωρήσεων που πήγε από 1,4 σε 1,5, που σημαίνει ότι προσλάβαμε γιατρούς, δασκάλους και θα προσλάβουμε όσους πυροσβέστες είναι συμβασιούχοι. </w:t>
      </w:r>
    </w:p>
    <w:p w14:paraId="6218914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Δεν σας ενδιαφέρει, δηλαδή, η υγεία και η παιδεία; Δεν σας ενδιαφέρουν συγκεκριμένοι κοινωνικοί τομείς σε αυτή τη χ</w:t>
      </w:r>
      <w:r>
        <w:rPr>
          <w:rFonts w:eastAsia="Times New Roman" w:cs="Times New Roman"/>
          <w:szCs w:val="24"/>
        </w:rPr>
        <w:t xml:space="preserve">ώρα, τη στιγμή που στα δικά σας χρόνια όχι απλώς έπεσαν χαμηλά οι άνθρωποι, αλλά κατεξευτελίστηκαν; </w:t>
      </w:r>
    </w:p>
    <w:p w14:paraId="6218914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Δεν σας ενδιαφέρει ότι την ανεργία με αυτά τα προγράμματα που μπορούμε να ολοκληρώσουμε εμείς και να υλοποιήσουμε, την έχουμε ρίξει από το 27% στο 21% και </w:t>
      </w:r>
      <w:r>
        <w:rPr>
          <w:rFonts w:eastAsia="Times New Roman" w:cs="Times New Roman"/>
          <w:szCs w:val="24"/>
        </w:rPr>
        <w:t xml:space="preserve">το 2018 θα πέσει κάτω από το 20%; Έχετε καταλάβει ότι από το 9% που πήρατε την ανεργία την πήγατε στο 27%; Έχετε καταλάβει αυτή τη ζημιά; Την κοινωνική ζημιά στον χώρο της εργασίας την έχετε καταλάβει; </w:t>
      </w:r>
    </w:p>
    <w:p w14:paraId="6218914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Άκουσα μάλιστα και το άλλο. Έγινε καταγγελία για τις </w:t>
      </w:r>
      <w:r>
        <w:rPr>
          <w:rFonts w:eastAsia="Times New Roman" w:cs="Times New Roman"/>
          <w:szCs w:val="24"/>
        </w:rPr>
        <w:t xml:space="preserve">ελαστικές μορφές εργασίας. Ποιος τις ψήφισε; Ο ΣΥΡΙΖΑ έφερε αυτή τη νομοθεσία; Από τη </w:t>
      </w:r>
      <w:r>
        <w:rPr>
          <w:rFonts w:eastAsia="Times New Roman" w:cs="Times New Roman"/>
          <w:szCs w:val="24"/>
        </w:rPr>
        <w:t>«</w:t>
      </w:r>
      <w:r>
        <w:rPr>
          <w:rFonts w:eastAsia="Times New Roman" w:cs="Times New Roman"/>
          <w:szCs w:val="24"/>
        </w:rPr>
        <w:t>χρυσή</w:t>
      </w:r>
      <w:r>
        <w:rPr>
          <w:rFonts w:eastAsia="Times New Roman" w:cs="Times New Roman"/>
          <w:szCs w:val="24"/>
        </w:rPr>
        <w:t>»</w:t>
      </w:r>
      <w:r>
        <w:rPr>
          <w:rFonts w:eastAsia="Times New Roman" w:cs="Times New Roman"/>
          <w:szCs w:val="24"/>
        </w:rPr>
        <w:t xml:space="preserve"> οκταετία του Σημίτη και μετά καταξευτελίζουν τα εργασιακά δικαιώματα. Ποιος τα ψήφισε αυτά; Εμείς; Και κάνετε καταγγελία ότι σήμερα οι εργαζόμενοι εργάζονται με ε</w:t>
      </w:r>
      <w:r>
        <w:rPr>
          <w:rFonts w:eastAsia="Times New Roman" w:cs="Times New Roman"/>
          <w:szCs w:val="24"/>
        </w:rPr>
        <w:t>λαστικές μορφές εργασίας; Δεν ντρέπεστε λιγάκι γι’ αυτά που λέτε;</w:t>
      </w:r>
    </w:p>
    <w:p w14:paraId="6218914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218914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6218914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Φαίνεται ότι η παρούσα Κυβέρνηση θα καταφέρει τον μεγαλύτερο στόχο της, που είνα</w:t>
      </w:r>
      <w:r>
        <w:rPr>
          <w:rFonts w:eastAsia="Times New Roman" w:cs="Times New Roman"/>
          <w:szCs w:val="24"/>
        </w:rPr>
        <w:t>ι το τέλος των μνημονίων. Κάτι τέτοιο φαινόταν απίθανο το 2015. Σήμερα όμως μπορούμε να πούμε ότι είναι κατορθωτό. Η δική μας πολιτική στην Κυβέρνηση παράγει θετικά αποτελέσματα για τις λαϊκές τάξεις και για τους νέους, αλλά ταυτόχρονα επιβάλλει μέσω των α</w:t>
      </w:r>
      <w:r>
        <w:rPr>
          <w:rFonts w:eastAsia="Times New Roman" w:cs="Times New Roman"/>
          <w:szCs w:val="24"/>
        </w:rPr>
        <w:t xml:space="preserve">παιτήσεων των </w:t>
      </w:r>
      <w:r>
        <w:rPr>
          <w:rFonts w:eastAsia="Times New Roman" w:cs="Times New Roman"/>
          <w:szCs w:val="24"/>
        </w:rPr>
        <w:t>θ</w:t>
      </w:r>
      <w:r>
        <w:rPr>
          <w:rFonts w:eastAsia="Times New Roman" w:cs="Times New Roman"/>
          <w:szCs w:val="24"/>
        </w:rPr>
        <w:t>εσμών πολιτικές που είναι νεοφιλελεύθερες. Εμείς δεν έχουμε, όμως, από εδώ και πέρα δικαιολογίες που να καθυστερούν ό,τι θεωρούμε παράλληλο πρόγραμμα προς όφελος της κοινωνίας.</w:t>
      </w:r>
    </w:p>
    <w:p w14:paraId="6218914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 2018, λοιπόν, αυτή θα είναι η προσπάθειά μας, με το πέρασμα τ</w:t>
      </w:r>
      <w:r>
        <w:rPr>
          <w:rFonts w:eastAsia="Times New Roman" w:cs="Times New Roman"/>
          <w:szCs w:val="24"/>
        </w:rPr>
        <w:t>ων μνημονίων να μπορέσουμε να υλοποιήσουμε περισσότερα κοινωνικά μέτρα γι’ αυτούς που έχουν πληγεί όλα τα χρόνια της κρίσης.</w:t>
      </w:r>
    </w:p>
    <w:p w14:paraId="6218914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189150"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189151"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Καραγιαννίδη.</w:t>
      </w:r>
    </w:p>
    <w:p w14:paraId="6218915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ο κ. Αντώνιος Γρέγος από την Κοινοβουλευτική Ομάδα της Χρυσής Αυγής.</w:t>
      </w:r>
    </w:p>
    <w:p w14:paraId="62189153"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Ευχαριστώ, κύριε Πρόεδρε.</w:t>
      </w:r>
    </w:p>
    <w:p w14:paraId="6218915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Συζητάμε για τον </w:t>
      </w:r>
      <w:r>
        <w:rPr>
          <w:rFonts w:eastAsia="Times New Roman" w:cs="Times New Roman"/>
          <w:szCs w:val="24"/>
        </w:rPr>
        <w:t>π</w:t>
      </w:r>
      <w:r>
        <w:rPr>
          <w:rFonts w:eastAsia="Times New Roman" w:cs="Times New Roman"/>
          <w:szCs w:val="24"/>
        </w:rPr>
        <w:t>ροϋπολογισμό του έτους 2018. Βεβαίως συζητάμε για κάτι που η Κυβέρνηση διατείνεται ότι θα πετύχει. Η αποτυχία βέ</w:t>
      </w:r>
      <w:r>
        <w:rPr>
          <w:rFonts w:eastAsia="Times New Roman" w:cs="Times New Roman"/>
          <w:szCs w:val="24"/>
        </w:rPr>
        <w:t>βαια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όχι σίγουρη, αλλά το τραγικό είναι ότι θύμα θα είναι και πάλι ο ελληνικός λαός. Κάθε χρόνο καλούμαστε να ψηφίσουμε τον </w:t>
      </w:r>
      <w:r>
        <w:rPr>
          <w:rFonts w:eastAsia="Times New Roman" w:cs="Times New Roman"/>
          <w:szCs w:val="24"/>
        </w:rPr>
        <w:t>π</w:t>
      </w:r>
      <w:r>
        <w:rPr>
          <w:rFonts w:eastAsia="Times New Roman" w:cs="Times New Roman"/>
          <w:szCs w:val="24"/>
        </w:rPr>
        <w:t xml:space="preserve">ροϋπολογισμό που συντάχθηκε καθ’ υπαγόρευσιν των δανειστών. </w:t>
      </w:r>
    </w:p>
    <w:p w14:paraId="6218915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εξαγγελίες των αρμοδίων Υπουργών</w:t>
      </w:r>
      <w:r>
        <w:rPr>
          <w:rFonts w:eastAsia="Times New Roman" w:cs="Times New Roman"/>
          <w:szCs w:val="24"/>
        </w:rPr>
        <w:t xml:space="preserve"> για προσδοκώμενο ρυθμό ανάπτυξης στο 2,5% για το έτος 2018 και πρωτογενές πλεόνασμα ύψους 3,82% του ΑΕΠ έχει αποδειχθεί ότι είναι αμιγώς λογιστικές προσεγγίσεις νεοφιλελεύθερης αντίληψης και προϊόν των συνεχών υποχωρήσεων που κάνει η Κυβέρνηση στο πλαίσιο</w:t>
      </w:r>
      <w:r>
        <w:rPr>
          <w:rFonts w:eastAsia="Times New Roman" w:cs="Times New Roman"/>
          <w:szCs w:val="24"/>
        </w:rPr>
        <w:t xml:space="preserve"> των μνημονιακών της υποχρεώσεων.</w:t>
      </w:r>
    </w:p>
    <w:p w14:paraId="6218915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 Έλληνας εργαζόμενος, ο Έλληνας συνταξιούχος, ο Έλληνας μικρομεσαίος επιχειρηματίας, ο Έλληνας αγρότης, οι ένστολοι, οι πολύτεκνοι, οι τρίτεκνοι, οι έμποροι, όσοι έχουν απομείνει τέλος πάντων βιοτέχνες θα είναι και πάλι ο</w:t>
      </w:r>
      <w:r>
        <w:rPr>
          <w:rFonts w:eastAsia="Times New Roman" w:cs="Times New Roman"/>
          <w:szCs w:val="24"/>
        </w:rPr>
        <w:t xml:space="preserve"> κλάδος που θα πληγεί. Στην κυριολεξία θα διαλυθεί.</w:t>
      </w:r>
    </w:p>
    <w:p w14:paraId="6218915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Θυμίζετε ακριβώς τα έργα και τις ημέρες της χούντας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την οποία εμείς γκρεμίσαμε και η οποία έχει διαπράξει σωρεία εγκληματικών πράξεων, με κορυφαία αυτή της κατάλυσης του Συντάγματος κα</w:t>
      </w:r>
      <w:r>
        <w:rPr>
          <w:rFonts w:eastAsia="Times New Roman" w:cs="Times New Roman"/>
          <w:szCs w:val="24"/>
        </w:rPr>
        <w:t>ι της προσβολής του πολιτεύματος. Φυσικά, οι αυτοκτονίες, τα λουκέτα, η ανέχεια, η δυστυχία δεν σταμάτησαν. Συνεχίζουν και με τη δική σας διακυβέρνηση, διότι εκτελείτε πιστά κάθε εντολή των δανειστών τοκογλύφων, που και εσείς υπηρετείτε.</w:t>
      </w:r>
    </w:p>
    <w:p w14:paraId="6218915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Αυτές είναι οι μνη</w:t>
      </w:r>
      <w:r>
        <w:rPr>
          <w:rFonts w:eastAsia="Times New Roman" w:cs="Times New Roman"/>
          <w:szCs w:val="24"/>
        </w:rPr>
        <w:t>μονιακές πολιτικές. Αυτές εκτελεί και ο εκτελών χρέη Πρωθυπουργού. Βεβαίως όλοι γνωρίζουν τα ψέματα που εκστομίζει και συνεχίζει να εκστομίζει, όπως είπα και πριν, ο εκτελών χρέη Πρωθυπουργού και οι Υπουργοί, με κορυφαίο ψέμα αυτό της εξόδου από τα μνημόνι</w:t>
      </w:r>
      <w:r>
        <w:rPr>
          <w:rFonts w:eastAsia="Times New Roman" w:cs="Times New Roman"/>
          <w:szCs w:val="24"/>
        </w:rPr>
        <w:t>α. Οι μόνοι που δεν πλήττονται είναι οι άνθρωποι της διαπλοκής και των συμφερόντων και φυσικά, οι λαθρομετανάστες. Θύματα, όπως είπα, είναι οι Έλληνες πολίτες.</w:t>
      </w:r>
    </w:p>
    <w:p w14:paraId="6218915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Ενδεικτικά</w:t>
      </w:r>
      <w:r>
        <w:rPr>
          <w:rFonts w:eastAsia="Times New Roman" w:cs="Times New Roman"/>
          <w:szCs w:val="24"/>
        </w:rPr>
        <w:t xml:space="preserve"> ένας στους δύο συνταξιούχους θα παίρνει σύνταξη της τάξης των 550 ευρώ μετά το 2019, όπως καταγγέλλει το Ενιαίο Δίκτυο Συνταξιούχων. Πάνω από εκατόν σαράντα χιλιάδες χαμηλοσυνταξιούχοι θα δουν νέα περικοπή του ΕΚΑΣ το 2018, δικά τους χρήματα. Οι νέες κύρι</w:t>
      </w:r>
      <w:r>
        <w:rPr>
          <w:rFonts w:eastAsia="Times New Roman" w:cs="Times New Roman"/>
          <w:szCs w:val="24"/>
        </w:rPr>
        <w:t>ες συντάξεις θα είναι μικρότερες έως 30%. Τον Ιανουάριο του 2019, οπότε θα έχει ολοκληρωθεί ο επανυπολογισμός όλων των καταβαλλόμενων συντάξεων, οι συνταξιούχοι θα χάσουν άμεσα έως 18% της κύριας και της επικουρικής σύνταξής τους λόγω της περικοπής της προ</w:t>
      </w:r>
      <w:r>
        <w:rPr>
          <w:rFonts w:eastAsia="Times New Roman" w:cs="Times New Roman"/>
          <w:szCs w:val="24"/>
        </w:rPr>
        <w:t>σωπικής διαφοράς, έως 300 ευρώ τον μήνα.</w:t>
      </w:r>
    </w:p>
    <w:p w14:paraId="6218915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Ωστόσο οι μειώσεις δεν θα είναι 18%, αλλά θα φτάσουν και στο 25%, διότι δεν κόβεται μόνο η σύνταξη λόγω προσωπικής διαφοράς, αλλά καταργούνται και τα επιδόματα συζύγου και τέκνων.</w:t>
      </w:r>
    </w:p>
    <w:p w14:paraId="6218915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Τα λουκέτα διαδέχονται το ένα το άλ</w:t>
      </w:r>
      <w:r>
        <w:rPr>
          <w:rFonts w:eastAsia="Times New Roman" w:cs="Times New Roman"/>
          <w:szCs w:val="24"/>
        </w:rPr>
        <w:t xml:space="preserve">λο σε όλη την επικράτεια. Στη Θεσσαλονίκη συνεχίζεται η φτωχοποίηση και η ανεργία </w:t>
      </w:r>
      <w:r w:rsidRPr="00CB75AA">
        <w:rPr>
          <w:rFonts w:eastAsia="Times New Roman" w:cs="Times New Roman"/>
          <w:szCs w:val="24"/>
        </w:rPr>
        <w:t>καλπάζει</w:t>
      </w:r>
      <w:r>
        <w:rPr>
          <w:rFonts w:eastAsia="Times New Roman" w:cs="Times New Roman"/>
          <w:szCs w:val="24"/>
        </w:rPr>
        <w:t xml:space="preserve">. Η ανεργία θα αυξάνεται και </w:t>
      </w:r>
      <w:r>
        <w:rPr>
          <w:rFonts w:eastAsia="Times New Roman" w:cs="Times New Roman"/>
          <w:szCs w:val="24"/>
        </w:rPr>
        <w:lastRenderedPageBreak/>
        <w:t>κανένας δεν πιστεύει στα πλαστά στοιχεία περί μείωσής της. Τα δεδομένα και η πραγματικότητα είναι εντελώς διαφορετικά.</w:t>
      </w:r>
    </w:p>
    <w:p w14:paraId="6218915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Αλήθεια στους κωδι</w:t>
      </w:r>
      <w:r>
        <w:rPr>
          <w:rFonts w:eastAsia="Times New Roman" w:cs="Times New Roman"/>
          <w:szCs w:val="24"/>
        </w:rPr>
        <w:t xml:space="preserve">κούς του </w:t>
      </w:r>
      <w:r>
        <w:rPr>
          <w:rFonts w:eastAsia="Times New Roman" w:cs="Times New Roman"/>
          <w:szCs w:val="24"/>
        </w:rPr>
        <w:t>π</w:t>
      </w:r>
      <w:r>
        <w:rPr>
          <w:rFonts w:eastAsia="Times New Roman" w:cs="Times New Roman"/>
          <w:szCs w:val="24"/>
        </w:rPr>
        <w:t>ροϋπολογισμού αναγράφονται έσοδα από την είσπραξη των χρεών των κομμάτων; Τι θα γίνει επιτέλους με την επιχορήγησή τους; Έσοδα και έξοδα είναι αυτά. Καταντήσατε τον ελληνικό λαό, έναν περήφανο λαό, να παρακαλεί να ζει με επιδόματα και στρέψατε φυ</w:t>
      </w:r>
      <w:r>
        <w:rPr>
          <w:rFonts w:eastAsia="Times New Roman" w:cs="Times New Roman"/>
          <w:szCs w:val="24"/>
        </w:rPr>
        <w:t>σικά αυτόν τον λαό εναντίον σας, αλλά συνεχίζετε απτόητοι. Διότι όλα αυτά γίνονται, όπως έχουμε πει πολλές φορές, για την καρέκλα και για την κουτάλα.</w:t>
      </w:r>
    </w:p>
    <w:p w14:paraId="6218915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Να επισημάνουμε και λόγω των ημερών: Καμ</w:t>
      </w:r>
      <w:r>
        <w:rPr>
          <w:rFonts w:eastAsia="Times New Roman" w:cs="Times New Roman"/>
          <w:szCs w:val="24"/>
        </w:rPr>
        <w:t>μ</w:t>
      </w:r>
      <w:r>
        <w:rPr>
          <w:rFonts w:eastAsia="Times New Roman" w:cs="Times New Roman"/>
          <w:szCs w:val="24"/>
        </w:rPr>
        <w:t xml:space="preserve">ία περικοπή στην Εθνική Άμυνα και στη μισθολογική προστασία των </w:t>
      </w:r>
      <w:r>
        <w:rPr>
          <w:rFonts w:eastAsia="Times New Roman" w:cs="Times New Roman"/>
          <w:szCs w:val="24"/>
        </w:rPr>
        <w:t>ενστόλων. Πριν λίγες μέρες ο «εχθρός» ήρθε στη χώρα μας, πάτησε και τη Θράκη και φυσικά, προκάλεσε και συνεχίζει να προκαλεί. Μάλιστα, φανατικοί μουσουλμάνοι εισέβαλαν και στην Αγιά-Σοφιά, φωνάζοντας «ο Αλάχ είναι μεγάλος». Ας τα βλέπουν αυτά, λοιπόν, οι θ</w:t>
      </w:r>
      <w:r>
        <w:rPr>
          <w:rFonts w:eastAsia="Times New Roman" w:cs="Times New Roman"/>
          <w:szCs w:val="24"/>
        </w:rPr>
        <w:t>ιασώτες της δήθεν ελληνοτουρκικής φιλίας και της καλής γειτονίας.</w:t>
      </w:r>
    </w:p>
    <w:p w14:paraId="6218915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 να επανέλθω, χαρακτηριστική είναι η επιστολή της Πανελλήνιας Ομοσπονδίας Τριτέκνων. Μιλάει για εμπαιγμό και τιμωρία των οικογενειών αυτών, χαρακτηρίζοντας μάλιστα την πολιτική σας όχι εξ</w:t>
      </w:r>
      <w:r>
        <w:rPr>
          <w:rFonts w:eastAsia="Times New Roman" w:cs="Times New Roman"/>
          <w:szCs w:val="24"/>
        </w:rPr>
        <w:t xml:space="preserve">ορθολογισμό, αλλά παραλογισμό. Σε κάποιο σημείο ενδεικτικά αναφέρει: «Για άλλη μια φορά η Κυβέρνηση απέδειξε ότι λειτουργεί σαν εκτελεστικό όργανο συγκεκριμένων κύκλων της Ευρωπαϊκής Ένωσης, που δεν </w:t>
      </w:r>
      <w:r>
        <w:rPr>
          <w:rFonts w:eastAsia="Times New Roman" w:cs="Times New Roman"/>
          <w:szCs w:val="24"/>
        </w:rPr>
        <w:lastRenderedPageBreak/>
        <w:t xml:space="preserve">θέλει να λύσει το δημογραφικό πρόβλημα της πατρίδος μας. </w:t>
      </w:r>
      <w:r>
        <w:rPr>
          <w:rFonts w:eastAsia="Times New Roman" w:cs="Times New Roman"/>
          <w:szCs w:val="24"/>
        </w:rPr>
        <w:t>Δεν θέλει γεννήσεις Ελλήνων». Αντικατάσταση με λαθρομετανάστες έγινε, όπως λέω εγώ.</w:t>
      </w:r>
    </w:p>
    <w:p w14:paraId="6218915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ήθελα να καταθέσω την επιστολή στα Πρακτικά για να υπάρχει.</w:t>
      </w:r>
    </w:p>
    <w:p w14:paraId="62189160" w14:textId="77777777" w:rsidR="00FB0E1F" w:rsidRDefault="0065608A">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Αντώνιος Γρέγος καταθέτει για τα Πρακτικά την προαναφερθείσα επιστολή, η </w:t>
      </w:r>
      <w:r>
        <w:rPr>
          <w:rFonts w:eastAsia="Times New Roman" w:cs="Times New Roman"/>
        </w:rPr>
        <w:t>οποία βρίσκεται στο αρχείο του Τμήματος Γραμματείας της Διεύθυνσης Στενογραφίας και Πρακτικών της Βουλής)</w:t>
      </w:r>
    </w:p>
    <w:p w14:paraId="6218916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Ως προς το κορυφαίο θέμα της παιδείας, θα ήθελα να κάνω μια σύντομη αναφορά, να ακούσουν και οι Έλληνες πολίτες για το επίπεδο της παιδείας στην Ελλάδ</w:t>
      </w:r>
      <w:r>
        <w:rPr>
          <w:rFonts w:eastAsia="Times New Roman" w:cs="Times New Roman"/>
          <w:szCs w:val="24"/>
        </w:rPr>
        <w:t>α, αν και οι πιο πολλοί τα γνωρίζουν. Σχολεία χωρίς δασκάλους, μαθητές χωρίς βιβλία, αίθουσες διδασκαλίας χωρίς θέρμανση, ελλείψεις σε υλικοτεχνικό εξοπλισμό και όσο ανεβαίνουμε τις βαθμίδες εκπαίδευσης τόσο εντείνονται τα προβλήματα. Στα ελληνικά πανεπιστ</w:t>
      </w:r>
      <w:r>
        <w:rPr>
          <w:rFonts w:eastAsia="Times New Roman" w:cs="Times New Roman"/>
          <w:szCs w:val="24"/>
        </w:rPr>
        <w:t>ήμια οι συνθήκες είναι απαράδεκτες και σε κα</w:t>
      </w:r>
      <w:r>
        <w:rPr>
          <w:rFonts w:eastAsia="Times New Roman" w:cs="Times New Roman"/>
          <w:szCs w:val="24"/>
        </w:rPr>
        <w:t>μ</w:t>
      </w:r>
      <w:r>
        <w:rPr>
          <w:rFonts w:eastAsia="Times New Roman" w:cs="Times New Roman"/>
          <w:szCs w:val="24"/>
        </w:rPr>
        <w:t>μιά περίπτωση δεν θυμίζουν ανώτατα εκπαιδευτικά ιδρύματα. Οι προαύλιοι χώροι είναι στο έλεος των γνωστών αγνώστων, των «δικών σας παιδιών», να σπάνε και να καίνε, να επιτίθενται και να στοχοποιούν καθηγητές. Υπά</w:t>
      </w:r>
      <w:r>
        <w:rPr>
          <w:rFonts w:eastAsia="Times New Roman" w:cs="Times New Roman"/>
          <w:szCs w:val="24"/>
        </w:rPr>
        <w:t>ρχουν ελλείψεις σε φοιτητικές εστίες και ένα σωρό προβλήματα.</w:t>
      </w:r>
    </w:p>
    <w:p w14:paraId="6218916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Κατά τα άλλα, οι κυβερνητικοί ευαγγελίζονται δωρεάν παιδεία και ελευθερία. Σημειώνω ότι για όλες τις παραπάνω αναφορές έχουν κατατεθεί σωρεία ερωτήσεων, οι οποίες στην πλειοψηφία τους δεν τυγχάν</w:t>
      </w:r>
      <w:r>
        <w:rPr>
          <w:rFonts w:eastAsia="Times New Roman" w:cs="Times New Roman"/>
          <w:szCs w:val="24"/>
        </w:rPr>
        <w:t>ουν απαντήσεως. Έτσι αντιμετωπίζει το αρμόδιο Υπουργείο τις καταγγελίες, τηρώντας σιγή ιχθύος.</w:t>
      </w:r>
    </w:p>
    <w:p w14:paraId="62189163"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και ένα φλέγον θέμα που αφορά τα πανεπιστημιακά συγγράμματα τα οποία διατίθενται στους φοιτητές δήθεν δωρεάν. Όλοι γνωρίζουμε ότι για το ακαδημαϊκό έτος </w:t>
      </w:r>
      <w:r>
        <w:rPr>
          <w:rFonts w:eastAsia="Times New Roman" w:cs="Times New Roman"/>
          <w:szCs w:val="24"/>
        </w:rPr>
        <w:t>2017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2018 υπήρξαν σοβαρότατα προβλήματα στη διανομή των συγγραμμάτων, με αποτέλεσμα οι φοιτητές να μη διαθέτουν βιβλία για το πρώτο εξάμηνο του τρέχοντος ακαδημαϊκού έτους. </w:t>
      </w:r>
    </w:p>
    <w:p w14:paraId="6218916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w:t>
      </w:r>
      <w:r>
        <w:rPr>
          <w:rFonts w:eastAsia="Times New Roman" w:cs="Times New Roman"/>
          <w:szCs w:val="24"/>
        </w:rPr>
        <w:t>τή)</w:t>
      </w:r>
    </w:p>
    <w:p w14:paraId="62189165"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Οι αντεγκλήσεις μεταξύ του Υπουργείου Παιδείας και του εκπροσώπου του συλλόγου εκδοτών πανεπιστημιακών συγγραμμάτων έγιναν πρώτο θέμα προ δύο μηνών και αποκαλύφθηκε ότι το Υπουργείο Παιδείας δεν είχε αποπληρώσει ούτε τα ποσά που αφορούσαν το κόστος των</w:t>
      </w:r>
      <w:r>
        <w:rPr>
          <w:rFonts w:eastAsia="Times New Roman" w:cs="Times New Roman"/>
          <w:szCs w:val="24"/>
        </w:rPr>
        <w:t xml:space="preserve"> συγγραμμάτων του προηγούμενου ακαδημαϊκού έτους, ποσό διόλου ευκαταφρόνητο αφού αγγίζει τα 50 εκατομμύρια ευρώ. Οι σχετικές πληροφορίες κάνουν λόγο και για οφειλές που αντιστοιχούν στις οικονομικές υποχρεώσεις του Υπουργείου Παιδείας για παλαιότερα έτη.</w:t>
      </w:r>
    </w:p>
    <w:p w14:paraId="62189166"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οιπόν, κύριοι, για να μην κοροϊδευόμαστε, αυτές οι πλασματικές αυξήσεις στα οικονομικά στοιχεία του Υπουργείου Παιδείας προφανώς και δεν θα πιστωθούν για την κάλυψη των αναγκών της παιδείας, αλλά για να σας βγουν, κατά τις λογιστικές σας ανάγκες, οι μικροο</w:t>
      </w:r>
      <w:r>
        <w:rPr>
          <w:rFonts w:eastAsia="Times New Roman" w:cs="Times New Roman"/>
          <w:szCs w:val="24"/>
        </w:rPr>
        <w:t xml:space="preserve">ικονομικής φύσεως στόχοι που έχετε θέσει σε συνεργασία με τους εκπροσώπους των δανειστών. </w:t>
      </w:r>
    </w:p>
    <w:p w14:paraId="62189167"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Εάν δεν είναι έτσι όπως τα λέω, παρακαλώ να μας εξηγήσετε σε ποιους τομείς θα υπάρξει αντικειμενική βελτίωση των συνθηκών στα σχολεία και στα πανεπιστήμια όταν τελικ</w:t>
      </w:r>
      <w:r>
        <w:rPr>
          <w:rFonts w:eastAsia="Times New Roman" w:cs="Times New Roman"/>
          <w:szCs w:val="24"/>
        </w:rPr>
        <w:t xml:space="preserve">ά ψηφιστεί αυτός ο </w:t>
      </w:r>
      <w:r>
        <w:rPr>
          <w:rFonts w:eastAsia="Times New Roman" w:cs="Times New Roman"/>
          <w:szCs w:val="24"/>
        </w:rPr>
        <w:t>π</w:t>
      </w:r>
      <w:r>
        <w:rPr>
          <w:rFonts w:eastAsia="Times New Roman" w:cs="Times New Roman"/>
          <w:szCs w:val="24"/>
        </w:rPr>
        <w:t>ροϋπολογισμός. Η ίδια κατάσταση φυσικά συμβαίνει και στον χώρο της υγείας.</w:t>
      </w:r>
    </w:p>
    <w:p w14:paraId="62189168"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Λέμε ένα μεγάλο «</w:t>
      </w:r>
      <w:r>
        <w:rPr>
          <w:rFonts w:eastAsia="Times New Roman" w:cs="Times New Roman"/>
          <w:szCs w:val="24"/>
        </w:rPr>
        <w:t>ό</w:t>
      </w:r>
      <w:r>
        <w:rPr>
          <w:rFonts w:eastAsia="Times New Roman" w:cs="Times New Roman"/>
          <w:szCs w:val="24"/>
        </w:rPr>
        <w:t xml:space="preserve">χι» μαζί με τον ελληνικό λαό και στον </w:t>
      </w:r>
      <w:r>
        <w:rPr>
          <w:rFonts w:eastAsia="Times New Roman" w:cs="Times New Roman"/>
          <w:szCs w:val="24"/>
        </w:rPr>
        <w:t>π</w:t>
      </w:r>
      <w:r>
        <w:rPr>
          <w:rFonts w:eastAsia="Times New Roman" w:cs="Times New Roman"/>
          <w:szCs w:val="24"/>
        </w:rPr>
        <w:t>ροϋπολογισμό και σε εσάς. Ο πολιτικός σας χρόνος τελείωσε.</w:t>
      </w:r>
    </w:p>
    <w:p w14:paraId="62189169" w14:textId="77777777" w:rsidR="00FB0E1F" w:rsidRDefault="0065608A">
      <w:pPr>
        <w:tabs>
          <w:tab w:val="left" w:pos="3873"/>
        </w:tabs>
        <w:spacing w:after="0" w:line="600" w:lineRule="auto"/>
        <w:ind w:firstLine="720"/>
        <w:jc w:val="both"/>
        <w:rPr>
          <w:rFonts w:eastAsia="Times New Roman"/>
          <w:szCs w:val="24"/>
        </w:rPr>
      </w:pPr>
      <w:r>
        <w:rPr>
          <w:rFonts w:eastAsia="Times New Roman"/>
          <w:szCs w:val="24"/>
        </w:rPr>
        <w:t>Ευχαριστώ.</w:t>
      </w:r>
    </w:p>
    <w:p w14:paraId="6218916A" w14:textId="77777777" w:rsidR="00FB0E1F" w:rsidRDefault="0065608A">
      <w:pPr>
        <w:tabs>
          <w:tab w:val="left" w:pos="3873"/>
        </w:tabs>
        <w:spacing w:after="0" w:line="600" w:lineRule="auto"/>
        <w:ind w:firstLine="720"/>
        <w:jc w:val="center"/>
        <w:rPr>
          <w:rFonts w:eastAsia="Times New Roman"/>
          <w:szCs w:val="24"/>
        </w:rPr>
      </w:pPr>
      <w:r>
        <w:rPr>
          <w:rFonts w:eastAsia="Times New Roman"/>
          <w:szCs w:val="24"/>
        </w:rPr>
        <w:t>(Χειροκροτήματα από την πτέρυγα τη</w:t>
      </w:r>
      <w:r>
        <w:rPr>
          <w:rFonts w:eastAsia="Times New Roman"/>
          <w:szCs w:val="24"/>
        </w:rPr>
        <w:t>ς Χρυσής Αυγής)</w:t>
      </w:r>
    </w:p>
    <w:p w14:paraId="6218916B"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Ευχαριστούμε πολύ.</w:t>
      </w:r>
    </w:p>
    <w:p w14:paraId="6218916C"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szCs w:val="24"/>
        </w:rPr>
        <w:t>Παρακαλώ τον λόγο έχει ο Βουλευτής του ΣΥΡΙΖΑ από τη Θεσσαλονίκη κ. Αλέξανδρος Τριανταφυλλίδης.</w:t>
      </w:r>
    </w:p>
    <w:p w14:paraId="6218916D" w14:textId="77777777" w:rsidR="00FB0E1F" w:rsidRDefault="0065608A">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Σας </w:t>
      </w:r>
      <w:r>
        <w:rPr>
          <w:rFonts w:eastAsia="Times New Roman"/>
          <w:szCs w:val="24"/>
        </w:rPr>
        <w:t>ευχαριστώ πολύ,</w:t>
      </w:r>
      <w:r>
        <w:rPr>
          <w:rFonts w:eastAsia="Times New Roman" w:cs="Times New Roman"/>
          <w:szCs w:val="24"/>
        </w:rPr>
        <w:t xml:space="preserve"> κύριε Πρόεδρε. </w:t>
      </w:r>
    </w:p>
    <w:p w14:paraId="6218916E" w14:textId="77777777" w:rsidR="00FB0E1F" w:rsidRDefault="0065608A">
      <w:pPr>
        <w:tabs>
          <w:tab w:val="left" w:pos="3873"/>
        </w:tabs>
        <w:spacing w:after="0" w:line="600" w:lineRule="auto"/>
        <w:ind w:firstLine="720"/>
        <w:jc w:val="both"/>
        <w:rPr>
          <w:rFonts w:eastAsia="Times New Roman"/>
          <w:bCs/>
        </w:rPr>
      </w:pPr>
      <w:r>
        <w:rPr>
          <w:rFonts w:eastAsia="Times New Roman" w:cs="Times New Roman"/>
          <w:szCs w:val="24"/>
        </w:rPr>
        <w:t xml:space="preserve">Κύριοι Υπουργοί, κύριοι συνάδελφοι, η συζήτηση για τον </w:t>
      </w:r>
      <w:r>
        <w:rPr>
          <w:rFonts w:eastAsia="Times New Roman" w:cs="Times New Roman"/>
          <w:szCs w:val="24"/>
        </w:rPr>
        <w:t>π</w:t>
      </w:r>
      <w:r>
        <w:rPr>
          <w:rFonts w:eastAsia="Times New Roman" w:cs="Times New Roman"/>
          <w:szCs w:val="24"/>
        </w:rPr>
        <w:t xml:space="preserve">ροϋπολογισμό εν </w:t>
      </w:r>
      <w:r>
        <w:rPr>
          <w:rFonts w:eastAsia="Times New Roman"/>
          <w:bCs/>
        </w:rPr>
        <w:t>προκειμένω του 2018 έχει έναν νοερό ωσεί παρών συνομιλητή, τον λαό και τους πολίτες. Χωρίς τους πολίτες και κυρίως τον αδύναμο πολίτη, χωρίς τις ευάλωτες κοινωνικές ομάδες, τους άνεργο</w:t>
      </w:r>
      <w:r>
        <w:rPr>
          <w:rFonts w:eastAsia="Times New Roman"/>
          <w:bCs/>
        </w:rPr>
        <w:t xml:space="preserve">υς, τους άστεγους, τους άπορους, δεν νοείται συζήτηση, από κοινού αναζήτηση ουσίας και προοπτικής, παντρεύοντας το ευκταίο με το εφικτό. Μαζί με τον λαό είμαστε τα πάντα. Χωρίς τον λαό είμαστε απλοί διαχειριστές της εξουσίας. </w:t>
      </w:r>
    </w:p>
    <w:p w14:paraId="6218916F" w14:textId="77777777" w:rsidR="00FB0E1F" w:rsidRDefault="0065608A">
      <w:pPr>
        <w:tabs>
          <w:tab w:val="left" w:pos="3873"/>
        </w:tabs>
        <w:spacing w:after="0" w:line="600" w:lineRule="auto"/>
        <w:ind w:firstLine="720"/>
        <w:jc w:val="both"/>
        <w:rPr>
          <w:rFonts w:eastAsia="Times New Roman"/>
          <w:bCs/>
        </w:rPr>
      </w:pPr>
      <w:r>
        <w:rPr>
          <w:rFonts w:eastAsia="Times New Roman"/>
          <w:bCs/>
        </w:rPr>
        <w:lastRenderedPageBreak/>
        <w:t>Το κυρίαρχο δίλλημα από σήμερ</w:t>
      </w:r>
      <w:r>
        <w:rPr>
          <w:rFonts w:eastAsia="Times New Roman"/>
          <w:bCs/>
        </w:rPr>
        <w:t>α και μέχρι το φθινόπωρο του 2019 θα είναι σαφές: Θα πάμε μαζί μπροστά με τις κρίσεις, τις επικρίσεις, τις κριτικές για καθυστερήσεις, για ολιγωρίες, για αδυναμίες ή θα γυρίσουμε πίσω με τους πάτρωνες της διαπλοκής, της διαφθοράς, του 2% και 8% της «Μίζενς</w:t>
      </w:r>
      <w:r>
        <w:rPr>
          <w:rFonts w:eastAsia="Times New Roman"/>
          <w:bCs/>
        </w:rPr>
        <w:t xml:space="preserve">»; Θα γυρίσουμε εκεί όπου όποια πέτρα και να σηκώσεις θα βρεις και ένα σκάνδαλο μικρό, μεσαίο, μεγάλο; </w:t>
      </w:r>
    </w:p>
    <w:p w14:paraId="62189170" w14:textId="77777777" w:rsidR="00FB0E1F" w:rsidRDefault="0065608A">
      <w:pPr>
        <w:tabs>
          <w:tab w:val="left" w:pos="3873"/>
        </w:tabs>
        <w:spacing w:after="0" w:line="600" w:lineRule="auto"/>
        <w:ind w:firstLine="720"/>
        <w:jc w:val="both"/>
        <w:rPr>
          <w:rFonts w:eastAsia="Times New Roman"/>
          <w:bCs/>
        </w:rPr>
      </w:pPr>
      <w:r>
        <w:rPr>
          <w:rFonts w:eastAsia="Times New Roman"/>
          <w:bCs/>
        </w:rPr>
        <w:t>Είναι σαφές ότι η ελληνική οικογένεια περιορίζεται, ζορίζεται, περνάει δύσκολα με το φως, το ηλεκτρικό, τα φροντιστήρια των παιδιών, το ενοίκιο, τα καθη</w:t>
      </w:r>
      <w:r>
        <w:rPr>
          <w:rFonts w:eastAsia="Times New Roman"/>
          <w:bCs/>
        </w:rPr>
        <w:t>μερινά έξοδα. Την ίδια ώρα, όμως, αναγνωρίζει την άλλη, τη διακριτή, την όρθια πορεία με διαφάνεια και ασυμβίβαστη καθαρότητα. Την ίδια στιγμή που μας ασκεί κριτική για το δημοψήφισμα -που, όπως λέει, από «ναι» το κάναμε «όχι», από «όχι» το κάναμε «ναι»- γ</w:t>
      </w:r>
      <w:r>
        <w:rPr>
          <w:rFonts w:eastAsia="Times New Roman"/>
          <w:bCs/>
        </w:rPr>
        <w:t>ια τις δεσμεύσεις για τον ΕΝΦΙΑ, για τα 751, για όσα γρήγορα και άμεσα δεν έγιναν, για αυτά που γίνονται με αργό ρυθμό, αναγνωρίζει το ηθικό πλεονέκτημα με μία φράση: «Αυτοί δεν κλέβουν».</w:t>
      </w:r>
    </w:p>
    <w:p w14:paraId="62189171" w14:textId="77777777" w:rsidR="00FB0E1F" w:rsidRDefault="0065608A">
      <w:pPr>
        <w:tabs>
          <w:tab w:val="left" w:pos="3873"/>
        </w:tabs>
        <w:spacing w:after="0" w:line="600" w:lineRule="auto"/>
        <w:ind w:firstLine="720"/>
        <w:jc w:val="both"/>
        <w:rPr>
          <w:rFonts w:eastAsia="Times New Roman"/>
          <w:bCs/>
        </w:rPr>
      </w:pPr>
      <w:r>
        <w:rPr>
          <w:rFonts w:eastAsia="Times New Roman"/>
          <w:bCs/>
        </w:rPr>
        <w:t xml:space="preserve">Θα πάμε μαζί μπροστά ή θα γυρίσουμε πίσω στη «Μίζενς», στους «κοίτα </w:t>
      </w:r>
      <w:r>
        <w:rPr>
          <w:rFonts w:eastAsia="Times New Roman"/>
          <w:bCs/>
        </w:rPr>
        <w:t xml:space="preserve">ποιοι μιλάνε», στα γερμένα υποβρύχια, στο </w:t>
      </w:r>
      <w:r w:rsidRPr="008E3D29">
        <w:rPr>
          <w:rFonts w:eastAsia="Times New Roman"/>
          <w:bCs/>
          <w:lang w:val="en-US"/>
        </w:rPr>
        <w:t>C</w:t>
      </w:r>
      <w:r w:rsidRPr="008E3D29">
        <w:rPr>
          <w:rFonts w:eastAsia="Times New Roman"/>
          <w:bCs/>
        </w:rPr>
        <w:t>4</w:t>
      </w:r>
      <w:r w:rsidRPr="00E41FB9">
        <w:rPr>
          <w:rFonts w:ascii="Times New Roman" w:eastAsia="Times New Roman" w:hAnsi="Times New Roman" w:cs="Times New Roman"/>
          <w:bCs/>
          <w:lang w:val="en-US"/>
        </w:rPr>
        <w:t>I</w:t>
      </w:r>
      <w:r>
        <w:rPr>
          <w:rFonts w:eastAsia="Times New Roman"/>
          <w:bCs/>
        </w:rPr>
        <w:t xml:space="preserve">, στους κωδικούς των εξοπλισμών που ήταν αριθμοί κινητού τηλεφώνου, στη </w:t>
      </w:r>
      <w:r>
        <w:rPr>
          <w:rFonts w:eastAsia="Times New Roman"/>
          <w:bCs/>
        </w:rPr>
        <w:t>«</w:t>
      </w:r>
      <w:r>
        <w:rPr>
          <w:rFonts w:eastAsia="Times New Roman"/>
          <w:bCs/>
          <w:lang w:val="en-US"/>
        </w:rPr>
        <w:t>NOVARTIS</w:t>
      </w:r>
      <w:r>
        <w:rPr>
          <w:rFonts w:eastAsia="Times New Roman"/>
          <w:bCs/>
        </w:rPr>
        <w:t>»</w:t>
      </w:r>
      <w:r>
        <w:rPr>
          <w:rFonts w:eastAsia="Times New Roman"/>
          <w:bCs/>
        </w:rPr>
        <w:t>, στο ΚΕΕΛΠΝΟ, στο «Ντυνάν», στο τζάμπα των ιδιωτικών τηλεοπτικών καναλιών, στα 400 εκατομμύρια δανεικά και αγύριστα, στο σκάνδαλ</w:t>
      </w:r>
      <w:r>
        <w:rPr>
          <w:rFonts w:eastAsia="Times New Roman"/>
          <w:bCs/>
        </w:rPr>
        <w:t xml:space="preserve">ο της Αγροτικής, του Ταχυδρομικού Ταμιευτηρίου; Τα κάνατε όλα αυτά την ίδια ώρα που καταργούσατε τα δώρα των Χριστουγέννων, </w:t>
      </w:r>
      <w:r>
        <w:rPr>
          <w:rFonts w:eastAsia="Times New Roman"/>
          <w:bCs/>
        </w:rPr>
        <w:lastRenderedPageBreak/>
        <w:t>του Πάσχα και της αδείας, οδηγώντας τις εργασιακές σχέσεις σε ένα πλαίσιο εργασιακού μεσαίωνα.</w:t>
      </w:r>
    </w:p>
    <w:p w14:paraId="62189172" w14:textId="77777777" w:rsidR="00FB0E1F" w:rsidRDefault="0065608A">
      <w:pPr>
        <w:tabs>
          <w:tab w:val="left" w:pos="3873"/>
        </w:tabs>
        <w:spacing w:after="0" w:line="600" w:lineRule="auto"/>
        <w:ind w:firstLine="720"/>
        <w:jc w:val="both"/>
        <w:rPr>
          <w:rFonts w:eastAsia="Times New Roman"/>
          <w:bCs/>
        </w:rPr>
      </w:pPr>
      <w:r>
        <w:rPr>
          <w:rFonts w:eastAsia="Times New Roman"/>
          <w:bCs/>
        </w:rPr>
        <w:t>Διάβασα το μήνυμα του Αρχηγού Κυριάκο</w:t>
      </w:r>
      <w:r>
        <w:rPr>
          <w:rFonts w:eastAsia="Times New Roman"/>
          <w:bCs/>
        </w:rPr>
        <w:t xml:space="preserve">υ. Λέει: «Είμαστε η παράταξη των φτωχότερων στρωμάτων και της μεσαίας τάξης». Και πραγματικά εννοεί αυτό που γράφτηκε και στο </w:t>
      </w:r>
      <w:r>
        <w:rPr>
          <w:rFonts w:eastAsia="Times New Roman"/>
          <w:bCs/>
          <w:lang w:val="en-US"/>
        </w:rPr>
        <w:t>twitter</w:t>
      </w:r>
      <w:r>
        <w:rPr>
          <w:rFonts w:eastAsia="Times New Roman"/>
          <w:bCs/>
        </w:rPr>
        <w:t xml:space="preserve">: «Κάθε φτωχόσπιτο και </w:t>
      </w:r>
      <w:r>
        <w:rPr>
          <w:rFonts w:eastAsia="Times New Roman"/>
          <w:bCs/>
          <w:lang w:val="en-US"/>
        </w:rPr>
        <w:t>offshore</w:t>
      </w:r>
      <w:r>
        <w:rPr>
          <w:rFonts w:eastAsia="Times New Roman"/>
          <w:bCs/>
        </w:rPr>
        <w:t>. Εγγυημένη μεταφορά κεφαλαίου στο εξωτερικό. Εμπιστευτείτε τους».</w:t>
      </w:r>
    </w:p>
    <w:p w14:paraId="62189173" w14:textId="77777777" w:rsidR="00FB0E1F" w:rsidRDefault="0065608A">
      <w:pPr>
        <w:tabs>
          <w:tab w:val="left" w:pos="3873"/>
        </w:tabs>
        <w:spacing w:after="0" w:line="600" w:lineRule="auto"/>
        <w:ind w:firstLine="720"/>
        <w:jc w:val="both"/>
        <w:rPr>
          <w:rFonts w:eastAsia="Times New Roman"/>
          <w:bCs/>
        </w:rPr>
      </w:pPr>
      <w:r>
        <w:rPr>
          <w:rFonts w:eastAsia="Times New Roman"/>
          <w:bCs/>
        </w:rPr>
        <w:t>Αυτό μάλλον θα είναι το μ</w:t>
      </w:r>
      <w:r>
        <w:rPr>
          <w:rFonts w:eastAsia="Times New Roman"/>
          <w:bCs/>
        </w:rPr>
        <w:t>ήνυμα του συνεδρίου τους, σε σχέση με το τι ήταν. Γιατί αυτό που ήταν δεν αποδεικνύεται ούτε με παραμύθια ούτε με ιδεολογισμούς. Αποδεικνύεται με αυτά που έκαναν.</w:t>
      </w:r>
    </w:p>
    <w:p w14:paraId="62189174"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Μιλάτε και εσείς για φόρους που επιβάλλατε στην πενταετία 2010-2015, τριάντα δισεκατομμύρια φ</w:t>
      </w:r>
      <w:r>
        <w:rPr>
          <w:rFonts w:eastAsia="Times New Roman" w:cs="Times New Roman"/>
          <w:color w:val="000000"/>
          <w:szCs w:val="24"/>
        </w:rPr>
        <w:t xml:space="preserve">όρους, χωρίς ποτέ να έχετε πλεόνασμα και προφανώς, χωρίς ποτέ να σκεφτείτε να δώσετε μέρισμα, το μέρισμα του λαού και των πολιτών. Από εσάς έγινε </w:t>
      </w:r>
      <w:r>
        <w:rPr>
          <w:rFonts w:eastAsia="Times New Roman" w:cs="Times New Roman"/>
          <w:color w:val="000000"/>
          <w:szCs w:val="24"/>
          <w:lang w:val="en-US"/>
        </w:rPr>
        <w:t>offshore</w:t>
      </w:r>
      <w:r>
        <w:rPr>
          <w:rFonts w:eastAsia="Times New Roman" w:cs="Times New Roman"/>
          <w:color w:val="000000"/>
          <w:szCs w:val="24"/>
        </w:rPr>
        <w:t xml:space="preserve">, μίζα, κατάθεση στα ποικιλώνυμα </w:t>
      </w:r>
      <w:r>
        <w:rPr>
          <w:rFonts w:eastAsia="Times New Roman" w:cs="Times New Roman"/>
          <w:color w:val="000000"/>
          <w:szCs w:val="24"/>
          <w:lang w:val="en-US"/>
        </w:rPr>
        <w:t>p</w:t>
      </w:r>
      <w:r>
        <w:rPr>
          <w:rFonts w:eastAsia="Times New Roman" w:cs="Times New Roman"/>
          <w:color w:val="000000"/>
          <w:szCs w:val="24"/>
          <w:lang w:val="en-US"/>
        </w:rPr>
        <w:t>apers</w:t>
      </w:r>
      <w:r>
        <w:rPr>
          <w:rFonts w:eastAsia="Times New Roman" w:cs="Times New Roman"/>
          <w:color w:val="000000"/>
          <w:szCs w:val="24"/>
        </w:rPr>
        <w:t xml:space="preserve">. </w:t>
      </w:r>
    </w:p>
    <w:p w14:paraId="62189175"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Να μιλήσουμε για εξωτερική πολιτική, για τον νέο πατριωτισμό</w:t>
      </w:r>
      <w:r>
        <w:rPr>
          <w:rFonts w:eastAsia="Times New Roman" w:cs="Times New Roman"/>
          <w:color w:val="000000"/>
          <w:szCs w:val="24"/>
        </w:rPr>
        <w:t xml:space="preserve"> και τη νέα εθνική αυτοπεποίθηση; Να μιλήσουμε για τις υποδομές, την ολοκλήρωση των μεγάλων έργων, που άρχισαν και δεν τελείωναν ποτέ, με εξοικονόμηση 720 εκατομμυρίων ευρώ; Από πού προήλθε το πλεόνασμα, ρωτούν οι πονηροί; Είναι γιατί κόπηκε η μίζα, η ρεμο</w:t>
      </w:r>
      <w:r>
        <w:rPr>
          <w:rFonts w:eastAsia="Times New Roman" w:cs="Times New Roman"/>
          <w:color w:val="000000"/>
          <w:szCs w:val="24"/>
        </w:rPr>
        <w:t>ύλα, το κλεψιμαίικο, η προμήθεια, το πλιάτσικο, η αρπαχτή. Από εκεί προήλθε το πλεόνασμα.</w:t>
      </w:r>
    </w:p>
    <w:p w14:paraId="62189176"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Ήρθε ο Πιτσιλής από τη Νέα Υόρκη για να πει ότι η οικειοθελής αποκάλυψη εισοδημάτων απέδωσε 711 εκατομμύρια ευρώ. Ήρθε ο Στουρνάρας, ο κατ</w:t>
      </w:r>
      <w:r w:rsidRPr="00021786">
        <w:rPr>
          <w:rFonts w:eastAsia="Times New Roman" w:cs="Times New Roman"/>
          <w:color w:val="000000"/>
          <w:szCs w:val="24"/>
        </w:rPr>
        <w:t xml:space="preserve">’ </w:t>
      </w:r>
      <w:r>
        <w:rPr>
          <w:rFonts w:eastAsia="Times New Roman" w:cs="Times New Roman"/>
          <w:color w:val="000000"/>
          <w:szCs w:val="24"/>
        </w:rPr>
        <w:t xml:space="preserve">εξοχήν συριζαίος, στην Επιτροπή Οικονομικών για να πει ότι 1,5 δισεκατομμύριο συνεισέφερε στον </w:t>
      </w:r>
      <w:r>
        <w:rPr>
          <w:rFonts w:eastAsia="Times New Roman" w:cs="Times New Roman"/>
          <w:color w:val="000000"/>
          <w:szCs w:val="24"/>
        </w:rPr>
        <w:t>π</w:t>
      </w:r>
      <w:r>
        <w:rPr>
          <w:rFonts w:eastAsia="Times New Roman" w:cs="Times New Roman"/>
          <w:color w:val="000000"/>
          <w:szCs w:val="24"/>
        </w:rPr>
        <w:t xml:space="preserve">ροϋπολογισμό το πλαστικό χρήμα και το </w:t>
      </w:r>
      <w:r>
        <w:rPr>
          <w:rFonts w:eastAsia="Times New Roman" w:cs="Times New Roman"/>
          <w:color w:val="000000"/>
          <w:szCs w:val="24"/>
          <w:lang w:val="en-US"/>
        </w:rPr>
        <w:t>POS</w:t>
      </w:r>
      <w:r>
        <w:rPr>
          <w:rFonts w:eastAsia="Times New Roman" w:cs="Times New Roman"/>
          <w:color w:val="000000"/>
          <w:szCs w:val="24"/>
        </w:rPr>
        <w:t>, το οποίο δεν θα μπορούσε να είχε υλοποιηθεί το 1990, το 2000, το 2010; Έπρεπε να έρθει ο ΣΥΡΙΖΑ και ο Τσίπρας, για να</w:t>
      </w:r>
      <w:r>
        <w:rPr>
          <w:rFonts w:eastAsia="Times New Roman" w:cs="Times New Roman"/>
          <w:color w:val="000000"/>
          <w:szCs w:val="24"/>
        </w:rPr>
        <w:t xml:space="preserve"> το κάνουν πράξη και να αντιμετωπιστεί αυτό που έλεγε η Ευρωπαϊκή Επιτροπή και η </w:t>
      </w:r>
      <w:r>
        <w:rPr>
          <w:rFonts w:eastAsia="Times New Roman" w:cs="Times New Roman"/>
          <w:color w:val="000000"/>
          <w:szCs w:val="24"/>
        </w:rPr>
        <w:t xml:space="preserve">Κομισιόν  </w:t>
      </w:r>
      <w:r>
        <w:rPr>
          <w:rFonts w:eastAsia="Times New Roman" w:cs="Times New Roman"/>
          <w:color w:val="000000"/>
          <w:szCs w:val="24"/>
        </w:rPr>
        <w:t xml:space="preserve">για τα 10 δισεκατομμύρια κλεμμένο ΦΠΑ, για τη φοροδιαφυγή του ΦΠΑ. </w:t>
      </w:r>
    </w:p>
    <w:p w14:paraId="62189177"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Λέει και κάτι άλλο ο κ. Πιτσιλής. Όπως ανέφερε, πρόκειται να την τρίτη ρύθμιση οικειοθελούς αποκά</w:t>
      </w:r>
      <w:r>
        <w:rPr>
          <w:rFonts w:eastAsia="Times New Roman" w:cs="Times New Roman"/>
          <w:color w:val="000000"/>
          <w:szCs w:val="24"/>
        </w:rPr>
        <w:t xml:space="preserve">λυψης στη διάρκεια των τελευταίων δέκα ετών, η οποία στέφθηκε με επιτυχία, σε αντίθεση –λέει ο Πιτσιλής, η Ανεξάρτητη Αρχή Δημοσίων Εσόδων, δεν τον επιλέξαμε εμείς, τον επέλεξαν οι θεσμοί- με την ισχνή απόδοση που είχαν οι δυο προηγούμενες ρυθμίσεις. </w:t>
      </w:r>
    </w:p>
    <w:p w14:paraId="62189178"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Γιατ</w:t>
      </w:r>
      <w:r>
        <w:rPr>
          <w:rFonts w:eastAsia="Times New Roman" w:cs="Times New Roman"/>
          <w:color w:val="000000"/>
          <w:szCs w:val="24"/>
        </w:rPr>
        <w:t>ί άραγε; Τι φοβήθηκαν τώρα και έτρεξαν να δηλώσουν 7 δισεκατομμύρια για να δώσουν φόρο 711 εκατομμύρια ευρώ, ενώ τις προηγούμενες δυο φορές –όπως λέει ο Πιτσιλής- ήταν ισχνή η απόδοση; Γιατί άραγε; Τα συμπεράσματα ανήκουν στους πολίτες, οι οποίοι γνωρίζουν</w:t>
      </w:r>
      <w:r>
        <w:rPr>
          <w:rFonts w:eastAsia="Times New Roman" w:cs="Times New Roman"/>
          <w:color w:val="000000"/>
          <w:szCs w:val="24"/>
        </w:rPr>
        <w:t xml:space="preserve"> πολύ καλά, με απλή αριθμητική. </w:t>
      </w:r>
    </w:p>
    <w:p w14:paraId="62189179"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Μιλάτε εσείς για τα πλεονάσματα που είχατε συμφωνήσει, Σαμαράς</w:t>
      </w:r>
      <w:r>
        <w:rPr>
          <w:rFonts w:eastAsia="Times New Roman" w:cs="Times New Roman"/>
          <w:color w:val="000000"/>
          <w:szCs w:val="24"/>
        </w:rPr>
        <w:t xml:space="preserve"> </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color w:val="000000"/>
          <w:szCs w:val="24"/>
        </w:rPr>
        <w:t>Βενιζέλος, 4,2% και 4,5%, έναντι αυτού του ταπεινού που κατάφερε να κάνει ο ΣΥΡΙΖΑ με τη διαπραγμάτευση, το 0,5% και 1,75%. Γιατί εάν δεν είχαμε στόχο συμφωνη</w:t>
      </w:r>
      <w:r>
        <w:rPr>
          <w:rFonts w:eastAsia="Times New Roman" w:cs="Times New Roman"/>
          <w:color w:val="000000"/>
          <w:szCs w:val="24"/>
        </w:rPr>
        <w:t xml:space="preserve">μένο με </w:t>
      </w:r>
      <w:r>
        <w:rPr>
          <w:rFonts w:eastAsia="Times New Roman" w:cs="Times New Roman"/>
          <w:color w:val="000000"/>
          <w:szCs w:val="24"/>
        </w:rPr>
        <w:lastRenderedPageBreak/>
        <w:t>τους θεσμούς 0,5% και 1,75% και είχαμε μείνει στα δικά σας πλεονάσματα 4,2% και 4,5%, όχι κοινωνικό μέρισμα, ούτε παστέλι δεν θα έπαιρνε ο λαός, οι αδύναμοι, οι ευάλωτες κοινωνικές ομάδες, ο άστεγος, ο άπορος, ο άνεργος, που σήμερα φτάνουν στο 1.20</w:t>
      </w:r>
      <w:r>
        <w:rPr>
          <w:rFonts w:eastAsia="Times New Roman" w:cs="Times New Roman"/>
          <w:color w:val="000000"/>
          <w:szCs w:val="24"/>
        </w:rPr>
        <w:t xml:space="preserve">0.000. </w:t>
      </w:r>
    </w:p>
    <w:p w14:paraId="6218917A"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Είναι αρκετό; Όχι. Πρέπει να δοθούν περισσότερα; Ναι, πρέπει να δοθούν περισσότερα. Γιατί ο στόχος δεν πρέπει να είναι βοηθήματα, επιδόματα, ενισχύσεις, βοηθήματα, επιδόματα, ενισχύσεις, αλλά η μεγάλη συζήτηση για την ανάπτυξη, για να μεγαλώσει η π</w:t>
      </w:r>
      <w:r>
        <w:rPr>
          <w:rFonts w:eastAsia="Times New Roman" w:cs="Times New Roman"/>
          <w:color w:val="000000"/>
          <w:szCs w:val="24"/>
        </w:rPr>
        <w:t xml:space="preserve">ίτα, είναι νέες θέσεις εργασίας, νέες επενδύσεις. </w:t>
      </w:r>
    </w:p>
    <w:p w14:paraId="6218917B"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Αυτό κάνει η Κυβέρνηση. Αυτό κάνει ο Τσίπρας. Στα επτά αναπτυξιακά συνέδρια και σε άλλα επτά που θα γίνουν, συζητάει με ανθρώπους που γνωρίζει ότι είναι από όλες τις παρατάξεις, αλλά ξέρει ότι υπάρχει ένας</w:t>
      </w:r>
      <w:r>
        <w:rPr>
          <w:rFonts w:eastAsia="Times New Roman" w:cs="Times New Roman"/>
          <w:color w:val="000000"/>
          <w:szCs w:val="24"/>
        </w:rPr>
        <w:t xml:space="preserve"> κοινός παρονομαστής που είναι η πατρίδα, η προοπτική, η ελπίδα. </w:t>
      </w:r>
    </w:p>
    <w:p w14:paraId="6218917C"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Το καλοκαίρι του 2018 θα βγούμε σε αυτό τον δρόμο, στη λεωφόρο της προοπτικής και της ελπίδας, εμείς μαζί με τον λαό. Και εσείς θα μείνετε να εκφράζεται τις </w:t>
      </w:r>
      <w:r>
        <w:rPr>
          <w:rFonts w:eastAsia="Times New Roman" w:cs="Times New Roman"/>
          <w:color w:val="000000"/>
          <w:szCs w:val="24"/>
          <w:lang w:val="en-US"/>
        </w:rPr>
        <w:t>off</w:t>
      </w:r>
      <w:r>
        <w:rPr>
          <w:rFonts w:eastAsia="Times New Roman" w:cs="Times New Roman"/>
          <w:color w:val="000000"/>
          <w:szCs w:val="24"/>
        </w:rPr>
        <w:t xml:space="preserve"> </w:t>
      </w:r>
      <w:r>
        <w:rPr>
          <w:rFonts w:eastAsia="Times New Roman" w:cs="Times New Roman"/>
          <w:color w:val="000000"/>
          <w:szCs w:val="24"/>
          <w:lang w:val="en-US"/>
        </w:rPr>
        <w:t>shore</w:t>
      </w:r>
      <w:r>
        <w:rPr>
          <w:rFonts w:eastAsia="Times New Roman" w:cs="Times New Roman"/>
          <w:color w:val="000000"/>
          <w:szCs w:val="24"/>
        </w:rPr>
        <w:t>, τις μίζες και τις κατα</w:t>
      </w:r>
      <w:r>
        <w:rPr>
          <w:rFonts w:eastAsia="Times New Roman" w:cs="Times New Roman"/>
          <w:color w:val="000000"/>
          <w:szCs w:val="24"/>
        </w:rPr>
        <w:t>θέσεις.</w:t>
      </w:r>
    </w:p>
    <w:p w14:paraId="6218917D"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Σας ευχαριστώ πολύ.</w:t>
      </w:r>
    </w:p>
    <w:p w14:paraId="6218917E"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18917F"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ΠΡΟΕΔΡΕΥΩΝ (Δημήτριος Καμμένος): </w:t>
      </w:r>
      <w:r>
        <w:rPr>
          <w:rFonts w:eastAsia="Times New Roman" w:cs="Times New Roman"/>
          <w:color w:val="000000"/>
          <w:szCs w:val="24"/>
        </w:rPr>
        <w:t>Σας ευχαριστούμε πολύ, κύριε Τριανταφυλλίδη.</w:t>
      </w:r>
    </w:p>
    <w:p w14:paraId="62189180"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Παρακαλώ πολύ την κ. Όλγα Κεφαλογιάννη από τη Νέα Δημοκρατία να λάβει τον λόγο.</w:t>
      </w:r>
    </w:p>
    <w:p w14:paraId="62189181"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ΟΛΓΑ ΚΕΦΑΛΟΓΙΑΝΝΗ: </w:t>
      </w:r>
      <w:r>
        <w:rPr>
          <w:rFonts w:eastAsia="Times New Roman" w:cs="Times New Roman"/>
          <w:color w:val="000000"/>
          <w:szCs w:val="24"/>
        </w:rPr>
        <w:t>Ευχαρισ</w:t>
      </w:r>
      <w:r>
        <w:rPr>
          <w:rFonts w:eastAsia="Times New Roman" w:cs="Times New Roman"/>
          <w:color w:val="000000"/>
          <w:szCs w:val="24"/>
        </w:rPr>
        <w:t>τώ, κύριε Πρόεδρε.</w:t>
      </w:r>
    </w:p>
    <w:p w14:paraId="62189182" w14:textId="77777777" w:rsidR="00FB0E1F" w:rsidRDefault="0065608A">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Ζείτε λίγο στον κόσμο σας, κυρίες και κύριοι της </w:t>
      </w:r>
      <w:r>
        <w:rPr>
          <w:rFonts w:eastAsia="Times New Roman" w:cs="Times New Roman"/>
          <w:color w:val="000000"/>
          <w:szCs w:val="24"/>
        </w:rPr>
        <w:t>σ</w:t>
      </w:r>
      <w:r>
        <w:rPr>
          <w:rFonts w:eastAsia="Times New Roman" w:cs="Times New Roman"/>
          <w:color w:val="000000"/>
          <w:szCs w:val="24"/>
        </w:rPr>
        <w:t>υγκυβέρνησης ΣΥΡΙΖΑ</w:t>
      </w:r>
      <w:r>
        <w:rPr>
          <w:rFonts w:eastAsia="Times New Roman" w:cs="Times New Roman"/>
          <w:color w:val="000000"/>
          <w:szCs w:val="24"/>
        </w:rPr>
        <w:t xml:space="preserve"> </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color w:val="000000"/>
          <w:szCs w:val="24"/>
        </w:rPr>
        <w:t xml:space="preserve">ΑΝΕΛ, γιατί σήμερα που συζητάμε τον τρίτο προϋπολογισμό σας, αποτυπώνεται για άλλη μια φορά πλήρως και ολοκάθαρα η κοινωνική αδικία, η αναλγησία και η εξαπάτηση των </w:t>
      </w:r>
      <w:r>
        <w:rPr>
          <w:rFonts w:eastAsia="Times New Roman" w:cs="Times New Roman"/>
          <w:color w:val="000000"/>
          <w:szCs w:val="24"/>
        </w:rPr>
        <w:t xml:space="preserve">Ελλήνων πολιτών. Και το τεράστιο βάρος της αποτυχίας σας, όλα αυτά τα χρόνια που βρίσκεστε στην εξουσία, το φορτώνετε ωμά και με πρωτοφανή σκληρότητα στις πλάτες του ελληνικού λαού. </w:t>
      </w:r>
    </w:p>
    <w:p w14:paraId="6218918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δεν το λέμε μόνο εμείς. Το λέτε και εσείς, με τις κυνικές σας ομολογί</w:t>
      </w:r>
      <w:r>
        <w:rPr>
          <w:rFonts w:eastAsia="Times New Roman" w:cs="Times New Roman"/>
          <w:szCs w:val="24"/>
        </w:rPr>
        <w:t>ες, ότι εξουθενώνετε συνειδητά και με σχέδιο τη μεσαία τάξη της χώρας. Το λένε οι ίδιοι οι πολίτες, που είναι πλέον προφανές ότι δεν τους ακούτε. Άλλωστε, δεν έχετε καμ</w:t>
      </w:r>
      <w:r>
        <w:rPr>
          <w:rFonts w:eastAsia="Times New Roman" w:cs="Times New Roman"/>
          <w:szCs w:val="24"/>
        </w:rPr>
        <w:t>μ</w:t>
      </w:r>
      <w:r>
        <w:rPr>
          <w:rFonts w:eastAsia="Times New Roman" w:cs="Times New Roman"/>
          <w:szCs w:val="24"/>
        </w:rPr>
        <w:t xml:space="preserve">ία επαφή με όλα αυτά που γίνονται στην κοινωνία. </w:t>
      </w:r>
    </w:p>
    <w:p w14:paraId="6218918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Δεν καταλαβαίνετε την απόλυτη </w:t>
      </w:r>
      <w:r>
        <w:rPr>
          <w:rFonts w:eastAsia="Times New Roman" w:cs="Times New Roman"/>
          <w:szCs w:val="24"/>
        </w:rPr>
        <w:t>αδυναμία εκατοντάδων χιλιάδων συμπολιτών μας να βρουν αξιοπρεπή εργασία, την αδυναμία τους στοιχειωδώς να οργανώσουν τη ζωή τους, να στέκονται με αξιοπρέπεια στην οικογένειά τους. Προφανώς κάνετε ότι δεν γνωρίζετε ότι μεγάλο μέρος του ελληνικού λαού δεν εί</w:t>
      </w:r>
      <w:r>
        <w:rPr>
          <w:rFonts w:eastAsia="Times New Roman" w:cs="Times New Roman"/>
          <w:szCs w:val="24"/>
        </w:rPr>
        <w:t xml:space="preserve">ναι σε θέση να ανταπεξέλθει στην κάλυψη ακόμα και στοιχειωδών αναγκών του, εσείς που -για να μην ξεχνιόμαστε- κάνατε σημαία σας και εκμεταλλευτήκατε τον ανθρώπινο πόνο για να κερδίσετε την εξουσία. </w:t>
      </w:r>
    </w:p>
    <w:p w14:paraId="6218918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Και έχετε το θράσος, αφού τελειώσατε πλέον, γιατί δεν σας</w:t>
      </w:r>
      <w:r>
        <w:rPr>
          <w:rFonts w:eastAsia="Times New Roman" w:cs="Times New Roman"/>
          <w:szCs w:val="24"/>
        </w:rPr>
        <w:t xml:space="preserve"> είναι χρήσιμο πια το προηγούμενο αφήγημά σας, της αντίστασης στους δανειστές, να μιλάτε τώρα στο νέο σας αφήγημα για κανονικότητα και για έξοδο από το μνημόνιο, την ίδια ώρα που επιτίθεστε στον ελληνικό λαό με μια σειρά οδυνηρών μέτρων του </w:t>
      </w:r>
      <w:r>
        <w:rPr>
          <w:rFonts w:eastAsia="Times New Roman" w:cs="Times New Roman"/>
          <w:szCs w:val="24"/>
        </w:rPr>
        <w:t>π</w:t>
      </w:r>
      <w:r>
        <w:rPr>
          <w:rFonts w:eastAsia="Times New Roman" w:cs="Times New Roman"/>
          <w:szCs w:val="24"/>
        </w:rPr>
        <w:t xml:space="preserve">ροϋπολογισμού </w:t>
      </w:r>
      <w:r>
        <w:rPr>
          <w:rFonts w:eastAsia="Times New Roman" w:cs="Times New Roman"/>
          <w:szCs w:val="24"/>
        </w:rPr>
        <w:t xml:space="preserve">του 2018, καθώς και με άλλα μέτρα που πρόκειται να επιβληθούν το 2019. </w:t>
      </w:r>
    </w:p>
    <w:p w14:paraId="6218918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τρίτο μνημόνιο, το μνημόνιο της Αριστεράς και της αυταπάτης, τα 100 δισεκατομμύρια ευρώ της αποτυχημένης σας διαπραγμάτευσης, τα 14,5 δισεκατομμύρια νέ</w:t>
      </w:r>
      <w:r>
        <w:rPr>
          <w:rFonts w:eastAsia="Times New Roman" w:cs="Times New Roman"/>
          <w:szCs w:val="24"/>
        </w:rPr>
        <w:t xml:space="preserve">α μέτρα,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η υποθήκευση της ελληνικής περιουσίας για τα επόμενα ενενήντα εννέα χρόνια, όλα αυτά περιγράφουν με τον πιο δραματικό τρόπο την πολιτική σας και τα αποτελέσματά της.</w:t>
      </w:r>
    </w:p>
    <w:p w14:paraId="6218918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εμμονή σας στην υπερφορολόγηση με άμεσους και πολλούς έμμεσ</w:t>
      </w:r>
      <w:r>
        <w:rPr>
          <w:rFonts w:eastAsia="Times New Roman" w:cs="Times New Roman"/>
          <w:szCs w:val="24"/>
        </w:rPr>
        <w:t xml:space="preserve">ους φόρους είναι δεδομένη, ομολογημένη και συνειδητή επιλογή σας, μια λάθος συνταγή που επιμένετε ιδεοληπτικά να χρησιμοποιείτε. </w:t>
      </w:r>
    </w:p>
    <w:p w14:paraId="6218918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Έχετε κάνει σάκο του μποξ τη μεσαία τάξη και την ίδια ώρα εσείς οι –υποτίθεται- αριστεροί, ευαίσθητοι και αλληλέγγυοι φτωχοποι</w:t>
      </w:r>
      <w:r>
        <w:rPr>
          <w:rFonts w:eastAsia="Times New Roman" w:cs="Times New Roman"/>
          <w:szCs w:val="24"/>
        </w:rPr>
        <w:t xml:space="preserve">είτε όλο και μεγαλύτερο μέρος του ελληνικού λαού. Κάνετε τη φτώχεια εργαλείο άσκησης πολιτικής. </w:t>
      </w:r>
    </w:p>
    <w:p w14:paraId="6218918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Έχετε το θράσος να μιλάτε για δίκαιη κατανομή φορολογικών βαρών; Πώς; Με τα επώδυνα και άκρως ανάλγητα και επαχθή μέτρα ύψους 1,9 δισεκατομμυρίων ευρώ που θα ε</w:t>
      </w:r>
      <w:r>
        <w:rPr>
          <w:rFonts w:eastAsia="Times New Roman" w:cs="Times New Roman"/>
          <w:szCs w:val="24"/>
        </w:rPr>
        <w:t xml:space="preserve">φαρμοστούν το 2018; Αναφέρομαι ενδεικτικά σε κάποια από αυτά, μείωση του ΕΚΑΣ, κατάργηση της απαλλαγής των ιατρικών δαπανών, που χάνουν δυο </w:t>
      </w:r>
      <w:r>
        <w:rPr>
          <w:rFonts w:eastAsia="Times New Roman" w:cs="Times New Roman"/>
          <w:szCs w:val="24"/>
        </w:rPr>
        <w:lastRenderedPageBreak/>
        <w:t>εκατομμύρια πολίτες, κατάργηση έκπτωσης 1,5% στην παρακράτηση φόρου, αυξημένες εισφορές στους ελεύθερους επαγγελματί</w:t>
      </w:r>
      <w:r>
        <w:rPr>
          <w:rFonts w:eastAsia="Times New Roman" w:cs="Times New Roman"/>
          <w:szCs w:val="24"/>
        </w:rPr>
        <w:t>ες, υπονόμευση της ανταγωνιστικότητας του τουρισμού μέσω της αύξησης του ΦΠΑ στα νησιά και της επιβολής του τέλους διαμονής, περικοπές στο μισθολόγιο για εκατόν πενήντα χιλιάδες ενστόλους, μείωση του επιδόματος θέρμανσης.</w:t>
      </w:r>
    </w:p>
    <w:p w14:paraId="6218918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Επιπλέον έχετε προδιαγράψει το τέτ</w:t>
      </w:r>
      <w:r>
        <w:rPr>
          <w:rFonts w:eastAsia="Times New Roman" w:cs="Times New Roman"/>
          <w:szCs w:val="24"/>
        </w:rPr>
        <w:t>αρτο μνημόνιο, που συμπεριλαμβάνει περαιτέρω μέτρα μείωσης των κύριων και των επικουρικών συντάξεων και βέβαια, νέα μεγάλη μείωση του αφορολόγητου, δηλαδή μέτρα που θα συρρικνώσουν ακόμη περισσότερο το διαθέσιμο εισόδημα των πολιτών.</w:t>
      </w:r>
    </w:p>
    <w:p w14:paraId="6218918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Μπροστά μας θα βρούμε </w:t>
      </w:r>
      <w:r>
        <w:rPr>
          <w:rFonts w:eastAsia="Times New Roman" w:cs="Times New Roman"/>
          <w:szCs w:val="24"/>
        </w:rPr>
        <w:t>και τα υψηλά πρωτογενή πλεονάσματα του 3,5% του ΑΕΠ μέχρι το 2023 που εσείς έχετε συμφωνήσει και φυσικά τη διαρκή λιτότητα μέχρι το 2060. Όλα αυτά εσείς τα ονομάζετε ανάκαμψη, έξοδο από το μνημόνιο ή ό,τι άλλο σκεφθείτε για να υπηρετήσετε την προπαγάνδα σα</w:t>
      </w:r>
      <w:r>
        <w:rPr>
          <w:rFonts w:eastAsia="Times New Roman" w:cs="Times New Roman"/>
          <w:szCs w:val="24"/>
        </w:rPr>
        <w:t xml:space="preserve">ς. </w:t>
      </w:r>
    </w:p>
    <w:p w14:paraId="6218918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Δυστυχώς δεν υπάρχει επιστροφή σε καμ</w:t>
      </w:r>
      <w:r>
        <w:rPr>
          <w:rFonts w:eastAsia="Times New Roman" w:cs="Times New Roman"/>
          <w:szCs w:val="24"/>
        </w:rPr>
        <w:t>μ</w:t>
      </w:r>
      <w:r>
        <w:rPr>
          <w:rFonts w:eastAsia="Times New Roman" w:cs="Times New Roman"/>
          <w:szCs w:val="24"/>
        </w:rPr>
        <w:t>ία κανονικότητα, αλλά σε ένα νέο ετεροβαρές και ασταθές πλαίσιο τόσο όσον αφορά στη δύναμη της χώρας μας να ανταπεξέλθει όσο και όσον αφορά το εξωτερικό ανταγωνιστικό περιβάλλον που έχει ισχυροποιηθεί όσο εσείς αδυ</w:t>
      </w:r>
      <w:r>
        <w:rPr>
          <w:rFonts w:eastAsia="Times New Roman" w:cs="Times New Roman"/>
          <w:szCs w:val="24"/>
        </w:rPr>
        <w:t>νατίζατε τη θέση της χώρας με τους πειραματισμούς σας.</w:t>
      </w:r>
    </w:p>
    <w:p w14:paraId="6218918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μιλάμε για έναν </w:t>
      </w:r>
      <w:r>
        <w:rPr>
          <w:rFonts w:eastAsia="Times New Roman" w:cs="Times New Roman"/>
          <w:szCs w:val="24"/>
        </w:rPr>
        <w:t>π</w:t>
      </w:r>
      <w:r>
        <w:rPr>
          <w:rFonts w:eastAsia="Times New Roman" w:cs="Times New Roman"/>
          <w:szCs w:val="24"/>
        </w:rPr>
        <w:t>ροϋπολογισμό που εύκολα μπορεί να χαρακτηριστεί ως αντιαναπτυξιακός</w:t>
      </w:r>
      <w:r>
        <w:rPr>
          <w:rFonts w:eastAsia="Times New Roman" w:cs="Times New Roman"/>
          <w:szCs w:val="24"/>
        </w:rPr>
        <w:t xml:space="preserve">. Δεν προωθεί τις μεταρρυθμίσεις και </w:t>
      </w:r>
      <w:r>
        <w:rPr>
          <w:rFonts w:eastAsia="Times New Roman" w:cs="Times New Roman"/>
          <w:szCs w:val="24"/>
        </w:rPr>
        <w:lastRenderedPageBreak/>
        <w:t xml:space="preserve">τις αποκρατικοποιήσεις, δεν πληρώνει τα χρέη στον ιδιωτικό τομέα, αποστερεί την αναγκαία ρευστότητα στην πραγματική οικονομία. </w:t>
      </w:r>
    </w:p>
    <w:p w14:paraId="6218918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Δεν μπορεί να προσελκύσει επενδύσεις. Άλλωστε, δεν έχετε αντιληφθεί την αξία, τη σημασία το</w:t>
      </w:r>
      <w:r>
        <w:rPr>
          <w:rFonts w:eastAsia="Times New Roman" w:cs="Times New Roman"/>
          <w:szCs w:val="24"/>
        </w:rPr>
        <w:t>υς για την τόνωση της οικονομίας. Οι επενδύσεις αποτελούν για εσάς ένα άλλοθι κυρίως προς τους δανειστές που έχετε προσθέσει καιροσκοπικά και κυνικά στον πολιτικό σας λόγο.</w:t>
      </w:r>
    </w:p>
    <w:p w14:paraId="6218918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Επιπλέον -και αυτό είναι ιδιαίτερα σημαντικό στη φάση της κρίσης που βρισκόμαστε- α</w:t>
      </w:r>
      <w:r>
        <w:rPr>
          <w:rFonts w:eastAsia="Times New Roman" w:cs="Times New Roman"/>
          <w:szCs w:val="24"/>
        </w:rPr>
        <w:t>ποτυγχάνει στις δημόσιες επενδύσεις, κάτι που φαίνεται ξεκάθαρα από τις αποκλίσεις των αρχικών στόχων σας στο Πρόγραμμα Δημοσίων Επενδύσεων και από την εξαιρετικά χαμηλή απορροφητικότητα των χρημάτων του ΕΣΠΑ.</w:t>
      </w:r>
    </w:p>
    <w:p w14:paraId="6218919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π</w:t>
      </w:r>
      <w:r>
        <w:rPr>
          <w:rFonts w:eastAsia="Times New Roman" w:cs="Times New Roman"/>
          <w:szCs w:val="24"/>
        </w:rPr>
        <w:t>ροϋπολογισμός</w:t>
      </w:r>
      <w:r>
        <w:rPr>
          <w:rFonts w:eastAsia="Times New Roman" w:cs="Times New Roman"/>
          <w:szCs w:val="24"/>
        </w:rPr>
        <w:t xml:space="preserve"> του 2018 είναι ένας φοροκεντρικός </w:t>
      </w:r>
      <w:r>
        <w:rPr>
          <w:rFonts w:eastAsia="Times New Roman" w:cs="Times New Roman"/>
          <w:szCs w:val="24"/>
        </w:rPr>
        <w:t>π</w:t>
      </w:r>
      <w:r>
        <w:rPr>
          <w:rFonts w:eastAsia="Times New Roman" w:cs="Times New Roman"/>
          <w:szCs w:val="24"/>
        </w:rPr>
        <w:t xml:space="preserve">ροϋπολογισμός. Είναι ένας </w:t>
      </w:r>
      <w:r>
        <w:rPr>
          <w:rFonts w:eastAsia="Times New Roman" w:cs="Times New Roman"/>
          <w:szCs w:val="24"/>
        </w:rPr>
        <w:t>π</w:t>
      </w:r>
      <w:r>
        <w:rPr>
          <w:rFonts w:eastAsia="Times New Roman" w:cs="Times New Roman"/>
          <w:szCs w:val="24"/>
        </w:rPr>
        <w:t>ροϋπολογισμός περαιτέρω φτωχοποίησης του ελληνικού λαού. Είναι προφανές ότι αυτή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που βυθίζεται μέρα με τη μέρα σε σκοτεινές και δύσοσμες ιστορίες, δεν μπορεί να βγάλε</w:t>
      </w:r>
      <w:r>
        <w:rPr>
          <w:rFonts w:eastAsia="Times New Roman" w:cs="Times New Roman"/>
          <w:szCs w:val="24"/>
        </w:rPr>
        <w:t xml:space="preserve">ι τη χώρα από την κρίση. </w:t>
      </w:r>
    </w:p>
    <w:p w14:paraId="6218919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ξεκάθαρο σε όλους ότι η Ελλάδα χρειάζεται πολιτική αλλαγή. Χρειάζεται μία σοβαρή, υπεύθυνη κυβέρνηση που να έχει κοινωνική ευαισθησία και να διαθέτει ρεαλιστικό και σύγχρονο πρόγραμμα, μία κυβέρνηση με γνώση της διεθνούς πρα</w:t>
      </w:r>
      <w:r>
        <w:rPr>
          <w:rFonts w:eastAsia="Times New Roman" w:cs="Times New Roman"/>
          <w:szCs w:val="24"/>
        </w:rPr>
        <w:t xml:space="preserve">γματικότητας, με ισχυρές συμμαχίες και κύρος, για να αντιμετωπίσει τις δυσκολίες, </w:t>
      </w:r>
      <w:r>
        <w:rPr>
          <w:rFonts w:eastAsia="Times New Roman" w:cs="Times New Roman"/>
          <w:szCs w:val="24"/>
        </w:rPr>
        <w:lastRenderedPageBreak/>
        <w:t>αλλά και τις προκλήσεις που έρχονται, που θα έχει την πείρα να αναλάβει την επαναφορά στην κανονικότητα, μία κυβέρνηση που θα αφυπνίσει και θα απελευθερώσει τις μοναδικές δυν</w:t>
      </w:r>
      <w:r>
        <w:rPr>
          <w:rFonts w:eastAsia="Times New Roman" w:cs="Times New Roman"/>
          <w:szCs w:val="24"/>
        </w:rPr>
        <w:t>άμεις του λαού μας, που θα μετατρέψει την καταστροφή σε ευκαιρία για αναγέννηση. Η Ελλάδα χρειάζεται μια κυβέρνηση που θα αναλάβει το δύσκολο έργο της ανάταξης της μεσαίας τάξης, του πιο πολύτιμου πόρου της ελληνικής οικονομίας, τη ραχοκοκαλιά της ελληνική</w:t>
      </w:r>
      <w:r>
        <w:rPr>
          <w:rFonts w:eastAsia="Times New Roman" w:cs="Times New Roman"/>
          <w:szCs w:val="24"/>
        </w:rPr>
        <w:t>ς κοινωνίας.</w:t>
      </w:r>
    </w:p>
    <w:p w14:paraId="6218919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Είμαστε σίγουροι ότι η μεγάλη κοινωνική συμμαχία που συγκροτείται γύρω από τις θέσεις μας, η αυριανή κυβέρνηση της Ελλάδας, η Νέα Δημοκρατία, θα τα καταφέρει να κάνει πάλι την Ελλάδα περήφανη και δυνατή χώρα.</w:t>
      </w:r>
    </w:p>
    <w:p w14:paraId="6218919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2189194"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την πτέρυγα της Νέας Δημοκρατίας)</w:t>
      </w:r>
    </w:p>
    <w:p w14:paraId="62189195"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την κ. Κεφαλογιάννη.</w:t>
      </w:r>
    </w:p>
    <w:p w14:paraId="6218919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w:t>
      </w:r>
      <w:r>
        <w:rPr>
          <w:rFonts w:eastAsia="Times New Roman" w:cs="Times New Roman"/>
          <w:szCs w:val="24"/>
        </w:rPr>
        <w:t>εναγήθηκαν στην έκθεση της αίθουσας «ΕΛΕΥΘΕΡΙΟΣ ΒΕΝΙΖΕΛΟΣ» και ενημερώθηκαν για την ιστορία του κτηρίου και τον τρόπο και λειτουργίας της Βουλής, πενήντα δύο μαθήτριες και μαθητές και τέσσερις συνοδοί εκπαιδευτικοί από το Γυμνάσιο Βλαχιώτη Λακωνίας.</w:t>
      </w:r>
    </w:p>
    <w:p w14:paraId="6218919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Βουλ</w:t>
      </w:r>
      <w:r>
        <w:rPr>
          <w:rFonts w:eastAsia="Times New Roman" w:cs="Times New Roman"/>
          <w:szCs w:val="24"/>
        </w:rPr>
        <w:t xml:space="preserve">ή τούς καλωσορίζει. </w:t>
      </w:r>
    </w:p>
    <w:p w14:paraId="62189198"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6218919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ο Βουλευτής του Κομμουνιστικού Κόμματος Ελλάδ</w:t>
      </w:r>
      <w:r>
        <w:rPr>
          <w:rFonts w:eastAsia="Times New Roman" w:cs="Times New Roman"/>
          <w:szCs w:val="24"/>
        </w:rPr>
        <w:t>α</w:t>
      </w:r>
      <w:r>
        <w:rPr>
          <w:rFonts w:eastAsia="Times New Roman" w:cs="Times New Roman"/>
          <w:szCs w:val="24"/>
        </w:rPr>
        <w:t>ς κ. Ιωάννης Γκιόκας.</w:t>
      </w:r>
    </w:p>
    <w:p w14:paraId="6218919A"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Ευχαριστώ, κύριε Πρόεδρε.</w:t>
      </w:r>
    </w:p>
    <w:p w14:paraId="6218919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φανερό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προσπαθεί να στηρίξει το αφήγημα της δήθεν μεταμνημονιακής εποχής πάνω σε δύο αλληλοσυμπληρώμενους άξονες, βαθιά αντιδραστικούς –λέμε εμείς- ανεξάρτητα από το πώς επικοινωνιακά πλασάρονται στο λαό. Από τη μία, η λεγόμενη δήθεν δίκαιη ανάπτυξη, από την</w:t>
      </w:r>
      <w:r>
        <w:rPr>
          <w:rFonts w:eastAsia="Times New Roman" w:cs="Times New Roman"/>
          <w:szCs w:val="24"/>
        </w:rPr>
        <w:t xml:space="preserve"> άλλη η γεωστρατηγική αναβάθμιση της χώρας. </w:t>
      </w:r>
    </w:p>
    <w:p w14:paraId="6218919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 πρώτος άξονας καταρρέει κάτω από το βάρος όσων ζει ο λαός, αλλά και όσων έρχονται το επόμενο διάστημα και αναφέρομαι ενδεικτικά. Κρατικός προϋπολογισμός, υποτίθεται αναπτυξιακός προϋπολογισμός. Και τι περιέχει</w:t>
      </w:r>
      <w:r>
        <w:rPr>
          <w:rFonts w:eastAsia="Times New Roman" w:cs="Times New Roman"/>
          <w:szCs w:val="24"/>
        </w:rPr>
        <w:t>; Νέα φοροληστεία, νέες περικοπές σε κοινωνικές παροχές, παραδείγματος χάρ</w:t>
      </w:r>
      <w:r>
        <w:rPr>
          <w:rFonts w:eastAsia="Times New Roman" w:cs="Times New Roman"/>
          <w:szCs w:val="24"/>
        </w:rPr>
        <w:t>ιν</w:t>
      </w:r>
      <w:r>
        <w:rPr>
          <w:rFonts w:eastAsia="Times New Roman" w:cs="Times New Roman"/>
          <w:szCs w:val="24"/>
        </w:rPr>
        <w:t xml:space="preserve"> ΕΚΑΣ, νέα μείωση σε κοινωνικές δαπάνες.</w:t>
      </w:r>
    </w:p>
    <w:p w14:paraId="6218919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Ρωτήσαμε την Κυβέρνηση αρκετές φορές, με διάφορες αφορμές, πού αναγράφονται στον </w:t>
      </w:r>
      <w:r>
        <w:rPr>
          <w:rFonts w:eastAsia="Times New Roman" w:cs="Times New Roman"/>
          <w:szCs w:val="24"/>
        </w:rPr>
        <w:t>π</w:t>
      </w:r>
      <w:r>
        <w:rPr>
          <w:rFonts w:eastAsia="Times New Roman" w:cs="Times New Roman"/>
          <w:szCs w:val="24"/>
        </w:rPr>
        <w:t>ροϋπολογισμό τα 250 εκατομμύρια ευρώ στα οποία αναφέρθηκε</w:t>
      </w:r>
      <w:r>
        <w:rPr>
          <w:rFonts w:eastAsia="Times New Roman" w:cs="Times New Roman"/>
          <w:szCs w:val="24"/>
        </w:rPr>
        <w:t xml:space="preserve"> ο Πρωθυπουργός πριν από ένα μήνα στη Βουλή ότι, δήθεν, θα περιέχονταν στο Πρόγραμμα Δημοσίων Επενδύσεων για να προχωρήσουν τα αντιπλημμυρικά έργα στη </w:t>
      </w:r>
      <w:r>
        <w:rPr>
          <w:rFonts w:eastAsia="Times New Roman" w:cs="Times New Roman"/>
          <w:szCs w:val="24"/>
        </w:rPr>
        <w:lastRenderedPageBreak/>
        <w:t>δ</w:t>
      </w:r>
      <w:r>
        <w:rPr>
          <w:rFonts w:eastAsia="Times New Roman" w:cs="Times New Roman"/>
          <w:szCs w:val="24"/>
        </w:rPr>
        <w:t>υτική Αττική και όπου αλλού υπάρχει ανάγκη. Δεν απάντησε κανένας. Πριν λίγο μίλησε ο Υφυπουργός Υποδομών</w:t>
      </w:r>
      <w:r>
        <w:rPr>
          <w:rFonts w:eastAsia="Times New Roman" w:cs="Times New Roman"/>
          <w:szCs w:val="24"/>
        </w:rPr>
        <w:t>. Κα</w:t>
      </w:r>
      <w:r>
        <w:rPr>
          <w:rFonts w:eastAsia="Times New Roman" w:cs="Times New Roman"/>
          <w:szCs w:val="24"/>
        </w:rPr>
        <w:t>μ</w:t>
      </w:r>
      <w:r>
        <w:rPr>
          <w:rFonts w:eastAsia="Times New Roman" w:cs="Times New Roman"/>
          <w:szCs w:val="24"/>
        </w:rPr>
        <w:t xml:space="preserve">μία κουβέντα. Αέρας κοπανιστός. Κανονικό δούλεμα! </w:t>
      </w:r>
    </w:p>
    <w:p w14:paraId="6218919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Πάμε παρακάτω. Μέτρα τρίτης αξιολόγησης. Ιδιωτικοποιήσεις, τσεκούρι σε επιδόματα, πλειστηριασμοί. Βρήκατε, μάλιστα, εκτός από τους ηλεκτρονικούς πλειστηριασμούς και νέο κόλπο, να άρετε την τοπική αρμο</w:t>
      </w:r>
      <w:r>
        <w:rPr>
          <w:rFonts w:eastAsia="Times New Roman" w:cs="Times New Roman"/>
          <w:szCs w:val="24"/>
        </w:rPr>
        <w:t xml:space="preserve">διότητα των συμβολαιογραφείων, για να μπορεί ένα ακίνητο στη Θεσσαλονίκη να βγαίνει στο σφυρί στην Αθήνα. Το επόμενο βήμα θα είναι ίσως να βγαίνει και σε άλλη χώρα σε πλειστηριασμό. </w:t>
      </w:r>
    </w:p>
    <w:p w14:paraId="6218919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φυσικά έχουμε συμπληρωματικό μνημόνιο, μέτρα που έχουν ήδη νομοθετηθε</w:t>
      </w:r>
      <w:r>
        <w:rPr>
          <w:rFonts w:eastAsia="Times New Roman" w:cs="Times New Roman"/>
          <w:szCs w:val="24"/>
        </w:rPr>
        <w:t>ί και θα αρχίσουν να εφαρμόζονται από το 2018, το 2019, το 2020, συν ό,τι συζητείται αυτή την περίοδο στην Ευρωπαϊκή Ένωση και το οποίο συνιστά κλιμάκωση της αντιλαϊκής πολιτικής.</w:t>
      </w:r>
    </w:p>
    <w:p w14:paraId="621891A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Ποιος, λοιπόν, θα πληρώσει για την όποια ανάπτυξη; Αυτοί που πλήρωσαν και τα</w:t>
      </w:r>
      <w:r>
        <w:rPr>
          <w:rFonts w:eastAsia="Times New Roman" w:cs="Times New Roman"/>
          <w:szCs w:val="24"/>
        </w:rPr>
        <w:t xml:space="preserve"> χρόνια της κρίσης, οι μισθωτοί, οι αυτοαπασχολούμενοι, οι συνταξιούχοι. Ποιοι θα κερδίσουν; Οι επιχειρηματικοί όμιλοι, το μεγάλο κεφάλαιο. </w:t>
      </w:r>
    </w:p>
    <w:p w14:paraId="621891A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επειδή από το πρωί Βουλευτές του ΣΥΡΙΖΑ επαναλαμβάνουν με τη γνωστή αμετροέπειά τους «δεν βλέπετε που όλοι αναγ</w:t>
      </w:r>
      <w:r>
        <w:rPr>
          <w:rFonts w:eastAsia="Times New Roman" w:cs="Times New Roman"/>
          <w:szCs w:val="24"/>
        </w:rPr>
        <w:t xml:space="preserve">νωρίζουν ότι η Ελλάδα γυρίζει σελίδα;», έχει σημασία και ενδιαφέρον να δούμε σε ποιους αναφέρονται. Στην Ευρωπαϊκή Ένωση, το Διεθνές Νομισματικό Ταμείο, τους δανειστές, τους διεθνείς οίκους, </w:t>
      </w:r>
      <w:r>
        <w:rPr>
          <w:rFonts w:eastAsia="Times New Roman" w:cs="Times New Roman"/>
          <w:szCs w:val="24"/>
        </w:rPr>
        <w:lastRenderedPageBreak/>
        <w:t>τον διεθνή τύπο, όλους αυτούς που ονομάζατε «κοράκια» τα προηγούμ</w:t>
      </w:r>
      <w:r>
        <w:rPr>
          <w:rFonts w:eastAsia="Times New Roman" w:cs="Times New Roman"/>
          <w:szCs w:val="24"/>
        </w:rPr>
        <w:t xml:space="preserve">ενα χρόνια. Και εμείς ρωτάμε, γιατί να μην σας επιβραβεύουν όλοι αυτοί; </w:t>
      </w:r>
    </w:p>
    <w:p w14:paraId="621891A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Εμείς, ίσα-ίσα, σε αντίθεση με τη Νέα Δημοκρατία και το ΠΑΣΟΚ, που θα ήθελαν να παίρνουν οι ίδιοι αυτούς τους επαίνους, θεωρούμε ότι αξίζετε πέρα για πέρα αυτά τα συγχαρητήρια, γιατί </w:t>
      </w:r>
      <w:r>
        <w:rPr>
          <w:rFonts w:eastAsia="Times New Roman" w:cs="Times New Roman"/>
          <w:szCs w:val="24"/>
        </w:rPr>
        <w:t xml:space="preserve">όλα τα μέτρα που δεν πήραν οι προηγούμενοι, τα πήρατε εσείς. Και αν παίρνατε και περισσότερα μέτρα, θα σας χειροκροτούσαν ακόμη περισσότερο. </w:t>
      </w:r>
    </w:p>
    <w:p w14:paraId="621891A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Γιατί επιμένετε, όμως, να τους επικαλείστε; Για να παραπλανήσετε τον λαό; Δεν είναι κυρίως αυτό. Κυρίως το κάνετε </w:t>
      </w:r>
      <w:r>
        <w:rPr>
          <w:rFonts w:eastAsia="Times New Roman" w:cs="Times New Roman"/>
          <w:szCs w:val="24"/>
        </w:rPr>
        <w:t>γιατί σ’ αυτούς βασικά δίνετε εξετάσεις και όχι μόνο εξετάσεις, δίνετε και εγγυήσεις ότι πέρα από το καρότο, το οποίο με μεγάλη ικανότητα χρησιμοποιήσατε τα προηγούμενα χρόνια -άσχετα που πλέον δεν πολυπιάνει- εξίσου καλά μπορείτε να χρησιμοποιήσετε και το</w:t>
      </w:r>
      <w:r>
        <w:rPr>
          <w:rFonts w:eastAsia="Times New Roman" w:cs="Times New Roman"/>
          <w:szCs w:val="24"/>
        </w:rPr>
        <w:t xml:space="preserve"> μαστίγιο. </w:t>
      </w:r>
    </w:p>
    <w:p w14:paraId="621891A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 αυτό τον λόγο χτυπάτε το δικαίωμα στην απεργία, γι’ αυτό τον λόγο και βάζετε ορισμένους απίθανους τύπους να γράφουν στην «ΑΥΓΗ» για το βίαιο και ακραίο ΚΚΕ που διασαλεύει τη νομιμότητα –φαίνεται ότι γίνατε κι εσείς οπαδοί του «νόμος και τάξ</w:t>
      </w:r>
      <w:r>
        <w:rPr>
          <w:rFonts w:eastAsia="Times New Roman" w:cs="Times New Roman"/>
          <w:szCs w:val="24"/>
        </w:rPr>
        <w:t xml:space="preserve">η»- γι’ αυτό και ακολουθείτε αυτή την πολιτική. </w:t>
      </w:r>
    </w:p>
    <w:p w14:paraId="621891A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Ερχόμαστε στον δεύτερο κυβερνητικό στόχο, αυτόν της γεωστρατηγικής αναβάθμισης της χώρας, που δεν αφορά ούτε την ειρήνη ούτε την αλληλεγγύη των λαών, αλλά αφορά τη συμμετοχή της Ελλάδας, του ελληνικού κεφαλα</w:t>
      </w:r>
      <w:r>
        <w:rPr>
          <w:rFonts w:eastAsia="Times New Roman" w:cs="Times New Roman"/>
          <w:szCs w:val="24"/>
        </w:rPr>
        <w:t xml:space="preserve">ίου στους ανταγωνισμούς και σχεδιασμούς των ιμπεριαλιστών στην περιοχή, στη μοιρασιά των αγορών, </w:t>
      </w:r>
      <w:r>
        <w:rPr>
          <w:rFonts w:eastAsia="Times New Roman" w:cs="Times New Roman"/>
          <w:szCs w:val="24"/>
        </w:rPr>
        <w:lastRenderedPageBreak/>
        <w:t xml:space="preserve">στο «πλιάτσικο» δηλαδή που συντελείται αυτή την περίοδο ιδιαίτερα στην περιοχή μας. </w:t>
      </w:r>
    </w:p>
    <w:p w14:paraId="621891A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Άλλωστε η εξωτερική πολιτική είναι πάντα συνέχεια της εσωτερικής πολιτικής</w:t>
      </w:r>
      <w:r>
        <w:rPr>
          <w:rFonts w:eastAsia="Times New Roman" w:cs="Times New Roman"/>
          <w:szCs w:val="24"/>
        </w:rPr>
        <w:t>. Δεν γίνεται να έχεις πολιτική φιλειρηνική υπέρ των λαών, τη στιγμή που πρώτα και κύρια εσύ «ματώνεις» τον δικό σου λαό. Εξ ου και οι κολεγιές με τον Τραμπ και τις Ηνωμένες Πολιτείες για νέες στρατιωτικές βάσεις και αγορές αεροσκαφών, εξ ου και η αναβάθμι</w:t>
      </w:r>
      <w:r>
        <w:rPr>
          <w:rFonts w:eastAsia="Times New Roman" w:cs="Times New Roman"/>
          <w:szCs w:val="24"/>
        </w:rPr>
        <w:t>ση των σχέσεών σας, οι κοινές ασκήσεις με κράτη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δολοφόνους, όπως το Ισραήλ, που αυτή την περίοδο, εξαιτίας και της απόφασης της Κυβέρνησης των ΗΠΑ, κλιμακώνει την επίθεσή του στον παλαιστινιακό λαό, όταν εσείς εδώ και δυο χρόνια δεν τολμήσατε να προχωρήσ</w:t>
      </w:r>
      <w:r>
        <w:rPr>
          <w:rFonts w:eastAsia="Times New Roman" w:cs="Times New Roman"/>
          <w:szCs w:val="24"/>
        </w:rPr>
        <w:t xml:space="preserve">ετε στην αναγνώριση του παλαιστινιακού κράτους, παρά το γεγονός ότι υπήρχε σχετική απόφαση της </w:t>
      </w:r>
      <w:r>
        <w:rPr>
          <w:rFonts w:eastAsia="Times New Roman" w:cs="Times New Roman"/>
          <w:szCs w:val="24"/>
        </w:rPr>
        <w:t>ε</w:t>
      </w:r>
      <w:r>
        <w:rPr>
          <w:rFonts w:eastAsia="Times New Roman" w:cs="Times New Roman"/>
          <w:szCs w:val="24"/>
        </w:rPr>
        <w:t>λληνικής Βουλής. Εξ ου και η πώληση όπλων σε κράτη, όπως η Σαουδική Αραβία, που επίσης πρωτοστατούν στο αιματοκύλισμα των λαών, εξ ου και η διάθεση 4 δισεκατομμ</w:t>
      </w:r>
      <w:r>
        <w:rPr>
          <w:rFonts w:eastAsia="Times New Roman" w:cs="Times New Roman"/>
          <w:szCs w:val="24"/>
        </w:rPr>
        <w:t xml:space="preserve">υρίων κάθε χρόνο για τις ανάγκες του ΝΑΤΟ, τη στιγμή που οι νεοσύλλεκτοι στρατιώτες στο Μεσολόγγι τρώνε συσσίτιο με σκουλήκια! </w:t>
      </w:r>
    </w:p>
    <w:p w14:paraId="621891A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έχει μεγάλη σημασία ο ελληνικός λαός δίπλα στον αγώνα που δίνει για το</w:t>
      </w:r>
      <w:r>
        <w:rPr>
          <w:rFonts w:eastAsia="Times New Roman" w:cs="Times New Roman"/>
          <w:szCs w:val="24"/>
        </w:rPr>
        <w:t>ν</w:t>
      </w:r>
      <w:r>
        <w:rPr>
          <w:rFonts w:eastAsia="Times New Roman" w:cs="Times New Roman"/>
          <w:szCs w:val="24"/>
        </w:rPr>
        <w:t xml:space="preserve"> μισθό, το μεροκάματο, τη σύνταξη, το εισόδημά του, να βάλει τον αγώνα του ενάντια σ’ αυτούς τους πολεμοκάπηλους σχεδιασμούς, ενάντια στον ιμπεριαλιστικό πόλεμο, που όπως και οι οικονομικές κρίσεις είναι γνήσιο τέκνο αυτού του βάρβαρου εκμεταλλευτικού συστ</w:t>
      </w:r>
      <w:r>
        <w:rPr>
          <w:rFonts w:eastAsia="Times New Roman" w:cs="Times New Roman"/>
          <w:szCs w:val="24"/>
        </w:rPr>
        <w:t xml:space="preserve">ήματος. </w:t>
      </w:r>
    </w:p>
    <w:p w14:paraId="621891A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Και αυτό όχι μόνο γιατί δεν πρέπει να δεχθεί η χώρα μας να συμμετέχει στο αιματοκύλισμα άλλων λαών, αλλά και γιατί η ιστορία έχει αποδείξει ουκ ολίγες φορές ότι αυτή η πολιτική ούτε τα κυριαρχικά δικαιώματα προστατεύει ούτε προφυλάσσει από τον κίν</w:t>
      </w:r>
      <w:r>
        <w:rPr>
          <w:rFonts w:eastAsia="Times New Roman" w:cs="Times New Roman"/>
          <w:szCs w:val="24"/>
        </w:rPr>
        <w:t xml:space="preserve">δυνο να βρεθεί τελικά ο ελληνικός λαός μπλεγμένος σ’ αυτό το μακελειό. Το ακριβώς αντίθετο. </w:t>
      </w:r>
    </w:p>
    <w:p w14:paraId="621891A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η επίσκεψη Ερντογάν, με την αναβάθμιση όλων των διεκδικήσεων της Τουρκίας σε βάρος των κυριαρχικών δικαιωμάτων της χώρας, είναι το πιο χαρακτηριστικό τελευταίο</w:t>
      </w:r>
      <w:r>
        <w:rPr>
          <w:rFonts w:eastAsia="Times New Roman" w:cs="Times New Roman"/>
          <w:szCs w:val="24"/>
        </w:rPr>
        <w:t xml:space="preserve"> παράδειγμα. Και αυτό το αποτέλεσμα δεν μπορεί ούτε να κρυφθεί ούτε να συγκαλυφθεί με τη διαφήμιση οικονομικών συμφωνιών ανάμεσα σε τμήματα του ελληνικού κεφαλαίου, από τις οποίες οι λαοί δεν έχουν να κερδίσουν τίποτα. </w:t>
      </w:r>
    </w:p>
    <w:p w14:paraId="621891AA" w14:textId="77777777" w:rsidR="00FB0E1F" w:rsidRDefault="0065608A">
      <w:pPr>
        <w:spacing w:after="0" w:line="600" w:lineRule="auto"/>
        <w:ind w:firstLine="720"/>
        <w:jc w:val="both"/>
        <w:rPr>
          <w:rFonts w:eastAsia="Times New Roman"/>
          <w:bCs/>
        </w:rPr>
      </w:pPr>
      <w:r>
        <w:rPr>
          <w:rFonts w:eastAsia="Times New Roman"/>
          <w:bCs/>
        </w:rPr>
        <w:t>(Στο σημείο αυτό κτυπάει το κουδούνι</w:t>
      </w:r>
      <w:r>
        <w:rPr>
          <w:rFonts w:eastAsia="Times New Roman"/>
          <w:bCs/>
        </w:rPr>
        <w:t xml:space="preserve"> λήξεως του χρόνου ομιλίας του κυρίου Βουλευτή)</w:t>
      </w:r>
    </w:p>
    <w:p w14:paraId="621891A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λέγοντας το εξής: Με βάση αυτά είναι προφανές ότι επιδιώκουμε ως ΚΚΕ να ηττηθεί η πολιτική σας. Είναι προφανές ότι επιδιώκουμε να ηττηθεί η στρατηγική του κεφαλαίου και όλων των κομμά</w:t>
      </w:r>
      <w:r>
        <w:rPr>
          <w:rFonts w:eastAsia="Times New Roman" w:cs="Times New Roman"/>
          <w:szCs w:val="24"/>
        </w:rPr>
        <w:t>των που την υλοποιούν, γιατί η υλοποίησή της θα είναι οδοστρωτήρας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κόλαφος για τον λαό. </w:t>
      </w:r>
    </w:p>
    <w:p w14:paraId="621891A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Επίσης είναι προφανές ότι θέλουμε ο ίδιος ο λαός να αμφισβητήσει τη σημερινή νομιμότητα, τη νομιμότητα αυτού του συστήματος που υπηρετεί τα συμφέροντα των λίγων και </w:t>
      </w:r>
      <w:r>
        <w:rPr>
          <w:rFonts w:eastAsia="Times New Roman" w:cs="Times New Roman"/>
          <w:szCs w:val="24"/>
        </w:rPr>
        <w:t xml:space="preserve">μάλιστα όχι μόνο να την αμφισβητήσει, αλλά να διαμορφώσει και τις </w:t>
      </w:r>
      <w:r>
        <w:rPr>
          <w:rFonts w:eastAsia="Times New Roman" w:cs="Times New Roman"/>
          <w:szCs w:val="24"/>
        </w:rPr>
        <w:lastRenderedPageBreak/>
        <w:t>προϋποθέσεις για να την ανατρέψει. Και θα το κάνει και όσο πιο γρήγορα το κάνει, τόσο το καλύτερο για τον ίδιο.</w:t>
      </w:r>
    </w:p>
    <w:p w14:paraId="621891AD" w14:textId="77777777" w:rsidR="00FB0E1F" w:rsidRDefault="0065608A">
      <w:pPr>
        <w:spacing w:after="0" w:line="600" w:lineRule="auto"/>
        <w:ind w:firstLine="720"/>
        <w:jc w:val="both"/>
        <w:rPr>
          <w:rFonts w:eastAsia="Times New Roman" w:cs="Times New Roman"/>
          <w:szCs w:val="24"/>
        </w:rPr>
      </w:pPr>
      <w:r>
        <w:rPr>
          <w:rFonts w:eastAsia="Times New Roman"/>
          <w:b/>
          <w:bCs/>
        </w:rPr>
        <w:t>ΠΡΟΕΔΡΕΥΩΝ (Δημήτριος Καμμένος):</w:t>
      </w:r>
      <w:r>
        <w:rPr>
          <w:rFonts w:eastAsia="Times New Roman" w:cs="Times New Roman"/>
          <w:szCs w:val="24"/>
        </w:rPr>
        <w:t xml:space="preserve"> Ευχαριστούμε τον συνάδελφο από το Κομμουνιστι</w:t>
      </w:r>
      <w:r>
        <w:rPr>
          <w:rFonts w:eastAsia="Times New Roman" w:cs="Times New Roman"/>
          <w:szCs w:val="24"/>
        </w:rPr>
        <w:t>κό Κόμμα Ελλάδ</w:t>
      </w:r>
      <w:r>
        <w:rPr>
          <w:rFonts w:eastAsia="Times New Roman" w:cs="Times New Roman"/>
          <w:szCs w:val="24"/>
        </w:rPr>
        <w:t>α</w:t>
      </w:r>
      <w:r>
        <w:rPr>
          <w:rFonts w:eastAsia="Times New Roman" w:cs="Times New Roman"/>
          <w:szCs w:val="24"/>
        </w:rPr>
        <w:t xml:space="preserve">ς. </w:t>
      </w:r>
    </w:p>
    <w:p w14:paraId="621891A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Θα παρεμβληθεί ο Υφυπουργός Αθλητισμού και Πολιτισμού, ο κ. Βασιλειάδης και θα ακολουθήσει ο κ. Ψαριανός. </w:t>
      </w:r>
    </w:p>
    <w:p w14:paraId="621891A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επτά λεπτά.</w:t>
      </w:r>
    </w:p>
    <w:p w14:paraId="621891B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Κυρίες και κύριοι Βουλε</w:t>
      </w:r>
      <w:r>
        <w:rPr>
          <w:rFonts w:eastAsia="Times New Roman" w:cs="Times New Roman"/>
          <w:szCs w:val="24"/>
        </w:rPr>
        <w:t>υτές, βρισκόμαστε στο τέλος της βαθιάς νύχτας της ελληνικής οικονομίας και συζητούμε τον τελευταίο μνημονιακό προϋπολογισμό. Βρισκόμαστε στο τέλος μιας περιόδου που στιγματίστηκε από κοινωνική αδικία και βίαιη αναδιανομή του πλούτου της ελληνικής κοινωνίας</w:t>
      </w:r>
      <w:r>
        <w:rPr>
          <w:rFonts w:eastAsia="Times New Roman" w:cs="Times New Roman"/>
          <w:szCs w:val="24"/>
        </w:rPr>
        <w:t xml:space="preserve">. </w:t>
      </w:r>
    </w:p>
    <w:p w14:paraId="621891B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Όσο και εάν προσπαθεί η Αντιπολίτευση να διαστρεβλώσει την πραγματικότητα, βιάζοντας την κοινή λογική, χωρίς ίχνος αυτοκριτικής για όλα όσα έφεραν την πατρίδα μας στο χείλος του γκρεμού, όσο και αν τα σκύβαλα των κατευθυνόμενων μέσων επικοινωνίας σαστισ</w:t>
      </w:r>
      <w:r>
        <w:rPr>
          <w:rFonts w:eastAsia="Times New Roman" w:cs="Times New Roman"/>
          <w:szCs w:val="24"/>
        </w:rPr>
        <w:t xml:space="preserve">μένα από μια Κυβέρνηση που προσπαθεί να βάλει βασικούς κανόνες στην οικονομική ζωή, αλαλάζουν προσπαθώντας να δημιουργήσουν πανικό, δεν μπορούν να αλλάξουν την πραγματικότητα. </w:t>
      </w:r>
    </w:p>
    <w:p w14:paraId="621891B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Όλα αυτά είναι ο επιθανάτιος ρόγχος ενός φαύλου συστήματος διαπλοκής και διαφθο</w:t>
      </w:r>
      <w:r>
        <w:rPr>
          <w:rFonts w:eastAsia="Times New Roman" w:cs="Times New Roman"/>
          <w:szCs w:val="24"/>
        </w:rPr>
        <w:t xml:space="preserve">ράς που τελειώνει και ο επίλογός του θα γραφτεί το τρίτο τρίμηνο του 2018 με </w:t>
      </w:r>
      <w:r>
        <w:rPr>
          <w:rFonts w:eastAsia="Times New Roman" w:cs="Times New Roman"/>
          <w:szCs w:val="24"/>
        </w:rPr>
        <w:lastRenderedPageBreak/>
        <w:t>την έξοδο της χώρας από τη βαθιά επιτήρηση, με την κοινωνία, όμως, όρθια. Είναι μια κοινωνία που υπέφερε και είδε τη ζωή της να καταστρέφεται από ένα σύστημα εξουσίας που αδιαφορο</w:t>
      </w:r>
      <w:r>
        <w:rPr>
          <w:rFonts w:eastAsia="Times New Roman" w:cs="Times New Roman"/>
          <w:szCs w:val="24"/>
        </w:rPr>
        <w:t>ύσε για αυτή, αδιαφορούσε για την προστασία των πλέον αδύναμων εκ των συμπολιτών μας, με ανύπαρκτες κοινωνικές υποδομές που ετούτη εδώ η Κυβέρνηση κατάφερε σε δυόμισι χρόνια να φτιάξει, να εδραιώσει και να εμπεδώσει, ώστε να διασφαλίσει την πρόσβαση στα βα</w:t>
      </w:r>
      <w:r>
        <w:rPr>
          <w:rFonts w:eastAsia="Times New Roman" w:cs="Times New Roman"/>
          <w:szCs w:val="24"/>
        </w:rPr>
        <w:t>σικά αγαθά των πιο ευάλωτων κοινωνικών ομάδων.</w:t>
      </w:r>
    </w:p>
    <w:p w14:paraId="621891B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δ</w:t>
      </w:r>
      <w:r>
        <w:rPr>
          <w:rFonts w:eastAsia="Times New Roman" w:cs="Times New Roman"/>
          <w:szCs w:val="24"/>
        </w:rPr>
        <w:t xml:space="preserve">ημοκρατία δεν υπάρχουν παιδιά και αποπαίδια. Χρέος της Κυβέρνησης είναι να διασφαλίσει και να προστατεύσει, όχι τους νόμιμους κατά την Αντιπολίτευση φοροφυγάδες των </w:t>
      </w:r>
      <w:r>
        <w:rPr>
          <w:rFonts w:eastAsia="Times New Roman" w:cs="Times New Roman"/>
          <w:szCs w:val="24"/>
          <w:lang w:val="en-US"/>
        </w:rPr>
        <w:t>offshore</w:t>
      </w:r>
      <w:r>
        <w:rPr>
          <w:rFonts w:eastAsia="Times New Roman" w:cs="Times New Roman"/>
          <w:szCs w:val="24"/>
        </w:rPr>
        <w:t xml:space="preserve">, όχι τα λογής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που έστηναν πάρτι όλα αυτά τα χρόνια μέσω μιας αρρωστημένης κρατικοδίαιτης επιχειρηματικότητας που βασίλευε και εξαρτιόταν από το δημόσιο χρήμα, αλλά τους ξεχασμένους από το πολιτικό σύστημα, τους άνεργους, τους χαμηλόμισθους, τους επαγγελματίες, τους υγι</w:t>
      </w:r>
      <w:r>
        <w:rPr>
          <w:rFonts w:eastAsia="Times New Roman" w:cs="Times New Roman"/>
          <w:szCs w:val="24"/>
        </w:rPr>
        <w:t xml:space="preserve">είς επιχειρηματίες που το σύστημα αυτό της διαπλοκής τούς πέταγε έξω από την αγορά. </w:t>
      </w:r>
    </w:p>
    <w:p w14:paraId="621891B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 σημερινός </w:t>
      </w:r>
      <w:r>
        <w:rPr>
          <w:rFonts w:eastAsia="Times New Roman" w:cs="Times New Roman"/>
          <w:szCs w:val="24"/>
        </w:rPr>
        <w:t>π</w:t>
      </w:r>
      <w:r>
        <w:rPr>
          <w:rFonts w:eastAsia="Times New Roman" w:cs="Times New Roman"/>
          <w:szCs w:val="24"/>
        </w:rPr>
        <w:t>ροϋπολογισμός είναι ακόμα ένα βήμα σε αυτή την κατεύθυνση, με στοχευμένες κοινωνικές δαπάνες, με στήριξη στους ευπαθείς συμπολίτες μας, με εξορθολογισμό των π</w:t>
      </w:r>
      <w:r>
        <w:rPr>
          <w:rFonts w:eastAsia="Times New Roman" w:cs="Times New Roman"/>
          <w:szCs w:val="24"/>
        </w:rPr>
        <w:t xml:space="preserve">ραγματικών σπαταλών και έμφαση στις ουσιαστικές δαπάνες που κάνουν τη ζωή των συμπολιτών μας αξιοπρεπή και την πρόσβασή της στα βασικά αγαθά πιο εύκολη. </w:t>
      </w:r>
    </w:p>
    <w:p w14:paraId="621891B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ίδια λογική κινούμαστε και στον αθλητισμό. Κρατώντας χαμηλά τις δαπάνες της κεντρικής υπηρεσίας, </w:t>
      </w:r>
      <w:r>
        <w:rPr>
          <w:rFonts w:eastAsia="Times New Roman" w:cs="Times New Roman"/>
          <w:szCs w:val="24"/>
        </w:rPr>
        <w:t>καταφέρνουμε για δεύτερη συνεχόμενη χρονιά να κρατάμε σταθερές αρχικά τις μεταβιβαστικές πληρωμές προς τους εποπτευόμενους φορείς, τις ομοσπονδίες και τα εθνικά αθλητικά κέντρα, σταθερές στο ύψος της ολυμπιακής χρονιάς του 2016, με τις προβλέψεις που κάνου</w:t>
      </w:r>
      <w:r>
        <w:rPr>
          <w:rFonts w:eastAsia="Times New Roman" w:cs="Times New Roman"/>
          <w:szCs w:val="24"/>
        </w:rPr>
        <w:t xml:space="preserve">με στη Γενική Γραμματεία Αθλητισμού να δείχνουν ότι στο τέλος του έτους θα μπορούμε να μιλάμε για μια αύξηση των χρηματικών ροών προς τις ομοσπονδίες μας, η οποία θα είναι της τάξης του 5% έως 10%. </w:t>
      </w:r>
    </w:p>
    <w:p w14:paraId="621891B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αυτό γιατί αρχίζει να αποδίδει καρπούς η προσπάθεια ο</w:t>
      </w:r>
      <w:r>
        <w:rPr>
          <w:rFonts w:eastAsia="Times New Roman" w:cs="Times New Roman"/>
          <w:szCs w:val="24"/>
        </w:rPr>
        <w:t xml:space="preserve">ικονομικής εξυγίανσης των αθλητικών κέντρων που σε συνδυασμό με τις συμπράξεις με τον ιδιωτικό τομέα προς όφελος του δημοσίου και της κοινωνίας που κάνουμε, μας οδηγούν χρόνο με τον χρόνο όχι μόνο στην εξοικονόμηση πόρων και την οικονομική εξυγίανση, αλλά </w:t>
      </w:r>
      <w:r>
        <w:rPr>
          <w:rFonts w:eastAsia="Times New Roman" w:cs="Times New Roman"/>
          <w:szCs w:val="24"/>
        </w:rPr>
        <w:t>και σε σοβαρές παρεμβάσεις στις υποδομές μας αυτές, οι οποίες ήταν αφημένες στη μοίρα τους και καταβάλουμε μια τιτάνια προσπάθεια, έναν μεγάλο αγώνα να τις καταστήσουμε ασφαλείς για τους αθλητές μας, τα παιδιά μας και την ελληνική κοινωνία.</w:t>
      </w:r>
    </w:p>
    <w:p w14:paraId="621891B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Μήνα με τον μήν</w:t>
      </w:r>
      <w:r>
        <w:rPr>
          <w:rFonts w:eastAsia="Times New Roman" w:cs="Times New Roman"/>
          <w:szCs w:val="24"/>
        </w:rPr>
        <w:t xml:space="preserve">α εξοφλούμε τις ληξιπρόθεσμες υποχρεώσεις, συσσωρευμένα χρέη ετών που γράφτηκαν στο χιόνι από τους δήθεν εξυγιαντές της οικονομικής ζωής και τιμητές τούτης εδώ της Κυβέρνησης. Μόνο πέρσι καταβάλαμε πάνω από 1 </w:t>
      </w:r>
      <w:r>
        <w:rPr>
          <w:rFonts w:eastAsia="Times New Roman" w:cs="Times New Roman"/>
          <w:szCs w:val="24"/>
        </w:rPr>
        <w:lastRenderedPageBreak/>
        <w:t xml:space="preserve">εκατομμύριο ευρώ σε ληξιπρόθεσμα χρέη σταδίων, </w:t>
      </w:r>
      <w:r>
        <w:rPr>
          <w:rFonts w:eastAsia="Times New Roman" w:cs="Times New Roman"/>
          <w:szCs w:val="24"/>
        </w:rPr>
        <w:t xml:space="preserve">ενώ για ακόμη μια χρονιά κληθήκαμε να πληρώσουμε πάνω από 4 εκατομμύρια ευρώ σε δικαστικές αποφάσεις της δικής σας εποποιίας των Ολυμπιακών Αγώνων του 2004. </w:t>
      </w:r>
    </w:p>
    <w:p w14:paraId="621891B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Δεν έχει, όμως, νόημα να μιλάμε για το παρελθόν. Ο κόσμος και ξέρει και κρίνει. Γι’ αυτό σας έστει</w:t>
      </w:r>
      <w:r>
        <w:rPr>
          <w:rFonts w:eastAsia="Times New Roman" w:cs="Times New Roman"/>
          <w:szCs w:val="24"/>
        </w:rPr>
        <w:t xml:space="preserve">λε και θα σας έχει για πολλά χρόνια ακόμα στα έδρανα της Αντιπολίτευσης. </w:t>
      </w:r>
    </w:p>
    <w:p w14:paraId="621891B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Με την εξυγίανση των οικονομικών και την αύξηση του Προγράμματος Δημοσίων Επενδύσεων της Γενικής Γραμματείας Αθλητισμού προχωράμε σε ολοκληρωμένες παρεμβάσεις στα αθλητικά κέντρα. Ήδ</w:t>
      </w:r>
      <w:r>
        <w:rPr>
          <w:rFonts w:eastAsia="Times New Roman" w:cs="Times New Roman"/>
          <w:szCs w:val="24"/>
        </w:rPr>
        <w:t xml:space="preserve">η τα βοηθητικά γήπεδα και ο στίβος του Καυτατζογλείου αποτελούν σημείο αναφοράς για τον ελληνικό στίβο. Προχωρούν οι παρεμβάσεις στα παρατημένα ΕΑΚ της Θεσσαλονίκης σε συνεργασία με τους εκεί δήμους και την </w:t>
      </w:r>
      <w:r>
        <w:rPr>
          <w:rFonts w:eastAsia="Times New Roman" w:cs="Times New Roman"/>
          <w:szCs w:val="24"/>
        </w:rPr>
        <w:t>π</w:t>
      </w:r>
      <w:r>
        <w:rPr>
          <w:rFonts w:eastAsia="Times New Roman" w:cs="Times New Roman"/>
          <w:szCs w:val="24"/>
        </w:rPr>
        <w:t xml:space="preserve">εριφέρεια. </w:t>
      </w:r>
    </w:p>
    <w:p w14:paraId="621891B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Ταυτόχρονα προχωρούν οι παρεμβάσεις </w:t>
      </w:r>
      <w:r>
        <w:rPr>
          <w:rFonts w:eastAsia="Times New Roman" w:cs="Times New Roman"/>
          <w:szCs w:val="24"/>
        </w:rPr>
        <w:t>στα Γιάννενα, στη Ναύπακτο, στην Κέρκυρα και στη Κομοτηνή. Γίνονται μεγάλες παρεμβάσεις στην Κρήτη, σε έργα που αποτελούν ορόσημο της ανικανότητας και της διαφθοράς σας, μιας διαφθοράς όπως είναι χαρακτηριστικά το Κολυμβητήριο των Χανίων.</w:t>
      </w:r>
    </w:p>
    <w:p w14:paraId="621891B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Όσον αφορά το ΣΕΦ</w:t>
      </w:r>
      <w:r>
        <w:rPr>
          <w:rFonts w:eastAsia="Times New Roman" w:cs="Times New Roman"/>
          <w:szCs w:val="24"/>
        </w:rPr>
        <w:t xml:space="preserve"> είμαστε στο τελικό στάδιο της εκπόνησης του σχεδίου ανάπλασης όλου του ακινήτου, αφού καταφέραμε και ανακτήσαμε την κυριότητα του περιβάλλοντος χώρου. Σας θυμίζω ότι είναι αυτό το οποίο δώσατε στο ΤΑΙΠΕΔ χωρίς να λάβετε καμμία πρόνοια. </w:t>
      </w:r>
    </w:p>
    <w:p w14:paraId="621891BC" w14:textId="77777777" w:rsidR="00FB0E1F" w:rsidRDefault="0065608A">
      <w:pPr>
        <w:spacing w:after="0" w:line="600" w:lineRule="auto"/>
        <w:ind w:firstLine="720"/>
        <w:jc w:val="both"/>
        <w:rPr>
          <w:rFonts w:eastAsia="Times New Roman"/>
          <w:szCs w:val="24"/>
        </w:rPr>
      </w:pPr>
      <w:r>
        <w:rPr>
          <w:rFonts w:eastAsia="Times New Roman"/>
          <w:szCs w:val="24"/>
        </w:rPr>
        <w:lastRenderedPageBreak/>
        <w:t>Εκπονούμε ολοκληρω</w:t>
      </w:r>
      <w:r>
        <w:rPr>
          <w:rFonts w:eastAsia="Times New Roman"/>
          <w:szCs w:val="24"/>
        </w:rPr>
        <w:t>μένο πλάνο για τη δημιουργία ενός σύγχρονου αθλητικού, κοινωνικού και οικονομικού πόλου, που θα αποτελεί ορόσημο για την περιοχή, ενός πόλου που θα είναι οικονομικά αυτάρκης, καθώς ήδη για το 2018 υπολογίζουμε ότι θα αυτοχρηματοδοτηθεί σε τέτοιο βαθμό, ώστ</w:t>
      </w:r>
      <w:r>
        <w:rPr>
          <w:rFonts w:eastAsia="Times New Roman"/>
          <w:szCs w:val="24"/>
        </w:rPr>
        <w:t xml:space="preserve">ε η κρατική επιχορήγηση να μειωθεί σε ποσοστό από 30% έως 50%. Κι αυτό χωρίς επιβάρυνση των λαϊκών στρωμάτων και των σωματείων της περιοχής ή έκπτωση στην ποιότητα των παρεχόμενων υπηρεσιών. </w:t>
      </w:r>
    </w:p>
    <w:p w14:paraId="621891BD" w14:textId="77777777" w:rsidR="00FB0E1F" w:rsidRDefault="0065608A">
      <w:pPr>
        <w:spacing w:after="0" w:line="600" w:lineRule="auto"/>
        <w:ind w:firstLine="720"/>
        <w:jc w:val="both"/>
        <w:rPr>
          <w:rFonts w:eastAsia="Times New Roman"/>
          <w:szCs w:val="24"/>
        </w:rPr>
      </w:pPr>
      <w:r>
        <w:rPr>
          <w:rFonts w:eastAsia="Times New Roman"/>
          <w:szCs w:val="24"/>
        </w:rPr>
        <w:t xml:space="preserve">Στο ΟΑΚΑ είμαστε στη φάση δημιουργίας ολοκληρωμένου </w:t>
      </w:r>
      <w:r>
        <w:rPr>
          <w:rFonts w:eastAsia="Times New Roman"/>
          <w:szCs w:val="24"/>
          <w:lang w:val="en-US"/>
        </w:rPr>
        <w:t>business</w:t>
      </w:r>
      <w:r>
        <w:rPr>
          <w:rFonts w:eastAsia="Times New Roman"/>
          <w:szCs w:val="24"/>
        </w:rPr>
        <w:t xml:space="preserve"> </w:t>
      </w:r>
      <w:r>
        <w:rPr>
          <w:rFonts w:eastAsia="Times New Roman"/>
          <w:szCs w:val="24"/>
          <w:lang w:val="en-US"/>
        </w:rPr>
        <w:t>pla</w:t>
      </w:r>
      <w:r>
        <w:rPr>
          <w:rFonts w:eastAsia="Times New Roman"/>
          <w:szCs w:val="24"/>
          <w:lang w:val="en-US"/>
        </w:rPr>
        <w:t>n</w:t>
      </w:r>
      <w:r>
        <w:rPr>
          <w:rFonts w:eastAsia="Times New Roman"/>
          <w:szCs w:val="24"/>
        </w:rPr>
        <w:t xml:space="preserve">, σε συνεργασία με το </w:t>
      </w:r>
      <w:r>
        <w:rPr>
          <w:rFonts w:eastAsia="Times New Roman"/>
          <w:szCs w:val="24"/>
        </w:rPr>
        <w:t>υ</w:t>
      </w:r>
      <w:r>
        <w:rPr>
          <w:rFonts w:eastAsia="Times New Roman"/>
          <w:szCs w:val="24"/>
        </w:rPr>
        <w:t xml:space="preserve">περταμείο, το οποίο κινείται στην κατεύθυνση αξιοποίησης των αθλητικών υποδομών, διασφάλισης των εθνικών μας ομάδων και των ομοσπονδιών μας και δημιουργίας πόλων μαζικού αθλητισμού, ταυτόχρονα με την προσπάθεια εξεύρεσης λύσεων για </w:t>
      </w:r>
      <w:r>
        <w:rPr>
          <w:rFonts w:eastAsia="Times New Roman"/>
          <w:szCs w:val="24"/>
        </w:rPr>
        <w:t xml:space="preserve">τα θέματα στέγασης μεγάλων ομάδων της Αττικής και οικονομικής αυτάρκειας μιας εγκατάστασης που έβαζε το </w:t>
      </w:r>
      <w:r>
        <w:rPr>
          <w:rFonts w:eastAsia="Times New Roman"/>
          <w:szCs w:val="24"/>
        </w:rPr>
        <w:t>δ</w:t>
      </w:r>
      <w:r>
        <w:rPr>
          <w:rFonts w:eastAsia="Times New Roman"/>
          <w:szCs w:val="24"/>
        </w:rPr>
        <w:t xml:space="preserve">ημόσιο πάνω από 12 εκατομμύρια ευρώ τον χρόνο μέσα κι έχουμε καταφέρει να το ρίξουμε στο μισό και νομίζω ότι του χρόνου θα πάμε ακόμα καλύτερα. </w:t>
      </w:r>
    </w:p>
    <w:p w14:paraId="621891BE" w14:textId="77777777" w:rsidR="00FB0E1F" w:rsidRDefault="0065608A">
      <w:pPr>
        <w:spacing w:after="0" w:line="600" w:lineRule="auto"/>
        <w:ind w:firstLine="720"/>
        <w:jc w:val="both"/>
        <w:rPr>
          <w:rFonts w:eastAsia="Times New Roman"/>
          <w:szCs w:val="24"/>
        </w:rPr>
      </w:pPr>
      <w:r>
        <w:rPr>
          <w:rFonts w:eastAsia="Times New Roman"/>
          <w:szCs w:val="24"/>
        </w:rPr>
        <w:t>Σε συν</w:t>
      </w:r>
      <w:r>
        <w:rPr>
          <w:rFonts w:eastAsia="Times New Roman"/>
          <w:szCs w:val="24"/>
        </w:rPr>
        <w:t xml:space="preserve">εργασία με τις περιφέρειες και στο πλαίσιο του νέου νόμου για τις αδειοδοτήσεις των αθλητικών εγκαταστάσεων, που τούτη εδώ η Κυβέρνηση έφερε, προχωράμε άμεσα στην καταγραφή όλων των προβλημάτων των μεγάλων αθλητικών υποδομών της χώρας, με σκοπό τις άμεσες </w:t>
      </w:r>
      <w:r>
        <w:rPr>
          <w:rFonts w:eastAsia="Times New Roman"/>
          <w:szCs w:val="24"/>
        </w:rPr>
        <w:t xml:space="preserve">παρεμβάσεις, ώστε να διασφαλίσουμε τη λειτουργία τους για πρώτη φορά σε καθεστώς νομιμότητας και ασφάλειας.  </w:t>
      </w:r>
    </w:p>
    <w:p w14:paraId="621891BF" w14:textId="77777777" w:rsidR="00FB0E1F" w:rsidRDefault="0065608A">
      <w:pPr>
        <w:spacing w:after="0" w:line="600" w:lineRule="auto"/>
        <w:ind w:firstLine="720"/>
        <w:jc w:val="both"/>
        <w:rPr>
          <w:rFonts w:eastAsia="Times New Roman"/>
          <w:szCs w:val="24"/>
        </w:rPr>
      </w:pPr>
      <w:r>
        <w:rPr>
          <w:rFonts w:eastAsia="Times New Roman"/>
          <w:szCs w:val="24"/>
        </w:rPr>
        <w:lastRenderedPageBreak/>
        <w:t>Για τις ομοσπονδίες μας, οι οποίες δίνουν μεγάλο αγώνα για να κρατήσουν όρθιο τον ελληνικό αθλητισμό, διατηρούμε, όπως προείπα, για τρίτη χρονιά έ</w:t>
      </w:r>
      <w:r>
        <w:rPr>
          <w:rFonts w:eastAsia="Times New Roman"/>
          <w:szCs w:val="24"/>
        </w:rPr>
        <w:t>να σταθερό οικονομικό περιβάλλον, το οποίο, σε συνδυασμό με τις θεσμικές παρεμβάσεις που γίνονται, θα μπορέσει να διασφαλίσει ένα καθεστώς ήρεμου σχεδιασμού, αναμφισβήτητα πιεσμένου, αλλά χωρίς δυσάρεστες εκπλήξεις. Με τις ρυθμίσεις χρεών, με τον εξορθολογ</w:t>
      </w:r>
      <w:r>
        <w:rPr>
          <w:rFonts w:eastAsia="Times New Roman"/>
          <w:szCs w:val="24"/>
        </w:rPr>
        <w:t>ισμό των μισθωμάτων, δημιουργούμε το δημοσιονομικό αυτό περιθώριο για να ανασάνουν. Και οι επιτυχίες αυτού του καλοκαιριού δείχνουν ότι σιγά σιγά καταφέρνουμε να ξανασταθούμε στα πόδια μας.</w:t>
      </w:r>
    </w:p>
    <w:p w14:paraId="621891C0" w14:textId="77777777" w:rsidR="00FB0E1F" w:rsidRDefault="0065608A">
      <w:pPr>
        <w:spacing w:after="0" w:line="600" w:lineRule="auto"/>
        <w:ind w:firstLine="720"/>
        <w:jc w:val="both"/>
        <w:rPr>
          <w:rFonts w:eastAsia="Times New Roman"/>
          <w:szCs w:val="24"/>
        </w:rPr>
      </w:pPr>
      <w:r>
        <w:rPr>
          <w:rFonts w:eastAsia="Times New Roman"/>
          <w:szCs w:val="24"/>
        </w:rPr>
        <w:t xml:space="preserve">Την ίδια στιγμή και εντός των επόμενων δέκα ημερών προχωράμε στην </w:t>
      </w:r>
      <w:r>
        <w:rPr>
          <w:rFonts w:eastAsia="Times New Roman"/>
          <w:szCs w:val="24"/>
        </w:rPr>
        <w:t>καταβολή των πριμ για τις επιτυχίες των αθλητών μας για τα έτη 2013, 2014 και το μεγαλύτερο μέρος του 2015, με σκοπό εντός του 2018 να υπάρξει ολοσχερής εξόφληση για τους ανθρώπους που κρατούν τη σημαία της χώρας ψηλά, δίνοντας στους συμπολίτες μας χαμόγελ</w:t>
      </w:r>
      <w:r>
        <w:rPr>
          <w:rFonts w:eastAsia="Times New Roman"/>
          <w:szCs w:val="24"/>
        </w:rPr>
        <w:t>α για το μέλλον που έρχεται και είναι στα χέρια μας να το κάνουμε αντάξιο του λαού μας και της ιστορίας της πατρίδας μας.</w:t>
      </w:r>
    </w:p>
    <w:p w14:paraId="621891C1" w14:textId="77777777" w:rsidR="00FB0E1F" w:rsidRDefault="0065608A">
      <w:pPr>
        <w:spacing w:after="0" w:line="600" w:lineRule="auto"/>
        <w:ind w:firstLine="720"/>
        <w:jc w:val="both"/>
        <w:rPr>
          <w:rFonts w:eastAsia="Times New Roman"/>
          <w:szCs w:val="24"/>
        </w:rPr>
      </w:pPr>
      <w:r>
        <w:rPr>
          <w:rFonts w:eastAsia="Times New Roman"/>
          <w:szCs w:val="24"/>
        </w:rPr>
        <w:t>Όλα αυτά τα πετυχαίνουμε με τη σωστή οικονομική διαχείριση και την υπεραπόδοση της ελληνικής οικονομίας, κόντρα στις Κασσάνδρες μίας μ</w:t>
      </w:r>
      <w:r>
        <w:rPr>
          <w:rFonts w:eastAsia="Times New Roman"/>
          <w:szCs w:val="24"/>
        </w:rPr>
        <w:t xml:space="preserve">οιρολατρικής και διαπλεκόμενης αντιπολίτευσης. </w:t>
      </w:r>
    </w:p>
    <w:p w14:paraId="621891C2" w14:textId="77777777" w:rsidR="00FB0E1F" w:rsidRDefault="0065608A">
      <w:pPr>
        <w:spacing w:after="0" w:line="600" w:lineRule="auto"/>
        <w:ind w:firstLine="720"/>
        <w:jc w:val="both"/>
        <w:rPr>
          <w:rFonts w:eastAsia="Times New Roman"/>
          <w:szCs w:val="24"/>
        </w:rPr>
      </w:pPr>
      <w:r>
        <w:rPr>
          <w:rFonts w:eastAsia="Times New Roman"/>
          <w:szCs w:val="24"/>
        </w:rPr>
        <w:t xml:space="preserve">Έλαχε σε εμάς να σηκώσουμε τη χώρα από την αφάνεια και την ανυποληψία που το κλεπτοκρατικό σύστημα διακυβέρνησης την είχε ρίξει. Κάθε σκιά οδηγήθηκε </w:t>
      </w:r>
      <w:r>
        <w:rPr>
          <w:rFonts w:eastAsia="Times New Roman"/>
          <w:szCs w:val="24"/>
        </w:rPr>
        <w:lastRenderedPageBreak/>
        <w:t xml:space="preserve">στη </w:t>
      </w:r>
      <w:r>
        <w:rPr>
          <w:rFonts w:eastAsia="Times New Roman"/>
          <w:szCs w:val="24"/>
        </w:rPr>
        <w:t>δ</w:t>
      </w:r>
      <w:r>
        <w:rPr>
          <w:rFonts w:eastAsia="Times New Roman"/>
          <w:szCs w:val="24"/>
        </w:rPr>
        <w:t>ικαιοσύνη. Μπαίνουν κανόνες στα σκοτεινά συστήματα δια</w:t>
      </w:r>
      <w:r>
        <w:rPr>
          <w:rFonts w:eastAsia="Times New Roman"/>
          <w:szCs w:val="24"/>
        </w:rPr>
        <w:t xml:space="preserve">κυβέρνησης. Μπήκαν κανόνες στην ΕΠΟ και πανηγυρίζουμε, σαν μια τριτοκοσμική χώρα που ήμασταν όλα αυτά τα χρόνια, ότι ισχύει ο ελληνικός νόμος για μία ελληνική εθνική οντότητα. </w:t>
      </w:r>
    </w:p>
    <w:p w14:paraId="621891C3" w14:textId="77777777" w:rsidR="00FB0E1F" w:rsidRDefault="0065608A">
      <w:pPr>
        <w:spacing w:after="0" w:line="600" w:lineRule="auto"/>
        <w:ind w:firstLine="720"/>
        <w:jc w:val="both"/>
        <w:rPr>
          <w:rFonts w:eastAsia="Times New Roman"/>
          <w:szCs w:val="24"/>
        </w:rPr>
      </w:pPr>
      <w:r>
        <w:rPr>
          <w:rFonts w:eastAsia="Times New Roman"/>
          <w:szCs w:val="24"/>
        </w:rPr>
        <w:t xml:space="preserve">Διασφαλίσαμε την εποπτεία των διεθνών οργανισμών απέναντι σε ένα σκοτεινό </w:t>
      </w:r>
      <w:r>
        <w:rPr>
          <w:rFonts w:eastAsia="Times New Roman"/>
          <w:szCs w:val="24"/>
        </w:rPr>
        <w:t>σύστημα εξουσίας και είμαστε εδώ για να διασφαλίσουμε την ισονομία και τη νομιμότητα.</w:t>
      </w:r>
    </w:p>
    <w:p w14:paraId="621891C4" w14:textId="77777777" w:rsidR="00FB0E1F" w:rsidRDefault="0065608A">
      <w:pPr>
        <w:spacing w:after="0" w:line="600" w:lineRule="auto"/>
        <w:ind w:firstLine="720"/>
        <w:jc w:val="both"/>
        <w:rPr>
          <w:rFonts w:eastAsia="Times New Roman"/>
          <w:szCs w:val="24"/>
        </w:rPr>
      </w:pPr>
      <w:r>
        <w:rPr>
          <w:rFonts w:eastAsia="Times New Roman"/>
          <w:szCs w:val="24"/>
        </w:rPr>
        <w:t>Με τις παρεμβάσεις που έρχονται για τις ομοσπονδίες, για τη διακυβέρνησή τους, για την οικονομική λογοδοσία και τη διαφάνεια, με τον έλεγχο από τον Γενικό Επιθεωρητή Δημό</w:t>
      </w:r>
      <w:r>
        <w:rPr>
          <w:rFonts w:eastAsia="Times New Roman"/>
          <w:szCs w:val="24"/>
        </w:rPr>
        <w:t>σιας Διοίκησης, ανοίγουμε μία νέα σελίδα στον ελληνικό αθλητισμό.</w:t>
      </w:r>
    </w:p>
    <w:p w14:paraId="621891C5" w14:textId="77777777" w:rsidR="00FB0E1F" w:rsidRDefault="0065608A">
      <w:pPr>
        <w:spacing w:after="0" w:line="600" w:lineRule="auto"/>
        <w:ind w:firstLine="720"/>
        <w:jc w:val="both"/>
        <w:rPr>
          <w:rFonts w:eastAsia="Times New Roman"/>
          <w:szCs w:val="24"/>
        </w:rPr>
      </w:pPr>
      <w:r>
        <w:rPr>
          <w:rFonts w:eastAsia="Times New Roman"/>
          <w:szCs w:val="24"/>
        </w:rPr>
        <w:t>Παράλληλα με τη χρηστή διαχείριση του Προγράμματος Δημοσίων Επενδύσεων, με τα ογδόντα πέντε έργα που «τρέχουν» ανά την επικράτεια, έργα ουσίας κι όχι κορδέλας, αλλάζουμε τον αθλητικό χάρτη τ</w:t>
      </w:r>
      <w:r>
        <w:rPr>
          <w:rFonts w:eastAsia="Times New Roman"/>
          <w:szCs w:val="24"/>
        </w:rPr>
        <w:t xml:space="preserve">ης χώρας. </w:t>
      </w:r>
    </w:p>
    <w:p w14:paraId="621891C6" w14:textId="77777777" w:rsidR="00FB0E1F" w:rsidRDefault="0065608A">
      <w:pPr>
        <w:spacing w:after="0" w:line="600" w:lineRule="auto"/>
        <w:ind w:firstLine="720"/>
        <w:jc w:val="both"/>
        <w:rPr>
          <w:rFonts w:eastAsia="Times New Roman"/>
          <w:szCs w:val="24"/>
        </w:rPr>
      </w:pPr>
      <w:r>
        <w:rPr>
          <w:rFonts w:eastAsia="Times New Roman"/>
          <w:szCs w:val="24"/>
        </w:rPr>
        <w:t>Προχθές στο Αγρίνιο εγκαινιάσαμε ένα έργο-φάντασμα, ένα έργο που εξαγγέλθηκε το 1995, εντάχθηκε στο Πρόγραμμα Δημοσίων Επενδύσεων το 1996, προεκλογικά, για τη στάχτη στα μάτια, ως συνήθως, των πολιτών και των ψηφοφόρων, και παρέμεινε, αφού έγινα</w:t>
      </w:r>
      <w:r>
        <w:rPr>
          <w:rFonts w:eastAsia="Times New Roman"/>
          <w:szCs w:val="24"/>
        </w:rPr>
        <w:t>ν οι πρώτες εργασίες, άμορφο και παρατημένο, καταδεικνύοντας τον πολιτικό σχεδιασμό που ουδέποτε υπήρξε σε τούτη εδώ τη χώρα. Αποτελεί μνημείο ανικανότητας και παλαιοκομματισμού, σε μια σειρά από έργα-φαντά</w:t>
      </w:r>
      <w:r>
        <w:rPr>
          <w:rFonts w:eastAsia="Times New Roman"/>
          <w:szCs w:val="24"/>
        </w:rPr>
        <w:lastRenderedPageBreak/>
        <w:t xml:space="preserve">σματα, διάσπαρτα στην επικράτεια, όπως το κλειστό </w:t>
      </w:r>
      <w:r>
        <w:rPr>
          <w:rFonts w:eastAsia="Times New Roman"/>
          <w:szCs w:val="24"/>
        </w:rPr>
        <w:t xml:space="preserve">της Παιανίας, με θολό ιδιοκτησιακό, χωρίς άδειες, χωρίς ένα νόμιμο έγγραφο, με ανοιχτά χρέη, αλλά εξοφλημένους τους φίλους εργολάβους και σίγουρα στάχτη στα μάτια μιας εφήμερης και εξαπατημένης εκλογικής πελατείας. </w:t>
      </w:r>
    </w:p>
    <w:p w14:paraId="621891C7" w14:textId="77777777" w:rsidR="00FB0E1F" w:rsidRDefault="0065608A">
      <w:pPr>
        <w:spacing w:after="0" w:line="600" w:lineRule="auto"/>
        <w:ind w:firstLine="720"/>
        <w:jc w:val="both"/>
        <w:rPr>
          <w:rFonts w:eastAsia="Times New Roman"/>
          <w:szCs w:val="24"/>
        </w:rPr>
      </w:pPr>
      <w:r>
        <w:rPr>
          <w:rFonts w:eastAsia="Times New Roman"/>
          <w:szCs w:val="24"/>
        </w:rPr>
        <w:t>Σε αυτές εδώ τις συνθήκες, σε αυτή εδώ τ</w:t>
      </w:r>
      <w:r>
        <w:rPr>
          <w:rFonts w:eastAsia="Times New Roman"/>
          <w:szCs w:val="24"/>
        </w:rPr>
        <w:t>η χώρα, που εσείς καταντήσατε παρία της Ευρώπης, ερχόμαστε εμείς με καθαρά τα χέρια και τα μανίκια σηκωμένα για δουλειά, να τη φέρουμε εκεί που της αξίζει, με την κοινωνία όρθια και τον λαό περήφανο.</w:t>
      </w:r>
    </w:p>
    <w:p w14:paraId="621891C8" w14:textId="77777777" w:rsidR="00FB0E1F" w:rsidRDefault="0065608A">
      <w:pPr>
        <w:spacing w:after="0" w:line="600" w:lineRule="auto"/>
        <w:ind w:firstLine="720"/>
        <w:jc w:val="both"/>
        <w:rPr>
          <w:rFonts w:eastAsia="Times New Roman"/>
          <w:szCs w:val="24"/>
        </w:rPr>
      </w:pPr>
      <w:r>
        <w:rPr>
          <w:rFonts w:eastAsia="Times New Roman"/>
          <w:szCs w:val="24"/>
        </w:rPr>
        <w:t xml:space="preserve">Με αυτόν εδώ τον </w:t>
      </w:r>
      <w:r>
        <w:rPr>
          <w:rFonts w:eastAsia="Times New Roman"/>
          <w:szCs w:val="24"/>
        </w:rPr>
        <w:t>π</w:t>
      </w:r>
      <w:r>
        <w:rPr>
          <w:rFonts w:eastAsia="Times New Roman"/>
          <w:szCs w:val="24"/>
        </w:rPr>
        <w:t>ροϋπολογισμό αφήνουμε πίσω οριστικά το</w:t>
      </w:r>
      <w:r>
        <w:rPr>
          <w:rFonts w:eastAsia="Times New Roman"/>
          <w:szCs w:val="24"/>
        </w:rPr>
        <w:t xml:space="preserve"> καθεστώς των μνημονίων. Εσείς συνεχίστε όπως σας αρμόζει κι όπως συνηθίσατε, σφιχταγκαλιασμένοι με το διεφθαρμένο πελατειακό σύστημα διαπλοκής, που δίνει λυσσαλέα τη μάχη παλινόρθωσης της ανομίας. Έχετε μπει οριστικά, με όποιο ΑΦΜ και να διαλέξετε, στο χρ</w:t>
      </w:r>
      <w:r>
        <w:rPr>
          <w:rFonts w:eastAsia="Times New Roman"/>
          <w:szCs w:val="24"/>
        </w:rPr>
        <w:t xml:space="preserve">ονοντούλαπο της ιστορίας. </w:t>
      </w:r>
    </w:p>
    <w:p w14:paraId="621891C9" w14:textId="77777777" w:rsidR="00FB0E1F" w:rsidRDefault="0065608A">
      <w:pPr>
        <w:spacing w:after="0" w:line="600" w:lineRule="auto"/>
        <w:ind w:firstLine="720"/>
        <w:jc w:val="both"/>
        <w:rPr>
          <w:rFonts w:eastAsia="Times New Roman"/>
          <w:szCs w:val="24"/>
        </w:rPr>
      </w:pPr>
      <w:r>
        <w:rPr>
          <w:rFonts w:eastAsia="Times New Roman"/>
          <w:szCs w:val="24"/>
        </w:rPr>
        <w:t xml:space="preserve">Εμείς, μαζί με την κοινωνία, προχωράμε. Εσείς, με τις κάθε λογής λίστες, τις κάθε λογής </w:t>
      </w:r>
      <w:r>
        <w:rPr>
          <w:rFonts w:eastAsia="Times New Roman"/>
          <w:szCs w:val="24"/>
          <w:lang w:val="en-US"/>
        </w:rPr>
        <w:t>offshore</w:t>
      </w:r>
      <w:r>
        <w:rPr>
          <w:rFonts w:eastAsia="Times New Roman"/>
          <w:szCs w:val="24"/>
        </w:rPr>
        <w:t xml:space="preserve">, τα </w:t>
      </w:r>
      <w:r>
        <w:rPr>
          <w:rFonts w:eastAsia="Times New Roman"/>
          <w:szCs w:val="24"/>
          <w:lang w:val="en-US"/>
        </w:rPr>
        <w:t>Panama</w:t>
      </w:r>
      <w:r>
        <w:rPr>
          <w:rFonts w:eastAsia="Times New Roman"/>
          <w:szCs w:val="24"/>
        </w:rPr>
        <w:t xml:space="preserve"> </w:t>
      </w:r>
      <w:r>
        <w:rPr>
          <w:rFonts w:eastAsia="Times New Roman"/>
          <w:szCs w:val="24"/>
          <w:lang w:val="en-US"/>
        </w:rPr>
        <w:t>Papers</w:t>
      </w:r>
      <w:r>
        <w:rPr>
          <w:rFonts w:eastAsia="Times New Roman"/>
          <w:szCs w:val="24"/>
        </w:rPr>
        <w:t xml:space="preserve">, τα </w:t>
      </w:r>
      <w:r>
        <w:rPr>
          <w:rFonts w:eastAsia="Times New Roman"/>
          <w:szCs w:val="24"/>
          <w:lang w:val="en-US"/>
        </w:rPr>
        <w:t>Paradise</w:t>
      </w:r>
      <w:r>
        <w:rPr>
          <w:rFonts w:eastAsia="Times New Roman"/>
          <w:szCs w:val="24"/>
        </w:rPr>
        <w:t xml:space="preserve"> </w:t>
      </w:r>
      <w:r>
        <w:rPr>
          <w:rFonts w:eastAsia="Times New Roman"/>
          <w:szCs w:val="24"/>
          <w:lang w:val="en-US"/>
        </w:rPr>
        <w:t>Papers</w:t>
      </w:r>
      <w:r>
        <w:rPr>
          <w:rFonts w:eastAsia="Times New Roman"/>
          <w:szCs w:val="24"/>
        </w:rPr>
        <w:t xml:space="preserve"> και κάθε λογής λίστα που είναι οι δικοί σας άνθρωποι μέσα, προχωρήστε. Εμείς με τον λαό, για τον λαό.</w:t>
      </w:r>
    </w:p>
    <w:p w14:paraId="621891CA" w14:textId="77777777" w:rsidR="00FB0E1F" w:rsidRDefault="0065608A">
      <w:pPr>
        <w:spacing w:after="0" w:line="600" w:lineRule="auto"/>
        <w:ind w:firstLine="720"/>
        <w:jc w:val="both"/>
        <w:rPr>
          <w:rFonts w:eastAsia="Times New Roman"/>
          <w:szCs w:val="24"/>
        </w:rPr>
      </w:pPr>
      <w:r>
        <w:rPr>
          <w:rFonts w:eastAsia="Times New Roman"/>
          <w:szCs w:val="24"/>
        </w:rPr>
        <w:t xml:space="preserve">Ευχαριστώ πολύ. </w:t>
      </w:r>
    </w:p>
    <w:p w14:paraId="621891CB"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1891CC" w14:textId="77777777" w:rsidR="00FB0E1F" w:rsidRDefault="0065608A">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Υπουργέ.</w:t>
      </w:r>
    </w:p>
    <w:p w14:paraId="621891CD"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Παρακαλώ πολύ τον κ. Ψαρι</w:t>
      </w:r>
      <w:r>
        <w:rPr>
          <w:rFonts w:eastAsia="Times New Roman"/>
          <w:szCs w:val="24"/>
        </w:rPr>
        <w:t>ανό από την Κοινοβουλευτική Ομάδα του Ποταμιού να πάρει τον λόγο για έξι λεπτά.</w:t>
      </w:r>
    </w:p>
    <w:p w14:paraId="621891CE" w14:textId="77777777" w:rsidR="00FB0E1F" w:rsidRDefault="0065608A">
      <w:pPr>
        <w:tabs>
          <w:tab w:val="left" w:pos="2940"/>
        </w:tabs>
        <w:spacing w:after="0"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Ευχαριστώ πολύ, κύριε Πρόεδρε.</w:t>
      </w:r>
    </w:p>
    <w:p w14:paraId="621891CF"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Άλλος ένας προϋπολογισμός -νομίζω ότι είναι ο δέκατος προϋπολογισμός- βρίσκεται μπροστά μου, μουσαντένιος, προϋπολογισμός-μαϊ</w:t>
      </w:r>
      <w:r>
        <w:rPr>
          <w:rFonts w:eastAsia="Times New Roman"/>
          <w:szCs w:val="24"/>
        </w:rPr>
        <w:t xml:space="preserve">μού. Όπως είχα πει στον πρώτο </w:t>
      </w:r>
      <w:r>
        <w:rPr>
          <w:rFonts w:eastAsia="Times New Roman"/>
          <w:szCs w:val="24"/>
        </w:rPr>
        <w:t>π</w:t>
      </w:r>
      <w:r>
        <w:rPr>
          <w:rFonts w:eastAsia="Times New Roman"/>
          <w:szCs w:val="24"/>
        </w:rPr>
        <w:t>ροϋπολογισμό του 2008, του πετάς μια μπανάνα και την πιάνει στον αέρα. Είναι κανονικά «μαϊμού» προϋπολογισμός, όπως ήταν και ο περσινός και όλοι αυτοί οι προϋπολογισμοί θα πέφτουν έξω. Θα πέφτουν και παραέξω από έξω και θα χώ</w:t>
      </w:r>
      <w:r>
        <w:rPr>
          <w:rFonts w:eastAsia="Times New Roman"/>
          <w:szCs w:val="24"/>
        </w:rPr>
        <w:t>νουν τον κοσμάκη ακόμα πιο μέσα.</w:t>
      </w:r>
    </w:p>
    <w:p w14:paraId="621891D0"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Θέλω να ρωτήσω τον κάθε πολίτη που μας παρακολουθεί αυτή τη στιγμή και μας βλέπει, τον οποιονδήποτε πολίτη, οτιδήποτε και αν ψήφισε, οτιδήποτε και αν έχει σκοπό να ψηφίσει, αν θυμάται πώς ήταν τον Σεπτέμβριο του 2014, τον Ο</w:t>
      </w:r>
      <w:r>
        <w:rPr>
          <w:rFonts w:eastAsia="Times New Roman"/>
          <w:szCs w:val="24"/>
        </w:rPr>
        <w:t xml:space="preserve">κτώβριο, τον Δεκέμβρη του 2014, λίγο πριν την περίφημη διαδικασία της εκλογής Προέδρου που είχε δρομολογηθεί. Δεν θέλω να υπενθυμίσω τώρα πώς έγιναν και ποιοι έχουν τις βαρύτατες ευθύνες που πέσαμε σ’ αυτόν τον κουβά με τα απόβλητα. Ξέρω ποιοι είναι, τους </w:t>
      </w:r>
      <w:r>
        <w:rPr>
          <w:rFonts w:eastAsia="Times New Roman"/>
          <w:szCs w:val="24"/>
        </w:rPr>
        <w:t>ξέρουμε όλοι. Και είναι και δικοί μου άνθρωποι και δικοί μου φίλοι και δικοί μου παλιοί σύντροφοι, όπως και πολλοί παλιοί δικοί μου σύντροφοι είναι στην Κυβέρνηση και στα φιλοκυβερνητικά έδρανα. Εξαιρώ τους «ψεκασμένους» συνεργάτες τους.</w:t>
      </w:r>
    </w:p>
    <w:p w14:paraId="621891D1"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Είναι άλλος ένας π</w:t>
      </w:r>
      <w:r>
        <w:rPr>
          <w:rFonts w:eastAsia="Times New Roman"/>
          <w:szCs w:val="24"/>
        </w:rPr>
        <w:t>ροϋπολογισμός τον οποίον αν τον κοιτάξεις, πάλι θα δεις νούμερα. Όπως ξέρετε, μια κλασική «καραμέλα» στον ΣΥΡΙΖΑ ήταν «ενδιαφέρεστε για τα νούμερα, για τους αριθμούς και δεν ενδιαφέρεστε για τους ανθρώπους». Και είναι εδώ χα, χα, χα, μπορούμε να γελάμε.</w:t>
      </w:r>
    </w:p>
    <w:p w14:paraId="621891D2"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Εί</w:t>
      </w:r>
      <w:r>
        <w:rPr>
          <w:rFonts w:eastAsia="Times New Roman"/>
          <w:szCs w:val="24"/>
        </w:rPr>
        <w:t xml:space="preserve">ναι ένας κλασικός προϋπολογισμός, που ενδιαφέρεται για τα νούμερα, τα πλαστά νούμερα, τα ψεύτικα νούμερα, τα ύποπτα νούμερα και αδιαφορεί για τον μέσο πολίτη, για τη μεσαία τάξη, για τους φτωχούς, για τους κατατρεγμένους, γι’ αυτούς που δύσκολα ως τώρα τα </w:t>
      </w:r>
      <w:r>
        <w:rPr>
          <w:rFonts w:eastAsia="Times New Roman"/>
          <w:szCs w:val="24"/>
        </w:rPr>
        <w:t>έβγαζαν πέρα και τώρα δεν τα βγάζουν ούτε δύσκολα.</w:t>
      </w:r>
    </w:p>
    <w:p w14:paraId="621891D3"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 xml:space="preserve">Αυτά έχουν μια υπογραφή που λέγεται ΣΥΡΙΖΑΝΕΞΕΛ, γιατί είναι </w:t>
      </w:r>
      <w:r>
        <w:rPr>
          <w:rFonts w:eastAsia="Times New Roman"/>
          <w:szCs w:val="24"/>
        </w:rPr>
        <w:t>Α</w:t>
      </w:r>
      <w:r>
        <w:rPr>
          <w:rFonts w:eastAsia="Times New Roman"/>
          <w:szCs w:val="24"/>
        </w:rPr>
        <w:t>νεξάρτητοι Έλληνες, οπότε καλύτερα να λέμε ΣΥΡΙΖΑΝΕΞΕΛ. Είναι και πιο συμβολικό το όνομα των συνεταίρων.</w:t>
      </w:r>
    </w:p>
    <w:p w14:paraId="621891D4"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Έχετε έναν προϋπολογισμό ο οποίος υπόσ</w:t>
      </w:r>
      <w:r>
        <w:rPr>
          <w:rFonts w:eastAsia="Times New Roman"/>
          <w:szCs w:val="24"/>
        </w:rPr>
        <w:t>χεται και θέλει να δώσει, να μοιράσει κάτι ψίχουλα -έχετε πει για τα μερίσματα κ.λπ.-, ενώ έχετε ληστέψει αυτόν εκεί τον φουκαρά. Του έχετε πάρει 12 και του δίνετε πίσω 1,5. Μου θυμίζει κάτι τυπάκους που έχουν τους γονείς τους σε άσυλο και παίρνουν τη σύντ</w:t>
      </w:r>
      <w:r>
        <w:rPr>
          <w:rFonts w:eastAsia="Times New Roman"/>
          <w:szCs w:val="24"/>
        </w:rPr>
        <w:t>αξή τους και τους δίνουν κάτι ψίχουλα για να ζουν στο άσυλο με επιδόματα, με σάντουιτς και με βοηθήματα για να μπορέσουν να τα βγάλουν πέρα.</w:t>
      </w:r>
    </w:p>
    <w:p w14:paraId="621891D5"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t>Αυτή είναι η επιδίωξή σας: η απόλυτη φτωχοποίηση του μέσου πολίτη για να είναι πελατάκι και να εξαρτάται από τα επι</w:t>
      </w:r>
      <w:r>
        <w:rPr>
          <w:rFonts w:eastAsia="Times New Roman"/>
          <w:szCs w:val="24"/>
        </w:rPr>
        <w:t>δόματα και τα κοκαλάκια τα μισογλειμμένα που θα τους δίνετε.</w:t>
      </w:r>
    </w:p>
    <w:p w14:paraId="621891D6" w14:textId="77777777" w:rsidR="00FB0E1F" w:rsidRDefault="0065608A">
      <w:pPr>
        <w:tabs>
          <w:tab w:val="left" w:pos="2940"/>
        </w:tabs>
        <w:spacing w:after="0" w:line="600" w:lineRule="auto"/>
        <w:ind w:firstLine="720"/>
        <w:jc w:val="both"/>
        <w:rPr>
          <w:rFonts w:eastAsia="Times New Roman"/>
          <w:szCs w:val="24"/>
        </w:rPr>
      </w:pPr>
      <w:r>
        <w:rPr>
          <w:rFonts w:eastAsia="Times New Roman"/>
          <w:szCs w:val="24"/>
        </w:rPr>
        <w:lastRenderedPageBreak/>
        <w:t>Μια άλλη «καραμέλα» της Αριστεράς και της δικής μου και όλων των άλλων αριστερών -γιατί είναι κα</w:t>
      </w:r>
      <w:r>
        <w:rPr>
          <w:rFonts w:eastAsia="Times New Roman"/>
          <w:szCs w:val="24"/>
        </w:rPr>
        <w:t>μ</w:t>
      </w:r>
      <w:r>
        <w:rPr>
          <w:rFonts w:eastAsia="Times New Roman"/>
          <w:szCs w:val="24"/>
        </w:rPr>
        <w:t>μιά δεκαριά, όπως τις έχω μετρήσει αυτές τις αριστερές- ήταν ότι άμα σε παινεύει ο εχθρός σου κάτι</w:t>
      </w:r>
      <w:r>
        <w:rPr>
          <w:rFonts w:eastAsia="Times New Roman"/>
          <w:szCs w:val="24"/>
        </w:rPr>
        <w:t xml:space="preserve"> δεν έχεις κάνει καλά.</w:t>
      </w:r>
    </w:p>
    <w:p w14:paraId="621891D7" w14:textId="77777777" w:rsidR="00FB0E1F" w:rsidRDefault="0065608A">
      <w:pPr>
        <w:tabs>
          <w:tab w:val="left" w:pos="2940"/>
        </w:tabs>
        <w:spacing w:after="0" w:line="600" w:lineRule="auto"/>
        <w:ind w:firstLine="720"/>
        <w:jc w:val="both"/>
        <w:rPr>
          <w:rFonts w:eastAsia="Times New Roman" w:cs="Times New Roman"/>
          <w:szCs w:val="24"/>
        </w:rPr>
      </w:pPr>
      <w:r>
        <w:rPr>
          <w:rFonts w:eastAsia="Times New Roman"/>
          <w:szCs w:val="24"/>
        </w:rPr>
        <w:t xml:space="preserve">Διαβάζω το πρωτοσέλιδο της </w:t>
      </w:r>
      <w:r>
        <w:rPr>
          <w:rFonts w:eastAsia="Times New Roman"/>
          <w:szCs w:val="24"/>
        </w:rPr>
        <w:t>«</w:t>
      </w:r>
      <w:r>
        <w:rPr>
          <w:rFonts w:eastAsia="Times New Roman"/>
          <w:szCs w:val="24"/>
        </w:rPr>
        <w:t>ΑΥΓΗΣ</w:t>
      </w:r>
      <w:r>
        <w:rPr>
          <w:rFonts w:eastAsia="Times New Roman"/>
          <w:szCs w:val="24"/>
        </w:rPr>
        <w:t>»</w:t>
      </w:r>
      <w:r>
        <w:rPr>
          <w:rFonts w:eastAsia="Times New Roman"/>
          <w:szCs w:val="24"/>
        </w:rPr>
        <w:t xml:space="preserve"> που λέει: «Καθαρή έξοδος από τα μνημόνια». Ποιος το λέει; Η </w:t>
      </w:r>
      <w:r>
        <w:rPr>
          <w:rFonts w:eastAsia="Times New Roman"/>
          <w:szCs w:val="24"/>
          <w:lang w:val="en-US"/>
        </w:rPr>
        <w:t>Deutsche</w:t>
      </w:r>
      <w:r>
        <w:rPr>
          <w:rFonts w:eastAsia="Times New Roman"/>
          <w:szCs w:val="24"/>
        </w:rPr>
        <w:t xml:space="preserve"> </w:t>
      </w:r>
      <w:r>
        <w:rPr>
          <w:rFonts w:eastAsia="Times New Roman"/>
          <w:szCs w:val="24"/>
          <w:lang w:val="en-US"/>
        </w:rPr>
        <w:t>Bank</w:t>
      </w:r>
      <w:r>
        <w:rPr>
          <w:rFonts w:eastAsia="Times New Roman"/>
          <w:szCs w:val="24"/>
        </w:rPr>
        <w:t xml:space="preserve">. Η </w:t>
      </w:r>
      <w:r>
        <w:rPr>
          <w:rFonts w:eastAsia="Times New Roman"/>
          <w:szCs w:val="24"/>
          <w:lang w:val="en-US"/>
        </w:rPr>
        <w:t>Deutsche</w:t>
      </w:r>
      <w:r>
        <w:rPr>
          <w:rFonts w:eastAsia="Times New Roman"/>
          <w:szCs w:val="24"/>
        </w:rPr>
        <w:t xml:space="preserve"> </w:t>
      </w:r>
      <w:r>
        <w:rPr>
          <w:rFonts w:eastAsia="Times New Roman"/>
          <w:szCs w:val="24"/>
          <w:lang w:val="en-US"/>
        </w:rPr>
        <w:t>Bank</w:t>
      </w:r>
      <w:r>
        <w:rPr>
          <w:rFonts w:eastAsia="Times New Roman"/>
          <w:szCs w:val="24"/>
        </w:rPr>
        <w:t xml:space="preserve"> λέει «καθαρή έξοδος από τα μνημόνια για την Ελλάδα». Και μας πουλάτε κι εσείς το παραμύθι. Σε παινεύει ο μέ</w:t>
      </w:r>
      <w:r>
        <w:rPr>
          <w:rFonts w:eastAsia="Times New Roman"/>
          <w:szCs w:val="24"/>
        </w:rPr>
        <w:t xml:space="preserve">γας εχθρός, έτσι; Αυτός ο τοκογλύφος, ο εκβιαστής, ο νεοναζί, το κάθαρμα σε παινεύει ότι καλά τα πας, παρόλο που οι εκπρόσωποι αυτών των νεοναζί, εκβιαστών, τοκογλύφων λένε «αυτά δεν τα έχουμε ζητήσει εμείς». Δεν το είπε μόνο ο Σόιμπλε. Το έχουν πει όλοι, </w:t>
      </w:r>
      <w:r>
        <w:rPr>
          <w:rFonts w:eastAsia="Times New Roman"/>
          <w:szCs w:val="24"/>
        </w:rPr>
        <w:t>σ’ όλες τις γλώσσες: Αυτές τις πολιτικές που εφαρμόζετε, τις αριστεροδεξιοψεκασμένες, δεν τις έχουμε ζητήσει εμείς.</w:t>
      </w:r>
      <w:r>
        <w:rPr>
          <w:rFonts w:eastAsia="Times New Roman" w:cs="Times New Roman"/>
          <w:szCs w:val="24"/>
        </w:rPr>
        <w:t xml:space="preserve"> </w:t>
      </w:r>
      <w:r>
        <w:rPr>
          <w:rFonts w:eastAsia="Times New Roman" w:cs="Times New Roman"/>
          <w:szCs w:val="24"/>
        </w:rPr>
        <w:t>Δεν ζητήσαμε εμείς περικοπές συντάξεων των χαμηλόμισθων, δεν ζητήσαμε εμείς περικοπές μισθών και εξόντωση της μεσαίας τάξης, δεν ζητήσαμε εμ</w:t>
      </w:r>
      <w:r>
        <w:rPr>
          <w:rFonts w:eastAsia="Times New Roman" w:cs="Times New Roman"/>
          <w:szCs w:val="24"/>
        </w:rPr>
        <w:t>είς υπερφορολόγηση του κερατά, μέχρι θανάτου, υπερφορολόγηση στα πάντα, να δουλεύει ένας άνθρωπος όλο τον χρόνο και η πρώτη ημέρα που παίρνει λεφτά για τον εαυτό του να είναι η 1</w:t>
      </w:r>
      <w:r>
        <w:rPr>
          <w:rFonts w:eastAsia="Times New Roman" w:cs="Times New Roman"/>
          <w:szCs w:val="24"/>
          <w:vertAlign w:val="superscript"/>
        </w:rPr>
        <w:t>η</w:t>
      </w:r>
      <w:r>
        <w:rPr>
          <w:rFonts w:eastAsia="Times New Roman" w:cs="Times New Roman"/>
          <w:szCs w:val="24"/>
        </w:rPr>
        <w:t xml:space="preserve"> Αυγούστου! Ως τότε για ποιον δουλεύει; Για τα πελατάκια, για το πελατειακό σ</w:t>
      </w:r>
      <w:r>
        <w:rPr>
          <w:rFonts w:eastAsia="Times New Roman" w:cs="Times New Roman"/>
          <w:szCs w:val="24"/>
        </w:rPr>
        <w:t>ύστημα, που «εμείς θα το αλλάζαμε, θα το χτυπούσαμε». Και τώρα υπογράφουμε τα πάντα, ό,τι μας δίνουν, εφαρμόζουμε τα χειρότερα, αυτά που πρέπει να κάνουμε τα βάζουμε στην μπάντα, γιατί; Για να παίρνουμε τα φράγκα, να πληρώνουμε τα πελατάκια που διορίζουμε.</w:t>
      </w:r>
      <w:r>
        <w:rPr>
          <w:rFonts w:eastAsia="Times New Roman" w:cs="Times New Roman"/>
          <w:szCs w:val="24"/>
        </w:rPr>
        <w:t xml:space="preserve"> Έχει γεμίσει ο τόπος πελάτες. </w:t>
      </w:r>
    </w:p>
    <w:p w14:paraId="621891D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Αυτοί που μας ακούνε τώρα και που ψήφισαν ΣΥΡΙΖΑ και «ΑΝΕΞΕΛ», αλλά εγώ στον ΣΥΡΙΖΑ θα μείνω γιατί δεν με ενδιαφέρουν οι «καμμένοι» και οι «ψεκασμένοι». Εμένα με ενδιαφέρουν οι παλιοί μου σύντροφοι. </w:t>
      </w:r>
    </w:p>
    <w:p w14:paraId="621891D9"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w:t>
      </w:r>
      <w:r>
        <w:rPr>
          <w:rFonts w:eastAsia="Times New Roman" w:cs="Times New Roman"/>
          <w:b/>
          <w:szCs w:val="24"/>
        </w:rPr>
        <w:t>μμένος):</w:t>
      </w:r>
      <w:r>
        <w:rPr>
          <w:rFonts w:eastAsia="Times New Roman" w:cs="Times New Roman"/>
          <w:szCs w:val="24"/>
        </w:rPr>
        <w:t xml:space="preserve"> Κύριε Ψαριανέ, σας παρακαλώ να προσέχετε τους χαρακτηρισμούς σας. </w:t>
      </w:r>
    </w:p>
    <w:p w14:paraId="621891DA"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Κύριε Πρόεδρε, οι «ψεκασμένοι» και οι  «καμμένοι» δεν με αφορούν, δεν με ενδιαφέρουν. </w:t>
      </w:r>
    </w:p>
    <w:p w14:paraId="621891D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Δεν μας αφορούν και οι χαρακτηρισμοί σας σε αυτό το Κοινοβούλιο! Σας παρακαλώ πολύ! Δεν κερδίζετε κάτι με αυτούς τους χαρακτηρισμούς. </w:t>
      </w:r>
    </w:p>
    <w:p w14:paraId="621891DC"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Με ενδιαφέρουν οι παλιοί μου σύντροφοι, οι οποίοι τρώνε αυτή τη χλαπάτσα και το κάνουν γαργάρα. </w:t>
      </w:r>
    </w:p>
    <w:p w14:paraId="621891DD"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(Δημήτριος Καμμένος):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21891DE"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Κύριε Πρόεδρε,</w:t>
      </w:r>
      <w:r>
        <w:rPr>
          <w:rFonts w:eastAsia="Times New Roman" w:cs="Times New Roman"/>
          <w:b/>
          <w:szCs w:val="24"/>
        </w:rPr>
        <w:t xml:space="preserve"> </w:t>
      </w:r>
      <w:r>
        <w:rPr>
          <w:rFonts w:eastAsia="Times New Roman" w:cs="Times New Roman"/>
          <w:szCs w:val="24"/>
        </w:rPr>
        <w:t>τρώνε αυτή τη χλαπάτσα και το κάνουν γαργάρα.</w:t>
      </w:r>
    </w:p>
    <w:p w14:paraId="621891D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Να μη θυμίσω τις θύρες του Νταχάου και του Άουσβιτς, κύριε Πρόεδρε. </w:t>
      </w:r>
    </w:p>
    <w:p w14:paraId="621891E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οι αριστεροί πρώην σύντροφοί μου τα κάνουν γαργάρα αυτά</w:t>
      </w:r>
      <w:r>
        <w:rPr>
          <w:rFonts w:eastAsia="Times New Roman" w:cs="Times New Roman"/>
          <w:szCs w:val="24"/>
        </w:rPr>
        <w:t>, γιατί είναι τα πελατάκια, που μαζί τρώμε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μαζί πίνουμε. Και πόσο ακόμα! Αυτή η ιστορία δεν μπορεί να πάει μακριά. </w:t>
      </w:r>
    </w:p>
    <w:p w14:paraId="621891E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όταν κάποιος αδίστακτος γερμανοτσολιάς εδώ, άθλιος, είπε για κάποιον Υπουργό αυτής της αριστερής Κυβέρνησης, ότι «όταν γίνει αυτό, </w:t>
      </w:r>
      <w:r>
        <w:rPr>
          <w:rFonts w:eastAsia="Times New Roman" w:cs="Times New Roman"/>
          <w:szCs w:val="24"/>
        </w:rPr>
        <w:t>θα πάτε φυλακή», μία παλιά μου συντρόφισσα, πρώην «γκρουπούσκουλο» μάλιστα, ούτε καν της Ανανεωτικής Ριζοσπαστικής Αριστεράς, όχι από θέση Βουλευτού αλλά από τη θέση του Προεδρείου, είπε «Μμμμ, φοβηθήκαμε!». Πάει να πει, δηλαδή, ότι έχουμε γίνει ένα. Έχουμ</w:t>
      </w:r>
      <w:r>
        <w:rPr>
          <w:rFonts w:eastAsia="Times New Roman" w:cs="Times New Roman"/>
          <w:szCs w:val="24"/>
        </w:rPr>
        <w:t>ε κολλήσει και είμαστε ένα! Γιατί μαζί τρώμε, μαζί πίνουμε, μαζί διασκεδάζουμε.</w:t>
      </w:r>
    </w:p>
    <w:p w14:paraId="621891E2"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Τι είναι αυτά που λέει, κύριε Πρόεδρε; Τι είναι αυτοί οι χαρακτηρισμοί;</w:t>
      </w:r>
    </w:p>
    <w:p w14:paraId="621891E3"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Κύριε Παπαδόπουλε, μη μου κουνάτε έτσι το χέρι! Σας παρακαλώ,</w:t>
      </w:r>
      <w:r>
        <w:rPr>
          <w:rFonts w:eastAsia="Times New Roman" w:cs="Times New Roman"/>
          <w:szCs w:val="24"/>
        </w:rPr>
        <w:t xml:space="preserve"> μη διακόπτετε τον ομιλητή, κύριε ταραξία.  </w:t>
      </w:r>
    </w:p>
    <w:p w14:paraId="621891E4"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Παπαδόπουλε, είναι η ώρα του ομιλητού.  </w:t>
      </w:r>
    </w:p>
    <w:p w14:paraId="621891E5"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Κύριε Πρόεδρε, σας παρακαλώ να ανακαλέσετε στην τάξη τον κύριο ταραξία.</w:t>
      </w:r>
    </w:p>
    <w:p w14:paraId="621891E6"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Έχω αν</w:t>
      </w:r>
      <w:r>
        <w:rPr>
          <w:rFonts w:eastAsia="Times New Roman" w:cs="Times New Roman"/>
          <w:szCs w:val="24"/>
        </w:rPr>
        <w:t xml:space="preserve">ακαλέσει και εσάς και όλους. </w:t>
      </w:r>
    </w:p>
    <w:p w14:paraId="621891E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Παρακαλώ, κύριε Παπαδόπουλε!</w:t>
      </w:r>
    </w:p>
    <w:p w14:paraId="621891E8"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Εάν δεν σας αρέσει, να μην τα κάνετε και να μην τα ανέχεστε και να μην τα υποθάλπετε. Και όχι «υποθάλπτετε», που λένε μερικοί. </w:t>
      </w:r>
    </w:p>
    <w:p w14:paraId="621891E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Με την ευκαιρία, να πω ότι το «τρεισήμισι δισ.» κ</w:t>
      </w:r>
      <w:r>
        <w:rPr>
          <w:rFonts w:eastAsia="Times New Roman" w:cs="Times New Roman"/>
          <w:szCs w:val="24"/>
        </w:rPr>
        <w:t xml:space="preserve">αι το «τρεισήμισι τοις εκατό» είναι «τριάμισι» και όχι «τρεισήμισι», γιατί εάν βγάλουμε το μισό, το τρεις τοις εκατό δεν «παίζει». Να διορθώνουμε και μερικά σε αυτή την Αίθουσα. </w:t>
      </w:r>
    </w:p>
    <w:p w14:paraId="621891E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τελειώσω λέγοντας ότι αυτά τα παραμύθια δεν θα πάνε μακριά. Κάποιος λέει γ</w:t>
      </w:r>
      <w:r>
        <w:rPr>
          <w:rFonts w:eastAsia="Times New Roman" w:cs="Times New Roman"/>
          <w:szCs w:val="24"/>
        </w:rPr>
        <w:t>ια αλλαγή του ΦΠΑ, του ΠΑΣΟΚ ή της Ε</w:t>
      </w:r>
      <w:r>
        <w:rPr>
          <w:rFonts w:eastAsia="Times New Roman" w:cs="Times New Roman"/>
          <w:szCs w:val="24"/>
        </w:rPr>
        <w:t>λιάς</w:t>
      </w:r>
      <w:r>
        <w:rPr>
          <w:rFonts w:eastAsia="Times New Roman" w:cs="Times New Roman"/>
          <w:szCs w:val="24"/>
        </w:rPr>
        <w:t xml:space="preserve"> ή της </w:t>
      </w:r>
      <w:r>
        <w:rPr>
          <w:rFonts w:eastAsia="Times New Roman" w:cs="Times New Roman"/>
          <w:szCs w:val="24"/>
        </w:rPr>
        <w:t>Δημοκρατικής Συμπαράταξης</w:t>
      </w:r>
      <w:r>
        <w:rPr>
          <w:rFonts w:eastAsia="Times New Roman" w:cs="Times New Roman"/>
          <w:szCs w:val="24"/>
        </w:rPr>
        <w:t xml:space="preserve">. Εγώ δεν ήμουν ποτέ ΠΑΣΟΚ, δεν ήμουν ποτέ με τις κυβερνήσεις. Πάντα </w:t>
      </w:r>
      <w:r>
        <w:rPr>
          <w:rFonts w:eastAsia="Times New Roman" w:cs="Times New Roman"/>
          <w:szCs w:val="24"/>
        </w:rPr>
        <w:t>α</w:t>
      </w:r>
      <w:r>
        <w:rPr>
          <w:rFonts w:eastAsia="Times New Roman" w:cs="Times New Roman"/>
          <w:szCs w:val="24"/>
        </w:rPr>
        <w:t xml:space="preserve">ντιπολίτευση ήμουν και μάλιστα αριστερή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w:t>
      </w:r>
      <w:r>
        <w:rPr>
          <w:rFonts w:eastAsia="Times New Roman" w:cs="Times New Roman"/>
          <w:szCs w:val="24"/>
        </w:rPr>
        <w:t xml:space="preserve"> να το θυμίσω σε όλους μας και σε εμένα.  </w:t>
      </w:r>
    </w:p>
    <w:p w14:paraId="621891E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Όμως, να θυμίσω γ</w:t>
      </w:r>
      <w:r>
        <w:rPr>
          <w:rFonts w:eastAsia="Times New Roman" w:cs="Times New Roman"/>
          <w:szCs w:val="24"/>
        </w:rPr>
        <w:t xml:space="preserve">ι’ αυτές τις αλλαγές κομμάτων, γιατί πολλοί λένε ότι αλλάζω τα κόμματα σαν τα πουκάμισα, ότι αλλάζω τα κόμματα για να μην κάνω κωλοτούμπες και κυβιστήσεις και ρόδα, τις ασκήσεις εδάφους που κάνουν στους διαδρόμους της Βουλής. Γιατί αυτά κάνετε. </w:t>
      </w:r>
    </w:p>
    <w:p w14:paraId="621891E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 να μην</w:t>
      </w:r>
      <w:r>
        <w:rPr>
          <w:rFonts w:eastAsia="Times New Roman" w:cs="Times New Roman"/>
          <w:szCs w:val="24"/>
        </w:rPr>
        <w:t xml:space="preserve"> κάνω τις κωλοτούμπες και αλλάζω στρατηγικές και τακτικές κάθε τρίμηνο ανάλογα με τα μπικικίνια που πέφτουν, γι’ αυτό εγώ είμαι σταθερός σε αυτά που λέω. Δεν έχω αλλάξει ποτέ, ούτε έκρυψα το φιλοευρωπαϊκό μου πρόσωπο ούτε τη φιλελεύθερη ψυχοσύνθεσή μου. </w:t>
      </w:r>
    </w:p>
    <w:p w14:paraId="621891E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σείς εφαρμόζετε νεοφιλελεύθερα μέτρα και καυχιέστε ότι είστε αριστεροί και προοδευτικοί. Αυτά τα παραμύθια δεν τα τρώει ο κόσμος και δεν θα τα ξαναφάει. Όσο σανό και εάν σερβίρετε, βαρέθηκαν οι σανοφάγοι και οι παλιοί σας πελάτες σανοφάγοι να τρώνε σανό. Β</w:t>
      </w:r>
      <w:r>
        <w:rPr>
          <w:rFonts w:eastAsia="Times New Roman" w:cs="Times New Roman"/>
          <w:szCs w:val="24"/>
        </w:rPr>
        <w:t>αρέθηκαν!</w:t>
      </w:r>
    </w:p>
    <w:p w14:paraId="621891EE" w14:textId="77777777" w:rsidR="00FB0E1F" w:rsidRDefault="0065608A">
      <w:pPr>
        <w:tabs>
          <w:tab w:val="left" w:pos="2738"/>
          <w:tab w:val="center" w:pos="4753"/>
          <w:tab w:val="left" w:pos="5723"/>
        </w:tabs>
        <w:spacing w:after="0" w:line="600" w:lineRule="auto"/>
        <w:ind w:firstLine="720"/>
        <w:rPr>
          <w:rFonts w:eastAsia="Times New Roman" w:cs="Times New Roman"/>
          <w:szCs w:val="24"/>
        </w:rPr>
      </w:pPr>
      <w:r>
        <w:rPr>
          <w:rFonts w:eastAsia="Times New Roman" w:cs="Times New Roman"/>
          <w:szCs w:val="24"/>
        </w:rPr>
        <w:lastRenderedPageBreak/>
        <w:t xml:space="preserve">Και οι κατηγορίες αυτών που σας στηρίζουν είναι τρεις. </w:t>
      </w:r>
    </w:p>
    <w:p w14:paraId="621891EF"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συνάδελφε, έχετε φθάσει στα εννιά λεπτά. Ολοκληρώστε, σας παρακαλώ. Να σεβαστείτε τους επόμενους! </w:t>
      </w:r>
    </w:p>
    <w:p w14:paraId="621891F0"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Ή είναι ανόητοι και «χρυσόψαρα», εκλεκτοί πελάτες με μνήμη χρυσόψαρου ή είναι ιδεοληπτικοί κολλημένοι που νομίζουν ότι με αυτά θα κοροϊδέψουν το σύστημα και στο τέλος «θα τη φέρουμε τη Λαϊκή Δημοκρατία του Χόνεκερ» -και δεν ξέρω εγώ ποιανού- «του Τσάβες ή </w:t>
      </w:r>
      <w:r>
        <w:rPr>
          <w:rFonts w:eastAsia="Times New Roman" w:cs="Times New Roman"/>
          <w:szCs w:val="24"/>
        </w:rPr>
        <w:t xml:space="preserve">του Μαδούρου», του Μαδούρου του «ρημαδούρου». </w:t>
      </w:r>
    </w:p>
    <w:p w14:paraId="621891F1"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Ή η τρίτη κατηγορία είναι τα πελατάκια, αυτοί που μαζί σας τρώνε και μαζί σας πίνουν. Τους τελευταίους θα τους κρατήσετε. Δεν ξέρω αν θα κρατήσετε από την πρώτη και τη δεύτερη κατηγορία και πόσους. </w:t>
      </w:r>
    </w:p>
    <w:p w14:paraId="621891F2" w14:textId="77777777" w:rsidR="00FB0E1F" w:rsidRDefault="0065608A">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Ποταμιού)</w:t>
      </w:r>
    </w:p>
    <w:p w14:paraId="621891F3"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Τον λόγο έχει η κ. Μεγαλοοικονόμου για έξι λεπτά. </w:t>
      </w:r>
    </w:p>
    <w:p w14:paraId="621891F4"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Ευχαριστώ, κύριε Πρόεδρε. </w:t>
      </w:r>
    </w:p>
    <w:p w14:paraId="621891F5"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Έτσι, άλλη μια χρονιά πέρασε και φθάσαμε στην ημέρα για τον προϋπολογισμό.</w:t>
      </w:r>
      <w:r>
        <w:rPr>
          <w:rFonts w:eastAsia="Times New Roman" w:cs="Times New Roman"/>
          <w:szCs w:val="24"/>
        </w:rPr>
        <w:t xml:space="preserve"> Έχουμε κάθε χρόνο μια αποφράδα μέρα. Τι να κάνουμε; Ήρθε και σήμερα. Και το 2017 το διατυμπανίζουμε ότι ο </w:t>
      </w:r>
      <w:r>
        <w:rPr>
          <w:rFonts w:eastAsia="Times New Roman" w:cs="Times New Roman"/>
          <w:szCs w:val="24"/>
        </w:rPr>
        <w:t>π</w:t>
      </w:r>
      <w:r>
        <w:rPr>
          <w:rFonts w:eastAsia="Times New Roman" w:cs="Times New Roman"/>
          <w:szCs w:val="24"/>
        </w:rPr>
        <w:t xml:space="preserve">ροϋπολογισμός πήγε πάρα πολύ καλά και το 2018 θα πάει ακόμη καλύτερα. Μάλλον χειρότερα θα πάει. </w:t>
      </w:r>
    </w:p>
    <w:p w14:paraId="621891F6"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Διάβαζα στο «</w:t>
      </w:r>
      <w:r>
        <w:rPr>
          <w:rFonts w:eastAsia="Times New Roman" w:cs="Times New Roman"/>
          <w:szCs w:val="24"/>
          <w:lang w:val="en-US"/>
        </w:rPr>
        <w:t>G</w:t>
      </w:r>
      <w:r>
        <w:rPr>
          <w:rFonts w:eastAsia="Times New Roman" w:cs="Times New Roman"/>
          <w:szCs w:val="24"/>
          <w:lang w:val="en-US"/>
        </w:rPr>
        <w:t>oogle</w:t>
      </w:r>
      <w:r>
        <w:rPr>
          <w:rFonts w:eastAsia="Times New Roman" w:cs="Times New Roman"/>
          <w:szCs w:val="24"/>
        </w:rPr>
        <w:t>» ότι σαν σήμερα το 1953 διέγραψ</w:t>
      </w:r>
      <w:r>
        <w:rPr>
          <w:rFonts w:eastAsia="Times New Roman" w:cs="Times New Roman"/>
          <w:szCs w:val="24"/>
        </w:rPr>
        <w:t xml:space="preserve">ε η Ελλάδα το χρέος που είχε η Γερμανία απέναντί της. Εμάς δεν μας διαγράφει κανείς το χρέος, δυστυχώς, μας το αυξάνουν. </w:t>
      </w:r>
    </w:p>
    <w:p w14:paraId="621891F7"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είναι και ένα μεγάλο πρόβλημα το ότι μόνο ένας μάγος του Οζ θα μπορούσε με τόση φορολογία, υπερφορολόγηση -άμεσοι, έμμεσοι φόροι, </w:t>
      </w:r>
      <w:r>
        <w:rPr>
          <w:rFonts w:eastAsia="Times New Roman" w:cs="Times New Roman"/>
          <w:szCs w:val="24"/>
        </w:rPr>
        <w:t>μείωση επιδομάτων κ</w:t>
      </w:r>
      <w:r w:rsidRPr="00CF06B0">
        <w:rPr>
          <w:rFonts w:eastAsia="Times New Roman" w:cs="Times New Roman"/>
          <w:szCs w:val="24"/>
        </w:rPr>
        <w:t>.</w:t>
      </w:r>
      <w:r>
        <w:rPr>
          <w:rFonts w:eastAsia="Times New Roman" w:cs="Times New Roman"/>
          <w:szCs w:val="24"/>
        </w:rPr>
        <w:t>λπ</w:t>
      </w:r>
      <w:r w:rsidRPr="00CF06B0">
        <w:rPr>
          <w:rFonts w:eastAsia="Times New Roman" w:cs="Times New Roman"/>
          <w:szCs w:val="24"/>
        </w:rPr>
        <w:t>.</w:t>
      </w:r>
      <w:r>
        <w:rPr>
          <w:rFonts w:eastAsia="Times New Roman" w:cs="Times New Roman"/>
          <w:szCs w:val="24"/>
        </w:rPr>
        <w:t xml:space="preserve">- να πάει το χρέος από τα 313 εκατομμύρια ευρώ στα 338 εκατομμύρια ευρώ. Μάγοι του Οζ είμαστε; Δηλαδή αυξάνουμε φορολογίες και αυξάνεται και το χρέος. Δεν μπορούμε να το καταλάβουμε. </w:t>
      </w:r>
    </w:p>
    <w:p w14:paraId="621891F8"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Εγώ θα ήθελα, λοιπόν, να ασχοληθώ με κάτι άλλο, μ</w:t>
      </w:r>
      <w:r>
        <w:rPr>
          <w:rFonts w:eastAsia="Times New Roman" w:cs="Times New Roman"/>
          <w:szCs w:val="24"/>
        </w:rPr>
        <w:t>ε τους δανειολήπτες. Υπήρχε ένας νόμος, ο ν.128/1975, με τον οποίο έμπαινε μια ειδική εισφορά στις τράπεζες για να ενισχυθούν οι εξαγωγές. Τότε την έβαζε η Νομισματική Επιτροπή. Αυτή την εισφορά την πλήρωναν οι τράπεζες, όταν έδιναν ένα δάνειο έπρεπε να βά</w:t>
      </w:r>
      <w:r>
        <w:rPr>
          <w:rFonts w:eastAsia="Times New Roman" w:cs="Times New Roman"/>
          <w:szCs w:val="24"/>
        </w:rPr>
        <w:t xml:space="preserve">ζουν κάτι σε έναν κουμπαρά για τις εξαγωγές. </w:t>
      </w:r>
    </w:p>
    <w:p w14:paraId="621891F9"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Αφού το 2002 γίναμε ένα με το νόμισμα της Ευρώπης, αυτό εξακολούθησε και οι τράπεζες θεώρησαν καλό να το δώσουν αυτό, να το μεταβιβάσουν στους δανειολήπτες να το πληρώνουν. Και έτσι, καμμία κυβέρνηση από το 197</w:t>
      </w:r>
      <w:r>
        <w:rPr>
          <w:rFonts w:eastAsia="Times New Roman" w:cs="Times New Roman"/>
          <w:szCs w:val="24"/>
        </w:rPr>
        <w:t xml:space="preserve">5 μέχρι σήμερα -και της Νέας Δημοκρατίας, επειδή κοιτάτε και εσείς και του ΠΑΣΟΚ και η </w:t>
      </w:r>
      <w:r>
        <w:rPr>
          <w:rFonts w:eastAsia="Times New Roman" w:cs="Times New Roman"/>
          <w:szCs w:val="24"/>
        </w:rPr>
        <w:t>σ</w:t>
      </w:r>
      <w:r>
        <w:rPr>
          <w:rFonts w:eastAsia="Times New Roman" w:cs="Times New Roman"/>
          <w:szCs w:val="24"/>
        </w:rPr>
        <w:t xml:space="preserve">υγκυβέρνηση Νέας Δημοκρατίας και ΠΑΣΟΚ- δεν το κατήργησε. Επί σαράντα χρόνια μεταφέρατε αυτή την εισφορά, που έπρεπε να τη δίνουν οι τράπεζες για τις εξαγωγές, στον </w:t>
      </w:r>
      <w:r>
        <w:rPr>
          <w:rFonts w:eastAsia="Times New Roman" w:cs="Times New Roman"/>
          <w:szCs w:val="24"/>
        </w:rPr>
        <w:lastRenderedPageBreak/>
        <w:t>δαν</w:t>
      </w:r>
      <w:r>
        <w:rPr>
          <w:rFonts w:eastAsia="Times New Roman" w:cs="Times New Roman"/>
          <w:szCs w:val="24"/>
        </w:rPr>
        <w:t xml:space="preserve">ειολήπτη. Έτσι, έχουν μαζευτεί δισεκατομμύρια. Σας λέω ότι έχουν μαζέψει δισεκατομμύρια οι τράπεζες. </w:t>
      </w:r>
    </w:p>
    <w:p w14:paraId="621891FA"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έρχεται και ο κύριος Υπουργός το 2015 –αυτός ήταν ο ν.128/1975- με τον ν.4336/2015 να μας πει ότι αυτά τα χρήματα πρέπει να υπάρχουν στην Τράπεζα της </w:t>
      </w:r>
      <w:r>
        <w:rPr>
          <w:rFonts w:eastAsia="Times New Roman" w:cs="Times New Roman"/>
          <w:szCs w:val="24"/>
        </w:rPr>
        <w:t>Ελλάδ</w:t>
      </w:r>
      <w:r>
        <w:rPr>
          <w:rFonts w:eastAsia="Times New Roman" w:cs="Times New Roman"/>
          <w:szCs w:val="24"/>
        </w:rPr>
        <w:t>ο</w:t>
      </w:r>
      <w:r>
        <w:rPr>
          <w:rFonts w:eastAsia="Times New Roman" w:cs="Times New Roman"/>
          <w:szCs w:val="24"/>
        </w:rPr>
        <w:t xml:space="preserve">ς και δεν είναι στον </w:t>
      </w:r>
      <w:r>
        <w:rPr>
          <w:rFonts w:eastAsia="Times New Roman" w:cs="Times New Roman"/>
          <w:szCs w:val="24"/>
        </w:rPr>
        <w:t>π</w:t>
      </w:r>
      <w:r>
        <w:rPr>
          <w:rFonts w:eastAsia="Times New Roman" w:cs="Times New Roman"/>
          <w:szCs w:val="24"/>
        </w:rPr>
        <w:t xml:space="preserve">ροϋπολογισμό, διότι δεν είναι φόρος. Ήταν μια εισφορά των τραπεζών για τις εξαγωγές. Αν ήταν φόρος, θα γραφόταν στα έσοδα του </w:t>
      </w:r>
      <w:r>
        <w:rPr>
          <w:rFonts w:eastAsia="Times New Roman" w:cs="Times New Roman"/>
          <w:szCs w:val="24"/>
        </w:rPr>
        <w:t>π</w:t>
      </w:r>
      <w:r>
        <w:rPr>
          <w:rFonts w:eastAsia="Times New Roman" w:cs="Times New Roman"/>
          <w:szCs w:val="24"/>
        </w:rPr>
        <w:t>ροϋπολογισμού και δεν θα πλήρωναν μόνο οι δανειολήπτες, σας πληροφορώ, κύριοι συνάδελφοι, θα πλήρωναν</w:t>
      </w:r>
      <w:r>
        <w:rPr>
          <w:rFonts w:eastAsia="Times New Roman" w:cs="Times New Roman"/>
          <w:szCs w:val="24"/>
        </w:rPr>
        <w:t xml:space="preserve"> όλοι οι πολίτες. Οι φόροι αφορούν όλους τους πολίτες, όχι τους δανειολήπτες, που τους παίρνουν τώρα τις οικίες τους. </w:t>
      </w:r>
    </w:p>
    <w:p w14:paraId="621891FB"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Έρχεται το 2015 ο ν.4336 και λέει στην παράγραφο 16: «Εφεξής μέσω του λογαριασμού του ν.128/1975 και με απόφαση του Υπουργού Οικονομικών </w:t>
      </w:r>
      <w:r>
        <w:rPr>
          <w:rFonts w:eastAsia="Times New Roman" w:cs="Times New Roman"/>
          <w:szCs w:val="24"/>
        </w:rPr>
        <w:t>θα επιδοτούνται αποκλειστικά οι πληγέντες από φυσικές καταστροφές και από τρομοκρατικές πράξεις, όπως αυτοί ορίζονται από τις κείμενες διατάξεις. Δεν θίγονται από τις διατάξεις του παρόντος τα δάνεια που χορηγήθηκαν σε εφαρμογή των ήδη εκδοθεισών υπουργικώ</w:t>
      </w:r>
      <w:r>
        <w:rPr>
          <w:rFonts w:eastAsia="Times New Roman" w:cs="Times New Roman"/>
          <w:szCs w:val="24"/>
        </w:rPr>
        <w:t xml:space="preserve">ν αποφάσεων». </w:t>
      </w:r>
    </w:p>
    <w:p w14:paraId="621891FC" w14:textId="77777777" w:rsidR="00FB0E1F" w:rsidRDefault="0065608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Δηλαδή με ποιο μέτρο πήρατε, κύριε Υπουργέ των Οικονομικών, τα χρήματα που πλήρωσαν οι δανειολήπτες σε μια εισφορά, που κακώς τη μετακίνησαν οι τράπεζες στους δανειολήπτες; Γίνατε η Νέα Δημοκρατία και το ΠΑΣΟΚ οι πρώτοι κλεπταποδόχοι και συν</w:t>
      </w:r>
      <w:r>
        <w:rPr>
          <w:rFonts w:eastAsia="Times New Roman" w:cs="Times New Roman"/>
          <w:szCs w:val="24"/>
        </w:rPr>
        <w:t>εχίζετε και εσείς. Τι είναι οι δανειολήπτες; Φιλανθρωπικό ίδρυμα που καλύπτει τους σεισμούς, λοιμούς και καταποντισμούς;</w:t>
      </w:r>
    </w:p>
    <w:p w14:paraId="621891F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τράπεζες είναι ανώνυμες εταιρείες και έχουν υποχρέωση. Οι δανειολήπτες δεν είναι φιλανθρωπικό ίδρυμα. Αν ήταν νόμος του κράτους, θα </w:t>
      </w:r>
      <w:r>
        <w:rPr>
          <w:rFonts w:eastAsia="Times New Roman" w:cs="Times New Roman"/>
          <w:szCs w:val="24"/>
        </w:rPr>
        <w:t xml:space="preserve">το έλεγα. Δεν είναι όμως νόμος του κράτους. Έχουν μαζευτεί δισεκατομμύρια. Πρέπει να σταματήσουν οι πλειστηριασμοί τώρα. Πρέπει να ελεγχθούν οι τράπεζες. Αυτή η δουλειά είναι από το 1975, εδώ και σαράντα χρόνια. </w:t>
      </w:r>
    </w:p>
    <w:p w14:paraId="621891F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Μάλιστα ο κ. Τσακαλώτος είπε ότι για το 201</w:t>
      </w:r>
      <w:r>
        <w:rPr>
          <w:rFonts w:eastAsia="Times New Roman" w:cs="Times New Roman"/>
          <w:szCs w:val="24"/>
        </w:rPr>
        <w:t>5, που ήταν 800 εκατομμύρια ευρώ, και το 2016, που ήταν 860 εκατομμύρια ευρώ, αποζημίωσαν τους πυροπαθείς. Με ποιο δικαίωμα αποζημιώσατε τους πυροπαθείς, κύριε Υπουργέ; Με τα λεφτά των δανειοληπτών τα παράνομα; Κλέβουν οι τράπεζες από τη μια, το αποδέχεται</w:t>
      </w:r>
      <w:r>
        <w:rPr>
          <w:rFonts w:eastAsia="Times New Roman" w:cs="Times New Roman"/>
          <w:szCs w:val="24"/>
        </w:rPr>
        <w:t xml:space="preserve"> η Κυβέρνηση από την άλλη, γίνεται κλεπταποδόχος και πληρώνει τους πυροπαθείς. Τι είναι ο δανειολήπτης; </w:t>
      </w:r>
    </w:p>
    <w:p w14:paraId="621891F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Σταματήστε τους πλειστηριασμούς αυτή τη στιγμή, να γίνει έλεγχος των τραπεζών και να δούμε πόσα δισεκατομμύρια έχουν μαζευτεί. Είναι πάνω από 20 δισεκα</w:t>
      </w:r>
      <w:r>
        <w:rPr>
          <w:rFonts w:eastAsia="Times New Roman" w:cs="Times New Roman"/>
          <w:szCs w:val="24"/>
        </w:rPr>
        <w:t>τομμύρια. Και αν σας αρέσει, ο κάθε δανειολήπτης να πάρει αυτά που έχει πληρώσει και να αφαιρεθούν από το δάνειό του. Δεν λογίζεται να του παίρνετε το σπίτι και να τα έχει πληρώσει με το αίμα του αυτά. Το 2015 και το 2016 από τα κόκκινα δάνεια μάς λέει ο κ</w:t>
      </w:r>
      <w:r>
        <w:rPr>
          <w:rFonts w:eastAsia="Times New Roman" w:cs="Times New Roman"/>
          <w:szCs w:val="24"/>
        </w:rPr>
        <w:t xml:space="preserve">ύριος Υπουργός ότι μαζεύτηκαν 816 και 860 εκατομμύρια ευρώ και δώσατε κάτι για τους πυροπαθείς και τα άλλα τα βάζετε για «μαξιλαράκι», σας ερωτώ: Με ποιο δικαίωμα τα βάλατε «μαξιλαράκι»; Δεν είναι νόμος του κράτους. Δεν είναι φορολογία. Δεν περιλαμβάνεται </w:t>
      </w:r>
      <w:r>
        <w:rPr>
          <w:rFonts w:eastAsia="Times New Roman" w:cs="Times New Roman"/>
          <w:szCs w:val="24"/>
        </w:rPr>
        <w:t xml:space="preserve">πουθενά στον </w:t>
      </w:r>
      <w:r>
        <w:rPr>
          <w:rFonts w:eastAsia="Times New Roman" w:cs="Times New Roman"/>
          <w:szCs w:val="24"/>
        </w:rPr>
        <w:t>π</w:t>
      </w:r>
      <w:r>
        <w:rPr>
          <w:rFonts w:eastAsia="Times New Roman" w:cs="Times New Roman"/>
          <w:szCs w:val="24"/>
        </w:rPr>
        <w:t xml:space="preserve">ροϋπολογισμό. </w:t>
      </w:r>
    </w:p>
    <w:p w14:paraId="6218920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Εγώ καταθέτω και τα έγγραφα που έχουν έρθει από τη Γενική Γραμματεία Οικονομικής Πολιτικής, τη Διεύθυνση Χρηματοοικονομικής Πολιτικής, που λέει ότι είναι στην Τράπεζα της Ελλάδος, αλλά δεν είναι νόμος του κράτους. Δεν περιλαμβά</w:t>
      </w:r>
      <w:r>
        <w:rPr>
          <w:rFonts w:eastAsia="Times New Roman" w:cs="Times New Roman"/>
          <w:szCs w:val="24"/>
        </w:rPr>
        <w:t xml:space="preserve">νονται στον </w:t>
      </w:r>
      <w:r>
        <w:rPr>
          <w:rFonts w:eastAsia="Times New Roman" w:cs="Times New Roman"/>
          <w:szCs w:val="24"/>
        </w:rPr>
        <w:t>π</w:t>
      </w:r>
      <w:r>
        <w:rPr>
          <w:rFonts w:eastAsia="Times New Roman" w:cs="Times New Roman"/>
          <w:szCs w:val="24"/>
        </w:rPr>
        <w:t xml:space="preserve">ροϋπολογισμό. </w:t>
      </w:r>
    </w:p>
    <w:p w14:paraId="6218920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Καταθέτω και την Εφημερίδα της Κυβερνήσεως, όπου δημοσιεύτηκε ο ν.4336/2015 να τον δει ο κύριος Υπουργός. </w:t>
      </w:r>
    </w:p>
    <w:p w14:paraId="6218920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Θεοδώρα Μεγαλοοικονόμου καταθέτει για τα Πρακτικά τα προαναφερθέντα έγγραφα, τα οποία βρί</w:t>
      </w:r>
      <w:r>
        <w:rPr>
          <w:rFonts w:eastAsia="Times New Roman" w:cs="Times New Roman"/>
          <w:szCs w:val="24"/>
        </w:rPr>
        <w:t xml:space="preserve">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218920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Δεν μπορεί να πάρει τα χρήματα των δανειοληπτών που κακώς τα μετακίνησαν οι τράπεζες στους δανειολήπτες και να τους κάνουμε φιλανθρωπικό ίδρυμα και να τους πα</w:t>
      </w:r>
      <w:r>
        <w:rPr>
          <w:rFonts w:eastAsia="Times New Roman" w:cs="Times New Roman"/>
          <w:szCs w:val="24"/>
        </w:rPr>
        <w:t xml:space="preserve">ίρνουμε και τα σπίτια. </w:t>
      </w:r>
    </w:p>
    <w:p w14:paraId="6218920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Ελέγξτε τις τράπεζες τώρα και να αρχίσουμε από την αρχή. Δεν είναι σωστό αυτό που κάνετε. Εσείς είστε μια άλλη κυβέρνηση που υποτίθεται ότι είστε Αριστερά και βοηθάτε τους φτωχούς. Γιατί το δεχθήκατε, λοιπόν, και εσείς και το συνεχίσατε από το 2015 και μετ</w:t>
      </w:r>
      <w:r>
        <w:rPr>
          <w:rFonts w:eastAsia="Times New Roman" w:cs="Times New Roman"/>
          <w:szCs w:val="24"/>
        </w:rPr>
        <w:t xml:space="preserve">ά; </w:t>
      </w:r>
    </w:p>
    <w:p w14:paraId="6218920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Είχα πάρα πολλά να πω για τον </w:t>
      </w:r>
      <w:r>
        <w:rPr>
          <w:rFonts w:eastAsia="Times New Roman" w:cs="Times New Roman"/>
          <w:szCs w:val="24"/>
        </w:rPr>
        <w:t>π</w:t>
      </w:r>
      <w:r>
        <w:rPr>
          <w:rFonts w:eastAsia="Times New Roman" w:cs="Times New Roman"/>
          <w:szCs w:val="24"/>
        </w:rPr>
        <w:t>ροϋπολογισμό, αλλά αυτό νομίζω ότι ενδιαφέρει πάρα πολύ κόσμο, διότι σε λίγο τα σπίτια τους θα βγουν στον πλειστηριασμό με τους ηλεκτρονικούς πλειστηριασμούς και θα γίνει ο κακός χαμός όταν θα πηγαίνει ο νέος ιδιοκτήτης ν</w:t>
      </w:r>
      <w:r>
        <w:rPr>
          <w:rFonts w:eastAsia="Times New Roman" w:cs="Times New Roman"/>
          <w:szCs w:val="24"/>
        </w:rPr>
        <w:t>α τους βγάλει έξω. Θα γίνει ό,τι έγινε και στην Ισπανία.</w:t>
      </w:r>
    </w:p>
    <w:p w14:paraId="6218920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62189207"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την Ανεξάρτητη Βουλευτή κ. Μεγαλοοικονόμου.</w:t>
      </w:r>
    </w:p>
    <w:p w14:paraId="6218920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ο κ. Νικόλαος Παπαδόπουλος για έξι λεπτά.</w:t>
      </w:r>
    </w:p>
    <w:p w14:paraId="62189209"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Ευχαριστώ,</w:t>
      </w:r>
      <w:r>
        <w:rPr>
          <w:rFonts w:eastAsia="Times New Roman" w:cs="Times New Roman"/>
          <w:szCs w:val="24"/>
        </w:rPr>
        <w:t xml:space="preserve"> κύριε Πρόεδρε.</w:t>
      </w:r>
    </w:p>
    <w:p w14:paraId="6218920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w:t>
      </w:r>
      <w:r>
        <w:rPr>
          <w:rFonts w:eastAsia="Times New Roman" w:cs="Times New Roman"/>
          <w:szCs w:val="24"/>
        </w:rPr>
        <w:t>μαστε πάλι εδώ, Ανδρέα» που λέει και το τραγούδι.</w:t>
      </w:r>
    </w:p>
    <w:p w14:paraId="6218920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Θα ήθελα να ξεκινήσω με τα φορολογικά. Συνέχεια λέγεται ότι ασκούμε φορομπηχτική πολιτική και βάζουμε συνεχώς φόρους, ειδικά και στο αγροτικό εισόδημα και στον ΕΦΚΑ. </w:t>
      </w:r>
    </w:p>
    <w:p w14:paraId="6218920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Προηγουμένως, </w:t>
      </w:r>
      <w:r>
        <w:rPr>
          <w:rFonts w:eastAsia="Times New Roman" w:cs="Times New Roman"/>
          <w:szCs w:val="24"/>
        </w:rPr>
        <w:t>όμως, θα ήθελα να αναφέρω ότι πριν από λίγο καιρό κάναμε στη Λάρισα το συνέδριο για την ανάπτυξη. Για το αγροτικό κομμάτι η συνεδρίαση κράτησε επτά ώρες, μίλησαν εκατό αγρότες και συνεταιρισμοί και άνθρωποι που είπαν ακριβώς αυτό που ήθελαν για τον αγροτικ</w:t>
      </w:r>
      <w:r>
        <w:rPr>
          <w:rFonts w:eastAsia="Times New Roman" w:cs="Times New Roman"/>
          <w:szCs w:val="24"/>
        </w:rPr>
        <w:t>ό τομέα. Μερικές ημέρες αργότερα έγινε και το συνέδριο της Νέας Δημοκρατίας. Στο αντίστοιχο κομμάτι η συνεδρίαση έγινε σε δύο ώρες και μίλησαν έξι άνθρωποι -για να μπορέσουν να ανακαταλάβουν τον αγροτικό τομέα- και εκεί είπαν πράματα και θάματα για το τι θ</w:t>
      </w:r>
      <w:r>
        <w:rPr>
          <w:rFonts w:eastAsia="Times New Roman" w:cs="Times New Roman"/>
          <w:szCs w:val="24"/>
        </w:rPr>
        <w:t xml:space="preserve">α κάνουν με τη φορολογία. Δεν ακούσαμε, όμως, τι θα κάνουν με τον ΕΦΚΑ. Θα τον καταργήσουν τον ΕΦΚΑ; Όταν συζητούσαμε εδώ στη Βουλή λέγατε ότι θα τον καταργήσετε. Στη Λάρισα δεν είπατε εάν θα καταργήσετε τον ΕΦΚΑ. Είπατε ότι όταν θα έρθετε, θα αλλάξετε το </w:t>
      </w:r>
      <w:r>
        <w:rPr>
          <w:rFonts w:eastAsia="Times New Roman" w:cs="Times New Roman"/>
          <w:szCs w:val="24"/>
        </w:rPr>
        <w:t xml:space="preserve">φορολογικό σύστημα. Στη Λάρισα είπατε ότι θα βάλετε έναν συντελεστή 9% </w:t>
      </w:r>
      <w:r>
        <w:rPr>
          <w:rFonts w:eastAsia="Times New Roman" w:cs="Times New Roman"/>
          <w:szCs w:val="24"/>
        </w:rPr>
        <w:lastRenderedPageBreak/>
        <w:t>μέχρι 10.000 ευρώ, αλλά χωρίς να προσδιορίσετε ποιο είναι το αφορολόγητο. Λέτε ότι το αφορολόγητο θα είναι στις 6.000 ευρώ. Εσείς θα έχετε αφορολόγητο; Δεν απαντήσατε αν θα έχετε αφορολ</w:t>
      </w:r>
      <w:r>
        <w:rPr>
          <w:rFonts w:eastAsia="Times New Roman" w:cs="Times New Roman"/>
          <w:szCs w:val="24"/>
        </w:rPr>
        <w:t>όγητο στο αγροτικό εισόδημα. Πώς θα προσδιορίσετε το αγροτικό εισόδημα; Θα είναι μέσα οι ενισχύσεις; Θα είναι μέσα το «πρασίνισμα»; Θα είναι μέσα οι εξισωτικές; Δεν το λέτε. Λέτε «θα έχουμε ένα συντελεστή 9%».</w:t>
      </w:r>
    </w:p>
    <w:p w14:paraId="6218920D" w14:textId="77777777" w:rsidR="00FB0E1F" w:rsidRDefault="0065608A">
      <w:pPr>
        <w:spacing w:after="0" w:line="600" w:lineRule="auto"/>
        <w:ind w:firstLine="720"/>
        <w:jc w:val="both"/>
        <w:rPr>
          <w:rFonts w:eastAsia="Times New Roman"/>
          <w:szCs w:val="24"/>
        </w:rPr>
      </w:pPr>
      <w:r>
        <w:rPr>
          <w:rFonts w:eastAsia="Times New Roman"/>
          <w:szCs w:val="24"/>
        </w:rPr>
        <w:t>Ερχόμαστε στο διά ταύτα. Κοροϊδεύετε τον κόσμο</w:t>
      </w:r>
      <w:r>
        <w:rPr>
          <w:rFonts w:eastAsia="Times New Roman"/>
          <w:szCs w:val="24"/>
        </w:rPr>
        <w:t>. Στον θεσσαλικό κάμπο σάς κατάλαβαν πολύ καλά τι θέλετε να κάνετε. Θέλετε να φορολογήσετε την πλειοψηφία των αγροτών, για να μην πληρώσουν περισσότερα οι μεγαλοαγρότες.</w:t>
      </w:r>
    </w:p>
    <w:p w14:paraId="6218920E" w14:textId="77777777" w:rsidR="00FB0E1F" w:rsidRDefault="0065608A">
      <w:pPr>
        <w:spacing w:after="0" w:line="600" w:lineRule="auto"/>
        <w:ind w:firstLine="720"/>
        <w:jc w:val="both"/>
        <w:rPr>
          <w:rFonts w:eastAsia="Times New Roman"/>
          <w:szCs w:val="24"/>
        </w:rPr>
      </w:pPr>
      <w:r>
        <w:rPr>
          <w:rFonts w:eastAsia="Times New Roman"/>
          <w:szCs w:val="24"/>
        </w:rPr>
        <w:t>Να πάμε στο δικό μας φορολογικό σύστημα, όπως εμείς το διαμορφώσαμε. Να πάρουμε τα στο</w:t>
      </w:r>
      <w:r>
        <w:rPr>
          <w:rFonts w:eastAsia="Times New Roman"/>
          <w:szCs w:val="24"/>
        </w:rPr>
        <w:t xml:space="preserve">ιχεία του 2016 που έχουμε. Τι αποδεικνύεται εδώ; Ότι όλοι οι αγρότες που έκαναν δήλωση εισοδήματος πλήρωσαν 129 εκατομμύρια. Το 2015 πλήρωσαν 175 εκατομμύρια. Για ποια υπερφορολόγηση μιλάτε; Για ποια υπερφορολόγηση; Δηλαδή, λέμε νούμερα κι όταν πάμε να τα </w:t>
      </w:r>
      <w:r>
        <w:rPr>
          <w:rFonts w:eastAsia="Times New Roman"/>
          <w:szCs w:val="24"/>
        </w:rPr>
        <w:t>βάλουμε κάτω, δεν βγαίνουν.</w:t>
      </w:r>
    </w:p>
    <w:p w14:paraId="6218920F" w14:textId="77777777" w:rsidR="00FB0E1F" w:rsidRDefault="0065608A">
      <w:pPr>
        <w:spacing w:after="0" w:line="600" w:lineRule="auto"/>
        <w:ind w:firstLine="720"/>
        <w:jc w:val="both"/>
        <w:rPr>
          <w:rFonts w:eastAsia="Times New Roman"/>
          <w:szCs w:val="24"/>
        </w:rPr>
      </w:pPr>
      <w:r>
        <w:rPr>
          <w:rFonts w:eastAsia="Times New Roman"/>
          <w:szCs w:val="24"/>
        </w:rPr>
        <w:t>Ένα δεύτερο, να πάμε στον ΕΦΚΑ. Εδώ τα στοιχεία δείχνουν ότι τα εισοδήματα από 5.000 μέχρι 9.000 ευρώ είναι το 89%-90% των αγροτών. Άρα, πληρώνουν 88 ευρώ τον μήνα. Για ποια υπερφορολόγηση του ΕΦΚΑ μιλάτε και το φτάνετε όλο μαζί</w:t>
      </w:r>
      <w:r>
        <w:rPr>
          <w:rFonts w:eastAsia="Times New Roman"/>
          <w:szCs w:val="24"/>
        </w:rPr>
        <w:t xml:space="preserve"> 65%; Τα πραγματικά στοιχεία σας διαψεύδουν πάρα πολύ συγκεκριμένα και απλά.</w:t>
      </w:r>
    </w:p>
    <w:p w14:paraId="62189210" w14:textId="77777777" w:rsidR="00FB0E1F" w:rsidRDefault="0065608A">
      <w:pPr>
        <w:spacing w:after="0" w:line="600" w:lineRule="auto"/>
        <w:ind w:firstLine="720"/>
        <w:jc w:val="both"/>
        <w:rPr>
          <w:rFonts w:eastAsia="Times New Roman"/>
          <w:szCs w:val="24"/>
        </w:rPr>
      </w:pPr>
      <w:r>
        <w:rPr>
          <w:rFonts w:eastAsia="Times New Roman"/>
          <w:szCs w:val="24"/>
        </w:rPr>
        <w:t xml:space="preserve">Λέτε για τον συντελεστή του ΦΠΑ. Μάλιστα. Για να δούμε τη διαδρομή του ΦΠΑ. Ο συντελεστής ήταν 18% και ίσχυε μέχρι το 2005. Από το 2005 έγινε 19%. </w:t>
      </w:r>
      <w:r>
        <w:rPr>
          <w:rFonts w:eastAsia="Times New Roman"/>
          <w:szCs w:val="24"/>
        </w:rPr>
        <w:lastRenderedPageBreak/>
        <w:t xml:space="preserve">Πάμε μετά στον Μάρτιο του 2010, </w:t>
      </w:r>
      <w:r>
        <w:rPr>
          <w:rFonts w:eastAsia="Times New Roman"/>
          <w:szCs w:val="24"/>
        </w:rPr>
        <w:t>που έγινε 21%. Τον Ιούλιο του 2010 ανέβηκε ξανά στο 23% κι εμείς, όταν ήρθαμε το 2015, τον πήγαμε στο 24%. Δηλαδή από το 23% στο 24% είναι φοροεπιδρομή; Το άλλο από το 18% στο 23% τι είναι; Δώρα; Πώς βγάζετε αυτά τα συμπεράσματά σας και τα λέτε;</w:t>
      </w:r>
    </w:p>
    <w:p w14:paraId="62189211" w14:textId="77777777" w:rsidR="00FB0E1F" w:rsidRDefault="0065608A">
      <w:pPr>
        <w:spacing w:after="0" w:line="600" w:lineRule="auto"/>
        <w:ind w:firstLine="720"/>
        <w:jc w:val="both"/>
        <w:rPr>
          <w:rFonts w:eastAsia="Times New Roman"/>
          <w:szCs w:val="24"/>
        </w:rPr>
      </w:pPr>
      <w:r>
        <w:rPr>
          <w:rFonts w:eastAsia="Times New Roman"/>
          <w:szCs w:val="24"/>
        </w:rPr>
        <w:t>Θα πρέπει,</w:t>
      </w:r>
      <w:r>
        <w:rPr>
          <w:rFonts w:eastAsia="Times New Roman"/>
          <w:szCs w:val="24"/>
        </w:rPr>
        <w:t xml:space="preserve"> όμως, να αποδείξετε και πώς ακριβώς θα κάνετε τη φορολογία. Είπατε στο συνέδριο και άλλα πράγματα, που θα αναφερθώ. Είπατε για συνεταιριστικές οργανώσεις. Μάλιστα. Πήγατε στον κάμπο, στη Λάρισα και μάλιστα πήγατε στη χρεοκοπημένη «ΕΑΣ ΛΑΡΙΣΑΣ». Και μιλάτε</w:t>
      </w:r>
      <w:r>
        <w:rPr>
          <w:rFonts w:eastAsia="Times New Roman"/>
          <w:szCs w:val="24"/>
        </w:rPr>
        <w:t xml:space="preserve"> για συνεταιρισμούς που χρεοκοπήσατε; Γιατί δεν κάνετε μια αυτοκριτική; Ερχόμαστε τώρα εμείς να λύσουμε και το ζήτημα αυτό των χρεοκοπημένων συνεταιρισμών και προσπαθούμε να τους βάλουμε σε μια σειρά. Λέτε ότι θα καταργήσετε τον ΕΝΦΙΑ απ’ τα χωράφια κ.λπ.</w:t>
      </w:r>
      <w:r>
        <w:rPr>
          <w:rFonts w:eastAsia="Times New Roman"/>
          <w:szCs w:val="24"/>
        </w:rPr>
        <w:t>.</w:t>
      </w:r>
      <w:r>
        <w:rPr>
          <w:rFonts w:eastAsia="Times New Roman"/>
          <w:szCs w:val="24"/>
        </w:rPr>
        <w:t xml:space="preserve"> Πώς θα τα κάνετε αυτά; Από πού θα βρείτε τα λεφτά;</w:t>
      </w:r>
    </w:p>
    <w:p w14:paraId="62189212" w14:textId="77777777" w:rsidR="00FB0E1F" w:rsidRDefault="0065608A">
      <w:pPr>
        <w:spacing w:after="0" w:line="600" w:lineRule="auto"/>
        <w:ind w:firstLine="720"/>
        <w:jc w:val="both"/>
        <w:rPr>
          <w:rFonts w:eastAsia="Times New Roman"/>
          <w:szCs w:val="24"/>
        </w:rPr>
      </w:pPr>
      <w:r>
        <w:rPr>
          <w:rFonts w:eastAsia="Times New Roman"/>
          <w:szCs w:val="24"/>
        </w:rPr>
        <w:t>Να πάμε και στη φορολογία των αγροτών ακόμα περισσότερο και να σας πω κάτι ακόμα. Ο κάθε αγρότης ανάλογα με τα εισοδήματά του έχει και διαφορετικό αφορολόγητο. Υπάρχει και αγρότης –θα το πω γιατί δεν γίνε</w:t>
      </w:r>
      <w:r>
        <w:rPr>
          <w:rFonts w:eastAsia="Times New Roman"/>
          <w:szCs w:val="24"/>
        </w:rPr>
        <w:t xml:space="preserve">ται αλλιώς- που μπορεί να έχει και 20.000 αφορολόγητο, να έχει 25.000 αφορολόγητο και 15.000 αφορολόγητο. Γιατί; Διότι έχουμε βγάλει απ’ έξω τις διάφορες ενισχύσεις, όπως είναι το «πρασίνισμα». </w:t>
      </w:r>
    </w:p>
    <w:p w14:paraId="62189213" w14:textId="77777777" w:rsidR="00FB0E1F" w:rsidRDefault="0065608A">
      <w:pPr>
        <w:spacing w:after="0" w:line="600" w:lineRule="auto"/>
        <w:ind w:firstLine="720"/>
        <w:jc w:val="both"/>
        <w:rPr>
          <w:rFonts w:eastAsia="Times New Roman"/>
          <w:szCs w:val="24"/>
        </w:rPr>
      </w:pPr>
      <w:r>
        <w:rPr>
          <w:rFonts w:eastAsia="Times New Roman"/>
          <w:szCs w:val="24"/>
        </w:rPr>
        <w:t>Είπατε -και έγινε ολόκληρος ντόρος στη Λάρισα- για τον Αχελώο</w:t>
      </w:r>
      <w:r>
        <w:rPr>
          <w:rFonts w:eastAsia="Times New Roman"/>
          <w:szCs w:val="24"/>
        </w:rPr>
        <w:t xml:space="preserve">. Θέλω να σας διαβάσω ακριβώς τι είπατε εκεί. Η ολοκλήρωση της Μεσοχώρας και το φράγμα </w:t>
      </w:r>
      <w:r>
        <w:rPr>
          <w:rFonts w:eastAsia="Times New Roman"/>
          <w:szCs w:val="24"/>
        </w:rPr>
        <w:lastRenderedPageBreak/>
        <w:t>της Συκιάς και μερική μεταφορά, όχι εκτροπή, νερού από τον Αχελώο, στη θεσσαλική πεδιάδα, διακόσια πενήντα εκατομμύρια κυβικά μέτρα νερού, ανάλογα με τις κλιματικές συνθ</w:t>
      </w:r>
      <w:r>
        <w:rPr>
          <w:rFonts w:eastAsia="Times New Roman"/>
          <w:szCs w:val="24"/>
        </w:rPr>
        <w:t xml:space="preserve">ήκες και μελέτες που θα γίνουν, σχετικά με τη λεκάνη απορροής Αχελώου. Χαιρέτα μας τον πλάτανο! Γιατί φοβάστε να πείτε ότι αλλάζουμε θέση; Διότι πραγματικά ποια είναι η σωστή θέση; Αυτή που είπε ο Πρωθυπουργός στη Λάρισα. Ότι δηλαδή δεν θα γίνει η εκτροπή </w:t>
      </w:r>
      <w:r>
        <w:rPr>
          <w:rFonts w:eastAsia="Times New Roman"/>
          <w:szCs w:val="24"/>
        </w:rPr>
        <w:t>του Αχελώου. Θα δούμε τα έργα, διότι εκεί έγιναν έργα και θα δούμε πώς θα μπορέσουμε να τα αξιοποιήσουμε πάρα πολύ καλά.</w:t>
      </w:r>
    </w:p>
    <w:p w14:paraId="62189214" w14:textId="77777777" w:rsidR="00FB0E1F" w:rsidRDefault="0065608A">
      <w:pPr>
        <w:spacing w:after="0" w:line="600" w:lineRule="auto"/>
        <w:ind w:firstLine="720"/>
        <w:jc w:val="both"/>
        <w:rPr>
          <w:rFonts w:eastAsia="Times New Roman"/>
          <w:szCs w:val="24"/>
        </w:rPr>
      </w:pPr>
      <w:r>
        <w:rPr>
          <w:rFonts w:eastAsia="Times New Roman"/>
          <w:szCs w:val="24"/>
        </w:rPr>
        <w:t>Φτάνω στο σημείο της μεγάλης διπλωματίας που παίξατε για τη φέτα. Υποστηρίζατε τη φέτα, την οποία την καταργήσατε. Βλέπετε ότι η Κυβέρν</w:t>
      </w:r>
      <w:r>
        <w:rPr>
          <w:rFonts w:eastAsia="Times New Roman"/>
          <w:szCs w:val="24"/>
        </w:rPr>
        <w:t>ηση σε όλα τα φόρα προσπαθεί να κατοχυρώσει το όνομα. Τι είπατε για τη φέτα; «Θα στηρίξουμε τη διεπαγγελματική ένωση για την ονομασία της φέτας.» Βγάζετε συμπέρασμα απ’ αυτό που είπατε, ότι εσείς θα κατοχυρώσετε τη φέτα με αυτόν τον τρόπο, και στις διεθνεί</w:t>
      </w:r>
      <w:r>
        <w:rPr>
          <w:rFonts w:eastAsia="Times New Roman"/>
          <w:szCs w:val="24"/>
        </w:rPr>
        <w:t>ς συνθήκες δεν στηρίζετε σήμερα την Κυβέρνηση να κατοχυρώσει το σήμα; Θα στηρίξετε τη διεπαγγελματική ένωση; Αν είναι αυτό φιλοαγροτική πολιτική ας το δουν οι αγρότες.</w:t>
      </w:r>
    </w:p>
    <w:p w14:paraId="62189215" w14:textId="77777777" w:rsidR="00FB0E1F" w:rsidRDefault="0065608A">
      <w:pPr>
        <w:spacing w:after="0" w:line="600" w:lineRule="auto"/>
        <w:ind w:firstLine="720"/>
        <w:jc w:val="both"/>
        <w:rPr>
          <w:rFonts w:eastAsia="Times New Roman"/>
          <w:szCs w:val="24"/>
        </w:rPr>
      </w:pPr>
      <w:r>
        <w:rPr>
          <w:rFonts w:eastAsia="Times New Roman"/>
          <w:szCs w:val="24"/>
        </w:rPr>
        <w:t>Εκείνο που θέλω να πω κλείνοντας είναι ότι δεν υποχωρούμε. Στηρίζουμε τον μικρομεσαίο αγ</w:t>
      </w:r>
      <w:r>
        <w:rPr>
          <w:rFonts w:eastAsia="Times New Roman"/>
          <w:szCs w:val="24"/>
        </w:rPr>
        <w:t>ρότη, στηρίζουμε τη συνεταιριστική ιδέα. Θα ξαναφτιάξουμε τους συνεταιρισμούς και τα λαμόγια θα μείνουν απ’ έξω και θα ξαναέλθει η εξουσία αυτού του συνεταιρισμού στα χέρια των αγροτών.</w:t>
      </w:r>
    </w:p>
    <w:p w14:paraId="62189216" w14:textId="77777777" w:rsidR="00FB0E1F" w:rsidRDefault="0065608A">
      <w:pPr>
        <w:spacing w:after="0" w:line="600" w:lineRule="auto"/>
        <w:ind w:firstLine="720"/>
        <w:jc w:val="both"/>
        <w:rPr>
          <w:rFonts w:eastAsia="Times New Roman"/>
          <w:szCs w:val="24"/>
        </w:rPr>
      </w:pPr>
      <w:r>
        <w:rPr>
          <w:rFonts w:eastAsia="Times New Roman"/>
          <w:szCs w:val="24"/>
        </w:rPr>
        <w:t>Ευχαριστώ.</w:t>
      </w:r>
    </w:p>
    <w:p w14:paraId="62189217" w14:textId="77777777" w:rsidR="00FB0E1F" w:rsidRDefault="0065608A">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62189218"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(Δημ</w:t>
      </w:r>
      <w:r>
        <w:rPr>
          <w:rFonts w:eastAsia="Times New Roman"/>
          <w:b/>
          <w:szCs w:val="24"/>
        </w:rPr>
        <w:t>ήτριος Καμμένος):</w:t>
      </w:r>
      <w:r>
        <w:rPr>
          <w:rFonts w:eastAsia="Times New Roman"/>
          <w:szCs w:val="24"/>
        </w:rPr>
        <w:t xml:space="preserve"> Ευχαριστούμε πολύ.</w:t>
      </w:r>
    </w:p>
    <w:p w14:paraId="62189219" w14:textId="77777777" w:rsidR="00FB0E1F" w:rsidRDefault="0065608A">
      <w:pPr>
        <w:spacing w:after="0" w:line="600" w:lineRule="auto"/>
        <w:ind w:firstLine="720"/>
        <w:jc w:val="both"/>
        <w:rPr>
          <w:rFonts w:eastAsia="Times New Roman"/>
          <w:szCs w:val="24"/>
        </w:rPr>
      </w:pPr>
      <w:r>
        <w:rPr>
          <w:rFonts w:eastAsia="Times New Roman"/>
          <w:szCs w:val="24"/>
        </w:rPr>
        <w:t>Παρακαλώ τον κ. Γεώργιο Βαγιωνά από τη Νέα Δημοκρατία, για έξι λεπτά.</w:t>
      </w:r>
    </w:p>
    <w:p w14:paraId="6218921A" w14:textId="77777777" w:rsidR="00FB0E1F" w:rsidRDefault="0065608A">
      <w:pPr>
        <w:spacing w:after="0" w:line="600" w:lineRule="auto"/>
        <w:ind w:firstLine="720"/>
        <w:jc w:val="both"/>
        <w:rPr>
          <w:rFonts w:eastAsia="Times New Roman"/>
          <w:szCs w:val="24"/>
        </w:rPr>
      </w:pPr>
      <w:r>
        <w:rPr>
          <w:rFonts w:eastAsia="Times New Roman"/>
          <w:b/>
          <w:szCs w:val="24"/>
        </w:rPr>
        <w:t xml:space="preserve">ΓΕΩΡΓΙΟΣ ΒΑΓΙΩΝΑΣ: </w:t>
      </w:r>
      <w:r>
        <w:rPr>
          <w:rFonts w:eastAsia="Times New Roman"/>
          <w:szCs w:val="24"/>
        </w:rPr>
        <w:t xml:space="preserve">Κύριε Πρόεδρε, κύριοι Υπουργοί, το 2008 στην Ελλάδα είχαμε 13,5 εκατομμύρια ασφαλισμένους. Μα, πώς μια χώρα έχει 13,5 εκατομμύρια </w:t>
      </w:r>
      <w:r>
        <w:rPr>
          <w:rFonts w:eastAsia="Times New Roman"/>
          <w:szCs w:val="24"/>
        </w:rPr>
        <w:t>ασφαλισμένους, όταν έχει 9,5 εκατομμύρια πληθυσμό; Ήταν όλοι ασφαλισμένοι; Ήταν διπλοασφαλισμένοι, τριπλοασφαλισμένοι, δηλαδή πλήρωναν διπλά, τριπλά, τετραπλά. Κοντά στους ασφαλισμένους αυτούς όμως, υπήρχαν εκατόν σαράντα επτά ασφαλιστικά ταμεία. Αυτά είχα</w:t>
      </w:r>
      <w:r>
        <w:rPr>
          <w:rFonts w:eastAsia="Times New Roman"/>
          <w:szCs w:val="24"/>
        </w:rPr>
        <w:t>ν τις αυτόνομες διοικήσεις. Οι διοικήσεις αποφάσιζαν το τι επικουρική σύνταξη θα δώσουν, χωρίς να έχουν καμμία αναλογιστική μελέτη, ποια προοπτική, πόσων συνταξιούχων, κ.λπ. να μην μακρηγορώ.</w:t>
      </w:r>
    </w:p>
    <w:p w14:paraId="6218921B" w14:textId="77777777" w:rsidR="00FB0E1F" w:rsidRDefault="0065608A">
      <w:pPr>
        <w:spacing w:after="0" w:line="600" w:lineRule="auto"/>
        <w:ind w:firstLine="720"/>
        <w:jc w:val="both"/>
        <w:rPr>
          <w:rFonts w:eastAsia="Times New Roman"/>
          <w:szCs w:val="24"/>
        </w:rPr>
      </w:pPr>
      <w:r>
        <w:rPr>
          <w:rFonts w:eastAsia="Times New Roman"/>
          <w:szCs w:val="24"/>
        </w:rPr>
        <w:t xml:space="preserve">Άρα, λοιπόν, η τότε </w:t>
      </w:r>
      <w:r>
        <w:rPr>
          <w:rFonts w:eastAsia="Times New Roman"/>
          <w:szCs w:val="24"/>
        </w:rPr>
        <w:t>κ</w:t>
      </w:r>
      <w:r>
        <w:rPr>
          <w:rFonts w:eastAsia="Times New Roman"/>
          <w:szCs w:val="24"/>
        </w:rPr>
        <w:t xml:space="preserve">υβέρνηση με τον νόμο Πετραλιά αποφάσισε τα </w:t>
      </w:r>
      <w:r>
        <w:rPr>
          <w:rFonts w:eastAsia="Times New Roman"/>
          <w:szCs w:val="24"/>
        </w:rPr>
        <w:t xml:space="preserve">εκατόν σαράντα επτά ταμεία να τα κάνει επτά. Υπήρξε λυσσώδης αντίδραση από την τότε </w:t>
      </w:r>
      <w:r>
        <w:rPr>
          <w:rFonts w:eastAsia="Times New Roman"/>
          <w:szCs w:val="24"/>
        </w:rPr>
        <w:t>α</w:t>
      </w:r>
      <w:r>
        <w:rPr>
          <w:rFonts w:eastAsia="Times New Roman"/>
          <w:szCs w:val="24"/>
        </w:rPr>
        <w:t xml:space="preserve">ντιπολίτευση του ΠΑΣΟΚ, λέγοντας ότι «λεφτά υπάρχουν» κ.λπ., όπως και από τον ΣΥΡΙΖΑ. Μόλις είχατε επιλέξει τον καινούργιο σας </w:t>
      </w:r>
      <w:r>
        <w:rPr>
          <w:rFonts w:eastAsia="Times New Roman"/>
          <w:szCs w:val="24"/>
        </w:rPr>
        <w:t>π</w:t>
      </w:r>
      <w:r>
        <w:rPr>
          <w:rFonts w:eastAsia="Times New Roman"/>
          <w:szCs w:val="24"/>
        </w:rPr>
        <w:t xml:space="preserve">ρόεδρο, το 2008. </w:t>
      </w:r>
    </w:p>
    <w:p w14:paraId="6218921C" w14:textId="77777777" w:rsidR="00FB0E1F" w:rsidRDefault="0065608A">
      <w:pPr>
        <w:spacing w:after="0" w:line="600" w:lineRule="auto"/>
        <w:ind w:firstLine="720"/>
        <w:jc w:val="both"/>
        <w:rPr>
          <w:rFonts w:eastAsia="Times New Roman"/>
          <w:szCs w:val="24"/>
        </w:rPr>
      </w:pPr>
      <w:r>
        <w:rPr>
          <w:rFonts w:eastAsia="Times New Roman"/>
          <w:szCs w:val="24"/>
        </w:rPr>
        <w:t>Αυτό, λοιπόν, ήταν ένα γε</w:t>
      </w:r>
      <w:r>
        <w:rPr>
          <w:rFonts w:eastAsia="Times New Roman"/>
          <w:szCs w:val="24"/>
        </w:rPr>
        <w:t xml:space="preserve">γονός αναντίρρητο. Το δεύτερο πράγμα που προέβλεπε αυτός ο νόμος ήταν, όταν επρόκειτο τα ασφαλιστικά ταμεία να δώσουν σύνταξη πάνω από 20% της κυρίας σύνταξης, ότι έπρεπε να υπάρξει μια ΚΥΑ Υπουργού Εργασίας και Οικονομικών. Ούτε και αυτό το δεχθήκατε. Το </w:t>
      </w:r>
      <w:r>
        <w:rPr>
          <w:rFonts w:eastAsia="Times New Roman"/>
          <w:szCs w:val="24"/>
        </w:rPr>
        <w:t xml:space="preserve">απορρίψατε και αυτό. Η ανεργία όμως τότε, κύριοι συνάδελφοι, ήταν στο 8%. </w:t>
      </w:r>
    </w:p>
    <w:p w14:paraId="6218921D" w14:textId="77777777" w:rsidR="00FB0E1F" w:rsidRDefault="0065608A">
      <w:pPr>
        <w:spacing w:after="0" w:line="600" w:lineRule="auto"/>
        <w:ind w:firstLine="720"/>
        <w:jc w:val="both"/>
        <w:rPr>
          <w:rFonts w:eastAsia="Times New Roman"/>
          <w:szCs w:val="24"/>
        </w:rPr>
      </w:pPr>
      <w:r>
        <w:rPr>
          <w:rFonts w:eastAsia="Times New Roman"/>
          <w:szCs w:val="24"/>
        </w:rPr>
        <w:lastRenderedPageBreak/>
        <w:t>Το 2009 που αποφάσισε ο Πρωθυπουργός να προκηρύξει εκλογές, διότι δεν προχωρούσε το πράγμα, είπε όλη την αλήθεια: «Μηδέν αυξήσεις, μηδέν προσλήψεις.» Ο κ. Παπανδρέου είπε «λεφτά υπά</w:t>
      </w:r>
      <w:r>
        <w:rPr>
          <w:rFonts w:eastAsia="Times New Roman"/>
          <w:szCs w:val="24"/>
        </w:rPr>
        <w:t>ρχουν» και ο ΣΥΡΙΖΑ του υποσχέθηκε «αφήστε το, αυτό είναι άλλου παππά ευαγγέλιο, το κουβεντιάζουμε άλλη φορά».</w:t>
      </w:r>
    </w:p>
    <w:p w14:paraId="6218921E" w14:textId="77777777" w:rsidR="00FB0E1F" w:rsidRDefault="0065608A">
      <w:pPr>
        <w:spacing w:after="0" w:line="600" w:lineRule="auto"/>
        <w:ind w:firstLine="720"/>
        <w:jc w:val="both"/>
        <w:rPr>
          <w:rFonts w:eastAsia="Times New Roman"/>
          <w:szCs w:val="24"/>
        </w:rPr>
      </w:pPr>
      <w:r>
        <w:rPr>
          <w:rFonts w:eastAsia="Times New Roman"/>
          <w:szCs w:val="24"/>
        </w:rPr>
        <w:t>Άρα, λοιπόν, σήμερα πο</w:t>
      </w:r>
      <w:r>
        <w:rPr>
          <w:rFonts w:eastAsia="Times New Roman"/>
          <w:szCs w:val="24"/>
        </w:rPr>
        <w:t>ύ</w:t>
      </w:r>
      <w:r>
        <w:rPr>
          <w:rFonts w:eastAsia="Times New Roman"/>
          <w:szCs w:val="24"/>
        </w:rPr>
        <w:t xml:space="preserve"> βρισκόμαστε; Βρισκόμαστε με τρία εκατομμύρια συνταξιούχους, εκ των οποίων οι μισοί -όχι με δικά μου λόγια, βάσει Κομισιόν και βάσει </w:t>
      </w:r>
      <w:r>
        <w:rPr>
          <w:rFonts w:eastAsia="Times New Roman"/>
          <w:szCs w:val="24"/>
        </w:rPr>
        <w:t xml:space="preserve">Ενιαίου </w:t>
      </w:r>
      <w:r>
        <w:rPr>
          <w:rFonts w:eastAsia="Times New Roman"/>
          <w:szCs w:val="24"/>
        </w:rPr>
        <w:t>Δικτύ</w:t>
      </w:r>
      <w:r>
        <w:rPr>
          <w:rFonts w:eastAsia="Times New Roman"/>
          <w:szCs w:val="24"/>
        </w:rPr>
        <w:t xml:space="preserve">ου </w:t>
      </w:r>
      <w:r>
        <w:rPr>
          <w:rFonts w:eastAsia="Times New Roman"/>
          <w:szCs w:val="24"/>
        </w:rPr>
        <w:t xml:space="preserve">Συνταξιούχων- είναι οι νεόπτωχοι φτωχοί και οι άλλοι φτωχοί, οι πολύ φτωχοί που δεν μπορούν καν να ζήσουν, </w:t>
      </w:r>
      <w:r>
        <w:rPr>
          <w:rFonts w:eastAsia="Times New Roman"/>
          <w:szCs w:val="24"/>
        </w:rPr>
        <w:t>οι «θεόφτωχοι» που λένε στην πατρίδα μου, άλλο ενάμισ</w:t>
      </w:r>
      <w:r>
        <w:rPr>
          <w:rFonts w:eastAsia="Times New Roman"/>
          <w:szCs w:val="24"/>
        </w:rPr>
        <w:t>η</w:t>
      </w:r>
      <w:r>
        <w:rPr>
          <w:rFonts w:eastAsia="Times New Roman"/>
          <w:szCs w:val="24"/>
        </w:rPr>
        <w:t xml:space="preserve"> εκατομμύριο. </w:t>
      </w:r>
    </w:p>
    <w:p w14:paraId="6218921F" w14:textId="77777777" w:rsidR="00FB0E1F" w:rsidRDefault="0065608A">
      <w:pPr>
        <w:spacing w:after="0" w:line="600" w:lineRule="auto"/>
        <w:ind w:firstLine="720"/>
        <w:jc w:val="both"/>
        <w:rPr>
          <w:rFonts w:eastAsia="Times New Roman"/>
          <w:szCs w:val="24"/>
        </w:rPr>
      </w:pPr>
      <w:r>
        <w:rPr>
          <w:rFonts w:eastAsia="Times New Roman"/>
          <w:szCs w:val="24"/>
        </w:rPr>
        <w:t>Πώς προκύπτουν σε αδρές γραμμές αυτά τα πράγματα; Οι υψηλόμισθοι ήταν υπάλληλοι της ΔΕΗ, του ΟΤΕ. Οι διπλοσυνταξιούχοι, οι τριπλοσυνταξιούχοι, κατά μέσον όρο -μη σας φανεί περίεργο- είχαν</w:t>
      </w:r>
      <w:r>
        <w:rPr>
          <w:rFonts w:eastAsia="Times New Roman"/>
          <w:szCs w:val="24"/>
        </w:rPr>
        <w:t xml:space="preserve"> 3.300 με 3.700 μηνιαίο εισόδημα. Αυτό πολλαπλασιάστε το επί </w:t>
      </w:r>
      <w:r>
        <w:rPr>
          <w:rFonts w:eastAsia="Times New Roman"/>
          <w:szCs w:val="24"/>
        </w:rPr>
        <w:t>δεκατέσσερα</w:t>
      </w:r>
      <w:r>
        <w:rPr>
          <w:rFonts w:eastAsia="Times New Roman"/>
          <w:szCs w:val="24"/>
        </w:rPr>
        <w:t xml:space="preserve"> μηνιάτικα και θα βρείτε περί τα 50 χιλιάρικα, συν ή πλην δύο. Πενήντα χιλιάρικα. Ρωτήστε πόσα χρήματα παίρνει ένας υπάλληλος της ΔΕΗ, του ΟΤΕ, ένας γιατρό</w:t>
      </w:r>
      <w:r>
        <w:rPr>
          <w:rFonts w:eastAsia="Times New Roman"/>
          <w:szCs w:val="24"/>
        </w:rPr>
        <w:t>ς</w:t>
      </w:r>
      <w:r>
        <w:rPr>
          <w:rFonts w:eastAsia="Times New Roman"/>
          <w:szCs w:val="24"/>
        </w:rPr>
        <w:t>, μηχανικός, δικηγόρος που ε</w:t>
      </w:r>
      <w:r>
        <w:rPr>
          <w:rFonts w:eastAsia="Times New Roman"/>
          <w:szCs w:val="24"/>
        </w:rPr>
        <w:t>ίχε δύο ασφαλιστικά ταμεία. Έπαιρναν 3</w:t>
      </w:r>
      <w:r>
        <w:rPr>
          <w:rFonts w:eastAsia="Times New Roman"/>
          <w:szCs w:val="24"/>
        </w:rPr>
        <w:t>.</w:t>
      </w:r>
      <w:r>
        <w:rPr>
          <w:rFonts w:eastAsia="Times New Roman"/>
          <w:szCs w:val="24"/>
        </w:rPr>
        <w:t>5</w:t>
      </w:r>
      <w:r>
        <w:rPr>
          <w:rFonts w:eastAsia="Times New Roman"/>
          <w:szCs w:val="24"/>
        </w:rPr>
        <w:t>00</w:t>
      </w:r>
      <w:r>
        <w:rPr>
          <w:rFonts w:eastAsia="Times New Roman"/>
          <w:szCs w:val="24"/>
        </w:rPr>
        <w:t xml:space="preserve"> ευρώ τον μήνα. </w:t>
      </w:r>
    </w:p>
    <w:p w14:paraId="62189220" w14:textId="77777777" w:rsidR="00FB0E1F" w:rsidRDefault="0065608A">
      <w:pPr>
        <w:spacing w:after="0" w:line="600" w:lineRule="auto"/>
        <w:ind w:firstLine="709"/>
        <w:jc w:val="both"/>
        <w:rPr>
          <w:rFonts w:eastAsia="Times New Roman"/>
          <w:szCs w:val="24"/>
        </w:rPr>
      </w:pPr>
      <w:r>
        <w:rPr>
          <w:rFonts w:eastAsia="Times New Roman"/>
          <w:szCs w:val="24"/>
        </w:rPr>
        <w:t>Αυτοί, λοιπόν, πόσα παίρνουν σήμερα; Παίρνουν 1.300 ευρώ με 1.500 ευρώ, δηλαδή πήρατε το 70%. Ο άλλος όμως</w:t>
      </w:r>
      <w:r>
        <w:rPr>
          <w:rFonts w:eastAsia="Times New Roman"/>
          <w:szCs w:val="24"/>
        </w:rPr>
        <w:t>,</w:t>
      </w:r>
      <w:r>
        <w:rPr>
          <w:rFonts w:eastAsia="Times New Roman"/>
          <w:szCs w:val="24"/>
        </w:rPr>
        <w:t xml:space="preserve"> που έπαιρνε 400 ευρώ, οι «θεόφτωχοι» που λέμε, παίρνουν περίπου 550. Δεν λέω ότι φτάνουν.</w:t>
      </w:r>
      <w:r>
        <w:rPr>
          <w:rFonts w:eastAsia="Times New Roman"/>
          <w:szCs w:val="24"/>
        </w:rPr>
        <w:t xml:space="preserve"> Αλλά αυτοί ήταν θεόφτωχοι. Μάλλον τους ενισχύετε. Αλλά είναι πολύ άδικο να παίρνετε το 70% από έναν άνθρωπο </w:t>
      </w:r>
      <w:r>
        <w:rPr>
          <w:rFonts w:eastAsia="Times New Roman"/>
          <w:szCs w:val="24"/>
        </w:rPr>
        <w:lastRenderedPageBreak/>
        <w:t>που εργάζεται τριάντα πέντε-σαράντα χρόνια, παίρνει δύο ή τρεις συντάξεις τις οποίες πλήρωσε και τα μοιράζετε όχι από την ανάπτυξη, αλλά από χρήματ</w:t>
      </w:r>
      <w:r>
        <w:rPr>
          <w:rFonts w:eastAsia="Times New Roman"/>
          <w:szCs w:val="24"/>
        </w:rPr>
        <w:t xml:space="preserve">α τα οποία πήρατε από τους ανθρώπους που είχαν αυξημένη σύνταξη. </w:t>
      </w:r>
      <w:r>
        <w:rPr>
          <w:rFonts w:eastAsia="Times New Roman"/>
          <w:szCs w:val="24"/>
        </w:rPr>
        <w:t xml:space="preserve">Δηλαδή, όχι ότι ήταν πλούσιοι. Δεν είχαν τα εκατομμύρια οι άνθρωποι. Ζούσαν ανθρώπινα, αξιοπρεπώς. </w:t>
      </w:r>
    </w:p>
    <w:p w14:paraId="62189221" w14:textId="77777777" w:rsidR="00FB0E1F" w:rsidRDefault="0065608A">
      <w:pPr>
        <w:spacing w:after="0" w:line="600" w:lineRule="auto"/>
        <w:ind w:firstLine="709"/>
        <w:jc w:val="both"/>
        <w:rPr>
          <w:rFonts w:eastAsia="Times New Roman"/>
          <w:szCs w:val="24"/>
        </w:rPr>
      </w:pPr>
      <w:r>
        <w:rPr>
          <w:rFonts w:eastAsia="Times New Roman"/>
          <w:szCs w:val="24"/>
        </w:rPr>
        <w:t>Όσον αφορά το πόσα χρήματα ξοδέψαμε από το 2002 μέχρι το 2012, σε μία δεκαετία δώσαμε στα σ</w:t>
      </w:r>
      <w:r>
        <w:rPr>
          <w:rFonts w:eastAsia="Times New Roman"/>
          <w:szCs w:val="24"/>
        </w:rPr>
        <w:t xml:space="preserve">υνταξιοδοτικά ταμεία περίπου 200 δισεκατομμύρια, δηλαδή 17% με 18% του ΑΕΠ </w:t>
      </w:r>
      <w:r>
        <w:rPr>
          <w:rFonts w:eastAsia="Times New Roman"/>
          <w:szCs w:val="24"/>
        </w:rPr>
        <w:t>ετησίως</w:t>
      </w:r>
      <w:r>
        <w:rPr>
          <w:rFonts w:eastAsia="Times New Roman"/>
          <w:szCs w:val="24"/>
        </w:rPr>
        <w:t>,</w:t>
      </w:r>
      <w:r>
        <w:rPr>
          <w:rFonts w:eastAsia="Times New Roman"/>
          <w:szCs w:val="24"/>
        </w:rPr>
        <w:t xml:space="preserve"> </w:t>
      </w:r>
      <w:r>
        <w:rPr>
          <w:rFonts w:eastAsia="Times New Roman"/>
          <w:szCs w:val="24"/>
        </w:rPr>
        <w:t xml:space="preserve">όσο πρέπει να έχουν </w:t>
      </w:r>
      <w:r>
        <w:rPr>
          <w:rFonts w:eastAsia="Times New Roman"/>
          <w:szCs w:val="24"/>
        </w:rPr>
        <w:t xml:space="preserve">σήμερα </w:t>
      </w:r>
      <w:r>
        <w:rPr>
          <w:rFonts w:eastAsia="Times New Roman"/>
          <w:szCs w:val="24"/>
        </w:rPr>
        <w:t xml:space="preserve">όλες οι συντάξεις. </w:t>
      </w:r>
    </w:p>
    <w:p w14:paraId="62189222" w14:textId="77777777" w:rsidR="00FB0E1F" w:rsidRDefault="0065608A">
      <w:pPr>
        <w:spacing w:after="0" w:line="600" w:lineRule="auto"/>
        <w:ind w:firstLine="720"/>
        <w:jc w:val="both"/>
        <w:rPr>
          <w:rFonts w:eastAsia="Times New Roman"/>
          <w:szCs w:val="24"/>
        </w:rPr>
      </w:pPr>
      <w:r>
        <w:rPr>
          <w:rFonts w:eastAsia="Times New Roman"/>
          <w:szCs w:val="24"/>
        </w:rPr>
        <w:t xml:space="preserve">Αυτό, κύριοι του ΣΥΡΙΖΑ, το κρατάτε μέχρι σήμερα, μέχρι το 2021. Το 2021 από μνημονιακή υποχρέωση θα το πάτε στο 12% του ΑΕΠ </w:t>
      </w:r>
      <w:r>
        <w:rPr>
          <w:rFonts w:eastAsia="Times New Roman"/>
          <w:szCs w:val="24"/>
        </w:rPr>
        <w:t>και τότε να δω τι θα κάνετε. Το προλαμβάνετε από τώρα. Πώς το προλαμβάνετε; Με τον νόμο Κατρούγκαλου. Έρχεστε και λέτε στους παλιούς συνταξιούχους ότι «θα έχουμε μείωση των σημερινών συντάξεων μέχρι και 18%». Μπορεί να είναι 10%, να είναι 12%, αλλά λέτε γι</w:t>
      </w:r>
      <w:r>
        <w:rPr>
          <w:rFonts w:eastAsia="Times New Roman"/>
          <w:szCs w:val="24"/>
        </w:rPr>
        <w:t>α μέχρι 18%. Για τους νέους συνταξιούχους</w:t>
      </w:r>
      <w:r>
        <w:rPr>
          <w:rFonts w:eastAsia="Times New Roman"/>
          <w:szCs w:val="24"/>
        </w:rPr>
        <w:t>,</w:t>
      </w:r>
      <w:r>
        <w:rPr>
          <w:rFonts w:eastAsia="Times New Roman"/>
          <w:szCs w:val="24"/>
        </w:rPr>
        <w:t xml:space="preserve"> που είναι μετά τον νόμο Κατρούγκαλου</w:t>
      </w:r>
      <w:r>
        <w:rPr>
          <w:rFonts w:eastAsia="Times New Roman"/>
          <w:szCs w:val="24"/>
        </w:rPr>
        <w:t>,</w:t>
      </w:r>
      <w:r>
        <w:rPr>
          <w:rFonts w:eastAsia="Times New Roman"/>
          <w:szCs w:val="24"/>
        </w:rPr>
        <w:t xml:space="preserve"> πόση θα είναι η μείωση; Θα είναι 30%. </w:t>
      </w:r>
    </w:p>
    <w:p w14:paraId="62189223" w14:textId="77777777" w:rsidR="00FB0E1F" w:rsidRDefault="0065608A">
      <w:pPr>
        <w:spacing w:after="0" w:line="600" w:lineRule="auto"/>
        <w:ind w:firstLine="720"/>
        <w:jc w:val="both"/>
        <w:rPr>
          <w:rFonts w:eastAsia="Times New Roman"/>
          <w:szCs w:val="24"/>
        </w:rPr>
      </w:pPr>
      <w:r>
        <w:rPr>
          <w:rFonts w:eastAsia="Times New Roman"/>
          <w:szCs w:val="24"/>
        </w:rPr>
        <w:t>Δεν μιλάω για το ΕΚΑΣ, το οποίο σε ένα-δύο χρόνια, το 2018-2019, τελειώνει. Δεν μιλάω για μείωση των νέων επικουρικών συντάξεων. Δεν μιλ</w:t>
      </w:r>
      <w:r>
        <w:rPr>
          <w:rFonts w:eastAsia="Times New Roman"/>
          <w:szCs w:val="24"/>
        </w:rPr>
        <w:t xml:space="preserve">άω για μείωση του εφάπαξ. </w:t>
      </w:r>
    </w:p>
    <w:p w14:paraId="62189224" w14:textId="77777777" w:rsidR="00FB0E1F" w:rsidRDefault="0065608A">
      <w:pPr>
        <w:spacing w:after="0" w:line="600" w:lineRule="auto"/>
        <w:ind w:firstLine="720"/>
        <w:jc w:val="both"/>
        <w:rPr>
          <w:rFonts w:eastAsia="Times New Roman"/>
          <w:szCs w:val="24"/>
        </w:rPr>
      </w:pPr>
      <w:r>
        <w:rPr>
          <w:rFonts w:eastAsia="Times New Roman"/>
          <w:szCs w:val="24"/>
        </w:rPr>
        <w:t xml:space="preserve">Θα πω, όμως, δυο λόγια για την υγεία. Λέτε ότι δεν γίνεται καμμία περικοπή στην υγεία. Όμως, τα φετινά 20,037 δισεκατομμύρια γίνονται 599 εκατομμύρια λιγότερο. </w:t>
      </w:r>
    </w:p>
    <w:p w14:paraId="62189225" w14:textId="77777777" w:rsidR="00FB0E1F" w:rsidRDefault="0065608A">
      <w:pPr>
        <w:spacing w:after="0" w:line="600" w:lineRule="auto"/>
        <w:ind w:firstLine="720"/>
        <w:jc w:val="both"/>
        <w:rPr>
          <w:rFonts w:eastAsia="Times New Roman"/>
          <w:szCs w:val="24"/>
        </w:rPr>
      </w:pPr>
      <w:r>
        <w:rPr>
          <w:rFonts w:eastAsia="Times New Roman"/>
          <w:szCs w:val="24"/>
        </w:rPr>
        <w:lastRenderedPageBreak/>
        <w:t>Άκουσα τον Υπουργό που μιλούσε στην Κέρκυρα να λέει: «Δεν θα δώσουμε</w:t>
      </w:r>
      <w:r>
        <w:rPr>
          <w:rFonts w:eastAsia="Times New Roman"/>
          <w:szCs w:val="24"/>
        </w:rPr>
        <w:t xml:space="preserve"> άλλα χρήματα επιπλέον, αλλά θα κάνουμε οικονομία, γιατί θα έχουμε περίσσευμα από τον ΕΟΠΥΥ»</w:t>
      </w:r>
      <w:r>
        <w:rPr>
          <w:rFonts w:eastAsia="Times New Roman"/>
          <w:szCs w:val="24"/>
        </w:rPr>
        <w:t>,</w:t>
      </w:r>
      <w:r>
        <w:rPr>
          <w:rFonts w:eastAsia="Times New Roman"/>
          <w:szCs w:val="24"/>
        </w:rPr>
        <w:t xml:space="preserve"> τον χρεοκοπημένο</w:t>
      </w:r>
      <w:r>
        <w:rPr>
          <w:rFonts w:eastAsia="Times New Roman"/>
          <w:szCs w:val="24"/>
        </w:rPr>
        <w:t>,</w:t>
      </w:r>
      <w:r>
        <w:rPr>
          <w:rFonts w:eastAsia="Times New Roman"/>
          <w:szCs w:val="24"/>
        </w:rPr>
        <w:t xml:space="preserve"> «και θα ενισχύσουμε το ΕΣΥ». Αυτά ούτε στη σφαίρα της φαντασίας. </w:t>
      </w:r>
    </w:p>
    <w:p w14:paraId="62189226" w14:textId="77777777" w:rsidR="00FB0E1F" w:rsidRDefault="0065608A">
      <w:pPr>
        <w:spacing w:after="0" w:line="600" w:lineRule="auto"/>
        <w:ind w:firstLine="709"/>
        <w:jc w:val="both"/>
        <w:rPr>
          <w:rFonts w:eastAsia="Times New Roman"/>
          <w:szCs w:val="24"/>
        </w:rPr>
      </w:pPr>
      <w:r>
        <w:rPr>
          <w:rFonts w:eastAsia="Times New Roman"/>
          <w:szCs w:val="24"/>
        </w:rPr>
        <w:t xml:space="preserve">Επίσης, λέτε ότι εδώ τα πράγματα είναι τόσο απλά, γιατί υπάρχουν τα διαθέσιμα </w:t>
      </w:r>
      <w:r>
        <w:rPr>
          <w:rFonts w:eastAsia="Times New Roman"/>
          <w:szCs w:val="24"/>
        </w:rPr>
        <w:t>των νοσοκομείων. Ποια διαθέσιμα; Τα νοσοκομεία που δεν έχουν γάζες, που δεν έχουν τα στοιχειώδη φάρμακα, θα έχουν περίσσευμα; Αυτό μόνον εσείς μπορείτε να το καταλάβετε.</w:t>
      </w:r>
    </w:p>
    <w:p w14:paraId="62189227" w14:textId="77777777" w:rsidR="00FB0E1F" w:rsidRDefault="0065608A">
      <w:pPr>
        <w:spacing w:after="0" w:line="600" w:lineRule="auto"/>
        <w:ind w:firstLine="709"/>
        <w:jc w:val="both"/>
        <w:rPr>
          <w:rFonts w:eastAsia="Times New Roman"/>
          <w:szCs w:val="24"/>
        </w:rPr>
      </w:pPr>
      <w:r>
        <w:rPr>
          <w:rFonts w:eastAsia="Times New Roman"/>
          <w:szCs w:val="24"/>
        </w:rPr>
        <w:t>Η μαγική λέξη είναι μία, κύριοι συνάδελφοι</w:t>
      </w:r>
      <w:r>
        <w:rPr>
          <w:rFonts w:eastAsia="Times New Roman"/>
          <w:szCs w:val="24"/>
        </w:rPr>
        <w:t>.</w:t>
      </w:r>
      <w:r>
        <w:rPr>
          <w:rFonts w:eastAsia="Times New Roman"/>
          <w:szCs w:val="24"/>
        </w:rPr>
        <w:t xml:space="preserve"> Είναι η ανάπτυξη. Ποια ανάπτυξη, όμως; Η α</w:t>
      </w:r>
      <w:r>
        <w:rPr>
          <w:rFonts w:eastAsia="Times New Roman"/>
          <w:szCs w:val="24"/>
        </w:rPr>
        <w:t>νάπτυξη που δεν έχει κρατισμό ασύστολο. Αν δεν υπάρξει υγιής σύμπραξη δημόσιου με ιδιωτικό τομέα παντού, δεν πρόκειται να δει το κράτος προκοπή. Γιατί; Διότι δεν θα υπάρχει ανάπτυξη. Η ανάπτυξη γίνεται με ιδιωτική πρωτοβουλία. Μπορεί να την κάνει το κράτος</w:t>
      </w:r>
      <w:r>
        <w:rPr>
          <w:rFonts w:eastAsia="Times New Roman"/>
          <w:szCs w:val="24"/>
        </w:rPr>
        <w:t xml:space="preserve"> σ’ όλους τους τομείς. </w:t>
      </w:r>
    </w:p>
    <w:p w14:paraId="62189228" w14:textId="77777777" w:rsidR="00FB0E1F" w:rsidRDefault="0065608A">
      <w:pPr>
        <w:spacing w:after="0" w:line="600" w:lineRule="auto"/>
        <w:ind w:firstLine="720"/>
        <w:jc w:val="both"/>
        <w:rPr>
          <w:rFonts w:eastAsia="Times New Roman"/>
          <w:szCs w:val="24"/>
        </w:rPr>
      </w:pPr>
      <w:r>
        <w:rPr>
          <w:rFonts w:eastAsia="Times New Roman"/>
          <w:szCs w:val="24"/>
        </w:rPr>
        <w:t>Είπα την άλλη φορά –και πολλοί κάγχασαν- ότι τα νοσοκομειακά κρεβάτια είναι παραπάνω απ’ αυτά που χρειάζονται και οι δομές πολύ περισσότερες. Συνεργαστείτε με τον ιδιωτικό τομέα και πάρτε το 50%, δώστε το 49% στους ιδιώτες, τα κέρδη</w:t>
      </w:r>
      <w:r>
        <w:rPr>
          <w:rFonts w:eastAsia="Times New Roman"/>
          <w:szCs w:val="24"/>
        </w:rPr>
        <w:t xml:space="preserve"> μισά-μισά σχεδόν και, αν υπάρχουν ζημιές, πάρτε και τις ζημιές μισές-μισές με το κράτος. </w:t>
      </w:r>
    </w:p>
    <w:p w14:paraId="62189229" w14:textId="77777777" w:rsidR="00FB0E1F" w:rsidRDefault="0065608A">
      <w:pPr>
        <w:spacing w:after="0" w:line="600" w:lineRule="auto"/>
        <w:ind w:firstLine="720"/>
        <w:jc w:val="both"/>
        <w:rPr>
          <w:rFonts w:eastAsia="Times New Roman"/>
          <w:szCs w:val="24"/>
        </w:rPr>
      </w:pPr>
      <w:r>
        <w:rPr>
          <w:rFonts w:eastAsia="Times New Roman"/>
          <w:szCs w:val="24"/>
        </w:rPr>
        <w:lastRenderedPageBreak/>
        <w:t>Μην ξεχνάτε, κύριοι συνάδελφοι, ότι σας βαραίνει το πρώτο οκτάμηνο του 2015. Το φέρνετε πολύ βαρέως, αλλά το χρέος αυξήθηκε κατά 100 δισεκατομμύρια. Αυτή είναι η αλή</w:t>
      </w:r>
      <w:r>
        <w:rPr>
          <w:rFonts w:eastAsia="Times New Roman"/>
          <w:szCs w:val="24"/>
        </w:rPr>
        <w:t>θεια.</w:t>
      </w:r>
    </w:p>
    <w:p w14:paraId="6218922A" w14:textId="77777777" w:rsidR="00FB0E1F" w:rsidRDefault="0065608A">
      <w:pPr>
        <w:spacing w:after="0" w:line="600" w:lineRule="auto"/>
        <w:ind w:firstLine="709"/>
        <w:jc w:val="both"/>
        <w:rPr>
          <w:rFonts w:eastAsia="Times New Roman"/>
          <w:szCs w:val="24"/>
        </w:rPr>
      </w:pPr>
      <w:r>
        <w:rPr>
          <w:rFonts w:eastAsia="Times New Roman"/>
          <w:szCs w:val="24"/>
        </w:rPr>
        <w:t>Σας ευχαριστώ πολύ.</w:t>
      </w:r>
    </w:p>
    <w:p w14:paraId="6218922B" w14:textId="77777777" w:rsidR="00FB0E1F" w:rsidRDefault="0065608A">
      <w:pPr>
        <w:spacing w:after="0" w:line="600" w:lineRule="auto"/>
        <w:ind w:firstLine="709"/>
        <w:jc w:val="center"/>
        <w:rPr>
          <w:rFonts w:eastAsia="Times New Roman"/>
          <w:szCs w:val="24"/>
        </w:rPr>
      </w:pPr>
      <w:r>
        <w:rPr>
          <w:rFonts w:eastAsia="Times New Roman"/>
          <w:szCs w:val="24"/>
        </w:rPr>
        <w:t>(Χειροκροτήματα από την πτέρυγα της Νέας Δημοκρατίας)</w:t>
      </w:r>
    </w:p>
    <w:p w14:paraId="6218922C" w14:textId="77777777" w:rsidR="00FB0E1F" w:rsidRDefault="0065608A">
      <w:pPr>
        <w:spacing w:after="0" w:line="600" w:lineRule="auto"/>
        <w:ind w:firstLine="709"/>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τον κ. Βαγιωνά.</w:t>
      </w:r>
    </w:p>
    <w:p w14:paraId="6218922D" w14:textId="77777777" w:rsidR="00FB0E1F" w:rsidRDefault="0065608A">
      <w:pPr>
        <w:spacing w:after="0" w:line="600" w:lineRule="auto"/>
        <w:ind w:firstLine="709"/>
        <w:jc w:val="both"/>
        <w:rPr>
          <w:rFonts w:eastAsia="Times New Roman"/>
          <w:szCs w:val="24"/>
        </w:rPr>
      </w:pPr>
      <w:r>
        <w:rPr>
          <w:rFonts w:eastAsia="Times New Roman"/>
          <w:szCs w:val="24"/>
        </w:rPr>
        <w:t>Τον λόγο έχει ο κ. Θεοφύλακτος από τον ΣΥΡΙΖΑ για έξι λεπτά.</w:t>
      </w:r>
    </w:p>
    <w:p w14:paraId="6218922E" w14:textId="77777777" w:rsidR="00FB0E1F" w:rsidRDefault="0065608A">
      <w:pPr>
        <w:spacing w:after="0" w:line="600" w:lineRule="auto"/>
        <w:ind w:firstLine="709"/>
        <w:jc w:val="both"/>
        <w:rPr>
          <w:rFonts w:eastAsia="Times New Roman"/>
          <w:szCs w:val="24"/>
        </w:rPr>
      </w:pPr>
      <w:r>
        <w:rPr>
          <w:rFonts w:eastAsia="Times New Roman"/>
          <w:b/>
          <w:szCs w:val="24"/>
        </w:rPr>
        <w:t>ΙΩΑΝΝΗΣ ΘΕΟΦΥΛΑΚΤΟΣ:</w:t>
      </w:r>
      <w:r>
        <w:rPr>
          <w:rFonts w:eastAsia="Times New Roman"/>
          <w:szCs w:val="24"/>
        </w:rPr>
        <w:t xml:space="preserve"> Ευχαριστώ, κύριε Πρόεδρε.</w:t>
      </w:r>
    </w:p>
    <w:p w14:paraId="6218922F" w14:textId="77777777" w:rsidR="00FB0E1F" w:rsidRDefault="0065608A">
      <w:pPr>
        <w:spacing w:after="0" w:line="600" w:lineRule="auto"/>
        <w:jc w:val="both"/>
        <w:rPr>
          <w:rFonts w:eastAsia="Times New Roman"/>
          <w:szCs w:val="24"/>
        </w:rPr>
      </w:pPr>
      <w:r>
        <w:rPr>
          <w:rFonts w:eastAsia="Times New Roman"/>
          <w:szCs w:val="24"/>
        </w:rPr>
        <w:t xml:space="preserve">Εσείς </w:t>
      </w:r>
      <w:r>
        <w:rPr>
          <w:rFonts w:eastAsia="Times New Roman"/>
          <w:szCs w:val="24"/>
        </w:rPr>
        <w:t>κόψατε τις συντάξεις, κύριε συνάδελφε. Αυτό το 70%</w:t>
      </w:r>
      <w:r>
        <w:rPr>
          <w:rFonts w:eastAsia="Times New Roman"/>
          <w:szCs w:val="24"/>
        </w:rPr>
        <w:t>,</w:t>
      </w:r>
      <w:r>
        <w:rPr>
          <w:rFonts w:eastAsia="Times New Roman"/>
          <w:szCs w:val="24"/>
        </w:rPr>
        <w:t xml:space="preserve"> που το κόψατε</w:t>
      </w:r>
      <w:r>
        <w:rPr>
          <w:rFonts w:eastAsia="Times New Roman"/>
          <w:szCs w:val="24"/>
        </w:rPr>
        <w:t>,</w:t>
      </w:r>
      <w:r>
        <w:rPr>
          <w:rFonts w:eastAsia="Times New Roman"/>
          <w:szCs w:val="24"/>
        </w:rPr>
        <w:t xml:space="preserve"> σας ανήκει. Δεν γίνεται να μας κατηγορείτε και για τα δύο. Δεν τις κόψαμε, γιατί αυξήθηκαν οι εισφορές στους ελεύθερους επαγγελματίες</w:t>
      </w:r>
      <w:r>
        <w:rPr>
          <w:rFonts w:eastAsia="Times New Roman"/>
          <w:szCs w:val="24"/>
        </w:rPr>
        <w:t>,</w:t>
      </w:r>
      <w:r>
        <w:rPr>
          <w:rFonts w:eastAsia="Times New Roman"/>
          <w:szCs w:val="24"/>
        </w:rPr>
        <w:t xml:space="preserve"> που έχουν υψηλά εισοδήματα. Δεν γίνεται να μας κατηγορ</w:t>
      </w:r>
      <w:r>
        <w:rPr>
          <w:rFonts w:eastAsia="Times New Roman"/>
          <w:szCs w:val="24"/>
        </w:rPr>
        <w:t>είτε και για τα δύο, και για τις εισφορές που αυξήθηκαν σ’ όσους έχουν υψηλά εισοδήματα και για συντάξεις που δεν κόπηκαν από μας. Δηλαδή, κάνατε δώδεκα συνεχείς μειώσεις στους κλάδους που αναφέρατε κι εμείς, για να κρατήσουμε τη συντριπτική πλειοψηφία στα</w:t>
      </w:r>
      <w:r>
        <w:rPr>
          <w:rFonts w:eastAsia="Times New Roman"/>
          <w:szCs w:val="24"/>
        </w:rPr>
        <w:t xml:space="preserve"> επίπεδα που βρ</w:t>
      </w:r>
      <w:r>
        <w:rPr>
          <w:rFonts w:eastAsia="Times New Roman"/>
          <w:szCs w:val="24"/>
        </w:rPr>
        <w:t>ι</w:t>
      </w:r>
      <w:r>
        <w:rPr>
          <w:rFonts w:eastAsia="Times New Roman"/>
          <w:szCs w:val="24"/>
        </w:rPr>
        <w:t>σκ</w:t>
      </w:r>
      <w:r>
        <w:rPr>
          <w:rFonts w:eastAsia="Times New Roman"/>
          <w:szCs w:val="24"/>
        </w:rPr>
        <w:t>ότ</w:t>
      </w:r>
      <w:r>
        <w:rPr>
          <w:rFonts w:eastAsia="Times New Roman"/>
          <w:szCs w:val="24"/>
        </w:rPr>
        <w:t>αν, κάναμε αυτή τη θυσία, δηλαδή για πρώτη φορά πλήρωσαν μεγάλες εισφορές επαγγελματίες που έχουν μεγάλα εισοδήματα, γιατί μειώθηκαν οι εισφορές των επαγγελματιών που έχουν μικρά εισοδήματα.</w:t>
      </w:r>
    </w:p>
    <w:p w14:paraId="62189230" w14:textId="77777777" w:rsidR="00FB0E1F" w:rsidRDefault="0065608A">
      <w:pPr>
        <w:spacing w:after="0" w:line="600" w:lineRule="auto"/>
        <w:ind w:firstLine="709"/>
        <w:jc w:val="both"/>
        <w:rPr>
          <w:rFonts w:eastAsia="Times New Roman"/>
          <w:szCs w:val="24"/>
        </w:rPr>
      </w:pPr>
      <w:r>
        <w:rPr>
          <w:rFonts w:eastAsia="Times New Roman"/>
          <w:szCs w:val="24"/>
        </w:rPr>
        <w:lastRenderedPageBreak/>
        <w:t>Κυρίες και κύριοι συνάδελφοι, κυρίες και κύρι</w:t>
      </w:r>
      <w:r>
        <w:rPr>
          <w:rFonts w:eastAsia="Times New Roman"/>
          <w:szCs w:val="24"/>
        </w:rPr>
        <w:t>οι Υπουργοί, συζητάμε τον τρίτο προϋπολογισμό της Κυβέρνησής μας ΣΥΡΙΖΑ</w:t>
      </w:r>
      <w:r>
        <w:rPr>
          <w:rFonts w:eastAsia="Times New Roman"/>
          <w:szCs w:val="24"/>
        </w:rPr>
        <w:t xml:space="preserve"> – </w:t>
      </w:r>
      <w:r>
        <w:rPr>
          <w:rFonts w:eastAsia="Times New Roman"/>
          <w:szCs w:val="24"/>
        </w:rPr>
        <w:t>ΑΝΕΛ</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Οικολόγοι, της Κυβέρνησης του Αλέξη Τσίπρα και είναι ο τελευταίος προϋπολογισμός μέσα στα μνημόνια. </w:t>
      </w:r>
    </w:p>
    <w:p w14:paraId="62189231" w14:textId="77777777" w:rsidR="00FB0E1F" w:rsidRDefault="0065608A">
      <w:pPr>
        <w:spacing w:after="0" w:line="600" w:lineRule="auto"/>
        <w:ind w:firstLine="720"/>
        <w:jc w:val="both"/>
        <w:rPr>
          <w:rFonts w:eastAsia="Times New Roman" w:cs="Times New Roman"/>
          <w:bCs/>
          <w:shd w:val="clear" w:color="auto" w:fill="FFFFFF"/>
        </w:rPr>
      </w:pPr>
      <w:r>
        <w:rPr>
          <w:rFonts w:eastAsia="Times New Roman" w:cs="Times New Roman"/>
          <w:szCs w:val="24"/>
        </w:rPr>
        <w:t>Όσο κι αν δεν το θέλετε, κύριοι της Αντιπολίτευσης, εμείς θα βγάλουμε τη χ</w:t>
      </w:r>
      <w:r>
        <w:rPr>
          <w:rFonts w:eastAsia="Times New Roman" w:cs="Times New Roman"/>
          <w:szCs w:val="24"/>
        </w:rPr>
        <w:t xml:space="preserve">ώρα από τα μνημόνια, μετά το επιτυχές και γρήγορο -όχι εύκολο απαραίτητα- κλείσιμο της τρίτης αξιολόγησης, καθώς ευλόγως αναμένουμε </w:t>
      </w:r>
      <w:r>
        <w:rPr>
          <w:rFonts w:eastAsia="Times New Roman"/>
          <w:bCs/>
          <w:shd w:val="clear" w:color="auto" w:fill="FFFFFF"/>
        </w:rPr>
        <w:t>ότι</w:t>
      </w:r>
      <w:r>
        <w:rPr>
          <w:rFonts w:eastAsia="Times New Roman" w:cs="Times New Roman"/>
          <w:szCs w:val="24"/>
        </w:rPr>
        <w:t xml:space="preserve"> έτσι θα κλείσει και η τέταρτη. Έτσι, εμείς είμαστε αυτοί </w:t>
      </w:r>
      <w:r>
        <w:rPr>
          <w:rFonts w:eastAsia="Times New Roman" w:cs="Times New Roman"/>
          <w:bCs/>
          <w:shd w:val="clear" w:color="auto" w:fill="FFFFFF"/>
        </w:rPr>
        <w:t>που</w:t>
      </w:r>
      <w:r>
        <w:rPr>
          <w:rFonts w:eastAsia="Times New Roman" w:cs="Times New Roman"/>
          <w:szCs w:val="24"/>
        </w:rPr>
        <w:t xml:space="preserve"> θα συντάξουμε και του χρόνου τον πρώτο μεταμνημονιακό </w:t>
      </w:r>
      <w:r>
        <w:rPr>
          <w:rFonts w:eastAsia="Times New Roman" w:cs="Times New Roman"/>
          <w:bCs/>
          <w:shd w:val="clear" w:color="auto" w:fill="FFFFFF"/>
        </w:rPr>
        <w:t>π</w:t>
      </w:r>
      <w:r>
        <w:rPr>
          <w:rFonts w:eastAsia="Times New Roman" w:cs="Times New Roman"/>
          <w:bCs/>
          <w:shd w:val="clear" w:color="auto" w:fill="FFFFFF"/>
        </w:rPr>
        <w:t>ροϋπ</w:t>
      </w:r>
      <w:r>
        <w:rPr>
          <w:rFonts w:eastAsia="Times New Roman" w:cs="Times New Roman"/>
          <w:bCs/>
          <w:shd w:val="clear" w:color="auto" w:fill="FFFFFF"/>
        </w:rPr>
        <w:t xml:space="preserve">ολογισμό </w:t>
      </w:r>
      <w:r>
        <w:rPr>
          <w:rFonts w:eastAsia="Times New Roman"/>
          <w:bCs/>
          <w:shd w:val="clear" w:color="auto" w:fill="FFFFFF"/>
        </w:rPr>
        <w:t>και</w:t>
      </w:r>
      <w:r>
        <w:rPr>
          <w:rFonts w:eastAsia="Times New Roman" w:cs="Times New Roman"/>
          <w:bCs/>
          <w:shd w:val="clear" w:color="auto" w:fill="FFFFFF"/>
        </w:rPr>
        <w:t xml:space="preserve"> θα τον υλοποιήσουμε μάλιστα το 2019. </w:t>
      </w:r>
    </w:p>
    <w:p w14:paraId="62189232" w14:textId="77777777" w:rsidR="00FB0E1F" w:rsidRDefault="0065608A">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Και τους στόχους που θέτουμε με τον παρόντα </w:t>
      </w:r>
      <w:r>
        <w:rPr>
          <w:rFonts w:eastAsia="Times New Roman" w:cs="Times New Roman"/>
          <w:bCs/>
          <w:shd w:val="clear" w:color="auto" w:fill="FFFFFF"/>
        </w:rPr>
        <w:t>π</w:t>
      </w:r>
      <w:r>
        <w:rPr>
          <w:rFonts w:eastAsia="Times New Roman" w:cs="Times New Roman"/>
          <w:bCs/>
          <w:shd w:val="clear" w:color="auto" w:fill="FFFFFF"/>
        </w:rPr>
        <w:t xml:space="preserve">ροϋπολογισμό, δηλαδή σταθερότητα, αειφόρο ανάπτυξη </w:t>
      </w:r>
      <w:r>
        <w:rPr>
          <w:rFonts w:eastAsia="Times New Roman"/>
          <w:bCs/>
          <w:shd w:val="clear" w:color="auto" w:fill="FFFFFF"/>
        </w:rPr>
        <w:t>και</w:t>
      </w:r>
      <w:r>
        <w:rPr>
          <w:rFonts w:eastAsia="Times New Roman" w:cs="Times New Roman"/>
          <w:bCs/>
          <w:shd w:val="clear" w:color="auto" w:fill="FFFFFF"/>
        </w:rPr>
        <w:t xml:space="preserve"> κοινωνική δικαιοσύνη, θα τους υλοποιήσουμε ευρύτερα ακόμα με τον </w:t>
      </w:r>
      <w:r>
        <w:rPr>
          <w:rFonts w:eastAsia="Times New Roman" w:cs="Times New Roman"/>
          <w:bCs/>
          <w:shd w:val="clear" w:color="auto" w:fill="FFFFFF"/>
        </w:rPr>
        <w:t>π</w:t>
      </w:r>
      <w:r>
        <w:rPr>
          <w:rFonts w:eastAsia="Times New Roman" w:cs="Times New Roman"/>
          <w:bCs/>
          <w:shd w:val="clear" w:color="auto" w:fill="FFFFFF"/>
        </w:rPr>
        <w:t xml:space="preserve">ροϋπολογισμό του 2019 </w:t>
      </w:r>
      <w:r>
        <w:rPr>
          <w:rFonts w:eastAsia="Times New Roman"/>
          <w:bCs/>
          <w:shd w:val="clear" w:color="auto" w:fill="FFFFFF"/>
        </w:rPr>
        <w:t>και</w:t>
      </w:r>
      <w:r>
        <w:rPr>
          <w:rFonts w:eastAsia="Times New Roman" w:cs="Times New Roman"/>
          <w:bCs/>
          <w:shd w:val="clear" w:color="auto" w:fill="FFFFFF"/>
        </w:rPr>
        <w:t xml:space="preserve"> τότε θα κριθο</w:t>
      </w:r>
      <w:r>
        <w:rPr>
          <w:rFonts w:eastAsia="Times New Roman" w:cs="Times New Roman"/>
          <w:bCs/>
          <w:shd w:val="clear" w:color="auto" w:fill="FFFFFF"/>
        </w:rPr>
        <w:t xml:space="preserve">ύμε </w:t>
      </w:r>
      <w:r>
        <w:rPr>
          <w:rFonts w:eastAsia="Times New Roman"/>
          <w:bCs/>
          <w:shd w:val="clear" w:color="auto" w:fill="FFFFFF"/>
        </w:rPr>
        <w:t>και</w:t>
      </w:r>
      <w:r>
        <w:rPr>
          <w:rFonts w:eastAsia="Times New Roman" w:cs="Times New Roman"/>
          <w:bCs/>
          <w:shd w:val="clear" w:color="auto" w:fill="FFFFFF"/>
        </w:rPr>
        <w:t xml:space="preserve"> θα συγκριθούμε στις εκλογές από τον ελληνικό λαό. </w:t>
      </w:r>
    </w:p>
    <w:p w14:paraId="62189233" w14:textId="77777777" w:rsidR="00FB0E1F" w:rsidRDefault="0065608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Παλιά λέγατε </w:t>
      </w:r>
      <w:r>
        <w:rPr>
          <w:rFonts w:eastAsia="Times New Roman"/>
          <w:bCs/>
          <w:shd w:val="clear" w:color="auto" w:fill="FFFFFF"/>
        </w:rPr>
        <w:t>ότι</w:t>
      </w:r>
      <w:r>
        <w:rPr>
          <w:rFonts w:eastAsia="Times New Roman" w:cs="Times New Roman"/>
          <w:bCs/>
          <w:shd w:val="clear" w:color="auto" w:fill="FFFFFF"/>
        </w:rPr>
        <w:t xml:space="preserve"> </w:t>
      </w:r>
      <w:r>
        <w:rPr>
          <w:rFonts w:eastAsia="Times New Roman" w:cs="Times New Roman"/>
          <w:bCs/>
          <w:shd w:val="clear" w:color="auto" w:fill="FFFFFF"/>
        </w:rPr>
        <w:t>«</w:t>
      </w:r>
      <w:r>
        <w:rPr>
          <w:rFonts w:eastAsia="Times New Roman" w:cs="Times New Roman"/>
          <w:bCs/>
          <w:shd w:val="clear" w:color="auto" w:fill="FFFFFF"/>
        </w:rPr>
        <w:t xml:space="preserve">αυτός ο </w:t>
      </w:r>
      <w:r>
        <w:rPr>
          <w:rFonts w:eastAsia="Times New Roman" w:cs="Times New Roman"/>
          <w:bCs/>
          <w:shd w:val="clear" w:color="auto" w:fill="FFFFFF"/>
        </w:rPr>
        <w:t>π</w:t>
      </w:r>
      <w:r>
        <w:rPr>
          <w:rFonts w:eastAsia="Times New Roman" w:cs="Times New Roman"/>
          <w:bCs/>
          <w:shd w:val="clear" w:color="auto" w:fill="FFFFFF"/>
        </w:rPr>
        <w:t xml:space="preserve">ροϋπολογισμός </w:t>
      </w:r>
      <w:r>
        <w:rPr>
          <w:rFonts w:eastAsia="Times New Roman"/>
          <w:bCs/>
          <w:shd w:val="clear" w:color="auto" w:fill="FFFFFF"/>
        </w:rPr>
        <w:t>είναι</w:t>
      </w:r>
      <w:r>
        <w:rPr>
          <w:rFonts w:eastAsia="Times New Roman" w:cs="Times New Roman"/>
          <w:bCs/>
          <w:shd w:val="clear" w:color="auto" w:fill="FFFFFF"/>
        </w:rPr>
        <w:t xml:space="preserve"> ο τελευταίος που θα κάνετε</w:t>
      </w:r>
      <w:r>
        <w:rPr>
          <w:rFonts w:eastAsia="Times New Roman" w:cs="Times New Roman"/>
          <w:bCs/>
          <w:shd w:val="clear" w:color="auto" w:fill="FFFFFF"/>
        </w:rPr>
        <w:t>»</w:t>
      </w:r>
      <w:r>
        <w:rPr>
          <w:rFonts w:eastAsia="Times New Roman" w:cs="Times New Roman"/>
          <w:bCs/>
          <w:shd w:val="clear" w:color="auto" w:fill="FFFFFF"/>
        </w:rPr>
        <w:t>. Τώρα δεν το πολ</w:t>
      </w:r>
      <w:r>
        <w:rPr>
          <w:rFonts w:eastAsia="Times New Roman" w:cs="Times New Roman"/>
          <w:bCs/>
          <w:shd w:val="clear" w:color="auto" w:fill="FFFFFF"/>
        </w:rPr>
        <w:t>υ</w:t>
      </w:r>
      <w:r>
        <w:rPr>
          <w:rFonts w:eastAsia="Times New Roman" w:cs="Times New Roman"/>
          <w:bCs/>
          <w:shd w:val="clear" w:color="auto" w:fill="FFFFFF"/>
        </w:rPr>
        <w:t xml:space="preserve">λέτε. Είχατε </w:t>
      </w:r>
      <w:r>
        <w:rPr>
          <w:rFonts w:eastAsia="Times New Roman"/>
          <w:bCs/>
          <w:shd w:val="clear" w:color="auto" w:fill="FFFFFF"/>
        </w:rPr>
        <w:t>μια</w:t>
      </w:r>
      <w:r>
        <w:rPr>
          <w:rFonts w:eastAsia="Times New Roman" w:cs="Times New Roman"/>
          <w:bCs/>
          <w:shd w:val="clear" w:color="auto" w:fill="FFFFFF"/>
        </w:rPr>
        <w:t xml:space="preserve"> αντίληψη, κύριοι της Νέας Δημοκρατίας </w:t>
      </w:r>
      <w:r>
        <w:rPr>
          <w:rFonts w:eastAsia="Times New Roman"/>
          <w:bCs/>
          <w:shd w:val="clear" w:color="auto" w:fill="FFFFFF"/>
        </w:rPr>
        <w:t>και</w:t>
      </w:r>
      <w:r>
        <w:rPr>
          <w:rFonts w:eastAsia="Times New Roman" w:cs="Times New Roman"/>
          <w:bCs/>
          <w:shd w:val="clear" w:color="auto" w:fill="FFFFFF"/>
        </w:rPr>
        <w:t xml:space="preserve"> του ΠΑΣΟΚ, </w:t>
      </w:r>
      <w:r>
        <w:rPr>
          <w:rFonts w:eastAsia="Times New Roman"/>
          <w:bCs/>
          <w:shd w:val="clear" w:color="auto" w:fill="FFFFFF"/>
        </w:rPr>
        <w:t>ότι</w:t>
      </w:r>
      <w:r>
        <w:rPr>
          <w:rFonts w:eastAsia="Times New Roman" w:cs="Times New Roman"/>
          <w:bCs/>
          <w:shd w:val="clear" w:color="auto" w:fill="FFFFFF"/>
        </w:rPr>
        <w:t xml:space="preserve"> μόνο εσείς ξέρετε να κυβερνάτε, </w:t>
      </w:r>
      <w:r>
        <w:rPr>
          <w:rFonts w:eastAsia="Times New Roman"/>
          <w:bCs/>
          <w:shd w:val="clear" w:color="auto" w:fill="FFFFFF"/>
        </w:rPr>
        <w:t>ότι</w:t>
      </w:r>
      <w:r>
        <w:rPr>
          <w:rFonts w:eastAsia="Times New Roman" w:cs="Times New Roman"/>
          <w:bCs/>
          <w:shd w:val="clear" w:color="auto" w:fill="FFFFFF"/>
        </w:rPr>
        <w:t xml:space="preserve"> δήθεν εμείς είμαστε ανίκανοι, θα ρίξουμε τη χώρα στα βράχια, θα ενεργοποιηθεί ο κόφτης </w:t>
      </w:r>
      <w:r>
        <w:rPr>
          <w:rFonts w:eastAsia="Times New Roman"/>
          <w:bCs/>
          <w:shd w:val="clear" w:color="auto" w:fill="FFFFFF"/>
        </w:rPr>
        <w:t>και</w:t>
      </w:r>
      <w:r>
        <w:rPr>
          <w:rFonts w:eastAsia="Times New Roman" w:cs="Times New Roman"/>
          <w:bCs/>
          <w:shd w:val="clear" w:color="auto" w:fill="FFFFFF"/>
        </w:rPr>
        <w:t xml:space="preserve"> διάφορα άλλα, που λένε </w:t>
      </w:r>
      <w:r>
        <w:rPr>
          <w:rFonts w:eastAsia="Times New Roman"/>
          <w:bCs/>
          <w:shd w:val="clear" w:color="auto" w:fill="FFFFFF"/>
        </w:rPr>
        <w:t>συγκεκριμένα</w:t>
      </w:r>
      <w:r>
        <w:rPr>
          <w:rFonts w:eastAsia="Times New Roman" w:cs="Times New Roman"/>
          <w:bCs/>
          <w:shd w:val="clear" w:color="auto" w:fill="FFFFFF"/>
        </w:rPr>
        <w:t xml:space="preserve"> κανάλια κι εσείς. </w:t>
      </w:r>
    </w:p>
    <w:p w14:paraId="62189234" w14:textId="77777777" w:rsidR="00FB0E1F" w:rsidRDefault="0065608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πραγματικότητα άλλα λέει και πρόκειται </w:t>
      </w:r>
      <w:r>
        <w:rPr>
          <w:rFonts w:eastAsia="Times New Roman"/>
          <w:bCs/>
          <w:shd w:val="clear" w:color="auto" w:fill="FFFFFF"/>
        </w:rPr>
        <w:t>και</w:t>
      </w:r>
      <w:r>
        <w:rPr>
          <w:rFonts w:eastAsia="Times New Roman" w:cs="Times New Roman"/>
          <w:bCs/>
          <w:shd w:val="clear" w:color="auto" w:fill="FFFFFF"/>
        </w:rPr>
        <w:t xml:space="preserve"> για </w:t>
      </w:r>
      <w:r>
        <w:rPr>
          <w:rFonts w:eastAsia="Times New Roman"/>
          <w:bCs/>
          <w:shd w:val="clear" w:color="auto" w:fill="FFFFFF"/>
        </w:rPr>
        <w:t>μια</w:t>
      </w:r>
      <w:r>
        <w:rPr>
          <w:rFonts w:eastAsia="Times New Roman" w:cs="Times New Roman"/>
          <w:bCs/>
          <w:shd w:val="clear" w:color="auto" w:fill="FFFFFF"/>
        </w:rPr>
        <w:t xml:space="preserve"> βαθιά αντιδημοκρατικ</w:t>
      </w:r>
      <w:r>
        <w:rPr>
          <w:rFonts w:eastAsia="Times New Roman" w:cs="Times New Roman"/>
          <w:bCs/>
          <w:shd w:val="clear" w:color="auto" w:fill="FFFFFF"/>
        </w:rPr>
        <w:t xml:space="preserve">ή αντίληψη που προσβάλλει τον ελληνικό λαό, για την οποία φυσικά διαψευστήκατε, </w:t>
      </w:r>
      <w:r>
        <w:rPr>
          <w:rFonts w:eastAsia="Times New Roman" w:cs="Times New Roman"/>
          <w:bCs/>
          <w:shd w:val="clear" w:color="auto" w:fill="FFFFFF"/>
        </w:rPr>
        <w:lastRenderedPageBreak/>
        <w:t xml:space="preserve">γιατί κρατάμε σταθερά το τιμόνι της χώρας -σταθερότερα από ό,τι εσείς- στα φουρτουνιασμένα νερά του μνημονίου, στα οποία εσείς μας βάλατε </w:t>
      </w:r>
      <w:r>
        <w:rPr>
          <w:rFonts w:eastAsia="Times New Roman"/>
          <w:bCs/>
          <w:shd w:val="clear" w:color="auto" w:fill="FFFFFF"/>
        </w:rPr>
        <w:t>και</w:t>
      </w:r>
      <w:r>
        <w:rPr>
          <w:rFonts w:eastAsia="Times New Roman" w:cs="Times New Roman"/>
          <w:bCs/>
          <w:shd w:val="clear" w:color="auto" w:fill="FFFFFF"/>
        </w:rPr>
        <w:t xml:space="preserve"> θα εξακολουθήσουμε να το κρατάμε </w:t>
      </w:r>
      <w:r>
        <w:rPr>
          <w:rFonts w:eastAsia="Times New Roman"/>
          <w:bCs/>
          <w:shd w:val="clear" w:color="auto" w:fill="FFFFFF"/>
        </w:rPr>
        <w:t>κ</w:t>
      </w:r>
      <w:r>
        <w:rPr>
          <w:rFonts w:eastAsia="Times New Roman"/>
          <w:bCs/>
          <w:shd w:val="clear" w:color="auto" w:fill="FFFFFF"/>
        </w:rPr>
        <w:t>αι</w:t>
      </w:r>
      <w:r>
        <w:rPr>
          <w:rFonts w:eastAsia="Times New Roman" w:cs="Times New Roman"/>
          <w:bCs/>
          <w:shd w:val="clear" w:color="auto" w:fill="FFFFFF"/>
        </w:rPr>
        <w:t xml:space="preserve"> στα πιο ήρεμα μετά την έξοδο από αυτά. </w:t>
      </w:r>
    </w:p>
    <w:p w14:paraId="62189235" w14:textId="77777777" w:rsidR="00FB0E1F" w:rsidRDefault="0065608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Μιλάμε για </w:t>
      </w:r>
      <w:r>
        <w:rPr>
          <w:rFonts w:eastAsia="Times New Roman"/>
          <w:bCs/>
          <w:shd w:val="clear" w:color="auto" w:fill="FFFFFF"/>
        </w:rPr>
        <w:t>μια</w:t>
      </w:r>
      <w:r>
        <w:rPr>
          <w:rFonts w:eastAsia="Times New Roman" w:cs="Times New Roman"/>
          <w:bCs/>
          <w:shd w:val="clear" w:color="auto" w:fill="FFFFFF"/>
        </w:rPr>
        <w:t xml:space="preserve"> χώρα πτωχευμένη, που εσείς πτωχεύσατε με τα γνωστά τερτίπια, δηλαδή πτωχευμένες επιχειρήσεις - πλούσιοι επιχειρηματίες, πτωχευμένα Υπουργεία – πλούσιοι πολιτικοί, πτωχευμένες τράπεζες – πλούσιοι τρα</w:t>
      </w:r>
      <w:r>
        <w:rPr>
          <w:rFonts w:eastAsia="Times New Roman" w:cs="Times New Roman"/>
          <w:bCs/>
          <w:shd w:val="clear" w:color="auto" w:fill="FFFFFF"/>
        </w:rPr>
        <w:t xml:space="preserve">πεζίτες, πτωχευμένα ΜΜΕ – πλούσιοι καναλάρχες κι εσείς μαζί τους </w:t>
      </w:r>
      <w:r>
        <w:rPr>
          <w:rFonts w:eastAsia="Times New Roman"/>
          <w:bCs/>
          <w:shd w:val="clear" w:color="auto" w:fill="FFFFFF"/>
        </w:rPr>
        <w:t>και</w:t>
      </w:r>
      <w:r>
        <w:rPr>
          <w:rFonts w:eastAsia="Times New Roman" w:cs="Times New Roman"/>
          <w:bCs/>
          <w:shd w:val="clear" w:color="auto" w:fill="FFFFFF"/>
        </w:rPr>
        <w:t xml:space="preserve"> φτωχός</w:t>
      </w:r>
      <w:r>
        <w:rPr>
          <w:rFonts w:eastAsia="Times New Roman" w:cs="Times New Roman"/>
          <w:bCs/>
          <w:shd w:val="clear" w:color="auto" w:fill="FFFFFF"/>
        </w:rPr>
        <w:t xml:space="preserve"> ο</w:t>
      </w:r>
      <w:r>
        <w:rPr>
          <w:rFonts w:eastAsia="Times New Roman" w:cs="Times New Roman"/>
          <w:bCs/>
          <w:shd w:val="clear" w:color="auto" w:fill="FFFFFF"/>
        </w:rPr>
        <w:t xml:space="preserve"> λαός. Εμείς οδηγούμε τη χώρα σε κοινωνική δικαιοσύνη, δίκαιη </w:t>
      </w:r>
      <w:r>
        <w:rPr>
          <w:rFonts w:eastAsia="Times New Roman"/>
          <w:bCs/>
          <w:shd w:val="clear" w:color="auto" w:fill="FFFFFF"/>
        </w:rPr>
        <w:t>και</w:t>
      </w:r>
      <w:r>
        <w:rPr>
          <w:rFonts w:eastAsia="Times New Roman" w:cs="Times New Roman"/>
          <w:bCs/>
          <w:shd w:val="clear" w:color="auto" w:fill="FFFFFF"/>
        </w:rPr>
        <w:t xml:space="preserve"> βιώσιμη ανάπτυξη, δημοσιονομική σταθερότητα. </w:t>
      </w:r>
    </w:p>
    <w:p w14:paraId="62189236" w14:textId="77777777" w:rsidR="00FB0E1F" w:rsidRDefault="0065608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μου πείτε τη σταθερότητα που λέμε </w:t>
      </w:r>
      <w:r>
        <w:rPr>
          <w:rFonts w:eastAsia="Times New Roman"/>
          <w:bCs/>
          <w:shd w:val="clear" w:color="auto" w:fill="FFFFFF"/>
        </w:rPr>
        <w:t>ότι</w:t>
      </w:r>
      <w:r>
        <w:rPr>
          <w:rFonts w:eastAsia="Times New Roman" w:cs="Times New Roman"/>
          <w:bCs/>
          <w:shd w:val="clear" w:color="auto" w:fill="FFFFFF"/>
        </w:rPr>
        <w:t xml:space="preserve"> πετυχαίνουμε ισχυριζόταν </w:t>
      </w:r>
      <w:r>
        <w:rPr>
          <w:rFonts w:eastAsia="Times New Roman"/>
          <w:bCs/>
          <w:shd w:val="clear" w:color="auto" w:fill="FFFFFF"/>
        </w:rPr>
        <w:t>ό</w:t>
      </w:r>
      <w:r>
        <w:rPr>
          <w:rFonts w:eastAsia="Times New Roman"/>
          <w:bCs/>
          <w:shd w:val="clear" w:color="auto" w:fill="FFFFFF"/>
        </w:rPr>
        <w:t>τι</w:t>
      </w:r>
      <w:r>
        <w:rPr>
          <w:rFonts w:eastAsia="Times New Roman" w:cs="Times New Roman"/>
          <w:bCs/>
          <w:shd w:val="clear" w:color="auto" w:fill="FFFFFF"/>
        </w:rPr>
        <w:t xml:space="preserve"> την είχε πετύχει και ο Αντώνης Σαμαράς, τις πολιτικές του οποίου η Νέα Δημοκρατία και ο Κυριάκος Μητσοτάκης τόσο υπερασπίζεστε </w:t>
      </w:r>
      <w:r>
        <w:rPr>
          <w:rFonts w:eastAsia="Times New Roman"/>
          <w:bCs/>
          <w:shd w:val="clear" w:color="auto" w:fill="FFFFFF"/>
        </w:rPr>
        <w:t>και</w:t>
      </w:r>
      <w:r>
        <w:rPr>
          <w:rFonts w:eastAsia="Times New Roman" w:cs="Times New Roman"/>
          <w:bCs/>
          <w:shd w:val="clear" w:color="auto" w:fill="FFFFFF"/>
        </w:rPr>
        <w:t xml:space="preserve"> εκθειάζετε τελευταία. </w:t>
      </w:r>
    </w:p>
    <w:p w14:paraId="62189237" w14:textId="77777777" w:rsidR="00FB0E1F" w:rsidRDefault="0065608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Ποιες οι διαφορές της σταθερότητας του Σαμαρά με τη σταθερότητα του Τσίπρα; Βέβαια, ο Σαμαράς με Υπ</w:t>
      </w:r>
      <w:r>
        <w:rPr>
          <w:rFonts w:eastAsia="Times New Roman" w:cs="Times New Roman"/>
          <w:bCs/>
          <w:shd w:val="clear" w:color="auto" w:fill="FFFFFF"/>
        </w:rPr>
        <w:t xml:space="preserve">ουργό Εσωτερικών τον Κυριάκο Μητσοτάκη έδωσε σαφή δείγματα </w:t>
      </w:r>
      <w:r>
        <w:rPr>
          <w:rFonts w:eastAsia="Times New Roman"/>
          <w:bCs/>
          <w:shd w:val="clear" w:color="auto" w:fill="FFFFFF"/>
        </w:rPr>
        <w:t>στ</w:t>
      </w:r>
      <w:r>
        <w:rPr>
          <w:rFonts w:eastAsia="Times New Roman" w:cs="Times New Roman"/>
          <w:bCs/>
          <w:shd w:val="clear" w:color="auto" w:fill="FFFFFF"/>
        </w:rPr>
        <w:t xml:space="preserve">αθερότητας. Δώδεκα οριζόντιες μειώσεις σε μισθούς </w:t>
      </w:r>
      <w:r>
        <w:rPr>
          <w:rFonts w:eastAsia="Times New Roman"/>
          <w:bCs/>
          <w:shd w:val="clear" w:color="auto" w:fill="FFFFFF"/>
        </w:rPr>
        <w:t>και</w:t>
      </w:r>
      <w:r>
        <w:rPr>
          <w:rFonts w:eastAsia="Times New Roman" w:cs="Times New Roman"/>
          <w:bCs/>
          <w:shd w:val="clear" w:color="auto" w:fill="FFFFFF"/>
        </w:rPr>
        <w:t xml:space="preserve"> συντάξεις, οριζόντιες απολύσεις, απειλές για υποχρεωτική δυσμενή αξιολόγηση </w:t>
      </w:r>
      <w:r>
        <w:rPr>
          <w:rFonts w:eastAsia="Times New Roman"/>
          <w:bCs/>
          <w:shd w:val="clear" w:color="auto" w:fill="FFFFFF"/>
        </w:rPr>
        <w:t>και</w:t>
      </w:r>
      <w:r>
        <w:rPr>
          <w:rFonts w:eastAsia="Times New Roman" w:cs="Times New Roman"/>
          <w:bCs/>
          <w:shd w:val="clear" w:color="auto" w:fill="FFFFFF"/>
        </w:rPr>
        <w:t xml:space="preserve"> απόλυση δημοσίων υπαλλήλων. </w:t>
      </w:r>
      <w:r>
        <w:rPr>
          <w:rFonts w:eastAsia="Times New Roman"/>
          <w:bCs/>
          <w:shd w:val="clear" w:color="auto" w:fill="FFFFFF"/>
        </w:rPr>
        <w:t>Και</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απορίας άξιον αν υπάρχει σήμερα δημόσιος υπάλληλος που να θέλει να στηρίξει </w:t>
      </w:r>
      <w:r>
        <w:rPr>
          <w:rFonts w:eastAsia="Times New Roman"/>
          <w:bCs/>
          <w:shd w:val="clear" w:color="auto" w:fill="FFFFFF"/>
        </w:rPr>
        <w:t>και</w:t>
      </w:r>
      <w:r>
        <w:rPr>
          <w:rFonts w:eastAsia="Times New Roman" w:cs="Times New Roman"/>
          <w:bCs/>
          <w:shd w:val="clear" w:color="auto" w:fill="FFFFFF"/>
        </w:rPr>
        <w:t xml:space="preserve"> να ψηφίσει τον Κυριάκο Μητσοτάκη. Μάλλον θα πάσχει από το «Σύνδρομο της Στοκχόλμης», που ερωτεύεσαι τον βιαστή σου. </w:t>
      </w:r>
    </w:p>
    <w:p w14:paraId="62189238" w14:textId="77777777" w:rsidR="00FB0E1F" w:rsidRDefault="0065608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Ας δούμε, όμως, </w:t>
      </w:r>
      <w:r>
        <w:rPr>
          <w:rFonts w:eastAsia="Times New Roman"/>
          <w:bCs/>
          <w:shd w:val="clear" w:color="auto" w:fill="FFFFFF"/>
        </w:rPr>
        <w:t>συγκεκριμένα</w:t>
      </w:r>
      <w:r>
        <w:rPr>
          <w:rFonts w:eastAsia="Times New Roman" w:cs="Times New Roman"/>
          <w:bCs/>
          <w:shd w:val="clear" w:color="auto" w:fill="FFFFFF"/>
        </w:rPr>
        <w:t xml:space="preserve"> παραδείγματα, τι εννοεί ο ένα</w:t>
      </w:r>
      <w:r>
        <w:rPr>
          <w:rFonts w:eastAsia="Times New Roman" w:cs="Times New Roman"/>
          <w:bCs/>
          <w:shd w:val="clear" w:color="auto" w:fill="FFFFFF"/>
        </w:rPr>
        <w:t xml:space="preserve">ς </w:t>
      </w:r>
      <w:r>
        <w:rPr>
          <w:rFonts w:eastAsia="Times New Roman"/>
          <w:bCs/>
          <w:shd w:val="clear" w:color="auto" w:fill="FFFFFF"/>
        </w:rPr>
        <w:t>και</w:t>
      </w:r>
      <w:r>
        <w:rPr>
          <w:rFonts w:eastAsia="Times New Roman" w:cs="Times New Roman"/>
          <w:bCs/>
          <w:shd w:val="clear" w:color="auto" w:fill="FFFFFF"/>
        </w:rPr>
        <w:t xml:space="preserve"> τι ο άλλος, όταν λέει σταθερότητα </w:t>
      </w:r>
      <w:r>
        <w:rPr>
          <w:rFonts w:eastAsia="Times New Roman"/>
          <w:bCs/>
          <w:shd w:val="clear" w:color="auto" w:fill="FFFFFF"/>
        </w:rPr>
        <w:t>και</w:t>
      </w:r>
      <w:r>
        <w:rPr>
          <w:rFonts w:eastAsia="Times New Roman" w:cs="Times New Roman"/>
          <w:bCs/>
          <w:shd w:val="clear" w:color="auto" w:fill="FFFFFF"/>
        </w:rPr>
        <w:t xml:space="preserve"> ομαλότητα στην πολιτική ζωή του τόπου. Για τα κόκκινα δάνεια ακούγονται πάρα πολλά </w:t>
      </w:r>
      <w:r>
        <w:rPr>
          <w:rFonts w:eastAsia="Times New Roman"/>
          <w:bCs/>
          <w:shd w:val="clear" w:color="auto" w:fill="FFFFFF"/>
        </w:rPr>
        <w:t>και</w:t>
      </w:r>
      <w:r>
        <w:rPr>
          <w:rFonts w:eastAsia="Times New Roman" w:cs="Times New Roman"/>
          <w:bCs/>
          <w:shd w:val="clear" w:color="auto" w:fill="FFFFFF"/>
        </w:rPr>
        <w:t xml:space="preserve"> τα περισσότερα </w:t>
      </w:r>
      <w:r>
        <w:rPr>
          <w:rFonts w:eastAsia="Times New Roman"/>
          <w:bCs/>
          <w:shd w:val="clear" w:color="auto" w:fill="FFFFFF"/>
        </w:rPr>
        <w:t>είναι</w:t>
      </w:r>
      <w:r>
        <w:rPr>
          <w:rFonts w:eastAsia="Times New Roman" w:cs="Times New Roman"/>
          <w:bCs/>
          <w:shd w:val="clear" w:color="auto" w:fill="FFFFFF"/>
        </w:rPr>
        <w:t xml:space="preserve"> ανακριβή. Τι έκανε η Νέα Δημοκρατία; Η οριζόντια προστασία της κύριας κατοικίας καταργήθηκε στις 31</w:t>
      </w:r>
      <w:r>
        <w:rPr>
          <w:rFonts w:eastAsia="Times New Roman" w:cs="Times New Roman"/>
          <w:bCs/>
          <w:shd w:val="clear" w:color="auto" w:fill="FFFFFF"/>
        </w:rPr>
        <w:t>-</w:t>
      </w:r>
      <w:r>
        <w:rPr>
          <w:rFonts w:eastAsia="Times New Roman" w:cs="Times New Roman"/>
          <w:bCs/>
          <w:shd w:val="clear" w:color="auto" w:fill="FFFFFF"/>
        </w:rPr>
        <w:t>12</w:t>
      </w:r>
      <w:r>
        <w:rPr>
          <w:rFonts w:eastAsia="Times New Roman" w:cs="Times New Roman"/>
          <w:bCs/>
          <w:shd w:val="clear" w:color="auto" w:fill="FFFFFF"/>
        </w:rPr>
        <w:t>-</w:t>
      </w:r>
      <w:r>
        <w:rPr>
          <w:rFonts w:eastAsia="Times New Roman" w:cs="Times New Roman"/>
          <w:bCs/>
          <w:shd w:val="clear" w:color="auto" w:fill="FFFFFF"/>
        </w:rPr>
        <w:t>2</w:t>
      </w:r>
      <w:r>
        <w:rPr>
          <w:rFonts w:eastAsia="Times New Roman" w:cs="Times New Roman"/>
          <w:bCs/>
          <w:shd w:val="clear" w:color="auto" w:fill="FFFFFF"/>
        </w:rPr>
        <w:t xml:space="preserve">013. Παρατάθηκε «κολοβή» για έναν χρόνο με </w:t>
      </w:r>
      <w:r>
        <w:rPr>
          <w:rFonts w:eastAsia="Times New Roman"/>
          <w:bCs/>
          <w:shd w:val="clear" w:color="auto" w:fill="FFFFFF"/>
        </w:rPr>
        <w:t>μια</w:t>
      </w:r>
      <w:r>
        <w:rPr>
          <w:rFonts w:eastAsia="Times New Roman" w:cs="Times New Roman"/>
          <w:bCs/>
          <w:shd w:val="clear" w:color="auto" w:fill="FFFFFF"/>
        </w:rPr>
        <w:t xml:space="preserve"> υπεύθυνη δήλωση που έκαναν οι δανειολήπτες με τον ν.4224/2013 </w:t>
      </w:r>
      <w:r>
        <w:rPr>
          <w:rFonts w:eastAsia="Times New Roman"/>
          <w:bCs/>
          <w:shd w:val="clear" w:color="auto" w:fill="FFFFFF"/>
        </w:rPr>
        <w:t>και</w:t>
      </w:r>
      <w:r>
        <w:rPr>
          <w:rFonts w:eastAsia="Times New Roman" w:cs="Times New Roman"/>
          <w:bCs/>
          <w:shd w:val="clear" w:color="auto" w:fill="FFFFFF"/>
        </w:rPr>
        <w:t xml:space="preserve"> καταργήθηκε οριστικά στις 31</w:t>
      </w:r>
      <w:r>
        <w:rPr>
          <w:rFonts w:eastAsia="Times New Roman" w:cs="Times New Roman"/>
          <w:bCs/>
          <w:shd w:val="clear" w:color="auto" w:fill="FFFFFF"/>
        </w:rPr>
        <w:t>-</w:t>
      </w:r>
      <w:r>
        <w:rPr>
          <w:rFonts w:eastAsia="Times New Roman" w:cs="Times New Roman"/>
          <w:bCs/>
          <w:shd w:val="clear" w:color="auto" w:fill="FFFFFF"/>
        </w:rPr>
        <w:t>12</w:t>
      </w:r>
      <w:r>
        <w:rPr>
          <w:rFonts w:eastAsia="Times New Roman" w:cs="Times New Roman"/>
          <w:bCs/>
          <w:shd w:val="clear" w:color="auto" w:fill="FFFFFF"/>
        </w:rPr>
        <w:t>-</w:t>
      </w:r>
      <w:r>
        <w:rPr>
          <w:rFonts w:eastAsia="Times New Roman" w:cs="Times New Roman"/>
          <w:bCs/>
          <w:shd w:val="clear" w:color="auto" w:fill="FFFFFF"/>
        </w:rPr>
        <w:t xml:space="preserve">2014 από την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Σαμαρά</w:t>
      </w:r>
      <w:r>
        <w:rPr>
          <w:rFonts w:eastAsia="Times New Roman" w:cs="Times New Roman"/>
          <w:bCs/>
          <w:shd w:val="clear" w:color="auto" w:fill="FFFFFF"/>
        </w:rPr>
        <w:t xml:space="preserve"> </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 xml:space="preserve">Βενιζέλου </w:t>
      </w:r>
      <w:r>
        <w:rPr>
          <w:rFonts w:eastAsia="Times New Roman"/>
          <w:bCs/>
          <w:shd w:val="clear" w:color="auto" w:fill="FFFFFF"/>
        </w:rPr>
        <w:t>και</w:t>
      </w:r>
      <w:r>
        <w:rPr>
          <w:rFonts w:eastAsia="Times New Roman"/>
          <w:bCs/>
          <w:shd w:val="clear" w:color="auto" w:fill="FFFFFF"/>
        </w:rPr>
        <w:t>,</w:t>
      </w:r>
      <w:r>
        <w:rPr>
          <w:rFonts w:eastAsia="Times New Roman" w:cs="Times New Roman"/>
          <w:bCs/>
          <w:shd w:val="clear" w:color="auto" w:fill="FFFFFF"/>
        </w:rPr>
        <w:t xml:space="preserve"> μάλιστα, σε προεκλογική περίοδο. Αν δείτε τη ρητορική των στελεχ</w:t>
      </w:r>
      <w:r>
        <w:rPr>
          <w:rFonts w:eastAsia="Times New Roman" w:cs="Times New Roman"/>
          <w:bCs/>
          <w:shd w:val="clear" w:color="auto" w:fill="FFFFFF"/>
        </w:rPr>
        <w:t xml:space="preserve">ών της Νέας Δημοκρατίας </w:t>
      </w:r>
      <w:r>
        <w:rPr>
          <w:rFonts w:eastAsia="Times New Roman"/>
          <w:bCs/>
          <w:shd w:val="clear" w:color="auto" w:fill="FFFFFF"/>
        </w:rPr>
        <w:t>και</w:t>
      </w:r>
      <w:r>
        <w:rPr>
          <w:rFonts w:eastAsia="Times New Roman" w:cs="Times New Roman"/>
          <w:bCs/>
          <w:shd w:val="clear" w:color="auto" w:fill="FFFFFF"/>
        </w:rPr>
        <w:t xml:space="preserve"> του ΠΑΣΟΚ από το καλοκαίρι του 2014 </w:t>
      </w:r>
      <w:r>
        <w:rPr>
          <w:rFonts w:eastAsia="Times New Roman"/>
          <w:bCs/>
          <w:shd w:val="clear" w:color="auto" w:fill="FFFFFF"/>
        </w:rPr>
        <w:t>και</w:t>
      </w:r>
      <w:r>
        <w:rPr>
          <w:rFonts w:eastAsia="Times New Roman" w:cs="Times New Roman"/>
          <w:bCs/>
          <w:shd w:val="clear" w:color="auto" w:fill="FFFFFF"/>
        </w:rPr>
        <w:t xml:space="preserve"> μετά, </w:t>
      </w:r>
      <w:r>
        <w:rPr>
          <w:rFonts w:eastAsia="Times New Roman"/>
          <w:bCs/>
          <w:shd w:val="clear" w:color="auto" w:fill="FFFFFF"/>
        </w:rPr>
        <w:t>είναι</w:t>
      </w:r>
      <w:r>
        <w:rPr>
          <w:rFonts w:eastAsia="Times New Roman" w:cs="Times New Roman"/>
          <w:bCs/>
          <w:shd w:val="clear" w:color="auto" w:fill="FFFFFF"/>
        </w:rPr>
        <w:t xml:space="preserve"> σαφέστατο </w:t>
      </w:r>
      <w:r>
        <w:rPr>
          <w:rFonts w:eastAsia="Times New Roman"/>
          <w:bCs/>
          <w:shd w:val="clear" w:color="auto" w:fill="FFFFFF"/>
        </w:rPr>
        <w:t>ότι</w:t>
      </w:r>
      <w:r>
        <w:rPr>
          <w:rFonts w:eastAsia="Times New Roman" w:cs="Times New Roman"/>
          <w:bCs/>
          <w:shd w:val="clear" w:color="auto" w:fill="FFFFFF"/>
        </w:rPr>
        <w:t xml:space="preserve"> είχαν συμφωνήσει για την πλήρη κατάργηση της προστασίας της πρώτης κατοικίας </w:t>
      </w:r>
      <w:r>
        <w:rPr>
          <w:rFonts w:eastAsia="Times New Roman"/>
          <w:bCs/>
          <w:shd w:val="clear" w:color="auto" w:fill="FFFFFF"/>
        </w:rPr>
        <w:t>και</w:t>
      </w:r>
      <w:r>
        <w:rPr>
          <w:rFonts w:eastAsia="Times New Roman" w:cs="Times New Roman"/>
          <w:bCs/>
          <w:shd w:val="clear" w:color="auto" w:fill="FFFFFF"/>
        </w:rPr>
        <w:t xml:space="preserve"> από τον νόμο Κατσέλη. Οπότε πάνε τα νοικοκυριά. Όσοι προστατεύθηκαν, προστατεύθηκ</w:t>
      </w:r>
      <w:r>
        <w:rPr>
          <w:rFonts w:eastAsia="Times New Roman" w:cs="Times New Roman"/>
          <w:bCs/>
          <w:shd w:val="clear" w:color="auto" w:fill="FFFFFF"/>
        </w:rPr>
        <w:t>αν ως το 2014 για τη Νέα Δημοκρατία.</w:t>
      </w:r>
    </w:p>
    <w:p w14:paraId="62189239" w14:textId="77777777" w:rsidR="00FB0E1F" w:rsidRDefault="0065608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 εμπορικός κόσμος είχε μηδενική προστασία από τον νόμο Δένδια. Το έχει παραδεχθεί και ο ίδιος, </w:t>
      </w:r>
      <w:r>
        <w:rPr>
          <w:rFonts w:eastAsia="Times New Roman"/>
          <w:bCs/>
          <w:shd w:val="clear" w:color="auto" w:fill="FFFFFF"/>
        </w:rPr>
        <w:t>ότι</w:t>
      </w:r>
      <w:r>
        <w:rPr>
          <w:rFonts w:eastAsia="Times New Roman" w:cs="Times New Roman"/>
          <w:bCs/>
          <w:shd w:val="clear" w:color="auto" w:fill="FFFFFF"/>
        </w:rPr>
        <w:t xml:space="preserve"> δεν περπάτησε ο νόμος. Δεν υπήρχε τίποτα για τον δανειολήπτη. </w:t>
      </w:r>
    </w:p>
    <w:p w14:paraId="6218923A" w14:textId="77777777" w:rsidR="00FB0E1F" w:rsidRDefault="0065608A">
      <w:pPr>
        <w:spacing w:after="0" w:line="600" w:lineRule="auto"/>
        <w:ind w:firstLine="720"/>
        <w:jc w:val="both"/>
        <w:rPr>
          <w:rFonts w:eastAsia="Times New Roman"/>
          <w:bCs/>
          <w:shd w:val="clear" w:color="auto" w:fill="FFFFFF"/>
        </w:rPr>
      </w:pPr>
      <w:r>
        <w:rPr>
          <w:rFonts w:eastAsia="Times New Roman" w:cs="Times New Roman"/>
          <w:bCs/>
          <w:shd w:val="clear" w:color="auto" w:fill="FFFFFF"/>
        </w:rPr>
        <w:t xml:space="preserve">Τι κάνουμε εμείς; Ο νόμος Κατσέλη επεκτάθηκε </w:t>
      </w:r>
      <w:r>
        <w:rPr>
          <w:rFonts w:eastAsia="Times New Roman"/>
          <w:bCs/>
          <w:shd w:val="clear" w:color="auto" w:fill="FFFFFF"/>
        </w:rPr>
        <w:t>και</w:t>
      </w:r>
      <w:r>
        <w:rPr>
          <w:rFonts w:eastAsia="Times New Roman" w:cs="Times New Roman"/>
          <w:bCs/>
          <w:shd w:val="clear" w:color="auto" w:fill="FFFFFF"/>
        </w:rPr>
        <w:t xml:space="preserve"> στα χρέη στο δημόσιο </w:t>
      </w:r>
      <w:r>
        <w:rPr>
          <w:rFonts w:eastAsia="Times New Roman"/>
          <w:bCs/>
          <w:shd w:val="clear" w:color="auto" w:fill="FFFFFF"/>
        </w:rPr>
        <w:t>και</w:t>
      </w:r>
      <w:r>
        <w:rPr>
          <w:rFonts w:eastAsia="Times New Roman" w:cs="Times New Roman"/>
          <w:bCs/>
          <w:shd w:val="clear" w:color="auto" w:fill="FFFFFF"/>
        </w:rPr>
        <w:t xml:space="preserve"> στα ασφαλιστικά ταμεία με τους νόμους 4336 και 4346 έως τις 31</w:t>
      </w:r>
      <w:r>
        <w:rPr>
          <w:rFonts w:eastAsia="Times New Roman" w:cs="Times New Roman"/>
          <w:bCs/>
          <w:shd w:val="clear" w:color="auto" w:fill="FFFFFF"/>
        </w:rPr>
        <w:t>-</w:t>
      </w:r>
      <w:r>
        <w:rPr>
          <w:rFonts w:eastAsia="Times New Roman" w:cs="Times New Roman"/>
          <w:bCs/>
          <w:shd w:val="clear" w:color="auto" w:fill="FFFFFF"/>
        </w:rPr>
        <w:t>12</w:t>
      </w:r>
      <w:r>
        <w:rPr>
          <w:rFonts w:eastAsia="Times New Roman" w:cs="Times New Roman"/>
          <w:bCs/>
          <w:shd w:val="clear" w:color="auto" w:fill="FFFFFF"/>
        </w:rPr>
        <w:t>-</w:t>
      </w:r>
      <w:r>
        <w:rPr>
          <w:rFonts w:eastAsia="Times New Roman" w:cs="Times New Roman"/>
          <w:bCs/>
          <w:shd w:val="clear" w:color="auto" w:fill="FFFFFF"/>
        </w:rPr>
        <w:t xml:space="preserve">2018. Επικεντρωθήκαμε στη λαϊκή κατοικία σε </w:t>
      </w:r>
      <w:r>
        <w:rPr>
          <w:rFonts w:eastAsia="Times New Roman"/>
          <w:bCs/>
          <w:shd w:val="clear" w:color="auto" w:fill="FFFFFF"/>
        </w:rPr>
        <w:t xml:space="preserve">συγκεκριμένης αξίας σπίτια. Μάλιστα, είχαν την ευκαιρία και τα μεγάλης αξίας σπίτια -Εκάλη, Ψυχικό, που λέγαμε- τον </w:t>
      </w:r>
      <w:r>
        <w:rPr>
          <w:rFonts w:eastAsia="Times New Roman"/>
          <w:bCs/>
          <w:shd w:val="clear" w:color="auto" w:fill="FFFFFF"/>
        </w:rPr>
        <w:t>Νοέμβρη και τον Δεκέμβρη του 2015 να προσφύγουν κι αυτοί στον νόμο Κατσέλη.</w:t>
      </w:r>
    </w:p>
    <w:p w14:paraId="6218923B"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Επίσης, ψηφίστηκε -και είναι πολύ σημαντικό αυτό- και ο ν.4469 για τους εμπόρους, που, όταν το συζητούσαμε, η Νέα Δημοκρατία ήταν αντίθετη, ήταν πάλι με τις τράπεζες. Να τα θυμόμασ</w:t>
      </w:r>
      <w:r>
        <w:rPr>
          <w:rFonts w:eastAsia="Times New Roman"/>
          <w:bCs/>
          <w:shd w:val="clear" w:color="auto" w:fill="FFFFFF"/>
        </w:rPr>
        <w:t xml:space="preserve">τε αυτά. </w:t>
      </w:r>
    </w:p>
    <w:p w14:paraId="6218923C"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Βελτιώσαμε τον Κώδικα Τραπεζικής Δεοντολογίας και έχουμε και τη «συμφωνία κυρίων» για αναστολή πλειστηριασμών για ακίνητα έως 300.000 ευρώ, που μας δίνει τον χρόνο, για να πάρουμε και άλλα βελτιωτικά μέτρα. </w:t>
      </w:r>
    </w:p>
    <w:p w14:paraId="6218923D"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Να δούμε και το παράδειγμα της ΔΕΗ, γι</w:t>
      </w:r>
      <w:r>
        <w:rPr>
          <w:rFonts w:eastAsia="Times New Roman"/>
          <w:bCs/>
          <w:shd w:val="clear" w:color="auto" w:fill="FFFFFF"/>
        </w:rPr>
        <w:t xml:space="preserve">ατί μας αφορά, ιδίως στην περιοχή μας. Τι πιστεύει και τι έπραξε η Νέα Δημοκρατία και ο Κυριάκος Μητσοτάκης μαζί με το ΠΑΣΟΚ; Οριζόντιο πούλημα 30%, που σημαίνει και λιγνίτες και νερά, χωρίς να έχει εκδοθεί η απόφαση του Ευρωπαϊκού Δικαστηρίου. </w:t>
      </w:r>
    </w:p>
    <w:p w14:paraId="6218923E"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Ενώ ο Κυρι</w:t>
      </w:r>
      <w:r>
        <w:rPr>
          <w:rFonts w:eastAsia="Times New Roman"/>
          <w:bCs/>
          <w:shd w:val="clear" w:color="auto" w:fill="FFFFFF"/>
        </w:rPr>
        <w:t>άκος Μητσοτάκης έχει επανειλημμένως τοποθετηθεί εχθρικά εναντίον των υπαλλήλων και των συνταξιούχων της ΔΕΗ, ότι παίρνουν πολλά. Αυτά που αναφέρετε, κύριοι συνάδελφοι, του φαίνονται πολλά του Αρχηγού σας. Θέλει να κάνει κι άλλες περικοπές. Το λέει ξεκάθαρα</w:t>
      </w:r>
      <w:r>
        <w:rPr>
          <w:rFonts w:eastAsia="Times New Roman"/>
          <w:bCs/>
          <w:shd w:val="clear" w:color="auto" w:fill="FFFFFF"/>
        </w:rPr>
        <w:t xml:space="preserve">. Είναι ειλικρινής. </w:t>
      </w:r>
    </w:p>
    <w:p w14:paraId="6218923F" w14:textId="77777777" w:rsidR="00FB0E1F" w:rsidRDefault="0065608A">
      <w:pPr>
        <w:spacing w:after="0" w:line="600" w:lineRule="auto"/>
        <w:ind w:firstLine="720"/>
        <w:jc w:val="both"/>
        <w:rPr>
          <w:rFonts w:eastAsia="Times New Roman"/>
          <w:szCs w:val="24"/>
        </w:rPr>
      </w:pPr>
      <w:r>
        <w:rPr>
          <w:rFonts w:eastAsia="Times New Roman"/>
          <w:bCs/>
          <w:shd w:val="clear" w:color="auto" w:fill="FFFFFF"/>
        </w:rPr>
        <w:t xml:space="preserve">Εμείς τι κάνουμε; Μετά την έκδοση της υποχρεωτικής απόφασης του Ευρωπαϊκού Δικαστηρίου περιορίζουμε την απομείωση στις λιγνιτικές μονάδες, που αντιπροσωπεύουν συνολικά ένα μικρό ποσοστό της συνολικής δύναμης της ΔΕΗ. </w:t>
      </w:r>
      <w:r>
        <w:rPr>
          <w:rFonts w:eastAsia="Times New Roman"/>
          <w:szCs w:val="24"/>
        </w:rPr>
        <w:t>Σώζουμε τα υδροηλε</w:t>
      </w:r>
      <w:r>
        <w:rPr>
          <w:rFonts w:eastAsia="Times New Roman"/>
          <w:szCs w:val="24"/>
        </w:rPr>
        <w:t>κτρικά, διατηρούμε μισθούς και συντάξεις και ετοιμάζουμε σχέδιο μετάβασης των λιγνιτικών περιοχών σε νέα</w:t>
      </w:r>
      <w:r>
        <w:rPr>
          <w:rFonts w:eastAsia="Times New Roman"/>
          <w:szCs w:val="24"/>
        </w:rPr>
        <w:t>,</w:t>
      </w:r>
      <w:r>
        <w:rPr>
          <w:rFonts w:eastAsia="Times New Roman"/>
          <w:szCs w:val="24"/>
        </w:rPr>
        <w:t xml:space="preserve"> μεταλιγνιτική περίοδο</w:t>
      </w:r>
      <w:r>
        <w:rPr>
          <w:rFonts w:eastAsia="Times New Roman"/>
          <w:szCs w:val="24"/>
        </w:rPr>
        <w:t>,</w:t>
      </w:r>
      <w:r>
        <w:rPr>
          <w:rFonts w:eastAsia="Times New Roman"/>
          <w:szCs w:val="24"/>
        </w:rPr>
        <w:t xml:space="preserve"> με πρόταγμα τα </w:t>
      </w:r>
      <w:r>
        <w:rPr>
          <w:rFonts w:eastAsia="Times New Roman"/>
          <w:szCs w:val="24"/>
        </w:rPr>
        <w:lastRenderedPageBreak/>
        <w:t xml:space="preserve">συμφέροντα της περιοχής, των εργαζομένων και του περιβάλλοντος. Αυτό εννοούμε και πράττουμε εμείς. </w:t>
      </w:r>
    </w:p>
    <w:p w14:paraId="62189240" w14:textId="77777777" w:rsidR="00FB0E1F" w:rsidRDefault="0065608A">
      <w:pPr>
        <w:spacing w:after="0" w:line="600" w:lineRule="auto"/>
        <w:ind w:firstLine="720"/>
        <w:jc w:val="both"/>
        <w:rPr>
          <w:rFonts w:eastAsia="Times New Roman"/>
          <w:szCs w:val="24"/>
        </w:rPr>
      </w:pPr>
      <w:r>
        <w:rPr>
          <w:rFonts w:eastAsia="Times New Roman"/>
          <w:szCs w:val="24"/>
        </w:rPr>
        <w:t xml:space="preserve">Αυτές είναι </w:t>
      </w:r>
      <w:r>
        <w:rPr>
          <w:rFonts w:eastAsia="Times New Roman"/>
          <w:szCs w:val="24"/>
        </w:rPr>
        <w:t>οι διαφορές μας. Αυτό εννοούμε εμείς και πράττουμε</w:t>
      </w:r>
      <w:r>
        <w:rPr>
          <w:rFonts w:eastAsia="Times New Roman"/>
          <w:szCs w:val="24"/>
        </w:rPr>
        <w:t>,</w:t>
      </w:r>
      <w:r>
        <w:rPr>
          <w:rFonts w:eastAsia="Times New Roman"/>
          <w:szCs w:val="24"/>
        </w:rPr>
        <w:t xml:space="preserve"> όταν λέμε σταθερότητα</w:t>
      </w:r>
      <w:r>
        <w:rPr>
          <w:rFonts w:eastAsia="Times New Roman"/>
          <w:szCs w:val="24"/>
        </w:rPr>
        <w:t>,</w:t>
      </w:r>
      <w:r>
        <w:rPr>
          <w:rFonts w:eastAsia="Times New Roman"/>
          <w:szCs w:val="24"/>
        </w:rPr>
        <w:t xml:space="preserve"> και αυτό η Νέα Δημοκρατία. </w:t>
      </w:r>
    </w:p>
    <w:p w14:paraId="62189241" w14:textId="77777777" w:rsidR="00FB0E1F" w:rsidRDefault="0065608A">
      <w:pPr>
        <w:spacing w:after="0" w:line="600" w:lineRule="auto"/>
        <w:ind w:firstLine="720"/>
        <w:jc w:val="both"/>
        <w:rPr>
          <w:rFonts w:eastAsia="Times New Roman"/>
          <w:szCs w:val="24"/>
        </w:rPr>
      </w:pPr>
      <w:r>
        <w:rPr>
          <w:rFonts w:eastAsia="Times New Roman"/>
          <w:szCs w:val="24"/>
        </w:rPr>
        <w:t>Αναφορικά με τ</w:t>
      </w:r>
      <w:r>
        <w:rPr>
          <w:rFonts w:eastAsia="Times New Roman"/>
          <w:szCs w:val="24"/>
        </w:rPr>
        <w:t>ο άλλο αφήγημα που υπάρχει, όπου αναφέρουν για ανάπτυξη, επιχειρηματικότητα, τι εννοεί η Νέα Δημοκρατία και το ΠΑΣΟΚ; Αυτά που ήξεραν. Έχου</w:t>
      </w:r>
      <w:r>
        <w:rPr>
          <w:rFonts w:eastAsia="Times New Roman"/>
          <w:szCs w:val="24"/>
        </w:rPr>
        <w:t xml:space="preserve">ν δώσει δείγματα. Δεν είναι κρυφά πράγματα. Εννοούν κρατικοδίαιτη επιχειρηματικότητα με θαλασσοδάνεια, με τα κέρδη στα </w:t>
      </w:r>
      <w:r>
        <w:rPr>
          <w:rFonts w:eastAsia="Times New Roman"/>
          <w:szCs w:val="24"/>
          <w:lang w:val="en-US"/>
        </w:rPr>
        <w:t>Paradise</w:t>
      </w:r>
      <w:r>
        <w:rPr>
          <w:rFonts w:eastAsia="Times New Roman"/>
          <w:szCs w:val="24"/>
        </w:rPr>
        <w:t xml:space="preserve"> </w:t>
      </w:r>
      <w:r>
        <w:rPr>
          <w:rFonts w:eastAsia="Times New Roman"/>
          <w:szCs w:val="24"/>
          <w:lang w:val="en-US"/>
        </w:rPr>
        <w:t>Papers</w:t>
      </w:r>
      <w:r>
        <w:rPr>
          <w:rFonts w:eastAsia="Times New Roman"/>
          <w:szCs w:val="24"/>
        </w:rPr>
        <w:t>, με τις ζημιές στον ελληνικό λαό. Αυτά θέλουν να ξανακάνουν -ας το ξέρει ο κόσμος, που το ξέρει</w:t>
      </w:r>
      <w:r>
        <w:rPr>
          <w:rFonts w:eastAsia="Times New Roman"/>
          <w:szCs w:val="24"/>
        </w:rPr>
        <w:t>,</w:t>
      </w:r>
      <w:r>
        <w:rPr>
          <w:rFonts w:eastAsia="Times New Roman"/>
          <w:szCs w:val="24"/>
        </w:rPr>
        <w:t xml:space="preserve"> δηλαδή- και μάλιστα χωρί</w:t>
      </w:r>
      <w:r>
        <w:rPr>
          <w:rFonts w:eastAsia="Times New Roman"/>
          <w:szCs w:val="24"/>
        </w:rPr>
        <w:t>ς σεβασμό στο περιβάλλον και στους εργαζομένους. Και έχουμε τα διαπλεκόμενα ΜΜΕ να τους υποστηρίζουν.</w:t>
      </w:r>
    </w:p>
    <w:p w14:paraId="62189242" w14:textId="77777777" w:rsidR="00FB0E1F" w:rsidRDefault="0065608A">
      <w:pPr>
        <w:spacing w:after="0" w:line="600" w:lineRule="auto"/>
        <w:ind w:firstLine="720"/>
        <w:jc w:val="both"/>
        <w:rPr>
          <w:rFonts w:eastAsia="Times New Roman"/>
          <w:szCs w:val="24"/>
        </w:rPr>
      </w:pPr>
      <w:r>
        <w:rPr>
          <w:rFonts w:eastAsia="Times New Roman"/>
          <w:szCs w:val="24"/>
        </w:rPr>
        <w:t>Συνοψίζοντας: Εμείς μειώσαμε την ανεργία. Οι ανασφάλιστοι πάνε στα νοσοκομεία, 800.000 τον μήνα ήταν η δαπάνη επί Αδώνιδος Γεωργιάδη Υπουργού Υγείας, 15 ε</w:t>
      </w:r>
      <w:r>
        <w:rPr>
          <w:rFonts w:eastAsia="Times New Roman"/>
          <w:szCs w:val="24"/>
        </w:rPr>
        <w:t>κατομμύρια τον μήνα είναι τώρα. Κάναμε την κάρτα ανθρωπιστικής κρίσης, δώσαμε δωρεάν εισιτήρια στους ανέργους, κοινωνικό εισόδημα αλληλεγγύης, έχουμε αύξηση κοινωνικών και οικογενειακών επιδομάτων -η δαπάνη από 100.000.000 το 2015, 270.000.000 το 2016, 720</w:t>
      </w:r>
      <w:r>
        <w:rPr>
          <w:rFonts w:eastAsia="Times New Roman"/>
          <w:szCs w:val="24"/>
        </w:rPr>
        <w:t xml:space="preserve">.000.000 το 2017 έφτασε το 1.020.000.000 το 2018. Έχουμε αύξηση εξαγωγών, αύξηση επενδύσεων, ρεκόρ τουρισμού και διανομή υπερπλεονάσματος. </w:t>
      </w:r>
    </w:p>
    <w:p w14:paraId="62189243"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Εσείς, κύριοι της Αντιπολίτευσης, έχετε ένα υπερπλεόνασμα στα σκάνδαλα και τη διαφθορά και στα </w:t>
      </w:r>
      <w:r>
        <w:rPr>
          <w:rFonts w:eastAsia="Times New Roman"/>
          <w:szCs w:val="24"/>
          <w:lang w:val="en-US"/>
        </w:rPr>
        <w:t>Paradise</w:t>
      </w:r>
      <w:r>
        <w:rPr>
          <w:rFonts w:eastAsia="Times New Roman"/>
          <w:szCs w:val="24"/>
        </w:rPr>
        <w:t xml:space="preserve"> </w:t>
      </w:r>
      <w:r>
        <w:rPr>
          <w:rFonts w:eastAsia="Times New Roman"/>
          <w:szCs w:val="24"/>
          <w:lang w:val="en-US"/>
        </w:rPr>
        <w:t>Papers</w:t>
      </w:r>
      <w:r>
        <w:rPr>
          <w:rFonts w:eastAsia="Times New Roman"/>
          <w:szCs w:val="24"/>
        </w:rPr>
        <w:t>. Αυτά</w:t>
      </w:r>
      <w:r>
        <w:rPr>
          <w:rFonts w:eastAsia="Times New Roman"/>
          <w:szCs w:val="24"/>
        </w:rPr>
        <w:t xml:space="preserve"> ξέρετε και αυτά εμπιστεύεστε μέσα στην κρίση. Σε αυτά εμείς και ο </w:t>
      </w:r>
      <w:r>
        <w:rPr>
          <w:rFonts w:eastAsia="Times New Roman"/>
          <w:szCs w:val="24"/>
        </w:rPr>
        <w:t>π</w:t>
      </w:r>
      <w:r>
        <w:rPr>
          <w:rFonts w:eastAsia="Times New Roman"/>
          <w:szCs w:val="24"/>
        </w:rPr>
        <w:t>ροϋπολογισμός μας έχουμε βάλει κόφτη και σε σας θα βάλει κόφτη ο ελληνικός λαός στις εκλογές του 2019.</w:t>
      </w:r>
    </w:p>
    <w:p w14:paraId="62189244" w14:textId="77777777" w:rsidR="00FB0E1F" w:rsidRDefault="0065608A">
      <w:pPr>
        <w:spacing w:after="0" w:line="600" w:lineRule="auto"/>
        <w:ind w:firstLine="720"/>
        <w:jc w:val="both"/>
        <w:rPr>
          <w:rFonts w:eastAsia="Times New Roman"/>
          <w:szCs w:val="24"/>
        </w:rPr>
      </w:pPr>
      <w:r>
        <w:rPr>
          <w:rFonts w:eastAsia="Times New Roman"/>
          <w:szCs w:val="24"/>
        </w:rPr>
        <w:t>Ευχαριστώ.</w:t>
      </w:r>
    </w:p>
    <w:p w14:paraId="62189245"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189246"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b/>
          <w:szCs w:val="24"/>
        </w:rPr>
        <w:t>):</w:t>
      </w:r>
      <w:r>
        <w:rPr>
          <w:rFonts w:eastAsia="Times New Roman"/>
          <w:szCs w:val="24"/>
        </w:rPr>
        <w:t xml:space="preserve"> Ευχαριστούμε πάρα πολύ τον κ. Θεοφύλακτο. </w:t>
      </w:r>
    </w:p>
    <w:p w14:paraId="62189247" w14:textId="77777777" w:rsidR="00FB0E1F" w:rsidRDefault="0065608A">
      <w:pPr>
        <w:spacing w:after="0" w:line="600" w:lineRule="auto"/>
        <w:ind w:firstLine="720"/>
        <w:jc w:val="both"/>
        <w:rPr>
          <w:rFonts w:eastAsia="Times New Roman"/>
          <w:szCs w:val="24"/>
        </w:rPr>
      </w:pPr>
      <w:r>
        <w:rPr>
          <w:rFonts w:eastAsia="Times New Roman"/>
          <w:szCs w:val="24"/>
        </w:rPr>
        <w:t>Παρακαλώ να έρθει στο Βήμα ο κ. Μιχαήλ Τζελέπης από τη Δημοκρατική Συμπαράταξη.</w:t>
      </w:r>
    </w:p>
    <w:p w14:paraId="62189248" w14:textId="77777777" w:rsidR="00FB0E1F" w:rsidRDefault="0065608A">
      <w:pPr>
        <w:spacing w:after="0" w:line="600" w:lineRule="auto"/>
        <w:ind w:firstLine="720"/>
        <w:jc w:val="both"/>
        <w:rPr>
          <w:rFonts w:eastAsia="Times New Roman"/>
          <w:szCs w:val="24"/>
        </w:rPr>
      </w:pPr>
      <w:r>
        <w:rPr>
          <w:rFonts w:eastAsia="Times New Roman"/>
          <w:szCs w:val="24"/>
        </w:rPr>
        <w:t>Ορίστε, κύριε Τζελέπη, έχετε τον λόγο για έξι λεπτά.</w:t>
      </w:r>
    </w:p>
    <w:p w14:paraId="62189249" w14:textId="77777777" w:rsidR="00FB0E1F" w:rsidRDefault="0065608A">
      <w:pPr>
        <w:spacing w:after="0"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Ευχαριστώ, κύριε Πρόεδρε.</w:t>
      </w:r>
    </w:p>
    <w:p w14:paraId="6218924A" w14:textId="77777777" w:rsidR="00FB0E1F" w:rsidRDefault="0065608A">
      <w:pPr>
        <w:spacing w:after="0" w:line="600" w:lineRule="auto"/>
        <w:ind w:firstLine="720"/>
        <w:jc w:val="both"/>
        <w:rPr>
          <w:rFonts w:eastAsia="Times New Roman"/>
          <w:szCs w:val="24"/>
        </w:rPr>
      </w:pPr>
      <w:r>
        <w:rPr>
          <w:rFonts w:eastAsia="Times New Roman"/>
          <w:szCs w:val="24"/>
        </w:rPr>
        <w:t xml:space="preserve">Κυρίες και κύριοι συνάδελφοι, σε </w:t>
      </w:r>
      <w:r>
        <w:rPr>
          <w:rFonts w:eastAsia="Times New Roman"/>
          <w:szCs w:val="24"/>
        </w:rPr>
        <w:t xml:space="preserve">αυτή την κορυφαία κοινοβουλευτική διαδικασία για τη συζήτηση του </w:t>
      </w:r>
      <w:r>
        <w:rPr>
          <w:rFonts w:eastAsia="Times New Roman"/>
          <w:szCs w:val="24"/>
        </w:rPr>
        <w:t>π</w:t>
      </w:r>
      <w:r>
        <w:rPr>
          <w:rFonts w:eastAsia="Times New Roman"/>
          <w:szCs w:val="24"/>
        </w:rPr>
        <w:t>ροϋπολογισμού, ακούγοντας αυτές τις ώρες που βρίσκομαι στην Αίθουσα του Κοινοβουλίου, κατ’ αρχ</w:t>
      </w:r>
      <w:r>
        <w:rPr>
          <w:rFonts w:eastAsia="Times New Roman"/>
          <w:szCs w:val="24"/>
        </w:rPr>
        <w:t>άς</w:t>
      </w:r>
      <w:r>
        <w:rPr>
          <w:rFonts w:eastAsia="Times New Roman"/>
          <w:szCs w:val="24"/>
        </w:rPr>
        <w:t xml:space="preserve">, τους ομιλητές από την πλευρά της </w:t>
      </w:r>
      <w:r>
        <w:rPr>
          <w:rFonts w:eastAsia="Times New Roman"/>
          <w:szCs w:val="24"/>
        </w:rPr>
        <w:t>σ</w:t>
      </w:r>
      <w:r>
        <w:rPr>
          <w:rFonts w:eastAsia="Times New Roman"/>
          <w:szCs w:val="24"/>
        </w:rPr>
        <w:t>υγκυβέρνησης, πραγματικά, αναλύοντας μια εικονική πραγματι</w:t>
      </w:r>
      <w:r>
        <w:rPr>
          <w:rFonts w:eastAsia="Times New Roman"/>
          <w:szCs w:val="24"/>
        </w:rPr>
        <w:t>κότητα, μου δίνεται η εντύπωση ότι δεν έχουν καμμία επαφή με την πραγματικότητα που υπάρχει στην κοινωνία. Τόσο πολύ σ</w:t>
      </w:r>
      <w:r>
        <w:rPr>
          <w:rFonts w:eastAsia="Times New Roman"/>
          <w:szCs w:val="24"/>
        </w:rPr>
        <w:t>ά</w:t>
      </w:r>
      <w:r>
        <w:rPr>
          <w:rFonts w:eastAsia="Times New Roman"/>
          <w:szCs w:val="24"/>
        </w:rPr>
        <w:t xml:space="preserve">ς έχει αλλοτριώσει η εξουσία; </w:t>
      </w:r>
    </w:p>
    <w:p w14:paraId="6218924B" w14:textId="77777777" w:rsidR="00FB0E1F" w:rsidRDefault="0065608A">
      <w:pPr>
        <w:spacing w:after="0" w:line="600" w:lineRule="auto"/>
        <w:ind w:firstLine="720"/>
        <w:jc w:val="both"/>
        <w:rPr>
          <w:rFonts w:eastAsia="Times New Roman"/>
          <w:szCs w:val="24"/>
        </w:rPr>
      </w:pPr>
      <w:r>
        <w:rPr>
          <w:rFonts w:eastAsia="Times New Roman"/>
          <w:szCs w:val="24"/>
        </w:rPr>
        <w:t>Από την άλλη πλευρά, ακούγοντας και πάλι την Αξιωματική Αντιπολίτευση, μου κάνει εντύπωση που δεν έχει επί</w:t>
      </w:r>
      <w:r>
        <w:rPr>
          <w:rFonts w:eastAsia="Times New Roman"/>
          <w:szCs w:val="24"/>
        </w:rPr>
        <w:t xml:space="preserve">γνωση και δεν έχει κάνει αυτοκριτική για το τι </w:t>
      </w:r>
      <w:r>
        <w:rPr>
          <w:rFonts w:eastAsia="Times New Roman"/>
          <w:szCs w:val="24"/>
        </w:rPr>
        <w:lastRenderedPageBreak/>
        <w:t xml:space="preserve">παρέδωσε το 2009. Παρέδωσε μία χώρα με 15,5% ελλείμματα, 36 δισεκατομμύρια άνοιγμα στον </w:t>
      </w:r>
      <w:r>
        <w:rPr>
          <w:rFonts w:eastAsia="Times New Roman"/>
          <w:szCs w:val="24"/>
        </w:rPr>
        <w:t>π</w:t>
      </w:r>
      <w:r>
        <w:rPr>
          <w:rFonts w:eastAsia="Times New Roman"/>
          <w:szCs w:val="24"/>
        </w:rPr>
        <w:t xml:space="preserve">ροϋπολογισμό και από 170 δισεκατομμύρια τον χρόνο πήγε στα 300. Και μιλάτε; </w:t>
      </w:r>
    </w:p>
    <w:p w14:paraId="6218924C" w14:textId="77777777" w:rsidR="00FB0E1F" w:rsidRDefault="0065608A">
      <w:pPr>
        <w:spacing w:after="0" w:line="600" w:lineRule="auto"/>
        <w:ind w:firstLine="720"/>
        <w:jc w:val="both"/>
        <w:rPr>
          <w:rFonts w:eastAsia="Times New Roman"/>
          <w:szCs w:val="24"/>
        </w:rPr>
      </w:pPr>
      <w:r>
        <w:rPr>
          <w:rFonts w:eastAsia="Times New Roman"/>
          <w:szCs w:val="24"/>
        </w:rPr>
        <w:t>Και ερχόμαστε σήμερα να συζητήσουμε εδώ τον</w:t>
      </w:r>
      <w:r>
        <w:rPr>
          <w:rFonts w:eastAsia="Times New Roman"/>
          <w:szCs w:val="24"/>
        </w:rPr>
        <w:t xml:space="preserve"> τρίτο μνημονιακό </w:t>
      </w:r>
      <w:r>
        <w:rPr>
          <w:rFonts w:eastAsia="Times New Roman"/>
          <w:szCs w:val="24"/>
        </w:rPr>
        <w:t>π</w:t>
      </w:r>
      <w:r>
        <w:rPr>
          <w:rFonts w:eastAsia="Times New Roman"/>
          <w:szCs w:val="24"/>
        </w:rPr>
        <w:t xml:space="preserve">ροϋπολογισμό της αντιμνημονιακής </w:t>
      </w:r>
      <w:r>
        <w:rPr>
          <w:rFonts w:eastAsia="Times New Roman"/>
          <w:szCs w:val="24"/>
        </w:rPr>
        <w:t>σ</w:t>
      </w:r>
      <w:r>
        <w:rPr>
          <w:rFonts w:eastAsia="Times New Roman"/>
          <w:szCs w:val="24"/>
        </w:rPr>
        <w:t>υγκυβέρνησης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που έχετε πλέον τρία χρόνια κυβερνητικό βίο. Δεν λειτουργείτε σε πολιτικά αποστειρωμένο περιβάλλον, ώστε να λέτε, όπως λέγατε το 2004</w:t>
      </w:r>
      <w:r>
        <w:rPr>
          <w:rFonts w:eastAsia="Times New Roman"/>
          <w:szCs w:val="24"/>
        </w:rPr>
        <w:t>,</w:t>
      </w:r>
      <w:r>
        <w:rPr>
          <w:rFonts w:eastAsia="Times New Roman"/>
          <w:szCs w:val="24"/>
        </w:rPr>
        <w:t xml:space="preserve"> «όλα τα σφάζουμε, όλα τα μαχαιρώνουμε, θ</w:t>
      </w:r>
      <w:r>
        <w:rPr>
          <w:rFonts w:eastAsia="Times New Roman"/>
          <w:szCs w:val="24"/>
        </w:rPr>
        <w:t xml:space="preserve">α πάμε τον ελληνικό λαό στον παράδεισο». </w:t>
      </w:r>
    </w:p>
    <w:p w14:paraId="6218924D" w14:textId="77777777" w:rsidR="00FB0E1F" w:rsidRDefault="0065608A">
      <w:pPr>
        <w:spacing w:after="0" w:line="600" w:lineRule="auto"/>
        <w:ind w:firstLine="720"/>
        <w:jc w:val="both"/>
        <w:rPr>
          <w:rFonts w:eastAsia="Times New Roman"/>
          <w:szCs w:val="24"/>
        </w:rPr>
      </w:pPr>
      <w:r>
        <w:rPr>
          <w:rFonts w:eastAsia="Times New Roman"/>
          <w:szCs w:val="24"/>
        </w:rPr>
        <w:t xml:space="preserve">Αυτοί οι τρεις προϋπολογισμοί έχουν την πολιτική ευθύνη της </w:t>
      </w:r>
      <w:r>
        <w:rPr>
          <w:rFonts w:eastAsia="Times New Roman"/>
          <w:szCs w:val="24"/>
        </w:rPr>
        <w:t>σ</w:t>
      </w:r>
      <w:r>
        <w:rPr>
          <w:rFonts w:eastAsia="Times New Roman"/>
          <w:szCs w:val="24"/>
        </w:rPr>
        <w:t>υγκυβέρνησης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του πρώτου έτους διακυβέρνησης, τότε που</w:t>
      </w:r>
      <w:r>
        <w:rPr>
          <w:rFonts w:eastAsia="Times New Roman"/>
          <w:szCs w:val="24"/>
        </w:rPr>
        <w:t>,</w:t>
      </w:r>
      <w:r>
        <w:rPr>
          <w:rFonts w:eastAsia="Times New Roman"/>
          <w:szCs w:val="24"/>
        </w:rPr>
        <w:t xml:space="preserve"> όπως παραδέχθηκε ο κ. Τσίπρας</w:t>
      </w:r>
      <w:r>
        <w:rPr>
          <w:rFonts w:eastAsia="Times New Roman"/>
          <w:szCs w:val="24"/>
        </w:rPr>
        <w:t>,</w:t>
      </w:r>
      <w:r>
        <w:rPr>
          <w:rFonts w:eastAsia="Times New Roman"/>
          <w:szCs w:val="24"/>
        </w:rPr>
        <w:t xml:space="preserve"> ζούσε σε ένα σύννεφο από αυταπάτες και κατ’ εντολή τ</w:t>
      </w:r>
      <w:r>
        <w:rPr>
          <w:rFonts w:eastAsia="Times New Roman"/>
          <w:szCs w:val="24"/>
        </w:rPr>
        <w:t xml:space="preserve">ου ο κ. Βαρουφάκης έκανε την περίφημη «βαρουφάκεια» διαπραγμάτευση φέρνοντάς μας ένα αχρείαστο μνημόνιο 86 δισεκατομμυρίων και 14 δισεκατομμύρια νέα μέτρα εις βάρος του ελληνικού λαού. Είναι δική σας ευθύνη αυτοί οι προϋπολογισμοί και έπεται συνέχεια. </w:t>
      </w:r>
    </w:p>
    <w:p w14:paraId="6218924E" w14:textId="77777777" w:rsidR="00FB0E1F" w:rsidRDefault="0065608A">
      <w:pPr>
        <w:spacing w:after="0" w:line="600" w:lineRule="auto"/>
        <w:ind w:firstLine="720"/>
        <w:jc w:val="both"/>
        <w:rPr>
          <w:rFonts w:eastAsia="Times New Roman"/>
          <w:szCs w:val="24"/>
        </w:rPr>
      </w:pPr>
      <w:r>
        <w:rPr>
          <w:rFonts w:eastAsia="Times New Roman"/>
          <w:szCs w:val="24"/>
        </w:rPr>
        <w:t>Δεν</w:t>
      </w:r>
      <w:r>
        <w:rPr>
          <w:rFonts w:eastAsia="Times New Roman"/>
          <w:szCs w:val="24"/>
        </w:rPr>
        <w:t xml:space="preserve"> μπορείτε, λοιπόν, τόσο εύκολα να λέτε</w:t>
      </w:r>
      <w:r>
        <w:rPr>
          <w:rFonts w:eastAsia="Times New Roman"/>
          <w:szCs w:val="24"/>
        </w:rPr>
        <w:t>:</w:t>
      </w:r>
      <w:r>
        <w:rPr>
          <w:rFonts w:eastAsia="Times New Roman"/>
          <w:szCs w:val="24"/>
        </w:rPr>
        <w:t xml:space="preserve"> «</w:t>
      </w:r>
      <w:r>
        <w:rPr>
          <w:rFonts w:eastAsia="Times New Roman"/>
          <w:szCs w:val="24"/>
        </w:rPr>
        <w:t>Ξ</w:t>
      </w:r>
      <w:r>
        <w:rPr>
          <w:rFonts w:eastAsia="Times New Roman"/>
          <w:szCs w:val="24"/>
        </w:rPr>
        <w:t>έρετε, φταίνε οι άλλοι μόνο. Εμείς είμαστε αθώοι. Δεν γνωρίζαμε</w:t>
      </w:r>
      <w:r>
        <w:rPr>
          <w:rFonts w:eastAsia="Times New Roman"/>
          <w:szCs w:val="24"/>
        </w:rPr>
        <w:t>.</w:t>
      </w:r>
      <w:r>
        <w:rPr>
          <w:rFonts w:eastAsia="Times New Roman"/>
          <w:szCs w:val="24"/>
        </w:rPr>
        <w:t xml:space="preserve">». </w:t>
      </w:r>
    </w:p>
    <w:p w14:paraId="6218924F" w14:textId="77777777" w:rsidR="00FB0E1F" w:rsidRDefault="0065608A">
      <w:pPr>
        <w:spacing w:after="0" w:line="600" w:lineRule="auto"/>
        <w:ind w:firstLine="720"/>
        <w:jc w:val="both"/>
        <w:rPr>
          <w:rFonts w:eastAsia="Times New Roman"/>
          <w:szCs w:val="24"/>
        </w:rPr>
      </w:pPr>
      <w:r>
        <w:rPr>
          <w:rFonts w:eastAsia="Times New Roman"/>
          <w:szCs w:val="24"/>
        </w:rPr>
        <w:t xml:space="preserve">Θα σας πω και τι άλλο έχετε πράξει αυτά τα χρόνια. Κοιτάξτε να δείτε, κυρίες και κύριοι της </w:t>
      </w:r>
      <w:r>
        <w:rPr>
          <w:rFonts w:eastAsia="Times New Roman"/>
          <w:szCs w:val="24"/>
        </w:rPr>
        <w:t>σ</w:t>
      </w:r>
      <w:r>
        <w:rPr>
          <w:rFonts w:eastAsia="Times New Roman"/>
          <w:szCs w:val="24"/>
        </w:rPr>
        <w:t xml:space="preserve">υγκυβέρνησης ιδιαίτερα, η </w:t>
      </w:r>
      <w:r>
        <w:rPr>
          <w:rFonts w:eastAsia="Times New Roman"/>
          <w:szCs w:val="24"/>
        </w:rPr>
        <w:t>σ</w:t>
      </w:r>
      <w:r>
        <w:rPr>
          <w:rFonts w:eastAsia="Times New Roman"/>
          <w:szCs w:val="24"/>
        </w:rPr>
        <w:t>υγκυβέρνηση αυτή είναι μια</w:t>
      </w:r>
      <w:r>
        <w:rPr>
          <w:rFonts w:eastAsia="Times New Roman"/>
          <w:szCs w:val="24"/>
        </w:rPr>
        <w:t xml:space="preserve"> συγκυβέρνηση η οποία αυτοδιαψεύδεται σε ελάχιστο πολιτικό χρόνο ως προς τις αυταπάτες </w:t>
      </w:r>
      <w:r>
        <w:rPr>
          <w:rFonts w:eastAsia="Times New Roman"/>
          <w:szCs w:val="24"/>
        </w:rPr>
        <w:lastRenderedPageBreak/>
        <w:t xml:space="preserve">της. Το χειρότερο, όμως, είναι ότι ανά πάσα στιγμή είναι έτοιμη να δει καινούργιες αυταπάτες και πάλι. Έτσι έχουμε και με αυτόν τον </w:t>
      </w:r>
      <w:r>
        <w:rPr>
          <w:rFonts w:eastAsia="Times New Roman"/>
          <w:szCs w:val="24"/>
        </w:rPr>
        <w:t>π</w:t>
      </w:r>
      <w:r>
        <w:rPr>
          <w:rFonts w:eastAsia="Times New Roman"/>
          <w:szCs w:val="24"/>
        </w:rPr>
        <w:t>ροϋπολογισμό. Είναι ένας προϋπολογισ</w:t>
      </w:r>
      <w:r>
        <w:rPr>
          <w:rFonts w:eastAsia="Times New Roman"/>
          <w:szCs w:val="24"/>
        </w:rPr>
        <w:t xml:space="preserve">μός αντικοινωνικός, αντιαναπτυξιακός, σκληρά φοροκεντρικός. </w:t>
      </w:r>
    </w:p>
    <w:p w14:paraId="62189250" w14:textId="77777777" w:rsidR="00FB0E1F" w:rsidRDefault="0065608A">
      <w:pPr>
        <w:spacing w:after="0" w:line="600" w:lineRule="auto"/>
        <w:ind w:firstLine="720"/>
        <w:jc w:val="both"/>
        <w:rPr>
          <w:rFonts w:eastAsia="Times New Roman" w:cs="Times New Roman"/>
          <w:szCs w:val="24"/>
        </w:rPr>
      </w:pPr>
      <w:r>
        <w:rPr>
          <w:rFonts w:eastAsia="Times New Roman"/>
          <w:szCs w:val="24"/>
        </w:rPr>
        <w:t xml:space="preserve">Και έρχεστε εδώ να τον υπερασπιστείτε, γιατί, λέει, μοιράζουμε αντίδωρο σε αυτούς που φτωχοποιήσαμε μαζικά. Κάνατε τη φτώχεια καθεστώς. </w:t>
      </w:r>
      <w:r>
        <w:rPr>
          <w:rFonts w:eastAsia="Times New Roman" w:cs="Times New Roman"/>
          <w:szCs w:val="24"/>
        </w:rPr>
        <w:t>Και έρχεστε και υπερηφανεύεστε σήμερα γιατί μοιράζετε συσσί</w:t>
      </w:r>
      <w:r>
        <w:rPr>
          <w:rFonts w:eastAsia="Times New Roman" w:cs="Times New Roman"/>
          <w:szCs w:val="24"/>
        </w:rPr>
        <w:t>τια, όταν δεν αποδίδετε καν συντάξεις, που είναι παγωμένες και σταματημένες από το 2016. Είναι σαν αυτό που λέει ο λαός μας: «Να σε κάψω</w:t>
      </w:r>
      <w:r>
        <w:rPr>
          <w:rFonts w:eastAsia="Times New Roman" w:cs="Times New Roman"/>
          <w:szCs w:val="24"/>
        </w:rPr>
        <w:t>,</w:t>
      </w:r>
      <w:r>
        <w:rPr>
          <w:rFonts w:eastAsia="Times New Roman" w:cs="Times New Roman"/>
          <w:szCs w:val="24"/>
        </w:rPr>
        <w:t xml:space="preserve"> Γιάννη, να σε αλείψω μέλι». Αυτό κάνετε.</w:t>
      </w:r>
    </w:p>
    <w:p w14:paraId="6218925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Από την άλλη πλευρά, δεν αντέχετε χωρίς να πείτε και πάλι το παραμύθι σας. Έρ</w:t>
      </w:r>
      <w:r>
        <w:rPr>
          <w:rFonts w:eastAsia="Times New Roman" w:cs="Times New Roman"/>
          <w:szCs w:val="24"/>
        </w:rPr>
        <w:t xml:space="preserve">χεστε πάλι και λέτε: «Φέρνουμε τώρα αυτόν τον </w:t>
      </w:r>
      <w:r>
        <w:rPr>
          <w:rFonts w:eastAsia="Times New Roman" w:cs="Times New Roman"/>
          <w:szCs w:val="24"/>
        </w:rPr>
        <w:t>π</w:t>
      </w:r>
      <w:r>
        <w:rPr>
          <w:rFonts w:eastAsia="Times New Roman" w:cs="Times New Roman"/>
          <w:szCs w:val="24"/>
        </w:rPr>
        <w:t>ροϋπολογισμό, αλλά είναι ο τελευταίος μνημονιακός προϋπολογισμός. Θα βγούμε από τα μνημόνια τον Αύγουστο του 2018</w:t>
      </w:r>
      <w:r>
        <w:rPr>
          <w:rFonts w:eastAsia="Times New Roman" w:cs="Times New Roman"/>
          <w:szCs w:val="24"/>
        </w:rPr>
        <w:t>.</w:t>
      </w:r>
      <w:r>
        <w:rPr>
          <w:rFonts w:eastAsia="Times New Roman" w:cs="Times New Roman"/>
          <w:szCs w:val="24"/>
        </w:rPr>
        <w:t xml:space="preserve">». Και πάλι οι αυταπάτες σας συνεχίζουν. Μετά τον Αύγουστο του 2018 θα επιστρέψουμε στην κανονικότητα, στην ευμάρεια; Θα ξεφύγουμε από την εποπτεία; Θα έχει τη δυνατότητα η εκάστοτε κυβέρνηση να κάνει μόνη της δημοσιονομικές πολιτικές; </w:t>
      </w:r>
    </w:p>
    <w:p w14:paraId="6218925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Συνάδελφοι, το μόνο</w:t>
      </w:r>
      <w:r>
        <w:rPr>
          <w:rFonts w:eastAsia="Times New Roman" w:cs="Times New Roman"/>
          <w:szCs w:val="24"/>
        </w:rPr>
        <w:t xml:space="preserve"> που θα σταματήσει τον Αύγουστο του 2018 είναι η φτηνή χρηματοδότηση και όχι η καθαρή έξοδος από τα μνημόνια, η οποία ούτε οριστική είναι αλλά ούτε και ασφαλής. Ξέρετε δε, επίσης, πολύ καλά ότι</w:t>
      </w:r>
      <w:r>
        <w:rPr>
          <w:rFonts w:eastAsia="Times New Roman" w:cs="Times New Roman"/>
          <w:szCs w:val="24"/>
        </w:rPr>
        <w:t>,</w:t>
      </w:r>
      <w:r>
        <w:rPr>
          <w:rFonts w:eastAsia="Times New Roman" w:cs="Times New Roman"/>
          <w:szCs w:val="24"/>
        </w:rPr>
        <w:t xml:space="preserve"> εκτός από το τρίτο μνημόνιο</w:t>
      </w:r>
      <w:r>
        <w:rPr>
          <w:rFonts w:eastAsia="Times New Roman" w:cs="Times New Roman"/>
          <w:szCs w:val="24"/>
        </w:rPr>
        <w:t>,</w:t>
      </w:r>
      <w:r>
        <w:rPr>
          <w:rFonts w:eastAsia="Times New Roman" w:cs="Times New Roman"/>
          <w:szCs w:val="24"/>
        </w:rPr>
        <w:t xml:space="preserve"> ψηφίσατε τον Μάιο του 2017 με το</w:t>
      </w:r>
      <w:r>
        <w:rPr>
          <w:rFonts w:eastAsia="Times New Roman" w:cs="Times New Roman"/>
          <w:szCs w:val="24"/>
        </w:rPr>
        <w:t xml:space="preserve">ν ν.4472 και το τέταρτο μνημόνιο. Προ-νομοθετήσατε τότε τα προ-απαιτούμενα και τι λέγατε τότε; Ότι αυτά δεν ταιριάζουν </w:t>
      </w:r>
      <w:r>
        <w:rPr>
          <w:rFonts w:eastAsia="Times New Roman" w:cs="Times New Roman"/>
          <w:szCs w:val="24"/>
        </w:rPr>
        <w:lastRenderedPageBreak/>
        <w:t>ούτε με το Σύνταγμά μας ούτε με το ευρωπαϊκό κεκτημένο. Χύσατε κροκοδείλια δάκρυα, αλλά τα ψηφίσατε.</w:t>
      </w:r>
    </w:p>
    <w:p w14:paraId="6218925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 2019 δηλαδή, που λέτε ότι θα είναι ο πρώτος μη μνημονιακός προϋπολογισμός, δεν θα έχουμε τις περικοπές των συντάξεων με τον νόμο Κατρούγκαλου</w:t>
      </w:r>
      <w:r>
        <w:rPr>
          <w:rFonts w:eastAsia="Times New Roman" w:cs="Times New Roman"/>
          <w:szCs w:val="24"/>
        </w:rPr>
        <w:t>,</w:t>
      </w:r>
      <w:r>
        <w:rPr>
          <w:rFonts w:eastAsia="Times New Roman" w:cs="Times New Roman"/>
          <w:szCs w:val="24"/>
        </w:rPr>
        <w:t xml:space="preserve"> που είναι από το 18% έως το 30%; Το 2020 δεν θα έχουμε τη μείωση του αφορολόγητου που θα πάει στ</w:t>
      </w:r>
      <w:r>
        <w:rPr>
          <w:rFonts w:eastAsia="Times New Roman" w:cs="Times New Roman"/>
          <w:szCs w:val="24"/>
        </w:rPr>
        <w:t>ις</w:t>
      </w:r>
      <w:r>
        <w:rPr>
          <w:rFonts w:eastAsia="Times New Roman" w:cs="Times New Roman"/>
          <w:szCs w:val="24"/>
        </w:rPr>
        <w:t xml:space="preserve"> 5.600; Επιτ</w:t>
      </w:r>
      <w:r>
        <w:rPr>
          <w:rFonts w:eastAsia="Times New Roman" w:cs="Times New Roman"/>
          <w:szCs w:val="24"/>
        </w:rPr>
        <w:t>έλους, σταματήστε να λέτε ψέματα στον ελληνικό λαό. Σήμερα έχουμε μια κοινωνία που υποφέρει, είναι οργισμένη, δεν μπορεί να επιβιώσει και εσείς έρχεστε και του λέτε και πάλι ότι τέλειωσαν όλα τα προβλήματά σας. Και να ήταν μόνον αυτά!</w:t>
      </w:r>
    </w:p>
    <w:p w14:paraId="6218925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Τώρα έχουμε πάλι έναν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ροϋπολογισμό με τον οποίο παίρνετε ακόμα 1,9 δισεκατομμύρι</w:t>
      </w:r>
      <w:r>
        <w:rPr>
          <w:rFonts w:eastAsia="Times New Roman" w:cs="Times New Roman"/>
          <w:szCs w:val="24"/>
        </w:rPr>
        <w:t>ο</w:t>
      </w:r>
      <w:r>
        <w:rPr>
          <w:rFonts w:eastAsia="Times New Roman" w:cs="Times New Roman"/>
          <w:szCs w:val="24"/>
        </w:rPr>
        <w:t xml:space="preserve"> το 2018 από τα ήδη καθημαγμένα ελληνικά νοικοκυριά. Κόβετε επιδόματα, αυξάνετε φόρους, μειώνετε μισθούς. Ακόμα δεν πήραν το επίδομα θέρμανσης. Περιμένουν. Ποιο επίδομα θέρμανσης; Το πήγατε στα 1</w:t>
      </w:r>
      <w:r>
        <w:rPr>
          <w:rFonts w:eastAsia="Times New Roman" w:cs="Times New Roman"/>
          <w:szCs w:val="24"/>
        </w:rPr>
        <w:t>80 εκατομμύρια. Μοιράσατε 90 πέρυσι και φέτος 47. Ούτε αυτά δεν μπορείτε να μοιράσετε.</w:t>
      </w:r>
    </w:p>
    <w:p w14:paraId="6218925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218925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Καταλαβαίνετε πού βρίσκεται η ελληνική κοινωνία; Αλλά, επειδή προ-νομοθετήσατε τα μέτ</w:t>
      </w:r>
      <w:r>
        <w:rPr>
          <w:rFonts w:eastAsia="Times New Roman" w:cs="Times New Roman"/>
          <w:szCs w:val="24"/>
        </w:rPr>
        <w:t>ρα, θα σας θυμίσω τη «ζουράρεια</w:t>
      </w:r>
      <w:r>
        <w:rPr>
          <w:rFonts w:eastAsia="Times New Roman" w:cs="Times New Roman"/>
          <w:szCs w:val="24"/>
        </w:rPr>
        <w:t>»</w:t>
      </w:r>
      <w:r>
        <w:rPr>
          <w:rFonts w:eastAsia="Times New Roman" w:cs="Times New Roman"/>
          <w:szCs w:val="24"/>
        </w:rPr>
        <w:t xml:space="preserve"> φράση</w:t>
      </w:r>
      <w:r>
        <w:rPr>
          <w:rFonts w:eastAsia="Times New Roman" w:cs="Times New Roman"/>
          <w:szCs w:val="24"/>
        </w:rPr>
        <w:t>,</w:t>
      </w:r>
      <w:r>
        <w:rPr>
          <w:rFonts w:eastAsia="Times New Roman" w:cs="Times New Roman"/>
          <w:szCs w:val="24"/>
        </w:rPr>
        <w:t xml:space="preserve"> που εκφράζει τη φιλοσοφία όλων σας ως </w:t>
      </w:r>
      <w:r>
        <w:rPr>
          <w:rFonts w:eastAsia="Times New Roman" w:cs="Times New Roman"/>
          <w:szCs w:val="24"/>
        </w:rPr>
        <w:t>σ</w:t>
      </w:r>
      <w:r>
        <w:rPr>
          <w:rFonts w:eastAsia="Times New Roman" w:cs="Times New Roman"/>
          <w:szCs w:val="24"/>
        </w:rPr>
        <w:t>υγκυβέρνηση</w:t>
      </w:r>
      <w:r>
        <w:rPr>
          <w:rFonts w:eastAsia="Times New Roman" w:cs="Times New Roman"/>
          <w:szCs w:val="24"/>
        </w:rPr>
        <w:t>ς</w:t>
      </w:r>
      <w:r>
        <w:rPr>
          <w:rFonts w:eastAsia="Times New Roman" w:cs="Times New Roman"/>
          <w:szCs w:val="24"/>
        </w:rPr>
        <w:t xml:space="preserve">: «Μετά το 2019 ποιος ζει και ποιος πεθαίνει. Θα τα </w:t>
      </w:r>
      <w:r>
        <w:rPr>
          <w:rFonts w:eastAsia="Times New Roman" w:cs="Times New Roman"/>
          <w:szCs w:val="24"/>
        </w:rPr>
        <w:lastRenderedPageBreak/>
        <w:t>φορτώσουμε κάπου αλλού</w:t>
      </w:r>
      <w:r>
        <w:rPr>
          <w:rFonts w:eastAsia="Times New Roman" w:cs="Times New Roman"/>
          <w:szCs w:val="24"/>
        </w:rPr>
        <w:t>.</w:t>
      </w:r>
      <w:r>
        <w:rPr>
          <w:rFonts w:eastAsia="Times New Roman" w:cs="Times New Roman"/>
          <w:szCs w:val="24"/>
        </w:rPr>
        <w:t>». Ξέρετε ότι θα δραπετεύσετε μέσα από οποιαδήποτε εκλογική αναμέτρηση, γιατί ξέρετε πού σ</w:t>
      </w:r>
      <w:r>
        <w:rPr>
          <w:rFonts w:eastAsia="Times New Roman" w:cs="Times New Roman"/>
          <w:szCs w:val="24"/>
        </w:rPr>
        <w:t>ας έχει κατατάξει ο ελληνικός λαός. Προσπαθείτε και πάλι με τερτίπια, μέσα από πελατειακές λογικές, να κρατήσετε όσο κρατήσετε κάποια ποσοστά</w:t>
      </w:r>
      <w:r>
        <w:rPr>
          <w:rFonts w:eastAsia="Times New Roman" w:cs="Times New Roman"/>
          <w:szCs w:val="24"/>
        </w:rPr>
        <w:t>,</w:t>
      </w:r>
      <w:r>
        <w:rPr>
          <w:rFonts w:eastAsia="Times New Roman" w:cs="Times New Roman"/>
          <w:szCs w:val="24"/>
        </w:rPr>
        <w:t xml:space="preserve"> για να μην επιστρέψετε στα εφιαλτικά 3% και 4%. </w:t>
      </w:r>
    </w:p>
    <w:p w14:paraId="6218925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Σε σχέση τώρα με την αριστερή σας ευαισθησία και τις κοινωνικές </w:t>
      </w:r>
      <w:r>
        <w:rPr>
          <w:rFonts w:eastAsia="Times New Roman" w:cs="Times New Roman"/>
          <w:szCs w:val="24"/>
        </w:rPr>
        <w:t>σας πολιτικές, θα ήθελα να σας θυμίσω ότι</w:t>
      </w:r>
      <w:r>
        <w:rPr>
          <w:rFonts w:eastAsia="Times New Roman" w:cs="Times New Roman"/>
          <w:szCs w:val="24"/>
        </w:rPr>
        <w:t>,</w:t>
      </w:r>
      <w:r>
        <w:rPr>
          <w:rFonts w:eastAsia="Times New Roman" w:cs="Times New Roman"/>
          <w:szCs w:val="24"/>
        </w:rPr>
        <w:t xml:space="preserve"> εκτός από τη μερική απασχόληση που μοιράζετε -γι’ αυτό μειώσατε την ανεργία-</w:t>
      </w:r>
      <w:r>
        <w:rPr>
          <w:rFonts w:eastAsia="Times New Roman" w:cs="Times New Roman"/>
          <w:szCs w:val="24"/>
        </w:rPr>
        <w:t>,</w:t>
      </w:r>
      <w:r>
        <w:rPr>
          <w:rFonts w:eastAsia="Times New Roman" w:cs="Times New Roman"/>
          <w:szCs w:val="24"/>
        </w:rPr>
        <w:t xml:space="preserve"> τη μία θέση σε τρεις-τέσσερις θέσεις, παρ</w:t>
      </w:r>
      <w:r>
        <w:rPr>
          <w:rFonts w:eastAsia="Times New Roman" w:cs="Times New Roman"/>
          <w:szCs w:val="24"/>
        </w:rPr>
        <w:t xml:space="preserve">’ </w:t>
      </w:r>
      <w:r>
        <w:rPr>
          <w:rFonts w:eastAsia="Times New Roman" w:cs="Times New Roman"/>
          <w:szCs w:val="24"/>
        </w:rPr>
        <w:t>όλη την αριστερή σας ευαισθησία σχετικά με τα δικαιώματα των εργαζομένων, δεν διστάσατε να α</w:t>
      </w:r>
      <w:r>
        <w:rPr>
          <w:rFonts w:eastAsia="Times New Roman" w:cs="Times New Roman"/>
          <w:szCs w:val="24"/>
        </w:rPr>
        <w:t>νασύρετε το πτώμα της ανταπεργίας των εργοδοτών, το «</w:t>
      </w:r>
      <w:r>
        <w:rPr>
          <w:rFonts w:eastAsia="Times New Roman" w:cs="Times New Roman"/>
          <w:szCs w:val="24"/>
          <w:lang w:val="en-US"/>
        </w:rPr>
        <w:t>lockout</w:t>
      </w:r>
      <w:r>
        <w:rPr>
          <w:rFonts w:eastAsia="Times New Roman" w:cs="Times New Roman"/>
          <w:szCs w:val="24"/>
        </w:rPr>
        <w:t>», εμμέσως μέσω του Αστικού Κώδικα, δεν διστάσατε να αποσύρετε το βέτο της διοικητικής έγκρισης από τον Υπουργό για τις ομαδικές απολύσεις. Προσπαθείτε, επίσης, τώρα να φέρετε το δικαίωμα στην απε</w:t>
      </w:r>
      <w:r>
        <w:rPr>
          <w:rFonts w:eastAsia="Times New Roman" w:cs="Times New Roman"/>
          <w:szCs w:val="24"/>
        </w:rPr>
        <w:t>ργία, το πενήντα συν ένα. Ψάχνετε τρόπο για το πώς θα το φέρετε. Πάει και η Κυριακή. Αυτά σε σχέση με τις συλλογικές συμβάσεις εργασίας.</w:t>
      </w:r>
    </w:p>
    <w:p w14:paraId="6218925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Να το ξεκαθαρίσουμε: οι συλλογικές συμβάσεις εργασίας έληγαν το 2015. Εσείς τις αναστείλατε και τις πήγατε μέχρι τον Αύ</w:t>
      </w:r>
      <w:r>
        <w:rPr>
          <w:rFonts w:eastAsia="Times New Roman" w:cs="Times New Roman"/>
          <w:szCs w:val="24"/>
        </w:rPr>
        <w:t xml:space="preserve">γουστο του 2018. Θα είχαμε σήμερα συλλογικές συμβάσεις εργασίας. Εσείς αναστείλατε την εφαρμογή των συλλογικών συμβάσεων εργασίας και τη μετενέργεια των κλαδικών. Άρα να ξέρουμε ότι έχετε ευθύνες πλέον για εδώ </w:t>
      </w:r>
      <w:r>
        <w:rPr>
          <w:rFonts w:eastAsia="Times New Roman" w:cs="Times New Roman"/>
          <w:szCs w:val="24"/>
        </w:rPr>
        <w:t>ό</w:t>
      </w:r>
      <w:r>
        <w:rPr>
          <w:rFonts w:eastAsia="Times New Roman" w:cs="Times New Roman"/>
          <w:szCs w:val="24"/>
        </w:rPr>
        <w:t>που βρίσκεται η ελληνική κοινωνία.</w:t>
      </w:r>
    </w:p>
    <w:p w14:paraId="6218925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w:t>
      </w:r>
      <w:r>
        <w:rPr>
          <w:rFonts w:eastAsia="Times New Roman" w:cs="Times New Roman"/>
          <w:szCs w:val="24"/>
        </w:rPr>
        <w:t xml:space="preserve">, κύριε Πρόεδρε, και σε σχέση με την ανάπτυξη, θα ήθελα να ρωτήσω: Ποια ανάπτυξη ευαγγελίζεστε; </w:t>
      </w:r>
    </w:p>
    <w:p w14:paraId="6218925A" w14:textId="77777777" w:rsidR="00FB0E1F" w:rsidRDefault="0065608A">
      <w:pPr>
        <w:spacing w:after="0" w:line="600" w:lineRule="auto"/>
        <w:ind w:firstLine="720"/>
        <w:jc w:val="both"/>
        <w:rPr>
          <w:rFonts w:eastAsia="Times New Roman"/>
          <w:szCs w:val="24"/>
        </w:rPr>
      </w:pPr>
      <w:r>
        <w:rPr>
          <w:rFonts w:eastAsia="Times New Roman"/>
          <w:szCs w:val="24"/>
        </w:rPr>
        <w:t xml:space="preserve">Μου είπε προχθές ένας κτηνοτρόφος: «Βουλευτή, μέχρι χθες άκουγες ότι πηγαίναν φυλακή είτε γιατί κλέβανε είτε γιατί σκοτώνανε. Είμαι κτηνοτρόφος τριάντα χρόνια </w:t>
      </w:r>
      <w:r>
        <w:rPr>
          <w:rFonts w:eastAsia="Times New Roman"/>
          <w:szCs w:val="24"/>
        </w:rPr>
        <w:t>με κτηνοτροφική γαλακτοπαραγωγική μονάδα. Θα πάω φυλακή, γιατί δουλεύω και παράγω</w:t>
      </w:r>
      <w:r>
        <w:rPr>
          <w:rFonts w:eastAsia="Times New Roman"/>
          <w:szCs w:val="24"/>
        </w:rPr>
        <w:t>.</w:t>
      </w:r>
      <w:r>
        <w:rPr>
          <w:rFonts w:eastAsia="Times New Roman"/>
          <w:szCs w:val="24"/>
        </w:rPr>
        <w:t xml:space="preserve">». </w:t>
      </w:r>
    </w:p>
    <w:p w14:paraId="6218925B" w14:textId="77777777" w:rsidR="00FB0E1F" w:rsidRDefault="0065608A">
      <w:pPr>
        <w:spacing w:after="0" w:line="600" w:lineRule="auto"/>
        <w:ind w:firstLine="720"/>
        <w:jc w:val="both"/>
        <w:rPr>
          <w:rFonts w:eastAsia="Times New Roman"/>
          <w:szCs w:val="24"/>
        </w:rPr>
      </w:pPr>
      <w:r>
        <w:rPr>
          <w:rFonts w:eastAsia="Times New Roman"/>
          <w:szCs w:val="24"/>
        </w:rPr>
        <w:t xml:space="preserve">Αυτή είναι η πολιτική σας στον πρωτογενή τομέα. Καταστρέψατε τον πρωτογενή τομέα, έναν καθ’ όλα αναπτυξιακό τομέα. Ο πρωτογενής τομέας είναι κοινωνικός, αναπτυξιακός, κρατάει την κοινωνική συνοχή στην περιφέρεια. </w:t>
      </w:r>
    </w:p>
    <w:p w14:paraId="6218925C" w14:textId="77777777" w:rsidR="00FB0E1F" w:rsidRDefault="0065608A">
      <w:pPr>
        <w:spacing w:after="0" w:line="600" w:lineRule="auto"/>
        <w:ind w:firstLine="720"/>
        <w:jc w:val="both"/>
        <w:rPr>
          <w:rFonts w:eastAsia="Times New Roman"/>
          <w:szCs w:val="24"/>
        </w:rPr>
      </w:pPr>
      <w:r>
        <w:rPr>
          <w:rFonts w:eastAsia="Times New Roman"/>
          <w:szCs w:val="24"/>
        </w:rPr>
        <w:t>Επιβάλατε αύξηση φόρων, αύξηση ασφαλιστικώ</w:t>
      </w:r>
      <w:r>
        <w:rPr>
          <w:rFonts w:eastAsia="Times New Roman"/>
          <w:szCs w:val="24"/>
        </w:rPr>
        <w:t>ν εισφορών, κατάργηση μέσω της μείωσης του κόστους παραγωγής...</w:t>
      </w:r>
    </w:p>
    <w:p w14:paraId="6218925D" w14:textId="77777777" w:rsidR="00FB0E1F" w:rsidRDefault="0065608A">
      <w:pPr>
        <w:spacing w:after="0" w:line="600" w:lineRule="auto"/>
        <w:ind w:firstLine="720"/>
        <w:jc w:val="both"/>
        <w:rPr>
          <w:rFonts w:eastAsia="Times New Roman"/>
          <w:b/>
          <w:bCs/>
        </w:rPr>
      </w:pPr>
      <w:r>
        <w:rPr>
          <w:rFonts w:eastAsia="Times New Roman"/>
          <w:b/>
          <w:bCs/>
        </w:rPr>
        <w:t xml:space="preserve">ΠΡΟΕΔΡΕΥΩΝ (Δημήτριος Καμμένος): </w:t>
      </w:r>
      <w:r>
        <w:rPr>
          <w:rFonts w:eastAsia="Times New Roman"/>
          <w:bCs/>
        </w:rPr>
        <w:t>Κύριε συνάδελφε, είστε στα οκτώμισι λεπτά.</w:t>
      </w:r>
    </w:p>
    <w:p w14:paraId="6218925E" w14:textId="77777777" w:rsidR="00FB0E1F" w:rsidRDefault="0065608A">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Τελειώνω, κύριε Πρόεδρε</w:t>
      </w:r>
      <w:r>
        <w:rPr>
          <w:rFonts w:eastAsia="Times New Roman"/>
          <w:szCs w:val="24"/>
        </w:rPr>
        <w:t>,</w:t>
      </w:r>
      <w:r>
        <w:rPr>
          <w:rFonts w:eastAsia="Times New Roman"/>
          <w:szCs w:val="24"/>
        </w:rPr>
        <w:t xml:space="preserve"> και ευχαριστώ για την ανοχή σας.</w:t>
      </w:r>
    </w:p>
    <w:p w14:paraId="6218925F" w14:textId="77777777" w:rsidR="00FB0E1F" w:rsidRDefault="0065608A">
      <w:pPr>
        <w:spacing w:after="0" w:line="600" w:lineRule="auto"/>
        <w:ind w:firstLine="720"/>
        <w:jc w:val="both"/>
        <w:rPr>
          <w:rFonts w:eastAsia="Times New Roman"/>
          <w:szCs w:val="24"/>
        </w:rPr>
      </w:pPr>
      <w:r>
        <w:rPr>
          <w:rFonts w:eastAsia="Times New Roman"/>
          <w:szCs w:val="24"/>
        </w:rPr>
        <w:t xml:space="preserve">Ήδη χρωστάτε την επιδότηση του αγροτικού </w:t>
      </w:r>
      <w:r>
        <w:rPr>
          <w:rFonts w:eastAsia="Times New Roman"/>
          <w:szCs w:val="24"/>
        </w:rPr>
        <w:t>πετρελαίου από το 2015. Δώστε, τουλάχιστον, αυτά που χρωστάτε, είναι 47 εκατομμύρια. Σταματήσατε να πληρώνετε συντάξεις στον ΟΓΑ. Ξέρετε ότι διαλύοντας τον ΟΓΑ οι γεννηθέντες του ’50, δεκατεσσερ</w:t>
      </w:r>
      <w:r>
        <w:rPr>
          <w:rFonts w:eastAsia="Times New Roman"/>
          <w:szCs w:val="24"/>
        </w:rPr>
        <w:t>ισ</w:t>
      </w:r>
      <w:r>
        <w:rPr>
          <w:rFonts w:eastAsia="Times New Roman"/>
          <w:szCs w:val="24"/>
        </w:rPr>
        <w:t>ή</w:t>
      </w:r>
      <w:r>
        <w:rPr>
          <w:rFonts w:eastAsia="Times New Roman"/>
          <w:szCs w:val="24"/>
        </w:rPr>
        <w:t>μισι χιλιάδες κόσμος, έπρεπε να πληρωθεί κόσμος την 1</w:t>
      </w:r>
      <w:r w:rsidRPr="00896972">
        <w:rPr>
          <w:rFonts w:eastAsia="Times New Roman"/>
          <w:szCs w:val="24"/>
          <w:vertAlign w:val="superscript"/>
        </w:rPr>
        <w:t>η</w:t>
      </w:r>
      <w:r>
        <w:rPr>
          <w:rFonts w:eastAsia="Times New Roman"/>
          <w:szCs w:val="24"/>
        </w:rPr>
        <w:t xml:space="preserve"> Ιουλ</w:t>
      </w:r>
      <w:r>
        <w:rPr>
          <w:rFonts w:eastAsia="Times New Roman"/>
          <w:szCs w:val="24"/>
        </w:rPr>
        <w:t>ίου</w:t>
      </w:r>
      <w:r>
        <w:rPr>
          <w:rFonts w:eastAsia="Times New Roman"/>
          <w:szCs w:val="24"/>
        </w:rPr>
        <w:t xml:space="preserve">. Έχουμε </w:t>
      </w:r>
      <w:r>
        <w:rPr>
          <w:rFonts w:eastAsia="Times New Roman"/>
          <w:szCs w:val="24"/>
        </w:rPr>
        <w:lastRenderedPageBreak/>
        <w:t>τέλος του χρόνου και πληρώσατε μόνο τ</w:t>
      </w:r>
      <w:r>
        <w:rPr>
          <w:rFonts w:eastAsia="Times New Roman"/>
          <w:szCs w:val="24"/>
        </w:rPr>
        <w:t>ι</w:t>
      </w:r>
      <w:r>
        <w:rPr>
          <w:rFonts w:eastAsia="Times New Roman"/>
          <w:szCs w:val="24"/>
        </w:rPr>
        <w:t>ς τέσσερις χιλιάδες. Εμπαίζετε την κοινωνία ότι προγραμματίζετε και ξαναπρογραμματίζετε.</w:t>
      </w:r>
    </w:p>
    <w:p w14:paraId="62189260" w14:textId="77777777" w:rsidR="00FB0E1F" w:rsidRDefault="0065608A">
      <w:pPr>
        <w:spacing w:after="0" w:line="600" w:lineRule="auto"/>
        <w:ind w:firstLine="720"/>
        <w:jc w:val="both"/>
        <w:rPr>
          <w:rFonts w:eastAsia="Times New Roman"/>
          <w:szCs w:val="24"/>
        </w:rPr>
      </w:pPr>
      <w:r>
        <w:rPr>
          <w:rFonts w:eastAsia="Times New Roman"/>
          <w:szCs w:val="24"/>
        </w:rPr>
        <w:t>Για να ξεκαθαρίσουμε, ως Δημοκρατική Συμπαράταξη δεν μπορούμε να δώσουμε θετική ψήφο σε έναν προϋπολογισμό αναδιανομή</w:t>
      </w:r>
      <w:r>
        <w:rPr>
          <w:rFonts w:eastAsia="Times New Roman"/>
          <w:szCs w:val="24"/>
        </w:rPr>
        <w:t>ς της μιζέριας, ο οποίος συνεχίζει την επέλαση στα εισοδήματα των νοικοκυριών, δυσχεραίνει ακόμα πιο πολύ δε την καθημερινή προσπάθεια για επιβίωση.</w:t>
      </w:r>
    </w:p>
    <w:p w14:paraId="62189261" w14:textId="77777777" w:rsidR="00FB0E1F" w:rsidRDefault="0065608A">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 xml:space="preserve">ροϋπολογισμός για το 2018 της </w:t>
      </w:r>
      <w:r>
        <w:rPr>
          <w:rFonts w:eastAsia="Times New Roman"/>
          <w:szCs w:val="24"/>
        </w:rPr>
        <w:t>σ</w:t>
      </w:r>
      <w:r>
        <w:rPr>
          <w:rFonts w:eastAsia="Times New Roman"/>
          <w:szCs w:val="24"/>
        </w:rPr>
        <w:t>υγκυβέρνησης ΣΥΡΙΖΑ - ΑΝΕΛ δεν έχει κεντρικό προσανατολισμό την κοινωνία.</w:t>
      </w:r>
      <w:r>
        <w:rPr>
          <w:rFonts w:eastAsia="Times New Roman"/>
          <w:szCs w:val="24"/>
        </w:rPr>
        <w:t>..</w:t>
      </w:r>
    </w:p>
    <w:p w14:paraId="62189262" w14:textId="77777777" w:rsidR="00FB0E1F" w:rsidRDefault="0065608A">
      <w:pPr>
        <w:spacing w:after="0" w:line="600" w:lineRule="auto"/>
        <w:ind w:firstLine="720"/>
        <w:jc w:val="both"/>
        <w:rPr>
          <w:rFonts w:eastAsia="Times New Roman"/>
          <w:b/>
          <w:bCs/>
        </w:rPr>
      </w:pPr>
      <w:r>
        <w:rPr>
          <w:rFonts w:eastAsia="Times New Roman"/>
          <w:b/>
          <w:bCs/>
        </w:rPr>
        <w:t xml:space="preserve">ΠΡΟΕΔΡΕΥΩΝ (Δημήτριος Καμμένος): </w:t>
      </w:r>
      <w:r>
        <w:rPr>
          <w:rFonts w:eastAsia="Times New Roman"/>
          <w:bCs/>
        </w:rPr>
        <w:t>Κύριε συνάδελφε, σας παρακαλώ να ολοκληρώσετε. Είστε στα εννέα λεπτά.</w:t>
      </w:r>
    </w:p>
    <w:p w14:paraId="62189263" w14:textId="77777777" w:rsidR="00FB0E1F" w:rsidRDefault="0065608A">
      <w:pPr>
        <w:spacing w:after="0" w:line="600" w:lineRule="auto"/>
        <w:ind w:firstLine="720"/>
        <w:jc w:val="both"/>
        <w:rPr>
          <w:rFonts w:eastAsia="Times New Roman"/>
          <w:b/>
          <w:szCs w:val="24"/>
        </w:rPr>
      </w:pPr>
      <w:r>
        <w:rPr>
          <w:rFonts w:eastAsia="Times New Roman"/>
          <w:b/>
          <w:szCs w:val="24"/>
        </w:rPr>
        <w:t xml:space="preserve">ΜΙΧΑΗΛ ΤΖΕΛΕΠΗΣ: </w:t>
      </w:r>
      <w:r>
        <w:rPr>
          <w:rFonts w:eastAsia="Times New Roman"/>
          <w:szCs w:val="24"/>
        </w:rPr>
        <w:t xml:space="preserve">...παρά μόνο την διατήρηση της εξουσίας, γιατί δεν είστε </w:t>
      </w:r>
      <w:r>
        <w:rPr>
          <w:rFonts w:eastAsia="Times New Roman"/>
          <w:szCs w:val="24"/>
        </w:rPr>
        <w:t>α</w:t>
      </w:r>
      <w:r>
        <w:rPr>
          <w:rFonts w:eastAsia="Times New Roman"/>
          <w:szCs w:val="24"/>
        </w:rPr>
        <w:t xml:space="preserve">ριστεροί, κύριοι της </w:t>
      </w:r>
      <w:r>
        <w:rPr>
          <w:rFonts w:eastAsia="Times New Roman"/>
          <w:szCs w:val="24"/>
        </w:rPr>
        <w:t>σ</w:t>
      </w:r>
      <w:r>
        <w:rPr>
          <w:rFonts w:eastAsia="Times New Roman"/>
          <w:szCs w:val="24"/>
        </w:rPr>
        <w:t>υγκυβέρνησης, είστε κυνικοί εξουσιαστές.</w:t>
      </w:r>
    </w:p>
    <w:p w14:paraId="62189264" w14:textId="77777777" w:rsidR="00FB0E1F" w:rsidRDefault="0065608A">
      <w:pPr>
        <w:spacing w:after="0" w:line="600" w:lineRule="auto"/>
        <w:ind w:firstLine="720"/>
        <w:jc w:val="center"/>
        <w:rPr>
          <w:rFonts w:eastAsia="Times New Roman"/>
          <w:szCs w:val="24"/>
        </w:rPr>
      </w:pPr>
      <w:r>
        <w:rPr>
          <w:rFonts w:eastAsia="Times New Roman"/>
          <w:szCs w:val="24"/>
        </w:rPr>
        <w:t>(Θόρυβος στη</w:t>
      </w:r>
      <w:r>
        <w:rPr>
          <w:rFonts w:eastAsia="Times New Roman"/>
          <w:szCs w:val="24"/>
        </w:rPr>
        <w:t>ν Αίθουσα)</w:t>
      </w:r>
    </w:p>
    <w:p w14:paraId="62189265" w14:textId="77777777" w:rsidR="00FB0E1F" w:rsidRDefault="0065608A">
      <w:pPr>
        <w:spacing w:after="0"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Κύριε Πρόεδρε, ξεπέρασε </w:t>
      </w:r>
      <w:r>
        <w:rPr>
          <w:rFonts w:eastAsia="Times New Roman"/>
          <w:szCs w:val="24"/>
        </w:rPr>
        <w:t xml:space="preserve">κατά </w:t>
      </w:r>
      <w:r>
        <w:rPr>
          <w:rFonts w:eastAsia="Times New Roman"/>
          <w:szCs w:val="24"/>
        </w:rPr>
        <w:t>πολύ το</w:t>
      </w:r>
      <w:r>
        <w:rPr>
          <w:rFonts w:eastAsia="Times New Roman"/>
          <w:szCs w:val="24"/>
        </w:rPr>
        <w:t>ν</w:t>
      </w:r>
      <w:r>
        <w:rPr>
          <w:rFonts w:eastAsia="Times New Roman"/>
          <w:szCs w:val="24"/>
        </w:rPr>
        <w:t xml:space="preserve"> χρόνο. Είναι σε βάρος των υπολοίπων.</w:t>
      </w:r>
    </w:p>
    <w:p w14:paraId="62189266" w14:textId="77777777" w:rsidR="00FB0E1F" w:rsidRDefault="0065608A">
      <w:pPr>
        <w:spacing w:after="0" w:line="600" w:lineRule="auto"/>
        <w:ind w:firstLine="720"/>
        <w:jc w:val="both"/>
        <w:rPr>
          <w:rFonts w:eastAsia="Times New Roman"/>
          <w:bCs/>
        </w:rPr>
      </w:pPr>
      <w:r>
        <w:rPr>
          <w:rFonts w:eastAsia="Times New Roman"/>
          <w:b/>
          <w:bCs/>
        </w:rPr>
        <w:t xml:space="preserve">ΠΡΟΕΔΡΕΥΩΝ (Δημήτριος Καμμένος): </w:t>
      </w:r>
      <w:r>
        <w:rPr>
          <w:rFonts w:eastAsia="Times New Roman"/>
          <w:bCs/>
        </w:rPr>
        <w:t>Κύριοι συνάδελφοι, δεν είναι ο μόνος. Πολλοί υπερβαίνουν το</w:t>
      </w:r>
      <w:r>
        <w:rPr>
          <w:rFonts w:eastAsia="Times New Roman"/>
          <w:bCs/>
        </w:rPr>
        <w:t>ν</w:t>
      </w:r>
      <w:r>
        <w:rPr>
          <w:rFonts w:eastAsia="Times New Roman"/>
          <w:bCs/>
        </w:rPr>
        <w:t xml:space="preserve"> χρόνο μεταξύ ημών και υμών. Ειρήνη υμίν.</w:t>
      </w:r>
    </w:p>
    <w:p w14:paraId="62189267" w14:textId="77777777" w:rsidR="00FB0E1F" w:rsidRDefault="0065608A">
      <w:pPr>
        <w:spacing w:after="0" w:line="600" w:lineRule="auto"/>
        <w:ind w:firstLine="720"/>
        <w:jc w:val="both"/>
        <w:rPr>
          <w:rFonts w:eastAsia="Times New Roman"/>
          <w:szCs w:val="24"/>
        </w:rPr>
      </w:pPr>
      <w:r>
        <w:rPr>
          <w:rFonts w:eastAsia="Times New Roman"/>
          <w:bCs/>
        </w:rPr>
        <w:t>Κύριε Δημαρά,</w:t>
      </w:r>
      <w:r>
        <w:rPr>
          <w:rFonts w:eastAsia="Times New Roman"/>
          <w:bCs/>
        </w:rPr>
        <w:t xml:space="preserve"> έχετε τον λόγο.</w:t>
      </w:r>
    </w:p>
    <w:p w14:paraId="62189268" w14:textId="77777777" w:rsidR="00FB0E1F" w:rsidRDefault="0065608A">
      <w:pPr>
        <w:spacing w:after="0"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Κυρίες και κύριοι συνάδελφοι, άκουσα φωνές, χαρακτηρισμούς, κραυγές</w:t>
      </w:r>
      <w:r>
        <w:rPr>
          <w:rFonts w:eastAsia="Times New Roman"/>
          <w:szCs w:val="24"/>
        </w:rPr>
        <w:t>,</w:t>
      </w:r>
      <w:r>
        <w:rPr>
          <w:rFonts w:eastAsia="Times New Roman"/>
          <w:szCs w:val="24"/>
        </w:rPr>
        <w:t xml:space="preserve"> σαν να ήρθατε από αλλού. </w:t>
      </w:r>
    </w:p>
    <w:p w14:paraId="62189269" w14:textId="77777777" w:rsidR="00FB0E1F" w:rsidRDefault="0065608A">
      <w:pPr>
        <w:spacing w:after="0" w:line="600" w:lineRule="auto"/>
        <w:ind w:firstLine="720"/>
        <w:jc w:val="both"/>
        <w:rPr>
          <w:rFonts w:eastAsia="Times New Roman"/>
          <w:szCs w:val="24"/>
        </w:rPr>
      </w:pPr>
      <w:r>
        <w:rPr>
          <w:rFonts w:eastAsia="Times New Roman"/>
          <w:szCs w:val="24"/>
        </w:rPr>
        <w:lastRenderedPageBreak/>
        <w:t>Εσείς</w:t>
      </w:r>
      <w:r>
        <w:rPr>
          <w:rFonts w:eastAsia="Times New Roman"/>
          <w:szCs w:val="24"/>
        </w:rPr>
        <w:t>,</w:t>
      </w:r>
      <w:r>
        <w:rPr>
          <w:rFonts w:eastAsia="Times New Roman"/>
          <w:szCs w:val="24"/>
        </w:rPr>
        <w:t xml:space="preserve"> τα δύο κόμματα, ΠΑΣΟΚ και Νέα Δημοκρατία, φέρατε τη χώρα εδώ. Εσείς τα δύο κόμματα φέρατε τη χώρα μας εδώ</w:t>
      </w:r>
      <w:r>
        <w:rPr>
          <w:rFonts w:eastAsia="Times New Roman"/>
          <w:szCs w:val="24"/>
        </w:rPr>
        <w:t>.</w:t>
      </w:r>
      <w:r>
        <w:rPr>
          <w:rFonts w:eastAsia="Times New Roman"/>
          <w:szCs w:val="24"/>
        </w:rPr>
        <w:t xml:space="preserve"> </w:t>
      </w:r>
      <w:r>
        <w:rPr>
          <w:rFonts w:eastAsia="Times New Roman"/>
          <w:szCs w:val="24"/>
        </w:rPr>
        <w:t>Λ</w:t>
      </w:r>
      <w:r>
        <w:rPr>
          <w:rFonts w:eastAsia="Times New Roman"/>
          <w:szCs w:val="24"/>
        </w:rPr>
        <w:t>ίγη σεμνότη</w:t>
      </w:r>
      <w:r>
        <w:rPr>
          <w:rFonts w:eastAsia="Times New Roman"/>
          <w:szCs w:val="24"/>
        </w:rPr>
        <w:t>τα, λίγη ταπεινότητα, λίγη αυτοκριτική θα μας χρειαζόταν για να συνεννοηθούμε σε έναν ελάχιστο κοινό παρονομαστή</w:t>
      </w:r>
      <w:r>
        <w:rPr>
          <w:rFonts w:eastAsia="Times New Roman"/>
          <w:szCs w:val="24"/>
        </w:rPr>
        <w:t>,</w:t>
      </w:r>
      <w:r>
        <w:rPr>
          <w:rFonts w:eastAsia="Times New Roman"/>
          <w:szCs w:val="24"/>
        </w:rPr>
        <w:t xml:space="preserve"> για να βοηθήσουμε τη χώρα και τον λαό να πάμε παραπέρα. Ας κρατήσουμε, λοιπόν, πιο χαμηλούς τόνους, εάν θέλετε, γιατί αυτή η επίθεση νομίζω ότ</w:t>
      </w:r>
      <w:r>
        <w:rPr>
          <w:rFonts w:eastAsia="Times New Roman"/>
          <w:szCs w:val="24"/>
        </w:rPr>
        <w:t>ι είναι λίγο θεατρινισμός, δεν είναι ούτε ειλικρινής ούτε λογική.</w:t>
      </w:r>
    </w:p>
    <w:p w14:paraId="6218926A" w14:textId="77777777" w:rsidR="00FB0E1F" w:rsidRDefault="0065608A">
      <w:pPr>
        <w:spacing w:after="0" w:line="600" w:lineRule="auto"/>
        <w:ind w:firstLine="720"/>
        <w:jc w:val="both"/>
        <w:rPr>
          <w:rFonts w:eastAsia="Times New Roman"/>
          <w:szCs w:val="24"/>
        </w:rPr>
      </w:pPr>
      <w:r>
        <w:rPr>
          <w:rFonts w:eastAsia="Times New Roman"/>
          <w:szCs w:val="24"/>
        </w:rPr>
        <w:t>Λέτε γιατί δεν πετύχαμε μικρότερα πρωτογενή πλεονάσματα</w:t>
      </w:r>
      <w:r>
        <w:rPr>
          <w:rFonts w:eastAsia="Times New Roman"/>
          <w:szCs w:val="24"/>
        </w:rPr>
        <w:t>,</w:t>
      </w:r>
      <w:r>
        <w:rPr>
          <w:rFonts w:eastAsia="Times New Roman"/>
          <w:szCs w:val="24"/>
        </w:rPr>
        <w:t xml:space="preserve"> κάτω από το 3,5%. Μάλιστα. Το έχω ξαναπεί -και το επαναλαμβάνω για να το εμπεδώσουμε και εμείς και οι πολίτες- δεν υπάρχει τρόπος για</w:t>
      </w:r>
      <w:r>
        <w:rPr>
          <w:rFonts w:eastAsia="Times New Roman"/>
          <w:szCs w:val="24"/>
        </w:rPr>
        <w:t xml:space="preserve"> καλύτερη συμφωνία στη δημοσιονομική κατάσταση που είναι η χώρα. Θα μπορούσε κανένας να πετύχει</w:t>
      </w:r>
      <w:r>
        <w:rPr>
          <w:rFonts w:eastAsia="Times New Roman"/>
          <w:szCs w:val="24"/>
        </w:rPr>
        <w:t xml:space="preserve"> συμφωνία για</w:t>
      </w:r>
      <w:r>
        <w:rPr>
          <w:rFonts w:eastAsia="Times New Roman"/>
          <w:szCs w:val="24"/>
        </w:rPr>
        <w:t xml:space="preserve"> πλεονάσματα του 1%, του 1,5%, του 2% που θα χρειαζόμασταν για να μην έχουμε φόρους στις επιχειρήσεις και τους ελεύθερους επαγγελματίες σαν αυτούς π</w:t>
      </w:r>
      <w:r>
        <w:rPr>
          <w:rFonts w:eastAsia="Times New Roman"/>
          <w:szCs w:val="24"/>
        </w:rPr>
        <w:t>ου έχουμε τώρα;</w:t>
      </w:r>
    </w:p>
    <w:p w14:paraId="6218926B" w14:textId="77777777" w:rsidR="00FB0E1F" w:rsidRDefault="0065608A">
      <w:pPr>
        <w:spacing w:after="0" w:line="600" w:lineRule="auto"/>
        <w:ind w:firstLine="720"/>
        <w:jc w:val="both"/>
        <w:rPr>
          <w:rFonts w:eastAsia="Times New Roman"/>
          <w:szCs w:val="24"/>
        </w:rPr>
      </w:pPr>
      <w:r>
        <w:rPr>
          <w:rFonts w:eastAsia="Times New Roman"/>
          <w:szCs w:val="24"/>
        </w:rPr>
        <w:t>Το δημόσιο χρέος είναι, περίπου, 310 δισεκατομμύρια. Με το χαμηλό επιτόκιο, 2%, βγάζει τόκους το</w:t>
      </w:r>
      <w:r>
        <w:rPr>
          <w:rFonts w:eastAsia="Times New Roman"/>
          <w:szCs w:val="24"/>
        </w:rPr>
        <w:t>ν</w:t>
      </w:r>
      <w:r>
        <w:rPr>
          <w:rFonts w:eastAsia="Times New Roman"/>
          <w:szCs w:val="24"/>
        </w:rPr>
        <w:t xml:space="preserve"> χρόνο κατά μέσο όρο 6,2 δισεκατομμύρια. Αυτό σημαίνει, άμα το αν</w:t>
      </w:r>
      <w:r>
        <w:rPr>
          <w:rFonts w:eastAsia="Times New Roman"/>
          <w:szCs w:val="24"/>
        </w:rPr>
        <w:t>αγ</w:t>
      </w:r>
      <w:r>
        <w:rPr>
          <w:rFonts w:eastAsia="Times New Roman"/>
          <w:szCs w:val="24"/>
        </w:rPr>
        <w:t xml:space="preserve">άγουμε στο ΑΕΠ της χώρας, 3,5% μόνον για να πληρώνουμε τους τόκους. </w:t>
      </w:r>
    </w:p>
    <w:p w14:paraId="6218926C" w14:textId="77777777" w:rsidR="00FB0E1F" w:rsidRDefault="0065608A">
      <w:pPr>
        <w:spacing w:after="0" w:line="600" w:lineRule="auto"/>
        <w:ind w:firstLine="720"/>
        <w:jc w:val="both"/>
        <w:rPr>
          <w:rFonts w:eastAsia="Times New Roman"/>
          <w:szCs w:val="24"/>
        </w:rPr>
      </w:pPr>
      <w:r>
        <w:rPr>
          <w:rFonts w:eastAsia="Times New Roman"/>
          <w:szCs w:val="24"/>
        </w:rPr>
        <w:t xml:space="preserve">Πώς θα </w:t>
      </w:r>
      <w:r>
        <w:rPr>
          <w:rFonts w:eastAsia="Times New Roman"/>
          <w:szCs w:val="24"/>
        </w:rPr>
        <w:t>πετύχει, λοιπόν, κάποια κυβέρνηση χωρίς ρύθμιση του δημόσιου χρέους; Εάν δεν ρυθμιστεί το δημόσιο χρέος</w:t>
      </w:r>
      <w:r>
        <w:rPr>
          <w:rFonts w:eastAsia="Times New Roman"/>
          <w:szCs w:val="24"/>
        </w:rPr>
        <w:t>,</w:t>
      </w:r>
      <w:r>
        <w:rPr>
          <w:rFonts w:eastAsia="Times New Roman"/>
          <w:szCs w:val="24"/>
        </w:rPr>
        <w:t xml:space="preserve"> είτε με μεγάλη επιμήκυνση είτε με πολύ χαμηλά επιτόκια</w:t>
      </w:r>
      <w:r>
        <w:rPr>
          <w:rFonts w:eastAsia="Times New Roman"/>
          <w:szCs w:val="24"/>
        </w:rPr>
        <w:t>,</w:t>
      </w:r>
      <w:r>
        <w:rPr>
          <w:rFonts w:eastAsia="Times New Roman"/>
          <w:szCs w:val="24"/>
        </w:rPr>
        <w:t xml:space="preserve"> δεν υπάρχει λύση για μικρά πρωτογενή πλεονάσματα ούτε τώρα ούτε στο μέλλον. Αυτή είναι μια πραγ</w:t>
      </w:r>
      <w:r>
        <w:rPr>
          <w:rFonts w:eastAsia="Times New Roman"/>
          <w:szCs w:val="24"/>
        </w:rPr>
        <w:t>ματικότητα και δεν την κρύβουμε</w:t>
      </w:r>
      <w:r>
        <w:rPr>
          <w:rFonts w:eastAsia="Times New Roman"/>
          <w:szCs w:val="24"/>
        </w:rPr>
        <w:t>,</w:t>
      </w:r>
      <w:r>
        <w:rPr>
          <w:rFonts w:eastAsia="Times New Roman"/>
          <w:szCs w:val="24"/>
        </w:rPr>
        <w:t xml:space="preserve"> γιατί το πρωτογενές πλεόνασμα 3,5% φέρνει και τις άλλες συνέπειες.</w:t>
      </w:r>
    </w:p>
    <w:p w14:paraId="6218926D" w14:textId="77777777" w:rsidR="00FB0E1F" w:rsidRDefault="0065608A">
      <w:pPr>
        <w:spacing w:after="0" w:line="600" w:lineRule="auto"/>
        <w:ind w:firstLine="720"/>
        <w:jc w:val="both"/>
        <w:rPr>
          <w:rFonts w:eastAsia="Times New Roman"/>
          <w:szCs w:val="24"/>
        </w:rPr>
      </w:pPr>
      <w:r>
        <w:rPr>
          <w:rFonts w:eastAsia="Times New Roman"/>
          <w:szCs w:val="24"/>
        </w:rPr>
        <w:lastRenderedPageBreak/>
        <w:t>Το δημόσιο χρέος είναι το δεύτερο μεγαλύτερο στον κόσμο ως ποσοστό του ΑΕΠ. Η σημερινή Κυβέρνηση το παρέλαβε σε ποσοστό 181% του ΑΕΠ, όπως είναι και σήμερα. Ακολουθεί η Βενεζουέλα με 147%, η Ιταλία με 133%, η Πορτογαλία με 127%, η Κύπρος με 104%, η Ισπανία</w:t>
      </w:r>
      <w:r>
        <w:rPr>
          <w:rFonts w:eastAsia="Times New Roman"/>
          <w:szCs w:val="24"/>
        </w:rPr>
        <w:t xml:space="preserve"> με 98%, η Γαλλία με 97%. </w:t>
      </w:r>
    </w:p>
    <w:p w14:paraId="6218926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Καταλαβαίνετε, λοιπόν, ότι δεν είμαστε σε μια κανονική χώρα. Στην ουσία, είμαστε η χώρα με το μεγαλύτερο δημόσιο χρέος στον κόσμο. Η Νέα Δημοκρατία -που φωνάζει και διαμαρτύρεται- το παρέλαβε</w:t>
      </w:r>
      <w:r>
        <w:rPr>
          <w:rFonts w:eastAsia="Times New Roman" w:cs="Times New Roman"/>
          <w:szCs w:val="24"/>
        </w:rPr>
        <w:t>,</w:t>
      </w:r>
      <w:r>
        <w:rPr>
          <w:rFonts w:eastAsia="Times New Roman" w:cs="Times New Roman"/>
          <w:szCs w:val="24"/>
        </w:rPr>
        <w:t xml:space="preserve"> με ακριβή νούμερα, 199,3 δισεκατομμύ</w:t>
      </w:r>
      <w:r>
        <w:rPr>
          <w:rFonts w:eastAsia="Times New Roman" w:cs="Times New Roman"/>
          <w:szCs w:val="24"/>
        </w:rPr>
        <w:t xml:space="preserve">ρια. Πόσο το πήγε; Το πήγε 301,1 δισεκατομμύρια. Στα πέντε χρόνια δηλαδή, 2004-2009, αυξήθηκε κατά 101,8 δισεκατομμύρια. Πιο καταστροφική περίοδος απ’ αυτή του 2004-2009 δεν υπήρξε για τη χώρα. </w:t>
      </w:r>
    </w:p>
    <w:p w14:paraId="6218926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σας διαβάσω ένα κομμάτι εδώ από ένα άρθρο του Κώστα Καλλίτ</w:t>
      </w:r>
      <w:r>
        <w:rPr>
          <w:rFonts w:eastAsia="Times New Roman" w:cs="Times New Roman"/>
          <w:szCs w:val="24"/>
        </w:rPr>
        <w:t>ση από την οικονομική «</w:t>
      </w:r>
      <w:r>
        <w:rPr>
          <w:rFonts w:eastAsia="Times New Roman" w:cs="Times New Roman"/>
          <w:szCs w:val="24"/>
        </w:rPr>
        <w:t>Καθημερινή</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λέει το εξής: «Αν είμαστε σε κανονικότητα άλλωστε, δεν θα είχε εκτροχιάσει τη χώρα η φαυλότητα της περιόδου 2005 – 2009. Πιθανότατα, δεν θα είχαμε φτάσει στο σημείο να μπούμε σε μνημόνιο». Αυτό το γράφει ο Κώστας Καλ</w:t>
      </w:r>
      <w:r>
        <w:rPr>
          <w:rFonts w:eastAsia="Times New Roman" w:cs="Times New Roman"/>
          <w:szCs w:val="24"/>
        </w:rPr>
        <w:t>λίτσης στην κυριακάτικη «Κ</w:t>
      </w:r>
      <w:r>
        <w:rPr>
          <w:rFonts w:eastAsia="Times New Roman" w:cs="Times New Roman"/>
          <w:szCs w:val="24"/>
        </w:rPr>
        <w:t>αθημερινή</w:t>
      </w:r>
      <w:r>
        <w:rPr>
          <w:rFonts w:eastAsia="Times New Roman" w:cs="Times New Roman"/>
          <w:szCs w:val="24"/>
        </w:rPr>
        <w:t>», νομίζω στις 19</w:t>
      </w:r>
      <w:r>
        <w:rPr>
          <w:rFonts w:eastAsia="Times New Roman" w:cs="Times New Roman"/>
          <w:szCs w:val="24"/>
        </w:rPr>
        <w:t>-</w:t>
      </w:r>
      <w:r>
        <w:rPr>
          <w:rFonts w:eastAsia="Times New Roman" w:cs="Times New Roman"/>
          <w:szCs w:val="24"/>
        </w:rPr>
        <w:t>11. Δεν το γράφει η «Α</w:t>
      </w:r>
      <w:r>
        <w:rPr>
          <w:rFonts w:eastAsia="Times New Roman" w:cs="Times New Roman"/>
          <w:szCs w:val="24"/>
        </w:rPr>
        <w:t>υγή</w:t>
      </w:r>
      <w:r>
        <w:rPr>
          <w:rFonts w:eastAsia="Times New Roman" w:cs="Times New Roman"/>
          <w:szCs w:val="24"/>
        </w:rPr>
        <w:t xml:space="preserve">». </w:t>
      </w:r>
    </w:p>
    <w:p w14:paraId="6218927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Έτσι, λοιπόν, εδώ φέρατε τη χώρα. Προς τι οι κραυγές και οι φωνές; Και αν ήταν μόνο αυτό! Στα χρόνια αυτά που αυξήθηκε το δημόσιο χρέος κατά 101 δισεκατομμύρια, είχατε </w:t>
      </w:r>
      <w:r>
        <w:rPr>
          <w:rFonts w:eastAsia="Times New Roman" w:cs="Times New Roman"/>
          <w:szCs w:val="24"/>
        </w:rPr>
        <w:t xml:space="preserve">πρωτογενή ελλείμματα 56 δισεκατομμύρια. Δηλαδή, δανειστήκατε </w:t>
      </w:r>
      <w:r>
        <w:rPr>
          <w:rFonts w:eastAsia="Times New Roman" w:cs="Times New Roman"/>
          <w:szCs w:val="24"/>
        </w:rPr>
        <w:lastRenderedPageBreak/>
        <w:t>νέο χρήμα -πέρα από την εξυπηρέτηση των παλιών δανείων- κατά 56 δισεκατομμύρια, μέσο όρο 11 δισεκατομμύρια τον χρόνο. Και τι πετύχατε; Πετύχατε στα χρόνια αυτά μείωση της αγροτικής παραγωγής κατά</w:t>
      </w:r>
      <w:r>
        <w:rPr>
          <w:rFonts w:eastAsia="Times New Roman" w:cs="Times New Roman"/>
          <w:szCs w:val="24"/>
        </w:rPr>
        <w:t xml:space="preserve"> 31% σε αξία. Είχατε μείωση μαζί </w:t>
      </w:r>
      <w:r>
        <w:rPr>
          <w:rFonts w:eastAsia="Times New Roman" w:cs="Times New Roman"/>
          <w:szCs w:val="24"/>
        </w:rPr>
        <w:t xml:space="preserve">σε </w:t>
      </w:r>
      <w:r>
        <w:rPr>
          <w:rFonts w:eastAsia="Times New Roman" w:cs="Times New Roman"/>
          <w:szCs w:val="24"/>
        </w:rPr>
        <w:t>αγροτική παραγωγή, δασο</w:t>
      </w:r>
      <w:r>
        <w:rPr>
          <w:rFonts w:eastAsia="Times New Roman" w:cs="Times New Roman"/>
          <w:szCs w:val="24"/>
        </w:rPr>
        <w:t>κ</w:t>
      </w:r>
      <w:r>
        <w:rPr>
          <w:rFonts w:eastAsia="Times New Roman" w:cs="Times New Roman"/>
          <w:szCs w:val="24"/>
        </w:rPr>
        <w:t>ομία και αλιεία. Την αγροτική παραγωγή τη φτάσατε σε ποσοστό 3,2% του ΑΕΠ. Όλες αυτές οι δεσμεύσεις είναι που μας οδήγησαν εδώ. Γι</w:t>
      </w:r>
      <w:r>
        <w:rPr>
          <w:rFonts w:eastAsia="Times New Roman" w:cs="Times New Roman"/>
          <w:szCs w:val="24"/>
        </w:rPr>
        <w:t>α</w:t>
      </w:r>
      <w:r>
        <w:rPr>
          <w:rFonts w:eastAsia="Times New Roman" w:cs="Times New Roman"/>
          <w:szCs w:val="24"/>
        </w:rPr>
        <w:t xml:space="preserve"> αυτό λέω ότι πρέπει να τα δούμε με άλλο μάτι και με πιο ήρεμους </w:t>
      </w:r>
      <w:r>
        <w:rPr>
          <w:rFonts w:eastAsia="Times New Roman" w:cs="Times New Roman"/>
          <w:szCs w:val="24"/>
        </w:rPr>
        <w:t>τόνους να συζητήσουμε, ώστε να δούμε πού είναι η χώρα</w:t>
      </w:r>
      <w:r>
        <w:rPr>
          <w:rFonts w:eastAsia="Times New Roman" w:cs="Times New Roman"/>
          <w:szCs w:val="24"/>
        </w:rPr>
        <w:t>,</w:t>
      </w:r>
      <w:r>
        <w:rPr>
          <w:rFonts w:eastAsia="Times New Roman" w:cs="Times New Roman"/>
          <w:szCs w:val="24"/>
        </w:rPr>
        <w:t xml:space="preserve"> για να προχωρήσουμε. </w:t>
      </w:r>
    </w:p>
    <w:p w14:paraId="6218927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Όταν μιλάνε οι Βουλευτές της Νέας Δημοκρατίας και του ΠΑΣΟΚ, θα πρέπει να συναισθάνονται την τεράστια ευθύνη των παρατάξεών τους γι’ αυτά που είπα. Πιο σεμνά</w:t>
      </w:r>
      <w:r>
        <w:rPr>
          <w:rFonts w:eastAsia="Times New Roman" w:cs="Times New Roman"/>
          <w:szCs w:val="24"/>
        </w:rPr>
        <w:t>,</w:t>
      </w:r>
      <w:r>
        <w:rPr>
          <w:rFonts w:eastAsia="Times New Roman" w:cs="Times New Roman"/>
          <w:szCs w:val="24"/>
        </w:rPr>
        <w:t xml:space="preserve"> λοιπόν, πιο λογικά, </w:t>
      </w:r>
      <w:r>
        <w:rPr>
          <w:rFonts w:eastAsia="Times New Roman" w:cs="Times New Roman"/>
          <w:szCs w:val="24"/>
        </w:rPr>
        <w:t>χωρίς έπαρση, η ίδια παράταξη ήσασταν, οι ίδιοι περίπου άνθρωποι, δυστυχώς και με την ίδια πολιτική είστε και σήμερα. Θα ήταν πολύ καλό να γίνει μια αυτοκριτική απ’ όλους και από τον καθένα χωριστά. Αντί να μιλάμε για επενδύσεις σαν τις Σκουριές της «</w:t>
      </w:r>
      <w:r>
        <w:rPr>
          <w:rFonts w:eastAsia="Times New Roman" w:cs="Times New Roman"/>
          <w:szCs w:val="24"/>
        </w:rPr>
        <w:t>EL</w:t>
      </w:r>
      <w:r>
        <w:rPr>
          <w:rFonts w:eastAsia="Times New Roman" w:cs="Times New Roman"/>
          <w:szCs w:val="24"/>
          <w:lang w:val="en-US"/>
        </w:rPr>
        <w:t>D</w:t>
      </w:r>
      <w:r>
        <w:rPr>
          <w:rFonts w:eastAsia="Times New Roman" w:cs="Times New Roman"/>
          <w:szCs w:val="24"/>
        </w:rPr>
        <w:t>OR</w:t>
      </w:r>
      <w:r>
        <w:rPr>
          <w:rFonts w:eastAsia="Times New Roman" w:cs="Times New Roman"/>
          <w:szCs w:val="24"/>
        </w:rPr>
        <w:t>ADO GOLD</w:t>
      </w:r>
      <w:r>
        <w:rPr>
          <w:rFonts w:eastAsia="Times New Roman" w:cs="Times New Roman"/>
          <w:szCs w:val="24"/>
        </w:rPr>
        <w:t>», τις επενδύσεις τύπου Ε</w:t>
      </w:r>
      <w:r>
        <w:rPr>
          <w:rFonts w:eastAsia="Times New Roman" w:cs="Times New Roman"/>
          <w:szCs w:val="24"/>
        </w:rPr>
        <w:t>λληνικό</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εμπορικά κέντρα και καζίνο και ξενοδοχεία, στην Κασσιόπη της Κέρκυρας ή τον Σεΐχη του Κατάρ -γιατί μόνο αυτά ακούω για επενδύσεις-</w:t>
      </w:r>
      <w:r>
        <w:rPr>
          <w:rFonts w:eastAsia="Times New Roman" w:cs="Times New Roman"/>
          <w:szCs w:val="24"/>
        </w:rPr>
        <w:t>,</w:t>
      </w:r>
      <w:r>
        <w:rPr>
          <w:rFonts w:eastAsia="Times New Roman" w:cs="Times New Roman"/>
          <w:szCs w:val="24"/>
        </w:rPr>
        <w:t xml:space="preserve"> θα έπρεπε να δούμε πώς θα οικοδομήσουμε μια υγιή και ανθεκτική οικονομία. Αυτά θ</w:t>
      </w:r>
      <w:r>
        <w:rPr>
          <w:rFonts w:eastAsia="Times New Roman" w:cs="Times New Roman"/>
          <w:szCs w:val="24"/>
        </w:rPr>
        <w:t xml:space="preserve">α έπρεπε να συζητάμε. </w:t>
      </w:r>
    </w:p>
    <w:p w14:paraId="6218927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18927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 Ένα λεπτό, κύριε Πρόεδρε. </w:t>
      </w:r>
    </w:p>
    <w:p w14:paraId="6218927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Φωνάζουν πολλοί για τα καταστροφικά, πλημμυρικά φαινόμενα της Μάνδρας. Δεν θέλει, όμως, κανένας να καταπιαστεί με τα αίτι</w:t>
      </w:r>
      <w:r>
        <w:rPr>
          <w:rFonts w:eastAsia="Times New Roman" w:cs="Times New Roman"/>
          <w:szCs w:val="24"/>
        </w:rPr>
        <w:t>α αυτών των φαινομένων. Ξέρουμε ότι η χώρα κτίστηκε όλη χωρίς σχέδιο. Το σχέδιο ερχόταν εκ των υστέρων. Ακόμα χτίζεται εκτός σχεδίου, πάλι χωρίς σχέδιο, χωρίς υποδομές, χωρίς αποχέτευση, χωρίς δίκτυα. Δεν μιλάει, όμως, κανένας γι’ αυτό, για το πώς θα ξεφύγ</w:t>
      </w:r>
      <w:r>
        <w:rPr>
          <w:rFonts w:eastAsia="Times New Roman" w:cs="Times New Roman"/>
          <w:szCs w:val="24"/>
        </w:rPr>
        <w:t xml:space="preserve">ουμε απ’ αυτό το πράγμα. </w:t>
      </w:r>
    </w:p>
    <w:p w14:paraId="6218927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Εγώ</w:t>
      </w:r>
      <w:r>
        <w:rPr>
          <w:rFonts w:eastAsia="Times New Roman" w:cs="Times New Roman"/>
          <w:szCs w:val="24"/>
        </w:rPr>
        <w:t>,</w:t>
      </w:r>
      <w:r>
        <w:rPr>
          <w:rFonts w:eastAsia="Times New Roman" w:cs="Times New Roman"/>
          <w:szCs w:val="24"/>
        </w:rPr>
        <w:t xml:space="preserve"> εκφράζοντας εδώ τις ιδέες της πολιτικής οικολογίας συνεργαζόμενος με τον ΣΥΡΙΖΑ, θέλω να συνεργαστούμε</w:t>
      </w:r>
      <w:r>
        <w:rPr>
          <w:rFonts w:eastAsia="Times New Roman" w:cs="Times New Roman"/>
          <w:szCs w:val="24"/>
        </w:rPr>
        <w:t>,</w:t>
      </w:r>
      <w:r>
        <w:rPr>
          <w:rFonts w:eastAsia="Times New Roman" w:cs="Times New Roman"/>
          <w:szCs w:val="24"/>
        </w:rPr>
        <w:t xml:space="preserve"> για να κάνουμε ένα σχέδιο πραγματικής βιωσιμότητας, ένα σχέδιο που θα εξασφαλίζει το μέλλον των παιδιών μας, το μέλλον τω</w:t>
      </w:r>
      <w:r>
        <w:rPr>
          <w:rFonts w:eastAsia="Times New Roman" w:cs="Times New Roman"/>
          <w:szCs w:val="24"/>
        </w:rPr>
        <w:t xml:space="preserve">ν επόμενων γενιών. Νομίζω ότι μέσα απ’ αυτή τη συνεργασία μπορούμε να το πετύχουμε. Ήδη έχουμε θετικά δείγματα για την </w:t>
      </w:r>
      <w:r>
        <w:rPr>
          <w:rFonts w:eastAsia="Times New Roman" w:cs="Times New Roman"/>
          <w:szCs w:val="24"/>
        </w:rPr>
        <w:t xml:space="preserve">πορεία της </w:t>
      </w:r>
      <w:r>
        <w:rPr>
          <w:rFonts w:eastAsia="Times New Roman" w:cs="Times New Roman"/>
          <w:szCs w:val="24"/>
        </w:rPr>
        <w:t>οικονομία</w:t>
      </w:r>
      <w:r>
        <w:rPr>
          <w:rFonts w:eastAsia="Times New Roman" w:cs="Times New Roman"/>
          <w:szCs w:val="24"/>
        </w:rPr>
        <w:t>ς</w:t>
      </w:r>
      <w:r>
        <w:rPr>
          <w:rFonts w:eastAsia="Times New Roman" w:cs="Times New Roman"/>
          <w:szCs w:val="24"/>
        </w:rPr>
        <w:t xml:space="preserve"> και για την κοινωνία. </w:t>
      </w:r>
    </w:p>
    <w:p w14:paraId="6218927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2189277"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2189278"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τον κ. Δημαρά. </w:t>
      </w:r>
    </w:p>
    <w:p w14:paraId="6218927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Στέργιος Γιαννάκης από τη Νέα Δημοκρατία. </w:t>
      </w:r>
    </w:p>
    <w:p w14:paraId="6218927A"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άλλαξε η σειρά των Υπουργών; </w:t>
      </w:r>
    </w:p>
    <w:p w14:paraId="6218927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Όχι. </w:t>
      </w:r>
    </w:p>
    <w:p w14:paraId="6218927C" w14:textId="77777777" w:rsidR="00FB0E1F" w:rsidRDefault="0065608A">
      <w:pPr>
        <w:spacing w:after="0"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 xml:space="preserve">Προστέθηκε κάποιος; </w:t>
      </w:r>
    </w:p>
    <w:p w14:paraId="6218927D"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w:t>
      </w:r>
      <w:r>
        <w:rPr>
          <w:rFonts w:eastAsia="Times New Roman" w:cs="Times New Roman"/>
          <w:b/>
          <w:szCs w:val="24"/>
        </w:rPr>
        <w:t xml:space="preserve">μμένος): </w:t>
      </w:r>
      <w:r>
        <w:rPr>
          <w:rFonts w:eastAsia="Times New Roman" w:cs="Times New Roman"/>
          <w:szCs w:val="24"/>
        </w:rPr>
        <w:t xml:space="preserve">Θα ακολουθήσει ο κ. Κουρουμπλής μετά τον κ. Γιαννάκη. Απλώς μετατέθηκε κατά μισή ώρα η ομιλία του. </w:t>
      </w:r>
    </w:p>
    <w:p w14:paraId="6218927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Κύριε Γιαννάκη, έχετε τον λόγο. </w:t>
      </w:r>
    </w:p>
    <w:p w14:paraId="6218927F"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ΣΤΕΡΓΙΟΣ ΓΙΑΝΝΑΚΗΣ:</w:t>
      </w:r>
      <w:r>
        <w:rPr>
          <w:rFonts w:eastAsia="Times New Roman" w:cs="Times New Roman"/>
          <w:szCs w:val="24"/>
        </w:rPr>
        <w:t xml:space="preserve"> Κύριε Πρόεδρε, είθισται η συζήτηση για τον </w:t>
      </w:r>
      <w:r>
        <w:rPr>
          <w:rFonts w:eastAsia="Times New Roman" w:cs="Times New Roman"/>
          <w:szCs w:val="24"/>
        </w:rPr>
        <w:t>π</w:t>
      </w:r>
      <w:r>
        <w:rPr>
          <w:rFonts w:eastAsia="Times New Roman" w:cs="Times New Roman"/>
          <w:szCs w:val="24"/>
        </w:rPr>
        <w:t>ροϋπολογισμό να αποτελεί την κορυφαία πολιτική συζ</w:t>
      </w:r>
      <w:r>
        <w:rPr>
          <w:rFonts w:eastAsia="Times New Roman" w:cs="Times New Roman"/>
          <w:szCs w:val="24"/>
        </w:rPr>
        <w:t>ήτηση του χρόνου</w:t>
      </w:r>
      <w:r>
        <w:rPr>
          <w:rFonts w:eastAsia="Times New Roman" w:cs="Times New Roman"/>
          <w:szCs w:val="24"/>
        </w:rPr>
        <w:t>,</w:t>
      </w:r>
      <w:r>
        <w:rPr>
          <w:rFonts w:eastAsia="Times New Roman" w:cs="Times New Roman"/>
          <w:szCs w:val="24"/>
        </w:rPr>
        <w:t xml:space="preserve"> αφού αντικατοπτρίζει τη συνολική εικόνα της κυβερνητικής </w:t>
      </w:r>
      <w:r>
        <w:rPr>
          <w:rFonts w:eastAsia="Times New Roman" w:cs="Times New Roman"/>
          <w:szCs w:val="24"/>
        </w:rPr>
        <w:t>π</w:t>
      </w:r>
      <w:r>
        <w:rPr>
          <w:rFonts w:eastAsia="Times New Roman" w:cs="Times New Roman"/>
          <w:szCs w:val="24"/>
        </w:rPr>
        <w:t xml:space="preserve">λειοψηφίας για το πού το πάει και τι επιδιώκει. </w:t>
      </w:r>
    </w:p>
    <w:p w14:paraId="6218928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Δηλώνετε ότι είναι ο τελευταίος προϋπολογισμός που δήθεν θα κηρύξει το τέλος του μνημονίου. Αυτό είναι το νέο σας αφήγημα, όπως ήτα</w:t>
      </w:r>
      <w:r>
        <w:rPr>
          <w:rFonts w:eastAsia="Times New Roman" w:cs="Times New Roman"/>
          <w:szCs w:val="24"/>
        </w:rPr>
        <w:t>ν το παράλληλο πρόγραμμα, το σκίσιμο των μνημονίων, το «Κανένα σπίτι στα χέρια τραπεζίτη» και τόσα άλλα. Εύκολα αποδεικνύεται ότι αυτή η επιχειρηματολογία αποτελεί ακόμη μία παρελκυστική υπόσχεση, μία νέα κυβερνητική αυταπάτη, μία νέα εικονική πραγματικότη</w:t>
      </w:r>
      <w:r>
        <w:rPr>
          <w:rFonts w:eastAsia="Times New Roman" w:cs="Times New Roman"/>
          <w:szCs w:val="24"/>
        </w:rPr>
        <w:t>τα.</w:t>
      </w:r>
    </w:p>
    <w:p w14:paraId="6218928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Όλοι γνωρίζουμε ότι η εποπτεία θα συνεχιστεί τουλάχιστον μέχρι το 2060 και ότι υποθηκεύσατε τη συνολική δημόσια περιουσία για ενενήντα εννιά χρόνια. Λέτε ότι δεν θα επιβάλετε νέα μέτρα και αποκρύπτετε το γεγονός ότι μέσα στο 2018 θα υιοθετήσετε ογδόντα</w:t>
      </w:r>
      <w:r>
        <w:rPr>
          <w:rFonts w:eastAsia="Times New Roman" w:cs="Times New Roman"/>
          <w:szCs w:val="24"/>
        </w:rPr>
        <w:t xml:space="preserve"> πέντε νέα προαπαιτούμενα</w:t>
      </w:r>
      <w:r>
        <w:rPr>
          <w:rFonts w:eastAsia="Times New Roman" w:cs="Times New Roman"/>
          <w:szCs w:val="24"/>
        </w:rPr>
        <w:t>,</w:t>
      </w:r>
      <w:r>
        <w:rPr>
          <w:rFonts w:eastAsia="Times New Roman" w:cs="Times New Roman"/>
          <w:szCs w:val="24"/>
        </w:rPr>
        <w:t xml:space="preserve"> που θα αλλάξουν προς το χειρότερο την καθημερινότητα των πολιτών. Έχετε ήδη ψηφίσει μόνο για το 2018 μέτρα ύψους 1,9 δισεκατομμυρίου ευρώ, τις επιπτώσεις των οποίων οι πολίτες θα τις δουν στις τσέπες τους από τον επόμενο μήνα, το</w:t>
      </w:r>
      <w:r>
        <w:rPr>
          <w:rFonts w:eastAsia="Times New Roman" w:cs="Times New Roman"/>
          <w:szCs w:val="24"/>
        </w:rPr>
        <w:t>ν Γενάρη.</w:t>
      </w:r>
    </w:p>
    <w:p w14:paraId="6218928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συζητούμενο </w:t>
      </w:r>
      <w:r>
        <w:rPr>
          <w:rFonts w:eastAsia="Times New Roman" w:cs="Times New Roman"/>
          <w:szCs w:val="24"/>
        </w:rPr>
        <w:t>π</w:t>
      </w:r>
      <w:r>
        <w:rPr>
          <w:rFonts w:eastAsia="Times New Roman" w:cs="Times New Roman"/>
          <w:szCs w:val="24"/>
        </w:rPr>
        <w:t>ροϋπολογισμό συρρικνώνετε ακόμη περισσότερο το διαθέσιμο εισόδημα των πολιτών και τσακίζετε ακόμη περισσότερο κυρίως τη μεσαία τάξη. Εξάλλου με τον πλέον κυνικό και προκλητικό τρόπο ομολόγησαν</w:t>
      </w:r>
      <w:r>
        <w:rPr>
          <w:rFonts w:eastAsia="Times New Roman" w:cs="Times New Roman"/>
          <w:szCs w:val="24"/>
        </w:rPr>
        <w:t>,</w:t>
      </w:r>
      <w:r>
        <w:rPr>
          <w:rFonts w:eastAsia="Times New Roman" w:cs="Times New Roman"/>
          <w:szCs w:val="24"/>
        </w:rPr>
        <w:t xml:space="preserve"> τόσο ο Τσακαλώτος όσο και ο Χουλι</w:t>
      </w:r>
      <w:r>
        <w:rPr>
          <w:rFonts w:eastAsia="Times New Roman" w:cs="Times New Roman"/>
          <w:szCs w:val="24"/>
        </w:rPr>
        <w:t>αράκης</w:t>
      </w:r>
      <w:r>
        <w:rPr>
          <w:rFonts w:eastAsia="Times New Roman" w:cs="Times New Roman"/>
          <w:szCs w:val="24"/>
        </w:rPr>
        <w:t>,</w:t>
      </w:r>
      <w:r>
        <w:rPr>
          <w:rFonts w:eastAsia="Times New Roman" w:cs="Times New Roman"/>
          <w:szCs w:val="24"/>
        </w:rPr>
        <w:t xml:space="preserve"> ότι είναι επιλογή της Κυβέρνησης το τσάκισμα της μεσαίας τάξης</w:t>
      </w:r>
      <w:r>
        <w:rPr>
          <w:rFonts w:eastAsia="Times New Roman" w:cs="Times New Roman"/>
          <w:szCs w:val="24"/>
        </w:rPr>
        <w:t>,</w:t>
      </w:r>
      <w:r>
        <w:rPr>
          <w:rFonts w:eastAsia="Times New Roman" w:cs="Times New Roman"/>
          <w:szCs w:val="24"/>
        </w:rPr>
        <w:t xml:space="preserve"> για να ωφεληθούν -δήθεν- οι πιο φτωχοί. Ποιο το αποτέλεσμα; Φτωχοποιήθηκε και η μεσαία τάξη</w:t>
      </w:r>
      <w:r>
        <w:rPr>
          <w:rFonts w:eastAsia="Times New Roman" w:cs="Times New Roman"/>
          <w:szCs w:val="24"/>
        </w:rPr>
        <w:t>,</w:t>
      </w:r>
      <w:r>
        <w:rPr>
          <w:rFonts w:eastAsia="Times New Roman" w:cs="Times New Roman"/>
          <w:szCs w:val="24"/>
        </w:rPr>
        <w:t xml:space="preserve"> που από πάντα υπήρξε ο στυλοβάτης, το δημιουργικότερο κομμάτι της κοινωνίας μας και της εθν</w:t>
      </w:r>
      <w:r>
        <w:rPr>
          <w:rFonts w:eastAsia="Times New Roman" w:cs="Times New Roman"/>
          <w:szCs w:val="24"/>
        </w:rPr>
        <w:t xml:space="preserve">ικής οικονομίας μας. </w:t>
      </w:r>
    </w:p>
    <w:p w14:paraId="6218928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Σε λιγότερο από τρία χρόνια έχετε επιβάλει είκοσι επτά νέους φόρους, έχετε προχωρήσει σε είκοσι μία περικοπές συντάξεων και κοινωνικών επιδομάτων, κόψατε το ΕΚΑΣ, αυξήσατε το</w:t>
      </w:r>
      <w:r>
        <w:rPr>
          <w:rFonts w:eastAsia="Times New Roman" w:cs="Times New Roman"/>
          <w:szCs w:val="24"/>
        </w:rPr>
        <w:t>ν</w:t>
      </w:r>
      <w:r>
        <w:rPr>
          <w:rFonts w:eastAsia="Times New Roman" w:cs="Times New Roman"/>
          <w:szCs w:val="24"/>
        </w:rPr>
        <w:t xml:space="preserve"> ΦΠΑ, δημιουργήσατε τη γενιά των 360 ευρώ, ψηφίσατε ήδη δύο</w:t>
      </w:r>
      <w:r>
        <w:rPr>
          <w:rFonts w:eastAsia="Times New Roman" w:cs="Times New Roman"/>
          <w:szCs w:val="24"/>
        </w:rPr>
        <w:t xml:space="preserve"> μειώσεις στο αφορολόγητο και επιβάλατε μέτρα λιτότητας 14,5 δισεκατομμύρια ευρώ. </w:t>
      </w:r>
    </w:p>
    <w:p w14:paraId="6218928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Σταχυολογώ μόνο λίγα από αυτά που μας περιμένουν: Μείωση κατά 10% της έκπτωσης φόρου για ιατρικές δαπάνες. Φαίνεται ότι κανείς δεν επιτρέπεται να αρρωστήσει πλέον, ιδιαίτερα</w:t>
      </w:r>
      <w:r>
        <w:rPr>
          <w:rFonts w:eastAsia="Times New Roman" w:cs="Times New Roman"/>
          <w:szCs w:val="24"/>
        </w:rPr>
        <w:t xml:space="preserve"> αν είναι και φτωχός. Μείωση κατά 50% του επιδόματος θέρμανσης, δηλαδή τέσσερις φορές κάτω από το επίδομα θέρμανσης που δόθηκε επί Σαμαρά το 2014. Περικοπή του ΕΚΑΣ κατά 234 εκατομμύρια ευρώ. Αυτό σημαίνει ότι θα το χάσουν εκατόν σαράντα χιλιάδες συμπολίτε</w:t>
      </w:r>
      <w:r>
        <w:rPr>
          <w:rFonts w:eastAsia="Times New Roman" w:cs="Times New Roman"/>
          <w:szCs w:val="24"/>
        </w:rPr>
        <w:t xml:space="preserve">ς μας και όσοι απομείνουν θα το χάσουν οριστικά το 2019. </w:t>
      </w:r>
    </w:p>
    <w:p w14:paraId="6218928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Επιπλέον προβλέπονται: Μείωση κατά 350 εκατομμύρια ευρώ στην ιατροφαρμακευτική περίθαλψη. Μείωση κοινωνικού προϋπολογισμού κατά 1,6 δισεκατομμύριο. Κατάργηση του επιδόματος ανεργίας στους νεοεισερχό</w:t>
      </w:r>
      <w:r>
        <w:rPr>
          <w:rFonts w:eastAsia="Times New Roman" w:cs="Times New Roman"/>
          <w:szCs w:val="24"/>
        </w:rPr>
        <w:t xml:space="preserve">μενους στην αγορά εργασίας. Κατάργηση των επιδομάτων φτώχειας και φυσικών καταστροφών. </w:t>
      </w:r>
    </w:p>
    <w:p w14:paraId="6218928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Εδώ θα αναμένω να δω πώς θα αποζημιωθούν οι πληγέντες από φυσικές καταστροφές στον Νομό Πρέβεζας, τον νομό μου, που έχει ήδη κατατεθεί και σχετική αναφορά, όπως και σε </w:t>
      </w:r>
      <w:r>
        <w:rPr>
          <w:rFonts w:eastAsia="Times New Roman" w:cs="Times New Roman"/>
          <w:szCs w:val="24"/>
        </w:rPr>
        <w:t>άλλες περιοχές της χώρας</w:t>
      </w:r>
      <w:r>
        <w:rPr>
          <w:rFonts w:eastAsia="Times New Roman" w:cs="Times New Roman"/>
          <w:szCs w:val="24"/>
        </w:rPr>
        <w:t>,</w:t>
      </w:r>
      <w:r>
        <w:rPr>
          <w:rFonts w:eastAsia="Times New Roman" w:cs="Times New Roman"/>
          <w:szCs w:val="24"/>
        </w:rPr>
        <w:t xml:space="preserve"> που μέχρι στιγμής εισπράττουν μόνο ανέξοδες υποσχέσεις. </w:t>
      </w:r>
    </w:p>
    <w:p w14:paraId="6218928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Επίσης προβλέπονται: Κατάργηση της έκπτωσης 1,5% στην παρακράτηση φόρου στους μισθωτούς και συνταξιούχους. Νέες μισθολογικές μειώσεις στις γυναίκες και στους άντρες των </w:t>
      </w:r>
      <w:r>
        <w:rPr>
          <w:rFonts w:eastAsia="Times New Roman" w:cs="Times New Roman"/>
          <w:szCs w:val="24"/>
        </w:rPr>
        <w:t>Σωμάτων Ασφαλείας και του Στρατού. Αύξηση των συντελεστών ΦΠΑ σε τριάντα δύο νησιά. Αύξηση σε σχέση με το 2017 κατά 456 εκατομμύρια στον φόρο εισοδήματος φυσικών προσώπων.</w:t>
      </w:r>
    </w:p>
    <w:p w14:paraId="6218928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Επειδή μιλάτε για κοινωνική ευαισθησία</w:t>
      </w:r>
      <w:r>
        <w:rPr>
          <w:rFonts w:eastAsia="Times New Roman" w:cs="Times New Roman"/>
          <w:szCs w:val="24"/>
        </w:rPr>
        <w:t>,</w:t>
      </w:r>
      <w:r>
        <w:rPr>
          <w:rFonts w:eastAsia="Times New Roman" w:cs="Times New Roman"/>
          <w:szCs w:val="24"/>
        </w:rPr>
        <w:t xml:space="preserve"> να δούμε από πού κόβετε αυτές τις δαπάνες. Κ</w:t>
      </w:r>
      <w:r>
        <w:rPr>
          <w:rFonts w:eastAsia="Times New Roman" w:cs="Times New Roman"/>
          <w:szCs w:val="24"/>
        </w:rPr>
        <w:t>όβετε 532 εκατομμύρια από το Υπουργείο Υγείας, 129 εκατομμύρια από το Υπουργείο Υποδομών και 225 εκατομμύρια από το Υπουργείο Αγροτικής Ανάπτυξης, δηλαδή από τα τρία πιο παραγωγικά Υπουργεία</w:t>
      </w:r>
      <w:r>
        <w:rPr>
          <w:rFonts w:eastAsia="Times New Roman" w:cs="Times New Roman"/>
          <w:szCs w:val="24"/>
        </w:rPr>
        <w:t>,</w:t>
      </w:r>
      <w:r>
        <w:rPr>
          <w:rFonts w:eastAsia="Times New Roman" w:cs="Times New Roman"/>
          <w:szCs w:val="24"/>
        </w:rPr>
        <w:t xml:space="preserve"> που έχουν σχέση με την κοινωνική πολιτική.</w:t>
      </w:r>
    </w:p>
    <w:p w14:paraId="6218928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Παράλληλα, φορολογείτε ό,τι περπατάει, ό,τι πετάει και ό,τι κολυμπάει. Αυξάνετε ακόμη περισσότερο τις εισφορές στους ελεύθερους επαγγελματίες και επιτηδευματίες. Φέρνετε επιβαρύνσεις για τον αγροτικό κόσμο. Φορολογήσατε τις αγροτικές ενισχύσεις και τις επι</w:t>
      </w:r>
      <w:r>
        <w:rPr>
          <w:rFonts w:eastAsia="Times New Roman" w:cs="Times New Roman"/>
          <w:szCs w:val="24"/>
        </w:rPr>
        <w:t xml:space="preserve">δοτήσεις με συντελεστή 22% έως 45% και υπερδιπλασιάσατε τις ασφαλιστικές εισφορές των αγροτών. Θεσπίσατε εισφορά αλληλεγγύης από 2,2% έως 10% και επιβάλατε προκαταβολή φόρου 100% στους αγρότες. </w:t>
      </w:r>
    </w:p>
    <w:p w14:paraId="6218928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Αυξάνετε συνεχώς τη φορολογία, αλλά εισπράττετε συνεχώς λιγότ</w:t>
      </w:r>
      <w:r>
        <w:rPr>
          <w:rFonts w:eastAsia="Times New Roman" w:cs="Times New Roman"/>
          <w:szCs w:val="24"/>
        </w:rPr>
        <w:t xml:space="preserve">ερα. </w:t>
      </w:r>
    </w:p>
    <w:p w14:paraId="6218928B" w14:textId="77777777" w:rsidR="00FB0E1F" w:rsidRDefault="0065608A">
      <w:pPr>
        <w:spacing w:after="0" w:line="600" w:lineRule="auto"/>
        <w:jc w:val="both"/>
        <w:rPr>
          <w:rFonts w:eastAsia="Times New Roman" w:cs="Times New Roman"/>
          <w:szCs w:val="24"/>
        </w:rPr>
      </w:pPr>
      <w:r>
        <w:rPr>
          <w:rFonts w:eastAsia="Times New Roman" w:cs="Times New Roman"/>
          <w:szCs w:val="24"/>
        </w:rPr>
        <w:t>Μόνο για το 2017 η αρνητική απόκλιση είναι 2,9 δισεκατομμύρια ευρώ λιγότερα από αυτά τα οποία είχατε προϋπολογίσει. Τι σημαίνει αυτό; Σημαίνει ότι ο κόσμος δεν μπορεί πλέον να ανταποκριθεί στις οικονομικές συνθήκες, ακόμα κι αν θέλει να είναι συνεπής</w:t>
      </w:r>
      <w:r>
        <w:rPr>
          <w:rFonts w:eastAsia="Times New Roman" w:cs="Times New Roman"/>
          <w:szCs w:val="24"/>
        </w:rPr>
        <w:t xml:space="preserve">. </w:t>
      </w:r>
    </w:p>
    <w:p w14:paraId="6218928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Με στοιχεία του περασμένου Σεπτεμβρίου, τέσσερα εκατομμύρια διακόσιες εξήντα επτά χιλιάδες τετρακόσιοι οκτώ πολίτες χρωστούν στην εφορία. Ακούμε ότι βγαίνουν σε πλειστηριασμό ακίνητα άνω των 300.000, ότι δεν πλήττεται η πρώτη κατοικία και, και, και… </w:t>
      </w:r>
    </w:p>
    <w:p w14:paraId="6218928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w:t>
      </w:r>
      <w:r>
        <w:rPr>
          <w:rFonts w:eastAsia="Times New Roman" w:cs="Times New Roman"/>
          <w:szCs w:val="24"/>
        </w:rPr>
        <w:t xml:space="preserve">έπει να ξέρετε, όμως, ότι γρήγορα θα αντιμετωπίσετε την πραγματικότητα, που θα είναι και «πικρή» και επώδυνη, όταν φυσικά θα αρχίσουν οι εξώσεις και θα χτυπάνε τις πόρτες οι δικαστικοί επιμελητές. Εκεί θα μπορέσετε να κρυφτείτε; Αυτό θα το δούμε. </w:t>
      </w:r>
    </w:p>
    <w:p w14:paraId="6218928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Τελειώνω</w:t>
      </w:r>
      <w:r>
        <w:rPr>
          <w:rFonts w:eastAsia="Times New Roman" w:cs="Times New Roman"/>
          <w:szCs w:val="24"/>
        </w:rPr>
        <w:t xml:space="preserve">, κυρίες και κύριοι συνάδελφοι, λέγοντας ότι το ζητούμενο δεν είναι πότε θα παραδώσετε την εξουσία. Όλοι κάποτε την παραδίδουν και, μάλιστα, πολιτικοί πολύ πιο σημαντικοί από εσάς. Το θέμα είναι τι θα αφήσετε πίσω την επόμενη ημέρα, ποιες εκκρεμότητες και </w:t>
      </w:r>
      <w:r>
        <w:rPr>
          <w:rFonts w:eastAsia="Times New Roman" w:cs="Times New Roman"/>
          <w:szCs w:val="24"/>
        </w:rPr>
        <w:t xml:space="preserve">ποιους «κόκκινους» κωδικούς για την κοινωνία και την επόμενη κυβέρνηση. </w:t>
      </w:r>
    </w:p>
    <w:p w14:paraId="6218928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2189290" w14:textId="77777777" w:rsidR="00FB0E1F" w:rsidRDefault="0065608A">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189291"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Γιαννάκη. </w:t>
      </w:r>
    </w:p>
    <w:p w14:paraId="6218929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Ναυτιλίας κ. Κουρου</w:t>
      </w:r>
      <w:r>
        <w:rPr>
          <w:rFonts w:eastAsia="Times New Roman" w:cs="Times New Roman"/>
          <w:szCs w:val="24"/>
        </w:rPr>
        <w:t xml:space="preserve">μπλής για δέκα λεπτά, με σχετική ανοχή για τους Υπουργούς. </w:t>
      </w:r>
    </w:p>
    <w:p w14:paraId="62189293"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Κύριε Πρόεδρε, κυρίες και κύριοι συνάδελφοι, η χώρα βρίσκεται κάτω από συγκεκριμένους περιορισμούς. Παρά ταύτα, η προσπάθεια π</w:t>
      </w:r>
      <w:r>
        <w:rPr>
          <w:rFonts w:eastAsia="Times New Roman" w:cs="Times New Roman"/>
          <w:szCs w:val="24"/>
        </w:rPr>
        <w:t xml:space="preserve">ου πρέπει να κάνουμε είναι να βρούμε τρόπους με τους οποίους θα αντιμετωπίσουμε κρίσιμα προβλήματα που συνδέονται με την ανάπτυξη και με την ύπαρξη αυτού του τόπου. </w:t>
      </w:r>
    </w:p>
    <w:p w14:paraId="6218929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Επειδή ακούω πολλές φορές εύκολους χαρακτηρισμούς περί ικανών και ανικάνων, θα ξεκινήσω λέ</w:t>
      </w:r>
      <w:r>
        <w:rPr>
          <w:rFonts w:eastAsia="Times New Roman" w:cs="Times New Roman"/>
          <w:szCs w:val="24"/>
        </w:rPr>
        <w:t xml:space="preserve">γοντας ότι στο Υπουργείο Ναυτιλίας και Νησιωτικής Πολιτικής ξεκινήσαμε από το 2015 μία σημαντική προσπάθεια ανάταξης μίας κατάστασης που βρισκόταν σε φθορά και σε πορεία η οποία οδηγούσε σε τεράστια αδιέξοδα. </w:t>
      </w:r>
    </w:p>
    <w:p w14:paraId="6218929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Πρώτος τομέας, λοιπόν, ο τομέας της ναυτικής ε</w:t>
      </w:r>
      <w:r>
        <w:rPr>
          <w:rFonts w:eastAsia="Times New Roman" w:cs="Times New Roman"/>
          <w:szCs w:val="24"/>
        </w:rPr>
        <w:t xml:space="preserve">κπαίδευσης. Η ναυτοσύνη της Ελλάδας έπαιξε έναν σημαντικό ρόλο στο να μπορεί η χώρα όλα αυτά τα χρόνια από την ίδρυση του ελληνικού κράτους να έχει σημαντικούς πόρους από τον χώρο της ναυτιλίας. </w:t>
      </w:r>
    </w:p>
    <w:p w14:paraId="6218929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Τι παρέλαβε, λοιπόν, η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αυτή η «</w:t>
      </w:r>
      <w:r>
        <w:rPr>
          <w:rFonts w:eastAsia="Times New Roman" w:cs="Times New Roman"/>
          <w:szCs w:val="24"/>
        </w:rPr>
        <w:t xml:space="preserve">ανίκανη» Κυβέρνηση; Δώδεκα ακαδημίες, στις οποίες, κυρίες και κύριοι συνάδελφοι, από τους διακόσιους ογδόντα καθηγητές καταργήσατε εν μία νυκτί τις διακόσιες θέσεις. </w:t>
      </w:r>
    </w:p>
    <w:p w14:paraId="6218929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σίτιση των παιδιών αυτών, που προέρχονται κυρίως από τα πιο λαϊκά στρώματα, είχε καταργ</w:t>
      </w:r>
      <w:r>
        <w:rPr>
          <w:rFonts w:eastAsia="Times New Roman" w:cs="Times New Roman"/>
          <w:szCs w:val="24"/>
        </w:rPr>
        <w:t xml:space="preserve">ηθεί, την καταργήσατε. </w:t>
      </w:r>
    </w:p>
    <w:p w14:paraId="6218929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ήθελα, επίσης, να σας μιλήσω για τον εξοπλισμό αυτών των σχολών, όσον αφορά το προηγούμενο πρόγραμμα 2007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2013. Ρωτώ τους Βουλευτές που είναι από τις </w:t>
      </w:r>
      <w:r>
        <w:rPr>
          <w:rFonts w:eastAsia="Times New Roman" w:cs="Times New Roman"/>
          <w:szCs w:val="24"/>
        </w:rPr>
        <w:t>π</w:t>
      </w:r>
      <w:r>
        <w:rPr>
          <w:rFonts w:eastAsia="Times New Roman" w:cs="Times New Roman"/>
          <w:szCs w:val="24"/>
        </w:rPr>
        <w:t xml:space="preserve">εριφέρειες στις </w:t>
      </w:r>
      <w:r>
        <w:rPr>
          <w:rFonts w:eastAsia="Times New Roman" w:cs="Times New Roman"/>
          <w:szCs w:val="24"/>
        </w:rPr>
        <w:t xml:space="preserve">οποίες </w:t>
      </w:r>
      <w:r>
        <w:rPr>
          <w:rFonts w:eastAsia="Times New Roman" w:cs="Times New Roman"/>
          <w:szCs w:val="24"/>
        </w:rPr>
        <w:t>υπάρχουν τέτοιες σχολές να μας πουν: Πώς απεντάχθηκαν</w:t>
      </w:r>
      <w:r>
        <w:rPr>
          <w:rFonts w:eastAsia="Times New Roman" w:cs="Times New Roman"/>
          <w:szCs w:val="24"/>
        </w:rPr>
        <w:t xml:space="preserve"> τα χρήματα για τον εξοπλισμό των σχολών; Αυτή ήταν η εικόνα που παρέλαβε αυτή η «ανίκανη» Κυβέρνηση. </w:t>
      </w:r>
    </w:p>
    <w:p w14:paraId="6218929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Τι κάναμε εμείς; Αποκαταστήσαμε μία νέα πραγματικότητα. Διακόσιες ενενήντα προσλήψεις καθηγητών, για να στελεχωθούν και να αναβαθμιστούν οι σχολές. Είναι</w:t>
      </w:r>
      <w:r>
        <w:rPr>
          <w:rFonts w:eastAsia="Times New Roman" w:cs="Times New Roman"/>
          <w:szCs w:val="24"/>
        </w:rPr>
        <w:t xml:space="preserve"> ένας τομέας όπου η Ελλάδα μπορεί να διοχετεύσει σημαντικό τμήμα της ανεργίας της, δηλ</w:t>
      </w:r>
      <w:r>
        <w:rPr>
          <w:rFonts w:eastAsia="Times New Roman" w:cs="Times New Roman"/>
          <w:szCs w:val="24"/>
        </w:rPr>
        <w:t>αδή</w:t>
      </w:r>
      <w:r>
        <w:rPr>
          <w:rFonts w:eastAsia="Times New Roman" w:cs="Times New Roman"/>
          <w:szCs w:val="24"/>
        </w:rPr>
        <w:t xml:space="preserve"> σε θέσεις όπως αυτές των αξιωματικών στα σύγχρονα πλοία, που έχουν εντελώς διαφορετικά ποιοτικά χαρακτηριστικά. </w:t>
      </w:r>
    </w:p>
    <w:p w14:paraId="6218929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Αποκαταστήσαμε τη σίτιση, κυρίες και κύριοι συνάδελφο</w:t>
      </w:r>
      <w:r>
        <w:rPr>
          <w:rFonts w:eastAsia="Times New Roman" w:cs="Times New Roman"/>
          <w:szCs w:val="24"/>
        </w:rPr>
        <w:t xml:space="preserve">ι. Αυτό έκανε αυτή η «ανίκανη» Κυβέρνηση στον τομέα της σίτισης. </w:t>
      </w:r>
    </w:p>
    <w:p w14:paraId="6218929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Επίσης, εντάξαμε σε όλα τα περιφερειακά προγράμματα –μπορείτε να ρωτήσετε τους </w:t>
      </w:r>
      <w:r>
        <w:rPr>
          <w:rFonts w:eastAsia="Times New Roman" w:cs="Times New Roman"/>
          <w:szCs w:val="24"/>
        </w:rPr>
        <w:t>π</w:t>
      </w:r>
      <w:r>
        <w:rPr>
          <w:rFonts w:eastAsia="Times New Roman" w:cs="Times New Roman"/>
          <w:szCs w:val="24"/>
        </w:rPr>
        <w:t>εριφερειάρχες σας- χρήματα για τον εξοπλισμό των σχολών, γιατί θέλουμε, με βάση την ανάλυση που υπάρχει, σύμφω</w:t>
      </w:r>
      <w:r>
        <w:rPr>
          <w:rFonts w:eastAsia="Times New Roman" w:cs="Times New Roman"/>
          <w:szCs w:val="24"/>
        </w:rPr>
        <w:t>να με την οποία τα επόμενα δέκα χρόνια η παγκόσμια ναυτιλία θα έχει ανάγκη εκατό</w:t>
      </w:r>
      <w:r>
        <w:rPr>
          <w:rFonts w:eastAsia="Times New Roman" w:cs="Times New Roman"/>
          <w:szCs w:val="24"/>
        </w:rPr>
        <w:t>ν</w:t>
      </w:r>
      <w:r>
        <w:rPr>
          <w:rFonts w:eastAsia="Times New Roman" w:cs="Times New Roman"/>
          <w:szCs w:val="24"/>
        </w:rPr>
        <w:t xml:space="preserve"> πενήντα χιλιάδες αξιωματικούς, η Ελλάδα να διεκδικήσει ένα σημαντικό μερίδιο στον τομέα αυτό.</w:t>
      </w:r>
    </w:p>
    <w:p w14:paraId="6218929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να πάμε στον χώρο του Λιμενικού. Σε ένα βράδυ κατα</w:t>
      </w:r>
      <w:r>
        <w:rPr>
          <w:rFonts w:eastAsia="Times New Roman" w:cs="Times New Roman"/>
          <w:szCs w:val="24"/>
        </w:rPr>
        <w:t xml:space="preserve">ργήσατε τρεισήμισι χιλιάδες θέσεις στον χώρο του Λιμενικού. Από τις κενές θέσεις που είχαν προκύψει αυτά χρόνια από τους συνταξιοδοτούμενους, παρά την οικονομική δυσκολία, προχωρήσαμε στη στελέχωση του Λιμενικού Σώματος με </w:t>
      </w:r>
      <w:r>
        <w:rPr>
          <w:rFonts w:eastAsia="Times New Roman" w:cs="Times New Roman"/>
          <w:szCs w:val="24"/>
        </w:rPr>
        <w:t xml:space="preserve">πεντακόσια δύο </w:t>
      </w:r>
      <w:r>
        <w:rPr>
          <w:rFonts w:eastAsia="Times New Roman" w:cs="Times New Roman"/>
          <w:szCs w:val="24"/>
        </w:rPr>
        <w:t xml:space="preserve">στελέχη. </w:t>
      </w:r>
    </w:p>
    <w:p w14:paraId="6218929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Αν πήγαι</w:t>
      </w:r>
      <w:r>
        <w:rPr>
          <w:rFonts w:eastAsia="Times New Roman" w:cs="Times New Roman"/>
          <w:szCs w:val="24"/>
        </w:rPr>
        <w:t>νε κανείς, και το ξέρουν οι Βουλευτές των περιφερειών</w:t>
      </w:r>
      <w:r>
        <w:rPr>
          <w:rFonts w:eastAsia="Times New Roman" w:cs="Times New Roman"/>
          <w:szCs w:val="24"/>
        </w:rPr>
        <w:t>,</w:t>
      </w:r>
      <w:r>
        <w:rPr>
          <w:rFonts w:eastAsia="Times New Roman" w:cs="Times New Roman"/>
          <w:szCs w:val="24"/>
        </w:rPr>
        <w:t xml:space="preserve"> ιδιαίτερα των παραμεθόριων, στα νησιά του Αιγαίου, οι μισές θέσεις ήταν κενές και</w:t>
      </w:r>
      <w:r>
        <w:rPr>
          <w:rFonts w:eastAsia="Times New Roman" w:cs="Times New Roman"/>
          <w:szCs w:val="24"/>
        </w:rPr>
        <w:t>,</w:t>
      </w:r>
      <w:r>
        <w:rPr>
          <w:rFonts w:eastAsia="Times New Roman" w:cs="Times New Roman"/>
          <w:szCs w:val="24"/>
        </w:rPr>
        <w:t xml:space="preserve"> σε αυτές που ήταν καλυμμένες</w:t>
      </w:r>
      <w:r>
        <w:rPr>
          <w:rFonts w:eastAsia="Times New Roman" w:cs="Times New Roman"/>
          <w:szCs w:val="24"/>
        </w:rPr>
        <w:t>,</w:t>
      </w:r>
      <w:r>
        <w:rPr>
          <w:rFonts w:eastAsia="Times New Roman" w:cs="Times New Roman"/>
          <w:szCs w:val="24"/>
        </w:rPr>
        <w:t xml:space="preserve"> οι μισοί ήταν αποσπασμένοι στην Αθήνα. Κάντε μας, λοιπόν, μια ερώτηση κάποιοι Βουλευτές των περιφερειών να μας πούνε αν υπάρχει ένας αποσπασμένος από τις μονάδες του Λιμενικού της παραμεθόριου.</w:t>
      </w:r>
    </w:p>
    <w:p w14:paraId="6218929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Εξασφαλίσαμε το επίδομα παραμεθορίου σε όλους αυτούς τους ανθ</w:t>
      </w:r>
      <w:r>
        <w:rPr>
          <w:rFonts w:eastAsia="Times New Roman" w:cs="Times New Roman"/>
          <w:szCs w:val="24"/>
        </w:rPr>
        <w:t xml:space="preserve">ρώπους, οι οποίοι σηκώνουν πολύ σημαντικό βάρος, και μπορέσαμε, κυρίες και κύριοι συνάδελφοι, να καλύψουμε σε όλη τη χώρα τις ανάγκες του Λιμενικού με τον απαραίτητο εξοπλισμό σε διάφορα μέσα και κυρίως σε σκάφη. </w:t>
      </w:r>
    </w:p>
    <w:p w14:paraId="6218929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Αποτέλεσμα της αναδιάταξης και της αξιοποί</w:t>
      </w:r>
      <w:r>
        <w:rPr>
          <w:rFonts w:eastAsia="Times New Roman" w:cs="Times New Roman"/>
          <w:szCs w:val="24"/>
        </w:rPr>
        <w:t>ησης των ικανών χωρίς διακρίσεις είναι το αποτέλεσμα που βλέπετε καθημερινά στην καταπολέμηση του λαθρεμπορίου. Γιατί πραγματικά στελεχώσαμε αξιοκρατικά και με διαφάνεια όλους εκείνους τους τομείς αιχμής, που πραγματικά μπορούν να συμβάλλουν αποτελεσματικά</w:t>
      </w:r>
      <w:r>
        <w:rPr>
          <w:rFonts w:eastAsia="Times New Roman" w:cs="Times New Roman"/>
          <w:szCs w:val="24"/>
        </w:rPr>
        <w:t xml:space="preserve"> και αποφασιστικά στην καταπολέμηση του λαθρεμπορίου και για αυτό βλέπετε αυτά τα αποτελέσματα.</w:t>
      </w:r>
    </w:p>
    <w:p w14:paraId="621892A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Όπως και είναι σημαντική η συνεργασία με την Ευρωπαϊκή Ακτοφυλακή</w:t>
      </w:r>
      <w:r>
        <w:rPr>
          <w:rFonts w:eastAsia="Times New Roman" w:cs="Times New Roman"/>
          <w:szCs w:val="24"/>
        </w:rPr>
        <w:t>,</w:t>
      </w:r>
      <w:r>
        <w:rPr>
          <w:rFonts w:eastAsia="Times New Roman" w:cs="Times New Roman"/>
          <w:szCs w:val="24"/>
        </w:rPr>
        <w:t xml:space="preserve"> με συνέπεια το Ελληνικό Λιμενικό Σώμα να μπορέσει να βοηθήσει ανθρώπους που κινδύνευαν να πνιγούν. Πάνω από </w:t>
      </w:r>
      <w:r>
        <w:rPr>
          <w:rFonts w:eastAsia="Times New Roman" w:cs="Times New Roman"/>
          <w:szCs w:val="24"/>
        </w:rPr>
        <w:t>εκατόν πενήντα χιλιάδες</w:t>
      </w:r>
      <w:r>
        <w:rPr>
          <w:rFonts w:eastAsia="Times New Roman" w:cs="Times New Roman"/>
          <w:szCs w:val="24"/>
        </w:rPr>
        <w:t xml:space="preserve"> άνθρωποι σώθηκαν με την παρέμβαση του Λιμενικού.</w:t>
      </w:r>
    </w:p>
    <w:p w14:paraId="621892A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Ποντοπόρος ναυτιλία. Στηρίξαμε την ελληνική ποντοπόρο ναυτιλία, η οποία αυ</w:t>
      </w:r>
      <w:r>
        <w:rPr>
          <w:rFonts w:eastAsia="Times New Roman" w:cs="Times New Roman"/>
          <w:szCs w:val="24"/>
        </w:rPr>
        <w:t>τή τη στιγμή είναι το 50% της μεταφορικής δύναμης της Ευρωπαϊκής Ένωσης και κατέχει την πρώτη θέση σε όλον τον κόσμο. Στηρίξαμε σε προβλήματα που είχαν προκύψει με την Ευρωπαϊκή Επιτροπή Ανταγωνισμού</w:t>
      </w:r>
      <w:r>
        <w:rPr>
          <w:rFonts w:eastAsia="Times New Roman" w:cs="Times New Roman"/>
          <w:szCs w:val="24"/>
        </w:rPr>
        <w:t>,</w:t>
      </w:r>
      <w:r>
        <w:rPr>
          <w:rFonts w:eastAsia="Times New Roman" w:cs="Times New Roman"/>
          <w:szCs w:val="24"/>
        </w:rPr>
        <w:t xml:space="preserve"> γιατί θεωρούμε ότι η ναυτιλία, ο εφοπλισμός και η ναυτο</w:t>
      </w:r>
      <w:r>
        <w:rPr>
          <w:rFonts w:eastAsia="Times New Roman" w:cs="Times New Roman"/>
          <w:szCs w:val="24"/>
        </w:rPr>
        <w:t xml:space="preserve">σύνη είναι δύο θεσμοί, δύο φορείς, που μπορούν πραγματικά να συμβάλλουν στην ανάπτυξη της χώρας. </w:t>
      </w:r>
    </w:p>
    <w:p w14:paraId="621892A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Προχωρήσαμε, κυρίες και κύριοι συνάδελφοι, στην ανάπτυξη της λιμενικής βιομηχανίας. Εξασφαλίσαμε τα δικαιώματα των εργαζομένων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ιδιωτικοποίησης</w:t>
      </w:r>
      <w:r>
        <w:rPr>
          <w:rFonts w:eastAsia="Times New Roman" w:cs="Times New Roman"/>
          <w:szCs w:val="24"/>
        </w:rPr>
        <w:t xml:space="preserve"> του Πειραιά και της Θεσσαλονίκης και ήδη δημιουργούνται όλες οι προϋποθέσεις</w:t>
      </w:r>
      <w:r>
        <w:rPr>
          <w:rFonts w:eastAsia="Times New Roman" w:cs="Times New Roman"/>
          <w:szCs w:val="24"/>
        </w:rPr>
        <w:t>,</w:t>
      </w:r>
      <w:r>
        <w:rPr>
          <w:rFonts w:eastAsia="Times New Roman" w:cs="Times New Roman"/>
          <w:szCs w:val="24"/>
        </w:rPr>
        <w:t xml:space="preserve"> για να προχωρήσουν οι επενδύσεις και στα δύο αυτά λιμάνια. </w:t>
      </w:r>
    </w:p>
    <w:p w14:paraId="621892A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 Πειραιάς, κυρίες και κύριοι συνάδελφοι, πριν από τρία-τέσσερα χρόνια ήταν στην ενενηκοστή θέση σε παγκόσμια κατάταξ</w:t>
      </w:r>
      <w:r>
        <w:rPr>
          <w:rFonts w:eastAsia="Times New Roman" w:cs="Times New Roman"/>
          <w:szCs w:val="24"/>
        </w:rPr>
        <w:t>η στα λιμάνια και σήμερα είναι στην τριακοστή όγδοη. Η προσπάθεια που κάνουμε είναι στα επόμενα δύο χρόνια να έχουμε τουλάχιστον την εικοστή θέση. Διακόσιες πενήντα ναυτιλιακές εταιρείες έχουν εγκατασταθεί τα τελευταία τρία χρόνια στον Πειραιά και ήδη έχου</w:t>
      </w:r>
      <w:r>
        <w:rPr>
          <w:rFonts w:eastAsia="Times New Roman" w:cs="Times New Roman"/>
          <w:szCs w:val="24"/>
        </w:rPr>
        <w:t xml:space="preserve">με, για το 2017, 17,3% αύξηση του συναλλάγματος το προερχόμενο από τη ναυτιλία. </w:t>
      </w:r>
    </w:p>
    <w:p w14:paraId="621892A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Διεκδικούμε, μετά το </w:t>
      </w:r>
      <w:r>
        <w:rPr>
          <w:rFonts w:eastAsia="Times New Roman" w:cs="Times New Roman"/>
          <w:szCs w:val="24"/>
          <w:lang w:val="en-US"/>
        </w:rPr>
        <w:t>Brexit</w:t>
      </w:r>
      <w:r>
        <w:rPr>
          <w:rFonts w:eastAsia="Times New Roman" w:cs="Times New Roman"/>
          <w:szCs w:val="24"/>
        </w:rPr>
        <w:t xml:space="preserve">, τη μεταφορά δραστηριοτήτων από τα μεγάλα </w:t>
      </w:r>
      <w:r>
        <w:rPr>
          <w:rFonts w:eastAsia="Times New Roman" w:cs="Times New Roman"/>
          <w:szCs w:val="24"/>
          <w:lang w:val="en-US"/>
        </w:rPr>
        <w:t>P</w:t>
      </w:r>
      <w:r>
        <w:rPr>
          <w:rFonts w:eastAsia="Times New Roman" w:cs="Times New Roman"/>
          <w:szCs w:val="24"/>
        </w:rPr>
        <w:t>&amp;</w:t>
      </w:r>
      <w:r>
        <w:rPr>
          <w:rFonts w:eastAsia="Times New Roman" w:cs="Times New Roman"/>
          <w:szCs w:val="24"/>
          <w:lang w:val="en-US"/>
        </w:rPr>
        <w:t>I</w:t>
      </w:r>
      <w:r>
        <w:rPr>
          <w:rFonts w:eastAsia="Times New Roman" w:cs="Times New Roman"/>
          <w:szCs w:val="24"/>
        </w:rPr>
        <w:t xml:space="preserve"> </w:t>
      </w:r>
      <w:r>
        <w:rPr>
          <w:rFonts w:eastAsia="Times New Roman" w:cs="Times New Roman"/>
          <w:szCs w:val="24"/>
          <w:lang w:val="en-US"/>
        </w:rPr>
        <w:t>Clubs</w:t>
      </w:r>
      <w:r>
        <w:rPr>
          <w:rFonts w:eastAsia="Times New Roman" w:cs="Times New Roman"/>
          <w:szCs w:val="24"/>
        </w:rPr>
        <w:t xml:space="preserve"> και αποκαταστήσαμε τη σχέση του Υπουργείου Ναυτιλίας με τους </w:t>
      </w:r>
      <w:r>
        <w:rPr>
          <w:rFonts w:eastAsia="Times New Roman" w:cs="Times New Roman"/>
          <w:szCs w:val="24"/>
        </w:rPr>
        <w:t>«</w:t>
      </w:r>
      <w:r>
        <w:rPr>
          <w:rFonts w:eastAsia="Times New Roman" w:cs="Times New Roman"/>
          <w:szCs w:val="24"/>
          <w:lang w:val="en-US"/>
        </w:rPr>
        <w:t>LLOYD</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του Λονδίνου</w:t>
      </w:r>
      <w:r>
        <w:rPr>
          <w:rFonts w:eastAsia="Times New Roman" w:cs="Times New Roman"/>
          <w:szCs w:val="24"/>
        </w:rPr>
        <w:t>,</w:t>
      </w:r>
      <w:r>
        <w:rPr>
          <w:rFonts w:eastAsia="Times New Roman" w:cs="Times New Roman"/>
          <w:szCs w:val="24"/>
        </w:rPr>
        <w:t xml:space="preserve"> όπου είχε </w:t>
      </w:r>
      <w:r>
        <w:rPr>
          <w:rFonts w:eastAsia="Times New Roman" w:cs="Times New Roman"/>
          <w:szCs w:val="24"/>
        </w:rPr>
        <w:t xml:space="preserve">να πάει Έλληνας Υπουργός Ναυτιλίας, της πρώτης ναυτιλίας, κυρίες και κύριοι συνάδελφοι, είκοσι επτά, παρακαλώ, χρόνια. </w:t>
      </w:r>
    </w:p>
    <w:p w14:paraId="621892A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Διεκδικήσαμε και διεκδικούμε από τον </w:t>
      </w:r>
      <w:r>
        <w:rPr>
          <w:rFonts w:eastAsia="Times New Roman" w:cs="Times New Roman"/>
          <w:szCs w:val="24"/>
          <w:lang w:val="en-US"/>
        </w:rPr>
        <w:t>IMO</w:t>
      </w:r>
      <w:r>
        <w:rPr>
          <w:rFonts w:eastAsia="Times New Roman" w:cs="Times New Roman"/>
          <w:szCs w:val="24"/>
        </w:rPr>
        <w:t xml:space="preserve"> την εγκατάσταση στην Ελλάδα παραρτήματος του Πανεπιστημίου Ναυτιλίας, που λειτουργεί στα πλαίσι</w:t>
      </w:r>
      <w:r>
        <w:rPr>
          <w:rFonts w:eastAsia="Times New Roman" w:cs="Times New Roman"/>
          <w:szCs w:val="24"/>
        </w:rPr>
        <w:t xml:space="preserve">α του </w:t>
      </w:r>
      <w:r>
        <w:rPr>
          <w:rFonts w:eastAsia="Times New Roman" w:cs="Times New Roman"/>
          <w:szCs w:val="24"/>
          <w:lang w:val="en-US"/>
        </w:rPr>
        <w:t>IMO</w:t>
      </w:r>
      <w:r>
        <w:rPr>
          <w:rFonts w:eastAsia="Times New Roman" w:cs="Times New Roman"/>
          <w:szCs w:val="24"/>
        </w:rPr>
        <w:t xml:space="preserve"> στη Σουηδία, και ξεκινήσαμε τη διαδικασία σύνδεσης του Υπουργείου και των ναυτικών σχολών με όλα τα πανεπιστημιακά κέντρα και τα τεχνολογικά ινστιτούτα της χώρας. Γιατί με αυτόν τον τρόπο θα μπορέσουμε πραγματικά να συμβάλουμε στην αναβάθμιση της</w:t>
      </w:r>
      <w:r>
        <w:rPr>
          <w:rFonts w:eastAsia="Times New Roman" w:cs="Times New Roman"/>
          <w:szCs w:val="24"/>
        </w:rPr>
        <w:t xml:space="preserve"> κατάρτισης των νέων που επιλέγουν να πάνε στον τομέα αυτό.</w:t>
      </w:r>
    </w:p>
    <w:p w14:paraId="621892A6" w14:textId="77777777" w:rsidR="00FB0E1F" w:rsidRDefault="0065608A">
      <w:pPr>
        <w:spacing w:after="0" w:line="600" w:lineRule="auto"/>
        <w:ind w:firstLine="720"/>
        <w:jc w:val="both"/>
        <w:rPr>
          <w:rFonts w:eastAsia="Times New Roman"/>
          <w:szCs w:val="24"/>
        </w:rPr>
      </w:pPr>
      <w:r>
        <w:rPr>
          <w:rFonts w:eastAsia="Times New Roman"/>
          <w:szCs w:val="24"/>
        </w:rPr>
        <w:lastRenderedPageBreak/>
        <w:t>Κυρίες και κύριοι συνάδελφοι, υλοποιούμε ένα πολύ σημαντικό πρόγραμμα που έχει να κάνει με τον εξοπλισμό του Λιμενικού Σώματος και του Υπουργείου, γιατί θέλουμε το Υπουργείο να γίνει ένα πραγματικ</w:t>
      </w:r>
      <w:r>
        <w:rPr>
          <w:rFonts w:eastAsia="Times New Roman"/>
          <w:szCs w:val="24"/>
        </w:rPr>
        <w:t>ό στρατηγείο που θα εκπονεί και θα ξεδιπλώνει πολιτικές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«Γαλάζιας Ανάπτυξης».</w:t>
      </w:r>
    </w:p>
    <w:p w14:paraId="621892A7" w14:textId="77777777" w:rsidR="00FB0E1F" w:rsidRDefault="0065608A">
      <w:pPr>
        <w:spacing w:after="0" w:line="600" w:lineRule="auto"/>
        <w:ind w:firstLine="720"/>
        <w:jc w:val="both"/>
        <w:rPr>
          <w:rFonts w:eastAsia="Times New Roman"/>
          <w:szCs w:val="24"/>
        </w:rPr>
      </w:pPr>
      <w:r>
        <w:rPr>
          <w:rFonts w:eastAsia="Times New Roman"/>
          <w:szCs w:val="24"/>
        </w:rPr>
        <w:t xml:space="preserve">Ακτοπλοΐα: Τι παραλάβαμε, λοιπόν, η «ανίκανη» Κυβέρνηση, κυρίες και κύριοι συνάδελφοι, στην ακτοπλοΐα; Τα λεφτά που ξόδευε ο ελληνικός λαός για τις λεγόμενες και </w:t>
      </w:r>
      <w:r>
        <w:rPr>
          <w:rFonts w:eastAsia="Times New Roman"/>
          <w:szCs w:val="24"/>
        </w:rPr>
        <w:t xml:space="preserve">περίφημες «άγονες γραμμές» εξυπηρετούσαν τους εφοπλιστές που ασχολούνταν με την ακτοπλοΐα στο Αιγαίο. Τι έγινε, λοιπόν, αυτά τα χρόνια; Μια πλήρης, ριζική αλλαγή. Και το ξέρουν όλοι οι Βουλευτές της Αντιπολίτευσης, του Αιγαίου και του Ιονίου, γιατί ξέρουν </w:t>
      </w:r>
      <w:r>
        <w:rPr>
          <w:rFonts w:eastAsia="Times New Roman"/>
          <w:szCs w:val="24"/>
        </w:rPr>
        <w:t>ότι για πρώτη φορά πήγαν μεγάλα πλοία σε μικρά νησιά, όπως είναι τα Ψαρά, όπως είναι οι Οινούσσες.</w:t>
      </w:r>
    </w:p>
    <w:p w14:paraId="621892A8" w14:textId="77777777" w:rsidR="00FB0E1F" w:rsidRDefault="0065608A">
      <w:pPr>
        <w:spacing w:after="0" w:line="600" w:lineRule="auto"/>
        <w:ind w:firstLine="720"/>
        <w:jc w:val="both"/>
        <w:rPr>
          <w:rFonts w:eastAsia="Times New Roman"/>
          <w:szCs w:val="24"/>
        </w:rPr>
      </w:pPr>
      <w:r>
        <w:rPr>
          <w:rFonts w:eastAsia="Times New Roman"/>
          <w:szCs w:val="24"/>
        </w:rPr>
        <w:t xml:space="preserve">Μου έλεγε, κυρίες και κύριοι συνάδελφοι, προχθές, όταν είχα επισκεφτεί τις Οινούσσες, ο </w:t>
      </w:r>
      <w:r>
        <w:rPr>
          <w:rFonts w:eastAsia="Times New Roman"/>
          <w:szCs w:val="24"/>
        </w:rPr>
        <w:t>δ</w:t>
      </w:r>
      <w:r>
        <w:rPr>
          <w:rFonts w:eastAsia="Times New Roman"/>
          <w:szCs w:val="24"/>
        </w:rPr>
        <w:t>ήμαρχος το εξής: «Όταν ήμουν νέος, ρωτούσα τον πατέρα μου</w:t>
      </w:r>
      <w:r>
        <w:rPr>
          <w:rFonts w:eastAsia="Times New Roman"/>
          <w:szCs w:val="24"/>
        </w:rPr>
        <w:t>,</w:t>
      </w:r>
      <w:r>
        <w:rPr>
          <w:rFonts w:eastAsia="Times New Roman"/>
          <w:szCs w:val="24"/>
        </w:rPr>
        <w:t xml:space="preserve"> όταν έβλεπα το βαπόρι να περνάει χωρίς να σταματάει στις Οινούσσες, γιατί δεν σταματάει το βαπόρι εδώ. Και ο πατέρας μου μο</w:t>
      </w:r>
      <w:r>
        <w:rPr>
          <w:rFonts w:eastAsia="Times New Roman"/>
          <w:szCs w:val="24"/>
        </w:rPr>
        <w:t>υ</w:t>
      </w:r>
      <w:r>
        <w:rPr>
          <w:rFonts w:eastAsia="Times New Roman"/>
          <w:szCs w:val="24"/>
        </w:rPr>
        <w:t xml:space="preserve"> έλεγε ότι αυτό είναι όνειρο θερινής νυκτός. Τώρα πηγαίνω στον τάφο του πατέρα μου και του λέω</w:t>
      </w:r>
      <w:r>
        <w:rPr>
          <w:rFonts w:eastAsia="Times New Roman"/>
          <w:szCs w:val="24"/>
        </w:rPr>
        <w:t>:</w:t>
      </w:r>
      <w:r>
        <w:rPr>
          <w:rFonts w:eastAsia="Times New Roman"/>
          <w:szCs w:val="24"/>
        </w:rPr>
        <w:t xml:space="preserve"> “Πατέρα</w:t>
      </w:r>
      <w:r>
        <w:rPr>
          <w:rFonts w:eastAsia="Times New Roman"/>
          <w:szCs w:val="24"/>
        </w:rPr>
        <w:t>,</w:t>
      </w:r>
      <w:r>
        <w:rPr>
          <w:rFonts w:eastAsia="Times New Roman"/>
          <w:szCs w:val="24"/>
        </w:rPr>
        <w:t xml:space="preserve"> το βαπόρι ήρθε στις Οινούσ</w:t>
      </w:r>
      <w:r>
        <w:rPr>
          <w:rFonts w:eastAsia="Times New Roman"/>
          <w:szCs w:val="24"/>
        </w:rPr>
        <w:t>σες”</w:t>
      </w:r>
      <w:r>
        <w:rPr>
          <w:rFonts w:eastAsia="Times New Roman"/>
          <w:szCs w:val="24"/>
        </w:rPr>
        <w:t>.</w:t>
      </w:r>
      <w:r>
        <w:rPr>
          <w:rFonts w:eastAsia="Times New Roman"/>
          <w:szCs w:val="24"/>
        </w:rPr>
        <w:t>». Επίσης δημιουργήσαμε την καινούργια σχολή στις Οινούσσες, γιατί ακριβώς πρέπει να στηρίξουμε αυτές τις περιοχές.</w:t>
      </w:r>
    </w:p>
    <w:p w14:paraId="621892A9" w14:textId="77777777" w:rsidR="00FB0E1F" w:rsidRDefault="0065608A">
      <w:pPr>
        <w:spacing w:after="0" w:line="600" w:lineRule="auto"/>
        <w:ind w:firstLine="720"/>
        <w:jc w:val="both"/>
        <w:rPr>
          <w:rFonts w:eastAsia="Times New Roman"/>
          <w:szCs w:val="24"/>
        </w:rPr>
      </w:pPr>
      <w:r>
        <w:rPr>
          <w:rFonts w:eastAsia="Times New Roman"/>
          <w:szCs w:val="24"/>
        </w:rPr>
        <w:t xml:space="preserve">Να σας πω για τη σύνδεση για πρώτη φορά -ήταν αίτημα χρόνων- του </w:t>
      </w:r>
      <w:r>
        <w:rPr>
          <w:rFonts w:eastAsia="Times New Roman"/>
          <w:szCs w:val="24"/>
        </w:rPr>
        <w:t>β</w:t>
      </w:r>
      <w:r>
        <w:rPr>
          <w:rFonts w:eastAsia="Times New Roman"/>
          <w:szCs w:val="24"/>
        </w:rPr>
        <w:t>ορείου Αιγαίου με την Αλεξανδρούπολη και τη Σαμοθράκη ή για την Πάτρα</w:t>
      </w:r>
      <w:r>
        <w:rPr>
          <w:rFonts w:eastAsia="Times New Roman"/>
          <w:szCs w:val="24"/>
        </w:rPr>
        <w:t xml:space="preserve"> με την Ιθάκη και </w:t>
      </w:r>
      <w:r>
        <w:rPr>
          <w:rFonts w:eastAsia="Times New Roman"/>
          <w:szCs w:val="24"/>
        </w:rPr>
        <w:lastRenderedPageBreak/>
        <w:t>δεκάδες τέτοιες περιπτώσεις</w:t>
      </w:r>
      <w:r>
        <w:rPr>
          <w:rFonts w:eastAsia="Times New Roman"/>
          <w:szCs w:val="24"/>
        </w:rPr>
        <w:t>,</w:t>
      </w:r>
      <w:r>
        <w:rPr>
          <w:rFonts w:eastAsia="Times New Roman"/>
          <w:szCs w:val="24"/>
        </w:rPr>
        <w:t xml:space="preserve"> που πραγματικά αναβαθμίζουν τη σχέση και την επικοινωνία των νησιών μας με την ηπειρωτική χώρα και μεταξύ τους; </w:t>
      </w:r>
    </w:p>
    <w:p w14:paraId="621892AA" w14:textId="77777777" w:rsidR="00FB0E1F" w:rsidRDefault="0065608A">
      <w:pPr>
        <w:spacing w:after="0"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αυτό βλέπετε ότι όλοι οι φορείς των νησιών αναγνωρίζουν αυτή την ποιοτική διαφορά η οποία έχ</w:t>
      </w:r>
      <w:r>
        <w:rPr>
          <w:rFonts w:eastAsia="Times New Roman"/>
          <w:szCs w:val="24"/>
        </w:rPr>
        <w:t>ει προκύψει.</w:t>
      </w:r>
    </w:p>
    <w:p w14:paraId="621892AB" w14:textId="77777777" w:rsidR="00FB0E1F" w:rsidRDefault="0065608A">
      <w:pPr>
        <w:spacing w:after="0" w:line="600" w:lineRule="auto"/>
        <w:ind w:firstLine="720"/>
        <w:jc w:val="both"/>
        <w:rPr>
          <w:rFonts w:eastAsia="Times New Roman"/>
          <w:szCs w:val="24"/>
        </w:rPr>
      </w:pPr>
      <w:r>
        <w:rPr>
          <w:rFonts w:eastAsia="Times New Roman"/>
          <w:szCs w:val="24"/>
        </w:rPr>
        <w:t>Κυρίες και κύριοι συνάδελφοι, ψηφίσαμε προχθές και ολοκληρώσαμε στη Βουλή, ένα εξαιρετικά σημαντικό θεσμικό πλαίσιο</w:t>
      </w:r>
      <w:r>
        <w:rPr>
          <w:rFonts w:eastAsia="Times New Roman"/>
          <w:szCs w:val="24"/>
        </w:rPr>
        <w:t>,</w:t>
      </w:r>
      <w:r>
        <w:rPr>
          <w:rFonts w:eastAsia="Times New Roman"/>
          <w:szCs w:val="24"/>
        </w:rPr>
        <w:t xml:space="preserve"> που απαντάει σε κρίσιμα, διαχρονικά και ζέοντα προβλήματα που απασχολούσαν τον χώρο. Είναι ένα σύγχρονο θεσμικό πλαίσιο, το οπ</w:t>
      </w:r>
      <w:r>
        <w:rPr>
          <w:rFonts w:eastAsia="Times New Roman"/>
          <w:szCs w:val="24"/>
        </w:rPr>
        <w:t>οίο θα τεθεί σε εφαρμογή, γιατί είναι ίσως το πρώτο νομοθέτημα που δεσμεύει τον Υπουργό σε συγκεκριμένους χρονικούς ορίζοντες να υλοποιήσει την έκδοση υπουργικών αποφάσεων και διαταγμάτων. Ήδη έχω δώσει εντολή στις υπηρεσίες μέχρι τέλος του χρόνου να έχουν</w:t>
      </w:r>
      <w:r>
        <w:rPr>
          <w:rFonts w:eastAsia="Times New Roman"/>
          <w:szCs w:val="24"/>
        </w:rPr>
        <w:t xml:space="preserve"> ετοιμάσει τις υπουργικές αποφάσεις και μέχρι τέλος Ιανουαρίου τα διατάγματα.</w:t>
      </w:r>
    </w:p>
    <w:p w14:paraId="621892AC" w14:textId="77777777" w:rsidR="00FB0E1F" w:rsidRDefault="0065608A">
      <w:pPr>
        <w:spacing w:after="0" w:line="600" w:lineRule="auto"/>
        <w:ind w:firstLine="720"/>
        <w:jc w:val="both"/>
        <w:rPr>
          <w:rFonts w:eastAsia="Times New Roman"/>
          <w:szCs w:val="24"/>
        </w:rPr>
      </w:pPr>
      <w:r>
        <w:rPr>
          <w:rFonts w:eastAsia="Times New Roman"/>
          <w:szCs w:val="24"/>
        </w:rPr>
        <w:t>Μέσα απ’ αυτό το μεγάλο θεσμικό πλαίσιο των εκατόν τριάντα έξι περίπου άρθρων, έρχονται να λυθούν ζητήματα που αφορούν εκκρεμότητες από τότε που ιδρύθηκε το ελληνικό κράτος, όπως</w:t>
      </w:r>
      <w:r>
        <w:rPr>
          <w:rFonts w:eastAsia="Times New Roman"/>
          <w:szCs w:val="24"/>
        </w:rPr>
        <w:t xml:space="preserve"> οι εξής: </w:t>
      </w:r>
    </w:p>
    <w:p w14:paraId="621892AD" w14:textId="77777777" w:rsidR="00FB0E1F" w:rsidRDefault="0065608A">
      <w:pPr>
        <w:spacing w:after="0" w:line="600" w:lineRule="auto"/>
        <w:ind w:firstLine="720"/>
        <w:jc w:val="both"/>
        <w:rPr>
          <w:rFonts w:eastAsia="Times New Roman"/>
          <w:szCs w:val="24"/>
        </w:rPr>
      </w:pPr>
      <w:r>
        <w:rPr>
          <w:rFonts w:eastAsia="Times New Roman"/>
          <w:szCs w:val="24"/>
        </w:rPr>
        <w:t>Πρώτον, η αποκατάσταση εκκρεμοτήτων αυθαιρέτων στα λιμάνια, συνέπεια των οποίων ήταν να μην μπορεί να υλοποιηθεί κανένα πρόγραμμα, παρ</w:t>
      </w:r>
      <w:r>
        <w:rPr>
          <w:rFonts w:eastAsia="Times New Roman"/>
          <w:szCs w:val="24"/>
        </w:rPr>
        <w:t xml:space="preserve">’ </w:t>
      </w:r>
      <w:r>
        <w:rPr>
          <w:rFonts w:eastAsia="Times New Roman"/>
          <w:szCs w:val="24"/>
        </w:rPr>
        <w:t xml:space="preserve">ότι σε πολλά λιμάνια υπήρχε η οικονομική δυνατότητα. </w:t>
      </w:r>
    </w:p>
    <w:p w14:paraId="621892AE" w14:textId="77777777" w:rsidR="00FB0E1F" w:rsidRDefault="0065608A">
      <w:pPr>
        <w:spacing w:after="0" w:line="600" w:lineRule="auto"/>
        <w:ind w:firstLine="720"/>
        <w:jc w:val="both"/>
        <w:rPr>
          <w:rFonts w:eastAsia="Times New Roman"/>
          <w:szCs w:val="24"/>
        </w:rPr>
      </w:pPr>
      <w:r>
        <w:rPr>
          <w:rFonts w:eastAsia="Times New Roman"/>
          <w:szCs w:val="24"/>
        </w:rPr>
        <w:t>Δεύτερον, η δυνατότητα δημιουργίας συντονιστικού οργάνο</w:t>
      </w:r>
      <w:r>
        <w:rPr>
          <w:rFonts w:eastAsia="Times New Roman"/>
          <w:szCs w:val="24"/>
        </w:rPr>
        <w:t xml:space="preserve">υ για τη συμμετοχή των χρηστών στα λιμάνια ή του συντονιστικού οργάνου μεταξύ αεροπλοΐας και </w:t>
      </w:r>
      <w:r>
        <w:rPr>
          <w:rFonts w:eastAsia="Times New Roman"/>
          <w:szCs w:val="24"/>
        </w:rPr>
        <w:lastRenderedPageBreak/>
        <w:t>ακτοπλοΐας, για να μπορέσει πραγματικά να υπάρξει διασύνδεση όλων αυτών των αεροπορικών αφίξεων και του κατάπλου των πλοίων, να υπάρχει συνδυασμός, πράγμα το οποίο</w:t>
      </w:r>
      <w:r>
        <w:rPr>
          <w:rFonts w:eastAsia="Times New Roman"/>
          <w:szCs w:val="24"/>
        </w:rPr>
        <w:t xml:space="preserve"> εκκρεμούσε πάρα πολλά χρόνια.</w:t>
      </w:r>
    </w:p>
    <w:p w14:paraId="621892AF" w14:textId="77777777" w:rsidR="00FB0E1F" w:rsidRDefault="0065608A">
      <w:pPr>
        <w:spacing w:after="0" w:line="600" w:lineRule="auto"/>
        <w:ind w:firstLine="720"/>
        <w:jc w:val="both"/>
        <w:rPr>
          <w:rFonts w:eastAsia="Times New Roman"/>
          <w:szCs w:val="24"/>
        </w:rPr>
      </w:pPr>
      <w:r>
        <w:rPr>
          <w:rFonts w:eastAsia="Times New Roman"/>
          <w:szCs w:val="24"/>
        </w:rPr>
        <w:t>Τρίτον, να υπάρξει η εξής δυνατότητα στα μικρά νησιά</w:t>
      </w:r>
      <w:r>
        <w:rPr>
          <w:rFonts w:eastAsia="Times New Roman"/>
          <w:szCs w:val="24"/>
        </w:rPr>
        <w:t>,</w:t>
      </w:r>
      <w:r>
        <w:rPr>
          <w:rFonts w:eastAsia="Times New Roman"/>
          <w:szCs w:val="24"/>
        </w:rPr>
        <w:t xml:space="preserve"> κάτω των πέντε χιλιάδων κατοίκων: Σε περίπτωση που δεν υπάρχει ακτοπλοϊκό ενδιαφέρον, να μπορούν οι ίδιοι να προχωρούν στη δημιουργία συμβάσεων, για να λύσουν τα προβλήματ</w:t>
      </w:r>
      <w:r>
        <w:rPr>
          <w:rFonts w:eastAsia="Times New Roman"/>
          <w:szCs w:val="24"/>
        </w:rPr>
        <w:t xml:space="preserve">α ακτοπλοΐας που τους απασχολούν. </w:t>
      </w:r>
    </w:p>
    <w:p w14:paraId="621892B0" w14:textId="77777777" w:rsidR="00FB0E1F" w:rsidRDefault="0065608A">
      <w:pPr>
        <w:spacing w:after="0" w:line="600" w:lineRule="auto"/>
        <w:ind w:firstLine="720"/>
        <w:jc w:val="both"/>
        <w:rPr>
          <w:rFonts w:eastAsia="Times New Roman"/>
          <w:szCs w:val="24"/>
        </w:rPr>
      </w:pPr>
      <w:r>
        <w:rPr>
          <w:rFonts w:eastAsia="Times New Roman"/>
          <w:szCs w:val="24"/>
        </w:rPr>
        <w:t>Θα υπάρξουν, λοιπόν, δεκάδες διατάξεις, που πραγματικά θα δημιουργήσουν ένα νέο περιβάλλον στον χώρο της ακτοπλοΐας, αλλά και στον χώρο της λιμενική βιομηχανίας, προκειμένου να αντιμετωπίσουμε όλα αυτά τα πολύ κρίσιμα και</w:t>
      </w:r>
      <w:r>
        <w:rPr>
          <w:rFonts w:eastAsia="Times New Roman"/>
          <w:szCs w:val="24"/>
        </w:rPr>
        <w:t xml:space="preserve"> σημαντικά προβλήματα.</w:t>
      </w:r>
    </w:p>
    <w:p w14:paraId="621892B1" w14:textId="77777777" w:rsidR="00FB0E1F" w:rsidRDefault="0065608A">
      <w:pPr>
        <w:spacing w:after="0" w:line="600" w:lineRule="auto"/>
        <w:ind w:firstLine="720"/>
        <w:jc w:val="both"/>
        <w:rPr>
          <w:rFonts w:eastAsia="Times New Roman"/>
          <w:color w:val="000000" w:themeColor="text1"/>
          <w:szCs w:val="24"/>
        </w:rPr>
      </w:pPr>
      <w:r>
        <w:rPr>
          <w:rFonts w:eastAsia="Times New Roman"/>
          <w:szCs w:val="24"/>
        </w:rPr>
        <w:t>Κυρίες και κύριοι συνάδελφοι, το Υπουργείο Ναυτιλίας και Νησιωτικής Πολιτικής εκπόνησε ένα σχέδιο πρότασης, το οποίο έθεσε υπ</w:t>
      </w:r>
      <w:r>
        <w:rPr>
          <w:rFonts w:eastAsia="Times New Roman"/>
          <w:szCs w:val="24"/>
        </w:rPr>
        <w:t xml:space="preserve">’ </w:t>
      </w:r>
      <w:r>
        <w:rPr>
          <w:rFonts w:eastAsia="Times New Roman"/>
          <w:szCs w:val="24"/>
        </w:rPr>
        <w:t>όψιν όλων των περιφερειών, των είκοσι τριών περιφερειών, ακραιφνώς νησιωτικών περιοχών της Ευρώπης και έχο</w:t>
      </w:r>
      <w:r>
        <w:rPr>
          <w:rFonts w:eastAsia="Times New Roman"/>
          <w:szCs w:val="24"/>
        </w:rPr>
        <w:t>υμε ενεργοποιήσει και κινητοποιήσει όλες αυτές τις περιφέρειες.</w:t>
      </w:r>
    </w:p>
    <w:p w14:paraId="621892B2" w14:textId="77777777" w:rsidR="00FB0E1F" w:rsidRDefault="0065608A">
      <w:pPr>
        <w:spacing w:after="0" w:line="600" w:lineRule="auto"/>
        <w:ind w:firstLine="720"/>
        <w:jc w:val="both"/>
        <w:rPr>
          <w:rFonts w:eastAsia="Times New Roman"/>
          <w:szCs w:val="24"/>
        </w:rPr>
      </w:pPr>
      <w:r>
        <w:rPr>
          <w:rFonts w:eastAsia="Times New Roman"/>
          <w:szCs w:val="24"/>
        </w:rPr>
        <w:t>Αυτές τις ημέρες υπάρχει μια συνεργασία με τον Υπουργό Περιφέρειας της Γαλλίας</w:t>
      </w:r>
      <w:r>
        <w:rPr>
          <w:rFonts w:eastAsia="Times New Roman"/>
          <w:szCs w:val="24"/>
        </w:rPr>
        <w:t>,</w:t>
      </w:r>
      <w:r>
        <w:rPr>
          <w:rFonts w:eastAsia="Times New Roman"/>
          <w:szCs w:val="24"/>
        </w:rPr>
        <w:t xml:space="preserve"> για να πιεστεί η Κομισιόν και επιτέλους η πολιτική της εδαφικής συνοχής και του περιορισμού του αποκλεισμού των </w:t>
      </w:r>
      <w:r>
        <w:rPr>
          <w:rFonts w:eastAsia="Times New Roman"/>
          <w:szCs w:val="24"/>
        </w:rPr>
        <w:t xml:space="preserve">νησιωτών να αποκτήσει σάρκα και οστά. Διότι πολλές φορές η Ευρωπαϊκή Ένωση μίλησε για μέτρα που έπρεπε να λάβει υπέρ των νησιωτικών περιοχών, αλλά όλα αυτά έμειναν γράμμα κενό. </w:t>
      </w:r>
    </w:p>
    <w:p w14:paraId="621892B3" w14:textId="77777777" w:rsidR="00FB0E1F" w:rsidRDefault="0065608A">
      <w:pPr>
        <w:spacing w:after="0" w:line="600" w:lineRule="auto"/>
        <w:ind w:firstLine="720"/>
        <w:jc w:val="both"/>
        <w:rPr>
          <w:rFonts w:eastAsia="Times New Roman"/>
          <w:szCs w:val="24"/>
        </w:rPr>
      </w:pPr>
      <w:r>
        <w:rPr>
          <w:rFonts w:eastAsia="Times New Roman"/>
          <w:szCs w:val="24"/>
        </w:rPr>
        <w:lastRenderedPageBreak/>
        <w:t>Ξεκινήσαμε, λοιπόν, μια συντονισμένη προσπάθεια και με άλλες χώρες, ενεργοποιώ</w:t>
      </w:r>
      <w:r>
        <w:rPr>
          <w:rFonts w:eastAsia="Times New Roman"/>
          <w:szCs w:val="24"/>
        </w:rPr>
        <w:t>ντας άλλες χώρες. Εξασφαλίσαμε στη Σύνοδο της Βαλέτας την ομόφωνη πρόταση όλων των Υπουργών για τη λήψη μέτρων. Θα ενεργοποιήσουμε όλους τους Ευρωβουλευτές</w:t>
      </w:r>
      <w:r>
        <w:rPr>
          <w:rFonts w:eastAsia="Times New Roman"/>
          <w:szCs w:val="24"/>
        </w:rPr>
        <w:t xml:space="preserve"> </w:t>
      </w:r>
      <w:r>
        <w:rPr>
          <w:rFonts w:eastAsia="Times New Roman"/>
          <w:szCs w:val="24"/>
        </w:rPr>
        <w:t>μας</w:t>
      </w:r>
      <w:r>
        <w:rPr>
          <w:rFonts w:eastAsia="Times New Roman"/>
          <w:szCs w:val="24"/>
        </w:rPr>
        <w:t xml:space="preserve">, αλλά και </w:t>
      </w:r>
      <w:r>
        <w:rPr>
          <w:rFonts w:eastAsia="Times New Roman"/>
          <w:szCs w:val="24"/>
        </w:rPr>
        <w:t>ξένους,</w:t>
      </w:r>
      <w:r>
        <w:rPr>
          <w:rFonts w:eastAsia="Times New Roman"/>
          <w:szCs w:val="24"/>
        </w:rPr>
        <w:t xml:space="preserve"> που συνδέονται με χώρες νησιωτικές, για να μπορέσουμε πραγματικά να πιέσουμε τ</w:t>
      </w:r>
      <w:r>
        <w:rPr>
          <w:rFonts w:eastAsia="Times New Roman"/>
          <w:szCs w:val="24"/>
        </w:rPr>
        <w:t>ην Κομισιόν και να εξασφαλίσουμε ένα ιδιαίτερο, συγκεκριμένο πρόγραμμα, προκειμένου να περιορίσουμε τα φαινόμενα του αποκλεισμού που ζουν τα νησιά όχι μόνο της Ελλάδος, αλλά ολόκληρης της Ευρώπης.</w:t>
      </w:r>
    </w:p>
    <w:p w14:paraId="621892B4" w14:textId="77777777" w:rsidR="00FB0E1F" w:rsidRDefault="0065608A">
      <w:pPr>
        <w:spacing w:after="0" w:line="600" w:lineRule="auto"/>
        <w:ind w:firstLine="720"/>
        <w:jc w:val="both"/>
        <w:rPr>
          <w:rFonts w:eastAsia="Times New Roman"/>
          <w:szCs w:val="24"/>
        </w:rPr>
      </w:pPr>
      <w:r>
        <w:rPr>
          <w:rFonts w:eastAsia="Times New Roman"/>
          <w:szCs w:val="24"/>
        </w:rPr>
        <w:t>Κυρίες και κύριοι συνάδελφοι, πολιτική και οικονομική σταθε</w:t>
      </w:r>
      <w:r>
        <w:rPr>
          <w:rFonts w:eastAsia="Times New Roman"/>
          <w:szCs w:val="24"/>
        </w:rPr>
        <w:t>ρότητα δημιουργούν σιγά-σιγά και σταθερά την προσπάθεια να εξέλθει η χώρα από αυτή την τραγική μοίρα που της επιφύλαξαν πολιτικές οι οποίες, δυστυχώς, την έφεραν σε αυτό το σημείο. Δεν είναι η ώρα να συζητήσουμε αυτή τη στιγμή γιατί η Ελλάδα έφτασε σε αυτή</w:t>
      </w:r>
      <w:r>
        <w:rPr>
          <w:rFonts w:eastAsia="Times New Roman"/>
          <w:szCs w:val="24"/>
        </w:rPr>
        <w:t xml:space="preserve"> την κατάσταση. Το ζητούμενο αυτή τη στιγμή είναι πώς θα βγει η Ελλάδα από αυτή την κατάσταση. Όλοι σήμερα στην Ευρώπη αναγνωρίζουν την προσπάθεια που γίνεται</w:t>
      </w:r>
      <w:r>
        <w:rPr>
          <w:rFonts w:eastAsia="Times New Roman"/>
          <w:szCs w:val="24"/>
        </w:rPr>
        <w:t>,</w:t>
      </w:r>
      <w:r>
        <w:rPr>
          <w:rFonts w:eastAsia="Times New Roman"/>
          <w:szCs w:val="24"/>
        </w:rPr>
        <w:t xml:space="preserve"> για να μπορέσει πραγματικά η χώρα να βγει από αυτή την πελώρια δυσκολία, που την ταλανίζει και τ</w:t>
      </w:r>
      <w:r>
        <w:rPr>
          <w:rFonts w:eastAsia="Times New Roman"/>
          <w:szCs w:val="24"/>
        </w:rPr>
        <w:t>η βασανίζει.</w:t>
      </w:r>
    </w:p>
    <w:p w14:paraId="621892B5"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Υπουργέ, να σας ενημερώσω ότι είστε στα δεκαπέντε λεπτά.</w:t>
      </w:r>
    </w:p>
    <w:p w14:paraId="621892B6" w14:textId="77777777" w:rsidR="00FB0E1F" w:rsidRDefault="0065608A">
      <w:pPr>
        <w:spacing w:after="0"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Κλείνω, κύριε Πρόεδρε.</w:t>
      </w:r>
    </w:p>
    <w:p w14:paraId="621892B7" w14:textId="77777777" w:rsidR="00FB0E1F" w:rsidRDefault="0065608A">
      <w:pPr>
        <w:spacing w:after="0" w:line="600" w:lineRule="auto"/>
        <w:ind w:firstLine="720"/>
        <w:jc w:val="both"/>
        <w:rPr>
          <w:rFonts w:eastAsia="Times New Roman"/>
          <w:szCs w:val="24"/>
        </w:rPr>
      </w:pPr>
      <w:r>
        <w:rPr>
          <w:rFonts w:eastAsia="Times New Roman"/>
          <w:b/>
          <w:szCs w:val="24"/>
        </w:rPr>
        <w:lastRenderedPageBreak/>
        <w:t>ΠΡΟΕΔΡΕΥΩΝ (Δημήτριος Καμμένος):</w:t>
      </w:r>
      <w:r>
        <w:rPr>
          <w:rFonts w:eastAsia="Times New Roman"/>
          <w:szCs w:val="24"/>
        </w:rPr>
        <w:t xml:space="preserve"> Ευχαριστώ.</w:t>
      </w:r>
    </w:p>
    <w:p w14:paraId="621892B8" w14:textId="77777777" w:rsidR="00FB0E1F" w:rsidRDefault="0065608A">
      <w:pPr>
        <w:spacing w:after="0"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Πιστεύω, λοιπόν, ότι</w:t>
      </w:r>
      <w:r>
        <w:rPr>
          <w:rFonts w:eastAsia="Times New Roman"/>
          <w:szCs w:val="24"/>
        </w:rPr>
        <w:t>,</w:t>
      </w:r>
      <w:r>
        <w:rPr>
          <w:rFonts w:eastAsia="Times New Roman"/>
          <w:szCs w:val="24"/>
        </w:rPr>
        <w:t xml:space="preserve"> με τη συνεργασία όλων και με το μέτρο που πρέπει να υπάρχει και στον λόγο και στη συμπεριφορά όλων μας, θα βρούμε τους κοινούς τόπους. Υπάρχουν και κοινοί τόποι ανά</w:t>
      </w:r>
      <w:r>
        <w:rPr>
          <w:rFonts w:eastAsia="Times New Roman"/>
          <w:szCs w:val="24"/>
        </w:rPr>
        <w:t>μεσά μας. Γιατί πιστεύω ότι όλοι εδώ -ο καθένας με το</w:t>
      </w:r>
      <w:r>
        <w:rPr>
          <w:rFonts w:eastAsia="Times New Roman"/>
          <w:szCs w:val="24"/>
        </w:rPr>
        <w:t>ν</w:t>
      </w:r>
      <w:r>
        <w:rPr>
          <w:rFonts w:eastAsia="Times New Roman"/>
          <w:szCs w:val="24"/>
        </w:rPr>
        <w:t xml:space="preserve"> δικό του τρόπο- έχουμε μέσα μας την αγωνία να βγει η χώρα από αυτό το αδιέξοδο.</w:t>
      </w:r>
    </w:p>
    <w:p w14:paraId="621892B9" w14:textId="77777777" w:rsidR="00FB0E1F" w:rsidRDefault="0065608A">
      <w:pPr>
        <w:spacing w:after="0" w:line="600" w:lineRule="auto"/>
        <w:ind w:firstLine="720"/>
        <w:jc w:val="both"/>
        <w:rPr>
          <w:rFonts w:eastAsia="Times New Roman"/>
          <w:szCs w:val="24"/>
        </w:rPr>
      </w:pPr>
      <w:r>
        <w:rPr>
          <w:rFonts w:eastAsia="Times New Roman"/>
          <w:szCs w:val="24"/>
        </w:rPr>
        <w:t>Ας συμβάλουμε, λοιπόν, όλοι, κυρίες και κύριοι συνάδελφοι, σε αυτή την προσπάθεια. Το αξίζει η Ελλάδα, το αξίζουν τα παιδ</w:t>
      </w:r>
      <w:r>
        <w:rPr>
          <w:rFonts w:eastAsia="Times New Roman"/>
          <w:szCs w:val="24"/>
        </w:rPr>
        <w:t>ιά μας. Μετά από τα βιώματα που έχουμε ζήσει όλοι και τα λάθη που έχουμε κάνει όλοι, ας μπούμε σε έναν τέτοιο</w:t>
      </w:r>
      <w:r>
        <w:rPr>
          <w:rFonts w:eastAsia="Times New Roman"/>
          <w:szCs w:val="24"/>
        </w:rPr>
        <w:t>ν</w:t>
      </w:r>
      <w:r>
        <w:rPr>
          <w:rFonts w:eastAsia="Times New Roman"/>
          <w:szCs w:val="24"/>
        </w:rPr>
        <w:t xml:space="preserve"> δρόμο, ο οποίος θα οδηγήσει τη χώρα στην έξοδο από αυτή τη</w:t>
      </w:r>
      <w:r>
        <w:rPr>
          <w:rFonts w:eastAsia="Times New Roman"/>
          <w:szCs w:val="24"/>
        </w:rPr>
        <w:t>ν</w:t>
      </w:r>
      <w:r>
        <w:rPr>
          <w:rFonts w:eastAsia="Times New Roman"/>
          <w:szCs w:val="24"/>
        </w:rPr>
        <w:t xml:space="preserve"> κρίση. Τότε θα έλθει η ώρα της πολιτικής αναμέτρησης -μετά από δύο χρόνια- και εκεί ο</w:t>
      </w:r>
      <w:r>
        <w:rPr>
          <w:rFonts w:eastAsia="Times New Roman"/>
          <w:szCs w:val="24"/>
        </w:rPr>
        <w:t xml:space="preserve"> καθένας θα καταθέσει την πρότασή του. Ο ελληνικός λαός δεν τρώει σανό. Αυτό πιστεύω εγώ. Κάποιοι θεωρούν πως</w:t>
      </w:r>
      <w:r>
        <w:rPr>
          <w:rFonts w:eastAsia="Times New Roman"/>
          <w:szCs w:val="24"/>
        </w:rPr>
        <w:t>,</w:t>
      </w:r>
      <w:r>
        <w:rPr>
          <w:rFonts w:eastAsia="Times New Roman"/>
          <w:szCs w:val="24"/>
        </w:rPr>
        <w:t xml:space="preserve"> όταν μας ψηφίζει ο λαός, είναι σοφός και</w:t>
      </w:r>
      <w:r>
        <w:rPr>
          <w:rFonts w:eastAsia="Times New Roman"/>
          <w:szCs w:val="24"/>
        </w:rPr>
        <w:t>,</w:t>
      </w:r>
      <w:r>
        <w:rPr>
          <w:rFonts w:eastAsia="Times New Roman"/>
          <w:szCs w:val="24"/>
        </w:rPr>
        <w:t xml:space="preserve"> όταν δεν μας ψηφίζει, τρώει σανό. Άκουσα πραγματικά -και μου έκανε ιδιαίτερη έκπληξη- Βουλευτή από αυτό</w:t>
      </w:r>
      <w:r>
        <w:rPr>
          <w:rFonts w:eastAsia="Times New Roman"/>
          <w:szCs w:val="24"/>
        </w:rPr>
        <w:t xml:space="preserve"> το Βήμα να λέει ότι ο ελληνικός λαός</w:t>
      </w:r>
      <w:r>
        <w:rPr>
          <w:rFonts w:eastAsia="Times New Roman"/>
          <w:szCs w:val="24"/>
        </w:rPr>
        <w:t>,</w:t>
      </w:r>
      <w:r>
        <w:rPr>
          <w:rFonts w:eastAsia="Times New Roman"/>
          <w:szCs w:val="24"/>
        </w:rPr>
        <w:t xml:space="preserve"> όταν δεν ψήφισε αυτούς που νόμιζε ο συνάδελφος, έτρωγε σανό. </w:t>
      </w:r>
    </w:p>
    <w:p w14:paraId="621892BA" w14:textId="77777777" w:rsidR="00FB0E1F" w:rsidRDefault="0065608A">
      <w:pPr>
        <w:spacing w:after="0" w:line="600" w:lineRule="auto"/>
        <w:ind w:firstLine="720"/>
        <w:jc w:val="both"/>
        <w:rPr>
          <w:rFonts w:eastAsia="Times New Roman"/>
          <w:szCs w:val="24"/>
        </w:rPr>
      </w:pPr>
      <w:r>
        <w:rPr>
          <w:rFonts w:eastAsia="Times New Roman"/>
          <w:szCs w:val="24"/>
        </w:rPr>
        <w:t xml:space="preserve">Θεωρώ, λοιπόν, ότι θα έλθει η ώρα αυτής της αναμέτρησης, θα κρίνει ο λαός, θα συγκρίνει και θα δει τον τρόπο διαχείρισης όλων μας και των προηγουμένων και </w:t>
      </w:r>
      <w:r>
        <w:rPr>
          <w:rFonts w:eastAsia="Times New Roman"/>
          <w:szCs w:val="24"/>
        </w:rPr>
        <w:t xml:space="preserve">των σημερινών και θα αποφασίσει. Αυτή είναι και η ομορφιά της </w:t>
      </w:r>
      <w:r>
        <w:rPr>
          <w:rFonts w:eastAsia="Times New Roman"/>
          <w:szCs w:val="24"/>
        </w:rPr>
        <w:t>δ</w:t>
      </w:r>
      <w:r>
        <w:rPr>
          <w:rFonts w:eastAsia="Times New Roman"/>
          <w:szCs w:val="24"/>
        </w:rPr>
        <w:t>ημοκρατίας.</w:t>
      </w:r>
    </w:p>
    <w:p w14:paraId="621892BB" w14:textId="77777777" w:rsidR="00FB0E1F" w:rsidRDefault="0065608A">
      <w:pPr>
        <w:spacing w:after="0" w:line="600" w:lineRule="auto"/>
        <w:ind w:firstLine="720"/>
        <w:jc w:val="both"/>
        <w:rPr>
          <w:rFonts w:eastAsia="Times New Roman"/>
          <w:szCs w:val="24"/>
        </w:rPr>
      </w:pPr>
      <w:r>
        <w:rPr>
          <w:rFonts w:eastAsia="Times New Roman"/>
          <w:szCs w:val="24"/>
        </w:rPr>
        <w:lastRenderedPageBreak/>
        <w:t>Σας ευχαριστώ.</w:t>
      </w:r>
    </w:p>
    <w:p w14:paraId="621892BC"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1892BD"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Σας ευχαριστούμε πολύ, κύριε Υπουργέ.</w:t>
      </w:r>
    </w:p>
    <w:p w14:paraId="621892BE" w14:textId="77777777" w:rsidR="00FB0E1F" w:rsidRDefault="0065608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μπορώ να έχω τον λόγο</w:t>
      </w:r>
      <w:r>
        <w:rPr>
          <w:rFonts w:eastAsia="Times New Roman"/>
          <w:szCs w:val="24"/>
        </w:rPr>
        <w:t>,</w:t>
      </w:r>
      <w:r>
        <w:rPr>
          <w:rFonts w:eastAsia="Times New Roman"/>
          <w:szCs w:val="24"/>
        </w:rPr>
        <w:t xml:space="preserve"> παρακαλώ;</w:t>
      </w:r>
    </w:p>
    <w:p w14:paraId="621892BF"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Λοβέρδο</w:t>
      </w:r>
      <w:r>
        <w:rPr>
          <w:rFonts w:eastAsia="Times New Roman"/>
          <w:szCs w:val="24"/>
        </w:rPr>
        <w:t>,</w:t>
      </w:r>
      <w:r>
        <w:rPr>
          <w:rFonts w:eastAsia="Times New Roman"/>
          <w:szCs w:val="24"/>
        </w:rPr>
        <w:t xml:space="preserve"> γιατί ζητάτε τον λόγο;</w:t>
      </w:r>
    </w:p>
    <w:p w14:paraId="621892C0" w14:textId="77777777" w:rsidR="00FB0E1F" w:rsidRDefault="0065608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Ως έχω το δικαίωμα εκ του Κανονισμού. </w:t>
      </w:r>
    </w:p>
    <w:p w14:paraId="621892C1"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Είναι παρεμπίπτ</w:t>
      </w:r>
      <w:r>
        <w:rPr>
          <w:rFonts w:eastAsia="Times New Roman"/>
          <w:szCs w:val="24"/>
        </w:rPr>
        <w:t>ο</w:t>
      </w:r>
      <w:r>
        <w:rPr>
          <w:rFonts w:eastAsia="Times New Roman"/>
          <w:szCs w:val="24"/>
        </w:rPr>
        <w:t>ν; Είναι προσωπικό;</w:t>
      </w:r>
    </w:p>
    <w:p w14:paraId="621892C2" w14:textId="77777777" w:rsidR="00FB0E1F" w:rsidRDefault="0065608A">
      <w:pPr>
        <w:spacing w:after="0" w:line="600" w:lineRule="auto"/>
        <w:ind w:firstLine="720"/>
        <w:jc w:val="both"/>
        <w:rPr>
          <w:rFonts w:eastAsia="Times New Roman"/>
          <w:szCs w:val="24"/>
        </w:rPr>
      </w:pPr>
      <w:r>
        <w:rPr>
          <w:rFonts w:eastAsia="Times New Roman"/>
          <w:b/>
          <w:szCs w:val="24"/>
        </w:rPr>
        <w:t>ΑΝΔΡΕΑΣ ΛΟ</w:t>
      </w:r>
      <w:r>
        <w:rPr>
          <w:rFonts w:eastAsia="Times New Roman"/>
          <w:b/>
          <w:szCs w:val="24"/>
        </w:rPr>
        <w:t>ΒΕΡΔΟΣ:</w:t>
      </w:r>
      <w:r>
        <w:rPr>
          <w:rFonts w:eastAsia="Times New Roman"/>
          <w:szCs w:val="24"/>
        </w:rPr>
        <w:t xml:space="preserve"> Καθόλου προσωπικό. Είναι πολιτικό.</w:t>
      </w:r>
    </w:p>
    <w:p w14:paraId="621892C3"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Παρεμπίπτ</w:t>
      </w:r>
      <w:r>
        <w:rPr>
          <w:rFonts w:eastAsia="Times New Roman"/>
          <w:szCs w:val="24"/>
        </w:rPr>
        <w:t>ο</w:t>
      </w:r>
      <w:r>
        <w:rPr>
          <w:rFonts w:eastAsia="Times New Roman"/>
          <w:szCs w:val="24"/>
        </w:rPr>
        <w:t>ν.</w:t>
      </w:r>
    </w:p>
    <w:p w14:paraId="621892C4" w14:textId="77777777" w:rsidR="00FB0E1F" w:rsidRDefault="0065608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Έχω το δικαίωμα, δε, ως εκ της ομιλίας του Υπουργού, αντιδρώντας.</w:t>
      </w:r>
    </w:p>
    <w:p w14:paraId="621892C5"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Θα σας δώσω ένα λεπτό.</w:t>
      </w:r>
    </w:p>
    <w:p w14:paraId="621892C6" w14:textId="77777777" w:rsidR="00FB0E1F" w:rsidRDefault="0065608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Ευχαριστώ</w:t>
      </w:r>
      <w:r>
        <w:rPr>
          <w:rFonts w:eastAsia="Times New Roman"/>
          <w:szCs w:val="24"/>
        </w:rPr>
        <w:t>.</w:t>
      </w:r>
    </w:p>
    <w:p w14:paraId="621892C7" w14:textId="77777777" w:rsidR="00FB0E1F" w:rsidRDefault="0065608A">
      <w:pPr>
        <w:spacing w:after="0" w:line="600" w:lineRule="auto"/>
        <w:ind w:firstLine="720"/>
        <w:jc w:val="both"/>
        <w:rPr>
          <w:rFonts w:eastAsia="Times New Roman"/>
          <w:szCs w:val="24"/>
        </w:rPr>
      </w:pPr>
      <w:r>
        <w:rPr>
          <w:rFonts w:eastAsia="Times New Roman"/>
          <w:szCs w:val="24"/>
        </w:rPr>
        <w:t>Κοιτάξτε, κύριε Υπουργέ, όσοι έχετε αριστεύσει στο</w:t>
      </w:r>
      <w:r>
        <w:rPr>
          <w:rFonts w:eastAsia="Times New Roman"/>
          <w:szCs w:val="24"/>
        </w:rPr>
        <w:t>ν</w:t>
      </w:r>
      <w:r>
        <w:rPr>
          <w:rFonts w:eastAsia="Times New Roman"/>
          <w:szCs w:val="24"/>
        </w:rPr>
        <w:t xml:space="preserve"> διχασμό και τη διάσπαση του ελληνικού λαού, δεν έχετε δικαίωμα σήμερα να μιλάτε για ενότητα. Όσοι διχάσατε και συνεχίζετε να διχάζετε, λίγα λόγια για τα περί ενότητας.</w:t>
      </w:r>
    </w:p>
    <w:p w14:paraId="621892C8" w14:textId="77777777" w:rsidR="00FB0E1F" w:rsidRDefault="0065608A">
      <w:pPr>
        <w:spacing w:after="0" w:line="600" w:lineRule="auto"/>
        <w:ind w:firstLine="709"/>
        <w:jc w:val="both"/>
        <w:rPr>
          <w:rFonts w:eastAsia="Times New Roman"/>
          <w:szCs w:val="24"/>
        </w:rPr>
      </w:pPr>
      <w:r>
        <w:rPr>
          <w:rFonts w:eastAsia="Times New Roman"/>
          <w:szCs w:val="24"/>
        </w:rPr>
        <w:lastRenderedPageBreak/>
        <w:t xml:space="preserve">Τώρα, σε ό,τι αφορά όσα </w:t>
      </w:r>
      <w:r>
        <w:rPr>
          <w:rFonts w:eastAsia="Times New Roman"/>
          <w:szCs w:val="24"/>
        </w:rPr>
        <w:t>προσβλητικά αναφέρατε για παρελθόντες Υπουργούς, θα ήθελα να αποκαταστήσω την τάξη, κύριε Πρόεδρε, λέγοντας μόνο δύο πράγματα. Κάθε Υπουργός κάποια κάνει, κάποια δεν κάνει και κάθε καινούρ</w:t>
      </w:r>
      <w:r>
        <w:rPr>
          <w:rFonts w:eastAsia="Times New Roman"/>
          <w:szCs w:val="24"/>
        </w:rPr>
        <w:t>γ</w:t>
      </w:r>
      <w:r>
        <w:rPr>
          <w:rFonts w:eastAsia="Times New Roman"/>
          <w:szCs w:val="24"/>
        </w:rPr>
        <w:t>ιος πρέπει κάτι να κάνει από αυτά που δεν έγιναν. Αυτή είναι η πορε</w:t>
      </w:r>
      <w:r>
        <w:rPr>
          <w:rFonts w:eastAsia="Times New Roman"/>
          <w:szCs w:val="24"/>
        </w:rPr>
        <w:t>ία μιας χώρας σοβαρής.</w:t>
      </w:r>
      <w:r>
        <w:rPr>
          <w:rFonts w:eastAsia="Times New Roman"/>
          <w:szCs w:val="24"/>
        </w:rPr>
        <w:t xml:space="preserve"> </w:t>
      </w:r>
      <w:r>
        <w:rPr>
          <w:rFonts w:eastAsia="Times New Roman"/>
          <w:szCs w:val="24"/>
        </w:rPr>
        <w:t xml:space="preserve">Όσοι ανακαλύπτουν κενά πίσω τους και όλο το μέλλον να διαγράφεται επί των ημερών τους, είναι αλλού γι’ αλλού, δεν είναι για την </w:t>
      </w:r>
      <w:r>
        <w:rPr>
          <w:rFonts w:eastAsia="Times New Roman"/>
          <w:szCs w:val="24"/>
        </w:rPr>
        <w:t>ε</w:t>
      </w:r>
      <w:r>
        <w:rPr>
          <w:rFonts w:eastAsia="Times New Roman"/>
          <w:szCs w:val="24"/>
        </w:rPr>
        <w:t>λληνική Βουλή.</w:t>
      </w:r>
    </w:p>
    <w:p w14:paraId="621892C9" w14:textId="77777777" w:rsidR="00FB0E1F" w:rsidRDefault="0065608A">
      <w:pPr>
        <w:spacing w:after="0" w:line="600" w:lineRule="auto"/>
        <w:ind w:firstLine="709"/>
        <w:jc w:val="both"/>
        <w:rPr>
          <w:rFonts w:eastAsia="Times New Roman"/>
          <w:szCs w:val="24"/>
        </w:rPr>
      </w:pPr>
      <w:r>
        <w:rPr>
          <w:rFonts w:eastAsia="Times New Roman"/>
          <w:szCs w:val="24"/>
        </w:rPr>
        <w:t>Εν προκειμένω, αναφέρω δύο παραδείγματα. Ανέφερε ο Υπουργός ότι παρέλαβε ένα χάος σ’ ό,τι</w:t>
      </w:r>
      <w:r>
        <w:rPr>
          <w:rFonts w:eastAsia="Times New Roman"/>
          <w:szCs w:val="24"/>
        </w:rPr>
        <w:t xml:space="preserve"> αφορά την ακτοπλοΐα στο Αιγαίο και στο Ιόνιο. Εγώ θέλω να του θυμίσω –γιατί ήταν εδώ- τη Βουλευτή Καλογερή του ΣΥΡΙΖΑ -δεν ξέρω αν έχει επανεκλεγεί, ενημερώνομαι πως δεν έχει-</w:t>
      </w:r>
      <w:r>
        <w:rPr>
          <w:rFonts w:eastAsia="Times New Roman"/>
          <w:szCs w:val="24"/>
        </w:rPr>
        <w:t>,</w:t>
      </w:r>
      <w:r>
        <w:rPr>
          <w:rFonts w:eastAsia="Times New Roman"/>
          <w:szCs w:val="24"/>
        </w:rPr>
        <w:t xml:space="preserve"> η οποία έδινε συγχαρητήρια στην προηγούμενη κυβέρνηση για την επίλυση προβλήμα</w:t>
      </w:r>
      <w:r>
        <w:rPr>
          <w:rFonts w:eastAsia="Times New Roman"/>
          <w:szCs w:val="24"/>
        </w:rPr>
        <w:t>τος που αφορούσε το νησί της.</w:t>
      </w:r>
    </w:p>
    <w:p w14:paraId="621892CA" w14:textId="77777777" w:rsidR="00FB0E1F" w:rsidRDefault="0065608A">
      <w:pPr>
        <w:spacing w:after="0" w:line="600" w:lineRule="auto"/>
        <w:ind w:firstLine="709"/>
        <w:jc w:val="both"/>
        <w:rPr>
          <w:rFonts w:eastAsia="Times New Roman"/>
          <w:szCs w:val="24"/>
        </w:rPr>
      </w:pPr>
      <w:r>
        <w:rPr>
          <w:rFonts w:eastAsia="Times New Roman"/>
          <w:szCs w:val="24"/>
        </w:rPr>
        <w:t>Θέλω επίσης να του πω ότι παρέλαβε ένα πρόβλημα ανοικτό στα Κύθηρα και το παρέδωσε το καλοκαίρι που μας πέρασε άλυτο ο κύριος Υπουργός.</w:t>
      </w:r>
    </w:p>
    <w:p w14:paraId="621892CB" w14:textId="77777777" w:rsidR="00FB0E1F" w:rsidRDefault="0065608A">
      <w:pPr>
        <w:spacing w:after="0" w:line="600" w:lineRule="auto"/>
        <w:ind w:firstLine="709"/>
        <w:jc w:val="both"/>
        <w:rPr>
          <w:rFonts w:eastAsia="Times New Roman"/>
          <w:szCs w:val="24"/>
        </w:rPr>
      </w:pPr>
      <w:r>
        <w:rPr>
          <w:rFonts w:eastAsia="Times New Roman"/>
          <w:szCs w:val="24"/>
        </w:rPr>
        <w:t xml:space="preserve">Τέλος, σ’ ό,τι αφορά τα θέματα που έχουν να κάνουν με τις σχολές της αρμοδιότητάς του, ας </w:t>
      </w:r>
      <w:r>
        <w:rPr>
          <w:rFonts w:eastAsia="Times New Roman"/>
          <w:szCs w:val="24"/>
        </w:rPr>
        <w:t xml:space="preserve">πει ότι τις βρήκε και όλες ανακαινισμένες μέσα από μια δουλειά που έγινε επί πολλά χρόνια. </w:t>
      </w:r>
    </w:p>
    <w:p w14:paraId="621892CC" w14:textId="77777777" w:rsidR="00FB0E1F" w:rsidRDefault="0065608A">
      <w:pPr>
        <w:spacing w:after="0" w:line="600" w:lineRule="auto"/>
        <w:ind w:firstLine="709"/>
        <w:jc w:val="both"/>
        <w:rPr>
          <w:rFonts w:eastAsia="Times New Roman"/>
          <w:szCs w:val="24"/>
        </w:rPr>
      </w:pPr>
      <w:r>
        <w:rPr>
          <w:rFonts w:eastAsia="Times New Roman"/>
          <w:szCs w:val="24"/>
        </w:rPr>
        <w:t>Όσο για τον ίδιο και την έπαρσή του, ένα έχω να του πω: Δεν θα κριθεί στο Λονδίνο, όπου πηγαινοέρχεται. Κρίθηκε στον Σαρωνικό.</w:t>
      </w:r>
    </w:p>
    <w:p w14:paraId="621892CD" w14:textId="77777777" w:rsidR="00FB0E1F" w:rsidRDefault="0065608A">
      <w:pPr>
        <w:spacing w:after="0" w:line="600" w:lineRule="auto"/>
        <w:ind w:firstLine="709"/>
        <w:jc w:val="both"/>
        <w:rPr>
          <w:rFonts w:eastAsia="Times New Roman"/>
          <w:szCs w:val="24"/>
        </w:rPr>
      </w:pPr>
      <w:r>
        <w:rPr>
          <w:rFonts w:eastAsia="Times New Roman"/>
          <w:b/>
          <w:szCs w:val="24"/>
        </w:rPr>
        <w:t>ΠΑΝΑΓΙΩΤΗΣ ΚΟΥΡΟΥΜΠΛΗΣ (Υπουργός Ναυτ</w:t>
      </w:r>
      <w:r>
        <w:rPr>
          <w:rFonts w:eastAsia="Times New Roman"/>
          <w:b/>
          <w:szCs w:val="24"/>
        </w:rPr>
        <w:t>ιλίας και Νησιωτικής Πολιτικής):</w:t>
      </w:r>
      <w:r>
        <w:rPr>
          <w:rFonts w:eastAsia="Times New Roman"/>
          <w:szCs w:val="24"/>
        </w:rPr>
        <w:t xml:space="preserve"> Κύριε Υπουργέ, θα ήθελα τον λόγο</w:t>
      </w:r>
      <w:r>
        <w:rPr>
          <w:rFonts w:eastAsia="Times New Roman"/>
          <w:szCs w:val="24"/>
        </w:rPr>
        <w:t>,</w:t>
      </w:r>
      <w:r>
        <w:rPr>
          <w:rFonts w:eastAsia="Times New Roman"/>
          <w:szCs w:val="24"/>
        </w:rPr>
        <w:t xml:space="preserve"> για να απαντήσω.</w:t>
      </w:r>
    </w:p>
    <w:p w14:paraId="621892CE" w14:textId="77777777" w:rsidR="00FB0E1F" w:rsidRDefault="0065608A">
      <w:pPr>
        <w:spacing w:after="0" w:line="600" w:lineRule="auto"/>
        <w:ind w:firstLine="709"/>
        <w:jc w:val="both"/>
        <w:rPr>
          <w:rFonts w:eastAsia="Times New Roman"/>
          <w:szCs w:val="24"/>
        </w:rPr>
      </w:pPr>
      <w:r>
        <w:rPr>
          <w:rFonts w:eastAsia="Times New Roman"/>
          <w:b/>
          <w:szCs w:val="24"/>
        </w:rPr>
        <w:lastRenderedPageBreak/>
        <w:t>ΠΡΟΕΔΡΕΥΩΝ (Δημήτριος Καμμένος):</w:t>
      </w:r>
      <w:r>
        <w:rPr>
          <w:rFonts w:eastAsia="Times New Roman"/>
          <w:szCs w:val="24"/>
        </w:rPr>
        <w:t xml:space="preserve"> Κύριε Υπουργέ, έχετε τον λόγο για ένα λεπτό, αλλά να μη συνεχίσουμε τον διάλογο.</w:t>
      </w:r>
    </w:p>
    <w:p w14:paraId="621892CF" w14:textId="77777777" w:rsidR="00FB0E1F" w:rsidRDefault="0065608A">
      <w:pPr>
        <w:spacing w:after="0" w:line="600" w:lineRule="auto"/>
        <w:ind w:firstLine="709"/>
        <w:jc w:val="both"/>
        <w:rPr>
          <w:rFonts w:eastAsia="Times New Roman"/>
          <w:szCs w:val="24"/>
        </w:rPr>
      </w:pPr>
      <w:r>
        <w:rPr>
          <w:rFonts w:eastAsia="Times New Roman"/>
          <w:b/>
          <w:szCs w:val="24"/>
        </w:rPr>
        <w:t>ΠΑΝΑΓΙΩΤΗΣ ΚΟΥΡΟΥΜΠΛΗΣ (Υπουργός Ναυτιλίας και Νησιωτικής</w:t>
      </w:r>
      <w:r>
        <w:rPr>
          <w:rFonts w:eastAsia="Times New Roman"/>
          <w:szCs w:val="24"/>
        </w:rPr>
        <w:t xml:space="preserve"> </w:t>
      </w:r>
      <w:r>
        <w:rPr>
          <w:rFonts w:eastAsia="Times New Roman"/>
          <w:b/>
          <w:szCs w:val="24"/>
        </w:rPr>
        <w:t>Πολιτικής):</w:t>
      </w:r>
      <w:r>
        <w:rPr>
          <w:rFonts w:eastAsia="Times New Roman"/>
          <w:szCs w:val="24"/>
        </w:rPr>
        <w:t xml:space="preserve"> Κύριε Πρόεδρε, θεωρώ ότι</w:t>
      </w:r>
      <w:r>
        <w:rPr>
          <w:rFonts w:eastAsia="Times New Roman"/>
          <w:szCs w:val="24"/>
        </w:rPr>
        <w:t>,</w:t>
      </w:r>
      <w:r>
        <w:rPr>
          <w:rFonts w:eastAsia="Times New Roman"/>
          <w:szCs w:val="24"/>
        </w:rPr>
        <w:t xml:space="preserve"> όταν τοποθετούμεθα σ’ αυτή την Αίθουσα, καλό είναι να έχουμε ένα μέτρο.</w:t>
      </w:r>
    </w:p>
    <w:p w14:paraId="621892D0" w14:textId="77777777" w:rsidR="00FB0E1F" w:rsidRDefault="0065608A">
      <w:pPr>
        <w:spacing w:after="0" w:line="600" w:lineRule="auto"/>
        <w:ind w:firstLine="709"/>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ό,τι αφορά τον Σαρωνικό, εμένα μου έτυχε ένα ατύχημα σ’ αυτή την ιστορία, αλλά ο Σαρωνικός, κύριε συνάδελφε, παραδίδεται καλύτερος απ’ ό,τι ήτα</w:t>
      </w:r>
      <w:r>
        <w:rPr>
          <w:rFonts w:eastAsia="Times New Roman"/>
          <w:szCs w:val="24"/>
        </w:rPr>
        <w:t>ν. Εγώ σας προκαλώ να φέρετε όποιον επιστήμονα θέλετε</w:t>
      </w:r>
      <w:r>
        <w:rPr>
          <w:rFonts w:eastAsia="Times New Roman"/>
          <w:szCs w:val="24"/>
        </w:rPr>
        <w:t>,</w:t>
      </w:r>
      <w:r>
        <w:rPr>
          <w:rFonts w:eastAsia="Times New Roman"/>
          <w:szCs w:val="24"/>
        </w:rPr>
        <w:t xml:space="preserve"> για να πει κάτι διαφορετικό. </w:t>
      </w:r>
    </w:p>
    <w:p w14:paraId="621892D1" w14:textId="77777777" w:rsidR="00FB0E1F" w:rsidRDefault="0065608A">
      <w:pPr>
        <w:spacing w:after="0" w:line="600" w:lineRule="auto"/>
        <w:ind w:firstLine="709"/>
        <w:jc w:val="both"/>
        <w:rPr>
          <w:rFonts w:eastAsia="Times New Roman"/>
          <w:szCs w:val="24"/>
        </w:rPr>
      </w:pPr>
      <w:r>
        <w:rPr>
          <w:rFonts w:eastAsia="Times New Roman"/>
          <w:szCs w:val="24"/>
        </w:rPr>
        <w:t>Αφού θέλετε να σας πω για τον Σαρωνικό, θα πρέπει να μου πείτε τι γίνεται ακόμα με τα λύματα που ρίχνει η ΕΥΔΑΠ όλα αυτά τα χρόνια στον Σαρωνικό -ανεπεξέργαστα βιομηχανικά</w:t>
      </w:r>
      <w:r>
        <w:rPr>
          <w:rFonts w:eastAsia="Times New Roman"/>
          <w:szCs w:val="24"/>
        </w:rPr>
        <w:t>- και τι είχατε κάνει, τι γίνεται με την κοίτη του Κηφισού το καλοκαίρι</w:t>
      </w:r>
      <w:r>
        <w:rPr>
          <w:rFonts w:eastAsia="Times New Roman"/>
          <w:szCs w:val="24"/>
        </w:rPr>
        <w:t>,</w:t>
      </w:r>
      <w:r>
        <w:rPr>
          <w:rFonts w:eastAsia="Times New Roman"/>
          <w:szCs w:val="24"/>
        </w:rPr>
        <w:t xml:space="preserve"> που συσσωρεύονται εκατομμύρια τόνοι νερού που μαζεύουν όλα τα μικρόβια του κόσμου, τι γίνεται με το αρσενικό που έχει μείνει ακόμα από τα λιπάσματα και μια σειρά άλλων καταστάσεων που</w:t>
      </w:r>
      <w:r>
        <w:rPr>
          <w:rFonts w:eastAsia="Times New Roman"/>
          <w:szCs w:val="24"/>
        </w:rPr>
        <w:t xml:space="preserve"> δυστυχώς δεν αντιμετωπίστηκαν.</w:t>
      </w:r>
    </w:p>
    <w:p w14:paraId="621892D2" w14:textId="77777777" w:rsidR="00FB0E1F" w:rsidRDefault="0065608A">
      <w:pPr>
        <w:spacing w:after="0" w:line="600" w:lineRule="auto"/>
        <w:ind w:firstLine="720"/>
        <w:jc w:val="both"/>
        <w:rPr>
          <w:rFonts w:eastAsia="Times New Roman"/>
          <w:szCs w:val="24"/>
        </w:rPr>
      </w:pPr>
      <w:r>
        <w:rPr>
          <w:rFonts w:eastAsia="Times New Roman"/>
          <w:szCs w:val="24"/>
        </w:rPr>
        <w:t>Θα ήθελα να μου πείτε κυρίως τι γίνεται με τα ναυάγια, διότι εγώ δεν ήθελα να αναφερθώ, κύριε συνάδελφε. Με δική μου εντολή, έπειτα από είκοσι δύο χρόνια που ισχύει ο νόμος «ο ρυπαίνων πληρώνει», χωρίς να πληρώσει το ελληνικ</w:t>
      </w:r>
      <w:r>
        <w:rPr>
          <w:rFonts w:eastAsia="Times New Roman"/>
          <w:szCs w:val="24"/>
        </w:rPr>
        <w:t>ό δημόσιο ένα ευρώ, ανελκύστηκε το πλοίο. Πείτε μου τι ανελκύστηκε μέχρι τώρα όλα αυτά τα χρόνια, για να δείτε τι έχω κάνει εγώ.</w:t>
      </w:r>
    </w:p>
    <w:p w14:paraId="621892D3" w14:textId="77777777" w:rsidR="00FB0E1F" w:rsidRDefault="0065608A">
      <w:pPr>
        <w:spacing w:after="0" w:line="600" w:lineRule="auto"/>
        <w:ind w:firstLine="709"/>
        <w:jc w:val="both"/>
        <w:rPr>
          <w:rFonts w:eastAsia="Times New Roman"/>
          <w:szCs w:val="24"/>
        </w:rPr>
      </w:pPr>
      <w:r>
        <w:rPr>
          <w:rFonts w:eastAsia="Times New Roman"/>
          <w:szCs w:val="24"/>
        </w:rPr>
        <w:lastRenderedPageBreak/>
        <w:t>Τώρα, σχετικά με το τι έλεγε η κυρία συνάδελφος, δεν το ξέρω. Εγώ ξέρω τι λένε σήμερα οι περιφερειάρχες στο Αιγαίο και τι γίνετ</w:t>
      </w:r>
      <w:r>
        <w:rPr>
          <w:rFonts w:eastAsia="Times New Roman"/>
          <w:szCs w:val="24"/>
        </w:rPr>
        <w:t>αι στο Αιγαίο, αν πραγματικά έχει αναβαθμιστεί η ακτοπλοΐα στο Αιγαίο.</w:t>
      </w:r>
    </w:p>
    <w:p w14:paraId="621892D4" w14:textId="77777777" w:rsidR="00FB0E1F" w:rsidRDefault="0065608A">
      <w:pPr>
        <w:spacing w:after="0" w:line="600" w:lineRule="auto"/>
        <w:ind w:firstLine="709"/>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ό,τι αφορά το Λονδίνο, δεν έπρεπε να μιλάτε για το Λονδίνο. Πρέπει να ρωτήσετε τους ανθρώπους που σχετίζονται με την ποντοπόρο ναυτιλία να σας πουν τι παρουσία έκανε η Ελλάδα στο Λονδίνο και τι διεκδίκησε η Ελλάδα από το Λονδίνο. Σας το είπα. Κάνετε λίγη </w:t>
      </w:r>
      <w:r>
        <w:rPr>
          <w:rFonts w:eastAsia="Times New Roman"/>
          <w:szCs w:val="24"/>
        </w:rPr>
        <w:t xml:space="preserve">υπομονή μέχρι τον Φεβρουάριο, όταν θα ληφθούν οι αποφάσεις από τα </w:t>
      </w:r>
      <w:r>
        <w:rPr>
          <w:rFonts w:eastAsia="Times New Roman"/>
          <w:szCs w:val="24"/>
          <w:lang w:val="en-US"/>
        </w:rPr>
        <w:t>P</w:t>
      </w:r>
      <w:r>
        <w:rPr>
          <w:rFonts w:eastAsia="Times New Roman"/>
          <w:szCs w:val="24"/>
        </w:rPr>
        <w:t>&amp;</w:t>
      </w:r>
      <w:r>
        <w:rPr>
          <w:rFonts w:eastAsia="Times New Roman"/>
          <w:szCs w:val="24"/>
          <w:lang w:val="en-US"/>
        </w:rPr>
        <w:t>I</w:t>
      </w:r>
      <w:r>
        <w:rPr>
          <w:rFonts w:eastAsia="Times New Roman"/>
          <w:szCs w:val="24"/>
        </w:rPr>
        <w:t xml:space="preserve"> </w:t>
      </w:r>
      <w:r>
        <w:rPr>
          <w:rFonts w:eastAsia="Times New Roman"/>
          <w:szCs w:val="24"/>
          <w:lang w:val="en-US"/>
        </w:rPr>
        <w:t>Clubs</w:t>
      </w:r>
      <w:r>
        <w:rPr>
          <w:rFonts w:eastAsia="Times New Roman"/>
          <w:szCs w:val="24"/>
        </w:rPr>
        <w:t>, για να δούμε τι θα έχει γίνει, αν έγιναν ταξίδια για ψυχαγωγία ή για κάτι άλλο.</w:t>
      </w:r>
    </w:p>
    <w:p w14:paraId="621892D5" w14:textId="77777777" w:rsidR="00FB0E1F" w:rsidRDefault="0065608A">
      <w:pPr>
        <w:spacing w:after="0" w:line="600" w:lineRule="auto"/>
        <w:ind w:firstLine="709"/>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ό,τι αφορά τον διχασμό</w:t>
      </w:r>
      <w:r>
        <w:rPr>
          <w:rFonts w:eastAsia="Times New Roman"/>
          <w:szCs w:val="24"/>
        </w:rPr>
        <w:t>,</w:t>
      </w:r>
      <w:r>
        <w:rPr>
          <w:rFonts w:eastAsia="Times New Roman"/>
          <w:szCs w:val="24"/>
        </w:rPr>
        <w:t xml:space="preserve"> και κλείνω, κύριε Πρόεδρε</w:t>
      </w:r>
      <w:r>
        <w:rPr>
          <w:rFonts w:eastAsia="Times New Roman"/>
          <w:szCs w:val="24"/>
        </w:rPr>
        <w:t>,</w:t>
      </w:r>
      <w:r>
        <w:rPr>
          <w:rFonts w:eastAsia="Times New Roman"/>
          <w:szCs w:val="24"/>
        </w:rPr>
        <w:t xml:space="preserve"> ο καθένας μας, κύριε Λοβέρδο, έχει μια ιστορί</w:t>
      </w:r>
      <w:r>
        <w:rPr>
          <w:rFonts w:eastAsia="Times New Roman"/>
          <w:szCs w:val="24"/>
        </w:rPr>
        <w:t>α και κρίνεται από τον ελληνικό λαό. Αφήστε, λοιπόν, να έλθουν οι εκλογές και τότε θα κριθούμε και εσείς και εγώ.</w:t>
      </w:r>
    </w:p>
    <w:p w14:paraId="621892D6" w14:textId="77777777" w:rsidR="00FB0E1F" w:rsidRDefault="0065608A">
      <w:pPr>
        <w:spacing w:after="0" w:line="600" w:lineRule="auto"/>
        <w:ind w:firstLine="709"/>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w:t>
      </w:r>
    </w:p>
    <w:p w14:paraId="621892D7" w14:textId="77777777" w:rsidR="00FB0E1F" w:rsidRDefault="0065608A">
      <w:pPr>
        <w:spacing w:after="0" w:line="600" w:lineRule="auto"/>
        <w:ind w:firstLine="709"/>
        <w:jc w:val="both"/>
        <w:rPr>
          <w:rFonts w:eastAsia="Times New Roman"/>
          <w:szCs w:val="24"/>
        </w:rPr>
      </w:pPr>
      <w:r>
        <w:rPr>
          <w:rFonts w:eastAsia="Times New Roman"/>
          <w:szCs w:val="24"/>
        </w:rPr>
        <w:t>Τον λόγο έχει ο κ. Αναστάσιος Πρατσόλης από τον ΣΥΡΙΖΑ για έξι λεπτά.</w:t>
      </w:r>
    </w:p>
    <w:p w14:paraId="621892D8" w14:textId="77777777" w:rsidR="00FB0E1F" w:rsidRDefault="0065608A">
      <w:pPr>
        <w:spacing w:after="0" w:line="600" w:lineRule="auto"/>
        <w:ind w:firstLine="709"/>
        <w:jc w:val="both"/>
        <w:rPr>
          <w:rFonts w:eastAsia="Times New Roman"/>
          <w:szCs w:val="24"/>
        </w:rPr>
      </w:pPr>
      <w:r>
        <w:rPr>
          <w:rFonts w:eastAsia="Times New Roman"/>
          <w:b/>
          <w:szCs w:val="24"/>
        </w:rPr>
        <w:t xml:space="preserve">ΑΝΑΣΤΑΣΙΟΣ </w:t>
      </w:r>
      <w:r>
        <w:rPr>
          <w:rFonts w:eastAsia="Times New Roman"/>
          <w:b/>
          <w:szCs w:val="24"/>
        </w:rPr>
        <w:t>(ΤΑΣΟΣ)</w:t>
      </w:r>
      <w:r>
        <w:rPr>
          <w:rFonts w:eastAsia="Times New Roman"/>
          <w:b/>
          <w:szCs w:val="24"/>
        </w:rPr>
        <w:t xml:space="preserve"> Π</w:t>
      </w:r>
      <w:r>
        <w:rPr>
          <w:rFonts w:eastAsia="Times New Roman"/>
          <w:b/>
          <w:szCs w:val="24"/>
        </w:rPr>
        <w:t>ΡΑΤΣΟΛΗΣ:</w:t>
      </w:r>
      <w:r>
        <w:rPr>
          <w:rFonts w:eastAsia="Times New Roman"/>
          <w:szCs w:val="24"/>
        </w:rPr>
        <w:t xml:space="preserve"> Ευχαριστώ, κύριε Πρόεδρε.</w:t>
      </w:r>
    </w:p>
    <w:p w14:paraId="621892D9" w14:textId="77777777" w:rsidR="00FB0E1F" w:rsidRDefault="0065608A">
      <w:pPr>
        <w:spacing w:after="0" w:line="600" w:lineRule="auto"/>
        <w:ind w:firstLine="709"/>
        <w:jc w:val="both"/>
        <w:rPr>
          <w:rFonts w:eastAsia="Times New Roman"/>
          <w:szCs w:val="24"/>
        </w:rPr>
      </w:pPr>
      <w:r>
        <w:rPr>
          <w:rFonts w:eastAsia="Times New Roman"/>
          <w:szCs w:val="24"/>
        </w:rPr>
        <w:t xml:space="preserve">Κυρίες και κύριοι Υπουργοί, κυρίες και κύριοι Βουλευτές, συζητάμε σήμερα, όπως κάθε χρόνο τέτοια εποχή, τον </w:t>
      </w:r>
      <w:r>
        <w:rPr>
          <w:rFonts w:eastAsia="Times New Roman"/>
          <w:szCs w:val="24"/>
        </w:rPr>
        <w:t>π</w:t>
      </w:r>
      <w:r>
        <w:rPr>
          <w:rFonts w:eastAsia="Times New Roman"/>
          <w:szCs w:val="24"/>
        </w:rPr>
        <w:t xml:space="preserve">ροϋπολογισμό, με μία διαφορά, όμως. </w:t>
      </w:r>
      <w:r>
        <w:rPr>
          <w:rFonts w:eastAsia="Times New Roman"/>
          <w:szCs w:val="24"/>
          <w:lang w:val="en-US"/>
        </w:rPr>
        <w:t>O</w:t>
      </w:r>
      <w:r>
        <w:rPr>
          <w:rFonts w:eastAsia="Times New Roman"/>
          <w:szCs w:val="24"/>
        </w:rPr>
        <w:t xml:space="preserve"> φετινός </w:t>
      </w:r>
      <w:r>
        <w:rPr>
          <w:rFonts w:eastAsia="Times New Roman"/>
          <w:szCs w:val="24"/>
        </w:rPr>
        <w:t>π</w:t>
      </w:r>
      <w:r>
        <w:rPr>
          <w:rFonts w:eastAsia="Times New Roman"/>
          <w:szCs w:val="24"/>
        </w:rPr>
        <w:t xml:space="preserve">ροϋπολογισμός είναι ο τρίτος κατά σειρά πλεονασματικός </w:t>
      </w:r>
      <w:r>
        <w:rPr>
          <w:rFonts w:eastAsia="Times New Roman"/>
          <w:szCs w:val="24"/>
        </w:rPr>
        <w:t>π</w:t>
      </w:r>
      <w:r>
        <w:rPr>
          <w:rFonts w:eastAsia="Times New Roman"/>
          <w:szCs w:val="24"/>
        </w:rPr>
        <w:t>ροϋπολογισμός που καταθέτει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και ο τελευταίος που κατατίθεται στο πλαίσιο του προγράμματος, σηματοδοτώντας την έξοδο της χώρας από μια μακρά </w:t>
      </w:r>
      <w:r>
        <w:rPr>
          <w:rFonts w:eastAsia="Times New Roman"/>
          <w:szCs w:val="24"/>
        </w:rPr>
        <w:lastRenderedPageBreak/>
        <w:t xml:space="preserve">περίοδο προγραμμάτων μακροοικονομικής προσαρμογής και παράλληλα την είσοδό της σε μια νέα </w:t>
      </w:r>
      <w:r>
        <w:rPr>
          <w:rFonts w:eastAsia="Times New Roman"/>
          <w:szCs w:val="24"/>
        </w:rPr>
        <w:t>περίοδο οικονομικής σταθερότητας.</w:t>
      </w:r>
    </w:p>
    <w:p w14:paraId="621892DA" w14:textId="77777777" w:rsidR="00FB0E1F" w:rsidRDefault="0065608A">
      <w:pPr>
        <w:spacing w:after="0" w:line="600" w:lineRule="auto"/>
        <w:ind w:firstLine="709"/>
        <w:jc w:val="both"/>
        <w:rPr>
          <w:rFonts w:eastAsia="Times New Roman"/>
          <w:szCs w:val="24"/>
        </w:rPr>
      </w:pPr>
      <w:r>
        <w:rPr>
          <w:rFonts w:eastAsia="Times New Roman"/>
          <w:szCs w:val="24"/>
        </w:rPr>
        <w:t xml:space="preserve">Η ελληνική οικονομία, για πρώτη φορά μετά από δέκα χρόνια ύφεσης και στασιμότητας και μετά από επτά χρόνια μνημονίων, σταθεροποιείται και μπαίνει σε τροχιά ανάπτυξης. Άλλωστε αυτό φαίνεται και από τις τελευταίες αναλύσεις </w:t>
      </w:r>
      <w:r>
        <w:rPr>
          <w:rFonts w:eastAsia="Times New Roman"/>
          <w:szCs w:val="24"/>
        </w:rPr>
        <w:t xml:space="preserve">και μελέτες τόσο της </w:t>
      </w:r>
      <w:r>
        <w:rPr>
          <w:rFonts w:eastAsia="Times New Roman"/>
          <w:szCs w:val="24"/>
          <w:lang w:val="en-US"/>
        </w:rPr>
        <w:t>EUROSTAT</w:t>
      </w:r>
      <w:r>
        <w:rPr>
          <w:rFonts w:eastAsia="Times New Roman"/>
          <w:szCs w:val="24"/>
        </w:rPr>
        <w:t xml:space="preserve"> όσο και του Διεθνούς Νομισματικού Ταμείου, αλλά και άλλων σημαντικών οίκων. </w:t>
      </w:r>
    </w:p>
    <w:p w14:paraId="621892DB" w14:textId="77777777" w:rsidR="00FB0E1F" w:rsidRDefault="0065608A">
      <w:pPr>
        <w:spacing w:after="0" w:line="600" w:lineRule="auto"/>
        <w:ind w:firstLine="720"/>
        <w:jc w:val="both"/>
        <w:rPr>
          <w:rFonts w:eastAsia="Times New Roman" w:cs="Times New Roman"/>
          <w:szCs w:val="24"/>
        </w:rPr>
      </w:pPr>
      <w:r>
        <w:rPr>
          <w:rFonts w:eastAsia="Times New Roman"/>
          <w:bCs/>
        </w:rPr>
        <w:t>Είναι</w:t>
      </w:r>
      <w:r>
        <w:rPr>
          <w:rFonts w:eastAsia="Times New Roman" w:cs="Times New Roman"/>
          <w:szCs w:val="24"/>
        </w:rPr>
        <w:t xml:space="preserve"> βέβαιο </w:t>
      </w:r>
      <w:r>
        <w:rPr>
          <w:rFonts w:eastAsia="Times New Roman"/>
          <w:bCs/>
          <w:shd w:val="clear" w:color="auto" w:fill="FFFFFF"/>
        </w:rPr>
        <w:t>ότι</w:t>
      </w:r>
      <w:r>
        <w:rPr>
          <w:rFonts w:eastAsia="Times New Roman" w:cs="Times New Roman"/>
          <w:szCs w:val="24"/>
        </w:rPr>
        <w:t xml:space="preserve"> η χώρα μετά τη δεκαετή ύφεση βρίσκεται αυτή τη στιγμή εξαντλημένη. </w:t>
      </w:r>
      <w:r>
        <w:rPr>
          <w:rFonts w:eastAsia="Times New Roman"/>
          <w:bCs/>
        </w:rPr>
        <w:t>Είναι</w:t>
      </w:r>
      <w:r>
        <w:rPr>
          <w:rFonts w:eastAsia="Times New Roman" w:cs="Times New Roman"/>
          <w:szCs w:val="24"/>
        </w:rPr>
        <w:t xml:space="preserve"> πολλά </w:t>
      </w:r>
      <w:r>
        <w:rPr>
          <w:rFonts w:eastAsia="Times New Roman"/>
          <w:bCs/>
          <w:shd w:val="clear" w:color="auto" w:fill="FFFFFF"/>
        </w:rPr>
        <w:t>τα δέκα χρόνια</w:t>
      </w:r>
      <w:r>
        <w:rPr>
          <w:rFonts w:eastAsia="Times New Roman" w:cs="Times New Roman"/>
          <w:szCs w:val="24"/>
        </w:rPr>
        <w:t xml:space="preserve"> θυσιών </w:t>
      </w:r>
      <w:r>
        <w:rPr>
          <w:rFonts w:eastAsia="Times New Roman"/>
          <w:bCs/>
        </w:rPr>
        <w:t>και</w:t>
      </w:r>
      <w:r>
        <w:rPr>
          <w:rFonts w:eastAsia="Times New Roman" w:cs="Times New Roman"/>
          <w:szCs w:val="24"/>
        </w:rPr>
        <w:t xml:space="preserve"> πόνου για τους Έλληνες. </w:t>
      </w:r>
    </w:p>
    <w:p w14:paraId="621892D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τις πολιτικές των προηγούμενων κυβερνήσεων, δηλαδή της </w:t>
      </w:r>
      <w:r>
        <w:rPr>
          <w:rFonts w:eastAsia="Times New Roman" w:cs="Times New Roman"/>
        </w:rPr>
        <w:t>Νέας Δημοκρατίας</w:t>
      </w:r>
      <w:r>
        <w:rPr>
          <w:rFonts w:eastAsia="Times New Roman" w:cs="Times New Roman"/>
          <w:szCs w:val="24"/>
        </w:rPr>
        <w:t xml:space="preserve"> και του ΠΑΣΟΚ, εξαφανίστηκ</w:t>
      </w:r>
      <w:r>
        <w:rPr>
          <w:rFonts w:eastAsia="Times New Roman" w:cs="Times New Roman"/>
          <w:szCs w:val="24"/>
        </w:rPr>
        <w:t>ε το</w:t>
      </w:r>
      <w:r>
        <w:rPr>
          <w:rFonts w:eastAsia="Times New Roman" w:cs="Times New Roman"/>
          <w:szCs w:val="24"/>
        </w:rPr>
        <w:t xml:space="preserve"> 25</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υ</w:t>
      </w:r>
      <w:r>
        <w:rPr>
          <w:rFonts w:eastAsia="Times New Roman" w:cs="Times New Roman"/>
          <w:szCs w:val="24"/>
        </w:rPr>
        <w:t xml:space="preserve"> ΑΕΠ της χώρας, οδηγήθηκαν πάνω από δυόμισι </w:t>
      </w:r>
      <w:r>
        <w:rPr>
          <w:rFonts w:eastAsia="Times New Roman" w:cs="Times New Roman"/>
        </w:rPr>
        <w:t>εκατομμύρια άτομα κάτω από το όριο της φτώχειας, τα εισοδήματα των νοικοκυριών συρρικνώθηκαν κατά 50%</w:t>
      </w:r>
      <w:r>
        <w:rPr>
          <w:rFonts w:eastAsia="Times New Roman" w:cs="Times New Roman"/>
        </w:rPr>
        <w:t xml:space="preserve">, η φορολογική επιβάρυνση των μισθωτών και των συνταξιούχων αυξήθηκε έως και οκτώ φορές και η ανεργία εκτοξεύθηκε σε πρωτοφανή ύψη. Επίσης, υπήρξε και αποεπένδυση από </w:t>
      </w:r>
      <w:r>
        <w:rPr>
          <w:rFonts w:eastAsia="Times New Roman"/>
          <w:bCs/>
          <w:shd w:val="clear" w:color="auto" w:fill="FFFFFF"/>
        </w:rPr>
        <w:t>«φιλοεπενδυτικές» κυβερνήσεις της τάξης του 67%.</w:t>
      </w:r>
    </w:p>
    <w:p w14:paraId="621892D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w:t>
      </w:r>
      <w:r>
        <w:rPr>
          <w:rFonts w:eastAsia="Times New Roman" w:cs="Times New Roman"/>
          <w:szCs w:val="24"/>
        </w:rPr>
        <w:t xml:space="preserve">λαμβάνει ο </w:t>
      </w:r>
      <w:r>
        <w:rPr>
          <w:rFonts w:eastAsia="Times New Roman" w:cs="Times New Roman"/>
          <w:szCs w:val="24"/>
        </w:rPr>
        <w:t>Β</w:t>
      </w:r>
      <w:r>
        <w:rPr>
          <w:rFonts w:eastAsia="Times New Roman" w:cs="Times New Roman"/>
          <w:szCs w:val="24"/>
        </w:rPr>
        <w:t xml:space="preserve">΄ Αντιπρόεδρος της Βουλής κ. </w:t>
      </w:r>
      <w:r>
        <w:rPr>
          <w:rFonts w:eastAsia="Times New Roman" w:cs="Times New Roman"/>
          <w:b/>
          <w:szCs w:val="24"/>
        </w:rPr>
        <w:t>ΓΕΩΡΓΙΟΣ ΒΑΡΕΜΕΝΟΣ</w:t>
      </w:r>
      <w:r>
        <w:rPr>
          <w:rFonts w:eastAsia="Times New Roman" w:cs="Times New Roman"/>
          <w:szCs w:val="24"/>
        </w:rPr>
        <w:t>)</w:t>
      </w:r>
    </w:p>
    <w:p w14:paraId="621892DE"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Όλα τα παραπάνω συνιστούν εθνική και κοινωνική διάλυση της πατρίδας μας. Ποιος ευθύνεται, άραγε, για όλα αυτά; </w:t>
      </w:r>
      <w:r>
        <w:rPr>
          <w:rFonts w:eastAsia="Times New Roman"/>
          <w:bCs/>
          <w:shd w:val="clear" w:color="auto" w:fill="FFFFFF"/>
        </w:rPr>
        <w:t>Φ</w:t>
      </w:r>
      <w:r>
        <w:rPr>
          <w:rFonts w:eastAsia="Times New Roman"/>
          <w:bCs/>
          <w:shd w:val="clear" w:color="auto" w:fill="FFFFFF"/>
        </w:rPr>
        <w:t xml:space="preserve">υσικά, δεν είναι παρελθοντολογία, όπως σας συμφέρει να λέτε, αλλά μια πραγματικότητα που εσείς δημιουργήσατε. </w:t>
      </w:r>
    </w:p>
    <w:p w14:paraId="621892DF"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Ακούμε συνεχώς εδώ μέσα, αλλά και στις </w:t>
      </w:r>
      <w:r>
        <w:rPr>
          <w:rFonts w:eastAsia="Times New Roman"/>
          <w:bCs/>
          <w:shd w:val="clear" w:color="auto" w:fill="FFFFFF"/>
        </w:rPr>
        <w:t>ε</w:t>
      </w:r>
      <w:r>
        <w:rPr>
          <w:rFonts w:eastAsia="Times New Roman"/>
          <w:bCs/>
          <w:shd w:val="clear" w:color="auto" w:fill="FFFFFF"/>
        </w:rPr>
        <w:t>πιτροπές, για θέσεις και προγράμματα που έχετε για το ξεπέρασμα της κρίσης. Γιατί, άραγε, δεν τα εφαρμόσα</w:t>
      </w:r>
      <w:r>
        <w:rPr>
          <w:rFonts w:eastAsia="Times New Roman"/>
          <w:bCs/>
          <w:shd w:val="clear" w:color="auto" w:fill="FFFFFF"/>
        </w:rPr>
        <w:t>τε, η Νέα Δημοκρατία και το ΠΑΣΟΚ, όταν κυβερνούσατε για σαράντα χρόνια και αφήσατε τη χώρα να πέσει στα βράχια; Και γιατί περιμένετε να σας πιστέψει τώρα ο λαός μας; Πότε, επιτέλους, θα αναλάβετε την ευθύνη να κάνετε την αυτοκριτική σας για όλα αυτά που υ</w:t>
      </w:r>
      <w:r>
        <w:rPr>
          <w:rFonts w:eastAsia="Times New Roman"/>
          <w:bCs/>
          <w:shd w:val="clear" w:color="auto" w:fill="FFFFFF"/>
        </w:rPr>
        <w:t>πέστη η χώρα εξαιτίας αυτών των πολιτικών;</w:t>
      </w:r>
    </w:p>
    <w:p w14:paraId="621892E0"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Μπαίνοντας τώρα στα του </w:t>
      </w:r>
      <w:r>
        <w:rPr>
          <w:rFonts w:eastAsia="Times New Roman"/>
          <w:bCs/>
          <w:shd w:val="clear" w:color="auto" w:fill="FFFFFF"/>
        </w:rPr>
        <w:t>π</w:t>
      </w:r>
      <w:r>
        <w:rPr>
          <w:rFonts w:eastAsia="Times New Roman"/>
          <w:bCs/>
          <w:shd w:val="clear" w:color="auto" w:fill="FFFFFF"/>
        </w:rPr>
        <w:t xml:space="preserve">ροϋπολογισμού για το έτος 2018, προβλέπεται ρυθμός οικονομικής μεγέθυνσης 2,5% περίπου και πρωτογενές πλεόνασμα 3,82% του ΑΕΠ. </w:t>
      </w:r>
    </w:p>
    <w:p w14:paraId="621892E1"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Προβλέπεται, επίσης, αύξηση των επενδύσεων κατά 11,4% σε σχέ</w:t>
      </w:r>
      <w:r>
        <w:rPr>
          <w:rFonts w:eastAsia="Times New Roman"/>
          <w:bCs/>
          <w:shd w:val="clear" w:color="auto" w:fill="FFFFFF"/>
        </w:rPr>
        <w:t xml:space="preserve">ση με το 2017, ενώ οι δημόσιες επενδύσεις παραμένουν στο ίδιο επίπεδο με το 2017, στα 6,7 δισεκατομμύρια ευρώ. </w:t>
      </w:r>
    </w:p>
    <w:p w14:paraId="621892E2"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Η ανεργία προβλέπεται να υποχωρήσει περ</w:t>
      </w:r>
      <w:r>
        <w:rPr>
          <w:rFonts w:eastAsia="Times New Roman"/>
          <w:bCs/>
          <w:shd w:val="clear" w:color="auto" w:fill="FFFFFF"/>
        </w:rPr>
        <w:t>αι</w:t>
      </w:r>
      <w:r>
        <w:rPr>
          <w:rFonts w:eastAsia="Times New Roman"/>
          <w:bCs/>
          <w:shd w:val="clear" w:color="auto" w:fill="FFFFFF"/>
        </w:rPr>
        <w:t>τ</w:t>
      </w:r>
      <w:r>
        <w:rPr>
          <w:rFonts w:eastAsia="Times New Roman"/>
          <w:bCs/>
          <w:shd w:val="clear" w:color="auto" w:fill="FFFFFF"/>
        </w:rPr>
        <w:t>έ</w:t>
      </w:r>
      <w:r>
        <w:rPr>
          <w:rFonts w:eastAsia="Times New Roman"/>
          <w:bCs/>
          <w:shd w:val="clear" w:color="auto" w:fill="FFFFFF"/>
        </w:rPr>
        <w:t xml:space="preserve">ρω το 2018 στο 18,4% από 19,9% που αναμένεται να κλείσει το 2017. Ενδεικτικά αναφέρω ότι, σύμφωνα με </w:t>
      </w:r>
      <w:r>
        <w:rPr>
          <w:rFonts w:eastAsia="Times New Roman"/>
          <w:bCs/>
          <w:shd w:val="clear" w:color="auto" w:fill="FFFFFF"/>
        </w:rPr>
        <w:t xml:space="preserve">την τελευταία ανάλυση του συστήματος «ΕΡΓΑΝΗ», το ισοζύγιο ροών μισθωτής απασχόλησης είναι θετικό και διαμορφώνεται στις εκατόν είκοσι οκτώ χιλιάδες διακόσιες </w:t>
      </w:r>
      <w:r>
        <w:rPr>
          <w:rFonts w:eastAsia="Times New Roman"/>
          <w:bCs/>
          <w:shd w:val="clear" w:color="auto" w:fill="FFFFFF"/>
        </w:rPr>
        <w:lastRenderedPageBreak/>
        <w:t xml:space="preserve">τριάντα νέες θέσεις εργασίας, αποτελώντας την υψηλότερη επίδοση ενδεκαμήνου από το 2011. </w:t>
      </w:r>
    </w:p>
    <w:p w14:paraId="621892E3"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Βέβαια,</w:t>
      </w:r>
      <w:r>
        <w:rPr>
          <w:rFonts w:eastAsia="Times New Roman"/>
          <w:bCs/>
          <w:shd w:val="clear" w:color="auto" w:fill="FFFFFF"/>
        </w:rPr>
        <w:t xml:space="preserve"> αν σε αυτό συνυπολογίσουμε και τη σημαντική μείωση της ανεργίας στην τελευταία τριετία κατά επτά ποσοστιαίες μονάδες, καταλαβαίνουμε ότι στον τομέα αυτό έγιναν αρκετά. Δεν πανηγυρίζουμε, όμως, γιατί η ανεργία αποτελεί ακόμα μια μαχαιριά στο κορμί της κοιν</w:t>
      </w:r>
      <w:r>
        <w:rPr>
          <w:rFonts w:eastAsia="Times New Roman"/>
          <w:bCs/>
          <w:shd w:val="clear" w:color="auto" w:fill="FFFFFF"/>
        </w:rPr>
        <w:t xml:space="preserve">ωνίας μας. </w:t>
      </w:r>
    </w:p>
    <w:p w14:paraId="621892E4"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Το ύψος των δαπανών του ΠΔΕ για το έτος 2018 προβλέπεται να είναι στα 6,77 δισεκατομμύρια ευρώ. Οι δαπάνες αυτές κατανέμονται σε 5,75 δισεκατομμύρια ευρώ για τα έργα που θα συγχρηματοδοτηθούν από πόρους της Ευρωπαϊκής Ένωσης και σε 1 δισεκατομμ</w:t>
      </w:r>
      <w:r>
        <w:rPr>
          <w:rFonts w:eastAsia="Times New Roman"/>
          <w:bCs/>
          <w:shd w:val="clear" w:color="auto" w:fill="FFFFFF"/>
        </w:rPr>
        <w:t xml:space="preserve">ύριο ευρώ για τα έργα που θα χρηματοδοτηθούν αποκλειστικά από εθνικούς πόρους. </w:t>
      </w:r>
    </w:p>
    <w:p w14:paraId="621892E5"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Από τον </w:t>
      </w:r>
      <w:r>
        <w:rPr>
          <w:rFonts w:eastAsia="Times New Roman"/>
          <w:bCs/>
          <w:shd w:val="clear" w:color="auto" w:fill="FFFFFF"/>
        </w:rPr>
        <w:t>π</w:t>
      </w:r>
      <w:r>
        <w:rPr>
          <w:rFonts w:eastAsia="Times New Roman"/>
          <w:bCs/>
          <w:shd w:val="clear" w:color="auto" w:fill="FFFFFF"/>
        </w:rPr>
        <w:t>ροϋπολογισμό που συζητάμε σήμερα, φανερώνεται για άλλη μια φορά το στίγμα της πολιτικής της Κυβέρνησης ΣΥΡΙΖΑ</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ΑΝΕΛ. Μετά από τη σημαντική υπέρβαση του στόχου 1,75% τ</w:t>
      </w:r>
      <w:r>
        <w:rPr>
          <w:rFonts w:eastAsia="Times New Roman"/>
          <w:bCs/>
          <w:shd w:val="clear" w:color="auto" w:fill="FFFFFF"/>
        </w:rPr>
        <w:t xml:space="preserve">ου ΑΕΠ για το πρωτογενές πλεόνασμα του 2017, κατέστη εφικτή η διανομή κοινωνικού μερίσματος στους πολίτες των κατώτερων εισοδημάτων. </w:t>
      </w:r>
    </w:p>
    <w:p w14:paraId="621892E6"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Σύμφωνα με τον </w:t>
      </w:r>
      <w:r>
        <w:rPr>
          <w:rFonts w:eastAsia="Times New Roman"/>
          <w:bCs/>
          <w:shd w:val="clear" w:color="auto" w:fill="FFFFFF"/>
        </w:rPr>
        <w:t>π</w:t>
      </w:r>
      <w:r>
        <w:rPr>
          <w:rFonts w:eastAsia="Times New Roman"/>
          <w:bCs/>
          <w:shd w:val="clear" w:color="auto" w:fill="FFFFFF"/>
        </w:rPr>
        <w:t>ροϋπολογισμό, για το μέρισμα ο συνολικός αριθμός των μελών, των δικαιούχων νοικοκυριών</w:t>
      </w:r>
      <w:r>
        <w:rPr>
          <w:rFonts w:eastAsia="Times New Roman"/>
          <w:bCs/>
          <w:shd w:val="clear" w:color="auto" w:fill="FFFFFF"/>
        </w:rPr>
        <w:t>,</w:t>
      </w:r>
      <w:r>
        <w:rPr>
          <w:rFonts w:eastAsia="Times New Roman"/>
          <w:bCs/>
          <w:shd w:val="clear" w:color="auto" w:fill="FFFFFF"/>
        </w:rPr>
        <w:t xml:space="preserve"> ανέρχεται σε τρία </w:t>
      </w:r>
      <w:r>
        <w:rPr>
          <w:rFonts w:eastAsia="Times New Roman"/>
          <w:bCs/>
          <w:shd w:val="clear" w:color="auto" w:fill="FFFFFF"/>
        </w:rPr>
        <w:t>εκατομμύρια τετρακόσιες εβδομήντα δύο χιλιάδες περίπου, δηλαδή στο 32% του πληθυσμού της χώρας. Εντάσ</w:t>
      </w:r>
      <w:r>
        <w:rPr>
          <w:rFonts w:eastAsia="Times New Roman"/>
          <w:bCs/>
          <w:shd w:val="clear" w:color="auto" w:fill="FFFFFF"/>
        </w:rPr>
        <w:lastRenderedPageBreak/>
        <w:t>σεται σε ένα πλαίσιο κοινωνικής δικαιοσύνης, λαμβάνει υπ</w:t>
      </w:r>
      <w:r>
        <w:rPr>
          <w:rFonts w:eastAsia="Times New Roman"/>
          <w:bCs/>
          <w:shd w:val="clear" w:color="auto" w:fill="FFFFFF"/>
        </w:rPr>
        <w:t xml:space="preserve">’ </w:t>
      </w:r>
      <w:r>
        <w:rPr>
          <w:rFonts w:eastAsia="Times New Roman"/>
          <w:bCs/>
          <w:shd w:val="clear" w:color="auto" w:fill="FFFFFF"/>
        </w:rPr>
        <w:t>όψ</w:t>
      </w:r>
      <w:r>
        <w:rPr>
          <w:rFonts w:eastAsia="Times New Roman"/>
          <w:bCs/>
          <w:shd w:val="clear" w:color="auto" w:fill="FFFFFF"/>
        </w:rPr>
        <w:t>ιν</w:t>
      </w:r>
      <w:r>
        <w:rPr>
          <w:rFonts w:eastAsia="Times New Roman"/>
          <w:bCs/>
          <w:shd w:val="clear" w:color="auto" w:fill="FFFFFF"/>
        </w:rPr>
        <w:t xml:space="preserve"> τόσο τα εισοδηματικά όσο και τα περιουσιακά κριτήρια και είναι ενδεικτικό της πολιτικής αντί</w:t>
      </w:r>
      <w:r>
        <w:rPr>
          <w:rFonts w:eastAsia="Times New Roman"/>
          <w:bCs/>
          <w:shd w:val="clear" w:color="auto" w:fill="FFFFFF"/>
        </w:rPr>
        <w:t xml:space="preserve">ληψης, της στρατηγικής και των προτεραιοτήτων που θέτει η Κυβέρνηση. </w:t>
      </w:r>
    </w:p>
    <w:p w14:paraId="621892E7"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Κυρίες και κύριοι Βουλευτές, σε ό,τι αφορά τον χώρο της </w:t>
      </w:r>
      <w:r>
        <w:rPr>
          <w:rFonts w:eastAsia="Times New Roman"/>
          <w:bCs/>
          <w:shd w:val="clear" w:color="auto" w:fill="FFFFFF"/>
        </w:rPr>
        <w:t>τ</w:t>
      </w:r>
      <w:r>
        <w:rPr>
          <w:rFonts w:eastAsia="Times New Roman"/>
          <w:bCs/>
          <w:shd w:val="clear" w:color="auto" w:fill="FFFFFF"/>
        </w:rPr>
        <w:t xml:space="preserve">οπικής </w:t>
      </w:r>
      <w:r>
        <w:rPr>
          <w:rFonts w:eastAsia="Times New Roman"/>
          <w:bCs/>
          <w:shd w:val="clear" w:color="auto" w:fill="FFFFFF"/>
        </w:rPr>
        <w:t>α</w:t>
      </w:r>
      <w:r>
        <w:rPr>
          <w:rFonts w:eastAsia="Times New Roman"/>
          <w:bCs/>
          <w:shd w:val="clear" w:color="auto" w:fill="FFFFFF"/>
        </w:rPr>
        <w:t>υτοδιοίκησης, έναν χώρο που νομίζω ότι ξέρω καλά γιατί ανήκω ακόμα οργανικά σε αυτόν, επειδή ακούω και διαβάζω ανυπόστατα</w:t>
      </w:r>
      <w:r>
        <w:rPr>
          <w:rFonts w:eastAsia="Times New Roman"/>
          <w:bCs/>
          <w:shd w:val="clear" w:color="auto" w:fill="FFFFFF"/>
        </w:rPr>
        <w:t xml:space="preserve"> πράγματα για μείωση των επιχορηγήσεων, μείωση των ΚΑΠ και άλλα πολλά -συγκρίνοντας, βέβαια, όλοι αυτοί που τα λένε αυτά με αυτά που θα έπαιρνε η </w:t>
      </w:r>
      <w:r>
        <w:rPr>
          <w:rFonts w:eastAsia="Times New Roman"/>
          <w:bCs/>
          <w:shd w:val="clear" w:color="auto" w:fill="FFFFFF"/>
        </w:rPr>
        <w:t>τ</w:t>
      </w:r>
      <w:r>
        <w:rPr>
          <w:rFonts w:eastAsia="Times New Roman"/>
          <w:bCs/>
          <w:shd w:val="clear" w:color="auto" w:fill="FFFFFF"/>
        </w:rPr>
        <w:t xml:space="preserve">οπική </w:t>
      </w:r>
      <w:r>
        <w:rPr>
          <w:rFonts w:eastAsia="Times New Roman"/>
          <w:bCs/>
          <w:shd w:val="clear" w:color="auto" w:fill="FFFFFF"/>
        </w:rPr>
        <w:t>α</w:t>
      </w:r>
      <w:r>
        <w:rPr>
          <w:rFonts w:eastAsia="Times New Roman"/>
          <w:bCs/>
          <w:shd w:val="clear" w:color="auto" w:fill="FFFFFF"/>
        </w:rPr>
        <w:t>υτοδιοίκηση με βάση τον ν.3852/2010, γνωστό ως «νόμο Καλλικράτη»-</w:t>
      </w:r>
      <w:r>
        <w:rPr>
          <w:rFonts w:eastAsia="Times New Roman"/>
          <w:bCs/>
          <w:shd w:val="clear" w:color="auto" w:fill="FFFFFF"/>
        </w:rPr>
        <w:t>,</w:t>
      </w:r>
      <w:r>
        <w:rPr>
          <w:rFonts w:eastAsia="Times New Roman"/>
          <w:bCs/>
          <w:shd w:val="clear" w:color="auto" w:fill="FFFFFF"/>
        </w:rPr>
        <w:t xml:space="preserve"> θα ήθελα να επισημάνω τα εξής: Τα τ</w:t>
      </w:r>
      <w:r>
        <w:rPr>
          <w:rFonts w:eastAsia="Times New Roman"/>
          <w:bCs/>
          <w:shd w:val="clear" w:color="auto" w:fill="FFFFFF"/>
        </w:rPr>
        <w:t>ρία τελευταία χρόνια δεν υπήρξε κα</w:t>
      </w:r>
      <w:r>
        <w:rPr>
          <w:rFonts w:eastAsia="Times New Roman"/>
          <w:bCs/>
          <w:shd w:val="clear" w:color="auto" w:fill="FFFFFF"/>
        </w:rPr>
        <w:t>μ</w:t>
      </w:r>
      <w:r>
        <w:rPr>
          <w:rFonts w:eastAsia="Times New Roman"/>
          <w:bCs/>
          <w:shd w:val="clear" w:color="auto" w:fill="FFFFFF"/>
        </w:rPr>
        <w:t xml:space="preserve">μία μείωση στις επιχορηγήσεις για την </w:t>
      </w:r>
      <w:r>
        <w:rPr>
          <w:rFonts w:eastAsia="Times New Roman"/>
          <w:bCs/>
          <w:shd w:val="clear" w:color="auto" w:fill="FFFFFF"/>
        </w:rPr>
        <w:t>τ</w:t>
      </w:r>
      <w:r>
        <w:rPr>
          <w:rFonts w:eastAsia="Times New Roman"/>
          <w:bCs/>
          <w:shd w:val="clear" w:color="auto" w:fill="FFFFFF"/>
        </w:rPr>
        <w:t xml:space="preserve">οπική </w:t>
      </w:r>
      <w:r>
        <w:rPr>
          <w:rFonts w:eastAsia="Times New Roman"/>
          <w:bCs/>
          <w:shd w:val="clear" w:color="auto" w:fill="FFFFFF"/>
        </w:rPr>
        <w:t>α</w:t>
      </w:r>
      <w:r>
        <w:rPr>
          <w:rFonts w:eastAsia="Times New Roman"/>
          <w:bCs/>
          <w:shd w:val="clear" w:color="auto" w:fill="FFFFFF"/>
        </w:rPr>
        <w:t>υτοδιοίκηση. Και αυτό θα πρέπει να το τονίσουμε πολύ καλά, για να το καταλάβουν κάποιοι. Αντίθετα, την περίοδο 2010-2014 οι ΚΑΠ μειώθηκαν κατά 60% περίπου και εξαφανίστηκε η Σ</w:t>
      </w:r>
      <w:r>
        <w:rPr>
          <w:rFonts w:eastAsia="Times New Roman"/>
          <w:bCs/>
          <w:shd w:val="clear" w:color="auto" w:fill="FFFFFF"/>
        </w:rPr>
        <w:t xml:space="preserve">ΑΤΑ. Μέσα από τον </w:t>
      </w:r>
      <w:r>
        <w:rPr>
          <w:rFonts w:eastAsia="Times New Roman"/>
          <w:bCs/>
          <w:shd w:val="clear" w:color="auto" w:fill="FFFFFF"/>
        </w:rPr>
        <w:t>π</w:t>
      </w:r>
      <w:r>
        <w:rPr>
          <w:rFonts w:eastAsia="Times New Roman"/>
          <w:bCs/>
          <w:shd w:val="clear" w:color="auto" w:fill="FFFFFF"/>
        </w:rPr>
        <w:t xml:space="preserve">ροϋπολογισμό φαίνεται ξεκάθαρα ότι μέχρι τώρα έχουμε αύξηση, αντί για μείωση, 5,34%. </w:t>
      </w:r>
    </w:p>
    <w:p w14:paraId="621892E8" w14:textId="77777777" w:rsidR="00FB0E1F" w:rsidRDefault="0065608A">
      <w:pPr>
        <w:spacing w:after="0" w:line="600" w:lineRule="auto"/>
        <w:ind w:firstLine="720"/>
        <w:jc w:val="both"/>
        <w:rPr>
          <w:rFonts w:eastAsia="Times New Roman" w:cs="Times New Roman"/>
          <w:szCs w:val="24"/>
        </w:rPr>
      </w:pPr>
      <w:r>
        <w:rPr>
          <w:rFonts w:eastAsia="Times New Roman"/>
          <w:bCs/>
          <w:shd w:val="clear" w:color="auto" w:fill="FFFFFF"/>
        </w:rPr>
        <w:t xml:space="preserve">Επιπλέον, προβλέπεται ειδική επιχορήγηση ύψους περίπου 39 εκατομμυρίων ευρώ, που θα καλύψει το κόστος μισθοδοσίας από την επανασύσταση της Δημοτικής Αστυνομίας και του προσωπικού καθαριότητας των σχολικών μονάδων για το σχολικό έτος 2018-2019. </w:t>
      </w:r>
    </w:p>
    <w:p w14:paraId="621892E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Πρόσφατα, δ</w:t>
      </w:r>
      <w:r>
        <w:rPr>
          <w:rFonts w:eastAsia="Times New Roman" w:cs="Times New Roman"/>
          <w:szCs w:val="24"/>
        </w:rPr>
        <w:t xml:space="preserve">ε, ο Υπουργός Εσωτερικών και ο Υπουργός Ανάπτυξης ανακοίνωσαν ένα ειδικό πρόγραμμα υποδομών ύψους 2 δισεκατομμυρίων ευρώ για την </w:t>
      </w:r>
      <w:r>
        <w:rPr>
          <w:rFonts w:eastAsia="Times New Roman" w:cs="Times New Roman"/>
          <w:szCs w:val="24"/>
        </w:rPr>
        <w:lastRenderedPageBreak/>
        <w:t>επόμενη πενταετία για αντιπλημμυρικά, ύδρευση, αγροτική οδοποιία</w:t>
      </w:r>
      <w:r>
        <w:rPr>
          <w:rFonts w:eastAsia="Times New Roman" w:cs="Times New Roman"/>
          <w:szCs w:val="24"/>
        </w:rPr>
        <w:t>,</w:t>
      </w:r>
      <w:r>
        <w:rPr>
          <w:rFonts w:eastAsia="Times New Roman" w:cs="Times New Roman"/>
          <w:szCs w:val="24"/>
        </w:rPr>
        <w:t xml:space="preserve"> μηχανήματα έργων κ.λπ.. </w:t>
      </w:r>
    </w:p>
    <w:p w14:paraId="621892E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αξίζει να αναφέρω, ε</w:t>
      </w:r>
      <w:r>
        <w:rPr>
          <w:rFonts w:eastAsia="Times New Roman" w:cs="Times New Roman"/>
          <w:szCs w:val="24"/>
        </w:rPr>
        <w:t>πίσης, τα εξής:</w:t>
      </w:r>
    </w:p>
    <w:p w14:paraId="621892E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Την αύξηση στο Πρόγραμμα Δημοσίων Επενδύσεων</w:t>
      </w:r>
      <w:r>
        <w:rPr>
          <w:rFonts w:eastAsia="Times New Roman" w:cs="Times New Roman"/>
          <w:szCs w:val="24"/>
        </w:rPr>
        <w:t>,</w:t>
      </w:r>
      <w:r>
        <w:rPr>
          <w:rFonts w:eastAsia="Times New Roman" w:cs="Times New Roman"/>
          <w:szCs w:val="24"/>
        </w:rPr>
        <w:t xml:space="preserve"> που φέτος ήταν στα 700 εκατομμύρια, ενώ το 2018 θα είναι 1 δισεκατομμύριο και το 2019 θα ανέλθει στο 1,5 δισεκατομμύριο ευρώ. </w:t>
      </w:r>
    </w:p>
    <w:p w14:paraId="621892E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υπάρξει χορήγηση έκτακτης οικονομικής ενίσχυσης σε ογδόντα πέντε</w:t>
      </w:r>
      <w:r>
        <w:rPr>
          <w:rFonts w:eastAsia="Times New Roman" w:cs="Times New Roman"/>
          <w:szCs w:val="24"/>
        </w:rPr>
        <w:t xml:space="preserve"> νησιωτικούς και ορεινούς δήμους με 20 εκατομμύρια ευρώ για το 2017 -που θα συνεχιστεί και το 2018- προκειμένου να καλύψουν λειτουργικές δαπάνες ή επενδυτικές δραστηριότητες και έργα. </w:t>
      </w:r>
    </w:p>
    <w:p w14:paraId="621892E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 πρόγραμμα κάλυψης των ληξιπρόθεσμων οφειλών των ΟΤΑ προς τρίτους προ</w:t>
      </w:r>
      <w:r>
        <w:rPr>
          <w:rFonts w:eastAsia="Times New Roman" w:cs="Times New Roman"/>
          <w:szCs w:val="24"/>
        </w:rPr>
        <w:t xml:space="preserve">ϋπολογισμού 326.000.000 ευρώ, με τα αιτήματα διακοσίων τριάντα επτά ΟΤΑ και νομικών τους προσώπων, με συνολική επιχορήγηση 245.000.000 ευρώ και απορρόφηση -μέχρι τώρα- περίπου 174.000.000 ευρώ. </w:t>
      </w:r>
    </w:p>
    <w:p w14:paraId="621892E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Το πλαίσιο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w:t>
      </w:r>
      <w:r>
        <w:rPr>
          <w:rFonts w:eastAsia="Times New Roman" w:cs="Times New Roman"/>
          <w:szCs w:val="24"/>
        </w:rPr>
        <w:t>ΑΞΙΑ</w:t>
      </w:r>
      <w:r>
        <w:rPr>
          <w:rFonts w:eastAsia="Times New Roman" w:cs="Times New Roman"/>
          <w:szCs w:val="24"/>
        </w:rPr>
        <w:t>»</w:t>
      </w:r>
      <w:r>
        <w:rPr>
          <w:rFonts w:eastAsia="Times New Roman" w:cs="Times New Roman"/>
          <w:szCs w:val="24"/>
        </w:rPr>
        <w:t xml:space="preserve"> για την εξόφληση υποχρεώσεων δήμων που προέρχονται από δικαστικές αποφάσεις και διαταγές πληρωμής που έχουν καταστεί τελεσίδικες, προϋπολογισμού 95.000.000 ευρώ, με ικανοποίηση ενενήντα οκτώ αιτημάτων συνολικού ύψους 57.000.000 περίπου, με πληρωμές μέχρι </w:t>
      </w:r>
      <w:r>
        <w:rPr>
          <w:rFonts w:eastAsia="Times New Roman" w:cs="Times New Roman"/>
          <w:szCs w:val="24"/>
        </w:rPr>
        <w:t xml:space="preserve">τώρα περίπου 25.000.000 ευρώ. </w:t>
      </w:r>
    </w:p>
    <w:p w14:paraId="621892E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συνεχίζει να ενισχύεται. Ήδη προχωράει η προκήρυξη του διαγωνισμού για οκτώ χιλιάδες οκτακόσιες σαράντα πέντε μόνιμες θέσεις στις ανταποδοτικές υπηρεσίες των δήμων. </w:t>
      </w:r>
    </w:p>
    <w:p w14:paraId="621892F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Αυτή είναι η κατάσταση που επικρατεί,</w:t>
      </w:r>
      <w:r>
        <w:rPr>
          <w:rFonts w:eastAsia="Times New Roman" w:cs="Times New Roman"/>
          <w:szCs w:val="24"/>
        </w:rPr>
        <w:t xml:space="preserve"> κύριοι συνάδελφοι, στον χώρο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παρά τις προσπάθειες που καταβάλλονται από κάποιους να διαστρεβλώσουν αυτή την πραγματικότητα. </w:t>
      </w:r>
    </w:p>
    <w:p w14:paraId="621892F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Τελειώνοντας, κυρίες και κύριοι συνάδελφοι, η Κυβέρνηση από την πρώτη στιγμή που ανέλαβε εργάζεται εντα</w:t>
      </w:r>
      <w:r>
        <w:rPr>
          <w:rFonts w:eastAsia="Times New Roman" w:cs="Times New Roman"/>
          <w:szCs w:val="24"/>
        </w:rPr>
        <w:t>τικά και σκληρά…</w:t>
      </w:r>
    </w:p>
    <w:p w14:paraId="621892F2"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Βάλτε μια τελεία, κύριε συνάδελφε.</w:t>
      </w:r>
    </w:p>
    <w:p w14:paraId="621892F3"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ΠΡΑΤΣΟΛΗΣ:</w:t>
      </w:r>
      <w:r>
        <w:rPr>
          <w:rFonts w:eastAsia="Times New Roman" w:cs="Times New Roman"/>
          <w:szCs w:val="24"/>
        </w:rPr>
        <w:t xml:space="preserve"> Τελειώνω, κύριε Πρόεδρε. </w:t>
      </w:r>
    </w:p>
    <w:p w14:paraId="621892F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Κυβέρνηση εργάζεται εντατικά και σκληρά </w:t>
      </w:r>
      <w:r>
        <w:rPr>
          <w:rFonts w:eastAsia="Times New Roman" w:cs="Times New Roman"/>
          <w:szCs w:val="24"/>
        </w:rPr>
        <w:t>για να μπει η χώρα σε μια περίοδο πλήρους κανονικότητας και πλήρους ανασυ</w:t>
      </w:r>
      <w:r>
        <w:rPr>
          <w:rFonts w:eastAsia="Times New Roman" w:cs="Times New Roman"/>
          <w:szCs w:val="24"/>
        </w:rPr>
        <w:t>γκρότησης. Η ολοκλήρωση της τρίτης αξιολόγησης είναι απλά θέμα χρόνου. Φτάνει πια η καραμέλα των καθυστερήσεων για τις αξιολογήσεις και το πόσ</w:t>
      </w:r>
      <w:r>
        <w:rPr>
          <w:rFonts w:eastAsia="Times New Roman" w:cs="Times New Roman"/>
          <w:szCs w:val="24"/>
        </w:rPr>
        <w:t>ο</w:t>
      </w:r>
      <w:r>
        <w:rPr>
          <w:rFonts w:eastAsia="Times New Roman" w:cs="Times New Roman"/>
          <w:szCs w:val="24"/>
        </w:rPr>
        <w:t xml:space="preserve"> καλά ήμασταν το 2014, όταν πρόσφατα ο κ. Σόιμπλε δήλωσε ότι</w:t>
      </w:r>
      <w:r>
        <w:rPr>
          <w:rFonts w:eastAsia="Times New Roman" w:cs="Times New Roman"/>
          <w:szCs w:val="24"/>
        </w:rPr>
        <w:t>,</w:t>
      </w:r>
      <w:r>
        <w:rPr>
          <w:rFonts w:eastAsia="Times New Roman" w:cs="Times New Roman"/>
          <w:szCs w:val="24"/>
        </w:rPr>
        <w:t xml:space="preserve"> από τις δεκαέξι τριμηνιαίες αξιολογήσεις που προβλέ</w:t>
      </w:r>
      <w:r>
        <w:rPr>
          <w:rFonts w:eastAsia="Times New Roman" w:cs="Times New Roman"/>
          <w:szCs w:val="24"/>
        </w:rPr>
        <w:t>πονταν, ολοκληρώθηκαν μόνο πέντε και γι’ αυτό έγινε ο εκτροχιασμός του προγράμματος.</w:t>
      </w:r>
    </w:p>
    <w:p w14:paraId="621892F5"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κύριε συνάδελφε, ολοκληρώστε.</w:t>
      </w:r>
    </w:p>
    <w:p w14:paraId="621892F6"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ΠΡΑΤΣΟΛΗΣ: </w:t>
      </w:r>
      <w:r>
        <w:rPr>
          <w:rFonts w:eastAsia="Times New Roman" w:cs="Times New Roman"/>
          <w:szCs w:val="24"/>
        </w:rPr>
        <w:t>Τελείωσα, κύριε Πρόεδρε.</w:t>
      </w:r>
    </w:p>
    <w:p w14:paraId="621892F7"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Πότε τελειώσατε; </w:t>
      </w:r>
    </w:p>
    <w:p w14:paraId="621892F8"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w:t>
      </w:r>
      <w:r>
        <w:rPr>
          <w:rFonts w:eastAsia="Times New Roman" w:cs="Times New Roman"/>
          <w:b/>
          <w:szCs w:val="24"/>
        </w:rPr>
        <w:t xml:space="preserve">(ΤΑΣΟΣ) </w:t>
      </w:r>
      <w:r>
        <w:rPr>
          <w:rFonts w:eastAsia="Times New Roman" w:cs="Times New Roman"/>
          <w:b/>
          <w:szCs w:val="24"/>
        </w:rPr>
        <w:t>ΠΡΑΤΣΟΛΗΣ:</w:t>
      </w:r>
      <w:r>
        <w:rPr>
          <w:rFonts w:eastAsia="Times New Roman" w:cs="Times New Roman"/>
          <w:szCs w:val="24"/>
        </w:rPr>
        <w:t xml:space="preserve"> Η Ελλάδα, κυρίες και κύριοι Βουλευτές, γυρίζει σελίδα. Γυρίζει σελίδα επιδιώκοντας καθαρή έξοδο στις αγορές, χωρίς νέο μνημόνιο, χωρίς άλλα προαπαιτούμενα και προπαντός χωρίς πιστοληπτική γραμμή, με στόχο ένα</w:t>
      </w:r>
      <w:r>
        <w:rPr>
          <w:rFonts w:eastAsia="Times New Roman" w:cs="Times New Roman"/>
          <w:szCs w:val="24"/>
        </w:rPr>
        <w:t xml:space="preserve"> καλύτερο αύριο για όλους και όχι για τους λίγους.</w:t>
      </w:r>
    </w:p>
    <w:p w14:paraId="621892F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21892FA"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1892F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w:t>
      </w:r>
      <w:r>
        <w:rPr>
          <w:rFonts w:eastAsia="Times New Roman" w:cs="Times New Roman"/>
          <w:szCs w:val="24"/>
        </w:rPr>
        <w:t xml:space="preserve">α άνω δυτικά θεωρεία, αφού </w:t>
      </w:r>
      <w:r>
        <w:rPr>
          <w:rFonts w:eastAsia="Times New Roman" w:cs="Times New Roman"/>
          <w:szCs w:val="24"/>
        </w:rPr>
        <w:t xml:space="preserve">προηγουμένως </w:t>
      </w:r>
      <w:r>
        <w:rPr>
          <w:rFonts w:eastAsia="Times New Roman" w:cs="Times New Roman"/>
          <w:szCs w:val="24"/>
        </w:rPr>
        <w:t xml:space="preserve">ενημερώθηκαν για την ιστορία του κτηρίου και τον τρόπο οργάνωσης και λειτουργίας της Βουλής και ξεναγήθηκαν στην έκθεση της </w:t>
      </w:r>
      <w:r>
        <w:rPr>
          <w:rFonts w:eastAsia="Times New Roman" w:cs="Times New Roman"/>
          <w:szCs w:val="24"/>
        </w:rPr>
        <w:t>α</w:t>
      </w:r>
      <w:r>
        <w:rPr>
          <w:rFonts w:eastAsia="Times New Roman" w:cs="Times New Roman"/>
          <w:szCs w:val="24"/>
        </w:rPr>
        <w:t>ίθουσας «ΕΛΕΥΘΕΡΙΟΣ ΒΕΝΙΖΕΛΟΣ», πενήντα πέντε μαθήτριες και μαθητές και πέντε συνοδοί εκπαι</w:t>
      </w:r>
      <w:r>
        <w:rPr>
          <w:rFonts w:eastAsia="Times New Roman" w:cs="Times New Roman"/>
          <w:szCs w:val="24"/>
        </w:rPr>
        <w:t>δευτικοί τους από το 1</w:t>
      </w:r>
      <w:r>
        <w:rPr>
          <w:rFonts w:eastAsia="Times New Roman" w:cs="Times New Roman"/>
          <w:szCs w:val="24"/>
          <w:vertAlign w:val="superscript"/>
        </w:rPr>
        <w:t>ο</w:t>
      </w:r>
      <w:r>
        <w:rPr>
          <w:rFonts w:eastAsia="Times New Roman" w:cs="Times New Roman"/>
          <w:szCs w:val="24"/>
        </w:rPr>
        <w:t xml:space="preserve"> Γυμνάσιο Ιεράπετρας. </w:t>
      </w:r>
    </w:p>
    <w:p w14:paraId="621892F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Βουλή σ</w:t>
      </w:r>
      <w:r>
        <w:rPr>
          <w:rFonts w:eastAsia="Times New Roman" w:cs="Times New Roman"/>
          <w:szCs w:val="24"/>
        </w:rPr>
        <w:t>ά</w:t>
      </w:r>
      <w:r>
        <w:rPr>
          <w:rFonts w:eastAsia="Times New Roman" w:cs="Times New Roman"/>
          <w:szCs w:val="24"/>
        </w:rPr>
        <w:t xml:space="preserve">ς καλωσορίζει. </w:t>
      </w:r>
    </w:p>
    <w:p w14:paraId="621892FD"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21892FE" w14:textId="77777777" w:rsidR="00FB0E1F" w:rsidRDefault="0065608A">
      <w:pPr>
        <w:spacing w:after="0" w:line="600" w:lineRule="auto"/>
        <w:ind w:firstLine="720"/>
        <w:jc w:val="both"/>
        <w:rPr>
          <w:rFonts w:eastAsia="Times New Roman" w:cs="Times New Roman"/>
          <w:b/>
          <w:szCs w:val="24"/>
        </w:rPr>
      </w:pPr>
      <w:r>
        <w:rPr>
          <w:rFonts w:eastAsia="Times New Roman" w:cs="Times New Roman"/>
          <w:szCs w:val="24"/>
        </w:rPr>
        <w:t xml:space="preserve"> Τον λόγο έχει ο κ. Σαχινίδης από τη Χρυσή Αυγή.</w:t>
      </w:r>
    </w:p>
    <w:p w14:paraId="621892FF"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Ευχαριστώ, κύριε Πρόεδρε.</w:t>
      </w:r>
    </w:p>
    <w:p w14:paraId="6218930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Άλλος ένας προϋπολογισμός όπου ευημερούν</w:t>
      </w:r>
      <w:r>
        <w:rPr>
          <w:rFonts w:eastAsia="Times New Roman" w:cs="Times New Roman"/>
          <w:szCs w:val="24"/>
        </w:rPr>
        <w:t xml:space="preserve"> οι αριθμοί και δυστυχεί, δυστυχώς, ο ελληνικός λαός, όπως κι όλοι οι προηγούμενοι, όπως κι όλοι οι επόμενοι όσο θα εναλλάσσεστε εσείς στα κυβερνητικά έδρανα. </w:t>
      </w:r>
    </w:p>
    <w:p w14:paraId="6218930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π</w:t>
      </w:r>
      <w:r>
        <w:rPr>
          <w:rFonts w:eastAsia="Times New Roman" w:cs="Times New Roman"/>
          <w:szCs w:val="24"/>
        </w:rPr>
        <w:t>ροϋπολογισμός του 2018 αναμένεται να αποφέρει περίπου 2,1 δισεκατομμύρια ευρώ στα κρατικά ταμ</w:t>
      </w:r>
      <w:r>
        <w:rPr>
          <w:rFonts w:eastAsia="Times New Roman" w:cs="Times New Roman"/>
          <w:szCs w:val="24"/>
        </w:rPr>
        <w:t>εία, τα οποία θα προέρχονται από φόρους, εκ των οποίων περίπου τα 813 εκατομμύρια ευρώ θα αφορούν πρωτοεμφανιζόμενα εισπρακτικά φορολογικά μέτρα. Προσβλέπει, δε, σε ένα πρωτογενές πλεόνασμα της τάξης του 3,8% περίπου του Ακαθάριστου Εθνικού Προϊόντος. Αν θ</w:t>
      </w:r>
      <w:r>
        <w:rPr>
          <w:rFonts w:eastAsia="Times New Roman" w:cs="Times New Roman"/>
          <w:szCs w:val="24"/>
        </w:rPr>
        <w:t xml:space="preserve">έλουμε να το μεταφράσουμε σε ρυθμό οικονομικής μεγέθυνσης, σε ποσοστό περίπου κοντά στο 2,5%. </w:t>
      </w:r>
    </w:p>
    <w:p w14:paraId="6218930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υπέρβαση του μνημονιακού στόχου για το έτος 2018 υπολογίζεται περίπου στα 587 εκατομμύρια, δηλαδή μεταφράζεται στο 0,32% του Ακαθάριστου Εθνικού Προϊόντος. </w:t>
      </w:r>
    </w:p>
    <w:p w14:paraId="6218930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αυτή τη φοροεισπρακτική και σαφώς υφεσιακή κατεύθυνση, λοιπόν, ο </w:t>
      </w:r>
      <w:r>
        <w:rPr>
          <w:rFonts w:eastAsia="Times New Roman" w:cs="Times New Roman"/>
          <w:szCs w:val="24"/>
        </w:rPr>
        <w:t>π</w:t>
      </w:r>
      <w:r>
        <w:rPr>
          <w:rFonts w:eastAsia="Times New Roman" w:cs="Times New Roman"/>
          <w:szCs w:val="24"/>
        </w:rPr>
        <w:t>ροϋπολογισμός του 2018 προβλέπει γενικά αύξηση των κρατικών εσόδων, τα οποία υπολογίζονται σε 54,2 δισεκατομμύρια, έναντι των 52,1 δισεκατομμυρίων που ήταν φέτος</w:t>
      </w:r>
      <w:r>
        <w:rPr>
          <w:rFonts w:eastAsia="Times New Roman" w:cs="Times New Roman"/>
          <w:szCs w:val="24"/>
        </w:rPr>
        <w:t>,</w:t>
      </w:r>
      <w:r>
        <w:rPr>
          <w:rFonts w:eastAsia="Times New Roman" w:cs="Times New Roman"/>
          <w:szCs w:val="24"/>
        </w:rPr>
        <w:t xml:space="preserve"> και ειδικότερα των φορολογ</w:t>
      </w:r>
      <w:r>
        <w:rPr>
          <w:rFonts w:eastAsia="Times New Roman" w:cs="Times New Roman"/>
          <w:szCs w:val="24"/>
        </w:rPr>
        <w:t>ικών εσόδων τα οποία προϋπολογίζει στα 48,1 δισεκατομμύρια ευρώ</w:t>
      </w:r>
      <w:r>
        <w:rPr>
          <w:rFonts w:eastAsia="Times New Roman" w:cs="Times New Roman"/>
          <w:szCs w:val="24"/>
        </w:rPr>
        <w:t>,</w:t>
      </w:r>
      <w:r>
        <w:rPr>
          <w:rFonts w:eastAsia="Times New Roman" w:cs="Times New Roman"/>
          <w:szCs w:val="24"/>
        </w:rPr>
        <w:t xml:space="preserve"> έναντι των 47,2 δισεκατομμυρίων που ήταν φέτος. Σύνολο, δηλαδή, της αναμενόμενης αύξησης εσόδων είναι το ποσό των 951 εκατομμύριων ευρώ.</w:t>
      </w:r>
    </w:p>
    <w:p w14:paraId="6218930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Οι προβλέψεις του νέου </w:t>
      </w:r>
      <w:r>
        <w:rPr>
          <w:rFonts w:eastAsia="Times New Roman" w:cs="Times New Roman"/>
          <w:szCs w:val="24"/>
        </w:rPr>
        <w:t>π</w:t>
      </w:r>
      <w:r>
        <w:rPr>
          <w:rFonts w:eastAsia="Times New Roman" w:cs="Times New Roman"/>
          <w:szCs w:val="24"/>
        </w:rPr>
        <w:t>ροϋπολογισμού αναμένονται, αλλ</w:t>
      </w:r>
      <w:r>
        <w:rPr>
          <w:rFonts w:eastAsia="Times New Roman" w:cs="Times New Roman"/>
          <w:szCs w:val="24"/>
        </w:rPr>
        <w:t xml:space="preserve">ά όπως είπαμε είναι προβλέψεις και προϋπολογίζονται. Τι σημαίνει αυτό; Ότι, δυστυχώς, στα μέτρα τα </w:t>
      </w:r>
      <w:r>
        <w:rPr>
          <w:rFonts w:eastAsia="Times New Roman" w:cs="Times New Roman"/>
          <w:szCs w:val="24"/>
        </w:rPr>
        <w:lastRenderedPageBreak/>
        <w:t xml:space="preserve">οποία επιβάλλονται από τους τροϊκανούς απέναντι στη σημερινή </w:t>
      </w:r>
      <w:r>
        <w:rPr>
          <w:rFonts w:eastAsia="Times New Roman" w:cs="Times New Roman"/>
          <w:szCs w:val="24"/>
        </w:rPr>
        <w:t>σ</w:t>
      </w:r>
      <w:r>
        <w:rPr>
          <w:rFonts w:eastAsia="Times New Roman" w:cs="Times New Roman"/>
          <w:szCs w:val="24"/>
        </w:rPr>
        <w:t xml:space="preserve">υγκυβέρνηση, επειδή ξέρετε πολύ καλά ότι δεν θα έχουν αποτέλεσμα, δεν θα επιτευχθεί ο στόχος, </w:t>
      </w:r>
      <w:r>
        <w:rPr>
          <w:rFonts w:eastAsia="Times New Roman" w:cs="Times New Roman"/>
          <w:szCs w:val="24"/>
        </w:rPr>
        <w:t>βάζετε μέσα και άλλα τόσα περίπου δικά σας. Και πάλι, όμως, πέφτετε έξω.</w:t>
      </w:r>
    </w:p>
    <w:p w14:paraId="62189305" w14:textId="77777777" w:rsidR="00FB0E1F" w:rsidRDefault="0065608A">
      <w:pPr>
        <w:spacing w:after="0" w:line="600" w:lineRule="auto"/>
        <w:ind w:firstLine="720"/>
        <w:jc w:val="both"/>
        <w:rPr>
          <w:rFonts w:eastAsia="Times New Roman"/>
          <w:szCs w:val="24"/>
        </w:rPr>
      </w:pPr>
      <w:r>
        <w:rPr>
          <w:rFonts w:eastAsia="Times New Roman"/>
          <w:szCs w:val="24"/>
        </w:rPr>
        <w:t>Άρα, φανταστείτε πόσο δύσκολα είναι τα πράγματα για σας που, αφού προϋπολογίζετε βάσει αυτών που σας επιβάλλουν οι τροϊκανοί, πέφτετε έξω ακόμα και με τα επιπλέον μέτρα που επιβάλλοντ</w:t>
      </w:r>
      <w:r>
        <w:rPr>
          <w:rFonts w:eastAsia="Times New Roman"/>
          <w:szCs w:val="24"/>
        </w:rPr>
        <w:t xml:space="preserve">αι στον ελληνικό λαό. </w:t>
      </w:r>
    </w:p>
    <w:p w14:paraId="62189306" w14:textId="77777777" w:rsidR="00FB0E1F" w:rsidRDefault="0065608A">
      <w:pPr>
        <w:spacing w:after="0" w:line="600" w:lineRule="auto"/>
        <w:ind w:firstLine="720"/>
        <w:jc w:val="both"/>
        <w:rPr>
          <w:rFonts w:eastAsia="Times New Roman"/>
          <w:szCs w:val="24"/>
        </w:rPr>
      </w:pPr>
      <w:r>
        <w:rPr>
          <w:rFonts w:eastAsia="Times New Roman"/>
          <w:szCs w:val="24"/>
        </w:rPr>
        <w:t>Φέτος θα είναι αυξημένοι κατά 478 εκατομμύρια ευρώ έναντι του 2017 οι άμεσοι φόροι, κατά 456 εκατομμύρια ευρώ οι φόροι εισοδήματος φυσικών προσώπων, αυξημένοι κατά 79 εκατομμύρια ευρώ οι φόροι περιουσίας του ΕΝΦΙΑ, αυξημένοι κατά 473</w:t>
      </w:r>
      <w:r>
        <w:rPr>
          <w:rFonts w:eastAsia="Times New Roman"/>
          <w:szCs w:val="24"/>
        </w:rPr>
        <w:t xml:space="preserve"> εκατομμύρια ευρώ οι έμμεσοι φόροι και αναμένεται μία αύξηση στα έσοδα από το</w:t>
      </w:r>
      <w:r>
        <w:rPr>
          <w:rFonts w:eastAsia="Times New Roman"/>
          <w:szCs w:val="24"/>
        </w:rPr>
        <w:t>ν</w:t>
      </w:r>
      <w:r>
        <w:rPr>
          <w:rFonts w:eastAsia="Times New Roman"/>
          <w:szCs w:val="24"/>
        </w:rPr>
        <w:t xml:space="preserve"> ΦΠΑ έναντι του 2017 κατά 78 εκατομμύρια ευρώ, όπως επίσης αναμένεται αύξηση κατανάλωσης κατά 439 εκατομμύρια ευρώ έναντι του 2017. Σύνολο; Περίπου 2,1 δισεκατομμύρια ευρώ. </w:t>
      </w:r>
    </w:p>
    <w:p w14:paraId="62189307" w14:textId="77777777" w:rsidR="00FB0E1F" w:rsidRDefault="0065608A">
      <w:pPr>
        <w:spacing w:after="0" w:line="600" w:lineRule="auto"/>
        <w:ind w:firstLine="720"/>
        <w:jc w:val="both"/>
        <w:rPr>
          <w:rFonts w:eastAsia="Times New Roman"/>
          <w:szCs w:val="24"/>
        </w:rPr>
      </w:pPr>
      <w:r>
        <w:rPr>
          <w:rFonts w:eastAsia="Times New Roman"/>
          <w:szCs w:val="24"/>
        </w:rPr>
        <w:t>Αναφ</w:t>
      </w:r>
      <w:r>
        <w:rPr>
          <w:rFonts w:eastAsia="Times New Roman"/>
          <w:szCs w:val="24"/>
        </w:rPr>
        <w:t xml:space="preserve">ορικά, όμως, με τα πρωτοεμφανιζόμενα φορολογικά μέτρα, πρόκειται για συμπληρωματικά δημοσιονομικά μέτρα του έτους 2018, τα οποία ψηφίστηκαν μαζί με το πακέτο μέτρων της διετίας 2019-2020 και για τα οποία, δυστυχώς, δεν προβλέπεται από τη σημερινή </w:t>
      </w:r>
      <w:r>
        <w:rPr>
          <w:rFonts w:eastAsia="Times New Roman"/>
          <w:szCs w:val="24"/>
        </w:rPr>
        <w:t>σ</w:t>
      </w:r>
      <w:r>
        <w:rPr>
          <w:rFonts w:eastAsia="Times New Roman"/>
          <w:szCs w:val="24"/>
        </w:rPr>
        <w:t>υγκυβέρν</w:t>
      </w:r>
      <w:r>
        <w:rPr>
          <w:rFonts w:eastAsia="Times New Roman"/>
          <w:szCs w:val="24"/>
        </w:rPr>
        <w:t xml:space="preserve">ηση απολύτως κανένα αντίμετρο, κάτι για το οποίο η </w:t>
      </w:r>
      <w:r>
        <w:rPr>
          <w:rFonts w:eastAsia="Times New Roman"/>
          <w:szCs w:val="24"/>
        </w:rPr>
        <w:t>σ</w:t>
      </w:r>
      <w:r>
        <w:rPr>
          <w:rFonts w:eastAsia="Times New Roman"/>
          <w:szCs w:val="24"/>
        </w:rPr>
        <w:t xml:space="preserve">υγκυβέρνηση τηρεί εκκωφαντική σιγή. </w:t>
      </w:r>
    </w:p>
    <w:p w14:paraId="62189308" w14:textId="77777777" w:rsidR="00FB0E1F" w:rsidRDefault="0065608A">
      <w:pPr>
        <w:spacing w:after="0" w:line="600" w:lineRule="auto"/>
        <w:ind w:firstLine="720"/>
        <w:jc w:val="both"/>
        <w:rPr>
          <w:rFonts w:eastAsia="Times New Roman"/>
          <w:szCs w:val="24"/>
        </w:rPr>
      </w:pPr>
      <w:r>
        <w:rPr>
          <w:rFonts w:eastAsia="Times New Roman"/>
          <w:szCs w:val="24"/>
        </w:rPr>
        <w:t xml:space="preserve">Αυτά τα μέτρα, λοιπόν, που θα εφαρμοστούν για πρώτη φορά εντός του 2018 είναι: </w:t>
      </w:r>
      <w:r>
        <w:rPr>
          <w:rFonts w:eastAsia="Times New Roman"/>
          <w:szCs w:val="24"/>
        </w:rPr>
        <w:t>η</w:t>
      </w:r>
      <w:r>
        <w:rPr>
          <w:rFonts w:eastAsia="Times New Roman"/>
          <w:szCs w:val="24"/>
        </w:rPr>
        <w:t xml:space="preserve"> μείωση κατά 50% του επιδόματος θέρμανσης, όπως αναφέρθηκε και από </w:t>
      </w:r>
      <w:r>
        <w:rPr>
          <w:rFonts w:eastAsia="Times New Roman"/>
          <w:szCs w:val="24"/>
        </w:rPr>
        <w:lastRenderedPageBreak/>
        <w:t>άλλους προλαλήσαντες, η μη τιμαριθμική αναπροσαρμογή συντάξεων με αναμενόμενο ποσό απόδοσης τα 328 εκατομμύρια ευρώ, η αλλαγή τρόπου υπολογισμού εισφορών στους ελεύθερους επαγγελματίες, που</w:t>
      </w:r>
      <w:r>
        <w:rPr>
          <w:rFonts w:eastAsia="Times New Roman"/>
          <w:szCs w:val="24"/>
        </w:rPr>
        <w:t xml:space="preserve"> στα έσοδα θα συμπεριλαμβάνονται και εισφορές με αναμενόμενο ποσό απόδοσης τα 59 εκατομμύρια ευρώ και τα 124 εκατομμύρια ευρώ για το 2019. Είναι, επίσης, η κατάργηση της απαλλαγής 50% για τα οινοπνευματώδη στα Δωδεκάνησα, με αναμενόμενο ποσό απόδοσης τα 13</w:t>
      </w:r>
      <w:r>
        <w:rPr>
          <w:rFonts w:eastAsia="Times New Roman"/>
          <w:szCs w:val="24"/>
        </w:rPr>
        <w:t xml:space="preserve"> εκατομμύρια ευρώ, φόρος διαμονής σε ξενοδοχεία - ενοικιαζόμενα δωμάτια, με αναμενόμενο ποσό απόδοσης τα 74 εκατομμύρια, φόρος στα </w:t>
      </w:r>
      <w:r>
        <w:rPr>
          <w:rFonts w:eastAsia="Times New Roman"/>
          <w:szCs w:val="24"/>
          <w:lang w:val="en-US"/>
        </w:rPr>
        <w:t>Airbnb</w:t>
      </w:r>
      <w:r>
        <w:rPr>
          <w:rFonts w:eastAsia="Times New Roman"/>
          <w:szCs w:val="24"/>
        </w:rPr>
        <w:t xml:space="preserve"> με αναμενόμενο ποσό απόδοσης τα 48 εκατομμύρια ευρώ, κατάργηση του 10% επί του φόρου απαλλαγής ιατρικών δαπανών, κατάρ</w:t>
      </w:r>
      <w:r>
        <w:rPr>
          <w:rFonts w:eastAsia="Times New Roman"/>
          <w:szCs w:val="24"/>
        </w:rPr>
        <w:t>γηση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2018 της έκπτωσης του 1,5% στην παρακράτηση φόρου, με αναμενόμενο ποσό απόδοσης τα 68 εκατομμύρια ευρώ</w:t>
      </w:r>
      <w:r>
        <w:rPr>
          <w:rFonts w:eastAsia="Times New Roman"/>
          <w:szCs w:val="24"/>
        </w:rPr>
        <w:t>,</w:t>
      </w:r>
      <w:r>
        <w:rPr>
          <w:rFonts w:eastAsia="Times New Roman"/>
          <w:szCs w:val="24"/>
        </w:rPr>
        <w:t xml:space="preserve"> και ο κατάλογος δεν τελειώνει. Στο σύνολο περίπου βγαίνουν τα 813 εκατομμύρια ευρώ. </w:t>
      </w:r>
    </w:p>
    <w:p w14:paraId="62189309" w14:textId="77777777" w:rsidR="00FB0E1F" w:rsidRDefault="0065608A">
      <w:pPr>
        <w:spacing w:after="0" w:line="600" w:lineRule="auto"/>
        <w:ind w:firstLine="720"/>
        <w:jc w:val="both"/>
        <w:rPr>
          <w:rFonts w:eastAsia="Times New Roman"/>
          <w:szCs w:val="24"/>
        </w:rPr>
      </w:pPr>
      <w:r>
        <w:rPr>
          <w:rFonts w:eastAsia="Times New Roman"/>
          <w:szCs w:val="24"/>
        </w:rPr>
        <w:t>Ακόμα όμως και πέρα από τα ανωτέρω μέτρα, πρέπει να γί</w:t>
      </w:r>
      <w:r>
        <w:rPr>
          <w:rFonts w:eastAsia="Times New Roman"/>
          <w:szCs w:val="24"/>
        </w:rPr>
        <w:t xml:space="preserve">νει ειδική μνεία στο ΕΚΑΣ, το οποίο άρχισε να ξηλώνεται το 2016 και θα καταργηθεί πλήρως το 2019. Μόνο για το 2018 η σχετική δαπάνη θα μειωθεί περαιτέρω κατά 240 εκατομμύρια ευρώ. </w:t>
      </w:r>
      <w:r>
        <w:rPr>
          <w:rFonts w:eastAsia="Times New Roman"/>
          <w:szCs w:val="24"/>
        </w:rPr>
        <w:t>Ε</w:t>
      </w:r>
      <w:r>
        <w:rPr>
          <w:rFonts w:eastAsia="Times New Roman"/>
          <w:szCs w:val="24"/>
        </w:rPr>
        <w:t>δώ να σας φέρω κι ένα παράδειγμα: Συνταξιούχος ο οποίος έπαιρνε 462,26 ευρώ</w:t>
      </w:r>
      <w:r>
        <w:rPr>
          <w:rFonts w:eastAsia="Times New Roman"/>
          <w:szCs w:val="24"/>
        </w:rPr>
        <w:t xml:space="preserve"> σύνταξη και 230 ευρώ ΕΚΑΣ, με τη μείωση του 50% του ΕΚΑΣ έχασε 1.380 ευρώ ετησίως. Με ένα δώρο που του δίνατε, τον δέκατο τρίτο μισθό, της τάξεως των 400 ευρώ, έχανε 980 ευρώ. Το 2019</w:t>
      </w:r>
      <w:r>
        <w:rPr>
          <w:rFonts w:eastAsia="Times New Roman"/>
          <w:szCs w:val="24"/>
        </w:rPr>
        <w:t>,</w:t>
      </w:r>
      <w:r>
        <w:rPr>
          <w:rFonts w:eastAsia="Times New Roman"/>
          <w:szCs w:val="24"/>
        </w:rPr>
        <w:t xml:space="preserve"> που θα χάσει στο σύνολο το ΕΚΑΣ, θα χάσει </w:t>
      </w:r>
      <w:r>
        <w:rPr>
          <w:rFonts w:eastAsia="Times New Roman"/>
          <w:szCs w:val="24"/>
        </w:rPr>
        <w:lastRenderedPageBreak/>
        <w:t>1.380 ευρώ. Λόγω</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τω</w:t>
      </w:r>
      <w:r>
        <w:rPr>
          <w:rFonts w:eastAsia="Times New Roman"/>
          <w:szCs w:val="24"/>
        </w:rPr>
        <w:t xml:space="preserve">ν χρημάτων που έχουν χαθεί με το ΕΚΑΣ, οι συνταξιούχοι είναι αναγκασμένοι να πάρουν επιπλέον μέτρα και να περικόψουν είδη πρώτης ανάγκης. </w:t>
      </w:r>
    </w:p>
    <w:p w14:paraId="6218930A" w14:textId="77777777" w:rsidR="00FB0E1F" w:rsidRDefault="0065608A">
      <w:pPr>
        <w:spacing w:after="0" w:line="600" w:lineRule="auto"/>
        <w:ind w:firstLine="720"/>
        <w:jc w:val="both"/>
        <w:rPr>
          <w:rFonts w:eastAsia="Times New Roman"/>
          <w:szCs w:val="24"/>
        </w:rPr>
      </w:pPr>
      <w:r>
        <w:rPr>
          <w:rFonts w:eastAsia="Times New Roman"/>
          <w:szCs w:val="24"/>
        </w:rPr>
        <w:t>Άκουσα από πολλούς προλαλήσαντες για κοινωνική μέριμνα. Ποια κοινωνική μέριμνα; Προ δέκα ημερών έλαβα επιστολή από έν</w:t>
      </w:r>
      <w:r>
        <w:rPr>
          <w:rFonts w:eastAsia="Times New Roman"/>
          <w:szCs w:val="24"/>
        </w:rPr>
        <w:t>αν καταγγέλλοντα, ο οποίος μου έστειλε όλα τα χαρτιά, στα οποία αναφερόταν ότι</w:t>
      </w:r>
      <w:r>
        <w:rPr>
          <w:rFonts w:eastAsia="Times New Roman"/>
          <w:szCs w:val="24"/>
        </w:rPr>
        <w:t>,</w:t>
      </w:r>
      <w:r>
        <w:rPr>
          <w:rFonts w:eastAsia="Times New Roman"/>
          <w:szCs w:val="24"/>
        </w:rPr>
        <w:t xml:space="preserve"> ενώ ήταν δικαιούχος των 200 ευρώ του επιδόματος αλληλεγγύης μηνιαίως, του κόψανε τα 120 ευρώ και παίρνει μόνο 80 ευρώ. Ξέρετε γιατί; Διότι αυτός ο άνθρωπος παρουσίασε ένα εισόδ</w:t>
      </w:r>
      <w:r>
        <w:rPr>
          <w:rFonts w:eastAsia="Times New Roman"/>
          <w:szCs w:val="24"/>
        </w:rPr>
        <w:t>ημα 850 ευρώ ετησίως από καλλιέργειες. Δηλαδή, 120 ευρώ που του κόψανε επί δώδεκα, σύνολο 1.440 ευρώ ετησίως, μείον τα 850 που είχε από την καλλιέργεια, από το πουθενά έχασε 600 ευρώ ο άνθρωπος.</w:t>
      </w:r>
    </w:p>
    <w:p w14:paraId="6218930B" w14:textId="77777777" w:rsidR="00FB0E1F" w:rsidRDefault="0065608A">
      <w:pPr>
        <w:spacing w:after="0"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w:t>
      </w:r>
      <w:r>
        <w:rPr>
          <w:rFonts w:eastAsia="Times New Roman" w:cs="Times New Roman"/>
          <w:szCs w:val="24"/>
        </w:rPr>
        <w:t>ς του κυρίου Βουλευτή)</w:t>
      </w:r>
    </w:p>
    <w:p w14:paraId="6218930C" w14:textId="77777777" w:rsidR="00FB0E1F" w:rsidRDefault="0065608A">
      <w:pPr>
        <w:spacing w:after="0" w:line="600" w:lineRule="auto"/>
        <w:ind w:firstLine="720"/>
        <w:jc w:val="both"/>
        <w:rPr>
          <w:rFonts w:eastAsia="Times New Roman"/>
          <w:szCs w:val="24"/>
        </w:rPr>
      </w:pPr>
      <w:r>
        <w:rPr>
          <w:rFonts w:eastAsia="Times New Roman"/>
          <w:szCs w:val="24"/>
        </w:rPr>
        <w:t xml:space="preserve">Τελειώνω, κύριε Πρόεδρε. </w:t>
      </w:r>
    </w:p>
    <w:p w14:paraId="6218930D" w14:textId="77777777" w:rsidR="00FB0E1F" w:rsidRDefault="0065608A">
      <w:pPr>
        <w:spacing w:after="0" w:line="600" w:lineRule="auto"/>
        <w:ind w:firstLine="720"/>
        <w:jc w:val="both"/>
        <w:rPr>
          <w:rFonts w:eastAsia="Times New Roman"/>
          <w:szCs w:val="24"/>
        </w:rPr>
      </w:pPr>
      <w:r>
        <w:rPr>
          <w:rFonts w:eastAsia="Times New Roman"/>
          <w:szCs w:val="24"/>
        </w:rPr>
        <w:t xml:space="preserve">Επίσης, πανηγυρίζατε για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ότι δώσατε περισσότερα χρήματα από τα 420 ευρώ την εβδομάδα. Δεν άκουσα από κανέναν να το αναφέρει αυτό που θα σας πω. Ο χρόνος έχει πενήντα δύο εβδομάδες, επί 42</w:t>
      </w:r>
      <w:r>
        <w:rPr>
          <w:rFonts w:eastAsia="Times New Roman"/>
          <w:szCs w:val="24"/>
        </w:rPr>
        <w:t xml:space="preserve">0 ευρώ, σύνολο μας κάνει 21.840 ευρώ ετησίως. Τώρα δίνετε τον μήνα 1.800 ευρώ και λέτε ότι παίρνει </w:t>
      </w:r>
      <w:r>
        <w:rPr>
          <w:rFonts w:eastAsia="Times New Roman"/>
          <w:szCs w:val="24"/>
        </w:rPr>
        <w:lastRenderedPageBreak/>
        <w:t xml:space="preserve">περισσότερα λεφτά ο κόσμος από τα </w:t>
      </w:r>
      <w:r>
        <w:rPr>
          <w:rFonts w:eastAsia="Times New Roman"/>
          <w:szCs w:val="24"/>
          <w:lang w:val="en-US"/>
        </w:rPr>
        <w:t>ATM</w:t>
      </w:r>
      <w:r>
        <w:rPr>
          <w:rFonts w:eastAsia="Times New Roman"/>
          <w:szCs w:val="24"/>
        </w:rPr>
        <w:t xml:space="preserve">, επί δώδεκα είναι 21.600. Τι κάνετε; Κοροϊδεύετε τον ελληνικό λαό. Τους κόψατε 240 ευρώ και </w:t>
      </w:r>
      <w:r w:rsidRPr="00E11E69">
        <w:rPr>
          <w:rFonts w:eastAsia="Times New Roman"/>
          <w:szCs w:val="24"/>
        </w:rPr>
        <w:t>πανηγυρίζετε ότι ο κόσμος τ</w:t>
      </w:r>
      <w:r w:rsidRPr="00E11E69">
        <w:rPr>
          <w:rFonts w:eastAsia="Times New Roman"/>
          <w:szCs w:val="24"/>
        </w:rPr>
        <w:t>ώρα έχει πρόσβαση στο να παίρνει περισσότερα χρήματα.</w:t>
      </w:r>
    </w:p>
    <w:p w14:paraId="6218930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Σε όλα αυτά –και τελειώνω, είναι η τελευταία μου πρόταση, κύριε Πρόεδρε- υπάρχει η πρόταση του Λαϊκού Συνδέσμου. Έχουμε αναφέρει επανειλημμένα ότι η μόνη λύση είναι η άμεση μονομερής καταγγελία των μνημ</w:t>
      </w:r>
      <w:r>
        <w:rPr>
          <w:rFonts w:eastAsia="Times New Roman" w:cs="Times New Roman"/>
          <w:szCs w:val="24"/>
        </w:rPr>
        <w:t>ονίων και σε κα</w:t>
      </w:r>
      <w:r>
        <w:rPr>
          <w:rFonts w:eastAsia="Times New Roman" w:cs="Times New Roman"/>
          <w:szCs w:val="24"/>
        </w:rPr>
        <w:t>μ</w:t>
      </w:r>
      <w:r>
        <w:rPr>
          <w:rFonts w:eastAsia="Times New Roman" w:cs="Times New Roman"/>
          <w:szCs w:val="24"/>
        </w:rPr>
        <w:t>μιά περίπτωση η επαναδιαπραγμάτευση, η επιμήκυνση και η αναδιάρθρωση, καθώς η διαγραφή του παράνομου και επαχθούς χρέους είναι η μόνη διέξοδος για την ελληνική οικονομία.</w:t>
      </w:r>
    </w:p>
    <w:p w14:paraId="6218930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μνημονιακό, λοιπόν, πλαίσιο στο οποίο κινείται ο</w:t>
      </w:r>
      <w:r>
        <w:rPr>
          <w:rFonts w:eastAsia="Times New Roman" w:cs="Times New Roman"/>
          <w:szCs w:val="24"/>
        </w:rPr>
        <w:t xml:space="preserve"> π</w:t>
      </w:r>
      <w:r>
        <w:rPr>
          <w:rFonts w:eastAsia="Times New Roman" w:cs="Times New Roman"/>
          <w:szCs w:val="24"/>
        </w:rPr>
        <w:t xml:space="preserve">ροϋπολογισμός </w:t>
      </w:r>
      <w:r>
        <w:rPr>
          <w:rFonts w:eastAsia="Times New Roman" w:cs="Times New Roman"/>
          <w:szCs w:val="24"/>
        </w:rPr>
        <w:t>του 2018, εμείς λέμε όχι. Αντίθετα, λέμε ναι στην εθνική παραγωγή, γιατί όπως λέει και ο Παναγιώτης Κονδύλης: «1% βιομηχανική ανάπτυξη αξίζει εκατό φορές περισσότερο».</w:t>
      </w:r>
    </w:p>
    <w:p w14:paraId="6218931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w:t>
      </w:r>
    </w:p>
    <w:p w14:paraId="62189311"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2189312"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w:t>
      </w:r>
      <w:r>
        <w:rPr>
          <w:rFonts w:eastAsia="Times New Roman" w:cs="Times New Roman"/>
          <w:b/>
          <w:szCs w:val="24"/>
        </w:rPr>
        <w:t>νος):</w:t>
      </w:r>
      <w:r>
        <w:rPr>
          <w:rFonts w:eastAsia="Times New Roman" w:cs="Times New Roman"/>
          <w:szCs w:val="24"/>
        </w:rPr>
        <w:t xml:space="preserve"> Ευχαριστούμε κι εμείς.</w:t>
      </w:r>
    </w:p>
    <w:p w14:paraId="6218931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ο κ. Μάριος Κάτσης από τον ΣΥΡΙΖΑ.</w:t>
      </w:r>
    </w:p>
    <w:p w14:paraId="62189314"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κύριε Πρόεδρε.</w:t>
      </w:r>
    </w:p>
    <w:p w14:paraId="6218931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η οποία διεξάγεται αλλά και οι ως τώρα τοποθετήσεις είναι ενδεικτικές για το πώς τοποθετούνται ο</w:t>
      </w:r>
      <w:r>
        <w:rPr>
          <w:rFonts w:eastAsia="Times New Roman" w:cs="Times New Roman"/>
          <w:szCs w:val="24"/>
        </w:rPr>
        <w:t xml:space="preserve">ι πολιτικές δυνάμεις </w:t>
      </w:r>
      <w:r>
        <w:rPr>
          <w:rFonts w:eastAsia="Times New Roman" w:cs="Times New Roman"/>
          <w:szCs w:val="24"/>
        </w:rPr>
        <w:lastRenderedPageBreak/>
        <w:t>στη σημερινή διαμορφωμένη πραγματικότητα. Καλό είναι, λοιπόν, πριν από όλα να δούμε ποια είναι αυτή η πραγματικότητα, πού βρίσκεται η εθνική οικονομία σήμερα και πώς αντανακλάται η θέση της στην κοινωνία.</w:t>
      </w:r>
    </w:p>
    <w:p w14:paraId="6218931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εθνική οικονομία, λοιπόν, έπ</w:t>
      </w:r>
      <w:r>
        <w:rPr>
          <w:rFonts w:eastAsia="Times New Roman" w:cs="Times New Roman"/>
          <w:szCs w:val="24"/>
        </w:rPr>
        <w:t>ειτα από τη μεγαλύτερη ύφεση που γνώρισε χώρα σε καιρό ειρήνης, έπειτα από την εκτίναξη της ανεργίας στο 28% και μετά από μια ταραγμένη περίοδο απόλυτης αποεπένδυσης, που ταυτίζεται προφανώς χρονικά με την περίοδο της Νέας Δημοκρατίας και του ΠΑΣΟΚ, επιστρ</w:t>
      </w:r>
      <w:r>
        <w:rPr>
          <w:rFonts w:eastAsia="Times New Roman" w:cs="Times New Roman"/>
          <w:szCs w:val="24"/>
        </w:rPr>
        <w:t>έφει στην κανονικότητα.</w:t>
      </w:r>
    </w:p>
    <w:p w14:paraId="6218931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Τα στοιχεία που το αποδεικνύουν είναι αδιαμφισβήτητα. Η εθνική οικονομία έχει περάσει πλέον σε ανάπτυξη για τρία συνεχή τρίμηνα με τον ρυθμό της να διαμορφώνεται στο 1,3% του ΑΕΠ για το τρίτο τρίμηνο του 2017 και περιμένουμε το τέτα</w:t>
      </w:r>
      <w:r>
        <w:rPr>
          <w:rFonts w:eastAsia="Times New Roman" w:cs="Times New Roman"/>
          <w:szCs w:val="24"/>
        </w:rPr>
        <w:t xml:space="preserve">ρτο τρίμηνο. Η ανεργία, σύμφωνα με τα τελευταία στοιχεία της ΕΛΣΤΑΤ, έχει πέσει στο 20,5% και βαίνει διαρκώς μειούμενη. Είναι ψηλά, δεν πανηγυρίζουμε, αλλά μειώνεται. Το κόστος δανεισμού, όπως αποτυπώνεται στα </w:t>
      </w:r>
      <w:r>
        <w:rPr>
          <w:rFonts w:eastAsia="Times New Roman" w:cs="Times New Roman"/>
          <w:szCs w:val="24"/>
          <w:lang w:val="en-US"/>
        </w:rPr>
        <w:t>spread</w:t>
      </w:r>
      <w:r>
        <w:rPr>
          <w:rFonts w:eastAsia="Times New Roman" w:cs="Times New Roman"/>
          <w:szCs w:val="24"/>
        </w:rPr>
        <w:t xml:space="preserve"> δανεισμού των δεκαετών ομολόγων, έχει π</w:t>
      </w:r>
      <w:r>
        <w:rPr>
          <w:rFonts w:eastAsia="Times New Roman" w:cs="Times New Roman"/>
          <w:szCs w:val="24"/>
        </w:rPr>
        <w:t>έσει κάτω από το 4,5% και βρίσκεται στα χαμηλότερα επίπεδα που ήταν προ κρίσης, το 2009.</w:t>
      </w:r>
    </w:p>
    <w:p w14:paraId="6218931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Ελλάδα βγήκε και επίσημα από τη διαδικασία υπερβολικού ελλείμματος τον περασμένο Σεπτέμβρη. Να θυμίσω ότι στη διαδικασία υπερβολικού ελλείμματος είχαμε μπει το 2009,</w:t>
      </w:r>
      <w:r>
        <w:rPr>
          <w:rFonts w:eastAsia="Times New Roman" w:cs="Times New Roman"/>
          <w:szCs w:val="24"/>
        </w:rPr>
        <w:t xml:space="preserve"> ενώ έχουμε ήδη πραγματοποιήσει δύο εξόδους στις αγορές, με </w:t>
      </w:r>
      <w:r>
        <w:rPr>
          <w:rFonts w:eastAsia="Times New Roman" w:cs="Times New Roman"/>
          <w:szCs w:val="24"/>
        </w:rPr>
        <w:lastRenderedPageBreak/>
        <w:t>πολύ θετικά αποτελέσματα, προετοιμάζοντας έτσι την καθαρή έξοδο της χώρας μας από το πρόγραμμα το επόμενο καλοκαίρι.</w:t>
      </w:r>
    </w:p>
    <w:p w14:paraId="6218931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Έχουμε ήδη τα βραχυπρόθεσμα μέτρα για το χρέος που έχουν βελτιώσει τη βιωσιμότη</w:t>
      </w:r>
      <w:r>
        <w:rPr>
          <w:rFonts w:eastAsia="Times New Roman" w:cs="Times New Roman"/>
          <w:szCs w:val="24"/>
        </w:rPr>
        <w:t>τά του, ενώ εντός του 2018 αναμένουμε και τον προσδιορισμό των μεσοπρόθεσμων μέτρων αλλά και την τελική διευθέτηση μετά τη λήξη του μνημονίου που θα συνδέει τις χρηματοδοτικές ανάγκες της χώρας με την ανάπτυξη.</w:t>
      </w:r>
    </w:p>
    <w:p w14:paraId="6218931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Αυτά γιατί τα λέμε; Διότι αποδεικνύεται έμπρα</w:t>
      </w:r>
      <w:r>
        <w:rPr>
          <w:rFonts w:eastAsia="Times New Roman" w:cs="Times New Roman"/>
          <w:szCs w:val="24"/>
        </w:rPr>
        <w:t>κτα ότι έλλειμμα, χρέος και ανάπτυξη αποτελούν το μακροοικονομικό περιβάλλον και εννοείται ότι έχουν μπει σε μια ορθή πορεία. Αποδείχτηκε από αυτά που προείπα. Έχει αντίκτυπο στην κοινωνία αυτό, όμως; Θα απαντούσα ότι στα χαμηλότερα κοινωνικά στρώματα, ναι</w:t>
      </w:r>
      <w:r>
        <w:rPr>
          <w:rFonts w:eastAsia="Times New Roman" w:cs="Times New Roman"/>
          <w:szCs w:val="24"/>
        </w:rPr>
        <w:t>, και θα εξηγήσω και παρακάτω. Βεβαίως, τα μεσαία και ιδιαίτερα τα ανώτερα στρώματα έχουν συμπιεστεί αρκετά, αλλά είναι εκείνα που σε περιόδους ανάπτυξης ευνοούνται πρώτα. Να μην το ξεχνάμε αυτό.</w:t>
      </w:r>
    </w:p>
    <w:p w14:paraId="6218931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Παράλληλα, με τη μεγάλη προσπάθεια ανάταξης της ελληνικής οι</w:t>
      </w:r>
      <w:r>
        <w:rPr>
          <w:rFonts w:eastAsia="Times New Roman" w:cs="Times New Roman"/>
          <w:szCs w:val="24"/>
        </w:rPr>
        <w:t>κονομίας, υπάρχει και το εξίσου σημαντικό έργο της ανακούφισης και της στήριξης των πιο ευάλωτων κοινωνικών ομάδων, στις οποίες οι κυβερνήσεις της Νέας Δημοκρατίας και του ΠΑΣΟΚ έριξαν όλα τα βάρη στη διάρκεια της κρίσης, οδηγώντας τες στο περιθώριο.</w:t>
      </w:r>
    </w:p>
    <w:p w14:paraId="6218931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Να εί</w:t>
      </w:r>
      <w:r>
        <w:rPr>
          <w:rFonts w:eastAsia="Times New Roman" w:cs="Times New Roman"/>
          <w:szCs w:val="24"/>
        </w:rPr>
        <w:t xml:space="preserve">στε σίγουροι, κυρίες και κύριοι συνάδελφοι της Αντιπολίτευσης, όσο και να πασχίζετε να μας πείσετε ότι γεννηθήκατε σήμερα, ότι οι πολίτες ξέρουν πολύ καλά </w:t>
      </w:r>
      <w:r>
        <w:rPr>
          <w:rFonts w:eastAsia="Times New Roman" w:cs="Times New Roman"/>
          <w:szCs w:val="24"/>
        </w:rPr>
        <w:lastRenderedPageBreak/>
        <w:t>και ποιοι έφεραν την κρίση και ποιοι αποφάσισαν να ρίξουν τα βάρη στους αδύναμους, προστατεύοντας του</w:t>
      </w:r>
      <w:r>
        <w:rPr>
          <w:rFonts w:eastAsia="Times New Roman" w:cs="Times New Roman"/>
          <w:szCs w:val="24"/>
        </w:rPr>
        <w:t>ς ίδιους και τους ισχυρούς φίλους τους, αλλά και ποιοι είναι αυτοί που προσπαθούν να καταφέρουν να βγάλουν τη χώρα από την επιτροπεία και με την κοινωνία όρθια.</w:t>
      </w:r>
    </w:p>
    <w:p w14:paraId="6218931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Μεγάλες ομάδες του πληθυσμού δυσκολεύονται να αντεπεξέλθουν ακόμα και σήμερα στη δύσκολη πραγμα</w:t>
      </w:r>
      <w:r>
        <w:rPr>
          <w:rFonts w:eastAsia="Times New Roman" w:cs="Times New Roman"/>
          <w:szCs w:val="24"/>
        </w:rPr>
        <w:t>τικότητα. Αυτούς προσπαθούμε και προσπαθήσαμε να στηρίξουμε. Μια σειρά από πρωτοβουλίες που πάρθηκαν ολόκληρο το προηγούμενο διάστημα το αποδεικνύουν.</w:t>
      </w:r>
    </w:p>
    <w:p w14:paraId="6218931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Θα απαριθμήσω μερικές από αυτές, γιατί έχει αξία να δουν οι συμπολίτες μας ποια ήταν η θέση της </w:t>
      </w:r>
      <w:r>
        <w:rPr>
          <w:rFonts w:eastAsia="Times New Roman" w:cs="Times New Roman"/>
          <w:szCs w:val="24"/>
        </w:rPr>
        <w:t>Α</w:t>
      </w:r>
      <w:r>
        <w:rPr>
          <w:rFonts w:eastAsia="Times New Roman" w:cs="Times New Roman"/>
          <w:szCs w:val="24"/>
        </w:rPr>
        <w:t>ντιπολίτ</w:t>
      </w:r>
      <w:r>
        <w:rPr>
          <w:rFonts w:eastAsia="Times New Roman" w:cs="Times New Roman"/>
          <w:szCs w:val="24"/>
        </w:rPr>
        <w:t>ευσης σε αυτές τις πρωτοβουλίες. Ξεκινάω: Η δωρεάν πρόσβαση στην ιατροφαρμακευτική περίθαλψη για τους ανασφάλιστους και η ενίσχυση της δημόσιας υγείας με προσωπικό και εξοπλισμό. Πρόκειται για τα ίδια νοσοκομεία που η Νέα Δημοκρατία ήθελε να κλείσει ή να σ</w:t>
      </w:r>
      <w:r>
        <w:rPr>
          <w:rFonts w:eastAsia="Times New Roman" w:cs="Times New Roman"/>
          <w:szCs w:val="24"/>
        </w:rPr>
        <w:t>υγχωνεύσει. Πρόκειται για τα ίδια νοσοκομεία όπου ο τότε Υπουργός Υγείας και νυν Αντιπρόεδρος της Νέας Δημοκρατίας σχεδίαζε να αυξήσει στα 25 ευρώ το εισιτήριο, ενώ έβαζε και τους ανασφάλιστους κιόλας να το πληρώνουν.</w:t>
      </w:r>
    </w:p>
    <w:p w14:paraId="6218931F" w14:textId="77777777" w:rsidR="00FB0E1F" w:rsidRDefault="0065608A">
      <w:pPr>
        <w:spacing w:after="0" w:line="600" w:lineRule="auto"/>
        <w:ind w:firstLine="720"/>
        <w:jc w:val="both"/>
        <w:rPr>
          <w:rFonts w:eastAsia="Times New Roman"/>
          <w:szCs w:val="24"/>
        </w:rPr>
      </w:pPr>
      <w:r>
        <w:rPr>
          <w:rFonts w:eastAsia="Times New Roman"/>
          <w:szCs w:val="24"/>
        </w:rPr>
        <w:t>Δεύτερον, τηρήσαμε τη δέσμευσή μας για</w:t>
      </w:r>
      <w:r>
        <w:rPr>
          <w:rFonts w:eastAsia="Times New Roman"/>
          <w:szCs w:val="24"/>
        </w:rPr>
        <w:t xml:space="preserve"> σεισάχθεια χρεών στο μέτρο του δυνατού για τους πληγέντες από την κρίση που τόσο έχετε λοιδορήσει. Και εξηγώ. Η ρύθμιση των εκατό δόσεων, ο εξωδικαστικός συμβιβασμός για τις επιχειρήσεις, η αλλαγή στον κώδικα δεοντολογίας των τραπεζών</w:t>
      </w:r>
      <w:r>
        <w:rPr>
          <w:rFonts w:eastAsia="Times New Roman"/>
          <w:szCs w:val="24"/>
        </w:rPr>
        <w:t>,</w:t>
      </w:r>
      <w:r>
        <w:rPr>
          <w:rFonts w:eastAsia="Times New Roman"/>
          <w:szCs w:val="24"/>
        </w:rPr>
        <w:t xml:space="preserve"> ώστε να επιτρέπεται</w:t>
      </w:r>
      <w:r>
        <w:rPr>
          <w:rFonts w:eastAsia="Times New Roman"/>
          <w:szCs w:val="24"/>
        </w:rPr>
        <w:t xml:space="preserve"> να κάνουν -</w:t>
      </w:r>
      <w:r>
        <w:rPr>
          <w:rFonts w:eastAsia="Times New Roman"/>
          <w:szCs w:val="24"/>
        </w:rPr>
        <w:lastRenderedPageBreak/>
        <w:t>και κάνουν- διακανονισμό σε κόκκινα δάνεια ακόμα και με διαγραφές, η ρύθμιση των χρεών των πολιτών σε δήμους από δημοτικά τέλη, οι τριάντα έξι δόσεις στη ΔΕΗ και την ΕΥΔΑΠ χωρίς προκαταβολή και, τέλος, η επικείμενη ρύθμιση των εκατόν είκοσι δόσ</w:t>
      </w:r>
      <w:r>
        <w:rPr>
          <w:rFonts w:eastAsia="Times New Roman"/>
          <w:szCs w:val="24"/>
        </w:rPr>
        <w:t>εων στον ΕΦΚΑ για χρωστούμενα από εισφορές είναι χειροπιαστή ελάφρυνση, κυρίες και κύριοι, και έχουν βοηθήσει πολύ κόσμο που έπεσε θύμα της κρίσης, αλλά και των επιλογών σας.</w:t>
      </w:r>
    </w:p>
    <w:p w14:paraId="62189320" w14:textId="77777777" w:rsidR="00FB0E1F" w:rsidRDefault="0065608A">
      <w:pPr>
        <w:spacing w:after="0" w:line="600" w:lineRule="auto"/>
        <w:ind w:firstLine="720"/>
        <w:jc w:val="both"/>
        <w:rPr>
          <w:rFonts w:eastAsia="Times New Roman"/>
          <w:szCs w:val="24"/>
        </w:rPr>
      </w:pPr>
      <w:r>
        <w:rPr>
          <w:rFonts w:eastAsia="Times New Roman"/>
          <w:szCs w:val="24"/>
        </w:rPr>
        <w:t>Την ώρα που εμείς απλώναμε μεθοδικά δίχτυ προστασίας μ</w:t>
      </w:r>
      <w:r>
        <w:rPr>
          <w:rFonts w:eastAsia="Times New Roman"/>
          <w:szCs w:val="24"/>
        </w:rPr>
        <w:t>ά</w:t>
      </w:r>
      <w:r>
        <w:rPr>
          <w:rFonts w:eastAsia="Times New Roman"/>
          <w:szCs w:val="24"/>
        </w:rPr>
        <w:t>ς λοιδορούσατε από τα μέσα</w:t>
      </w:r>
      <w:r>
        <w:rPr>
          <w:rFonts w:eastAsia="Times New Roman"/>
          <w:szCs w:val="24"/>
        </w:rPr>
        <w:t xml:space="preserve"> που σας στηρίζουν και μας καρφώνατε στην τρόικα. Δύο συνεχόμενες χρονιές προχωρήσαμε στην παροχή κοινωνικού μερίσματος από την υπεραπόδοση της οικονομίας. Αντί για κόφτη, που σχεδόν παρακαλούσατε να ενεργοποιηθεί, εμείς είχαμε δότη για δύο συνεχόμενες χρο</w:t>
      </w:r>
      <w:r>
        <w:rPr>
          <w:rFonts w:eastAsia="Times New Roman"/>
          <w:szCs w:val="24"/>
        </w:rPr>
        <w:t>νιές.</w:t>
      </w:r>
    </w:p>
    <w:p w14:paraId="62189321" w14:textId="77777777" w:rsidR="00FB0E1F" w:rsidRDefault="0065608A">
      <w:pPr>
        <w:spacing w:after="0" w:line="600" w:lineRule="auto"/>
        <w:ind w:firstLine="720"/>
        <w:jc w:val="both"/>
        <w:rPr>
          <w:rFonts w:eastAsia="Times New Roman"/>
          <w:szCs w:val="24"/>
        </w:rPr>
      </w:pPr>
      <w:r>
        <w:rPr>
          <w:rFonts w:eastAsia="Times New Roman"/>
          <w:szCs w:val="24"/>
        </w:rPr>
        <w:t>Τα μερίσματα να θυμίσω ότι προήλθαν από τα χαμηλότερα πλεονάσματα που καταφέραμε να μειώσουμε με την αναδιαπραγμάτευση του 2015, αλλά και από τα 711 εκατομμύρια που ανακοίνωσε η Ανεξάρτητη Αρχή Δημοσίων Εσόδων ως έσοδα από αυτούς που έβγαλαν τα λεφτά</w:t>
      </w:r>
      <w:r>
        <w:rPr>
          <w:rFonts w:eastAsia="Times New Roman"/>
          <w:szCs w:val="24"/>
        </w:rPr>
        <w:t xml:space="preserve"> τους έξω αφορολόγητα και τώρα εμφάνισαν, γιατί τους είχαμε διασταυρώσει στα </w:t>
      </w:r>
      <w:r>
        <w:rPr>
          <w:rFonts w:eastAsia="Times New Roman"/>
          <w:szCs w:val="24"/>
          <w:lang w:val="en-US"/>
        </w:rPr>
        <w:t>CD</w:t>
      </w:r>
      <w:r>
        <w:rPr>
          <w:rFonts w:eastAsia="Times New Roman"/>
          <w:szCs w:val="24"/>
        </w:rPr>
        <w:t xml:space="preserve"> </w:t>
      </w:r>
      <w:r>
        <w:rPr>
          <w:rFonts w:eastAsia="Times New Roman"/>
          <w:szCs w:val="24"/>
        </w:rPr>
        <w:t>με τις λίστες τις οποίες έκρυβαν στο συρτάρι.</w:t>
      </w:r>
    </w:p>
    <w:p w14:paraId="62189322" w14:textId="77777777" w:rsidR="00FB0E1F" w:rsidRDefault="0065608A">
      <w:pPr>
        <w:spacing w:after="0" w:line="600" w:lineRule="auto"/>
        <w:ind w:firstLine="720"/>
        <w:jc w:val="both"/>
        <w:rPr>
          <w:rFonts w:eastAsia="Times New Roman"/>
          <w:szCs w:val="24"/>
        </w:rPr>
      </w:pPr>
      <w:r>
        <w:rPr>
          <w:rFonts w:eastAsia="Times New Roman"/>
          <w:szCs w:val="24"/>
        </w:rPr>
        <w:t>Τέταρτον, μειώσαμε τις ασφαλιστικές εισφορές για το 77% των ελεύθερων επαγγελματιών -το 77%, δεν είπαμε για το σύνολο των ελεύθερω</w:t>
      </w:r>
      <w:r>
        <w:rPr>
          <w:rFonts w:eastAsia="Times New Roman"/>
          <w:szCs w:val="24"/>
        </w:rPr>
        <w:t xml:space="preserve">ν επαγγελματιών- οι οποίοι επανήλθαν στο ασφαλιστικό σύστημα και έτσι σε συνδυασμό με την μείωση </w:t>
      </w:r>
      <w:r>
        <w:rPr>
          <w:rFonts w:eastAsia="Times New Roman"/>
          <w:szCs w:val="24"/>
        </w:rPr>
        <w:lastRenderedPageBreak/>
        <w:t>της ανεργίας κατά έξι μονάδες καταφέραμε να έχουμε ένα ασφαλιστικό σύστημα που οδεύει προς τη βιωσιμότητά του.</w:t>
      </w:r>
    </w:p>
    <w:p w14:paraId="62189323" w14:textId="77777777" w:rsidR="00FB0E1F" w:rsidRDefault="0065608A">
      <w:pPr>
        <w:spacing w:after="0" w:line="600" w:lineRule="auto"/>
        <w:ind w:firstLine="720"/>
        <w:jc w:val="both"/>
        <w:rPr>
          <w:rFonts w:eastAsia="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χρόνου ομιλίας του κυρίου Βουλευτή)</w:t>
      </w:r>
    </w:p>
    <w:p w14:paraId="62189324" w14:textId="77777777" w:rsidR="00FB0E1F" w:rsidRDefault="0065608A">
      <w:pPr>
        <w:spacing w:after="0" w:line="600" w:lineRule="auto"/>
        <w:ind w:firstLine="720"/>
        <w:jc w:val="both"/>
        <w:rPr>
          <w:rFonts w:eastAsia="Times New Roman"/>
          <w:szCs w:val="24"/>
        </w:rPr>
      </w:pPr>
      <w:r>
        <w:rPr>
          <w:rFonts w:eastAsia="Times New Roman"/>
          <w:szCs w:val="24"/>
        </w:rPr>
        <w:t>Κύριε Πρόεδρε, θα ήθελα λίγο την ανοχή σας.</w:t>
      </w:r>
    </w:p>
    <w:p w14:paraId="62189325" w14:textId="77777777" w:rsidR="00FB0E1F" w:rsidRDefault="0065608A">
      <w:pPr>
        <w:spacing w:after="0" w:line="600" w:lineRule="auto"/>
        <w:ind w:firstLine="720"/>
        <w:jc w:val="both"/>
        <w:rPr>
          <w:rFonts w:eastAsia="Times New Roman"/>
          <w:szCs w:val="24"/>
        </w:rPr>
      </w:pPr>
      <w:r>
        <w:rPr>
          <w:rFonts w:eastAsia="Times New Roman"/>
          <w:szCs w:val="24"/>
        </w:rPr>
        <w:t xml:space="preserve">Προχωρήσαμε στη δωρεάν μετακίνηση στους ανέργους στις δημόσιες αστικές συγκοινωνίες σε Αθήνα και Θεσσαλονίκη. Ποια ήταν η θέση της Αντιπολίτευσης; Αποτυπώθηκε γλαφυρά από τα </w:t>
      </w:r>
      <w:r>
        <w:rPr>
          <w:rFonts w:eastAsia="Times New Roman"/>
          <w:szCs w:val="24"/>
        </w:rPr>
        <w:t>συστημικά ΜΜΕ, που ειρωνεύτηκαν και κατηγόρησαν αυτή την πρωτοβουλία ως λαϊκίστικη και επιδότηση άκουσον – άκουσον των μπαταχτσήδων. Για τα πλαστά εισιτήρια και τα κυκλώματα που δρούσαν βέβαια στις αστικές συγκοινωνίες ούτε λόγος.</w:t>
      </w:r>
    </w:p>
    <w:p w14:paraId="62189326" w14:textId="77777777" w:rsidR="00FB0E1F" w:rsidRDefault="0065608A">
      <w:pPr>
        <w:spacing w:after="0" w:line="600" w:lineRule="auto"/>
        <w:ind w:firstLine="720"/>
        <w:jc w:val="both"/>
        <w:rPr>
          <w:rFonts w:eastAsia="Times New Roman"/>
          <w:szCs w:val="24"/>
        </w:rPr>
      </w:pPr>
      <w:r>
        <w:rPr>
          <w:rFonts w:eastAsia="Times New Roman"/>
          <w:szCs w:val="24"/>
        </w:rPr>
        <w:t>Θα μπορούσα να συνεχίσω κ</w:t>
      </w:r>
      <w:r>
        <w:rPr>
          <w:rFonts w:eastAsia="Times New Roman"/>
          <w:szCs w:val="24"/>
        </w:rPr>
        <w:t>αι με άλλα παραδείγματα</w:t>
      </w:r>
      <w:r>
        <w:rPr>
          <w:rFonts w:eastAsia="Times New Roman"/>
          <w:szCs w:val="24"/>
        </w:rPr>
        <w:t xml:space="preserve">, στα οποία </w:t>
      </w:r>
      <w:r>
        <w:rPr>
          <w:rFonts w:eastAsia="Times New Roman"/>
          <w:szCs w:val="24"/>
        </w:rPr>
        <w:t xml:space="preserve">φαίνεται ξεκάθαρα ποιος στηρίζει ποιον, όπως στο θέμα των τηλεοπτικών αδειών, στα θέματα της φοροαποφυγής μέσω </w:t>
      </w:r>
      <w:r>
        <w:rPr>
          <w:rFonts w:eastAsia="Times New Roman"/>
          <w:szCs w:val="24"/>
          <w:lang w:val="en-US"/>
        </w:rPr>
        <w:t>offshore</w:t>
      </w:r>
      <w:r>
        <w:rPr>
          <w:rFonts w:eastAsia="Times New Roman"/>
          <w:szCs w:val="24"/>
        </w:rPr>
        <w:t>, στα υπερκοστολογημένα και ατελείωτα έργα που εμείς ολοκληρώνουμε απαλλαγμένοι από ρήτρες, όμως είναι</w:t>
      </w:r>
      <w:r>
        <w:rPr>
          <w:rFonts w:eastAsia="Times New Roman"/>
          <w:szCs w:val="24"/>
        </w:rPr>
        <w:t xml:space="preserve"> τόσα πολλά που δεν χωράνε σε μια ομιλία.</w:t>
      </w:r>
    </w:p>
    <w:p w14:paraId="62189327" w14:textId="77777777" w:rsidR="00FB0E1F" w:rsidRDefault="0065608A">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Όντως, κύριε συνάδελφε.</w:t>
      </w:r>
    </w:p>
    <w:p w14:paraId="62189328" w14:textId="77777777" w:rsidR="00FB0E1F" w:rsidRDefault="0065608A">
      <w:pPr>
        <w:spacing w:after="0" w:line="600" w:lineRule="auto"/>
        <w:ind w:firstLine="720"/>
        <w:jc w:val="both"/>
        <w:rPr>
          <w:rFonts w:eastAsia="Times New Roman"/>
          <w:szCs w:val="24"/>
        </w:rPr>
      </w:pPr>
      <w:r>
        <w:rPr>
          <w:rFonts w:eastAsia="Times New Roman"/>
          <w:b/>
          <w:szCs w:val="24"/>
        </w:rPr>
        <w:lastRenderedPageBreak/>
        <w:t xml:space="preserve">ΜΑΡΙΟΣ ΚΑΤΣΗΣ: </w:t>
      </w:r>
      <w:r>
        <w:rPr>
          <w:rFonts w:eastAsia="Times New Roman"/>
          <w:szCs w:val="24"/>
        </w:rPr>
        <w:t>Κυρίες και κύριοι συνάδελφοι, έχουμε επίγνωση των δυσκολιών που περνάνε μεγάλες κοινωνικές ομάδες και ότι τα προβλήματα δεν λύνονται με λόγια,</w:t>
      </w:r>
      <w:r>
        <w:rPr>
          <w:rFonts w:eastAsia="Times New Roman"/>
          <w:szCs w:val="24"/>
        </w:rPr>
        <w:t xml:space="preserve"> αλλά με σκληρή δουλειά. Αυτή η δουλειά αποτυπώνεται στον παρόντα προϋπολογισμό.</w:t>
      </w:r>
    </w:p>
    <w:p w14:paraId="62189329" w14:textId="77777777" w:rsidR="00FB0E1F" w:rsidRDefault="0065608A">
      <w:pPr>
        <w:spacing w:after="0" w:line="600" w:lineRule="auto"/>
        <w:ind w:firstLine="720"/>
        <w:jc w:val="both"/>
        <w:rPr>
          <w:rFonts w:eastAsia="Times New Roman"/>
          <w:szCs w:val="24"/>
        </w:rPr>
      </w:pPr>
      <w:r>
        <w:rPr>
          <w:rFonts w:eastAsia="Times New Roman"/>
          <w:szCs w:val="24"/>
        </w:rPr>
        <w:t>Τα επιμέρους ζητήματα που αφορούν τον προϋπολογισμό κάθε Υπουργείου τα εξήγησαν ούτως ή άλλως με λεπτομέρεια οι Υπουργοί, αλλά και οι υπόλοιποι συνάδελφοι, να μην μπω σε λεπτο</w:t>
      </w:r>
      <w:r>
        <w:rPr>
          <w:rFonts w:eastAsia="Times New Roman"/>
          <w:szCs w:val="24"/>
        </w:rPr>
        <w:t xml:space="preserve">μέρειες. </w:t>
      </w:r>
    </w:p>
    <w:p w14:paraId="6218932A" w14:textId="77777777" w:rsidR="00FB0E1F" w:rsidRDefault="0065608A">
      <w:pPr>
        <w:spacing w:after="0" w:line="600" w:lineRule="auto"/>
        <w:ind w:firstLine="720"/>
        <w:jc w:val="both"/>
        <w:rPr>
          <w:rFonts w:eastAsia="Times New Roman"/>
          <w:szCs w:val="24"/>
        </w:rPr>
      </w:pPr>
      <w:r>
        <w:rPr>
          <w:rFonts w:eastAsia="Times New Roman"/>
          <w:szCs w:val="24"/>
        </w:rPr>
        <w:t>Υπάρχει αποτύπωση πολύ θετικών στοιχείων, όπως η αύξηση του προϋπολογισμού για την πρόνοια από τα 789 εκατομμύρια το 2015 στο 1,83 δισεκατομμύρια το 2018 ή η αύξηση χρηματοδότησης για την έρευνα από τον τακτικό προϋπολογισμό από τα 60 εκατομμύρια</w:t>
      </w:r>
      <w:r>
        <w:rPr>
          <w:rFonts w:eastAsia="Times New Roman"/>
          <w:szCs w:val="24"/>
        </w:rPr>
        <w:t xml:space="preserve"> το 2015 με υπερδιπλασιασμό στα 127 εκατομμύρια το 2018.</w:t>
      </w:r>
    </w:p>
    <w:p w14:paraId="6218932B" w14:textId="77777777" w:rsidR="00FB0E1F" w:rsidRDefault="0065608A">
      <w:pPr>
        <w:spacing w:after="0" w:line="600" w:lineRule="auto"/>
        <w:ind w:firstLine="720"/>
        <w:jc w:val="both"/>
        <w:rPr>
          <w:rFonts w:eastAsia="Times New Roman"/>
          <w:szCs w:val="24"/>
        </w:rPr>
      </w:pPr>
      <w:r>
        <w:rPr>
          <w:rFonts w:eastAsia="Times New Roman"/>
          <w:szCs w:val="24"/>
        </w:rPr>
        <w:t>Κλείνοντας, θέλω να πω πως αρχίζει και εμπεδώνεται τοις πάσι ο μεγαλύτερος φόβος της Αντιπολίτευσης. Και ποιος είναι αυτός; Ότι αυτή εδώ θα είναι η Κυβέρνηση που θα βγάλει την Ελλάδα από τα μνημόνια,</w:t>
      </w:r>
      <w:r>
        <w:rPr>
          <w:rFonts w:eastAsia="Times New Roman"/>
          <w:szCs w:val="24"/>
        </w:rPr>
        <w:t xml:space="preserve"> ότι είναι αυτή η Κυβέρνηση που θα καταστήσει το χρέος βιώσιμο και θα σχεδιάσει δίκαια την επόμενη μέρα. Παρά τις δυσκολίες και τις υποχωρήσεις που αναγκαστήκαμε να κάνουμε, ο κόσμος ακόμα ελπίζει σε εμάς, ώστε την επόμενη μέρα μετά το τέλος των μνημονίων </w:t>
      </w:r>
      <w:r>
        <w:rPr>
          <w:rFonts w:eastAsia="Times New Roman"/>
          <w:szCs w:val="24"/>
        </w:rPr>
        <w:t>να ανασυγκροτήσουμε παραγωγικά την χώρα και να προχωρήσουμε σε στοχευμένες φοροελαφρύνσεις.</w:t>
      </w:r>
    </w:p>
    <w:p w14:paraId="6218932C"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Γι’ αυτό σας καλώ να υπερψηφίσουμε τον </w:t>
      </w:r>
      <w:r>
        <w:rPr>
          <w:rFonts w:eastAsia="Times New Roman"/>
          <w:szCs w:val="24"/>
        </w:rPr>
        <w:t>π</w:t>
      </w:r>
      <w:r>
        <w:rPr>
          <w:rFonts w:eastAsia="Times New Roman"/>
          <w:szCs w:val="24"/>
        </w:rPr>
        <w:t>ροϋπολογισμό και να προχωρήσουμε βήμα-βήμα στην επόμενη μέρα.</w:t>
      </w:r>
    </w:p>
    <w:p w14:paraId="6218932D" w14:textId="77777777" w:rsidR="00FB0E1F" w:rsidRDefault="0065608A">
      <w:pPr>
        <w:spacing w:after="0" w:line="600" w:lineRule="auto"/>
        <w:ind w:firstLine="720"/>
        <w:jc w:val="both"/>
        <w:rPr>
          <w:rFonts w:eastAsia="Times New Roman"/>
          <w:szCs w:val="24"/>
        </w:rPr>
      </w:pPr>
      <w:r>
        <w:rPr>
          <w:rFonts w:eastAsia="Times New Roman"/>
          <w:szCs w:val="24"/>
        </w:rPr>
        <w:t>Σας ευχαριστώ.</w:t>
      </w:r>
    </w:p>
    <w:p w14:paraId="6218932E"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18932F" w14:textId="77777777" w:rsidR="00FB0E1F" w:rsidRDefault="0065608A">
      <w:pPr>
        <w:spacing w:after="0" w:line="600" w:lineRule="auto"/>
        <w:ind w:firstLine="720"/>
        <w:jc w:val="both"/>
        <w:rPr>
          <w:rFonts w:eastAsia="Times New Roman"/>
          <w:szCs w:val="24"/>
        </w:rPr>
      </w:pPr>
      <w:r>
        <w:rPr>
          <w:rFonts w:eastAsia="Times New Roman"/>
          <w:b/>
          <w:szCs w:val="24"/>
        </w:rPr>
        <w:t>ΠΡΟ</w:t>
      </w:r>
      <w:r>
        <w:rPr>
          <w:rFonts w:eastAsia="Times New Roman"/>
          <w:b/>
          <w:szCs w:val="24"/>
        </w:rPr>
        <w:t>ΕΔΡΕΥΩΝ (Γεώργιος Βαρεμένος):</w:t>
      </w:r>
      <w:r>
        <w:rPr>
          <w:rFonts w:eastAsia="Times New Roman"/>
          <w:szCs w:val="24"/>
        </w:rPr>
        <w:t xml:space="preserve"> Τον λόγο έχει ο κ. Φορτσάκης, από τη Νέα Δημοκρατία.</w:t>
      </w:r>
    </w:p>
    <w:p w14:paraId="62189330" w14:textId="77777777" w:rsidR="00FB0E1F" w:rsidRDefault="0065608A">
      <w:pPr>
        <w:spacing w:after="0"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Ευχαριστώ, κύριε Πρόεδρε.</w:t>
      </w:r>
    </w:p>
    <w:p w14:paraId="62189331" w14:textId="77777777" w:rsidR="00FB0E1F" w:rsidRDefault="0065608A">
      <w:pPr>
        <w:spacing w:after="0" w:line="600" w:lineRule="auto"/>
        <w:ind w:firstLine="720"/>
        <w:jc w:val="both"/>
        <w:rPr>
          <w:rFonts w:eastAsia="Times New Roman"/>
          <w:szCs w:val="24"/>
        </w:rPr>
      </w:pPr>
      <w:r>
        <w:rPr>
          <w:rFonts w:eastAsia="Times New Roman"/>
          <w:szCs w:val="24"/>
        </w:rPr>
        <w:t xml:space="preserve">Κυρίες και κύριοι συνάδελφοι, συζητάμε σήμερα τον τρίτο </w:t>
      </w:r>
      <w:r>
        <w:rPr>
          <w:rFonts w:eastAsia="Times New Roman"/>
          <w:szCs w:val="24"/>
        </w:rPr>
        <w:t>π</w:t>
      </w:r>
      <w:r>
        <w:rPr>
          <w:rFonts w:eastAsia="Times New Roman"/>
          <w:szCs w:val="24"/>
        </w:rPr>
        <w:t>ροϋπολογισμό της Κυβέρνησης ΣΥΡΙΖΑ - ΑΝΕΛ μέσα σε ένα εξαιρετικά βεβαρ</w:t>
      </w:r>
      <w:r>
        <w:rPr>
          <w:rFonts w:eastAsia="Times New Roman"/>
          <w:szCs w:val="24"/>
        </w:rPr>
        <w:t>ημένο οικονομικό περιβάλλον.</w:t>
      </w:r>
    </w:p>
    <w:p w14:paraId="62189332" w14:textId="77777777" w:rsidR="00FB0E1F" w:rsidRDefault="0065608A">
      <w:pPr>
        <w:spacing w:after="0" w:line="600" w:lineRule="auto"/>
        <w:ind w:firstLine="720"/>
        <w:jc w:val="both"/>
        <w:rPr>
          <w:rFonts w:eastAsia="Times New Roman"/>
          <w:szCs w:val="24"/>
        </w:rPr>
      </w:pPr>
      <w:r>
        <w:rPr>
          <w:rFonts w:eastAsia="Times New Roman"/>
          <w:szCs w:val="24"/>
        </w:rPr>
        <w:t>Μόλις ανακοινώθηκαν νούμερα, τα οποία δημιουργούν πραγματικά τρόμο. Έχουμε 130 δισεκατομμύρια που οφείλονται σήμερα στους φόρους και στα ασφαλιστικά ταμεία. Μόλις τον Νοέμβριο ανακοινώθηκε ότι έχουμε υπερβεί τα 100 δισεκατομμύρ</w:t>
      </w:r>
      <w:r>
        <w:rPr>
          <w:rFonts w:eastAsia="Times New Roman"/>
          <w:szCs w:val="24"/>
        </w:rPr>
        <w:t>ια για τους φόρους. Βρισκόμαστε, δηλαδή, 50% πάνω από αυτό το οποίο άφησε η κυβέρνηση Σαμαρά το 2014. Αυτό και μόνο δείχνει ότι όλο το αφήγημα της Κυβέρνησης για το οικονομικό περιβάλλον πέφτει στο κενό.</w:t>
      </w:r>
    </w:p>
    <w:p w14:paraId="62189333" w14:textId="77777777" w:rsidR="00FB0E1F" w:rsidRDefault="0065608A">
      <w:pPr>
        <w:spacing w:after="0" w:line="600" w:lineRule="auto"/>
        <w:ind w:firstLine="720"/>
        <w:jc w:val="both"/>
        <w:rPr>
          <w:rFonts w:eastAsia="Times New Roman"/>
          <w:szCs w:val="24"/>
        </w:rPr>
      </w:pPr>
      <w:r>
        <w:rPr>
          <w:rFonts w:eastAsia="Times New Roman"/>
          <w:szCs w:val="24"/>
        </w:rPr>
        <w:t>Ένα εκατομμύριο κατασχέσεις υπάρχουν αυτή την ώρα στ</w:t>
      </w:r>
      <w:r>
        <w:rPr>
          <w:rFonts w:eastAsia="Times New Roman"/>
          <w:szCs w:val="24"/>
        </w:rPr>
        <w:t xml:space="preserve">ους πολίτες και είκοσι τρεις χιλιάδες μόνο ήταν οι καινούργιες κατασχέσεις τον τελευταίο μήνα. Αυτά </w:t>
      </w:r>
      <w:r>
        <w:rPr>
          <w:rFonts w:eastAsia="Times New Roman"/>
          <w:szCs w:val="24"/>
        </w:rPr>
        <w:lastRenderedPageBreak/>
        <w:t xml:space="preserve">τα νούμερα ήταν καταιγιστικά και μέσα σε αυτό το τρομερό περιβάλλον έρχεται η συζήτηση του σημερινού </w:t>
      </w:r>
      <w:r>
        <w:rPr>
          <w:rFonts w:eastAsia="Times New Roman"/>
          <w:szCs w:val="24"/>
        </w:rPr>
        <w:t>π</w:t>
      </w:r>
      <w:r>
        <w:rPr>
          <w:rFonts w:eastAsia="Times New Roman"/>
          <w:szCs w:val="24"/>
        </w:rPr>
        <w:t xml:space="preserve">ροϋπολογισμού για να προσθέσει νέα βαρύτατα μέτρα και </w:t>
      </w:r>
      <w:r>
        <w:rPr>
          <w:rFonts w:eastAsia="Times New Roman"/>
          <w:szCs w:val="24"/>
        </w:rPr>
        <w:t>νέα σκληρή λιτότητα.</w:t>
      </w:r>
    </w:p>
    <w:p w14:paraId="6218933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Δυστυχώς η εικόνα που βλέπουμε σ</w:t>
      </w:r>
      <w:r>
        <w:rPr>
          <w:rFonts w:eastAsia="Times New Roman" w:cs="Times New Roman"/>
          <w:szCs w:val="24"/>
        </w:rPr>
        <w:t>ε</w:t>
      </w:r>
      <w:r>
        <w:rPr>
          <w:rFonts w:eastAsia="Times New Roman" w:cs="Times New Roman"/>
          <w:szCs w:val="24"/>
        </w:rPr>
        <w:t xml:space="preserve"> αυτόν τον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αντί να βελτιώνεται, </w:t>
      </w:r>
      <w:r>
        <w:rPr>
          <w:rFonts w:eastAsia="Times New Roman" w:cs="Times New Roman"/>
          <w:szCs w:val="24"/>
        </w:rPr>
        <w:t>χειροτερεύει</w:t>
      </w:r>
      <w:r>
        <w:rPr>
          <w:rFonts w:eastAsia="Times New Roman" w:cs="Times New Roman"/>
          <w:szCs w:val="24"/>
        </w:rPr>
        <w:t xml:space="preserve"> χρόνο με τον χρόνο</w:t>
      </w:r>
      <w:r>
        <w:rPr>
          <w:rFonts w:eastAsia="Times New Roman" w:cs="Times New Roman"/>
          <w:szCs w:val="24"/>
        </w:rPr>
        <w:t>. Θα εστιάσω κατ’ αρχάς σε ορισμένες παρατηρήσεις γενικού χαρακτήρα και μετά θα μιλήσω περισσότερο για τις κοινωνικές όψεις τ</w:t>
      </w:r>
      <w:r>
        <w:rPr>
          <w:rFonts w:eastAsia="Times New Roman" w:cs="Times New Roman"/>
          <w:szCs w:val="24"/>
        </w:rPr>
        <w:t xml:space="preserve">ου </w:t>
      </w:r>
      <w:r>
        <w:rPr>
          <w:rFonts w:eastAsia="Times New Roman" w:cs="Times New Roman"/>
          <w:szCs w:val="24"/>
        </w:rPr>
        <w:t>π</w:t>
      </w:r>
      <w:r>
        <w:rPr>
          <w:rFonts w:eastAsia="Times New Roman" w:cs="Times New Roman"/>
          <w:szCs w:val="24"/>
        </w:rPr>
        <w:t xml:space="preserve">ροϋπολογισμού. </w:t>
      </w:r>
    </w:p>
    <w:p w14:paraId="6218933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Γενικές παρατηρήσεις. Πρώτον, στον </w:t>
      </w:r>
      <w:r>
        <w:rPr>
          <w:rFonts w:eastAsia="Times New Roman" w:cs="Times New Roman"/>
          <w:szCs w:val="24"/>
        </w:rPr>
        <w:t>π</w:t>
      </w:r>
      <w:r>
        <w:rPr>
          <w:rFonts w:eastAsia="Times New Roman" w:cs="Times New Roman"/>
          <w:szCs w:val="24"/>
        </w:rPr>
        <w:t xml:space="preserve">ροϋπολογισμό του 2018 προβλέπεται η εφαρμογή νέων μέτρων ύψους 1,9 δισεκατομμυρίων, σχεδόν 2 δισεκατομμυρίων ευρώ. Δεν τα αναφέρω αναλυτικά. Τα έχουν ήδη πει πολλοί συνάδελφοι. Κυριαρχούν οι αυξήσεις </w:t>
      </w:r>
      <w:r>
        <w:rPr>
          <w:rFonts w:eastAsia="Times New Roman" w:cs="Times New Roman"/>
          <w:szCs w:val="24"/>
        </w:rPr>
        <w:t>φόρων και οι περικοπές επιδομάτων για μία ακόμα χρονιά.</w:t>
      </w:r>
    </w:p>
    <w:p w14:paraId="6218933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Δεύτερον, και το 2018 βασιλεύουν οι έμμεσοι φόροι. Και όλοι ξέρουμε ότι οι έμμεσοι φόροι πλήττουν πρωτίστως τους οικονομικά ασθενέστερους. Έτσι, όπως διαβάζουμε στη σύνθεση των φορολογικών εσόδων, το </w:t>
      </w:r>
      <w:r>
        <w:rPr>
          <w:rFonts w:eastAsia="Times New Roman" w:cs="Times New Roman"/>
          <w:szCs w:val="24"/>
        </w:rPr>
        <w:t>56,9%, δηλαδή σχεδόν το 57%, αποτελεί έμμεσους φόρους. Αυτοί μάλιστα είναι αυξημένοι το 2017 κατά 473 εκατομμύρια ευρώ. Εξαιτίας αυτών, ο λόγος έμμεσων προς άμεσους φόρους παραμένει υψηλός στο 1,32.</w:t>
      </w:r>
    </w:p>
    <w:p w14:paraId="6218933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Τρίτον, προβλέπεται ανάπτυξη 2,5% για το 2018. Είναι αυτό</w:t>
      </w:r>
      <w:r>
        <w:rPr>
          <w:rFonts w:eastAsia="Times New Roman" w:cs="Times New Roman"/>
          <w:szCs w:val="24"/>
        </w:rPr>
        <w:t xml:space="preserve">ς ο στόχος εφικτός; Ας </w:t>
      </w:r>
      <w:r>
        <w:rPr>
          <w:rFonts w:eastAsia="Times New Roman" w:cs="Times New Roman"/>
          <w:szCs w:val="24"/>
        </w:rPr>
        <w:t xml:space="preserve">ψάξουμε την </w:t>
      </w:r>
      <w:r>
        <w:rPr>
          <w:rFonts w:eastAsia="Times New Roman" w:cs="Times New Roman"/>
          <w:szCs w:val="24"/>
        </w:rPr>
        <w:t>απ</w:t>
      </w:r>
      <w:r>
        <w:rPr>
          <w:rFonts w:eastAsia="Times New Roman" w:cs="Times New Roman"/>
          <w:szCs w:val="24"/>
        </w:rPr>
        <w:t>άντηση</w:t>
      </w:r>
      <w:r>
        <w:rPr>
          <w:rFonts w:eastAsia="Times New Roman" w:cs="Times New Roman"/>
          <w:szCs w:val="24"/>
        </w:rPr>
        <w:t xml:space="preserve"> </w:t>
      </w:r>
      <w:r>
        <w:rPr>
          <w:rFonts w:eastAsia="Times New Roman" w:cs="Times New Roman"/>
          <w:szCs w:val="24"/>
        </w:rPr>
        <w:t>στους</w:t>
      </w:r>
      <w:r>
        <w:rPr>
          <w:rFonts w:eastAsia="Times New Roman" w:cs="Times New Roman"/>
          <w:szCs w:val="24"/>
        </w:rPr>
        <w:t xml:space="preserve"> περσιν</w:t>
      </w:r>
      <w:r>
        <w:rPr>
          <w:rFonts w:eastAsia="Times New Roman" w:cs="Times New Roman"/>
          <w:szCs w:val="24"/>
        </w:rPr>
        <w:t>ού</w:t>
      </w:r>
      <w:r>
        <w:rPr>
          <w:rFonts w:eastAsia="Times New Roman" w:cs="Times New Roman"/>
          <w:szCs w:val="24"/>
        </w:rPr>
        <w:t>ς στόχο</w:t>
      </w:r>
      <w:r>
        <w:rPr>
          <w:rFonts w:eastAsia="Times New Roman" w:cs="Times New Roman"/>
          <w:szCs w:val="24"/>
        </w:rPr>
        <w:t>υ</w:t>
      </w:r>
      <w:r>
        <w:rPr>
          <w:rFonts w:eastAsia="Times New Roman" w:cs="Times New Roman"/>
          <w:szCs w:val="24"/>
        </w:rPr>
        <w:t>ς.</w:t>
      </w:r>
    </w:p>
    <w:p w14:paraId="6218933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Ξεκινήσαμε από πρόβλεψη 2,7% και αυτή η πρόβλεψη συνεχώς κονταίνει. Η Κυβέρνηση η ίδια προέβλεπε πλέον μείωση της ανάπτυξης στο 1,6% πρόσφατα για το 2017. Το δε τρίτο τρίμηνο του τρέχοντο</w:t>
      </w:r>
      <w:r>
        <w:rPr>
          <w:rFonts w:eastAsia="Times New Roman" w:cs="Times New Roman"/>
          <w:szCs w:val="24"/>
        </w:rPr>
        <w:t>ς έτους η ανάπτυξη του ΑΕΠ ήταν κατώτερη του επιθυμητού. Θα έπρεπε να έχει γίνει ήδη αντιληπτό ότι υψηλός ρυθμός ανάπτυξης με διαρκή νέα μέτρα και με μαρασμό της επενδυτικής δραστηριότητας δεν είναι εφικτός.</w:t>
      </w:r>
    </w:p>
    <w:p w14:paraId="6218933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Τέταρτον, προβλέπεται πρωτογενές πλεόνασμα 3,8% </w:t>
      </w:r>
      <w:r>
        <w:rPr>
          <w:rFonts w:eastAsia="Times New Roman" w:cs="Times New Roman"/>
          <w:szCs w:val="24"/>
        </w:rPr>
        <w:t>έναντι μνημονιακού στόχου 3,5%. Διαπιστώνεται δηλαδή υπέρβαση του στόχου ύψους περίπου 590 εκατομμυρίων ευρώ.</w:t>
      </w:r>
    </w:p>
    <w:p w14:paraId="6218933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Οδεύουμε, λοιπόν, για τρίτη χρονιά σε ένα λογιστικό και ασφαλώς μη διατηρήσιμο υπερπλεόνασμα, σε ένα δήθεν υπερπλεόνασμα που βασίζεται στη διαρκή αύξηση φόρων και στη βίαιη συρρίκνωση των δημοσίων δαπανών. Προϋπολογισμός κακών μαντάτων και αμφίβολων στόχων</w:t>
      </w:r>
      <w:r>
        <w:rPr>
          <w:rFonts w:eastAsia="Times New Roman" w:cs="Times New Roman"/>
          <w:szCs w:val="24"/>
        </w:rPr>
        <w:t xml:space="preserve"> είναι ο </w:t>
      </w:r>
      <w:r>
        <w:rPr>
          <w:rFonts w:eastAsia="Times New Roman" w:cs="Times New Roman"/>
          <w:szCs w:val="24"/>
        </w:rPr>
        <w:t>π</w:t>
      </w:r>
      <w:r>
        <w:rPr>
          <w:rFonts w:eastAsia="Times New Roman" w:cs="Times New Roman"/>
          <w:szCs w:val="24"/>
        </w:rPr>
        <w:t>ροϋπολογισμός του 2018.</w:t>
      </w:r>
    </w:p>
    <w:p w14:paraId="6218933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Θα ήθελα τώρα να εστιάσω στην κοινωνική του όψη, γιατί μιλάμε για έναν </w:t>
      </w:r>
      <w:r>
        <w:rPr>
          <w:rFonts w:eastAsia="Times New Roman" w:cs="Times New Roman"/>
          <w:szCs w:val="24"/>
        </w:rPr>
        <w:t>π</w:t>
      </w:r>
      <w:r>
        <w:rPr>
          <w:rFonts w:eastAsia="Times New Roman" w:cs="Times New Roman"/>
          <w:szCs w:val="24"/>
        </w:rPr>
        <w:t xml:space="preserve">ροϋπολογισμό σκληρής κοινωνικής αναλγησίας, η οποία εκδηλώνεται σε όλα τα ειδικότερα μεγέθη του. </w:t>
      </w:r>
    </w:p>
    <w:p w14:paraId="6218933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Σημειώνω, μεταξύ άλλων, τα εξής: Οι δαπάνες σε ασφάλ</w:t>
      </w:r>
      <w:r>
        <w:rPr>
          <w:rFonts w:eastAsia="Times New Roman" w:cs="Times New Roman"/>
          <w:szCs w:val="24"/>
        </w:rPr>
        <w:t xml:space="preserve">ιση, σε περίθαλψη, σε κοινωνική προστασία μειώνονται περίπου κατά 7,6%. Πρόκειται για μείωση 1,6 δισεκατομμυρίων ευρώ. Στον κοινωνικό προϋπολογισμό η κρατική επιχορήγηση </w:t>
      </w:r>
      <w:r>
        <w:rPr>
          <w:rFonts w:eastAsia="Times New Roman" w:cs="Times New Roman"/>
          <w:szCs w:val="24"/>
        </w:rPr>
        <w:lastRenderedPageBreak/>
        <w:t>μειώνεται κατά 638 εκατομμύρια ευρώ, με αποτέλεσμα τα συνολικά έσοδά του να είναι μειω</w:t>
      </w:r>
      <w:r>
        <w:rPr>
          <w:rFonts w:eastAsia="Times New Roman" w:cs="Times New Roman"/>
          <w:szCs w:val="24"/>
        </w:rPr>
        <w:t>μένα σε σχέση με το 2017. Έτσι επέρχονται οι ακόλουθες μειώσεις.</w:t>
      </w:r>
    </w:p>
    <w:p w14:paraId="6218933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Πρώτον, μειώνονται οι επιχορηγήσεις σε νοσοκομεία. Μειώνονται οι επιχορηγήσεις για την περίθαλψη των πολιτών. Προβλέπεται μείωση 28,6%, ήτοι καταβολή περίπου 370 εκατομμυρίων ευρώ λιγότερα σε</w:t>
      </w:r>
      <w:r>
        <w:rPr>
          <w:rFonts w:eastAsia="Times New Roman" w:cs="Times New Roman"/>
          <w:szCs w:val="24"/>
        </w:rPr>
        <w:t xml:space="preserve"> σχέση με το 2017. Μειώνονται, δεύτερον, οι επιχορηγήσεις προς τον ΕΟΠΥΥ. Προβλέπεται μείωση 68,1%, ήτοι 214 εκατομμύρια λιγότερα σε σχέση με το 2017.</w:t>
      </w:r>
    </w:p>
    <w:p w14:paraId="6218933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Τρίτον, μειώνονται οι επιχορηγήσεις προς τον ΕΦΚΑ και λοιπούς ασφαλιστικούς οργανισμούς. Προβλέπεται μείω</w:t>
      </w:r>
      <w:r>
        <w:rPr>
          <w:rFonts w:eastAsia="Times New Roman" w:cs="Times New Roman"/>
          <w:szCs w:val="24"/>
        </w:rPr>
        <w:t>ση κατά 0,4%, δηλαδή καταβολή περίπου 60 εκατομμυρίων λιγότερο σε σχέση με το 2017. Πρέπει, επίσης, να υπογραμμίσουμε την αύξηση των εσόδων από ασφαλιστικές εισφορές και τη μείωση της συνολικής συνταξιοδοτικής δαπάνης.</w:t>
      </w:r>
    </w:p>
    <w:p w14:paraId="6218933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 τα νέα μέτρα ύψους 1,9 δισεκατομμ</w:t>
      </w:r>
      <w:r>
        <w:rPr>
          <w:rFonts w:eastAsia="Times New Roman" w:cs="Times New Roman"/>
          <w:szCs w:val="24"/>
        </w:rPr>
        <w:t>υρίων, επαναλαμβάνω κυρίως αυτά που έχουν πολύ βαρύ αρνητικό κοινωνικό αντίκτυπο.</w:t>
      </w:r>
    </w:p>
    <w:p w14:paraId="6218934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Πρώτον, νέες περικοπές στο ΕΚΑΣ ύψους 234 εκατομμυρίων ευρώ. Θίγονται έτσι εκατόν σαράντα χιλιάδες χαμηλοσυνταξιούχοι και ξέρουμε ότι οδεύουμε και προς την ολική κατάργηση.</w:t>
      </w:r>
    </w:p>
    <w:p w14:paraId="6218934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εύτερον, κατάργηση των επιδομάτων των δικαιούχων του κοινωνικού επιδόματος αλληλεγγύης. Το επίδομα απροστάτευτων τέκνων, τα επιδόματα ανεργίας </w:t>
      </w:r>
      <w:r>
        <w:rPr>
          <w:rFonts w:eastAsia="Times New Roman" w:cs="Times New Roman"/>
          <w:szCs w:val="24"/>
        </w:rPr>
        <w:lastRenderedPageBreak/>
        <w:t>για τους νεοεισερχομένους στην αγορά εργασίας, τα επιδόματα φτώχειας και φυσικών καταστροφών αποτελούν πλέον παρε</w:t>
      </w:r>
      <w:r>
        <w:rPr>
          <w:rFonts w:eastAsia="Times New Roman" w:cs="Times New Roman"/>
          <w:szCs w:val="24"/>
        </w:rPr>
        <w:t>λθόν</w:t>
      </w:r>
      <w:r>
        <w:rPr>
          <w:rFonts w:eastAsia="Times New Roman" w:cs="Times New Roman"/>
          <w:szCs w:val="24"/>
        </w:rPr>
        <w:t>.</w:t>
      </w:r>
    </w:p>
    <w:p w14:paraId="6218934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Τρίτον, μείωση του προβλεπόμενου ποσού για χορήγηση επιδόματος θέρμανσης στο μισό, ήτοι κατά 47 εκατομμύρια ευρώ.</w:t>
      </w:r>
    </w:p>
    <w:p w14:paraId="6218934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Τέταρτον, κατάργηση της έκπτωσης φόρου 10% για ιατρικές δαπάνες, όταν αυτές υπερβαίνουν συνολικά το 5% του ετήσιου ατομικού εισοδήματος.</w:t>
      </w:r>
      <w:r>
        <w:rPr>
          <w:rFonts w:eastAsia="Times New Roman" w:cs="Times New Roman"/>
          <w:szCs w:val="24"/>
        </w:rPr>
        <w:t xml:space="preserve"> Η εν λόγω κατάργηση θίγει περίπου δύο εκατομμύρια φορολογούμενους, κυρίως ασθενείς και ηλικιωμένους.</w:t>
      </w:r>
    </w:p>
    <w:p w14:paraId="6218934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Πέμπτον, κατάργηση του ειδικού καθεστώτος ΦΠΑ σε τριάντα δύο νησιά, με αποτέλεσμα τη σημαντική αύξηση του κόστους ζωής των κατοίκων τους. Το μέτρο σημαδεύ</w:t>
      </w:r>
      <w:r>
        <w:rPr>
          <w:rFonts w:eastAsia="Times New Roman" w:cs="Times New Roman"/>
          <w:szCs w:val="24"/>
        </w:rPr>
        <w:t>ει τους κοινωνικά ασθενείς, που πλήττονται δυσανάλογα από τους έμμεσους φόρους. Το είπα και πρωτύτερα.</w:t>
      </w:r>
    </w:p>
    <w:p w14:paraId="6218934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του 2018 φέρνει περικοπές και νέες αστοχίες. Συνεχίζει την καταστροφική οικονομική πολιτική του 2015, του 2016 και του 2017. Αποτελεί πρ</w:t>
      </w:r>
      <w:r>
        <w:rPr>
          <w:rFonts w:eastAsia="Times New Roman" w:cs="Times New Roman"/>
          <w:szCs w:val="24"/>
        </w:rPr>
        <w:t>οάγγελο νέων κακών ειδήσεων.</w:t>
      </w:r>
    </w:p>
    <w:p w14:paraId="6218934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Εμείς πρεσβεύουμε ένα πολύ διαφορετικό δημοσιονομικό μείγμα: Την άμεση μείωση των φορολογικών συντελεστών και την εμπέδωση της σταθερότητας ως προς το φορολογικό σύστημά μας, την άρση των εμποδίων για την ενθάρρυνση των επενδύσ</w:t>
      </w:r>
      <w:r>
        <w:rPr>
          <w:rFonts w:eastAsia="Times New Roman" w:cs="Times New Roman"/>
          <w:szCs w:val="24"/>
        </w:rPr>
        <w:t xml:space="preserve">εων, την ενίσχυση της ρευστότητας στην αγορά και την αποκατάσταση της ισορροπίας στο τραπεζικό σύστημα, τον εκσυγχρονισμό της δημόσιας διοίκησης, για </w:t>
      </w:r>
      <w:r>
        <w:rPr>
          <w:rFonts w:eastAsia="Times New Roman" w:cs="Times New Roman"/>
          <w:szCs w:val="24"/>
        </w:rPr>
        <w:lastRenderedPageBreak/>
        <w:t>να μπορέσουμε επιτέλους να ψηφίσουμε σύντομα προϋπολογισμούς που δεν θα φέρνουν το σκοτάδι, όπως ο σημεριν</w:t>
      </w:r>
      <w:r>
        <w:rPr>
          <w:rFonts w:eastAsia="Times New Roman" w:cs="Times New Roman"/>
          <w:szCs w:val="24"/>
        </w:rPr>
        <w:t xml:space="preserve">ός αλλά την ελπίδα στην καρδιά των συμπολιτών μας. </w:t>
      </w:r>
    </w:p>
    <w:p w14:paraId="6218934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Είναι περιττό να πω ότι, βεβαίως, θα καταψηφίσουμε τον </w:t>
      </w:r>
      <w:r>
        <w:rPr>
          <w:rFonts w:eastAsia="Times New Roman" w:cs="Times New Roman"/>
          <w:szCs w:val="24"/>
        </w:rPr>
        <w:t>π</w:t>
      </w:r>
      <w:r>
        <w:rPr>
          <w:rFonts w:eastAsia="Times New Roman" w:cs="Times New Roman"/>
          <w:szCs w:val="24"/>
        </w:rPr>
        <w:t xml:space="preserve">ροϋπολογισμό. </w:t>
      </w:r>
    </w:p>
    <w:p w14:paraId="6218934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2189349" w14:textId="77777777" w:rsidR="00FB0E1F" w:rsidRDefault="0065608A">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18934A"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σας ευχαριστούμ</w:t>
      </w:r>
      <w:r>
        <w:rPr>
          <w:rFonts w:eastAsia="Times New Roman" w:cs="Times New Roman"/>
          <w:szCs w:val="24"/>
        </w:rPr>
        <w:t xml:space="preserve">ε. </w:t>
      </w:r>
    </w:p>
    <w:p w14:paraId="6218934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Κύριοι συνάδελφοι, να ρίχνετε κα</w:t>
      </w:r>
      <w:r>
        <w:rPr>
          <w:rFonts w:eastAsia="Times New Roman" w:cs="Times New Roman"/>
          <w:szCs w:val="24"/>
        </w:rPr>
        <w:t>μ</w:t>
      </w:r>
      <w:r>
        <w:rPr>
          <w:rFonts w:eastAsia="Times New Roman" w:cs="Times New Roman"/>
          <w:szCs w:val="24"/>
        </w:rPr>
        <w:t>μιά ματιά στο χρονόμετρο. Δεν είναι για διακοσμητικούς λόγους.</w:t>
      </w:r>
    </w:p>
    <w:p w14:paraId="6218934C" w14:textId="77777777" w:rsidR="00FB0E1F" w:rsidRDefault="0065608A">
      <w:pPr>
        <w:spacing w:after="0" w:line="600" w:lineRule="auto"/>
        <w:ind w:firstLine="720"/>
        <w:jc w:val="both"/>
        <w:rPr>
          <w:rFonts w:eastAsia="Times New Roman" w:cs="Times New Roman"/>
          <w:szCs w:val="24"/>
        </w:rPr>
      </w:pPr>
      <w:r>
        <w:rPr>
          <w:rFonts w:eastAsia="Times New Roman" w:cs="Times New Roman"/>
        </w:rPr>
        <w:t>Έχω</w:t>
      </w:r>
      <w:r>
        <w:rPr>
          <w:rFonts w:eastAsia="Times New Roman" w:cs="Times New Roman"/>
        </w:rPr>
        <w:t xml:space="preserve">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w:t>
      </w:r>
      <w:r>
        <w:rPr>
          <w:rFonts w:eastAsia="Times New Roman" w:cs="Times New Roman"/>
        </w:rPr>
        <w:t xml:space="preserve">ας της Βουλής, εξήντα τέσσερις διοικητικοί υπάλληλοι ξένων </w:t>
      </w:r>
      <w:r>
        <w:rPr>
          <w:rFonts w:eastAsia="Times New Roman" w:cs="Times New Roman"/>
        </w:rPr>
        <w:t>α</w:t>
      </w:r>
      <w:r>
        <w:rPr>
          <w:rFonts w:eastAsia="Times New Roman" w:cs="Times New Roman"/>
        </w:rPr>
        <w:t>ρχών στην Ελλάδα.</w:t>
      </w:r>
    </w:p>
    <w:p w14:paraId="6218934D" w14:textId="77777777" w:rsidR="00FB0E1F" w:rsidRDefault="0065608A">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r>
        <w:rPr>
          <w:rFonts w:eastAsia="Times New Roman" w:cs="Times New Roman"/>
          <w:lang w:val="en-US"/>
        </w:rPr>
        <w:t>Welcome</w:t>
      </w:r>
      <w:r>
        <w:rPr>
          <w:rFonts w:eastAsia="Times New Roman" w:cs="Times New Roman"/>
        </w:rPr>
        <w:t>!</w:t>
      </w:r>
      <w:r>
        <w:rPr>
          <w:rFonts w:eastAsia="Times New Roman" w:cs="Times New Roman"/>
        </w:rPr>
        <w:t xml:space="preserve"> </w:t>
      </w:r>
    </w:p>
    <w:p w14:paraId="6218934E" w14:textId="77777777" w:rsidR="00FB0E1F" w:rsidRDefault="0065608A">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218934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η κ. Κανέλλη.</w:t>
      </w:r>
    </w:p>
    <w:p w14:paraId="6218935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 xml:space="preserve">Κυρίες και κύριοι συνάδελφοι, όταν ανεβαίνει κανείς, ειδικά σήμερα, στο Βήμα, πρέπει να αισθάνεται κάποια ρίγη συγκινήσεως, γιατί συζητάμε τον </w:t>
      </w:r>
      <w:r>
        <w:rPr>
          <w:rFonts w:eastAsia="Times New Roman" w:cs="Times New Roman"/>
          <w:szCs w:val="24"/>
        </w:rPr>
        <w:t>π</w:t>
      </w:r>
      <w:r>
        <w:rPr>
          <w:rFonts w:eastAsia="Times New Roman" w:cs="Times New Roman"/>
          <w:szCs w:val="24"/>
        </w:rPr>
        <w:t xml:space="preserve">ροϋπολογισμό, τον τρίτο της </w:t>
      </w:r>
      <w:r>
        <w:rPr>
          <w:rFonts w:eastAsia="Times New Roman" w:cs="Times New Roman"/>
          <w:szCs w:val="24"/>
        </w:rPr>
        <w:t>σ</w:t>
      </w:r>
      <w:r>
        <w:rPr>
          <w:rFonts w:eastAsia="Times New Roman" w:cs="Times New Roman"/>
          <w:szCs w:val="24"/>
        </w:rPr>
        <w:t>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«Μια του κλέφτη, δυο του κλέφτη, τρεις και η κακή του μ</w:t>
      </w:r>
      <w:r>
        <w:rPr>
          <w:rFonts w:eastAsia="Times New Roman" w:cs="Times New Roman"/>
          <w:szCs w:val="24"/>
        </w:rPr>
        <w:t>έρα» λέει μια ελληνική παροιμία.</w:t>
      </w:r>
    </w:p>
    <w:p w14:paraId="6218935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Λέω «με ιδιαίτερη συγκίνηση», γιατί όφειλα να αρχίσω με το από ποια χώρα είμαι και για ποιας χώρας τον προϋπολογισμό μιλάω, χωρίς να μου πει κάποιος ότι χρησιμοποιούμε λεξιλόγιο κομμουνιστικό για τον οπορτουνισμό, για τούτο</w:t>
      </w:r>
      <w:r>
        <w:rPr>
          <w:rFonts w:eastAsia="Times New Roman" w:cs="Times New Roman"/>
          <w:szCs w:val="24"/>
        </w:rPr>
        <w:t xml:space="preserve"> και για εκείνο. Σας </w:t>
      </w:r>
      <w:r>
        <w:rPr>
          <w:rFonts w:eastAsia="Times New Roman" w:cs="Times New Roman"/>
          <w:szCs w:val="24"/>
          <w:lang w:val="en-US"/>
        </w:rPr>
        <w:t>welcome</w:t>
      </w:r>
      <w:r>
        <w:rPr>
          <w:rFonts w:eastAsia="Times New Roman" w:cs="Times New Roman"/>
          <w:szCs w:val="24"/>
        </w:rPr>
        <w:t xml:space="preserve"> στη χώρα της </w:t>
      </w:r>
      <w:r>
        <w:rPr>
          <w:rFonts w:eastAsia="Times New Roman" w:cs="Times New Roman"/>
          <w:szCs w:val="24"/>
          <w:lang w:val="en-US"/>
        </w:rPr>
        <w:t>opportunity</w:t>
      </w:r>
      <w:r>
        <w:rPr>
          <w:rFonts w:eastAsia="Times New Roman" w:cs="Times New Roman"/>
          <w:szCs w:val="24"/>
        </w:rPr>
        <w:t>! Σας καλωσορίζουμε στη χώρα της ευκαιρίας.</w:t>
      </w:r>
    </w:p>
    <w:p w14:paraId="6218935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Τα λέω αυτά απουσιαζόντων των βασικών, πλην του κ. Χουλιαράκη, Υπουργών, όπως ο κ. Παπαδημητρίου και ο κ. Τσακαλώτος. Όλοι αυτοί είναι στη Νέα Υόρκη και πριν α</w:t>
      </w:r>
      <w:r>
        <w:rPr>
          <w:rFonts w:eastAsia="Times New Roman" w:cs="Times New Roman"/>
          <w:szCs w:val="24"/>
        </w:rPr>
        <w:t xml:space="preserve">πό δύο ώρες </w:t>
      </w:r>
      <w:r>
        <w:rPr>
          <w:rFonts w:eastAsia="Times New Roman" w:cs="Times New Roman"/>
          <w:szCs w:val="24"/>
        </w:rPr>
        <w:t>κ</w:t>
      </w:r>
      <w:r>
        <w:rPr>
          <w:rFonts w:eastAsia="Times New Roman" w:cs="Times New Roman"/>
          <w:szCs w:val="24"/>
        </w:rPr>
        <w:t>τυπήσανε το καμπανάκι στο Χρηματιστήριο της Νέας Υόρκης. Υπάρχει και η εκδοχή για άλλη ονομασία μαρξιστική. Ελπίζω να την ξέρουν οι σύντροφοι συνάδελφοι.</w:t>
      </w:r>
    </w:p>
    <w:p w14:paraId="6218935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γεωπολιτική στρατηγική της χώρας δεν χρειάζεται τέτοιου είδους χαρακτηρισμούς και περιλ</w:t>
      </w:r>
      <w:r>
        <w:rPr>
          <w:rFonts w:eastAsia="Times New Roman" w:cs="Times New Roman"/>
          <w:szCs w:val="24"/>
        </w:rPr>
        <w:t xml:space="preserve">αμβάνεται στον </w:t>
      </w:r>
      <w:r>
        <w:rPr>
          <w:rFonts w:eastAsia="Times New Roman" w:cs="Times New Roman"/>
          <w:szCs w:val="24"/>
        </w:rPr>
        <w:t>π</w:t>
      </w:r>
      <w:r>
        <w:rPr>
          <w:rFonts w:eastAsia="Times New Roman" w:cs="Times New Roman"/>
          <w:szCs w:val="24"/>
        </w:rPr>
        <w:t>ροϋπολογισμό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αμυντικών δαπανών.</w:t>
      </w:r>
    </w:p>
    <w:p w14:paraId="6218935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Αν κάποιος αρχίσει, λοιπόν, να αναρωτιέται σε ποια χώρα βρίσκεται από πλευράς προϋπολογισμού, δεν είναι ανάγκη να παρακολουθήσει τις διαδικασίες του </w:t>
      </w:r>
      <w:r>
        <w:rPr>
          <w:rFonts w:eastAsia="Times New Roman" w:cs="Times New Roman"/>
          <w:szCs w:val="24"/>
          <w:lang w:val="en-US"/>
        </w:rPr>
        <w:lastRenderedPageBreak/>
        <w:t>capital</w:t>
      </w:r>
      <w:r>
        <w:rPr>
          <w:rFonts w:eastAsia="Times New Roman" w:cs="Times New Roman"/>
          <w:szCs w:val="24"/>
        </w:rPr>
        <w:t xml:space="preserve"> </w:t>
      </w:r>
      <w:r>
        <w:rPr>
          <w:rFonts w:eastAsia="Times New Roman" w:cs="Times New Roman"/>
          <w:szCs w:val="24"/>
          <w:lang w:val="en-US"/>
        </w:rPr>
        <w:t>link</w:t>
      </w:r>
      <w:r>
        <w:rPr>
          <w:rFonts w:eastAsia="Times New Roman" w:cs="Times New Roman"/>
          <w:szCs w:val="24"/>
        </w:rPr>
        <w:t xml:space="preserve"> και των συνεδρίων και της αφιέ</w:t>
      </w:r>
      <w:r>
        <w:rPr>
          <w:rFonts w:eastAsia="Times New Roman" w:cs="Times New Roman"/>
          <w:szCs w:val="24"/>
        </w:rPr>
        <w:t>ρωσης της χώρας ως «</w:t>
      </w:r>
      <w:r>
        <w:rPr>
          <w:rFonts w:eastAsia="Times New Roman" w:cs="Times New Roman"/>
          <w:szCs w:val="24"/>
        </w:rPr>
        <w:t>Έ</w:t>
      </w:r>
      <w:r>
        <w:rPr>
          <w:rFonts w:eastAsia="Times New Roman" w:cs="Times New Roman"/>
          <w:szCs w:val="24"/>
        </w:rPr>
        <w:t>κθεση Θεσσαλονίκης» στις Ηνωμένες Πολιτείες, με παράκληση και επαιτεία βαρύγδουπων επενδυτικών παρακλήσεων για τη χώρα.</w:t>
      </w:r>
    </w:p>
    <w:p w14:paraId="6218935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Οι αμερικάνικες επενδύσεις είναι νατοϊκές επενδύσεις και είναι στρατιωτικού χαρακτήρα και εμπλέκουν τη χώρα ευθέως </w:t>
      </w:r>
      <w:r>
        <w:rPr>
          <w:rFonts w:eastAsia="Times New Roman" w:cs="Times New Roman"/>
          <w:szCs w:val="24"/>
        </w:rPr>
        <w:t>–ευθέως!- στη δυνατότητα και την υποχρέωση να παρεμβαίνει σε ιμπεριαλιστικές πολεμικές επιχειρήσεις σχεδιαζόμενες επί χάρτου.</w:t>
      </w:r>
    </w:p>
    <w:p w14:paraId="6218935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Δεν χρειάζεται κάποιος σαν εμένα να σας το πει, εκτός αν δεν έχετε διαβάσει τι δήλωσε, απουσιάζοντας από τις βαρύγδουπες ιστορικές</w:t>
      </w:r>
      <w:r>
        <w:rPr>
          <w:rFonts w:eastAsia="Times New Roman" w:cs="Times New Roman"/>
          <w:szCs w:val="24"/>
        </w:rPr>
        <w:t xml:space="preserve"> συνομιλίες της επίσκεψης Ερντογάν εδώ, ο κ. Καμμένος, διότι δεν μπορείς να μιλήσεις για τις αμυντικές δαπάνες χωρίς «Καμμενόμετρο», ούτε καν για τη γεωπολιτική πολιτική της χώρας, που είναι μεταφραζόμενο και ως «αμερικανόμετρο» ή «νατόμετρο».</w:t>
      </w:r>
    </w:p>
    <w:p w14:paraId="62189357"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ίδιος γράφ</w:t>
      </w:r>
      <w:r>
        <w:rPr>
          <w:rFonts w:eastAsia="Times New Roman" w:cs="Times New Roman"/>
          <w:szCs w:val="24"/>
        </w:rPr>
        <w:t>ει, στη μεγαλύτερη άσκηση που έγινε από καταβολής ΝΑΤΟ και χώρας, στην Άσσηρο της Θεσσαλονίκης: «Η Ελλάδα λόγω της γεωπολιτικής της θέσης και της ευρύτερης κατάστασης στον νότιο τομέα του ΝΑΤΟ αναλαμβάνει μία μεγάλη ευθύνη για τη συμμαχία. Βρισκόμαστε σε μ</w:t>
      </w:r>
      <w:r>
        <w:rPr>
          <w:rFonts w:eastAsia="Times New Roman" w:cs="Times New Roman"/>
          <w:szCs w:val="24"/>
        </w:rPr>
        <w:t>ια περιοχή της Μεσογείου η οποία συνορεύει με τη Μέση Ανατολή, τη Βόρεια Αφρική, τη Μαύρη Θάλασσα και ιδιαίτερα λόγω της τρομοκρατίας βλέπουμε ότι ο ρόλος της χώρας μας και λόγω της βάσης της Σούδας, αλλά και λόγω του εκπαιδευμένου προσωπικού των Ελληνικών</w:t>
      </w:r>
      <w:r>
        <w:rPr>
          <w:rFonts w:eastAsia="Times New Roman" w:cs="Times New Roman"/>
          <w:szCs w:val="24"/>
        </w:rPr>
        <w:t xml:space="preserve"> Ενόπλων Δυνάμεων, αναβαθμίζεται σε συμμαχικό επίπεδο».</w:t>
      </w:r>
    </w:p>
    <w:p w14:paraId="62189358"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Αυτή είναι η επένδυση, έτσι ώστε να μην έχουν δοθεί ούτε αυτά τα υπεσχημένα και αποφασισμένα από τις προηγούμενες και την νυν Κυβέρνηση στους αξιωματικούς των Ενόπλων Δυνάμεων με βάση το ειδικό μισθολ</w:t>
      </w:r>
      <w:r>
        <w:rPr>
          <w:rFonts w:eastAsia="Times New Roman" w:cs="Times New Roman"/>
          <w:szCs w:val="24"/>
        </w:rPr>
        <w:t>όγιο μετά την απόφαση του Συμβουλίου Επικρατείας. Ακόμη τα περιμένουν.</w:t>
      </w:r>
    </w:p>
    <w:p w14:paraId="62189359"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αμυντικός μας προϋπολογισμός δεν περιλαμβάνει την έννοια «λαός» και την έννοια «στρατευμένοι». Δεν τις περιλαμβάνει. Γιατί αν τις περιλάμβανε, θα έπρεπε να έχει ντροπιαστεί σε σημαντι</w:t>
      </w:r>
      <w:r>
        <w:rPr>
          <w:rFonts w:eastAsia="Times New Roman" w:cs="Times New Roman"/>
          <w:szCs w:val="24"/>
        </w:rPr>
        <w:t xml:space="preserve">κό βαθμό το Υπουργείο Εθνικής Άμυνας. Όσοι συζητάνε εδώ για τον </w:t>
      </w:r>
      <w:r>
        <w:rPr>
          <w:rFonts w:eastAsia="Times New Roman" w:cs="Times New Roman"/>
          <w:szCs w:val="24"/>
        </w:rPr>
        <w:t>Π</w:t>
      </w:r>
      <w:r>
        <w:rPr>
          <w:rFonts w:eastAsia="Times New Roman" w:cs="Times New Roman"/>
          <w:szCs w:val="24"/>
        </w:rPr>
        <w:t>ροϋπολογισμό στο κομμάτι του Υπουργείου Εθνικής Άμυνας και της εξυπηρέτησης γεωπολιτικών αλλοτρίων συμφερόντων, έπρεπε να ρίξουν μια ματιά στις καταγγελίες φαντάρων και αξιωματικών στο 239 Σύ</w:t>
      </w:r>
      <w:r>
        <w:rPr>
          <w:rFonts w:eastAsia="Times New Roman" w:cs="Times New Roman"/>
          <w:szCs w:val="24"/>
        </w:rPr>
        <w:t>νταγμα Ευζώνων του Μεσολογγίου, εκεί όπου λειτουργεί Κέντρο Εκπαίδευσης Νεοσυλλέκτων.</w:t>
      </w:r>
    </w:p>
    <w:p w14:paraId="6218935A"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Σε αυτόν εδώ τον τόπο, σε αυτόν τον </w:t>
      </w:r>
      <w:r>
        <w:rPr>
          <w:rFonts w:eastAsia="Times New Roman" w:cs="Times New Roman"/>
          <w:szCs w:val="24"/>
        </w:rPr>
        <w:t>π</w:t>
      </w:r>
      <w:r>
        <w:rPr>
          <w:rFonts w:eastAsia="Times New Roman" w:cs="Times New Roman"/>
          <w:szCs w:val="24"/>
        </w:rPr>
        <w:t>ροϋπολογισμό της ερχόμενης ανάπτυξης, της απελευθέρωσης, του ανοίγματος στην αγορά διαμαρτυρήθηκαν φαντάροι, ενισχυμένοι και από αξιω</w:t>
      </w:r>
      <w:r>
        <w:rPr>
          <w:rFonts w:eastAsia="Times New Roman" w:cs="Times New Roman"/>
          <w:szCs w:val="24"/>
        </w:rPr>
        <w:t xml:space="preserve">ματικούς, για σκουλήκια στο φαΐ. Τρώγανε σκουλήκια οι φαντάροι, οι νεοσύλλεκτοι. Δεν περισσεύουν λεφτά για ποιοτικότερη, ανθρώπινη διατροφή των στρατευμένων φαντάρων, αυτών που θα τους στείλουμε μαζί με ΜΚΟ, φοιτητές, </w:t>
      </w:r>
      <w:r>
        <w:rPr>
          <w:rFonts w:eastAsia="Times New Roman" w:cs="Times New Roman"/>
          <w:szCs w:val="24"/>
        </w:rPr>
        <w:t>γ</w:t>
      </w:r>
      <w:r>
        <w:rPr>
          <w:rFonts w:eastAsia="Times New Roman" w:cs="Times New Roman"/>
          <w:szCs w:val="24"/>
        </w:rPr>
        <w:t xml:space="preserve">ιατρούς </w:t>
      </w:r>
      <w:r>
        <w:rPr>
          <w:rFonts w:eastAsia="Times New Roman" w:cs="Times New Roman"/>
          <w:szCs w:val="24"/>
        </w:rPr>
        <w:t>χ</w:t>
      </w:r>
      <w:r>
        <w:rPr>
          <w:rFonts w:eastAsia="Times New Roman" w:cs="Times New Roman"/>
          <w:szCs w:val="24"/>
        </w:rPr>
        <w:t xml:space="preserve">ωρίς </w:t>
      </w:r>
      <w:r>
        <w:rPr>
          <w:rFonts w:eastAsia="Times New Roman" w:cs="Times New Roman"/>
          <w:szCs w:val="24"/>
        </w:rPr>
        <w:t>σ</w:t>
      </w:r>
      <w:r>
        <w:rPr>
          <w:rFonts w:eastAsia="Times New Roman" w:cs="Times New Roman"/>
          <w:szCs w:val="24"/>
        </w:rPr>
        <w:t xml:space="preserve">ύνορα, οργανώσεις των </w:t>
      </w:r>
      <w:r>
        <w:rPr>
          <w:rFonts w:eastAsia="Times New Roman" w:cs="Times New Roman"/>
          <w:szCs w:val="24"/>
        </w:rPr>
        <w:t xml:space="preserve">οποίων δεν ελέγχεται τίποτα, πολιτικό προσωπικό σαν και αυτό που πήρε μέρος στο σενάριο που έγινε στην Άσσηρο, σε μία φανταστική χώρα </w:t>
      </w:r>
      <w:r>
        <w:rPr>
          <w:rFonts w:eastAsia="Times New Roman" w:cs="Times New Roman"/>
          <w:color w:val="000000" w:themeColor="text1"/>
          <w:szCs w:val="24"/>
        </w:rPr>
        <w:t>Αρλάντ,</w:t>
      </w:r>
      <w:r>
        <w:rPr>
          <w:rFonts w:eastAsia="Times New Roman" w:cs="Times New Roman"/>
          <w:szCs w:val="24"/>
        </w:rPr>
        <w:t xml:space="preserve"> όπου εκεί θα πρέπει να πάνε να παρέμβουν για τη </w:t>
      </w:r>
      <w:r>
        <w:rPr>
          <w:rFonts w:eastAsia="Times New Roman" w:cs="Times New Roman"/>
          <w:szCs w:val="24"/>
        </w:rPr>
        <w:lastRenderedPageBreak/>
        <w:t>διατήρηση της τάξης επί διαφωνίας Πρωθυπουργού και Προέδρου, εσωτε</w:t>
      </w:r>
      <w:r>
        <w:rPr>
          <w:rFonts w:eastAsia="Times New Roman" w:cs="Times New Roman"/>
          <w:szCs w:val="24"/>
        </w:rPr>
        <w:t>ρικά χρησιμοποιώντας τα πάντα.</w:t>
      </w:r>
    </w:p>
    <w:p w14:paraId="6218935B"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Μιλάμε για μία γεωπολιτική κατάσταση με βάση τις οδηγίες που παίρνουν από τις Ηνωμένες Πολιτείες. Δεν τόλμησε κυβέρνηση να ανοίξει δεύτερη βάση στη χώρα μετά τη Σούδα και τώρα οι Αμερικανοί αξιοποιούν και επενδύουν και ανοίγο</w:t>
      </w:r>
      <w:r>
        <w:rPr>
          <w:rFonts w:eastAsia="Times New Roman" w:cs="Times New Roman"/>
          <w:szCs w:val="24"/>
        </w:rPr>
        <w:t>υν για νατοϊκούς λόγους την Αλεξανδρούπολη.</w:t>
      </w:r>
    </w:p>
    <w:p w14:paraId="6218935C"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κουβέντα για την βελτίωση του Αράξου παραμένει υπό το καθεστώς των ειδικών όπλων. Και στη γλώσσα των Ενόπλων Δυνάμεων και ειδικώς της Αεροπορίας, τα ειδικά όπλα δεν είναι άλλα από πυρηνικά. Προετοιμαζόμαστε και</w:t>
      </w:r>
      <w:r>
        <w:rPr>
          <w:rFonts w:eastAsia="Times New Roman" w:cs="Times New Roman"/>
          <w:szCs w:val="24"/>
        </w:rPr>
        <w:t xml:space="preserve"> για αυτό.</w:t>
      </w:r>
    </w:p>
    <w:p w14:paraId="6218935D"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Προετοιμαζόμαστε να μιλήσουμε για κυριαρχικά δικαιώματα σε μία χώρα η οποία έχει προσκαλέσει το ΝΑΤΟ, βρίσκεται το ΝΑΤΟ στο Αιγαίο, περιπολεί, είμαστε μέλη του ΝΑΤΟ, όπως και η Τουρκία και οι προσφυγικές ροές εξακολουθούν να έρχονται εδώ και συζ</w:t>
      </w:r>
      <w:r>
        <w:rPr>
          <w:rFonts w:eastAsia="Times New Roman" w:cs="Times New Roman"/>
          <w:szCs w:val="24"/>
        </w:rPr>
        <w:t xml:space="preserve">ητάμε αν θα είναι αντικείμενο διαπραγμάτευσης από το </w:t>
      </w:r>
      <w:r>
        <w:rPr>
          <w:rFonts w:eastAsia="Times New Roman" w:cs="Times New Roman"/>
          <w:szCs w:val="24"/>
        </w:rPr>
        <w:t>άλφα</w:t>
      </w:r>
      <w:r>
        <w:rPr>
          <w:rFonts w:eastAsia="Times New Roman" w:cs="Times New Roman"/>
          <w:szCs w:val="24"/>
        </w:rPr>
        <w:t xml:space="preserve"> ως το </w:t>
      </w:r>
      <w:r>
        <w:rPr>
          <w:rFonts w:eastAsia="Times New Roman" w:cs="Times New Roman"/>
          <w:szCs w:val="24"/>
        </w:rPr>
        <w:t>ωμέγα</w:t>
      </w:r>
      <w:r>
        <w:rPr>
          <w:rFonts w:eastAsia="Times New Roman" w:cs="Times New Roman"/>
          <w:szCs w:val="24"/>
        </w:rPr>
        <w:t>, από τη Λ</w:t>
      </w:r>
      <w:r>
        <w:rPr>
          <w:rFonts w:eastAsia="Times New Roman" w:cs="Times New Roman"/>
          <w:szCs w:val="24"/>
        </w:rPr>
        <w:t>ο</w:t>
      </w:r>
      <w:r>
        <w:rPr>
          <w:rFonts w:eastAsia="Times New Roman" w:cs="Times New Roman"/>
          <w:szCs w:val="24"/>
        </w:rPr>
        <w:t>ζάνη ή την Κοζάνη.</w:t>
      </w:r>
    </w:p>
    <w:p w14:paraId="6218935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218935F"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Δεν είμαστε έντιμοι τόσο ώστε να παραδεχθούμε ότι η εξυπηρέτηση νατοϊκών</w:t>
      </w:r>
      <w:r>
        <w:rPr>
          <w:rFonts w:eastAsia="Times New Roman" w:cs="Times New Roman"/>
          <w:szCs w:val="24"/>
        </w:rPr>
        <w:t xml:space="preserve"> συμφερόντων δεν είναι εξυπηρέτηση πατριωτικών συμφερόντων. Όταν έχεις τους στρατιώτες σου να τρώνε σκουλήκια, όταν χάνεις στο σύνολο του εκπαιδευμένου εργατικού δυναμικού, της απίστευτης τεχνογνωσίας, του κόπου και του χρήματος που </w:t>
      </w:r>
      <w:r>
        <w:rPr>
          <w:rFonts w:eastAsia="Times New Roman" w:cs="Times New Roman"/>
          <w:szCs w:val="24"/>
        </w:rPr>
        <w:lastRenderedPageBreak/>
        <w:t>ξόδεψε ο ελληνικός λαός</w:t>
      </w:r>
      <w:r>
        <w:rPr>
          <w:rFonts w:eastAsia="Times New Roman" w:cs="Times New Roman"/>
          <w:szCs w:val="24"/>
        </w:rPr>
        <w:t xml:space="preserve"> για τα ΕΑΣ και τα ΕΑΣ είναι εκεί που είναι σήμερα, δεν μπορεί κάποιος να μιλάει για ανεξάρτητη, κυρίαρχη, εθνική πολιτική.</w:t>
      </w:r>
    </w:p>
    <w:p w14:paraId="6218936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Βουλευτού)</w:t>
      </w:r>
    </w:p>
    <w:p w14:paraId="62189361"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Τελειώνω, κύριε Πρόεδρε, δεν χρει</w:t>
      </w:r>
      <w:r>
        <w:rPr>
          <w:rFonts w:eastAsia="Times New Roman" w:cs="Times New Roman"/>
          <w:szCs w:val="24"/>
        </w:rPr>
        <w:t xml:space="preserve">άζεται να </w:t>
      </w:r>
      <w:r>
        <w:rPr>
          <w:rFonts w:eastAsia="Times New Roman" w:cs="Times New Roman"/>
          <w:szCs w:val="24"/>
        </w:rPr>
        <w:t>κ</w:t>
      </w:r>
      <w:r>
        <w:rPr>
          <w:rFonts w:eastAsia="Times New Roman" w:cs="Times New Roman"/>
          <w:szCs w:val="24"/>
        </w:rPr>
        <w:t>τυπάτε το κουδούνι, ειδικώς σε εμένα, συνεχώς. Μπορείτε να σταματήσετε.</w:t>
      </w:r>
    </w:p>
    <w:p w14:paraId="62189362"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είναι του </w:t>
      </w:r>
      <w:r>
        <w:rPr>
          <w:rFonts w:eastAsia="Times New Roman" w:cs="Times New Roman"/>
          <w:szCs w:val="24"/>
        </w:rPr>
        <w:t>χ</w:t>
      </w:r>
      <w:r>
        <w:rPr>
          <w:rFonts w:eastAsia="Times New Roman" w:cs="Times New Roman"/>
          <w:szCs w:val="24"/>
        </w:rPr>
        <w:t>ρηματιστηρίου το κουδούνι.</w:t>
      </w:r>
    </w:p>
    <w:p w14:paraId="62189363"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Ζητώ την ανοχή σας για τριάντα δευτερόλεπτα για να κλείσω τη φράση μου.</w:t>
      </w:r>
    </w:p>
    <w:p w14:paraId="62189364"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Δεν μπορούμ</w:t>
      </w:r>
      <w:r>
        <w:rPr>
          <w:rFonts w:eastAsia="Times New Roman" w:cs="Times New Roman"/>
          <w:szCs w:val="24"/>
        </w:rPr>
        <w:t>ε, λοιπόν, μέσα σε αμετροεπείς συνθήκες μίας άθλιας επίθεσης στα δικαιώματα των εργαζομένων, να αγνοήσουμε μια ανεξάρτητη πολιτική που εξυπηρετεί νατοϊκά αλλότρια συμφέροντα βάζοντας τη χώρα ολοένα βαθύτερα, πιο επικίνδυνα. Δεν ξέρουμε καν αν θα προχωρήσετ</w:t>
      </w:r>
      <w:r>
        <w:rPr>
          <w:rFonts w:eastAsia="Times New Roman" w:cs="Times New Roman"/>
          <w:szCs w:val="24"/>
        </w:rPr>
        <w:t>ε στην Κάρπαθο. Μπορεί να μας προκύψει. Ξέρουμε ότι τον Ερντογάν τον είδαμε, γιατί μας είπαν οι Αμερικανοί ότι πρέπει να τον δούμε. Ξέρουμε ότι μετά την επίσκεψη στις Ηνωμένες Πολιτείες άλλαξε η στάση μας απέναντι στους Αμερικάνους. Πώς άλλαξε η στάση μας;</w:t>
      </w:r>
      <w:r>
        <w:rPr>
          <w:rFonts w:eastAsia="Times New Roman" w:cs="Times New Roman"/>
          <w:szCs w:val="24"/>
        </w:rPr>
        <w:t xml:space="preserve"> Την συνεχίζετε και την επαυξάνετε σαν «Γενίτσαροι» του καπιταλισμού, «Γενίτσαροι» του ιμπεριαλισμού με αριστερό πρόσημο.</w:t>
      </w:r>
    </w:p>
    <w:p w14:paraId="6218936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όταν προκύπτουν τέτοιου είδους γενιτσαρισμοί εξυπηρέτησης αλλότριων συμφερόντων με το πρόσχημα της αντιμετώπισης της φτώχειας και </w:t>
      </w:r>
      <w:r>
        <w:rPr>
          <w:rFonts w:eastAsia="Times New Roman" w:cs="Times New Roman"/>
          <w:szCs w:val="24"/>
        </w:rPr>
        <w:t>τη χώρα υποθηκευμένη για τουλάχιστον εξήντα χρόνια, με βασική σύνταξη μοναδική, εγγυημένη από αυτό το κράτος στα 384 ευρώ, που θα ισχύσει και για τα ειδικά μισθολόγια και για τους αξιωματικούς των Ενόπλων Δυνάμεων, και θα είναι συνολικά η μοναδική εγγύηση,</w:t>
      </w:r>
      <w:r>
        <w:rPr>
          <w:rFonts w:eastAsia="Times New Roman" w:cs="Times New Roman"/>
          <w:szCs w:val="24"/>
        </w:rPr>
        <w:t xml:space="preserve"> η ταπεινότατη των ταπεινοτάτων που προσφέρεται από αυτό το κράτος, αναρωτιέται κανείς ποιο είναι το όφελος.</w:t>
      </w:r>
    </w:p>
    <w:p w14:paraId="6218936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έχουμε, λοιπόν, πεινασμένους, σκουλικοταϊσμένους φαντάρους στην υπηρεσία του νόμου και της τάξης, δηλαδή της επιβολής ιμπεριαλιστικών συμφερόντω</w:t>
      </w:r>
      <w:r>
        <w:rPr>
          <w:rFonts w:eastAsia="Times New Roman" w:cs="Times New Roman"/>
          <w:szCs w:val="24"/>
        </w:rPr>
        <w:t>ν με προεξάρχοντα εξ αυτών τα νατοϊκά και τα αμερικάνικα.</w:t>
      </w:r>
    </w:p>
    <w:p w14:paraId="6218936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Κατά τα άλλα, θα διαπραγματευόμεθα με συμμάχους μέσα στο ΝΑΤΟ την επικαιροποίηση του σχεδίου Ανάν, για να καταλήξουμε και σε μία άθλια λύση του Κυπριακού στηρίζοντάς την με αριστερό πρόσημο ως καλή </w:t>
      </w:r>
      <w:r>
        <w:rPr>
          <w:rFonts w:eastAsia="Times New Roman" w:cs="Times New Roman"/>
          <w:szCs w:val="24"/>
        </w:rPr>
        <w:t xml:space="preserve">μορφή του καπιταλισμού, φτάνει κάποιος που δηλώνει αριστερός ή κομμουνιστής να μπορεί να του επιτρέπεται να κλείνει το Χρηματιστήριο της Νέας Υόρκης. </w:t>
      </w:r>
    </w:p>
    <w:p w14:paraId="6218936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Βεβαίως, καταψηφίζουμε.</w:t>
      </w:r>
    </w:p>
    <w:p w14:paraId="62189369"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Τελικά το χρονόμετρο αγχώνει τους ομιλητές, για αυτό δεν το βλέπουν.</w:t>
      </w:r>
    </w:p>
    <w:p w14:paraId="6218936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ο κ. Καρράς.</w:t>
      </w:r>
    </w:p>
    <w:p w14:paraId="6218936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6218936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συζήτηση του φετινού </w:t>
      </w:r>
      <w:r>
        <w:rPr>
          <w:rFonts w:eastAsia="Times New Roman" w:cs="Times New Roman"/>
          <w:szCs w:val="24"/>
        </w:rPr>
        <w:t>π</w:t>
      </w:r>
      <w:r>
        <w:rPr>
          <w:rFonts w:eastAsia="Times New Roman" w:cs="Times New Roman"/>
          <w:szCs w:val="24"/>
        </w:rPr>
        <w:t xml:space="preserve">ροϋπολογισμού είναι προδιαγεγραμμένη γιατί τα μέτρα τα οποία θα υπάρξουν τον επόμενο χρόνο, τον μεθεπόμενο και σε όλη τη διάρκεια του πενταετούς μεσοπρόθεσμου προγράμματος δημοσιονομικής </w:t>
      </w:r>
      <w:r>
        <w:rPr>
          <w:rFonts w:eastAsia="Times New Roman" w:cs="Times New Roman"/>
          <w:szCs w:val="24"/>
        </w:rPr>
        <w:t xml:space="preserve">στρατηγικής </w:t>
      </w:r>
      <w:r>
        <w:rPr>
          <w:rFonts w:eastAsia="Times New Roman" w:cs="Times New Roman"/>
          <w:szCs w:val="24"/>
        </w:rPr>
        <w:t>είναι ήδη νομοθετημένα. Συνεπώς γνωρίζουμε ποιος θα υποστ</w:t>
      </w:r>
      <w:r>
        <w:rPr>
          <w:rFonts w:eastAsia="Times New Roman" w:cs="Times New Roman"/>
          <w:szCs w:val="24"/>
        </w:rPr>
        <w:t>εί τις θυσίες, ποιος θα έχει δυσκολία στη ζωή του, έστω και αν ακόμα εξαγγέλλεται η σύντομη, η καθαρή έξοδος από τα μνημόνια, η οποία βεβαίως θα έχει τη μορφή μιας τυπικής ενέργειας, δεδομένου ότι διατηρείται η εποπτεία και μετά το καλοκαίρι του 2018 και ε</w:t>
      </w:r>
      <w:r>
        <w:rPr>
          <w:rFonts w:eastAsia="Times New Roman" w:cs="Times New Roman"/>
          <w:szCs w:val="24"/>
        </w:rPr>
        <w:t>πιπλέον γνωρίζουμε πώς θα κινηθεί η ελληνική οικονομία.</w:t>
      </w:r>
    </w:p>
    <w:p w14:paraId="6218936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Υπάρχει, όμως, ένα μείζον ζήτημα, το οποίο έχει προκύψει τις τελευταίες ημέρες και ταλαιπωρεί ένα μεγάλο μέρος του ελληνικού πληθυσμού. Και αναφέρομαι στις ραγδαίες εξελίξεις σχετικά με τα δάνεια τα σ</w:t>
      </w:r>
      <w:r>
        <w:rPr>
          <w:rFonts w:eastAsia="Times New Roman" w:cs="Times New Roman"/>
          <w:szCs w:val="24"/>
        </w:rPr>
        <w:t>τεγαστικά, τα επιχειρηματικά και ταυτόχρονα τις εξαγγελίες τις κυβερνητικές. Ακούγεται ότι υπάρχει προστασία της πρώτης κατοικίας. Σε ποια έκταση και σε ποιες περιπτώσεις δεν έχει ξεκαθαρίσει.</w:t>
      </w:r>
    </w:p>
    <w:p w14:paraId="6218936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Πρώτα απ’ όλα πρέπει να είμεθα ρεαλιστές, διότι αν δεν έχουμε ρ</w:t>
      </w:r>
      <w:r>
        <w:rPr>
          <w:rFonts w:eastAsia="Times New Roman" w:cs="Times New Roman"/>
          <w:szCs w:val="24"/>
        </w:rPr>
        <w:t>εαλιστικές απόψεις δεν μπορούμε να αντιμετωπίσουμε τα προβλήματα τα οποία έρχονται.</w:t>
      </w:r>
    </w:p>
    <w:p w14:paraId="6218936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μου επιτρέψετε πολύ σύντομα την αποτίμηση.</w:t>
      </w:r>
    </w:p>
    <w:p w14:paraId="6218937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Νόμος Κατσέλη: Μόνο για εκείνους που έχουν προσφύγει δικαστικά και μόνο για εκείνους που έχουν δικαιωθεί.</w:t>
      </w:r>
    </w:p>
    <w:p w14:paraId="6218937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Εξωδικαστικός μηχανι</w:t>
      </w:r>
      <w:r>
        <w:rPr>
          <w:rFonts w:eastAsia="Times New Roman" w:cs="Times New Roman"/>
          <w:szCs w:val="24"/>
        </w:rPr>
        <w:t xml:space="preserve">σμός: Ο προχειρότερος νόμος που θα μπορούσε να υπάρξει. Και γιατί το λέω αυτό; Καλύπτει αποκλειστικά τους δανειστές, ιδίως τις τράπεζες, ενώ αφήνει ακάλυπτη μία μεγάλη μερίδα μικροεπιχειρηματιών, οι οποίοι δεν είχαν την τελευταία τριετία μία χρήση η οποία </w:t>
      </w:r>
      <w:r>
        <w:rPr>
          <w:rFonts w:eastAsia="Times New Roman" w:cs="Times New Roman"/>
          <w:szCs w:val="24"/>
        </w:rPr>
        <w:t xml:space="preserve">να φέρεται ως κερδοφόρος και παράλληλα έχει και νομοθετικά κενά. Σας δίνω αμέσως, αγαπητοί συνάδελφοι, το παράδειγμα των εγγυητών. Έχει γίνει πάρα πολλή κουβέντα τις τελευταίες ημέρες. Εάν ο εξωδικαστικός </w:t>
      </w:r>
      <w:r>
        <w:rPr>
          <w:rFonts w:eastAsia="Times New Roman" w:cs="Times New Roman"/>
          <w:szCs w:val="24"/>
        </w:rPr>
        <w:t xml:space="preserve">μηχανισμός </w:t>
      </w:r>
      <w:r>
        <w:rPr>
          <w:rFonts w:eastAsia="Times New Roman" w:cs="Times New Roman"/>
          <w:szCs w:val="24"/>
        </w:rPr>
        <w:t>γίνει δεκτός για τον πρωτοφειλέτη, στη ρ</w:t>
      </w:r>
      <w:r>
        <w:rPr>
          <w:rFonts w:eastAsia="Times New Roman" w:cs="Times New Roman"/>
          <w:szCs w:val="24"/>
        </w:rPr>
        <w:t>ευστοποιητέα περιουσία –και πρέπει να ακουστεί αυτό- είναι και η περιουσία του εγγυητή.</w:t>
      </w:r>
    </w:p>
    <w:p w14:paraId="6218937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Πάμε στο επόμενο: Εάν απορριφθεί η αίτηση του εξωδικαστικού μηχανισμού δεν υπάρχει προστασία, διότι δεν μπορεί να υπαχθεί σε κανέναν νόμο αφερεγγυότητας νοικοκυριών</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 xml:space="preserve">ατί έχει την εμπορική, την πτωχευτική ιδιότητα. </w:t>
      </w:r>
      <w:r>
        <w:rPr>
          <w:rFonts w:eastAsia="Times New Roman" w:cs="Times New Roman"/>
          <w:szCs w:val="24"/>
        </w:rPr>
        <w:t>Έ</w:t>
      </w:r>
      <w:r>
        <w:rPr>
          <w:rFonts w:eastAsia="Times New Roman" w:cs="Times New Roman"/>
          <w:szCs w:val="24"/>
        </w:rPr>
        <w:t>πρεπε ήδη να είχαν νομοθετηθεί</w:t>
      </w:r>
      <w:r>
        <w:rPr>
          <w:rFonts w:eastAsia="Times New Roman" w:cs="Times New Roman"/>
          <w:szCs w:val="24"/>
        </w:rPr>
        <w:t xml:space="preserve"> για την προστασία τους</w:t>
      </w:r>
      <w:r>
        <w:rPr>
          <w:rFonts w:eastAsia="Times New Roman" w:cs="Times New Roman"/>
          <w:szCs w:val="24"/>
        </w:rPr>
        <w:t>.</w:t>
      </w:r>
    </w:p>
    <w:p w14:paraId="6218937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Πάω παρακάτω. Έρχεται ο </w:t>
      </w:r>
      <w:r>
        <w:rPr>
          <w:rFonts w:eastAsia="Times New Roman" w:cs="Times New Roman"/>
          <w:szCs w:val="24"/>
        </w:rPr>
        <w:t>π</w:t>
      </w:r>
      <w:r>
        <w:rPr>
          <w:rFonts w:eastAsia="Times New Roman" w:cs="Times New Roman"/>
          <w:szCs w:val="24"/>
        </w:rPr>
        <w:t>ροϋπολογισμός και μας λέει «ξέρετε, υπάρχει ένα κονδύλι συνεισφοράς του δημοσίου, το οποίο θα καλύψει ένα μέρος των οφειλών από</w:t>
      </w:r>
      <w:r>
        <w:rPr>
          <w:rFonts w:eastAsia="Times New Roman" w:cs="Times New Roman"/>
          <w:szCs w:val="24"/>
        </w:rPr>
        <w:t xml:space="preserve"> στεγαστικά δάνεια εκείνων που αδυνατούν να πληρώσουν το σύνολο της δόσης που θα καθοριστεί από το δικαστήριο». Είναι αρκετό αυτό; </w:t>
      </w:r>
    </w:p>
    <w:p w14:paraId="6218937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Εγώ έχω πολλές επιφυλάξεις, κυρίες και κύριοι συνάδελφοι, για τον εξής λόγο: Θέλω να </w:t>
      </w:r>
      <w:r>
        <w:rPr>
          <w:rFonts w:eastAsia="Times New Roman" w:cs="Times New Roman"/>
          <w:szCs w:val="24"/>
        </w:rPr>
        <w:t xml:space="preserve">πάω </w:t>
      </w:r>
      <w:r>
        <w:rPr>
          <w:rFonts w:eastAsia="Times New Roman" w:cs="Times New Roman"/>
          <w:szCs w:val="24"/>
        </w:rPr>
        <w:t xml:space="preserve">λίγο πιο πίσω. Θέλω να </w:t>
      </w:r>
      <w:r>
        <w:rPr>
          <w:rFonts w:eastAsia="Times New Roman" w:cs="Times New Roman"/>
          <w:szCs w:val="24"/>
        </w:rPr>
        <w:t xml:space="preserve">πάω </w:t>
      </w:r>
      <w:r>
        <w:rPr>
          <w:rFonts w:eastAsia="Times New Roman" w:cs="Times New Roman"/>
          <w:szCs w:val="24"/>
        </w:rPr>
        <w:t>στην περ</w:t>
      </w:r>
      <w:r>
        <w:rPr>
          <w:rFonts w:eastAsia="Times New Roman" w:cs="Times New Roman"/>
          <w:szCs w:val="24"/>
        </w:rPr>
        <w:t>ίοδο του 2015, όταν υπεγράφη η τρίτη δανειακή σύμβαση. Υπήρξε μία πρόβλεψη εκεί, την οποία όλοι την έχουμε λησμονήσει.</w:t>
      </w:r>
    </w:p>
    <w:p w14:paraId="62189375"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Ποια ήταν αυτή η πρόβλεψη; Δόθηκε το δικαίωμα στις τράπεζες να μεταθέτουν τις φορολογικές τους υποχρεώσεις για πέντε χρόνια αρχικά και </w:t>
      </w:r>
      <w:r>
        <w:rPr>
          <w:rFonts w:eastAsia="Times New Roman"/>
          <w:szCs w:val="24"/>
        </w:rPr>
        <w:t>με</w:t>
      </w:r>
      <w:r>
        <w:rPr>
          <w:rFonts w:eastAsia="Times New Roman"/>
          <w:szCs w:val="24"/>
        </w:rPr>
        <w:t xml:space="preserve">τά </w:t>
      </w:r>
      <w:r>
        <w:rPr>
          <w:rFonts w:eastAsia="Times New Roman"/>
          <w:szCs w:val="24"/>
        </w:rPr>
        <w:t>για είκοσι χρόνια το 2017, ο γνωστός αναβαλλόμενος φόρος. Για ποιες αξιώσεις; Για τις διαγραφές των χρεών οφειλετών των τραπεζών από τις διατάξεις του νόμου Κατσέλη, από τις διατάξεις του νόμου Δένδια και οποιουδήποτε άλλου νόμου που έχει αποτέλεσμα «δι</w:t>
      </w:r>
      <w:r>
        <w:rPr>
          <w:rFonts w:eastAsia="Times New Roman"/>
          <w:szCs w:val="24"/>
        </w:rPr>
        <w:t>αγραφή ή συμφωνία ρύθμισης χρεών και οφειλετών». Το 2015 μάλιστα, υπήρξε και αποτίμηση. Το λέει ρητά ο ν.4465/17. Αποτιμήθηκε το ποσό εκείνο του περιορισμού των δανείων. Δηλαδή, μιλάμε για διατάξεις σεισάχθειας, αν θέλετε. Κι όμως, αυτό είναι νομοθετημένο,</w:t>
      </w:r>
      <w:r>
        <w:rPr>
          <w:rFonts w:eastAsia="Times New Roman"/>
          <w:szCs w:val="24"/>
        </w:rPr>
        <w:t xml:space="preserve"> είναι ψηφισμένο</w:t>
      </w:r>
      <w:r>
        <w:rPr>
          <w:rFonts w:eastAsia="Times New Roman"/>
          <w:szCs w:val="24"/>
        </w:rPr>
        <w:t xml:space="preserve"> χωρίς να έχει εφαρμοσθεί</w:t>
      </w:r>
      <w:r>
        <w:rPr>
          <w:rFonts w:eastAsia="Times New Roman"/>
          <w:szCs w:val="24"/>
        </w:rPr>
        <w:t>.</w:t>
      </w:r>
    </w:p>
    <w:p w14:paraId="62189376" w14:textId="77777777" w:rsidR="00FB0E1F" w:rsidRDefault="0065608A">
      <w:pPr>
        <w:spacing w:after="0" w:line="600" w:lineRule="auto"/>
        <w:ind w:firstLine="720"/>
        <w:jc w:val="both"/>
        <w:rPr>
          <w:rFonts w:eastAsia="Times New Roman"/>
          <w:szCs w:val="24"/>
        </w:rPr>
      </w:pPr>
      <w:r>
        <w:rPr>
          <w:rFonts w:eastAsia="Times New Roman"/>
          <w:szCs w:val="24"/>
        </w:rPr>
        <w:t>Δυστυχώς στο σημείο αυτό πρέπει να εκφράσω και τη δυσαρέσκειά μου προς την Κυβέρνηση. Γιατί; Διότι έχω κάνει επίκαιρη ερώτηση και λέω: «Δώστε μου τα ποσά εκείνα κατά κατηγορία. Πόσα θα διαγράψουν οι τράπεζες για σ</w:t>
      </w:r>
      <w:r>
        <w:rPr>
          <w:rFonts w:eastAsia="Times New Roman"/>
          <w:szCs w:val="24"/>
        </w:rPr>
        <w:t xml:space="preserve">τεγαστικά, πόσα για καταναλωτικά και πόσα για επιχειρηματικά δάνεια;» Γιατί το ζητούσα αυτό; Για να ζητήσω μετά αντίστοιχα τη διαγραφή αυτών των χρεών. </w:t>
      </w:r>
    </w:p>
    <w:p w14:paraId="62189377" w14:textId="77777777" w:rsidR="00FB0E1F" w:rsidRDefault="0065608A">
      <w:pPr>
        <w:spacing w:after="0" w:line="600" w:lineRule="auto"/>
        <w:ind w:firstLine="720"/>
        <w:jc w:val="both"/>
        <w:rPr>
          <w:rFonts w:eastAsia="Times New Roman"/>
          <w:szCs w:val="24"/>
        </w:rPr>
      </w:pPr>
      <w:r>
        <w:rPr>
          <w:rFonts w:eastAsia="Times New Roman"/>
          <w:szCs w:val="24"/>
        </w:rPr>
        <w:t>Ξέρετε ποια απάντηση έλαβα; Το μεν Υπουργείο Οικονομίας και Ανάπτυξης, το καθ’ ύλην αρμόδιο, μου λέει -</w:t>
      </w:r>
      <w:r>
        <w:rPr>
          <w:rFonts w:eastAsia="Times New Roman"/>
          <w:szCs w:val="24"/>
        </w:rPr>
        <w:t xml:space="preserve">κοροϊδεύοντάς με προφανώς- ότι είναι αναρμόδιο. Το δε Υπουργείο Οικονομικών ουδέποτε ασχολήθηκε με το ζήτημα. Υπέβαλα επερώτηση για αυτό το ζήτημα -όχι ερώτηση πια, αλλά επερώτηση- για να κληθεί η Κυβέρνηση να απαντήσει. Δυστυχώς δεν έτυχα και σε αυτή την </w:t>
      </w:r>
      <w:r>
        <w:rPr>
          <w:rFonts w:eastAsia="Times New Roman"/>
          <w:szCs w:val="24"/>
        </w:rPr>
        <w:t xml:space="preserve">περίπτωση της χάρης να </w:t>
      </w:r>
      <w:r>
        <w:rPr>
          <w:rFonts w:eastAsia="Times New Roman"/>
          <w:szCs w:val="24"/>
        </w:rPr>
        <w:lastRenderedPageBreak/>
        <w:t>ακούσω, να ενημερωθώ. Φαίνεται ότι γίνονται πολλά πράγματα εν κρυπτώ, τα οποία δεν πρέπει να τα γνωρίζουμε.</w:t>
      </w:r>
    </w:p>
    <w:p w14:paraId="62189378" w14:textId="77777777" w:rsidR="00FB0E1F" w:rsidRDefault="0065608A">
      <w:pPr>
        <w:spacing w:after="0" w:line="600" w:lineRule="auto"/>
        <w:ind w:firstLine="720"/>
        <w:jc w:val="both"/>
        <w:rPr>
          <w:rFonts w:eastAsia="Times New Roman"/>
          <w:szCs w:val="24"/>
        </w:rPr>
      </w:pPr>
      <w:r>
        <w:rPr>
          <w:rFonts w:eastAsia="Times New Roman"/>
          <w:szCs w:val="24"/>
        </w:rPr>
        <w:t>Πάμε, όμως, στη σημερινή κατάσταση. Υπάρχει μια πρόταση, την οποία είδα χθες. Είναι η πρόταση της Δημοκρατικής Συμπαράταξης κ</w:t>
      </w:r>
      <w:r>
        <w:rPr>
          <w:rFonts w:eastAsia="Times New Roman"/>
          <w:szCs w:val="24"/>
        </w:rPr>
        <w:t>αι του Ποταμιού. Είναι</w:t>
      </w:r>
      <w:r>
        <w:rPr>
          <w:rFonts w:eastAsia="Times New Roman"/>
          <w:szCs w:val="24"/>
        </w:rPr>
        <w:t xml:space="preserve"> καλών προθέσεων</w:t>
      </w:r>
      <w:r>
        <w:rPr>
          <w:rFonts w:eastAsia="Times New Roman"/>
          <w:szCs w:val="24"/>
        </w:rPr>
        <w:t>. Κατά την άποψή μου, όμως, δεν είναι επαρκής. Δεν είναι επαρκής για τον λόγο ότι η αναστολή των πλειστηριασμών, όπως έγινε από το 2010 μέχρι το 2014, ενώ ήταν εξαιρετικά καλό μέτρο τότε, προϋπόθετε την οικονομική ανάπ</w:t>
      </w:r>
      <w:r>
        <w:rPr>
          <w:rFonts w:eastAsia="Times New Roman"/>
          <w:szCs w:val="24"/>
        </w:rPr>
        <w:t>τυξη.</w:t>
      </w:r>
    </w:p>
    <w:p w14:paraId="62189379" w14:textId="77777777" w:rsidR="00FB0E1F" w:rsidRDefault="0065608A">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218937A" w14:textId="77777777" w:rsidR="00FB0E1F" w:rsidRDefault="0065608A">
      <w:pPr>
        <w:spacing w:after="0" w:line="600" w:lineRule="auto"/>
        <w:ind w:firstLine="720"/>
        <w:jc w:val="both"/>
        <w:rPr>
          <w:rFonts w:eastAsia="Times New Roman"/>
          <w:szCs w:val="24"/>
        </w:rPr>
      </w:pPr>
      <w:r>
        <w:rPr>
          <w:rFonts w:eastAsia="Times New Roman"/>
          <w:szCs w:val="24"/>
        </w:rPr>
        <w:t xml:space="preserve">Δηλαδή, να αναστείλουμε τον πλειστηριασμό, να δώσουμε τη δυνατότητα στον ενδιαφερόμενο -θα είμαι σύντομος, κύριε Πρόεδρε, αν έχετε την καλοσύνη- να πληρώσει, αφού θα </w:t>
      </w:r>
      <w:r>
        <w:rPr>
          <w:rFonts w:eastAsia="Times New Roman"/>
          <w:szCs w:val="24"/>
        </w:rPr>
        <w:t>αναπτυχθεί η χώρα. Ε, δεν ανεπτύχθη η χώρα και επομένως πρέπει να πάρουμε μια άλλη απόφαση πια.</w:t>
      </w:r>
    </w:p>
    <w:p w14:paraId="6218937B" w14:textId="77777777" w:rsidR="00FB0E1F" w:rsidRDefault="0065608A">
      <w:pPr>
        <w:spacing w:after="0" w:line="600" w:lineRule="auto"/>
        <w:ind w:firstLine="720"/>
        <w:jc w:val="both"/>
        <w:rPr>
          <w:rFonts w:eastAsia="Times New Roman"/>
          <w:szCs w:val="24"/>
        </w:rPr>
      </w:pPr>
      <w:r>
        <w:rPr>
          <w:rFonts w:eastAsia="Times New Roman"/>
          <w:szCs w:val="24"/>
        </w:rPr>
        <w:t>Ποια είναι η απόφαση την οποία έχω προτείνει ήδη και την έχω καταθέσει; Εφόσον η Κυβέρνηση μιλάει για ηλεκτρονικούς πλειστηριασμούς, να αποφεύγει την παρουσία σ</w:t>
      </w:r>
      <w:r>
        <w:rPr>
          <w:rFonts w:eastAsia="Times New Roman"/>
          <w:szCs w:val="24"/>
        </w:rPr>
        <w:t xml:space="preserve">το </w:t>
      </w:r>
      <w:r>
        <w:rPr>
          <w:rFonts w:eastAsia="Times New Roman"/>
          <w:szCs w:val="24"/>
        </w:rPr>
        <w:t>ε</w:t>
      </w:r>
      <w:r>
        <w:rPr>
          <w:rFonts w:eastAsia="Times New Roman"/>
          <w:szCs w:val="24"/>
        </w:rPr>
        <w:t xml:space="preserve">ιρηνοδικείο, </w:t>
      </w:r>
      <w:r>
        <w:rPr>
          <w:rFonts w:eastAsia="Times New Roman"/>
          <w:szCs w:val="24"/>
        </w:rPr>
        <w:t xml:space="preserve">θέλει </w:t>
      </w:r>
      <w:r>
        <w:rPr>
          <w:rFonts w:eastAsia="Times New Roman"/>
          <w:szCs w:val="24"/>
        </w:rPr>
        <w:t>να αποφεύγει τα γεγονότα τα οποία υπήρξαν. Να υπάρξει</w:t>
      </w:r>
      <w:r>
        <w:rPr>
          <w:rFonts w:eastAsia="Times New Roman"/>
          <w:szCs w:val="24"/>
        </w:rPr>
        <w:t xml:space="preserve"> όμως </w:t>
      </w:r>
      <w:r>
        <w:rPr>
          <w:rFonts w:eastAsia="Times New Roman"/>
          <w:szCs w:val="24"/>
        </w:rPr>
        <w:t>ένα νομοθετημένο προηγούμενο στάδιο, το οποίο να είναι το εξής: Να είναι προκριματικό ζήτημα της δυνατότητος ηλεκτρονικού πλειστηριασμού, αν έχει τη δυνατότητα και σε ποιο μέ</w:t>
      </w:r>
      <w:r>
        <w:rPr>
          <w:rFonts w:eastAsia="Times New Roman"/>
          <w:szCs w:val="24"/>
        </w:rPr>
        <w:t xml:space="preserve">τρο να πληρώσει ο οφειλέτης. Κι αν υπάρχουν κοινωνικά κριτήρια, να δημιουργήσουμε μια πλατφόρμα, ανάλογη, αν θέλετε, με του κοινωνικού </w:t>
      </w:r>
      <w:r>
        <w:rPr>
          <w:rFonts w:eastAsia="Times New Roman"/>
          <w:szCs w:val="24"/>
        </w:rPr>
        <w:lastRenderedPageBreak/>
        <w:t>μερίσματος, ανάλογη με οτιδήποτε η τεχνολογία επιτρέπει, να βάλουμε αντικειμενικά κριτήρια κι όσους είναι αδύναμοι και δε</w:t>
      </w:r>
      <w:r>
        <w:rPr>
          <w:rFonts w:eastAsia="Times New Roman"/>
          <w:szCs w:val="24"/>
        </w:rPr>
        <w:t xml:space="preserve">ν μπορούν, να μην τους ξεσπιτώσουμε. Να τους αφήσουμε να μείνουν, διότι όσοι έχουν σπίτια, μπορούν να συνεισφέρουν στον κόσμο, μπορούν να συνεισφέρουν στην οικονομία. Όσοι τα στερηθούν, θα είναι παρίες της ελληνικής κοινωνίας και δεν θα μπορέσει η χώρα να </w:t>
      </w:r>
      <w:r>
        <w:rPr>
          <w:rFonts w:eastAsia="Times New Roman"/>
          <w:szCs w:val="24"/>
        </w:rPr>
        <w:t>συνεχίσει την πορεία της, διότι θα έχει δημιουργήσει μια απέλπιδα τάξη.</w:t>
      </w:r>
    </w:p>
    <w:p w14:paraId="6218937C" w14:textId="77777777" w:rsidR="00FB0E1F" w:rsidRDefault="0065608A">
      <w:pPr>
        <w:spacing w:after="0" w:line="600" w:lineRule="auto"/>
        <w:ind w:firstLine="720"/>
        <w:jc w:val="both"/>
        <w:rPr>
          <w:rFonts w:eastAsia="Times New Roman"/>
          <w:szCs w:val="24"/>
        </w:rPr>
      </w:pPr>
      <w:r>
        <w:rPr>
          <w:rFonts w:eastAsia="Times New Roman"/>
          <w:szCs w:val="24"/>
        </w:rPr>
        <w:t xml:space="preserve">Καλώ, λοιπόν, την Κυβέρνηση, έστω κι απ’ τη συζήτηση του </w:t>
      </w:r>
      <w:r>
        <w:rPr>
          <w:rFonts w:eastAsia="Times New Roman"/>
          <w:szCs w:val="24"/>
        </w:rPr>
        <w:t>π</w:t>
      </w:r>
      <w:r>
        <w:rPr>
          <w:rFonts w:eastAsia="Times New Roman"/>
          <w:szCs w:val="24"/>
        </w:rPr>
        <w:t>ροϋπολογισμού, να φέρει νομοθεσία η οποία θα εισάγει το ηλεκτρονικό σύστημα αντικειμενικών κριτηρίων για τον περιορισμό ή τη δ</w:t>
      </w:r>
      <w:r>
        <w:rPr>
          <w:rFonts w:eastAsia="Times New Roman"/>
          <w:szCs w:val="24"/>
        </w:rPr>
        <w:t>ιαγραφή χρεών και μετά ας προχωρήσει με το καλό στους πλειστηριασμούς σε όσους μπορούν.</w:t>
      </w:r>
    </w:p>
    <w:p w14:paraId="6218937D" w14:textId="77777777" w:rsidR="00FB0E1F" w:rsidRDefault="0065608A">
      <w:pPr>
        <w:spacing w:after="0" w:line="600" w:lineRule="auto"/>
        <w:ind w:firstLine="720"/>
        <w:jc w:val="both"/>
        <w:rPr>
          <w:rFonts w:eastAsia="Times New Roman"/>
          <w:szCs w:val="24"/>
        </w:rPr>
      </w:pPr>
      <w:r>
        <w:rPr>
          <w:rFonts w:eastAsia="Times New Roman"/>
          <w:szCs w:val="24"/>
        </w:rPr>
        <w:t>Ευχαριστώ πολύ, κύριε Πρόεδρε, ιδιαίτερα για την ανοχή σας.</w:t>
      </w:r>
    </w:p>
    <w:p w14:paraId="6218937E" w14:textId="77777777" w:rsidR="00FB0E1F" w:rsidRDefault="0065608A">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6218937F" w14:textId="77777777" w:rsidR="00FB0E1F" w:rsidRDefault="0065608A">
      <w:pPr>
        <w:spacing w:after="0" w:line="600" w:lineRule="auto"/>
        <w:ind w:firstLine="720"/>
        <w:jc w:val="both"/>
        <w:rPr>
          <w:rFonts w:eastAsia="Times New Roman"/>
          <w:szCs w:val="24"/>
        </w:rPr>
      </w:pPr>
      <w:r>
        <w:rPr>
          <w:rFonts w:eastAsia="Times New Roman"/>
          <w:szCs w:val="24"/>
        </w:rPr>
        <w:t>Ο κ. Δημητριάδης, από τον ΣΥΡΙΖΑ, έχει τον λόγο.</w:t>
      </w:r>
    </w:p>
    <w:p w14:paraId="62189380" w14:textId="77777777" w:rsidR="00FB0E1F" w:rsidRDefault="0065608A">
      <w:pPr>
        <w:spacing w:after="0" w:line="600" w:lineRule="auto"/>
        <w:ind w:firstLine="720"/>
        <w:jc w:val="both"/>
        <w:rPr>
          <w:rFonts w:eastAsia="Times New Roman"/>
          <w:color w:val="000000" w:themeColor="text1"/>
          <w:szCs w:val="24"/>
        </w:rPr>
      </w:pPr>
      <w:r>
        <w:rPr>
          <w:rFonts w:eastAsia="Times New Roman"/>
          <w:b/>
          <w:szCs w:val="24"/>
        </w:rPr>
        <w:t>ΔΗΜ</w:t>
      </w:r>
      <w:r>
        <w:rPr>
          <w:rFonts w:eastAsia="Times New Roman"/>
          <w:b/>
          <w:szCs w:val="24"/>
        </w:rPr>
        <w:t>ΗΤΡΙΟΣ ΔΗΜΗΤΡΙΑΔΗΣ:</w:t>
      </w:r>
      <w:r>
        <w:rPr>
          <w:rFonts w:eastAsia="Times New Roman"/>
          <w:szCs w:val="24"/>
        </w:rPr>
        <w:t xml:space="preserve"> Κύριοι Υπουργοί, συναδέλφισσες και συνάδελφοι, ο </w:t>
      </w:r>
      <w:r>
        <w:rPr>
          <w:rFonts w:eastAsia="Times New Roman"/>
          <w:szCs w:val="24"/>
        </w:rPr>
        <w:t>π</w:t>
      </w:r>
      <w:r>
        <w:rPr>
          <w:rFonts w:eastAsia="Times New Roman"/>
          <w:szCs w:val="24"/>
        </w:rPr>
        <w:t xml:space="preserve">ροϋπολογισμός αυτός είναι ο τρίτος κατά σειρά που καταθέτει η Κυβέρνησή μας. Έρχεται να εδραιώσει αυτό που άρχισε με τον πρώτο και με τον δεύτερο, δηλαδή τη σταθερότητα, την αξιοπιστία, </w:t>
      </w:r>
      <w:r>
        <w:rPr>
          <w:rFonts w:eastAsia="Times New Roman"/>
          <w:szCs w:val="24"/>
        </w:rPr>
        <w:t>το θετικό πρόσημο στην αναπτυξιακή κοινωνική μας πολιτική. Έρχεται να θεραπεύσει, με ένα πειστικό αποτέλεσμα, τις συνέπειες των περιοριστικών πολιτικών και της υποταγής, που εφαρμόστηκαν μετά το 2010.</w:t>
      </w:r>
    </w:p>
    <w:p w14:paraId="62189381"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Το περιοριστικό μείγμα πολιτικής που εφαρμόστηκε στους </w:t>
      </w:r>
      <w:r>
        <w:rPr>
          <w:rFonts w:eastAsia="Times New Roman"/>
          <w:szCs w:val="24"/>
        </w:rPr>
        <w:t>προηγούμενους προϋπολογισμούς, οδήγησε τη χώρα σε έναν καθοδικό κύκλο μειωμένης εγχώριας ζήτησης, διαρκώς αυξανόμενης ανεργίας και μειωμένου διαθέσιμου εισοδήματος. Τα γνωστά επακόλουθα είναι κυρίως η απώλεια κατά ¼ του ΑΕΠ, η απώλεια του 65% του όγκου των</w:t>
      </w:r>
      <w:r>
        <w:rPr>
          <w:rFonts w:eastAsia="Times New Roman"/>
          <w:szCs w:val="24"/>
        </w:rPr>
        <w:t xml:space="preserve"> επενδύσεων μεταξύ των ετών 2008 και 2014, η μέση ετήσια συρρίκνωση της εθνικής εγχώριας ζήτησης κατά 6,2%, η μείωση του ακαθάριστου ονομαστικού διαθέσιμου εισοδήματος των νοικοκυριών κατά 7,3% στα δύο μνημόνια, το τεράστιο ποσοστό ανεργίας που έφτασε το 2</w:t>
      </w:r>
      <w:r>
        <w:rPr>
          <w:rFonts w:eastAsia="Times New Roman"/>
          <w:szCs w:val="24"/>
        </w:rPr>
        <w:t>013, σύμφωνα πάντα με τα στοιχεία της ΕΛΣΤΑΤ, στο 27,5%, ενώ ταυτόχρονα ο μέσος μισθός μειώθηκε περίπου κατά 17%.</w:t>
      </w:r>
    </w:p>
    <w:p w14:paraId="62189382" w14:textId="77777777" w:rsidR="00FB0E1F" w:rsidRDefault="0065608A">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λοιπόν, του 2018 κατατίθεται στο πλαίσιο μιας δημοσιονομικής προσαρμογής, όπως αυτή αποτυπώθηκε από τη σύμβαση χρηματοπιστωτ</w:t>
      </w:r>
      <w:r>
        <w:rPr>
          <w:rFonts w:eastAsia="Times New Roman"/>
          <w:szCs w:val="24"/>
        </w:rPr>
        <w:t xml:space="preserve">ικής διευκόλυνσης με τους θεσμούς και είναι ένας </w:t>
      </w:r>
      <w:r>
        <w:rPr>
          <w:rFonts w:eastAsia="Times New Roman"/>
          <w:szCs w:val="24"/>
        </w:rPr>
        <w:t>π</w:t>
      </w:r>
      <w:r>
        <w:rPr>
          <w:rFonts w:eastAsia="Times New Roman"/>
          <w:szCs w:val="24"/>
        </w:rPr>
        <w:t>ροϋπολογισμός που υπηρετεί τη στρατηγική μας για την έξοδο από την κρίση, υπηρετώντας τέσσερις βασικούς στόχους: δημοσιονομική σταθερότητα, την οποία πιστεύω την έχουμε πετύχει, σταθερό χρηματοπιστωτικό σύσ</w:t>
      </w:r>
      <w:r>
        <w:rPr>
          <w:rFonts w:eastAsia="Times New Roman"/>
          <w:szCs w:val="24"/>
        </w:rPr>
        <w:t>τημα, διαρθρωτικές αλλαγές στην οικονομία και στιβαρή κοινωνική πολιτική.</w:t>
      </w:r>
    </w:p>
    <w:p w14:paraId="62189383" w14:textId="77777777" w:rsidR="00FB0E1F" w:rsidRDefault="0065608A">
      <w:pPr>
        <w:spacing w:after="0" w:line="600" w:lineRule="auto"/>
        <w:ind w:firstLine="720"/>
        <w:jc w:val="both"/>
        <w:rPr>
          <w:rFonts w:eastAsia="Times New Roman"/>
          <w:szCs w:val="24"/>
        </w:rPr>
      </w:pPr>
      <w:r>
        <w:rPr>
          <w:rFonts w:eastAsia="Times New Roman"/>
          <w:szCs w:val="24"/>
        </w:rPr>
        <w:t>Η σύμβαση για τη χρονιά που μας πέρασε, προέβλεπε πρωτογενές πλεόνασμα ύψους 1,75%, όταν το δεύτερο μνημόνιο προέβλεπε πρωτογενές πλεόνασμα ύψους 4,5%. Η διαπίστωση είναι πως εμείς ε</w:t>
      </w:r>
      <w:r>
        <w:rPr>
          <w:rFonts w:eastAsia="Times New Roman"/>
          <w:szCs w:val="24"/>
        </w:rPr>
        <w:t xml:space="preserve">πιτύχαμε στη διαπραγμάτευση και αποτρέψαμε επιπλέον μέτρα ύψους περίπου 5,5 δισεκατομμυρίων ευρώ, μόνο για το </w:t>
      </w:r>
      <w:r>
        <w:rPr>
          <w:rFonts w:eastAsia="Times New Roman"/>
          <w:szCs w:val="24"/>
        </w:rPr>
        <w:lastRenderedPageBreak/>
        <w:t xml:space="preserve">2017. Πράγματι δεν είμαστε ίδιοι. Από το 2015 είχαμε δεσμευτεί για πρωτογενές πλεόνασμα ύψους 0,25% και τελικά η οικονομία ακόμα και τότε -και τη </w:t>
      </w:r>
      <w:r>
        <w:rPr>
          <w:rFonts w:eastAsia="Times New Roman"/>
          <w:szCs w:val="24"/>
        </w:rPr>
        <w:t>δύσκολη χρονιά- κατέγραψε πλεόνασμα ύψους 0,7%.</w:t>
      </w:r>
    </w:p>
    <w:p w14:paraId="62189384" w14:textId="77777777" w:rsidR="00FB0E1F" w:rsidRDefault="0065608A">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του 2016 έκλεισε με πλεόνασμα πάνω από το 3% και επομένως είχαμε μια υπεραπόδοση στόχων, με συνέπεια να μοιράσουμε τότε, πριν ενάμιση χρόνο, κοινωνικό μέρισμα περίπου 500 εκατομμυρίων ευρώ. Ο</w:t>
      </w:r>
      <w:r>
        <w:rPr>
          <w:rFonts w:eastAsia="Times New Roman"/>
          <w:szCs w:val="24"/>
        </w:rPr>
        <w:t xml:space="preserve"> </w:t>
      </w:r>
      <w:r>
        <w:rPr>
          <w:rFonts w:eastAsia="Times New Roman"/>
          <w:szCs w:val="24"/>
        </w:rPr>
        <w:t>π</w:t>
      </w:r>
      <w:r>
        <w:rPr>
          <w:rFonts w:eastAsia="Times New Roman"/>
          <w:szCs w:val="24"/>
        </w:rPr>
        <w:t xml:space="preserve">ροϋπολογισμός του 2017 κλείνει πάλι με πλεόνασμα άνω του 3%. Με λίγα </w:t>
      </w:r>
      <w:r>
        <w:rPr>
          <w:rFonts w:eastAsia="Times New Roman"/>
          <w:szCs w:val="24"/>
        </w:rPr>
        <w:t>λόγια</w:t>
      </w:r>
      <w:r>
        <w:rPr>
          <w:rFonts w:eastAsia="Times New Roman"/>
          <w:szCs w:val="24"/>
        </w:rPr>
        <w:t>, και τις δύο χρονιές είμαστε κοντά στον στόχο που προσδοκούμε για το 2018. Πρόσφατα δώσαμε κοινωνικό μέρισμα ύψους περίπου 1,5 δισεκατομμυρίου ευρώ. Έχουν επομένως υπερκαλυφθεί οι</w:t>
      </w:r>
      <w:r>
        <w:rPr>
          <w:rFonts w:eastAsia="Times New Roman"/>
          <w:szCs w:val="24"/>
        </w:rPr>
        <w:t xml:space="preserve"> στόχοι εκείνοι κυρίως του πρωτογενούς πλεονάσματος, που δίνουν τον απαραίτητο δημοσιονομικό χώρο για την εφαρμογή αναπτυξιακών πολιτικών και πολιτικών κοινωνικής προστασίας.</w:t>
      </w:r>
    </w:p>
    <w:p w14:paraId="62189385" w14:textId="77777777" w:rsidR="00FB0E1F" w:rsidRDefault="0065608A">
      <w:pPr>
        <w:spacing w:after="0" w:line="600" w:lineRule="auto"/>
        <w:ind w:firstLine="720"/>
        <w:jc w:val="both"/>
        <w:rPr>
          <w:rFonts w:eastAsia="Times New Roman"/>
          <w:szCs w:val="24"/>
        </w:rPr>
      </w:pPr>
      <w:r>
        <w:rPr>
          <w:rFonts w:eastAsia="Times New Roman"/>
          <w:szCs w:val="24"/>
        </w:rPr>
        <w:t xml:space="preserve">Η υπεραπόδοση του πλεονάσματος που μόλις ανέφερα, οφείλεται σε τρία </w:t>
      </w:r>
      <w:r>
        <w:rPr>
          <w:rFonts w:eastAsia="Times New Roman"/>
          <w:szCs w:val="24"/>
        </w:rPr>
        <w:t xml:space="preserve">βασικά σημεία, τα οποία θέλουμε να ισχύουν και προσδοκούμε να ισχύουν και για τον </w:t>
      </w:r>
      <w:r>
        <w:rPr>
          <w:rFonts w:eastAsia="Times New Roman"/>
          <w:szCs w:val="24"/>
        </w:rPr>
        <w:t>π</w:t>
      </w:r>
      <w:r>
        <w:rPr>
          <w:rFonts w:eastAsia="Times New Roman"/>
          <w:szCs w:val="24"/>
        </w:rPr>
        <w:t>ροϋπολογισμό του 2018.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η ρεαλιστική διάρθρωση του προϋπολογισμού που πάντα εμείς καταθέτουμε σε συμφωνία με τους θεσμούς όπως και πέρυσι και πρόπερσι. Το δεύτερο</w:t>
      </w:r>
      <w:r>
        <w:rPr>
          <w:rFonts w:eastAsia="Times New Roman"/>
          <w:szCs w:val="24"/>
        </w:rPr>
        <w:t xml:space="preserve"> είναι ότι διαχειριζόμαστε τον </w:t>
      </w:r>
      <w:r>
        <w:rPr>
          <w:rFonts w:eastAsia="Times New Roman"/>
          <w:szCs w:val="24"/>
        </w:rPr>
        <w:t>π</w:t>
      </w:r>
      <w:r>
        <w:rPr>
          <w:rFonts w:eastAsia="Times New Roman"/>
          <w:szCs w:val="24"/>
        </w:rPr>
        <w:t xml:space="preserve">ροϋπολογισμό με εντιμότητα και χρηστότητα, με αυταπάρνηση αλλά και με έμπνευση στις δύσκολές του καμπές. Το τρίτο είναι πως έχουμε υιοθετήσει στοχευμένες πολιτικές, οι οποίες διαφεύγουν </w:t>
      </w:r>
      <w:r>
        <w:rPr>
          <w:rFonts w:eastAsia="Times New Roman"/>
          <w:szCs w:val="24"/>
        </w:rPr>
        <w:lastRenderedPageBreak/>
        <w:t>της απλής διαχείρισης και στοχεύουν στ</w:t>
      </w:r>
      <w:r>
        <w:rPr>
          <w:rFonts w:eastAsia="Times New Roman"/>
          <w:szCs w:val="24"/>
        </w:rPr>
        <w:t>ο μετασχηματισμό της ελληνικής οικονομίας, έστω και αν τα περιθώρια είναι στενά μέσα από τη δημοσιονομική προσαρμογή.</w:t>
      </w:r>
    </w:p>
    <w:p w14:paraId="62189386" w14:textId="77777777" w:rsidR="00FB0E1F" w:rsidRDefault="0065608A">
      <w:pPr>
        <w:spacing w:after="0" w:line="600" w:lineRule="auto"/>
        <w:ind w:firstLine="720"/>
        <w:jc w:val="both"/>
        <w:rPr>
          <w:rFonts w:eastAsia="Times New Roman"/>
          <w:szCs w:val="24"/>
        </w:rPr>
      </w:pPr>
      <w:r>
        <w:rPr>
          <w:rFonts w:eastAsia="Times New Roman"/>
          <w:szCs w:val="24"/>
        </w:rPr>
        <w:t>Τα πλεονάσματα που επιτυγχάνουμε και είναι πάνω από το 3%, είναι αυτά που μας δίνουν τη βεβαιότητα πως και το 2018 θα βαδίσουμε το</w:t>
      </w:r>
      <w:r>
        <w:rPr>
          <w:rFonts w:eastAsia="Times New Roman"/>
          <w:szCs w:val="24"/>
        </w:rPr>
        <w:t>ν</w:t>
      </w:r>
      <w:r>
        <w:rPr>
          <w:rFonts w:eastAsia="Times New Roman"/>
          <w:szCs w:val="24"/>
        </w:rPr>
        <w:t xml:space="preserve"> δρόμο </w:t>
      </w:r>
      <w:r>
        <w:rPr>
          <w:rFonts w:eastAsia="Times New Roman"/>
          <w:szCs w:val="24"/>
        </w:rPr>
        <w:t>των ενάρετων κύκλων της οικονομίας, σε αντίθεση πάντα με τις προηγούμενες κυβερνήσεις της Νέας Δημοκρατίας και του ΠΑΣΟΚ, οι οποίες σε όλους τους προϋπολογισμούς έπεφταν δραματικά έξω και οι οποίες χρειάζονταν συνήθως δεύτερες και τρίτες ευκαιρίες για να δ</w:t>
      </w:r>
      <w:r>
        <w:rPr>
          <w:rFonts w:eastAsia="Times New Roman"/>
          <w:szCs w:val="24"/>
        </w:rPr>
        <w:t>ιορθώσουν εντός του έτους αυτά που συμφωνούσαν με τους θεσμούς. Μόνο έναν σταθερό στόχο είχαν και αυτόν υπηρετούσαν, τις περικοπές στα εισοδήματα των εργαζομένων και το ξεπούλημα του δημόσιου πλούτου. Το χειρότερο της υπόθεσης ήταν ότι αυτό συνέβαινε σε χρ</w:t>
      </w:r>
      <w:r>
        <w:rPr>
          <w:rFonts w:eastAsia="Times New Roman"/>
          <w:szCs w:val="24"/>
        </w:rPr>
        <w:t>ονιές που τα συμφωνημένα πλεονάσματα ήταν πολύ μικρά, της τάξεως του 1% και 1,5%. Σκεφτείτε τι θα γινόταν αν φθάναμε στα σημερινά χρόνια, όπου τα συμφωνηθέντα τότε πλεονάσματα προέβλεπαν πλεονάσματα ύψους 4,5%.</w:t>
      </w:r>
    </w:p>
    <w:p w14:paraId="62189387" w14:textId="77777777" w:rsidR="00FB0E1F" w:rsidRDefault="0065608A">
      <w:pPr>
        <w:spacing w:after="0" w:line="600" w:lineRule="auto"/>
        <w:ind w:firstLine="720"/>
        <w:jc w:val="both"/>
        <w:rPr>
          <w:rFonts w:eastAsia="Times New Roman"/>
          <w:szCs w:val="24"/>
        </w:rPr>
      </w:pPr>
      <w:r>
        <w:rPr>
          <w:rFonts w:eastAsia="Times New Roman"/>
          <w:szCs w:val="24"/>
        </w:rPr>
        <w:t>Μην ξεχνάμε ότι και τότε έδωσαν ένα κοινωνικό</w:t>
      </w:r>
      <w:r>
        <w:rPr>
          <w:rFonts w:eastAsia="Times New Roman"/>
          <w:szCs w:val="24"/>
        </w:rPr>
        <w:t xml:space="preserve"> μέρισμα χωρίς να το συμφωνήσουν με τους θεσμούς και στη συνέχεια το επαναχρέωσαν στον προϋπολογισμό που ήδη είχαν συμφωνήσει.</w:t>
      </w:r>
    </w:p>
    <w:p w14:paraId="62189388" w14:textId="77777777" w:rsidR="00FB0E1F" w:rsidRDefault="0065608A">
      <w:pPr>
        <w:spacing w:after="0" w:line="600" w:lineRule="auto"/>
        <w:ind w:firstLine="720"/>
        <w:jc w:val="both"/>
        <w:rPr>
          <w:rFonts w:eastAsia="Times New Roman"/>
          <w:szCs w:val="24"/>
        </w:rPr>
      </w:pPr>
      <w:r>
        <w:rPr>
          <w:rFonts w:eastAsia="Times New Roman"/>
          <w:szCs w:val="24"/>
        </w:rPr>
        <w:t>Αυτό όμως που μου έκανε μεγάλη εντύπωση, αγαπητοί συνάδελφοι, είναι πως στη συζήτηση για τη διανομή του κοινωνικού μερίσματος πρι</w:t>
      </w:r>
      <w:r>
        <w:rPr>
          <w:rFonts w:eastAsia="Times New Roman"/>
          <w:szCs w:val="24"/>
        </w:rPr>
        <w:t>ν περίπου από έναν μήνα -γι’ αυτό το ενάμισ</w:t>
      </w:r>
      <w:r>
        <w:rPr>
          <w:rFonts w:eastAsia="Times New Roman"/>
          <w:szCs w:val="24"/>
        </w:rPr>
        <w:t>ι</w:t>
      </w:r>
      <w:r>
        <w:rPr>
          <w:rFonts w:eastAsia="Times New Roman"/>
          <w:szCs w:val="24"/>
        </w:rPr>
        <w:t xml:space="preserve"> δισεκατομμύριο που είναι ένα πολύ σημαντικό ποσό, </w:t>
      </w:r>
      <w:r>
        <w:rPr>
          <w:rFonts w:eastAsia="Times New Roman"/>
          <w:szCs w:val="24"/>
        </w:rPr>
        <w:lastRenderedPageBreak/>
        <w:t>κάναμε στοχευμένες επιλογές και το μοιράσαμε στον κόσμο που εκτιμούμε ότι το έχει άμεση και μεγάλη ανάγκη, που είναι ο κόσμος της ανεργίας και της εργασίας κυρίως και δευτερευόντως η Δημόσια Επιχείρηση Ηλε</w:t>
      </w:r>
      <w:r>
        <w:rPr>
          <w:rFonts w:eastAsia="Times New Roman"/>
          <w:szCs w:val="24"/>
        </w:rPr>
        <w:t>κτρισμού, που βρίσκεται σε μια καμπή και κρίναμε απαραίτητο να την ενισχύσουμε- δεν ακούστηκε τίποτα για κα</w:t>
      </w:r>
      <w:r>
        <w:rPr>
          <w:rFonts w:eastAsia="Times New Roman"/>
          <w:szCs w:val="24"/>
        </w:rPr>
        <w:t>μ</w:t>
      </w:r>
      <w:r>
        <w:rPr>
          <w:rFonts w:eastAsia="Times New Roman"/>
          <w:szCs w:val="24"/>
        </w:rPr>
        <w:t>μία αναπτυξιακή προοπτική, κυρίως από τα κόμματα που κόπτονται πως αυτή τους η διάσταση, αυτή τους η προοπτική είναι το καθοριστικό τους πολιτικό ση</w:t>
      </w:r>
      <w:r>
        <w:rPr>
          <w:rFonts w:eastAsia="Times New Roman"/>
          <w:szCs w:val="24"/>
        </w:rPr>
        <w:t>μείο.</w:t>
      </w:r>
    </w:p>
    <w:p w14:paraId="62189389" w14:textId="77777777" w:rsidR="00FB0E1F" w:rsidRDefault="0065608A">
      <w:pPr>
        <w:spacing w:after="0" w:line="600" w:lineRule="auto"/>
        <w:ind w:firstLine="720"/>
        <w:jc w:val="both"/>
        <w:rPr>
          <w:rFonts w:eastAsia="Times New Roman"/>
          <w:szCs w:val="24"/>
        </w:rPr>
      </w:pPr>
      <w:r>
        <w:rPr>
          <w:rFonts w:eastAsia="Times New Roman"/>
          <w:szCs w:val="24"/>
        </w:rPr>
        <w:t>Δυστυχώς ο χρόνος είναι λίγος, οπότε θέλω να αναφέρω μόνο κάτι το οποίο είναι σημαντικό και πιστεύω ότι οφείλω να το αναφέρω.</w:t>
      </w:r>
    </w:p>
    <w:p w14:paraId="6218938A" w14:textId="77777777" w:rsidR="00FB0E1F" w:rsidRDefault="0065608A">
      <w:pPr>
        <w:spacing w:after="0" w:line="600" w:lineRule="auto"/>
        <w:ind w:firstLine="720"/>
        <w:jc w:val="both"/>
        <w:rPr>
          <w:rFonts w:eastAsia="Times New Roman"/>
          <w:szCs w:val="24"/>
        </w:rPr>
      </w:pPr>
      <w:r>
        <w:rPr>
          <w:rFonts w:eastAsia="Times New Roman"/>
          <w:szCs w:val="24"/>
        </w:rPr>
        <w:t>Έχουμε πάρει σημαντικές πρωτοβουλίες για την περιφερειακή, αναπτυξιακή προοπτική της χώρας και για την περιφερειακή διάσταση</w:t>
      </w:r>
      <w:r>
        <w:rPr>
          <w:rFonts w:eastAsia="Times New Roman"/>
          <w:szCs w:val="24"/>
        </w:rPr>
        <w:t xml:space="preserve"> των προγραμμάτων οικονομικής ανάπτυξης της χώρας. Απόδειξη αυτής μας της προσπάθειας και της δέσμευσής μας ότι είμαστε και αληθείς και συνεπείς, είναι το γεγονός ότι στο Αναπτυξιακό Συνέδριο Δυτικής Μακεδονίας υποσχεθήκαμε διά στόματος του Πρωθυπουργού τη</w:t>
      </w:r>
      <w:r>
        <w:rPr>
          <w:rFonts w:eastAsia="Times New Roman"/>
          <w:szCs w:val="24"/>
        </w:rPr>
        <w:t>ς χώρας, του Αλέξη Τσίπρα, ότι θα εφαρμόσουμε το ειδικό μειωμένο τιμολόγιο για τους κατοίκους της υτικής Μακεδονίας στο ηλεκτρικό ρεύμα και είμαστε σε θέση να το κάνουμε αυτό με βάση αυτόν τον ροϋπολογισμό.</w:t>
      </w:r>
    </w:p>
    <w:p w14:paraId="6218938B" w14:textId="77777777" w:rsidR="00FB0E1F" w:rsidRDefault="0065608A">
      <w:pPr>
        <w:spacing w:after="0" w:line="600" w:lineRule="auto"/>
        <w:ind w:firstLine="720"/>
        <w:jc w:val="both"/>
        <w:rPr>
          <w:rFonts w:eastAsia="Times New Roman"/>
          <w:szCs w:val="24"/>
        </w:rPr>
      </w:pPr>
      <w:r>
        <w:rPr>
          <w:rFonts w:eastAsia="Times New Roman"/>
          <w:szCs w:val="24"/>
        </w:rPr>
        <w:t>Αυτό δίνει τη διάσταση πως αυτή η πολιτική μας πρ</w:t>
      </w:r>
      <w:r>
        <w:rPr>
          <w:rFonts w:eastAsia="Times New Roman"/>
          <w:szCs w:val="24"/>
        </w:rPr>
        <w:t>ωτοβουλία για την περιφερειακή ανάπτυξη δεν είναι κενή περιεχομένου, αλλά αντίθετα είναι μία δέσμευση, είναι μία προοπτική που την αγκαλιάζουμε με αυταπάρνηση και την υιοθετούμε, διότι θα υπηρετήσουμε τελικά ένα σχέδιο που φέρνει τη χώρα μας στη χρονιά εξό</w:t>
      </w:r>
      <w:r>
        <w:rPr>
          <w:rFonts w:eastAsia="Times New Roman"/>
          <w:szCs w:val="24"/>
        </w:rPr>
        <w:t xml:space="preserve">δου από </w:t>
      </w:r>
      <w:r>
        <w:rPr>
          <w:rFonts w:eastAsia="Times New Roman"/>
          <w:szCs w:val="24"/>
        </w:rPr>
        <w:lastRenderedPageBreak/>
        <w:t>τα μνημόνια και την επιτήρηση. Είναι η χρονιά που θα επικυρώσει την έξοδο από την κρίση, γιατί στοχεύουμε στην αξιοπιστία που αποκαθιστά ήδη την εμπιστοσύνη των επενδυτών κατά το 2018, το έτος-ορόσημο για την ανάπτυξη της ελληνικής οικονομίας.</w:t>
      </w:r>
    </w:p>
    <w:p w14:paraId="6218938C" w14:textId="77777777" w:rsidR="00FB0E1F" w:rsidRDefault="0065608A">
      <w:pPr>
        <w:spacing w:after="0" w:line="600" w:lineRule="auto"/>
        <w:ind w:firstLine="720"/>
        <w:jc w:val="both"/>
        <w:rPr>
          <w:rFonts w:eastAsia="Times New Roman"/>
          <w:szCs w:val="24"/>
        </w:rPr>
      </w:pPr>
      <w:r>
        <w:rPr>
          <w:rFonts w:eastAsia="Times New Roman"/>
          <w:szCs w:val="24"/>
        </w:rPr>
        <w:t>Θα β</w:t>
      </w:r>
      <w:r>
        <w:rPr>
          <w:rFonts w:eastAsia="Times New Roman"/>
          <w:szCs w:val="24"/>
        </w:rPr>
        <w:t>γούμε από την κρίση με την κοινωνία όρθια, με αισιοδοξία και θετική ενέργεια.</w:t>
      </w:r>
    </w:p>
    <w:p w14:paraId="6218938D" w14:textId="77777777" w:rsidR="00FB0E1F" w:rsidRDefault="0065608A">
      <w:pPr>
        <w:spacing w:after="0" w:line="600" w:lineRule="auto"/>
        <w:ind w:firstLine="720"/>
        <w:jc w:val="both"/>
        <w:rPr>
          <w:rFonts w:eastAsia="Times New Roman"/>
          <w:szCs w:val="24"/>
        </w:rPr>
      </w:pPr>
      <w:r>
        <w:rPr>
          <w:rFonts w:eastAsia="Times New Roman"/>
          <w:szCs w:val="24"/>
        </w:rPr>
        <w:t>Σας ευχαριστώ.</w:t>
      </w:r>
    </w:p>
    <w:p w14:paraId="6218938E"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18938F"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62189390" w14:textId="77777777" w:rsidR="00FB0E1F" w:rsidRDefault="0065608A">
      <w:pPr>
        <w:spacing w:after="0" w:line="600" w:lineRule="auto"/>
        <w:ind w:firstLine="720"/>
        <w:jc w:val="both"/>
        <w:rPr>
          <w:rFonts w:eastAsia="Times New Roman"/>
          <w:szCs w:val="24"/>
        </w:rPr>
      </w:pPr>
      <w:r>
        <w:rPr>
          <w:rFonts w:eastAsia="Times New Roman"/>
          <w:szCs w:val="24"/>
        </w:rPr>
        <w:t>Ο κ. Ριζούλης από τον ΣΥΡΙΖΑ έχει τον λόγο.</w:t>
      </w:r>
    </w:p>
    <w:p w14:paraId="62189391" w14:textId="77777777" w:rsidR="00FB0E1F" w:rsidRDefault="0065608A">
      <w:pPr>
        <w:spacing w:after="0"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Ευχαριστώ,</w:t>
      </w:r>
      <w:r>
        <w:rPr>
          <w:rFonts w:eastAsia="Times New Roman"/>
          <w:szCs w:val="24"/>
        </w:rPr>
        <w:t xml:space="preserve"> κύριε Πρόεδρε.</w:t>
      </w:r>
    </w:p>
    <w:p w14:paraId="62189392" w14:textId="77777777" w:rsidR="00FB0E1F" w:rsidRDefault="0065608A">
      <w:pPr>
        <w:spacing w:after="0" w:line="600" w:lineRule="auto"/>
        <w:ind w:firstLine="720"/>
        <w:jc w:val="both"/>
        <w:rPr>
          <w:rFonts w:eastAsia="Times New Roman"/>
          <w:szCs w:val="24"/>
        </w:rPr>
      </w:pPr>
      <w:r>
        <w:rPr>
          <w:rFonts w:eastAsia="Times New Roman"/>
          <w:szCs w:val="24"/>
        </w:rPr>
        <w:t>Κυρίες και κύριοι συνάδελφοι, στις ομιλίες των συναδέλφων της Αντιπολίτευσης ακούμε κάποιες στιγμές κάποιες «κανονιές», οι οποίες δεν ξέρω τι πάνε να «</w:t>
      </w:r>
      <w:r>
        <w:rPr>
          <w:rFonts w:eastAsia="Times New Roman"/>
          <w:szCs w:val="24"/>
        </w:rPr>
        <w:t>κ</w:t>
      </w:r>
      <w:r>
        <w:rPr>
          <w:rFonts w:eastAsia="Times New Roman"/>
          <w:szCs w:val="24"/>
        </w:rPr>
        <w:t>τυπήσουν». Άκουσα συνάδελφο Βουλευτή της Δημοκρατικής Συμπαράταξης να λέει ότι καταστρέψ</w:t>
      </w:r>
      <w:r>
        <w:rPr>
          <w:rFonts w:eastAsia="Times New Roman"/>
          <w:szCs w:val="24"/>
        </w:rPr>
        <w:t>αμε τον πρωτογενή τομέα, αναφερόμενος μάλλον στην αγροτική παραγωγή, η οποία τη δεκαετία του 2000 άρχισε να φθίνει και το 2014 έφτασε στο 3,8% με 4% του ΑΕΠ. Όμως, από το 2015 μέχρι σήμερα αυξάνεται, έστω και με μικρούς ρυθμούς, αλλά με στόχο αυτή η Κυβέρν</w:t>
      </w:r>
      <w:r>
        <w:rPr>
          <w:rFonts w:eastAsia="Times New Roman"/>
          <w:szCs w:val="24"/>
        </w:rPr>
        <w:t>ηση να την πάει στο 7% το 2020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2021 μέσα από στοχευμένο πρόγραμμα, αξιοποιώντας όλα τα εργαλεία που έχει.</w:t>
      </w:r>
    </w:p>
    <w:p w14:paraId="62189393"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Συζητάμε αυτές τις μέρες τον τρίτο </w:t>
      </w:r>
      <w:r>
        <w:rPr>
          <w:rFonts w:eastAsia="Times New Roman"/>
          <w:szCs w:val="24"/>
        </w:rPr>
        <w:t>π</w:t>
      </w:r>
      <w:r>
        <w:rPr>
          <w:rFonts w:eastAsia="Times New Roman"/>
          <w:szCs w:val="24"/>
        </w:rPr>
        <w:t>ροϋπολογισμό αυτής της Κυβέρνησης. Προς μεγάλη λύπη και στεναχώρια της Αντιπολίτευσης –ποιας Αντιπολίτευσης; Της</w:t>
      </w:r>
      <w:r>
        <w:rPr>
          <w:rFonts w:eastAsia="Times New Roman"/>
          <w:szCs w:val="24"/>
        </w:rPr>
        <w:t xml:space="preserve"> καταστροφολογίας, των βράχων και των καραβιών που βυθίζονται- στο μεσοδιάστημα με την εφαρμογή των άλλων δύο προϋπολογισμών και στη συνέχεια του τρίτου, κλείνει η τρίτη αξιολόγηση και από το 2018 πάμε στη συζήτηση για τη ρύθμιση του ελληνικού χρέους που ξ</w:t>
      </w:r>
      <w:r>
        <w:rPr>
          <w:rFonts w:eastAsia="Times New Roman"/>
          <w:szCs w:val="24"/>
        </w:rPr>
        <w:t>εκινάει το 2018. Η χώρα βγήκε με επιτυχία στις αγορές και θα υπάρχει συνέχεια, με εφικτό στόχο πλέον το κλείσιμο του προγράμματος του 2018.</w:t>
      </w:r>
    </w:p>
    <w:p w14:paraId="62189394" w14:textId="77777777" w:rsidR="00FB0E1F" w:rsidRDefault="0065608A">
      <w:pPr>
        <w:spacing w:after="0" w:line="600" w:lineRule="auto"/>
        <w:ind w:firstLine="720"/>
        <w:jc w:val="both"/>
        <w:rPr>
          <w:rFonts w:eastAsia="Times New Roman"/>
          <w:szCs w:val="24"/>
        </w:rPr>
      </w:pPr>
      <w:r>
        <w:rPr>
          <w:rFonts w:eastAsia="Times New Roman"/>
          <w:szCs w:val="24"/>
        </w:rPr>
        <w:t>Η δική μας διαφορά από εσάς και τα καταστροφικά δείγματα της διακυβέρνησής σας είναι ότι τη δημοσιονομική προσαρμογή</w:t>
      </w:r>
      <w:r>
        <w:rPr>
          <w:rFonts w:eastAsia="Times New Roman"/>
          <w:szCs w:val="24"/>
        </w:rPr>
        <w:t xml:space="preserve"> -που προφανώς δεν είναι εύκολο πράγμα, καθώς υπάρχουν τρομερές δυσκολίες και αδικίες- εμείς την κάνουμε προσπαθώντας να είναι όσο το δυνατόν πιο ήπια και συγχρόνως κοινωνικά δίκαιη.</w:t>
      </w:r>
    </w:p>
    <w:p w14:paraId="62189395" w14:textId="77777777" w:rsidR="00FB0E1F" w:rsidRDefault="0065608A">
      <w:pPr>
        <w:spacing w:after="0" w:line="600" w:lineRule="auto"/>
        <w:ind w:firstLine="720"/>
        <w:jc w:val="both"/>
        <w:rPr>
          <w:rFonts w:eastAsia="Times New Roman"/>
          <w:szCs w:val="24"/>
        </w:rPr>
      </w:pPr>
      <w:r>
        <w:rPr>
          <w:rFonts w:eastAsia="Times New Roman"/>
          <w:szCs w:val="24"/>
        </w:rPr>
        <w:t>Εδώ να πούμε και για το χρέος -γιατί το ανέφερα προηγουμένως- ότι όλη η ε</w:t>
      </w:r>
      <w:r>
        <w:rPr>
          <w:rFonts w:eastAsia="Times New Roman"/>
          <w:szCs w:val="24"/>
        </w:rPr>
        <w:t>πιχειρηματολογία σας είναι ότι το 2012 το είχατε συμφωνήσει με τους δανειστές, εφόσον και αν χρειαστεί να ρυθμιστεί. Το «αν χρειαστεί» βέβαια στη συνέχεια το κάνατε «δεν χρειάζεται» και στο «δεν χρειάζεται» ρίξατε και ένα βάπτισμα ότι γίνεται βιώσιμο και ψ</w:t>
      </w:r>
      <w:r>
        <w:rPr>
          <w:rFonts w:eastAsia="Times New Roman"/>
          <w:szCs w:val="24"/>
        </w:rPr>
        <w:t xml:space="preserve">άχνετε αγωνιωδώς για πιστοποιητικά βιωσιμότητας και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w:t>
      </w:r>
    </w:p>
    <w:p w14:paraId="62189396"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Η τρίτη αξιολόγηση έκλεισε χωρίς μέτρα. Η Αντιπολίτευση καταστροφολογούσε κάθε μέρα της </w:t>
      </w:r>
      <w:r>
        <w:rPr>
          <w:rFonts w:eastAsia="Times New Roman"/>
          <w:szCs w:val="24"/>
        </w:rPr>
        <w:t xml:space="preserve">παρούσας </w:t>
      </w:r>
      <w:r>
        <w:rPr>
          <w:rFonts w:eastAsia="Times New Roman"/>
          <w:szCs w:val="24"/>
        </w:rPr>
        <w:t>διακυβέρνησης, ενώ στην πραγματικότητα εμείς αξιοποιούμε όποιους πόρους μπορούν να διατεθούν</w:t>
      </w:r>
      <w:r>
        <w:rPr>
          <w:rFonts w:eastAsia="Times New Roman"/>
          <w:szCs w:val="24"/>
        </w:rPr>
        <w:t xml:space="preserve"> για κοινωνικές παροχές, στο πλαίσιο των δημοσιονομικών δεδομένων που έχουμε.</w:t>
      </w:r>
    </w:p>
    <w:p w14:paraId="62189397" w14:textId="77777777" w:rsidR="00FB0E1F" w:rsidRDefault="0065608A">
      <w:pPr>
        <w:spacing w:after="0" w:line="600" w:lineRule="auto"/>
        <w:ind w:firstLine="720"/>
        <w:jc w:val="both"/>
        <w:rPr>
          <w:rFonts w:eastAsia="Times New Roman"/>
          <w:szCs w:val="24"/>
        </w:rPr>
      </w:pPr>
      <w:r>
        <w:rPr>
          <w:rFonts w:eastAsia="Times New Roman"/>
          <w:szCs w:val="24"/>
        </w:rPr>
        <w:t>Θα δώσω και παράδειγμα: Η αύξηση των οικογενειακών επιδομάτων -και μάλιστα με εισοδηματικά κριτήρια- που έγινε πρόσφατα, ώστε να ευνοούνται οι πιο αδύναμοι.</w:t>
      </w:r>
    </w:p>
    <w:p w14:paraId="62189398" w14:textId="77777777" w:rsidR="00FB0E1F" w:rsidRDefault="0065608A">
      <w:pPr>
        <w:spacing w:after="0" w:line="600" w:lineRule="auto"/>
        <w:ind w:firstLine="720"/>
        <w:jc w:val="both"/>
        <w:rPr>
          <w:rFonts w:eastAsia="Times New Roman"/>
          <w:szCs w:val="24"/>
        </w:rPr>
      </w:pPr>
      <w:r>
        <w:rPr>
          <w:rFonts w:eastAsia="Times New Roman"/>
          <w:szCs w:val="24"/>
        </w:rPr>
        <w:t>Δεχόμαστε κριτική απ’</w:t>
      </w:r>
      <w:r>
        <w:rPr>
          <w:rFonts w:eastAsia="Times New Roman"/>
          <w:szCs w:val="24"/>
        </w:rPr>
        <w:t xml:space="preserve"> αυτούς που την έξοδο από το οικονομικό περιβάλλον στο οποίο έπεσε η χώρα με τα μνημόνια, την έβλεπαν και τη βλέπουν μέσα από τη μείωση των κοινωνικών δαπανών, την ιδιωτικοποίηση της υγείας, της ασφάλισης και της παιδείας.</w:t>
      </w:r>
    </w:p>
    <w:p w14:paraId="62189399" w14:textId="77777777" w:rsidR="00FB0E1F" w:rsidRDefault="0065608A">
      <w:pPr>
        <w:spacing w:after="0" w:line="600" w:lineRule="auto"/>
        <w:ind w:firstLine="720"/>
        <w:jc w:val="both"/>
        <w:rPr>
          <w:rFonts w:eastAsia="Times New Roman"/>
          <w:szCs w:val="24"/>
        </w:rPr>
      </w:pPr>
      <w:r>
        <w:rPr>
          <w:rFonts w:eastAsia="Times New Roman"/>
          <w:szCs w:val="24"/>
        </w:rPr>
        <w:t>Η μέγιστη αντιπαράθεση που έχει κ</w:t>
      </w:r>
      <w:r>
        <w:rPr>
          <w:rFonts w:eastAsia="Times New Roman"/>
          <w:szCs w:val="24"/>
        </w:rPr>
        <w:t>άνει η Αντιπολίτευση όλο αυτό το διάστημα είναι ότι εμείς είμαστε ενάντια σε μεταρρυθμίσεις.</w:t>
      </w:r>
    </w:p>
    <w:p w14:paraId="6218939A" w14:textId="77777777" w:rsidR="00FB0E1F" w:rsidRDefault="0065608A">
      <w:pPr>
        <w:spacing w:after="0" w:line="600" w:lineRule="auto"/>
        <w:ind w:firstLine="720"/>
        <w:jc w:val="both"/>
        <w:rPr>
          <w:rFonts w:eastAsia="Times New Roman"/>
          <w:bCs/>
        </w:rPr>
      </w:pPr>
      <w:r>
        <w:rPr>
          <w:rFonts w:eastAsia="Times New Roman"/>
          <w:bCs/>
        </w:rPr>
        <w:t xml:space="preserve">Αυτό </w:t>
      </w:r>
      <w:r>
        <w:rPr>
          <w:rFonts w:eastAsia="Times New Roman"/>
          <w:bCs/>
          <w:shd w:val="clear" w:color="auto" w:fill="FFFFFF"/>
        </w:rPr>
        <w:t>όμως</w:t>
      </w:r>
      <w:r>
        <w:rPr>
          <w:rFonts w:eastAsia="Times New Roman"/>
          <w:bCs/>
        </w:rPr>
        <w:t xml:space="preserve"> </w:t>
      </w:r>
      <w:r>
        <w:rPr>
          <w:rFonts w:eastAsia="Times New Roman"/>
          <w:bCs/>
          <w:shd w:val="clear" w:color="auto" w:fill="FFFFFF"/>
        </w:rPr>
        <w:t>που</w:t>
      </w:r>
      <w:r>
        <w:rPr>
          <w:rFonts w:eastAsia="Times New Roman"/>
          <w:bCs/>
        </w:rPr>
        <w:t xml:space="preserve"> δεν διευκρινίζεται και πρέπει να διευκρινιστεί είναι </w:t>
      </w:r>
      <w:r>
        <w:rPr>
          <w:rFonts w:eastAsia="Times New Roman"/>
          <w:bCs/>
          <w:shd w:val="clear" w:color="auto" w:fill="FFFFFF"/>
        </w:rPr>
        <w:t>ότι</w:t>
      </w:r>
      <w:r>
        <w:rPr>
          <w:rFonts w:eastAsia="Times New Roman"/>
          <w:bCs/>
        </w:rPr>
        <w:t xml:space="preserve"> ο όρος «μεταρρύθμιση» δεν είναι ένας ουδέτερος όρος. Έχει πρόσημο και το πρόσημό του έχει </w:t>
      </w:r>
      <w:r>
        <w:rPr>
          <w:rFonts w:eastAsia="Times New Roman"/>
          <w:bCs/>
          <w:shd w:val="clear" w:color="auto" w:fill="FFFFFF"/>
        </w:rPr>
        <w:t>να</w:t>
      </w:r>
      <w:r>
        <w:rPr>
          <w:rFonts w:eastAsia="Times New Roman"/>
          <w:bCs/>
        </w:rPr>
        <w:t xml:space="preserve"> κάνει με την πλευρά </w:t>
      </w:r>
      <w:r>
        <w:rPr>
          <w:rFonts w:eastAsia="Times New Roman"/>
          <w:bCs/>
          <w:shd w:val="clear" w:color="auto" w:fill="FFFFFF"/>
        </w:rPr>
        <w:t>που</w:t>
      </w:r>
      <w:r>
        <w:rPr>
          <w:rFonts w:eastAsia="Times New Roman"/>
          <w:bCs/>
        </w:rPr>
        <w:t xml:space="preserve"> κοιτάει κάποιος την κοινωνία και την οικονομία.</w:t>
      </w:r>
    </w:p>
    <w:p w14:paraId="6218939B" w14:textId="77777777" w:rsidR="00FB0E1F" w:rsidRDefault="0065608A">
      <w:pPr>
        <w:spacing w:after="0" w:line="600" w:lineRule="auto"/>
        <w:ind w:firstLine="720"/>
        <w:jc w:val="both"/>
        <w:rPr>
          <w:rFonts w:eastAsia="Times New Roman"/>
          <w:bCs/>
        </w:rPr>
      </w:pPr>
      <w:r>
        <w:rPr>
          <w:rFonts w:eastAsia="Times New Roman"/>
          <w:bCs/>
        </w:rPr>
        <w:t>Για παράδειγμα, όταν εσείς -</w:t>
      </w:r>
      <w:r>
        <w:rPr>
          <w:rFonts w:eastAsia="Times New Roman"/>
          <w:bCs/>
          <w:shd w:val="clear" w:color="auto" w:fill="FFFFFF"/>
        </w:rPr>
        <w:t>που</w:t>
      </w:r>
      <w:r>
        <w:rPr>
          <w:rFonts w:eastAsia="Times New Roman"/>
          <w:bCs/>
        </w:rPr>
        <w:t xml:space="preserve"> ευτυχώς δεν προλάβατε- θέλατε μανιωδώς και «άρον</w:t>
      </w:r>
      <w:r>
        <w:rPr>
          <w:rFonts w:eastAsia="Times New Roman"/>
          <w:bCs/>
        </w:rPr>
        <w:t>-</w:t>
      </w:r>
      <w:r>
        <w:rPr>
          <w:rFonts w:eastAsia="Times New Roman"/>
          <w:bCs/>
        </w:rPr>
        <w:t xml:space="preserve">άρον» να εκποιήσετε τη δημόσια περιουσία, </w:t>
      </w:r>
      <w:r>
        <w:rPr>
          <w:rFonts w:eastAsia="Times New Roman"/>
          <w:bCs/>
          <w:shd w:val="clear" w:color="auto" w:fill="FFFFFF"/>
        </w:rPr>
        <w:t>γιατί</w:t>
      </w:r>
      <w:r>
        <w:rPr>
          <w:rFonts w:eastAsia="Times New Roman"/>
          <w:bCs/>
        </w:rPr>
        <w:t xml:space="preserve"> ήταν </w:t>
      </w:r>
      <w:r>
        <w:rPr>
          <w:rFonts w:eastAsia="Times New Roman"/>
          <w:bCs/>
          <w:shd w:val="clear" w:color="auto" w:fill="FFFFFF"/>
        </w:rPr>
        <w:t>μια</w:t>
      </w:r>
      <w:r>
        <w:rPr>
          <w:rFonts w:eastAsia="Times New Roman"/>
          <w:bCs/>
        </w:rPr>
        <w:t xml:space="preserve"> θετική μεταρρύθμιση, όπως τη βαφτίζατε τότε, ενώ η δική μας η συμφωνία για αξιοποίηση της περιουσίας είναι αντιμεταρρύθμιση;</w:t>
      </w:r>
    </w:p>
    <w:p w14:paraId="6218939C" w14:textId="77777777" w:rsidR="00FB0E1F" w:rsidRDefault="0065608A">
      <w:pPr>
        <w:spacing w:after="0" w:line="600" w:lineRule="auto"/>
        <w:ind w:firstLine="720"/>
        <w:jc w:val="both"/>
        <w:rPr>
          <w:rFonts w:eastAsia="Times New Roman"/>
          <w:bCs/>
        </w:rPr>
      </w:pPr>
      <w:r>
        <w:rPr>
          <w:rFonts w:eastAsia="Times New Roman"/>
          <w:bCs/>
        </w:rPr>
        <w:lastRenderedPageBreak/>
        <w:t xml:space="preserve">Περιορίσατε -άλλη «σπουδαία» μεταρρύθμιση- τα </w:t>
      </w:r>
      <w:r>
        <w:rPr>
          <w:rFonts w:eastAsia="Times New Roman"/>
          <w:bCs/>
          <w:shd w:val="clear" w:color="auto" w:fill="FFFFFF"/>
        </w:rPr>
        <w:t>δικαιώματα</w:t>
      </w:r>
      <w:r>
        <w:rPr>
          <w:rFonts w:eastAsia="Times New Roman"/>
          <w:bCs/>
        </w:rPr>
        <w:t xml:space="preserve"> των εργαζομένων, θεωρώντας πως, για να έρθει </w:t>
      </w:r>
      <w:r>
        <w:rPr>
          <w:rFonts w:eastAsia="Times New Roman"/>
          <w:bCs/>
          <w:shd w:val="clear" w:color="auto" w:fill="FFFFFF"/>
        </w:rPr>
        <w:t>οικονομική</w:t>
      </w:r>
      <w:r>
        <w:rPr>
          <w:rFonts w:eastAsia="Times New Roman"/>
          <w:bCs/>
        </w:rPr>
        <w:t xml:space="preserve"> ανάκαμψη, πρέπει </w:t>
      </w:r>
      <w:r>
        <w:rPr>
          <w:rFonts w:eastAsia="Times New Roman"/>
          <w:bCs/>
        </w:rPr>
        <w:t xml:space="preserve">κεκτημένα εργασιακά </w:t>
      </w:r>
      <w:r>
        <w:rPr>
          <w:rFonts w:eastAsia="Times New Roman"/>
          <w:bCs/>
          <w:shd w:val="clear" w:color="auto" w:fill="FFFFFF"/>
        </w:rPr>
        <w:t>δικαιώματα</w:t>
      </w:r>
      <w:r>
        <w:rPr>
          <w:rFonts w:eastAsia="Times New Roman"/>
          <w:bCs/>
        </w:rPr>
        <w:t xml:space="preserve"> να εξαλειφθούν. Όταν απορρυθμίζατε την αγορά εργασίας αυτό ήταν μεταρρύθμιση.</w:t>
      </w:r>
    </w:p>
    <w:p w14:paraId="6218939D" w14:textId="77777777" w:rsidR="00FB0E1F" w:rsidRDefault="0065608A">
      <w:pPr>
        <w:spacing w:after="0" w:line="600" w:lineRule="auto"/>
        <w:ind w:firstLine="720"/>
        <w:jc w:val="both"/>
        <w:rPr>
          <w:rFonts w:eastAsia="Times New Roman"/>
          <w:bCs/>
        </w:rPr>
      </w:pPr>
      <w:r>
        <w:rPr>
          <w:rFonts w:eastAsia="Times New Roman"/>
          <w:bCs/>
        </w:rPr>
        <w:t xml:space="preserve">Εμείς, για παράδειγμα, στο πλαίσιο </w:t>
      </w:r>
      <w:r>
        <w:rPr>
          <w:rFonts w:eastAsia="Times New Roman"/>
          <w:bCs/>
          <w:shd w:val="clear" w:color="auto" w:fill="FFFFFF"/>
        </w:rPr>
        <w:t>που</w:t>
      </w:r>
      <w:r>
        <w:rPr>
          <w:rFonts w:eastAsia="Times New Roman"/>
          <w:bCs/>
        </w:rPr>
        <w:t xml:space="preserve"> μπορούμε να κάνουμε κάτι, συμφωνήσαμε την επαναφορά του προνομίου των εργαζομένων σε αποζημίωση, κίνητρα για</w:t>
      </w:r>
      <w:r>
        <w:rPr>
          <w:rFonts w:eastAsia="Times New Roman"/>
          <w:bCs/>
        </w:rPr>
        <w:t xml:space="preserve"> μετατροπή των εργαζομένων με μπλοκάκι σε σχέση εξαρτημένης εργασίας, στον αντίποδα των πολιτικών. Τι είναι αυτό το δικό μας; Είναι αντιμεταρρύθμιση;</w:t>
      </w:r>
    </w:p>
    <w:p w14:paraId="6218939E" w14:textId="77777777" w:rsidR="00FB0E1F" w:rsidRDefault="0065608A">
      <w:pPr>
        <w:spacing w:after="0" w:line="600" w:lineRule="auto"/>
        <w:ind w:firstLine="720"/>
        <w:jc w:val="both"/>
        <w:rPr>
          <w:rFonts w:eastAsia="Times New Roman"/>
          <w:bCs/>
        </w:rPr>
      </w:pPr>
      <w:r>
        <w:rPr>
          <w:rFonts w:eastAsia="Times New Roman"/>
          <w:bCs/>
        </w:rPr>
        <w:t xml:space="preserve">Η αλήθεια είναι </w:t>
      </w:r>
      <w:r>
        <w:rPr>
          <w:rFonts w:eastAsia="Times New Roman"/>
          <w:bCs/>
          <w:shd w:val="clear" w:color="auto" w:fill="FFFFFF"/>
        </w:rPr>
        <w:t>ότι</w:t>
      </w:r>
      <w:r>
        <w:rPr>
          <w:rFonts w:eastAsia="Times New Roman"/>
          <w:bCs/>
        </w:rPr>
        <w:t xml:space="preserve"> ζητάτε </w:t>
      </w:r>
      <w:r>
        <w:rPr>
          <w:rFonts w:eastAsia="Times New Roman"/>
          <w:bCs/>
          <w:shd w:val="clear" w:color="auto" w:fill="FFFFFF"/>
        </w:rPr>
        <w:t>μια</w:t>
      </w:r>
      <w:r>
        <w:rPr>
          <w:rFonts w:eastAsia="Times New Roman"/>
          <w:bCs/>
        </w:rPr>
        <w:t xml:space="preserve"> ανάπτυξη με τους εργαζόμενους στο περιθώριο και με την κοινωνία στο περιθώρ</w:t>
      </w:r>
      <w:r>
        <w:rPr>
          <w:rFonts w:eastAsia="Times New Roman"/>
          <w:bCs/>
        </w:rPr>
        <w:t xml:space="preserve">ιο, ενώ εμείς ζητάμε και προσπαθούμε να έχουμε </w:t>
      </w:r>
      <w:r>
        <w:rPr>
          <w:rFonts w:eastAsia="Times New Roman"/>
          <w:bCs/>
          <w:shd w:val="clear" w:color="auto" w:fill="FFFFFF"/>
        </w:rPr>
        <w:t>μια</w:t>
      </w:r>
      <w:r>
        <w:rPr>
          <w:rFonts w:eastAsia="Times New Roman"/>
          <w:bCs/>
        </w:rPr>
        <w:t xml:space="preserve"> δίκαιη ανάπτυξη με την κοινωνία στο προσκήνιο και με δίκαιη ανακατανομή του πλούτου.</w:t>
      </w:r>
    </w:p>
    <w:p w14:paraId="6218939F" w14:textId="77777777" w:rsidR="00FB0E1F" w:rsidRDefault="0065608A">
      <w:pPr>
        <w:spacing w:after="0" w:line="600" w:lineRule="auto"/>
        <w:ind w:firstLine="720"/>
        <w:jc w:val="both"/>
        <w:rPr>
          <w:rFonts w:eastAsia="Times New Roman"/>
          <w:bCs/>
        </w:rPr>
      </w:pPr>
      <w:r>
        <w:rPr>
          <w:rFonts w:eastAsia="Times New Roman"/>
          <w:bCs/>
        </w:rPr>
        <w:t xml:space="preserve">Σε αυτό το πλαίσιο βέβαια, </w:t>
      </w:r>
      <w:r>
        <w:rPr>
          <w:rFonts w:eastAsia="Times New Roman"/>
          <w:bCs/>
          <w:shd w:val="clear" w:color="auto" w:fill="FFFFFF"/>
        </w:rPr>
        <w:t>υπάρχουν</w:t>
      </w:r>
      <w:r>
        <w:rPr>
          <w:rFonts w:eastAsia="Times New Roman"/>
          <w:bCs/>
        </w:rPr>
        <w:t xml:space="preserve"> και άλλες «κορώνες». Θα ήθελα να μας εξηγήσει το ΚΚΕ, σχετικά με τη ρύθμιση </w:t>
      </w:r>
      <w:r>
        <w:rPr>
          <w:rFonts w:eastAsia="Times New Roman"/>
          <w:bCs/>
          <w:shd w:val="clear" w:color="auto" w:fill="FFFFFF"/>
        </w:rPr>
        <w:t>που</w:t>
      </w:r>
      <w:r>
        <w:rPr>
          <w:rFonts w:eastAsia="Times New Roman"/>
          <w:bCs/>
        </w:rPr>
        <w:t xml:space="preserve"> θα φέρει η Κυβέρνηση για το θέμα των απεργιών -από το 30 να πάει στο 50 συν 1- με ένα συγκεκριμένο παράδειγμα πώς καταστρατηγεί το </w:t>
      </w:r>
      <w:r>
        <w:rPr>
          <w:rFonts w:eastAsia="Times New Roman"/>
          <w:bCs/>
          <w:shd w:val="clear" w:color="auto" w:fill="FFFFFF"/>
        </w:rPr>
        <w:t>δικαίωμα</w:t>
      </w:r>
      <w:r>
        <w:rPr>
          <w:rFonts w:eastAsia="Times New Roman"/>
          <w:bCs/>
        </w:rPr>
        <w:t xml:space="preserve"> της απεργίας. Να δείξετε </w:t>
      </w:r>
      <w:r>
        <w:rPr>
          <w:rFonts w:eastAsia="Times New Roman"/>
          <w:bCs/>
          <w:shd w:val="clear" w:color="auto" w:fill="FFFFFF"/>
        </w:rPr>
        <w:t>ότι</w:t>
      </w:r>
      <w:r>
        <w:rPr>
          <w:rFonts w:eastAsia="Times New Roman"/>
          <w:bCs/>
        </w:rPr>
        <w:t xml:space="preserve"> με αυτόν τον τρόπο πρωτοβάθμια, δευτεροβάθμια ή τριτοβάθμια σωματεία δεν έχουν </w:t>
      </w:r>
      <w:r>
        <w:rPr>
          <w:rFonts w:eastAsia="Times New Roman"/>
          <w:bCs/>
          <w:shd w:val="clear" w:color="auto" w:fill="FFFFFF"/>
        </w:rPr>
        <w:t>δικαίωμ</w:t>
      </w:r>
      <w:r>
        <w:rPr>
          <w:rFonts w:eastAsia="Times New Roman"/>
          <w:bCs/>
          <w:shd w:val="clear" w:color="auto" w:fill="FFFFFF"/>
        </w:rPr>
        <w:t>α</w:t>
      </w:r>
      <w:r>
        <w:rPr>
          <w:rFonts w:eastAsia="Times New Roman"/>
          <w:bCs/>
        </w:rPr>
        <w:t xml:space="preserve"> να αποφασίζουν για απεργία. Να μας το δείξετε αυτό. Όχι όπως για τα βαρέα και ανθυγιεινά, </w:t>
      </w:r>
      <w:r>
        <w:rPr>
          <w:rFonts w:eastAsia="Times New Roman"/>
          <w:bCs/>
          <w:shd w:val="clear" w:color="auto" w:fill="FFFFFF"/>
        </w:rPr>
        <w:t>που</w:t>
      </w:r>
      <w:r>
        <w:rPr>
          <w:rFonts w:eastAsia="Times New Roman"/>
          <w:bCs/>
        </w:rPr>
        <w:t xml:space="preserve"> καλούσατε σε απεργίες στους δήμους, κι εμείς κάναμε επέκταση των βαρέων και ανθυγιεινών.</w:t>
      </w:r>
    </w:p>
    <w:p w14:paraId="621893A0" w14:textId="77777777" w:rsidR="00FB0E1F" w:rsidRDefault="0065608A">
      <w:pPr>
        <w:spacing w:after="0" w:line="600" w:lineRule="auto"/>
        <w:ind w:firstLine="720"/>
        <w:jc w:val="both"/>
        <w:rPr>
          <w:rFonts w:eastAsia="Times New Roman"/>
          <w:bCs/>
        </w:rPr>
      </w:pPr>
      <w:r>
        <w:rPr>
          <w:rFonts w:eastAsia="Times New Roman"/>
          <w:bCs/>
        </w:rPr>
        <w:lastRenderedPageBreak/>
        <w:t>Το είπα και πέρ</w:t>
      </w:r>
      <w:r>
        <w:rPr>
          <w:rFonts w:eastAsia="Times New Roman"/>
          <w:bCs/>
        </w:rPr>
        <w:t>υ</w:t>
      </w:r>
      <w:r>
        <w:rPr>
          <w:rFonts w:eastAsia="Times New Roman"/>
          <w:bCs/>
        </w:rPr>
        <w:t xml:space="preserve">σι και πρόπερσι </w:t>
      </w:r>
      <w:r>
        <w:rPr>
          <w:rFonts w:eastAsia="Times New Roman"/>
          <w:bCs/>
          <w:shd w:val="clear" w:color="auto" w:fill="FFFFFF"/>
        </w:rPr>
        <w:t>ότι</w:t>
      </w:r>
      <w:r>
        <w:rPr>
          <w:rFonts w:eastAsia="Times New Roman"/>
          <w:bCs/>
        </w:rPr>
        <w:t xml:space="preserve"> δεν τα καταφέρνουμε πάντα όπως θέλο</w:t>
      </w:r>
      <w:r>
        <w:rPr>
          <w:rFonts w:eastAsia="Times New Roman"/>
          <w:bCs/>
        </w:rPr>
        <w:t xml:space="preserve">υμε. Σε αυτή τη διαδικασία της </w:t>
      </w:r>
      <w:r>
        <w:rPr>
          <w:rFonts w:eastAsia="Times New Roman"/>
          <w:bCs/>
          <w:shd w:val="clear" w:color="auto" w:fill="FFFFFF"/>
        </w:rPr>
        <w:t>διαπραγμάτευση</w:t>
      </w:r>
      <w:r>
        <w:rPr>
          <w:rFonts w:eastAsia="Times New Roman"/>
          <w:bCs/>
        </w:rPr>
        <w:t>ς και της προσπάθειας ανάτασης της ελληνικής κοινωνίας και οικονομίας κάτω από το καθεστώς της επιτροπείας και των μνημονίων, εμείς ζητάμε ανάπτυξη με την κοινωνία στο προσκήνιο, με δίκαιη αναδιανομή του πλούτου</w:t>
      </w:r>
      <w:r>
        <w:rPr>
          <w:rFonts w:eastAsia="Times New Roman"/>
          <w:bCs/>
        </w:rPr>
        <w:t>.</w:t>
      </w:r>
    </w:p>
    <w:p w14:paraId="621893A1" w14:textId="77777777" w:rsidR="00FB0E1F" w:rsidRDefault="0065608A">
      <w:pPr>
        <w:spacing w:after="0" w:line="600" w:lineRule="auto"/>
        <w:ind w:firstLine="720"/>
        <w:jc w:val="both"/>
        <w:rPr>
          <w:rFonts w:eastAsia="Times New Roman"/>
          <w:bCs/>
        </w:rPr>
      </w:pPr>
      <w:r>
        <w:rPr>
          <w:rFonts w:eastAsia="Times New Roman"/>
          <w:bCs/>
        </w:rPr>
        <w:t xml:space="preserve">Το αστείο των ισχυρισμών της Αντιπολίτευσης είναι </w:t>
      </w:r>
      <w:r>
        <w:rPr>
          <w:rFonts w:eastAsia="Times New Roman"/>
          <w:bCs/>
          <w:shd w:val="clear" w:color="auto" w:fill="FFFFFF"/>
        </w:rPr>
        <w:t>ότι</w:t>
      </w:r>
      <w:r>
        <w:rPr>
          <w:rFonts w:eastAsia="Times New Roman"/>
          <w:bCs/>
        </w:rPr>
        <w:t xml:space="preserve"> σε </w:t>
      </w:r>
      <w:r>
        <w:rPr>
          <w:rFonts w:eastAsia="Times New Roman"/>
          <w:bCs/>
          <w:shd w:val="clear" w:color="auto" w:fill="FFFFFF"/>
        </w:rPr>
        <w:t>μια</w:t>
      </w:r>
      <w:r>
        <w:rPr>
          <w:rFonts w:eastAsia="Times New Roman"/>
          <w:bCs/>
        </w:rPr>
        <w:t xml:space="preserve"> κρίση που αυτή προκάλεσε, με μια επιτροπεία </w:t>
      </w:r>
      <w:r>
        <w:rPr>
          <w:rFonts w:eastAsia="Times New Roman"/>
          <w:bCs/>
          <w:shd w:val="clear" w:color="auto" w:fill="FFFFFF"/>
        </w:rPr>
        <w:t>που</w:t>
      </w:r>
      <w:r>
        <w:rPr>
          <w:rFonts w:eastAsia="Times New Roman"/>
          <w:bCs/>
        </w:rPr>
        <w:t xml:space="preserve"> αυτή προκάλεσε και προσκάλεσε εγείρει τον ισχυρισμό </w:t>
      </w:r>
      <w:r>
        <w:rPr>
          <w:rFonts w:eastAsia="Times New Roman"/>
          <w:bCs/>
          <w:shd w:val="clear" w:color="auto" w:fill="FFFFFF"/>
        </w:rPr>
        <w:t>ότι</w:t>
      </w:r>
      <w:r>
        <w:rPr>
          <w:rFonts w:eastAsia="Times New Roman"/>
          <w:bCs/>
        </w:rPr>
        <w:t xml:space="preserve"> είναι η μοναδική η οποία μπορεί να τη διαχειριστεί από εδώ και πέρα. Και πώς το δικαιολογ</w:t>
      </w:r>
      <w:r>
        <w:rPr>
          <w:rFonts w:eastAsia="Times New Roman"/>
          <w:bCs/>
        </w:rPr>
        <w:t xml:space="preserve">ούν στην Αντιπολίτευση αυτό; Λένε αρκετές φορές </w:t>
      </w:r>
      <w:r>
        <w:rPr>
          <w:rFonts w:eastAsia="Times New Roman"/>
          <w:bCs/>
          <w:shd w:val="clear" w:color="auto" w:fill="FFFFFF"/>
        </w:rPr>
        <w:t>ότι</w:t>
      </w:r>
      <w:r>
        <w:rPr>
          <w:rFonts w:eastAsia="Times New Roman"/>
          <w:bCs/>
        </w:rPr>
        <w:t xml:space="preserve"> μάθαμε από τα λάθη μας και δεν θα κάνουμε τα ίδια λάθη. Και αυτός ο χρόνος </w:t>
      </w:r>
      <w:r>
        <w:rPr>
          <w:rFonts w:eastAsia="Times New Roman"/>
          <w:bCs/>
          <w:shd w:val="clear" w:color="auto" w:fill="FFFFFF"/>
        </w:rPr>
        <w:t>που</w:t>
      </w:r>
      <w:r>
        <w:rPr>
          <w:rFonts w:eastAsia="Times New Roman"/>
          <w:bCs/>
        </w:rPr>
        <w:t xml:space="preserve"> μάθατε από </w:t>
      </w:r>
      <w:r>
        <w:rPr>
          <w:rFonts w:eastAsia="Times New Roman"/>
          <w:bCs/>
          <w:shd w:val="clear" w:color="auto" w:fill="FFFFFF"/>
        </w:rPr>
        <w:t>ότι</w:t>
      </w:r>
      <w:r>
        <w:rPr>
          <w:rFonts w:eastAsia="Times New Roman"/>
          <w:bCs/>
        </w:rPr>
        <w:t xml:space="preserve"> λάθη σας πότε ήταν; Η περίοδος </w:t>
      </w:r>
      <w:r>
        <w:rPr>
          <w:rFonts w:eastAsia="Times New Roman"/>
          <w:bCs/>
          <w:shd w:val="clear" w:color="auto" w:fill="FFFFFF"/>
        </w:rPr>
        <w:t>που</w:t>
      </w:r>
      <w:r>
        <w:rPr>
          <w:rFonts w:eastAsia="Times New Roman"/>
          <w:bCs/>
        </w:rPr>
        <w:t xml:space="preserve"> κυβερνούσε ο ΣΥΡΙΖΑ; </w:t>
      </w:r>
      <w:r>
        <w:rPr>
          <w:rFonts w:eastAsia="Times New Roman"/>
          <w:bCs/>
          <w:shd w:val="clear" w:color="auto" w:fill="FFFFFF"/>
        </w:rPr>
        <w:t>Γιατί</w:t>
      </w:r>
      <w:r>
        <w:rPr>
          <w:rFonts w:eastAsia="Times New Roman"/>
          <w:bCs/>
        </w:rPr>
        <w:t xml:space="preserve"> σίγουρα πριν δεν είχατε μάθει κάτι. Είχατε λοιπό</w:t>
      </w:r>
      <w:r>
        <w:rPr>
          <w:rFonts w:eastAsia="Times New Roman"/>
          <w:bCs/>
        </w:rPr>
        <w:t xml:space="preserve">ν χρόνο για περισυλλογή το διάστημα </w:t>
      </w:r>
      <w:r>
        <w:rPr>
          <w:rFonts w:eastAsia="Times New Roman"/>
          <w:bCs/>
          <w:shd w:val="clear" w:color="auto" w:fill="FFFFFF"/>
        </w:rPr>
        <w:t>που</w:t>
      </w:r>
      <w:r>
        <w:rPr>
          <w:rFonts w:eastAsia="Times New Roman"/>
          <w:bCs/>
        </w:rPr>
        <w:t xml:space="preserve"> εμείς κυβερνούμε, άσχετα εάν ζητάτε από το πρώτο τρίμηνο της σημερινής Κυβέρνησης εκλογές.</w:t>
      </w:r>
    </w:p>
    <w:p w14:paraId="621893A2" w14:textId="77777777" w:rsidR="00FB0E1F" w:rsidRDefault="0065608A">
      <w:pPr>
        <w:spacing w:after="0" w:line="600" w:lineRule="auto"/>
        <w:ind w:firstLine="720"/>
        <w:jc w:val="both"/>
        <w:rPr>
          <w:rFonts w:eastAsia="Times New Roman"/>
          <w:bCs/>
        </w:rPr>
      </w:pPr>
      <w:r>
        <w:rPr>
          <w:rFonts w:eastAsia="Times New Roman"/>
          <w:bCs/>
        </w:rPr>
        <w:t xml:space="preserve">Προφανώς, σας συντάραξε όταν ακούσατε για το πάρτι των 80 </w:t>
      </w:r>
      <w:r>
        <w:rPr>
          <w:rFonts w:eastAsia="Times New Roman"/>
          <w:bCs/>
          <w:shd w:val="clear" w:color="auto" w:fill="FFFFFF"/>
        </w:rPr>
        <w:t>δισεκατομμυρίων ευρώ</w:t>
      </w:r>
      <w:r>
        <w:rPr>
          <w:rFonts w:eastAsia="Times New Roman"/>
          <w:bCs/>
        </w:rPr>
        <w:t xml:space="preserve"> στην </w:t>
      </w:r>
      <w:r>
        <w:rPr>
          <w:rFonts w:eastAsia="Times New Roman"/>
          <w:bCs/>
        </w:rPr>
        <w:t>υ</w:t>
      </w:r>
      <w:r>
        <w:rPr>
          <w:rFonts w:eastAsia="Times New Roman"/>
          <w:bCs/>
        </w:rPr>
        <w:t>γεία, την κατασπατάληση εκατοντάδων εκατ</w:t>
      </w:r>
      <w:r>
        <w:rPr>
          <w:rFonts w:eastAsia="Times New Roman"/>
          <w:bCs/>
        </w:rPr>
        <w:t xml:space="preserve">ομμυρίων ευρώ στο ΚΕΕΛΠΝΟ και όλα όσα ακούει ο ελληνικός λαός στην </w:t>
      </w:r>
      <w:r>
        <w:rPr>
          <w:rFonts w:eastAsia="Times New Roman"/>
          <w:bCs/>
        </w:rPr>
        <w:t>ε</w:t>
      </w:r>
      <w:r>
        <w:rPr>
          <w:rFonts w:eastAsia="Times New Roman"/>
          <w:bCs/>
        </w:rPr>
        <w:t xml:space="preserve">ξεταστική </w:t>
      </w:r>
      <w:r>
        <w:rPr>
          <w:rFonts w:eastAsia="Times New Roman"/>
          <w:bCs/>
        </w:rPr>
        <w:t>ε</w:t>
      </w:r>
      <w:r>
        <w:rPr>
          <w:rFonts w:eastAsia="Times New Roman"/>
          <w:bCs/>
        </w:rPr>
        <w:t xml:space="preserve">πιτροπή και όχι μόνο. Βέβαια, αν δεν υπήρχε η σημερινή Κυβέρνηση, σιγά μην ψάχνατε τι έγινε εκεί πέρα. </w:t>
      </w:r>
      <w:r>
        <w:rPr>
          <w:rFonts w:eastAsia="Times New Roman"/>
          <w:bCs/>
          <w:shd w:val="clear" w:color="auto" w:fill="FFFFFF"/>
        </w:rPr>
        <w:t>Γιατί</w:t>
      </w:r>
      <w:r>
        <w:rPr>
          <w:rFonts w:eastAsia="Times New Roman"/>
          <w:bCs/>
        </w:rPr>
        <w:t xml:space="preserve"> το ερώτημα είναι, ποιον θα ψάχνατε;</w:t>
      </w:r>
    </w:p>
    <w:p w14:paraId="621893A3" w14:textId="77777777" w:rsidR="00FB0E1F" w:rsidRDefault="0065608A">
      <w:pPr>
        <w:spacing w:after="0" w:line="600" w:lineRule="auto"/>
        <w:ind w:firstLine="720"/>
        <w:jc w:val="both"/>
        <w:rPr>
          <w:rFonts w:eastAsia="Times New Roman"/>
          <w:bCs/>
          <w:shd w:val="clear" w:color="auto" w:fill="FFFFFF"/>
        </w:rPr>
      </w:pPr>
      <w:r>
        <w:rPr>
          <w:rFonts w:eastAsia="Times New Roman"/>
          <w:bCs/>
        </w:rPr>
        <w:lastRenderedPageBreak/>
        <w:t xml:space="preserve">Προφανώς, η χώρα έχει </w:t>
      </w:r>
      <w:r>
        <w:rPr>
          <w:rFonts w:eastAsia="Times New Roman"/>
          <w:bCs/>
          <w:shd w:val="clear" w:color="auto" w:fill="FFFFFF"/>
        </w:rPr>
        <w:t>ανάγκη</w:t>
      </w:r>
      <w:r>
        <w:rPr>
          <w:rFonts w:eastAsia="Times New Roman"/>
          <w:bCs/>
        </w:rPr>
        <w:t xml:space="preserve"> </w:t>
      </w:r>
      <w:r>
        <w:rPr>
          <w:rFonts w:eastAsia="Times New Roman"/>
          <w:bCs/>
          <w:shd w:val="clear" w:color="auto" w:fill="FFFFFF"/>
        </w:rPr>
        <w:t>μεταρρυθμίσεων,</w:t>
      </w:r>
      <w:r>
        <w:rPr>
          <w:rFonts w:eastAsia="Times New Roman"/>
          <w:bCs/>
        </w:rPr>
        <w:t xml:space="preserve"> όχι σε βάρος των εργαζομένων, όπως τη βελτιστοποίηση της διοίκησης, την επιτάχυνση της δικαιοσύνης, το ξερίζωμα του πελατειακού κράτους, την αναβάθμιση της παιδείας και της υγείας, πάντα με </w:t>
      </w:r>
      <w:r>
        <w:rPr>
          <w:rFonts w:eastAsia="Times New Roman"/>
          <w:bCs/>
          <w:shd w:val="clear" w:color="auto" w:fill="FFFFFF"/>
        </w:rPr>
        <w:t>κοινωνικό πρόσημο και όχι βορρά στην αγορά γενικώς</w:t>
      </w:r>
      <w:r>
        <w:rPr>
          <w:rFonts w:eastAsia="Times New Roman"/>
          <w:bCs/>
          <w:shd w:val="clear" w:color="auto" w:fill="FFFFFF"/>
        </w:rPr>
        <w:t>. Γιατί εμείς από τη δική μας πλευρά πιστεύουμε στο κοινωνικό κράτος.</w:t>
      </w:r>
    </w:p>
    <w:p w14:paraId="621893A4"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Ο </w:t>
      </w:r>
      <w:r>
        <w:rPr>
          <w:rFonts w:eastAsia="Times New Roman"/>
          <w:bCs/>
          <w:shd w:val="clear" w:color="auto" w:fill="FFFFFF"/>
        </w:rPr>
        <w:t>π</w:t>
      </w:r>
      <w:r>
        <w:rPr>
          <w:rFonts w:eastAsia="Times New Roman"/>
          <w:bCs/>
          <w:shd w:val="clear" w:color="auto" w:fill="FFFFFF"/>
        </w:rPr>
        <w:t>ροϋπολογισμός θα εκτελεστεί και τον Αύγουστο θα κλείσει η συμφωνία. Η χώρα θα προχωρήσει στη συνέχεια, όχι χωρίς δυσκολίες, αλλά με την κοινωνία όρθια. Και αυτό θα το πετύχει η Κυβέρν</w:t>
      </w:r>
      <w:r>
        <w:rPr>
          <w:rFonts w:eastAsia="Times New Roman"/>
          <w:bCs/>
          <w:shd w:val="clear" w:color="auto" w:fill="FFFFFF"/>
        </w:rPr>
        <w:t xml:space="preserve">ηση της Αριστεράς, που πήρε την εντολή όχι μόνο να βγάλει τη χώρα από την κρίση, αλλά να το κάνει με μέριμνα και προστασία για τους πιο αδύναμους, που δημιούργησαν οι προηγούμενες καταστροφικές κυβερνήσεις του αέρα της Σοφοκλέους και άλλων. </w:t>
      </w:r>
    </w:p>
    <w:p w14:paraId="621893A5"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Τελειώνω με αυ</w:t>
      </w:r>
      <w:r>
        <w:rPr>
          <w:rFonts w:eastAsia="Times New Roman"/>
          <w:bCs/>
          <w:shd w:val="clear" w:color="auto" w:fill="FFFFFF"/>
        </w:rPr>
        <w:t xml:space="preserve">τό, κύριε Πρόεδρε, και ζητώ συγγνώμη για τον χρόνο. Είπε ο κ. Δένδιας </w:t>
      </w:r>
      <w:r>
        <w:rPr>
          <w:rFonts w:eastAsia="Times New Roman"/>
          <w:bCs/>
          <w:shd w:val="clear" w:color="auto" w:fill="FFFFFF"/>
        </w:rPr>
        <w:t>στην εισαγωγή του</w:t>
      </w:r>
      <w:r>
        <w:rPr>
          <w:rFonts w:eastAsia="Times New Roman"/>
          <w:bCs/>
          <w:shd w:val="clear" w:color="auto" w:fill="FFFFFF"/>
        </w:rPr>
        <w:t xml:space="preserve">, και θέλω να το αναφέρω, πως η χώρα χρειάζεται επενδύσεις και ανάπτυξη. Με ποιο σχέδιο μέχρι τον ερχομό της κρίσης προφυλάξατε τη χώρα με ένα παραγωγικό μοντέλο που να </w:t>
      </w:r>
      <w:r>
        <w:rPr>
          <w:rFonts w:eastAsia="Times New Roman"/>
          <w:bCs/>
          <w:shd w:val="clear" w:color="auto" w:fill="FFFFFF"/>
        </w:rPr>
        <w:t xml:space="preserve">αντέξει την κρίση, αλλά και την περίοδο της κρίσης ποιο παραγωγικό μοντέλο σχεδιάσατε; </w:t>
      </w:r>
    </w:p>
    <w:p w14:paraId="621893A6"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Ένα μόνο είχατε, ένα πολύ καλό σχέδιο χρεοκοπίας, όχι για όλους, αλλά για τη</w:t>
      </w:r>
      <w:r>
        <w:rPr>
          <w:rFonts w:eastAsia="Times New Roman"/>
          <w:bCs/>
          <w:shd w:val="clear" w:color="auto" w:fill="FFFFFF"/>
        </w:rPr>
        <w:t xml:space="preserve">ν πλειονότητα </w:t>
      </w:r>
      <w:r>
        <w:rPr>
          <w:rFonts w:eastAsia="Times New Roman"/>
          <w:bCs/>
          <w:shd w:val="clear" w:color="auto" w:fill="FFFFFF"/>
        </w:rPr>
        <w:t>του ελληνικού λαού, και στους κρατικοδίαιτους δείξατε την οδό δια</w:t>
      </w:r>
      <w:r>
        <w:rPr>
          <w:rFonts w:eastAsia="Times New Roman"/>
          <w:bCs/>
          <w:shd w:val="clear" w:color="auto" w:fill="FFFFFF"/>
        </w:rPr>
        <w:lastRenderedPageBreak/>
        <w:t>φυγής. Στον α</w:t>
      </w:r>
      <w:r>
        <w:rPr>
          <w:rFonts w:eastAsia="Times New Roman"/>
          <w:bCs/>
          <w:shd w:val="clear" w:color="auto" w:fill="FFFFFF"/>
        </w:rPr>
        <w:t>ντίποδα, εμείς σχεδιάζουμε ένα πρόγραμμα ανασυγκρότησης στοχευμένο, που συμπεριλαμβάνει όλους τους Έλληνες και τις Ελληνίδες, με όρους δικαιοσύνης.</w:t>
      </w:r>
    </w:p>
    <w:p w14:paraId="621893A7"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Ευχαριστώ, κύριε Πρόεδρε</w:t>
      </w:r>
      <w:r>
        <w:rPr>
          <w:rFonts w:eastAsia="Times New Roman"/>
          <w:bCs/>
          <w:shd w:val="clear" w:color="auto" w:fill="FFFFFF"/>
        </w:rPr>
        <w:t>.</w:t>
      </w:r>
    </w:p>
    <w:p w14:paraId="621893A8" w14:textId="77777777" w:rsidR="00FB0E1F" w:rsidRDefault="0065608A">
      <w:pPr>
        <w:spacing w:after="0" w:line="600" w:lineRule="auto"/>
        <w:jc w:val="center"/>
        <w:rPr>
          <w:rFonts w:eastAsia="Times New Roman" w:cs="Times New Roman"/>
        </w:rPr>
      </w:pPr>
      <w:r>
        <w:rPr>
          <w:rFonts w:eastAsia="Times New Roman" w:cs="Times New Roman"/>
        </w:rPr>
        <w:t>(Χειροκροτήματα από την πτέρυγα του ΣΥΡΙΖΑ)</w:t>
      </w:r>
    </w:p>
    <w:p w14:paraId="621893A9" w14:textId="77777777" w:rsidR="00FB0E1F" w:rsidRDefault="0065608A">
      <w:pPr>
        <w:spacing w:after="0"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Βαρεμένος):</w:t>
      </w:r>
      <w:r>
        <w:rPr>
          <w:rFonts w:eastAsia="Times New Roman"/>
          <w:bCs/>
          <w:shd w:val="clear" w:color="auto" w:fill="FFFFFF"/>
        </w:rPr>
        <w:t xml:space="preserve"> Κι εμ</w:t>
      </w:r>
      <w:r>
        <w:rPr>
          <w:rFonts w:eastAsia="Times New Roman"/>
          <w:bCs/>
          <w:shd w:val="clear" w:color="auto" w:fill="FFFFFF"/>
        </w:rPr>
        <w:t xml:space="preserve">είς ευχαριστούμε, κύριε Ριζούλη. </w:t>
      </w:r>
    </w:p>
    <w:p w14:paraId="621893AA"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Τον λόγο έχει ο Υφυπουργός Εργασίας κ. Τάσος Πετρόπουλος.</w:t>
      </w:r>
    </w:p>
    <w:p w14:paraId="621893AB" w14:textId="77777777" w:rsidR="00FB0E1F" w:rsidRDefault="0065608A">
      <w:pPr>
        <w:spacing w:after="0" w:line="600" w:lineRule="auto"/>
        <w:ind w:firstLine="720"/>
        <w:jc w:val="both"/>
        <w:rPr>
          <w:rFonts w:eastAsia="Times New Roman"/>
          <w:bCs/>
        </w:rPr>
      </w:pPr>
      <w:r>
        <w:rPr>
          <w:rFonts w:eastAsia="Times New Roman"/>
          <w:b/>
          <w:bCs/>
        </w:rPr>
        <w:t xml:space="preserve">ΑΝΑΣΤΑΣΙΟΣ ΠΕΤΡΟΠΟΥΛΟΣ (Υφυπουργός Εργασίας, </w:t>
      </w:r>
      <w:r>
        <w:rPr>
          <w:rFonts w:eastAsia="Times New Roman"/>
          <w:b/>
          <w:bCs/>
          <w:shd w:val="clear" w:color="auto" w:fill="FFFFFF"/>
        </w:rPr>
        <w:t>Κοινωνική</w:t>
      </w:r>
      <w:r>
        <w:rPr>
          <w:rFonts w:eastAsia="Times New Roman"/>
          <w:b/>
          <w:bCs/>
        </w:rPr>
        <w:t xml:space="preserve">ς Ασφάλισης και </w:t>
      </w:r>
      <w:r>
        <w:rPr>
          <w:rFonts w:eastAsia="Times New Roman"/>
          <w:b/>
          <w:bCs/>
          <w:shd w:val="clear" w:color="auto" w:fill="FFFFFF"/>
        </w:rPr>
        <w:t>Κοινωνική</w:t>
      </w:r>
      <w:r>
        <w:rPr>
          <w:rFonts w:eastAsia="Times New Roman"/>
          <w:b/>
          <w:bCs/>
        </w:rPr>
        <w:t>ς Αλληλεγγύης):</w:t>
      </w:r>
      <w:r>
        <w:rPr>
          <w:rFonts w:eastAsia="Times New Roman"/>
          <w:bCs/>
        </w:rPr>
        <w:t xml:space="preserve"> Ευχαριστώ, κύριε Πρόεδρε. </w:t>
      </w:r>
    </w:p>
    <w:p w14:paraId="621893AC" w14:textId="77777777" w:rsidR="00FB0E1F" w:rsidRDefault="0065608A">
      <w:pPr>
        <w:spacing w:after="0" w:line="600" w:lineRule="auto"/>
        <w:ind w:firstLine="720"/>
        <w:jc w:val="both"/>
        <w:rPr>
          <w:rFonts w:eastAsia="Times New Roman"/>
          <w:bCs/>
        </w:rPr>
      </w:pPr>
      <w:r>
        <w:rPr>
          <w:rFonts w:eastAsia="Times New Roman"/>
          <w:bCs/>
        </w:rPr>
        <w:t xml:space="preserve">Παρακολουθώντας από χθες τη συζήτηση, δεν </w:t>
      </w:r>
      <w:r>
        <w:rPr>
          <w:rFonts w:eastAsia="Times New Roman"/>
          <w:bCs/>
        </w:rPr>
        <w:t xml:space="preserve">ξέρω πώς μπορεί κανείς </w:t>
      </w:r>
      <w:r>
        <w:rPr>
          <w:rFonts w:eastAsia="Times New Roman"/>
          <w:bCs/>
          <w:shd w:val="clear" w:color="auto" w:fill="FFFFFF"/>
        </w:rPr>
        <w:t>να</w:t>
      </w:r>
      <w:r>
        <w:rPr>
          <w:rFonts w:eastAsia="Times New Roman"/>
          <w:bCs/>
        </w:rPr>
        <w:t xml:space="preserve"> εντοπίσει διαφορές στις προθέσεις της </w:t>
      </w:r>
      <w:r>
        <w:rPr>
          <w:rFonts w:eastAsia="Times New Roman"/>
          <w:bCs/>
          <w:shd w:val="clear" w:color="auto" w:fill="FFFFFF"/>
        </w:rPr>
        <w:t xml:space="preserve">Αξιωματικής Αντιπολίτευσης, ως προς τα δύο προηγούμενα χρόνια για τον </w:t>
      </w:r>
      <w:r>
        <w:rPr>
          <w:rFonts w:eastAsia="Times New Roman"/>
          <w:bCs/>
          <w:shd w:val="clear" w:color="auto" w:fill="FFFFFF"/>
        </w:rPr>
        <w:t>π</w:t>
      </w:r>
      <w:r>
        <w:rPr>
          <w:rFonts w:eastAsia="Times New Roman"/>
          <w:bCs/>
          <w:shd w:val="clear" w:color="auto" w:fill="FFFFFF"/>
        </w:rPr>
        <w:t>ροϋπολογισμό του 2015 και του 2016.</w:t>
      </w:r>
    </w:p>
    <w:p w14:paraId="621893A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Σαν να μην άλλαξε τίποτα. Για την Αξιωματική Αντιπολίτευση υπάρχει μια εμμονή ως προς</w:t>
      </w:r>
      <w:r>
        <w:rPr>
          <w:rFonts w:eastAsia="Times New Roman" w:cs="Times New Roman"/>
          <w:szCs w:val="24"/>
        </w:rPr>
        <w:t xml:space="preserve"> την προσήλωσή της να μη βγει θετική εικόνα για την χώρα, παρ’ όλο που για πρώτη φορά από το 2009 οι διεθνείς οίκοι αξιολόγησης, οι επενδυτές, οι διεθνείς θεσμοί, όλοι οι θεσμοί υποστηρίζουν ότι η χώρα βρίσκεται σε θετικό δρόμο, ξανοίγονται προοπτικές όχι </w:t>
      </w:r>
      <w:r>
        <w:rPr>
          <w:rFonts w:eastAsia="Times New Roman" w:cs="Times New Roman"/>
          <w:szCs w:val="24"/>
        </w:rPr>
        <w:t>μόνο ως προς την εξυγίανση των δημοσιονομικών αλλά και ως προς την αναπτυξιακή διαδικασία, τις επενδύσεις. Σαν να σας στενοχωρεί αυτή η κατάσταση.</w:t>
      </w:r>
    </w:p>
    <w:p w14:paraId="621893A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Είναι προφανές ότι δεν θέλετε να υπάρξει αυτό το πνεύμα αισιοδοξίας</w:t>
      </w:r>
      <w:r>
        <w:rPr>
          <w:rFonts w:eastAsia="Times New Roman" w:cs="Times New Roman"/>
          <w:szCs w:val="24"/>
        </w:rPr>
        <w:t>,</w:t>
      </w:r>
      <w:r>
        <w:rPr>
          <w:rFonts w:eastAsia="Times New Roman" w:cs="Times New Roman"/>
          <w:szCs w:val="24"/>
        </w:rPr>
        <w:t xml:space="preserve"> που δικαιολογείται πια να υπάρχει και ως προς το κλίμα που επιτρέπει την προσέλευση επενδυτών στην Ελλάδα αλλά και ως προς τις προοπτικές διευθέτησης των προβλημάτων που έχει η χώρα. Μιλάτε για τους πλειστηριασμούς, για παράδειγμα, και για την πρώτη κατοι</w:t>
      </w:r>
      <w:r>
        <w:rPr>
          <w:rFonts w:eastAsia="Times New Roman" w:cs="Times New Roman"/>
          <w:szCs w:val="24"/>
        </w:rPr>
        <w:t>κία, όταν για το 2008 –και ας πάρω αυτή τη χρονιά για σύγκριση- είχαμε περίπου πενήντα χιλιάδες πλειστηριασμούς και το 2016 μόλις έξι χιλιάδες πλειστηριασμούς, έχοντας δεκαπλασιασμό των κόκκινων δανείων στο μεταξύ. Με δεκαπλασιασμό των κόκκινων δανείων είχ</w:t>
      </w:r>
      <w:r>
        <w:rPr>
          <w:rFonts w:eastAsia="Times New Roman" w:cs="Times New Roman"/>
          <w:szCs w:val="24"/>
        </w:rPr>
        <w:t xml:space="preserve">αμε έξι χιλιάδες πλειστηριασμούς το 2016 και όχι πρώτη κατοικία, πενήντα χιλιάδες το 2008. Δηλαδή, τι θέλετε να γίνει για να πείτε επιτέλους ότι αυτή η Κυβέρνηση εννοεί να τηρεί τις πολιτικές της δεσμεύσεις όχι μόνο απέναντι στα χαμηλά εισοδήματα και τους </w:t>
      </w:r>
      <w:r>
        <w:rPr>
          <w:rFonts w:eastAsia="Times New Roman" w:cs="Times New Roman"/>
          <w:szCs w:val="24"/>
        </w:rPr>
        <w:t>ασθενέστερους αλλά και ως προς την προοπτική που έχει αυτή η χώρα μετά από τόσα χρόνια ρημαγμένης οικονομίας και ρημαγμένων ζωών;</w:t>
      </w:r>
    </w:p>
    <w:p w14:paraId="621893A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Επειδή θέλετε να πείτε κάτι για το ΕΚΑΣ που θα δοθεί πράγματι στο ύψος των 35 ευρώ από το 2018, αποσιωπάτε όλες τις άλλες παρο</w:t>
      </w:r>
      <w:r>
        <w:rPr>
          <w:rFonts w:eastAsia="Times New Roman" w:cs="Times New Roman"/>
          <w:szCs w:val="24"/>
        </w:rPr>
        <w:t xml:space="preserve">χές που χορηγούνται και αποσιωπάτε κυρίως ότι από το 2010 είχατε νομοθετήσει και με τη δική σας ψήφο εννοώ, την απόσπαση του ΕΚΑΣ από τη σύνταξη. Με τον ν.3863, άρθρο 39 διαχωρίστηκε ως προνοιακή παροχή το ΕΚΑΣ. Επειδή, είχατε κάνει αυτό τότε ήρθε και το </w:t>
      </w:r>
      <w:r>
        <w:rPr>
          <w:rFonts w:eastAsia="Times New Roman" w:cs="Times New Roman"/>
          <w:szCs w:val="24"/>
        </w:rPr>
        <w:lastRenderedPageBreak/>
        <w:t>2</w:t>
      </w:r>
      <w:r>
        <w:rPr>
          <w:rFonts w:eastAsia="Times New Roman" w:cs="Times New Roman"/>
          <w:szCs w:val="24"/>
        </w:rPr>
        <w:t xml:space="preserve">015 ως αποτέλεσμα αυτού του διαχωρισμού τότε διότι το ΕΚΑΣ δεν ήταν προστατευμένο και αποφασίσατε και ψηφίσατε –φυσικά με την πίεση των καταστάσεων κι εμείς, είναι γνωστό- το θέμα των περικοπών σταδιακά, όπως εξελίχθηκε. </w:t>
      </w:r>
    </w:p>
    <w:p w14:paraId="621893B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μεταξύ, όμως, ο επανυπολογισμό</w:t>
      </w:r>
      <w:r>
        <w:rPr>
          <w:rFonts w:eastAsia="Times New Roman" w:cs="Times New Roman"/>
          <w:szCs w:val="24"/>
        </w:rPr>
        <w:t>ς, το λέω κι από εδώ για όλους όσους υπάγονταν στην κατηγορία του ΕΚΑΣ χορηγεί πάνω από 40 ευρώ σύνταξη και πια αποκτούν συνταξιοδοτικό δικαίωμα αυξανόμενο σταδιακά στο μέλλον όσο αυξάνεται το Ακαθάριστο Εθνικό Προϊόν. Έχουμε περίπου 25 ευρώ από την ωφέλει</w:t>
      </w:r>
      <w:r>
        <w:rPr>
          <w:rFonts w:eastAsia="Times New Roman" w:cs="Times New Roman"/>
          <w:szCs w:val="24"/>
        </w:rPr>
        <w:t xml:space="preserve">α που έχουν από τη δωρεάν φαρμακευτική περίθαλψη, καθ’ υπολογισμό κατά μέσο όρο. </w:t>
      </w:r>
    </w:p>
    <w:p w14:paraId="621893B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Έχουμε τις σχετικές ωφέλειες κατ’ αντιστοιχία από το κοινωνικό μέρισμα και όλες τις άλλες παραμέτρους που έχει η δική μας πολιτική πρόβλεψη για υποστήριξη των ασθενέστερων. Ε</w:t>
      </w:r>
      <w:r>
        <w:rPr>
          <w:rFonts w:eastAsia="Times New Roman" w:cs="Times New Roman"/>
          <w:szCs w:val="24"/>
        </w:rPr>
        <w:t xml:space="preserve">ννοώ τα οικογενειακά επιδόματα, </w:t>
      </w:r>
      <w:r>
        <w:rPr>
          <w:rFonts w:eastAsia="Times New Roman" w:cs="Times New Roman"/>
          <w:szCs w:val="24"/>
        </w:rPr>
        <w:t>τ</w:t>
      </w:r>
      <w:r>
        <w:rPr>
          <w:rFonts w:eastAsia="Times New Roman" w:cs="Times New Roman"/>
          <w:szCs w:val="24"/>
        </w:rPr>
        <w:t>ο επίδομα ενοικίου που είναι περίπου 50 ευρώ για κάθε οικογένεια που δεν έχει ιδιόκτητη κατοικία.</w:t>
      </w:r>
    </w:p>
    <w:p w14:paraId="621893B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Αλλά, τέλος πάντων, έγινε ο λογαριασμός. Εγώ πέρυσι από το Βήμα τούτο μιλούσα για την επίτευξη ενός καλού αποτελέσματος στον </w:t>
      </w:r>
      <w:r>
        <w:rPr>
          <w:rFonts w:eastAsia="Times New Roman" w:cs="Times New Roman"/>
          <w:szCs w:val="24"/>
        </w:rPr>
        <w:t>ΕΦΚΑ για το 2017. Έλεγα, όπως έχει καταγραφεί και στα Πρακτικά, ότι αντί για 850 εκατομμύρια έλλειμμα είναι βέβαιο ότι θα προσδιοριστεί περίπου στα 550 εκατομμύρια, αντί 743 εκατομμυρίων που ήταν σε εσάς χώρια τις οφειλές που υπήρχαν πάνω από 300 εκατομμύρ</w:t>
      </w:r>
      <w:r>
        <w:rPr>
          <w:rFonts w:eastAsia="Times New Roman" w:cs="Times New Roman"/>
          <w:szCs w:val="24"/>
        </w:rPr>
        <w:t>ια στον ΕΟΠΥΥ το 2014.</w:t>
      </w:r>
    </w:p>
    <w:p w14:paraId="621893B3"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Και έχουμε ένα αποτέλεσμα, το οποίο δημιουργεί βεβαιότητα για το μέλλον, ότι δεν θα υπάρχουν πια περικοπές στις συνταξιοδοτικές παροχές, διότι, επίσης, αποσιωπάται και αποκρύπτεται από τον ελληνικό λαό ότι από το πρώτο μνημόνιο έχει </w:t>
      </w:r>
      <w:r>
        <w:rPr>
          <w:rFonts w:eastAsia="Times New Roman"/>
          <w:szCs w:val="24"/>
        </w:rPr>
        <w:t>δεσμευθεί η χώρα πως δεν θα υπερβαίνει το 16,2% του ΑΕΠ η συνταξιοδοτική δαπάνη. Φέτος πάει στο 16% και δεν πρόκειται να ξεπεράσει ποτέ το 16% με μια τάση μείωσης τα επόμενα χρόνια.</w:t>
      </w:r>
    </w:p>
    <w:p w14:paraId="621893B4" w14:textId="77777777" w:rsidR="00FB0E1F" w:rsidRDefault="0065608A">
      <w:pPr>
        <w:spacing w:after="0" w:line="600" w:lineRule="auto"/>
        <w:ind w:firstLine="720"/>
        <w:jc w:val="both"/>
        <w:rPr>
          <w:rFonts w:eastAsia="Times New Roman"/>
          <w:szCs w:val="24"/>
        </w:rPr>
      </w:pPr>
      <w:r>
        <w:rPr>
          <w:rFonts w:eastAsia="Times New Roman"/>
          <w:szCs w:val="24"/>
        </w:rPr>
        <w:t>Είναι προφανές και βεβαιωμένο και διαπιστωμένο -και θα προκύψει και από τη</w:t>
      </w:r>
      <w:r>
        <w:rPr>
          <w:rFonts w:eastAsia="Times New Roman"/>
          <w:szCs w:val="24"/>
        </w:rPr>
        <w:t>ν ολοκληρωμένη αναγνωριστική μελέτη που θα προσκομίσουμε με πληρότητα τις επόμενες μέρες- ότι πραγματικά δέσαμε ένα ισχυρό σύστημα κοινωνικής ασφάλισης στη χώρα χωρίς περικοπές.</w:t>
      </w:r>
    </w:p>
    <w:p w14:paraId="621893B5" w14:textId="77777777" w:rsidR="00FB0E1F" w:rsidRDefault="0065608A">
      <w:pPr>
        <w:spacing w:after="0" w:line="600" w:lineRule="auto"/>
        <w:ind w:firstLine="720"/>
        <w:jc w:val="both"/>
        <w:rPr>
          <w:rFonts w:eastAsia="Times New Roman"/>
          <w:szCs w:val="24"/>
        </w:rPr>
      </w:pPr>
      <w:r>
        <w:rPr>
          <w:rFonts w:eastAsia="Times New Roman"/>
          <w:szCs w:val="24"/>
        </w:rPr>
        <w:t>Βεβαίως όλα αυτά τα αποτελέσματα προέκυψαν από τη βελτίωση που υπάρχει στην οι</w:t>
      </w:r>
      <w:r>
        <w:rPr>
          <w:rFonts w:eastAsia="Times New Roman"/>
          <w:szCs w:val="24"/>
        </w:rPr>
        <w:t>κονομία, αλλά και με την εξυγίανση που ήδη βαθμιαία επιτυγχάνεται -και ταχύτερα θα επιτυγχάνεται- στον χώρο της εργασίας.</w:t>
      </w:r>
    </w:p>
    <w:p w14:paraId="621893B6" w14:textId="77777777" w:rsidR="00FB0E1F" w:rsidRDefault="0065608A">
      <w:pPr>
        <w:spacing w:after="0" w:line="600" w:lineRule="auto"/>
        <w:ind w:firstLine="720"/>
        <w:jc w:val="both"/>
        <w:rPr>
          <w:rFonts w:eastAsia="Times New Roman"/>
          <w:szCs w:val="24"/>
        </w:rPr>
      </w:pPr>
      <w:r>
        <w:rPr>
          <w:rFonts w:eastAsia="Times New Roman"/>
          <w:szCs w:val="24"/>
        </w:rPr>
        <w:t xml:space="preserve">Άκουγα χθες τον κ. Δένδια που μιλούσε για μοίρασμα της εργασίας σε περισσότερους με μερική απασχόληση. Το έχει πει η Υπουργός, </w:t>
      </w:r>
      <w:r>
        <w:rPr>
          <w:rFonts w:eastAsia="Times New Roman"/>
          <w:szCs w:val="24"/>
        </w:rPr>
        <w:t xml:space="preserve">η </w:t>
      </w:r>
      <w:r>
        <w:rPr>
          <w:rFonts w:eastAsia="Times New Roman"/>
          <w:szCs w:val="24"/>
        </w:rPr>
        <w:t>κ. Αχ</w:t>
      </w:r>
      <w:r>
        <w:rPr>
          <w:rFonts w:eastAsia="Times New Roman"/>
          <w:szCs w:val="24"/>
        </w:rPr>
        <w:t>τσιόγλου, πολλές φορές, αλλά δεν εννοείτε να το καταλάβετε. Θέλετε να λέτε τα ίδια και τα ίδια. Προσκομίζω και πάλι από τον πίνακα του «ΗΛΙΟΣ» ότι η πλήρη απασχόληση το 2013 ανερχόταν στο 35% της εργασίας. Μπορείτε να το πάρετε αυτό.</w:t>
      </w:r>
    </w:p>
    <w:p w14:paraId="621893B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Υφυ</w:t>
      </w:r>
      <w:r>
        <w:rPr>
          <w:rFonts w:eastAsia="Times New Roman" w:cs="Times New Roman"/>
          <w:szCs w:val="24"/>
        </w:rPr>
        <w:t xml:space="preserve">πουργός κ. Αναστάσιος Πετρόπουλος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21893B8" w14:textId="77777777" w:rsidR="00FB0E1F" w:rsidRDefault="0065608A">
      <w:pPr>
        <w:spacing w:after="0" w:line="600" w:lineRule="auto"/>
        <w:ind w:firstLine="720"/>
        <w:jc w:val="both"/>
        <w:rPr>
          <w:rFonts w:eastAsia="Times New Roman"/>
          <w:szCs w:val="24"/>
        </w:rPr>
      </w:pPr>
      <w:r>
        <w:rPr>
          <w:rFonts w:eastAsia="Times New Roman"/>
          <w:szCs w:val="24"/>
        </w:rPr>
        <w:t xml:space="preserve">Επομένως, αγαπητοί μου </w:t>
      </w:r>
      <w:r>
        <w:rPr>
          <w:rFonts w:eastAsia="Times New Roman"/>
          <w:szCs w:val="24"/>
        </w:rPr>
        <w:t xml:space="preserve">συνάδελφοι </w:t>
      </w:r>
      <w:r>
        <w:rPr>
          <w:rFonts w:eastAsia="Times New Roman"/>
          <w:szCs w:val="24"/>
        </w:rPr>
        <w:t>της Αξιωματικής Αντιπολίτευσ</w:t>
      </w:r>
      <w:r>
        <w:rPr>
          <w:rFonts w:eastAsia="Times New Roman"/>
          <w:szCs w:val="24"/>
        </w:rPr>
        <w:t xml:space="preserve">ης, θα περιμένω από σας μία άλλη τοποθέτηση το επόμενο διάστημα και τις επόμενες μέρες ως προς τον </w:t>
      </w:r>
      <w:r>
        <w:rPr>
          <w:rFonts w:eastAsia="Times New Roman"/>
          <w:szCs w:val="24"/>
        </w:rPr>
        <w:t>π</w:t>
      </w:r>
      <w:r>
        <w:rPr>
          <w:rFonts w:eastAsia="Times New Roman"/>
          <w:szCs w:val="24"/>
        </w:rPr>
        <w:t>ροϋπολογισμό. Διότι, τελικά, εκείνο που βγαίνει από τις αναφορές και του Αρχηγού της Αξιωματικής Αντιπολίτευσης και πολλών από σας, είναι η επίκληση του Κων</w:t>
      </w:r>
      <w:r>
        <w:rPr>
          <w:rFonts w:eastAsia="Times New Roman"/>
          <w:szCs w:val="24"/>
        </w:rPr>
        <w:t>σταντίνου Καραμανλή. Δηλαδή, πάτε σαράντα χρόνια πίσω για να ισχυριστείτε ότι κάτι καλό κάνατε για τη χώρα. Δυστυχώς πάτε ακόμα πιο πίσω με την τάση που κυριαρχεί σε μια μεγάλη μερίδα της Νέας Δημοκρατίας και πιο πίσω από τα χρόνια της ΕΡΕ.</w:t>
      </w:r>
    </w:p>
    <w:p w14:paraId="621893B9" w14:textId="77777777" w:rsidR="00FB0E1F" w:rsidRDefault="0065608A">
      <w:pPr>
        <w:spacing w:after="0" w:line="600" w:lineRule="auto"/>
        <w:ind w:firstLine="720"/>
        <w:jc w:val="both"/>
        <w:rPr>
          <w:rFonts w:eastAsia="Times New Roman"/>
          <w:szCs w:val="24"/>
        </w:rPr>
      </w:pPr>
      <w:r>
        <w:rPr>
          <w:rFonts w:eastAsia="Times New Roman"/>
          <w:szCs w:val="24"/>
        </w:rPr>
        <w:t xml:space="preserve">Ας πούμε την αλήθεια για να μιλήσουμε επί της ουσίας, αξιοποιώντας τον διάλογο τούτο, για τον </w:t>
      </w:r>
      <w:r>
        <w:rPr>
          <w:rFonts w:eastAsia="Times New Roman"/>
          <w:szCs w:val="24"/>
        </w:rPr>
        <w:t>π</w:t>
      </w:r>
      <w:r>
        <w:rPr>
          <w:rFonts w:eastAsia="Times New Roman"/>
          <w:szCs w:val="24"/>
        </w:rPr>
        <w:t>ροϋπολογισμό της χώρας. Πάμε στα πραγματικά επιτεύγματα που μπορούμε να έχουμε και να τα επιβεβαιώσετε.</w:t>
      </w:r>
    </w:p>
    <w:p w14:paraId="621893BA" w14:textId="77777777" w:rsidR="00FB0E1F" w:rsidRDefault="0065608A">
      <w:pPr>
        <w:spacing w:after="0" w:line="600" w:lineRule="auto"/>
        <w:ind w:firstLine="720"/>
        <w:jc w:val="both"/>
        <w:rPr>
          <w:rFonts w:eastAsia="Times New Roman"/>
          <w:szCs w:val="24"/>
        </w:rPr>
      </w:pPr>
      <w:r>
        <w:rPr>
          <w:rFonts w:eastAsia="Times New Roman"/>
          <w:szCs w:val="24"/>
        </w:rPr>
        <w:t>Σας καλούμε λοιπόν, το επόμενο διάστημα, τις επόμενες μέρ</w:t>
      </w:r>
      <w:r>
        <w:rPr>
          <w:rFonts w:eastAsia="Times New Roman"/>
          <w:szCs w:val="24"/>
        </w:rPr>
        <w:t xml:space="preserve">ες να αλλάξετε τη στάση σας ως προς τα θέματα αυτά και να μιλήσουμε επί της ουσίας πάνω στα πραγματικά, αληθινά νούμερα που έχουμε προσκομίσει και με τον </w:t>
      </w:r>
      <w:r>
        <w:rPr>
          <w:rFonts w:eastAsia="Times New Roman"/>
          <w:szCs w:val="24"/>
        </w:rPr>
        <w:t>π</w:t>
      </w:r>
      <w:r>
        <w:rPr>
          <w:rFonts w:eastAsia="Times New Roman"/>
          <w:szCs w:val="24"/>
        </w:rPr>
        <w:t>ροϋπολογισμό. Τα πλεονάσματα του ΕΦΚΑ θα εξακολουθήσουν και την επόμενη χρονιά –κάνω την ίδια πρόβλεψ</w:t>
      </w:r>
      <w:r>
        <w:rPr>
          <w:rFonts w:eastAsia="Times New Roman"/>
          <w:szCs w:val="24"/>
        </w:rPr>
        <w:t xml:space="preserve">η όπως και πέρυσι- και θα είναι πολύ περισσότερα από όσα προβλέπει ο </w:t>
      </w:r>
      <w:r>
        <w:rPr>
          <w:rFonts w:eastAsia="Times New Roman"/>
          <w:szCs w:val="24"/>
        </w:rPr>
        <w:t>π</w:t>
      </w:r>
      <w:r>
        <w:rPr>
          <w:rFonts w:eastAsia="Times New Roman"/>
          <w:szCs w:val="24"/>
        </w:rPr>
        <w:t xml:space="preserve">ροϋπολογισμός που καταθέσαμε. Και αυτή θα είναι μια εικόνα που θα συνοδεύει </w:t>
      </w:r>
      <w:r>
        <w:rPr>
          <w:rFonts w:eastAsia="Times New Roman"/>
          <w:szCs w:val="24"/>
        </w:rPr>
        <w:lastRenderedPageBreak/>
        <w:t xml:space="preserve">την καλυτέρευση των δεικτών και στην ανάπτυξη και στο ΑΕΠ και στο </w:t>
      </w:r>
      <w:r>
        <w:rPr>
          <w:rFonts w:eastAsia="Times New Roman"/>
          <w:szCs w:val="24"/>
        </w:rPr>
        <w:t>κ</w:t>
      </w:r>
      <w:r>
        <w:rPr>
          <w:rFonts w:eastAsia="Times New Roman"/>
          <w:szCs w:val="24"/>
        </w:rPr>
        <w:t>τύπημα της εισφοροδιαφυγής και της αδήλωτης</w:t>
      </w:r>
      <w:r>
        <w:rPr>
          <w:rFonts w:eastAsia="Times New Roman"/>
          <w:szCs w:val="24"/>
        </w:rPr>
        <w:t xml:space="preserve"> εργασίας. Θα τα πούμε του χρόνου με καλύτερους όρους και θα αποδείξουμε και πάλι ότι αυτά που λέμε εμείς θα επιβεβαιωθούν και όχι αυτά που λέτε εσείς.</w:t>
      </w:r>
    </w:p>
    <w:p w14:paraId="621893BB"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1893BC"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621893BD" w14:textId="77777777" w:rsidR="00FB0E1F" w:rsidRDefault="0065608A">
      <w:pPr>
        <w:spacing w:after="0" w:line="600" w:lineRule="auto"/>
        <w:ind w:firstLine="720"/>
        <w:jc w:val="both"/>
        <w:rPr>
          <w:rFonts w:eastAsia="Times New Roman"/>
          <w:szCs w:val="24"/>
        </w:rPr>
      </w:pPr>
      <w:r>
        <w:rPr>
          <w:rFonts w:eastAsia="Times New Roman"/>
          <w:szCs w:val="24"/>
        </w:rPr>
        <w:t>Ο κ. Γεώργιος</w:t>
      </w:r>
      <w:r>
        <w:rPr>
          <w:rFonts w:eastAsia="Times New Roman"/>
          <w:szCs w:val="24"/>
        </w:rPr>
        <w:t xml:space="preserve"> Βλάχος από τη Νέα Δημοκρατία έχει τώρα τον λόγο.</w:t>
      </w:r>
    </w:p>
    <w:p w14:paraId="621893BE" w14:textId="77777777" w:rsidR="00FB0E1F" w:rsidRDefault="0065608A">
      <w:pPr>
        <w:spacing w:after="0"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Ευχαριστώ, κύριε Πρόεδρε. </w:t>
      </w:r>
    </w:p>
    <w:p w14:paraId="621893BF" w14:textId="77777777" w:rsidR="00FB0E1F" w:rsidRDefault="0065608A">
      <w:pPr>
        <w:spacing w:after="0" w:line="600" w:lineRule="auto"/>
        <w:ind w:firstLine="720"/>
        <w:jc w:val="both"/>
        <w:rPr>
          <w:rFonts w:eastAsia="Times New Roman"/>
          <w:szCs w:val="24"/>
        </w:rPr>
      </w:pPr>
      <w:r>
        <w:rPr>
          <w:rFonts w:eastAsia="Times New Roman"/>
          <w:szCs w:val="24"/>
        </w:rPr>
        <w:t xml:space="preserve">Κυρίες και κύριοι συνάδελφοι, ο κρατικός προϋπολογισμός αποτελεί τον καθρέπτη της οικονομίας. Περιλαμβάνει στοιχεία και εκτιμήσεις: Στοιχεία που προσδιορίζουν τη </w:t>
      </w:r>
      <w:r>
        <w:rPr>
          <w:rFonts w:eastAsia="Times New Roman"/>
          <w:szCs w:val="24"/>
        </w:rPr>
        <w:t>ζωή μας για την επόμενη χρονιά και εκτιμήσεις για τη ζωή μας τα επόμενα χρόνια.</w:t>
      </w:r>
    </w:p>
    <w:p w14:paraId="621893C0" w14:textId="77777777" w:rsidR="00FB0E1F" w:rsidRDefault="0065608A">
      <w:pPr>
        <w:spacing w:after="0" w:line="600" w:lineRule="auto"/>
        <w:ind w:firstLine="720"/>
        <w:jc w:val="both"/>
        <w:rPr>
          <w:rFonts w:eastAsia="Times New Roman"/>
          <w:szCs w:val="24"/>
        </w:rPr>
      </w:pPr>
      <w:r>
        <w:rPr>
          <w:rFonts w:eastAsia="Times New Roman"/>
          <w:szCs w:val="24"/>
        </w:rPr>
        <w:t>Η Κυβέρνηση που εισηγείται τον προϋπολογισμό, βλέπει στον καθρέπτη την πιο καθαρή, την πιο αισιόδοξη εικόνα και προσπαθεί να πείσει κόμματα και κοινωνία πως αυτό που βλέπει είν</w:t>
      </w:r>
      <w:r>
        <w:rPr>
          <w:rFonts w:eastAsia="Times New Roman"/>
          <w:szCs w:val="24"/>
        </w:rPr>
        <w:t>αι η πραγματική εικόνα. Δυστυχώς, όμως, για την Κυβέρνηση την πραγματική εικόνα τη ζουν καθημερινά οι πολίτες και ως εκ τούτου έχουν άποψη.</w:t>
      </w:r>
    </w:p>
    <w:p w14:paraId="621893C1" w14:textId="77777777" w:rsidR="00FB0E1F" w:rsidRDefault="0065608A">
      <w:pPr>
        <w:spacing w:after="0" w:line="600" w:lineRule="auto"/>
        <w:ind w:firstLine="720"/>
        <w:jc w:val="both"/>
        <w:rPr>
          <w:rFonts w:eastAsia="Times New Roman"/>
          <w:szCs w:val="24"/>
        </w:rPr>
      </w:pPr>
      <w:r>
        <w:rPr>
          <w:rFonts w:eastAsia="Times New Roman"/>
          <w:szCs w:val="24"/>
        </w:rPr>
        <w:t>Τι βλέπει η Κυβέρνηση; Βλέπει ανάπτυξη, επενδύσεις, βλέπει μείωση της ανεργίας, βλέπει την υγεία, την παιδεία, τη δη</w:t>
      </w:r>
      <w:r>
        <w:rPr>
          <w:rFonts w:eastAsia="Times New Roman"/>
          <w:szCs w:val="24"/>
        </w:rPr>
        <w:t xml:space="preserve">μόσια διοίκηση να είναι στην καλύτερη </w:t>
      </w:r>
      <w:r>
        <w:rPr>
          <w:rFonts w:eastAsia="Times New Roman"/>
          <w:szCs w:val="24"/>
        </w:rPr>
        <w:lastRenderedPageBreak/>
        <w:t>κατάσταση από κάθε άλλη φορά στο παρελθόν, πανηγυρίζει για το κοινωνικό μέρισμα, θριαμβολογεί για την υπέρβαση των δημοσιονομικών στόχων.</w:t>
      </w:r>
    </w:p>
    <w:p w14:paraId="621893C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Τι βλέπουν οι πολίτες; Βλέπουν την ακρίβεια, ζουν πολιτική λιτότητας και περικοπ</w:t>
      </w:r>
      <w:r>
        <w:rPr>
          <w:rFonts w:eastAsia="Times New Roman" w:cs="Times New Roman"/>
          <w:szCs w:val="24"/>
        </w:rPr>
        <w:t>ών. Βλέπουν την υπέρβαση των στόχων για τα πρωτογενή πλεονάσματα να οδηγεί σε συρρίκνωση της πραγματικής οικονομίας. Βλέπουν τη σχέση έμμεσων και άμεσων φόρων από το 1,18% να εκτοξεύεται, θα έλεγα, στο 1,33% το 2017 σε βάρος των πολιτών με χαμηλά εισοδήματ</w:t>
      </w:r>
      <w:r>
        <w:rPr>
          <w:rFonts w:eastAsia="Times New Roman" w:cs="Times New Roman"/>
          <w:szCs w:val="24"/>
        </w:rPr>
        <w:t>α. Βλέπουν να μη γίνονται επενδύσεις, δηλαδή να μην εισρέουν νέα κεφάλαια στην οικονομία. Βλέπουν το Πρόγραμμα Δημοσίων Επενδύσεων να παρουσιάζει σοβαρή υστέρηση. Βλέπουν τις επενδύσεις να καθηλώνονται σε ποσοστό 4,3% από αρχική πρόβλεψη 9,1%. Βλέπουν τη χ</w:t>
      </w:r>
      <w:r>
        <w:rPr>
          <w:rFonts w:eastAsia="Times New Roman" w:cs="Times New Roman"/>
          <w:szCs w:val="24"/>
        </w:rPr>
        <w:t xml:space="preserve">ώρα να παραμένει απούσα από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π</w:t>
      </w:r>
      <w:r>
        <w:rPr>
          <w:rFonts w:eastAsia="Times New Roman" w:cs="Times New Roman"/>
          <w:szCs w:val="24"/>
        </w:rPr>
        <w:t xml:space="preserve">οσοτικής </w:t>
      </w:r>
      <w:r>
        <w:rPr>
          <w:rFonts w:eastAsia="Times New Roman" w:cs="Times New Roman"/>
          <w:szCs w:val="24"/>
        </w:rPr>
        <w:t>χ</w:t>
      </w:r>
      <w:r>
        <w:rPr>
          <w:rFonts w:eastAsia="Times New Roman" w:cs="Times New Roman"/>
          <w:szCs w:val="24"/>
        </w:rPr>
        <w:t>αλάρωσης. Βλέπουν τη ρευστότητα από το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καθώς και τη ρευστότητα από τον αναπτυξιακό νόμο δυόμισι χρόνια μετά την ψήφισή του να είναι ουσιαστικά ανύπαρκτη. Βλέπουν την ανταγωνιστικότητα της οικονομίας να υποχωρεί. Βλέπουν τον ρυθμό ανάπτυξης να περιορίζεται στο 1,6% από αρχική εκτίμηση 2,7%.</w:t>
      </w:r>
      <w:r>
        <w:rPr>
          <w:rFonts w:eastAsia="Times New Roman" w:cs="Times New Roman"/>
          <w:szCs w:val="24"/>
        </w:rPr>
        <w:t xml:space="preserve"> Βλέπουν να μη δημιουργούνται νέες θέσεις εργασίας και η μερική απασχόληση κάθε μέρα να γίνεται ο κανόνας στις εργασιακές σχέσεις. Βλέπουν τις ληξιπρόθεσμες οφειλές των ιδιωτών να διογκώνονται. Βλέπουν τις οφειλές του </w:t>
      </w:r>
      <w:r>
        <w:rPr>
          <w:rFonts w:eastAsia="Times New Roman" w:cs="Times New Roman"/>
          <w:szCs w:val="24"/>
        </w:rPr>
        <w:t>δ</w:t>
      </w:r>
      <w:r>
        <w:rPr>
          <w:rFonts w:eastAsia="Times New Roman" w:cs="Times New Roman"/>
          <w:szCs w:val="24"/>
        </w:rPr>
        <w:t>ημοσίου να αυξάνονται κατά 1,1 δισεκα</w:t>
      </w:r>
      <w:r>
        <w:rPr>
          <w:rFonts w:eastAsia="Times New Roman" w:cs="Times New Roman"/>
          <w:szCs w:val="24"/>
        </w:rPr>
        <w:t xml:space="preserve">τομμύρια ευρώ τους τελευταίους μήνες για να εκτοξευθούν συνολικά σε πάνω από 6 δισεκατομμύρια </w:t>
      </w:r>
      <w:r>
        <w:rPr>
          <w:rFonts w:eastAsia="Times New Roman" w:cs="Times New Roman"/>
          <w:szCs w:val="24"/>
        </w:rPr>
        <w:lastRenderedPageBreak/>
        <w:t>ευρώ. Βλέπουν εκατόν σαράντα χιλιάδες συμπολίτες μας να χάνουν το ΕΚΑΣ. Βλέπουν να μειώνονται τα επιδόματα τρίτεκνων και πολύτεκνων οικογενειών. Βλέπουν τους νησι</w:t>
      </w:r>
      <w:r>
        <w:rPr>
          <w:rFonts w:eastAsia="Times New Roman" w:cs="Times New Roman"/>
          <w:szCs w:val="24"/>
        </w:rPr>
        <w:t xml:space="preserve">ώτες μας για πρώτη φορά να πληρώνουν αυξημένο ΦΠΑ. Βλέπουν να μειώνεται </w:t>
      </w:r>
      <w:r>
        <w:rPr>
          <w:rFonts w:eastAsia="Times New Roman" w:cs="Times New Roman"/>
          <w:szCs w:val="24"/>
        </w:rPr>
        <w:t>σ</w:t>
      </w:r>
      <w:r>
        <w:rPr>
          <w:rFonts w:eastAsia="Times New Roman" w:cs="Times New Roman"/>
          <w:szCs w:val="24"/>
        </w:rPr>
        <w:t xml:space="preserve">το μισό </w:t>
      </w:r>
      <w:r>
        <w:rPr>
          <w:rFonts w:eastAsia="Times New Roman" w:cs="Times New Roman"/>
          <w:szCs w:val="24"/>
        </w:rPr>
        <w:t xml:space="preserve">το </w:t>
      </w:r>
      <w:r>
        <w:rPr>
          <w:rFonts w:eastAsia="Times New Roman" w:cs="Times New Roman"/>
          <w:szCs w:val="24"/>
        </w:rPr>
        <w:t>επίδομα θέρμανσης για τις περιοχές εκείνες που αντιμετωπίζουν ακραία καιρικά φαινόμενα. Βλέπουν οι ιδιοκτήτες ακινήτων να επιβαρύνονται τόσο με την αναπροσαρμογή των τιμών,</w:t>
      </w:r>
      <w:r>
        <w:rPr>
          <w:rFonts w:eastAsia="Times New Roman" w:cs="Times New Roman"/>
          <w:szCs w:val="24"/>
        </w:rPr>
        <w:t xml:space="preserve"> λόγω των αντικειμενικών αξιών, όσο και με τον φόρο υπεραξίας στις πωλήσεις. Βλέπουν δύο εκατομμύρια περίπου συμπολίτες μας να χάνουν την έκπτωση από τις ιατρικές δαπάνες. Βλέπουν οι ελεύθεροι επαγγελματίες να αυξάνονται οι ασφαλιστικές τους εισφορές. Βλέπ</w:t>
      </w:r>
      <w:r>
        <w:rPr>
          <w:rFonts w:eastAsia="Times New Roman" w:cs="Times New Roman"/>
          <w:szCs w:val="24"/>
        </w:rPr>
        <w:t xml:space="preserve">ουν, εκτός από τα μέτρα 2,7 δισεκατομμύρια που ελήφθησαν το 2017, νέα πρόσθετα μέτρα ύψους 1,9 δισεκατομμύρια στον </w:t>
      </w:r>
      <w:r>
        <w:rPr>
          <w:rFonts w:eastAsia="Times New Roman" w:cs="Times New Roman"/>
          <w:szCs w:val="24"/>
        </w:rPr>
        <w:t>π</w:t>
      </w:r>
      <w:r>
        <w:rPr>
          <w:rFonts w:eastAsia="Times New Roman" w:cs="Times New Roman"/>
          <w:szCs w:val="24"/>
        </w:rPr>
        <w:t>ροϋπολογισμό του 2018.</w:t>
      </w:r>
    </w:p>
    <w:p w14:paraId="621893C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αν σε αυτά, κυρίες και κύριοι συνάδελφοι, αθροίσουμε τα μέτρα τα οποία έχουν ήδη εφαρμοστεί, αλλά κι εκείνα που έ</w:t>
      </w:r>
      <w:r>
        <w:rPr>
          <w:rFonts w:eastAsia="Times New Roman" w:cs="Times New Roman"/>
          <w:szCs w:val="24"/>
        </w:rPr>
        <w:t>ρχονται και τα οποία έχουν νομοθετηθεί για το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το συνολικό άθροισμα των μέτρων της σημερινής Κυβέρνησης θα ξεπεράσει τα 14 δισεκατομμύρια ευρώ. Αποτέλεσμα είκοσι επτά νέων φόρων και είκοσι ένα νέων περικοπών συντάξεων και κοινωνικών επιδομάτων.</w:t>
      </w:r>
      <w:r>
        <w:rPr>
          <w:rFonts w:eastAsia="Times New Roman" w:cs="Times New Roman"/>
          <w:szCs w:val="24"/>
        </w:rPr>
        <w:t xml:space="preserve"> Οι πολίτες βλέπουν τις περικοπές κάθε μήνα και για πάντα, ενώ το μέρισμα, κύριες και κύριοι συνάδελφοι, ήταν για μια φορά.</w:t>
      </w:r>
    </w:p>
    <w:p w14:paraId="621893C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Αλήθεια, και τι δεν βλέπουν οι συμπολίτες μας στην καθημερινότητά τους; Φυσικά μιλώ για όσους θέλουν να δουν. Είναι εύκολο, λοιπόν, </w:t>
      </w:r>
      <w:r>
        <w:rPr>
          <w:rFonts w:eastAsia="Times New Roman" w:cs="Times New Roman"/>
          <w:szCs w:val="24"/>
        </w:rPr>
        <w:t>να συμφωνήσουμε ότι αυτό που ζούμε δεν οδηγεί πουθενά, δεν έχει προοπτική, είναι ένα μεγάλο αδιέξοδο.</w:t>
      </w:r>
    </w:p>
    <w:p w14:paraId="621893C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Εμείς πιστεύουμε ότι οι συμπολίτες μας, όλοι, πρέπει να αντιδράσουμε σε αυτή την αδιέξοδη πορεία. Παρά τις δυσκολίες, παρά την απογοήτευση πρέπει να αναζη</w:t>
      </w:r>
      <w:r>
        <w:rPr>
          <w:rFonts w:eastAsia="Times New Roman" w:cs="Times New Roman"/>
          <w:szCs w:val="24"/>
        </w:rPr>
        <w:t>τήσουμε την ελπίδα στη ζωή μας. Η Νέα Δημοκρατία προτείνει μια διαφορετική ιεράρχηση προτεραιοτήτων. Δίνει έμφαση στις μειώσεις φόρων και προτεραιότητα στις επενδύσεις, στην ανάπτυξη, στην αύξηση της παραγωγής. Απέναντι στη σημερινή πολιτική της Αριστεράς,</w:t>
      </w:r>
      <w:r>
        <w:rPr>
          <w:rFonts w:eastAsia="Times New Roman" w:cs="Times New Roman"/>
          <w:szCs w:val="24"/>
        </w:rPr>
        <w:t xml:space="preserve"> των περικοπών και της φτωχοποίηση</w:t>
      </w:r>
      <w:r>
        <w:rPr>
          <w:rFonts w:eastAsia="Times New Roman" w:cs="Times New Roman"/>
          <w:szCs w:val="24"/>
        </w:rPr>
        <w:t>ς</w:t>
      </w:r>
      <w:r>
        <w:rPr>
          <w:rFonts w:eastAsia="Times New Roman" w:cs="Times New Roman"/>
          <w:szCs w:val="24"/>
        </w:rPr>
        <w:t xml:space="preserve"> της ζωής μας, η Κεντροδεξιά προτείνει ενίσχυση των παραγωγικών δυνάμεων του τόπου.</w:t>
      </w:r>
    </w:p>
    <w:p w14:paraId="621893C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Όσοι μιλούν για συμφωνημένες πολιτικές που δεν μπορούν να αλλάξουν κάνουν μεγάλο λάθος. Οι δανειστές, μπροστά σε μια πολιτική μεταρρυθμίσ</w:t>
      </w:r>
      <w:r>
        <w:rPr>
          <w:rFonts w:eastAsia="Times New Roman" w:cs="Times New Roman"/>
          <w:szCs w:val="24"/>
        </w:rPr>
        <w:t>εων που θα οδηγήσει σε αύξηση της παραγωγικότητας, δεν μπορεί να είναι αντίθετοι. Στο τέλος- τέλος είναι και ο μόνος τρόπος για να πάρουν πίσω τα χρήματά τους.</w:t>
      </w:r>
    </w:p>
    <w:p w14:paraId="621893C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Δεν ήταν σε κα</w:t>
      </w:r>
      <w:r>
        <w:rPr>
          <w:rFonts w:eastAsia="Times New Roman" w:cs="Times New Roman"/>
          <w:szCs w:val="24"/>
        </w:rPr>
        <w:t>μ</w:t>
      </w:r>
      <w:r>
        <w:rPr>
          <w:rFonts w:eastAsia="Times New Roman" w:cs="Times New Roman"/>
          <w:szCs w:val="24"/>
        </w:rPr>
        <w:t>μία συμφωνία με τους δανειστές η μείωση του ΦΠΑ στην εστίαση, η μείωση του ειδικο</w:t>
      </w:r>
      <w:r>
        <w:rPr>
          <w:rFonts w:eastAsia="Times New Roman" w:cs="Times New Roman"/>
          <w:szCs w:val="24"/>
        </w:rPr>
        <w:t>ύ φόρου κατανάλωσης στο πετρέλαιο θέρμανσης, η μείωση της ειδικής εισφοράς αλληλεγγύης, η μείωση του φόρου μεταβίβασης ακινήτων, η μείωση των ασφαλιστικών εισφορών. Όμως, έγιναν πράξη –και τελειώνω, κύριε Πρόεδρε- γιατί η χώρα πέτυχε τους στόχους της και η</w:t>
      </w:r>
      <w:r>
        <w:rPr>
          <w:rFonts w:eastAsia="Times New Roman" w:cs="Times New Roman"/>
          <w:szCs w:val="24"/>
        </w:rPr>
        <w:t xml:space="preserve"> επιτυχία αυτή της έδινε το δικαίωμα αυτή να αποφασίζει για τη βελτίωση της καθημερινότητας.</w:t>
      </w:r>
    </w:p>
    <w:p w14:paraId="621893C8"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Δόθηκε μέρισμα από πραγματική υπεραπόδοση της οικονομίας και όχι από εσωτερική στάση πληρωμών. Μειώθηκαν οι οφειλές του </w:t>
      </w:r>
      <w:r>
        <w:rPr>
          <w:rFonts w:eastAsia="Times New Roman"/>
          <w:szCs w:val="24"/>
        </w:rPr>
        <w:t>δ</w:t>
      </w:r>
      <w:r>
        <w:rPr>
          <w:rFonts w:eastAsia="Times New Roman"/>
          <w:szCs w:val="24"/>
        </w:rPr>
        <w:t xml:space="preserve">ημοσίου προς τους ιδιώτες ενισχύοντας την </w:t>
      </w:r>
      <w:r>
        <w:rPr>
          <w:rFonts w:eastAsia="Times New Roman"/>
          <w:szCs w:val="24"/>
        </w:rPr>
        <w:t>ρευστότητα της πραγματικής οικονομίας.</w:t>
      </w:r>
    </w:p>
    <w:p w14:paraId="621893C9" w14:textId="77777777" w:rsidR="00FB0E1F" w:rsidRDefault="0065608A">
      <w:pPr>
        <w:spacing w:after="0" w:line="600" w:lineRule="auto"/>
        <w:ind w:firstLine="720"/>
        <w:jc w:val="both"/>
        <w:rPr>
          <w:rFonts w:eastAsia="Times New Roman"/>
          <w:szCs w:val="24"/>
        </w:rPr>
      </w:pPr>
      <w:r>
        <w:rPr>
          <w:rFonts w:eastAsia="Times New Roman"/>
          <w:szCs w:val="24"/>
        </w:rPr>
        <w:t>Όλα αυτά δείχνουν ότι υπάρχει άλλος δρόμος αρκεί να τον πιστέψουμε, αρκεί να δουλέψουμε με σχέδιο και στόχους. Γι’ αυτό ζητάμε αλλαγή του πολιτικού σκηνικού τώρα, καλύτερα θα ήταν χθες.</w:t>
      </w:r>
    </w:p>
    <w:p w14:paraId="621893CA" w14:textId="77777777" w:rsidR="00FB0E1F" w:rsidRDefault="0065608A">
      <w:pPr>
        <w:spacing w:after="0" w:line="600" w:lineRule="auto"/>
        <w:ind w:firstLine="720"/>
        <w:jc w:val="both"/>
        <w:rPr>
          <w:rFonts w:eastAsia="Times New Roman"/>
          <w:szCs w:val="24"/>
        </w:rPr>
      </w:pPr>
      <w:r>
        <w:rPr>
          <w:rFonts w:eastAsia="Times New Roman"/>
          <w:szCs w:val="24"/>
        </w:rPr>
        <w:t>Η πρόταση για αλλαγή του πολιτι</w:t>
      </w:r>
      <w:r>
        <w:rPr>
          <w:rFonts w:eastAsia="Times New Roman"/>
          <w:szCs w:val="24"/>
        </w:rPr>
        <w:t>κού σκηνικού για τις αντιπολιτεύσεις διαχρονικά ήταν το αίτημα για εκλογές. Όσο η Κυβέρνηση προσπαθεί το αδιέξοδο που ζει η κοινωνία να το παρουσιάζει ως επιτυχία εμείς θα ζητάμε και πρέπει να ζητάμε εκλογές και μην αμφιβάλει κανείς οι εκλογές τελικά θα γί</w:t>
      </w:r>
      <w:r>
        <w:rPr>
          <w:rFonts w:eastAsia="Times New Roman"/>
          <w:szCs w:val="24"/>
        </w:rPr>
        <w:t>νουν πολύ νωρίτερα από όσο νομίζει η Κυβέρνηση.</w:t>
      </w:r>
    </w:p>
    <w:p w14:paraId="621893CB" w14:textId="77777777" w:rsidR="00FB0E1F" w:rsidRDefault="0065608A">
      <w:pPr>
        <w:spacing w:after="0" w:line="600" w:lineRule="auto"/>
        <w:ind w:firstLine="720"/>
        <w:jc w:val="both"/>
        <w:rPr>
          <w:rFonts w:eastAsia="Times New Roman"/>
          <w:szCs w:val="24"/>
        </w:rPr>
      </w:pPr>
      <w:r>
        <w:rPr>
          <w:rFonts w:eastAsia="Times New Roman"/>
          <w:szCs w:val="24"/>
        </w:rPr>
        <w:t>Σας ευχαριστώ.</w:t>
      </w:r>
    </w:p>
    <w:p w14:paraId="621893CC"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1893CD" w14:textId="77777777" w:rsidR="00FB0E1F" w:rsidRDefault="0065608A">
      <w:pPr>
        <w:spacing w:after="0" w:line="600" w:lineRule="auto"/>
        <w:ind w:firstLine="720"/>
        <w:jc w:val="both"/>
        <w:rPr>
          <w:rFonts w:eastAsia="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Δημήτριος Κωνσταντόπουλος από τη Δημοκρατική Συμπαράταξη.</w:t>
      </w:r>
    </w:p>
    <w:p w14:paraId="621893CE" w14:textId="77777777" w:rsidR="00FB0E1F" w:rsidRDefault="0065608A">
      <w:pPr>
        <w:spacing w:after="0"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Κύ</w:t>
      </w:r>
      <w:r>
        <w:rPr>
          <w:rFonts w:eastAsia="Times New Roman"/>
          <w:szCs w:val="24"/>
        </w:rPr>
        <w:t>ριε Πρόεδρε, κυρίες και κύριοι συνάδελφοι,</w:t>
      </w:r>
      <w:r w:rsidRPr="000A4E0F">
        <w:rPr>
          <w:rFonts w:eastAsia="Times New Roman"/>
          <w:szCs w:val="24"/>
        </w:rPr>
        <w:t xml:space="preserve"> </w:t>
      </w:r>
      <w:r>
        <w:rPr>
          <w:rFonts w:eastAsia="Times New Roman"/>
          <w:szCs w:val="24"/>
        </w:rPr>
        <w:t xml:space="preserve">το αφήγημα της Κυβέρνησης για ανάπτυξη, για ενίσχυση των χαμηλόμισθων και συνταξιούχων, για την καταπολέμηση της ανεργίας και την έξοδο από τα μνημόνια με την κατάθεση αυτού του </w:t>
      </w:r>
      <w:r>
        <w:rPr>
          <w:rFonts w:eastAsia="Times New Roman"/>
          <w:szCs w:val="24"/>
        </w:rPr>
        <w:t>π</w:t>
      </w:r>
      <w:r>
        <w:rPr>
          <w:rFonts w:eastAsia="Times New Roman"/>
          <w:szCs w:val="24"/>
        </w:rPr>
        <w:t>ροϋπολογισμού δεν υλοποιείται.</w:t>
      </w:r>
    </w:p>
    <w:p w14:paraId="621893CF" w14:textId="77777777" w:rsidR="00FB0E1F" w:rsidRDefault="0065608A">
      <w:pPr>
        <w:spacing w:after="0" w:line="600" w:lineRule="auto"/>
        <w:ind w:firstLine="720"/>
        <w:jc w:val="both"/>
        <w:rPr>
          <w:rFonts w:eastAsia="Times New Roman"/>
          <w:szCs w:val="24"/>
        </w:rPr>
      </w:pPr>
      <w:r>
        <w:rPr>
          <w:rFonts w:eastAsia="Times New Roman"/>
          <w:szCs w:val="24"/>
        </w:rPr>
        <w:lastRenderedPageBreak/>
        <w:t>Μ</w:t>
      </w:r>
      <w:r>
        <w:rPr>
          <w:rFonts w:eastAsia="Times New Roman"/>
          <w:szCs w:val="24"/>
        </w:rPr>
        <w:t>ί</w:t>
      </w:r>
      <w:r>
        <w:rPr>
          <w:rFonts w:eastAsia="Times New Roman"/>
          <w:szCs w:val="24"/>
        </w:rPr>
        <w:t>α</w:t>
      </w:r>
      <w:r>
        <w:rPr>
          <w:rFonts w:eastAsia="Times New Roman"/>
          <w:szCs w:val="24"/>
        </w:rPr>
        <w:t xml:space="preserve"> ωστόσο είναι η διαπίστωση. Δεν υπάρχει θετικό πρόσημο! Και η στρατηγική της Κυβέρνησης είναι η δημιουργία υπερπλεονασμάτων στην οικονομία. Επιβεβαιώνεται, δηλαδή, η ρήση «όπου ευημερούν οι αριθμοί, δυστυχούν οι άνθρωποι»!</w:t>
      </w:r>
    </w:p>
    <w:p w14:paraId="621893D0" w14:textId="77777777" w:rsidR="00FB0E1F" w:rsidRDefault="0065608A">
      <w:pPr>
        <w:spacing w:after="0" w:line="600" w:lineRule="auto"/>
        <w:ind w:firstLine="720"/>
        <w:jc w:val="both"/>
        <w:rPr>
          <w:rFonts w:eastAsia="Times New Roman"/>
          <w:szCs w:val="24"/>
        </w:rPr>
      </w:pPr>
      <w:r>
        <w:rPr>
          <w:rFonts w:eastAsia="Times New Roman"/>
          <w:szCs w:val="24"/>
        </w:rPr>
        <w:t>Στην επιτυχία της στρατηγικής αυτ</w:t>
      </w:r>
      <w:r>
        <w:rPr>
          <w:rFonts w:eastAsia="Times New Roman"/>
          <w:szCs w:val="24"/>
        </w:rPr>
        <w:t>ής θυσιάζει η Κυβέρνηση την ανάκαμψη της εθνικής οικονομίας. Πώς; Αυξάνοντας τους στόχους. Και μετά τι; Εφαρμόζοντας σκληρή λιτότητα.</w:t>
      </w:r>
    </w:p>
    <w:p w14:paraId="621893D1" w14:textId="77777777" w:rsidR="00FB0E1F" w:rsidRDefault="0065608A">
      <w:pPr>
        <w:spacing w:after="0" w:line="600" w:lineRule="auto"/>
        <w:ind w:firstLine="720"/>
        <w:jc w:val="both"/>
        <w:rPr>
          <w:rFonts w:eastAsia="Times New Roman"/>
          <w:szCs w:val="24"/>
        </w:rPr>
      </w:pPr>
      <w:r>
        <w:rPr>
          <w:rFonts w:eastAsia="Times New Roman"/>
          <w:szCs w:val="24"/>
        </w:rPr>
        <w:t>Να θυμίσω ότι για το 2018 οι στόχοι είναι πρωτογενές πλεόνασμα 3,8% του ΑΕΠ και ρυθμός ανάπτυξης 2,5%. Δηλαδή τι; Στόχοι φ</w:t>
      </w:r>
      <w:r>
        <w:rPr>
          <w:rFonts w:eastAsia="Times New Roman"/>
          <w:szCs w:val="24"/>
        </w:rPr>
        <w:t>ιλόδοξοι μεν, ανεφάρμοστοι δε.</w:t>
      </w:r>
    </w:p>
    <w:p w14:paraId="621893D2" w14:textId="77777777" w:rsidR="00FB0E1F" w:rsidRDefault="0065608A">
      <w:pPr>
        <w:spacing w:after="0" w:line="600" w:lineRule="auto"/>
        <w:ind w:firstLine="720"/>
        <w:jc w:val="both"/>
        <w:rPr>
          <w:rFonts w:eastAsia="Times New Roman"/>
          <w:szCs w:val="24"/>
        </w:rPr>
      </w:pPr>
      <w:r>
        <w:rPr>
          <w:rFonts w:eastAsia="Times New Roman"/>
          <w:szCs w:val="24"/>
        </w:rPr>
        <w:t>Αγαπητοί συνάδελφοι, η επιδίωξη υπερβολικών πλεονασμάτων οδηγεί σε μια σκληρή λιτότητα μέσω αυξημένης φορολογίας, παγώματος δημοσίων επενδύσεων και περικοπής δαπανών.</w:t>
      </w:r>
    </w:p>
    <w:p w14:paraId="621893D3" w14:textId="77777777" w:rsidR="00FB0E1F" w:rsidRDefault="0065608A">
      <w:pPr>
        <w:spacing w:after="0" w:line="600" w:lineRule="auto"/>
        <w:ind w:firstLine="720"/>
        <w:jc w:val="both"/>
        <w:rPr>
          <w:rFonts w:eastAsia="Times New Roman"/>
          <w:szCs w:val="24"/>
        </w:rPr>
      </w:pPr>
      <w:r>
        <w:rPr>
          <w:rFonts w:eastAsia="Times New Roman"/>
          <w:szCs w:val="24"/>
        </w:rPr>
        <w:t xml:space="preserve">Και εδώ φυσικά μπαίνει ένα ερώτημα: Τι εξυπηρετεί, κυρίες </w:t>
      </w:r>
      <w:r>
        <w:rPr>
          <w:rFonts w:eastAsia="Times New Roman"/>
          <w:szCs w:val="24"/>
        </w:rPr>
        <w:t>και κύριοι συνάδελφοι, αυτή η στρατηγική;</w:t>
      </w:r>
    </w:p>
    <w:p w14:paraId="621893D4" w14:textId="77777777" w:rsidR="00FB0E1F" w:rsidRDefault="0065608A">
      <w:pPr>
        <w:spacing w:after="0" w:line="600" w:lineRule="auto"/>
        <w:ind w:firstLine="720"/>
        <w:jc w:val="both"/>
        <w:rPr>
          <w:rFonts w:eastAsia="Times New Roman"/>
          <w:szCs w:val="24"/>
        </w:rPr>
      </w:pPr>
      <w:r>
        <w:rPr>
          <w:rFonts w:eastAsia="Times New Roman"/>
          <w:szCs w:val="24"/>
        </w:rPr>
        <w:t>Πρώτον, αγοράζει η Κυβέρνηση πολιτικό χρόνο παραμονής στην εξουσία και ταυτόχρονα ψάχνει τον τρόπο διεξόδου από την κρίση.</w:t>
      </w:r>
    </w:p>
    <w:p w14:paraId="621893D5" w14:textId="77777777" w:rsidR="00FB0E1F" w:rsidRDefault="0065608A">
      <w:pPr>
        <w:spacing w:after="0" w:line="600" w:lineRule="auto"/>
        <w:ind w:firstLine="720"/>
        <w:jc w:val="both"/>
        <w:rPr>
          <w:rFonts w:eastAsia="Times New Roman"/>
          <w:szCs w:val="24"/>
        </w:rPr>
      </w:pPr>
      <w:r>
        <w:rPr>
          <w:rFonts w:eastAsia="Times New Roman"/>
          <w:szCs w:val="24"/>
        </w:rPr>
        <w:t xml:space="preserve">Δεύτερον, προτάσσει ως κεντρική της πολιτική την μείωση των ανισοτήτων εξ ου και η μέριμνα </w:t>
      </w:r>
      <w:r>
        <w:rPr>
          <w:rFonts w:eastAsia="Times New Roman"/>
          <w:szCs w:val="24"/>
        </w:rPr>
        <w:t>υπέρ των ασθενέστερων μέσω του κοινωνικού μερίσματος. Αυτό, κύριοι, ονομάζεται επιδοματική πολιτική.</w:t>
      </w:r>
    </w:p>
    <w:p w14:paraId="621893D6" w14:textId="77777777" w:rsidR="00FB0E1F" w:rsidRDefault="0065608A">
      <w:pPr>
        <w:spacing w:after="0" w:line="600" w:lineRule="auto"/>
        <w:ind w:firstLine="720"/>
        <w:jc w:val="both"/>
        <w:rPr>
          <w:rFonts w:eastAsia="Times New Roman"/>
          <w:szCs w:val="24"/>
        </w:rPr>
      </w:pPr>
      <w:r>
        <w:rPr>
          <w:rFonts w:eastAsia="Times New Roman"/>
          <w:szCs w:val="24"/>
        </w:rPr>
        <w:lastRenderedPageBreak/>
        <w:t>Κύριοι της Κυβέρνησης, στην πολιτική σας δεν υπάρχει αριστερό ιδεολογικό πρόταγμα, δεν υπάρχει αξιακό κριτήριο. Είναι επιλογή σας να εφαρμόζετε πολιτικές π</w:t>
      </w:r>
      <w:r>
        <w:rPr>
          <w:rFonts w:eastAsia="Times New Roman"/>
          <w:szCs w:val="24"/>
        </w:rPr>
        <w:t>ου διαλύουν την μεσαία τάξη</w:t>
      </w:r>
      <w:r>
        <w:rPr>
          <w:rFonts w:eastAsia="Times New Roman"/>
          <w:szCs w:val="24"/>
        </w:rPr>
        <w:t>.</w:t>
      </w:r>
    </w:p>
    <w:p w14:paraId="621893D7" w14:textId="77777777" w:rsidR="00FB0E1F" w:rsidRDefault="0065608A">
      <w:pPr>
        <w:spacing w:after="0" w:line="600" w:lineRule="auto"/>
        <w:ind w:firstLine="720"/>
        <w:jc w:val="both"/>
        <w:rPr>
          <w:rFonts w:eastAsia="Times New Roman"/>
          <w:szCs w:val="24"/>
        </w:rPr>
      </w:pPr>
      <w:r>
        <w:rPr>
          <w:rFonts w:eastAsia="Times New Roman"/>
          <w:szCs w:val="24"/>
        </w:rPr>
        <w:t>Να θυμίσω σύμφωνα με την ΕΛΣΤΑΤ την τριετία 2015 - 2017 η απώλεια του δυνητικού εισοδήματος ανήλθε στα 36 δισεκατομμύρια και το 2018 θα ξεπεράσει αισίως τα 55 δισεκατομμύρια. Την ίδια περίοδο ωστόσο η χώρα έχει απώλεια προσδοκώ</w:t>
      </w:r>
      <w:r>
        <w:rPr>
          <w:rFonts w:eastAsia="Times New Roman"/>
          <w:szCs w:val="24"/>
        </w:rPr>
        <w:t>μενου ΑΕΠ κατά 19,1 δισεκατομμύρια.</w:t>
      </w:r>
    </w:p>
    <w:p w14:paraId="621893D8" w14:textId="77777777" w:rsidR="00FB0E1F" w:rsidRDefault="0065608A">
      <w:pPr>
        <w:spacing w:after="0" w:line="600" w:lineRule="auto"/>
        <w:ind w:firstLine="720"/>
        <w:jc w:val="both"/>
        <w:rPr>
          <w:rFonts w:eastAsia="Times New Roman"/>
          <w:szCs w:val="24"/>
        </w:rPr>
      </w:pPr>
      <w:r>
        <w:rPr>
          <w:rFonts w:eastAsia="Times New Roman"/>
          <w:szCs w:val="24"/>
        </w:rPr>
        <w:t xml:space="preserve">Έχει εγκλωβιστεί, λοιπόν, η χώρα στην ύφεση και έχετε την ευθύνη. Μην ξεχνάτε ότι κατά την περίοδο </w:t>
      </w:r>
      <w:r>
        <w:rPr>
          <w:rFonts w:eastAsia="Times New Roman"/>
          <w:szCs w:val="24"/>
        </w:rPr>
        <w:t>δ</w:t>
      </w:r>
      <w:r>
        <w:rPr>
          <w:rFonts w:eastAsia="Times New Roman"/>
          <w:szCs w:val="24"/>
        </w:rPr>
        <w:t>ιακυβέρνησης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είχαμε το τρίτο μνημόνιο: 12,5 δισεκατομμύρια ευρώ και το τέταρτο μνημόνιο: 4 δισεκατομμύρια.</w:t>
      </w:r>
    </w:p>
    <w:p w14:paraId="621893D9" w14:textId="77777777" w:rsidR="00FB0E1F" w:rsidRDefault="0065608A">
      <w:pPr>
        <w:spacing w:after="0" w:line="600" w:lineRule="auto"/>
        <w:ind w:firstLine="720"/>
        <w:jc w:val="both"/>
        <w:rPr>
          <w:rFonts w:eastAsia="Times New Roman"/>
          <w:szCs w:val="24"/>
        </w:rPr>
      </w:pPr>
      <w:r>
        <w:rPr>
          <w:rFonts w:eastAsia="Times New Roman"/>
          <w:szCs w:val="24"/>
        </w:rPr>
        <w:t>Ωστόσο, η λογική από το 2018 είναι η ίδια. Φόροι: 951 εκατομμύρια ευρώ πρόσθετοι φόροι από τους οποίους 478 είναι οι άμεσοι φόροι και 473 οι έμμεσοι. Η κατανομή αυτή, αγαπητοί Υπουργοί, δεν εμπεριέχει κοινωνική ευαισθησία. Οι άμεσοι φόροι είναι δικαιότερο</w:t>
      </w:r>
      <w:r>
        <w:rPr>
          <w:rFonts w:eastAsia="Times New Roman"/>
          <w:szCs w:val="24"/>
        </w:rPr>
        <w:t>ι, αφού συναρτώνται με το εισόδημα. Εσείς, ωστόσο, για μια ακόμη χρονιά αυξάνετε τους έμμεσους φόρους. Ποιο είναι το αποτέλεσμα; Επιβαρύνετε τα χαμηλά εισοδήματα.</w:t>
      </w:r>
    </w:p>
    <w:p w14:paraId="621893DA" w14:textId="77777777" w:rsidR="00FB0E1F" w:rsidRDefault="0065608A">
      <w:pPr>
        <w:spacing w:after="0" w:line="600" w:lineRule="auto"/>
        <w:ind w:firstLine="720"/>
        <w:jc w:val="both"/>
        <w:rPr>
          <w:rFonts w:eastAsia="Times New Roman"/>
          <w:szCs w:val="24"/>
        </w:rPr>
      </w:pPr>
      <w:r>
        <w:rPr>
          <w:rFonts w:eastAsia="Times New Roman"/>
          <w:szCs w:val="24"/>
        </w:rPr>
        <w:t>Δαπάνες: Οι συνολικές δαπάνες προβλέπονται μειωμένες κατά 916 εκατομμύρια σε σχέση με το στόχ</w:t>
      </w:r>
      <w:r>
        <w:rPr>
          <w:rFonts w:eastAsia="Times New Roman"/>
          <w:szCs w:val="24"/>
        </w:rPr>
        <w:t xml:space="preserve">ο του </w:t>
      </w:r>
      <w:r>
        <w:rPr>
          <w:rFonts w:eastAsia="Times New Roman"/>
          <w:szCs w:val="24"/>
        </w:rPr>
        <w:t>μ</w:t>
      </w:r>
      <w:r>
        <w:rPr>
          <w:rFonts w:eastAsia="Times New Roman"/>
          <w:szCs w:val="24"/>
        </w:rPr>
        <w:t>εσοπρόθεσμου. Η μεγαλύτερη μείωση δε αφορά τις δαπάνες στην ασφάλιση, στην περίθαλψη, στην κοινωνική προστασία, οι οποίες είναι χαμηλότερες κατά 1,6 δισεκατομμύρια.</w:t>
      </w:r>
    </w:p>
    <w:p w14:paraId="621893DB"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Μειωμένες, επίσης, είναι οι δαπάνες </w:t>
      </w:r>
      <w:r>
        <w:rPr>
          <w:rFonts w:eastAsia="Times New Roman"/>
          <w:szCs w:val="24"/>
        </w:rPr>
        <w:t xml:space="preserve">σε </w:t>
      </w:r>
      <w:r>
        <w:rPr>
          <w:rFonts w:eastAsia="Times New Roman"/>
          <w:szCs w:val="24"/>
        </w:rPr>
        <w:t xml:space="preserve">κρίσιμα Υπουργεία </w:t>
      </w:r>
      <w:r>
        <w:rPr>
          <w:rFonts w:eastAsia="Times New Roman"/>
          <w:szCs w:val="24"/>
        </w:rPr>
        <w:t>και συγκεκριμένα στο Υπουργ</w:t>
      </w:r>
      <w:r>
        <w:rPr>
          <w:rFonts w:eastAsia="Times New Roman"/>
          <w:szCs w:val="24"/>
        </w:rPr>
        <w:t>είο</w:t>
      </w:r>
      <w:r>
        <w:rPr>
          <w:rFonts w:eastAsia="Times New Roman"/>
          <w:szCs w:val="24"/>
        </w:rPr>
        <w:t xml:space="preserve"> </w:t>
      </w:r>
      <w:r>
        <w:rPr>
          <w:rFonts w:eastAsia="Times New Roman"/>
          <w:szCs w:val="24"/>
        </w:rPr>
        <w:t>Υ</w:t>
      </w:r>
      <w:r>
        <w:rPr>
          <w:rFonts w:eastAsia="Times New Roman"/>
          <w:szCs w:val="24"/>
        </w:rPr>
        <w:t xml:space="preserve">ποδομών κατά 129 εκατομμύρια ευρώ και Αγροτικής Ανάπτυξης κατά 225 εκατομμύρια ευρώ. Ωστόσο, δεν υπάρχει κανένα επιχειρησιακό σχέδιο για την παραγωγική ανασυγκρότηση της χώρας για να μπορέσει η χώρα να βγει από την κρίση, να </w:t>
      </w:r>
      <w:r>
        <w:rPr>
          <w:rFonts w:eastAsia="Times New Roman"/>
          <w:szCs w:val="24"/>
        </w:rPr>
        <w:t xml:space="preserve">παραγάγουμε </w:t>
      </w:r>
      <w:r>
        <w:rPr>
          <w:rFonts w:eastAsia="Times New Roman"/>
          <w:szCs w:val="24"/>
        </w:rPr>
        <w:t xml:space="preserve">πλούτο, γιατί </w:t>
      </w:r>
      <w:r>
        <w:rPr>
          <w:rFonts w:eastAsia="Times New Roman"/>
          <w:szCs w:val="24"/>
        </w:rPr>
        <w:t>τα δανεικά έλαβαν τέλος.</w:t>
      </w:r>
    </w:p>
    <w:p w14:paraId="621893D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Ασφαλιστικά ταμεία: Αναφέρετε ότι θα υπάρξει πλεόνασμα στα ασφαλιστικά ταμεία κατά το 2018 ύψους 859 εκατομμυρίων ευρώ. Δεν μας είπατε πώς θα αξιοποιηθεί αυτό το πλεόνασμα.</w:t>
      </w:r>
    </w:p>
    <w:p w14:paraId="621893D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Δημόσιες επενδύσεις! Στα ίδια επίπεδα με εκείνα του 2017 θ</w:t>
      </w:r>
      <w:r>
        <w:rPr>
          <w:rFonts w:eastAsia="Times New Roman" w:cs="Times New Roman"/>
          <w:szCs w:val="24"/>
        </w:rPr>
        <w:t>α παραμείνουν οι δαπάνες του Προγράμματος Δημοσίων Επενδύσεων για το 2018, δηλαδή στα 6,75 δισεκατομμύρια, αντιπροσωπεύοντας το 3,65% του προβλεπόμενου ΑΕΠ.</w:t>
      </w:r>
    </w:p>
    <w:p w14:paraId="621893D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Αποκρατικοποιήσεις: Το 2018 περιμένετε έσοδα ύψους 2,74 δισεκατομμυρίων, δηλαδή 1,66 δισεκατομμύρια</w:t>
      </w:r>
      <w:r>
        <w:rPr>
          <w:rFonts w:eastAsia="Times New Roman" w:cs="Times New Roman"/>
          <w:szCs w:val="24"/>
        </w:rPr>
        <w:t xml:space="preserve"> παραπάνω από το 2017. Δεν μας λέτε, όμως, πώς θα το πετύχετε αυτό.</w:t>
      </w:r>
    </w:p>
    <w:p w14:paraId="621893D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Δημόσιο χρέος: Κάθε διαπραγμάτευση βρίσκεται στον αέρα. Και αυτό γιατί; Δεν αφήσατε τη χώρα να αξιοποιήσει τη συμφωνία του Eurogroup του 2012, τη συμφωνία που έθετε στόχο το χρέος να προσε</w:t>
      </w:r>
      <w:r>
        <w:rPr>
          <w:rFonts w:eastAsia="Times New Roman" w:cs="Times New Roman"/>
          <w:szCs w:val="24"/>
        </w:rPr>
        <w:t>γγίσει το 124% του ΑΕΠ και το 2020 να βρεθεί σημαντικά κάτω από το 110% του ΑΕΠ.</w:t>
      </w:r>
    </w:p>
    <w:p w14:paraId="621893E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υποστηρίζει ότι πλησιάζουμε στην έξοδο από τα μνημόνια. Προσωπικά το εύχομαι. Ελπίζω, ωστόσο, να μην αποτελέσει μια ουτοπία που θα οδ</w:t>
      </w:r>
      <w:r>
        <w:rPr>
          <w:rFonts w:eastAsia="Times New Roman" w:cs="Times New Roman"/>
          <w:szCs w:val="24"/>
        </w:rPr>
        <w:t>ηγήσει σε απογοήτευση και μεγαλύτερη απόγνωση την κοινωνία. Να τονίσω πως αυτό θα είχε επιτευχθεί αν είχε γίνει αποδεκτή η πρόταση της Προέδρου μας, της κ</w:t>
      </w:r>
      <w:r w:rsidRPr="00295FDF">
        <w:rPr>
          <w:rFonts w:eastAsia="Times New Roman" w:cs="Times New Roman"/>
          <w:szCs w:val="24"/>
        </w:rPr>
        <w:t>.</w:t>
      </w:r>
      <w:r>
        <w:rPr>
          <w:rFonts w:eastAsia="Times New Roman" w:cs="Times New Roman"/>
          <w:szCs w:val="24"/>
        </w:rPr>
        <w:t xml:space="preserve"> Φώφης Γεννηματά, για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σ</w:t>
      </w:r>
      <w:r>
        <w:rPr>
          <w:rFonts w:eastAsia="Times New Roman" w:cs="Times New Roman"/>
          <w:szCs w:val="24"/>
        </w:rPr>
        <w:t>υνεννόησης από την παρούσα Βουλή πριν δύο χρόνια.</w:t>
      </w:r>
    </w:p>
    <w:p w14:paraId="621893E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η Κυβέρνηση έχει ακυρώσει κάθε δυνατότητα ανάκαμψης της χώρας. Ποιος μπορεί να ξεχάσει τη δέσμευση για παραχώρηση του εθνικού πλούτου στο </w:t>
      </w:r>
      <w:r>
        <w:rPr>
          <w:rFonts w:eastAsia="Times New Roman" w:cs="Times New Roman"/>
          <w:szCs w:val="24"/>
        </w:rPr>
        <w:t>υ</w:t>
      </w:r>
      <w:r>
        <w:rPr>
          <w:rFonts w:eastAsia="Times New Roman" w:cs="Times New Roman"/>
          <w:szCs w:val="24"/>
        </w:rPr>
        <w:t>περταμείο για ενενήντα ενν</w:t>
      </w:r>
      <w:r>
        <w:rPr>
          <w:rFonts w:eastAsia="Times New Roman" w:cs="Times New Roman"/>
          <w:szCs w:val="24"/>
        </w:rPr>
        <w:t>έα</w:t>
      </w:r>
      <w:r>
        <w:rPr>
          <w:rFonts w:eastAsia="Times New Roman" w:cs="Times New Roman"/>
          <w:szCs w:val="24"/>
        </w:rPr>
        <w:t xml:space="preserve"> χρόνια; Ποιος μπορεί να αμφισβητήσει ότι τα μέτρα που ενεργοποιούνται τ</w:t>
      </w:r>
      <w:r>
        <w:rPr>
          <w:rFonts w:eastAsia="Times New Roman" w:cs="Times New Roman"/>
          <w:szCs w:val="24"/>
        </w:rPr>
        <w:t>ην Πρωτοχρονιά θα βυθίσουν την οικονομία περισσότερο;</w:t>
      </w:r>
    </w:p>
    <w:p w14:paraId="621893E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Να θυμίσω τα εξής: Την περικοπή του ΕΚΑΣ σε εκατόν σαράντα χιλιάδες χαμηλοσυνταξιούχους το 2018 και την κατάργησή του το 2019. Την αύξηση εισφορών σε ένα εκατομμύριο τετρακόσιους χιλιάδες ελεύθερους επα</w:t>
      </w:r>
      <w:r>
        <w:rPr>
          <w:rFonts w:eastAsia="Times New Roman" w:cs="Times New Roman"/>
          <w:szCs w:val="24"/>
        </w:rPr>
        <w:t>γγελματίες, αγρότες και επιστήμονες. Την κατάργηση του μειωμένου ΦΠΑ στα νησιά. Το</w:t>
      </w:r>
      <w:r>
        <w:rPr>
          <w:rFonts w:eastAsia="Times New Roman" w:cs="Times New Roman"/>
          <w:szCs w:val="24"/>
        </w:rPr>
        <w:t>ν</w:t>
      </w:r>
      <w:r>
        <w:rPr>
          <w:rFonts w:eastAsia="Times New Roman" w:cs="Times New Roman"/>
          <w:szCs w:val="24"/>
        </w:rPr>
        <w:t xml:space="preserve"> φόρο διαμονής στα ξενοδοχεία και τα ενοικιαζόμενα δωμάτια.</w:t>
      </w:r>
    </w:p>
    <w:p w14:paraId="621893E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της Κυβέρνησης, πορεύεστε χωρίς όραμα για τη χώρα. Δεν βλέπουμε κα</w:t>
      </w:r>
      <w:r>
        <w:rPr>
          <w:rFonts w:eastAsia="Times New Roman" w:cs="Times New Roman"/>
          <w:szCs w:val="24"/>
        </w:rPr>
        <w:t>μ</w:t>
      </w:r>
      <w:r>
        <w:rPr>
          <w:rFonts w:eastAsia="Times New Roman" w:cs="Times New Roman"/>
          <w:szCs w:val="24"/>
        </w:rPr>
        <w:t>μία πρόοδο στο σχέδιο παραγω</w:t>
      </w:r>
      <w:r>
        <w:rPr>
          <w:rFonts w:eastAsia="Times New Roman" w:cs="Times New Roman"/>
          <w:szCs w:val="24"/>
        </w:rPr>
        <w:t>γικής ανασυγκρότησης, καμ</w:t>
      </w:r>
      <w:r>
        <w:rPr>
          <w:rFonts w:eastAsia="Times New Roman" w:cs="Times New Roman"/>
          <w:szCs w:val="24"/>
        </w:rPr>
        <w:t>μ</w:t>
      </w:r>
      <w:r>
        <w:rPr>
          <w:rFonts w:eastAsia="Times New Roman" w:cs="Times New Roman"/>
          <w:szCs w:val="24"/>
        </w:rPr>
        <w:t>ία πρόοδο στο σχέδιο δημιουργίας θέσεων απασχόλησης. Το μόνο που βλέπουμε είναι φόροι, περικοπές, λιτότητα και ανεργία.</w:t>
      </w:r>
    </w:p>
    <w:p w14:paraId="621893E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Σε απόγνωση βρίσκονται και οι χιλιάδες νοικοκυραίοι που χάνουν τα σπίτια τους, τους κόπους μιας ζωής. Οι ηλεκτ</w:t>
      </w:r>
      <w:r>
        <w:rPr>
          <w:rFonts w:eastAsia="Times New Roman" w:cs="Times New Roman"/>
          <w:szCs w:val="24"/>
        </w:rPr>
        <w:t xml:space="preserve">ρονικοί πλειστηριασμοί είναι θηλιά και βρόγχος στο λαιμό των νοικοκυραίων. Κατ’ επανάληψη έχω τονίσει από αυτό το Βήμα, πως επιτέλους πρέπει να προηγηθούν των ξένων </w:t>
      </w:r>
      <w:r>
        <w:rPr>
          <w:rFonts w:eastAsia="Times New Roman" w:cs="Times New Roman"/>
          <w:szCs w:val="24"/>
          <w:lang w:val="en-US"/>
        </w:rPr>
        <w:t>funds</w:t>
      </w:r>
      <w:r>
        <w:rPr>
          <w:rFonts w:eastAsia="Times New Roman" w:cs="Times New Roman"/>
          <w:szCs w:val="24"/>
        </w:rPr>
        <w:t xml:space="preserve"> οι δανειολήπτες. Να παραδειγματιστούμε από τους αδελφούς μας Κυπρίους.</w:t>
      </w:r>
    </w:p>
    <w:p w14:paraId="621893E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Καταθέσαμε χθε</w:t>
      </w:r>
      <w:r>
        <w:rPr>
          <w:rFonts w:eastAsia="Times New Roman" w:cs="Times New Roman"/>
          <w:szCs w:val="24"/>
        </w:rPr>
        <w:t xml:space="preserve">ς μια πρόταση νόμου για την προστασία της πρώτης κατοικίας και μέτρα στήριξης για τα νησιά. Πιστεύουμε να τις αποδεχθείτε. </w:t>
      </w:r>
    </w:p>
    <w:p w14:paraId="621893E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συνεχίσουμε να στηρίζουμε με τις προτάσεις, τις θέσεις και τις παρεμβάσεις μας τη μόνη πολιτική εξό</w:t>
      </w:r>
      <w:r>
        <w:rPr>
          <w:rFonts w:eastAsia="Times New Roman" w:cs="Times New Roman"/>
          <w:szCs w:val="24"/>
        </w:rPr>
        <w:t>δου από την κρίση, όπως την καταθέσαμε με το «Σχέδιο Ελλάδα». Με αυτή τη στρατηγική θα οδηγήσουμε τη χώρα στην ανάκαμψη, θα φέρουμε και πάλι στην Ελλάδα τα τετρακόσια σαράντα πέντε χιλιάδες Ελληνόπουλα που έφυγαν στο εξωτερικό, θα ξαναφέρουμε την ελπίδα σε</w:t>
      </w:r>
      <w:r>
        <w:rPr>
          <w:rFonts w:eastAsia="Times New Roman" w:cs="Times New Roman"/>
          <w:szCs w:val="24"/>
        </w:rPr>
        <w:t xml:space="preserve"> κάθε σπίτι. Το Κίνημα Αλλαγής έρχεται ως δύναμη ανατροπής και ως δύναμη ευθύνης.</w:t>
      </w:r>
    </w:p>
    <w:p w14:paraId="621893E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Τέλος, καταψηφίζουμε αυτόν τον </w:t>
      </w:r>
      <w:r>
        <w:rPr>
          <w:rFonts w:eastAsia="Times New Roman" w:cs="Times New Roman"/>
          <w:szCs w:val="24"/>
        </w:rPr>
        <w:t>π</w:t>
      </w:r>
      <w:r>
        <w:rPr>
          <w:rFonts w:eastAsia="Times New Roman" w:cs="Times New Roman"/>
          <w:szCs w:val="24"/>
        </w:rPr>
        <w:t>ροϋπολογισμό που επιτείνει τη λιτότητα και φυσικά καταδικάζει την ανάπτυξη.</w:t>
      </w:r>
    </w:p>
    <w:p w14:paraId="621893E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21893E9"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w:t>
      </w:r>
      <w:r>
        <w:rPr>
          <w:rFonts w:eastAsia="Times New Roman" w:cs="Times New Roman"/>
          <w:szCs w:val="24"/>
        </w:rPr>
        <w:t>ούμε.</w:t>
      </w:r>
    </w:p>
    <w:p w14:paraId="621893E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Ζωή Λιβανίου από τον ΣΥΡΙΖΑ. </w:t>
      </w:r>
    </w:p>
    <w:p w14:paraId="621893E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ΖΩΗ ΛΙΒΑΝΙΟΥ: </w:t>
      </w:r>
      <w:r>
        <w:rPr>
          <w:rFonts w:eastAsia="Times New Roman" w:cs="Times New Roman"/>
          <w:szCs w:val="24"/>
        </w:rPr>
        <w:t xml:space="preserve">Ευχαριστώ, κύριε Πρόεδρε. </w:t>
      </w:r>
    </w:p>
    <w:p w14:paraId="621893E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κυρία και κύριοι Υπουργοί, σήμερα καλούμαστε να ψηφίσουμε έναν ακόμα δύσκολο προϋπολογισμό όχι τόσο λόγω των προβλέψεων που περιέχ</w:t>
      </w:r>
      <w:r>
        <w:rPr>
          <w:rFonts w:eastAsia="Times New Roman" w:cs="Times New Roman"/>
          <w:szCs w:val="24"/>
        </w:rPr>
        <w:t xml:space="preserve">ει, αλλά κυρίως λόγω αυτών που θα θέλαμε να περιέχει και δεν μας το επιτρέπουν οι συνθήκες. Ελπίδα και πίστη της συντριπτικής </w:t>
      </w:r>
      <w:r>
        <w:rPr>
          <w:rFonts w:eastAsia="Times New Roman" w:cs="Times New Roman"/>
          <w:szCs w:val="24"/>
        </w:rPr>
        <w:t xml:space="preserve">πλειονότητας </w:t>
      </w:r>
      <w:r>
        <w:rPr>
          <w:rFonts w:eastAsia="Times New Roman" w:cs="Times New Roman"/>
          <w:szCs w:val="24"/>
        </w:rPr>
        <w:t xml:space="preserve">του ελληνικού λαού που στηρίζει την Κυβέρνηση, είναι ο συγκεκριμένος </w:t>
      </w:r>
      <w:r>
        <w:rPr>
          <w:rFonts w:eastAsia="Times New Roman" w:cs="Times New Roman"/>
          <w:szCs w:val="24"/>
        </w:rPr>
        <w:t>π</w:t>
      </w:r>
      <w:r>
        <w:rPr>
          <w:rFonts w:eastAsia="Times New Roman" w:cs="Times New Roman"/>
          <w:szCs w:val="24"/>
        </w:rPr>
        <w:t>ροϋπολογισμός να είναι ο τελευταίος που υποβάλλ</w:t>
      </w:r>
      <w:r>
        <w:rPr>
          <w:rFonts w:eastAsia="Times New Roman" w:cs="Times New Roman"/>
          <w:szCs w:val="24"/>
        </w:rPr>
        <w:t>εται σε αυτές τις συνθήκες.</w:t>
      </w:r>
    </w:p>
    <w:p w14:paraId="621893ED" w14:textId="77777777" w:rsidR="00FB0E1F" w:rsidRDefault="0065608A">
      <w:pPr>
        <w:spacing w:after="0" w:line="600" w:lineRule="auto"/>
        <w:ind w:firstLine="720"/>
        <w:jc w:val="both"/>
        <w:rPr>
          <w:rFonts w:eastAsia="Times New Roman" w:cs="Times New Roman"/>
          <w:color w:val="000000" w:themeColor="text1"/>
          <w:szCs w:val="24"/>
        </w:rPr>
      </w:pPr>
      <w:r w:rsidRPr="00514FE1">
        <w:rPr>
          <w:rFonts w:eastAsia="Times New Roman" w:cs="Times New Roman"/>
          <w:color w:val="000000" w:themeColor="text1"/>
          <w:szCs w:val="24"/>
        </w:rPr>
        <w:t>Η εμπιστοσύνη στην Κυβέρνηση εδράζεται στο ότι καταφέρνει μέσα από δυσκολίες, περιορισμούς, υποχωρήσεις, να διαμορφώσει τα δημοσιονομικά δεδομένα κατά τρόπο που να αποδίδεται μεγαλύτερη κοινωνική δικαιοσύνη. Η στράτευση της Κυβέ</w:t>
      </w:r>
      <w:r w:rsidRPr="00514FE1">
        <w:rPr>
          <w:rFonts w:eastAsia="Times New Roman" w:cs="Times New Roman"/>
          <w:color w:val="000000" w:themeColor="text1"/>
          <w:szCs w:val="24"/>
        </w:rPr>
        <w:t>ρνησης στην κατεύθυνση της κοινωνικής δικαιοσύνης, στην αντιμετώπιση των πραγματικών και τεράστιων κοινωνικών προβλημάτων αποδεικνύεται</w:t>
      </w:r>
      <w:r w:rsidRPr="00514FE1">
        <w:rPr>
          <w:rFonts w:eastAsia="Times New Roman" w:cs="Times New Roman"/>
          <w:color w:val="000000" w:themeColor="text1"/>
          <w:szCs w:val="24"/>
        </w:rPr>
        <w:t>,</w:t>
      </w:r>
      <w:r w:rsidRPr="00514FE1">
        <w:rPr>
          <w:rFonts w:eastAsia="Times New Roman" w:cs="Times New Roman"/>
          <w:color w:val="000000" w:themeColor="text1"/>
          <w:szCs w:val="24"/>
        </w:rPr>
        <w:t xml:space="preserve"> τόσο με τη διανομή του κοινωνικού μερίσματος</w:t>
      </w:r>
      <w:r w:rsidRPr="00514FE1">
        <w:rPr>
          <w:rFonts w:eastAsia="Times New Roman" w:cs="Times New Roman"/>
          <w:color w:val="000000" w:themeColor="text1"/>
          <w:szCs w:val="24"/>
        </w:rPr>
        <w:t xml:space="preserve"> όσο και από πληθώρα παρεμβάσεων που αναδιαμορφώνουν και θεμελιώνουν, σε μεγάλο βαθμό, από την αρχή το κοινωνικό κράτος. </w:t>
      </w:r>
    </w:p>
    <w:p w14:paraId="621893E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συντριπτική πλειοψηφία της ελληνικής κοινωνίας αναγνωρίζει αυτή την προσπάθεια, παρά το γεγονός ότι εξακολουθεί να δυσκολεύεται, να </w:t>
      </w:r>
      <w:r>
        <w:rPr>
          <w:rFonts w:eastAsia="Times New Roman" w:cs="Times New Roman"/>
          <w:szCs w:val="24"/>
        </w:rPr>
        <w:t xml:space="preserve">αντιμετωπίζει ακόμα σειρά προβλημάτων και να επιθυμεί πιο γρήγορη βελτίωση της καθημερινότητας. </w:t>
      </w:r>
    </w:p>
    <w:p w14:paraId="621893E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μόνοι που κάνουν πως δεν καταλαβαίνουν τι πραγματικά γίνεται</w:t>
      </w:r>
      <w:r>
        <w:rPr>
          <w:rFonts w:eastAsia="Times New Roman" w:cs="Times New Roman"/>
          <w:szCs w:val="24"/>
        </w:rPr>
        <w:t xml:space="preserve"> </w:t>
      </w:r>
      <w:r>
        <w:rPr>
          <w:rFonts w:eastAsia="Times New Roman" w:cs="Times New Roman"/>
          <w:szCs w:val="24"/>
        </w:rPr>
        <w:t xml:space="preserve">είναι οι λάτρεις του νεοφιλελευθερισμού και των αριθμών, που, όπως αποδεικνύεται από τη </w:t>
      </w:r>
      <w:r>
        <w:rPr>
          <w:rFonts w:eastAsia="Times New Roman" w:cs="Times New Roman"/>
          <w:szCs w:val="24"/>
        </w:rPr>
        <w:lastRenderedPageBreak/>
        <w:t xml:space="preserve">συζήτηση του </w:t>
      </w:r>
      <w:r>
        <w:rPr>
          <w:rFonts w:eastAsia="Times New Roman" w:cs="Times New Roman"/>
          <w:szCs w:val="24"/>
        </w:rPr>
        <w:t>π</w:t>
      </w:r>
      <w:r>
        <w:rPr>
          <w:rFonts w:eastAsia="Times New Roman" w:cs="Times New Roman"/>
          <w:szCs w:val="24"/>
        </w:rPr>
        <w:t xml:space="preserve">ροϋπολογισμού του 2018, δεν διαβάζουν ή σκόπιμα παραβλέπουν την αντιστοίχιση της κάθε εγγεγραμμένης δαπάνης. </w:t>
      </w:r>
    </w:p>
    <w:p w14:paraId="621893F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αύξηση, για παράδειγμα, του μισθολογικού κ</w:t>
      </w:r>
      <w:r>
        <w:rPr>
          <w:rFonts w:eastAsia="Times New Roman" w:cs="Times New Roman"/>
          <w:szCs w:val="24"/>
        </w:rPr>
        <w:t xml:space="preserve">όστους του </w:t>
      </w:r>
      <w:r>
        <w:rPr>
          <w:rFonts w:eastAsia="Times New Roman" w:cs="Times New Roman"/>
          <w:szCs w:val="24"/>
        </w:rPr>
        <w:t>δ</w:t>
      </w:r>
      <w:r>
        <w:rPr>
          <w:rFonts w:eastAsia="Times New Roman" w:cs="Times New Roman"/>
          <w:szCs w:val="24"/>
        </w:rPr>
        <w:t xml:space="preserve">ημοσίου οφείλεται κατά κύριο λόγο στην κάλυψη σοβαρών κενών σε τομείς όπως η </w:t>
      </w:r>
      <w:r>
        <w:rPr>
          <w:rFonts w:eastAsia="Times New Roman" w:cs="Times New Roman"/>
          <w:szCs w:val="24"/>
        </w:rPr>
        <w:t>υ</w:t>
      </w:r>
      <w:r>
        <w:rPr>
          <w:rFonts w:eastAsia="Times New Roman" w:cs="Times New Roman"/>
          <w:szCs w:val="24"/>
        </w:rPr>
        <w:t xml:space="preserve">γεία και στην αύξηση των ασφαλιστικών εισφορών που ως εργοδότης καταβάλλει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w:t>
      </w:r>
    </w:p>
    <w:p w14:paraId="621893F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Παραβλέπουν σκόπιμα ότι η αύξηση των ασφαλιστικών εισφορών του </w:t>
      </w:r>
      <w:r>
        <w:rPr>
          <w:rFonts w:eastAsia="Times New Roman" w:cs="Times New Roman"/>
          <w:szCs w:val="24"/>
        </w:rPr>
        <w:t>δ</w:t>
      </w:r>
      <w:r>
        <w:rPr>
          <w:rFonts w:eastAsia="Times New Roman" w:cs="Times New Roman"/>
          <w:szCs w:val="24"/>
        </w:rPr>
        <w:t>ημοσί</w:t>
      </w:r>
      <w:r>
        <w:rPr>
          <w:rFonts w:eastAsia="Times New Roman" w:cs="Times New Roman"/>
          <w:szCs w:val="24"/>
        </w:rPr>
        <w:t xml:space="preserve">ου ενισχύει το ασφαλιστικό σύστημα, καθιστώντας το βιώσιμο, εξασφαλίζει τους αναγκαίους πόρους για την απρόσκοπτη καταβολή των συντάξεων, διασφαλίζει ότι οι σημερινοί εργαζόμενοι θα πάρουν σύνταξη όταν ολοκληρώσουν τον εργασιακό τους βίο. </w:t>
      </w:r>
    </w:p>
    <w:p w14:paraId="621893F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w:t>
      </w:r>
      <w:r>
        <w:rPr>
          <w:rFonts w:eastAsia="Times New Roman" w:cs="Times New Roman"/>
          <w:szCs w:val="24"/>
        </w:rPr>
        <w:t xml:space="preserve"> του 2018, όπως και ο αντίστοιχος του 2017, που εφαρμόστηκε και απέδωσε σημαντικό πλεόνασμα, αποτυπώνουν την ξεκάθαρη δέσμευση της Κυβέρνησης να ανταποκριθεί στις κοινωνικές ανάγκες. Καλύπτει κενά στην πραγματική κοινωνία, χωρίς να παρεκκλίνει των δημοσιον</w:t>
      </w:r>
      <w:r>
        <w:rPr>
          <w:rFonts w:eastAsia="Times New Roman" w:cs="Times New Roman"/>
          <w:szCs w:val="24"/>
        </w:rPr>
        <w:t xml:space="preserve">ομικών στόχων, αξιοποιώντας κοινωνικά υπεύθυνα τους διαθέσιμους πόρους. </w:t>
      </w:r>
    </w:p>
    <w:p w14:paraId="621893F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Έχει σημασία να τονίσουμε ότι η Κυβέρνηση αξιοποιεί τους διαθέσιμους πόρους -όσο περιορισμένοι και αν είναι αυτοί σήμερα- και επενδύει ουσιαστικά στην εξυγίανση όλων των δομών του </w:t>
      </w:r>
      <w:r>
        <w:rPr>
          <w:rFonts w:eastAsia="Times New Roman" w:cs="Times New Roman"/>
          <w:szCs w:val="24"/>
        </w:rPr>
        <w:t>δ</w:t>
      </w:r>
      <w:r>
        <w:rPr>
          <w:rFonts w:eastAsia="Times New Roman" w:cs="Times New Roman"/>
          <w:szCs w:val="24"/>
        </w:rPr>
        <w:t>ημ</w:t>
      </w:r>
      <w:r>
        <w:rPr>
          <w:rFonts w:eastAsia="Times New Roman" w:cs="Times New Roman"/>
          <w:szCs w:val="24"/>
        </w:rPr>
        <w:t xml:space="preserve">οσίου και την αποκατάσταση του κοινωνικού κράτους. </w:t>
      </w:r>
    </w:p>
    <w:p w14:paraId="621893F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δημόσια </w:t>
      </w:r>
      <w:r>
        <w:rPr>
          <w:rFonts w:eastAsia="Times New Roman" w:cs="Times New Roman"/>
          <w:szCs w:val="24"/>
        </w:rPr>
        <w:t>υ</w:t>
      </w:r>
      <w:r>
        <w:rPr>
          <w:rFonts w:eastAsia="Times New Roman" w:cs="Times New Roman"/>
          <w:szCs w:val="24"/>
        </w:rPr>
        <w:t xml:space="preserve">γεία αναπτύσσονται νέες δομές, όπως η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και ενισχύονται τα νοσοκομεία με νέους γιατρούς και νοσηλευτές. Στην </w:t>
      </w:r>
      <w:r>
        <w:rPr>
          <w:rFonts w:eastAsia="Times New Roman" w:cs="Times New Roman"/>
          <w:szCs w:val="24"/>
        </w:rPr>
        <w:t>π</w:t>
      </w:r>
      <w:r>
        <w:rPr>
          <w:rFonts w:eastAsia="Times New Roman" w:cs="Times New Roman"/>
          <w:szCs w:val="24"/>
        </w:rPr>
        <w:t>αιδεία επεκτάθηκε καθολικά ο θεσμός του «</w:t>
      </w:r>
      <w:r>
        <w:rPr>
          <w:rFonts w:eastAsia="Times New Roman" w:cs="Times New Roman"/>
          <w:szCs w:val="24"/>
        </w:rPr>
        <w:t>ο</w:t>
      </w:r>
      <w:r>
        <w:rPr>
          <w:rFonts w:eastAsia="Times New Roman" w:cs="Times New Roman"/>
          <w:szCs w:val="24"/>
        </w:rPr>
        <w:t>λοήμερου» και τα «σ</w:t>
      </w:r>
      <w:r>
        <w:rPr>
          <w:rFonts w:eastAsia="Times New Roman" w:cs="Times New Roman"/>
          <w:szCs w:val="24"/>
        </w:rPr>
        <w:t>χολικά γεύματα». Δίδεται το κοινωνικό εισόδημα αλληλεγγύης από το 2017 και για δεύτερη χρονιά το «κοινωνικό μέρισμα» σε πολύ περισσότερους. Προβλέπεται η διάθεση μέρους του πλεονάσματος για να αποφευχθούν αυξήσεις στους λογαριασμούς της ΔΕΗ, που αφορούν το</w:t>
      </w:r>
      <w:r>
        <w:rPr>
          <w:rFonts w:eastAsia="Times New Roman" w:cs="Times New Roman"/>
          <w:szCs w:val="24"/>
        </w:rPr>
        <w:t xml:space="preserve"> σύνολο των κατοίκων αλλά και το σύνολο των επιχειρήσεων. </w:t>
      </w:r>
    </w:p>
    <w:p w14:paraId="621893F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Αντιπολίτευση μάλλον διαφωνεί με όλα αυτά και θεωρεί «έγκλημα» τη διάθεση του μερίσματος στην πάσχουσα κοινωνία. </w:t>
      </w:r>
    </w:p>
    <w:p w14:paraId="621893F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Βλέπουμε έναν </w:t>
      </w:r>
      <w:r>
        <w:rPr>
          <w:rFonts w:eastAsia="Times New Roman" w:cs="Times New Roman"/>
          <w:szCs w:val="24"/>
        </w:rPr>
        <w:t>π</w:t>
      </w:r>
      <w:r>
        <w:rPr>
          <w:rFonts w:eastAsia="Times New Roman" w:cs="Times New Roman"/>
          <w:szCs w:val="24"/>
        </w:rPr>
        <w:t>ροϋπολογισμό που ανταποκρίνεται σε πραγματικές και πιεστικές ανάγκ</w:t>
      </w:r>
      <w:r>
        <w:rPr>
          <w:rFonts w:eastAsia="Times New Roman" w:cs="Times New Roman"/>
          <w:szCs w:val="24"/>
        </w:rPr>
        <w:t xml:space="preserve">ες. Αυξάνονται οι δαπάνες για την κοινωνική πολιτική, αυξάνονται οι δαπάνες ουσίας για την πραγματική κοινωνία, που το έχει ανάγκη. </w:t>
      </w:r>
    </w:p>
    <w:p w14:paraId="621893F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Αποδεικνύεται στην πράξη ότι το πρόβλημα δεν είναι η ύπαρξη του κοινωνικού κράτους, αλλά οι προτεραιότητες που έβαζαν οι πρ</w:t>
      </w:r>
      <w:r>
        <w:rPr>
          <w:rFonts w:eastAsia="Times New Roman" w:cs="Times New Roman"/>
          <w:szCs w:val="24"/>
        </w:rPr>
        <w:t xml:space="preserve">οηγούμενες κυβερνήσεις στο άγχος τους να εξυπηρετήσουν συγκεκριμένες ομάδες φίλων και συγγενών. </w:t>
      </w:r>
    </w:p>
    <w:p w14:paraId="621893F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Αποδεικνύεται στην πράξη τις τελευταίες ημέρες ότι οι διαχειριστές των δημοσίων υποθέσεων μέχρι και το 2014 έχουν στάση ζωής να δανείζονται, να ζουν πάνω από τ</w:t>
      </w:r>
      <w:r>
        <w:rPr>
          <w:rFonts w:eastAsia="Times New Roman" w:cs="Times New Roman"/>
          <w:szCs w:val="24"/>
        </w:rPr>
        <w:t xml:space="preserve">ις δυνατότητές τους και ευθύνονται αποκλειστικά για το ότι προκάλεσαν τέτοιας έκτασης δανεισμό στο ελληνικό κράτος και τους Έλληνες πολίτες. </w:t>
      </w:r>
    </w:p>
    <w:p w14:paraId="621893F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Αποδεικνύεται στην πράξη ότι η σημερινή Κυβέρνηση είναι σταθερά προσανατολισμένη στην καταπολέμηση της φοροδιαφυγή</w:t>
      </w:r>
      <w:r>
        <w:rPr>
          <w:rFonts w:eastAsia="Times New Roman" w:cs="Times New Roman"/>
          <w:szCs w:val="24"/>
        </w:rPr>
        <w:t xml:space="preserve">ς και πετυχαίνει αύξηση των εσόδων από φόρους, χωρίς να ανεβάζει τους ήδη υψηλούς φορολογικούς δείκτες. Όμως, θα πετύχει, χάρη στην πάταξη της φοροδιαφυγής, μείωση της φορολογίας τα επόμενα χρόνια, με γνώμονα τις πραγματικές ανάγκες των φορολογουμένων και </w:t>
      </w:r>
      <w:r>
        <w:rPr>
          <w:rFonts w:eastAsia="Times New Roman" w:cs="Times New Roman"/>
          <w:szCs w:val="24"/>
        </w:rPr>
        <w:t xml:space="preserve">τις πραγματικές δυνατότητες. </w:t>
      </w:r>
    </w:p>
    <w:p w14:paraId="621893F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Βλέπετε, αυτή η Κυβέρνηση έχει πείσει τους πολίτες ότι και θέλει και μπορεί να βελτιώσει σταδιακά τα πράγματα και δεν επιδίδεται στην εξάντληση κάθε μέσου φοροαποφυγής εντός και εκτός Ελλάδας. </w:t>
      </w:r>
    </w:p>
    <w:p w14:paraId="621893F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αυτός είναι ο τ</w:t>
      </w:r>
      <w:r>
        <w:rPr>
          <w:rFonts w:eastAsia="Times New Roman" w:cs="Times New Roman"/>
          <w:szCs w:val="24"/>
        </w:rPr>
        <w:t xml:space="preserve">ελευταίος των μνημονίων. Δεν είναι, όμως, ο τελευταίος δύσκολος προϋπολογισμός. Δεν έχουν τελειώσει οι δυσκολίες, ούτε θα απαλλαγούμε αύριο από τις παθογένειες που δημιούργησαν οι οπαδοί του νεοφιλελευθερισμού για δεκαετίες. </w:t>
      </w:r>
    </w:p>
    <w:p w14:paraId="621893F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Μπορεί για εσάς η φοροαποφυγή να είναι μαγκιά και το κοινωνικό κράτος πάρεργο, που αναγκάζονται να πληρώνουν οι ελίτ που εκπροσωπείτε. Για την κοινωνία, όμως, πάρεργο είναι να πληρώνει εσάς και τις ελίτ για να της «κουνάτε το δάχτυλο», εσείς που δεν μπορεί</w:t>
      </w:r>
      <w:r>
        <w:rPr>
          <w:rFonts w:eastAsia="Times New Roman" w:cs="Times New Roman"/>
          <w:szCs w:val="24"/>
        </w:rPr>
        <w:t xml:space="preserve">τε ή δεν θέλετε να αποπληρώσετε τα δάνεια που παράνομα πήρατε για τους εαυτούς σας, τις επιχειρήσεις σας και τα κόμματά σας. </w:t>
      </w:r>
    </w:p>
    <w:p w14:paraId="621893F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Επειδή είναι τέτοιες ημέρες, θα κλείσω με ένα απόσπασμα από τον ποιητή Τάσο Λειβαδίτη από το ποίημά του «Αυτό το αστέρι είναι για </w:t>
      </w:r>
      <w:r>
        <w:rPr>
          <w:rFonts w:eastAsia="Times New Roman" w:cs="Times New Roman"/>
          <w:szCs w:val="24"/>
        </w:rPr>
        <w:t xml:space="preserve">όλους μας». «Να το </w:t>
      </w:r>
      <w:r>
        <w:rPr>
          <w:rFonts w:eastAsia="Times New Roman" w:cs="Times New Roman"/>
          <w:szCs w:val="24"/>
        </w:rPr>
        <w:lastRenderedPageBreak/>
        <w:t>φωνάξω δυνατά, που να μην ξανακοιμηθεί κανένα όνειρο στον κόσμο, κα</w:t>
      </w:r>
      <w:r>
        <w:rPr>
          <w:rFonts w:eastAsia="Times New Roman" w:cs="Times New Roman"/>
          <w:szCs w:val="24"/>
        </w:rPr>
        <w:t>μ</w:t>
      </w:r>
      <w:r>
        <w:rPr>
          <w:rFonts w:eastAsia="Times New Roman" w:cs="Times New Roman"/>
          <w:szCs w:val="24"/>
        </w:rPr>
        <w:t xml:space="preserve">μία ελπίδα να μην πεθάνει, αφού κάθε στιγμή οι άνθρωποι θα μας βρίσκουν στο ήρεμο ψωμί, στα δίκαια χέρια, στην αιώνια ελπίδα». </w:t>
      </w:r>
    </w:p>
    <w:p w14:paraId="621893F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21893FF" w14:textId="77777777" w:rsidR="00FB0E1F" w:rsidRDefault="0065608A">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του ΣΥΡΙΖΑ)</w:t>
      </w:r>
    </w:p>
    <w:p w14:paraId="6218940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w:t>
      </w:r>
    </w:p>
    <w:p w14:paraId="6218940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ο κ. Γιώργος Κουμουτσάκος.</w:t>
      </w:r>
    </w:p>
    <w:p w14:paraId="62189402"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Κυρίες και κύριοι συνάδελφοι, σας προτρέπω να ρίξετε μία ματιά στα Πρακτικά της περσινής συζήτησης για τον προϋπολογισμό. Θα διαπι</w:t>
      </w:r>
      <w:r>
        <w:rPr>
          <w:rFonts w:eastAsia="Times New Roman" w:cs="Times New Roman"/>
          <w:szCs w:val="24"/>
        </w:rPr>
        <w:t>στώσετε δύο πράγματα: Πρώτον, ότι επιβεβαιώθηκαν στο ακέραιο όλα όσα εμείς λέγαμε πέρυσι και</w:t>
      </w:r>
      <w:r>
        <w:rPr>
          <w:rFonts w:eastAsia="Times New Roman" w:cs="Times New Roman"/>
          <w:szCs w:val="24"/>
        </w:rPr>
        <w:t>,</w:t>
      </w:r>
      <w:r>
        <w:rPr>
          <w:rFonts w:eastAsia="Times New Roman" w:cs="Times New Roman"/>
          <w:szCs w:val="24"/>
        </w:rPr>
        <w:t xml:space="preserve"> δεύτερον, ότι, δυστυχώς, φέτος τα πράγματα είναι πολύ χειρότερα. </w:t>
      </w:r>
    </w:p>
    <w:p w14:paraId="6218940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Αυτός είναι ο τρίτος προϋπολογισμός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είναι και το τρίτο πιστοποιητικό πολιτ</w:t>
      </w:r>
      <w:r>
        <w:rPr>
          <w:rFonts w:eastAsia="Times New Roman" w:cs="Times New Roman"/>
          <w:szCs w:val="24"/>
        </w:rPr>
        <w:t xml:space="preserve">ικού ψεύδους που εκδίδει αυτή η Κυβέρνηση. Τάξατε τα πάντα στους πάντες και φορολογείτε τους πάντες και τα πάντα. Ο </w:t>
      </w:r>
      <w:r>
        <w:rPr>
          <w:rFonts w:eastAsia="Times New Roman" w:cs="Times New Roman"/>
          <w:szCs w:val="24"/>
        </w:rPr>
        <w:t>π</w:t>
      </w:r>
      <w:r>
        <w:rPr>
          <w:rFonts w:eastAsia="Times New Roman" w:cs="Times New Roman"/>
          <w:szCs w:val="24"/>
        </w:rPr>
        <w:t>ροϋπολογισμός σας είναι προϋπολογισμός ισοπεδωτικής λιτότητας, προϋπολογισμός 1,9 δισεκατομμυρίου ευρώ μέτρων, περικοπής συντάξεων, κοινωνι</w:t>
      </w:r>
      <w:r>
        <w:rPr>
          <w:rFonts w:eastAsia="Times New Roman" w:cs="Times New Roman"/>
          <w:szCs w:val="24"/>
        </w:rPr>
        <w:t>κών επιδομάτων. Είναι ένας προϋπολογισμός αντιαναπτυξιακός, που δεν προωθεί μεταρρυθμίσεις, δεν επιστρέ</w:t>
      </w:r>
      <w:r>
        <w:rPr>
          <w:rFonts w:eastAsia="Times New Roman" w:cs="Times New Roman"/>
          <w:szCs w:val="24"/>
        </w:rPr>
        <w:lastRenderedPageBreak/>
        <w:t>φει χρέη στον ιδιωτικό τομέα, δεν προσελκύει επενδύσεις, δεν κάνει δημόσιες επενδύσεις, δεν αντιμετωπίζει τη φοροδιαφυγή. Είναι ο προϋπολογισμός των τριώ</w:t>
      </w:r>
      <w:r>
        <w:rPr>
          <w:rFonts w:eastAsia="Times New Roman" w:cs="Times New Roman"/>
          <w:szCs w:val="24"/>
        </w:rPr>
        <w:t>ν «φ»: Φόροι, φόροι, φόροι. Και δεν φτάνει ο χρόνος να τους απ</w:t>
      </w:r>
      <w:r>
        <w:rPr>
          <w:rFonts w:eastAsia="Times New Roman" w:cs="Times New Roman"/>
          <w:szCs w:val="24"/>
        </w:rPr>
        <w:t>αρι</w:t>
      </w:r>
      <w:r>
        <w:rPr>
          <w:rFonts w:eastAsia="Times New Roman" w:cs="Times New Roman"/>
          <w:szCs w:val="24"/>
        </w:rPr>
        <w:t>θμ</w:t>
      </w:r>
      <w:r>
        <w:rPr>
          <w:rFonts w:eastAsia="Times New Roman" w:cs="Times New Roman"/>
          <w:szCs w:val="24"/>
        </w:rPr>
        <w:t>ή</w:t>
      </w:r>
      <w:r>
        <w:rPr>
          <w:rFonts w:eastAsia="Times New Roman" w:cs="Times New Roman"/>
          <w:szCs w:val="24"/>
        </w:rPr>
        <w:t>σω όλους.</w:t>
      </w:r>
    </w:p>
    <w:p w14:paraId="6218940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 ζητούμενο, όμως, δεν είναι αυτό, κυρίες και κύριοι συνάδελφοι. Τους ξέρετε τους φόρους που έχετε επιβάλει. Εσείς τους επιβάλλετε, οι Έλληνες τους πληρώνουν. Επιφυλάσσετε και σ</w:t>
      </w:r>
      <w:r>
        <w:rPr>
          <w:rFonts w:eastAsia="Times New Roman" w:cs="Times New Roman"/>
          <w:szCs w:val="24"/>
        </w:rPr>
        <w:t xml:space="preserve">ε αυτόν τον </w:t>
      </w:r>
      <w:r>
        <w:rPr>
          <w:rFonts w:eastAsia="Times New Roman" w:cs="Times New Roman"/>
          <w:szCs w:val="24"/>
        </w:rPr>
        <w:t>π</w:t>
      </w:r>
      <w:r>
        <w:rPr>
          <w:rFonts w:eastAsia="Times New Roman" w:cs="Times New Roman"/>
          <w:szCs w:val="24"/>
        </w:rPr>
        <w:t xml:space="preserve">ροϋπολογισμό μία ωρολογιακή </w:t>
      </w:r>
      <w:r>
        <w:rPr>
          <w:rFonts w:eastAsia="Times New Roman" w:cs="Times New Roman"/>
          <w:szCs w:val="24"/>
        </w:rPr>
        <w:t>«</w:t>
      </w:r>
      <w:r>
        <w:rPr>
          <w:rFonts w:eastAsia="Times New Roman" w:cs="Times New Roman"/>
          <w:szCs w:val="24"/>
        </w:rPr>
        <w:t>φοροβόμβα</w:t>
      </w:r>
      <w:r>
        <w:rPr>
          <w:rFonts w:eastAsia="Times New Roman" w:cs="Times New Roman"/>
          <w:szCs w:val="24"/>
        </w:rPr>
        <w:t>»</w:t>
      </w:r>
      <w:r>
        <w:rPr>
          <w:rFonts w:eastAsia="Times New Roman" w:cs="Times New Roman"/>
          <w:szCs w:val="24"/>
        </w:rPr>
        <w:t xml:space="preserve"> για κάθε κοινωνική ομάδα: </w:t>
      </w:r>
    </w:p>
    <w:p w14:paraId="6218940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 τους χαμηλοσυνταξιούχους: Εκατόν σαράντα χιλιάδες χαμηλοσυνταξιούχοι θα δουν το 2018 περικοπή στο ΕΚΑΣ, που καταργείται ουσιαστικά και οριστικά για όλους στο τέλος του 2019</w:t>
      </w:r>
      <w:r>
        <w:rPr>
          <w:rFonts w:eastAsia="Times New Roman" w:cs="Times New Roman"/>
          <w:szCs w:val="24"/>
        </w:rPr>
        <w:t xml:space="preserve">. </w:t>
      </w:r>
    </w:p>
    <w:p w14:paraId="6218940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 τους ελεύθερους επαγγελματίες, την αύξηση των ασφαλιστικών τους εισφορών. </w:t>
      </w:r>
    </w:p>
    <w:p w14:paraId="6218940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 τους ιδιοκτήτες ακινήτων, την αναπροσαρμογή των αντικειμενικών αξιών των ακινήτων με φόρο υπεραξίας 15% και επιβολή φόρου για περιστασιακές και βραχυπρόθεσμες μισθώσεις. </w:t>
      </w:r>
    </w:p>
    <w:p w14:paraId="6218940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 τους ένστολους, νέες περικοπές στο μισθολόγιό τους. </w:t>
      </w:r>
    </w:p>
    <w:p w14:paraId="6218940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 τους μισθωτούς και τους συνταξιούχους, τη μείωση που θα προκύψει από την κατάργηση της έκπτωσης 1,5%, που γίνεται στη μηνιαία παρακράτηση φόρου.</w:t>
      </w:r>
    </w:p>
    <w:p w14:paraId="6218940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 τους τρίτεκνους και πολύτεκνους, την περικοπή του πολυτεκνικού επιδόματος. </w:t>
      </w:r>
    </w:p>
    <w:p w14:paraId="6218940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τους φορολογημένους με ιατρικά έξοδα, την κατάργηση της έκπτωσης του 10% για ιατρικές δαπάνες. </w:t>
      </w:r>
    </w:p>
    <w:p w14:paraId="6218940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 τα νοικοκυριά χωρίς ή με λιγότερο επίδομα θέρμανσης, τη μείωσή του κατά </w:t>
      </w:r>
      <w:r>
        <w:rPr>
          <w:rFonts w:eastAsia="Times New Roman" w:cs="Times New Roman"/>
          <w:szCs w:val="24"/>
        </w:rPr>
        <w:t xml:space="preserve">50%. </w:t>
      </w:r>
    </w:p>
    <w:p w14:paraId="6218940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 τους κατοίκους τριάντα δύο νησιών του </w:t>
      </w:r>
      <w:r>
        <w:rPr>
          <w:rFonts w:eastAsia="Times New Roman" w:cs="Times New Roman"/>
          <w:szCs w:val="24"/>
        </w:rPr>
        <w:t>β</w:t>
      </w:r>
      <w:r>
        <w:rPr>
          <w:rFonts w:eastAsia="Times New Roman" w:cs="Times New Roman"/>
          <w:szCs w:val="24"/>
        </w:rPr>
        <w:t xml:space="preserve">ορειοανατολικού Αιγαίου, την αύξηση των συντελεστών του ΦΠΑ. </w:t>
      </w:r>
    </w:p>
    <w:p w14:paraId="6218940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 τους ξενοδόχους, την επιβολή τέλους διαμονής στα ξενοδοχεία. </w:t>
      </w:r>
    </w:p>
    <w:p w14:paraId="6218940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 τους ασχολούμενους με τη ναυτιλία, την επέκταση για ένα</w:t>
      </w:r>
      <w:r>
        <w:rPr>
          <w:rFonts w:eastAsia="Times New Roman" w:cs="Times New Roman"/>
          <w:szCs w:val="24"/>
        </w:rPr>
        <w:t>ν</w:t>
      </w:r>
      <w:r>
        <w:rPr>
          <w:rFonts w:eastAsia="Times New Roman" w:cs="Times New Roman"/>
          <w:szCs w:val="24"/>
        </w:rPr>
        <w:t xml:space="preserve"> χρόνο της εισφοράς στη ναυτιλία.</w:t>
      </w:r>
    </w:p>
    <w:p w14:paraId="6218941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ότι δεν αφήσατε κανέναν παραπονούμενο. Τους φορολογήσατε όλους. Αν δεν είναι αυτός προϋπολογισμός φτωχοποίησης, τι είναι; Αν δεν είναι προϋπολογισμός κοινωνικής αναλγησίας, τι είναι; </w:t>
      </w:r>
    </w:p>
    <w:p w14:paraId="6218941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Ευαγγελίζεστε την έξοδ</w:t>
      </w:r>
      <w:r>
        <w:rPr>
          <w:rFonts w:eastAsia="Times New Roman" w:cs="Times New Roman"/>
          <w:szCs w:val="24"/>
        </w:rPr>
        <w:t>ο από τα μνημόνια και την κρίση ως το απόλυτο αφήγημα. Το αφήγημα, όμως, είναι παραμύθι. Και μη διανοηθείτε να μας κατηγορήσετε για κακοπιστία. Το γεγονός ότι το αφήγημα είναι παραμύθι, αποδεικνύεται όταν κάποιος κοιτάξει τι περιμένει από το 2019 τους συμπ</w:t>
      </w:r>
      <w:r>
        <w:rPr>
          <w:rFonts w:eastAsia="Times New Roman" w:cs="Times New Roman"/>
          <w:szCs w:val="24"/>
        </w:rPr>
        <w:t xml:space="preserve">ολίτες μας εάν εφαρμοστεί η δική σας πολιτική. Από το 2019, όχι μόνο από το 2018. </w:t>
      </w:r>
    </w:p>
    <w:p w14:paraId="6218941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Κύριοι της Κυβέρνησης, θυμηθείτε πώς ξεκινήσατε και δείτε πώς καταλήγετε. Είπατε ότι θα σκίζατε μνημόνια και σκίσατε ελπίδες, τις καταρρακώσατε. Ουδείς σήμερα είναι καλύτερα</w:t>
      </w:r>
      <w:r>
        <w:rPr>
          <w:rFonts w:eastAsia="Times New Roman" w:cs="Times New Roman"/>
          <w:szCs w:val="24"/>
        </w:rPr>
        <w:t xml:space="preserve"> απ’ ό,τι ήταν το 2014. Όλοι είναι χειρότερα. </w:t>
      </w:r>
    </w:p>
    <w:p w14:paraId="6218941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Όλα αυτά, όμως -και εδώ αρχίζουν τα πολύ σοβαρά- δεν είναι μόνο από ανικανότητα. Είναι και μία συνειδητή πολιτική επιλογή, με πολιτικό δόλο. Τελικά, είναι ένα σκοτεινό πολιτικό σχέδιο, ένα σχέδιο το οποίο αποκ</w:t>
      </w:r>
      <w:r>
        <w:rPr>
          <w:rFonts w:eastAsia="Times New Roman" w:cs="Times New Roman"/>
          <w:szCs w:val="24"/>
        </w:rPr>
        <w:t>αλύφθηκε όταν ο κ. Τσακαλώτος και ο παρών κ. Χουλιαράκης κυνικά ομολογούσαν ότι τσάκισαν φορολογικά και συνειδητά τη μεσαία τάξη, ένα σχέδιο που θέλει την εξάρτηση των πολιτών από την εξουσία σας με την άπαξ διανομή μερίσματος, βοηθήματος για τη φτώχεια πο</w:t>
      </w:r>
      <w:r>
        <w:rPr>
          <w:rFonts w:eastAsia="Times New Roman" w:cs="Times New Roman"/>
          <w:szCs w:val="24"/>
        </w:rPr>
        <w:t xml:space="preserve">υ εσείς προκαλέσατε. </w:t>
      </w:r>
    </w:p>
    <w:p w14:paraId="6218941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Πρώτα κάνετε τους πολίτες φτωχούς και μετά κάνετε τους φιλάνθρωπους! </w:t>
      </w:r>
    </w:p>
    <w:p w14:paraId="6218941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Όμως, αυτό το ολοκληρωτικής εμπνεύσεως και φιλοσοφίας σχέδιο πολιτικής εξάρτησης των φτωχοποιημένων δεν θα σας αφήσουμε να το ολοκληρώσετε, γιατί εμείς θέλουμε πολί</w:t>
      </w:r>
      <w:r>
        <w:rPr>
          <w:rFonts w:eastAsia="Times New Roman" w:cs="Times New Roman"/>
          <w:szCs w:val="24"/>
        </w:rPr>
        <w:t>τες ελεύθερους και γι</w:t>
      </w:r>
      <w:r>
        <w:rPr>
          <w:rFonts w:eastAsia="Times New Roman" w:cs="Times New Roman"/>
          <w:szCs w:val="24"/>
        </w:rPr>
        <w:t>’</w:t>
      </w:r>
      <w:r>
        <w:rPr>
          <w:rFonts w:eastAsia="Times New Roman" w:cs="Times New Roman"/>
          <w:szCs w:val="24"/>
        </w:rPr>
        <w:t xml:space="preserve"> αυτό αξιοπρεπείς: Να εργάζονται, να δημιουργούν, να ζουν χωρίς εξάρτηση από την εξουσία. Και θα το πετύχουμε!</w:t>
      </w:r>
    </w:p>
    <w:p w14:paraId="6218941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πολύ θα ήθελα να βρω στον </w:t>
      </w:r>
      <w:r>
        <w:rPr>
          <w:rFonts w:eastAsia="Times New Roman" w:cs="Times New Roman"/>
          <w:szCs w:val="24"/>
        </w:rPr>
        <w:t>π</w:t>
      </w:r>
      <w:r>
        <w:rPr>
          <w:rFonts w:eastAsia="Times New Roman" w:cs="Times New Roman"/>
          <w:szCs w:val="24"/>
        </w:rPr>
        <w:t xml:space="preserve">ροϋπολογισμό κάτι που θα δικαιολογούσε έστω κάποια αισιοδοξία για </w:t>
      </w:r>
      <w:r>
        <w:rPr>
          <w:rFonts w:eastAsia="Times New Roman" w:cs="Times New Roman"/>
          <w:szCs w:val="24"/>
        </w:rPr>
        <w:t xml:space="preserve">τους Έλληνες. Ειλικρινά, όμως, σας το λέω, ότι δεν μπορώ να το κάνω, γιατί αυτός ο </w:t>
      </w:r>
      <w:r>
        <w:rPr>
          <w:rFonts w:eastAsia="Times New Roman" w:cs="Times New Roman"/>
          <w:szCs w:val="24"/>
        </w:rPr>
        <w:t>π</w:t>
      </w:r>
      <w:r>
        <w:rPr>
          <w:rFonts w:eastAsia="Times New Roman" w:cs="Times New Roman"/>
          <w:szCs w:val="24"/>
        </w:rPr>
        <w:t>ροϋπολογισμός είναι ένα ακόμα επεισόδιο στο σίριαλ φτωχοποίησης των Ελλήνων. Σκηνοθέτης και σεναριογράφος είναι η Κυβέρνησή σας. Θα είναι, όμως, το τελευταίο έργο της σειρά</w:t>
      </w:r>
      <w:r>
        <w:rPr>
          <w:rFonts w:eastAsia="Times New Roman" w:cs="Times New Roman"/>
          <w:szCs w:val="24"/>
        </w:rPr>
        <w:t>ς, γιατί αυτός θα είναι και ο τελευταίος προϋπολογισμός σας. Το μόνο αισιόδοξο είναι ότι σε λίγους μήνες όλα αυτά θα μοιάζουν κακός εφιάλτης. Το 2018 θα είναι χρονιά πολιτικής αλλαγής και γι</w:t>
      </w:r>
      <w:r>
        <w:rPr>
          <w:rFonts w:eastAsia="Times New Roman" w:cs="Times New Roman"/>
          <w:szCs w:val="24"/>
        </w:rPr>
        <w:t>’</w:t>
      </w:r>
      <w:r>
        <w:rPr>
          <w:rFonts w:eastAsia="Times New Roman" w:cs="Times New Roman"/>
          <w:szCs w:val="24"/>
        </w:rPr>
        <w:t xml:space="preserve"> αυτό θα είναι και το τέλος της παρακμής. Με την κυβέρνησή μας </w:t>
      </w:r>
      <w:r>
        <w:rPr>
          <w:rFonts w:eastAsia="Times New Roman" w:cs="Times New Roman"/>
          <w:szCs w:val="24"/>
        </w:rPr>
        <w:lastRenderedPageBreak/>
        <w:t>θα</w:t>
      </w:r>
      <w:r>
        <w:rPr>
          <w:rFonts w:eastAsia="Times New Roman" w:cs="Times New Roman"/>
          <w:szCs w:val="24"/>
        </w:rPr>
        <w:t xml:space="preserve"> είναι απαρχή αποκατάστασης της οικονομικής, θεσμικής, κοινωνικής και ηθικής αξιοπρέπειας κάθε Έλληνα.</w:t>
      </w:r>
    </w:p>
    <w:p w14:paraId="6218941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w:t>
      </w:r>
    </w:p>
    <w:p w14:paraId="62189418"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189419"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Κούζηλος από τη Χρυσή Αυγή.</w:t>
      </w:r>
    </w:p>
    <w:p w14:paraId="6218941A"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ΚΟΥΖΗΛΟΣ:</w:t>
      </w:r>
      <w:r>
        <w:rPr>
          <w:rFonts w:eastAsia="Times New Roman" w:cs="Times New Roman"/>
          <w:szCs w:val="24"/>
        </w:rPr>
        <w:t xml:space="preserve"> Ευχαριστώ πολύ, κύριε Πρόεδρε.</w:t>
      </w:r>
    </w:p>
    <w:p w14:paraId="6218941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Άλλος ένας μνημονιακός </w:t>
      </w:r>
      <w:r>
        <w:rPr>
          <w:rFonts w:eastAsia="Times New Roman" w:cs="Times New Roman"/>
          <w:szCs w:val="24"/>
        </w:rPr>
        <w:t>π</w:t>
      </w:r>
      <w:r>
        <w:rPr>
          <w:rFonts w:eastAsia="Times New Roman" w:cs="Times New Roman"/>
          <w:szCs w:val="24"/>
        </w:rPr>
        <w:t xml:space="preserve">ροϋπολογισμός, που έρχεται αυτή τη στιγμή για το 2018, ο οποίος -αυτό που λένε όλοι, δεν το λέμε μόνο εμείς- είναι φόροι σε όλα. </w:t>
      </w:r>
    </w:p>
    <w:p w14:paraId="6218941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Βγαίνετε και λέτε ότι το 2019 θα βγούμε από τα μνημόνια. Το </w:t>
      </w:r>
      <w:r>
        <w:rPr>
          <w:rFonts w:eastAsia="Times New Roman" w:cs="Times New Roman"/>
          <w:szCs w:val="24"/>
        </w:rPr>
        <w:t xml:space="preserve">θέμα είναι το εξής: Να σας θυμίσω μία δήλωση του επικεφαλής του </w:t>
      </w:r>
      <w:r>
        <w:rPr>
          <w:rFonts w:eastAsia="Times New Roman" w:cs="Times New Roman"/>
          <w:szCs w:val="24"/>
          <w:lang w:val="en-US"/>
        </w:rPr>
        <w:t>Eurogroup</w:t>
      </w:r>
      <w:r>
        <w:rPr>
          <w:rFonts w:eastAsia="Times New Roman" w:cs="Times New Roman"/>
          <w:szCs w:val="24"/>
        </w:rPr>
        <w:t xml:space="preserve">, ο οποίος τον Σεπτέμβριο του 2017 είπε ότι η Ελλάδα και μετά τα μνημόνια θα είναι σε εποπτεία. Αυτό πρέπει να λέτε στον ελληνικό λαό. Και πρέπει να το λέει και η Νέα Δημοκρατία, που </w:t>
      </w:r>
      <w:r>
        <w:rPr>
          <w:rFonts w:eastAsia="Times New Roman" w:cs="Times New Roman"/>
          <w:szCs w:val="24"/>
        </w:rPr>
        <w:t xml:space="preserve">λέει ότι θα είναι η επόμενη κυβέρνηση κάποια στιγμή. Θα είμαστε σε εποπτεία! Και τα μνημόνια να τελειώσουν, αυτό που τελειώνει είναι η χρηματοδότηση. </w:t>
      </w:r>
    </w:p>
    <w:p w14:paraId="6218941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Φυσικά, αυτό δεν το λέτε στον ελληνικό λαό, δεν το ακούει ο ελληνικός λαός και μετά θα ξεκινήσουν πάλι τα</w:t>
      </w:r>
      <w:r>
        <w:rPr>
          <w:rFonts w:eastAsia="Times New Roman" w:cs="Times New Roman"/>
          <w:szCs w:val="24"/>
        </w:rPr>
        <w:t xml:space="preserve"> προβλήματα. </w:t>
      </w:r>
    </w:p>
    <w:p w14:paraId="6218941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Και συνεχίζει ο επικεφαλής του </w:t>
      </w:r>
      <w:r>
        <w:rPr>
          <w:rFonts w:eastAsia="Times New Roman" w:cs="Times New Roman"/>
          <w:szCs w:val="24"/>
          <w:lang w:val="en-US"/>
        </w:rPr>
        <w:t>Eurogroup</w:t>
      </w:r>
      <w:r>
        <w:rPr>
          <w:rFonts w:eastAsia="Times New Roman" w:cs="Times New Roman"/>
          <w:szCs w:val="24"/>
        </w:rPr>
        <w:t xml:space="preserve"> στη συνέντευξή του τότε </w:t>
      </w:r>
      <w:r>
        <w:rPr>
          <w:rFonts w:eastAsia="Times New Roman" w:cs="Times New Roman"/>
          <w:szCs w:val="24"/>
        </w:rPr>
        <w:t>-</w:t>
      </w:r>
      <w:r>
        <w:rPr>
          <w:rFonts w:eastAsia="Times New Roman" w:cs="Times New Roman"/>
          <w:szCs w:val="24"/>
        </w:rPr>
        <w:t>τον Σεπτέμβρη του 2017</w:t>
      </w:r>
      <w:r>
        <w:rPr>
          <w:rFonts w:eastAsia="Times New Roman" w:cs="Times New Roman"/>
          <w:szCs w:val="24"/>
        </w:rPr>
        <w:t>-</w:t>
      </w:r>
      <w:r>
        <w:rPr>
          <w:rFonts w:eastAsia="Times New Roman" w:cs="Times New Roman"/>
          <w:szCs w:val="24"/>
        </w:rPr>
        <w:t xml:space="preserve"> και λέει ότι «Η ελληνική οικονομία πρέπει να εισέλθει σε ανοδική πορεία και σταθερότητα για να είναι οικονομικά ανεξάρτητη». Όμως, για να φτάσουμε </w:t>
      </w:r>
      <w:r>
        <w:rPr>
          <w:rFonts w:eastAsia="Times New Roman" w:cs="Times New Roman"/>
          <w:szCs w:val="24"/>
        </w:rPr>
        <w:lastRenderedPageBreak/>
        <w:t>να έχ</w:t>
      </w:r>
      <w:r>
        <w:rPr>
          <w:rFonts w:eastAsia="Times New Roman" w:cs="Times New Roman"/>
          <w:szCs w:val="24"/>
        </w:rPr>
        <w:t xml:space="preserve">ουμε οικονομική ανεξαρτησία και σταθερότητα, θα πρέπει να έχουμε ανάπτυξη. Σε έναν, όμως, </w:t>
      </w:r>
      <w:r>
        <w:rPr>
          <w:rFonts w:eastAsia="Times New Roman" w:cs="Times New Roman"/>
          <w:szCs w:val="24"/>
        </w:rPr>
        <w:t>π</w:t>
      </w:r>
      <w:r>
        <w:rPr>
          <w:rFonts w:eastAsia="Times New Roman" w:cs="Times New Roman"/>
          <w:szCs w:val="24"/>
        </w:rPr>
        <w:t xml:space="preserve">ροϋπολογισμό </w:t>
      </w:r>
      <w:r>
        <w:rPr>
          <w:rFonts w:eastAsia="Times New Roman" w:cs="Times New Roman"/>
          <w:szCs w:val="24"/>
        </w:rPr>
        <w:t>στον οποίο</w:t>
      </w:r>
      <w:r>
        <w:rPr>
          <w:rFonts w:eastAsia="Times New Roman" w:cs="Times New Roman"/>
          <w:szCs w:val="24"/>
        </w:rPr>
        <w:t xml:space="preserve"> το μοναδικό πράγμα που κυριαρχεί είναι οι φόροι, ανάπτυξη δεν βλέπουμε πουθενά. </w:t>
      </w:r>
    </w:p>
    <w:p w14:paraId="6218941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ξεκινήσω να σας δίνω μερικά παραδείγματα. Ανάπτυξη δεν εί</w:t>
      </w:r>
      <w:r>
        <w:rPr>
          <w:rFonts w:eastAsia="Times New Roman" w:cs="Times New Roman"/>
          <w:szCs w:val="24"/>
        </w:rPr>
        <w:t>ναι όταν πουλιούνται τα δύο μεγαλύτερα λιμάνια της χώρας, όπως ο ΟΛΠ και ο ΟΛΘ. Και εδώ θέλουμε μια απάντηση από το Υπουργείο Οικονομικών, γιατί στον κοινοβουλευτικό έλεγχο δεν απαντά. Τι έχουμε εισπράξει από την πώληση του ΟΛΠ; Τι έχουμε εισπράξει μέχρι α</w:t>
      </w:r>
      <w:r>
        <w:rPr>
          <w:rFonts w:eastAsia="Times New Roman" w:cs="Times New Roman"/>
          <w:szCs w:val="24"/>
        </w:rPr>
        <w:t>υτή τη στιγμή; Πουλήσαμε τον ΟΛΠ, το μεγαλύτερο λιμάνι της χώρας. Μπορείτε να μας πείτε τι έχουμε εισπράξει έμμεσα και άμεσα; Και, φυσικά, θέλουμε να μας πείτε εάν έχουν αυξηθεί οι θέσεις εργασίας, γιατί αυτό που βλέπουμε μέχρι στιγμής -και θα γίνει- στη Θ</w:t>
      </w:r>
      <w:r>
        <w:rPr>
          <w:rFonts w:eastAsia="Times New Roman" w:cs="Times New Roman"/>
          <w:szCs w:val="24"/>
        </w:rPr>
        <w:t xml:space="preserve">εσσαλονίκη είναι όλοι να ζητάνε να φύγουν, να κάνουν μετάταξη. </w:t>
      </w:r>
    </w:p>
    <w:p w14:paraId="62189420" w14:textId="77777777" w:rsidR="00FB0E1F" w:rsidRDefault="0065608A">
      <w:pPr>
        <w:spacing w:after="0" w:line="600" w:lineRule="auto"/>
        <w:jc w:val="both"/>
        <w:rPr>
          <w:rFonts w:eastAsia="Times New Roman"/>
          <w:szCs w:val="24"/>
        </w:rPr>
      </w:pPr>
      <w:r>
        <w:rPr>
          <w:rFonts w:eastAsia="Times New Roman" w:cs="Times New Roman"/>
          <w:szCs w:val="24"/>
        </w:rPr>
        <w:t xml:space="preserve">Επίσης, ανάπτυξη δεν είναι η -έχετε εφεύρει τώρα και μία άλλη ορολογία- παραχώρηση δραστηριοτήτων για τα λιμάνια. Θα παραχωρήσετε τους κερδοφόρους κλάδους-τομείς του κάθε λιμανιού. Αυτό λέτε. </w:t>
      </w:r>
      <w:r>
        <w:rPr>
          <w:rFonts w:eastAsia="Times New Roman" w:cs="Times New Roman"/>
          <w:szCs w:val="24"/>
        </w:rPr>
        <w:t xml:space="preserve">Υπάρχουν και ανακοινώσεις του Υπουργείου Ναυτιλίας. Δηλαδή, θα παραχωρήσετε όσον αφορά την Κέρκυρα την κρουαζιέρα, το κερδοφόρο κομμάτι της. Και τι θα της μείνει; Για το λιμάνι της Κέρκυρας μετά, παραδείγματος χάριν, τι θα μείνει; </w:t>
      </w:r>
      <w:r>
        <w:rPr>
          <w:rFonts w:eastAsia="Times New Roman"/>
          <w:szCs w:val="24"/>
        </w:rPr>
        <w:t>Θα μείνει μόνο το κομμάτι</w:t>
      </w:r>
      <w:r>
        <w:rPr>
          <w:rFonts w:eastAsia="Times New Roman"/>
          <w:szCs w:val="24"/>
        </w:rPr>
        <w:t xml:space="preserve"> της ακτοπλοΐας κι όλα τα μικρά; Και πώς θα επιβιώσει ο Οργανισμός Λιμένος Κέρκυρας; Αυτό δεν είναι ανάπτυξη. </w:t>
      </w:r>
    </w:p>
    <w:p w14:paraId="62189421"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Και για άλλα λιμάνια, όμως, όπως </w:t>
      </w:r>
      <w:r>
        <w:rPr>
          <w:rFonts w:eastAsia="Times New Roman"/>
          <w:szCs w:val="24"/>
        </w:rPr>
        <w:t xml:space="preserve">αυτά </w:t>
      </w:r>
      <w:r>
        <w:rPr>
          <w:rFonts w:eastAsia="Times New Roman"/>
          <w:szCs w:val="24"/>
        </w:rPr>
        <w:t xml:space="preserve">της Ρόδου, του Ηρακλείου και των Χανίων, αυτό που λέτε είναι το εξής: «Θα τα δώσουμε σε ιδιώτες. Δεν τα </w:t>
      </w:r>
      <w:r>
        <w:rPr>
          <w:rFonts w:eastAsia="Times New Roman"/>
          <w:szCs w:val="24"/>
        </w:rPr>
        <w:t>πουλάμε, όμως, πλέον. Κάνουμε παραχώρηση»</w:t>
      </w:r>
      <w:r>
        <w:rPr>
          <w:rFonts w:eastAsia="Times New Roman"/>
          <w:szCs w:val="24"/>
        </w:rPr>
        <w:t>.</w:t>
      </w:r>
      <w:r>
        <w:rPr>
          <w:rFonts w:eastAsia="Times New Roman"/>
          <w:szCs w:val="24"/>
        </w:rPr>
        <w:t xml:space="preserve"> Και όλο αυτό εσείς -μέσω του ΤΑΙΠΕΔ- το λέτε «ανάπτυξη».</w:t>
      </w:r>
    </w:p>
    <w:p w14:paraId="62189422" w14:textId="77777777" w:rsidR="00FB0E1F" w:rsidRDefault="0065608A">
      <w:pPr>
        <w:spacing w:after="0" w:line="600" w:lineRule="auto"/>
        <w:ind w:firstLine="720"/>
        <w:jc w:val="both"/>
        <w:rPr>
          <w:rFonts w:eastAsia="Times New Roman"/>
          <w:szCs w:val="24"/>
        </w:rPr>
      </w:pPr>
      <w:r>
        <w:rPr>
          <w:rFonts w:eastAsia="Times New Roman"/>
          <w:szCs w:val="24"/>
        </w:rPr>
        <w:t xml:space="preserve">Άλλος ένας τομέας ανάπτυξης για τη χώρα μας, χρόνια τώρα, είναι η ναυπηγοεπισκευαστική βιομηχανία. Ακόμα κι εκεί δεν υπάρχει κάποια πρόβλεψη, δεν υπάρχει </w:t>
      </w:r>
      <w:r>
        <w:rPr>
          <w:rFonts w:eastAsia="Times New Roman"/>
          <w:szCs w:val="24"/>
        </w:rPr>
        <w:t xml:space="preserve">τίποτα. Έχουν βαλτώσει όλα! Και βγαίνει το Υπουργείο Ναυτιλίας και κάνει μια δήλωση ότι «Νέα πνοή θα δώσει η νούμερο ένα δεξαμενή που θα επισκευάσει και θα λειτουργήσει η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Με μια δεξαμενή δεν έρχεται ανάπτυξη. Πρέπει να έρθουν καράβια για να υπάρξ</w:t>
      </w:r>
      <w:r>
        <w:rPr>
          <w:rFonts w:eastAsia="Times New Roman"/>
          <w:szCs w:val="24"/>
        </w:rPr>
        <w:t>ει ανάπτυξη και δουλειά και για να μπορέσει ένα κράτος να έχει έσοδα.</w:t>
      </w:r>
    </w:p>
    <w:p w14:paraId="62189423" w14:textId="77777777" w:rsidR="00FB0E1F" w:rsidRDefault="0065608A">
      <w:pPr>
        <w:spacing w:after="0" w:line="600" w:lineRule="auto"/>
        <w:ind w:firstLine="720"/>
        <w:jc w:val="both"/>
        <w:rPr>
          <w:rFonts w:eastAsia="Times New Roman"/>
          <w:szCs w:val="24"/>
        </w:rPr>
      </w:pPr>
      <w:r>
        <w:rPr>
          <w:rFonts w:eastAsia="Times New Roman"/>
          <w:szCs w:val="24"/>
        </w:rPr>
        <w:t>Πάνω σε αυτό το κομμάτι έχουμε και τρία μεγάλα ναυπηγεία. Έχουμε τον Σκαραμαγκά, ο οποίος εδώ και χρόνια βρίσκεται με ένα πολύ σοβαρό πρόβλημα. Αυτή τη στιγμή -όπως είχε πει και ο κύριος</w:t>
      </w:r>
      <w:r>
        <w:rPr>
          <w:rFonts w:eastAsia="Times New Roman"/>
          <w:szCs w:val="24"/>
        </w:rPr>
        <w:t xml:space="preserve"> Υπουργός- είμαστε σε έναν μονόδρομο. Δεν υπάρχει κάποια άλλη λύση για τον Σκαραμαγκά. Επίσης, έχουμε το Νεώριο, το οποίο αναγκαστικά θα πουληθεί και την Ελευσίνα μετέωρη. Όλοι οι εργαζόμενοι στη ναυπηγοεπισκευαστική βιομηχανία στην ουσία βρίσκονται στα όρ</w:t>
      </w:r>
      <w:r>
        <w:rPr>
          <w:rFonts w:eastAsia="Times New Roman"/>
          <w:szCs w:val="24"/>
        </w:rPr>
        <w:t>ια της επιβίωσης. Αυτό όλο εσείς το λέτε «ανάπτυξη» και μιλάτε για έναν προϋπολογισμό</w:t>
      </w:r>
      <w:r>
        <w:rPr>
          <w:rFonts w:eastAsia="Times New Roman"/>
          <w:szCs w:val="24"/>
        </w:rPr>
        <w:t>,</w:t>
      </w:r>
      <w:r>
        <w:rPr>
          <w:rFonts w:eastAsia="Times New Roman"/>
          <w:szCs w:val="24"/>
        </w:rPr>
        <w:t xml:space="preserve"> ο οποίος θα βοηθήσει πάρα πολύ.</w:t>
      </w:r>
    </w:p>
    <w:p w14:paraId="62189424" w14:textId="77777777" w:rsidR="00FB0E1F" w:rsidRDefault="0065608A">
      <w:pPr>
        <w:spacing w:after="0" w:line="600" w:lineRule="auto"/>
        <w:ind w:firstLine="720"/>
        <w:jc w:val="both"/>
        <w:rPr>
          <w:rFonts w:eastAsia="Times New Roman"/>
          <w:szCs w:val="24"/>
        </w:rPr>
      </w:pPr>
      <w:r>
        <w:rPr>
          <w:rFonts w:eastAsia="Times New Roman"/>
          <w:szCs w:val="24"/>
        </w:rPr>
        <w:lastRenderedPageBreak/>
        <w:t>Για να μπορέσουμε να καταλάβουμε τώρα και τι άλλο έχετε κάνει, με ένα νομοσχέδιο, που φέρατε το 2017, υπήρχε ο κωδικός 3437: «Λογαριασμός</w:t>
      </w:r>
      <w:r>
        <w:rPr>
          <w:rFonts w:eastAsia="Times New Roman"/>
          <w:szCs w:val="24"/>
        </w:rPr>
        <w:t xml:space="preserve"> Επιθεωρήσεων Πλοίων». Με το νέο καθεστώς που εφαρμόσατε μετά το ναυάγιο του «ΑΓΙΑ ΖΩΝΗ</w:t>
      </w:r>
      <w:r>
        <w:rPr>
          <w:rFonts w:eastAsia="Times New Roman"/>
          <w:szCs w:val="24"/>
        </w:rPr>
        <w:t xml:space="preserve"> 2</w:t>
      </w:r>
      <w:r>
        <w:rPr>
          <w:rFonts w:eastAsia="Times New Roman"/>
          <w:szCs w:val="24"/>
        </w:rPr>
        <w:t>», αυτός ο λογαριασμός θα υπάρξει; Θα γίνει; Θα πιστωθεί; Θα υπάρξουν έσοδα από εκεί; Γιατί υπήρχαν έσοδα. Με όλα αυτά τώρα που κάνετε και με όλα τα συγκεκριμένα κολπά</w:t>
      </w:r>
      <w:r>
        <w:rPr>
          <w:rFonts w:eastAsia="Times New Roman"/>
          <w:szCs w:val="24"/>
        </w:rPr>
        <w:t>κια πλέον που έχετε σκαρφιστεί, δεν υπάρχουν έσοδα.</w:t>
      </w:r>
    </w:p>
    <w:p w14:paraId="62189425" w14:textId="77777777" w:rsidR="00FB0E1F" w:rsidRDefault="0065608A">
      <w:pPr>
        <w:spacing w:after="0" w:line="600" w:lineRule="auto"/>
        <w:ind w:firstLine="720"/>
        <w:jc w:val="both"/>
        <w:rPr>
          <w:rFonts w:eastAsia="Times New Roman"/>
          <w:szCs w:val="24"/>
        </w:rPr>
      </w:pPr>
      <w:r>
        <w:rPr>
          <w:rFonts w:eastAsia="Times New Roman"/>
          <w:szCs w:val="24"/>
        </w:rPr>
        <w:t>Μιλάτε για το μεγάλο «</w:t>
      </w:r>
      <w:r>
        <w:rPr>
          <w:rFonts w:eastAsia="Times New Roman"/>
          <w:szCs w:val="24"/>
          <w:lang w:val="en-US"/>
        </w:rPr>
        <w:t>City</w:t>
      </w:r>
      <w:r>
        <w:rPr>
          <w:rFonts w:eastAsia="Times New Roman"/>
          <w:szCs w:val="24"/>
        </w:rPr>
        <w:t xml:space="preserve">» του Πειραιά. Ο Πειραιάς για να </w:t>
      </w:r>
      <w:r>
        <w:rPr>
          <w:rFonts w:eastAsia="Times New Roman"/>
          <w:szCs w:val="24"/>
        </w:rPr>
        <w:t>αποκτήσει</w:t>
      </w:r>
      <w:r>
        <w:rPr>
          <w:rFonts w:eastAsia="Times New Roman"/>
          <w:szCs w:val="24"/>
        </w:rPr>
        <w:t xml:space="preserve"> «</w:t>
      </w:r>
      <w:r>
        <w:rPr>
          <w:rFonts w:eastAsia="Times New Roman"/>
          <w:szCs w:val="24"/>
          <w:lang w:val="en-US"/>
        </w:rPr>
        <w:t>City</w:t>
      </w:r>
      <w:r>
        <w:rPr>
          <w:rFonts w:eastAsia="Times New Roman"/>
          <w:szCs w:val="24"/>
        </w:rPr>
        <w:t xml:space="preserve">», όπως είπε ο κύριος Υπουργός πριν, δεν χρειάζεται μόνο να έρθουμε σε συνεννόηση με το </w:t>
      </w:r>
      <w:r>
        <w:rPr>
          <w:rFonts w:eastAsia="Times New Roman"/>
          <w:szCs w:val="24"/>
          <w:lang w:val="en-US"/>
        </w:rPr>
        <w:t>P</w:t>
      </w:r>
      <w:r>
        <w:rPr>
          <w:rFonts w:eastAsia="Times New Roman" w:cs="Aharoni" w:hint="cs"/>
          <w:szCs w:val="24"/>
        </w:rPr>
        <w:t>&amp;</w:t>
      </w:r>
      <w:r>
        <w:rPr>
          <w:rFonts w:eastAsia="Times New Roman"/>
          <w:szCs w:val="24"/>
          <w:lang w:val="en-US"/>
        </w:rPr>
        <w:t>I</w:t>
      </w:r>
      <w:r>
        <w:rPr>
          <w:rFonts w:eastAsia="Times New Roman"/>
          <w:szCs w:val="24"/>
        </w:rPr>
        <w:t xml:space="preserve"> </w:t>
      </w:r>
      <w:r>
        <w:rPr>
          <w:rFonts w:eastAsia="Times New Roman"/>
          <w:szCs w:val="24"/>
          <w:lang w:val="en-US"/>
        </w:rPr>
        <w:t>Club</w:t>
      </w:r>
      <w:r>
        <w:rPr>
          <w:rFonts w:eastAsia="Times New Roman"/>
          <w:szCs w:val="24"/>
        </w:rPr>
        <w:t>, αλλά χρειάζονται τρεις βασικοί π</w:t>
      </w:r>
      <w:r>
        <w:rPr>
          <w:rFonts w:eastAsia="Times New Roman"/>
          <w:szCs w:val="24"/>
        </w:rPr>
        <w:t>αράγοντες: σταθερότητα, υποδομές, ναυτική δικαιοσύνη. Απ’ τη στιγμή που δεν υπάρχει τίποτα από αυτά τα τρία, «</w:t>
      </w:r>
      <w:r>
        <w:rPr>
          <w:rFonts w:eastAsia="Times New Roman"/>
          <w:szCs w:val="24"/>
          <w:lang w:val="en-US"/>
        </w:rPr>
        <w:t>City</w:t>
      </w:r>
      <w:r>
        <w:rPr>
          <w:rFonts w:eastAsia="Times New Roman"/>
          <w:szCs w:val="24"/>
        </w:rPr>
        <w:t xml:space="preserve">» στον Πειραιά δεν πρόκειται να δούμε. Και μιλάμε για χιλιάδες θέσεις εργασίας. </w:t>
      </w:r>
      <w:r>
        <w:rPr>
          <w:rFonts w:eastAsia="Times New Roman"/>
          <w:szCs w:val="24"/>
        </w:rPr>
        <w:t>Το</w:t>
      </w:r>
      <w:r>
        <w:rPr>
          <w:rFonts w:eastAsia="Times New Roman"/>
          <w:szCs w:val="24"/>
        </w:rPr>
        <w:t xml:space="preserve"> ΙΟΒΕ κάποτε είχε πει ότι μπορούμε να έχουμε τουλάχιστον άλλ</w:t>
      </w:r>
      <w:r>
        <w:rPr>
          <w:rFonts w:eastAsia="Times New Roman"/>
          <w:szCs w:val="24"/>
        </w:rPr>
        <w:t>ες διακόσιες χιλιάδες θέσεις εργασίας από τη ναυτιλία στον Πειραιά.</w:t>
      </w:r>
    </w:p>
    <w:p w14:paraId="62189426" w14:textId="77777777" w:rsidR="00FB0E1F" w:rsidRDefault="0065608A">
      <w:pPr>
        <w:spacing w:after="0" w:line="600" w:lineRule="auto"/>
        <w:ind w:firstLine="720"/>
        <w:jc w:val="both"/>
        <w:rPr>
          <w:rFonts w:eastAsia="Times New Roman"/>
          <w:szCs w:val="24"/>
        </w:rPr>
      </w:pPr>
      <w:r>
        <w:rPr>
          <w:rFonts w:eastAsia="Times New Roman"/>
          <w:szCs w:val="24"/>
        </w:rPr>
        <w:t>Εν κατακλείδι -κι ευχαριστώ, κύριε Πρόεδρε- Νέα Δημοκρατία, ΠΑΣΟΚ, ΣΥΡΙΖΑ, ΑΝΕΛ αυτό που έχετε κάνει μέχρι στιγμής είναι να ακολουθείτε πιστά το μνημόνιο και ό,τι φέρνετε, να μην έχει προο</w:t>
      </w:r>
      <w:r>
        <w:rPr>
          <w:rFonts w:eastAsia="Times New Roman"/>
          <w:szCs w:val="24"/>
        </w:rPr>
        <w:t>πτική. Δεν υπάρχει προοπτική. Ο Έλληνας αυτή τη στιγμή έχει αρχίσει και είναι φάντασμα του εαυτού του. Ανάπτυξη και προοπτική δεν υπάρχουν και θα είμαστε σε εποπτεία για πάρα πολλά χρόνια.</w:t>
      </w:r>
    </w:p>
    <w:p w14:paraId="62189427" w14:textId="77777777" w:rsidR="00FB0E1F" w:rsidRDefault="0065608A">
      <w:pPr>
        <w:spacing w:after="0" w:line="600" w:lineRule="auto"/>
        <w:ind w:firstLine="720"/>
        <w:jc w:val="both"/>
        <w:rPr>
          <w:rFonts w:eastAsia="Times New Roman"/>
          <w:szCs w:val="24"/>
        </w:rPr>
      </w:pPr>
      <w:r>
        <w:rPr>
          <w:rFonts w:eastAsia="Times New Roman"/>
          <w:szCs w:val="24"/>
        </w:rPr>
        <w:t>Φυσικά, η Χρυσή Αυγή είναι εδώ. Θα είμαστε παρόντες, γιατί ένα είνα</w:t>
      </w:r>
      <w:r>
        <w:rPr>
          <w:rFonts w:eastAsia="Times New Roman"/>
          <w:szCs w:val="24"/>
        </w:rPr>
        <w:t>ι το σύνθημά μας: Θέλουμε την πατρίδα μας πίσω.</w:t>
      </w:r>
    </w:p>
    <w:p w14:paraId="62189428" w14:textId="77777777" w:rsidR="00FB0E1F" w:rsidRDefault="0065608A">
      <w:pPr>
        <w:spacing w:after="0" w:line="600" w:lineRule="auto"/>
        <w:ind w:firstLine="720"/>
        <w:jc w:val="both"/>
        <w:rPr>
          <w:rFonts w:eastAsia="Times New Roman"/>
          <w:szCs w:val="24"/>
        </w:rPr>
      </w:pPr>
      <w:r>
        <w:rPr>
          <w:rFonts w:eastAsia="Times New Roman"/>
          <w:szCs w:val="24"/>
        </w:rPr>
        <w:lastRenderedPageBreak/>
        <w:t>Ευχαριστώ πολύ.</w:t>
      </w:r>
    </w:p>
    <w:p w14:paraId="62189429"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6218942A" w14:textId="77777777" w:rsidR="00FB0E1F" w:rsidRDefault="0065608A">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 κ. Παπαηλιού από τον ΣΥΡΙΖΑ έχει τον λόγο.</w:t>
      </w:r>
    </w:p>
    <w:p w14:paraId="6218942B" w14:textId="77777777" w:rsidR="00FB0E1F" w:rsidRDefault="0065608A">
      <w:pPr>
        <w:spacing w:after="0" w:line="600" w:lineRule="auto"/>
        <w:ind w:firstLine="720"/>
        <w:jc w:val="both"/>
        <w:rPr>
          <w:rFonts w:eastAsia="Times New Roman"/>
          <w:color w:val="000000" w:themeColor="text1"/>
          <w:szCs w:val="24"/>
        </w:rPr>
      </w:pPr>
      <w:r>
        <w:rPr>
          <w:rFonts w:eastAsia="Times New Roman"/>
          <w:b/>
          <w:szCs w:val="24"/>
        </w:rPr>
        <w:t>ΓΕΩΡΓΙΟΣ ΠΑΠΑΗΛΙΟΥ:</w:t>
      </w:r>
      <w:r>
        <w:rPr>
          <w:rFonts w:eastAsia="Times New Roman"/>
          <w:szCs w:val="24"/>
        </w:rPr>
        <w:t xml:space="preserve"> Κύριε Πρόεδρε, κυρίες και κύριοι συνάδελφοι,</w:t>
      </w:r>
      <w:r>
        <w:rPr>
          <w:rFonts w:eastAsia="Times New Roman"/>
          <w:szCs w:val="24"/>
        </w:rPr>
        <w:t xml:space="preserve"> το 2018 θα είναι το έτος που θα σηματοδοτήσει την έξοδο της χώρας από μια μακρά περίοδο προγραμμάτων δημοσιονομικής προσαρμογής και την είσοδό της σε μια περίοδο οικονομικής ανάταξης. Ο </w:t>
      </w:r>
      <w:r>
        <w:rPr>
          <w:rFonts w:eastAsia="Times New Roman"/>
          <w:szCs w:val="24"/>
        </w:rPr>
        <w:t>π</w:t>
      </w:r>
      <w:r>
        <w:rPr>
          <w:rFonts w:eastAsia="Times New Roman"/>
          <w:szCs w:val="24"/>
        </w:rPr>
        <w:t>ροϋπολογισμός του 2018 θα είναι ο τελευταίος προϋπολογισμός των μνημ</w:t>
      </w:r>
      <w:r>
        <w:rPr>
          <w:rFonts w:eastAsia="Times New Roman"/>
          <w:szCs w:val="24"/>
        </w:rPr>
        <w:t>ονίων, αφού προβλέπεται η έξοδος της χώρας από αυτά τον Αύγουστο του 2018.</w:t>
      </w:r>
    </w:p>
    <w:p w14:paraId="6218942C" w14:textId="77777777" w:rsidR="00FB0E1F" w:rsidRDefault="0065608A">
      <w:pPr>
        <w:spacing w:after="0" w:line="600" w:lineRule="auto"/>
        <w:ind w:firstLine="720"/>
        <w:jc w:val="both"/>
        <w:rPr>
          <w:rFonts w:eastAsia="Times New Roman"/>
          <w:szCs w:val="24"/>
        </w:rPr>
      </w:pPr>
      <w:r>
        <w:rPr>
          <w:rFonts w:eastAsia="Times New Roman"/>
          <w:szCs w:val="24"/>
        </w:rPr>
        <w:t>Κατά τα έτη που ακολουθούν, έχει εξασφαλιστεί ο αναγκαίος δημοσιονομικός χώρος, ώστε να ενισχυθούν και να υλοποιηθούν αναπτυξιακές δράσεις και να διευρυνθούν οι παρεμβάσεις στον τομ</w:t>
      </w:r>
      <w:r>
        <w:rPr>
          <w:rFonts w:eastAsia="Times New Roman"/>
          <w:szCs w:val="24"/>
        </w:rPr>
        <w:t>έα της κοινωνικής πολιτικής. Προκειμένου να επιτευχθεί αυτός ο σκοπός έπρεπε να γίνουν όλα τα αναγκαία βήματα εντός του έτους 2017, όπως η ολοκλήρωση της δεύτερης αξιολόγησης και η διαφαινόμενη ολοκλήρωση της τρίτης αξιολόγησης, η δοκιμαστική έξοδος στις α</w:t>
      </w:r>
      <w:r>
        <w:rPr>
          <w:rFonts w:eastAsia="Times New Roman"/>
          <w:szCs w:val="24"/>
        </w:rPr>
        <w:t>γορές και στη συνέχεια, εντός του 2018, να ακολουθήσει η αναδιάρθρωση του δημόσιου χρέους</w:t>
      </w:r>
      <w:r>
        <w:rPr>
          <w:rFonts w:eastAsia="Times New Roman"/>
          <w:szCs w:val="24"/>
        </w:rPr>
        <w:t>,</w:t>
      </w:r>
      <w:r>
        <w:rPr>
          <w:rFonts w:eastAsia="Times New Roman"/>
          <w:szCs w:val="24"/>
        </w:rPr>
        <w:t xml:space="preserve"> </w:t>
      </w:r>
      <w:r>
        <w:rPr>
          <w:rFonts w:eastAsia="Times New Roman"/>
          <w:szCs w:val="24"/>
        </w:rPr>
        <w:t>ώστε</w:t>
      </w:r>
      <w:r>
        <w:rPr>
          <w:rFonts w:eastAsia="Times New Roman"/>
          <w:szCs w:val="24"/>
        </w:rPr>
        <w:t xml:space="preserve"> </w:t>
      </w:r>
      <w:r>
        <w:rPr>
          <w:rFonts w:eastAsia="Times New Roman"/>
          <w:szCs w:val="24"/>
        </w:rPr>
        <w:t>να</w:t>
      </w:r>
      <w:r>
        <w:rPr>
          <w:rFonts w:eastAsia="Times New Roman"/>
          <w:szCs w:val="24"/>
        </w:rPr>
        <w:t xml:space="preserve"> εξασφαλ</w:t>
      </w:r>
      <w:r>
        <w:rPr>
          <w:rFonts w:eastAsia="Times New Roman"/>
          <w:szCs w:val="24"/>
        </w:rPr>
        <w:t xml:space="preserve">ιστεί </w:t>
      </w:r>
      <w:r>
        <w:rPr>
          <w:rFonts w:eastAsia="Times New Roman"/>
          <w:szCs w:val="24"/>
        </w:rPr>
        <w:t>η βιωσιμότητά του.</w:t>
      </w:r>
    </w:p>
    <w:p w14:paraId="6218942D"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Παρά την επίμονη καταστροφολογία της Αντιπολίτευσης και τον ορυμαγδό ψευδολογίας και προπαγάνδας από τα συστημικά μέσα </w:t>
      </w:r>
      <w:r>
        <w:rPr>
          <w:rFonts w:eastAsia="Times New Roman"/>
          <w:szCs w:val="24"/>
        </w:rPr>
        <w:t>μαζικής ενημέρωσης ιδιοκτησίας ισχυρών οικονομικών παραγόντων, η οικονομία το τελευταίο χρονικό διάστημα εισήλθε σε τροχιά ανάκαμψης δημιουργώντας προοπτική</w:t>
      </w:r>
      <w:r>
        <w:rPr>
          <w:rFonts w:eastAsia="Times New Roman"/>
          <w:szCs w:val="24"/>
        </w:rPr>
        <w:t>, ώστε</w:t>
      </w:r>
      <w:r>
        <w:rPr>
          <w:rFonts w:eastAsia="Times New Roman"/>
          <w:szCs w:val="24"/>
        </w:rPr>
        <w:t xml:space="preserve"> αυτή η ανάκαμψη να επιταχυνθεί τα επόμενα χρόνια και να μετασχηματιστεί σε ανάπτυξη. Όλοι οι </w:t>
      </w:r>
      <w:r>
        <w:rPr>
          <w:rFonts w:eastAsia="Times New Roman"/>
          <w:szCs w:val="24"/>
        </w:rPr>
        <w:t>οικονομικοί δείκτες καταγράφουν τη σταθερή προς τα άνω δυναμική της ελληνικής οικονομίας, η οποία ενισχύεται σταδιακά.</w:t>
      </w:r>
    </w:p>
    <w:p w14:paraId="6218942E" w14:textId="77777777" w:rsidR="00FB0E1F" w:rsidRDefault="0065608A">
      <w:pPr>
        <w:spacing w:after="0" w:line="600" w:lineRule="auto"/>
        <w:ind w:firstLine="720"/>
        <w:jc w:val="both"/>
        <w:rPr>
          <w:rFonts w:eastAsia="Times New Roman"/>
          <w:szCs w:val="24"/>
        </w:rPr>
      </w:pPr>
      <w:r>
        <w:rPr>
          <w:rFonts w:eastAsia="Times New Roman"/>
          <w:szCs w:val="24"/>
        </w:rPr>
        <w:t>Ως αποτέλεσμα αυτής της δημοσιονομικής προόδου τον Σεπτέμβριο του 2017 η Ευρωπαϊκή Επιτροπή αποφάσισε έναν χρόνο νωρίτερα του αναμεν</w:t>
      </w:r>
      <w:r>
        <w:rPr>
          <w:rFonts w:eastAsia="Times New Roman"/>
          <w:szCs w:val="24"/>
        </w:rPr>
        <w:t>όμε</w:t>
      </w:r>
      <w:r>
        <w:rPr>
          <w:rFonts w:eastAsia="Times New Roman"/>
          <w:szCs w:val="24"/>
        </w:rPr>
        <w:t>νο</w:t>
      </w:r>
      <w:r>
        <w:rPr>
          <w:rFonts w:eastAsia="Times New Roman"/>
          <w:szCs w:val="24"/>
        </w:rPr>
        <w:t>υ την έξοδο της Ελλάδας από τη διαδικασία υπερβολικού ελλείμματος. Βασικός στόχος της Κυβέρνησης είναι το έτος 2018 να έχει ολοκληρωθεί το πρόγραμμα και να έχουν τερματιστεί η ασφυκτική επιτροπεία και κατά το δυνατόν η πολιτική λιτότητας. Και σε αυτό το πλ</w:t>
      </w:r>
      <w:r>
        <w:rPr>
          <w:rFonts w:eastAsia="Times New Roman"/>
          <w:szCs w:val="24"/>
        </w:rPr>
        <w:t xml:space="preserve">αίσιο προτεραιότητες αποτελούν η κάλυψη εξυπηρέτησης των χρηματοδοτικών αναγκών της χώρας, η βελτίωση της διάρθρωσης της οικονομίας και η περαιτέρω διασφάλιση και ενίσχυση της κοινωνικής συνοχής. Αυτά θα υλοποιηθούν με στοχευμένες φορολογικές ελαφρύνσεις, </w:t>
      </w:r>
      <w:r>
        <w:rPr>
          <w:rFonts w:eastAsia="Times New Roman"/>
          <w:szCs w:val="24"/>
        </w:rPr>
        <w:t>που θα αξιοποιούν τον δημοσιονομικό χώρο</w:t>
      </w:r>
      <w:r>
        <w:rPr>
          <w:rFonts w:eastAsia="Times New Roman"/>
          <w:szCs w:val="24"/>
        </w:rPr>
        <w:t>,</w:t>
      </w:r>
      <w:r>
        <w:rPr>
          <w:rFonts w:eastAsia="Times New Roman"/>
          <w:szCs w:val="24"/>
        </w:rPr>
        <w:t xml:space="preserve"> τον οποίο ήδη δημιουργεί </w:t>
      </w:r>
      <w:r>
        <w:rPr>
          <w:rFonts w:eastAsia="Times New Roman"/>
          <w:szCs w:val="24"/>
        </w:rPr>
        <w:t xml:space="preserve">και θα δημιουργήσει περαιτέρω </w:t>
      </w:r>
      <w:r>
        <w:rPr>
          <w:rFonts w:eastAsia="Times New Roman"/>
          <w:szCs w:val="24"/>
        </w:rPr>
        <w:t>η οικονομική μεγέθυνση, με την πάταξη της φοροαποφυγής και της φοροδιαφυγής, με δημόσιες επενδύσεις, με την προσέλκυση ιδιωτικών επενδύσεων, με ενεργητικές πολ</w:t>
      </w:r>
      <w:r>
        <w:rPr>
          <w:rFonts w:eastAsia="Times New Roman"/>
          <w:szCs w:val="24"/>
        </w:rPr>
        <w:t>ιτικές απασχόλησης και με κοινωνικές δαπάνες.</w:t>
      </w:r>
    </w:p>
    <w:p w14:paraId="6218942F"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Εκτός της επούλωσης των κοινωνικών πληγών που άφησαν τα μνημόνια </w:t>
      </w:r>
      <w:r>
        <w:rPr>
          <w:rFonts w:eastAsia="Times New Roman"/>
          <w:szCs w:val="24"/>
        </w:rPr>
        <w:t>-</w:t>
      </w:r>
      <w:r>
        <w:rPr>
          <w:rFonts w:eastAsia="Times New Roman"/>
          <w:szCs w:val="24"/>
        </w:rPr>
        <w:t>με μέτρα όπως η αντιμετώπιση της φτώχειας, η χορήγηση του κοινωνικού επιδόματος αλληλεγγύης, η αναδιάρθρωση</w:t>
      </w:r>
      <w:r>
        <w:rPr>
          <w:rFonts w:eastAsia="Times New Roman"/>
          <w:szCs w:val="24"/>
        </w:rPr>
        <w:t>-αύξηση</w:t>
      </w:r>
      <w:r>
        <w:rPr>
          <w:rFonts w:eastAsia="Times New Roman"/>
          <w:szCs w:val="24"/>
        </w:rPr>
        <w:t xml:space="preserve"> των οικογενειακών επιδομάτων</w:t>
      </w:r>
      <w:r>
        <w:rPr>
          <w:rFonts w:eastAsia="Times New Roman"/>
          <w:szCs w:val="24"/>
        </w:rPr>
        <w:t>-</w:t>
      </w:r>
      <w:r>
        <w:rPr>
          <w:rFonts w:eastAsia="Times New Roman"/>
          <w:szCs w:val="24"/>
        </w:rPr>
        <w:t xml:space="preserve"> και της οικοδόμησης των βάσεων για τη μεταμνημονιακή Ελλάδα, πρέπει να δημιουργηθούν οικονομικές και κοινωνικές προϋποθέσεις για την υπέρβαση όχι μόνο των μνημονίων και της κρίσης </w:t>
      </w:r>
      <w:r>
        <w:rPr>
          <w:rFonts w:eastAsia="Times New Roman"/>
          <w:szCs w:val="24"/>
        </w:rPr>
        <w:t xml:space="preserve">αλλά </w:t>
      </w:r>
      <w:r>
        <w:rPr>
          <w:rFonts w:eastAsia="Times New Roman"/>
          <w:szCs w:val="24"/>
        </w:rPr>
        <w:t xml:space="preserve">και του χρεοκοπημένου μοντέλου του παρελθόντος που οδήγησε τη χώρα σε </w:t>
      </w:r>
      <w:r>
        <w:rPr>
          <w:rFonts w:eastAsia="Times New Roman"/>
          <w:szCs w:val="24"/>
        </w:rPr>
        <w:t>αυτή. Το νέο υπόδειγμα που προωθείται είναι αυτό της κοινωνικά δίκαιης παραγωγικής ανασυγκρότησης που στηρίζεται στην αξιοποίηση των συγκριτικών πλεονεκτημάτων της χώρας, τα οποία πρέπει να μετασχηματιστούν σε συγκεκριμένες πολιτικές, αναπτυξιακές αιχμές σ</w:t>
      </w:r>
      <w:r>
        <w:rPr>
          <w:rFonts w:eastAsia="Times New Roman"/>
          <w:szCs w:val="24"/>
        </w:rPr>
        <w:t>ε όλους τους τομείς της οικονομίας και μάλιστα συνδυαστικά.</w:t>
      </w:r>
    </w:p>
    <w:p w14:paraId="62189430" w14:textId="77777777" w:rsidR="00FB0E1F" w:rsidRDefault="0065608A">
      <w:pPr>
        <w:spacing w:after="0" w:line="600" w:lineRule="auto"/>
        <w:ind w:firstLine="720"/>
        <w:jc w:val="both"/>
        <w:rPr>
          <w:rFonts w:eastAsia="Times New Roman"/>
          <w:szCs w:val="24"/>
        </w:rPr>
      </w:pPr>
      <w:r>
        <w:rPr>
          <w:rFonts w:eastAsia="Times New Roman"/>
          <w:szCs w:val="24"/>
        </w:rPr>
        <w:t>Για τη διαμόρφωση συνθηκών βιώσιμης ανάπτυξης σημαντικός είναι ο ρόλος των διαρθρωτικών μεταρρυθμίσεων, οι οποίες στηρίζονται σε τρεις πυλώνες: Στον πυλώνα διαφύλαξης της χρηματοοικονομικής σταθερ</w:t>
      </w:r>
      <w:r>
        <w:rPr>
          <w:rFonts w:eastAsia="Times New Roman"/>
          <w:szCs w:val="24"/>
        </w:rPr>
        <w:t>ότητας, στο πλαίσιο της οποίας κορυφαίο ζήτημα προς επίλυση είναι αυτό των μη εξυπηρετούμενων κόκκινων δανείων, στον πυλώνα ενίσχυσης της ανταγωνιστικότητας, των επενδύσεων και της ανάπτυξης, στον οποίο περιλαμβάνονται η κατάρτιση μιας ολοκληρωμένης στρατη</w:t>
      </w:r>
      <w:r>
        <w:rPr>
          <w:rFonts w:eastAsia="Times New Roman"/>
          <w:szCs w:val="24"/>
        </w:rPr>
        <w:t>γικής ανάπτυξης, η αξιοποίηση καινοτόμων χρηματοδοτικών εργαλείων, το νέο πλαίσιο εξωδικαστικού συμβιβασμού και αδειοδότησης επιχειρήσεων και μια σειρά πα</w:t>
      </w:r>
      <w:r>
        <w:rPr>
          <w:rFonts w:eastAsia="Times New Roman"/>
          <w:szCs w:val="24"/>
        </w:rPr>
        <w:lastRenderedPageBreak/>
        <w:t xml:space="preserve">ρεμβάσεων για την ενίσχυση της ελληνικής περιφέρειας. </w:t>
      </w:r>
      <w:r>
        <w:rPr>
          <w:rFonts w:eastAsia="Times New Roman"/>
          <w:szCs w:val="24"/>
        </w:rPr>
        <w:t xml:space="preserve">Στον </w:t>
      </w:r>
      <w:r>
        <w:rPr>
          <w:rFonts w:eastAsia="Times New Roman"/>
          <w:szCs w:val="24"/>
        </w:rPr>
        <w:t xml:space="preserve">πυλώνα </w:t>
      </w:r>
      <w:r>
        <w:rPr>
          <w:rFonts w:eastAsia="Times New Roman"/>
          <w:szCs w:val="24"/>
        </w:rPr>
        <w:t>τ</w:t>
      </w:r>
      <w:r>
        <w:rPr>
          <w:rFonts w:eastAsia="Times New Roman"/>
          <w:szCs w:val="24"/>
        </w:rPr>
        <w:t>η</w:t>
      </w:r>
      <w:r>
        <w:rPr>
          <w:rFonts w:eastAsia="Times New Roman"/>
          <w:szCs w:val="24"/>
        </w:rPr>
        <w:t>ς</w:t>
      </w:r>
      <w:r>
        <w:rPr>
          <w:rFonts w:eastAsia="Times New Roman"/>
          <w:szCs w:val="24"/>
        </w:rPr>
        <w:t xml:space="preserve"> επανάκτηση</w:t>
      </w:r>
      <w:r>
        <w:rPr>
          <w:rFonts w:eastAsia="Times New Roman"/>
          <w:szCs w:val="24"/>
        </w:rPr>
        <w:t>ς</w:t>
      </w:r>
      <w:r>
        <w:rPr>
          <w:rFonts w:eastAsia="Times New Roman"/>
          <w:szCs w:val="24"/>
        </w:rPr>
        <w:t xml:space="preserve"> της εργασίας και </w:t>
      </w:r>
      <w:r>
        <w:rPr>
          <w:rFonts w:eastAsia="Times New Roman"/>
          <w:szCs w:val="24"/>
        </w:rPr>
        <w:t>τ</w:t>
      </w:r>
      <w:r>
        <w:rPr>
          <w:rFonts w:eastAsia="Times New Roman"/>
          <w:szCs w:val="24"/>
        </w:rPr>
        <w:t>η</w:t>
      </w:r>
      <w:r>
        <w:rPr>
          <w:rFonts w:eastAsia="Times New Roman"/>
          <w:szCs w:val="24"/>
        </w:rPr>
        <w:t>ς</w:t>
      </w:r>
      <w:r>
        <w:rPr>
          <w:rFonts w:eastAsia="Times New Roman"/>
          <w:szCs w:val="24"/>
        </w:rPr>
        <w:t xml:space="preserve"> ανάδειξή</w:t>
      </w:r>
      <w:r>
        <w:rPr>
          <w:rFonts w:eastAsia="Times New Roman"/>
          <w:szCs w:val="24"/>
        </w:rPr>
        <w:t>ς</w:t>
      </w:r>
      <w:r>
        <w:rPr>
          <w:rFonts w:eastAsia="Times New Roman"/>
          <w:szCs w:val="24"/>
        </w:rPr>
        <w:t xml:space="preserve"> της σε κατά το δυνατόν ισότιμο παράγοντα με την επιχείρηση. </w:t>
      </w:r>
    </w:p>
    <w:p w14:paraId="62189431" w14:textId="77777777" w:rsidR="00FB0E1F" w:rsidRDefault="0065608A">
      <w:pPr>
        <w:spacing w:after="0" w:line="600" w:lineRule="auto"/>
        <w:ind w:firstLine="720"/>
        <w:jc w:val="both"/>
        <w:rPr>
          <w:rFonts w:eastAsia="Times New Roman"/>
          <w:szCs w:val="24"/>
        </w:rPr>
      </w:pPr>
      <w:r>
        <w:rPr>
          <w:rFonts w:eastAsia="Times New Roman"/>
          <w:szCs w:val="24"/>
        </w:rPr>
        <w:t xml:space="preserve">Οι συνθήκες ζούγκλας που επικρατούν στην αγορά εργασίας επιτάσσουν τη βαθμιαία αντιστροφή της κατάστασης, ώστε αυτή να επανέλθει σε στοιχειωδώς ανεκτά κανονικά πλαίσια. Η αποκατάσταση </w:t>
      </w:r>
      <w:r>
        <w:rPr>
          <w:rFonts w:eastAsia="Times New Roman"/>
          <w:szCs w:val="24"/>
        </w:rPr>
        <w:t>της συλλογικής αυτονομίας και των συλλογικών συμβάσεων εργασίας, όπως επίσης, μετά τη λήξη του προγράμματος και ο πρόσφατος ν.4488</w:t>
      </w:r>
      <w:r>
        <w:rPr>
          <w:rFonts w:eastAsia="Times New Roman"/>
          <w:szCs w:val="24"/>
        </w:rPr>
        <w:t>/2017</w:t>
      </w:r>
      <w:r>
        <w:rPr>
          <w:rFonts w:eastAsia="Times New Roman"/>
          <w:szCs w:val="24"/>
        </w:rPr>
        <w:t xml:space="preserve">, που επιλύει σημαντικά ζητήματα της καθημερινής </w:t>
      </w:r>
      <w:r>
        <w:rPr>
          <w:rFonts w:eastAsia="Times New Roman"/>
          <w:szCs w:val="24"/>
        </w:rPr>
        <w:t xml:space="preserve">εργασιακής </w:t>
      </w:r>
      <w:r>
        <w:rPr>
          <w:rFonts w:eastAsia="Times New Roman"/>
          <w:szCs w:val="24"/>
        </w:rPr>
        <w:t xml:space="preserve">ζωής, αποτελούν ένα σημαντικό στοιχείο. Και βέβαια, η άσκηση </w:t>
      </w:r>
      <w:r>
        <w:rPr>
          <w:rFonts w:eastAsia="Times New Roman"/>
          <w:szCs w:val="24"/>
        </w:rPr>
        <w:t>πολιτικής για την αντιμετώπιση της ανεργίας, η μείωση της οποίας είναι μεν σημαντική, όχι όμως αυτή που θα θέλαμε</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τον πυλώνα του εκσυγχρονισμού της δημόσιας διοίκησης, για τον οποίον έχουν θεσμοθετηθεί δράσεις για την ενίσχυση της αποτελεσματικότητας του</w:t>
      </w:r>
      <w:r>
        <w:rPr>
          <w:rFonts w:eastAsia="Times New Roman"/>
          <w:szCs w:val="24"/>
        </w:rPr>
        <w:t xml:space="preserve"> διοικητικού μηχανισμού, αλλά και του δικαστικού συστήματος, την καταπολέμηση της διαφθοράς και τη λειτουργική αυτονομία βασικών θεσμικών οργάνων.</w:t>
      </w:r>
    </w:p>
    <w:p w14:paraId="62189432" w14:textId="77777777" w:rsidR="00FB0E1F" w:rsidRDefault="0065608A">
      <w:pPr>
        <w:spacing w:after="0"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αυτό το πλαίσιο η αναπτυξιακή διάσταση του </w:t>
      </w:r>
      <w:r>
        <w:rPr>
          <w:rFonts w:eastAsia="Times New Roman"/>
          <w:szCs w:val="24"/>
        </w:rPr>
        <w:t>π</w:t>
      </w:r>
      <w:r>
        <w:rPr>
          <w:rFonts w:eastAsia="Times New Roman"/>
          <w:szCs w:val="24"/>
        </w:rPr>
        <w:t xml:space="preserve">ροϋπολογισμού αποτυπώνεται στο Πρόγραμμα Δημοσίων Επενδύσεων, </w:t>
      </w:r>
      <w:r>
        <w:rPr>
          <w:rFonts w:eastAsia="Times New Roman"/>
          <w:szCs w:val="24"/>
        </w:rPr>
        <w:t xml:space="preserve">του οποίου το εθνικό σκέλος παραμένει στο ύψος του ενός δισεκατομμυρίου ευρώ, όπως επίσης και στην απορρόφηση των πόρων του ΕΣΠΑ </w:t>
      </w:r>
      <w:r>
        <w:rPr>
          <w:rFonts w:eastAsia="Times New Roman"/>
          <w:szCs w:val="24"/>
        </w:rPr>
        <w:t xml:space="preserve">που </w:t>
      </w:r>
      <w:r>
        <w:rPr>
          <w:rFonts w:eastAsia="Times New Roman"/>
          <w:szCs w:val="24"/>
        </w:rPr>
        <w:t>κατά τ</w:t>
      </w:r>
      <w:r>
        <w:rPr>
          <w:rFonts w:eastAsia="Times New Roman"/>
          <w:szCs w:val="24"/>
        </w:rPr>
        <w:t>α έτη</w:t>
      </w:r>
      <w:r>
        <w:rPr>
          <w:rFonts w:eastAsia="Times New Roman"/>
          <w:szCs w:val="24"/>
        </w:rPr>
        <w:t xml:space="preserve"> 2016 και 2017</w:t>
      </w:r>
      <w:r>
        <w:rPr>
          <w:rFonts w:eastAsia="Times New Roman"/>
          <w:szCs w:val="24"/>
        </w:rPr>
        <w:t xml:space="preserve"> έφεραν την Ελλάδα στις πρώτες θέσεις μεταξύ των κρατών-μελών της Ευρωπαϊκής Ένωσης</w:t>
      </w:r>
      <w:r>
        <w:rPr>
          <w:rFonts w:eastAsia="Times New Roman"/>
          <w:szCs w:val="24"/>
        </w:rPr>
        <w:t xml:space="preserve">. </w:t>
      </w:r>
    </w:p>
    <w:p w14:paraId="62189433"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Επιπλέον, στον αναπτυξιακό νόμο αποτυπώνεται η αλλαγή προσανατολισμού και κατεύθυνσης των προγραμμάτων και </w:t>
      </w:r>
      <w:r>
        <w:rPr>
          <w:rFonts w:eastAsia="Times New Roman"/>
          <w:szCs w:val="24"/>
        </w:rPr>
        <w:t>των</w:t>
      </w:r>
      <w:r>
        <w:rPr>
          <w:rFonts w:eastAsia="Times New Roman"/>
          <w:szCs w:val="24"/>
        </w:rPr>
        <w:t xml:space="preserve"> επιμέρους δράσε</w:t>
      </w:r>
      <w:r>
        <w:rPr>
          <w:rFonts w:eastAsia="Times New Roman"/>
          <w:szCs w:val="24"/>
        </w:rPr>
        <w:t>ων</w:t>
      </w:r>
      <w:r>
        <w:rPr>
          <w:rFonts w:eastAsia="Times New Roman"/>
          <w:szCs w:val="24"/>
        </w:rPr>
        <w:t>. Δεν περιορίζεται στην απορρόφηση των προς διάθεση πόρων, αφού έμφαση δίνεται στην αξιοποίησή τους, δηλαδή στα ποιοτικά χαρακτη</w:t>
      </w:r>
      <w:r>
        <w:rPr>
          <w:rFonts w:eastAsia="Times New Roman"/>
          <w:szCs w:val="24"/>
        </w:rPr>
        <w:t xml:space="preserve">ριστικά των παρεμβάσεων. </w:t>
      </w:r>
    </w:p>
    <w:p w14:paraId="62189434" w14:textId="77777777" w:rsidR="00FB0E1F" w:rsidRDefault="0065608A">
      <w:pPr>
        <w:spacing w:after="0" w:line="600" w:lineRule="auto"/>
        <w:ind w:firstLine="720"/>
        <w:jc w:val="both"/>
        <w:rPr>
          <w:rFonts w:eastAsia="Times New Roman"/>
          <w:szCs w:val="24"/>
        </w:rPr>
      </w:pPr>
      <w:r>
        <w:rPr>
          <w:rFonts w:eastAsia="Times New Roman"/>
          <w:szCs w:val="24"/>
        </w:rPr>
        <w:t xml:space="preserve">Ειδικότερα, στον αναπτυξιακό νόμο υπάρχει προσανατολισμός </w:t>
      </w:r>
      <w:r>
        <w:rPr>
          <w:rFonts w:eastAsia="Times New Roman"/>
          <w:szCs w:val="24"/>
        </w:rPr>
        <w:t xml:space="preserve">προς </w:t>
      </w:r>
      <w:r>
        <w:rPr>
          <w:rFonts w:eastAsia="Times New Roman"/>
          <w:szCs w:val="24"/>
        </w:rPr>
        <w:t>συγκεκριμένους κρίσιμους τομείς της οικονομίας και ειδικότερα στην παραγωγή ποιοτικών αγροτικών προϊόντων συνδυαστικά με τη μεταποίησή τους, ώστε να αποκτήσουν υπεραξί</w:t>
      </w:r>
      <w:r>
        <w:rPr>
          <w:rFonts w:eastAsia="Times New Roman"/>
          <w:szCs w:val="24"/>
        </w:rPr>
        <w:t>α, την αγροδιατροφή, την παροχή ποιοτικών τουριστικών υπηρεσιών. Όλα αυτά στηρίζονται στην έρευνα, την καινοτομία, την εξωστρέφεια, ώστε όλες αυτές οι παρεμβάσεις να έχουν αναπτυξιακό πρόσημο. Απευθύνονται δε στη μικρομεσαία επιχείρηση και όχι στους κρατικ</w:t>
      </w:r>
      <w:r>
        <w:rPr>
          <w:rFonts w:eastAsia="Times New Roman"/>
          <w:szCs w:val="24"/>
        </w:rPr>
        <w:t xml:space="preserve">οδίαιτους επιχειρηματίες, όπως γινόταν μέχρι τώρα. </w:t>
      </w:r>
    </w:p>
    <w:p w14:paraId="62189435" w14:textId="77777777" w:rsidR="00FB0E1F" w:rsidRDefault="0065608A">
      <w:pPr>
        <w:spacing w:after="0" w:line="600" w:lineRule="auto"/>
        <w:ind w:firstLine="720"/>
        <w:jc w:val="both"/>
        <w:rPr>
          <w:rFonts w:eastAsia="Times New Roman"/>
          <w:szCs w:val="24"/>
        </w:rPr>
      </w:pPr>
      <w:r>
        <w:rPr>
          <w:rFonts w:eastAsia="Times New Roman"/>
          <w:szCs w:val="24"/>
        </w:rPr>
        <w:t xml:space="preserve">Θα κάνω μία τελευταία παρατήρηση, κύριε Πρόεδρε. Οι εισηγητές και οι ομιλητές συνάδελφοι Βουλευτές της Αντιπολίτευσης επανέλαβαν </w:t>
      </w:r>
      <w:r>
        <w:rPr>
          <w:rFonts w:eastAsia="Times New Roman"/>
          <w:szCs w:val="24"/>
        </w:rPr>
        <w:t xml:space="preserve">τα σχετικά </w:t>
      </w:r>
      <w:r>
        <w:rPr>
          <w:rFonts w:eastAsia="Times New Roman"/>
          <w:szCs w:val="24"/>
        </w:rPr>
        <w:t>υιοθετώντας τον ορυμαγδό προπαγάνδας των μέσων μαζικής ενημέρωση</w:t>
      </w:r>
      <w:r>
        <w:rPr>
          <w:rFonts w:eastAsia="Times New Roman"/>
          <w:szCs w:val="24"/>
        </w:rPr>
        <w:t>ς. Σ</w:t>
      </w:r>
      <w:r>
        <w:rPr>
          <w:rFonts w:eastAsia="Times New Roman"/>
          <w:szCs w:val="24"/>
        </w:rPr>
        <w:t xml:space="preserve">ε </w:t>
      </w:r>
      <w:r>
        <w:rPr>
          <w:rFonts w:eastAsia="Times New Roman"/>
          <w:szCs w:val="24"/>
        </w:rPr>
        <w:t>αυτό το πλαίσιο εντάσσεται και η κατάθεση και ανάδειξη ψευδών ειδήσεων και αναφορών που χωρίς αιδώ αναπαράγονται από τα κόμματα της Αντιπολίτευσης, ιδίως από τη Νέα Δημοκρατία και το ΠΑΣΟΚ. Προφανώς αυτό γίνεται για τον αποπροσανατολισμό του ελληνικο</w:t>
      </w:r>
      <w:r>
        <w:rPr>
          <w:rFonts w:eastAsia="Times New Roman"/>
          <w:szCs w:val="24"/>
        </w:rPr>
        <w:t>ύ λαού από τα αίτια της ελληνικής χρεοκοπίας, από τις λίστες των καταθέσεων σε παραδεισένιους προορισμούς αλλά και από τα εσωτερικά προβλήματα αυ</w:t>
      </w:r>
      <w:r>
        <w:rPr>
          <w:rFonts w:eastAsia="Times New Roman"/>
          <w:szCs w:val="24"/>
        </w:rPr>
        <w:lastRenderedPageBreak/>
        <w:t>τών των κομμάτων και</w:t>
      </w:r>
      <w:r>
        <w:rPr>
          <w:rFonts w:eastAsia="Times New Roman"/>
          <w:szCs w:val="24"/>
        </w:rPr>
        <w:t>,</w:t>
      </w:r>
      <w:r>
        <w:rPr>
          <w:rFonts w:eastAsia="Times New Roman"/>
          <w:szCs w:val="24"/>
        </w:rPr>
        <w:t xml:space="preserve"> εν τέλει</w:t>
      </w:r>
      <w:r>
        <w:rPr>
          <w:rFonts w:eastAsia="Times New Roman"/>
          <w:szCs w:val="24"/>
        </w:rPr>
        <w:t>,</w:t>
      </w:r>
      <w:r>
        <w:rPr>
          <w:rFonts w:eastAsia="Times New Roman"/>
          <w:szCs w:val="24"/>
        </w:rPr>
        <w:t xml:space="preserve"> από τη σκληρή νεοφιλελεύθερη κατεύθυνση που αποτελεί τον πυρήνα της πολιτικής τ</w:t>
      </w:r>
      <w:r>
        <w:rPr>
          <w:rFonts w:eastAsia="Times New Roman"/>
          <w:szCs w:val="24"/>
        </w:rPr>
        <w:t>ης Αξιωματικής Αντιπολίτευσης και που σημαίνει συνέχιση της πολιτικής λιτότητας και του μαρασμού της ελληνικής οικονομίας.</w:t>
      </w:r>
    </w:p>
    <w:p w14:paraId="62189436" w14:textId="77777777" w:rsidR="00FB0E1F" w:rsidRDefault="0065608A">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2189437" w14:textId="77777777" w:rsidR="00FB0E1F" w:rsidRDefault="0065608A">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Ολοκληρώστε, παρ</w:t>
      </w:r>
      <w:r>
        <w:rPr>
          <w:rFonts w:eastAsia="Times New Roman"/>
          <w:szCs w:val="24"/>
        </w:rPr>
        <w:t>ακαλώ, κύριε Παπαηλιού.</w:t>
      </w:r>
    </w:p>
    <w:p w14:paraId="62189438" w14:textId="77777777" w:rsidR="00FB0E1F" w:rsidRDefault="0065608A">
      <w:pPr>
        <w:spacing w:after="0"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Ολοκληρώνω, κύριε Πρόεδρε.</w:t>
      </w:r>
    </w:p>
    <w:p w14:paraId="62189439" w14:textId="77777777" w:rsidR="00FB0E1F" w:rsidRDefault="0065608A">
      <w:pPr>
        <w:spacing w:after="0" w:line="600" w:lineRule="auto"/>
        <w:ind w:firstLine="720"/>
        <w:jc w:val="both"/>
        <w:rPr>
          <w:rFonts w:eastAsia="Times New Roman"/>
          <w:szCs w:val="24"/>
        </w:rPr>
      </w:pPr>
      <w:r>
        <w:rPr>
          <w:rFonts w:eastAsia="Times New Roman"/>
          <w:szCs w:val="24"/>
        </w:rPr>
        <w:t xml:space="preserve">Κύριοι της Αντιπολίτευσης, η διαφορά </w:t>
      </w:r>
      <w:r>
        <w:rPr>
          <w:rFonts w:eastAsia="Times New Roman"/>
          <w:szCs w:val="24"/>
        </w:rPr>
        <w:t xml:space="preserve">της </w:t>
      </w:r>
      <w:r>
        <w:rPr>
          <w:rFonts w:eastAsia="Times New Roman"/>
          <w:szCs w:val="24"/>
        </w:rPr>
        <w:t>πολιτική</w:t>
      </w:r>
      <w:r>
        <w:rPr>
          <w:rFonts w:eastAsia="Times New Roman"/>
          <w:szCs w:val="24"/>
        </w:rPr>
        <w:t>ς μας από τη δική</w:t>
      </w:r>
      <w:r>
        <w:rPr>
          <w:rFonts w:eastAsia="Times New Roman"/>
          <w:szCs w:val="24"/>
        </w:rPr>
        <w:t xml:space="preserve"> σας φαίνεται και θα φανεί ακόμα περισσότερο μετά τον τερματισμό της αυστηρής εποπτείας, όταν </w:t>
      </w:r>
      <w:r>
        <w:rPr>
          <w:rFonts w:eastAsia="Times New Roman"/>
          <w:szCs w:val="24"/>
        </w:rPr>
        <w:t xml:space="preserve">η δική μας πολιτική </w:t>
      </w:r>
      <w:r>
        <w:rPr>
          <w:rFonts w:eastAsia="Times New Roman"/>
          <w:szCs w:val="24"/>
        </w:rPr>
        <w:t>θα αρ</w:t>
      </w:r>
      <w:r>
        <w:rPr>
          <w:rFonts w:eastAsia="Times New Roman"/>
          <w:szCs w:val="24"/>
        </w:rPr>
        <w:t xml:space="preserve">χίσει να εκτυλίσσεται η δική μας πολιτική, βέβαια στο πλαίσιο των δεδομένων συνθηκών της Ευρωπαϊκής Ένωσης και μιας χώρας όπως η δική μας, που </w:t>
      </w:r>
      <w:r>
        <w:rPr>
          <w:rFonts w:eastAsia="Times New Roman"/>
          <w:szCs w:val="24"/>
        </w:rPr>
        <w:t xml:space="preserve">λίγο </w:t>
      </w:r>
      <w:r>
        <w:rPr>
          <w:rFonts w:eastAsia="Times New Roman"/>
          <w:szCs w:val="24"/>
        </w:rPr>
        <w:t xml:space="preserve">πριν θα </w:t>
      </w:r>
      <w:r>
        <w:rPr>
          <w:rFonts w:eastAsia="Times New Roman"/>
          <w:szCs w:val="24"/>
        </w:rPr>
        <w:t>έχει</w:t>
      </w:r>
      <w:r>
        <w:rPr>
          <w:rFonts w:eastAsia="Times New Roman"/>
          <w:szCs w:val="24"/>
        </w:rPr>
        <w:t xml:space="preserve"> εξέλθει από τα μνημόνια. </w:t>
      </w:r>
      <w:r>
        <w:rPr>
          <w:rFonts w:eastAsia="Times New Roman"/>
          <w:szCs w:val="24"/>
        </w:rPr>
        <w:t>Σ</w:t>
      </w:r>
      <w:r>
        <w:rPr>
          <w:rFonts w:eastAsia="Times New Roman"/>
          <w:szCs w:val="24"/>
        </w:rPr>
        <w:t>ας τρομάζει και σας έχει οδηγήσει σε σύγχυση, το «ξεχείλωμα» της «αρι</w:t>
      </w:r>
      <w:r>
        <w:rPr>
          <w:rFonts w:eastAsia="Times New Roman"/>
          <w:szCs w:val="24"/>
        </w:rPr>
        <w:t xml:space="preserve">στερής παρένθεσης» και η διάψευση του ενός αφηγήματός σας μετά το άλλο. </w:t>
      </w:r>
    </w:p>
    <w:p w14:paraId="6218943A" w14:textId="77777777" w:rsidR="00FB0E1F" w:rsidRDefault="0065608A">
      <w:pPr>
        <w:spacing w:after="0" w:line="600" w:lineRule="auto"/>
        <w:ind w:firstLine="720"/>
        <w:jc w:val="both"/>
        <w:rPr>
          <w:rFonts w:eastAsia="Times New Roman"/>
          <w:szCs w:val="24"/>
        </w:rPr>
      </w:pPr>
      <w:r>
        <w:rPr>
          <w:rFonts w:eastAsia="Times New Roman"/>
          <w:szCs w:val="24"/>
        </w:rPr>
        <w:t>Σας ευχαριστώ.</w:t>
      </w:r>
    </w:p>
    <w:p w14:paraId="6218943B" w14:textId="77777777" w:rsidR="00FB0E1F" w:rsidRDefault="0065608A">
      <w:pPr>
        <w:spacing w:after="0" w:line="600" w:lineRule="auto"/>
        <w:ind w:firstLine="709"/>
        <w:jc w:val="center"/>
        <w:rPr>
          <w:rFonts w:eastAsia="Times New Roman"/>
          <w:szCs w:val="24"/>
        </w:rPr>
      </w:pPr>
      <w:r>
        <w:rPr>
          <w:rFonts w:eastAsia="Times New Roman"/>
          <w:szCs w:val="24"/>
        </w:rPr>
        <w:t>(Χειροκροτήματα από την πτέρυγα του ΣΥΡΙΖΑ)</w:t>
      </w:r>
    </w:p>
    <w:p w14:paraId="6218943C"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Ιωάννης Ανδριανός από τη Νέα Δημοκρατία έχει τον λόγο.</w:t>
      </w:r>
    </w:p>
    <w:p w14:paraId="6218943D" w14:textId="77777777" w:rsidR="00FB0E1F" w:rsidRDefault="0065608A">
      <w:pPr>
        <w:spacing w:after="0" w:line="600" w:lineRule="auto"/>
        <w:ind w:firstLine="720"/>
        <w:jc w:val="both"/>
        <w:rPr>
          <w:rFonts w:eastAsia="Times New Roman"/>
          <w:szCs w:val="24"/>
        </w:rPr>
      </w:pPr>
      <w:r>
        <w:rPr>
          <w:rFonts w:eastAsia="Times New Roman"/>
          <w:b/>
          <w:szCs w:val="24"/>
        </w:rPr>
        <w:t>ΙΩΑΝΝΗΣ ΑΝΔΡΙΑΝΟΣ:</w:t>
      </w:r>
      <w:r>
        <w:rPr>
          <w:rFonts w:eastAsia="Times New Roman"/>
          <w:szCs w:val="24"/>
        </w:rPr>
        <w:t xml:space="preserve"> Ευχαριστώ, κύριε Πρόεδρε.</w:t>
      </w:r>
    </w:p>
    <w:p w14:paraId="6218943E" w14:textId="77777777" w:rsidR="00FB0E1F" w:rsidRDefault="0065608A">
      <w:pPr>
        <w:spacing w:after="0" w:line="600" w:lineRule="auto"/>
        <w:ind w:firstLine="720"/>
        <w:jc w:val="both"/>
        <w:rPr>
          <w:rFonts w:eastAsia="Times New Roman"/>
          <w:szCs w:val="24"/>
        </w:rPr>
      </w:pPr>
      <w:r>
        <w:rPr>
          <w:rFonts w:eastAsia="Times New Roman"/>
          <w:szCs w:val="24"/>
        </w:rPr>
        <w:lastRenderedPageBreak/>
        <w:t>Με ευκαιρία τα όσα είπε ο προλαλήσας συνάδελφος, θέλω να πω μόνο τούτο: Δεν μας τρομάζει αυτό που είπατε. Μας τρομάζει η πολιτική σας, όπως τρομάζει η οικονομική πολιτική που ακολουθείτε τον ελληνικό λαό, βλέποντας το ΕΚΑΣ να χάν</w:t>
      </w:r>
      <w:r>
        <w:rPr>
          <w:rFonts w:eastAsia="Times New Roman"/>
          <w:szCs w:val="24"/>
        </w:rPr>
        <w:t>εται, βλέποντας οικονομικές επιβαρύνσεις και φόρους.</w:t>
      </w:r>
    </w:p>
    <w:p w14:paraId="6218943F" w14:textId="77777777" w:rsidR="00FB0E1F" w:rsidRDefault="0065608A">
      <w:pPr>
        <w:spacing w:after="0" w:line="600" w:lineRule="auto"/>
        <w:ind w:firstLine="720"/>
        <w:jc w:val="both"/>
        <w:rPr>
          <w:rFonts w:eastAsia="Times New Roman"/>
          <w:szCs w:val="24"/>
        </w:rPr>
      </w:pPr>
      <w:r>
        <w:rPr>
          <w:rFonts w:eastAsia="Times New Roman"/>
          <w:szCs w:val="24"/>
        </w:rPr>
        <w:t xml:space="preserve">Κυρίες και κύριοι συνάδελφοι, συζητάμε σήμερα τον τρίτο </w:t>
      </w:r>
      <w:r>
        <w:rPr>
          <w:rFonts w:eastAsia="Times New Roman"/>
          <w:szCs w:val="24"/>
        </w:rPr>
        <w:t>π</w:t>
      </w:r>
      <w:r>
        <w:rPr>
          <w:rFonts w:eastAsia="Times New Roman"/>
          <w:szCs w:val="24"/>
        </w:rPr>
        <w:t>ροϋπολογισμό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έναν </w:t>
      </w:r>
      <w:r>
        <w:rPr>
          <w:rFonts w:eastAsia="Times New Roman"/>
          <w:szCs w:val="24"/>
        </w:rPr>
        <w:t>π</w:t>
      </w:r>
      <w:r>
        <w:rPr>
          <w:rFonts w:eastAsia="Times New Roman"/>
          <w:szCs w:val="24"/>
        </w:rPr>
        <w:t xml:space="preserve">ροϋπολογισμό που, όπως και οι δύο προηγούμενοι, αποτυπώνει ένα μείγμα πολιτικής το οποίο δεν </w:t>
      </w:r>
      <w:r>
        <w:rPr>
          <w:rFonts w:eastAsia="Times New Roman"/>
          <w:szCs w:val="24"/>
        </w:rPr>
        <w:t>επιλύει τα υπαρκτά προβλήματα, δεν επουλώνει τις βαθιές πληγές της κρίσης, δεν εξασφαλίζει τις προϋποθέσεις της ανάπτυξης και δεν δίνει καμμία αισιόδοξη προοπτική στην οικονομία και την κοινωνία</w:t>
      </w:r>
      <w:r>
        <w:rPr>
          <w:rFonts w:eastAsia="Times New Roman"/>
          <w:szCs w:val="24"/>
        </w:rPr>
        <w:t>.</w:t>
      </w:r>
      <w:r>
        <w:rPr>
          <w:rFonts w:eastAsia="Times New Roman"/>
          <w:szCs w:val="24"/>
        </w:rPr>
        <w:t xml:space="preserve"> </w:t>
      </w:r>
      <w:r>
        <w:rPr>
          <w:rFonts w:eastAsia="Times New Roman"/>
          <w:szCs w:val="24"/>
        </w:rPr>
        <w:t>Έ</w:t>
      </w:r>
      <w:r>
        <w:rPr>
          <w:rFonts w:eastAsia="Times New Roman"/>
          <w:szCs w:val="24"/>
        </w:rPr>
        <w:t xml:space="preserve">ναν </w:t>
      </w:r>
      <w:r>
        <w:rPr>
          <w:rFonts w:eastAsia="Times New Roman"/>
          <w:szCs w:val="24"/>
        </w:rPr>
        <w:t>π</w:t>
      </w:r>
      <w:r>
        <w:rPr>
          <w:rFonts w:eastAsia="Times New Roman"/>
          <w:szCs w:val="24"/>
        </w:rPr>
        <w:t xml:space="preserve">ροϋπολογισμό που, όπως και οι δύο προηγούμενοι, φέρει </w:t>
      </w:r>
      <w:r>
        <w:rPr>
          <w:rFonts w:eastAsia="Times New Roman"/>
          <w:szCs w:val="24"/>
        </w:rPr>
        <w:t xml:space="preserve">έντονη τη σφραγίδα της ιδεοληψίας που ανέτρεψε τη θετική πορεία του 2014 και οδήγησε σε δύο αχρείαστα μνημόνια και σε διαρκή λιτότητα. </w:t>
      </w:r>
    </w:p>
    <w:p w14:paraId="62189440" w14:textId="77777777" w:rsidR="00FB0E1F" w:rsidRDefault="0065608A">
      <w:pPr>
        <w:spacing w:after="0" w:line="600" w:lineRule="auto"/>
        <w:ind w:firstLine="720"/>
        <w:jc w:val="both"/>
        <w:rPr>
          <w:rFonts w:eastAsia="Times New Roman"/>
          <w:szCs w:val="24"/>
        </w:rPr>
      </w:pPr>
      <w:r>
        <w:rPr>
          <w:rFonts w:eastAsia="Times New Roman"/>
          <w:szCs w:val="24"/>
        </w:rPr>
        <w:t>Πέρσι η Κυβέρνηση πανηγύριζε που το μείγμα πολιτικής για το 2017 αφορούσε κατά 94% νέους φόρους. Λέγατε ότι είναι συνειδ</w:t>
      </w:r>
      <w:r>
        <w:rPr>
          <w:rFonts w:eastAsia="Times New Roman"/>
          <w:szCs w:val="24"/>
        </w:rPr>
        <w:t xml:space="preserve">ητή σας επιλογή η υπερφορολόγηση, η φτωχοποίηση της μεσαίας τάξης και των λιγότερο προνομιούχων. </w:t>
      </w:r>
    </w:p>
    <w:p w14:paraId="62189441" w14:textId="77777777" w:rsidR="00FB0E1F" w:rsidRDefault="0065608A">
      <w:pPr>
        <w:spacing w:after="0" w:line="600" w:lineRule="auto"/>
        <w:ind w:firstLine="720"/>
        <w:jc w:val="both"/>
        <w:rPr>
          <w:rFonts w:eastAsia="Times New Roman"/>
          <w:szCs w:val="24"/>
        </w:rPr>
      </w:pPr>
      <w:r>
        <w:rPr>
          <w:rFonts w:eastAsia="Times New Roman"/>
          <w:szCs w:val="24"/>
        </w:rPr>
        <w:t>Πλέον ακόμη και ο φανατικότερος υποστηρικτής αυτής της Κυβέρνησης έχει συνειδητοποιήσει ότι η υπερφορολόγηση δεν είναι η λύση. Αντιθέτως, υπονομεύει τις προοπ</w:t>
      </w:r>
      <w:r>
        <w:rPr>
          <w:rFonts w:eastAsia="Times New Roman"/>
          <w:szCs w:val="24"/>
        </w:rPr>
        <w:t xml:space="preserve">τικές της ανάπτυξης και της δημιουργίας θέσεων εργασίας και πλήττει κυρίως τα μεσαία και τα λαϊκά στρώματα, πλήττει τους χιλιάδες χαμηλοσυνταξιούχους </w:t>
      </w:r>
      <w:r>
        <w:rPr>
          <w:rFonts w:eastAsia="Times New Roman"/>
          <w:szCs w:val="24"/>
        </w:rPr>
        <w:lastRenderedPageBreak/>
        <w:t>που χάνουν το ΕΚΑΣ, πλήττει σχεδόν δύο εκατομμύρια Έλληνες που χάνουν την έκπτωση από ιατρικές δαπάνες, πλ</w:t>
      </w:r>
      <w:r>
        <w:rPr>
          <w:rFonts w:eastAsia="Times New Roman"/>
          <w:szCs w:val="24"/>
        </w:rPr>
        <w:t>ήττει τους νέους ανθρώπους</w:t>
      </w:r>
      <w:r>
        <w:rPr>
          <w:rFonts w:eastAsia="Times New Roman"/>
          <w:szCs w:val="24"/>
        </w:rPr>
        <w:t>,</w:t>
      </w:r>
      <w:r>
        <w:rPr>
          <w:rFonts w:eastAsia="Times New Roman"/>
          <w:szCs w:val="24"/>
        </w:rPr>
        <w:t xml:space="preserve"> που δεν μπορούν να βρουν δουλειά που να ανταποκρίνεται στα ταλέντα και τις δεξιότητές τους και ταυτόχρονα βλέπουν την Κυβέρνηση να επαίρεται που κατέστησε κανόνα τη μερική απασχόληση, που δημιούργησε τη γενιά των 360 ευρώ.</w:t>
      </w:r>
    </w:p>
    <w:p w14:paraId="62189442" w14:textId="77777777" w:rsidR="00FB0E1F" w:rsidRDefault="0065608A">
      <w:pPr>
        <w:spacing w:after="0" w:line="600" w:lineRule="auto"/>
        <w:ind w:firstLine="720"/>
        <w:jc w:val="both"/>
        <w:rPr>
          <w:rFonts w:eastAsia="Times New Roman" w:cs="Times New Roman"/>
          <w:bCs/>
          <w:shd w:val="clear" w:color="auto" w:fill="FFFFFF"/>
        </w:rPr>
      </w:pPr>
      <w:r>
        <w:rPr>
          <w:rFonts w:eastAsia="Times New Roman" w:cs="Times New Roman"/>
          <w:szCs w:val="24"/>
        </w:rPr>
        <w:t>Βλέπε</w:t>
      </w:r>
      <w:r>
        <w:rPr>
          <w:rFonts w:eastAsia="Times New Roman" w:cs="Times New Roman"/>
          <w:szCs w:val="24"/>
        </w:rPr>
        <w:t xml:space="preserve">τε, με τα αποτελέσματα της πολιτικής </w:t>
      </w:r>
      <w:r>
        <w:rPr>
          <w:rFonts w:eastAsia="Times New Roman" w:cs="Times New Roman"/>
          <w:bCs/>
          <w:shd w:val="clear" w:color="auto" w:fill="FFFFFF"/>
        </w:rPr>
        <w:t>που</w:t>
      </w:r>
      <w:r>
        <w:rPr>
          <w:rFonts w:eastAsia="Times New Roman" w:cs="Times New Roman"/>
          <w:szCs w:val="24"/>
        </w:rPr>
        <w:t xml:space="preserve"> ακολουθήσατε φέτος γίνεται σαφές </w:t>
      </w:r>
      <w:r>
        <w:rPr>
          <w:rFonts w:eastAsia="Times New Roman"/>
          <w:bCs/>
          <w:shd w:val="clear" w:color="auto" w:fill="FFFFFF"/>
        </w:rPr>
        <w:t>ότι</w:t>
      </w:r>
      <w:r>
        <w:rPr>
          <w:rFonts w:eastAsia="Times New Roman" w:cs="Times New Roman"/>
          <w:szCs w:val="24"/>
        </w:rPr>
        <w:t xml:space="preserve"> οι πραγματικοί σας στόχοι ήταν δύο: Αφ</w:t>
      </w:r>
      <w:r>
        <w:rPr>
          <w:rFonts w:eastAsia="Times New Roman" w:cs="Times New Roman"/>
          <w:szCs w:val="24"/>
        </w:rPr>
        <w:t xml:space="preserve">’ </w:t>
      </w:r>
      <w:r>
        <w:rPr>
          <w:rFonts w:eastAsia="Times New Roman" w:cs="Times New Roman"/>
          <w:szCs w:val="24"/>
        </w:rPr>
        <w:t xml:space="preserve">ενός να πετύχετε με κάθε τρόπο το πρωτογενές πλεόνασμα, </w:t>
      </w:r>
      <w:r>
        <w:rPr>
          <w:rFonts w:eastAsia="Times New Roman"/>
          <w:bCs/>
          <w:shd w:val="clear" w:color="auto" w:fill="FFFFFF"/>
        </w:rPr>
        <w:t>μια</w:t>
      </w:r>
      <w:r>
        <w:rPr>
          <w:rFonts w:eastAsia="Times New Roman" w:cs="Times New Roman"/>
          <w:szCs w:val="24"/>
        </w:rPr>
        <w:t xml:space="preserve"> δυσβάσταχτη υποχρέωση, </w:t>
      </w:r>
      <w:r>
        <w:rPr>
          <w:rFonts w:eastAsia="Times New Roman" w:cs="Times New Roman"/>
          <w:bCs/>
          <w:shd w:val="clear" w:color="auto" w:fill="FFFFFF"/>
        </w:rPr>
        <w:t>που</w:t>
      </w:r>
      <w:r>
        <w:rPr>
          <w:rFonts w:eastAsia="Times New Roman" w:cs="Times New Roman"/>
          <w:szCs w:val="24"/>
        </w:rPr>
        <w:t xml:space="preserve"> εσείς οι ίδιοι φορτώσατε στις πλάτες του ελληνικού </w:t>
      </w:r>
      <w:r>
        <w:rPr>
          <w:rFonts w:eastAsia="Times New Roman" w:cs="Times New Roman"/>
          <w:szCs w:val="24"/>
        </w:rPr>
        <w:t>λαού. Για να το κάνετε αυτό αυξήσατε δραματικά τους φόρους,</w:t>
      </w:r>
      <w:r>
        <w:rPr>
          <w:rFonts w:eastAsia="Times New Roman"/>
          <w:bCs/>
        </w:rPr>
        <w:t xml:space="preserve"> </w:t>
      </w:r>
      <w:r>
        <w:rPr>
          <w:rFonts w:eastAsia="Times New Roman" w:cs="Times New Roman"/>
          <w:szCs w:val="24"/>
        </w:rPr>
        <w:t xml:space="preserve">μειώσατε τις μεταβιβάσεις με σαφές </w:t>
      </w:r>
      <w:r>
        <w:rPr>
          <w:rFonts w:eastAsia="Times New Roman" w:cs="Times New Roman"/>
          <w:bCs/>
          <w:shd w:val="clear" w:color="auto" w:fill="FFFFFF"/>
        </w:rPr>
        <w:t>κοινωνικό αποτύπωμα, δηλαδή μειώσατε τη στήριξη ευαίσθητων κοινωνικών ομάδων -τρίτεκνων, πολύτεκνων- ενισχύσατε την εικόνα του κράτους-μπαταχτσή, που απαιτεί ότα</w:t>
      </w:r>
      <w:r>
        <w:rPr>
          <w:rFonts w:eastAsia="Times New Roman" w:cs="Times New Roman"/>
          <w:bCs/>
          <w:shd w:val="clear" w:color="auto" w:fill="FFFFFF"/>
        </w:rPr>
        <w:t>ν οι πολίτες του οφείλουν, αλλά κάνει πως δεν θυμάται όταν το ίδιο οφείλει στους πολίτες. Αφ</w:t>
      </w:r>
      <w:r>
        <w:rPr>
          <w:rFonts w:eastAsia="Times New Roman" w:cs="Times New Roman"/>
          <w:bCs/>
          <w:shd w:val="clear" w:color="auto" w:fill="FFFFFF"/>
        </w:rPr>
        <w:t xml:space="preserve">’ </w:t>
      </w:r>
      <w:r>
        <w:rPr>
          <w:rFonts w:eastAsia="Times New Roman" w:cs="Times New Roman"/>
          <w:bCs/>
          <w:shd w:val="clear" w:color="auto" w:fill="FFFFFF"/>
        </w:rPr>
        <w:t xml:space="preserve">ετέρου, </w:t>
      </w:r>
      <w:r>
        <w:rPr>
          <w:rFonts w:eastAsia="Times New Roman"/>
          <w:bCs/>
          <w:shd w:val="clear" w:color="auto" w:fill="FFFFFF"/>
        </w:rPr>
        <w:t>βεβαίως, υπάρχει</w:t>
      </w:r>
      <w:r>
        <w:rPr>
          <w:rFonts w:eastAsia="Times New Roman" w:cs="Times New Roman"/>
          <w:bCs/>
          <w:shd w:val="clear" w:color="auto" w:fill="FFFFFF"/>
        </w:rPr>
        <w:t xml:space="preserve"> το επικοινωνιακό τέχνασμα του φιλοδωρήματος. Με το ένα χέρι, δηλαδή, παίρνετε δέκα από την τσέπη των πολιτών </w:t>
      </w:r>
      <w:r>
        <w:rPr>
          <w:rFonts w:eastAsia="Times New Roman"/>
          <w:bCs/>
          <w:shd w:val="clear" w:color="auto" w:fill="FFFFFF"/>
        </w:rPr>
        <w:t>και</w:t>
      </w:r>
      <w:r>
        <w:rPr>
          <w:rFonts w:eastAsia="Times New Roman" w:cs="Times New Roman"/>
          <w:bCs/>
          <w:shd w:val="clear" w:color="auto" w:fill="FFFFFF"/>
        </w:rPr>
        <w:t xml:space="preserve"> με το άλλο δίνετε μόνο έ</w:t>
      </w:r>
      <w:r>
        <w:rPr>
          <w:rFonts w:eastAsia="Times New Roman" w:cs="Times New Roman"/>
          <w:bCs/>
          <w:shd w:val="clear" w:color="auto" w:fill="FFFFFF"/>
        </w:rPr>
        <w:t xml:space="preserve">να. </w:t>
      </w:r>
    </w:p>
    <w:p w14:paraId="62189443" w14:textId="77777777" w:rsidR="00FB0E1F" w:rsidRDefault="0065608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Στερείτε, λοιπόν, από τους Έλληνες τη δυνατότητα της απασχόλησης σε πραγματικές και καλά πληρωμένες θέσεις εργασίας, τους υποχρεώνετε να πληρώνουν ολοένα </w:t>
      </w:r>
      <w:r>
        <w:rPr>
          <w:rFonts w:eastAsia="Times New Roman"/>
          <w:bCs/>
          <w:shd w:val="clear" w:color="auto" w:fill="FFFFFF"/>
        </w:rPr>
        <w:t>και</w:t>
      </w:r>
      <w:r>
        <w:rPr>
          <w:rFonts w:eastAsia="Times New Roman" w:cs="Times New Roman"/>
          <w:bCs/>
          <w:shd w:val="clear" w:color="auto" w:fill="FFFFFF"/>
        </w:rPr>
        <w:t xml:space="preserve"> περισσότερο το κράτος, που όλο και διογκώνετε με </w:t>
      </w:r>
      <w:r>
        <w:rPr>
          <w:rFonts w:eastAsia="Times New Roman" w:cs="Times New Roman"/>
          <w:bCs/>
          <w:shd w:val="clear" w:color="auto" w:fill="FFFFFF"/>
        </w:rPr>
        <w:t>ειδικές γραμματείες</w:t>
      </w:r>
      <w:r>
        <w:rPr>
          <w:rFonts w:eastAsia="Times New Roman" w:cs="Times New Roman"/>
          <w:bCs/>
          <w:shd w:val="clear" w:color="auto" w:fill="FFFFFF"/>
        </w:rPr>
        <w:t xml:space="preserve"> και νέους </w:t>
      </w:r>
      <w:r>
        <w:rPr>
          <w:rFonts w:eastAsia="Times New Roman" w:cs="Times New Roman"/>
          <w:bCs/>
          <w:shd w:val="clear" w:color="auto" w:fill="FFFFFF"/>
        </w:rPr>
        <w:t>φορείς</w:t>
      </w:r>
      <w:r>
        <w:rPr>
          <w:rFonts w:eastAsia="Times New Roman" w:cs="Times New Roman"/>
          <w:bCs/>
          <w:shd w:val="clear" w:color="auto" w:fill="FFFFFF"/>
        </w:rPr>
        <w:t>, για να</w:t>
      </w:r>
      <w:r>
        <w:rPr>
          <w:rFonts w:eastAsia="Times New Roman" w:cs="Times New Roman"/>
          <w:bCs/>
          <w:shd w:val="clear" w:color="auto" w:fill="FFFFFF"/>
        </w:rPr>
        <w:t xml:space="preserve"> τους κάνετε εξαρτημένους από το κρατικό χαρτζιλίκι, που δεν φτάνει ούτε για τα στοιχειώδη: 1,9 δισεκατομμύρια ευρώ </w:t>
      </w:r>
      <w:r>
        <w:rPr>
          <w:rFonts w:eastAsia="Times New Roman"/>
          <w:bCs/>
          <w:shd w:val="clear" w:color="auto" w:fill="FFFFFF"/>
        </w:rPr>
        <w:t>είναι</w:t>
      </w:r>
      <w:r>
        <w:rPr>
          <w:rFonts w:eastAsia="Times New Roman" w:cs="Times New Roman"/>
          <w:bCs/>
          <w:shd w:val="clear" w:color="auto" w:fill="FFFFFF"/>
        </w:rPr>
        <w:t xml:space="preserve"> ο λογαριασμός </w:t>
      </w:r>
      <w:r>
        <w:rPr>
          <w:rFonts w:eastAsia="Times New Roman" w:cs="Times New Roman"/>
          <w:bCs/>
          <w:shd w:val="clear" w:color="auto" w:fill="FFFFFF"/>
        </w:rPr>
        <w:lastRenderedPageBreak/>
        <w:t xml:space="preserve">για το 2018 σε μέτρα περικοπής συντάξεων και κοινωνικών επιδομάτων </w:t>
      </w:r>
      <w:r>
        <w:rPr>
          <w:rFonts w:eastAsia="Times New Roman"/>
          <w:bCs/>
          <w:shd w:val="clear" w:color="auto" w:fill="FFFFFF"/>
        </w:rPr>
        <w:t>και</w:t>
      </w:r>
      <w:r>
        <w:rPr>
          <w:rFonts w:eastAsia="Times New Roman" w:cs="Times New Roman"/>
          <w:bCs/>
          <w:shd w:val="clear" w:color="auto" w:fill="FFFFFF"/>
        </w:rPr>
        <w:t xml:space="preserve"> αύξηση φόρων, 14 δισεκατομμύρια ευρώ </w:t>
      </w:r>
      <w:r>
        <w:rPr>
          <w:rFonts w:eastAsia="Times New Roman"/>
          <w:bCs/>
          <w:shd w:val="clear" w:color="auto" w:fill="FFFFFF"/>
        </w:rPr>
        <w:t>είναι</w:t>
      </w:r>
      <w:r>
        <w:rPr>
          <w:rFonts w:eastAsia="Times New Roman" w:cs="Times New Roman"/>
          <w:bCs/>
          <w:shd w:val="clear" w:color="auto" w:fill="FFFFFF"/>
        </w:rPr>
        <w:t xml:space="preserve"> η αύξη</w:t>
      </w:r>
      <w:r>
        <w:rPr>
          <w:rFonts w:eastAsia="Times New Roman" w:cs="Times New Roman"/>
          <w:bCs/>
          <w:shd w:val="clear" w:color="auto" w:fill="FFFFFF"/>
        </w:rPr>
        <w:t xml:space="preserve">ση του δημοσίου χρέους, που υποτίθεται </w:t>
      </w:r>
      <w:r>
        <w:rPr>
          <w:rFonts w:eastAsia="Times New Roman"/>
          <w:bCs/>
          <w:shd w:val="clear" w:color="auto" w:fill="FFFFFF"/>
        </w:rPr>
        <w:t>ότι</w:t>
      </w:r>
      <w:r>
        <w:rPr>
          <w:rFonts w:eastAsia="Times New Roman" w:cs="Times New Roman"/>
          <w:bCs/>
          <w:shd w:val="clear" w:color="auto" w:fill="FFFFFF"/>
        </w:rPr>
        <w:t xml:space="preserve"> θα διαγράφατε. </w:t>
      </w:r>
    </w:p>
    <w:p w14:paraId="62189444" w14:textId="77777777" w:rsidR="00FB0E1F" w:rsidRDefault="0065608A">
      <w:pPr>
        <w:spacing w:after="0" w:line="600" w:lineRule="auto"/>
        <w:ind w:firstLine="720"/>
        <w:jc w:val="both"/>
        <w:rPr>
          <w:rFonts w:eastAsia="Times New Roman"/>
          <w:bCs/>
          <w:shd w:val="clear" w:color="auto" w:fill="FFFFFF"/>
        </w:rPr>
      </w:pPr>
      <w:r>
        <w:rPr>
          <w:rFonts w:eastAsia="Times New Roman" w:cs="Times New Roman"/>
          <w:bCs/>
          <w:shd w:val="clear" w:color="auto" w:fill="FFFFFF"/>
        </w:rPr>
        <w:t>Τα στοιχεία σ</w:t>
      </w:r>
      <w:r>
        <w:rPr>
          <w:rFonts w:eastAsia="Times New Roman" w:cs="Times New Roman"/>
          <w:bCs/>
          <w:shd w:val="clear" w:color="auto" w:fill="FFFFFF"/>
        </w:rPr>
        <w:t>ά</w:t>
      </w:r>
      <w:r>
        <w:rPr>
          <w:rFonts w:eastAsia="Times New Roman" w:cs="Times New Roman"/>
          <w:bCs/>
          <w:shd w:val="clear" w:color="auto" w:fill="FFFFFF"/>
        </w:rPr>
        <w:t xml:space="preserve">ς εκθέτουν. Σύμφωνα με έρευνα του </w:t>
      </w:r>
      <w:r>
        <w:rPr>
          <w:rFonts w:eastAsia="Times New Roman"/>
          <w:bCs/>
          <w:shd w:val="clear" w:color="auto" w:fill="FFFFFF"/>
        </w:rPr>
        <w:t>Κέντρου Φιλελεύθερων Μελετών, ο μέσος Έλληνας το 2017 εργάστηκε διακόσιες τρεις από τις τριακόσιες εξήντα πέντε ημέρες του χρόνου, από την 1</w:t>
      </w:r>
      <w:r>
        <w:rPr>
          <w:rFonts w:eastAsia="Times New Roman"/>
          <w:bCs/>
          <w:shd w:val="clear" w:color="auto" w:fill="FFFFFF"/>
          <w:vertAlign w:val="superscript"/>
        </w:rPr>
        <w:t>η</w:t>
      </w:r>
      <w:r>
        <w:rPr>
          <w:rFonts w:eastAsia="Times New Roman"/>
          <w:bCs/>
          <w:shd w:val="clear" w:color="auto" w:fill="FFFFFF"/>
        </w:rPr>
        <w:t xml:space="preserve"> Ιανουαρίου μέχρι και τις 23 Ιουλίου, μόνο και μόνο για να αποπληρώσει τις υποχρεώσεις προς το κράτος, ενώ εξαιτίας της πολιτική σας, η Ελλάδα κατρακύλησε φέτος άλλες είκοσι επτά ολόκληρες θέσεις ως προς την οικονομική της ελευθερία, την ώρα που τη μεγαλύτ</w:t>
      </w:r>
      <w:r>
        <w:rPr>
          <w:rFonts w:eastAsia="Times New Roman"/>
          <w:bCs/>
          <w:shd w:val="clear" w:color="auto" w:fill="FFFFFF"/>
        </w:rPr>
        <w:t xml:space="preserve">ερη άνοδο παγκοσμίως σημειώνουν οι χώρες της γειτονιάς μας, όπως η Βουλγαρία, η Ρουμανία, η Αλβανία, η Κύπρος. </w:t>
      </w:r>
    </w:p>
    <w:p w14:paraId="62189445"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Με αυτή, λοιπόν, τη παράλογη λογική σας, της ισοπέδωσης και της αναδιανομής της φτώχειας και της εξαθλίωσης, το επίτευγμά σας είναι ότι η χώρα β</w:t>
      </w:r>
      <w:r>
        <w:rPr>
          <w:rFonts w:eastAsia="Times New Roman"/>
          <w:bCs/>
          <w:shd w:val="clear" w:color="auto" w:fill="FFFFFF"/>
        </w:rPr>
        <w:t xml:space="preserve">ρίσκεται ξανά στην τελευταία θέση της ανάπτυξης στην Ευρωπαϊκή Ένωση. </w:t>
      </w:r>
    </w:p>
    <w:p w14:paraId="62189446"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Οι Έλληνες και οι Ελληνίδες συνεχίζουν να φεύγουν από τη χώρα αναζητώντας αλλού τη μοίρα τους. Οι επιχειρήσεις συνεχίζουν να κλείνουν και να μεταφέρουν την έδρα τους και τις λειτουργίες</w:t>
      </w:r>
      <w:r>
        <w:rPr>
          <w:rFonts w:eastAsia="Times New Roman"/>
          <w:bCs/>
          <w:shd w:val="clear" w:color="auto" w:fill="FFFFFF"/>
        </w:rPr>
        <w:t xml:space="preserve"> τους σε γειτονικές χώρες. </w:t>
      </w:r>
    </w:p>
    <w:p w14:paraId="62189447" w14:textId="77777777" w:rsidR="00FB0E1F" w:rsidRDefault="0065608A">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Οι επενδύσεις βρίσκονται σε τέλμα, τόσο οι ιδιωτικές, τις οποίες «ξορκίζετε με τον απήγανο» όσο και οι δημόσιες, όπως καταδεικνύουν ηχηρά τα επίπεδα απορρο</w:t>
      </w:r>
      <w:r>
        <w:rPr>
          <w:rFonts w:eastAsia="Times New Roman"/>
          <w:bCs/>
          <w:shd w:val="clear" w:color="auto" w:fill="FFFFFF"/>
        </w:rPr>
        <w:lastRenderedPageBreak/>
        <w:t>φητικότητας του ΕΣΠΑ και η υποεκτέλεση του προγράμματος δημοσίων επενδύσε</w:t>
      </w:r>
      <w:r>
        <w:rPr>
          <w:rFonts w:eastAsia="Times New Roman"/>
          <w:bCs/>
          <w:shd w:val="clear" w:color="auto" w:fill="FFFFFF"/>
        </w:rPr>
        <w:t>ων. Επιβάλατε τέλος διανυκτέρευσης ακόμη και στον τουρισμό, έναν τομέα που πρέπει να προσέξουμε ιδιαίτερα.</w:t>
      </w:r>
    </w:p>
    <w:p w14:paraId="62189448"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Τους αγρότες, τους παραγωγούς, την τυποποίηση, που θα έπρεπε κατά προτίμηση να στηρίξετε, τους χτυπάτε ακόμη περισσότερο. Οι άνθρωποι αυτοί δίνουν κα</w:t>
      </w:r>
      <w:r>
        <w:rPr>
          <w:rFonts w:eastAsia="Times New Roman"/>
          <w:bCs/>
          <w:shd w:val="clear" w:color="auto" w:fill="FFFFFF"/>
        </w:rPr>
        <w:t>θημερινά μάχη επιβίωσης, έχοντας να αντιμετωπίσουν το υψηλό κόστος παραγωγής και τις ολοένα και βαρύτερες συνθήκες τις κλιματικής αλλαγής, όπως ήταν οι ισχυρές χαλαζοπτώσεις που είχαμε στην Αργολίδα ή οι ελιές που έχουν πληγεί από την ανομβρία και πολλές φ</w:t>
      </w:r>
      <w:r>
        <w:rPr>
          <w:rFonts w:eastAsia="Times New Roman"/>
          <w:bCs/>
          <w:shd w:val="clear" w:color="auto" w:fill="FFFFFF"/>
        </w:rPr>
        <w:t xml:space="preserve">ορές οι παραγωγοί δεν βγάζουν ούτε το λάδι της χρονιάς, για να φάνε, και μάλιστα για τρίτη χρονιά σε πολλές περιοχές. </w:t>
      </w:r>
    </w:p>
    <w:p w14:paraId="62189449"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Τι κάνατε, λοιπόν, για να τους στηρίξετε; Στην Αργολίδα υπάρχει η πληροφορία και η ενημέρωση ότι ο ΕΛΓΑ θα αποζημιώσει </w:t>
      </w:r>
      <w:r>
        <w:rPr>
          <w:rFonts w:eastAsia="Times New Roman"/>
          <w:bCs/>
          <w:shd w:val="clear" w:color="auto" w:fill="FFFFFF"/>
        </w:rPr>
        <w:t xml:space="preserve">για </w:t>
      </w:r>
      <w:r>
        <w:rPr>
          <w:rFonts w:eastAsia="Times New Roman"/>
          <w:bCs/>
          <w:shd w:val="clear" w:color="auto" w:fill="FFFFFF"/>
        </w:rPr>
        <w:t>τα εσπεριδοειδ</w:t>
      </w:r>
      <w:r>
        <w:rPr>
          <w:rFonts w:eastAsia="Times New Roman"/>
          <w:bCs/>
          <w:shd w:val="clear" w:color="auto" w:fill="FFFFFF"/>
        </w:rPr>
        <w:t xml:space="preserve">ή που επλήγησαν από τη χαλαζόπτωση με τιμή χυμοποίησης, η οποία είναι πολύ μικρότερη -είναι περίπου στα 0,09 ευρώ, μείον 0,03 ευρώ της κοπής, πάει στα 0,06 ευρώ- αντί τις τιμές φρούτου, που είναι σχεδόν τριπλάσιες. </w:t>
      </w:r>
    </w:p>
    <w:p w14:paraId="6218944A"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Τον φόρο στο κρασί, που όλο λέτε ότι θα </w:t>
      </w:r>
      <w:r>
        <w:rPr>
          <w:rFonts w:eastAsia="Times New Roman"/>
          <w:bCs/>
          <w:shd w:val="clear" w:color="auto" w:fill="FFFFFF"/>
        </w:rPr>
        <w:t xml:space="preserve">καταργήσετε, ακόμα τον διατηρείτε, ενώ έχετε αντίθετα αποτελέσματα από αυτά που περιμένατε. </w:t>
      </w:r>
    </w:p>
    <w:p w14:paraId="6218944B" w14:textId="77777777" w:rsidR="00FB0E1F" w:rsidRDefault="0065608A">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218944C"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Θέλω κι εγώ, κύριε Πρόεδρε, την ανοχή σας, όπως είχαν οι προηγούμενοι συνάδελφο</w:t>
      </w:r>
      <w:r>
        <w:rPr>
          <w:rFonts w:eastAsia="Times New Roman"/>
          <w:bCs/>
          <w:shd w:val="clear" w:color="auto" w:fill="FFFFFF"/>
        </w:rPr>
        <w:t xml:space="preserve">ι. </w:t>
      </w:r>
    </w:p>
    <w:p w14:paraId="6218944D"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Ευχαριστώ πολύ. </w:t>
      </w:r>
    </w:p>
    <w:p w14:paraId="6218944E"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Στις ασφαλιστικές εισφορές, μέσω της φορολόγησης, αφαιρέσατε ουσιαστικά την ανταποδοτικότητά τους. Αφήσατε ακόμη να χαθούν σχεδόν 5 εκατομμύρια ευρώ κοινοτικών πόρων, μια ανάσα ζωής για τους χειμαζόμενους αγρότες, για την αγορά φρούτων</w:t>
      </w:r>
      <w:r>
        <w:rPr>
          <w:rFonts w:eastAsia="Times New Roman"/>
          <w:bCs/>
          <w:shd w:val="clear" w:color="auto" w:fill="FFFFFF"/>
        </w:rPr>
        <w:t xml:space="preserve"> και λαχανικών, που θα γινόταν δωρεάν διανομή στα σχολεία της χώρας. </w:t>
      </w:r>
    </w:p>
    <w:p w14:paraId="6218944F" w14:textId="77777777" w:rsidR="00FB0E1F" w:rsidRDefault="0065608A">
      <w:pPr>
        <w:spacing w:after="0" w:line="600" w:lineRule="auto"/>
        <w:ind w:firstLine="720"/>
        <w:jc w:val="both"/>
        <w:rPr>
          <w:rFonts w:eastAsia="Times New Roman" w:cs="Times New Roman"/>
          <w:szCs w:val="24"/>
        </w:rPr>
      </w:pPr>
      <w:r>
        <w:rPr>
          <w:rFonts w:eastAsia="Times New Roman"/>
          <w:bCs/>
          <w:shd w:val="clear" w:color="auto" w:fill="FFFFFF"/>
        </w:rPr>
        <w:t>Σε ό,τι αφορά τώρα τον τομέα της παιδείας, η κ</w:t>
      </w:r>
      <w:r>
        <w:rPr>
          <w:rFonts w:eastAsia="Times New Roman"/>
          <w:bCs/>
          <w:shd w:val="clear" w:color="auto" w:fill="FFFFFF"/>
        </w:rPr>
        <w:t>.</w:t>
      </w:r>
      <w:r>
        <w:rPr>
          <w:rFonts w:eastAsia="Times New Roman"/>
          <w:bCs/>
          <w:shd w:val="clear" w:color="auto" w:fill="FFFFFF"/>
        </w:rPr>
        <w:t xml:space="preserve"> Κεραμέως αναφέρθηκε διεξοδικά στις συνέπειες που επισωρεύει η πολιτική σας. </w:t>
      </w:r>
    </w:p>
    <w:p w14:paraId="6218945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Από πλευράς μου θέλω να υπογραμμίσω τα σημαντικά προβλήματα σ</w:t>
      </w:r>
      <w:r>
        <w:rPr>
          <w:rFonts w:eastAsia="Times New Roman" w:cs="Times New Roman"/>
          <w:szCs w:val="24"/>
        </w:rPr>
        <w:t>τη λειτουργία του ΙΝΕΔΙΒΙΜ που έχουν δυσμενή αποτελέσματα στη λειτουργία των φοιτητικών εστιών αλλά και στη σίτιση των φοιτητών. Τα προβλήματα αντανακλούν στη λειτουργία των δημοσίων ΙΕΚ</w:t>
      </w:r>
      <w:r>
        <w:rPr>
          <w:rFonts w:eastAsia="Times New Roman" w:cs="Times New Roman"/>
          <w:szCs w:val="24"/>
        </w:rPr>
        <w:t>,</w:t>
      </w:r>
      <w:r>
        <w:rPr>
          <w:rFonts w:eastAsia="Times New Roman" w:cs="Times New Roman"/>
          <w:szCs w:val="24"/>
        </w:rPr>
        <w:t xml:space="preserve"> τα οποία βρίσκονται σήμερα σε κατάσταση πλήρους αποσύνθεσης</w:t>
      </w:r>
      <w:r>
        <w:rPr>
          <w:rFonts w:eastAsia="Times New Roman" w:cs="Times New Roman"/>
          <w:szCs w:val="24"/>
        </w:rPr>
        <w:t>,</w:t>
      </w:r>
      <w:r>
        <w:rPr>
          <w:rFonts w:eastAsia="Times New Roman" w:cs="Times New Roman"/>
          <w:szCs w:val="24"/>
        </w:rPr>
        <w:t xml:space="preserve"> καθώς κ</w:t>
      </w:r>
      <w:r>
        <w:rPr>
          <w:rFonts w:eastAsia="Times New Roman" w:cs="Times New Roman"/>
          <w:szCs w:val="24"/>
        </w:rPr>
        <w:t>αι των σχολείων δεύτερης ευκαιρίας και σημαντικές ελλείψεις σε πετρέλαιο θέρμανσης, σε υλικοτεχνικό εξοπλισμό και τα συνεχιζόμενα κενά σε διδακτικό προσωπικό, που απειλούν την εκπαιδευτική διαδικασία, την αδυναμία πλήρους λειτουργίας του ολοήμερου σχολείου</w:t>
      </w:r>
      <w:r>
        <w:rPr>
          <w:rFonts w:eastAsia="Times New Roman" w:cs="Times New Roman"/>
          <w:szCs w:val="24"/>
        </w:rPr>
        <w:t>,</w:t>
      </w:r>
      <w:r>
        <w:rPr>
          <w:rFonts w:eastAsia="Times New Roman" w:cs="Times New Roman"/>
          <w:szCs w:val="24"/>
        </w:rPr>
        <w:t xml:space="preserve"> που επιβαρύνει ακόμα περισσότερο τις οικογένειες. Επίσης, τα προβλήματα που έχουν ανακύψει με τις μετεγγραφές χιλιάδων φοιτητών σε ιδρύματα τριτοβάθμιας εκπαίδευσης. </w:t>
      </w:r>
    </w:p>
    <w:p w14:paraId="6218945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όλα αυτά σε ένα και μόνο συμπέρασμα οδηγούν. Την πιο </w:t>
      </w:r>
      <w:r>
        <w:rPr>
          <w:rFonts w:eastAsia="Times New Roman" w:cs="Times New Roman"/>
          <w:szCs w:val="24"/>
        </w:rPr>
        <w:t>κρίσιμη στιγμή για την τολμηρή στροφή που θα βγάλει τη χώρα από την κρίση η σημερινή Κυβέρνηση κινείται χωρίς πυξίδα. Μόνης της επιδίωξη είναι να πιάσει όπως-όπως τους ονομαστικούς στόχους των μνημονίων και να γαντζωθεί με κάθε τρόπο στην εξουσία.</w:t>
      </w:r>
    </w:p>
    <w:p w14:paraId="62189452"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(Γεώργιος Βαρεμένος): </w:t>
      </w:r>
      <w:r>
        <w:rPr>
          <w:rFonts w:eastAsia="Times New Roman" w:cs="Times New Roman"/>
          <w:szCs w:val="24"/>
        </w:rPr>
        <w:t>Βάλτε μια τελεία. Ήρθε η ώρα.</w:t>
      </w:r>
    </w:p>
    <w:p w14:paraId="62189453"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Τελειώνω, κύριε Πρόεδρε. Κύριε Πρόεδρε, δεν είπατε τίποτα στον προηγούμενο συνάδελφο στ</w:t>
      </w:r>
      <w:r>
        <w:rPr>
          <w:rFonts w:eastAsia="Times New Roman" w:cs="Times New Roman"/>
          <w:szCs w:val="24"/>
        </w:rPr>
        <w:t>α</w:t>
      </w:r>
      <w:r>
        <w:rPr>
          <w:rFonts w:eastAsia="Times New Roman" w:cs="Times New Roman"/>
          <w:szCs w:val="24"/>
        </w:rPr>
        <w:t xml:space="preserve"> 7</w:t>
      </w:r>
      <w:r>
        <w:rPr>
          <w:rFonts w:eastAsia="Times New Roman" w:cs="Times New Roman"/>
          <w:szCs w:val="24"/>
        </w:rPr>
        <w:t>.</w:t>
      </w:r>
      <w:r>
        <w:rPr>
          <w:rFonts w:eastAsia="Times New Roman" w:cs="Times New Roman"/>
          <w:szCs w:val="24"/>
        </w:rPr>
        <w:t>48</w:t>
      </w:r>
      <w:r>
        <w:rPr>
          <w:rFonts w:eastAsia="Times New Roman" w:cs="Times New Roman"/>
          <w:szCs w:val="24"/>
        </w:rPr>
        <w:t>΄</w:t>
      </w:r>
      <w:r>
        <w:rPr>
          <w:rFonts w:eastAsia="Times New Roman" w:cs="Times New Roman"/>
          <w:szCs w:val="24"/>
        </w:rPr>
        <w:t xml:space="preserve">. Είδα ότι δώσατε εννιά λεπτά. Μισό δευτερόλεπτο και τελειώνω. </w:t>
      </w:r>
    </w:p>
    <w:p w14:paraId="62189454"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w:t>
      </w:r>
      <w:r>
        <w:rPr>
          <w:rFonts w:eastAsia="Times New Roman" w:cs="Times New Roman"/>
          <w:b/>
          <w:szCs w:val="24"/>
        </w:rPr>
        <w:t xml:space="preserve">εμένος): </w:t>
      </w:r>
      <w:r>
        <w:rPr>
          <w:rFonts w:eastAsia="Times New Roman" w:cs="Times New Roman"/>
          <w:szCs w:val="24"/>
        </w:rPr>
        <w:t>Αυτό είναι μιζέρια τώρα.</w:t>
      </w:r>
    </w:p>
    <w:p w14:paraId="62189455"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Ευχαριστώ πολύ, κύριε Πρόεδρε. </w:t>
      </w:r>
    </w:p>
    <w:p w14:paraId="6218945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Ελλάδα, λοιπόν, χρειάζεται ανάπτυξη. Οι Έλληνες απαιτούν δουλειές, ευκαιρίες για προκοπή και δημιουργία, απαιτούν δικαιοσύνη και αποτελεσματικότητα και ο </w:t>
      </w:r>
      <w:r>
        <w:rPr>
          <w:rFonts w:eastAsia="Times New Roman" w:cs="Times New Roman"/>
          <w:szCs w:val="24"/>
        </w:rPr>
        <w:t>π</w:t>
      </w:r>
      <w:r>
        <w:rPr>
          <w:rFonts w:eastAsia="Times New Roman" w:cs="Times New Roman"/>
          <w:szCs w:val="24"/>
        </w:rPr>
        <w:t xml:space="preserve">ροϋπολογισμός </w:t>
      </w:r>
      <w:r>
        <w:rPr>
          <w:rFonts w:eastAsia="Times New Roman" w:cs="Times New Roman"/>
          <w:szCs w:val="24"/>
        </w:rPr>
        <w:t>αυτός για μια ακόμα φορά καταδεικνύει ότι η Κυβέρνηση αυτή ούτε μπορεί ούτε θέλει να ανταποκριθεί στις ανάγκες της χώρας και τις απαιτήσεις των πολιτών. Γι’ αυτόν τον λόγο η Νέα Δημοκρατία τον καταψηφίζει.</w:t>
      </w:r>
    </w:p>
    <w:p w14:paraId="6218945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w:t>
      </w:r>
    </w:p>
    <w:p w14:paraId="62189458"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w:t>
      </w:r>
      <w:r>
        <w:rPr>
          <w:rFonts w:eastAsia="Times New Roman" w:cs="Times New Roman"/>
          <w:szCs w:val="24"/>
        </w:rPr>
        <w:t>ς Δημοκρατίας)</w:t>
      </w:r>
    </w:p>
    <w:p w14:paraId="62189459"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6218945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κ. Διαμάντω Μανωλάκου από το ΚΚΕ έχει τον λόγο.</w:t>
      </w:r>
    </w:p>
    <w:p w14:paraId="6218945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Παρουσιάζετε μια σύμπνοια όλοι σας με το να θολώνετε τους στόχους του προϋπολογισμού. Μπορεί να καταψηφίζετε ή να αναδεικνύε</w:t>
      </w:r>
      <w:r>
        <w:rPr>
          <w:rFonts w:eastAsia="Times New Roman" w:cs="Times New Roman"/>
          <w:szCs w:val="24"/>
        </w:rPr>
        <w:t>τε τις επιπτώσεις σε φτωχά λαϊκά στρώματα, όμως συγκαλύπτετε και στηρίζετε την Κυβέρνηση ΣΥΡΙΖΑ στην πολιτική εξυπηρέτησης των αναγκών και των απαιτήσεων των επιχειρηματικών ομίλων. Εξωραΐζετε την καπιταλιστική βαρβαρότητα, γιατί είναι και δική σας στρατηγ</w:t>
      </w:r>
      <w:r>
        <w:rPr>
          <w:rFonts w:eastAsia="Times New Roman" w:cs="Times New Roman"/>
          <w:szCs w:val="24"/>
        </w:rPr>
        <w:t xml:space="preserve">ική η πολιτική εξυπηρέτησης των αναγκών του κεφαλαίου και όχι του λαού. </w:t>
      </w:r>
    </w:p>
    <w:p w14:paraId="6218945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ότι ο </w:t>
      </w:r>
      <w:r>
        <w:rPr>
          <w:rFonts w:eastAsia="Times New Roman" w:cs="Times New Roman"/>
          <w:szCs w:val="24"/>
        </w:rPr>
        <w:t>π</w:t>
      </w:r>
      <w:r>
        <w:rPr>
          <w:rFonts w:eastAsia="Times New Roman" w:cs="Times New Roman"/>
          <w:szCs w:val="24"/>
        </w:rPr>
        <w:t>ροϋπολογισμός απεικονίζει, καθρεφτίζει τη νέα φτωχοποίηση για τα λαϊκά στρώματα, αφού αρπάζει πάνω από δ</w:t>
      </w:r>
      <w:r>
        <w:rPr>
          <w:rFonts w:eastAsia="Times New Roman" w:cs="Times New Roman"/>
          <w:szCs w:val="24"/>
        </w:rPr>
        <w:t>ύ</w:t>
      </w:r>
      <w:r>
        <w:rPr>
          <w:rFonts w:eastAsia="Times New Roman" w:cs="Times New Roman"/>
          <w:szCs w:val="24"/>
        </w:rPr>
        <w:t>ο δισεκατομμύρια επιπλέον. Είναι</w:t>
      </w:r>
      <w:r>
        <w:rPr>
          <w:rFonts w:eastAsia="Times New Roman" w:cs="Times New Roman"/>
          <w:szCs w:val="24"/>
        </w:rPr>
        <w:t>,</w:t>
      </w:r>
      <w:r>
        <w:rPr>
          <w:rFonts w:eastAsia="Times New Roman" w:cs="Times New Roman"/>
          <w:szCs w:val="24"/>
        </w:rPr>
        <w:t xml:space="preserve"> επίσης, γέφυρα για την </w:t>
      </w:r>
      <w:r>
        <w:rPr>
          <w:rFonts w:eastAsia="Times New Roman" w:cs="Times New Roman"/>
          <w:szCs w:val="24"/>
        </w:rPr>
        <w:t>υλοποίηση των απαιτήσεων της τρίτης αξιολόγησης των εκατό προαπαιτούμενων. Γι’ αυτό πέφτει τσεκούρι στα κοινωνικά επιδόματα και στο ΕΚΑΣ. Ηλεκτρονικοί πλειστηριασμοί στην πρώτη κατοικία, αύξηση ΕΝΦΙΑ, συντελεστές ΦΠΑ στα νησιά του Αιγαίου, αύξηση 900 εκατο</w:t>
      </w:r>
      <w:r>
        <w:rPr>
          <w:rFonts w:eastAsia="Times New Roman" w:cs="Times New Roman"/>
          <w:szCs w:val="24"/>
        </w:rPr>
        <w:t xml:space="preserve">μμύρια ευρώ άμεσων και έμμεσων φόρων, μείωση 700 εκατομμυρίων ευρώ περίπου της κρατικής χρηματοδότησης σε ασφαλιστικά ταμεία και ούτω καθεξής. Αντιλαϊκά μέτρα με τη σέσουλα για την ενίσχυση της ανταγωνιστικότητας και των επενδύσεων. Γιατί έτσι θα υπάρξουν </w:t>
      </w:r>
      <w:r>
        <w:rPr>
          <w:rFonts w:eastAsia="Times New Roman" w:cs="Times New Roman"/>
          <w:szCs w:val="24"/>
        </w:rPr>
        <w:t xml:space="preserve">και οι επιπλέον φοροαπαλλαγές και άλλα προνόμια που ζητούν οι επιχειρηματικοί όμιλοι. Έτσι δημιουργούνται και τα πλεονάσματα. </w:t>
      </w:r>
    </w:p>
    <w:p w14:paraId="6218945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Ταυτόχρονα κινείστε στους άξονες της Λευκής Βίβλου για το μέλλον της Ευρωπαϊκής Ένωσης, ετοιμάζεστε να το σερβίρετε με δημοκρατικ</w:t>
      </w:r>
      <w:r>
        <w:rPr>
          <w:rFonts w:eastAsia="Times New Roman" w:cs="Times New Roman"/>
          <w:szCs w:val="24"/>
        </w:rPr>
        <w:t xml:space="preserve">ό μανδύα: την προσήλωση στην ανάπτυξη κερδοφορίας των ευρωπαϊκών μονοπωλίων κατά των λαών. </w:t>
      </w:r>
    </w:p>
    <w:p w14:paraId="6218945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νέες προτάσεις και σχεδιασμοί αφορούν στη δημιουργία κοινής στρατιωτικής δύναμης επέμβασης, κοινό αμυντικό προϋπολογισμό, κοινό αμυντικό δόγμα δράσης για τους ιμ</w:t>
      </w:r>
      <w:r>
        <w:rPr>
          <w:rFonts w:eastAsia="Times New Roman" w:cs="Times New Roman"/>
          <w:szCs w:val="24"/>
        </w:rPr>
        <w:t>περιαλιστικούς πολέμους της Ευρωπαϊκής Ένωσης όπου συμμετέχει και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Αλλά και δημιουργία Ευρωπαϊκού Νομισματικού Ταμείου στα πρότυπα του αρπακτικού-αντιδραστικού ΔΝΤ -για να μη δημιουργούνται αυταπάτες- βάθεμα της ΟΝΕ, κοινό </w:t>
      </w:r>
      <w:r>
        <w:rPr>
          <w:rFonts w:eastAsia="Times New Roman" w:cs="Times New Roman"/>
          <w:szCs w:val="24"/>
        </w:rPr>
        <w:t>Υ</w:t>
      </w:r>
      <w:r>
        <w:rPr>
          <w:rFonts w:eastAsia="Times New Roman" w:cs="Times New Roman"/>
          <w:szCs w:val="24"/>
        </w:rPr>
        <w:t>πουργό</w:t>
      </w:r>
      <w:r>
        <w:rPr>
          <w:rFonts w:eastAsia="Times New Roman" w:cs="Times New Roman"/>
          <w:szCs w:val="24"/>
        </w:rPr>
        <w:t xml:space="preserve"> </w:t>
      </w:r>
      <w:r>
        <w:rPr>
          <w:rFonts w:eastAsia="Times New Roman" w:cs="Times New Roman"/>
          <w:szCs w:val="24"/>
        </w:rPr>
        <w:t>Ο</w:t>
      </w:r>
      <w:r>
        <w:rPr>
          <w:rFonts w:eastAsia="Times New Roman" w:cs="Times New Roman"/>
          <w:szCs w:val="24"/>
        </w:rPr>
        <w:t>ικονομικών και άλλα. Είναι καινούρ</w:t>
      </w:r>
      <w:r>
        <w:rPr>
          <w:rFonts w:eastAsia="Times New Roman" w:cs="Times New Roman"/>
          <w:szCs w:val="24"/>
        </w:rPr>
        <w:t>γ</w:t>
      </w:r>
      <w:r>
        <w:rPr>
          <w:rFonts w:eastAsia="Times New Roman" w:cs="Times New Roman"/>
          <w:szCs w:val="24"/>
        </w:rPr>
        <w:t>ιοι αντιλαϊκοί μηχανισμοί για τη θωράκιση των ευρωενωσιακών μονοπωλίων έναντι των ανταγωνιστών τους, ΗΠΑ και Κίνας, όσο και των αντιθέσεων και τριγμών εντός της Ευρωπαϊκή Ένωσης. Ωστόσο, στο όνομα των σεναρίων για το μέ</w:t>
      </w:r>
      <w:r>
        <w:rPr>
          <w:rFonts w:eastAsia="Times New Roman" w:cs="Times New Roman"/>
          <w:szCs w:val="24"/>
        </w:rPr>
        <w:t>λλον της Ευρώπης εκφράζονται όλα τα κράτη</w:t>
      </w:r>
      <w:r>
        <w:rPr>
          <w:rFonts w:eastAsia="Times New Roman" w:cs="Times New Roman"/>
          <w:szCs w:val="24"/>
        </w:rPr>
        <w:t>-</w:t>
      </w:r>
      <w:r>
        <w:rPr>
          <w:rFonts w:eastAsia="Times New Roman" w:cs="Times New Roman"/>
          <w:szCs w:val="24"/>
        </w:rPr>
        <w:t>μέλη με σύμπνοια, ανεξάρτητα αν είναι υπερχρεωμένα ή όχι, με σκληρά αντεργατικά μέτρα εξίσωσης προς τα κάτω, με φοροαπαλλαγές και επιδοτήσεις για το κεφάλαιο και την κερδοφορία του.</w:t>
      </w:r>
    </w:p>
    <w:p w14:paraId="6218945F" w14:textId="77777777" w:rsidR="00FB0E1F" w:rsidRDefault="0065608A">
      <w:pPr>
        <w:spacing w:after="0" w:line="600" w:lineRule="auto"/>
        <w:ind w:firstLine="720"/>
        <w:jc w:val="both"/>
        <w:rPr>
          <w:rFonts w:eastAsia="Times New Roman"/>
          <w:szCs w:val="24"/>
        </w:rPr>
      </w:pPr>
      <w:r>
        <w:rPr>
          <w:rFonts w:eastAsia="Times New Roman"/>
          <w:szCs w:val="24"/>
        </w:rPr>
        <w:t xml:space="preserve">Σε αυτή την κατεύθυνση έχετε κι </w:t>
      </w:r>
      <w:r>
        <w:rPr>
          <w:rFonts w:eastAsia="Times New Roman"/>
          <w:szCs w:val="24"/>
        </w:rPr>
        <w:t xml:space="preserve">εσείς απόλυτη συμφωνία μεταξύ σας, ανεξάρτητα αν ψηφίζετε ή όχι τον φετινό </w:t>
      </w:r>
      <w:r>
        <w:rPr>
          <w:rFonts w:eastAsia="Times New Roman"/>
          <w:szCs w:val="24"/>
        </w:rPr>
        <w:t>π</w:t>
      </w:r>
      <w:r>
        <w:rPr>
          <w:rFonts w:eastAsia="Times New Roman"/>
          <w:szCs w:val="24"/>
        </w:rPr>
        <w:t xml:space="preserve">ροϋπολογισμό. Εξάλλου είναι χαρακτηριστική η επισήμανση του ΣΕΒ ότι για την ανάκαμψη του εγχώριου κεφαλαίου η επόμενη μέρα των μνημονίων θα απαιτήσει δύσκολες αποφάσεις και </w:t>
      </w:r>
      <w:r>
        <w:rPr>
          <w:rFonts w:eastAsia="Times New Roman"/>
          <w:szCs w:val="24"/>
        </w:rPr>
        <w:t xml:space="preserve">ευρύτερες συναινέσεις για όσα πρέπει να γίνουν. Τα πάντα υποτάσσονται σε αυτή τη στρατηγική. </w:t>
      </w:r>
    </w:p>
    <w:p w14:paraId="62189460" w14:textId="77777777" w:rsidR="00FB0E1F" w:rsidRDefault="0065608A">
      <w:pPr>
        <w:spacing w:after="0" w:line="600" w:lineRule="auto"/>
        <w:ind w:firstLine="720"/>
        <w:jc w:val="both"/>
        <w:rPr>
          <w:rFonts w:eastAsia="Times New Roman"/>
          <w:szCs w:val="24"/>
        </w:rPr>
      </w:pPr>
      <w:r>
        <w:rPr>
          <w:rFonts w:eastAsia="Times New Roman"/>
          <w:szCs w:val="24"/>
        </w:rPr>
        <w:lastRenderedPageBreak/>
        <w:t>Αυτός είναι ο λόγος που θέλετε να συρρικνώσετε μέχρι να εξαφανίσετε την απεργία, το τελευταίο δικαίωμα που έχει ως όπλο η εργατική τάξη απέναντι στους εκμεταλλευτ</w:t>
      </w:r>
      <w:r>
        <w:rPr>
          <w:rFonts w:eastAsia="Times New Roman"/>
          <w:szCs w:val="24"/>
        </w:rPr>
        <w:t xml:space="preserve">ές της. Αφαιρείτε, ουσιαστικά, και το δικαίωμα για διαμαρτυρία, για την απληρωσιά, τις απολύσεις, τις απάνθρωπες συνθήκες δουλειάς που δημιουργούν σακάτηδες ακόμα και νεκρούς από τα εργοδοτικά εγκλήματα. </w:t>
      </w:r>
    </w:p>
    <w:p w14:paraId="62189461" w14:textId="77777777" w:rsidR="00FB0E1F" w:rsidRDefault="0065608A">
      <w:pPr>
        <w:spacing w:after="0" w:line="600" w:lineRule="auto"/>
        <w:ind w:firstLine="720"/>
        <w:jc w:val="both"/>
        <w:rPr>
          <w:rFonts w:eastAsia="Times New Roman"/>
          <w:szCs w:val="24"/>
        </w:rPr>
      </w:pPr>
      <w:r>
        <w:rPr>
          <w:rFonts w:eastAsia="Times New Roman"/>
          <w:szCs w:val="24"/>
        </w:rPr>
        <w:t>Ξέρετε ότι η άγρια πολιτική σας δημιουργεί οργή, αγ</w:t>
      </w:r>
      <w:r>
        <w:rPr>
          <w:rFonts w:eastAsia="Times New Roman"/>
          <w:szCs w:val="24"/>
        </w:rPr>
        <w:t>ανάκτηση. Φοβάστε ότι θα μετατραπεί σε μαζική, αποφασιστική, λαϊκή αντεπίθεση για την ανατροπή και νομίζετε ότι με νομικά τερτίπια θα εμποδίσετε ορμητικά ποτάμια. Σιγή νεκροταφείου δεν μπορείτε να επιβάλετε. Θα έχετε αντιδράσεις και με τη νέα φοροκαταιγίδα</w:t>
      </w:r>
      <w:r>
        <w:rPr>
          <w:rFonts w:eastAsia="Times New Roman"/>
          <w:szCs w:val="24"/>
        </w:rPr>
        <w:t xml:space="preserve"> και με τις ιδιωτικοποιήσεις στα λιγνιτικά πεδία, στη ΔΕΦΑ, στο νερό κι αλλού. </w:t>
      </w:r>
    </w:p>
    <w:p w14:paraId="62189462" w14:textId="77777777" w:rsidR="00FB0E1F" w:rsidRDefault="0065608A">
      <w:pPr>
        <w:spacing w:after="0" w:line="600" w:lineRule="auto"/>
        <w:ind w:firstLine="720"/>
        <w:jc w:val="both"/>
        <w:rPr>
          <w:rFonts w:eastAsia="Times New Roman"/>
          <w:szCs w:val="24"/>
        </w:rPr>
      </w:pPr>
      <w:r>
        <w:rPr>
          <w:rFonts w:eastAsia="Times New Roman"/>
          <w:szCs w:val="24"/>
        </w:rPr>
        <w:t>Θα δημιουργηθούν νέοι άνεργοι -για χιλιάδες εργαζόμενους και χειροτέρευση για άλλους- αφού από κανονικό μισθό θα πάνε στα μπλοκάκια των 400 ευρώ. Ταυτόχρονα, θα αυξηθεί η ληστε</w:t>
      </w:r>
      <w:r>
        <w:rPr>
          <w:rFonts w:eastAsia="Times New Roman"/>
          <w:szCs w:val="24"/>
        </w:rPr>
        <w:t xml:space="preserve">ία στο λαϊκό νοικοκυριό μέσα από την αύξηση σε ενέργεια, νερό, διόδια και ούτω καθεξής. Αλλά και η ιδιωτικοποίηση σε ακόμα δέκα μεγάλα λιμάνια της χώρας θα χειροτερέψει τη θέση των εργαζομένων. Ξέρουμε από 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στον Πειραιά. Μισθοί των 400 ευρώ, με </w:t>
      </w:r>
      <w:r>
        <w:rPr>
          <w:rFonts w:eastAsia="Times New Roman"/>
          <w:szCs w:val="24"/>
        </w:rPr>
        <w:t>δουλεμπορικά γραφεία και το μαστίγιο του αυταρχισμού να ανεμίζει, διαφορετικά δεν έχει μεροκάματο. Αλλά είναι και οι επενδυτές που «σκοτώνονται» ποιος θα πρωτοπάρει Αλεξανδρούπολη ή Θεσσαλονίκη και άλλα. Δεν είναι μόνο οι οξυμ</w:t>
      </w:r>
      <w:r>
        <w:rPr>
          <w:rFonts w:eastAsia="Times New Roman"/>
          <w:szCs w:val="24"/>
        </w:rPr>
        <w:t>μ</w:t>
      </w:r>
      <w:r>
        <w:rPr>
          <w:rFonts w:eastAsia="Times New Roman"/>
          <w:szCs w:val="24"/>
        </w:rPr>
        <w:t>ένοι ενεργειακοί ανταγωνισμοί</w:t>
      </w:r>
      <w:r>
        <w:rPr>
          <w:rFonts w:eastAsia="Times New Roman"/>
          <w:szCs w:val="24"/>
        </w:rPr>
        <w:t xml:space="preserve"> αλλά και οι </w:t>
      </w:r>
      <w:r>
        <w:rPr>
          <w:rFonts w:eastAsia="Times New Roman"/>
          <w:szCs w:val="24"/>
        </w:rPr>
        <w:lastRenderedPageBreak/>
        <w:t xml:space="preserve">πολεμικοί σχεδιασμοί των ιμπεριαλιστών που ξεδιπλώνονται και είσαστε βουτηγμένοι μέχρι τα μπούνια. </w:t>
      </w:r>
    </w:p>
    <w:p w14:paraId="62189463" w14:textId="77777777" w:rsidR="00FB0E1F" w:rsidRDefault="0065608A">
      <w:pPr>
        <w:spacing w:after="0" w:line="600" w:lineRule="auto"/>
        <w:ind w:firstLine="720"/>
        <w:jc w:val="both"/>
        <w:rPr>
          <w:rFonts w:eastAsia="Times New Roman"/>
          <w:szCs w:val="24"/>
        </w:rPr>
      </w:pPr>
      <w:r>
        <w:rPr>
          <w:rFonts w:eastAsia="Times New Roman"/>
          <w:szCs w:val="24"/>
        </w:rPr>
        <w:t>Και δεν φτάνει αυτό. Ακούσαμε και τον Υπουργό Ναυτιλίας να καμαρώνει για τη ναυτική εκπαίδευση, που τείνει στην ιδιωτικοποίηση, επειδή το θέλου</w:t>
      </w:r>
      <w:r>
        <w:rPr>
          <w:rFonts w:eastAsia="Times New Roman"/>
          <w:szCs w:val="24"/>
        </w:rPr>
        <w:t xml:space="preserve">ν οι εφοπλιστές, αλλά ο αυταρχισμός και η ρουσφετολογία εντείνεται στο Λιμενικό Σώμα, αφού μεταθέσεις-αποσπάσεις τις αποφασίζει τώρα ο Υπουργός και πετάει στα άχρηστα το </w:t>
      </w:r>
      <w:r>
        <w:rPr>
          <w:rFonts w:eastAsia="Times New Roman"/>
          <w:szCs w:val="24"/>
        </w:rPr>
        <w:t>μεταθετικό σώμα</w:t>
      </w:r>
      <w:r>
        <w:rPr>
          <w:rFonts w:eastAsia="Times New Roman"/>
          <w:szCs w:val="24"/>
        </w:rPr>
        <w:t xml:space="preserve">. </w:t>
      </w:r>
    </w:p>
    <w:p w14:paraId="62189464" w14:textId="77777777" w:rsidR="00FB0E1F" w:rsidRDefault="0065608A">
      <w:pPr>
        <w:spacing w:after="0" w:line="600" w:lineRule="auto"/>
        <w:ind w:firstLine="720"/>
        <w:jc w:val="both"/>
        <w:rPr>
          <w:rFonts w:eastAsia="Times New Roman"/>
          <w:szCs w:val="24"/>
        </w:rPr>
      </w:pPr>
      <w:r>
        <w:rPr>
          <w:rFonts w:eastAsia="Times New Roman"/>
          <w:szCs w:val="24"/>
        </w:rPr>
        <w:t>Αυτή συνολικά είναι η δίκαιη ανάπτυξή σας, για την οποία ζητάτε συνα</w:t>
      </w:r>
      <w:r>
        <w:rPr>
          <w:rFonts w:eastAsia="Times New Roman"/>
          <w:szCs w:val="24"/>
        </w:rPr>
        <w:t>ίνεση και συνοχή.</w:t>
      </w:r>
    </w:p>
    <w:p w14:paraId="62189465" w14:textId="77777777" w:rsidR="00FB0E1F" w:rsidRDefault="0065608A">
      <w:pPr>
        <w:spacing w:after="0" w:line="600" w:lineRule="auto"/>
        <w:ind w:firstLine="720"/>
        <w:jc w:val="both"/>
        <w:rPr>
          <w:rFonts w:eastAsia="Times New Roman"/>
          <w:szCs w:val="24"/>
        </w:rPr>
      </w:pPr>
      <w:r>
        <w:rPr>
          <w:rFonts w:eastAsia="Times New Roman"/>
          <w:szCs w:val="24"/>
        </w:rPr>
        <w:t xml:space="preserve">Από την πλευρά μας, αυτό που μπορούμε να υποσχεθούμε είναι ότι δεν θα σας αφήσουμε σε χλωρό κλαρί. Δεν θα αφήσουμε την άγρια πολιτική σας και θα κάνουμε ό,τι μπορούμε για ξεσηκωμό του λαού, ώστε να γίνει κυρίαρχος του πλούτου που παράγει </w:t>
      </w:r>
      <w:r>
        <w:rPr>
          <w:rFonts w:eastAsia="Times New Roman"/>
          <w:szCs w:val="24"/>
        </w:rPr>
        <w:t xml:space="preserve">και όχι επαίτης. </w:t>
      </w:r>
    </w:p>
    <w:p w14:paraId="62189466" w14:textId="77777777" w:rsidR="00FB0E1F" w:rsidRDefault="0065608A">
      <w:pPr>
        <w:spacing w:after="0" w:line="600" w:lineRule="auto"/>
        <w:ind w:firstLine="720"/>
        <w:jc w:val="both"/>
        <w:rPr>
          <w:rFonts w:eastAsia="Times New Roman"/>
          <w:szCs w:val="24"/>
        </w:rPr>
      </w:pPr>
      <w:r>
        <w:rPr>
          <w:rFonts w:eastAsia="Times New Roman"/>
          <w:szCs w:val="24"/>
        </w:rPr>
        <w:t>Κλείνω λέγοντας ότι τις χυδαίες αντικομμουνιστικές επιθέσεις της Χρυσής Αυγής ότι το ΚΚΕ είναι στα όρια της νομιμότητας -ξέρετε- τα έχουμε ξανακούσει από τη Νέα Δημοκρατία και το ΠΑΣΟΚ, όταν οι εργαζόμενοι ήταν στους δρόμους ενάντια στα μ</w:t>
      </w:r>
      <w:r>
        <w:rPr>
          <w:rFonts w:eastAsia="Times New Roman"/>
          <w:szCs w:val="24"/>
        </w:rPr>
        <w:t>νημόνιά τους.</w:t>
      </w:r>
    </w:p>
    <w:p w14:paraId="62189467"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Γεώργιος Ντζιμάνης από τον ΣΥΡΙΖΑ έχει τον λόγο.</w:t>
      </w:r>
    </w:p>
    <w:p w14:paraId="62189468" w14:textId="77777777" w:rsidR="00FB0E1F" w:rsidRDefault="0065608A">
      <w:pPr>
        <w:spacing w:after="0" w:line="600" w:lineRule="auto"/>
        <w:ind w:firstLine="720"/>
        <w:jc w:val="both"/>
        <w:rPr>
          <w:rFonts w:eastAsia="Times New Roman"/>
          <w:szCs w:val="24"/>
        </w:rPr>
      </w:pPr>
      <w:r>
        <w:rPr>
          <w:rFonts w:eastAsia="Times New Roman"/>
          <w:b/>
          <w:szCs w:val="24"/>
        </w:rPr>
        <w:t>ΓΕΩΡΓΙΟΣ ΝΤΖΙΜΑΝΗΣ:</w:t>
      </w:r>
      <w:r>
        <w:rPr>
          <w:rFonts w:eastAsia="Times New Roman"/>
          <w:szCs w:val="24"/>
        </w:rPr>
        <w:t xml:space="preserve"> Ευχαριστώ, κύριε Πρόεδρε. </w:t>
      </w:r>
    </w:p>
    <w:p w14:paraId="62189469" w14:textId="77777777" w:rsidR="00FB0E1F" w:rsidRDefault="0065608A">
      <w:pPr>
        <w:spacing w:after="0" w:line="600" w:lineRule="auto"/>
        <w:ind w:firstLine="720"/>
        <w:jc w:val="both"/>
        <w:rPr>
          <w:rFonts w:eastAsia="Times New Roman"/>
          <w:szCs w:val="24"/>
        </w:rPr>
      </w:pPr>
      <w:r>
        <w:rPr>
          <w:rFonts w:eastAsia="Times New Roman"/>
          <w:szCs w:val="24"/>
        </w:rPr>
        <w:lastRenderedPageBreak/>
        <w:t>Αναφερόμενος στην προλαλήσασα, δεν ξέρω σε ποιον να δώσω τα πρωτεία της καταστροφολογίας και του μηδενισμού,</w:t>
      </w:r>
      <w:r>
        <w:rPr>
          <w:rFonts w:eastAsia="Times New Roman"/>
          <w:szCs w:val="24"/>
        </w:rPr>
        <w:t xml:space="preserve"> στη Νέα Δημοκρατία ή στο ΚΚΕ.</w:t>
      </w:r>
    </w:p>
    <w:p w14:paraId="6218946A" w14:textId="77777777" w:rsidR="00FB0E1F" w:rsidRDefault="0065608A">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Στον ΣΥΡΙΖΑ, που καταστρέφει τον λαό! Αυτός έχει το χρυσό μετάλλιο, μαζί με τη Νέα Δημοκρατία! </w:t>
      </w:r>
    </w:p>
    <w:p w14:paraId="6218946B" w14:textId="77777777" w:rsidR="00FB0E1F" w:rsidRDefault="0065608A">
      <w:pPr>
        <w:spacing w:after="0" w:line="600" w:lineRule="auto"/>
        <w:ind w:firstLine="720"/>
        <w:jc w:val="both"/>
        <w:rPr>
          <w:rFonts w:eastAsia="Times New Roman"/>
          <w:szCs w:val="24"/>
        </w:rPr>
      </w:pPr>
      <w:r>
        <w:rPr>
          <w:rFonts w:eastAsia="Times New Roman"/>
          <w:b/>
          <w:szCs w:val="24"/>
        </w:rPr>
        <w:t>ΓΕΩΡΓΙΟΣ ΝΤΖΙΜΑΝΗΣ:</w:t>
      </w:r>
      <w:r>
        <w:rPr>
          <w:rFonts w:eastAsia="Times New Roman"/>
          <w:szCs w:val="24"/>
        </w:rPr>
        <w:t xml:space="preserve"> Κύριε Πρόεδρε, κύριοι Υπουργοί, κυρίες και κύριοι συνάδελφοι, συζητάμε σήμερα στην Ολομέλε</w:t>
      </w:r>
      <w:r>
        <w:rPr>
          <w:rFonts w:eastAsia="Times New Roman"/>
          <w:szCs w:val="24"/>
        </w:rPr>
        <w:t xml:space="preserve">ια τον </w:t>
      </w:r>
      <w:r>
        <w:rPr>
          <w:rFonts w:eastAsia="Times New Roman"/>
          <w:szCs w:val="24"/>
        </w:rPr>
        <w:t>π</w:t>
      </w:r>
      <w:r>
        <w:rPr>
          <w:rFonts w:eastAsia="Times New Roman"/>
          <w:szCs w:val="24"/>
        </w:rPr>
        <w:t xml:space="preserve">ροϋπολογισμό του 2018, τον τρίτο προϋπολογισμό που εκπονεί η </w:t>
      </w:r>
      <w:r>
        <w:rPr>
          <w:rFonts w:eastAsia="Times New Roman"/>
          <w:szCs w:val="24"/>
        </w:rPr>
        <w:t>σ</w:t>
      </w:r>
      <w:r>
        <w:rPr>
          <w:rFonts w:eastAsia="Times New Roman"/>
          <w:szCs w:val="24"/>
        </w:rPr>
        <w:t>υγκυβέρνηση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p>
    <w:p w14:paraId="6218946C" w14:textId="77777777" w:rsidR="00FB0E1F" w:rsidRDefault="0065608A">
      <w:pPr>
        <w:spacing w:after="0" w:line="600" w:lineRule="auto"/>
        <w:ind w:firstLine="720"/>
        <w:jc w:val="both"/>
        <w:rPr>
          <w:rFonts w:eastAsia="Times New Roman"/>
          <w:szCs w:val="24"/>
        </w:rPr>
      </w:pPr>
      <w:r>
        <w:rPr>
          <w:rFonts w:eastAsia="Times New Roman"/>
          <w:szCs w:val="24"/>
        </w:rPr>
        <w:t>Είναι αλήθεια ότι, παρά τις εξαιρετικά δύσκολες δημοσιονομικές όσο και κοινωνικές συνθήκες</w:t>
      </w:r>
      <w:r>
        <w:rPr>
          <w:rFonts w:eastAsia="Times New Roman"/>
          <w:szCs w:val="24"/>
        </w:rPr>
        <w:t>,</w:t>
      </w:r>
      <w:r>
        <w:rPr>
          <w:rFonts w:eastAsia="Times New Roman"/>
          <w:szCs w:val="24"/>
        </w:rPr>
        <w:t xml:space="preserve"> μέσα στις οποίες υλοποιήθηκαν οι προηγούμενοι προϋπολογισμοί, κατορ</w:t>
      </w:r>
      <w:r>
        <w:rPr>
          <w:rFonts w:eastAsia="Times New Roman"/>
          <w:szCs w:val="24"/>
        </w:rPr>
        <w:t xml:space="preserve">θώσαμε να βάλουμε τα δημόσια οικονομικά της χώρας σε μία τάξη, αποκαθιστώντας </w:t>
      </w:r>
      <w:r>
        <w:rPr>
          <w:rFonts w:eastAsia="Times New Roman" w:cs="Times New Roman"/>
          <w:szCs w:val="24"/>
        </w:rPr>
        <w:t>την αξιοπιστία της ελληνικής οικονομίας με τη δίκαιη και ήπια δημοσιονομική προσαρμογή και δημιουργώντας ένα ισχυρό δίχτυ προστασίας των κοινωνικά αδύναμων, με την πλήρη ανάπτυξη</w:t>
      </w:r>
      <w:r>
        <w:rPr>
          <w:rFonts w:eastAsia="Times New Roman" w:cs="Times New Roman"/>
          <w:szCs w:val="24"/>
        </w:rPr>
        <w:t xml:space="preserve"> εργαλείων</w:t>
      </w:r>
      <w:r>
        <w:rPr>
          <w:rFonts w:eastAsia="Times New Roman" w:cs="Times New Roman"/>
          <w:szCs w:val="24"/>
        </w:rPr>
        <w:t>,</w:t>
      </w:r>
      <w:r>
        <w:rPr>
          <w:rFonts w:eastAsia="Times New Roman" w:cs="Times New Roman"/>
          <w:szCs w:val="24"/>
        </w:rPr>
        <w:t xml:space="preserve"> όπως είναι το κοινωνικό εισόδημα αλληλεγγύης, αλλά και με παρεμβάσεις κοινωνικής πολιτικής, όπως στον κρίσιμο τομέα αντιμετώπισης της παιδικής φτώχειας.</w:t>
      </w:r>
    </w:p>
    <w:p w14:paraId="6218946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 το 2018 το πρωτογενές πλεόνασμα προβλέπεται να διαμορφωθεί στο 3,8% του ΑΕΠ, ποσοστό πο</w:t>
      </w:r>
      <w:r>
        <w:rPr>
          <w:rFonts w:eastAsia="Times New Roman" w:cs="Times New Roman"/>
          <w:szCs w:val="24"/>
        </w:rPr>
        <w:t xml:space="preserve">υ είναι συμβατό με τους στόχους του Προγράμματος Δημοσιονομικής Προσαρμογής και παρέχει ένα σημαντικό περιθώριο ασφάλειας. </w:t>
      </w:r>
    </w:p>
    <w:p w14:paraId="6218946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Ειδικά για το έτος 2018, οι εξοικονομήσεις που προκύπτουν από την επιτυχημένη επισκόπηση των πρωτογενών λειτουργικών δαπανών θα χρημ</w:t>
      </w:r>
      <w:r>
        <w:rPr>
          <w:rFonts w:eastAsia="Times New Roman" w:cs="Times New Roman"/>
          <w:szCs w:val="24"/>
        </w:rPr>
        <w:t>ατοδοτήσουν μια σειρά πρόσθετων δράσεων κοινωνικής προστασίας.</w:t>
      </w:r>
    </w:p>
    <w:p w14:paraId="6218946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Στα έτη που ακολουθούν οι ρυθμοί οικονομικής ανάπτυξης που προβλέπει το </w:t>
      </w:r>
      <w:r>
        <w:rPr>
          <w:rFonts w:eastAsia="Times New Roman" w:cs="Times New Roman"/>
          <w:szCs w:val="24"/>
        </w:rPr>
        <w:t>Μ</w:t>
      </w:r>
      <w:r>
        <w:rPr>
          <w:rFonts w:eastAsia="Times New Roman" w:cs="Times New Roman"/>
          <w:szCs w:val="24"/>
        </w:rPr>
        <w:t xml:space="preserve">εσοπρόθεσμο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ημοσιονομικής </w:t>
      </w:r>
      <w:r>
        <w:rPr>
          <w:rFonts w:eastAsia="Times New Roman" w:cs="Times New Roman"/>
          <w:szCs w:val="24"/>
        </w:rPr>
        <w:t>Σ</w:t>
      </w:r>
      <w:r>
        <w:rPr>
          <w:rFonts w:eastAsia="Times New Roman" w:cs="Times New Roman"/>
          <w:szCs w:val="24"/>
        </w:rPr>
        <w:t xml:space="preserve">τρατηγικής, είναι επαρκείς για να εξασφαλίσουν τον δημοσιονομικό χώρο, ώστε να </w:t>
      </w:r>
      <w:r>
        <w:rPr>
          <w:rFonts w:eastAsia="Times New Roman" w:cs="Times New Roman"/>
          <w:szCs w:val="24"/>
        </w:rPr>
        <w:t>διευρυνθούν οι παρεμβάσεις ενίσχυσης της κοινωνικής προστασίας αλλά και να εφαρμοστούν μειώσεις φορολογικών συντελεστών νοικοκυριών και επιχειρήσεων.</w:t>
      </w:r>
    </w:p>
    <w:p w14:paraId="6218947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Επομένως ο </w:t>
      </w:r>
      <w:r>
        <w:rPr>
          <w:rFonts w:eastAsia="Times New Roman" w:cs="Times New Roman"/>
          <w:szCs w:val="24"/>
        </w:rPr>
        <w:t>π</w:t>
      </w:r>
      <w:r>
        <w:rPr>
          <w:rFonts w:eastAsia="Times New Roman" w:cs="Times New Roman"/>
          <w:szCs w:val="24"/>
        </w:rPr>
        <w:t>ροϋπολογισμός του 2018 υπηρετεί τα δημόσια οικονομικά, πιάνει τους στόχους, δημιουργεί πλεόνασμα 3,8% και θέτει ανάπτυξη 2,5%. Οπότε και αναπτυξιακός μπορεί να χαρακτηριστεί, αλλά είναι και αναδιανεμητικός, γιατί ενισχύει τους οικονομικά αδύνατους με το κο</w:t>
      </w:r>
      <w:r>
        <w:rPr>
          <w:rFonts w:eastAsia="Times New Roman" w:cs="Times New Roman"/>
          <w:szCs w:val="24"/>
        </w:rPr>
        <w:t xml:space="preserve">ινωνικό εισόδημα αλληλεγγύης, τη δικαιότερη κατανομή των οικογενειακών επιδομάτων και αντιμετωπίζοντας την παιδική φτώχεια. </w:t>
      </w:r>
    </w:p>
    <w:p w14:paraId="6218947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Επίσης, μιλάμε για έναν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w:t>
      </w:r>
      <w:r>
        <w:rPr>
          <w:rFonts w:eastAsia="Times New Roman" w:cs="Times New Roman"/>
          <w:szCs w:val="24"/>
        </w:rPr>
        <w:t xml:space="preserve"> ο οποίος δεν έχει νέα μέτρα, με την έννοια ότι κατά τη διάρκεια του έτους δεν νομοθετούνται </w:t>
      </w:r>
      <w:r>
        <w:rPr>
          <w:rFonts w:eastAsia="Times New Roman" w:cs="Times New Roman"/>
          <w:szCs w:val="24"/>
        </w:rPr>
        <w:t>νέα μέτρα.</w:t>
      </w:r>
    </w:p>
    <w:p w14:paraId="6218947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Όσον αφορά τα θέματα άμυνας, θα ήθελα να αναφέρω ότι και το 2018 το Υπουργείο Εθνικής Άμυνας, λαμβάνοντας υπ</w:t>
      </w:r>
      <w:r>
        <w:rPr>
          <w:rFonts w:eastAsia="Times New Roman" w:cs="Times New Roman"/>
          <w:szCs w:val="24"/>
        </w:rPr>
        <w:t xml:space="preserve">’ </w:t>
      </w:r>
      <w:r>
        <w:rPr>
          <w:rFonts w:eastAsia="Times New Roman" w:cs="Times New Roman"/>
          <w:szCs w:val="24"/>
        </w:rPr>
        <w:t>όψιν το υπάρχον δημοσιονομικό πλαίσιο και τις γεωπολιτικές εξελίξεις στη λεκάνη της Νοτιοανατολικής Μεσογείου, επαναξιολογεί τις δράσει</w:t>
      </w:r>
      <w:r>
        <w:rPr>
          <w:rFonts w:eastAsia="Times New Roman" w:cs="Times New Roman"/>
          <w:szCs w:val="24"/>
        </w:rPr>
        <w:t>ς του προς επίτευξη της μέγιστης αποτελεσματικότητας του επιχειρησιακού, αμυντικού και κοινωνικού του έργου. Για τα έτη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2017 η μείωση </w:t>
      </w:r>
      <w:r>
        <w:rPr>
          <w:rFonts w:eastAsia="Times New Roman" w:cs="Times New Roman"/>
          <w:szCs w:val="24"/>
        </w:rPr>
        <w:lastRenderedPageBreak/>
        <w:t>του λειτουργικού προϋπολογισμού του ΥΠΕΘΑ ήταν 4,91% και προήλθε από τον εξορθολογισμό δαπανών και όχι από οριζόντι</w:t>
      </w:r>
      <w:r>
        <w:rPr>
          <w:rFonts w:eastAsia="Times New Roman" w:cs="Times New Roman"/>
          <w:szCs w:val="24"/>
        </w:rPr>
        <w:t>ες περικοπές, όπως συνέβη τα προηγούμενα έτη.</w:t>
      </w:r>
    </w:p>
    <w:p w14:paraId="6218947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Ωστόσο, στα έτη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2017 είναι αξιοσημείωτη η απορρόφηση των κονδυλίων που ξεπερνά το 94% και αποδεικνύει ότι, αν και τα χρήματα δεν είναι αρκετά, με την ορθή διαχείριση και προτεραιοποίηση των προγραμμάτων </w:t>
      </w:r>
      <w:r>
        <w:rPr>
          <w:rFonts w:eastAsia="Times New Roman" w:cs="Times New Roman"/>
          <w:szCs w:val="24"/>
        </w:rPr>
        <w:t xml:space="preserve">υλοποιείται μεγάλο μέρος των εξοπλιστικών. Ενδεικτικά αναφέρω ότι από το 2011 έως το 2014 η απορρόφηση ήταν μεταξύ 24% έως 60%, ενώ στα έτη 2015 έως 2017 η απορρόφηση ξεπερνά το 99%. </w:t>
      </w:r>
    </w:p>
    <w:p w14:paraId="6218947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πλαίσιο αυτής της προσπάθειας εξοικονόμησης πόρων και εξορθολογισμού</w:t>
      </w:r>
      <w:r>
        <w:rPr>
          <w:rFonts w:eastAsia="Times New Roman" w:cs="Times New Roman"/>
          <w:szCs w:val="24"/>
        </w:rPr>
        <w:t xml:space="preserve"> των δαπανών του ΥΠΕΘΑ για το έτος 2018, έχουν ήδη επικαιροποιηθεί και δρομολογηθεί από τα Γενικά Επιτελεία δράσεις και παρεμβάσεις</w:t>
      </w:r>
      <w:r>
        <w:rPr>
          <w:rFonts w:eastAsia="Times New Roman" w:cs="Times New Roman"/>
          <w:szCs w:val="24"/>
        </w:rPr>
        <w:t>,</w:t>
      </w:r>
      <w:r>
        <w:rPr>
          <w:rFonts w:eastAsia="Times New Roman" w:cs="Times New Roman"/>
          <w:szCs w:val="24"/>
        </w:rPr>
        <w:t xml:space="preserve"> που αφορούν σε σημαντικές διαθρωτικές μεταρρυθμίσεις και αναπτυξιακές πρωτοβουλίες, οι οποίες συνοψίζονται όπως παρακάτω:</w:t>
      </w:r>
    </w:p>
    <w:p w14:paraId="6218947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Ρ</w:t>
      </w:r>
      <w:r>
        <w:rPr>
          <w:rFonts w:eastAsia="Times New Roman" w:cs="Times New Roman"/>
          <w:szCs w:val="24"/>
        </w:rPr>
        <w:t>εαλιστική ιεράρχηση όλων των λειτουργικών δαπανών του ΥΠΕΘΑ, χρήση νέων ψηφιακών τεχνολογιών στις διοικητικές διαδικασίες, προσαρμογή των υπηρεσιών διευθύνσεων προμηθειών στο Εθνικό Σύστημα Ηλεκτρονικών Δημοσίων Συμβάσεων και στο Κεντρικό Ηλεκτρονικό Μητρώ</w:t>
      </w:r>
      <w:r>
        <w:rPr>
          <w:rFonts w:eastAsia="Times New Roman" w:cs="Times New Roman"/>
          <w:szCs w:val="24"/>
        </w:rPr>
        <w:t xml:space="preserve">ο Δημοσίων Συμβάσεων του Υπουργείου Οικονομίας και Ανάπτυξης, αξιοποίηση του μη επιχειρησιακά αναγκαίου στρατιωτικού υλικού, επέκταση εφαρμογής του διπλογραφικού λογιστικού συστήματος, </w:t>
      </w:r>
      <w:r>
        <w:rPr>
          <w:rFonts w:eastAsia="Times New Roman" w:cs="Times New Roman"/>
          <w:szCs w:val="24"/>
        </w:rPr>
        <w:lastRenderedPageBreak/>
        <w:t>προώθηση νέων σχεδίων μεταθέσεων του στρατιωτικού προσωπικού με κοινωνι</w:t>
      </w:r>
      <w:r>
        <w:rPr>
          <w:rFonts w:eastAsia="Times New Roman" w:cs="Times New Roman"/>
          <w:szCs w:val="24"/>
        </w:rPr>
        <w:t>κ</w:t>
      </w:r>
      <w:r>
        <w:rPr>
          <w:rFonts w:eastAsia="Times New Roman" w:cs="Times New Roman"/>
          <w:szCs w:val="24"/>
        </w:rPr>
        <w:t>ο</w:t>
      </w:r>
      <w:r>
        <w:rPr>
          <w:rFonts w:eastAsia="Times New Roman" w:cs="Times New Roman"/>
          <w:szCs w:val="24"/>
        </w:rPr>
        <w:t>οικονομικά κριτήρια, υλοποίηση της νέας αναθεωρημένης δομής δυνάμεων, αξιοποίηση των στρατιωτικών εργοστασίων, αξιοποίηση των οικονομικών πόρων των ευρωπαϊκών διαρθρωτικών και επενδυτικών ταμείων για την υλοποίηση αναπτυξιακών έργων και δράσεων, επανεξέτ</w:t>
      </w:r>
      <w:r>
        <w:rPr>
          <w:rFonts w:eastAsia="Times New Roman" w:cs="Times New Roman"/>
          <w:szCs w:val="24"/>
        </w:rPr>
        <w:t>αση του μοντέλου της εκπαίδευσης στελεχών, πρωτοβουλίες για τη μείωση της γραφειοκρατίας και αναθεώρηση του νόμου περί προμηθειών.</w:t>
      </w:r>
    </w:p>
    <w:p w14:paraId="6218947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Όσον αφορά τη </w:t>
      </w:r>
      <w:r>
        <w:rPr>
          <w:rFonts w:eastAsia="Times New Roman" w:cs="Times New Roman"/>
          <w:szCs w:val="24"/>
        </w:rPr>
        <w:t>δ</w:t>
      </w:r>
      <w:r>
        <w:rPr>
          <w:rFonts w:eastAsia="Times New Roman" w:cs="Times New Roman"/>
          <w:szCs w:val="24"/>
        </w:rPr>
        <w:t>υτική Μακεδονία, προβλέπει το μειωμένο τιμολόγιο της ΔΕΗ που εξήγγειλε ο Πρωθυπουργός στο αναπτυξιακό συνέδριο</w:t>
      </w:r>
      <w:r>
        <w:rPr>
          <w:rFonts w:eastAsia="Times New Roman" w:cs="Times New Roman"/>
          <w:szCs w:val="24"/>
        </w:rPr>
        <w:t xml:space="preserve"> της </w:t>
      </w:r>
      <w:r>
        <w:rPr>
          <w:rFonts w:eastAsia="Times New Roman" w:cs="Times New Roman"/>
          <w:szCs w:val="24"/>
        </w:rPr>
        <w:t>δ</w:t>
      </w:r>
      <w:r>
        <w:rPr>
          <w:rFonts w:eastAsia="Times New Roman" w:cs="Times New Roman"/>
          <w:szCs w:val="24"/>
        </w:rPr>
        <w:t>υτικής Μακεδονίας.</w:t>
      </w:r>
    </w:p>
    <w:p w14:paraId="6218947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F6062C">
        <w:rPr>
          <w:rFonts w:eastAsia="Times New Roman" w:cs="Times New Roman"/>
          <w:b/>
          <w:szCs w:val="24"/>
        </w:rPr>
        <w:t>ΓΕΩΡΓΙΟΣ ΛΑΜΠΡΟΥΛΗΣ</w:t>
      </w:r>
      <w:r>
        <w:rPr>
          <w:rFonts w:eastAsia="Times New Roman" w:cs="Times New Roman"/>
          <w:szCs w:val="24"/>
        </w:rPr>
        <w:t>)</w:t>
      </w:r>
    </w:p>
    <w:p w14:paraId="6218947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όλα τα προαναφερόμενα, σας καλώ να υπερψηφίσουμε τον </w:t>
      </w:r>
      <w:r>
        <w:rPr>
          <w:rFonts w:eastAsia="Times New Roman" w:cs="Times New Roman"/>
          <w:szCs w:val="24"/>
        </w:rPr>
        <w:t>π</w:t>
      </w:r>
      <w:r>
        <w:rPr>
          <w:rFonts w:eastAsia="Times New Roman" w:cs="Times New Roman"/>
          <w:szCs w:val="24"/>
        </w:rPr>
        <w:t>ροϋπολογισμό του 2018, που είναι και ο τ</w:t>
      </w:r>
      <w:r>
        <w:rPr>
          <w:rFonts w:eastAsia="Times New Roman" w:cs="Times New Roman"/>
          <w:szCs w:val="24"/>
        </w:rPr>
        <w:t>ελευταίος μνημονιακός προϋπολογισμός.</w:t>
      </w:r>
    </w:p>
    <w:p w14:paraId="6218947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w:t>
      </w:r>
    </w:p>
    <w:p w14:paraId="6218947A"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18947B" w14:textId="77777777" w:rsidR="00FB0E1F" w:rsidRDefault="0065608A">
      <w:pPr>
        <w:spacing w:after="0" w:line="600" w:lineRule="auto"/>
        <w:ind w:firstLine="720"/>
        <w:jc w:val="both"/>
        <w:rPr>
          <w:rFonts w:eastAsia="Times New Roman"/>
          <w:b/>
          <w:szCs w:val="24"/>
        </w:rPr>
      </w:pPr>
      <w:r>
        <w:rPr>
          <w:rFonts w:eastAsia="Times New Roman"/>
          <w:b/>
          <w:szCs w:val="24"/>
        </w:rPr>
        <w:t>ΠΡΟΕΔΡΕΥΩΝ (Γεώργιος Λαμπρούλης):</w:t>
      </w:r>
      <w:r>
        <w:rPr>
          <w:rFonts w:eastAsia="Times New Roman"/>
          <w:szCs w:val="24"/>
        </w:rPr>
        <w:t xml:space="preserve"> Επόμενος ομιλητής είναι ο κ. Αθανασίου από τη Νέα Δημοκρατία.</w:t>
      </w:r>
    </w:p>
    <w:p w14:paraId="6218947C" w14:textId="77777777" w:rsidR="00FB0E1F" w:rsidRDefault="0065608A">
      <w:pPr>
        <w:spacing w:after="0" w:line="600" w:lineRule="auto"/>
        <w:ind w:firstLine="720"/>
        <w:jc w:val="both"/>
        <w:rPr>
          <w:rFonts w:eastAsia="Times New Roman"/>
          <w:szCs w:val="24"/>
        </w:rPr>
      </w:pPr>
      <w:r>
        <w:rPr>
          <w:rFonts w:eastAsia="Times New Roman"/>
          <w:szCs w:val="24"/>
        </w:rPr>
        <w:t>Ορίστε, κύριε συνάδελφε, έχετε τον λόγο.</w:t>
      </w:r>
    </w:p>
    <w:p w14:paraId="6218947D" w14:textId="77777777" w:rsidR="00FB0E1F" w:rsidRDefault="0065608A">
      <w:pPr>
        <w:spacing w:after="0" w:line="600" w:lineRule="auto"/>
        <w:ind w:firstLine="720"/>
        <w:jc w:val="both"/>
        <w:rPr>
          <w:rFonts w:eastAsia="Times New Roman"/>
          <w:b/>
          <w:szCs w:val="24"/>
        </w:rPr>
      </w:pPr>
      <w:r>
        <w:rPr>
          <w:rFonts w:eastAsia="Times New Roman"/>
          <w:b/>
          <w:szCs w:val="24"/>
        </w:rPr>
        <w:t xml:space="preserve">ΧΑΡΑΛΑΜΠΟΣ ΑΘΑΝΑΣΙΟΥ: </w:t>
      </w:r>
      <w:r>
        <w:rPr>
          <w:rFonts w:eastAsia="Times New Roman"/>
          <w:szCs w:val="24"/>
        </w:rPr>
        <w:t>Ευχα</w:t>
      </w:r>
      <w:r>
        <w:rPr>
          <w:rFonts w:eastAsia="Times New Roman"/>
          <w:szCs w:val="24"/>
        </w:rPr>
        <w:t>ριστώ, κύριε Πρόεδρε.</w:t>
      </w:r>
    </w:p>
    <w:p w14:paraId="6218947E"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συζητούμε αυτές τις μέρες τον </w:t>
      </w:r>
      <w:r>
        <w:rPr>
          <w:rFonts w:eastAsia="Times New Roman"/>
          <w:szCs w:val="24"/>
        </w:rPr>
        <w:t>π</w:t>
      </w:r>
      <w:r>
        <w:rPr>
          <w:rFonts w:eastAsia="Times New Roman"/>
          <w:szCs w:val="24"/>
        </w:rPr>
        <w:t xml:space="preserve">ροϋπολογισμό του 2018. Όπως και πέρσι, ο </w:t>
      </w:r>
      <w:r>
        <w:rPr>
          <w:rFonts w:eastAsia="Times New Roman"/>
          <w:szCs w:val="24"/>
        </w:rPr>
        <w:t>π</w:t>
      </w:r>
      <w:r>
        <w:rPr>
          <w:rFonts w:eastAsia="Times New Roman"/>
          <w:szCs w:val="24"/>
        </w:rPr>
        <w:t xml:space="preserve">ροϋπολογισμός συνοδεύεται από πομπώδεις δηλώσεις των κυβερνητικών Βουλευτών και στελεχών για το έργο που έχει δήθεν προσφέρει αυτή η Κυβέρνηση στην ελληνική οικονομία και για την υπεραπόδοση της εκτέλεσης του </w:t>
      </w:r>
      <w:r>
        <w:rPr>
          <w:rFonts w:eastAsia="Times New Roman"/>
          <w:szCs w:val="24"/>
        </w:rPr>
        <w:t>π</w:t>
      </w:r>
      <w:r>
        <w:rPr>
          <w:rFonts w:eastAsia="Times New Roman"/>
          <w:szCs w:val="24"/>
        </w:rPr>
        <w:t xml:space="preserve">ροϋπολογισμού του 2017. </w:t>
      </w:r>
    </w:p>
    <w:p w14:paraId="6218947F" w14:textId="77777777" w:rsidR="00FB0E1F" w:rsidRDefault="0065608A">
      <w:pPr>
        <w:spacing w:after="0" w:line="600" w:lineRule="auto"/>
        <w:ind w:firstLine="720"/>
        <w:jc w:val="both"/>
        <w:rPr>
          <w:rFonts w:eastAsia="Times New Roman"/>
          <w:szCs w:val="24"/>
        </w:rPr>
      </w:pPr>
      <w:r>
        <w:rPr>
          <w:rFonts w:eastAsia="Times New Roman"/>
          <w:szCs w:val="24"/>
        </w:rPr>
        <w:t>Δεν θα προβώ σε αναφο</w:t>
      </w:r>
      <w:r>
        <w:rPr>
          <w:rFonts w:eastAsia="Times New Roman"/>
          <w:szCs w:val="24"/>
        </w:rPr>
        <w:t>ρές</w:t>
      </w:r>
      <w:r>
        <w:rPr>
          <w:rFonts w:eastAsia="Times New Roman"/>
          <w:szCs w:val="24"/>
        </w:rPr>
        <w:t>,</w:t>
      </w:r>
      <w:r>
        <w:rPr>
          <w:rFonts w:eastAsia="Times New Roman"/>
          <w:szCs w:val="24"/>
        </w:rPr>
        <w:t xml:space="preserve"> όσον αφορά την οικονομική σας πολιτική, διότι οι προλαλήσαντες εισηγητές μας ως </w:t>
      </w:r>
      <w:r>
        <w:rPr>
          <w:rFonts w:eastAsia="Times New Roman"/>
          <w:szCs w:val="24"/>
        </w:rPr>
        <w:t>πλέον</w:t>
      </w:r>
      <w:r>
        <w:rPr>
          <w:rFonts w:eastAsia="Times New Roman"/>
          <w:szCs w:val="24"/>
        </w:rPr>
        <w:t xml:space="preserve"> αρμόδιοι</w:t>
      </w:r>
      <w:r>
        <w:rPr>
          <w:rFonts w:eastAsia="Times New Roman"/>
          <w:szCs w:val="24"/>
        </w:rPr>
        <w:t xml:space="preserve"> εμού, ανέλυσαν με επιχειρήματα πού οδήγησαν τη χώρα οι πειραματισμοί και ο ερασιτεχνισμός σας.</w:t>
      </w:r>
    </w:p>
    <w:p w14:paraId="62189480" w14:textId="77777777" w:rsidR="00FB0E1F" w:rsidRDefault="0065608A">
      <w:pPr>
        <w:spacing w:after="0" w:line="600" w:lineRule="auto"/>
        <w:ind w:firstLine="720"/>
        <w:jc w:val="both"/>
        <w:rPr>
          <w:rFonts w:eastAsia="Times New Roman"/>
          <w:szCs w:val="24"/>
        </w:rPr>
      </w:pPr>
      <w:r>
        <w:rPr>
          <w:rFonts w:eastAsia="Times New Roman"/>
          <w:szCs w:val="24"/>
        </w:rPr>
        <w:t>Θα αναφερθώ, όμως, σε τρία ζητήματα, που για μεν τα δύο πρώτα</w:t>
      </w:r>
      <w:r>
        <w:rPr>
          <w:rFonts w:eastAsia="Times New Roman"/>
          <w:szCs w:val="24"/>
        </w:rPr>
        <w:t xml:space="preserve"> αγωνιούν οι νησιώτες των παραμεθορίων νησιών μας, το δε τρίτο αφορά τη λειτουργία των θεσμών σε ένα κράτος δικαίου.</w:t>
      </w:r>
    </w:p>
    <w:p w14:paraId="62189481" w14:textId="77777777" w:rsidR="00FB0E1F" w:rsidRDefault="0065608A">
      <w:pPr>
        <w:spacing w:after="0" w:line="600" w:lineRule="auto"/>
        <w:ind w:firstLine="720"/>
        <w:jc w:val="both"/>
        <w:rPr>
          <w:rFonts w:eastAsia="Times New Roman"/>
          <w:szCs w:val="24"/>
        </w:rPr>
      </w:pPr>
      <w:r>
        <w:rPr>
          <w:rFonts w:eastAsia="Times New Roman"/>
          <w:szCs w:val="24"/>
        </w:rPr>
        <w:t xml:space="preserve">Το πρώτο θέμα είναι το μεταναστευτικό. Κυρίες και κύριοι συνάδελφοι, τα νησιά μας, που δέχθηκαν τις ανεξέλεγκτες ροές του μεταναστευτικού, </w:t>
      </w:r>
      <w:r>
        <w:rPr>
          <w:rFonts w:eastAsia="Times New Roman"/>
          <w:szCs w:val="24"/>
        </w:rPr>
        <w:t>μαραζώνουν. Η τουριστική κίνηση, ειδικά, στη Λέσβο μειώθηκε κατακόρυφα. Η οικονομία κυριολεκτικά στραγγαλίστηκε. Η εγκληματικότητα βρίσκεται σε έξαρση. Και όλα αυτά από την αλλοπρόσαλλη πολιτική σας, την πολιτική των «ανοικτών συνόρων».</w:t>
      </w:r>
    </w:p>
    <w:p w14:paraId="62189482" w14:textId="77777777" w:rsidR="00FB0E1F" w:rsidRDefault="0065608A">
      <w:pPr>
        <w:spacing w:after="0" w:line="600" w:lineRule="auto"/>
        <w:ind w:firstLine="720"/>
        <w:jc w:val="both"/>
        <w:rPr>
          <w:rFonts w:eastAsia="Times New Roman"/>
          <w:szCs w:val="24"/>
        </w:rPr>
      </w:pPr>
      <w:r>
        <w:rPr>
          <w:rFonts w:eastAsia="Times New Roman"/>
          <w:szCs w:val="24"/>
          <w:lang w:val="en-US"/>
        </w:rPr>
        <w:t>O</w:t>
      </w:r>
      <w:r>
        <w:rPr>
          <w:rFonts w:eastAsia="Times New Roman"/>
          <w:szCs w:val="24"/>
        </w:rPr>
        <w:t>ι νησιώτες, κυρίες</w:t>
      </w:r>
      <w:r>
        <w:rPr>
          <w:rFonts w:eastAsia="Times New Roman"/>
          <w:szCs w:val="24"/>
        </w:rPr>
        <w:t xml:space="preserve"> και κύριοι συνάδελφοι, ούτε ρατσιστές είναι ούτε διακατέχονται από σύνδρομο ξενοφοβίας και το απέδειξαν αυτό περιθάλποντας τους δυστυ</w:t>
      </w:r>
      <w:r>
        <w:rPr>
          <w:rFonts w:eastAsia="Times New Roman"/>
          <w:szCs w:val="24"/>
        </w:rPr>
        <w:lastRenderedPageBreak/>
        <w:t>χείς αυτούς ανθρώπους με αγάπη και συμπόνοια. Άλλο είναι, όμως, το θέμα το ανθρωπιστικό και άλλο η σωτηρία των νησιών μας,</w:t>
      </w:r>
      <w:r>
        <w:rPr>
          <w:rFonts w:eastAsia="Times New Roman"/>
          <w:szCs w:val="24"/>
        </w:rPr>
        <w:t xml:space="preserve"> που τόσο δυσφημίστηκαν με όλες τις γνωστές συνέπειες. </w:t>
      </w:r>
    </w:p>
    <w:p w14:paraId="62189483" w14:textId="77777777" w:rsidR="00FB0E1F" w:rsidRDefault="0065608A">
      <w:pPr>
        <w:spacing w:after="0" w:line="600" w:lineRule="auto"/>
        <w:ind w:firstLine="720"/>
        <w:jc w:val="both"/>
        <w:rPr>
          <w:rFonts w:eastAsia="Times New Roman"/>
          <w:szCs w:val="24"/>
        </w:rPr>
      </w:pPr>
      <w:r>
        <w:rPr>
          <w:rFonts w:eastAsia="Times New Roman"/>
          <w:szCs w:val="24"/>
        </w:rPr>
        <w:t>Και δεν έφταναν αυτά, ενθαρρύνθηκαν να έρχονται εδώ από διάφορες κοινότητες, από την καλλιτεχνική κοινότητα, από την πολιτική κοινότητα, από την οικονομική κοινότητα και από την εκκλησιαστική ακόμα κο</w:t>
      </w:r>
      <w:r>
        <w:rPr>
          <w:rFonts w:eastAsia="Times New Roman"/>
          <w:szCs w:val="24"/>
        </w:rPr>
        <w:t>ινότητα να επισκέπτονται τα νησιά μας, να κάνουν μόνο διαπιστώσεις και να μην υπάρχει καμμία λύση. Η υποκρισία και των Ευρωπαίων</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συμμάχων μας είναι παροιμιώδης.</w:t>
      </w:r>
    </w:p>
    <w:p w14:paraId="62189484" w14:textId="77777777" w:rsidR="00FB0E1F" w:rsidRDefault="0065608A">
      <w:pPr>
        <w:spacing w:after="0" w:line="600" w:lineRule="auto"/>
        <w:ind w:firstLine="720"/>
        <w:jc w:val="both"/>
        <w:rPr>
          <w:rFonts w:eastAsia="Times New Roman"/>
          <w:szCs w:val="24"/>
        </w:rPr>
      </w:pPr>
      <w:r>
        <w:rPr>
          <w:rFonts w:eastAsia="Times New Roman"/>
          <w:szCs w:val="24"/>
        </w:rPr>
        <w:t>Να σας αναφέρω ενδεικτικά αυτά τα νούμερα που αναλογικά επικρατούν σε όλα τα νησιά. Έν</w:t>
      </w:r>
      <w:r>
        <w:rPr>
          <w:rFonts w:eastAsia="Times New Roman"/>
          <w:szCs w:val="24"/>
        </w:rPr>
        <w:t xml:space="preserve">ας μετανάστης αντιστοιχεί σε εννιά κατοίκους των νησιών μας. Περίπου το 25% των κατοίκων της πόλης της Μυτιλήνης, γιατί εκεί είναι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του Καρά Τεπέ και της Μόριας, αλλά και λοιπές δομές, αυτή τη στιγμή είναι μετανάστες. </w:t>
      </w:r>
    </w:p>
    <w:p w14:paraId="62189485" w14:textId="77777777" w:rsidR="00FB0E1F" w:rsidRDefault="0065608A">
      <w:pPr>
        <w:spacing w:after="0"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 ο κ. Μουζάλ</w:t>
      </w:r>
      <w:r>
        <w:rPr>
          <w:rFonts w:eastAsia="Times New Roman"/>
          <w:szCs w:val="24"/>
        </w:rPr>
        <w:t>ας και άλλα κυβερνητικά στελέχη ασχολήθηκαν με την συμφωνία Ευρωπαϊκής Ένωσης - Τουρκίας, επικαλούνται δηλαδή τη συμφωνία αυτή, ενώ δεν υπάρχει καμμία συμφωνία, αλλά είναι μια απλή ανυπόγραφη και ανεπικύρωτη δήλωση καλής θελήσεως μεταξύ της Τουρκίας και τη</w:t>
      </w:r>
      <w:r>
        <w:rPr>
          <w:rFonts w:eastAsia="Times New Roman"/>
          <w:szCs w:val="24"/>
        </w:rPr>
        <w:t xml:space="preserve">ς Ευρωπαϊκής Ένωσης, όπως μου δόθηκε η ευκαιρία από το </w:t>
      </w:r>
      <w:r>
        <w:rPr>
          <w:rFonts w:eastAsia="Times New Roman"/>
          <w:szCs w:val="24"/>
        </w:rPr>
        <w:t>β</w:t>
      </w:r>
      <w:r>
        <w:rPr>
          <w:rFonts w:eastAsia="Times New Roman"/>
          <w:szCs w:val="24"/>
        </w:rPr>
        <w:t>ήμα αυτό να αναπτύξω και άλλη φορά.</w:t>
      </w:r>
    </w:p>
    <w:p w14:paraId="62189486" w14:textId="77777777" w:rsidR="00FB0E1F" w:rsidRDefault="0065608A">
      <w:pPr>
        <w:spacing w:after="0" w:line="600" w:lineRule="auto"/>
        <w:ind w:firstLine="720"/>
        <w:jc w:val="both"/>
        <w:rPr>
          <w:rFonts w:eastAsia="Times New Roman"/>
          <w:szCs w:val="24"/>
        </w:rPr>
      </w:pPr>
      <w:r>
        <w:rPr>
          <w:rFonts w:eastAsia="Times New Roman"/>
          <w:szCs w:val="24"/>
        </w:rPr>
        <w:lastRenderedPageBreak/>
        <w:t xml:space="preserve">Τι πετύχαμε με τη δήλωση αυτή; Καταστήσαμε την Τουρκία θεσμικό εταίρο, ενώ στην ουσία αποδείχθηκε ένας αναξιόπιστος εταίρος όσον αφορά την προσφυγική κρίση. </w:t>
      </w:r>
    </w:p>
    <w:p w14:paraId="62189487" w14:textId="77777777" w:rsidR="00FB0E1F" w:rsidRDefault="0065608A">
      <w:pPr>
        <w:spacing w:after="0" w:line="600" w:lineRule="auto"/>
        <w:ind w:firstLine="720"/>
        <w:jc w:val="both"/>
        <w:rPr>
          <w:rFonts w:eastAsia="Times New Roman"/>
          <w:szCs w:val="24"/>
        </w:rPr>
      </w:pPr>
      <w:r>
        <w:rPr>
          <w:rFonts w:eastAsia="Times New Roman"/>
          <w:szCs w:val="24"/>
        </w:rPr>
        <w:t>Και πρ</w:t>
      </w:r>
      <w:r>
        <w:rPr>
          <w:rFonts w:eastAsia="Times New Roman"/>
          <w:szCs w:val="24"/>
        </w:rPr>
        <w:t>έπει να σας θυμίσω το εξής: Και αν πούμε ότι υποκρύπτεται συμφωνία προφορική, γιατί είναι ανυπόγραφη, γιατί κανένα θεσμικό όργανο της Ευρωπαϊκής Ένωσης δεν έχει υπογράψει τη δήλωση αυτή, αυτή η συμφωνία έγινε στις 18 Μαρτίου του 2016. Επακολούθησε νόμος τη</w:t>
      </w:r>
      <w:r>
        <w:rPr>
          <w:rFonts w:eastAsia="Times New Roman"/>
          <w:szCs w:val="24"/>
        </w:rPr>
        <w:t>ς ελληνικής πολιτείας, είναι ο ν.4375/16, στις 3 Απριλίου, μεταγενέστερος, που δίνει τη δυνατότητα αποσυμφόρησης των νησιών όταν υπάρχει υπερπληθωρισμός, πράγμα το οποίο δεν πράξατε μέχρι τώρα.</w:t>
      </w:r>
    </w:p>
    <w:p w14:paraId="62189488" w14:textId="77777777" w:rsidR="00FB0E1F" w:rsidRDefault="0065608A">
      <w:pPr>
        <w:spacing w:after="0" w:line="600" w:lineRule="auto"/>
        <w:ind w:firstLine="720"/>
        <w:jc w:val="both"/>
        <w:rPr>
          <w:rFonts w:eastAsia="Times New Roman"/>
          <w:szCs w:val="24"/>
        </w:rPr>
      </w:pPr>
      <w:r>
        <w:rPr>
          <w:rFonts w:eastAsia="Times New Roman"/>
          <w:szCs w:val="24"/>
        </w:rPr>
        <w:t>Στη Νέα Δημοκρατία καταρτίσαμε ένα εθνικό σχέδιο αντιμετώπισης</w:t>
      </w:r>
      <w:r>
        <w:rPr>
          <w:rFonts w:eastAsia="Times New Roman"/>
          <w:szCs w:val="24"/>
        </w:rPr>
        <w:t xml:space="preserve"> της προσφυγικής κρίσης. Μας δόθηκε η ευκαιρία να το πούμε στις επίκαιρες ερωτήσεις άλλη φορά, δεν έχω χρόνο να το αναπτύξω τώρα. Βασικές, όμως, δομές του είναι: η αποσυμφόρηση των νησιών, η ταχεία διεκπεραίωση της ταυτοποίησης προσφύγων και μεταναστών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η αποτελεσματική φύλαξη των συνόρων.</w:t>
      </w:r>
    </w:p>
    <w:p w14:paraId="62189489" w14:textId="77777777" w:rsidR="00FB0E1F" w:rsidRDefault="0065608A">
      <w:pPr>
        <w:spacing w:after="0" w:line="600" w:lineRule="auto"/>
        <w:ind w:firstLine="720"/>
        <w:jc w:val="both"/>
        <w:rPr>
          <w:rFonts w:eastAsia="Times New Roman"/>
          <w:b/>
          <w:szCs w:val="24"/>
        </w:rPr>
      </w:pPr>
      <w:r>
        <w:rPr>
          <w:rFonts w:eastAsia="Times New Roman"/>
          <w:szCs w:val="24"/>
        </w:rPr>
        <w:t>Οι προτάσεις μας αυτές καθίστανται πολύ πιο επίκαιρες σήμερα εάν παρακολουθήσ</w:t>
      </w:r>
      <w:r>
        <w:rPr>
          <w:rFonts w:eastAsia="Times New Roman"/>
          <w:szCs w:val="24"/>
        </w:rPr>
        <w:t>α</w:t>
      </w:r>
      <w:r>
        <w:rPr>
          <w:rFonts w:eastAsia="Times New Roman"/>
          <w:szCs w:val="24"/>
        </w:rPr>
        <w:t>τε τις χθεσινές δηλώσεις του Προέδρου του Ευρωπαϊκού Συμβουλίου</w:t>
      </w:r>
      <w:r>
        <w:rPr>
          <w:rFonts w:eastAsia="Times New Roman"/>
          <w:szCs w:val="24"/>
        </w:rPr>
        <w:t xml:space="preserve"> </w:t>
      </w:r>
      <w:r>
        <w:rPr>
          <w:rFonts w:eastAsia="Times New Roman"/>
          <w:szCs w:val="24"/>
        </w:rPr>
        <w:t>κ. Το</w:t>
      </w:r>
      <w:r>
        <w:rPr>
          <w:rFonts w:eastAsia="Times New Roman"/>
          <w:szCs w:val="24"/>
        </w:rPr>
        <w:t>υ</w:t>
      </w:r>
      <w:r>
        <w:rPr>
          <w:rFonts w:eastAsia="Times New Roman"/>
          <w:szCs w:val="24"/>
        </w:rPr>
        <w:t xml:space="preserve">σκ, αλλά και τις θέσεις που έχουν πάρει οι χώρες του </w:t>
      </w:r>
      <w:r>
        <w:rPr>
          <w:rFonts w:eastAsia="Times New Roman"/>
          <w:szCs w:val="24"/>
        </w:rPr>
        <w:t>λεγόμενου «</w:t>
      </w:r>
      <w:r>
        <w:rPr>
          <w:rFonts w:eastAsia="Times New Roman" w:cs="Times New Roman"/>
          <w:bCs/>
          <w:szCs w:val="24"/>
        </w:rPr>
        <w:t>Βί</w:t>
      </w:r>
      <w:r>
        <w:rPr>
          <w:rFonts w:eastAsia="Times New Roman" w:cs="Times New Roman"/>
          <w:bCs/>
          <w:szCs w:val="24"/>
        </w:rPr>
        <w:t>ζ</w:t>
      </w:r>
      <w:r>
        <w:rPr>
          <w:rFonts w:eastAsia="Times New Roman" w:cs="Times New Roman"/>
          <w:bCs/>
          <w:szCs w:val="24"/>
        </w:rPr>
        <w:t>εγκραντ»</w:t>
      </w:r>
      <w:r>
        <w:rPr>
          <w:rFonts w:eastAsia="Times New Roman"/>
          <w:color w:val="3C4043"/>
          <w:szCs w:val="24"/>
        </w:rPr>
        <w:t xml:space="preserve">, </w:t>
      </w:r>
      <w:r>
        <w:rPr>
          <w:rFonts w:eastAsia="Times New Roman"/>
          <w:szCs w:val="24"/>
        </w:rPr>
        <w:t>δηλαδή η Τσεχία, η Σλοβακία, η Πολωνία και η Ουγγαρία.</w:t>
      </w:r>
    </w:p>
    <w:p w14:paraId="6218948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Με την πρότασ</w:t>
      </w:r>
      <w:r>
        <w:rPr>
          <w:rFonts w:eastAsia="Times New Roman" w:cs="Times New Roman"/>
          <w:szCs w:val="24"/>
        </w:rPr>
        <w:t>ή</w:t>
      </w:r>
      <w:r>
        <w:rPr>
          <w:rFonts w:eastAsia="Times New Roman" w:cs="Times New Roman"/>
          <w:szCs w:val="24"/>
        </w:rPr>
        <w:t xml:space="preserve"> του αυτή, λοιπόν, ο κ. Το</w:t>
      </w:r>
      <w:r>
        <w:rPr>
          <w:rFonts w:eastAsia="Times New Roman" w:cs="Times New Roman"/>
          <w:szCs w:val="24"/>
        </w:rPr>
        <w:t>υ</w:t>
      </w:r>
      <w:r>
        <w:rPr>
          <w:rFonts w:eastAsia="Times New Roman" w:cs="Times New Roman"/>
          <w:szCs w:val="24"/>
        </w:rPr>
        <w:t>σκ, υποστηρίζει ότι δεν πρέπει να υπάρχει υποχρεωτική ποσόστωση στην υποδοχή προσφύγων στα κράτη–</w:t>
      </w:r>
      <w:r>
        <w:rPr>
          <w:rFonts w:eastAsia="Times New Roman" w:cs="Times New Roman"/>
          <w:szCs w:val="24"/>
        </w:rPr>
        <w:t xml:space="preserve">μέλη της </w:t>
      </w:r>
      <w:r>
        <w:rPr>
          <w:rFonts w:eastAsia="Times New Roman" w:cs="Times New Roman"/>
          <w:szCs w:val="24"/>
        </w:rPr>
        <w:lastRenderedPageBreak/>
        <w:t xml:space="preserve">Ευρωπαϊκής Ένωσης. Φανταστείτε αν περάσει τέτοια πρόταση, με το κλίμα το οποίο επικρατεί, πού θα οδηγηθούμε. </w:t>
      </w:r>
    </w:p>
    <w:p w14:paraId="6218948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 δεύτερο θέμα είναι ο ΦΠΑ των νησιών. Οι μειωμένοι συντελεστές ΦΠΑ στα παραμεθόρια νησιά μας, κυρίες και κύριοι συνάδελφοι, δεν αποτελο</w:t>
      </w:r>
      <w:r>
        <w:rPr>
          <w:rFonts w:eastAsia="Times New Roman" w:cs="Times New Roman"/>
          <w:szCs w:val="24"/>
        </w:rPr>
        <w:t>ύν κα</w:t>
      </w:r>
      <w:r>
        <w:rPr>
          <w:rFonts w:eastAsia="Times New Roman" w:cs="Times New Roman"/>
          <w:szCs w:val="24"/>
        </w:rPr>
        <w:t>μ</w:t>
      </w:r>
      <w:r>
        <w:rPr>
          <w:rFonts w:eastAsia="Times New Roman" w:cs="Times New Roman"/>
          <w:szCs w:val="24"/>
        </w:rPr>
        <w:t>μιά παραχώρηση της πολιτείας προς τους νησιώτες ή κα</w:t>
      </w:r>
      <w:r>
        <w:rPr>
          <w:rFonts w:eastAsia="Times New Roman" w:cs="Times New Roman"/>
          <w:szCs w:val="24"/>
        </w:rPr>
        <w:t>μ</w:t>
      </w:r>
      <w:r>
        <w:rPr>
          <w:rFonts w:eastAsia="Times New Roman" w:cs="Times New Roman"/>
          <w:szCs w:val="24"/>
        </w:rPr>
        <w:t>μιά εύνοια προς αυτούς αλλά αποτελούν υλοποίηση συνταγματικής επιταγής. Ο συνταγματικός νομοθέτης διείδε τις δυσκολίες -όχι μόνο οικονομικές αλλά και εθνικές- κι εδώ και πολλά χρόνια καθιέρωσε τους</w:t>
      </w:r>
      <w:r>
        <w:rPr>
          <w:rFonts w:eastAsia="Times New Roman" w:cs="Times New Roman"/>
          <w:szCs w:val="24"/>
        </w:rPr>
        <w:t xml:space="preserve"> μειωμένους συντελεστές. Είναι μια ρύθμιση που με διάφορες νομικές μορφές, κύριε Υπουργέ, εφαρμόζεται σε πολλές χώρες της Ευρωπαϊκής Ένωσης. </w:t>
      </w:r>
    </w:p>
    <w:p w14:paraId="6218948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κατάργηση των μειωμένων συντελεστών, κυρίες και κύριοι συνάδελφοι, είχε ζητηθεί </w:t>
      </w:r>
      <w:r>
        <w:rPr>
          <w:rFonts w:eastAsia="Times New Roman" w:cs="Times New Roman"/>
          <w:szCs w:val="24"/>
        </w:rPr>
        <w:t xml:space="preserve">από την τρόικα </w:t>
      </w:r>
      <w:r>
        <w:rPr>
          <w:rFonts w:eastAsia="Times New Roman" w:cs="Times New Roman"/>
          <w:szCs w:val="24"/>
        </w:rPr>
        <w:t>και από την κυβέρ</w:t>
      </w:r>
      <w:r>
        <w:rPr>
          <w:rFonts w:eastAsia="Times New Roman" w:cs="Times New Roman"/>
          <w:szCs w:val="24"/>
        </w:rPr>
        <w:t xml:space="preserve">νησή μας, την κυβέρνηση της Νέας Δημοκρατίας, όταν είχαμε την ευθύνη διακυβέρνησης της χώρας το 2013, αλλά και πιο επίμονα το 2014. Η απάντησή μας ήταν κάθετα αρνητική. Δεν ενδώσαμε και έτσι δεν πέρασε η διάταξη για την κατάργηση των μειωμένων συντελεστών </w:t>
      </w:r>
      <w:r>
        <w:rPr>
          <w:rFonts w:eastAsia="Times New Roman" w:cs="Times New Roman"/>
          <w:szCs w:val="24"/>
        </w:rPr>
        <w:t>ΦΠΑ. Όχι μόνο αυτή, αλλά υπήρχαν και άλλες διατάξεις, όπως για τους πλειστηριασμούς, σας θυμίζω, που έλεγαν να γίνονται στο 1/3.</w:t>
      </w:r>
    </w:p>
    <w:p w14:paraId="6218948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18948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Κύριε Πρόεδρε, θα κάνω κι εγώ χρήση του δ</w:t>
      </w:r>
      <w:r>
        <w:rPr>
          <w:rFonts w:eastAsia="Times New Roman" w:cs="Times New Roman"/>
          <w:szCs w:val="24"/>
        </w:rPr>
        <w:t>ίλ</w:t>
      </w:r>
      <w:r>
        <w:rPr>
          <w:rFonts w:eastAsia="Times New Roman" w:cs="Times New Roman"/>
          <w:szCs w:val="24"/>
        </w:rPr>
        <w:t>ε</w:t>
      </w:r>
      <w:r>
        <w:rPr>
          <w:rFonts w:eastAsia="Times New Roman" w:cs="Times New Roman"/>
          <w:szCs w:val="24"/>
        </w:rPr>
        <w:t>πτου</w:t>
      </w:r>
      <w:r>
        <w:rPr>
          <w:rFonts w:eastAsia="Times New Roman" w:cs="Times New Roman"/>
          <w:szCs w:val="24"/>
        </w:rPr>
        <w:t>,</w:t>
      </w:r>
      <w:r>
        <w:rPr>
          <w:rFonts w:eastAsia="Times New Roman" w:cs="Times New Roman"/>
          <w:szCs w:val="24"/>
        </w:rPr>
        <w:t xml:space="preserve"> που οι προκάτοχοί σας έδιναν στους συναδέλφους. </w:t>
      </w:r>
    </w:p>
    <w:p w14:paraId="6218948F"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Όχι δίλεπτο, κύριε Αθανασίου.</w:t>
      </w:r>
    </w:p>
    <w:p w14:paraId="6218949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Μιλούσαν ο</w:t>
      </w:r>
      <w:r>
        <w:rPr>
          <w:rFonts w:eastAsia="Times New Roman" w:cs="Times New Roman"/>
          <w:szCs w:val="24"/>
        </w:rPr>
        <w:t>κ</w:t>
      </w:r>
      <w:r>
        <w:rPr>
          <w:rFonts w:eastAsia="Times New Roman" w:cs="Times New Roman"/>
          <w:szCs w:val="24"/>
        </w:rPr>
        <w:t xml:space="preserve">τώμισι με εννιά λεπτά. Δείτε το αν θέλετε. </w:t>
      </w:r>
    </w:p>
    <w:p w14:paraId="62189491"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συνάδελφε, δεν θα τ</w:t>
      </w:r>
      <w:r>
        <w:rPr>
          <w:rFonts w:eastAsia="Times New Roman" w:cs="Times New Roman"/>
          <w:szCs w:val="24"/>
        </w:rPr>
        <w:t xml:space="preserve">ο διαπραγματευτώ. Υπάρχει ανοχή από το Προεδρείο, αλλά δεν τον καθορίζετε εσείς τον χρόνο. Την ανοχή του Προεδρείου την έχετε. Συνεχίστε την ομιλία σας, αλλά δεν θα καθορίσετε εσείς τον χρόνο που θα μιλήσετε. Γι’ αυτό συνεχίστε την ομιλία σας. Παρακαλώ σε </w:t>
      </w:r>
      <w:r>
        <w:rPr>
          <w:rFonts w:eastAsia="Times New Roman" w:cs="Times New Roman"/>
          <w:szCs w:val="24"/>
        </w:rPr>
        <w:t xml:space="preserve">δύο λεπτά να ολοκληρώσετε. </w:t>
      </w:r>
    </w:p>
    <w:p w14:paraId="62189492"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Δεν μπορεί, κύριε Πρόεδρε, όμως, κάποιος να έχει ο</w:t>
      </w:r>
      <w:r>
        <w:rPr>
          <w:rFonts w:eastAsia="Times New Roman" w:cs="Times New Roman"/>
          <w:szCs w:val="24"/>
        </w:rPr>
        <w:t>κ</w:t>
      </w:r>
      <w:r>
        <w:rPr>
          <w:rFonts w:eastAsia="Times New Roman" w:cs="Times New Roman"/>
          <w:szCs w:val="24"/>
        </w:rPr>
        <w:t xml:space="preserve">τώ και δέκα λεπτά από τους προηγούμενους </w:t>
      </w:r>
      <w:r>
        <w:rPr>
          <w:rFonts w:eastAsia="Times New Roman" w:cs="Times New Roman"/>
          <w:szCs w:val="24"/>
        </w:rPr>
        <w:t>π</w:t>
      </w:r>
      <w:r>
        <w:rPr>
          <w:rFonts w:eastAsia="Times New Roman" w:cs="Times New Roman"/>
          <w:szCs w:val="24"/>
        </w:rPr>
        <w:t xml:space="preserve">ροεδρεύοντες και εσείς να είστε στον χρόνο. </w:t>
      </w:r>
    </w:p>
    <w:p w14:paraId="62189493"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Ελάτε, συνεχίστε. Χάνετε χρόνο τώρ</w:t>
      </w:r>
      <w:r>
        <w:rPr>
          <w:rFonts w:eastAsia="Times New Roman" w:cs="Times New Roman"/>
          <w:szCs w:val="24"/>
        </w:rPr>
        <w:t xml:space="preserve">α, ούτως ή άλλως. </w:t>
      </w:r>
    </w:p>
    <w:p w14:paraId="62189494"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Εμείς καταθέσαμε τροπολογία στο νομοσχέδιο του Υπουργείου Εμπορικής Ναυτιλίας, η οποία δεν εισήχθη προς συζήτηση. </w:t>
      </w:r>
    </w:p>
    <w:p w14:paraId="6218949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Κύριε Υπουργέ, καταθέστε μία τροπολογία και η Νέα Δημοκρατία σύσσωμη θα τη στηρίξει. Αυτή είναι η εν</w:t>
      </w:r>
      <w:r>
        <w:rPr>
          <w:rFonts w:eastAsia="Times New Roman" w:cs="Times New Roman"/>
          <w:szCs w:val="24"/>
        </w:rPr>
        <w:t xml:space="preserve">τολή που έχουμε από τον Πρόεδρό μας, τον Κυριάκο Μητσοτάκη, ότι πρέπει να διατηρηθούν οι μειωμένοι συντελεστές του ΦΠΑ στα νησιά. Φέρτε τη σήμερα, φέρτε την αύριο -έχετε περιθώριο μέχρι τη Δευτέρα- και εμείς θα την υπερψηφίσουμε. </w:t>
      </w:r>
    </w:p>
    <w:p w14:paraId="6218949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Παρεμφερές είναι και το θ</w:t>
      </w:r>
      <w:r>
        <w:rPr>
          <w:rFonts w:eastAsia="Times New Roman" w:cs="Times New Roman"/>
          <w:szCs w:val="24"/>
        </w:rPr>
        <w:t xml:space="preserve">έμα των σεισμών στη Λέσβο, όπου ζητάνε από τους ανθρώπους να καταβάλουν τον ΕΝΦΙΑ των ερειπωμένων σπιτιών. </w:t>
      </w:r>
    </w:p>
    <w:p w14:paraId="6218949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το τελευταίο θέμα –και τελειώνω σε ένα λεπτό- είναι οι επιθέσεις στη δικαιοσύνη. Πρέπει να καταλάβετε, κυρίες και κύριοι του ΣΥΡΙΖΑ, ότι η Ελλάδ</w:t>
      </w:r>
      <w:r>
        <w:rPr>
          <w:rFonts w:eastAsia="Times New Roman" w:cs="Times New Roman"/>
          <w:szCs w:val="24"/>
        </w:rPr>
        <w:t>α είναι κράτος δικαίου και συνεπώς οι ρόλοι των τριών λειτουργιών -νομοθετικής, εκτελεστικής, δικαστικής- είναι διακριτοί. Προσπαθείτε να χειραγωγήσετε τη δικαιοσύνη, εργαλειοποιώντας την. Δεν θα τα καταφέρετε. Θα σέβεστε τις αποφάσεις της όταν καταστούν α</w:t>
      </w:r>
      <w:r>
        <w:rPr>
          <w:rFonts w:eastAsia="Times New Roman" w:cs="Times New Roman"/>
          <w:szCs w:val="24"/>
        </w:rPr>
        <w:t xml:space="preserve">μετάκλητες, γιατί αυτή είναι η συνταγματική επιταγή και αυτό ορίζει το κράτος δικαίου. </w:t>
      </w:r>
    </w:p>
    <w:p w14:paraId="6218949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Δεν είμαι από αυτούς που υποστηρίζουν ότι όλες οι αποφάσεις πάντα είναι δίκαιες. Γι’ αυτό τα δικονομικά συστήματα, των πολιτισμένων κρατών -όπως είναι και το δικονομικό</w:t>
      </w:r>
      <w:r>
        <w:rPr>
          <w:rFonts w:eastAsia="Times New Roman" w:cs="Times New Roman"/>
          <w:szCs w:val="24"/>
        </w:rPr>
        <w:t xml:space="preserve"> σύστημα της χώρας μας- προβλέπουν για το ενδεχόμενο λάθους δεύτερο βαθμό και ακυρωτικά δικαστήρια. Όμως, όταν καταστεί αμετάκλητη η απόφαση υποχρεούμαστε όλοι να τη σεβόμαστε. Οι δικαστές πρέπει να ξέρετε ότι ούτε πτοούνται ούτε τρομοκρατούνται. </w:t>
      </w:r>
    </w:p>
    <w:p w14:paraId="6218949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Το μόνο </w:t>
      </w:r>
      <w:r>
        <w:rPr>
          <w:rFonts w:eastAsia="Times New Roman" w:cs="Times New Roman"/>
          <w:szCs w:val="24"/>
        </w:rPr>
        <w:t xml:space="preserve">όπλο που σας έμεινε πια είναι οι προαγωγές. Και είδαμε τις βουτιές που κάνατε στην επετηρίδα. Στις παρεμβάσεις σας αυτές δεν θα βρείτε αποδέκτες, εκτός ίσως ελάχιστον θλιβερών εξαιρέσεων που αποβλέπουν σε ηγετικές θέσεις στα </w:t>
      </w:r>
      <w:r>
        <w:rPr>
          <w:rFonts w:eastAsia="Times New Roman" w:cs="Times New Roman"/>
          <w:szCs w:val="24"/>
        </w:rPr>
        <w:lastRenderedPageBreak/>
        <w:t>ανώτατα δικαστήρια της χώρας. Ή</w:t>
      </w:r>
      <w:r>
        <w:rPr>
          <w:rFonts w:eastAsia="Times New Roman" w:cs="Times New Roman"/>
          <w:szCs w:val="24"/>
        </w:rPr>
        <w:t xml:space="preserve">δη η Νέα Δημοκρατία με την πρόταση αναθεώρησης του Συντάγματος θα αποκόψει τον ομφάλιο λώρο μεταξύ κυβέρνησης και δικαστικής εξουσίας, ούτως ώστε να τακτοποιηθεί και το θέμα αυτό. </w:t>
      </w:r>
    </w:p>
    <w:p w14:paraId="6218949A"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Ολοκληρώστε, κύριε συνάδελφε. </w:t>
      </w:r>
    </w:p>
    <w:p w14:paraId="6218949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ΧΑΡΑΛΑΜΠΟΣ</w:t>
      </w:r>
      <w:r>
        <w:rPr>
          <w:rFonts w:eastAsia="Times New Roman" w:cs="Times New Roman"/>
          <w:b/>
          <w:szCs w:val="24"/>
        </w:rPr>
        <w:t xml:space="preserve"> ΑΘΑΝΑΣΙΟΥ: </w:t>
      </w:r>
      <w:r>
        <w:rPr>
          <w:rFonts w:eastAsia="Times New Roman" w:cs="Times New Roman"/>
          <w:szCs w:val="24"/>
        </w:rPr>
        <w:t xml:space="preserve">Τελειώνω, κύριε Πρόεδρε. </w:t>
      </w:r>
    </w:p>
    <w:p w14:paraId="6218949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Ένα άλλο θέμα, το οποίο ανέκυψε τις τελευταίες μέρες</w:t>
      </w:r>
      <w:r>
        <w:rPr>
          <w:rFonts w:eastAsia="Times New Roman" w:cs="Times New Roman"/>
          <w:szCs w:val="24"/>
        </w:rPr>
        <w:t>,</w:t>
      </w:r>
      <w:r>
        <w:rPr>
          <w:rFonts w:eastAsia="Times New Roman" w:cs="Times New Roman"/>
          <w:szCs w:val="24"/>
        </w:rPr>
        <w:t xml:space="preserve"> είναι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Ακούστε, κύριοι συνάδελφοι, να το ακούσει και ο ελληνικός λαός: Οι δικαστικοί λειτουργοί από τη μέρα που θα διοριστούν μέχρι την ημέρα που θα συνταξιοδοτηθούν και τρία χρόνια μετά, υποβάλλουν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Δεν είναι αληθές αυτό το οποίο ειπώθηκε πρόσφατ</w:t>
      </w:r>
      <w:r>
        <w:rPr>
          <w:rFonts w:eastAsia="Times New Roman" w:cs="Times New Roman"/>
          <w:szCs w:val="24"/>
        </w:rPr>
        <w:t xml:space="preserve">α ότι αρνούνται να υποβάλουν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Αρνήθηκαν να εφαρμόσουν τη διάταξη νόμου που κρίθηκε αντισυνταγματική, όπως επίσης, και την υπουργική απόφαση, η οποία ήταν λάθος, του Υπουργείου Δικαιοσύνης. Και αντί να έχουν το θάρρος οι Υπουργοί Δικαιοσύνης ν</w:t>
      </w:r>
      <w:r>
        <w:rPr>
          <w:rFonts w:eastAsia="Times New Roman" w:cs="Times New Roman"/>
          <w:szCs w:val="24"/>
        </w:rPr>
        <w:t>α πουν «ναι, κάναμε λάθος, γιατί ήταν άκυρη η απόφαση και φέρνουμε άλλη» -αφορά την απόφαση για την ηλεκτρονική υποβολή των δηλώσεων- είπαν ότι υπάρχει πρόβλημα.</w:t>
      </w:r>
    </w:p>
    <w:p w14:paraId="6218949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Τελειώνω με μία υπενθύμιση για το θέμα της διαφθοράς, το οποίο ειπώθηκε, γιατί πρέπει να τελει</w:t>
      </w:r>
      <w:r>
        <w:rPr>
          <w:rFonts w:eastAsia="Times New Roman" w:cs="Times New Roman"/>
          <w:szCs w:val="24"/>
        </w:rPr>
        <w:t xml:space="preserve">ώσει το «παραμύθι» αυτό. Επί των ημερών μας, με τα νομοθετήματα που περάσαμε και με το νομοθέτημα για τον Εθνικό Συντονιστή </w:t>
      </w:r>
      <w:r>
        <w:rPr>
          <w:rFonts w:eastAsia="Times New Roman" w:cs="Times New Roman"/>
          <w:szCs w:val="24"/>
        </w:rPr>
        <w:t xml:space="preserve">κατά της </w:t>
      </w:r>
      <w:r>
        <w:rPr>
          <w:rFonts w:eastAsia="Times New Roman" w:cs="Times New Roman"/>
          <w:szCs w:val="24"/>
        </w:rPr>
        <w:t xml:space="preserve">Διαφθοράς, η Ελλάδα στον διεθνή πίνακα χωρών με διαφθορά βελτιώθηκε κατά είκοσι πέντε ολόκληρες θέσεις. Επί των ημερών σας </w:t>
      </w:r>
      <w:r>
        <w:rPr>
          <w:rFonts w:eastAsia="Times New Roman" w:cs="Times New Roman"/>
          <w:szCs w:val="24"/>
        </w:rPr>
        <w:t xml:space="preserve">μειώθηκε κατά δεκαπέντε θέσεις. </w:t>
      </w:r>
    </w:p>
    <w:p w14:paraId="6218949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lastRenderedPageBreak/>
        <w:t>Δεν είναι εδώ ο κύριος Πρόεδρος της Βουλής. Ήθελα να απευθυνθώ στον κύριο Πρόεδρο της Βουλής. Καλό θα είναι ο αξιότιμος Πρόεδρος της Βουλής κ. Βούτσης, που δεν είναι νομικός, να μελετήσει με τους συνεργάτες του το άρθρο 164</w:t>
      </w:r>
      <w:r>
        <w:rPr>
          <w:rFonts w:eastAsia="Times New Roman" w:cs="Times New Roman"/>
          <w:szCs w:val="24"/>
        </w:rPr>
        <w:t xml:space="preserve"> του Κανονισμού της Βουλής. </w:t>
      </w:r>
    </w:p>
    <w:p w14:paraId="6218949F"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Αθανασίου,</w:t>
      </w:r>
      <w:r>
        <w:rPr>
          <w:rFonts w:eastAsia="Times New Roman" w:cs="Times New Roman"/>
          <w:b/>
          <w:szCs w:val="24"/>
        </w:rPr>
        <w:t xml:space="preserve"> </w:t>
      </w:r>
      <w:r>
        <w:rPr>
          <w:rFonts w:eastAsia="Times New Roman" w:cs="Times New Roman"/>
          <w:szCs w:val="24"/>
        </w:rPr>
        <w:t xml:space="preserve">έχετε ξεπεράσει το δεκάλεπτο, άρα έχω και εγώ κάθε δικαίωμα να διακόψω την ομιλία σας. </w:t>
      </w:r>
    </w:p>
    <w:p w14:paraId="621894A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Τελειώνω, κύριε Πρόεδρε. </w:t>
      </w:r>
    </w:p>
    <w:p w14:paraId="621894A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ένα άρθρο ξεχασμένο και δεν έχει π</w:t>
      </w:r>
      <w:r>
        <w:rPr>
          <w:rFonts w:eastAsia="Times New Roman" w:cs="Times New Roman"/>
          <w:szCs w:val="24"/>
        </w:rPr>
        <w:t>ολυεφαρμοστεί, που αφορά την τύχη των εγγράφων που έχει στα χέρια του ο Βουλευτής. Είναι διαφορετικό το 164 από το 133. Είναι ειδικό. Θα μπορούσε να ζητήσει την…</w:t>
      </w:r>
    </w:p>
    <w:p w14:paraId="621894A2"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Αθανασίου, ολοκληρώσατε. </w:t>
      </w:r>
    </w:p>
    <w:p w14:paraId="621894A3"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Μία επ</w:t>
      </w:r>
      <w:r>
        <w:rPr>
          <w:rFonts w:eastAsia="Times New Roman" w:cs="Times New Roman"/>
          <w:szCs w:val="24"/>
        </w:rPr>
        <w:t xml:space="preserve">ισήμανση και τελειώνω. </w:t>
      </w:r>
    </w:p>
    <w:p w14:paraId="621894A4"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Τελειώσατε εδώ, κύριε Αθανασίου. Θα σας αφαιρέσω τον λόγο. Μη με αναγκάσετε να πάρω τέτοιο μέτρο. </w:t>
      </w:r>
    </w:p>
    <w:p w14:paraId="621894A5"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Πρέπει να ξέρετε ότι όταν συγκρούεται η πολιτική με τον νόμο, πάντα κερδισμένος στα κράτη δικαίου θα βγει ο νόμος. </w:t>
      </w:r>
    </w:p>
    <w:p w14:paraId="621894A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21894A7" w14:textId="77777777" w:rsidR="00FB0E1F" w:rsidRDefault="0065608A">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1894A8" w14:textId="77777777" w:rsidR="00FB0E1F" w:rsidRDefault="0065608A">
      <w:pPr>
        <w:spacing w:after="0" w:line="600" w:lineRule="auto"/>
        <w:ind w:left="357" w:firstLine="720"/>
        <w:jc w:val="both"/>
        <w:rPr>
          <w:rFonts w:eastAsia="Times New Roman" w:cs="Times New Roman"/>
        </w:rPr>
      </w:pPr>
      <w:r>
        <w:rPr>
          <w:rFonts w:eastAsia="Times New Roman" w:cs="Times New Roman"/>
          <w:b/>
          <w:szCs w:val="24"/>
        </w:rPr>
        <w:lastRenderedPageBreak/>
        <w:t xml:space="preserve">ΠΡΟΕΔΡΕΥΩΝ (Γεώργιος Λαμπρούλης): </w:t>
      </w:r>
      <w:r>
        <w:rPr>
          <w:rFonts w:eastAsia="Times New Roman" w:cs="Times New Roman"/>
        </w:rPr>
        <w:t>Κυρίες και κύριοι συνάδελφοι, έχω την τ</w:t>
      </w:r>
      <w:r>
        <w:rPr>
          <w:rFonts w:eastAsia="Times New Roman" w:cs="Times New Roman"/>
        </w:rPr>
        <w:t>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cs="Times New Roman"/>
        </w:rPr>
        <w:t xml:space="preserve"> Βουλής, εξήντα εννέα μαθητές και μαθήτριες και τέσσερις εκπαιδευτικοί συνοδοί τους από το 1</w:t>
      </w:r>
      <w:r>
        <w:rPr>
          <w:rFonts w:eastAsia="Times New Roman" w:cs="Times New Roman"/>
          <w:vertAlign w:val="superscript"/>
        </w:rPr>
        <w:t>ο</w:t>
      </w:r>
      <w:r>
        <w:rPr>
          <w:rFonts w:eastAsia="Times New Roman" w:cs="Times New Roman"/>
        </w:rPr>
        <w:t xml:space="preserve"> Γυμνάσιο Ευόσμου Θεσσαλονίκης. </w:t>
      </w:r>
    </w:p>
    <w:p w14:paraId="621894A9" w14:textId="77777777" w:rsidR="00FB0E1F" w:rsidRDefault="0065608A">
      <w:pPr>
        <w:spacing w:after="0" w:line="600" w:lineRule="auto"/>
        <w:ind w:left="357" w:firstLine="720"/>
        <w:jc w:val="both"/>
        <w:rPr>
          <w:rFonts w:eastAsia="Times New Roman" w:cs="Times New Roman"/>
        </w:rPr>
      </w:pPr>
      <w:r>
        <w:rPr>
          <w:rFonts w:eastAsia="Times New Roman" w:cs="Times New Roman"/>
        </w:rPr>
        <w:t xml:space="preserve">Η Βουλή τούς καλωσορίζει. </w:t>
      </w:r>
    </w:p>
    <w:p w14:paraId="621894AA" w14:textId="77777777" w:rsidR="00FB0E1F" w:rsidRDefault="0065608A">
      <w:pPr>
        <w:spacing w:after="0"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21894A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Καΐσας από τον ΣΥΡΙΖΑ. </w:t>
      </w:r>
    </w:p>
    <w:p w14:paraId="621894AC"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ΓΕΩΡΓΙΟΣ Κ</w:t>
      </w:r>
      <w:r>
        <w:rPr>
          <w:rFonts w:eastAsia="Times New Roman" w:cs="Times New Roman"/>
          <w:b/>
          <w:szCs w:val="24"/>
        </w:rPr>
        <w:t xml:space="preserve">ΑΪΣΑΣ: </w:t>
      </w:r>
      <w:r>
        <w:rPr>
          <w:rFonts w:eastAsia="Times New Roman" w:cs="Times New Roman"/>
          <w:szCs w:val="24"/>
        </w:rPr>
        <w:t xml:space="preserve">Ευχαριστώ, κύριε Πρόεδρε. </w:t>
      </w:r>
    </w:p>
    <w:p w14:paraId="621894A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Στον προηγούμενο ομιλητή θα έλεγα πως ό,τι ισχύει για όλο τον λαό, για όλους τους πολίτες που είναι υπόχρεοι να δηλώσουν το «πόθεν έσχες», αυτό να ισχύει και για τους δικαστές, να μην υπάρχει κα</w:t>
      </w:r>
      <w:r>
        <w:rPr>
          <w:rFonts w:eastAsia="Times New Roman" w:cs="Times New Roman"/>
          <w:szCs w:val="24"/>
        </w:rPr>
        <w:t>μ</w:t>
      </w:r>
      <w:r>
        <w:rPr>
          <w:rFonts w:eastAsia="Times New Roman" w:cs="Times New Roman"/>
          <w:szCs w:val="24"/>
        </w:rPr>
        <w:t xml:space="preserve">μία εξαίρεση για κανέναν. </w:t>
      </w:r>
      <w:r>
        <w:rPr>
          <w:rFonts w:eastAsia="Times New Roman" w:cs="Times New Roman"/>
          <w:szCs w:val="24"/>
        </w:rPr>
        <w:t>Αυτό</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απαιτεί όλος ο λαός. </w:t>
      </w:r>
    </w:p>
    <w:p w14:paraId="621894A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αν αυτός είναι ο τρίτος και τελευταίος μνημονιακός </w:t>
      </w:r>
      <w:r>
        <w:rPr>
          <w:rFonts w:eastAsia="Times New Roman" w:cs="Times New Roman"/>
          <w:szCs w:val="24"/>
        </w:rPr>
        <w:t>π</w:t>
      </w:r>
      <w:r>
        <w:rPr>
          <w:rFonts w:eastAsia="Times New Roman" w:cs="Times New Roman"/>
          <w:szCs w:val="24"/>
        </w:rPr>
        <w:t>ροϋπολογισμός. Μπαίνει ένα ερώτημα για μερικούς. Είναι αυτό το ερώτημα αποδεκτό από όλους, αν είναι, δηλαδή, ο τρίτος και τελευτα</w:t>
      </w:r>
      <w:r>
        <w:rPr>
          <w:rFonts w:eastAsia="Times New Roman" w:cs="Times New Roman"/>
          <w:szCs w:val="24"/>
        </w:rPr>
        <w:t xml:space="preserve">ίος μνημονιακός </w:t>
      </w:r>
      <w:r>
        <w:rPr>
          <w:rFonts w:eastAsia="Times New Roman" w:cs="Times New Roman"/>
          <w:szCs w:val="24"/>
        </w:rPr>
        <w:t>π</w:t>
      </w:r>
      <w:r>
        <w:rPr>
          <w:rFonts w:eastAsia="Times New Roman" w:cs="Times New Roman"/>
          <w:szCs w:val="24"/>
        </w:rPr>
        <w:t xml:space="preserve">ροϋπολογισμός αυτός;  </w:t>
      </w:r>
    </w:p>
    <w:p w14:paraId="621894A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απάντηση για εμάς είναι ξεκάθαρη και όχι μόνο για εμάς. Είναι ξεκάθαρη η απάντηση σχεδόν για όλη την Ευρώπη. Το έδειξε με τον καλύτερο τρόπο η γρήγορη τρίτη αξιολόγηση. Το δέχονται και το ομολογούν τράπεζες και διε</w:t>
      </w:r>
      <w:r>
        <w:rPr>
          <w:rFonts w:eastAsia="Times New Roman" w:cs="Times New Roman"/>
          <w:szCs w:val="24"/>
        </w:rPr>
        <w:t xml:space="preserve">θνείς οίκοι. Όλα τα στοιχεία δείχνουν ότι η χώρα τον Αύγουστο του 2018 θα είναι εκτός της αυστηρής επιτήρησης. Η ανεργία πέφτει. Τα επιτόκια πέφτουν. </w:t>
      </w:r>
    </w:p>
    <w:p w14:paraId="621894B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Τι σημαίνει αυτό; </w:t>
      </w:r>
    </w:p>
    <w:p w14:paraId="621894B1" w14:textId="77777777" w:rsidR="00FB0E1F" w:rsidRDefault="0065608A">
      <w:pPr>
        <w:spacing w:after="0" w:line="600" w:lineRule="auto"/>
        <w:ind w:firstLine="720"/>
        <w:jc w:val="both"/>
        <w:rPr>
          <w:rFonts w:eastAsia="Times New Roman" w:cs="Times New Roman"/>
          <w:b/>
          <w:szCs w:val="24"/>
        </w:rPr>
      </w:pPr>
      <w:r>
        <w:rPr>
          <w:rFonts w:eastAsia="Times New Roman" w:cs="Times New Roman"/>
          <w:b/>
          <w:szCs w:val="24"/>
        </w:rPr>
        <w:t xml:space="preserve">ΓΕΩΡΓΙΟΣ ΚΑΪΣΑΣ: </w:t>
      </w:r>
      <w:r>
        <w:rPr>
          <w:rFonts w:eastAsia="Times New Roman" w:cs="Times New Roman"/>
          <w:szCs w:val="24"/>
        </w:rPr>
        <w:t>Θα σας πω.</w:t>
      </w:r>
      <w:r>
        <w:rPr>
          <w:rFonts w:eastAsia="Times New Roman" w:cs="Times New Roman"/>
          <w:b/>
          <w:szCs w:val="24"/>
        </w:rPr>
        <w:t xml:space="preserve"> </w:t>
      </w:r>
    </w:p>
    <w:p w14:paraId="621894B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Η βιομηχανική παραγωγή αυξάνεται. Όλα </w:t>
      </w:r>
      <w:r>
        <w:rPr>
          <w:rFonts w:eastAsia="Times New Roman" w:cs="Times New Roman"/>
          <w:szCs w:val="24"/>
        </w:rPr>
        <w:t xml:space="preserve">δείχνουν ότι θα είναι εκτός της αυστηρής επιτήρησης. Θα είναι, δηλαδή, μία χώρα κανονική, συνδεδεμένη με την Ευρωπαϊκή Ένωση, όπως είναι όλες οι άλλες χώρες. Δεν λέμε ότι θα είναι χωρίς υποχρεώσεις αλλά ούτε και χωρίς δικαιώματα. </w:t>
      </w:r>
    </w:p>
    <w:p w14:paraId="621894B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Μόνο η </w:t>
      </w:r>
      <w:r>
        <w:rPr>
          <w:rFonts w:eastAsia="Times New Roman" w:cs="Times New Roman"/>
          <w:szCs w:val="24"/>
        </w:rPr>
        <w:t>Α</w:t>
      </w:r>
      <w:r>
        <w:rPr>
          <w:rFonts w:eastAsia="Times New Roman" w:cs="Times New Roman"/>
          <w:szCs w:val="24"/>
        </w:rPr>
        <w:t xml:space="preserve">ντιπολίτευση δεν </w:t>
      </w:r>
      <w:r>
        <w:rPr>
          <w:rFonts w:eastAsia="Times New Roman" w:cs="Times New Roman"/>
          <w:szCs w:val="24"/>
        </w:rPr>
        <w:t xml:space="preserve">δέχεται ότι θα βγούμε από τα μνημόνια. Γιατί το κάνει αυτό; Γιατί μετά το 2015, που έχασε την κυβερνητική εξουσία, στηρίχτηκε στο ότι η αριστερή αυτή Κυβέρνηση που προέκυψε θα ήταν μία παρένθεση. </w:t>
      </w:r>
    </w:p>
    <w:p w14:paraId="621894B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Δυστυχώς για την </w:t>
      </w:r>
      <w:r>
        <w:rPr>
          <w:rFonts w:eastAsia="Times New Roman" w:cs="Times New Roman"/>
          <w:szCs w:val="24"/>
        </w:rPr>
        <w:t>Α</w:t>
      </w:r>
      <w:r>
        <w:rPr>
          <w:rFonts w:eastAsia="Times New Roman" w:cs="Times New Roman"/>
          <w:szCs w:val="24"/>
        </w:rPr>
        <w:t>ντιπολίτευση, αυτό κράτησε πάρα πολύ, έγι</w:t>
      </w:r>
      <w:r>
        <w:rPr>
          <w:rFonts w:eastAsia="Times New Roman" w:cs="Times New Roman"/>
          <w:szCs w:val="24"/>
        </w:rPr>
        <w:t xml:space="preserve">ναν ξανά εκλογές τον Σεπτέμβριο και ο λαός ξαναψήφισε αυτή την Κυβέρνηση. Και το μόνο που της έμεινε της </w:t>
      </w:r>
      <w:r>
        <w:rPr>
          <w:rFonts w:eastAsia="Times New Roman" w:cs="Times New Roman"/>
          <w:szCs w:val="24"/>
        </w:rPr>
        <w:t>Α</w:t>
      </w:r>
      <w:r>
        <w:rPr>
          <w:rFonts w:eastAsia="Times New Roman" w:cs="Times New Roman"/>
          <w:szCs w:val="24"/>
        </w:rPr>
        <w:t>ντιπολίτευσης από τότε είναι να ζητάει εκλογές και να προβλέπει καταστροφές, ότι δεν θα μπορέσουμε να κάνουμε την πρώτη αξιολόγηση, ότι δεν θα μπορέσο</w:t>
      </w:r>
      <w:r>
        <w:rPr>
          <w:rFonts w:eastAsia="Times New Roman" w:cs="Times New Roman"/>
          <w:szCs w:val="24"/>
        </w:rPr>
        <w:t>υμε να κάνουμε τη δεύτερη, ότι αργήσαμε. Για την τρίτη αξιολόγηση είπαν ότι «γιατί την κάνατε γρήγορα;», ενώ μέχρι τώρα μας κατηγορούσαν ότι καθυστερούσαμε.</w:t>
      </w:r>
    </w:p>
    <w:p w14:paraId="621894B5"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Με άλλα λόγια βρίσκεται σε ένα αδιέξοδο πολιτικό και δεν μπορεί να παραδεχθεί αυτό που φαίνεται ότι</w:t>
      </w:r>
      <w:r>
        <w:rPr>
          <w:rFonts w:eastAsia="Times New Roman" w:cs="Times New Roman"/>
          <w:szCs w:val="24"/>
        </w:rPr>
        <w:t xml:space="preserve"> θα είναι το αμέσως επόμενο βήμα, δηλαδή η έξοδος από τα μνημόνια, στα οποία φυσικά μας είχαν βάλει η Νέα Δημοκρατία και το ΠΑΣΟΚ.</w:t>
      </w:r>
    </w:p>
    <w:p w14:paraId="621894B6"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Θα έλθω τώρα σε ένα επιμέρους θέμα του </w:t>
      </w:r>
      <w:r>
        <w:rPr>
          <w:rFonts w:eastAsia="Times New Roman" w:cs="Times New Roman"/>
          <w:szCs w:val="24"/>
        </w:rPr>
        <w:t>π</w:t>
      </w:r>
      <w:r>
        <w:rPr>
          <w:rFonts w:eastAsia="Times New Roman" w:cs="Times New Roman"/>
          <w:szCs w:val="24"/>
        </w:rPr>
        <w:t>ροϋπολογισμού, στο θέμα της υγείας. Μας γίνεται μεγάλη κριτική ότι μειώσαμε τα κονδύλ</w:t>
      </w:r>
      <w:r>
        <w:rPr>
          <w:rFonts w:eastAsia="Times New Roman" w:cs="Times New Roman"/>
          <w:szCs w:val="24"/>
        </w:rPr>
        <w:t>ια στην υγεία. Τα κονδύλια στην υγεία είναι μειωμένα εδώ και χρόνια. Και είναι μειωμένα, όχι για κανέναν άλλο</w:t>
      </w:r>
      <w:r>
        <w:rPr>
          <w:rFonts w:eastAsia="Times New Roman" w:cs="Times New Roman"/>
          <w:szCs w:val="24"/>
        </w:rPr>
        <w:t>ν</w:t>
      </w:r>
      <w:r>
        <w:rPr>
          <w:rFonts w:eastAsia="Times New Roman" w:cs="Times New Roman"/>
          <w:szCs w:val="24"/>
        </w:rPr>
        <w:t xml:space="preserve"> λόγο, αλλά γιατί προβλέπεται από τα μνημόνια. Η λιτότητα ήταν δεδομένη λόγω μνημονίων. Άρα δεν είμαστε εμείς εκείνοι που θα υπερασπιστούμε ή θα π</w:t>
      </w:r>
      <w:r>
        <w:rPr>
          <w:rFonts w:eastAsia="Times New Roman" w:cs="Times New Roman"/>
          <w:szCs w:val="24"/>
        </w:rPr>
        <w:t>ούμε ότι οι δαπάνες για τη δημόσια υγεία αυξάνονται.</w:t>
      </w:r>
    </w:p>
    <w:p w14:paraId="621894B7"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Εμείς τι κάναμε, εκτός από το ότι εξυγιάναμε αυτό το σύστημα; Δεν έχω χρόνο να σας πω, αλλά θα σας αναφέρω επιγραμματικά: ΚΕΕΛΠΝΟ,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Ντυνάν</w:t>
      </w:r>
      <w:r>
        <w:rPr>
          <w:rFonts w:eastAsia="Times New Roman" w:cs="Times New Roman"/>
          <w:szCs w:val="24"/>
        </w:rPr>
        <w:t>»</w:t>
      </w:r>
      <w:r>
        <w:rPr>
          <w:rFonts w:eastAsia="Times New Roman" w:cs="Times New Roman"/>
          <w:szCs w:val="24"/>
        </w:rPr>
        <w:t xml:space="preserve"> και δεν υπάρχει τελειωμός σε αυτά τα σκάνδαλα και σ</w:t>
      </w:r>
      <w:r>
        <w:rPr>
          <w:rFonts w:eastAsia="Times New Roman" w:cs="Times New Roman"/>
          <w:szCs w:val="24"/>
        </w:rPr>
        <w:t xml:space="preserve">ε αυτές τις σπατάλες. Κάνουμε το εξής: Δεν χρηματοδοτούμε απλώς από τον </w:t>
      </w:r>
      <w:r>
        <w:rPr>
          <w:rFonts w:eastAsia="Times New Roman" w:cs="Times New Roman"/>
          <w:szCs w:val="24"/>
        </w:rPr>
        <w:t>τακτικό προϋπολογισμό</w:t>
      </w:r>
      <w:r>
        <w:rPr>
          <w:rFonts w:eastAsia="Times New Roman" w:cs="Times New Roman"/>
          <w:szCs w:val="24"/>
        </w:rPr>
        <w:t xml:space="preserve"> τη δημόσια υγεία –υπάρχουν βέβαια κατά κύριο λόγο κονδύλια από εκεί- αλλά με τα καινούργια εργαλεία που έχουμε, όπως είναι ο ΕΦΚΑ και είναι πλεονασματικός, ενισχύ</w:t>
      </w:r>
      <w:r>
        <w:rPr>
          <w:rFonts w:eastAsia="Times New Roman" w:cs="Times New Roman"/>
          <w:szCs w:val="24"/>
        </w:rPr>
        <w:t>ουμε το δημόσιο σύστημα υγείας. Να σας θυμίσω ότι είναι αυτό το ταμείο για το οποίο έγινε πολλή κριτική, για τον νόμο Κατρούγκαλου, ο οποίος πάει πολύ καλά.</w:t>
      </w:r>
    </w:p>
    <w:p w14:paraId="621894B8"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Εμείς λέμε ότι πράγματι οι δημόσιες δαπάνες για την υγεία είναι πολύ χαμηλές. Στη χώρα μας είναι στ</w:t>
      </w:r>
      <w:r>
        <w:rPr>
          <w:rFonts w:eastAsia="Times New Roman" w:cs="Times New Roman"/>
          <w:szCs w:val="24"/>
        </w:rPr>
        <w:t>ο 5,1% του ΑΕΠ. Ο μέσος όρος στην Ευρωπαϊκή Ένωση είναι από 6,5% μέχρι 7%. Εμείς θα αυξήσουμε τις δαπάνες μετά τα μνημόνια. Θα κάνουμε την πρωτοβάθμια φροντίδα υγείας και θα πετύχουμε ισότιμη και καθολική περίθαλψη.</w:t>
      </w:r>
    </w:p>
    <w:p w14:paraId="621894B9"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Να σας θυμίσω ότι αυτή τη χρονιά, το 201</w:t>
      </w:r>
      <w:r>
        <w:rPr>
          <w:rFonts w:eastAsia="Times New Roman" w:cs="Times New Roman"/>
          <w:szCs w:val="24"/>
        </w:rPr>
        <w:t xml:space="preserve">7, τα περισσότερα νοσοκομεία έχουν καθαρά ταμειακά διαθέσιμα. Ενδεικτικά να πω ότι στην περιοχή μου, το νοσοκομείο </w:t>
      </w:r>
      <w:r>
        <w:rPr>
          <w:rFonts w:eastAsia="Times New Roman" w:cs="Times New Roman"/>
          <w:szCs w:val="24"/>
        </w:rPr>
        <w:t xml:space="preserve">του </w:t>
      </w:r>
      <w:r>
        <w:rPr>
          <w:rFonts w:eastAsia="Times New Roman" w:cs="Times New Roman"/>
          <w:szCs w:val="24"/>
        </w:rPr>
        <w:t>Διδυμοτείχου έχει αποθεματικό τον Δεκέμβριο 6.700.000 ευρώ. Ποτέ μέχρι τώρα τα νοσοκομεία δεν είχαν τον Δεκέμβριο αποθεματικό.</w:t>
      </w:r>
    </w:p>
    <w:p w14:paraId="621894BA"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Τέλος, </w:t>
      </w:r>
      <w:r>
        <w:rPr>
          <w:rFonts w:eastAsia="Times New Roman" w:cs="Times New Roman"/>
          <w:szCs w:val="24"/>
        </w:rPr>
        <w:t>ακούστηκε ότι μειώνουμε τα οικογενειακά επιδόματα. Θέλω να σας ρωτήσω: Είναι μείωση όταν για το πρώτο παιδί από 40 ευρώ το κάνουμε 70 ευρώ από 1-1-2018; Όταν στο δεύτερο παιδί από 80 ευρώ το πάμε στα 140 ευρώ; Όταν στο τρίτο παιδί από 240 ευρώ πάει στα 280</w:t>
      </w:r>
      <w:r>
        <w:rPr>
          <w:rFonts w:eastAsia="Times New Roman" w:cs="Times New Roman"/>
          <w:szCs w:val="24"/>
        </w:rPr>
        <w:t xml:space="preserve"> ευρώ; Και από εκεί και πάνω 140 ευρώ για κάθε επιπλέον παιδί. Και μόνο γι’ αυτή την αύξηση για τα παιδιά, θα σας καλούσα να το ψηφίσετε, κυρίες και κύριοι συνάδελφοι. Γιατί αν ζήσουν τα παιδιά, υπάρχει ελπίδα.</w:t>
      </w:r>
    </w:p>
    <w:p w14:paraId="621894BB"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21894BC" w14:textId="77777777" w:rsidR="00FB0E1F" w:rsidRDefault="0065608A">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του ΣΥΡΙΖΑ)</w:t>
      </w:r>
    </w:p>
    <w:p w14:paraId="621894BD"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Ρίζος από τον ΣΥΡΙΖΑ.</w:t>
      </w:r>
    </w:p>
    <w:p w14:paraId="621894BE"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ΔΗΜΗΤΡΙΟΣ ΡΙΖΟΣ:</w:t>
      </w:r>
      <w:r>
        <w:rPr>
          <w:rFonts w:eastAsia="Times New Roman" w:cs="Times New Roman"/>
          <w:szCs w:val="24"/>
        </w:rPr>
        <w:t xml:space="preserve"> Ευχαριστώ, κύριε Πρόεδρε.</w:t>
      </w:r>
    </w:p>
    <w:p w14:paraId="621894BF"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κυρίες και κύριοι συνάδελφοι, η συζήτηση για τον </w:t>
      </w:r>
      <w:r>
        <w:rPr>
          <w:rFonts w:eastAsia="Times New Roman" w:cs="Times New Roman"/>
          <w:szCs w:val="24"/>
        </w:rPr>
        <w:t>π</w:t>
      </w:r>
      <w:r>
        <w:rPr>
          <w:rFonts w:eastAsia="Times New Roman" w:cs="Times New Roman"/>
          <w:szCs w:val="24"/>
        </w:rPr>
        <w:t>ροϋπολογισμό είναι ταυτόχρονα και ένας απ</w:t>
      </w:r>
      <w:r>
        <w:rPr>
          <w:rFonts w:eastAsia="Times New Roman" w:cs="Times New Roman"/>
          <w:szCs w:val="24"/>
        </w:rPr>
        <w:t>ολογισμός, να δούμε από πού ξεκινήσαμε και πού θέλουμε να πάμε. Κάπου ξεχνάμε ότι ξεκινήσαμε από την ανθρωπιστική κρίση</w:t>
      </w:r>
      <w:r>
        <w:rPr>
          <w:rFonts w:eastAsia="Times New Roman" w:cs="Times New Roman"/>
          <w:szCs w:val="24"/>
        </w:rPr>
        <w:t>,</w:t>
      </w:r>
      <w:r>
        <w:rPr>
          <w:rFonts w:eastAsia="Times New Roman" w:cs="Times New Roman"/>
          <w:szCs w:val="24"/>
        </w:rPr>
        <w:t xml:space="preserve"> που μας είχαν φέρει κάποιοι άλλοι και φτάσαμε στα πρόθυρα εξόδου πια από τα μνημόνια. </w:t>
      </w:r>
    </w:p>
    <w:p w14:paraId="621894C0" w14:textId="77777777" w:rsidR="00FB0E1F" w:rsidRDefault="0065608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Τελειώνει όλη η δύσκολη περίοδος για την Ελλάδα;</w:t>
      </w:r>
      <w:r>
        <w:rPr>
          <w:rFonts w:eastAsia="Times New Roman" w:cs="Times New Roman"/>
          <w:szCs w:val="24"/>
        </w:rPr>
        <w:t xml:space="preserve"> Όχι, αλλά έχουμε ένα ξέφωτο μπροστά μας και είναι στο χέρι όλων μας να πάμε πιο μπροστά.</w:t>
      </w:r>
    </w:p>
    <w:p w14:paraId="621894C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Υπάρχουν θέματα όπως η αξιοπιστία, η χρεοκοπία. Μέχρι τώρα μας λέγανε συνέχεια «χρεοκοπούμε», «έχουμε τους κόφτες», «δεν βγαίνουν αυτά τα προγράμματα», «είστε αδέξιοι</w:t>
      </w:r>
      <w:r>
        <w:rPr>
          <w:rFonts w:eastAsia="Times New Roman" w:cs="Times New Roman"/>
          <w:szCs w:val="24"/>
        </w:rPr>
        <w:t>», «δεν είστε ικανοί να κυβερνήσετε». Εγώ να αντιστρέψω λίγο το ερώτημα: Πώς αυτές οι κομματικές ηγεσίες, που χρεοκοπήσανε τα ίδια τους τα κόμματα, που χρωστάνε ένα κάρο λεφτά, θα σώσουν εμάς; Αυτό δεν είναι λίγο σχήμα οξύμωρο; Κάπου τελικά έχουν πάθει κρί</w:t>
      </w:r>
      <w:r>
        <w:rPr>
          <w:rFonts w:eastAsia="Times New Roman" w:cs="Times New Roman"/>
          <w:szCs w:val="24"/>
        </w:rPr>
        <w:t xml:space="preserve">ση επιλεκτικής βαρηκοΐας, </w:t>
      </w:r>
      <w:r>
        <w:rPr>
          <w:rFonts w:eastAsia="Times New Roman" w:cs="Times New Roman"/>
          <w:szCs w:val="24"/>
        </w:rPr>
        <w:t>όπως</w:t>
      </w:r>
      <w:r>
        <w:rPr>
          <w:rFonts w:eastAsia="Times New Roman" w:cs="Times New Roman"/>
          <w:szCs w:val="24"/>
        </w:rPr>
        <w:t xml:space="preserve"> την έλεγαν κάποιοι συνάδελφοι.</w:t>
      </w:r>
    </w:p>
    <w:p w14:paraId="621894C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Να δούμε τι θέλουμε στο κράτος και τους πολίτες, τη σχέση αυτή, παραδείγματος χάριν, με τη</w:t>
      </w:r>
      <w:r>
        <w:rPr>
          <w:rFonts w:eastAsia="Times New Roman" w:cs="Times New Roman"/>
          <w:szCs w:val="24"/>
        </w:rPr>
        <w:t>ν κοινωνική</w:t>
      </w:r>
      <w:r>
        <w:rPr>
          <w:rFonts w:eastAsia="Times New Roman" w:cs="Times New Roman"/>
          <w:szCs w:val="24"/>
        </w:rPr>
        <w:t xml:space="preserve"> πρόνοια. Με τις ηλεκτρονικές πλατφόρμες καταργήσαμε αυτή την εξαχρείωση, αυτή την εξάρτηση τ</w:t>
      </w:r>
      <w:r>
        <w:rPr>
          <w:rFonts w:eastAsia="Times New Roman" w:cs="Times New Roman"/>
          <w:szCs w:val="24"/>
        </w:rPr>
        <w:t>ην πελατειακή ανάμεσα στους πολίτες και το κράτος, στην εξουσία πάσης φύσεως. Έχουμε ξεκινήσει την ψηφιακή διακυβέρνηση, που τόσα χρόνια την ακούγαμε και δεν την βλέπαμε. Ήδη διακινούνται έγγραφα εσωτερικά στα Υπουργεία ψηφιακά. Έχουμε στόχο το 2018 να γεν</w:t>
      </w:r>
      <w:r>
        <w:rPr>
          <w:rFonts w:eastAsia="Times New Roman" w:cs="Times New Roman"/>
          <w:szCs w:val="24"/>
        </w:rPr>
        <w:t xml:space="preserve">ικευθεί αυτή η διαδικασία και να περάσει και στους Οργανισμούς Τοπικής Αυτοδιοίκησης. Ωφελήματα; Η ταχύτητα αποφάσεων, η ταχύτητα λήψης των προβλημάτων και φυσικά η μείωση της γραφειοκρατίας. </w:t>
      </w:r>
    </w:p>
    <w:p w14:paraId="621894C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Να πάμε λίγο και στον τόπο μου, στην ιδιαίτερή μου πατρίδα. Έχο</w:t>
      </w:r>
      <w:r>
        <w:rPr>
          <w:rFonts w:eastAsia="Times New Roman" w:cs="Times New Roman"/>
          <w:szCs w:val="24"/>
        </w:rPr>
        <w:t xml:space="preserve">υμε στο </w:t>
      </w:r>
      <w:r>
        <w:rPr>
          <w:rFonts w:eastAsia="Times New Roman" w:cs="Times New Roman"/>
          <w:szCs w:val="24"/>
        </w:rPr>
        <w:t>λ</w:t>
      </w:r>
      <w:r>
        <w:rPr>
          <w:rFonts w:eastAsia="Times New Roman" w:cs="Times New Roman"/>
          <w:szCs w:val="24"/>
        </w:rPr>
        <w:t>ιμάνι της Αλεξανδρούπολης επιτέλους προγραμματίσει τη σύνδεσή τ</w:t>
      </w:r>
      <w:r>
        <w:rPr>
          <w:rFonts w:eastAsia="Times New Roman" w:cs="Times New Roman"/>
          <w:szCs w:val="24"/>
        </w:rPr>
        <w:t>ου</w:t>
      </w:r>
      <w:r>
        <w:rPr>
          <w:rFonts w:eastAsia="Times New Roman" w:cs="Times New Roman"/>
          <w:szCs w:val="24"/>
        </w:rPr>
        <w:t xml:space="preserve"> με την Εγνατία. Όπως έχω αναφέρει και άλλες φορές, χρωστάμε μια μεγάλη ευγνωμοσύνη, εμείς οι ακρίτες τουλάχιστον, σε αυτούς που σκ</w:t>
      </w:r>
      <w:r>
        <w:rPr>
          <w:rFonts w:eastAsia="Times New Roman" w:cs="Times New Roman"/>
          <w:szCs w:val="24"/>
        </w:rPr>
        <w:t>έφτη</w:t>
      </w:r>
      <w:r>
        <w:rPr>
          <w:rFonts w:eastAsia="Times New Roman" w:cs="Times New Roman"/>
          <w:szCs w:val="24"/>
        </w:rPr>
        <w:t>καν και δημιο</w:t>
      </w:r>
      <w:r>
        <w:rPr>
          <w:rFonts w:eastAsia="Times New Roman" w:cs="Times New Roman"/>
          <w:szCs w:val="24"/>
        </w:rPr>
        <w:t>ύργησ</w:t>
      </w:r>
      <w:r>
        <w:rPr>
          <w:rFonts w:eastAsia="Times New Roman" w:cs="Times New Roman"/>
          <w:szCs w:val="24"/>
        </w:rPr>
        <w:t>αν την Εγνατία στην Ελλάδα. Α</w:t>
      </w:r>
      <w:r>
        <w:rPr>
          <w:rFonts w:eastAsia="Times New Roman" w:cs="Times New Roman"/>
          <w:szCs w:val="24"/>
        </w:rPr>
        <w:t xml:space="preserve">λλά, κάπου ξεχάσαν κάποια πράγματα, όπως να τη συνδέσουν με τα λιμάνια, </w:t>
      </w:r>
      <w:r>
        <w:rPr>
          <w:rFonts w:eastAsia="Times New Roman" w:cs="Times New Roman"/>
          <w:szCs w:val="24"/>
        </w:rPr>
        <w:t>όπως,</w:t>
      </w:r>
      <w:r>
        <w:rPr>
          <w:rFonts w:eastAsia="Times New Roman" w:cs="Times New Roman"/>
          <w:szCs w:val="24"/>
        </w:rPr>
        <w:t xml:space="preserve"> παραδείγματος χάριν</w:t>
      </w:r>
      <w:r>
        <w:rPr>
          <w:rFonts w:eastAsia="Times New Roman" w:cs="Times New Roman"/>
          <w:szCs w:val="24"/>
        </w:rPr>
        <w:t>,</w:t>
      </w:r>
      <w:r>
        <w:rPr>
          <w:rFonts w:eastAsia="Times New Roman" w:cs="Times New Roman"/>
          <w:szCs w:val="24"/>
        </w:rPr>
        <w:t xml:space="preserve"> της Αλεξανδρούπολης. Έχουμε καινούρ</w:t>
      </w:r>
      <w:r>
        <w:rPr>
          <w:rFonts w:eastAsia="Times New Roman" w:cs="Times New Roman"/>
          <w:szCs w:val="24"/>
        </w:rPr>
        <w:t>γ</w:t>
      </w:r>
      <w:r>
        <w:rPr>
          <w:rFonts w:eastAsia="Times New Roman" w:cs="Times New Roman"/>
          <w:szCs w:val="24"/>
        </w:rPr>
        <w:t xml:space="preserve">ιο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συνδυάζεται ελεύθερη ζώνη εμπορίου, έχουν ήδη δοθεί χρηματοδοτήσεις στο </w:t>
      </w:r>
      <w:r>
        <w:rPr>
          <w:rFonts w:eastAsia="Times New Roman" w:cs="Times New Roman"/>
          <w:szCs w:val="24"/>
        </w:rPr>
        <w:t>λ</w:t>
      </w:r>
      <w:r>
        <w:rPr>
          <w:rFonts w:eastAsia="Times New Roman" w:cs="Times New Roman"/>
          <w:szCs w:val="24"/>
        </w:rPr>
        <w:t xml:space="preserve">ιμάνι της Αλεξανδρούπολης. </w:t>
      </w:r>
    </w:p>
    <w:p w14:paraId="621894C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Ενερ</w:t>
      </w:r>
      <w:r>
        <w:rPr>
          <w:rFonts w:eastAsia="Times New Roman" w:cs="Times New Roman"/>
          <w:szCs w:val="24"/>
        </w:rPr>
        <w:t xml:space="preserve">γειακοί κόμβοι: Στην Αλεξανδρούπολη πέρασε ο </w:t>
      </w:r>
      <w:r>
        <w:rPr>
          <w:rFonts w:eastAsia="Times New Roman" w:cs="Times New Roman"/>
          <w:szCs w:val="24"/>
          <w:lang w:val="en-US"/>
        </w:rPr>
        <w:t>TAP</w:t>
      </w:r>
      <w:r>
        <w:rPr>
          <w:rFonts w:eastAsia="Times New Roman" w:cs="Times New Roman"/>
          <w:szCs w:val="24"/>
        </w:rPr>
        <w:t xml:space="preserve">. Έχουμε το σχέδιο της επέκτασης του δικτύου φυσικού αερίου στην Αλεξανδρούπολη και στην Ορεστιάδα, τις δύο βασικές πόλεις, και σε δεύτερη φάση για Σουφλί και Διδυμότειχο. </w:t>
      </w:r>
    </w:p>
    <w:p w14:paraId="621894C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Έχουμε τον σιδηρόδρομο, που εκσυγχρ</w:t>
      </w:r>
      <w:r>
        <w:rPr>
          <w:rFonts w:eastAsia="Times New Roman" w:cs="Times New Roman"/>
          <w:szCs w:val="24"/>
        </w:rPr>
        <w:t xml:space="preserve">ονίστηκε. Έχουμε, επιτέλους, εκείνον τον κεντρικό άξονα, που βαίνει στο τέλος του, και ταλαιπωρεί όλη την </w:t>
      </w:r>
      <w:r>
        <w:rPr>
          <w:rFonts w:eastAsia="Times New Roman" w:cs="Times New Roman"/>
          <w:szCs w:val="24"/>
        </w:rPr>
        <w:t>π</w:t>
      </w:r>
      <w:r>
        <w:rPr>
          <w:rFonts w:eastAsia="Times New Roman" w:cs="Times New Roman"/>
          <w:szCs w:val="24"/>
        </w:rPr>
        <w:t>εριφέρεια εδώ και είκοσι χρόνια. Υπάρχει γεωθερμία στην Αλεξανδρούπολη. Για πρώτη φορά δόθηκαν άδειες για παραγωγή ηλεκτρικής ενέργειας από μια δημοτ</w:t>
      </w:r>
      <w:r>
        <w:rPr>
          <w:rFonts w:eastAsia="Times New Roman" w:cs="Times New Roman"/>
          <w:szCs w:val="24"/>
        </w:rPr>
        <w:t xml:space="preserve">ική επιχείρηση. Αυτά δεν τα είχε δει ποτέ η </w:t>
      </w:r>
      <w:r>
        <w:rPr>
          <w:rFonts w:eastAsia="Times New Roman" w:cs="Times New Roman"/>
          <w:szCs w:val="24"/>
        </w:rPr>
        <w:t>π</w:t>
      </w:r>
      <w:r>
        <w:rPr>
          <w:rFonts w:eastAsia="Times New Roman" w:cs="Times New Roman"/>
          <w:szCs w:val="24"/>
        </w:rPr>
        <w:t xml:space="preserve">εριφέρειά μας. </w:t>
      </w:r>
    </w:p>
    <w:p w14:paraId="621894C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Τελωνείο Κήπων. Όλοι φωνάζουν από πού προήλθαν τα έσοδα στον κρατικό </w:t>
      </w:r>
      <w:r>
        <w:rPr>
          <w:rFonts w:eastAsia="Times New Roman" w:cs="Times New Roman"/>
          <w:szCs w:val="24"/>
        </w:rPr>
        <w:t>π</w:t>
      </w:r>
      <w:r>
        <w:rPr>
          <w:rFonts w:eastAsia="Times New Roman" w:cs="Times New Roman"/>
          <w:szCs w:val="24"/>
        </w:rPr>
        <w:t xml:space="preserve">ροϋπολογισμό. Ε, σας πληροφορώ ότι ένα κομμάτι από αυτά τα ιδιαίτερα έσοδα του </w:t>
      </w:r>
      <w:r>
        <w:rPr>
          <w:rFonts w:eastAsia="Times New Roman" w:cs="Times New Roman"/>
          <w:szCs w:val="24"/>
        </w:rPr>
        <w:t>π</w:t>
      </w:r>
      <w:r>
        <w:rPr>
          <w:rFonts w:eastAsia="Times New Roman" w:cs="Times New Roman"/>
          <w:szCs w:val="24"/>
        </w:rPr>
        <w:t>ροϋπολογισμού π</w:t>
      </w:r>
      <w:r>
        <w:rPr>
          <w:rFonts w:eastAsia="Times New Roman" w:cs="Times New Roman"/>
          <w:szCs w:val="24"/>
        </w:rPr>
        <w:t>έρα</w:t>
      </w:r>
      <w:r>
        <w:rPr>
          <w:rFonts w:eastAsia="Times New Roman" w:cs="Times New Roman"/>
          <w:szCs w:val="24"/>
        </w:rPr>
        <w:t xml:space="preserve">σαν και από το </w:t>
      </w:r>
      <w:r>
        <w:rPr>
          <w:rFonts w:eastAsia="Times New Roman" w:cs="Times New Roman"/>
          <w:szCs w:val="24"/>
        </w:rPr>
        <w:t>τ</w:t>
      </w:r>
      <w:r>
        <w:rPr>
          <w:rFonts w:eastAsia="Times New Roman" w:cs="Times New Roman"/>
          <w:szCs w:val="24"/>
        </w:rPr>
        <w:t xml:space="preserve">ελωνείο των Κήπων, που τώρα πια έχει και ανιχνευτή ραδιενεργών ουσιών και έχει περάσει και το τελευταίο μηχάνημα </w:t>
      </w:r>
      <w:r>
        <w:rPr>
          <w:rFonts w:eastAsia="Times New Roman" w:cs="Times New Roman"/>
          <w:szCs w:val="24"/>
          <w:lang w:val="en-US"/>
        </w:rPr>
        <w:t>X</w:t>
      </w:r>
      <w:r>
        <w:rPr>
          <w:rFonts w:eastAsia="Times New Roman" w:cs="Times New Roman"/>
          <w:szCs w:val="24"/>
        </w:rPr>
        <w:t>-</w:t>
      </w:r>
      <w:r>
        <w:rPr>
          <w:rFonts w:eastAsia="Times New Roman" w:cs="Times New Roman"/>
          <w:szCs w:val="24"/>
          <w:lang w:val="en-US"/>
        </w:rPr>
        <w:t>r</w:t>
      </w:r>
      <w:r>
        <w:rPr>
          <w:rFonts w:eastAsia="Times New Roman" w:cs="Times New Roman"/>
          <w:szCs w:val="24"/>
          <w:lang w:val="en-US"/>
        </w:rPr>
        <w:t>ay</w:t>
      </w:r>
      <w:r>
        <w:rPr>
          <w:rFonts w:eastAsia="Times New Roman" w:cs="Times New Roman"/>
          <w:szCs w:val="24"/>
        </w:rPr>
        <w:t xml:space="preserve"> για έλεγχο φορτίων. </w:t>
      </w:r>
    </w:p>
    <w:p w14:paraId="621894C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Να πάμε στα τηλεοπτικά σήματα; Ένα σωρό περιοχές στον Έβρο δεν είχαν </w:t>
      </w:r>
      <w:r>
        <w:rPr>
          <w:rFonts w:eastAsia="Times New Roman" w:cs="Times New Roman"/>
          <w:szCs w:val="24"/>
        </w:rPr>
        <w:t xml:space="preserve">τηλεοπτικό </w:t>
      </w:r>
      <w:r>
        <w:rPr>
          <w:rFonts w:eastAsia="Times New Roman" w:cs="Times New Roman"/>
          <w:szCs w:val="24"/>
        </w:rPr>
        <w:t>σήμα, δεν έφτανε εκεί η κρατική ραδι</w:t>
      </w:r>
      <w:r>
        <w:rPr>
          <w:rFonts w:eastAsia="Times New Roman" w:cs="Times New Roman"/>
          <w:szCs w:val="24"/>
        </w:rPr>
        <w:t>οτηλεόραση. Για πρώτη φορά πήγε σήμα πια και βλέπουν ελληνική τηλεόραση</w:t>
      </w:r>
      <w:r>
        <w:rPr>
          <w:rFonts w:eastAsia="Times New Roman" w:cs="Times New Roman"/>
          <w:szCs w:val="24"/>
        </w:rPr>
        <w:t>,</w:t>
      </w:r>
      <w:r>
        <w:rPr>
          <w:rFonts w:eastAsia="Times New Roman" w:cs="Times New Roman"/>
          <w:szCs w:val="24"/>
        </w:rPr>
        <w:t xml:space="preserve"> γιατί ήταν αναγκασμένοι να βλέπουν από τους γείτονες. Αυτά, βέβαια, είναι λίγο </w:t>
      </w:r>
      <w:r>
        <w:rPr>
          <w:rFonts w:eastAsia="Times New Roman" w:cs="Times New Roman"/>
          <w:szCs w:val="24"/>
        </w:rPr>
        <w:t>«</w:t>
      </w:r>
      <w:r>
        <w:rPr>
          <w:rFonts w:eastAsia="Times New Roman" w:cs="Times New Roman"/>
          <w:szCs w:val="24"/>
        </w:rPr>
        <w:t>ψιλά γράμματα</w:t>
      </w:r>
      <w:r>
        <w:rPr>
          <w:rFonts w:eastAsia="Times New Roman" w:cs="Times New Roman"/>
          <w:szCs w:val="24"/>
        </w:rPr>
        <w:t>»</w:t>
      </w:r>
      <w:r>
        <w:rPr>
          <w:rFonts w:eastAsia="Times New Roman" w:cs="Times New Roman"/>
          <w:szCs w:val="24"/>
        </w:rPr>
        <w:t xml:space="preserve"> για πολλούς συναδέλφους, αλλά για εμάς, που τα ζήσαμε και τα ζούμε ακόμη σε κάποιες μορφ</w:t>
      </w:r>
      <w:r>
        <w:rPr>
          <w:rFonts w:eastAsia="Times New Roman" w:cs="Times New Roman"/>
          <w:szCs w:val="24"/>
        </w:rPr>
        <w:t xml:space="preserve">ές τους, είναι σπουδαία πράγματα. </w:t>
      </w:r>
    </w:p>
    <w:p w14:paraId="621894C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Να πούμε για τη Σαμοθράκη, για τη σύνδεσή της με το Λαύριο ή για τη μελλοντική σύνδεσή της με Λήμνο και Μυτιλήνη; Είναι η «ανικανότητα» της Κυβέρνησης που τα έχει καταφέρει. Μετά την καταστροφή που έγινε στη Σαμοθράκη φάν</w:t>
      </w:r>
      <w:r>
        <w:rPr>
          <w:rFonts w:eastAsia="Times New Roman" w:cs="Times New Roman"/>
          <w:szCs w:val="24"/>
        </w:rPr>
        <w:t>ηκε ότι τριάντα χρόνια κάποιοι έριχναν λεφτά και έφτιαχναν κατασκευάσματα στην άμμο</w:t>
      </w:r>
      <w:r>
        <w:rPr>
          <w:rFonts w:eastAsia="Times New Roman" w:cs="Times New Roman"/>
          <w:szCs w:val="24"/>
        </w:rPr>
        <w:t>,</w:t>
      </w:r>
      <w:r>
        <w:rPr>
          <w:rFonts w:eastAsia="Times New Roman" w:cs="Times New Roman"/>
          <w:szCs w:val="24"/>
        </w:rPr>
        <w:t xml:space="preserve"> γιατί δεν άφησαν κα</w:t>
      </w:r>
      <w:r>
        <w:rPr>
          <w:rFonts w:eastAsia="Times New Roman" w:cs="Times New Roman"/>
          <w:szCs w:val="24"/>
        </w:rPr>
        <w:t>μ</w:t>
      </w:r>
      <w:r>
        <w:rPr>
          <w:rFonts w:eastAsia="Times New Roman" w:cs="Times New Roman"/>
          <w:szCs w:val="24"/>
        </w:rPr>
        <w:t>μιά, μα κα</w:t>
      </w:r>
      <w:r>
        <w:rPr>
          <w:rFonts w:eastAsia="Times New Roman" w:cs="Times New Roman"/>
          <w:szCs w:val="24"/>
        </w:rPr>
        <w:t>μ</w:t>
      </w:r>
      <w:r>
        <w:rPr>
          <w:rFonts w:eastAsia="Times New Roman" w:cs="Times New Roman"/>
          <w:szCs w:val="24"/>
        </w:rPr>
        <w:t xml:space="preserve">μιά υποδομή στο νησί. </w:t>
      </w:r>
    </w:p>
    <w:p w14:paraId="621894C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Αυτά, συνάδελφοι, είναι προς γνώση και συμμόρφωση και προβληματισμό και σωφρονισμό δικό μας, να μην κάνουμε και εμείς</w:t>
      </w:r>
      <w:r>
        <w:rPr>
          <w:rFonts w:eastAsia="Times New Roman" w:cs="Times New Roman"/>
          <w:szCs w:val="24"/>
        </w:rPr>
        <w:t xml:space="preserve"> αυτά που γίνονταν τριάντα με σαράντα χρόνια. Να πατάμε με στέρεο βήμα και με σωστές προοπτικές για το αύριο. Και ελπίζουμε όλοι να φτάσουμε σε εκείνο το σημείο που του χρόνου να έχουμε έναν </w:t>
      </w:r>
      <w:r>
        <w:rPr>
          <w:rFonts w:eastAsia="Times New Roman" w:cs="Times New Roman"/>
          <w:szCs w:val="24"/>
        </w:rPr>
        <w:t>π</w:t>
      </w:r>
      <w:r>
        <w:rPr>
          <w:rFonts w:eastAsia="Times New Roman" w:cs="Times New Roman"/>
          <w:szCs w:val="24"/>
        </w:rPr>
        <w:t>ροϋπολογισμό πολύ πιο αισιόδοξο και πολύ πιο στιβαρό. Σας καλώ ν</w:t>
      </w:r>
      <w:r>
        <w:rPr>
          <w:rFonts w:eastAsia="Times New Roman" w:cs="Times New Roman"/>
          <w:szCs w:val="24"/>
        </w:rPr>
        <w:t xml:space="preserve">α υπερψηφίσουμε τον </w:t>
      </w:r>
      <w:r>
        <w:rPr>
          <w:rFonts w:eastAsia="Times New Roman" w:cs="Times New Roman"/>
          <w:szCs w:val="24"/>
        </w:rPr>
        <w:t>π</w:t>
      </w:r>
      <w:r>
        <w:rPr>
          <w:rFonts w:eastAsia="Times New Roman" w:cs="Times New Roman"/>
          <w:szCs w:val="24"/>
        </w:rPr>
        <w:t>ροϋπολογισμό.</w:t>
      </w:r>
    </w:p>
    <w:p w14:paraId="621894C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w:t>
      </w:r>
    </w:p>
    <w:p w14:paraId="621894CB"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1894CC"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Γεωργαντάς από τη Νέα Δημοκρατία.</w:t>
      </w:r>
    </w:p>
    <w:p w14:paraId="621894CD" w14:textId="77777777" w:rsidR="00FB0E1F" w:rsidRDefault="0065608A">
      <w:pPr>
        <w:spacing w:after="0"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Ευχαριστώ, κύριε Πρόεδρε.</w:t>
      </w:r>
    </w:p>
    <w:p w14:paraId="621894CE" w14:textId="77777777" w:rsidR="00FB0E1F" w:rsidRDefault="0065608A">
      <w:pPr>
        <w:spacing w:after="0" w:line="600" w:lineRule="auto"/>
        <w:ind w:firstLine="720"/>
        <w:jc w:val="both"/>
        <w:rPr>
          <w:rFonts w:eastAsia="Times New Roman"/>
          <w:color w:val="000000" w:themeColor="text1"/>
          <w:szCs w:val="24"/>
        </w:rPr>
      </w:pPr>
      <w:r w:rsidRPr="0027576B">
        <w:rPr>
          <w:rFonts w:eastAsia="Times New Roman"/>
          <w:color w:val="000000" w:themeColor="text1"/>
          <w:szCs w:val="24"/>
        </w:rPr>
        <w:t xml:space="preserve">Κύριοι συνάδελφοι, είπε ο </w:t>
      </w:r>
      <w:r w:rsidRPr="0027576B">
        <w:rPr>
          <w:rFonts w:eastAsia="Times New Roman"/>
          <w:color w:val="000000" w:themeColor="text1"/>
          <w:szCs w:val="24"/>
        </w:rPr>
        <w:t>αποχωρήσας συνάδελφος του ΣΥΡΙΖΑ πριν από λίγο από το Βήμα ότι ελπίζουμε του χρόνου να έχουμε έναν πιο καλό προϋπολογισμό. Μα, νομίζω ότι κι αυτός ο προϋπολογισμός</w:t>
      </w:r>
      <w:r w:rsidRPr="0027576B">
        <w:rPr>
          <w:rFonts w:eastAsia="Times New Roman"/>
          <w:color w:val="000000" w:themeColor="text1"/>
          <w:szCs w:val="24"/>
        </w:rPr>
        <w:t>,</w:t>
      </w:r>
      <w:r w:rsidRPr="0027576B">
        <w:rPr>
          <w:rFonts w:eastAsia="Times New Roman"/>
          <w:color w:val="000000" w:themeColor="text1"/>
          <w:szCs w:val="24"/>
        </w:rPr>
        <w:t xml:space="preserve"> ο οποίος εκτελέστηκε, ο προϋπολογισμός του 2017, είχε πάρα πολύ καλά αποτελέσματα. Δεν νομί</w:t>
      </w:r>
      <w:r w:rsidRPr="0027576B">
        <w:rPr>
          <w:rFonts w:eastAsia="Times New Roman"/>
          <w:color w:val="000000" w:themeColor="text1"/>
          <w:szCs w:val="24"/>
        </w:rPr>
        <w:t>ζω ότι χρειάζεται κάτι περισσότερο</w:t>
      </w:r>
      <w:r w:rsidRPr="0027576B">
        <w:rPr>
          <w:rFonts w:eastAsia="Times New Roman"/>
          <w:color w:val="000000" w:themeColor="text1"/>
          <w:szCs w:val="24"/>
        </w:rPr>
        <w:t>!</w:t>
      </w:r>
    </w:p>
    <w:p w14:paraId="621894CF" w14:textId="77777777" w:rsidR="00FB0E1F" w:rsidRDefault="0065608A">
      <w:pPr>
        <w:spacing w:after="0" w:line="600" w:lineRule="auto"/>
        <w:ind w:firstLine="720"/>
        <w:jc w:val="both"/>
        <w:rPr>
          <w:rFonts w:eastAsia="Times New Roman"/>
          <w:color w:val="000000" w:themeColor="text1"/>
          <w:szCs w:val="24"/>
        </w:rPr>
      </w:pPr>
      <w:r w:rsidRPr="0027576B">
        <w:rPr>
          <w:rFonts w:eastAsia="Times New Roman"/>
          <w:color w:val="000000" w:themeColor="text1"/>
          <w:szCs w:val="24"/>
        </w:rPr>
        <w:t xml:space="preserve">Κατόρθωσε να έχουμε έναν στους δύο Έλληνες να χρωστάει στην εφορία. Κατόρθωσε να υποχρεωθούν πεντέμισι εκατομμύρια Ελλήνων να μπουν στην εφαρμογή, για να δουν εάν δικαιούνται το μέρισμα των 300, 400 ευρώ. Πεντέμισι </w:t>
      </w:r>
      <w:r w:rsidRPr="0027576B">
        <w:rPr>
          <w:rFonts w:eastAsia="Times New Roman"/>
          <w:color w:val="000000" w:themeColor="text1"/>
          <w:szCs w:val="24"/>
        </w:rPr>
        <w:t>εκατομμύρια Έλληνες</w:t>
      </w:r>
      <w:r w:rsidRPr="0027576B">
        <w:rPr>
          <w:rFonts w:eastAsia="Times New Roman"/>
          <w:color w:val="000000" w:themeColor="text1"/>
          <w:szCs w:val="24"/>
        </w:rPr>
        <w:t>!</w:t>
      </w:r>
      <w:r w:rsidRPr="0027576B">
        <w:rPr>
          <w:rFonts w:eastAsia="Times New Roman"/>
          <w:color w:val="000000" w:themeColor="text1"/>
          <w:szCs w:val="24"/>
        </w:rPr>
        <w:t xml:space="preserve"> Αν αφαιρέσουμε αυτούς που είναι ανήλικοι, σχεδόν τα 2/3 του πληθυσμού αναζήτησαν εναγωνίως τη δυνατότητα να πάρουν τα 300, 400 ευρώ. Έχουμε, βεβαίως, χίλιες κατασχέσεις την ημέρα από την εφορία σε λογαριασμούς υπόχρεων, κυρίως ελεύθερω</w:t>
      </w:r>
      <w:r w:rsidRPr="0027576B">
        <w:rPr>
          <w:rFonts w:eastAsia="Times New Roman"/>
          <w:color w:val="000000" w:themeColor="text1"/>
          <w:szCs w:val="24"/>
        </w:rPr>
        <w:t>ν επαγγελματιών, ως προς τις οφειλές τους στις ΔΟΥ ή ως προς τα ταμεία. Έχουμε εκτίναξη των χρεών των ιδιωτών πάνω από τα 100 δισεκατομμύρια. Κι όλα αυτά είναι αποτελέσματα της εκτέλεσης ενός πολύ καλού προϋπολογισμού περσινού. Τώρα έρχεστε να ολοκληρώσετε</w:t>
      </w:r>
      <w:r w:rsidRPr="0027576B">
        <w:rPr>
          <w:rFonts w:eastAsia="Times New Roman"/>
          <w:color w:val="000000" w:themeColor="text1"/>
          <w:szCs w:val="24"/>
        </w:rPr>
        <w:t xml:space="preserve"> αυτό το ωραίο έργο.</w:t>
      </w:r>
    </w:p>
    <w:p w14:paraId="621894D0" w14:textId="77777777" w:rsidR="00FB0E1F" w:rsidRDefault="0065608A">
      <w:pPr>
        <w:spacing w:after="0" w:line="600" w:lineRule="auto"/>
        <w:ind w:firstLine="720"/>
        <w:jc w:val="both"/>
        <w:rPr>
          <w:rFonts w:eastAsia="Times New Roman"/>
          <w:szCs w:val="24"/>
        </w:rPr>
      </w:pPr>
      <w:r>
        <w:rPr>
          <w:rFonts w:eastAsia="Times New Roman"/>
          <w:szCs w:val="24"/>
        </w:rPr>
        <w:t xml:space="preserve">Βεβαίως, υπάρχουν και πράγματα τα οποία τα καταφέρατε με έναν τρόπο που πραγματικά με υπερβαίνει. Για παράδειγμα, όλη η ελληνική κοινωνία είχε την αίσθηση ότι με βάση τον κανόνα προσλήψεων-αποχωρήσεων για τους υπαλλήλους του δημοσίου, </w:t>
      </w:r>
      <w:r>
        <w:rPr>
          <w:rFonts w:eastAsia="Times New Roman"/>
          <w:szCs w:val="24"/>
        </w:rPr>
        <w:t>οδηγούμαστε σε έναν σχετικό περιορισμό του μισθολογικού κόστους και γενικότερα έναν σχετικό περιορισμό του δημοσίου. Αυτός, λοιπόν, ο κανόνας 5 προς 1, στη συνέχεια 4 προς 1 και φέτος 3 προς 1, στα δικά σας χέρια έφερε το εξής φοβερό αποτέλεσμα: αύξηση της</w:t>
      </w:r>
      <w:r>
        <w:rPr>
          <w:rFonts w:eastAsia="Times New Roman"/>
          <w:szCs w:val="24"/>
        </w:rPr>
        <w:t xml:space="preserve"> μισθολογικής δαπάνης της </w:t>
      </w:r>
      <w:r>
        <w:rPr>
          <w:rFonts w:eastAsia="Times New Roman"/>
          <w:szCs w:val="24"/>
        </w:rPr>
        <w:t>γενικής κυβέρνησης</w:t>
      </w:r>
      <w:r>
        <w:rPr>
          <w:rFonts w:eastAsia="Times New Roman"/>
          <w:szCs w:val="24"/>
        </w:rPr>
        <w:t>, σύμφωνα με τον προϋπολογισμό του 2018, κατά 443 εκατομμύρια. Πώς, ενώ λέμε ότι περιορίζουμε το δημόσιο, με βάση τον κανόνα αποχωρήσεων-προσλήψεων επαναλαμβάνω, καταφέρατε να αυξήσετε τις μισθολογικές δαπάνες κα</w:t>
      </w:r>
      <w:r>
        <w:rPr>
          <w:rFonts w:eastAsia="Times New Roman"/>
          <w:szCs w:val="24"/>
        </w:rPr>
        <w:t>τά μισό δισεκατομμύριο πραγματικά με υπερβαίνει. Και για να λέμε τα νούμερα συγκεκριμένα, ενώ πέρυσι η μισθολογική δαπάνη ήταν 12.217.000.000 ευρώ, φέτος είναι 12.600.000.000 ευρώ. Αυτό είναι, πραγματικά, ένα φοβερό κατόρθωμα.</w:t>
      </w:r>
    </w:p>
    <w:p w14:paraId="621894D1" w14:textId="77777777" w:rsidR="00FB0E1F" w:rsidRDefault="0065608A">
      <w:pPr>
        <w:spacing w:after="0" w:line="600" w:lineRule="auto"/>
        <w:ind w:firstLine="720"/>
        <w:jc w:val="both"/>
        <w:rPr>
          <w:rFonts w:eastAsia="Times New Roman"/>
          <w:szCs w:val="24"/>
        </w:rPr>
      </w:pPr>
      <w:r>
        <w:rPr>
          <w:rFonts w:eastAsia="Times New Roman"/>
          <w:szCs w:val="24"/>
        </w:rPr>
        <w:t>Συνεπώς</w:t>
      </w:r>
      <w:r>
        <w:rPr>
          <w:rFonts w:eastAsia="Times New Roman"/>
          <w:szCs w:val="24"/>
        </w:rPr>
        <w:t>, νομίζω ότι πολύ καλά</w:t>
      </w:r>
      <w:r>
        <w:rPr>
          <w:rFonts w:eastAsia="Times New Roman"/>
          <w:szCs w:val="24"/>
        </w:rPr>
        <w:t xml:space="preserve"> κάνετε και έρχεστε με μια μεγάλη αξιοπιστία. Νομίζετε ότι έχετε αξιοπιστία για να πείσετε την ελληνική κοινωνία ότι είστε εσείς ικανοί να οδηγήσετε στους ρυθμούς εκείνους ανάπτυξης οι οποίοι είναι αναγκαίοι για να φύγουμε από τον αδιέξοδο και φαύλο αυτόν </w:t>
      </w:r>
      <w:r>
        <w:rPr>
          <w:rFonts w:eastAsia="Times New Roman"/>
          <w:szCs w:val="24"/>
        </w:rPr>
        <w:t>κύκλο. Είστε εσείς που πέρυσι υπολογίζατε ρυθμούς ανάπτυξης 2,7% για το 2017, τους περιορίσατε μόνοι σας στο 1,6% και βλέπουμε ότι θα καταλήξουμε κάπου στο 1,2% με 1,3%.</w:t>
      </w:r>
    </w:p>
    <w:p w14:paraId="621894D2" w14:textId="77777777" w:rsidR="00FB0E1F" w:rsidRDefault="0065608A">
      <w:pPr>
        <w:spacing w:after="0" w:line="600" w:lineRule="auto"/>
        <w:ind w:firstLine="720"/>
        <w:jc w:val="both"/>
        <w:rPr>
          <w:rFonts w:eastAsia="Times New Roman"/>
          <w:szCs w:val="24"/>
        </w:rPr>
      </w:pPr>
      <w:r>
        <w:rPr>
          <w:rFonts w:eastAsia="Times New Roman"/>
          <w:szCs w:val="24"/>
        </w:rPr>
        <w:t>Εάν οι ρυθμοί ανάπτυξης δεν είναι αυτοί που πρέπει, θα έχουμε έτσι έναν ανανεούμενο φα</w:t>
      </w:r>
      <w:r>
        <w:rPr>
          <w:rFonts w:eastAsia="Times New Roman"/>
          <w:szCs w:val="24"/>
        </w:rPr>
        <w:t>ύλο κύκλο λιτότητας, ο οποίος, όμως, πλέον οδηγεί σε πραγματική φτωχοποίηση της ελληνικής κοινωνίας.</w:t>
      </w:r>
    </w:p>
    <w:p w14:paraId="621894D3" w14:textId="77777777" w:rsidR="00FB0E1F" w:rsidRDefault="0065608A">
      <w:pPr>
        <w:spacing w:after="0" w:line="600" w:lineRule="auto"/>
        <w:ind w:firstLine="720"/>
        <w:jc w:val="both"/>
        <w:rPr>
          <w:rFonts w:eastAsia="Times New Roman"/>
          <w:szCs w:val="24"/>
        </w:rPr>
      </w:pPr>
      <w:r>
        <w:rPr>
          <w:rFonts w:eastAsia="Times New Roman"/>
          <w:szCs w:val="24"/>
        </w:rPr>
        <w:t>Αυτό, όμως, το οποίο αποδείξατε είναι ότι τελικά αυτό που λέγεται ανάπτυξη -δίκαιη ανάπτυξη, απλή ανάπτυξη, τέλος πάντων μια ανάπτυξη, αυτήν που θέλει η ελ</w:t>
      </w:r>
      <w:r>
        <w:rPr>
          <w:rFonts w:eastAsia="Times New Roman"/>
          <w:szCs w:val="24"/>
        </w:rPr>
        <w:t>ληνική κοινωνία-, ούτε είστε σε θέση ούτε μπορείτε και μάλλον ούτε θέλετε να την επιτύχετε. Κανένα από τα αποτελέσματά σας -και τα αποτελέσματα αυτά είναι απτά, είναι μετρήσιμα- δεν μας κάνει αισιόδοξους ότι πράγματι η χώρα θα οδηγηθεί σε εκείνους τους ρυθ</w:t>
      </w:r>
      <w:r>
        <w:rPr>
          <w:rFonts w:eastAsia="Times New Roman"/>
          <w:szCs w:val="24"/>
        </w:rPr>
        <w:t>μούς ανάπτυξης, οι οποίο</w:t>
      </w:r>
      <w:r>
        <w:rPr>
          <w:rFonts w:eastAsia="Times New Roman"/>
          <w:szCs w:val="24"/>
        </w:rPr>
        <w:t>ι</w:t>
      </w:r>
      <w:r>
        <w:rPr>
          <w:rFonts w:eastAsia="Times New Roman"/>
          <w:szCs w:val="24"/>
        </w:rPr>
        <w:t xml:space="preserve"> είναι αναγκαίοι για να μπορέσουμε να δώσουμε στους χαμηλοσυνταξιούχους, στους χαμηλόμισθους την ανάσα, η οποία τους χρειάζεται, για να μην αναγκάζονται πεντέμισι εκατομμύρια Ελλήνων να τρέχουν στην εφαρμογή για το μέρισμα της φορο</w:t>
      </w:r>
      <w:r>
        <w:rPr>
          <w:rFonts w:eastAsia="Times New Roman"/>
          <w:szCs w:val="24"/>
        </w:rPr>
        <w:t>κλοπής η οποία προηγήθηκε, για να μπορέσουν να το πληρώσουν.</w:t>
      </w:r>
    </w:p>
    <w:p w14:paraId="621894D4" w14:textId="77777777" w:rsidR="00FB0E1F" w:rsidRDefault="0065608A">
      <w:pPr>
        <w:spacing w:after="0" w:line="600" w:lineRule="auto"/>
        <w:ind w:firstLine="720"/>
        <w:jc w:val="both"/>
        <w:rPr>
          <w:rFonts w:eastAsia="Times New Roman"/>
          <w:szCs w:val="24"/>
        </w:rPr>
      </w:pPr>
      <w:r>
        <w:rPr>
          <w:rFonts w:eastAsia="Times New Roman"/>
          <w:szCs w:val="24"/>
        </w:rPr>
        <w:t>Να ξέρετε και κάτι. Το μεγαλύτερο μέρος των φόρων, οι οποίοι για το 2017 τουλάχιστον έχουν επιβληθεί, είναι έμμεσοι φόροι, φόροι δηλαδή οι οποίοι πλήττουν κατά κύριο λόγο αυτούς οι οποίοι αποτελο</w:t>
      </w:r>
      <w:r>
        <w:rPr>
          <w:rFonts w:eastAsia="Times New Roman"/>
          <w:szCs w:val="24"/>
        </w:rPr>
        <w:t>ύν τα πιο αδύναμα στρώματα της κοινωνίας. Αλλά σε αυτά τα αδύναμα στρώματα της κοινωνίας, σε σχέση τουλάχιστον με τους πλειστηριασμούς, έχετε επιτύχει πολύ μεγάλα κατορθώματα.</w:t>
      </w:r>
    </w:p>
    <w:p w14:paraId="621894D5" w14:textId="77777777" w:rsidR="00FB0E1F" w:rsidRDefault="0065608A">
      <w:pPr>
        <w:spacing w:after="0" w:line="600" w:lineRule="auto"/>
        <w:ind w:firstLine="720"/>
        <w:jc w:val="both"/>
        <w:rPr>
          <w:rFonts w:eastAsia="Times New Roman"/>
          <w:szCs w:val="24"/>
        </w:rPr>
      </w:pPr>
      <w:r>
        <w:rPr>
          <w:rFonts w:eastAsia="Times New Roman"/>
          <w:szCs w:val="24"/>
        </w:rPr>
        <w:t>Να θυμίσω στην ελληνική κοινωνία ότι η «ανάλγητη» Νέα Δημοκρατία, κατά την άποψη</w:t>
      </w:r>
      <w:r>
        <w:rPr>
          <w:rFonts w:eastAsia="Times New Roman"/>
          <w:szCs w:val="24"/>
        </w:rPr>
        <w:t xml:space="preserve"> κάποιων, 2008, 2009, 2010, στη συνέχεια 2011, 2012, 2013, 2014 προστάτεψε την πρώτη κατοικία, αντικειμενικής αξίας έως 200 χιλιάδες ευρώ. Την προστάτευσε. Η «ανάλγητη» Νέα Δημοκρατία, αν και ήταν </w:t>
      </w:r>
      <w:r>
        <w:rPr>
          <w:rFonts w:eastAsia="Times New Roman"/>
          <w:szCs w:val="24"/>
        </w:rPr>
        <w:t xml:space="preserve">αντιπολίτευση </w:t>
      </w:r>
      <w:r>
        <w:rPr>
          <w:rFonts w:eastAsia="Times New Roman"/>
          <w:szCs w:val="24"/>
        </w:rPr>
        <w:t xml:space="preserve">το 2010, ψήφισε τον νόμο Κατσέλη, γιατί ήταν </w:t>
      </w:r>
      <w:r>
        <w:rPr>
          <w:rFonts w:eastAsia="Times New Roman"/>
          <w:szCs w:val="24"/>
        </w:rPr>
        <w:t>ένας νόμος που στο ξεκίνημα της κρίσης, πράγματι έδωσε τη δυνατότητα σε κάποιους πολίτες μας να προστατευθούν. Ο ΣΥΡΙΖΑ, θυμίζω πάλι, το 2010 δεν ψήφισε τον νόμο Κατσέλη. Όταν η Νέα Δημοκρατία το 2013 τον επικαιροποίησε δεν τον ψήφισε. Και βεβαίως, ο νόμος</w:t>
      </w:r>
      <w:r>
        <w:rPr>
          <w:rFonts w:eastAsia="Times New Roman"/>
          <w:szCs w:val="24"/>
        </w:rPr>
        <w:t xml:space="preserve"> Σταθάκη, τον οποίο επικαλούνται δήθεν ως προστασία πάνω στους δύο προηγούμενους νόμους, είναι ένας νόμος ο οποίος περιορίζει, ψαλιδίζει τα δικαιώματα αυτών οι οποίοι πράγματι βρίσκονται σε αδυναμία. </w:t>
      </w:r>
    </w:p>
    <w:p w14:paraId="621894D6" w14:textId="77777777" w:rsidR="00FB0E1F" w:rsidRDefault="0065608A">
      <w:pPr>
        <w:spacing w:after="0" w:line="600" w:lineRule="auto"/>
        <w:ind w:firstLine="720"/>
        <w:jc w:val="both"/>
        <w:rPr>
          <w:rFonts w:eastAsia="Times New Roman"/>
          <w:szCs w:val="24"/>
        </w:rPr>
      </w:pPr>
      <w:r>
        <w:rPr>
          <w:rFonts w:eastAsia="Times New Roman"/>
          <w:szCs w:val="24"/>
        </w:rPr>
        <w:t>Όταν, όμως, θα έπρεπε όλες οι πολιτικές δυνάμεις σε αυτ</w:t>
      </w:r>
      <w:r>
        <w:rPr>
          <w:rFonts w:eastAsia="Times New Roman"/>
          <w:szCs w:val="24"/>
        </w:rPr>
        <w:t xml:space="preserve">ήν την Αίθουσα να δείξουν μια σοβαρότητα, να μην πολιτευθούν με λαϊκισμό, γιατί ο λαϊκισμός έχει κοντά ποδάρια, δεν υπήρχε αυτό το κλίμα της σύγκλισης και της συναίνεσης και εσείς λέγατε μια λέξη: σεισάχθεια. Η λέξη σεισάχθεια ήταν αγαπημένη σας. Αυτήν τη </w:t>
      </w:r>
      <w:r>
        <w:rPr>
          <w:rFonts w:eastAsia="Times New Roman"/>
          <w:szCs w:val="24"/>
        </w:rPr>
        <w:t>λέξη και πολλές άλλες λέξεις οι οποίες σας χαρακτήριζαν με τον λαϊκισμό με τον οποίον αντιπολιτευθήκατε, δυστυχώς σας συνοδεύουν και σήμερα. Εξακολουθείτε, όμως, πλέον να κυβερνάτε με λαϊκισμό. Αυτό ξέρετε οδηγεί σε τέλος το οποίο είναι νομοτελειακό, ένα τ</w:t>
      </w:r>
      <w:r>
        <w:rPr>
          <w:rFonts w:eastAsia="Times New Roman"/>
          <w:szCs w:val="24"/>
        </w:rPr>
        <w:t>έλος το οποίο είναι βέβαιο για εσάς, αλλά ελπίζω να έλθει γρήγορα, για να γλιτώσει η ελληνική κοινωνία ό,τι μπορέσει να διασωθεί.</w:t>
      </w:r>
    </w:p>
    <w:p w14:paraId="621894D7" w14:textId="77777777" w:rsidR="00FB0E1F" w:rsidRDefault="0065608A">
      <w:pPr>
        <w:spacing w:after="0" w:line="600" w:lineRule="auto"/>
        <w:ind w:firstLine="720"/>
        <w:jc w:val="both"/>
        <w:rPr>
          <w:rFonts w:eastAsia="Times New Roman"/>
          <w:szCs w:val="24"/>
        </w:rPr>
      </w:pPr>
      <w:r>
        <w:rPr>
          <w:rFonts w:eastAsia="Times New Roman"/>
          <w:szCs w:val="24"/>
        </w:rPr>
        <w:t>Ευχαριστώ πάρα πολύ.</w:t>
      </w:r>
    </w:p>
    <w:p w14:paraId="621894D8"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21894D9"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Συνεχίζουμε με τη</w:t>
      </w:r>
      <w:r>
        <w:rPr>
          <w:rFonts w:eastAsia="Times New Roman"/>
          <w:szCs w:val="24"/>
        </w:rPr>
        <w:t xml:space="preserve">ν </w:t>
      </w:r>
      <w:r>
        <w:rPr>
          <w:rFonts w:eastAsia="Times New Roman"/>
          <w:szCs w:val="24"/>
        </w:rPr>
        <w:t xml:space="preserve">κ. </w:t>
      </w:r>
      <w:r>
        <w:rPr>
          <w:rFonts w:eastAsia="Times New Roman"/>
          <w:szCs w:val="24"/>
        </w:rPr>
        <w:t>Καρασαρλίδου από το</w:t>
      </w:r>
      <w:r>
        <w:rPr>
          <w:rFonts w:eastAsia="Times New Roman"/>
          <w:szCs w:val="24"/>
        </w:rPr>
        <w:t>ν</w:t>
      </w:r>
      <w:r>
        <w:rPr>
          <w:rFonts w:eastAsia="Times New Roman"/>
          <w:szCs w:val="24"/>
        </w:rPr>
        <w:t xml:space="preserve"> ΣΥΡΙΖΑ.</w:t>
      </w:r>
    </w:p>
    <w:p w14:paraId="621894DA" w14:textId="77777777" w:rsidR="00FB0E1F" w:rsidRDefault="0065608A">
      <w:pPr>
        <w:spacing w:after="0" w:line="600" w:lineRule="auto"/>
        <w:ind w:firstLine="720"/>
        <w:jc w:val="both"/>
        <w:rPr>
          <w:rFonts w:eastAsia="Times New Roman"/>
          <w:szCs w:val="24"/>
        </w:rPr>
      </w:pPr>
      <w:r>
        <w:rPr>
          <w:rFonts w:eastAsia="Times New Roman"/>
          <w:b/>
          <w:szCs w:val="24"/>
        </w:rPr>
        <w:t xml:space="preserve">ΕΥΦΡΟΣΥΝΗ </w:t>
      </w:r>
      <w:r>
        <w:rPr>
          <w:rFonts w:eastAsia="Times New Roman"/>
          <w:b/>
          <w:szCs w:val="24"/>
        </w:rPr>
        <w:t xml:space="preserve">(ΦΡΟΣΩ) </w:t>
      </w:r>
      <w:r>
        <w:rPr>
          <w:rFonts w:eastAsia="Times New Roman"/>
          <w:b/>
          <w:szCs w:val="24"/>
        </w:rPr>
        <w:t xml:space="preserve">ΚΑΡΑΣΑΡΛΙΔΟΥ: </w:t>
      </w:r>
      <w:r>
        <w:rPr>
          <w:rFonts w:eastAsia="Times New Roman"/>
          <w:szCs w:val="24"/>
        </w:rPr>
        <w:t>Ευχαριστώ κύριε Πρόεδρε.</w:t>
      </w:r>
    </w:p>
    <w:p w14:paraId="621894DB" w14:textId="77777777" w:rsidR="00FB0E1F" w:rsidRDefault="0065608A">
      <w:pPr>
        <w:spacing w:after="0" w:line="600" w:lineRule="auto"/>
        <w:ind w:firstLine="720"/>
        <w:jc w:val="both"/>
        <w:rPr>
          <w:rFonts w:eastAsia="Times New Roman"/>
          <w:szCs w:val="24"/>
        </w:rPr>
      </w:pPr>
      <w:r>
        <w:rPr>
          <w:rFonts w:eastAsia="Times New Roman"/>
          <w:szCs w:val="24"/>
        </w:rPr>
        <w:t>Συναδέλφισσες και συνάδελφοι, ο προϋπολογισμός που συζητάμε σήμερα είναι ο τελευταίος μνημονιακός προϋπολογισμός και αυτό δεν μπορεί παρά να είναι μια θετική εξέλιξη</w:t>
      </w:r>
      <w:r>
        <w:rPr>
          <w:rFonts w:eastAsia="Times New Roman"/>
          <w:szCs w:val="24"/>
        </w:rPr>
        <w:t>. Μια θετική εξέλιξη για όλους τους Έλληνες και για όλες τις Ελληνίδες και πιστεύω και για το σύνολο των πολιτικών δυνάμεων. Το λέω αυτό γιατί δεν έχει γίνει σαφές από τις ομιλίες σας εάν το θεωρείτε θετική εξέλιξη. Θεωρώ πως είναι κάτι που πρέπει να ξεκαθ</w:t>
      </w:r>
      <w:r>
        <w:rPr>
          <w:rFonts w:eastAsia="Times New Roman"/>
          <w:szCs w:val="24"/>
        </w:rPr>
        <w:t>αρίσετε στον ελληνικό λαό.</w:t>
      </w:r>
    </w:p>
    <w:p w14:paraId="621894DC" w14:textId="77777777" w:rsidR="00FB0E1F" w:rsidRDefault="0065608A">
      <w:pPr>
        <w:spacing w:after="0" w:line="600" w:lineRule="auto"/>
        <w:ind w:firstLine="720"/>
        <w:jc w:val="both"/>
        <w:rPr>
          <w:rFonts w:eastAsia="Times New Roman"/>
          <w:szCs w:val="24"/>
        </w:rPr>
      </w:pPr>
      <w:r>
        <w:rPr>
          <w:rFonts w:eastAsia="Times New Roman"/>
          <w:szCs w:val="24"/>
        </w:rPr>
        <w:t>Κλείνει, λοιπόν, μετά από πολλά χρόνια ένας ιστορικός κύκλος. Ο κύκλος των μνημονίων που κληρονομήσαμε από τις κυβερνήσεις της Νέας Δημοκρατίας και του ΠΑΣΟΚ. Οι εξελίξεις δείχνουν ότι έχουν δημιουργηθεί οι προϋποθέσεις για να πε</w:t>
      </w:r>
      <w:r>
        <w:rPr>
          <w:rFonts w:eastAsia="Times New Roman"/>
          <w:szCs w:val="24"/>
        </w:rPr>
        <w:t xml:space="preserve">ράσουμε στη μεταμνημονιακή εποχή. Η τρίτη αξιολόγηση κλείνει, προετοιμαζόμαστε για έξοδο στις αγορές και η χώρα μπαίνει σε τροχιά ανάκαμψης. Και όλα αυτά είναι το αποτέλεσμα μιας τεράστιας και εντατικής προσπάθειας, κυρίως εξορθολογισμού των δαπανών χωρίς </w:t>
      </w:r>
      <w:r>
        <w:rPr>
          <w:rFonts w:eastAsia="Times New Roman"/>
          <w:szCs w:val="24"/>
        </w:rPr>
        <w:t>περικοπές όμως στο κοινωνικό κράτος και οφείλεται βέβαια και στον περιορισμό της διασπάθισης του δημόσιου χρήματος και της διαφθοράς.</w:t>
      </w:r>
    </w:p>
    <w:p w14:paraId="621894DD" w14:textId="77777777" w:rsidR="00FB0E1F" w:rsidRDefault="0065608A">
      <w:pPr>
        <w:spacing w:after="0" w:line="600" w:lineRule="auto"/>
        <w:ind w:firstLine="720"/>
        <w:jc w:val="both"/>
        <w:rPr>
          <w:rFonts w:eastAsia="Times New Roman"/>
          <w:szCs w:val="24"/>
        </w:rPr>
      </w:pPr>
      <w:r>
        <w:rPr>
          <w:rFonts w:eastAsia="Times New Roman"/>
          <w:szCs w:val="24"/>
        </w:rPr>
        <w:t xml:space="preserve">Αλήθεια, προσωπικά εμβρόντητη παρακολουθώ την έκταση και το βάθος αυτού του φαινομένου που συνέβαινε όλα αυτά τα χρόνια </w:t>
      </w:r>
      <w:r>
        <w:rPr>
          <w:rFonts w:eastAsia="Times New Roman"/>
          <w:szCs w:val="24"/>
        </w:rPr>
        <w:t>που κυβερνούσε το ΠΑΣΟΚ και η Νέα Δημοκρατία και βέβαια οφείλεται και στον περιορισμό ενός μέρους της φοροδιαφυγής.</w:t>
      </w:r>
    </w:p>
    <w:p w14:paraId="621894DE" w14:textId="77777777" w:rsidR="00FB0E1F" w:rsidRDefault="0065608A">
      <w:pPr>
        <w:spacing w:after="0" w:line="600" w:lineRule="auto"/>
        <w:ind w:firstLine="720"/>
        <w:jc w:val="both"/>
        <w:rPr>
          <w:rFonts w:eastAsia="Times New Roman"/>
          <w:szCs w:val="24"/>
        </w:rPr>
      </w:pPr>
      <w:r>
        <w:rPr>
          <w:rFonts w:eastAsia="Times New Roman"/>
          <w:szCs w:val="24"/>
        </w:rPr>
        <w:t>Μετά από περίπου δέκα χρόνια αναμένεται να έχουμε ρυθμούς ανάπτυξης κοντά στο 2%. Η ανεργία μειώνεται για τρίτη συνεχή χρονιά κατά επτά ποσο</w:t>
      </w:r>
      <w:r>
        <w:rPr>
          <w:rFonts w:eastAsia="Times New Roman"/>
          <w:szCs w:val="24"/>
        </w:rPr>
        <w:t xml:space="preserve">στιαίες μονάδες. Φυσικά και αυτό δεν σημαίνει ότι λύθηκαν όλες οι δυσκολίες και τα οικονομικά προβλήματα των συμπολιτών μας. Σηματοδοτείται, όμως, μια αλλαγή στην οικονομία. Τα τελευταία τρία χρόνια ενισχύουμε την προστασία των πιο ευάλωτων πολιτών. </w:t>
      </w:r>
    </w:p>
    <w:p w14:paraId="621894DF" w14:textId="77777777" w:rsidR="00FB0E1F" w:rsidRDefault="0065608A">
      <w:pPr>
        <w:spacing w:after="0" w:line="600" w:lineRule="auto"/>
        <w:ind w:firstLine="720"/>
        <w:jc w:val="both"/>
        <w:rPr>
          <w:rFonts w:eastAsia="Times New Roman"/>
          <w:szCs w:val="24"/>
        </w:rPr>
      </w:pPr>
      <w:r>
        <w:rPr>
          <w:rFonts w:eastAsia="Times New Roman"/>
          <w:szCs w:val="24"/>
        </w:rPr>
        <w:t xml:space="preserve">Θέλω </w:t>
      </w:r>
      <w:r>
        <w:rPr>
          <w:rFonts w:eastAsia="Times New Roman"/>
          <w:szCs w:val="24"/>
        </w:rPr>
        <w:t xml:space="preserve">να αναφέρω κάποια παραδείγματα: Το κοινωνικό εισόδημα αλληλεγγύης για επτακόσιες χιλιάδες δικαιούχους, την ενίσχυση των χαμηλοσυνταξιούχων το 2016, το μέρισμα φέτος ύψους 1,4 </w:t>
      </w:r>
      <w:r>
        <w:rPr>
          <w:rFonts w:eastAsia="Times New Roman"/>
          <w:szCs w:val="24"/>
        </w:rPr>
        <w:t xml:space="preserve">δισεκατομμυρίου </w:t>
      </w:r>
      <w:r>
        <w:rPr>
          <w:rFonts w:eastAsia="Times New Roman"/>
          <w:szCs w:val="24"/>
        </w:rPr>
        <w:t>ευρώ, υπερδιπλάσιο σε σχέση με πέρυσι, το</w:t>
      </w:r>
      <w:r>
        <w:rPr>
          <w:rFonts w:eastAsia="Times New Roman"/>
          <w:szCs w:val="24"/>
        </w:rPr>
        <w:t>ν</w:t>
      </w:r>
      <w:r>
        <w:rPr>
          <w:rFonts w:eastAsia="Times New Roman"/>
          <w:szCs w:val="24"/>
        </w:rPr>
        <w:t xml:space="preserve"> θεσμό των σχολικών γευ</w:t>
      </w:r>
      <w:r>
        <w:rPr>
          <w:rFonts w:eastAsia="Times New Roman"/>
          <w:szCs w:val="24"/>
        </w:rPr>
        <w:t>μάτων, τα δωρεάν μεταπτυχιακά για φοιτητές που δεν έχουν τη δυνατότητα να πληρώσουν, την προστασία της λαϊκής κατοικίας, την καθολική και ισότιμη ιατροφαρμακευτική περίθαλψη για όλους τους πολίτες</w:t>
      </w:r>
      <w:r>
        <w:rPr>
          <w:rFonts w:eastAsia="Times New Roman"/>
          <w:szCs w:val="24"/>
        </w:rPr>
        <w:t xml:space="preserve">. Εντάξαμε </w:t>
      </w:r>
      <w:r>
        <w:rPr>
          <w:rFonts w:eastAsia="Times New Roman"/>
          <w:szCs w:val="24"/>
        </w:rPr>
        <w:t xml:space="preserve">δυόμισι εκατομμύρια ανασφάλιστους δωρεάν στο </w:t>
      </w:r>
      <w:r>
        <w:rPr>
          <w:rFonts w:eastAsia="Times New Roman"/>
          <w:szCs w:val="24"/>
        </w:rPr>
        <w:t>ε</w:t>
      </w:r>
      <w:r>
        <w:rPr>
          <w:rFonts w:eastAsia="Times New Roman"/>
          <w:szCs w:val="24"/>
        </w:rPr>
        <w:t>θνι</w:t>
      </w:r>
      <w:r>
        <w:rPr>
          <w:rFonts w:eastAsia="Times New Roman"/>
          <w:szCs w:val="24"/>
        </w:rPr>
        <w:t xml:space="preserve">κό </w:t>
      </w:r>
      <w:r>
        <w:rPr>
          <w:rFonts w:eastAsia="Times New Roman"/>
          <w:szCs w:val="24"/>
        </w:rPr>
        <w:t>σ</w:t>
      </w:r>
      <w:r>
        <w:rPr>
          <w:rFonts w:eastAsia="Times New Roman"/>
          <w:szCs w:val="24"/>
        </w:rPr>
        <w:t xml:space="preserve">ύστημα </w:t>
      </w:r>
      <w:r>
        <w:rPr>
          <w:rFonts w:eastAsia="Times New Roman"/>
          <w:szCs w:val="24"/>
        </w:rPr>
        <w:t>υ</w:t>
      </w:r>
      <w:r>
        <w:rPr>
          <w:rFonts w:eastAsia="Times New Roman"/>
          <w:szCs w:val="24"/>
        </w:rPr>
        <w:t>γείας</w:t>
      </w:r>
      <w:r>
        <w:rPr>
          <w:rFonts w:eastAsia="Times New Roman"/>
          <w:szCs w:val="24"/>
        </w:rPr>
        <w:t xml:space="preserve"> και </w:t>
      </w:r>
      <w:r>
        <w:rPr>
          <w:rFonts w:eastAsia="Times New Roman"/>
          <w:szCs w:val="24"/>
        </w:rPr>
        <w:t>τη δημιουργία πρωτοβάθμιας φροντίδας υγείας.</w:t>
      </w:r>
    </w:p>
    <w:p w14:paraId="621894E0" w14:textId="77777777" w:rsidR="00FB0E1F" w:rsidRDefault="0065608A">
      <w:pPr>
        <w:spacing w:after="0"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αυτό το σημείο θέλω να μου επιτρέψετε να σταθώ στον χώρο της υγείας. Το στοίχημα για μας από την αρχή της διακυβέρνησης ήταν να καταφέρουμε να στηρίξουμε και να αναβαθμίσουμε λειτουργικά</w:t>
      </w:r>
      <w:r>
        <w:rPr>
          <w:rFonts w:eastAsia="Times New Roman"/>
          <w:szCs w:val="24"/>
        </w:rPr>
        <w:t xml:space="preserve"> τις δημόσιες δομές, να προσληφθεί μόνιμο και επικουρικό προσωπικό, να ενισχυθούν οι προϋπολογισμοί των νοσοκομείων και να αυξηθεί έτσι η δυνατότητα του </w:t>
      </w:r>
      <w:r>
        <w:rPr>
          <w:rFonts w:eastAsia="Times New Roman"/>
          <w:szCs w:val="24"/>
        </w:rPr>
        <w:t xml:space="preserve">εθνικού συστήματος υγείας </w:t>
      </w:r>
      <w:r>
        <w:rPr>
          <w:rFonts w:eastAsia="Times New Roman"/>
          <w:szCs w:val="24"/>
        </w:rPr>
        <w:t xml:space="preserve">να καλύψει τις ανάγκες όλων των πολιτών. </w:t>
      </w:r>
    </w:p>
    <w:p w14:paraId="621894E1" w14:textId="77777777" w:rsidR="00FB0E1F" w:rsidRDefault="0065608A">
      <w:pPr>
        <w:spacing w:after="0" w:line="600" w:lineRule="auto"/>
        <w:ind w:firstLine="720"/>
        <w:jc w:val="both"/>
        <w:rPr>
          <w:rFonts w:eastAsia="Times New Roman"/>
          <w:szCs w:val="24"/>
        </w:rPr>
      </w:pPr>
      <w:r>
        <w:rPr>
          <w:rFonts w:eastAsia="Times New Roman"/>
          <w:szCs w:val="24"/>
        </w:rPr>
        <w:t>Ας μην ξεχνάμε ότι οι πολιτικές των</w:t>
      </w:r>
      <w:r>
        <w:rPr>
          <w:rFonts w:eastAsia="Times New Roman"/>
          <w:szCs w:val="24"/>
        </w:rPr>
        <w:t xml:space="preserve"> προηγούμενων κυβερνήσεων του ΠΑΣΟΚ και της Νέας Δημοκρατίας είχαν τρία πολύ σοβαρά αρνητικά αποτελέσματα, το κλείσιμο σχεδόν όλων των πρωτοβάθμιων ιατρείων, με αποτέλεσμα οι πολίτες να συνωστίζονται στα επείγοντα των νοσοκομείων για όποιο θέμα και να τους</w:t>
      </w:r>
      <w:r>
        <w:rPr>
          <w:rFonts w:eastAsia="Times New Roman"/>
          <w:szCs w:val="24"/>
        </w:rPr>
        <w:t xml:space="preserve"> αφορούσε, την ενίσχυση του ιδιωτικού τομέα της υγείας και την έξοδο τριών χιλιάδων γιατρών από το σύστημα. Επίσης, να μην ξεχνάμε ότι τα προηγούμενα χρόνια δυόμισι εκατομμύρια άνθρωποι αποκλείστηκαν από το </w:t>
      </w:r>
      <w:r>
        <w:rPr>
          <w:rFonts w:eastAsia="Times New Roman"/>
          <w:szCs w:val="24"/>
        </w:rPr>
        <w:t>δημόσιο</w:t>
      </w:r>
      <w:r>
        <w:rPr>
          <w:rFonts w:eastAsia="Times New Roman"/>
          <w:szCs w:val="24"/>
        </w:rPr>
        <w:t xml:space="preserve"> </w:t>
      </w:r>
      <w:r>
        <w:rPr>
          <w:rFonts w:eastAsia="Times New Roman"/>
          <w:szCs w:val="24"/>
        </w:rPr>
        <w:t>σύστημα υγείας</w:t>
      </w:r>
      <w:r>
        <w:rPr>
          <w:rFonts w:eastAsia="Times New Roman"/>
          <w:szCs w:val="24"/>
        </w:rPr>
        <w:t>.</w:t>
      </w:r>
    </w:p>
    <w:p w14:paraId="621894E2" w14:textId="77777777" w:rsidR="00FB0E1F" w:rsidRDefault="0065608A">
      <w:pPr>
        <w:spacing w:after="0" w:line="600" w:lineRule="auto"/>
        <w:ind w:firstLine="720"/>
        <w:jc w:val="both"/>
        <w:rPr>
          <w:rFonts w:eastAsia="Times New Roman"/>
          <w:szCs w:val="24"/>
        </w:rPr>
      </w:pPr>
      <w:r>
        <w:rPr>
          <w:rFonts w:eastAsia="Times New Roman"/>
          <w:szCs w:val="24"/>
        </w:rPr>
        <w:t>Εμείς μέχρι σήμερα καταφέ</w:t>
      </w:r>
      <w:r>
        <w:rPr>
          <w:rFonts w:eastAsia="Times New Roman"/>
          <w:szCs w:val="24"/>
        </w:rPr>
        <w:t>ραμε να ενισχύσουμε το ΕΣΥ με μόνιμο και επικουρικό προσωπικό, να αυξήσουμε τα όρια των δαπανών στις δημόσιες δομές και στον ΕΟΠΥΥ, να διαγράψουμε τα χρέη των ανασφάλιστων, αλλά κυρίως να νομοθετήσουμε την καθολική και ισότιμη κάλυψη του πληθυσμού, με σαφή</w:t>
      </w:r>
      <w:r>
        <w:rPr>
          <w:rFonts w:eastAsia="Times New Roman"/>
          <w:szCs w:val="24"/>
        </w:rPr>
        <w:t xml:space="preserve"> προτεραιότητα στη δημόσια περίθαλψη. </w:t>
      </w:r>
    </w:p>
    <w:p w14:paraId="621894E3" w14:textId="77777777" w:rsidR="00FB0E1F" w:rsidRDefault="0065608A">
      <w:pPr>
        <w:spacing w:after="0" w:line="600" w:lineRule="auto"/>
        <w:ind w:firstLine="720"/>
        <w:jc w:val="both"/>
        <w:rPr>
          <w:rFonts w:eastAsia="Times New Roman"/>
          <w:szCs w:val="24"/>
        </w:rPr>
      </w:pPr>
      <w:r>
        <w:rPr>
          <w:rFonts w:eastAsia="Times New Roman"/>
          <w:szCs w:val="24"/>
        </w:rPr>
        <w:t xml:space="preserve">Κύριοι συνάδελφοι, ο </w:t>
      </w:r>
      <w:r>
        <w:rPr>
          <w:rFonts w:eastAsia="Times New Roman"/>
          <w:szCs w:val="24"/>
        </w:rPr>
        <w:t xml:space="preserve">προϋπολογισμός </w:t>
      </w:r>
      <w:r>
        <w:rPr>
          <w:rFonts w:eastAsia="Times New Roman"/>
          <w:szCs w:val="24"/>
        </w:rPr>
        <w:t>του 2018 αποδεικνύει τις προθέσεις αυτής της Κυβέρνησης. Προχωράμε και προσπαθούμε να δημιουργήσουμε τις κατάλληλες προϋποθέσεις ώστε η χώρα να ανακάμψει, αλλά και οι αδύναμοι πολίτ</w:t>
      </w:r>
      <w:r>
        <w:rPr>
          <w:rFonts w:eastAsia="Times New Roman"/>
          <w:szCs w:val="24"/>
        </w:rPr>
        <w:t xml:space="preserve">ες να σταθούν όρθιοι. Περιορίζουμε τη σκιώδη οικονομία, διευρύνουμε τις παρεμβάσεις ενίσχυσης της κοινωνικής προστασίας και επιδιώκουμε ανάπτυξη με κοινωνικό αποτέλεσμα. </w:t>
      </w:r>
    </w:p>
    <w:p w14:paraId="621894E4" w14:textId="77777777" w:rsidR="00FB0E1F" w:rsidRDefault="0065608A">
      <w:pPr>
        <w:spacing w:after="0" w:line="600" w:lineRule="auto"/>
        <w:ind w:firstLine="720"/>
        <w:jc w:val="both"/>
        <w:rPr>
          <w:rFonts w:eastAsia="Times New Roman"/>
          <w:szCs w:val="24"/>
        </w:rPr>
      </w:pPr>
      <w:r>
        <w:rPr>
          <w:rFonts w:eastAsia="Times New Roman"/>
          <w:szCs w:val="24"/>
        </w:rPr>
        <w:t>Είναι αλήθεια πως έχουμε πολλά ακόμα να κάνουμε. Να είστε βέβαιοι ότι θα τα κάνουμε κ</w:t>
      </w:r>
      <w:r>
        <w:rPr>
          <w:rFonts w:eastAsia="Times New Roman"/>
          <w:szCs w:val="24"/>
        </w:rPr>
        <w:t>αι θα είμαστε σε θέση να βγούμε οριστικά από τα μνημόνια τον Αύγουστο του 2018, για να αρχίσουμε επιτέλους να ανακτούμε την κυριαρχία της χώρας μας.</w:t>
      </w:r>
    </w:p>
    <w:p w14:paraId="621894E5" w14:textId="77777777" w:rsidR="00FB0E1F" w:rsidRDefault="0065608A">
      <w:pPr>
        <w:spacing w:after="0" w:line="600" w:lineRule="auto"/>
        <w:ind w:firstLine="709"/>
        <w:jc w:val="both"/>
        <w:rPr>
          <w:rFonts w:eastAsia="Times New Roman"/>
          <w:szCs w:val="24"/>
        </w:rPr>
      </w:pPr>
      <w:r>
        <w:rPr>
          <w:rFonts w:eastAsia="Times New Roman"/>
          <w:szCs w:val="24"/>
        </w:rPr>
        <w:t>Σας ευχαριστώ.</w:t>
      </w:r>
    </w:p>
    <w:p w14:paraId="621894E6" w14:textId="77777777" w:rsidR="00FB0E1F" w:rsidRDefault="0065608A">
      <w:pPr>
        <w:spacing w:after="0" w:line="600" w:lineRule="auto"/>
        <w:ind w:firstLine="709"/>
        <w:jc w:val="center"/>
        <w:rPr>
          <w:rFonts w:eastAsia="Times New Roman"/>
          <w:szCs w:val="24"/>
        </w:rPr>
      </w:pPr>
      <w:r>
        <w:rPr>
          <w:rFonts w:eastAsia="Times New Roman"/>
          <w:szCs w:val="24"/>
        </w:rPr>
        <w:t>(Χειροκροτήματα από την πτέρυγα του ΣΥΡΙΖΑ)</w:t>
      </w:r>
    </w:p>
    <w:p w14:paraId="621894E7"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Αϊβατίδης από τη Χρυσή Αυγή.</w:t>
      </w:r>
    </w:p>
    <w:p w14:paraId="621894E8" w14:textId="77777777" w:rsidR="00FB0E1F" w:rsidRDefault="0065608A">
      <w:pPr>
        <w:spacing w:after="0"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Η Χρυσή Αυγή ευθύς εξαρχής έχει δηλώσει ρητώς και με τον πλέον κατηγορηματικό τρόπο ότι θα καταψηφίσει αυτόν τον </w:t>
      </w:r>
      <w:r>
        <w:rPr>
          <w:rFonts w:eastAsia="Times New Roman"/>
          <w:szCs w:val="24"/>
        </w:rPr>
        <w:t>προϋπολογισμό</w:t>
      </w:r>
      <w:r>
        <w:rPr>
          <w:rFonts w:eastAsia="Times New Roman"/>
          <w:szCs w:val="24"/>
        </w:rPr>
        <w:t>, ο οποίος είναι ένα μνημονιακό κατασκεύασμα, θα έλεγα, με μία</w:t>
      </w:r>
      <w:r>
        <w:rPr>
          <w:rFonts w:eastAsia="Times New Roman"/>
          <w:szCs w:val="24"/>
        </w:rPr>
        <w:t xml:space="preserve"> πρόσθετη ροδόχροη χροιά μπολσεβικισμού και ως εκ τούτου τον κρίνουμε απαράδεκτο και εθνοφθόρο. </w:t>
      </w:r>
    </w:p>
    <w:p w14:paraId="621894E9" w14:textId="77777777" w:rsidR="00FB0E1F" w:rsidRDefault="0065608A">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 xml:space="preserve">προϋπολογισμός </w:t>
      </w:r>
      <w:r>
        <w:rPr>
          <w:rFonts w:eastAsia="Times New Roman"/>
          <w:szCs w:val="24"/>
        </w:rPr>
        <w:t xml:space="preserve">αυτός είναι φοροκεντρικός, εισφοροκεντρικός και αντιεπιδοματικός. Ειδικά για το μείζον ζήτημα που απασχολεί και θα πρέπει να απασχολεί όλα τα </w:t>
      </w:r>
      <w:r>
        <w:rPr>
          <w:rFonts w:eastAsia="Times New Roman"/>
          <w:szCs w:val="24"/>
        </w:rPr>
        <w:t xml:space="preserve">πολιτικά κόμματα, όλον τον πολιτικό κόσμο, το δημογραφικό πρόβλημα, δεν προσφέρει τίποτα για την πατρίδα, για το έθνος. </w:t>
      </w:r>
    </w:p>
    <w:p w14:paraId="621894EA" w14:textId="77777777" w:rsidR="00FB0E1F" w:rsidRDefault="0065608A">
      <w:pPr>
        <w:spacing w:after="0" w:line="600" w:lineRule="auto"/>
        <w:ind w:firstLine="720"/>
        <w:jc w:val="both"/>
        <w:rPr>
          <w:rFonts w:eastAsia="Times New Roman"/>
          <w:szCs w:val="24"/>
        </w:rPr>
      </w:pPr>
      <w:r>
        <w:rPr>
          <w:rFonts w:eastAsia="Times New Roman"/>
          <w:szCs w:val="24"/>
        </w:rPr>
        <w:t xml:space="preserve">Ακούστηκε ότι είναι ο τελευταίος μνημονιακός </w:t>
      </w:r>
      <w:r>
        <w:rPr>
          <w:rFonts w:eastAsia="Times New Roman"/>
          <w:szCs w:val="24"/>
        </w:rPr>
        <w:t xml:space="preserve">προϋπολογισμός </w:t>
      </w:r>
      <w:r>
        <w:rPr>
          <w:rFonts w:eastAsia="Times New Roman"/>
          <w:szCs w:val="24"/>
        </w:rPr>
        <w:t xml:space="preserve">και ότι τον Αύγουστο του 2018 θα λάβει χώρα η καθαρή έξοδος από τα </w:t>
      </w:r>
      <w:r>
        <w:rPr>
          <w:rFonts w:eastAsia="Times New Roman"/>
          <w:szCs w:val="24"/>
        </w:rPr>
        <w:t>μνημόνια. Αυτή η άποψη είναι ένα πολιτικό προϊόν ανθρώπων, πολιτικών που είτε είναι αιθεροβάμονες είτε είναι ξεκάθαρα αριβίστες. Αυτό είτε αποτελεί μια πολιτική αυταπάτη είτε μια ξεκάθαρη πολιτική απάτη.</w:t>
      </w:r>
    </w:p>
    <w:p w14:paraId="621894EB" w14:textId="77777777" w:rsidR="00FB0E1F" w:rsidRDefault="0065608A">
      <w:pPr>
        <w:spacing w:after="0" w:line="600" w:lineRule="auto"/>
        <w:ind w:firstLine="720"/>
        <w:jc w:val="both"/>
        <w:rPr>
          <w:rFonts w:eastAsia="Times New Roman"/>
          <w:szCs w:val="24"/>
        </w:rPr>
      </w:pPr>
      <w:r>
        <w:rPr>
          <w:rFonts w:eastAsia="Times New Roman"/>
          <w:szCs w:val="24"/>
        </w:rPr>
        <w:t>Ποιο, άραγε, είναι το διαφοροδιαγνωστικό στοιχείο, π</w:t>
      </w:r>
      <w:r>
        <w:rPr>
          <w:rFonts w:eastAsia="Times New Roman"/>
          <w:szCs w:val="24"/>
        </w:rPr>
        <w:t xml:space="preserve">ροκειμένου κάποιος να αχθεί σ’ ένα ασφαλές συμπέρασμα ότι πρόκειται περί αυταπάτης ή απάτης; </w:t>
      </w:r>
    </w:p>
    <w:p w14:paraId="621894EC" w14:textId="77777777" w:rsidR="00FB0E1F" w:rsidRDefault="0065608A">
      <w:pPr>
        <w:spacing w:after="0" w:line="600" w:lineRule="auto"/>
        <w:ind w:firstLine="720"/>
        <w:jc w:val="both"/>
        <w:rPr>
          <w:rFonts w:eastAsia="Times New Roman"/>
          <w:bCs/>
          <w:shd w:val="clear" w:color="auto" w:fill="FFFFFF"/>
        </w:rPr>
      </w:pPr>
      <w:r>
        <w:rPr>
          <w:rFonts w:eastAsia="Times New Roman" w:cs="Times New Roman"/>
          <w:szCs w:val="24"/>
        </w:rPr>
        <w:t xml:space="preserve">Κατά τη γνώμη μου, ένα </w:t>
      </w:r>
      <w:r>
        <w:rPr>
          <w:rFonts w:eastAsia="Times New Roman"/>
          <w:bCs/>
        </w:rPr>
        <w:t>είναι</w:t>
      </w:r>
      <w:r>
        <w:rPr>
          <w:rFonts w:eastAsia="Times New Roman" w:cs="Times New Roman"/>
          <w:szCs w:val="24"/>
        </w:rPr>
        <w:t xml:space="preserve"> το κρίσιμο σημείο, το πότε θα γίνει άρση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Δεν γίνεται πουθενά λόγος γι’ αυτό. Ένας βασικός κανόνας </w:t>
      </w:r>
      <w:r>
        <w:rPr>
          <w:rFonts w:eastAsia="Times New Roman" w:cs="Times New Roman"/>
          <w:bCs/>
          <w:shd w:val="clear" w:color="auto" w:fill="FFFFFF"/>
        </w:rPr>
        <w:t>που</w:t>
      </w:r>
      <w:r>
        <w:rPr>
          <w:rFonts w:eastAsia="Times New Roman" w:cs="Times New Roman"/>
          <w:szCs w:val="24"/>
        </w:rPr>
        <w:t xml:space="preserve"> διέπει τα</w:t>
      </w:r>
      <w:r>
        <w:rPr>
          <w:rFonts w:eastAsia="Times New Roman" w:cs="Times New Roman"/>
          <w:szCs w:val="24"/>
        </w:rPr>
        <w:t xml:space="preserve"> </w:t>
      </w:r>
      <w:r>
        <w:rPr>
          <w:rFonts w:eastAsia="Times New Roman"/>
          <w:bCs/>
          <w:shd w:val="clear" w:color="auto" w:fill="FFFFFF"/>
        </w:rPr>
        <w:t xml:space="preserve">οικονομικά επιτάσσει την πρόκληση οικονομικής κρίσης σε ένα κράτος, όταν συνυπάρχουν τρία δεδομένα: η ελεύθερη κίνηση κεφαλαίων, η σταθερή ισοτιμία και η κυριαρχική -θα έλεγα- νομισματική πολιτική. </w:t>
      </w:r>
    </w:p>
    <w:p w14:paraId="621894ED" w14:textId="77777777" w:rsidR="00FB0E1F" w:rsidRDefault="0065608A">
      <w:pPr>
        <w:spacing w:after="0" w:line="600" w:lineRule="auto"/>
        <w:ind w:firstLine="720"/>
        <w:jc w:val="both"/>
        <w:rPr>
          <w:rFonts w:eastAsia="Times New Roman" w:cs="Times New Roman"/>
          <w:szCs w:val="24"/>
        </w:rPr>
      </w:pPr>
      <w:r>
        <w:rPr>
          <w:rFonts w:eastAsia="Times New Roman"/>
          <w:bCs/>
          <w:shd w:val="clear" w:color="auto" w:fill="FFFFFF"/>
        </w:rPr>
        <w:t xml:space="preserve">Το ερώτημα εδώ για την πατρίδα μας είναι το εξής: Σε τι </w:t>
      </w:r>
      <w:r>
        <w:rPr>
          <w:rFonts w:eastAsia="Times New Roman"/>
          <w:bCs/>
          <w:shd w:val="clear" w:color="auto" w:fill="FFFFFF"/>
        </w:rPr>
        <w:t xml:space="preserve">έχουν εισφέρει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Ένα, ε</w:t>
      </w:r>
      <w:r>
        <w:rPr>
          <w:rFonts w:eastAsia="Times New Roman" w:cs="Times New Roman"/>
          <w:bCs/>
          <w:shd w:val="clear" w:color="auto" w:fill="FFFFFF"/>
        </w:rPr>
        <w:t>πίσης</w:t>
      </w:r>
      <w:r>
        <w:rPr>
          <w:rFonts w:eastAsia="Times New Roman" w:cs="Times New Roman"/>
          <w:szCs w:val="24"/>
        </w:rPr>
        <w:t xml:space="preserve">, αμείλικτο ερώτημα </w:t>
      </w:r>
      <w:r>
        <w:rPr>
          <w:rFonts w:eastAsia="Times New Roman"/>
          <w:bCs/>
        </w:rPr>
        <w:t>είναι</w:t>
      </w:r>
      <w:r>
        <w:rPr>
          <w:rFonts w:eastAsia="Times New Roman" w:cs="Times New Roman"/>
          <w:szCs w:val="24"/>
        </w:rPr>
        <w:t xml:space="preserve"> αν γίνει άρση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Γ</w:t>
      </w:r>
      <w:r>
        <w:rPr>
          <w:rFonts w:eastAsia="Times New Roman" w:cs="Times New Roman"/>
          <w:bCs/>
          <w:shd w:val="clear" w:color="auto" w:fill="FFFFFF"/>
        </w:rPr>
        <w:t>ιατί</w:t>
      </w:r>
      <w:r>
        <w:rPr>
          <w:rFonts w:eastAsia="Times New Roman" w:cs="Times New Roman"/>
          <w:szCs w:val="24"/>
        </w:rPr>
        <w:t xml:space="preserve"> δεν νοείται έξοδος από τις μνημονιακές πολιτικές, </w:t>
      </w:r>
      <w:r>
        <w:rPr>
          <w:rFonts w:eastAsia="Times New Roman" w:cs="Times New Roman"/>
        </w:rPr>
        <w:t>χωρίς</w:t>
      </w:r>
      <w:r>
        <w:rPr>
          <w:rFonts w:eastAsia="Times New Roman" w:cs="Times New Roman"/>
          <w:szCs w:val="24"/>
        </w:rPr>
        <w:t xml:space="preserve"> άρση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ούτε εννοείται γνήσια ανάπτυξη. Άρα, θα </w:t>
      </w:r>
      <w:r>
        <w:rPr>
          <w:rFonts w:eastAsia="Times New Roman" w:cs="Times New Roman"/>
        </w:rPr>
        <w:t>πρέπει</w:t>
      </w:r>
      <w:r>
        <w:rPr>
          <w:rFonts w:eastAsia="Times New Roman" w:cs="Times New Roman"/>
          <w:szCs w:val="24"/>
        </w:rPr>
        <w:t xml:space="preserve"> η </w:t>
      </w:r>
      <w:r>
        <w:rPr>
          <w:rFonts w:eastAsia="Times New Roman"/>
          <w:bCs/>
        </w:rPr>
        <w:t>Κυβέρνηση</w:t>
      </w:r>
      <w:r>
        <w:rPr>
          <w:rFonts w:eastAsia="Times New Roman" w:cs="Times New Roman"/>
          <w:szCs w:val="24"/>
        </w:rPr>
        <w:t xml:space="preserve"> </w:t>
      </w:r>
      <w:r>
        <w:rPr>
          <w:rFonts w:eastAsia="Times New Roman"/>
          <w:bCs/>
          <w:shd w:val="clear" w:color="auto" w:fill="FFFFFF"/>
        </w:rPr>
        <w:t>να</w:t>
      </w:r>
      <w:r>
        <w:rPr>
          <w:rFonts w:eastAsia="Times New Roman" w:cs="Times New Roman"/>
          <w:szCs w:val="24"/>
        </w:rPr>
        <w:t xml:space="preserve"> πει ρητά πότε θα γίνει η πλήρης άρση των ελέγχων στις κινήσεις των κεφαλαίων. Εάν δεν απαντήσει </w:t>
      </w:r>
      <w:r>
        <w:rPr>
          <w:rFonts w:eastAsia="Times New Roman"/>
          <w:bCs/>
        </w:rPr>
        <w:t>και</w:t>
      </w:r>
      <w:r>
        <w:rPr>
          <w:rFonts w:eastAsia="Times New Roman" w:cs="Times New Roman"/>
          <w:szCs w:val="24"/>
        </w:rPr>
        <w:t xml:space="preserve"> αν η απάντησή της δεν </w:t>
      </w:r>
      <w:r>
        <w:rPr>
          <w:rFonts w:eastAsia="Times New Roman"/>
          <w:bCs/>
        </w:rPr>
        <w:t>είναι</w:t>
      </w:r>
      <w:r>
        <w:rPr>
          <w:rFonts w:eastAsia="Times New Roman" w:cs="Times New Roman"/>
          <w:szCs w:val="24"/>
        </w:rPr>
        <w:t xml:space="preserve"> αληθής, τότε πράγματι η </w:t>
      </w:r>
      <w:r>
        <w:rPr>
          <w:rFonts w:eastAsia="Times New Roman"/>
          <w:bCs/>
        </w:rPr>
        <w:t>Κυβέρνηση</w:t>
      </w:r>
      <w:r>
        <w:rPr>
          <w:rFonts w:eastAsia="Times New Roman" w:cs="Times New Roman"/>
          <w:szCs w:val="24"/>
        </w:rPr>
        <w:t xml:space="preserve"> αυτή, όπως εικάζουμε, </w:t>
      </w:r>
      <w:r>
        <w:rPr>
          <w:rFonts w:eastAsia="Times New Roman"/>
          <w:bCs/>
        </w:rPr>
        <w:t>είναι</w:t>
      </w:r>
      <w:r>
        <w:rPr>
          <w:rFonts w:eastAsia="Times New Roman" w:cs="Times New Roman"/>
          <w:szCs w:val="24"/>
        </w:rPr>
        <w:t xml:space="preserve"> </w:t>
      </w:r>
      <w:r>
        <w:rPr>
          <w:rFonts w:eastAsia="Times New Roman"/>
          <w:bCs/>
          <w:shd w:val="clear" w:color="auto" w:fill="FFFFFF"/>
        </w:rPr>
        <w:t>μια</w:t>
      </w:r>
      <w:r>
        <w:rPr>
          <w:rFonts w:eastAsia="Times New Roman" w:cs="Times New Roman"/>
          <w:szCs w:val="24"/>
        </w:rPr>
        <w:t xml:space="preserve"> </w:t>
      </w:r>
      <w:r>
        <w:rPr>
          <w:rFonts w:eastAsia="Times New Roman"/>
          <w:bCs/>
        </w:rPr>
        <w:t>Κυβέρνηση</w:t>
      </w:r>
      <w:r>
        <w:rPr>
          <w:rFonts w:eastAsia="Times New Roman" w:cs="Times New Roman"/>
          <w:szCs w:val="24"/>
        </w:rPr>
        <w:t xml:space="preserve"> </w:t>
      </w:r>
      <w:r>
        <w:rPr>
          <w:rFonts w:eastAsia="Times New Roman" w:cs="Times New Roman"/>
          <w:szCs w:val="24"/>
        </w:rPr>
        <w:t xml:space="preserve">από πολιτικούς αριβίστες. </w:t>
      </w:r>
    </w:p>
    <w:p w14:paraId="621894E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bCs/>
          <w:shd w:val="clear" w:color="auto" w:fill="FFFFFF"/>
        </w:rPr>
        <w:t>προϋπολογισμός</w:t>
      </w:r>
      <w:r>
        <w:rPr>
          <w:rFonts w:eastAsia="Times New Roman" w:cs="Times New Roman"/>
          <w:szCs w:val="24"/>
        </w:rPr>
        <w:t xml:space="preserve"> </w:t>
      </w:r>
      <w:r>
        <w:rPr>
          <w:rFonts w:eastAsia="Times New Roman"/>
          <w:bCs/>
        </w:rPr>
        <w:t>είναι</w:t>
      </w:r>
      <w:r>
        <w:rPr>
          <w:rFonts w:eastAsia="Times New Roman" w:cs="Times New Roman"/>
          <w:szCs w:val="24"/>
        </w:rPr>
        <w:t xml:space="preserve"> υπερπλεονασματικός, ψευδεπίγραφα αναπτυξιακός και </w:t>
      </w:r>
      <w:r>
        <w:rPr>
          <w:rFonts w:eastAsia="Times New Roman"/>
          <w:bCs/>
          <w:shd w:val="clear" w:color="auto" w:fill="FFFFFF"/>
        </w:rPr>
        <w:t xml:space="preserve">προβλέπει </w:t>
      </w:r>
      <w:r>
        <w:rPr>
          <w:rFonts w:eastAsia="Times New Roman" w:cs="Times New Roman"/>
          <w:szCs w:val="24"/>
        </w:rPr>
        <w:t xml:space="preserve">ένα πλεόνασμα της τάξεως του 3,8%. Πώς </w:t>
      </w:r>
      <w:r>
        <w:rPr>
          <w:rFonts w:eastAsia="Times New Roman"/>
          <w:bCs/>
        </w:rPr>
        <w:t>είναι</w:t>
      </w:r>
      <w:r>
        <w:rPr>
          <w:rFonts w:eastAsia="Times New Roman" w:cs="Times New Roman"/>
          <w:szCs w:val="24"/>
        </w:rPr>
        <w:t xml:space="preserve"> δυνατόν -επαναλαμβάνω- να </w:t>
      </w:r>
      <w:r>
        <w:rPr>
          <w:rFonts w:eastAsia="Times New Roman"/>
          <w:bCs/>
        </w:rPr>
        <w:t>υπάρξει</w:t>
      </w:r>
      <w:r>
        <w:rPr>
          <w:rFonts w:eastAsia="Times New Roman" w:cs="Times New Roman"/>
          <w:szCs w:val="24"/>
        </w:rPr>
        <w:t xml:space="preserve"> γνήσια ανάπτυξη </w:t>
      </w:r>
      <w:r>
        <w:rPr>
          <w:rFonts w:eastAsia="Times New Roman" w:cs="Times New Roman"/>
        </w:rPr>
        <w:t>χωρίς</w:t>
      </w:r>
      <w:r>
        <w:rPr>
          <w:rFonts w:eastAsia="Times New Roman" w:cs="Times New Roman"/>
          <w:szCs w:val="24"/>
        </w:rPr>
        <w:t xml:space="preserve"> άρση στους ελέγχους των κεφαλαίων; </w:t>
      </w:r>
    </w:p>
    <w:p w14:paraId="621894EF" w14:textId="77777777" w:rsidR="00FB0E1F" w:rsidRDefault="0065608A">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Προκύπτει, </w:t>
      </w:r>
      <w:r>
        <w:rPr>
          <w:rFonts w:eastAsia="Times New Roman" w:cs="Times New Roman"/>
          <w:bCs/>
          <w:shd w:val="clear" w:color="auto" w:fill="FFFFFF"/>
        </w:rPr>
        <w:t>όμως</w:t>
      </w:r>
      <w:r>
        <w:rPr>
          <w:rFonts w:eastAsia="Times New Roman" w:cs="Times New Roman"/>
          <w:szCs w:val="24"/>
        </w:rPr>
        <w:t xml:space="preserve">, ένα άλλο πολύ σοβαρό στοιχείο, </w:t>
      </w:r>
      <w:r>
        <w:rPr>
          <w:rFonts w:eastAsia="Times New Roman"/>
          <w:bCs/>
          <w:shd w:val="clear" w:color="auto" w:fill="FFFFFF"/>
        </w:rPr>
        <w:t>ότι</w:t>
      </w:r>
      <w:r>
        <w:rPr>
          <w:rFonts w:eastAsia="Times New Roman" w:cs="Times New Roman"/>
          <w:szCs w:val="24"/>
        </w:rPr>
        <w:t xml:space="preserve"> </w:t>
      </w:r>
      <w:r>
        <w:rPr>
          <w:rFonts w:eastAsia="Times New Roman"/>
          <w:bCs/>
        </w:rPr>
        <w:t>ε</w:t>
      </w:r>
      <w:r>
        <w:rPr>
          <w:rFonts w:eastAsia="Times New Roman"/>
          <w:bCs/>
        </w:rPr>
        <w:t>ίναι</w:t>
      </w:r>
      <w:r>
        <w:rPr>
          <w:rFonts w:eastAsia="Times New Roman" w:cs="Times New Roman"/>
          <w:szCs w:val="24"/>
        </w:rPr>
        <w:t xml:space="preserve"> διογκωμένοι τόσο οι έμμεσοι όσο και οι άμεσοι φόροι. Γ</w:t>
      </w:r>
      <w:r>
        <w:rPr>
          <w:rFonts w:eastAsia="Times New Roman" w:cs="Times New Roman"/>
          <w:bCs/>
          <w:shd w:val="clear" w:color="auto" w:fill="FFFFFF"/>
        </w:rPr>
        <w:t xml:space="preserve">ι’ αυτό ομιλούμε περί υπερφορολογήσεως. Οι δε έμμεσοι φόροι υπερβαίνουν στην πρόβλεψη κατά 33% περίπου τους άμεσους φόρους. </w:t>
      </w:r>
    </w:p>
    <w:p w14:paraId="621894F0" w14:textId="77777777" w:rsidR="00FB0E1F" w:rsidRDefault="0065608A">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Το ερώτημα </w:t>
      </w:r>
      <w:r>
        <w:rPr>
          <w:rFonts w:eastAsia="Times New Roman"/>
          <w:bCs/>
          <w:shd w:val="clear" w:color="auto" w:fill="FFFFFF"/>
        </w:rPr>
        <w:t>είναι</w:t>
      </w:r>
      <w:r>
        <w:rPr>
          <w:rFonts w:eastAsia="Times New Roman" w:cs="Times New Roman"/>
          <w:bCs/>
          <w:shd w:val="clear" w:color="auto" w:fill="FFFFFF"/>
        </w:rPr>
        <w:t xml:space="preserve"> για ποιον λόγο ασκείται αυτή η πολιτική; Για ποιον λόγο</w:t>
      </w:r>
      <w:r>
        <w:rPr>
          <w:rFonts w:eastAsia="Times New Roman" w:cs="Times New Roman"/>
          <w:bCs/>
          <w:shd w:val="clear" w:color="auto" w:fill="FFFFFF"/>
        </w:rPr>
        <w:t xml:space="preserve">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επικυριαρχούν ουσιαστικά αυτής της </w:t>
      </w:r>
      <w:r>
        <w:rPr>
          <w:rFonts w:eastAsia="Times New Roman"/>
          <w:bCs/>
          <w:shd w:val="clear" w:color="auto" w:fill="FFFFFF"/>
        </w:rPr>
        <w:t>οικονομική</w:t>
      </w:r>
      <w:r>
        <w:rPr>
          <w:rFonts w:eastAsia="Times New Roman" w:cs="Times New Roman"/>
          <w:szCs w:val="24"/>
        </w:rPr>
        <w:t xml:space="preserve">ς περιόδου στην πατρίδα μας; </w:t>
      </w:r>
    </w:p>
    <w:p w14:paraId="621894F1" w14:textId="77777777" w:rsidR="00FB0E1F" w:rsidRDefault="0065608A">
      <w:pPr>
        <w:spacing w:after="0" w:line="600" w:lineRule="auto"/>
        <w:ind w:firstLine="720"/>
        <w:jc w:val="both"/>
        <w:rPr>
          <w:rFonts w:eastAsia="Times New Roman"/>
          <w:bCs/>
        </w:rPr>
      </w:pPr>
      <w:r>
        <w:rPr>
          <w:rFonts w:eastAsia="Times New Roman" w:cs="Times New Roman"/>
          <w:szCs w:val="24"/>
        </w:rPr>
        <w:t xml:space="preserve">Η απάντηση </w:t>
      </w:r>
      <w:r>
        <w:rPr>
          <w:rFonts w:eastAsia="Times New Roman"/>
          <w:bCs/>
        </w:rPr>
        <w:t>είναι</w:t>
      </w:r>
      <w:r>
        <w:rPr>
          <w:rFonts w:eastAsia="Times New Roman" w:cs="Times New Roman"/>
          <w:szCs w:val="24"/>
        </w:rPr>
        <w:t xml:space="preserve"> </w:t>
      </w:r>
      <w:r>
        <w:rPr>
          <w:rFonts w:eastAsia="Times New Roman"/>
          <w:bCs/>
          <w:shd w:val="clear" w:color="auto" w:fill="FFFFFF"/>
        </w:rPr>
        <w:t>ότι</w:t>
      </w:r>
      <w:r>
        <w:rPr>
          <w:rFonts w:eastAsia="Times New Roman" w:cs="Times New Roman"/>
          <w:szCs w:val="24"/>
        </w:rPr>
        <w:t xml:space="preserve"> αυτό ήταν επιταγή του καλώς εννοούμενου κερδοσκόπου, </w:t>
      </w:r>
      <w:r>
        <w:rPr>
          <w:rFonts w:eastAsia="Times New Roman" w:cs="Times New Roman"/>
        </w:rPr>
        <w:t>όπως</w:t>
      </w:r>
      <w:r>
        <w:rPr>
          <w:rFonts w:eastAsia="Times New Roman" w:cs="Times New Roman"/>
          <w:szCs w:val="24"/>
        </w:rPr>
        <w:t xml:space="preserve"> ο ίδιος </w:t>
      </w:r>
      <w:r>
        <w:rPr>
          <w:rFonts w:eastAsia="Times New Roman"/>
          <w:bCs/>
        </w:rPr>
        <w:t>έχει</w:t>
      </w:r>
      <w:r>
        <w:rPr>
          <w:rFonts w:eastAsia="Times New Roman" w:cs="Times New Roman"/>
          <w:szCs w:val="24"/>
        </w:rPr>
        <w:t xml:space="preserve"> δηλώσει, εμμέσου υποστηρικτή του ΣΥΡΙΖΑ, του Τζωρτζ Σόρος, </w:t>
      </w:r>
      <w:r>
        <w:rPr>
          <w:rFonts w:eastAsia="Times New Roman" w:cs="Times New Roman"/>
        </w:rPr>
        <w:t xml:space="preserve">ο οποίος </w:t>
      </w:r>
      <w:r>
        <w:rPr>
          <w:rFonts w:eastAsia="Times New Roman" w:cs="Times New Roman"/>
        </w:rPr>
        <w:t xml:space="preserve">βέβαια </w:t>
      </w:r>
      <w:r>
        <w:rPr>
          <w:rFonts w:eastAsia="Times New Roman"/>
          <w:bCs/>
        </w:rPr>
        <w:t>έχει</w:t>
      </w:r>
      <w:r>
        <w:rPr>
          <w:rFonts w:eastAsia="Times New Roman" w:cs="Times New Roman"/>
        </w:rPr>
        <w:t xml:space="preserve"> αποπεμφθεί, </w:t>
      </w:r>
      <w:r>
        <w:rPr>
          <w:rFonts w:eastAsia="Times New Roman"/>
          <w:bCs/>
        </w:rPr>
        <w:t>είναι</w:t>
      </w:r>
      <w:r>
        <w:rPr>
          <w:rFonts w:eastAsia="Times New Roman" w:cs="Times New Roman"/>
        </w:rPr>
        <w:t xml:space="preserve"> ανεπιθύμητος στη Ρωσία. Οι οργανισμοί του </w:t>
      </w:r>
      <w:r>
        <w:rPr>
          <w:rFonts w:eastAsia="Times New Roman"/>
          <w:bCs/>
        </w:rPr>
        <w:t>έχουν εξοστρακιστεί. Όμως</w:t>
      </w:r>
      <w:r>
        <w:rPr>
          <w:rFonts w:eastAsia="Times New Roman"/>
          <w:bCs/>
          <w:shd w:val="clear" w:color="auto" w:fill="FFFFFF"/>
        </w:rPr>
        <w:t>,</w:t>
      </w:r>
      <w:r>
        <w:rPr>
          <w:rFonts w:eastAsia="Times New Roman"/>
          <w:bCs/>
        </w:rPr>
        <w:t xml:space="preserve"> στην Ελλάδα φαίνεται πως έχει αρωγούς και αυτοί οι αρωγοί ανήκουν στην Κυβέρνηση και όχι μόνο. </w:t>
      </w:r>
    </w:p>
    <w:p w14:paraId="621894F2" w14:textId="77777777" w:rsidR="00FB0E1F" w:rsidRDefault="0065608A">
      <w:pPr>
        <w:spacing w:after="0" w:line="600" w:lineRule="auto"/>
        <w:ind w:firstLine="720"/>
        <w:jc w:val="both"/>
        <w:rPr>
          <w:rFonts w:eastAsia="Times New Roman" w:cs="Times New Roman"/>
          <w:szCs w:val="24"/>
        </w:rPr>
      </w:pPr>
      <w:r>
        <w:rPr>
          <w:rFonts w:eastAsia="Times New Roman"/>
          <w:bCs/>
        </w:rPr>
        <w:t xml:space="preserve">Ποιος θα ήταν </w:t>
      </w:r>
      <w:r>
        <w:rPr>
          <w:rFonts w:eastAsia="Times New Roman" w:cs="Times New Roman"/>
          <w:szCs w:val="24"/>
        </w:rPr>
        <w:t xml:space="preserve">αυτός ο </w:t>
      </w:r>
      <w:r>
        <w:rPr>
          <w:rFonts w:eastAsia="Times New Roman" w:cs="Times New Roman"/>
          <w:bCs/>
          <w:shd w:val="clear" w:color="auto" w:fill="FFFFFF"/>
        </w:rPr>
        <w:t>προϋπολογισμός</w:t>
      </w:r>
      <w:r>
        <w:rPr>
          <w:rFonts w:eastAsia="Times New Roman" w:cs="Times New Roman"/>
          <w:szCs w:val="24"/>
        </w:rPr>
        <w:t xml:space="preserve"> </w:t>
      </w:r>
      <w:r>
        <w:rPr>
          <w:rFonts w:eastAsia="Times New Roman" w:cs="Times New Roman"/>
          <w:bCs/>
          <w:shd w:val="clear" w:color="auto" w:fill="FFFFFF"/>
        </w:rPr>
        <w:t>που</w:t>
      </w:r>
      <w:r>
        <w:rPr>
          <w:rFonts w:eastAsia="Times New Roman" w:cs="Times New Roman"/>
          <w:szCs w:val="24"/>
        </w:rPr>
        <w:t xml:space="preserve"> θα υπερψήφιζε η Χρυσ</w:t>
      </w:r>
      <w:r>
        <w:rPr>
          <w:rFonts w:eastAsia="Times New Roman" w:cs="Times New Roman"/>
          <w:szCs w:val="24"/>
        </w:rPr>
        <w:t xml:space="preserve">ή Αυγή; </w:t>
      </w:r>
      <w:r>
        <w:rPr>
          <w:rFonts w:eastAsia="Times New Roman"/>
          <w:bCs/>
        </w:rPr>
        <w:t>Είναι</w:t>
      </w:r>
      <w:r>
        <w:rPr>
          <w:rFonts w:eastAsia="Times New Roman" w:cs="Times New Roman"/>
          <w:szCs w:val="24"/>
        </w:rPr>
        <w:t xml:space="preserve"> ένας </w:t>
      </w:r>
      <w:r>
        <w:rPr>
          <w:rFonts w:eastAsia="Times New Roman" w:cs="Times New Roman"/>
          <w:bCs/>
          <w:shd w:val="clear" w:color="auto" w:fill="FFFFFF"/>
        </w:rPr>
        <w:t>προϋπολογισμός</w:t>
      </w:r>
      <w:r>
        <w:rPr>
          <w:rFonts w:eastAsia="Times New Roman" w:cs="Times New Roman"/>
          <w:szCs w:val="24"/>
        </w:rPr>
        <w:t xml:space="preserve"> εθνικής διάσωσης με στοχοπροσήλωση στην ανακήρυξη της αποκλειστικής </w:t>
      </w:r>
      <w:r>
        <w:rPr>
          <w:rFonts w:eastAsia="Times New Roman"/>
          <w:bCs/>
          <w:shd w:val="clear" w:color="auto" w:fill="FFFFFF"/>
        </w:rPr>
        <w:t>οικονομική</w:t>
      </w:r>
      <w:r>
        <w:rPr>
          <w:rFonts w:eastAsia="Times New Roman" w:cs="Times New Roman"/>
          <w:szCs w:val="24"/>
        </w:rPr>
        <w:t xml:space="preserve">ς ζώνης, την εθνικοποίηση των πλουτοπαραγωγικών πηγών της </w:t>
      </w:r>
      <w:r>
        <w:rPr>
          <w:rFonts w:eastAsia="Times New Roman" w:cs="Times New Roman"/>
          <w:szCs w:val="24"/>
        </w:rPr>
        <w:t xml:space="preserve">πατρίδας </w:t>
      </w:r>
      <w:r>
        <w:rPr>
          <w:rFonts w:eastAsia="Times New Roman" w:cs="Times New Roman"/>
          <w:szCs w:val="24"/>
        </w:rPr>
        <w:t xml:space="preserve">μας, την ενίσχυση του πρωτογενούς τομέα με διασύνδεση με το τουριστικό προϊόν, την ανάπτυξη αμυντικής βιομηχανίας, με </w:t>
      </w:r>
      <w:r>
        <w:rPr>
          <w:rFonts w:eastAsia="Times New Roman"/>
          <w:bCs/>
          <w:shd w:val="clear" w:color="auto" w:fill="FFFFFF"/>
        </w:rPr>
        <w:t>μια</w:t>
      </w:r>
      <w:r>
        <w:rPr>
          <w:rFonts w:eastAsia="Times New Roman" w:cs="Times New Roman"/>
          <w:szCs w:val="24"/>
        </w:rPr>
        <w:t xml:space="preserve"> ελληνορθόδοξη παιδεία και το πλέον κρίσιμο την επίλυση του δημογραφικού προβλήματος με </w:t>
      </w:r>
      <w:r>
        <w:rPr>
          <w:rFonts w:eastAsia="Times New Roman"/>
          <w:bCs/>
          <w:shd w:val="clear" w:color="auto" w:fill="FFFFFF"/>
        </w:rPr>
        <w:t>μια</w:t>
      </w:r>
      <w:r>
        <w:rPr>
          <w:rFonts w:eastAsia="Times New Roman" w:cs="Times New Roman"/>
          <w:szCs w:val="24"/>
        </w:rPr>
        <w:t xml:space="preserve"> γενναία επιδότηση της τεκνοποίησης για τις </w:t>
      </w:r>
      <w:r>
        <w:rPr>
          <w:rFonts w:eastAsia="Times New Roman" w:cs="Times New Roman"/>
          <w:szCs w:val="24"/>
        </w:rPr>
        <w:t xml:space="preserve">ελληνικές οικογένειες. </w:t>
      </w:r>
    </w:p>
    <w:p w14:paraId="621894F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Άρα, λέμε «</w:t>
      </w:r>
      <w:r>
        <w:rPr>
          <w:rFonts w:eastAsia="Times New Roman" w:cs="Times New Roman"/>
          <w:szCs w:val="24"/>
        </w:rPr>
        <w:t>όχι</w:t>
      </w:r>
      <w:r>
        <w:rPr>
          <w:rFonts w:eastAsia="Times New Roman" w:cs="Times New Roman"/>
          <w:szCs w:val="24"/>
        </w:rPr>
        <w:t xml:space="preserve">» στον </w:t>
      </w:r>
      <w:r>
        <w:rPr>
          <w:rFonts w:eastAsia="Times New Roman" w:cs="Times New Roman"/>
          <w:bCs/>
          <w:shd w:val="clear" w:color="auto" w:fill="FFFFFF"/>
        </w:rPr>
        <w:t>προϋπολογισμό</w:t>
      </w:r>
      <w:r>
        <w:rPr>
          <w:rFonts w:eastAsia="Times New Roman" w:cs="Times New Roman"/>
          <w:szCs w:val="24"/>
        </w:rPr>
        <w:t xml:space="preserve"> </w:t>
      </w:r>
      <w:r>
        <w:rPr>
          <w:rFonts w:eastAsia="Times New Roman" w:cs="Times New Roman"/>
          <w:szCs w:val="24"/>
        </w:rPr>
        <w:t xml:space="preserve">της </w:t>
      </w:r>
      <w:r>
        <w:rPr>
          <w:rFonts w:eastAsia="Times New Roman"/>
          <w:bCs/>
        </w:rPr>
        <w:t>συγκυβέρνηση</w:t>
      </w:r>
      <w:r>
        <w:rPr>
          <w:rFonts w:eastAsia="Times New Roman" w:cs="Times New Roman"/>
          <w:szCs w:val="24"/>
        </w:rPr>
        <w:t xml:space="preserve">ς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Αποτελεί </w:t>
      </w:r>
      <w:r>
        <w:rPr>
          <w:rFonts w:eastAsia="Times New Roman"/>
          <w:bCs/>
          <w:shd w:val="clear" w:color="auto" w:fill="FFFFFF"/>
        </w:rPr>
        <w:t>μια</w:t>
      </w:r>
      <w:r>
        <w:rPr>
          <w:rFonts w:eastAsia="Times New Roman" w:cs="Times New Roman"/>
          <w:szCs w:val="24"/>
        </w:rPr>
        <w:t xml:space="preserve"> έκφανση αριβισμού -επαναλαμβάνω- </w:t>
      </w:r>
      <w:r>
        <w:rPr>
          <w:rFonts w:eastAsia="Times New Roman"/>
          <w:bCs/>
          <w:shd w:val="clear" w:color="auto" w:fill="FFFFFF"/>
        </w:rPr>
        <w:t>μια</w:t>
      </w:r>
      <w:r>
        <w:rPr>
          <w:rFonts w:eastAsia="Times New Roman" w:cs="Times New Roman"/>
          <w:szCs w:val="24"/>
        </w:rPr>
        <w:t xml:space="preserve"> έκφανση δοξομανίας στην καλύτερη των περιπτώσεων, </w:t>
      </w:r>
      <w:r>
        <w:rPr>
          <w:rFonts w:eastAsia="Times New Roman" w:cs="Times New Roman"/>
        </w:rPr>
        <w:t>αλλά</w:t>
      </w:r>
      <w:r>
        <w:rPr>
          <w:rFonts w:eastAsia="Times New Roman" w:cs="Times New Roman"/>
          <w:szCs w:val="24"/>
        </w:rPr>
        <w:t xml:space="preserve"> και εκχώρησης της εθνικής κυριαρχίας. </w:t>
      </w:r>
    </w:p>
    <w:p w14:paraId="621894F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Μόνο η Χρυσή Αυγή </w:t>
      </w:r>
      <w:r>
        <w:rPr>
          <w:rFonts w:eastAsia="Times New Roman" w:cs="Times New Roman"/>
          <w:bCs/>
          <w:shd w:val="clear" w:color="auto" w:fill="FFFFFF"/>
        </w:rPr>
        <w:t>μπ</w:t>
      </w:r>
      <w:r>
        <w:rPr>
          <w:rFonts w:eastAsia="Times New Roman" w:cs="Times New Roman"/>
          <w:bCs/>
          <w:shd w:val="clear" w:color="auto" w:fill="FFFFFF"/>
        </w:rPr>
        <w:t>ορεί</w:t>
      </w:r>
      <w:r>
        <w:rPr>
          <w:rFonts w:eastAsia="Times New Roman" w:cs="Times New Roman"/>
          <w:szCs w:val="24"/>
        </w:rPr>
        <w:t xml:space="preserve"> να οδηγήσει εκτός μνημονιακού λαβυρίνθου την πατρίδα μας. </w:t>
      </w:r>
    </w:p>
    <w:p w14:paraId="621894F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21894F6"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Βορίδης από τη Νέα Δημοκρατία. </w:t>
      </w:r>
    </w:p>
    <w:p w14:paraId="621894F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Θα ακολουθήσει ακόμα ένας ομιλητής, με τον οποίον θα ολοκληρωθεί ο έκτος κύκλος των </w:t>
      </w:r>
      <w:r>
        <w:rPr>
          <w:rFonts w:eastAsia="Times New Roman" w:cs="Times New Roman"/>
          <w:szCs w:val="24"/>
        </w:rPr>
        <w:t>ομιλητών-</w:t>
      </w:r>
      <w:r>
        <w:rPr>
          <w:rFonts w:eastAsia="Times New Roman" w:cs="Times New Roman"/>
          <w:szCs w:val="24"/>
        </w:rPr>
        <w:t>Βο</w:t>
      </w:r>
      <w:r>
        <w:rPr>
          <w:rFonts w:eastAsia="Times New Roman" w:cs="Times New Roman"/>
          <w:szCs w:val="24"/>
        </w:rPr>
        <w:t xml:space="preserve">υλευτών. Θα παρέμβει ο Υπουργός κ. Σπίρτζης και θα μπούμε στον έβδομο κύκλο ομιλητών. </w:t>
      </w:r>
    </w:p>
    <w:p w14:paraId="621894F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Ορίστε, κύριε Βορίδη, έχετε τον λόγο.</w:t>
      </w:r>
    </w:p>
    <w:p w14:paraId="621894F9"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κύριε Πρόεδρε. </w:t>
      </w:r>
    </w:p>
    <w:p w14:paraId="621894F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εντυπωσιακό το πόσο λίγο έχει απασχολήσει τη δημοσιότητα η συζήτηση του συγκεκρ</w:t>
      </w:r>
      <w:r>
        <w:rPr>
          <w:rFonts w:eastAsia="Times New Roman" w:cs="Times New Roman"/>
          <w:szCs w:val="24"/>
        </w:rPr>
        <w:t xml:space="preserve">ιμένου </w:t>
      </w:r>
      <w:r>
        <w:rPr>
          <w:rFonts w:eastAsia="Times New Roman" w:cs="Times New Roman"/>
          <w:szCs w:val="24"/>
        </w:rPr>
        <w:t>προϋπολογισμού</w:t>
      </w:r>
      <w:r>
        <w:rPr>
          <w:rFonts w:eastAsia="Times New Roman" w:cs="Times New Roman"/>
          <w:szCs w:val="24"/>
        </w:rPr>
        <w:t xml:space="preserve">. Κι αυτό, νομίζω, κυρίως γιατί εκφράζει τη βαθιά πια απελπισία ευρύτερων στρωμάτων, τα οποία δεν περιμένουν απολύτως τίποτα από την εκτέλεση αυτού του </w:t>
      </w:r>
      <w:r>
        <w:rPr>
          <w:rFonts w:eastAsia="Times New Roman" w:cs="Times New Roman"/>
          <w:szCs w:val="24"/>
        </w:rPr>
        <w:t>προϋπολογισμού</w:t>
      </w:r>
      <w:r>
        <w:rPr>
          <w:rFonts w:eastAsia="Times New Roman" w:cs="Times New Roman"/>
          <w:szCs w:val="24"/>
        </w:rPr>
        <w:t xml:space="preserve">. </w:t>
      </w:r>
    </w:p>
    <w:p w14:paraId="621894F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Ίσως το μόνο ενδιαφέρον που ακούστηκε και το οποίο αξίζει να σχολιαστεί, είναι η εισαγωγική τοποθέτηση του </w:t>
      </w:r>
      <w:r>
        <w:rPr>
          <w:rFonts w:eastAsia="Times New Roman" w:cs="Times New Roman"/>
          <w:szCs w:val="24"/>
        </w:rPr>
        <w:t xml:space="preserve">εισηγητή </w:t>
      </w:r>
      <w:r>
        <w:rPr>
          <w:rFonts w:eastAsia="Times New Roman" w:cs="Times New Roman"/>
          <w:szCs w:val="24"/>
        </w:rPr>
        <w:t>του ΣΥΡΙΖΑ, που θεωρεί ότι ακόμα δεν υπάρχει αρκετή φορολογία τουλάχιστον σε ορισμένα σημεία. Επομένως, χρειάζεται κι άλλη φορολογία. Συγκεκ</w:t>
      </w:r>
      <w:r>
        <w:rPr>
          <w:rFonts w:eastAsia="Times New Roman" w:cs="Times New Roman"/>
          <w:szCs w:val="24"/>
        </w:rPr>
        <w:t>ριμένα είπε -για να μην τον αδικήσω- ότι κάποιοι υποφορολογούνται και επομένως, αφού υποφορολογούνται κάποιοι, υπάρχει προφανώς περιθώριο για να φορολογηθούν κι άλλο, τη χρονική στιγμή που έχουν υπάρξει κυνικές ομολογίες από την πλευρά του οικονομικού επιτ</w:t>
      </w:r>
      <w:r>
        <w:rPr>
          <w:rFonts w:eastAsia="Times New Roman" w:cs="Times New Roman"/>
          <w:szCs w:val="24"/>
        </w:rPr>
        <w:t xml:space="preserve">ελείου για την ταξική στράτευση των συγκεκριμένων φορολογικών πολιτικών στην κατεύθυνση ουσιαστικά της εξόντωσης της μεσαίας τάξης. </w:t>
      </w:r>
    </w:p>
    <w:p w14:paraId="621894F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 να είμαστε απολύτως συνεννοημένοι, η μεσαία τάξη επί ΣΥΡΙΖΑ έχει οριστεί. Η μεσαία τάξη επί ΣΥΡΙΖΑ είναι οι άνθρωποι με</w:t>
      </w:r>
      <w:r>
        <w:rPr>
          <w:rFonts w:eastAsia="Times New Roman" w:cs="Times New Roman"/>
          <w:szCs w:val="24"/>
        </w:rPr>
        <w:t xml:space="preserve"> εισόδημα 500 ευρώ και πάνω. Αυτή είναι η μεσαία τάξη, γιατί από το σημείο αυτό ξεκινάει η φορολογία αφού επέρχεται η κατάργηση του αφορολογήτου. </w:t>
      </w:r>
    </w:p>
    <w:p w14:paraId="621894F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Άρα, τα πράγματα είναι πάρα πολύ απλά. Νομίζω ότι έχουν απολύτως αποσαφηνιστεί. Οι επιλογές έχουν γίνει. Είνα</w:t>
      </w:r>
      <w:r>
        <w:rPr>
          <w:rFonts w:eastAsia="Times New Roman" w:cs="Times New Roman"/>
          <w:szCs w:val="24"/>
        </w:rPr>
        <w:t>ι βασικές επιλογές και δεν έχουν σχέση με το Πρόγραμμα Δημοσιονομικής Προσαρμογής ή -για να το πω διαφορετικά- υλοποιούν το Πρόγραμμα Δημοσιονομικής Προσαρμογής με τη συγκεκριμένη οπτική που έχει ο ΣΥΡΙΖΑ. Δεν είναι ουδέτερη η πολιτική του. Δεν είναι η μόν</w:t>
      </w:r>
      <w:r>
        <w:rPr>
          <w:rFonts w:eastAsia="Times New Roman" w:cs="Times New Roman"/>
          <w:szCs w:val="24"/>
        </w:rPr>
        <w:t xml:space="preserve">η πολιτική. Δεν είναι η μόνη επιλογή που θα μπορούσε να γίνει, για να τηρηθούν οι δημοσιονομικές δεσμεύσεις. Είναι οι επιλογές του ΣΥΡΙΖΑ αυτές. Κι αυτό νομίζω ότι πρέπει και να αξιολογηθεί -και θα αξιολογηθεί- από την ελληνική κοινωνία. </w:t>
      </w:r>
    </w:p>
    <w:p w14:paraId="621894F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Στο επίπεδο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 xml:space="preserve">αυτοδιοίκησης </w:t>
      </w:r>
      <w:r>
        <w:rPr>
          <w:rFonts w:eastAsia="Times New Roman" w:cs="Times New Roman"/>
          <w:szCs w:val="24"/>
        </w:rPr>
        <w:t xml:space="preserve">έχει μια σημασία να δούμε πώς υλοποιείται ο </w:t>
      </w:r>
      <w:r>
        <w:rPr>
          <w:rFonts w:eastAsia="Times New Roman" w:cs="Times New Roman"/>
          <w:szCs w:val="24"/>
        </w:rPr>
        <w:t>προϋπολογισμός</w:t>
      </w:r>
      <w:r>
        <w:rPr>
          <w:rFonts w:eastAsia="Times New Roman" w:cs="Times New Roman"/>
          <w:szCs w:val="24"/>
        </w:rPr>
        <w:t>, γιατί και εκεί αυτές οι βασικές αρχές εκφράζονται, αυτές οι αρχές οι οποίες θα μπορούσαν να συνοψιστούν σε μεγαλύτερο κόστος για τους φορολογούμενους, μικρότερη παροχή υπηρεσί</w:t>
      </w:r>
      <w:r>
        <w:rPr>
          <w:rFonts w:eastAsia="Times New Roman" w:cs="Times New Roman"/>
          <w:szCs w:val="24"/>
        </w:rPr>
        <w:t xml:space="preserve">ας για τους πολίτες, αλλά πάντως αύξηση του κόστους μισθοδοσίας. Αυτή είναι η κατεύθυνση που έχουμε σε επίπεδο προϋπολογισμού για τη χρηματοδότηση των Οργανισμών Τοπικής Αυτοδιοίκησης. </w:t>
      </w:r>
    </w:p>
    <w:p w14:paraId="621894F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Μιλώ συγκεκριμένα: Εκτιμήσεις του 2016. Οι κεντρικοί αυτοτελείς πόροι </w:t>
      </w:r>
      <w:r>
        <w:rPr>
          <w:rFonts w:eastAsia="Times New Roman" w:cs="Times New Roman"/>
          <w:szCs w:val="24"/>
        </w:rPr>
        <w:t xml:space="preserve">είναι 2.567.000.000. Προβλέψεις για το 2017 τελικώς 2.347.000.000. </w:t>
      </w:r>
    </w:p>
    <w:p w14:paraId="6218950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Ερχόμαστε στον </w:t>
      </w:r>
      <w:r>
        <w:rPr>
          <w:rFonts w:eastAsia="Times New Roman" w:cs="Times New Roman"/>
          <w:szCs w:val="24"/>
        </w:rPr>
        <w:t xml:space="preserve">προϋπολογισμό </w:t>
      </w:r>
      <w:r>
        <w:rPr>
          <w:rFonts w:eastAsia="Times New Roman" w:cs="Times New Roman"/>
          <w:szCs w:val="24"/>
        </w:rPr>
        <w:t xml:space="preserve">του 2018. Εκτιμήσεις: 2.333.000.000. Προβλέψεις: 2.018.000.000. </w:t>
      </w:r>
    </w:p>
    <w:p w14:paraId="6218950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Τι σημαίνει αυτό πρακτικά; Αυτό σημαίνει ότι οι προβλεπόμενοι κεντρικοί αυτοτελείς πόροι για το 2018 -κρατείστε το αυτό- είναι 5,16% μικρότεροι από το 2016, κύριε Μαντά. Αυτό επίσης, είναι μια ιδεολογική επιλογή. Είναι ιδεολογική επιλογή που εκφράζει την κ</w:t>
      </w:r>
      <w:r>
        <w:rPr>
          <w:rFonts w:eastAsia="Times New Roman" w:cs="Times New Roman"/>
          <w:szCs w:val="24"/>
        </w:rPr>
        <w:t xml:space="preserve">αχυποψία, σε τελευταία ανάλυση, αυτών που ιδεολογικά είναι στρατευμένοι στο μεγάλο κράτος. Σε ποιο μεγάλο κράτος; Στο μεγάλο συγκεντρωτικό κράτος. Αυτό το κράτος. Και επομένως αυτοί είναι που δεν θέλουν στην πραγματικότητα μια ισχυρή </w:t>
      </w:r>
      <w:r>
        <w:rPr>
          <w:rFonts w:eastAsia="Times New Roman" w:cs="Times New Roman"/>
          <w:szCs w:val="24"/>
        </w:rPr>
        <w:t xml:space="preserve">αυτοδιοίκηση </w:t>
      </w:r>
      <w:r>
        <w:rPr>
          <w:rFonts w:eastAsia="Times New Roman" w:cs="Times New Roman"/>
          <w:szCs w:val="24"/>
        </w:rPr>
        <w:t>και σε αυ</w:t>
      </w:r>
      <w:r>
        <w:rPr>
          <w:rFonts w:eastAsia="Times New Roman" w:cs="Times New Roman"/>
          <w:szCs w:val="24"/>
        </w:rPr>
        <w:t xml:space="preserve">τό το επίπεδο. </w:t>
      </w:r>
    </w:p>
    <w:p w14:paraId="6218950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Γιατί επέρχεται αυτή η μείωση της χρηματοδότησης των κεντρικών αυτοτελών πόρων; Διότι -εκεί, επίσης, δείτε μια αντίστιξη - πλέον έχουν σταματήσει να αποδίδονται οι παρακρατηθέντες για την </w:t>
      </w:r>
      <w:r>
        <w:rPr>
          <w:rFonts w:eastAsia="Times New Roman" w:cs="Times New Roman"/>
          <w:szCs w:val="24"/>
        </w:rPr>
        <w:t xml:space="preserve">αυτοδιοίκηση </w:t>
      </w:r>
      <w:r>
        <w:rPr>
          <w:rFonts w:eastAsia="Times New Roman" w:cs="Times New Roman"/>
          <w:szCs w:val="24"/>
        </w:rPr>
        <w:t xml:space="preserve">φόροι. </w:t>
      </w:r>
    </w:p>
    <w:p w14:paraId="62189503" w14:textId="77777777" w:rsidR="00FB0E1F" w:rsidRDefault="0065608A">
      <w:pPr>
        <w:spacing w:after="0" w:line="600" w:lineRule="auto"/>
        <w:jc w:val="both"/>
        <w:rPr>
          <w:rFonts w:eastAsia="Times New Roman"/>
          <w:szCs w:val="24"/>
        </w:rPr>
      </w:pPr>
      <w:r>
        <w:rPr>
          <w:rFonts w:eastAsia="Times New Roman"/>
          <w:szCs w:val="24"/>
        </w:rPr>
        <w:t>Όπως γνωρίζετε, με σειρά νομοθε</w:t>
      </w:r>
      <w:r>
        <w:rPr>
          <w:rFonts w:eastAsia="Times New Roman"/>
          <w:szCs w:val="24"/>
        </w:rPr>
        <w:t xml:space="preserve">τημάτων, επί σειράς φορολογικών επιβαρύνσεων, ένα τμήμα αυτών των φορολογικών επιβαρύνσεων ορίζει ο νομοθέτης ότι πρέπει να μεταφέρονται στην </w:t>
      </w:r>
      <w:r>
        <w:rPr>
          <w:rFonts w:eastAsia="Times New Roman"/>
          <w:szCs w:val="24"/>
        </w:rPr>
        <w:t>αυτοδιοίκηση</w:t>
      </w:r>
      <w:r>
        <w:rPr>
          <w:rFonts w:eastAsia="Times New Roman"/>
          <w:szCs w:val="24"/>
        </w:rPr>
        <w:t xml:space="preserve">. Πράγματι, δεν μεταφέρθηκαν αυτοί οι φόροι στην </w:t>
      </w:r>
      <w:r>
        <w:rPr>
          <w:rFonts w:eastAsia="Times New Roman"/>
          <w:szCs w:val="24"/>
        </w:rPr>
        <w:t xml:space="preserve">αυτοδιοίκηση </w:t>
      </w:r>
      <w:r>
        <w:rPr>
          <w:rFonts w:eastAsia="Times New Roman"/>
          <w:szCs w:val="24"/>
        </w:rPr>
        <w:t>και όχι μόνο επί ημερών ΣΥΡΙΖΑ. Οφείλω ν</w:t>
      </w:r>
      <w:r>
        <w:rPr>
          <w:rFonts w:eastAsia="Times New Roman"/>
          <w:szCs w:val="24"/>
        </w:rPr>
        <w:t xml:space="preserve">α το πω, για να είμαι συνεπής. Είδατε πόσο δίκαιος είμαι στο επιχείρημά μου, κύριε Μαντά, κάτι το οποίο δεν κάνετε εσείς. Επί ημερών κυβερνήσεως Αντώνη Σαμαρά είχε ρυθμιστεί η απόδοση αυτών των φόρων, των μη αποδοθέντων, αλλά ήδη παρακρατηθέντων. Και αυτό </w:t>
      </w:r>
      <w:r>
        <w:rPr>
          <w:rFonts w:eastAsia="Times New Roman"/>
          <w:szCs w:val="24"/>
        </w:rPr>
        <w:t xml:space="preserve">σταμάτησε επί ημερών Σκουρλέτη, επί ημερών ΣΥΡΙΖΑ. Εξ ου και έχουμε τη συρρίκνωση της χρηματοδότησης. </w:t>
      </w:r>
    </w:p>
    <w:p w14:paraId="62189504" w14:textId="77777777" w:rsidR="00FB0E1F" w:rsidRDefault="0065608A">
      <w:pPr>
        <w:spacing w:after="0" w:line="600" w:lineRule="auto"/>
        <w:ind w:firstLine="720"/>
        <w:jc w:val="both"/>
        <w:rPr>
          <w:rFonts w:eastAsia="Times New Roman"/>
          <w:szCs w:val="24"/>
        </w:rPr>
      </w:pPr>
      <w:r>
        <w:rPr>
          <w:rFonts w:eastAsia="Times New Roman"/>
          <w:szCs w:val="24"/>
        </w:rPr>
        <w:t>Όμως, γιατί σας λέω ότι όλα αυτά έχουν και ιδεολογικό χαρακτήρα; Διότι ενώ συρρικνώνεται η χρηματοδότηση στους κεντρικούς αυτοτελείς πόρους, έχουμε –μαντ</w:t>
      </w:r>
      <w:r>
        <w:rPr>
          <w:rFonts w:eastAsia="Times New Roman"/>
          <w:szCs w:val="24"/>
        </w:rPr>
        <w:t xml:space="preserve">έψτε!- αύξηση του κόστους μισθοδοσίας κατά 126.000.000 ευρώ. Τι σημαίνει στην πράξη αυτό; Αυτό στην πράξη σημαίνει μικρότερη χρηματοδότηση παρά την αύξηση των φορολογικών επιβαρύνσεων των πολιτών. Άρα, οι πολίτες φορολογούνται πολύ, στην </w:t>
      </w:r>
      <w:r>
        <w:rPr>
          <w:rFonts w:eastAsia="Times New Roman"/>
          <w:szCs w:val="24"/>
        </w:rPr>
        <w:t>τοπική αυτοδιοίκησ</w:t>
      </w:r>
      <w:r>
        <w:rPr>
          <w:rFonts w:eastAsia="Times New Roman"/>
          <w:szCs w:val="24"/>
        </w:rPr>
        <w:t>η</w:t>
      </w:r>
      <w:r>
        <w:rPr>
          <w:rFonts w:eastAsia="Times New Roman"/>
          <w:szCs w:val="24"/>
        </w:rPr>
        <w:t xml:space="preserve"> υπάρχει μείωση της χρηματοδότησης -άρα η παροχή της υπηρεσίας προς τους πολίτες από τους αυτοδιοικητικούς οργανισμούς μειώνεται- αλλά, από την άλλη μεριά, έχουμε αύξηση του κόστους μισθοδοσίας. </w:t>
      </w:r>
    </w:p>
    <w:p w14:paraId="62189505" w14:textId="77777777" w:rsidR="00FB0E1F" w:rsidRDefault="0065608A">
      <w:pPr>
        <w:spacing w:after="0" w:line="600" w:lineRule="auto"/>
        <w:ind w:firstLine="720"/>
        <w:jc w:val="both"/>
        <w:rPr>
          <w:rFonts w:eastAsia="Times New Roman"/>
          <w:szCs w:val="24"/>
        </w:rPr>
      </w:pPr>
      <w:r>
        <w:rPr>
          <w:rFonts w:eastAsia="Times New Roman"/>
          <w:szCs w:val="24"/>
        </w:rPr>
        <w:t>Αυτό είναι ο ΣΥΡΙΖΑ. Αυτό είναι η ιδεολογική του ταυτότητα.</w:t>
      </w:r>
      <w:r>
        <w:rPr>
          <w:rFonts w:eastAsia="Times New Roman"/>
          <w:szCs w:val="24"/>
        </w:rPr>
        <w:t xml:space="preserve"> Αναφορά σε μικρές ομάδες -και έχει εκφραστεί αυτό στο επίπεδο της </w:t>
      </w:r>
      <w:r>
        <w:rPr>
          <w:rFonts w:eastAsia="Times New Roman"/>
          <w:szCs w:val="24"/>
        </w:rPr>
        <w:t xml:space="preserve">τοπικής </w:t>
      </w:r>
      <w:r>
        <w:rPr>
          <w:rFonts w:eastAsia="Times New Roman"/>
          <w:szCs w:val="24"/>
        </w:rPr>
        <w:t>αυτοδιοίκησης</w:t>
      </w:r>
      <w:r>
        <w:rPr>
          <w:rFonts w:eastAsia="Times New Roman"/>
          <w:szCs w:val="24"/>
        </w:rPr>
        <w:t xml:space="preserve"> και με σειρά νομοθετημάτων- προσλήψεις αχρείαστες, έστω και αντισυνταγματικές, ρουσφετολογικές πολιτικές, επιδόματα σε συγκεκριμένες ομάδες εργαζομένων, αλλά χειροτέρε</w:t>
      </w:r>
      <w:r>
        <w:rPr>
          <w:rFonts w:eastAsia="Times New Roman"/>
          <w:szCs w:val="24"/>
        </w:rPr>
        <w:t xml:space="preserve">υση της παροχής των υπηρεσιών, απομείωση του δυναμισμού των </w:t>
      </w:r>
      <w:r>
        <w:rPr>
          <w:rFonts w:eastAsia="Times New Roman"/>
          <w:szCs w:val="24"/>
        </w:rPr>
        <w:t xml:space="preserve">Οργανισμών </w:t>
      </w:r>
      <w:r>
        <w:rPr>
          <w:rFonts w:eastAsia="Times New Roman"/>
          <w:szCs w:val="24"/>
        </w:rPr>
        <w:t>Τοπικής Αυτοδιοίκησης, εχθρότητα απέναντι σε κάθε τι το οποίο μπορεί να υπονομεύσει</w:t>
      </w:r>
      <w:r>
        <w:rPr>
          <w:rFonts w:eastAsia="Times New Roman"/>
          <w:szCs w:val="24"/>
        </w:rPr>
        <w:t xml:space="preserve"> </w:t>
      </w:r>
      <w:r>
        <w:rPr>
          <w:rFonts w:eastAsia="Times New Roman"/>
          <w:szCs w:val="24"/>
        </w:rPr>
        <w:t xml:space="preserve">την κεντρική στόχευση του ΣΥΡΙΖΑ για ένα μεγάλο, συγκεντρωτικό, βαρύ κράτος. </w:t>
      </w:r>
    </w:p>
    <w:p w14:paraId="62189506" w14:textId="77777777" w:rsidR="00FB0E1F" w:rsidRDefault="0065608A">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αυτοδιοίκηση </w:t>
      </w:r>
      <w:r>
        <w:rPr>
          <w:rFonts w:eastAsia="Times New Roman"/>
          <w:szCs w:val="24"/>
        </w:rPr>
        <w:t>-και αυτ</w:t>
      </w:r>
      <w:r>
        <w:rPr>
          <w:rFonts w:eastAsia="Times New Roman"/>
          <w:szCs w:val="24"/>
        </w:rPr>
        <w:t xml:space="preserve">ή- έχει και με αυτόν τον </w:t>
      </w:r>
      <w:r>
        <w:rPr>
          <w:rFonts w:eastAsia="Times New Roman"/>
          <w:szCs w:val="24"/>
        </w:rPr>
        <w:t xml:space="preserve">προϋπολογισμό </w:t>
      </w:r>
      <w:r>
        <w:rPr>
          <w:rFonts w:eastAsia="Times New Roman"/>
          <w:szCs w:val="24"/>
        </w:rPr>
        <w:t xml:space="preserve">υποστεί τις συνέπειες αυτής της πολιτικής. Και οι άνθρωποι της </w:t>
      </w:r>
      <w:r>
        <w:rPr>
          <w:rFonts w:eastAsia="Times New Roman"/>
          <w:szCs w:val="24"/>
        </w:rPr>
        <w:t>αυτοδιοίκησης</w:t>
      </w:r>
      <w:r>
        <w:rPr>
          <w:rFonts w:eastAsia="Times New Roman"/>
          <w:szCs w:val="24"/>
        </w:rPr>
        <w:t xml:space="preserve">, μαζί με τον υπόλοιπο ελληνικό λαό, απλώς περιμένουν να έρθει η ώρα των εκλογών, προκειμένου να ξεκινήσει μια νέα πορεία για τη χώρα, αυτήν </w:t>
      </w:r>
      <w:r>
        <w:rPr>
          <w:rFonts w:eastAsia="Times New Roman"/>
          <w:szCs w:val="24"/>
        </w:rPr>
        <w:t>που ο τόπος μας τόσο πολύ χρειάζεται.</w:t>
      </w:r>
    </w:p>
    <w:p w14:paraId="62189507" w14:textId="77777777" w:rsidR="00FB0E1F" w:rsidRDefault="0065608A">
      <w:pPr>
        <w:spacing w:after="0" w:line="600" w:lineRule="auto"/>
        <w:ind w:firstLine="720"/>
        <w:jc w:val="both"/>
        <w:rPr>
          <w:rFonts w:eastAsia="Times New Roman"/>
          <w:szCs w:val="24"/>
        </w:rPr>
      </w:pPr>
      <w:r>
        <w:rPr>
          <w:rFonts w:eastAsia="Times New Roman"/>
          <w:szCs w:val="24"/>
        </w:rPr>
        <w:t>Ευχαριστώ πολύ, κύριε Πρόεδρε.</w:t>
      </w:r>
    </w:p>
    <w:p w14:paraId="62189508"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2189509"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Κύριοι συνάδελφοι, η ώρα είναι 20.55΄. Με στόχο να ολοκληρωθεί η σημερινή διαδικασία στις 22.30΄, π</w:t>
      </w:r>
      <w:r>
        <w:rPr>
          <w:rFonts w:eastAsia="Times New Roman"/>
          <w:szCs w:val="24"/>
        </w:rPr>
        <w:t xml:space="preserve">ερίπου, σύμφωνα με τον προγραμματισμό που έχουμε κάνει και με βάση τους χρόνους, έστω και με την ανοχή πέραν του </w:t>
      </w:r>
      <w:r>
        <w:rPr>
          <w:rFonts w:eastAsia="Times New Roman"/>
          <w:szCs w:val="24"/>
        </w:rPr>
        <w:t>εξαλέπτου</w:t>
      </w:r>
      <w:r>
        <w:rPr>
          <w:rFonts w:eastAsia="Times New Roman"/>
          <w:szCs w:val="24"/>
        </w:rPr>
        <w:t>, θα ολοκληρώσουμε και τον έβδομο κύκλο των ομιλητών και θα μιλήσουν και δύο Βουλευτές από τον όγδοο κύκλο, δηλαδή ο κ. Ακριώτης και ο</w:t>
      </w:r>
      <w:r>
        <w:rPr>
          <w:rFonts w:eastAsia="Times New Roman"/>
          <w:szCs w:val="24"/>
        </w:rPr>
        <w:t xml:space="preserve"> κ. Καστόρης. Δηλαδή, θα μιλήσουν ακόμη περίπου δώδεκα ομιλητές και εμβόλιμα ο κ. Σπίρτζης από τους Υπουργούς. </w:t>
      </w:r>
    </w:p>
    <w:p w14:paraId="6218950A" w14:textId="77777777" w:rsidR="00FB0E1F" w:rsidRDefault="0065608A">
      <w:pPr>
        <w:spacing w:after="0" w:line="600" w:lineRule="auto"/>
        <w:ind w:firstLine="720"/>
        <w:jc w:val="both"/>
        <w:rPr>
          <w:rFonts w:eastAsia="Times New Roman"/>
          <w:szCs w:val="24"/>
        </w:rPr>
      </w:pPr>
      <w:r>
        <w:rPr>
          <w:rFonts w:eastAsia="Times New Roman"/>
          <w:szCs w:val="24"/>
        </w:rPr>
        <w:t>Τον λόγο έχει ο κ. Συντυχάκης από το Κομμουνιστικό Κόμμα Ελλάδας.</w:t>
      </w:r>
    </w:p>
    <w:p w14:paraId="6218950B" w14:textId="77777777" w:rsidR="00FB0E1F" w:rsidRDefault="0065608A">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w:t>
      </w:r>
    </w:p>
    <w:p w14:paraId="6218950C" w14:textId="77777777" w:rsidR="00FB0E1F" w:rsidRDefault="0065608A">
      <w:pPr>
        <w:spacing w:after="0" w:line="600" w:lineRule="auto"/>
        <w:ind w:firstLine="720"/>
        <w:jc w:val="both"/>
        <w:rPr>
          <w:rFonts w:eastAsia="Times New Roman"/>
          <w:szCs w:val="24"/>
        </w:rPr>
      </w:pPr>
      <w:r>
        <w:rPr>
          <w:rFonts w:eastAsia="Times New Roman"/>
          <w:szCs w:val="24"/>
        </w:rPr>
        <w:t xml:space="preserve">Και ο </w:t>
      </w:r>
      <w:r>
        <w:rPr>
          <w:rFonts w:eastAsia="Times New Roman"/>
          <w:szCs w:val="24"/>
        </w:rPr>
        <w:t>προϋπολογισμός</w:t>
      </w:r>
      <w:r>
        <w:rPr>
          <w:rFonts w:eastAsia="Times New Roman"/>
          <w:szCs w:val="24"/>
        </w:rPr>
        <w:t xml:space="preserve"> του 2018 </w:t>
      </w:r>
      <w:r>
        <w:rPr>
          <w:rFonts w:eastAsia="Times New Roman"/>
          <w:szCs w:val="24"/>
        </w:rPr>
        <w:t xml:space="preserve">είναι φτιαγμένος για να υπηρετήσει τις ανάγκες του κεφαλαίου προς χάριν της δίκαιης ανάπτυξης -όπως αρέσκεται να λέει η Κυβέρνηση- θυσιάζοντας λαϊκές ανάγκες στον βωμό της καπιταλιστικής κερδοφορίας και ανταγωνιστικότητας. </w:t>
      </w:r>
    </w:p>
    <w:p w14:paraId="6218950D" w14:textId="77777777" w:rsidR="00FB0E1F" w:rsidRDefault="0065608A">
      <w:pPr>
        <w:spacing w:after="0" w:line="600" w:lineRule="auto"/>
        <w:ind w:firstLine="720"/>
        <w:jc w:val="both"/>
        <w:rPr>
          <w:rFonts w:eastAsia="Times New Roman"/>
          <w:szCs w:val="24"/>
        </w:rPr>
      </w:pPr>
      <w:r>
        <w:rPr>
          <w:rFonts w:eastAsia="Times New Roman"/>
          <w:szCs w:val="24"/>
        </w:rPr>
        <w:t xml:space="preserve">Τι προβλέπει, όμως, ο </w:t>
      </w:r>
      <w:r>
        <w:rPr>
          <w:rFonts w:eastAsia="Times New Roman"/>
          <w:szCs w:val="24"/>
        </w:rPr>
        <w:t>προϋπολογι</w:t>
      </w:r>
      <w:r>
        <w:rPr>
          <w:rFonts w:eastAsia="Times New Roman"/>
          <w:szCs w:val="24"/>
        </w:rPr>
        <w:t xml:space="preserve">σμός </w:t>
      </w:r>
      <w:r>
        <w:rPr>
          <w:rFonts w:eastAsia="Times New Roman"/>
          <w:szCs w:val="24"/>
        </w:rPr>
        <w:t xml:space="preserve">για τους δήμους και τις περιφέρειες; Πρώτον, προβλέπει μείωση της κρατικής χρηματοδότησης για δήμους και κατακόρυφη αύξηση των εσόδων που προέρχονται από φόρους και τέλη. Αυτή είναι η πολυδιαφημιζόμενη αποκέντρωση αρμοδιοτήτων που οδηγεί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στην</w:t>
      </w:r>
      <w:r>
        <w:rPr>
          <w:rFonts w:eastAsia="Times New Roman"/>
          <w:szCs w:val="24"/>
        </w:rPr>
        <w:t xml:space="preserve"> αφαίμαξη του λαϊκού εισοδήματος. </w:t>
      </w:r>
    </w:p>
    <w:p w14:paraId="6218950E" w14:textId="77777777" w:rsidR="00FB0E1F" w:rsidRDefault="0065608A">
      <w:pPr>
        <w:spacing w:after="0" w:line="600" w:lineRule="auto"/>
        <w:ind w:firstLine="720"/>
        <w:jc w:val="both"/>
        <w:rPr>
          <w:rFonts w:eastAsia="Times New Roman"/>
          <w:szCs w:val="24"/>
        </w:rPr>
      </w:pPr>
      <w:r>
        <w:rPr>
          <w:rFonts w:eastAsia="Times New Roman"/>
          <w:szCs w:val="24"/>
        </w:rPr>
        <w:t xml:space="preserve">Για το 2018 ο </w:t>
      </w:r>
      <w:r>
        <w:rPr>
          <w:rFonts w:eastAsia="Times New Roman"/>
          <w:szCs w:val="24"/>
        </w:rPr>
        <w:t xml:space="preserve">προϋπολογισμός </w:t>
      </w:r>
      <w:r>
        <w:rPr>
          <w:rFonts w:eastAsia="Times New Roman"/>
          <w:szCs w:val="24"/>
        </w:rPr>
        <w:t>προβλέπει χρηματοδότηση για τους δήμους ύψους 2.441.000.000 ευρώ και για τις περιφέρειες μόλις 738.000.000 ευρώ. Αν αφαιρέσουμε τα χρήματα για τις σχολικές καθαρίστριες, τα προνοιακά επιδόματα</w:t>
      </w:r>
      <w:r>
        <w:rPr>
          <w:rFonts w:eastAsia="Times New Roman"/>
          <w:szCs w:val="24"/>
        </w:rPr>
        <w:t xml:space="preserve">, καθώς και τη μισθοδοσία των εργαζομένων, για να λειτουργήσουν οι δήμοι πρέπει να κάνουν χρήση των ιδίων εσόδων, τα οποία, βεβαίως, και συνεχώς αυξάνονται. </w:t>
      </w:r>
    </w:p>
    <w:p w14:paraId="6218950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Από τα 2.630.000 που προβλέπονται για το 2018, το 2021 θα φτάσουν στα 3 δισεκατομμύρια, όπως προβλ</w:t>
      </w:r>
      <w:r>
        <w:rPr>
          <w:rFonts w:eastAsia="Times New Roman" w:cs="Times New Roman"/>
          <w:szCs w:val="24"/>
        </w:rPr>
        <w:t>έπει το μεσοπρόθεσμο πρόγραμμα 2018-2021.</w:t>
      </w:r>
    </w:p>
    <w:p w14:paraId="6218951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Αυτή είναι, λοιπόν, η εμπράγματη συνεισφορά των δήμων στο αιματηρό, για τον λαό μας, πλεόνασμα, με περισσότερα κρατικά έσοδα στους επιχειρηματικούς ομίλους και στους δανειστές. Είναι πρόκληση για τον λαό την ώρα πο</w:t>
      </w:r>
      <w:r>
        <w:rPr>
          <w:rFonts w:eastAsia="Times New Roman" w:cs="Times New Roman"/>
          <w:szCs w:val="24"/>
        </w:rPr>
        <w:t>υ λεηλατείται το εισόδημά του, η Κυβέρνηση να προπαγανδίζει τα ανταποδοτικά τέλη ως μονόδρομο απέναντι στους καταναγκαστικούς δημοσιονομικούς στόχους, προκειμένου να εξασφαλιστεί -όπως λέει- προσωπικό στους δήμους και να μην ιδιωτικοποιηθούν οι υπηρεσίες κ</w:t>
      </w:r>
      <w:r>
        <w:rPr>
          <w:rFonts w:eastAsia="Times New Roman" w:cs="Times New Roman"/>
          <w:szCs w:val="24"/>
        </w:rPr>
        <w:t>αθαριότητας. Ναι, αλλά το νομοθετικό πλαίσιο που ιδιωτικοποιεί την καθαριότητα, παραμένει άθικτο και ισχύει ήδη για το 30% των δήμων.</w:t>
      </w:r>
    </w:p>
    <w:p w14:paraId="6218951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Δεύτερον, το Πρόγραμμα Δημοσίων Επενδύσεων σχετικά με τα κονδύλια της </w:t>
      </w:r>
      <w:r>
        <w:rPr>
          <w:rFonts w:eastAsia="Times New Roman" w:cs="Times New Roman"/>
          <w:szCs w:val="24"/>
        </w:rPr>
        <w:t xml:space="preserve">συλλογικής απόφασης </w:t>
      </w:r>
      <w:r>
        <w:rPr>
          <w:rFonts w:eastAsia="Times New Roman" w:cs="Times New Roman"/>
          <w:szCs w:val="24"/>
        </w:rPr>
        <w:t xml:space="preserve">της </w:t>
      </w:r>
      <w:r>
        <w:rPr>
          <w:rFonts w:eastAsia="Times New Roman" w:cs="Times New Roman"/>
          <w:szCs w:val="24"/>
        </w:rPr>
        <w:t>τοπικής αυτοδιοίκησης</w:t>
      </w:r>
      <w:r>
        <w:rPr>
          <w:rFonts w:eastAsia="Times New Roman" w:cs="Times New Roman"/>
          <w:szCs w:val="24"/>
        </w:rPr>
        <w:t>, της λ</w:t>
      </w:r>
      <w:r>
        <w:rPr>
          <w:rFonts w:eastAsia="Times New Roman" w:cs="Times New Roman"/>
          <w:szCs w:val="24"/>
        </w:rPr>
        <w:t>εγόμενης ΣΑΤΑ, είναι μειωμένα κατά 24.000.000 σε σχέση με το 2017. Δεν φτάνουν ούτε για στοιχειώδη συντήρηση των υποδομών των δήμων, καταφεύγοντας σε επιπλέον φόρους και τέλη, στις ιδιωτικοποιήσεις υποδομών και πόρων, στο δανεισμό από τις τράπεζες. Κάπως έ</w:t>
      </w:r>
      <w:r>
        <w:rPr>
          <w:rFonts w:eastAsia="Times New Roman" w:cs="Times New Roman"/>
          <w:szCs w:val="24"/>
        </w:rPr>
        <w:t>τσι έρχεται δένει η κυβερνητική επιδίωξη για τους νέους θεσμούς των κοινωνικών συνεταιριστικών επιχειρήσεων και των συνεταιρισμών των εργαζομένων.</w:t>
      </w:r>
    </w:p>
    <w:p w14:paraId="6218951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ΣΑΤΑ, επίσης, δεν επαρκεί ούτε για το καθιερωμένο χρονιάτικο φρεσκάρισμα των σχολείων, ούτε για τη συντήρησ</w:t>
      </w:r>
      <w:r>
        <w:rPr>
          <w:rFonts w:eastAsia="Times New Roman" w:cs="Times New Roman"/>
          <w:szCs w:val="24"/>
        </w:rPr>
        <w:t>ή τους. Δεν προβλέπεται ούτε ένα ευρώ για την αντισεισμική θωράκιση των σχολικών μονάδων, όταν το 30% των σχολείων μετρά περισσότερα από πενήντα ένα χρόνια ζωής.</w:t>
      </w:r>
    </w:p>
    <w:p w14:paraId="6218951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λύση που δίνει η Κυβέρνηση όχι μόνον για την ανέγερση, αλλά και για τη συντήρηση των σχολείω</w:t>
      </w:r>
      <w:r>
        <w:rPr>
          <w:rFonts w:eastAsia="Times New Roman" w:cs="Times New Roman"/>
          <w:szCs w:val="24"/>
        </w:rPr>
        <w:t>ν για πρώτη φορά, είναι οι συμπράξεις δημόσιου και ιδιωτικού τομέα με το ψευτοεπιχείρημα της απαλλαγής από τα κονδύλια ανέγερσης και συντήρησης, πληρώνοντας τμηματικά. Δηλαδή, κρατικό χρήμα στις κατασκευαστικές εταιρ</w:t>
      </w:r>
      <w:r>
        <w:rPr>
          <w:rFonts w:eastAsia="Times New Roman" w:cs="Times New Roman"/>
          <w:szCs w:val="24"/>
        </w:rPr>
        <w:t>ε</w:t>
      </w:r>
      <w:r>
        <w:rPr>
          <w:rFonts w:eastAsia="Times New Roman" w:cs="Times New Roman"/>
          <w:szCs w:val="24"/>
        </w:rPr>
        <w:t>ίες για κατασκευή και εκμετάλλευση σχολ</w:t>
      </w:r>
      <w:r>
        <w:rPr>
          <w:rFonts w:eastAsia="Times New Roman" w:cs="Times New Roman"/>
          <w:szCs w:val="24"/>
        </w:rPr>
        <w:t>ικών κτηρίων για είκοσι πέντε χρόνια και με τους δήμους -δηλαδή τις λαϊκές οικογένειες- τον μόνιμο υπόχρεο στις κατασκευαστικές εταιρ</w:t>
      </w:r>
      <w:r>
        <w:rPr>
          <w:rFonts w:eastAsia="Times New Roman" w:cs="Times New Roman"/>
          <w:szCs w:val="24"/>
        </w:rPr>
        <w:t>ε</w:t>
      </w:r>
      <w:r>
        <w:rPr>
          <w:rFonts w:eastAsia="Times New Roman" w:cs="Times New Roman"/>
          <w:szCs w:val="24"/>
        </w:rPr>
        <w:t>ίες για τη χρήση τους.</w:t>
      </w:r>
    </w:p>
    <w:p w14:paraId="6218951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δε, αντιπλημμυρική, αντιπυρική και αντισεισμική θωράκιση είναι εκτός σχεδιασμού και συγκεκριμένη</w:t>
      </w:r>
      <w:r>
        <w:rPr>
          <w:rFonts w:eastAsia="Times New Roman" w:cs="Times New Roman"/>
          <w:szCs w:val="24"/>
        </w:rPr>
        <w:t>ς χρηματοδότησης. Γιατί; Διότι δεν είναι επιλέξιμα έργα από την Ευρωπαϊκή Ένωση, γιατί δεν αφήνουν περιθώρια κέρδους για το κατασκευαστικό κεφάλαιο. Είδαμε, όμως, τα εγκληματικά αποτελέσματα αυτής της πολιτικής στη Μάνδρα Αττικής, στα Χανιά, στη Σύμη, στην</w:t>
      </w:r>
      <w:r>
        <w:rPr>
          <w:rFonts w:eastAsia="Times New Roman" w:cs="Times New Roman"/>
          <w:szCs w:val="24"/>
        </w:rPr>
        <w:t xml:space="preserve"> Κέρκυρα και σε άλλες περιοχές της χώρας.</w:t>
      </w:r>
    </w:p>
    <w:p w14:paraId="6218951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Στην εισηγητική έκθεση του </w:t>
      </w:r>
      <w:r>
        <w:rPr>
          <w:rFonts w:eastAsia="Times New Roman" w:cs="Times New Roman"/>
          <w:szCs w:val="24"/>
        </w:rPr>
        <w:t xml:space="preserve">προϋπολογισμού </w:t>
      </w:r>
      <w:r>
        <w:rPr>
          <w:rFonts w:eastAsia="Times New Roman" w:cs="Times New Roman"/>
          <w:szCs w:val="24"/>
        </w:rPr>
        <w:t xml:space="preserve">για την ταυτότητα των έργων που έχουν ενεργοποιηθεί -όχι υλοποιηθεί- τα έργα πολιτικής προστασίας καταλαμβάνουν το ποσό των 248.000.000, δηλαδή μόλις το 1/18 των κονδυλίων </w:t>
      </w:r>
      <w:r>
        <w:rPr>
          <w:rFonts w:eastAsia="Times New Roman" w:cs="Times New Roman"/>
          <w:szCs w:val="24"/>
        </w:rPr>
        <w:t>που έχουν ενεργοποιηθεί.</w:t>
      </w:r>
    </w:p>
    <w:p w14:paraId="6218951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Τρίτον, τα 738.000.000 που προβλέπονται για τις περιφέρειες είναι ψίχουλα, </w:t>
      </w:r>
      <w:r>
        <w:rPr>
          <w:rFonts w:eastAsia="Times New Roman" w:cs="Times New Roman"/>
          <w:szCs w:val="24"/>
        </w:rPr>
        <w:t xml:space="preserve">καθώς </w:t>
      </w:r>
      <w:r>
        <w:rPr>
          <w:rFonts w:eastAsia="Times New Roman" w:cs="Times New Roman"/>
          <w:szCs w:val="24"/>
        </w:rPr>
        <w:t>ο ρόλος τους έχει να κάνει πλέον με τη διαχείριση των ΠΕΠ και των χρηματοδοτήσεων του ΕΣΠΑ, δηλαδή με τις αναπτυξιακές προτεραιότητες του κεφαλαίου. Ε</w:t>
      </w:r>
      <w:r>
        <w:rPr>
          <w:rFonts w:eastAsia="Times New Roman" w:cs="Times New Roman"/>
          <w:szCs w:val="24"/>
        </w:rPr>
        <w:t xml:space="preserve">ξ ου και τα λεγόμενα «αναπτυξιακά συνέδρια» που έστησε η Κυβέρνηση σε αγαστή σύμπλευση με τους λογής αντιπολιτευόμενους περιφερειάρχες και άλλους αιρετούς του συνόλου των αστικών κομμάτων. Διότι οι περιφέρειες, </w:t>
      </w:r>
      <w:r>
        <w:rPr>
          <w:rFonts w:eastAsia="Times New Roman" w:cs="Times New Roman"/>
          <w:szCs w:val="24"/>
        </w:rPr>
        <w:t>στο πλαίσιο</w:t>
      </w:r>
      <w:r>
        <w:rPr>
          <w:rFonts w:eastAsia="Times New Roman" w:cs="Times New Roman"/>
          <w:szCs w:val="24"/>
        </w:rPr>
        <w:t xml:space="preserve"> </w:t>
      </w:r>
      <w:r>
        <w:rPr>
          <w:rFonts w:eastAsia="Times New Roman" w:cs="Times New Roman"/>
          <w:szCs w:val="24"/>
        </w:rPr>
        <w:t xml:space="preserve">επιμερισμού ρόλων και αρμοδιοτήτων στη διοικητική δομή του αστικού κράτους, έχουν πλέον πιο κεντρικό ρόλο στην αναπτυξιακή πολιτική. Συγκεντρώνουν πόρους για το κεφάλαιο με κριτήριο την κερδοφορία του. </w:t>
      </w:r>
    </w:p>
    <w:p w14:paraId="6218951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Αντίθετα, οι δήμοι αναλαμβάνουν σχεδιασμό και διαχείρ</w:t>
      </w:r>
      <w:r>
        <w:rPr>
          <w:rFonts w:eastAsia="Times New Roman" w:cs="Times New Roman"/>
          <w:szCs w:val="24"/>
        </w:rPr>
        <w:t>ιση μιας υποτυπώδους κοινωνικής πολιτικής με τα ευκαιριακά δίκτυα φτώχειας των λεγόμενων «εθελοντών», των Κ</w:t>
      </w:r>
      <w:r>
        <w:rPr>
          <w:rFonts w:eastAsia="Times New Roman" w:cs="Times New Roman"/>
          <w:szCs w:val="24"/>
        </w:rPr>
        <w:t>ΟΙΝ</w:t>
      </w:r>
      <w:r>
        <w:rPr>
          <w:rFonts w:eastAsia="Times New Roman" w:cs="Times New Roman"/>
          <w:szCs w:val="24"/>
        </w:rPr>
        <w:t>ΣΕ</w:t>
      </w:r>
      <w:r>
        <w:rPr>
          <w:rFonts w:eastAsia="Times New Roman" w:cs="Times New Roman"/>
          <w:szCs w:val="24"/>
        </w:rPr>
        <w:t>Π</w:t>
      </w:r>
      <w:r>
        <w:rPr>
          <w:rFonts w:eastAsia="Times New Roman" w:cs="Times New Roman"/>
          <w:szCs w:val="24"/>
        </w:rPr>
        <w:t>, των ΜΚΟ, με φτηνό εργατικό δυναμικό που αποσκοπεί στο άνοιγμα νέων δυνατοτήτων για το κεφάλαιο.</w:t>
      </w:r>
    </w:p>
    <w:p w14:paraId="6218951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 παράδειγμα, η δημιουργία τετρακοσίων νέων</w:t>
      </w:r>
      <w:r>
        <w:rPr>
          <w:rFonts w:eastAsia="Times New Roman" w:cs="Times New Roman"/>
          <w:szCs w:val="24"/>
        </w:rPr>
        <w:t xml:space="preserve"> παιδικών σταθμών για δέκα χιλιάδες βρέφη και νήπια με τα 15.000.000, που μας λέει η </w:t>
      </w:r>
      <w:r>
        <w:rPr>
          <w:rFonts w:eastAsia="Times New Roman" w:cs="Times New Roman"/>
          <w:szCs w:val="24"/>
        </w:rPr>
        <w:t xml:space="preserve">κ. </w:t>
      </w:r>
      <w:r>
        <w:rPr>
          <w:rFonts w:eastAsia="Times New Roman" w:cs="Times New Roman"/>
          <w:szCs w:val="24"/>
        </w:rPr>
        <w:t>Φωτίου, είναι κάλπικο τάλιρο, όχι γιατί δεν θα υλοποιηθεί, αλλά γιατί αφορά ευκαιριακές δράσεις με Κ</w:t>
      </w:r>
      <w:r>
        <w:rPr>
          <w:rFonts w:eastAsia="Times New Roman" w:cs="Times New Roman"/>
          <w:szCs w:val="24"/>
        </w:rPr>
        <w:t>ΟΙΝ</w:t>
      </w:r>
      <w:r>
        <w:rPr>
          <w:rFonts w:eastAsia="Times New Roman" w:cs="Times New Roman"/>
          <w:szCs w:val="24"/>
        </w:rPr>
        <w:t>ΣΕ</w:t>
      </w:r>
      <w:r>
        <w:rPr>
          <w:rFonts w:eastAsia="Times New Roman" w:cs="Times New Roman"/>
          <w:szCs w:val="24"/>
        </w:rPr>
        <w:t>Π</w:t>
      </w:r>
      <w:r>
        <w:rPr>
          <w:rFonts w:eastAsia="Times New Roman" w:cs="Times New Roman"/>
          <w:szCs w:val="24"/>
        </w:rPr>
        <w:t>.</w:t>
      </w:r>
    </w:p>
    <w:p w14:paraId="6218951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w:t>
      </w:r>
      <w:r>
        <w:rPr>
          <w:rFonts w:eastAsia="Times New Roman" w:cs="Times New Roman"/>
          <w:szCs w:val="24"/>
        </w:rPr>
        <w:t>ομιλίας του κυρίου Βουλευτή)</w:t>
      </w:r>
    </w:p>
    <w:p w14:paraId="6218951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Επιτρέψτε μου λίγο, κύριε Πρόεδρε, αν είναι δυνατόν. Ολοκληρώνω.</w:t>
      </w:r>
    </w:p>
    <w:p w14:paraId="6218951B" w14:textId="77777777" w:rsidR="00FB0E1F" w:rsidRDefault="0065608A">
      <w:pPr>
        <w:spacing w:after="0" w:line="600" w:lineRule="auto"/>
        <w:ind w:firstLine="720"/>
        <w:jc w:val="both"/>
        <w:rPr>
          <w:rFonts w:eastAsia="Times New Roman"/>
          <w:szCs w:val="24"/>
        </w:rPr>
      </w:pPr>
      <w:r>
        <w:rPr>
          <w:rFonts w:eastAsia="Times New Roman"/>
          <w:szCs w:val="24"/>
        </w:rPr>
        <w:t>Οι παιδικοί σταθμοί δεν είναι άδεια κουκλόσπιτα. Για να λειτουργήσουν χρειάζεται προσωπικό, κονδύλια για τη σίτιση και το παιδαγωγικό υλικό των παιδιών. Το θαύμα,</w:t>
      </w:r>
      <w:r>
        <w:rPr>
          <w:rFonts w:eastAsia="Times New Roman"/>
          <w:szCs w:val="24"/>
        </w:rPr>
        <w:t xml:space="preserve"> λοιπόν, του ψωμιού στο</w:t>
      </w:r>
      <w:r>
        <w:rPr>
          <w:rFonts w:eastAsia="Times New Roman"/>
          <w:szCs w:val="24"/>
        </w:rPr>
        <w:t>ν</w:t>
      </w:r>
      <w:r>
        <w:rPr>
          <w:rFonts w:eastAsia="Times New Roman"/>
          <w:szCs w:val="24"/>
        </w:rPr>
        <w:t xml:space="preserve"> γάμο στην Κανά, όσο και αν κάποιοι είναι θρήσκοι, εδώ δεν βρίσκει την εφαρμογή.</w:t>
      </w:r>
    </w:p>
    <w:p w14:paraId="6218951C" w14:textId="77777777" w:rsidR="00FB0E1F" w:rsidRDefault="0065608A">
      <w:pPr>
        <w:spacing w:after="0" w:line="600" w:lineRule="auto"/>
        <w:ind w:firstLine="720"/>
        <w:jc w:val="both"/>
        <w:rPr>
          <w:rFonts w:eastAsia="Times New Roman"/>
          <w:szCs w:val="24"/>
        </w:rPr>
      </w:pPr>
      <w:r>
        <w:rPr>
          <w:rFonts w:eastAsia="Times New Roman"/>
          <w:szCs w:val="24"/>
        </w:rPr>
        <w:t xml:space="preserve">Κυρίες και κύριοι, αυτός ο κρατικός </w:t>
      </w:r>
      <w:r>
        <w:rPr>
          <w:rFonts w:eastAsia="Times New Roman"/>
          <w:szCs w:val="24"/>
        </w:rPr>
        <w:t xml:space="preserve">προϋπολογισμός </w:t>
      </w:r>
      <w:r>
        <w:rPr>
          <w:rFonts w:eastAsia="Times New Roman"/>
          <w:szCs w:val="24"/>
        </w:rPr>
        <w:t>συνδέεται και με τον εκσυγχρονισμό της κρατικής και τοπικής διοίκησης, συνδέεται με τους στόχους για</w:t>
      </w:r>
      <w:r>
        <w:rPr>
          <w:rFonts w:eastAsia="Times New Roman"/>
          <w:szCs w:val="24"/>
        </w:rPr>
        <w:t xml:space="preserve"> τα πρωτογενή πλεονάσματα, με την μείωση των μισθών, τη διάλυση των ασφαλιστικών ταμείων, την ανατροπή των εργασιακών σχέσεων, τις απολύσεις που έρχονται για χιλιάδες συμβασιούχους.</w:t>
      </w:r>
    </w:p>
    <w:p w14:paraId="6218951D" w14:textId="77777777" w:rsidR="00FB0E1F" w:rsidRDefault="0065608A">
      <w:pPr>
        <w:spacing w:after="0" w:line="600" w:lineRule="auto"/>
        <w:ind w:firstLine="720"/>
        <w:jc w:val="both"/>
        <w:rPr>
          <w:rFonts w:eastAsia="Times New Roman"/>
          <w:szCs w:val="24"/>
        </w:rPr>
      </w:pPr>
      <w:r>
        <w:rPr>
          <w:rFonts w:eastAsia="Times New Roman"/>
          <w:szCs w:val="24"/>
        </w:rPr>
        <w:t>Για το ΚΚΕ προτεραιότητα είναι οι λαϊκές ανάγκες για ζωή με δικαιώματα. Αρ</w:t>
      </w:r>
      <w:r>
        <w:rPr>
          <w:rFonts w:eastAsia="Times New Roman"/>
          <w:szCs w:val="24"/>
        </w:rPr>
        <w:t xml:space="preserve">κετά μάτωσε ο λαός. Να μην χάψει ο λαός το παραμύθι της «δίκαιης ανάπτυξης» που αυγατίζει τα κέρδη του κεφαλαίου ούτε τα ψίχουλα για τους εξαθλιωμένους. Τα συμφέροντα των λαϊκών στρωμάτων βρίσκονται στην αντίπερα όχθη από αυτά του κεφαλαίου. </w:t>
      </w:r>
    </w:p>
    <w:p w14:paraId="6218951E" w14:textId="77777777" w:rsidR="00FB0E1F" w:rsidRDefault="0065608A">
      <w:pPr>
        <w:spacing w:after="0" w:line="600" w:lineRule="auto"/>
        <w:ind w:firstLine="720"/>
        <w:jc w:val="both"/>
        <w:rPr>
          <w:rFonts w:eastAsia="Times New Roman"/>
          <w:szCs w:val="24"/>
        </w:rPr>
      </w:pPr>
      <w:r>
        <w:rPr>
          <w:rFonts w:eastAsia="Times New Roman"/>
          <w:szCs w:val="24"/>
        </w:rPr>
        <w:t>Καλούμε, λοιπ</w:t>
      </w:r>
      <w:r>
        <w:rPr>
          <w:rFonts w:eastAsia="Times New Roman"/>
          <w:szCs w:val="24"/>
        </w:rPr>
        <w:t>όν, την εργατική τάξη, τους αυτοαπασχολούμενους, τους φτωχούς αγρότες, την νεολαία να λάβουν τα μέτρα τους. Στη νέα, δύσκολη χρονιά, που τους ετοιμάζουν Κυβέρνηση, Ευρωπαϊκή Ένωση, Τοπική και Περιφερειακή Διοίκηση, να δώσουν μαχητική, δυναμική παρουσία στη</w:t>
      </w:r>
      <w:r>
        <w:rPr>
          <w:rFonts w:eastAsia="Times New Roman"/>
          <w:szCs w:val="24"/>
        </w:rPr>
        <w:t>ν απεργία της 14</w:t>
      </w:r>
      <w:r>
        <w:rPr>
          <w:rFonts w:eastAsia="Times New Roman"/>
          <w:szCs w:val="24"/>
          <w:vertAlign w:val="superscript"/>
        </w:rPr>
        <w:t>ης</w:t>
      </w:r>
      <w:r>
        <w:rPr>
          <w:rFonts w:eastAsia="Times New Roman"/>
          <w:szCs w:val="24"/>
        </w:rPr>
        <w:t xml:space="preserve"> Δεκεμβρίου και στα συλλαλητήρια του ΠΑΜΕ, να βροντοφωνάξουν «Κάτω τα χέρια από την απεργία, από τα κοινωνικά, δημοκρατικά, εργασιακά δικαιώματα». Τους καλούμε να συμπορευτούν με το ΚΚΕ, να συγκροτήσουν τη δική τους κοινωνική συμμαχία κόν</w:t>
      </w:r>
      <w:r>
        <w:rPr>
          <w:rFonts w:eastAsia="Times New Roman"/>
          <w:szCs w:val="24"/>
        </w:rPr>
        <w:t>τρα στο μαύρο μέτωπο κεφαλαίου - Ευρωπαϊκής Ένωσης – Κυβέρνησης - Τοπικής Διοίκησης και να διεκδικήσουν την αναπλήρωση των απωλειών της κρίσης και τον πλούτο που παράγουν και να πάρουν στα χέρια τους τη δική τους εξουσία.</w:t>
      </w:r>
    </w:p>
    <w:p w14:paraId="6218951F" w14:textId="77777777" w:rsidR="00FB0E1F" w:rsidRDefault="0065608A">
      <w:pPr>
        <w:spacing w:after="0" w:line="600" w:lineRule="auto"/>
        <w:ind w:firstLine="720"/>
        <w:jc w:val="both"/>
        <w:rPr>
          <w:rFonts w:eastAsia="Times New Roman"/>
          <w:szCs w:val="24"/>
        </w:rPr>
      </w:pPr>
      <w:r>
        <w:rPr>
          <w:rFonts w:eastAsia="Times New Roman"/>
          <w:szCs w:val="24"/>
        </w:rPr>
        <w:t>Ευχαριστώ, κύριε Πρόεδρε.</w:t>
      </w:r>
    </w:p>
    <w:p w14:paraId="62189520" w14:textId="77777777" w:rsidR="00FB0E1F" w:rsidRDefault="0065608A">
      <w:pPr>
        <w:spacing w:after="0"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ΩΝ (Γεώργιος Λαμπρούλης): </w:t>
      </w:r>
      <w:r>
        <w:rPr>
          <w:rFonts w:eastAsia="Times New Roman"/>
          <w:szCs w:val="24"/>
        </w:rPr>
        <w:t xml:space="preserve">Τον λόγο έχει ο Υπουργός </w:t>
      </w:r>
      <w:r>
        <w:rPr>
          <w:rFonts w:eastAsia="Times New Roman"/>
          <w:szCs w:val="24"/>
        </w:rPr>
        <w:t xml:space="preserve">Υποδομών </w:t>
      </w:r>
      <w:r>
        <w:rPr>
          <w:rFonts w:eastAsia="Times New Roman"/>
          <w:szCs w:val="24"/>
        </w:rPr>
        <w:t xml:space="preserve">και </w:t>
      </w:r>
      <w:r>
        <w:rPr>
          <w:rFonts w:eastAsia="Times New Roman"/>
          <w:szCs w:val="24"/>
        </w:rPr>
        <w:t xml:space="preserve">Μεταφορών </w:t>
      </w:r>
      <w:r>
        <w:rPr>
          <w:rFonts w:eastAsia="Times New Roman"/>
          <w:szCs w:val="24"/>
        </w:rPr>
        <w:t>κ. Σπίρτζης.</w:t>
      </w:r>
    </w:p>
    <w:p w14:paraId="62189521" w14:textId="77777777" w:rsidR="00FB0E1F" w:rsidRDefault="0065608A">
      <w:pPr>
        <w:spacing w:after="0" w:line="600" w:lineRule="auto"/>
        <w:ind w:firstLine="720"/>
        <w:jc w:val="both"/>
        <w:rPr>
          <w:rFonts w:eastAsia="Times New Roman"/>
          <w:szCs w:val="24"/>
        </w:rPr>
      </w:pPr>
      <w:r>
        <w:rPr>
          <w:rFonts w:eastAsia="Times New Roman"/>
          <w:b/>
          <w:szCs w:val="24"/>
        </w:rPr>
        <w:t>ΧΡΗΣΤΟΣ ΣΠΙΡΤΖΗΣ (Υπουργός Υποδομών</w:t>
      </w:r>
      <w:r>
        <w:rPr>
          <w:rFonts w:eastAsia="Times New Roman"/>
          <w:b/>
          <w:szCs w:val="24"/>
        </w:rPr>
        <w:t xml:space="preserve"> και Μεταφορών</w:t>
      </w:r>
      <w:r>
        <w:rPr>
          <w:rFonts w:eastAsia="Times New Roman"/>
          <w:b/>
          <w:szCs w:val="24"/>
        </w:rPr>
        <w:t xml:space="preserve">): </w:t>
      </w:r>
      <w:r>
        <w:rPr>
          <w:rFonts w:eastAsia="Times New Roman"/>
          <w:szCs w:val="24"/>
        </w:rPr>
        <w:t>Ευχαριστώ, κύριε Πρόεδρε.</w:t>
      </w:r>
    </w:p>
    <w:p w14:paraId="62189522" w14:textId="77777777" w:rsidR="00FB0E1F" w:rsidRDefault="0065608A">
      <w:pPr>
        <w:spacing w:after="0" w:line="600" w:lineRule="auto"/>
        <w:ind w:firstLine="720"/>
        <w:jc w:val="both"/>
        <w:rPr>
          <w:rFonts w:eastAsia="Times New Roman"/>
          <w:szCs w:val="24"/>
        </w:rPr>
      </w:pPr>
      <w:r>
        <w:rPr>
          <w:rFonts w:eastAsia="Times New Roman"/>
          <w:szCs w:val="24"/>
        </w:rPr>
        <w:t>Κυρίες και κύριοι συνάδελφοι, όπως γνωρίζετε όλοι το 2018 είναι η χρονιά που ο ελληνικός λα</w:t>
      </w:r>
      <w:r>
        <w:rPr>
          <w:rFonts w:eastAsia="Times New Roman"/>
          <w:szCs w:val="24"/>
        </w:rPr>
        <w:t>ός πέτυχε οι θυσίες του να πιάσουν τόπο. Είναι η χρονιά που ο εφιάλτης των μνημονίων και των προγραμμάτων ολοκληρώνεται. Είναι η χρονιά που ξαναβρίσκουμε ένα μικρό, γλυκό χαμόγελο, ξαναβρίσκουμε την ελπίδα και την αισιοδοξία του λαού μας, της κοινωνίας μας</w:t>
      </w:r>
      <w:r>
        <w:rPr>
          <w:rFonts w:eastAsia="Times New Roman"/>
          <w:szCs w:val="24"/>
        </w:rPr>
        <w:t xml:space="preserve"> ότι κάθε χρονιά που έρχεται, θα είναι καλύτερη, ότι κάθε χρονιά που έρχεται, θα μειώνεται η ανεργία, θα επιστρέφουν οι </w:t>
      </w:r>
      <w:r>
        <w:rPr>
          <w:rFonts w:eastAsia="Times New Roman"/>
          <w:szCs w:val="24"/>
        </w:rPr>
        <w:t xml:space="preserve">συνάδελφοί </w:t>
      </w:r>
      <w:r>
        <w:rPr>
          <w:rFonts w:eastAsia="Times New Roman"/>
          <w:szCs w:val="24"/>
        </w:rPr>
        <w:t xml:space="preserve">μας, τα αδέλφια μας, οι επιστήμονες της χώρας </w:t>
      </w:r>
      <w:r>
        <w:rPr>
          <w:rFonts w:eastAsia="Times New Roman"/>
          <w:szCs w:val="24"/>
        </w:rPr>
        <w:t xml:space="preserve">μας </w:t>
      </w:r>
      <w:r>
        <w:rPr>
          <w:rFonts w:eastAsia="Times New Roman"/>
          <w:szCs w:val="24"/>
        </w:rPr>
        <w:t xml:space="preserve">από το εξωτερικό. Ξαναβρίσκουμε την ελπίδα ότι κάθε χρονιά που έρχεται, θα </w:t>
      </w:r>
      <w:r>
        <w:rPr>
          <w:rFonts w:eastAsia="Times New Roman"/>
          <w:szCs w:val="24"/>
        </w:rPr>
        <w:t>οικοδομούμε ένα καλύτερο κοινωνικό κράτος, θα έχουμε καλύτερη υγεία, καλύτερη παιδεία, ότι κάθε χρονιά που έρχεται, θα ολοκληρώνονται έργα και θα ξεκινούν νέα που θα έχουμε ένα συνολικό σχέδιο, θα το εκπονούμε με την κοινωνία και θα το τηρούμε. Δυστυχώς, α</w:t>
      </w:r>
      <w:r>
        <w:rPr>
          <w:rFonts w:eastAsia="Times New Roman"/>
          <w:szCs w:val="24"/>
        </w:rPr>
        <w:t>υτό το χαμόγελο για τον ελληνικό λαό, η ανάκτηση της ελπίδας και της εθνικής μας κυριαρχίας είναι ο εφιάλτης της Αντιπολίτευσης.</w:t>
      </w:r>
    </w:p>
    <w:p w14:paraId="62189523" w14:textId="77777777" w:rsidR="00FB0E1F" w:rsidRDefault="0065608A">
      <w:pPr>
        <w:spacing w:after="0" w:line="600" w:lineRule="auto"/>
        <w:ind w:firstLine="720"/>
        <w:jc w:val="both"/>
        <w:rPr>
          <w:rFonts w:eastAsia="Times New Roman"/>
          <w:szCs w:val="24"/>
        </w:rPr>
      </w:pPr>
      <w:r>
        <w:rPr>
          <w:rFonts w:eastAsia="Times New Roman"/>
          <w:szCs w:val="24"/>
        </w:rPr>
        <w:t>Καταλαβαίνουμε ότι δεν θα μπορείτε με άλλοθι το μνημόνιο να συνεχίζετε να ευνοείτε τους λίγους εκλεκτούς σας με έναν δική σας έ</w:t>
      </w:r>
      <w:r>
        <w:rPr>
          <w:rFonts w:eastAsia="Times New Roman"/>
          <w:szCs w:val="24"/>
        </w:rPr>
        <w:t>μπνευσης ιδιότυπο νεοφιλελευθερισμό. Δεν θα μπορείτε να απομειώνετε τις πραγματικές παραγωγικές δυνάμεις σε όφελος των μεταπρατών. Δεν θα μπορείτε να έχετε τον ελληνικό λαό στην αγωνία εάν αύριο θα έχει εργασία ή εάν θα τον απολύσετε ή αν θα τον πετάτε έξω</w:t>
      </w:r>
      <w:r>
        <w:rPr>
          <w:rFonts w:eastAsia="Times New Roman"/>
          <w:szCs w:val="24"/>
        </w:rPr>
        <w:t xml:space="preserve"> από τα δημόσια νοσοκομεία, γιατί χρωστά ασφαλιστικές εισφορές. Δεν θα μπορείτε να έχετε τους άνεργους συμπολίτες μας με ειδική αναπηρία, τις ευάλωτες κοινωνικές ομάδες περιθωριοποιημένους. Δεν θα μπορείτε να επιδοτείτε την μαύρη εργασία, ώστε κάποιοι να τ</w:t>
      </w:r>
      <w:r>
        <w:rPr>
          <w:rFonts w:eastAsia="Times New Roman"/>
          <w:szCs w:val="24"/>
        </w:rPr>
        <w:t xml:space="preserve">α βάζουν στην τσέπη. </w:t>
      </w:r>
    </w:p>
    <w:p w14:paraId="62189524" w14:textId="77777777" w:rsidR="00FB0E1F" w:rsidRDefault="0065608A">
      <w:pPr>
        <w:spacing w:after="0" w:line="600" w:lineRule="auto"/>
        <w:ind w:firstLine="720"/>
        <w:jc w:val="both"/>
        <w:rPr>
          <w:rFonts w:eastAsia="Times New Roman"/>
          <w:szCs w:val="24"/>
        </w:rPr>
      </w:pPr>
      <w:r>
        <w:rPr>
          <w:rFonts w:eastAsia="Times New Roman"/>
          <w:szCs w:val="24"/>
        </w:rPr>
        <w:t xml:space="preserve">Ακούμε τις θέσεις της Αντιπολίτευσης για τον </w:t>
      </w:r>
      <w:r>
        <w:rPr>
          <w:rFonts w:eastAsia="Times New Roman"/>
          <w:szCs w:val="24"/>
        </w:rPr>
        <w:t xml:space="preserve">προϋπολογισμό </w:t>
      </w:r>
      <w:r>
        <w:rPr>
          <w:rFonts w:eastAsia="Times New Roman"/>
          <w:szCs w:val="24"/>
        </w:rPr>
        <w:t>του 2018, τον τελευταίο εντός προγραμμάτων.</w:t>
      </w:r>
    </w:p>
    <w:p w14:paraId="62189525" w14:textId="77777777" w:rsidR="00FB0E1F" w:rsidRDefault="0065608A">
      <w:pPr>
        <w:spacing w:after="0" w:line="600" w:lineRule="auto"/>
        <w:ind w:firstLine="720"/>
        <w:jc w:val="both"/>
        <w:rPr>
          <w:rFonts w:eastAsia="Times New Roman"/>
          <w:szCs w:val="24"/>
        </w:rPr>
      </w:pPr>
      <w:r>
        <w:rPr>
          <w:rFonts w:eastAsia="Times New Roman"/>
          <w:szCs w:val="24"/>
        </w:rPr>
        <w:t>Αγαπητοί συνάδελφοι της Νέας Δημοκρατίας, πέρσι μας κατηγορούσατε για την δέκατη τρίτη σύνταξη ότι ήταν πυροτέχνημα, ότι κοροϊδεύαμ</w:t>
      </w:r>
      <w:r>
        <w:rPr>
          <w:rFonts w:eastAsia="Times New Roman"/>
          <w:szCs w:val="24"/>
        </w:rPr>
        <w:t>ε, ότι δεν θα ξαναδοθεί. Φέτος το κοινωνικό μέρισμα υπήρξε υπερδιπλάσιο. Ποιος κορόιδευε ποιόν και πότε; Ποιος λέει ψέματα;</w:t>
      </w:r>
    </w:p>
    <w:p w14:paraId="62189526" w14:textId="77777777" w:rsidR="00FB0E1F" w:rsidRDefault="0065608A">
      <w:pPr>
        <w:spacing w:after="0" w:line="600" w:lineRule="auto"/>
        <w:ind w:firstLine="720"/>
        <w:jc w:val="both"/>
        <w:rPr>
          <w:rFonts w:eastAsia="Times New Roman"/>
          <w:szCs w:val="24"/>
        </w:rPr>
      </w:pPr>
      <w:r>
        <w:rPr>
          <w:rFonts w:eastAsia="Times New Roman"/>
          <w:szCs w:val="24"/>
        </w:rPr>
        <w:t>Σας ακούω να μας καταγγέλλετε για μείωση των κοινωνικών δαπανών. Τρία χρόνια τώρα μας καταγγέλλετε -εσείς και τα φιλικά σας μέσα μαζ</w:t>
      </w:r>
      <w:r>
        <w:rPr>
          <w:rFonts w:eastAsia="Times New Roman"/>
          <w:szCs w:val="24"/>
        </w:rPr>
        <w:t>ικής ενημέρωσης- γιατί εμείς θεσπίσαμε οι άνεργοι να μετακινούνται δωρεάν με τις δημόσιες αστικές συγκοινωνίες στην Αθήνα και τη Θεσσαλονίκη. Μας λέτε «κιμπάριδες», «φαύλους», «σπάταλους». Την τελευταία εβδομάδα μας καταγγείλατε για την πρόβλεψη τα άτομα μ</w:t>
      </w:r>
      <w:r>
        <w:rPr>
          <w:rFonts w:eastAsia="Times New Roman"/>
          <w:szCs w:val="24"/>
        </w:rPr>
        <w:t>ε αναπηρία, οι άνεργοι και οι μόνιμοι κάτοικοι ακριτικών περιοχών, που πρέπει να στηριχθούν, να διέρχονται ελεύθερα.</w:t>
      </w:r>
    </w:p>
    <w:p w14:paraId="6218952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 αυτό, αγαπητοί κύριοι της Νέας Δημοκρατίας και της Αντιπολίτευσης, δεν ανησυχούμε. Έχουμε εμπιστοσύνη στο κοινωνικό σας πρόσωπο, στις κ</w:t>
      </w:r>
      <w:r>
        <w:rPr>
          <w:rFonts w:eastAsia="Times New Roman" w:cs="Times New Roman"/>
          <w:szCs w:val="24"/>
        </w:rPr>
        <w:t>οινωνικές ευαισθησίες του κόμματός σας. Τις ζήσαμε πριν δυόμισι χρόνια και εμείς και ο ελληνικός λαός. Έχουμε εμπιστοσύνη στη δογματική εμμονή σας να μην υπηρετείτε τα συμφέροντα του ελληνικού λαού, αλλά των λίγων εκλεκτών σας. Δεν μπορείτε ούτε να το κρύψ</w:t>
      </w:r>
      <w:r>
        <w:rPr>
          <w:rFonts w:eastAsia="Times New Roman" w:cs="Times New Roman"/>
          <w:szCs w:val="24"/>
        </w:rPr>
        <w:t xml:space="preserve">ετε, δεν μπορείτε ούτε τα προσχήματα να κρατήσετε στοιχειωδώς. </w:t>
      </w:r>
    </w:p>
    <w:p w14:paraId="6218952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Θέλουμε -ειλικρινά το θέλουμε- να μας καταγγέλλετε κι άλλο για τις παροχές στους ανέργους, στους συμπολίτες μας, στους Έλληνες που ζουν σε ακριτικές περιοχές, στα άτομα με αναπηρία. </w:t>
      </w:r>
    </w:p>
    <w:p w14:paraId="6218952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έρουμε γ</w:t>
      </w:r>
      <w:r>
        <w:rPr>
          <w:rFonts w:eastAsia="Times New Roman" w:cs="Times New Roman"/>
          <w:szCs w:val="24"/>
        </w:rPr>
        <w:t xml:space="preserve">ιατί δίνετε τέτοια λυσσαλέα μάχη. Ο πρώτος λόγος είναι ότι χτυπάμε στην καρδιά του τον πυρήνα της ιδεολογίας και της πολιτικής σας, την αποδόμηση της ελληνικής κοινωνίας και την εξυπηρέτηση λίγων και εκλεκτών οικονομικών συμφερόντων που ταυτίζεστε. </w:t>
      </w:r>
    </w:p>
    <w:p w14:paraId="6218952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 δεύτ</w:t>
      </w:r>
      <w:r>
        <w:rPr>
          <w:rFonts w:eastAsia="Times New Roman" w:cs="Times New Roman"/>
          <w:szCs w:val="24"/>
        </w:rPr>
        <w:t>ερος λόγος είναι γιατί η ολοκλήρωση του προγράμματος σημαίνει και το οριστικό τέλος, την ιδεολογική ήττα του νεοφιλελεύθερου παλαιοκομματισμού ελληνικής εκδοχής, το τέλος της πρακτικής σας που μας έφερε εδώ, που βάφτιζε «μεταρρύθμιση» τις απολύσεις, τη μεί</w:t>
      </w:r>
      <w:r>
        <w:rPr>
          <w:rFonts w:eastAsia="Times New Roman" w:cs="Times New Roman"/>
          <w:szCs w:val="24"/>
        </w:rPr>
        <w:t>ωση των συντάξεων, την αύξηση της ανεργίας, τη μείωση του ΑΕΠ κατά το 1/4, το ξήλωμα του κοινωνικού κράτους, του εργασιακού θεσμικού πλαισίου. Για όλα αυτά έχουμε μόνο σιωπή! Για το πρώτο μνημόνιο, για το δεύτερο, για το τρίτο, για το χιλιοστό που θα θέλατ</w:t>
      </w:r>
      <w:r>
        <w:rPr>
          <w:rFonts w:eastAsia="Times New Roman" w:cs="Times New Roman"/>
          <w:szCs w:val="24"/>
        </w:rPr>
        <w:t>ε να είχαμε, για τις δεσμεύσεις των ιδιωτικοποιήσεων και τον τρόπο που γίνονται, για το ψεύτικο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για τις κρυφές συνομιλίες με τους δανειστές τα τρία τελευταία χρόνια, για τη μη ολοκλήρωση των έργων, για τα πανωπροίκια, για όλα. Τσιμουδιά κα</w:t>
      </w:r>
      <w:r>
        <w:rPr>
          <w:rFonts w:eastAsia="Times New Roman" w:cs="Times New Roman"/>
          <w:szCs w:val="24"/>
        </w:rPr>
        <w:t xml:space="preserve">ι σιωπή. </w:t>
      </w:r>
    </w:p>
    <w:p w14:paraId="6218952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Δεν μπορώ, λοιπόν, συνάδελφοι της παλαιοκομματικής αντιπολίτευσης, να μην σας αφιερώσω το</w:t>
      </w:r>
      <w:r>
        <w:rPr>
          <w:rFonts w:eastAsia="Times New Roman" w:cs="Times New Roman"/>
          <w:szCs w:val="24"/>
        </w:rPr>
        <w:t>ν</w:t>
      </w:r>
      <w:r>
        <w:rPr>
          <w:rFonts w:eastAsia="Times New Roman" w:cs="Times New Roman"/>
          <w:szCs w:val="24"/>
        </w:rPr>
        <w:t xml:space="preserve"> στίχο του τραγουδιού που λέει, «Πριν το τέλος πως μοιάζει η σιωπή, σαν αγάπη μεγάλη». Σας αγαπάμε εμείς. Μας προτείνετε μείωση της φορολογίας, αλλά οι φίλο</w:t>
      </w:r>
      <w:r>
        <w:rPr>
          <w:rFonts w:eastAsia="Times New Roman" w:cs="Times New Roman"/>
          <w:szCs w:val="24"/>
        </w:rPr>
        <w:t xml:space="preserve">ι σας, οι υποστηρικτές σας, οι λίγοι και εκλεκτοί σας, φορολογούνται σε παρθένα, παραδεισένια φορολογικά νησιά. </w:t>
      </w:r>
    </w:p>
    <w:p w14:paraId="6218952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Κόπτεστε, δήθεν, για τη μεσαία τάξη που εσείς τη διαλύσατε, για την επιχειρηματικότητα που απευθύνεται μόνο στους επιχειρηματίες της αυλής σας.</w:t>
      </w:r>
      <w:r>
        <w:rPr>
          <w:rFonts w:eastAsia="Times New Roman" w:cs="Times New Roman"/>
          <w:szCs w:val="24"/>
        </w:rPr>
        <w:t xml:space="preserve"> Για εσάς και τον Πρόεδρό σας, ο ελληνικός λαός είναι η αδαής πλειοψηφία. Γι’ αυτό ξέρουμε ότι κι εσείς και οι φίλοι σας έχετε κάνει τα πάντα -και θα κάνετε τα πάντα- για να μην υπάρχει λύση των δεσμών των προγραμμάτων. Όμως, κάνετε όνειρα θερινής νυκτός. </w:t>
      </w:r>
      <w:r>
        <w:rPr>
          <w:rFonts w:eastAsia="Times New Roman" w:cs="Times New Roman"/>
          <w:szCs w:val="24"/>
        </w:rPr>
        <w:t xml:space="preserve">Θα είναι καλοκαίρι. Και θα είναι φέτος το καλοκαίρι, με αυτήν την Κυβέρνηση! </w:t>
      </w:r>
    </w:p>
    <w:p w14:paraId="6218952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ευκαιρία σήμερα, στη συζήτηση του </w:t>
      </w:r>
      <w:r>
        <w:rPr>
          <w:rFonts w:eastAsia="Times New Roman" w:cs="Times New Roman"/>
          <w:szCs w:val="24"/>
        </w:rPr>
        <w:t xml:space="preserve">προϋπολογισμού </w:t>
      </w:r>
      <w:r>
        <w:rPr>
          <w:rFonts w:eastAsia="Times New Roman" w:cs="Times New Roman"/>
          <w:szCs w:val="24"/>
        </w:rPr>
        <w:t xml:space="preserve">του 2018, να σας παρουσιάσουμε τις δράσεις του Υπουργείου Υποδομών </w:t>
      </w:r>
      <w:r>
        <w:rPr>
          <w:rFonts w:eastAsia="Times New Roman" w:cs="Times New Roman"/>
          <w:szCs w:val="24"/>
        </w:rPr>
        <w:t xml:space="preserve">και Μεταφορών </w:t>
      </w:r>
      <w:r>
        <w:rPr>
          <w:rFonts w:eastAsia="Times New Roman" w:cs="Times New Roman"/>
          <w:szCs w:val="24"/>
        </w:rPr>
        <w:t>ανά κατηγορί</w:t>
      </w:r>
      <w:r>
        <w:rPr>
          <w:rFonts w:eastAsia="Times New Roman" w:cs="Times New Roman"/>
          <w:szCs w:val="24"/>
        </w:rPr>
        <w:t>α έργων, αλλά και τον προϋπολογισμό και τον απολογισμό όσων είπαμε το 2017, μια χρονιά πριν. Για εμάς ο απολογισμός, η λογοδοσία αλλά και η αυτοκριτική είναι καθήκον μας προς τον ελληνικό λαό. Δεν τα φοβόμαστε, δεν έχουμε να κρύψουμε τίποτα. Δεν είμαστε στ</w:t>
      </w:r>
      <w:r>
        <w:rPr>
          <w:rFonts w:eastAsia="Times New Roman" w:cs="Times New Roman"/>
          <w:szCs w:val="24"/>
        </w:rPr>
        <w:t xml:space="preserve">η δική σας λογική, που περιδιαβαίνατε τη χώρα και εξαγγέλλατε έργα χωρίς πιστώσεις, που δεν γίνονταν ποτέ. Δεν γίνονταν ούτε οι διαγωνισμοί ούτε τα έργα. </w:t>
      </w:r>
    </w:p>
    <w:p w14:paraId="6218952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Πρώτη κατηγορία είναι οι οδικοί άξονες. Στη συζήτηση του προϋπολογισμού, πριν ένα έτος, είχα πει -και</w:t>
      </w:r>
      <w:r>
        <w:rPr>
          <w:rFonts w:eastAsia="Times New Roman" w:cs="Times New Roman"/>
          <w:szCs w:val="24"/>
        </w:rPr>
        <w:t xml:space="preserve"> θα λέω αυτολεξεί τι είχα πει, για να τονίζουμε τη λάσπη που ρίχνετε κάθε μέρα σε συνεργασία με τα γραφεία Τύπου σας, δηλαδή με συγκεκριμένα μέσα μαζικής ενημέρωσης- ότι το 2017 θα είναι η χρονιά της ολοκλήρωσης των μεγάλων οδικών έργων. Το υλοποιήσαμε. Έπ</w:t>
      </w:r>
      <w:r>
        <w:rPr>
          <w:rFonts w:eastAsia="Times New Roman" w:cs="Times New Roman"/>
          <w:szCs w:val="24"/>
        </w:rPr>
        <w:t xml:space="preserve">ειτα από δεκαετίες οι συμπολίτες μας μπορούν με ασφάλεια να κινηθούν σε όλη τη χώρα. Εξήντα χρόνια κάνατε για να κατασκευαστεί η ΠΑΘΕ και δεν τα καταφέρατε. </w:t>
      </w:r>
    </w:p>
    <w:p w14:paraId="6218952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Τι λέγατε πριν δυο χρόνια; Λέγατε ότι δεν θα υλοποιήσουμε τα έργα και ότι θα καταστρέψουμε τη χώρα</w:t>
      </w:r>
      <w:r>
        <w:rPr>
          <w:rFonts w:eastAsia="Times New Roman" w:cs="Times New Roman"/>
          <w:szCs w:val="24"/>
        </w:rPr>
        <w:t>. Πριν ένα χρόνο λέγατε ότι καθυστερούμε, ότι δεν θα ολοκληρωθούν και θα επιστρέψουμε δισεκατομμύρια στην Ευρωπαϊκή Ένωση και στις τράπεζες. Πριν λίγους μήνες λέγατε ότι εγκαινιάζουμε τα έργα που εσείς είχατε ολοκληρώσει. Μάλλον δεν θα βρίσκατε κορδέλα και</w:t>
      </w:r>
      <w:r>
        <w:rPr>
          <w:rFonts w:eastAsia="Times New Roman" w:cs="Times New Roman"/>
          <w:szCs w:val="24"/>
        </w:rPr>
        <w:t xml:space="preserve"> κάνατε μόνο εγκαίνια με μεταφερόμενα μηχανήματα και εργαζομένους. Τα θυμάστε. Σήμερα μας καταγγέλλετε για το ύψος των διοδίων που εσείς είχατε προβλέψει δύο φορές, στις αρχικές συμβάσεις και στην αναθεώρηση. </w:t>
      </w:r>
    </w:p>
    <w:p w14:paraId="6218953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Μαζί με τους πέντε οδικούς άξονες ολοκληρώθηκε</w:t>
      </w:r>
      <w:r>
        <w:rPr>
          <w:rFonts w:eastAsia="Times New Roman" w:cs="Times New Roman"/>
          <w:szCs w:val="24"/>
        </w:rPr>
        <w:t xml:space="preserve"> πλήθος δημοσίων έργων οδικών υποδομών. Ο κάθετος άξονας της Εγνατίας στη Ροδόπη «Κομοτηνή - Νυμφαία», o κάθετος άξονας της Εγνατίας </w:t>
      </w:r>
      <w:r>
        <w:rPr>
          <w:rFonts w:eastAsia="Times New Roman" w:cs="Times New Roman"/>
          <w:szCs w:val="24"/>
        </w:rPr>
        <w:t xml:space="preserve">Οδού </w:t>
      </w:r>
      <w:r>
        <w:rPr>
          <w:rFonts w:eastAsia="Times New Roman" w:cs="Times New Roman"/>
          <w:szCs w:val="24"/>
        </w:rPr>
        <w:t xml:space="preserve">«Καστοριά - Κρυσταλλοπηγή», o κάθετος άξονας της Εγνατίας </w:t>
      </w:r>
      <w:r>
        <w:rPr>
          <w:rFonts w:eastAsia="Times New Roman" w:cs="Times New Roman"/>
          <w:szCs w:val="24"/>
        </w:rPr>
        <w:t xml:space="preserve">Οδού </w:t>
      </w:r>
      <w:r>
        <w:rPr>
          <w:rFonts w:eastAsia="Times New Roman" w:cs="Times New Roman"/>
          <w:szCs w:val="24"/>
        </w:rPr>
        <w:t xml:space="preserve">«Φλώρινα - Νίκη», το οδικό τμήμα Μουδανιά – Ποτίδαια . </w:t>
      </w:r>
      <w:r>
        <w:rPr>
          <w:rFonts w:eastAsia="Times New Roman" w:cs="Times New Roman"/>
          <w:szCs w:val="24"/>
        </w:rPr>
        <w:t xml:space="preserve">Και ακολουθεί το οδικό τμήμα Θέρμη - Γαλάτιστα και ο κάθετος άξονας της Εγνατίας «Θεσσαλονίκη - Σέρρες - Προμαχώνας». </w:t>
      </w:r>
    </w:p>
    <w:p w14:paraId="62189531" w14:textId="77777777" w:rsidR="00FB0E1F" w:rsidRDefault="0065608A">
      <w:pPr>
        <w:tabs>
          <w:tab w:val="left" w:pos="2690"/>
        </w:tabs>
        <w:spacing w:after="0" w:line="600" w:lineRule="auto"/>
        <w:jc w:val="both"/>
        <w:rPr>
          <w:rFonts w:eastAsia="Times New Roman" w:cs="Times New Roman"/>
          <w:szCs w:val="24"/>
        </w:rPr>
      </w:pPr>
      <w:r>
        <w:rPr>
          <w:rFonts w:eastAsia="Times New Roman" w:cs="Times New Roman"/>
          <w:szCs w:val="24"/>
        </w:rPr>
        <w:t>Παραδίδεται την άλλη εβδομάδα το «Μάνδρα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Ψαθάδες» στον κάθετο άξονα του Έβρου, εργολαβία από το 2005. Τότε την είχατε αναθέσει. </w:t>
      </w:r>
    </w:p>
    <w:p w14:paraId="62189532" w14:textId="77777777" w:rsidR="00FB0E1F" w:rsidRDefault="0065608A">
      <w:pPr>
        <w:tabs>
          <w:tab w:val="left" w:pos="2690"/>
        </w:tabs>
        <w:spacing w:after="0" w:line="600" w:lineRule="auto"/>
        <w:ind w:firstLine="720"/>
        <w:jc w:val="both"/>
        <w:rPr>
          <w:rFonts w:eastAsia="Times New Roman" w:cs="Times New Roman"/>
          <w:szCs w:val="24"/>
        </w:rPr>
      </w:pPr>
      <w:r>
        <w:rPr>
          <w:rFonts w:eastAsia="Times New Roman" w:cs="Times New Roman"/>
          <w:szCs w:val="24"/>
        </w:rPr>
        <w:t>Μέσα στο 2017, όπως είχαμε πει, ολοκληρώθηκαν οι διαγωνιστικές διαδικασίες για τον αυτοκινητόδρομο από Πάτρα έως τον Πύργο. Εκεί οφείλουμε να πούμε ότι καθυστερήσαμε. Ολοκληρώνονται οι διαδικασίες με την Ευρωπαϊκή Επιτροπή και ξεκινάει η υλοποίηση του έργο</w:t>
      </w:r>
      <w:r>
        <w:rPr>
          <w:rFonts w:eastAsia="Times New Roman" w:cs="Times New Roman"/>
          <w:szCs w:val="24"/>
        </w:rPr>
        <w:t xml:space="preserve">υ. </w:t>
      </w:r>
    </w:p>
    <w:p w14:paraId="62189533" w14:textId="77777777" w:rsidR="00FB0E1F" w:rsidRDefault="0065608A">
      <w:pPr>
        <w:tabs>
          <w:tab w:val="left" w:pos="2690"/>
        </w:tabs>
        <w:spacing w:after="0" w:line="600" w:lineRule="auto"/>
        <w:ind w:firstLine="720"/>
        <w:jc w:val="both"/>
        <w:rPr>
          <w:rFonts w:eastAsia="Times New Roman" w:cs="Times New Roman"/>
          <w:szCs w:val="24"/>
        </w:rPr>
      </w:pPr>
      <w:r>
        <w:rPr>
          <w:rFonts w:eastAsia="Times New Roman" w:cs="Times New Roman"/>
          <w:szCs w:val="24"/>
        </w:rPr>
        <w:t xml:space="preserve">Ολοκληρώθηκε μέσα στο 2017, όπως είχαμε πει, η διαδικασία για την ολοκλήρωση του δρόμου στη Μεσσαρά, στην Κρήτη. </w:t>
      </w:r>
    </w:p>
    <w:p w14:paraId="62189534" w14:textId="77777777" w:rsidR="00FB0E1F" w:rsidRDefault="0065608A">
      <w:pPr>
        <w:tabs>
          <w:tab w:val="left" w:pos="2690"/>
        </w:tabs>
        <w:spacing w:after="0" w:line="600" w:lineRule="auto"/>
        <w:ind w:firstLine="720"/>
        <w:jc w:val="both"/>
        <w:rPr>
          <w:rFonts w:eastAsia="Times New Roman" w:cs="Times New Roman"/>
          <w:szCs w:val="24"/>
        </w:rPr>
      </w:pPr>
      <w:r>
        <w:rPr>
          <w:rFonts w:eastAsia="Times New Roman" w:cs="Times New Roman"/>
          <w:szCs w:val="24"/>
        </w:rPr>
        <w:t xml:space="preserve">Επειδή το 2017 δεν τέλειωσε, δουλεύουμε συνεχώς για να βγουν εντός Δεκεμβρίου δύο διαγωνισμοί, του βόρειου οδικού άξονα Κρήτης, από τα Χανιά ως τον Άγιο Νικόλαο, ένα ακόμα έργο εξήντα χρόνων εξαγγελίας και υποσχέσεων του παλαιοκομματισμού, που το υλοποιεί </w:t>
      </w:r>
      <w:r>
        <w:rPr>
          <w:rFonts w:eastAsia="Times New Roman" w:cs="Times New Roman"/>
          <w:szCs w:val="24"/>
        </w:rPr>
        <w:t xml:space="preserve">και αυτό η Κυβέρνηση του Αλέξη Τσίπρα. Μετά από δεκαετίες υποσχέσεων, σειρά λαθεμένων, τμηματικών και ασύνδετων κατασκευών, θα δημοσιευτεί η πρόσκληση ενδιαφέροντος και η διαδικασία προεπιλογής. </w:t>
      </w:r>
    </w:p>
    <w:p w14:paraId="62189535" w14:textId="77777777" w:rsidR="00FB0E1F" w:rsidRDefault="0065608A">
      <w:pPr>
        <w:tabs>
          <w:tab w:val="left" w:pos="2690"/>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w:t>
      </w:r>
      <w:r>
        <w:rPr>
          <w:rFonts w:eastAsia="Times New Roman" w:cs="Times New Roman"/>
          <w:szCs w:val="24"/>
        </w:rPr>
        <w:t>του χρόνου ομιλίας του κυρίου Υπουργού)</w:t>
      </w:r>
    </w:p>
    <w:p w14:paraId="6218953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Κύριε Πρόεδρε, ζητώ την ανοχή σας, γιατί έχουμε κάνει πολλά και έχουμε να κάνουμε και πολλά</w:t>
      </w:r>
      <w:r>
        <w:rPr>
          <w:rFonts w:eastAsia="Times New Roman" w:cs="Times New Roman"/>
          <w:szCs w:val="24"/>
        </w:rPr>
        <w:t xml:space="preserve"> ακόμα</w:t>
      </w:r>
      <w:r>
        <w:rPr>
          <w:rFonts w:eastAsia="Times New Roman" w:cs="Times New Roman"/>
          <w:szCs w:val="24"/>
        </w:rPr>
        <w:t xml:space="preserve">. </w:t>
      </w:r>
    </w:p>
    <w:p w14:paraId="62189537"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ο χρόνος είναι συγκεκριμένος, ανεξάρτητα αν θα κάνετε πολλά. </w:t>
      </w:r>
    </w:p>
    <w:p w14:paraId="62189538"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ΧΡΗΣΤ</w:t>
      </w:r>
      <w:r>
        <w:rPr>
          <w:rFonts w:eastAsia="Times New Roman" w:cs="Times New Roman"/>
          <w:b/>
          <w:szCs w:val="24"/>
        </w:rPr>
        <w:t>ΟΣ ΣΠΙΡΤΖΗΣ (Υπουργός Υποδομών και Μεταφορών):</w:t>
      </w:r>
      <w:r>
        <w:rPr>
          <w:rFonts w:eastAsia="Times New Roman" w:cs="Times New Roman"/>
          <w:szCs w:val="24"/>
        </w:rPr>
        <w:t xml:space="preserve"> Συμφωνώ. </w:t>
      </w:r>
    </w:p>
    <w:p w14:paraId="6218953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Θα ήθελα να αναφέρω και έναν ακόμα διαγωνισμό εντός του 2017, αυτόν του </w:t>
      </w:r>
      <w:r>
        <w:rPr>
          <w:rFonts w:eastAsia="Times New Roman" w:cs="Times New Roman"/>
          <w:szCs w:val="24"/>
        </w:rPr>
        <w:t xml:space="preserve">ηλεκτρονικού </w:t>
      </w:r>
      <w:r>
        <w:rPr>
          <w:rFonts w:eastAsia="Times New Roman" w:cs="Times New Roman"/>
          <w:szCs w:val="24"/>
        </w:rPr>
        <w:t xml:space="preserve">συστήματος αναλογικών διοδίων για όλη τη χώρα. </w:t>
      </w:r>
    </w:p>
    <w:p w14:paraId="6218953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 2018 για εμάς ξεκινά η αρχή της υλοποίησης του Ε65 από τη Λαμία</w:t>
      </w:r>
      <w:r>
        <w:rPr>
          <w:rFonts w:eastAsia="Times New Roman" w:cs="Times New Roman"/>
          <w:szCs w:val="24"/>
        </w:rPr>
        <w:t xml:space="preserve"> ως την Ξυνιάδα, του έργου ανέκδοτο, που αφήσατε μόνο το μεσαίο τμήμα του. Θα προσπαθήσουμε εντός του 2018 να εκκινήσει και το βόρειο τμήμα του έργου, αλλά τουλάχιστον θα έχει το φοβερό έργο της αναθεώρησης της κυβέρνησης Σαμαρά και τα εγκληματικά λάθη της</w:t>
      </w:r>
      <w:r>
        <w:rPr>
          <w:rFonts w:eastAsia="Times New Roman" w:cs="Times New Roman"/>
          <w:szCs w:val="24"/>
        </w:rPr>
        <w:t xml:space="preserve"> μείωσης του φυσικού αντικειμένου αρχή. </w:t>
      </w:r>
    </w:p>
    <w:p w14:paraId="6218953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Εντός του 2017 δημοπρατήθηκε και εντός του πρώτου τριμήνου του 2018 θα ξεκινήσει η κατασκευή της υποθαλάσσιας οδικής σύνδεσης της Σαλαμίνας. </w:t>
      </w:r>
    </w:p>
    <w:p w14:paraId="6218953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Άλλες δύο πληγές</w:t>
      </w:r>
      <w:r>
        <w:rPr>
          <w:rFonts w:eastAsia="Times New Roman" w:cs="Times New Roman"/>
          <w:szCs w:val="24"/>
        </w:rPr>
        <w:t xml:space="preserve"> </w:t>
      </w:r>
      <w:r>
        <w:rPr>
          <w:rFonts w:eastAsia="Times New Roman" w:cs="Times New Roman"/>
          <w:szCs w:val="24"/>
        </w:rPr>
        <w:t xml:space="preserve">που κληρονομήσαμε και επουλώνουμε είναι ο οδικός άξονας </w:t>
      </w:r>
      <w:r>
        <w:rPr>
          <w:rFonts w:eastAsia="Times New Roman" w:cs="Times New Roman"/>
          <w:szCs w:val="24"/>
        </w:rPr>
        <w:t>Άκτιο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Αμβρακία, που δημοπρατείται τον Γενάρη, και Άκτιο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Λευκάδα, στο πρώτο τρίμηνο του ίδιου έτους. </w:t>
      </w:r>
    </w:p>
    <w:p w14:paraId="6218953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Εντός του πρώτου διμήνου του 2018 δημοπρατείται η παράκαμψη της Χαλκίδας. Ετοιμάζουμε τον φάκελο για την κατασκευή των πρόδρομων εργασιών και των επεκτ</w:t>
      </w:r>
      <w:r>
        <w:rPr>
          <w:rFonts w:eastAsia="Times New Roman" w:cs="Times New Roman"/>
          <w:szCs w:val="24"/>
        </w:rPr>
        <w:t xml:space="preserve">άσεων της Αττικής Οδού και βέβαια, του Προαστιακού Σιδηρόδρομου μέχρι το Λαύριο. </w:t>
      </w:r>
    </w:p>
    <w:p w14:paraId="6218953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Τέλος, εγκρίθηκε ένα πρόγραμμα οδικής ασφάλειας σε όλη τη χώρα συνολικού προϋπολογισμού 500 εκατομμυρίων και το πρώτο έργο που θα δημοπρατηθεί οδικής ασφάλειας είναι στην Κρή</w:t>
      </w:r>
      <w:r>
        <w:rPr>
          <w:rFonts w:eastAsia="Times New Roman" w:cs="Times New Roman"/>
          <w:szCs w:val="24"/>
        </w:rPr>
        <w:t xml:space="preserve">τη, προϋπολογισμού 25 εκατομμυρίων. </w:t>
      </w:r>
    </w:p>
    <w:p w14:paraId="6218953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Δεύτερη κατηγορία. Σιδηροδρομικά. Το 2017 είχαμε πει ότι συνεχίζουμε την υλοποίηση έργων προϋπολογισμού 832 εκατομμυρίων, που είναι απαραίτητα. Τι κάναμε; Ολοκληρώνουμε τη νέα διπλή ηλεκτροδοτούμενη σιδηροδρομική γραμμή</w:t>
      </w:r>
      <w:r>
        <w:rPr>
          <w:rFonts w:eastAsia="Times New Roman" w:cs="Times New Roman"/>
          <w:szCs w:val="24"/>
        </w:rPr>
        <w:t xml:space="preserve"> Τιθορέα</w:t>
      </w:r>
      <w:r>
        <w:rPr>
          <w:rFonts w:eastAsia="Times New Roman" w:cs="Times New Roman"/>
          <w:szCs w:val="24"/>
        </w:rPr>
        <w:t xml:space="preserve"> – </w:t>
      </w:r>
      <w:r>
        <w:rPr>
          <w:rFonts w:eastAsia="Times New Roman" w:cs="Times New Roman"/>
          <w:szCs w:val="24"/>
        </w:rPr>
        <w:t>Λιανοκλάδι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Δομοκός. Το τμήμα Τιθορέα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Λιανοκλάδι δίνεται τον Ιανουάριο 2018, το τμήμα Λιανοκλάδι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Δομοκός τον Ιούνιο 2018 και Θεσσαλονίκη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Ειδομένη, για να είναι όλη η γραμμή έτοιμη, τον Απρίλιο του 2018. </w:t>
      </w:r>
    </w:p>
    <w:p w14:paraId="6218954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Ολοκληρώθηκε ο Σταθμός Λαρίσης και</w:t>
      </w:r>
      <w:r>
        <w:rPr>
          <w:rFonts w:eastAsia="Times New Roman" w:cs="Times New Roman"/>
          <w:szCs w:val="24"/>
        </w:rPr>
        <w:t xml:space="preserve"> η κατασκευή του ηλεκτροκινούμενου τμήματος Σταθμός Λαρίσης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Πειραιάς στη σιδηροδρομική γραμμή Πειραιάς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Τιθορέα και τίθεται σε λειτουργία στις 15 Ιανουαρίου 2018. Έντεκα χρόνια είχατε τον κεντρικό σταθμό της χώρας χύμα, ατέλειωτο. </w:t>
      </w:r>
    </w:p>
    <w:p w14:paraId="6218954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συνδεθεί επιτέλους</w:t>
      </w:r>
      <w:r>
        <w:rPr>
          <w:rFonts w:eastAsia="Times New Roman" w:cs="Times New Roman"/>
          <w:szCs w:val="24"/>
        </w:rPr>
        <w:t xml:space="preserve"> το λιμάνι του Πειραιά με το αεροδρόμιο. Ολοκληρώνουμε εντός του 2018 την κατασκευή του σιδηροδρομικού τμήματος Ροδοδάφνη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Ψαθόπυργος. Είναι σήμερα στο 72%. Ήταν πέρυσι στο 60%. </w:t>
      </w:r>
    </w:p>
    <w:p w14:paraId="6218954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Υπεγράφη σύμβαση, όπως είχαμε πει πριν από έναν χρόνο, για την κατασκευή στο</w:t>
      </w:r>
      <w:r>
        <w:rPr>
          <w:rFonts w:eastAsia="Times New Roman" w:cs="Times New Roman"/>
          <w:szCs w:val="24"/>
        </w:rPr>
        <w:t xml:space="preserve"> τμήμα Ψαθόπυργος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Μποζαΐτικα στην Πάτρα. </w:t>
      </w:r>
    </w:p>
    <w:p w14:paraId="6218954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Δημοσιεύτηκε η προκήρυξη της υπογειοποίησης </w:t>
      </w:r>
      <w:r>
        <w:rPr>
          <w:rFonts w:eastAsia="Times New Roman" w:cs="Times New Roman"/>
          <w:szCs w:val="24"/>
        </w:rPr>
        <w:t xml:space="preserve">της γραμμής </w:t>
      </w:r>
      <w:r>
        <w:rPr>
          <w:rFonts w:eastAsia="Times New Roman" w:cs="Times New Roman"/>
          <w:szCs w:val="24"/>
        </w:rPr>
        <w:t xml:space="preserve">των </w:t>
      </w:r>
      <w:r>
        <w:rPr>
          <w:rFonts w:eastAsia="Times New Roman" w:cs="Times New Roman"/>
          <w:szCs w:val="24"/>
        </w:rPr>
        <w:t xml:space="preserve">τρένων </w:t>
      </w:r>
      <w:r>
        <w:rPr>
          <w:rFonts w:eastAsia="Times New Roman" w:cs="Times New Roman"/>
          <w:szCs w:val="24"/>
        </w:rPr>
        <w:t>των Σεπολίων και μέχρι τον Φεβρουάριο του 2018 προκηρύσσονται νέα σιδηροδρομικά έργα προϋπολογισμού 250 εκατομμυρίων ευρώ. Συγκεκριμένα, το Κιάτο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Ροδοδάφνη, το Λάρισα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Βόλος, το Παλαιοφάρσαλα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Καλαμπάκα. </w:t>
      </w:r>
    </w:p>
    <w:p w14:paraId="6218954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Επίσης, έχουμε και το μνημόνιο με τη Βουλγαρία -που μας κοροϊδεύατε όταν λέγαμε για την «σιδηροδρομική Εγνατία»- για τη σύνδεση των τριών λιμανιών της </w:t>
      </w:r>
      <w:r>
        <w:rPr>
          <w:rFonts w:eastAsia="Times New Roman" w:cs="Times New Roman"/>
          <w:szCs w:val="24"/>
        </w:rPr>
        <w:t xml:space="preserve">βορείου </w:t>
      </w:r>
      <w:r>
        <w:rPr>
          <w:rFonts w:eastAsia="Times New Roman" w:cs="Times New Roman"/>
          <w:szCs w:val="24"/>
        </w:rPr>
        <w:t>Ελλάδας με του Εύξεινου Πόντου, έ</w:t>
      </w:r>
      <w:r>
        <w:rPr>
          <w:rFonts w:eastAsia="Times New Roman" w:cs="Times New Roman"/>
          <w:szCs w:val="24"/>
        </w:rPr>
        <w:t xml:space="preserve">ργο που -μετά τις πρωτοβουλίες του Πρωθυπουργού- στηρίζει η Ευρωπαϊκή Επιτροπή, ο Πρόεδρος Γιούνκερ, και θέλει και η Ρουμανία να ενταχθεί. </w:t>
      </w:r>
    </w:p>
    <w:p w14:paraId="6218954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στο Ελεγκτικό Συνέδριο ο διαγωνισμός για το Θριάσιο, ολοκληρώνεται και, προφανώς, υπάρχει και η συνέχεια για τ</w:t>
      </w:r>
      <w:r>
        <w:rPr>
          <w:rFonts w:eastAsia="Times New Roman" w:cs="Times New Roman"/>
          <w:szCs w:val="24"/>
        </w:rPr>
        <w:t xml:space="preserve">ο υπόλοιπο κομμάτι του Θριασίου, που είναι χίλια εξακόσια στρέμματα. </w:t>
      </w:r>
    </w:p>
    <w:p w14:paraId="6218954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Γραμμή </w:t>
      </w:r>
      <w:r>
        <w:rPr>
          <w:rFonts w:eastAsia="Times New Roman" w:cs="Times New Roman"/>
          <w:szCs w:val="24"/>
        </w:rPr>
        <w:t xml:space="preserve">μετρό </w:t>
      </w:r>
      <w:r>
        <w:rPr>
          <w:rFonts w:eastAsia="Times New Roman" w:cs="Times New Roman"/>
          <w:szCs w:val="24"/>
        </w:rPr>
        <w:t>Θεσσαλονίκης. Το Μάρτιο 2017, όπως είχαμε πει, ολοκληρώθηκαν τα έργα πολιτικού μηχανικού και συνεχίζουμε. Το 2019 ολοκληρώνεται και η επέκταση για Καλαμαριά και το βασικό έρ</w:t>
      </w:r>
      <w:r>
        <w:rPr>
          <w:rFonts w:eastAsia="Times New Roman" w:cs="Times New Roman"/>
          <w:szCs w:val="24"/>
        </w:rPr>
        <w:t>γο, ένα άλλο έργο ανέκδοτο</w:t>
      </w:r>
      <w:r>
        <w:rPr>
          <w:rFonts w:eastAsia="Times New Roman" w:cs="Times New Roman"/>
          <w:szCs w:val="24"/>
        </w:rPr>
        <w:t xml:space="preserve"> </w:t>
      </w:r>
      <w:r>
        <w:rPr>
          <w:rFonts w:eastAsia="Times New Roman" w:cs="Times New Roman"/>
          <w:szCs w:val="24"/>
        </w:rPr>
        <w:t>της Νέας Δημοκρατίας. Το 2020 παραδίδεται στους πολίτες της Θεσσαλονίκης επιτέλους για χρήση.</w:t>
      </w:r>
    </w:p>
    <w:p w14:paraId="62189547" w14:textId="77777777" w:rsidR="00FB0E1F" w:rsidRDefault="0065608A">
      <w:pPr>
        <w:tabs>
          <w:tab w:val="left" w:pos="2820"/>
        </w:tabs>
        <w:spacing w:after="0" w:line="600" w:lineRule="auto"/>
        <w:jc w:val="both"/>
        <w:rPr>
          <w:rFonts w:eastAsia="Times New Roman"/>
          <w:szCs w:val="24"/>
        </w:rPr>
      </w:pPr>
      <w:r>
        <w:rPr>
          <w:rFonts w:eastAsia="Times New Roman"/>
          <w:szCs w:val="24"/>
        </w:rPr>
        <w:t xml:space="preserve">Και το 2018 ξεκινούν οι πρόδρομες εργασίες των νέων σταθμών για τη </w:t>
      </w:r>
      <w:r>
        <w:rPr>
          <w:rFonts w:eastAsia="Times New Roman"/>
          <w:szCs w:val="24"/>
        </w:rPr>
        <w:t xml:space="preserve">δυτική </w:t>
      </w:r>
      <w:r>
        <w:rPr>
          <w:rFonts w:eastAsia="Times New Roman"/>
          <w:szCs w:val="24"/>
        </w:rPr>
        <w:t>Θεσσαλονίκη.</w:t>
      </w:r>
    </w:p>
    <w:p w14:paraId="62189548"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Προχωρούν τα έργα στο τμήμα Χαϊδάρι</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Πειραιάς. </w:t>
      </w:r>
      <w:r>
        <w:rPr>
          <w:rFonts w:eastAsia="Times New Roman"/>
          <w:szCs w:val="24"/>
        </w:rPr>
        <w:t>Μέσα στο 2019 παραδίδονται οι τρεις πρώτοι σταθμοί για χρήση. Ο μετροπόντικας έφτασε στον Πειραιά. Το είδε ο Πειραιάς. Και προφανώς βγήκε ο διαγωνισμός, όπως είχαμε πει, στις 10 Αυγούστου 2017 για τη Γραμμή 4 του μετρό της Αθήνας και πολλά άλλα.</w:t>
      </w:r>
    </w:p>
    <w:p w14:paraId="62189549" w14:textId="77777777" w:rsidR="00FB0E1F" w:rsidRDefault="0065608A">
      <w:pPr>
        <w:tabs>
          <w:tab w:val="left" w:pos="2820"/>
        </w:tabs>
        <w:spacing w:after="0" w:line="600" w:lineRule="auto"/>
        <w:ind w:firstLine="720"/>
        <w:jc w:val="both"/>
        <w:rPr>
          <w:rFonts w:eastAsia="Times New Roman"/>
          <w:szCs w:val="24"/>
        </w:rPr>
      </w:pPr>
      <w:r>
        <w:rPr>
          <w:rFonts w:eastAsia="Times New Roman"/>
          <w:b/>
          <w:szCs w:val="24"/>
        </w:rPr>
        <w:t>ΝΙΝΑ ΚΑΣΙΜ</w:t>
      </w:r>
      <w:r>
        <w:rPr>
          <w:rFonts w:eastAsia="Times New Roman"/>
          <w:b/>
          <w:szCs w:val="24"/>
        </w:rPr>
        <w:t xml:space="preserve">ΑΤΗ: </w:t>
      </w:r>
      <w:r>
        <w:rPr>
          <w:rFonts w:eastAsia="Times New Roman"/>
          <w:szCs w:val="24"/>
        </w:rPr>
        <w:t>Κορυδαλλός, Νίκαια.</w:t>
      </w:r>
    </w:p>
    <w:p w14:paraId="6218954A" w14:textId="77777777" w:rsidR="00FB0E1F" w:rsidRDefault="0065608A">
      <w:pPr>
        <w:tabs>
          <w:tab w:val="left" w:pos="2820"/>
        </w:tabs>
        <w:spacing w:after="0"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Είπαμε. Είναι τρεις σταθμοί, την άλλη βδομάδα…</w:t>
      </w:r>
    </w:p>
    <w:p w14:paraId="6218954B" w14:textId="77777777" w:rsidR="00FB0E1F" w:rsidRDefault="0065608A">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Υπουργέ, να ολοκληρώνουμε.</w:t>
      </w:r>
    </w:p>
    <w:p w14:paraId="6218954C" w14:textId="77777777" w:rsidR="00FB0E1F" w:rsidRDefault="0065608A">
      <w:pPr>
        <w:tabs>
          <w:tab w:val="left" w:pos="2820"/>
        </w:tabs>
        <w:spacing w:after="0"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Είναι πάρα πολλά. Θα αφήσω τα σιδηροδρομικά. Πραγματικά τα βλέπει ο κόσμος. </w:t>
      </w:r>
    </w:p>
    <w:p w14:paraId="6218954D" w14:textId="77777777" w:rsidR="00FB0E1F" w:rsidRDefault="0065608A">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Αν τα έχετε σε πίνακες, δώστε τα.</w:t>
      </w:r>
    </w:p>
    <w:p w14:paraId="6218954E" w14:textId="77777777" w:rsidR="00FB0E1F" w:rsidRDefault="0065608A">
      <w:pPr>
        <w:tabs>
          <w:tab w:val="left" w:pos="2820"/>
        </w:tabs>
        <w:spacing w:after="0"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Έγινε ο διαγωνισμός και ολοκληρώνεται στο Καστέλι, για να </w:t>
      </w:r>
      <w:r>
        <w:rPr>
          <w:rFonts w:eastAsia="Times New Roman"/>
          <w:szCs w:val="24"/>
        </w:rPr>
        <w:t xml:space="preserve">πούμε για κανένα αεροδρόμιο. Έγινε, όπως ξέρετε, δωρεάν της Πάρου και δωρεάν ο εκσυγχρονισμός του υπάρχοντος αεροδρομίου του Ηρακλείου. Τόσα χρόνια δεν είχαμε δει να γίνεται κάτι δωρεάν, με μηδέν ευρώ. </w:t>
      </w:r>
    </w:p>
    <w:p w14:paraId="6218954F"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Η εξοικονόμηση από τις άγονες γραμμές που σπαταλούσατ</w:t>
      </w:r>
      <w:r>
        <w:rPr>
          <w:rFonts w:eastAsia="Times New Roman"/>
          <w:szCs w:val="24"/>
        </w:rPr>
        <w:t>ε για να κάνετε δώρο σε δικούς σας επιχειρηματίες ήταν 196 εκατομμύρια την τετραετία και έφτασαν με το διαγωνισμό που κάναμε στα 42 εκατομμύρια. Η εξοικονόμηση από την πρώτη χρονιά δεν πηγαίνει στο χρέος, κύριοι της Νέας Δημοκρατίας, πηγαίνει σε διαγωνισμό</w:t>
      </w:r>
      <w:r>
        <w:rPr>
          <w:rFonts w:eastAsia="Times New Roman"/>
          <w:szCs w:val="24"/>
        </w:rPr>
        <w:t xml:space="preserve"> που θα βγάλουμε μέσα στο 2018 για να πάρουμε δύο ελικόπτερα, οι κάτοικοι των ακριτικών νησιών να μην αισθάνονται απομονωμένοι, να μπορούμε να κάνουμε αεροδιακομιδές με όποιες καιρικές συνθήκες υπάρχουν.</w:t>
      </w:r>
    </w:p>
    <w:p w14:paraId="62189550"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Είχαμε πει κι αυτό έγινε σπέκουλα την τελευταία εβδο</w:t>
      </w:r>
      <w:r>
        <w:rPr>
          <w:rFonts w:eastAsia="Times New Roman"/>
          <w:szCs w:val="24"/>
        </w:rPr>
        <w:t xml:space="preserve">μάδα -κύριε Πρόεδρε, αυτό είναι σημαντικό, γιατί είναι για τα αντιπλημμυρικά έργα- και διαβάζω αυτολεξεί τι είχα πει πριν ένα χρόνο: «Το 2017 η έμφαση του εθνικού </w:t>
      </w:r>
      <w:r>
        <w:rPr>
          <w:rFonts w:eastAsia="Times New Roman"/>
          <w:szCs w:val="24"/>
        </w:rPr>
        <w:t>Προγράμματος Δημοσίων Επενδύσεων</w:t>
      </w:r>
      <w:r>
        <w:rPr>
          <w:rFonts w:eastAsia="Times New Roman"/>
          <w:szCs w:val="24"/>
        </w:rPr>
        <w:t xml:space="preserve"> θα δοθεί στα αντιπλημμυρικά έργα και όχι στις πλατείες, για </w:t>
      </w:r>
      <w:r>
        <w:rPr>
          <w:rFonts w:eastAsia="Times New Roman"/>
          <w:szCs w:val="24"/>
        </w:rPr>
        <w:t>να σταματήσουμε να ζούμε το φαινόμενο στις φτωχές γειτονιές της Αθήνας, της Καλαμάτας, της Θεσσαλονίκης να χάνονται οι κόποι μιας ζωής».</w:t>
      </w:r>
    </w:p>
    <w:p w14:paraId="62189551"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Ως συνήθως η Αντιπολίτευση και τα στρατευμένα μέσα της το στρέβλωσε. Για να δούμε, λοιπόν, τι κάναμε. Από το 2015 ως το</w:t>
      </w:r>
      <w:r>
        <w:rPr>
          <w:rFonts w:eastAsia="Times New Roman"/>
          <w:szCs w:val="24"/>
        </w:rPr>
        <w:t xml:space="preserve"> 2017...</w:t>
      </w:r>
    </w:p>
    <w:p w14:paraId="6218955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2189553" w14:textId="77777777" w:rsidR="00FB0E1F" w:rsidRDefault="0065608A">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Υπουργέ, ξεπεράσατε τον χρόνο. Φτάσατε στα δεκαπέντε λεπτά.</w:t>
      </w:r>
    </w:p>
    <w:p w14:paraId="62189554" w14:textId="77777777" w:rsidR="00FB0E1F" w:rsidRDefault="0065608A">
      <w:pPr>
        <w:tabs>
          <w:tab w:val="left" w:pos="2820"/>
        </w:tabs>
        <w:spacing w:after="0"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Τελειώνω. Έ</w:t>
      </w:r>
      <w:r>
        <w:rPr>
          <w:rFonts w:eastAsia="Times New Roman"/>
          <w:szCs w:val="24"/>
        </w:rPr>
        <w:t>χετε δίκιο, αλλά είναι για τα αντιπλημμυρικά έργα.</w:t>
      </w:r>
    </w:p>
    <w:p w14:paraId="62189555"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Από το 2015 ως το 2017 εντάχθηκαν έργα 302 εκατομμυρίων για την Περιφέρεια Αττικής, 90 εκατομμυρίων για την υπόλοιπη Ελλάδα και προβλέφθηκαν 250 εκατομμύρια έργα για αντιπλημμυρικά από τους οικισμούς και τ</w:t>
      </w:r>
      <w:r>
        <w:rPr>
          <w:rFonts w:eastAsia="Times New Roman"/>
          <w:szCs w:val="24"/>
        </w:rPr>
        <w:t>α αστικά κέντρα που διέρχονται οι αυτοκινητόδρομοι.</w:t>
      </w:r>
    </w:p>
    <w:p w14:paraId="62189556"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Αυτοί που μας κουνούν το δάκτυλο από το 2010 μέχρι το 2014 είχαν εντάξει 3,5 εκατομμύρια ευρώ αντιπλημμυρικά έργα, 21 εκατομμύρια για την υπόλοιπη Ελλάδα και κα</w:t>
      </w:r>
      <w:r>
        <w:rPr>
          <w:rFonts w:eastAsia="Times New Roman"/>
          <w:szCs w:val="24"/>
        </w:rPr>
        <w:t>μ</w:t>
      </w:r>
      <w:r>
        <w:rPr>
          <w:rFonts w:eastAsia="Times New Roman"/>
          <w:szCs w:val="24"/>
        </w:rPr>
        <w:t>μία πρόβλεψη για τα αντιπλημμυρικά έργα από</w:t>
      </w:r>
      <w:r>
        <w:rPr>
          <w:rFonts w:eastAsia="Times New Roman"/>
          <w:szCs w:val="24"/>
        </w:rPr>
        <w:t xml:space="preserve"> όπου περνάνε οι αυτοκινητόδρομοι.</w:t>
      </w:r>
    </w:p>
    <w:p w14:paraId="62189557"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Τα καταθέτω και αναλυτικά, για να ελέγξουν οι συνάδελφοι της Νέας Δημοκρατίας τι είχαν κάνει από το 2010 μέχρι το 2014.</w:t>
      </w:r>
    </w:p>
    <w:p w14:paraId="62189558" w14:textId="77777777" w:rsidR="00FB0E1F" w:rsidRDefault="0065608A">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ο Υπουργός κ. Χρήστος Σπίρτζης καταθέτει για τα Πρακτικά τον προαναφερθέντα πίνακα, </w:t>
      </w:r>
      <w:r>
        <w:rPr>
          <w:rFonts w:eastAsia="Times New Roman" w:cs="Times New Roman"/>
          <w:szCs w:val="24"/>
        </w:rPr>
        <w:t>ο οποίος βρίσκεται στο αρχείο του Τμήματος Γραμματείας της Διεύθυνσης Στενογραφίας και Πρακτικών της Βουλής)</w:t>
      </w:r>
    </w:p>
    <w:p w14:paraId="62189559"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 xml:space="preserve">Τελειώνω. </w:t>
      </w:r>
    </w:p>
    <w:p w14:paraId="6218955A"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 xml:space="preserve">Είχαμε δύο εκδοχές, επειδή αναρωτιέστε τι έγινε στη Μάνδρα. Αφήσατε όλη την Ελλάδα μια Μάνδρα και ο Πρόεδρός σας, </w:t>
      </w:r>
      <w:r>
        <w:rPr>
          <w:rFonts w:eastAsia="Times New Roman"/>
          <w:szCs w:val="24"/>
        </w:rPr>
        <w:t xml:space="preserve">ως </w:t>
      </w:r>
      <w:r>
        <w:rPr>
          <w:rFonts w:eastAsia="Times New Roman"/>
          <w:szCs w:val="24"/>
        </w:rPr>
        <w:t>Υπουργός, άφησε του</w:t>
      </w:r>
      <w:r>
        <w:rPr>
          <w:rFonts w:eastAsia="Times New Roman"/>
          <w:szCs w:val="24"/>
        </w:rPr>
        <w:t xml:space="preserve">ς δήμους </w:t>
      </w:r>
      <w:r>
        <w:rPr>
          <w:rFonts w:eastAsia="Times New Roman"/>
          <w:szCs w:val="24"/>
        </w:rPr>
        <w:t xml:space="preserve">χωρίς </w:t>
      </w:r>
      <w:r>
        <w:rPr>
          <w:rFonts w:eastAsia="Times New Roman"/>
          <w:szCs w:val="24"/>
        </w:rPr>
        <w:t>κανένα μηχανικό</w:t>
      </w:r>
      <w:r>
        <w:rPr>
          <w:rFonts w:eastAsia="Times New Roman"/>
          <w:szCs w:val="24"/>
        </w:rPr>
        <w:t>….</w:t>
      </w:r>
      <w:r>
        <w:rPr>
          <w:rFonts w:eastAsia="Times New Roman"/>
          <w:szCs w:val="24"/>
        </w:rPr>
        <w:t xml:space="preserve">, επειδή μας κατηγορείτε τώρα και για αύξηση. Είναι τρομερό αυτό το πράγμα. </w:t>
      </w:r>
    </w:p>
    <w:p w14:paraId="6218955B"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 xml:space="preserve">Μπορούσαμε να υιοθετήσουμε την πρότασή σας, πραγματικά. Να βγάλουμε στα τρία χρόνια 3,5 εκατομμύρια ευρώ από το Υπουργείο Υποδομών </w:t>
      </w:r>
      <w:r>
        <w:rPr>
          <w:rFonts w:eastAsia="Times New Roman"/>
          <w:szCs w:val="24"/>
        </w:rPr>
        <w:t xml:space="preserve">και Μεταφορών </w:t>
      </w:r>
      <w:r>
        <w:rPr>
          <w:rFonts w:eastAsia="Times New Roman"/>
          <w:szCs w:val="24"/>
        </w:rPr>
        <w:t>αν</w:t>
      </w:r>
      <w:r>
        <w:rPr>
          <w:rFonts w:eastAsia="Times New Roman"/>
          <w:szCs w:val="24"/>
        </w:rPr>
        <w:t>τιπλημμυρικά έργα και στη συνέχεια σε κάθε πλημμύρα να παίρνουμε την Τροχαία να κλείνει τους δρόμους-ποτάμια, όπως ο κ. Μητσοτάκης.</w:t>
      </w:r>
    </w:p>
    <w:p w14:paraId="6218955C" w14:textId="77777777" w:rsidR="00FB0E1F" w:rsidRDefault="0065608A">
      <w:pPr>
        <w:tabs>
          <w:tab w:val="left" w:pos="2820"/>
        </w:tabs>
        <w:spacing w:after="0" w:line="600" w:lineRule="auto"/>
        <w:ind w:firstLine="720"/>
        <w:jc w:val="center"/>
        <w:rPr>
          <w:rFonts w:eastAsia="Times New Roman"/>
          <w:szCs w:val="24"/>
        </w:rPr>
      </w:pPr>
      <w:r>
        <w:rPr>
          <w:rFonts w:eastAsia="Times New Roman"/>
          <w:szCs w:val="24"/>
        </w:rPr>
        <w:t>(Χειροκροτήματα)</w:t>
      </w:r>
    </w:p>
    <w:p w14:paraId="6218955D"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Κλείνω, κύριε Πρόεδρε, αν και έχω πραγματικά πολλά ακόμη να πω.</w:t>
      </w:r>
    </w:p>
    <w:p w14:paraId="6218955E" w14:textId="77777777" w:rsidR="00FB0E1F" w:rsidRDefault="0065608A">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Όλοι θέλο</w:t>
      </w:r>
      <w:r>
        <w:rPr>
          <w:rFonts w:eastAsia="Times New Roman"/>
          <w:szCs w:val="24"/>
        </w:rPr>
        <w:t>υν να πουν πολλά σε μια τέτοια διαδικασία, αλλά ο χρόνος είναι συγκεκριμένος και πιέζει. Ανοχή υπήρξε από το Προεδρείο αρκετή νομίζω.</w:t>
      </w:r>
    </w:p>
    <w:p w14:paraId="6218955F" w14:textId="77777777" w:rsidR="00FB0E1F" w:rsidRDefault="0065608A">
      <w:pPr>
        <w:tabs>
          <w:tab w:val="left" w:pos="2820"/>
        </w:tabs>
        <w:spacing w:after="0" w:line="600" w:lineRule="auto"/>
        <w:ind w:firstLine="720"/>
        <w:jc w:val="both"/>
        <w:rPr>
          <w:rFonts w:eastAsia="Times New Roman"/>
          <w:szCs w:val="24"/>
        </w:rPr>
      </w:pPr>
      <w:r>
        <w:rPr>
          <w:rFonts w:eastAsia="Times New Roman"/>
          <w:b/>
          <w:szCs w:val="24"/>
        </w:rPr>
        <w:t xml:space="preserve">ΧΡΗΣΤΟΣ ΣΠΙΡΤΖΗΣ (Υπουργός Υποδομών και </w:t>
      </w:r>
      <w:r>
        <w:rPr>
          <w:rFonts w:eastAsia="Times New Roman"/>
          <w:b/>
          <w:szCs w:val="24"/>
        </w:rPr>
        <w:t>Μεταφορών</w:t>
      </w:r>
      <w:r>
        <w:rPr>
          <w:rFonts w:eastAsia="Times New Roman"/>
          <w:b/>
          <w:szCs w:val="24"/>
        </w:rPr>
        <w:t>):</w:t>
      </w:r>
      <w:r>
        <w:rPr>
          <w:rFonts w:eastAsia="Times New Roman"/>
          <w:szCs w:val="24"/>
        </w:rPr>
        <w:t xml:space="preserve"> Έχετε δίκιο.</w:t>
      </w:r>
    </w:p>
    <w:p w14:paraId="62189560"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Ό,τι και να κάνετε, ο ελληνικός λαός το 2018 τελειώνει με τον εφιάλτη που του βάλατε. Η χώρα μας βγαίνει με το κεφάλι όρθιο, μια χώρα που με τις πολιτικές πρωτοβουλίες, με τις πρωτοβουλίες ειρήνης και συνεργασίας του Πρωθυπουργού απέκτησε ξανά φωνή και ρόλ</w:t>
      </w:r>
      <w:r>
        <w:rPr>
          <w:rFonts w:eastAsia="Times New Roman"/>
          <w:szCs w:val="24"/>
        </w:rPr>
        <w:t>ο στις ευρωπαϊκές και διεθνείς εξελίξεις, μια χώρα που πρωταγωνιστεί στην ευρύτερη περιοχή με υποδομές για τις μεταφορές, την ενέργεια τις τηλεπικοινωνίες, την εξωστρέφεια της οικονομίας μας, με υπεράσπιση των συμφερόντων του ελληνικού λαού και των εθνικών</w:t>
      </w:r>
      <w:r>
        <w:rPr>
          <w:rFonts w:eastAsia="Times New Roman"/>
          <w:szCs w:val="24"/>
        </w:rPr>
        <w:t xml:space="preserve"> ζητημάτων. </w:t>
      </w:r>
    </w:p>
    <w:p w14:paraId="62189561"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Γι’ αυτό ό,τι και να κάνετε, ό,τι και να λέτε, τα νέα έργα θα τα εγκαινιάσει και πάλι ο Αλέξης Τσίπρας, έξω από τα προγράμματα, με πολιτικές κοινωνικής δικαιοσύνης και σχέδιο δίκαιης ανάπτυξης.</w:t>
      </w:r>
    </w:p>
    <w:p w14:paraId="62189562" w14:textId="77777777" w:rsidR="00FB0E1F" w:rsidRDefault="0065608A">
      <w:pPr>
        <w:tabs>
          <w:tab w:val="left" w:pos="2820"/>
        </w:tabs>
        <w:spacing w:after="0" w:line="600" w:lineRule="auto"/>
        <w:ind w:firstLine="720"/>
        <w:jc w:val="both"/>
        <w:rPr>
          <w:rFonts w:eastAsia="Times New Roman"/>
          <w:szCs w:val="24"/>
        </w:rPr>
      </w:pPr>
      <w:r>
        <w:rPr>
          <w:rFonts w:eastAsia="Times New Roman"/>
          <w:szCs w:val="24"/>
        </w:rPr>
        <w:t>Ευχαριστώ πολύ.</w:t>
      </w:r>
    </w:p>
    <w:p w14:paraId="62189563" w14:textId="77777777" w:rsidR="00FB0E1F" w:rsidRDefault="0065608A">
      <w:pPr>
        <w:tabs>
          <w:tab w:val="left" w:pos="2820"/>
        </w:tabs>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του ΣΥΡΙΖΑ)</w:t>
      </w:r>
    </w:p>
    <w:p w14:paraId="62189564"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Πρόεδρε, ζητώ τον λόγο.</w:t>
      </w:r>
    </w:p>
    <w:p w14:paraId="62189565"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ζητώ τον λόγο.</w:t>
      </w:r>
    </w:p>
    <w:p w14:paraId="62189566"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Πριν περάσουμε στον επόμενο κύκλο ομιλητών, ζήτησαν τον λόγο οι Κοινοβουλευτικοί Εκπρόσωποι της Νέας Δημοκρατίας</w:t>
      </w:r>
      <w:r>
        <w:rPr>
          <w:rFonts w:eastAsia="Times New Roman" w:cs="Times New Roman"/>
          <w:szCs w:val="24"/>
        </w:rPr>
        <w:t xml:space="preserve"> και της Δημοκρατικής Συμπαράταξης, ο κ. Σταϊκούρας και ο κ. Λοβέρδος, από ένα λεπτό.</w:t>
      </w:r>
    </w:p>
    <w:p w14:paraId="6218956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ο κ. Σταϊκούρας.</w:t>
      </w:r>
    </w:p>
    <w:p w14:paraId="62189568"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Κύριε Πρόεδρε, ευχαριστώ πολύ.</w:t>
      </w:r>
    </w:p>
    <w:p w14:paraId="6218956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Οφείλω να ομολογήσω, κύριε Υπουργέ, ότι η τοποθέτησή σας εκτός από προκλητική ήταν και ε</w:t>
      </w:r>
      <w:r>
        <w:rPr>
          <w:rFonts w:eastAsia="Times New Roman" w:cs="Times New Roman"/>
          <w:szCs w:val="24"/>
        </w:rPr>
        <w:t xml:space="preserve">κτός πραγματικότητας. Είχε άστοχους προσωπικούς υπαινιγμούς, είχε αναφορά σε μια σειρά από μέτρα, τα οποία αφού είχατε καταψηφίσει, τώρα προσπαθείτε να οικειοποιηθείτε βάζοντας και πανωτόκια. Αλλά, εγώ θα μείνω σε δύο πολιτικά επιχειρήματα. Είπατε για ένα </w:t>
      </w:r>
      <w:r>
        <w:rPr>
          <w:rFonts w:eastAsia="Times New Roman" w:cs="Times New Roman"/>
          <w:szCs w:val="24"/>
        </w:rPr>
        <w:t>μικρό χαμόγελο που γυρίζει στα χείλη των Ελλήνων πολιτών και μάλιστα μιλήσατε για επιστροφή στην κανονικότητα.</w:t>
      </w:r>
    </w:p>
    <w:p w14:paraId="6218956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Αλήθεια, είναι επιστροφή στην κανονικότητα να υπάρχουν ακόμα κεφαλαιακοί περιορισμοί; Είναι επιστροφή στην κανονικότητα η ανταγωνιστικότητα της ο</w:t>
      </w:r>
      <w:r>
        <w:rPr>
          <w:rFonts w:eastAsia="Times New Roman" w:cs="Times New Roman"/>
          <w:szCs w:val="24"/>
        </w:rPr>
        <w:t>ικονομίας να συνεχίζει να πέφτει; Είναι επιστροφή στην κανονικότητα σήμερα που μιλάμε, με τα στοιχεία που ανακοίνωσε η Κυβέρνηση, οι ληξιπρόθεσμες οφειλές των πολιτών σε εφορίες και ασφαλιστικά ταμεία να συνεχίζουν να διογκώνονται, να έχουν αυξηθεί κατά 50</w:t>
      </w:r>
      <w:r>
        <w:rPr>
          <w:rFonts w:eastAsia="Times New Roman" w:cs="Times New Roman"/>
          <w:szCs w:val="24"/>
        </w:rPr>
        <w:t>% από το τέλος του 2014; Είναι επιστροφή στην κανονικότητα οι οφειλές του κράτους προς τον ιδιωτικό τομέα σήμερα που μιλάμε να είναι αυξημένες κατά 15% από το τέλος του 2014; Είναι επιστροφή στην κανονικότητα η ελαστική εργασία να έχει φτάσει σε επίπεδα ρε</w:t>
      </w:r>
      <w:r>
        <w:rPr>
          <w:rFonts w:eastAsia="Times New Roman" w:cs="Times New Roman"/>
          <w:szCs w:val="24"/>
        </w:rPr>
        <w:t>κόρ; Είναι επιστροφή στην κανονικότητα η φυγή επιστημόνων να συνεχίζεται και να διογκώνεται; Είναι επιστροφή στην κανονικότητα οι καταθέσεις να μην επιστρέφουν στο τραπεζικό σύστημα; Είναι επιστροφή στην κανονικότητα το 2019 να έχετε καινούρ</w:t>
      </w:r>
      <w:r>
        <w:rPr>
          <w:rFonts w:eastAsia="Times New Roman" w:cs="Times New Roman"/>
          <w:szCs w:val="24"/>
        </w:rPr>
        <w:t>γ</w:t>
      </w:r>
      <w:r>
        <w:rPr>
          <w:rFonts w:eastAsia="Times New Roman" w:cs="Times New Roman"/>
          <w:szCs w:val="24"/>
        </w:rPr>
        <w:t>ια μέτρα, το 2</w:t>
      </w:r>
      <w:r>
        <w:rPr>
          <w:rFonts w:eastAsia="Times New Roman" w:cs="Times New Roman"/>
          <w:szCs w:val="24"/>
        </w:rPr>
        <w:t>020 καινούρ</w:t>
      </w:r>
      <w:r>
        <w:rPr>
          <w:rFonts w:eastAsia="Times New Roman" w:cs="Times New Roman"/>
          <w:szCs w:val="24"/>
        </w:rPr>
        <w:t>γ</w:t>
      </w:r>
      <w:r>
        <w:rPr>
          <w:rFonts w:eastAsia="Times New Roman" w:cs="Times New Roman"/>
          <w:szCs w:val="24"/>
        </w:rPr>
        <w:t>ια μέτρα;</w:t>
      </w:r>
    </w:p>
    <w:p w14:paraId="6218956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Σταϊκούρα, συγγνώμη, αλλά εάν πήρατε τον λόγο για να θέσετε μια σειρά από ερωτήματα και εάν περιμένετε και την απάντηση του Υπουργού, είναι σε βάρος του χρόνου των επόμενων ομιλητών.</w:t>
      </w:r>
    </w:p>
    <w:p w14:paraId="6218956C"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ΧΡΗΣΤΟΣ ΣΤΑ</w:t>
      </w:r>
      <w:r>
        <w:rPr>
          <w:rFonts w:eastAsia="Times New Roman" w:cs="Times New Roman"/>
          <w:b/>
          <w:szCs w:val="24"/>
        </w:rPr>
        <w:t>ΪΚΟΥΡΑΣ:</w:t>
      </w:r>
      <w:r>
        <w:rPr>
          <w:rFonts w:eastAsia="Times New Roman" w:cs="Times New Roman"/>
          <w:szCs w:val="24"/>
        </w:rPr>
        <w:t xml:space="preserve"> Ολοκληρώνω σε μισό λεπτό.</w:t>
      </w:r>
    </w:p>
    <w:p w14:paraId="6218956D"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Συγγνώμη, για να μην παρεξηγούμαστε, δεν σας στερώ τον λόγο, αλλά επιτρέψτε μου. </w:t>
      </w:r>
    </w:p>
    <w:p w14:paraId="6218956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Ζητήσατε τον λόγο για κάποια παρέμβαση. Θεώρησε το Προεδρείο σωστό να σας τον δώσει, προκειμένου να παρέμ</w:t>
      </w:r>
      <w:r>
        <w:rPr>
          <w:rFonts w:eastAsia="Times New Roman" w:cs="Times New Roman"/>
          <w:szCs w:val="24"/>
        </w:rPr>
        <w:t>βετε για κάποιο θέμα. Εσείς βάλατε έναν κατάλογο ερωτημάτων και δικαίως μετά θα ζητάει ο Υπουργός ή από την Κυβέρνηση να απαντήσουν.</w:t>
      </w:r>
    </w:p>
    <w:p w14:paraId="6218956F"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Δικαιούμαι για δύο λεπτά να τοποθετηθώ και ολοκληρώνω.</w:t>
      </w:r>
    </w:p>
    <w:p w14:paraId="6218957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Δεν είναι θέμα</w:t>
      </w:r>
      <w:r>
        <w:rPr>
          <w:rFonts w:eastAsia="Times New Roman" w:cs="Times New Roman"/>
          <w:szCs w:val="24"/>
        </w:rPr>
        <w:t xml:space="preserve"> αν το δικαιούστε ή όχι. Το δικαιούστε, δεν σας το αρνηθήκαμε. </w:t>
      </w:r>
    </w:p>
    <w:p w14:paraId="62189571"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Για εμάς η επιστροφή στην κανονικότητα που επικαλείστε είναι η νέα κυβερνητική αυταπάτη.</w:t>
      </w:r>
    </w:p>
    <w:p w14:paraId="6218957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έλος, για ποια ιδεολογία μιλάτε εσείς που χωρίς ιδεολογικές συντεταγμένες, ηθικές </w:t>
      </w:r>
      <w:r>
        <w:rPr>
          <w:rFonts w:eastAsia="Times New Roman" w:cs="Times New Roman"/>
          <w:szCs w:val="24"/>
        </w:rPr>
        <w:t xml:space="preserve">αναστολές, με «πόνο ψυχής» ψηφίζετε τα πάντα; Ειλικρινά σας λέω ότι τα πολιτικά και ιδεολογικά </w:t>
      </w:r>
      <w:r>
        <w:rPr>
          <w:rFonts w:eastAsia="Times New Roman" w:cs="Times New Roman"/>
          <w:szCs w:val="24"/>
          <w:lang w:val="en-US"/>
        </w:rPr>
        <w:t>GPS</w:t>
      </w:r>
      <w:r>
        <w:rPr>
          <w:rFonts w:eastAsia="Times New Roman" w:cs="Times New Roman"/>
          <w:szCs w:val="24"/>
        </w:rPr>
        <w:t xml:space="preserve"> όλων των τύπων δεν μπορούν να σας πιάσουν ειδικά εσάς εδώ και πολλά χρόνια.</w:t>
      </w:r>
    </w:p>
    <w:p w14:paraId="62189573"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Λοβέρδο, εσείς σχετικά με την τοποθέτηση </w:t>
      </w:r>
      <w:r>
        <w:rPr>
          <w:rFonts w:eastAsia="Times New Roman" w:cs="Times New Roman"/>
          <w:szCs w:val="24"/>
        </w:rPr>
        <w:t>του Υπουργού θέλετε να πείτε;</w:t>
      </w:r>
    </w:p>
    <w:p w14:paraId="62189574"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 απολύτως.</w:t>
      </w:r>
    </w:p>
    <w:p w14:paraId="62189575"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Έχετε τον λόγο για ένα λεπτό.</w:t>
      </w:r>
    </w:p>
    <w:p w14:paraId="62189576"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Βεβαίως, για ένα λεπτό.</w:t>
      </w:r>
    </w:p>
    <w:p w14:paraId="6218957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άκουσα με πολλή προσοχή στα είκοσι λεπτά που μιλήσατε και δεν παραξενεύτηκα γιατί σας έχω ακούσει, στην τηλεόραση βέβαια, στα Γιάννενα ήσασταν, τον Φεβρουάριο του 2017 να παρομοιάζετε, νομίζω, μια απόφαση του </w:t>
      </w:r>
      <w:r>
        <w:rPr>
          <w:rFonts w:eastAsia="Times New Roman" w:cs="Times New Roman"/>
          <w:szCs w:val="24"/>
          <w:lang w:val="en-US"/>
        </w:rPr>
        <w:t>Eurogroup</w:t>
      </w:r>
      <w:r>
        <w:rPr>
          <w:rFonts w:eastAsia="Times New Roman" w:cs="Times New Roman"/>
          <w:szCs w:val="24"/>
        </w:rPr>
        <w:t>, που για εσάς σήμα</w:t>
      </w:r>
      <w:r>
        <w:rPr>
          <w:rFonts w:eastAsia="Times New Roman" w:cs="Times New Roman"/>
          <w:szCs w:val="24"/>
        </w:rPr>
        <w:t xml:space="preserve">νε το τέλος της λιτότητας για την Ελλάδα, με την απελευθέρωση των Ιωαννίνων. Σας έχω ακούσει με τα αυτιά μου. </w:t>
      </w:r>
    </w:p>
    <w:p w14:paraId="6218957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Άρα, γιατί να παραξενευτώ που ήρθατε απόψε εδώ και κάνατε τον γύρο του θριάμβου για όλα τα καλά τα οποία έχετε κάνει και που θα γίνουν σε λίγες ε</w:t>
      </w:r>
      <w:r>
        <w:rPr>
          <w:rFonts w:eastAsia="Times New Roman" w:cs="Times New Roman"/>
          <w:szCs w:val="24"/>
        </w:rPr>
        <w:t xml:space="preserve">βδομάδες ή μήνες; Δεν μας παραξενεύει. </w:t>
      </w:r>
    </w:p>
    <w:p w14:paraId="6218957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Μόνο που, αντί να κάνετε τον γύρο του θριάμβου μέσα στη Βουλή, σας συμβουλεύω να πάτε να τον κάνετε στη Μάνδρα με τα αντιπλημμυρικά έργα. Σας παρακαλώ να μας πείτε γιατί δεν το κάνατε στις ουρές με το ηλεκτρονικό εισ</w:t>
      </w:r>
      <w:r>
        <w:rPr>
          <w:rFonts w:eastAsia="Times New Roman" w:cs="Times New Roman"/>
          <w:szCs w:val="24"/>
        </w:rPr>
        <w:t>ιτήριο. Και γιατί δεν πάτε και Πάτρα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Πύργο, στα οκτώ έργα που έχετε σπάσει κατά της διαφθοράς αγωνιζόμενος, να μας πείτε εκεί, τελειώσανε τα έργα αυτά, κύριε Υπουργέ, ή ακόμα είναι σε εκκρεμότητα ακόμα και οι δημοπρασίες;</w:t>
      </w:r>
    </w:p>
    <w:p w14:paraId="6218957A"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w:t>
      </w:r>
      <w:r>
        <w:rPr>
          <w:rFonts w:eastAsia="Times New Roman" w:cs="Times New Roman"/>
          <w:b/>
          <w:szCs w:val="24"/>
        </w:rPr>
        <w:t>Υποδομών και Μεταφορών):</w:t>
      </w:r>
      <w:r>
        <w:rPr>
          <w:rFonts w:eastAsia="Times New Roman" w:cs="Times New Roman"/>
          <w:szCs w:val="24"/>
        </w:rPr>
        <w:t xml:space="preserve"> Κύριε Πρόεδρε, ζητώ τον λόγο.</w:t>
      </w:r>
    </w:p>
    <w:p w14:paraId="6218957B"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Ναι, θα σας δώσω τον λόγο, κύριε Υπουργέ. Να πούμε τρία λεπτά; Σας παρακαλώ σύντομες απαντήσεις.</w:t>
      </w:r>
    </w:p>
    <w:p w14:paraId="6218957C"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Ναι, βεβαίως.</w:t>
      </w:r>
    </w:p>
    <w:p w14:paraId="6218957D"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ΜΑΡΙ</w:t>
      </w:r>
      <w:r>
        <w:rPr>
          <w:rFonts w:eastAsia="Times New Roman" w:cs="Times New Roman"/>
          <w:b/>
          <w:szCs w:val="24"/>
        </w:rPr>
        <w:t>Α ΑΝΤΩΝΙΟΥ:</w:t>
      </w:r>
      <w:r>
        <w:rPr>
          <w:rFonts w:eastAsia="Times New Roman" w:cs="Times New Roman"/>
          <w:szCs w:val="24"/>
        </w:rPr>
        <w:t xml:space="preserve"> Ε, τι θα γίνει τώρα;</w:t>
      </w:r>
    </w:p>
    <w:p w14:paraId="6218957E"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Με συγχωρείτε, κύριε Υπουργέ.</w:t>
      </w:r>
    </w:p>
    <w:p w14:paraId="6218957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Κυρία Αντωνίου, γιατί εξίσταστε; Έβαλε κάποια ερωτήματα ο κ. Σταϊκούρας και εσείς όντας μέλος της Κοινοβουλευτικής Ομάδας της Νέας Δημοκρατίας, της οποίας ο Κο</w:t>
      </w:r>
      <w:r>
        <w:rPr>
          <w:rFonts w:eastAsia="Times New Roman" w:cs="Times New Roman"/>
          <w:szCs w:val="24"/>
        </w:rPr>
        <w:t>ινοβουλευτικός Εκπρόσωπος βάζει κάποια ερωτήματα, εσείς…</w:t>
      </w:r>
    </w:p>
    <w:p w14:paraId="6218958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Για τον Σταϊκούρα γκρινιάζει!</w:t>
      </w:r>
    </w:p>
    <w:p w14:paraId="62189581"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κύριος Υπουργός.</w:t>
      </w:r>
    </w:p>
    <w:p w14:paraId="62189582"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Ευχαριστώ πολύ.</w:t>
      </w:r>
    </w:p>
    <w:p w14:paraId="6218958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Θα ξεκινήσω από τ</w:t>
      </w:r>
      <w:r>
        <w:rPr>
          <w:rFonts w:eastAsia="Times New Roman" w:cs="Times New Roman"/>
          <w:szCs w:val="24"/>
        </w:rPr>
        <w:t>ον κ. Λοβέρδο. Δεν με παρακολούθησε στην πρωτομιλία και θα τα ξαναπώ.</w:t>
      </w:r>
    </w:p>
    <w:p w14:paraId="6218958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Κύριε Λοβέρδο, προφανώς έχει παραδεχθεί και ο δικός σας χώρος ότι έχει χαθεί μέρος της εθνικής κυριαρχίας στο πρώτο μνημόνιο, στο δεύτερο μνημόνιο, στο τρίτο μνημόνιο.</w:t>
      </w:r>
    </w:p>
    <w:p w14:paraId="62189585" w14:textId="77777777" w:rsidR="00FB0E1F" w:rsidRDefault="0065608A">
      <w:pPr>
        <w:spacing w:after="0" w:line="600" w:lineRule="auto"/>
        <w:jc w:val="both"/>
        <w:rPr>
          <w:rFonts w:eastAsia="Times New Roman"/>
          <w:szCs w:val="24"/>
        </w:rPr>
      </w:pPr>
      <w:r>
        <w:rPr>
          <w:rFonts w:eastAsia="Times New Roman"/>
          <w:szCs w:val="24"/>
        </w:rPr>
        <w:t>Επομένως, δεν γίνε</w:t>
      </w:r>
      <w:r>
        <w:rPr>
          <w:rFonts w:eastAsia="Times New Roman"/>
          <w:szCs w:val="24"/>
        </w:rPr>
        <w:t>ται να μην χαρούμε που τελειώνει το πρόγραμμα τον Αύγουστο του 2018, εμείς τουλάχιστον. Δεν γίνεται. Πρώτον, δεν γίνεται να μην χαρούμε, επαναλαμβάνω.</w:t>
      </w:r>
    </w:p>
    <w:p w14:paraId="62189586" w14:textId="77777777" w:rsidR="00FB0E1F" w:rsidRDefault="0065608A">
      <w:pPr>
        <w:spacing w:after="0" w:line="600" w:lineRule="auto"/>
        <w:ind w:firstLine="720"/>
        <w:jc w:val="both"/>
        <w:rPr>
          <w:rFonts w:eastAsia="Times New Roman"/>
          <w:szCs w:val="24"/>
        </w:rPr>
      </w:pPr>
      <w:r>
        <w:rPr>
          <w:rFonts w:eastAsia="Times New Roman"/>
          <w:szCs w:val="24"/>
        </w:rPr>
        <w:t>Δεύτερον, κάνατε ερωτήσεις για το κομμάτι του έργου Πάτρα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Πύργος. Ολοκληρώθηκαν οι διαγωνιστικές διαδικ</w:t>
      </w:r>
      <w:r>
        <w:rPr>
          <w:rFonts w:eastAsia="Times New Roman"/>
          <w:szCs w:val="24"/>
        </w:rPr>
        <w:t xml:space="preserve">ασίες. Οι τέσσερις είναι στο Ελεγκτικό Συνέδριο. Περιμένουμε την έγκριση της Ευρωπαϊκής Επιτροπής για τον φάκελο μεγάλου έργου. Εκεί είχαμε καθυστέρηση. Γιατί το έγκλημα που έκανε η </w:t>
      </w:r>
      <w:r>
        <w:rPr>
          <w:rFonts w:eastAsia="Times New Roman"/>
          <w:szCs w:val="24"/>
        </w:rPr>
        <w:t xml:space="preserve">κυβέρνηση </w:t>
      </w:r>
      <w:r>
        <w:rPr>
          <w:rFonts w:eastAsia="Times New Roman"/>
          <w:szCs w:val="24"/>
        </w:rPr>
        <w:t>Σαμαρά και όσοι την υπηρέτησαν να βγάλει και στον Ε65 και στην Ο</w:t>
      </w:r>
      <w:r>
        <w:rPr>
          <w:rFonts w:eastAsia="Times New Roman"/>
          <w:szCs w:val="24"/>
        </w:rPr>
        <w:t>λυμπία έξω τα τμήματα, σήμαινε ότι θα ξαναπάει ο φάκελος, θα ξαναγίνει έλεγχος, με τους όρους του σήμερα στην Ευρωπαϊκή Επιτροπή, όχι με τους όρους του 2006, του κ. Σουφλιά.</w:t>
      </w:r>
    </w:p>
    <w:p w14:paraId="62189587" w14:textId="77777777" w:rsidR="00FB0E1F" w:rsidRDefault="0065608A">
      <w:pPr>
        <w:spacing w:after="0"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Καλό ακούγεται.</w:t>
      </w:r>
    </w:p>
    <w:p w14:paraId="62189588" w14:textId="77777777" w:rsidR="00FB0E1F" w:rsidRDefault="0065608A">
      <w:pPr>
        <w:spacing w:after="0"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b/>
          <w:szCs w:val="24"/>
        </w:rPr>
        <w:t>):</w:t>
      </w:r>
      <w:r>
        <w:rPr>
          <w:rFonts w:eastAsia="Times New Roman"/>
          <w:szCs w:val="24"/>
        </w:rPr>
        <w:t xml:space="preserve"> Πολύ καλό. Μπράβο. Συγχαρητήρια, κάνατε πολλά δώρα στους παραχωρησιούχους. Κάνατε κι αυτό.</w:t>
      </w:r>
    </w:p>
    <w:p w14:paraId="62189589" w14:textId="77777777" w:rsidR="00FB0E1F" w:rsidRDefault="0065608A">
      <w:pPr>
        <w:spacing w:after="0" w:line="600" w:lineRule="auto"/>
        <w:ind w:firstLine="720"/>
        <w:jc w:val="both"/>
        <w:rPr>
          <w:rFonts w:eastAsia="Times New Roman"/>
          <w:szCs w:val="24"/>
        </w:rPr>
      </w:pPr>
      <w:r>
        <w:rPr>
          <w:rFonts w:eastAsia="Times New Roman"/>
          <w:szCs w:val="24"/>
        </w:rPr>
        <w:t>Πάμε, λοιπόν, για τη σπέκουλα που έχετε ρίξει για το συγκεκριμένο έργο Πάτρα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Πύργος, επειδή έτσι το συνηθίζετε. Το πήγαμε στον εισαγγελέα εμείς. Γιατί δεν πάτε </w:t>
      </w:r>
      <w:r>
        <w:rPr>
          <w:rFonts w:eastAsia="Times New Roman"/>
          <w:szCs w:val="24"/>
        </w:rPr>
        <w:t>κι εσείς, αν πιστεύετε ότι έχει γίνει έστω και μια παρανομία; Έβγαλε ο εισαγγελέας το πόρισμά του. Γιατί δεν πάτε; Ένα το κρατούμενο.</w:t>
      </w:r>
    </w:p>
    <w:p w14:paraId="6218958A" w14:textId="77777777" w:rsidR="00FB0E1F" w:rsidRDefault="0065608A">
      <w:pPr>
        <w:spacing w:after="0" w:line="600" w:lineRule="auto"/>
        <w:ind w:firstLine="720"/>
        <w:jc w:val="both"/>
        <w:rPr>
          <w:rFonts w:eastAsia="Times New Roman"/>
          <w:szCs w:val="24"/>
        </w:rPr>
      </w:pPr>
      <w:r>
        <w:rPr>
          <w:rFonts w:eastAsia="Times New Roman"/>
          <w:szCs w:val="24"/>
        </w:rPr>
        <w:t>(Θόρυβος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218958B" w14:textId="77777777" w:rsidR="00FB0E1F" w:rsidRDefault="0065608A">
      <w:pPr>
        <w:spacing w:after="0" w:line="600" w:lineRule="auto"/>
        <w:ind w:firstLine="720"/>
        <w:jc w:val="both"/>
        <w:rPr>
          <w:rFonts w:eastAsia="Times New Roman"/>
          <w:szCs w:val="24"/>
        </w:rPr>
      </w:pPr>
      <w:r>
        <w:rPr>
          <w:rFonts w:eastAsia="Times New Roman"/>
          <w:szCs w:val="24"/>
        </w:rPr>
        <w:t xml:space="preserve">Πάμε τώρα στον κ. Σταϊκούρα. Τι είναι κανονικότητα; </w:t>
      </w:r>
      <w:r>
        <w:rPr>
          <w:rFonts w:eastAsia="Times New Roman"/>
          <w:szCs w:val="24"/>
        </w:rPr>
        <w:t>Κανονικότητα είναι όταν γίνεται στη Στερεά Ελλάδα, στη Λαμία που εκλέγεστε, ένα έργο οδοποιίας, ένα έργο σιδηρόδρομου, έτσι κοντά, κάποιος άνθρωπος, κάποια υπηρεσία, κάποια στιγμή να πάει να δει τι γίνεται εκεί, ποιος θα το κάνει το έργο και πώς δεν πλημμυ</w:t>
      </w:r>
      <w:r>
        <w:rPr>
          <w:rFonts w:eastAsia="Times New Roman"/>
          <w:szCs w:val="24"/>
        </w:rPr>
        <w:t>ρίζει.</w:t>
      </w:r>
    </w:p>
    <w:p w14:paraId="6218958C" w14:textId="77777777" w:rsidR="00FB0E1F" w:rsidRDefault="0065608A">
      <w:pPr>
        <w:spacing w:after="0" w:line="600" w:lineRule="auto"/>
        <w:ind w:firstLine="720"/>
        <w:jc w:val="both"/>
        <w:rPr>
          <w:rFonts w:eastAsia="Times New Roman"/>
          <w:szCs w:val="24"/>
        </w:rPr>
      </w:pPr>
      <w:r>
        <w:rPr>
          <w:rFonts w:eastAsia="Times New Roman"/>
          <w:szCs w:val="24"/>
        </w:rPr>
        <w:t>Κανονικότητα είναι να μην δίνουμε 1.250.000.000 αποζημιώσεις που είχατε προβλέψει στις συμβάσεις σας στα τέσσερα έργα παραχωρήσεων, που ζητούσαν οι παραχωρησιούχοι και οι εργολάβοι.</w:t>
      </w:r>
    </w:p>
    <w:p w14:paraId="6218958D" w14:textId="77777777" w:rsidR="00FB0E1F" w:rsidRDefault="0065608A">
      <w:pPr>
        <w:spacing w:after="0" w:line="600" w:lineRule="auto"/>
        <w:ind w:firstLine="720"/>
        <w:jc w:val="both"/>
        <w:rPr>
          <w:rFonts w:eastAsia="Times New Roman"/>
          <w:szCs w:val="24"/>
        </w:rPr>
      </w:pPr>
      <w:r>
        <w:rPr>
          <w:rFonts w:eastAsia="Times New Roman"/>
          <w:szCs w:val="24"/>
        </w:rPr>
        <w:t>Κανονικότητα είναι να μην δίνουμε 1.100.000.000 για το 30% του έργο</w:t>
      </w:r>
      <w:r>
        <w:rPr>
          <w:rFonts w:eastAsia="Times New Roman"/>
          <w:szCs w:val="24"/>
        </w:rPr>
        <w:t>υ του Μετρό Θεσσαλονίκης, όχι για το σύνολο του έργου που ήταν 900.000.000. Αυτό είναι κανονικότητα.</w:t>
      </w:r>
    </w:p>
    <w:p w14:paraId="6218958E" w14:textId="77777777" w:rsidR="00FB0E1F" w:rsidRDefault="0065608A">
      <w:pPr>
        <w:spacing w:after="0" w:line="600" w:lineRule="auto"/>
        <w:ind w:firstLine="720"/>
        <w:jc w:val="both"/>
        <w:rPr>
          <w:rFonts w:eastAsia="Times New Roman"/>
          <w:szCs w:val="24"/>
        </w:rPr>
      </w:pPr>
      <w:r>
        <w:rPr>
          <w:rFonts w:eastAsia="Times New Roman"/>
          <w:szCs w:val="24"/>
        </w:rPr>
        <w:t>Κανονικότητα είναι στην τετραετία να μην πληρώνουμε 196.000.000 άγονες γραμμές, αλλά να γίνεται διαγωνισμός και να πληρώνει 42.000.000 το ελληνικό δημόσιο.</w:t>
      </w:r>
    </w:p>
    <w:p w14:paraId="6218958F" w14:textId="77777777" w:rsidR="00FB0E1F" w:rsidRDefault="0065608A">
      <w:pPr>
        <w:spacing w:after="0" w:line="600" w:lineRule="auto"/>
        <w:ind w:firstLine="720"/>
        <w:jc w:val="both"/>
        <w:rPr>
          <w:rFonts w:eastAsia="Times New Roman"/>
          <w:szCs w:val="24"/>
        </w:rPr>
      </w:pPr>
      <w:r>
        <w:rPr>
          <w:rFonts w:eastAsia="Times New Roman"/>
          <w:szCs w:val="24"/>
        </w:rPr>
        <w:t>Κανονικότητα, κύριε Σταϊκούρα, είναι να μην υπάρχουν μηδέν, ένας και δύο μηχανικοί στο θεάρεστο</w:t>
      </w:r>
      <w:r>
        <w:rPr>
          <w:rFonts w:eastAsia="Times New Roman"/>
          <w:szCs w:val="24"/>
        </w:rPr>
        <w:t xml:space="preserve"> </w:t>
      </w:r>
      <w:r>
        <w:rPr>
          <w:rFonts w:eastAsia="Times New Roman"/>
          <w:szCs w:val="24"/>
        </w:rPr>
        <w:t>έργο που αφήσατε στους δήμους, αλλά να υπάρχουν τεχνικές υπηρεσίες, να υπάρχουν ελεγκτές εναέριας κυκλοφορίας στην ΥΠΑ, που δεν αφήσατε, να υπάρχουν οδηγοί στα λεωφορεία, που δεν αφήσατε, να υπάρχουν μηχανοδηγοί στα τρένα, που δεν αφήσατε, να υπάρχουν γιατ</w:t>
      </w:r>
      <w:r>
        <w:rPr>
          <w:rFonts w:eastAsia="Times New Roman"/>
          <w:szCs w:val="24"/>
        </w:rPr>
        <w:t xml:space="preserve">ροί στα νοσοκομεία, που δεν αφήσατε, να υπάρχουν δάσκαλοι στα σχολεία, που δεν αφήσατε. </w:t>
      </w:r>
    </w:p>
    <w:p w14:paraId="62189590"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189591" w14:textId="77777777" w:rsidR="00FB0E1F" w:rsidRDefault="0065608A">
      <w:pPr>
        <w:spacing w:after="0" w:line="600" w:lineRule="auto"/>
        <w:ind w:firstLine="720"/>
        <w:jc w:val="center"/>
        <w:rPr>
          <w:rFonts w:eastAsia="Times New Roman"/>
          <w:szCs w:val="24"/>
        </w:rPr>
      </w:pPr>
      <w:r>
        <w:rPr>
          <w:rFonts w:eastAsia="Times New Roman"/>
          <w:szCs w:val="24"/>
        </w:rPr>
        <w:t xml:space="preserve">(Γέλωτες </w:t>
      </w:r>
      <w:r>
        <w:rPr>
          <w:rFonts w:eastAsia="Times New Roman"/>
          <w:szCs w:val="24"/>
        </w:rPr>
        <w:t xml:space="preserve">- </w:t>
      </w:r>
      <w:r>
        <w:rPr>
          <w:rFonts w:eastAsia="Times New Roman"/>
          <w:szCs w:val="24"/>
        </w:rPr>
        <w:t>χειροκροτήματα από την πτέρυγα της Νέας Δημοκρατίας)</w:t>
      </w:r>
    </w:p>
    <w:p w14:paraId="62189592" w14:textId="77777777" w:rsidR="00FB0E1F" w:rsidRDefault="0065608A">
      <w:pPr>
        <w:spacing w:after="0" w:line="600" w:lineRule="auto"/>
        <w:ind w:firstLine="720"/>
        <w:jc w:val="both"/>
        <w:rPr>
          <w:rFonts w:eastAsia="Times New Roman"/>
          <w:szCs w:val="24"/>
        </w:rPr>
      </w:pPr>
      <w:r>
        <w:rPr>
          <w:rFonts w:eastAsia="Times New Roman"/>
          <w:szCs w:val="24"/>
        </w:rPr>
        <w:t>Και να χαίρεστε τον Πρόεδρό σας που ήταν Υπουργός Διοικητικής Μεταρρύθμισης. Συγχαρητήρια για το θεάρεστο</w:t>
      </w:r>
      <w:r>
        <w:rPr>
          <w:rFonts w:eastAsia="Times New Roman"/>
          <w:szCs w:val="24"/>
        </w:rPr>
        <w:t xml:space="preserve"> </w:t>
      </w:r>
      <w:r>
        <w:rPr>
          <w:rFonts w:eastAsia="Times New Roman"/>
          <w:szCs w:val="24"/>
        </w:rPr>
        <w:t>έργο σας. Αυτή είναι η κανονικότητα κι εκεί γυρνάει η χώρα.</w:t>
      </w:r>
    </w:p>
    <w:p w14:paraId="62189593"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Σιμορέλης από τον ΣΥΡΙΖΑ.</w:t>
      </w:r>
    </w:p>
    <w:p w14:paraId="62189594" w14:textId="77777777" w:rsidR="00FB0E1F" w:rsidRDefault="0065608A">
      <w:pPr>
        <w:spacing w:after="0" w:line="600" w:lineRule="auto"/>
        <w:ind w:firstLine="720"/>
        <w:jc w:val="both"/>
        <w:rPr>
          <w:rFonts w:eastAsia="Times New Roman"/>
          <w:szCs w:val="24"/>
        </w:rPr>
      </w:pPr>
      <w:r>
        <w:rPr>
          <w:rFonts w:eastAsia="Times New Roman"/>
          <w:b/>
          <w:szCs w:val="24"/>
        </w:rPr>
        <w:t>ΧΡΗΣΤΟΣ ΣΙΜ</w:t>
      </w:r>
      <w:r>
        <w:rPr>
          <w:rFonts w:eastAsia="Times New Roman"/>
          <w:b/>
          <w:szCs w:val="24"/>
        </w:rPr>
        <w:t>ΟΡΕΛΗΣ:</w:t>
      </w:r>
      <w:r>
        <w:rPr>
          <w:rFonts w:eastAsia="Times New Roman"/>
          <w:szCs w:val="24"/>
        </w:rPr>
        <w:t xml:space="preserve"> Ευχαριστώ, κύριε Πρόεδρε.</w:t>
      </w:r>
    </w:p>
    <w:p w14:paraId="62189595" w14:textId="77777777" w:rsidR="00FB0E1F" w:rsidRDefault="0065608A">
      <w:pPr>
        <w:spacing w:after="0" w:line="600" w:lineRule="auto"/>
        <w:ind w:firstLine="720"/>
        <w:jc w:val="both"/>
        <w:rPr>
          <w:rFonts w:eastAsia="Times New Roman"/>
          <w:szCs w:val="24"/>
        </w:rPr>
      </w:pPr>
      <w:r>
        <w:rPr>
          <w:rFonts w:eastAsia="Times New Roman"/>
          <w:szCs w:val="24"/>
        </w:rPr>
        <w:t>Κύριε Υπουργέ, ο αγαπητός Κοινοβουλευτικός Εκπρόσωπος της Νέας Δημοκρατίας μίλησε και για –αν άκουσα καλά την φράση- «ανύπαρκτα έργα». Επειδή είναι απ’ τη Λαμία και επειδή καθυστερήσαμε, να τον ενημερώσω ότι το έργο Ε65 εί</w:t>
      </w:r>
      <w:r>
        <w:rPr>
          <w:rFonts w:eastAsia="Times New Roman"/>
          <w:szCs w:val="24"/>
        </w:rPr>
        <w:t>ναι έτοιμο και σας παρακαλώ να το δώσουμε σε κυκλοφορία. Να τον καλέσουμε τον κύριο Κοινοβουλευτικό στα Τρίκαλα ή στην Καρδίτσα, μια και είναι από τη Λαμία, να δει πόσο ανύπαρκτα είναι τα έργα αυτά.</w:t>
      </w:r>
    </w:p>
    <w:p w14:paraId="62189596" w14:textId="77777777" w:rsidR="00FB0E1F" w:rsidRDefault="0065608A">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Και πότε ξεκίνησαν!</w:t>
      </w:r>
    </w:p>
    <w:p w14:paraId="62189597"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(Γεώργ</w:t>
      </w:r>
      <w:r>
        <w:rPr>
          <w:rFonts w:eastAsia="Times New Roman"/>
          <w:b/>
          <w:szCs w:val="24"/>
        </w:rPr>
        <w:t>ιος Λαμπρούλης):</w:t>
      </w:r>
      <w:r>
        <w:rPr>
          <w:rFonts w:eastAsia="Times New Roman"/>
          <w:szCs w:val="24"/>
        </w:rPr>
        <w:t xml:space="preserve"> Μη διακόπτετε, κύριε Σταϊκούρα.</w:t>
      </w:r>
    </w:p>
    <w:p w14:paraId="62189598" w14:textId="77777777" w:rsidR="00FB0E1F" w:rsidRDefault="0065608A">
      <w:pPr>
        <w:spacing w:after="0" w:line="600" w:lineRule="auto"/>
        <w:ind w:firstLine="720"/>
        <w:jc w:val="both"/>
        <w:rPr>
          <w:rFonts w:eastAsia="Times New Roman"/>
          <w:szCs w:val="24"/>
        </w:rPr>
      </w:pPr>
      <w:r>
        <w:rPr>
          <w:rFonts w:eastAsia="Times New Roman"/>
          <w:szCs w:val="24"/>
        </w:rPr>
        <w:t>Κύριε Σιμορέλη, συνεχίστε.</w:t>
      </w:r>
    </w:p>
    <w:p w14:paraId="62189599" w14:textId="77777777" w:rsidR="00FB0E1F" w:rsidRDefault="0065608A">
      <w:pPr>
        <w:spacing w:after="0" w:line="600" w:lineRule="auto"/>
        <w:ind w:firstLine="720"/>
        <w:jc w:val="both"/>
        <w:rPr>
          <w:rFonts w:eastAsia="Times New Roman"/>
          <w:szCs w:val="24"/>
        </w:rPr>
      </w:pPr>
      <w:r>
        <w:rPr>
          <w:rFonts w:eastAsia="Times New Roman"/>
          <w:b/>
          <w:szCs w:val="24"/>
        </w:rPr>
        <w:t>ΧΡΗΣΤΟΣ ΣΙΜΟΡΕΛΗΣ:</w:t>
      </w:r>
      <w:r>
        <w:rPr>
          <w:rFonts w:eastAsia="Times New Roman"/>
          <w:szCs w:val="24"/>
        </w:rPr>
        <w:t xml:space="preserve"> Δεν μου αρέσει να κάνω σχόλια σε ανθρώπους που δεν υπάρχουν εδώ στην Αίθουσα. Δεν μπορώ, όμως, να μην σχολιάσω ορισμένα πράγματα, όπως όταν κάποιοι μας συμβουλεύ</w:t>
      </w:r>
      <w:r>
        <w:rPr>
          <w:rFonts w:eastAsia="Times New Roman"/>
          <w:szCs w:val="24"/>
        </w:rPr>
        <w:t xml:space="preserve">ουν να σεβόμαστε τη </w:t>
      </w:r>
      <w:r>
        <w:rPr>
          <w:rFonts w:eastAsia="Times New Roman"/>
          <w:szCs w:val="24"/>
        </w:rPr>
        <w:t>δικαιοσύνη</w:t>
      </w:r>
      <w:r>
        <w:rPr>
          <w:rFonts w:eastAsia="Times New Roman"/>
          <w:szCs w:val="24"/>
        </w:rPr>
        <w:t xml:space="preserve">. Αυτό κάνουμε. Σεβόμαστε τη </w:t>
      </w:r>
      <w:r>
        <w:rPr>
          <w:rFonts w:eastAsia="Times New Roman"/>
          <w:szCs w:val="24"/>
        </w:rPr>
        <w:t>δικαιοσύνη</w:t>
      </w:r>
      <w:r>
        <w:rPr>
          <w:rFonts w:eastAsia="Times New Roman"/>
          <w:szCs w:val="24"/>
        </w:rPr>
        <w:t xml:space="preserve">. Οι αποφάσεις είναι δεσμευτικές. Πέρα από εκεί, όμως, ας μας δώσουν τη δυνατότητα να κρίνουμε τις αποφάσεις της </w:t>
      </w:r>
      <w:r>
        <w:rPr>
          <w:rFonts w:eastAsia="Times New Roman"/>
          <w:szCs w:val="24"/>
        </w:rPr>
        <w:t>δικαιοσύνης</w:t>
      </w:r>
      <w:r>
        <w:rPr>
          <w:rFonts w:eastAsia="Times New Roman"/>
          <w:szCs w:val="24"/>
        </w:rPr>
        <w:t>. Εδώ, πραγματικά, θα ήθελα να πω: «Κοίτα ποιος μιλάει». Άνθρωπ</w:t>
      </w:r>
      <w:r>
        <w:rPr>
          <w:rFonts w:eastAsia="Times New Roman"/>
          <w:szCs w:val="24"/>
        </w:rPr>
        <w:t>οι που ήταν δικαστές εν ενεργεία, παραιτήθηκαν, γενήκανε αμέσως Υπουργοί και σήμερα μας κουνάνε το δάκτυλο και μας λένε ότι δεν σεβόμαστε τη δικαιοσύνη. Ποιος δεν τη σέβεται;</w:t>
      </w:r>
    </w:p>
    <w:p w14:paraId="6218959A" w14:textId="77777777" w:rsidR="00FB0E1F" w:rsidRDefault="0065608A">
      <w:pPr>
        <w:spacing w:after="0" w:line="600" w:lineRule="auto"/>
        <w:ind w:firstLine="720"/>
        <w:jc w:val="both"/>
        <w:rPr>
          <w:rFonts w:eastAsia="Times New Roman"/>
          <w:szCs w:val="24"/>
        </w:rPr>
      </w:pPr>
      <w:r>
        <w:rPr>
          <w:rFonts w:eastAsia="Times New Roman"/>
          <w:szCs w:val="24"/>
        </w:rPr>
        <w:t xml:space="preserve">Κυρίες και κύριοι συνάδελφοι, η ψήφιση του </w:t>
      </w:r>
      <w:r>
        <w:rPr>
          <w:rFonts w:eastAsia="Times New Roman"/>
          <w:szCs w:val="24"/>
        </w:rPr>
        <w:t xml:space="preserve">προϋπολογισμού </w:t>
      </w:r>
      <w:r>
        <w:rPr>
          <w:rFonts w:eastAsia="Times New Roman"/>
          <w:szCs w:val="24"/>
        </w:rPr>
        <w:t xml:space="preserve">για το έτος 2018 είναι </w:t>
      </w:r>
      <w:r>
        <w:rPr>
          <w:rFonts w:eastAsia="Times New Roman"/>
          <w:szCs w:val="24"/>
        </w:rPr>
        <w:t>η κορυφαία κοινοβουλευτική και πολιτική διαδικασία.</w:t>
      </w:r>
    </w:p>
    <w:p w14:paraId="6218959B" w14:textId="77777777" w:rsidR="00FB0E1F" w:rsidRDefault="0065608A">
      <w:pPr>
        <w:spacing w:after="0" w:line="600" w:lineRule="auto"/>
        <w:ind w:firstLine="720"/>
        <w:jc w:val="both"/>
        <w:rPr>
          <w:rFonts w:eastAsia="Times New Roman"/>
          <w:szCs w:val="24"/>
        </w:rPr>
      </w:pPr>
      <w:r>
        <w:rPr>
          <w:rFonts w:eastAsia="Times New Roman"/>
          <w:szCs w:val="24"/>
        </w:rPr>
        <w:t>Ο προϋπολογισμός του 2018 είναι στρατηγικής σημασίας για την πορεία της οικονομίας. Ταυτόχρονα, όμως, βρισκόμαστε στην ευχάριστη θέση να μιλάμε για τον τελευταίο μνημονιακό προϋπολογισμό που κατατίθεται σ</w:t>
      </w:r>
      <w:r>
        <w:rPr>
          <w:rFonts w:eastAsia="Times New Roman"/>
          <w:szCs w:val="24"/>
        </w:rPr>
        <w:t>το πλαίσιο του προγράμματος μακροοικονομικής προσαρμογής. Σηματοδοτεί έτσι το τέλος μιας δύσκολης περιόδου για τον ελληνικό λαό, της περιόδου της επιτροπείας, και εγκαινιάζει την είσοδο της χώρας σε μια ενιαία περίοδο οικονομικής σταθερότητας. Αυτό προφανώ</w:t>
      </w:r>
      <w:r>
        <w:rPr>
          <w:rFonts w:eastAsia="Times New Roman"/>
          <w:szCs w:val="24"/>
        </w:rPr>
        <w:t>ς δεν σημαίνει ότι όλα τα προβλήματα της οικονομίας θα λυθούν ως διά μαγείας, αλλά θα έχουμε πλέον περισσότερη αυτονομία και ευελιξία να σχεδιάσουμε καλύτερα τη δική μας πολιτική.</w:t>
      </w:r>
    </w:p>
    <w:p w14:paraId="6218959C" w14:textId="77777777" w:rsidR="00FB0E1F" w:rsidRDefault="0065608A">
      <w:pPr>
        <w:spacing w:after="0" w:line="600" w:lineRule="auto"/>
        <w:ind w:firstLine="720"/>
        <w:jc w:val="both"/>
        <w:rPr>
          <w:rFonts w:eastAsia="Times New Roman"/>
          <w:szCs w:val="24"/>
        </w:rPr>
      </w:pPr>
      <w:r>
        <w:rPr>
          <w:rFonts w:eastAsia="Times New Roman"/>
          <w:szCs w:val="24"/>
        </w:rPr>
        <w:t>Η βελτιωμένη θέση της χώρας μας στους μακροοικονομικούς δείκτες θα μας επιτρ</w:t>
      </w:r>
      <w:r>
        <w:rPr>
          <w:rFonts w:eastAsia="Times New Roman"/>
          <w:szCs w:val="24"/>
        </w:rPr>
        <w:t xml:space="preserve">έψει να διεκδικήσουμε καλύτερους όρους δανεισμού στην επικείμενη </w:t>
      </w:r>
      <w:r>
        <w:rPr>
          <w:rFonts w:eastAsia="Times New Roman"/>
          <w:szCs w:val="24"/>
        </w:rPr>
        <w:t xml:space="preserve">έξοδό </w:t>
      </w:r>
      <w:r>
        <w:rPr>
          <w:rFonts w:eastAsia="Times New Roman"/>
          <w:szCs w:val="24"/>
        </w:rPr>
        <w:t xml:space="preserve">μας στις αγορές. Και ήδη το κάναμε δύο φορές με μεγάλη επιτυχία. Ταυτόχρονα, το </w:t>
      </w:r>
      <w:r>
        <w:rPr>
          <w:rFonts w:eastAsia="Times New Roman"/>
          <w:szCs w:val="24"/>
        </w:rPr>
        <w:t xml:space="preserve">Μεσοπρόθεσμο </w:t>
      </w:r>
      <w:r>
        <w:rPr>
          <w:rFonts w:eastAsia="Times New Roman"/>
          <w:szCs w:val="24"/>
        </w:rPr>
        <w:t>Πλαίσιο Δημοσιονομικής Στρατηγικής</w:t>
      </w:r>
      <w:r>
        <w:rPr>
          <w:rFonts w:eastAsia="Times New Roman"/>
          <w:szCs w:val="24"/>
        </w:rPr>
        <w:t xml:space="preserve"> 2018-2021 μας εξασφαλίζει για τα χρόνια που θα έλθουν δημ</w:t>
      </w:r>
      <w:r>
        <w:rPr>
          <w:rFonts w:eastAsia="Times New Roman"/>
          <w:szCs w:val="24"/>
        </w:rPr>
        <w:t xml:space="preserve">οσιονομικό χώρο, ώστε να ενισχυθεί η κοινωνική προστασία και να υλοποιηθούν οι μειώσεις των φορολογικών συντελεστών, νοικοκυριών και επιχειρήσεων που βρίσκονται ακόμα σε υψηλά επίπεδα, καθώς το έχουν τόσο ανάγκη οι μικρομεσαίες επιχειρήσεις. </w:t>
      </w:r>
    </w:p>
    <w:p w14:paraId="6218959D" w14:textId="77777777" w:rsidR="00FB0E1F" w:rsidRDefault="0065608A">
      <w:pPr>
        <w:spacing w:after="0" w:line="600" w:lineRule="auto"/>
        <w:ind w:firstLine="720"/>
        <w:jc w:val="both"/>
        <w:rPr>
          <w:rFonts w:eastAsia="Times New Roman"/>
          <w:szCs w:val="24"/>
        </w:rPr>
      </w:pPr>
      <w:r>
        <w:rPr>
          <w:rFonts w:eastAsia="Times New Roman"/>
          <w:szCs w:val="24"/>
        </w:rPr>
        <w:t>Μπαίνουμε λοι</w:t>
      </w:r>
      <w:r>
        <w:rPr>
          <w:rFonts w:eastAsia="Times New Roman"/>
          <w:szCs w:val="24"/>
        </w:rPr>
        <w:t xml:space="preserve">πόν σε αυτήν τη νέα περίοδο και χρήσιμο είναι να κάνουμε μια σύντομη ανασκόπηση για να γίνει κατανοητό ότι η σημερινή </w:t>
      </w:r>
      <w:r>
        <w:rPr>
          <w:rFonts w:eastAsia="Times New Roman"/>
          <w:szCs w:val="24"/>
        </w:rPr>
        <w:t xml:space="preserve">Κυβέρνηση </w:t>
      </w:r>
      <w:r>
        <w:rPr>
          <w:rFonts w:eastAsia="Times New Roman"/>
          <w:szCs w:val="24"/>
        </w:rPr>
        <w:t>είναι η μοναδική που εν μέσω κρίσης, μνημονίων και περιοριστικών πολιτικών έκανε την πιο ουσιαστική διαπραγμάτευση και πέτυχε να</w:t>
      </w:r>
      <w:r>
        <w:rPr>
          <w:rFonts w:eastAsia="Times New Roman"/>
          <w:szCs w:val="24"/>
        </w:rPr>
        <w:t xml:space="preserve"> ενισχύσει τη θέση της χώρας και να εφαρμόσει ένα παράλληλο πρόγραμμα αντιμετώπισης της ανθρωπιστικής κρίσης. Η παιδική φτώχεια από το 52,9% που παραλάβαμε έχει πέσει στο 21,2%. Η ανεργία έχει μειωθεί από το αστρονομικό ποσοστό 27,9% που άγγιξε το 2013-201</w:t>
      </w:r>
      <w:r>
        <w:rPr>
          <w:rFonts w:eastAsia="Times New Roman"/>
          <w:szCs w:val="24"/>
        </w:rPr>
        <w:t>4 στο 21,5% φέτος τον Σεπτέμβριο και αναμένεται περαιτέρω αποκλιμάκωσή της.</w:t>
      </w:r>
    </w:p>
    <w:p w14:paraId="6218959E" w14:textId="77777777" w:rsidR="00FB0E1F" w:rsidRDefault="0065608A">
      <w:pPr>
        <w:spacing w:after="0" w:line="600" w:lineRule="auto"/>
        <w:ind w:firstLine="720"/>
        <w:jc w:val="both"/>
        <w:rPr>
          <w:rFonts w:eastAsia="Times New Roman"/>
          <w:szCs w:val="24"/>
        </w:rPr>
      </w:pPr>
      <w:r>
        <w:rPr>
          <w:rFonts w:eastAsia="Times New Roman"/>
          <w:szCs w:val="24"/>
        </w:rPr>
        <w:t>Το ασφαλιστικό, που κατέρρεε από την κακοδιαχείριση και τις σκανδαλώδεις πολιτικές των προηγούμενων κυβερνήσεων, έχει σταθεροποιηθεί και ο ΕΦΚΑ είναι πλεονασματικός κατά 400 εκατομ</w:t>
      </w:r>
      <w:r>
        <w:rPr>
          <w:rFonts w:eastAsia="Times New Roman"/>
          <w:szCs w:val="24"/>
        </w:rPr>
        <w:t>μύρια. Στον τομέα της εργασίας έχουν ενταθεί οι έλεγχοι του ΣΕΠΕ και έχουν περάσει προοδευτικές διατάξεις για τον κόσμο της εργασίας. Χαρακτηριστική είναι η προτεραιότητα αποζημίωσης των εργαζομένων έναντι όλων σε περίπτωση διάλυσης μιας εταιρείας.</w:t>
      </w:r>
    </w:p>
    <w:p w14:paraId="6218959F" w14:textId="77777777" w:rsidR="00FB0E1F" w:rsidRDefault="0065608A">
      <w:pPr>
        <w:spacing w:after="0" w:line="600" w:lineRule="auto"/>
        <w:ind w:firstLine="720"/>
        <w:jc w:val="both"/>
        <w:rPr>
          <w:rFonts w:eastAsia="Times New Roman"/>
          <w:szCs w:val="24"/>
        </w:rPr>
      </w:pPr>
      <w:r>
        <w:rPr>
          <w:rFonts w:eastAsia="Times New Roman"/>
          <w:szCs w:val="24"/>
        </w:rPr>
        <w:t>Στην υγ</w:t>
      </w:r>
      <w:r>
        <w:rPr>
          <w:rFonts w:eastAsia="Times New Roman"/>
          <w:szCs w:val="24"/>
        </w:rPr>
        <w:t>εία, δύο εκατομμύρια περίπου ανασφάλιστοι συμπολίτες μας έχουν πρόσβαση, ώστε οι φτωχοί συνάνθρωποί μας να απολαμβάνουν το υπέρτατο αυτό αγαθό. Παράλληλα ξεκίνησε η μεταρρύθμιση της πρωτοβάθμιας υγείας, που θα ανακουφίσει τα νοσοκομεία από τον φόρτο εργασί</w:t>
      </w:r>
      <w:r>
        <w:rPr>
          <w:rFonts w:eastAsia="Times New Roman"/>
          <w:szCs w:val="24"/>
        </w:rPr>
        <w:t>ας. Από 1</w:t>
      </w:r>
      <w:r>
        <w:rPr>
          <w:rFonts w:eastAsia="Times New Roman"/>
          <w:szCs w:val="24"/>
          <w:vertAlign w:val="superscript"/>
        </w:rPr>
        <w:t>η</w:t>
      </w:r>
      <w:r>
        <w:rPr>
          <w:rFonts w:eastAsia="Times New Roman"/>
          <w:szCs w:val="24"/>
        </w:rPr>
        <w:t xml:space="preserve"> Ιανουαρίου του 2017 πιστώνεται στον λογαριασμό χιλιάδων συμπολιτών μας που έχουν ανάγκη το κοινωνικό εισόδημα αλληλεγγύης και επιπλέον δίνεται κοινωνικό μέρισμα σε περισσότερες από ένα εκατομμύριο οικογένειες, προερχόμενο από την υπεραπόδοση των</w:t>
      </w:r>
      <w:r>
        <w:rPr>
          <w:rFonts w:eastAsia="Times New Roman"/>
          <w:szCs w:val="24"/>
        </w:rPr>
        <w:t xml:space="preserve"> στόχων του προηγούμενου έτους.</w:t>
      </w:r>
    </w:p>
    <w:p w14:paraId="621895A0" w14:textId="77777777" w:rsidR="00FB0E1F" w:rsidRDefault="0065608A">
      <w:pPr>
        <w:spacing w:after="0" w:line="600" w:lineRule="auto"/>
        <w:ind w:firstLine="720"/>
        <w:jc w:val="both"/>
        <w:rPr>
          <w:rFonts w:eastAsia="Times New Roman"/>
          <w:szCs w:val="24"/>
        </w:rPr>
      </w:pPr>
      <w:r>
        <w:rPr>
          <w:rFonts w:eastAsia="Times New Roman"/>
          <w:szCs w:val="24"/>
        </w:rPr>
        <w:t>Για το 2018 προβλέπεται ρυθμός οικονομικής μεγέθυνσης 2,5% και πρωτογενές πλεόνασμα 3,82% το ΑΕΠ. Είναι παραπάνω από τον στόχο που είναι στο 3,5% επομένως και του χρόνου υπολογίζουμε ότι θα μας δοθεί η δυνατότητα για κοινωνι</w:t>
      </w:r>
      <w:r>
        <w:rPr>
          <w:rFonts w:eastAsia="Times New Roman"/>
          <w:szCs w:val="24"/>
        </w:rPr>
        <w:t>κό μέρισμα. Το πρόγραμμα για το κοινωνικό εισόδημα αλληλεγγύης θα συνεχιστεί με το ποσό των 760 εκατομμυρίων ευρώ. Επίσης, είναι πολύ θετικό ότι υπάρχει πρόβλεψη για ίδρυση τριακοσίων ογδόντα νέων δημοτικών βρεφονηπιακών σταθμών που θα εξυπηρετούν επιπλέον</w:t>
      </w:r>
      <w:r>
        <w:rPr>
          <w:rFonts w:eastAsia="Times New Roman"/>
          <w:szCs w:val="24"/>
        </w:rPr>
        <w:t xml:space="preserve"> δέκα χιλιάδες παιδιά.</w:t>
      </w:r>
    </w:p>
    <w:p w14:paraId="621895A1" w14:textId="77777777" w:rsidR="00FB0E1F" w:rsidRDefault="0065608A">
      <w:pPr>
        <w:spacing w:after="0" w:line="600" w:lineRule="auto"/>
        <w:ind w:firstLine="720"/>
        <w:jc w:val="both"/>
        <w:rPr>
          <w:rFonts w:eastAsia="Times New Roman"/>
          <w:szCs w:val="24"/>
        </w:rPr>
      </w:pPr>
      <w:r>
        <w:rPr>
          <w:rFonts w:eastAsia="Times New Roman"/>
          <w:szCs w:val="24"/>
        </w:rPr>
        <w:t>Σημαντική είναι και η αύξηση του διατιθέμενου προϋπολογισμού για τα οικογενειακά επιδόματα και την αύξηση των κονδυλίων για το πρώτο και το δεύτερο παιδί. Να σημειώσουμε επίσης ότι για δεύτερη συνεχή χρονιά μετά από πολλά χρόνια αυξά</w:t>
      </w:r>
      <w:r>
        <w:rPr>
          <w:rFonts w:eastAsia="Times New Roman"/>
          <w:szCs w:val="24"/>
        </w:rPr>
        <w:t>νονται οι δημόσιες δαπάνες για την εκπαίδευση κατά 184 εκατομμύρια ευρώ σε σχέση με τα προϋπολογισθέντα από τον προϋπολογισμό του Υπουργείου Παιδείας για το 2018. Είναι γνωστό βέβαια ότι αν το μέλλον για τη χώρα μας θα είναι ευοίωνο, εξαρτάται σε πολύ μεγά</w:t>
      </w:r>
      <w:r>
        <w:rPr>
          <w:rFonts w:eastAsia="Times New Roman"/>
          <w:szCs w:val="24"/>
        </w:rPr>
        <w:t>λο βαθμό από το επίπεδο της παιδείας που θα έχουμε.</w:t>
      </w:r>
    </w:p>
    <w:p w14:paraId="621895A2" w14:textId="77777777" w:rsidR="00FB0E1F" w:rsidRDefault="0065608A">
      <w:pPr>
        <w:spacing w:after="0" w:line="600" w:lineRule="auto"/>
        <w:ind w:firstLine="720"/>
        <w:jc w:val="both"/>
        <w:rPr>
          <w:rFonts w:eastAsia="Times New Roman"/>
          <w:szCs w:val="24"/>
        </w:rPr>
      </w:pPr>
      <w:r>
        <w:rPr>
          <w:rFonts w:eastAsia="Times New Roman"/>
          <w:szCs w:val="24"/>
        </w:rPr>
        <w:t>Στις θετικές εξελίξεις που βλέπουμε στην ελληνική οικονομία ενδιαφέρον παρουσιάζει η στάση της Νέας Δημοκρατίας, η οποία, αρνούμενη να αποδεχθεί την πραγματικότητα, επιδίδεται το τελευταίο διάστημα σε χαμ</w:t>
      </w:r>
      <w:r>
        <w:rPr>
          <w:rFonts w:eastAsia="Times New Roman"/>
          <w:szCs w:val="24"/>
        </w:rPr>
        <w:t xml:space="preserve">ηλού επιπέδου αντιπολίτευση, που απέχει πολύ από την πραγματικότητα. Η χώρα μας και η δημοκρατία έχουν ανάγκη μια υγιή αντιπολίτευση που να ασκεί υποδειγματικά τον ρόλο της. Αντίθετα στην </w:t>
      </w:r>
      <w:r>
        <w:rPr>
          <w:rFonts w:eastAsia="Times New Roman"/>
          <w:szCs w:val="24"/>
        </w:rPr>
        <w:t>προσπάθειά</w:t>
      </w:r>
      <w:r>
        <w:rPr>
          <w:rFonts w:eastAsia="Times New Roman"/>
          <w:szCs w:val="24"/>
        </w:rPr>
        <w:t xml:space="preserve"> τους να τραβήξουν το χαλί στην </w:t>
      </w:r>
      <w:r>
        <w:rPr>
          <w:rFonts w:eastAsia="Times New Roman"/>
          <w:szCs w:val="24"/>
        </w:rPr>
        <w:t xml:space="preserve">Κυβέρνηση </w:t>
      </w:r>
      <w:r>
        <w:rPr>
          <w:rFonts w:eastAsia="Times New Roman"/>
          <w:szCs w:val="24"/>
        </w:rPr>
        <w:t xml:space="preserve">επιδόθηκαν το </w:t>
      </w:r>
      <w:r>
        <w:rPr>
          <w:rFonts w:eastAsia="Times New Roman"/>
          <w:szCs w:val="24"/>
        </w:rPr>
        <w:t>τελευταίο διάστημα σε πλήθος από ψεύτικα νέα και παραπλανητικές κινήσεις.</w:t>
      </w:r>
    </w:p>
    <w:p w14:paraId="621895A3" w14:textId="77777777" w:rsidR="00FB0E1F" w:rsidRDefault="0065608A">
      <w:pPr>
        <w:spacing w:after="0" w:line="600" w:lineRule="auto"/>
        <w:ind w:firstLine="720"/>
        <w:jc w:val="both"/>
        <w:rPr>
          <w:rFonts w:eastAsia="Times New Roman"/>
          <w:szCs w:val="24"/>
        </w:rPr>
      </w:pPr>
      <w:r>
        <w:rPr>
          <w:rFonts w:eastAsia="Times New Roman"/>
          <w:szCs w:val="24"/>
        </w:rPr>
        <w:t>Ό,τι και να κάνουν βέβαια, η θητεία της Κυβέρνησης λήγει το 2019 και τότε θα γίνουν εκλογές. Εκείνη τη στιγμή ο ελληνικός λαός, βλέποντας τα σημαντικά αποτελέσματα της πολιτικής μας,</w:t>
      </w:r>
      <w:r>
        <w:rPr>
          <w:rFonts w:eastAsia="Times New Roman"/>
          <w:szCs w:val="24"/>
        </w:rPr>
        <w:t xml:space="preserve"> θα συγκρίνει, θα στηρίξει και θα ψηφίσει πάλι τον ΣΥΡΙΖΑ, ώστε να συνεχίσει την προσπάθεια για την ευημερία του. </w:t>
      </w:r>
    </w:p>
    <w:p w14:paraId="621895A4" w14:textId="77777777" w:rsidR="00FB0E1F" w:rsidRDefault="0065608A">
      <w:pPr>
        <w:spacing w:after="0" w:line="600" w:lineRule="auto"/>
        <w:ind w:firstLine="720"/>
        <w:jc w:val="both"/>
        <w:rPr>
          <w:rFonts w:eastAsia="Times New Roman"/>
          <w:szCs w:val="24"/>
        </w:rPr>
      </w:pPr>
      <w:r>
        <w:rPr>
          <w:rFonts w:eastAsia="Times New Roman"/>
          <w:szCs w:val="24"/>
        </w:rPr>
        <w:t xml:space="preserve">Θα υπερψηφίσουμε, λοιπόν, αυτόν τον τελευταίο </w:t>
      </w:r>
      <w:r>
        <w:rPr>
          <w:rFonts w:eastAsia="Times New Roman"/>
          <w:szCs w:val="24"/>
        </w:rPr>
        <w:t xml:space="preserve">προϋπολογισμό </w:t>
      </w:r>
      <w:r>
        <w:rPr>
          <w:rFonts w:eastAsia="Times New Roman"/>
          <w:szCs w:val="24"/>
        </w:rPr>
        <w:t>που σχεδιάζεται κάτω από την εποπτεία του προγράμματος και θα συνεχίζουμε να μαχό</w:t>
      </w:r>
      <w:r>
        <w:rPr>
          <w:rFonts w:eastAsia="Times New Roman"/>
          <w:szCs w:val="24"/>
        </w:rPr>
        <w:t>μαστε για τη σταθερότητα και τη δίκαιη ανάπτυξη της χώρας μας.</w:t>
      </w:r>
    </w:p>
    <w:p w14:paraId="621895A5" w14:textId="77777777" w:rsidR="00FB0E1F" w:rsidRDefault="0065608A">
      <w:pPr>
        <w:spacing w:after="0" w:line="600" w:lineRule="auto"/>
        <w:jc w:val="both"/>
        <w:rPr>
          <w:rFonts w:eastAsia="Times New Roman"/>
          <w:szCs w:val="24"/>
        </w:rPr>
      </w:pPr>
      <w:r>
        <w:rPr>
          <w:rFonts w:eastAsia="Times New Roman"/>
          <w:szCs w:val="24"/>
        </w:rPr>
        <w:t>Σας ευχαριστώ.</w:t>
      </w:r>
    </w:p>
    <w:p w14:paraId="621895A6" w14:textId="77777777" w:rsidR="00FB0E1F" w:rsidRDefault="0065608A">
      <w:pPr>
        <w:spacing w:after="0" w:line="600" w:lineRule="auto"/>
        <w:ind w:firstLine="709"/>
        <w:jc w:val="center"/>
        <w:rPr>
          <w:rFonts w:eastAsia="Times New Roman"/>
          <w:szCs w:val="24"/>
        </w:rPr>
      </w:pPr>
      <w:r>
        <w:rPr>
          <w:rFonts w:eastAsia="Times New Roman"/>
          <w:szCs w:val="24"/>
        </w:rPr>
        <w:t>(Χειροκροτήματα από την πτέρυγα του ΣΥΡΙΖΑ)</w:t>
      </w:r>
    </w:p>
    <w:p w14:paraId="621895A7"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η </w:t>
      </w:r>
      <w:r>
        <w:rPr>
          <w:rFonts w:eastAsia="Times New Roman"/>
          <w:szCs w:val="24"/>
        </w:rPr>
        <w:t xml:space="preserve">κ. </w:t>
      </w:r>
      <w:r>
        <w:rPr>
          <w:rFonts w:eastAsia="Times New Roman"/>
          <w:szCs w:val="24"/>
        </w:rPr>
        <w:t>Αντωνίου από τη Νέα Δημοκρατία.</w:t>
      </w:r>
    </w:p>
    <w:p w14:paraId="621895A8" w14:textId="77777777" w:rsidR="00FB0E1F" w:rsidRDefault="0065608A">
      <w:pPr>
        <w:spacing w:after="0"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Ευχαριστώ, κύριε Πρόεδρε.</w:t>
      </w:r>
    </w:p>
    <w:p w14:paraId="621895A9" w14:textId="77777777" w:rsidR="00FB0E1F" w:rsidRDefault="0065608A">
      <w:pPr>
        <w:spacing w:after="0" w:line="600" w:lineRule="auto"/>
        <w:ind w:firstLine="720"/>
        <w:jc w:val="both"/>
        <w:rPr>
          <w:rFonts w:eastAsia="Times New Roman"/>
          <w:szCs w:val="24"/>
        </w:rPr>
      </w:pPr>
      <w:r>
        <w:rPr>
          <w:rFonts w:eastAsia="Times New Roman"/>
          <w:szCs w:val="24"/>
        </w:rPr>
        <w:t xml:space="preserve">Απαντώντας σ’ αυτά που είπε πριν ο Υπουργός κ. Σπίρτζης για το ότι χαίρεται που βγαίνει η χώρα από το τρίτο μνημόνιο, θα πω ότι ξέχασε να μας πει ποιος έφερε το τρίτο μνημόνιο. Να του πω, επίσης, ότι λέει ψέματα όσον αφορά το ότι βγαίνουμε, γιατί γνωρίζει </w:t>
      </w:r>
      <w:r>
        <w:rPr>
          <w:rFonts w:eastAsia="Times New Roman"/>
          <w:szCs w:val="24"/>
        </w:rPr>
        <w:t>πολύ καλά ότι έχουν ψηφίσει και ένα τέταρτο μνημόνιο που δεσμεύει τη χώρα μέχρι το 2023 και την έχει σε εποπτεία μέχρι το 2020. Κάποια προφανώς τα ξεχνάει ο κύριος Υπουργός.</w:t>
      </w:r>
    </w:p>
    <w:p w14:paraId="621895AA" w14:textId="77777777" w:rsidR="00FB0E1F" w:rsidRDefault="0065608A">
      <w:pPr>
        <w:spacing w:after="0" w:line="600" w:lineRule="auto"/>
        <w:ind w:firstLine="720"/>
        <w:jc w:val="both"/>
        <w:rPr>
          <w:rFonts w:eastAsia="Times New Roman"/>
          <w:szCs w:val="24"/>
        </w:rPr>
      </w:pPr>
      <w:r>
        <w:rPr>
          <w:rFonts w:eastAsia="Times New Roman"/>
          <w:szCs w:val="24"/>
        </w:rPr>
        <w:t xml:space="preserve">Κυρίες και κύριοι συνάδελφοι, συζητάμε πλέον τον τρίτο </w:t>
      </w:r>
      <w:r>
        <w:rPr>
          <w:rFonts w:eastAsia="Times New Roman"/>
          <w:szCs w:val="24"/>
        </w:rPr>
        <w:t xml:space="preserve">προϋπολογισμό </w:t>
      </w:r>
      <w:r>
        <w:rPr>
          <w:rFonts w:eastAsia="Times New Roman"/>
          <w:szCs w:val="24"/>
        </w:rPr>
        <w:t xml:space="preserve">της </w:t>
      </w:r>
      <w:r>
        <w:rPr>
          <w:rFonts w:eastAsia="Times New Roman"/>
          <w:szCs w:val="24"/>
        </w:rPr>
        <w:t>συγκυβέρν</w:t>
      </w:r>
      <w:r>
        <w:rPr>
          <w:rFonts w:eastAsia="Times New Roman"/>
          <w:szCs w:val="24"/>
        </w:rPr>
        <w:t xml:space="preserve">ησης </w:t>
      </w:r>
      <w:r>
        <w:rPr>
          <w:rFonts w:eastAsia="Times New Roman"/>
          <w:szCs w:val="24"/>
        </w:rPr>
        <w:t>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έναν </w:t>
      </w:r>
      <w:r>
        <w:rPr>
          <w:rFonts w:eastAsia="Times New Roman"/>
          <w:szCs w:val="24"/>
        </w:rPr>
        <w:t xml:space="preserve">προϋπολογισμό </w:t>
      </w:r>
      <w:r>
        <w:rPr>
          <w:rFonts w:eastAsia="Times New Roman"/>
          <w:szCs w:val="24"/>
        </w:rPr>
        <w:t xml:space="preserve">που βασίζεται στην ίδια αποτυχημένη πολιτική συνταγή: υπερβολική λιτότητα, περικοπές σε μισθούς και συντάξεις και σε κοινωνικά επιδόματα. Είναι 1,9 </w:t>
      </w:r>
      <w:r>
        <w:rPr>
          <w:rFonts w:eastAsia="Times New Roman"/>
          <w:szCs w:val="24"/>
        </w:rPr>
        <w:t xml:space="preserve">δισεκατομμύριο </w:t>
      </w:r>
      <w:r>
        <w:rPr>
          <w:rFonts w:eastAsia="Times New Roman"/>
          <w:szCs w:val="24"/>
        </w:rPr>
        <w:t>ο λογαριασμός των περικοπών των συντάξεων, των μισθών,</w:t>
      </w:r>
      <w:r>
        <w:rPr>
          <w:rFonts w:eastAsia="Times New Roman"/>
          <w:szCs w:val="24"/>
        </w:rPr>
        <w:t xml:space="preserve"> των κοινωνικών επιδομάτων και των νέων φόρων που επιβάλλει. Αυτός είναι ο </w:t>
      </w:r>
      <w:r>
        <w:rPr>
          <w:rFonts w:eastAsia="Times New Roman"/>
          <w:szCs w:val="24"/>
        </w:rPr>
        <w:t>προϋπολογισμός</w:t>
      </w:r>
      <w:r>
        <w:rPr>
          <w:rFonts w:eastAsia="Times New Roman"/>
          <w:szCs w:val="24"/>
        </w:rPr>
        <w:t xml:space="preserve">. Εκατόν σαράντα χιλιάδες συνταξιούχοι συμπολίτες μας θα χάσουν το ΕΚΑΣ. Μειώνονται τα επιδόματα τριτέκνων και πολυτέκνων οικογενειών. </w:t>
      </w:r>
    </w:p>
    <w:p w14:paraId="621895AB" w14:textId="77777777" w:rsidR="00FB0E1F" w:rsidRDefault="0065608A">
      <w:pPr>
        <w:spacing w:after="0" w:line="600" w:lineRule="auto"/>
        <w:ind w:firstLine="720"/>
        <w:jc w:val="both"/>
        <w:rPr>
          <w:rFonts w:eastAsia="Times New Roman"/>
          <w:szCs w:val="24"/>
        </w:rPr>
      </w:pPr>
      <w:r>
        <w:rPr>
          <w:rFonts w:eastAsia="Times New Roman"/>
          <w:szCs w:val="24"/>
        </w:rPr>
        <w:t>Διαγράφετε έτσι, αγαπητοί συνάδ</w:t>
      </w:r>
      <w:r>
        <w:rPr>
          <w:rFonts w:eastAsia="Times New Roman"/>
          <w:szCs w:val="24"/>
        </w:rPr>
        <w:t>ελφοι, όλες τις προσπάθειες που έγιναν από τις προηγούμενες κυβερνήσεις για τη στήριξη των οικογενειών αυτών. Κατά τα άλλα κάνετε κοινωνική πολιτική, αλλά αυτό δεν ταράζει τον ύπνο σας. Οι καρέκλες σας να είναι καλά.</w:t>
      </w:r>
    </w:p>
    <w:p w14:paraId="621895AC" w14:textId="77777777" w:rsidR="00FB0E1F" w:rsidRDefault="0065608A">
      <w:pPr>
        <w:spacing w:after="0" w:line="600" w:lineRule="auto"/>
        <w:jc w:val="both"/>
        <w:rPr>
          <w:rFonts w:eastAsia="Times New Roman"/>
          <w:szCs w:val="24"/>
        </w:rPr>
      </w:pPr>
      <w:r>
        <w:rPr>
          <w:rFonts w:eastAsia="Times New Roman"/>
          <w:szCs w:val="24"/>
        </w:rPr>
        <w:t>Μειώνετε κατά 15% τις ιατρικές δαπάνες.</w:t>
      </w:r>
      <w:r>
        <w:rPr>
          <w:rFonts w:eastAsia="Times New Roman"/>
          <w:szCs w:val="24"/>
        </w:rPr>
        <w:t xml:space="preserve"> Δεν θα εκπίπτουν πια. Αυτό είναι κάτι που αφορά όλους και κυρίως τους ηλικιωμένους, τους ασθενέστερους συμπολίτες μας, με αποτέλεσμα όχι μόνο να μην υπάρχει η φορολογική έκπτωση, αλλά να αυξάνεται ταυτόχρονα και η φοροδιαφυγή. </w:t>
      </w:r>
    </w:p>
    <w:p w14:paraId="621895AD" w14:textId="77777777" w:rsidR="00FB0E1F" w:rsidRDefault="0065608A">
      <w:pPr>
        <w:spacing w:after="0" w:line="600" w:lineRule="auto"/>
        <w:ind w:firstLine="720"/>
        <w:jc w:val="both"/>
        <w:rPr>
          <w:rFonts w:eastAsia="Times New Roman"/>
          <w:szCs w:val="24"/>
        </w:rPr>
      </w:pPr>
      <w:r>
        <w:rPr>
          <w:rFonts w:eastAsia="Times New Roman"/>
          <w:szCs w:val="24"/>
        </w:rPr>
        <w:t>Φυσικά αυξάνονται ακόμα περ</w:t>
      </w:r>
      <w:r>
        <w:rPr>
          <w:rFonts w:eastAsia="Times New Roman"/>
          <w:szCs w:val="24"/>
        </w:rPr>
        <w:t>ισσότερο για άλλη μια φορά οι ασφαλιστικές εισφορές για τους ελεύθερους επαγγελματίες με τον νέο τρόπο υπολογισμού τους. Μειώνετε, αγαπητέ κύριε Υπουργέ, στο μισό περίπου το επίδομα θέρμανσης.</w:t>
      </w:r>
    </w:p>
    <w:p w14:paraId="621895AE" w14:textId="77777777" w:rsidR="00FB0E1F" w:rsidRDefault="0065608A">
      <w:pPr>
        <w:spacing w:after="0" w:line="600" w:lineRule="auto"/>
        <w:ind w:firstLine="720"/>
        <w:jc w:val="both"/>
        <w:rPr>
          <w:rFonts w:eastAsia="Times New Roman"/>
          <w:szCs w:val="24"/>
        </w:rPr>
      </w:pPr>
      <w:r>
        <w:rPr>
          <w:rFonts w:eastAsia="Times New Roman"/>
          <w:szCs w:val="24"/>
        </w:rPr>
        <w:t>Κυρίες και κύριοι συνάδελφοι, ζω και εκλέγομαι στην Καστοριά, μ</w:t>
      </w:r>
      <w:r>
        <w:rPr>
          <w:rFonts w:eastAsia="Times New Roman"/>
          <w:szCs w:val="24"/>
        </w:rPr>
        <w:t xml:space="preserve">ια περιοχή της πατρίδας μας με σχεδόν οκτώ μήνες χειμώνα και δύσκολες καιρικές συνθήκες. Φέτος, εξαιτίας της αδιαφορίας ή της ανικανότητας της Κυβέρνησης, οι κάτοικοι των ακριτικών χωριών της Καστοριάς δεν πήραν ούτε τα ξύλα που δικαιούνταν για να βγάλουν </w:t>
      </w:r>
      <w:r>
        <w:rPr>
          <w:rFonts w:eastAsia="Times New Roman"/>
          <w:szCs w:val="24"/>
        </w:rPr>
        <w:t xml:space="preserve">τον χειμώνα. Τώρα μειώνετε στο μισό και πιο κάτω το ήδη πετσοκομμένο επίδομα θέρμανσης. </w:t>
      </w:r>
    </w:p>
    <w:p w14:paraId="621895AF" w14:textId="77777777" w:rsidR="00FB0E1F" w:rsidRDefault="0065608A">
      <w:pPr>
        <w:spacing w:after="0" w:line="600" w:lineRule="auto"/>
        <w:ind w:firstLine="720"/>
        <w:jc w:val="both"/>
        <w:rPr>
          <w:rFonts w:eastAsia="Times New Roman"/>
          <w:szCs w:val="24"/>
        </w:rPr>
      </w:pPr>
      <w:r>
        <w:rPr>
          <w:rFonts w:eastAsia="Times New Roman"/>
          <w:szCs w:val="24"/>
        </w:rPr>
        <w:t>Όταν εμείς δίναμε 210 εκατομμύρια ευρώ επιδότηση για πετρέλαιο θέρμανσης, εσείς μας κατηγορούσατε ότι πεθαίνει ο κόσμος από τα μαγκάλια και το κρύο. Τώρα όσοι τότε φών</w:t>
      </w:r>
      <w:r>
        <w:rPr>
          <w:rFonts w:eastAsia="Times New Roman"/>
          <w:szCs w:val="24"/>
        </w:rPr>
        <w:t>αζαν και έβγαιναν στα παράθυρα, ζεσταίνονται στις καρέκλες τους; Τι γίνεται;</w:t>
      </w:r>
    </w:p>
    <w:p w14:paraId="621895B0" w14:textId="77777777" w:rsidR="00FB0E1F" w:rsidRDefault="0065608A">
      <w:pPr>
        <w:spacing w:after="0" w:line="600" w:lineRule="auto"/>
        <w:ind w:firstLine="720"/>
        <w:jc w:val="both"/>
        <w:rPr>
          <w:rFonts w:eastAsia="Times New Roman"/>
          <w:szCs w:val="24"/>
        </w:rPr>
      </w:pPr>
      <w:r>
        <w:rPr>
          <w:rFonts w:eastAsia="Times New Roman"/>
          <w:szCs w:val="24"/>
        </w:rPr>
        <w:t>Την ίδια ώρα δεν υπάρχει κανένας σχεδιασμός στην περιοχή μου για την κατασκευή δικτύων διανομής φυσικού αερίου. Δεν άκουσα τον κ. Σπίρτζη να το λέει αυτό στις εξαγγελίες. Το ξέχασ</w:t>
      </w:r>
      <w:r>
        <w:rPr>
          <w:rFonts w:eastAsia="Times New Roman"/>
          <w:szCs w:val="24"/>
        </w:rPr>
        <w:t>ε προφανώς. Μόνο υποσχέσεις και ψέματα.</w:t>
      </w:r>
    </w:p>
    <w:p w14:paraId="621895B1" w14:textId="77777777" w:rsidR="00FB0E1F" w:rsidRDefault="0065608A">
      <w:pPr>
        <w:spacing w:after="0" w:line="600" w:lineRule="auto"/>
        <w:jc w:val="both"/>
        <w:rPr>
          <w:rFonts w:eastAsia="Times New Roman"/>
          <w:szCs w:val="24"/>
        </w:rPr>
      </w:pPr>
      <w:r>
        <w:rPr>
          <w:rFonts w:eastAsia="Times New Roman"/>
          <w:szCs w:val="24"/>
        </w:rPr>
        <w:t>Ήλθε ο Πρωθυπουργός, ο κ. Τσίπρας στην Κοζάνη, στο συνέδριο για την παραγωγική ανασυγκρότηση της Περιφέρειας Δυτικής Μακεδονίας. Και τι δεν έταξε! Ότι θα γίνει η Καστοριά –λέει- λιμάνι ξηράς. Αντ’ αυτού, μας παίρνουν</w:t>
      </w:r>
      <w:r>
        <w:rPr>
          <w:rFonts w:eastAsia="Times New Roman"/>
          <w:szCs w:val="24"/>
        </w:rPr>
        <w:t xml:space="preserve"> και τη λίμνη. Την πάνε στην </w:t>
      </w:r>
      <w:r>
        <w:rPr>
          <w:rFonts w:eastAsia="Times New Roman"/>
          <w:szCs w:val="24"/>
        </w:rPr>
        <w:t xml:space="preserve">Περιφέρεια </w:t>
      </w:r>
      <w:r>
        <w:rPr>
          <w:rFonts w:eastAsia="Times New Roman"/>
          <w:szCs w:val="24"/>
        </w:rPr>
        <w:t xml:space="preserve">Κεντρικής Μακεδονίας, στη Θεσσαλονίκη. Από κει θα διαχειρίζεται –λέει- η λίμνη. </w:t>
      </w:r>
    </w:p>
    <w:p w14:paraId="621895B2" w14:textId="77777777" w:rsidR="00FB0E1F" w:rsidRDefault="0065608A">
      <w:pPr>
        <w:spacing w:after="0" w:line="600" w:lineRule="auto"/>
        <w:ind w:firstLine="720"/>
        <w:jc w:val="both"/>
        <w:rPr>
          <w:rFonts w:eastAsia="Times New Roman"/>
          <w:szCs w:val="24"/>
        </w:rPr>
      </w:pPr>
      <w:r>
        <w:rPr>
          <w:rFonts w:eastAsia="Times New Roman"/>
          <w:szCs w:val="24"/>
        </w:rPr>
        <w:t xml:space="preserve">Έταξε ο ίδιος ο Πρωθυπουργός –και έχω την ομιλία του, αν θέλετε, να την καταθέσω στα Πρακτικά της Βουλής- στους </w:t>
      </w:r>
      <w:r>
        <w:rPr>
          <w:rFonts w:eastAsia="Times New Roman"/>
          <w:szCs w:val="24"/>
        </w:rPr>
        <w:t>τριακοσίους πενήντα ενν</w:t>
      </w:r>
      <w:r>
        <w:rPr>
          <w:rFonts w:eastAsia="Times New Roman"/>
          <w:szCs w:val="24"/>
        </w:rPr>
        <w:t>ιά</w:t>
      </w:r>
      <w:r>
        <w:rPr>
          <w:rFonts w:eastAsia="Times New Roman"/>
          <w:szCs w:val="24"/>
        </w:rPr>
        <w:t xml:space="preserve"> επιλαχόντες του Προγράμματος Νέων Αγροτών –αυτό έμεινε, να κάνουμε τους αγρότες εκεί πάνω και έχουν περάσει πέντε μήνες και ακόμα δεν έχει γίνει τίποτα- ότι θα ενταχθούν –λέει- τα φασόλια στα κηπευτικά</w:t>
      </w:r>
      <w:r>
        <w:rPr>
          <w:rFonts w:eastAsia="Times New Roman"/>
          <w:szCs w:val="24"/>
        </w:rPr>
        <w:t>!</w:t>
      </w:r>
      <w:r>
        <w:rPr>
          <w:rFonts w:eastAsia="Times New Roman"/>
          <w:szCs w:val="24"/>
        </w:rPr>
        <w:t xml:space="preserve"> Ψέματα. </w:t>
      </w:r>
    </w:p>
    <w:p w14:paraId="621895B3" w14:textId="77777777" w:rsidR="00FB0E1F" w:rsidRDefault="0065608A">
      <w:pPr>
        <w:spacing w:after="0" w:line="600" w:lineRule="auto"/>
        <w:ind w:firstLine="720"/>
        <w:jc w:val="both"/>
        <w:rPr>
          <w:rFonts w:eastAsia="Times New Roman"/>
          <w:szCs w:val="24"/>
        </w:rPr>
      </w:pPr>
      <w:r>
        <w:rPr>
          <w:rFonts w:eastAsia="Times New Roman"/>
          <w:szCs w:val="24"/>
        </w:rPr>
        <w:t>Έχω καταθέσει για τα ζητήματα αυτά δύο ερ</w:t>
      </w:r>
      <w:r>
        <w:rPr>
          <w:rFonts w:eastAsia="Times New Roman"/>
          <w:szCs w:val="24"/>
        </w:rPr>
        <w:t>ωτήσεις στον Υπουργό Αγροτικής Ανάπτυξης, αλλά βάλατε και τον ίδιο τον Πρωθυπουργό να λέει ψέματα. Ο ίδιος ο Πρωθυπουργός ψέματα;</w:t>
      </w:r>
    </w:p>
    <w:p w14:paraId="621895B4" w14:textId="77777777" w:rsidR="00FB0E1F" w:rsidRDefault="0065608A">
      <w:pPr>
        <w:spacing w:after="0" w:line="600" w:lineRule="auto"/>
        <w:ind w:firstLine="720"/>
        <w:jc w:val="both"/>
        <w:rPr>
          <w:rFonts w:eastAsia="Times New Roman" w:cs="Times New Roman"/>
          <w:szCs w:val="24"/>
        </w:rPr>
      </w:pPr>
      <w:r>
        <w:rPr>
          <w:rFonts w:eastAsia="Times New Roman"/>
          <w:bCs/>
        </w:rPr>
        <w:t>Είναι</w:t>
      </w:r>
      <w:r>
        <w:rPr>
          <w:rFonts w:eastAsia="Times New Roman" w:cs="Times New Roman"/>
          <w:szCs w:val="24"/>
        </w:rPr>
        <w:t xml:space="preserve"> η συνέχεια της ίδιας καταστροφικής πολιτικής, </w:t>
      </w:r>
      <w:r>
        <w:rPr>
          <w:rFonts w:eastAsia="Times New Roman"/>
          <w:bCs/>
          <w:shd w:val="clear" w:color="auto" w:fill="FFFFFF"/>
        </w:rPr>
        <w:t>η οποία</w:t>
      </w:r>
      <w:r>
        <w:rPr>
          <w:rFonts w:eastAsia="Times New Roman" w:cs="Times New Roman"/>
          <w:szCs w:val="24"/>
        </w:rPr>
        <w:t xml:space="preserve"> ακολουθήθηκε από το 2015 </w:t>
      </w:r>
      <w:r>
        <w:rPr>
          <w:rFonts w:eastAsia="Times New Roman"/>
          <w:bCs/>
        </w:rPr>
        <w:t>και</w:t>
      </w:r>
      <w:r>
        <w:rPr>
          <w:rFonts w:eastAsia="Times New Roman" w:cs="Times New Roman"/>
          <w:szCs w:val="24"/>
        </w:rPr>
        <w:t xml:space="preserve"> μετά, </w:t>
      </w:r>
      <w:r>
        <w:rPr>
          <w:rFonts w:eastAsia="Times New Roman"/>
          <w:bCs/>
          <w:shd w:val="clear" w:color="auto" w:fill="FFFFFF"/>
        </w:rPr>
        <w:t>μια</w:t>
      </w:r>
      <w:r>
        <w:rPr>
          <w:rFonts w:eastAsia="Times New Roman" w:cs="Times New Roman"/>
          <w:szCs w:val="24"/>
        </w:rPr>
        <w:t xml:space="preserve"> πολιτική, </w:t>
      </w:r>
      <w:r>
        <w:rPr>
          <w:rFonts w:eastAsia="Times New Roman"/>
          <w:bCs/>
          <w:shd w:val="clear" w:color="auto" w:fill="FFFFFF"/>
        </w:rPr>
        <w:t>η οποία</w:t>
      </w:r>
      <w:r>
        <w:rPr>
          <w:rFonts w:eastAsia="Times New Roman" w:cs="Times New Roman"/>
          <w:szCs w:val="24"/>
        </w:rPr>
        <w:t xml:space="preserve"> </w:t>
      </w:r>
      <w:r>
        <w:rPr>
          <w:rFonts w:eastAsia="Times New Roman"/>
          <w:bCs/>
        </w:rPr>
        <w:t>έχει</w:t>
      </w:r>
      <w:r>
        <w:rPr>
          <w:rFonts w:eastAsia="Times New Roman" w:cs="Times New Roman"/>
          <w:szCs w:val="24"/>
        </w:rPr>
        <w:t xml:space="preserve"> βουλιάξει την Ελλάδα στη στασιμότητα </w:t>
      </w:r>
      <w:r>
        <w:rPr>
          <w:rFonts w:eastAsia="Times New Roman"/>
          <w:bCs/>
        </w:rPr>
        <w:t>και</w:t>
      </w:r>
      <w:r>
        <w:rPr>
          <w:rFonts w:eastAsia="Times New Roman" w:cs="Times New Roman"/>
          <w:szCs w:val="24"/>
        </w:rPr>
        <w:t xml:space="preserve"> την κρατάει καθηλωμένη στην ύφεση, </w:t>
      </w:r>
      <w:r>
        <w:rPr>
          <w:rFonts w:eastAsia="Times New Roman"/>
          <w:bCs/>
          <w:shd w:val="clear" w:color="auto" w:fill="FFFFFF"/>
        </w:rPr>
        <w:t>μια</w:t>
      </w:r>
      <w:r>
        <w:rPr>
          <w:rFonts w:eastAsia="Times New Roman" w:cs="Times New Roman"/>
          <w:szCs w:val="24"/>
        </w:rPr>
        <w:t xml:space="preserve"> πολιτική </w:t>
      </w:r>
      <w:r>
        <w:rPr>
          <w:rFonts w:eastAsia="Times New Roman" w:cs="Times New Roman"/>
          <w:bCs/>
          <w:shd w:val="clear" w:color="auto" w:fill="FFFFFF"/>
        </w:rPr>
        <w:t>που</w:t>
      </w:r>
      <w:r>
        <w:rPr>
          <w:rFonts w:eastAsia="Times New Roman" w:cs="Times New Roman"/>
          <w:szCs w:val="24"/>
        </w:rPr>
        <w:t xml:space="preserve"> </w:t>
      </w:r>
      <w:r>
        <w:rPr>
          <w:rFonts w:eastAsia="Times New Roman"/>
          <w:bCs/>
        </w:rPr>
        <w:t>έχει</w:t>
      </w:r>
      <w:r>
        <w:rPr>
          <w:rFonts w:eastAsia="Times New Roman" w:cs="Times New Roman"/>
          <w:szCs w:val="24"/>
        </w:rPr>
        <w:t xml:space="preserve"> οδηγήσει εκατοντάδες χιλιάδες νέα παιδιά </w:t>
      </w:r>
      <w:r>
        <w:rPr>
          <w:rFonts w:eastAsia="Times New Roman"/>
          <w:bCs/>
          <w:shd w:val="clear" w:color="auto" w:fill="FFFFFF"/>
        </w:rPr>
        <w:t>να</w:t>
      </w:r>
      <w:r>
        <w:rPr>
          <w:rFonts w:eastAsia="Times New Roman" w:cs="Times New Roman"/>
          <w:szCs w:val="24"/>
        </w:rPr>
        <w:t xml:space="preserve"> φύγουν από την πατρίδα μας </w:t>
      </w:r>
      <w:r>
        <w:rPr>
          <w:rFonts w:eastAsia="Times New Roman"/>
          <w:bCs/>
        </w:rPr>
        <w:t>και</w:t>
      </w:r>
      <w:r>
        <w:rPr>
          <w:rFonts w:eastAsia="Times New Roman" w:cs="Times New Roman"/>
          <w:szCs w:val="24"/>
        </w:rPr>
        <w:t xml:space="preserve"> </w:t>
      </w:r>
      <w:r>
        <w:rPr>
          <w:rFonts w:eastAsia="Times New Roman"/>
          <w:bCs/>
        </w:rPr>
        <w:t>έχει</w:t>
      </w:r>
      <w:r>
        <w:rPr>
          <w:rFonts w:eastAsia="Times New Roman" w:cs="Times New Roman"/>
          <w:szCs w:val="24"/>
        </w:rPr>
        <w:t xml:space="preserve"> στερήσει το χαμόγελο </w:t>
      </w:r>
      <w:r>
        <w:rPr>
          <w:rFonts w:eastAsia="Times New Roman"/>
          <w:bCs/>
        </w:rPr>
        <w:t>και</w:t>
      </w:r>
      <w:r>
        <w:rPr>
          <w:rFonts w:eastAsia="Times New Roman" w:cs="Times New Roman"/>
          <w:szCs w:val="24"/>
        </w:rPr>
        <w:t xml:space="preserve"> την αισιοδοξία από τη μεγάλη πλειοψηφία του ελληνικο</w:t>
      </w:r>
      <w:r>
        <w:rPr>
          <w:rFonts w:eastAsia="Times New Roman" w:cs="Times New Roman"/>
          <w:szCs w:val="24"/>
        </w:rPr>
        <w:t xml:space="preserve">ύ λαού. </w:t>
      </w:r>
    </w:p>
    <w:p w14:paraId="621895B5" w14:textId="77777777" w:rsidR="00FB0E1F" w:rsidRDefault="0065608A">
      <w:pPr>
        <w:spacing w:after="0" w:line="600" w:lineRule="auto"/>
        <w:ind w:firstLine="720"/>
        <w:jc w:val="both"/>
        <w:rPr>
          <w:rFonts w:eastAsia="Times New Roman"/>
          <w:bCs/>
          <w:shd w:val="clear" w:color="auto" w:fill="FFFFFF"/>
        </w:rPr>
      </w:pPr>
      <w:r>
        <w:rPr>
          <w:rFonts w:eastAsia="Times New Roman" w:cs="Times New Roman"/>
          <w:szCs w:val="24"/>
        </w:rPr>
        <w:t xml:space="preserve">Και όσο κι αν προσπαθεί η </w:t>
      </w:r>
      <w:r>
        <w:rPr>
          <w:rFonts w:eastAsia="Times New Roman"/>
          <w:bCs/>
        </w:rPr>
        <w:t>Κυβέρνηση</w:t>
      </w:r>
      <w:r>
        <w:rPr>
          <w:rFonts w:eastAsia="Times New Roman" w:cs="Times New Roman"/>
          <w:szCs w:val="24"/>
        </w:rPr>
        <w:t xml:space="preserve"> να μας πείσει </w:t>
      </w:r>
      <w:r>
        <w:rPr>
          <w:rFonts w:eastAsia="Times New Roman"/>
          <w:bCs/>
          <w:shd w:val="clear" w:color="auto" w:fill="FFFFFF"/>
        </w:rPr>
        <w:t>ότι</w:t>
      </w:r>
      <w:r>
        <w:rPr>
          <w:rFonts w:eastAsia="Times New Roman" w:cs="Times New Roman"/>
          <w:szCs w:val="24"/>
        </w:rPr>
        <w:t xml:space="preserve"> αυτό το υπερπλεόνασμα, </w:t>
      </w:r>
      <w:r>
        <w:rPr>
          <w:rFonts w:eastAsia="Times New Roman" w:cs="Times New Roman"/>
          <w:bCs/>
          <w:shd w:val="clear" w:color="auto" w:fill="FFFFFF"/>
        </w:rPr>
        <w:t>το οποίο</w:t>
      </w:r>
      <w:r>
        <w:rPr>
          <w:rFonts w:eastAsia="Times New Roman" w:cs="Times New Roman"/>
          <w:szCs w:val="24"/>
        </w:rPr>
        <w:t xml:space="preserve"> διανέμει, </w:t>
      </w:r>
      <w:r>
        <w:rPr>
          <w:rFonts w:eastAsia="Times New Roman"/>
          <w:bCs/>
        </w:rPr>
        <w:t>είναι</w:t>
      </w:r>
      <w:r>
        <w:rPr>
          <w:rFonts w:eastAsia="Times New Roman" w:cs="Times New Roman"/>
          <w:szCs w:val="24"/>
        </w:rPr>
        <w:t xml:space="preserve"> αποτέλεσμα της αναπτυξιακής δυναμικής της </w:t>
      </w:r>
      <w:r>
        <w:rPr>
          <w:rFonts w:eastAsia="Times New Roman"/>
          <w:bCs/>
          <w:shd w:val="clear" w:color="auto" w:fill="FFFFFF"/>
        </w:rPr>
        <w:t>οικονομίας, οι πολίτες δεν πείθονται. Όλοι αντιλαμβάνονται ότι η υπεραπόδοση των δημοσίων οικονομικών δ</w:t>
      </w:r>
      <w:r>
        <w:rPr>
          <w:rFonts w:eastAsia="Times New Roman"/>
          <w:bCs/>
          <w:shd w:val="clear" w:color="auto" w:fill="FFFFFF"/>
        </w:rPr>
        <w:t>εν οφείλεται στο ότι ξαφνικά πήρε μπροστά η μηχανή της ανάπτυξης. Οφείλεται σε μια βάναυση, υπερβολική φορολόγηση, πρωτίστως της μεσαίας τάξης, των συνεπώς φορολογουμένων, οι οποίοι έχουν κληθεί να σηκώσουν το μεγάλο βάρος αυτής της βίαιης δημοσιονομικής π</w:t>
      </w:r>
      <w:r>
        <w:rPr>
          <w:rFonts w:eastAsia="Times New Roman"/>
          <w:bCs/>
          <w:shd w:val="clear" w:color="auto" w:fill="FFFFFF"/>
        </w:rPr>
        <w:t xml:space="preserve">ροσαρμογής. </w:t>
      </w:r>
    </w:p>
    <w:p w14:paraId="621895B6"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Κι όμως, η </w:t>
      </w:r>
      <w:r>
        <w:rPr>
          <w:rFonts w:eastAsia="Times New Roman"/>
          <w:bCs/>
          <w:shd w:val="clear" w:color="auto" w:fill="FFFFFF"/>
        </w:rPr>
        <w:t xml:space="preserve">συγκυβέρνηση </w:t>
      </w:r>
      <w:r>
        <w:rPr>
          <w:rFonts w:eastAsia="Times New Roman"/>
          <w:bCs/>
          <w:shd w:val="clear" w:color="auto" w:fill="FFFFFF"/>
        </w:rPr>
        <w:t>ΣΥΡΙΖΑ</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ΑΝΕΛ με έναν απίστευτο παχυδερμισμό πανηγυρίζει. Και ο Υπουργός που ψηφίζει με πόνο καρδιάς, που πριν από λίγο ήταν εδώ, και αυτός πανηγυρίζει. Δεν την ενοχλεί πλέον την Κυβέρνηση τίποτα. Δεν μασάει</w:t>
      </w:r>
      <w:r>
        <w:rPr>
          <w:rFonts w:eastAsia="Times New Roman"/>
          <w:bCs/>
          <w:shd w:val="clear" w:color="auto" w:fill="FFFFFF"/>
        </w:rPr>
        <w:t xml:space="preserve"> </w:t>
      </w:r>
      <w:r>
        <w:rPr>
          <w:rFonts w:eastAsia="Times New Roman"/>
          <w:bCs/>
          <w:shd w:val="clear" w:color="auto" w:fill="FFFFFF"/>
        </w:rPr>
        <w:t xml:space="preserve">με τίποτα. </w:t>
      </w:r>
      <w:r>
        <w:rPr>
          <w:rFonts w:eastAsia="Times New Roman"/>
          <w:bCs/>
          <w:shd w:val="clear" w:color="auto" w:fill="FFFFFF"/>
        </w:rPr>
        <w:t xml:space="preserve">Δεν έχει κανέναν ηθικό φραγμό. </w:t>
      </w:r>
    </w:p>
    <w:p w14:paraId="621895B7"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Η ωμή παρέμβαση στη δικαιοσύνη είναι ενδεικτική. Είναι μια Κυβέρνηση που προσπαθεί να δημιουργήσει ένα ιδιότυπο καθεστώς, που δεν έχει κανένα σεβασμό στις δημοκρατικές αξίες, που πρέπει να έχει ένα σύγχρονο ευρωπαϊκό κράτος.</w:t>
      </w:r>
      <w:r>
        <w:rPr>
          <w:rFonts w:eastAsia="Times New Roman"/>
          <w:bCs/>
          <w:shd w:val="clear" w:color="auto" w:fill="FFFFFF"/>
        </w:rPr>
        <w:t xml:space="preserve"> </w:t>
      </w:r>
    </w:p>
    <w:p w14:paraId="621895B8"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Στην Κυβέρνηση αρκούν τα καλά λόγια των εταίρων δανειστών μας, τα οποία γίνονται πλέον πρωτοσέλιδο στο κομματικό σας όργανο, την «ΑΥΓΗ». Από το «</w:t>
      </w:r>
      <w:r>
        <w:rPr>
          <w:rFonts w:eastAsia="Times New Roman"/>
          <w:bCs/>
          <w:shd w:val="clear" w:color="auto" w:fill="FFFFFF"/>
          <w:lang w:val="en-US"/>
        </w:rPr>
        <w:t>Go</w:t>
      </w:r>
      <w:r>
        <w:rPr>
          <w:rFonts w:eastAsia="Times New Roman"/>
          <w:bCs/>
          <w:shd w:val="clear" w:color="auto" w:fill="FFFFFF"/>
        </w:rPr>
        <w:t xml:space="preserve"> </w:t>
      </w:r>
      <w:r>
        <w:rPr>
          <w:rFonts w:eastAsia="Times New Roman"/>
          <w:bCs/>
          <w:shd w:val="clear" w:color="auto" w:fill="FFFFFF"/>
          <w:lang w:val="en-US"/>
        </w:rPr>
        <w:t>back</w:t>
      </w:r>
      <w:r>
        <w:rPr>
          <w:rFonts w:eastAsia="Times New Roman"/>
          <w:bCs/>
          <w:shd w:val="clear" w:color="auto" w:fill="FFFFFF"/>
        </w:rPr>
        <w:t xml:space="preserve">, κυρία Μέρκελ» στο «Οι Γερμανοί είναι φίλοι μας», μια αυταπάτη δρόμος είναι. </w:t>
      </w:r>
    </w:p>
    <w:p w14:paraId="621895B9"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Κυρίες και κύριοι συνάδ</w:t>
      </w:r>
      <w:r>
        <w:rPr>
          <w:rFonts w:eastAsia="Times New Roman"/>
          <w:bCs/>
          <w:shd w:val="clear" w:color="auto" w:fill="FFFFFF"/>
        </w:rPr>
        <w:t xml:space="preserve">ελφοι, με βάση όλα τα παραπάνω, είναι προφανές ότι απαραίτητη προϋπόθεση για να βγούμε από την κρίση είναι η πολιτική αλλαγή. Γιατί αυτή η Κυβέρνηση ούτε θέλει ούτε μπορεί να κάνει πράξεις τις μεταρρυθμίσεις και να οδηγήσει τη χώρα σε πραγματική έξοδο από </w:t>
      </w:r>
      <w:r>
        <w:rPr>
          <w:rFonts w:eastAsia="Times New Roman"/>
          <w:bCs/>
          <w:shd w:val="clear" w:color="auto" w:fill="FFFFFF"/>
        </w:rPr>
        <w:t xml:space="preserve">την κρίση και τα μνημόνια. </w:t>
      </w:r>
    </w:p>
    <w:p w14:paraId="621895BA"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Απαιτείται αλλαγή Κυβέρνησης. Είναι ανάγκη να υπάρξει μια Κυβέρνηση υπεύθυνη, με κοινωνική ευαισθησία και ρεαλιστικό πρόγραμμα, που θα ξαναδώσει αξιοπιστία και πάλι στη χώρα. Η Ελλάδα χρειάζεται </w:t>
      </w:r>
      <w:r>
        <w:rPr>
          <w:rFonts w:eastAsia="Times New Roman"/>
          <w:bCs/>
          <w:shd w:val="clear" w:color="auto" w:fill="FFFFFF"/>
        </w:rPr>
        <w:t xml:space="preserve">κυβέρνηση </w:t>
      </w:r>
      <w:r>
        <w:rPr>
          <w:rFonts w:eastAsia="Times New Roman"/>
          <w:bCs/>
          <w:shd w:val="clear" w:color="auto" w:fill="FFFFFF"/>
        </w:rPr>
        <w:t xml:space="preserve">Κυριάκου Μητσοτάκη. </w:t>
      </w:r>
    </w:p>
    <w:p w14:paraId="621895BB"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Σα</w:t>
      </w:r>
      <w:r>
        <w:rPr>
          <w:rFonts w:eastAsia="Times New Roman"/>
          <w:bCs/>
          <w:shd w:val="clear" w:color="auto" w:fill="FFFFFF"/>
        </w:rPr>
        <w:t xml:space="preserve">ς </w:t>
      </w:r>
      <w:r>
        <w:rPr>
          <w:rFonts w:eastAsia="Times New Roman"/>
          <w:bCs/>
          <w:shd w:val="clear" w:color="auto" w:fill="FFFFFF"/>
        </w:rPr>
        <w:t xml:space="preserve">ευχαριστώ </w:t>
      </w:r>
      <w:r>
        <w:rPr>
          <w:rFonts w:eastAsia="Times New Roman"/>
          <w:bCs/>
          <w:shd w:val="clear" w:color="auto" w:fill="FFFFFF"/>
        </w:rPr>
        <w:t>πολύ.</w:t>
      </w:r>
    </w:p>
    <w:p w14:paraId="621895BC" w14:textId="77777777" w:rsidR="00FB0E1F" w:rsidRDefault="0065608A">
      <w:pPr>
        <w:spacing w:after="0"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621895BD" w14:textId="77777777" w:rsidR="00FB0E1F" w:rsidRDefault="0065608A">
      <w:pPr>
        <w:spacing w:after="0" w:line="600" w:lineRule="auto"/>
        <w:ind w:firstLine="720"/>
        <w:jc w:val="both"/>
        <w:rPr>
          <w:rFonts w:eastAsia="Times New Roman"/>
          <w:bCs/>
          <w:shd w:val="clear" w:color="auto" w:fill="FFFFFF"/>
        </w:rPr>
      </w:pPr>
      <w:r>
        <w:rPr>
          <w:rFonts w:eastAsia="Times New Roman"/>
          <w:b/>
          <w:bCs/>
          <w:shd w:val="clear" w:color="auto" w:fill="FFFFFF"/>
        </w:rPr>
        <w:t>ΠΡΟΕΔΡΕΥΩΝ (</w:t>
      </w:r>
      <w:r>
        <w:rPr>
          <w:rFonts w:eastAsia="Times New Roman"/>
          <w:b/>
          <w:bCs/>
          <w:shd w:val="clear" w:color="auto" w:fill="FFFFFF"/>
        </w:rPr>
        <w:t>Γεώργιος Λαμπρούλης</w:t>
      </w:r>
      <w:r>
        <w:rPr>
          <w:rFonts w:eastAsia="Times New Roman"/>
          <w:b/>
          <w:bCs/>
          <w:shd w:val="clear" w:color="auto" w:fill="FFFFFF"/>
        </w:rPr>
        <w:t xml:space="preserve">): </w:t>
      </w:r>
      <w:r>
        <w:rPr>
          <w:rFonts w:eastAsia="Times New Roman"/>
          <w:bCs/>
          <w:shd w:val="clear" w:color="auto" w:fill="FFFFFF"/>
        </w:rPr>
        <w:t>Τον λόγο έχει ο κ. Καραγιάννης από τον ΣΥΡΙΖΑ.</w:t>
      </w:r>
    </w:p>
    <w:p w14:paraId="621895BE" w14:textId="77777777" w:rsidR="00FB0E1F" w:rsidRDefault="0065608A">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ΙΩΑΝΝΗΣ ΚΑΡΑΓΙΑΝΝΗΣ: </w:t>
      </w:r>
      <w:r>
        <w:rPr>
          <w:rFonts w:eastAsia="Times New Roman"/>
          <w:bCs/>
          <w:shd w:val="clear" w:color="auto" w:fill="FFFFFF"/>
        </w:rPr>
        <w:t xml:space="preserve">Κυρίες και κύριοι συνάδελφοι, ένας </w:t>
      </w:r>
      <w:r>
        <w:rPr>
          <w:rFonts w:eastAsia="Times New Roman"/>
          <w:bCs/>
          <w:shd w:val="clear" w:color="auto" w:fill="FFFFFF"/>
        </w:rPr>
        <w:t xml:space="preserve">προϋπολογισμός </w:t>
      </w:r>
      <w:r>
        <w:rPr>
          <w:rFonts w:eastAsia="Times New Roman"/>
          <w:bCs/>
          <w:shd w:val="clear" w:color="auto" w:fill="FFFFFF"/>
        </w:rPr>
        <w:t>είναι μεταξύ των άλλων μια σχέση δυναμική και εξελισσόμενη. Συνδυάζει τους περιορισμούς που κληρονομεί το παρελθόν με τις οικονομικές αποφάσεις της Κυβέρνησης για το παρόν και το μέλλον. Οι αποφάσεις πρέπει να στοχεύουν σε μακροοικονομική σταθερότητα, ενίσ</w:t>
      </w:r>
      <w:r>
        <w:rPr>
          <w:rFonts w:eastAsia="Times New Roman"/>
          <w:bCs/>
          <w:shd w:val="clear" w:color="auto" w:fill="FFFFFF"/>
        </w:rPr>
        <w:t xml:space="preserve">χυση της ανάπτυξης και κοινωνική προστασία. </w:t>
      </w:r>
    </w:p>
    <w:p w14:paraId="621895BF"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Όσον αφορά τους περιορισμούς, αυτοί αποτυπώνονται στις διαχρονικές παθογένειες της ελληνικής οικονομίας, στα αίτια της κρίσης και τις μνημονιακές υποχρεώσεις, που μας οδήγησαν οι πολιτικές των προηγούμενων κυβερ</w:t>
      </w:r>
      <w:r>
        <w:rPr>
          <w:rFonts w:eastAsia="Times New Roman"/>
          <w:bCs/>
          <w:shd w:val="clear" w:color="auto" w:fill="FFFFFF"/>
        </w:rPr>
        <w:t xml:space="preserve">νήσεων. </w:t>
      </w:r>
    </w:p>
    <w:p w14:paraId="621895C0"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Όταν η ελληνική οικονομία στις περιόδους ανάπτυξης των παλαιότερων χρόνων παρήγαγε ελλείμματα αντί πλεονασμάτων, είναι αδύνατη η επίκληση της Κεϋνσιανής πολιτικής για την αύξηση των κρατικών δαπανών στην κρίση. Και αυτό το γνωρίζουν καλά όσοι </w:t>
      </w:r>
      <w:r>
        <w:rPr>
          <w:rFonts w:eastAsia="Times New Roman"/>
          <w:bCs/>
          <w:shd w:val="clear" w:color="auto" w:fill="FFFFFF"/>
        </w:rPr>
        <w:t>σήμερα μας εγκαλούν για έλλει</w:t>
      </w:r>
      <w:r>
        <w:rPr>
          <w:rFonts w:eastAsia="Times New Roman"/>
          <w:bCs/>
          <w:shd w:val="clear" w:color="auto" w:fill="FFFFFF"/>
        </w:rPr>
        <w:t>μ</w:t>
      </w:r>
      <w:r>
        <w:rPr>
          <w:rFonts w:eastAsia="Times New Roman"/>
          <w:bCs/>
          <w:shd w:val="clear" w:color="auto" w:fill="FFFFFF"/>
        </w:rPr>
        <w:t xml:space="preserve">μα κοινωνικής πολιτικής. Όπως γνωρίζουν επίσης, ότι τα πλεονάσματα αυτά προορίζονται κατά τον Κέυνς για την κάλυψη μεγαλύτερων δαπανών σε περιόδους κρίσεως. </w:t>
      </w:r>
    </w:p>
    <w:p w14:paraId="621895C1"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Κάτω από αυτούς τους περιορισμούς, η Κυβέρνηση καλείται να πάρει τις</w:t>
      </w:r>
      <w:r>
        <w:rPr>
          <w:rFonts w:eastAsia="Times New Roman"/>
          <w:bCs/>
          <w:shd w:val="clear" w:color="auto" w:fill="FFFFFF"/>
        </w:rPr>
        <w:t xml:space="preserve"> αποφάσεις της για τον </w:t>
      </w:r>
      <w:r>
        <w:rPr>
          <w:rFonts w:eastAsia="Times New Roman"/>
          <w:bCs/>
          <w:shd w:val="clear" w:color="auto" w:fill="FFFFFF"/>
        </w:rPr>
        <w:t xml:space="preserve">προϋπολογισμό </w:t>
      </w:r>
      <w:r>
        <w:rPr>
          <w:rFonts w:eastAsia="Times New Roman"/>
          <w:bCs/>
          <w:shd w:val="clear" w:color="auto" w:fill="FFFFFF"/>
        </w:rPr>
        <w:t xml:space="preserve">του 2018. Αυτό σημαίνει μια προσπάθεια ισορροπίας μεταξύ των άμεσων αναγκών και των βραχυπρόθεσμων στόχων. Η ισορροπία αυτή αποτυπώνεται επαρκώς στο εν λόγω σχέδιο. </w:t>
      </w:r>
    </w:p>
    <w:p w14:paraId="621895C2"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Ο </w:t>
      </w:r>
      <w:r>
        <w:rPr>
          <w:rFonts w:eastAsia="Times New Roman"/>
          <w:bCs/>
          <w:shd w:val="clear" w:color="auto" w:fill="FFFFFF"/>
        </w:rPr>
        <w:t>προϋπολογισμός</w:t>
      </w:r>
      <w:r>
        <w:rPr>
          <w:rFonts w:eastAsia="Times New Roman"/>
          <w:bCs/>
          <w:shd w:val="clear" w:color="auto" w:fill="FFFFFF"/>
        </w:rPr>
        <w:t xml:space="preserve"> του 2018, βάσει των εξόδων ανά Υπουρ</w:t>
      </w:r>
      <w:r>
        <w:rPr>
          <w:rFonts w:eastAsia="Times New Roman"/>
          <w:bCs/>
          <w:shd w:val="clear" w:color="auto" w:fill="FFFFFF"/>
        </w:rPr>
        <w:t xml:space="preserve">γείο και Αποκεντρωμένη Διοίκηση, δημιουργεί τις προϋποθέσεις για σταθεροποίηση, παραγωγική ανασυγκρότηση και στήριξη της κοινωνικής πολιτικής. </w:t>
      </w:r>
    </w:p>
    <w:p w14:paraId="621895C3" w14:textId="77777777" w:rsidR="00FB0E1F" w:rsidRDefault="0065608A">
      <w:pPr>
        <w:spacing w:after="0" w:line="600" w:lineRule="auto"/>
        <w:ind w:firstLine="720"/>
        <w:jc w:val="both"/>
        <w:rPr>
          <w:rFonts w:eastAsia="Times New Roman" w:cs="Times New Roman"/>
          <w:szCs w:val="24"/>
        </w:rPr>
      </w:pPr>
      <w:r>
        <w:rPr>
          <w:rFonts w:eastAsia="Times New Roman"/>
          <w:bCs/>
          <w:shd w:val="clear" w:color="auto" w:fill="FFFFFF"/>
        </w:rPr>
        <w:t>Η ενίσχυση του αγροτοδιατροφικού τομέα, βασικ</w:t>
      </w:r>
      <w:r>
        <w:rPr>
          <w:rFonts w:eastAsia="Times New Roman"/>
          <w:bCs/>
          <w:shd w:val="clear" w:color="auto" w:fill="FFFFFF"/>
        </w:rPr>
        <w:t>ού</w:t>
      </w:r>
      <w:r>
        <w:rPr>
          <w:rFonts w:eastAsia="Times New Roman"/>
          <w:bCs/>
          <w:shd w:val="clear" w:color="auto" w:fill="FFFFFF"/>
        </w:rPr>
        <w:t xml:space="preserve"> πυλώνα παραγωγικής ανασυγκρότησης, θα συμβάλει σημαντικά στον βα</w:t>
      </w:r>
      <w:r>
        <w:rPr>
          <w:rFonts w:eastAsia="Times New Roman"/>
          <w:bCs/>
          <w:shd w:val="clear" w:color="auto" w:fill="FFFFFF"/>
        </w:rPr>
        <w:t xml:space="preserve">θμό αυτάρκειας της χώρας σε τρόφιμα και θα μειώσει την ψαλίδα στο εμπορικό ισοζύγιο. </w:t>
      </w:r>
      <w:r>
        <w:rPr>
          <w:rFonts w:eastAsia="Times New Roman" w:cs="Times New Roman"/>
          <w:szCs w:val="24"/>
        </w:rPr>
        <w:t>Η δε εξωστρέφεια της ελληνικής οικονομίας θα βοηθήσει τις καινοτόμες επιχειρήσεις και τους κλάδους</w:t>
      </w:r>
      <w:r>
        <w:rPr>
          <w:rFonts w:eastAsia="Times New Roman" w:cs="Times New Roman"/>
          <w:szCs w:val="24"/>
        </w:rPr>
        <w:t>,</w:t>
      </w:r>
      <w:r>
        <w:rPr>
          <w:rFonts w:eastAsia="Times New Roman" w:cs="Times New Roman"/>
          <w:szCs w:val="24"/>
        </w:rPr>
        <w:t xml:space="preserve"> με ενσωματωμένη υψηλή τεχνολογία. </w:t>
      </w:r>
    </w:p>
    <w:p w14:paraId="621895C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Παράλληλα, δημιουργούνται οι προϋποθ</w:t>
      </w:r>
      <w:r>
        <w:rPr>
          <w:rFonts w:eastAsia="Times New Roman" w:cs="Times New Roman"/>
          <w:szCs w:val="24"/>
        </w:rPr>
        <w:t>έσεις για ένα σταθερό, ανταγωνιστικό και απλοποιημένο επενδυτικό περιβάλλον</w:t>
      </w:r>
      <w:r>
        <w:rPr>
          <w:rFonts w:eastAsia="Times New Roman" w:cs="Times New Roman"/>
          <w:szCs w:val="24"/>
        </w:rPr>
        <w:t>,</w:t>
      </w:r>
      <w:r>
        <w:rPr>
          <w:rFonts w:eastAsia="Times New Roman" w:cs="Times New Roman"/>
          <w:szCs w:val="24"/>
        </w:rPr>
        <w:t xml:space="preserve"> με στόχο την προσέλκυση άμεσων ξένων επενδύσεων και την ανάπτυξη διεθνών συνεργασιών και συμπράξεων. Θα πρέπει, όμως, να βελτιώσουμε ακόμα περισσότερο τη σχέση ρίσκου και ανταμοιβής, γιατί το ρίσκο παραμένει υψηλό για τους μακροπρόθεσμους επενδυτές. </w:t>
      </w:r>
    </w:p>
    <w:p w14:paraId="621895C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βε</w:t>
      </w:r>
      <w:r>
        <w:rPr>
          <w:rFonts w:eastAsia="Times New Roman" w:cs="Times New Roman"/>
          <w:szCs w:val="24"/>
        </w:rPr>
        <w:t>λτίωση των οικονομικών δεικτών, ο εκσυγχρονισμός της δημόσιας διοίκησης, το σταθερό φορολογικό, η διαφάνεια στις δημόσιες συμβάσεις, η απλοποίηση των επενδυτικών διαδικασιών, τα νέα χρηματοδοτικά εργαλεία, η ηλεκτρονική δημιουργία επιχειρήσεων και η εντατι</w:t>
      </w:r>
      <w:r>
        <w:rPr>
          <w:rFonts w:eastAsia="Times New Roman" w:cs="Times New Roman"/>
          <w:szCs w:val="24"/>
        </w:rPr>
        <w:t xml:space="preserve">κή προσπάθεια προσέλκυσης επενδύσεων θα βελτιώνουν διαρκώς το επενδυτικό κλίμα της χώρας. </w:t>
      </w:r>
    </w:p>
    <w:p w14:paraId="621895C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θετικές, δε, εξελίξεις στη ζώνη του ευρώ και η ανάπτυξη της παγκόσμιας οικονομίας, που θα επηρεάσει θετικά τις εξαγωγές της θα πρέπει να μας ωθήσει σε άμεσες διαρ</w:t>
      </w:r>
      <w:r>
        <w:rPr>
          <w:rFonts w:eastAsia="Times New Roman" w:cs="Times New Roman"/>
          <w:szCs w:val="24"/>
        </w:rPr>
        <w:t xml:space="preserve">θρωτικές και θεσμικές μεταρρυθμίσεις με στόχο τη βελτίωση της παραγωγικότητας, τη διεθνή ανταγωνιστικότητα και την ανάπτυξη. </w:t>
      </w:r>
    </w:p>
    <w:p w14:paraId="621895C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διαφαινόμενη βραχυπρόθεσμα τόνωση της ζήτησης θα πρέπει να στοχεύσει σε πληθυσμιακές ομάδες με τις μεγαλύτερες ανάγκες, επειδή π</w:t>
      </w:r>
      <w:r>
        <w:rPr>
          <w:rFonts w:eastAsia="Times New Roman" w:cs="Times New Roman"/>
          <w:szCs w:val="24"/>
        </w:rPr>
        <w:t>άντα ελλοχεύει ο κίνδυνος</w:t>
      </w:r>
      <w:r>
        <w:rPr>
          <w:rFonts w:eastAsia="Times New Roman" w:cs="Times New Roman"/>
          <w:szCs w:val="24"/>
        </w:rPr>
        <w:t>,</w:t>
      </w:r>
      <w:r>
        <w:rPr>
          <w:rFonts w:eastAsia="Times New Roman" w:cs="Times New Roman"/>
          <w:szCs w:val="24"/>
        </w:rPr>
        <w:t xml:space="preserve"> λόγω των ανισορροπιών της ελληνικής οικονομίας, της ανατροφοδότησης, του φαύλου κύκλου, των ελλειμμάτων και της ύφεσης. Έτσι, ορθώς ενισχύονται οι ευπαθείς κοινωνικές ομάδες, που έχουν πληγεί ιδιαίτερα από την κρίση. Εδώ βρίσκετα</w:t>
      </w:r>
      <w:r>
        <w:rPr>
          <w:rFonts w:eastAsia="Times New Roman" w:cs="Times New Roman"/>
          <w:szCs w:val="24"/>
        </w:rPr>
        <w:t xml:space="preserve">ι η σημαντική διαφορά απέναντι στις νεοφιλελεύθερες μονεταριστικές πολιτικές, που διέλυσαν το κοινωνικό κράτος σε όλη την Ευρώπη και οδήγησαν στα σημερινά ευρωπαϊκά αδιέξοδα, τις μεγάλες ανισότητες και τον ευρωσκεπτικισμό. </w:t>
      </w:r>
    </w:p>
    <w:p w14:paraId="621895C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 δρόμος, όμως, της ανάκαμψης εί</w:t>
      </w:r>
      <w:r>
        <w:rPr>
          <w:rFonts w:eastAsia="Times New Roman" w:cs="Times New Roman"/>
          <w:szCs w:val="24"/>
        </w:rPr>
        <w:t xml:space="preserve">ναι μακρύς και επώδυνος. Η προσπάθεια καταπολέμησης της φοροδιαφυγής και της διαφθοράς θα πρέπει να ενδυναμώσει,  όπως και η αναδιοργάνωση του δημόσιου τομέα. </w:t>
      </w:r>
    </w:p>
    <w:p w14:paraId="621895C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Παράλληλα, όταν οι συνθήκες το επιτρέψουν να προχωρήσουμε σε μείωση της φορολογίας φυσικών και ν</w:t>
      </w:r>
      <w:r>
        <w:rPr>
          <w:rFonts w:eastAsia="Times New Roman" w:cs="Times New Roman"/>
          <w:szCs w:val="24"/>
        </w:rPr>
        <w:t>ομικών προσώπων</w:t>
      </w:r>
      <w:r>
        <w:rPr>
          <w:rFonts w:eastAsia="Times New Roman" w:cs="Times New Roman"/>
          <w:szCs w:val="24"/>
        </w:rPr>
        <w:t>,</w:t>
      </w:r>
      <w:r>
        <w:rPr>
          <w:rFonts w:eastAsia="Times New Roman" w:cs="Times New Roman"/>
          <w:szCs w:val="24"/>
        </w:rPr>
        <w:t xml:space="preserve"> για να στηριχθεί η επιχειρηματικότητα και ειδικά η μικρομεσαία ελληνική επιχείρηση. Αυτά είναι μέτρα συμπληρωματικά και όχι υποκατάστατα στην προσπάθεια τόνωσης της ζήτησης και στη στήριξη των πολιτών στη σημερινή συγκυρία. </w:t>
      </w:r>
    </w:p>
    <w:p w14:paraId="621895C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Για να επιτύχο</w:t>
      </w:r>
      <w:r>
        <w:rPr>
          <w:rFonts w:eastAsia="Times New Roman" w:cs="Times New Roman"/>
          <w:szCs w:val="24"/>
        </w:rPr>
        <w:t>υν, όμως, οι μεταρρυθμίσεις και να εξασφαλιστεί η συνολική ευημερία, απαιτείται κοινωνική συνεργασία και συνοχή. Μελέτες δείχνουν τη θετική συσχέτιση μεταξύ κοινωνικής συνοχής και ποιότητας θεσμών από τη μια και συστηματικής ανάπτυξης και οικονομικής ισότη</w:t>
      </w:r>
      <w:r>
        <w:rPr>
          <w:rFonts w:eastAsia="Times New Roman" w:cs="Times New Roman"/>
          <w:szCs w:val="24"/>
        </w:rPr>
        <w:t xml:space="preserve">τας από την άλλη. Ο </w:t>
      </w:r>
      <w:r>
        <w:rPr>
          <w:rFonts w:eastAsia="Times New Roman" w:cs="Times New Roman"/>
          <w:szCs w:val="24"/>
        </w:rPr>
        <w:t>π</w:t>
      </w:r>
      <w:r>
        <w:rPr>
          <w:rFonts w:eastAsia="Times New Roman" w:cs="Times New Roman"/>
          <w:szCs w:val="24"/>
        </w:rPr>
        <w:t xml:space="preserve">ροϋπολογισμός του 2018 σέβεται τις παραπάνω αρχές και υπακούει ορθολογικά στους υπάρχοντες περιορισμούς. </w:t>
      </w:r>
    </w:p>
    <w:p w14:paraId="621895C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Τέλος, δεν πρέπει να ξεχνάμε ότι πάντα οι κρίσεις εμπεριέχουν τη δυνατότητα για κάτι καινούριο. Είναι στο χέρι μας να αξιοποιήσου</w:t>
      </w:r>
      <w:r>
        <w:rPr>
          <w:rFonts w:eastAsia="Times New Roman" w:cs="Times New Roman"/>
          <w:szCs w:val="24"/>
        </w:rPr>
        <w:t xml:space="preserve">με την ευκαιρία αυτή, μακριά από μικροπολιτικές λογικές και σκοπιμότητες. Η έξοδος από την κρίση είναι υπόθεση εθνική. </w:t>
      </w:r>
    </w:p>
    <w:p w14:paraId="621895C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Ευχαριστώ για την προσοχή σας. </w:t>
      </w:r>
    </w:p>
    <w:p w14:paraId="621895CD"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1895CE"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Ιλχάν Α</w:t>
      </w:r>
      <w:r>
        <w:rPr>
          <w:rFonts w:eastAsia="Times New Roman" w:cs="Times New Roman"/>
          <w:szCs w:val="24"/>
        </w:rPr>
        <w:t>χμέτ από τη Δημοκρατική Συμπαράταξη.</w:t>
      </w:r>
    </w:p>
    <w:p w14:paraId="621895CF"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Ευχαριστώ, κύριε Πρόεδρε.</w:t>
      </w:r>
    </w:p>
    <w:p w14:paraId="621895D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κύριε Πρόεδρε, θα ήθελα να επικεντρωθώ στην ομιλία μου  κατά τον φετινό </w:t>
      </w:r>
      <w:r>
        <w:rPr>
          <w:rFonts w:eastAsia="Times New Roman" w:cs="Times New Roman"/>
          <w:szCs w:val="24"/>
        </w:rPr>
        <w:t>π</w:t>
      </w:r>
      <w:r>
        <w:rPr>
          <w:rFonts w:eastAsia="Times New Roman" w:cs="Times New Roman"/>
          <w:szCs w:val="24"/>
        </w:rPr>
        <w:t>ροϋπολογισμό, εκτός από τα οικονομικά μεγέθη</w:t>
      </w:r>
      <w:r>
        <w:rPr>
          <w:rFonts w:eastAsia="Times New Roman" w:cs="Times New Roman"/>
          <w:szCs w:val="24"/>
        </w:rPr>
        <w:t>,</w:t>
      </w:r>
      <w:r>
        <w:rPr>
          <w:rFonts w:eastAsia="Times New Roman" w:cs="Times New Roman"/>
          <w:szCs w:val="24"/>
        </w:rPr>
        <w:t xml:space="preserve"> τα οποία αναλύθηκαν στον έπακρο από τον ειση</w:t>
      </w:r>
      <w:r>
        <w:rPr>
          <w:rFonts w:eastAsia="Times New Roman" w:cs="Times New Roman"/>
          <w:szCs w:val="24"/>
        </w:rPr>
        <w:t xml:space="preserve">γητή μας, από τον </w:t>
      </w:r>
      <w:r>
        <w:rPr>
          <w:rFonts w:eastAsia="Times New Roman" w:cs="Times New Roman"/>
          <w:szCs w:val="24"/>
        </w:rPr>
        <w:t>Κ</w:t>
      </w:r>
      <w:r>
        <w:rPr>
          <w:rFonts w:eastAsia="Times New Roman" w:cs="Times New Roman"/>
          <w:szCs w:val="24"/>
        </w:rPr>
        <w:t xml:space="preserve">οινοβουλευτικό μας </w:t>
      </w:r>
      <w:r>
        <w:rPr>
          <w:rFonts w:eastAsia="Times New Roman" w:cs="Times New Roman"/>
          <w:szCs w:val="24"/>
        </w:rPr>
        <w:t>Ε</w:t>
      </w:r>
      <w:r>
        <w:rPr>
          <w:rFonts w:eastAsia="Times New Roman" w:cs="Times New Roman"/>
          <w:szCs w:val="24"/>
        </w:rPr>
        <w:t>κπρόσωπο</w:t>
      </w:r>
      <w:r>
        <w:rPr>
          <w:rFonts w:eastAsia="Times New Roman" w:cs="Times New Roman"/>
          <w:szCs w:val="24"/>
        </w:rPr>
        <w:t>,</w:t>
      </w:r>
      <w:r>
        <w:rPr>
          <w:rFonts w:eastAsia="Times New Roman" w:cs="Times New Roman"/>
          <w:szCs w:val="24"/>
        </w:rPr>
        <w:t xml:space="preserve"> καθώς και από άλλους συναδέλφους, στη Θράκη και τον νομό μου</w:t>
      </w:r>
      <w:r>
        <w:rPr>
          <w:rFonts w:eastAsia="Times New Roman" w:cs="Times New Roman"/>
          <w:szCs w:val="24"/>
        </w:rPr>
        <w:t>,</w:t>
      </w:r>
      <w:r>
        <w:rPr>
          <w:rFonts w:eastAsia="Times New Roman" w:cs="Times New Roman"/>
          <w:szCs w:val="24"/>
        </w:rPr>
        <w:t xml:space="preserve"> λόγω της επικαιρότητας και όλων αυτών που συνέβησαν τις τελευταίες ημέρες. </w:t>
      </w:r>
    </w:p>
    <w:p w14:paraId="621895D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Κατ’ αρχήν, κύριοι συνάδελφοι, σήμερα είδαμε και στην Επιτροπή Μορφωτ</w:t>
      </w:r>
      <w:r>
        <w:rPr>
          <w:rFonts w:eastAsia="Times New Roman" w:cs="Times New Roman"/>
          <w:szCs w:val="24"/>
        </w:rPr>
        <w:t>ικών Υποθέσεων ότι</w:t>
      </w:r>
      <w:r>
        <w:rPr>
          <w:rFonts w:eastAsia="Times New Roman" w:cs="Times New Roman"/>
          <w:szCs w:val="24"/>
        </w:rPr>
        <w:t>,</w:t>
      </w:r>
      <w:r>
        <w:rPr>
          <w:rFonts w:eastAsia="Times New Roman" w:cs="Times New Roman"/>
          <w:szCs w:val="24"/>
        </w:rPr>
        <w:t xml:space="preserve"> τόσο εγώ</w:t>
      </w:r>
      <w:r>
        <w:rPr>
          <w:rFonts w:eastAsia="Times New Roman" w:cs="Times New Roman"/>
          <w:szCs w:val="24"/>
        </w:rPr>
        <w:t>,</w:t>
      </w:r>
      <w:r>
        <w:rPr>
          <w:rFonts w:eastAsia="Times New Roman" w:cs="Times New Roman"/>
          <w:szCs w:val="24"/>
        </w:rPr>
        <w:t xml:space="preserve"> όσο και η Δημοκρατική Συμπαράταξη, όταν φέρνετε ένα νομοσχέδιο</w:t>
      </w:r>
      <w:r>
        <w:rPr>
          <w:rFonts w:eastAsia="Times New Roman" w:cs="Times New Roman"/>
          <w:szCs w:val="24"/>
        </w:rPr>
        <w:t>,</w:t>
      </w:r>
      <w:r>
        <w:rPr>
          <w:rFonts w:eastAsia="Times New Roman" w:cs="Times New Roman"/>
          <w:szCs w:val="24"/>
        </w:rPr>
        <w:t xml:space="preserve"> που αφορά στη μειονότητα, είναι προς θετική κατεύθυνση και έχει προοδευτικό πρόσημο, εμείς όχι μόνο απλώς το στηρίζουμε</w:t>
      </w:r>
      <w:r>
        <w:rPr>
          <w:rFonts w:eastAsia="Times New Roman" w:cs="Times New Roman"/>
          <w:szCs w:val="24"/>
        </w:rPr>
        <w:t>,</w:t>
      </w:r>
      <w:r>
        <w:rPr>
          <w:rFonts w:eastAsia="Times New Roman" w:cs="Times New Roman"/>
          <w:szCs w:val="24"/>
        </w:rPr>
        <w:t xml:space="preserve"> αλλά καταθέτουμε και ουσιαστικές προτάσει</w:t>
      </w:r>
      <w:r>
        <w:rPr>
          <w:rFonts w:eastAsia="Times New Roman" w:cs="Times New Roman"/>
          <w:szCs w:val="24"/>
        </w:rPr>
        <w:t xml:space="preserve">ς, ούτως ώστε να λειτουργήσει καλύτερα η </w:t>
      </w:r>
      <w:r>
        <w:rPr>
          <w:rFonts w:eastAsia="Times New Roman" w:cs="Times New Roman"/>
          <w:szCs w:val="24"/>
        </w:rPr>
        <w:t>δ</w:t>
      </w:r>
      <w:r>
        <w:rPr>
          <w:rFonts w:eastAsia="Times New Roman" w:cs="Times New Roman"/>
          <w:szCs w:val="24"/>
        </w:rPr>
        <w:t>ημοκρατία και να αναβαθμιστεί και η Βουλή μας.</w:t>
      </w:r>
    </w:p>
    <w:p w14:paraId="621895D2" w14:textId="77777777" w:rsidR="00FB0E1F" w:rsidRDefault="0065608A">
      <w:pPr>
        <w:spacing w:after="0" w:line="600" w:lineRule="auto"/>
        <w:ind w:firstLine="720"/>
        <w:jc w:val="both"/>
        <w:rPr>
          <w:rFonts w:eastAsia="Times New Roman"/>
          <w:szCs w:val="24"/>
        </w:rPr>
      </w:pPr>
      <w:r>
        <w:rPr>
          <w:rFonts w:eastAsia="Times New Roman"/>
          <w:szCs w:val="24"/>
        </w:rPr>
        <w:t>Αλλά εσείς, δυστυχώς, τα προηγούμενα έτη δεν κάνατε το ίδιο, όσον αφορά ακόμη και την ίδια τη μειονότητα. Όταν σε αυτήν τη Βουλή, πριν από κάποια χρόνια, ήρθε ένα νομο</w:t>
      </w:r>
      <w:r>
        <w:rPr>
          <w:rFonts w:eastAsia="Times New Roman"/>
          <w:szCs w:val="24"/>
        </w:rPr>
        <w:t>σχέδιο του Υπουργείου Παιδείας -και συγκεκριμένα του Υπουργού Παιδείας τότε, του κ. Ανδρέα Λοβέρδου- δεν είχαμε τότε την ίδια αντιμετώπιση σε αυτήν τη μεγάλη μεταρρύθμιση</w:t>
      </w:r>
      <w:r>
        <w:rPr>
          <w:rFonts w:eastAsia="Times New Roman"/>
          <w:szCs w:val="24"/>
        </w:rPr>
        <w:t>,</w:t>
      </w:r>
      <w:r>
        <w:rPr>
          <w:rFonts w:eastAsia="Times New Roman"/>
          <w:szCs w:val="24"/>
        </w:rPr>
        <w:t xml:space="preserve"> που ήθελε να κάνει εκείνο το νομοσχέδιο. Αυτό γιατί το αναφέρω; Διότι, όχι μόνο φωνά</w:t>
      </w:r>
      <w:r>
        <w:rPr>
          <w:rFonts w:eastAsia="Times New Roman"/>
          <w:szCs w:val="24"/>
        </w:rPr>
        <w:t xml:space="preserve">ζατε και λέγατε ότι αυτό το νομοσχέδιο που αφορούσε την παιδεία δεν θα έχει αποτέλεσμα στη μειονότητα, αλλά προσπαθούσατε και με κάθε τρόπο να το υπονομεύσετε. </w:t>
      </w:r>
    </w:p>
    <w:p w14:paraId="621895D3" w14:textId="77777777" w:rsidR="00FB0E1F" w:rsidRDefault="0065608A">
      <w:pPr>
        <w:spacing w:after="0" w:line="600" w:lineRule="auto"/>
        <w:ind w:firstLine="720"/>
        <w:jc w:val="both"/>
        <w:rPr>
          <w:rFonts w:eastAsia="Times New Roman"/>
          <w:szCs w:val="24"/>
        </w:rPr>
      </w:pPr>
      <w:r>
        <w:rPr>
          <w:rFonts w:eastAsia="Times New Roman"/>
          <w:szCs w:val="24"/>
        </w:rPr>
        <w:t>Όμως, σήμερα βλέπουμε, αφού πέρασαν κάποια χρόνια, ότι τελικά το νομοσχέδιο ήταν σε σωστή βάση.</w:t>
      </w:r>
      <w:r>
        <w:rPr>
          <w:rFonts w:eastAsia="Times New Roman"/>
          <w:szCs w:val="24"/>
        </w:rPr>
        <w:t xml:space="preserve"> Και σας λέω -πριν μπω στα επιμέρους ζητήματα της Θράκης και του νομού μου- ότι στα μειονοτικά θέματα, στα θέματα ανθρωπίνων δικαιωμάτων, ως μία προοδευτική παράταξη, είμαστε εδώ για να σας βοηθήσουμε, κύριε Υπουργέ. Είμαστε εδώ</w:t>
      </w:r>
      <w:r>
        <w:rPr>
          <w:rFonts w:eastAsia="Times New Roman"/>
          <w:szCs w:val="24"/>
        </w:rPr>
        <w:t>,</w:t>
      </w:r>
      <w:r>
        <w:rPr>
          <w:rFonts w:eastAsia="Times New Roman"/>
          <w:szCs w:val="24"/>
        </w:rPr>
        <w:t xml:space="preserve"> για να βοηθήσουμε την Κυβέ</w:t>
      </w:r>
      <w:r>
        <w:rPr>
          <w:rFonts w:eastAsia="Times New Roman"/>
          <w:szCs w:val="24"/>
        </w:rPr>
        <w:t>ρνηση. Και προτάσεις έχουμε και καλή θέληση έχουμε και την τεχνογνωσία έχουμε και δεν διαθέτουμε τον λαϊκισμό</w:t>
      </w:r>
      <w:r>
        <w:rPr>
          <w:rFonts w:eastAsia="Times New Roman"/>
          <w:szCs w:val="24"/>
        </w:rPr>
        <w:t>,</w:t>
      </w:r>
      <w:r>
        <w:rPr>
          <w:rFonts w:eastAsia="Times New Roman"/>
          <w:szCs w:val="24"/>
        </w:rPr>
        <w:t xml:space="preserve"> που ίσως διαθέτατε εσείς τα προηγούμενα χρόνια. Μπορείτε να φέρετε στη Βουλή όποιες εκκρεμότητες νομίζετε εσείς ότι υπάρχουν είτε αφορούν τους μο</w:t>
      </w:r>
      <w:r>
        <w:rPr>
          <w:rFonts w:eastAsia="Times New Roman"/>
          <w:szCs w:val="24"/>
        </w:rPr>
        <w:t>υφτήδες είτε οτιδήποτε άλλο αποτελεί ταμπού και πρέπει να λυθεί. Μπορείτε να το φέρετε εδώ, μέσα στην ελληνική Βουλή και με διάλογο με όλα τα κόμματα, με τους νόμιμους εκπροσώπους, εμάς τους Βουλευτές -και τους τέσσερις και άλλους συναδέλφους- να τα λύσουμ</w:t>
      </w:r>
      <w:r>
        <w:rPr>
          <w:rFonts w:eastAsia="Times New Roman"/>
          <w:szCs w:val="24"/>
        </w:rPr>
        <w:t>ε με έναν ρεαλισμό.</w:t>
      </w:r>
    </w:p>
    <w:p w14:paraId="621895D4" w14:textId="77777777" w:rsidR="00FB0E1F" w:rsidRDefault="0065608A">
      <w:pPr>
        <w:spacing w:after="0" w:line="600" w:lineRule="auto"/>
        <w:ind w:firstLine="720"/>
        <w:jc w:val="both"/>
        <w:rPr>
          <w:rFonts w:eastAsia="Times New Roman"/>
          <w:szCs w:val="24"/>
        </w:rPr>
      </w:pPr>
      <w:r>
        <w:rPr>
          <w:rFonts w:eastAsia="Times New Roman"/>
          <w:szCs w:val="24"/>
        </w:rPr>
        <w:t>Ο νομός μου δέχθηκε δύο φορές τον Πρωθυπουργό, κ. Αλέξη Τσίπρα. Τη μία φορά ήρθε και δυστυχώς</w:t>
      </w:r>
      <w:r>
        <w:rPr>
          <w:rFonts w:eastAsia="Times New Roman"/>
          <w:szCs w:val="24"/>
        </w:rPr>
        <w:t>,</w:t>
      </w:r>
      <w:r>
        <w:rPr>
          <w:rFonts w:eastAsia="Times New Roman"/>
          <w:szCs w:val="24"/>
        </w:rPr>
        <w:t xml:space="preserve"> δεν μπορέσαμε να αποσπάσουμε ούτε μια υπόσχεση για τη Ροδόπη. Και τη δεύτερη φορά, στο </w:t>
      </w:r>
      <w:r>
        <w:rPr>
          <w:rFonts w:eastAsia="Times New Roman"/>
          <w:szCs w:val="24"/>
        </w:rPr>
        <w:t xml:space="preserve">περιφερειακό </w:t>
      </w:r>
      <w:r>
        <w:rPr>
          <w:rFonts w:eastAsia="Times New Roman"/>
          <w:szCs w:val="24"/>
        </w:rPr>
        <w:t>σ</w:t>
      </w:r>
      <w:r>
        <w:rPr>
          <w:rFonts w:eastAsia="Times New Roman"/>
          <w:szCs w:val="24"/>
        </w:rPr>
        <w:t>υνέδριο που ήρθε, δυστυχώς, πάλι η Ροδόπ</w:t>
      </w:r>
      <w:r>
        <w:rPr>
          <w:rFonts w:eastAsia="Times New Roman"/>
          <w:szCs w:val="24"/>
        </w:rPr>
        <w:t>η –μιλάω για τη Ροδόπη, ειδικά- έμεινε</w:t>
      </w:r>
      <w:r>
        <w:rPr>
          <w:rFonts w:eastAsia="Times New Roman"/>
          <w:szCs w:val="24"/>
        </w:rPr>
        <w:t>,</w:t>
      </w:r>
      <w:r>
        <w:rPr>
          <w:rFonts w:eastAsia="Times New Roman"/>
          <w:szCs w:val="24"/>
        </w:rPr>
        <w:t xml:space="preserve"> χωρίς να πάρει το μερίδιο που της αναλογεί. </w:t>
      </w:r>
    </w:p>
    <w:p w14:paraId="621895D5" w14:textId="77777777" w:rsidR="00FB0E1F" w:rsidRDefault="0065608A">
      <w:pPr>
        <w:spacing w:after="0" w:line="600" w:lineRule="auto"/>
        <w:ind w:firstLine="720"/>
        <w:jc w:val="both"/>
        <w:rPr>
          <w:rFonts w:eastAsia="Times New Roman"/>
          <w:szCs w:val="24"/>
        </w:rPr>
      </w:pPr>
      <w:r>
        <w:rPr>
          <w:rFonts w:eastAsia="Times New Roman"/>
          <w:szCs w:val="24"/>
        </w:rPr>
        <w:t>Σας λέω τρία, τέσσερα απλά παραδείγματα, γιατί άκουσα και τον κ. Σπίρτζη εδώ πριν. Είπε για τον κάθετο άξονα. Κατ’ αρχήν, υπάρχει ο σιδηροδρομικός σταθμός μεταξύ Βουλγαρία</w:t>
      </w:r>
      <w:r>
        <w:rPr>
          <w:rFonts w:eastAsia="Times New Roman"/>
          <w:szCs w:val="24"/>
        </w:rPr>
        <w:t>ς και Κομοτηνής Μακάζα, ο οποίος ούτε καν δουλεύει ούτε μπορούν να περάσουν τα λεωφορεία. Είναι επανειλημμένη απαίτηση των επιμελητηρίων να επιτραπεί και έχουμε καταθέσει ερωτήσεις στη Βουλή γι’ αυτό, αλλά δυστυχώς δεν υπάρχει καμμία ανταπόκριση από την Κυ</w:t>
      </w:r>
      <w:r>
        <w:rPr>
          <w:rFonts w:eastAsia="Times New Roman"/>
          <w:szCs w:val="24"/>
        </w:rPr>
        <w:t>βέρνηση. Αυτό έχει ως αποτέλεσμα ο εμπορικός κόσμος και οι επαγγελματίες της Κομοτηνής να στερούνται εισοδήματα και να μην υπάρχει καμμία κίνηση τουριστών.</w:t>
      </w:r>
    </w:p>
    <w:p w14:paraId="621895D6" w14:textId="77777777" w:rsidR="00FB0E1F" w:rsidRDefault="0065608A">
      <w:pPr>
        <w:spacing w:after="0" w:line="600" w:lineRule="auto"/>
        <w:ind w:firstLine="720"/>
        <w:jc w:val="both"/>
        <w:rPr>
          <w:rFonts w:eastAsia="Times New Roman"/>
          <w:szCs w:val="24"/>
        </w:rPr>
      </w:pPr>
      <w:r>
        <w:rPr>
          <w:rFonts w:eastAsia="Times New Roman"/>
          <w:szCs w:val="24"/>
        </w:rPr>
        <w:t>Δεύτερον, τα γεωθερμικά πεδία. Δεν υπάρχει τίποτα ούτε καν μία δέσμευση σχετικά με αυτό το θέμα. Δεν</w:t>
      </w:r>
      <w:r>
        <w:rPr>
          <w:rFonts w:eastAsia="Times New Roman"/>
          <w:szCs w:val="24"/>
        </w:rPr>
        <w:t xml:space="preserve"> υπάρχει τίποτα όσον αφορά και τα μειονοτικά θέματα. Είπαμε προηγουμένως ότι μπορεί η σαρία να ήταν ένα θετικό μέτρο, αλλά αυτό είναι το μόνο πρόβλημα της μειονότητας; Η μειονότητα δεν έχει οικονομικά προβλήματα; Η μειονότητα δεν έχει προβλήματα ανεργίας, </w:t>
      </w:r>
      <w:r>
        <w:rPr>
          <w:rFonts w:eastAsia="Times New Roman"/>
          <w:szCs w:val="24"/>
        </w:rPr>
        <w:t xml:space="preserve">όπως και η πλειονότητα, φυσικά; </w:t>
      </w:r>
    </w:p>
    <w:p w14:paraId="621895D7" w14:textId="77777777" w:rsidR="00FB0E1F" w:rsidRDefault="0065608A">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Ν</w:t>
      </w:r>
      <w:r>
        <w:rPr>
          <w:rFonts w:eastAsia="Times New Roman"/>
          <w:szCs w:val="24"/>
        </w:rPr>
        <w:t>ομός Ροδόπης ξέρετε ότι έχει το μεγαλύτερο ποσοστό ανεργίας σε όλη την Ελλάδα; Είναι ένας από τους νομούς</w:t>
      </w:r>
      <w:r>
        <w:rPr>
          <w:rFonts w:eastAsia="Times New Roman"/>
          <w:szCs w:val="24"/>
        </w:rPr>
        <w:t>,</w:t>
      </w:r>
      <w:r>
        <w:rPr>
          <w:rFonts w:eastAsia="Times New Roman"/>
          <w:szCs w:val="24"/>
        </w:rPr>
        <w:t xml:space="preserve"> που έχουν το μεγαλύτερο ποσοστό ανεργίας. Και ειδικά στη μειονότητα ξέρετε ότι η ανεργία αγγίζει στις γυναίκες το</w:t>
      </w:r>
      <w:r>
        <w:rPr>
          <w:rFonts w:eastAsia="Times New Roman"/>
          <w:szCs w:val="24"/>
        </w:rPr>
        <w:t xml:space="preserve"> 90% και στους άνδρες το 80%; </w:t>
      </w:r>
    </w:p>
    <w:p w14:paraId="621895D8" w14:textId="77777777" w:rsidR="00FB0E1F" w:rsidRDefault="0065608A">
      <w:pPr>
        <w:spacing w:after="0" w:line="600" w:lineRule="auto"/>
        <w:ind w:firstLine="720"/>
        <w:jc w:val="both"/>
        <w:rPr>
          <w:rFonts w:eastAsia="Times New Roman"/>
          <w:szCs w:val="24"/>
        </w:rPr>
      </w:pPr>
      <w:r>
        <w:rPr>
          <w:rFonts w:eastAsia="Times New Roman"/>
          <w:szCs w:val="24"/>
        </w:rPr>
        <w:t>Δεν θα καθίσετε να κάνετε ένα αναπτυξιακό σχέδιο, μια στρατηγική, να δούμε πώς θα ενισχύσουμε τους καπνοπαραγωγούς, πώς θα ενισχύσουμε τους αγρότες, πώς μπορούμε να αξιοποιήσουμε τον πολυπολιτισμό και να κάνουμε ένα σχέδιο, π</w:t>
      </w:r>
      <w:r>
        <w:rPr>
          <w:rFonts w:eastAsia="Times New Roman"/>
          <w:szCs w:val="24"/>
        </w:rPr>
        <w:t>ροκειμένου να αναβαθμιστεί το βιοτικό επίπεδο όλου του νομού, ασχέτως θρησκείας ή καταγωγής; Ζητήσατε βοήθεια από τις δημοκρατικές, προοδευτικές παρατάξεις ή από την ελληνική Βουλή και βρήκατε εμπόδιο; Όχι</w:t>
      </w:r>
      <w:r>
        <w:rPr>
          <w:rFonts w:eastAsia="Times New Roman"/>
          <w:szCs w:val="24"/>
        </w:rPr>
        <w:t>,</w:t>
      </w:r>
      <w:r>
        <w:rPr>
          <w:rFonts w:eastAsia="Times New Roman"/>
          <w:szCs w:val="24"/>
        </w:rPr>
        <w:t xml:space="preserve"> φυσικά. Εκτός από κάποιες πτέρυγες –αν και αυτοί </w:t>
      </w:r>
      <w:r>
        <w:rPr>
          <w:rFonts w:eastAsia="Times New Roman"/>
          <w:szCs w:val="24"/>
        </w:rPr>
        <w:t>είναι λίγοι- εγώ δεν νομίζω ότι υπάρχει κανένα εμπόδιο γι’ αυτό. Οπότε, δεν πρέπει να δώσουμε το δικαίωμα και σε κανέναν κακοπροαίρετο να έρχεται και να αμφισβητεί την όποια κατάσταση πάνω στη Θράκη.</w:t>
      </w:r>
    </w:p>
    <w:p w14:paraId="621895D9" w14:textId="77777777" w:rsidR="00FB0E1F" w:rsidRDefault="0065608A">
      <w:pPr>
        <w:spacing w:after="0" w:line="600" w:lineRule="auto"/>
        <w:ind w:firstLine="720"/>
        <w:jc w:val="both"/>
        <w:rPr>
          <w:rFonts w:eastAsia="Times New Roman"/>
          <w:szCs w:val="24"/>
        </w:rPr>
      </w:pPr>
      <w:r>
        <w:rPr>
          <w:rFonts w:eastAsia="Times New Roman"/>
          <w:szCs w:val="24"/>
        </w:rPr>
        <w:t xml:space="preserve">Εγώ νομίζω, κύριε Υπουργέ και κύριοι συνάδελφε, ότι δεν </w:t>
      </w:r>
      <w:r>
        <w:rPr>
          <w:rFonts w:eastAsia="Times New Roman"/>
          <w:szCs w:val="24"/>
        </w:rPr>
        <w:t>πρέπει να επικεντρωθούμε μόνο στις παροχές δορυφορικών κεραιών, όπως έγινε πέρυσι. Καλό είναι να βλέπουν οι άνθρωποι την ελληνική κρατική τηλεόραση, αλλά αυτό είναι το μόνο ζητούμενο; Δεν εξαντλούμαστε δηλαδή μόνο στη θεσμοθέτηση της σαρίας, πρέπει να γίνε</w:t>
      </w:r>
      <w:r>
        <w:rPr>
          <w:rFonts w:eastAsia="Times New Roman"/>
          <w:szCs w:val="24"/>
        </w:rPr>
        <w:t xml:space="preserve">ι μια ολοκληρωμένη παρέμβαση. </w:t>
      </w:r>
    </w:p>
    <w:p w14:paraId="621895DA" w14:textId="77777777" w:rsidR="00FB0E1F" w:rsidRDefault="0065608A">
      <w:pPr>
        <w:spacing w:after="0" w:line="600" w:lineRule="auto"/>
        <w:ind w:firstLine="720"/>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w:t>
      </w:r>
      <w:r>
        <w:rPr>
          <w:rFonts w:eastAsia="Times New Roman"/>
          <w:szCs w:val="24"/>
        </w:rPr>
        <w:t>ως</w:t>
      </w:r>
      <w:r>
        <w:rPr>
          <w:rFonts w:eastAsia="Times New Roman"/>
          <w:szCs w:val="24"/>
        </w:rPr>
        <w:t xml:space="preserve"> Δημοκρατική Συμπαράταξη</w:t>
      </w:r>
      <w:r>
        <w:rPr>
          <w:rFonts w:eastAsia="Times New Roman"/>
          <w:szCs w:val="24"/>
        </w:rPr>
        <w:t>,</w:t>
      </w:r>
      <w:r>
        <w:rPr>
          <w:rFonts w:eastAsia="Times New Roman"/>
          <w:szCs w:val="24"/>
        </w:rPr>
        <w:t xml:space="preserve"> έχουμε τις προοδευτικές απόψεις, έχουμε τη γνώση, έχουμε –πιστεύω- όλη την καλή θέληση ως Βουλευτές του ελληνικού Κοινοβουλίου, ως συμπολίτες αυτής της περιοχής που πονάμε -της Θράκης- θέλουμε να τη βοηθήσουμε, θέλουμε να τη βγάλουμε από τη φτώχεια, από ό</w:t>
      </w:r>
      <w:r>
        <w:rPr>
          <w:rFonts w:eastAsia="Times New Roman"/>
          <w:szCs w:val="24"/>
        </w:rPr>
        <w:t xml:space="preserve">λη τη μιζέρια και να γίνει σταθμός μιας ανοιχτής δημοκρατικής κοινωνίας. </w:t>
      </w:r>
    </w:p>
    <w:p w14:paraId="621895DB" w14:textId="77777777" w:rsidR="00FB0E1F" w:rsidRDefault="0065608A">
      <w:pPr>
        <w:spacing w:after="0" w:line="600" w:lineRule="auto"/>
        <w:ind w:firstLine="720"/>
        <w:jc w:val="both"/>
        <w:rPr>
          <w:rFonts w:eastAsia="Times New Roman"/>
          <w:szCs w:val="24"/>
        </w:rPr>
      </w:pPr>
      <w:r>
        <w:rPr>
          <w:rFonts w:eastAsia="Times New Roman"/>
          <w:szCs w:val="24"/>
        </w:rPr>
        <w:t>Εγώ είμαι περήφανος που ζω στη Θράκη. Ζω με τους φίλους μου, εκεί μεγάλωσα, εκεί έζησα, αλλά θέλω η Θράκη μου να αναπτυχθεί</w:t>
      </w:r>
      <w:r>
        <w:rPr>
          <w:rFonts w:eastAsia="Times New Roman"/>
          <w:szCs w:val="24"/>
        </w:rPr>
        <w:t>,</w:t>
      </w:r>
      <w:r>
        <w:rPr>
          <w:rFonts w:eastAsia="Times New Roman"/>
          <w:szCs w:val="24"/>
        </w:rPr>
        <w:t xml:space="preserve"> όπως πρέπει να αναπτυχθεί και να είναι ένα μοντέλο ανοιχτ</w:t>
      </w:r>
      <w:r>
        <w:rPr>
          <w:rFonts w:eastAsia="Times New Roman"/>
          <w:szCs w:val="24"/>
        </w:rPr>
        <w:t>ής δημοκρατικής κοινωνίας στην Ελλάδα και στην Ευρώπη.</w:t>
      </w:r>
    </w:p>
    <w:p w14:paraId="621895DC" w14:textId="77777777" w:rsidR="00FB0E1F" w:rsidRDefault="0065608A">
      <w:pPr>
        <w:spacing w:after="0" w:line="600" w:lineRule="auto"/>
        <w:ind w:firstLine="720"/>
        <w:jc w:val="both"/>
        <w:rPr>
          <w:rFonts w:eastAsia="Times New Roman"/>
          <w:szCs w:val="24"/>
        </w:rPr>
      </w:pPr>
      <w:r>
        <w:rPr>
          <w:rFonts w:eastAsia="Times New Roman"/>
          <w:szCs w:val="24"/>
        </w:rPr>
        <w:t>Ευχαριστώ πολύ.</w:t>
      </w:r>
    </w:p>
    <w:p w14:paraId="621895DD" w14:textId="77777777" w:rsidR="00FB0E1F" w:rsidRDefault="0065608A">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21895DE"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w:t>
      </w:r>
      <w:r>
        <w:rPr>
          <w:rFonts w:eastAsia="Times New Roman" w:cs="Times New Roman"/>
          <w:b/>
          <w:szCs w:val="24"/>
        </w:rPr>
        <w:t xml:space="preserve"> (Γεώργιος Λαμπρούλης):</w:t>
      </w:r>
      <w:r>
        <w:rPr>
          <w:rFonts w:eastAsia="Times New Roman" w:cs="Times New Roman"/>
          <w:szCs w:val="24"/>
        </w:rPr>
        <w:t xml:space="preserve"> Ευχαριστούμε.</w:t>
      </w:r>
    </w:p>
    <w:p w14:paraId="621895D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Τον λόγο έχει ο κ. Πάλλης από τον ΣΥΡΙΖΑ.</w:t>
      </w:r>
    </w:p>
    <w:p w14:paraId="621895E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Κυρίες και κύριοι συνάδελφοι, η συζήτηση του </w:t>
      </w:r>
      <w:r>
        <w:rPr>
          <w:rFonts w:eastAsia="Times New Roman" w:cs="Times New Roman"/>
          <w:szCs w:val="24"/>
        </w:rPr>
        <w:t>π</w:t>
      </w:r>
      <w:r>
        <w:rPr>
          <w:rFonts w:eastAsia="Times New Roman" w:cs="Times New Roman"/>
          <w:szCs w:val="24"/>
        </w:rPr>
        <w:t>ροϋπολογισμού του κράτους είναι μία δυναμική συζήτηση και εξόχως πολιτική. Θα χρησιμοποιήσω μέρος της ομιλίας μου, γιατί αναγκάζομαι να αποκαταστήσω την αλήθεια</w:t>
      </w:r>
      <w:r>
        <w:rPr>
          <w:rFonts w:eastAsia="Times New Roman" w:cs="Times New Roman"/>
          <w:szCs w:val="24"/>
        </w:rPr>
        <w:t>,</w:t>
      </w:r>
      <w:r>
        <w:rPr>
          <w:rFonts w:eastAsia="Times New Roman" w:cs="Times New Roman"/>
          <w:szCs w:val="24"/>
        </w:rPr>
        <w:t xml:space="preserve"> απαντώντας στις ανακρίβειες που ακούστηκαν από </w:t>
      </w:r>
      <w:r>
        <w:rPr>
          <w:rFonts w:eastAsia="Times New Roman" w:cs="Times New Roman"/>
          <w:szCs w:val="24"/>
        </w:rPr>
        <w:t>τον συντοπίτη συνάδελφό μου της Νέας Δημοκρατίας.</w:t>
      </w:r>
    </w:p>
    <w:p w14:paraId="621895E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Ακούστηκαν κουβέντες όπως: «Μαραζώνει η τοπική οικονομία, καταστρέφεται ο τουρισμός» και άλλα πολλά. Αν αναφέρεται στην πτώση του 30%, που αποδεικνύεται από τη μελέτη που εκπονήθηκε για λογαριασμό της Περιφ</w:t>
      </w:r>
      <w:r>
        <w:rPr>
          <w:rFonts w:eastAsia="Times New Roman" w:cs="Times New Roman"/>
          <w:szCs w:val="24"/>
        </w:rPr>
        <w:t>έρειας Βορείου Αιγαίου -και όλοι γνωρίζουμε ότι δεν είναι η διοίκηση της Περιφέρειας Βορείου Αιγαίου δική μας πολιτικά διοίκηση- που αφορά στοιχεία μέχρι το τέλος του 2016, έχει καλώς.</w:t>
      </w:r>
    </w:p>
    <w:p w14:paraId="621895E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Όμως, μιλάμε για τον </w:t>
      </w:r>
      <w:r>
        <w:rPr>
          <w:rFonts w:eastAsia="Times New Roman" w:cs="Times New Roman"/>
          <w:szCs w:val="24"/>
        </w:rPr>
        <w:t>π</w:t>
      </w:r>
      <w:r>
        <w:rPr>
          <w:rFonts w:eastAsia="Times New Roman" w:cs="Times New Roman"/>
          <w:szCs w:val="24"/>
        </w:rPr>
        <w:t>ροϋπολογισμό του επόμενου έτους. Είναι έναν χρόνο</w:t>
      </w:r>
      <w:r>
        <w:rPr>
          <w:rFonts w:eastAsia="Times New Roman" w:cs="Times New Roman"/>
          <w:szCs w:val="24"/>
        </w:rPr>
        <w:t xml:space="preserve"> πίσω ο κύριος συνάδελφος. Αν έχει δει την ίδια μελέτη λέει ότι βραχυχρόνια προκύπτει αύξηση των εμπορικών συναλλαγών και ενίσχυση του ΑΕΠ</w:t>
      </w:r>
      <w:r>
        <w:rPr>
          <w:rFonts w:eastAsia="Times New Roman" w:cs="Times New Roman"/>
          <w:szCs w:val="24"/>
        </w:rPr>
        <w:t>,</w:t>
      </w:r>
      <w:r>
        <w:rPr>
          <w:rFonts w:eastAsia="Times New Roman" w:cs="Times New Roman"/>
          <w:szCs w:val="24"/>
        </w:rPr>
        <w:t xml:space="preserve"> λόγω της αύξησης των κρατικών δαπανών. Όταν προσπαθούμε να τεκμηριώσουμε κάτι, καλό είναι να ξέρουμε πώς το τεκμηριώ</w:t>
      </w:r>
      <w:r>
        <w:rPr>
          <w:rFonts w:eastAsia="Times New Roman" w:cs="Times New Roman"/>
          <w:szCs w:val="24"/>
        </w:rPr>
        <w:t>νουμε.</w:t>
      </w:r>
    </w:p>
    <w:p w14:paraId="621895E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Αναφέρθηκε για άλλη μια φορά στο μεταναστευτικό και την πολιτική της Νέας Δημοκρατίας, λέγοντας για τα ανοιχτά σύνορα, αγνοώντας το τι συνέβη στον κόσμο και στην ευρύτερη περιοχή τα τελευταία χρόνια. Ορθά είπε ότι η τοπική κοινωνία δεν διακατέχεται </w:t>
      </w:r>
      <w:r>
        <w:rPr>
          <w:rFonts w:eastAsia="Times New Roman" w:cs="Times New Roman"/>
          <w:szCs w:val="24"/>
        </w:rPr>
        <w:t>από ξενοφοβία και ρατσισμό, αλλά η ξενοφοβία και ο ρατσισμός προάγονται από την ρητορική του συναδέλφου, με τον τρόπο που τοποθετείται όλο αυτό το διάστημα.</w:t>
      </w:r>
    </w:p>
    <w:p w14:paraId="621895E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Δεν θα σχολιάσω αυτά που ανέφερε για τις επισκέψεις στον τόπο μας. Δεν έχω ακούσει μέρος στον κόσμο</w:t>
      </w:r>
      <w:r>
        <w:rPr>
          <w:rFonts w:eastAsia="Times New Roman" w:cs="Times New Roman"/>
          <w:szCs w:val="24"/>
        </w:rPr>
        <w:t xml:space="preserve"> που επισκέφτηκε ο Πάπας και το εξέλαβε η τοπική κοινωνία ως αρνητικό. Δεν έχω ακούσει μέρος στον κόσμο. Αποτύπωσε στο τέλος μια αριθμητική σύγκριση της ημέρας, της στιγμής.</w:t>
      </w:r>
    </w:p>
    <w:p w14:paraId="621895E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Στη συνέχεια, ήρθε και συμπλήρωσε τη ρητορική</w:t>
      </w:r>
      <w:r>
        <w:rPr>
          <w:rFonts w:eastAsia="Times New Roman" w:cs="Times New Roman"/>
          <w:szCs w:val="24"/>
        </w:rPr>
        <w:t>,</w:t>
      </w:r>
      <w:r>
        <w:rPr>
          <w:rFonts w:eastAsia="Times New Roman" w:cs="Times New Roman"/>
          <w:szCs w:val="24"/>
        </w:rPr>
        <w:t xml:space="preserve"> που εδώ και μήνες οι συνάδελφοι της</w:t>
      </w:r>
      <w:r>
        <w:rPr>
          <w:rFonts w:eastAsia="Times New Roman" w:cs="Times New Roman"/>
          <w:szCs w:val="24"/>
        </w:rPr>
        <w:t xml:space="preserve"> Νέας Δημοκρατίας εστιάζουν σε σχέση με τον ΦΠΑ και αναφέρθηκε στον ΕΝΦΙΑ για τους σεισμόπληκτους.</w:t>
      </w:r>
    </w:p>
    <w:p w14:paraId="621895E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Γνωρίζετε, κύριε συνάδελφε, ότι η Ανεξάρτητη Αρχή Δημοσίων Εσόδων είναι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και είπε δημόσια τις προηγούμενε ημέρες ότι δεν υπάρχει πρόβλημα για </w:t>
      </w:r>
      <w:r>
        <w:rPr>
          <w:rFonts w:eastAsia="Times New Roman" w:cs="Times New Roman"/>
          <w:szCs w:val="24"/>
        </w:rPr>
        <w:t>τους σεισμόπληκτους συμπολίτες μας με τον ΕΝΦΙΑ. Γιατί κάνετε πολιτική της μίας ημέρας και ό,τι πιάσει;</w:t>
      </w:r>
    </w:p>
    <w:p w14:paraId="621895E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Σχετικά με τον ΦΠΑ, εμείς δεν ψηφίσαμε κατάργηση του ΦΠΑ μαζί με άλλα σκληρά μέτρα, ανέφερε ο κύριος συνάδελφος. Αυτά που έστειλαν μπιλιετάκι με το </w:t>
      </w:r>
      <w:r>
        <w:rPr>
          <w:rFonts w:eastAsia="Times New Roman" w:cs="Times New Roman"/>
          <w:szCs w:val="24"/>
          <w:lang w:val="en-US"/>
        </w:rPr>
        <w:t>mail</w:t>
      </w:r>
      <w:r>
        <w:rPr>
          <w:rFonts w:eastAsia="Times New Roman" w:cs="Times New Roman"/>
          <w:szCs w:val="24"/>
        </w:rPr>
        <w:t xml:space="preserve"> Χαρδούβελη για τους επόμενους ως προίκα. Και επιπλέον</w:t>
      </w:r>
      <w:r>
        <w:rPr>
          <w:rFonts w:eastAsia="Times New Roman" w:cs="Times New Roman"/>
          <w:szCs w:val="24"/>
        </w:rPr>
        <w:t>,</w:t>
      </w:r>
      <w:r>
        <w:rPr>
          <w:rFonts w:eastAsia="Times New Roman" w:cs="Times New Roman"/>
          <w:szCs w:val="24"/>
        </w:rPr>
        <w:t xml:space="preserve"> αφήσατε τα ταμεία άδεια. Γιατί όλοι γνωρίζουμε πώς βρέθηκε η χώρα, γιατί γνωρίζατε ότι θα φύγετε.</w:t>
      </w:r>
    </w:p>
    <w:p w14:paraId="621895E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Έρχεται υποκριτικά και η πρόταση για την τροπολογία. Και εγώ θα ρωτήσω</w:t>
      </w:r>
      <w:r>
        <w:rPr>
          <w:rFonts w:eastAsia="Times New Roman" w:cs="Times New Roman"/>
          <w:szCs w:val="24"/>
        </w:rPr>
        <w:t>,</w:t>
      </w:r>
      <w:r>
        <w:rPr>
          <w:rFonts w:eastAsia="Times New Roman" w:cs="Times New Roman"/>
          <w:szCs w:val="24"/>
        </w:rPr>
        <w:t xml:space="preserve"> μιας και ο κύριος συνάδελφος μ</w:t>
      </w:r>
      <w:r>
        <w:rPr>
          <w:rFonts w:eastAsia="Times New Roman" w:cs="Times New Roman"/>
          <w:szCs w:val="24"/>
        </w:rPr>
        <w:t>ε τα περσυνά δεδομένα μιλούσε: Αυτό δεν είναι μονομερής ενέργεια που θα καταστρέψει τη χώρα; Τζάμπα μάγκες; Φέρατε μια τροπολογία ανέξοδα και ανεύθυνα;</w:t>
      </w:r>
    </w:p>
    <w:p w14:paraId="621895E9"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Μη φύγετε, θα τα πούμε.</w:t>
      </w:r>
    </w:p>
    <w:p w14:paraId="621895EA"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Φυσικά, κύριε συνάδελφε, εδώ θα είμαι.</w:t>
      </w:r>
    </w:p>
    <w:p w14:paraId="621895E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δύο χρόνια πριν από την υπογραφή του μεσοπρόθεσμου δεσμευτήκατε για δημοσιονομική αξιοπιστία. Βγήκε η κατανομή του κόστους μακροοικονομικής προσαρμογής και στήριξης των οικονομικά ευάλωτων πληθυσμών.</w:t>
      </w:r>
    </w:p>
    <w:p w14:paraId="621895E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Σε τούτον τον </w:t>
      </w:r>
      <w:r>
        <w:rPr>
          <w:rFonts w:eastAsia="Times New Roman" w:cs="Times New Roman"/>
          <w:szCs w:val="24"/>
        </w:rPr>
        <w:t>π</w:t>
      </w:r>
      <w:r>
        <w:rPr>
          <w:rFonts w:eastAsia="Times New Roman" w:cs="Times New Roman"/>
          <w:szCs w:val="24"/>
        </w:rPr>
        <w:t>ροϋπολογισμό εγώ θ</w:t>
      </w:r>
      <w:r>
        <w:rPr>
          <w:rFonts w:eastAsia="Times New Roman" w:cs="Times New Roman"/>
          <w:szCs w:val="24"/>
        </w:rPr>
        <w:t xml:space="preserve">α περίμενα από την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w:t>
      </w:r>
      <w:r>
        <w:rPr>
          <w:rFonts w:eastAsia="Times New Roman" w:cs="Times New Roman"/>
          <w:szCs w:val="24"/>
        </w:rPr>
        <w:t xml:space="preserve"> να κουβεντιάσουμε επί της ουσίας πώς βλέπουμε τη χώρα μας τα επόμενα χρόνια, κατανοώντας το όλο πλαίσιο. Αυτές ήταν οι προτεραιότητες που θέσαμε στη γενικότερη δημοσιονομική πολιτική της Κυβέρνησης στα δύσκολα χρόνια που δ</w:t>
      </w:r>
      <w:r>
        <w:rPr>
          <w:rFonts w:eastAsia="Times New Roman" w:cs="Times New Roman"/>
          <w:szCs w:val="24"/>
        </w:rPr>
        <w:t>ιανύουμε.</w:t>
      </w:r>
    </w:p>
    <w:p w14:paraId="621895E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Πεποίθησή μου, λοιπόν, είναι ότι αυτό αποδεικνύεται στον κατατεθειμένο </w:t>
      </w:r>
      <w:r>
        <w:rPr>
          <w:rFonts w:eastAsia="Times New Roman" w:cs="Times New Roman"/>
          <w:szCs w:val="24"/>
        </w:rPr>
        <w:t>π</w:t>
      </w:r>
      <w:r>
        <w:rPr>
          <w:rFonts w:eastAsia="Times New Roman" w:cs="Times New Roman"/>
          <w:szCs w:val="24"/>
        </w:rPr>
        <w:t xml:space="preserve">ροϋπολογισμό του 2018, τον τελευταίο, κατά τα λεγόμενα, στα μνημονιακά χρόνια. Μέσα σε αυτόν τον </w:t>
      </w:r>
      <w:r>
        <w:rPr>
          <w:rFonts w:eastAsia="Times New Roman" w:cs="Times New Roman"/>
          <w:szCs w:val="24"/>
        </w:rPr>
        <w:t>π</w:t>
      </w:r>
      <w:r>
        <w:rPr>
          <w:rFonts w:eastAsia="Times New Roman" w:cs="Times New Roman"/>
          <w:szCs w:val="24"/>
        </w:rPr>
        <w:t>ροϋπολογισμό βλέπουμε μια Κυβέρνηση που αντιλαμβάνεται την κρισιμότητα της κ</w:t>
      </w:r>
      <w:r>
        <w:rPr>
          <w:rFonts w:eastAsia="Times New Roman" w:cs="Times New Roman"/>
          <w:szCs w:val="24"/>
        </w:rPr>
        <w:t>ατάστασης, μια κυβέρνηση που κλήθηκε εντός ενός συστήματος οικονομικής και πολιτικής κρίσης να καταβάλει την ύστατη προσπάθεια να αποφευχθούν τα χειρότερα.</w:t>
      </w:r>
    </w:p>
    <w:p w14:paraId="621895EE" w14:textId="77777777" w:rsidR="00FB0E1F" w:rsidRDefault="0065608A">
      <w:pPr>
        <w:spacing w:after="0" w:line="600" w:lineRule="auto"/>
        <w:ind w:firstLine="720"/>
        <w:jc w:val="both"/>
        <w:rPr>
          <w:rFonts w:eastAsia="Times New Roman"/>
          <w:szCs w:val="24"/>
        </w:rPr>
      </w:pPr>
      <w:r>
        <w:rPr>
          <w:rFonts w:eastAsia="Times New Roman"/>
          <w:szCs w:val="24"/>
        </w:rPr>
        <w:t xml:space="preserve">Γνωρίζουμε, όπως και όλοι οι πολίτες, κύριε συνάδελφε, ότι δεν υπάρχουν εναλλακτικές. Σε κάθε </w:t>
      </w:r>
      <w:r>
        <w:rPr>
          <w:rFonts w:eastAsia="Times New Roman"/>
          <w:szCs w:val="24"/>
        </w:rPr>
        <w:t>περίπτωση</w:t>
      </w:r>
      <w:r>
        <w:rPr>
          <w:rFonts w:eastAsia="Times New Roman"/>
          <w:szCs w:val="24"/>
        </w:rPr>
        <w:t>,</w:t>
      </w:r>
      <w:r>
        <w:rPr>
          <w:rFonts w:eastAsia="Times New Roman"/>
          <w:szCs w:val="24"/>
        </w:rPr>
        <w:t xml:space="preserve"> δουλεύουμε αυτά που έχουμε. Αυτό συμβαίνει λειτουργώντας προληπτικά όπου είναι δυνατόν και ανακουφιστικά όπου οι μεταρρυθμίσεις δεν έχουν αποδώσει ακόμα καρπούς ή επηρεάζουν ανθρώπους που δυσκολεύονται.</w:t>
      </w:r>
    </w:p>
    <w:p w14:paraId="621895EF" w14:textId="77777777" w:rsidR="00FB0E1F" w:rsidRDefault="0065608A">
      <w:pPr>
        <w:spacing w:after="0" w:line="600" w:lineRule="auto"/>
        <w:ind w:firstLine="720"/>
        <w:jc w:val="both"/>
        <w:rPr>
          <w:rFonts w:eastAsia="Times New Roman"/>
          <w:szCs w:val="24"/>
        </w:rPr>
      </w:pPr>
      <w:r>
        <w:rPr>
          <w:rFonts w:eastAsia="Times New Roman"/>
          <w:szCs w:val="24"/>
        </w:rPr>
        <w:t>Ο δημόσιος χώρος περιορίστηκε τα τελευταία</w:t>
      </w:r>
      <w:r>
        <w:rPr>
          <w:rFonts w:eastAsia="Times New Roman"/>
          <w:szCs w:val="24"/>
        </w:rPr>
        <w:t xml:space="preserve"> χρόνια. Το κράτος εγκατέλειψε συγκεκριμένους τομείς. Αυτό αποτελεί πραγματικότητα και το γνωρίζουμε όλοι μας και πρέπει να το δούμε όπως έχει. Δέκα χρόνια είναι αυτή η πραγματικότητα. Πού ήσασταν όλα αυτά τα χρόνια; Να κάτσουμε, λοιπόν, να δούμε την ουσία</w:t>
      </w:r>
      <w:r>
        <w:rPr>
          <w:rFonts w:eastAsia="Times New Roman"/>
          <w:szCs w:val="24"/>
        </w:rPr>
        <w:t>.</w:t>
      </w:r>
    </w:p>
    <w:p w14:paraId="621895F0" w14:textId="77777777" w:rsidR="00FB0E1F" w:rsidRDefault="0065608A">
      <w:pPr>
        <w:spacing w:after="0" w:line="600" w:lineRule="auto"/>
        <w:ind w:firstLine="720"/>
        <w:jc w:val="both"/>
        <w:rPr>
          <w:rFonts w:eastAsia="Times New Roman"/>
          <w:szCs w:val="24"/>
        </w:rPr>
      </w:pPr>
      <w:r>
        <w:rPr>
          <w:rFonts w:eastAsia="Times New Roman"/>
          <w:szCs w:val="24"/>
        </w:rPr>
        <w:t>Στον πολύ λίγο χρόνο που μου μένει θα αναφερθώ λίγο για την τοπική αυτοδιοίκηση, γιατί ακούστηκαν διάφορα πράγματα. Όλοι γνωρίζουμε ότι είναι ο μεγάλος ασθενής του κράτους και τελικά</w:t>
      </w:r>
      <w:r>
        <w:rPr>
          <w:rFonts w:eastAsia="Times New Roman"/>
          <w:szCs w:val="24"/>
        </w:rPr>
        <w:t>,</w:t>
      </w:r>
      <w:r>
        <w:rPr>
          <w:rFonts w:eastAsia="Times New Roman"/>
          <w:szCs w:val="24"/>
        </w:rPr>
        <w:t xml:space="preserve"> το πληρώνουν στην καθημερινότητα οι πολίτες με τα νομοθετήματα που είχ</w:t>
      </w:r>
      <w:r>
        <w:rPr>
          <w:rFonts w:eastAsia="Times New Roman"/>
          <w:szCs w:val="24"/>
        </w:rPr>
        <w:t xml:space="preserve">αμε, με την μείωση του εξειδικευμένου προσωπικού. </w:t>
      </w:r>
    </w:p>
    <w:p w14:paraId="621895F1" w14:textId="77777777" w:rsidR="00FB0E1F" w:rsidRDefault="0065608A">
      <w:pPr>
        <w:spacing w:after="0" w:line="600" w:lineRule="auto"/>
        <w:ind w:firstLine="720"/>
        <w:jc w:val="both"/>
        <w:rPr>
          <w:rFonts w:eastAsia="Times New Roman"/>
          <w:szCs w:val="24"/>
        </w:rPr>
      </w:pPr>
      <w:r>
        <w:rPr>
          <w:rFonts w:eastAsia="Times New Roman"/>
          <w:szCs w:val="24"/>
        </w:rPr>
        <w:t>Θα κοιτάξουμε, λοιπόν, ότι αυτά τα χρόνια περιμένουμε στο νέο νομοθετικό πλαίσιο χρήσιμα χρηματοδοτικά εργαλεία καινούργια και σωτήρια εργαλεία ενίσχυσης της διαχειριστικής επιχειρησιακής και τεχνικής επάρ</w:t>
      </w:r>
      <w:r>
        <w:rPr>
          <w:rFonts w:eastAsia="Times New Roman"/>
          <w:szCs w:val="24"/>
        </w:rPr>
        <w:t xml:space="preserve">κειας; </w:t>
      </w:r>
    </w:p>
    <w:p w14:paraId="621895F2" w14:textId="77777777" w:rsidR="00FB0E1F" w:rsidRDefault="0065608A">
      <w:pPr>
        <w:spacing w:after="0" w:line="600" w:lineRule="auto"/>
        <w:ind w:firstLine="720"/>
        <w:jc w:val="both"/>
        <w:rPr>
          <w:rFonts w:eastAsia="Times New Roman"/>
          <w:szCs w:val="24"/>
        </w:rPr>
      </w:pPr>
      <w:r>
        <w:rPr>
          <w:rFonts w:eastAsia="Times New Roman"/>
          <w:szCs w:val="24"/>
        </w:rPr>
        <w:t>Δεν θα σταθώ στο 0,5% της αύξησης των αυτοτελών πόρων. Να μιλήσουμε, όμως, και για το νέο ΕΣΠΑ, να μιλήσουμε και για διεκδικήσεις των δήμων για περιθώρια που αποκτήσανε, να δούμε ειδικά ταμεία που έχουν στηθεί και μιλάω και για το βόρειο και για το</w:t>
      </w:r>
      <w:r>
        <w:rPr>
          <w:rFonts w:eastAsia="Times New Roman"/>
          <w:szCs w:val="24"/>
        </w:rPr>
        <w:t xml:space="preserve"> νότιο Αιγαίο, να μιλήσουμε για έργα ύδρευσης στη διαχείριση των στερεών αποβλήτων και των λυμάτων, να δούμε έργα υποδομών</w:t>
      </w:r>
      <w:r>
        <w:rPr>
          <w:rFonts w:eastAsia="Times New Roman"/>
          <w:szCs w:val="24"/>
        </w:rPr>
        <w:t>,</w:t>
      </w:r>
      <w:r>
        <w:rPr>
          <w:rFonts w:eastAsia="Times New Roman"/>
          <w:szCs w:val="24"/>
        </w:rPr>
        <w:t xml:space="preserve"> που τα χρόνια που υπήρχαν λεφτά</w:t>
      </w:r>
      <w:r>
        <w:rPr>
          <w:rFonts w:eastAsia="Times New Roman"/>
          <w:szCs w:val="24"/>
        </w:rPr>
        <w:t>,</w:t>
      </w:r>
      <w:r>
        <w:rPr>
          <w:rFonts w:eastAsia="Times New Roman"/>
          <w:szCs w:val="24"/>
        </w:rPr>
        <w:t xml:space="preserve"> εσείς κάνατε πεζοδρόμια, κάνατε έργα</w:t>
      </w:r>
      <w:r>
        <w:rPr>
          <w:rFonts w:eastAsia="Times New Roman"/>
          <w:szCs w:val="24"/>
        </w:rPr>
        <w:t>,</w:t>
      </w:r>
      <w:r>
        <w:rPr>
          <w:rFonts w:eastAsia="Times New Roman"/>
          <w:szCs w:val="24"/>
        </w:rPr>
        <w:t xml:space="preserve"> χωρίς να προβλέπετε την προστασία των πολιτών. </w:t>
      </w:r>
    </w:p>
    <w:p w14:paraId="621895F3" w14:textId="77777777" w:rsidR="00FB0E1F" w:rsidRDefault="0065608A">
      <w:pPr>
        <w:spacing w:after="0" w:line="600" w:lineRule="auto"/>
        <w:ind w:firstLine="720"/>
        <w:jc w:val="both"/>
        <w:rPr>
          <w:rFonts w:eastAsia="Times New Roman"/>
          <w:szCs w:val="24"/>
        </w:rPr>
      </w:pPr>
      <w:r>
        <w:rPr>
          <w:rFonts w:eastAsia="Times New Roman"/>
          <w:szCs w:val="24"/>
        </w:rPr>
        <w:t>Παρεμβάσεις σ</w:t>
      </w:r>
      <w:r>
        <w:rPr>
          <w:rFonts w:eastAsia="Times New Roman"/>
          <w:szCs w:val="24"/>
        </w:rPr>
        <w:t>τον κοινωνικό τομέα. Ναι, πρέπει να ανοίξουμε έστω και με προγράμματα</w:t>
      </w:r>
      <w:r>
        <w:rPr>
          <w:rFonts w:eastAsia="Times New Roman"/>
          <w:szCs w:val="24"/>
        </w:rPr>
        <w:t>,</w:t>
      </w:r>
      <w:r>
        <w:rPr>
          <w:rFonts w:eastAsia="Times New Roman"/>
          <w:szCs w:val="24"/>
        </w:rPr>
        <w:t xml:space="preserve"> σταθμούς, πρέπει να πάνε όσο πιο πολλά παιδιά γίνεται σε βρεφονηπιακούς σταθμούς. Είναι ανάγκη αυτήν τη στιγμή στην κοινωνία. Τα επόμενα χρόνια μακάρι να είναι καλύτερα. </w:t>
      </w:r>
    </w:p>
    <w:p w14:paraId="621895F4" w14:textId="77777777" w:rsidR="00FB0E1F" w:rsidRDefault="0065608A">
      <w:pPr>
        <w:spacing w:after="0" w:line="600" w:lineRule="auto"/>
        <w:ind w:firstLine="720"/>
        <w:jc w:val="both"/>
        <w:rPr>
          <w:rFonts w:eastAsia="Times New Roman"/>
          <w:szCs w:val="24"/>
        </w:rPr>
      </w:pPr>
      <w:r>
        <w:rPr>
          <w:rFonts w:eastAsia="Times New Roman"/>
          <w:szCs w:val="24"/>
        </w:rPr>
        <w:t>Στοχευμένες πα</w:t>
      </w:r>
      <w:r>
        <w:rPr>
          <w:rFonts w:eastAsia="Times New Roman"/>
          <w:szCs w:val="24"/>
        </w:rPr>
        <w:t xml:space="preserve">ρεμβάσεις συγκεκριμένης περιοχής. Το βιώνουμε στα νησιά του Αιγαίου. </w:t>
      </w:r>
    </w:p>
    <w:p w14:paraId="621895F5" w14:textId="77777777" w:rsidR="00FB0E1F" w:rsidRDefault="0065608A">
      <w:pPr>
        <w:spacing w:after="0" w:line="600" w:lineRule="auto"/>
        <w:ind w:firstLine="720"/>
        <w:jc w:val="both"/>
        <w:rPr>
          <w:rFonts w:eastAsia="Times New Roman"/>
          <w:szCs w:val="24"/>
        </w:rPr>
      </w:pPr>
      <w:r>
        <w:rPr>
          <w:rFonts w:eastAsia="Times New Roman"/>
          <w:szCs w:val="24"/>
        </w:rPr>
        <w:t>Και για να μην καταχραστώ άλλο το χρόνο των συναδέλφων</w:t>
      </w:r>
      <w:r>
        <w:rPr>
          <w:rFonts w:eastAsia="Times New Roman"/>
          <w:szCs w:val="24"/>
        </w:rPr>
        <w:t>,</w:t>
      </w:r>
      <w:r>
        <w:rPr>
          <w:rFonts w:eastAsia="Times New Roman"/>
          <w:szCs w:val="24"/>
        </w:rPr>
        <w:t xml:space="preserve"> το καραβάνι, κυρίες και κύριοι συνάδελφοι, θα συνεχίσει να προχωρά και τα σκυλιά ας ουρλιάζουνε, διότι τα ουρλιαχτά σας τα έχει μά</w:t>
      </w:r>
      <w:r>
        <w:rPr>
          <w:rFonts w:eastAsia="Times New Roman"/>
          <w:szCs w:val="24"/>
        </w:rPr>
        <w:t>θει ο κόσμος, δεν έχουν να προσφέρουν τίποτα. Μας εμπιστεύονται, γιατί ξέρουν ότι είμαστε η μόνη λύση</w:t>
      </w:r>
      <w:r>
        <w:rPr>
          <w:rFonts w:eastAsia="Times New Roman"/>
          <w:szCs w:val="24"/>
        </w:rPr>
        <w:t>,</w:t>
      </w:r>
      <w:r>
        <w:rPr>
          <w:rFonts w:eastAsia="Times New Roman"/>
          <w:szCs w:val="24"/>
        </w:rPr>
        <w:t xml:space="preserve"> για να ορθοποδήσει η χώρα και να έχει ένα καλύτερο μέλλον.</w:t>
      </w:r>
    </w:p>
    <w:p w14:paraId="621895F6" w14:textId="77777777" w:rsidR="00FB0E1F" w:rsidRDefault="0065608A">
      <w:pPr>
        <w:spacing w:after="0" w:line="600" w:lineRule="auto"/>
        <w:ind w:firstLine="720"/>
        <w:jc w:val="both"/>
        <w:rPr>
          <w:rFonts w:eastAsia="Times New Roman"/>
          <w:szCs w:val="24"/>
        </w:rPr>
      </w:pPr>
      <w:r>
        <w:rPr>
          <w:rFonts w:eastAsia="Times New Roman"/>
          <w:szCs w:val="24"/>
        </w:rPr>
        <w:t>Ευχαριστώ.</w:t>
      </w:r>
    </w:p>
    <w:p w14:paraId="621895F7" w14:textId="77777777" w:rsidR="00FB0E1F" w:rsidRDefault="0065608A">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621895F8" w14:textId="77777777" w:rsidR="00FB0E1F" w:rsidRDefault="0065608A">
      <w:pPr>
        <w:spacing w:after="0" w:line="600" w:lineRule="auto"/>
        <w:ind w:firstLine="720"/>
        <w:jc w:val="both"/>
        <w:rPr>
          <w:rFonts w:eastAsia="Times New Roman"/>
          <w:b/>
          <w:szCs w:val="24"/>
        </w:rPr>
      </w:pPr>
      <w:r>
        <w:rPr>
          <w:rFonts w:eastAsia="Times New Roman"/>
          <w:b/>
          <w:szCs w:val="24"/>
        </w:rPr>
        <w:t xml:space="preserve">ΠΡΟΕΔΡΕΥΩΝ (Γεώργιος Λαμπρούλης): </w:t>
      </w:r>
      <w:r>
        <w:rPr>
          <w:rFonts w:eastAsia="Times New Roman"/>
          <w:szCs w:val="24"/>
        </w:rPr>
        <w:t xml:space="preserve">Τον </w:t>
      </w:r>
      <w:r>
        <w:rPr>
          <w:rFonts w:eastAsia="Times New Roman"/>
          <w:szCs w:val="24"/>
        </w:rPr>
        <w:t>λόγο έχει ο κ. Κατσαφάδος από τη Νέα Δημοκρατία.</w:t>
      </w:r>
    </w:p>
    <w:p w14:paraId="621895F9" w14:textId="77777777" w:rsidR="00FB0E1F" w:rsidRDefault="0065608A">
      <w:pPr>
        <w:spacing w:after="0" w:line="600" w:lineRule="auto"/>
        <w:ind w:firstLine="720"/>
        <w:jc w:val="both"/>
        <w:rPr>
          <w:rFonts w:eastAsia="Times New Roman"/>
          <w:szCs w:val="24"/>
        </w:rPr>
      </w:pPr>
      <w:r>
        <w:rPr>
          <w:rFonts w:eastAsia="Times New Roman"/>
          <w:b/>
          <w:szCs w:val="24"/>
        </w:rPr>
        <w:t xml:space="preserve">ΚΩΝΣΤΑΝΤΙΝΟΣ ΚΑΤΣΑΦΑΔΟΣ: </w:t>
      </w:r>
      <w:r>
        <w:rPr>
          <w:rFonts w:eastAsia="Times New Roman"/>
          <w:szCs w:val="24"/>
        </w:rPr>
        <w:t>Ευχαριστώ, κύριε Πρόεδρε.</w:t>
      </w:r>
    </w:p>
    <w:p w14:paraId="621895FA" w14:textId="77777777" w:rsidR="00FB0E1F" w:rsidRDefault="0065608A">
      <w:pPr>
        <w:spacing w:after="0" w:line="600" w:lineRule="auto"/>
        <w:ind w:firstLine="720"/>
        <w:jc w:val="both"/>
        <w:rPr>
          <w:rFonts w:eastAsia="Times New Roman"/>
          <w:szCs w:val="24"/>
        </w:rPr>
      </w:pPr>
      <w:r>
        <w:rPr>
          <w:rFonts w:eastAsia="Times New Roman"/>
          <w:szCs w:val="24"/>
        </w:rPr>
        <w:t xml:space="preserve">Τελικά, κύριε συνάδελφε, θα το ψηφίσετε το αυξημένο ΦΠΑ για την Μυτιλήνη. Αυτό κατάλαβα, παρά την κριτική την οποία κάνατε. </w:t>
      </w:r>
    </w:p>
    <w:p w14:paraId="621895FB" w14:textId="77777777" w:rsidR="00FB0E1F" w:rsidRDefault="0065608A">
      <w:pPr>
        <w:spacing w:after="0" w:line="600" w:lineRule="auto"/>
        <w:ind w:firstLine="720"/>
        <w:jc w:val="both"/>
        <w:rPr>
          <w:rFonts w:eastAsia="Times New Roman"/>
          <w:szCs w:val="24"/>
        </w:rPr>
      </w:pPr>
      <w:r>
        <w:rPr>
          <w:rFonts w:eastAsia="Times New Roman"/>
          <w:szCs w:val="24"/>
        </w:rPr>
        <w:t>Και αν μας ρωτάτε «πού ήμασταν;</w:t>
      </w:r>
      <w:r>
        <w:rPr>
          <w:rFonts w:eastAsia="Times New Roman"/>
          <w:szCs w:val="24"/>
        </w:rPr>
        <w:t>» εμείς ήμασταν εδώ, κύριε συνάδελφε, δίναμε την μάχη για την Ελλάδα της αξιοπρέπειας, πήραμε μια χώρα με ύφεση και σας την παραδώσαμε με ανάπτυξη. Πήραμε μια Ελλάδα με τεράστια πρωτογενή ελλείματα και σας την παραδώσαμε με πλεονάσματα και εσείς ήσασταν στ</w:t>
      </w:r>
      <w:r>
        <w:rPr>
          <w:rFonts w:eastAsia="Times New Roman"/>
          <w:szCs w:val="24"/>
        </w:rPr>
        <w:t>ις πλατείες, τάζατε άλλους δρόμους και βολευτήκατε σε αυτές εδώ τις καρέκλες και δεν λέτε να ξεκολλήσετε.</w:t>
      </w:r>
    </w:p>
    <w:p w14:paraId="621895FC" w14:textId="77777777" w:rsidR="00FB0E1F" w:rsidRDefault="0065608A">
      <w:pPr>
        <w:spacing w:after="0" w:line="600" w:lineRule="auto"/>
        <w:ind w:firstLine="720"/>
        <w:jc w:val="both"/>
        <w:rPr>
          <w:rFonts w:eastAsia="Times New Roman"/>
          <w:szCs w:val="24"/>
        </w:rPr>
      </w:pPr>
      <w:r>
        <w:rPr>
          <w:rFonts w:eastAsia="Times New Roman"/>
          <w:szCs w:val="24"/>
        </w:rPr>
        <w:t>Αυτή είναι η πραγματικότητα, κύριε συνάδελφε και αυτό σας λένε οι πρώην σύντροφοί σας. Αυτούς που στέλνετε τα ΜΑΤ στα ειρηνοδικεία να τους διώχνουν. Α</w:t>
      </w:r>
      <w:r>
        <w:rPr>
          <w:rFonts w:eastAsia="Times New Roman"/>
          <w:szCs w:val="24"/>
        </w:rPr>
        <w:t>υτοί σας τα λένε αυτά.</w:t>
      </w:r>
    </w:p>
    <w:p w14:paraId="621895FD" w14:textId="77777777" w:rsidR="00FB0E1F" w:rsidRDefault="0065608A">
      <w:pPr>
        <w:spacing w:after="0" w:line="600" w:lineRule="auto"/>
        <w:ind w:firstLine="720"/>
        <w:jc w:val="both"/>
        <w:rPr>
          <w:rFonts w:eastAsia="Times New Roman"/>
          <w:szCs w:val="24"/>
        </w:rPr>
      </w:pPr>
      <w:r>
        <w:rPr>
          <w:rFonts w:eastAsia="Times New Roman"/>
          <w:szCs w:val="24"/>
        </w:rPr>
        <w:t>Κυρίες και κύριοι συνάδελφοι της Κυβέρνησης, όσο και αν προσπαθείτε να εμφανιστείτε ως μάγοι με δώρα, δυστυχώς, δεν είσαστε τίποτα άλλο από απλοί τσαρλατάνοι</w:t>
      </w:r>
      <w:r>
        <w:rPr>
          <w:rFonts w:eastAsia="Times New Roman"/>
          <w:szCs w:val="24"/>
        </w:rPr>
        <w:t>,</w:t>
      </w:r>
      <w:r>
        <w:rPr>
          <w:rFonts w:eastAsia="Times New Roman"/>
          <w:szCs w:val="24"/>
        </w:rPr>
        <w:t xml:space="preserve"> που το μόνο που φέρνετε στον ελληνικό λαό είναι φόρους, περικοπές και μέτρ</w:t>
      </w:r>
      <w:r>
        <w:rPr>
          <w:rFonts w:eastAsia="Times New Roman"/>
          <w:szCs w:val="24"/>
        </w:rPr>
        <w:t xml:space="preserve">α. </w:t>
      </w:r>
    </w:p>
    <w:p w14:paraId="621895FE" w14:textId="77777777" w:rsidR="00FB0E1F" w:rsidRDefault="0065608A">
      <w:pPr>
        <w:spacing w:after="0" w:line="600" w:lineRule="auto"/>
        <w:ind w:firstLine="720"/>
        <w:jc w:val="both"/>
        <w:rPr>
          <w:rFonts w:eastAsia="Times New Roman"/>
          <w:szCs w:val="24"/>
        </w:rPr>
      </w:pPr>
      <w:r>
        <w:rPr>
          <w:rFonts w:eastAsia="Times New Roman"/>
          <w:szCs w:val="24"/>
        </w:rPr>
        <w:t xml:space="preserve">Έχετε το θράσος να μας λέτε ότι είναι ο τελευταίος μνημονιακός </w:t>
      </w:r>
      <w:r>
        <w:rPr>
          <w:rFonts w:eastAsia="Times New Roman"/>
          <w:szCs w:val="24"/>
        </w:rPr>
        <w:t>π</w:t>
      </w:r>
      <w:r>
        <w:rPr>
          <w:rFonts w:eastAsia="Times New Roman"/>
          <w:szCs w:val="24"/>
        </w:rPr>
        <w:t>ροϋπολογισμός όταν εσείς οι ίδιοι έχετε δεσμεύσει την χώρα μέχρι το 2022 και μετά δηλαδή τη θητεία σας για πρωτογενή πλεονάσματα 3,5%, όταν από το 2019 θα έρθουν άγριες περικοπές</w:t>
      </w:r>
      <w:r>
        <w:rPr>
          <w:rFonts w:eastAsia="Times New Roman"/>
          <w:szCs w:val="24"/>
        </w:rPr>
        <w:t>,</w:t>
      </w:r>
      <w:r>
        <w:rPr>
          <w:rFonts w:eastAsia="Times New Roman"/>
          <w:szCs w:val="24"/>
        </w:rPr>
        <w:t xml:space="preserve"> τόσο στι</w:t>
      </w:r>
      <w:r>
        <w:rPr>
          <w:rFonts w:eastAsia="Times New Roman"/>
          <w:szCs w:val="24"/>
        </w:rPr>
        <w:t>ς συντάξεις και μείωση φυσικά του αφορολόγητου.</w:t>
      </w:r>
    </w:p>
    <w:p w14:paraId="621895FF" w14:textId="77777777" w:rsidR="00FB0E1F" w:rsidRDefault="0065608A">
      <w:pPr>
        <w:spacing w:after="0" w:line="600" w:lineRule="auto"/>
        <w:ind w:firstLine="720"/>
        <w:jc w:val="both"/>
        <w:rPr>
          <w:rFonts w:eastAsia="Times New Roman"/>
          <w:szCs w:val="24"/>
        </w:rPr>
      </w:pPr>
      <w:r>
        <w:rPr>
          <w:rFonts w:eastAsia="Times New Roman"/>
          <w:szCs w:val="24"/>
        </w:rPr>
        <w:t xml:space="preserve">Αλήθεια, ποιόν νομίζετε ότι κοροϊδεύετε; Εμάς, τον ελληνικό λαό, τον ίδιο σας τον εαυτό; </w:t>
      </w:r>
    </w:p>
    <w:p w14:paraId="62189600" w14:textId="77777777" w:rsidR="00FB0E1F" w:rsidRDefault="0065608A">
      <w:pPr>
        <w:spacing w:after="0" w:line="600" w:lineRule="auto"/>
        <w:ind w:firstLine="720"/>
        <w:jc w:val="both"/>
        <w:rPr>
          <w:rFonts w:eastAsia="Times New Roman"/>
          <w:szCs w:val="24"/>
        </w:rPr>
      </w:pPr>
      <w:r>
        <w:rPr>
          <w:rFonts w:eastAsia="Times New Roman"/>
          <w:szCs w:val="24"/>
        </w:rPr>
        <w:t>Πανηγυρίζετε σήμερα για τι; Πανηγυρίζετε για το ΕΚΑΣ</w:t>
      </w:r>
      <w:r>
        <w:rPr>
          <w:rFonts w:eastAsia="Times New Roman"/>
          <w:szCs w:val="24"/>
        </w:rPr>
        <w:t>,</w:t>
      </w:r>
      <w:r>
        <w:rPr>
          <w:rFonts w:eastAsia="Times New Roman"/>
          <w:szCs w:val="24"/>
        </w:rPr>
        <w:t xml:space="preserve"> που περικόπτετε σε δεκάδες χιλιάδες συνταξιούχους, για τις συντά</w:t>
      </w:r>
      <w:r>
        <w:rPr>
          <w:rFonts w:eastAsia="Times New Roman"/>
          <w:szCs w:val="24"/>
        </w:rPr>
        <w:t xml:space="preserve">ξεις χηρείας, τις οποίες περικόπτετε ή για τους νέους φόρους τους οποίους επιβάλετε; Για τι από όλα αυτά πανηγυρίζετε, κυρίες και κύριοι συνάδελφοι; </w:t>
      </w:r>
    </w:p>
    <w:p w14:paraId="62189601" w14:textId="77777777" w:rsidR="00FB0E1F" w:rsidRDefault="0065608A">
      <w:pPr>
        <w:spacing w:after="0" w:line="600" w:lineRule="auto"/>
        <w:ind w:firstLine="720"/>
        <w:jc w:val="both"/>
        <w:rPr>
          <w:rFonts w:eastAsia="Times New Roman"/>
          <w:szCs w:val="24"/>
        </w:rPr>
      </w:pPr>
      <w:r>
        <w:rPr>
          <w:rFonts w:eastAsia="Times New Roman"/>
          <w:szCs w:val="24"/>
        </w:rPr>
        <w:t xml:space="preserve">Τα τελευταία δύο χρόνια η χώρα κατρακυλά συνεχώς στις θέσεις που έχουν να κάνουν με την ανταγωνιστικότητα </w:t>
      </w:r>
      <w:r>
        <w:rPr>
          <w:rFonts w:eastAsia="Times New Roman"/>
          <w:szCs w:val="24"/>
        </w:rPr>
        <w:t>και τη διαφάνεια. Αυτό πιστοποιούν όλοι οι διεθνείς οργανισμοί. Σας δίνουν, όμως και μια πρωτιά, μια πανευρωπαϊκή πρωτιά. Είμαστε η πρώτη χώρα σε επιβολή νέων φόρων.</w:t>
      </w:r>
    </w:p>
    <w:p w14:paraId="62189602" w14:textId="77777777" w:rsidR="00FB0E1F" w:rsidRDefault="0065608A">
      <w:pPr>
        <w:spacing w:after="0" w:line="600" w:lineRule="auto"/>
        <w:ind w:firstLine="720"/>
        <w:jc w:val="both"/>
        <w:rPr>
          <w:rFonts w:eastAsia="Times New Roman"/>
          <w:szCs w:val="24"/>
        </w:rPr>
      </w:pPr>
      <w:r>
        <w:rPr>
          <w:rFonts w:eastAsia="Times New Roman"/>
          <w:szCs w:val="24"/>
        </w:rPr>
        <w:t>Μήπως πανηγυρίζετε, γιατί το 50% των Ελλήνων πολιτών χρωστάει στην εφορία 100 δισεκατομμύρ</w:t>
      </w:r>
      <w:r>
        <w:rPr>
          <w:rFonts w:eastAsia="Times New Roman"/>
          <w:szCs w:val="24"/>
        </w:rPr>
        <w:t>ια ευρώ; Όταν παραλάβατε τις τύχες της χώρας, το ιδιωτικό χρέος ήταν 50 δισεκατομμύρια.</w:t>
      </w:r>
    </w:p>
    <w:p w14:paraId="6218960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Τέσσερα εκατομμύρια διακόσιες εξήντα επτά χιλιάδες άνθρωποι είναι αυτοί οι οποίοι χρωστάνε στην εφορία. Σε ένα εκατομμύριο έχουν ήδη γίνει κατασχέσεις και ακολουθούν και για τους υπόλοιπους. </w:t>
      </w:r>
    </w:p>
    <w:p w14:paraId="6218960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Αυτή, λοιπόν, είναι η Ελλάδα που θέλετε να μας πείσετε ότι θα βγ</w:t>
      </w:r>
      <w:r>
        <w:rPr>
          <w:rFonts w:eastAsia="Times New Roman" w:cs="Times New Roman"/>
          <w:szCs w:val="24"/>
        </w:rPr>
        <w:t>ει από τα μνημόνια; Η Ελλάδα των κατασχέσεων και των πλειστηριασμών; Από το «κανένα σπίτι στα χέρια τραπεζίτη»</w:t>
      </w:r>
      <w:r>
        <w:rPr>
          <w:rFonts w:eastAsia="Times New Roman" w:cs="Times New Roman"/>
          <w:szCs w:val="24"/>
        </w:rPr>
        <w:t>,</w:t>
      </w:r>
      <w:r>
        <w:rPr>
          <w:rFonts w:eastAsia="Times New Roman" w:cs="Times New Roman"/>
          <w:szCs w:val="24"/>
        </w:rPr>
        <w:t xml:space="preserve"> με πολύ μεγάλη ευκολία οδηγηθήκαμε σε πλειστηριασμούς, δυστυχώς, με οριζόντια κριτήρια</w:t>
      </w:r>
      <w:r>
        <w:rPr>
          <w:rFonts w:eastAsia="Times New Roman" w:cs="Times New Roman"/>
          <w:szCs w:val="24"/>
        </w:rPr>
        <w:t>,</w:t>
      </w:r>
      <w:r>
        <w:rPr>
          <w:rFonts w:eastAsia="Times New Roman" w:cs="Times New Roman"/>
          <w:szCs w:val="24"/>
        </w:rPr>
        <w:t xml:space="preserve"> που κινδυνεύει ακόμα και η πρώτη κατοικία χαμηλής αντικε</w:t>
      </w:r>
      <w:r>
        <w:rPr>
          <w:rFonts w:eastAsia="Times New Roman" w:cs="Times New Roman"/>
          <w:szCs w:val="24"/>
        </w:rPr>
        <w:t xml:space="preserve">ιμενικής και εμπορικής αξίας. </w:t>
      </w:r>
    </w:p>
    <w:p w14:paraId="6218960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Ποιος άραγε σας εμποδίζει, κυρίες και κύριοι συνάδελφοι, να φέρετε στη Βουλή το μοντέλο που εφαρμόστηκε στην Κύπρο</w:t>
      </w:r>
      <w:r>
        <w:rPr>
          <w:rFonts w:eastAsia="Times New Roman" w:cs="Times New Roman"/>
          <w:szCs w:val="24"/>
        </w:rPr>
        <w:t>,</w:t>
      </w:r>
      <w:r>
        <w:rPr>
          <w:rFonts w:eastAsia="Times New Roman" w:cs="Times New Roman"/>
          <w:szCs w:val="24"/>
        </w:rPr>
        <w:t xml:space="preserve"> όπου ο δανειολήπτης έχει τη δυνατότητα να αγοράσει ο ίδιος το δάνειό του πριν καταλήξει στα χέρια κάποιου </w:t>
      </w:r>
      <w:r>
        <w:rPr>
          <w:rFonts w:eastAsia="Times New Roman" w:cs="Times New Roman"/>
          <w:szCs w:val="24"/>
          <w:lang w:val="en-US"/>
        </w:rPr>
        <w:t>fun</w:t>
      </w:r>
      <w:r>
        <w:rPr>
          <w:rFonts w:eastAsia="Times New Roman" w:cs="Times New Roman"/>
          <w:szCs w:val="24"/>
          <w:lang w:val="en-US"/>
        </w:rPr>
        <w:t>d</w:t>
      </w:r>
      <w:r>
        <w:rPr>
          <w:rFonts w:eastAsia="Times New Roman" w:cs="Times New Roman"/>
          <w:szCs w:val="24"/>
        </w:rPr>
        <w:t>;</w:t>
      </w:r>
      <w:r>
        <w:rPr>
          <w:rFonts w:eastAsia="Times New Roman" w:cs="Times New Roman"/>
          <w:szCs w:val="24"/>
        </w:rPr>
        <w:t xml:space="preserve"> Μήπως αυτό σας το επέβαλε η </w:t>
      </w:r>
      <w:r>
        <w:rPr>
          <w:rFonts w:eastAsia="Times New Roman" w:cs="Times New Roman"/>
          <w:szCs w:val="24"/>
        </w:rPr>
        <w:t>τ</w:t>
      </w:r>
      <w:r>
        <w:rPr>
          <w:rFonts w:eastAsia="Times New Roman" w:cs="Times New Roman"/>
          <w:szCs w:val="24"/>
        </w:rPr>
        <w:t xml:space="preserve">ρόικα; Διότι, όπως έχει αποδειχθεί, όλα τα μέτρα είναι δικής σας επιλογής. </w:t>
      </w:r>
    </w:p>
    <w:p w14:paraId="62189606"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Εσείς γιατί δεν το κάνατε; </w:t>
      </w:r>
    </w:p>
    <w:p w14:paraId="62189607"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Εμείς είχαμε προστατεύσει, κύριε συνάδελφε, την πρώτη κατοικία. Δεν είχε γίνε</w:t>
      </w:r>
      <w:r>
        <w:rPr>
          <w:rFonts w:eastAsia="Times New Roman" w:cs="Times New Roman"/>
          <w:szCs w:val="24"/>
        </w:rPr>
        <w:t xml:space="preserve">ι κανένας πλειστηριασμός. </w:t>
      </w:r>
    </w:p>
    <w:p w14:paraId="62189608"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Παρακαλώ, μη διακόπτετε. </w:t>
      </w:r>
    </w:p>
    <w:p w14:paraId="62189609"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Σας ζητήσαμε να ανασταλούν οι πλειστηριασμοί για ένα δίμηνο, μέχρι να δημιουργηθεί ένα συγκεκριμένο νομοθετικό πλαίσιο</w:t>
      </w:r>
      <w:r>
        <w:rPr>
          <w:rFonts w:eastAsia="Times New Roman" w:cs="Times New Roman"/>
          <w:szCs w:val="24"/>
        </w:rPr>
        <w:t>,</w:t>
      </w:r>
      <w:r>
        <w:rPr>
          <w:rFonts w:eastAsia="Times New Roman" w:cs="Times New Roman"/>
          <w:szCs w:val="24"/>
        </w:rPr>
        <w:t xml:space="preserve"> για να μην βγαίνουν στο </w:t>
      </w:r>
      <w:r>
        <w:rPr>
          <w:rFonts w:eastAsia="Times New Roman" w:cs="Times New Roman"/>
          <w:szCs w:val="24"/>
        </w:rPr>
        <w:t>σφυρί σπίτια φτωχών ανθρώπων. Μας αγνοήσατε προκλητικά. Και όλος αυτός ο πόνος, όλη αυτή η εξαθλίωση και τα υπέρογκα βάρη που έχει επωμιστεί η ελληνική κοινωνία έχουν κάποιο αντίκρισμα; Μετά από δύο αχρείαστα μνημόνια και τρία χρόνια ύφεσης, μας λέτε ότι τ</w:t>
      </w:r>
      <w:r>
        <w:rPr>
          <w:rFonts w:eastAsia="Times New Roman" w:cs="Times New Roman"/>
          <w:szCs w:val="24"/>
        </w:rPr>
        <w:t xml:space="preserve">ώρα επιτέλους μπαίνουμε στην ανάπτυξη. </w:t>
      </w:r>
    </w:p>
    <w:p w14:paraId="6218960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Θέλω να σας αναφέρω ένα ενδεικτικό παράδειγμα ενός τομέα</w:t>
      </w:r>
      <w:r>
        <w:rPr>
          <w:rFonts w:eastAsia="Times New Roman" w:cs="Times New Roman"/>
          <w:szCs w:val="24"/>
        </w:rPr>
        <w:t>,</w:t>
      </w:r>
      <w:r>
        <w:rPr>
          <w:rFonts w:eastAsia="Times New Roman" w:cs="Times New Roman"/>
          <w:szCs w:val="24"/>
        </w:rPr>
        <w:t xml:space="preserve"> στον οποίο θα μπορούσε να πρωταγωνιστεί η χώρα μας, τον αγροτικό. Για το 2016, όπως μας ενημέρωσε η Ευρωπαϊκή Στατιστική Υπηρεσία, έχουμε μείωση κατά 4,8% της</w:t>
      </w:r>
      <w:r>
        <w:rPr>
          <w:rFonts w:eastAsia="Times New Roman" w:cs="Times New Roman"/>
          <w:szCs w:val="24"/>
        </w:rPr>
        <w:t xml:space="preserve"> αξίας της αγροτικής παραγωγής, την ίδια στιγμή που χώρες όπως η Σλοβακία, η Πολωνία, η Ουγγαρία, η Τσεχία, η Κροατία, οι οποίες εισήλθαν πρόσφατα στην Ευρωπαϊκή Ένωση, παρουσιάζουν αξιοσημείωτη αύξηση. </w:t>
      </w:r>
    </w:p>
    <w:p w14:paraId="6218960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1,9 δισεκατομμύρια είν</w:t>
      </w:r>
      <w:r>
        <w:rPr>
          <w:rFonts w:eastAsia="Times New Roman" w:cs="Times New Roman"/>
          <w:szCs w:val="24"/>
        </w:rPr>
        <w:t xml:space="preserve">αι τα μέτρα τα οποία φέρνει αυτός ο </w:t>
      </w:r>
      <w:r>
        <w:rPr>
          <w:rFonts w:eastAsia="Times New Roman" w:cs="Times New Roman"/>
          <w:szCs w:val="24"/>
        </w:rPr>
        <w:t>π</w:t>
      </w:r>
      <w:r>
        <w:rPr>
          <w:rFonts w:eastAsia="Times New Roman" w:cs="Times New Roman"/>
          <w:szCs w:val="24"/>
        </w:rPr>
        <w:t>ροϋπολογισμός</w:t>
      </w:r>
      <w:r>
        <w:rPr>
          <w:rFonts w:eastAsia="Times New Roman" w:cs="Times New Roman"/>
          <w:szCs w:val="24"/>
        </w:rPr>
        <w:t>,</w:t>
      </w:r>
      <w:r>
        <w:rPr>
          <w:rFonts w:eastAsia="Times New Roman" w:cs="Times New Roman"/>
          <w:szCs w:val="24"/>
        </w:rPr>
        <w:t xml:space="preserve"> τα οποία προστίθενται στα 2,7 δισεκατομμύρια που είχαν ληφθεί το 2017. Αν σε όλα αυτά αθροίσουμε και αυτά που έχετε νομοθετήσει για το 2019 και για το 2020, είναι πάνω από 14 δισεκατομμύρια τα μέτρα</w:t>
      </w:r>
      <w:r>
        <w:rPr>
          <w:rFonts w:eastAsia="Times New Roman" w:cs="Times New Roman"/>
          <w:szCs w:val="24"/>
        </w:rPr>
        <w:t>,</w:t>
      </w:r>
      <w:r>
        <w:rPr>
          <w:rFonts w:eastAsia="Times New Roman" w:cs="Times New Roman"/>
          <w:szCs w:val="24"/>
        </w:rPr>
        <w:t xml:space="preserve"> τα ο</w:t>
      </w:r>
      <w:r>
        <w:rPr>
          <w:rFonts w:eastAsia="Times New Roman" w:cs="Times New Roman"/>
          <w:szCs w:val="24"/>
        </w:rPr>
        <w:t xml:space="preserve">ποία έχει φέρει η Κυβέρνηση Τσίπρα-Καμμένου. Αυτόν τον λογαριασμό στέλνετε στους πολίτες. </w:t>
      </w:r>
    </w:p>
    <w:p w14:paraId="6218960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Την ίδια ώρα ο Υπουργός Οικονομικών, κ. Τσακαλώτος δηλώνει ικανοποιημένος από αυτήν την πολιτική, έστω και αν του κάνουν πλάκα οι συνάδελφοί του, όπως ο κ. Φίλης. Λέ</w:t>
      </w:r>
      <w:r>
        <w:rPr>
          <w:rFonts w:eastAsia="Times New Roman" w:cs="Times New Roman"/>
          <w:szCs w:val="24"/>
        </w:rPr>
        <w:t xml:space="preserve">ει ότι του αρέσει να βάζει φόρους στη μεσαία τάξη, διότι με αυτόν τον τρόπο πιστεύει ότι βοηθάει τους πιο αδύναμους. Μόνο τα μέτρα του 2018 και του 2017, τα οποία είναι δικής του επινόησης, πλήττουν κατ’ εξοχήν τους αδύναμους. </w:t>
      </w:r>
    </w:p>
    <w:p w14:paraId="6218960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Ας δούμε, όμως, τι περιλαμβά</w:t>
      </w:r>
      <w:r>
        <w:rPr>
          <w:rFonts w:eastAsia="Times New Roman" w:cs="Times New Roman"/>
          <w:szCs w:val="24"/>
        </w:rPr>
        <w:t xml:space="preserve">νει αυτός ο </w:t>
      </w:r>
      <w:r>
        <w:rPr>
          <w:rFonts w:eastAsia="Times New Roman" w:cs="Times New Roman"/>
          <w:szCs w:val="24"/>
        </w:rPr>
        <w:t>π</w:t>
      </w:r>
      <w:r>
        <w:rPr>
          <w:rFonts w:eastAsia="Times New Roman" w:cs="Times New Roman"/>
          <w:szCs w:val="24"/>
        </w:rPr>
        <w:t>ροϋπολογισμός για να δούμε ποιους πλήττει. Εκατόν σαράντα χιλιάδες συμπολίτες μας συνταξιούχοι θα χάσουν το ΕΚΑΣ, που το 2019 θα καταργηθεί για όλους. Καταργείτε την έκπτωση 10% από τον φόρο εισοδήματος φυσικών προσώπων για ιατρικές δαπάνες το</w:t>
      </w:r>
      <w:r>
        <w:rPr>
          <w:rFonts w:eastAsia="Times New Roman" w:cs="Times New Roman"/>
          <w:szCs w:val="24"/>
        </w:rPr>
        <w:t xml:space="preserve"> 2017, που σημαίνει πρόσθετη φορολογική επιβάρυνση 121 εκατομμυρίων ευρώ για φορολογούμενους και ιδιαίτερα για τους συνταξιούχους. Καταργείτε την παρακράτηση φόρου 1,5% που ισχύει σήμερα για τρία εκατομμύρια μισθωτούς και συνταξιούχους για την εκκαθάριση τ</w:t>
      </w:r>
      <w:r>
        <w:rPr>
          <w:rFonts w:eastAsia="Times New Roman" w:cs="Times New Roman"/>
          <w:szCs w:val="24"/>
        </w:rPr>
        <w:t>ων φορολογικών τους δηλώσεων. Επιβαρύνετε τους ιδιοκτήτες ακινήτων, όχι μόνο από την αναπροσαρμογή των αντικειμενικών αξιών, αλλά επειδή για πρώτη φορά θα μπει φόρος υπεραξίας στις πωλήσεις, έστω κι αν αυτές είναι λίγες. Μειώνετε στο μισό το επίδομα θέρμαν</w:t>
      </w:r>
      <w:r>
        <w:rPr>
          <w:rFonts w:eastAsia="Times New Roman" w:cs="Times New Roman"/>
          <w:szCs w:val="24"/>
        </w:rPr>
        <w:t>σης, χωρίς να προβλέπετε τίποτα για τις περιοχές</w:t>
      </w:r>
      <w:r>
        <w:rPr>
          <w:rFonts w:eastAsia="Times New Roman" w:cs="Times New Roman"/>
          <w:szCs w:val="24"/>
        </w:rPr>
        <w:t>,</w:t>
      </w:r>
      <w:r>
        <w:rPr>
          <w:rFonts w:eastAsia="Times New Roman" w:cs="Times New Roman"/>
          <w:szCs w:val="24"/>
        </w:rPr>
        <w:t xml:space="preserve"> οι οποίες έχουν ακραία καιρικά φαινόμενα. Χτυπάτε τους νησιώτες μας, αφού για πρώτη φορά</w:t>
      </w:r>
      <w:r>
        <w:rPr>
          <w:rFonts w:eastAsia="Times New Roman" w:cs="Times New Roman"/>
          <w:szCs w:val="24"/>
        </w:rPr>
        <w:t>,</w:t>
      </w:r>
      <w:r>
        <w:rPr>
          <w:rFonts w:eastAsia="Times New Roman" w:cs="Times New Roman"/>
          <w:szCs w:val="24"/>
        </w:rPr>
        <w:t xml:space="preserve"> τριάντα δύο νησιά του Αιγαίου θα πληρώσουν αυξημένο ΦΠΑ. Κι εμείς το προστατεύσαμε, κυρία Υπουργέ. Όμως, εσείς ήσαστ</w:t>
      </w:r>
      <w:r>
        <w:rPr>
          <w:rFonts w:eastAsia="Times New Roman" w:cs="Times New Roman"/>
          <w:szCs w:val="24"/>
        </w:rPr>
        <w:t xml:space="preserve">αν αυτοί, οι οποίοι υποτίθεται θα κάνατε «ηρωική διαπραγμάτευση» και ο κ. Καμμένος θα παραιτούταν από την Κυβέρνηση. </w:t>
      </w:r>
    </w:p>
    <w:p w14:paraId="6218960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Μειώνετε επιδόματα τριτέκνων και πολυτέκνων οικογενειών, αδιαφορώντας για τη μεγάλη πληγή</w:t>
      </w:r>
      <w:r>
        <w:rPr>
          <w:rFonts w:eastAsia="Times New Roman" w:cs="Times New Roman"/>
          <w:szCs w:val="24"/>
        </w:rPr>
        <w:t>,</w:t>
      </w:r>
      <w:r>
        <w:rPr>
          <w:rFonts w:eastAsia="Times New Roman" w:cs="Times New Roman"/>
          <w:szCs w:val="24"/>
        </w:rPr>
        <w:t xml:space="preserve"> την οποία έχει η χώρα μας και δεν είναι άλλη απ</w:t>
      </w:r>
      <w:r>
        <w:rPr>
          <w:rFonts w:eastAsia="Times New Roman" w:cs="Times New Roman"/>
          <w:szCs w:val="24"/>
        </w:rPr>
        <w:t>ό το δημογραφικό. Και φυσικά, αυξάνετε ακόμα περισσότερο και για μία ακόμα φορά τις ασφαλιστικές εισφορές στην αγαπημένη σας τάξη των ελεύθερων επαγγελματιών, προφανώς για να τους τιμωρήσετε, όσους έχουν καταφέρει ακόμα να είναι ζωντανοί. Αυτά ζητάτε να ψη</w:t>
      </w:r>
      <w:r>
        <w:rPr>
          <w:rFonts w:eastAsia="Times New Roman" w:cs="Times New Roman"/>
          <w:szCs w:val="24"/>
        </w:rPr>
        <w:t xml:space="preserve">φίσουμε, κυρίες και κύριοι συνάδελφοι. Σας τον χαρίζουμε αυτόν τον </w:t>
      </w:r>
      <w:r>
        <w:rPr>
          <w:rFonts w:eastAsia="Times New Roman" w:cs="Times New Roman"/>
          <w:szCs w:val="24"/>
        </w:rPr>
        <w:t>π</w:t>
      </w:r>
      <w:r>
        <w:rPr>
          <w:rFonts w:eastAsia="Times New Roman" w:cs="Times New Roman"/>
          <w:szCs w:val="24"/>
        </w:rPr>
        <w:t xml:space="preserve">ροϋπολογισμό. Κρατήστε τον και μείνετε με τις αυταπάτες σας. </w:t>
      </w:r>
    </w:p>
    <w:p w14:paraId="6218960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Εμείς, αυτό το οποίο ζητάμε, κυρίες και κύριοι συνάδελφοι, είναι να προχωρήσετε και να πάμε τη χώρα σε εκλογές. Εκλογές ζητάμε</w:t>
      </w:r>
      <w:r>
        <w:rPr>
          <w:rFonts w:eastAsia="Times New Roman" w:cs="Times New Roman"/>
          <w:szCs w:val="24"/>
        </w:rPr>
        <w:t>. Ζητάμε εκλογές</w:t>
      </w:r>
      <w:r>
        <w:rPr>
          <w:rFonts w:eastAsia="Times New Roman" w:cs="Times New Roman"/>
          <w:szCs w:val="24"/>
        </w:rPr>
        <w:t>,</w:t>
      </w:r>
      <w:r>
        <w:rPr>
          <w:rFonts w:eastAsia="Times New Roman" w:cs="Times New Roman"/>
          <w:szCs w:val="24"/>
        </w:rPr>
        <w:t xml:space="preserve"> για να μπορέσει ξανά ο Έλληνας πολίτης να είναι υπερήφανος, εκλογές για να σταματήσουν να φεύγουν οι νέοι Έλληνες και να πηγαίνουν στο εξωτερικό, εκλογές για να σταματήσουμε να είμαστε στον φαύλο κύκλο της ύφεσης, εκλογές για να έρθει ένα νέο σχέδιο, ένα </w:t>
      </w:r>
      <w:r>
        <w:rPr>
          <w:rFonts w:eastAsia="Times New Roman" w:cs="Times New Roman"/>
          <w:szCs w:val="24"/>
        </w:rPr>
        <w:t>ρεαλιστικό σχέδιο</w:t>
      </w:r>
      <w:r>
        <w:rPr>
          <w:rFonts w:eastAsia="Times New Roman" w:cs="Times New Roman"/>
          <w:szCs w:val="24"/>
        </w:rPr>
        <w:t>,</w:t>
      </w:r>
      <w:r>
        <w:rPr>
          <w:rFonts w:eastAsia="Times New Roman" w:cs="Times New Roman"/>
          <w:szCs w:val="24"/>
        </w:rPr>
        <w:t xml:space="preserve"> το οποίο θα φέρει την ελπίδα και τη χαρά στα χείλη των Ελλήνων πολιτών, εκλογές για να είμαστε και να συνεχίσουμε να είμαστε με ψηλά το κεφάλι. </w:t>
      </w:r>
    </w:p>
    <w:p w14:paraId="6218961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2189611"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Αντωνίου από τον ΣΥΡΙΖΑ. </w:t>
      </w:r>
    </w:p>
    <w:p w14:paraId="62189612"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Ευχαριστώ, κύριε Πρόεδρε. </w:t>
      </w:r>
    </w:p>
    <w:p w14:paraId="62189613"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προϋπολογισμός του 2018, που συζητάμε σήμερα, είναι ένας κρίσιμος και κομβικός προϋπολογισμός, ένας προϋπολογισμός που σηματοδοτεί τη </w:t>
      </w:r>
      <w:r>
        <w:rPr>
          <w:rFonts w:eastAsia="Times New Roman" w:cs="Times New Roman"/>
          <w:szCs w:val="24"/>
        </w:rPr>
        <w:t xml:space="preserve">μετάβαση της ελληνικής οικονομίας και κοινωνίας σε μία νέα κατάσταση, καθώς τον Αύγουστο 2018 τελειώνει το τρέχον πρόγραμμα προσαρμογής και η χώρα βγαίνει οριστικά από τη στενή επιτροπεία των δανειστών. </w:t>
      </w:r>
    </w:p>
    <w:p w14:paraId="62189614"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w:t>
      </w:r>
      <w:r>
        <w:rPr>
          <w:rFonts w:eastAsia="Times New Roman" w:cs="Times New Roman"/>
          <w:szCs w:val="24"/>
        </w:rPr>
        <w:t>υβέρνηση που προέκυψε από τις εκλογές του Σεπτεμβ</w:t>
      </w:r>
      <w:r>
        <w:rPr>
          <w:rFonts w:eastAsia="Times New Roman" w:cs="Times New Roman"/>
          <w:szCs w:val="24"/>
        </w:rPr>
        <w:t>ρίου 2015 ανέλαβε μετά από εντολή του ελληνικού λαού να διαχειριστεί μία δύσκολη οικονομική κατάσταση, την οποία, με υπεύθυνη δημοσιονομική διαχείριση και κοινωνική ευαισθησία, υλοποιεί</w:t>
      </w:r>
      <w:r>
        <w:rPr>
          <w:rFonts w:eastAsia="Times New Roman" w:cs="Times New Roman"/>
          <w:szCs w:val="24"/>
        </w:rPr>
        <w:t>,</w:t>
      </w:r>
      <w:r>
        <w:rPr>
          <w:rFonts w:eastAsia="Times New Roman" w:cs="Times New Roman"/>
          <w:szCs w:val="24"/>
        </w:rPr>
        <w:t xml:space="preserve"> με συνέπεια. </w:t>
      </w:r>
    </w:p>
    <w:p w14:paraId="62189615"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Κληρονομήσαμε μία κατάσταση</w:t>
      </w:r>
      <w:r>
        <w:rPr>
          <w:rFonts w:eastAsia="Times New Roman" w:cs="Times New Roman"/>
          <w:szCs w:val="24"/>
        </w:rPr>
        <w:t>,</w:t>
      </w:r>
      <w:r>
        <w:rPr>
          <w:rFonts w:eastAsia="Times New Roman" w:cs="Times New Roman"/>
          <w:szCs w:val="24"/>
        </w:rPr>
        <w:t xml:space="preserve"> οιωνεί πτωχευμένης οικονομ</w:t>
      </w:r>
      <w:r>
        <w:rPr>
          <w:rFonts w:eastAsia="Times New Roman" w:cs="Times New Roman"/>
          <w:szCs w:val="24"/>
        </w:rPr>
        <w:t xml:space="preserve">ίας, την οποία η δική σας χαοτική δημοσιονομική και οικονομική πολιτική κληροδότησε στη χώρα και στον ελληνικό λαό. Αυτό έχει καταγραφεί στη συλλογική συνείδηση και δεν αλλάζει όσα τερτίπια και όποια ρητορική και αν μεταχειρίζεστε. </w:t>
      </w:r>
    </w:p>
    <w:p w14:paraId="62189616"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ΠΑΣΟΚ και </w:t>
      </w:r>
      <w:r>
        <w:rPr>
          <w:rFonts w:eastAsia="Times New Roman" w:cs="Times New Roman"/>
          <w:szCs w:val="24"/>
        </w:rPr>
        <w:t xml:space="preserve">η </w:t>
      </w:r>
      <w:r>
        <w:rPr>
          <w:rFonts w:eastAsia="Times New Roman" w:cs="Times New Roman"/>
          <w:szCs w:val="24"/>
        </w:rPr>
        <w:t>Νέα Δημο</w:t>
      </w:r>
      <w:r>
        <w:rPr>
          <w:rFonts w:eastAsia="Times New Roman" w:cs="Times New Roman"/>
          <w:szCs w:val="24"/>
        </w:rPr>
        <w:t xml:space="preserve">κρατία οδηγήσατε τη χώρα στη χρεοκοπία. Δεν θέλω να θυμίσω το έλλειμμα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που έφτασε στο 15,1% του ΑΕΠ το 2009</w:t>
      </w:r>
      <w:r>
        <w:rPr>
          <w:rFonts w:eastAsia="Times New Roman" w:cs="Times New Roman"/>
          <w:szCs w:val="24"/>
        </w:rPr>
        <w:t>,</w:t>
      </w:r>
      <w:r>
        <w:rPr>
          <w:rFonts w:eastAsia="Times New Roman" w:cs="Times New Roman"/>
          <w:szCs w:val="24"/>
        </w:rPr>
        <w:t xml:space="preserve"> μετά από συνεχείς αναθεωρήσεις, το δημόσιο χρέος που ήταν μη εξυπηρετήσιμο και τον αποκλεισμό από τις διεθνείς αγορές χρήματος. </w:t>
      </w:r>
    </w:p>
    <w:p w14:paraId="62189617"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 xml:space="preserve">Το πρώτο και το δεύτερο μνημόνιο σηματοδότησαν τη μεγαλύτερη οικονομική καταστροφή της χώρας σε ειρηνική περίοδο μετά τον Β΄ Παγκόσμιο Πόλεμο: Μείωση του ΑΕΠ κατά το </w:t>
      </w:r>
      <w:r>
        <w:rPr>
          <w:rFonts w:eastAsia="Times New Roman" w:cs="Times New Roman"/>
          <w:szCs w:val="24"/>
        </w:rPr>
        <w:t>1/4</w:t>
      </w:r>
      <w:r>
        <w:rPr>
          <w:rFonts w:eastAsia="Times New Roman" w:cs="Times New Roman"/>
          <w:szCs w:val="24"/>
        </w:rPr>
        <w:t xml:space="preserve">, εκτίναξη της ανεργίας στο 27%, τριακόσιες χιλιάδες επιχειρήσεις σε «λουκέτο». </w:t>
      </w:r>
    </w:p>
    <w:p w14:paraId="62189618"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Τα θυ</w:t>
      </w:r>
      <w:r>
        <w:rPr>
          <w:rFonts w:eastAsia="Times New Roman" w:cs="Times New Roman"/>
          <w:szCs w:val="24"/>
        </w:rPr>
        <w:t xml:space="preserve">μίζω αυτά, διότι μέχρι σήμερα δεν έχετε κάνει στοιχειώδη αυτοκριτική για τα οικονομικά σας πεπραγμένα και δεν έχετε ζητήσει ούτε ένα συγγνώμη από τον ελληνικό λαό. </w:t>
      </w:r>
    </w:p>
    <w:p w14:paraId="62189619"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Ας δούμε, όμως, τα αποτελέσματα της πολιτικής σας από το 2010 ως το 2014 και αν οι θυσίες τ</w:t>
      </w:r>
      <w:r>
        <w:rPr>
          <w:rFonts w:eastAsia="Times New Roman" w:cs="Times New Roman"/>
          <w:szCs w:val="24"/>
        </w:rPr>
        <w:t xml:space="preserve">ου ελληνικού λαού έπιασαν τόπο. </w:t>
      </w:r>
    </w:p>
    <w:p w14:paraId="6218961A"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 xml:space="preserve">Το Ευρωπαϊκό Ελεγκτικό Συνέδριο πριν από λίγες εβδομάδες δημοσίευσε την ειδική έκθεση για τα τρία προγράμματα προσαρμογής. Οι διαπιστώσεις για τα δύο προγράμματα, το πρώτο και το δεύτερο μνημόνιο, είναι καταπέλτης. </w:t>
      </w:r>
    </w:p>
    <w:p w14:paraId="6218961B"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Κανένας</w:t>
      </w:r>
      <w:r>
        <w:rPr>
          <w:rFonts w:eastAsia="Times New Roman" w:cs="Times New Roman"/>
          <w:szCs w:val="24"/>
        </w:rPr>
        <w:t xml:space="preserve"> στόχος δεν επετεύχθη για τα μακροοικονομικά αποτελέσματα για το σύνολο των προβλέψεων, τα οποία χαρακτηρίζονται ιδιαίτερα αρνητικά, όπως οι προβλέψεις για την ανάπτυξη </w:t>
      </w:r>
      <w:r>
        <w:rPr>
          <w:rFonts w:eastAsia="Times New Roman" w:cs="Times New Roman"/>
          <w:szCs w:val="24"/>
        </w:rPr>
        <w:t>-</w:t>
      </w:r>
      <w:r>
        <w:rPr>
          <w:rFonts w:eastAsia="Times New Roman" w:cs="Times New Roman"/>
          <w:szCs w:val="24"/>
        </w:rPr>
        <w:t>ή ύφεση</w:t>
      </w:r>
      <w:r>
        <w:rPr>
          <w:rFonts w:eastAsia="Times New Roman" w:cs="Times New Roman"/>
          <w:szCs w:val="24"/>
        </w:rPr>
        <w:t>-</w:t>
      </w:r>
      <w:r>
        <w:rPr>
          <w:rFonts w:eastAsia="Times New Roman" w:cs="Times New Roman"/>
          <w:szCs w:val="24"/>
        </w:rPr>
        <w:t xml:space="preserve"> οι προβλέψεις για πρωτογενή πλεονάσματα, επενδύσεις και απασχόληση. </w:t>
      </w:r>
    </w:p>
    <w:p w14:paraId="6218961C"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Όμως, κα</w:t>
      </w:r>
      <w:r>
        <w:rPr>
          <w:rFonts w:eastAsia="Times New Roman" w:cs="Times New Roman"/>
          <w:szCs w:val="24"/>
        </w:rPr>
        <w:t xml:space="preserve">ι στον τομέα των μεταρρυθμίσεων αποτύχατε παταγωδώς, όπως στον εκσυγχρονισμό, την αποκομματικοποίηση του κράτους και της δημόσιας διοίκησης, την πάταξη της φοροδιαφυγής, τη φορολογική συμμόρφωση και την εισπραξιμότητα του ΦΠΑ. </w:t>
      </w:r>
    </w:p>
    <w:p w14:paraId="6218961D"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 xml:space="preserve">Επίσης, και με τις τράπεζες </w:t>
      </w:r>
      <w:r>
        <w:rPr>
          <w:rFonts w:eastAsia="Times New Roman" w:cs="Times New Roman"/>
          <w:szCs w:val="24"/>
        </w:rPr>
        <w:t xml:space="preserve">εξακολουθήσατε τις ίδιες πολιτικές, να κρατάτε, παρά τις ανακεφαλαιοποιήσεις, τις ίδιες διοικήσεις με αυτές που χρεοκόπησαν τις τράπεζες, οι οποίες συνέχιζαν εν πολλοίς την ίδια ευνοιοκρατική πολιτική και το ίδιο καθεστώς αδειοδότησης σε </w:t>
      </w:r>
      <w:r>
        <w:rPr>
          <w:rFonts w:eastAsia="Times New Roman" w:cs="Times New Roman"/>
          <w:szCs w:val="24"/>
        </w:rPr>
        <w:t>«</w:t>
      </w:r>
      <w:r>
        <w:rPr>
          <w:rFonts w:eastAsia="Times New Roman" w:cs="Times New Roman"/>
          <w:szCs w:val="24"/>
        </w:rPr>
        <w:t>ημέτερους</w:t>
      </w:r>
      <w:r>
        <w:rPr>
          <w:rFonts w:eastAsia="Times New Roman" w:cs="Times New Roman"/>
          <w:szCs w:val="24"/>
        </w:rPr>
        <w:t>»</w:t>
      </w:r>
      <w:r>
        <w:rPr>
          <w:rFonts w:eastAsia="Times New Roman" w:cs="Times New Roman"/>
          <w:szCs w:val="24"/>
        </w:rPr>
        <w:t xml:space="preserve"> επιχειρηματίες και ΜΜΕ, χωρίς στοιχειώδεις εμπράγματες διασφαλίσεις και με εγγύηση-αέρα, όπως οι ίδιοι ομολόγησαν στην αρμόδια </w:t>
      </w:r>
      <w:r>
        <w:rPr>
          <w:rFonts w:eastAsia="Times New Roman" w:cs="Times New Roman"/>
          <w:szCs w:val="24"/>
        </w:rPr>
        <w:t>ε</w:t>
      </w:r>
      <w:r>
        <w:rPr>
          <w:rFonts w:eastAsia="Times New Roman" w:cs="Times New Roman"/>
          <w:szCs w:val="24"/>
        </w:rPr>
        <w:t xml:space="preserve">πιτροπή. </w:t>
      </w:r>
    </w:p>
    <w:p w14:paraId="6218961E"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Η διαπίστωση του Ευρωπαϊκού Ελεγκτικού Συνεδρίου είναι -τη διαβάζω επί λέξει- ότι «η εταιρική διακυβέρνηση των τραπεζ</w:t>
      </w:r>
      <w:r>
        <w:rPr>
          <w:rFonts w:eastAsia="Times New Roman" w:cs="Times New Roman"/>
          <w:szCs w:val="24"/>
        </w:rPr>
        <w:t xml:space="preserve">ών παρέμεινε στα ίδια, προ μνημονίων, επίπεδα». </w:t>
      </w:r>
    </w:p>
    <w:p w14:paraId="6218961F"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Κάνω μία παρένθεση εδώ για να θυμίσω ότι η μόνη προσπάθεια που κάνατε για τα κόκκινα δάνεια ήταν ο νόμος Δένδια, ο ν.4307/2014. Αυτός ο νόμος απέτυχε παταγωδώς και έμεινε στην ουσία ανενεργός. Είναι ζήτημα α</w:t>
      </w:r>
      <w:r>
        <w:rPr>
          <w:rFonts w:eastAsia="Times New Roman" w:cs="Times New Roman"/>
          <w:szCs w:val="24"/>
        </w:rPr>
        <w:t>ν υπήχθησαν κα</w:t>
      </w:r>
      <w:r>
        <w:rPr>
          <w:rFonts w:eastAsia="Times New Roman" w:cs="Times New Roman"/>
          <w:szCs w:val="24"/>
        </w:rPr>
        <w:t>μ</w:t>
      </w:r>
      <w:r>
        <w:rPr>
          <w:rFonts w:eastAsia="Times New Roman" w:cs="Times New Roman"/>
          <w:szCs w:val="24"/>
        </w:rPr>
        <w:t xml:space="preserve">μιά δεκαριά επιχειρήσεις στο σύνολο. </w:t>
      </w:r>
    </w:p>
    <w:p w14:paraId="62189620"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Με λίγα λόγια, το Ευρωπαϊκό Ελεγκτικό Συνέδριο διαπιστώνει ότι ούτε με τα δύο πρώτα μνημόνια βάλατε μυαλό και συνεχίζετε να πορεύεστε με την ίδια νοοτροπία στην άσκηση πολιτικής: Οριζόντιες περικοπές μισ</w:t>
      </w:r>
      <w:r>
        <w:rPr>
          <w:rFonts w:eastAsia="Times New Roman" w:cs="Times New Roman"/>
          <w:szCs w:val="24"/>
        </w:rPr>
        <w:t xml:space="preserve">θών, συντάξεων, κοινωνικών δαπανών. </w:t>
      </w:r>
    </w:p>
    <w:p w14:paraId="62189621" w14:textId="77777777" w:rsidR="00FB0E1F" w:rsidRDefault="0065608A">
      <w:pPr>
        <w:tabs>
          <w:tab w:val="center" w:pos="4393"/>
          <w:tab w:val="left" w:pos="5890"/>
        </w:tabs>
        <w:spacing w:after="0" w:line="600" w:lineRule="auto"/>
        <w:ind w:firstLine="720"/>
        <w:jc w:val="both"/>
        <w:rPr>
          <w:rFonts w:eastAsia="Times New Roman" w:cs="Times New Roman"/>
          <w:szCs w:val="24"/>
        </w:rPr>
      </w:pPr>
      <w:r>
        <w:rPr>
          <w:rFonts w:eastAsia="Times New Roman" w:cs="Times New Roman"/>
          <w:szCs w:val="24"/>
        </w:rPr>
        <w:t xml:space="preserve">Στο μόνο που είχατε επιτυχία ήταν η μείωση του εργατικού κόστους και η διάλυση των εργασιακών σχέσεων, καθώς καταργήθηκαν οι συλλογικές συμβάσεις, η επεκτασιμότητα, η αρχή της ευνοϊκής ρύθμισης. </w:t>
      </w:r>
    </w:p>
    <w:p w14:paraId="6218962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Σταματάω εδώ</w:t>
      </w:r>
      <w:r>
        <w:rPr>
          <w:rFonts w:eastAsia="Times New Roman" w:cs="Times New Roman"/>
          <w:szCs w:val="24"/>
        </w:rPr>
        <w:t>,</w:t>
      </w:r>
      <w:r>
        <w:rPr>
          <w:rFonts w:eastAsia="Times New Roman" w:cs="Times New Roman"/>
          <w:szCs w:val="24"/>
        </w:rPr>
        <w:t xml:space="preserve"> με τις δι</w:t>
      </w:r>
      <w:r>
        <w:rPr>
          <w:rFonts w:eastAsia="Times New Roman" w:cs="Times New Roman"/>
          <w:szCs w:val="24"/>
        </w:rPr>
        <w:t>απιστώσεις της έκθεσης. Άλλωστε</w:t>
      </w:r>
      <w:r>
        <w:rPr>
          <w:rFonts w:eastAsia="Times New Roman" w:cs="Times New Roman"/>
          <w:szCs w:val="24"/>
        </w:rPr>
        <w:t>,</w:t>
      </w:r>
      <w:r>
        <w:rPr>
          <w:rFonts w:eastAsia="Times New Roman" w:cs="Times New Roman"/>
          <w:szCs w:val="24"/>
        </w:rPr>
        <w:t xml:space="preserve"> τα συμπεράσματά της θα τα συζητήσουμε σε ειδική συνεδρίαση της Επιτροπής</w:t>
      </w:r>
      <w:r>
        <w:rPr>
          <w:rFonts w:eastAsia="Times New Roman" w:cs="Times New Roman"/>
          <w:szCs w:val="24"/>
        </w:rPr>
        <w:t xml:space="preserve"> Οικονομικών Υποθέσεων</w:t>
      </w:r>
      <w:r>
        <w:rPr>
          <w:rFonts w:eastAsia="Times New Roman" w:cs="Times New Roman"/>
          <w:szCs w:val="24"/>
        </w:rPr>
        <w:t>.</w:t>
      </w:r>
    </w:p>
    <w:p w14:paraId="6218962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ΣΥΡΙΖΑ-ΑΝΕΛ</w:t>
      </w:r>
      <w:r>
        <w:rPr>
          <w:rFonts w:eastAsia="Times New Roman" w:cs="Times New Roman"/>
          <w:szCs w:val="24"/>
        </w:rPr>
        <w:t>,</w:t>
      </w:r>
      <w:r>
        <w:rPr>
          <w:rFonts w:eastAsia="Times New Roman" w:cs="Times New Roman"/>
          <w:szCs w:val="24"/>
        </w:rPr>
        <w:t xml:space="preserve"> με τη συμφωνία του Αυγούστου του 2015 μείωσε σημαντικά τις υποχρεώσεις κ</w:t>
      </w:r>
      <w:r>
        <w:rPr>
          <w:rFonts w:eastAsia="Times New Roman" w:cs="Times New Roman"/>
          <w:szCs w:val="24"/>
        </w:rPr>
        <w:t>αι τους στόχους για τα πρωτογενή πλεονάσματα, έτσι ώστε η εφαρμογή να είναι ηπιότερη και πέτυχε επίσης σημαντική αναδιάρθρωση του χρέους. Εμείς, αυτούς τους στόχους υλοποιούμε μέσα από ένα δίχτυ κοινωνικής προστασίας</w:t>
      </w:r>
      <w:r>
        <w:rPr>
          <w:rFonts w:eastAsia="Times New Roman" w:cs="Times New Roman"/>
          <w:szCs w:val="24"/>
        </w:rPr>
        <w:t>,</w:t>
      </w:r>
      <w:r>
        <w:rPr>
          <w:rFonts w:eastAsia="Times New Roman" w:cs="Times New Roman"/>
          <w:szCs w:val="24"/>
        </w:rPr>
        <w:t xml:space="preserve"> που χτίσαμε με το κοινωνικό εισόδημα α</w:t>
      </w:r>
      <w:r>
        <w:rPr>
          <w:rFonts w:eastAsia="Times New Roman" w:cs="Times New Roman"/>
          <w:szCs w:val="24"/>
        </w:rPr>
        <w:t>λληλεγγύης, το κοινωνικό μέρισμα του 2016 και το κοινωνικό μέρισμα του 2017.</w:t>
      </w:r>
    </w:p>
    <w:p w14:paraId="6218962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πόροι αυτοί εξοικονομήθηκαν κυρίως από φορολογική συμμόρφωση, πάταξη της φοροδιαφυγής, καλύτερη εισπραξιμότητα του ΦΠΑ, εισαγωγή του πλαστικού χρήματος. Είναι πόροι από διάφορε</w:t>
      </w:r>
      <w:r>
        <w:rPr>
          <w:rFonts w:eastAsia="Times New Roman" w:cs="Times New Roman"/>
          <w:szCs w:val="24"/>
        </w:rPr>
        <w:t xml:space="preserve">ς λίστες και κυρίως από την οικειοθελή δήλωση εισοδημάτων, όπως επίσης και μέσω της επισκόπησης πρωτογενών δαπανών απ’ όπου εξοικονομήσαμε 320 εκατομμύρια ευρώ, τα οποία διατίθενται για την ενίσχυση του κοινωνικού προϋπολογισμού. </w:t>
      </w:r>
    </w:p>
    <w:p w14:paraId="6218962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το κουδούνι λήξεως του χρόνου ομιλίας του κυρίου Βουλευτή)</w:t>
      </w:r>
    </w:p>
    <w:p w14:paraId="6218962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6218962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εγκαταλείποντας το αφήγημα της καταστροφολογίας, στο οποίο επιδιδόταν όλο το προηγούμενο διάστημα και βλέποντας ότι η χώρα ξ</w:t>
      </w:r>
      <w:r>
        <w:rPr>
          <w:rFonts w:eastAsia="Times New Roman" w:cs="Times New Roman"/>
          <w:szCs w:val="24"/>
        </w:rPr>
        <w:t>αναστήνεται στα πόδια της, η εμπιστοσύνη επανέρχεται και η έξοδος από τα μνημόνια γίνεται πλέον ορατή, επιδίδεται συνεχώς σε ένα κρεσέντο ενός ιδιότυπου φιλελεύθερου λαϊκισμού, στηρίζοντας το αφήγημά της σε ένα μείγμα πολιτικής με μειώσεις δαπανών και φορο</w:t>
      </w:r>
      <w:r>
        <w:rPr>
          <w:rFonts w:eastAsia="Times New Roman" w:cs="Times New Roman"/>
          <w:szCs w:val="24"/>
        </w:rPr>
        <w:t>λογικές ελαφρύνσεις.</w:t>
      </w:r>
    </w:p>
    <w:p w14:paraId="6218962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Με συντηρητικούς υπολογισμούς, το πρόγραμμα που εξήγγειλε ο κ. Μητσοτάκης στη ΔΕΘ υπολογίζεται πάνω από 4,5 δισεκατομμύρια. Έχει, λοιπόν, η Νέα Δημοκρατία τη στοιχειώδη υποχρέωση, αν θέλει να λέγεται σοβαρό κόμμα, να παρουσιάσει στον ε</w:t>
      </w:r>
      <w:r>
        <w:rPr>
          <w:rFonts w:eastAsia="Times New Roman" w:cs="Times New Roman"/>
          <w:szCs w:val="24"/>
        </w:rPr>
        <w:t xml:space="preserve">λληνικό λαό τι δαπάνες θα κόψει και από πού, δεδομένου ότι οι θεσμοί και το ΔΝΤ παραδέχονται πλέον ότι οι πρωτογενείς λειτουργικές δαπάνες του δημοσίου και ιδιαίτερα οι κοινωνικές δαπάνες δεν επιδέχονται άλλες μειώσεις. </w:t>
      </w:r>
    </w:p>
    <w:p w14:paraId="6218962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κυρίες και κύριοι συνάδελφοι, θέλω να τονίσω ότι η τρίτη αξιολόγηση κλείνει και επίσημα στο </w:t>
      </w:r>
      <w:r>
        <w:rPr>
          <w:rFonts w:eastAsia="Times New Roman" w:cs="Times New Roman"/>
          <w:szCs w:val="24"/>
          <w:lang w:val="en-US"/>
        </w:rPr>
        <w:t>Eurogroup</w:t>
      </w:r>
      <w:r>
        <w:rPr>
          <w:rFonts w:eastAsia="Times New Roman" w:cs="Times New Roman"/>
          <w:szCs w:val="24"/>
        </w:rPr>
        <w:t xml:space="preserve"> του Ιανουαρίου. Μετά το κλείσιμο της τρίτης αξιολόγησης και σύμφωνα με τα συμφωνηθέντα, στο πρώτο τρίμηνο του 2018 θα αρχίσουν οι διαβουλεύσ</w:t>
      </w:r>
      <w:r>
        <w:rPr>
          <w:rFonts w:eastAsia="Times New Roman" w:cs="Times New Roman"/>
          <w:szCs w:val="24"/>
        </w:rPr>
        <w:t>εις με τους θεσμούς για την εφαρμογή του δεύτερου πακέτου ελάφρυνσης του χρέους, προκειμένου να ενισχυθεί η βιωσιμότητά του, με στόχο οι ετήσιες μικτές χρηματοδοτικές ανάγκες να παραμείνουν χαμηλότερες του 15% του ΑΕΠ σε μεσοπρόθεσμο ορίζοντα και χαμηλότερ</w:t>
      </w:r>
      <w:r>
        <w:rPr>
          <w:rFonts w:eastAsia="Times New Roman" w:cs="Times New Roman"/>
          <w:szCs w:val="24"/>
        </w:rPr>
        <w:t>ες του 20% σε μακροπρόθεσμο.</w:t>
      </w:r>
    </w:p>
    <w:p w14:paraId="6218962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Θυμίζω</w:t>
      </w:r>
      <w:r>
        <w:rPr>
          <w:rFonts w:eastAsia="Times New Roman" w:cs="Times New Roman"/>
          <w:szCs w:val="24"/>
        </w:rPr>
        <w:t>ν ότι</w:t>
      </w:r>
      <w:r>
        <w:rPr>
          <w:rFonts w:eastAsia="Times New Roman" w:cs="Times New Roman"/>
          <w:szCs w:val="24"/>
        </w:rPr>
        <w:t xml:space="preserve"> ήδη από την αρχή του 2017 είχε ξεκινήσει η εφαρμογή των βραχυχρόνιων μέτρων για την ελάφρυνση. Εμείς προχωράμε με συνέπεια και σχεδιασμό για την υλοποίηση της πολιτικής μας. Στόχος είναι, όπως προείπα, η έξοδος από </w:t>
      </w:r>
      <w:r>
        <w:rPr>
          <w:rFonts w:eastAsia="Times New Roman" w:cs="Times New Roman"/>
          <w:szCs w:val="24"/>
        </w:rPr>
        <w:t>τα μνημόνια και την επιτροπεία τον Αύγουστο του 2018, μία έξοδος με στόχο την προώθηση ξανά στις αγορές χρήματος, καθαρή, ασφαλή, χωρίς πιστοληπτική γραμμή</w:t>
      </w:r>
      <w:r>
        <w:rPr>
          <w:rFonts w:eastAsia="Times New Roman" w:cs="Times New Roman"/>
          <w:szCs w:val="24"/>
        </w:rPr>
        <w:t>,</w:t>
      </w:r>
      <w:r>
        <w:rPr>
          <w:rFonts w:eastAsia="Times New Roman" w:cs="Times New Roman"/>
          <w:szCs w:val="24"/>
        </w:rPr>
        <w:t xml:space="preserve"> που θα σήμαινε ενδεχόμενα νέες υποχρεώσεις. </w:t>
      </w:r>
    </w:p>
    <w:p w14:paraId="6218962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Η νέα περίοδος που ανοίγεται στη χώρα μας μετά τον Αύγ</w:t>
      </w:r>
      <w:r>
        <w:rPr>
          <w:rFonts w:eastAsia="Times New Roman" w:cs="Times New Roman"/>
          <w:szCs w:val="24"/>
        </w:rPr>
        <w:t>ουστο του 2018 δεν πρέπει σε τίποτα, κυρίες και κύριοι συνάδελφοι, να θυμίζει το παρελθόν. Δεν πρέπει να επαναλάβουμε τις ίδιες πολιτικές και την ίδια νοοτροπία</w:t>
      </w:r>
      <w:r>
        <w:rPr>
          <w:rFonts w:eastAsia="Times New Roman" w:cs="Times New Roman"/>
          <w:szCs w:val="24"/>
        </w:rPr>
        <w:t>,</w:t>
      </w:r>
      <w:r>
        <w:rPr>
          <w:rFonts w:eastAsia="Times New Roman" w:cs="Times New Roman"/>
          <w:szCs w:val="24"/>
        </w:rPr>
        <w:t xml:space="preserve"> που μας οδήγησαν στη χρεοκοπία και στα μνημόνια. </w:t>
      </w:r>
    </w:p>
    <w:p w14:paraId="6218962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Ελπίζω, αν και αμφιβάλω από τις τοποθετήσεις</w:t>
      </w:r>
      <w:r>
        <w:rPr>
          <w:rFonts w:eastAsia="Times New Roman" w:cs="Times New Roman"/>
          <w:szCs w:val="24"/>
        </w:rPr>
        <w:t xml:space="preserve"> που έχω ακούσει, ότι όλες οι πολιτικές δυνάμεις έχουν βάλει μυαλό από την περιπέτεια και την καταστροφή</w:t>
      </w:r>
      <w:r>
        <w:rPr>
          <w:rFonts w:eastAsia="Times New Roman" w:cs="Times New Roman"/>
          <w:szCs w:val="24"/>
        </w:rPr>
        <w:t>,</w:t>
      </w:r>
      <w:r>
        <w:rPr>
          <w:rFonts w:eastAsia="Times New Roman" w:cs="Times New Roman"/>
          <w:szCs w:val="24"/>
        </w:rPr>
        <w:t xml:space="preserve"> που βίωσε ο ελληνικός λαός τα προηγούμενα χρόνια. Οφείλουμε από τώρα να σχεδιάσουμε με στοιχειώδη συναίνεση τα επόμενα βήματα, να σχεδιάσουμε και να υ</w:t>
      </w:r>
      <w:r>
        <w:rPr>
          <w:rFonts w:eastAsia="Times New Roman" w:cs="Times New Roman"/>
          <w:szCs w:val="24"/>
        </w:rPr>
        <w:t>λοποιήσουμε ένα μοντέλο βιώσιμης και διατηρήσιμης ανάπτυξης</w:t>
      </w:r>
      <w:r>
        <w:rPr>
          <w:rFonts w:eastAsia="Times New Roman" w:cs="Times New Roman"/>
          <w:szCs w:val="24"/>
        </w:rPr>
        <w:t>,</w:t>
      </w:r>
      <w:r>
        <w:rPr>
          <w:rFonts w:eastAsia="Times New Roman" w:cs="Times New Roman"/>
          <w:szCs w:val="24"/>
        </w:rPr>
        <w:t xml:space="preserve"> που θα βασίζεται στη γνώση, την καινοτομία και την εξωστρέφεια, ένα μοντέλο δίκαιης ανάπτυξης που τα οφέλη του θα διαχέονται σε όλη την κοινωνία και όχι στους λίγους και ισχυρούς. Αυτό είναι το δ</w:t>
      </w:r>
      <w:r>
        <w:rPr>
          <w:rFonts w:eastAsia="Times New Roman" w:cs="Times New Roman"/>
          <w:szCs w:val="24"/>
        </w:rPr>
        <w:t>ικό μας σχέδιο και πιστεύουμε ότι ο ελληνικός λαός θα εμπιστευθεί εμάς να το υλοποιήσουμε.</w:t>
      </w:r>
    </w:p>
    <w:p w14:paraId="6218962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και για την ανοχή σας.</w:t>
      </w:r>
    </w:p>
    <w:p w14:paraId="6218962E" w14:textId="77777777" w:rsidR="00FB0E1F" w:rsidRDefault="0065608A">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18962F"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Κασιδιάρης από τη </w:t>
      </w:r>
      <w:r>
        <w:rPr>
          <w:rFonts w:eastAsia="Times New Roman" w:cs="Times New Roman"/>
          <w:szCs w:val="24"/>
        </w:rPr>
        <w:t>Χρυσή Αυγή.</w:t>
      </w:r>
    </w:p>
    <w:p w14:paraId="6218963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Παρακολουθώ με οργή τους κυβερνητικούς παράγοντες να επαναλαμβάνουν διαρκώς το ίδιο ψέμα, την ίδια αθλιότητα, την ίδια </w:t>
      </w:r>
      <w:r>
        <w:rPr>
          <w:rFonts w:eastAsia="Times New Roman" w:cs="Times New Roman"/>
          <w:szCs w:val="24"/>
        </w:rPr>
        <w:t>«</w:t>
      </w:r>
      <w:r>
        <w:rPr>
          <w:rFonts w:eastAsia="Times New Roman" w:cs="Times New Roman"/>
          <w:szCs w:val="24"/>
        </w:rPr>
        <w:t>κασέτα</w:t>
      </w:r>
      <w:r>
        <w:rPr>
          <w:rFonts w:eastAsia="Times New Roman" w:cs="Times New Roman"/>
          <w:szCs w:val="24"/>
        </w:rPr>
        <w:t>»</w:t>
      </w:r>
      <w:r>
        <w:rPr>
          <w:rFonts w:eastAsia="Times New Roman" w:cs="Times New Roman"/>
          <w:szCs w:val="24"/>
        </w:rPr>
        <w:t xml:space="preserve">, αν θέλετε, για έξοδο από τα μνημόνια, για τελευταίο μνημονιακό προϋπολογισμό. </w:t>
      </w:r>
    </w:p>
    <w:p w14:paraId="6218963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Μας θυμίζουν αυτά </w:t>
      </w:r>
      <w:r>
        <w:rPr>
          <w:rFonts w:eastAsia="Times New Roman" w:cs="Times New Roman"/>
          <w:szCs w:val="24"/>
        </w:rPr>
        <w:t>τα ψέματα που έλεγαν στις εκλογές του ’15, που έλεγε ο Τσίπρας για νταούλια,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Μέρκελ» και όλες αυτές τις βλακείες</w:t>
      </w:r>
      <w:r>
        <w:rPr>
          <w:rFonts w:eastAsia="Times New Roman" w:cs="Times New Roman"/>
          <w:szCs w:val="24"/>
        </w:rPr>
        <w:t>,</w:t>
      </w:r>
      <w:r>
        <w:rPr>
          <w:rFonts w:eastAsia="Times New Roman" w:cs="Times New Roman"/>
          <w:szCs w:val="24"/>
        </w:rPr>
        <w:t xml:space="preserve"> που τις πλήρωσε πολύ ακριβά η Ελλάδα και ο ελληνικός λαός. Μου θυμίζουν τον Σαμαρά και τις γελοιότητες που έλεγε ότι «Σκίζω μέρα με </w:t>
      </w:r>
      <w:r>
        <w:rPr>
          <w:rFonts w:eastAsia="Times New Roman" w:cs="Times New Roman"/>
          <w:szCs w:val="24"/>
        </w:rPr>
        <w:t>τη μέρα τα μνημόνια», όλα αυτά τα ψέματα, όλη αυτή η άθλια πολιτική ολόκληρου του αντισυνταγματικού τόξου, που θα μας οδηγήσουν</w:t>
      </w:r>
      <w:r>
        <w:rPr>
          <w:rFonts w:eastAsia="Times New Roman" w:cs="Times New Roman"/>
          <w:szCs w:val="24"/>
        </w:rPr>
        <w:t>,</w:t>
      </w:r>
      <w:r>
        <w:rPr>
          <w:rFonts w:eastAsia="Times New Roman" w:cs="Times New Roman"/>
          <w:szCs w:val="24"/>
        </w:rPr>
        <w:t xml:space="preserve"> όχι βεβαίως σε έξοδο από τα μνημόνια, αλλά σε σαράντα χρόνια μνημόνια. Σαράντα χρόνια μνημόνια θα έχουμε με Τσίπρα, Μητσοτάκη κ</w:t>
      </w:r>
      <w:r>
        <w:rPr>
          <w:rFonts w:eastAsia="Times New Roman" w:cs="Times New Roman"/>
          <w:szCs w:val="24"/>
        </w:rPr>
        <w:t>αι όλο αυτό το διεφθαρμένο πολιτικό σύστημα.</w:t>
      </w:r>
    </w:p>
    <w:p w14:paraId="6218963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Και αυτή, βεβαίως, δεν είναι μία δική μου φρασεολογία. Για σαράντα χρόνια μνημόνια μιλάνε και οι κορυφαίοι της διεθνούς τοκογλυφίας, αυτοί οι οποίοι έχουν υποτάξει σήμερα την Ελλάδα και διοικούν την Ελλάδα. </w:t>
      </w:r>
    </w:p>
    <w:p w14:paraId="6218963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διαβάσω εδώ τα λόγια ορισμένων τέτοιων παραγόντων- χθεσινές, προχθεσινές δηλώσεις- όπως είναι ο Ντέκλαν Κοστέλο της Κομισιόν: «Η οικονομική ανάκαμψη της Ελλάδας απαιτεί διαρθρωτικές αλλαγές για πολλά ακόμα χρόνια</w:t>
      </w:r>
      <w:r>
        <w:rPr>
          <w:rFonts w:eastAsia="Times New Roman" w:cs="Times New Roman"/>
          <w:szCs w:val="24"/>
        </w:rPr>
        <w:t>,</w:t>
      </w:r>
      <w:r>
        <w:rPr>
          <w:rFonts w:eastAsia="Times New Roman" w:cs="Times New Roman"/>
          <w:szCs w:val="24"/>
        </w:rPr>
        <w:t xml:space="preserve"> ειδικά στη φορολογία, τις επενδύσεις και τ</w:t>
      </w:r>
      <w:r>
        <w:rPr>
          <w:rFonts w:eastAsia="Times New Roman" w:cs="Times New Roman"/>
          <w:szCs w:val="24"/>
        </w:rPr>
        <w:t xml:space="preserve">ην απονομή δικαιοσύνης». Θα μας επιβάλλουν οι διεθνείς τοκογλύφοι πώς θα απονέμεται η δικαιοσύνη στην Ελλάδα. Γι’ αυτό έχει φτάσει η απονομή της δικαιοσύνης σε τέτοια μαύρα χάλια, να έχουμε μονίμως πολιτικές παρεμβάσεις, άνωθεν παρεμβάσεις και εντολές από </w:t>
      </w:r>
      <w:r>
        <w:rPr>
          <w:rFonts w:eastAsia="Times New Roman" w:cs="Times New Roman"/>
          <w:szCs w:val="24"/>
        </w:rPr>
        <w:t>τις κυβερνήσεις σε δικαστικούς παράγοντες.</w:t>
      </w:r>
    </w:p>
    <w:p w14:paraId="6218963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Θα πω και τα λόγια ενός άλλου παράγοντα, του Τζιαμαρόλι, αυτού με την περούκα, αυτού του γελοίου τύπου, ο οποίος είναι επικεφαλής του </w:t>
      </w:r>
      <w:r>
        <w:rPr>
          <w:rFonts w:eastAsia="Times New Roman" w:cs="Times New Roman"/>
          <w:szCs w:val="24"/>
          <w:lang w:val="en-US"/>
        </w:rPr>
        <w:t>ESM</w:t>
      </w:r>
      <w:r>
        <w:rPr>
          <w:rFonts w:eastAsia="Times New Roman" w:cs="Times New Roman"/>
          <w:szCs w:val="24"/>
        </w:rPr>
        <w:t xml:space="preserve"> στην Αθήνα. Κάτι τέτοιοι γελοίοι τύποι, δυστυχώς, διοικούν σήμερα την Ελλάδ</w:t>
      </w:r>
      <w:r>
        <w:rPr>
          <w:rFonts w:eastAsia="Times New Roman" w:cs="Times New Roman"/>
          <w:szCs w:val="24"/>
        </w:rPr>
        <w:t xml:space="preserve">α με περούκες, που τους βλέπουν τα παιδάκια στο </w:t>
      </w:r>
      <w:r>
        <w:rPr>
          <w:rFonts w:eastAsia="Times New Roman" w:cs="Times New Roman"/>
          <w:szCs w:val="24"/>
          <w:lang w:val="en-US"/>
        </w:rPr>
        <w:t>youtube</w:t>
      </w:r>
      <w:r>
        <w:rPr>
          <w:rFonts w:eastAsia="Times New Roman" w:cs="Times New Roman"/>
          <w:szCs w:val="24"/>
        </w:rPr>
        <w:t xml:space="preserve"> και γελάνε. </w:t>
      </w:r>
    </w:p>
    <w:p w14:paraId="62189635"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Κάποτε έμπαιναν οι Τούρκοι στην Ελλάδα με τον Μωάμεθ τον Πορθητή και ένα εκατομμύριο στρατό και πλήρωναν βαρύ φόρο αίματος</w:t>
      </w:r>
      <w:r>
        <w:rPr>
          <w:rFonts w:eastAsia="Times New Roman" w:cs="Times New Roman"/>
          <w:szCs w:val="24"/>
        </w:rPr>
        <w:t>,</w:t>
      </w:r>
      <w:r>
        <w:rPr>
          <w:rFonts w:eastAsia="Times New Roman" w:cs="Times New Roman"/>
          <w:szCs w:val="24"/>
        </w:rPr>
        <w:t xml:space="preserve"> για να καθυποτάξουν τη χώρα αυτή, η οποία στην ουσία ποτέ δεν υ</w:t>
      </w:r>
      <w:r>
        <w:rPr>
          <w:rFonts w:eastAsia="Times New Roman" w:cs="Times New Roman"/>
          <w:szCs w:val="24"/>
        </w:rPr>
        <w:t>ποτάχθηκε και πάντα συνέχιζε να αντιστέκεται. Σήμερα</w:t>
      </w:r>
      <w:r>
        <w:rPr>
          <w:rFonts w:eastAsia="Times New Roman" w:cs="Times New Roman"/>
          <w:szCs w:val="24"/>
        </w:rPr>
        <w:t>,</w:t>
      </w:r>
      <w:r>
        <w:rPr>
          <w:rFonts w:eastAsia="Times New Roman" w:cs="Times New Roman"/>
          <w:szCs w:val="24"/>
        </w:rPr>
        <w:t xml:space="preserve"> μας έχουν υποτάξει κάτι γελοίοι, κάτι αστείοι παράγοντες του Διεθνούς Νομισματικού Ταμείου, του </w:t>
      </w:r>
      <w:r>
        <w:rPr>
          <w:rFonts w:eastAsia="Times New Roman" w:cs="Times New Roman"/>
          <w:szCs w:val="24"/>
          <w:lang w:val="en-US"/>
        </w:rPr>
        <w:t>ESM</w:t>
      </w:r>
      <w:r>
        <w:rPr>
          <w:rFonts w:eastAsia="Times New Roman" w:cs="Times New Roman"/>
          <w:szCs w:val="24"/>
        </w:rPr>
        <w:t xml:space="preserve">, όπως είναι ο εν λόγω, ο οποίος είπε: «Τα δάνεια λήγουν μετά από σαράντα και πλέον χρόνια. Ο </w:t>
      </w:r>
      <w:r>
        <w:rPr>
          <w:rFonts w:eastAsia="Times New Roman" w:cs="Times New Roman"/>
          <w:szCs w:val="24"/>
          <w:lang w:val="en-US"/>
        </w:rPr>
        <w:t>ESM</w:t>
      </w:r>
      <w:r>
        <w:rPr>
          <w:rFonts w:eastAsia="Times New Roman" w:cs="Times New Roman"/>
          <w:szCs w:val="24"/>
        </w:rPr>
        <w:t xml:space="preserve"> θα εί</w:t>
      </w:r>
      <w:r>
        <w:rPr>
          <w:rFonts w:eastAsia="Times New Roman" w:cs="Times New Roman"/>
          <w:szCs w:val="24"/>
        </w:rPr>
        <w:t xml:space="preserve">ναι για πολλά χρόνια στην Ελλάδα». Σαράντα χρόνια μνημόνια, λοιπόν, με Τσίπρα, Μητσοτάκη και το διεφθαρμένο, μνημονιακό, αντισυνταγματικό σύστημα, το οποίο έχει καθυποτάξει την Ελλάδα. </w:t>
      </w:r>
    </w:p>
    <w:p w14:paraId="6218963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Έγινε αυτό το περιβόητο επενδυτικό συνέδριο, το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Link</w:t>
      </w:r>
      <w:r>
        <w:rPr>
          <w:rFonts w:eastAsia="Times New Roman" w:cs="Times New Roman"/>
          <w:szCs w:val="24"/>
        </w:rPr>
        <w:t>, από εκεί</w:t>
      </w:r>
      <w:r>
        <w:rPr>
          <w:rFonts w:eastAsia="Times New Roman" w:cs="Times New Roman"/>
          <w:szCs w:val="24"/>
        </w:rPr>
        <w:t xml:space="preserve"> πήρα και τις συγκεκριμένες φράσεις τις οποίες ανέγνωσα, όπου μίλησαν οι διεθνείς τοκογλύφοι για επενδυτικές ευκαιρίες στην Ελλάδα. Και ποιες είναι αυτές οι επενδυτικές ευκαιρίες των ξένων; Εξαγορά κόκκινων δανείων -</w:t>
      </w:r>
      <w:r>
        <w:rPr>
          <w:rFonts w:eastAsia="Times New Roman" w:cs="Times New Roman"/>
          <w:szCs w:val="24"/>
        </w:rPr>
        <w:t>δ</w:t>
      </w:r>
      <w:r>
        <w:rPr>
          <w:rFonts w:eastAsia="Times New Roman" w:cs="Times New Roman"/>
          <w:szCs w:val="24"/>
        </w:rPr>
        <w:t>ηλαδή</w:t>
      </w:r>
      <w:r>
        <w:rPr>
          <w:rFonts w:eastAsia="Times New Roman" w:cs="Times New Roman"/>
          <w:szCs w:val="24"/>
        </w:rPr>
        <w:t>,</w:t>
      </w:r>
      <w:r>
        <w:rPr>
          <w:rFonts w:eastAsia="Times New Roman" w:cs="Times New Roman"/>
          <w:szCs w:val="24"/>
        </w:rPr>
        <w:t xml:space="preserve"> θα πάρουν τα σπίτια του φτωχού κ</w:t>
      </w:r>
      <w:r>
        <w:rPr>
          <w:rFonts w:eastAsia="Times New Roman" w:cs="Times New Roman"/>
          <w:szCs w:val="24"/>
        </w:rPr>
        <w:t>όσμου, θα πάρουν τα σπίτια των Ελλήνων, οι οποίοι θα εξαναγκαστούν να φύγουν από τη χώρα</w:t>
      </w:r>
      <w:r>
        <w:rPr>
          <w:rFonts w:eastAsia="Times New Roman" w:cs="Times New Roman"/>
          <w:szCs w:val="24"/>
        </w:rPr>
        <w:t>,</w:t>
      </w:r>
      <w:r>
        <w:rPr>
          <w:rFonts w:eastAsia="Times New Roman" w:cs="Times New Roman"/>
          <w:szCs w:val="24"/>
        </w:rPr>
        <w:t xml:space="preserve"> για να εποικιστεί η χώρα στη συνέχεια από λαθρομετανάστες- καθώς και ιδιωτικοποιήσεις σε ΔΕΗ και ενέργεια. Προσέξτε, μιλάμε για το απόλυτο ξεπούλημα του εθνικού πλούτ</w:t>
      </w:r>
      <w:r>
        <w:rPr>
          <w:rFonts w:eastAsia="Times New Roman" w:cs="Times New Roman"/>
          <w:szCs w:val="24"/>
        </w:rPr>
        <w:t xml:space="preserve">ου της Ελλάδος. Οι ιδιωτικοποιήσεις σε ΔΕΗ και ενέργεια, οι πιο νευραλγικοί τομείς για την εθνική κυριαρχία της Ελλάδος περνάνε σε χέρια ξένων. </w:t>
      </w:r>
    </w:p>
    <w:p w14:paraId="6218963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Αυτός είναι και ο λόγος που ο Λαϊκός Σύνδεσμος-Χρυσή Αυγή, η τρίτη πολιτική δύναμη στη χώρα –σήμερα τρίτη πολιτ</w:t>
      </w:r>
      <w:r>
        <w:rPr>
          <w:rFonts w:eastAsia="Times New Roman" w:cs="Times New Roman"/>
          <w:szCs w:val="24"/>
        </w:rPr>
        <w:t>ική δύναμη, διεκδικούμε πολύ περισσότερα, διεκδικούμε την απελευθέρωση της πατρίδας μας- που βρισκόμαστε σε ένα καθεστώς απόλυτου αποκλεισμού από όλο το σύστημα των νταβατζήδων της ενημέρωσης, που σε συνεργασία με τα κυβερνητικά κλιμάκια και με όλα τα κόμμ</w:t>
      </w:r>
      <w:r>
        <w:rPr>
          <w:rFonts w:eastAsia="Times New Roman" w:cs="Times New Roman"/>
          <w:szCs w:val="24"/>
        </w:rPr>
        <w:t>ατα έχουν αποκλείσει τη φωνή της Χρυσής Αυγής και δεν ακούει κανένας πολίτης τις θέσεις της Χρυσής Αυγής</w:t>
      </w:r>
      <w:r>
        <w:rPr>
          <w:rFonts w:eastAsia="Times New Roman" w:cs="Times New Roman"/>
          <w:szCs w:val="24"/>
        </w:rPr>
        <w:t>,</w:t>
      </w:r>
      <w:r>
        <w:rPr>
          <w:rFonts w:eastAsia="Times New Roman" w:cs="Times New Roman"/>
          <w:szCs w:val="24"/>
        </w:rPr>
        <w:t xml:space="preserve"> γιατί η Χρυσή Αυγή έχει θέσεις. </w:t>
      </w:r>
    </w:p>
    <w:p w14:paraId="6218963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Γιατί η Χρυσή Αυγή, όταν κυβερνήσει τη χώρα, θα βασιστεί στις αρχές του εθνικισμού για την οικονομία, θα παρουσιάσει </w:t>
      </w:r>
      <w:r>
        <w:rPr>
          <w:rFonts w:eastAsia="Times New Roman" w:cs="Times New Roman"/>
          <w:szCs w:val="24"/>
        </w:rPr>
        <w:t xml:space="preserve">δηλαδή, έναν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w:t>
      </w:r>
      <w:r>
        <w:rPr>
          <w:rFonts w:eastAsia="Times New Roman" w:cs="Times New Roman"/>
          <w:szCs w:val="24"/>
        </w:rPr>
        <w:t xml:space="preserve"> όχι σαν τον </w:t>
      </w:r>
      <w:r>
        <w:rPr>
          <w:rFonts w:eastAsia="Times New Roman" w:cs="Times New Roman"/>
          <w:szCs w:val="24"/>
        </w:rPr>
        <w:t>π</w:t>
      </w:r>
      <w:r>
        <w:rPr>
          <w:rFonts w:eastAsia="Times New Roman" w:cs="Times New Roman"/>
          <w:szCs w:val="24"/>
        </w:rPr>
        <w:t xml:space="preserve">ροϋπολογισμό της φτώχειας, της εξαθλίωσης και της παράδοσης του εθνικού πλούτου στη διεθνή τοκογλυφία, όπως παρουσιάζει σήμερα ο ΣΥΡΙΖΑ και τις προάλλες η Νέα Δημοκρατία. Θα παρουσιάσει έναν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w:t>
      </w:r>
      <w:r>
        <w:rPr>
          <w:rFonts w:eastAsia="Times New Roman" w:cs="Times New Roman"/>
          <w:szCs w:val="24"/>
        </w:rPr>
        <w:t xml:space="preserve"> ο οποίος θα βασίζεται στην εθνική παραγωγή, θα βασίζεται στην αύξηση του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π</w:t>
      </w:r>
      <w:r>
        <w:rPr>
          <w:rFonts w:eastAsia="Times New Roman" w:cs="Times New Roman"/>
          <w:szCs w:val="24"/>
        </w:rPr>
        <w:t xml:space="preserve">ροϊόντος, θα βασίζεται στον εθνικό πλούτο της Ελλάδος. </w:t>
      </w:r>
    </w:p>
    <w:p w14:paraId="6218963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Και εδώ οφείλω να παρουσιάσω ορισμένα σημεία από αυτό το πραγματικά αντιμνημονιακό πρόγραμμα της Χρυσής Α</w:t>
      </w:r>
      <w:r>
        <w:rPr>
          <w:rFonts w:eastAsia="Times New Roman" w:cs="Times New Roman"/>
          <w:szCs w:val="24"/>
        </w:rPr>
        <w:t xml:space="preserve">υγής, ένα πρόγραμμα που στη προμετωπίδα του αναγράφει «εθνική αυτάρκεια», αυτάρκεια στα βασικά ήδη διαβίωσης του λαού μας. </w:t>
      </w:r>
    </w:p>
    <w:p w14:paraId="6218963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Το εθνικό μας σχέδιο για την ανάπτυξη της οικονομίας βασίζεται στην αύξηση του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π</w:t>
      </w:r>
      <w:r>
        <w:rPr>
          <w:rFonts w:eastAsia="Times New Roman" w:cs="Times New Roman"/>
          <w:szCs w:val="24"/>
        </w:rPr>
        <w:t>ροϊόντος με βάση την παραγωγή κα</w:t>
      </w:r>
      <w:r>
        <w:rPr>
          <w:rFonts w:eastAsia="Times New Roman" w:cs="Times New Roman"/>
          <w:szCs w:val="24"/>
        </w:rPr>
        <w:t xml:space="preserve">ι η Ελλάδα διαθέτει τις δυνατότητες να παράγει. </w:t>
      </w:r>
    </w:p>
    <w:p w14:paraId="6218963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Εδώ θα ασχοληθώ με το ζήτημα </w:t>
      </w:r>
      <w:r>
        <w:rPr>
          <w:rFonts w:eastAsia="Times New Roman" w:cs="Times New Roman"/>
          <w:szCs w:val="24"/>
        </w:rPr>
        <w:t xml:space="preserve">των </w:t>
      </w:r>
      <w:r>
        <w:rPr>
          <w:rFonts w:eastAsia="Times New Roman" w:cs="Times New Roman"/>
          <w:szCs w:val="24"/>
        </w:rPr>
        <w:t>υδρογον</w:t>
      </w:r>
      <w:r>
        <w:rPr>
          <w:rFonts w:eastAsia="Times New Roman" w:cs="Times New Roman"/>
          <w:szCs w:val="24"/>
        </w:rPr>
        <w:t>ανθράκων</w:t>
      </w:r>
      <w:r>
        <w:rPr>
          <w:rFonts w:eastAsia="Times New Roman" w:cs="Times New Roman"/>
          <w:szCs w:val="24"/>
        </w:rPr>
        <w:t xml:space="preserve"> και θα επαναλάβω τα λόγια ιδιαίτερα εξειδικευμένων Ελλήνων πανεπιστημιακών, ανθρώπων οι οποίοι ως τεχνοκράτες έχουν αποδείξει τις δυνατότητες της εθνικής μας </w:t>
      </w:r>
      <w:r>
        <w:rPr>
          <w:rFonts w:eastAsia="Times New Roman" w:cs="Times New Roman"/>
          <w:szCs w:val="24"/>
        </w:rPr>
        <w:t>οικονομίας.</w:t>
      </w:r>
    </w:p>
    <w:p w14:paraId="6218963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Έχω επαναλάβει παλαιότερα λεγόμενα του καθηγητή Ζεληλίδη, του καθηγητή γεωλογίας στο Πανεπιστήμιο της Πάτρας, των καθηγητών του Αριστοτελείου Πανεπιστημίου. Σήμερα θα βασιστώ στις μελέτες του καθηγητή Αντώνη Φώσκολου καθώς και στα γραπτά του Ηλ</w:t>
      </w:r>
      <w:r>
        <w:rPr>
          <w:rFonts w:eastAsia="Times New Roman" w:cs="Times New Roman"/>
          <w:szCs w:val="24"/>
        </w:rPr>
        <w:t xml:space="preserve">ία Κονοφάγου, Γενικού Διευθυντή Έρευνας και Παραγωγής υδρογονανθράκων στα ΕΛΠΕ. </w:t>
      </w:r>
    </w:p>
    <w:p w14:paraId="6218963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Νοτίως της Κρήτης, λοιπόν, με βάση αυτούς τους σοβαρούς Έλληνες τεχνοκράτες, υπάρχει δυνατότητα παραγωγής 3,5 τρισεκατομμύριων κυβικών μέτρων φυσικού αερίου. Σε βάθος εικοσιπε</w:t>
      </w:r>
      <w:r>
        <w:rPr>
          <w:rFonts w:eastAsia="Times New Roman" w:cs="Times New Roman"/>
          <w:szCs w:val="24"/>
        </w:rPr>
        <w:t xml:space="preserve">νταετίας μπορούν να υπάρχουν κέρδη περί τα 300 δισεκατομμύρια ευρώ. Ίδιο υπολογισμό έχει κάνει και η </w:t>
      </w:r>
      <w:r>
        <w:rPr>
          <w:rFonts w:eastAsia="Times New Roman" w:cs="Times New Roman"/>
          <w:szCs w:val="24"/>
        </w:rPr>
        <w:t>«</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w:t>
      </w:r>
      <w:r>
        <w:rPr>
          <w:rFonts w:eastAsia="Times New Roman" w:cs="Times New Roman"/>
          <w:szCs w:val="24"/>
        </w:rPr>
        <w:t xml:space="preserve"> εδώ και πολύ καιρό γιατί Γερμανοί, Ρώσοι, Αμερικάνοι έχουν υπολογίσει αυτά τα κοιτάσματα και τα έχουν κοστολογήσει και γι</w:t>
      </w:r>
      <w:r>
        <w:rPr>
          <w:rFonts w:eastAsia="Times New Roman" w:cs="Times New Roman"/>
          <w:szCs w:val="24"/>
        </w:rPr>
        <w:t>’</w:t>
      </w:r>
      <w:r>
        <w:rPr>
          <w:rFonts w:eastAsia="Times New Roman" w:cs="Times New Roman"/>
          <w:szCs w:val="24"/>
        </w:rPr>
        <w:t xml:space="preserve"> αυτόν τον λόγο έ</w:t>
      </w:r>
      <w:r>
        <w:rPr>
          <w:rFonts w:eastAsia="Times New Roman" w:cs="Times New Roman"/>
          <w:szCs w:val="24"/>
        </w:rPr>
        <w:t>χει επιβληθεί το μνημόνιο στην Ελλάδα.</w:t>
      </w:r>
    </w:p>
    <w:p w14:paraId="6218963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Ανατολικότερα, στη λεκάνη του Ηροδότου, στο ελληνικό της τμήμα, υπάρχουν πιθανά αποθέματα 2 τρισεκατομμυρίων κυβικών μέτρων φυσικού αερίου. </w:t>
      </w:r>
    </w:p>
    <w:p w14:paraId="6218963F" w14:textId="77777777" w:rsidR="00FB0E1F" w:rsidRDefault="0065608A">
      <w:pPr>
        <w:spacing w:after="0" w:line="600" w:lineRule="auto"/>
        <w:ind w:firstLine="720"/>
        <w:jc w:val="both"/>
        <w:rPr>
          <w:rFonts w:eastAsia="Times New Roman"/>
          <w:szCs w:val="24"/>
        </w:rPr>
      </w:pPr>
      <w:r>
        <w:rPr>
          <w:rFonts w:eastAsia="Times New Roman"/>
          <w:szCs w:val="24"/>
        </w:rPr>
        <w:t>Η Ελλάδα έχει τη δυνατότητα να τροφοδοτεί τη βιομηχανία ολόκληρης της Ευρώπη</w:t>
      </w:r>
      <w:r>
        <w:rPr>
          <w:rFonts w:eastAsia="Times New Roman"/>
          <w:szCs w:val="24"/>
        </w:rPr>
        <w:t>ς για δεκαετίες, εφόσον ξεκινήσουμε να παράγουμε. Καμμιά αναφορά γι</w:t>
      </w:r>
      <w:r>
        <w:rPr>
          <w:rFonts w:eastAsia="Times New Roman"/>
          <w:szCs w:val="24"/>
        </w:rPr>
        <w:t>’</w:t>
      </w:r>
      <w:r>
        <w:rPr>
          <w:rFonts w:eastAsia="Times New Roman"/>
          <w:szCs w:val="24"/>
        </w:rPr>
        <w:t xml:space="preserve"> αυτήν τη νευραλγική περιοχή νοτίως της Κρήτης δεν γίνεται ούτε στον </w:t>
      </w:r>
      <w:r>
        <w:rPr>
          <w:rFonts w:eastAsia="Times New Roman"/>
          <w:szCs w:val="24"/>
        </w:rPr>
        <w:t>π</w:t>
      </w:r>
      <w:r>
        <w:rPr>
          <w:rFonts w:eastAsia="Times New Roman"/>
          <w:szCs w:val="24"/>
        </w:rPr>
        <w:t xml:space="preserve">ροϋπολογισμό, καμμία απάντηση δεν λαμβάνουμε στον κοινοβουλευτικό έλεγχο, όπου επανειλημμένως έχω καταθέσει ερωτήσεις </w:t>
      </w:r>
      <w:r>
        <w:rPr>
          <w:rFonts w:eastAsia="Times New Roman"/>
          <w:szCs w:val="24"/>
        </w:rPr>
        <w:t xml:space="preserve">για την αξιοποίηση αυτών των κοιτασμάτων. Αντιθέτως, έχουμε τον σημερινό </w:t>
      </w:r>
      <w:r>
        <w:rPr>
          <w:rFonts w:eastAsia="Times New Roman"/>
          <w:szCs w:val="24"/>
        </w:rPr>
        <w:t>π</w:t>
      </w:r>
      <w:r>
        <w:rPr>
          <w:rFonts w:eastAsia="Times New Roman"/>
          <w:szCs w:val="24"/>
        </w:rPr>
        <w:t xml:space="preserve">ροϋπολογισμό φτώχιας και εξαθλίωσης. </w:t>
      </w:r>
    </w:p>
    <w:p w14:paraId="62189640" w14:textId="77777777" w:rsidR="00FB0E1F" w:rsidRDefault="0065608A">
      <w:pPr>
        <w:spacing w:after="0" w:line="600" w:lineRule="auto"/>
        <w:ind w:firstLine="720"/>
        <w:jc w:val="both"/>
        <w:rPr>
          <w:rFonts w:eastAsia="Times New Roman"/>
          <w:szCs w:val="24"/>
        </w:rPr>
      </w:pPr>
      <w:r>
        <w:rPr>
          <w:rFonts w:eastAsia="Times New Roman"/>
          <w:szCs w:val="24"/>
        </w:rPr>
        <w:t>Η Ελλάδα είναι στην πρώτη τριάδα εξαθλιωμένων χωρών της Ευρωπαϊκής Ένωσης. Είμαστε μια από τις τρεις χώρες με τις μεγαλύτερες στερήσεις, μαζί με</w:t>
      </w:r>
      <w:r>
        <w:rPr>
          <w:rFonts w:eastAsia="Times New Roman"/>
          <w:szCs w:val="24"/>
        </w:rPr>
        <w:t xml:space="preserve"> τη Βουλγαρία και τη Ρουμανία. Αυτά είναι τα επίσημα στοιχεία</w:t>
      </w:r>
      <w:r>
        <w:rPr>
          <w:rFonts w:eastAsia="Times New Roman"/>
          <w:szCs w:val="24"/>
        </w:rPr>
        <w:t>,</w:t>
      </w:r>
      <w:r>
        <w:rPr>
          <w:rFonts w:eastAsia="Times New Roman"/>
          <w:szCs w:val="24"/>
        </w:rPr>
        <w:t xml:space="preserve"> που καταθέτω στη Βουλή. Ένας στους τρεις Έλληνες, το 33%, τα τελευταία έτη, 2016-2017, δεν είχε τη δυνατότητα να απολαύσει βασικά υλικά</w:t>
      </w:r>
      <w:r>
        <w:rPr>
          <w:rFonts w:eastAsia="Times New Roman"/>
          <w:szCs w:val="24"/>
        </w:rPr>
        <w:t>,</w:t>
      </w:r>
      <w:r>
        <w:rPr>
          <w:rFonts w:eastAsia="Times New Roman"/>
          <w:szCs w:val="24"/>
        </w:rPr>
        <w:t xml:space="preserve"> αλλά και κοινωνικά αγαθά. Είμαστε στην πρώτη τριάδα στερ</w:t>
      </w:r>
      <w:r>
        <w:rPr>
          <w:rFonts w:eastAsia="Times New Roman"/>
          <w:szCs w:val="24"/>
        </w:rPr>
        <w:t>ήσεων στην Ευρωπαϊκή Ένωση</w:t>
      </w:r>
      <w:r>
        <w:rPr>
          <w:rFonts w:eastAsia="Times New Roman"/>
          <w:szCs w:val="24"/>
        </w:rPr>
        <w:t>,</w:t>
      </w:r>
      <w:r>
        <w:rPr>
          <w:rFonts w:eastAsia="Times New Roman"/>
          <w:szCs w:val="24"/>
        </w:rPr>
        <w:t xml:space="preserve"> μαζί με Ρουμανία και Βουλγαρία.</w:t>
      </w:r>
    </w:p>
    <w:p w14:paraId="62189641" w14:textId="77777777" w:rsidR="00FB0E1F" w:rsidRDefault="0065608A">
      <w:pPr>
        <w:spacing w:after="0" w:line="600" w:lineRule="auto"/>
        <w:ind w:firstLine="720"/>
        <w:jc w:val="both"/>
        <w:rPr>
          <w:rFonts w:eastAsia="Times New Roman"/>
          <w:szCs w:val="24"/>
        </w:rPr>
      </w:pPr>
      <w:r>
        <w:rPr>
          <w:rFonts w:eastAsia="Times New Roman"/>
          <w:szCs w:val="24"/>
        </w:rPr>
        <w:t>Και να επεκταθώ περισσότερο. Την ίδια ώρα</w:t>
      </w:r>
      <w:r>
        <w:rPr>
          <w:rFonts w:eastAsia="Times New Roman"/>
          <w:szCs w:val="24"/>
        </w:rPr>
        <w:t>,</w:t>
      </w:r>
      <w:r>
        <w:rPr>
          <w:rFonts w:eastAsia="Times New Roman"/>
          <w:szCs w:val="24"/>
        </w:rPr>
        <w:t xml:space="preserve"> η εθνική άμυνα της χώρας, ουσιαστικά, αλώνεται. Ο </w:t>
      </w:r>
      <w:r>
        <w:rPr>
          <w:rFonts w:eastAsia="Times New Roman"/>
          <w:szCs w:val="24"/>
        </w:rPr>
        <w:t>π</w:t>
      </w:r>
      <w:r>
        <w:rPr>
          <w:rFonts w:eastAsia="Times New Roman"/>
          <w:szCs w:val="24"/>
        </w:rPr>
        <w:t xml:space="preserve">ροϋπολογισμός προβλέπει μόνο 3 δισεκατομμύρια ευρώ για την εθνική άμυνα και έρχεται σε αντίθεση, </w:t>
      </w:r>
      <w:r>
        <w:rPr>
          <w:rFonts w:eastAsia="Times New Roman"/>
          <w:szCs w:val="24"/>
        </w:rPr>
        <w:t>βεβαίως, με το πρόγραμμα της Χρυσής Αυγής</w:t>
      </w:r>
      <w:r>
        <w:rPr>
          <w:rFonts w:eastAsia="Times New Roman"/>
          <w:szCs w:val="24"/>
        </w:rPr>
        <w:t>,</w:t>
      </w:r>
      <w:r>
        <w:rPr>
          <w:rFonts w:eastAsia="Times New Roman"/>
          <w:szCs w:val="24"/>
        </w:rPr>
        <w:t xml:space="preserve"> που μιλάει για αυτάρκεια σε οπλικά συστήματα, που μιλάει για συμπαραγωγή οπλικών συστημάτων. Θα μπορούσαμε σήμερα</w:t>
      </w:r>
      <w:r>
        <w:rPr>
          <w:rFonts w:eastAsia="Times New Roman"/>
          <w:szCs w:val="24"/>
        </w:rPr>
        <w:t>,</w:t>
      </w:r>
      <w:r>
        <w:rPr>
          <w:rFonts w:eastAsia="Times New Roman"/>
          <w:szCs w:val="24"/>
        </w:rPr>
        <w:t xml:space="preserve"> αντί να έχουμε φαλιρίσει την Ελληνική Βιομηχανία Όπλων και Οχημάτων, αντί να έχουμε βάλει λουκέτο </w:t>
      </w:r>
      <w:r>
        <w:rPr>
          <w:rFonts w:eastAsia="Times New Roman"/>
          <w:szCs w:val="24"/>
        </w:rPr>
        <w:t xml:space="preserve">στα Ελληνικά Αμυντικά Συστήματα, να έχουμε συμπαραγωγή τυφεκίων </w:t>
      </w:r>
      <w:r>
        <w:rPr>
          <w:rFonts w:eastAsia="Times New Roman"/>
          <w:szCs w:val="24"/>
          <w:lang w:val="en-US"/>
        </w:rPr>
        <w:t>AK</w:t>
      </w:r>
      <w:r>
        <w:rPr>
          <w:rFonts w:eastAsia="Times New Roman"/>
          <w:szCs w:val="24"/>
        </w:rPr>
        <w:t xml:space="preserve">47 ή ΑΚ74 -την πιο σύγχρονη έκδοση- να έχουμε συμπαραγωγή ακόμα και πυραύλων </w:t>
      </w:r>
      <w:r>
        <w:rPr>
          <w:rFonts w:eastAsia="Times New Roman"/>
          <w:szCs w:val="24"/>
          <w:lang w:val="en-US"/>
        </w:rPr>
        <w:t>S</w:t>
      </w:r>
      <w:r>
        <w:rPr>
          <w:rFonts w:eastAsia="Times New Roman"/>
          <w:szCs w:val="24"/>
        </w:rPr>
        <w:t>-</w:t>
      </w:r>
      <w:r>
        <w:rPr>
          <w:rFonts w:eastAsia="Times New Roman"/>
          <w:szCs w:val="24"/>
        </w:rPr>
        <w:t>400 με τη Ρωσία. Γιατί η βιομηχανία των Τούρκων, ενώ ένα μεγάλο κομμάτι του πληθυσμού τους ζει κάτω απ’ το όριο</w:t>
      </w:r>
      <w:r>
        <w:rPr>
          <w:rFonts w:eastAsia="Times New Roman"/>
          <w:szCs w:val="24"/>
        </w:rPr>
        <w:t xml:space="preserve"> της φτώχιας, ταυτόχρονα να μπορεί να παράγει τεθωρακισμένα; Γιατί οι Τούρκοι να παράγουν άρματα μάχης και η Ελλάδα να μην έχει καμμία δυνατότητα ανάπτυξης της αμυντικής της βιομηχανίας και η αμυντική μας βιομηχανία να έχει φαλιρίσε</w:t>
      </w:r>
      <w:r>
        <w:rPr>
          <w:rFonts w:eastAsia="Times New Roman"/>
          <w:szCs w:val="24"/>
        </w:rPr>
        <w:t>,</w:t>
      </w:r>
      <w:r>
        <w:rPr>
          <w:rFonts w:eastAsia="Times New Roman"/>
          <w:szCs w:val="24"/>
        </w:rPr>
        <w:t>ι λόγω των διεφθαρμένων</w:t>
      </w:r>
      <w:r>
        <w:rPr>
          <w:rFonts w:eastAsia="Times New Roman"/>
          <w:szCs w:val="24"/>
        </w:rPr>
        <w:t xml:space="preserve"> διοικήσεων</w:t>
      </w:r>
      <w:r>
        <w:rPr>
          <w:rFonts w:eastAsia="Times New Roman"/>
          <w:szCs w:val="24"/>
        </w:rPr>
        <w:t>,</w:t>
      </w:r>
      <w:r>
        <w:rPr>
          <w:rFonts w:eastAsia="Times New Roman"/>
          <w:szCs w:val="24"/>
        </w:rPr>
        <w:t xml:space="preserve"> που επέβαλε το πολιτικό σύστημα;</w:t>
      </w:r>
    </w:p>
    <w:p w14:paraId="62189642"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Ολοκληρώστε, παρακαλώ.</w:t>
      </w:r>
    </w:p>
    <w:p w14:paraId="62189643" w14:textId="77777777" w:rsidR="00FB0E1F" w:rsidRDefault="0065608A">
      <w:pPr>
        <w:spacing w:after="0"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Ολοκληρώνω με τις αποκαλύψεις Μουζάλα, που λέει ότι η Ευρωπαϊκή Ένωση κόβει το χρήμα που κάποτε στο παρελθόν έδινε στην Ελλάδα για τη λαθρομετανάστευση. Εδώ, λοιπόν, είχα βγάλει την είδηση, μέσω του κοινοβουλευτικού ελέγχου, ότι κάθε χρόνο σπαταλούνται 1,</w:t>
      </w:r>
      <w:r>
        <w:rPr>
          <w:rFonts w:eastAsia="Times New Roman"/>
          <w:szCs w:val="24"/>
        </w:rPr>
        <w:t>8 δισεκατομμύρια ευρώ για την υπόθεση λαθρομετανάστευση. Αυτά, όπως καταλαβαίνετε, με βάση τα τελευταία στοιχεία</w:t>
      </w:r>
      <w:r>
        <w:rPr>
          <w:rFonts w:eastAsia="Times New Roman"/>
          <w:szCs w:val="24"/>
        </w:rPr>
        <w:t>,</w:t>
      </w:r>
      <w:r>
        <w:rPr>
          <w:rFonts w:eastAsia="Times New Roman"/>
          <w:szCs w:val="24"/>
        </w:rPr>
        <w:t xml:space="preserve"> που έρχονται στο φως, θα τα πληρώνει όλα ο Έλληνας από την τσέπη του.</w:t>
      </w:r>
    </w:p>
    <w:p w14:paraId="62189644" w14:textId="77777777" w:rsidR="00FB0E1F" w:rsidRDefault="0065608A">
      <w:pPr>
        <w:spacing w:after="0" w:line="600" w:lineRule="auto"/>
        <w:ind w:firstLine="720"/>
        <w:jc w:val="both"/>
        <w:rPr>
          <w:rFonts w:eastAsia="Times New Roman"/>
          <w:szCs w:val="24"/>
        </w:rPr>
      </w:pPr>
      <w:r>
        <w:rPr>
          <w:rFonts w:eastAsia="Times New Roman"/>
          <w:szCs w:val="24"/>
        </w:rPr>
        <w:t>Την ίδια ώρα</w:t>
      </w:r>
      <w:r>
        <w:rPr>
          <w:rFonts w:eastAsia="Times New Roman"/>
          <w:szCs w:val="24"/>
        </w:rPr>
        <w:t>,</w:t>
      </w:r>
      <w:r>
        <w:rPr>
          <w:rFonts w:eastAsia="Times New Roman"/>
          <w:szCs w:val="24"/>
        </w:rPr>
        <w:t xml:space="preserve"> ο Τουσκ βάζει τέλος στην αναλογικότητα. Δεν θα υπάρχει ανα</w:t>
      </w:r>
      <w:r>
        <w:rPr>
          <w:rFonts w:eastAsia="Times New Roman"/>
          <w:szCs w:val="24"/>
        </w:rPr>
        <w:t xml:space="preserve">λογικότητα απορρόφησης λαθρομεταναστών με βάση τον πληθυσμό των χωρών, δηλαδή η πλειοψηφία αυτών θα μένει στην Ελλάδα. Αυτός είναι ο στόχος: Γκετοποίηση, άλωση της Ελλάδας και οι λαθρομετανάστες πλειοψηφία μέσα στη χώρα. Γι’ αυτό ο </w:t>
      </w:r>
      <w:r>
        <w:rPr>
          <w:rFonts w:eastAsia="Times New Roman"/>
          <w:szCs w:val="24"/>
        </w:rPr>
        <w:t>π</w:t>
      </w:r>
      <w:r>
        <w:rPr>
          <w:rFonts w:eastAsia="Times New Roman"/>
          <w:szCs w:val="24"/>
        </w:rPr>
        <w:t>ροϋπολογισμός χτυπά του</w:t>
      </w:r>
      <w:r>
        <w:rPr>
          <w:rFonts w:eastAsia="Times New Roman"/>
          <w:szCs w:val="24"/>
        </w:rPr>
        <w:t>ς τρίτεκνους Έλληνες, χτυπά τους πολύτεκνους Έλληνες. Γι’ αυτό και το κοινωνικό μέρισμα το πήραν ξένοι. Είχε πολύ σοφά προβλέψει η Χρυσή Αυγή και δεν ψήφισε το κοινωνικό μέρισμα, γιατί ελάχιστοι ήταν οι Έλληνες</w:t>
      </w:r>
      <w:r>
        <w:rPr>
          <w:rFonts w:eastAsia="Times New Roman"/>
          <w:szCs w:val="24"/>
        </w:rPr>
        <w:t>,</w:t>
      </w:r>
      <w:r>
        <w:rPr>
          <w:rFonts w:eastAsia="Times New Roman"/>
          <w:szCs w:val="24"/>
        </w:rPr>
        <w:t xml:space="preserve"> οι οποίοι επωφελήθηκαν απ’ αυτό το μέτρο. Οι</w:t>
      </w:r>
      <w:r>
        <w:rPr>
          <w:rFonts w:eastAsia="Times New Roman"/>
          <w:szCs w:val="24"/>
        </w:rPr>
        <w:t xml:space="preserve"> Αλβανοί, οι οποίοι έχουν βγάλει τα λεφτά στην Αλβανία και εμφανίζονται εδώ ως άποροι, πήραν το κοινωνικό μέρισμα μαζί με τους Ρομά και οι Έλληνες είναι αποκλεισμένοι.</w:t>
      </w:r>
    </w:p>
    <w:p w14:paraId="62189645" w14:textId="77777777" w:rsidR="00FB0E1F" w:rsidRDefault="0065608A">
      <w:pPr>
        <w:spacing w:after="0" w:line="600" w:lineRule="auto"/>
        <w:ind w:firstLine="720"/>
        <w:jc w:val="both"/>
        <w:rPr>
          <w:rFonts w:eastAsia="Times New Roman"/>
          <w:szCs w:val="24"/>
        </w:rPr>
      </w:pPr>
      <w:r>
        <w:rPr>
          <w:rFonts w:eastAsia="Times New Roman"/>
          <w:szCs w:val="24"/>
        </w:rPr>
        <w:t>Αυτός είναι ένας ιδιότυπος ρατσισμός σε βάρος των Ελλήνων, τον οποίο η Χρυσή Αυγή θα πατ</w:t>
      </w:r>
      <w:r>
        <w:rPr>
          <w:rFonts w:eastAsia="Times New Roman"/>
          <w:szCs w:val="24"/>
        </w:rPr>
        <w:t>άξει όταν διοικήσει τη χώρα.</w:t>
      </w:r>
    </w:p>
    <w:p w14:paraId="62189646" w14:textId="77777777" w:rsidR="00FB0E1F" w:rsidRDefault="0065608A">
      <w:pPr>
        <w:spacing w:after="0" w:line="600" w:lineRule="auto"/>
        <w:ind w:firstLine="720"/>
        <w:jc w:val="both"/>
        <w:rPr>
          <w:rFonts w:eastAsia="Times New Roman"/>
          <w:szCs w:val="24"/>
        </w:rPr>
      </w:pPr>
      <w:r>
        <w:rPr>
          <w:rFonts w:eastAsia="Times New Roman"/>
          <w:szCs w:val="24"/>
        </w:rPr>
        <w:t>Ευχαριστώ.</w:t>
      </w:r>
    </w:p>
    <w:p w14:paraId="62189647"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62189648" w14:textId="77777777" w:rsidR="00FB0E1F" w:rsidRDefault="0065608A">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Κωνσταντινέας από τον ΣΥΡΙΖΑ.</w:t>
      </w:r>
    </w:p>
    <w:p w14:paraId="62189649" w14:textId="77777777" w:rsidR="00FB0E1F" w:rsidRDefault="0065608A">
      <w:pPr>
        <w:spacing w:after="0"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Ευχαριστώ, κύριε Πρόεδρε.</w:t>
      </w:r>
    </w:p>
    <w:p w14:paraId="6218964A" w14:textId="77777777" w:rsidR="00FB0E1F" w:rsidRDefault="0065608A">
      <w:pPr>
        <w:spacing w:after="0" w:line="600" w:lineRule="auto"/>
        <w:ind w:firstLine="720"/>
        <w:jc w:val="both"/>
        <w:rPr>
          <w:rFonts w:eastAsia="Times New Roman"/>
          <w:szCs w:val="24"/>
        </w:rPr>
      </w:pPr>
      <w:r>
        <w:rPr>
          <w:rFonts w:eastAsia="Times New Roman"/>
          <w:szCs w:val="24"/>
        </w:rPr>
        <w:t>Θα κάνω μόνο ένα μικρό σχόλιο. Περί</w:t>
      </w:r>
      <w:r>
        <w:rPr>
          <w:rFonts w:eastAsia="Times New Roman"/>
          <w:szCs w:val="24"/>
        </w:rPr>
        <w:t>που τα 3,4 εκατομμύρια συνάνθρωπων μας που παίρνουν το μέρισμα πρέπει να είναι Ρομά και ξένοι, λαθρομετανάστες κ.λπ.</w:t>
      </w:r>
      <w:r>
        <w:rPr>
          <w:rFonts w:eastAsia="Times New Roman"/>
          <w:szCs w:val="24"/>
        </w:rPr>
        <w:t>.</w:t>
      </w:r>
      <w:r>
        <w:rPr>
          <w:rFonts w:eastAsia="Times New Roman"/>
          <w:szCs w:val="24"/>
        </w:rPr>
        <w:t xml:space="preserve"> Είναι διαφορετικά τα νούμερα που έχουμε στο κεφάλι μας. </w:t>
      </w:r>
    </w:p>
    <w:p w14:paraId="6218964B" w14:textId="77777777" w:rsidR="00FB0E1F" w:rsidRDefault="0065608A">
      <w:pPr>
        <w:spacing w:after="0" w:line="600" w:lineRule="auto"/>
        <w:ind w:firstLine="720"/>
        <w:jc w:val="both"/>
        <w:rPr>
          <w:rFonts w:eastAsia="Times New Roman"/>
          <w:szCs w:val="24"/>
        </w:rPr>
      </w:pPr>
      <w:r>
        <w:rPr>
          <w:rFonts w:eastAsia="Times New Roman"/>
          <w:b/>
          <w:szCs w:val="24"/>
        </w:rPr>
        <w:t>ΧΡΗΣΤΟΣ ΧΑΤΖΗΣΑΒΒΑΣ: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6218964C" w14:textId="77777777" w:rsidR="00FB0E1F" w:rsidRDefault="0065608A">
      <w:pPr>
        <w:spacing w:after="0"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Έτσι λέγατε εσείς. Γι</w:t>
      </w:r>
      <w:r>
        <w:rPr>
          <w:rFonts w:eastAsia="Times New Roman"/>
          <w:szCs w:val="24"/>
        </w:rPr>
        <w:t>α εμάς δεν είναι αυτό. Έτσι είπατε. Είναι 3,4 εκατομμύρια. Υπάρχουν τόσοι πολλοί εδώ και δεν το γνωρίζω; Πάντως, ο κόσμος γνωρίζει.</w:t>
      </w:r>
    </w:p>
    <w:p w14:paraId="6218964D" w14:textId="77777777" w:rsidR="00FB0E1F" w:rsidRDefault="0065608A">
      <w:pPr>
        <w:spacing w:after="0" w:line="600" w:lineRule="auto"/>
        <w:jc w:val="both"/>
        <w:rPr>
          <w:rFonts w:eastAsia="Times New Roman"/>
          <w:szCs w:val="24"/>
        </w:rPr>
      </w:pPr>
      <w:r>
        <w:rPr>
          <w:rFonts w:eastAsia="Times New Roman"/>
          <w:szCs w:val="24"/>
        </w:rPr>
        <w:t xml:space="preserve">Κυρίες και κύριοι συνάδελφοι, ο </w:t>
      </w:r>
      <w:r>
        <w:rPr>
          <w:rFonts w:eastAsia="Times New Roman"/>
          <w:szCs w:val="24"/>
        </w:rPr>
        <w:t>π</w:t>
      </w:r>
      <w:r>
        <w:rPr>
          <w:rFonts w:eastAsia="Times New Roman"/>
          <w:szCs w:val="24"/>
        </w:rPr>
        <w:t>ροϋπολογισμός του 2018 εύκολα μπορούσε να χαρακτηριστεί ως ο τελευταίος μνημονιακός. Ο κύκλ</w:t>
      </w:r>
      <w:r>
        <w:rPr>
          <w:rFonts w:eastAsia="Times New Roman"/>
          <w:szCs w:val="24"/>
        </w:rPr>
        <w:t>ος των μνημονίων</w:t>
      </w:r>
      <w:r>
        <w:rPr>
          <w:rFonts w:eastAsia="Times New Roman"/>
          <w:szCs w:val="24"/>
        </w:rPr>
        <w:t>,</w:t>
      </w:r>
      <w:r>
        <w:rPr>
          <w:rFonts w:eastAsia="Times New Roman"/>
          <w:szCs w:val="24"/>
        </w:rPr>
        <w:t xml:space="preserve"> που κληρονομήσαμε από το ΠΑΣΟΚ και τη Νέα Δημοκρατία φτάνει κάπου εδώ. Για τρίτη συνεχόμενη χρονιά</w:t>
      </w:r>
      <w:r>
        <w:rPr>
          <w:rFonts w:eastAsia="Times New Roman"/>
          <w:szCs w:val="24"/>
        </w:rPr>
        <w:t>,</w:t>
      </w:r>
      <w:r>
        <w:rPr>
          <w:rFonts w:eastAsia="Times New Roman"/>
          <w:szCs w:val="24"/>
        </w:rPr>
        <w:t xml:space="preserve"> η Κυβέρνηση καταφέρνει να πιάνει τους δημοσιονομικούς στόχους, δίνοντας, μάλιστα, πίσω κοινωνικό μέρισμα στους πολίτες που είχαν περισσότε</w:t>
      </w:r>
      <w:r>
        <w:rPr>
          <w:rFonts w:eastAsia="Times New Roman"/>
          <w:szCs w:val="24"/>
        </w:rPr>
        <w:t>ρο ανάγκη.</w:t>
      </w:r>
      <w:r w:rsidDel="006303BD">
        <w:rPr>
          <w:rFonts w:eastAsia="Times New Roman"/>
          <w:szCs w:val="24"/>
        </w:rPr>
        <w:t xml:space="preserve"> </w:t>
      </w:r>
      <w:r>
        <w:rPr>
          <w:rFonts w:eastAsia="Times New Roman"/>
          <w:szCs w:val="24"/>
        </w:rPr>
        <w:t xml:space="preserve">Ένα μέρισμα που πέρυσι η Νέα Δημοκρατία δεν το ψήφισε, φέτος έβαλε μυαλό και το ψήφισε, με την πίεση του κόσμου. </w:t>
      </w:r>
    </w:p>
    <w:p w14:paraId="6218964E" w14:textId="77777777" w:rsidR="00FB0E1F" w:rsidRDefault="0065608A">
      <w:pPr>
        <w:spacing w:after="0" w:line="600" w:lineRule="auto"/>
        <w:ind w:firstLine="720"/>
        <w:jc w:val="both"/>
        <w:rPr>
          <w:rFonts w:eastAsia="Times New Roman"/>
          <w:szCs w:val="24"/>
        </w:rPr>
      </w:pPr>
      <w:r>
        <w:rPr>
          <w:rFonts w:eastAsia="Times New Roman"/>
          <w:szCs w:val="24"/>
        </w:rPr>
        <w:t xml:space="preserve">Σε πείσμα της καταστροφολογίας </w:t>
      </w:r>
      <w:r>
        <w:rPr>
          <w:rFonts w:eastAsia="Times New Roman"/>
          <w:szCs w:val="24"/>
        </w:rPr>
        <w:t>της,</w:t>
      </w:r>
      <w:r>
        <w:rPr>
          <w:rFonts w:eastAsia="Times New Roman"/>
          <w:szCs w:val="24"/>
        </w:rPr>
        <w:t xml:space="preserve"> όλοι οι οικονομικοί δείκτες αποτυπώνουν με τον πιο εμφατικό τρόπο</w:t>
      </w:r>
      <w:r>
        <w:rPr>
          <w:rFonts w:eastAsia="Times New Roman"/>
          <w:szCs w:val="24"/>
        </w:rPr>
        <w:t>,</w:t>
      </w:r>
      <w:r>
        <w:rPr>
          <w:rFonts w:eastAsia="Times New Roman"/>
          <w:szCs w:val="24"/>
        </w:rPr>
        <w:t xml:space="preserve"> την αναπτυξιακή δυναμική της ελληνικής οικονομίας. Το 2017 -έτος ανάπτυξης μετά από πολλά χρόνια- είχαμε τρία συνεχόμενα θετικά τρίμηνα. Το πρώτο επτάμηνο του 2017 οι εξαγωγές σημείωναν αύξηση 18%, φθάνοντας στο υψηλότερο επίπεδο της τελευταίας δεκαετίας.</w:t>
      </w:r>
      <w:r>
        <w:rPr>
          <w:rFonts w:eastAsia="Times New Roman"/>
          <w:szCs w:val="24"/>
        </w:rPr>
        <w:t xml:space="preserve"> Η βιομηχανική δραστηριότητα αυξήθηκε κατά 5,3%, οι ξένες, άμεσες επενδύσεις αυξήθηκαν κατά 161% σε σχέση με το προηγούμενο έτος, ο τουρισμός φέτος έσπασε κάθε ρεκόρ και η χώρα μας πραγματοποίησε δύο επιτυχημένες εξόδους στις αγορές στο δεκαετές ομόλογο</w:t>
      </w:r>
      <w:r>
        <w:rPr>
          <w:rFonts w:eastAsia="Times New Roman"/>
          <w:szCs w:val="24"/>
        </w:rPr>
        <w:t>,</w:t>
      </w:r>
      <w:r>
        <w:rPr>
          <w:rFonts w:eastAsia="Times New Roman"/>
          <w:szCs w:val="24"/>
        </w:rPr>
        <w:t xml:space="preserve"> π</w:t>
      </w:r>
      <w:r>
        <w:rPr>
          <w:rFonts w:eastAsia="Times New Roman"/>
          <w:szCs w:val="24"/>
        </w:rPr>
        <w:t xml:space="preserve">ου πέφτει κάτω από 5%. </w:t>
      </w:r>
    </w:p>
    <w:p w14:paraId="6218964F" w14:textId="77777777" w:rsidR="00FB0E1F" w:rsidRDefault="0065608A">
      <w:pPr>
        <w:spacing w:after="0" w:line="600" w:lineRule="auto"/>
        <w:ind w:firstLine="720"/>
        <w:jc w:val="both"/>
        <w:rPr>
          <w:rFonts w:eastAsia="Times New Roman"/>
          <w:szCs w:val="24"/>
        </w:rPr>
      </w:pPr>
      <w:r>
        <w:rPr>
          <w:rFonts w:eastAsia="Times New Roman"/>
          <w:szCs w:val="24"/>
        </w:rPr>
        <w:t>Το κυριότερο από όλα -γιατί αυτά βγαίνουν με μεγάλο κόπο- είναι αυτό που έκανε η Κυβέρνηση σχετικά με την ανεργία, που δεν μπορούν να το καταλάβουν μερικοί. Από 27% έπεσε στο 21% και οι προβλέψεις μας για το 2018 είναι κάτω από 20%.</w:t>
      </w:r>
      <w:r>
        <w:rPr>
          <w:rFonts w:eastAsia="Times New Roman"/>
          <w:szCs w:val="24"/>
        </w:rPr>
        <w:t xml:space="preserve"> Δεν φέραμε εμείς την ανεργία στην Ελλάδα. Η Νέα Δημοκρατία και το ΠΑΣΟΚ την έφερε, για να ξέρουμε τι γίνεται. Εμείς τη μειώνουμε. </w:t>
      </w:r>
    </w:p>
    <w:p w14:paraId="62189650" w14:textId="77777777" w:rsidR="00FB0E1F" w:rsidRDefault="0065608A">
      <w:pPr>
        <w:spacing w:after="0" w:line="600" w:lineRule="auto"/>
        <w:ind w:firstLine="720"/>
        <w:jc w:val="both"/>
        <w:rPr>
          <w:rFonts w:eastAsia="Times New Roman"/>
          <w:szCs w:val="24"/>
        </w:rPr>
      </w:pPr>
      <w:r>
        <w:rPr>
          <w:rFonts w:eastAsia="Times New Roman"/>
          <w:szCs w:val="24"/>
        </w:rPr>
        <w:t>Η δημοσιονομική προσαρμογή των ετών 2015-2018 συνοδεύτηκε και με τη σταδιακή ενίσχυση προστασίας των πιο ευάλωτων κατηγοριών</w:t>
      </w:r>
      <w:r>
        <w:rPr>
          <w:rFonts w:eastAsia="Times New Roman"/>
          <w:szCs w:val="24"/>
        </w:rPr>
        <w:t xml:space="preserve">. Γιατί η νεοφιλελεύθερη πολιτική, ειδικά της Νέας Δημοκρατίας, τους είχε ξεχάσει αυτούς τους ανθρώπους. </w:t>
      </w:r>
    </w:p>
    <w:p w14:paraId="62189651" w14:textId="77777777" w:rsidR="00FB0E1F" w:rsidRDefault="0065608A">
      <w:pPr>
        <w:spacing w:after="0" w:line="600" w:lineRule="auto"/>
        <w:ind w:firstLine="720"/>
        <w:jc w:val="both"/>
        <w:rPr>
          <w:rFonts w:eastAsia="Times New Roman"/>
          <w:szCs w:val="24"/>
        </w:rPr>
      </w:pPr>
      <w:r>
        <w:rPr>
          <w:rFonts w:eastAsia="Times New Roman"/>
          <w:szCs w:val="24"/>
        </w:rPr>
        <w:t>Η δημοσιονομική προσαρμογή επιβλήθηκε από τις συνθήκες που είχαν δημιουργήσει οι κύριοι που είπα. Πρώτα κακοδιαχειρίστηκαν επί σειρά ετών τη χώρα -για</w:t>
      </w:r>
      <w:r>
        <w:rPr>
          <w:rFonts w:eastAsia="Times New Roman"/>
          <w:szCs w:val="24"/>
        </w:rPr>
        <w:t xml:space="preserve"> δεκαετίες- και οι αδιέξοδες πολιτικές</w:t>
      </w:r>
      <w:r>
        <w:rPr>
          <w:rFonts w:eastAsia="Times New Roman"/>
          <w:szCs w:val="24"/>
        </w:rPr>
        <w:t>,</w:t>
      </w:r>
      <w:r>
        <w:rPr>
          <w:rFonts w:eastAsia="Times New Roman"/>
          <w:szCs w:val="24"/>
        </w:rPr>
        <w:t xml:space="preserve"> τους έφεραν στην κρίση του 2009. Έβγαλαν τόνους χολής εναντίον των πολιτών, γεμίζοντας ενοχές τις συνειδήσεις </w:t>
      </w:r>
      <w:r>
        <w:rPr>
          <w:rFonts w:eastAsia="Times New Roman"/>
          <w:szCs w:val="24"/>
        </w:rPr>
        <w:t>τους,</w:t>
      </w:r>
      <w:r>
        <w:rPr>
          <w:rFonts w:eastAsia="Times New Roman"/>
          <w:szCs w:val="24"/>
        </w:rPr>
        <w:t xml:space="preserve"> μέσω του διαβόητου συνθήματος «μαζί τα φάγαμε». </w:t>
      </w:r>
    </w:p>
    <w:p w14:paraId="62189652" w14:textId="77777777" w:rsidR="00FB0E1F" w:rsidRDefault="0065608A">
      <w:pPr>
        <w:spacing w:after="0" w:line="600" w:lineRule="auto"/>
        <w:ind w:firstLine="720"/>
        <w:jc w:val="both"/>
        <w:rPr>
          <w:rFonts w:eastAsia="Times New Roman"/>
          <w:szCs w:val="24"/>
        </w:rPr>
      </w:pPr>
      <w:r>
        <w:rPr>
          <w:rFonts w:eastAsia="Times New Roman"/>
          <w:szCs w:val="24"/>
        </w:rPr>
        <w:t xml:space="preserve">Ε, λοιπόν, κύριοι δεν τα φάγαμε μαζί. Εσείς μάλλον </w:t>
      </w:r>
      <w:r>
        <w:rPr>
          <w:rFonts w:eastAsia="Times New Roman"/>
          <w:szCs w:val="24"/>
        </w:rPr>
        <w:t>τα φάγατε ή κάνατε κακή διαχείριση τρεις δεκαετίες και παραπάνω. Παράλληλα, προσπάθησαν να σώσουν τις ελίτ, κάτι το οποίο βλέπουμε ακόμα και τώρα -είναι η ύστατή τους προσπάθεια, αφού δεν έχουν στήριξη από τον κόσμο, μόνο από τα κανάλια μπορούν να έχουν- σ</w:t>
      </w:r>
      <w:r>
        <w:rPr>
          <w:rFonts w:eastAsia="Times New Roman"/>
          <w:szCs w:val="24"/>
        </w:rPr>
        <w:t xml:space="preserve">ε βάρος των εργαζομένων. Και υπήρχε η λιτότητα στα λαϊκά στρώματα από αυτήν. </w:t>
      </w:r>
    </w:p>
    <w:p w14:paraId="62189653" w14:textId="77777777" w:rsidR="00FB0E1F" w:rsidRDefault="0065608A">
      <w:pPr>
        <w:spacing w:after="0" w:line="600" w:lineRule="auto"/>
        <w:ind w:firstLine="720"/>
        <w:jc w:val="both"/>
        <w:rPr>
          <w:rFonts w:eastAsia="Times New Roman"/>
          <w:szCs w:val="24"/>
        </w:rPr>
      </w:pPr>
      <w:r>
        <w:rPr>
          <w:rFonts w:eastAsia="Times New Roman"/>
          <w:szCs w:val="24"/>
        </w:rPr>
        <w:t>Στα έτη που ακολούθησαν, οι ρυθμοί της οικονομικής ανάπτυξης</w:t>
      </w:r>
      <w:r>
        <w:rPr>
          <w:rFonts w:eastAsia="Times New Roman"/>
          <w:szCs w:val="24"/>
        </w:rPr>
        <w:t>,</w:t>
      </w:r>
      <w:r>
        <w:rPr>
          <w:rFonts w:eastAsia="Times New Roman"/>
          <w:szCs w:val="24"/>
        </w:rPr>
        <w:t xml:space="preserve"> που προβλέπει το μεσοπρόθεσμο πρόγραμμα, είναι επαρκείς</w:t>
      </w:r>
      <w:r>
        <w:rPr>
          <w:rFonts w:eastAsia="Times New Roman"/>
          <w:szCs w:val="24"/>
        </w:rPr>
        <w:t>,</w:t>
      </w:r>
      <w:r>
        <w:rPr>
          <w:rFonts w:eastAsia="Times New Roman"/>
          <w:szCs w:val="24"/>
        </w:rPr>
        <w:t xml:space="preserve"> για να εξασφαλίσουμε εκείνο το δημοσιονομικό χώρο, ώστε να </w:t>
      </w:r>
      <w:r>
        <w:rPr>
          <w:rFonts w:eastAsia="Times New Roman"/>
          <w:szCs w:val="24"/>
        </w:rPr>
        <w:t>εφαρμοστούν άμεσα οι μειώσεις, που πολύ σωστά όλοι κρίνουμε, των φορολογικών συντελεστών.</w:t>
      </w:r>
    </w:p>
    <w:p w14:paraId="62189654" w14:textId="77777777" w:rsidR="00FB0E1F" w:rsidRDefault="0065608A">
      <w:pPr>
        <w:spacing w:after="0" w:line="600" w:lineRule="auto"/>
        <w:ind w:firstLine="720"/>
        <w:jc w:val="both"/>
        <w:rPr>
          <w:rFonts w:eastAsia="Times New Roman"/>
          <w:szCs w:val="24"/>
        </w:rPr>
      </w:pPr>
      <w:r>
        <w:rPr>
          <w:rFonts w:eastAsia="Times New Roman"/>
          <w:szCs w:val="24"/>
        </w:rPr>
        <w:t xml:space="preserve">Αγαπητοί συνάδελφοι, τα τεχνικά σημεία του </w:t>
      </w:r>
      <w:r>
        <w:rPr>
          <w:rFonts w:eastAsia="Times New Roman"/>
          <w:szCs w:val="24"/>
        </w:rPr>
        <w:t>π</w:t>
      </w:r>
      <w:r>
        <w:rPr>
          <w:rFonts w:eastAsia="Times New Roman"/>
          <w:szCs w:val="24"/>
        </w:rPr>
        <w:t>ροϋπολογισμού έχουν συζητηθεί πολύ. Αξίζει όμως, να αναφέρω ένα σημείο, από το οποίο αποδεικνύεται πόσο νοικοκύρηδες είμασ</w:t>
      </w:r>
      <w:r>
        <w:rPr>
          <w:rFonts w:eastAsia="Times New Roman"/>
          <w:szCs w:val="24"/>
        </w:rPr>
        <w:t>τε. Αυτό ονομάζεται «ασφαλιστικά ταμεία». Εκτίμηση για το 2017: 505 εκατομμύρια, μείον 198 εκατομμύρια σε δημοσιονομική βάση. Πρόβλεψη για το 2018, κύριε Σταϊκούρα, που ξέρετε και πολύ καλά οικονομικά, 930 εκατομμύρια και 859 εκατομμύρια σε δημοσιονομική β</w:t>
      </w:r>
      <w:r>
        <w:rPr>
          <w:rFonts w:eastAsia="Times New Roman"/>
          <w:szCs w:val="24"/>
        </w:rPr>
        <w:t xml:space="preserve">άση. Αυτό ούτε στο πιο βαθύ σας όνειρο δεν το είχατε σκεφτεί εσείς. Άρα, το πλεόνασμα είναι βελτιωμένο πάνω από 1 δισεκατομμύριο σε σχέση με το 2017 για του χρόνου. </w:t>
      </w:r>
    </w:p>
    <w:p w14:paraId="62189655" w14:textId="77777777" w:rsidR="00FB0E1F" w:rsidRDefault="0065608A">
      <w:pPr>
        <w:spacing w:after="0" w:line="600" w:lineRule="auto"/>
        <w:ind w:firstLine="720"/>
        <w:jc w:val="both"/>
        <w:rPr>
          <w:rFonts w:eastAsia="Times New Roman"/>
          <w:szCs w:val="24"/>
        </w:rPr>
      </w:pPr>
      <w:r>
        <w:rPr>
          <w:rFonts w:eastAsia="Times New Roman"/>
          <w:szCs w:val="24"/>
        </w:rPr>
        <w:t>Κλείνοντας, θα σας θυμίσω μια φράση του Ιησού Χριστού. Είχε πει: «Αληθινά σας λέω, δύσκολα</w:t>
      </w:r>
      <w:r>
        <w:rPr>
          <w:rFonts w:eastAsia="Times New Roman"/>
          <w:szCs w:val="24"/>
        </w:rPr>
        <w:t xml:space="preserve"> ένας πλούσιος άνθρωπος θα μπει στον παράδεισο…» -που τους υπερασπίζεστε- «…Είναι, δε, ευκολότερο να περάσει μια καμήλα από την τρύπα που ανοίγει η βελόνα, παρά ο πλούσιος να μπει στον παράδεισο». </w:t>
      </w:r>
    </w:p>
    <w:p w14:paraId="62189656" w14:textId="77777777" w:rsidR="00FB0E1F" w:rsidRDefault="0065608A">
      <w:pPr>
        <w:spacing w:after="0" w:line="600" w:lineRule="auto"/>
        <w:ind w:firstLine="720"/>
        <w:jc w:val="both"/>
        <w:rPr>
          <w:rFonts w:eastAsia="Times New Roman"/>
          <w:szCs w:val="24"/>
        </w:rPr>
      </w:pPr>
      <w:r>
        <w:rPr>
          <w:rFonts w:eastAsia="Times New Roman"/>
          <w:szCs w:val="24"/>
        </w:rPr>
        <w:t>Δεν θα μπείτε στον παράδεισο. Δυστυχώς, κύριοι της Αντιπολ</w:t>
      </w:r>
      <w:r>
        <w:rPr>
          <w:rFonts w:eastAsia="Times New Roman"/>
          <w:szCs w:val="24"/>
        </w:rPr>
        <w:t xml:space="preserve">ίτευσης, καταφέρατε να ιντριγκάρετε τα λόγια του Κύριου, δημιουργώντας τους δικούς σας φορολογικούς παραδείσους… </w:t>
      </w:r>
    </w:p>
    <w:p w14:paraId="62189657"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189658" w14:textId="77777777" w:rsidR="00FB0E1F" w:rsidRDefault="0065608A">
      <w:pPr>
        <w:spacing w:after="0" w:line="600" w:lineRule="auto"/>
        <w:ind w:firstLine="720"/>
        <w:jc w:val="both"/>
        <w:rPr>
          <w:rFonts w:eastAsia="Times New Roman"/>
          <w:szCs w:val="24"/>
        </w:rPr>
      </w:pPr>
      <w:r>
        <w:rPr>
          <w:rFonts w:eastAsia="Times New Roman"/>
          <w:szCs w:val="24"/>
        </w:rPr>
        <w:t>…εκεί που στριμώξατε με περίσσιο θράσος το μέγεθος της πολιτικής ανηθικότητας, όταν δεν καταβάλετε</w:t>
      </w:r>
      <w:r>
        <w:rPr>
          <w:rFonts w:eastAsia="Times New Roman"/>
          <w:szCs w:val="24"/>
        </w:rPr>
        <w:t xml:space="preserve"> τα «πόθεν έσχες» συγγενών σας.</w:t>
      </w:r>
    </w:p>
    <w:p w14:paraId="62189659" w14:textId="77777777" w:rsidR="00FB0E1F" w:rsidRDefault="0065608A">
      <w:pPr>
        <w:spacing w:after="0" w:line="600" w:lineRule="auto"/>
        <w:jc w:val="both"/>
        <w:rPr>
          <w:rFonts w:eastAsia="Times New Roman"/>
          <w:szCs w:val="24"/>
        </w:rPr>
      </w:pPr>
      <w:r>
        <w:rPr>
          <w:rFonts w:eastAsia="Times New Roman" w:cs="Times New Roman"/>
          <w:szCs w:val="24"/>
        </w:rPr>
        <w:tab/>
      </w:r>
      <w:r>
        <w:rPr>
          <w:rFonts w:eastAsia="Times New Roman"/>
          <w:szCs w:val="24"/>
        </w:rPr>
        <w:t>Όσο και να υπονομεύετε το μέλλον αυτού του τόπου με πολιτικές κλειδαρότρυπας, με δολοφονίες πολιτικών χαρακτήρων -και ξέρουμε πώς λειτουργούν μερικά συστημικά μέσα ενημέρωσης, γιατί είμαι κι εγώ παθών- τον ερχόμενο Αύγουστο</w:t>
      </w:r>
      <w:r>
        <w:rPr>
          <w:rFonts w:eastAsia="Times New Roman"/>
          <w:szCs w:val="24"/>
        </w:rPr>
        <w:t xml:space="preserve"> να δω τι θα πείτε</w:t>
      </w:r>
      <w:r>
        <w:rPr>
          <w:rFonts w:eastAsia="Times New Roman"/>
          <w:szCs w:val="24"/>
        </w:rPr>
        <w:t>,</w:t>
      </w:r>
      <w:r>
        <w:rPr>
          <w:rFonts w:eastAsia="Times New Roman"/>
          <w:szCs w:val="24"/>
        </w:rPr>
        <w:t xml:space="preserve"> όταν θα ψηφίσετε τον μη μνημονιακό προϋπολογισμό. Να δω, θα τον ψηφίσετε ή όχι;</w:t>
      </w:r>
    </w:p>
    <w:p w14:paraId="6218965A" w14:textId="77777777" w:rsidR="00FB0E1F" w:rsidRDefault="0065608A">
      <w:pPr>
        <w:spacing w:after="0" w:line="600" w:lineRule="auto"/>
        <w:ind w:firstLine="720"/>
        <w:jc w:val="both"/>
        <w:rPr>
          <w:rFonts w:eastAsia="Times New Roman"/>
          <w:szCs w:val="24"/>
        </w:rPr>
      </w:pPr>
      <w:r>
        <w:rPr>
          <w:rFonts w:eastAsia="Times New Roman"/>
          <w:szCs w:val="24"/>
        </w:rPr>
        <w:t>Κύριοι, η Ελλάδα αλλάζει σελίδα. Σας χαρίζουμε και τις δημοσκοπικές σας νίκες, γιατί άλλωστε είναι γνωστό ότι οι αλαζόνες και οι νάρκισσοι έχουν μια ψεύτικη</w:t>
      </w:r>
      <w:r>
        <w:rPr>
          <w:rFonts w:eastAsia="Times New Roman"/>
          <w:szCs w:val="24"/>
        </w:rPr>
        <w:t xml:space="preserve"> τόνωση του «εγώ» σε τακτά χρονικά διαστήματα. Σας περιμένουμε του χρόνου να ψηφίσουμε και τον άλλον προϋπολογισμό, που θα είμαστε εκτός μνημονίου.</w:t>
      </w:r>
    </w:p>
    <w:p w14:paraId="6218965B" w14:textId="77777777" w:rsidR="00FB0E1F" w:rsidRDefault="0065608A">
      <w:pPr>
        <w:spacing w:after="0" w:line="600" w:lineRule="auto"/>
        <w:ind w:firstLine="720"/>
        <w:jc w:val="both"/>
        <w:rPr>
          <w:rFonts w:eastAsia="Times New Roman"/>
          <w:szCs w:val="24"/>
        </w:rPr>
      </w:pPr>
      <w:r>
        <w:rPr>
          <w:rFonts w:eastAsia="Times New Roman"/>
          <w:szCs w:val="24"/>
        </w:rPr>
        <w:t>Σας ευχαριστούμε πολύ.</w:t>
      </w:r>
    </w:p>
    <w:p w14:paraId="6218965C" w14:textId="77777777" w:rsidR="00FB0E1F" w:rsidRDefault="0065608A">
      <w:pPr>
        <w:spacing w:after="0" w:line="600" w:lineRule="auto"/>
        <w:ind w:firstLine="709"/>
        <w:jc w:val="center"/>
        <w:rPr>
          <w:rFonts w:eastAsia="Times New Roman"/>
          <w:szCs w:val="24"/>
        </w:rPr>
      </w:pPr>
      <w:r>
        <w:rPr>
          <w:rFonts w:eastAsia="Times New Roman"/>
          <w:szCs w:val="24"/>
        </w:rPr>
        <w:t>(Χειροκροτήματα από την πτέρυγα του ΣΥΡΙΖΑ)</w:t>
      </w:r>
    </w:p>
    <w:p w14:paraId="6218965D" w14:textId="77777777" w:rsidR="00FB0E1F" w:rsidRDefault="0065608A">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Τον </w:t>
      </w:r>
      <w:r>
        <w:rPr>
          <w:rFonts w:eastAsia="Times New Roman"/>
          <w:szCs w:val="24"/>
        </w:rPr>
        <w:t>λόγο έχει ο κ. Μηταράκης από τη Νέα Δημοκρατία.</w:t>
      </w:r>
    </w:p>
    <w:p w14:paraId="6218965E" w14:textId="77777777" w:rsidR="00FB0E1F" w:rsidRDefault="0065608A">
      <w:pPr>
        <w:spacing w:after="0"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Κύριε Πρόεδρε, κυρίες και κύριοι συνάδελφοι, κα</w:t>
      </w:r>
      <w:r>
        <w:rPr>
          <w:rFonts w:eastAsia="Times New Roman"/>
          <w:szCs w:val="24"/>
        </w:rPr>
        <w:t>’</w:t>
      </w:r>
      <w:r>
        <w:rPr>
          <w:rFonts w:eastAsia="Times New Roman"/>
          <w:szCs w:val="24"/>
        </w:rPr>
        <w:t>ταρχήν θα ήθελα να παρακαλέσω τους συναδέλφους της Πλειοψηφίας</w:t>
      </w:r>
      <w:r>
        <w:rPr>
          <w:rFonts w:eastAsia="Times New Roman"/>
          <w:szCs w:val="24"/>
        </w:rPr>
        <w:t>,</w:t>
      </w:r>
      <w:r>
        <w:rPr>
          <w:rFonts w:eastAsia="Times New Roman"/>
          <w:szCs w:val="24"/>
        </w:rPr>
        <w:t xml:space="preserve"> όταν αναφέρονται σε </w:t>
      </w:r>
      <w:r>
        <w:rPr>
          <w:rFonts w:eastAsia="Times New Roman"/>
          <w:szCs w:val="24"/>
          <w:lang w:val="en-US"/>
        </w:rPr>
        <w:t>offshore</w:t>
      </w:r>
      <w:r>
        <w:rPr>
          <w:rFonts w:eastAsia="Times New Roman"/>
          <w:szCs w:val="24"/>
        </w:rPr>
        <w:t xml:space="preserve">, να θυμηθούν ότι το δικό τους κομματικό όργανο, η </w:t>
      </w:r>
      <w:r>
        <w:rPr>
          <w:rFonts w:eastAsia="Times New Roman"/>
          <w:szCs w:val="24"/>
        </w:rPr>
        <w:t>«Α</w:t>
      </w:r>
      <w:r>
        <w:rPr>
          <w:rFonts w:eastAsia="Times New Roman"/>
          <w:szCs w:val="24"/>
        </w:rPr>
        <w:t>ΥΓΗ</w:t>
      </w:r>
      <w:r>
        <w:rPr>
          <w:rFonts w:eastAsia="Times New Roman"/>
          <w:szCs w:val="24"/>
        </w:rPr>
        <w:t xml:space="preserve">», έχει βασικό μέτοχο μια τέτοια εταιρεία </w:t>
      </w:r>
      <w:r>
        <w:rPr>
          <w:rFonts w:eastAsia="Times New Roman"/>
          <w:szCs w:val="24"/>
          <w:lang w:val="en-US"/>
        </w:rPr>
        <w:t>offshore</w:t>
      </w:r>
      <w:r>
        <w:rPr>
          <w:rFonts w:eastAsia="Times New Roman"/>
          <w:szCs w:val="24"/>
        </w:rPr>
        <w:t xml:space="preserve">. </w:t>
      </w:r>
    </w:p>
    <w:p w14:paraId="6218965F" w14:textId="77777777" w:rsidR="00FB0E1F" w:rsidRDefault="0065608A">
      <w:pPr>
        <w:spacing w:after="0" w:line="600" w:lineRule="auto"/>
        <w:ind w:firstLine="720"/>
        <w:jc w:val="both"/>
        <w:rPr>
          <w:rFonts w:eastAsia="Times New Roman"/>
          <w:szCs w:val="24"/>
        </w:rPr>
      </w:pPr>
      <w:r>
        <w:rPr>
          <w:rFonts w:eastAsia="Times New Roman"/>
          <w:szCs w:val="24"/>
        </w:rPr>
        <w:t xml:space="preserve">Κυρίες και κύριοι συνάδελφοι, συζητάμε σήμερα έναν ακόμα μνημονιακό </w:t>
      </w:r>
      <w:r>
        <w:rPr>
          <w:rFonts w:eastAsia="Times New Roman"/>
          <w:szCs w:val="24"/>
        </w:rPr>
        <w:t>π</w:t>
      </w:r>
      <w:r>
        <w:rPr>
          <w:rFonts w:eastAsia="Times New Roman"/>
          <w:szCs w:val="24"/>
        </w:rPr>
        <w:t xml:space="preserve">ροϋπολογισμό. Παρά τις τόσες θυσίες του ελληνικού λαού, ο τρίτος κατά σειρά </w:t>
      </w:r>
      <w:r>
        <w:rPr>
          <w:rFonts w:eastAsia="Times New Roman"/>
          <w:szCs w:val="24"/>
        </w:rPr>
        <w:t>π</w:t>
      </w:r>
      <w:r>
        <w:rPr>
          <w:rFonts w:eastAsia="Times New Roman"/>
          <w:szCs w:val="24"/>
        </w:rPr>
        <w:t xml:space="preserve">ροϋπολογισμός των ΣΥΡΙΖΑ-ΑΝΕΛ είναι ένα ακόμα </w:t>
      </w:r>
      <w:r>
        <w:rPr>
          <w:rFonts w:eastAsia="Times New Roman"/>
          <w:szCs w:val="24"/>
        </w:rPr>
        <w:t xml:space="preserve">χτύπημα στα εισοδήματα των μισθωτών, των επαγγελματιών, των επιχειρηματιών και των συνταξιούχων, ενώ η κυβέρνηση Σαμαρά την περίοδο 2012-2014 παρέλαβε τη χώρα με ύφεση σχεδόν 10% και την παρέδωσε με ανάπτυξη 1%, παρέλαβε τη χώρα με πρωτογενές έλλειμμα και </w:t>
      </w:r>
      <w:r>
        <w:rPr>
          <w:rFonts w:eastAsia="Times New Roman"/>
          <w:szCs w:val="24"/>
        </w:rPr>
        <w:t>την παρέδωσε με πρωτογενές πλεόνασμα, παρέλαβε τη χώρα με έλλειμμα στο ισοζύγιο τρεχουσών συναλλαγών και την παρέδωσε με πλεόνασμα για πρώτη φορά από το 1948, παρέλαβε μια χώρα εκτός αγορών και την επέστρεψε στις αγορές με χαμηλά επιτόκια, μείωσε μονομερώς</w:t>
      </w:r>
      <w:r>
        <w:rPr>
          <w:rFonts w:eastAsia="Times New Roman"/>
          <w:szCs w:val="24"/>
        </w:rPr>
        <w:t xml:space="preserve"> φόρους, τον ΦΠΑ στην εστίαση, τον φόρο στο πετρέλαιο θέρμανσης, ασφαλιστικές εισφορές και διένειμε μέρισμα</w:t>
      </w:r>
      <w:r>
        <w:rPr>
          <w:rFonts w:eastAsia="Times New Roman"/>
          <w:szCs w:val="24"/>
        </w:rPr>
        <w:t>,</w:t>
      </w:r>
      <w:r>
        <w:rPr>
          <w:rFonts w:eastAsia="Times New Roman"/>
          <w:szCs w:val="24"/>
        </w:rPr>
        <w:t xml:space="preserve"> όχι από την υπερφορολόγηση, αλλά από την ανάπτυξη που είχε τότε η ελληνική οικονομία. </w:t>
      </w:r>
    </w:p>
    <w:p w14:paraId="62189660" w14:textId="77777777" w:rsidR="00FB0E1F" w:rsidRDefault="0065608A">
      <w:pPr>
        <w:spacing w:after="0" w:line="600" w:lineRule="auto"/>
        <w:ind w:firstLine="720"/>
        <w:jc w:val="both"/>
        <w:rPr>
          <w:rFonts w:eastAsia="Times New Roman"/>
          <w:szCs w:val="24"/>
        </w:rPr>
      </w:pPr>
      <w:r>
        <w:rPr>
          <w:rFonts w:eastAsia="Times New Roman"/>
          <w:szCs w:val="24"/>
        </w:rPr>
        <w:t>Εσείς</w:t>
      </w:r>
      <w:r>
        <w:rPr>
          <w:rFonts w:eastAsia="Times New Roman"/>
          <w:szCs w:val="24"/>
        </w:rPr>
        <w:t>,</w:t>
      </w:r>
      <w:r>
        <w:rPr>
          <w:rFonts w:eastAsia="Times New Roman"/>
          <w:szCs w:val="24"/>
        </w:rPr>
        <w:t xml:space="preserve"> με την καταστροφική σας πολιτική</w:t>
      </w:r>
      <w:r>
        <w:rPr>
          <w:rFonts w:eastAsia="Times New Roman"/>
          <w:szCs w:val="24"/>
        </w:rPr>
        <w:t>,</w:t>
      </w:r>
      <w:r>
        <w:rPr>
          <w:rFonts w:eastAsia="Times New Roman"/>
          <w:szCs w:val="24"/>
        </w:rPr>
        <w:t xml:space="preserve"> παραλάβατε μια χώρα</w:t>
      </w:r>
      <w:r>
        <w:rPr>
          <w:rFonts w:eastAsia="Times New Roman"/>
          <w:szCs w:val="24"/>
        </w:rPr>
        <w:t xml:space="preserve"> με ανάπτυξη και το 2015 και το 2016 την επιστρέψατε στην ύφεση και φέτος δεν πιάσατε ούτε το μισό του στόχου</w:t>
      </w:r>
      <w:r>
        <w:rPr>
          <w:rFonts w:eastAsia="Times New Roman"/>
          <w:szCs w:val="24"/>
        </w:rPr>
        <w:t>,</w:t>
      </w:r>
      <w:r>
        <w:rPr>
          <w:rFonts w:eastAsia="Times New Roman"/>
          <w:szCs w:val="24"/>
        </w:rPr>
        <w:t xml:space="preserve"> που οι ίδιοι βάλατε πριν από δώδεκα μήνες σ’ αυτήν την Αίθουσα, όταν ψηφίζαμε τον προϋπολογισμό του 2017. </w:t>
      </w:r>
    </w:p>
    <w:p w14:paraId="62189661" w14:textId="77777777" w:rsidR="00FB0E1F" w:rsidRDefault="0065608A">
      <w:pPr>
        <w:spacing w:after="0" w:line="600" w:lineRule="auto"/>
        <w:ind w:firstLine="720"/>
        <w:jc w:val="both"/>
        <w:rPr>
          <w:rFonts w:eastAsia="Times New Roman"/>
          <w:szCs w:val="24"/>
        </w:rPr>
      </w:pPr>
      <w:r>
        <w:rPr>
          <w:rFonts w:eastAsia="Times New Roman"/>
          <w:szCs w:val="24"/>
        </w:rPr>
        <w:t xml:space="preserve">Η Κυβέρνηση ΣΥΡΙΖΑ έχει κοστίσει στον </w:t>
      </w:r>
      <w:r>
        <w:rPr>
          <w:rFonts w:eastAsia="Times New Roman"/>
          <w:szCs w:val="24"/>
        </w:rPr>
        <w:t xml:space="preserve">ελληνικό λαό 100 δισεκατομμύρια. Έχετε χάσει </w:t>
      </w:r>
      <w:r>
        <w:rPr>
          <w:rFonts w:eastAsia="Times New Roman"/>
          <w:szCs w:val="24"/>
        </w:rPr>
        <w:t>διακόσιες είκοσι χιλιάδες</w:t>
      </w:r>
      <w:r>
        <w:rPr>
          <w:rFonts w:eastAsia="Times New Roman"/>
          <w:szCs w:val="24"/>
        </w:rPr>
        <w:t xml:space="preserve"> θέσεις εργασίας σε σχέση με τις προβλέψεις της Κομισιόν του 2014. Δυστυχώς, ο λαός πίστεψε στα ψέματά σας. Η Ελλάδα αφέθηκε στον λαϊκισμό, πρώτη από τις χώρες της Ευρώπης και πληρώνει α</w:t>
      </w:r>
      <w:r>
        <w:rPr>
          <w:rFonts w:eastAsia="Times New Roman"/>
          <w:szCs w:val="24"/>
        </w:rPr>
        <w:t xml:space="preserve">κόμα το τίμημα. </w:t>
      </w:r>
    </w:p>
    <w:p w14:paraId="62189662" w14:textId="77777777" w:rsidR="00FB0E1F" w:rsidRDefault="0065608A">
      <w:pPr>
        <w:spacing w:after="0" w:line="600" w:lineRule="auto"/>
        <w:ind w:firstLine="720"/>
        <w:jc w:val="both"/>
        <w:rPr>
          <w:rFonts w:eastAsia="Times New Roman"/>
          <w:szCs w:val="24"/>
        </w:rPr>
      </w:pPr>
      <w:r>
        <w:rPr>
          <w:rFonts w:eastAsia="Times New Roman"/>
          <w:szCs w:val="24"/>
        </w:rPr>
        <w:t xml:space="preserve">Όμως, η έξοδος από τη μέγγενη του λαϊκισμού είναι κοντά, γιατί η Νέα Δημοκρατία και ο Κυριάκος Μητσοτάκης φέρνουν τη χώρα στον δρόμο της αλήθειας και της λογικής. </w:t>
      </w:r>
    </w:p>
    <w:p w14:paraId="62189663" w14:textId="77777777" w:rsidR="00FB0E1F" w:rsidRDefault="0065608A">
      <w:pPr>
        <w:spacing w:after="0" w:line="600" w:lineRule="auto"/>
        <w:ind w:firstLine="720"/>
        <w:jc w:val="both"/>
        <w:rPr>
          <w:rFonts w:eastAsia="Times New Roman"/>
          <w:szCs w:val="24"/>
        </w:rPr>
      </w:pPr>
      <w:r>
        <w:rPr>
          <w:rFonts w:eastAsia="Times New Roman"/>
          <w:szCs w:val="24"/>
        </w:rPr>
        <w:t xml:space="preserve">Κυρίες και κύριοι συνάδελφοι, ο τρίτος </w:t>
      </w:r>
      <w:r>
        <w:rPr>
          <w:rFonts w:eastAsia="Times New Roman"/>
          <w:szCs w:val="24"/>
        </w:rPr>
        <w:t>π</w:t>
      </w:r>
      <w:r>
        <w:rPr>
          <w:rFonts w:eastAsia="Times New Roman"/>
          <w:szCs w:val="24"/>
        </w:rPr>
        <w:t>ροϋπολογισμός ΣΥΡΙΖΑ-ΑΝΕΛ είναι και</w:t>
      </w:r>
      <w:r>
        <w:rPr>
          <w:rFonts w:eastAsia="Times New Roman"/>
          <w:szCs w:val="24"/>
        </w:rPr>
        <w:t xml:space="preserve"> αυτός φοροκεντρικός. Αυξάνει σε πρωτοφανή επίπεδα κατ</w:t>
      </w:r>
      <w:r>
        <w:rPr>
          <w:rFonts w:eastAsia="Times New Roman"/>
          <w:szCs w:val="24"/>
        </w:rPr>
        <w:t>’</w:t>
      </w:r>
      <w:r>
        <w:rPr>
          <w:rFonts w:eastAsia="Times New Roman"/>
          <w:szCs w:val="24"/>
        </w:rPr>
        <w:t>αρχήν τους έμμεσους φόρους, που είναι οι πιο άδικοι κοινωνικά. Συνεχίζει την καταστροφική πολιτική υπέρμετρων πρωτογενών πλεονασμάτων</w:t>
      </w:r>
      <w:r>
        <w:rPr>
          <w:rFonts w:eastAsia="Times New Roman"/>
          <w:szCs w:val="24"/>
        </w:rPr>
        <w:t>,</w:t>
      </w:r>
      <w:r>
        <w:rPr>
          <w:rFonts w:eastAsia="Times New Roman"/>
          <w:szCs w:val="24"/>
        </w:rPr>
        <w:t xml:space="preserve"> που προέρχονται</w:t>
      </w:r>
      <w:r>
        <w:rPr>
          <w:rFonts w:eastAsia="Times New Roman"/>
          <w:szCs w:val="24"/>
        </w:rPr>
        <w:t>,</w:t>
      </w:r>
      <w:r>
        <w:rPr>
          <w:rFonts w:eastAsia="Times New Roman"/>
          <w:szCs w:val="24"/>
        </w:rPr>
        <w:t xml:space="preserve"> όχι από την ανάπτυξη, αλλά από την καταστροφή και</w:t>
      </w:r>
      <w:r>
        <w:rPr>
          <w:rFonts w:eastAsia="Times New Roman"/>
          <w:szCs w:val="24"/>
        </w:rPr>
        <w:t xml:space="preserve"> την φτωχοποίηση της μεσαίας τάξης. </w:t>
      </w:r>
    </w:p>
    <w:p w14:paraId="62189664" w14:textId="77777777" w:rsidR="00FB0E1F" w:rsidRDefault="0065608A">
      <w:pPr>
        <w:spacing w:after="0" w:line="600" w:lineRule="auto"/>
        <w:ind w:firstLine="720"/>
        <w:jc w:val="both"/>
        <w:rPr>
          <w:rFonts w:eastAsia="Times New Roman"/>
          <w:szCs w:val="24"/>
        </w:rPr>
      </w:pPr>
      <w:r>
        <w:rPr>
          <w:rFonts w:eastAsia="Times New Roman"/>
          <w:szCs w:val="24"/>
        </w:rPr>
        <w:t xml:space="preserve">Θύμα των ιδεοληψιών σας είναι και τα νησιά μας. Όλοι οι νησιώτες γνωρίζουν ότι η προηγούμενη κυβέρνηση της Νέας Δημοκρατίας προστάτεψε στην πράξη τον νησιωτικό ΦΠΑ.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Χαρδούβελη, που σήμερα κάποιοι συνάδελφοί σα</w:t>
      </w:r>
      <w:r>
        <w:rPr>
          <w:rFonts w:eastAsia="Times New Roman"/>
          <w:szCs w:val="24"/>
        </w:rPr>
        <w:t xml:space="preserve">ς ανέφεραν, στη σελίδα 27 –σας προτρέπω να το ξαναδιαβάσετε- κατοχύρωνε τον νησιωτικό ΦΠΑ ως κοινοτικό κεκτημένο και απέκλειε την αλλαγή του στα πλαίσια του Προγράμματος Δημοσιονομικής Προσαρμογής. </w:t>
      </w:r>
    </w:p>
    <w:p w14:paraId="62189665" w14:textId="77777777" w:rsidR="00FB0E1F" w:rsidRDefault="0065608A">
      <w:pPr>
        <w:spacing w:after="0" w:line="600" w:lineRule="auto"/>
        <w:ind w:firstLine="720"/>
        <w:jc w:val="both"/>
        <w:rPr>
          <w:rFonts w:eastAsia="Times New Roman"/>
          <w:szCs w:val="24"/>
        </w:rPr>
      </w:pPr>
      <w:r>
        <w:rPr>
          <w:rFonts w:eastAsia="Times New Roman"/>
          <w:szCs w:val="24"/>
        </w:rPr>
        <w:t>Ήταν ο κ. Τσίπρας που έστειλε επιστολή προς τους θεσμούς.</w:t>
      </w:r>
      <w:r>
        <w:rPr>
          <w:rFonts w:eastAsia="Times New Roman"/>
          <w:szCs w:val="24"/>
        </w:rPr>
        <w:t xml:space="preserve"> Πριν από το δημοψήφισμα του 2015, όταν δεχόσασταν ελάχιστα μέτρα ως τελευταία πρόταση συμβιβασμού, εσείς προτείνατε την κατάργηση του νησιωτικού ΦΠΑ, αυτόν τον νησιωτικό ΦΠΑ</w:t>
      </w:r>
      <w:r>
        <w:rPr>
          <w:rFonts w:eastAsia="Times New Roman"/>
          <w:szCs w:val="24"/>
        </w:rPr>
        <w:t>,</w:t>
      </w:r>
      <w:r>
        <w:rPr>
          <w:rFonts w:eastAsia="Times New Roman"/>
          <w:szCs w:val="24"/>
        </w:rPr>
        <w:t xml:space="preserve"> που ξεχάσατε να τον βάλετε στα 6 δισεκατομμύρια ευρώ αντίμετρα. Ξεχάσατε πριν απ</w:t>
      </w:r>
      <w:r>
        <w:rPr>
          <w:rFonts w:eastAsia="Times New Roman"/>
          <w:szCs w:val="24"/>
        </w:rPr>
        <w:t xml:space="preserve">ό δύο εβδομάδες να τον βάλετε στο κοινωνικό μέρισμα. </w:t>
      </w:r>
    </w:p>
    <w:p w14:paraId="62189666" w14:textId="77777777" w:rsidR="00FB0E1F" w:rsidRDefault="0065608A">
      <w:pPr>
        <w:spacing w:after="0" w:line="600" w:lineRule="auto"/>
        <w:ind w:firstLine="720"/>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ως Νέα Δημοκρατία</w:t>
      </w:r>
      <w:r>
        <w:rPr>
          <w:rFonts w:eastAsia="Times New Roman"/>
          <w:szCs w:val="24"/>
        </w:rPr>
        <w:t>,</w:t>
      </w:r>
      <w:r>
        <w:rPr>
          <w:rFonts w:eastAsia="Times New Roman"/>
          <w:szCs w:val="24"/>
        </w:rPr>
        <w:t xml:space="preserve"> καταθέσαμε συγκεκριμένη τροπολογία, κυρία Υπουργέ, και ζητήσαμε να παραταθεί για άλλον έναν χρόνο ο ΦΠΑ στα νησιά. Ρώτησε ο κύριος συνάδελφος πώς θα γίνει αυτό. Να το είχατε συ</w:t>
      </w:r>
      <w:r>
        <w:rPr>
          <w:rFonts w:eastAsia="Times New Roman"/>
          <w:szCs w:val="24"/>
        </w:rPr>
        <w:t>μπεριλάβει στον δημοσιονομικό χώρο</w:t>
      </w:r>
      <w:r>
        <w:rPr>
          <w:rFonts w:eastAsia="Times New Roman"/>
          <w:szCs w:val="24"/>
        </w:rPr>
        <w:t>,</w:t>
      </w:r>
      <w:r>
        <w:rPr>
          <w:rFonts w:eastAsia="Times New Roman"/>
          <w:szCs w:val="24"/>
        </w:rPr>
        <w:t xml:space="preserve"> που ισχυρίζεστε ότι έχετε από το κοινωνικό μέρισμα. </w:t>
      </w:r>
    </w:p>
    <w:p w14:paraId="62189667" w14:textId="77777777" w:rsidR="00FB0E1F" w:rsidRDefault="0065608A">
      <w:pPr>
        <w:spacing w:after="0" w:line="600" w:lineRule="auto"/>
        <w:ind w:firstLine="720"/>
        <w:jc w:val="both"/>
        <w:rPr>
          <w:rFonts w:eastAsia="Times New Roman"/>
          <w:szCs w:val="24"/>
        </w:rPr>
      </w:pPr>
      <w:r>
        <w:rPr>
          <w:rFonts w:eastAsia="Times New Roman"/>
          <w:szCs w:val="24"/>
        </w:rPr>
        <w:t>Ήλθατε στη Βουλή και είπατε ότι έχετε 1,4 δισεκατομμύρια δημοσιονομικό χώρο και δεν χωράνε 25 εκατομμύρια για τα νησιά; Αυτή είναι η δική σας προτεραιότητα για τη νησι</w:t>
      </w:r>
      <w:r>
        <w:rPr>
          <w:rFonts w:eastAsia="Times New Roman"/>
          <w:szCs w:val="24"/>
        </w:rPr>
        <w:t xml:space="preserve">ωτική πολιτική. Εμείς επιμένουμε σε αυτήν την πρότασή μας και ειδικά για τα νησιά </w:t>
      </w:r>
      <w:r>
        <w:rPr>
          <w:rFonts w:eastAsia="Times New Roman"/>
          <w:szCs w:val="24"/>
        </w:rPr>
        <w:t>μας,</w:t>
      </w:r>
      <w:r>
        <w:rPr>
          <w:rFonts w:eastAsia="Times New Roman"/>
          <w:szCs w:val="24"/>
        </w:rPr>
        <w:t xml:space="preserve"> που πλήττονται από το μεταναστευτικό. </w:t>
      </w:r>
    </w:p>
    <w:p w14:paraId="62189668" w14:textId="77777777" w:rsidR="00FB0E1F" w:rsidRDefault="0065608A">
      <w:pPr>
        <w:spacing w:after="0" w:line="600" w:lineRule="auto"/>
        <w:ind w:firstLine="720"/>
        <w:jc w:val="both"/>
        <w:rPr>
          <w:rFonts w:eastAsia="Times New Roman" w:cs="Times New Roman"/>
        </w:rPr>
      </w:pPr>
      <w:r>
        <w:rPr>
          <w:rFonts w:eastAsia="Times New Roman" w:cs="Times New Roman"/>
          <w:szCs w:val="24"/>
        </w:rPr>
        <w:t xml:space="preserve">Θέλω να πάρω αφορμή, μια </w:t>
      </w:r>
      <w:r>
        <w:rPr>
          <w:rFonts w:eastAsia="Times New Roman" w:cs="Times New Roman"/>
          <w:bCs/>
          <w:shd w:val="clear" w:color="auto" w:fill="FFFFFF"/>
        </w:rPr>
        <w:t>που</w:t>
      </w:r>
      <w:r>
        <w:rPr>
          <w:rFonts w:eastAsia="Times New Roman" w:cs="Times New Roman"/>
          <w:szCs w:val="24"/>
        </w:rPr>
        <w:t xml:space="preserve"> μιλάμε για τα νησιά, από την επικείμενη κατάργηση του μοναδικού τραπεζικού ανταποκριτή στα Ψαρρά. Ακο</w:t>
      </w:r>
      <w:r>
        <w:rPr>
          <w:rFonts w:eastAsia="Times New Roman" w:cs="Times New Roman"/>
          <w:szCs w:val="24"/>
        </w:rPr>
        <w:t xml:space="preserve">ύω </w:t>
      </w:r>
      <w:r>
        <w:rPr>
          <w:rFonts w:eastAsia="Times New Roman"/>
          <w:bCs/>
          <w:shd w:val="clear" w:color="auto" w:fill="FFFFFF"/>
        </w:rPr>
        <w:t>ότι</w:t>
      </w:r>
      <w:r>
        <w:rPr>
          <w:rFonts w:eastAsia="Times New Roman" w:cs="Times New Roman"/>
          <w:szCs w:val="24"/>
        </w:rPr>
        <w:t xml:space="preserve"> οι τράπεζες σκέφτονται να κλείσουν καταστήματα </w:t>
      </w:r>
      <w:r>
        <w:rPr>
          <w:rFonts w:eastAsia="Times New Roman"/>
          <w:bCs/>
        </w:rPr>
        <w:t>και</w:t>
      </w:r>
      <w:r>
        <w:rPr>
          <w:rFonts w:eastAsia="Times New Roman" w:cs="Times New Roman"/>
          <w:szCs w:val="24"/>
        </w:rPr>
        <w:t xml:space="preserve"> σε άλλα νησιά. Θα βρεθούν νησιά</w:t>
      </w:r>
      <w:r>
        <w:rPr>
          <w:rFonts w:eastAsia="Times New Roman" w:cs="Times New Roman"/>
          <w:szCs w:val="24"/>
        </w:rPr>
        <w:t>,</w:t>
      </w:r>
      <w:r>
        <w:rPr>
          <w:rFonts w:eastAsia="Times New Roman" w:cs="Times New Roman"/>
          <w:szCs w:val="24"/>
        </w:rPr>
        <w:t xml:space="preserve"> </w:t>
      </w:r>
      <w:r>
        <w:rPr>
          <w:rFonts w:eastAsia="Times New Roman" w:cs="Times New Roman"/>
        </w:rPr>
        <w:t>χωρίς</w:t>
      </w:r>
      <w:r>
        <w:rPr>
          <w:rFonts w:eastAsia="Times New Roman" w:cs="Times New Roman"/>
          <w:szCs w:val="24"/>
        </w:rPr>
        <w:t xml:space="preserve"> ούτε ένα κατάστημα. Προτείνω στο Υπουργείο Οικονομικών και στο Υπουργείο Νησιωτικής Πολιτικής </w:t>
      </w:r>
      <w:r>
        <w:rPr>
          <w:rFonts w:eastAsia="Times New Roman"/>
          <w:bCs/>
          <w:shd w:val="clear" w:color="auto" w:fill="FFFFFF"/>
        </w:rPr>
        <w:t>να</w:t>
      </w:r>
      <w:r>
        <w:rPr>
          <w:rFonts w:eastAsia="Times New Roman" w:cs="Times New Roman"/>
          <w:szCs w:val="24"/>
        </w:rPr>
        <w:t xml:space="preserve"> νομοθετήσει την υποχρέωση εξασφάλισης καθολικής πρόσβασης των πολιτών στο τραπεζικό σύστημα. </w:t>
      </w:r>
      <w:r>
        <w:rPr>
          <w:rFonts w:eastAsia="Times New Roman" w:cs="Times New Roman"/>
        </w:rPr>
        <w:t>Πρέπει</w:t>
      </w:r>
      <w:r>
        <w:rPr>
          <w:rFonts w:eastAsia="Times New Roman" w:cs="Times New Roman"/>
          <w:szCs w:val="24"/>
        </w:rPr>
        <w:t xml:space="preserve"> να υπάρχει τουλάχιστον ένα υποκατάστημα </w:t>
      </w:r>
      <w:r>
        <w:rPr>
          <w:rFonts w:eastAsia="Times New Roman"/>
          <w:bCs/>
          <w:shd w:val="clear" w:color="auto" w:fill="FFFFFF"/>
        </w:rPr>
        <w:t>μια</w:t>
      </w:r>
      <w:r>
        <w:rPr>
          <w:rFonts w:eastAsia="Times New Roman" w:cs="Times New Roman"/>
          <w:szCs w:val="24"/>
        </w:rPr>
        <w:t xml:space="preserve">ς τράπεζας σε κάθε δήμο της χώρας. Έτσι, με </w:t>
      </w:r>
      <w:r>
        <w:rPr>
          <w:rFonts w:eastAsia="Times New Roman"/>
          <w:bCs/>
          <w:shd w:val="clear" w:color="auto" w:fill="FFFFFF"/>
        </w:rPr>
        <w:t>συγκεκριμένες</w:t>
      </w:r>
      <w:r>
        <w:rPr>
          <w:rFonts w:eastAsia="Times New Roman" w:cs="Times New Roman"/>
          <w:szCs w:val="24"/>
        </w:rPr>
        <w:t xml:space="preserve"> προτάσεις, η </w:t>
      </w:r>
      <w:r>
        <w:rPr>
          <w:rFonts w:eastAsia="Times New Roman" w:cs="Times New Roman"/>
        </w:rPr>
        <w:t>Νέα Δημοκρατία στηρίζει τη νησιωτικότητα.</w:t>
      </w:r>
      <w:r>
        <w:rPr>
          <w:rFonts w:eastAsia="Times New Roman" w:cs="Times New Roman"/>
        </w:rPr>
        <w:t xml:space="preserve"> </w:t>
      </w:r>
    </w:p>
    <w:p w14:paraId="62189669" w14:textId="77777777" w:rsidR="00FB0E1F" w:rsidRDefault="0065608A">
      <w:pPr>
        <w:spacing w:after="0" w:line="600" w:lineRule="auto"/>
        <w:ind w:firstLine="720"/>
        <w:jc w:val="both"/>
        <w:rPr>
          <w:rFonts w:eastAsia="Times New Roman"/>
        </w:rPr>
      </w:pPr>
      <w:r>
        <w:rPr>
          <w:rFonts w:eastAsia="Times New Roman"/>
        </w:rPr>
        <w:t>Κυρίες και κύριοι συνάδελφοι</w:t>
      </w:r>
      <w:r>
        <w:rPr>
          <w:rFonts w:eastAsia="Times New Roman" w:cs="Times New Roman"/>
        </w:rPr>
        <w:t xml:space="preserve">, ο </w:t>
      </w:r>
      <w:r>
        <w:rPr>
          <w:rFonts w:eastAsia="Times New Roman" w:cs="Times New Roman"/>
          <w:bCs/>
          <w:shd w:val="clear" w:color="auto" w:fill="FFFFFF"/>
        </w:rPr>
        <w:t>π</w:t>
      </w:r>
      <w:r>
        <w:rPr>
          <w:rFonts w:eastAsia="Times New Roman" w:cs="Times New Roman"/>
          <w:bCs/>
          <w:shd w:val="clear" w:color="auto" w:fill="FFFFFF"/>
        </w:rPr>
        <w:t>ροϋπολογισμός</w:t>
      </w:r>
      <w:r>
        <w:rPr>
          <w:rFonts w:eastAsia="Times New Roman" w:cs="Times New Roman"/>
        </w:rPr>
        <w:t xml:space="preserve"> του 2018 </w:t>
      </w:r>
      <w:r>
        <w:rPr>
          <w:rFonts w:eastAsia="Times New Roman"/>
          <w:bCs/>
        </w:rPr>
        <w:t>είναι</w:t>
      </w:r>
      <w:r>
        <w:rPr>
          <w:rFonts w:eastAsia="Times New Roman" w:cs="Times New Roman"/>
        </w:rPr>
        <w:t xml:space="preserve"> ένα χτύπημα και στην </w:t>
      </w:r>
      <w:r>
        <w:rPr>
          <w:rFonts w:eastAsia="Times New Roman" w:cs="Times New Roman"/>
          <w:bCs/>
          <w:shd w:val="clear" w:color="auto" w:fill="FFFFFF"/>
        </w:rPr>
        <w:t>κοινωνική</w:t>
      </w:r>
      <w:r>
        <w:rPr>
          <w:rFonts w:eastAsia="Times New Roman" w:cs="Times New Roman"/>
        </w:rPr>
        <w:t xml:space="preserve"> ασφάλιση. </w:t>
      </w:r>
      <w:r>
        <w:rPr>
          <w:rFonts w:eastAsia="Times New Roman"/>
          <w:bCs/>
        </w:rPr>
        <w:t>Είναι</w:t>
      </w:r>
      <w:r>
        <w:rPr>
          <w:rFonts w:eastAsia="Times New Roman" w:cs="Times New Roman"/>
        </w:rPr>
        <w:t xml:space="preserve"> η πρώτη χρονιά ουσιαστικής εφαρμογής του νόμου Κατρούγκαλου, </w:t>
      </w:r>
      <w:r>
        <w:rPr>
          <w:rFonts w:eastAsia="Times New Roman" w:cs="Times New Roman"/>
          <w:bCs/>
          <w:shd w:val="clear" w:color="auto" w:fill="FFFFFF"/>
        </w:rPr>
        <w:t>που</w:t>
      </w:r>
      <w:r>
        <w:rPr>
          <w:rFonts w:eastAsia="Times New Roman" w:cs="Times New Roman"/>
        </w:rPr>
        <w:t xml:space="preserve"> </w:t>
      </w:r>
      <w:r>
        <w:rPr>
          <w:rFonts w:eastAsia="Times New Roman"/>
          <w:bCs/>
          <w:shd w:val="clear" w:color="auto" w:fill="FFFFFF"/>
        </w:rPr>
        <w:t xml:space="preserve">προβλέπει </w:t>
      </w:r>
      <w:r>
        <w:rPr>
          <w:rFonts w:eastAsia="Times New Roman"/>
        </w:rPr>
        <w:t xml:space="preserve"> μειωμένες συντάξεις έως και 40%. Θα δουν από φέτος οι συνταξιούχοι τη</w:t>
      </w:r>
      <w:r>
        <w:rPr>
          <w:rFonts w:eastAsia="Times New Roman"/>
        </w:rPr>
        <w:t xml:space="preserve">ν περίφημη προσωπική διαφορά να υπολογίζεται στις συντάξεις τους. Και ξέρουν οι συνταξιούχοι </w:t>
      </w:r>
      <w:r>
        <w:rPr>
          <w:rFonts w:eastAsia="Times New Roman"/>
          <w:bCs/>
          <w:shd w:val="clear" w:color="auto" w:fill="FFFFFF"/>
        </w:rPr>
        <w:t>ότι</w:t>
      </w:r>
      <w:r>
        <w:rPr>
          <w:rFonts w:eastAsia="Times New Roman"/>
        </w:rPr>
        <w:t xml:space="preserve"> έχετε ήδη ψηφίσει από 1</w:t>
      </w:r>
      <w:r>
        <w:rPr>
          <w:rFonts w:eastAsia="Times New Roman"/>
        </w:rPr>
        <w:t>-</w:t>
      </w:r>
      <w:r>
        <w:rPr>
          <w:rFonts w:eastAsia="Times New Roman"/>
        </w:rPr>
        <w:t>1</w:t>
      </w:r>
      <w:r>
        <w:rPr>
          <w:rFonts w:eastAsia="Times New Roman"/>
        </w:rPr>
        <w:t>-</w:t>
      </w:r>
      <w:r>
        <w:rPr>
          <w:rFonts w:eastAsia="Times New Roman"/>
        </w:rPr>
        <w:t xml:space="preserve">2019 να κοπούν 2 </w:t>
      </w:r>
      <w:r>
        <w:rPr>
          <w:rFonts w:eastAsia="Times New Roman"/>
          <w:bCs/>
          <w:shd w:val="clear" w:color="auto" w:fill="FFFFFF"/>
        </w:rPr>
        <w:t xml:space="preserve">δισεκατομμύρια ευρώ </w:t>
      </w:r>
      <w:r>
        <w:rPr>
          <w:rFonts w:eastAsia="Times New Roman"/>
        </w:rPr>
        <w:t xml:space="preserve">από τους Έλληνες συνταξιούχους, με την κατάργηση αυτής της προσωπικής διαφοράς. </w:t>
      </w:r>
    </w:p>
    <w:p w14:paraId="6218966A" w14:textId="77777777" w:rsidR="00FB0E1F" w:rsidRDefault="0065608A">
      <w:pPr>
        <w:spacing w:after="0" w:line="600" w:lineRule="auto"/>
        <w:ind w:firstLine="720"/>
        <w:jc w:val="both"/>
        <w:rPr>
          <w:rFonts w:eastAsia="Times New Roman"/>
          <w:bCs/>
          <w:shd w:val="clear" w:color="auto" w:fill="FFFFFF"/>
        </w:rPr>
      </w:pPr>
      <w:r>
        <w:rPr>
          <w:rFonts w:eastAsia="Times New Roman"/>
        </w:rPr>
        <w:t>Και ενώ επαίρεσ</w:t>
      </w:r>
      <w:r>
        <w:rPr>
          <w:rFonts w:eastAsia="Times New Roman"/>
        </w:rPr>
        <w:t xml:space="preserve">τε </w:t>
      </w:r>
      <w:r>
        <w:rPr>
          <w:rFonts w:eastAsia="Times New Roman"/>
          <w:bCs/>
          <w:shd w:val="clear" w:color="auto" w:fill="FFFFFF"/>
        </w:rPr>
        <w:t>ότι</w:t>
      </w:r>
      <w:r>
        <w:rPr>
          <w:rFonts w:eastAsia="Times New Roman"/>
        </w:rPr>
        <w:t xml:space="preserve"> δίνετε κονδύλια για το ελάχιστο εγγυημένο εισόδημα, κόβετε σε αυτόν τον </w:t>
      </w:r>
      <w:r>
        <w:rPr>
          <w:rFonts w:eastAsia="Times New Roman"/>
          <w:bCs/>
          <w:shd w:val="clear" w:color="auto" w:fill="FFFFFF"/>
        </w:rPr>
        <w:t>π</w:t>
      </w:r>
      <w:r>
        <w:rPr>
          <w:rFonts w:eastAsia="Times New Roman"/>
          <w:bCs/>
          <w:shd w:val="clear" w:color="auto" w:fill="FFFFFF"/>
        </w:rPr>
        <w:t xml:space="preserve">ροϋπολογισμό μισό δισεκατομμύριο ευρώ από το ΕΚΑΣ, τις φοροαπαλλαγές, το επίδομα θέρμανσης και τα κοινωνικά επιδόματα. </w:t>
      </w:r>
    </w:p>
    <w:p w14:paraId="6218966B"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Αυξήθηκε επί των ημερών σας ο κίνδυνος φτώχειας των εργα</w:t>
      </w:r>
      <w:r>
        <w:rPr>
          <w:rFonts w:eastAsia="Times New Roman"/>
          <w:bCs/>
          <w:shd w:val="clear" w:color="auto" w:fill="FFFFFF"/>
        </w:rPr>
        <w:t xml:space="preserve">ζόμενων. Δουλεύουν και είναι φτωχοί οι Έλληνες με την Κυβέρνηση ΣΥΡΙΖΑ-ΑΝΕΛ. </w:t>
      </w:r>
    </w:p>
    <w:p w14:paraId="6218966C"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Ο κ. Πετρόπουλος</w:t>
      </w:r>
      <w:r>
        <w:rPr>
          <w:rFonts w:eastAsia="Times New Roman"/>
          <w:bCs/>
          <w:shd w:val="clear" w:color="auto" w:fill="FFFFFF"/>
        </w:rPr>
        <w:t>,</w:t>
      </w:r>
      <w:r>
        <w:rPr>
          <w:rFonts w:eastAsia="Times New Roman"/>
          <w:bCs/>
          <w:shd w:val="clear" w:color="auto" w:fill="FFFFFF"/>
        </w:rPr>
        <w:t xml:space="preserve"> πριν από λίγο εδώ πανηγύριζε για τα πλεονάσματα του ΕΦΚΑ. Όμως, όπως λέει και το Γραφείο Προϋπολογισμού της Βουλής -και τα βάζει εντός εισαγωγικών- αυτά προέρχο</w:t>
      </w:r>
      <w:r>
        <w:rPr>
          <w:rFonts w:eastAsia="Times New Roman"/>
          <w:bCs/>
          <w:shd w:val="clear" w:color="auto" w:fill="FFFFFF"/>
        </w:rPr>
        <w:t xml:space="preserve">νται από τη «μη έκδοση συντάξεων», από τη «χρηματοδότηση των αναδρομικών κατά 2/3 από τον </w:t>
      </w:r>
      <w:r>
        <w:rPr>
          <w:rFonts w:eastAsia="Times New Roman"/>
          <w:bCs/>
          <w:shd w:val="clear" w:color="auto" w:fill="FFFFFF"/>
        </w:rPr>
        <w:t>κ</w:t>
      </w:r>
      <w:r>
        <w:rPr>
          <w:rFonts w:eastAsia="Times New Roman"/>
          <w:bCs/>
          <w:shd w:val="clear" w:color="auto" w:fill="FFFFFF"/>
        </w:rPr>
        <w:t xml:space="preserve">εντρικό </w:t>
      </w:r>
      <w:r>
        <w:rPr>
          <w:rFonts w:eastAsia="Times New Roman"/>
          <w:bCs/>
          <w:shd w:val="clear" w:color="auto" w:fill="FFFFFF"/>
        </w:rPr>
        <w:t>κ</w:t>
      </w:r>
      <w:r>
        <w:rPr>
          <w:rFonts w:eastAsia="Times New Roman"/>
          <w:bCs/>
          <w:shd w:val="clear" w:color="auto" w:fill="FFFFFF"/>
        </w:rPr>
        <w:t xml:space="preserve">ρατικό </w:t>
      </w:r>
      <w:r>
        <w:rPr>
          <w:rFonts w:eastAsia="Times New Roman"/>
          <w:bCs/>
          <w:shd w:val="clear" w:color="auto" w:fill="FFFFFF"/>
        </w:rPr>
        <w:t>π</w:t>
      </w:r>
      <w:r>
        <w:rPr>
          <w:rFonts w:eastAsia="Times New Roman"/>
          <w:bCs/>
          <w:shd w:val="clear" w:color="auto" w:fill="FFFFFF"/>
        </w:rPr>
        <w:t xml:space="preserve">ροϋπολογισμό», από τη «μείωση των επικουρικών συντάξεων έως και 70% και την κατάργηση των κοινωνικών επιδομάτων». </w:t>
      </w:r>
    </w:p>
    <w:p w14:paraId="6218966D"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Είπε, επίσης, ο κ. Πετρόπουλος </w:t>
      </w:r>
      <w:r>
        <w:rPr>
          <w:rFonts w:eastAsia="Times New Roman"/>
          <w:bCs/>
          <w:shd w:val="clear" w:color="auto" w:fill="FFFFFF"/>
        </w:rPr>
        <w:t>ότι τελείωσαν οι περικοπές. Αλήθεια, κυρίες και κύριοι συνάδελφοι; Τελείωσαν οι περικοπές; Μήπως ξεχάσατε ότι έχετε ψηφίσει 2 δισεκατομμύρια ευρώ περικοπές στις συντάξεις από 1</w:t>
      </w:r>
      <w:r>
        <w:rPr>
          <w:rFonts w:eastAsia="Times New Roman"/>
          <w:bCs/>
          <w:shd w:val="clear" w:color="auto" w:fill="FFFFFF"/>
        </w:rPr>
        <w:t>-</w:t>
      </w:r>
      <w:r>
        <w:rPr>
          <w:rFonts w:eastAsia="Times New Roman"/>
          <w:bCs/>
          <w:shd w:val="clear" w:color="auto" w:fill="FFFFFF"/>
        </w:rPr>
        <w:t>1</w:t>
      </w:r>
      <w:r>
        <w:rPr>
          <w:rFonts w:eastAsia="Times New Roman"/>
          <w:bCs/>
          <w:shd w:val="clear" w:color="auto" w:fill="FFFFFF"/>
        </w:rPr>
        <w:t>-</w:t>
      </w:r>
      <w:r>
        <w:rPr>
          <w:rFonts w:eastAsia="Times New Roman"/>
          <w:bCs/>
          <w:shd w:val="clear" w:color="auto" w:fill="FFFFFF"/>
        </w:rPr>
        <w:t xml:space="preserve">2019 με το τέταρτο μνημόνιο; </w:t>
      </w:r>
    </w:p>
    <w:p w14:paraId="6218966E"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Μιλάτε για καθαρή έξοδο, αλλά έχετε ήδη υπογράψ</w:t>
      </w:r>
      <w:r>
        <w:rPr>
          <w:rFonts w:eastAsia="Times New Roman"/>
          <w:bCs/>
          <w:shd w:val="clear" w:color="auto" w:fill="FFFFFF"/>
        </w:rPr>
        <w:t xml:space="preserve">ει τα μέτρα του τέταρτου μνημονίου, χωρίς να έχετε χρηματοδότηση γι’ αυτό. Και έχετε δεσμευτεί για χρόνια σε ανέφικτα πλεονάσματα, γιατί δεν μπορείτε να πιάσετε ρυθμούς ανάπτυξης, καταδικάζοντας τις επόμενες γενιές σε μιζέρια και ανακύκλωση φτώχειας. </w:t>
      </w:r>
    </w:p>
    <w:p w14:paraId="6218966F"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Η Νέ</w:t>
      </w:r>
      <w:r>
        <w:rPr>
          <w:rFonts w:eastAsia="Times New Roman"/>
          <w:bCs/>
          <w:shd w:val="clear" w:color="auto" w:fill="FFFFFF"/>
        </w:rPr>
        <w:t xml:space="preserve">α Δημοκρατία μπορεί να αντιστρέψει αυτή την καταστροφική πολιτική και να οικοδομήσει το παρόν και το μέλλον που αξίζουμε. Είμαστε έτοιμοι να αλλάξουμε την Ελλάδα. </w:t>
      </w:r>
    </w:p>
    <w:p w14:paraId="62189670"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Σας ευχαριστώ. </w:t>
      </w:r>
    </w:p>
    <w:p w14:paraId="62189671" w14:textId="77777777" w:rsidR="00FB0E1F" w:rsidRDefault="0065608A">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Λαμπρούλης): </w:t>
      </w:r>
      <w:r>
        <w:rPr>
          <w:rFonts w:eastAsia="Times New Roman"/>
          <w:bCs/>
          <w:shd w:val="clear" w:color="auto" w:fill="FFFFFF"/>
        </w:rPr>
        <w:t>Τον λόγο έχει ο κ. Ακριώτης από τον ΣΥΡΙΖΑ</w:t>
      </w:r>
      <w:r>
        <w:rPr>
          <w:rFonts w:eastAsia="Times New Roman"/>
          <w:bCs/>
          <w:shd w:val="clear" w:color="auto" w:fill="FFFFFF"/>
        </w:rPr>
        <w:t>.</w:t>
      </w:r>
    </w:p>
    <w:p w14:paraId="62189672" w14:textId="77777777" w:rsidR="00FB0E1F" w:rsidRDefault="0065608A">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ΓΕΩΡΓΙΟΣ ΑΚΡΙΩΤΗΣ: </w:t>
      </w:r>
      <w:r>
        <w:rPr>
          <w:rFonts w:eastAsia="Times New Roman"/>
          <w:bCs/>
          <w:shd w:val="clear" w:color="auto" w:fill="FFFFFF"/>
        </w:rPr>
        <w:t xml:space="preserve">Ευχαριστώ, κύριε Πρόεδρε.  </w:t>
      </w:r>
    </w:p>
    <w:p w14:paraId="62189673"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Αγαπητοί συνάδελφοι, όντως γίναμε κοινότοποι, επαναλαμβάνοντας ότι αυτός είναι ο τελευταίος </w:t>
      </w:r>
      <w:r>
        <w:rPr>
          <w:rFonts w:eastAsia="Times New Roman"/>
          <w:bCs/>
          <w:shd w:val="clear" w:color="auto" w:fill="FFFFFF"/>
        </w:rPr>
        <w:t>π</w:t>
      </w:r>
      <w:r>
        <w:rPr>
          <w:rFonts w:eastAsia="Times New Roman"/>
          <w:bCs/>
          <w:shd w:val="clear" w:color="auto" w:fill="FFFFFF"/>
        </w:rPr>
        <w:t>ροϋπολογισμός των μνημονίων. Σηματοδοτεί την έναρξη μιας νέας σελίδας για τη χώρα. Είναι πλέον ορατή η προοπτική π</w:t>
      </w:r>
      <w:r>
        <w:rPr>
          <w:rFonts w:eastAsia="Times New Roman"/>
          <w:bCs/>
          <w:shd w:val="clear" w:color="auto" w:fill="FFFFFF"/>
        </w:rPr>
        <w:t xml:space="preserve">ου οδηγεί προς την έξοδο από τη μνημονιακή επιτροπεία. </w:t>
      </w:r>
    </w:p>
    <w:p w14:paraId="62189674"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Η τρίτη αξιολόγηση ολοκληρώνεται σε χώρο ρεκόρ, χωρίς την πρόβλεψη οποιουδήποτε επιπρόσθετου δημοσιονομικού μέτρου, αλλά, αντίθετα, με την πρόβλεψη για σημαντική αύξηση των κοινωνικών δαπανών στον τομ</w:t>
      </w:r>
      <w:r>
        <w:rPr>
          <w:rFonts w:eastAsia="Times New Roman"/>
          <w:bCs/>
          <w:shd w:val="clear" w:color="auto" w:fill="FFFFFF"/>
        </w:rPr>
        <w:t xml:space="preserve">έα της πρόνοιας. </w:t>
      </w:r>
    </w:p>
    <w:p w14:paraId="62189675"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 xml:space="preserve">Αποτελεί κοινή παραδοχή πλέον μεταξύ των ευρωπαίων αξιωματούχων, αλλά και σημείο αναφοράς πλήθους δημοσιευμάτων στον διεθνή Τύπο, ότι η ελληνική οικονομία ακολουθεί θετική πορεία και πως η Ελλάδα κατευθύνεται σε μια νέα εποχή. </w:t>
      </w:r>
    </w:p>
    <w:p w14:paraId="62189676"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Μετά από χρόνια, η φετινή χρονιά αποτέλεσε την πρώτη χρονιά ανάπτυξης με όλα τα οικονομικά μεγέθη -εξαγωγές, βιομηχανική δραστηριότητα, ξένες άμεσες επενδύσεις, τουρισμό- να αποτυπώνονται με θετικό πρόσημο και με το ποσοστό της ανεργίας σταδιακά να αποκλιμ</w:t>
      </w:r>
      <w:r>
        <w:rPr>
          <w:rFonts w:eastAsia="Times New Roman"/>
          <w:bCs/>
          <w:shd w:val="clear" w:color="auto" w:fill="FFFFFF"/>
        </w:rPr>
        <w:t xml:space="preserve">ακώνεται. </w:t>
      </w:r>
    </w:p>
    <w:p w14:paraId="62189677"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Τι κάνετε, λοιπόν, τώρα που οι αριθμοί αποτυπώνουν με ξεκάθαρο τρόπο την καλή πορεία της πολιτικής της Κυβέρνησής μας; Τι κάνετε, λοιπόν, τώρα που η καταστροφολογία σας πέφτει στο κενό και συνθλίβεται από την αλήθεια των αριθμών; Προσπαθείτε μάτ</w:t>
      </w:r>
      <w:r>
        <w:rPr>
          <w:rFonts w:eastAsia="Times New Roman"/>
          <w:bCs/>
          <w:shd w:val="clear" w:color="auto" w:fill="FFFFFF"/>
        </w:rPr>
        <w:t>αια να κατασκευάσετε ειδήσεις και να δημιουργήσετε θέματα</w:t>
      </w:r>
      <w:r>
        <w:rPr>
          <w:rFonts w:eastAsia="Times New Roman"/>
          <w:bCs/>
          <w:shd w:val="clear" w:color="auto" w:fill="FFFFFF"/>
        </w:rPr>
        <w:t>,</w:t>
      </w:r>
      <w:r>
        <w:rPr>
          <w:rFonts w:eastAsia="Times New Roman"/>
          <w:bCs/>
          <w:shd w:val="clear" w:color="auto" w:fill="FFFFFF"/>
        </w:rPr>
        <w:t xml:space="preserve"> εκεί που δεν υπάρχουν. </w:t>
      </w:r>
    </w:p>
    <w:p w14:paraId="62189678" w14:textId="77777777" w:rsidR="00FB0E1F" w:rsidRDefault="0065608A">
      <w:pPr>
        <w:spacing w:after="0" w:line="600" w:lineRule="auto"/>
        <w:ind w:firstLine="720"/>
        <w:jc w:val="both"/>
        <w:rPr>
          <w:rFonts w:eastAsia="Times New Roman"/>
          <w:bCs/>
          <w:shd w:val="clear" w:color="auto" w:fill="FFFFFF"/>
        </w:rPr>
      </w:pPr>
      <w:r>
        <w:rPr>
          <w:rFonts w:eastAsia="Times New Roman"/>
          <w:bCs/>
          <w:shd w:val="clear" w:color="auto" w:fill="FFFFFF"/>
        </w:rPr>
        <w:t>Θα πρέπει, όμως, να αναρωτηθείτε ποια ήταν τα αποτελέσματα της πολιτικής σας στα σαράντα χρόνια διακυβέρνησής σας. Είναι αυτή η πολιτική που οδήγησε τη χώρα στη δημοσιονομικ</w:t>
      </w:r>
      <w:r>
        <w:rPr>
          <w:rFonts w:eastAsia="Times New Roman"/>
          <w:bCs/>
          <w:shd w:val="clear" w:color="auto" w:fill="FFFFFF"/>
        </w:rPr>
        <w:t xml:space="preserve">ή επιτροπεία. Ποια η στάση σας απέναντι στην προσπάθεια ανασυγκρότησης της χώρας; Είναι η στρατηγική της υπονόμευσης. </w:t>
      </w:r>
    </w:p>
    <w:p w14:paraId="62189679" w14:textId="77777777" w:rsidR="00FB0E1F" w:rsidRDefault="0065608A">
      <w:pPr>
        <w:spacing w:after="0" w:line="600" w:lineRule="auto"/>
        <w:ind w:firstLine="720"/>
        <w:jc w:val="both"/>
        <w:rPr>
          <w:rFonts w:eastAsia="Times New Roman" w:cs="Times New Roman"/>
          <w:szCs w:val="24"/>
        </w:rPr>
      </w:pPr>
      <w:r>
        <w:rPr>
          <w:rFonts w:eastAsia="Times New Roman"/>
          <w:bCs/>
          <w:shd w:val="clear" w:color="auto" w:fill="FFFFFF"/>
        </w:rPr>
        <w:t xml:space="preserve">Είναι χαρακτηριστικό, αγαπητοί συνάδελφοι της Αξιωματικής Αντιπολίτευσης, ότι ο Πρόεδρος του Κόμματός σας δεν χάνει ευκαιρία με δηλώσεις </w:t>
      </w:r>
      <w:r>
        <w:rPr>
          <w:rFonts w:eastAsia="Times New Roman"/>
          <w:bCs/>
          <w:shd w:val="clear" w:color="auto" w:fill="FFFFFF"/>
        </w:rPr>
        <w:t xml:space="preserve">του στα διεθνή μέσα μαζικής ενημέρωσης, στα διεθνή πρακτορεία και με ομιλίες του σε διεθνή ακροατήρια, να επισημαίνει ότι αυτή τη στιγμή δεν πληρούνται στην Ελλάδα οι προϋποθέσεις για επενδύσεις.  </w:t>
      </w:r>
    </w:p>
    <w:p w14:paraId="6218967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Ενδεικτικά</w:t>
      </w:r>
      <w:r>
        <w:rPr>
          <w:rFonts w:eastAsia="Times New Roman" w:cs="Times New Roman"/>
          <w:szCs w:val="24"/>
        </w:rPr>
        <w:t>,</w:t>
      </w:r>
      <w:r>
        <w:rPr>
          <w:rFonts w:eastAsia="Times New Roman" w:cs="Times New Roman"/>
          <w:szCs w:val="24"/>
        </w:rPr>
        <w:t xml:space="preserve"> τον Μάη στο Λονδίνο, ενώπιον των διεθνών οίκων</w:t>
      </w:r>
      <w:r>
        <w:rPr>
          <w:rFonts w:eastAsia="Times New Roman" w:cs="Times New Roman"/>
          <w:szCs w:val="24"/>
        </w:rPr>
        <w:t xml:space="preserve"> αξιολόγησης, προεξοφλούσε ότι η Κυβέρνηση δεν θα υλοποιήσει τις δεσμεύσεις της έναντι των δανειστών, αλλά και στο </w:t>
      </w:r>
      <w:r>
        <w:rPr>
          <w:rFonts w:eastAsia="Times New Roman" w:cs="Times New Roman"/>
          <w:szCs w:val="24"/>
          <w:lang w:val="en-US"/>
        </w:rPr>
        <w:t>LSE</w:t>
      </w:r>
      <w:r>
        <w:rPr>
          <w:rFonts w:eastAsia="Times New Roman" w:cs="Times New Roman"/>
          <w:szCs w:val="24"/>
        </w:rPr>
        <w:t xml:space="preserve"> επέμεινε να ζητά εκλογές</w:t>
      </w:r>
      <w:r>
        <w:rPr>
          <w:rFonts w:eastAsia="Times New Roman" w:cs="Times New Roman"/>
          <w:szCs w:val="24"/>
        </w:rPr>
        <w:t>,</w:t>
      </w:r>
      <w:r>
        <w:rPr>
          <w:rFonts w:eastAsia="Times New Roman" w:cs="Times New Roman"/>
          <w:szCs w:val="24"/>
        </w:rPr>
        <w:t xml:space="preserve"> καλώντας τον κόσμο της αγοράς «να ετοιμάζεται για επενδύσεις στην Ελλάδα, αλλά μόνο με δική του κυβέρνηση». Για</w:t>
      </w:r>
      <w:r>
        <w:rPr>
          <w:rFonts w:eastAsia="Times New Roman" w:cs="Times New Roman"/>
          <w:szCs w:val="24"/>
        </w:rPr>
        <w:t xml:space="preserve"> να μην αναφερθούμε στη συνάντησή του τον περσινό Ιούλη με τον επικεφαλής της Ευρωπαϊκής Κεντρικής Τράπεζας στη Φρανκφούρτη. Αντί να επιχειρηματολογήσει υπέρ της ένταξης της ελληνικής οικονομίας στο πρόγραμμα ποσοτικής χαλάρωσης, δήλωνε ότι δεν υπάρχει το </w:t>
      </w:r>
      <w:r>
        <w:rPr>
          <w:rFonts w:eastAsia="Times New Roman" w:cs="Times New Roman"/>
          <w:szCs w:val="24"/>
        </w:rPr>
        <w:t xml:space="preserve">κατάλληλο πολιτικό περιβάλλον και κλίμα για επενδυτική έκρηξη στην Ελλάδα. </w:t>
      </w:r>
    </w:p>
    <w:p w14:paraId="6218967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Πολλά τα παραδείγματα, αγαπητοί συνάδελφοι, και λίγος ο χρόνος. </w:t>
      </w:r>
    </w:p>
    <w:p w14:paraId="6218967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Και την ίδια στιγμή, ο Αντιπρόεδρος του κόμματός σας δηλώνει απερίφραστα ότι δεν είναι ανήθικο να παρκάρει κάποιος </w:t>
      </w:r>
      <w:r>
        <w:rPr>
          <w:rFonts w:eastAsia="Times New Roman" w:cs="Times New Roman"/>
          <w:szCs w:val="24"/>
        </w:rPr>
        <w:t>τα χρήματά του σε φορολογικούς παραδείσους. Δεν είναι ανήθικη μια πρακτική, δηλαδή, που διευρύνει την ανισοκατανομή του πλούτου! Δεν είναι ανήθικη μια πρακτική</w:t>
      </w:r>
      <w:r>
        <w:rPr>
          <w:rFonts w:eastAsia="Times New Roman" w:cs="Times New Roman"/>
          <w:szCs w:val="24"/>
        </w:rPr>
        <w:t>,</w:t>
      </w:r>
      <w:r>
        <w:rPr>
          <w:rFonts w:eastAsia="Times New Roman" w:cs="Times New Roman"/>
          <w:szCs w:val="24"/>
        </w:rPr>
        <w:t xml:space="preserve"> που διευκολύνει τη μη φορολόγηση των χρημάτων εκείνων από τα οποία θα μπορούσαμε να αυξήσουμε τ</w:t>
      </w:r>
      <w:r>
        <w:rPr>
          <w:rFonts w:eastAsia="Times New Roman" w:cs="Times New Roman"/>
          <w:szCs w:val="24"/>
        </w:rPr>
        <w:t xml:space="preserve">ις δαπάνες για την παιδεία, για την υγεία, να μειώσουμε τη φορολόγηση των πιο αδύναμων! </w:t>
      </w:r>
    </w:p>
    <w:p w14:paraId="6218967D"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Μια φράση μπορεί να περιγράψει την κατάστασή σας: Κατά φαντασίαν φίλοι των επενδύσεων από την καρέκλα της εξουσίας και αποδεδειγμένα εχθροί των επενδύσεων</w:t>
      </w:r>
      <w:r>
        <w:rPr>
          <w:rFonts w:eastAsia="Times New Roman" w:cs="Times New Roman"/>
          <w:szCs w:val="24"/>
        </w:rPr>
        <w:t>,</w:t>
      </w:r>
      <w:r>
        <w:rPr>
          <w:rFonts w:eastAsia="Times New Roman" w:cs="Times New Roman"/>
          <w:szCs w:val="24"/>
        </w:rPr>
        <w:t xml:space="preserve"> όταν χάνετε την καρέκλα. Από τη μια προτρέπετε τους έξω να μην έρθουν μέσα και τους μέσα να βγάλουν τα χρήματά τους έξω. Αυτό δεν είναι αντιπολίτευση, είναι κάτι άλλο. </w:t>
      </w:r>
    </w:p>
    <w:p w14:paraId="6218967E"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Είναι φανερό ότι το στερητικό σύνδρομο</w:t>
      </w:r>
      <w:r>
        <w:rPr>
          <w:rFonts w:eastAsia="Times New Roman" w:cs="Times New Roman"/>
          <w:szCs w:val="24"/>
        </w:rPr>
        <w:t>,</w:t>
      </w:r>
      <w:r>
        <w:rPr>
          <w:rFonts w:eastAsia="Times New Roman" w:cs="Times New Roman"/>
          <w:szCs w:val="24"/>
        </w:rPr>
        <w:t xml:space="preserve"> που σας έχει προκαλέσει η απώλεια της εξουσίας</w:t>
      </w:r>
      <w:r>
        <w:rPr>
          <w:rFonts w:eastAsia="Times New Roman" w:cs="Times New Roman"/>
          <w:szCs w:val="24"/>
        </w:rPr>
        <w:t xml:space="preserve">, σας οδηγεί σε αυτοκαταστροφικές τάσεις. Ας το καταλάβετε. Υπονομεύοντας τη χώρα, υπονομεύετε τον ίδιο σας τον εαυτό. </w:t>
      </w:r>
    </w:p>
    <w:p w14:paraId="6218967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επενδύσεις, κυρίες και κύριοι της Αξιωματικής Αντιπολίτευσης, δεν αποφασίζονται στην Πειραιώς, αλλά είναι αποτέλεσμα ενός υγιούς νομο</w:t>
      </w:r>
      <w:r>
        <w:rPr>
          <w:rFonts w:eastAsia="Times New Roman" w:cs="Times New Roman"/>
          <w:szCs w:val="24"/>
        </w:rPr>
        <w:t>θετικού πλαισίου</w:t>
      </w:r>
      <w:r>
        <w:rPr>
          <w:rFonts w:eastAsia="Times New Roman" w:cs="Times New Roman"/>
          <w:szCs w:val="24"/>
        </w:rPr>
        <w:t>,</w:t>
      </w:r>
      <w:r>
        <w:rPr>
          <w:rFonts w:eastAsia="Times New Roman" w:cs="Times New Roman"/>
          <w:szCs w:val="24"/>
        </w:rPr>
        <w:t xml:space="preserve"> το οποίο εμείς θέσαμε, μιας συνεκτικής, συντονισμένης και εξωστρεφούς πολιτικής</w:t>
      </w:r>
      <w:r>
        <w:rPr>
          <w:rFonts w:eastAsia="Times New Roman" w:cs="Times New Roman"/>
          <w:szCs w:val="24"/>
        </w:rPr>
        <w:t>,</w:t>
      </w:r>
      <w:r>
        <w:rPr>
          <w:rFonts w:eastAsia="Times New Roman" w:cs="Times New Roman"/>
          <w:szCs w:val="24"/>
        </w:rPr>
        <w:t xml:space="preserve"> την οποία εμείς εφαρμόζουμε, καθώς και της διαρκούς προσπάθειας για εφαρμογή και υλοποίηση των απαιτούμενων μεταρρυθμίσεων, ώστε να αυξήσουμε της ανταγωνιστι</w:t>
      </w:r>
      <w:r>
        <w:rPr>
          <w:rFonts w:eastAsia="Times New Roman" w:cs="Times New Roman"/>
          <w:szCs w:val="24"/>
        </w:rPr>
        <w:t>κότητα της ελληνικής οικονομίας. Στόχος μας δεν είναι οι επενδύσεις για λίγους, εκλεκτούς και διαπλεκόμενους. Στόχος μας είναι οι παραγωγικές επενδύσεις</w:t>
      </w:r>
      <w:r>
        <w:rPr>
          <w:rFonts w:eastAsia="Times New Roman" w:cs="Times New Roman"/>
          <w:szCs w:val="24"/>
        </w:rPr>
        <w:t>,</w:t>
      </w:r>
      <w:r>
        <w:rPr>
          <w:rFonts w:eastAsia="Times New Roman" w:cs="Times New Roman"/>
          <w:szCs w:val="24"/>
        </w:rPr>
        <w:t xml:space="preserve"> που ενσωματώνουν την καινοτομία, που σέβονται τον εργαζόμενο, που σέβονται το περιβάλλον και παράλληλα</w:t>
      </w:r>
      <w:r>
        <w:rPr>
          <w:rFonts w:eastAsia="Times New Roman" w:cs="Times New Roman"/>
          <w:szCs w:val="24"/>
        </w:rPr>
        <w:t>,</w:t>
      </w:r>
      <w:r>
        <w:rPr>
          <w:rFonts w:eastAsia="Times New Roman" w:cs="Times New Roman"/>
          <w:szCs w:val="24"/>
        </w:rPr>
        <w:t xml:space="preserve"> συμβάλλουν στη δημιουργία σταθερών και ποιοτικών θέσεων εργασίας.</w:t>
      </w:r>
    </w:p>
    <w:p w14:paraId="62189680"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Στο σύντομο διάστημα της διακυβέρνησής μας εφαρμόσαμε ουσιαστικές μεταρρυθμίσεις</w:t>
      </w:r>
      <w:r>
        <w:rPr>
          <w:rFonts w:eastAsia="Times New Roman" w:cs="Times New Roman"/>
          <w:szCs w:val="24"/>
        </w:rPr>
        <w:t>,</w:t>
      </w:r>
      <w:r>
        <w:rPr>
          <w:rFonts w:eastAsia="Times New Roman" w:cs="Times New Roman"/>
          <w:szCs w:val="24"/>
        </w:rPr>
        <w:t xml:space="preserve"> που κατά τη δική σας διακυβέρνηση εφαρμόζατε κατά το δοκούν με κατάργηση των συλλογικών συμβάσεων, απόλυση</w:t>
      </w:r>
      <w:r>
        <w:rPr>
          <w:rFonts w:eastAsia="Times New Roman" w:cs="Times New Roman"/>
          <w:szCs w:val="24"/>
        </w:rPr>
        <w:t xml:space="preserve"> των δημοσίων υπαλλήλων, μειώσεις σε μισθούς, συντάξεις και προνοιακά επιδόματα και με γενικότερη διάλυση του συστήματος υγείας και των δαπανών στην εκπαίδευση. </w:t>
      </w:r>
    </w:p>
    <w:p w14:paraId="62189681"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πολιτικές των κυβερνήσεών σας άφησαν πίσω τους αναρίθμητα κενά, τα οποία ήρθαμε να καλύψουμ</w:t>
      </w:r>
      <w:r>
        <w:rPr>
          <w:rFonts w:eastAsia="Times New Roman" w:cs="Times New Roman"/>
          <w:szCs w:val="24"/>
        </w:rPr>
        <w:t>ε με σειρά παρεμβάσεων σε όλους τους τομείς της δημόσιας πολιτικής. Ενδεικτικά, μεταρρυθμίσαμε το σύστημα υπηρεσιών της πρωτοβάθμιας φροντίδας υγείας. Προχωρήσαμε στην ολοκληρωμένη θεσμική παρέμβαση στη λειτουργία των ΑΕΙ. Θεσπίσαμε νομικό πλαίσιο για τη ρ</w:t>
      </w:r>
      <w:r>
        <w:rPr>
          <w:rFonts w:eastAsia="Times New Roman" w:cs="Times New Roman"/>
          <w:szCs w:val="24"/>
        </w:rPr>
        <w:t xml:space="preserve">ύθμιση του άναρχου ραδιοτηλεοπτικού τοπίου. Αναβαθμίζουμε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Διευρύνουμε τα ατομικά δικαιώματα. </w:t>
      </w:r>
    </w:p>
    <w:p w14:paraId="6218968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Αγαπητοί συνάδελφοι, βασικό πυλώνα της πολιτικής μας και επίκεντρο των μεταρρυθμιστικών μας προσπαθειών αποτελεί η παροχή ποιοτικής δημόσιας,</w:t>
      </w:r>
      <w:r>
        <w:rPr>
          <w:rFonts w:eastAsia="Times New Roman" w:cs="Times New Roman"/>
          <w:szCs w:val="24"/>
        </w:rPr>
        <w:t xml:space="preserve"> δωρεάν παιδείας ως δομικό στοιχείο της αλλαγής, την οποία επιδιώκουμε για τη χώρα. Ήδη</w:t>
      </w:r>
      <w:r>
        <w:rPr>
          <w:rFonts w:eastAsia="Times New Roman" w:cs="Times New Roman"/>
          <w:szCs w:val="24"/>
        </w:rPr>
        <w:t>,</w:t>
      </w:r>
      <w:r>
        <w:rPr>
          <w:rFonts w:eastAsia="Times New Roman" w:cs="Times New Roman"/>
          <w:szCs w:val="24"/>
        </w:rPr>
        <w:t xml:space="preserve"> με τον προϋπολογισμό του 2016 βάλαμε ένα φρένο στη συνεχή μείωση των εκπαιδευτικών δαπανών, με αύξηση φέτος 184 εκατομμύρια για την εκπαίδευση. Ανατρέπουμε κατ’ αυτόν </w:t>
      </w:r>
      <w:r>
        <w:rPr>
          <w:rFonts w:eastAsia="Times New Roman" w:cs="Times New Roman"/>
          <w:szCs w:val="24"/>
        </w:rPr>
        <w:t>τον τρόπο την αρνητική πρόβλεψη του μεσοπρόθεσμου 2014-2018 της προηγούμενης κυβέρνησης</w:t>
      </w:r>
      <w:r>
        <w:rPr>
          <w:rFonts w:eastAsia="Times New Roman" w:cs="Times New Roman"/>
          <w:szCs w:val="24"/>
        </w:rPr>
        <w:t xml:space="preserve"> </w:t>
      </w:r>
      <w:r>
        <w:rPr>
          <w:rFonts w:eastAsia="Times New Roman" w:cs="Times New Roman"/>
          <w:szCs w:val="24"/>
        </w:rPr>
        <w:t>Νέας Δημοκρατίας</w:t>
      </w:r>
      <w:r>
        <w:rPr>
          <w:rFonts w:eastAsia="Times New Roman" w:cs="Times New Roman"/>
          <w:szCs w:val="24"/>
        </w:rPr>
        <w:t xml:space="preserve"> </w:t>
      </w:r>
      <w:r>
        <w:rPr>
          <w:rFonts w:eastAsia="Times New Roman" w:cs="Times New Roman"/>
          <w:szCs w:val="24"/>
        </w:rPr>
        <w:t>- ΠΑΣΟΚ, για συνεχή μείωση των δημοσίων δαπανών για την παιδεία, οι οποίες θα μειώνονταν με βάση αυτή την πρόβλεψη το 2018 κατά 1 δισεκατομμύριο.</w:t>
      </w:r>
    </w:p>
    <w:p w14:paraId="62189683"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Οι δα</w:t>
      </w:r>
      <w:r>
        <w:rPr>
          <w:rFonts w:eastAsia="Times New Roman" w:cs="Times New Roman"/>
          <w:szCs w:val="24"/>
        </w:rPr>
        <w:t xml:space="preserve">πάνες για την παιδεία θα έφταναν στο 1,99% όταν σήμερα φτάνουν στο 2,88% με τη δική μας πολιτική. </w:t>
      </w:r>
    </w:p>
    <w:p w14:paraId="62189684"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για την Κυβέρνησή μας τα νούμερα και τα ποσοστά δεν είναι αυτοσκοπός. </w:t>
      </w:r>
    </w:p>
    <w:p w14:paraId="62189685" w14:textId="77777777" w:rsidR="00FB0E1F" w:rsidRDefault="0065608A">
      <w:pPr>
        <w:spacing w:after="0" w:line="600" w:lineRule="auto"/>
        <w:ind w:firstLine="720"/>
        <w:jc w:val="both"/>
        <w:rPr>
          <w:rFonts w:eastAsia="Times New Roman"/>
          <w:szCs w:val="24"/>
        </w:rPr>
      </w:pPr>
      <w:r>
        <w:rPr>
          <w:rFonts w:eastAsia="Times New Roman"/>
          <w:szCs w:val="24"/>
        </w:rPr>
        <w:t>Τα νούμερα και τα ποσοστά έχουν αξία μόνο όταν εξυπηρετείται το α</w:t>
      </w:r>
      <w:r>
        <w:rPr>
          <w:rFonts w:eastAsia="Times New Roman"/>
          <w:szCs w:val="24"/>
        </w:rPr>
        <w:t xml:space="preserve">ίσθημα του δικαίου, έχουν αξία μόνο όταν εξυπηρετείται το αίσθημα της κοινωνικής δικαιοσύνης. Και αυτό αποτυπώνεται και στον παρόντα </w:t>
      </w:r>
      <w:r>
        <w:rPr>
          <w:rFonts w:eastAsia="Times New Roman"/>
          <w:szCs w:val="24"/>
        </w:rPr>
        <w:t>π</w:t>
      </w:r>
      <w:r>
        <w:rPr>
          <w:rFonts w:eastAsia="Times New Roman"/>
          <w:szCs w:val="24"/>
        </w:rPr>
        <w:t>ροϋπολογισμό, ο οποίος ενσωματώνει την υλοποίηση στοχευμένων προγραμμάτων κοινωνικής προστασίας και καταπολέμησης της παιδ</w:t>
      </w:r>
      <w:r>
        <w:rPr>
          <w:rFonts w:eastAsia="Times New Roman"/>
          <w:szCs w:val="24"/>
        </w:rPr>
        <w:t xml:space="preserve">ικής φτώχειας, όπως η ενίσχυση των οικογενειακών επιδομάτων, η επέκταση των σχολικών γευμάτων και η διεύρυνση της κάλυψης των βρεφονηπιακών σταθμών. </w:t>
      </w:r>
    </w:p>
    <w:p w14:paraId="62189686" w14:textId="77777777" w:rsidR="00FB0E1F" w:rsidRDefault="0065608A">
      <w:pPr>
        <w:spacing w:after="0" w:line="600" w:lineRule="auto"/>
        <w:ind w:firstLine="720"/>
        <w:jc w:val="both"/>
        <w:rPr>
          <w:rFonts w:eastAsia="Times New Roman"/>
          <w:szCs w:val="24"/>
        </w:rPr>
      </w:pPr>
      <w:r>
        <w:rPr>
          <w:rFonts w:eastAsia="Times New Roman"/>
          <w:szCs w:val="24"/>
        </w:rPr>
        <w:t>Οι παραπάνω δράσεις με το κοινωνικό εισόδημα αλληλεγγύης, το οποίο ξεκίνησε και υλοποιείται μέσα στο 2017,</w:t>
      </w:r>
      <w:r>
        <w:rPr>
          <w:rFonts w:eastAsia="Times New Roman"/>
          <w:szCs w:val="24"/>
        </w:rPr>
        <w:t xml:space="preserve"> ενισχύουν το δίκτυο προστασίας των πιο ευάλωτων νοικοκυριών και αποτελούν τη βάση ενός αξιόπιστου κοινωνικού κράτους. </w:t>
      </w:r>
    </w:p>
    <w:p w14:paraId="62189687" w14:textId="77777777" w:rsidR="00FB0E1F" w:rsidRDefault="0065608A">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Ακριώτη, παρακαλώ ολοκληρώνετε.</w:t>
      </w:r>
    </w:p>
    <w:p w14:paraId="62189688" w14:textId="77777777" w:rsidR="00FB0E1F" w:rsidRDefault="0065608A">
      <w:pPr>
        <w:spacing w:after="0" w:line="600" w:lineRule="auto"/>
        <w:ind w:firstLine="720"/>
        <w:jc w:val="both"/>
        <w:rPr>
          <w:rFonts w:eastAsia="Times New Roman"/>
          <w:szCs w:val="24"/>
        </w:rPr>
      </w:pPr>
      <w:r>
        <w:rPr>
          <w:rFonts w:eastAsia="Times New Roman"/>
          <w:b/>
          <w:szCs w:val="24"/>
        </w:rPr>
        <w:t>ΓΕΩΡΓΙΟΣ ΑΚΡΙΩΤΗΣ:</w:t>
      </w:r>
      <w:r>
        <w:rPr>
          <w:rFonts w:eastAsia="Times New Roman"/>
          <w:szCs w:val="24"/>
        </w:rPr>
        <w:t xml:space="preserve"> Ολοκληρώνω, κύριε Πρόεδρε.</w:t>
      </w:r>
    </w:p>
    <w:p w14:paraId="62189689" w14:textId="77777777" w:rsidR="00FB0E1F" w:rsidRDefault="0065608A">
      <w:pPr>
        <w:spacing w:after="0" w:line="600" w:lineRule="auto"/>
        <w:ind w:firstLine="720"/>
        <w:jc w:val="both"/>
        <w:rPr>
          <w:rFonts w:eastAsia="Times New Roman"/>
          <w:szCs w:val="24"/>
        </w:rPr>
      </w:pPr>
      <w:r>
        <w:rPr>
          <w:rFonts w:eastAsia="Times New Roman"/>
          <w:szCs w:val="24"/>
        </w:rPr>
        <w:t xml:space="preserve">Για σας, αγαπητοί </w:t>
      </w:r>
      <w:r>
        <w:rPr>
          <w:rFonts w:eastAsia="Times New Roman"/>
          <w:szCs w:val="24"/>
        </w:rPr>
        <w:t>συνάδελφοι της Αξιωματικής Αντιπολίτευσης, μια κοινωνία χωρίς ανισότητες είναι μια αυταπάτη. Με μια του φράση, λίγους μήνες πριν, ο Αρχηγός σας αποκάλυψε τις βαθύτερα ριζωμένες αντιλήψεις σας. Μήπως εξαιτίας αυτών των αντιλήψεων οδηγούσατε τη χώρα στο αδιέ</w:t>
      </w:r>
      <w:r>
        <w:rPr>
          <w:rFonts w:eastAsia="Times New Roman"/>
          <w:szCs w:val="24"/>
        </w:rPr>
        <w:t xml:space="preserve">ξοδο και αποδομούσατε μέρα με την ημέρα κάθε έννοια κοινωνικού κράτους; Μήπως γι’ αυτό λέγατε ψέματα στον ελληνικό λαό ότι εναλλακτικές λύσεις δεν υπάρχουν, ότι τα πάντα είναι ένας μονόδρομος; </w:t>
      </w:r>
    </w:p>
    <w:p w14:paraId="6218968A" w14:textId="77777777" w:rsidR="00FB0E1F" w:rsidRDefault="0065608A">
      <w:pPr>
        <w:spacing w:after="0" w:line="600" w:lineRule="auto"/>
        <w:ind w:firstLine="720"/>
        <w:jc w:val="both"/>
        <w:rPr>
          <w:rFonts w:eastAsia="Times New Roman"/>
          <w:szCs w:val="24"/>
        </w:rPr>
      </w:pPr>
      <w:r>
        <w:rPr>
          <w:rFonts w:eastAsia="Times New Roman"/>
          <w:szCs w:val="24"/>
        </w:rPr>
        <w:t>Γι’ αυτό, λοιπόν, σταματήστε να φαντασιώνεστε τέταρτα μνημόνια</w:t>
      </w:r>
      <w:r>
        <w:rPr>
          <w:rFonts w:eastAsia="Times New Roman"/>
          <w:szCs w:val="24"/>
        </w:rPr>
        <w:t xml:space="preserve"> και Αριστερές παρενθέσεις. Οι παρενθέσεις για να κλείσουν πρέπει, κατ’ αρχήν, να ανοίξουν. Εδώ δεν έχουμε να κάνουμε με παρενθέσεις, αλλά με την έναρξη ενός νέου κεφαλαίου για τη χώρα. Αποφασίστε. Θέλετε να αποτελέσετε μέρος αυτού του κεφαλαίου; Θέλετε να</w:t>
      </w:r>
      <w:r>
        <w:rPr>
          <w:rFonts w:eastAsia="Times New Roman"/>
          <w:szCs w:val="24"/>
        </w:rPr>
        <w:t xml:space="preserve"> συμβάλετε στη διαμόρφωση της μεταμνημονιακής Ελλάδος ή θέλετε απλά να γεμίσετε τις κίτρινες και μαύρες σελίδες του; </w:t>
      </w:r>
    </w:p>
    <w:p w14:paraId="6218968B" w14:textId="77777777" w:rsidR="00FB0E1F" w:rsidRDefault="0065608A">
      <w:pPr>
        <w:spacing w:after="0" w:line="600" w:lineRule="auto"/>
        <w:ind w:firstLine="720"/>
        <w:jc w:val="both"/>
        <w:rPr>
          <w:rFonts w:eastAsia="Times New Roman"/>
          <w:szCs w:val="24"/>
        </w:rPr>
      </w:pPr>
      <w:r>
        <w:rPr>
          <w:rFonts w:eastAsia="Times New Roman"/>
          <w:szCs w:val="24"/>
        </w:rPr>
        <w:t>Αυτό είναι επιλογή σας. Για μας, όμως, αποτελεί μονόδρομο η αλλαγή σελίδας, η φυγή της χώρας προς τα εμπρός και η επανασυγκρότηση του κράτ</w:t>
      </w:r>
      <w:r>
        <w:rPr>
          <w:rFonts w:eastAsia="Times New Roman"/>
          <w:szCs w:val="24"/>
        </w:rPr>
        <w:t>ους στη βάση των αρχών της διαφάνειας, της αξιοκρατίας και της κοινωνικής δικαιοσύνης.</w:t>
      </w:r>
    </w:p>
    <w:p w14:paraId="6218968C" w14:textId="77777777" w:rsidR="00FB0E1F" w:rsidRDefault="0065608A">
      <w:pPr>
        <w:spacing w:after="0" w:line="600" w:lineRule="auto"/>
        <w:ind w:firstLine="720"/>
        <w:jc w:val="both"/>
        <w:rPr>
          <w:rFonts w:eastAsia="Times New Roman"/>
          <w:szCs w:val="24"/>
        </w:rPr>
      </w:pPr>
      <w:r>
        <w:rPr>
          <w:rFonts w:eastAsia="Times New Roman"/>
          <w:szCs w:val="24"/>
        </w:rPr>
        <w:t>Σας ευχαριστώ.</w:t>
      </w:r>
    </w:p>
    <w:p w14:paraId="6218968D" w14:textId="77777777" w:rsidR="00FB0E1F" w:rsidRDefault="0065608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18968E" w14:textId="77777777" w:rsidR="00FB0E1F" w:rsidRDefault="0065608A">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Τον λόγο έχει ο κ. Καστόρης από τον ΣΥΡΙΖΑ. Είναι ο τελευταίος ομιλητής για </w:t>
      </w:r>
      <w:r>
        <w:rPr>
          <w:rFonts w:eastAsia="Times New Roman"/>
          <w:szCs w:val="24"/>
        </w:rPr>
        <w:t>σήμερα.</w:t>
      </w:r>
    </w:p>
    <w:p w14:paraId="6218968F" w14:textId="77777777" w:rsidR="00FB0E1F" w:rsidRDefault="0065608A">
      <w:pPr>
        <w:spacing w:after="0" w:line="600" w:lineRule="auto"/>
        <w:ind w:firstLine="720"/>
        <w:jc w:val="both"/>
        <w:rPr>
          <w:rFonts w:eastAsia="Times New Roman"/>
          <w:szCs w:val="24"/>
        </w:rPr>
      </w:pPr>
      <w:r>
        <w:rPr>
          <w:rFonts w:eastAsia="Times New Roman"/>
          <w:b/>
          <w:szCs w:val="24"/>
        </w:rPr>
        <w:t xml:space="preserve">ΑΣΤΕΡΙΟΣ ΚΑΣΤΟΡΗΣ: </w:t>
      </w:r>
      <w:r>
        <w:rPr>
          <w:rFonts w:eastAsia="Times New Roman"/>
          <w:szCs w:val="24"/>
        </w:rPr>
        <w:t xml:space="preserve">Θα μου επιτρέψει και ο κύριος Υπουργός να κάνω μια αναφορά. Αυτός άνοιξε τη συζήτηση περί έργων. </w:t>
      </w:r>
    </w:p>
    <w:p w14:paraId="62189690" w14:textId="77777777" w:rsidR="00FB0E1F" w:rsidRDefault="0065608A">
      <w:pPr>
        <w:spacing w:after="0" w:line="600" w:lineRule="auto"/>
        <w:ind w:firstLine="720"/>
        <w:jc w:val="both"/>
        <w:rPr>
          <w:rFonts w:eastAsia="Times New Roman"/>
          <w:szCs w:val="24"/>
        </w:rPr>
      </w:pPr>
      <w:r>
        <w:rPr>
          <w:rFonts w:eastAsia="Times New Roman"/>
          <w:szCs w:val="24"/>
        </w:rPr>
        <w:t>Μπορεί, κύριε Υπουργέ, στον θαυμαστό κόσμο της Αξιωματικής Αντιπολίτευσης οι τροχονόμοι να ρυθμίζουν την κυκλοφορία των ρεμάτων και των χειμάρρων, αποτρέποντας τις καταστροφές, στον πραγματικό κόσμο όμως το υπερφυσικό αρνείται πεισματικά να συνδράμει για ν</w:t>
      </w:r>
      <w:r>
        <w:rPr>
          <w:rFonts w:eastAsia="Times New Roman"/>
          <w:szCs w:val="24"/>
        </w:rPr>
        <w:t xml:space="preserve">α αλλάξουν με μαγικό τρόπο τα πράγματα. </w:t>
      </w:r>
    </w:p>
    <w:p w14:paraId="62189691" w14:textId="77777777" w:rsidR="00FB0E1F" w:rsidRDefault="0065608A">
      <w:pPr>
        <w:spacing w:after="0" w:line="600" w:lineRule="auto"/>
        <w:ind w:firstLine="720"/>
        <w:jc w:val="both"/>
        <w:rPr>
          <w:rFonts w:eastAsia="Times New Roman"/>
          <w:szCs w:val="24"/>
        </w:rPr>
      </w:pPr>
      <w:r>
        <w:rPr>
          <w:rFonts w:eastAsia="Times New Roman"/>
          <w:szCs w:val="24"/>
        </w:rPr>
        <w:t>Τι να σου κάνουν, δηλαδή, οι τροχονόμοι, όσες μαγικές ικανότητες κι αν διαθέτουν, άμα επί μία πενταετία, από το 2010 μέχρι το 2014, έχεις ξοδέψει για αντιπλημμυρικά έργα σε ολόκληρη τη χώρα μόλις 24 εκατομμύρια ευρώ</w:t>
      </w:r>
      <w:r>
        <w:rPr>
          <w:rFonts w:eastAsia="Times New Roman"/>
          <w:szCs w:val="24"/>
        </w:rPr>
        <w:t xml:space="preserve">, ενώ μπάζωνες, την ίδια στιγμή, ρέματα και χειμάρρους προκαλώντας την τύχη σου; </w:t>
      </w:r>
    </w:p>
    <w:p w14:paraId="62189692" w14:textId="77777777" w:rsidR="00FB0E1F" w:rsidRDefault="0065608A">
      <w:pPr>
        <w:spacing w:after="0" w:line="600" w:lineRule="auto"/>
        <w:ind w:firstLine="720"/>
        <w:jc w:val="both"/>
        <w:rPr>
          <w:rFonts w:eastAsia="Times New Roman"/>
          <w:szCs w:val="24"/>
        </w:rPr>
      </w:pPr>
      <w:r>
        <w:rPr>
          <w:rFonts w:eastAsia="Times New Roman"/>
          <w:szCs w:val="24"/>
        </w:rPr>
        <w:t>Η σημερινή Κυβέρνηση δεν πιστεύει ούτε σε τροχονόμους – μάγους, γι’ αυτό και διέθεσε μέσα σε τρία χρόνια πάνω από 342 εκατομμύρια ευρώ για αντιπλημμυρικά έργα μόνο στην Αττικ</w:t>
      </w:r>
      <w:r>
        <w:rPr>
          <w:rFonts w:eastAsia="Times New Roman"/>
          <w:szCs w:val="24"/>
        </w:rPr>
        <w:t>ή. Δεν πιστεύει ούτε σε εξωγήινους διαβόλους που κατεβαίνουν στον Υμηττό και συμβουλεύουν νέους ανθρώπους για να αλλάξουν φύλο ούτε πιστεύει στους διάφορους Χουντίνι που ξαφνικά εξαφανίζουν ή εμφανίζουν περιουσίες εκατομμυρίων ευρώ, που εξαφανίζουν ονόματα</w:t>
      </w:r>
      <w:r>
        <w:rPr>
          <w:rFonts w:eastAsia="Times New Roman"/>
          <w:szCs w:val="24"/>
        </w:rPr>
        <w:t xml:space="preserve"> από τις λίστες Λαγκάρντ ή που μετατρέπουν σε λαϊκούς οικογενειάρχες τους μπαταχτσήδες, τους φοροφυγάδες, τους εισφοροφυγάδες. </w:t>
      </w:r>
    </w:p>
    <w:p w14:paraId="62189693" w14:textId="77777777" w:rsidR="00FB0E1F" w:rsidRDefault="0065608A">
      <w:pPr>
        <w:spacing w:after="0" w:line="600" w:lineRule="auto"/>
        <w:ind w:firstLine="720"/>
        <w:jc w:val="both"/>
        <w:rPr>
          <w:rFonts w:eastAsia="Times New Roman"/>
          <w:szCs w:val="24"/>
        </w:rPr>
      </w:pPr>
      <w:r>
        <w:rPr>
          <w:rFonts w:eastAsia="Times New Roman"/>
          <w:szCs w:val="24"/>
        </w:rPr>
        <w:t>Για τον πραγματικό κόσμο που ζούμε υπάρχουν οι νόμοι της φύσης και οι νόμοι των οργανωμένων κοινωνιών. Υπάρχουν αίτια και επιπτώ</w:t>
      </w:r>
      <w:r>
        <w:rPr>
          <w:rFonts w:eastAsia="Times New Roman"/>
          <w:szCs w:val="24"/>
        </w:rPr>
        <w:t xml:space="preserve">σεις. Υπάρχουν αριθμοί, αλλά και πολιτικές πίσω από αυτούς τους αριθμούς. </w:t>
      </w:r>
    </w:p>
    <w:p w14:paraId="62189694" w14:textId="77777777" w:rsidR="00FB0E1F" w:rsidRDefault="0065608A">
      <w:pPr>
        <w:spacing w:after="0" w:line="600" w:lineRule="auto"/>
        <w:ind w:firstLine="720"/>
        <w:jc w:val="both"/>
        <w:rPr>
          <w:rFonts w:eastAsia="Times New Roman"/>
          <w:szCs w:val="24"/>
        </w:rPr>
      </w:pPr>
      <w:r>
        <w:rPr>
          <w:rFonts w:eastAsia="Times New Roman"/>
          <w:szCs w:val="24"/>
        </w:rPr>
        <w:t>Στον Προϋπολογισμό που συζητάμε σήμερα, αυτές οι πολιτικές μπορεί να μην είναι ξεκάθαρες για ορισμένα κόμματα της Αντιπολίτευσης, πράγμα που είναι λογικό, γιατί, παρότι δεξιά, προσπ</w:t>
      </w:r>
      <w:r>
        <w:rPr>
          <w:rFonts w:eastAsia="Times New Roman"/>
          <w:szCs w:val="24"/>
        </w:rPr>
        <w:t xml:space="preserve">αθούν να τη «βγουν» από αριστερά και πνίγονται σε αχαρτογράφητα και επικίνδυνα γι’ αυτούς νερά. Αφήστε το καλύτερα. Δεν το έχετε με την κοινωνική πολιτική. Ασχοληθείτε με κάτι που ξέρετε. Φτιάξτε </w:t>
      </w:r>
      <w:r>
        <w:rPr>
          <w:rFonts w:eastAsia="Times New Roman"/>
          <w:szCs w:val="24"/>
          <w:lang w:val="en-US"/>
        </w:rPr>
        <w:t>offshore</w:t>
      </w:r>
      <w:r>
        <w:rPr>
          <w:rFonts w:eastAsia="Times New Roman"/>
          <w:szCs w:val="24"/>
        </w:rPr>
        <w:t xml:space="preserve">. </w:t>
      </w:r>
    </w:p>
    <w:p w14:paraId="62189695" w14:textId="77777777" w:rsidR="00FB0E1F" w:rsidRDefault="0065608A">
      <w:pPr>
        <w:spacing w:after="0" w:line="600" w:lineRule="auto"/>
        <w:ind w:firstLine="720"/>
        <w:jc w:val="both"/>
        <w:rPr>
          <w:rFonts w:eastAsia="Times New Roman"/>
          <w:szCs w:val="24"/>
        </w:rPr>
      </w:pPr>
      <w:r>
        <w:rPr>
          <w:rFonts w:eastAsia="Times New Roman"/>
          <w:szCs w:val="24"/>
        </w:rPr>
        <w:t>Για μας, αυτές οι κοινωνικές πολιτικές είναι ξεκά</w:t>
      </w:r>
      <w:r>
        <w:rPr>
          <w:rFonts w:eastAsia="Times New Roman"/>
          <w:szCs w:val="24"/>
        </w:rPr>
        <w:t>θαρες, τίμιες και ειλικρινείς. Τρία χρόνια τώρα προσπαθούμε με νύχια και με δόντια να ανοίξουμε δρόμους μέσα από τα ερείπια του οδοστρωτήρα του νεοφιλελευθερισμού και να καταφέρουμε να αναστήσουμε τη χώρα, να τη στήσουμε όρθια στα δικά της πόδια και όχι σε</w:t>
      </w:r>
      <w:r>
        <w:rPr>
          <w:rFonts w:eastAsia="Times New Roman"/>
          <w:szCs w:val="24"/>
        </w:rPr>
        <w:t xml:space="preserve"> δεκανίκια, όπως τις προηγούμενες δεκαετίες. </w:t>
      </w:r>
    </w:p>
    <w:p w14:paraId="62189696"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Καταφέραμε σιγά-σιγά να βάλουμε χρήματα στα λεηλατημένα ταμεία του κράτους και των ασφαλιστικών ταμείων. Καταφέραμε να στηρίξουμε με πενιχρά μέσα εκείνους που οι προηγούμενες πολιτικές είχαν οδηγήσει κάτω από τ</w:t>
      </w:r>
      <w:r>
        <w:rPr>
          <w:rFonts w:eastAsia="Times New Roman" w:cs="Times New Roman"/>
          <w:szCs w:val="24"/>
        </w:rPr>
        <w:t>ο όριο της φτώχειας. Καταφέραμε να ξαναδώσουμε πίσω τη χαμένη αξιοπιστία στη δημόσια υγεία και στη δημόσια παιδεία. Καταφέρνουμε σήμερα να βάλουμε μπρος τις μηχανές της οικονομίας της χώρας.</w:t>
      </w:r>
    </w:p>
    <w:p w14:paraId="62189697"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Δεν πανηγυρίζουμε γι’ αυτά. Μακάρι να μη χρειαζόταν να περάσουμε </w:t>
      </w:r>
      <w:r>
        <w:rPr>
          <w:rFonts w:eastAsia="Times New Roman" w:cs="Times New Roman"/>
          <w:szCs w:val="24"/>
        </w:rPr>
        <w:t>από αυτό το στάδιο και να πηγαίναμε κατευθείαν στα μεγάλα και στα ωραία, σε αυτά που σχεδιάζει και ξέρει να οικοδομεί η Αριστερά. Τα βρήκαμε, όμως, όλα αυτά τα δύσκολα. Τα ξέρουν πολύ καλά τα κόμματα που κυβέρνησαν αυτή τη χώρα επί δεκαετίες και που κόπτον</w:t>
      </w:r>
      <w:r>
        <w:rPr>
          <w:rFonts w:eastAsia="Times New Roman" w:cs="Times New Roman"/>
          <w:szCs w:val="24"/>
        </w:rPr>
        <w:t>ται σήμερα εδώ ως μωρές παρθένες και ως άμοιροι του εγκλήματος που δημιουργήσανε.</w:t>
      </w:r>
    </w:p>
    <w:p w14:paraId="62189698"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Κόπτεται η Αξιωματική Αντιπολίτευση ότι ο </w:t>
      </w:r>
      <w:r>
        <w:rPr>
          <w:rFonts w:eastAsia="Times New Roman" w:cs="Times New Roman"/>
          <w:szCs w:val="24"/>
        </w:rPr>
        <w:t>π</w:t>
      </w:r>
      <w:r>
        <w:rPr>
          <w:rFonts w:eastAsia="Times New Roman" w:cs="Times New Roman"/>
          <w:szCs w:val="24"/>
        </w:rPr>
        <w:t>ροϋπολογισμός που συζητάμε σήμερα, του 2018, δεν είναι –λέει- αναδιανεμητικός και δεν υπηρετεί την κοινωνική δικαιοσύνη. Λες και δε</w:t>
      </w:r>
      <w:r>
        <w:rPr>
          <w:rFonts w:eastAsia="Times New Roman" w:cs="Times New Roman"/>
          <w:szCs w:val="24"/>
        </w:rPr>
        <w:t xml:space="preserve">ν ξέρουμε, δεν ξέρει ο λαός τι σόι αναδιανομή έκαναν οι δικοί της προϋπολογισμοί. «Νόμος είναι το δίκαιο του αριστοκράτη». Αυτή ήταν η λογική της, γιατί αυτή είναι η ιδεολογία της. Μας τα εξήγησε πολύ καλά ο Αρχηγός σας με όσα περί κοινωνικού δαρβινισμού, </w:t>
      </w:r>
      <w:r>
        <w:rPr>
          <w:rFonts w:eastAsia="Times New Roman" w:cs="Times New Roman"/>
          <w:szCs w:val="24"/>
        </w:rPr>
        <w:t>χωρίς ντροπή, είπε εδώ μέσα. Μας εξήγησε και ο Αντιπρόεδρός σας, της Νέας Δημοκρατίας, με τα μαθήματα ηθικής φοροδιαφυγής σε εξωχώριους παραδείσους. «Χαλάτε» -λέει- «τα λεφτά από ανικανότητα». Είναι δύσκολο να καταλάβει ότι δεν χαλάνε τα λεφτά, όταν τα δίν</w:t>
      </w:r>
      <w:r>
        <w:rPr>
          <w:rFonts w:eastAsia="Times New Roman" w:cs="Times New Roman"/>
          <w:szCs w:val="24"/>
        </w:rPr>
        <w:t>εις στους φτωχούς. Είπαμε, όμως, ο καθένας με την κοσμοθεωρία του και την ικανότητά του.</w:t>
      </w:r>
    </w:p>
    <w:p w14:paraId="62189699"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Εμείς είμαστε ικανοί, όπως αποδεικνύεται, για τελείως διαφορετικά πράγματα. Ακόμα και για τα απρόβλεπτα. Δεν έχει προβλέψει, βλέπετε, η Αξιωματική Αντιπολίτευση ότι θα</w:t>
      </w:r>
      <w:r>
        <w:rPr>
          <w:rFonts w:eastAsia="Times New Roman" w:cs="Times New Roman"/>
          <w:szCs w:val="24"/>
        </w:rPr>
        <w:t xml:space="preserve"> ήμασταν σκληρά καρύδια και δεν θα τα παρατούσαμε μπροστά στις δυσκολίες. Περίμενε να πέσουμε από την πρώτη μέρα και πέρασαν τρία χρόνια. Και αλλάζουν πράγματα στη χώρα. Αλλάζουν πράγματα στην Ελλάδα, αλλάζουν πράγματα στην Ευρώπη. Και έμεινε μόνη της να σ</w:t>
      </w:r>
      <w:r>
        <w:rPr>
          <w:rFonts w:eastAsia="Times New Roman" w:cs="Times New Roman"/>
          <w:szCs w:val="24"/>
        </w:rPr>
        <w:t>κούζει η Νέα Δημοκρατία σαν την Κασσάνδρα περιμένοντας την καταστροφή.</w:t>
      </w:r>
    </w:p>
    <w:p w14:paraId="6218969A"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 xml:space="preserve">Ναι, λοιπόν, αυτός είναι ο τελευταίος μνημονιακός </w:t>
      </w:r>
      <w:r>
        <w:rPr>
          <w:rFonts w:eastAsia="Times New Roman" w:cs="Times New Roman"/>
          <w:szCs w:val="24"/>
        </w:rPr>
        <w:t>π</w:t>
      </w:r>
      <w:r>
        <w:rPr>
          <w:rFonts w:eastAsia="Times New Roman" w:cs="Times New Roman"/>
          <w:szCs w:val="24"/>
        </w:rPr>
        <w:t>ροϋπολογισμός που μας ανοίγει τον δρόμο για να βγούμε επιτέλους στο ξέφωτο. Παλέψαμε για να αποτρέψουμε χειρότερες πολιτικές και θα συ</w:t>
      </w:r>
      <w:r>
        <w:rPr>
          <w:rFonts w:eastAsia="Times New Roman" w:cs="Times New Roman"/>
          <w:szCs w:val="24"/>
        </w:rPr>
        <w:t>νεχίζουμε να παλεύουμε ακόμα πιο σκληρά για να κάνουμε πράξη καλύτερες πολιτικές.</w:t>
      </w:r>
    </w:p>
    <w:p w14:paraId="6218969B"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Δυστυχώς, για όσους μας πολεμούν, έχουμε πολλές αντοχές ακόμα. Γιατί, όπως έλεγε και ο Παλμίρο Τολιάτι, ερχόμαστε από μακριά και μακριά, πολύ μακριά πηγαίνουμε χωρίς αμφιβολί</w:t>
      </w:r>
      <w:r>
        <w:rPr>
          <w:rFonts w:eastAsia="Times New Roman" w:cs="Times New Roman"/>
          <w:szCs w:val="24"/>
        </w:rPr>
        <w:t>α, γιατί ο στόχος μας είναι η δημιουργία μιας κοινωνίας ελεύθερων και ίσων, στην οποία να μην υπάρχει εκμετάλλευση ανθρώπου από άνθρωπο.</w:t>
      </w:r>
    </w:p>
    <w:p w14:paraId="6218969C"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218969D" w14:textId="77777777" w:rsidR="00FB0E1F" w:rsidRDefault="006560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18969E"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6218969F"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Κύριοι συνά</w:t>
      </w:r>
      <w:r>
        <w:rPr>
          <w:rFonts w:eastAsia="Times New Roman" w:cs="Times New Roman"/>
          <w:szCs w:val="24"/>
        </w:rPr>
        <w:t>δελφοι, έχουν διανεμηθεί τα Πρακτικά της Πέμπτης 26 Οκτωβρίου 2017, της Παρασκευής 27 Οκτωβρίου 2017 και της Δευτέρας 30 Οκτωβρίου 2017 και ερωτάται το Σώμα αν τα επικυρώνει.</w:t>
      </w:r>
    </w:p>
    <w:p w14:paraId="621896A0"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21896A1"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Συνεπώς τα</w:t>
      </w:r>
      <w:r>
        <w:rPr>
          <w:rFonts w:eastAsia="Times New Roman" w:cs="Times New Roman"/>
          <w:szCs w:val="24"/>
        </w:rPr>
        <w:t xml:space="preserve"> Πρακτικά της Πέμπτης 26 Οκτωβρίου 2017, της Παρασκευής 27 Οκτωβρίου 2017 και της Δευτέρας 30 Οκτωβρίου 2017 επικυρώθηκαν.</w:t>
      </w:r>
    </w:p>
    <w:p w14:paraId="621896A2" w14:textId="77777777" w:rsidR="00FB0E1F" w:rsidRDefault="0065608A">
      <w:pPr>
        <w:spacing w:after="0" w:line="600" w:lineRule="auto"/>
        <w:ind w:firstLine="720"/>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άδελφοι, δ</w:t>
      </w:r>
      <w:r>
        <w:rPr>
          <w:rFonts w:eastAsia="Times New Roman" w:cs="Times New Roman"/>
          <w:szCs w:val="24"/>
        </w:rPr>
        <w:t>έχεστε στο σημείο αυτό να λύσουμε τη συνεδρίαση;</w:t>
      </w:r>
    </w:p>
    <w:p w14:paraId="621896A3"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21896A4" w14:textId="77777777" w:rsidR="00FB0E1F" w:rsidRDefault="0065608A">
      <w:pPr>
        <w:spacing w:after="0" w:line="600" w:lineRule="auto"/>
        <w:ind w:firstLine="720"/>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γιος Λαμπρούλης):</w:t>
      </w:r>
      <w:r>
        <w:rPr>
          <w:rFonts w:eastAsia="Times New Roman" w:cs="Times New Roman"/>
          <w:szCs w:val="24"/>
        </w:rPr>
        <w:t xml:space="preserve"> Με τη συναίνεση του Σώματος και ώρα 22.59΄ λύεται η συνεδρίαση για αύριο</w:t>
      </w:r>
      <w:r>
        <w:rPr>
          <w:rFonts w:eastAsia="Times New Roman" w:cs="Times New Roman"/>
          <w:szCs w:val="24"/>
        </w:rPr>
        <w:t>,</w:t>
      </w:r>
      <w:r>
        <w:rPr>
          <w:rFonts w:eastAsia="Times New Roman" w:cs="Times New Roman"/>
          <w:szCs w:val="24"/>
        </w:rPr>
        <w:t xml:space="preserve"> ημέρα Τετάρτη 13 Δεκεμβρίου 2017 και ώρα 10.00΄, με αντικείμενο εργασιών του Σώματος</w:t>
      </w:r>
      <w:r>
        <w:rPr>
          <w:rFonts w:eastAsia="Times New Roman" w:cs="Times New Roman"/>
          <w:szCs w:val="24"/>
        </w:rPr>
        <w:t>: νομοθετική εργασία,</w:t>
      </w:r>
      <w:r>
        <w:rPr>
          <w:rFonts w:eastAsia="Times New Roman" w:cs="Times New Roman"/>
          <w:szCs w:val="24"/>
        </w:rPr>
        <w:t xml:space="preserve"> συνέχιση</w:t>
      </w:r>
      <w:r>
        <w:rPr>
          <w:rFonts w:eastAsia="Times New Roman" w:cs="Times New Roman"/>
          <w:szCs w:val="24"/>
        </w:rPr>
        <w:t xml:space="preserve"> </w:t>
      </w:r>
      <w:r>
        <w:rPr>
          <w:rFonts w:eastAsia="Times New Roman" w:cs="Times New Roman"/>
          <w:szCs w:val="24"/>
        </w:rPr>
        <w:t xml:space="preserve">της συζήτησης </w:t>
      </w:r>
      <w:r>
        <w:rPr>
          <w:rFonts w:eastAsia="Times New Roman" w:cs="Times New Roman"/>
          <w:szCs w:val="24"/>
        </w:rPr>
        <w:t xml:space="preserve">επί </w:t>
      </w:r>
      <w:r>
        <w:rPr>
          <w:rFonts w:eastAsia="Times New Roman" w:cs="Times New Roman"/>
          <w:szCs w:val="24"/>
        </w:rPr>
        <w:t xml:space="preserve">του σχεδίου νόμου του Υπουργείου Οικονομικών: «Κύρωση του </w:t>
      </w:r>
      <w:r>
        <w:rPr>
          <w:rFonts w:eastAsia="Times New Roman" w:cs="Times New Roman"/>
          <w:szCs w:val="24"/>
        </w:rPr>
        <w:t>Κ</w:t>
      </w:r>
      <w:r>
        <w:rPr>
          <w:rFonts w:eastAsia="Times New Roman" w:cs="Times New Roman"/>
          <w:szCs w:val="24"/>
        </w:rPr>
        <w:t xml:space="preserve">ρατικού Προϋπολογισμού </w:t>
      </w:r>
      <w:r>
        <w:rPr>
          <w:rFonts w:eastAsia="Times New Roman" w:cs="Times New Roman"/>
          <w:szCs w:val="24"/>
        </w:rPr>
        <w:t xml:space="preserve">οικονομικού έτους </w:t>
      </w:r>
      <w:r>
        <w:rPr>
          <w:rFonts w:eastAsia="Times New Roman" w:cs="Times New Roman"/>
          <w:szCs w:val="24"/>
        </w:rPr>
        <w:t>2018»</w:t>
      </w:r>
      <w:r>
        <w:rPr>
          <w:rFonts w:eastAsia="Times New Roman" w:cs="Times New Roman"/>
          <w:szCs w:val="24"/>
        </w:rPr>
        <w:t>.</w:t>
      </w:r>
    </w:p>
    <w:p w14:paraId="621896A5" w14:textId="77777777" w:rsidR="00FB0E1F" w:rsidRDefault="0065608A">
      <w:pPr>
        <w:spacing w:after="0" w:line="600" w:lineRule="auto"/>
        <w:jc w:val="both"/>
        <w:rPr>
          <w:rFonts w:eastAsia="Times New Roman" w:cs="Times New Roman"/>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ΟΙ ΓΡΑΜΜΑΤΕΙΣ </w:t>
      </w:r>
    </w:p>
    <w:sectPr w:rsidR="00FB0E1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haroni">
    <w:panose1 w:val="02010803020104030203"/>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FQCr+Z0Ctz69pSXyJZeBeiNMzk4=" w:salt="BoxCYd8ewYKX2cm4uMQB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1F"/>
    <w:rsid w:val="0065608A"/>
    <w:rsid w:val="00D227FA"/>
    <w:rsid w:val="00FB0E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8D96"/>
  <w15:docId w15:val="{9F575A06-9726-41FA-9904-A8EE0C1A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4659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4659D"/>
    <w:rPr>
      <w:rFonts w:ascii="Segoe UI" w:hAnsi="Segoe UI" w:cs="Segoe UI"/>
      <w:sz w:val="18"/>
      <w:szCs w:val="18"/>
    </w:rPr>
  </w:style>
  <w:style w:type="paragraph" w:styleId="a4">
    <w:name w:val="Revision"/>
    <w:hidden/>
    <w:uiPriority w:val="99"/>
    <w:semiHidden/>
    <w:rsid w:val="00B45E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559</MetadataID>
    <Session xmlns="641f345b-441b-4b81-9152-adc2e73ba5e1">Γ´</Session>
    <Date xmlns="641f345b-441b-4b81-9152-adc2e73ba5e1">2017-12-11T22:00:00+00:00</Date>
    <Status xmlns="641f345b-441b-4b81-9152-adc2e73ba5e1">
      <Url>http://srv-sp1/praktika/Lists/Incoming_Metadata/EditForm.aspx?ID=559&amp;Source=/praktika/Recordings_Library/Forms/AllItems.aspx</Url>
      <Description>Δημοσιεύτηκε</Description>
    </Status>
    <Meeting xmlns="641f345b-441b-4b81-9152-adc2e73ba5e1">ΜΕ´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822C8F-FE4C-4E73-9B2C-ACFEF42A24B9}">
  <ds:schemaRefs>
    <ds:schemaRef ds:uri="http://schemas.microsoft.com/office/2006/documentManagement/types"/>
    <ds:schemaRef ds:uri="http://purl.org/dc/dcmitype/"/>
    <ds:schemaRef ds:uri="http://purl.org/dc/term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641f345b-441b-4b81-9152-adc2e73ba5e1"/>
    <ds:schemaRef ds:uri="http://www.w3.org/XML/1998/namespace"/>
  </ds:schemaRefs>
</ds:datastoreItem>
</file>

<file path=customXml/itemProps2.xml><?xml version="1.0" encoding="utf-8"?>
<ds:datastoreItem xmlns:ds="http://schemas.openxmlformats.org/officeDocument/2006/customXml" ds:itemID="{ED402261-AA7B-4557-86A9-72A30C7BC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0EEEA8-2374-4179-A45D-BB304E11FC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101121</Words>
  <Characters>546057</Characters>
  <Application>Microsoft Office Word</Application>
  <DocSecurity>0</DocSecurity>
  <Lines>4550</Lines>
  <Paragraphs>1291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2017-12-15T13:09:00Z</dcterms:created>
  <dcterms:modified xsi:type="dcterms:W3CDTF">2017-12-15T13:09:00Z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